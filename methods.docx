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5D8EF" w14:textId="74F00789" w:rsidR="00FE730A" w:rsidRDefault="00FE730A" w:rsidP="005C6C81">
      <w:pPr>
        <w:rPr>
          <w:rFonts w:ascii="Times New Roman" w:hAnsi="Times New Roman" w:cs="Times New Roman"/>
          <w:lang w:val="en-US"/>
        </w:rPr>
      </w:pPr>
      <w:r>
        <w:rPr>
          <w:rFonts w:ascii="Times New Roman" w:hAnsi="Times New Roman" w:cs="Times New Roman"/>
          <w:lang w:val="en-US"/>
        </w:rPr>
        <w:t>Overall question- Have shifts in synchrony had any consequences?</w:t>
      </w:r>
    </w:p>
    <w:p w14:paraId="0A6BD08D" w14:textId="524D3BE9" w:rsidR="0015581D" w:rsidRPr="00517724" w:rsidRDefault="00517724" w:rsidP="005C6C81">
      <w:pPr>
        <w:numPr>
          <w:ilvl w:val="0"/>
          <w:numId w:val="1"/>
        </w:numPr>
        <w:rPr>
          <w:rFonts w:ascii="Times New Roman" w:hAnsi="Times New Roman" w:cs="Times New Roman"/>
        </w:rPr>
      </w:pPr>
      <w:r w:rsidRPr="00517724">
        <w:rPr>
          <w:rFonts w:ascii="Times New Roman" w:hAnsi="Times New Roman" w:cs="Times New Roman"/>
          <w:lang w:val="en-US"/>
        </w:rPr>
        <w:t>Te</w:t>
      </w:r>
      <w:r>
        <w:rPr>
          <w:rFonts w:ascii="Times New Roman" w:hAnsi="Times New Roman" w:cs="Times New Roman"/>
          <w:lang w:val="en-US"/>
        </w:rPr>
        <w:t>st of match-mismatch hypothesis:</w:t>
      </w:r>
      <w:r w:rsidRPr="00517724">
        <w:rPr>
          <w:rFonts w:ascii="Times New Roman" w:hAnsi="Times New Roman" w:cs="Times New Roman"/>
          <w:lang w:val="en-US"/>
        </w:rPr>
        <w:t xml:space="preserve"> </w:t>
      </w:r>
      <w:r w:rsidR="0015581D" w:rsidRPr="00517724">
        <w:rPr>
          <w:rFonts w:ascii="Times New Roman" w:hAnsi="Times New Roman" w:cs="Times New Roman"/>
          <w:lang w:val="en-US"/>
        </w:rPr>
        <w:t>Is there a relationship between relative timing and performance?</w:t>
      </w:r>
      <w:r>
        <w:rPr>
          <w:rFonts w:ascii="Times New Roman" w:hAnsi="Times New Roman" w:cs="Times New Roman"/>
          <w:lang w:val="en-US"/>
        </w:rPr>
        <w:t xml:space="preserve"> (model1: mismatch:performance)</w:t>
      </w:r>
      <w:r w:rsidR="00424D47">
        <w:rPr>
          <w:rFonts w:ascii="Times New Roman" w:hAnsi="Times New Roman" w:cs="Times New Roman"/>
          <w:lang w:val="en-US"/>
        </w:rPr>
        <w:t xml:space="preserve"> [experiments and observations]</w:t>
      </w:r>
    </w:p>
    <w:p w14:paraId="75E318E2" w14:textId="2E56052B" w:rsidR="0015581D" w:rsidRPr="00FC5316" w:rsidRDefault="00277121" w:rsidP="005C6C81">
      <w:pPr>
        <w:numPr>
          <w:ilvl w:val="0"/>
          <w:numId w:val="1"/>
        </w:numPr>
        <w:rPr>
          <w:rFonts w:ascii="Times New Roman" w:hAnsi="Times New Roman" w:cs="Times New Roman"/>
        </w:rPr>
      </w:pPr>
      <w:r>
        <w:rPr>
          <w:rFonts w:ascii="Times New Roman" w:hAnsi="Times New Roman" w:cs="Times New Roman"/>
          <w:lang w:val="en-US"/>
        </w:rPr>
        <w:t>Can you attribute temporal changes in performances to synchrony changes? (MUST HAVE HAD- changes in synchrony AND changes in performance)</w:t>
      </w:r>
    </w:p>
    <w:p w14:paraId="4F09CB97" w14:textId="45D43918" w:rsidR="00FC5316" w:rsidRPr="00FC5316" w:rsidRDefault="00FC5316" w:rsidP="00FC5316">
      <w:pPr>
        <w:numPr>
          <w:ilvl w:val="1"/>
          <w:numId w:val="1"/>
        </w:numPr>
        <w:rPr>
          <w:rFonts w:ascii="Times New Roman" w:hAnsi="Times New Roman" w:cs="Times New Roman"/>
        </w:rPr>
      </w:pPr>
      <w:r>
        <w:rPr>
          <w:rFonts w:ascii="Times New Roman" w:hAnsi="Times New Roman" w:cs="Times New Roman"/>
        </w:rPr>
        <w:t>Has synchrony changed for these interactions? (model2: mismatch~year)</w:t>
      </w:r>
    </w:p>
    <w:p w14:paraId="70BE492A" w14:textId="226AD2F0" w:rsidR="00FC5316" w:rsidRPr="00517724" w:rsidRDefault="00FC5316" w:rsidP="00FC5316">
      <w:pPr>
        <w:numPr>
          <w:ilvl w:val="1"/>
          <w:numId w:val="1"/>
        </w:numPr>
        <w:rPr>
          <w:rFonts w:ascii="Times New Roman" w:hAnsi="Times New Roman" w:cs="Times New Roman"/>
        </w:rPr>
      </w:pPr>
      <w:r w:rsidRPr="00517724">
        <w:rPr>
          <w:rFonts w:ascii="Times New Roman" w:hAnsi="Times New Roman" w:cs="Times New Roman"/>
          <w:lang w:val="en-US"/>
        </w:rPr>
        <w:t>Has performance declined over this time period?</w:t>
      </w:r>
      <w:r>
        <w:rPr>
          <w:rFonts w:ascii="Times New Roman" w:hAnsi="Times New Roman" w:cs="Times New Roman"/>
          <w:lang w:val="en-US"/>
        </w:rPr>
        <w:t xml:space="preserve"> (model3:</w:t>
      </w:r>
      <w:r w:rsidR="00277121">
        <w:rPr>
          <w:rFonts w:ascii="Times New Roman" w:hAnsi="Times New Roman" w:cs="Times New Roman"/>
          <w:lang w:val="en-US"/>
        </w:rPr>
        <w:t xml:space="preserve"> performance~year)</w:t>
      </w:r>
    </w:p>
    <w:p w14:paraId="4FF47877" w14:textId="5C60E5F3" w:rsidR="00FC5316" w:rsidRPr="00517724" w:rsidRDefault="00DD4199" w:rsidP="00FC5316">
      <w:pPr>
        <w:numPr>
          <w:ilvl w:val="1"/>
          <w:numId w:val="1"/>
        </w:numPr>
        <w:rPr>
          <w:rFonts w:ascii="Times New Roman" w:hAnsi="Times New Roman" w:cs="Times New Roman"/>
        </w:rPr>
      </w:pPr>
      <w:r>
        <w:rPr>
          <w:rFonts w:ascii="Times New Roman" w:hAnsi="Times New Roman" w:cs="Times New Roman"/>
        </w:rPr>
        <w:t>Attribution- model5: performance change (fitness unit/year)~ sync change (days/year)</w:t>
      </w:r>
    </w:p>
    <w:p w14:paraId="243E8586" w14:textId="77777777" w:rsidR="005C6C81" w:rsidRDefault="005C6C81">
      <w:pPr>
        <w:rPr>
          <w:rFonts w:ascii="Times New Roman" w:hAnsi="Times New Roman" w:cs="Times New Roman"/>
        </w:rPr>
      </w:pPr>
    </w:p>
    <w:p w14:paraId="2A681188" w14:textId="360FC5FE" w:rsidR="0015581D" w:rsidRDefault="0015581D">
      <w:pPr>
        <w:rPr>
          <w:rFonts w:ascii="Times New Roman" w:hAnsi="Times New Roman" w:cs="Times New Roman"/>
        </w:rPr>
      </w:pPr>
      <w:r>
        <w:rPr>
          <w:rFonts w:ascii="Times New Roman" w:hAnsi="Times New Roman" w:cs="Times New Roman"/>
        </w:rPr>
        <w:t>New methods</w:t>
      </w:r>
    </w:p>
    <w:p w14:paraId="7C85DA2C" w14:textId="162B6C6E" w:rsidR="0015581D" w:rsidRDefault="0015581D">
      <w:pPr>
        <w:rPr>
          <w:rFonts w:ascii="Times New Roman" w:hAnsi="Times New Roman" w:cs="Times New Roman"/>
        </w:rPr>
      </w:pPr>
      <w:r>
        <w:rPr>
          <w:rFonts w:ascii="Times New Roman" w:hAnsi="Times New Roman" w:cs="Times New Roman"/>
        </w:rPr>
        <w:t>Excluded studies that did not form interactions themselves (i.e. potential interactions were not included)</w:t>
      </w:r>
    </w:p>
    <w:p w14:paraId="0BAEE36E" w14:textId="00477FCF" w:rsidR="00EB5595" w:rsidRPr="00517724" w:rsidRDefault="00EB5595">
      <w:pPr>
        <w:rPr>
          <w:rFonts w:ascii="Times New Roman" w:hAnsi="Times New Roman" w:cs="Times New Roman"/>
        </w:rPr>
      </w:pPr>
      <w:r>
        <w:rPr>
          <w:rFonts w:ascii="Times New Roman" w:hAnsi="Times New Roman" w:cs="Times New Roman"/>
        </w:rPr>
        <w:t>Ex</w:t>
      </w:r>
      <w:bookmarkStart w:id="0" w:name="_GoBack"/>
      <w:bookmarkEnd w:id="0"/>
      <w:r>
        <w:rPr>
          <w:rFonts w:ascii="Times New Roman" w:hAnsi="Times New Roman" w:cs="Times New Roman"/>
        </w:rPr>
        <w:t>cluded studies that measured phenology as indecides (e.g. NDVI, EVI)</w:t>
      </w:r>
    </w:p>
    <w:p w14:paraId="0D951D0E" w14:textId="77777777" w:rsidR="005C6C81" w:rsidRPr="00517724" w:rsidRDefault="005C6C81">
      <w:pPr>
        <w:rPr>
          <w:rFonts w:ascii="Times New Roman" w:hAnsi="Times New Roman" w:cs="Times New Roman"/>
        </w:rPr>
      </w:pPr>
    </w:p>
    <w:p w14:paraId="2C885E7B" w14:textId="77777777" w:rsidR="0025102F" w:rsidRPr="00517724" w:rsidRDefault="00620B17">
      <w:pPr>
        <w:rPr>
          <w:rFonts w:ascii="Times New Roman" w:hAnsi="Times New Roman" w:cs="Times New Roman"/>
        </w:rPr>
      </w:pPr>
      <w:r w:rsidRPr="00517724">
        <w:rPr>
          <w:rFonts w:ascii="Times New Roman" w:hAnsi="Times New Roman" w:cs="Times New Roman"/>
        </w:rPr>
        <w:t>Old methods:</w:t>
      </w:r>
    </w:p>
    <w:p w14:paraId="069D5799" w14:textId="77777777" w:rsidR="00620B17" w:rsidRPr="00517724" w:rsidRDefault="00620B17" w:rsidP="00620B17">
      <w:pPr>
        <w:spacing w:line="480" w:lineRule="auto"/>
        <w:rPr>
          <w:rFonts w:ascii="Times New Roman" w:hAnsi="Times New Roman" w:cs="Times New Roman"/>
          <w:i/>
        </w:rPr>
      </w:pPr>
      <w:r w:rsidRPr="00517724">
        <w:rPr>
          <w:rFonts w:ascii="Times New Roman" w:hAnsi="Times New Roman" w:cs="Times New Roman"/>
          <w:i/>
        </w:rPr>
        <w:t>Performance data</w:t>
      </w:r>
    </w:p>
    <w:p w14:paraId="5D3643EC" w14:textId="77777777" w:rsidR="00620B17" w:rsidRPr="00517724" w:rsidRDefault="00620B17" w:rsidP="00620B17">
      <w:pPr>
        <w:spacing w:line="480" w:lineRule="auto"/>
        <w:rPr>
          <w:rFonts w:ascii="Times New Roman" w:hAnsi="Times New Roman" w:cs="Times New Roman"/>
        </w:rPr>
      </w:pPr>
      <w:ins w:id="1" w:author="Heather Kharouba" w:date="2015-03-03T14:28:00Z">
        <w:r w:rsidRPr="00517724">
          <w:rPr>
            <w:rFonts w:ascii="Times New Roman" w:hAnsi="Times New Roman" w:cs="Times New Roman"/>
          </w:rPr>
          <w:t xml:space="preserve">We extracted performance data for all papers when possible; </w:t>
        </w:r>
      </w:ins>
      <w:ins w:id="2" w:author="Heather Kharouba" w:date="2015-03-03T14:29:00Z">
        <w:r w:rsidRPr="00517724">
          <w:rPr>
            <w:rFonts w:ascii="Times New Roman" w:hAnsi="Times New Roman" w:cs="Times New Roman"/>
          </w:rPr>
          <w:t>otherwise</w:t>
        </w:r>
      </w:ins>
      <w:ins w:id="3" w:author="Heather Kharouba" w:date="2015-03-03T14:28:00Z">
        <w:r w:rsidRPr="00517724">
          <w:rPr>
            <w:rFonts w:ascii="Times New Roman" w:hAnsi="Times New Roman" w:cs="Times New Roman"/>
          </w:rPr>
          <w:t xml:space="preserve"> we contacted authors to request the data underlying their analyses. </w:t>
        </w:r>
      </w:ins>
      <w:r w:rsidRPr="00517724">
        <w:rPr>
          <w:rFonts w:ascii="Times New Roman" w:hAnsi="Times New Roman" w:cs="Times New Roman"/>
        </w:rPr>
        <w:t>There were 9 studies and 10 interactions with annual performance data for the consumer or one of the mutualists (n=9 consumer, 1 mutualist species). For those species that had multiple estimates of performance (n=5), we prioritized the following estimates: population density&gt;survival&gt;reproduction&gt;growth. To facilitate comparison of performance, we standardized performance across years: (year</w:t>
      </w:r>
      <w:r w:rsidRPr="00517724">
        <w:rPr>
          <w:rFonts w:ascii="Times New Roman" w:hAnsi="Times New Roman" w:cs="Times New Roman"/>
          <w:i/>
          <w:vertAlign w:val="subscript"/>
        </w:rPr>
        <w:t>i</w:t>
      </w:r>
      <w:r w:rsidRPr="00517724">
        <w:rPr>
          <w:rFonts w:ascii="Times New Roman" w:hAnsi="Times New Roman" w:cs="Times New Roman"/>
        </w:rPr>
        <w:t>- mean performance)/standard deviation of performance, where a positive value indicates a year with higher performance than an average year and vice versa for a negative value.</w:t>
      </w:r>
    </w:p>
    <w:p w14:paraId="05D8AF8C" w14:textId="77777777" w:rsidR="00620B17" w:rsidRPr="00517724" w:rsidRDefault="00620B17" w:rsidP="00620B17">
      <w:pPr>
        <w:spacing w:line="480" w:lineRule="auto"/>
        <w:rPr>
          <w:rFonts w:ascii="Times New Roman" w:hAnsi="Times New Roman" w:cs="Times New Roman"/>
        </w:rPr>
      </w:pPr>
    </w:p>
    <w:p w14:paraId="64D3362B" w14:textId="77777777" w:rsidR="00620B17" w:rsidRPr="00517724" w:rsidRDefault="00620B17" w:rsidP="00620B17">
      <w:pPr>
        <w:spacing w:line="480" w:lineRule="auto"/>
        <w:rPr>
          <w:rFonts w:ascii="Times New Roman" w:hAnsi="Times New Roman" w:cs="Times New Roman"/>
          <w:i/>
        </w:rPr>
      </w:pPr>
      <w:r w:rsidRPr="00517724">
        <w:rPr>
          <w:rFonts w:ascii="Times New Roman" w:hAnsi="Times New Roman" w:cs="Times New Roman"/>
          <w:i/>
        </w:rPr>
        <w:t>iii) Consequences of shifts in synchrony for species’ performance</w:t>
      </w:r>
    </w:p>
    <w:p w14:paraId="15D20530" w14:textId="77777777" w:rsidR="00620B17" w:rsidRPr="00517724" w:rsidRDefault="00620B17" w:rsidP="00620B17">
      <w:pPr>
        <w:spacing w:line="480" w:lineRule="auto"/>
        <w:rPr>
          <w:rFonts w:ascii="Times New Roman" w:hAnsi="Times New Roman" w:cs="Times New Roman"/>
        </w:rPr>
      </w:pPr>
      <w:r w:rsidRPr="00517724">
        <w:rPr>
          <w:rFonts w:ascii="Times New Roman" w:hAnsi="Times New Roman" w:cs="Times New Roman"/>
        </w:rPr>
        <w:t xml:space="preserve">To determine whether shifts in synchrony could translate into changes in performance over time, we built three models and then evaluated the relationship between those </w:t>
      </w:r>
      <w:r w:rsidRPr="00517724">
        <w:rPr>
          <w:rFonts w:ascii="Times New Roman" w:hAnsi="Times New Roman" w:cs="Times New Roman"/>
        </w:rPr>
        <w:lastRenderedPageBreak/>
        <w:t>modeled relationships. First, we regressed the relative timing of the interaction on species’ performance (performance z score/days). We included interaction id as a random effect and took the absolute value of the differences in relative timing. Here, a negative correlation coefficient indicates that years with higher than average performance are associated with smaller differences in relative timing (i.e. fewer days apart). Second, we evaluated shift in synchrony for this group of interactions (days/year). Third, we modeled performance as a function of time (performance z score/year) with interaction id as a random effect. Finally, we performed two correlations: between the temporal change in performance and shift in synchrony, and with the sensitivity of performance to changes in relative timing (performance z score/days).</w:t>
      </w:r>
      <w:ins w:id="4" w:author="Heather Kharouba" w:date="2015-03-03T15:29:00Z">
        <w:r w:rsidRPr="00517724">
          <w:rPr>
            <w:rFonts w:ascii="Times New Roman" w:hAnsi="Times New Roman" w:cs="Times New Roman"/>
          </w:rPr>
          <w:t xml:space="preserve"> ARE NON-LINEAR RELATIONSHIPS A PROBLEM HERE TOO?</w:t>
        </w:r>
      </w:ins>
    </w:p>
    <w:p w14:paraId="351DB5B0" w14:textId="77777777" w:rsidR="00620B17" w:rsidRPr="00517724" w:rsidRDefault="00620B17">
      <w:pPr>
        <w:rPr>
          <w:rFonts w:ascii="Times New Roman" w:hAnsi="Times New Roman" w:cs="Times New Roman"/>
        </w:rPr>
      </w:pPr>
    </w:p>
    <w:sectPr w:rsidR="00620B17" w:rsidRPr="00517724" w:rsidSect="0025102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676CC"/>
    <w:multiLevelType w:val="hybridMultilevel"/>
    <w:tmpl w:val="6C0A14AA"/>
    <w:lvl w:ilvl="0" w:tplc="2A149B46">
      <w:start w:val="1"/>
      <w:numFmt w:val="decimal"/>
      <w:lvlText w:val="%1."/>
      <w:lvlJc w:val="left"/>
      <w:pPr>
        <w:tabs>
          <w:tab w:val="num" w:pos="720"/>
        </w:tabs>
        <w:ind w:left="720" w:hanging="360"/>
      </w:pPr>
    </w:lvl>
    <w:lvl w:ilvl="1" w:tplc="50FA03C8">
      <w:start w:val="1"/>
      <w:numFmt w:val="decimal"/>
      <w:lvlText w:val="%2."/>
      <w:lvlJc w:val="left"/>
      <w:pPr>
        <w:tabs>
          <w:tab w:val="num" w:pos="1440"/>
        </w:tabs>
        <w:ind w:left="1440" w:hanging="360"/>
      </w:pPr>
    </w:lvl>
    <w:lvl w:ilvl="2" w:tplc="79869998" w:tentative="1">
      <w:start w:val="1"/>
      <w:numFmt w:val="decimal"/>
      <w:lvlText w:val="%3."/>
      <w:lvlJc w:val="left"/>
      <w:pPr>
        <w:tabs>
          <w:tab w:val="num" w:pos="2160"/>
        </w:tabs>
        <w:ind w:left="2160" w:hanging="360"/>
      </w:pPr>
    </w:lvl>
    <w:lvl w:ilvl="3" w:tplc="F3EEAB1A" w:tentative="1">
      <w:start w:val="1"/>
      <w:numFmt w:val="decimal"/>
      <w:lvlText w:val="%4."/>
      <w:lvlJc w:val="left"/>
      <w:pPr>
        <w:tabs>
          <w:tab w:val="num" w:pos="2880"/>
        </w:tabs>
        <w:ind w:left="2880" w:hanging="360"/>
      </w:pPr>
    </w:lvl>
    <w:lvl w:ilvl="4" w:tplc="B2DAFA72" w:tentative="1">
      <w:start w:val="1"/>
      <w:numFmt w:val="decimal"/>
      <w:lvlText w:val="%5."/>
      <w:lvlJc w:val="left"/>
      <w:pPr>
        <w:tabs>
          <w:tab w:val="num" w:pos="3600"/>
        </w:tabs>
        <w:ind w:left="3600" w:hanging="360"/>
      </w:pPr>
    </w:lvl>
    <w:lvl w:ilvl="5" w:tplc="916670DC" w:tentative="1">
      <w:start w:val="1"/>
      <w:numFmt w:val="decimal"/>
      <w:lvlText w:val="%6."/>
      <w:lvlJc w:val="left"/>
      <w:pPr>
        <w:tabs>
          <w:tab w:val="num" w:pos="4320"/>
        </w:tabs>
        <w:ind w:left="4320" w:hanging="360"/>
      </w:pPr>
    </w:lvl>
    <w:lvl w:ilvl="6" w:tplc="34A4D4EA" w:tentative="1">
      <w:start w:val="1"/>
      <w:numFmt w:val="decimal"/>
      <w:lvlText w:val="%7."/>
      <w:lvlJc w:val="left"/>
      <w:pPr>
        <w:tabs>
          <w:tab w:val="num" w:pos="5040"/>
        </w:tabs>
        <w:ind w:left="5040" w:hanging="360"/>
      </w:pPr>
    </w:lvl>
    <w:lvl w:ilvl="7" w:tplc="BDCE111C" w:tentative="1">
      <w:start w:val="1"/>
      <w:numFmt w:val="decimal"/>
      <w:lvlText w:val="%8."/>
      <w:lvlJc w:val="left"/>
      <w:pPr>
        <w:tabs>
          <w:tab w:val="num" w:pos="5760"/>
        </w:tabs>
        <w:ind w:left="5760" w:hanging="360"/>
      </w:pPr>
    </w:lvl>
    <w:lvl w:ilvl="8" w:tplc="E4401F2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B17"/>
    <w:rsid w:val="0015581D"/>
    <w:rsid w:val="0025102F"/>
    <w:rsid w:val="00271D9F"/>
    <w:rsid w:val="00277121"/>
    <w:rsid w:val="00424D47"/>
    <w:rsid w:val="00517724"/>
    <w:rsid w:val="005C6C81"/>
    <w:rsid w:val="00620B17"/>
    <w:rsid w:val="00DD4199"/>
    <w:rsid w:val="00EB5595"/>
    <w:rsid w:val="00FC5316"/>
    <w:rsid w:val="00FE730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8E5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814735">
      <w:bodyDiv w:val="1"/>
      <w:marLeft w:val="0"/>
      <w:marRight w:val="0"/>
      <w:marTop w:val="0"/>
      <w:marBottom w:val="0"/>
      <w:divBdr>
        <w:top w:val="none" w:sz="0" w:space="0" w:color="auto"/>
        <w:left w:val="none" w:sz="0" w:space="0" w:color="auto"/>
        <w:bottom w:val="none" w:sz="0" w:space="0" w:color="auto"/>
        <w:right w:val="none" w:sz="0" w:space="0" w:color="auto"/>
      </w:divBdr>
      <w:divsChild>
        <w:div w:id="496654885">
          <w:marLeft w:val="806"/>
          <w:marRight w:val="0"/>
          <w:marTop w:val="0"/>
          <w:marBottom w:val="0"/>
          <w:divBdr>
            <w:top w:val="none" w:sz="0" w:space="0" w:color="auto"/>
            <w:left w:val="none" w:sz="0" w:space="0" w:color="auto"/>
            <w:bottom w:val="none" w:sz="0" w:space="0" w:color="auto"/>
            <w:right w:val="none" w:sz="0" w:space="0" w:color="auto"/>
          </w:divBdr>
        </w:div>
        <w:div w:id="1797333372">
          <w:marLeft w:val="806"/>
          <w:marRight w:val="0"/>
          <w:marTop w:val="0"/>
          <w:marBottom w:val="0"/>
          <w:divBdr>
            <w:top w:val="none" w:sz="0" w:space="0" w:color="auto"/>
            <w:left w:val="none" w:sz="0" w:space="0" w:color="auto"/>
            <w:bottom w:val="none" w:sz="0" w:space="0" w:color="auto"/>
            <w:right w:val="none" w:sz="0" w:space="0" w:color="auto"/>
          </w:divBdr>
        </w:div>
        <w:div w:id="1831167065">
          <w:marLeft w:val="80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395</Words>
  <Characters>2255</Characters>
  <Application>Microsoft Macintosh Word</Application>
  <DocSecurity>0</DocSecurity>
  <Lines>18</Lines>
  <Paragraphs>5</Paragraphs>
  <ScaleCrop>false</ScaleCrop>
  <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12</cp:revision>
  <dcterms:created xsi:type="dcterms:W3CDTF">2017-06-30T17:07:00Z</dcterms:created>
  <dcterms:modified xsi:type="dcterms:W3CDTF">2017-06-30T20:48:00Z</dcterms:modified>
</cp:coreProperties>
</file>