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99409" w14:textId="6DD53827" w:rsidR="00D01645" w:rsidRPr="00A45A29" w:rsidRDefault="008527B7" w:rsidP="00374FD3">
      <w:pPr>
        <w:jc w:val="center"/>
        <w:rPr>
          <w:rFonts w:ascii="Helvetica" w:hAnsi="Helvetica"/>
          <w:sz w:val="22"/>
          <w:szCs w:val="22"/>
        </w:rPr>
      </w:pPr>
      <w:r w:rsidRPr="00A45A29">
        <w:rPr>
          <w:rFonts w:ascii="Helvetica" w:hAnsi="Helvetic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4B5BA55" wp14:editId="27A86D98">
            <wp:simplePos x="0" y="0"/>
            <wp:positionH relativeFrom="column">
              <wp:posOffset>1994535</wp:posOffset>
            </wp:positionH>
            <wp:positionV relativeFrom="paragraph">
              <wp:posOffset>-454660</wp:posOffset>
            </wp:positionV>
            <wp:extent cx="1440180" cy="1209675"/>
            <wp:effectExtent l="0" t="0" r="0" b="0"/>
            <wp:wrapTight wrapText="bothSides">
              <wp:wrapPolygon edited="0">
                <wp:start x="9524" y="1361"/>
                <wp:lineTo x="6857" y="3175"/>
                <wp:lineTo x="5714" y="5443"/>
                <wp:lineTo x="5714" y="9524"/>
                <wp:lineTo x="1524" y="16781"/>
                <wp:lineTo x="2286" y="20863"/>
                <wp:lineTo x="19429" y="20863"/>
                <wp:lineTo x="19429" y="16781"/>
                <wp:lineTo x="15619" y="9524"/>
                <wp:lineTo x="16000" y="6350"/>
                <wp:lineTo x="14476" y="3175"/>
                <wp:lineTo x="11810" y="1361"/>
                <wp:lineTo x="9524" y="136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26483"/>
                    <a:stretch/>
                  </pic:blipFill>
                  <pic:spPr bwMode="auto">
                    <a:xfrm>
                      <a:off x="0" y="0"/>
                      <a:ext cx="144018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0E9E58" w14:textId="77777777" w:rsidR="00846F28" w:rsidRPr="00A45A29" w:rsidRDefault="00846F28">
      <w:pPr>
        <w:rPr>
          <w:rFonts w:ascii="Helvetica" w:hAnsi="Helvetica"/>
          <w:sz w:val="22"/>
          <w:szCs w:val="22"/>
        </w:rPr>
      </w:pPr>
    </w:p>
    <w:p w14:paraId="128E2BC0" w14:textId="77777777" w:rsidR="00374FD3" w:rsidRPr="00A45A29" w:rsidRDefault="00374FD3" w:rsidP="00102727">
      <w:pPr>
        <w:rPr>
          <w:rFonts w:ascii="Helvetica" w:hAnsi="Helvetica"/>
          <w:sz w:val="22"/>
          <w:szCs w:val="22"/>
        </w:rPr>
      </w:pPr>
    </w:p>
    <w:p w14:paraId="73310FC2" w14:textId="77777777" w:rsidR="00374FD3" w:rsidRPr="00A45A29" w:rsidRDefault="00374FD3" w:rsidP="00102727">
      <w:pPr>
        <w:rPr>
          <w:rFonts w:ascii="Helvetica" w:hAnsi="Helvetica"/>
          <w:sz w:val="22"/>
          <w:szCs w:val="22"/>
        </w:rPr>
      </w:pPr>
    </w:p>
    <w:p w14:paraId="3C36695B" w14:textId="77777777" w:rsidR="00374FD3" w:rsidRPr="00A45A29" w:rsidRDefault="00374FD3" w:rsidP="00102727">
      <w:pPr>
        <w:rPr>
          <w:rFonts w:ascii="Helvetica" w:hAnsi="Helvetica"/>
          <w:sz w:val="22"/>
          <w:szCs w:val="22"/>
        </w:rPr>
      </w:pPr>
    </w:p>
    <w:p w14:paraId="191F6E14" w14:textId="096509FA" w:rsidR="00230F6F" w:rsidRPr="00A45A29" w:rsidRDefault="00830DC5" w:rsidP="00102727">
      <w:pPr>
        <w:rPr>
          <w:rFonts w:ascii="Helvetica" w:hAnsi="Helvetica"/>
          <w:sz w:val="22"/>
          <w:szCs w:val="22"/>
        </w:rPr>
      </w:pPr>
      <w:r w:rsidRPr="00A45A29">
        <w:rPr>
          <w:rFonts w:ascii="Helvetica" w:hAnsi="Helvetica"/>
          <w:sz w:val="22"/>
          <w:szCs w:val="22"/>
        </w:rPr>
        <w:t>1</w:t>
      </w:r>
      <w:r w:rsidR="00B865DA" w:rsidRPr="00A45A29">
        <w:rPr>
          <w:rFonts w:ascii="Helvetica" w:hAnsi="Helvetica"/>
          <w:sz w:val="22"/>
          <w:szCs w:val="22"/>
        </w:rPr>
        <w:t xml:space="preserve"> </w:t>
      </w:r>
      <w:r w:rsidRPr="00A45A29">
        <w:rPr>
          <w:rFonts w:ascii="Helvetica" w:hAnsi="Helvetica"/>
          <w:sz w:val="22"/>
          <w:szCs w:val="22"/>
        </w:rPr>
        <w:t>December 2018</w:t>
      </w:r>
    </w:p>
    <w:p w14:paraId="65CEB3D4" w14:textId="77777777" w:rsidR="00230F6F" w:rsidRPr="00A45A29" w:rsidRDefault="00230F6F" w:rsidP="00102727">
      <w:pPr>
        <w:rPr>
          <w:rFonts w:ascii="Helvetica" w:hAnsi="Helvetica"/>
          <w:sz w:val="22"/>
          <w:szCs w:val="22"/>
        </w:rPr>
      </w:pPr>
    </w:p>
    <w:p w14:paraId="487D19C2" w14:textId="77777777" w:rsidR="00EC0C03" w:rsidRPr="00A45A29" w:rsidRDefault="00EC0C03" w:rsidP="00102727">
      <w:pPr>
        <w:rPr>
          <w:rFonts w:ascii="Helvetica" w:hAnsi="Helvetica"/>
          <w:sz w:val="22"/>
          <w:szCs w:val="22"/>
        </w:rPr>
      </w:pPr>
    </w:p>
    <w:p w14:paraId="32E202C8" w14:textId="01533DA3" w:rsidR="00102727" w:rsidRPr="00A45A29" w:rsidRDefault="00102727" w:rsidP="00102727">
      <w:pPr>
        <w:rPr>
          <w:rFonts w:ascii="Helvetica" w:hAnsi="Helvetica"/>
          <w:sz w:val="22"/>
          <w:szCs w:val="22"/>
        </w:rPr>
      </w:pPr>
      <w:r w:rsidRPr="00A45A29">
        <w:rPr>
          <w:rFonts w:ascii="Helvetica" w:hAnsi="Helvetica"/>
          <w:sz w:val="22"/>
          <w:szCs w:val="22"/>
        </w:rPr>
        <w:t xml:space="preserve">Dear </w:t>
      </w:r>
      <w:r w:rsidR="00DB4E9C">
        <w:rPr>
          <w:rFonts w:ascii="Helvetica" w:hAnsi="Helvetica"/>
          <w:sz w:val="22"/>
          <w:szCs w:val="22"/>
        </w:rPr>
        <w:t>Ideas</w:t>
      </w:r>
      <w:r w:rsidR="00DB4E9C" w:rsidRPr="00A45A29">
        <w:rPr>
          <w:rFonts w:ascii="Helvetica" w:hAnsi="Helvetica"/>
          <w:sz w:val="22"/>
          <w:szCs w:val="22"/>
        </w:rPr>
        <w:t xml:space="preserve"> </w:t>
      </w:r>
      <w:r w:rsidR="00830DC5" w:rsidRPr="00A45A29">
        <w:rPr>
          <w:rFonts w:ascii="Helvetica" w:hAnsi="Helvetica"/>
          <w:sz w:val="22"/>
          <w:szCs w:val="22"/>
        </w:rPr>
        <w:t xml:space="preserve">&amp; </w:t>
      </w:r>
      <w:r w:rsidR="00DB4E9C">
        <w:rPr>
          <w:rFonts w:ascii="Helvetica" w:hAnsi="Helvetica"/>
          <w:sz w:val="22"/>
          <w:szCs w:val="22"/>
        </w:rPr>
        <w:t>Perspective</w:t>
      </w:r>
      <w:r w:rsidR="00DB4E9C" w:rsidRPr="00A45A29">
        <w:rPr>
          <w:rFonts w:ascii="Helvetica" w:hAnsi="Helvetica"/>
          <w:sz w:val="22"/>
          <w:szCs w:val="22"/>
        </w:rPr>
        <w:t xml:space="preserve">s </w:t>
      </w:r>
      <w:r w:rsidR="00830DC5" w:rsidRPr="00A45A29">
        <w:rPr>
          <w:rFonts w:ascii="Helvetica" w:hAnsi="Helvetica"/>
          <w:sz w:val="22"/>
          <w:szCs w:val="22"/>
        </w:rPr>
        <w:t>Editors</w:t>
      </w:r>
      <w:r w:rsidRPr="00A45A29">
        <w:rPr>
          <w:rFonts w:ascii="Helvetica" w:hAnsi="Helvetica"/>
          <w:sz w:val="22"/>
          <w:szCs w:val="22"/>
        </w:rPr>
        <w:t>:</w:t>
      </w:r>
    </w:p>
    <w:p w14:paraId="23917F9C" w14:textId="77777777" w:rsidR="00102727" w:rsidRPr="00A45A29" w:rsidRDefault="00102727" w:rsidP="00102727">
      <w:pPr>
        <w:rPr>
          <w:rFonts w:ascii="Helvetica" w:hAnsi="Helvetica"/>
          <w:sz w:val="22"/>
          <w:szCs w:val="22"/>
        </w:rPr>
      </w:pPr>
    </w:p>
    <w:p w14:paraId="157E9F32" w14:textId="643755FC" w:rsidR="00822313" w:rsidRDefault="00745348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  <w:r w:rsidRPr="008E6D0C">
        <w:rPr>
          <w:rFonts w:ascii="Helvetica" w:hAnsi="Helvetica"/>
          <w:sz w:val="22"/>
          <w:szCs w:val="22"/>
        </w:rPr>
        <w:t>Phenological mismatch</w:t>
      </w:r>
      <w:del w:id="0" w:author="Elizabeth Wolkovich" w:date="2018-11-30T12:01:00Z">
        <w:r w:rsidRPr="008E6D0C" w:rsidDel="00586D4A">
          <w:rPr>
            <w:rFonts w:ascii="Helvetica" w:hAnsi="Helvetica"/>
            <w:sz w:val="22"/>
            <w:szCs w:val="22"/>
          </w:rPr>
          <w:delText xml:space="preserve"> </w:delText>
        </w:r>
        <w:r w:rsidR="00A451C3" w:rsidRPr="008E6D0C" w:rsidDel="00586D4A">
          <w:rPr>
            <w:rFonts w:ascii="Helvetica" w:hAnsi="Helvetica"/>
            <w:sz w:val="22"/>
            <w:szCs w:val="22"/>
          </w:rPr>
          <w:delText>(</w:delText>
        </w:r>
        <w:r w:rsidR="00A451C3" w:rsidRPr="008E6D0C" w:rsidDel="00586D4A">
          <w:rPr>
            <w:rFonts w:ascii="Helvetica" w:hAnsi="Helvetica" w:cs="Helvetica"/>
            <w:color w:val="000000" w:themeColor="text1"/>
            <w:sz w:val="22"/>
            <w:szCs w:val="22"/>
          </w:rPr>
          <w:delText xml:space="preserve">i.e., </w:delText>
        </w:r>
      </w:del>
      <w:ins w:id="1" w:author="Elizabeth Wolkovich" w:date="2018-11-30T12:01:00Z">
        <w:r w:rsidR="00586D4A">
          <w:rPr>
            <w:rFonts w:ascii="Helvetica" w:hAnsi="Helvetica"/>
            <w:sz w:val="22"/>
            <w:szCs w:val="22"/>
          </w:rPr>
          <w:t>—</w:t>
        </w:r>
      </w:ins>
      <w:r w:rsidR="00A451C3" w:rsidRPr="008E6D0C">
        <w:rPr>
          <w:rFonts w:ascii="Helvetica" w:hAnsi="Helvetica" w:cs="Helvetica"/>
          <w:color w:val="000000" w:themeColor="text1"/>
          <w:sz w:val="22"/>
          <w:szCs w:val="22"/>
        </w:rPr>
        <w:t xml:space="preserve">the </w:t>
      </w:r>
      <w:del w:id="2" w:author="Elizabeth Wolkovich" w:date="2018-11-30T12:01:00Z">
        <w:r w:rsidR="00A451C3" w:rsidRPr="008E6D0C" w:rsidDel="00586D4A">
          <w:rPr>
            <w:rFonts w:ascii="Helvetica" w:hAnsi="Helvetica" w:cs="Helvetica"/>
            <w:color w:val="000000" w:themeColor="text1"/>
            <w:sz w:val="22"/>
            <w:szCs w:val="22"/>
          </w:rPr>
          <w:delText xml:space="preserve">ecological </w:delText>
        </w:r>
      </w:del>
      <w:r w:rsidR="00A451C3" w:rsidRPr="008E6D0C">
        <w:rPr>
          <w:rFonts w:ascii="Helvetica" w:hAnsi="Helvetica" w:cs="Helvetica"/>
          <w:color w:val="000000" w:themeColor="text1"/>
          <w:sz w:val="22"/>
          <w:szCs w:val="22"/>
        </w:rPr>
        <w:t>consequences of shifts in the timing of species interactions</w:t>
      </w:r>
      <w:ins w:id="3" w:author="Elizabeth Wolkovich" w:date="2018-11-30T12:01:00Z">
        <w:r w:rsidR="00586D4A">
          <w:rPr>
            <w:rFonts w:ascii="Helvetica" w:hAnsi="Helvetica"/>
            <w:sz w:val="22"/>
            <w:szCs w:val="22"/>
          </w:rPr>
          <w:t>—</w:t>
        </w:r>
      </w:ins>
      <w:del w:id="4" w:author="Elizabeth Wolkovich" w:date="2018-11-30T12:01:00Z">
        <w:r w:rsidR="007B4C93" w:rsidRPr="008E6D0C" w:rsidDel="00586D4A">
          <w:rPr>
            <w:rFonts w:ascii="Helvetica" w:hAnsi="Helvetica" w:cs="Helvetica"/>
            <w:color w:val="000000" w:themeColor="text1"/>
            <w:sz w:val="22"/>
            <w:szCs w:val="22"/>
          </w:rPr>
          <w:delText>)</w:delText>
        </w:r>
        <w:r w:rsidR="00A451C3" w:rsidRPr="008E6D0C" w:rsidDel="00586D4A">
          <w:rPr>
            <w:rFonts w:ascii="Helvetica" w:hAnsi="Helvetica"/>
            <w:sz w:val="22"/>
            <w:szCs w:val="22"/>
          </w:rPr>
          <w:delText xml:space="preserve"> </w:delText>
        </w:r>
      </w:del>
      <w:r w:rsidRPr="008E6D0C">
        <w:rPr>
          <w:rFonts w:ascii="Helvetica" w:hAnsi="Helvetica"/>
          <w:sz w:val="22"/>
          <w:szCs w:val="22"/>
        </w:rPr>
        <w:t xml:space="preserve">is an </w:t>
      </w:r>
      <w:del w:id="5" w:author="Elizabeth Wolkovich" w:date="2018-11-30T12:01:00Z">
        <w:r w:rsidRPr="008E6D0C" w:rsidDel="00586D4A">
          <w:rPr>
            <w:rFonts w:ascii="Helvetica" w:hAnsi="Helvetica"/>
            <w:sz w:val="22"/>
            <w:szCs w:val="22"/>
          </w:rPr>
          <w:delText xml:space="preserve">active and </w:delText>
        </w:r>
      </w:del>
      <w:r w:rsidRPr="008E6D0C">
        <w:rPr>
          <w:rFonts w:ascii="Helvetica" w:hAnsi="Helvetica"/>
          <w:sz w:val="22"/>
          <w:szCs w:val="22"/>
        </w:rPr>
        <w:t xml:space="preserve">expanding area of research </w:t>
      </w:r>
      <w:del w:id="6" w:author="Elizabeth Wolkovich" w:date="2018-11-30T12:01:00Z">
        <w:r w:rsidRPr="008E6D0C" w:rsidDel="00586D4A">
          <w:rPr>
            <w:rFonts w:ascii="Helvetica" w:hAnsi="Helvetica"/>
            <w:sz w:val="22"/>
            <w:szCs w:val="22"/>
          </w:rPr>
          <w:delText>as scientists work to</w:delText>
        </w:r>
      </w:del>
      <w:ins w:id="7" w:author="Elizabeth Wolkovich" w:date="2018-11-30T12:01:00Z">
        <w:r w:rsidR="00586D4A">
          <w:rPr>
            <w:rFonts w:ascii="Helvetica" w:hAnsi="Helvetica"/>
            <w:sz w:val="22"/>
            <w:szCs w:val="22"/>
          </w:rPr>
          <w:t>critical to</w:t>
        </w:r>
      </w:ins>
      <w:r w:rsidRPr="008E6D0C">
        <w:rPr>
          <w:rFonts w:ascii="Helvetica" w:hAnsi="Helvetica"/>
          <w:sz w:val="22"/>
          <w:szCs w:val="22"/>
        </w:rPr>
        <w:t xml:space="preserve"> predict</w:t>
      </w:r>
      <w:ins w:id="8" w:author="Elizabeth Wolkovich" w:date="2018-11-30T12:01:00Z">
        <w:r w:rsidR="00586D4A">
          <w:rPr>
            <w:rFonts w:ascii="Helvetica" w:hAnsi="Helvetica"/>
            <w:sz w:val="22"/>
            <w:szCs w:val="22"/>
          </w:rPr>
          <w:t>ing</w:t>
        </w:r>
      </w:ins>
      <w:r w:rsidRPr="008E6D0C">
        <w:rPr>
          <w:rFonts w:ascii="Helvetica" w:hAnsi="Helvetica"/>
          <w:sz w:val="22"/>
          <w:szCs w:val="22"/>
        </w:rPr>
        <w:t xml:space="preserve"> the consequences of climate change for communities and ecosystems. </w:t>
      </w:r>
      <w:r w:rsidR="00E93138">
        <w:rPr>
          <w:rFonts w:ascii="Helvetica" w:hAnsi="Helvetica"/>
          <w:sz w:val="22"/>
          <w:szCs w:val="22"/>
        </w:rPr>
        <w:t xml:space="preserve">However, </w:t>
      </w:r>
      <w:del w:id="9" w:author="Elizabeth Wolkovich" w:date="2018-11-30T12:02:00Z">
        <w:r w:rsidR="00E93138" w:rsidDel="00586D4A">
          <w:rPr>
            <w:rFonts w:ascii="Helvetica" w:hAnsi="Helvetica" w:cs="Helvetica"/>
            <w:color w:val="000000" w:themeColor="text1"/>
            <w:sz w:val="22"/>
            <w:szCs w:val="22"/>
          </w:rPr>
          <w:delText>w</w:delText>
        </w:r>
        <w:r w:rsidR="00A451C3" w:rsidRPr="008E6D0C" w:rsidDel="00586D4A">
          <w:rPr>
            <w:rFonts w:ascii="Helvetica" w:hAnsi="Helvetica" w:cs="Helvetica"/>
            <w:color w:val="000000" w:themeColor="text1"/>
            <w:sz w:val="22"/>
            <w:szCs w:val="22"/>
          </w:rPr>
          <w:delText>hile there have been</w:delText>
        </w:r>
      </w:del>
      <w:ins w:id="10" w:author="Elizabeth Wolkovich" w:date="2018-11-30T12:02:00Z">
        <w:r w:rsidR="00586D4A">
          <w:rPr>
            <w:rFonts w:ascii="Helvetica" w:hAnsi="Helvetica" w:cs="Helvetica"/>
            <w:color w:val="000000" w:themeColor="text1"/>
            <w:sz w:val="22"/>
            <w:szCs w:val="22"/>
          </w:rPr>
          <w:t>after decades of</w:t>
        </w:r>
      </w:ins>
      <w:r w:rsidR="00A451C3" w:rsidRPr="008E6D0C">
        <w:rPr>
          <w:rFonts w:ascii="Helvetica" w:hAnsi="Helvetica" w:cs="Helvetica"/>
          <w:color w:val="000000" w:themeColor="text1"/>
          <w:sz w:val="22"/>
          <w:szCs w:val="22"/>
        </w:rPr>
        <w:t xml:space="preserve"> theoretical (2,3) and empirical studies (4,5) </w:t>
      </w:r>
      <w:del w:id="11" w:author="Elizabeth Wolkovich" w:date="2018-11-30T12:02:00Z">
        <w:r w:rsidR="00A451C3" w:rsidRPr="008E6D0C" w:rsidDel="00586D4A">
          <w:rPr>
            <w:rFonts w:ascii="Helvetica" w:hAnsi="Helvetica" w:cs="Helvetica"/>
            <w:color w:val="000000" w:themeColor="text1"/>
            <w:sz w:val="22"/>
            <w:szCs w:val="22"/>
          </w:rPr>
          <w:delText>based in</w:delText>
        </w:r>
      </w:del>
      <w:ins w:id="12" w:author="Elizabeth Wolkovich" w:date="2018-11-30T12:02:00Z">
        <w:r w:rsidR="00586D4A">
          <w:rPr>
            <w:rFonts w:ascii="Helvetica" w:hAnsi="Helvetica" w:cs="Helvetica"/>
            <w:color w:val="000000" w:themeColor="text1"/>
            <w:sz w:val="22"/>
            <w:szCs w:val="22"/>
          </w:rPr>
          <w:t>including</w:t>
        </w:r>
      </w:ins>
      <w:r w:rsidR="00A451C3" w:rsidRPr="008E6D0C">
        <w:rPr>
          <w:rFonts w:ascii="Helvetica" w:hAnsi="Helvetica" w:cs="Helvetica"/>
          <w:color w:val="000000" w:themeColor="text1"/>
          <w:sz w:val="22"/>
          <w:szCs w:val="22"/>
        </w:rPr>
        <w:t xml:space="preserve"> </w:t>
      </w:r>
      <w:ins w:id="13" w:author="Elizabeth Wolkovich" w:date="2018-11-30T12:17:00Z">
        <w:r w:rsidR="0049632D">
          <w:rPr>
            <w:rFonts w:ascii="Helvetica" w:hAnsi="Helvetica" w:cs="Helvetica"/>
            <w:color w:val="000000" w:themeColor="text1"/>
            <w:sz w:val="22"/>
            <w:szCs w:val="22"/>
          </w:rPr>
          <w:t xml:space="preserve">from </w:t>
        </w:r>
      </w:ins>
      <w:r w:rsidR="00A451C3" w:rsidRPr="008E6D0C">
        <w:rPr>
          <w:rFonts w:ascii="Helvetica" w:hAnsi="Helvetica" w:cs="Helvetica"/>
          <w:color w:val="000000" w:themeColor="text1"/>
          <w:sz w:val="22"/>
          <w:szCs w:val="22"/>
        </w:rPr>
        <w:t>single system</w:t>
      </w:r>
      <w:ins w:id="14" w:author="Elizabeth Wolkovich" w:date="2018-11-30T12:22:00Z">
        <w:r w:rsidR="00CE15FE">
          <w:rPr>
            <w:rFonts w:ascii="Helvetica" w:hAnsi="Helvetica" w:cs="Helvetica"/>
            <w:color w:val="000000" w:themeColor="text1"/>
            <w:sz w:val="22"/>
            <w:szCs w:val="22"/>
          </w:rPr>
          <w:t>s</w:t>
        </w:r>
      </w:ins>
      <w:del w:id="15" w:author="Elizabeth Wolkovich" w:date="2018-11-30T12:17:00Z">
        <w:r w:rsidR="00A451C3" w:rsidRPr="008E6D0C" w:rsidDel="0049632D">
          <w:rPr>
            <w:rFonts w:ascii="Helvetica" w:hAnsi="Helvetica" w:cs="Helvetica"/>
            <w:color w:val="000000" w:themeColor="text1"/>
            <w:sz w:val="22"/>
            <w:szCs w:val="22"/>
          </w:rPr>
          <w:delText>s</w:delText>
        </w:r>
      </w:del>
      <w:r w:rsidR="00A451C3" w:rsidRPr="008E6D0C">
        <w:rPr>
          <w:rFonts w:ascii="Helvetica" w:hAnsi="Helvetica" w:cs="Helvetica"/>
          <w:color w:val="000000" w:themeColor="text1"/>
          <w:sz w:val="22"/>
          <w:szCs w:val="22"/>
        </w:rPr>
        <w:t xml:space="preserve"> </w:t>
      </w:r>
      <w:ins w:id="16" w:author="Elizabeth Wolkovich" w:date="2018-11-30T12:03:00Z">
        <w:r w:rsidR="00586D4A">
          <w:rPr>
            <w:rFonts w:ascii="Helvetica" w:hAnsi="Helvetica" w:cs="Helvetica"/>
            <w:color w:val="000000" w:themeColor="text1"/>
            <w:sz w:val="22"/>
            <w:szCs w:val="22"/>
          </w:rPr>
          <w:t>and meta-</w:t>
        </w:r>
        <w:commentRangeStart w:id="17"/>
        <w:r w:rsidR="00586D4A">
          <w:rPr>
            <w:rFonts w:ascii="Helvetica" w:hAnsi="Helvetica" w:cs="Helvetica"/>
            <w:color w:val="000000" w:themeColor="text1"/>
            <w:sz w:val="22"/>
            <w:szCs w:val="22"/>
          </w:rPr>
          <w:t>analyses</w:t>
        </w:r>
      </w:ins>
      <w:commentRangeEnd w:id="17"/>
      <w:ins w:id="18" w:author="Elizabeth Wolkovich" w:date="2018-11-30T12:06:00Z">
        <w:r w:rsidR="00586D4A">
          <w:rPr>
            <w:rStyle w:val="CommentReference"/>
            <w:rFonts w:ascii="Times New Roman" w:eastAsia="Times New Roman" w:hAnsi="Times New Roman" w:cs="Times New Roman"/>
          </w:rPr>
          <w:commentReference w:id="17"/>
        </w:r>
      </w:ins>
      <w:del w:id="20" w:author="Elizabeth Wolkovich" w:date="2018-11-30T12:22:00Z">
        <w:r w:rsidR="00A451C3" w:rsidRPr="008E6D0C" w:rsidDel="008148A5">
          <w:rPr>
            <w:rFonts w:ascii="Helvetica" w:hAnsi="Helvetica" w:cs="Helvetica"/>
            <w:color w:val="000000" w:themeColor="text1"/>
            <w:sz w:val="22"/>
            <w:szCs w:val="22"/>
          </w:rPr>
          <w:delText>about phenological mismatch</w:delText>
        </w:r>
      </w:del>
      <w:r w:rsidR="00A451C3" w:rsidRPr="008E6D0C">
        <w:rPr>
          <w:rFonts w:ascii="Helvetica" w:hAnsi="Helvetica" w:cs="Helvetica"/>
          <w:color w:val="000000" w:themeColor="text1"/>
          <w:sz w:val="22"/>
          <w:szCs w:val="22"/>
        </w:rPr>
        <w:t xml:space="preserve">, </w:t>
      </w:r>
      <w:del w:id="21" w:author="Elizabeth Wolkovich" w:date="2018-11-30T12:03:00Z">
        <w:r w:rsidR="002478BE" w:rsidRPr="008E6D0C" w:rsidDel="00586D4A">
          <w:rPr>
            <w:rFonts w:ascii="Helvetica" w:hAnsi="Helvetica"/>
            <w:sz w:val="22"/>
            <w:szCs w:val="22"/>
          </w:rPr>
          <w:delText>evidence from these systems have provided no</w:delText>
        </w:r>
      </w:del>
      <w:ins w:id="22" w:author="Elizabeth Wolkovich" w:date="2018-11-30T12:03:00Z">
        <w:r w:rsidR="00586D4A">
          <w:rPr>
            <w:rFonts w:ascii="Helvetica" w:hAnsi="Helvetica"/>
            <w:sz w:val="22"/>
            <w:szCs w:val="22"/>
          </w:rPr>
          <w:t>there is little</w:t>
        </w:r>
      </w:ins>
      <w:r w:rsidR="002478BE" w:rsidRPr="008E6D0C">
        <w:rPr>
          <w:rFonts w:ascii="Helvetica" w:hAnsi="Helvetica"/>
          <w:sz w:val="22"/>
          <w:szCs w:val="22"/>
        </w:rPr>
        <w:t xml:space="preserve"> consensus</w:t>
      </w:r>
      <w:ins w:id="23" w:author="Elizabeth Wolkovich" w:date="2018-11-30T12:04:00Z">
        <w:r w:rsidR="00586D4A">
          <w:rPr>
            <w:rFonts w:ascii="Helvetica" w:hAnsi="Helvetica"/>
            <w:sz w:val="22"/>
            <w:szCs w:val="22"/>
          </w:rPr>
          <w:t>. To date, most</w:t>
        </w:r>
      </w:ins>
      <w:del w:id="24" w:author="Elizabeth Wolkovich" w:date="2018-11-30T12:04:00Z">
        <w:r w:rsidR="002478BE" w:rsidRPr="008E6D0C" w:rsidDel="00586D4A">
          <w:rPr>
            <w:rFonts w:ascii="Helvetica" w:hAnsi="Helvetica"/>
            <w:sz w:val="22"/>
            <w:szCs w:val="22"/>
          </w:rPr>
          <w:delText>,</w:delText>
        </w:r>
      </w:del>
      <w:r w:rsidR="002478BE" w:rsidRPr="008E6D0C">
        <w:rPr>
          <w:rFonts w:ascii="Helvetica" w:hAnsi="Helvetica"/>
          <w:sz w:val="22"/>
          <w:szCs w:val="22"/>
        </w:rPr>
        <w:t xml:space="preserve"> </w:t>
      </w:r>
      <w:del w:id="25" w:author="Elizabeth Wolkovich" w:date="2018-11-30T12:03:00Z">
        <w:r w:rsidR="00950FDE" w:rsidDel="00586D4A">
          <w:rPr>
            <w:rFonts w:ascii="Helvetica" w:hAnsi="Helvetica"/>
            <w:sz w:val="22"/>
            <w:szCs w:val="22"/>
          </w:rPr>
          <w:delText xml:space="preserve">thus </w:delText>
        </w:r>
        <w:r w:rsidR="002478BE" w:rsidRPr="008E6D0C" w:rsidDel="00586D4A">
          <w:rPr>
            <w:rFonts w:ascii="Helvetica" w:hAnsi="Helvetica"/>
            <w:sz w:val="22"/>
            <w:szCs w:val="22"/>
          </w:rPr>
          <w:delText>making</w:delText>
        </w:r>
        <w:r w:rsidR="002478BE" w:rsidRPr="008E6D0C" w:rsidDel="00586D4A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delText xml:space="preserve"> it difficult to determine </w:delText>
        </w:r>
        <w:r w:rsidR="007B3CBA" w:rsidDel="00586D4A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delText>if there are</w:delText>
        </w:r>
        <w:r w:rsidR="002478BE" w:rsidRPr="008E6D0C" w:rsidDel="00586D4A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delText xml:space="preserve"> </w:delText>
        </w:r>
        <w:r w:rsidR="007B3CBA" w:rsidDel="00586D4A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delText xml:space="preserve">general </w:delText>
        </w:r>
      </w:del>
      <w:ins w:id="26" w:author="Elizabeth Wolkovich" w:date="2018-11-30T12:03:00Z">
        <w:r w:rsidR="00586D4A">
          <w:rPr>
            <w:rFonts w:ascii="Helvetica" w:hAnsi="Helvetica"/>
            <w:sz w:val="22"/>
            <w:szCs w:val="22"/>
          </w:rPr>
          <w:t>research has</w:t>
        </w:r>
      </w:ins>
      <w:ins w:id="27" w:author="Elizabeth Wolkovich" w:date="2018-11-30T12:04:00Z">
        <w:r w:rsidR="00586D4A">
          <w:rPr>
            <w:rFonts w:ascii="Helvetica" w:hAnsi="Helvetica"/>
            <w:sz w:val="22"/>
            <w:szCs w:val="22"/>
          </w:rPr>
          <w:t xml:space="preserve"> </w:t>
        </w:r>
      </w:ins>
      <w:ins w:id="28" w:author="Elizabeth Wolkovich" w:date="2018-11-30T12:03:00Z">
        <w:r w:rsidR="00586D4A">
          <w:rPr>
            <w:rFonts w:ascii="Helvetica" w:hAnsi="Helvetica"/>
            <w:sz w:val="22"/>
            <w:szCs w:val="22"/>
          </w:rPr>
          <w:t xml:space="preserve">failed to identify </w:t>
        </w:r>
      </w:ins>
      <w:ins w:id="29" w:author="Elizabeth Wolkovich" w:date="2018-11-30T12:04:00Z">
        <w:r w:rsidR="00586D4A">
          <w:rPr>
            <w:rFonts w:ascii="Helvetica" w:hAnsi="Helvetica"/>
            <w:sz w:val="22"/>
            <w:szCs w:val="22"/>
          </w:rPr>
          <w:t>repeatable</w:t>
        </w:r>
      </w:ins>
      <w:ins w:id="30" w:author="Elizabeth Wolkovich" w:date="2018-11-30T12:03:00Z">
        <w:r w:rsidR="00586D4A">
          <w:rPr>
            <w:rFonts w:ascii="Helvetica" w:hAnsi="Helvetica"/>
            <w:sz w:val="22"/>
            <w:szCs w:val="22"/>
          </w:rPr>
          <w:t xml:space="preserve"> mechanistic </w:t>
        </w:r>
      </w:ins>
      <w:r w:rsidR="007B3CBA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patterns</w:t>
      </w:r>
      <w:r w:rsidR="002478BE" w:rsidRPr="008E6D0C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across systems</w:t>
      </w:r>
      <w:ins w:id="31" w:author="Elizabeth Wolkovich" w:date="2018-11-30T12:05:00Z">
        <w:r w:rsidR="00586D4A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t>.</w:t>
        </w:r>
      </w:ins>
      <w:del w:id="32" w:author="Elizabeth Wolkovich" w:date="2018-11-30T12:05:00Z">
        <w:r w:rsidR="00A451C3" w:rsidRPr="008E6D0C" w:rsidDel="00586D4A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delText>.</w:delText>
        </w:r>
      </w:del>
      <w:r w:rsidR="00A451C3" w:rsidRPr="008E6D0C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</w:t>
      </w:r>
    </w:p>
    <w:p w14:paraId="6E21B9A8" w14:textId="77777777" w:rsidR="00822313" w:rsidRDefault="00822313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</w:p>
    <w:p w14:paraId="557693A7" w14:textId="1B29B57A" w:rsidR="00D3167E" w:rsidRDefault="00102727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  <w:del w:id="33" w:author="Elizabeth Wolkovich" w:date="2018-11-30T12:06:00Z">
        <w:r w:rsidRPr="008E6D0C" w:rsidDel="00586D4A">
          <w:rPr>
            <w:rFonts w:ascii="Helvetica" w:hAnsi="Helvetica"/>
            <w:sz w:val="22"/>
            <w:szCs w:val="22"/>
          </w:rPr>
          <w:delText xml:space="preserve">We </w:delText>
        </w:r>
      </w:del>
      <w:ins w:id="34" w:author="Elizabeth Wolkovich" w:date="2018-11-30T12:06:00Z">
        <w:r w:rsidR="00586D4A">
          <w:rPr>
            <w:rFonts w:ascii="Helvetica" w:hAnsi="Helvetica"/>
            <w:sz w:val="22"/>
            <w:szCs w:val="22"/>
          </w:rPr>
          <w:t xml:space="preserve">In </w:t>
        </w:r>
        <w:r w:rsidR="003F07BB">
          <w:rPr>
            <w:rFonts w:ascii="Helvetica" w:hAnsi="Helvetica"/>
            <w:sz w:val="22"/>
            <w:szCs w:val="22"/>
          </w:rPr>
          <w:t>our</w:t>
        </w:r>
        <w:r w:rsidR="00586D4A">
          <w:rPr>
            <w:rFonts w:ascii="Helvetica" w:hAnsi="Helvetica"/>
            <w:sz w:val="22"/>
            <w:szCs w:val="22"/>
          </w:rPr>
          <w:t xml:space="preserve"> I&amp;P paper, we</w:t>
        </w:r>
        <w:r w:rsidR="00586D4A" w:rsidRPr="008E6D0C">
          <w:rPr>
            <w:rFonts w:ascii="Helvetica" w:hAnsi="Helvetica"/>
            <w:sz w:val="22"/>
            <w:szCs w:val="22"/>
          </w:rPr>
          <w:t xml:space="preserve"> </w:t>
        </w:r>
      </w:ins>
      <w:r w:rsidR="00830DC5" w:rsidRPr="008E6D0C">
        <w:rPr>
          <w:rFonts w:ascii="Helvetica" w:hAnsi="Helvetica"/>
          <w:sz w:val="22"/>
          <w:szCs w:val="22"/>
        </w:rPr>
        <w:t>propose</w:t>
      </w:r>
      <w:r w:rsidR="00DB4E9C" w:rsidRPr="008E6D0C">
        <w:rPr>
          <w:rFonts w:ascii="Helvetica" w:hAnsi="Helvetica"/>
          <w:sz w:val="22"/>
          <w:szCs w:val="22"/>
        </w:rPr>
        <w:t xml:space="preserve"> </w:t>
      </w:r>
      <w:del w:id="35" w:author="Elizabeth Wolkovich" w:date="2018-11-30T12:05:00Z">
        <w:r w:rsidR="00DB4E9C" w:rsidRPr="008E6D0C" w:rsidDel="00586D4A">
          <w:rPr>
            <w:rFonts w:ascii="Helvetica" w:hAnsi="Helvetica"/>
            <w:sz w:val="22"/>
            <w:szCs w:val="22"/>
          </w:rPr>
          <w:delText>an Ideas &amp; Perspectives paper</w:delText>
        </w:r>
        <w:r w:rsidR="00830DC5" w:rsidRPr="008E6D0C" w:rsidDel="00586D4A">
          <w:rPr>
            <w:rFonts w:ascii="Helvetica" w:hAnsi="Helvetica"/>
            <w:sz w:val="22"/>
            <w:szCs w:val="22"/>
          </w:rPr>
          <w:delText xml:space="preserve"> </w:delText>
        </w:r>
        <w:r w:rsidR="00745348" w:rsidRPr="008E6D0C" w:rsidDel="00586D4A">
          <w:rPr>
            <w:rFonts w:ascii="Helvetica" w:hAnsi="Helvetica"/>
            <w:sz w:val="22"/>
            <w:szCs w:val="22"/>
          </w:rPr>
          <w:delText xml:space="preserve">about </w:delText>
        </w:r>
        <w:r w:rsidR="00D3167E" w:rsidRPr="008E6D0C" w:rsidDel="00586D4A">
          <w:rPr>
            <w:rFonts w:ascii="Helvetica" w:hAnsi="Helvetica"/>
            <w:sz w:val="22"/>
            <w:szCs w:val="22"/>
          </w:rPr>
          <w:delText>the</w:delText>
        </w:r>
      </w:del>
      <w:ins w:id="36" w:author="Elizabeth Wolkovich" w:date="2018-11-30T12:05:00Z">
        <w:r w:rsidR="00586D4A">
          <w:rPr>
            <w:rFonts w:ascii="Helvetica" w:hAnsi="Helvetica"/>
            <w:sz w:val="22"/>
            <w:szCs w:val="22"/>
          </w:rPr>
          <w:t>this failure is due to a</w:t>
        </w:r>
      </w:ins>
      <w:r w:rsidR="00D3167E" w:rsidRPr="008E6D0C">
        <w:rPr>
          <w:rFonts w:ascii="Helvetica" w:hAnsi="Helvetica"/>
          <w:sz w:val="22"/>
          <w:szCs w:val="22"/>
        </w:rPr>
        <w:t xml:space="preserve"> </w:t>
      </w:r>
      <w:r w:rsidR="00D3167E" w:rsidRPr="008E6D0C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disconnect between the underlying ecological theory (</w:t>
      </w:r>
      <w:r w:rsidR="002B5E43" w:rsidRPr="008E6D0C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i.e.,</w:t>
      </w:r>
      <w:r w:rsidR="00D3167E" w:rsidRPr="008E6D0C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match-mismatch </w:t>
      </w:r>
      <w:r w:rsidR="002B5E43" w:rsidRPr="008E6D0C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hypothesis</w:t>
      </w:r>
      <w:r w:rsidR="00D3167E" w:rsidRPr="008E6D0C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) and the phenological responses to climate change </w:t>
      </w:r>
      <w:del w:id="37" w:author="Elizabeth Wolkovich" w:date="2018-11-30T12:07:00Z">
        <w:r w:rsidR="00D3167E" w:rsidRPr="008E6D0C" w:rsidDel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delText xml:space="preserve">that are </w:delText>
        </w:r>
      </w:del>
      <w:r w:rsidR="00D3167E" w:rsidRPr="008E6D0C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currently documented</w:t>
      </w:r>
      <w:r w:rsidR="00830DC5" w:rsidRPr="008E6D0C">
        <w:rPr>
          <w:rFonts w:ascii="Helvetica" w:hAnsi="Helvetica"/>
          <w:sz w:val="22"/>
          <w:szCs w:val="22"/>
        </w:rPr>
        <w:t xml:space="preserve">. </w:t>
      </w:r>
      <w:ins w:id="38" w:author="Elizabeth Wolkovich" w:date="2018-11-30T12:07:00Z">
        <w:r w:rsidR="003F07BB">
          <w:rPr>
            <w:rFonts w:ascii="Helvetica" w:hAnsi="Helvetica"/>
            <w:sz w:val="22"/>
            <w:szCs w:val="22"/>
          </w:rPr>
          <w:t xml:space="preserve">To advance progress in this field we: </w:t>
        </w:r>
      </w:ins>
      <w:del w:id="39" w:author="Elizabeth Wolkovich" w:date="2018-11-30T12:08:00Z">
        <w:r w:rsidR="00D3167E" w:rsidRPr="00A45A29" w:rsidDel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delText>While other studies have further devel</w:delText>
        </w:r>
        <w:r w:rsidR="002B5E43" w:rsidDel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delText>oped the match-mismatch theory</w:delText>
        </w:r>
        <w:r w:rsidR="00637303" w:rsidDel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delText xml:space="preserve"> (</w:delText>
        </w:r>
        <w:r w:rsidR="00A02DFE" w:rsidDel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delText>2,3</w:delText>
        </w:r>
        <w:r w:rsidR="00D3167E" w:rsidRPr="00A45A29" w:rsidDel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delText xml:space="preserve">), </w:delText>
        </w:r>
        <w:r w:rsidR="009356D4" w:rsidDel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delText>we</w:delText>
        </w:r>
        <w:r w:rsidR="007D0754" w:rsidDel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delText xml:space="preserve"> </w:delText>
        </w:r>
        <w:r w:rsidR="007D0754" w:rsidDel="003F07BB">
          <w:rPr>
            <w:rFonts w:ascii="Helvetica" w:hAnsi="Helvetica" w:cs="Helvetica"/>
            <w:sz w:val="22"/>
            <w:szCs w:val="22"/>
          </w:rPr>
          <w:delText>provide a review of 41 phenological mismatch studies to</w:delText>
        </w:r>
        <w:r w:rsidR="00D3167E" w:rsidRPr="00A45A29" w:rsidDel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delText>:</w:delText>
        </w:r>
      </w:del>
    </w:p>
    <w:p w14:paraId="6ACE405C" w14:textId="77777777" w:rsidR="00D3167E" w:rsidRPr="00A45A29" w:rsidRDefault="00D3167E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</w:p>
    <w:p w14:paraId="0DA44A41" w14:textId="1B8A3D1C" w:rsidR="005C0203" w:rsidRPr="00A45A29" w:rsidRDefault="005C0203" w:rsidP="005C0203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Review the</w:t>
      </w:r>
      <w:r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</w:t>
      </w:r>
      <w:ins w:id="40" w:author="Elizabeth Wolkovich" w:date="2018-11-30T12:07:00Z">
        <w:r w:rsidR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t xml:space="preserve">diverse </w:t>
        </w:r>
      </w:ins>
      <w: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array</w:t>
      </w:r>
      <w:r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of potential mechanisms underlying the match-mismatch </w:t>
      </w:r>
      <w: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hypothesis.</w:t>
      </w:r>
    </w:p>
    <w:p w14:paraId="5BEAFADB" w14:textId="56F94518" w:rsidR="00D3167E" w:rsidRPr="00A45A29" w:rsidRDefault="005C0203" w:rsidP="00D3167E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Show how</w:t>
      </w:r>
      <w:r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the </w:t>
      </w:r>
      <w:r w:rsidR="008204BA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type of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data currently collected by </w:t>
      </w:r>
      <w:r w:rsidR="002B5E43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researcher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s </w:t>
      </w:r>
      <w:del w:id="41" w:author="Elizabeth Wolkovich" w:date="2018-11-30T12:08:00Z">
        <w:r w:rsidR="00D3167E" w:rsidRPr="00A45A29" w:rsidDel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delText>interested in testing</w:delText>
        </w:r>
      </w:del>
      <w:ins w:id="42" w:author="Elizabeth Wolkovich" w:date="2018-11-30T12:08:00Z">
        <w:r w:rsidR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t>testing</w:t>
        </w:r>
      </w:ins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or applying the mismatch </w:t>
      </w:r>
      <w:r w:rsidR="001B24FB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hypothesis</w:t>
      </w:r>
      <w:r w:rsid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in the context of climate change</w:t>
      </w:r>
      <w: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</w:t>
      </w:r>
      <w:del w:id="43" w:author="Elizabeth Wolkovich" w:date="2018-11-30T12:09:00Z">
        <w:r w:rsidDel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delText>does not advance the field’s aims</w:delText>
        </w:r>
      </w:del>
      <w:ins w:id="44" w:author="Elizabeth Wolkovich" w:date="2018-11-30T12:09:00Z">
        <w:r w:rsidR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t>rarely provides a strong test of the hypothesis</w:t>
        </w:r>
      </w:ins>
      <w:r w:rsidR="00116607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.</w:t>
      </w:r>
    </w:p>
    <w:p w14:paraId="43AD299C" w14:textId="027E4103" w:rsidR="00D3167E" w:rsidRDefault="005C0203" w:rsidP="00D3167E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commentRangeStart w:id="45"/>
      <w:del w:id="46" w:author="Elizabeth Wolkovich" w:date="2018-11-30T12:09:00Z">
        <w:r w:rsidDel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delText>Demonstrate how</w:delText>
        </w:r>
      </w:del>
      <w:ins w:id="47" w:author="Elizabeth Wolkovich" w:date="2018-11-30T12:09:00Z">
        <w:r w:rsidR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t>Show how</w:t>
        </w:r>
      </w:ins>
      <w: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baselines</w:t>
      </w:r>
      <w:ins w:id="48" w:author="Elizabeth Wolkovich" w:date="2018-11-30T12:09:00Z">
        <w:r w:rsidR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t>—which are rarely defined—</w:t>
        </w:r>
      </w:ins>
      <w:del w:id="49" w:author="Elizabeth Wolkovich" w:date="2018-11-30T12:09:00Z">
        <w:r w:rsidDel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delText xml:space="preserve"> </w:delText>
        </w:r>
      </w:del>
      <w: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are critical to </w:t>
      </w:r>
      <w:ins w:id="50" w:author="Elizabeth Wolkovich" w:date="2018-11-30T12:15:00Z">
        <w:r w:rsidR="00956CAF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t xml:space="preserve">mechanistic </w:t>
        </w:r>
      </w:ins>
      <w: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understanding</w:t>
      </w:r>
      <w:del w:id="51" w:author="Elizabeth Wolkovich" w:date="2018-11-30T12:15:00Z">
        <w:r w:rsidR="00C96E16" w:rsidDel="00956CAF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delText xml:space="preserve"> the</w:delText>
        </w:r>
        <w:r w:rsidDel="00956CAF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delText xml:space="preserve"> mechanisms </w:delText>
        </w:r>
        <w:r w:rsidR="00860C14" w:rsidDel="00956CAF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delText xml:space="preserve">underlying the </w:delText>
        </w:r>
      </w:del>
      <w:ins w:id="52" w:author="Elizabeth Wolkovich" w:date="2018-11-30T12:15:00Z">
        <w:r w:rsidR="00956CAF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t xml:space="preserve"> and robust predictions</w:t>
        </w:r>
      </w:ins>
      <w:del w:id="53" w:author="Elizabeth Wolkovich" w:date="2018-11-30T12:15:00Z">
        <w:r w:rsidR="00860C14" w:rsidDel="00956CAF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delText>match-mismatch hypothesis</w:delText>
        </w:r>
        <w:commentRangeEnd w:id="45"/>
        <w:r w:rsidR="00C028CD" w:rsidDel="00956CAF">
          <w:rPr>
            <w:rStyle w:val="CommentReference"/>
            <w:rFonts w:ascii="Times New Roman" w:eastAsia="Times New Roman" w:hAnsi="Times New Roman" w:cs="Times New Roman"/>
            <w:lang w:val="en-US"/>
          </w:rPr>
          <w:commentReference w:id="45"/>
        </w:r>
      </w:del>
      <w:ins w:id="54" w:author="Elizabeth Wolkovich" w:date="2018-11-30T12:09:00Z">
        <w:r w:rsidR="00956CAF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t>.</w:t>
        </w:r>
      </w:ins>
    </w:p>
    <w:p w14:paraId="0B14BA61" w14:textId="7C6210FB" w:rsidR="00630175" w:rsidRPr="00A45A29" w:rsidRDefault="00630175" w:rsidP="00D3167E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del w:id="55" w:author="Elizabeth Wolkovich" w:date="2018-11-30T12:09:00Z">
        <w:r w:rsidDel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delText xml:space="preserve">Discuss </w:delText>
        </w:r>
        <w:r w:rsidR="002621DA" w:rsidDel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delText>approaches that can move</w:delText>
        </w:r>
        <w:r w:rsidDel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delText xml:space="preserve"> this field </w:delText>
        </w:r>
        <w:r w:rsidR="002621DA" w:rsidDel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delText>beyond documentation</w:delText>
        </w:r>
        <w:r w:rsidDel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delText xml:space="preserve">, </w:delText>
        </w:r>
      </w:del>
      <w:ins w:id="56" w:author="Elizabeth Wolkovich" w:date="2018-11-30T12:09:00Z">
        <w:r w:rsidR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t xml:space="preserve">Highlight how new approaches that emphasize the underlying theory </w:t>
        </w:r>
        <w:commentRangeStart w:id="57"/>
        <w:r w:rsidR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t xml:space="preserve">can </w:t>
        </w:r>
      </w:ins>
      <w:ins w:id="58" w:author="Elizabeth Wolkovich" w:date="2018-11-30T12:10:00Z">
        <w:r w:rsidR="00CA50E8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t>move</w:t>
        </w:r>
      </w:ins>
      <w:ins w:id="59" w:author="Elizabeth Wolkovich" w:date="2018-11-30T12:09:00Z">
        <w:r w:rsidR="003F07BB">
          <w:rPr>
            <w:rFonts w:ascii="Helvetica" w:hAnsi="Helvetica" w:cs="Segoe UI"/>
            <w:color w:val="212121"/>
            <w:sz w:val="22"/>
            <w:szCs w:val="22"/>
            <w:shd w:val="clear" w:color="auto" w:fill="FFFFFF"/>
          </w:rPr>
          <w:t xml:space="preserve"> the field </w:t>
        </w:r>
      </w:ins>
      <w: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towards accurate predictions of phenological mismatch driven by climate change.</w:t>
      </w:r>
      <w:commentRangeEnd w:id="57"/>
      <w:r w:rsidR="008148A5">
        <w:rPr>
          <w:rStyle w:val="CommentReference"/>
          <w:rFonts w:ascii="Times New Roman" w:eastAsia="Times New Roman" w:hAnsi="Times New Roman" w:cs="Times New Roman"/>
          <w:lang w:val="en-US"/>
        </w:rPr>
        <w:commentReference w:id="57"/>
      </w:r>
    </w:p>
    <w:p w14:paraId="16319042" w14:textId="77777777" w:rsidR="0071505B" w:rsidRDefault="0071505B" w:rsidP="00102727">
      <w:pPr>
        <w:rPr>
          <w:ins w:id="60" w:author="Elizabeth Wolkovich" w:date="2018-11-30T12:08:00Z"/>
          <w:rFonts w:ascii="Helvetica" w:hAnsi="Helvetica" w:cs="Helvetica"/>
          <w:sz w:val="22"/>
          <w:szCs w:val="22"/>
        </w:rPr>
      </w:pPr>
    </w:p>
    <w:p w14:paraId="2A23BA66" w14:textId="57E849CE" w:rsidR="003F07BB" w:rsidRDefault="00956CAF" w:rsidP="00102727">
      <w:pPr>
        <w:rPr>
          <w:rFonts w:ascii="Helvetica" w:hAnsi="Helvetica" w:cs="Helvetica"/>
          <w:sz w:val="22"/>
          <w:szCs w:val="22"/>
        </w:rPr>
      </w:pPr>
      <w:commentRangeStart w:id="61"/>
      <w:ins w:id="62" w:author="Elizabeth Wolkovich" w:date="2018-11-30T12:14:00Z">
        <w:r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t>This proposal</w:t>
        </w:r>
      </w:ins>
      <w:ins w:id="63" w:author="Elizabeth Wolkovich" w:date="2018-11-30T12:11:00Z">
        <w:r w:rsidR="00CA50E8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t xml:space="preserve"> uniquely combine</w:t>
        </w:r>
      </w:ins>
      <w:ins w:id="64" w:author="Elizabeth Wolkovich" w:date="2018-11-30T12:14:00Z">
        <w:r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t>s</w:t>
        </w:r>
      </w:ins>
      <w:ins w:id="65" w:author="Elizabeth Wolkovich" w:date="2018-11-30T12:11:00Z">
        <w:r w:rsidR="00CA50E8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t xml:space="preserve"> empirical and theoretical approaches, including </w:t>
        </w:r>
      </w:ins>
      <w:ins w:id="66" w:author="Elizabeth Wolkovich" w:date="2018-11-30T12:08:00Z">
        <w:r w:rsidR="003F07BB">
          <w:rPr>
            <w:rFonts w:ascii="Helvetica" w:hAnsi="Helvetica" w:cs="Helvetica"/>
            <w:sz w:val="22"/>
            <w:szCs w:val="22"/>
          </w:rPr>
          <w:t>a review of 41 phenological mismatch studies t</w:t>
        </w:r>
        <w:r w:rsidR="00CA50E8">
          <w:rPr>
            <w:rFonts w:ascii="Helvetica" w:hAnsi="Helvetica" w:cs="Helvetica"/>
            <w:sz w:val="22"/>
            <w:szCs w:val="22"/>
          </w:rPr>
          <w:t xml:space="preserve">o support our arguments. </w:t>
        </w:r>
      </w:ins>
      <w:commentRangeEnd w:id="61"/>
      <w:ins w:id="67" w:author="Elizabeth Wolkovich" w:date="2018-11-30T12:16:00Z">
        <w:r>
          <w:rPr>
            <w:rStyle w:val="CommentReference"/>
            <w:rFonts w:ascii="Times New Roman" w:eastAsia="Times New Roman" w:hAnsi="Times New Roman" w:cs="Times New Roman"/>
          </w:rPr>
          <w:commentReference w:id="61"/>
        </w:r>
      </w:ins>
    </w:p>
    <w:p w14:paraId="009B6B8F" w14:textId="77777777" w:rsidR="00CA50E8" w:rsidRDefault="00CA50E8" w:rsidP="00102727">
      <w:pPr>
        <w:rPr>
          <w:ins w:id="69" w:author="Elizabeth Wolkovich" w:date="2018-11-30T12:11:00Z"/>
          <w:rFonts w:ascii="Helvetica" w:hAnsi="Helvetica" w:cs="Helvetica"/>
          <w:sz w:val="22"/>
          <w:szCs w:val="22"/>
        </w:rPr>
      </w:pPr>
    </w:p>
    <w:p w14:paraId="1BB3B548" w14:textId="4CB714D3" w:rsidR="00D3167E" w:rsidRDefault="0071505B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  <w:r>
        <w:rPr>
          <w:rFonts w:ascii="Helvetica" w:hAnsi="Helvetica" w:cs="Helvetica"/>
          <w:sz w:val="22"/>
          <w:szCs w:val="22"/>
        </w:rPr>
        <w:t>By highlighting</w:t>
      </w:r>
      <w:r w:rsidR="005C0203">
        <w:rPr>
          <w:rFonts w:ascii="Helvetica" w:hAnsi="Helvetica" w:cs="Helvetica"/>
          <w:sz w:val="22"/>
          <w:szCs w:val="22"/>
        </w:rPr>
        <w:t xml:space="preserve"> 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the data-theory </w:t>
      </w:r>
      <w:r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di</w:t>
      </w:r>
      <w: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screpancy on the topic of phenological mismatch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, </w:t>
      </w:r>
      <w: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our paper </w:t>
      </w:r>
      <w:r w:rsidR="0055353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will help shape the </w:t>
      </w:r>
      <w:r w:rsidR="00050585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future </w:t>
      </w:r>
      <w:r w:rsidR="0055353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path of the field</w:t>
      </w:r>
      <w:r w:rsidR="00707DE2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. It will also</w:t>
      </w:r>
      <w:r w:rsidR="0055353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provide the framework</w:t>
      </w:r>
      <w:r w:rsidR="0066608D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</w:t>
      </w:r>
      <w:r w:rsidR="0055353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for building the </w:t>
      </w:r>
      <w:r w:rsidR="00C5170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required </w:t>
      </w:r>
      <w:r w:rsidR="0055353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depth</w:t>
      </w:r>
      <w:r w:rsidR="00707DE2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in evidence</w:t>
      </w:r>
      <w:r w:rsidR="0055353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</w:t>
      </w:r>
      <w:r w:rsidR="00C5170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across studies</w:t>
      </w:r>
      <w:r w:rsidR="00E3526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to determine </w:t>
      </w:r>
      <w:r w:rsidR="0055353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general </w:t>
      </w:r>
      <w:ins w:id="70" w:author="Elizabeth Wolkovich" w:date="2018-11-30T12:26:00Z">
        <w:r w:rsidR="009925AE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t xml:space="preserve">quantitative </w:t>
        </w:r>
      </w:ins>
      <w:r w:rsidR="0055353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patterns </w:t>
      </w:r>
      <w:del w:id="71" w:author="Elizabeth Wolkovich" w:date="2018-11-30T12:26:00Z">
        <w:r w:rsidR="0066608D" w:rsidDel="009925AE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delText>in climate change-</w:delText>
        </w:r>
        <w:r w:rsidR="0042020A" w:rsidDel="009925AE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delText xml:space="preserve">driven changes in phenological mismatch </w:delText>
        </w:r>
        <w:r w:rsidR="00553534" w:rsidDel="009925AE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delText>through a meta-analytical approach</w:delText>
        </w:r>
      </w:del>
      <w:ins w:id="72" w:author="Elizabeth Wolkovich" w:date="2018-11-30T12:26:00Z">
        <w:r w:rsidR="009925AE">
          <w:rPr>
            <w:rFonts w:ascii="Helvetica" w:hAnsi="Helvetica" w:cs="Segoe UI"/>
            <w:color w:val="212121"/>
            <w:sz w:val="22"/>
            <w:szCs w:val="22"/>
            <w:shd w:val="clear" w:color="auto" w:fill="FFFFFF"/>
            <w:lang w:val="en-CA"/>
          </w:rPr>
          <w:t>and their underlying mechanisms</w:t>
        </w:r>
      </w:ins>
      <w:bookmarkStart w:id="73" w:name="_GoBack"/>
      <w:bookmarkEnd w:id="73"/>
      <w:r w:rsidR="00050585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, an approach not currently possible given the current state of the field</w:t>
      </w:r>
      <w:r w:rsidR="0055353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.</w:t>
      </w:r>
    </w:p>
    <w:p w14:paraId="02D0635A" w14:textId="77777777" w:rsidR="005C0203" w:rsidRDefault="005C0203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</w:p>
    <w:p w14:paraId="163B9553" w14:textId="4AA92904" w:rsidR="00102727" w:rsidRDefault="00CA50E8" w:rsidP="00102727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ins w:id="74" w:author="Elizabeth Wolkovich" w:date="2018-11-30T12:11:00Z">
        <w:r>
          <w:rPr>
            <w:rFonts w:ascii="Arial" w:hAnsi="Arial" w:cs="Arial"/>
            <w:color w:val="000000"/>
            <w:sz w:val="22"/>
            <w:szCs w:val="22"/>
            <w:shd w:val="clear" w:color="auto" w:fill="FFFFFF"/>
          </w:rPr>
          <w:t xml:space="preserve">This paper is authored by experts on phenological </w:t>
        </w:r>
      </w:ins>
      <w:ins w:id="75" w:author="Elizabeth Wolkovich" w:date="2018-11-30T12:12:00Z">
        <w:r>
          <w:rPr>
            <w:rFonts w:ascii="Arial" w:hAnsi="Arial" w:cs="Arial"/>
            <w:color w:val="000000"/>
            <w:sz w:val="22"/>
            <w:szCs w:val="22"/>
            <w:shd w:val="clear" w:color="auto" w:fill="FFFFFF"/>
          </w:rPr>
          <w:t xml:space="preserve">synchrony and phenological methods who bring a combined 20 years of experience in this </w:t>
        </w:r>
        <w:commentRangeStart w:id="76"/>
        <w:r>
          <w:rPr>
            <w:rFonts w:ascii="Arial" w:hAnsi="Arial" w:cs="Arial"/>
            <w:color w:val="000000"/>
            <w:sz w:val="22"/>
            <w:szCs w:val="22"/>
            <w:shd w:val="clear" w:color="auto" w:fill="FFFFFF"/>
          </w:rPr>
          <w:t>area</w:t>
        </w:r>
        <w:commentRangeEnd w:id="76"/>
        <w:r>
          <w:rPr>
            <w:rStyle w:val="CommentReference"/>
            <w:rFonts w:ascii="Times New Roman" w:eastAsia="Times New Roman" w:hAnsi="Times New Roman" w:cs="Times New Roman"/>
          </w:rPr>
          <w:commentReference w:id="76"/>
        </w:r>
        <w:r>
          <w:rPr>
            <w:rFonts w:ascii="Arial" w:hAnsi="Arial" w:cs="Arial"/>
            <w:color w:val="000000"/>
            <w:sz w:val="22"/>
            <w:szCs w:val="22"/>
            <w:shd w:val="clear" w:color="auto" w:fill="FFFFFF"/>
          </w:rPr>
          <w:t xml:space="preserve">. </w:t>
        </w:r>
      </w:ins>
      <w:r w:rsidR="002B5E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This review </w:t>
      </w:r>
      <w:r w:rsidR="00830DC5" w:rsidRPr="00A45A29">
        <w:rPr>
          <w:rFonts w:ascii="Arial" w:hAnsi="Arial" w:cs="Arial"/>
          <w:sz w:val="22"/>
          <w:szCs w:val="22"/>
        </w:rPr>
        <w:t>has not been submitted elsewhere, and we welcome</w:t>
      </w:r>
      <w:r w:rsidR="00830DC5" w:rsidRPr="00A45A2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the opportunity to submit it to </w:t>
      </w:r>
      <w:r w:rsidR="00830DC5" w:rsidRPr="00F236CE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Ecology Letters</w:t>
      </w:r>
      <w:r w:rsidR="00830DC5" w:rsidRPr="00A45A29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761BBC7" w14:textId="77777777" w:rsidR="00F236CE" w:rsidRPr="00081A4F" w:rsidRDefault="00F236CE" w:rsidP="00102727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6DC599D" w14:textId="77777777" w:rsidR="00102727" w:rsidRPr="00A45A29" w:rsidRDefault="00102727" w:rsidP="00102727">
      <w:pPr>
        <w:rPr>
          <w:rFonts w:ascii="Helvetica" w:eastAsia="MS Mincho" w:hAnsi="Helvetica"/>
          <w:sz w:val="22"/>
          <w:szCs w:val="22"/>
          <w:lang w:val="fr-CA" w:eastAsia="ja-JP"/>
        </w:rPr>
      </w:pPr>
    </w:p>
    <w:p w14:paraId="4E6681F3" w14:textId="77777777" w:rsidR="00102727" w:rsidRPr="00A45A29" w:rsidRDefault="00102727" w:rsidP="00102727">
      <w:pPr>
        <w:rPr>
          <w:rFonts w:ascii="Helvetica" w:eastAsia="MS Mincho" w:hAnsi="Helvetica"/>
          <w:sz w:val="22"/>
          <w:szCs w:val="22"/>
          <w:lang w:val="fr-CA" w:eastAsia="ja-JP"/>
        </w:rPr>
      </w:pPr>
      <w:r w:rsidRPr="00A45A29">
        <w:rPr>
          <w:rFonts w:ascii="Helvetica" w:eastAsia="MS Mincho" w:hAnsi="Helvetica"/>
          <w:sz w:val="22"/>
          <w:szCs w:val="22"/>
          <w:lang w:val="fr-CA" w:eastAsia="ja-JP"/>
        </w:rPr>
        <w:t>Sincerely,</w:t>
      </w:r>
    </w:p>
    <w:p w14:paraId="4CACE3D1" w14:textId="79318B13" w:rsidR="00953545" w:rsidRPr="00A45A29" w:rsidRDefault="00953545" w:rsidP="00953545">
      <w:pPr>
        <w:rPr>
          <w:rFonts w:ascii="Helvetica" w:hAnsi="Helvetica"/>
          <w:sz w:val="22"/>
          <w:szCs w:val="22"/>
        </w:rPr>
      </w:pPr>
    </w:p>
    <w:p w14:paraId="1FAC9C8C" w14:textId="68E1B755" w:rsidR="00953545" w:rsidRPr="00A45A29" w:rsidRDefault="00CB08D9" w:rsidP="00953545">
      <w:pPr>
        <w:rPr>
          <w:rFonts w:ascii="Helvetica" w:hAnsi="Helvetica" w:cs="Times New Roman"/>
          <w:sz w:val="22"/>
          <w:szCs w:val="22"/>
        </w:rPr>
      </w:pPr>
      <w:r w:rsidRPr="00A45A29">
        <w:rPr>
          <w:rFonts w:ascii="Helvetica" w:hAnsi="Helvetica" w:cs="Times New Roman"/>
          <w:sz w:val="22"/>
          <w:szCs w:val="22"/>
        </w:rPr>
        <w:t>Heather Kharouba</w:t>
      </w:r>
      <w:r w:rsidR="000976CC">
        <w:rPr>
          <w:rFonts w:ascii="Helvetica" w:hAnsi="Helvetica" w:cs="Times New Roman"/>
          <w:sz w:val="22"/>
          <w:szCs w:val="22"/>
        </w:rPr>
        <w:t xml:space="preserve"> &amp; Elizabeth Wolkovich</w:t>
      </w:r>
    </w:p>
    <w:p w14:paraId="0D9B021E" w14:textId="77777777" w:rsidR="00CB08D9" w:rsidRDefault="00CB08D9" w:rsidP="00953545">
      <w:pPr>
        <w:rPr>
          <w:rFonts w:ascii="Helvetica" w:hAnsi="Helvetica"/>
          <w:sz w:val="22"/>
          <w:szCs w:val="22"/>
        </w:rPr>
      </w:pPr>
    </w:p>
    <w:p w14:paraId="5409E2D3" w14:textId="77777777" w:rsidR="0042020A" w:rsidRDefault="0042020A">
      <w:pPr>
        <w:rPr>
          <w:rFonts w:ascii="Helvetica" w:hAnsi="Helvetica"/>
          <w:sz w:val="22"/>
          <w:szCs w:val="22"/>
        </w:rPr>
      </w:pPr>
      <w:del w:id="78" w:author="Elizabeth Wolkovich" w:date="2018-11-30T12:16:00Z">
        <w:r w:rsidDel="00956CAF">
          <w:rPr>
            <w:rFonts w:ascii="Helvetica" w:hAnsi="Helvetica"/>
            <w:sz w:val="22"/>
            <w:szCs w:val="22"/>
          </w:rPr>
          <w:br w:type="page"/>
        </w:r>
      </w:del>
    </w:p>
    <w:p w14:paraId="27287685" w14:textId="7691D79F" w:rsidR="0042020A" w:rsidRPr="00A45A29" w:rsidRDefault="0042020A" w:rsidP="0095354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References</w:t>
      </w:r>
    </w:p>
    <w:p w14:paraId="19B2FF09" w14:textId="77777777" w:rsidR="00CB08D9" w:rsidRPr="00A45A29" w:rsidRDefault="00CB08D9" w:rsidP="00953545">
      <w:pPr>
        <w:rPr>
          <w:rFonts w:ascii="Helvetica" w:hAnsi="Helvetica"/>
          <w:sz w:val="22"/>
          <w:szCs w:val="22"/>
        </w:rPr>
      </w:pPr>
    </w:p>
    <w:p w14:paraId="067D28DE" w14:textId="57A664FC" w:rsidR="00EC0C03" w:rsidRPr="00A45A29" w:rsidRDefault="009F6DD9" w:rsidP="00EC0C0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Times New Roman"/>
          <w:color w:val="1A1A1A"/>
          <w:sz w:val="22"/>
          <w:szCs w:val="22"/>
          <w:lang w:val="en-US"/>
        </w:rPr>
      </w:pPr>
      <w:commentRangeStart w:id="79"/>
      <w:r>
        <w:rPr>
          <w:rFonts w:ascii="Helvetica" w:hAnsi="Helvetica" w:cs="Times New Roman"/>
          <w:color w:val="1A1A1A"/>
          <w:sz w:val="22"/>
          <w:szCs w:val="22"/>
          <w:lang w:val="en-US"/>
        </w:rPr>
        <w:t>Kharouba</w:t>
      </w:r>
      <w:r w:rsidR="00C71CC2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>,</w:t>
      </w:r>
      <w:r w:rsidR="00EC0C03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 et al. </w:t>
      </w:r>
      <w:r>
        <w:rPr>
          <w:rFonts w:ascii="Helvetica" w:hAnsi="Helvetica" w:cs="Times New Roman"/>
          <w:color w:val="1A1A1A"/>
          <w:sz w:val="22"/>
          <w:szCs w:val="22"/>
          <w:lang w:val="en-US"/>
        </w:rPr>
        <w:t>(2018</w:t>
      </w:r>
      <w:r w:rsidR="00C71CC2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) </w:t>
      </w:r>
      <w:r w:rsidR="00EC0C03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Global imprint of climate change on marine life. </w:t>
      </w:r>
      <w:r w:rsidR="00EC0C03" w:rsidRPr="00A45A29">
        <w:rPr>
          <w:rFonts w:ascii="Helvetica" w:hAnsi="Helvetica" w:cs="Times New Roman"/>
          <w:i/>
          <w:iCs/>
          <w:color w:val="1A1A1A"/>
          <w:sz w:val="22"/>
          <w:szCs w:val="22"/>
          <w:lang w:val="en-US"/>
        </w:rPr>
        <w:t>Nature Climate Change</w:t>
      </w:r>
      <w:r w:rsidR="00EC0C03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 </w:t>
      </w:r>
      <w:r w:rsidR="00EC0C03" w:rsidRPr="00A45A29">
        <w:rPr>
          <w:rFonts w:ascii="Helvetica" w:hAnsi="Helvetica" w:cs="Times New Roman"/>
          <w:iCs/>
          <w:color w:val="1A1A1A"/>
          <w:sz w:val="22"/>
          <w:szCs w:val="22"/>
          <w:lang w:val="en-US"/>
        </w:rPr>
        <w:t>3</w:t>
      </w:r>
      <w:r w:rsidR="0011578E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>:</w:t>
      </w:r>
      <w:r w:rsidR="00C71CC2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>919-925</w:t>
      </w:r>
      <w:r w:rsidR="00EC0C03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>.</w:t>
      </w:r>
    </w:p>
    <w:p w14:paraId="6AD038E0" w14:textId="15BB2B88" w:rsidR="00102727" w:rsidRDefault="009F6DD9" w:rsidP="00EC0C0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Johansson et al. (2015) The eco-evolutionary consequences of interspecific phenological asynchrony- a theoretical perspective. </w:t>
      </w:r>
      <w:r w:rsidRPr="009F6DD9">
        <w:rPr>
          <w:rFonts w:ascii="Helvetica" w:hAnsi="Helvetica" w:cs="Times New Roman"/>
          <w:i/>
          <w:sz w:val="22"/>
          <w:szCs w:val="22"/>
        </w:rPr>
        <w:t>Oikos</w:t>
      </w:r>
      <w:r>
        <w:rPr>
          <w:rFonts w:ascii="Helvetica" w:hAnsi="Helvetica" w:cs="Times New Roman"/>
          <w:sz w:val="22"/>
          <w:szCs w:val="22"/>
        </w:rPr>
        <w:t xml:space="preserve"> 124:102-112.</w:t>
      </w:r>
    </w:p>
    <w:p w14:paraId="5EBCFDCA" w14:textId="0C2668A6" w:rsidR="00A02DFE" w:rsidRDefault="00A02DFE" w:rsidP="00EC0C0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Bewick et al. (2016) How resource phenology affects consumer population dynamics. </w:t>
      </w:r>
      <w:r w:rsidRPr="00A02DFE">
        <w:rPr>
          <w:rFonts w:ascii="Helvetica" w:hAnsi="Helvetica" w:cs="Times New Roman"/>
          <w:i/>
          <w:sz w:val="22"/>
          <w:szCs w:val="22"/>
        </w:rPr>
        <w:t>The American Naturalist</w:t>
      </w:r>
      <w:r>
        <w:rPr>
          <w:rFonts w:ascii="Helvetica" w:hAnsi="Helvetica" w:cs="Times New Roman"/>
          <w:sz w:val="22"/>
          <w:szCs w:val="22"/>
        </w:rPr>
        <w:t xml:space="preserve"> 187:151-166.</w:t>
      </w:r>
    </w:p>
    <w:p w14:paraId="0A90EDBA" w14:textId="24A8EB9F" w:rsidR="00637303" w:rsidRDefault="00637303" w:rsidP="00EC0C0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Borcherding et al. (2010) Match or mismatch: the influence of phenology on size-dependent life history and divergence in population structure. </w:t>
      </w:r>
      <w:r w:rsidRPr="00637303">
        <w:rPr>
          <w:rFonts w:ascii="Helvetica" w:hAnsi="Helvetica" w:cs="Times New Roman"/>
          <w:i/>
          <w:sz w:val="22"/>
          <w:szCs w:val="22"/>
        </w:rPr>
        <w:t>Journal of Animal Ecology</w:t>
      </w:r>
      <w:r>
        <w:rPr>
          <w:rFonts w:ascii="Helvetica" w:hAnsi="Helvetica" w:cs="Times New Roman"/>
          <w:sz w:val="22"/>
          <w:szCs w:val="22"/>
        </w:rPr>
        <w:t xml:space="preserve"> 79: 1101-1112.</w:t>
      </w:r>
    </w:p>
    <w:p w14:paraId="0F55F292" w14:textId="607753F7" w:rsidR="00B60164" w:rsidRPr="00A45A29" w:rsidRDefault="00B60164" w:rsidP="00EC0C0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Plard et al. (2014) Mismatch between birth date and vegetation phenology slows the demography of roe deer. PLoS Biology 12</w:t>
      </w:r>
      <w:r w:rsidR="00587F4D">
        <w:rPr>
          <w:rFonts w:ascii="Helvetica" w:hAnsi="Helvetica" w:cs="Times New Roman"/>
          <w:sz w:val="22"/>
          <w:szCs w:val="22"/>
        </w:rPr>
        <w:t>:e1001828</w:t>
      </w:r>
      <w:r>
        <w:rPr>
          <w:rFonts w:ascii="Helvetica" w:hAnsi="Helvetica" w:cs="Times New Roman"/>
          <w:sz w:val="22"/>
          <w:szCs w:val="22"/>
        </w:rPr>
        <w:t>.</w:t>
      </w:r>
      <w:commentRangeEnd w:id="79"/>
      <w:r w:rsidR="00956CAF">
        <w:rPr>
          <w:rStyle w:val="CommentReference"/>
          <w:rFonts w:ascii="Times New Roman" w:eastAsia="Times New Roman" w:hAnsi="Times New Roman" w:cs="Times New Roman"/>
          <w:lang w:val="en-US"/>
        </w:rPr>
        <w:commentReference w:id="79"/>
      </w:r>
    </w:p>
    <w:sectPr w:rsidR="00B60164" w:rsidRPr="00A45A29" w:rsidSect="00323A0C">
      <w:pgSz w:w="12240" w:h="15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Elizabeth Wolkovich" w:date="2018-11-30T12:06:00Z" w:initials="EW">
    <w:p w14:paraId="2014829B" w14:textId="280563FF" w:rsidR="008148A5" w:rsidRDefault="008148A5">
      <w:pPr>
        <w:pStyle w:val="CommentText"/>
      </w:pPr>
      <w:ins w:id="19" w:author="Elizabeth Wolkovich" w:date="2018-11-30T12:06:00Z">
        <w:r>
          <w:rPr>
            <w:rStyle w:val="CommentReference"/>
          </w:rPr>
          <w:annotationRef/>
        </w:r>
      </w:ins>
      <w:r>
        <w:t xml:space="preserve">I’d add your paper vs. Thackery here. </w:t>
      </w:r>
    </w:p>
  </w:comment>
  <w:comment w:id="45" w:author="Heather Kharouba" w:date="2018-11-29T12:16:00Z" w:initials="HK">
    <w:p w14:paraId="42DD2BB2" w14:textId="6F095E98" w:rsidR="008148A5" w:rsidRDefault="008148A5">
      <w:pPr>
        <w:pStyle w:val="CommentText"/>
      </w:pPr>
      <w:r>
        <w:rPr>
          <w:rStyle w:val="CommentReference"/>
        </w:rPr>
        <w:annotationRef/>
      </w:r>
      <w:r>
        <w:t>This implication needs to be better spelled out in the paper</w:t>
      </w:r>
    </w:p>
  </w:comment>
  <w:comment w:id="57" w:author="Elizabeth Wolkovich" w:date="2018-11-30T12:24:00Z" w:initials="EW">
    <w:p w14:paraId="2FBC79B6" w14:textId="7284BF6A" w:rsidR="008148A5" w:rsidRDefault="008148A5">
      <w:pPr>
        <w:pStyle w:val="CommentText"/>
      </w:pPr>
      <w:r>
        <w:rPr>
          <w:rStyle w:val="CommentReference"/>
        </w:rPr>
        <w:annotationRef/>
      </w:r>
      <w:r>
        <w:t xml:space="preserve">Could probably cut here as needed </w:t>
      </w:r>
      <w:r w:rsidR="00A96626">
        <w:t>…</w:t>
      </w:r>
      <w:r w:rsidR="00B3737F">
        <w:t xml:space="preserve"> maybe to: can move the field forward. </w:t>
      </w:r>
    </w:p>
  </w:comment>
  <w:comment w:id="61" w:author="Elizabeth Wolkovich" w:date="2018-11-30T12:16:00Z" w:initials="EW">
    <w:p w14:paraId="3AF03BE0" w14:textId="4C9767F7" w:rsidR="008148A5" w:rsidRDefault="008148A5">
      <w:pPr>
        <w:pStyle w:val="CommentText"/>
      </w:pPr>
      <w:ins w:id="68" w:author="Elizabeth Wolkovich" w:date="2018-11-30T12:16:00Z">
        <w:r>
          <w:rPr>
            <w:rStyle w:val="CommentReference"/>
          </w:rPr>
          <w:annotationRef/>
        </w:r>
      </w:ins>
      <w:r>
        <w:t xml:space="preserve">I really liked your text with the contrast to more theory-papers but cut it to save 10 words. </w:t>
      </w:r>
    </w:p>
  </w:comment>
  <w:comment w:id="76" w:author="Elizabeth Wolkovich" w:date="2018-11-30T12:13:00Z" w:initials="EW">
    <w:p w14:paraId="56975239" w14:textId="0185BD9F" w:rsidR="008148A5" w:rsidRDefault="008148A5">
      <w:pPr>
        <w:pStyle w:val="CommentText"/>
      </w:pPr>
      <w:ins w:id="77" w:author="Elizabeth Wolkovich" w:date="2018-11-30T12:12:00Z">
        <w:r>
          <w:rPr>
            <w:rStyle w:val="CommentReference"/>
          </w:rPr>
          <w:annotationRef/>
        </w:r>
      </w:ins>
      <w:r>
        <w:t>Here you cite some of your and my best papers, be sure to include your PNAS and my Nature and ELE one I think.</w:t>
      </w:r>
    </w:p>
  </w:comment>
  <w:comment w:id="79" w:author="Elizabeth Wolkovich" w:date="2018-11-30T12:17:00Z" w:initials="EW">
    <w:p w14:paraId="10343AD1" w14:textId="654F4466" w:rsidR="008148A5" w:rsidRDefault="008148A5">
      <w:pPr>
        <w:pStyle w:val="CommentText"/>
      </w:pPr>
      <w:r>
        <w:rPr>
          <w:rStyle w:val="CommentReference"/>
        </w:rPr>
        <w:annotationRef/>
      </w:r>
      <w:r>
        <w:t>Would be good to cite a few more Nature or NCC or similar high profile articles.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30F1B"/>
    <w:multiLevelType w:val="hybridMultilevel"/>
    <w:tmpl w:val="5B08D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7580A"/>
    <w:multiLevelType w:val="hybridMultilevel"/>
    <w:tmpl w:val="2BE2F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C9765F"/>
    <w:multiLevelType w:val="multilevel"/>
    <w:tmpl w:val="E30CE2E4"/>
    <w:lvl w:ilvl="0">
      <w:start w:val="1"/>
      <w:numFmt w:val="decimal"/>
      <w:lvlText w:val="%1.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FB76BF1"/>
    <w:multiLevelType w:val="hybridMultilevel"/>
    <w:tmpl w:val="7354D418"/>
    <w:lvl w:ilvl="0" w:tplc="44A02A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CE1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507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16B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CE82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ECA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EA0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6F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846D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941248"/>
    <w:multiLevelType w:val="hybridMultilevel"/>
    <w:tmpl w:val="2BE2F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45"/>
    <w:rsid w:val="0002022F"/>
    <w:rsid w:val="00050585"/>
    <w:rsid w:val="00062E6F"/>
    <w:rsid w:val="00077017"/>
    <w:rsid w:val="00081A4F"/>
    <w:rsid w:val="00084BBF"/>
    <w:rsid w:val="000934C7"/>
    <w:rsid w:val="000976CC"/>
    <w:rsid w:val="000C6936"/>
    <w:rsid w:val="000C77A3"/>
    <w:rsid w:val="000D343C"/>
    <w:rsid w:val="000D6E31"/>
    <w:rsid w:val="000D7F0F"/>
    <w:rsid w:val="00101FBA"/>
    <w:rsid w:val="00102727"/>
    <w:rsid w:val="00110B89"/>
    <w:rsid w:val="00111205"/>
    <w:rsid w:val="0011578E"/>
    <w:rsid w:val="00116607"/>
    <w:rsid w:val="00117879"/>
    <w:rsid w:val="001462BF"/>
    <w:rsid w:val="001540FF"/>
    <w:rsid w:val="001822CE"/>
    <w:rsid w:val="00185B19"/>
    <w:rsid w:val="00196AF2"/>
    <w:rsid w:val="001B24FB"/>
    <w:rsid w:val="001C58C1"/>
    <w:rsid w:val="001E071E"/>
    <w:rsid w:val="001F268E"/>
    <w:rsid w:val="00230F6F"/>
    <w:rsid w:val="00245CF3"/>
    <w:rsid w:val="002465FB"/>
    <w:rsid w:val="002478BE"/>
    <w:rsid w:val="00253FFF"/>
    <w:rsid w:val="002621DA"/>
    <w:rsid w:val="00275C5E"/>
    <w:rsid w:val="0027772E"/>
    <w:rsid w:val="002B5E43"/>
    <w:rsid w:val="002E0977"/>
    <w:rsid w:val="00304865"/>
    <w:rsid w:val="0030769B"/>
    <w:rsid w:val="00323A0C"/>
    <w:rsid w:val="00337573"/>
    <w:rsid w:val="00374FD3"/>
    <w:rsid w:val="00383AC8"/>
    <w:rsid w:val="00383B1E"/>
    <w:rsid w:val="003A0690"/>
    <w:rsid w:val="003B25DC"/>
    <w:rsid w:val="003C520F"/>
    <w:rsid w:val="003D1B56"/>
    <w:rsid w:val="003D3A92"/>
    <w:rsid w:val="003F07BB"/>
    <w:rsid w:val="003F7096"/>
    <w:rsid w:val="004003FB"/>
    <w:rsid w:val="00406818"/>
    <w:rsid w:val="00420124"/>
    <w:rsid w:val="0042020A"/>
    <w:rsid w:val="00420EFD"/>
    <w:rsid w:val="00424BB6"/>
    <w:rsid w:val="00444BA7"/>
    <w:rsid w:val="00476245"/>
    <w:rsid w:val="00477831"/>
    <w:rsid w:val="00493A71"/>
    <w:rsid w:val="0049632D"/>
    <w:rsid w:val="004A4734"/>
    <w:rsid w:val="005143B3"/>
    <w:rsid w:val="00524107"/>
    <w:rsid w:val="00531DD1"/>
    <w:rsid w:val="00540B4A"/>
    <w:rsid w:val="00553534"/>
    <w:rsid w:val="0056004C"/>
    <w:rsid w:val="00586D4A"/>
    <w:rsid w:val="00587F4D"/>
    <w:rsid w:val="00591A66"/>
    <w:rsid w:val="005C0203"/>
    <w:rsid w:val="005E3681"/>
    <w:rsid w:val="005F283E"/>
    <w:rsid w:val="006256D7"/>
    <w:rsid w:val="00630175"/>
    <w:rsid w:val="00637303"/>
    <w:rsid w:val="00653544"/>
    <w:rsid w:val="00664C14"/>
    <w:rsid w:val="0066608D"/>
    <w:rsid w:val="00676738"/>
    <w:rsid w:val="006B2A8A"/>
    <w:rsid w:val="006C237B"/>
    <w:rsid w:val="007019DF"/>
    <w:rsid w:val="0070287C"/>
    <w:rsid w:val="00707DE2"/>
    <w:rsid w:val="0071505B"/>
    <w:rsid w:val="0074400B"/>
    <w:rsid w:val="00745348"/>
    <w:rsid w:val="00747118"/>
    <w:rsid w:val="007478A9"/>
    <w:rsid w:val="00752324"/>
    <w:rsid w:val="00755E3A"/>
    <w:rsid w:val="00770F64"/>
    <w:rsid w:val="00782E23"/>
    <w:rsid w:val="0079332C"/>
    <w:rsid w:val="007B3CBA"/>
    <w:rsid w:val="007B4C93"/>
    <w:rsid w:val="007D0754"/>
    <w:rsid w:val="007E6B95"/>
    <w:rsid w:val="008148A5"/>
    <w:rsid w:val="008204BA"/>
    <w:rsid w:val="00822313"/>
    <w:rsid w:val="0082483A"/>
    <w:rsid w:val="00830DC5"/>
    <w:rsid w:val="00846F28"/>
    <w:rsid w:val="0084734D"/>
    <w:rsid w:val="00850B4E"/>
    <w:rsid w:val="008527B7"/>
    <w:rsid w:val="00860C14"/>
    <w:rsid w:val="0086460A"/>
    <w:rsid w:val="00875075"/>
    <w:rsid w:val="008A2650"/>
    <w:rsid w:val="008D1904"/>
    <w:rsid w:val="008D3370"/>
    <w:rsid w:val="008D7DBD"/>
    <w:rsid w:val="008E6D0C"/>
    <w:rsid w:val="008F34D3"/>
    <w:rsid w:val="009356D4"/>
    <w:rsid w:val="009505EB"/>
    <w:rsid w:val="00950FDE"/>
    <w:rsid w:val="009534DD"/>
    <w:rsid w:val="00953545"/>
    <w:rsid w:val="00956CAF"/>
    <w:rsid w:val="00957F06"/>
    <w:rsid w:val="009830DC"/>
    <w:rsid w:val="009925AE"/>
    <w:rsid w:val="009F6DD9"/>
    <w:rsid w:val="00A02DFE"/>
    <w:rsid w:val="00A22E69"/>
    <w:rsid w:val="00A23D83"/>
    <w:rsid w:val="00A30C87"/>
    <w:rsid w:val="00A451C3"/>
    <w:rsid w:val="00A45A29"/>
    <w:rsid w:val="00A47668"/>
    <w:rsid w:val="00A83FE9"/>
    <w:rsid w:val="00A96626"/>
    <w:rsid w:val="00AB4764"/>
    <w:rsid w:val="00AB4DA1"/>
    <w:rsid w:val="00AD0934"/>
    <w:rsid w:val="00AE7C9D"/>
    <w:rsid w:val="00B3737F"/>
    <w:rsid w:val="00B60164"/>
    <w:rsid w:val="00B70067"/>
    <w:rsid w:val="00B865DA"/>
    <w:rsid w:val="00B969D7"/>
    <w:rsid w:val="00B96E24"/>
    <w:rsid w:val="00BC10C0"/>
    <w:rsid w:val="00BD7EC3"/>
    <w:rsid w:val="00BF4922"/>
    <w:rsid w:val="00BF5100"/>
    <w:rsid w:val="00C028CD"/>
    <w:rsid w:val="00C1208F"/>
    <w:rsid w:val="00C51709"/>
    <w:rsid w:val="00C531A5"/>
    <w:rsid w:val="00C71CC2"/>
    <w:rsid w:val="00C96E16"/>
    <w:rsid w:val="00CA50E8"/>
    <w:rsid w:val="00CB08D9"/>
    <w:rsid w:val="00CC4B1F"/>
    <w:rsid w:val="00CD0C0F"/>
    <w:rsid w:val="00CE15FE"/>
    <w:rsid w:val="00CE2FDA"/>
    <w:rsid w:val="00CE66F2"/>
    <w:rsid w:val="00D01645"/>
    <w:rsid w:val="00D275C5"/>
    <w:rsid w:val="00D3167E"/>
    <w:rsid w:val="00D45FA8"/>
    <w:rsid w:val="00DA780E"/>
    <w:rsid w:val="00DB4E9C"/>
    <w:rsid w:val="00DC0E13"/>
    <w:rsid w:val="00DD6DBF"/>
    <w:rsid w:val="00DE2B82"/>
    <w:rsid w:val="00E35269"/>
    <w:rsid w:val="00E710C2"/>
    <w:rsid w:val="00E76E94"/>
    <w:rsid w:val="00E84380"/>
    <w:rsid w:val="00E85D36"/>
    <w:rsid w:val="00E93138"/>
    <w:rsid w:val="00EC0C03"/>
    <w:rsid w:val="00F003F7"/>
    <w:rsid w:val="00F236CE"/>
    <w:rsid w:val="00F431B6"/>
    <w:rsid w:val="00F65F58"/>
    <w:rsid w:val="00F83BE5"/>
    <w:rsid w:val="00F94B0E"/>
    <w:rsid w:val="00FD5F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232C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Revision" w:semiHidden="1"/>
    <w:lsdException w:name="List Paragraph" w:uiPriority="34" w:qFormat="1"/>
  </w:latentStyles>
  <w:style w:type="paragraph" w:default="1" w:styleId="Normal">
    <w:name w:val="Normal"/>
    <w:qFormat/>
    <w:rsid w:val="00423499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3B7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27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02727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72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DA1"/>
    <w:rPr>
      <w:rFonts w:ascii="Times" w:eastAsiaTheme="minorHAnsi" w:hAnsi="Times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DA1"/>
    <w:rPr>
      <w:rFonts w:ascii="Times" w:eastAsia="Times New Roman" w:hAnsi="Time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460A"/>
    <w:pPr>
      <w:ind w:left="720"/>
      <w:contextualSpacing/>
    </w:pPr>
    <w:rPr>
      <w:rFonts w:eastAsiaTheme="minorEastAsia"/>
      <w:sz w:val="20"/>
      <w:szCs w:val="20"/>
      <w:lang w:val="en-CA"/>
    </w:rPr>
  </w:style>
  <w:style w:type="character" w:styleId="Hyperlink">
    <w:name w:val="Hyperlink"/>
    <w:basedOn w:val="DefaultParagraphFont"/>
    <w:unhideWhenUsed/>
    <w:rsid w:val="00875075"/>
    <w:rPr>
      <w:color w:val="0000FF" w:themeColor="hyperlink"/>
      <w:u w:val="single"/>
    </w:rPr>
  </w:style>
  <w:style w:type="paragraph" w:styleId="Revision">
    <w:name w:val="Revision"/>
    <w:hidden/>
    <w:semiHidden/>
    <w:rsid w:val="005E3681"/>
    <w:rPr>
      <w:rFonts w:ascii="Times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Revision" w:semiHidden="1"/>
    <w:lsdException w:name="List Paragraph" w:uiPriority="34" w:qFormat="1"/>
  </w:latentStyles>
  <w:style w:type="paragraph" w:default="1" w:styleId="Normal">
    <w:name w:val="Normal"/>
    <w:qFormat/>
    <w:rsid w:val="00423499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3B7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27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02727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72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DA1"/>
    <w:rPr>
      <w:rFonts w:ascii="Times" w:eastAsiaTheme="minorHAnsi" w:hAnsi="Times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DA1"/>
    <w:rPr>
      <w:rFonts w:ascii="Times" w:eastAsia="Times New Roman" w:hAnsi="Time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460A"/>
    <w:pPr>
      <w:ind w:left="720"/>
      <w:contextualSpacing/>
    </w:pPr>
    <w:rPr>
      <w:rFonts w:eastAsiaTheme="minorEastAsia"/>
      <w:sz w:val="20"/>
      <w:szCs w:val="20"/>
      <w:lang w:val="en-CA"/>
    </w:rPr>
  </w:style>
  <w:style w:type="character" w:styleId="Hyperlink">
    <w:name w:val="Hyperlink"/>
    <w:basedOn w:val="DefaultParagraphFont"/>
    <w:unhideWhenUsed/>
    <w:rsid w:val="00875075"/>
    <w:rPr>
      <w:color w:val="0000FF" w:themeColor="hyperlink"/>
      <w:u w:val="single"/>
    </w:rPr>
  </w:style>
  <w:style w:type="paragraph" w:styleId="Revision">
    <w:name w:val="Revision"/>
    <w:hidden/>
    <w:semiHidden/>
    <w:rsid w:val="005E3681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530</Words>
  <Characters>3025</Characters>
  <Application>Microsoft Macintosh Word</Application>
  <DocSecurity>0</DocSecurity>
  <Lines>25</Lines>
  <Paragraphs>7</Paragraphs>
  <ScaleCrop>false</ScaleCrop>
  <Company>UOttawa</Company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 Sargent</dc:creator>
  <cp:keywords/>
  <cp:lastModifiedBy>Elizabeth Wolkovich</cp:lastModifiedBy>
  <cp:revision>45</cp:revision>
  <cp:lastPrinted>2009-09-16T13:54:00Z</cp:lastPrinted>
  <dcterms:created xsi:type="dcterms:W3CDTF">2018-11-22T16:32:00Z</dcterms:created>
  <dcterms:modified xsi:type="dcterms:W3CDTF">2018-11-30T18:26:00Z</dcterms:modified>
</cp:coreProperties>
</file>