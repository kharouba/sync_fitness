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13BE3C69" w:rsidR="00694F59" w:rsidRPr="002D2EC9" w:rsidRDefault="00372E8B" w:rsidP="00195DC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b/>
          <w:sz w:val="22"/>
          <w:szCs w:val="22"/>
          <w:lang w:val="en-US"/>
        </w:rPr>
        <w:t>Tit</w:t>
      </w:r>
      <w:r w:rsidR="008A4EB5" w:rsidRPr="002D2EC9">
        <w:rPr>
          <w:rFonts w:ascii="Helvetica" w:hAnsi="Helvetica" w:cs="Helvetica"/>
          <w:b/>
          <w:sz w:val="22"/>
          <w:szCs w:val="22"/>
          <w:lang w:val="en-US"/>
        </w:rPr>
        <w:t>le:</w:t>
      </w:r>
      <w:r w:rsidR="008A4EB5" w:rsidRPr="002D2EC9">
        <w:rPr>
          <w:rFonts w:ascii="Helvetica" w:hAnsi="Helvetica" w:cs="Helvetica"/>
          <w:sz w:val="22"/>
          <w:szCs w:val="22"/>
          <w:lang w:val="en-US"/>
        </w:rPr>
        <w:t xml:space="preserve"> Trophic </w:t>
      </w:r>
      <w:proofErr w:type="spellStart"/>
      <w:r w:rsidR="008A4EB5" w:rsidRPr="002D2EC9">
        <w:rPr>
          <w:rFonts w:ascii="Helvetica" w:hAnsi="Helvetica" w:cs="Helvetica"/>
          <w:sz w:val="22"/>
          <w:szCs w:val="22"/>
          <w:lang w:val="en-US"/>
        </w:rPr>
        <w:t>phenological</w:t>
      </w:r>
      <w:proofErr w:type="spellEnd"/>
      <w:r w:rsidR="008A4EB5" w:rsidRPr="002D2EC9">
        <w:rPr>
          <w:rFonts w:ascii="Helvetica" w:hAnsi="Helvetica" w:cs="Helvetica"/>
          <w:sz w:val="22"/>
          <w:szCs w:val="22"/>
          <w:lang w:val="en-US"/>
        </w:rPr>
        <w:t xml:space="preserve"> mismatch: Disconnects between underlying</w:t>
      </w:r>
      <w:r w:rsidR="00694F59" w:rsidRPr="002D2EC9">
        <w:rPr>
          <w:rFonts w:ascii="Helvetica" w:hAnsi="Helvetica" w:cs="Helvetica"/>
          <w:sz w:val="22"/>
          <w:szCs w:val="22"/>
          <w:lang w:val="en-US"/>
        </w:rPr>
        <w:t xml:space="preserve"> ecological theory and climate change responses</w:t>
      </w:r>
    </w:p>
    <w:p w14:paraId="2321DEEA" w14:textId="77777777" w:rsidR="00372E8B" w:rsidRPr="002D2EC9" w:rsidRDefault="00372E8B" w:rsidP="00CC55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lang w:val="en-US"/>
        </w:rPr>
      </w:pPr>
    </w:p>
    <w:p w14:paraId="3D748266" w14:textId="77777777" w:rsidR="00CC55B8" w:rsidRPr="002D2EC9" w:rsidRDefault="00CC55B8" w:rsidP="00CC55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2"/>
          <w:szCs w:val="22"/>
          <w:lang w:val="en-US"/>
        </w:rPr>
      </w:pPr>
    </w:p>
    <w:p w14:paraId="3CB96036" w14:textId="37ABF357" w:rsidR="00372E8B" w:rsidRPr="002D2EC9" w:rsidRDefault="00372E8B" w:rsidP="00CC55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lang w:val="en-US"/>
        </w:rPr>
      </w:pPr>
      <w:r w:rsidRPr="002D2EC9">
        <w:rPr>
          <w:rFonts w:ascii="Helvetica" w:hAnsi="Helvetica" w:cs="Helvetica"/>
          <w:b/>
          <w:sz w:val="22"/>
          <w:szCs w:val="22"/>
          <w:lang w:val="en-US"/>
        </w:rPr>
        <w:t>Authors:</w:t>
      </w:r>
      <w:r w:rsidRPr="002D2EC9">
        <w:rPr>
          <w:rFonts w:ascii="Helvetica" w:hAnsi="Helvetica" w:cs="Helvetica"/>
          <w:sz w:val="22"/>
          <w:szCs w:val="22"/>
          <w:lang w:val="en-US"/>
        </w:rPr>
        <w:t xml:space="preserve"> Heather M. Kharouba</w:t>
      </w:r>
      <w:r w:rsidR="004040AC" w:rsidRPr="002D2EC9">
        <w:rPr>
          <w:rFonts w:ascii="Helvetica" w:hAnsi="Helvetica" w:cs="Helvetica"/>
          <w:sz w:val="22"/>
          <w:szCs w:val="22"/>
          <w:vertAlign w:val="superscript"/>
          <w:lang w:val="en-US"/>
        </w:rPr>
        <w:t>1</w:t>
      </w:r>
      <w:r w:rsidRPr="002D2EC9">
        <w:rPr>
          <w:rFonts w:ascii="Helvetica" w:hAnsi="Helvetica" w:cs="Helvetica"/>
          <w:sz w:val="22"/>
          <w:szCs w:val="22"/>
          <w:lang w:val="en-US"/>
        </w:rPr>
        <w:t>, Elizabeth M. Wolkovich</w:t>
      </w:r>
      <w:r w:rsidR="004040AC" w:rsidRPr="002D2EC9">
        <w:rPr>
          <w:rFonts w:ascii="Helvetica" w:hAnsi="Helvetica" w:cs="Helvetica"/>
          <w:sz w:val="22"/>
          <w:szCs w:val="22"/>
          <w:vertAlign w:val="superscript"/>
          <w:lang w:val="en-US"/>
        </w:rPr>
        <w:t>2</w:t>
      </w:r>
      <w:proofErr w:type="gramStart"/>
      <w:r w:rsidR="004040AC" w:rsidRPr="002D2EC9">
        <w:rPr>
          <w:rFonts w:ascii="Helvetica" w:hAnsi="Helvetica" w:cs="Helvetica"/>
          <w:sz w:val="22"/>
          <w:szCs w:val="22"/>
          <w:vertAlign w:val="superscript"/>
          <w:lang w:val="en-US"/>
        </w:rPr>
        <w:t>,3</w:t>
      </w:r>
      <w:r w:rsidR="00906EDB" w:rsidRPr="002D2EC9">
        <w:rPr>
          <w:rFonts w:ascii="Helvetica" w:hAnsi="Helvetica" w:cs="Helvetica"/>
          <w:sz w:val="22"/>
          <w:szCs w:val="22"/>
          <w:vertAlign w:val="superscript"/>
          <w:lang w:val="en-US"/>
        </w:rPr>
        <w:t>,4</w:t>
      </w:r>
      <w:proofErr w:type="gramEnd"/>
    </w:p>
    <w:p w14:paraId="04B52CBA" w14:textId="77777777" w:rsidR="00DC7889" w:rsidRPr="002D2EC9" w:rsidRDefault="00DC788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vertAlign w:val="superscript"/>
          <w:lang w:val="en-US"/>
        </w:rPr>
      </w:pPr>
    </w:p>
    <w:p w14:paraId="33B34448" w14:textId="77777777" w:rsidR="00CC55B8" w:rsidRPr="002D2EC9" w:rsidRDefault="00CC55B8"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5F8F2D3F" w14:textId="0EC123ED" w:rsidR="00DC7889" w:rsidRPr="002D2EC9" w:rsidRDefault="00DC788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Affiliations:</w:t>
      </w:r>
    </w:p>
    <w:p w14:paraId="0F3ED910" w14:textId="152DBA90" w:rsidR="00694F59" w:rsidRPr="002D2EC9" w:rsidRDefault="0055439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1</w:t>
      </w:r>
      <w:r w:rsidR="004040AC" w:rsidRPr="002D2EC9">
        <w:rPr>
          <w:rFonts w:ascii="Helvetica" w:hAnsi="Helvetica" w:cs="Helvetica"/>
          <w:sz w:val="22"/>
          <w:szCs w:val="22"/>
          <w:lang w:val="en-US"/>
        </w:rPr>
        <w:t>Department of Biology, University of Ottawa, Canada K1N 9B4</w:t>
      </w:r>
    </w:p>
    <w:p w14:paraId="075A4EA2" w14:textId="0BE256DC" w:rsidR="00924F09" w:rsidRPr="002D2EC9" w:rsidRDefault="00924F0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2</w:t>
      </w:r>
      <w:r w:rsidR="00906EDB" w:rsidRPr="002D2EC9">
        <w:rPr>
          <w:rFonts w:ascii="Helvetica" w:hAnsi="Helvetica" w:cs="Helvetica"/>
          <w:sz w:val="22"/>
          <w:szCs w:val="22"/>
          <w:lang w:val="en-US"/>
        </w:rPr>
        <w:t>Organismic and Evolutionary Biology, Harvard University, Cambridge, MA 02138</w:t>
      </w:r>
    </w:p>
    <w:p w14:paraId="6AC171A1" w14:textId="43E03BB1" w:rsidR="00906EDB" w:rsidRPr="002D2EC9" w:rsidRDefault="00924F0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3</w:t>
      </w:r>
      <w:r w:rsidR="00906EDB" w:rsidRPr="002D2EC9">
        <w:rPr>
          <w:rFonts w:ascii="Helvetica" w:hAnsi="Helvetica" w:cs="Helvetica"/>
          <w:sz w:val="22"/>
          <w:szCs w:val="22"/>
          <w:lang w:val="en-US"/>
        </w:rPr>
        <w:t>Arnold Arboretum of Harvard University, Boston, MA, 02130</w:t>
      </w:r>
    </w:p>
    <w:p w14:paraId="4A0D3380" w14:textId="67129B43" w:rsidR="00924F09" w:rsidRPr="002D2EC9" w:rsidRDefault="00906EDB"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4</w:t>
      </w:r>
      <w:r w:rsidR="00A63C52" w:rsidRPr="002D2EC9">
        <w:rPr>
          <w:rFonts w:ascii="Helvetica" w:hAnsi="Helvetica" w:cs="Helvetica"/>
          <w:sz w:val="22"/>
          <w:szCs w:val="22"/>
          <w:lang w:val="en-US"/>
        </w:rPr>
        <w:t xml:space="preserve">Forest and Conservation Sciences, University of </w:t>
      </w:r>
      <w:r w:rsidR="003011C5" w:rsidRPr="002D2EC9">
        <w:rPr>
          <w:rFonts w:ascii="Helvetica" w:hAnsi="Helvetica" w:cs="Helvetica"/>
          <w:sz w:val="22"/>
          <w:szCs w:val="22"/>
          <w:lang w:val="en-US"/>
        </w:rPr>
        <w:t>B</w:t>
      </w:r>
      <w:r w:rsidR="00A63C52" w:rsidRPr="002D2EC9">
        <w:rPr>
          <w:rFonts w:ascii="Helvetica" w:hAnsi="Helvetica" w:cs="Helvetica"/>
          <w:sz w:val="22"/>
          <w:szCs w:val="22"/>
          <w:lang w:val="en-US"/>
        </w:rPr>
        <w:t xml:space="preserve">ritish </w:t>
      </w:r>
      <w:r w:rsidR="003011C5" w:rsidRPr="002D2EC9">
        <w:rPr>
          <w:rFonts w:ascii="Helvetica" w:hAnsi="Helvetica" w:cs="Helvetica"/>
          <w:sz w:val="22"/>
          <w:szCs w:val="22"/>
          <w:lang w:val="en-US"/>
        </w:rPr>
        <w:t>C</w:t>
      </w:r>
      <w:r w:rsidR="00A63C52" w:rsidRPr="002D2EC9">
        <w:rPr>
          <w:rFonts w:ascii="Helvetica" w:hAnsi="Helvetica" w:cs="Helvetica"/>
          <w:sz w:val="22"/>
          <w:szCs w:val="22"/>
          <w:lang w:val="en-US"/>
        </w:rPr>
        <w:t>olumbia, Vancouver, Canada V6T 1Z4</w:t>
      </w:r>
    </w:p>
    <w:p w14:paraId="73C456A3" w14:textId="77777777" w:rsidR="00924F09" w:rsidRPr="002D2EC9" w:rsidRDefault="00924F0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60C7036E" w14:textId="1B4AC692" w:rsidR="00DC7889" w:rsidRPr="002D2EC9" w:rsidRDefault="00DC788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2D2EC9">
        <w:rPr>
          <w:rFonts w:ascii="Helvetica" w:hAnsi="Helvetica" w:cs="Helvetica"/>
          <w:b/>
          <w:sz w:val="22"/>
          <w:szCs w:val="22"/>
          <w:lang w:val="en-US"/>
        </w:rPr>
        <w:t>Ema</w:t>
      </w:r>
      <w:r w:rsidR="00487C38" w:rsidRPr="002D2EC9">
        <w:rPr>
          <w:rFonts w:ascii="Helvetica" w:hAnsi="Helvetica" w:cs="Helvetica"/>
          <w:b/>
          <w:sz w:val="22"/>
          <w:szCs w:val="22"/>
          <w:lang w:val="en-US"/>
        </w:rPr>
        <w:t>il</w:t>
      </w:r>
      <w:r w:rsidR="005223F9" w:rsidRPr="002D2EC9">
        <w:rPr>
          <w:rFonts w:ascii="Helvetica" w:hAnsi="Helvetica" w:cs="Helvetica"/>
          <w:b/>
          <w:sz w:val="22"/>
          <w:szCs w:val="22"/>
          <w:lang w:val="en-US"/>
        </w:rPr>
        <w:t xml:space="preserve"> addresses</w:t>
      </w:r>
      <w:r w:rsidR="00487C38" w:rsidRPr="002D2EC9">
        <w:rPr>
          <w:rFonts w:ascii="Helvetica" w:hAnsi="Helvetica" w:cs="Helvetica"/>
          <w:sz w:val="22"/>
          <w:szCs w:val="22"/>
          <w:lang w:val="en-US"/>
        </w:rPr>
        <w:t>: heather.kharouba@uottawa.ca</w:t>
      </w:r>
      <w:r w:rsidR="005223F9" w:rsidRPr="002D2EC9">
        <w:rPr>
          <w:rFonts w:ascii="Helvetica" w:hAnsi="Helvetica" w:cs="Helvetica"/>
          <w:sz w:val="22"/>
          <w:szCs w:val="22"/>
          <w:lang w:val="en-US"/>
        </w:rPr>
        <w:t>; e.wolkovich@ubc.ca</w:t>
      </w:r>
    </w:p>
    <w:p w14:paraId="0CF9EF26"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7D46CF41" w14:textId="022ABE56" w:rsidR="00F53B3B" w:rsidRPr="002D2EC9" w:rsidRDefault="00F53B3B"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b/>
          <w:sz w:val="22"/>
          <w:szCs w:val="22"/>
          <w:lang w:val="en-US"/>
        </w:rPr>
        <w:t xml:space="preserve">Correspondence: </w:t>
      </w:r>
      <w:r w:rsidRPr="002D2EC9">
        <w:rPr>
          <w:rFonts w:ascii="Helvetica" w:hAnsi="Helvetica" w:cs="Helvetica"/>
          <w:sz w:val="22"/>
          <w:szCs w:val="22"/>
          <w:lang w:val="en-US"/>
        </w:rPr>
        <w:t xml:space="preserve">Heather </w:t>
      </w:r>
      <w:r w:rsidR="008F48D8" w:rsidRPr="002D2EC9">
        <w:rPr>
          <w:rFonts w:ascii="Helvetica" w:hAnsi="Helvetica" w:cs="Helvetica"/>
          <w:sz w:val="22"/>
          <w:szCs w:val="22"/>
          <w:lang w:val="en-US"/>
        </w:rPr>
        <w:t xml:space="preserve">M. </w:t>
      </w:r>
      <w:r w:rsidRPr="002D2EC9">
        <w:rPr>
          <w:rFonts w:ascii="Helvetica" w:hAnsi="Helvetica" w:cs="Helvetica"/>
          <w:sz w:val="22"/>
          <w:szCs w:val="22"/>
          <w:lang w:val="en-US"/>
        </w:rPr>
        <w:t>Kharouba, 30 Marie-Curie, University of Ottawa, Ottawa, ON, Canada, K1N 9B4</w:t>
      </w:r>
      <w:r w:rsidR="008F48D8" w:rsidRPr="002D2EC9">
        <w:rPr>
          <w:rFonts w:ascii="Helvetica" w:hAnsi="Helvetica" w:cs="Helvetica"/>
          <w:sz w:val="22"/>
          <w:szCs w:val="22"/>
          <w:lang w:val="en-US"/>
        </w:rPr>
        <w:t>, 613-562-5800 x6740; heather.kharouba@uottawa.ca</w:t>
      </w:r>
    </w:p>
    <w:p w14:paraId="103D0A3D" w14:textId="77777777" w:rsidR="008F48D8" w:rsidRPr="002D2EC9" w:rsidRDefault="008F48D8"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2E65C91D" w14:textId="77777777" w:rsidR="00CC55B8" w:rsidRPr="002D2EC9" w:rsidRDefault="00CC55B8"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7A875710" w14:textId="36DE63A7" w:rsidR="005223F9" w:rsidRPr="002D2EC9" w:rsidRDefault="005223F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r w:rsidRPr="002D2EC9">
        <w:rPr>
          <w:rFonts w:ascii="Helvetica" w:hAnsi="Helvetica" w:cs="Helvetica"/>
          <w:b/>
          <w:sz w:val="22"/>
          <w:szCs w:val="22"/>
          <w:lang w:val="en-US"/>
        </w:rPr>
        <w:t xml:space="preserve">Running title: </w:t>
      </w:r>
      <w:r w:rsidRPr="002D2EC9">
        <w:rPr>
          <w:rFonts w:ascii="Helvetica" w:hAnsi="Helvetica" w:cs="Helvetica"/>
          <w:sz w:val="22"/>
          <w:szCs w:val="22"/>
          <w:lang w:val="en-US"/>
        </w:rPr>
        <w:t xml:space="preserve">Predicting </w:t>
      </w:r>
      <w:r w:rsidR="00ED63B2" w:rsidRPr="002D2EC9">
        <w:rPr>
          <w:rFonts w:ascii="Helvetica" w:hAnsi="Helvetica" w:cs="Helvetica"/>
          <w:sz w:val="22"/>
          <w:szCs w:val="22"/>
          <w:lang w:val="en-US"/>
        </w:rPr>
        <w:t>trophic</w:t>
      </w:r>
      <w:r w:rsidRPr="002D2EC9">
        <w:rPr>
          <w:rFonts w:ascii="Helvetica" w:hAnsi="Helvetica" w:cs="Helvetica"/>
          <w:sz w:val="22"/>
          <w:szCs w:val="22"/>
          <w:lang w:val="en-US"/>
        </w:rPr>
        <w:t xml:space="preserve"> mismatch under climate change</w:t>
      </w:r>
    </w:p>
    <w:p w14:paraId="1E8BB59E"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iCs/>
          <w:sz w:val="22"/>
          <w:szCs w:val="22"/>
          <w:highlight w:val="yellow"/>
          <w:lang w:val="en-US"/>
        </w:rPr>
      </w:pPr>
    </w:p>
    <w:p w14:paraId="29635209" w14:textId="4160AFB0" w:rsidR="00D65E8B" w:rsidRPr="00A30A60" w:rsidRDefault="00D65E8B"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r w:rsidRPr="00992BFA">
        <w:rPr>
          <w:rFonts w:ascii="Helvetica" w:hAnsi="Helvetica" w:cs="Helvetica"/>
          <w:b/>
          <w:iCs/>
          <w:sz w:val="22"/>
          <w:szCs w:val="22"/>
          <w:lang w:val="en-US"/>
        </w:rPr>
        <w:t>Keywords:</w:t>
      </w:r>
      <w:r w:rsidR="00A30A60" w:rsidRPr="00992BFA">
        <w:rPr>
          <w:rFonts w:ascii="Helvetica" w:hAnsi="Helvetica" w:cs="Helvetica"/>
          <w:b/>
          <w:iCs/>
          <w:sz w:val="22"/>
          <w:szCs w:val="22"/>
          <w:lang w:val="en-US"/>
        </w:rPr>
        <w:t xml:space="preserve"> </w:t>
      </w:r>
      <w:r w:rsidR="0044506A" w:rsidRPr="00992BFA">
        <w:rPr>
          <w:rFonts w:ascii="Helvetica" w:hAnsi="Helvetica" w:cs="Helvetica"/>
          <w:b/>
          <w:iCs/>
          <w:sz w:val="22"/>
          <w:szCs w:val="22"/>
          <w:lang w:val="en-US"/>
        </w:rPr>
        <w:t>global</w:t>
      </w:r>
      <w:r w:rsidR="0044506A">
        <w:rPr>
          <w:rFonts w:ascii="Helvetica" w:hAnsi="Helvetica" w:cs="Helvetica"/>
          <w:b/>
          <w:iCs/>
          <w:sz w:val="22"/>
          <w:szCs w:val="22"/>
          <w:lang w:val="en-US"/>
        </w:rPr>
        <w:t xml:space="preserve"> </w:t>
      </w:r>
      <w:r w:rsidR="00A30A60" w:rsidRPr="00A30A60">
        <w:rPr>
          <w:rFonts w:ascii="Helvetica" w:hAnsi="Helvetica" w:cs="Helvetica"/>
          <w:iCs/>
          <w:sz w:val="22"/>
          <w:szCs w:val="22"/>
          <w:lang w:val="en-US"/>
        </w:rPr>
        <w:t xml:space="preserve">warming, </w:t>
      </w:r>
      <w:proofErr w:type="spellStart"/>
      <w:r w:rsidR="0044506A">
        <w:rPr>
          <w:rFonts w:ascii="Helvetica" w:hAnsi="Helvetica" w:cs="Helvetica"/>
          <w:iCs/>
          <w:sz w:val="22"/>
          <w:szCs w:val="22"/>
          <w:lang w:val="en-US"/>
        </w:rPr>
        <w:t>phenological</w:t>
      </w:r>
      <w:proofErr w:type="spellEnd"/>
      <w:r w:rsidR="0044506A">
        <w:rPr>
          <w:rFonts w:ascii="Helvetica" w:hAnsi="Helvetica" w:cs="Helvetica"/>
          <w:iCs/>
          <w:sz w:val="22"/>
          <w:szCs w:val="22"/>
          <w:lang w:val="en-US"/>
        </w:rPr>
        <w:t xml:space="preserve"> </w:t>
      </w:r>
      <w:r w:rsidR="00A30A60" w:rsidRPr="00A30A60">
        <w:rPr>
          <w:rFonts w:ascii="Helvetica" w:hAnsi="Helvetica" w:cs="Helvetica"/>
          <w:iCs/>
          <w:sz w:val="22"/>
          <w:szCs w:val="22"/>
          <w:lang w:val="en-US"/>
        </w:rPr>
        <w:t xml:space="preserve">synchrony, </w:t>
      </w:r>
      <w:proofErr w:type="gramStart"/>
      <w:r w:rsidR="00A30A60" w:rsidRPr="00A30A60">
        <w:rPr>
          <w:rFonts w:ascii="Helvetica" w:hAnsi="Helvetica" w:cs="Helvetica"/>
          <w:iCs/>
          <w:sz w:val="22"/>
          <w:szCs w:val="22"/>
          <w:lang w:val="en-US"/>
        </w:rPr>
        <w:t>trophic</w:t>
      </w:r>
      <w:proofErr w:type="gramEnd"/>
      <w:r w:rsidR="00A30A60" w:rsidRPr="00A30A60">
        <w:rPr>
          <w:rFonts w:ascii="Helvetica" w:hAnsi="Helvetica" w:cs="Helvetica"/>
          <w:iCs/>
          <w:sz w:val="22"/>
          <w:szCs w:val="22"/>
          <w:lang w:val="en-US"/>
        </w:rPr>
        <w:t xml:space="preserve"> interactions</w:t>
      </w:r>
      <w:r w:rsidR="00992BFA">
        <w:rPr>
          <w:rFonts w:ascii="Helvetica" w:hAnsi="Helvetica" w:cs="Helvetica"/>
          <w:iCs/>
          <w:sz w:val="22"/>
          <w:szCs w:val="22"/>
          <w:lang w:val="en-US"/>
        </w:rPr>
        <w:t>, adaptive, performance</w:t>
      </w:r>
      <w:r w:rsidR="00995881">
        <w:rPr>
          <w:rFonts w:ascii="Helvetica" w:hAnsi="Helvetica" w:cs="Helvetica"/>
          <w:iCs/>
          <w:sz w:val="22"/>
          <w:szCs w:val="22"/>
          <w:lang w:val="en-US"/>
        </w:rPr>
        <w:t xml:space="preserve"> </w:t>
      </w:r>
    </w:p>
    <w:p w14:paraId="3FAF7680"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iCs/>
          <w:sz w:val="22"/>
          <w:szCs w:val="22"/>
          <w:lang w:val="en-US"/>
        </w:rPr>
      </w:pPr>
    </w:p>
    <w:p w14:paraId="22D809EA" w14:textId="0F57B57E" w:rsidR="00D65E8B" w:rsidRPr="00992BFA" w:rsidRDefault="00D65E8B"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r w:rsidRPr="002D2EC9">
        <w:rPr>
          <w:rFonts w:ascii="Helvetica" w:hAnsi="Helvetica" w:cs="Helvetica"/>
          <w:b/>
          <w:iCs/>
          <w:sz w:val="22"/>
          <w:szCs w:val="22"/>
          <w:lang w:val="en-US"/>
        </w:rPr>
        <w:t>Type</w:t>
      </w:r>
      <w:r w:rsidR="00F53B3B" w:rsidRPr="002D2EC9">
        <w:rPr>
          <w:rFonts w:ascii="Helvetica" w:hAnsi="Helvetica" w:cs="Helvetica"/>
          <w:b/>
          <w:iCs/>
          <w:sz w:val="22"/>
          <w:szCs w:val="22"/>
          <w:lang w:val="en-US"/>
        </w:rPr>
        <w:t xml:space="preserve"> of </w:t>
      </w:r>
      <w:r w:rsidR="00F53B3B" w:rsidRPr="00992BFA">
        <w:rPr>
          <w:rFonts w:ascii="Helvetica" w:hAnsi="Helvetica" w:cs="Helvetica"/>
          <w:b/>
          <w:iCs/>
          <w:sz w:val="22"/>
          <w:szCs w:val="22"/>
          <w:lang w:val="en-US"/>
        </w:rPr>
        <w:t>article</w:t>
      </w:r>
      <w:r w:rsidRPr="00992BFA">
        <w:rPr>
          <w:rFonts w:ascii="Helvetica" w:hAnsi="Helvetica" w:cs="Helvetica"/>
          <w:b/>
          <w:iCs/>
          <w:sz w:val="22"/>
          <w:szCs w:val="22"/>
          <w:lang w:val="en-US"/>
        </w:rPr>
        <w:t xml:space="preserve">: </w:t>
      </w:r>
      <w:r w:rsidR="00F53B3B" w:rsidRPr="00992BFA">
        <w:rPr>
          <w:rFonts w:ascii="Helvetica" w:hAnsi="Helvetica" w:cs="Helvetica"/>
          <w:iCs/>
          <w:sz w:val="22"/>
          <w:szCs w:val="22"/>
          <w:lang w:val="en-US"/>
        </w:rPr>
        <w:t>Ideas &amp; Perspectives</w:t>
      </w:r>
    </w:p>
    <w:p w14:paraId="6B1F95C6" w14:textId="77777777" w:rsidR="00417699" w:rsidRPr="00992BFA"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p>
    <w:p w14:paraId="7D93387B" w14:textId="47C270C3" w:rsidR="00417699" w:rsidRPr="0096683A" w:rsidRDefault="00CC55B8" w:rsidP="0089663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r w:rsidRPr="0096683A">
        <w:rPr>
          <w:rFonts w:ascii="Helvetica" w:hAnsi="Helvetica" w:cs="Helvetica"/>
          <w:b/>
          <w:iCs/>
          <w:sz w:val="22"/>
          <w:szCs w:val="22"/>
          <w:lang w:val="en-US"/>
        </w:rPr>
        <w:t>Number of words</w:t>
      </w:r>
      <w:r w:rsidRPr="0096683A">
        <w:rPr>
          <w:rFonts w:ascii="Helvetica" w:hAnsi="Helvetica" w:cs="Helvetica"/>
          <w:iCs/>
          <w:sz w:val="22"/>
          <w:szCs w:val="22"/>
          <w:lang w:val="en-US"/>
        </w:rPr>
        <w:t xml:space="preserve">: Abstract: </w:t>
      </w:r>
      <w:r w:rsidR="00992BFA" w:rsidRPr="0096683A">
        <w:rPr>
          <w:rFonts w:ascii="Helvetica" w:hAnsi="Helvetica" w:cs="Helvetica"/>
          <w:iCs/>
          <w:sz w:val="22"/>
          <w:szCs w:val="22"/>
          <w:lang w:val="en-US"/>
        </w:rPr>
        <w:t xml:space="preserve">202; </w:t>
      </w:r>
      <w:r w:rsidRPr="0096683A">
        <w:rPr>
          <w:rFonts w:ascii="Helvetica" w:hAnsi="Helvetica" w:cs="Helvetica"/>
          <w:iCs/>
          <w:sz w:val="22"/>
          <w:szCs w:val="22"/>
          <w:lang w:val="en-US"/>
        </w:rPr>
        <w:t>Main Text</w:t>
      </w:r>
      <w:r w:rsidR="00992BFA" w:rsidRPr="0096683A">
        <w:rPr>
          <w:rFonts w:ascii="Helvetica" w:hAnsi="Helvetica" w:cs="Helvetica"/>
          <w:iCs/>
          <w:sz w:val="22"/>
          <w:szCs w:val="22"/>
          <w:lang w:val="en-US"/>
        </w:rPr>
        <w:t>: 6229</w:t>
      </w:r>
      <w:r w:rsidRPr="0096683A">
        <w:rPr>
          <w:rFonts w:ascii="Helvetica" w:hAnsi="Helvetica" w:cs="Helvetica"/>
          <w:iCs/>
          <w:sz w:val="22"/>
          <w:szCs w:val="22"/>
          <w:lang w:val="en-US"/>
        </w:rPr>
        <w:t>; Text box:</w:t>
      </w:r>
      <w:r w:rsidR="00992BFA" w:rsidRPr="0096683A">
        <w:rPr>
          <w:rFonts w:ascii="Helvetica" w:hAnsi="Helvetica" w:cs="Helvetica"/>
          <w:iCs/>
          <w:sz w:val="22"/>
          <w:szCs w:val="22"/>
          <w:lang w:val="en-US"/>
        </w:rPr>
        <w:t xml:space="preserve"> 334;</w:t>
      </w:r>
    </w:p>
    <w:p w14:paraId="33102D00" w14:textId="71B01176" w:rsidR="00417699" w:rsidRPr="0096683A" w:rsidRDefault="00CC55B8" w:rsidP="0089663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r w:rsidRPr="0096683A">
        <w:rPr>
          <w:rFonts w:ascii="Helvetica" w:hAnsi="Helvetica" w:cs="Helvetica"/>
          <w:b/>
          <w:iCs/>
          <w:sz w:val="22"/>
          <w:szCs w:val="22"/>
          <w:lang w:val="en-US"/>
        </w:rPr>
        <w:t>Number of references</w:t>
      </w:r>
      <w:r w:rsidRPr="0096683A">
        <w:rPr>
          <w:rFonts w:ascii="Helvetica" w:hAnsi="Helvetica" w:cs="Helvetica"/>
          <w:iCs/>
          <w:sz w:val="22"/>
          <w:szCs w:val="22"/>
          <w:lang w:val="en-US"/>
        </w:rPr>
        <w:t>:</w:t>
      </w:r>
      <w:r w:rsidR="00992BFA" w:rsidRPr="0096683A">
        <w:rPr>
          <w:rFonts w:ascii="Helvetica" w:hAnsi="Helvetica" w:cs="Helvetica"/>
          <w:iCs/>
          <w:sz w:val="22"/>
          <w:szCs w:val="22"/>
          <w:lang w:val="en-US"/>
        </w:rPr>
        <w:t xml:space="preserve"> 79</w:t>
      </w:r>
    </w:p>
    <w:p w14:paraId="786EF332" w14:textId="14D0298A" w:rsidR="00CC55B8" w:rsidRPr="002D2EC9" w:rsidRDefault="00CC55B8" w:rsidP="0089663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r w:rsidRPr="0096683A">
        <w:rPr>
          <w:rFonts w:ascii="Helvetica" w:hAnsi="Helvetica" w:cs="Helvetica"/>
          <w:b/>
          <w:iCs/>
          <w:sz w:val="22"/>
          <w:szCs w:val="22"/>
          <w:lang w:val="en-US"/>
        </w:rPr>
        <w:t>Number of Figures</w:t>
      </w:r>
      <w:r w:rsidRPr="0096683A">
        <w:rPr>
          <w:rFonts w:ascii="Helvetica" w:hAnsi="Helvetica" w:cs="Helvetica"/>
          <w:iCs/>
          <w:sz w:val="22"/>
          <w:szCs w:val="22"/>
          <w:lang w:val="en-US"/>
        </w:rPr>
        <w:t>:</w:t>
      </w:r>
      <w:r w:rsidR="0096683A" w:rsidRPr="0096683A">
        <w:rPr>
          <w:rFonts w:ascii="Helvetica" w:hAnsi="Helvetica" w:cs="Helvetica"/>
          <w:iCs/>
          <w:sz w:val="22"/>
          <w:szCs w:val="22"/>
          <w:lang w:val="en-US"/>
        </w:rPr>
        <w:t xml:space="preserve"> 4;</w:t>
      </w:r>
      <w:r w:rsidRPr="0096683A">
        <w:rPr>
          <w:rFonts w:ascii="Helvetica" w:hAnsi="Helvetica" w:cs="Helvetica"/>
          <w:iCs/>
          <w:sz w:val="22"/>
          <w:szCs w:val="22"/>
          <w:lang w:val="en-US"/>
        </w:rPr>
        <w:t xml:space="preserve"> Tables:</w:t>
      </w:r>
      <w:r w:rsidR="00BA0250" w:rsidRPr="0096683A">
        <w:rPr>
          <w:rFonts w:ascii="Helvetica" w:hAnsi="Helvetica" w:cs="Helvetica"/>
          <w:iCs/>
          <w:sz w:val="22"/>
          <w:szCs w:val="22"/>
          <w:lang w:val="en-US"/>
        </w:rPr>
        <w:t xml:space="preserve"> </w:t>
      </w:r>
      <w:r w:rsidR="0096683A" w:rsidRPr="0096683A">
        <w:rPr>
          <w:rFonts w:ascii="Helvetica" w:hAnsi="Helvetica" w:cs="Helvetica"/>
          <w:iCs/>
          <w:sz w:val="22"/>
          <w:szCs w:val="22"/>
          <w:lang w:val="en-US"/>
        </w:rPr>
        <w:t xml:space="preserve">2; </w:t>
      </w:r>
      <w:r w:rsidR="00DE1186">
        <w:rPr>
          <w:rFonts w:ascii="Helvetica" w:hAnsi="Helvetica" w:cs="Helvetica"/>
          <w:iCs/>
          <w:sz w:val="22"/>
          <w:szCs w:val="22"/>
          <w:lang w:val="en-US"/>
        </w:rPr>
        <w:t>T</w:t>
      </w:r>
      <w:r w:rsidR="00BA0250" w:rsidRPr="0096683A">
        <w:rPr>
          <w:rFonts w:ascii="Helvetica" w:hAnsi="Helvetica" w:cs="Helvetica"/>
          <w:iCs/>
          <w:sz w:val="22"/>
          <w:szCs w:val="22"/>
          <w:lang w:val="en-US"/>
        </w:rPr>
        <w:t>ext boxes</w:t>
      </w:r>
      <w:proofErr w:type="gramStart"/>
      <w:r w:rsidR="0096683A">
        <w:rPr>
          <w:rFonts w:ascii="Helvetica" w:hAnsi="Helvetica" w:cs="Helvetica"/>
          <w:iCs/>
          <w:sz w:val="22"/>
          <w:szCs w:val="22"/>
          <w:lang w:val="en-US"/>
        </w:rPr>
        <w:t>:</w:t>
      </w:r>
      <w:r w:rsidR="0096683A" w:rsidRPr="0096683A">
        <w:rPr>
          <w:rFonts w:ascii="Helvetica" w:hAnsi="Helvetica" w:cs="Helvetica"/>
          <w:iCs/>
          <w:sz w:val="22"/>
          <w:szCs w:val="22"/>
          <w:lang w:val="en-US"/>
        </w:rPr>
        <w:t>1</w:t>
      </w:r>
      <w:proofErr w:type="gramEnd"/>
    </w:p>
    <w:p w14:paraId="62D9D807" w14:textId="77777777" w:rsidR="00ED63B2" w:rsidRPr="002D2EC9" w:rsidRDefault="00ED63B2"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p>
    <w:p w14:paraId="0297909A"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0F4EDB1F" w14:textId="77777777" w:rsidR="00ED63B2" w:rsidRPr="002D2EC9" w:rsidRDefault="00ED63B2"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2D2EC9">
        <w:rPr>
          <w:rFonts w:ascii="Helvetica" w:hAnsi="Helvetica" w:cs="Helvetica"/>
          <w:b/>
          <w:sz w:val="22"/>
          <w:szCs w:val="22"/>
          <w:lang w:val="en-US"/>
        </w:rPr>
        <w:t>Statement of authorship</w:t>
      </w:r>
      <w:r w:rsidRPr="002D2EC9">
        <w:rPr>
          <w:rFonts w:ascii="Helvetica" w:hAnsi="Helvetica" w:cs="Helvetica"/>
          <w:sz w:val="22"/>
          <w:szCs w:val="22"/>
          <w:lang w:val="en-US"/>
        </w:rPr>
        <w:t>:  All authors conceived of the ideas, contributed to the writing and editing of the manuscript. HMK collected and analyzed the data.</w:t>
      </w:r>
    </w:p>
    <w:p w14:paraId="6A5AB5F6" w14:textId="5A8EB782" w:rsidR="008642CA" w:rsidRPr="002D2EC9" w:rsidRDefault="00ED63B2"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iCs/>
          <w:sz w:val="22"/>
          <w:szCs w:val="22"/>
          <w:lang w:val="en-US"/>
        </w:rPr>
      </w:pPr>
      <w:r w:rsidRPr="002D2EC9">
        <w:rPr>
          <w:rFonts w:ascii="Helvetica" w:hAnsi="Helvetica" w:cs="Helvetica"/>
          <w:b/>
          <w:sz w:val="22"/>
          <w:szCs w:val="22"/>
          <w:lang w:val="en-US"/>
        </w:rPr>
        <w:t>Data accessibility statement</w:t>
      </w:r>
      <w:r w:rsidRPr="002D2EC9">
        <w:rPr>
          <w:rFonts w:ascii="Helvetica" w:hAnsi="Helvetica" w:cs="Helvetica"/>
          <w:sz w:val="22"/>
          <w:szCs w:val="22"/>
          <w:lang w:val="en-US"/>
        </w:rPr>
        <w:t xml:space="preserve">: Should the manuscript be accepted, the data supporting the results will be archived in an appropriate public repository (Dryad or </w:t>
      </w:r>
      <w:proofErr w:type="spellStart"/>
      <w:r w:rsidRPr="002D2EC9">
        <w:rPr>
          <w:rFonts w:ascii="Helvetica" w:hAnsi="Helvetica" w:cs="Helvetica"/>
          <w:sz w:val="22"/>
          <w:szCs w:val="22"/>
          <w:lang w:val="en-US"/>
        </w:rPr>
        <w:t>Figshare</w:t>
      </w:r>
      <w:proofErr w:type="spellEnd"/>
      <w:r w:rsidRPr="002D2EC9">
        <w:rPr>
          <w:rFonts w:ascii="Helvetica" w:hAnsi="Helvetica" w:cs="Helvetica"/>
          <w:sz w:val="22"/>
          <w:szCs w:val="22"/>
          <w:lang w:val="en-US"/>
        </w:rPr>
        <w:t>) and the data DOI will be included at the end of the article.</w:t>
      </w:r>
    </w:p>
    <w:p w14:paraId="6DD45B4F" w14:textId="77777777" w:rsidR="00417699" w:rsidRPr="002D2EC9" w:rsidRDefault="00417699">
      <w:pPr>
        <w:rPr>
          <w:rFonts w:ascii="Helvetica" w:hAnsi="Helvetica" w:cs="Helvetica"/>
          <w:b/>
          <w:iCs/>
          <w:sz w:val="22"/>
          <w:szCs w:val="22"/>
          <w:lang w:val="en-US"/>
        </w:rPr>
      </w:pPr>
      <w:r w:rsidRPr="002D2EC9">
        <w:rPr>
          <w:rFonts w:ascii="Helvetica" w:hAnsi="Helvetica" w:cs="Helvetica"/>
          <w:b/>
          <w:iCs/>
          <w:sz w:val="22"/>
          <w:szCs w:val="22"/>
          <w:lang w:val="en-US"/>
        </w:rPr>
        <w:br w:type="page"/>
      </w:r>
    </w:p>
    <w:p w14:paraId="1620E6CA" w14:textId="583E6C7A" w:rsidR="00352C1C" w:rsidRPr="002D2EC9"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2D2EC9">
        <w:rPr>
          <w:rFonts w:ascii="Helvetica" w:hAnsi="Helvetica" w:cs="Helvetica"/>
          <w:b/>
          <w:iCs/>
          <w:sz w:val="22"/>
          <w:szCs w:val="22"/>
          <w:lang w:val="en-US"/>
        </w:rPr>
        <w:lastRenderedPageBreak/>
        <w:t>Abstract</w:t>
      </w:r>
    </w:p>
    <w:p w14:paraId="16CC3D87" w14:textId="006660AB" w:rsidR="009B6E1A" w:rsidRPr="002D2EC9" w:rsidRDefault="00783DD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 xml:space="preserve">Many researchers hypothesize that climate change will lead to </w:t>
      </w:r>
      <w:proofErr w:type="spellStart"/>
      <w:r w:rsidRPr="002D2EC9">
        <w:rPr>
          <w:rFonts w:ascii="Helvetica" w:hAnsi="Helvetica" w:cs="Helvetica"/>
          <w:sz w:val="22"/>
          <w:szCs w:val="22"/>
          <w:lang w:val="en-US"/>
        </w:rPr>
        <w:t>phenological</w:t>
      </w:r>
      <w:proofErr w:type="spellEnd"/>
      <w:r w:rsidR="00197851" w:rsidRPr="002D2EC9">
        <w:rPr>
          <w:rFonts w:ascii="Helvetica" w:hAnsi="Helvetica" w:cs="Helvetica"/>
          <w:sz w:val="22"/>
          <w:szCs w:val="22"/>
          <w:lang w:val="en-US"/>
        </w:rPr>
        <w:t xml:space="preserve"> mismatches—where the timing of critical life history events between interacting species becomes de-synchronized with potential negative consequences for those interacting species and their ecological communities</w:t>
      </w:r>
      <w:r w:rsidR="00012E4C" w:rsidRPr="002D2EC9">
        <w:rPr>
          <w:rFonts w:ascii="Helvetica" w:hAnsi="Helvetica" w:cs="Helvetica"/>
          <w:sz w:val="22"/>
          <w:szCs w:val="22"/>
          <w:lang w:val="en-US"/>
        </w:rPr>
        <w:t xml:space="preserve">. </w:t>
      </w:r>
      <w:r w:rsidR="00197851" w:rsidRPr="002D2EC9">
        <w:rPr>
          <w:rFonts w:ascii="Helvetica" w:hAnsi="Helvetica" w:cs="Helvetica"/>
          <w:sz w:val="22"/>
          <w:szCs w:val="22"/>
          <w:lang w:val="en-US"/>
        </w:rPr>
        <w:t>Y</w:t>
      </w:r>
      <w:r w:rsidRPr="002D2EC9">
        <w:rPr>
          <w:rFonts w:ascii="Helvetica" w:hAnsi="Helvetica" w:cs="Helvetica"/>
          <w:sz w:val="22"/>
          <w:szCs w:val="22"/>
          <w:lang w:val="en-US"/>
        </w:rPr>
        <w:t>et, evidence documenting negative impacts on fitness is mixed. The most common ecological theory that underlies these studies is the Cushing match-mismatch hypothesis. It offers a testabl</w:t>
      </w:r>
      <w:r w:rsidR="00B10BC9" w:rsidRPr="002D2EC9">
        <w:rPr>
          <w:rFonts w:ascii="Helvetica" w:hAnsi="Helvetica" w:cs="Helvetica"/>
          <w:sz w:val="22"/>
          <w:szCs w:val="22"/>
          <w:lang w:val="en-US"/>
        </w:rPr>
        <w:t xml:space="preserve">e </w:t>
      </w:r>
      <w:r w:rsidRPr="002D2EC9">
        <w:rPr>
          <w:rFonts w:ascii="Helvetica" w:hAnsi="Helvetica" w:cs="Helvetica"/>
          <w:sz w:val="22"/>
          <w:szCs w:val="22"/>
          <w:lang w:val="en-US"/>
        </w:rPr>
        <w:t xml:space="preserve">hypothesis </w:t>
      </w:r>
      <w:r w:rsidR="005E03B1" w:rsidRPr="002D2EC9">
        <w:rPr>
          <w:rFonts w:ascii="Helvetica" w:hAnsi="Helvetica" w:cs="Helvetica"/>
          <w:sz w:val="22"/>
          <w:szCs w:val="22"/>
          <w:lang w:val="en-US"/>
        </w:rPr>
        <w:t xml:space="preserve">that—when combined with a system’s pre-climate change baseline condition—can </w:t>
      </w:r>
      <w:r w:rsidRPr="002D2EC9">
        <w:rPr>
          <w:rFonts w:ascii="Helvetica" w:hAnsi="Helvetica" w:cs="Helvetica"/>
          <w:sz w:val="22"/>
          <w:szCs w:val="22"/>
          <w:lang w:val="en-US"/>
        </w:rPr>
        <w:t>predict</w:t>
      </w:r>
      <w:r w:rsidR="005E03B1" w:rsidRPr="002D2EC9">
        <w:rPr>
          <w:rFonts w:ascii="Helvetica" w:hAnsi="Helvetica" w:cs="Helvetica"/>
          <w:sz w:val="22"/>
          <w:szCs w:val="22"/>
          <w:lang w:val="en-US"/>
        </w:rPr>
        <w:t xml:space="preserve"> </w:t>
      </w:r>
      <w:r w:rsidR="0006720B" w:rsidRPr="002D2EC9">
        <w:rPr>
          <w:rFonts w:ascii="Helvetica" w:hAnsi="Helvetica" w:cs="Helvetica"/>
          <w:sz w:val="22"/>
          <w:szCs w:val="22"/>
          <w:lang w:val="en-US"/>
        </w:rPr>
        <w:t xml:space="preserve">the </w:t>
      </w:r>
      <w:r w:rsidRPr="002D2EC9">
        <w:rPr>
          <w:rFonts w:ascii="Helvetica" w:hAnsi="Helvetica" w:cs="Helvetica"/>
          <w:sz w:val="22"/>
          <w:szCs w:val="22"/>
          <w:lang w:val="en-US"/>
        </w:rPr>
        <w:t>consequences</w:t>
      </w:r>
      <w:r w:rsidR="0006720B" w:rsidRPr="002D2EC9">
        <w:rPr>
          <w:rFonts w:ascii="Helvetica" w:hAnsi="Helvetica" w:cs="Helvetica"/>
          <w:sz w:val="22"/>
          <w:szCs w:val="22"/>
          <w:lang w:val="en-US"/>
        </w:rPr>
        <w:t xml:space="preserve"> of desynchronized phenology</w:t>
      </w:r>
      <w:r w:rsidRPr="002D2EC9">
        <w:rPr>
          <w:rFonts w:ascii="Helvetica" w:hAnsi="Helvetica" w:cs="Helvetica"/>
          <w:sz w:val="22"/>
          <w:szCs w:val="22"/>
          <w:lang w:val="en-US"/>
        </w:rPr>
        <w:t xml:space="preserve"> due to climate change.</w:t>
      </w:r>
      <w:r w:rsidR="005F07E9" w:rsidRPr="002D2EC9">
        <w:rPr>
          <w:rFonts w:ascii="Helvetica" w:hAnsi="Helvetica" w:cs="Helvetica"/>
          <w:sz w:val="22"/>
          <w:szCs w:val="22"/>
          <w:lang w:val="en-US"/>
        </w:rPr>
        <w:t xml:space="preserve"> H</w:t>
      </w:r>
      <w:r w:rsidR="005E03B1" w:rsidRPr="002D2EC9">
        <w:rPr>
          <w:rFonts w:ascii="Helvetica" w:hAnsi="Helvetica" w:cs="Helvetica"/>
          <w:sz w:val="22"/>
          <w:szCs w:val="22"/>
          <w:lang w:val="en-US"/>
        </w:rPr>
        <w:t xml:space="preserve">owever, </w:t>
      </w:r>
      <w:r w:rsidR="0006720B" w:rsidRPr="002D2EC9">
        <w:rPr>
          <w:rFonts w:ascii="Helvetica" w:hAnsi="Helvetica" w:cs="Helvetica"/>
          <w:sz w:val="22"/>
          <w:szCs w:val="22"/>
          <w:lang w:val="en-US"/>
        </w:rPr>
        <w:t xml:space="preserve">a review of the current literature shows that </w:t>
      </w:r>
      <w:r w:rsidR="006A0C58" w:rsidRPr="002D2EC9">
        <w:rPr>
          <w:rFonts w:ascii="Helvetica" w:hAnsi="Helvetica" w:cs="Helvetica"/>
          <w:sz w:val="22"/>
          <w:szCs w:val="22"/>
          <w:lang w:val="en-US"/>
        </w:rPr>
        <w:t>none</w:t>
      </w:r>
      <w:r w:rsidR="005F07E9" w:rsidRPr="002D2EC9">
        <w:rPr>
          <w:rFonts w:ascii="Helvetica" w:hAnsi="Helvetica" w:cs="Helvetica"/>
          <w:sz w:val="22"/>
          <w:szCs w:val="22"/>
          <w:lang w:val="en-US"/>
        </w:rPr>
        <w:t xml:space="preserve"> of </w:t>
      </w:r>
      <w:r w:rsidR="006A0C58" w:rsidRPr="002D2EC9">
        <w:rPr>
          <w:rFonts w:ascii="Helvetica" w:hAnsi="Helvetica" w:cs="Helvetica"/>
          <w:sz w:val="22"/>
          <w:szCs w:val="22"/>
          <w:lang w:val="en-US"/>
        </w:rPr>
        <w:t xml:space="preserve">the </w:t>
      </w:r>
      <w:r w:rsidR="005F07E9" w:rsidRPr="002D2EC9">
        <w:rPr>
          <w:rFonts w:ascii="Helvetica" w:hAnsi="Helvetica" w:cs="Helvetica"/>
          <w:sz w:val="22"/>
          <w:szCs w:val="22"/>
          <w:lang w:val="en-US"/>
        </w:rPr>
        <w:t>studies collect</w:t>
      </w:r>
      <w:r w:rsidR="006A0C58" w:rsidRPr="002D2EC9">
        <w:rPr>
          <w:rFonts w:ascii="Helvetica" w:hAnsi="Helvetica" w:cs="Helvetica"/>
          <w:sz w:val="22"/>
          <w:szCs w:val="22"/>
          <w:lang w:val="en-US"/>
        </w:rPr>
        <w:t xml:space="preserve">ed the </w:t>
      </w:r>
      <w:r w:rsidR="005F07E9" w:rsidRPr="002D2EC9">
        <w:rPr>
          <w:rFonts w:ascii="Helvetica" w:hAnsi="Helvetica" w:cs="Helvetica"/>
          <w:sz w:val="22"/>
          <w:szCs w:val="22"/>
          <w:lang w:val="en-US"/>
        </w:rPr>
        <w:t xml:space="preserve">data </w:t>
      </w:r>
      <w:r w:rsidR="006A0C58" w:rsidRPr="002D2EC9">
        <w:rPr>
          <w:rFonts w:ascii="Helvetica" w:hAnsi="Helvetica" w:cs="Helvetica"/>
          <w:sz w:val="22"/>
          <w:szCs w:val="22"/>
          <w:lang w:val="en-US"/>
        </w:rPr>
        <w:t xml:space="preserve">required </w:t>
      </w:r>
      <w:r w:rsidR="005F07E9" w:rsidRPr="002D2EC9">
        <w:rPr>
          <w:rFonts w:ascii="Helvetica" w:hAnsi="Helvetica" w:cs="Helvetica"/>
          <w:sz w:val="22"/>
          <w:szCs w:val="22"/>
          <w:lang w:val="en-US"/>
        </w:rPr>
        <w:t>to provide strong tests of this</w:t>
      </w:r>
      <w:r w:rsidR="006A6E43" w:rsidRPr="002D2EC9">
        <w:rPr>
          <w:rFonts w:ascii="Helvetica" w:hAnsi="Helvetica" w:cs="Helvetica"/>
          <w:sz w:val="22"/>
          <w:szCs w:val="22"/>
          <w:lang w:val="en-US"/>
        </w:rPr>
        <w:t xml:space="preserve"> major</w:t>
      </w:r>
      <w:r w:rsidR="005F07E9" w:rsidRPr="002D2EC9">
        <w:rPr>
          <w:rFonts w:ascii="Helvetica" w:hAnsi="Helvetica" w:cs="Helvetica"/>
          <w:sz w:val="22"/>
          <w:szCs w:val="22"/>
          <w:lang w:val="en-US"/>
        </w:rPr>
        <w:t xml:space="preserve"> hypothesis</w:t>
      </w:r>
      <w:r w:rsidR="003D22C4" w:rsidRPr="002D2EC9">
        <w:rPr>
          <w:rFonts w:ascii="Helvetica" w:hAnsi="Helvetica" w:cs="Helvetica"/>
          <w:sz w:val="22"/>
          <w:szCs w:val="22"/>
          <w:lang w:val="en-US"/>
        </w:rPr>
        <w:t xml:space="preserve">, making it difficult to assess </w:t>
      </w:r>
      <w:r w:rsidRPr="002D2EC9">
        <w:rPr>
          <w:rFonts w:ascii="Helvetica" w:hAnsi="Helvetica" w:cs="Helvetica"/>
          <w:sz w:val="22"/>
          <w:szCs w:val="22"/>
          <w:lang w:val="en-US"/>
        </w:rPr>
        <w:t xml:space="preserve">support for </w:t>
      </w:r>
      <w:r w:rsidR="006A6E43" w:rsidRPr="002D2EC9">
        <w:rPr>
          <w:rFonts w:ascii="Helvetica" w:hAnsi="Helvetica" w:cs="Helvetica"/>
          <w:sz w:val="22"/>
          <w:szCs w:val="22"/>
          <w:lang w:val="en-US"/>
        </w:rPr>
        <w:t>it</w:t>
      </w:r>
      <w:r w:rsidRPr="002D2EC9">
        <w:rPr>
          <w:rFonts w:ascii="Helvetica" w:hAnsi="Helvetica" w:cs="Helvetica"/>
          <w:sz w:val="22"/>
          <w:szCs w:val="22"/>
          <w:lang w:val="en-US"/>
        </w:rPr>
        <w:t xml:space="preserve">. </w:t>
      </w:r>
      <w:r w:rsidR="006F730A" w:rsidRPr="002D2EC9">
        <w:rPr>
          <w:rFonts w:ascii="Helvetica" w:hAnsi="Helvetica" w:cs="Helvetica"/>
          <w:sz w:val="22"/>
          <w:szCs w:val="22"/>
          <w:lang w:val="en-US"/>
        </w:rPr>
        <w:t xml:space="preserve">Further, </w:t>
      </w:r>
      <w:r w:rsidR="00426637" w:rsidRPr="002D2EC9">
        <w:rPr>
          <w:rFonts w:ascii="Helvetica" w:hAnsi="Helvetica" w:cs="Helvetica"/>
          <w:sz w:val="22"/>
          <w:szCs w:val="22"/>
          <w:lang w:val="en-US"/>
        </w:rPr>
        <w:t>74%</w:t>
      </w:r>
      <w:r w:rsidR="006F730A" w:rsidRPr="002D2EC9">
        <w:rPr>
          <w:rFonts w:ascii="Helvetica" w:hAnsi="Helvetica" w:cs="Helvetica"/>
          <w:sz w:val="22"/>
          <w:szCs w:val="22"/>
          <w:lang w:val="en-US"/>
        </w:rPr>
        <w:t xml:space="preserve"> of studies fail to define pre-climate change baselines in their study system, making predictions</w:t>
      </w:r>
      <w:r w:rsidR="000C58D7" w:rsidRPr="002D2EC9">
        <w:rPr>
          <w:rFonts w:ascii="Helvetica" w:hAnsi="Helvetica" w:cs="Helvetica"/>
          <w:sz w:val="22"/>
          <w:szCs w:val="22"/>
          <w:lang w:val="en-US"/>
        </w:rPr>
        <w:t xml:space="preserve"> about climate change impacts on consumer fitness</w:t>
      </w:r>
      <w:r w:rsidR="006F730A" w:rsidRPr="002D2EC9">
        <w:rPr>
          <w:rFonts w:ascii="Helvetica" w:hAnsi="Helvetica" w:cs="Helvetica"/>
          <w:sz w:val="22"/>
          <w:szCs w:val="22"/>
          <w:lang w:val="en-US"/>
        </w:rPr>
        <w:t xml:space="preserve"> difficult. </w:t>
      </w:r>
      <w:r w:rsidR="00FD6BCB" w:rsidRPr="002D2EC9">
        <w:rPr>
          <w:rFonts w:ascii="Helvetica" w:hAnsi="Helvetica" w:cs="Helvetica"/>
          <w:sz w:val="22"/>
          <w:szCs w:val="22"/>
          <w:lang w:val="en-US"/>
        </w:rPr>
        <w:t xml:space="preserve">To accurately predict the magnitude and prevalence of mismatches due to climate change, relating empirical observations to underlying mechanisms through hypothesis testing will be required. </w:t>
      </w:r>
      <w:r w:rsidR="006F730A" w:rsidRPr="002D2EC9">
        <w:rPr>
          <w:rFonts w:ascii="Helvetica" w:hAnsi="Helvetica" w:cs="Helvetica"/>
          <w:sz w:val="22"/>
          <w:szCs w:val="22"/>
          <w:lang w:val="en-US"/>
        </w:rPr>
        <w:t>By a</w:t>
      </w:r>
      <w:r w:rsidR="009605C6" w:rsidRPr="002D2EC9">
        <w:rPr>
          <w:rFonts w:ascii="Helvetica" w:hAnsi="Helvetica" w:cs="Helvetica"/>
          <w:sz w:val="22"/>
          <w:szCs w:val="22"/>
          <w:lang w:val="en-US"/>
        </w:rPr>
        <w:t xml:space="preserve">djusting </w:t>
      </w:r>
      <w:r w:rsidR="006F730A" w:rsidRPr="002D2EC9">
        <w:rPr>
          <w:rFonts w:ascii="Helvetica" w:hAnsi="Helvetica" w:cs="Helvetica"/>
          <w:sz w:val="22"/>
          <w:szCs w:val="22"/>
          <w:lang w:val="en-US"/>
        </w:rPr>
        <w:t xml:space="preserve">their </w:t>
      </w:r>
      <w:r w:rsidR="009605C6" w:rsidRPr="002D2EC9">
        <w:rPr>
          <w:rFonts w:ascii="Helvetica" w:hAnsi="Helvetica" w:cs="Helvetica"/>
          <w:sz w:val="22"/>
          <w:szCs w:val="22"/>
          <w:lang w:val="en-US"/>
        </w:rPr>
        <w:t xml:space="preserve">study designs, </w:t>
      </w:r>
      <w:r w:rsidR="006F730A" w:rsidRPr="002D2EC9">
        <w:rPr>
          <w:rFonts w:ascii="Helvetica" w:hAnsi="Helvetica" w:cs="Helvetica"/>
          <w:sz w:val="22"/>
          <w:szCs w:val="22"/>
          <w:lang w:val="en-US"/>
        </w:rPr>
        <w:t>researchers can</w:t>
      </w:r>
      <w:r w:rsidR="004330DE" w:rsidRPr="002D2EC9">
        <w:rPr>
          <w:rFonts w:ascii="Helvetica" w:hAnsi="Helvetica" w:cs="Helvetica"/>
          <w:sz w:val="22"/>
          <w:szCs w:val="22"/>
          <w:lang w:val="en-US"/>
        </w:rPr>
        <w:t xml:space="preserve"> more rigorous</w:t>
      </w:r>
      <w:r w:rsidR="006F730A" w:rsidRPr="002D2EC9">
        <w:rPr>
          <w:rFonts w:ascii="Helvetica" w:hAnsi="Helvetica" w:cs="Helvetica"/>
          <w:sz w:val="22"/>
          <w:szCs w:val="22"/>
          <w:lang w:val="en-US"/>
        </w:rPr>
        <w:t>ly</w:t>
      </w:r>
      <w:r w:rsidR="004330DE" w:rsidRPr="002D2EC9">
        <w:rPr>
          <w:rFonts w:ascii="Helvetica" w:hAnsi="Helvetica" w:cs="Helvetica"/>
          <w:sz w:val="22"/>
          <w:szCs w:val="22"/>
          <w:lang w:val="en-US"/>
        </w:rPr>
        <w:t xml:space="preserve"> test</w:t>
      </w:r>
      <w:r w:rsidR="006F730A" w:rsidRPr="002D2EC9">
        <w:rPr>
          <w:rFonts w:ascii="Helvetica" w:hAnsi="Helvetica" w:cs="Helvetica"/>
          <w:sz w:val="22"/>
          <w:szCs w:val="22"/>
          <w:lang w:val="en-US"/>
        </w:rPr>
        <w:t xml:space="preserve"> </w:t>
      </w:r>
      <w:r w:rsidR="004330DE" w:rsidRPr="002D2EC9">
        <w:rPr>
          <w:rFonts w:ascii="Helvetica" w:hAnsi="Helvetica" w:cs="Helvetica"/>
          <w:sz w:val="22"/>
          <w:szCs w:val="22"/>
          <w:lang w:val="en-US"/>
        </w:rPr>
        <w:t>t</w:t>
      </w:r>
      <w:r w:rsidR="002B58AF" w:rsidRPr="002D2EC9">
        <w:rPr>
          <w:rFonts w:ascii="Helvetica" w:hAnsi="Helvetica" w:cs="Helvetica"/>
          <w:sz w:val="22"/>
          <w:szCs w:val="22"/>
          <w:lang w:val="en-US"/>
        </w:rPr>
        <w:t>he Cushing</w:t>
      </w:r>
      <w:r w:rsidR="004330DE" w:rsidRPr="002D2EC9">
        <w:rPr>
          <w:rFonts w:ascii="Helvetica" w:hAnsi="Helvetica" w:cs="Helvetica"/>
          <w:sz w:val="22"/>
          <w:szCs w:val="22"/>
          <w:lang w:val="en-US"/>
        </w:rPr>
        <w:t xml:space="preserve"> hypothesis</w:t>
      </w:r>
      <w:r w:rsidR="009605C6" w:rsidRPr="002D2EC9">
        <w:rPr>
          <w:rFonts w:ascii="Helvetica" w:hAnsi="Helvetica" w:cs="Helvetica"/>
          <w:sz w:val="22"/>
          <w:szCs w:val="22"/>
          <w:lang w:val="en-US"/>
        </w:rPr>
        <w:t xml:space="preserve">. We </w:t>
      </w:r>
      <w:r w:rsidR="00FD6BCB" w:rsidRPr="002D2EC9">
        <w:rPr>
          <w:rFonts w:ascii="Helvetica" w:hAnsi="Helvetica" w:cs="Helvetica"/>
          <w:sz w:val="22"/>
          <w:szCs w:val="22"/>
          <w:lang w:val="en-US"/>
        </w:rPr>
        <w:t xml:space="preserve">highlight how </w:t>
      </w:r>
      <w:r w:rsidR="0006720B" w:rsidRPr="002D2EC9">
        <w:rPr>
          <w:rFonts w:ascii="Helvetica" w:hAnsi="Helvetica" w:cs="Helvetica"/>
          <w:sz w:val="22"/>
          <w:szCs w:val="22"/>
          <w:lang w:val="en-US"/>
        </w:rPr>
        <w:t xml:space="preserve">improved </w:t>
      </w:r>
      <w:r w:rsidR="009605C6" w:rsidRPr="002D2EC9">
        <w:rPr>
          <w:rFonts w:ascii="Helvetica" w:hAnsi="Helvetica" w:cs="Helvetica"/>
          <w:sz w:val="22"/>
          <w:szCs w:val="22"/>
          <w:lang w:val="en-US"/>
        </w:rPr>
        <w:t>approaches</w:t>
      </w:r>
      <w:r w:rsidR="00FD6BCB" w:rsidRPr="002D2EC9">
        <w:rPr>
          <w:rFonts w:ascii="Helvetica" w:hAnsi="Helvetica" w:cs="Helvetica"/>
          <w:sz w:val="22"/>
          <w:szCs w:val="22"/>
          <w:lang w:val="en-US"/>
        </w:rPr>
        <w:t xml:space="preserve"> could rapidly advance </w:t>
      </w:r>
      <w:r w:rsidR="001F32C7" w:rsidRPr="002D2EC9">
        <w:rPr>
          <w:rFonts w:ascii="Helvetica" w:hAnsi="Helvetica" w:cs="Helvetica"/>
          <w:sz w:val="22"/>
          <w:szCs w:val="22"/>
          <w:lang w:val="en-US"/>
        </w:rPr>
        <w:t xml:space="preserve">our </w:t>
      </w:r>
      <w:r w:rsidR="00FD6BCB" w:rsidRPr="002D2EC9">
        <w:rPr>
          <w:rFonts w:ascii="Helvetica" w:hAnsi="Helvetica" w:cs="Helvetica"/>
          <w:sz w:val="22"/>
          <w:szCs w:val="22"/>
          <w:lang w:val="en-US"/>
        </w:rPr>
        <w:t xml:space="preserve">mechanistic understanding and thus </w:t>
      </w:r>
      <w:r w:rsidR="009605C6" w:rsidRPr="002D2EC9">
        <w:rPr>
          <w:rFonts w:ascii="Helvetica" w:hAnsi="Helvetica" w:cs="Helvetica"/>
          <w:sz w:val="22"/>
          <w:szCs w:val="22"/>
          <w:lang w:val="en-US"/>
        </w:rPr>
        <w:t>allow robust</w:t>
      </w:r>
      <w:r w:rsidR="00FD6BCB" w:rsidRPr="002D2EC9">
        <w:rPr>
          <w:rFonts w:ascii="Helvetica" w:hAnsi="Helvetica" w:cs="Helvetica"/>
          <w:sz w:val="22"/>
          <w:szCs w:val="22"/>
          <w:lang w:val="en-US"/>
        </w:rPr>
        <w:t xml:space="preserve"> predictions </w:t>
      </w:r>
      <w:r w:rsidR="009605C6" w:rsidRPr="002D2EC9">
        <w:rPr>
          <w:rFonts w:ascii="Helvetica" w:hAnsi="Helvetica" w:cs="Helvetica"/>
          <w:sz w:val="22"/>
          <w:szCs w:val="22"/>
          <w:lang w:val="en-US"/>
        </w:rPr>
        <w:t xml:space="preserve">of shifts </w:t>
      </w:r>
      <w:r w:rsidR="00FD6BCB" w:rsidRPr="002D2EC9">
        <w:rPr>
          <w:rFonts w:ascii="Helvetica" w:hAnsi="Helvetica" w:cs="Helvetica"/>
          <w:sz w:val="22"/>
          <w:szCs w:val="22"/>
          <w:lang w:val="en-US"/>
        </w:rPr>
        <w:t xml:space="preserve">with </w:t>
      </w:r>
      <w:r w:rsidR="00247C46" w:rsidRPr="002D2EC9">
        <w:rPr>
          <w:rFonts w:ascii="Helvetica" w:hAnsi="Helvetica" w:cs="Helvetica"/>
          <w:sz w:val="22"/>
          <w:szCs w:val="22"/>
          <w:lang w:val="en-US"/>
        </w:rPr>
        <w:t>continuing</w:t>
      </w:r>
      <w:r w:rsidR="00FD6BCB" w:rsidRPr="002D2EC9">
        <w:rPr>
          <w:rFonts w:ascii="Helvetica" w:hAnsi="Helvetica" w:cs="Helvetica"/>
          <w:sz w:val="22"/>
          <w:szCs w:val="22"/>
          <w:lang w:val="en-US"/>
        </w:rPr>
        <w:t xml:space="preserve"> climate change</w:t>
      </w:r>
      <w:r w:rsidR="004330DE" w:rsidRPr="002D2EC9">
        <w:rPr>
          <w:rFonts w:ascii="Helvetica" w:hAnsi="Helvetica" w:cs="Helvetica"/>
          <w:sz w:val="22"/>
          <w:szCs w:val="22"/>
          <w:lang w:val="en-US"/>
        </w:rPr>
        <w:t>.</w:t>
      </w:r>
      <w:r w:rsidR="00E262F2" w:rsidRPr="002D2EC9">
        <w:rPr>
          <w:rFonts w:ascii="Helvetica" w:hAnsi="Helvetica" w:cs="Helvetica"/>
          <w:sz w:val="22"/>
          <w:szCs w:val="22"/>
          <w:lang w:val="en-US"/>
        </w:rPr>
        <w:t xml:space="preserve"> </w:t>
      </w:r>
    </w:p>
    <w:p w14:paraId="019B501E" w14:textId="14DE8023" w:rsidR="00BE2E88" w:rsidRPr="002D2EC9"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919FCF9" w14:textId="77777777" w:rsidR="00694F59" w:rsidRPr="002D2EC9"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iCs/>
          <w:sz w:val="22"/>
          <w:szCs w:val="22"/>
          <w:lang w:val="en-US"/>
        </w:rPr>
        <w:t>Introduction</w:t>
      </w:r>
    </w:p>
    <w:p w14:paraId="393C59B2" w14:textId="4CAEF808" w:rsidR="00694F59" w:rsidRPr="002D2EC9"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color w:val="000000" w:themeColor="text1"/>
          <w:sz w:val="22"/>
          <w:szCs w:val="22"/>
          <w:lang w:val="en-US"/>
        </w:rPr>
        <w:tab/>
      </w:r>
      <w:r w:rsidR="00694F59" w:rsidRPr="002D2EC9">
        <w:rPr>
          <w:rFonts w:ascii="Helvetica" w:hAnsi="Helvetica" w:cs="Helvetica"/>
          <w:color w:val="000000" w:themeColor="text1"/>
          <w:sz w:val="22"/>
          <w:szCs w:val="22"/>
          <w:lang w:val="en-US"/>
        </w:rPr>
        <w:t xml:space="preserve">Climate change is causing </w:t>
      </w:r>
      <w:proofErr w:type="spellStart"/>
      <w:r w:rsidR="00694F59" w:rsidRPr="002D2EC9">
        <w:rPr>
          <w:rFonts w:ascii="Helvetica" w:hAnsi="Helvetica" w:cs="Helvetica"/>
          <w:color w:val="000000" w:themeColor="text1"/>
          <w:sz w:val="22"/>
          <w:szCs w:val="22"/>
          <w:lang w:val="en-US"/>
        </w:rPr>
        <w:t>phenological</w:t>
      </w:r>
      <w:proofErr w:type="spellEnd"/>
      <w:r w:rsidR="00694F59" w:rsidRPr="002D2EC9">
        <w:rPr>
          <w:rFonts w:ascii="Helvetica" w:hAnsi="Helvetica" w:cs="Helvetica"/>
          <w:color w:val="000000" w:themeColor="text1"/>
          <w:sz w:val="22"/>
          <w:szCs w:val="22"/>
          <w:lang w:val="en-US"/>
        </w:rPr>
        <w:t xml:space="preserve"> shifts</w:t>
      </w:r>
      <w:r w:rsidR="00440EFA" w:rsidRPr="002D2EC9">
        <w:rPr>
          <w:rFonts w:ascii="Helvetica" w:hAnsi="Helvetica" w:cs="Helvetica"/>
          <w:color w:val="000000" w:themeColor="text1"/>
          <w:sz w:val="22"/>
          <w:szCs w:val="22"/>
          <w:lang w:val="en-US"/>
        </w:rPr>
        <w:t>—</w:t>
      </w:r>
      <w:r w:rsidR="00521116" w:rsidRPr="002D2EC9">
        <w:rPr>
          <w:rFonts w:ascii="Helvetica" w:hAnsi="Helvetica" w:cs="Helvetica"/>
          <w:color w:val="000000" w:themeColor="text1"/>
          <w:sz w:val="22"/>
          <w:szCs w:val="22"/>
          <w:lang w:val="en-US"/>
        </w:rPr>
        <w:t xml:space="preserve">changes in the </w:t>
      </w:r>
      <w:r w:rsidR="00694F59" w:rsidRPr="002D2EC9">
        <w:rPr>
          <w:rFonts w:ascii="Helvetica" w:hAnsi="Helvetica" w:cs="Helvetica"/>
          <w:color w:val="000000" w:themeColor="text1"/>
          <w:sz w:val="22"/>
          <w:szCs w:val="22"/>
          <w:lang w:val="en-US"/>
        </w:rPr>
        <w:t>timing of life history events</w:t>
      </w:r>
      <w:r w:rsidR="00440EFA" w:rsidRPr="002D2EC9">
        <w:rPr>
          <w:rFonts w:ascii="Helvetica" w:hAnsi="Helvetica" w:cs="Helvetica"/>
          <w:color w:val="000000" w:themeColor="text1"/>
          <w:sz w:val="22"/>
          <w:szCs w:val="22"/>
          <w:lang w:val="en-US"/>
        </w:rPr>
        <w:t>—</w:t>
      </w:r>
      <w:r w:rsidR="00EC73C0" w:rsidRPr="002D2EC9">
        <w:rPr>
          <w:rFonts w:ascii="Helvetica" w:hAnsi="Helvetica" w:cs="Helvetica"/>
          <w:color w:val="000000" w:themeColor="text1"/>
          <w:sz w:val="22"/>
          <w:szCs w:val="22"/>
          <w:lang w:val="en-US"/>
        </w:rPr>
        <w:t>that vary</w:t>
      </w:r>
      <w:r w:rsidR="00694F59" w:rsidRPr="002D2EC9">
        <w:rPr>
          <w:rFonts w:ascii="Helvetica" w:hAnsi="Helvetica" w:cs="Helvetica"/>
          <w:color w:val="000000" w:themeColor="text1"/>
          <w:sz w:val="22"/>
          <w:szCs w:val="22"/>
          <w:lang w:val="en-US"/>
        </w:rPr>
        <w:t xml:space="preserve"> across species </w:t>
      </w:r>
      <w:r w:rsidR="007072DA" w:rsidRPr="002D2EC9">
        <w:rPr>
          <w:rFonts w:ascii="Helvetica" w:hAnsi="Helvetica" w:cs="Helvetica"/>
          <w:color w:val="000000" w:themeColor="text1"/>
          <w:sz w:val="22"/>
          <w:szCs w:val="22"/>
          <w:lang w:val="en-US"/>
        </w:rPr>
        <w:t xml:space="preserve">as well as between </w:t>
      </w:r>
      <w:r w:rsidR="00694F59" w:rsidRPr="002D2EC9">
        <w:rPr>
          <w:rFonts w:ascii="Helvetica" w:hAnsi="Helvetica" w:cs="Helvetica"/>
          <w:color w:val="000000" w:themeColor="text1"/>
          <w:sz w:val="22"/>
          <w:szCs w:val="22"/>
          <w:lang w:val="en-US"/>
        </w:rPr>
        <w:t>functional groups and trophic levels</w:t>
      </w:r>
      <w:r w:rsidR="00730AC7" w:rsidRPr="002D2EC9">
        <w:rPr>
          <w:rFonts w:ascii="Helvetica" w:hAnsi="Helvetica" w:cs="Helvetica"/>
          <w:color w:val="000000" w:themeColor="text1"/>
          <w:sz w:val="22"/>
          <w:szCs w:val="22"/>
          <w:lang w:val="en-US"/>
        </w:rPr>
        <w:t xml:space="preserve"> (</w:t>
      </w:r>
      <w:proofErr w:type="spellStart"/>
      <w:r w:rsidR="00CD2D63" w:rsidRPr="002D2EC9">
        <w:rPr>
          <w:rFonts w:ascii="Helvetica" w:hAnsi="Helvetica" w:cs="Helvetica"/>
          <w:color w:val="000000" w:themeColor="text1"/>
          <w:sz w:val="22"/>
          <w:szCs w:val="22"/>
          <w:lang w:val="en-US"/>
        </w:rPr>
        <w:t>Ovaskainen</w:t>
      </w:r>
      <w:proofErr w:type="spellEnd"/>
      <w:r w:rsidR="00CD2D63" w:rsidRPr="002D2EC9">
        <w:rPr>
          <w:rFonts w:ascii="Helvetica" w:hAnsi="Helvetica" w:cs="Helvetica"/>
          <w:color w:val="000000" w:themeColor="text1"/>
          <w:sz w:val="22"/>
          <w:szCs w:val="22"/>
          <w:lang w:val="en-US"/>
        </w:rPr>
        <w:t xml:space="preserve"> et al. 2013</w:t>
      </w:r>
      <w:r w:rsidR="0097216C" w:rsidRPr="002D2EC9">
        <w:rPr>
          <w:rFonts w:ascii="Helvetica" w:hAnsi="Helvetica" w:cs="Helvetica"/>
          <w:color w:val="000000" w:themeColor="text1"/>
          <w:sz w:val="22"/>
          <w:szCs w:val="22"/>
          <w:lang w:val="en-US"/>
        </w:rPr>
        <w:t xml:space="preserve">; </w:t>
      </w:r>
      <w:proofErr w:type="spellStart"/>
      <w:r w:rsidR="0097216C" w:rsidRPr="002D2EC9">
        <w:rPr>
          <w:rFonts w:ascii="Helvetica" w:hAnsi="Helvetica" w:cs="Helvetica"/>
          <w:color w:val="000000" w:themeColor="text1"/>
          <w:sz w:val="22"/>
          <w:szCs w:val="22"/>
          <w:lang w:val="en-US"/>
        </w:rPr>
        <w:t>CaraDonna</w:t>
      </w:r>
      <w:proofErr w:type="spellEnd"/>
      <w:r w:rsidR="0097216C" w:rsidRPr="002D2EC9">
        <w:rPr>
          <w:rFonts w:ascii="Helvetica" w:hAnsi="Helvetica" w:cs="Helvetica"/>
          <w:color w:val="000000" w:themeColor="text1"/>
          <w:sz w:val="22"/>
          <w:szCs w:val="22"/>
          <w:lang w:val="en-US"/>
        </w:rPr>
        <w:t xml:space="preserve"> et al. 2014</w:t>
      </w:r>
      <w:r w:rsidR="00CF2ED7" w:rsidRPr="002D2EC9">
        <w:rPr>
          <w:rFonts w:ascii="Helvetica" w:hAnsi="Helvetica" w:cs="Helvetica"/>
          <w:color w:val="000000" w:themeColor="text1"/>
          <w:sz w:val="22"/>
          <w:szCs w:val="22"/>
          <w:lang w:val="en-US"/>
        </w:rPr>
        <w:t xml:space="preserve">; Thackeray et al. </w:t>
      </w:r>
      <w:r w:rsidR="00DC4F62" w:rsidRPr="002D2EC9">
        <w:rPr>
          <w:rFonts w:ascii="Helvetica" w:hAnsi="Helvetica" w:cs="Helvetica"/>
          <w:color w:val="000000" w:themeColor="text1"/>
          <w:sz w:val="22"/>
          <w:szCs w:val="22"/>
          <w:lang w:val="en-US"/>
        </w:rPr>
        <w:t>2016</w:t>
      </w:r>
      <w:r w:rsidR="00730AC7" w:rsidRPr="002D2EC9">
        <w:rPr>
          <w:rFonts w:ascii="Helvetica" w:hAnsi="Helvetica" w:cs="Helvetica"/>
          <w:color w:val="000000" w:themeColor="text1"/>
          <w:sz w:val="22"/>
          <w:szCs w:val="22"/>
          <w:lang w:val="en-US"/>
        </w:rPr>
        <w:t>)</w:t>
      </w:r>
      <w:r w:rsidR="00694F59" w:rsidRPr="002D2EC9">
        <w:rPr>
          <w:rFonts w:ascii="Helvetica" w:hAnsi="Helvetica" w:cs="Helvetica"/>
          <w:color w:val="000000" w:themeColor="text1"/>
          <w:sz w:val="22"/>
          <w:szCs w:val="22"/>
          <w:lang w:val="en-US"/>
        </w:rPr>
        <w:t xml:space="preserve">. Such species-specific variation in response to climate change </w:t>
      </w:r>
      <w:r w:rsidR="0052306B" w:rsidRPr="002D2EC9">
        <w:rPr>
          <w:rFonts w:ascii="Helvetica" w:hAnsi="Helvetica" w:cs="Helvetica"/>
          <w:color w:val="000000" w:themeColor="text1"/>
          <w:sz w:val="22"/>
          <w:szCs w:val="22"/>
          <w:lang w:val="en-US"/>
        </w:rPr>
        <w:t>has led</w:t>
      </w:r>
      <w:r w:rsidR="00694F59" w:rsidRPr="002D2EC9">
        <w:rPr>
          <w:rFonts w:ascii="Helvetica" w:hAnsi="Helvetica" w:cs="Helvetica"/>
          <w:color w:val="000000" w:themeColor="text1"/>
          <w:sz w:val="22"/>
          <w:szCs w:val="22"/>
          <w:lang w:val="en-US"/>
        </w:rPr>
        <w:t xml:space="preserve"> to changes in the relative timing of key activities (</w:t>
      </w:r>
      <w:proofErr w:type="spellStart"/>
      <w:r w:rsidR="00694F59" w:rsidRPr="002D2EC9">
        <w:rPr>
          <w:rFonts w:ascii="Helvetica" w:hAnsi="Helvetica" w:cs="Helvetica"/>
          <w:color w:val="000000" w:themeColor="text1"/>
          <w:sz w:val="22"/>
          <w:szCs w:val="22"/>
          <w:lang w:val="en-US"/>
        </w:rPr>
        <w:t>phenological</w:t>
      </w:r>
      <w:proofErr w:type="spellEnd"/>
      <w:r w:rsidR="00694F59" w:rsidRPr="002D2EC9">
        <w:rPr>
          <w:rFonts w:ascii="Helvetica" w:hAnsi="Helvetica" w:cs="Helvetica"/>
          <w:color w:val="000000" w:themeColor="text1"/>
          <w:sz w:val="22"/>
          <w:szCs w:val="22"/>
          <w:lang w:val="en-US"/>
        </w:rPr>
        <w:t xml:space="preserve"> synchrony) among interacting species (Kharouba et al</w:t>
      </w:r>
      <w:r w:rsidR="0097216C" w:rsidRPr="002D2EC9">
        <w:rPr>
          <w:rFonts w:ascii="Helvetica" w:hAnsi="Helvetica" w:cs="Helvetica"/>
          <w:color w:val="000000" w:themeColor="text1"/>
          <w:sz w:val="22"/>
          <w:szCs w:val="22"/>
          <w:lang w:val="en-US"/>
        </w:rPr>
        <w:t>. 2018</w:t>
      </w:r>
      <w:r w:rsidR="00C265FD" w:rsidRPr="002D2EC9">
        <w:rPr>
          <w:rFonts w:ascii="Helvetica" w:hAnsi="Helvetica" w:cs="Helvetica"/>
          <w:color w:val="000000" w:themeColor="text1"/>
          <w:sz w:val="22"/>
          <w:szCs w:val="22"/>
          <w:lang w:val="en-US"/>
        </w:rPr>
        <w:t>)</w:t>
      </w:r>
      <w:r w:rsidR="0052306B" w:rsidRPr="002D2EC9">
        <w:rPr>
          <w:rFonts w:ascii="Helvetica" w:hAnsi="Helvetica" w:cs="Helvetica"/>
          <w:color w:val="000000" w:themeColor="text1"/>
          <w:sz w:val="22"/>
          <w:szCs w:val="22"/>
          <w:lang w:val="en-US"/>
        </w:rPr>
        <w:t>.</w:t>
      </w:r>
      <w:r w:rsidR="00C265FD" w:rsidRPr="002D2EC9">
        <w:rPr>
          <w:rFonts w:ascii="Helvetica" w:hAnsi="Helvetica" w:cs="Helvetica"/>
          <w:color w:val="000000" w:themeColor="text1"/>
          <w:sz w:val="22"/>
          <w:szCs w:val="22"/>
          <w:lang w:val="en-US"/>
        </w:rPr>
        <w:t xml:space="preserve"> </w:t>
      </w:r>
      <w:r w:rsidR="00E85BB5" w:rsidRPr="002D2EC9">
        <w:rPr>
          <w:rFonts w:ascii="Helvetica" w:hAnsi="Helvetica" w:cs="Helvetica"/>
          <w:color w:val="000000" w:themeColor="text1"/>
          <w:sz w:val="22"/>
          <w:szCs w:val="22"/>
          <w:lang w:val="en-US"/>
        </w:rPr>
        <w:t>These changes have caused fitness consequences</w:t>
      </w:r>
      <w:r w:rsidR="00B43D05" w:rsidRPr="002D2EC9">
        <w:rPr>
          <w:rFonts w:ascii="Helvetica" w:hAnsi="Helvetica" w:cs="Helvetica"/>
          <w:color w:val="000000" w:themeColor="text1"/>
          <w:sz w:val="22"/>
          <w:szCs w:val="22"/>
          <w:lang w:val="en-US"/>
        </w:rPr>
        <w:t>—often termed ‘</w:t>
      </w:r>
      <w:proofErr w:type="spellStart"/>
      <w:r w:rsidR="00EC622B" w:rsidRPr="002D2EC9">
        <w:rPr>
          <w:rFonts w:ascii="Helvetica" w:hAnsi="Helvetica" w:cs="Helvetica"/>
          <w:color w:val="000000" w:themeColor="text1"/>
          <w:sz w:val="22"/>
          <w:szCs w:val="22"/>
          <w:lang w:val="en-US"/>
        </w:rPr>
        <w:t>phenological</w:t>
      </w:r>
      <w:proofErr w:type="spellEnd"/>
      <w:r w:rsidR="00EC622B" w:rsidRPr="002D2EC9">
        <w:rPr>
          <w:rFonts w:ascii="Helvetica" w:hAnsi="Helvetica" w:cs="Helvetica"/>
          <w:color w:val="000000" w:themeColor="text1"/>
          <w:sz w:val="22"/>
          <w:szCs w:val="22"/>
          <w:lang w:val="en-US"/>
        </w:rPr>
        <w:t xml:space="preserve"> mismatch</w:t>
      </w:r>
      <w:r w:rsidR="00B43D05" w:rsidRPr="002D2EC9">
        <w:rPr>
          <w:rFonts w:ascii="Helvetica" w:hAnsi="Helvetica" w:cs="Helvetica"/>
          <w:color w:val="000000" w:themeColor="text1"/>
          <w:sz w:val="22"/>
          <w:szCs w:val="22"/>
          <w:lang w:val="en-US"/>
        </w:rPr>
        <w:t>’</w:t>
      </w:r>
      <w:r w:rsidR="00FE453E" w:rsidRPr="002D2EC9">
        <w:rPr>
          <w:rFonts w:ascii="Helvetica" w:hAnsi="Helvetica" w:cs="Helvetica"/>
          <w:color w:val="000000" w:themeColor="text1"/>
          <w:sz w:val="22"/>
          <w:szCs w:val="22"/>
          <w:lang w:val="en-US"/>
        </w:rPr>
        <w:t xml:space="preserve"> (Box 1)</w:t>
      </w:r>
      <w:r w:rsidR="00B43D05" w:rsidRPr="002D2EC9">
        <w:rPr>
          <w:rFonts w:ascii="Helvetica" w:hAnsi="Helvetica" w:cs="Helvetica"/>
          <w:color w:val="000000" w:themeColor="text1"/>
          <w:sz w:val="22"/>
          <w:szCs w:val="22"/>
          <w:lang w:val="en-US"/>
        </w:rPr>
        <w:t>—</w:t>
      </w:r>
      <w:r w:rsidR="00E85BB5" w:rsidRPr="002D2EC9">
        <w:rPr>
          <w:rFonts w:ascii="Helvetica" w:hAnsi="Helvetica" w:cs="Helvetica"/>
          <w:color w:val="000000" w:themeColor="text1"/>
          <w:sz w:val="22"/>
          <w:szCs w:val="22"/>
          <w:lang w:val="en-US"/>
        </w:rPr>
        <w:t xml:space="preserve">and have </w:t>
      </w:r>
      <w:r w:rsidR="00E85BB5" w:rsidRPr="002D2EC9">
        <w:rPr>
          <w:rFonts w:ascii="Helvetica" w:hAnsi="Helvetica" w:cs="Helvetica"/>
          <w:color w:val="000000" w:themeColor="text1"/>
          <w:sz w:val="22"/>
          <w:szCs w:val="22"/>
          <w:lang w:val="en-US"/>
        </w:rPr>
        <w:lastRenderedPageBreak/>
        <w:t xml:space="preserve">influenced ecosystem-level properties </w:t>
      </w:r>
      <w:r w:rsidR="002A38E7" w:rsidRPr="002D2EC9">
        <w:rPr>
          <w:rFonts w:ascii="Helvetica" w:hAnsi="Helvetica" w:cs="Helvetica"/>
          <w:color w:val="000000" w:themeColor="text1"/>
          <w:sz w:val="22"/>
          <w:szCs w:val="22"/>
          <w:lang w:val="en-US"/>
        </w:rPr>
        <w:t>i</w:t>
      </w:r>
      <w:r w:rsidR="0052306B" w:rsidRPr="002D2EC9">
        <w:rPr>
          <w:rFonts w:ascii="Helvetica" w:hAnsi="Helvetica" w:cs="Helvetica"/>
          <w:color w:val="000000" w:themeColor="text1"/>
          <w:sz w:val="22"/>
          <w:szCs w:val="22"/>
          <w:lang w:val="en-US"/>
        </w:rPr>
        <w:t>n some contexts (</w:t>
      </w:r>
      <w:r w:rsidR="002C4016" w:rsidRPr="002D2EC9">
        <w:rPr>
          <w:rFonts w:ascii="Helvetica" w:hAnsi="Helvetica" w:cs="Helvetica"/>
          <w:color w:val="000000" w:themeColor="text1"/>
          <w:sz w:val="22"/>
          <w:szCs w:val="22"/>
          <w:lang w:val="en-US"/>
        </w:rPr>
        <w:t>P</w:t>
      </w:r>
      <w:r w:rsidR="004D174D" w:rsidRPr="002D2EC9">
        <w:rPr>
          <w:rFonts w:ascii="Helvetica" w:hAnsi="Helvetica" w:cs="Helvetica"/>
          <w:color w:val="000000" w:themeColor="text1"/>
          <w:sz w:val="22"/>
          <w:szCs w:val="22"/>
          <w:lang w:val="en-US"/>
        </w:rPr>
        <w:t>o</w:t>
      </w:r>
      <w:r w:rsidR="002C4016" w:rsidRPr="002D2EC9">
        <w:rPr>
          <w:rFonts w:ascii="Helvetica" w:hAnsi="Helvetica" w:cs="Helvetica"/>
          <w:color w:val="000000" w:themeColor="text1"/>
          <w:sz w:val="22"/>
          <w:szCs w:val="22"/>
          <w:lang w:val="en-US"/>
        </w:rPr>
        <w:t xml:space="preserve">st and </w:t>
      </w:r>
      <w:proofErr w:type="spellStart"/>
      <w:r w:rsidR="002C4016" w:rsidRPr="002D2EC9">
        <w:rPr>
          <w:rFonts w:ascii="Helvetica" w:hAnsi="Helvetica" w:cs="Helvetica"/>
          <w:color w:val="000000" w:themeColor="text1"/>
          <w:sz w:val="22"/>
          <w:szCs w:val="22"/>
          <w:lang w:val="en-US"/>
        </w:rPr>
        <w:t>Forchhammer</w:t>
      </w:r>
      <w:proofErr w:type="spellEnd"/>
      <w:r w:rsidR="002C4016" w:rsidRPr="002D2EC9">
        <w:rPr>
          <w:rFonts w:ascii="Helvetica" w:hAnsi="Helvetica" w:cs="Helvetica"/>
          <w:color w:val="000000" w:themeColor="text1"/>
          <w:sz w:val="22"/>
          <w:szCs w:val="22"/>
          <w:lang w:val="en-US"/>
        </w:rPr>
        <w:t xml:space="preserve"> 2008;</w:t>
      </w:r>
      <w:r w:rsidR="00AB2298" w:rsidRPr="002D2EC9">
        <w:rPr>
          <w:rFonts w:ascii="Helvetica" w:hAnsi="Helvetica" w:cs="Helvetica"/>
          <w:color w:val="000000" w:themeColor="text1"/>
          <w:sz w:val="22"/>
          <w:szCs w:val="22"/>
          <w:lang w:val="en-US"/>
        </w:rPr>
        <w:t xml:space="preserve"> </w:t>
      </w:r>
      <w:proofErr w:type="spellStart"/>
      <w:r w:rsidR="00E73982" w:rsidRPr="002D2EC9">
        <w:rPr>
          <w:rFonts w:ascii="Helvetica" w:hAnsi="Helvetica" w:cs="Helvetica"/>
          <w:color w:val="000000" w:themeColor="text1"/>
          <w:sz w:val="22"/>
          <w:szCs w:val="22"/>
          <w:lang w:val="en-US"/>
        </w:rPr>
        <w:t>Burkle</w:t>
      </w:r>
      <w:proofErr w:type="spellEnd"/>
      <w:r w:rsidR="00E73982" w:rsidRPr="002D2EC9">
        <w:rPr>
          <w:rFonts w:ascii="Helvetica" w:hAnsi="Helvetica" w:cs="Helvetica"/>
          <w:color w:val="000000" w:themeColor="text1"/>
          <w:sz w:val="22"/>
          <w:szCs w:val="22"/>
          <w:lang w:val="en-US"/>
        </w:rPr>
        <w:t xml:space="preserve"> et al. 2013</w:t>
      </w:r>
      <w:r w:rsidR="00E73982">
        <w:rPr>
          <w:rFonts w:ascii="Helvetica" w:hAnsi="Helvetica" w:cs="Helvetica"/>
          <w:color w:val="000000" w:themeColor="text1"/>
          <w:sz w:val="22"/>
          <w:szCs w:val="22"/>
          <w:lang w:val="en-US"/>
        </w:rPr>
        <w:t xml:space="preserve">; </w:t>
      </w:r>
      <w:proofErr w:type="spellStart"/>
      <w:r w:rsidR="002C4016" w:rsidRPr="002D2EC9">
        <w:rPr>
          <w:rFonts w:ascii="Helvetica" w:hAnsi="Helvetica" w:cs="Helvetica"/>
          <w:color w:val="000000" w:themeColor="text1"/>
          <w:sz w:val="22"/>
          <w:szCs w:val="22"/>
          <w:lang w:val="en-US"/>
        </w:rPr>
        <w:t>Plard</w:t>
      </w:r>
      <w:proofErr w:type="spellEnd"/>
      <w:r w:rsidR="002C4016" w:rsidRPr="002D2EC9">
        <w:rPr>
          <w:rFonts w:ascii="Helvetica" w:hAnsi="Helvetica" w:cs="Helvetica"/>
          <w:color w:val="000000" w:themeColor="text1"/>
          <w:sz w:val="22"/>
          <w:szCs w:val="22"/>
          <w:lang w:val="en-US"/>
        </w:rPr>
        <w:t xml:space="preserve"> et al. 2014; </w:t>
      </w:r>
      <w:proofErr w:type="spellStart"/>
      <w:r w:rsidR="00E73982">
        <w:rPr>
          <w:rFonts w:ascii="Helvetica" w:hAnsi="Helvetica" w:cs="Helvetica"/>
          <w:color w:val="000000" w:themeColor="text1"/>
          <w:sz w:val="22"/>
          <w:szCs w:val="22"/>
          <w:lang w:val="en-US"/>
        </w:rPr>
        <w:t>Doiron</w:t>
      </w:r>
      <w:proofErr w:type="spellEnd"/>
      <w:r w:rsidR="00E73982">
        <w:rPr>
          <w:rFonts w:ascii="Helvetica" w:hAnsi="Helvetica" w:cs="Helvetica"/>
          <w:color w:val="000000" w:themeColor="text1"/>
          <w:sz w:val="22"/>
          <w:szCs w:val="22"/>
          <w:lang w:val="en-US"/>
        </w:rPr>
        <w:t xml:space="preserve"> et al. 2015</w:t>
      </w:r>
      <w:r w:rsidR="003F43DB" w:rsidRPr="002D2EC9">
        <w:rPr>
          <w:rFonts w:ascii="Helvetica" w:hAnsi="Helvetica" w:cs="Helvetica"/>
          <w:color w:val="000000" w:themeColor="text1"/>
          <w:sz w:val="22"/>
          <w:szCs w:val="22"/>
          <w:lang w:val="en-US"/>
        </w:rPr>
        <w:t>)</w:t>
      </w:r>
      <w:r w:rsidR="00B663F7" w:rsidRPr="002D2EC9">
        <w:rPr>
          <w:rFonts w:ascii="Helvetica" w:hAnsi="Helvetica" w:cs="Helvetica"/>
          <w:color w:val="000000" w:themeColor="text1"/>
          <w:sz w:val="22"/>
          <w:szCs w:val="22"/>
          <w:lang w:val="en-US"/>
        </w:rPr>
        <w:t>,</w:t>
      </w:r>
      <w:r w:rsidR="003F43DB" w:rsidRPr="002D2EC9">
        <w:rPr>
          <w:rFonts w:ascii="Helvetica" w:hAnsi="Helvetica" w:cs="Helvetica"/>
          <w:color w:val="000000" w:themeColor="text1"/>
          <w:sz w:val="22"/>
          <w:szCs w:val="22"/>
          <w:lang w:val="en-US"/>
        </w:rPr>
        <w:t xml:space="preserve"> but not others (</w:t>
      </w:r>
      <w:proofErr w:type="spellStart"/>
      <w:r w:rsidR="003F43DB" w:rsidRPr="002D2EC9">
        <w:rPr>
          <w:rFonts w:ascii="Helvetica" w:hAnsi="Helvetica" w:cs="Helvetica"/>
          <w:color w:val="000000" w:themeColor="text1"/>
          <w:sz w:val="22"/>
          <w:szCs w:val="22"/>
          <w:lang w:val="en-US"/>
        </w:rPr>
        <w:t>Vatka</w:t>
      </w:r>
      <w:proofErr w:type="spellEnd"/>
      <w:r w:rsidR="003F43DB" w:rsidRPr="002D2EC9">
        <w:rPr>
          <w:rFonts w:ascii="Helvetica" w:hAnsi="Helvetica" w:cs="Helvetica"/>
          <w:color w:val="000000" w:themeColor="text1"/>
          <w:sz w:val="22"/>
          <w:szCs w:val="22"/>
          <w:lang w:val="en-US"/>
        </w:rPr>
        <w:t xml:space="preserve"> et al. 2011; </w:t>
      </w:r>
      <w:proofErr w:type="spellStart"/>
      <w:r w:rsidR="003F43DB" w:rsidRPr="002D2EC9">
        <w:rPr>
          <w:rFonts w:ascii="Helvetica" w:hAnsi="Helvetica" w:cs="Helvetica"/>
          <w:color w:val="000000" w:themeColor="text1"/>
          <w:sz w:val="22"/>
          <w:szCs w:val="22"/>
          <w:lang w:val="en-US"/>
        </w:rPr>
        <w:t>Burthe</w:t>
      </w:r>
      <w:proofErr w:type="spellEnd"/>
      <w:r w:rsidR="003F43DB" w:rsidRPr="002D2EC9">
        <w:rPr>
          <w:rFonts w:ascii="Helvetica" w:hAnsi="Helvetica" w:cs="Helvetica"/>
          <w:color w:val="000000" w:themeColor="text1"/>
          <w:sz w:val="22"/>
          <w:szCs w:val="22"/>
          <w:lang w:val="en-US"/>
        </w:rPr>
        <w:t xml:space="preserve"> et al. 2012</w:t>
      </w:r>
      <w:r w:rsidR="00E85BB5" w:rsidRPr="002D2EC9">
        <w:rPr>
          <w:rFonts w:ascii="Helvetica" w:hAnsi="Helvetica" w:cs="Helvetica"/>
          <w:color w:val="000000" w:themeColor="text1"/>
          <w:sz w:val="22"/>
          <w:szCs w:val="22"/>
          <w:lang w:val="en-US"/>
        </w:rPr>
        <w:t>)</w:t>
      </w:r>
      <w:r w:rsidR="00694F59" w:rsidRPr="002D2EC9">
        <w:rPr>
          <w:rFonts w:ascii="Helvetica" w:hAnsi="Helvetica" w:cs="Helvetica"/>
          <w:color w:val="000000" w:themeColor="text1"/>
          <w:sz w:val="22"/>
          <w:szCs w:val="22"/>
          <w:lang w:val="en-US"/>
        </w:rPr>
        <w:t>.</w:t>
      </w:r>
      <w:r w:rsidR="00DE1A7D" w:rsidRPr="002D2EC9">
        <w:rPr>
          <w:rFonts w:ascii="Helvetica" w:hAnsi="Helvetica" w:cs="Helvetica"/>
          <w:color w:val="000000" w:themeColor="text1"/>
          <w:sz w:val="22"/>
          <w:szCs w:val="22"/>
          <w:lang w:val="en-US"/>
        </w:rPr>
        <w:t xml:space="preserve"> </w:t>
      </w:r>
      <w:r w:rsidR="00B663F7" w:rsidRPr="002D2EC9">
        <w:rPr>
          <w:rFonts w:ascii="Helvetica" w:hAnsi="Helvetica" w:cs="Helvetica"/>
          <w:color w:val="000000" w:themeColor="text1"/>
          <w:sz w:val="22"/>
          <w:szCs w:val="22"/>
          <w:lang w:val="en-US"/>
        </w:rPr>
        <w:t>Recent theoretical (</w:t>
      </w:r>
      <w:r w:rsidR="00F2115E" w:rsidRPr="002D2EC9">
        <w:rPr>
          <w:rFonts w:ascii="Helvetica" w:hAnsi="Helvetica" w:cs="Helvetica"/>
          <w:color w:val="000000" w:themeColor="text1"/>
          <w:sz w:val="22"/>
          <w:szCs w:val="22"/>
          <w:lang w:val="en-US"/>
        </w:rPr>
        <w:t xml:space="preserve">Johansson et al. 2015; </w:t>
      </w:r>
      <w:proofErr w:type="spellStart"/>
      <w:r w:rsidR="00F2115E" w:rsidRPr="002D2EC9">
        <w:rPr>
          <w:rFonts w:ascii="Helvetica" w:hAnsi="Helvetica" w:cs="Helvetica"/>
          <w:color w:val="000000" w:themeColor="text1"/>
          <w:sz w:val="22"/>
          <w:szCs w:val="22"/>
          <w:lang w:val="en-US"/>
        </w:rPr>
        <w:t>Bewick</w:t>
      </w:r>
      <w:proofErr w:type="spellEnd"/>
      <w:r w:rsidR="00F2115E" w:rsidRPr="002D2EC9">
        <w:rPr>
          <w:rFonts w:ascii="Helvetica" w:hAnsi="Helvetica" w:cs="Helvetica"/>
          <w:color w:val="000000" w:themeColor="text1"/>
          <w:sz w:val="22"/>
          <w:szCs w:val="22"/>
          <w:lang w:val="en-US"/>
        </w:rPr>
        <w:t xml:space="preserve"> et al. 2016</w:t>
      </w:r>
      <w:r w:rsidR="00B663F7" w:rsidRPr="002D2EC9">
        <w:rPr>
          <w:rFonts w:ascii="Helvetica" w:hAnsi="Helvetica" w:cs="Helvetica"/>
          <w:color w:val="000000" w:themeColor="text1"/>
          <w:sz w:val="22"/>
          <w:szCs w:val="22"/>
          <w:lang w:val="en-US"/>
        </w:rPr>
        <w:t>) and empirical studies (</w:t>
      </w:r>
      <w:r w:rsidR="00334E72" w:rsidRPr="002D2EC9">
        <w:rPr>
          <w:rFonts w:ascii="Helvetica" w:hAnsi="Helvetica" w:cs="Helvetica"/>
          <w:color w:val="000000" w:themeColor="text1"/>
          <w:sz w:val="22"/>
          <w:szCs w:val="22"/>
          <w:lang w:val="en-US"/>
        </w:rPr>
        <w:t xml:space="preserve">e.g. </w:t>
      </w:r>
      <w:proofErr w:type="spellStart"/>
      <w:r w:rsidR="00334E72" w:rsidRPr="002D2EC9">
        <w:rPr>
          <w:rFonts w:ascii="Helvetica" w:hAnsi="Helvetica" w:cs="Helvetica"/>
          <w:kern w:val="1"/>
          <w:sz w:val="22"/>
          <w:szCs w:val="22"/>
          <w:lang w:val="en-US"/>
        </w:rPr>
        <w:t>Samplonius</w:t>
      </w:r>
      <w:proofErr w:type="spellEnd"/>
      <w:r w:rsidR="00334E72" w:rsidRPr="002D2EC9">
        <w:rPr>
          <w:rFonts w:ascii="Helvetica" w:hAnsi="Helvetica" w:cs="Helvetica"/>
          <w:kern w:val="1"/>
          <w:sz w:val="22"/>
          <w:szCs w:val="22"/>
          <w:lang w:val="en-US"/>
        </w:rPr>
        <w:t xml:space="preserve"> et al. 2016</w:t>
      </w:r>
      <w:r w:rsidR="00B663F7" w:rsidRPr="002D2EC9">
        <w:rPr>
          <w:rFonts w:ascii="Helvetica" w:hAnsi="Helvetica" w:cs="Helvetica"/>
          <w:color w:val="000000" w:themeColor="text1"/>
          <w:sz w:val="22"/>
          <w:szCs w:val="22"/>
          <w:lang w:val="en-US"/>
        </w:rPr>
        <w:t>) based in single systems have worked to improve predictions and address diverse findings. Yet—while there</w:t>
      </w:r>
      <w:r w:rsidR="00DE1A7D" w:rsidRPr="002D2EC9">
        <w:rPr>
          <w:rFonts w:ascii="Helvetica" w:hAnsi="Helvetica" w:cs="Helvetica"/>
          <w:color w:val="000000" w:themeColor="text1"/>
          <w:sz w:val="22"/>
          <w:szCs w:val="22"/>
          <w:lang w:val="en-US"/>
        </w:rPr>
        <w:t xml:space="preserve"> is general agreement that</w:t>
      </w:r>
      <w:r w:rsidR="00694F59" w:rsidRPr="002D2EC9">
        <w:rPr>
          <w:rFonts w:ascii="Helvetica" w:hAnsi="Helvetica" w:cs="Helvetica"/>
          <w:color w:val="000000" w:themeColor="text1"/>
          <w:sz w:val="22"/>
          <w:szCs w:val="22"/>
          <w:lang w:val="en-US"/>
        </w:rPr>
        <w:t xml:space="preserve"> </w:t>
      </w:r>
      <w:r w:rsidR="00DE1A7D" w:rsidRPr="002D2EC9">
        <w:rPr>
          <w:rFonts w:ascii="Helvetica" w:hAnsi="Helvetica" w:cs="Helvetica"/>
          <w:color w:val="000000" w:themeColor="text1"/>
          <w:sz w:val="22"/>
          <w:szCs w:val="22"/>
          <w:lang w:val="en-US"/>
        </w:rPr>
        <w:t>p</w:t>
      </w:r>
      <w:r w:rsidR="002A35E4" w:rsidRPr="002D2EC9">
        <w:rPr>
          <w:rFonts w:ascii="Helvetica" w:hAnsi="Helvetica" w:cs="Helvetica"/>
          <w:color w:val="000000" w:themeColor="text1"/>
          <w:sz w:val="22"/>
          <w:szCs w:val="22"/>
          <w:lang w:val="en-US"/>
        </w:rPr>
        <w:t>redicting</w:t>
      </w:r>
      <w:r w:rsidR="00DE1A7D" w:rsidRPr="002D2EC9">
        <w:rPr>
          <w:rFonts w:ascii="Helvetica" w:hAnsi="Helvetica" w:cs="Helvetica"/>
          <w:color w:val="000000" w:themeColor="text1"/>
          <w:sz w:val="22"/>
          <w:szCs w:val="22"/>
          <w:lang w:val="en-US"/>
        </w:rPr>
        <w:t xml:space="preserve"> </w:t>
      </w:r>
      <w:proofErr w:type="spellStart"/>
      <w:r w:rsidR="00DE1A7D" w:rsidRPr="002D2EC9">
        <w:rPr>
          <w:rFonts w:ascii="Helvetica" w:hAnsi="Helvetica" w:cs="Helvetica"/>
          <w:color w:val="000000" w:themeColor="text1"/>
          <w:sz w:val="22"/>
          <w:szCs w:val="22"/>
          <w:lang w:val="en-US"/>
        </w:rPr>
        <w:t>phenological</w:t>
      </w:r>
      <w:proofErr w:type="spellEnd"/>
      <w:r w:rsidR="00DE1A7D" w:rsidRPr="002D2EC9">
        <w:rPr>
          <w:rFonts w:ascii="Helvetica" w:hAnsi="Helvetica" w:cs="Helvetica"/>
          <w:color w:val="000000" w:themeColor="text1"/>
          <w:sz w:val="22"/>
          <w:szCs w:val="22"/>
          <w:lang w:val="en-US"/>
        </w:rPr>
        <w:t xml:space="preserve"> mismatches is</w:t>
      </w:r>
      <w:r w:rsidR="002A35E4" w:rsidRPr="002D2EC9">
        <w:rPr>
          <w:rFonts w:ascii="Helvetica" w:hAnsi="Helvetica" w:cs="Helvetica"/>
          <w:color w:val="000000" w:themeColor="text1"/>
          <w:sz w:val="22"/>
          <w:szCs w:val="22"/>
          <w:lang w:val="en-US"/>
        </w:rPr>
        <w:t xml:space="preserve"> </w:t>
      </w:r>
      <w:r w:rsidR="00F12DA8" w:rsidRPr="002D2EC9">
        <w:rPr>
          <w:rFonts w:ascii="Helvetica" w:hAnsi="Helvetica" w:cs="Helvetica"/>
          <w:color w:val="000000" w:themeColor="text1"/>
          <w:sz w:val="22"/>
          <w:szCs w:val="22"/>
          <w:lang w:val="en-US"/>
        </w:rPr>
        <w:t>critical</w:t>
      </w:r>
      <w:r w:rsidR="002A35E4" w:rsidRPr="002D2EC9">
        <w:rPr>
          <w:rFonts w:ascii="Helvetica" w:hAnsi="Helvetica" w:cs="Helvetica"/>
          <w:color w:val="000000" w:themeColor="text1"/>
          <w:sz w:val="22"/>
          <w:szCs w:val="22"/>
          <w:lang w:val="en-US"/>
        </w:rPr>
        <w:t xml:space="preserve"> </w:t>
      </w:r>
      <w:r w:rsidR="00853314" w:rsidRPr="002D2EC9">
        <w:rPr>
          <w:rFonts w:ascii="Helvetica" w:hAnsi="Helvetica" w:cs="Helvetica"/>
          <w:color w:val="000000" w:themeColor="text1"/>
          <w:sz w:val="22"/>
          <w:szCs w:val="22"/>
          <w:lang w:val="en-US"/>
        </w:rPr>
        <w:t>for determining the extent to which pair-wise species interactions, communities, and ecosystem function (e.g. pollination) will be affe</w:t>
      </w:r>
      <w:r w:rsidR="00DE1A7D" w:rsidRPr="002D2EC9">
        <w:rPr>
          <w:rFonts w:ascii="Helvetica" w:hAnsi="Helvetica" w:cs="Helvetica"/>
          <w:color w:val="000000" w:themeColor="text1"/>
          <w:sz w:val="22"/>
          <w:szCs w:val="22"/>
          <w:lang w:val="en-US"/>
        </w:rPr>
        <w:t>cted by climate change</w:t>
      </w:r>
      <w:r w:rsidR="00B663F7" w:rsidRPr="002D2EC9">
        <w:rPr>
          <w:rFonts w:ascii="Helvetica" w:hAnsi="Helvetica" w:cs="Helvetica"/>
          <w:color w:val="000000" w:themeColor="text1"/>
          <w:sz w:val="22"/>
          <w:szCs w:val="22"/>
          <w:lang w:val="en-US"/>
        </w:rPr>
        <w:t xml:space="preserve">—we still have no general ability to predict the outcomes of shifts in </w:t>
      </w:r>
      <w:proofErr w:type="spellStart"/>
      <w:r w:rsidR="00B663F7" w:rsidRPr="002D2EC9">
        <w:rPr>
          <w:rFonts w:ascii="Helvetica" w:hAnsi="Helvetica" w:cs="Helvetica"/>
          <w:color w:val="000000" w:themeColor="text1"/>
          <w:sz w:val="22"/>
          <w:szCs w:val="22"/>
          <w:lang w:val="en-US"/>
        </w:rPr>
        <w:t>phenological</w:t>
      </w:r>
      <w:proofErr w:type="spellEnd"/>
      <w:r w:rsidR="00B663F7" w:rsidRPr="002D2EC9">
        <w:rPr>
          <w:rFonts w:ascii="Helvetica" w:hAnsi="Helvetica" w:cs="Helvetica"/>
          <w:color w:val="000000" w:themeColor="text1"/>
          <w:sz w:val="22"/>
          <w:szCs w:val="22"/>
          <w:lang w:val="en-US"/>
        </w:rPr>
        <w:t xml:space="preserve"> synchrony due to climate change</w:t>
      </w:r>
      <w:r w:rsidR="00DE1A7D" w:rsidRPr="002D2EC9">
        <w:rPr>
          <w:rFonts w:ascii="Helvetica" w:hAnsi="Helvetica" w:cs="Helvetica"/>
          <w:color w:val="000000" w:themeColor="text1"/>
          <w:sz w:val="22"/>
          <w:szCs w:val="22"/>
          <w:lang w:val="en-US"/>
        </w:rPr>
        <w:t xml:space="preserve">. </w:t>
      </w:r>
    </w:p>
    <w:p w14:paraId="74500739" w14:textId="459188AA" w:rsidR="00D35090" w:rsidRPr="002D2EC9"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9E2ACD" w:rsidRPr="002D2EC9">
        <w:rPr>
          <w:rFonts w:ascii="Helvetica" w:hAnsi="Helvetica" w:cs="Helvetica"/>
          <w:sz w:val="22"/>
          <w:szCs w:val="22"/>
          <w:lang w:val="en-US"/>
        </w:rPr>
        <w:t>Here, w</w:t>
      </w:r>
      <w:r w:rsidR="00694F59" w:rsidRPr="002D2EC9">
        <w:rPr>
          <w:rFonts w:ascii="Helvetica" w:hAnsi="Helvetica" w:cs="Helvetica"/>
          <w:sz w:val="22"/>
          <w:szCs w:val="22"/>
          <w:lang w:val="en-US"/>
        </w:rPr>
        <w:t xml:space="preserve">e argue that </w:t>
      </w:r>
      <w:r w:rsidR="00055122" w:rsidRPr="002D2EC9">
        <w:rPr>
          <w:rFonts w:ascii="Helvetica" w:hAnsi="Helvetica" w:cs="Helvetica"/>
          <w:sz w:val="22"/>
          <w:szCs w:val="22"/>
          <w:lang w:val="en-US"/>
        </w:rPr>
        <w:t xml:space="preserve">much </w:t>
      </w:r>
      <w:r w:rsidR="00694F59" w:rsidRPr="002D2EC9">
        <w:rPr>
          <w:rFonts w:ascii="Helvetica" w:hAnsi="Helvetica" w:cs="Helvetica"/>
          <w:sz w:val="22"/>
          <w:szCs w:val="22"/>
          <w:lang w:val="en-US"/>
        </w:rPr>
        <w:t xml:space="preserve">of the difficulty in predicting the consequences of climate change-driven shifts in synchrony is </w:t>
      </w:r>
      <w:r w:rsidR="0083261A" w:rsidRPr="002D2EC9">
        <w:rPr>
          <w:rFonts w:ascii="Helvetica" w:hAnsi="Helvetica" w:cs="Helvetica"/>
          <w:sz w:val="22"/>
          <w:szCs w:val="22"/>
          <w:lang w:val="en-US"/>
        </w:rPr>
        <w:t xml:space="preserve">due to </w:t>
      </w:r>
      <w:proofErr w:type="gramStart"/>
      <w:r w:rsidR="00A47CA5" w:rsidRPr="002D2EC9">
        <w:rPr>
          <w:rFonts w:ascii="Helvetica" w:hAnsi="Helvetica" w:cs="Helvetica"/>
          <w:sz w:val="22"/>
          <w:szCs w:val="22"/>
          <w:lang w:val="en-US"/>
        </w:rPr>
        <w:t xml:space="preserve">a </w:t>
      </w:r>
      <w:r w:rsidR="00694F59" w:rsidRPr="002D2EC9">
        <w:rPr>
          <w:rFonts w:ascii="Helvetica" w:hAnsi="Helvetica" w:cs="Helvetica"/>
          <w:sz w:val="22"/>
          <w:szCs w:val="22"/>
          <w:lang w:val="en-US"/>
        </w:rPr>
        <w:t>disconnect</w:t>
      </w:r>
      <w:proofErr w:type="gramEnd"/>
      <w:r w:rsidR="00694F59" w:rsidRPr="002D2EC9">
        <w:rPr>
          <w:rFonts w:ascii="Helvetica" w:hAnsi="Helvetica" w:cs="Helvetica"/>
          <w:sz w:val="22"/>
          <w:szCs w:val="22"/>
          <w:lang w:val="en-US"/>
        </w:rPr>
        <w:t xml:space="preserve"> between ecological theory and current </w:t>
      </w:r>
      <w:r w:rsidR="00342BFE" w:rsidRPr="002D2EC9">
        <w:rPr>
          <w:rFonts w:ascii="Helvetica" w:hAnsi="Helvetica" w:cs="Helvetica"/>
          <w:sz w:val="22"/>
          <w:szCs w:val="22"/>
          <w:lang w:val="en-US"/>
        </w:rPr>
        <w:t xml:space="preserve">empirical </w:t>
      </w:r>
      <w:r w:rsidR="00694F59" w:rsidRPr="002D2EC9">
        <w:rPr>
          <w:rFonts w:ascii="Helvetica" w:hAnsi="Helvetica" w:cs="Helvetica"/>
          <w:sz w:val="22"/>
          <w:szCs w:val="22"/>
          <w:lang w:val="en-US"/>
        </w:rPr>
        <w:t>approach</w:t>
      </w:r>
      <w:r w:rsidR="007C43E5" w:rsidRPr="002D2EC9">
        <w:rPr>
          <w:rFonts w:ascii="Helvetica" w:hAnsi="Helvetica" w:cs="Helvetica"/>
          <w:sz w:val="22"/>
          <w:szCs w:val="22"/>
          <w:lang w:val="en-US"/>
        </w:rPr>
        <w:t>es</w:t>
      </w:r>
      <w:r w:rsidR="007072DA" w:rsidRPr="002D2EC9">
        <w:rPr>
          <w:rFonts w:ascii="Helvetica" w:hAnsi="Helvetica" w:cs="Helvetica"/>
          <w:sz w:val="22"/>
          <w:szCs w:val="22"/>
          <w:lang w:val="en-US"/>
        </w:rPr>
        <w:t xml:space="preserve"> </w:t>
      </w:r>
      <w:r w:rsidR="006B1804" w:rsidRPr="002D2EC9">
        <w:rPr>
          <w:rFonts w:ascii="Helvetica" w:hAnsi="Helvetica" w:cs="Helvetica"/>
          <w:sz w:val="22"/>
          <w:szCs w:val="22"/>
          <w:lang w:val="en-US"/>
        </w:rPr>
        <w:t>used</w:t>
      </w:r>
      <w:r w:rsidR="00147A18" w:rsidRPr="002D2EC9">
        <w:rPr>
          <w:rFonts w:ascii="Helvetica" w:hAnsi="Helvetica" w:cs="Helvetica"/>
          <w:sz w:val="22"/>
          <w:szCs w:val="22"/>
          <w:lang w:val="en-US"/>
        </w:rPr>
        <w:t xml:space="preserve"> in </w:t>
      </w:r>
      <w:r w:rsidR="007072DA" w:rsidRPr="002D2EC9">
        <w:rPr>
          <w:rFonts w:ascii="Helvetica" w:hAnsi="Helvetica" w:cs="Helvetica"/>
          <w:sz w:val="22"/>
          <w:szCs w:val="22"/>
          <w:lang w:val="en-US"/>
        </w:rPr>
        <w:t xml:space="preserve">studies of </w:t>
      </w:r>
      <w:proofErr w:type="spellStart"/>
      <w:r w:rsidR="007072DA" w:rsidRPr="002D2EC9">
        <w:rPr>
          <w:rFonts w:ascii="Helvetica" w:hAnsi="Helvetica" w:cs="Helvetica"/>
          <w:sz w:val="22"/>
          <w:szCs w:val="22"/>
          <w:lang w:val="en-US"/>
        </w:rPr>
        <w:t>phenological</w:t>
      </w:r>
      <w:proofErr w:type="spellEnd"/>
      <w:r w:rsidR="007072DA" w:rsidRPr="002D2EC9">
        <w:rPr>
          <w:rFonts w:ascii="Helvetica" w:hAnsi="Helvetica" w:cs="Helvetica"/>
          <w:sz w:val="22"/>
          <w:szCs w:val="22"/>
          <w:lang w:val="en-US"/>
        </w:rPr>
        <w:t xml:space="preserve"> mismatch</w:t>
      </w:r>
      <w:r w:rsidR="00694F59" w:rsidRPr="002D2EC9">
        <w:rPr>
          <w:rFonts w:ascii="Helvetica" w:hAnsi="Helvetica" w:cs="Helvetica"/>
          <w:sz w:val="22"/>
          <w:szCs w:val="22"/>
          <w:lang w:val="en-US"/>
        </w:rPr>
        <w:t>.</w:t>
      </w:r>
      <w:r w:rsidR="002A38E7" w:rsidRPr="002D2EC9">
        <w:rPr>
          <w:rFonts w:ascii="Helvetica" w:hAnsi="Helvetica" w:cs="Helvetica"/>
          <w:sz w:val="22"/>
          <w:szCs w:val="22"/>
          <w:lang w:val="en-US"/>
        </w:rPr>
        <w:t xml:space="preserve"> </w:t>
      </w:r>
      <w:r w:rsidR="0083261A" w:rsidRPr="002D2EC9">
        <w:rPr>
          <w:rFonts w:ascii="Helvetica" w:hAnsi="Helvetica" w:cs="Helvetica"/>
          <w:sz w:val="22"/>
          <w:szCs w:val="22"/>
          <w:lang w:val="en-US"/>
        </w:rPr>
        <w:t>C</w:t>
      </w:r>
      <w:r w:rsidR="00E67D74" w:rsidRPr="002D2EC9">
        <w:rPr>
          <w:rFonts w:ascii="Helvetica" w:hAnsi="Helvetica" w:cs="Helvetica"/>
          <w:sz w:val="22"/>
          <w:szCs w:val="22"/>
          <w:lang w:val="en-US"/>
        </w:rPr>
        <w:t>urrent</w:t>
      </w:r>
      <w:r w:rsidR="00032030" w:rsidRPr="002D2EC9">
        <w:rPr>
          <w:rFonts w:ascii="Helvetica" w:hAnsi="Helvetica" w:cs="Helvetica"/>
          <w:sz w:val="22"/>
          <w:szCs w:val="22"/>
          <w:lang w:val="en-US"/>
        </w:rPr>
        <w:t xml:space="preserve"> methodological </w:t>
      </w:r>
      <w:r w:rsidR="00E67D74" w:rsidRPr="002D2EC9">
        <w:rPr>
          <w:rFonts w:ascii="Helvetica" w:hAnsi="Helvetica" w:cs="Helvetica"/>
          <w:sz w:val="22"/>
          <w:szCs w:val="22"/>
          <w:lang w:val="en-US"/>
        </w:rPr>
        <w:t>inconsistencies across studies</w:t>
      </w:r>
      <w:r w:rsidR="005B55B4" w:rsidRPr="002D2EC9">
        <w:rPr>
          <w:rFonts w:ascii="Helvetica" w:hAnsi="Helvetica" w:cs="Helvetica"/>
          <w:sz w:val="22"/>
          <w:szCs w:val="22"/>
          <w:lang w:val="en-US"/>
        </w:rPr>
        <w:t xml:space="preserve"> </w:t>
      </w:r>
      <w:r w:rsidR="000153AC" w:rsidRPr="002D2EC9">
        <w:rPr>
          <w:rFonts w:ascii="Helvetica" w:hAnsi="Helvetica" w:cs="Helvetica"/>
          <w:sz w:val="22"/>
          <w:szCs w:val="22"/>
          <w:lang w:val="en-US"/>
        </w:rPr>
        <w:t xml:space="preserve">and intrinsic differences across systems </w:t>
      </w:r>
      <w:r w:rsidR="00055122" w:rsidRPr="002D2EC9">
        <w:rPr>
          <w:rFonts w:ascii="Helvetica" w:hAnsi="Helvetica" w:cs="Helvetica"/>
          <w:sz w:val="22"/>
          <w:szCs w:val="22"/>
          <w:lang w:val="en-US"/>
        </w:rPr>
        <w:t>make it</w:t>
      </w:r>
      <w:r w:rsidR="00936209" w:rsidRPr="002D2EC9">
        <w:rPr>
          <w:rFonts w:ascii="Helvetica" w:hAnsi="Helvetica" w:cs="Helvetica"/>
          <w:sz w:val="22"/>
          <w:szCs w:val="22"/>
          <w:lang w:val="en-US"/>
        </w:rPr>
        <w:t xml:space="preserve"> difficult to test </w:t>
      </w:r>
      <w:r w:rsidR="003651B0" w:rsidRPr="002D2EC9">
        <w:rPr>
          <w:rFonts w:ascii="Helvetica" w:hAnsi="Helvetica" w:cs="Helvetica"/>
          <w:sz w:val="22"/>
          <w:szCs w:val="22"/>
          <w:lang w:val="en-US"/>
        </w:rPr>
        <w:t xml:space="preserve">the relevant </w:t>
      </w:r>
      <w:r w:rsidR="009705B6" w:rsidRPr="002D2EC9">
        <w:rPr>
          <w:rFonts w:ascii="Helvetica" w:hAnsi="Helvetica" w:cs="Helvetica"/>
          <w:sz w:val="22"/>
          <w:szCs w:val="22"/>
          <w:lang w:val="en-US"/>
        </w:rPr>
        <w:t xml:space="preserve">underlying </w:t>
      </w:r>
      <w:r w:rsidR="003651B0" w:rsidRPr="002D2EC9">
        <w:rPr>
          <w:rFonts w:ascii="Helvetica" w:hAnsi="Helvetica" w:cs="Helvetica"/>
          <w:sz w:val="22"/>
          <w:szCs w:val="22"/>
          <w:lang w:val="en-US"/>
        </w:rPr>
        <w:t xml:space="preserve">ecological </w:t>
      </w:r>
      <w:r w:rsidR="00936209" w:rsidRPr="002D2EC9">
        <w:rPr>
          <w:rFonts w:ascii="Helvetica" w:hAnsi="Helvetica" w:cs="Helvetica"/>
          <w:sz w:val="22"/>
          <w:szCs w:val="22"/>
          <w:lang w:val="en-US"/>
        </w:rPr>
        <w:t>theory in the context of climate change.</w:t>
      </w:r>
      <w:r w:rsidR="00A63255" w:rsidRPr="002D2EC9">
        <w:rPr>
          <w:rFonts w:ascii="Helvetica" w:hAnsi="Helvetica" w:cs="Helvetica"/>
          <w:sz w:val="22"/>
          <w:szCs w:val="22"/>
          <w:lang w:val="en-US"/>
        </w:rPr>
        <w:t xml:space="preserve"> </w:t>
      </w:r>
      <w:r w:rsidR="00EE59E6" w:rsidRPr="002D2EC9">
        <w:rPr>
          <w:rFonts w:ascii="Helvetica" w:hAnsi="Helvetica" w:cs="Helvetica"/>
          <w:sz w:val="22"/>
          <w:szCs w:val="22"/>
          <w:lang w:val="en-US"/>
        </w:rPr>
        <w:t xml:space="preserve">Without better evidence, we </w:t>
      </w:r>
      <w:r w:rsidR="00EE59E6" w:rsidRPr="002D2EC9">
        <w:rPr>
          <w:rFonts w:ascii="Helvetica" w:hAnsi="Helvetica"/>
          <w:sz w:val="22"/>
          <w:szCs w:val="22"/>
        </w:rPr>
        <w:t>cannot attribute</w:t>
      </w:r>
      <w:r w:rsidR="00E67D74" w:rsidRPr="002D2EC9">
        <w:rPr>
          <w:rFonts w:ascii="Helvetica" w:hAnsi="Helvetica"/>
          <w:sz w:val="22"/>
          <w:szCs w:val="22"/>
        </w:rPr>
        <w:t xml:space="preserve"> variation</w:t>
      </w:r>
      <w:r w:rsidR="00EE59E6" w:rsidRPr="002D2EC9">
        <w:rPr>
          <w:rFonts w:ascii="Helvetica" w:hAnsi="Helvetica"/>
          <w:sz w:val="22"/>
          <w:szCs w:val="22"/>
        </w:rPr>
        <w:t xml:space="preserve"> in findings </w:t>
      </w:r>
      <w:r w:rsidR="00917AB3" w:rsidRPr="002D2EC9">
        <w:rPr>
          <w:rFonts w:ascii="Helvetica" w:hAnsi="Helvetica"/>
          <w:sz w:val="22"/>
          <w:szCs w:val="22"/>
        </w:rPr>
        <w:t xml:space="preserve">of </w:t>
      </w:r>
      <w:proofErr w:type="spellStart"/>
      <w:r w:rsidR="00917AB3" w:rsidRPr="002D2EC9">
        <w:rPr>
          <w:rFonts w:ascii="Helvetica" w:hAnsi="Helvetica"/>
          <w:sz w:val="22"/>
          <w:szCs w:val="22"/>
        </w:rPr>
        <w:t>phenological</w:t>
      </w:r>
      <w:proofErr w:type="spellEnd"/>
      <w:r w:rsidR="00917AB3" w:rsidRPr="002D2EC9">
        <w:rPr>
          <w:rFonts w:ascii="Helvetica" w:hAnsi="Helvetica"/>
          <w:sz w:val="22"/>
          <w:szCs w:val="22"/>
        </w:rPr>
        <w:t xml:space="preserve"> </w:t>
      </w:r>
      <w:r w:rsidR="00C4515A" w:rsidRPr="002D2EC9">
        <w:rPr>
          <w:rFonts w:ascii="Helvetica" w:hAnsi="Helvetica"/>
          <w:sz w:val="22"/>
          <w:szCs w:val="22"/>
        </w:rPr>
        <w:t xml:space="preserve">match vs. </w:t>
      </w:r>
      <w:r w:rsidR="00917AB3" w:rsidRPr="002D2EC9">
        <w:rPr>
          <w:rFonts w:ascii="Helvetica" w:hAnsi="Helvetica"/>
          <w:sz w:val="22"/>
          <w:szCs w:val="22"/>
        </w:rPr>
        <w:t xml:space="preserve">mismatch </w:t>
      </w:r>
      <w:r w:rsidR="00EE59E6" w:rsidRPr="002D2EC9">
        <w:rPr>
          <w:rFonts w:ascii="Helvetica" w:hAnsi="Helvetica"/>
          <w:sz w:val="22"/>
          <w:szCs w:val="22"/>
        </w:rPr>
        <w:t>across studies to species</w:t>
      </w:r>
      <w:r w:rsidR="00F913BA" w:rsidRPr="002D2EC9">
        <w:rPr>
          <w:rFonts w:ascii="Helvetica" w:hAnsi="Helvetica"/>
          <w:sz w:val="22"/>
          <w:szCs w:val="22"/>
        </w:rPr>
        <w:t xml:space="preserve">, </w:t>
      </w:r>
      <w:r w:rsidR="00EE59E6" w:rsidRPr="002D2EC9">
        <w:rPr>
          <w:rFonts w:ascii="Helvetica" w:hAnsi="Helvetica"/>
          <w:sz w:val="22"/>
          <w:szCs w:val="22"/>
        </w:rPr>
        <w:t xml:space="preserve">site, or </w:t>
      </w:r>
      <w:r w:rsidR="00F913BA" w:rsidRPr="002D2EC9">
        <w:rPr>
          <w:rFonts w:ascii="Helvetica" w:hAnsi="Helvetica"/>
          <w:sz w:val="22"/>
          <w:szCs w:val="22"/>
        </w:rPr>
        <w:t>more specific mechanisms</w:t>
      </w:r>
      <w:r w:rsidR="00EE59E6" w:rsidRPr="002D2EC9">
        <w:rPr>
          <w:rFonts w:ascii="Helvetica" w:hAnsi="Helvetica"/>
          <w:sz w:val="22"/>
          <w:szCs w:val="22"/>
        </w:rPr>
        <w:t xml:space="preserve">. </w:t>
      </w:r>
      <w:r w:rsidR="00E67D74" w:rsidRPr="002D2EC9">
        <w:rPr>
          <w:rFonts w:ascii="Helvetica" w:hAnsi="Helvetica" w:cs="Helvetica"/>
          <w:sz w:val="22"/>
          <w:szCs w:val="22"/>
          <w:lang w:val="en-US"/>
        </w:rPr>
        <w:t xml:space="preserve">Without an understanding of the mechanisms underlying the well-documented patterns in </w:t>
      </w:r>
      <w:proofErr w:type="spellStart"/>
      <w:r w:rsidR="00E67D74" w:rsidRPr="002D2EC9">
        <w:rPr>
          <w:rFonts w:ascii="Helvetica" w:hAnsi="Helvetica" w:cs="Helvetica"/>
          <w:sz w:val="22"/>
          <w:szCs w:val="22"/>
          <w:lang w:val="en-US"/>
        </w:rPr>
        <w:t>phenological</w:t>
      </w:r>
      <w:proofErr w:type="spellEnd"/>
      <w:r w:rsidR="00E67D74" w:rsidRPr="002D2EC9">
        <w:rPr>
          <w:rFonts w:ascii="Helvetica" w:hAnsi="Helvetica" w:cs="Helvetica"/>
          <w:sz w:val="22"/>
          <w:szCs w:val="22"/>
          <w:lang w:val="en-US"/>
        </w:rPr>
        <w:t xml:space="preserve"> shifts, our ability to make accurate predictions about species’ responses, and species’ interactions, to climate change remains limited (O’Connor et al. 2012; </w:t>
      </w:r>
      <w:proofErr w:type="spellStart"/>
      <w:r w:rsidR="00E67D74" w:rsidRPr="002D2EC9">
        <w:rPr>
          <w:rFonts w:ascii="Helvetica" w:hAnsi="Helvetica" w:cs="Helvetica"/>
          <w:sz w:val="22"/>
          <w:szCs w:val="22"/>
          <w:lang w:val="en-US"/>
        </w:rPr>
        <w:t>Chmura</w:t>
      </w:r>
      <w:proofErr w:type="spellEnd"/>
      <w:r w:rsidR="00E67D74" w:rsidRPr="002D2EC9">
        <w:rPr>
          <w:rFonts w:ascii="Helvetica" w:hAnsi="Helvetica" w:cs="Helvetica"/>
          <w:sz w:val="22"/>
          <w:szCs w:val="22"/>
          <w:lang w:val="en-US"/>
        </w:rPr>
        <w:t xml:space="preserve"> et al. 2018).</w:t>
      </w:r>
    </w:p>
    <w:p w14:paraId="28D22B79" w14:textId="46703F1A" w:rsidR="00694F59" w:rsidRPr="002D2EC9" w:rsidRDefault="007C2FF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CD434C" w:rsidRPr="002D2EC9">
        <w:rPr>
          <w:rFonts w:ascii="Helvetica" w:hAnsi="Helvetica" w:cs="Helvetica"/>
          <w:sz w:val="22"/>
          <w:szCs w:val="22"/>
          <w:lang w:val="en-US"/>
        </w:rPr>
        <w:t>Here w</w:t>
      </w:r>
      <w:r w:rsidR="009705B6" w:rsidRPr="002D2EC9">
        <w:rPr>
          <w:rFonts w:ascii="Helvetica" w:hAnsi="Helvetica" w:cs="Helvetica"/>
          <w:sz w:val="22"/>
          <w:szCs w:val="22"/>
          <w:lang w:val="en-US"/>
        </w:rPr>
        <w:t xml:space="preserve">e focus on the </w:t>
      </w:r>
      <w:proofErr w:type="gramStart"/>
      <w:r w:rsidR="009705B6" w:rsidRPr="002D2EC9">
        <w:rPr>
          <w:rFonts w:ascii="Helvetica" w:hAnsi="Helvetica" w:cs="Helvetica"/>
          <w:sz w:val="22"/>
          <w:szCs w:val="22"/>
          <w:lang w:val="en-US"/>
        </w:rPr>
        <w:t>widely-cited</w:t>
      </w:r>
      <w:proofErr w:type="gramEnd"/>
      <w:r w:rsidR="009705B6" w:rsidRPr="002D2EC9">
        <w:rPr>
          <w:rFonts w:ascii="Helvetica" w:hAnsi="Helvetica" w:cs="Helvetica"/>
          <w:sz w:val="22"/>
          <w:szCs w:val="22"/>
          <w:lang w:val="en-US"/>
        </w:rPr>
        <w:t xml:space="preserve"> Cushing match-mismatch, or trophic mismatch, hypothesis (1974), the most commonly applied hypothesis </w:t>
      </w:r>
      <w:r w:rsidR="007072DA" w:rsidRPr="002D2EC9">
        <w:rPr>
          <w:rFonts w:ascii="Helvetica" w:hAnsi="Helvetica" w:cs="Helvetica"/>
          <w:sz w:val="22"/>
          <w:szCs w:val="22"/>
          <w:lang w:val="en-US"/>
        </w:rPr>
        <w:t xml:space="preserve">concerning </w:t>
      </w:r>
      <w:r w:rsidR="009705B6" w:rsidRPr="002D2EC9">
        <w:rPr>
          <w:rFonts w:ascii="Helvetica" w:hAnsi="Helvetica" w:cs="Helvetica"/>
          <w:sz w:val="22"/>
          <w:szCs w:val="22"/>
          <w:lang w:val="en-US"/>
        </w:rPr>
        <w:t xml:space="preserve">consumer-resource interactions in this literature. </w:t>
      </w:r>
      <w:r w:rsidR="00A63255" w:rsidRPr="002D2EC9">
        <w:rPr>
          <w:rFonts w:ascii="Helvetica" w:hAnsi="Helvetica"/>
          <w:sz w:val="22"/>
          <w:szCs w:val="22"/>
        </w:rPr>
        <w:t xml:space="preserve">We show how advances could come from </w:t>
      </w:r>
      <w:r w:rsidR="0065611E" w:rsidRPr="002D2EC9">
        <w:rPr>
          <w:rFonts w:ascii="Helvetica" w:hAnsi="Helvetica"/>
          <w:sz w:val="22"/>
          <w:szCs w:val="22"/>
        </w:rPr>
        <w:t xml:space="preserve">direct tests of the hypothesis and </w:t>
      </w:r>
      <w:r w:rsidR="00A63255" w:rsidRPr="002D2EC9">
        <w:rPr>
          <w:rFonts w:ascii="Helvetica" w:hAnsi="Helvetica"/>
          <w:sz w:val="22"/>
          <w:szCs w:val="22"/>
        </w:rPr>
        <w:t>cl</w:t>
      </w:r>
      <w:r w:rsidR="00A153B3" w:rsidRPr="002D2EC9">
        <w:rPr>
          <w:rFonts w:ascii="Helvetica" w:hAnsi="Helvetica"/>
          <w:sz w:val="22"/>
          <w:szCs w:val="22"/>
        </w:rPr>
        <w:t>ear definitions of baselines</w:t>
      </w:r>
      <w:r w:rsidR="00A63255" w:rsidRPr="002D2EC9">
        <w:rPr>
          <w:rFonts w:ascii="Helvetica" w:hAnsi="Helvetica"/>
          <w:sz w:val="22"/>
          <w:szCs w:val="22"/>
        </w:rPr>
        <w:t>, when possible.</w:t>
      </w:r>
      <w:r w:rsidR="0061059D" w:rsidRPr="002D2EC9">
        <w:rPr>
          <w:rFonts w:ascii="Helvetica" w:hAnsi="Helvetica" w:cs="Helvetica"/>
          <w:sz w:val="22"/>
          <w:szCs w:val="22"/>
          <w:lang w:val="en-US"/>
        </w:rPr>
        <w:t xml:space="preserve"> </w:t>
      </w:r>
      <w:r w:rsidR="00CB05B8" w:rsidRPr="002D2EC9">
        <w:rPr>
          <w:rFonts w:ascii="Helvetica" w:hAnsi="Helvetica" w:cs="Helvetica"/>
          <w:sz w:val="22"/>
          <w:szCs w:val="22"/>
          <w:lang w:val="en-US"/>
        </w:rPr>
        <w:t xml:space="preserve">Our aim is not to put forward additional hypotheses about the context in </w:t>
      </w:r>
      <w:r w:rsidR="004B1701" w:rsidRPr="002D2EC9">
        <w:rPr>
          <w:rFonts w:ascii="Helvetica" w:hAnsi="Helvetica" w:cs="Helvetica"/>
          <w:sz w:val="22"/>
          <w:szCs w:val="22"/>
          <w:lang w:val="en-US"/>
        </w:rPr>
        <w:t xml:space="preserve">which </w:t>
      </w:r>
      <w:proofErr w:type="spellStart"/>
      <w:r w:rsidR="004B1701" w:rsidRPr="002D2EC9">
        <w:rPr>
          <w:rFonts w:ascii="Helvetica" w:hAnsi="Helvetica" w:cs="Helvetica"/>
          <w:sz w:val="22"/>
          <w:szCs w:val="22"/>
          <w:lang w:val="en-US"/>
        </w:rPr>
        <w:t>phenological</w:t>
      </w:r>
      <w:proofErr w:type="spellEnd"/>
      <w:r w:rsidR="004B1701" w:rsidRPr="002D2EC9">
        <w:rPr>
          <w:rFonts w:ascii="Helvetica" w:hAnsi="Helvetica" w:cs="Helvetica"/>
          <w:sz w:val="22"/>
          <w:szCs w:val="22"/>
          <w:lang w:val="en-US"/>
        </w:rPr>
        <w:t xml:space="preserve"> mismatch will occur</w:t>
      </w:r>
      <w:r w:rsidR="00CB05B8" w:rsidRPr="002D2EC9">
        <w:rPr>
          <w:rFonts w:ascii="Helvetica" w:hAnsi="Helvetica" w:cs="Helvetica"/>
          <w:sz w:val="22"/>
          <w:szCs w:val="22"/>
          <w:lang w:val="en-US"/>
        </w:rPr>
        <w:t>,</w:t>
      </w:r>
      <w:r w:rsidR="00F502F8" w:rsidRPr="002D2EC9">
        <w:rPr>
          <w:rFonts w:ascii="Helvetica" w:hAnsi="Helvetica" w:cs="Helvetica"/>
          <w:sz w:val="22"/>
          <w:szCs w:val="22"/>
          <w:lang w:val="en-US"/>
        </w:rPr>
        <w:t xml:space="preserve"> which has been reviewed extensively elsewhere (</w:t>
      </w:r>
      <w:r w:rsidR="00A153B3" w:rsidRPr="002D2EC9">
        <w:rPr>
          <w:rFonts w:ascii="Helvetica" w:hAnsi="Helvetica" w:cs="Helvetica"/>
          <w:sz w:val="22"/>
          <w:szCs w:val="22"/>
          <w:lang w:val="en-US"/>
        </w:rPr>
        <w:t xml:space="preserve">e.g., Miller-Rushing 2010; Renner and </w:t>
      </w:r>
      <w:proofErr w:type="spellStart"/>
      <w:r w:rsidR="00A153B3" w:rsidRPr="002D2EC9">
        <w:rPr>
          <w:rFonts w:ascii="Helvetica" w:hAnsi="Helvetica" w:cs="Helvetica"/>
          <w:sz w:val="22"/>
          <w:szCs w:val="22"/>
          <w:lang w:val="en-US"/>
        </w:rPr>
        <w:t>Zohner</w:t>
      </w:r>
      <w:proofErr w:type="spellEnd"/>
      <w:r w:rsidR="00A153B3" w:rsidRPr="002D2EC9">
        <w:rPr>
          <w:rFonts w:ascii="Helvetica" w:hAnsi="Helvetica" w:cs="Helvetica"/>
          <w:sz w:val="22"/>
          <w:szCs w:val="22"/>
          <w:lang w:val="en-US"/>
        </w:rPr>
        <w:t xml:space="preserve"> 2018</w:t>
      </w:r>
      <w:r w:rsidR="00F502F8" w:rsidRPr="002D2EC9">
        <w:rPr>
          <w:rFonts w:ascii="Helvetica" w:hAnsi="Helvetica" w:cs="Helvetica"/>
          <w:sz w:val="22"/>
          <w:szCs w:val="22"/>
          <w:lang w:val="en-US"/>
        </w:rPr>
        <w:t xml:space="preserve">), </w:t>
      </w:r>
      <w:r w:rsidR="00CB05B8" w:rsidRPr="002D2EC9">
        <w:rPr>
          <w:rFonts w:ascii="Helvetica" w:hAnsi="Helvetica" w:cs="Helvetica"/>
          <w:sz w:val="22"/>
          <w:szCs w:val="22"/>
          <w:lang w:val="en-US"/>
        </w:rPr>
        <w:t xml:space="preserve">but </w:t>
      </w:r>
      <w:r w:rsidR="00CB05B8" w:rsidRPr="002D2EC9">
        <w:rPr>
          <w:rFonts w:ascii="Helvetica" w:hAnsi="Helvetica" w:cs="Helvetica"/>
          <w:sz w:val="22"/>
          <w:szCs w:val="22"/>
          <w:lang w:val="en-US"/>
        </w:rPr>
        <w:lastRenderedPageBreak/>
        <w:t xml:space="preserve">rather to help guide the study of </w:t>
      </w:r>
      <w:proofErr w:type="spellStart"/>
      <w:r w:rsidR="00CB05B8" w:rsidRPr="002D2EC9">
        <w:rPr>
          <w:rFonts w:ascii="Helvetica" w:hAnsi="Helvetica" w:cs="Helvetica"/>
          <w:sz w:val="22"/>
          <w:szCs w:val="22"/>
          <w:lang w:val="en-US"/>
        </w:rPr>
        <w:t>phenological</w:t>
      </w:r>
      <w:proofErr w:type="spellEnd"/>
      <w:r w:rsidR="00CB05B8" w:rsidRPr="002D2EC9">
        <w:rPr>
          <w:rFonts w:ascii="Helvetica" w:hAnsi="Helvetica" w:cs="Helvetica"/>
          <w:sz w:val="22"/>
          <w:szCs w:val="22"/>
          <w:lang w:val="en-US"/>
        </w:rPr>
        <w:t xml:space="preserve"> mismatch</w:t>
      </w:r>
      <w:r w:rsidR="0043341A" w:rsidRPr="002D2EC9">
        <w:rPr>
          <w:rFonts w:ascii="Helvetica" w:hAnsi="Helvetica" w:cs="Helvetica"/>
          <w:sz w:val="22"/>
          <w:szCs w:val="22"/>
          <w:lang w:val="en-US"/>
        </w:rPr>
        <w:t xml:space="preserve"> by outlining a path forward</w:t>
      </w:r>
      <w:r w:rsidR="00816A23" w:rsidRPr="002D2EC9">
        <w:rPr>
          <w:rFonts w:ascii="Helvetica" w:hAnsi="Helvetica" w:cs="Helvetica"/>
          <w:sz w:val="22"/>
          <w:szCs w:val="22"/>
          <w:lang w:val="en-US"/>
        </w:rPr>
        <w:t xml:space="preserve"> to</w:t>
      </w:r>
      <w:r w:rsidR="004B1701" w:rsidRPr="002D2EC9">
        <w:rPr>
          <w:rFonts w:ascii="Helvetica" w:hAnsi="Helvetica" w:cs="Helvetica"/>
          <w:sz w:val="22"/>
          <w:szCs w:val="22"/>
          <w:lang w:val="en-US"/>
        </w:rPr>
        <w:t xml:space="preserve"> develop robust </w:t>
      </w:r>
      <w:r w:rsidR="00A53B27" w:rsidRPr="002D2EC9">
        <w:rPr>
          <w:rFonts w:ascii="Helvetica" w:hAnsi="Helvetica" w:cs="Helvetica"/>
          <w:sz w:val="22"/>
          <w:szCs w:val="22"/>
          <w:lang w:val="en-US"/>
        </w:rPr>
        <w:t xml:space="preserve">climate change </w:t>
      </w:r>
      <w:r w:rsidR="004B1701" w:rsidRPr="002D2EC9">
        <w:rPr>
          <w:rFonts w:ascii="Helvetica" w:hAnsi="Helvetica" w:cs="Helvetica"/>
          <w:sz w:val="22"/>
          <w:szCs w:val="22"/>
          <w:lang w:val="en-US"/>
        </w:rPr>
        <w:t>predictions</w:t>
      </w:r>
      <w:r w:rsidR="00487F80" w:rsidRPr="002D2EC9">
        <w:rPr>
          <w:rFonts w:ascii="Helvetica" w:hAnsi="Helvetica" w:cs="Helvetica"/>
          <w:sz w:val="22"/>
          <w:szCs w:val="22"/>
          <w:lang w:val="en-US"/>
        </w:rPr>
        <w:t xml:space="preserve"> </w:t>
      </w:r>
      <w:r w:rsidR="00B663F7" w:rsidRPr="002D2EC9">
        <w:rPr>
          <w:rFonts w:ascii="Helvetica" w:hAnsi="Helvetica" w:cs="Helvetica"/>
          <w:sz w:val="22"/>
          <w:szCs w:val="22"/>
          <w:lang w:val="en-US"/>
        </w:rPr>
        <w:t>that can scale up to inference across sites and systems</w:t>
      </w:r>
      <w:r w:rsidR="002939FF" w:rsidRPr="002D2EC9">
        <w:rPr>
          <w:rFonts w:ascii="Helvetica" w:hAnsi="Helvetica" w:cs="Helvetica"/>
          <w:sz w:val="22"/>
          <w:szCs w:val="22"/>
          <w:lang w:val="en-US"/>
        </w:rPr>
        <w:t>.</w:t>
      </w:r>
    </w:p>
    <w:p w14:paraId="4262F304" w14:textId="1D816D64" w:rsidR="009E2ACD" w:rsidRPr="002D2EC9" w:rsidRDefault="00F4655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F62212" w:rsidRPr="002D2EC9">
        <w:rPr>
          <w:rFonts w:ascii="Helvetica" w:hAnsi="Helvetica" w:cs="Helvetica"/>
          <w:sz w:val="22"/>
          <w:szCs w:val="22"/>
          <w:lang w:val="en-US"/>
        </w:rPr>
        <w:t>Although the Cushing hypothesis has been applied to other types of interactions (e.g. mutualism), we limit our discussion to antagonistic</w:t>
      </w:r>
      <w:r w:rsidR="006E65F8" w:rsidRPr="002D2EC9">
        <w:rPr>
          <w:rFonts w:ascii="Helvetica" w:hAnsi="Helvetica" w:cs="Helvetica"/>
          <w:sz w:val="22"/>
          <w:szCs w:val="22"/>
          <w:lang w:val="en-US"/>
        </w:rPr>
        <w:t xml:space="preserve"> interactions between consumers and their food resources</w:t>
      </w:r>
      <w:r w:rsidR="00F62212" w:rsidRPr="002D2EC9">
        <w:rPr>
          <w:rFonts w:ascii="Helvetica" w:hAnsi="Helvetica" w:cs="Helvetica"/>
          <w:sz w:val="22"/>
          <w:szCs w:val="22"/>
          <w:lang w:val="en-US"/>
        </w:rPr>
        <w:t>.</w:t>
      </w:r>
      <w:r w:rsidR="00836DE0" w:rsidRPr="002D2EC9">
        <w:rPr>
          <w:rFonts w:ascii="Helvetica" w:hAnsi="Helvetica" w:cs="Helvetica"/>
          <w:sz w:val="22"/>
          <w:szCs w:val="22"/>
          <w:lang w:val="en-US"/>
        </w:rPr>
        <w:t xml:space="preserve"> </w:t>
      </w:r>
      <w:r w:rsidR="00226A59" w:rsidRPr="002D2EC9">
        <w:rPr>
          <w:rFonts w:ascii="Helvetica" w:hAnsi="Helvetica" w:cs="Helvetica"/>
          <w:sz w:val="22"/>
          <w:szCs w:val="22"/>
          <w:lang w:val="en-US"/>
        </w:rPr>
        <w:t>Below, w</w:t>
      </w:r>
      <w:r w:rsidR="009E2ACD" w:rsidRPr="002D2EC9">
        <w:rPr>
          <w:rFonts w:ascii="Helvetica" w:hAnsi="Helvetica" w:cs="Helvetica"/>
          <w:sz w:val="22"/>
          <w:szCs w:val="22"/>
          <w:lang w:val="en-US"/>
        </w:rPr>
        <w:t xml:space="preserve">e </w:t>
      </w:r>
      <w:r w:rsidR="00081C00" w:rsidRPr="002D2EC9">
        <w:rPr>
          <w:rFonts w:ascii="Helvetica" w:hAnsi="Helvetica" w:cs="Helvetica"/>
          <w:sz w:val="22"/>
          <w:szCs w:val="22"/>
          <w:lang w:val="en-US"/>
        </w:rPr>
        <w:t xml:space="preserve">provide an overview of the Cushing hypothesis </w:t>
      </w:r>
      <w:r w:rsidR="00836DE0" w:rsidRPr="002D2EC9">
        <w:rPr>
          <w:rFonts w:ascii="Helvetica" w:hAnsi="Helvetica" w:cs="Helvetica"/>
          <w:sz w:val="22"/>
          <w:szCs w:val="22"/>
          <w:lang w:val="en-US"/>
        </w:rPr>
        <w:t xml:space="preserve">and then outline </w:t>
      </w:r>
      <w:r w:rsidR="00F62212" w:rsidRPr="002D2EC9">
        <w:rPr>
          <w:rFonts w:ascii="Helvetica" w:hAnsi="Helvetica" w:cs="Helvetica"/>
          <w:sz w:val="22"/>
          <w:szCs w:val="22"/>
          <w:lang w:val="en-US"/>
        </w:rPr>
        <w:t>the divide</w:t>
      </w:r>
      <w:r w:rsidR="00A76B43" w:rsidRPr="002D2EC9">
        <w:rPr>
          <w:rFonts w:ascii="Helvetica" w:hAnsi="Helvetica" w:cs="Helvetica"/>
          <w:sz w:val="22"/>
          <w:szCs w:val="22"/>
          <w:lang w:val="en-US"/>
        </w:rPr>
        <w:t xml:space="preserve"> between the hypothesis and </w:t>
      </w:r>
      <w:r w:rsidR="002D24A4" w:rsidRPr="002D2EC9">
        <w:rPr>
          <w:rFonts w:ascii="Helvetica" w:hAnsi="Helvetica" w:cs="Helvetica"/>
          <w:sz w:val="22"/>
          <w:szCs w:val="22"/>
          <w:lang w:val="en-US"/>
        </w:rPr>
        <w:t xml:space="preserve">the </w:t>
      </w:r>
      <w:r w:rsidR="00A76B43" w:rsidRPr="002D2EC9">
        <w:rPr>
          <w:rFonts w:ascii="Helvetica" w:hAnsi="Helvetica" w:cs="Helvetica"/>
          <w:sz w:val="22"/>
          <w:szCs w:val="22"/>
          <w:lang w:val="en-US"/>
        </w:rPr>
        <w:t>empirical</w:t>
      </w:r>
      <w:r w:rsidR="001F3DE4" w:rsidRPr="002D2EC9">
        <w:rPr>
          <w:rFonts w:ascii="Helvetica" w:hAnsi="Helvetica" w:cs="Helvetica"/>
          <w:sz w:val="22"/>
          <w:szCs w:val="22"/>
          <w:lang w:val="en-US"/>
        </w:rPr>
        <w:t xml:space="preserve"> studies</w:t>
      </w:r>
      <w:r w:rsidR="00E86952" w:rsidRPr="002D2EC9">
        <w:rPr>
          <w:rFonts w:ascii="Helvetica" w:hAnsi="Helvetica" w:cs="Helvetica"/>
          <w:sz w:val="22"/>
          <w:szCs w:val="22"/>
          <w:lang w:val="en-US"/>
        </w:rPr>
        <w:t xml:space="preserve"> u</w:t>
      </w:r>
      <w:r w:rsidR="006E23F9" w:rsidRPr="002D2EC9">
        <w:rPr>
          <w:rFonts w:ascii="Helvetica" w:hAnsi="Helvetica" w:cs="Helvetica"/>
          <w:sz w:val="22"/>
          <w:szCs w:val="22"/>
          <w:lang w:val="en-US"/>
        </w:rPr>
        <w:t xml:space="preserve">sing a systematic literature review of </w:t>
      </w:r>
      <w:proofErr w:type="spellStart"/>
      <w:r w:rsidR="006E23F9" w:rsidRPr="002D2EC9">
        <w:rPr>
          <w:rFonts w:ascii="Helvetica" w:hAnsi="Helvetica" w:cs="Helvetica"/>
          <w:sz w:val="22"/>
          <w:szCs w:val="22"/>
          <w:lang w:val="en-US"/>
        </w:rPr>
        <w:t>phenological</w:t>
      </w:r>
      <w:proofErr w:type="spellEnd"/>
      <w:r w:rsidR="006E23F9" w:rsidRPr="002D2EC9">
        <w:rPr>
          <w:rFonts w:ascii="Helvetica" w:hAnsi="Helvetica" w:cs="Helvetica"/>
          <w:sz w:val="22"/>
          <w:szCs w:val="22"/>
          <w:lang w:val="en-US"/>
        </w:rPr>
        <w:t xml:space="preserve"> mismatch</w:t>
      </w:r>
      <w:r w:rsidR="00E86952" w:rsidRPr="002D2EC9">
        <w:rPr>
          <w:rFonts w:ascii="Helvetica" w:hAnsi="Helvetica" w:cs="Helvetica"/>
          <w:sz w:val="22"/>
          <w:szCs w:val="22"/>
          <w:lang w:val="en-US"/>
        </w:rPr>
        <w:t>. W</w:t>
      </w:r>
      <w:r w:rsidR="006E23F9" w:rsidRPr="002D2EC9">
        <w:rPr>
          <w:rFonts w:ascii="Helvetica" w:hAnsi="Helvetica" w:cs="Helvetica"/>
          <w:sz w:val="22"/>
          <w:szCs w:val="22"/>
          <w:lang w:val="en-US"/>
        </w:rPr>
        <w:t>e</w:t>
      </w:r>
      <w:r w:rsidR="00E86952" w:rsidRPr="002D2EC9">
        <w:rPr>
          <w:rFonts w:ascii="Helvetica" w:hAnsi="Helvetica" w:cs="Helvetica"/>
          <w:sz w:val="22"/>
          <w:szCs w:val="22"/>
          <w:lang w:val="en-US"/>
        </w:rPr>
        <w:t xml:space="preserve"> then</w:t>
      </w:r>
      <w:r w:rsidR="008D66BB" w:rsidRPr="002D2EC9">
        <w:rPr>
          <w:rFonts w:ascii="Helvetica" w:hAnsi="Helvetica" w:cs="Helvetica"/>
          <w:sz w:val="22"/>
          <w:szCs w:val="22"/>
          <w:lang w:val="en-US"/>
        </w:rPr>
        <w:t xml:space="preserve"> discuss</w:t>
      </w:r>
      <w:r w:rsidR="00055122" w:rsidRPr="002D2EC9">
        <w:rPr>
          <w:rFonts w:ascii="Helvetica" w:hAnsi="Helvetica" w:cs="Helvetica"/>
          <w:sz w:val="22"/>
          <w:szCs w:val="22"/>
          <w:lang w:val="en-US"/>
        </w:rPr>
        <w:t xml:space="preserve"> how current approaches </w:t>
      </w:r>
      <w:r w:rsidR="008B200B" w:rsidRPr="002D2EC9">
        <w:rPr>
          <w:rFonts w:ascii="Helvetica" w:hAnsi="Helvetica" w:cs="Helvetica"/>
          <w:sz w:val="22"/>
          <w:szCs w:val="22"/>
          <w:lang w:val="en-US"/>
        </w:rPr>
        <w:t xml:space="preserve">are </w:t>
      </w:r>
      <w:r w:rsidR="008D66BB" w:rsidRPr="002D2EC9">
        <w:rPr>
          <w:rFonts w:ascii="Helvetica" w:hAnsi="Helvetica" w:cs="Helvetica"/>
          <w:sz w:val="22"/>
          <w:szCs w:val="22"/>
          <w:lang w:val="en-US"/>
        </w:rPr>
        <w:t>impeding</w:t>
      </w:r>
      <w:r w:rsidR="00E17262" w:rsidRPr="002D2EC9">
        <w:rPr>
          <w:rFonts w:ascii="Helvetica" w:hAnsi="Helvetica" w:cs="Helvetica"/>
          <w:sz w:val="22"/>
          <w:szCs w:val="22"/>
          <w:lang w:val="en-US"/>
        </w:rPr>
        <w:t xml:space="preserve"> </w:t>
      </w:r>
      <w:r w:rsidR="007F5322" w:rsidRPr="002D2EC9">
        <w:rPr>
          <w:rFonts w:ascii="Helvetica" w:hAnsi="Helvetica" w:cs="Helvetica"/>
          <w:sz w:val="22"/>
          <w:szCs w:val="22"/>
          <w:lang w:val="en-US"/>
        </w:rPr>
        <w:t xml:space="preserve">greater </w:t>
      </w:r>
      <w:r w:rsidR="00E17262" w:rsidRPr="002D2EC9">
        <w:rPr>
          <w:rFonts w:ascii="Helvetica" w:hAnsi="Helvetica" w:cs="Helvetica"/>
          <w:sz w:val="22"/>
          <w:szCs w:val="22"/>
          <w:lang w:val="en-US"/>
        </w:rPr>
        <w:t>progress in the field</w:t>
      </w:r>
      <w:r w:rsidR="002459BA" w:rsidRPr="002D2EC9">
        <w:rPr>
          <w:rFonts w:ascii="Helvetica" w:hAnsi="Helvetica" w:cs="Helvetica"/>
          <w:sz w:val="22"/>
          <w:szCs w:val="22"/>
          <w:lang w:val="en-US"/>
        </w:rPr>
        <w:t>,</w:t>
      </w:r>
      <w:r w:rsidR="00E17262" w:rsidRPr="002D2EC9">
        <w:rPr>
          <w:rFonts w:ascii="Helvetica" w:hAnsi="Helvetica" w:cs="Helvetica"/>
          <w:sz w:val="22"/>
          <w:szCs w:val="22"/>
          <w:lang w:val="en-US"/>
        </w:rPr>
        <w:t xml:space="preserve"> </w:t>
      </w:r>
      <w:r w:rsidR="006E65F8" w:rsidRPr="002D2EC9">
        <w:rPr>
          <w:rFonts w:ascii="Helvetica" w:hAnsi="Helvetica" w:cs="Helvetica"/>
          <w:sz w:val="22"/>
          <w:szCs w:val="22"/>
          <w:lang w:val="en-US"/>
        </w:rPr>
        <w:t xml:space="preserve">and </w:t>
      </w:r>
      <w:r w:rsidR="002459BA" w:rsidRPr="002D2EC9">
        <w:rPr>
          <w:rFonts w:ascii="Helvetica" w:hAnsi="Helvetica" w:cs="Helvetica"/>
          <w:sz w:val="22"/>
          <w:szCs w:val="22"/>
          <w:lang w:val="en-US"/>
        </w:rPr>
        <w:t xml:space="preserve">how </w:t>
      </w:r>
      <w:r w:rsidR="00062A86" w:rsidRPr="002D2EC9">
        <w:rPr>
          <w:rFonts w:ascii="Helvetica" w:hAnsi="Helvetica" w:cs="Helvetica"/>
          <w:sz w:val="22"/>
          <w:szCs w:val="22"/>
          <w:lang w:val="en-US"/>
        </w:rPr>
        <w:t xml:space="preserve">changes </w:t>
      </w:r>
      <w:r w:rsidR="006E65F8" w:rsidRPr="002D2EC9">
        <w:rPr>
          <w:rFonts w:ascii="Helvetica" w:hAnsi="Helvetica" w:cs="Helvetica"/>
          <w:sz w:val="22"/>
          <w:szCs w:val="22"/>
          <w:lang w:val="en-US"/>
        </w:rPr>
        <w:t xml:space="preserve">to research </w:t>
      </w:r>
      <w:r w:rsidR="000F6E07" w:rsidRPr="002D2EC9">
        <w:rPr>
          <w:rFonts w:ascii="Helvetica" w:hAnsi="Helvetica" w:cs="Helvetica"/>
          <w:sz w:val="22"/>
          <w:szCs w:val="22"/>
          <w:lang w:val="en-US"/>
        </w:rPr>
        <w:t>methodologies</w:t>
      </w:r>
      <w:r w:rsidR="00055122" w:rsidRPr="002D2EC9">
        <w:rPr>
          <w:rFonts w:ascii="Helvetica" w:hAnsi="Helvetica" w:cs="Helvetica"/>
          <w:sz w:val="22"/>
          <w:szCs w:val="22"/>
          <w:lang w:val="en-US"/>
        </w:rPr>
        <w:t xml:space="preserve"> could rapidly advance our understanding and </w:t>
      </w:r>
      <w:r w:rsidR="005428BA" w:rsidRPr="002D2EC9">
        <w:rPr>
          <w:rFonts w:ascii="Helvetica" w:hAnsi="Helvetica" w:cs="Helvetica"/>
          <w:sz w:val="22"/>
          <w:szCs w:val="22"/>
          <w:lang w:val="en-US"/>
        </w:rPr>
        <w:t xml:space="preserve">help </w:t>
      </w:r>
      <w:r w:rsidR="00055122" w:rsidRPr="002D2EC9">
        <w:rPr>
          <w:rFonts w:ascii="Helvetica" w:hAnsi="Helvetica" w:cs="Helvetica"/>
          <w:sz w:val="22"/>
          <w:szCs w:val="22"/>
          <w:lang w:val="en-US"/>
        </w:rPr>
        <w:t>forecast</w:t>
      </w:r>
      <w:r w:rsidR="00530E01" w:rsidRPr="002D2EC9">
        <w:rPr>
          <w:rFonts w:ascii="Helvetica" w:hAnsi="Helvetica" w:cs="Helvetica"/>
          <w:sz w:val="22"/>
          <w:szCs w:val="22"/>
          <w:lang w:val="en-US"/>
        </w:rPr>
        <w:t xml:space="preserve"> of the impacts of climate change on ecological communities</w:t>
      </w:r>
      <w:r w:rsidR="002459BA" w:rsidRPr="002D2EC9">
        <w:rPr>
          <w:rFonts w:ascii="Helvetica" w:hAnsi="Helvetica" w:cs="Helvetica"/>
          <w:sz w:val="22"/>
          <w:szCs w:val="22"/>
          <w:lang w:val="en-US"/>
        </w:rPr>
        <w:t>—</w:t>
      </w:r>
      <w:r w:rsidR="00530E01" w:rsidRPr="002D2EC9">
        <w:rPr>
          <w:rFonts w:ascii="Helvetica" w:hAnsi="Helvetica" w:cs="Helvetica"/>
          <w:sz w:val="22"/>
          <w:szCs w:val="22"/>
          <w:lang w:val="en-US"/>
        </w:rPr>
        <w:t xml:space="preserve">the ultimate goal of </w:t>
      </w:r>
      <w:r w:rsidR="008E232C" w:rsidRPr="002D2EC9">
        <w:rPr>
          <w:rFonts w:ascii="Helvetica" w:hAnsi="Helvetica" w:cs="Helvetica"/>
          <w:sz w:val="22"/>
          <w:szCs w:val="22"/>
          <w:lang w:val="en-US"/>
        </w:rPr>
        <w:t xml:space="preserve">most of </w:t>
      </w:r>
      <w:r w:rsidR="005950B5" w:rsidRPr="002D2EC9">
        <w:rPr>
          <w:rFonts w:ascii="Helvetica" w:hAnsi="Helvetica" w:cs="Helvetica"/>
          <w:sz w:val="22"/>
          <w:szCs w:val="22"/>
          <w:lang w:val="en-US"/>
        </w:rPr>
        <w:t xml:space="preserve">the </w:t>
      </w:r>
      <w:proofErr w:type="spellStart"/>
      <w:r w:rsidR="001764C2" w:rsidRPr="002D2EC9">
        <w:rPr>
          <w:rFonts w:ascii="Helvetica" w:hAnsi="Helvetica" w:cs="Helvetica"/>
          <w:sz w:val="22"/>
          <w:szCs w:val="22"/>
          <w:lang w:val="en-US"/>
        </w:rPr>
        <w:t>phenological</w:t>
      </w:r>
      <w:proofErr w:type="spellEnd"/>
      <w:r w:rsidR="001764C2" w:rsidRPr="002D2EC9">
        <w:rPr>
          <w:rFonts w:ascii="Helvetica" w:hAnsi="Helvetica" w:cs="Helvetica"/>
          <w:sz w:val="22"/>
          <w:szCs w:val="22"/>
          <w:lang w:val="en-US"/>
        </w:rPr>
        <w:t xml:space="preserve"> </w:t>
      </w:r>
      <w:r w:rsidR="005950B5" w:rsidRPr="002D2EC9">
        <w:rPr>
          <w:rFonts w:ascii="Helvetica" w:hAnsi="Helvetica" w:cs="Helvetica"/>
          <w:sz w:val="22"/>
          <w:szCs w:val="22"/>
          <w:lang w:val="en-US"/>
        </w:rPr>
        <w:t xml:space="preserve">mismatch </w:t>
      </w:r>
      <w:r w:rsidR="00530E01" w:rsidRPr="002D2EC9">
        <w:rPr>
          <w:rFonts w:ascii="Helvetica" w:hAnsi="Helvetica" w:cs="Helvetica"/>
          <w:sz w:val="22"/>
          <w:szCs w:val="22"/>
          <w:lang w:val="en-US"/>
        </w:rPr>
        <w:t xml:space="preserve">literature. </w:t>
      </w:r>
    </w:p>
    <w:p w14:paraId="3C7EECD4" w14:textId="77777777" w:rsidR="00D65E7D" w:rsidRPr="002D2EC9" w:rsidRDefault="00D65E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203984F" w14:textId="553B03DE" w:rsidR="00604442" w:rsidRPr="002D2EC9"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2D2EC9">
        <w:rPr>
          <w:rFonts w:ascii="Helvetica" w:hAnsi="Helvetica" w:cs="Helvetica"/>
          <w:b/>
          <w:i/>
          <w:sz w:val="22"/>
          <w:szCs w:val="22"/>
          <w:lang w:val="en-US"/>
        </w:rPr>
        <w:t xml:space="preserve">Overview of </w:t>
      </w:r>
      <w:r w:rsidR="0055341A" w:rsidRPr="002D2EC9">
        <w:rPr>
          <w:rFonts w:ascii="Helvetica" w:hAnsi="Helvetica" w:cs="Helvetica"/>
          <w:b/>
          <w:i/>
          <w:sz w:val="22"/>
          <w:szCs w:val="22"/>
          <w:lang w:val="en-US"/>
        </w:rPr>
        <w:t xml:space="preserve">the </w:t>
      </w:r>
      <w:r w:rsidRPr="002D2EC9">
        <w:rPr>
          <w:rFonts w:ascii="Helvetica" w:hAnsi="Helvetica" w:cs="Helvetica"/>
          <w:b/>
          <w:i/>
          <w:sz w:val="22"/>
          <w:szCs w:val="22"/>
          <w:lang w:val="en-US"/>
        </w:rPr>
        <w:t>m</w:t>
      </w:r>
      <w:r w:rsidR="00604442" w:rsidRPr="002D2EC9">
        <w:rPr>
          <w:rFonts w:ascii="Helvetica" w:hAnsi="Helvetica" w:cs="Helvetica"/>
          <w:b/>
          <w:i/>
          <w:sz w:val="22"/>
          <w:szCs w:val="22"/>
          <w:lang w:val="en-US"/>
        </w:rPr>
        <w:t>ain ecological theory</w:t>
      </w:r>
    </w:p>
    <w:p w14:paraId="07392900" w14:textId="54C128BD" w:rsidR="006F4CF0" w:rsidRPr="002D2EC9" w:rsidRDefault="0060444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694F59" w:rsidRPr="002D2EC9">
        <w:rPr>
          <w:rFonts w:ascii="Helvetica" w:hAnsi="Helvetica" w:cs="Helvetica"/>
          <w:sz w:val="22"/>
          <w:szCs w:val="22"/>
          <w:lang w:val="en-US"/>
        </w:rPr>
        <w:t xml:space="preserve">The </w:t>
      </w:r>
      <w:r w:rsidR="00B663F7" w:rsidRPr="002D2EC9">
        <w:rPr>
          <w:rFonts w:ascii="Helvetica" w:hAnsi="Helvetica" w:cs="Helvetica"/>
          <w:sz w:val="22"/>
          <w:szCs w:val="22"/>
          <w:lang w:val="en-US"/>
        </w:rPr>
        <w:t>Cushing match-mismatch hypothesis is the</w:t>
      </w:r>
      <w:r w:rsidR="0055341A" w:rsidRPr="002D2EC9">
        <w:rPr>
          <w:rFonts w:ascii="Helvetica" w:hAnsi="Helvetica" w:cs="Helvetica"/>
          <w:sz w:val="22"/>
          <w:szCs w:val="22"/>
          <w:lang w:val="en-US"/>
        </w:rPr>
        <w:t xml:space="preserve"> </w:t>
      </w:r>
      <w:r w:rsidR="00B663F7" w:rsidRPr="002D2EC9">
        <w:rPr>
          <w:rFonts w:ascii="Helvetica" w:hAnsi="Helvetica" w:cs="Helvetica"/>
          <w:sz w:val="22"/>
          <w:szCs w:val="22"/>
          <w:lang w:val="en-US"/>
        </w:rPr>
        <w:t xml:space="preserve">most common </w:t>
      </w:r>
      <w:r w:rsidR="00694F59" w:rsidRPr="002D2EC9">
        <w:rPr>
          <w:rFonts w:ascii="Helvetica" w:hAnsi="Helvetica" w:cs="Helvetica"/>
          <w:sz w:val="22"/>
          <w:szCs w:val="22"/>
          <w:lang w:val="en-US"/>
        </w:rPr>
        <w:t xml:space="preserve">ecological theory </w:t>
      </w:r>
      <w:r w:rsidR="00E60CFC" w:rsidRPr="002D2EC9">
        <w:rPr>
          <w:rFonts w:ascii="Helvetica" w:hAnsi="Helvetica" w:cs="Helvetica"/>
          <w:sz w:val="22"/>
          <w:szCs w:val="22"/>
          <w:lang w:val="en-US"/>
        </w:rPr>
        <w:t>underl</w:t>
      </w:r>
      <w:r w:rsidR="006A6E43" w:rsidRPr="002D2EC9">
        <w:rPr>
          <w:rFonts w:ascii="Helvetica" w:hAnsi="Helvetica" w:cs="Helvetica"/>
          <w:sz w:val="22"/>
          <w:szCs w:val="22"/>
          <w:lang w:val="en-US"/>
        </w:rPr>
        <w:t>y</w:t>
      </w:r>
      <w:r w:rsidR="00E60CFC" w:rsidRPr="002D2EC9">
        <w:rPr>
          <w:rFonts w:ascii="Helvetica" w:hAnsi="Helvetica" w:cs="Helvetica"/>
          <w:sz w:val="22"/>
          <w:szCs w:val="22"/>
          <w:lang w:val="en-US"/>
        </w:rPr>
        <w:t>i</w:t>
      </w:r>
      <w:r w:rsidR="00B663F7" w:rsidRPr="002D2EC9">
        <w:rPr>
          <w:rFonts w:ascii="Helvetica" w:hAnsi="Helvetica" w:cs="Helvetica"/>
          <w:sz w:val="22"/>
          <w:szCs w:val="22"/>
          <w:lang w:val="en-US"/>
        </w:rPr>
        <w:t>ng</w:t>
      </w:r>
      <w:r w:rsidR="00E60CFC" w:rsidRPr="002D2EC9">
        <w:rPr>
          <w:rFonts w:ascii="Helvetica" w:hAnsi="Helvetica" w:cs="Helvetica"/>
          <w:sz w:val="22"/>
          <w:szCs w:val="22"/>
          <w:lang w:val="en-US"/>
        </w:rPr>
        <w:t xml:space="preserve"> </w:t>
      </w:r>
      <w:proofErr w:type="spellStart"/>
      <w:r w:rsidR="00DD0B93" w:rsidRPr="002D2EC9">
        <w:rPr>
          <w:rFonts w:ascii="Helvetica" w:hAnsi="Helvetica" w:cs="Helvetica"/>
          <w:sz w:val="22"/>
          <w:szCs w:val="22"/>
          <w:lang w:val="en-US"/>
        </w:rPr>
        <w:t>phenological</w:t>
      </w:r>
      <w:proofErr w:type="spellEnd"/>
      <w:r w:rsidR="00DE49AF" w:rsidRPr="002D2EC9">
        <w:rPr>
          <w:rFonts w:ascii="Helvetica" w:hAnsi="Helvetica" w:cs="Helvetica"/>
          <w:sz w:val="22"/>
          <w:szCs w:val="22"/>
          <w:lang w:val="en-US"/>
        </w:rPr>
        <w:t xml:space="preserve"> mismatch</w:t>
      </w:r>
      <w:r w:rsidR="00694F59" w:rsidRPr="002D2EC9">
        <w:rPr>
          <w:rFonts w:ascii="Helvetica" w:hAnsi="Helvetica" w:cs="Helvetica"/>
          <w:sz w:val="22"/>
          <w:szCs w:val="22"/>
          <w:lang w:val="en-US"/>
        </w:rPr>
        <w:t xml:space="preserve"> studies </w:t>
      </w:r>
      <w:r w:rsidR="00DE49AF" w:rsidRPr="002D2EC9">
        <w:rPr>
          <w:rFonts w:ascii="Helvetica" w:hAnsi="Helvetica" w:cs="Helvetica"/>
          <w:sz w:val="22"/>
          <w:szCs w:val="22"/>
          <w:lang w:val="en-US"/>
        </w:rPr>
        <w:t>(</w:t>
      </w:r>
      <w:r w:rsidR="00D80B9C" w:rsidRPr="002D2EC9">
        <w:rPr>
          <w:rFonts w:ascii="Helvetica" w:hAnsi="Helvetica" w:cs="Helvetica"/>
          <w:sz w:val="22"/>
          <w:szCs w:val="22"/>
          <w:lang w:val="en-US"/>
        </w:rPr>
        <w:t>Appendix</w:t>
      </w:r>
      <w:r w:rsidR="00DE49AF" w:rsidRPr="002D2EC9">
        <w:rPr>
          <w:rFonts w:ascii="Helvetica" w:hAnsi="Helvetica" w:cs="Helvetica"/>
          <w:sz w:val="22"/>
          <w:szCs w:val="22"/>
          <w:lang w:val="en-US"/>
        </w:rPr>
        <w:t>)</w:t>
      </w:r>
      <w:r w:rsidR="00770BC0" w:rsidRPr="002D2EC9">
        <w:rPr>
          <w:rFonts w:ascii="Helvetica" w:hAnsi="Helvetica" w:cs="Helvetica"/>
          <w:sz w:val="22"/>
          <w:szCs w:val="22"/>
          <w:lang w:val="en-US"/>
        </w:rPr>
        <w:t xml:space="preserve">. This hypothesis </w:t>
      </w:r>
      <w:r w:rsidR="002B5922" w:rsidRPr="002D2EC9">
        <w:rPr>
          <w:rFonts w:ascii="Helvetica" w:hAnsi="Helvetica" w:cs="Helvetica"/>
          <w:sz w:val="22"/>
          <w:szCs w:val="22"/>
          <w:lang w:val="en-US"/>
        </w:rPr>
        <w:t xml:space="preserve">predicts </w:t>
      </w:r>
      <w:r w:rsidR="006F4CF0" w:rsidRPr="002D2EC9">
        <w:rPr>
          <w:rFonts w:ascii="Helvetica" w:hAnsi="Helvetica" w:cs="Helvetica"/>
          <w:sz w:val="22"/>
          <w:szCs w:val="22"/>
          <w:lang w:val="en-US"/>
        </w:rPr>
        <w:t>the often-shown</w:t>
      </w:r>
      <w:r w:rsidR="002B5922" w:rsidRPr="002D2EC9">
        <w:rPr>
          <w:rFonts w:ascii="Helvetica" w:hAnsi="Helvetica" w:cs="Helvetica"/>
          <w:sz w:val="22"/>
          <w:szCs w:val="22"/>
          <w:lang w:val="en-US"/>
        </w:rPr>
        <w:t xml:space="preserve"> concave</w:t>
      </w:r>
      <w:r w:rsidR="00951701" w:rsidRPr="002D2EC9">
        <w:rPr>
          <w:rFonts w:ascii="Helvetica" w:hAnsi="Helvetica" w:cs="Helvetica"/>
          <w:sz w:val="22"/>
          <w:szCs w:val="22"/>
          <w:lang w:val="en-US"/>
        </w:rPr>
        <w:t>-</w:t>
      </w:r>
      <w:r w:rsidR="002B5922" w:rsidRPr="002D2EC9">
        <w:rPr>
          <w:rFonts w:ascii="Helvetica" w:hAnsi="Helvetica" w:cs="Helvetica"/>
          <w:sz w:val="22"/>
          <w:szCs w:val="22"/>
          <w:lang w:val="en-US"/>
        </w:rPr>
        <w:t>down curve between consumer fitness and relative timing between the consumer and its resource</w:t>
      </w:r>
      <w:r w:rsidR="00694F59" w:rsidRPr="002D2EC9">
        <w:rPr>
          <w:rFonts w:ascii="Helvetica" w:hAnsi="Helvetica" w:cs="Helvetica"/>
          <w:sz w:val="22"/>
          <w:szCs w:val="22"/>
          <w:lang w:val="en-US"/>
        </w:rPr>
        <w:t xml:space="preserve"> (1974</w:t>
      </w:r>
      <w:r w:rsidR="00A87C4C" w:rsidRPr="002D2EC9">
        <w:rPr>
          <w:rFonts w:ascii="Helvetica" w:hAnsi="Helvetica" w:cs="Helvetica"/>
          <w:sz w:val="22"/>
          <w:szCs w:val="22"/>
          <w:lang w:val="en-US"/>
        </w:rPr>
        <w:t>; Figure 1</w:t>
      </w:r>
      <w:r w:rsidR="00521116" w:rsidRPr="002D2EC9">
        <w:rPr>
          <w:rFonts w:ascii="Helvetica" w:hAnsi="Helvetica" w:cs="Helvetica"/>
          <w:sz w:val="22"/>
          <w:szCs w:val="22"/>
          <w:lang w:val="en-US"/>
        </w:rPr>
        <w:t>)</w:t>
      </w:r>
      <w:r w:rsidR="008B7D7B" w:rsidRPr="002D2EC9">
        <w:rPr>
          <w:rFonts w:ascii="Helvetica" w:hAnsi="Helvetica" w:cs="Helvetica"/>
          <w:sz w:val="22"/>
          <w:szCs w:val="22"/>
          <w:lang w:val="en-US"/>
        </w:rPr>
        <w:t xml:space="preserve">. While this curve </w:t>
      </w:r>
      <w:r w:rsidR="007B00E4" w:rsidRPr="002D2EC9">
        <w:rPr>
          <w:rFonts w:ascii="Helvetica" w:hAnsi="Helvetica" w:cs="Helvetica"/>
          <w:sz w:val="22"/>
          <w:szCs w:val="22"/>
          <w:lang w:val="en-US"/>
        </w:rPr>
        <w:t>has been applied</w:t>
      </w:r>
      <w:r w:rsidR="00770BC0" w:rsidRPr="002D2EC9">
        <w:rPr>
          <w:rFonts w:ascii="Helvetica" w:hAnsi="Helvetica" w:cs="Helvetica"/>
          <w:sz w:val="22"/>
          <w:szCs w:val="22"/>
          <w:lang w:val="en-US"/>
        </w:rPr>
        <w:t xml:space="preserve"> </w:t>
      </w:r>
      <w:r w:rsidR="008B7D7B" w:rsidRPr="002D2EC9">
        <w:rPr>
          <w:rFonts w:ascii="Helvetica" w:hAnsi="Helvetica" w:cs="Helvetica"/>
          <w:sz w:val="22"/>
          <w:szCs w:val="22"/>
          <w:lang w:val="en-US"/>
        </w:rPr>
        <w:t xml:space="preserve">across </w:t>
      </w:r>
      <w:r w:rsidR="00BA4A15" w:rsidRPr="002D2EC9">
        <w:rPr>
          <w:rFonts w:ascii="Helvetica" w:hAnsi="Helvetica" w:cs="Helvetica"/>
          <w:sz w:val="22"/>
          <w:szCs w:val="22"/>
          <w:lang w:val="en-US"/>
        </w:rPr>
        <w:t xml:space="preserve">many </w:t>
      </w:r>
      <w:r w:rsidR="008B7D7B" w:rsidRPr="002D2EC9">
        <w:rPr>
          <w:rFonts w:ascii="Helvetica" w:hAnsi="Helvetica" w:cs="Helvetica"/>
          <w:sz w:val="22"/>
          <w:szCs w:val="22"/>
          <w:lang w:val="en-US"/>
        </w:rPr>
        <w:t xml:space="preserve">ecosystems </w:t>
      </w:r>
      <w:r w:rsidR="003C2272" w:rsidRPr="002D2EC9">
        <w:rPr>
          <w:rFonts w:ascii="Helvetica" w:hAnsi="Helvetica" w:cs="Helvetica"/>
          <w:sz w:val="22"/>
          <w:szCs w:val="22"/>
          <w:lang w:val="en-US"/>
        </w:rPr>
        <w:t xml:space="preserve">(e.g. Winder and Schindler 2004; </w:t>
      </w:r>
      <w:proofErr w:type="spellStart"/>
      <w:r w:rsidR="00D45F4F" w:rsidRPr="002D2EC9">
        <w:rPr>
          <w:rFonts w:ascii="Helvetica" w:hAnsi="Helvetica" w:cs="Helvetica"/>
          <w:sz w:val="22"/>
          <w:szCs w:val="22"/>
          <w:lang w:val="en-US"/>
        </w:rPr>
        <w:t>Vatka</w:t>
      </w:r>
      <w:proofErr w:type="spellEnd"/>
      <w:r w:rsidR="00D45F4F" w:rsidRPr="002D2EC9">
        <w:rPr>
          <w:rFonts w:ascii="Helvetica" w:hAnsi="Helvetica" w:cs="Helvetica"/>
          <w:sz w:val="22"/>
          <w:szCs w:val="22"/>
          <w:lang w:val="en-US"/>
        </w:rPr>
        <w:t xml:space="preserve"> et al. 2011</w:t>
      </w:r>
      <w:r w:rsidR="003C2272" w:rsidRPr="002D2EC9">
        <w:rPr>
          <w:rFonts w:ascii="Helvetica" w:hAnsi="Helvetica" w:cs="Helvetica"/>
          <w:sz w:val="22"/>
          <w:szCs w:val="22"/>
          <w:lang w:val="en-US"/>
        </w:rPr>
        <w:t xml:space="preserve">; </w:t>
      </w:r>
      <w:proofErr w:type="spellStart"/>
      <w:r w:rsidR="003C2272" w:rsidRPr="002D2EC9">
        <w:rPr>
          <w:rFonts w:ascii="Helvetica" w:hAnsi="Helvetica" w:cs="Helvetica"/>
          <w:sz w:val="22"/>
          <w:szCs w:val="22"/>
          <w:lang w:val="en-US"/>
        </w:rPr>
        <w:t>Arula</w:t>
      </w:r>
      <w:proofErr w:type="spellEnd"/>
      <w:r w:rsidR="003C2272" w:rsidRPr="002D2EC9">
        <w:rPr>
          <w:rFonts w:ascii="Helvetica" w:hAnsi="Helvetica" w:cs="Helvetica"/>
          <w:sz w:val="22"/>
          <w:szCs w:val="22"/>
          <w:lang w:val="en-US"/>
        </w:rPr>
        <w:t xml:space="preserve"> et al. 2014</w:t>
      </w:r>
      <w:r w:rsidR="00770BC0" w:rsidRPr="002D2EC9">
        <w:rPr>
          <w:rFonts w:ascii="Helvetica" w:hAnsi="Helvetica" w:cs="Helvetica"/>
          <w:sz w:val="22"/>
          <w:szCs w:val="22"/>
          <w:lang w:val="en-US"/>
        </w:rPr>
        <w:t>)</w:t>
      </w:r>
      <w:r w:rsidR="008B7D7B" w:rsidRPr="002D2EC9">
        <w:rPr>
          <w:rFonts w:ascii="Helvetica" w:hAnsi="Helvetica" w:cs="Helvetica"/>
          <w:sz w:val="22"/>
          <w:szCs w:val="22"/>
          <w:lang w:val="en-US"/>
        </w:rPr>
        <w:t>, the</w:t>
      </w:r>
      <w:r w:rsidR="00521116" w:rsidRPr="002D2EC9">
        <w:rPr>
          <w:rFonts w:ascii="Helvetica" w:hAnsi="Helvetica" w:cs="Helvetica"/>
          <w:sz w:val="22"/>
          <w:szCs w:val="22"/>
          <w:lang w:val="en-US"/>
        </w:rPr>
        <w:t xml:space="preserve"> theory</w:t>
      </w:r>
      <w:r w:rsidR="00694F59" w:rsidRPr="002D2EC9">
        <w:rPr>
          <w:rFonts w:ascii="Helvetica" w:hAnsi="Helvetica" w:cs="Helvetica"/>
          <w:sz w:val="22"/>
          <w:szCs w:val="22"/>
          <w:lang w:val="en-US"/>
        </w:rPr>
        <w:t xml:space="preserve"> </w:t>
      </w:r>
      <w:r w:rsidR="008B7D7B" w:rsidRPr="002D2EC9">
        <w:rPr>
          <w:rFonts w:ascii="Helvetica" w:hAnsi="Helvetica" w:cs="Helvetica"/>
          <w:sz w:val="22"/>
          <w:szCs w:val="22"/>
          <w:lang w:val="en-US"/>
        </w:rPr>
        <w:t xml:space="preserve">originally </w:t>
      </w:r>
      <w:r w:rsidR="00694F59" w:rsidRPr="002D2EC9">
        <w:rPr>
          <w:rFonts w:ascii="Helvetica" w:hAnsi="Helvetica" w:cs="Helvetica"/>
          <w:sz w:val="22"/>
          <w:szCs w:val="22"/>
          <w:lang w:val="en-US"/>
        </w:rPr>
        <w:t xml:space="preserve">emerged from the marine fisheries literature as a way to explain the variation in population recruitment of fish stocks. </w:t>
      </w:r>
    </w:p>
    <w:p w14:paraId="4DF2ECD5" w14:textId="21DBD7EA" w:rsidR="00235753" w:rsidRPr="002D2EC9" w:rsidRDefault="006F4CF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694F59" w:rsidRPr="002D2EC9">
        <w:rPr>
          <w:rFonts w:ascii="Helvetica" w:hAnsi="Helvetica" w:cs="Helvetica"/>
          <w:sz w:val="22"/>
          <w:szCs w:val="22"/>
          <w:lang w:val="en-US"/>
        </w:rPr>
        <w:t xml:space="preserve">Based on life-history theory, </w:t>
      </w:r>
      <w:r w:rsidR="00B10BC9" w:rsidRPr="002D2EC9">
        <w:rPr>
          <w:rFonts w:ascii="Helvetica" w:hAnsi="Helvetica" w:cs="Helvetica"/>
          <w:sz w:val="22"/>
          <w:szCs w:val="22"/>
          <w:lang w:val="en-US"/>
        </w:rPr>
        <w:t xml:space="preserve">the </w:t>
      </w:r>
      <w:r w:rsidRPr="002D2EC9">
        <w:rPr>
          <w:rFonts w:ascii="Helvetica" w:hAnsi="Helvetica" w:cs="Helvetica"/>
          <w:sz w:val="22"/>
          <w:szCs w:val="22"/>
          <w:lang w:val="en-US"/>
        </w:rPr>
        <w:t>Cushing match-mismatch hypothesis</w:t>
      </w:r>
      <w:r w:rsidRPr="002D2EC9" w:rsidDel="006F4CF0">
        <w:rPr>
          <w:rFonts w:ascii="Helvetica" w:hAnsi="Helvetica" w:cs="Helvetica"/>
          <w:sz w:val="22"/>
          <w:szCs w:val="22"/>
          <w:lang w:val="en-US"/>
        </w:rPr>
        <w:t xml:space="preserve"> </w:t>
      </w:r>
      <w:r w:rsidR="00694F59" w:rsidRPr="002D2EC9">
        <w:rPr>
          <w:rFonts w:ascii="Helvetica" w:hAnsi="Helvetica" w:cs="Helvetica"/>
          <w:sz w:val="22"/>
          <w:szCs w:val="22"/>
          <w:lang w:val="en-US"/>
        </w:rPr>
        <w:t xml:space="preserve">postulates that selective pressure </w:t>
      </w:r>
      <w:r w:rsidR="009160E8" w:rsidRPr="002D2EC9">
        <w:rPr>
          <w:rFonts w:ascii="Helvetica" w:hAnsi="Helvetica" w:cs="Helvetica"/>
          <w:sz w:val="22"/>
          <w:szCs w:val="22"/>
          <w:lang w:val="en-US"/>
        </w:rPr>
        <w:t>should cause the</w:t>
      </w:r>
      <w:r w:rsidR="00694F59" w:rsidRPr="002D2EC9">
        <w:rPr>
          <w:rFonts w:ascii="Helvetica" w:hAnsi="Helvetica" w:cs="Helvetica"/>
          <w:sz w:val="22"/>
          <w:szCs w:val="22"/>
          <w:lang w:val="en-US"/>
        </w:rPr>
        <w:t xml:space="preserve"> consumer</w:t>
      </w:r>
      <w:r w:rsidR="009840B6" w:rsidRPr="002D2EC9">
        <w:rPr>
          <w:rFonts w:ascii="Helvetica" w:hAnsi="Helvetica" w:cs="Helvetica"/>
          <w:sz w:val="22"/>
          <w:szCs w:val="22"/>
          <w:lang w:val="en-US"/>
        </w:rPr>
        <w:t xml:space="preserve"> to temporally ‘match’ the peak of its energetic phase with the peak of resource availability</w:t>
      </w:r>
      <w:r w:rsidR="00694F59" w:rsidRPr="002D2EC9">
        <w:rPr>
          <w:rFonts w:ascii="Helvetica" w:hAnsi="Helvetica" w:cs="Helvetica"/>
          <w:sz w:val="22"/>
          <w:szCs w:val="22"/>
          <w:lang w:val="en-US"/>
        </w:rPr>
        <w:t xml:space="preserve"> </w:t>
      </w:r>
      <w:r w:rsidR="00D06188" w:rsidRPr="002D2EC9">
        <w:rPr>
          <w:rFonts w:ascii="Helvetica" w:hAnsi="Helvetica" w:cs="Helvetica"/>
          <w:sz w:val="22"/>
          <w:szCs w:val="22"/>
          <w:lang w:val="en-US"/>
        </w:rPr>
        <w:t>(Figure 1)</w:t>
      </w:r>
      <w:r w:rsidR="00694F59" w:rsidRPr="002D2EC9">
        <w:rPr>
          <w:rFonts w:ascii="Helvetica" w:hAnsi="Helvetica" w:cs="Helvetica"/>
          <w:sz w:val="22"/>
          <w:szCs w:val="22"/>
          <w:lang w:val="en-US"/>
        </w:rPr>
        <w:t>. Given this strong selective pressure, if there is any chang</w:t>
      </w:r>
      <w:r w:rsidR="00562C3A" w:rsidRPr="002D2EC9">
        <w:rPr>
          <w:rFonts w:ascii="Helvetica" w:hAnsi="Helvetica" w:cs="Helvetica"/>
          <w:sz w:val="22"/>
          <w:szCs w:val="22"/>
          <w:lang w:val="en-US"/>
        </w:rPr>
        <w:t xml:space="preserve">e to the relative timing of </w:t>
      </w:r>
      <w:r w:rsidR="0069398B" w:rsidRPr="002D2EC9">
        <w:rPr>
          <w:rFonts w:ascii="Helvetica" w:hAnsi="Helvetica" w:cs="Helvetica"/>
          <w:sz w:val="22"/>
          <w:szCs w:val="22"/>
          <w:lang w:val="en-US"/>
        </w:rPr>
        <w:t xml:space="preserve">the </w:t>
      </w:r>
      <w:r w:rsidR="00694F59" w:rsidRPr="002D2EC9">
        <w:rPr>
          <w:rFonts w:ascii="Helvetica" w:hAnsi="Helvetica" w:cs="Helvetica"/>
          <w:sz w:val="22"/>
          <w:szCs w:val="22"/>
          <w:lang w:val="en-US"/>
        </w:rPr>
        <w:t>interaction, there will be a decrease in fitness for the consumer</w:t>
      </w:r>
      <w:r w:rsidR="00134753" w:rsidRPr="002D2EC9">
        <w:rPr>
          <w:rFonts w:ascii="Helvetica" w:hAnsi="Helvetica" w:cs="Helvetica"/>
          <w:sz w:val="22"/>
          <w:szCs w:val="22"/>
          <w:lang w:val="en-US"/>
        </w:rPr>
        <w:t xml:space="preserve"> (</w:t>
      </w:r>
      <w:r w:rsidR="00E22B6F" w:rsidRPr="002D2EC9">
        <w:rPr>
          <w:rFonts w:ascii="Helvetica" w:hAnsi="Helvetica" w:cs="Helvetica"/>
          <w:sz w:val="22"/>
          <w:szCs w:val="22"/>
          <w:lang w:val="en-US"/>
        </w:rPr>
        <w:t>i.e., a mismatch</w:t>
      </w:r>
      <w:r w:rsidR="00134753" w:rsidRPr="002D2EC9">
        <w:rPr>
          <w:rFonts w:ascii="Helvetica" w:hAnsi="Helvetica" w:cs="Helvetica"/>
          <w:sz w:val="22"/>
          <w:szCs w:val="22"/>
          <w:lang w:val="en-US"/>
        </w:rPr>
        <w:t>)</w:t>
      </w:r>
      <w:r w:rsidR="00E22B6F" w:rsidRPr="002D2EC9">
        <w:rPr>
          <w:rFonts w:ascii="Helvetica" w:hAnsi="Helvetica" w:cs="Helvetica"/>
          <w:sz w:val="22"/>
          <w:szCs w:val="22"/>
          <w:lang w:val="en-US"/>
        </w:rPr>
        <w:t xml:space="preserve">, thus producing </w:t>
      </w:r>
      <w:r w:rsidR="001E293A" w:rsidRPr="002D2EC9">
        <w:rPr>
          <w:rFonts w:ascii="Helvetica" w:hAnsi="Helvetica" w:cs="Helvetica"/>
          <w:sz w:val="22"/>
          <w:szCs w:val="22"/>
          <w:lang w:val="en-US"/>
        </w:rPr>
        <w:t>a concave-down</w:t>
      </w:r>
      <w:r w:rsidR="00E22B6F" w:rsidRPr="002D2EC9">
        <w:rPr>
          <w:rFonts w:ascii="Helvetica" w:hAnsi="Helvetica" w:cs="Helvetica"/>
          <w:sz w:val="22"/>
          <w:szCs w:val="22"/>
          <w:lang w:val="en-US"/>
        </w:rPr>
        <w:t xml:space="preserve"> </w:t>
      </w:r>
      <w:r w:rsidR="004E272C" w:rsidRPr="002D2EC9">
        <w:rPr>
          <w:rFonts w:ascii="Helvetica" w:hAnsi="Helvetica" w:cs="Helvetica"/>
          <w:sz w:val="22"/>
          <w:szCs w:val="22"/>
          <w:lang w:val="en-US"/>
        </w:rPr>
        <w:t>curve</w:t>
      </w:r>
      <w:r w:rsidR="00E22B6F" w:rsidRPr="002D2EC9">
        <w:rPr>
          <w:rFonts w:ascii="Helvetica" w:hAnsi="Helvetica" w:cs="Helvetica"/>
          <w:sz w:val="22"/>
          <w:szCs w:val="22"/>
          <w:lang w:val="en-US"/>
        </w:rPr>
        <w:t xml:space="preserve"> (Figure 1). </w:t>
      </w:r>
      <w:r w:rsidR="00AE4253" w:rsidRPr="002D2EC9">
        <w:rPr>
          <w:rFonts w:ascii="Helvetica" w:hAnsi="Helvetica" w:cs="Helvetica"/>
          <w:sz w:val="22"/>
          <w:szCs w:val="22"/>
          <w:lang w:val="en-US"/>
        </w:rPr>
        <w:t>For example, if a</w:t>
      </w:r>
      <w:r w:rsidR="001546F7" w:rsidRPr="002D2EC9">
        <w:rPr>
          <w:rFonts w:ascii="Helvetica" w:hAnsi="Helvetica" w:cs="Helvetica"/>
          <w:sz w:val="22"/>
          <w:szCs w:val="22"/>
          <w:lang w:val="en-US"/>
        </w:rPr>
        <w:t xml:space="preserve"> consumer </w:t>
      </w:r>
      <w:r w:rsidR="002D6F35" w:rsidRPr="002D2EC9">
        <w:rPr>
          <w:rFonts w:ascii="Helvetica" w:hAnsi="Helvetica" w:cs="Helvetica"/>
          <w:sz w:val="22"/>
          <w:szCs w:val="22"/>
          <w:lang w:val="en-US"/>
        </w:rPr>
        <w:t>emerges too early in the spring</w:t>
      </w:r>
      <w:r w:rsidR="002A6A21" w:rsidRPr="002D2EC9">
        <w:rPr>
          <w:rFonts w:ascii="Helvetica" w:hAnsi="Helvetica" w:cs="Helvetica"/>
          <w:sz w:val="22"/>
          <w:szCs w:val="22"/>
          <w:lang w:val="en-US"/>
        </w:rPr>
        <w:t xml:space="preserve"> (Figure 1b) </w:t>
      </w:r>
      <w:r w:rsidR="002D6F35" w:rsidRPr="002D2EC9">
        <w:rPr>
          <w:rFonts w:ascii="Helvetica" w:hAnsi="Helvetica" w:cs="Helvetica"/>
          <w:sz w:val="22"/>
          <w:szCs w:val="22"/>
          <w:lang w:val="en-US"/>
        </w:rPr>
        <w:t>and</w:t>
      </w:r>
      <w:r w:rsidR="001546F7" w:rsidRPr="002D2EC9">
        <w:rPr>
          <w:rFonts w:ascii="Helvetica" w:hAnsi="Helvetica" w:cs="Helvetica"/>
          <w:sz w:val="22"/>
          <w:szCs w:val="22"/>
          <w:lang w:val="en-US"/>
        </w:rPr>
        <w:t xml:space="preserve"> the resource </w:t>
      </w:r>
      <w:r w:rsidR="002D6F35" w:rsidRPr="002D2EC9">
        <w:rPr>
          <w:rFonts w:ascii="Helvetica" w:hAnsi="Helvetica" w:cs="Helvetica"/>
          <w:sz w:val="22"/>
          <w:szCs w:val="22"/>
          <w:lang w:val="en-US"/>
        </w:rPr>
        <w:t xml:space="preserve">has not yet </w:t>
      </w:r>
      <w:r w:rsidR="002D6F35" w:rsidRPr="002D2EC9">
        <w:rPr>
          <w:rFonts w:ascii="Helvetica" w:hAnsi="Helvetica" w:cs="Helvetica"/>
          <w:sz w:val="22"/>
          <w:szCs w:val="22"/>
          <w:lang w:val="en-US"/>
        </w:rPr>
        <w:lastRenderedPageBreak/>
        <w:t>emerged,</w:t>
      </w:r>
      <w:r w:rsidR="001546F7" w:rsidRPr="002D2EC9">
        <w:rPr>
          <w:rFonts w:ascii="Helvetica" w:hAnsi="Helvetica" w:cs="Helvetica"/>
          <w:sz w:val="22"/>
          <w:szCs w:val="22"/>
          <w:lang w:val="en-US"/>
        </w:rPr>
        <w:t xml:space="preserve"> the consumer will risk starvation. </w:t>
      </w:r>
      <w:r w:rsidR="00694F59" w:rsidRPr="002D2EC9">
        <w:rPr>
          <w:rFonts w:ascii="Helvetica" w:hAnsi="Helvetica" w:cs="Helvetica"/>
          <w:sz w:val="22"/>
          <w:szCs w:val="22"/>
          <w:lang w:val="en-US"/>
        </w:rPr>
        <w:t>At the</w:t>
      </w:r>
      <w:r w:rsidR="00521116" w:rsidRPr="002D2EC9">
        <w:rPr>
          <w:rFonts w:ascii="Helvetica" w:hAnsi="Helvetica" w:cs="Helvetica"/>
          <w:sz w:val="22"/>
          <w:szCs w:val="22"/>
          <w:lang w:val="en-US"/>
        </w:rPr>
        <w:t xml:space="preserve"> curve’s</w:t>
      </w:r>
      <w:r w:rsidR="00694F59" w:rsidRPr="002D2EC9">
        <w:rPr>
          <w:rFonts w:ascii="Helvetica" w:hAnsi="Helvetica" w:cs="Helvetica"/>
          <w:sz w:val="22"/>
          <w:szCs w:val="22"/>
          <w:lang w:val="en-US"/>
        </w:rPr>
        <w:t xml:space="preserve"> limits, consumer fitness should fall to zero when </w:t>
      </w:r>
      <w:r w:rsidR="00521116" w:rsidRPr="002D2EC9">
        <w:rPr>
          <w:rFonts w:ascii="Helvetica" w:hAnsi="Helvetica" w:cs="Helvetica"/>
          <w:sz w:val="22"/>
          <w:szCs w:val="22"/>
          <w:lang w:val="en-US"/>
        </w:rPr>
        <w:t>the change in relative timing is sufficiently large</w:t>
      </w:r>
      <w:r w:rsidR="0076017C" w:rsidRPr="002D2EC9">
        <w:rPr>
          <w:rFonts w:ascii="Helvetica" w:hAnsi="Helvetica" w:cs="Helvetica"/>
          <w:sz w:val="22"/>
          <w:szCs w:val="22"/>
          <w:lang w:val="en-US"/>
        </w:rPr>
        <w:t xml:space="preserve"> (Figure 1)</w:t>
      </w:r>
      <w:r w:rsidR="00694F59" w:rsidRPr="002D2EC9">
        <w:rPr>
          <w:rFonts w:ascii="Helvetica" w:hAnsi="Helvetica" w:cs="Helvetica"/>
          <w:sz w:val="22"/>
          <w:szCs w:val="22"/>
          <w:lang w:val="en-US"/>
        </w:rPr>
        <w:t xml:space="preserve">. </w:t>
      </w:r>
      <w:r w:rsidR="00DA6CC6" w:rsidRPr="002D2EC9">
        <w:rPr>
          <w:rFonts w:ascii="Helvetica" w:hAnsi="Helvetica" w:cs="Helvetica"/>
          <w:sz w:val="22"/>
          <w:szCs w:val="22"/>
          <w:lang w:val="en-US"/>
        </w:rPr>
        <w:t xml:space="preserve">For example, the early-emerging </w:t>
      </w:r>
      <w:r w:rsidR="001546F7" w:rsidRPr="002D2EC9">
        <w:rPr>
          <w:rFonts w:ascii="Helvetica" w:hAnsi="Helvetica" w:cs="Helvetica"/>
          <w:sz w:val="22"/>
          <w:szCs w:val="22"/>
          <w:lang w:val="en-US"/>
        </w:rPr>
        <w:t xml:space="preserve">consumer </w:t>
      </w:r>
      <w:r w:rsidR="002A6A21" w:rsidRPr="002D2EC9">
        <w:rPr>
          <w:rFonts w:ascii="Helvetica" w:hAnsi="Helvetica" w:cs="Helvetica"/>
          <w:sz w:val="22"/>
          <w:szCs w:val="22"/>
          <w:lang w:val="en-US"/>
        </w:rPr>
        <w:t xml:space="preserve">(Figure 1b) </w:t>
      </w:r>
      <w:r w:rsidR="001546F7" w:rsidRPr="002D2EC9">
        <w:rPr>
          <w:rFonts w:ascii="Helvetica" w:hAnsi="Helvetica" w:cs="Helvetica"/>
          <w:sz w:val="22"/>
          <w:szCs w:val="22"/>
          <w:lang w:val="en-US"/>
        </w:rPr>
        <w:t xml:space="preserve">can only survive so many days without food. </w:t>
      </w:r>
    </w:p>
    <w:p w14:paraId="17F35289" w14:textId="105D7A9B" w:rsidR="00FF2DD4" w:rsidRPr="002D2EC9" w:rsidRDefault="0023575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rPr>
      </w:pPr>
      <w:r w:rsidRPr="002D2EC9">
        <w:rPr>
          <w:rFonts w:ascii="Helvetica" w:hAnsi="Helvetica" w:cs="Helvetica"/>
          <w:sz w:val="22"/>
          <w:szCs w:val="22"/>
          <w:lang w:val="en-US"/>
        </w:rPr>
        <w:tab/>
      </w:r>
      <w:r w:rsidR="009F2057" w:rsidRPr="002D2EC9">
        <w:rPr>
          <w:rFonts w:ascii="Helvetica" w:hAnsi="Helvetica" w:cs="Helvetica"/>
          <w:sz w:val="22"/>
          <w:szCs w:val="22"/>
          <w:lang w:val="en-US"/>
        </w:rPr>
        <w:t>This hypothesis is based on two important assumptions</w:t>
      </w:r>
      <w:r w:rsidR="009F2057" w:rsidRPr="002D2EC9">
        <w:rPr>
          <w:rStyle w:val="CommentReference"/>
          <w:rFonts w:ascii="Helvetica" w:hAnsi="Helvetica"/>
        </w:rPr>
        <w:t>.</w:t>
      </w:r>
      <w:r w:rsidR="00F22504" w:rsidRPr="002D2EC9">
        <w:rPr>
          <w:rFonts w:ascii="Helvetica" w:hAnsi="Helvetica" w:cs="Helvetica"/>
          <w:sz w:val="22"/>
          <w:szCs w:val="22"/>
          <w:lang w:val="en-US"/>
        </w:rPr>
        <w:t xml:space="preserve"> First, </w:t>
      </w:r>
      <w:r w:rsidR="0066705A" w:rsidRPr="002D2EC9">
        <w:rPr>
          <w:rFonts w:ascii="Helvetica" w:hAnsi="Helvetica" w:cs="Helvetica"/>
          <w:sz w:val="22"/>
          <w:szCs w:val="22"/>
          <w:lang w:val="en-US"/>
        </w:rPr>
        <w:t>the</w:t>
      </w:r>
      <w:r w:rsidR="00CF7136" w:rsidRPr="002D2EC9">
        <w:rPr>
          <w:rFonts w:ascii="Helvetica" w:hAnsi="Helvetica" w:cs="Helvetica"/>
          <w:sz w:val="22"/>
          <w:szCs w:val="22"/>
          <w:lang w:val="en-US"/>
        </w:rPr>
        <w:t xml:space="preserve"> resource is the major </w:t>
      </w:r>
      <w:r w:rsidR="009160E8" w:rsidRPr="002D2EC9">
        <w:rPr>
          <w:rFonts w:ascii="Helvetica" w:hAnsi="Helvetica" w:cs="Helvetica"/>
          <w:sz w:val="22"/>
          <w:szCs w:val="22"/>
          <w:lang w:val="en-US"/>
        </w:rPr>
        <w:t>controller</w:t>
      </w:r>
      <w:r w:rsidR="002B1912" w:rsidRPr="002D2EC9">
        <w:rPr>
          <w:rFonts w:ascii="Helvetica" w:hAnsi="Helvetica" w:cs="Helvetica"/>
          <w:sz w:val="22"/>
          <w:szCs w:val="22"/>
          <w:lang w:val="en-US"/>
        </w:rPr>
        <w:t xml:space="preserve"> </w:t>
      </w:r>
      <w:r w:rsidR="009160E8" w:rsidRPr="002D2EC9">
        <w:rPr>
          <w:rFonts w:ascii="Helvetica" w:hAnsi="Helvetica" w:cs="Helvetica"/>
          <w:sz w:val="22"/>
          <w:szCs w:val="22"/>
          <w:lang w:val="en-US"/>
        </w:rPr>
        <w:t xml:space="preserve">on </w:t>
      </w:r>
      <w:r w:rsidR="00CF7136" w:rsidRPr="002D2EC9">
        <w:rPr>
          <w:rFonts w:ascii="Helvetica" w:hAnsi="Helvetica" w:cs="Helvetica"/>
          <w:sz w:val="22"/>
          <w:szCs w:val="22"/>
          <w:lang w:val="en-US"/>
        </w:rPr>
        <w:t>consumer</w:t>
      </w:r>
      <w:r w:rsidR="006E65F8" w:rsidRPr="002D2EC9">
        <w:rPr>
          <w:rFonts w:ascii="Helvetica" w:hAnsi="Helvetica" w:cs="Helvetica"/>
          <w:sz w:val="22"/>
          <w:szCs w:val="22"/>
          <w:lang w:val="en-US"/>
        </w:rPr>
        <w:t xml:space="preserve"> fitness</w:t>
      </w:r>
      <w:r w:rsidR="00CF7136" w:rsidRPr="002D2EC9">
        <w:rPr>
          <w:rFonts w:ascii="Helvetica" w:hAnsi="Helvetica" w:cs="Helvetica"/>
          <w:sz w:val="22"/>
          <w:szCs w:val="22"/>
          <w:lang w:val="en-US"/>
        </w:rPr>
        <w:t xml:space="preserve"> </w:t>
      </w:r>
      <w:r w:rsidR="0066705A" w:rsidRPr="002D2EC9">
        <w:rPr>
          <w:rFonts w:ascii="Helvetica" w:hAnsi="Helvetica" w:cs="Helvetica"/>
          <w:sz w:val="22"/>
          <w:szCs w:val="22"/>
          <w:lang w:val="en-US"/>
        </w:rPr>
        <w:t>(i.e.</w:t>
      </w:r>
      <w:r w:rsidR="00EF1902" w:rsidRPr="002D2EC9">
        <w:rPr>
          <w:rFonts w:ascii="Helvetica" w:hAnsi="Helvetica" w:cs="Helvetica"/>
          <w:sz w:val="22"/>
          <w:szCs w:val="22"/>
          <w:lang w:val="en-US"/>
        </w:rPr>
        <w:t>,</w:t>
      </w:r>
      <w:r w:rsidR="0066705A" w:rsidRPr="002D2EC9">
        <w:rPr>
          <w:rFonts w:ascii="Helvetica" w:hAnsi="Helvetica" w:cs="Helvetica"/>
          <w:sz w:val="22"/>
          <w:szCs w:val="22"/>
          <w:lang w:val="en-US"/>
        </w:rPr>
        <w:t xml:space="preserve"> strong interaction strength</w:t>
      </w:r>
      <w:r w:rsidR="00D12F6F" w:rsidRPr="002D2EC9">
        <w:rPr>
          <w:rFonts w:ascii="Helvetica" w:hAnsi="Helvetica" w:cs="Helvetica"/>
          <w:sz w:val="22"/>
          <w:szCs w:val="22"/>
          <w:lang w:val="en-US"/>
        </w:rPr>
        <w:t>, bottom-up control</w:t>
      </w:r>
      <w:r w:rsidR="003B3CA6" w:rsidRPr="002D2EC9">
        <w:rPr>
          <w:rFonts w:ascii="Helvetica" w:hAnsi="Helvetica" w:cs="Helvetica"/>
          <w:sz w:val="22"/>
          <w:szCs w:val="22"/>
          <w:lang w:val="en-US"/>
        </w:rPr>
        <w:t xml:space="preserve">; </w:t>
      </w:r>
      <w:proofErr w:type="spellStart"/>
      <w:r w:rsidR="003B3CA6" w:rsidRPr="002D2EC9">
        <w:rPr>
          <w:rFonts w:ascii="Helvetica" w:hAnsi="Helvetica" w:cs="Helvetica"/>
          <w:sz w:val="22"/>
          <w:szCs w:val="22"/>
          <w:lang w:val="en-US"/>
        </w:rPr>
        <w:t>Cury</w:t>
      </w:r>
      <w:proofErr w:type="spellEnd"/>
      <w:r w:rsidR="003B3CA6" w:rsidRPr="002D2EC9">
        <w:rPr>
          <w:rFonts w:ascii="Helvetica" w:hAnsi="Helvetica" w:cs="Helvetica"/>
          <w:sz w:val="22"/>
          <w:szCs w:val="22"/>
          <w:lang w:val="en-US"/>
        </w:rPr>
        <w:t xml:space="preserve"> et al, 2003</w:t>
      </w:r>
      <w:r w:rsidR="0066705A" w:rsidRPr="002D2EC9">
        <w:rPr>
          <w:rFonts w:ascii="Helvetica" w:hAnsi="Helvetica" w:cs="Helvetica"/>
          <w:sz w:val="22"/>
          <w:szCs w:val="22"/>
          <w:lang w:val="en-US"/>
        </w:rPr>
        <w:t>).</w:t>
      </w:r>
      <w:r w:rsidR="00EF1902" w:rsidRPr="002D2EC9">
        <w:rPr>
          <w:rFonts w:ascii="Helvetica" w:hAnsi="Helvetica" w:cs="Helvetica"/>
          <w:sz w:val="22"/>
          <w:szCs w:val="22"/>
          <w:lang w:val="en-US"/>
        </w:rPr>
        <w:t xml:space="preserve"> Second, the consumer and resource must present a certain degree of seasonality</w:t>
      </w:r>
      <w:r w:rsidR="00D12F6F" w:rsidRPr="002D2EC9">
        <w:rPr>
          <w:rFonts w:ascii="Helvetica" w:hAnsi="Helvetica" w:cs="Helvetica"/>
          <w:sz w:val="22"/>
          <w:szCs w:val="22"/>
          <w:lang w:val="en-US"/>
        </w:rPr>
        <w:t xml:space="preserve"> (e.g.</w:t>
      </w:r>
      <w:r w:rsidR="009E2662" w:rsidRPr="002D2EC9">
        <w:rPr>
          <w:rFonts w:ascii="Helvetica" w:hAnsi="Helvetica" w:cs="Helvetica"/>
          <w:sz w:val="22"/>
          <w:szCs w:val="22"/>
          <w:lang w:val="en-US"/>
        </w:rPr>
        <w:t>,</w:t>
      </w:r>
      <w:r w:rsidR="00CD13E2" w:rsidRPr="002D2EC9">
        <w:rPr>
          <w:rFonts w:ascii="Helvetica" w:hAnsi="Helvetica" w:cs="Helvetica"/>
          <w:sz w:val="22"/>
          <w:szCs w:val="22"/>
          <w:lang w:val="en-US"/>
        </w:rPr>
        <w:t xml:space="preserve"> </w:t>
      </w:r>
      <w:r w:rsidR="00F02313" w:rsidRPr="002D2EC9">
        <w:rPr>
          <w:rFonts w:ascii="Helvetica" w:hAnsi="Helvetica" w:cs="Helvetica"/>
          <w:sz w:val="22"/>
          <w:szCs w:val="22"/>
          <w:lang w:val="en-US"/>
        </w:rPr>
        <w:t>resource</w:t>
      </w:r>
      <w:r w:rsidR="00CD13E2" w:rsidRPr="002D2EC9">
        <w:rPr>
          <w:rFonts w:ascii="Helvetica" w:hAnsi="Helvetica" w:cs="Helvetica"/>
          <w:sz w:val="22"/>
          <w:szCs w:val="22"/>
          <w:lang w:val="en-US"/>
        </w:rPr>
        <w:t xml:space="preserve"> </w:t>
      </w:r>
      <w:r w:rsidR="00F02313" w:rsidRPr="002D2EC9">
        <w:rPr>
          <w:rFonts w:ascii="Helvetica" w:hAnsi="Helvetica" w:cs="Helvetica"/>
          <w:sz w:val="22"/>
          <w:szCs w:val="22"/>
          <w:lang w:val="en-US"/>
        </w:rPr>
        <w:t>is only</w:t>
      </w:r>
      <w:r w:rsidR="006C4BCC" w:rsidRPr="002D2EC9">
        <w:rPr>
          <w:rFonts w:ascii="Helvetica" w:hAnsi="Helvetica" w:cs="Helvetica"/>
          <w:sz w:val="22"/>
          <w:szCs w:val="22"/>
          <w:lang w:val="en-US"/>
        </w:rPr>
        <w:t xml:space="preserve"> </w:t>
      </w:r>
      <w:r w:rsidR="00CD13E2" w:rsidRPr="002D2EC9">
        <w:rPr>
          <w:rFonts w:ascii="Helvetica" w:hAnsi="Helvetica" w:cs="Helvetica"/>
          <w:sz w:val="22"/>
          <w:szCs w:val="22"/>
          <w:lang w:val="en-US"/>
        </w:rPr>
        <w:t xml:space="preserve">available </w:t>
      </w:r>
      <w:r w:rsidR="006C4BCC" w:rsidRPr="002D2EC9">
        <w:rPr>
          <w:rFonts w:ascii="Helvetica" w:hAnsi="Helvetica" w:cs="Helvetica"/>
          <w:sz w:val="22"/>
          <w:szCs w:val="22"/>
          <w:lang w:val="en-US"/>
        </w:rPr>
        <w:t>for part of the year</w:t>
      </w:r>
      <w:r w:rsidR="00CD13E2" w:rsidRPr="002D2EC9">
        <w:rPr>
          <w:rFonts w:ascii="Helvetica" w:hAnsi="Helvetica" w:cs="Helvetica"/>
          <w:sz w:val="22"/>
          <w:szCs w:val="22"/>
          <w:lang w:val="en-US"/>
        </w:rPr>
        <w:t>;</w:t>
      </w:r>
      <w:r w:rsidR="00400C45" w:rsidRPr="002D2EC9">
        <w:rPr>
          <w:rFonts w:ascii="Helvetica" w:hAnsi="Helvetica" w:cs="Helvetica"/>
          <w:sz w:val="22"/>
          <w:szCs w:val="22"/>
          <w:lang w:val="en-US"/>
        </w:rPr>
        <w:t xml:space="preserve"> Durant et al. 2005; </w:t>
      </w:r>
      <w:r w:rsidR="00EF1902" w:rsidRPr="002D2EC9">
        <w:rPr>
          <w:rFonts w:ascii="Helvetica" w:hAnsi="Helvetica" w:cs="Helvetica"/>
          <w:sz w:val="22"/>
          <w:szCs w:val="22"/>
          <w:lang w:val="en-US"/>
        </w:rPr>
        <w:t>Durant et al. 2007)</w:t>
      </w:r>
      <w:r w:rsidR="007851AF" w:rsidRPr="002D2EC9">
        <w:rPr>
          <w:rFonts w:ascii="Helvetica" w:hAnsi="Helvetica" w:cs="Helvetica"/>
          <w:sz w:val="22"/>
          <w:szCs w:val="22"/>
          <w:lang w:val="en-US"/>
        </w:rPr>
        <w:t>, limiting the optimal period for growth and reproduction</w:t>
      </w:r>
      <w:r w:rsidR="007D3441" w:rsidRPr="002D2EC9">
        <w:rPr>
          <w:rFonts w:ascii="Helvetica" w:hAnsi="Helvetica" w:cs="Helvetica"/>
          <w:sz w:val="22"/>
          <w:szCs w:val="22"/>
          <w:lang w:val="en-US"/>
        </w:rPr>
        <w:t xml:space="preserve"> for the consumer</w:t>
      </w:r>
      <w:r w:rsidR="00EF1902" w:rsidRPr="002D2EC9">
        <w:rPr>
          <w:rFonts w:ascii="Helvetica" w:hAnsi="Helvetica" w:cs="Helvetica"/>
          <w:sz w:val="22"/>
          <w:szCs w:val="22"/>
          <w:lang w:val="en-US"/>
        </w:rPr>
        <w:t xml:space="preserve">. </w:t>
      </w:r>
      <w:r w:rsidR="00E130B1" w:rsidRPr="002D2EC9">
        <w:rPr>
          <w:rFonts w:ascii="Helvetica" w:hAnsi="Helvetica" w:cs="Helvetica"/>
          <w:sz w:val="22"/>
          <w:szCs w:val="22"/>
          <w:lang w:val="en-US"/>
        </w:rPr>
        <w:t xml:space="preserve">If neither of these assumptions </w:t>
      </w:r>
      <w:r w:rsidR="00FB782B" w:rsidRPr="002D2EC9">
        <w:rPr>
          <w:rFonts w:ascii="Helvetica" w:hAnsi="Helvetica" w:cs="Helvetica"/>
          <w:sz w:val="22"/>
          <w:szCs w:val="22"/>
          <w:lang w:val="en-US"/>
        </w:rPr>
        <w:t>is</w:t>
      </w:r>
      <w:r w:rsidR="00A070CB" w:rsidRPr="002D2EC9">
        <w:rPr>
          <w:rFonts w:ascii="Helvetica" w:hAnsi="Helvetica" w:cs="Helvetica"/>
          <w:sz w:val="22"/>
          <w:szCs w:val="22"/>
          <w:lang w:val="en-US"/>
        </w:rPr>
        <w:t xml:space="preserve"> </w:t>
      </w:r>
      <w:r w:rsidR="00E130B1" w:rsidRPr="002D2EC9">
        <w:rPr>
          <w:rFonts w:ascii="Helvetica" w:hAnsi="Helvetica" w:cs="Helvetica"/>
          <w:sz w:val="22"/>
          <w:szCs w:val="22"/>
          <w:lang w:val="en-US"/>
        </w:rPr>
        <w:t xml:space="preserve">met, then fitness consequences due to changes in the relative timing of the interaction will be </w:t>
      </w:r>
      <w:r w:rsidR="00DD7C95" w:rsidRPr="002D2EC9">
        <w:rPr>
          <w:rFonts w:ascii="Helvetica" w:hAnsi="Helvetica" w:cs="Helvetica"/>
          <w:sz w:val="22"/>
          <w:szCs w:val="22"/>
          <w:lang w:val="en-US"/>
        </w:rPr>
        <w:t xml:space="preserve">either </w:t>
      </w:r>
      <w:r w:rsidR="00E130B1" w:rsidRPr="002D2EC9">
        <w:rPr>
          <w:rFonts w:ascii="Helvetica" w:hAnsi="Helvetica" w:cs="Helvetica"/>
          <w:sz w:val="22"/>
          <w:szCs w:val="22"/>
          <w:lang w:val="en-US"/>
        </w:rPr>
        <w:t>weak or non-existent.</w:t>
      </w:r>
      <w:r w:rsidR="00A64151" w:rsidRPr="002D2EC9">
        <w:rPr>
          <w:rFonts w:ascii="Helvetica" w:hAnsi="Helvetica" w:cs="Helvetica"/>
          <w:sz w:val="22"/>
          <w:szCs w:val="22"/>
          <w:lang w:val="en-US"/>
        </w:rPr>
        <w:t xml:space="preserve"> </w:t>
      </w:r>
    </w:p>
    <w:p w14:paraId="6D45F195" w14:textId="6E9CA181" w:rsidR="00757FF2" w:rsidRPr="002D2EC9"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5649D8" w14:textId="46A5F732" w:rsidR="00504763" w:rsidRPr="002D2EC9"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2D2EC9">
        <w:rPr>
          <w:rFonts w:ascii="Helvetica" w:hAnsi="Helvetica" w:cs="Helvetica"/>
          <w:b/>
          <w:i/>
          <w:sz w:val="22"/>
          <w:szCs w:val="22"/>
          <w:lang w:val="en-US"/>
        </w:rPr>
        <w:t>Disconnect between theory and empirical studies</w:t>
      </w:r>
    </w:p>
    <w:p w14:paraId="0497393A" w14:textId="03D0C86D" w:rsidR="00826209" w:rsidRPr="002D2EC9"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271E4D" w:rsidRPr="002D2EC9">
        <w:rPr>
          <w:rFonts w:ascii="Helvetica" w:hAnsi="Helvetica" w:cs="Helvetica"/>
          <w:sz w:val="22"/>
          <w:szCs w:val="22"/>
          <w:lang w:val="en-US"/>
        </w:rPr>
        <w:t xml:space="preserve">In </w:t>
      </w:r>
      <w:r w:rsidR="00694F59" w:rsidRPr="002D2EC9">
        <w:rPr>
          <w:rFonts w:ascii="Helvetica" w:hAnsi="Helvetica" w:cs="Helvetica"/>
          <w:sz w:val="22"/>
          <w:szCs w:val="22"/>
          <w:lang w:val="en-US"/>
        </w:rPr>
        <w:t>its or</w:t>
      </w:r>
      <w:r w:rsidR="00527C79" w:rsidRPr="002D2EC9">
        <w:rPr>
          <w:rFonts w:ascii="Helvetica" w:hAnsi="Helvetica" w:cs="Helvetica"/>
          <w:sz w:val="22"/>
          <w:szCs w:val="22"/>
          <w:lang w:val="en-US"/>
        </w:rPr>
        <w:t>iginal state, the hypothesis has</w:t>
      </w:r>
      <w:r w:rsidR="00694F59" w:rsidRPr="002D2EC9">
        <w:rPr>
          <w:rFonts w:ascii="Helvetica" w:hAnsi="Helvetica" w:cs="Helvetica"/>
          <w:sz w:val="22"/>
          <w:szCs w:val="22"/>
          <w:lang w:val="en-US"/>
        </w:rPr>
        <w:t xml:space="preserve"> been debated, contested and criticized, particularly in the marine literature (</w:t>
      </w:r>
      <w:r w:rsidR="00487C38" w:rsidRPr="002D2EC9">
        <w:rPr>
          <w:rFonts w:ascii="Helvetica" w:hAnsi="Helvetica" w:cs="Helvetica"/>
          <w:sz w:val="22"/>
          <w:szCs w:val="22"/>
          <w:lang w:val="en-US"/>
        </w:rPr>
        <w:t xml:space="preserve">Leggett and </w:t>
      </w:r>
      <w:proofErr w:type="spellStart"/>
      <w:r w:rsidR="00487C38" w:rsidRPr="002D2EC9">
        <w:rPr>
          <w:rFonts w:ascii="Helvetica" w:hAnsi="Helvetica" w:cs="Helvetica"/>
          <w:sz w:val="22"/>
          <w:szCs w:val="22"/>
          <w:lang w:val="en-US"/>
        </w:rPr>
        <w:t>DeBlois</w:t>
      </w:r>
      <w:proofErr w:type="spellEnd"/>
      <w:r w:rsidR="00487C38" w:rsidRPr="002D2EC9">
        <w:rPr>
          <w:rFonts w:ascii="Helvetica" w:hAnsi="Helvetica" w:cs="Helvetica"/>
          <w:sz w:val="22"/>
          <w:szCs w:val="22"/>
          <w:lang w:val="en-US"/>
        </w:rPr>
        <w:t xml:space="preserve"> 1994</w:t>
      </w:r>
      <w:r w:rsidR="009938FB" w:rsidRPr="002D2EC9">
        <w:rPr>
          <w:rFonts w:ascii="Helvetica" w:hAnsi="Helvetica" w:cs="Helvetica"/>
          <w:sz w:val="22"/>
          <w:szCs w:val="22"/>
          <w:lang w:val="en-US"/>
        </w:rPr>
        <w:t xml:space="preserve">; </w:t>
      </w:r>
      <w:r w:rsidR="00694F59" w:rsidRPr="002D2EC9">
        <w:rPr>
          <w:rFonts w:ascii="Helvetica" w:hAnsi="Helvetica" w:cs="Helvetica"/>
          <w:sz w:val="22"/>
          <w:szCs w:val="22"/>
          <w:lang w:val="en-US"/>
        </w:rPr>
        <w:t>Durant et al.</w:t>
      </w:r>
      <w:r w:rsidR="00A271EC" w:rsidRPr="002D2EC9">
        <w:rPr>
          <w:rFonts w:ascii="Helvetica" w:hAnsi="Helvetica" w:cs="Helvetica"/>
          <w:sz w:val="22"/>
          <w:szCs w:val="22"/>
          <w:lang w:val="en-US"/>
        </w:rPr>
        <w:t xml:space="preserve"> 2007</w:t>
      </w:r>
      <w:r w:rsidR="00694F59" w:rsidRPr="002D2EC9">
        <w:rPr>
          <w:rFonts w:ascii="Helvetica" w:hAnsi="Helvetica" w:cs="Helvetica"/>
          <w:sz w:val="22"/>
          <w:szCs w:val="22"/>
          <w:lang w:val="en-US"/>
        </w:rPr>
        <w:t xml:space="preserve">). </w:t>
      </w:r>
      <w:r w:rsidR="005F07E9" w:rsidRPr="002D2EC9">
        <w:rPr>
          <w:rFonts w:ascii="Helvetica" w:hAnsi="Helvetica"/>
          <w:sz w:val="22"/>
          <w:szCs w:val="22"/>
        </w:rPr>
        <w:t>In part because, although a relatively simple hypothesis, it is inherently difficult to test in the field, an assertion even Cushing himself made. Indeed, the shape and strength of the relationship of the curve varies greatly across observational studies</w:t>
      </w:r>
      <w:r w:rsidR="005F07E9" w:rsidRPr="002D2EC9">
        <w:rPr>
          <w:rFonts w:ascii="Helvetica" w:hAnsi="Helvetica" w:cs="Helvetica"/>
          <w:sz w:val="22"/>
          <w:szCs w:val="22"/>
          <w:lang w:val="en-US"/>
        </w:rPr>
        <w:t xml:space="preserve"> </w:t>
      </w:r>
      <w:r w:rsidR="00C359B7" w:rsidRPr="002D2EC9">
        <w:rPr>
          <w:rFonts w:ascii="Helvetica" w:hAnsi="Helvetica" w:cs="Helvetica"/>
          <w:sz w:val="22"/>
          <w:szCs w:val="22"/>
          <w:lang w:val="en-US"/>
        </w:rPr>
        <w:t>(</w:t>
      </w:r>
      <w:r w:rsidR="00B82087" w:rsidRPr="002D2EC9">
        <w:rPr>
          <w:rFonts w:ascii="Helvetica" w:hAnsi="Helvetica" w:cs="Helvetica"/>
          <w:sz w:val="22"/>
          <w:szCs w:val="22"/>
          <w:lang w:val="en-US"/>
        </w:rPr>
        <w:t xml:space="preserve">e.g., </w:t>
      </w:r>
      <w:proofErr w:type="spellStart"/>
      <w:r w:rsidR="00BF0979" w:rsidRPr="002D2EC9">
        <w:rPr>
          <w:rFonts w:ascii="Helvetica" w:hAnsi="Helvetica" w:cs="Helvetica"/>
          <w:sz w:val="22"/>
          <w:szCs w:val="22"/>
          <w:lang w:val="en-US"/>
        </w:rPr>
        <w:t>Philippart</w:t>
      </w:r>
      <w:proofErr w:type="spellEnd"/>
      <w:r w:rsidR="00BF0979" w:rsidRPr="002D2EC9">
        <w:rPr>
          <w:rFonts w:ascii="Helvetica" w:hAnsi="Helvetica" w:cs="Helvetica"/>
          <w:sz w:val="22"/>
          <w:szCs w:val="22"/>
          <w:lang w:val="en-US"/>
        </w:rPr>
        <w:t xml:space="preserve"> et al. 2013; Reed et al. 2013; </w:t>
      </w:r>
      <w:proofErr w:type="spellStart"/>
      <w:r w:rsidR="00BF0979" w:rsidRPr="002D2EC9">
        <w:rPr>
          <w:rFonts w:ascii="Helvetica" w:hAnsi="Helvetica" w:cs="Helvetica"/>
          <w:sz w:val="22"/>
          <w:szCs w:val="22"/>
          <w:lang w:val="en-US"/>
        </w:rPr>
        <w:t>Plard</w:t>
      </w:r>
      <w:proofErr w:type="spellEnd"/>
      <w:r w:rsidR="00BF0979" w:rsidRPr="002D2EC9">
        <w:rPr>
          <w:rFonts w:ascii="Helvetica" w:hAnsi="Helvetica" w:cs="Helvetica"/>
          <w:sz w:val="22"/>
          <w:szCs w:val="22"/>
          <w:lang w:val="en-US"/>
        </w:rPr>
        <w:t xml:space="preserve"> et al. 2014; Atkinson et al. 2015</w:t>
      </w:r>
      <w:r w:rsidR="00C359B7" w:rsidRPr="002D2EC9">
        <w:rPr>
          <w:rFonts w:ascii="Helvetica" w:hAnsi="Helvetica" w:cs="Helvetica"/>
          <w:sz w:val="22"/>
          <w:szCs w:val="22"/>
          <w:lang w:val="en-US"/>
        </w:rPr>
        <w:t>)</w:t>
      </w:r>
      <w:r w:rsidR="00694F59" w:rsidRPr="002D2EC9">
        <w:rPr>
          <w:rFonts w:ascii="Helvetica" w:hAnsi="Helvetica" w:cs="Helvetica"/>
          <w:sz w:val="22"/>
          <w:szCs w:val="22"/>
          <w:lang w:val="en-US"/>
        </w:rPr>
        <w:t xml:space="preserve">. </w:t>
      </w:r>
      <w:r w:rsidR="00346569" w:rsidRPr="002D2EC9">
        <w:rPr>
          <w:rFonts w:ascii="Helvetica" w:hAnsi="Helvetica" w:cs="Helvetica"/>
          <w:sz w:val="22"/>
          <w:szCs w:val="22"/>
          <w:lang w:val="en-US"/>
        </w:rPr>
        <w:t xml:space="preserve">While </w:t>
      </w:r>
      <w:r w:rsidR="007F04F9" w:rsidRPr="002D2EC9">
        <w:rPr>
          <w:rFonts w:ascii="Helvetica" w:hAnsi="Helvetica" w:cs="Helvetica"/>
          <w:sz w:val="22"/>
          <w:szCs w:val="22"/>
          <w:lang w:val="en-US"/>
        </w:rPr>
        <w:t xml:space="preserve">some </w:t>
      </w:r>
      <w:r w:rsidR="00694F59" w:rsidRPr="002D2EC9">
        <w:rPr>
          <w:rFonts w:ascii="Helvetica" w:hAnsi="Helvetica" w:cs="Helvetica"/>
          <w:sz w:val="22"/>
          <w:szCs w:val="22"/>
          <w:lang w:val="en-US"/>
        </w:rPr>
        <w:t xml:space="preserve">have suggested that </w:t>
      </w:r>
      <w:r w:rsidR="00D8796D" w:rsidRPr="002D2EC9">
        <w:rPr>
          <w:rFonts w:ascii="Helvetica" w:hAnsi="Helvetica" w:cs="Helvetica"/>
          <w:sz w:val="22"/>
          <w:szCs w:val="22"/>
          <w:lang w:val="en-US"/>
        </w:rPr>
        <w:t xml:space="preserve">this </w:t>
      </w:r>
      <w:r w:rsidR="00694F59" w:rsidRPr="002D2EC9">
        <w:rPr>
          <w:rFonts w:ascii="Helvetica" w:hAnsi="Helvetica" w:cs="Helvetica"/>
          <w:sz w:val="22"/>
          <w:szCs w:val="22"/>
          <w:lang w:val="en-US"/>
        </w:rPr>
        <w:t xml:space="preserve">is because of data limitations and the model’s implication of complex </w:t>
      </w:r>
      <w:proofErr w:type="spellStart"/>
      <w:r w:rsidR="00694F59" w:rsidRPr="002D2EC9">
        <w:rPr>
          <w:rFonts w:ascii="Helvetica" w:hAnsi="Helvetica" w:cs="Helvetica"/>
          <w:sz w:val="22"/>
          <w:szCs w:val="22"/>
          <w:lang w:val="en-US"/>
        </w:rPr>
        <w:t>multitrophic</w:t>
      </w:r>
      <w:proofErr w:type="spellEnd"/>
      <w:r w:rsidR="00694F59" w:rsidRPr="002D2EC9">
        <w:rPr>
          <w:rFonts w:ascii="Helvetica" w:hAnsi="Helvetica" w:cs="Helvetica"/>
          <w:sz w:val="22"/>
          <w:szCs w:val="22"/>
          <w:lang w:val="en-US"/>
        </w:rPr>
        <w:t xml:space="preserve"> dynamics (Durant et al. 2007</w:t>
      </w:r>
      <w:r w:rsidR="008D14F6" w:rsidRPr="002D2EC9">
        <w:rPr>
          <w:rFonts w:ascii="Helvetica" w:hAnsi="Helvetica" w:cs="Helvetica"/>
          <w:sz w:val="22"/>
          <w:szCs w:val="22"/>
          <w:lang w:val="en-US"/>
        </w:rPr>
        <w:t xml:space="preserve">; </w:t>
      </w:r>
      <w:proofErr w:type="spellStart"/>
      <w:r w:rsidR="008D14F6" w:rsidRPr="002D2EC9">
        <w:rPr>
          <w:rFonts w:ascii="Helvetica" w:hAnsi="Helvetica" w:cs="Helvetica"/>
          <w:sz w:val="22"/>
          <w:szCs w:val="22"/>
          <w:lang w:val="en-US"/>
        </w:rPr>
        <w:t>Kerby</w:t>
      </w:r>
      <w:proofErr w:type="spellEnd"/>
      <w:r w:rsidR="008D14F6" w:rsidRPr="002D2EC9">
        <w:rPr>
          <w:rFonts w:ascii="Helvetica" w:hAnsi="Helvetica" w:cs="Helvetica"/>
          <w:sz w:val="22"/>
          <w:szCs w:val="22"/>
          <w:lang w:val="en-US"/>
        </w:rPr>
        <w:t xml:space="preserve"> et al. 2012</w:t>
      </w:r>
      <w:r w:rsidR="00694F59" w:rsidRPr="002D2EC9">
        <w:rPr>
          <w:rFonts w:ascii="Helvetica" w:hAnsi="Helvetica" w:cs="Helvetica"/>
          <w:sz w:val="22"/>
          <w:szCs w:val="22"/>
          <w:lang w:val="en-US"/>
        </w:rPr>
        <w:t>)</w:t>
      </w:r>
      <w:r w:rsidR="00346569" w:rsidRPr="002D2EC9">
        <w:rPr>
          <w:rFonts w:ascii="Helvetica" w:hAnsi="Helvetica" w:cs="Helvetica"/>
          <w:sz w:val="22"/>
          <w:szCs w:val="22"/>
          <w:lang w:val="en-US"/>
        </w:rPr>
        <w:t>, w</w:t>
      </w:r>
      <w:r w:rsidR="00694F59" w:rsidRPr="002D2EC9">
        <w:rPr>
          <w:rFonts w:ascii="Helvetica" w:hAnsi="Helvetica" w:cs="Helvetica"/>
          <w:sz w:val="22"/>
          <w:szCs w:val="22"/>
          <w:lang w:val="en-US"/>
        </w:rPr>
        <w:t xml:space="preserve">e argue that there are </w:t>
      </w:r>
      <w:r w:rsidR="00BD124E" w:rsidRPr="002D2EC9">
        <w:rPr>
          <w:rFonts w:ascii="Helvetica" w:hAnsi="Helvetica" w:cs="Helvetica"/>
          <w:sz w:val="22"/>
          <w:szCs w:val="22"/>
          <w:lang w:val="en-US"/>
        </w:rPr>
        <w:t>two key theoretical areas</w:t>
      </w:r>
      <w:r w:rsidR="00694F59" w:rsidRPr="002D2EC9">
        <w:rPr>
          <w:rFonts w:ascii="Helvetica" w:hAnsi="Helvetica" w:cs="Helvetica"/>
          <w:sz w:val="22"/>
          <w:szCs w:val="22"/>
          <w:lang w:val="en-US"/>
        </w:rPr>
        <w:t xml:space="preserve"> </w:t>
      </w:r>
      <w:r w:rsidR="009172C8" w:rsidRPr="002D2EC9">
        <w:rPr>
          <w:rFonts w:ascii="Helvetica" w:hAnsi="Helvetica" w:cs="Helvetica"/>
          <w:sz w:val="22"/>
          <w:szCs w:val="22"/>
          <w:lang w:val="en-US"/>
        </w:rPr>
        <w:t>that make it difficult</w:t>
      </w:r>
      <w:r w:rsidR="00694F59" w:rsidRPr="002D2EC9">
        <w:rPr>
          <w:rFonts w:ascii="Helvetica" w:hAnsi="Helvetica" w:cs="Helvetica"/>
          <w:sz w:val="22"/>
          <w:szCs w:val="22"/>
          <w:lang w:val="en-US"/>
        </w:rPr>
        <w:t xml:space="preserve"> to determine whether this hypothesis is widely supported in the context of climate change</w:t>
      </w:r>
      <w:r w:rsidR="00A3450F" w:rsidRPr="002D2EC9">
        <w:rPr>
          <w:rFonts w:ascii="Helvetica" w:hAnsi="Helvetica" w:cs="Helvetica"/>
          <w:sz w:val="22"/>
          <w:szCs w:val="22"/>
          <w:lang w:val="en-US"/>
        </w:rPr>
        <w:t xml:space="preserve">: </w:t>
      </w:r>
      <w:r w:rsidR="009866DC" w:rsidRPr="002D2EC9">
        <w:rPr>
          <w:rFonts w:ascii="Helvetica" w:hAnsi="Helvetica" w:cs="Helvetica"/>
          <w:sz w:val="22"/>
          <w:szCs w:val="22"/>
          <w:lang w:val="en-US"/>
        </w:rPr>
        <w:t xml:space="preserve">studies </w:t>
      </w:r>
      <w:r w:rsidR="00DF37D0" w:rsidRPr="002D2EC9">
        <w:rPr>
          <w:rFonts w:ascii="Helvetica" w:hAnsi="Helvetica" w:cs="Helvetica"/>
          <w:sz w:val="22"/>
          <w:szCs w:val="22"/>
          <w:lang w:val="en-US"/>
        </w:rPr>
        <w:t>often fail to</w:t>
      </w:r>
      <w:r w:rsidR="00346569" w:rsidRPr="002D2EC9">
        <w:rPr>
          <w:rFonts w:ascii="Helvetica" w:hAnsi="Helvetica" w:cs="Helvetica"/>
          <w:sz w:val="22"/>
          <w:szCs w:val="22"/>
          <w:lang w:val="en-US"/>
        </w:rPr>
        <w:t xml:space="preserve"> rigorously</w:t>
      </w:r>
      <w:r w:rsidR="00302AB3" w:rsidRPr="002D2EC9">
        <w:rPr>
          <w:rFonts w:ascii="Helvetica" w:hAnsi="Helvetica" w:cs="Helvetica"/>
          <w:sz w:val="22"/>
          <w:szCs w:val="22"/>
          <w:lang w:val="en-US"/>
        </w:rPr>
        <w:t xml:space="preserve"> </w:t>
      </w:r>
      <w:r w:rsidR="00346569" w:rsidRPr="002D2EC9">
        <w:rPr>
          <w:rFonts w:ascii="Helvetica" w:hAnsi="Helvetica" w:cs="Helvetica"/>
          <w:sz w:val="22"/>
          <w:szCs w:val="22"/>
          <w:lang w:val="en-US"/>
        </w:rPr>
        <w:t xml:space="preserve">test </w:t>
      </w:r>
      <w:r w:rsidR="00302AB3" w:rsidRPr="002D2EC9">
        <w:rPr>
          <w:rFonts w:ascii="Helvetica" w:hAnsi="Helvetica" w:cs="Helvetica"/>
          <w:sz w:val="22"/>
          <w:szCs w:val="22"/>
          <w:lang w:val="en-US"/>
        </w:rPr>
        <w:t>the Cushing hypothesis</w:t>
      </w:r>
      <w:r w:rsidR="00BD124E" w:rsidRPr="002D2EC9">
        <w:rPr>
          <w:rFonts w:ascii="Helvetica" w:hAnsi="Helvetica" w:cs="Helvetica"/>
          <w:sz w:val="22"/>
          <w:szCs w:val="22"/>
          <w:lang w:val="en-US"/>
        </w:rPr>
        <w:t xml:space="preserve"> and/or test pre-climate change conditions (Figure </w:t>
      </w:r>
      <w:r w:rsidR="00426B19" w:rsidRPr="002D2EC9">
        <w:rPr>
          <w:rFonts w:ascii="Helvetica" w:hAnsi="Helvetica" w:cs="Helvetica"/>
          <w:sz w:val="22"/>
          <w:szCs w:val="22"/>
          <w:lang w:val="en-US"/>
        </w:rPr>
        <w:t>2</w:t>
      </w:r>
      <w:r w:rsidR="00BD124E" w:rsidRPr="002D2EC9">
        <w:rPr>
          <w:rFonts w:ascii="Helvetica" w:hAnsi="Helvetica" w:cs="Helvetica"/>
          <w:sz w:val="22"/>
          <w:szCs w:val="22"/>
          <w:lang w:val="en-US"/>
        </w:rPr>
        <w:t>)</w:t>
      </w:r>
      <w:r w:rsidR="006F4CF0" w:rsidRPr="002D2EC9">
        <w:rPr>
          <w:rFonts w:ascii="Helvetica" w:hAnsi="Helvetica" w:cs="Helvetica"/>
          <w:sz w:val="22"/>
          <w:szCs w:val="22"/>
          <w:lang w:val="en-US"/>
        </w:rPr>
        <w:t xml:space="preserve">. </w:t>
      </w:r>
      <w:r w:rsidR="00A3450F" w:rsidRPr="002D2EC9">
        <w:rPr>
          <w:rFonts w:ascii="Helvetica" w:hAnsi="Helvetica" w:cs="Helvetica"/>
          <w:sz w:val="22"/>
          <w:szCs w:val="22"/>
          <w:lang w:val="en-US"/>
        </w:rPr>
        <w:t xml:space="preserve">Below, we introduce the current objectives of the </w:t>
      </w:r>
      <w:proofErr w:type="spellStart"/>
      <w:r w:rsidR="00A3450F" w:rsidRPr="002D2EC9">
        <w:rPr>
          <w:rFonts w:ascii="Helvetica" w:hAnsi="Helvetica" w:cs="Helvetica"/>
          <w:sz w:val="22"/>
          <w:szCs w:val="22"/>
          <w:lang w:val="en-US"/>
        </w:rPr>
        <w:t>phenological</w:t>
      </w:r>
      <w:proofErr w:type="spellEnd"/>
      <w:r w:rsidR="00A3450F" w:rsidRPr="002D2EC9">
        <w:rPr>
          <w:rFonts w:ascii="Helvetica" w:hAnsi="Helvetica" w:cs="Helvetica"/>
          <w:sz w:val="22"/>
          <w:szCs w:val="22"/>
          <w:lang w:val="en-US"/>
        </w:rPr>
        <w:t xml:space="preserve"> mismatch literature and then discuss these two areas</w:t>
      </w:r>
      <w:r w:rsidR="00D93B38" w:rsidRPr="002D2EC9">
        <w:rPr>
          <w:rFonts w:ascii="Helvetica" w:hAnsi="Helvetica" w:cs="Helvetica"/>
          <w:sz w:val="22"/>
          <w:szCs w:val="22"/>
          <w:lang w:val="en-US"/>
        </w:rPr>
        <w:t>.</w:t>
      </w:r>
    </w:p>
    <w:p w14:paraId="48E7A313" w14:textId="01D9B825" w:rsidR="00815294" w:rsidRPr="002D2EC9"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color w:val="0079A5"/>
          <w:sz w:val="22"/>
          <w:szCs w:val="22"/>
          <w:lang w:val="en-US"/>
        </w:rPr>
        <w:tab/>
      </w:r>
      <w:r w:rsidR="00986E6B" w:rsidRPr="002D2EC9">
        <w:rPr>
          <w:rFonts w:ascii="Helvetica" w:hAnsi="Helvetica"/>
          <w:sz w:val="22"/>
          <w:szCs w:val="22"/>
        </w:rPr>
        <w:t xml:space="preserve">To put our </w:t>
      </w:r>
      <w:r w:rsidR="00112302" w:rsidRPr="002D2EC9">
        <w:rPr>
          <w:rFonts w:ascii="Helvetica" w:hAnsi="Helvetica"/>
          <w:sz w:val="22"/>
          <w:szCs w:val="22"/>
        </w:rPr>
        <w:t>arg</w:t>
      </w:r>
      <w:r w:rsidR="00035189" w:rsidRPr="002D2EC9">
        <w:rPr>
          <w:rFonts w:ascii="Helvetica" w:hAnsi="Helvetica"/>
          <w:sz w:val="22"/>
          <w:szCs w:val="22"/>
        </w:rPr>
        <w:t xml:space="preserve">ument </w:t>
      </w:r>
      <w:r w:rsidR="00986E6B" w:rsidRPr="002D2EC9">
        <w:rPr>
          <w:rFonts w:ascii="Helvetica" w:hAnsi="Helvetica"/>
          <w:sz w:val="22"/>
          <w:szCs w:val="22"/>
        </w:rPr>
        <w:t xml:space="preserve">in context, we </w:t>
      </w:r>
      <w:r w:rsidR="00D8489F" w:rsidRPr="002D2EC9">
        <w:rPr>
          <w:rFonts w:ascii="Helvetica" w:hAnsi="Helvetica"/>
          <w:sz w:val="22"/>
          <w:szCs w:val="22"/>
        </w:rPr>
        <w:t xml:space="preserve">systematically </w:t>
      </w:r>
      <w:r w:rsidR="00986E6B" w:rsidRPr="002D2EC9">
        <w:rPr>
          <w:rFonts w:ascii="Helvetica" w:hAnsi="Helvetica"/>
          <w:sz w:val="22"/>
          <w:szCs w:val="22"/>
        </w:rPr>
        <w:t>reviewed the</w:t>
      </w:r>
      <w:r w:rsidR="006A2ACC" w:rsidRPr="002D2EC9">
        <w:rPr>
          <w:rFonts w:ascii="Helvetica" w:hAnsi="Helvetica"/>
          <w:sz w:val="22"/>
          <w:szCs w:val="22"/>
        </w:rPr>
        <w:t xml:space="preserve"> </w:t>
      </w:r>
      <w:proofErr w:type="spellStart"/>
      <w:r w:rsidR="006A2ACC" w:rsidRPr="002D2EC9">
        <w:rPr>
          <w:rFonts w:ascii="Helvetica" w:hAnsi="Helvetica"/>
          <w:sz w:val="22"/>
          <w:szCs w:val="22"/>
        </w:rPr>
        <w:t>phenological</w:t>
      </w:r>
      <w:proofErr w:type="spellEnd"/>
      <w:r w:rsidR="006A2ACC" w:rsidRPr="002D2EC9">
        <w:rPr>
          <w:rFonts w:ascii="Helvetica" w:hAnsi="Helvetica"/>
          <w:sz w:val="22"/>
          <w:szCs w:val="22"/>
        </w:rPr>
        <w:t xml:space="preserve"> mismatch</w:t>
      </w:r>
      <w:r w:rsidR="00986E6B" w:rsidRPr="002D2EC9">
        <w:rPr>
          <w:rFonts w:ascii="Helvetica" w:hAnsi="Helvetica"/>
          <w:sz w:val="22"/>
          <w:szCs w:val="22"/>
        </w:rPr>
        <w:t xml:space="preserve"> </w:t>
      </w:r>
      <w:r w:rsidR="00986E6B" w:rsidRPr="002D2EC9">
        <w:rPr>
          <w:rFonts w:ascii="Helvetica" w:hAnsi="Helvetica"/>
          <w:sz w:val="22"/>
          <w:szCs w:val="22"/>
        </w:rPr>
        <w:lastRenderedPageBreak/>
        <w:t xml:space="preserve">literature. </w:t>
      </w:r>
      <w:r w:rsidR="007C3377" w:rsidRPr="002D2EC9">
        <w:rPr>
          <w:rFonts w:ascii="Helvetica" w:hAnsi="Helvetica"/>
          <w:sz w:val="22"/>
          <w:szCs w:val="22"/>
        </w:rPr>
        <w:t>From this search, w</w:t>
      </w:r>
      <w:r w:rsidRPr="002D2EC9">
        <w:rPr>
          <w:rFonts w:ascii="Helvetica" w:hAnsi="Helvetica" w:cs="Helvetica"/>
          <w:sz w:val="22"/>
          <w:szCs w:val="22"/>
          <w:lang w:val="en-US"/>
        </w:rPr>
        <w:t xml:space="preserve">e examined </w:t>
      </w:r>
      <w:r w:rsidR="00B70B78" w:rsidRPr="002D2EC9">
        <w:rPr>
          <w:rFonts w:ascii="Helvetica" w:hAnsi="Helvetica" w:cs="Helvetica"/>
          <w:sz w:val="22"/>
          <w:szCs w:val="22"/>
          <w:lang w:val="en-US"/>
        </w:rPr>
        <w:t>4</w:t>
      </w:r>
      <w:r w:rsidR="00DB539B" w:rsidRPr="002D2EC9">
        <w:rPr>
          <w:rFonts w:ascii="Helvetica" w:hAnsi="Helvetica" w:cs="Helvetica"/>
          <w:sz w:val="22"/>
          <w:szCs w:val="22"/>
          <w:lang w:val="en-US"/>
        </w:rPr>
        <w:t>3</w:t>
      </w:r>
      <w:r w:rsidRPr="002D2EC9">
        <w:rPr>
          <w:rFonts w:ascii="Helvetica" w:hAnsi="Helvetica" w:cs="Helvetica"/>
          <w:sz w:val="22"/>
          <w:szCs w:val="22"/>
          <w:lang w:val="en-US"/>
        </w:rPr>
        <w:t xml:space="preserve"> observational studies </w:t>
      </w:r>
      <w:r w:rsidR="007C3377" w:rsidRPr="002D2EC9">
        <w:rPr>
          <w:rFonts w:ascii="Helvetica" w:hAnsi="Helvetica" w:cs="Helvetica"/>
          <w:sz w:val="22"/>
          <w:szCs w:val="22"/>
          <w:lang w:val="en-US"/>
        </w:rPr>
        <w:t xml:space="preserve">that met our criteria (see Appendix for details) for </w:t>
      </w:r>
      <w:r w:rsidRPr="002D2EC9">
        <w:rPr>
          <w:rFonts w:ascii="Helvetica" w:hAnsi="Helvetica" w:cs="Helvetica"/>
          <w:sz w:val="22"/>
          <w:szCs w:val="22"/>
          <w:lang w:val="en-US"/>
        </w:rPr>
        <w:t>evaluat</w:t>
      </w:r>
      <w:r w:rsidR="007C3377" w:rsidRPr="002D2EC9">
        <w:rPr>
          <w:rFonts w:ascii="Helvetica" w:hAnsi="Helvetica" w:cs="Helvetica"/>
          <w:sz w:val="22"/>
          <w:szCs w:val="22"/>
          <w:lang w:val="en-US"/>
        </w:rPr>
        <w:t>ing</w:t>
      </w:r>
      <w:r w:rsidRPr="002D2EC9">
        <w:rPr>
          <w:rFonts w:ascii="Helvetica" w:hAnsi="Helvetica" w:cs="Helvetica"/>
          <w:sz w:val="22"/>
          <w:szCs w:val="22"/>
          <w:lang w:val="en-US"/>
        </w:rPr>
        <w:t xml:space="preserve"> the effects of a change in rel</w:t>
      </w:r>
      <w:r w:rsidR="005A0A35" w:rsidRPr="002D2EC9">
        <w:rPr>
          <w:rFonts w:ascii="Helvetica" w:hAnsi="Helvetica" w:cs="Helvetica"/>
          <w:sz w:val="22"/>
          <w:szCs w:val="22"/>
          <w:lang w:val="en-US"/>
        </w:rPr>
        <w:t>ative timing on the fitness or</w:t>
      </w:r>
      <w:r w:rsidRPr="002D2EC9">
        <w:rPr>
          <w:rFonts w:ascii="Helvetica" w:hAnsi="Helvetica" w:cs="Helvetica"/>
          <w:sz w:val="22"/>
          <w:szCs w:val="22"/>
          <w:lang w:val="en-US"/>
        </w:rPr>
        <w:t xml:space="preserve"> </w:t>
      </w:r>
      <w:r w:rsidR="00013E92" w:rsidRPr="002D2EC9">
        <w:rPr>
          <w:rFonts w:ascii="Helvetica" w:hAnsi="Helvetica" w:cs="Helvetica"/>
          <w:sz w:val="22"/>
          <w:szCs w:val="22"/>
          <w:lang w:val="en-US"/>
        </w:rPr>
        <w:t>performance</w:t>
      </w:r>
      <w:r w:rsidR="00AC6F8B" w:rsidRPr="002D2EC9">
        <w:rPr>
          <w:rFonts w:ascii="Helvetica" w:hAnsi="Helvetica" w:cs="Helvetica"/>
          <w:sz w:val="22"/>
          <w:szCs w:val="22"/>
          <w:lang w:val="en-US"/>
        </w:rPr>
        <w:t xml:space="preserve"> </w:t>
      </w:r>
      <w:r w:rsidR="00BC06CD" w:rsidRPr="002D2EC9">
        <w:rPr>
          <w:rFonts w:ascii="Helvetica" w:hAnsi="Helvetica" w:cs="Helvetica"/>
          <w:sz w:val="22"/>
          <w:szCs w:val="22"/>
          <w:lang w:val="en-US"/>
        </w:rPr>
        <w:t xml:space="preserve">(hereafter referred to as performance) </w:t>
      </w:r>
      <w:r w:rsidR="00AC6F8B" w:rsidRPr="002D2EC9">
        <w:rPr>
          <w:rFonts w:ascii="Helvetica" w:hAnsi="Helvetica" w:cs="Helvetica"/>
          <w:sz w:val="22"/>
          <w:szCs w:val="22"/>
          <w:lang w:val="en-US"/>
        </w:rPr>
        <w:t>of the consumer</w:t>
      </w:r>
      <w:r w:rsidRPr="002D2EC9">
        <w:rPr>
          <w:rFonts w:ascii="Helvetica" w:hAnsi="Helvetica" w:cs="Helvetica"/>
          <w:sz w:val="22"/>
          <w:szCs w:val="22"/>
          <w:lang w:val="en-US"/>
        </w:rPr>
        <w:t xml:space="preserve">. </w:t>
      </w:r>
      <w:r w:rsidR="005F07E9" w:rsidRPr="002D2EC9">
        <w:rPr>
          <w:rFonts w:ascii="Helvetica" w:hAnsi="Helvetica" w:cs="Helvetica"/>
          <w:sz w:val="22"/>
          <w:szCs w:val="22"/>
          <w:lang w:val="en-US"/>
        </w:rPr>
        <w:t>The majority of the studies (2</w:t>
      </w:r>
      <w:r w:rsidR="006776E0" w:rsidRPr="002D2EC9">
        <w:rPr>
          <w:rFonts w:ascii="Helvetica" w:hAnsi="Helvetica" w:cs="Helvetica"/>
          <w:sz w:val="22"/>
          <w:szCs w:val="22"/>
          <w:lang w:val="en-US"/>
        </w:rPr>
        <w:t>7/43</w:t>
      </w:r>
      <w:r w:rsidR="005F07E9"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focused on: </w:t>
      </w:r>
      <w:proofErr w:type="spellStart"/>
      <w:r w:rsidRPr="002D2EC9">
        <w:rPr>
          <w:rFonts w:ascii="Helvetica" w:hAnsi="Helvetica" w:cs="Helvetica"/>
          <w:sz w:val="22"/>
          <w:szCs w:val="22"/>
          <w:lang w:val="en-US"/>
        </w:rPr>
        <w:t>i</w:t>
      </w:r>
      <w:proofErr w:type="spellEnd"/>
      <w:r w:rsidRPr="002D2EC9">
        <w:rPr>
          <w:rFonts w:ascii="Helvetica" w:hAnsi="Helvetica" w:cs="Helvetica"/>
          <w:sz w:val="22"/>
          <w:szCs w:val="22"/>
          <w:lang w:val="en-US"/>
        </w:rPr>
        <w:t>) documenting how climate change is affecting the timi</w:t>
      </w:r>
      <w:r w:rsidR="004A1A50" w:rsidRPr="002D2EC9">
        <w:rPr>
          <w:rFonts w:ascii="Helvetica" w:hAnsi="Helvetica" w:cs="Helvetica"/>
          <w:sz w:val="22"/>
          <w:szCs w:val="22"/>
          <w:lang w:val="en-US"/>
        </w:rPr>
        <w:t>ng of a trophic interaction and</w:t>
      </w:r>
      <w:r w:rsidRPr="002D2EC9">
        <w:rPr>
          <w:rFonts w:ascii="Helvetica" w:hAnsi="Helvetica" w:cs="Helvetica"/>
          <w:sz w:val="22"/>
          <w:szCs w:val="22"/>
          <w:lang w:val="en-US"/>
        </w:rPr>
        <w:t xml:space="preserve"> how those changes have affected the c</w:t>
      </w:r>
      <w:r w:rsidR="005A0A35" w:rsidRPr="002D2EC9">
        <w:rPr>
          <w:rFonts w:ascii="Helvetica" w:hAnsi="Helvetica" w:cs="Helvetica"/>
          <w:sz w:val="22"/>
          <w:szCs w:val="22"/>
          <w:lang w:val="en-US"/>
        </w:rPr>
        <w:t>onsumer’s performance</w:t>
      </w:r>
      <w:r w:rsidR="004A1A50" w:rsidRPr="002D2EC9">
        <w:rPr>
          <w:rFonts w:ascii="Helvetica" w:hAnsi="Helvetica" w:cs="Helvetica"/>
          <w:sz w:val="22"/>
          <w:szCs w:val="22"/>
          <w:lang w:val="en-US"/>
        </w:rPr>
        <w:t>; and ii</w:t>
      </w:r>
      <w:r w:rsidRPr="002D2EC9">
        <w:rPr>
          <w:rFonts w:ascii="Helvetica" w:hAnsi="Helvetica" w:cs="Helvetica"/>
          <w:sz w:val="22"/>
          <w:szCs w:val="22"/>
          <w:lang w:val="en-US"/>
        </w:rPr>
        <w:t xml:space="preserve">) </w:t>
      </w:r>
      <w:r w:rsidR="00DC44CB" w:rsidRPr="002D2EC9">
        <w:rPr>
          <w:rFonts w:ascii="Helvetica" w:hAnsi="Helvetica" w:cs="Helvetica"/>
          <w:sz w:val="22"/>
          <w:szCs w:val="22"/>
          <w:lang w:val="en-US"/>
        </w:rPr>
        <w:t>evaluating the roles of abiotic and biotic factors in influencing synchrony</w:t>
      </w:r>
      <w:r w:rsidRPr="002D2EC9">
        <w:rPr>
          <w:rFonts w:ascii="Helvetica" w:hAnsi="Helvetica" w:cs="Helvetica"/>
          <w:sz w:val="22"/>
          <w:szCs w:val="22"/>
          <w:lang w:val="en-US"/>
        </w:rPr>
        <w:t xml:space="preserve">. The ultimate goal of these studies </w:t>
      </w:r>
      <w:r w:rsidR="006F4CF0" w:rsidRPr="002D2EC9">
        <w:rPr>
          <w:rFonts w:ascii="Helvetica" w:hAnsi="Helvetica" w:cs="Helvetica"/>
          <w:sz w:val="22"/>
          <w:szCs w:val="22"/>
          <w:lang w:val="en-US"/>
        </w:rPr>
        <w:t>wa</w:t>
      </w:r>
      <w:r w:rsidRPr="002D2EC9">
        <w:rPr>
          <w:rFonts w:ascii="Helvetica" w:hAnsi="Helvetica" w:cs="Helvetica"/>
          <w:sz w:val="22"/>
          <w:szCs w:val="22"/>
          <w:lang w:val="en-US"/>
        </w:rPr>
        <w:t xml:space="preserve">s to predict the impacts of climate change on ecological communities (hereafter called ‘climate change’ studies). </w:t>
      </w:r>
      <w:r w:rsidR="00723FDF" w:rsidRPr="002D2EC9">
        <w:rPr>
          <w:rFonts w:ascii="Helvetica" w:hAnsi="Helvetica" w:cs="Helvetica"/>
          <w:sz w:val="22"/>
          <w:szCs w:val="22"/>
          <w:lang w:val="en-US"/>
        </w:rPr>
        <w:t xml:space="preserve">Our database </w:t>
      </w:r>
      <w:r w:rsidR="005F07E9" w:rsidRPr="002D2EC9">
        <w:rPr>
          <w:rFonts w:ascii="Helvetica" w:hAnsi="Helvetica" w:cs="Helvetica"/>
          <w:sz w:val="22"/>
          <w:szCs w:val="22"/>
          <w:lang w:val="en-US"/>
        </w:rPr>
        <w:t>also included studies</w:t>
      </w:r>
      <w:r w:rsidR="002E7FA4" w:rsidRPr="002D2EC9">
        <w:rPr>
          <w:rFonts w:ascii="Helvetica" w:hAnsi="Helvetica" w:cs="Helvetica"/>
          <w:sz w:val="22"/>
          <w:szCs w:val="22"/>
          <w:lang w:val="en-US"/>
        </w:rPr>
        <w:t xml:space="preserve"> </w:t>
      </w:r>
      <w:r w:rsidR="00637FF2" w:rsidRPr="002D2EC9">
        <w:rPr>
          <w:rFonts w:ascii="Helvetica" w:hAnsi="Helvetica" w:cs="Helvetica"/>
          <w:sz w:val="22"/>
          <w:szCs w:val="22"/>
          <w:lang w:val="en-US"/>
        </w:rPr>
        <w:t xml:space="preserve">(16/43) </w:t>
      </w:r>
      <w:r w:rsidR="000D18FA" w:rsidRPr="002D2EC9">
        <w:rPr>
          <w:rFonts w:ascii="Helvetica" w:hAnsi="Helvetica" w:cs="Helvetica"/>
          <w:sz w:val="22"/>
          <w:szCs w:val="22"/>
          <w:lang w:val="en-US"/>
        </w:rPr>
        <w:t>whose aim was</w:t>
      </w:r>
      <w:r w:rsidRPr="002D2EC9">
        <w:rPr>
          <w:rFonts w:ascii="Helvetica" w:hAnsi="Helvetica" w:cs="Helvetica"/>
          <w:sz w:val="22"/>
          <w:szCs w:val="22"/>
          <w:lang w:val="en-US"/>
        </w:rPr>
        <w:t xml:space="preserve"> to understand the underlying processes related to timing (e.g., coevolution, life history trade offs, food web dynamics) that drive consumer or resource dynamics (hereafter called ‘fundamental studies’), independently of climate change. </w:t>
      </w:r>
    </w:p>
    <w:p w14:paraId="3CF3A923" w14:textId="77777777" w:rsidR="00815294" w:rsidRPr="002D2EC9"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38FCC45" w14:textId="04848388" w:rsidR="003C4A76" w:rsidRPr="002D2EC9"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proofErr w:type="spellStart"/>
      <w:r w:rsidRPr="002D2EC9">
        <w:rPr>
          <w:rFonts w:ascii="Helvetica" w:hAnsi="Helvetica" w:cs="Helvetica"/>
          <w:i/>
          <w:sz w:val="22"/>
          <w:szCs w:val="22"/>
          <w:lang w:val="en-US"/>
        </w:rPr>
        <w:t>i</w:t>
      </w:r>
      <w:proofErr w:type="spellEnd"/>
      <w:r w:rsidRPr="002D2EC9">
        <w:rPr>
          <w:rFonts w:ascii="Helvetica" w:hAnsi="Helvetica" w:cs="Helvetica"/>
          <w:i/>
          <w:sz w:val="22"/>
          <w:szCs w:val="22"/>
          <w:lang w:val="en-US"/>
        </w:rPr>
        <w:t xml:space="preserve">) </w:t>
      </w:r>
      <w:r w:rsidR="00CC7465" w:rsidRPr="002D2EC9">
        <w:rPr>
          <w:rFonts w:ascii="Helvetica" w:hAnsi="Helvetica" w:cs="Helvetica"/>
          <w:i/>
          <w:sz w:val="22"/>
          <w:szCs w:val="22"/>
          <w:lang w:val="en-US"/>
        </w:rPr>
        <w:t xml:space="preserve">Testing </w:t>
      </w:r>
      <w:r w:rsidR="00BD124E" w:rsidRPr="002D2EC9">
        <w:rPr>
          <w:rFonts w:ascii="Helvetica" w:hAnsi="Helvetica" w:cs="Helvetica"/>
          <w:i/>
          <w:sz w:val="22"/>
          <w:szCs w:val="22"/>
          <w:lang w:val="en-US"/>
        </w:rPr>
        <w:t>the Cushing hypothesis</w:t>
      </w:r>
    </w:p>
    <w:p w14:paraId="5E9C330E" w14:textId="2803EEDC" w:rsidR="00E626E0" w:rsidRPr="002D2EC9"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2D2EC9">
        <w:rPr>
          <w:rFonts w:ascii="Helvetica" w:hAnsi="Helvetica" w:cs="Helvetica"/>
          <w:sz w:val="22"/>
          <w:szCs w:val="22"/>
          <w:lang w:val="en-US"/>
        </w:rPr>
        <w:tab/>
      </w:r>
      <w:r w:rsidR="00CC7465" w:rsidRPr="002D2EC9">
        <w:rPr>
          <w:rFonts w:ascii="Helvetica" w:hAnsi="Helvetica" w:cs="Helvetica"/>
          <w:sz w:val="22"/>
          <w:szCs w:val="22"/>
          <w:lang w:val="en-US"/>
        </w:rPr>
        <w:t>T</w:t>
      </w:r>
      <w:r w:rsidRPr="002D2EC9">
        <w:rPr>
          <w:rFonts w:ascii="Helvetica" w:hAnsi="Helvetica" w:cs="Helvetica"/>
          <w:sz w:val="22"/>
          <w:szCs w:val="22"/>
          <w:lang w:val="en-US"/>
        </w:rPr>
        <w:t xml:space="preserve">he Cushing hypothesis offers </w:t>
      </w:r>
      <w:r w:rsidR="00163C05" w:rsidRPr="002D2EC9">
        <w:rPr>
          <w:rFonts w:ascii="Helvetica" w:hAnsi="Helvetica" w:cs="Helvetica"/>
          <w:sz w:val="22"/>
          <w:szCs w:val="22"/>
          <w:lang w:val="en-US"/>
        </w:rPr>
        <w:t xml:space="preserve">testable predictions of </w:t>
      </w:r>
      <w:r w:rsidRPr="002D2EC9">
        <w:rPr>
          <w:rFonts w:ascii="Helvetica" w:hAnsi="Helvetica" w:cs="Helvetica"/>
          <w:sz w:val="22"/>
          <w:szCs w:val="22"/>
          <w:lang w:val="en-US"/>
        </w:rPr>
        <w:t xml:space="preserve">the magnitude and direction of demographic changes in response to climate-change driven shifts in synchrony. </w:t>
      </w:r>
      <w:r w:rsidRPr="002D2EC9">
        <w:rPr>
          <w:rFonts w:ascii="Helvetica" w:hAnsi="Helvetica" w:cs="Helvetica"/>
          <w:kern w:val="1"/>
          <w:sz w:val="22"/>
          <w:szCs w:val="22"/>
          <w:lang w:val="en-US"/>
        </w:rPr>
        <w:t xml:space="preserve">To date, much research in the biological impacts of climate change literature </w:t>
      </w:r>
      <w:r w:rsidR="00CC7465" w:rsidRPr="002D2EC9">
        <w:rPr>
          <w:rFonts w:ascii="Helvetica" w:hAnsi="Helvetica" w:cs="Helvetica"/>
          <w:kern w:val="1"/>
          <w:sz w:val="22"/>
          <w:szCs w:val="22"/>
          <w:lang w:val="en-US"/>
        </w:rPr>
        <w:t xml:space="preserve">has </w:t>
      </w:r>
      <w:r w:rsidRPr="002D2EC9">
        <w:rPr>
          <w:rFonts w:ascii="Helvetica" w:hAnsi="Helvetica" w:cs="Helvetica"/>
          <w:kern w:val="1"/>
          <w:sz w:val="22"/>
          <w:szCs w:val="22"/>
          <w:lang w:val="en-US"/>
        </w:rPr>
        <w:t xml:space="preserve">focused on </w:t>
      </w:r>
      <w:r w:rsidR="00CC7465" w:rsidRPr="002D2EC9">
        <w:rPr>
          <w:rFonts w:ascii="Helvetica" w:hAnsi="Helvetica" w:cs="Helvetica"/>
          <w:kern w:val="1"/>
          <w:sz w:val="22"/>
          <w:szCs w:val="22"/>
          <w:lang w:val="en-US"/>
        </w:rPr>
        <w:t xml:space="preserve">the </w:t>
      </w:r>
      <w:r w:rsidRPr="002D2EC9">
        <w:rPr>
          <w:rFonts w:ascii="Helvetica" w:hAnsi="Helvetica" w:cs="Helvetica"/>
          <w:kern w:val="1"/>
          <w:sz w:val="22"/>
          <w:szCs w:val="22"/>
          <w:lang w:val="en-US"/>
        </w:rPr>
        <w:t xml:space="preserve">direct relationships between organisms and the </w:t>
      </w:r>
      <w:r w:rsidR="00DE20A8" w:rsidRPr="002D2EC9">
        <w:rPr>
          <w:rFonts w:ascii="Helvetica" w:hAnsi="Helvetica" w:cs="Helvetica"/>
          <w:kern w:val="1"/>
          <w:sz w:val="22"/>
          <w:szCs w:val="22"/>
          <w:lang w:val="en-US"/>
        </w:rPr>
        <w:t xml:space="preserve">abiotic </w:t>
      </w:r>
      <w:r w:rsidRPr="002D2EC9">
        <w:rPr>
          <w:rFonts w:ascii="Helvetica" w:hAnsi="Helvetica" w:cs="Helvetica"/>
          <w:kern w:val="1"/>
          <w:sz w:val="22"/>
          <w:szCs w:val="22"/>
          <w:lang w:val="en-US"/>
        </w:rPr>
        <w:t>environm</w:t>
      </w:r>
      <w:r w:rsidR="00BC06CD" w:rsidRPr="002D2EC9">
        <w:rPr>
          <w:rFonts w:ascii="Helvetica" w:hAnsi="Helvetica" w:cs="Helvetica"/>
          <w:kern w:val="1"/>
          <w:sz w:val="22"/>
          <w:szCs w:val="22"/>
          <w:lang w:val="en-US"/>
        </w:rPr>
        <w:t>ent (</w:t>
      </w:r>
      <w:r w:rsidR="001F18E6" w:rsidRPr="002D2EC9">
        <w:rPr>
          <w:rFonts w:ascii="Helvetica" w:hAnsi="Helvetica" w:cs="Helvetica"/>
          <w:kern w:val="1"/>
          <w:sz w:val="22"/>
          <w:szCs w:val="22"/>
          <w:lang w:val="en-US"/>
        </w:rPr>
        <w:t xml:space="preserve">e.g., </w:t>
      </w:r>
      <w:proofErr w:type="spellStart"/>
      <w:r w:rsidR="001F18E6" w:rsidRPr="002D2EC9">
        <w:rPr>
          <w:rFonts w:ascii="Helvetica" w:hAnsi="Helvetica" w:cs="Helvetica"/>
          <w:kern w:val="1"/>
          <w:sz w:val="22"/>
          <w:szCs w:val="22"/>
          <w:lang w:val="en-US"/>
        </w:rPr>
        <w:t>Menzel</w:t>
      </w:r>
      <w:proofErr w:type="spellEnd"/>
      <w:r w:rsidR="001F18E6" w:rsidRPr="002D2EC9">
        <w:rPr>
          <w:rFonts w:ascii="Helvetica" w:hAnsi="Helvetica" w:cs="Helvetica"/>
          <w:kern w:val="1"/>
          <w:sz w:val="22"/>
          <w:szCs w:val="22"/>
          <w:lang w:val="en-US"/>
        </w:rPr>
        <w:t xml:space="preserve"> et al. 2006, </w:t>
      </w:r>
      <w:r w:rsidR="00C11E1C" w:rsidRPr="002D2EC9">
        <w:rPr>
          <w:rFonts w:ascii="Helvetica" w:hAnsi="Helvetica" w:cs="Helvetica"/>
          <w:kern w:val="1"/>
          <w:sz w:val="22"/>
          <w:szCs w:val="22"/>
          <w:lang w:val="en-US"/>
        </w:rPr>
        <w:t>Chen et al. 2011</w:t>
      </w:r>
      <w:r w:rsidRPr="002D2EC9">
        <w:rPr>
          <w:rFonts w:ascii="Helvetica" w:hAnsi="Helvetica" w:cs="Helvetica"/>
          <w:kern w:val="1"/>
          <w:sz w:val="22"/>
          <w:szCs w:val="22"/>
          <w:lang w:val="en-US"/>
        </w:rPr>
        <w:t>)</w:t>
      </w:r>
      <w:r w:rsidR="00F25F93" w:rsidRPr="002D2EC9">
        <w:rPr>
          <w:rFonts w:ascii="Helvetica" w:hAnsi="Helvetica" w:cs="Helvetica"/>
          <w:kern w:val="1"/>
          <w:sz w:val="22"/>
          <w:szCs w:val="22"/>
          <w:lang w:val="en-US"/>
        </w:rPr>
        <w:t xml:space="preserve"> rather than testing </w:t>
      </w:r>
      <w:r w:rsidR="00163C05" w:rsidRPr="002D2EC9">
        <w:rPr>
          <w:rFonts w:ascii="Helvetica" w:hAnsi="Helvetica" w:cs="Helvetica"/>
          <w:kern w:val="1"/>
          <w:sz w:val="22"/>
          <w:szCs w:val="22"/>
          <w:lang w:val="en-US"/>
        </w:rPr>
        <w:t>predictions about the outcomes of species</w:t>
      </w:r>
      <w:r w:rsidR="0026206D" w:rsidRPr="002D2EC9">
        <w:rPr>
          <w:rFonts w:ascii="Helvetica" w:hAnsi="Helvetica" w:cs="Helvetica"/>
          <w:kern w:val="1"/>
          <w:sz w:val="22"/>
          <w:szCs w:val="22"/>
          <w:lang w:val="en-US"/>
        </w:rPr>
        <w:t>’</w:t>
      </w:r>
      <w:r w:rsidR="00163C05" w:rsidRPr="002D2EC9">
        <w:rPr>
          <w:rFonts w:ascii="Helvetica" w:hAnsi="Helvetica" w:cs="Helvetica"/>
          <w:kern w:val="1"/>
          <w:sz w:val="22"/>
          <w:szCs w:val="22"/>
          <w:lang w:val="en-US"/>
        </w:rPr>
        <w:t xml:space="preserve"> </w:t>
      </w:r>
      <w:r w:rsidR="0026206D" w:rsidRPr="002D2EC9">
        <w:rPr>
          <w:rFonts w:ascii="Helvetica" w:hAnsi="Helvetica" w:cs="Helvetica"/>
          <w:kern w:val="1"/>
          <w:sz w:val="22"/>
          <w:szCs w:val="22"/>
          <w:lang w:val="en-US"/>
        </w:rPr>
        <w:t>responses</w:t>
      </w:r>
      <w:r w:rsidR="00F0589B" w:rsidRPr="002D2EC9">
        <w:rPr>
          <w:rFonts w:ascii="Helvetica" w:hAnsi="Helvetica" w:cs="Helvetica"/>
          <w:kern w:val="1"/>
          <w:sz w:val="22"/>
          <w:szCs w:val="22"/>
          <w:lang w:val="en-US"/>
        </w:rPr>
        <w:t xml:space="preserve"> to changes in abiotic factors</w:t>
      </w:r>
      <w:r w:rsidR="00163C05" w:rsidRPr="002D2EC9">
        <w:rPr>
          <w:rFonts w:ascii="Helvetica" w:hAnsi="Helvetica" w:cs="Helvetica"/>
          <w:kern w:val="1"/>
          <w:sz w:val="22"/>
          <w:szCs w:val="22"/>
          <w:lang w:val="en-US"/>
        </w:rPr>
        <w:t xml:space="preserve"> </w:t>
      </w:r>
      <w:r w:rsidR="00CC7465" w:rsidRPr="002D2EC9">
        <w:rPr>
          <w:rFonts w:ascii="Helvetica" w:hAnsi="Helvetica" w:cs="Helvetica"/>
          <w:kern w:val="1"/>
          <w:sz w:val="22"/>
          <w:szCs w:val="22"/>
          <w:lang w:val="en-US"/>
        </w:rPr>
        <w:t>(</w:t>
      </w:r>
      <w:proofErr w:type="spellStart"/>
      <w:r w:rsidR="00922B45" w:rsidRPr="002D2EC9">
        <w:rPr>
          <w:rFonts w:ascii="Helvetica" w:hAnsi="Helvetica" w:cs="Helvetica"/>
          <w:kern w:val="1"/>
          <w:sz w:val="22"/>
          <w:szCs w:val="22"/>
          <w:lang w:val="en-US"/>
        </w:rPr>
        <w:t>Lavergne</w:t>
      </w:r>
      <w:proofErr w:type="spellEnd"/>
      <w:r w:rsidR="00922B45" w:rsidRPr="002D2EC9">
        <w:rPr>
          <w:rFonts w:ascii="Helvetica" w:hAnsi="Helvetica" w:cs="Helvetica"/>
          <w:kern w:val="1"/>
          <w:sz w:val="22"/>
          <w:szCs w:val="22"/>
          <w:lang w:val="en-US"/>
        </w:rPr>
        <w:t xml:space="preserve"> et al. 2010; </w:t>
      </w:r>
      <w:r w:rsidR="00CC7465" w:rsidRPr="002D2EC9">
        <w:rPr>
          <w:rFonts w:ascii="Helvetica" w:hAnsi="Helvetica" w:cs="Helvetica"/>
          <w:kern w:val="1"/>
          <w:sz w:val="22"/>
          <w:szCs w:val="22"/>
          <w:lang w:val="en-US"/>
        </w:rPr>
        <w:t>O’Connor et al. 2012</w:t>
      </w:r>
      <w:r w:rsidR="009A45AC" w:rsidRPr="002D2EC9">
        <w:rPr>
          <w:rFonts w:ascii="Helvetica" w:hAnsi="Helvetica" w:cs="Helvetica"/>
          <w:kern w:val="1"/>
          <w:sz w:val="22"/>
          <w:szCs w:val="22"/>
          <w:lang w:val="en-US"/>
        </w:rPr>
        <w:t xml:space="preserve">; </w:t>
      </w:r>
      <w:proofErr w:type="spellStart"/>
      <w:r w:rsidR="009A45AC" w:rsidRPr="002D2EC9">
        <w:rPr>
          <w:rFonts w:ascii="Helvetica" w:hAnsi="Helvetica" w:cs="Helvetica"/>
          <w:kern w:val="1"/>
          <w:sz w:val="22"/>
          <w:szCs w:val="22"/>
          <w:lang w:val="en-US"/>
        </w:rPr>
        <w:t>Mouquet</w:t>
      </w:r>
      <w:proofErr w:type="spellEnd"/>
      <w:r w:rsidR="009A45AC" w:rsidRPr="002D2EC9">
        <w:rPr>
          <w:rFonts w:ascii="Helvetica" w:hAnsi="Helvetica" w:cs="Helvetica"/>
          <w:kern w:val="1"/>
          <w:sz w:val="22"/>
          <w:szCs w:val="22"/>
          <w:lang w:val="en-US"/>
        </w:rPr>
        <w:t xml:space="preserve"> et al. 2015</w:t>
      </w:r>
      <w:r w:rsidR="007B6AFE" w:rsidRPr="002D2EC9">
        <w:rPr>
          <w:rFonts w:ascii="Helvetica" w:hAnsi="Helvetica" w:cs="Helvetica"/>
          <w:kern w:val="1"/>
          <w:sz w:val="22"/>
          <w:szCs w:val="22"/>
          <w:lang w:val="en-US"/>
        </w:rPr>
        <w:t xml:space="preserve">; </w:t>
      </w:r>
      <w:proofErr w:type="spellStart"/>
      <w:r w:rsidR="007B6AFE" w:rsidRPr="002D2EC9">
        <w:rPr>
          <w:rFonts w:ascii="Helvetica" w:hAnsi="Helvetica" w:cs="Helvetica"/>
          <w:kern w:val="1"/>
          <w:sz w:val="22"/>
          <w:szCs w:val="22"/>
          <w:lang w:val="en-US"/>
        </w:rPr>
        <w:t>Barner</w:t>
      </w:r>
      <w:proofErr w:type="spellEnd"/>
      <w:r w:rsidR="007B6AFE" w:rsidRPr="002D2EC9">
        <w:rPr>
          <w:rFonts w:ascii="Helvetica" w:hAnsi="Helvetica" w:cs="Helvetica"/>
          <w:kern w:val="1"/>
          <w:sz w:val="22"/>
          <w:szCs w:val="22"/>
          <w:lang w:val="en-US"/>
        </w:rPr>
        <w:t xml:space="preserve"> et al. 2018</w:t>
      </w:r>
      <w:r w:rsidR="00CC7465" w:rsidRPr="002D2EC9">
        <w:rPr>
          <w:rFonts w:ascii="Helvetica" w:hAnsi="Helvetica" w:cs="Helvetica"/>
          <w:kern w:val="1"/>
          <w:sz w:val="22"/>
          <w:szCs w:val="22"/>
          <w:lang w:val="en-US"/>
        </w:rPr>
        <w:t>)</w:t>
      </w:r>
      <w:r w:rsidRPr="002D2EC9">
        <w:rPr>
          <w:rFonts w:ascii="Helvetica" w:hAnsi="Helvetica" w:cs="Helvetica"/>
          <w:kern w:val="1"/>
          <w:sz w:val="22"/>
          <w:szCs w:val="22"/>
          <w:lang w:val="en-US"/>
        </w:rPr>
        <w:t>.</w:t>
      </w:r>
      <w:r w:rsidR="004B6D37" w:rsidRPr="002D2EC9">
        <w:rPr>
          <w:rFonts w:ascii="Helvetica" w:hAnsi="Helvetica" w:cs="Helvetica"/>
          <w:kern w:val="1"/>
          <w:sz w:val="22"/>
          <w:szCs w:val="22"/>
          <w:lang w:val="en-US"/>
        </w:rPr>
        <w:t xml:space="preserve"> </w:t>
      </w:r>
      <w:r w:rsidR="004B6D37" w:rsidRPr="002D2EC9">
        <w:rPr>
          <w:rFonts w:ascii="Helvetica" w:hAnsi="Helvetica" w:cs="Helvetica"/>
          <w:sz w:val="22"/>
          <w:szCs w:val="22"/>
          <w:lang w:val="en-US"/>
        </w:rPr>
        <w:t xml:space="preserve">However, </w:t>
      </w:r>
      <w:r w:rsidR="004B6D37" w:rsidRPr="002D2EC9">
        <w:rPr>
          <w:rFonts w:ascii="Helvetica" w:hAnsi="Helvetica" w:cs="Helvetica"/>
          <w:kern w:val="1"/>
          <w:sz w:val="22"/>
          <w:szCs w:val="22"/>
          <w:lang w:val="en-US"/>
        </w:rPr>
        <w:t>progress on the Cushing hypothesis</w:t>
      </w:r>
      <w:r w:rsidR="0026206D" w:rsidRPr="002D2EC9">
        <w:rPr>
          <w:rFonts w:ascii="Helvetica" w:hAnsi="Helvetica" w:cs="Helvetica"/>
          <w:kern w:val="1"/>
          <w:sz w:val="22"/>
          <w:szCs w:val="22"/>
          <w:lang w:val="en-US"/>
        </w:rPr>
        <w:t xml:space="preserve"> requires </w:t>
      </w:r>
      <w:r w:rsidR="00DD194E" w:rsidRPr="002D2EC9">
        <w:rPr>
          <w:rFonts w:ascii="Helvetica" w:hAnsi="Helvetica" w:cs="Helvetica"/>
          <w:kern w:val="1"/>
          <w:sz w:val="22"/>
          <w:szCs w:val="22"/>
          <w:lang w:val="en-US"/>
        </w:rPr>
        <w:t>rigorously test</w:t>
      </w:r>
      <w:r w:rsidR="00D93B38" w:rsidRPr="002D2EC9">
        <w:rPr>
          <w:rFonts w:ascii="Helvetica" w:hAnsi="Helvetica" w:cs="Helvetica"/>
          <w:kern w:val="1"/>
          <w:sz w:val="22"/>
          <w:szCs w:val="22"/>
          <w:lang w:val="en-US"/>
        </w:rPr>
        <w:t>ing</w:t>
      </w:r>
      <w:r w:rsidR="00DD194E" w:rsidRPr="002D2EC9">
        <w:rPr>
          <w:rFonts w:ascii="Helvetica" w:hAnsi="Helvetica" w:cs="Helvetica"/>
          <w:kern w:val="1"/>
          <w:sz w:val="22"/>
          <w:szCs w:val="22"/>
          <w:lang w:val="en-US"/>
        </w:rPr>
        <w:t xml:space="preserve"> the assumptions and ultimate mechanisms </w:t>
      </w:r>
      <w:r w:rsidR="0026206D" w:rsidRPr="002D2EC9">
        <w:rPr>
          <w:rFonts w:ascii="Helvetica" w:hAnsi="Helvetica" w:cs="Helvetica"/>
          <w:kern w:val="1"/>
          <w:sz w:val="22"/>
          <w:szCs w:val="22"/>
          <w:lang w:val="en-US"/>
        </w:rPr>
        <w:t>from</w:t>
      </w:r>
      <w:r w:rsidR="004B6D37" w:rsidRPr="002D2EC9">
        <w:rPr>
          <w:rFonts w:ascii="Helvetica" w:hAnsi="Helvetica" w:cs="Helvetica"/>
          <w:kern w:val="1"/>
          <w:sz w:val="22"/>
          <w:szCs w:val="22"/>
          <w:lang w:val="en-US"/>
        </w:rPr>
        <w:t xml:space="preserve"> a diversity of ecological and evolutionary theory</w:t>
      </w:r>
      <w:r w:rsidR="0026206D" w:rsidRPr="002D2EC9">
        <w:rPr>
          <w:rFonts w:ascii="Helvetica" w:hAnsi="Helvetica" w:cs="Helvetica"/>
          <w:kern w:val="1"/>
          <w:sz w:val="22"/>
          <w:szCs w:val="22"/>
          <w:lang w:val="en-US"/>
        </w:rPr>
        <w:t xml:space="preserve"> (Figure 2)</w:t>
      </w:r>
      <w:r w:rsidR="004B6D37" w:rsidRPr="002D2EC9">
        <w:rPr>
          <w:rFonts w:ascii="Helvetica" w:hAnsi="Helvetica" w:cs="Helvetica"/>
          <w:kern w:val="1"/>
          <w:sz w:val="22"/>
          <w:szCs w:val="22"/>
          <w:lang w:val="en-US"/>
        </w:rPr>
        <w:t xml:space="preserve">. </w:t>
      </w:r>
      <w:r w:rsidRPr="002D2EC9">
        <w:rPr>
          <w:rFonts w:ascii="Helvetica" w:hAnsi="Helvetica" w:cs="Helvetica"/>
          <w:kern w:val="1"/>
          <w:sz w:val="22"/>
          <w:szCs w:val="22"/>
          <w:lang w:val="en-US"/>
        </w:rPr>
        <w:t>This represents the major challenge of the hypothesis and</w:t>
      </w:r>
      <w:r w:rsidR="003E3C5B" w:rsidRPr="002D2EC9">
        <w:rPr>
          <w:rFonts w:ascii="Helvetica" w:hAnsi="Helvetica" w:cs="Helvetica"/>
          <w:kern w:val="1"/>
          <w:sz w:val="22"/>
          <w:szCs w:val="22"/>
          <w:lang w:val="en-US"/>
        </w:rPr>
        <w:t>—we argue—may be</w:t>
      </w:r>
      <w:r w:rsidRPr="002D2EC9">
        <w:rPr>
          <w:rFonts w:ascii="Helvetica" w:hAnsi="Helvetica" w:cs="Helvetica"/>
          <w:kern w:val="1"/>
          <w:sz w:val="22"/>
          <w:szCs w:val="22"/>
          <w:lang w:val="en-US"/>
        </w:rPr>
        <w:t xml:space="preserve"> why support for it has been so mixed. </w:t>
      </w:r>
    </w:p>
    <w:p w14:paraId="753954C0" w14:textId="54FC7452" w:rsidR="00D37048" w:rsidRPr="002D2EC9"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sz w:val="22"/>
          <w:szCs w:val="22"/>
          <w:lang w:val="en-US"/>
        </w:rPr>
        <w:tab/>
        <w:t>M</w:t>
      </w:r>
      <w:r w:rsidRPr="002D2EC9">
        <w:rPr>
          <w:rFonts w:ascii="Helvetica" w:hAnsi="Helvetica" w:cs="Helvetica"/>
          <w:kern w:val="1"/>
          <w:sz w:val="22"/>
          <w:szCs w:val="22"/>
          <w:lang w:val="en-US"/>
        </w:rPr>
        <w:t xml:space="preserve">any mechanisms can produce the Cushing curve, and they vary across systems, space and time. </w:t>
      </w:r>
      <w:r w:rsidR="00433887" w:rsidRPr="002D2EC9">
        <w:rPr>
          <w:rFonts w:ascii="Helvetica" w:hAnsi="Helvetica" w:cs="Helvetica"/>
          <w:kern w:val="1"/>
          <w:sz w:val="22"/>
          <w:szCs w:val="22"/>
          <w:lang w:val="en-US"/>
        </w:rPr>
        <w:t>Here we focus on the ultimate mechanisms</w:t>
      </w:r>
      <w:r w:rsidR="00C04576" w:rsidRPr="002D2EC9">
        <w:rPr>
          <w:rFonts w:ascii="Helvetica" w:hAnsi="Helvetica" w:cs="Helvetica"/>
          <w:kern w:val="1"/>
          <w:sz w:val="22"/>
          <w:szCs w:val="22"/>
          <w:lang w:val="en-US"/>
        </w:rPr>
        <w:t xml:space="preserve"> related to life history theory and food web </w:t>
      </w:r>
      <w:r w:rsidR="00C04576" w:rsidRPr="002D2EC9">
        <w:rPr>
          <w:rFonts w:ascii="Helvetica" w:hAnsi="Helvetica" w:cs="Helvetica"/>
          <w:kern w:val="1"/>
          <w:sz w:val="22"/>
          <w:szCs w:val="22"/>
          <w:lang w:val="en-US"/>
        </w:rPr>
        <w:lastRenderedPageBreak/>
        <w:t>theory</w:t>
      </w:r>
      <w:r w:rsidR="00433887" w:rsidRPr="002D2EC9">
        <w:rPr>
          <w:rFonts w:ascii="Helvetica" w:hAnsi="Helvetica" w:cs="Helvetica"/>
          <w:kern w:val="1"/>
          <w:sz w:val="22"/>
          <w:szCs w:val="22"/>
          <w:lang w:val="en-US"/>
        </w:rPr>
        <w:t xml:space="preserve">. </w:t>
      </w:r>
      <w:r w:rsidR="00C04576" w:rsidRPr="002D2EC9">
        <w:rPr>
          <w:rFonts w:ascii="Helvetica" w:hAnsi="Helvetica" w:cs="Helvetica"/>
          <w:kern w:val="1"/>
          <w:sz w:val="22"/>
          <w:szCs w:val="22"/>
          <w:lang w:val="en-US"/>
        </w:rPr>
        <w:t>Mechanisms</w:t>
      </w:r>
      <w:r w:rsidR="00433887" w:rsidRPr="002D2EC9">
        <w:rPr>
          <w:rFonts w:ascii="Helvetica" w:hAnsi="Helvetica" w:cs="Helvetica"/>
          <w:kern w:val="1"/>
          <w:sz w:val="22"/>
          <w:szCs w:val="22"/>
          <w:lang w:val="en-US"/>
        </w:rPr>
        <w:t xml:space="preserve"> </w:t>
      </w:r>
      <w:r w:rsidR="00D37048" w:rsidRPr="002D2EC9">
        <w:rPr>
          <w:rFonts w:ascii="Helvetica" w:hAnsi="Helvetica" w:cs="Helvetica"/>
          <w:kern w:val="1"/>
          <w:sz w:val="22"/>
          <w:szCs w:val="22"/>
          <w:lang w:val="en-US"/>
        </w:rPr>
        <w:t>predicte</w:t>
      </w:r>
      <w:r w:rsidR="00057326" w:rsidRPr="002D2EC9">
        <w:rPr>
          <w:rFonts w:ascii="Helvetica" w:hAnsi="Helvetica" w:cs="Helvetica"/>
          <w:kern w:val="1"/>
          <w:sz w:val="22"/>
          <w:szCs w:val="22"/>
          <w:lang w:val="en-US"/>
        </w:rPr>
        <w:t xml:space="preserve">d by </w:t>
      </w:r>
      <w:r w:rsidRPr="002D2EC9">
        <w:rPr>
          <w:rFonts w:ascii="Helvetica" w:hAnsi="Helvetica" w:cs="Helvetica"/>
          <w:kern w:val="1"/>
          <w:sz w:val="22"/>
          <w:szCs w:val="22"/>
          <w:lang w:val="en-US"/>
        </w:rPr>
        <w:t>life-history theory</w:t>
      </w:r>
      <w:r w:rsidR="00FC1073" w:rsidRPr="002D2EC9">
        <w:rPr>
          <w:rFonts w:ascii="Helvetica" w:hAnsi="Helvetica" w:cs="Helvetica"/>
          <w:kern w:val="1"/>
          <w:sz w:val="22"/>
          <w:szCs w:val="22"/>
          <w:lang w:val="en-US"/>
        </w:rPr>
        <w:t xml:space="preserve"> (Box 1)</w:t>
      </w:r>
      <w:r w:rsidR="00C04576" w:rsidRPr="002D2EC9">
        <w:rPr>
          <w:rFonts w:ascii="Helvetica" w:hAnsi="Helvetica" w:cs="Helvetica"/>
          <w:kern w:val="1"/>
          <w:sz w:val="22"/>
          <w:szCs w:val="22"/>
          <w:lang w:val="en-US"/>
        </w:rPr>
        <w:t xml:space="preserve">, for example, trade-offs between fecundity and mortality, and bet-hedging strategies (Figure </w:t>
      </w:r>
      <w:r w:rsidR="00426B19" w:rsidRPr="002D2EC9">
        <w:rPr>
          <w:rFonts w:ascii="Helvetica" w:hAnsi="Helvetica" w:cs="Helvetica"/>
          <w:kern w:val="1"/>
          <w:sz w:val="22"/>
          <w:szCs w:val="22"/>
          <w:lang w:val="en-US"/>
        </w:rPr>
        <w:t>2</w:t>
      </w:r>
      <w:r w:rsidR="00C04576" w:rsidRPr="002D2EC9">
        <w:rPr>
          <w:rFonts w:ascii="Helvetica" w:hAnsi="Helvetica" w:cs="Helvetica"/>
          <w:kern w:val="1"/>
          <w:sz w:val="22"/>
          <w:szCs w:val="22"/>
          <w:lang w:val="en-US"/>
        </w:rPr>
        <w:t xml:space="preserve">), </w:t>
      </w:r>
      <w:r w:rsidRPr="002D2EC9">
        <w:rPr>
          <w:rFonts w:ascii="Helvetica" w:hAnsi="Helvetica" w:cs="Helvetica"/>
          <w:kern w:val="1"/>
          <w:sz w:val="22"/>
          <w:szCs w:val="22"/>
          <w:lang w:val="en-US"/>
        </w:rPr>
        <w:t>c</w:t>
      </w:r>
      <w:r w:rsidR="00F7456E" w:rsidRPr="002D2EC9">
        <w:rPr>
          <w:rFonts w:ascii="Helvetica" w:hAnsi="Helvetica" w:cs="Helvetica"/>
          <w:kern w:val="1"/>
          <w:sz w:val="22"/>
          <w:szCs w:val="22"/>
          <w:lang w:val="en-US"/>
        </w:rPr>
        <w:t>an</w:t>
      </w:r>
      <w:r w:rsidRPr="002D2EC9">
        <w:rPr>
          <w:rFonts w:ascii="Helvetica" w:hAnsi="Helvetica" w:cs="Helvetica"/>
          <w:kern w:val="1"/>
          <w:sz w:val="22"/>
          <w:szCs w:val="22"/>
          <w:lang w:val="en-US"/>
        </w:rPr>
        <w:t xml:space="preserve"> produce the Cushing curve—as consumers maximize their fitness through ideal timing with their primary resource—this forms the theoretical basis for the original hypothesis. The Cushing </w:t>
      </w:r>
      <w:r w:rsidR="002435D8" w:rsidRPr="002D2EC9">
        <w:rPr>
          <w:rFonts w:ascii="Helvetica" w:hAnsi="Helvetica" w:cs="Helvetica"/>
          <w:kern w:val="1"/>
          <w:sz w:val="22"/>
          <w:szCs w:val="22"/>
          <w:lang w:val="en-US"/>
        </w:rPr>
        <w:t>hypothesis</w:t>
      </w:r>
      <w:r w:rsidRPr="002D2EC9">
        <w:rPr>
          <w:rFonts w:ascii="Helvetica" w:hAnsi="Helvetica" w:cs="Helvetica"/>
          <w:kern w:val="1"/>
          <w:sz w:val="22"/>
          <w:szCs w:val="22"/>
          <w:lang w:val="en-US"/>
        </w:rPr>
        <w:t>, however, is also connected to food web theory</w:t>
      </w:r>
      <w:r w:rsidR="002435D8" w:rsidRPr="002D2EC9">
        <w:rPr>
          <w:rFonts w:ascii="Helvetica" w:hAnsi="Helvetica" w:cs="Helvetica"/>
          <w:kern w:val="1"/>
          <w:sz w:val="22"/>
          <w:szCs w:val="22"/>
          <w:lang w:val="en-US"/>
        </w:rPr>
        <w:t xml:space="preserve"> </w:t>
      </w:r>
      <w:r w:rsidR="00B80EB9" w:rsidRPr="002D2EC9">
        <w:rPr>
          <w:rFonts w:ascii="Helvetica" w:hAnsi="Helvetica" w:cs="Helvetica"/>
          <w:kern w:val="1"/>
          <w:sz w:val="22"/>
          <w:szCs w:val="22"/>
          <w:lang w:val="en-US"/>
        </w:rPr>
        <w:t xml:space="preserve">which focuses on predator prey dynamics </w:t>
      </w:r>
      <w:r w:rsidR="002435D8" w:rsidRPr="002D2EC9">
        <w:rPr>
          <w:rFonts w:ascii="Helvetica" w:hAnsi="Helvetica" w:cs="Helvetica"/>
          <w:kern w:val="1"/>
          <w:sz w:val="22"/>
          <w:szCs w:val="22"/>
          <w:lang w:val="en-US"/>
        </w:rPr>
        <w:t>(Box 1)</w:t>
      </w:r>
      <w:r w:rsidR="00B80EB9" w:rsidRPr="002D2EC9">
        <w:rPr>
          <w:rFonts w:ascii="Helvetica" w:hAnsi="Helvetica" w:cs="Helvetica"/>
          <w:kern w:val="1"/>
          <w:sz w:val="22"/>
          <w:szCs w:val="22"/>
          <w:lang w:val="en-US"/>
        </w:rPr>
        <w:t xml:space="preserve"> and is</w:t>
      </w:r>
      <w:r w:rsidRPr="002D2EC9">
        <w:rPr>
          <w:rFonts w:ascii="Helvetica" w:hAnsi="Helvetica" w:cs="Helvetica"/>
          <w:kern w:val="1"/>
          <w:sz w:val="22"/>
          <w:szCs w:val="22"/>
          <w:lang w:val="en-US"/>
        </w:rPr>
        <w:t xml:space="preserve"> </w:t>
      </w:r>
      <w:r w:rsidR="00B80EB9" w:rsidRPr="002D2EC9">
        <w:rPr>
          <w:rFonts w:ascii="Helvetica" w:hAnsi="Helvetica" w:cs="Helvetica"/>
          <w:kern w:val="1"/>
          <w:sz w:val="22"/>
          <w:szCs w:val="22"/>
          <w:lang w:val="en-US"/>
        </w:rPr>
        <w:t>related to</w:t>
      </w:r>
      <w:r w:rsidRPr="002D2EC9">
        <w:rPr>
          <w:rFonts w:ascii="Helvetica" w:hAnsi="Helvetica" w:cs="Helvetica"/>
          <w:kern w:val="1"/>
          <w:sz w:val="22"/>
          <w:szCs w:val="22"/>
          <w:lang w:val="en-US"/>
        </w:rPr>
        <w:t xml:space="preserve"> the timing of a consumer to its food resource. </w:t>
      </w:r>
    </w:p>
    <w:p w14:paraId="712B7AA6" w14:textId="173BB401" w:rsidR="000505EF" w:rsidRPr="002D2EC9" w:rsidRDefault="00D37048"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kern w:val="1"/>
          <w:sz w:val="22"/>
          <w:szCs w:val="22"/>
          <w:lang w:val="en-US"/>
        </w:rPr>
        <w:tab/>
      </w:r>
      <w:r w:rsidR="005B7256" w:rsidRPr="002D2EC9">
        <w:rPr>
          <w:rFonts w:ascii="Helvetica" w:hAnsi="Helvetica" w:cs="Helvetica"/>
          <w:sz w:val="22"/>
          <w:szCs w:val="22"/>
          <w:lang w:val="en-US"/>
        </w:rPr>
        <w:t xml:space="preserve">Identifying the ultimate mechanisms </w:t>
      </w:r>
      <w:r w:rsidR="00DF30FF" w:rsidRPr="002D2EC9">
        <w:rPr>
          <w:rFonts w:ascii="Helvetica" w:hAnsi="Helvetica" w:cs="Helvetica"/>
          <w:kern w:val="1"/>
          <w:sz w:val="22"/>
          <w:szCs w:val="22"/>
          <w:lang w:val="en-US"/>
        </w:rPr>
        <w:t xml:space="preserve">(e.g., a specific life history trade-off) </w:t>
      </w:r>
      <w:r w:rsidR="005B7256" w:rsidRPr="002D2EC9">
        <w:rPr>
          <w:rFonts w:ascii="Helvetica" w:hAnsi="Helvetica" w:cs="Helvetica"/>
          <w:sz w:val="22"/>
          <w:szCs w:val="22"/>
          <w:lang w:val="en-US"/>
        </w:rPr>
        <w:t xml:space="preserve">relates to the likelihood that the key assumptions of the </w:t>
      </w:r>
      <w:r w:rsidR="00274F1A" w:rsidRPr="002D2EC9">
        <w:rPr>
          <w:rFonts w:ascii="Helvetica" w:hAnsi="Helvetica" w:cs="Helvetica"/>
          <w:sz w:val="22"/>
          <w:szCs w:val="22"/>
          <w:lang w:val="en-US"/>
        </w:rPr>
        <w:t xml:space="preserve">Cushing </w:t>
      </w:r>
      <w:r w:rsidR="005B7256" w:rsidRPr="002D2EC9">
        <w:rPr>
          <w:rFonts w:ascii="Helvetica" w:hAnsi="Helvetica" w:cs="Helvetica"/>
          <w:sz w:val="22"/>
          <w:szCs w:val="22"/>
          <w:lang w:val="en-US"/>
        </w:rPr>
        <w:t xml:space="preserve">hypothesis are met </w:t>
      </w:r>
      <w:r w:rsidR="00890BA6" w:rsidRPr="002D2EC9">
        <w:rPr>
          <w:rFonts w:ascii="Helvetica" w:hAnsi="Helvetica" w:cs="Helvetica"/>
          <w:sz w:val="22"/>
          <w:szCs w:val="22"/>
          <w:lang w:val="en-US"/>
        </w:rPr>
        <w:t>(Figure 2). For example, if mechanisms such as density dependence or top-down</w:t>
      </w:r>
      <w:r w:rsidR="00BF29AB" w:rsidRPr="002D2EC9">
        <w:rPr>
          <w:rFonts w:ascii="Helvetica" w:hAnsi="Helvetica" w:cs="Helvetica"/>
          <w:sz w:val="22"/>
          <w:szCs w:val="22"/>
          <w:lang w:val="en-US"/>
        </w:rPr>
        <w:t xml:space="preserve"> population regulation</w:t>
      </w:r>
      <w:r w:rsidR="00890BA6" w:rsidRPr="002D2EC9">
        <w:rPr>
          <w:rFonts w:ascii="Helvetica" w:hAnsi="Helvetica" w:cs="Helvetica"/>
          <w:sz w:val="22"/>
          <w:szCs w:val="22"/>
          <w:lang w:val="en-US"/>
        </w:rPr>
        <w:t xml:space="preserve"> are thought to be at play, then the first assumption of the hypothesis is unlikely to be met.</w:t>
      </w:r>
      <w:r w:rsidRPr="002D2EC9">
        <w:rPr>
          <w:rFonts w:ascii="Helvetica" w:hAnsi="Helvetica" w:cs="Helvetica"/>
          <w:sz w:val="22"/>
          <w:szCs w:val="22"/>
          <w:lang w:val="en-US"/>
        </w:rPr>
        <w:t xml:space="preserve"> </w:t>
      </w:r>
      <w:r w:rsidRPr="002D2EC9">
        <w:rPr>
          <w:rFonts w:ascii="Helvetica" w:hAnsi="Helvetica" w:cs="Helvetica"/>
          <w:kern w:val="1"/>
          <w:sz w:val="22"/>
          <w:szCs w:val="22"/>
          <w:lang w:val="en-US"/>
        </w:rPr>
        <w:t xml:space="preserve">Even when </w:t>
      </w:r>
      <w:r w:rsidR="00113429" w:rsidRPr="002D2EC9">
        <w:rPr>
          <w:rFonts w:ascii="Helvetica" w:hAnsi="Helvetica" w:cs="Helvetica"/>
          <w:kern w:val="1"/>
          <w:sz w:val="22"/>
          <w:szCs w:val="22"/>
          <w:lang w:val="en-US"/>
        </w:rPr>
        <w:t xml:space="preserve">both of </w:t>
      </w:r>
      <w:r w:rsidRPr="002D2EC9">
        <w:rPr>
          <w:rFonts w:ascii="Helvetica" w:hAnsi="Helvetica" w:cs="Helvetica"/>
          <w:kern w:val="1"/>
          <w:sz w:val="22"/>
          <w:szCs w:val="22"/>
          <w:lang w:val="en-US"/>
        </w:rPr>
        <w:t xml:space="preserve">the assumptions of the Cushing hypothesis have been met, </w:t>
      </w:r>
      <w:r w:rsidR="00113429" w:rsidRPr="002D2EC9">
        <w:rPr>
          <w:rFonts w:ascii="Helvetica" w:hAnsi="Helvetica" w:cs="Helvetica"/>
          <w:kern w:val="1"/>
          <w:sz w:val="22"/>
          <w:szCs w:val="22"/>
          <w:lang w:val="en-US"/>
        </w:rPr>
        <w:t>identifying the ultimate mechanism</w:t>
      </w:r>
      <w:r w:rsidRPr="002D2EC9">
        <w:rPr>
          <w:rFonts w:ascii="Helvetica" w:hAnsi="Helvetica" w:cs="Helvetica"/>
          <w:kern w:val="1"/>
          <w:sz w:val="22"/>
          <w:szCs w:val="22"/>
          <w:lang w:val="en-US"/>
        </w:rPr>
        <w:t xml:space="preserve"> is </w:t>
      </w:r>
      <w:r w:rsidR="00274F1A" w:rsidRPr="002D2EC9">
        <w:rPr>
          <w:rFonts w:ascii="Helvetica" w:hAnsi="Helvetica" w:cs="Helvetica"/>
          <w:kern w:val="1"/>
          <w:sz w:val="22"/>
          <w:szCs w:val="22"/>
          <w:lang w:val="en-US"/>
        </w:rPr>
        <w:t>critical</w:t>
      </w:r>
      <w:r w:rsidRPr="002D2EC9">
        <w:rPr>
          <w:rFonts w:ascii="Helvetica" w:hAnsi="Helvetica" w:cs="Helvetica"/>
          <w:kern w:val="1"/>
          <w:sz w:val="22"/>
          <w:szCs w:val="22"/>
          <w:lang w:val="en-US"/>
        </w:rPr>
        <w:t xml:space="preserve"> to predicting how interactions </w:t>
      </w:r>
      <w:r w:rsidR="00274F1A" w:rsidRPr="002D2EC9">
        <w:rPr>
          <w:rFonts w:ascii="Helvetica" w:hAnsi="Helvetica" w:cs="Helvetica"/>
          <w:kern w:val="1"/>
          <w:sz w:val="22"/>
          <w:szCs w:val="22"/>
          <w:lang w:val="en-US"/>
        </w:rPr>
        <w:t>will</w:t>
      </w:r>
      <w:r w:rsidRPr="002D2EC9">
        <w:rPr>
          <w:rFonts w:ascii="Helvetica" w:hAnsi="Helvetica" w:cs="Helvetica"/>
          <w:kern w:val="1"/>
          <w:sz w:val="22"/>
          <w:szCs w:val="22"/>
          <w:lang w:val="en-US"/>
        </w:rPr>
        <w:t xml:space="preserve"> respond to climate change</w:t>
      </w:r>
      <w:r w:rsidR="00113429" w:rsidRPr="002D2EC9">
        <w:rPr>
          <w:rFonts w:ascii="Helvetica" w:hAnsi="Helvetica" w:cs="Helvetica"/>
          <w:kern w:val="1"/>
          <w:sz w:val="22"/>
          <w:szCs w:val="22"/>
          <w:lang w:val="en-US"/>
        </w:rPr>
        <w:t xml:space="preserve"> (discussed in more detail in the next section</w:t>
      </w:r>
      <w:r w:rsidR="003E61C9" w:rsidRPr="002D2EC9">
        <w:rPr>
          <w:rFonts w:ascii="Helvetica" w:hAnsi="Helvetica" w:cs="Helvetica"/>
          <w:kern w:val="1"/>
          <w:sz w:val="22"/>
          <w:szCs w:val="22"/>
          <w:lang w:val="en-US"/>
        </w:rPr>
        <w:t>; Figure 2</w:t>
      </w:r>
      <w:r w:rsidR="00113429" w:rsidRPr="002D2EC9">
        <w:rPr>
          <w:rFonts w:ascii="Helvetica" w:hAnsi="Helvetica" w:cs="Helvetica"/>
          <w:kern w:val="1"/>
          <w:sz w:val="22"/>
          <w:szCs w:val="22"/>
          <w:lang w:val="en-US"/>
        </w:rPr>
        <w:t>)</w:t>
      </w:r>
      <w:r w:rsidRPr="002D2EC9">
        <w:rPr>
          <w:rFonts w:ascii="Helvetica" w:hAnsi="Helvetica" w:cs="Helvetica"/>
          <w:kern w:val="1"/>
          <w:sz w:val="22"/>
          <w:szCs w:val="22"/>
          <w:lang w:val="en-US"/>
        </w:rPr>
        <w:t>.</w:t>
      </w:r>
      <w:r w:rsidR="00113429" w:rsidRPr="002D2EC9">
        <w:rPr>
          <w:rFonts w:ascii="Helvetica" w:hAnsi="Helvetica" w:cs="Helvetica"/>
          <w:kern w:val="1"/>
          <w:sz w:val="22"/>
          <w:szCs w:val="22"/>
          <w:lang w:val="en-US"/>
        </w:rPr>
        <w:t xml:space="preserve"> </w:t>
      </w:r>
      <w:r w:rsidR="000505EF" w:rsidRPr="002D2EC9">
        <w:rPr>
          <w:rFonts w:ascii="Helvetica" w:hAnsi="Helvetica" w:cs="Helvetica"/>
          <w:kern w:val="1"/>
          <w:sz w:val="22"/>
          <w:szCs w:val="22"/>
          <w:lang w:val="en-US"/>
        </w:rPr>
        <w:t xml:space="preserve">Given the diversity of theory related to the Cushing hypothesis and therefore </w:t>
      </w:r>
      <w:r w:rsidR="00B1309C" w:rsidRPr="002D2EC9">
        <w:rPr>
          <w:rFonts w:ascii="Helvetica" w:hAnsi="Helvetica" w:cs="Helvetica"/>
          <w:kern w:val="1"/>
          <w:sz w:val="22"/>
          <w:szCs w:val="22"/>
          <w:lang w:val="en-US"/>
        </w:rPr>
        <w:t>potential diversity in the</w:t>
      </w:r>
      <w:r w:rsidR="000505EF" w:rsidRPr="002D2EC9">
        <w:rPr>
          <w:rFonts w:ascii="Helvetica" w:hAnsi="Helvetica" w:cs="Helvetica"/>
          <w:kern w:val="1"/>
          <w:sz w:val="22"/>
          <w:szCs w:val="22"/>
          <w:lang w:val="en-US"/>
        </w:rPr>
        <w:t xml:space="preserve"> outcomes in consumer performance </w:t>
      </w:r>
      <w:r w:rsidR="005748AA" w:rsidRPr="002D2EC9">
        <w:rPr>
          <w:rFonts w:ascii="Helvetica" w:hAnsi="Helvetica" w:cs="Helvetica"/>
          <w:kern w:val="1"/>
          <w:sz w:val="22"/>
          <w:szCs w:val="22"/>
          <w:lang w:val="en-US"/>
        </w:rPr>
        <w:t>(e.g., magnitude, direction)</w:t>
      </w:r>
      <w:r w:rsidR="00B1309C" w:rsidRPr="002D2EC9">
        <w:rPr>
          <w:rFonts w:ascii="Helvetica" w:hAnsi="Helvetica" w:cs="Helvetica"/>
          <w:kern w:val="1"/>
          <w:sz w:val="22"/>
          <w:szCs w:val="22"/>
          <w:lang w:val="en-US"/>
        </w:rPr>
        <w:t xml:space="preserve"> </w:t>
      </w:r>
      <w:r w:rsidR="000505EF" w:rsidRPr="002D2EC9">
        <w:rPr>
          <w:rFonts w:ascii="Helvetica" w:hAnsi="Helvetica" w:cs="Helvetica"/>
          <w:kern w:val="1"/>
          <w:sz w:val="22"/>
          <w:szCs w:val="22"/>
          <w:lang w:val="en-US"/>
        </w:rPr>
        <w:t xml:space="preserve">due to </w:t>
      </w:r>
      <w:proofErr w:type="spellStart"/>
      <w:r w:rsidR="000505EF" w:rsidRPr="002D2EC9">
        <w:rPr>
          <w:rFonts w:ascii="Helvetica" w:hAnsi="Helvetica" w:cs="Helvetica"/>
          <w:kern w:val="1"/>
          <w:sz w:val="22"/>
          <w:szCs w:val="22"/>
          <w:lang w:val="en-US"/>
        </w:rPr>
        <w:t>phenological</w:t>
      </w:r>
      <w:proofErr w:type="spellEnd"/>
      <w:r w:rsidR="000505EF" w:rsidRPr="002D2EC9">
        <w:rPr>
          <w:rFonts w:ascii="Helvetica" w:hAnsi="Helvetica" w:cs="Helvetica"/>
          <w:kern w:val="1"/>
          <w:sz w:val="22"/>
          <w:szCs w:val="22"/>
          <w:lang w:val="en-US"/>
        </w:rPr>
        <w:t xml:space="preserve"> shifts in synchrony, the better </w:t>
      </w:r>
      <w:r w:rsidR="00B1309C" w:rsidRPr="002D2EC9">
        <w:rPr>
          <w:rFonts w:ascii="Helvetica" w:hAnsi="Helvetica" w:cs="Helvetica"/>
          <w:kern w:val="1"/>
          <w:sz w:val="22"/>
          <w:szCs w:val="22"/>
          <w:lang w:val="en-US"/>
        </w:rPr>
        <w:t>our</w:t>
      </w:r>
      <w:r w:rsidR="000505EF" w:rsidRPr="002D2EC9">
        <w:rPr>
          <w:rFonts w:ascii="Helvetica" w:hAnsi="Helvetica" w:cs="Helvetica"/>
          <w:kern w:val="1"/>
          <w:sz w:val="22"/>
          <w:szCs w:val="22"/>
          <w:lang w:val="en-US"/>
        </w:rPr>
        <w:t xml:space="preserve"> mechanistic understanding </w:t>
      </w:r>
      <w:r w:rsidR="00B1309C" w:rsidRPr="002D2EC9">
        <w:rPr>
          <w:rFonts w:ascii="Helvetica" w:hAnsi="Helvetica" w:cs="Helvetica"/>
          <w:kern w:val="1"/>
          <w:sz w:val="22"/>
          <w:szCs w:val="22"/>
          <w:lang w:val="en-US"/>
        </w:rPr>
        <w:t xml:space="preserve">is </w:t>
      </w:r>
      <w:r w:rsidR="000505EF" w:rsidRPr="002D2EC9">
        <w:rPr>
          <w:rFonts w:ascii="Helvetica" w:hAnsi="Helvetica" w:cs="Helvetica"/>
          <w:kern w:val="1"/>
          <w:sz w:val="22"/>
          <w:szCs w:val="22"/>
          <w:lang w:val="en-US"/>
        </w:rPr>
        <w:t>of these patterns, the more robust our predictions will be</w:t>
      </w:r>
      <w:r w:rsidR="0012447E" w:rsidRPr="002D2EC9">
        <w:rPr>
          <w:rFonts w:ascii="Helvetica" w:hAnsi="Helvetica" w:cs="Helvetica"/>
          <w:kern w:val="1"/>
          <w:sz w:val="22"/>
          <w:szCs w:val="22"/>
          <w:lang w:val="en-US"/>
        </w:rPr>
        <w:t xml:space="preserve"> (e.g., steepness of the Cushing curve)</w:t>
      </w:r>
      <w:r w:rsidR="000505EF" w:rsidRPr="002D2EC9">
        <w:rPr>
          <w:rFonts w:ascii="Helvetica" w:hAnsi="Helvetica" w:cs="Helvetica"/>
          <w:kern w:val="1"/>
          <w:sz w:val="22"/>
          <w:szCs w:val="22"/>
          <w:lang w:val="en-US"/>
        </w:rPr>
        <w:t>.</w:t>
      </w:r>
    </w:p>
    <w:p w14:paraId="3E553E95" w14:textId="16B1A1F9" w:rsidR="00890BA6" w:rsidRPr="002D2EC9" w:rsidRDefault="00151610"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kern w:val="1"/>
          <w:sz w:val="22"/>
          <w:szCs w:val="22"/>
          <w:lang w:val="en-US"/>
        </w:rPr>
        <w:tab/>
      </w:r>
      <w:r w:rsidR="00C33DFB" w:rsidRPr="002D2EC9">
        <w:rPr>
          <w:rFonts w:ascii="Helvetica" w:hAnsi="Helvetica" w:cs="Helvetica"/>
          <w:kern w:val="1"/>
          <w:sz w:val="22"/>
          <w:szCs w:val="22"/>
          <w:lang w:val="en-US"/>
        </w:rPr>
        <w:t>S</w:t>
      </w:r>
      <w:r w:rsidR="003C4A76" w:rsidRPr="002D2EC9">
        <w:rPr>
          <w:rFonts w:ascii="Helvetica" w:hAnsi="Helvetica" w:cs="Helvetica"/>
          <w:kern w:val="1"/>
          <w:sz w:val="22"/>
          <w:szCs w:val="22"/>
          <w:lang w:val="en-US"/>
        </w:rPr>
        <w:t>tudies deviate in what forces they hypothesize control the peak in the food resource (a critical component of the Cushing curve</w:t>
      </w:r>
      <w:r w:rsidR="00FA14AB" w:rsidRPr="002D2EC9">
        <w:rPr>
          <w:rFonts w:ascii="Helvetica" w:hAnsi="Helvetica" w:cs="Helvetica"/>
          <w:kern w:val="1"/>
          <w:sz w:val="22"/>
          <w:szCs w:val="22"/>
          <w:lang w:val="en-US"/>
        </w:rPr>
        <w:t xml:space="preserve"> and </w:t>
      </w:r>
      <w:r w:rsidR="006B46CB" w:rsidRPr="002D2EC9">
        <w:rPr>
          <w:rFonts w:ascii="Helvetica" w:hAnsi="Helvetica" w:cs="Helvetica"/>
          <w:kern w:val="1"/>
          <w:sz w:val="22"/>
          <w:szCs w:val="22"/>
          <w:lang w:val="en-US"/>
        </w:rPr>
        <w:t xml:space="preserve">a </w:t>
      </w:r>
      <w:r w:rsidR="00FA14AB" w:rsidRPr="002D2EC9">
        <w:rPr>
          <w:rFonts w:ascii="Helvetica" w:hAnsi="Helvetica" w:cs="Helvetica"/>
          <w:kern w:val="1"/>
          <w:sz w:val="22"/>
          <w:szCs w:val="22"/>
          <w:lang w:val="en-US"/>
        </w:rPr>
        <w:t>key assumption</w:t>
      </w:r>
      <w:r w:rsidR="003C4A76" w:rsidRPr="002D2EC9">
        <w:rPr>
          <w:rFonts w:ascii="Helvetica" w:hAnsi="Helvetica" w:cs="Helvetica"/>
          <w:kern w:val="1"/>
          <w:sz w:val="22"/>
          <w:szCs w:val="22"/>
          <w:lang w:val="en-US"/>
        </w:rPr>
        <w:t>, see F</w:t>
      </w:r>
      <w:r w:rsidR="00033B9C" w:rsidRPr="002D2EC9">
        <w:rPr>
          <w:rFonts w:ascii="Helvetica" w:hAnsi="Helvetica" w:cs="Helvetica"/>
          <w:kern w:val="1"/>
          <w:sz w:val="22"/>
          <w:szCs w:val="22"/>
          <w:lang w:val="en-US"/>
        </w:rPr>
        <w:t>ig</w:t>
      </w:r>
      <w:r w:rsidR="00B43309" w:rsidRPr="002D2EC9">
        <w:rPr>
          <w:rFonts w:ascii="Helvetica" w:hAnsi="Helvetica" w:cs="Helvetica"/>
          <w:kern w:val="1"/>
          <w:sz w:val="22"/>
          <w:szCs w:val="22"/>
          <w:lang w:val="en-US"/>
        </w:rPr>
        <w:t>ure</w:t>
      </w:r>
      <w:r w:rsidR="00033B9C" w:rsidRPr="002D2EC9">
        <w:rPr>
          <w:rFonts w:ascii="Helvetica" w:hAnsi="Helvetica" w:cs="Helvetica"/>
          <w:kern w:val="1"/>
          <w:sz w:val="22"/>
          <w:szCs w:val="22"/>
          <w:lang w:val="en-US"/>
        </w:rPr>
        <w:t xml:space="preserve"> 1</w:t>
      </w:r>
      <w:r w:rsidR="00FA14AB" w:rsidRPr="002D2EC9">
        <w:rPr>
          <w:rFonts w:ascii="Helvetica" w:hAnsi="Helvetica" w:cs="Helvetica"/>
          <w:kern w:val="1"/>
          <w:sz w:val="22"/>
          <w:szCs w:val="22"/>
          <w:lang w:val="en-US"/>
        </w:rPr>
        <w:t xml:space="preserve"> and </w:t>
      </w:r>
      <w:r w:rsidR="00426B19" w:rsidRPr="002D2EC9">
        <w:rPr>
          <w:rFonts w:ascii="Helvetica" w:hAnsi="Helvetica" w:cs="Helvetica"/>
          <w:kern w:val="1"/>
          <w:sz w:val="22"/>
          <w:szCs w:val="22"/>
          <w:lang w:val="en-US"/>
        </w:rPr>
        <w:t>2</w:t>
      </w:r>
      <w:r w:rsidR="003C4A76" w:rsidRPr="002D2EC9">
        <w:rPr>
          <w:rFonts w:ascii="Helvetica" w:hAnsi="Helvetica" w:cs="Helvetica"/>
          <w:kern w:val="1"/>
          <w:sz w:val="22"/>
          <w:szCs w:val="22"/>
          <w:lang w:val="en-US"/>
        </w:rPr>
        <w:t>)</w:t>
      </w:r>
      <w:r w:rsidR="00890BA6" w:rsidRPr="002D2EC9">
        <w:rPr>
          <w:rFonts w:ascii="Helvetica" w:hAnsi="Helvetica" w:cs="Helvetica"/>
          <w:kern w:val="1"/>
          <w:sz w:val="22"/>
          <w:szCs w:val="22"/>
          <w:lang w:val="en-US"/>
        </w:rPr>
        <w:t xml:space="preserve">. </w:t>
      </w:r>
      <w:r w:rsidR="003C4A76" w:rsidRPr="002D2EC9">
        <w:rPr>
          <w:rFonts w:ascii="Helvetica" w:hAnsi="Helvetica" w:cs="Helvetica"/>
          <w:kern w:val="1"/>
          <w:sz w:val="22"/>
          <w:szCs w:val="22"/>
          <w:lang w:val="en-US"/>
        </w:rPr>
        <w:t xml:space="preserve">For example, in aquatic systems—where top-down forces are generally more </w:t>
      </w:r>
      <w:r w:rsidR="00F907A3" w:rsidRPr="002D2EC9">
        <w:rPr>
          <w:rFonts w:ascii="Helvetica" w:hAnsi="Helvetica" w:cs="Helvetica"/>
          <w:kern w:val="1"/>
          <w:sz w:val="22"/>
          <w:szCs w:val="22"/>
          <w:lang w:val="en-US"/>
        </w:rPr>
        <w:t>influential</w:t>
      </w:r>
      <w:r w:rsidR="003C4A76" w:rsidRPr="002D2EC9">
        <w:rPr>
          <w:rFonts w:ascii="Helvetica" w:hAnsi="Helvetica" w:cs="Helvetica"/>
          <w:kern w:val="1"/>
          <w:sz w:val="22"/>
          <w:szCs w:val="22"/>
          <w:lang w:val="en-US"/>
        </w:rPr>
        <w:t xml:space="preserve"> compared to terrestrial systems</w:t>
      </w:r>
      <w:r w:rsidR="00F0738C" w:rsidRPr="002D2EC9">
        <w:rPr>
          <w:rFonts w:ascii="Helvetica" w:hAnsi="Helvetica" w:cs="Helvetica"/>
          <w:kern w:val="1"/>
          <w:sz w:val="22"/>
          <w:szCs w:val="22"/>
          <w:lang w:val="en-US"/>
        </w:rPr>
        <w:t xml:space="preserve"> (</w:t>
      </w:r>
      <w:proofErr w:type="spellStart"/>
      <w:r w:rsidR="00F0738C" w:rsidRPr="002D2EC9">
        <w:rPr>
          <w:rFonts w:ascii="Helvetica" w:hAnsi="Helvetica" w:cs="Helvetica"/>
          <w:kern w:val="1"/>
          <w:sz w:val="22"/>
          <w:szCs w:val="22"/>
          <w:lang w:val="en-US"/>
        </w:rPr>
        <w:t>Shurin</w:t>
      </w:r>
      <w:proofErr w:type="spellEnd"/>
      <w:r w:rsidR="00F0738C" w:rsidRPr="002D2EC9">
        <w:rPr>
          <w:rFonts w:ascii="Helvetica" w:hAnsi="Helvetica" w:cs="Helvetica"/>
          <w:kern w:val="1"/>
          <w:sz w:val="22"/>
          <w:szCs w:val="22"/>
          <w:lang w:val="en-US"/>
        </w:rPr>
        <w:t xml:space="preserve"> et al. 2005</w:t>
      </w:r>
      <w:r w:rsidR="00BC3840"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—many studies suggest that the resource peak is</w:t>
      </w:r>
      <w:r w:rsidR="000F1559" w:rsidRPr="002D2EC9">
        <w:rPr>
          <w:rFonts w:ascii="Helvetica" w:hAnsi="Helvetica" w:cs="Helvetica"/>
          <w:kern w:val="1"/>
          <w:sz w:val="22"/>
          <w:szCs w:val="22"/>
          <w:lang w:val="en-US"/>
        </w:rPr>
        <w:t xml:space="preserve"> </w:t>
      </w:r>
      <w:r w:rsidR="003C4A76" w:rsidRPr="002D2EC9">
        <w:rPr>
          <w:rFonts w:ascii="Helvetica" w:hAnsi="Helvetica" w:cs="Helvetica"/>
          <w:kern w:val="1"/>
          <w:sz w:val="22"/>
          <w:szCs w:val="22"/>
          <w:lang w:val="en-US"/>
        </w:rPr>
        <w:t>controlled by release from, or predation by, a consumer (</w:t>
      </w:r>
      <w:r w:rsidR="003738D7" w:rsidRPr="002D2EC9">
        <w:rPr>
          <w:rFonts w:ascii="Helvetica" w:hAnsi="Helvetica" w:cs="Helvetica"/>
          <w:kern w:val="1"/>
          <w:sz w:val="22"/>
          <w:szCs w:val="22"/>
          <w:lang w:val="en-US"/>
        </w:rPr>
        <w:t xml:space="preserve">Carpenter and </w:t>
      </w:r>
      <w:proofErr w:type="spellStart"/>
      <w:r w:rsidR="003738D7" w:rsidRPr="002D2EC9">
        <w:rPr>
          <w:rFonts w:ascii="Helvetica" w:hAnsi="Helvetica" w:cs="Helvetica"/>
          <w:kern w:val="1"/>
          <w:sz w:val="22"/>
          <w:szCs w:val="22"/>
          <w:lang w:val="en-US"/>
        </w:rPr>
        <w:t>Kitchell</w:t>
      </w:r>
      <w:proofErr w:type="spellEnd"/>
      <w:r w:rsidR="003738D7" w:rsidRPr="002D2EC9">
        <w:rPr>
          <w:rFonts w:ascii="Helvetica" w:hAnsi="Helvetica" w:cs="Helvetica"/>
          <w:kern w:val="1"/>
          <w:sz w:val="22"/>
          <w:szCs w:val="22"/>
          <w:lang w:val="en-US"/>
        </w:rPr>
        <w:t xml:space="preserve"> 1996; </w:t>
      </w:r>
      <w:proofErr w:type="spellStart"/>
      <w:r w:rsidR="00FE2A16" w:rsidRPr="002D2EC9">
        <w:rPr>
          <w:rFonts w:ascii="Helvetica" w:hAnsi="Helvetica" w:cs="Helvetica"/>
          <w:kern w:val="1"/>
          <w:sz w:val="22"/>
          <w:szCs w:val="22"/>
          <w:lang w:val="en-US"/>
        </w:rPr>
        <w:t>Shurin</w:t>
      </w:r>
      <w:proofErr w:type="spellEnd"/>
      <w:r w:rsidR="00FE2A16" w:rsidRPr="002D2EC9">
        <w:rPr>
          <w:rFonts w:ascii="Helvetica" w:hAnsi="Helvetica" w:cs="Helvetica"/>
          <w:kern w:val="1"/>
          <w:sz w:val="22"/>
          <w:szCs w:val="22"/>
          <w:lang w:val="en-US"/>
        </w:rPr>
        <w:t xml:space="preserve"> and </w:t>
      </w:r>
      <w:proofErr w:type="spellStart"/>
      <w:r w:rsidR="00FE2A16" w:rsidRPr="002D2EC9">
        <w:rPr>
          <w:rFonts w:ascii="Helvetica" w:hAnsi="Helvetica" w:cs="Helvetica"/>
          <w:kern w:val="1"/>
          <w:sz w:val="22"/>
          <w:szCs w:val="22"/>
          <w:lang w:val="en-US"/>
        </w:rPr>
        <w:t>Seabloom</w:t>
      </w:r>
      <w:proofErr w:type="spellEnd"/>
      <w:r w:rsidR="00FE2A16" w:rsidRPr="002D2EC9">
        <w:rPr>
          <w:rFonts w:ascii="Helvetica" w:hAnsi="Helvetica" w:cs="Helvetica"/>
          <w:kern w:val="1"/>
          <w:sz w:val="22"/>
          <w:szCs w:val="22"/>
          <w:lang w:val="en-US"/>
        </w:rPr>
        <w:t xml:space="preserve"> 2005; Borer et al. 2006</w:t>
      </w:r>
      <w:r w:rsidR="003C4A76" w:rsidRPr="002D2EC9">
        <w:rPr>
          <w:rFonts w:ascii="Helvetica" w:hAnsi="Helvetica" w:cs="Helvetica"/>
          <w:kern w:val="1"/>
          <w:sz w:val="22"/>
          <w:szCs w:val="22"/>
          <w:lang w:val="en-US"/>
        </w:rPr>
        <w:t xml:space="preserve">). </w:t>
      </w:r>
      <w:r w:rsidR="005B2ABE" w:rsidRPr="002D2EC9">
        <w:rPr>
          <w:rFonts w:ascii="Helvetica" w:hAnsi="Helvetica" w:cs="Helvetica"/>
          <w:kern w:val="1"/>
          <w:sz w:val="22"/>
          <w:szCs w:val="22"/>
          <w:lang w:val="en-US"/>
        </w:rPr>
        <w:t xml:space="preserve">If the resource peak is controlled by release from a predator rather than abiotic factors, then the first assumption of the hypothesis is unlikely to be met and the subsequent predictions from the Cushing hypothesis are unlikely to hold. </w:t>
      </w:r>
      <w:r w:rsidR="003C4A76" w:rsidRPr="002D2EC9">
        <w:rPr>
          <w:rFonts w:ascii="Helvetica" w:hAnsi="Helvetica" w:cs="Helvetica"/>
          <w:kern w:val="1"/>
          <w:sz w:val="22"/>
          <w:szCs w:val="22"/>
          <w:lang w:val="en-US"/>
        </w:rPr>
        <w:t xml:space="preserve">This is a very different hypothesis from others that suggest seasonality in the environment produces the </w:t>
      </w:r>
      <w:r w:rsidR="003C4A76" w:rsidRPr="002D2EC9">
        <w:rPr>
          <w:rFonts w:ascii="Helvetica" w:hAnsi="Helvetica" w:cs="Helvetica"/>
          <w:kern w:val="1"/>
          <w:sz w:val="22"/>
          <w:szCs w:val="22"/>
          <w:lang w:val="en-US"/>
        </w:rPr>
        <w:lastRenderedPageBreak/>
        <w:t>resource peak (</w:t>
      </w:r>
      <w:r w:rsidR="00AA3B62" w:rsidRPr="002D2EC9">
        <w:rPr>
          <w:rFonts w:ascii="Helvetica" w:hAnsi="Helvetica" w:cs="Helvetica"/>
          <w:kern w:val="1"/>
          <w:sz w:val="22"/>
          <w:szCs w:val="22"/>
          <w:lang w:val="en-US"/>
        </w:rPr>
        <w:t>Hampton et al. 2006</w:t>
      </w:r>
      <w:r w:rsidR="003C4A76" w:rsidRPr="002D2EC9">
        <w:rPr>
          <w:rFonts w:ascii="Helvetica" w:hAnsi="Helvetica" w:cs="Helvetica"/>
          <w:kern w:val="1"/>
          <w:sz w:val="22"/>
          <w:szCs w:val="22"/>
          <w:lang w:val="en-US"/>
        </w:rPr>
        <w:t xml:space="preserve">). In terrestrial systems, </w:t>
      </w:r>
      <w:r w:rsidR="003C4A76" w:rsidRPr="002D2EC9">
        <w:rPr>
          <w:rFonts w:ascii="Helvetica" w:hAnsi="Helvetica" w:cs="Helvetica"/>
          <w:sz w:val="22"/>
          <w:szCs w:val="22"/>
          <w:lang w:val="en-US"/>
        </w:rPr>
        <w:t xml:space="preserve">the relative </w:t>
      </w:r>
      <w:r w:rsidR="00325116" w:rsidRPr="002D2EC9">
        <w:rPr>
          <w:rFonts w:ascii="Helvetica" w:hAnsi="Helvetica" w:cs="Helvetica"/>
          <w:sz w:val="22"/>
          <w:szCs w:val="22"/>
          <w:lang w:val="en-US"/>
        </w:rPr>
        <w:t>contribution of direct vs. indirect effects on consumer dynamics remains</w:t>
      </w:r>
      <w:r w:rsidR="003C4A76" w:rsidRPr="002D2EC9">
        <w:rPr>
          <w:rFonts w:ascii="Helvetica" w:hAnsi="Helvetica" w:cs="Helvetica"/>
          <w:sz w:val="22"/>
          <w:szCs w:val="22"/>
          <w:lang w:val="en-US"/>
        </w:rPr>
        <w:t xml:space="preserve"> poorly understood (e.g. Boggs and Inouye</w:t>
      </w:r>
      <w:r w:rsidR="00074E66" w:rsidRPr="002D2EC9">
        <w:rPr>
          <w:rFonts w:ascii="Helvetica" w:hAnsi="Helvetica" w:cs="Helvetica"/>
          <w:sz w:val="22"/>
          <w:szCs w:val="22"/>
          <w:lang w:val="en-US"/>
        </w:rPr>
        <w:t xml:space="preserve"> 2012</w:t>
      </w:r>
      <w:r w:rsidR="003C4A76" w:rsidRPr="002D2EC9">
        <w:rPr>
          <w:rFonts w:ascii="Helvetica" w:hAnsi="Helvetica" w:cs="Helvetica"/>
          <w:sz w:val="22"/>
          <w:szCs w:val="22"/>
          <w:lang w:val="en-US"/>
        </w:rPr>
        <w:t>)</w:t>
      </w:r>
      <w:r w:rsidR="00685E1F" w:rsidRPr="002D2EC9">
        <w:rPr>
          <w:rFonts w:ascii="Helvetica" w:hAnsi="Helvetica" w:cs="Helvetica"/>
          <w:sz w:val="22"/>
          <w:szCs w:val="22"/>
          <w:lang w:val="en-US"/>
        </w:rPr>
        <w:t xml:space="preserve"> and these two hypotheses can result in different types of effects on population dynamics</w:t>
      </w:r>
      <w:r w:rsidR="003C4A76" w:rsidRPr="002D2EC9">
        <w:rPr>
          <w:rFonts w:ascii="Helvetica" w:hAnsi="Helvetica" w:cs="Helvetica"/>
          <w:sz w:val="22"/>
          <w:szCs w:val="22"/>
          <w:lang w:val="en-US"/>
        </w:rPr>
        <w:t>.</w:t>
      </w:r>
      <w:r w:rsidR="00433887" w:rsidRPr="002D2EC9">
        <w:rPr>
          <w:rFonts w:ascii="Helvetica" w:hAnsi="Helvetica" w:cs="Helvetica"/>
          <w:sz w:val="22"/>
          <w:szCs w:val="22"/>
          <w:lang w:val="en-US"/>
        </w:rPr>
        <w:t xml:space="preserve"> </w:t>
      </w:r>
    </w:p>
    <w:p w14:paraId="5BA78A18" w14:textId="31188020" w:rsidR="00ED1C32" w:rsidRPr="002D2EC9" w:rsidRDefault="00890BA6"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sz w:val="22"/>
          <w:szCs w:val="22"/>
          <w:lang w:val="en-US"/>
        </w:rPr>
        <w:tab/>
      </w:r>
      <w:r w:rsidR="003C4A76" w:rsidRPr="002D2EC9">
        <w:rPr>
          <w:rFonts w:ascii="Helvetica" w:hAnsi="Helvetica" w:cs="Helvetica"/>
          <w:kern w:val="1"/>
          <w:sz w:val="22"/>
          <w:szCs w:val="22"/>
          <w:lang w:val="en-US"/>
        </w:rPr>
        <w:t>The diversity of ecological theory that c</w:t>
      </w:r>
      <w:r w:rsidR="00F7456E" w:rsidRPr="002D2EC9">
        <w:rPr>
          <w:rFonts w:ascii="Helvetica" w:hAnsi="Helvetica" w:cs="Helvetica"/>
          <w:kern w:val="1"/>
          <w:sz w:val="22"/>
          <w:szCs w:val="22"/>
          <w:lang w:val="en-US"/>
        </w:rPr>
        <w:t>an</w:t>
      </w:r>
      <w:r w:rsidR="003C4A76" w:rsidRPr="002D2EC9">
        <w:rPr>
          <w:rFonts w:ascii="Helvetica" w:hAnsi="Helvetica" w:cs="Helvetica"/>
          <w:kern w:val="1"/>
          <w:sz w:val="22"/>
          <w:szCs w:val="22"/>
          <w:lang w:val="en-US"/>
        </w:rPr>
        <w:t xml:space="preserve"> produce the basic shape of the Cushing curve means that different researchers </w:t>
      </w:r>
      <w:r w:rsidR="00CF052E" w:rsidRPr="002D2EC9">
        <w:rPr>
          <w:rFonts w:ascii="Helvetica" w:hAnsi="Helvetica" w:cs="Helvetica"/>
          <w:kern w:val="1"/>
          <w:sz w:val="22"/>
          <w:szCs w:val="22"/>
          <w:lang w:val="en-US"/>
        </w:rPr>
        <w:t>may collect very different data</w:t>
      </w:r>
      <w:r w:rsidR="003C4A76" w:rsidRPr="002D2EC9">
        <w:rPr>
          <w:rFonts w:ascii="Helvetica" w:hAnsi="Helvetica" w:cs="Helvetica"/>
          <w:kern w:val="1"/>
          <w:sz w:val="22"/>
          <w:szCs w:val="22"/>
          <w:lang w:val="en-US"/>
        </w:rPr>
        <w:t xml:space="preserve"> depending on what mechanism they suspect underlies the curve in their particular system or what their main objective is. Researchers studying the </w:t>
      </w:r>
      <w:r w:rsidR="00C82ACB" w:rsidRPr="002D2EC9">
        <w:rPr>
          <w:rFonts w:ascii="Helvetica" w:hAnsi="Helvetica" w:cs="Helvetica"/>
          <w:kern w:val="1"/>
          <w:sz w:val="22"/>
          <w:szCs w:val="22"/>
          <w:lang w:val="en-US"/>
        </w:rPr>
        <w:t>hypothesis</w:t>
      </w:r>
      <w:r w:rsidR="003C4A76" w:rsidRPr="002D2EC9">
        <w:rPr>
          <w:rFonts w:ascii="Helvetica" w:hAnsi="Helvetica" w:cs="Helvetica"/>
          <w:kern w:val="1"/>
          <w:sz w:val="22"/>
          <w:szCs w:val="22"/>
          <w:lang w:val="en-US"/>
        </w:rPr>
        <w:t xml:space="preserve"> from the lens of life history theory require per capita estimates of fitness, including </w:t>
      </w:r>
      <w:r w:rsidR="00A07F18" w:rsidRPr="002D2EC9">
        <w:rPr>
          <w:rFonts w:ascii="Helvetica" w:hAnsi="Helvetica" w:cs="Helvetica"/>
          <w:kern w:val="1"/>
          <w:sz w:val="22"/>
          <w:szCs w:val="22"/>
          <w:lang w:val="en-US"/>
        </w:rPr>
        <w:t>measurements</w:t>
      </w:r>
      <w:r w:rsidR="003C4A76" w:rsidRPr="002D2EC9">
        <w:rPr>
          <w:rFonts w:ascii="Helvetica" w:hAnsi="Helvetica" w:cs="Helvetica"/>
          <w:kern w:val="1"/>
          <w:sz w:val="22"/>
          <w:szCs w:val="22"/>
          <w:lang w:val="en-US"/>
        </w:rPr>
        <w:t xml:space="preserve"> of fecundity and mortality</w:t>
      </w:r>
      <w:r w:rsidR="00CF052E"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and how they vary across ontogeny</w:t>
      </w:r>
      <w:r w:rsidR="00693FDF" w:rsidRPr="002D2EC9">
        <w:rPr>
          <w:rFonts w:ascii="Helvetica" w:hAnsi="Helvetica" w:cs="Helvetica"/>
          <w:kern w:val="1"/>
          <w:sz w:val="22"/>
          <w:szCs w:val="22"/>
          <w:lang w:val="en-US"/>
        </w:rPr>
        <w:t>; such measurements allow researchers to</w:t>
      </w:r>
      <w:r w:rsidR="003C4A76" w:rsidRPr="002D2EC9">
        <w:rPr>
          <w:rFonts w:ascii="Helvetica" w:hAnsi="Helvetica" w:cs="Helvetica"/>
          <w:kern w:val="1"/>
          <w:sz w:val="22"/>
          <w:szCs w:val="22"/>
          <w:lang w:val="en-US"/>
        </w:rPr>
        <w:t xml:space="preserve"> assess fitness consequences at the level of selection (i.e., the individual) and to</w:t>
      </w:r>
      <w:r w:rsidR="00693FDF" w:rsidRPr="002D2EC9">
        <w:rPr>
          <w:rFonts w:ascii="Helvetica" w:hAnsi="Helvetica" w:cs="Helvetica"/>
          <w:kern w:val="1"/>
          <w:sz w:val="22"/>
          <w:szCs w:val="22"/>
          <w:lang w:val="en-US"/>
        </w:rPr>
        <w:t xml:space="preserve"> </w:t>
      </w:r>
      <w:r w:rsidR="003C4A76" w:rsidRPr="002D2EC9">
        <w:rPr>
          <w:rFonts w:ascii="Helvetica" w:hAnsi="Helvetica" w:cs="Helvetica"/>
          <w:kern w:val="1"/>
          <w:sz w:val="22"/>
          <w:szCs w:val="22"/>
          <w:lang w:val="en-US"/>
        </w:rPr>
        <w:t xml:space="preserve">directly link any fitness changes to timing. </w:t>
      </w:r>
      <w:r w:rsidR="00B01AE1" w:rsidRPr="002D2EC9">
        <w:rPr>
          <w:rFonts w:ascii="Helvetica" w:hAnsi="Helvetica" w:cs="Helvetica"/>
          <w:kern w:val="1"/>
          <w:sz w:val="22"/>
          <w:szCs w:val="22"/>
          <w:lang w:val="en-US"/>
        </w:rPr>
        <w:t xml:space="preserve">Studies addressing the Cushing </w:t>
      </w:r>
      <w:r w:rsidR="00C82ACB" w:rsidRPr="002D2EC9">
        <w:rPr>
          <w:rFonts w:ascii="Helvetica" w:hAnsi="Helvetica" w:cs="Helvetica"/>
          <w:kern w:val="1"/>
          <w:sz w:val="22"/>
          <w:szCs w:val="22"/>
          <w:lang w:val="en-US"/>
        </w:rPr>
        <w:t>hypothesis</w:t>
      </w:r>
      <w:r w:rsidR="00B01AE1" w:rsidRPr="002D2EC9">
        <w:rPr>
          <w:rFonts w:ascii="Helvetica" w:hAnsi="Helvetica" w:cs="Helvetica"/>
          <w:kern w:val="1"/>
          <w:sz w:val="22"/>
          <w:szCs w:val="22"/>
          <w:lang w:val="en-US"/>
        </w:rPr>
        <w:t xml:space="preserve"> from the perspective of food web theory requir</w:t>
      </w:r>
      <w:r w:rsidR="000E5C5B" w:rsidRPr="002D2EC9">
        <w:rPr>
          <w:rFonts w:ascii="Helvetica" w:hAnsi="Helvetica" w:cs="Helvetica"/>
          <w:kern w:val="1"/>
          <w:sz w:val="22"/>
          <w:szCs w:val="22"/>
          <w:lang w:val="en-US"/>
        </w:rPr>
        <w:t>e</w:t>
      </w:r>
      <w:r w:rsidR="00B01AE1" w:rsidRPr="002D2EC9">
        <w:rPr>
          <w:rFonts w:ascii="Helvetica" w:hAnsi="Helvetica" w:cs="Helvetica"/>
          <w:kern w:val="1"/>
          <w:sz w:val="22"/>
          <w:szCs w:val="22"/>
          <w:lang w:val="en-US"/>
        </w:rPr>
        <w:t xml:space="preserve"> equivalent da</w:t>
      </w:r>
      <w:r w:rsidR="001C18F8" w:rsidRPr="002D2EC9">
        <w:rPr>
          <w:rFonts w:ascii="Helvetica" w:hAnsi="Helvetica" w:cs="Helvetica"/>
          <w:kern w:val="1"/>
          <w:sz w:val="22"/>
          <w:szCs w:val="22"/>
          <w:lang w:val="en-US"/>
        </w:rPr>
        <w:t>ta on the</w:t>
      </w:r>
      <w:r w:rsidR="00BC06CD" w:rsidRPr="002D2EC9">
        <w:rPr>
          <w:rFonts w:ascii="Helvetica" w:hAnsi="Helvetica" w:cs="Helvetica"/>
          <w:kern w:val="1"/>
          <w:sz w:val="22"/>
          <w:szCs w:val="22"/>
          <w:lang w:val="en-US"/>
        </w:rPr>
        <w:t xml:space="preserve"> consumer and</w:t>
      </w:r>
      <w:r w:rsidR="001C18F8" w:rsidRPr="002D2EC9">
        <w:rPr>
          <w:rFonts w:ascii="Helvetica" w:hAnsi="Helvetica" w:cs="Helvetica"/>
          <w:kern w:val="1"/>
          <w:sz w:val="22"/>
          <w:szCs w:val="22"/>
          <w:lang w:val="en-US"/>
        </w:rPr>
        <w:t xml:space="preserve"> resource </w:t>
      </w:r>
      <w:r w:rsidR="00B01AE1" w:rsidRPr="002D2EC9">
        <w:rPr>
          <w:rFonts w:ascii="Helvetica" w:hAnsi="Helvetica" w:cs="Helvetica"/>
          <w:kern w:val="1"/>
          <w:sz w:val="22"/>
          <w:szCs w:val="22"/>
          <w:lang w:val="en-US"/>
        </w:rPr>
        <w:t xml:space="preserve">but </w:t>
      </w:r>
      <w:r w:rsidR="00693FDF" w:rsidRPr="002D2EC9">
        <w:rPr>
          <w:rFonts w:ascii="Helvetica" w:hAnsi="Helvetica" w:cs="Helvetica"/>
          <w:kern w:val="1"/>
          <w:sz w:val="22"/>
          <w:szCs w:val="22"/>
          <w:lang w:val="en-US"/>
        </w:rPr>
        <w:t xml:space="preserve">do </w:t>
      </w:r>
      <w:r w:rsidR="00B01AE1" w:rsidRPr="002D2EC9">
        <w:rPr>
          <w:rFonts w:ascii="Helvetica" w:hAnsi="Helvetica" w:cs="Helvetica"/>
          <w:kern w:val="1"/>
          <w:sz w:val="22"/>
          <w:szCs w:val="22"/>
          <w:lang w:val="en-US"/>
        </w:rPr>
        <w:t>not</w:t>
      </w:r>
      <w:r w:rsidR="00693FDF" w:rsidRPr="002D2EC9">
        <w:rPr>
          <w:rFonts w:ascii="Helvetica" w:hAnsi="Helvetica" w:cs="Helvetica"/>
          <w:kern w:val="1"/>
          <w:sz w:val="22"/>
          <w:szCs w:val="22"/>
          <w:lang w:val="en-US"/>
        </w:rPr>
        <w:t xml:space="preserve"> require</w:t>
      </w:r>
      <w:r w:rsidR="00B01AE1" w:rsidRPr="002D2EC9">
        <w:rPr>
          <w:rFonts w:ascii="Helvetica" w:hAnsi="Helvetica" w:cs="Helvetica"/>
          <w:kern w:val="1"/>
          <w:sz w:val="22"/>
          <w:szCs w:val="22"/>
          <w:lang w:val="en-US"/>
        </w:rPr>
        <w:t xml:space="preserve"> per capita fitness consequences for the consumer.</w:t>
      </w:r>
    </w:p>
    <w:p w14:paraId="583111B6" w14:textId="30D87BCB" w:rsidR="00C94685" w:rsidRPr="002D2EC9" w:rsidRDefault="00ED1C3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kern w:val="1"/>
          <w:sz w:val="22"/>
          <w:szCs w:val="22"/>
          <w:lang w:val="en-US"/>
        </w:rPr>
        <w:tab/>
      </w:r>
      <w:r w:rsidR="00F44A4D" w:rsidRPr="002D2EC9">
        <w:rPr>
          <w:rFonts w:ascii="Helvetica" w:hAnsi="Helvetica" w:cs="Helvetica"/>
          <w:kern w:val="1"/>
          <w:sz w:val="22"/>
          <w:szCs w:val="22"/>
          <w:lang w:val="en-US"/>
        </w:rPr>
        <w:t>S</w:t>
      </w:r>
      <w:r w:rsidR="003B5617" w:rsidRPr="002D2EC9">
        <w:rPr>
          <w:rFonts w:ascii="Helvetica" w:hAnsi="Helvetica" w:cs="Helvetica"/>
          <w:kern w:val="1"/>
          <w:sz w:val="22"/>
          <w:szCs w:val="22"/>
          <w:lang w:val="en-US"/>
        </w:rPr>
        <w:t>trong t</w:t>
      </w:r>
      <w:bookmarkStart w:id="0" w:name="_GoBack"/>
      <w:bookmarkEnd w:id="0"/>
      <w:r w:rsidR="003B5617" w:rsidRPr="002D2EC9">
        <w:rPr>
          <w:rFonts w:ascii="Helvetica" w:hAnsi="Helvetica" w:cs="Helvetica"/>
          <w:kern w:val="1"/>
          <w:sz w:val="22"/>
          <w:szCs w:val="22"/>
          <w:lang w:val="en-US"/>
        </w:rPr>
        <w:t>ests of the Cushing hypothesis</w:t>
      </w:r>
      <w:r w:rsidR="00F44A4D" w:rsidRPr="002D2EC9">
        <w:rPr>
          <w:rFonts w:ascii="Helvetica" w:hAnsi="Helvetica" w:cs="Helvetica"/>
          <w:kern w:val="1"/>
          <w:sz w:val="22"/>
          <w:szCs w:val="22"/>
          <w:lang w:val="en-US"/>
        </w:rPr>
        <w:t xml:space="preserve"> include </w:t>
      </w:r>
      <w:r w:rsidR="007F5E93" w:rsidRPr="002D2EC9">
        <w:rPr>
          <w:rFonts w:ascii="Helvetica" w:hAnsi="Helvetica" w:cs="Helvetica"/>
          <w:kern w:val="1"/>
          <w:sz w:val="22"/>
          <w:szCs w:val="22"/>
          <w:lang w:val="en-US"/>
        </w:rPr>
        <w:t xml:space="preserve">clear tests of the assumptions alongside </w:t>
      </w:r>
      <w:r w:rsidR="00F44A4D" w:rsidRPr="002D2EC9">
        <w:rPr>
          <w:rFonts w:ascii="Helvetica" w:hAnsi="Helvetica" w:cs="Helvetica"/>
          <w:kern w:val="1"/>
          <w:sz w:val="22"/>
          <w:szCs w:val="22"/>
          <w:lang w:val="en-US"/>
        </w:rPr>
        <w:t>tests of multiple</w:t>
      </w:r>
      <w:r w:rsidR="009929CD" w:rsidRPr="002D2EC9">
        <w:rPr>
          <w:rFonts w:ascii="Helvetica" w:hAnsi="Helvetica" w:cs="Helvetica"/>
          <w:kern w:val="1"/>
          <w:sz w:val="22"/>
          <w:szCs w:val="22"/>
          <w:lang w:val="en-US"/>
        </w:rPr>
        <w:t xml:space="preserve"> potential</w:t>
      </w:r>
      <w:r w:rsidR="00F44A4D" w:rsidRPr="002D2EC9">
        <w:rPr>
          <w:rFonts w:ascii="Helvetica" w:hAnsi="Helvetica" w:cs="Helvetica"/>
          <w:kern w:val="1"/>
          <w:sz w:val="22"/>
          <w:szCs w:val="22"/>
          <w:lang w:val="en-US"/>
        </w:rPr>
        <w:t xml:space="preserve"> mechanisms</w:t>
      </w:r>
      <w:r w:rsidR="009929CD" w:rsidRPr="002D2EC9">
        <w:rPr>
          <w:rFonts w:ascii="Helvetica" w:hAnsi="Helvetica" w:cs="Helvetica"/>
          <w:kern w:val="1"/>
          <w:sz w:val="22"/>
          <w:szCs w:val="22"/>
          <w:lang w:val="en-US"/>
        </w:rPr>
        <w:t xml:space="preserve"> underlying relationships between </w:t>
      </w:r>
      <w:proofErr w:type="spellStart"/>
      <w:r w:rsidR="009929CD" w:rsidRPr="002D2EC9">
        <w:rPr>
          <w:rFonts w:ascii="Helvetica" w:hAnsi="Helvetica" w:cs="Helvetica"/>
          <w:kern w:val="1"/>
          <w:sz w:val="22"/>
          <w:szCs w:val="22"/>
          <w:lang w:val="en-US"/>
        </w:rPr>
        <w:t>phenological</w:t>
      </w:r>
      <w:proofErr w:type="spellEnd"/>
      <w:r w:rsidR="009929CD" w:rsidRPr="002D2EC9">
        <w:rPr>
          <w:rFonts w:ascii="Helvetica" w:hAnsi="Helvetica" w:cs="Helvetica"/>
          <w:kern w:val="1"/>
          <w:sz w:val="22"/>
          <w:szCs w:val="22"/>
          <w:lang w:val="en-US"/>
        </w:rPr>
        <w:t xml:space="preserve"> match and consumer performance</w:t>
      </w:r>
      <w:r w:rsidR="00D011A1" w:rsidRPr="002D2EC9">
        <w:rPr>
          <w:rFonts w:ascii="Helvetica" w:hAnsi="Helvetica" w:cs="Helvetica"/>
          <w:kern w:val="1"/>
          <w:sz w:val="22"/>
          <w:szCs w:val="22"/>
          <w:lang w:val="en-US"/>
        </w:rPr>
        <w:t xml:space="preserve">. </w:t>
      </w:r>
      <w:r w:rsidR="00BE7155" w:rsidRPr="002D2EC9">
        <w:rPr>
          <w:rFonts w:ascii="Helvetica" w:hAnsi="Helvetica" w:cs="Helvetica"/>
          <w:kern w:val="1"/>
          <w:sz w:val="22"/>
          <w:szCs w:val="22"/>
          <w:lang w:val="en-US"/>
        </w:rPr>
        <w:t>To accomplish</w:t>
      </w:r>
      <w:r w:rsidR="00D011A1" w:rsidRPr="002D2EC9">
        <w:rPr>
          <w:rFonts w:ascii="Helvetica" w:hAnsi="Helvetica" w:cs="Helvetica"/>
          <w:kern w:val="1"/>
          <w:sz w:val="22"/>
          <w:szCs w:val="22"/>
          <w:lang w:val="en-US"/>
        </w:rPr>
        <w:t xml:space="preserve"> this</w:t>
      </w:r>
      <w:r w:rsidR="00BE7155"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w:t>
      </w:r>
      <w:r w:rsidR="00165FC6" w:rsidRPr="002D2EC9">
        <w:rPr>
          <w:rFonts w:ascii="Helvetica" w:hAnsi="Helvetica" w:cs="Helvetica"/>
          <w:kern w:val="1"/>
          <w:sz w:val="22"/>
          <w:szCs w:val="22"/>
          <w:lang w:val="en-US"/>
        </w:rPr>
        <w:t>equivalent data</w:t>
      </w:r>
      <w:r w:rsidR="003C4A76" w:rsidRPr="002D2EC9">
        <w:rPr>
          <w:rFonts w:ascii="Helvetica" w:hAnsi="Helvetica" w:cs="Helvetica"/>
          <w:kern w:val="1"/>
          <w:sz w:val="22"/>
          <w:szCs w:val="22"/>
          <w:lang w:val="en-US"/>
        </w:rPr>
        <w:t xml:space="preserve"> would</w:t>
      </w:r>
      <w:r w:rsidR="003B5617" w:rsidRPr="002D2EC9">
        <w:rPr>
          <w:rFonts w:ascii="Helvetica" w:hAnsi="Helvetica" w:cs="Helvetica"/>
          <w:kern w:val="1"/>
          <w:sz w:val="22"/>
          <w:szCs w:val="22"/>
          <w:lang w:val="en-US"/>
        </w:rPr>
        <w:t xml:space="preserve"> ideally</w:t>
      </w:r>
      <w:r w:rsidR="003C4A76" w:rsidRPr="002D2EC9">
        <w:rPr>
          <w:rFonts w:ascii="Helvetica" w:hAnsi="Helvetica" w:cs="Helvetica"/>
          <w:kern w:val="1"/>
          <w:sz w:val="22"/>
          <w:szCs w:val="22"/>
          <w:lang w:val="en-US"/>
        </w:rPr>
        <w:t xml:space="preserve"> be assessed for both </w:t>
      </w:r>
      <w:r w:rsidR="003B5617" w:rsidRPr="002D2EC9">
        <w:rPr>
          <w:rFonts w:ascii="Helvetica" w:hAnsi="Helvetica" w:cs="Helvetica"/>
          <w:kern w:val="1"/>
          <w:sz w:val="22"/>
          <w:szCs w:val="22"/>
          <w:lang w:val="en-US"/>
        </w:rPr>
        <w:t>the consumer</w:t>
      </w:r>
      <w:r w:rsidR="003C4A76" w:rsidRPr="002D2EC9">
        <w:rPr>
          <w:rFonts w:ascii="Helvetica" w:hAnsi="Helvetica" w:cs="Helvetica"/>
          <w:kern w:val="1"/>
          <w:sz w:val="22"/>
          <w:szCs w:val="22"/>
          <w:lang w:val="en-US"/>
        </w:rPr>
        <w:t xml:space="preserve"> </w:t>
      </w:r>
      <w:r w:rsidR="002A6A21" w:rsidRPr="002D2EC9">
        <w:rPr>
          <w:rFonts w:ascii="Helvetica" w:hAnsi="Helvetica" w:cs="Helvetica"/>
          <w:kern w:val="1"/>
          <w:sz w:val="22"/>
          <w:szCs w:val="22"/>
          <w:lang w:val="en-US"/>
        </w:rPr>
        <w:t>and resource</w:t>
      </w:r>
      <w:r w:rsidR="00ED769C" w:rsidRPr="002D2EC9">
        <w:rPr>
          <w:rFonts w:ascii="Helvetica" w:hAnsi="Helvetica" w:cs="Helvetica"/>
          <w:kern w:val="1"/>
          <w:sz w:val="22"/>
          <w:szCs w:val="22"/>
          <w:lang w:val="en-US"/>
        </w:rPr>
        <w:t>—</w:t>
      </w:r>
      <w:r w:rsidR="00DE1ACE" w:rsidRPr="002D2EC9">
        <w:rPr>
          <w:rFonts w:ascii="Helvetica" w:hAnsi="Helvetica" w:cs="Helvetica"/>
          <w:kern w:val="1"/>
          <w:sz w:val="22"/>
          <w:szCs w:val="22"/>
          <w:lang w:val="en-US"/>
        </w:rPr>
        <w:t>at the level of the individual</w:t>
      </w:r>
      <w:r w:rsidR="00AF702E" w:rsidRPr="002D2EC9">
        <w:rPr>
          <w:rFonts w:ascii="Helvetica" w:hAnsi="Helvetica" w:cs="Helvetica"/>
          <w:kern w:val="1"/>
          <w:sz w:val="22"/>
          <w:szCs w:val="22"/>
          <w:lang w:val="en-US"/>
        </w:rPr>
        <w:t xml:space="preserve"> when possible</w:t>
      </w:r>
      <w:r w:rsidR="008F2DF3"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w:t>
      </w:r>
      <w:r w:rsidR="00633CD9">
        <w:rPr>
          <w:rFonts w:ascii="Helvetica" w:hAnsi="Helvetica" w:cs="Helvetica"/>
          <w:kern w:val="1"/>
          <w:sz w:val="22"/>
          <w:szCs w:val="22"/>
          <w:lang w:val="en-US"/>
        </w:rPr>
        <w:t xml:space="preserve"> </w:t>
      </w:r>
      <w:r w:rsidR="00ED769C" w:rsidRPr="002D2EC9">
        <w:rPr>
          <w:rFonts w:ascii="Helvetica" w:hAnsi="Helvetica" w:cs="Helvetica"/>
          <w:kern w:val="1"/>
          <w:sz w:val="22"/>
          <w:szCs w:val="22"/>
          <w:lang w:val="en-US"/>
        </w:rPr>
        <w:t>E</w:t>
      </w:r>
      <w:r w:rsidR="00014A22" w:rsidRPr="002D2EC9">
        <w:rPr>
          <w:rFonts w:ascii="Helvetica" w:hAnsi="Helvetica" w:cs="Helvetica"/>
          <w:kern w:val="1"/>
          <w:sz w:val="22"/>
          <w:szCs w:val="22"/>
          <w:lang w:val="en-US"/>
        </w:rPr>
        <w:t xml:space="preserve">quivalent data for </w:t>
      </w:r>
      <w:r w:rsidR="008F2DF3" w:rsidRPr="002D2EC9">
        <w:rPr>
          <w:rFonts w:ascii="Helvetica" w:hAnsi="Helvetica" w:cs="Helvetica"/>
          <w:kern w:val="1"/>
          <w:sz w:val="22"/>
          <w:szCs w:val="22"/>
          <w:lang w:val="en-US"/>
        </w:rPr>
        <w:t>t</w:t>
      </w:r>
      <w:r w:rsidR="00014A22" w:rsidRPr="002D2EC9">
        <w:rPr>
          <w:rFonts w:ascii="Helvetica" w:hAnsi="Helvetica" w:cs="Helvetica"/>
          <w:kern w:val="1"/>
          <w:sz w:val="22"/>
          <w:szCs w:val="22"/>
          <w:lang w:val="en-US"/>
        </w:rPr>
        <w:t xml:space="preserve">he consumer and resource </w:t>
      </w:r>
      <w:r w:rsidR="00ED769C" w:rsidRPr="002D2EC9">
        <w:rPr>
          <w:rFonts w:ascii="Helvetica" w:hAnsi="Helvetica" w:cs="Helvetica"/>
          <w:kern w:val="1"/>
          <w:sz w:val="22"/>
          <w:szCs w:val="22"/>
          <w:lang w:val="en-US"/>
        </w:rPr>
        <w:t>facilitate</w:t>
      </w:r>
      <w:r w:rsidR="008F2DF3" w:rsidRPr="002D2EC9">
        <w:rPr>
          <w:rFonts w:ascii="Helvetica" w:hAnsi="Helvetica" w:cs="Helvetica"/>
          <w:kern w:val="1"/>
          <w:sz w:val="22"/>
          <w:szCs w:val="22"/>
          <w:lang w:val="en-US"/>
        </w:rPr>
        <w:t xml:space="preserve"> test</w:t>
      </w:r>
      <w:r w:rsidR="00ED769C" w:rsidRPr="002D2EC9">
        <w:rPr>
          <w:rFonts w:ascii="Helvetica" w:hAnsi="Helvetica" w:cs="Helvetica"/>
          <w:kern w:val="1"/>
          <w:sz w:val="22"/>
          <w:szCs w:val="22"/>
          <w:lang w:val="en-US"/>
        </w:rPr>
        <w:t>ing</w:t>
      </w:r>
      <w:r w:rsidR="008F2DF3" w:rsidRPr="002D2EC9">
        <w:rPr>
          <w:rFonts w:ascii="Helvetica" w:hAnsi="Helvetica" w:cs="Helvetica"/>
          <w:kern w:val="1"/>
          <w:sz w:val="22"/>
          <w:szCs w:val="22"/>
          <w:lang w:val="en-US"/>
        </w:rPr>
        <w:t xml:space="preserve"> </w:t>
      </w:r>
      <w:r w:rsidR="00D250C9" w:rsidRPr="002D2EC9">
        <w:rPr>
          <w:rFonts w:ascii="Helvetica" w:hAnsi="Helvetica" w:cs="Helvetica"/>
          <w:kern w:val="1"/>
          <w:sz w:val="22"/>
          <w:szCs w:val="22"/>
          <w:lang w:val="en-US"/>
        </w:rPr>
        <w:t>assumptions</w:t>
      </w:r>
      <w:r w:rsidR="00F234EB" w:rsidRPr="002D2EC9">
        <w:rPr>
          <w:rFonts w:ascii="Helvetica" w:hAnsi="Helvetica" w:cs="Helvetica"/>
          <w:kern w:val="1"/>
          <w:sz w:val="22"/>
          <w:szCs w:val="22"/>
          <w:lang w:val="en-US"/>
        </w:rPr>
        <w:t xml:space="preserve"> and</w:t>
      </w:r>
      <w:r w:rsidR="00D250C9" w:rsidRPr="002D2EC9">
        <w:rPr>
          <w:rFonts w:ascii="Helvetica" w:hAnsi="Helvetica" w:cs="Helvetica"/>
          <w:kern w:val="1"/>
          <w:sz w:val="22"/>
          <w:szCs w:val="22"/>
          <w:lang w:val="en-US"/>
        </w:rPr>
        <w:t xml:space="preserve"> </w:t>
      </w:r>
      <w:r w:rsidR="008F2DF3" w:rsidRPr="002D2EC9">
        <w:rPr>
          <w:rFonts w:ascii="Helvetica" w:hAnsi="Helvetica" w:cs="Helvetica"/>
          <w:kern w:val="1"/>
          <w:sz w:val="22"/>
          <w:szCs w:val="22"/>
          <w:lang w:val="en-US"/>
        </w:rPr>
        <w:t>multiple mechanism</w:t>
      </w:r>
      <w:r w:rsidR="00183D1F" w:rsidRPr="002D2EC9">
        <w:rPr>
          <w:rFonts w:ascii="Helvetica" w:hAnsi="Helvetica" w:cs="Helvetica"/>
          <w:kern w:val="1"/>
          <w:sz w:val="22"/>
          <w:szCs w:val="22"/>
          <w:lang w:val="en-US"/>
        </w:rPr>
        <w:t>s</w:t>
      </w:r>
      <w:r w:rsidR="00F234EB" w:rsidRPr="002D2EC9">
        <w:rPr>
          <w:rFonts w:ascii="Helvetica" w:hAnsi="Helvetica" w:cs="Helvetica"/>
          <w:kern w:val="1"/>
          <w:sz w:val="22"/>
          <w:szCs w:val="22"/>
          <w:lang w:val="en-US"/>
        </w:rPr>
        <w:t xml:space="preserve"> related to the Cushing hypothesis</w:t>
      </w:r>
      <w:r w:rsidR="00ED769C" w:rsidRPr="002D2EC9">
        <w:rPr>
          <w:rFonts w:ascii="Helvetica" w:hAnsi="Helvetica" w:cs="Helvetica"/>
          <w:kern w:val="1"/>
          <w:sz w:val="22"/>
          <w:szCs w:val="22"/>
          <w:lang w:val="en-US"/>
        </w:rPr>
        <w:t xml:space="preserve"> at once</w:t>
      </w:r>
      <w:r w:rsidR="00014A22" w:rsidRPr="002D2EC9">
        <w:rPr>
          <w:rFonts w:ascii="Helvetica" w:hAnsi="Helvetica" w:cs="Helvetica"/>
          <w:kern w:val="1"/>
          <w:sz w:val="22"/>
          <w:szCs w:val="22"/>
          <w:lang w:val="en-US"/>
        </w:rPr>
        <w:t>. Without</w:t>
      </w:r>
      <w:r w:rsidR="00C94685" w:rsidRPr="002D2EC9">
        <w:rPr>
          <w:rFonts w:ascii="Helvetica" w:hAnsi="Helvetica" w:cs="Helvetica"/>
          <w:kern w:val="1"/>
          <w:sz w:val="22"/>
          <w:szCs w:val="22"/>
          <w:lang w:val="en-US"/>
        </w:rPr>
        <w:t xml:space="preserve"> </w:t>
      </w:r>
      <w:r w:rsidR="00183D1F" w:rsidRPr="002D2EC9">
        <w:rPr>
          <w:rFonts w:ascii="Helvetica" w:hAnsi="Helvetica" w:cs="Helvetica"/>
          <w:kern w:val="1"/>
          <w:sz w:val="22"/>
          <w:szCs w:val="22"/>
          <w:lang w:val="en-US"/>
        </w:rPr>
        <w:t>at least population-level</w:t>
      </w:r>
      <w:r w:rsidR="00183D1F" w:rsidRPr="002D2EC9" w:rsidDel="00183D1F">
        <w:rPr>
          <w:rFonts w:ascii="Helvetica" w:hAnsi="Helvetica" w:cs="Helvetica"/>
          <w:kern w:val="1"/>
          <w:sz w:val="22"/>
          <w:szCs w:val="22"/>
          <w:lang w:val="en-US"/>
        </w:rPr>
        <w:t xml:space="preserve"> </w:t>
      </w:r>
      <w:r w:rsidR="00014A22" w:rsidRPr="002D2EC9">
        <w:rPr>
          <w:rFonts w:ascii="Helvetica" w:hAnsi="Helvetica" w:cs="Helvetica"/>
          <w:kern w:val="1"/>
          <w:sz w:val="22"/>
          <w:szCs w:val="22"/>
          <w:lang w:val="en-US"/>
        </w:rPr>
        <w:t xml:space="preserve">data on the resource, it </w:t>
      </w:r>
      <w:r w:rsidR="008F2DF3" w:rsidRPr="002D2EC9">
        <w:rPr>
          <w:rFonts w:ascii="Helvetica" w:hAnsi="Helvetica" w:cs="Helvetica"/>
          <w:kern w:val="1"/>
          <w:sz w:val="22"/>
          <w:szCs w:val="22"/>
          <w:lang w:val="en-US"/>
        </w:rPr>
        <w:t>is</w:t>
      </w:r>
      <w:r w:rsidR="00014A22" w:rsidRPr="002D2EC9">
        <w:rPr>
          <w:rFonts w:ascii="Helvetica" w:hAnsi="Helvetica" w:cs="Helvetica"/>
          <w:kern w:val="1"/>
          <w:sz w:val="22"/>
          <w:szCs w:val="22"/>
          <w:lang w:val="en-US"/>
        </w:rPr>
        <w:t xml:space="preserve"> difficult to test the </w:t>
      </w:r>
      <w:r w:rsidR="003167BD" w:rsidRPr="002D2EC9">
        <w:rPr>
          <w:rFonts w:ascii="Helvetica" w:hAnsi="Helvetica" w:cs="Helvetica"/>
          <w:kern w:val="1"/>
          <w:sz w:val="22"/>
          <w:szCs w:val="22"/>
          <w:lang w:val="en-US"/>
        </w:rPr>
        <w:t xml:space="preserve">second </w:t>
      </w:r>
      <w:r w:rsidR="00014A22" w:rsidRPr="002D2EC9">
        <w:rPr>
          <w:rFonts w:ascii="Helvetica" w:hAnsi="Helvetica" w:cs="Helvetica"/>
          <w:kern w:val="1"/>
          <w:sz w:val="22"/>
          <w:szCs w:val="22"/>
          <w:lang w:val="en-US"/>
        </w:rPr>
        <w:t>assumption of the hypothesis</w:t>
      </w:r>
      <w:r w:rsidR="00271E8E" w:rsidRPr="002D2EC9">
        <w:rPr>
          <w:rFonts w:ascii="Helvetica" w:hAnsi="Helvetica" w:cs="Helvetica"/>
          <w:kern w:val="1"/>
          <w:sz w:val="22"/>
          <w:szCs w:val="22"/>
          <w:lang w:val="en-US"/>
        </w:rPr>
        <w:t>; f</w:t>
      </w:r>
      <w:r w:rsidR="00014A22" w:rsidRPr="002D2EC9">
        <w:rPr>
          <w:rFonts w:ascii="Helvetica" w:hAnsi="Helvetica" w:cs="Helvetica"/>
          <w:kern w:val="1"/>
          <w:sz w:val="22"/>
          <w:szCs w:val="22"/>
          <w:lang w:val="en-US"/>
        </w:rPr>
        <w:t xml:space="preserve">or example, resource abundance can be used to determine the likelihood that consumers will encounter enough resource at the tails of their temporal distributions, thus defining the degree of seasonality in the resource. </w:t>
      </w:r>
      <w:r w:rsidR="001C24A4" w:rsidRPr="002D2EC9">
        <w:rPr>
          <w:rFonts w:ascii="Helvetica" w:hAnsi="Helvetica" w:cs="Helvetica"/>
          <w:kern w:val="1"/>
          <w:sz w:val="22"/>
          <w:szCs w:val="22"/>
          <w:lang w:val="en-US"/>
        </w:rPr>
        <w:t>P</w:t>
      </w:r>
      <w:r w:rsidR="00171F9A" w:rsidRPr="002D2EC9">
        <w:rPr>
          <w:rFonts w:ascii="Helvetica" w:hAnsi="Helvetica" w:cs="Helvetica"/>
          <w:kern w:val="1"/>
          <w:sz w:val="22"/>
          <w:szCs w:val="22"/>
          <w:lang w:val="en-US"/>
        </w:rPr>
        <w:t xml:space="preserve">er-capita data on the resource, when available, </w:t>
      </w:r>
      <w:r w:rsidR="001E1951" w:rsidRPr="002D2EC9">
        <w:rPr>
          <w:rFonts w:ascii="Helvetica" w:hAnsi="Helvetica" w:cs="Helvetica"/>
          <w:kern w:val="1"/>
          <w:sz w:val="22"/>
          <w:szCs w:val="22"/>
          <w:lang w:val="en-US"/>
        </w:rPr>
        <w:t xml:space="preserve">also </w:t>
      </w:r>
      <w:r w:rsidR="00F234EB" w:rsidRPr="002D2EC9">
        <w:rPr>
          <w:rFonts w:ascii="Helvetica" w:hAnsi="Helvetica" w:cs="Helvetica"/>
          <w:kern w:val="1"/>
          <w:sz w:val="22"/>
          <w:szCs w:val="22"/>
          <w:lang w:val="en-US"/>
        </w:rPr>
        <w:t>extend our mechanistic understanding beyond the consumer</w:t>
      </w:r>
      <w:r w:rsidR="00183D1F" w:rsidRPr="002D2EC9">
        <w:rPr>
          <w:rFonts w:ascii="Helvetica" w:hAnsi="Helvetica" w:cs="Helvetica"/>
          <w:kern w:val="1"/>
          <w:sz w:val="22"/>
          <w:szCs w:val="22"/>
          <w:lang w:val="en-US"/>
        </w:rPr>
        <w:t xml:space="preserve">, </w:t>
      </w:r>
      <w:r w:rsidR="00A64AF2" w:rsidRPr="002D2EC9">
        <w:rPr>
          <w:rFonts w:ascii="Helvetica" w:hAnsi="Helvetica" w:cs="Helvetica"/>
          <w:kern w:val="1"/>
          <w:sz w:val="22"/>
          <w:szCs w:val="22"/>
          <w:lang w:val="en-US"/>
        </w:rPr>
        <w:t xml:space="preserve">thus </w:t>
      </w:r>
      <w:r w:rsidR="00183D1F" w:rsidRPr="002D2EC9">
        <w:rPr>
          <w:rFonts w:ascii="Helvetica" w:hAnsi="Helvetica" w:cs="Helvetica"/>
          <w:kern w:val="1"/>
          <w:sz w:val="22"/>
          <w:szCs w:val="22"/>
          <w:lang w:val="en-US"/>
        </w:rPr>
        <w:t xml:space="preserve">improving our ability to </w:t>
      </w:r>
      <w:r w:rsidR="006C6225" w:rsidRPr="002D2EC9">
        <w:rPr>
          <w:rFonts w:ascii="Helvetica" w:hAnsi="Helvetica" w:cs="Helvetica"/>
          <w:kern w:val="1"/>
          <w:sz w:val="22"/>
          <w:szCs w:val="22"/>
          <w:lang w:val="en-US"/>
        </w:rPr>
        <w:t xml:space="preserve">make predictions of </w:t>
      </w:r>
      <w:r w:rsidR="00183D1F" w:rsidRPr="002D2EC9">
        <w:rPr>
          <w:rFonts w:ascii="Helvetica" w:hAnsi="Helvetica" w:cs="Helvetica"/>
          <w:kern w:val="1"/>
          <w:sz w:val="22"/>
          <w:szCs w:val="22"/>
          <w:lang w:val="en-US"/>
        </w:rPr>
        <w:t xml:space="preserve">climate change-driven </w:t>
      </w:r>
      <w:proofErr w:type="spellStart"/>
      <w:r w:rsidR="00183D1F" w:rsidRPr="002D2EC9">
        <w:rPr>
          <w:rFonts w:ascii="Helvetica" w:hAnsi="Helvetica" w:cs="Helvetica"/>
          <w:kern w:val="1"/>
          <w:sz w:val="22"/>
          <w:szCs w:val="22"/>
          <w:lang w:val="en-US"/>
        </w:rPr>
        <w:t>phenological</w:t>
      </w:r>
      <w:proofErr w:type="spellEnd"/>
      <w:r w:rsidR="00183D1F" w:rsidRPr="002D2EC9">
        <w:rPr>
          <w:rFonts w:ascii="Helvetica" w:hAnsi="Helvetica" w:cs="Helvetica"/>
          <w:kern w:val="1"/>
          <w:sz w:val="22"/>
          <w:szCs w:val="22"/>
          <w:lang w:val="en-US"/>
        </w:rPr>
        <w:t xml:space="preserve"> mismatches for the interaction in its entirety</w:t>
      </w:r>
      <w:r w:rsidR="00171F9A" w:rsidRPr="002D2EC9">
        <w:rPr>
          <w:rFonts w:ascii="Helvetica" w:hAnsi="Helvetica" w:cs="Helvetica"/>
          <w:kern w:val="1"/>
          <w:sz w:val="22"/>
          <w:szCs w:val="22"/>
          <w:lang w:val="en-US"/>
        </w:rPr>
        <w:t xml:space="preserve">. For example, fine-scale </w:t>
      </w:r>
      <w:r w:rsidR="00F234EB" w:rsidRPr="002D2EC9">
        <w:rPr>
          <w:rFonts w:ascii="Helvetica" w:hAnsi="Helvetica" w:cs="Helvetica"/>
          <w:kern w:val="1"/>
          <w:sz w:val="22"/>
          <w:szCs w:val="22"/>
          <w:lang w:val="en-US"/>
        </w:rPr>
        <w:t xml:space="preserve">data on the </w:t>
      </w:r>
      <w:r w:rsidR="008F2DF3" w:rsidRPr="002D2EC9">
        <w:rPr>
          <w:rFonts w:ascii="Helvetica" w:hAnsi="Helvetica" w:cs="Helvetica"/>
          <w:kern w:val="1"/>
          <w:sz w:val="22"/>
          <w:szCs w:val="22"/>
          <w:lang w:val="en-US"/>
        </w:rPr>
        <w:t xml:space="preserve">resource </w:t>
      </w:r>
      <w:r w:rsidR="00172637" w:rsidRPr="002D2EC9">
        <w:rPr>
          <w:rFonts w:ascii="Helvetica" w:hAnsi="Helvetica" w:cs="Helvetica"/>
          <w:kern w:val="1"/>
          <w:sz w:val="22"/>
          <w:szCs w:val="22"/>
          <w:lang w:val="en-US"/>
        </w:rPr>
        <w:t>are</w:t>
      </w:r>
      <w:r w:rsidR="008F2DF3" w:rsidRPr="002D2EC9">
        <w:rPr>
          <w:rFonts w:ascii="Helvetica" w:hAnsi="Helvetica" w:cs="Helvetica"/>
          <w:kern w:val="1"/>
          <w:sz w:val="22"/>
          <w:szCs w:val="22"/>
          <w:lang w:val="en-US"/>
        </w:rPr>
        <w:t xml:space="preserve"> </w:t>
      </w:r>
      <w:r w:rsidR="008F2DF3" w:rsidRPr="002D2EC9">
        <w:rPr>
          <w:rFonts w:ascii="Helvetica" w:hAnsi="Helvetica" w:cs="Helvetica"/>
          <w:kern w:val="1"/>
          <w:sz w:val="22"/>
          <w:szCs w:val="22"/>
          <w:lang w:val="en-US"/>
        </w:rPr>
        <w:lastRenderedPageBreak/>
        <w:t>needed</w:t>
      </w:r>
      <w:r w:rsidR="00014A22" w:rsidRPr="002D2EC9">
        <w:rPr>
          <w:rFonts w:ascii="Helvetica" w:hAnsi="Helvetica" w:cs="Helvetica"/>
          <w:kern w:val="1"/>
          <w:sz w:val="22"/>
          <w:szCs w:val="22"/>
          <w:lang w:val="en-US"/>
        </w:rPr>
        <w:t xml:space="preserve"> to </w:t>
      </w:r>
      <w:r w:rsidR="00D77B92" w:rsidRPr="002D2EC9">
        <w:rPr>
          <w:rFonts w:ascii="Helvetica" w:hAnsi="Helvetica" w:cs="Helvetica"/>
          <w:kern w:val="1"/>
          <w:sz w:val="22"/>
          <w:szCs w:val="22"/>
          <w:lang w:val="en-US"/>
        </w:rPr>
        <w:t>full</w:t>
      </w:r>
      <w:r w:rsidR="00171F9A" w:rsidRPr="002D2EC9">
        <w:rPr>
          <w:rFonts w:ascii="Helvetica" w:hAnsi="Helvetica" w:cs="Helvetica"/>
          <w:kern w:val="1"/>
          <w:sz w:val="22"/>
          <w:szCs w:val="22"/>
          <w:lang w:val="en-US"/>
        </w:rPr>
        <w:t xml:space="preserve">y </w:t>
      </w:r>
      <w:r w:rsidR="00014A22" w:rsidRPr="002D2EC9">
        <w:rPr>
          <w:rFonts w:ascii="Helvetica" w:hAnsi="Helvetica" w:cs="Helvetica"/>
          <w:kern w:val="1"/>
          <w:sz w:val="22"/>
          <w:szCs w:val="22"/>
          <w:lang w:val="en-US"/>
        </w:rPr>
        <w:t>incorporate feedbacks between the consumer and resource (e.g., Thackeray 2012), measure interaction strength (</w:t>
      </w:r>
      <w:r w:rsidR="00271E8E" w:rsidRPr="002D2EC9">
        <w:rPr>
          <w:rFonts w:ascii="Helvetica" w:hAnsi="Helvetica" w:cs="Helvetica"/>
          <w:kern w:val="1"/>
          <w:sz w:val="22"/>
          <w:szCs w:val="22"/>
          <w:lang w:val="en-US"/>
        </w:rPr>
        <w:t xml:space="preserve">which informs a key assumption of the hypothesis, </w:t>
      </w:r>
      <w:r w:rsidR="00014A22" w:rsidRPr="002D2EC9">
        <w:rPr>
          <w:rFonts w:ascii="Helvetica" w:hAnsi="Helvetica" w:cs="Helvetica"/>
          <w:kern w:val="1"/>
          <w:sz w:val="22"/>
          <w:szCs w:val="22"/>
          <w:lang w:val="en-US"/>
        </w:rPr>
        <w:t>Miller-Rushing</w:t>
      </w:r>
      <w:r w:rsidR="00171F9A" w:rsidRPr="002D2EC9">
        <w:rPr>
          <w:rFonts w:ascii="Helvetica" w:hAnsi="Helvetica" w:cs="Helvetica"/>
          <w:kern w:val="1"/>
          <w:sz w:val="22"/>
          <w:szCs w:val="22"/>
          <w:lang w:val="en-US"/>
        </w:rPr>
        <w:t xml:space="preserve"> et al. 2010)</w:t>
      </w:r>
      <w:r w:rsidR="00014A22" w:rsidRPr="002D2EC9">
        <w:rPr>
          <w:rFonts w:ascii="Helvetica" w:hAnsi="Helvetica" w:cs="Helvetica"/>
          <w:kern w:val="1"/>
          <w:sz w:val="22"/>
          <w:szCs w:val="22"/>
          <w:lang w:val="en-US"/>
        </w:rPr>
        <w:t xml:space="preserve">, </w:t>
      </w:r>
      <w:r w:rsidR="00936279" w:rsidRPr="002D2EC9">
        <w:rPr>
          <w:rFonts w:ascii="Helvetica" w:hAnsi="Helvetica" w:cs="Helvetica"/>
          <w:kern w:val="1"/>
          <w:sz w:val="22"/>
          <w:szCs w:val="22"/>
          <w:lang w:val="en-US"/>
        </w:rPr>
        <w:t>and</w:t>
      </w:r>
      <w:r w:rsidR="00305667" w:rsidRPr="002D2EC9">
        <w:rPr>
          <w:rFonts w:ascii="Helvetica" w:hAnsi="Helvetica" w:cs="Helvetica"/>
          <w:kern w:val="1"/>
          <w:sz w:val="22"/>
          <w:szCs w:val="22"/>
          <w:lang w:val="en-US"/>
        </w:rPr>
        <w:t xml:space="preserve"> accurately predict changes in resource abundance </w:t>
      </w:r>
      <w:r w:rsidR="00936279" w:rsidRPr="002D2EC9">
        <w:rPr>
          <w:rFonts w:ascii="Helvetica" w:hAnsi="Helvetica" w:cs="Helvetica"/>
          <w:kern w:val="1"/>
          <w:sz w:val="22"/>
          <w:szCs w:val="22"/>
          <w:lang w:val="en-US"/>
        </w:rPr>
        <w:t>due to climate change</w:t>
      </w:r>
      <w:r w:rsidR="00305667" w:rsidRPr="002D2EC9">
        <w:rPr>
          <w:rFonts w:ascii="Helvetica" w:hAnsi="Helvetica" w:cs="Helvetica"/>
          <w:kern w:val="1"/>
          <w:sz w:val="22"/>
          <w:szCs w:val="22"/>
          <w:lang w:val="en-US"/>
        </w:rPr>
        <w:t>.</w:t>
      </w:r>
      <w:r w:rsidR="00936279" w:rsidRPr="002D2EC9">
        <w:rPr>
          <w:rFonts w:ascii="Helvetica" w:hAnsi="Helvetica" w:cs="Helvetica"/>
          <w:kern w:val="1"/>
          <w:sz w:val="22"/>
          <w:szCs w:val="22"/>
          <w:lang w:val="en-US"/>
        </w:rPr>
        <w:t xml:space="preserve"> Together, these data help to determine the </w:t>
      </w:r>
      <w:r w:rsidR="004F584E" w:rsidRPr="002D2EC9">
        <w:rPr>
          <w:rFonts w:ascii="Helvetica" w:hAnsi="Helvetica" w:cs="Helvetica"/>
          <w:kern w:val="1"/>
          <w:sz w:val="22"/>
          <w:szCs w:val="22"/>
          <w:lang w:val="en-US"/>
        </w:rPr>
        <w:t>wide</w:t>
      </w:r>
      <w:r w:rsidR="00936279" w:rsidRPr="002D2EC9">
        <w:rPr>
          <w:rFonts w:ascii="Helvetica" w:hAnsi="Helvetica" w:cs="Helvetica"/>
          <w:kern w:val="1"/>
          <w:sz w:val="22"/>
          <w:szCs w:val="22"/>
          <w:lang w:val="en-US"/>
        </w:rPr>
        <w:t xml:space="preserve">r implications of </w:t>
      </w:r>
      <w:proofErr w:type="spellStart"/>
      <w:r w:rsidR="00936279" w:rsidRPr="002D2EC9">
        <w:rPr>
          <w:rFonts w:ascii="Helvetica" w:hAnsi="Helvetica" w:cs="Helvetica"/>
          <w:kern w:val="1"/>
          <w:sz w:val="22"/>
          <w:szCs w:val="22"/>
          <w:lang w:val="en-US"/>
        </w:rPr>
        <w:t>phenological</w:t>
      </w:r>
      <w:proofErr w:type="spellEnd"/>
      <w:r w:rsidR="00936279" w:rsidRPr="002D2EC9">
        <w:rPr>
          <w:rFonts w:ascii="Helvetica" w:hAnsi="Helvetica" w:cs="Helvetica"/>
          <w:kern w:val="1"/>
          <w:sz w:val="22"/>
          <w:szCs w:val="22"/>
          <w:lang w:val="en-US"/>
        </w:rPr>
        <w:t xml:space="preserve"> mismatches for the community (e.g., </w:t>
      </w:r>
      <w:proofErr w:type="spellStart"/>
      <w:r w:rsidR="00936279" w:rsidRPr="002D2EC9">
        <w:rPr>
          <w:rFonts w:ascii="Helvetica" w:hAnsi="Helvetica" w:cs="Helvetica"/>
          <w:kern w:val="1"/>
          <w:sz w:val="22"/>
          <w:szCs w:val="22"/>
          <w:lang w:val="en-US"/>
        </w:rPr>
        <w:t>Nakazawa</w:t>
      </w:r>
      <w:proofErr w:type="spellEnd"/>
      <w:r w:rsidR="00936279" w:rsidRPr="002D2EC9">
        <w:rPr>
          <w:rFonts w:ascii="Helvetica" w:hAnsi="Helvetica" w:cs="Helvetica"/>
          <w:kern w:val="1"/>
          <w:sz w:val="22"/>
          <w:szCs w:val="22"/>
          <w:lang w:val="en-US"/>
        </w:rPr>
        <w:t xml:space="preserve"> and </w:t>
      </w:r>
      <w:proofErr w:type="spellStart"/>
      <w:r w:rsidR="00936279" w:rsidRPr="002D2EC9">
        <w:rPr>
          <w:rFonts w:ascii="Helvetica" w:hAnsi="Helvetica" w:cs="Helvetica"/>
          <w:kern w:val="1"/>
          <w:sz w:val="22"/>
          <w:szCs w:val="22"/>
          <w:lang w:val="en-US"/>
        </w:rPr>
        <w:t>Doi</w:t>
      </w:r>
      <w:proofErr w:type="spellEnd"/>
      <w:r w:rsidR="00936279" w:rsidRPr="002D2EC9">
        <w:rPr>
          <w:rFonts w:ascii="Helvetica" w:hAnsi="Helvetica" w:cs="Helvetica"/>
          <w:kern w:val="1"/>
          <w:sz w:val="22"/>
          <w:szCs w:val="22"/>
          <w:lang w:val="en-US"/>
        </w:rPr>
        <w:t xml:space="preserve"> 2012; Revilla et al. 2014)</w:t>
      </w:r>
      <w:r w:rsidR="00016316" w:rsidRPr="002D2EC9">
        <w:rPr>
          <w:rFonts w:ascii="Helvetica" w:hAnsi="Helvetica" w:cs="Helvetica"/>
          <w:kern w:val="1"/>
          <w:sz w:val="22"/>
          <w:szCs w:val="22"/>
          <w:lang w:val="en-US"/>
        </w:rPr>
        <w:t>.</w:t>
      </w:r>
    </w:p>
    <w:p w14:paraId="4EF40DCF" w14:textId="491A5D03" w:rsidR="00E24E99" w:rsidRPr="002D2EC9" w:rsidRDefault="008F2DF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kern w:val="1"/>
          <w:sz w:val="22"/>
          <w:szCs w:val="22"/>
          <w:lang w:val="en-US"/>
        </w:rPr>
        <w:tab/>
      </w:r>
      <w:r w:rsidR="00FA7BBB" w:rsidRPr="002D2EC9">
        <w:rPr>
          <w:rFonts w:ascii="Helvetica" w:hAnsi="Helvetica" w:cs="Helvetica"/>
          <w:kern w:val="1"/>
          <w:sz w:val="22"/>
          <w:szCs w:val="22"/>
          <w:lang w:val="en-US"/>
        </w:rPr>
        <w:t>Currently</w:t>
      </w:r>
      <w:r w:rsidR="003C4A76" w:rsidRPr="002D2EC9">
        <w:rPr>
          <w:rFonts w:ascii="Helvetica" w:hAnsi="Helvetica" w:cs="Helvetica"/>
          <w:kern w:val="1"/>
          <w:sz w:val="22"/>
          <w:szCs w:val="22"/>
          <w:lang w:val="en-US"/>
        </w:rPr>
        <w:t xml:space="preserve"> such data are </w:t>
      </w:r>
      <w:r w:rsidR="0015590A" w:rsidRPr="002D2EC9">
        <w:rPr>
          <w:rFonts w:ascii="Helvetica" w:hAnsi="Helvetica" w:cs="Helvetica"/>
          <w:kern w:val="1"/>
          <w:sz w:val="22"/>
          <w:szCs w:val="22"/>
          <w:lang w:val="en-US"/>
        </w:rPr>
        <w:t>non-existent</w:t>
      </w:r>
      <w:r w:rsidR="003C4A76" w:rsidRPr="002D2EC9">
        <w:rPr>
          <w:rFonts w:ascii="Helvetica" w:hAnsi="Helvetica" w:cs="Helvetica"/>
          <w:kern w:val="1"/>
          <w:sz w:val="22"/>
          <w:szCs w:val="22"/>
          <w:lang w:val="en-US"/>
        </w:rPr>
        <w:t xml:space="preserve"> in this literature</w:t>
      </w:r>
      <w:r w:rsidR="0015590A" w:rsidRPr="002D2EC9">
        <w:rPr>
          <w:rFonts w:ascii="Helvetica" w:hAnsi="Helvetica" w:cs="Helvetica"/>
          <w:kern w:val="1"/>
          <w:sz w:val="22"/>
          <w:szCs w:val="22"/>
          <w:lang w:val="en-US"/>
        </w:rPr>
        <w:t xml:space="preserve"> (</w:t>
      </w:r>
      <w:r w:rsidR="00FF4263" w:rsidRPr="002D2EC9">
        <w:rPr>
          <w:rFonts w:ascii="Helvetica" w:hAnsi="Helvetica" w:cs="Helvetica"/>
          <w:kern w:val="1"/>
          <w:sz w:val="22"/>
          <w:szCs w:val="22"/>
          <w:lang w:val="en-US"/>
        </w:rPr>
        <w:t>i.e. none of the</w:t>
      </w:r>
      <w:r w:rsidR="0015590A" w:rsidRPr="002D2EC9">
        <w:rPr>
          <w:rFonts w:ascii="Helvetica" w:hAnsi="Helvetica" w:cs="Helvetica"/>
          <w:kern w:val="1"/>
          <w:sz w:val="22"/>
          <w:szCs w:val="22"/>
          <w:lang w:val="en-US"/>
        </w:rPr>
        <w:t xml:space="preserve"> </w:t>
      </w:r>
      <w:r w:rsidR="00FF4263" w:rsidRPr="002D2EC9">
        <w:rPr>
          <w:rFonts w:ascii="Helvetica" w:hAnsi="Helvetica" w:cs="Helvetica"/>
          <w:kern w:val="1"/>
          <w:sz w:val="22"/>
          <w:szCs w:val="22"/>
          <w:lang w:val="en-US"/>
        </w:rPr>
        <w:t>pair-wise int</w:t>
      </w:r>
      <w:r w:rsidR="00F171B5" w:rsidRPr="002D2EC9">
        <w:rPr>
          <w:rFonts w:ascii="Helvetica" w:hAnsi="Helvetica" w:cs="Helvetica"/>
          <w:kern w:val="1"/>
          <w:sz w:val="22"/>
          <w:szCs w:val="22"/>
          <w:lang w:val="en-US"/>
        </w:rPr>
        <w:t>e</w:t>
      </w:r>
      <w:r w:rsidR="00615D8E" w:rsidRPr="002D2EC9">
        <w:rPr>
          <w:rFonts w:ascii="Helvetica" w:hAnsi="Helvetica" w:cs="Helvetica"/>
          <w:kern w:val="1"/>
          <w:sz w:val="22"/>
          <w:szCs w:val="22"/>
          <w:lang w:val="en-US"/>
        </w:rPr>
        <w:t>ractions had</w:t>
      </w:r>
      <w:r w:rsidR="00FF4263" w:rsidRPr="002D2EC9">
        <w:rPr>
          <w:rFonts w:ascii="Helvetica" w:hAnsi="Helvetica" w:cs="Helvetica"/>
          <w:kern w:val="1"/>
          <w:sz w:val="22"/>
          <w:szCs w:val="22"/>
          <w:lang w:val="en-US"/>
        </w:rPr>
        <w:t xml:space="preserve"> </w:t>
      </w:r>
      <w:r w:rsidR="002B15CC" w:rsidRPr="002D2EC9">
        <w:rPr>
          <w:rFonts w:ascii="Helvetica" w:hAnsi="Helvetica" w:cs="Helvetica"/>
          <w:kern w:val="1"/>
          <w:sz w:val="22"/>
          <w:szCs w:val="22"/>
          <w:lang w:val="en-US"/>
        </w:rPr>
        <w:t xml:space="preserve">individual-level data for </w:t>
      </w:r>
      <w:r w:rsidR="0015590A" w:rsidRPr="002D2EC9">
        <w:rPr>
          <w:rFonts w:ascii="Helvetica" w:hAnsi="Helvetica" w:cs="Helvetica"/>
          <w:kern w:val="1"/>
          <w:sz w:val="22"/>
          <w:szCs w:val="22"/>
          <w:lang w:val="en-US"/>
        </w:rPr>
        <w:t xml:space="preserve">both </w:t>
      </w:r>
      <w:r w:rsidR="002B15CC" w:rsidRPr="002D2EC9">
        <w:rPr>
          <w:rFonts w:ascii="Helvetica" w:hAnsi="Helvetica" w:cs="Helvetica"/>
          <w:kern w:val="1"/>
          <w:sz w:val="22"/>
          <w:szCs w:val="22"/>
          <w:lang w:val="en-US"/>
        </w:rPr>
        <w:t>the consumer and resource</w:t>
      </w:r>
      <w:r w:rsidR="0015590A"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Of the</w:t>
      </w:r>
      <w:r w:rsidR="00E9674A" w:rsidRPr="002D2EC9">
        <w:rPr>
          <w:rFonts w:ascii="Helvetica" w:hAnsi="Helvetica" w:cs="Helvetica"/>
          <w:kern w:val="1"/>
          <w:sz w:val="22"/>
          <w:szCs w:val="22"/>
          <w:lang w:val="en-US"/>
        </w:rPr>
        <w:t xml:space="preserve"> interactions</w:t>
      </w:r>
      <w:r w:rsidR="00FF3048" w:rsidRPr="002D2EC9">
        <w:rPr>
          <w:rFonts w:ascii="Helvetica" w:hAnsi="Helvetica" w:cs="Helvetica"/>
          <w:kern w:val="1"/>
          <w:sz w:val="22"/>
          <w:szCs w:val="22"/>
          <w:lang w:val="en-US"/>
        </w:rPr>
        <w:t xml:space="preserve"> we e</w:t>
      </w:r>
      <w:r w:rsidR="003B5617" w:rsidRPr="002D2EC9">
        <w:rPr>
          <w:rFonts w:ascii="Helvetica" w:hAnsi="Helvetica" w:cs="Helvetica"/>
          <w:kern w:val="1"/>
          <w:sz w:val="22"/>
          <w:szCs w:val="22"/>
          <w:lang w:val="en-US"/>
        </w:rPr>
        <w:t xml:space="preserve">xamined with per-capita </w:t>
      </w:r>
      <w:r w:rsidR="00FF3048" w:rsidRPr="002D2EC9">
        <w:rPr>
          <w:rFonts w:ascii="Helvetica" w:hAnsi="Helvetica" w:cs="Helvetica"/>
          <w:kern w:val="1"/>
          <w:sz w:val="22"/>
          <w:szCs w:val="22"/>
          <w:lang w:val="en-US"/>
        </w:rPr>
        <w:t>performance</w:t>
      </w:r>
      <w:r w:rsidR="00836C62" w:rsidRPr="002D2EC9">
        <w:rPr>
          <w:rFonts w:ascii="Helvetica" w:hAnsi="Helvetica" w:cs="Helvetica"/>
          <w:kern w:val="1"/>
          <w:sz w:val="22"/>
          <w:szCs w:val="22"/>
          <w:lang w:val="en-US"/>
        </w:rPr>
        <w:t xml:space="preserve"> </w:t>
      </w:r>
      <w:r w:rsidR="00351155" w:rsidRPr="002D2EC9">
        <w:rPr>
          <w:rFonts w:ascii="Helvetica" w:hAnsi="Helvetica" w:cs="Helvetica"/>
          <w:kern w:val="1"/>
          <w:sz w:val="22"/>
          <w:szCs w:val="22"/>
          <w:lang w:val="en-US"/>
        </w:rPr>
        <w:t xml:space="preserve">data on the consumer </w:t>
      </w:r>
      <w:r w:rsidR="00836C62" w:rsidRPr="002D2EC9">
        <w:rPr>
          <w:rFonts w:ascii="Helvetica" w:hAnsi="Helvetica" w:cs="Helvetica"/>
          <w:kern w:val="1"/>
          <w:sz w:val="22"/>
          <w:szCs w:val="22"/>
          <w:lang w:val="en-US"/>
        </w:rPr>
        <w:t>(</w:t>
      </w:r>
      <w:r w:rsidR="00736E6A" w:rsidRPr="002D2EC9">
        <w:rPr>
          <w:rFonts w:ascii="Helvetica" w:hAnsi="Helvetica" w:cs="Helvetica"/>
          <w:kern w:val="1"/>
          <w:sz w:val="22"/>
          <w:szCs w:val="22"/>
          <w:lang w:val="en-US"/>
        </w:rPr>
        <w:t>i.e.</w:t>
      </w:r>
      <w:r w:rsidR="00EE73EF" w:rsidRPr="002D2EC9">
        <w:rPr>
          <w:rFonts w:ascii="Helvetica" w:hAnsi="Helvetica" w:cs="Helvetica"/>
          <w:kern w:val="1"/>
          <w:sz w:val="22"/>
          <w:szCs w:val="22"/>
          <w:lang w:val="en-US"/>
        </w:rPr>
        <w:t xml:space="preserve"> life history</w:t>
      </w:r>
      <w:r w:rsidR="005842DC" w:rsidRPr="002D2EC9">
        <w:rPr>
          <w:rFonts w:ascii="Helvetica" w:hAnsi="Helvetica" w:cs="Helvetica"/>
          <w:kern w:val="1"/>
          <w:sz w:val="22"/>
          <w:szCs w:val="22"/>
          <w:lang w:val="en-US"/>
        </w:rPr>
        <w:t>; n=28</w:t>
      </w:r>
      <w:r w:rsidR="00EE73EF" w:rsidRPr="002D2EC9">
        <w:rPr>
          <w:rFonts w:ascii="Helvetica" w:hAnsi="Helvetica" w:cs="Helvetica"/>
          <w:kern w:val="1"/>
          <w:sz w:val="22"/>
          <w:szCs w:val="22"/>
          <w:lang w:val="en-US"/>
        </w:rPr>
        <w:t xml:space="preserve"> interactions</w:t>
      </w:r>
      <w:r w:rsidR="00836C62" w:rsidRPr="002D2EC9">
        <w:rPr>
          <w:rFonts w:ascii="Helvetica" w:hAnsi="Helvetica" w:cs="Helvetica"/>
          <w:kern w:val="1"/>
          <w:sz w:val="22"/>
          <w:szCs w:val="22"/>
          <w:lang w:val="en-US"/>
        </w:rPr>
        <w:t>)</w:t>
      </w:r>
      <w:r w:rsidR="00FF3048" w:rsidRPr="002D2EC9">
        <w:rPr>
          <w:rFonts w:ascii="Helvetica" w:hAnsi="Helvetica" w:cs="Helvetica"/>
          <w:kern w:val="1"/>
          <w:sz w:val="22"/>
          <w:szCs w:val="22"/>
          <w:lang w:val="en-US"/>
        </w:rPr>
        <w:t>, none had</w:t>
      </w:r>
      <w:r w:rsidR="003C4A76"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 xml:space="preserve">equivalent measures of </w:t>
      </w:r>
      <w:r w:rsidR="00CC2FFD" w:rsidRPr="002D2EC9">
        <w:rPr>
          <w:rFonts w:ascii="Helvetica" w:hAnsi="Helvetica" w:cs="Helvetica"/>
          <w:kern w:val="1"/>
          <w:sz w:val="22"/>
          <w:szCs w:val="22"/>
          <w:lang w:val="en-US"/>
        </w:rPr>
        <w:t>performance</w:t>
      </w:r>
      <w:r w:rsidR="003C4A76" w:rsidRPr="002D2EC9">
        <w:rPr>
          <w:rFonts w:ascii="Helvetica" w:hAnsi="Helvetica" w:cs="Helvetica"/>
          <w:kern w:val="1"/>
          <w:sz w:val="22"/>
          <w:szCs w:val="22"/>
          <w:lang w:val="en-US"/>
        </w:rPr>
        <w:t xml:space="preserve"> o</w:t>
      </w:r>
      <w:r w:rsidR="00FF3048" w:rsidRPr="002D2EC9">
        <w:rPr>
          <w:rFonts w:ascii="Helvetica" w:hAnsi="Helvetica" w:cs="Helvetica"/>
          <w:kern w:val="1"/>
          <w:sz w:val="22"/>
          <w:szCs w:val="22"/>
          <w:lang w:val="en-US"/>
        </w:rPr>
        <w:t>n the resource (Table 1)</w:t>
      </w:r>
      <w:r w:rsidR="003C4A76" w:rsidRPr="002D2EC9">
        <w:rPr>
          <w:rFonts w:ascii="Helvetica" w:hAnsi="Helvetica" w:cs="Helvetica"/>
          <w:kern w:val="1"/>
          <w:sz w:val="22"/>
          <w:szCs w:val="22"/>
          <w:lang w:val="en-US"/>
        </w:rPr>
        <w:t>.</w:t>
      </w:r>
      <w:r w:rsidR="00FF3048" w:rsidRPr="002D2EC9">
        <w:rPr>
          <w:rFonts w:ascii="Helvetica" w:hAnsi="Helvetica" w:cs="Helvetica"/>
          <w:kern w:val="1"/>
          <w:sz w:val="22"/>
          <w:szCs w:val="22"/>
          <w:lang w:val="en-US"/>
        </w:rPr>
        <w:t xml:space="preserve"> </w:t>
      </w:r>
      <w:r w:rsidR="00E9674A" w:rsidRPr="002D2EC9">
        <w:rPr>
          <w:rFonts w:ascii="Helvetica" w:hAnsi="Helvetica" w:cs="Helvetica"/>
          <w:kern w:val="1"/>
          <w:sz w:val="22"/>
          <w:szCs w:val="22"/>
          <w:lang w:val="en-US"/>
        </w:rPr>
        <w:t>For t</w:t>
      </w:r>
      <w:r w:rsidR="00FF3048" w:rsidRPr="002D2EC9">
        <w:rPr>
          <w:rFonts w:ascii="Helvetica" w:hAnsi="Helvetica" w:cs="Helvetica"/>
          <w:kern w:val="1"/>
          <w:sz w:val="22"/>
          <w:szCs w:val="22"/>
          <w:lang w:val="en-US"/>
        </w:rPr>
        <w:t xml:space="preserve">he majority of </w:t>
      </w:r>
      <w:r w:rsidR="00001DCB" w:rsidRPr="002D2EC9">
        <w:rPr>
          <w:rFonts w:ascii="Helvetica" w:hAnsi="Helvetica" w:cs="Helvetica"/>
          <w:kern w:val="1"/>
          <w:sz w:val="22"/>
          <w:szCs w:val="22"/>
          <w:lang w:val="en-US"/>
        </w:rPr>
        <w:t xml:space="preserve">these </w:t>
      </w:r>
      <w:r w:rsidR="00E9674A" w:rsidRPr="002D2EC9">
        <w:rPr>
          <w:rFonts w:ascii="Helvetica" w:hAnsi="Helvetica" w:cs="Helvetica"/>
          <w:kern w:val="1"/>
          <w:sz w:val="22"/>
          <w:szCs w:val="22"/>
          <w:lang w:val="en-US"/>
        </w:rPr>
        <w:t>interaction</w:t>
      </w:r>
      <w:r w:rsidR="00FF3048" w:rsidRPr="002D2EC9">
        <w:rPr>
          <w:rFonts w:ascii="Helvetica" w:hAnsi="Helvetica" w:cs="Helvetica"/>
          <w:kern w:val="1"/>
          <w:sz w:val="22"/>
          <w:szCs w:val="22"/>
          <w:lang w:val="en-US"/>
        </w:rPr>
        <w:t xml:space="preserve">s </w:t>
      </w:r>
      <w:r w:rsidR="00885C63" w:rsidRPr="002D2EC9">
        <w:rPr>
          <w:rFonts w:ascii="Helvetica" w:hAnsi="Helvetica" w:cs="Helvetica"/>
          <w:kern w:val="1"/>
          <w:sz w:val="22"/>
          <w:szCs w:val="22"/>
          <w:lang w:val="en-US"/>
        </w:rPr>
        <w:t>(1</w:t>
      </w:r>
      <w:r w:rsidR="005842DC" w:rsidRPr="002D2EC9">
        <w:rPr>
          <w:rFonts w:ascii="Helvetica" w:hAnsi="Helvetica" w:cs="Helvetica"/>
          <w:kern w:val="1"/>
          <w:sz w:val="22"/>
          <w:szCs w:val="22"/>
          <w:lang w:val="en-US"/>
        </w:rPr>
        <w:t>8</w:t>
      </w:r>
      <w:r w:rsidR="00885C63" w:rsidRPr="002D2EC9">
        <w:rPr>
          <w:rFonts w:ascii="Helvetica" w:hAnsi="Helvetica" w:cs="Helvetica"/>
          <w:kern w:val="1"/>
          <w:sz w:val="22"/>
          <w:szCs w:val="22"/>
          <w:lang w:val="en-US"/>
        </w:rPr>
        <w:t>/2</w:t>
      </w:r>
      <w:r w:rsidR="005842DC" w:rsidRPr="002D2EC9">
        <w:rPr>
          <w:rFonts w:ascii="Helvetica" w:hAnsi="Helvetica" w:cs="Helvetica"/>
          <w:kern w:val="1"/>
          <w:sz w:val="22"/>
          <w:szCs w:val="22"/>
          <w:lang w:val="en-US"/>
        </w:rPr>
        <w:t>8</w:t>
      </w:r>
      <w:r w:rsidR="00885C63" w:rsidRPr="002D2EC9">
        <w:rPr>
          <w:rFonts w:ascii="Helvetica" w:hAnsi="Helvetica" w:cs="Helvetica"/>
          <w:kern w:val="1"/>
          <w:sz w:val="22"/>
          <w:szCs w:val="22"/>
          <w:lang w:val="en-US"/>
        </w:rPr>
        <w:t>)</w:t>
      </w:r>
      <w:r w:rsidR="004F6919" w:rsidRPr="002D2EC9">
        <w:rPr>
          <w:rFonts w:ascii="Helvetica" w:hAnsi="Helvetica" w:cs="Helvetica"/>
          <w:kern w:val="1"/>
          <w:sz w:val="22"/>
          <w:szCs w:val="22"/>
          <w:lang w:val="en-US"/>
        </w:rPr>
        <w:t>, the researcher</w:t>
      </w:r>
      <w:r w:rsidR="00E9674A" w:rsidRPr="002D2EC9">
        <w:rPr>
          <w:rFonts w:ascii="Helvetica" w:hAnsi="Helvetica" w:cs="Helvetica"/>
          <w:kern w:val="1"/>
          <w:sz w:val="22"/>
          <w:szCs w:val="22"/>
          <w:lang w:val="en-US"/>
        </w:rPr>
        <w:t>s</w:t>
      </w:r>
      <w:r w:rsidR="00885C63"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 xml:space="preserve">measured </w:t>
      </w:r>
      <w:r w:rsidR="00001DCB" w:rsidRPr="002D2EC9">
        <w:rPr>
          <w:rFonts w:ascii="Helvetica" w:hAnsi="Helvetica" w:cs="Helvetica"/>
          <w:kern w:val="1"/>
          <w:sz w:val="22"/>
          <w:szCs w:val="22"/>
          <w:lang w:val="en-US"/>
        </w:rPr>
        <w:t xml:space="preserve">performance </w:t>
      </w:r>
      <w:r w:rsidR="00FF3048" w:rsidRPr="002D2EC9">
        <w:rPr>
          <w:rFonts w:ascii="Helvetica" w:hAnsi="Helvetica" w:cs="Helvetica"/>
          <w:kern w:val="1"/>
          <w:sz w:val="22"/>
          <w:szCs w:val="22"/>
          <w:lang w:val="en-US"/>
        </w:rPr>
        <w:t xml:space="preserve">at the community level </w:t>
      </w:r>
      <w:r w:rsidR="00001DCB" w:rsidRPr="002D2EC9">
        <w:rPr>
          <w:rFonts w:ascii="Helvetica" w:hAnsi="Helvetica" w:cs="Helvetica"/>
          <w:kern w:val="1"/>
          <w:sz w:val="22"/>
          <w:szCs w:val="22"/>
          <w:lang w:val="en-US"/>
        </w:rPr>
        <w:t>for the resource</w:t>
      </w:r>
      <w:r w:rsidR="0010354C"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(e.g. biomass; Table 1)</w:t>
      </w:r>
      <w:r w:rsidR="00001DCB" w:rsidRPr="002D2EC9">
        <w:rPr>
          <w:rFonts w:ascii="Helvetica" w:hAnsi="Helvetica" w:cs="Helvetica"/>
          <w:kern w:val="1"/>
          <w:sz w:val="22"/>
          <w:szCs w:val="22"/>
          <w:lang w:val="en-US"/>
        </w:rPr>
        <w:t xml:space="preserve"> and many had no measure </w:t>
      </w:r>
      <w:r w:rsidR="00464675" w:rsidRPr="002D2EC9">
        <w:rPr>
          <w:rFonts w:ascii="Helvetica" w:hAnsi="Helvetica" w:cs="Helvetica"/>
          <w:kern w:val="1"/>
          <w:sz w:val="22"/>
          <w:szCs w:val="22"/>
          <w:lang w:val="en-US"/>
        </w:rPr>
        <w:t xml:space="preserve">at all </w:t>
      </w:r>
      <w:r w:rsidR="00001DCB" w:rsidRPr="002D2EC9">
        <w:rPr>
          <w:rFonts w:ascii="Helvetica" w:hAnsi="Helvetica" w:cs="Helvetica"/>
          <w:kern w:val="1"/>
          <w:sz w:val="22"/>
          <w:szCs w:val="22"/>
          <w:lang w:val="en-US"/>
        </w:rPr>
        <w:t>for the resource (</w:t>
      </w:r>
      <w:r w:rsidR="005842DC" w:rsidRPr="002D2EC9">
        <w:rPr>
          <w:rFonts w:ascii="Helvetica" w:hAnsi="Helvetica" w:cs="Helvetica"/>
          <w:kern w:val="1"/>
          <w:sz w:val="22"/>
          <w:szCs w:val="22"/>
          <w:lang w:val="en-US"/>
        </w:rPr>
        <w:t>6</w:t>
      </w:r>
      <w:r w:rsidR="00001DCB" w:rsidRPr="002D2EC9">
        <w:rPr>
          <w:rFonts w:ascii="Helvetica" w:hAnsi="Helvetica" w:cs="Helvetica"/>
          <w:kern w:val="1"/>
          <w:sz w:val="22"/>
          <w:szCs w:val="22"/>
          <w:lang w:val="en-US"/>
        </w:rPr>
        <w:t>/2</w:t>
      </w:r>
      <w:r w:rsidR="005842DC" w:rsidRPr="002D2EC9">
        <w:rPr>
          <w:rFonts w:ascii="Helvetica" w:hAnsi="Helvetica" w:cs="Helvetica"/>
          <w:kern w:val="1"/>
          <w:sz w:val="22"/>
          <w:szCs w:val="22"/>
          <w:lang w:val="en-US"/>
        </w:rPr>
        <w:t>8</w:t>
      </w:r>
      <w:r w:rsidR="00EE73EF" w:rsidRPr="002D2EC9">
        <w:rPr>
          <w:rFonts w:ascii="Helvetica" w:hAnsi="Helvetica" w:cs="Helvetica"/>
          <w:kern w:val="1"/>
          <w:sz w:val="22"/>
          <w:szCs w:val="22"/>
          <w:lang w:val="en-US"/>
        </w:rPr>
        <w:t xml:space="preserve"> interactions</w:t>
      </w:r>
      <w:r w:rsidR="00ED1C32" w:rsidRPr="002D2EC9">
        <w:rPr>
          <w:rFonts w:ascii="Helvetica" w:hAnsi="Helvetica" w:cs="Helvetica"/>
          <w:kern w:val="1"/>
          <w:sz w:val="22"/>
          <w:szCs w:val="22"/>
          <w:lang w:val="en-US"/>
        </w:rPr>
        <w:t>; Table 1</w:t>
      </w:r>
      <w:r w:rsidR="00001DCB" w:rsidRPr="002D2EC9">
        <w:rPr>
          <w:rFonts w:ascii="Helvetica" w:hAnsi="Helvetica" w:cs="Helvetica"/>
          <w:kern w:val="1"/>
          <w:sz w:val="22"/>
          <w:szCs w:val="22"/>
          <w:lang w:val="en-US"/>
        </w:rPr>
        <w:t>)</w:t>
      </w:r>
      <w:r w:rsidR="00FF3048" w:rsidRPr="002D2EC9">
        <w:rPr>
          <w:rFonts w:ascii="Helvetica" w:hAnsi="Helvetica" w:cs="Helvetica"/>
          <w:kern w:val="1"/>
          <w:sz w:val="22"/>
          <w:szCs w:val="22"/>
          <w:lang w:val="en-US"/>
        </w:rPr>
        <w:t>.</w:t>
      </w:r>
      <w:r w:rsidR="0010354C" w:rsidRPr="002D2EC9">
        <w:rPr>
          <w:rFonts w:ascii="Helvetica" w:hAnsi="Helvetica" w:cs="Helvetica"/>
          <w:kern w:val="1"/>
          <w:sz w:val="22"/>
          <w:szCs w:val="22"/>
          <w:lang w:val="en-US"/>
        </w:rPr>
        <w:t xml:space="preserve"> </w:t>
      </w:r>
      <w:r w:rsidR="00464675" w:rsidRPr="002D2EC9">
        <w:rPr>
          <w:rFonts w:ascii="Helvetica" w:hAnsi="Helvetica" w:cs="Helvetica"/>
          <w:kern w:val="1"/>
          <w:sz w:val="22"/>
          <w:szCs w:val="22"/>
          <w:lang w:val="en-US"/>
        </w:rPr>
        <w:t xml:space="preserve">As expected, </w:t>
      </w:r>
      <w:r w:rsidR="004F6919" w:rsidRPr="002D2EC9">
        <w:rPr>
          <w:rFonts w:ascii="Helvetica" w:hAnsi="Helvetica" w:cs="Helvetica"/>
          <w:kern w:val="1"/>
          <w:sz w:val="22"/>
          <w:szCs w:val="22"/>
          <w:lang w:val="en-US"/>
        </w:rPr>
        <w:t>researcher</w:t>
      </w:r>
      <w:r w:rsidR="00836C62" w:rsidRPr="002D2EC9">
        <w:rPr>
          <w:rFonts w:ascii="Helvetica" w:hAnsi="Helvetica" w:cs="Helvetica"/>
          <w:kern w:val="1"/>
          <w:sz w:val="22"/>
          <w:szCs w:val="22"/>
          <w:lang w:val="en-US"/>
        </w:rPr>
        <w:t>s</w:t>
      </w:r>
      <w:r w:rsidR="00FB441C" w:rsidRPr="002D2EC9">
        <w:rPr>
          <w:rFonts w:ascii="Helvetica" w:hAnsi="Helvetica" w:cs="Helvetica"/>
          <w:kern w:val="1"/>
          <w:sz w:val="22"/>
          <w:szCs w:val="22"/>
          <w:lang w:val="en-US"/>
        </w:rPr>
        <w:t xml:space="preserve"> that measured population- or community-level data on the consumer</w:t>
      </w:r>
      <w:r w:rsidR="007C76B3" w:rsidRPr="002D2EC9">
        <w:rPr>
          <w:rFonts w:ascii="Helvetica" w:hAnsi="Helvetica" w:cs="Helvetica"/>
          <w:kern w:val="1"/>
          <w:sz w:val="22"/>
          <w:szCs w:val="22"/>
          <w:lang w:val="en-US"/>
        </w:rPr>
        <w:t xml:space="preserve"> </w:t>
      </w:r>
      <w:r w:rsidR="00836C62" w:rsidRPr="002D2EC9">
        <w:rPr>
          <w:rFonts w:ascii="Helvetica" w:hAnsi="Helvetica" w:cs="Helvetica"/>
          <w:kern w:val="1"/>
          <w:sz w:val="22"/>
          <w:szCs w:val="22"/>
          <w:lang w:val="en-US"/>
        </w:rPr>
        <w:t>(</w:t>
      </w:r>
      <w:r w:rsidR="00125E4C" w:rsidRPr="002D2EC9">
        <w:rPr>
          <w:rFonts w:ascii="Helvetica" w:hAnsi="Helvetica" w:cs="Helvetica"/>
          <w:kern w:val="1"/>
          <w:sz w:val="22"/>
          <w:szCs w:val="22"/>
          <w:lang w:val="en-US"/>
        </w:rPr>
        <w:t>i.e.</w:t>
      </w:r>
      <w:r w:rsidR="00836C62" w:rsidRPr="002D2EC9">
        <w:rPr>
          <w:rFonts w:ascii="Helvetica" w:hAnsi="Helvetica" w:cs="Helvetica"/>
          <w:kern w:val="1"/>
          <w:sz w:val="22"/>
          <w:szCs w:val="22"/>
          <w:lang w:val="en-US"/>
        </w:rPr>
        <w:t xml:space="preserve"> </w:t>
      </w:r>
      <w:r w:rsidR="00464675" w:rsidRPr="002D2EC9">
        <w:rPr>
          <w:rFonts w:ascii="Helvetica" w:hAnsi="Helvetica" w:cs="Helvetica"/>
          <w:kern w:val="1"/>
          <w:sz w:val="22"/>
          <w:szCs w:val="22"/>
          <w:lang w:val="en-US"/>
        </w:rPr>
        <w:t>food-web</w:t>
      </w:r>
      <w:r w:rsidR="005842DC" w:rsidRPr="002D2EC9">
        <w:rPr>
          <w:rFonts w:ascii="Helvetica" w:hAnsi="Helvetica" w:cs="Helvetica"/>
          <w:kern w:val="1"/>
          <w:sz w:val="22"/>
          <w:szCs w:val="22"/>
          <w:lang w:val="en-US"/>
        </w:rPr>
        <w:t>; n=18</w:t>
      </w:r>
      <w:r w:rsidR="00C27A6D" w:rsidRPr="002D2EC9">
        <w:rPr>
          <w:rFonts w:ascii="Helvetica" w:hAnsi="Helvetica" w:cs="Helvetica"/>
          <w:kern w:val="1"/>
          <w:sz w:val="22"/>
          <w:szCs w:val="22"/>
          <w:lang w:val="en-US"/>
        </w:rPr>
        <w:t xml:space="preserve"> interactions</w:t>
      </w:r>
      <w:r w:rsidR="00836C62" w:rsidRPr="002D2EC9">
        <w:rPr>
          <w:rFonts w:ascii="Helvetica" w:hAnsi="Helvetica" w:cs="Helvetica"/>
          <w:kern w:val="1"/>
          <w:sz w:val="22"/>
          <w:szCs w:val="22"/>
          <w:lang w:val="en-US"/>
        </w:rPr>
        <w:t>)</w:t>
      </w:r>
      <w:r w:rsidR="00001DCB" w:rsidRPr="002D2EC9">
        <w:rPr>
          <w:rFonts w:ascii="Helvetica" w:hAnsi="Helvetica" w:cs="Helvetica"/>
          <w:kern w:val="1"/>
          <w:sz w:val="22"/>
          <w:szCs w:val="22"/>
          <w:lang w:val="en-US"/>
        </w:rPr>
        <w:t xml:space="preserve"> collected equivalent data on the resource and consumer</w:t>
      </w:r>
      <w:r w:rsidR="002A6A21" w:rsidRPr="002D2EC9">
        <w:rPr>
          <w:rFonts w:ascii="Helvetica" w:hAnsi="Helvetica" w:cs="Helvetica"/>
          <w:kern w:val="1"/>
          <w:sz w:val="22"/>
          <w:szCs w:val="22"/>
          <w:lang w:val="en-US"/>
        </w:rPr>
        <w:t xml:space="preserve"> (e.g. abundance)</w:t>
      </w:r>
      <w:r w:rsidR="00001DCB" w:rsidRPr="002D2EC9">
        <w:rPr>
          <w:rFonts w:ascii="Helvetica" w:hAnsi="Helvetica" w:cs="Helvetica"/>
          <w:kern w:val="1"/>
          <w:sz w:val="22"/>
          <w:szCs w:val="22"/>
          <w:lang w:val="en-US"/>
        </w:rPr>
        <w:t xml:space="preserve">. </w:t>
      </w:r>
      <w:r w:rsidR="00EE73EF" w:rsidRPr="002D2EC9">
        <w:rPr>
          <w:rFonts w:ascii="Helvetica" w:hAnsi="Helvetica" w:cs="Helvetica"/>
          <w:kern w:val="1"/>
          <w:sz w:val="22"/>
          <w:szCs w:val="22"/>
          <w:lang w:val="en-US"/>
        </w:rPr>
        <w:t>For t</w:t>
      </w:r>
      <w:r w:rsidR="0010354C" w:rsidRPr="002D2EC9">
        <w:rPr>
          <w:rFonts w:ascii="Helvetica" w:hAnsi="Helvetica" w:cs="Helvetica"/>
          <w:kern w:val="1"/>
          <w:sz w:val="22"/>
          <w:szCs w:val="22"/>
          <w:lang w:val="en-US"/>
        </w:rPr>
        <w:t xml:space="preserve">he majority of </w:t>
      </w:r>
      <w:r w:rsidR="00231279" w:rsidRPr="002D2EC9">
        <w:rPr>
          <w:rFonts w:ascii="Helvetica" w:hAnsi="Helvetica" w:cs="Helvetica"/>
          <w:kern w:val="1"/>
          <w:sz w:val="22"/>
          <w:szCs w:val="22"/>
          <w:lang w:val="en-US"/>
        </w:rPr>
        <w:t xml:space="preserve">these </w:t>
      </w:r>
      <w:r w:rsidR="00EE73EF" w:rsidRPr="002D2EC9">
        <w:rPr>
          <w:rFonts w:ascii="Helvetica" w:hAnsi="Helvetica" w:cs="Helvetica"/>
          <w:kern w:val="1"/>
          <w:sz w:val="22"/>
          <w:szCs w:val="22"/>
          <w:lang w:val="en-US"/>
        </w:rPr>
        <w:t xml:space="preserve">interactions, </w:t>
      </w:r>
      <w:r w:rsidR="00702170" w:rsidRPr="002D2EC9">
        <w:rPr>
          <w:rFonts w:ascii="Helvetica" w:hAnsi="Helvetica" w:cs="Helvetica"/>
          <w:kern w:val="1"/>
          <w:sz w:val="22"/>
          <w:szCs w:val="22"/>
          <w:lang w:val="en-US"/>
        </w:rPr>
        <w:t>researcher</w:t>
      </w:r>
      <w:r w:rsidR="00EE73EF" w:rsidRPr="002D2EC9">
        <w:rPr>
          <w:rFonts w:ascii="Helvetica" w:hAnsi="Helvetica" w:cs="Helvetica"/>
          <w:kern w:val="1"/>
          <w:sz w:val="22"/>
          <w:szCs w:val="22"/>
          <w:lang w:val="en-US"/>
        </w:rPr>
        <w:t>s</w:t>
      </w:r>
      <w:r w:rsidR="0010354C" w:rsidRPr="002D2EC9">
        <w:rPr>
          <w:rFonts w:ascii="Helvetica" w:hAnsi="Helvetica" w:cs="Helvetica"/>
          <w:kern w:val="1"/>
          <w:sz w:val="22"/>
          <w:szCs w:val="22"/>
          <w:lang w:val="en-US"/>
        </w:rPr>
        <w:t xml:space="preserve"> </w:t>
      </w:r>
      <w:r w:rsidR="00001DCB" w:rsidRPr="002D2EC9">
        <w:rPr>
          <w:rFonts w:ascii="Helvetica" w:hAnsi="Helvetica" w:cs="Helvetica"/>
          <w:kern w:val="1"/>
          <w:sz w:val="22"/>
          <w:szCs w:val="22"/>
          <w:lang w:val="en-US"/>
        </w:rPr>
        <w:t>also collected population-level (</w:t>
      </w:r>
      <w:r w:rsidR="0010354C" w:rsidRPr="002D2EC9">
        <w:rPr>
          <w:rFonts w:ascii="Helvetica" w:hAnsi="Helvetica" w:cs="Helvetica"/>
          <w:kern w:val="1"/>
          <w:sz w:val="22"/>
          <w:szCs w:val="22"/>
          <w:lang w:val="en-US"/>
        </w:rPr>
        <w:t>7/1</w:t>
      </w:r>
      <w:r w:rsidR="005842DC" w:rsidRPr="002D2EC9">
        <w:rPr>
          <w:rFonts w:ascii="Helvetica" w:hAnsi="Helvetica" w:cs="Helvetica"/>
          <w:kern w:val="1"/>
          <w:sz w:val="22"/>
          <w:szCs w:val="22"/>
          <w:lang w:val="en-US"/>
        </w:rPr>
        <w:t>8</w:t>
      </w:r>
      <w:r w:rsidR="00001DCB" w:rsidRPr="002D2EC9">
        <w:rPr>
          <w:rFonts w:ascii="Helvetica" w:hAnsi="Helvetica" w:cs="Helvetica"/>
          <w:kern w:val="1"/>
          <w:sz w:val="22"/>
          <w:szCs w:val="22"/>
          <w:lang w:val="en-US"/>
        </w:rPr>
        <w:t>) or community level data for the resource (</w:t>
      </w:r>
      <w:r w:rsidR="0010354C" w:rsidRPr="002D2EC9">
        <w:rPr>
          <w:rFonts w:ascii="Helvetica" w:hAnsi="Helvetica" w:cs="Helvetica"/>
          <w:kern w:val="1"/>
          <w:sz w:val="22"/>
          <w:szCs w:val="22"/>
          <w:lang w:val="en-US"/>
        </w:rPr>
        <w:t>7/1</w:t>
      </w:r>
      <w:r w:rsidR="005842DC" w:rsidRPr="002D2EC9">
        <w:rPr>
          <w:rFonts w:ascii="Helvetica" w:hAnsi="Helvetica" w:cs="Helvetica"/>
          <w:kern w:val="1"/>
          <w:sz w:val="22"/>
          <w:szCs w:val="22"/>
          <w:lang w:val="en-US"/>
        </w:rPr>
        <w:t>8</w:t>
      </w:r>
      <w:r w:rsidR="00001DCB" w:rsidRPr="002D2EC9">
        <w:rPr>
          <w:rFonts w:ascii="Helvetica" w:hAnsi="Helvetica" w:cs="Helvetica"/>
          <w:kern w:val="1"/>
          <w:sz w:val="22"/>
          <w:szCs w:val="22"/>
          <w:lang w:val="en-US"/>
        </w:rPr>
        <w:t>) (Table 1).</w:t>
      </w:r>
      <w:r w:rsidR="00464675" w:rsidRPr="002D2EC9">
        <w:rPr>
          <w:rFonts w:ascii="Helvetica" w:hAnsi="Helvetica" w:cs="Helvetica"/>
          <w:kern w:val="1"/>
          <w:sz w:val="22"/>
          <w:szCs w:val="22"/>
          <w:lang w:val="en-US"/>
        </w:rPr>
        <w:t xml:space="preserve"> </w:t>
      </w:r>
      <w:r w:rsidR="0034364C" w:rsidRPr="002D2EC9">
        <w:rPr>
          <w:rFonts w:ascii="Helvetica" w:hAnsi="Helvetica" w:cs="Helvetica"/>
          <w:kern w:val="1"/>
          <w:sz w:val="22"/>
          <w:szCs w:val="22"/>
          <w:lang w:val="en-US"/>
        </w:rPr>
        <w:t xml:space="preserve">Across all </w:t>
      </w:r>
      <w:r w:rsidR="00AA5C96" w:rsidRPr="002D2EC9">
        <w:rPr>
          <w:rFonts w:ascii="Helvetica" w:hAnsi="Helvetica" w:cs="Helvetica"/>
          <w:kern w:val="1"/>
          <w:sz w:val="22"/>
          <w:szCs w:val="22"/>
          <w:lang w:val="en-US"/>
        </w:rPr>
        <w:t xml:space="preserve">life history and food-web </w:t>
      </w:r>
      <w:r w:rsidR="00EE73EF" w:rsidRPr="002D2EC9">
        <w:rPr>
          <w:rFonts w:ascii="Helvetica" w:hAnsi="Helvetica" w:cs="Helvetica"/>
          <w:kern w:val="1"/>
          <w:sz w:val="22"/>
          <w:szCs w:val="22"/>
          <w:lang w:val="en-US"/>
        </w:rPr>
        <w:t>interactions</w:t>
      </w:r>
      <w:r w:rsidR="0034364C" w:rsidRPr="002D2EC9">
        <w:rPr>
          <w:rFonts w:ascii="Helvetica" w:hAnsi="Helvetica" w:cs="Helvetica"/>
          <w:kern w:val="1"/>
          <w:sz w:val="22"/>
          <w:szCs w:val="22"/>
          <w:lang w:val="en-US"/>
        </w:rPr>
        <w:t xml:space="preserve">, </w:t>
      </w:r>
      <w:r w:rsidR="00764063" w:rsidRPr="002D2EC9">
        <w:rPr>
          <w:rFonts w:ascii="Helvetica" w:hAnsi="Helvetica" w:cs="Helvetica"/>
          <w:kern w:val="1"/>
          <w:sz w:val="22"/>
          <w:szCs w:val="22"/>
          <w:lang w:val="en-US"/>
        </w:rPr>
        <w:t>researchers</w:t>
      </w:r>
      <w:r w:rsidR="00A81CD2" w:rsidRPr="002D2EC9">
        <w:rPr>
          <w:rFonts w:ascii="Helvetica" w:hAnsi="Helvetica" w:cs="Helvetica"/>
          <w:kern w:val="1"/>
          <w:sz w:val="22"/>
          <w:szCs w:val="22"/>
          <w:lang w:val="en-US"/>
        </w:rPr>
        <w:t xml:space="preserve"> measured </w:t>
      </w:r>
      <w:r w:rsidR="0034364C" w:rsidRPr="002D2EC9">
        <w:rPr>
          <w:rFonts w:ascii="Helvetica" w:hAnsi="Helvetica" w:cs="Helvetica"/>
          <w:kern w:val="1"/>
          <w:sz w:val="22"/>
          <w:szCs w:val="22"/>
          <w:lang w:val="en-US"/>
        </w:rPr>
        <w:t>per-capita performance on the resource</w:t>
      </w:r>
      <w:r w:rsidR="00764063" w:rsidRPr="002D2EC9">
        <w:rPr>
          <w:rFonts w:ascii="Helvetica" w:hAnsi="Helvetica" w:cs="Helvetica"/>
          <w:kern w:val="1"/>
          <w:sz w:val="22"/>
          <w:szCs w:val="22"/>
          <w:lang w:val="en-US"/>
        </w:rPr>
        <w:t xml:space="preserve"> for only one interaction</w:t>
      </w:r>
      <w:r w:rsidR="005842DC" w:rsidRPr="002D2EC9">
        <w:rPr>
          <w:rFonts w:ascii="Helvetica" w:hAnsi="Helvetica" w:cs="Helvetica"/>
          <w:kern w:val="1"/>
          <w:sz w:val="22"/>
          <w:szCs w:val="22"/>
          <w:lang w:val="en-US"/>
        </w:rPr>
        <w:t xml:space="preserve"> (</w:t>
      </w:r>
      <w:proofErr w:type="spellStart"/>
      <w:r w:rsidR="0014011A" w:rsidRPr="002D2EC9">
        <w:rPr>
          <w:rFonts w:ascii="Helvetica" w:hAnsi="Helvetica" w:cs="Helvetica"/>
          <w:kern w:val="1"/>
          <w:sz w:val="22"/>
          <w:szCs w:val="22"/>
          <w:lang w:val="en-US"/>
        </w:rPr>
        <w:t>Philippart</w:t>
      </w:r>
      <w:proofErr w:type="spellEnd"/>
      <w:r w:rsidR="0014011A" w:rsidRPr="002D2EC9">
        <w:rPr>
          <w:rFonts w:ascii="Helvetica" w:hAnsi="Helvetica" w:cs="Helvetica"/>
          <w:kern w:val="1"/>
          <w:sz w:val="22"/>
          <w:szCs w:val="22"/>
          <w:lang w:val="en-US"/>
        </w:rPr>
        <w:t xml:space="preserve"> et al. 2003</w:t>
      </w:r>
      <w:r w:rsidR="005842DC" w:rsidRPr="002D2EC9">
        <w:rPr>
          <w:rFonts w:ascii="Helvetica" w:hAnsi="Helvetica" w:cs="Helvetica"/>
          <w:kern w:val="1"/>
          <w:sz w:val="22"/>
          <w:szCs w:val="22"/>
          <w:lang w:val="en-US"/>
        </w:rPr>
        <w:t>)</w:t>
      </w:r>
      <w:r w:rsidR="0034364C" w:rsidRPr="002D2EC9">
        <w:rPr>
          <w:rFonts w:ascii="Helvetica" w:hAnsi="Helvetica" w:cs="Helvetica"/>
          <w:kern w:val="1"/>
          <w:sz w:val="22"/>
          <w:szCs w:val="22"/>
          <w:lang w:val="en-US"/>
        </w:rPr>
        <w:t xml:space="preserve">. </w:t>
      </w:r>
    </w:p>
    <w:p w14:paraId="5E6D0101" w14:textId="2AAD58CC" w:rsidR="0076026C" w:rsidRPr="002D2EC9"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kern w:val="1"/>
          <w:sz w:val="22"/>
          <w:szCs w:val="22"/>
          <w:lang w:val="en-US"/>
        </w:rPr>
        <w:tab/>
      </w:r>
      <w:r w:rsidR="00604576" w:rsidRPr="002D2EC9">
        <w:rPr>
          <w:rFonts w:ascii="Helvetica" w:hAnsi="Helvetica" w:cs="Helvetica"/>
          <w:kern w:val="1"/>
          <w:sz w:val="22"/>
          <w:szCs w:val="22"/>
          <w:lang w:val="en-US"/>
        </w:rPr>
        <w:t>Part of these di</w:t>
      </w:r>
      <w:r w:rsidR="009557B0" w:rsidRPr="002D2EC9">
        <w:rPr>
          <w:rFonts w:ascii="Helvetica" w:hAnsi="Helvetica" w:cs="Helvetica"/>
          <w:kern w:val="1"/>
          <w:sz w:val="22"/>
          <w:szCs w:val="22"/>
          <w:lang w:val="en-US"/>
        </w:rPr>
        <w:t>s</w:t>
      </w:r>
      <w:r w:rsidR="00604576" w:rsidRPr="002D2EC9">
        <w:rPr>
          <w:rFonts w:ascii="Helvetica" w:hAnsi="Helvetica" w:cs="Helvetica"/>
          <w:kern w:val="1"/>
          <w:sz w:val="22"/>
          <w:szCs w:val="22"/>
          <w:lang w:val="en-US"/>
        </w:rPr>
        <w:t>crepancies</w:t>
      </w:r>
      <w:r w:rsidR="00001DCB" w:rsidRPr="002D2EC9">
        <w:rPr>
          <w:rFonts w:ascii="Helvetica" w:hAnsi="Helvetica" w:cs="Helvetica"/>
          <w:kern w:val="1"/>
          <w:sz w:val="22"/>
          <w:szCs w:val="22"/>
          <w:lang w:val="en-US"/>
        </w:rPr>
        <w:t xml:space="preserve"> may stem from differing generation times—studies that can easily observe a resource curve shaped by predation often focus on organisms with generation times on the scale of days to week. For example, aquatic studies that focus on phytoplankton as the resource may observe many generations in one summer while a terrestrial study focused on caterpillars </w:t>
      </w:r>
      <w:r w:rsidR="002D365B" w:rsidRPr="002D2EC9">
        <w:rPr>
          <w:rFonts w:ascii="Helvetica" w:hAnsi="Helvetica" w:cs="Helvetica"/>
          <w:kern w:val="1"/>
          <w:sz w:val="22"/>
          <w:szCs w:val="22"/>
          <w:lang w:val="en-US"/>
        </w:rPr>
        <w:t xml:space="preserve">in temperate areas </w:t>
      </w:r>
      <w:r w:rsidR="00001DCB" w:rsidRPr="002D2EC9">
        <w:rPr>
          <w:rFonts w:ascii="Helvetica" w:hAnsi="Helvetica" w:cs="Helvetica"/>
          <w:kern w:val="1"/>
          <w:sz w:val="22"/>
          <w:szCs w:val="22"/>
          <w:lang w:val="en-US"/>
        </w:rPr>
        <w:t>would generally observe a comparably smaller number generations (</w:t>
      </w:r>
      <w:r w:rsidR="008970A7" w:rsidRPr="002D2EC9">
        <w:rPr>
          <w:rFonts w:ascii="Helvetica" w:hAnsi="Helvetica" w:cs="Helvetica"/>
          <w:kern w:val="1"/>
          <w:sz w:val="22"/>
          <w:szCs w:val="22"/>
          <w:lang w:val="en-US"/>
        </w:rPr>
        <w:t xml:space="preserve">e.g. </w:t>
      </w:r>
      <w:r w:rsidR="00001DCB" w:rsidRPr="002D2EC9">
        <w:rPr>
          <w:rFonts w:ascii="Helvetica" w:hAnsi="Helvetica" w:cs="Helvetica"/>
          <w:kern w:val="1"/>
          <w:sz w:val="22"/>
          <w:szCs w:val="22"/>
          <w:lang w:val="en-US"/>
        </w:rPr>
        <w:t xml:space="preserve">1-2, depending on latitude and species for caterpillars). </w:t>
      </w:r>
      <w:r w:rsidR="000601A6" w:rsidRPr="002D2EC9">
        <w:rPr>
          <w:rFonts w:ascii="Helvetica" w:hAnsi="Helvetica" w:cs="Helvetica"/>
          <w:kern w:val="1"/>
          <w:sz w:val="22"/>
          <w:szCs w:val="22"/>
          <w:lang w:val="en-US"/>
        </w:rPr>
        <w:t>When populations turn</w:t>
      </w:r>
      <w:r w:rsidR="002A6A21" w:rsidRPr="002D2EC9">
        <w:rPr>
          <w:rFonts w:ascii="Helvetica" w:hAnsi="Helvetica" w:cs="Helvetica"/>
          <w:kern w:val="1"/>
          <w:sz w:val="22"/>
          <w:szCs w:val="22"/>
          <w:lang w:val="en-US"/>
        </w:rPr>
        <w:t xml:space="preserve"> </w:t>
      </w:r>
      <w:r w:rsidR="000601A6" w:rsidRPr="002D2EC9">
        <w:rPr>
          <w:rFonts w:ascii="Helvetica" w:hAnsi="Helvetica" w:cs="Helvetica"/>
          <w:kern w:val="1"/>
          <w:sz w:val="22"/>
          <w:szCs w:val="22"/>
          <w:lang w:val="en-US"/>
        </w:rPr>
        <w:t xml:space="preserve">over too quickly to track individuals, researchers struggle to collect robust data on per capita fitness. </w:t>
      </w:r>
      <w:r w:rsidR="00EB1BE9" w:rsidRPr="002D2EC9">
        <w:rPr>
          <w:rFonts w:ascii="Helvetica" w:hAnsi="Helvetica" w:cs="Helvetica"/>
          <w:kern w:val="1"/>
          <w:sz w:val="22"/>
          <w:szCs w:val="22"/>
          <w:lang w:val="en-US"/>
        </w:rPr>
        <w:t>T</w:t>
      </w:r>
      <w:r w:rsidR="0076026C" w:rsidRPr="002D2EC9">
        <w:rPr>
          <w:rFonts w:ascii="Helvetica" w:hAnsi="Helvetica" w:cs="Helvetica"/>
          <w:kern w:val="1"/>
          <w:sz w:val="22"/>
          <w:szCs w:val="22"/>
          <w:lang w:val="en-US"/>
        </w:rPr>
        <w:t xml:space="preserve">he fundamental difference in the scale of generation times pervades aquatic/terrestrial </w:t>
      </w:r>
      <w:r w:rsidR="0076026C" w:rsidRPr="002D2EC9">
        <w:rPr>
          <w:rFonts w:ascii="Helvetica" w:hAnsi="Helvetica" w:cs="Helvetica"/>
          <w:kern w:val="1"/>
          <w:sz w:val="22"/>
          <w:szCs w:val="22"/>
          <w:lang w:val="en-US"/>
        </w:rPr>
        <w:lastRenderedPageBreak/>
        <w:t>comparisons</w:t>
      </w:r>
      <w:r w:rsidR="00132076" w:rsidRPr="002D2EC9">
        <w:rPr>
          <w:rFonts w:ascii="Helvetica" w:hAnsi="Helvetica" w:cs="Helvetica"/>
          <w:kern w:val="1"/>
          <w:sz w:val="22"/>
          <w:szCs w:val="22"/>
          <w:lang w:val="en-US"/>
        </w:rPr>
        <w:t>, particularly</w:t>
      </w:r>
      <w:r w:rsidR="0076026C" w:rsidRPr="002D2EC9">
        <w:rPr>
          <w:rFonts w:ascii="Helvetica" w:hAnsi="Helvetica" w:cs="Helvetica"/>
          <w:kern w:val="1"/>
          <w:sz w:val="22"/>
          <w:szCs w:val="22"/>
          <w:lang w:val="en-US"/>
        </w:rPr>
        <w:t xml:space="preserve"> </w:t>
      </w:r>
      <w:r w:rsidR="00635598" w:rsidRPr="002D2EC9">
        <w:rPr>
          <w:rFonts w:ascii="Helvetica" w:hAnsi="Helvetica" w:cs="Helvetica"/>
          <w:kern w:val="1"/>
          <w:sz w:val="22"/>
          <w:szCs w:val="22"/>
          <w:lang w:val="en-US"/>
        </w:rPr>
        <w:t xml:space="preserve">at lower trophic levels </w:t>
      </w:r>
      <w:r w:rsidR="0076026C" w:rsidRPr="002D2EC9">
        <w:rPr>
          <w:rFonts w:ascii="Helvetica" w:hAnsi="Helvetica" w:cs="Helvetica"/>
          <w:kern w:val="1"/>
          <w:sz w:val="22"/>
          <w:szCs w:val="22"/>
          <w:lang w:val="en-US"/>
        </w:rPr>
        <w:t>(</w:t>
      </w:r>
      <w:r w:rsidR="00EB1BE9" w:rsidRPr="002D2EC9">
        <w:rPr>
          <w:rFonts w:ascii="Helvetica" w:hAnsi="Helvetica" w:cs="Helvetica"/>
          <w:kern w:val="1"/>
          <w:sz w:val="22"/>
          <w:szCs w:val="22"/>
          <w:lang w:val="en-US"/>
        </w:rPr>
        <w:t>Borer et al. 2005</w:t>
      </w:r>
      <w:r w:rsidR="00E67C30" w:rsidRPr="002D2EC9">
        <w:rPr>
          <w:rFonts w:ascii="Helvetica" w:hAnsi="Helvetica" w:cs="Helvetica"/>
          <w:kern w:val="1"/>
          <w:sz w:val="22"/>
          <w:szCs w:val="22"/>
          <w:lang w:val="en-US"/>
        </w:rPr>
        <w:t xml:space="preserve">; </w:t>
      </w:r>
      <w:proofErr w:type="spellStart"/>
      <w:r w:rsidR="00E67C30" w:rsidRPr="002D2EC9">
        <w:rPr>
          <w:rFonts w:ascii="Helvetica" w:hAnsi="Helvetica" w:cs="Helvetica"/>
          <w:kern w:val="1"/>
          <w:sz w:val="22"/>
          <w:szCs w:val="22"/>
          <w:lang w:val="en-US"/>
        </w:rPr>
        <w:t>Shurin</w:t>
      </w:r>
      <w:proofErr w:type="spellEnd"/>
      <w:r w:rsidR="00E67C30" w:rsidRPr="002D2EC9">
        <w:rPr>
          <w:rFonts w:ascii="Helvetica" w:hAnsi="Helvetica" w:cs="Helvetica"/>
          <w:kern w:val="1"/>
          <w:sz w:val="22"/>
          <w:szCs w:val="22"/>
          <w:lang w:val="en-US"/>
        </w:rPr>
        <w:t xml:space="preserve"> et al. 200</w:t>
      </w:r>
      <w:r w:rsidR="009D3484" w:rsidRPr="002D2EC9">
        <w:rPr>
          <w:rFonts w:ascii="Helvetica" w:hAnsi="Helvetica" w:cs="Helvetica"/>
          <w:kern w:val="1"/>
          <w:sz w:val="22"/>
          <w:szCs w:val="22"/>
          <w:lang w:val="en-US"/>
        </w:rPr>
        <w:t xml:space="preserve">5; </w:t>
      </w:r>
      <w:proofErr w:type="spellStart"/>
      <w:r w:rsidR="009D3484" w:rsidRPr="002D2EC9">
        <w:rPr>
          <w:rFonts w:ascii="Helvetica" w:hAnsi="Helvetica" w:cs="Helvetica"/>
          <w:kern w:val="1"/>
          <w:sz w:val="22"/>
          <w:szCs w:val="22"/>
          <w:lang w:val="en-US"/>
        </w:rPr>
        <w:t>Gruner</w:t>
      </w:r>
      <w:proofErr w:type="spellEnd"/>
      <w:r w:rsidR="009D3484" w:rsidRPr="002D2EC9">
        <w:rPr>
          <w:rFonts w:ascii="Helvetica" w:hAnsi="Helvetica" w:cs="Helvetica"/>
          <w:kern w:val="1"/>
          <w:sz w:val="22"/>
          <w:szCs w:val="22"/>
          <w:lang w:val="en-US"/>
        </w:rPr>
        <w:t xml:space="preserve"> et al. 2008</w:t>
      </w:r>
      <w:r w:rsidR="00EB1BE9" w:rsidRPr="002D2EC9">
        <w:rPr>
          <w:rFonts w:ascii="Helvetica" w:hAnsi="Helvetica" w:cs="Helvetica"/>
          <w:kern w:val="1"/>
          <w:sz w:val="22"/>
          <w:szCs w:val="22"/>
          <w:lang w:val="en-US"/>
        </w:rPr>
        <w:t>)</w:t>
      </w:r>
      <w:r w:rsidR="002A6A21" w:rsidRPr="002D2EC9">
        <w:rPr>
          <w:rFonts w:ascii="Helvetica" w:hAnsi="Helvetica" w:cs="Helvetica"/>
          <w:kern w:val="1"/>
          <w:sz w:val="22"/>
          <w:szCs w:val="22"/>
          <w:lang w:val="en-US"/>
        </w:rPr>
        <w:t>,</w:t>
      </w:r>
      <w:r w:rsidR="00EB1BE9" w:rsidRPr="002D2EC9">
        <w:rPr>
          <w:rFonts w:ascii="Helvetica" w:hAnsi="Helvetica" w:cs="Helvetica"/>
          <w:kern w:val="1"/>
          <w:sz w:val="22"/>
          <w:szCs w:val="22"/>
          <w:lang w:val="en-US"/>
        </w:rPr>
        <w:t xml:space="preserve"> and</w:t>
      </w:r>
      <w:r w:rsidR="0076026C" w:rsidRPr="002D2EC9">
        <w:rPr>
          <w:rFonts w:ascii="Helvetica" w:hAnsi="Helvetica" w:cs="Helvetica"/>
          <w:kern w:val="1"/>
          <w:sz w:val="22"/>
          <w:szCs w:val="22"/>
          <w:lang w:val="en-US"/>
        </w:rPr>
        <w:t xml:space="preserve"> may drive the difference in the objectives of aquatic vs. terrestrial studies in the </w:t>
      </w:r>
      <w:proofErr w:type="spellStart"/>
      <w:r w:rsidR="0076026C" w:rsidRPr="002D2EC9">
        <w:rPr>
          <w:rFonts w:ascii="Helvetica" w:hAnsi="Helvetica" w:cs="Helvetica"/>
          <w:kern w:val="1"/>
          <w:sz w:val="22"/>
          <w:szCs w:val="22"/>
          <w:lang w:val="en-US"/>
        </w:rPr>
        <w:t>phenological</w:t>
      </w:r>
      <w:proofErr w:type="spellEnd"/>
      <w:r w:rsidR="0076026C" w:rsidRPr="002D2EC9">
        <w:rPr>
          <w:rFonts w:ascii="Helvetica" w:hAnsi="Helvetica" w:cs="Helvetica"/>
          <w:kern w:val="1"/>
          <w:sz w:val="22"/>
          <w:szCs w:val="22"/>
          <w:lang w:val="en-US"/>
        </w:rPr>
        <w:t xml:space="preserve"> mismatch literature. </w:t>
      </w:r>
      <w:r w:rsidR="00B3272A" w:rsidRPr="002D2EC9">
        <w:rPr>
          <w:rFonts w:ascii="Helvetica" w:hAnsi="Helvetica" w:cs="Helvetica"/>
          <w:kern w:val="1"/>
          <w:sz w:val="22"/>
          <w:szCs w:val="22"/>
          <w:lang w:val="en-US"/>
        </w:rPr>
        <w:t>Indeed, t</w:t>
      </w:r>
      <w:r w:rsidR="00F60C90" w:rsidRPr="002D2EC9">
        <w:rPr>
          <w:rFonts w:ascii="Helvetica" w:hAnsi="Helvetica" w:cs="Helvetica"/>
          <w:kern w:val="1"/>
          <w:sz w:val="22"/>
          <w:szCs w:val="22"/>
          <w:lang w:val="en-US"/>
        </w:rPr>
        <w:t>he majority of researchers studying aquatic-based interactions</w:t>
      </w:r>
      <w:r w:rsidR="0076026C" w:rsidRPr="002D2EC9">
        <w:rPr>
          <w:rFonts w:ascii="Helvetica" w:hAnsi="Helvetica" w:cs="Helvetica"/>
          <w:kern w:val="1"/>
          <w:sz w:val="22"/>
          <w:szCs w:val="22"/>
          <w:lang w:val="en-US"/>
        </w:rPr>
        <w:t xml:space="preserve"> in our review approached the Cushing hypothesis from the perspective of food-web theory (1</w:t>
      </w:r>
      <w:r w:rsidR="00AA50C2" w:rsidRPr="002D2EC9">
        <w:rPr>
          <w:rFonts w:ascii="Helvetica" w:hAnsi="Helvetica" w:cs="Helvetica"/>
          <w:kern w:val="1"/>
          <w:sz w:val="22"/>
          <w:szCs w:val="22"/>
          <w:lang w:val="en-US"/>
        </w:rPr>
        <w:t>5</w:t>
      </w:r>
      <w:r w:rsidR="0076026C" w:rsidRPr="002D2EC9">
        <w:rPr>
          <w:rFonts w:ascii="Helvetica" w:hAnsi="Helvetica" w:cs="Helvetica"/>
          <w:kern w:val="1"/>
          <w:sz w:val="22"/>
          <w:szCs w:val="22"/>
          <w:lang w:val="en-US"/>
        </w:rPr>
        <w:t>/20</w:t>
      </w:r>
      <w:r w:rsidR="00F60C90" w:rsidRPr="002D2EC9">
        <w:rPr>
          <w:rFonts w:ascii="Helvetica" w:hAnsi="Helvetica" w:cs="Helvetica"/>
          <w:kern w:val="1"/>
          <w:sz w:val="22"/>
          <w:szCs w:val="22"/>
          <w:lang w:val="en-US"/>
        </w:rPr>
        <w:t xml:space="preserve"> interactions), whereas </w:t>
      </w:r>
      <w:r w:rsidR="00B92D41" w:rsidRPr="002D2EC9">
        <w:rPr>
          <w:rFonts w:ascii="Helvetica" w:hAnsi="Helvetica" w:cs="Helvetica"/>
          <w:kern w:val="1"/>
          <w:sz w:val="22"/>
          <w:szCs w:val="22"/>
          <w:lang w:val="en-US"/>
        </w:rPr>
        <w:t xml:space="preserve">researchers approached </w:t>
      </w:r>
      <w:r w:rsidR="00F60C90" w:rsidRPr="002D2EC9">
        <w:rPr>
          <w:rFonts w:ascii="Helvetica" w:hAnsi="Helvetica" w:cs="Helvetica"/>
          <w:kern w:val="1"/>
          <w:sz w:val="22"/>
          <w:szCs w:val="22"/>
          <w:lang w:val="en-US"/>
        </w:rPr>
        <w:t xml:space="preserve">terrestrial-based interactions </w:t>
      </w:r>
      <w:r w:rsidR="0076026C" w:rsidRPr="002D2EC9">
        <w:rPr>
          <w:rFonts w:ascii="Helvetica" w:hAnsi="Helvetica" w:cs="Helvetica"/>
          <w:kern w:val="1"/>
          <w:sz w:val="22"/>
          <w:szCs w:val="22"/>
          <w:lang w:val="en-US"/>
        </w:rPr>
        <w:t>from life-history theory (2</w:t>
      </w:r>
      <w:r w:rsidR="00AA50C2" w:rsidRPr="002D2EC9">
        <w:rPr>
          <w:rFonts w:ascii="Helvetica" w:hAnsi="Helvetica" w:cs="Helvetica"/>
          <w:kern w:val="1"/>
          <w:sz w:val="22"/>
          <w:szCs w:val="22"/>
          <w:lang w:val="en-US"/>
        </w:rPr>
        <w:t>3</w:t>
      </w:r>
      <w:r w:rsidR="0076026C" w:rsidRPr="002D2EC9">
        <w:rPr>
          <w:rFonts w:ascii="Helvetica" w:hAnsi="Helvetica" w:cs="Helvetica"/>
          <w:kern w:val="1"/>
          <w:sz w:val="22"/>
          <w:szCs w:val="22"/>
          <w:lang w:val="en-US"/>
        </w:rPr>
        <w:t>/2</w:t>
      </w:r>
      <w:r w:rsidR="00AA50C2" w:rsidRPr="002D2EC9">
        <w:rPr>
          <w:rFonts w:ascii="Helvetica" w:hAnsi="Helvetica" w:cs="Helvetica"/>
          <w:kern w:val="1"/>
          <w:sz w:val="22"/>
          <w:szCs w:val="22"/>
          <w:lang w:val="en-US"/>
        </w:rPr>
        <w:t>6</w:t>
      </w:r>
      <w:r w:rsidR="0076026C" w:rsidRPr="002D2EC9">
        <w:rPr>
          <w:rFonts w:ascii="Helvetica" w:hAnsi="Helvetica" w:cs="Helvetica"/>
          <w:kern w:val="1"/>
          <w:sz w:val="22"/>
          <w:szCs w:val="22"/>
          <w:lang w:val="en-US"/>
        </w:rPr>
        <w:t xml:space="preserve">; Table 2). </w:t>
      </w:r>
    </w:p>
    <w:p w14:paraId="1557F2C8" w14:textId="17D722B0" w:rsidR="00D72D2A" w:rsidRPr="002D2EC9" w:rsidRDefault="00C97953"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hAnsi="Helvetica" w:cs="Helvetica"/>
          <w:kern w:val="1"/>
          <w:sz w:val="22"/>
          <w:szCs w:val="22"/>
          <w:lang w:val="en-US"/>
        </w:rPr>
        <w:tab/>
      </w:r>
      <w:r w:rsidR="000148B6" w:rsidRPr="002D2EC9">
        <w:rPr>
          <w:rFonts w:ascii="Helvetica" w:hAnsi="Helvetica" w:cs="Helvetica"/>
          <w:kern w:val="1"/>
          <w:sz w:val="22"/>
          <w:szCs w:val="22"/>
          <w:lang w:val="en-US"/>
        </w:rPr>
        <w:t>A further divide across studies may come from the size</w:t>
      </w:r>
      <w:r w:rsidR="009A4533" w:rsidRPr="002D2EC9">
        <w:rPr>
          <w:rFonts w:ascii="Helvetica" w:hAnsi="Helvetica" w:cs="Helvetica"/>
          <w:kern w:val="1"/>
          <w:sz w:val="22"/>
          <w:szCs w:val="22"/>
          <w:lang w:val="en-US"/>
        </w:rPr>
        <w:t>, and population size</w:t>
      </w:r>
      <w:r w:rsidR="00DF76EE" w:rsidRPr="002D2EC9">
        <w:rPr>
          <w:rFonts w:ascii="Helvetica" w:hAnsi="Helvetica" w:cs="Helvetica"/>
          <w:kern w:val="1"/>
          <w:sz w:val="22"/>
          <w:szCs w:val="22"/>
          <w:lang w:val="en-US"/>
        </w:rPr>
        <w:t>,</w:t>
      </w:r>
      <w:r w:rsidR="000148B6" w:rsidRPr="002D2EC9">
        <w:rPr>
          <w:rFonts w:ascii="Helvetica" w:hAnsi="Helvetica" w:cs="Helvetica"/>
          <w:kern w:val="1"/>
          <w:sz w:val="22"/>
          <w:szCs w:val="22"/>
          <w:lang w:val="en-US"/>
        </w:rPr>
        <w:t xml:space="preserve"> of the consumer</w:t>
      </w:r>
      <w:r w:rsidR="007E72F8" w:rsidRPr="002D2EC9">
        <w:rPr>
          <w:rFonts w:ascii="Helvetica" w:hAnsi="Helvetica" w:cs="Helvetica"/>
          <w:kern w:val="1"/>
          <w:sz w:val="22"/>
          <w:szCs w:val="22"/>
          <w:lang w:val="en-US"/>
        </w:rPr>
        <w:t xml:space="preserve">, </w:t>
      </w:r>
      <w:r w:rsidR="009A4533" w:rsidRPr="002D2EC9">
        <w:rPr>
          <w:rFonts w:ascii="Helvetica" w:hAnsi="Helvetica" w:cs="Helvetica"/>
          <w:kern w:val="1"/>
          <w:sz w:val="22"/>
          <w:szCs w:val="22"/>
          <w:lang w:val="en-US"/>
        </w:rPr>
        <w:t>properties</w:t>
      </w:r>
      <w:r w:rsidR="007E72F8" w:rsidRPr="002D2EC9">
        <w:rPr>
          <w:rFonts w:ascii="Helvetica" w:hAnsi="Helvetica" w:cs="Helvetica"/>
          <w:kern w:val="1"/>
          <w:sz w:val="22"/>
          <w:szCs w:val="22"/>
          <w:lang w:val="en-US"/>
        </w:rPr>
        <w:t xml:space="preserve"> correlated with generation time</w:t>
      </w:r>
      <w:r w:rsidR="00647AFE" w:rsidRPr="002D2EC9">
        <w:rPr>
          <w:rFonts w:ascii="Helvetica" w:hAnsi="Helvetica" w:cs="Helvetica"/>
          <w:kern w:val="1"/>
          <w:sz w:val="22"/>
          <w:szCs w:val="22"/>
          <w:lang w:val="en-US"/>
        </w:rPr>
        <w:t>:</w:t>
      </w:r>
      <w:r w:rsidR="007B0105" w:rsidRPr="002D2EC9">
        <w:rPr>
          <w:rFonts w:ascii="Helvetica" w:hAnsi="Helvetica" w:cs="Helvetica"/>
          <w:kern w:val="1"/>
          <w:sz w:val="22"/>
          <w:szCs w:val="22"/>
          <w:lang w:val="en-US"/>
        </w:rPr>
        <w:t xml:space="preserve"> it can be difficult to collect </w:t>
      </w:r>
      <w:r w:rsidR="004773F2" w:rsidRPr="002D2EC9">
        <w:rPr>
          <w:rFonts w:ascii="Helvetica" w:hAnsi="Helvetica" w:cs="Helvetica"/>
          <w:kern w:val="1"/>
          <w:sz w:val="22"/>
          <w:szCs w:val="22"/>
          <w:lang w:val="en-US"/>
        </w:rPr>
        <w:t>per capita fitness</w:t>
      </w:r>
      <w:r w:rsidR="007B0105" w:rsidRPr="002D2EC9">
        <w:rPr>
          <w:rFonts w:ascii="Helvetica" w:hAnsi="Helvetica" w:cs="Helvetica"/>
          <w:kern w:val="1"/>
          <w:sz w:val="22"/>
          <w:szCs w:val="22"/>
          <w:lang w:val="en-US"/>
        </w:rPr>
        <w:t xml:space="preserve"> data </w:t>
      </w:r>
      <w:r w:rsidR="000148B6" w:rsidRPr="002D2EC9">
        <w:rPr>
          <w:rFonts w:ascii="Helvetica" w:hAnsi="Helvetica" w:cs="Helvetica"/>
          <w:kern w:val="1"/>
          <w:sz w:val="22"/>
          <w:szCs w:val="22"/>
          <w:lang w:val="en-US"/>
        </w:rPr>
        <w:t>when consumers are too small</w:t>
      </w:r>
      <w:r w:rsidR="00647AFE" w:rsidRPr="002D2EC9">
        <w:rPr>
          <w:rFonts w:ascii="Helvetica" w:hAnsi="Helvetica" w:cs="Helvetica"/>
          <w:kern w:val="1"/>
          <w:sz w:val="22"/>
          <w:szCs w:val="22"/>
          <w:lang w:val="en-US"/>
        </w:rPr>
        <w:t xml:space="preserve"> and numerous</w:t>
      </w:r>
      <w:r w:rsidR="009B239C" w:rsidRPr="002D2EC9">
        <w:rPr>
          <w:rFonts w:ascii="Helvetica" w:hAnsi="Helvetica" w:cs="Helvetica"/>
          <w:kern w:val="1"/>
          <w:sz w:val="22"/>
          <w:szCs w:val="22"/>
          <w:lang w:val="en-US"/>
        </w:rPr>
        <w:t>, ultimately making it difficult to track the fate of individuals</w:t>
      </w:r>
      <w:r w:rsidR="007B0105" w:rsidRPr="002D2EC9">
        <w:rPr>
          <w:rFonts w:ascii="Helvetica" w:hAnsi="Helvetica" w:cs="Helvetica"/>
          <w:kern w:val="1"/>
          <w:sz w:val="22"/>
          <w:szCs w:val="22"/>
          <w:lang w:val="en-US"/>
        </w:rPr>
        <w:t>.</w:t>
      </w:r>
      <w:r w:rsidR="000148B6" w:rsidRPr="002D2EC9">
        <w:rPr>
          <w:rFonts w:ascii="Helvetica" w:hAnsi="Helvetica" w:cs="Helvetica"/>
          <w:kern w:val="1"/>
          <w:sz w:val="22"/>
          <w:szCs w:val="22"/>
          <w:lang w:val="en-US"/>
        </w:rPr>
        <w:t xml:space="preserve"> </w:t>
      </w:r>
      <w:r w:rsidR="009B239C" w:rsidRPr="002D2EC9">
        <w:rPr>
          <w:rFonts w:ascii="Helvetica" w:hAnsi="Helvetica"/>
          <w:sz w:val="22"/>
          <w:szCs w:val="22"/>
        </w:rPr>
        <w:t xml:space="preserve">In cases where individuals can be distinguished, marked and monitored, it is possible to </w:t>
      </w:r>
      <w:r w:rsidR="005A3C4A" w:rsidRPr="002D2EC9">
        <w:rPr>
          <w:rFonts w:ascii="Helvetica" w:hAnsi="Helvetica"/>
          <w:sz w:val="22"/>
          <w:szCs w:val="22"/>
        </w:rPr>
        <w:t>gather</w:t>
      </w:r>
      <w:r w:rsidR="009B239C" w:rsidRPr="002D2EC9">
        <w:rPr>
          <w:rFonts w:ascii="Helvetica" w:hAnsi="Helvetica"/>
          <w:sz w:val="22"/>
          <w:szCs w:val="22"/>
        </w:rPr>
        <w:t xml:space="preserve"> per-capita data; otherwise data </w:t>
      </w:r>
      <w:r w:rsidR="005A3C4A" w:rsidRPr="002D2EC9">
        <w:rPr>
          <w:rFonts w:ascii="Helvetica" w:hAnsi="Helvetica"/>
          <w:sz w:val="22"/>
          <w:szCs w:val="22"/>
        </w:rPr>
        <w:t>are</w:t>
      </w:r>
      <w:r w:rsidR="001E2A84" w:rsidRPr="002D2EC9">
        <w:rPr>
          <w:rFonts w:ascii="Helvetica" w:hAnsi="Helvetica"/>
          <w:sz w:val="22"/>
          <w:szCs w:val="22"/>
        </w:rPr>
        <w:t xml:space="preserve"> more likely to b</w:t>
      </w:r>
      <w:r w:rsidR="009B239C" w:rsidRPr="002D2EC9">
        <w:rPr>
          <w:rFonts w:ascii="Helvetica" w:hAnsi="Helvetica"/>
          <w:sz w:val="22"/>
          <w:szCs w:val="22"/>
        </w:rPr>
        <w:t xml:space="preserve">e aggregated </w:t>
      </w:r>
      <w:r w:rsidR="001E2A84" w:rsidRPr="002D2EC9">
        <w:rPr>
          <w:rFonts w:ascii="Helvetica" w:hAnsi="Helvetica"/>
          <w:sz w:val="22"/>
          <w:szCs w:val="22"/>
        </w:rPr>
        <w:t xml:space="preserve">at the </w:t>
      </w:r>
      <w:r w:rsidR="009B239C" w:rsidRPr="002D2EC9">
        <w:rPr>
          <w:rFonts w:ascii="Helvetica" w:hAnsi="Helvetica"/>
          <w:sz w:val="22"/>
          <w:szCs w:val="22"/>
        </w:rPr>
        <w:t xml:space="preserve">population or community-level. </w:t>
      </w:r>
      <w:r w:rsidR="004673DE" w:rsidRPr="002D2EC9">
        <w:rPr>
          <w:rFonts w:ascii="Helvetica" w:hAnsi="Helvetica" w:cs="Helvetica"/>
          <w:kern w:val="1"/>
          <w:sz w:val="22"/>
          <w:szCs w:val="22"/>
          <w:lang w:val="en-US"/>
        </w:rPr>
        <w:t xml:space="preserve">Of the </w:t>
      </w:r>
      <w:r w:rsidR="00D32BC3" w:rsidRPr="002D2EC9">
        <w:rPr>
          <w:rFonts w:ascii="Helvetica" w:hAnsi="Helvetica" w:cs="Helvetica"/>
          <w:kern w:val="1"/>
          <w:sz w:val="22"/>
          <w:szCs w:val="22"/>
          <w:lang w:val="en-US"/>
        </w:rPr>
        <w:t xml:space="preserve">life history </w:t>
      </w:r>
      <w:r w:rsidR="0012771C" w:rsidRPr="002D2EC9">
        <w:rPr>
          <w:rFonts w:ascii="Helvetica" w:hAnsi="Helvetica" w:cs="Helvetica"/>
          <w:kern w:val="1"/>
          <w:sz w:val="22"/>
          <w:szCs w:val="22"/>
          <w:lang w:val="en-US"/>
        </w:rPr>
        <w:t>interactions</w:t>
      </w:r>
      <w:r w:rsidR="004673DE" w:rsidRPr="002D2EC9">
        <w:rPr>
          <w:rFonts w:ascii="Helvetica" w:hAnsi="Helvetica" w:cs="Helvetica"/>
          <w:kern w:val="1"/>
          <w:sz w:val="22"/>
          <w:szCs w:val="22"/>
          <w:lang w:val="en-US"/>
        </w:rPr>
        <w:t xml:space="preserve">, the majority </w:t>
      </w:r>
      <w:r w:rsidR="00D32BC3" w:rsidRPr="002D2EC9">
        <w:rPr>
          <w:rFonts w:ascii="Helvetica" w:hAnsi="Helvetica" w:cs="Helvetica"/>
          <w:kern w:val="1"/>
          <w:sz w:val="22"/>
          <w:szCs w:val="22"/>
          <w:lang w:val="en-US"/>
        </w:rPr>
        <w:t xml:space="preserve">of consumers </w:t>
      </w:r>
      <w:r w:rsidR="004673DE" w:rsidRPr="002D2EC9">
        <w:rPr>
          <w:rFonts w:ascii="Helvetica" w:hAnsi="Helvetica" w:cs="Helvetica"/>
          <w:kern w:val="1"/>
          <w:sz w:val="22"/>
          <w:szCs w:val="22"/>
          <w:lang w:val="en-US"/>
        </w:rPr>
        <w:t>were birds (1</w:t>
      </w:r>
      <w:r w:rsidR="00AA50C2" w:rsidRPr="002D2EC9">
        <w:rPr>
          <w:rFonts w:ascii="Helvetica" w:hAnsi="Helvetica" w:cs="Helvetica"/>
          <w:kern w:val="1"/>
          <w:sz w:val="22"/>
          <w:szCs w:val="22"/>
          <w:lang w:val="en-US"/>
        </w:rPr>
        <w:t>9</w:t>
      </w:r>
      <w:r w:rsidR="00A05B09" w:rsidRPr="002D2EC9">
        <w:rPr>
          <w:rFonts w:ascii="Helvetica" w:hAnsi="Helvetica" w:cs="Helvetica"/>
          <w:kern w:val="1"/>
          <w:sz w:val="22"/>
          <w:szCs w:val="22"/>
          <w:lang w:val="en-US"/>
        </w:rPr>
        <w:t>/2</w:t>
      </w:r>
      <w:r w:rsidR="00AA50C2" w:rsidRPr="002D2EC9">
        <w:rPr>
          <w:rFonts w:ascii="Helvetica" w:hAnsi="Helvetica" w:cs="Helvetica"/>
          <w:kern w:val="1"/>
          <w:sz w:val="22"/>
          <w:szCs w:val="22"/>
          <w:lang w:val="en-US"/>
        </w:rPr>
        <w:t>8</w:t>
      </w:r>
      <w:r w:rsidR="00A05B09" w:rsidRPr="002D2EC9">
        <w:rPr>
          <w:rFonts w:ascii="Helvetica" w:hAnsi="Helvetica" w:cs="Helvetica"/>
          <w:kern w:val="1"/>
          <w:sz w:val="22"/>
          <w:szCs w:val="22"/>
          <w:lang w:val="en-US"/>
        </w:rPr>
        <w:t>) and mammals (6/25; Table 2</w:t>
      </w:r>
      <w:r w:rsidR="004673DE" w:rsidRPr="002D2EC9">
        <w:rPr>
          <w:rFonts w:ascii="Helvetica" w:hAnsi="Helvetica" w:cs="Helvetica"/>
          <w:kern w:val="1"/>
          <w:sz w:val="22"/>
          <w:szCs w:val="22"/>
          <w:lang w:val="en-US"/>
        </w:rPr>
        <w:t xml:space="preserve">). Comparatively, invertebrates were measured at the population or </w:t>
      </w:r>
      <w:r w:rsidR="00FE5895" w:rsidRPr="002D2EC9">
        <w:rPr>
          <w:rFonts w:ascii="Helvetica" w:hAnsi="Helvetica" w:cs="Helvetica"/>
          <w:kern w:val="1"/>
          <w:sz w:val="22"/>
          <w:szCs w:val="22"/>
          <w:lang w:val="en-US"/>
        </w:rPr>
        <w:t xml:space="preserve">community level </w:t>
      </w:r>
      <w:r w:rsidR="00D72D2A" w:rsidRPr="002D2EC9">
        <w:rPr>
          <w:rFonts w:ascii="Helvetica" w:hAnsi="Helvetica" w:cs="Helvetica"/>
          <w:kern w:val="1"/>
          <w:sz w:val="22"/>
          <w:szCs w:val="22"/>
          <w:lang w:val="en-US"/>
        </w:rPr>
        <w:t>and the vast majority were aquatic (1</w:t>
      </w:r>
      <w:r w:rsidR="00AA50C2" w:rsidRPr="002D2EC9">
        <w:rPr>
          <w:rFonts w:ascii="Helvetica" w:hAnsi="Helvetica" w:cs="Helvetica"/>
          <w:kern w:val="1"/>
          <w:sz w:val="22"/>
          <w:szCs w:val="22"/>
          <w:lang w:val="en-US"/>
        </w:rPr>
        <w:t>1</w:t>
      </w:r>
      <w:r w:rsidR="00D72D2A" w:rsidRPr="002D2EC9">
        <w:rPr>
          <w:rFonts w:ascii="Helvetica" w:hAnsi="Helvetica" w:cs="Helvetica"/>
          <w:kern w:val="1"/>
          <w:sz w:val="22"/>
          <w:szCs w:val="22"/>
          <w:lang w:val="en-US"/>
        </w:rPr>
        <w:t>/1</w:t>
      </w:r>
      <w:r w:rsidR="00AA50C2" w:rsidRPr="002D2EC9">
        <w:rPr>
          <w:rFonts w:ascii="Helvetica" w:hAnsi="Helvetica" w:cs="Helvetica"/>
          <w:kern w:val="1"/>
          <w:sz w:val="22"/>
          <w:szCs w:val="22"/>
          <w:lang w:val="en-US"/>
        </w:rPr>
        <w:t>2</w:t>
      </w:r>
      <w:r w:rsidR="00D72D2A" w:rsidRPr="002D2EC9">
        <w:rPr>
          <w:rFonts w:ascii="Helvetica" w:hAnsi="Helvetica" w:cs="Helvetica"/>
          <w:kern w:val="1"/>
          <w:sz w:val="22"/>
          <w:szCs w:val="22"/>
          <w:lang w:val="en-US"/>
        </w:rPr>
        <w:t xml:space="preserve">) </w:t>
      </w:r>
      <w:r w:rsidR="00FE5895" w:rsidRPr="002D2EC9">
        <w:rPr>
          <w:rFonts w:ascii="Helvetica" w:hAnsi="Helvetica" w:cs="Helvetica"/>
          <w:kern w:val="1"/>
          <w:sz w:val="22"/>
          <w:szCs w:val="22"/>
          <w:lang w:val="en-US"/>
        </w:rPr>
        <w:t>(Ta</w:t>
      </w:r>
      <w:r w:rsidR="004673DE" w:rsidRPr="002D2EC9">
        <w:rPr>
          <w:rFonts w:ascii="Helvetica" w:hAnsi="Helvetica" w:cs="Helvetica"/>
          <w:kern w:val="1"/>
          <w:sz w:val="22"/>
          <w:szCs w:val="22"/>
          <w:lang w:val="en-US"/>
        </w:rPr>
        <w:t>b</w:t>
      </w:r>
      <w:r w:rsidR="00FE5895" w:rsidRPr="002D2EC9">
        <w:rPr>
          <w:rFonts w:ascii="Helvetica" w:hAnsi="Helvetica" w:cs="Helvetica"/>
          <w:kern w:val="1"/>
          <w:sz w:val="22"/>
          <w:szCs w:val="22"/>
          <w:lang w:val="en-US"/>
        </w:rPr>
        <w:t>l</w:t>
      </w:r>
      <w:r w:rsidR="00A05B09" w:rsidRPr="002D2EC9">
        <w:rPr>
          <w:rFonts w:ascii="Helvetica" w:hAnsi="Helvetica" w:cs="Helvetica"/>
          <w:kern w:val="1"/>
          <w:sz w:val="22"/>
          <w:szCs w:val="22"/>
          <w:lang w:val="en-US"/>
        </w:rPr>
        <w:t>e 2</w:t>
      </w:r>
      <w:r w:rsidR="004673DE" w:rsidRPr="002D2EC9">
        <w:rPr>
          <w:rFonts w:ascii="Helvetica" w:hAnsi="Helvetica" w:cs="Helvetica"/>
          <w:kern w:val="1"/>
          <w:sz w:val="22"/>
          <w:szCs w:val="22"/>
          <w:lang w:val="en-US"/>
        </w:rPr>
        <w:t xml:space="preserve">). </w:t>
      </w:r>
      <w:r w:rsidR="00E01FC0" w:rsidRPr="002D2EC9">
        <w:rPr>
          <w:rFonts w:ascii="Helvetica" w:hAnsi="Helvetica"/>
          <w:sz w:val="22"/>
          <w:szCs w:val="22"/>
        </w:rPr>
        <w:t>Therefore</w:t>
      </w:r>
      <w:r w:rsidR="00D72D2A" w:rsidRPr="002D2EC9">
        <w:rPr>
          <w:rFonts w:ascii="Helvetica" w:hAnsi="Helvetica"/>
          <w:sz w:val="22"/>
          <w:szCs w:val="22"/>
        </w:rPr>
        <w:t xml:space="preserve">, only certain classes of organisms are tested for </w:t>
      </w:r>
      <w:r w:rsidR="001F117F" w:rsidRPr="002D2EC9">
        <w:rPr>
          <w:rFonts w:ascii="Helvetica" w:hAnsi="Helvetica"/>
          <w:sz w:val="22"/>
          <w:szCs w:val="22"/>
        </w:rPr>
        <w:t xml:space="preserve">each </w:t>
      </w:r>
      <w:r w:rsidR="00407FA3" w:rsidRPr="002D2EC9">
        <w:rPr>
          <w:rFonts w:ascii="Helvetica" w:hAnsi="Helvetica"/>
          <w:sz w:val="22"/>
          <w:szCs w:val="22"/>
        </w:rPr>
        <w:t>category</w:t>
      </w:r>
      <w:r w:rsidR="001F117F" w:rsidRPr="002D2EC9">
        <w:rPr>
          <w:rFonts w:ascii="Helvetica" w:hAnsi="Helvetica"/>
          <w:sz w:val="22"/>
          <w:szCs w:val="22"/>
        </w:rPr>
        <w:t xml:space="preserve"> of </w:t>
      </w:r>
      <w:r w:rsidR="00D72D2A" w:rsidRPr="002D2EC9">
        <w:rPr>
          <w:rFonts w:ascii="Helvetica" w:hAnsi="Helvetica"/>
          <w:sz w:val="22"/>
          <w:szCs w:val="22"/>
        </w:rPr>
        <w:t>mechanisms</w:t>
      </w:r>
      <w:r w:rsidR="00E01FC0" w:rsidRPr="002D2EC9">
        <w:rPr>
          <w:rFonts w:ascii="Helvetica" w:hAnsi="Helvetica"/>
          <w:sz w:val="22"/>
          <w:szCs w:val="22"/>
        </w:rPr>
        <w:t xml:space="preserve"> and in one type of biome</w:t>
      </w:r>
      <w:r w:rsidR="00D72D2A" w:rsidRPr="002D2EC9">
        <w:rPr>
          <w:rFonts w:ascii="Helvetica" w:hAnsi="Helvetica"/>
          <w:sz w:val="22"/>
          <w:szCs w:val="22"/>
        </w:rPr>
        <w:t>, further limiting generalizations across systems.</w:t>
      </w:r>
      <w:r w:rsidR="009B239C" w:rsidRPr="002D2EC9">
        <w:rPr>
          <w:rFonts w:ascii="Helvetica" w:hAnsi="Helvetica"/>
          <w:sz w:val="22"/>
          <w:szCs w:val="22"/>
        </w:rPr>
        <w:t xml:space="preserve"> </w:t>
      </w:r>
    </w:p>
    <w:p w14:paraId="4705BB51" w14:textId="2C500BDF" w:rsidR="00032803" w:rsidRPr="002D2EC9" w:rsidRDefault="003C4A76"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sz w:val="22"/>
          <w:szCs w:val="22"/>
          <w:lang w:val="en-US"/>
        </w:rPr>
        <w:tab/>
      </w:r>
      <w:r w:rsidRPr="002D2EC9">
        <w:rPr>
          <w:rFonts w:ascii="Helvetica" w:hAnsi="Helvetica" w:cs="Helvetica"/>
          <w:kern w:val="1"/>
          <w:sz w:val="22"/>
          <w:szCs w:val="22"/>
          <w:lang w:val="en-US"/>
        </w:rPr>
        <w:t xml:space="preserve">This places the </w:t>
      </w:r>
      <w:proofErr w:type="spellStart"/>
      <w:r w:rsidR="00DA50E5" w:rsidRPr="002D2EC9">
        <w:rPr>
          <w:rFonts w:ascii="Helvetica" w:hAnsi="Helvetica" w:cs="Helvetica"/>
          <w:kern w:val="1"/>
          <w:sz w:val="22"/>
          <w:szCs w:val="22"/>
          <w:lang w:val="en-US"/>
        </w:rPr>
        <w:t>phenological</w:t>
      </w:r>
      <w:proofErr w:type="spellEnd"/>
      <w:r w:rsidRPr="002D2EC9">
        <w:rPr>
          <w:rFonts w:ascii="Helvetica" w:hAnsi="Helvetica" w:cs="Helvetica"/>
          <w:kern w:val="1"/>
          <w:sz w:val="22"/>
          <w:szCs w:val="22"/>
          <w:lang w:val="en-US"/>
        </w:rPr>
        <w:t xml:space="preserve"> mismatch studies on a continuum: at one end, </w:t>
      </w:r>
      <w:r w:rsidR="002C1A47" w:rsidRPr="002D2EC9">
        <w:rPr>
          <w:rFonts w:ascii="Helvetica" w:hAnsi="Helvetica" w:cs="Helvetica"/>
          <w:kern w:val="1"/>
          <w:sz w:val="22"/>
          <w:szCs w:val="22"/>
          <w:lang w:val="en-US"/>
        </w:rPr>
        <w:t xml:space="preserve">aquatic </w:t>
      </w:r>
      <w:r w:rsidRPr="002D2EC9">
        <w:rPr>
          <w:rFonts w:ascii="Helvetica" w:hAnsi="Helvetica" w:cs="Helvetica"/>
          <w:kern w:val="1"/>
          <w:sz w:val="22"/>
          <w:szCs w:val="22"/>
          <w:lang w:val="en-US"/>
        </w:rPr>
        <w:t xml:space="preserve">studies focus generally on food web mechanisms, collect equivalent data on the consumer and resource but no per-capita fitness data and at the other end, </w:t>
      </w:r>
      <w:r w:rsidR="002C1A47" w:rsidRPr="002D2EC9">
        <w:rPr>
          <w:rFonts w:ascii="Helvetica" w:hAnsi="Helvetica" w:cs="Helvetica"/>
          <w:kern w:val="1"/>
          <w:sz w:val="22"/>
          <w:szCs w:val="22"/>
          <w:lang w:val="en-US"/>
        </w:rPr>
        <w:t xml:space="preserve">terrestrial </w:t>
      </w:r>
      <w:r w:rsidRPr="002D2EC9">
        <w:rPr>
          <w:rFonts w:ascii="Helvetica" w:hAnsi="Helvetica" w:cs="Helvetica"/>
          <w:kern w:val="1"/>
          <w:sz w:val="22"/>
          <w:szCs w:val="22"/>
          <w:lang w:val="en-US"/>
        </w:rPr>
        <w:t xml:space="preserve">studies focus on life history theory from the lens of the consumer, collect individual-level data on the timing and fitness of the consumer, with much less information on the resource. The fundamental problem with these approaches is that researchers test only one piece of the much larger field of mechanisms that could underlie the Cushing curve. </w:t>
      </w:r>
      <w:r w:rsidR="004543DE" w:rsidRPr="002D2EC9">
        <w:rPr>
          <w:rFonts w:ascii="Helvetica" w:hAnsi="Helvetica" w:cs="Helvetica"/>
          <w:kern w:val="1"/>
          <w:sz w:val="22"/>
          <w:szCs w:val="22"/>
          <w:lang w:val="en-US"/>
        </w:rPr>
        <w:t xml:space="preserve">Though it is highly possible that both food web and life history theory together explain many of the consumer-resource systems studied, data limitations make it hard to assess </w:t>
      </w:r>
      <w:r w:rsidR="007E68C7" w:rsidRPr="002D2EC9">
        <w:rPr>
          <w:rFonts w:ascii="Helvetica" w:hAnsi="Helvetica" w:cs="Helvetica"/>
          <w:kern w:val="1"/>
          <w:sz w:val="22"/>
          <w:szCs w:val="22"/>
          <w:lang w:val="en-US"/>
        </w:rPr>
        <w:t>mechanisms related to both theories</w:t>
      </w:r>
      <w:r w:rsidR="004543DE" w:rsidRPr="002D2EC9">
        <w:rPr>
          <w:rFonts w:ascii="Helvetica" w:hAnsi="Helvetica" w:cs="Helvetica"/>
          <w:kern w:val="1"/>
          <w:sz w:val="22"/>
          <w:szCs w:val="22"/>
          <w:lang w:val="en-US"/>
        </w:rPr>
        <w:t xml:space="preserve"> at once. </w:t>
      </w:r>
      <w:r w:rsidR="008849BF" w:rsidRPr="002D2EC9">
        <w:rPr>
          <w:rFonts w:ascii="Helvetica" w:hAnsi="Helvetica" w:cs="Helvetica"/>
          <w:kern w:val="1"/>
          <w:sz w:val="22"/>
          <w:szCs w:val="22"/>
          <w:lang w:val="en-US"/>
        </w:rPr>
        <w:lastRenderedPageBreak/>
        <w:t xml:space="preserve">Consequently, </w:t>
      </w:r>
      <w:r w:rsidR="008849BF" w:rsidRPr="002D2EC9">
        <w:rPr>
          <w:rFonts w:ascii="Helvetica" w:hAnsi="Helvetica" w:cs="Helvetica"/>
          <w:sz w:val="22"/>
          <w:szCs w:val="22"/>
          <w:lang w:val="en-US"/>
        </w:rPr>
        <w:t>most studies do not actually provide strong tests of the Cushing hypothesis, making it difficult to refute the hypothesis if no evidence is found</w:t>
      </w:r>
      <w:r w:rsidR="00113116" w:rsidRPr="002D2EC9">
        <w:rPr>
          <w:rFonts w:ascii="Helvetica" w:hAnsi="Helvetica" w:cs="Helvetica"/>
          <w:sz w:val="22"/>
          <w:szCs w:val="22"/>
          <w:lang w:val="en-US"/>
        </w:rPr>
        <w:t>, a prevalent issue in ecology and evolution (</w:t>
      </w:r>
      <w:proofErr w:type="spellStart"/>
      <w:r w:rsidR="00113116" w:rsidRPr="002D2EC9">
        <w:rPr>
          <w:rFonts w:ascii="Helvetica" w:hAnsi="Helvetica" w:cs="Helvetica"/>
          <w:sz w:val="22"/>
          <w:szCs w:val="22"/>
          <w:lang w:val="en-US"/>
        </w:rPr>
        <w:t>Betini</w:t>
      </w:r>
      <w:proofErr w:type="spellEnd"/>
      <w:r w:rsidR="00113116" w:rsidRPr="002D2EC9">
        <w:rPr>
          <w:rFonts w:ascii="Helvetica" w:hAnsi="Helvetica" w:cs="Helvetica"/>
          <w:sz w:val="22"/>
          <w:szCs w:val="22"/>
          <w:lang w:val="en-US"/>
        </w:rPr>
        <w:t xml:space="preserve"> et al. 2017)</w:t>
      </w:r>
      <w:r w:rsidR="008849BF" w:rsidRPr="002D2EC9">
        <w:rPr>
          <w:rFonts w:ascii="Helvetica" w:hAnsi="Helvetica" w:cs="Helvetica"/>
          <w:sz w:val="22"/>
          <w:szCs w:val="22"/>
          <w:lang w:val="en-US"/>
        </w:rPr>
        <w:t>.</w:t>
      </w:r>
      <w:r w:rsidR="008849BF" w:rsidRPr="002D2EC9">
        <w:rPr>
          <w:rFonts w:ascii="Helvetica" w:hAnsi="Helvetica" w:cs="Helvetica"/>
          <w:kern w:val="1"/>
          <w:sz w:val="22"/>
          <w:szCs w:val="22"/>
          <w:lang w:val="en-US"/>
        </w:rPr>
        <w:t xml:space="preserve"> </w:t>
      </w:r>
      <w:r w:rsidRPr="002D2EC9">
        <w:rPr>
          <w:rFonts w:ascii="Helvetica" w:hAnsi="Helvetica" w:cs="Helvetica"/>
          <w:kern w:val="1"/>
          <w:sz w:val="22"/>
          <w:szCs w:val="22"/>
          <w:lang w:val="en-US"/>
        </w:rPr>
        <w:t xml:space="preserve">If </w:t>
      </w:r>
      <w:r w:rsidR="002A6A21" w:rsidRPr="002D2EC9">
        <w:rPr>
          <w:rFonts w:ascii="Helvetica" w:hAnsi="Helvetica" w:cs="Helvetica"/>
          <w:kern w:val="1"/>
          <w:sz w:val="22"/>
          <w:szCs w:val="22"/>
          <w:lang w:val="en-US"/>
        </w:rPr>
        <w:t xml:space="preserve">researchers </w:t>
      </w:r>
      <w:r w:rsidRPr="002D2EC9">
        <w:rPr>
          <w:rFonts w:ascii="Helvetica" w:hAnsi="Helvetica" w:cs="Helvetica"/>
          <w:kern w:val="1"/>
          <w:sz w:val="22"/>
          <w:szCs w:val="22"/>
          <w:lang w:val="en-US"/>
        </w:rPr>
        <w:t xml:space="preserve">find their </w:t>
      </w:r>
      <w:r w:rsidR="002A6A21" w:rsidRPr="002D2EC9">
        <w:rPr>
          <w:rFonts w:ascii="Helvetica" w:hAnsi="Helvetica" w:cs="Helvetica"/>
          <w:kern w:val="1"/>
          <w:sz w:val="22"/>
          <w:szCs w:val="22"/>
          <w:lang w:val="en-US"/>
        </w:rPr>
        <w:t xml:space="preserve">proposed </w:t>
      </w:r>
      <w:r w:rsidRPr="002D2EC9">
        <w:rPr>
          <w:rFonts w:ascii="Helvetica" w:hAnsi="Helvetica" w:cs="Helvetica"/>
          <w:kern w:val="1"/>
          <w:sz w:val="22"/>
          <w:szCs w:val="22"/>
          <w:lang w:val="en-US"/>
        </w:rPr>
        <w:t xml:space="preserve">mechanisms explain little of the variation they observe, they </w:t>
      </w:r>
      <w:r w:rsidR="008849BF" w:rsidRPr="002D2EC9">
        <w:rPr>
          <w:rFonts w:ascii="Helvetica" w:hAnsi="Helvetica" w:cs="Helvetica"/>
          <w:kern w:val="1"/>
          <w:sz w:val="22"/>
          <w:szCs w:val="22"/>
          <w:lang w:val="en-US"/>
        </w:rPr>
        <w:t>rarely</w:t>
      </w:r>
      <w:r w:rsidRPr="002D2EC9">
        <w:rPr>
          <w:rFonts w:ascii="Helvetica" w:hAnsi="Helvetica" w:cs="Helvetica"/>
          <w:kern w:val="1"/>
          <w:sz w:val="22"/>
          <w:szCs w:val="22"/>
          <w:lang w:val="en-US"/>
        </w:rPr>
        <w:t xml:space="preserve"> have the data to test alternative hypotheses.</w:t>
      </w:r>
      <w:r w:rsidR="00916358" w:rsidRPr="002D2EC9">
        <w:rPr>
          <w:rFonts w:ascii="Helvetica" w:hAnsi="Helvetica" w:cs="Helvetica"/>
          <w:kern w:val="1"/>
          <w:sz w:val="22"/>
          <w:szCs w:val="22"/>
          <w:lang w:val="en-US"/>
        </w:rPr>
        <w:t xml:space="preserve"> </w:t>
      </w:r>
    </w:p>
    <w:p w14:paraId="35E250D3" w14:textId="44F44798" w:rsidR="003C4A76" w:rsidRPr="002D2EC9" w:rsidRDefault="00A170F9" w:rsidP="00032803">
      <w:pPr>
        <w:pStyle w:val="CommentText"/>
        <w:spacing w:line="480" w:lineRule="auto"/>
        <w:ind w:firstLine="720"/>
        <w:rPr>
          <w:rFonts w:ascii="Helvetica" w:hAnsi="Helvetica" w:cs="Helvetica"/>
          <w:kern w:val="1"/>
          <w:sz w:val="22"/>
          <w:szCs w:val="22"/>
          <w:lang w:val="en-US"/>
        </w:rPr>
      </w:pPr>
      <w:r w:rsidRPr="002D2EC9">
        <w:rPr>
          <w:rFonts w:ascii="Helvetica" w:hAnsi="Helvetica" w:cs="Helvetica"/>
          <w:kern w:val="1"/>
          <w:sz w:val="22"/>
          <w:szCs w:val="22"/>
          <w:lang w:val="en-US"/>
        </w:rPr>
        <w:t>Without strong support for the</w:t>
      </w:r>
      <w:r w:rsidR="00622184" w:rsidRPr="002D2EC9">
        <w:rPr>
          <w:rFonts w:ascii="Helvetica" w:hAnsi="Helvetica" w:cs="Helvetica"/>
          <w:kern w:val="1"/>
          <w:sz w:val="22"/>
          <w:szCs w:val="22"/>
          <w:lang w:val="en-US"/>
        </w:rPr>
        <w:t xml:space="preserve"> Cushing</w:t>
      </w:r>
      <w:r w:rsidRPr="002D2EC9">
        <w:rPr>
          <w:rFonts w:ascii="Helvetica" w:hAnsi="Helvetica" w:cs="Helvetica"/>
          <w:kern w:val="1"/>
          <w:sz w:val="22"/>
          <w:szCs w:val="22"/>
          <w:lang w:val="en-US"/>
        </w:rPr>
        <w:t xml:space="preserve"> hypothesis (i.e., high explained variation and clear </w:t>
      </w:r>
      <w:r w:rsidR="002A084D" w:rsidRPr="002D2EC9">
        <w:rPr>
          <w:rFonts w:ascii="Helvetica" w:hAnsi="Helvetica" w:cs="Helvetica"/>
          <w:kern w:val="1"/>
          <w:sz w:val="22"/>
          <w:szCs w:val="22"/>
          <w:lang w:val="en-US"/>
        </w:rPr>
        <w:t>patterns that align with predictions</w:t>
      </w:r>
      <w:r w:rsidRPr="002D2EC9">
        <w:rPr>
          <w:rFonts w:ascii="Helvetica" w:hAnsi="Helvetica" w:cs="Helvetica"/>
          <w:kern w:val="1"/>
          <w:sz w:val="22"/>
          <w:szCs w:val="22"/>
          <w:lang w:val="en-US"/>
        </w:rPr>
        <w:t>), the mecha</w:t>
      </w:r>
      <w:r w:rsidR="004F1E14" w:rsidRPr="002D2EC9">
        <w:rPr>
          <w:rFonts w:ascii="Helvetica" w:hAnsi="Helvetica" w:cs="Helvetica"/>
          <w:kern w:val="1"/>
          <w:sz w:val="22"/>
          <w:szCs w:val="22"/>
          <w:lang w:val="en-US"/>
        </w:rPr>
        <w:t>nism</w:t>
      </w:r>
      <w:r w:rsidR="002A084D" w:rsidRPr="002D2EC9">
        <w:rPr>
          <w:rFonts w:ascii="Helvetica" w:hAnsi="Helvetica" w:cs="Helvetica"/>
          <w:kern w:val="1"/>
          <w:sz w:val="22"/>
          <w:szCs w:val="22"/>
          <w:lang w:val="en-US"/>
        </w:rPr>
        <w:t>s</w:t>
      </w:r>
      <w:r w:rsidR="004F1E14" w:rsidRPr="002D2EC9">
        <w:rPr>
          <w:rFonts w:ascii="Helvetica" w:hAnsi="Helvetica" w:cs="Helvetica"/>
          <w:kern w:val="1"/>
          <w:sz w:val="22"/>
          <w:szCs w:val="22"/>
          <w:lang w:val="en-US"/>
        </w:rPr>
        <w:t xml:space="preserve"> underlying </w:t>
      </w:r>
      <w:r w:rsidR="00622184" w:rsidRPr="002D2EC9">
        <w:rPr>
          <w:rFonts w:ascii="Helvetica" w:hAnsi="Helvetica" w:cs="Helvetica"/>
          <w:kern w:val="1"/>
          <w:sz w:val="22"/>
          <w:szCs w:val="22"/>
          <w:lang w:val="en-US"/>
        </w:rPr>
        <w:t>it</w:t>
      </w:r>
      <w:r w:rsidR="004F1E14" w:rsidRPr="002D2EC9">
        <w:rPr>
          <w:rFonts w:ascii="Helvetica" w:hAnsi="Helvetica" w:cs="Helvetica"/>
          <w:kern w:val="1"/>
          <w:sz w:val="22"/>
          <w:szCs w:val="22"/>
          <w:lang w:val="en-US"/>
        </w:rPr>
        <w:t xml:space="preserve"> </w:t>
      </w:r>
      <w:r w:rsidRPr="002D2EC9">
        <w:rPr>
          <w:rFonts w:ascii="Helvetica" w:hAnsi="Helvetica" w:cs="Helvetica"/>
          <w:kern w:val="1"/>
          <w:sz w:val="22"/>
          <w:szCs w:val="22"/>
          <w:lang w:val="en-US"/>
        </w:rPr>
        <w:t xml:space="preserve">will be uncertain. </w:t>
      </w:r>
      <w:r w:rsidR="00422A5E" w:rsidRPr="002D2EC9">
        <w:rPr>
          <w:rFonts w:ascii="Helvetica" w:hAnsi="Helvetica" w:cs="Helvetica"/>
          <w:kern w:val="1"/>
          <w:sz w:val="22"/>
          <w:szCs w:val="22"/>
          <w:lang w:val="en-US"/>
        </w:rPr>
        <w:t>This uncertainty can be caused by two reasons</w:t>
      </w:r>
      <w:r w:rsidRPr="002D2EC9">
        <w:rPr>
          <w:rFonts w:ascii="Helvetica" w:hAnsi="Helvetica" w:cs="Helvetica"/>
          <w:kern w:val="1"/>
          <w:sz w:val="22"/>
          <w:szCs w:val="22"/>
          <w:lang w:val="en-US"/>
        </w:rPr>
        <w:t>: (1)</w:t>
      </w:r>
      <w:r w:rsidR="00422A5E" w:rsidRPr="002D2EC9">
        <w:rPr>
          <w:rFonts w:ascii="Helvetica" w:hAnsi="Helvetica" w:cs="Helvetica"/>
          <w:kern w:val="1"/>
          <w:sz w:val="22"/>
          <w:szCs w:val="22"/>
          <w:lang w:val="en-US"/>
        </w:rPr>
        <w:t xml:space="preserve"> hypotheses that are not mutually exclusive (i.e. different mechanisms hav</w:t>
      </w:r>
      <w:r w:rsidRPr="002D2EC9">
        <w:rPr>
          <w:rFonts w:ascii="Helvetica" w:hAnsi="Helvetica" w:cs="Helvetica"/>
          <w:kern w:val="1"/>
          <w:sz w:val="22"/>
          <w:szCs w:val="22"/>
          <w:lang w:val="en-US"/>
        </w:rPr>
        <w:t xml:space="preserve">e </w:t>
      </w:r>
      <w:r w:rsidR="00422A5E" w:rsidRPr="002D2EC9">
        <w:rPr>
          <w:rFonts w:ascii="Helvetica" w:hAnsi="Helvetica" w:cs="Helvetica"/>
          <w:kern w:val="1"/>
          <w:sz w:val="22"/>
          <w:szCs w:val="22"/>
          <w:lang w:val="en-US"/>
        </w:rPr>
        <w:t xml:space="preserve">the </w:t>
      </w:r>
      <w:r w:rsidRPr="002D2EC9">
        <w:rPr>
          <w:rFonts w:ascii="Helvetica" w:hAnsi="Helvetica" w:cs="Helvetica"/>
          <w:kern w:val="1"/>
          <w:sz w:val="22"/>
          <w:szCs w:val="22"/>
          <w:lang w:val="en-US"/>
        </w:rPr>
        <w:t>same predictions</w:t>
      </w:r>
      <w:r w:rsidR="00BC141F" w:rsidRPr="002D2EC9">
        <w:rPr>
          <w:rFonts w:ascii="Helvetica" w:hAnsi="Helvetica" w:cs="Helvetica"/>
          <w:kern w:val="1"/>
          <w:sz w:val="22"/>
          <w:szCs w:val="22"/>
          <w:lang w:val="en-US"/>
        </w:rPr>
        <w:t>). F</w:t>
      </w:r>
      <w:r w:rsidR="00543941" w:rsidRPr="002D2EC9">
        <w:rPr>
          <w:rFonts w:ascii="Helvetica" w:hAnsi="Helvetica" w:cs="Helvetica"/>
          <w:kern w:val="1"/>
          <w:sz w:val="22"/>
          <w:szCs w:val="22"/>
          <w:lang w:val="en-US"/>
        </w:rPr>
        <w:t xml:space="preserve">or example, the relative timing of an interaction will change in the same direction regardless of whether temperature </w:t>
      </w:r>
      <w:r w:rsidR="00AD73ED" w:rsidRPr="002D2EC9">
        <w:rPr>
          <w:rFonts w:ascii="Helvetica" w:hAnsi="Helvetica" w:cs="Helvetica"/>
          <w:kern w:val="1"/>
          <w:sz w:val="22"/>
          <w:szCs w:val="22"/>
          <w:lang w:val="en-US"/>
        </w:rPr>
        <w:t xml:space="preserve">(or some other abiotic factor) </w:t>
      </w:r>
      <w:r w:rsidR="00543941" w:rsidRPr="002D2EC9">
        <w:rPr>
          <w:rFonts w:ascii="Helvetica" w:hAnsi="Helvetica" w:cs="Helvetica"/>
          <w:kern w:val="1"/>
          <w:sz w:val="22"/>
          <w:szCs w:val="22"/>
          <w:lang w:val="en-US"/>
        </w:rPr>
        <w:t xml:space="preserve">directly or indirectly affects a resource’s </w:t>
      </w:r>
      <w:r w:rsidR="00AD73ED" w:rsidRPr="002D2EC9">
        <w:rPr>
          <w:rFonts w:ascii="Helvetica" w:hAnsi="Helvetica" w:cs="Helvetica"/>
          <w:kern w:val="1"/>
          <w:sz w:val="22"/>
          <w:szCs w:val="22"/>
          <w:lang w:val="en-US"/>
        </w:rPr>
        <w:t>peak</w:t>
      </w:r>
      <w:r w:rsidR="00422A5E" w:rsidRPr="002D2EC9">
        <w:rPr>
          <w:rFonts w:ascii="Helvetica" w:hAnsi="Helvetica" w:cs="Helvetica"/>
          <w:kern w:val="1"/>
          <w:sz w:val="22"/>
          <w:szCs w:val="22"/>
          <w:lang w:val="en-US"/>
        </w:rPr>
        <w:t>;</w:t>
      </w:r>
      <w:r w:rsidRPr="002D2EC9">
        <w:rPr>
          <w:rFonts w:ascii="Helvetica" w:hAnsi="Helvetica" w:cs="Helvetica"/>
          <w:kern w:val="1"/>
          <w:sz w:val="22"/>
          <w:szCs w:val="22"/>
          <w:lang w:val="en-US"/>
        </w:rPr>
        <w:t xml:space="preserve"> or (2) </w:t>
      </w:r>
      <w:r w:rsidR="003863B8" w:rsidRPr="002D2EC9">
        <w:rPr>
          <w:rFonts w:ascii="Helvetica" w:hAnsi="Helvetica" w:cs="Helvetica"/>
          <w:kern w:val="1"/>
          <w:sz w:val="22"/>
          <w:szCs w:val="22"/>
          <w:lang w:val="en-US"/>
        </w:rPr>
        <w:t xml:space="preserve">considering </w:t>
      </w:r>
      <w:r w:rsidR="00B37B4D" w:rsidRPr="002D2EC9">
        <w:rPr>
          <w:rFonts w:ascii="Helvetica" w:hAnsi="Helvetica" w:cs="Helvetica"/>
          <w:kern w:val="1"/>
          <w:sz w:val="22"/>
          <w:szCs w:val="22"/>
          <w:lang w:val="en-US"/>
        </w:rPr>
        <w:t xml:space="preserve">multiple mechanisms </w:t>
      </w:r>
      <w:r w:rsidR="003863B8" w:rsidRPr="002D2EC9">
        <w:rPr>
          <w:rFonts w:ascii="Helvetica" w:hAnsi="Helvetica" w:cs="Helvetica"/>
          <w:kern w:val="1"/>
          <w:sz w:val="22"/>
          <w:szCs w:val="22"/>
          <w:lang w:val="en-US"/>
        </w:rPr>
        <w:t>yields different predictions than considering only a single mechanism</w:t>
      </w:r>
      <w:r w:rsidRPr="002D2EC9">
        <w:rPr>
          <w:rFonts w:ascii="Helvetica" w:hAnsi="Helvetica" w:cs="Helvetica"/>
          <w:kern w:val="1"/>
          <w:sz w:val="22"/>
          <w:szCs w:val="22"/>
          <w:lang w:val="en-US"/>
        </w:rPr>
        <w:t>.</w:t>
      </w:r>
      <w:r w:rsidR="00685E1F" w:rsidRPr="002D2EC9">
        <w:rPr>
          <w:rFonts w:ascii="Helvetica" w:hAnsi="Helvetica" w:cs="Helvetica"/>
          <w:kern w:val="1"/>
          <w:sz w:val="22"/>
          <w:szCs w:val="22"/>
          <w:lang w:val="en-US"/>
        </w:rPr>
        <w:t xml:space="preserve"> </w:t>
      </w:r>
      <w:r w:rsidR="00543941" w:rsidRPr="002D2EC9">
        <w:rPr>
          <w:rFonts w:ascii="Helvetica" w:hAnsi="Helvetica" w:cs="Helvetica"/>
          <w:kern w:val="1"/>
          <w:sz w:val="22"/>
          <w:szCs w:val="22"/>
          <w:lang w:val="en-US"/>
        </w:rPr>
        <w:t>For example</w:t>
      </w:r>
      <w:r w:rsidR="00FC2E20" w:rsidRPr="002D2EC9">
        <w:rPr>
          <w:rFonts w:ascii="Helvetica" w:hAnsi="Helvetica" w:cs="Helvetica"/>
          <w:kern w:val="1"/>
          <w:sz w:val="22"/>
          <w:szCs w:val="22"/>
          <w:lang w:val="en-US"/>
        </w:rPr>
        <w:t>, r</w:t>
      </w:r>
      <w:r w:rsidR="003C4A76" w:rsidRPr="002D2EC9">
        <w:rPr>
          <w:rFonts w:ascii="Helvetica" w:hAnsi="Helvetica" w:cs="Helvetica"/>
          <w:kern w:val="1"/>
          <w:sz w:val="22"/>
          <w:szCs w:val="22"/>
          <w:lang w:val="en-US"/>
        </w:rPr>
        <w:t>ese</w:t>
      </w:r>
      <w:r w:rsidR="00E839EE" w:rsidRPr="002D2EC9">
        <w:rPr>
          <w:rFonts w:ascii="Helvetica" w:hAnsi="Helvetica" w:cs="Helvetica"/>
          <w:kern w:val="1"/>
          <w:sz w:val="22"/>
          <w:szCs w:val="22"/>
          <w:lang w:val="en-US"/>
        </w:rPr>
        <w:t>archers have pointed out how a broade</w:t>
      </w:r>
      <w:r w:rsidR="003C4A76" w:rsidRPr="002D2EC9">
        <w:rPr>
          <w:rFonts w:ascii="Helvetica" w:hAnsi="Helvetica" w:cs="Helvetica"/>
          <w:kern w:val="1"/>
          <w:sz w:val="22"/>
          <w:szCs w:val="22"/>
          <w:lang w:val="en-US"/>
        </w:rPr>
        <w:t>r perspective on life history, such as including other sources of mortality beyond those related to resource access</w:t>
      </w:r>
      <w:r w:rsidR="00C06280" w:rsidRPr="002D2EC9">
        <w:rPr>
          <w:rFonts w:ascii="Helvetica" w:hAnsi="Helvetica" w:cs="Helvetica"/>
          <w:kern w:val="1"/>
          <w:sz w:val="22"/>
          <w:szCs w:val="22"/>
          <w:lang w:val="en-US"/>
        </w:rPr>
        <w:t xml:space="preserve"> or alternative resource types (</w:t>
      </w:r>
      <w:proofErr w:type="spellStart"/>
      <w:r w:rsidR="007D2E91" w:rsidRPr="002D2EC9">
        <w:rPr>
          <w:rFonts w:ascii="Helvetica" w:hAnsi="Helvetica" w:cs="Helvetica"/>
          <w:kern w:val="1"/>
          <w:sz w:val="22"/>
          <w:szCs w:val="22"/>
          <w:lang w:val="en-US"/>
        </w:rPr>
        <w:t>Samplonius</w:t>
      </w:r>
      <w:proofErr w:type="spellEnd"/>
      <w:r w:rsidR="007D2E91" w:rsidRPr="002D2EC9">
        <w:rPr>
          <w:rFonts w:ascii="Helvetica" w:hAnsi="Helvetica" w:cs="Helvetica"/>
          <w:kern w:val="1"/>
          <w:sz w:val="22"/>
          <w:szCs w:val="22"/>
          <w:lang w:val="en-US"/>
        </w:rPr>
        <w:t xml:space="preserve"> et al. 2016</w:t>
      </w:r>
      <w:r w:rsidR="00C06280"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can lead to alternative predictions than the synchrony predict</w:t>
      </w:r>
      <w:r w:rsidR="00B279A2" w:rsidRPr="002D2EC9">
        <w:rPr>
          <w:rFonts w:ascii="Helvetica" w:hAnsi="Helvetica" w:cs="Helvetica"/>
          <w:kern w:val="1"/>
          <w:sz w:val="22"/>
          <w:szCs w:val="22"/>
          <w:lang w:val="en-US"/>
        </w:rPr>
        <w:t>ed by the Cushing curve (</w:t>
      </w:r>
      <w:r w:rsidR="00C954F2">
        <w:rPr>
          <w:rFonts w:ascii="Helvetica" w:hAnsi="Helvetica" w:cs="Helvetica"/>
          <w:kern w:val="1"/>
          <w:sz w:val="22"/>
          <w:szCs w:val="22"/>
          <w:lang w:val="en-US"/>
        </w:rPr>
        <w:t>Singer and</w:t>
      </w:r>
      <w:r w:rsidR="003C4A76" w:rsidRPr="002D2EC9">
        <w:rPr>
          <w:rFonts w:ascii="Helvetica" w:hAnsi="Helvetica" w:cs="Helvetica"/>
          <w:kern w:val="1"/>
          <w:sz w:val="22"/>
          <w:szCs w:val="22"/>
          <w:lang w:val="en-US"/>
        </w:rPr>
        <w:t xml:space="preserve"> Parmesan</w:t>
      </w:r>
      <w:r w:rsidR="00816B99">
        <w:rPr>
          <w:rFonts w:ascii="Helvetica" w:hAnsi="Helvetica" w:cs="Helvetica"/>
          <w:kern w:val="1"/>
          <w:sz w:val="22"/>
          <w:szCs w:val="22"/>
          <w:lang w:val="en-US"/>
        </w:rPr>
        <w:t xml:space="preserve"> 2010;</w:t>
      </w:r>
      <w:r w:rsidR="003C4A76" w:rsidRPr="002D2EC9">
        <w:rPr>
          <w:rFonts w:ascii="Helvetica" w:hAnsi="Helvetica" w:cs="Helvetica"/>
          <w:kern w:val="1"/>
          <w:sz w:val="22"/>
          <w:szCs w:val="22"/>
          <w:lang w:val="en-US"/>
        </w:rPr>
        <w:t xml:space="preserve"> </w:t>
      </w:r>
      <w:proofErr w:type="spellStart"/>
      <w:r w:rsidR="003C4A76" w:rsidRPr="002D2EC9">
        <w:rPr>
          <w:rFonts w:ascii="Helvetica" w:hAnsi="Helvetica" w:cs="Helvetica"/>
          <w:kern w:val="1"/>
          <w:sz w:val="22"/>
          <w:szCs w:val="22"/>
          <w:lang w:val="en-US"/>
        </w:rPr>
        <w:t>Johannsson</w:t>
      </w:r>
      <w:proofErr w:type="spellEnd"/>
      <w:r w:rsidR="003C4A76" w:rsidRPr="002D2EC9">
        <w:rPr>
          <w:rFonts w:ascii="Helvetica" w:hAnsi="Helvetica" w:cs="Helvetica"/>
          <w:kern w:val="1"/>
          <w:sz w:val="22"/>
          <w:szCs w:val="22"/>
          <w:lang w:val="en-US"/>
        </w:rPr>
        <w:t xml:space="preserve"> &amp; </w:t>
      </w:r>
      <w:proofErr w:type="spellStart"/>
      <w:r w:rsidR="003C4A76" w:rsidRPr="002D2EC9">
        <w:rPr>
          <w:rFonts w:ascii="Helvetica" w:hAnsi="Helvetica" w:cs="Helvetica"/>
          <w:kern w:val="1"/>
          <w:sz w:val="22"/>
          <w:szCs w:val="22"/>
          <w:lang w:val="en-US"/>
        </w:rPr>
        <w:t>Jonzen</w:t>
      </w:r>
      <w:proofErr w:type="spellEnd"/>
      <w:r w:rsidR="00C25A6A" w:rsidRPr="002D2EC9">
        <w:rPr>
          <w:rFonts w:ascii="Helvetica" w:hAnsi="Helvetica" w:cs="Helvetica"/>
          <w:kern w:val="1"/>
          <w:sz w:val="22"/>
          <w:szCs w:val="22"/>
          <w:lang w:val="en-US"/>
        </w:rPr>
        <w:t xml:space="preserve"> 2012</w:t>
      </w:r>
      <w:r w:rsidR="003C4A76" w:rsidRPr="002D2EC9">
        <w:rPr>
          <w:rFonts w:ascii="Helvetica" w:hAnsi="Helvetica" w:cs="Helvetica"/>
          <w:kern w:val="1"/>
          <w:sz w:val="22"/>
          <w:szCs w:val="22"/>
          <w:lang w:val="en-US"/>
        </w:rPr>
        <w:t xml:space="preserve">). </w:t>
      </w:r>
    </w:p>
    <w:p w14:paraId="4DE91F03" w14:textId="4E4423DA" w:rsidR="003C4A76" w:rsidRPr="002D2EC9" w:rsidRDefault="003741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kern w:val="1"/>
          <w:sz w:val="22"/>
          <w:szCs w:val="22"/>
          <w:lang w:val="en-US"/>
        </w:rPr>
        <w:t xml:space="preserve"> </w:t>
      </w:r>
    </w:p>
    <w:p w14:paraId="7C7E8166" w14:textId="77777777" w:rsidR="003C4A76" w:rsidRPr="002D2EC9"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84F8496" w14:textId="71773874" w:rsidR="003A4640" w:rsidRPr="002D2EC9"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2D2EC9">
        <w:rPr>
          <w:rFonts w:ascii="Helvetica" w:hAnsi="Helvetica" w:cs="Helvetica"/>
          <w:i/>
          <w:sz w:val="22"/>
          <w:szCs w:val="22"/>
          <w:lang w:val="en-US"/>
        </w:rPr>
        <w:t>ii</w:t>
      </w:r>
      <w:r w:rsidR="00ED5DBD" w:rsidRPr="002D2EC9">
        <w:rPr>
          <w:rFonts w:ascii="Helvetica" w:hAnsi="Helvetica" w:cs="Helvetica"/>
          <w:i/>
          <w:sz w:val="22"/>
          <w:szCs w:val="22"/>
          <w:lang w:val="en-US"/>
        </w:rPr>
        <w:t xml:space="preserve">) </w:t>
      </w:r>
      <w:r w:rsidR="00FA14AB" w:rsidRPr="002D2EC9">
        <w:rPr>
          <w:rFonts w:ascii="Helvetica" w:hAnsi="Helvetica" w:cs="Helvetica"/>
          <w:i/>
          <w:sz w:val="22"/>
          <w:szCs w:val="22"/>
          <w:lang w:val="en-US"/>
        </w:rPr>
        <w:t>Testing p</w:t>
      </w:r>
      <w:r w:rsidR="00ED5DBD" w:rsidRPr="002D2EC9">
        <w:rPr>
          <w:rFonts w:ascii="Helvetica" w:hAnsi="Helvetica" w:cs="Helvetica"/>
          <w:i/>
          <w:sz w:val="22"/>
          <w:szCs w:val="22"/>
          <w:lang w:val="en-US"/>
        </w:rPr>
        <w:t xml:space="preserve">re-climate change </w:t>
      </w:r>
      <w:r w:rsidR="00FA14AB" w:rsidRPr="002D2EC9">
        <w:rPr>
          <w:rFonts w:ascii="Helvetica" w:hAnsi="Helvetica" w:cs="Helvetica"/>
          <w:i/>
          <w:sz w:val="22"/>
          <w:szCs w:val="22"/>
          <w:lang w:val="en-US"/>
        </w:rPr>
        <w:t>conditions</w:t>
      </w:r>
    </w:p>
    <w:p w14:paraId="72A7CB80" w14:textId="75E2CDD8" w:rsidR="0049164F" w:rsidRPr="002D2EC9"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7F5E93" w:rsidRPr="002D2EC9">
        <w:rPr>
          <w:rFonts w:ascii="Helvetica" w:hAnsi="Helvetica" w:cs="Helvetica"/>
          <w:sz w:val="22"/>
          <w:szCs w:val="22"/>
          <w:lang w:val="en-US"/>
        </w:rPr>
        <w:t xml:space="preserve">Applying the Cushing hypothesis to understanding—and ideally predicting—the consequences of climate change for interacting species requires more than testing the assumptions and underlying mechanisms of the hypothesis (Figure </w:t>
      </w:r>
      <w:r w:rsidR="00426B19" w:rsidRPr="002D2EC9">
        <w:rPr>
          <w:rFonts w:ascii="Helvetica" w:hAnsi="Helvetica" w:cs="Helvetica"/>
          <w:sz w:val="22"/>
          <w:szCs w:val="22"/>
          <w:lang w:val="en-US"/>
        </w:rPr>
        <w:t>2</w:t>
      </w:r>
      <w:r w:rsidR="007F5E93" w:rsidRPr="002D2EC9">
        <w:rPr>
          <w:rFonts w:ascii="Helvetica" w:hAnsi="Helvetica" w:cs="Helvetica"/>
          <w:sz w:val="22"/>
          <w:szCs w:val="22"/>
          <w:lang w:val="en-US"/>
        </w:rPr>
        <w:t xml:space="preserve">). </w:t>
      </w:r>
      <w:r w:rsidR="00334ABE" w:rsidRPr="002D2EC9">
        <w:rPr>
          <w:rFonts w:ascii="Helvetica" w:hAnsi="Helvetica" w:cs="Helvetica"/>
          <w:sz w:val="22"/>
          <w:szCs w:val="22"/>
          <w:lang w:val="en-US"/>
        </w:rPr>
        <w:t>I</w:t>
      </w:r>
      <w:r w:rsidR="007F5E93" w:rsidRPr="002D2EC9">
        <w:rPr>
          <w:rFonts w:ascii="Helvetica" w:hAnsi="Helvetica" w:cs="Helvetica"/>
          <w:sz w:val="22"/>
          <w:szCs w:val="22"/>
          <w:lang w:val="en-US"/>
        </w:rPr>
        <w:t xml:space="preserve">f the assumptions of the Cushing hypothesis are met and the mechanisms understood, researchers still need an understanding of the system dynamics before climate change, and the </w:t>
      </w:r>
      <w:proofErr w:type="spellStart"/>
      <w:r w:rsidR="007F5E93" w:rsidRPr="002D2EC9">
        <w:rPr>
          <w:rFonts w:ascii="Helvetica" w:hAnsi="Helvetica" w:cs="Helvetica"/>
          <w:sz w:val="22"/>
          <w:szCs w:val="22"/>
          <w:lang w:val="en-US"/>
        </w:rPr>
        <w:t>phenological</w:t>
      </w:r>
      <w:proofErr w:type="spellEnd"/>
      <w:r w:rsidR="007F5E93" w:rsidRPr="002D2EC9">
        <w:rPr>
          <w:rFonts w:ascii="Helvetica" w:hAnsi="Helvetica" w:cs="Helvetica"/>
          <w:sz w:val="22"/>
          <w:szCs w:val="22"/>
          <w:lang w:val="en-US"/>
        </w:rPr>
        <w:t xml:space="preserve"> cues </w:t>
      </w:r>
      <w:r w:rsidR="00C669DC" w:rsidRPr="002D2EC9">
        <w:rPr>
          <w:rFonts w:ascii="Helvetica" w:hAnsi="Helvetica" w:cs="Helvetica"/>
          <w:sz w:val="22"/>
          <w:szCs w:val="22"/>
          <w:lang w:val="en-US"/>
        </w:rPr>
        <w:t xml:space="preserve">that affect the timing of </w:t>
      </w:r>
      <w:r w:rsidR="007F5E93" w:rsidRPr="002D2EC9">
        <w:rPr>
          <w:rFonts w:ascii="Helvetica" w:hAnsi="Helvetica" w:cs="Helvetica"/>
          <w:sz w:val="22"/>
          <w:szCs w:val="22"/>
          <w:lang w:val="en-US"/>
        </w:rPr>
        <w:t>consumer and resource levels, to predict</w:t>
      </w:r>
      <w:r w:rsidR="00E37758" w:rsidRPr="002D2EC9">
        <w:rPr>
          <w:rFonts w:ascii="Helvetica" w:hAnsi="Helvetica" w:cs="Helvetica"/>
          <w:sz w:val="22"/>
          <w:szCs w:val="22"/>
          <w:lang w:val="en-US"/>
        </w:rPr>
        <w:t xml:space="preserve"> what shifts in the climate have—and will—do to the timing and fitness of the players</w:t>
      </w:r>
      <w:r w:rsidR="00D9671E" w:rsidRPr="002D2EC9">
        <w:rPr>
          <w:rFonts w:ascii="Helvetica" w:hAnsi="Helvetica" w:cs="Helvetica"/>
          <w:sz w:val="22"/>
          <w:szCs w:val="22"/>
          <w:lang w:val="en-US"/>
        </w:rPr>
        <w:t xml:space="preserve">  (Figure 2)</w:t>
      </w:r>
      <w:r w:rsidR="007F5E93" w:rsidRPr="002D2EC9">
        <w:rPr>
          <w:rFonts w:ascii="Helvetica" w:hAnsi="Helvetica" w:cs="Helvetica"/>
          <w:sz w:val="22"/>
          <w:szCs w:val="22"/>
          <w:lang w:val="en-US"/>
        </w:rPr>
        <w:t xml:space="preserve">. </w:t>
      </w:r>
      <w:r w:rsidR="0050413B" w:rsidRPr="002D2EC9">
        <w:rPr>
          <w:rFonts w:ascii="Helvetica" w:hAnsi="Helvetica" w:cs="Helvetica"/>
          <w:sz w:val="22"/>
          <w:szCs w:val="22"/>
          <w:lang w:val="en-US"/>
        </w:rPr>
        <w:t xml:space="preserve">Below we discuss </w:t>
      </w:r>
      <w:r w:rsidR="00D9671E" w:rsidRPr="002D2EC9">
        <w:rPr>
          <w:rFonts w:ascii="Helvetica" w:hAnsi="Helvetica" w:cs="Helvetica"/>
          <w:sz w:val="22"/>
          <w:szCs w:val="22"/>
          <w:lang w:val="en-US"/>
        </w:rPr>
        <w:t xml:space="preserve">these steps in </w:t>
      </w:r>
      <w:r w:rsidR="00D9671E" w:rsidRPr="002D2EC9">
        <w:rPr>
          <w:rFonts w:ascii="Helvetica" w:hAnsi="Helvetica" w:cs="Helvetica"/>
          <w:sz w:val="22"/>
          <w:szCs w:val="22"/>
          <w:lang w:val="en-US"/>
        </w:rPr>
        <w:lastRenderedPageBreak/>
        <w:t>more detail.</w:t>
      </w:r>
      <w:r w:rsidR="0050413B" w:rsidRPr="002D2EC9">
        <w:rPr>
          <w:rFonts w:ascii="Helvetica" w:hAnsi="Helvetica" w:cs="Helvetica"/>
          <w:sz w:val="22"/>
          <w:szCs w:val="22"/>
          <w:lang w:val="en-US"/>
        </w:rPr>
        <w:t xml:space="preserve"> </w:t>
      </w:r>
    </w:p>
    <w:p w14:paraId="4BDE99D0" w14:textId="77777777" w:rsidR="004916E3" w:rsidRPr="002D2EC9"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04E16BA7" w:rsidR="00ED5DBD" w:rsidRPr="002D2EC9" w:rsidRDefault="003A464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2D2EC9">
        <w:rPr>
          <w:rFonts w:ascii="Helvetica" w:hAnsi="Helvetica" w:cs="Helvetica"/>
          <w:i/>
          <w:sz w:val="22"/>
          <w:szCs w:val="22"/>
          <w:lang w:val="en-US"/>
        </w:rPr>
        <w:t>(a) Identifying pre-climate change baselines</w:t>
      </w:r>
    </w:p>
    <w:p w14:paraId="30F922F0" w14:textId="545996CD" w:rsidR="00024CB9" w:rsidRPr="002D2EC9"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185FAB" w:rsidRPr="002D2EC9">
        <w:rPr>
          <w:rFonts w:ascii="Helvetica" w:hAnsi="Helvetica" w:cs="Helvetica"/>
          <w:sz w:val="22"/>
          <w:szCs w:val="22"/>
          <w:lang w:val="en-US"/>
        </w:rPr>
        <w:t xml:space="preserve">The concept of pre-climate change baseline (i.e., defining the </w:t>
      </w:r>
      <w:r w:rsidR="009310FD" w:rsidRPr="002D2EC9">
        <w:rPr>
          <w:rFonts w:ascii="Helvetica" w:hAnsi="Helvetica" w:cs="Helvetica"/>
          <w:sz w:val="22"/>
          <w:szCs w:val="22"/>
          <w:lang w:val="en-US"/>
        </w:rPr>
        <w:t xml:space="preserve">range of </w:t>
      </w:r>
      <w:r w:rsidR="00185FAB" w:rsidRPr="002D2EC9">
        <w:rPr>
          <w:rFonts w:ascii="Helvetica" w:hAnsi="Helvetica" w:cs="Helvetica"/>
          <w:sz w:val="22"/>
          <w:szCs w:val="22"/>
          <w:lang w:val="en-US"/>
        </w:rPr>
        <w:t>natural variation)</w:t>
      </w:r>
      <w:r w:rsidR="007E51C0" w:rsidRPr="002D2EC9">
        <w:rPr>
          <w:rFonts w:ascii="Helvetica" w:hAnsi="Helvetica" w:cs="Helvetica"/>
          <w:sz w:val="22"/>
          <w:szCs w:val="22"/>
          <w:lang w:val="en-US"/>
        </w:rPr>
        <w:t xml:space="preserve"> </w:t>
      </w:r>
      <w:r w:rsidR="00185FAB" w:rsidRPr="002D2EC9">
        <w:rPr>
          <w:rFonts w:ascii="Helvetica" w:hAnsi="Helvetica" w:cs="Helvetica"/>
          <w:sz w:val="22"/>
          <w:szCs w:val="22"/>
          <w:lang w:val="en-US"/>
        </w:rPr>
        <w:t xml:space="preserve">is rarely, if ever, considered by </w:t>
      </w:r>
      <w:proofErr w:type="spellStart"/>
      <w:r w:rsidR="00384642" w:rsidRPr="002D2EC9">
        <w:rPr>
          <w:rFonts w:ascii="Helvetica" w:hAnsi="Helvetica" w:cs="Helvetica"/>
          <w:sz w:val="22"/>
          <w:szCs w:val="22"/>
          <w:lang w:val="en-US"/>
        </w:rPr>
        <w:t>phenological</w:t>
      </w:r>
      <w:proofErr w:type="spellEnd"/>
      <w:r w:rsidR="00185FAB" w:rsidRPr="002D2EC9">
        <w:rPr>
          <w:rFonts w:ascii="Helvetica" w:hAnsi="Helvetica" w:cs="Helvetica"/>
          <w:sz w:val="22"/>
          <w:szCs w:val="22"/>
          <w:lang w:val="en-US"/>
        </w:rPr>
        <w:t xml:space="preserve"> </w:t>
      </w:r>
      <w:r w:rsidR="008A3782" w:rsidRPr="002D2EC9">
        <w:rPr>
          <w:rFonts w:ascii="Helvetica" w:hAnsi="Helvetica" w:cs="Helvetica"/>
          <w:sz w:val="22"/>
          <w:szCs w:val="22"/>
          <w:lang w:val="en-US"/>
        </w:rPr>
        <w:t>mismatch</w:t>
      </w:r>
      <w:r w:rsidR="00185FAB" w:rsidRPr="002D2EC9">
        <w:rPr>
          <w:rFonts w:ascii="Helvetica" w:hAnsi="Helvetica" w:cs="Helvetica"/>
          <w:sz w:val="22"/>
          <w:szCs w:val="22"/>
          <w:lang w:val="en-US"/>
        </w:rPr>
        <w:t xml:space="preserve"> studies</w:t>
      </w:r>
      <w:r w:rsidR="007E51C0" w:rsidRPr="002D2EC9">
        <w:rPr>
          <w:rFonts w:ascii="Helvetica" w:hAnsi="Helvetica" w:cs="Helvetica"/>
          <w:sz w:val="22"/>
          <w:szCs w:val="22"/>
          <w:lang w:val="en-US"/>
        </w:rPr>
        <w:t>; yet, e</w:t>
      </w:r>
      <w:r w:rsidRPr="002D2EC9">
        <w:rPr>
          <w:rFonts w:ascii="Helvetica" w:hAnsi="Helvetica" w:cs="Helvetica"/>
          <w:sz w:val="22"/>
          <w:szCs w:val="22"/>
          <w:lang w:val="en-US"/>
        </w:rPr>
        <w:t xml:space="preserve">stablishing </w:t>
      </w:r>
      <w:r w:rsidR="002A6A21" w:rsidRPr="002D2EC9">
        <w:rPr>
          <w:rFonts w:ascii="Helvetica" w:hAnsi="Helvetica" w:cs="Helvetica"/>
          <w:sz w:val="22"/>
          <w:szCs w:val="22"/>
          <w:lang w:val="en-US"/>
        </w:rPr>
        <w:t xml:space="preserve">a baseline </w:t>
      </w:r>
      <w:r w:rsidR="007E51C0" w:rsidRPr="002D2EC9">
        <w:rPr>
          <w:rFonts w:ascii="Helvetica" w:hAnsi="Helvetica" w:cs="Helvetica"/>
          <w:sz w:val="22"/>
          <w:szCs w:val="22"/>
          <w:lang w:val="en-US"/>
        </w:rPr>
        <w:t xml:space="preserve">in a system has </w:t>
      </w:r>
      <w:r w:rsidR="005D754C" w:rsidRPr="002D2EC9">
        <w:rPr>
          <w:rFonts w:ascii="Helvetica" w:hAnsi="Helvetica" w:cs="Helvetica"/>
          <w:sz w:val="22"/>
          <w:szCs w:val="22"/>
          <w:lang w:val="en-US"/>
        </w:rPr>
        <w:t xml:space="preserve">important implications for </w:t>
      </w:r>
      <w:r w:rsidR="00916D06" w:rsidRPr="002D2EC9">
        <w:rPr>
          <w:rFonts w:ascii="Helvetica" w:hAnsi="Helvetica" w:cs="Helvetica"/>
          <w:sz w:val="22"/>
          <w:szCs w:val="22"/>
          <w:lang w:val="en-US"/>
        </w:rPr>
        <w:t xml:space="preserve">the Cushing hypothesis in </w:t>
      </w:r>
      <w:r w:rsidR="00826D5A" w:rsidRPr="002D2EC9">
        <w:rPr>
          <w:rFonts w:ascii="Helvetica" w:hAnsi="Helvetica" w:cs="Helvetica"/>
          <w:sz w:val="22"/>
          <w:szCs w:val="22"/>
          <w:lang w:val="en-US"/>
        </w:rPr>
        <w:t xml:space="preserve">both </w:t>
      </w:r>
      <w:r w:rsidR="005D754C" w:rsidRPr="002D2EC9">
        <w:rPr>
          <w:rFonts w:ascii="Helvetica" w:hAnsi="Helvetica" w:cs="Helvetica"/>
          <w:sz w:val="22"/>
          <w:szCs w:val="22"/>
          <w:lang w:val="en-US"/>
        </w:rPr>
        <w:t>climate change</w:t>
      </w:r>
      <w:r w:rsidR="008A3782" w:rsidRPr="002D2EC9">
        <w:rPr>
          <w:rFonts w:ascii="Helvetica" w:hAnsi="Helvetica" w:cs="Helvetica"/>
          <w:sz w:val="22"/>
          <w:szCs w:val="22"/>
          <w:lang w:val="en-US"/>
        </w:rPr>
        <w:t xml:space="preserve"> and fundamental</w:t>
      </w:r>
      <w:r w:rsidR="005D754C" w:rsidRPr="002D2EC9">
        <w:rPr>
          <w:rFonts w:ascii="Helvetica" w:hAnsi="Helvetica" w:cs="Helvetica"/>
          <w:sz w:val="22"/>
          <w:szCs w:val="22"/>
          <w:lang w:val="en-US"/>
        </w:rPr>
        <w:t xml:space="preserve"> studies</w:t>
      </w:r>
      <w:r w:rsidR="004B418C" w:rsidRPr="002D2EC9">
        <w:rPr>
          <w:rFonts w:ascii="Helvetica" w:hAnsi="Helvetica" w:cs="Helvetica"/>
          <w:sz w:val="22"/>
          <w:szCs w:val="22"/>
          <w:lang w:val="en-US"/>
        </w:rPr>
        <w:t xml:space="preserve">. </w:t>
      </w:r>
      <w:r w:rsidR="00505B5D" w:rsidRPr="002D2EC9">
        <w:rPr>
          <w:rFonts w:ascii="Helvetica" w:hAnsi="Helvetica" w:cs="Helvetica"/>
          <w:sz w:val="22"/>
          <w:szCs w:val="22"/>
          <w:lang w:val="en-US"/>
        </w:rPr>
        <w:t>Of the studies we c</w:t>
      </w:r>
      <w:r w:rsidR="005D08E7" w:rsidRPr="002D2EC9">
        <w:rPr>
          <w:rFonts w:ascii="Helvetica" w:hAnsi="Helvetica" w:cs="Helvetica"/>
          <w:sz w:val="22"/>
          <w:szCs w:val="22"/>
          <w:lang w:val="en-US"/>
        </w:rPr>
        <w:t xml:space="preserve">onsidered, only </w:t>
      </w:r>
      <w:r w:rsidR="00C55611" w:rsidRPr="002D2EC9">
        <w:rPr>
          <w:rFonts w:ascii="Helvetica" w:hAnsi="Helvetica" w:cs="Helvetica"/>
          <w:sz w:val="22"/>
          <w:szCs w:val="22"/>
          <w:lang w:val="en-US"/>
        </w:rPr>
        <w:t>26</w:t>
      </w:r>
      <w:r w:rsidR="00505B5D" w:rsidRPr="002D2EC9">
        <w:rPr>
          <w:rFonts w:ascii="Helvetica" w:hAnsi="Helvetica" w:cs="Helvetica"/>
          <w:sz w:val="22"/>
          <w:szCs w:val="22"/>
          <w:lang w:val="en-US"/>
        </w:rPr>
        <w:t xml:space="preserve">% </w:t>
      </w:r>
      <w:r w:rsidR="005D08E7" w:rsidRPr="002D2EC9">
        <w:rPr>
          <w:rFonts w:ascii="Helvetica" w:hAnsi="Helvetica" w:cs="Helvetica"/>
          <w:sz w:val="22"/>
          <w:szCs w:val="22"/>
          <w:lang w:val="en-US"/>
        </w:rPr>
        <w:t>(</w:t>
      </w:r>
      <w:r w:rsidR="00C55611" w:rsidRPr="002D2EC9">
        <w:rPr>
          <w:rFonts w:ascii="Helvetica" w:hAnsi="Helvetica" w:cs="Helvetica"/>
          <w:sz w:val="22"/>
          <w:szCs w:val="22"/>
          <w:lang w:val="en-US"/>
        </w:rPr>
        <w:t>11</w:t>
      </w:r>
      <w:r w:rsidR="005D08E7" w:rsidRPr="002D2EC9">
        <w:rPr>
          <w:rFonts w:ascii="Helvetica" w:hAnsi="Helvetica" w:cs="Helvetica"/>
          <w:sz w:val="22"/>
          <w:szCs w:val="22"/>
          <w:lang w:val="en-US"/>
        </w:rPr>
        <w:t>/4</w:t>
      </w:r>
      <w:r w:rsidR="00AA50C2" w:rsidRPr="002D2EC9">
        <w:rPr>
          <w:rFonts w:ascii="Helvetica" w:hAnsi="Helvetica" w:cs="Helvetica"/>
          <w:sz w:val="22"/>
          <w:szCs w:val="22"/>
          <w:lang w:val="en-US"/>
        </w:rPr>
        <w:t>3</w:t>
      </w:r>
      <w:r w:rsidR="00D26B81" w:rsidRPr="002D2EC9">
        <w:rPr>
          <w:rFonts w:ascii="Helvetica" w:hAnsi="Helvetica" w:cs="Helvetica"/>
          <w:sz w:val="22"/>
          <w:szCs w:val="22"/>
          <w:lang w:val="en-US"/>
        </w:rPr>
        <w:t xml:space="preserve">) </w:t>
      </w:r>
      <w:r w:rsidR="00505B5D" w:rsidRPr="002D2EC9">
        <w:rPr>
          <w:rFonts w:ascii="Helvetica" w:hAnsi="Helvetica" w:cs="Helvetica"/>
          <w:sz w:val="22"/>
          <w:szCs w:val="22"/>
          <w:lang w:val="en-US"/>
        </w:rPr>
        <w:t xml:space="preserve">of the studies </w:t>
      </w:r>
      <w:r w:rsidR="00CD69E3" w:rsidRPr="002D2EC9">
        <w:rPr>
          <w:rFonts w:ascii="Helvetica" w:hAnsi="Helvetica" w:cs="Helvetica"/>
          <w:sz w:val="22"/>
          <w:szCs w:val="22"/>
          <w:lang w:val="en-US"/>
        </w:rPr>
        <w:t xml:space="preserve">began before the early 1980s, </w:t>
      </w:r>
      <w:r w:rsidR="001B0F95" w:rsidRPr="002D2EC9">
        <w:rPr>
          <w:rFonts w:ascii="Helvetica" w:hAnsi="Helvetica" w:cs="Helvetica"/>
          <w:sz w:val="22"/>
          <w:szCs w:val="22"/>
          <w:lang w:val="en-US"/>
        </w:rPr>
        <w:t xml:space="preserve">the same time </w:t>
      </w:r>
      <w:r w:rsidR="0027347F" w:rsidRPr="002D2EC9">
        <w:rPr>
          <w:rFonts w:ascii="Helvetica" w:hAnsi="Helvetica" w:cs="Helvetica"/>
          <w:sz w:val="22"/>
          <w:szCs w:val="22"/>
          <w:lang w:val="en-US"/>
        </w:rPr>
        <w:t xml:space="preserve">that </w:t>
      </w:r>
      <w:r w:rsidR="00145140" w:rsidRPr="002D2EC9">
        <w:rPr>
          <w:rFonts w:ascii="Helvetica" w:hAnsi="Helvetica" w:cs="Helvetica"/>
          <w:sz w:val="22"/>
          <w:szCs w:val="22"/>
          <w:lang w:val="en-US"/>
        </w:rPr>
        <w:t xml:space="preserve">pronounced </w:t>
      </w:r>
      <w:r w:rsidR="001B0F95" w:rsidRPr="002D2EC9">
        <w:rPr>
          <w:rFonts w:ascii="Helvetica" w:hAnsi="Helvetica" w:cs="Helvetica"/>
          <w:sz w:val="22"/>
          <w:szCs w:val="22"/>
          <w:lang w:val="en-US"/>
        </w:rPr>
        <w:t>recent climate change began</w:t>
      </w:r>
      <w:r w:rsidR="00EE3E30" w:rsidRPr="002D2EC9">
        <w:rPr>
          <w:rFonts w:ascii="Helvetica" w:hAnsi="Helvetica" w:cs="Helvetica"/>
          <w:sz w:val="22"/>
          <w:szCs w:val="22"/>
          <w:lang w:val="en-US"/>
        </w:rPr>
        <w:t xml:space="preserve"> (Solomon et al. 2007</w:t>
      </w:r>
      <w:r w:rsidR="008A3782" w:rsidRPr="002D2EC9">
        <w:rPr>
          <w:rFonts w:ascii="Helvetica" w:hAnsi="Helvetica" w:cs="Helvetica"/>
          <w:sz w:val="22"/>
          <w:szCs w:val="22"/>
          <w:lang w:val="en-US"/>
        </w:rPr>
        <w:t>)</w:t>
      </w:r>
      <w:r w:rsidR="00B44C0E" w:rsidRPr="002D2EC9">
        <w:rPr>
          <w:rFonts w:ascii="Helvetica" w:hAnsi="Helvetica" w:cs="Helvetica"/>
          <w:sz w:val="22"/>
          <w:szCs w:val="22"/>
          <w:lang w:val="en-US"/>
        </w:rPr>
        <w:t xml:space="preserve">. </w:t>
      </w:r>
      <w:r w:rsidR="007A10D0" w:rsidRPr="002D2EC9">
        <w:rPr>
          <w:rFonts w:ascii="Helvetica" w:hAnsi="Helvetica" w:cs="Helvetica"/>
          <w:sz w:val="22"/>
          <w:szCs w:val="22"/>
          <w:lang w:val="en-US"/>
        </w:rPr>
        <w:t xml:space="preserve">Even in this subset of studies, </w:t>
      </w:r>
      <w:r w:rsidR="003F0CDA" w:rsidRPr="002D2EC9">
        <w:rPr>
          <w:rFonts w:ascii="Helvetica" w:hAnsi="Helvetica" w:cs="Helvetica"/>
          <w:sz w:val="22"/>
          <w:szCs w:val="22"/>
          <w:lang w:val="en-US"/>
        </w:rPr>
        <w:t>not all studies</w:t>
      </w:r>
      <w:r w:rsidR="007A10D0" w:rsidRPr="002D2EC9">
        <w:rPr>
          <w:rFonts w:ascii="Helvetica" w:hAnsi="Helvetica" w:cs="Helvetica"/>
          <w:sz w:val="22"/>
          <w:szCs w:val="22"/>
          <w:lang w:val="en-US"/>
        </w:rPr>
        <w:t xml:space="preserve"> had more than </w:t>
      </w:r>
      <w:r w:rsidR="0011001F" w:rsidRPr="002D2EC9">
        <w:rPr>
          <w:rFonts w:ascii="Helvetica" w:hAnsi="Helvetica" w:cs="Helvetica"/>
          <w:sz w:val="22"/>
          <w:szCs w:val="22"/>
          <w:lang w:val="en-US"/>
        </w:rPr>
        <w:t>three</w:t>
      </w:r>
      <w:r w:rsidR="007A10D0" w:rsidRPr="002D2EC9">
        <w:rPr>
          <w:rFonts w:ascii="Helvetica" w:hAnsi="Helvetica" w:cs="Helvetica"/>
          <w:sz w:val="22"/>
          <w:szCs w:val="22"/>
          <w:lang w:val="en-US"/>
        </w:rPr>
        <w:t xml:space="preserve"> years</w:t>
      </w:r>
      <w:r w:rsidR="003F0CDA" w:rsidRPr="002D2EC9">
        <w:rPr>
          <w:rFonts w:ascii="Helvetica" w:hAnsi="Helvetica" w:cs="Helvetica"/>
          <w:sz w:val="22"/>
          <w:szCs w:val="22"/>
          <w:lang w:val="en-US"/>
        </w:rPr>
        <w:t xml:space="preserve"> of data (</w:t>
      </w:r>
      <w:r w:rsidR="0011001F" w:rsidRPr="002D2EC9">
        <w:rPr>
          <w:rFonts w:ascii="Helvetica" w:hAnsi="Helvetica" w:cs="Helvetica"/>
          <w:sz w:val="22"/>
          <w:szCs w:val="22"/>
          <w:lang w:val="en-US"/>
        </w:rPr>
        <w:t>2</w:t>
      </w:r>
      <w:r w:rsidR="003F0CDA" w:rsidRPr="002D2EC9">
        <w:rPr>
          <w:rFonts w:ascii="Helvetica" w:hAnsi="Helvetica" w:cs="Helvetica"/>
          <w:sz w:val="22"/>
          <w:szCs w:val="22"/>
          <w:lang w:val="en-US"/>
        </w:rPr>
        <w:t>/11</w:t>
      </w:r>
      <w:r w:rsidR="0011001F" w:rsidRPr="002D2EC9">
        <w:rPr>
          <w:rFonts w:ascii="Helvetica" w:hAnsi="Helvetica" w:cs="Helvetica"/>
          <w:sz w:val="22"/>
          <w:szCs w:val="22"/>
          <w:lang w:val="en-US"/>
        </w:rPr>
        <w:t xml:space="preserve"> had only one or two years of data for inference</w:t>
      </w:r>
      <w:r w:rsidR="003F0CDA" w:rsidRPr="002D2EC9">
        <w:rPr>
          <w:rFonts w:ascii="Helvetica" w:hAnsi="Helvetica" w:cs="Helvetica"/>
          <w:sz w:val="22"/>
          <w:szCs w:val="22"/>
          <w:lang w:val="en-US"/>
        </w:rPr>
        <w:t>)</w:t>
      </w:r>
      <w:r w:rsidR="007A10D0" w:rsidRPr="002D2EC9">
        <w:rPr>
          <w:rFonts w:ascii="Helvetica" w:hAnsi="Helvetica" w:cs="Helvetica"/>
          <w:sz w:val="22"/>
          <w:szCs w:val="22"/>
          <w:lang w:val="en-US"/>
        </w:rPr>
        <w:t xml:space="preserve">. </w:t>
      </w:r>
      <w:r w:rsidR="00B44C0E" w:rsidRPr="002D2EC9">
        <w:rPr>
          <w:rFonts w:ascii="Helvetica" w:hAnsi="Helvetica" w:cs="Helvetica"/>
          <w:sz w:val="22"/>
          <w:szCs w:val="22"/>
          <w:lang w:val="en-US"/>
        </w:rPr>
        <w:t xml:space="preserve">This </w:t>
      </w:r>
      <w:r w:rsidR="002633C4" w:rsidRPr="002D2EC9">
        <w:rPr>
          <w:rFonts w:ascii="Helvetica" w:hAnsi="Helvetica" w:cs="Helvetica"/>
          <w:sz w:val="22"/>
          <w:szCs w:val="22"/>
          <w:lang w:val="en-US"/>
        </w:rPr>
        <w:t>is also an issue with</w:t>
      </w:r>
      <w:r w:rsidR="001B0F95" w:rsidRPr="002D2EC9">
        <w:rPr>
          <w:rFonts w:ascii="Helvetica" w:hAnsi="Helvetica" w:cs="Helvetica"/>
          <w:sz w:val="22"/>
          <w:szCs w:val="22"/>
          <w:lang w:val="en-US"/>
        </w:rPr>
        <w:t xml:space="preserve"> the </w:t>
      </w:r>
      <w:proofErr w:type="spellStart"/>
      <w:r w:rsidR="002633C4" w:rsidRPr="002D2EC9">
        <w:rPr>
          <w:rFonts w:ascii="Helvetica" w:hAnsi="Helvetica" w:cs="Helvetica"/>
          <w:sz w:val="22"/>
          <w:szCs w:val="22"/>
          <w:lang w:val="en-US"/>
        </w:rPr>
        <w:t>phenological</w:t>
      </w:r>
      <w:proofErr w:type="spellEnd"/>
      <w:r w:rsidR="001B0F95" w:rsidRPr="002D2EC9">
        <w:rPr>
          <w:rFonts w:ascii="Helvetica" w:hAnsi="Helvetica" w:cs="Helvetica"/>
          <w:sz w:val="22"/>
          <w:szCs w:val="22"/>
          <w:lang w:val="en-US"/>
        </w:rPr>
        <w:t xml:space="preserve"> synchrony literature</w:t>
      </w:r>
      <w:r w:rsidR="002633C4" w:rsidRPr="002D2EC9">
        <w:rPr>
          <w:rFonts w:ascii="Helvetica" w:hAnsi="Helvetica" w:cs="Helvetica"/>
          <w:sz w:val="22"/>
          <w:szCs w:val="22"/>
          <w:lang w:val="en-US"/>
        </w:rPr>
        <w:t xml:space="preserve"> (Box 1)</w:t>
      </w:r>
      <w:r w:rsidR="00150AB3" w:rsidRPr="002D2EC9">
        <w:rPr>
          <w:rFonts w:ascii="Helvetica" w:hAnsi="Helvetica" w:cs="Helvetica"/>
          <w:sz w:val="22"/>
          <w:szCs w:val="22"/>
          <w:lang w:val="en-US"/>
        </w:rPr>
        <w:t>,</w:t>
      </w:r>
      <w:r w:rsidR="001B0F95" w:rsidRPr="002D2EC9">
        <w:rPr>
          <w:rFonts w:ascii="Helvetica" w:hAnsi="Helvetica" w:cs="Helvetica"/>
          <w:sz w:val="22"/>
          <w:szCs w:val="22"/>
          <w:lang w:val="en-US"/>
        </w:rPr>
        <w:t xml:space="preserve"> </w:t>
      </w:r>
      <w:r w:rsidR="00150AB3" w:rsidRPr="002D2EC9">
        <w:rPr>
          <w:rFonts w:ascii="Helvetica" w:hAnsi="Helvetica" w:cs="Helvetica"/>
          <w:sz w:val="22"/>
          <w:szCs w:val="22"/>
          <w:lang w:val="en-US"/>
        </w:rPr>
        <w:t xml:space="preserve">which does not necessarily consider the ecological consequences of shifts in synchrony </w:t>
      </w:r>
      <w:r w:rsidR="00B44C0E" w:rsidRPr="002D2EC9">
        <w:rPr>
          <w:rFonts w:ascii="Helvetica" w:hAnsi="Helvetica" w:cs="Helvetica"/>
          <w:sz w:val="22"/>
          <w:szCs w:val="22"/>
          <w:lang w:val="en-US"/>
        </w:rPr>
        <w:t>(Kharouba et al. 2018).</w:t>
      </w:r>
      <w:r w:rsidR="00150AB3" w:rsidRPr="002D2EC9">
        <w:rPr>
          <w:rFonts w:ascii="Helvetica" w:hAnsi="Helvetica" w:cs="Helvetica"/>
          <w:sz w:val="22"/>
          <w:szCs w:val="22"/>
          <w:lang w:val="en-US"/>
        </w:rPr>
        <w:t xml:space="preserve"> </w:t>
      </w:r>
      <w:r w:rsidR="00C0695D" w:rsidRPr="002D2EC9">
        <w:rPr>
          <w:rFonts w:ascii="Helvetica" w:hAnsi="Helvetica" w:cs="Helvetica"/>
          <w:sz w:val="22"/>
          <w:szCs w:val="22"/>
          <w:lang w:val="en-US"/>
        </w:rPr>
        <w:t xml:space="preserve">Even those </w:t>
      </w:r>
      <w:r w:rsidR="008461B9" w:rsidRPr="002D2EC9">
        <w:rPr>
          <w:rFonts w:ascii="Helvetica" w:hAnsi="Helvetica" w:cs="Helvetica"/>
          <w:sz w:val="22"/>
          <w:szCs w:val="22"/>
          <w:lang w:val="en-US"/>
        </w:rPr>
        <w:t xml:space="preserve">studies with </w:t>
      </w:r>
      <w:r w:rsidR="005D754C" w:rsidRPr="002D2EC9">
        <w:rPr>
          <w:rFonts w:ascii="Helvetica" w:hAnsi="Helvetica" w:cs="Helvetica"/>
          <w:sz w:val="22"/>
          <w:szCs w:val="22"/>
          <w:lang w:val="en-US"/>
        </w:rPr>
        <w:t xml:space="preserve">time-series that extend into decades </w:t>
      </w:r>
      <w:r w:rsidR="005D08E7" w:rsidRPr="002D2EC9">
        <w:rPr>
          <w:rFonts w:ascii="Helvetica" w:hAnsi="Helvetica" w:cs="Helvetica"/>
          <w:sz w:val="22"/>
          <w:szCs w:val="22"/>
          <w:lang w:val="en-US"/>
        </w:rPr>
        <w:t>before</w:t>
      </w:r>
      <w:r w:rsidR="005D754C" w:rsidRPr="002D2EC9">
        <w:rPr>
          <w:rFonts w:ascii="Helvetica" w:hAnsi="Helvetica" w:cs="Helvetica"/>
          <w:sz w:val="22"/>
          <w:szCs w:val="22"/>
          <w:lang w:val="en-US"/>
        </w:rPr>
        <w:t xml:space="preserve"> the 1980s do not </w:t>
      </w:r>
      <w:r w:rsidR="00706FE0" w:rsidRPr="002D2EC9">
        <w:rPr>
          <w:rFonts w:ascii="Helvetica" w:hAnsi="Helvetica" w:cs="Helvetica"/>
          <w:sz w:val="22"/>
          <w:szCs w:val="22"/>
          <w:lang w:val="en-US"/>
        </w:rPr>
        <w:t xml:space="preserve">explicitly </w:t>
      </w:r>
      <w:r w:rsidR="005D754C" w:rsidRPr="002D2EC9">
        <w:rPr>
          <w:rFonts w:ascii="Helvetica" w:hAnsi="Helvetica" w:cs="Helvetica"/>
          <w:sz w:val="22"/>
          <w:szCs w:val="22"/>
          <w:lang w:val="en-US"/>
        </w:rPr>
        <w:t xml:space="preserve">define a pre-climate change baseline </w:t>
      </w:r>
      <w:r w:rsidR="00362649" w:rsidRPr="002D2EC9">
        <w:rPr>
          <w:rFonts w:ascii="Helvetica" w:hAnsi="Helvetica" w:cs="Helvetica"/>
          <w:sz w:val="22"/>
          <w:szCs w:val="22"/>
          <w:lang w:val="en-US"/>
        </w:rPr>
        <w:t xml:space="preserve">in synchrony </w:t>
      </w:r>
      <w:r w:rsidR="00706FE0" w:rsidRPr="002D2EC9">
        <w:rPr>
          <w:rFonts w:ascii="Helvetica" w:hAnsi="Helvetica" w:cs="Helvetica"/>
          <w:sz w:val="22"/>
          <w:szCs w:val="22"/>
          <w:lang w:val="en-US"/>
        </w:rPr>
        <w:t>(</w:t>
      </w:r>
      <w:r w:rsidR="005D08E7" w:rsidRPr="002D2EC9">
        <w:rPr>
          <w:rFonts w:ascii="Helvetica" w:hAnsi="Helvetica" w:cs="Helvetica"/>
          <w:sz w:val="22"/>
          <w:szCs w:val="22"/>
          <w:lang w:val="en-US"/>
        </w:rPr>
        <w:t>but see</w:t>
      </w:r>
      <w:r w:rsidR="00C63ECE" w:rsidRPr="002D2EC9">
        <w:rPr>
          <w:rFonts w:ascii="Helvetica" w:hAnsi="Helvetica" w:cs="Helvetica"/>
          <w:sz w:val="22"/>
          <w:szCs w:val="22"/>
          <w:lang w:val="en-US"/>
        </w:rPr>
        <w:t xml:space="preserve"> </w:t>
      </w:r>
      <w:proofErr w:type="spellStart"/>
      <w:r w:rsidR="0014011A" w:rsidRPr="002D2EC9">
        <w:rPr>
          <w:rFonts w:ascii="Helvetica" w:hAnsi="Helvetica" w:cs="Helvetica"/>
          <w:kern w:val="1"/>
          <w:sz w:val="22"/>
          <w:szCs w:val="22"/>
          <w:lang w:val="en-US"/>
        </w:rPr>
        <w:t>Philippart</w:t>
      </w:r>
      <w:proofErr w:type="spellEnd"/>
      <w:r w:rsidR="0014011A" w:rsidRPr="002D2EC9">
        <w:rPr>
          <w:rFonts w:ascii="Helvetica" w:hAnsi="Helvetica" w:cs="Helvetica"/>
          <w:kern w:val="1"/>
          <w:sz w:val="22"/>
          <w:szCs w:val="22"/>
          <w:lang w:val="en-US"/>
        </w:rPr>
        <w:t xml:space="preserve"> et al. 2003</w:t>
      </w:r>
      <w:r w:rsidR="00766F0F" w:rsidRPr="002D2EC9">
        <w:rPr>
          <w:rFonts w:ascii="Helvetica" w:hAnsi="Helvetica" w:cs="Helvetica"/>
          <w:sz w:val="22"/>
          <w:szCs w:val="22"/>
          <w:lang w:val="en-US"/>
        </w:rPr>
        <w:t>;</w:t>
      </w:r>
      <w:r w:rsidR="00AA4984" w:rsidRPr="002D2EC9">
        <w:rPr>
          <w:rFonts w:ascii="Helvetica" w:hAnsi="Helvetica" w:cs="Helvetica"/>
          <w:sz w:val="22"/>
          <w:szCs w:val="22"/>
          <w:lang w:val="en-US"/>
        </w:rPr>
        <w:t xml:space="preserve"> </w:t>
      </w:r>
      <w:r w:rsidR="00272F85" w:rsidRPr="002D2EC9">
        <w:rPr>
          <w:rFonts w:ascii="Helvetica" w:hAnsi="Helvetica" w:cs="Helvetica"/>
          <w:sz w:val="22"/>
          <w:szCs w:val="22"/>
          <w:lang w:val="en-US"/>
        </w:rPr>
        <w:t>Adrian et al. 2006</w:t>
      </w:r>
      <w:r w:rsidR="0014011A" w:rsidRPr="002D2EC9">
        <w:rPr>
          <w:rFonts w:ascii="Helvetica" w:hAnsi="Helvetica" w:cs="Helvetica"/>
          <w:sz w:val="22"/>
          <w:szCs w:val="22"/>
          <w:lang w:val="en-US"/>
        </w:rPr>
        <w:t>;</w:t>
      </w:r>
      <w:r w:rsidR="005D08E7" w:rsidRPr="002D2EC9">
        <w:rPr>
          <w:rFonts w:ascii="Helvetica" w:hAnsi="Helvetica" w:cs="Helvetica"/>
          <w:sz w:val="22"/>
          <w:szCs w:val="22"/>
          <w:lang w:val="en-US"/>
        </w:rPr>
        <w:t xml:space="preserve"> </w:t>
      </w:r>
      <w:proofErr w:type="spellStart"/>
      <w:r w:rsidR="0014011A" w:rsidRPr="002D2EC9">
        <w:rPr>
          <w:rFonts w:ascii="Helvetica" w:hAnsi="Helvetica" w:cs="Helvetica"/>
          <w:sz w:val="22"/>
          <w:szCs w:val="22"/>
          <w:lang w:val="en-US"/>
        </w:rPr>
        <w:t>Arula</w:t>
      </w:r>
      <w:proofErr w:type="spellEnd"/>
      <w:r w:rsidR="0014011A" w:rsidRPr="002D2EC9">
        <w:rPr>
          <w:rFonts w:ascii="Helvetica" w:hAnsi="Helvetica" w:cs="Helvetica"/>
          <w:sz w:val="22"/>
          <w:szCs w:val="22"/>
          <w:lang w:val="en-US"/>
        </w:rPr>
        <w:t xml:space="preserve"> et al. 2014</w:t>
      </w:r>
      <w:r w:rsidR="00706FE0" w:rsidRPr="002D2EC9">
        <w:rPr>
          <w:rFonts w:ascii="Helvetica" w:hAnsi="Helvetica" w:cs="Helvetica"/>
          <w:sz w:val="22"/>
          <w:szCs w:val="22"/>
          <w:lang w:val="en-US"/>
        </w:rPr>
        <w:t>)</w:t>
      </w:r>
      <w:r w:rsidR="00C63ECE" w:rsidRPr="002D2EC9">
        <w:rPr>
          <w:rFonts w:ascii="Helvetica" w:hAnsi="Helvetica" w:cs="Helvetica"/>
          <w:sz w:val="22"/>
          <w:szCs w:val="22"/>
          <w:lang w:val="en-US"/>
        </w:rPr>
        <w:t xml:space="preserve">. </w:t>
      </w:r>
    </w:p>
    <w:p w14:paraId="09F4C95E" w14:textId="638AC164" w:rsidR="00024CB9" w:rsidRPr="002D2EC9"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t xml:space="preserve">There are </w:t>
      </w:r>
      <w:r w:rsidR="00C44037" w:rsidRPr="002D2EC9">
        <w:rPr>
          <w:rFonts w:ascii="Helvetica" w:hAnsi="Helvetica" w:cs="Helvetica"/>
          <w:sz w:val="22"/>
          <w:szCs w:val="22"/>
          <w:lang w:val="en-US"/>
        </w:rPr>
        <w:t xml:space="preserve">several major </w:t>
      </w:r>
      <w:r w:rsidRPr="002D2EC9">
        <w:rPr>
          <w:rFonts w:ascii="Helvetica" w:hAnsi="Helvetica" w:cs="Helvetica"/>
          <w:sz w:val="22"/>
          <w:szCs w:val="22"/>
          <w:lang w:val="en-US"/>
        </w:rPr>
        <w:t>implications of not establishing a pre-climate change baseline</w:t>
      </w:r>
      <w:r w:rsidR="003A1D4A" w:rsidRPr="002D2EC9">
        <w:rPr>
          <w:rFonts w:ascii="Helvetica" w:hAnsi="Helvetica" w:cs="Helvetica"/>
          <w:sz w:val="22"/>
          <w:szCs w:val="22"/>
          <w:lang w:val="en-US"/>
        </w:rPr>
        <w:t xml:space="preserve"> (Figure </w:t>
      </w:r>
      <w:r w:rsidR="00426B19" w:rsidRPr="002D2EC9">
        <w:rPr>
          <w:rFonts w:ascii="Helvetica" w:hAnsi="Helvetica" w:cs="Helvetica"/>
          <w:sz w:val="22"/>
          <w:szCs w:val="22"/>
          <w:lang w:val="en-US"/>
        </w:rPr>
        <w:t>3</w:t>
      </w:r>
      <w:r w:rsidR="003A1D4A" w:rsidRPr="002D2EC9">
        <w:rPr>
          <w:rFonts w:ascii="Helvetica" w:hAnsi="Helvetica" w:cs="Helvetica"/>
          <w:sz w:val="22"/>
          <w:szCs w:val="22"/>
          <w:lang w:val="en-US"/>
        </w:rPr>
        <w:t>)</w:t>
      </w:r>
      <w:r w:rsidRPr="002D2EC9">
        <w:rPr>
          <w:rFonts w:ascii="Helvetica" w:hAnsi="Helvetica" w:cs="Helvetica"/>
          <w:sz w:val="22"/>
          <w:szCs w:val="22"/>
          <w:lang w:val="en-US"/>
        </w:rPr>
        <w:t xml:space="preserve">. First, </w:t>
      </w:r>
      <w:r w:rsidR="0005544C" w:rsidRPr="002D2EC9">
        <w:rPr>
          <w:rFonts w:ascii="Helvetica" w:hAnsi="Helvetica" w:cs="Helvetica"/>
          <w:sz w:val="22"/>
          <w:szCs w:val="22"/>
          <w:lang w:val="en-US"/>
        </w:rPr>
        <w:t>studies</w:t>
      </w:r>
      <w:r w:rsidR="00D320E0" w:rsidRPr="002D2EC9">
        <w:rPr>
          <w:rFonts w:ascii="Helvetica" w:hAnsi="Helvetica" w:cs="Helvetica"/>
          <w:sz w:val="22"/>
          <w:szCs w:val="22"/>
          <w:lang w:val="en-US"/>
        </w:rPr>
        <w:t xml:space="preserve"> without a baseline</w:t>
      </w:r>
      <w:r w:rsidR="00C63ECE" w:rsidRPr="002D2EC9">
        <w:rPr>
          <w:rFonts w:ascii="Helvetica" w:hAnsi="Helvetica" w:cs="Helvetica"/>
          <w:sz w:val="22"/>
          <w:szCs w:val="22"/>
          <w:lang w:val="en-US"/>
        </w:rPr>
        <w:t xml:space="preserve"> </w:t>
      </w:r>
      <w:r w:rsidR="009B3FA4" w:rsidRPr="002D2EC9">
        <w:rPr>
          <w:rFonts w:ascii="Helvetica" w:hAnsi="Helvetica" w:cs="Helvetica"/>
          <w:sz w:val="22"/>
          <w:szCs w:val="22"/>
          <w:lang w:val="en-US"/>
        </w:rPr>
        <w:t>are implicitly assuming</w:t>
      </w:r>
      <w:r w:rsidR="005D754C" w:rsidRPr="002D2EC9">
        <w:rPr>
          <w:rFonts w:ascii="Helvetica" w:hAnsi="Helvetica" w:cs="Helvetica"/>
          <w:sz w:val="22"/>
          <w:szCs w:val="22"/>
          <w:lang w:val="en-US"/>
        </w:rPr>
        <w:t xml:space="preserve"> conditions of </w:t>
      </w:r>
      <w:proofErr w:type="spellStart"/>
      <w:r w:rsidR="005D754C" w:rsidRPr="002D2EC9">
        <w:rPr>
          <w:rFonts w:ascii="Helvetica" w:hAnsi="Helvetica" w:cs="Helvetica"/>
          <w:sz w:val="22"/>
          <w:szCs w:val="22"/>
          <w:lang w:val="en-US"/>
        </w:rPr>
        <w:t>stationarity</w:t>
      </w:r>
      <w:proofErr w:type="spellEnd"/>
      <w:r w:rsidR="00706FE0" w:rsidRPr="002D2EC9">
        <w:rPr>
          <w:rFonts w:ascii="Helvetica" w:hAnsi="Helvetica" w:cs="Helvetica"/>
          <w:sz w:val="22"/>
          <w:szCs w:val="22"/>
          <w:lang w:val="en-US"/>
        </w:rPr>
        <w:t xml:space="preserve"> (i.e.,</w:t>
      </w:r>
      <w:r w:rsidR="00362649" w:rsidRPr="002D2EC9">
        <w:rPr>
          <w:rFonts w:ascii="Helvetica" w:hAnsi="Helvetica" w:cs="Helvetica"/>
          <w:sz w:val="22"/>
          <w:szCs w:val="22"/>
          <w:lang w:val="en-US"/>
        </w:rPr>
        <w:t xml:space="preserve"> </w:t>
      </w:r>
      <w:r w:rsidR="00C945FF" w:rsidRPr="002D2EC9">
        <w:rPr>
          <w:rFonts w:ascii="Helvetica" w:hAnsi="Helvetica" w:cs="Helvetica"/>
          <w:sz w:val="22"/>
          <w:szCs w:val="22"/>
          <w:lang w:val="en-US"/>
        </w:rPr>
        <w:t xml:space="preserve">a </w:t>
      </w:r>
      <w:r w:rsidR="00362649" w:rsidRPr="002D2EC9">
        <w:rPr>
          <w:rFonts w:ascii="Helvetica" w:hAnsi="Helvetica" w:cs="Helvetica"/>
          <w:sz w:val="22"/>
          <w:szCs w:val="22"/>
          <w:lang w:val="en-US"/>
        </w:rPr>
        <w:t>constant underlying probability distribution</w:t>
      </w:r>
      <w:r w:rsidR="00706FE0" w:rsidRPr="002D2EC9">
        <w:rPr>
          <w:rFonts w:ascii="Helvetica" w:hAnsi="Helvetica" w:cs="Helvetica"/>
          <w:sz w:val="22"/>
          <w:szCs w:val="22"/>
          <w:lang w:val="en-US"/>
        </w:rPr>
        <w:t>)</w:t>
      </w:r>
      <w:r w:rsidR="00362649" w:rsidRPr="002D2EC9">
        <w:rPr>
          <w:rFonts w:ascii="Helvetica" w:hAnsi="Helvetica" w:cs="Helvetica"/>
          <w:sz w:val="22"/>
          <w:szCs w:val="22"/>
          <w:lang w:val="en-US"/>
        </w:rPr>
        <w:t xml:space="preserve"> </w:t>
      </w:r>
      <w:r w:rsidR="0061419E" w:rsidRPr="002D2EC9">
        <w:rPr>
          <w:rFonts w:ascii="Helvetica" w:hAnsi="Helvetica" w:cs="Helvetica"/>
          <w:sz w:val="22"/>
          <w:szCs w:val="22"/>
          <w:lang w:val="en-US"/>
        </w:rPr>
        <w:t xml:space="preserve">before climate change occurred </w:t>
      </w:r>
      <w:r w:rsidR="00362649" w:rsidRPr="002D2EC9">
        <w:rPr>
          <w:rFonts w:ascii="Helvetica" w:hAnsi="Helvetica" w:cs="Helvetica"/>
          <w:sz w:val="22"/>
          <w:szCs w:val="22"/>
          <w:lang w:val="en-US"/>
        </w:rPr>
        <w:t>(</w:t>
      </w:r>
      <w:r w:rsidR="009E0574" w:rsidRPr="002D2EC9">
        <w:rPr>
          <w:rFonts w:ascii="Helvetica" w:hAnsi="Helvetica" w:cs="Helvetica"/>
          <w:sz w:val="22"/>
          <w:szCs w:val="22"/>
          <w:lang w:val="en-US"/>
        </w:rPr>
        <w:t xml:space="preserve">Figure </w:t>
      </w:r>
      <w:r w:rsidR="00426B19" w:rsidRPr="002D2EC9">
        <w:rPr>
          <w:rFonts w:ascii="Helvetica" w:hAnsi="Helvetica" w:cs="Helvetica"/>
          <w:sz w:val="22"/>
          <w:szCs w:val="22"/>
          <w:lang w:val="en-US"/>
        </w:rPr>
        <w:t>3</w:t>
      </w:r>
      <w:r w:rsidR="009E0574" w:rsidRPr="002D2EC9">
        <w:rPr>
          <w:rFonts w:ascii="Helvetica" w:hAnsi="Helvetica" w:cs="Helvetica"/>
          <w:sz w:val="22"/>
          <w:szCs w:val="22"/>
          <w:lang w:val="en-US"/>
        </w:rPr>
        <w:t xml:space="preserve">a; </w:t>
      </w:r>
      <w:proofErr w:type="spellStart"/>
      <w:r w:rsidR="00362649" w:rsidRPr="002D2EC9">
        <w:rPr>
          <w:rFonts w:ascii="Helvetica" w:hAnsi="Helvetica" w:cs="Helvetica"/>
          <w:sz w:val="22"/>
          <w:szCs w:val="22"/>
          <w:lang w:val="en-US"/>
        </w:rPr>
        <w:t>Wolkovich</w:t>
      </w:r>
      <w:proofErr w:type="spellEnd"/>
      <w:r w:rsidR="00362649" w:rsidRPr="002D2EC9">
        <w:rPr>
          <w:rFonts w:ascii="Helvetica" w:hAnsi="Helvetica" w:cs="Helvetica"/>
          <w:sz w:val="22"/>
          <w:szCs w:val="22"/>
          <w:lang w:val="en-US"/>
        </w:rPr>
        <w:t xml:space="preserve"> et al. 2014)</w:t>
      </w:r>
      <w:r w:rsidR="005D754C" w:rsidRPr="002D2EC9">
        <w:rPr>
          <w:rFonts w:ascii="Helvetica" w:hAnsi="Helvetica" w:cs="Helvetica"/>
          <w:sz w:val="22"/>
          <w:szCs w:val="22"/>
          <w:lang w:val="en-US"/>
        </w:rPr>
        <w:t>. This is problematic when climate change has led to non-</w:t>
      </w:r>
      <w:proofErr w:type="spellStart"/>
      <w:r w:rsidR="005D754C" w:rsidRPr="002D2EC9">
        <w:rPr>
          <w:rFonts w:ascii="Helvetica" w:hAnsi="Helvetica" w:cs="Helvetica"/>
          <w:sz w:val="22"/>
          <w:szCs w:val="22"/>
          <w:lang w:val="en-US"/>
        </w:rPr>
        <w:t>stationarity</w:t>
      </w:r>
      <w:proofErr w:type="spellEnd"/>
      <w:r w:rsidR="005D754C" w:rsidRPr="002D2EC9">
        <w:rPr>
          <w:rFonts w:ascii="Helvetica" w:hAnsi="Helvetica" w:cs="Helvetica"/>
          <w:sz w:val="22"/>
          <w:szCs w:val="22"/>
          <w:lang w:val="en-US"/>
        </w:rPr>
        <w:t xml:space="preserve"> to different extents in different systems (</w:t>
      </w:r>
      <w:r w:rsidR="009E0574" w:rsidRPr="002D2EC9">
        <w:rPr>
          <w:rFonts w:ascii="Helvetica" w:hAnsi="Helvetica" w:cs="Helvetica"/>
          <w:sz w:val="22"/>
          <w:szCs w:val="22"/>
          <w:lang w:val="en-US"/>
        </w:rPr>
        <w:t xml:space="preserve">Figure </w:t>
      </w:r>
      <w:r w:rsidR="00426B19" w:rsidRPr="002D2EC9">
        <w:rPr>
          <w:rFonts w:ascii="Helvetica" w:hAnsi="Helvetica" w:cs="Helvetica"/>
          <w:sz w:val="22"/>
          <w:szCs w:val="22"/>
          <w:lang w:val="en-US"/>
        </w:rPr>
        <w:t>3</w:t>
      </w:r>
      <w:r w:rsidR="009E0574" w:rsidRPr="002D2EC9">
        <w:rPr>
          <w:rFonts w:ascii="Helvetica" w:hAnsi="Helvetica" w:cs="Helvetica"/>
          <w:sz w:val="22"/>
          <w:szCs w:val="22"/>
          <w:lang w:val="en-US"/>
        </w:rPr>
        <w:t>a</w:t>
      </w:r>
      <w:r w:rsidR="005D754C" w:rsidRPr="002D2EC9">
        <w:rPr>
          <w:rFonts w:ascii="Helvetica" w:hAnsi="Helvetica" w:cs="Helvetica"/>
          <w:sz w:val="22"/>
          <w:szCs w:val="22"/>
          <w:lang w:val="en-US"/>
        </w:rPr>
        <w:t>).</w:t>
      </w:r>
      <w:r w:rsidR="00B24ACF" w:rsidRPr="002D2EC9">
        <w:rPr>
          <w:rFonts w:ascii="Helvetica" w:hAnsi="Helvetica" w:cs="Helvetica"/>
          <w:sz w:val="22"/>
          <w:szCs w:val="22"/>
          <w:lang w:val="en-US"/>
        </w:rPr>
        <w:t xml:space="preserve"> </w:t>
      </w:r>
      <w:r w:rsidR="00012E10" w:rsidRPr="002D2EC9">
        <w:rPr>
          <w:rFonts w:ascii="Helvetica" w:hAnsi="Helvetica" w:cs="Helvetica"/>
          <w:sz w:val="22"/>
          <w:szCs w:val="22"/>
          <w:lang w:val="en-US"/>
        </w:rPr>
        <w:t>Without a defined pre-climate</w:t>
      </w:r>
      <w:r w:rsidR="00B24ACF" w:rsidRPr="002D2EC9">
        <w:rPr>
          <w:rFonts w:ascii="Helvetica" w:hAnsi="Helvetica" w:cs="Helvetica"/>
          <w:sz w:val="22"/>
          <w:szCs w:val="22"/>
          <w:lang w:val="en-US"/>
        </w:rPr>
        <w:t xml:space="preserve"> change baseline in the system, we do not know whether</w:t>
      </w:r>
      <w:r w:rsidR="00AB6950" w:rsidRPr="002D2EC9">
        <w:rPr>
          <w:rFonts w:ascii="Helvetica" w:hAnsi="Helvetica" w:cs="Helvetica"/>
          <w:sz w:val="22"/>
          <w:szCs w:val="22"/>
          <w:lang w:val="en-US"/>
        </w:rPr>
        <w:t>,</w:t>
      </w:r>
      <w:r w:rsidR="00B24ACF" w:rsidRPr="002D2EC9">
        <w:rPr>
          <w:rFonts w:ascii="Helvetica" w:hAnsi="Helvetica" w:cs="Helvetica"/>
          <w:sz w:val="22"/>
          <w:szCs w:val="22"/>
          <w:lang w:val="en-US"/>
        </w:rPr>
        <w:t xml:space="preserve"> </w:t>
      </w:r>
      <w:r w:rsidR="00E12AB5" w:rsidRPr="002D2EC9">
        <w:rPr>
          <w:rFonts w:ascii="Helvetica" w:hAnsi="Helvetica" w:cs="Helvetica"/>
          <w:sz w:val="22"/>
          <w:szCs w:val="22"/>
          <w:lang w:val="en-US"/>
        </w:rPr>
        <w:t>and to what magnitude</w:t>
      </w:r>
      <w:r w:rsidR="00AB6950" w:rsidRPr="002D2EC9">
        <w:rPr>
          <w:rFonts w:ascii="Helvetica" w:hAnsi="Helvetica" w:cs="Helvetica"/>
          <w:sz w:val="22"/>
          <w:szCs w:val="22"/>
          <w:lang w:val="en-US"/>
        </w:rPr>
        <w:t>,</w:t>
      </w:r>
      <w:r w:rsidR="00E12AB5" w:rsidRPr="002D2EC9">
        <w:rPr>
          <w:rFonts w:ascii="Helvetica" w:hAnsi="Helvetica" w:cs="Helvetica"/>
          <w:sz w:val="22"/>
          <w:szCs w:val="22"/>
          <w:lang w:val="en-US"/>
        </w:rPr>
        <w:t xml:space="preserve"> we should predict </w:t>
      </w:r>
      <w:r w:rsidR="00B24ACF" w:rsidRPr="002D2EC9">
        <w:rPr>
          <w:rFonts w:ascii="Helvetica" w:hAnsi="Helvetica" w:cs="Helvetica"/>
          <w:sz w:val="22"/>
          <w:szCs w:val="22"/>
          <w:lang w:val="en-US"/>
        </w:rPr>
        <w:t xml:space="preserve">a divergence in synchrony due to climate change (Figure </w:t>
      </w:r>
      <w:r w:rsidR="00426B19" w:rsidRPr="002D2EC9">
        <w:rPr>
          <w:rFonts w:ascii="Helvetica" w:hAnsi="Helvetica" w:cs="Helvetica"/>
          <w:sz w:val="22"/>
          <w:szCs w:val="22"/>
          <w:lang w:val="en-US"/>
        </w:rPr>
        <w:t>3</w:t>
      </w:r>
      <w:r w:rsidR="00B24ACF" w:rsidRPr="002D2EC9">
        <w:rPr>
          <w:rFonts w:ascii="Helvetica" w:hAnsi="Helvetica" w:cs="Helvetica"/>
          <w:sz w:val="22"/>
          <w:szCs w:val="22"/>
          <w:lang w:val="en-US"/>
        </w:rPr>
        <w:t>a</w:t>
      </w:r>
      <w:r w:rsidR="00973C0E" w:rsidRPr="002D2EC9">
        <w:rPr>
          <w:rFonts w:ascii="Helvetica" w:hAnsi="Helvetica" w:cs="Helvetica"/>
          <w:sz w:val="22"/>
          <w:szCs w:val="22"/>
          <w:lang w:val="en-US"/>
        </w:rPr>
        <w:t>)</w:t>
      </w:r>
      <w:r w:rsidR="00B24ACF" w:rsidRPr="002D2EC9">
        <w:rPr>
          <w:rFonts w:ascii="Helvetica" w:hAnsi="Helvetica" w:cs="Helvetica"/>
          <w:sz w:val="22"/>
          <w:szCs w:val="22"/>
          <w:lang w:val="en-US"/>
        </w:rPr>
        <w:t xml:space="preserve">. </w:t>
      </w:r>
      <w:r w:rsidR="003B299C" w:rsidRPr="002D2EC9">
        <w:rPr>
          <w:rFonts w:ascii="Helvetica" w:hAnsi="Helvetica" w:cs="Helvetica"/>
          <w:sz w:val="22"/>
          <w:szCs w:val="22"/>
          <w:lang w:val="en-US"/>
        </w:rPr>
        <w:t xml:space="preserve">It is then </w:t>
      </w:r>
      <w:r w:rsidR="006A4184" w:rsidRPr="002D2EC9">
        <w:rPr>
          <w:rFonts w:ascii="Helvetica" w:hAnsi="Helvetica" w:cs="Helvetica"/>
          <w:sz w:val="22"/>
          <w:szCs w:val="22"/>
          <w:lang w:val="en-US"/>
        </w:rPr>
        <w:t>further</w:t>
      </w:r>
      <w:r w:rsidR="00B24ACF" w:rsidRPr="002D2EC9">
        <w:rPr>
          <w:rFonts w:ascii="Helvetica" w:hAnsi="Helvetica" w:cs="Helvetica"/>
          <w:sz w:val="22"/>
          <w:szCs w:val="22"/>
          <w:lang w:val="en-US"/>
        </w:rPr>
        <w:t xml:space="preserve"> difficult to </w:t>
      </w:r>
      <w:r w:rsidR="00012E10" w:rsidRPr="002D2EC9">
        <w:rPr>
          <w:rFonts w:ascii="Helvetica" w:hAnsi="Helvetica" w:cs="Helvetica"/>
          <w:sz w:val="22"/>
          <w:szCs w:val="22"/>
          <w:lang w:val="en-US"/>
        </w:rPr>
        <w:t>determine how much of the observed change in the interaction can be attributed to climate change</w:t>
      </w:r>
      <w:r w:rsidR="00E16265" w:rsidRPr="002D2EC9">
        <w:rPr>
          <w:rFonts w:ascii="Helvetica" w:hAnsi="Helvetica" w:cs="Helvetica"/>
          <w:sz w:val="22"/>
          <w:szCs w:val="22"/>
          <w:lang w:val="en-US"/>
        </w:rPr>
        <w:t xml:space="preserve">, some other </w:t>
      </w:r>
      <w:r w:rsidR="00C945FF" w:rsidRPr="002D2EC9">
        <w:rPr>
          <w:rFonts w:ascii="Helvetica" w:hAnsi="Helvetica" w:cs="Helvetica"/>
          <w:sz w:val="22"/>
          <w:szCs w:val="22"/>
          <w:lang w:val="en-US"/>
        </w:rPr>
        <w:t>driver</w:t>
      </w:r>
      <w:r w:rsidR="00514C15" w:rsidRPr="002D2EC9">
        <w:rPr>
          <w:rFonts w:ascii="Helvetica" w:hAnsi="Helvetica" w:cs="Helvetica"/>
          <w:sz w:val="22"/>
          <w:szCs w:val="22"/>
          <w:lang w:val="en-US"/>
        </w:rPr>
        <w:t xml:space="preserve">, </w:t>
      </w:r>
      <w:r w:rsidR="00E730A2" w:rsidRPr="002D2EC9">
        <w:rPr>
          <w:rFonts w:ascii="Helvetica" w:hAnsi="Helvetica" w:cs="Helvetica"/>
          <w:sz w:val="22"/>
          <w:szCs w:val="22"/>
          <w:lang w:val="en-US"/>
        </w:rPr>
        <w:t xml:space="preserve">for example </w:t>
      </w:r>
      <w:r w:rsidR="000B6B28" w:rsidRPr="002D2EC9">
        <w:rPr>
          <w:rFonts w:ascii="Helvetica" w:hAnsi="Helvetica" w:cs="Helvetica"/>
          <w:sz w:val="22"/>
          <w:szCs w:val="22"/>
          <w:lang w:val="en-US"/>
        </w:rPr>
        <w:t xml:space="preserve">nitrogen deposition </w:t>
      </w:r>
      <w:r w:rsidR="007963D0" w:rsidRPr="002D2EC9">
        <w:rPr>
          <w:rFonts w:ascii="Helvetica" w:hAnsi="Helvetica" w:cs="Helvetica"/>
          <w:sz w:val="22"/>
          <w:szCs w:val="22"/>
          <w:lang w:val="en-US"/>
        </w:rPr>
        <w:t>(</w:t>
      </w:r>
      <w:r w:rsidR="007963D0" w:rsidRPr="002D2EC9">
        <w:rPr>
          <w:rFonts w:ascii="Helvetica" w:hAnsi="Helvetica"/>
          <w:sz w:val="22"/>
          <w:szCs w:val="22"/>
        </w:rPr>
        <w:t>Edmondson 1994), land use change (</w:t>
      </w:r>
      <w:proofErr w:type="spellStart"/>
      <w:r w:rsidR="00B068E3" w:rsidRPr="002D2EC9">
        <w:rPr>
          <w:rFonts w:ascii="Helvetica" w:hAnsi="Helvetica"/>
          <w:sz w:val="22"/>
          <w:szCs w:val="22"/>
        </w:rPr>
        <w:t>Sala</w:t>
      </w:r>
      <w:proofErr w:type="spellEnd"/>
      <w:r w:rsidR="00B068E3" w:rsidRPr="002D2EC9">
        <w:rPr>
          <w:rFonts w:ascii="Helvetica" w:hAnsi="Helvetica"/>
          <w:sz w:val="22"/>
          <w:szCs w:val="22"/>
        </w:rPr>
        <w:t xml:space="preserve"> et al. 2000</w:t>
      </w:r>
      <w:r w:rsidR="007963D0" w:rsidRPr="002D2EC9">
        <w:rPr>
          <w:rFonts w:ascii="Helvetica" w:hAnsi="Helvetica"/>
          <w:sz w:val="22"/>
          <w:szCs w:val="22"/>
        </w:rPr>
        <w:t>)</w:t>
      </w:r>
      <w:r w:rsidR="00C42006" w:rsidRPr="002D2EC9">
        <w:rPr>
          <w:rFonts w:ascii="Helvetica" w:hAnsi="Helvetica" w:cs="Helvetica"/>
          <w:sz w:val="22"/>
          <w:szCs w:val="22"/>
          <w:lang w:val="en-US"/>
        </w:rPr>
        <w:t>,</w:t>
      </w:r>
      <w:r w:rsidR="000B6B28" w:rsidRPr="002D2EC9">
        <w:rPr>
          <w:rFonts w:ascii="Helvetica" w:hAnsi="Helvetica" w:cs="Helvetica"/>
          <w:sz w:val="22"/>
          <w:szCs w:val="22"/>
          <w:lang w:val="en-US"/>
        </w:rPr>
        <w:t xml:space="preserve"> </w:t>
      </w:r>
      <w:r w:rsidR="00CA224E" w:rsidRPr="002D2EC9">
        <w:rPr>
          <w:rFonts w:ascii="Helvetica" w:hAnsi="Helvetica" w:cs="Helvetica"/>
          <w:sz w:val="22"/>
          <w:szCs w:val="22"/>
          <w:lang w:val="en-US"/>
        </w:rPr>
        <w:t>species introductions</w:t>
      </w:r>
      <w:r w:rsidR="00BA1E6B" w:rsidRPr="002D2EC9">
        <w:rPr>
          <w:rFonts w:ascii="Helvetica" w:hAnsi="Helvetica" w:cs="Helvetica"/>
          <w:sz w:val="22"/>
          <w:szCs w:val="22"/>
          <w:lang w:val="en-US"/>
        </w:rPr>
        <w:t xml:space="preserve"> (e.g., </w:t>
      </w:r>
      <w:proofErr w:type="spellStart"/>
      <w:r w:rsidR="00BA1E6B" w:rsidRPr="002D2EC9">
        <w:rPr>
          <w:rFonts w:ascii="Helvetica" w:hAnsi="Helvetica" w:cs="Helvetica"/>
          <w:sz w:val="22"/>
          <w:szCs w:val="22"/>
          <w:lang w:val="en-US"/>
        </w:rPr>
        <w:t>Ricciardi</w:t>
      </w:r>
      <w:proofErr w:type="spellEnd"/>
      <w:r w:rsidR="00BA1E6B" w:rsidRPr="002D2EC9">
        <w:rPr>
          <w:rFonts w:ascii="Helvetica" w:hAnsi="Helvetica" w:cs="Helvetica"/>
          <w:sz w:val="22"/>
          <w:szCs w:val="22"/>
          <w:lang w:val="en-US"/>
        </w:rPr>
        <w:t xml:space="preserve"> et al. 1998; </w:t>
      </w:r>
      <w:proofErr w:type="spellStart"/>
      <w:r w:rsidR="00BA1E6B" w:rsidRPr="002D2EC9">
        <w:rPr>
          <w:rFonts w:ascii="Helvetica" w:hAnsi="Helvetica" w:cs="Helvetica"/>
          <w:sz w:val="22"/>
          <w:szCs w:val="22"/>
          <w:lang w:val="en-US"/>
        </w:rPr>
        <w:t>Fritts</w:t>
      </w:r>
      <w:proofErr w:type="spellEnd"/>
      <w:r w:rsidR="00BA1E6B" w:rsidRPr="002D2EC9">
        <w:rPr>
          <w:rFonts w:ascii="Helvetica" w:hAnsi="Helvetica" w:cs="Helvetica"/>
          <w:sz w:val="22"/>
          <w:szCs w:val="22"/>
          <w:lang w:val="en-US"/>
        </w:rPr>
        <w:t xml:space="preserve"> and </w:t>
      </w:r>
      <w:proofErr w:type="spellStart"/>
      <w:r w:rsidR="00BA1E6B" w:rsidRPr="002D2EC9">
        <w:rPr>
          <w:rFonts w:ascii="Helvetica" w:hAnsi="Helvetica" w:cs="Helvetica"/>
          <w:sz w:val="22"/>
          <w:szCs w:val="22"/>
          <w:lang w:val="en-US"/>
        </w:rPr>
        <w:t>Rodda</w:t>
      </w:r>
      <w:proofErr w:type="spellEnd"/>
      <w:r w:rsidR="00BA1E6B" w:rsidRPr="002D2EC9">
        <w:rPr>
          <w:rFonts w:ascii="Helvetica" w:hAnsi="Helvetica" w:cs="Helvetica"/>
          <w:sz w:val="22"/>
          <w:szCs w:val="22"/>
          <w:lang w:val="en-US"/>
        </w:rPr>
        <w:t xml:space="preserve"> 1998</w:t>
      </w:r>
      <w:r w:rsidR="00385DA6" w:rsidRPr="002D2EC9">
        <w:rPr>
          <w:rFonts w:ascii="Helvetica" w:hAnsi="Helvetica" w:cs="Helvetica"/>
          <w:sz w:val="22"/>
          <w:szCs w:val="22"/>
          <w:lang w:val="en-US"/>
        </w:rPr>
        <w:t xml:space="preserve">; </w:t>
      </w:r>
      <w:proofErr w:type="spellStart"/>
      <w:r w:rsidR="00385DA6" w:rsidRPr="002D2EC9">
        <w:rPr>
          <w:rFonts w:ascii="Helvetica" w:hAnsi="Helvetica" w:cs="Helvetica"/>
          <w:sz w:val="22"/>
          <w:szCs w:val="22"/>
          <w:lang w:val="en-US"/>
        </w:rPr>
        <w:t>Verschuren</w:t>
      </w:r>
      <w:proofErr w:type="spellEnd"/>
      <w:r w:rsidR="00385DA6" w:rsidRPr="002D2EC9">
        <w:rPr>
          <w:rFonts w:ascii="Helvetica" w:hAnsi="Helvetica" w:cs="Helvetica"/>
          <w:sz w:val="22"/>
          <w:szCs w:val="22"/>
          <w:lang w:val="en-US"/>
        </w:rPr>
        <w:t xml:space="preserve"> et al. 2002;</w:t>
      </w:r>
      <w:r w:rsidR="00E730A2" w:rsidRPr="002D2EC9">
        <w:rPr>
          <w:rFonts w:ascii="Helvetica" w:hAnsi="Helvetica" w:cs="Helvetica"/>
          <w:sz w:val="22"/>
          <w:szCs w:val="22"/>
          <w:lang w:val="en-US"/>
        </w:rPr>
        <w:t>)</w:t>
      </w:r>
      <w:r w:rsidR="00C945FF" w:rsidRPr="002D2EC9">
        <w:rPr>
          <w:rFonts w:ascii="Helvetica" w:hAnsi="Helvetica" w:cs="Helvetica"/>
          <w:sz w:val="22"/>
          <w:szCs w:val="22"/>
          <w:lang w:val="en-US"/>
        </w:rPr>
        <w:t>,</w:t>
      </w:r>
      <w:r w:rsidR="00012E10" w:rsidRPr="002D2EC9">
        <w:rPr>
          <w:rFonts w:ascii="Helvetica" w:hAnsi="Helvetica" w:cs="Helvetica"/>
          <w:sz w:val="22"/>
          <w:szCs w:val="22"/>
          <w:lang w:val="en-US"/>
        </w:rPr>
        <w:t xml:space="preserve"> </w:t>
      </w:r>
      <w:r w:rsidR="00E911AC" w:rsidRPr="002D2EC9">
        <w:rPr>
          <w:rFonts w:ascii="Helvetica" w:hAnsi="Helvetica" w:cs="Helvetica"/>
          <w:sz w:val="22"/>
          <w:szCs w:val="22"/>
          <w:lang w:val="en-US"/>
        </w:rPr>
        <w:t>or</w:t>
      </w:r>
      <w:r w:rsidR="00012E10" w:rsidRPr="002D2EC9">
        <w:rPr>
          <w:rFonts w:ascii="Helvetica" w:hAnsi="Helvetica" w:cs="Helvetica"/>
          <w:sz w:val="22"/>
          <w:szCs w:val="22"/>
          <w:lang w:val="en-US"/>
        </w:rPr>
        <w:t xml:space="preserve"> natural variation. </w:t>
      </w:r>
      <w:r w:rsidR="00C44037" w:rsidRPr="002D2EC9">
        <w:rPr>
          <w:rFonts w:ascii="Helvetica" w:hAnsi="Helvetica" w:cs="Helvetica"/>
          <w:sz w:val="22"/>
          <w:szCs w:val="22"/>
          <w:lang w:val="en-US"/>
        </w:rPr>
        <w:t>Thus, k</w:t>
      </w:r>
      <w:r w:rsidR="00B24ACF" w:rsidRPr="002D2EC9">
        <w:rPr>
          <w:rFonts w:ascii="Helvetica" w:hAnsi="Helvetica" w:cs="Helvetica"/>
          <w:sz w:val="22"/>
          <w:szCs w:val="22"/>
          <w:lang w:val="en-US"/>
        </w:rPr>
        <w:t xml:space="preserve">nowledge of the </w:t>
      </w:r>
      <w:r w:rsidR="00C945FF" w:rsidRPr="002D2EC9">
        <w:rPr>
          <w:rFonts w:ascii="Helvetica" w:hAnsi="Helvetica" w:cs="Helvetica"/>
          <w:sz w:val="22"/>
          <w:szCs w:val="22"/>
          <w:lang w:val="en-US"/>
        </w:rPr>
        <w:t xml:space="preserve">pre-climate change </w:t>
      </w:r>
      <w:r w:rsidR="00B24ACF" w:rsidRPr="002D2EC9">
        <w:rPr>
          <w:rFonts w:ascii="Helvetica" w:hAnsi="Helvetica" w:cs="Helvetica"/>
          <w:sz w:val="22"/>
          <w:szCs w:val="22"/>
          <w:lang w:val="en-US"/>
        </w:rPr>
        <w:t xml:space="preserve">baseline may rule out climate </w:t>
      </w:r>
      <w:r w:rsidR="00B24ACF" w:rsidRPr="002D2EC9">
        <w:rPr>
          <w:rFonts w:ascii="Helvetica" w:hAnsi="Helvetica" w:cs="Helvetica"/>
          <w:sz w:val="22"/>
          <w:szCs w:val="22"/>
          <w:lang w:val="en-US"/>
        </w:rPr>
        <w:lastRenderedPageBreak/>
        <w:t xml:space="preserve">change and </w:t>
      </w:r>
      <w:r w:rsidR="00D85ACC" w:rsidRPr="002D2EC9">
        <w:rPr>
          <w:rFonts w:ascii="Helvetica" w:hAnsi="Helvetica" w:cs="Helvetica"/>
          <w:sz w:val="22"/>
          <w:szCs w:val="22"/>
          <w:lang w:val="en-US"/>
        </w:rPr>
        <w:t xml:space="preserve">identify other drivers, which is </w:t>
      </w:r>
      <w:r w:rsidR="00660CDC" w:rsidRPr="002D2EC9">
        <w:rPr>
          <w:rFonts w:ascii="Helvetica" w:hAnsi="Helvetica" w:cs="Helvetica"/>
          <w:sz w:val="22"/>
          <w:szCs w:val="22"/>
          <w:lang w:val="en-US"/>
        </w:rPr>
        <w:t>key for the prioritization of conservation management decisions</w:t>
      </w:r>
      <w:r w:rsidR="00D85ACC" w:rsidRPr="002D2EC9">
        <w:rPr>
          <w:rFonts w:ascii="Helvetica" w:hAnsi="Helvetica" w:cs="Helvetica"/>
          <w:sz w:val="22"/>
          <w:szCs w:val="22"/>
          <w:lang w:val="en-US"/>
        </w:rPr>
        <w:t xml:space="preserve"> for threatened species</w:t>
      </w:r>
      <w:r w:rsidR="00660CDC" w:rsidRPr="002D2EC9">
        <w:rPr>
          <w:rFonts w:ascii="Helvetica" w:hAnsi="Helvetica" w:cs="Helvetica"/>
          <w:sz w:val="22"/>
          <w:szCs w:val="22"/>
          <w:lang w:val="en-US"/>
        </w:rPr>
        <w:t xml:space="preserve">.  </w:t>
      </w:r>
    </w:p>
    <w:p w14:paraId="7F67B883" w14:textId="591A995C" w:rsidR="007021E3" w:rsidRPr="002D2EC9"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285D31" w:rsidRPr="002D2EC9">
        <w:rPr>
          <w:rFonts w:ascii="Helvetica" w:hAnsi="Helvetica" w:cs="Helvetica"/>
          <w:sz w:val="22"/>
          <w:szCs w:val="22"/>
          <w:lang w:val="en-US"/>
        </w:rPr>
        <w:t>Second</w:t>
      </w:r>
      <w:r w:rsidR="005D754C" w:rsidRPr="002D2EC9">
        <w:rPr>
          <w:rFonts w:ascii="Helvetica" w:hAnsi="Helvetica" w:cs="Helvetica"/>
          <w:sz w:val="22"/>
          <w:szCs w:val="22"/>
          <w:lang w:val="en-US"/>
        </w:rPr>
        <w:t xml:space="preserve">, </w:t>
      </w:r>
      <w:r w:rsidR="009C2DD2" w:rsidRPr="002D2EC9">
        <w:rPr>
          <w:rFonts w:ascii="Helvetica" w:hAnsi="Helvetica" w:cs="Helvetica"/>
          <w:sz w:val="22"/>
          <w:szCs w:val="22"/>
          <w:lang w:val="en-US"/>
        </w:rPr>
        <w:t>these</w:t>
      </w:r>
      <w:r w:rsidR="005D754C" w:rsidRPr="002D2EC9">
        <w:rPr>
          <w:rFonts w:ascii="Helvetica" w:hAnsi="Helvetica" w:cs="Helvetica"/>
          <w:sz w:val="22"/>
          <w:szCs w:val="22"/>
          <w:lang w:val="en-US"/>
        </w:rPr>
        <w:t xml:space="preserve"> studies confound a pre-climate change baseline with the peak of </w:t>
      </w:r>
      <w:r w:rsidR="000706C1" w:rsidRPr="002D2EC9">
        <w:rPr>
          <w:rFonts w:ascii="Helvetica" w:hAnsi="Helvetica" w:cs="Helvetica"/>
          <w:sz w:val="22"/>
          <w:szCs w:val="22"/>
          <w:lang w:val="en-US"/>
        </w:rPr>
        <w:t xml:space="preserve">the </w:t>
      </w:r>
      <w:r w:rsidR="005D754C" w:rsidRPr="002D2EC9">
        <w:rPr>
          <w:rFonts w:ascii="Helvetica" w:hAnsi="Helvetica" w:cs="Helvetica"/>
          <w:sz w:val="22"/>
          <w:szCs w:val="22"/>
          <w:lang w:val="en-US"/>
        </w:rPr>
        <w:t>Cushing curve</w:t>
      </w:r>
      <w:r w:rsidR="005A645A" w:rsidRPr="002D2EC9">
        <w:rPr>
          <w:rFonts w:ascii="Helvetica" w:hAnsi="Helvetica" w:cs="Helvetica"/>
          <w:sz w:val="22"/>
          <w:szCs w:val="22"/>
          <w:lang w:val="en-US"/>
        </w:rPr>
        <w:t xml:space="preserve">: </w:t>
      </w:r>
      <w:r w:rsidR="00121364" w:rsidRPr="002D2EC9">
        <w:rPr>
          <w:rFonts w:ascii="Helvetica" w:hAnsi="Helvetica" w:cs="Helvetica"/>
          <w:sz w:val="22"/>
          <w:szCs w:val="22"/>
          <w:lang w:val="en-US"/>
        </w:rPr>
        <w:t>that is, they assume</w:t>
      </w:r>
      <w:r w:rsidR="005D754C" w:rsidRPr="002D2EC9">
        <w:rPr>
          <w:rFonts w:ascii="Helvetica" w:hAnsi="Helvetica" w:cs="Helvetica"/>
          <w:sz w:val="22"/>
          <w:szCs w:val="22"/>
          <w:lang w:val="en-US"/>
        </w:rPr>
        <w:t xml:space="preserve"> that fitness wa</w:t>
      </w:r>
      <w:r w:rsidR="001925FC" w:rsidRPr="002D2EC9">
        <w:rPr>
          <w:rFonts w:ascii="Helvetica" w:hAnsi="Helvetica" w:cs="Helvetica"/>
          <w:sz w:val="22"/>
          <w:szCs w:val="22"/>
          <w:lang w:val="en-US"/>
        </w:rPr>
        <w:t xml:space="preserve">s highest before climate change </w:t>
      </w:r>
      <w:r w:rsidR="00A45716" w:rsidRPr="002D2EC9">
        <w:rPr>
          <w:rFonts w:ascii="Helvetica" w:hAnsi="Helvetica" w:cs="Helvetica"/>
          <w:sz w:val="22"/>
          <w:szCs w:val="22"/>
          <w:lang w:val="en-US"/>
        </w:rPr>
        <w:t>because</w:t>
      </w:r>
      <w:r w:rsidR="001925FC" w:rsidRPr="002D2EC9">
        <w:rPr>
          <w:rFonts w:ascii="Helvetica" w:hAnsi="Helvetica" w:cs="Helvetica"/>
          <w:sz w:val="22"/>
          <w:szCs w:val="22"/>
          <w:lang w:val="en-US"/>
        </w:rPr>
        <w:t xml:space="preserve"> the consumer’s timing was well matched to the resource’s </w:t>
      </w:r>
      <w:r w:rsidR="00B8602A" w:rsidRPr="002D2EC9">
        <w:rPr>
          <w:rFonts w:ascii="Helvetica" w:hAnsi="Helvetica" w:cs="Helvetica"/>
          <w:sz w:val="22"/>
          <w:szCs w:val="22"/>
          <w:lang w:val="en-US"/>
        </w:rPr>
        <w:t>(</w:t>
      </w:r>
      <w:r w:rsidR="00C42006" w:rsidRPr="002D2EC9">
        <w:rPr>
          <w:rFonts w:ascii="Helvetica" w:hAnsi="Helvetica" w:cs="Helvetica"/>
          <w:sz w:val="22"/>
          <w:szCs w:val="22"/>
          <w:lang w:val="en-US"/>
        </w:rPr>
        <w:t xml:space="preserve">i.e. the synchrony hypothesis; </w:t>
      </w:r>
      <w:r w:rsidR="00973C0E" w:rsidRPr="002D2EC9">
        <w:rPr>
          <w:rFonts w:ascii="Helvetica" w:hAnsi="Helvetica" w:cs="Helvetica"/>
          <w:sz w:val="22"/>
          <w:szCs w:val="22"/>
          <w:lang w:val="en-US"/>
        </w:rPr>
        <w:t>Box 1;</w:t>
      </w:r>
      <w:r w:rsidR="000706C1" w:rsidRPr="002D2EC9">
        <w:rPr>
          <w:rFonts w:ascii="Helvetica" w:hAnsi="Helvetica" w:cs="Helvetica"/>
          <w:sz w:val="22"/>
          <w:szCs w:val="22"/>
          <w:lang w:val="en-US"/>
        </w:rPr>
        <w:t xml:space="preserve"> </w:t>
      </w:r>
      <w:r w:rsidR="00B8602A" w:rsidRPr="002D2EC9">
        <w:rPr>
          <w:rFonts w:ascii="Helvetica" w:hAnsi="Helvetica" w:cs="Helvetica"/>
          <w:sz w:val="22"/>
          <w:szCs w:val="22"/>
          <w:lang w:val="en-US"/>
        </w:rPr>
        <w:t xml:space="preserve">Figure </w:t>
      </w:r>
      <w:r w:rsidR="00973C0E" w:rsidRPr="002D2EC9">
        <w:rPr>
          <w:rFonts w:ascii="Helvetica" w:hAnsi="Helvetica" w:cs="Helvetica"/>
          <w:sz w:val="22"/>
          <w:szCs w:val="22"/>
          <w:lang w:val="en-US"/>
        </w:rPr>
        <w:t>3</w:t>
      </w:r>
      <w:r w:rsidR="00AF3B5F" w:rsidRPr="002D2EC9">
        <w:rPr>
          <w:rFonts w:ascii="Helvetica" w:hAnsi="Helvetica" w:cs="Helvetica"/>
          <w:sz w:val="22"/>
          <w:szCs w:val="22"/>
          <w:lang w:val="en-US"/>
        </w:rPr>
        <w:t>b</w:t>
      </w:r>
      <w:r w:rsidR="003414AF" w:rsidRPr="002D2EC9">
        <w:rPr>
          <w:rFonts w:ascii="Helvetica" w:hAnsi="Helvetica" w:cs="Helvetica"/>
          <w:sz w:val="22"/>
          <w:szCs w:val="22"/>
          <w:lang w:val="en-US"/>
        </w:rPr>
        <w:t>; Singer and Parmesan 2010</w:t>
      </w:r>
      <w:r w:rsidR="00B8602A" w:rsidRPr="002D2EC9">
        <w:rPr>
          <w:rFonts w:ascii="Helvetica" w:hAnsi="Helvetica" w:cs="Helvetica"/>
          <w:sz w:val="22"/>
          <w:szCs w:val="22"/>
          <w:lang w:val="en-US"/>
        </w:rPr>
        <w:t>)</w:t>
      </w:r>
      <w:r w:rsidR="005D754C" w:rsidRPr="002D2EC9">
        <w:rPr>
          <w:rFonts w:ascii="Helvetica" w:hAnsi="Helvetica" w:cs="Helvetica"/>
          <w:sz w:val="22"/>
          <w:szCs w:val="22"/>
          <w:lang w:val="en-US"/>
        </w:rPr>
        <w:t xml:space="preserve">. The resulting prediction is that climate change will </w:t>
      </w:r>
      <w:r w:rsidR="00A45716" w:rsidRPr="002D2EC9">
        <w:rPr>
          <w:rFonts w:ascii="Helvetica" w:hAnsi="Helvetica" w:cs="Helvetica"/>
          <w:sz w:val="22"/>
          <w:szCs w:val="22"/>
          <w:lang w:val="en-US"/>
        </w:rPr>
        <w:t>necessarily change the relative timing of the interaction</w:t>
      </w:r>
      <w:r w:rsidR="00AC7B6E" w:rsidRPr="002D2EC9">
        <w:rPr>
          <w:rFonts w:ascii="Helvetica" w:hAnsi="Helvetica" w:cs="Helvetica"/>
          <w:sz w:val="22"/>
          <w:szCs w:val="22"/>
          <w:lang w:val="en-US"/>
        </w:rPr>
        <w:t xml:space="preserve"> (i.e. non-</w:t>
      </w:r>
      <w:proofErr w:type="spellStart"/>
      <w:r w:rsidR="00AC7B6E" w:rsidRPr="002D2EC9">
        <w:rPr>
          <w:rFonts w:ascii="Helvetica" w:hAnsi="Helvetica" w:cs="Helvetica"/>
          <w:sz w:val="22"/>
          <w:szCs w:val="22"/>
          <w:lang w:val="en-US"/>
        </w:rPr>
        <w:t>stationarity</w:t>
      </w:r>
      <w:proofErr w:type="spellEnd"/>
      <w:r w:rsidR="00AC7B6E" w:rsidRPr="002D2EC9">
        <w:rPr>
          <w:rFonts w:ascii="Helvetica" w:hAnsi="Helvetica" w:cs="Helvetica"/>
          <w:sz w:val="22"/>
          <w:szCs w:val="22"/>
          <w:lang w:val="en-US"/>
        </w:rPr>
        <w:t>)</w:t>
      </w:r>
      <w:r w:rsidR="00A45716" w:rsidRPr="002D2EC9">
        <w:rPr>
          <w:rFonts w:ascii="Helvetica" w:hAnsi="Helvetica" w:cs="Helvetica"/>
          <w:sz w:val="22"/>
          <w:szCs w:val="22"/>
          <w:lang w:val="en-US"/>
        </w:rPr>
        <w:t xml:space="preserve"> leading to a decline in the</w:t>
      </w:r>
      <w:r w:rsidR="005D754C" w:rsidRPr="002D2EC9">
        <w:rPr>
          <w:rFonts w:ascii="Helvetica" w:hAnsi="Helvetica" w:cs="Helvetica"/>
          <w:sz w:val="22"/>
          <w:szCs w:val="22"/>
          <w:lang w:val="en-US"/>
        </w:rPr>
        <w:t xml:space="preserve"> consumer</w:t>
      </w:r>
      <w:r w:rsidR="00A45716" w:rsidRPr="002D2EC9">
        <w:rPr>
          <w:rFonts w:ascii="Helvetica" w:hAnsi="Helvetica" w:cs="Helvetica"/>
          <w:sz w:val="22"/>
          <w:szCs w:val="22"/>
          <w:lang w:val="en-US"/>
        </w:rPr>
        <w:t>’s fitness</w:t>
      </w:r>
      <w:r w:rsidR="002C0183" w:rsidRPr="002D2EC9">
        <w:rPr>
          <w:rFonts w:ascii="Helvetica" w:hAnsi="Helvetica" w:cs="Helvetica"/>
          <w:sz w:val="22"/>
          <w:szCs w:val="22"/>
          <w:lang w:val="en-US"/>
        </w:rPr>
        <w:t xml:space="preserve"> (Figure </w:t>
      </w:r>
      <w:r w:rsidR="000863EE" w:rsidRPr="002D2EC9">
        <w:rPr>
          <w:rFonts w:ascii="Helvetica" w:hAnsi="Helvetica" w:cs="Helvetica"/>
          <w:sz w:val="22"/>
          <w:szCs w:val="22"/>
          <w:lang w:val="en-US"/>
        </w:rPr>
        <w:t>2</w:t>
      </w:r>
      <w:r w:rsidR="00F62D3B" w:rsidRPr="002D2EC9">
        <w:rPr>
          <w:rFonts w:ascii="Helvetica" w:hAnsi="Helvetica" w:cs="Helvetica"/>
          <w:sz w:val="22"/>
          <w:szCs w:val="22"/>
          <w:lang w:val="en-US"/>
        </w:rPr>
        <w:t xml:space="preserve">, Figure </w:t>
      </w:r>
      <w:r w:rsidR="00973C0E" w:rsidRPr="002D2EC9">
        <w:rPr>
          <w:rFonts w:ascii="Helvetica" w:hAnsi="Helvetica" w:cs="Helvetica"/>
          <w:sz w:val="22"/>
          <w:szCs w:val="22"/>
          <w:lang w:val="en-US"/>
        </w:rPr>
        <w:t>3b</w:t>
      </w:r>
      <w:r w:rsidR="002C0183" w:rsidRPr="002D2EC9">
        <w:rPr>
          <w:rFonts w:ascii="Helvetica" w:hAnsi="Helvetica" w:cs="Helvetica"/>
          <w:sz w:val="22"/>
          <w:szCs w:val="22"/>
          <w:lang w:val="en-US"/>
        </w:rPr>
        <w:t>)</w:t>
      </w:r>
      <w:r w:rsidR="005D754C" w:rsidRPr="002D2EC9">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2D2EC9">
        <w:rPr>
          <w:rFonts w:ascii="Helvetica" w:hAnsi="Helvetica" w:cs="Helvetica"/>
          <w:sz w:val="22"/>
          <w:szCs w:val="22"/>
          <w:lang w:val="en-US"/>
        </w:rPr>
        <w:t xml:space="preserve">climate change-driven </w:t>
      </w:r>
      <w:r w:rsidR="005D754C" w:rsidRPr="002D2EC9">
        <w:rPr>
          <w:rFonts w:ascii="Helvetica" w:hAnsi="Helvetica" w:cs="Helvetica"/>
          <w:sz w:val="22"/>
          <w:szCs w:val="22"/>
          <w:lang w:val="en-US"/>
        </w:rPr>
        <w:t>shifts in synchrony</w:t>
      </w:r>
      <w:r w:rsidR="003C4950" w:rsidRPr="002D2EC9">
        <w:rPr>
          <w:rFonts w:ascii="Helvetica" w:hAnsi="Helvetica" w:cs="Helvetica"/>
          <w:sz w:val="22"/>
          <w:szCs w:val="22"/>
          <w:lang w:val="en-US"/>
        </w:rPr>
        <w:t>, especially when alternative conditions could be the baseline (Figure 3b,c)</w:t>
      </w:r>
      <w:r w:rsidR="005D754C" w:rsidRPr="002D2EC9">
        <w:rPr>
          <w:rFonts w:ascii="Helvetica" w:hAnsi="Helvetica" w:cs="Helvetica"/>
          <w:sz w:val="22"/>
          <w:szCs w:val="22"/>
          <w:lang w:val="en-US"/>
        </w:rPr>
        <w:t xml:space="preserve">. </w:t>
      </w:r>
    </w:p>
    <w:p w14:paraId="0A1C1C4D" w14:textId="74816CF0" w:rsidR="00C47460" w:rsidRPr="002D2EC9" w:rsidRDefault="007021E3" w:rsidP="00F83E6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5D754C" w:rsidRPr="002D2EC9">
        <w:rPr>
          <w:rFonts w:ascii="Helvetica" w:hAnsi="Helvetica" w:cs="Helvetica"/>
          <w:sz w:val="22"/>
          <w:szCs w:val="22"/>
          <w:lang w:val="en-US"/>
        </w:rPr>
        <w:t>An alternative hypothesis put forward by Singer and Parmesan (2010) suggests that</w:t>
      </w:r>
      <w:r w:rsidR="001A16F4" w:rsidRPr="002D2EC9">
        <w:rPr>
          <w:rFonts w:ascii="Helvetica" w:hAnsi="Helvetica" w:cs="Helvetica"/>
          <w:sz w:val="22"/>
          <w:szCs w:val="22"/>
          <w:lang w:val="en-US"/>
        </w:rPr>
        <w:t xml:space="preserve"> in some contexts,</w:t>
      </w:r>
      <w:r w:rsidR="006F0F2F" w:rsidRPr="002D2EC9">
        <w:rPr>
          <w:rFonts w:ascii="Helvetica" w:hAnsi="Helvetica" w:cs="Helvetica"/>
          <w:sz w:val="22"/>
          <w:szCs w:val="22"/>
          <w:lang w:val="en-US"/>
        </w:rPr>
        <w:t xml:space="preserve"> ’adaptive </w:t>
      </w:r>
      <w:r w:rsidR="0010435E" w:rsidRPr="002D2EC9">
        <w:rPr>
          <w:rFonts w:ascii="Helvetica" w:hAnsi="Helvetica" w:cs="Helvetica"/>
          <w:sz w:val="22"/>
          <w:szCs w:val="22"/>
          <w:lang w:val="en-US"/>
        </w:rPr>
        <w:t>asynchrony</w:t>
      </w:r>
      <w:r w:rsidR="006F0F2F" w:rsidRPr="002D2EC9">
        <w:rPr>
          <w:rFonts w:ascii="Helvetica" w:hAnsi="Helvetica" w:cs="Helvetica"/>
          <w:sz w:val="22"/>
          <w:szCs w:val="22"/>
          <w:lang w:val="en-US"/>
        </w:rPr>
        <w:t>’</w:t>
      </w:r>
      <w:r w:rsidR="0010435E" w:rsidRPr="002D2EC9">
        <w:rPr>
          <w:rFonts w:ascii="Helvetica" w:hAnsi="Helvetica" w:cs="Helvetica"/>
          <w:sz w:val="22"/>
          <w:szCs w:val="22"/>
          <w:lang w:val="en-US"/>
        </w:rPr>
        <w:t xml:space="preserve"> </w:t>
      </w:r>
      <w:r w:rsidR="001D5F21" w:rsidRPr="002D2EC9">
        <w:rPr>
          <w:rFonts w:ascii="Helvetica" w:hAnsi="Helvetica" w:cs="Helvetica"/>
          <w:sz w:val="22"/>
          <w:szCs w:val="22"/>
          <w:lang w:val="en-US"/>
        </w:rPr>
        <w:t xml:space="preserve">(i.e. </w:t>
      </w:r>
      <w:r w:rsidR="00A45EB6" w:rsidRPr="002D2EC9">
        <w:rPr>
          <w:rFonts w:ascii="Helvetica" w:hAnsi="Helvetica" w:cs="Helvetica"/>
          <w:sz w:val="22"/>
          <w:szCs w:val="22"/>
          <w:lang w:val="en-US"/>
        </w:rPr>
        <w:t xml:space="preserve">when </w:t>
      </w:r>
      <w:r w:rsidR="001D5F21" w:rsidRPr="002D2EC9">
        <w:rPr>
          <w:rFonts w:ascii="Helvetica" w:hAnsi="Helvetica" w:cs="Helvetica"/>
          <w:sz w:val="22"/>
          <w:szCs w:val="22"/>
          <w:lang w:val="en-US"/>
        </w:rPr>
        <w:t>the most energetically demanding phase of the consumer is not lined up with the peak resource availability</w:t>
      </w:r>
      <w:r w:rsidR="002F0417" w:rsidRPr="002D2EC9">
        <w:rPr>
          <w:rFonts w:ascii="Helvetica" w:hAnsi="Helvetica" w:cs="Helvetica"/>
          <w:sz w:val="22"/>
          <w:szCs w:val="22"/>
          <w:lang w:val="en-US"/>
        </w:rPr>
        <w:t xml:space="preserve"> for many individuals in the population</w:t>
      </w:r>
      <w:r w:rsidR="00830068" w:rsidRPr="002D2EC9">
        <w:rPr>
          <w:rFonts w:ascii="Helvetica" w:hAnsi="Helvetica" w:cs="Helvetica"/>
          <w:sz w:val="22"/>
          <w:szCs w:val="22"/>
          <w:lang w:val="en-US"/>
        </w:rPr>
        <w:t>; Box 1</w:t>
      </w:r>
      <w:r w:rsidR="0010435E" w:rsidRPr="002D2EC9">
        <w:rPr>
          <w:rFonts w:ascii="Helvetica" w:hAnsi="Helvetica" w:cs="Helvetica"/>
          <w:sz w:val="22"/>
          <w:szCs w:val="22"/>
          <w:lang w:val="en-US"/>
        </w:rPr>
        <w:t>; Figure 3b). They postulate that</w:t>
      </w:r>
      <w:r w:rsidR="002C0183" w:rsidRPr="002D2EC9">
        <w:rPr>
          <w:rFonts w:ascii="Helvetica" w:hAnsi="Helvetica" w:cs="Helvetica"/>
          <w:sz w:val="22"/>
          <w:szCs w:val="22"/>
          <w:lang w:val="en-US"/>
        </w:rPr>
        <w:t xml:space="preserve"> </w:t>
      </w:r>
      <w:r w:rsidR="0010435E" w:rsidRPr="002D2EC9">
        <w:rPr>
          <w:rFonts w:ascii="Helvetica" w:hAnsi="Helvetica" w:cs="Helvetica"/>
          <w:sz w:val="22"/>
          <w:szCs w:val="22"/>
          <w:lang w:val="en-US"/>
        </w:rPr>
        <w:t xml:space="preserve">in some systems, asynchrony </w:t>
      </w:r>
      <w:r w:rsidR="006F0F2F" w:rsidRPr="002D2EC9">
        <w:rPr>
          <w:rFonts w:ascii="Helvetica" w:hAnsi="Helvetica" w:cs="Helvetica"/>
          <w:sz w:val="22"/>
          <w:szCs w:val="22"/>
          <w:lang w:val="en-US"/>
        </w:rPr>
        <w:t xml:space="preserve">in many individuals in a population </w:t>
      </w:r>
      <w:r w:rsidR="0010435E" w:rsidRPr="002D2EC9">
        <w:rPr>
          <w:rFonts w:ascii="Helvetica" w:hAnsi="Helvetica" w:cs="Helvetica"/>
          <w:sz w:val="22"/>
          <w:szCs w:val="22"/>
          <w:lang w:val="en-US"/>
        </w:rPr>
        <w:t>might be adaptive due to life-history tradeoffs</w:t>
      </w:r>
      <w:r w:rsidR="00DE4A72" w:rsidRPr="002D2EC9">
        <w:rPr>
          <w:rFonts w:ascii="Helvetica" w:hAnsi="Helvetica" w:cs="Helvetica"/>
          <w:sz w:val="22"/>
          <w:szCs w:val="22"/>
          <w:lang w:val="en-US"/>
        </w:rPr>
        <w:t>.</w:t>
      </w:r>
      <w:r w:rsidR="0010435E" w:rsidRPr="002D2EC9">
        <w:rPr>
          <w:rFonts w:ascii="Helvetica" w:hAnsi="Helvetica" w:cs="Helvetica"/>
          <w:sz w:val="22"/>
          <w:szCs w:val="22"/>
          <w:lang w:val="en-US"/>
        </w:rPr>
        <w:t xml:space="preserve"> </w:t>
      </w:r>
      <w:r w:rsidR="00C47460" w:rsidRPr="002D2EC9">
        <w:rPr>
          <w:rFonts w:ascii="Helvetica" w:hAnsi="Helvetica" w:cs="Helvetica"/>
          <w:sz w:val="22"/>
          <w:szCs w:val="22"/>
          <w:lang w:val="en-US"/>
        </w:rPr>
        <w:t>This could happen when a consumer cannot measure</w:t>
      </w:r>
      <w:r w:rsidR="00AF7458" w:rsidRPr="002D2EC9">
        <w:rPr>
          <w:rFonts w:ascii="Helvetica" w:hAnsi="Helvetica" w:cs="Helvetica"/>
          <w:sz w:val="22"/>
          <w:szCs w:val="22"/>
          <w:lang w:val="en-US"/>
        </w:rPr>
        <w:t xml:space="preserve"> the timing of its</w:t>
      </w:r>
      <w:r w:rsidR="00C47460" w:rsidRPr="002D2EC9">
        <w:rPr>
          <w:rFonts w:ascii="Helvetica" w:hAnsi="Helvetica" w:cs="Helvetica"/>
          <w:sz w:val="22"/>
          <w:szCs w:val="22"/>
          <w:lang w:val="en-US"/>
        </w:rPr>
        <w:t xml:space="preserve"> resource </w:t>
      </w:r>
      <w:r w:rsidR="00AF7458" w:rsidRPr="002D2EC9">
        <w:rPr>
          <w:rFonts w:ascii="Helvetica" w:hAnsi="Helvetica" w:cs="Helvetica"/>
          <w:sz w:val="22"/>
          <w:szCs w:val="22"/>
          <w:lang w:val="en-US"/>
        </w:rPr>
        <w:t>well</w:t>
      </w:r>
      <w:r w:rsidR="00443F57" w:rsidRPr="002D2EC9">
        <w:rPr>
          <w:rFonts w:ascii="Helvetica" w:hAnsi="Helvetica" w:cs="Helvetica"/>
          <w:sz w:val="22"/>
          <w:szCs w:val="22"/>
          <w:lang w:val="en-US"/>
        </w:rPr>
        <w:t xml:space="preserve"> (Singer and Parmesan 2010)</w:t>
      </w:r>
      <w:r w:rsidR="00C47460" w:rsidRPr="002D2EC9">
        <w:rPr>
          <w:rFonts w:ascii="Helvetica" w:hAnsi="Helvetica" w:cs="Helvetica"/>
          <w:sz w:val="22"/>
          <w:szCs w:val="22"/>
          <w:lang w:val="en-US"/>
        </w:rPr>
        <w:t>, for example; in this scenario</w:t>
      </w:r>
      <w:r w:rsidR="00AF7458" w:rsidRPr="002D2EC9">
        <w:rPr>
          <w:rFonts w:ascii="Helvetica" w:hAnsi="Helvetica" w:cs="Helvetica"/>
          <w:sz w:val="22"/>
          <w:szCs w:val="22"/>
          <w:lang w:val="en-US"/>
        </w:rPr>
        <w:t>,</w:t>
      </w:r>
      <w:r w:rsidR="00C47460" w:rsidRPr="002D2EC9">
        <w:rPr>
          <w:rFonts w:ascii="Helvetica" w:hAnsi="Helvetica" w:cs="Helvetica"/>
          <w:sz w:val="22"/>
          <w:szCs w:val="22"/>
          <w:lang w:val="en-US"/>
        </w:rPr>
        <w:t xml:space="preserve"> some individuals would appear mismatched, while others would appear matched. This scenario may persist most often when fitness consequences of mismatch are not extremely high; otherwise it could lead to population extirpation (</w:t>
      </w:r>
      <w:r w:rsidR="003B382D" w:rsidRPr="002D2EC9">
        <w:rPr>
          <w:rFonts w:ascii="Helvetica" w:hAnsi="Helvetica" w:cs="Helvetica"/>
          <w:sz w:val="22"/>
          <w:szCs w:val="22"/>
          <w:lang w:val="en-US"/>
        </w:rPr>
        <w:t xml:space="preserve">Figure </w:t>
      </w:r>
      <w:r w:rsidR="00C47460" w:rsidRPr="002D2EC9">
        <w:rPr>
          <w:rFonts w:ascii="Helvetica" w:hAnsi="Helvetica" w:cs="Helvetica"/>
          <w:sz w:val="22"/>
          <w:szCs w:val="22"/>
          <w:lang w:val="en-US"/>
        </w:rPr>
        <w:t>3b).</w:t>
      </w:r>
    </w:p>
    <w:p w14:paraId="4F133DD2" w14:textId="70A22B16" w:rsidR="003C4950" w:rsidRPr="002D2EC9" w:rsidRDefault="00C47460" w:rsidP="00F83E6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t>In either</w:t>
      </w:r>
      <w:r w:rsidR="00045926" w:rsidRPr="002D2EC9">
        <w:rPr>
          <w:rFonts w:ascii="Helvetica" w:hAnsi="Helvetica" w:cs="Helvetica"/>
          <w:sz w:val="22"/>
          <w:szCs w:val="22"/>
          <w:lang w:val="en-US"/>
        </w:rPr>
        <w:t xml:space="preserve"> </w:t>
      </w:r>
      <w:r w:rsidRPr="002D2EC9">
        <w:rPr>
          <w:rFonts w:ascii="Helvetica" w:hAnsi="Helvetica" w:cs="Helvetica"/>
          <w:sz w:val="22"/>
          <w:szCs w:val="22"/>
          <w:lang w:val="en-US"/>
        </w:rPr>
        <w:t>hypothesis (</w:t>
      </w:r>
      <w:r w:rsidR="00045926" w:rsidRPr="002D2EC9">
        <w:rPr>
          <w:rFonts w:ascii="Helvetica" w:hAnsi="Helvetica" w:cs="Helvetica"/>
          <w:sz w:val="22"/>
          <w:szCs w:val="22"/>
          <w:lang w:val="en-US"/>
        </w:rPr>
        <w:t xml:space="preserve">i.e. synchrony vs. </w:t>
      </w:r>
      <w:r w:rsidR="001C34D4" w:rsidRPr="002D2EC9">
        <w:rPr>
          <w:rFonts w:ascii="Helvetica" w:hAnsi="Helvetica" w:cs="Helvetica"/>
          <w:sz w:val="22"/>
          <w:szCs w:val="22"/>
          <w:lang w:val="en-US"/>
        </w:rPr>
        <w:t xml:space="preserve">adaptive </w:t>
      </w:r>
      <w:r w:rsidR="00045926" w:rsidRPr="002D2EC9">
        <w:rPr>
          <w:rFonts w:ascii="Helvetica" w:hAnsi="Helvetica" w:cs="Helvetica"/>
          <w:sz w:val="22"/>
          <w:szCs w:val="22"/>
          <w:lang w:val="en-US"/>
        </w:rPr>
        <w:t xml:space="preserve">asynchrony; </w:t>
      </w:r>
      <w:r w:rsidR="003B382D" w:rsidRPr="002D2EC9">
        <w:rPr>
          <w:rFonts w:ascii="Helvetica" w:hAnsi="Helvetica" w:cs="Helvetica"/>
          <w:sz w:val="22"/>
          <w:szCs w:val="22"/>
          <w:lang w:val="en-US"/>
        </w:rPr>
        <w:t xml:space="preserve">Figure </w:t>
      </w:r>
      <w:r w:rsidRPr="002D2EC9">
        <w:rPr>
          <w:rFonts w:ascii="Helvetica" w:hAnsi="Helvetica" w:cs="Helvetica"/>
          <w:sz w:val="22"/>
          <w:szCs w:val="22"/>
          <w:lang w:val="en-US"/>
        </w:rPr>
        <w:t>3b)</w:t>
      </w:r>
      <w:r w:rsidR="00056D54" w:rsidRPr="002D2EC9">
        <w:rPr>
          <w:rFonts w:ascii="Helvetica" w:hAnsi="Helvetica" w:cs="Helvetica"/>
          <w:sz w:val="22"/>
          <w:szCs w:val="22"/>
          <w:lang w:val="en-US"/>
        </w:rPr>
        <w:t>,</w:t>
      </w:r>
      <w:r w:rsidRPr="002D2EC9">
        <w:rPr>
          <w:rFonts w:ascii="Helvetica" w:hAnsi="Helvetica" w:cs="Helvetica"/>
          <w:sz w:val="22"/>
          <w:szCs w:val="22"/>
          <w:lang w:val="en-US"/>
        </w:rPr>
        <w:t xml:space="preserve"> a pre-climate change baseline of asynchrony </w:t>
      </w:r>
      <w:r w:rsidR="001C34D4" w:rsidRPr="002D2EC9">
        <w:rPr>
          <w:rFonts w:ascii="Helvetica" w:hAnsi="Helvetica" w:cs="Helvetica"/>
          <w:sz w:val="22"/>
          <w:szCs w:val="22"/>
          <w:lang w:val="en-US"/>
        </w:rPr>
        <w:t>(Box 1</w:t>
      </w:r>
      <w:r w:rsidR="00717AC1" w:rsidRPr="002D2EC9">
        <w:rPr>
          <w:rFonts w:ascii="Helvetica" w:hAnsi="Helvetica" w:cs="Helvetica"/>
          <w:sz w:val="22"/>
          <w:szCs w:val="22"/>
          <w:lang w:val="en-US"/>
        </w:rPr>
        <w:t>; Figure 3c</w:t>
      </w:r>
      <w:r w:rsidR="001C34D4"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could occur through several mechanisms. </w:t>
      </w:r>
      <w:r w:rsidR="00F11ADB" w:rsidRPr="002D2EC9">
        <w:rPr>
          <w:rFonts w:ascii="Helvetica" w:hAnsi="Helvetica" w:cs="Helvetica"/>
          <w:sz w:val="22"/>
          <w:szCs w:val="22"/>
          <w:lang w:val="en-US"/>
        </w:rPr>
        <w:t xml:space="preserve">Shifts in the drivers of phenology for the consumer or resource (e.g., nutrient enrichment) could </w:t>
      </w:r>
      <w:r w:rsidR="00355F5E" w:rsidRPr="002D2EC9">
        <w:rPr>
          <w:rFonts w:ascii="Helvetica" w:hAnsi="Helvetica" w:cs="Helvetica"/>
          <w:sz w:val="22"/>
          <w:szCs w:val="22"/>
          <w:lang w:val="en-US"/>
        </w:rPr>
        <w:t xml:space="preserve">have </w:t>
      </w:r>
      <w:r w:rsidR="00F11ADB" w:rsidRPr="002D2EC9">
        <w:rPr>
          <w:rFonts w:ascii="Helvetica" w:hAnsi="Helvetica" w:cs="Helvetica"/>
          <w:sz w:val="22"/>
          <w:szCs w:val="22"/>
          <w:lang w:val="en-US"/>
        </w:rPr>
        <w:t>push</w:t>
      </w:r>
      <w:r w:rsidR="00355F5E" w:rsidRPr="002D2EC9">
        <w:rPr>
          <w:rFonts w:ascii="Helvetica" w:hAnsi="Helvetica" w:cs="Helvetica"/>
          <w:sz w:val="22"/>
          <w:szCs w:val="22"/>
          <w:lang w:val="en-US"/>
        </w:rPr>
        <w:t>ed</w:t>
      </w:r>
      <w:r w:rsidR="00F11ADB" w:rsidRPr="002D2EC9">
        <w:rPr>
          <w:rFonts w:ascii="Helvetica" w:hAnsi="Helvetica" w:cs="Helvetica"/>
          <w:sz w:val="22"/>
          <w:szCs w:val="22"/>
          <w:lang w:val="en-US"/>
        </w:rPr>
        <w:t xml:space="preserve"> the system away from synchrony before climate change. </w:t>
      </w:r>
      <w:r w:rsidR="00F908BB" w:rsidRPr="002D2EC9">
        <w:rPr>
          <w:rFonts w:ascii="Helvetica" w:hAnsi="Helvetica" w:cs="Helvetica"/>
          <w:sz w:val="22"/>
          <w:szCs w:val="22"/>
          <w:lang w:val="en-US"/>
        </w:rPr>
        <w:t xml:space="preserve">An </w:t>
      </w:r>
      <w:r w:rsidRPr="002D2EC9">
        <w:rPr>
          <w:rFonts w:ascii="Helvetica" w:hAnsi="Helvetica" w:cs="Helvetica"/>
          <w:sz w:val="22"/>
          <w:szCs w:val="22"/>
          <w:lang w:val="en-US"/>
        </w:rPr>
        <w:t xml:space="preserve">asynchronous baseline would </w:t>
      </w:r>
      <w:r w:rsidR="00440666" w:rsidRPr="002D2EC9">
        <w:rPr>
          <w:rFonts w:ascii="Helvetica" w:hAnsi="Helvetica" w:cs="Helvetica"/>
          <w:sz w:val="22"/>
          <w:szCs w:val="22"/>
          <w:lang w:val="en-US"/>
        </w:rPr>
        <w:t xml:space="preserve">also </w:t>
      </w:r>
      <w:r w:rsidRPr="002D2EC9">
        <w:rPr>
          <w:rFonts w:ascii="Helvetica" w:hAnsi="Helvetica" w:cs="Helvetica"/>
          <w:sz w:val="22"/>
          <w:szCs w:val="22"/>
          <w:lang w:val="en-US"/>
        </w:rPr>
        <w:t xml:space="preserve">be predicted—at times—by a co-evolutionary arms race: when the resource </w:t>
      </w:r>
      <w:r w:rsidRPr="002D2EC9">
        <w:rPr>
          <w:rFonts w:ascii="Helvetica" w:hAnsi="Helvetica" w:cs="Helvetica"/>
          <w:sz w:val="22"/>
          <w:szCs w:val="22"/>
          <w:lang w:val="en-US"/>
        </w:rPr>
        <w:lastRenderedPageBreak/>
        <w:t>is ahead in the arms-race</w:t>
      </w:r>
      <w:r w:rsidR="00440666" w:rsidRPr="002D2EC9">
        <w:rPr>
          <w:rFonts w:ascii="Helvetica" w:hAnsi="Helvetica" w:cs="Helvetica"/>
          <w:sz w:val="22"/>
          <w:szCs w:val="22"/>
          <w:lang w:val="en-US"/>
        </w:rPr>
        <w:t>,</w:t>
      </w:r>
      <w:r w:rsidRPr="002D2EC9">
        <w:rPr>
          <w:rFonts w:ascii="Helvetica" w:hAnsi="Helvetica" w:cs="Helvetica"/>
          <w:sz w:val="22"/>
          <w:szCs w:val="22"/>
          <w:lang w:val="en-US"/>
        </w:rPr>
        <w:t xml:space="preserve"> asynchrony would the predicted baseline (Figure 3c), this would then shift back towards synchrony when the cons</w:t>
      </w:r>
      <w:r w:rsidR="00355F5E" w:rsidRPr="002D2EC9">
        <w:rPr>
          <w:rFonts w:ascii="Helvetica" w:hAnsi="Helvetica" w:cs="Helvetica"/>
          <w:sz w:val="22"/>
          <w:szCs w:val="22"/>
          <w:lang w:val="en-US"/>
        </w:rPr>
        <w:t xml:space="preserve">umer is winning the arms race. </w:t>
      </w:r>
      <w:r w:rsidR="007A3CAF" w:rsidRPr="002D2EC9">
        <w:rPr>
          <w:rFonts w:ascii="Helvetica" w:hAnsi="Helvetica" w:cs="Helvetica"/>
          <w:sz w:val="22"/>
          <w:szCs w:val="22"/>
          <w:lang w:val="en-US"/>
        </w:rPr>
        <w:t xml:space="preserve">In systems where asynchrony </w:t>
      </w:r>
      <w:r w:rsidR="00F45F46" w:rsidRPr="002D2EC9">
        <w:rPr>
          <w:rFonts w:ascii="Helvetica" w:hAnsi="Helvetica" w:cs="Helvetica"/>
          <w:sz w:val="22"/>
          <w:szCs w:val="22"/>
          <w:lang w:val="en-US"/>
        </w:rPr>
        <w:t xml:space="preserve">or other </w:t>
      </w:r>
      <w:r w:rsidR="006B6184" w:rsidRPr="002D2EC9">
        <w:rPr>
          <w:rFonts w:ascii="Helvetica" w:hAnsi="Helvetica" w:cs="Helvetica"/>
          <w:sz w:val="22"/>
          <w:szCs w:val="22"/>
          <w:lang w:val="en-US"/>
        </w:rPr>
        <w:t xml:space="preserve">transient </w:t>
      </w:r>
      <w:r w:rsidR="00F45F46" w:rsidRPr="002D2EC9">
        <w:rPr>
          <w:rFonts w:ascii="Helvetica" w:hAnsi="Helvetica" w:cs="Helvetica"/>
          <w:sz w:val="22"/>
          <w:szCs w:val="22"/>
          <w:lang w:val="en-US"/>
        </w:rPr>
        <w:t xml:space="preserve">conditions </w:t>
      </w:r>
      <w:r w:rsidR="007A3CAF" w:rsidRPr="002D2EC9">
        <w:rPr>
          <w:rFonts w:ascii="Helvetica" w:hAnsi="Helvetica" w:cs="Helvetica"/>
          <w:sz w:val="22"/>
          <w:szCs w:val="22"/>
          <w:lang w:val="en-US"/>
        </w:rPr>
        <w:t>might be the baseline state, our ability to anticipate the effects of climate change will be</w:t>
      </w:r>
      <w:r w:rsidR="00A45EB6" w:rsidRPr="002D2EC9">
        <w:rPr>
          <w:rFonts w:ascii="Helvetica" w:hAnsi="Helvetica" w:cs="Helvetica"/>
          <w:sz w:val="22"/>
          <w:szCs w:val="22"/>
          <w:lang w:val="en-US"/>
        </w:rPr>
        <w:t xml:space="preserve"> </w:t>
      </w:r>
      <w:r w:rsidR="005D754C" w:rsidRPr="002D2EC9">
        <w:rPr>
          <w:rFonts w:ascii="Helvetica" w:hAnsi="Helvetica" w:cs="Helvetica"/>
          <w:sz w:val="22"/>
          <w:szCs w:val="22"/>
          <w:lang w:val="en-US"/>
        </w:rPr>
        <w:t xml:space="preserve">even more challenging </w:t>
      </w:r>
      <w:r w:rsidR="003C4950" w:rsidRPr="002D2EC9">
        <w:rPr>
          <w:rFonts w:ascii="Helvetica" w:hAnsi="Helvetica" w:cs="Helvetica"/>
          <w:sz w:val="22"/>
          <w:szCs w:val="22"/>
          <w:lang w:val="en-US"/>
        </w:rPr>
        <w:t xml:space="preserve">as these </w:t>
      </w:r>
      <w:r w:rsidR="007E68C2" w:rsidRPr="002D2EC9">
        <w:rPr>
          <w:rFonts w:ascii="Helvetica" w:hAnsi="Helvetica" w:cs="Helvetica"/>
          <w:sz w:val="22"/>
          <w:szCs w:val="22"/>
          <w:lang w:val="en-US"/>
        </w:rPr>
        <w:t>transient conditions</w:t>
      </w:r>
      <w:r w:rsidR="003C4950" w:rsidRPr="002D2EC9">
        <w:rPr>
          <w:rFonts w:ascii="Helvetica" w:hAnsi="Helvetica" w:cs="Helvetica"/>
          <w:sz w:val="22"/>
          <w:szCs w:val="22"/>
          <w:lang w:val="en-US"/>
        </w:rPr>
        <w:t xml:space="preserve"> could lead to vastly different predictions under climate change (Figure 3c). For example, interactions might become less (i.e. fitness increases) or even more mismatched (i.e. fitness decreases) with climate change (Figure 3b</w:t>
      </w:r>
      <w:r w:rsidRPr="002D2EC9">
        <w:rPr>
          <w:rFonts w:ascii="Helvetica" w:hAnsi="Helvetica" w:cs="Helvetica"/>
          <w:sz w:val="22"/>
          <w:szCs w:val="22"/>
          <w:lang w:val="en-US"/>
        </w:rPr>
        <w:t>-</w:t>
      </w:r>
      <w:r w:rsidR="003C4950" w:rsidRPr="002D2EC9">
        <w:rPr>
          <w:rFonts w:ascii="Helvetica" w:hAnsi="Helvetica" w:cs="Helvetica"/>
          <w:sz w:val="22"/>
          <w:szCs w:val="22"/>
          <w:lang w:val="en-US"/>
        </w:rPr>
        <w:t>c).</w:t>
      </w:r>
    </w:p>
    <w:p w14:paraId="3EE958FB" w14:textId="0A1E9622" w:rsidR="009D5860" w:rsidRPr="002D2EC9" w:rsidRDefault="009D5860" w:rsidP="00EF7AF8">
      <w:pPr>
        <w:pStyle w:val="CommentText"/>
        <w:spacing w:line="480" w:lineRule="auto"/>
        <w:rPr>
          <w:rFonts w:ascii="Helvetica" w:hAnsi="Helvetica"/>
          <w:sz w:val="22"/>
          <w:szCs w:val="22"/>
          <w:lang w:val="en-US"/>
        </w:rPr>
      </w:pPr>
      <w:r w:rsidRPr="002D2EC9">
        <w:rPr>
          <w:rFonts w:ascii="Helvetica" w:hAnsi="Helvetica" w:cs="Helvetica"/>
          <w:sz w:val="22"/>
          <w:szCs w:val="22"/>
          <w:lang w:val="en-US"/>
        </w:rPr>
        <w:tab/>
        <w:t xml:space="preserve">The pre-climate change baseline is </w:t>
      </w:r>
      <w:r w:rsidR="00AD1336" w:rsidRPr="002D2EC9">
        <w:rPr>
          <w:rFonts w:ascii="Helvetica" w:hAnsi="Helvetica" w:cs="Helvetica"/>
          <w:sz w:val="22"/>
          <w:szCs w:val="22"/>
          <w:lang w:val="en-US"/>
        </w:rPr>
        <w:t xml:space="preserve">also </w:t>
      </w:r>
      <w:r w:rsidRPr="002D2EC9">
        <w:rPr>
          <w:rFonts w:ascii="Helvetica" w:hAnsi="Helvetica" w:cs="Helvetica"/>
          <w:sz w:val="22"/>
          <w:szCs w:val="22"/>
          <w:lang w:val="en-US"/>
        </w:rPr>
        <w:t>dependent on the</w:t>
      </w:r>
      <w:r w:rsidRPr="002D2EC9">
        <w:rPr>
          <w:rFonts w:ascii="Helvetica" w:hAnsi="Helvetica" w:cs="Helvetica"/>
          <w:kern w:val="1"/>
          <w:sz w:val="22"/>
          <w:szCs w:val="22"/>
          <w:lang w:val="en-US"/>
        </w:rPr>
        <w:t xml:space="preserve"> ultimate mechanism(s) </w:t>
      </w:r>
      <w:r w:rsidR="00722190" w:rsidRPr="002D2EC9">
        <w:rPr>
          <w:rFonts w:ascii="Helvetica" w:hAnsi="Helvetica" w:cs="Helvetica"/>
          <w:kern w:val="1"/>
          <w:sz w:val="22"/>
          <w:szCs w:val="22"/>
          <w:lang w:val="en-US"/>
        </w:rPr>
        <w:t>generating the</w:t>
      </w:r>
      <w:r w:rsidRPr="002D2EC9">
        <w:rPr>
          <w:rFonts w:ascii="Helvetica" w:hAnsi="Helvetica" w:cs="Helvetica"/>
          <w:kern w:val="1"/>
          <w:sz w:val="22"/>
          <w:szCs w:val="22"/>
          <w:lang w:val="en-US"/>
        </w:rPr>
        <w:t xml:space="preserve"> Cushing</w:t>
      </w:r>
      <w:r w:rsidR="00722190" w:rsidRPr="002D2EC9">
        <w:rPr>
          <w:rFonts w:ascii="Helvetica" w:hAnsi="Helvetica" w:cs="Helvetica"/>
          <w:kern w:val="1"/>
          <w:sz w:val="22"/>
          <w:szCs w:val="22"/>
          <w:lang w:val="en-US"/>
        </w:rPr>
        <w:t xml:space="preserve"> curve</w:t>
      </w:r>
      <w:r w:rsidRPr="002D2EC9">
        <w:rPr>
          <w:rFonts w:ascii="Helvetica" w:hAnsi="Helvetica" w:cs="Helvetica"/>
          <w:kern w:val="1"/>
          <w:sz w:val="22"/>
          <w:szCs w:val="22"/>
          <w:lang w:val="en-US"/>
        </w:rPr>
        <w:t xml:space="preserve"> (Figure </w:t>
      </w:r>
      <w:r w:rsidR="003C4950" w:rsidRPr="002D2EC9">
        <w:rPr>
          <w:rFonts w:ascii="Helvetica" w:hAnsi="Helvetica" w:cs="Helvetica"/>
          <w:kern w:val="1"/>
          <w:sz w:val="22"/>
          <w:szCs w:val="22"/>
          <w:lang w:val="en-US"/>
        </w:rPr>
        <w:t>2</w:t>
      </w:r>
      <w:r w:rsidRPr="002D2EC9">
        <w:rPr>
          <w:rFonts w:ascii="Helvetica" w:hAnsi="Helvetica" w:cs="Helvetica"/>
          <w:kern w:val="1"/>
          <w:sz w:val="22"/>
          <w:szCs w:val="22"/>
          <w:lang w:val="en-US"/>
        </w:rPr>
        <w:t xml:space="preserve">). For example, </w:t>
      </w:r>
      <w:r w:rsidR="00EF7AF8" w:rsidRPr="002D2EC9">
        <w:rPr>
          <w:rFonts w:ascii="Helvetica" w:hAnsi="Helvetica"/>
          <w:sz w:val="22"/>
          <w:szCs w:val="22"/>
        </w:rPr>
        <w:t>a species</w:t>
      </w:r>
      <w:r w:rsidR="00F83E65" w:rsidRPr="002D2EC9">
        <w:rPr>
          <w:rFonts w:ascii="Helvetica" w:hAnsi="Helvetica"/>
          <w:sz w:val="22"/>
          <w:szCs w:val="22"/>
        </w:rPr>
        <w:t xml:space="preserve"> that provisions its offspring with resources acquired during the breeding period </w:t>
      </w:r>
      <w:r w:rsidR="00696687" w:rsidRPr="002D2EC9">
        <w:rPr>
          <w:rFonts w:ascii="Helvetica" w:hAnsi="Helvetica"/>
          <w:sz w:val="22"/>
          <w:szCs w:val="22"/>
        </w:rPr>
        <w:t>(i.e., an income breeder</w:t>
      </w:r>
      <w:r w:rsidR="00305BBB" w:rsidRPr="002D2EC9">
        <w:rPr>
          <w:rFonts w:ascii="Helvetica" w:hAnsi="Helvetica"/>
          <w:sz w:val="22"/>
          <w:szCs w:val="22"/>
        </w:rPr>
        <w:t>; e.g.</w:t>
      </w:r>
      <w:r w:rsidR="00491D65" w:rsidRPr="002D2EC9">
        <w:rPr>
          <w:rFonts w:ascii="Helvetica" w:hAnsi="Helvetica"/>
          <w:sz w:val="22"/>
          <w:szCs w:val="22"/>
        </w:rPr>
        <w:t xml:space="preserve">, </w:t>
      </w:r>
      <w:r w:rsidR="00305BBB" w:rsidRPr="002D2EC9">
        <w:rPr>
          <w:rFonts w:ascii="Helvetica" w:hAnsi="Helvetica"/>
          <w:sz w:val="22"/>
          <w:szCs w:val="22"/>
        </w:rPr>
        <w:t xml:space="preserve">West Greenland caribou: </w:t>
      </w:r>
      <w:proofErr w:type="spellStart"/>
      <w:r w:rsidR="00305BBB" w:rsidRPr="002D2EC9">
        <w:rPr>
          <w:rFonts w:ascii="Helvetica" w:hAnsi="Helvetica"/>
          <w:i/>
          <w:sz w:val="22"/>
          <w:szCs w:val="22"/>
        </w:rPr>
        <w:t>Rangifer</w:t>
      </w:r>
      <w:proofErr w:type="spellEnd"/>
      <w:r w:rsidR="00305BBB" w:rsidRPr="002D2EC9">
        <w:rPr>
          <w:rFonts w:ascii="Helvetica" w:hAnsi="Helvetica"/>
          <w:i/>
          <w:sz w:val="22"/>
          <w:szCs w:val="22"/>
        </w:rPr>
        <w:t xml:space="preserve"> </w:t>
      </w:r>
      <w:proofErr w:type="spellStart"/>
      <w:r w:rsidR="00305BBB" w:rsidRPr="002D2EC9">
        <w:rPr>
          <w:rFonts w:ascii="Helvetica" w:hAnsi="Helvetica"/>
          <w:i/>
          <w:sz w:val="22"/>
          <w:szCs w:val="22"/>
        </w:rPr>
        <w:t>tarandus</w:t>
      </w:r>
      <w:proofErr w:type="spellEnd"/>
      <w:r w:rsidR="00696687" w:rsidRPr="002D2EC9">
        <w:rPr>
          <w:rFonts w:ascii="Helvetica" w:hAnsi="Helvetica"/>
          <w:sz w:val="22"/>
          <w:szCs w:val="22"/>
        </w:rPr>
        <w:t xml:space="preserve">) </w:t>
      </w:r>
      <w:r w:rsidR="00F83E65" w:rsidRPr="002D2EC9">
        <w:rPr>
          <w:rFonts w:ascii="Helvetica" w:hAnsi="Helvetica"/>
          <w:sz w:val="22"/>
          <w:szCs w:val="22"/>
        </w:rPr>
        <w:t xml:space="preserve">is predicted to have a pre-climate change baseline of synchrony, whereas a </w:t>
      </w:r>
      <w:r w:rsidR="00EF7AF8" w:rsidRPr="002D2EC9">
        <w:rPr>
          <w:rFonts w:ascii="Helvetica" w:hAnsi="Helvetica"/>
          <w:sz w:val="22"/>
          <w:szCs w:val="22"/>
        </w:rPr>
        <w:t>species</w:t>
      </w:r>
      <w:r w:rsidR="00305BBB" w:rsidRPr="002D2EC9">
        <w:rPr>
          <w:rFonts w:ascii="Helvetica" w:hAnsi="Helvetica"/>
          <w:sz w:val="22"/>
          <w:szCs w:val="22"/>
        </w:rPr>
        <w:t xml:space="preserve"> </w:t>
      </w:r>
      <w:r w:rsidR="00F83E65" w:rsidRPr="002D2EC9">
        <w:rPr>
          <w:rFonts w:ascii="Helvetica" w:hAnsi="Helvetica"/>
          <w:sz w:val="22"/>
          <w:szCs w:val="22"/>
        </w:rPr>
        <w:t>that provisions its offspring with resources gained prior to reproduction (</w:t>
      </w:r>
      <w:r w:rsidR="00305BBB" w:rsidRPr="002D2EC9">
        <w:rPr>
          <w:rFonts w:ascii="Helvetica" w:hAnsi="Helvetica"/>
          <w:sz w:val="22"/>
          <w:szCs w:val="22"/>
        </w:rPr>
        <w:t xml:space="preserve">i.e., a capital breeder; </w:t>
      </w:r>
      <w:r w:rsidR="00491D65" w:rsidRPr="002D2EC9">
        <w:rPr>
          <w:rFonts w:ascii="Helvetica" w:hAnsi="Helvetica"/>
          <w:sz w:val="22"/>
          <w:szCs w:val="22"/>
        </w:rPr>
        <w:t>e.g., muskox</w:t>
      </w:r>
      <w:r w:rsidR="00305BBB" w:rsidRPr="002D2EC9">
        <w:rPr>
          <w:rFonts w:ascii="Helvetica" w:hAnsi="Helvetica"/>
          <w:sz w:val="22"/>
          <w:szCs w:val="22"/>
        </w:rPr>
        <w:t>en</w:t>
      </w:r>
      <w:r w:rsidR="00305BBB" w:rsidRPr="002D2EC9">
        <w:rPr>
          <w:rFonts w:ascii="Helvetica" w:hAnsi="Helvetica"/>
          <w:i/>
          <w:sz w:val="22"/>
          <w:szCs w:val="22"/>
        </w:rPr>
        <w:t xml:space="preserve">: </w:t>
      </w:r>
      <w:proofErr w:type="spellStart"/>
      <w:r w:rsidR="00305BBB" w:rsidRPr="002D2EC9">
        <w:rPr>
          <w:rFonts w:ascii="Helvetica" w:hAnsi="Helvetica"/>
          <w:i/>
          <w:sz w:val="22"/>
          <w:szCs w:val="22"/>
        </w:rPr>
        <w:t>Ovibos</w:t>
      </w:r>
      <w:proofErr w:type="spellEnd"/>
      <w:r w:rsidR="00305BBB" w:rsidRPr="002D2EC9">
        <w:rPr>
          <w:rFonts w:ascii="Helvetica" w:hAnsi="Helvetica"/>
          <w:i/>
          <w:sz w:val="22"/>
          <w:szCs w:val="22"/>
        </w:rPr>
        <w:t xml:space="preserve"> </w:t>
      </w:r>
      <w:proofErr w:type="spellStart"/>
      <w:r w:rsidR="00305BBB" w:rsidRPr="002D2EC9">
        <w:rPr>
          <w:rFonts w:ascii="Helvetica" w:hAnsi="Helvetica"/>
          <w:i/>
          <w:sz w:val="22"/>
          <w:szCs w:val="22"/>
        </w:rPr>
        <w:t>moschatus</w:t>
      </w:r>
      <w:proofErr w:type="spellEnd"/>
      <w:r w:rsidR="00305BBB" w:rsidRPr="002D2EC9">
        <w:rPr>
          <w:rFonts w:ascii="Helvetica" w:hAnsi="Helvetica"/>
          <w:sz w:val="22"/>
          <w:szCs w:val="22"/>
        </w:rPr>
        <w:t>)</w:t>
      </w:r>
      <w:r w:rsidR="00E02235" w:rsidRPr="002D2EC9">
        <w:rPr>
          <w:rFonts w:ascii="Helvetica" w:hAnsi="Helvetica"/>
          <w:sz w:val="22"/>
          <w:szCs w:val="22"/>
        </w:rPr>
        <w:t xml:space="preserve"> is more likely to have a baseline of asynchrony </w:t>
      </w:r>
      <w:r w:rsidR="00305BBB" w:rsidRPr="002D2EC9">
        <w:rPr>
          <w:rFonts w:ascii="Helvetica" w:hAnsi="Helvetica"/>
          <w:sz w:val="22"/>
          <w:szCs w:val="22"/>
        </w:rPr>
        <w:t>(</w:t>
      </w:r>
      <w:proofErr w:type="spellStart"/>
      <w:r w:rsidR="00F83E65" w:rsidRPr="002D2EC9">
        <w:rPr>
          <w:rFonts w:ascii="Helvetica" w:hAnsi="Helvetica"/>
          <w:sz w:val="22"/>
          <w:szCs w:val="22"/>
        </w:rPr>
        <w:t>Kerby</w:t>
      </w:r>
      <w:proofErr w:type="spellEnd"/>
      <w:r w:rsidR="00F83E65" w:rsidRPr="002D2EC9">
        <w:rPr>
          <w:rFonts w:ascii="Helvetica" w:hAnsi="Helvetica"/>
          <w:sz w:val="22"/>
          <w:szCs w:val="22"/>
        </w:rPr>
        <w:t xml:space="preserve"> and Post 2013).</w:t>
      </w:r>
      <w:r w:rsidR="009066EA" w:rsidRPr="002D2EC9">
        <w:rPr>
          <w:rFonts w:ascii="Helvetica" w:hAnsi="Helvetica"/>
          <w:sz w:val="22"/>
          <w:szCs w:val="22"/>
        </w:rPr>
        <w:t xml:space="preserve"> </w:t>
      </w:r>
      <w:r w:rsidR="003C4950" w:rsidRPr="002D2EC9">
        <w:rPr>
          <w:rFonts w:ascii="Helvetica" w:hAnsi="Helvetica"/>
          <w:sz w:val="22"/>
          <w:szCs w:val="22"/>
          <w:lang w:val="en-US"/>
        </w:rPr>
        <w:t>Therefore</w:t>
      </w:r>
      <w:r w:rsidR="00874498" w:rsidRPr="002D2EC9">
        <w:rPr>
          <w:rFonts w:ascii="Helvetica" w:hAnsi="Helvetica"/>
          <w:sz w:val="22"/>
          <w:szCs w:val="22"/>
          <w:lang w:val="en-US"/>
        </w:rPr>
        <w:t>,</w:t>
      </w:r>
      <w:r w:rsidR="003C4950" w:rsidRPr="002D2EC9">
        <w:rPr>
          <w:rFonts w:ascii="Helvetica" w:hAnsi="Helvetica"/>
          <w:sz w:val="22"/>
          <w:szCs w:val="22"/>
          <w:lang w:val="en-US"/>
        </w:rPr>
        <w:t xml:space="preserve"> </w:t>
      </w:r>
      <w:r w:rsidR="00874498" w:rsidRPr="002D2EC9">
        <w:rPr>
          <w:rFonts w:ascii="Helvetica" w:hAnsi="Helvetica"/>
          <w:sz w:val="22"/>
          <w:szCs w:val="22"/>
          <w:lang w:val="en-US"/>
        </w:rPr>
        <w:t xml:space="preserve">researchers </w:t>
      </w:r>
      <w:r w:rsidR="003C4950" w:rsidRPr="002D2EC9">
        <w:rPr>
          <w:rFonts w:ascii="Helvetica" w:hAnsi="Helvetica"/>
          <w:sz w:val="22"/>
          <w:szCs w:val="22"/>
          <w:lang w:val="en-US"/>
        </w:rPr>
        <w:t>need an understanding of the system dynamics before climate change</w:t>
      </w:r>
      <w:r w:rsidR="000505EF" w:rsidRPr="002D2EC9">
        <w:rPr>
          <w:rFonts w:ascii="Helvetica" w:hAnsi="Helvetica"/>
          <w:sz w:val="22"/>
          <w:szCs w:val="22"/>
          <w:lang w:val="en-US"/>
        </w:rPr>
        <w:t xml:space="preserve"> began</w:t>
      </w:r>
      <w:r w:rsidR="00874498" w:rsidRPr="002D2EC9">
        <w:rPr>
          <w:rFonts w:ascii="Helvetica" w:hAnsi="Helvetica"/>
          <w:sz w:val="22"/>
          <w:szCs w:val="22"/>
          <w:lang w:val="en-US"/>
        </w:rPr>
        <w:t>.</w:t>
      </w:r>
    </w:p>
    <w:p w14:paraId="149837CF" w14:textId="08DF7A96" w:rsidR="00F46556" w:rsidRPr="002D2EC9" w:rsidRDefault="00ED4A3E" w:rsidP="0049164F">
      <w:pPr>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84686A" w:rsidRPr="002D2EC9">
        <w:rPr>
          <w:rFonts w:ascii="Helvetica" w:hAnsi="Helvetica" w:cs="Helvetica"/>
          <w:sz w:val="22"/>
          <w:szCs w:val="22"/>
          <w:lang w:val="en-US"/>
        </w:rPr>
        <w:t xml:space="preserve">Establishing a pre-climate change baseline also has implications for fundamental studies that aim to understand the underlying processes of consumer-resource dynamics. A pre-climate change baseline would determine whether the system is most probably in equilibrium or </w:t>
      </w:r>
      <w:r w:rsidR="00F96466" w:rsidRPr="002D2EC9">
        <w:rPr>
          <w:rFonts w:ascii="Helvetica" w:hAnsi="Helvetica" w:cs="Helvetica"/>
          <w:sz w:val="22"/>
          <w:szCs w:val="22"/>
          <w:lang w:val="en-US"/>
        </w:rPr>
        <w:t>in</w:t>
      </w:r>
      <w:r w:rsidR="00722190" w:rsidRPr="002D2EC9">
        <w:rPr>
          <w:rFonts w:ascii="Helvetica" w:hAnsi="Helvetica" w:cs="Helvetica"/>
          <w:sz w:val="22"/>
          <w:szCs w:val="22"/>
          <w:lang w:val="en-US"/>
        </w:rPr>
        <w:t xml:space="preserve"> </w:t>
      </w:r>
      <w:r w:rsidR="0084686A" w:rsidRPr="002D2EC9">
        <w:rPr>
          <w:rFonts w:ascii="Helvetica" w:hAnsi="Helvetica" w:cs="Helvetica"/>
          <w:sz w:val="22"/>
          <w:szCs w:val="22"/>
          <w:lang w:val="en-US"/>
        </w:rPr>
        <w:t>transient dynamics. For example, life-history trade-offs, including those that can cause</w:t>
      </w:r>
      <w:r w:rsidR="00722190" w:rsidRPr="002D2EC9">
        <w:rPr>
          <w:rFonts w:ascii="Helvetica" w:hAnsi="Helvetica" w:cs="Helvetica"/>
          <w:sz w:val="22"/>
          <w:szCs w:val="22"/>
          <w:lang w:val="en-US"/>
        </w:rPr>
        <w:t xml:space="preserve"> patterns predicted by</w:t>
      </w:r>
      <w:r w:rsidR="0084686A" w:rsidRPr="002D2EC9">
        <w:rPr>
          <w:rFonts w:ascii="Helvetica" w:hAnsi="Helvetica" w:cs="Helvetica"/>
          <w:sz w:val="22"/>
          <w:szCs w:val="22"/>
          <w:lang w:val="en-US"/>
        </w:rPr>
        <w:t xml:space="preserve"> the Cushing hypothesis, predict some form of equilibrium conditions, but if climate change has pushed the system away from a previous baseline, then the system might likely be in a transient</w:t>
      </w:r>
      <w:r w:rsidR="00722190" w:rsidRPr="002D2EC9">
        <w:rPr>
          <w:rFonts w:ascii="Helvetica" w:hAnsi="Helvetica" w:cs="Helvetica"/>
          <w:sz w:val="22"/>
          <w:szCs w:val="22"/>
          <w:lang w:val="en-US"/>
        </w:rPr>
        <w:t xml:space="preserve"> </w:t>
      </w:r>
      <w:r w:rsidR="0084686A" w:rsidRPr="002D2EC9">
        <w:rPr>
          <w:rFonts w:ascii="Helvetica" w:hAnsi="Helvetica" w:cs="Helvetica"/>
          <w:sz w:val="22"/>
          <w:szCs w:val="22"/>
          <w:lang w:val="en-US"/>
        </w:rPr>
        <w:t>phase rather than at equilibrium (Figure 3). To this end, an understanding of the system’s pre-climate change baseline state is important for providing context and even designing fundamental studies.</w:t>
      </w:r>
    </w:p>
    <w:p w14:paraId="2E60CF42" w14:textId="77777777" w:rsidR="0049164F" w:rsidRPr="002D2EC9" w:rsidRDefault="0049164F" w:rsidP="0049164F">
      <w:pPr>
        <w:spacing w:line="480" w:lineRule="auto"/>
        <w:rPr>
          <w:rFonts w:ascii="Helvetica" w:hAnsi="Helvetica" w:cs="Helvetica"/>
          <w:sz w:val="22"/>
          <w:szCs w:val="22"/>
          <w:lang w:val="en-US"/>
        </w:rPr>
      </w:pPr>
    </w:p>
    <w:p w14:paraId="4E064DFA" w14:textId="4CF987BF" w:rsidR="0049164F" w:rsidRPr="002D2EC9"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kern w:val="1"/>
          <w:sz w:val="22"/>
          <w:szCs w:val="22"/>
          <w:lang w:val="en-US"/>
        </w:rPr>
      </w:pPr>
      <w:r w:rsidRPr="002D2EC9">
        <w:rPr>
          <w:rFonts w:ascii="Helvetica" w:hAnsi="Helvetica" w:cs="Helvetica"/>
          <w:i/>
          <w:kern w:val="1"/>
          <w:sz w:val="22"/>
          <w:szCs w:val="22"/>
          <w:lang w:val="en-US"/>
        </w:rPr>
        <w:lastRenderedPageBreak/>
        <w:t xml:space="preserve">(b) </w:t>
      </w:r>
      <w:r w:rsidR="00D9671E" w:rsidRPr="002D2EC9">
        <w:rPr>
          <w:rFonts w:ascii="Helvetica" w:hAnsi="Helvetica" w:cs="Helvetica"/>
          <w:i/>
          <w:kern w:val="1"/>
          <w:sz w:val="22"/>
          <w:szCs w:val="22"/>
          <w:lang w:val="en-US"/>
        </w:rPr>
        <w:t>Identifying proximate cues</w:t>
      </w:r>
    </w:p>
    <w:p w14:paraId="15E81810" w14:textId="0C7E9B10" w:rsidR="0049164F" w:rsidRPr="002D2EC9"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kern w:val="1"/>
          <w:sz w:val="22"/>
          <w:szCs w:val="22"/>
          <w:lang w:val="en-US"/>
        </w:rPr>
        <w:tab/>
      </w:r>
      <w:r w:rsidR="00334ABE" w:rsidRPr="002D2EC9">
        <w:rPr>
          <w:rFonts w:ascii="Helvetica" w:hAnsi="Helvetica" w:cs="Helvetica"/>
          <w:sz w:val="22"/>
          <w:szCs w:val="22"/>
          <w:lang w:val="en-US"/>
        </w:rPr>
        <w:t xml:space="preserve">For climate change to lead to </w:t>
      </w:r>
      <w:proofErr w:type="spellStart"/>
      <w:r w:rsidR="00334ABE" w:rsidRPr="002D2EC9">
        <w:rPr>
          <w:rFonts w:ascii="Helvetica" w:hAnsi="Helvetica" w:cs="Helvetica"/>
          <w:sz w:val="22"/>
          <w:szCs w:val="22"/>
          <w:lang w:val="en-US"/>
        </w:rPr>
        <w:t>phenological</w:t>
      </w:r>
      <w:proofErr w:type="spellEnd"/>
      <w:r w:rsidR="00334ABE" w:rsidRPr="002D2EC9">
        <w:rPr>
          <w:rFonts w:ascii="Helvetica" w:hAnsi="Helvetica" w:cs="Helvetica"/>
          <w:sz w:val="22"/>
          <w:szCs w:val="22"/>
          <w:lang w:val="en-US"/>
        </w:rPr>
        <w:t xml:space="preserve"> mismatch, the underlying assumption is that changes in climate will drive changes in the relative timing of species interactions. Therefore, </w:t>
      </w:r>
      <w:r w:rsidR="00102127" w:rsidRPr="002D2EC9">
        <w:rPr>
          <w:rFonts w:ascii="Helvetica" w:hAnsi="Helvetica" w:cs="Helvetica"/>
          <w:sz w:val="22"/>
          <w:szCs w:val="22"/>
          <w:lang w:val="en-US"/>
        </w:rPr>
        <w:t>p</w:t>
      </w:r>
      <w:r w:rsidR="00D9671E" w:rsidRPr="002D2EC9">
        <w:rPr>
          <w:rFonts w:ascii="Helvetica" w:hAnsi="Helvetica" w:cs="Helvetica"/>
          <w:sz w:val="22"/>
          <w:szCs w:val="22"/>
          <w:lang w:val="en-US"/>
        </w:rPr>
        <w:t xml:space="preserve">redicting how climate change will affect the relative timing of a consumer and </w:t>
      </w:r>
      <w:r w:rsidR="00722190" w:rsidRPr="002D2EC9">
        <w:rPr>
          <w:rFonts w:ascii="Helvetica" w:hAnsi="Helvetica" w:cs="Helvetica"/>
          <w:sz w:val="22"/>
          <w:szCs w:val="22"/>
          <w:lang w:val="en-US"/>
        </w:rPr>
        <w:t>resource</w:t>
      </w:r>
      <w:r w:rsidR="00D9671E" w:rsidRPr="002D2EC9">
        <w:rPr>
          <w:rFonts w:ascii="Helvetica" w:hAnsi="Helvetica" w:cs="Helvetica"/>
          <w:sz w:val="22"/>
          <w:szCs w:val="22"/>
          <w:lang w:val="en-US"/>
        </w:rPr>
        <w:t xml:space="preserve">, </w:t>
      </w:r>
      <w:r w:rsidR="00615C8E" w:rsidRPr="002D2EC9">
        <w:rPr>
          <w:rFonts w:ascii="Helvetica" w:hAnsi="Helvetica" w:cs="Helvetica"/>
          <w:sz w:val="22"/>
          <w:szCs w:val="22"/>
          <w:lang w:val="en-US"/>
        </w:rPr>
        <w:t>and</w:t>
      </w:r>
      <w:r w:rsidR="00722190" w:rsidRPr="002D2EC9">
        <w:rPr>
          <w:rFonts w:ascii="Helvetica" w:hAnsi="Helvetica" w:cs="Helvetica"/>
          <w:sz w:val="22"/>
          <w:szCs w:val="22"/>
          <w:lang w:val="en-US"/>
        </w:rPr>
        <w:t xml:space="preserve"> </w:t>
      </w:r>
      <w:r w:rsidR="00D9671E" w:rsidRPr="002D2EC9">
        <w:rPr>
          <w:rFonts w:ascii="Helvetica" w:hAnsi="Helvetica" w:cs="Helvetica"/>
          <w:sz w:val="22"/>
          <w:szCs w:val="22"/>
          <w:lang w:val="en-US"/>
        </w:rPr>
        <w:t>potentially the fitness of the consumer</w:t>
      </w:r>
      <w:r w:rsidR="00615C8E" w:rsidRPr="002D2EC9">
        <w:rPr>
          <w:rFonts w:ascii="Helvetica" w:hAnsi="Helvetica" w:cs="Helvetica"/>
          <w:sz w:val="22"/>
          <w:szCs w:val="22"/>
          <w:lang w:val="en-US"/>
        </w:rPr>
        <w:t>,</w:t>
      </w:r>
      <w:r w:rsidR="00D9671E" w:rsidRPr="002D2EC9">
        <w:rPr>
          <w:rFonts w:ascii="Helvetica" w:hAnsi="Helvetica" w:cs="Helvetica"/>
          <w:sz w:val="22"/>
          <w:szCs w:val="22"/>
          <w:lang w:val="en-US"/>
        </w:rPr>
        <w:t xml:space="preserve"> will also depend on the</w:t>
      </w:r>
      <w:r w:rsidR="00D9671E" w:rsidRPr="002D2EC9">
        <w:rPr>
          <w:rFonts w:ascii="Helvetica" w:hAnsi="Helvetica" w:cs="Helvetica"/>
          <w:kern w:val="1"/>
          <w:sz w:val="22"/>
          <w:szCs w:val="22"/>
          <w:lang w:val="en-US"/>
        </w:rPr>
        <w:t xml:space="preserve"> identification of</w:t>
      </w:r>
      <w:r w:rsidRPr="002D2EC9">
        <w:rPr>
          <w:rFonts w:ascii="Helvetica" w:hAnsi="Helvetica" w:cs="Helvetica"/>
          <w:kern w:val="1"/>
          <w:sz w:val="22"/>
          <w:szCs w:val="22"/>
          <w:lang w:val="en-US"/>
        </w:rPr>
        <w:t xml:space="preserve"> the proximate </w:t>
      </w:r>
      <w:proofErr w:type="spellStart"/>
      <w:r w:rsidRPr="002D2EC9">
        <w:rPr>
          <w:rFonts w:ascii="Helvetica" w:hAnsi="Helvetica" w:cs="Helvetica"/>
          <w:kern w:val="1"/>
          <w:sz w:val="22"/>
          <w:szCs w:val="22"/>
          <w:lang w:val="en-US"/>
        </w:rPr>
        <w:t>phenological</w:t>
      </w:r>
      <w:proofErr w:type="spellEnd"/>
      <w:r w:rsidRPr="002D2EC9">
        <w:rPr>
          <w:rFonts w:ascii="Helvetica" w:hAnsi="Helvetica" w:cs="Helvetica"/>
          <w:kern w:val="1"/>
          <w:sz w:val="22"/>
          <w:szCs w:val="22"/>
          <w:lang w:val="en-US"/>
        </w:rPr>
        <w:t xml:space="preserve"> cues of the consumer and resource (Figure </w:t>
      </w:r>
      <w:r w:rsidR="00D9671E" w:rsidRPr="002D2EC9">
        <w:rPr>
          <w:rFonts w:ascii="Helvetica" w:hAnsi="Helvetica" w:cs="Helvetica"/>
          <w:kern w:val="1"/>
          <w:sz w:val="22"/>
          <w:szCs w:val="22"/>
          <w:lang w:val="en-US"/>
        </w:rPr>
        <w:t>2</w:t>
      </w:r>
      <w:r w:rsidRPr="002D2EC9">
        <w:rPr>
          <w:rFonts w:ascii="Helvetica" w:hAnsi="Helvetica" w:cs="Helvetica"/>
          <w:kern w:val="1"/>
          <w:sz w:val="22"/>
          <w:szCs w:val="22"/>
          <w:lang w:val="en-US"/>
        </w:rPr>
        <w:t xml:space="preserve">). For example, </w:t>
      </w:r>
      <w:r w:rsidR="00F42E4C" w:rsidRPr="002D2EC9">
        <w:rPr>
          <w:rFonts w:ascii="Helvetica" w:hAnsi="Helvetica" w:cs="Helvetica"/>
          <w:kern w:val="1"/>
          <w:sz w:val="22"/>
          <w:szCs w:val="22"/>
          <w:lang w:val="en-US"/>
        </w:rPr>
        <w:t>climate change is likely to lead to</w:t>
      </w:r>
      <w:r w:rsidRPr="002D2EC9">
        <w:rPr>
          <w:rFonts w:ascii="Helvetica" w:hAnsi="Helvetica" w:cs="Helvetica"/>
          <w:kern w:val="1"/>
          <w:sz w:val="22"/>
          <w:szCs w:val="22"/>
          <w:lang w:val="en-US"/>
        </w:rPr>
        <w:t xml:space="preserve"> fitness</w:t>
      </w:r>
      <w:r w:rsidR="00F42E4C" w:rsidRPr="002D2EC9">
        <w:rPr>
          <w:rFonts w:ascii="Helvetica" w:hAnsi="Helvetica" w:cs="Helvetica"/>
          <w:kern w:val="1"/>
          <w:sz w:val="22"/>
          <w:szCs w:val="22"/>
          <w:lang w:val="en-US"/>
        </w:rPr>
        <w:t xml:space="preserve"> declines for a</w:t>
      </w:r>
      <w:r w:rsidRPr="002D2EC9">
        <w:rPr>
          <w:rFonts w:ascii="Helvetica" w:hAnsi="Helvetica" w:cs="Helvetica"/>
          <w:kern w:val="1"/>
          <w:sz w:val="22"/>
          <w:szCs w:val="22"/>
          <w:lang w:val="en-US"/>
        </w:rPr>
        <w:t xml:space="preserve"> consumer that has a </w:t>
      </w:r>
      <w:r w:rsidR="00F42E4C" w:rsidRPr="002D2EC9">
        <w:rPr>
          <w:rFonts w:ascii="Helvetica" w:hAnsi="Helvetica" w:cs="Helvetica"/>
          <w:kern w:val="1"/>
          <w:sz w:val="22"/>
          <w:szCs w:val="22"/>
          <w:lang w:val="en-US"/>
        </w:rPr>
        <w:t xml:space="preserve">pre-climate change </w:t>
      </w:r>
      <w:r w:rsidRPr="002D2EC9">
        <w:rPr>
          <w:rFonts w:ascii="Helvetica" w:hAnsi="Helvetica" w:cs="Helvetica"/>
          <w:kern w:val="1"/>
          <w:sz w:val="22"/>
          <w:szCs w:val="22"/>
          <w:lang w:val="en-US"/>
        </w:rPr>
        <w:t>baseline</w:t>
      </w:r>
      <w:r w:rsidR="00F42E4C" w:rsidRPr="002D2EC9">
        <w:rPr>
          <w:rFonts w:ascii="Helvetica" w:hAnsi="Helvetica" w:cs="Helvetica"/>
          <w:kern w:val="1"/>
          <w:sz w:val="22"/>
          <w:szCs w:val="22"/>
          <w:lang w:val="en-US"/>
        </w:rPr>
        <w:t xml:space="preserve"> of synchrony </w:t>
      </w:r>
      <w:r w:rsidRPr="002D2EC9">
        <w:rPr>
          <w:rFonts w:ascii="Helvetica" w:hAnsi="Helvetica" w:cs="Helvetica"/>
          <w:kern w:val="1"/>
          <w:sz w:val="22"/>
          <w:szCs w:val="22"/>
          <w:lang w:val="en-US"/>
        </w:rPr>
        <w:t>and that share</w:t>
      </w:r>
      <w:r w:rsidR="00F42E4C" w:rsidRPr="002D2EC9">
        <w:rPr>
          <w:rFonts w:ascii="Helvetica" w:hAnsi="Helvetica" w:cs="Helvetica"/>
          <w:kern w:val="1"/>
          <w:sz w:val="22"/>
          <w:szCs w:val="22"/>
          <w:lang w:val="en-US"/>
        </w:rPr>
        <w:t>s</w:t>
      </w:r>
      <w:r w:rsidRPr="002D2EC9">
        <w:rPr>
          <w:rFonts w:ascii="Helvetica" w:hAnsi="Helvetica" w:cs="Helvetica"/>
          <w:kern w:val="1"/>
          <w:sz w:val="22"/>
          <w:szCs w:val="22"/>
          <w:lang w:val="en-US"/>
        </w:rPr>
        <w:t xml:space="preserve"> </w:t>
      </w:r>
      <w:r w:rsidR="005A7C9B" w:rsidRPr="002D2EC9">
        <w:rPr>
          <w:rFonts w:ascii="Helvetica" w:hAnsi="Helvetica" w:cs="Helvetica"/>
          <w:kern w:val="1"/>
          <w:sz w:val="22"/>
          <w:szCs w:val="22"/>
          <w:lang w:val="en-US"/>
        </w:rPr>
        <w:t>different</w:t>
      </w:r>
      <w:r w:rsidRPr="002D2EC9">
        <w:rPr>
          <w:rFonts w:ascii="Helvetica" w:hAnsi="Helvetica" w:cs="Helvetica"/>
          <w:kern w:val="1"/>
          <w:sz w:val="22"/>
          <w:szCs w:val="22"/>
          <w:lang w:val="en-US"/>
        </w:rPr>
        <w:t xml:space="preserve"> environmental cues</w:t>
      </w:r>
      <w:r w:rsidR="00F42E4C" w:rsidRPr="002D2EC9">
        <w:rPr>
          <w:rFonts w:ascii="Helvetica" w:hAnsi="Helvetica" w:cs="Helvetica"/>
          <w:kern w:val="1"/>
          <w:sz w:val="22"/>
          <w:szCs w:val="22"/>
          <w:lang w:val="en-US"/>
        </w:rPr>
        <w:t xml:space="preserve"> with its resource</w:t>
      </w:r>
      <w:r w:rsidR="00B84848" w:rsidRPr="002D2EC9">
        <w:rPr>
          <w:rFonts w:ascii="Helvetica" w:hAnsi="Helvetica" w:cs="Helvetica"/>
          <w:kern w:val="1"/>
          <w:sz w:val="22"/>
          <w:szCs w:val="22"/>
          <w:lang w:val="en-US"/>
        </w:rPr>
        <w:t xml:space="preserve"> (Figure 2)</w:t>
      </w:r>
      <w:r w:rsidR="00F42E4C" w:rsidRPr="002D2EC9">
        <w:rPr>
          <w:rFonts w:ascii="Helvetica" w:hAnsi="Helvetica" w:cs="Helvetica"/>
          <w:kern w:val="1"/>
          <w:sz w:val="22"/>
          <w:szCs w:val="22"/>
          <w:lang w:val="en-US"/>
        </w:rPr>
        <w:t>.</w:t>
      </w:r>
      <w:r w:rsidR="00076BA1" w:rsidRPr="002D2EC9">
        <w:rPr>
          <w:rFonts w:ascii="Helvetica" w:hAnsi="Helvetica" w:cs="Helvetica"/>
          <w:kern w:val="1"/>
          <w:sz w:val="22"/>
          <w:szCs w:val="22"/>
          <w:lang w:val="en-US"/>
        </w:rPr>
        <w:t xml:space="preserve"> Currently, relatively little is known about the similarity of cues for interacting species across trophic levels (</w:t>
      </w:r>
      <w:proofErr w:type="spellStart"/>
      <w:r w:rsidR="00076BA1" w:rsidRPr="002D2EC9">
        <w:rPr>
          <w:rFonts w:ascii="Helvetica" w:hAnsi="Helvetica" w:cs="Helvetica"/>
          <w:kern w:val="1"/>
          <w:sz w:val="22"/>
          <w:szCs w:val="22"/>
          <w:lang w:val="en-US"/>
        </w:rPr>
        <w:t>Chmura</w:t>
      </w:r>
      <w:proofErr w:type="spellEnd"/>
      <w:r w:rsidR="00076BA1" w:rsidRPr="002D2EC9">
        <w:rPr>
          <w:rFonts w:ascii="Helvetica" w:hAnsi="Helvetica" w:cs="Helvetica"/>
          <w:kern w:val="1"/>
          <w:sz w:val="22"/>
          <w:szCs w:val="22"/>
          <w:lang w:val="en-US"/>
        </w:rPr>
        <w:t xml:space="preserve"> et al. 2018). </w:t>
      </w:r>
      <w:r w:rsidR="00B53D67" w:rsidRPr="002D2EC9">
        <w:rPr>
          <w:rFonts w:ascii="Helvetica" w:hAnsi="Helvetica" w:cs="Helvetica"/>
          <w:kern w:val="1"/>
          <w:sz w:val="22"/>
          <w:szCs w:val="22"/>
          <w:lang w:val="en-US"/>
        </w:rPr>
        <w:t xml:space="preserve">Finally, predictions will </w:t>
      </w:r>
      <w:r w:rsidR="000454CD" w:rsidRPr="002D2EC9">
        <w:rPr>
          <w:rFonts w:ascii="Helvetica" w:hAnsi="Helvetica" w:cs="Helvetica"/>
          <w:kern w:val="1"/>
          <w:sz w:val="22"/>
          <w:szCs w:val="22"/>
          <w:lang w:val="en-US"/>
        </w:rPr>
        <w:t xml:space="preserve">also </w:t>
      </w:r>
      <w:r w:rsidR="00B53D67" w:rsidRPr="002D2EC9">
        <w:rPr>
          <w:rFonts w:ascii="Helvetica" w:hAnsi="Helvetica" w:cs="Helvetica"/>
          <w:kern w:val="1"/>
          <w:sz w:val="22"/>
          <w:szCs w:val="22"/>
          <w:lang w:val="en-US"/>
        </w:rPr>
        <w:t xml:space="preserve">depend </w:t>
      </w:r>
      <w:r w:rsidR="00DB1CAC" w:rsidRPr="002D2EC9">
        <w:rPr>
          <w:rFonts w:ascii="Helvetica" w:hAnsi="Helvetica" w:cs="Helvetica"/>
          <w:kern w:val="1"/>
          <w:sz w:val="22"/>
          <w:szCs w:val="22"/>
          <w:lang w:val="en-US"/>
        </w:rPr>
        <w:t xml:space="preserve">on </w:t>
      </w:r>
      <w:r w:rsidR="00B53D67" w:rsidRPr="002D2EC9">
        <w:rPr>
          <w:rFonts w:ascii="Helvetica" w:hAnsi="Helvetica" w:cs="Helvetica"/>
          <w:kern w:val="1"/>
          <w:sz w:val="22"/>
          <w:szCs w:val="22"/>
          <w:lang w:val="en-US"/>
        </w:rPr>
        <w:t xml:space="preserve">how </w:t>
      </w:r>
      <w:proofErr w:type="spellStart"/>
      <w:r w:rsidR="000454CD" w:rsidRPr="002D2EC9">
        <w:rPr>
          <w:rFonts w:ascii="Helvetica" w:hAnsi="Helvetica" w:cs="Helvetica"/>
          <w:kern w:val="1"/>
          <w:sz w:val="22"/>
          <w:szCs w:val="22"/>
          <w:lang w:val="en-US"/>
        </w:rPr>
        <w:t>phenological</w:t>
      </w:r>
      <w:proofErr w:type="spellEnd"/>
      <w:r w:rsidR="000454CD" w:rsidRPr="002D2EC9">
        <w:rPr>
          <w:rFonts w:ascii="Helvetica" w:hAnsi="Helvetica" w:cs="Helvetica"/>
          <w:kern w:val="1"/>
          <w:sz w:val="22"/>
          <w:szCs w:val="22"/>
          <w:lang w:val="en-US"/>
        </w:rPr>
        <w:t xml:space="preserve"> cues</w:t>
      </w:r>
      <w:r w:rsidR="00B53D67" w:rsidRPr="002D2EC9">
        <w:rPr>
          <w:rFonts w:ascii="Helvetica" w:hAnsi="Helvetica" w:cs="Helvetica"/>
          <w:kern w:val="1"/>
          <w:sz w:val="22"/>
          <w:szCs w:val="22"/>
          <w:lang w:val="en-US"/>
        </w:rPr>
        <w:t xml:space="preserve"> will change under climate change scenarios (</w:t>
      </w:r>
      <w:proofErr w:type="spellStart"/>
      <w:r w:rsidR="00B53D67" w:rsidRPr="002D2EC9">
        <w:rPr>
          <w:rFonts w:ascii="Helvetica" w:hAnsi="Helvetica" w:cs="Helvetica"/>
          <w:kern w:val="1"/>
          <w:sz w:val="22"/>
          <w:szCs w:val="22"/>
          <w:lang w:val="en-US"/>
        </w:rPr>
        <w:t>Chmura</w:t>
      </w:r>
      <w:proofErr w:type="spellEnd"/>
      <w:r w:rsidR="00B53D67" w:rsidRPr="002D2EC9">
        <w:rPr>
          <w:rFonts w:ascii="Helvetica" w:hAnsi="Helvetica" w:cs="Helvetica"/>
          <w:kern w:val="1"/>
          <w:sz w:val="22"/>
          <w:szCs w:val="22"/>
          <w:lang w:val="en-US"/>
        </w:rPr>
        <w:t xml:space="preserve"> et al. 2018). </w:t>
      </w:r>
    </w:p>
    <w:p w14:paraId="4B45FD49" w14:textId="77777777" w:rsidR="00F42E4C" w:rsidRPr="002D2EC9" w:rsidRDefault="00F42E4C"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2C65521F" w14:textId="538910C1" w:rsidR="00785A1B" w:rsidRPr="002D2EC9"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0224920B" w:rsidR="00DE2C77" w:rsidRPr="002D2EC9"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 xml:space="preserve">Towards robust forecasting of </w:t>
      </w:r>
      <w:proofErr w:type="spellStart"/>
      <w:r w:rsidRPr="002D2EC9">
        <w:rPr>
          <w:rFonts w:ascii="Helvetica" w:hAnsi="Helvetica" w:cs="Helvetica"/>
          <w:b/>
          <w:sz w:val="22"/>
          <w:szCs w:val="22"/>
          <w:lang w:val="en-US"/>
        </w:rPr>
        <w:t>phenological</w:t>
      </w:r>
      <w:proofErr w:type="spellEnd"/>
      <w:r w:rsidRPr="002D2EC9">
        <w:rPr>
          <w:rFonts w:ascii="Helvetica" w:hAnsi="Helvetica" w:cs="Helvetica"/>
          <w:b/>
          <w:sz w:val="22"/>
          <w:szCs w:val="22"/>
          <w:lang w:val="en-US"/>
        </w:rPr>
        <w:t xml:space="preserve"> mismatch</w:t>
      </w:r>
    </w:p>
    <w:p w14:paraId="602A077E" w14:textId="69D98B70" w:rsidR="00606A17" w:rsidRPr="002D2EC9" w:rsidRDefault="00333C6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kern w:val="1"/>
          <w:sz w:val="22"/>
          <w:szCs w:val="22"/>
          <w:lang w:val="en-US"/>
        </w:rPr>
        <w:tab/>
        <w:t xml:space="preserve">While the Cushing hypothesis provides </w:t>
      </w:r>
      <w:r w:rsidRPr="002D2EC9">
        <w:rPr>
          <w:rFonts w:ascii="Helvetica" w:hAnsi="Helvetica" w:cs="Helvetica"/>
          <w:sz w:val="22"/>
          <w:szCs w:val="22"/>
          <w:lang w:val="en-US"/>
        </w:rPr>
        <w:t xml:space="preserve">testable </w:t>
      </w:r>
      <w:r w:rsidR="000B686D" w:rsidRPr="002D2EC9">
        <w:rPr>
          <w:rFonts w:ascii="Helvetica" w:hAnsi="Helvetica" w:cs="Helvetica"/>
          <w:sz w:val="22"/>
          <w:szCs w:val="22"/>
          <w:lang w:val="en-US"/>
        </w:rPr>
        <w:t xml:space="preserve">predictions </w:t>
      </w:r>
      <w:r w:rsidR="00F7077F" w:rsidRPr="002D2EC9">
        <w:rPr>
          <w:rFonts w:ascii="Helvetica" w:hAnsi="Helvetica" w:cs="Helvetica"/>
          <w:sz w:val="22"/>
          <w:szCs w:val="22"/>
          <w:lang w:val="en-US"/>
        </w:rPr>
        <w:t xml:space="preserve">regarding the consequences of </w:t>
      </w:r>
      <w:proofErr w:type="spellStart"/>
      <w:r w:rsidR="00384642" w:rsidRPr="002D2EC9">
        <w:rPr>
          <w:rFonts w:ascii="Helvetica" w:hAnsi="Helvetica" w:cs="Helvetica"/>
          <w:sz w:val="22"/>
          <w:szCs w:val="22"/>
          <w:lang w:val="en-US"/>
        </w:rPr>
        <w:t>phenological</w:t>
      </w:r>
      <w:proofErr w:type="spellEnd"/>
      <w:r w:rsidRPr="002D2EC9">
        <w:rPr>
          <w:rFonts w:ascii="Helvetica" w:hAnsi="Helvetica" w:cs="Helvetica"/>
          <w:sz w:val="22"/>
          <w:szCs w:val="22"/>
          <w:lang w:val="en-US"/>
        </w:rPr>
        <w:t xml:space="preserve"> mismatch in</w:t>
      </w:r>
      <w:r w:rsidR="00AD7B3C" w:rsidRPr="002D2EC9">
        <w:rPr>
          <w:rFonts w:ascii="Helvetica" w:hAnsi="Helvetica" w:cs="Helvetica"/>
          <w:sz w:val="22"/>
          <w:szCs w:val="22"/>
          <w:lang w:val="en-US"/>
        </w:rPr>
        <w:t xml:space="preserve"> response to climate </w:t>
      </w:r>
      <w:r w:rsidRPr="002D2EC9">
        <w:rPr>
          <w:rFonts w:ascii="Helvetica" w:hAnsi="Helvetica" w:cs="Helvetica"/>
          <w:sz w:val="22"/>
          <w:szCs w:val="22"/>
          <w:lang w:val="en-US"/>
        </w:rPr>
        <w:t xml:space="preserve">change, it is </w:t>
      </w:r>
      <w:r w:rsidR="004543DE" w:rsidRPr="002D2EC9">
        <w:rPr>
          <w:rFonts w:ascii="Helvetica" w:hAnsi="Helvetica" w:cs="Helvetica"/>
          <w:sz w:val="22"/>
          <w:szCs w:val="22"/>
          <w:lang w:val="en-US"/>
        </w:rPr>
        <w:t>uncertain</w:t>
      </w:r>
      <w:r w:rsidRPr="002D2EC9">
        <w:rPr>
          <w:rFonts w:ascii="Helvetica" w:hAnsi="Helvetica" w:cs="Helvetica"/>
          <w:sz w:val="22"/>
          <w:szCs w:val="22"/>
          <w:lang w:val="en-US"/>
        </w:rPr>
        <w:t xml:space="preserve"> </w:t>
      </w:r>
      <w:r w:rsidR="004543DE" w:rsidRPr="002D2EC9">
        <w:rPr>
          <w:rFonts w:ascii="Helvetica" w:hAnsi="Helvetica" w:cs="Helvetica"/>
          <w:sz w:val="22"/>
          <w:szCs w:val="22"/>
          <w:lang w:val="en-US"/>
        </w:rPr>
        <w:t xml:space="preserve">how much support there is for </w:t>
      </w:r>
      <w:r w:rsidR="00C07592" w:rsidRPr="002D2EC9">
        <w:rPr>
          <w:rFonts w:ascii="Helvetica" w:hAnsi="Helvetica" w:cs="Helvetica"/>
          <w:sz w:val="22"/>
          <w:szCs w:val="22"/>
          <w:lang w:val="en-US"/>
        </w:rPr>
        <w:t>it</w:t>
      </w:r>
      <w:r w:rsidR="004543DE" w:rsidRPr="002D2EC9">
        <w:rPr>
          <w:rFonts w:ascii="Helvetica" w:hAnsi="Helvetica" w:cs="Helvetica"/>
          <w:sz w:val="22"/>
          <w:szCs w:val="22"/>
          <w:lang w:val="en-US"/>
        </w:rPr>
        <w:t xml:space="preserve">. </w:t>
      </w:r>
      <w:r w:rsidR="00E95CEE" w:rsidRPr="002D2EC9">
        <w:rPr>
          <w:rFonts w:ascii="Helvetica" w:hAnsi="Helvetica" w:cs="Helvetica"/>
          <w:sz w:val="22"/>
          <w:szCs w:val="22"/>
          <w:lang w:val="en-US"/>
        </w:rPr>
        <w:t>Here we have suggested two major reasons for this, both of which provide a clear path forward for progress in the field</w:t>
      </w:r>
      <w:r w:rsidR="00B84848" w:rsidRPr="002D2EC9">
        <w:rPr>
          <w:rFonts w:ascii="Helvetica" w:hAnsi="Helvetica" w:cs="Helvetica"/>
          <w:sz w:val="22"/>
          <w:szCs w:val="22"/>
          <w:lang w:val="en-US"/>
        </w:rPr>
        <w:t xml:space="preserve"> (Figure 2)</w:t>
      </w:r>
      <w:r w:rsidR="00E95CEE" w:rsidRPr="002D2EC9">
        <w:rPr>
          <w:rFonts w:ascii="Helvetica" w:hAnsi="Helvetica" w:cs="Helvetica"/>
          <w:sz w:val="22"/>
          <w:szCs w:val="22"/>
          <w:lang w:val="en-US"/>
        </w:rPr>
        <w:t>.</w:t>
      </w:r>
      <w:r w:rsidR="000A79DB" w:rsidRPr="002D2EC9">
        <w:rPr>
          <w:rFonts w:ascii="Helvetica" w:hAnsi="Helvetica" w:cs="Helvetica"/>
          <w:sz w:val="22"/>
          <w:szCs w:val="22"/>
          <w:lang w:val="en-US"/>
        </w:rPr>
        <w:t xml:space="preserve"> First, </w:t>
      </w:r>
      <w:r w:rsidR="00606A17" w:rsidRPr="002D2EC9">
        <w:rPr>
          <w:rFonts w:ascii="Helvetica" w:hAnsi="Helvetica" w:cs="Helvetica"/>
          <w:sz w:val="22"/>
          <w:szCs w:val="22"/>
          <w:lang w:val="en-US"/>
        </w:rPr>
        <w:t>most studies do not actually provide strong tests of the Cushing hypothesis</w:t>
      </w:r>
      <w:r w:rsidR="00115AE1" w:rsidRPr="002D2EC9">
        <w:rPr>
          <w:rFonts w:ascii="Helvetica" w:hAnsi="Helvetica" w:cs="Helvetica"/>
          <w:sz w:val="22"/>
          <w:szCs w:val="22"/>
          <w:lang w:val="en-US"/>
        </w:rPr>
        <w:t xml:space="preserve"> </w:t>
      </w:r>
      <w:r w:rsidR="00606A17" w:rsidRPr="002D2EC9">
        <w:rPr>
          <w:rFonts w:ascii="Helvetica" w:hAnsi="Helvetica" w:cs="Helvetica"/>
          <w:sz w:val="22"/>
          <w:szCs w:val="22"/>
          <w:lang w:val="en-US"/>
        </w:rPr>
        <w:t xml:space="preserve">because </w:t>
      </w:r>
      <w:r w:rsidR="00E95CEE" w:rsidRPr="002D2EC9">
        <w:rPr>
          <w:rFonts w:ascii="Helvetica" w:hAnsi="Helvetica" w:cs="Helvetica"/>
          <w:sz w:val="22"/>
          <w:szCs w:val="22"/>
          <w:lang w:val="en-US"/>
        </w:rPr>
        <w:t xml:space="preserve">(a) </w:t>
      </w:r>
      <w:r w:rsidR="00606A17" w:rsidRPr="002D2EC9">
        <w:rPr>
          <w:rFonts w:ascii="Helvetica" w:hAnsi="Helvetica" w:cs="Helvetica"/>
          <w:sz w:val="22"/>
          <w:szCs w:val="22"/>
          <w:lang w:val="en-US"/>
        </w:rPr>
        <w:t xml:space="preserve">studies </w:t>
      </w:r>
      <w:r w:rsidR="00E95CEE" w:rsidRPr="002D2EC9">
        <w:rPr>
          <w:rFonts w:ascii="Helvetica" w:hAnsi="Helvetica" w:cs="Helvetica"/>
          <w:sz w:val="22"/>
          <w:szCs w:val="22"/>
          <w:lang w:val="en-US"/>
        </w:rPr>
        <w:t xml:space="preserve">do </w:t>
      </w:r>
      <w:r w:rsidR="00606A17" w:rsidRPr="002D2EC9">
        <w:rPr>
          <w:rFonts w:ascii="Helvetica" w:hAnsi="Helvetica" w:cs="Helvetica"/>
          <w:sz w:val="22"/>
          <w:szCs w:val="22"/>
          <w:lang w:val="en-US"/>
        </w:rPr>
        <w:t xml:space="preserve">not collect equivalent </w:t>
      </w:r>
      <w:r w:rsidR="00B7425F" w:rsidRPr="002D2EC9">
        <w:rPr>
          <w:rFonts w:ascii="Helvetica" w:hAnsi="Helvetica" w:cs="Helvetica"/>
          <w:kern w:val="1"/>
          <w:sz w:val="22"/>
          <w:szCs w:val="22"/>
          <w:lang w:val="en-US"/>
        </w:rPr>
        <w:t xml:space="preserve">fitness and population </w:t>
      </w:r>
      <w:r w:rsidR="00606A17" w:rsidRPr="002D2EC9">
        <w:rPr>
          <w:rFonts w:ascii="Helvetica" w:hAnsi="Helvetica" w:cs="Helvetica"/>
          <w:sz w:val="22"/>
          <w:szCs w:val="22"/>
          <w:lang w:val="en-US"/>
        </w:rPr>
        <w:t>data on the consumer and resource</w:t>
      </w:r>
      <w:r w:rsidR="00115AE1" w:rsidRPr="002D2EC9">
        <w:rPr>
          <w:rFonts w:ascii="Helvetica" w:hAnsi="Helvetica" w:cs="Helvetica"/>
          <w:sz w:val="22"/>
          <w:szCs w:val="22"/>
          <w:lang w:val="en-US"/>
        </w:rPr>
        <w:t>,</w:t>
      </w:r>
      <w:r w:rsidR="00606A17" w:rsidRPr="002D2EC9">
        <w:rPr>
          <w:rFonts w:ascii="Helvetica" w:hAnsi="Helvetica" w:cs="Helvetica"/>
          <w:sz w:val="22"/>
          <w:szCs w:val="22"/>
          <w:lang w:val="en-US"/>
        </w:rPr>
        <w:t xml:space="preserve"> and </w:t>
      </w:r>
      <w:r w:rsidR="00E95CEE" w:rsidRPr="002D2EC9">
        <w:rPr>
          <w:rFonts w:ascii="Helvetica" w:hAnsi="Helvetica" w:cs="Helvetica"/>
          <w:sz w:val="22"/>
          <w:szCs w:val="22"/>
          <w:lang w:val="en-US"/>
        </w:rPr>
        <w:t xml:space="preserve">(b) </w:t>
      </w:r>
      <w:r w:rsidR="00606A17" w:rsidRPr="002D2EC9">
        <w:rPr>
          <w:rFonts w:ascii="Helvetica" w:hAnsi="Helvetica" w:cs="Helvetica"/>
          <w:sz w:val="22"/>
          <w:szCs w:val="22"/>
          <w:lang w:val="en-US"/>
        </w:rPr>
        <w:t>multiple mechanisms</w:t>
      </w:r>
      <w:r w:rsidR="009A6B01" w:rsidRPr="002D2EC9">
        <w:rPr>
          <w:rFonts w:ascii="Helvetica" w:hAnsi="Helvetica" w:cs="Helvetica"/>
          <w:sz w:val="22"/>
          <w:szCs w:val="22"/>
          <w:lang w:val="en-US"/>
        </w:rPr>
        <w:t xml:space="preserve"> </w:t>
      </w:r>
      <w:r w:rsidR="00606A17" w:rsidRPr="002D2EC9">
        <w:rPr>
          <w:rFonts w:ascii="Helvetica" w:hAnsi="Helvetica" w:cs="Helvetica"/>
          <w:sz w:val="22"/>
          <w:szCs w:val="22"/>
          <w:lang w:val="en-US"/>
        </w:rPr>
        <w:t xml:space="preserve">are not </w:t>
      </w:r>
      <w:r w:rsidR="00FF4D6B" w:rsidRPr="002D2EC9">
        <w:rPr>
          <w:rFonts w:ascii="Helvetica" w:hAnsi="Helvetica" w:cs="Helvetica"/>
          <w:sz w:val="22"/>
          <w:szCs w:val="22"/>
          <w:lang w:val="en-US"/>
        </w:rPr>
        <w:t>evaluated</w:t>
      </w:r>
      <w:r w:rsidR="00606A17" w:rsidRPr="002D2EC9">
        <w:rPr>
          <w:rFonts w:ascii="Helvetica" w:hAnsi="Helvetica" w:cs="Helvetica"/>
          <w:sz w:val="22"/>
          <w:szCs w:val="22"/>
          <w:lang w:val="en-US"/>
        </w:rPr>
        <w:t xml:space="preserve">. </w:t>
      </w:r>
      <w:r w:rsidR="00115AE1" w:rsidRPr="002D2EC9">
        <w:rPr>
          <w:rFonts w:ascii="Helvetica" w:hAnsi="Helvetica" w:cs="Helvetica"/>
          <w:sz w:val="22"/>
          <w:szCs w:val="22"/>
          <w:lang w:val="en-US"/>
        </w:rPr>
        <w:t>This makes</w:t>
      </w:r>
      <w:r w:rsidR="008849BF" w:rsidRPr="002D2EC9">
        <w:rPr>
          <w:rFonts w:ascii="Helvetica" w:hAnsi="Helvetica" w:cs="Helvetica"/>
          <w:sz w:val="22"/>
          <w:szCs w:val="22"/>
          <w:lang w:val="en-US"/>
        </w:rPr>
        <w:t xml:space="preserve"> it difficult to refute the </w:t>
      </w:r>
      <w:r w:rsidR="004D7AAD" w:rsidRPr="002D2EC9">
        <w:rPr>
          <w:rFonts w:ascii="Helvetica" w:hAnsi="Helvetica" w:cs="Helvetica"/>
          <w:sz w:val="22"/>
          <w:szCs w:val="22"/>
          <w:lang w:val="en-US"/>
        </w:rPr>
        <w:t xml:space="preserve">Cushing </w:t>
      </w:r>
      <w:r w:rsidR="008849BF" w:rsidRPr="002D2EC9">
        <w:rPr>
          <w:rFonts w:ascii="Helvetica" w:hAnsi="Helvetica" w:cs="Helvetica"/>
          <w:sz w:val="22"/>
          <w:szCs w:val="22"/>
          <w:lang w:val="en-US"/>
        </w:rPr>
        <w:t>hypothesis if no evidence is found.</w:t>
      </w:r>
      <w:r w:rsidR="008849BF" w:rsidRPr="002D2EC9">
        <w:rPr>
          <w:rFonts w:ascii="Helvetica" w:hAnsi="Helvetica" w:cs="Helvetica"/>
          <w:kern w:val="1"/>
          <w:sz w:val="22"/>
          <w:szCs w:val="22"/>
          <w:lang w:val="en-US"/>
        </w:rPr>
        <w:t xml:space="preserve"> Unless researchers are extremely clear about the mechanistic hypotheses they are testing, progress </w:t>
      </w:r>
      <w:r w:rsidR="00E95CEE" w:rsidRPr="002D2EC9">
        <w:rPr>
          <w:rFonts w:ascii="Helvetica" w:hAnsi="Helvetica" w:cs="Helvetica"/>
          <w:kern w:val="1"/>
          <w:sz w:val="22"/>
          <w:szCs w:val="22"/>
          <w:lang w:val="en-US"/>
        </w:rPr>
        <w:t>will continue to be</w:t>
      </w:r>
      <w:r w:rsidR="008849BF" w:rsidRPr="002D2EC9">
        <w:rPr>
          <w:rFonts w:ascii="Helvetica" w:hAnsi="Helvetica" w:cs="Helvetica"/>
          <w:kern w:val="1"/>
          <w:sz w:val="22"/>
          <w:szCs w:val="22"/>
          <w:lang w:val="en-US"/>
        </w:rPr>
        <w:t xml:space="preserve"> slow.</w:t>
      </w:r>
      <w:r w:rsidR="000A79DB" w:rsidRPr="002D2EC9">
        <w:rPr>
          <w:rFonts w:ascii="Helvetica" w:hAnsi="Helvetica" w:cs="Helvetica"/>
          <w:kern w:val="1"/>
          <w:sz w:val="22"/>
          <w:szCs w:val="22"/>
          <w:lang w:val="en-US"/>
        </w:rPr>
        <w:t xml:space="preserve"> Second, </w:t>
      </w:r>
      <w:r w:rsidR="00AD7B3C" w:rsidRPr="002D2EC9">
        <w:rPr>
          <w:rFonts w:ascii="Helvetica" w:hAnsi="Helvetica" w:cs="Helvetica"/>
          <w:sz w:val="22"/>
          <w:szCs w:val="22"/>
          <w:lang w:val="en-US"/>
        </w:rPr>
        <w:t>pre-climate change baselines are not defined</w:t>
      </w:r>
      <w:r w:rsidR="000A79DB" w:rsidRPr="002D2EC9">
        <w:rPr>
          <w:rFonts w:ascii="Helvetica" w:hAnsi="Helvetica" w:cs="Helvetica"/>
          <w:kern w:val="1"/>
          <w:sz w:val="22"/>
          <w:szCs w:val="22"/>
          <w:lang w:val="en-US"/>
        </w:rPr>
        <w:t xml:space="preserve"> </w:t>
      </w:r>
      <w:r w:rsidR="006D48B5" w:rsidRPr="002D2EC9">
        <w:rPr>
          <w:rFonts w:ascii="Helvetica" w:hAnsi="Helvetica" w:cs="Helvetica"/>
          <w:kern w:val="1"/>
          <w:sz w:val="22"/>
          <w:szCs w:val="22"/>
          <w:lang w:val="en-US"/>
        </w:rPr>
        <w:t xml:space="preserve">in </w:t>
      </w:r>
      <w:r w:rsidR="000A79DB" w:rsidRPr="002D2EC9">
        <w:rPr>
          <w:rFonts w:ascii="Helvetica" w:hAnsi="Helvetica" w:cs="Helvetica"/>
          <w:kern w:val="1"/>
          <w:sz w:val="22"/>
          <w:szCs w:val="22"/>
          <w:lang w:val="en-US"/>
        </w:rPr>
        <w:t>the majority of studies in this literature</w:t>
      </w:r>
      <w:r w:rsidR="006D48B5" w:rsidRPr="002D2EC9">
        <w:rPr>
          <w:rFonts w:ascii="Helvetica" w:hAnsi="Helvetica" w:cs="Helvetica"/>
          <w:kern w:val="1"/>
          <w:sz w:val="22"/>
          <w:szCs w:val="22"/>
          <w:lang w:val="en-US"/>
        </w:rPr>
        <w:t xml:space="preserve">. </w:t>
      </w:r>
      <w:r w:rsidR="00C3051A" w:rsidRPr="002D2EC9">
        <w:rPr>
          <w:rFonts w:ascii="Helvetica" w:hAnsi="Helvetica" w:cs="Helvetica"/>
          <w:kern w:val="1"/>
          <w:sz w:val="22"/>
          <w:szCs w:val="22"/>
          <w:lang w:val="en-US"/>
        </w:rPr>
        <w:t xml:space="preserve">Lack of a relevant baseline </w:t>
      </w:r>
      <w:r w:rsidR="00C3051A" w:rsidRPr="002D2EC9">
        <w:rPr>
          <w:rFonts w:ascii="Helvetica" w:hAnsi="Helvetica" w:cs="Helvetica"/>
          <w:sz w:val="22"/>
          <w:szCs w:val="22"/>
          <w:lang w:val="en-US"/>
        </w:rPr>
        <w:t>makes it</w:t>
      </w:r>
      <w:r w:rsidR="003239ED" w:rsidRPr="002D2EC9">
        <w:rPr>
          <w:rFonts w:ascii="Helvetica" w:hAnsi="Helvetica" w:cs="Helvetica"/>
          <w:sz w:val="22"/>
          <w:szCs w:val="22"/>
          <w:lang w:val="en-US"/>
        </w:rPr>
        <w:t xml:space="preserve"> </w:t>
      </w:r>
      <w:r w:rsidR="00316942" w:rsidRPr="002D2EC9">
        <w:rPr>
          <w:rFonts w:ascii="Helvetica" w:hAnsi="Helvetica" w:cs="Helvetica"/>
          <w:sz w:val="22"/>
          <w:szCs w:val="22"/>
          <w:lang w:val="en-US"/>
        </w:rPr>
        <w:t>difficult to determine</w:t>
      </w:r>
      <w:r w:rsidR="003239ED" w:rsidRPr="002D2EC9">
        <w:rPr>
          <w:rFonts w:ascii="Helvetica" w:hAnsi="Helvetica" w:cs="Helvetica"/>
          <w:sz w:val="22"/>
          <w:szCs w:val="22"/>
          <w:lang w:val="en-US"/>
        </w:rPr>
        <w:t xml:space="preserve"> </w:t>
      </w:r>
      <w:r w:rsidR="003F429B" w:rsidRPr="002D2EC9">
        <w:rPr>
          <w:rFonts w:ascii="Helvetica" w:hAnsi="Helvetica" w:cs="Helvetica"/>
          <w:sz w:val="22"/>
          <w:szCs w:val="22"/>
          <w:lang w:val="en-US"/>
        </w:rPr>
        <w:t>whether recent</w:t>
      </w:r>
      <w:r w:rsidR="003239ED" w:rsidRPr="002D2EC9">
        <w:rPr>
          <w:rFonts w:ascii="Helvetica" w:hAnsi="Helvetica" w:cs="Helvetica"/>
          <w:sz w:val="22"/>
          <w:szCs w:val="22"/>
          <w:lang w:val="en-US"/>
        </w:rPr>
        <w:t xml:space="preserve"> </w:t>
      </w:r>
      <w:proofErr w:type="spellStart"/>
      <w:r w:rsidR="00384642" w:rsidRPr="002D2EC9">
        <w:rPr>
          <w:rFonts w:ascii="Helvetica" w:hAnsi="Helvetica" w:cs="Helvetica"/>
          <w:sz w:val="22"/>
          <w:szCs w:val="22"/>
          <w:lang w:val="en-US"/>
        </w:rPr>
        <w:t>phenological</w:t>
      </w:r>
      <w:proofErr w:type="spellEnd"/>
      <w:r w:rsidR="003239ED" w:rsidRPr="002D2EC9">
        <w:rPr>
          <w:rFonts w:ascii="Helvetica" w:hAnsi="Helvetica" w:cs="Helvetica"/>
          <w:sz w:val="22"/>
          <w:szCs w:val="22"/>
          <w:lang w:val="en-US"/>
        </w:rPr>
        <w:t xml:space="preserve"> mismatch can be attributed to climate change</w:t>
      </w:r>
      <w:r w:rsidR="003F429B" w:rsidRPr="002D2EC9">
        <w:rPr>
          <w:rFonts w:ascii="Helvetica" w:hAnsi="Helvetica" w:cs="Helvetica"/>
          <w:sz w:val="22"/>
          <w:szCs w:val="22"/>
          <w:lang w:val="en-US"/>
        </w:rPr>
        <w:t xml:space="preserve"> and </w:t>
      </w:r>
      <w:r w:rsidR="00FD7E8F" w:rsidRPr="002D2EC9">
        <w:rPr>
          <w:rFonts w:ascii="Helvetica" w:hAnsi="Helvetica" w:cs="Helvetica"/>
          <w:sz w:val="22"/>
          <w:szCs w:val="22"/>
          <w:lang w:val="en-US"/>
        </w:rPr>
        <w:t>limits our ability to</w:t>
      </w:r>
      <w:r w:rsidR="003F429B" w:rsidRPr="002D2EC9">
        <w:rPr>
          <w:rFonts w:ascii="Helvetica" w:hAnsi="Helvetica" w:cs="Helvetica"/>
          <w:sz w:val="22"/>
          <w:szCs w:val="22"/>
          <w:lang w:val="en-US"/>
        </w:rPr>
        <w:t xml:space="preserve"> </w:t>
      </w:r>
      <w:r w:rsidR="00CE0948" w:rsidRPr="002D2EC9">
        <w:rPr>
          <w:rFonts w:ascii="Helvetica" w:hAnsi="Helvetica" w:cs="Helvetica"/>
          <w:sz w:val="22"/>
          <w:szCs w:val="22"/>
          <w:lang w:val="en-US"/>
        </w:rPr>
        <w:lastRenderedPageBreak/>
        <w:t xml:space="preserve">understand and </w:t>
      </w:r>
      <w:r w:rsidR="003F429B" w:rsidRPr="002D2EC9">
        <w:rPr>
          <w:rFonts w:ascii="Helvetica" w:hAnsi="Helvetica" w:cs="Helvetica"/>
          <w:sz w:val="22"/>
          <w:szCs w:val="22"/>
          <w:lang w:val="en-US"/>
        </w:rPr>
        <w:t xml:space="preserve">predict the direction and magnitude of </w:t>
      </w:r>
      <w:proofErr w:type="spellStart"/>
      <w:r w:rsidR="00384642" w:rsidRPr="002D2EC9">
        <w:rPr>
          <w:rFonts w:ascii="Helvetica" w:hAnsi="Helvetica" w:cs="Helvetica"/>
          <w:sz w:val="22"/>
          <w:szCs w:val="22"/>
          <w:lang w:val="en-US"/>
        </w:rPr>
        <w:t>phenological</w:t>
      </w:r>
      <w:proofErr w:type="spellEnd"/>
      <w:r w:rsidR="00FD7E8F" w:rsidRPr="002D2EC9">
        <w:rPr>
          <w:rFonts w:ascii="Helvetica" w:hAnsi="Helvetica" w:cs="Helvetica"/>
          <w:sz w:val="22"/>
          <w:szCs w:val="22"/>
          <w:lang w:val="en-US"/>
        </w:rPr>
        <w:t xml:space="preserve"> mismatch</w:t>
      </w:r>
      <w:r w:rsidR="003F429B" w:rsidRPr="002D2EC9">
        <w:rPr>
          <w:rFonts w:ascii="Helvetica" w:hAnsi="Helvetica" w:cs="Helvetica"/>
          <w:sz w:val="22"/>
          <w:szCs w:val="22"/>
          <w:lang w:val="en-US"/>
        </w:rPr>
        <w:t xml:space="preserve"> due to </w:t>
      </w:r>
      <w:r w:rsidR="00C3051A" w:rsidRPr="002D2EC9">
        <w:rPr>
          <w:rFonts w:ascii="Helvetica" w:hAnsi="Helvetica" w:cs="Helvetica"/>
          <w:sz w:val="22"/>
          <w:szCs w:val="22"/>
          <w:lang w:val="en-US"/>
        </w:rPr>
        <w:t>climate change.</w:t>
      </w:r>
    </w:p>
    <w:p w14:paraId="600EF48B" w14:textId="129FF8D7" w:rsidR="00941AE2" w:rsidRPr="002D2EC9" w:rsidRDefault="0063504E"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i/>
          <w:sz w:val="22"/>
          <w:szCs w:val="22"/>
          <w:lang w:val="en-US"/>
        </w:rPr>
        <w:tab/>
      </w:r>
      <w:r w:rsidR="00B84848" w:rsidRPr="002D2EC9">
        <w:rPr>
          <w:rFonts w:ascii="Helvetica" w:hAnsi="Helvetica" w:cs="Helvetica"/>
          <w:sz w:val="22"/>
          <w:szCs w:val="22"/>
          <w:lang w:val="en-US"/>
        </w:rPr>
        <w:t>Moving</w:t>
      </w:r>
      <w:r w:rsidRPr="002D2EC9">
        <w:rPr>
          <w:rFonts w:ascii="Helvetica" w:hAnsi="Helvetica" w:cs="Helvetica"/>
          <w:sz w:val="22"/>
          <w:szCs w:val="22"/>
          <w:lang w:val="en-US"/>
        </w:rPr>
        <w:t xml:space="preserve"> the field of </w:t>
      </w:r>
      <w:proofErr w:type="spellStart"/>
      <w:r w:rsidR="002D5FB0" w:rsidRPr="002D2EC9">
        <w:rPr>
          <w:rFonts w:ascii="Helvetica" w:hAnsi="Helvetica" w:cs="Helvetica"/>
          <w:sz w:val="22"/>
          <w:szCs w:val="22"/>
          <w:lang w:val="en-US"/>
        </w:rPr>
        <w:t>phenological</w:t>
      </w:r>
      <w:proofErr w:type="spellEnd"/>
      <w:r w:rsidRPr="002D2EC9">
        <w:rPr>
          <w:rFonts w:ascii="Helvetica" w:hAnsi="Helvetica" w:cs="Helvetica"/>
          <w:sz w:val="22"/>
          <w:szCs w:val="22"/>
          <w:lang w:val="en-US"/>
        </w:rPr>
        <w:t xml:space="preserve"> mismatch forward</w:t>
      </w:r>
      <w:r w:rsidR="002332B1" w:rsidRPr="002D2EC9">
        <w:rPr>
          <w:rFonts w:ascii="Helvetica" w:hAnsi="Helvetica" w:cs="Helvetica"/>
          <w:color w:val="000000" w:themeColor="text1"/>
          <w:sz w:val="22"/>
          <w:szCs w:val="22"/>
          <w:lang w:val="en-US"/>
        </w:rPr>
        <w:t xml:space="preserve"> </w:t>
      </w:r>
      <w:r w:rsidR="00B84848" w:rsidRPr="002D2EC9">
        <w:rPr>
          <w:rFonts w:ascii="Helvetica" w:hAnsi="Helvetica" w:cs="Helvetica"/>
          <w:color w:val="000000" w:themeColor="text1"/>
          <w:sz w:val="22"/>
          <w:szCs w:val="22"/>
          <w:lang w:val="en-US"/>
        </w:rPr>
        <w:t xml:space="preserve">(i.e., </w:t>
      </w:r>
      <w:r w:rsidR="00BC0A2D" w:rsidRPr="002D2EC9">
        <w:rPr>
          <w:rFonts w:ascii="Helvetica" w:hAnsi="Helvetica" w:cs="Helvetica"/>
          <w:color w:val="000000" w:themeColor="text1"/>
          <w:sz w:val="22"/>
          <w:szCs w:val="22"/>
          <w:lang w:val="en-US"/>
        </w:rPr>
        <w:t xml:space="preserve">from documentation </w:t>
      </w:r>
      <w:r w:rsidR="002332B1" w:rsidRPr="002D2EC9">
        <w:rPr>
          <w:rFonts w:ascii="Helvetica" w:hAnsi="Helvetica" w:cs="Helvetica"/>
          <w:color w:val="000000" w:themeColor="text1"/>
          <w:sz w:val="22"/>
          <w:szCs w:val="22"/>
          <w:lang w:val="en-US"/>
        </w:rPr>
        <w:t>towards forecasting</w:t>
      </w:r>
      <w:r w:rsidR="00B84848" w:rsidRPr="002D2EC9">
        <w:rPr>
          <w:rFonts w:ascii="Helvetica" w:hAnsi="Helvetica" w:cs="Helvetica"/>
          <w:color w:val="000000" w:themeColor="text1"/>
          <w:sz w:val="22"/>
          <w:szCs w:val="22"/>
          <w:lang w:val="en-US"/>
        </w:rPr>
        <w:t>)</w:t>
      </w:r>
      <w:r w:rsidRPr="002D2EC9">
        <w:rPr>
          <w:rFonts w:ascii="Helvetica" w:hAnsi="Helvetica" w:cs="Helvetica"/>
          <w:sz w:val="22"/>
          <w:szCs w:val="22"/>
          <w:lang w:val="en-US"/>
        </w:rPr>
        <w:t xml:space="preserve"> </w:t>
      </w:r>
      <w:r w:rsidR="007C3594" w:rsidRPr="002D2EC9">
        <w:rPr>
          <w:rFonts w:ascii="Helvetica" w:hAnsi="Helvetica" w:cs="Helvetica"/>
          <w:sz w:val="22"/>
          <w:szCs w:val="22"/>
          <w:lang w:val="en-US"/>
        </w:rPr>
        <w:t xml:space="preserve">requires </w:t>
      </w:r>
      <w:r w:rsidR="00C32B28" w:rsidRPr="002D2EC9">
        <w:rPr>
          <w:rFonts w:ascii="Helvetica" w:hAnsi="Helvetica" w:cs="Helvetica"/>
          <w:sz w:val="22"/>
          <w:szCs w:val="22"/>
          <w:lang w:val="en-US"/>
        </w:rPr>
        <w:t xml:space="preserve">higher </w:t>
      </w:r>
      <w:r w:rsidR="00962FA4" w:rsidRPr="002D2EC9">
        <w:rPr>
          <w:rFonts w:ascii="Helvetica" w:hAnsi="Helvetica" w:cs="Helvetica"/>
          <w:sz w:val="22"/>
          <w:szCs w:val="22"/>
          <w:lang w:val="en-US"/>
        </w:rPr>
        <w:t xml:space="preserve">quality </w:t>
      </w:r>
      <w:r w:rsidRPr="002D2EC9">
        <w:rPr>
          <w:rFonts w:ascii="Helvetica" w:hAnsi="Helvetica" w:cs="Helvetica"/>
          <w:sz w:val="22"/>
          <w:szCs w:val="22"/>
          <w:lang w:val="en-US"/>
        </w:rPr>
        <w:t xml:space="preserve">data </w:t>
      </w:r>
      <w:r w:rsidR="007C3594" w:rsidRPr="002D2EC9">
        <w:rPr>
          <w:rFonts w:ascii="Helvetica" w:hAnsi="Helvetica" w:cs="Helvetica"/>
          <w:sz w:val="22"/>
          <w:szCs w:val="22"/>
          <w:lang w:val="en-US"/>
        </w:rPr>
        <w:t>that</w:t>
      </w:r>
      <w:r w:rsidRPr="002D2EC9">
        <w:rPr>
          <w:rFonts w:ascii="Helvetica" w:hAnsi="Helvetica" w:cs="Helvetica"/>
          <w:sz w:val="22"/>
          <w:szCs w:val="22"/>
          <w:lang w:val="en-US"/>
        </w:rPr>
        <w:t xml:space="preserve"> </w:t>
      </w:r>
      <w:r w:rsidR="00B84848" w:rsidRPr="002D2EC9">
        <w:rPr>
          <w:rFonts w:ascii="Helvetica" w:hAnsi="Helvetica" w:cs="Helvetica"/>
          <w:sz w:val="22"/>
          <w:szCs w:val="22"/>
          <w:lang w:val="en-US"/>
        </w:rPr>
        <w:t xml:space="preserve">enables the </w:t>
      </w:r>
      <w:r w:rsidRPr="002D2EC9">
        <w:rPr>
          <w:rFonts w:ascii="Helvetica" w:hAnsi="Helvetica" w:cs="Helvetica"/>
          <w:sz w:val="22"/>
          <w:szCs w:val="22"/>
          <w:lang w:val="en-US"/>
        </w:rPr>
        <w:t>test</w:t>
      </w:r>
      <w:r w:rsidR="00B84848" w:rsidRPr="002D2EC9">
        <w:rPr>
          <w:rFonts w:ascii="Helvetica" w:hAnsi="Helvetica" w:cs="Helvetica"/>
          <w:sz w:val="22"/>
          <w:szCs w:val="22"/>
          <w:lang w:val="en-US"/>
        </w:rPr>
        <w:t>ing of</w:t>
      </w:r>
      <w:r w:rsidRPr="002D2EC9">
        <w:rPr>
          <w:rFonts w:ascii="Helvetica" w:hAnsi="Helvetica" w:cs="Helvetica"/>
          <w:sz w:val="22"/>
          <w:szCs w:val="22"/>
          <w:lang w:val="en-US"/>
        </w:rPr>
        <w:t xml:space="preserve"> fundamental hypotheses</w:t>
      </w:r>
      <w:r w:rsidR="000B1C95" w:rsidRPr="002D2EC9">
        <w:rPr>
          <w:rFonts w:ascii="Helvetica" w:hAnsi="Helvetica" w:cs="Helvetica"/>
          <w:sz w:val="22"/>
          <w:szCs w:val="22"/>
          <w:lang w:val="en-US"/>
        </w:rPr>
        <w:t xml:space="preserve"> and </w:t>
      </w:r>
      <w:r w:rsidR="007C3594" w:rsidRPr="002D2EC9">
        <w:rPr>
          <w:rFonts w:ascii="Helvetica" w:hAnsi="Helvetica" w:cs="Helvetica"/>
          <w:sz w:val="22"/>
          <w:szCs w:val="22"/>
          <w:lang w:val="en-US"/>
        </w:rPr>
        <w:t xml:space="preserve">defining </w:t>
      </w:r>
      <w:r w:rsidR="00B84848" w:rsidRPr="002D2EC9">
        <w:rPr>
          <w:rFonts w:ascii="Helvetica" w:hAnsi="Helvetica" w:cs="Helvetica"/>
          <w:sz w:val="22"/>
          <w:szCs w:val="22"/>
          <w:lang w:val="en-US"/>
        </w:rPr>
        <w:t xml:space="preserve">of </w:t>
      </w:r>
      <w:r w:rsidR="000B1C95" w:rsidRPr="002D2EC9">
        <w:rPr>
          <w:rFonts w:ascii="Helvetica" w:hAnsi="Helvetica" w:cs="Helvetica"/>
          <w:sz w:val="22"/>
          <w:szCs w:val="22"/>
          <w:lang w:val="en-US"/>
        </w:rPr>
        <w:t>key baselines</w:t>
      </w:r>
      <w:r w:rsidR="00220A8F" w:rsidRPr="002D2EC9">
        <w:rPr>
          <w:rFonts w:ascii="Helvetica" w:hAnsi="Helvetica" w:cs="Helvetica"/>
          <w:sz w:val="22"/>
          <w:szCs w:val="22"/>
          <w:lang w:val="en-US"/>
        </w:rPr>
        <w:t xml:space="preserve">. </w:t>
      </w:r>
      <w:r w:rsidR="00E15ACB" w:rsidRPr="002D2EC9">
        <w:rPr>
          <w:rFonts w:ascii="Helvetica" w:hAnsi="Helvetica" w:cs="Helvetica"/>
          <w:sz w:val="22"/>
          <w:szCs w:val="22"/>
          <w:lang w:val="en-US"/>
        </w:rPr>
        <w:t xml:space="preserve">Below, we highlight </w:t>
      </w:r>
      <w:r w:rsidR="00941AE2" w:rsidRPr="002D2EC9">
        <w:rPr>
          <w:rFonts w:ascii="Helvetica" w:hAnsi="Helvetica" w:cs="Helvetica"/>
          <w:sz w:val="22"/>
          <w:szCs w:val="22"/>
          <w:lang w:val="en-US"/>
        </w:rPr>
        <w:t>how new</w:t>
      </w:r>
      <w:r w:rsidR="00E15ACB" w:rsidRPr="002D2EC9">
        <w:rPr>
          <w:rFonts w:ascii="Helvetica" w:hAnsi="Helvetica" w:cs="Helvetica"/>
          <w:sz w:val="22"/>
          <w:szCs w:val="22"/>
          <w:lang w:val="en-US"/>
        </w:rPr>
        <w:t xml:space="preserve"> approaches </w:t>
      </w:r>
      <w:r w:rsidR="00941AE2" w:rsidRPr="002D2EC9">
        <w:rPr>
          <w:rFonts w:ascii="Helvetica" w:hAnsi="Helvetica" w:cs="Helvetica"/>
          <w:sz w:val="22"/>
          <w:szCs w:val="22"/>
          <w:lang w:val="en-US"/>
        </w:rPr>
        <w:t>can</w:t>
      </w:r>
      <w:r w:rsidR="00E15ACB" w:rsidRPr="002D2EC9">
        <w:rPr>
          <w:rFonts w:ascii="Helvetica" w:hAnsi="Helvetica" w:cs="Helvetica"/>
          <w:sz w:val="22"/>
          <w:szCs w:val="22"/>
          <w:lang w:val="en-US"/>
        </w:rPr>
        <w:t xml:space="preserve"> improve testing of the Cushing hypothesis.</w:t>
      </w:r>
      <w:r w:rsidR="00941AE2" w:rsidRPr="002D2EC9">
        <w:rPr>
          <w:rFonts w:ascii="Helvetica" w:hAnsi="Helvetica" w:cs="Helvetica"/>
          <w:sz w:val="22"/>
          <w:szCs w:val="22"/>
          <w:lang w:val="en-US"/>
        </w:rPr>
        <w:t xml:space="preserve"> Th</w:t>
      </w:r>
      <w:r w:rsidR="009F6641" w:rsidRPr="002D2EC9">
        <w:rPr>
          <w:rFonts w:ascii="Helvetica" w:hAnsi="Helvetica" w:cs="Helvetica"/>
          <w:sz w:val="22"/>
          <w:szCs w:val="22"/>
          <w:lang w:val="en-US"/>
        </w:rPr>
        <w:t>e</w:t>
      </w:r>
      <w:r w:rsidR="00941AE2" w:rsidRPr="002D2EC9">
        <w:rPr>
          <w:rFonts w:ascii="Helvetica" w:hAnsi="Helvetica" w:cs="Helvetica"/>
          <w:sz w:val="22"/>
          <w:szCs w:val="22"/>
          <w:lang w:val="en-US"/>
        </w:rPr>
        <w:t>s</w:t>
      </w:r>
      <w:r w:rsidR="009F6641" w:rsidRPr="002D2EC9">
        <w:rPr>
          <w:rFonts w:ascii="Helvetica" w:hAnsi="Helvetica" w:cs="Helvetica"/>
          <w:sz w:val="22"/>
          <w:szCs w:val="22"/>
          <w:lang w:val="en-US"/>
        </w:rPr>
        <w:t>e approaches</w:t>
      </w:r>
      <w:r w:rsidR="00941AE2" w:rsidRPr="002D2EC9">
        <w:rPr>
          <w:rFonts w:ascii="Helvetica" w:hAnsi="Helvetica" w:cs="Helvetica"/>
          <w:sz w:val="22"/>
          <w:szCs w:val="22"/>
          <w:lang w:val="en-US"/>
        </w:rPr>
        <w:t xml:space="preserve"> </w:t>
      </w:r>
      <w:r w:rsidR="00941AE2" w:rsidRPr="002D2EC9">
        <w:rPr>
          <w:rFonts w:ascii="Helvetica" w:hAnsi="Helvetica" w:cs="Segoe UI"/>
          <w:color w:val="212121"/>
          <w:sz w:val="22"/>
          <w:szCs w:val="22"/>
          <w:shd w:val="clear" w:color="auto" w:fill="FFFFFF"/>
        </w:rPr>
        <w:t xml:space="preserve">will also provide the framework for building the required depth in evidence across studies to determine general quantitative patterns </w:t>
      </w:r>
      <w:r w:rsidR="00796D3A" w:rsidRPr="002D2EC9">
        <w:rPr>
          <w:rFonts w:ascii="Helvetica" w:hAnsi="Helvetica" w:cs="Segoe UI"/>
          <w:color w:val="212121"/>
          <w:sz w:val="22"/>
          <w:szCs w:val="22"/>
          <w:shd w:val="clear" w:color="auto" w:fill="FFFFFF"/>
        </w:rPr>
        <w:t xml:space="preserve">in </w:t>
      </w:r>
      <w:proofErr w:type="spellStart"/>
      <w:r w:rsidR="00796D3A" w:rsidRPr="002D2EC9">
        <w:rPr>
          <w:rFonts w:ascii="Helvetica" w:hAnsi="Helvetica" w:cs="Segoe UI"/>
          <w:color w:val="212121"/>
          <w:sz w:val="22"/>
          <w:szCs w:val="22"/>
          <w:shd w:val="clear" w:color="auto" w:fill="FFFFFF"/>
        </w:rPr>
        <w:t>phenological</w:t>
      </w:r>
      <w:proofErr w:type="spellEnd"/>
      <w:r w:rsidR="00796D3A" w:rsidRPr="002D2EC9">
        <w:rPr>
          <w:rFonts w:ascii="Helvetica" w:hAnsi="Helvetica" w:cs="Segoe UI"/>
          <w:color w:val="212121"/>
          <w:sz w:val="22"/>
          <w:szCs w:val="22"/>
          <w:shd w:val="clear" w:color="auto" w:fill="FFFFFF"/>
        </w:rPr>
        <w:t xml:space="preserve"> mismatch </w:t>
      </w:r>
      <w:r w:rsidR="00941AE2" w:rsidRPr="002D2EC9">
        <w:rPr>
          <w:rFonts w:ascii="Helvetica" w:hAnsi="Helvetica" w:cs="Segoe UI"/>
          <w:color w:val="212121"/>
          <w:sz w:val="22"/>
          <w:szCs w:val="22"/>
          <w:shd w:val="clear" w:color="auto" w:fill="FFFFFF"/>
        </w:rPr>
        <w:t>and their underlying mechanisms, an approach not currently possible given the state of the field.</w:t>
      </w:r>
    </w:p>
    <w:p w14:paraId="10818B74" w14:textId="71752887" w:rsidR="004257D6" w:rsidRPr="002D2EC9"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71D9474F" w:rsidR="004257D6" w:rsidRPr="002D2EC9"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2D2EC9">
        <w:rPr>
          <w:rFonts w:ascii="Helvetica" w:hAnsi="Helvetica" w:cs="Helvetica"/>
          <w:i/>
          <w:sz w:val="22"/>
          <w:szCs w:val="22"/>
          <w:lang w:val="en-US"/>
        </w:rPr>
        <w:t>(</w:t>
      </w:r>
      <w:proofErr w:type="spellStart"/>
      <w:r w:rsidRPr="002D2EC9">
        <w:rPr>
          <w:rFonts w:ascii="Helvetica" w:hAnsi="Helvetica" w:cs="Helvetica"/>
          <w:i/>
          <w:sz w:val="22"/>
          <w:szCs w:val="22"/>
          <w:lang w:val="en-US"/>
        </w:rPr>
        <w:t>i</w:t>
      </w:r>
      <w:proofErr w:type="spellEnd"/>
      <w:r w:rsidRPr="002D2EC9">
        <w:rPr>
          <w:rFonts w:ascii="Helvetica" w:hAnsi="Helvetica" w:cs="Helvetica"/>
          <w:i/>
          <w:sz w:val="22"/>
          <w:szCs w:val="22"/>
          <w:lang w:val="en-US"/>
        </w:rPr>
        <w:t xml:space="preserve">) </w:t>
      </w:r>
      <w:r w:rsidR="00180528" w:rsidRPr="002D2EC9">
        <w:rPr>
          <w:rFonts w:ascii="Helvetica" w:hAnsi="Helvetica" w:cs="Helvetica"/>
          <w:i/>
          <w:sz w:val="22"/>
          <w:szCs w:val="22"/>
          <w:lang w:val="en-US"/>
        </w:rPr>
        <w:t>Testing f</w:t>
      </w:r>
      <w:r w:rsidRPr="002D2EC9">
        <w:rPr>
          <w:rFonts w:ascii="Helvetica" w:hAnsi="Helvetica" w:cs="Helvetica"/>
          <w:i/>
          <w:sz w:val="22"/>
          <w:szCs w:val="22"/>
          <w:lang w:val="en-US"/>
        </w:rPr>
        <w:t>undamental theory</w:t>
      </w:r>
    </w:p>
    <w:p w14:paraId="2B52FF7A" w14:textId="65B0E445" w:rsidR="00CF1249" w:rsidRPr="002D2EC9"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sidRPr="002D2EC9">
        <w:rPr>
          <w:rFonts w:ascii="Helvetica" w:eastAsia="Times New Roman" w:hAnsi="Helvetica" w:cs="Helvetica"/>
          <w:sz w:val="22"/>
          <w:szCs w:val="22"/>
        </w:rPr>
        <w:tab/>
      </w:r>
      <w:r w:rsidR="0047524E" w:rsidRPr="002D2EC9">
        <w:rPr>
          <w:rFonts w:ascii="Helvetica" w:eastAsia="Times New Roman" w:hAnsi="Helvetica" w:cs="Helvetica"/>
          <w:sz w:val="22"/>
          <w:szCs w:val="22"/>
        </w:rPr>
        <w:t>By</w:t>
      </w:r>
      <w:r w:rsidR="00257F88" w:rsidRPr="002D2EC9">
        <w:rPr>
          <w:rFonts w:ascii="Helvetica" w:eastAsia="Times New Roman" w:hAnsi="Helvetica" w:cs="Helvetica"/>
          <w:sz w:val="22"/>
          <w:szCs w:val="22"/>
        </w:rPr>
        <w:t xml:space="preserve"> having the potential to</w:t>
      </w:r>
      <w:r w:rsidR="0047524E" w:rsidRPr="002D2EC9">
        <w:rPr>
          <w:rFonts w:ascii="Helvetica" w:eastAsia="Times New Roman" w:hAnsi="Helvetica" w:cs="Helvetica"/>
          <w:sz w:val="22"/>
          <w:szCs w:val="22"/>
        </w:rPr>
        <w:t xml:space="preserve"> test </w:t>
      </w:r>
      <w:r w:rsidR="00257F88" w:rsidRPr="002D2EC9">
        <w:rPr>
          <w:rFonts w:ascii="Helvetica" w:eastAsia="Times New Roman" w:hAnsi="Helvetica" w:cs="Helvetica"/>
          <w:sz w:val="22"/>
          <w:szCs w:val="22"/>
        </w:rPr>
        <w:t>multiple mechanisms and define</w:t>
      </w:r>
      <w:r w:rsidR="0047524E" w:rsidRPr="002D2EC9">
        <w:rPr>
          <w:rFonts w:ascii="Helvetica" w:eastAsia="Times New Roman" w:hAnsi="Helvetica" w:cs="Helvetica"/>
          <w:sz w:val="22"/>
          <w:szCs w:val="22"/>
        </w:rPr>
        <w:t xml:space="preserve"> key baselines, t</w:t>
      </w:r>
      <w:r w:rsidR="00281DAA" w:rsidRPr="002D2EC9">
        <w:rPr>
          <w:rFonts w:ascii="Helvetica" w:eastAsia="Times New Roman" w:hAnsi="Helvetica" w:cs="Helvetica"/>
          <w:sz w:val="22"/>
          <w:szCs w:val="22"/>
        </w:rPr>
        <w:t xml:space="preserve">he integration of </w:t>
      </w:r>
      <w:r w:rsidRPr="002D2EC9">
        <w:rPr>
          <w:rFonts w:ascii="Helvetica" w:eastAsia="Times New Roman" w:hAnsi="Helvetica" w:cs="Helvetica"/>
          <w:sz w:val="22"/>
          <w:szCs w:val="22"/>
        </w:rPr>
        <w:t xml:space="preserve">long-term data </w:t>
      </w:r>
      <w:r w:rsidR="007F715F" w:rsidRPr="002D2EC9">
        <w:rPr>
          <w:rFonts w:ascii="Helvetica" w:eastAsia="Times New Roman" w:hAnsi="Helvetica" w:cs="Helvetica"/>
          <w:sz w:val="22"/>
          <w:szCs w:val="22"/>
        </w:rPr>
        <w:t>(</w:t>
      </w:r>
      <w:r w:rsidR="007F715F" w:rsidRPr="002D2EC9">
        <w:rPr>
          <w:rFonts w:ascii="Helvetica" w:hAnsi="Helvetica" w:cs="Helvetica"/>
          <w:sz w:val="22"/>
          <w:szCs w:val="22"/>
          <w:lang w:val="en-US"/>
        </w:rPr>
        <w:t>i.e. that start before</w:t>
      </w:r>
      <w:r w:rsidR="00316942" w:rsidRPr="002D2EC9">
        <w:rPr>
          <w:rFonts w:ascii="Helvetica" w:hAnsi="Helvetica" w:cs="Helvetica"/>
          <w:sz w:val="22"/>
          <w:szCs w:val="22"/>
          <w:lang w:val="en-US"/>
        </w:rPr>
        <w:t xml:space="preserve"> the</w:t>
      </w:r>
      <w:r w:rsidR="007F715F" w:rsidRPr="002D2EC9">
        <w:rPr>
          <w:rFonts w:ascii="Helvetica" w:hAnsi="Helvetica" w:cs="Helvetica"/>
          <w:sz w:val="22"/>
          <w:szCs w:val="22"/>
          <w:lang w:val="en-US"/>
        </w:rPr>
        <w:t xml:space="preserve">1980s) </w:t>
      </w:r>
      <w:r w:rsidRPr="002D2EC9">
        <w:rPr>
          <w:rFonts w:ascii="Helvetica" w:eastAsia="Times New Roman" w:hAnsi="Helvetica" w:cs="Helvetica"/>
          <w:sz w:val="22"/>
          <w:szCs w:val="22"/>
        </w:rPr>
        <w:t xml:space="preserve">and an </w:t>
      </w:r>
      <w:r w:rsidR="00281DAA" w:rsidRPr="002D2EC9">
        <w:rPr>
          <w:rFonts w:ascii="Helvetica" w:eastAsia="Times New Roman" w:hAnsi="Helvetica" w:cs="Helvetica"/>
          <w:sz w:val="22"/>
          <w:szCs w:val="22"/>
        </w:rPr>
        <w:t xml:space="preserve">experimental </w:t>
      </w:r>
      <w:r w:rsidRPr="002D2EC9">
        <w:rPr>
          <w:rFonts w:ascii="Helvetica" w:eastAsia="Times New Roman" w:hAnsi="Helvetica" w:cs="Helvetica"/>
          <w:sz w:val="22"/>
          <w:szCs w:val="22"/>
        </w:rPr>
        <w:t>approach</w:t>
      </w:r>
      <w:r w:rsidR="00281DAA" w:rsidRPr="002D2EC9">
        <w:rPr>
          <w:rFonts w:ascii="Helvetica" w:eastAsia="Times New Roman" w:hAnsi="Helvetica" w:cs="Helvetica"/>
          <w:sz w:val="22"/>
          <w:szCs w:val="22"/>
        </w:rPr>
        <w:t xml:space="preserve"> </w:t>
      </w:r>
      <w:r w:rsidR="001736E5" w:rsidRPr="002D2EC9">
        <w:rPr>
          <w:rFonts w:ascii="Helvetica" w:eastAsia="Times New Roman" w:hAnsi="Helvetica" w:cs="Helvetica"/>
          <w:sz w:val="22"/>
          <w:szCs w:val="22"/>
        </w:rPr>
        <w:t xml:space="preserve">in a single system </w:t>
      </w:r>
      <w:r w:rsidR="006E4238" w:rsidRPr="002D2EC9">
        <w:rPr>
          <w:rFonts w:ascii="Helvetica" w:eastAsia="Times New Roman" w:hAnsi="Helvetica" w:cs="Helvetica"/>
          <w:sz w:val="22"/>
          <w:szCs w:val="22"/>
        </w:rPr>
        <w:t xml:space="preserve">represents the </w:t>
      </w:r>
      <w:r w:rsidR="00295E12" w:rsidRPr="002D2EC9">
        <w:rPr>
          <w:rFonts w:ascii="Helvetica" w:eastAsia="Times New Roman" w:hAnsi="Helvetica" w:cs="Helvetica"/>
          <w:sz w:val="22"/>
          <w:szCs w:val="22"/>
        </w:rPr>
        <w:t>‘</w:t>
      </w:r>
      <w:r w:rsidR="006E4238" w:rsidRPr="002D2EC9">
        <w:rPr>
          <w:rFonts w:ascii="Helvetica" w:eastAsia="Times New Roman" w:hAnsi="Helvetica" w:cs="Helvetica"/>
          <w:sz w:val="22"/>
          <w:szCs w:val="22"/>
        </w:rPr>
        <w:t>gold standard</w:t>
      </w:r>
      <w:r w:rsidR="00295E12" w:rsidRPr="002D2EC9">
        <w:rPr>
          <w:rFonts w:ascii="Helvetica" w:eastAsia="Times New Roman" w:hAnsi="Helvetica" w:cs="Helvetica"/>
          <w:sz w:val="22"/>
          <w:szCs w:val="22"/>
        </w:rPr>
        <w:t>’</w:t>
      </w:r>
      <w:r w:rsidR="006E4238" w:rsidRPr="002D2EC9">
        <w:rPr>
          <w:rFonts w:ascii="Helvetica" w:eastAsia="Times New Roman" w:hAnsi="Helvetica" w:cs="Helvetica"/>
          <w:sz w:val="22"/>
          <w:szCs w:val="22"/>
        </w:rPr>
        <w:t xml:space="preserve"> to</w:t>
      </w:r>
      <w:r w:rsidRPr="002D2EC9">
        <w:rPr>
          <w:rFonts w:ascii="Helvetica" w:eastAsia="Times New Roman" w:hAnsi="Helvetica" w:cs="Helvetica"/>
          <w:sz w:val="22"/>
          <w:szCs w:val="22"/>
        </w:rPr>
        <w:t xml:space="preserve"> </w:t>
      </w:r>
      <w:r w:rsidR="001736E5" w:rsidRPr="002D2EC9">
        <w:rPr>
          <w:rFonts w:ascii="Helvetica" w:eastAsia="Times New Roman" w:hAnsi="Helvetica" w:cs="Helvetica"/>
          <w:sz w:val="22"/>
          <w:szCs w:val="22"/>
        </w:rPr>
        <w:t xml:space="preserve">move the field of </w:t>
      </w:r>
      <w:proofErr w:type="spellStart"/>
      <w:r w:rsidR="001736E5" w:rsidRPr="002D2EC9">
        <w:rPr>
          <w:rFonts w:ascii="Helvetica" w:eastAsia="Times New Roman" w:hAnsi="Helvetica" w:cs="Helvetica"/>
          <w:sz w:val="22"/>
          <w:szCs w:val="22"/>
        </w:rPr>
        <w:t>phenological</w:t>
      </w:r>
      <w:proofErr w:type="spellEnd"/>
      <w:r w:rsidR="001736E5" w:rsidRPr="002D2EC9">
        <w:rPr>
          <w:rFonts w:ascii="Helvetica" w:eastAsia="Times New Roman" w:hAnsi="Helvetica" w:cs="Helvetica"/>
          <w:sz w:val="22"/>
          <w:szCs w:val="22"/>
        </w:rPr>
        <w:t xml:space="preserve"> mismatch forward</w:t>
      </w:r>
      <w:r w:rsidR="00281DAA" w:rsidRPr="002D2EC9">
        <w:rPr>
          <w:rFonts w:ascii="Helvetica" w:eastAsia="Times New Roman" w:hAnsi="Helvetica" w:cs="Helvetica"/>
          <w:sz w:val="22"/>
          <w:szCs w:val="22"/>
        </w:rPr>
        <w:t>.</w:t>
      </w:r>
      <w:r w:rsidR="001736E5" w:rsidRPr="002D2EC9">
        <w:rPr>
          <w:rFonts w:ascii="Helvetica" w:eastAsia="Times New Roman" w:hAnsi="Helvetica" w:cs="Helvetica"/>
          <w:sz w:val="22"/>
          <w:szCs w:val="22"/>
        </w:rPr>
        <w:t xml:space="preserve"> </w:t>
      </w:r>
      <w:r w:rsidR="00295E12" w:rsidRPr="002D2EC9">
        <w:rPr>
          <w:rFonts w:ascii="Helvetica" w:eastAsia="Times New Roman" w:hAnsi="Helvetica" w:cs="Helvetica"/>
          <w:sz w:val="22"/>
          <w:szCs w:val="22"/>
        </w:rPr>
        <w:t>However, i</w:t>
      </w:r>
      <w:r w:rsidR="00EA091D" w:rsidRPr="002D2EC9">
        <w:rPr>
          <w:rFonts w:ascii="Helvetica" w:eastAsia="Times New Roman" w:hAnsi="Helvetica" w:cs="Helvetica"/>
          <w:sz w:val="22"/>
          <w:szCs w:val="22"/>
        </w:rPr>
        <w:t>n</w:t>
      </w:r>
      <w:r w:rsidR="006C59EF" w:rsidRPr="002D2EC9">
        <w:rPr>
          <w:rFonts w:ascii="Helvetica" w:eastAsia="Times New Roman" w:hAnsi="Helvetica" w:cs="Helvetica"/>
          <w:sz w:val="22"/>
          <w:szCs w:val="22"/>
        </w:rPr>
        <w:t xml:space="preserve"> the absence of long-term data, </w:t>
      </w:r>
      <w:r w:rsidR="004264EA" w:rsidRPr="002D2EC9">
        <w:rPr>
          <w:rFonts w:ascii="Helvetica" w:eastAsia="Times New Roman" w:hAnsi="Helvetica" w:cs="Helvetica"/>
          <w:sz w:val="22"/>
          <w:szCs w:val="22"/>
        </w:rPr>
        <w:t xml:space="preserve">the integration of observational data across </w:t>
      </w:r>
      <w:r w:rsidR="004D0F95" w:rsidRPr="002D2EC9">
        <w:rPr>
          <w:rFonts w:ascii="Helvetica" w:eastAsia="Times New Roman" w:hAnsi="Helvetica" w:cs="Helvetica"/>
          <w:sz w:val="22"/>
          <w:szCs w:val="22"/>
        </w:rPr>
        <w:t>a spatial gradient in climatic conditions, and thus variation in the relative timing of the interaction</w:t>
      </w:r>
      <w:r w:rsidR="002E4A57" w:rsidRPr="002D2EC9">
        <w:rPr>
          <w:rFonts w:ascii="Helvetica" w:eastAsia="Times New Roman" w:hAnsi="Helvetica" w:cs="Helvetica"/>
          <w:sz w:val="22"/>
          <w:szCs w:val="22"/>
        </w:rPr>
        <w:t>,</w:t>
      </w:r>
      <w:r w:rsidR="00405156" w:rsidRPr="002D2EC9">
        <w:rPr>
          <w:rFonts w:ascii="Helvetica" w:eastAsia="Times New Roman" w:hAnsi="Helvetica" w:cs="Helvetica"/>
          <w:sz w:val="22"/>
          <w:szCs w:val="22"/>
        </w:rPr>
        <w:t xml:space="preserve"> </w:t>
      </w:r>
      <w:r w:rsidR="004264EA" w:rsidRPr="002D2EC9">
        <w:rPr>
          <w:rFonts w:ascii="Helvetica" w:eastAsia="Times New Roman" w:hAnsi="Helvetica" w:cs="Helvetica"/>
          <w:sz w:val="22"/>
          <w:szCs w:val="22"/>
        </w:rPr>
        <w:t xml:space="preserve">with an experimental </w:t>
      </w:r>
      <w:r w:rsidR="000B4BD3" w:rsidRPr="002D2EC9">
        <w:rPr>
          <w:rFonts w:ascii="Helvetica" w:eastAsia="Times New Roman" w:hAnsi="Helvetica" w:cs="Helvetica"/>
          <w:sz w:val="22"/>
          <w:szCs w:val="22"/>
        </w:rPr>
        <w:t xml:space="preserve">study </w:t>
      </w:r>
      <w:r w:rsidR="001F572B" w:rsidRPr="002D2EC9">
        <w:rPr>
          <w:rFonts w:ascii="Helvetica" w:eastAsia="Times New Roman" w:hAnsi="Helvetica" w:cs="Helvetica"/>
          <w:sz w:val="22"/>
          <w:szCs w:val="22"/>
        </w:rPr>
        <w:t xml:space="preserve">can </w:t>
      </w:r>
      <w:r w:rsidR="00CC5DA8" w:rsidRPr="002D2EC9">
        <w:rPr>
          <w:rFonts w:ascii="Helvetica" w:eastAsia="Times New Roman" w:hAnsi="Helvetica" w:cs="Helvetica"/>
          <w:sz w:val="22"/>
          <w:szCs w:val="22"/>
        </w:rPr>
        <w:t xml:space="preserve">provide a powerful approach </w:t>
      </w:r>
      <w:r w:rsidR="006C59EF" w:rsidRPr="002D2EC9">
        <w:rPr>
          <w:rFonts w:ascii="Helvetica" w:eastAsia="Times New Roman" w:hAnsi="Helvetica" w:cs="Helvetica"/>
          <w:sz w:val="22"/>
          <w:szCs w:val="22"/>
        </w:rPr>
        <w:t>to test multiple hypotheses</w:t>
      </w:r>
      <w:r w:rsidR="001F572B" w:rsidRPr="002D2EC9">
        <w:rPr>
          <w:rFonts w:ascii="Helvetica" w:eastAsia="Times New Roman" w:hAnsi="Helvetica" w:cs="Helvetica"/>
          <w:sz w:val="22"/>
          <w:szCs w:val="22"/>
        </w:rPr>
        <w:t>.</w:t>
      </w:r>
      <w:r w:rsidR="00A75DF8" w:rsidRPr="002D2EC9">
        <w:rPr>
          <w:rFonts w:ascii="Helvetica" w:eastAsia="Times New Roman" w:hAnsi="Helvetica" w:cs="Helvetica"/>
          <w:sz w:val="22"/>
          <w:szCs w:val="22"/>
        </w:rPr>
        <w:t xml:space="preserve"> For example,</w:t>
      </w:r>
      <w:r w:rsidR="00256382" w:rsidRPr="002D2EC9">
        <w:rPr>
          <w:rFonts w:ascii="Helvetica" w:eastAsia="Times New Roman" w:hAnsi="Helvetica" w:cs="Helvetica"/>
          <w:sz w:val="22"/>
          <w:szCs w:val="22"/>
        </w:rPr>
        <w:t xml:space="preserve"> </w:t>
      </w:r>
      <w:proofErr w:type="spellStart"/>
      <w:r w:rsidR="007863FE" w:rsidRPr="002D2EC9">
        <w:rPr>
          <w:rFonts w:ascii="Helvetica" w:eastAsia="Times New Roman" w:hAnsi="Helvetica" w:cs="Helvetica"/>
          <w:sz w:val="22"/>
          <w:szCs w:val="22"/>
        </w:rPr>
        <w:t>Samplonius</w:t>
      </w:r>
      <w:proofErr w:type="spellEnd"/>
      <w:r w:rsidR="007863FE" w:rsidRPr="002D2EC9">
        <w:rPr>
          <w:rFonts w:ascii="Helvetica" w:eastAsia="Times New Roman" w:hAnsi="Helvetica" w:cs="Helvetica"/>
          <w:sz w:val="22"/>
          <w:szCs w:val="22"/>
        </w:rPr>
        <w:t xml:space="preserve"> et al. (2016) combine </w:t>
      </w:r>
      <w:r w:rsidR="00256382" w:rsidRPr="002D2EC9">
        <w:rPr>
          <w:rFonts w:ascii="Helvetica" w:eastAsia="Times New Roman" w:hAnsi="Helvetica" w:cs="Helvetica"/>
          <w:sz w:val="22"/>
          <w:szCs w:val="22"/>
        </w:rPr>
        <w:t>descriptive and experimental data to test many confounding factors and key assumptions of the Cushing hypothesis in their system (e.g., ontogenetic dietary shifts, habitat quality)</w:t>
      </w:r>
      <w:r w:rsidR="007863FE" w:rsidRPr="002D2EC9">
        <w:rPr>
          <w:rFonts w:ascii="Helvetica" w:eastAsia="Times New Roman" w:hAnsi="Helvetica" w:cs="Helvetica"/>
          <w:sz w:val="22"/>
          <w:szCs w:val="22"/>
        </w:rPr>
        <w:t>. Consequently, they</w:t>
      </w:r>
      <w:r w:rsidR="006C59EF" w:rsidRPr="002D2EC9">
        <w:rPr>
          <w:rFonts w:ascii="Helvetica" w:eastAsia="Times New Roman" w:hAnsi="Helvetica" w:cs="Helvetica"/>
          <w:sz w:val="22"/>
          <w:szCs w:val="22"/>
        </w:rPr>
        <w:t xml:space="preserve"> </w:t>
      </w:r>
      <w:r w:rsidR="00365128" w:rsidRPr="002D2EC9">
        <w:rPr>
          <w:rFonts w:ascii="Helvetica" w:eastAsia="Times New Roman" w:hAnsi="Helvetica" w:cs="Helvetica"/>
          <w:sz w:val="22"/>
          <w:szCs w:val="22"/>
        </w:rPr>
        <w:t>advanced the field</w:t>
      </w:r>
      <w:r w:rsidR="00001BA5" w:rsidRPr="002D2EC9">
        <w:rPr>
          <w:rFonts w:ascii="Helvetica" w:eastAsia="Times New Roman" w:hAnsi="Helvetica" w:cs="Helvetica"/>
          <w:sz w:val="22"/>
          <w:szCs w:val="22"/>
        </w:rPr>
        <w:t xml:space="preserve"> by </w:t>
      </w:r>
      <w:r w:rsidR="00256382" w:rsidRPr="002D2EC9">
        <w:rPr>
          <w:rFonts w:ascii="Helvetica" w:eastAsia="Times New Roman" w:hAnsi="Helvetica" w:cs="Helvetica"/>
          <w:sz w:val="22"/>
          <w:szCs w:val="22"/>
        </w:rPr>
        <w:t>p</w:t>
      </w:r>
      <w:r w:rsidR="00001BA5" w:rsidRPr="002D2EC9">
        <w:rPr>
          <w:rFonts w:ascii="Helvetica" w:eastAsia="Times New Roman" w:hAnsi="Helvetica" w:cs="Helvetica"/>
          <w:sz w:val="22"/>
          <w:szCs w:val="22"/>
        </w:rPr>
        <w:t>roviding</w:t>
      </w:r>
      <w:r w:rsidR="00256382" w:rsidRPr="002D2EC9">
        <w:rPr>
          <w:rFonts w:ascii="Helvetica" w:eastAsia="Times New Roman" w:hAnsi="Helvetica" w:cs="Helvetica"/>
          <w:sz w:val="22"/>
          <w:szCs w:val="22"/>
        </w:rPr>
        <w:t xml:space="preserve"> a strong test of the Cushing hypothes</w:t>
      </w:r>
      <w:r w:rsidR="00824311" w:rsidRPr="002D2EC9">
        <w:rPr>
          <w:rFonts w:ascii="Helvetica" w:eastAsia="Times New Roman" w:hAnsi="Helvetica" w:cs="Helvetica"/>
          <w:sz w:val="22"/>
          <w:szCs w:val="22"/>
        </w:rPr>
        <w:t>is</w:t>
      </w:r>
      <w:r w:rsidR="00D778B0" w:rsidRPr="002D2EC9">
        <w:rPr>
          <w:rFonts w:ascii="Helvetica" w:eastAsia="Times New Roman" w:hAnsi="Helvetica" w:cs="Helvetica"/>
          <w:sz w:val="22"/>
          <w:szCs w:val="22"/>
        </w:rPr>
        <w:t xml:space="preserve">, </w:t>
      </w:r>
      <w:r w:rsidR="00001BA5" w:rsidRPr="002D2EC9">
        <w:rPr>
          <w:rFonts w:ascii="Helvetica" w:eastAsia="Times New Roman" w:hAnsi="Helvetica" w:cs="Helvetica"/>
          <w:sz w:val="22"/>
          <w:szCs w:val="22"/>
        </w:rPr>
        <w:t>demonstrating</w:t>
      </w:r>
      <w:r w:rsidR="001813EB" w:rsidRPr="002D2EC9">
        <w:rPr>
          <w:rFonts w:ascii="Helvetica" w:eastAsia="Times New Roman" w:hAnsi="Helvetica" w:cs="Helvetica"/>
          <w:sz w:val="22"/>
          <w:szCs w:val="22"/>
        </w:rPr>
        <w:t xml:space="preserve"> that this</w:t>
      </w:r>
      <w:r w:rsidR="00121617" w:rsidRPr="002D2EC9">
        <w:rPr>
          <w:rFonts w:ascii="Helvetica" w:eastAsia="Times New Roman" w:hAnsi="Helvetica" w:cs="Helvetica"/>
          <w:sz w:val="22"/>
          <w:szCs w:val="22"/>
        </w:rPr>
        <w:t xml:space="preserve"> hypothesis is </w:t>
      </w:r>
      <w:r w:rsidR="00C106ED" w:rsidRPr="002D2EC9">
        <w:rPr>
          <w:rFonts w:ascii="Helvetica" w:eastAsia="Times New Roman" w:hAnsi="Helvetica" w:cs="Helvetica"/>
          <w:sz w:val="22"/>
          <w:szCs w:val="22"/>
        </w:rPr>
        <w:t>pertinent</w:t>
      </w:r>
      <w:r w:rsidR="00121617" w:rsidRPr="002D2EC9">
        <w:rPr>
          <w:rFonts w:ascii="Helvetica" w:eastAsia="Times New Roman" w:hAnsi="Helvetica" w:cs="Helvetica"/>
          <w:sz w:val="22"/>
          <w:szCs w:val="22"/>
        </w:rPr>
        <w:t xml:space="preserve"> in their system</w:t>
      </w:r>
      <w:r w:rsidR="00D778B0" w:rsidRPr="002D2EC9">
        <w:rPr>
          <w:rFonts w:ascii="Helvetica" w:eastAsia="Times New Roman" w:hAnsi="Helvetica" w:cs="Helvetica"/>
          <w:sz w:val="22"/>
          <w:szCs w:val="22"/>
        </w:rPr>
        <w:t xml:space="preserve">, and ruling out </w:t>
      </w:r>
      <w:r w:rsidR="005D2BE4" w:rsidRPr="002D2EC9">
        <w:rPr>
          <w:rFonts w:ascii="Helvetica" w:eastAsia="Times New Roman" w:hAnsi="Helvetica" w:cs="Helvetica"/>
          <w:sz w:val="22"/>
          <w:szCs w:val="22"/>
        </w:rPr>
        <w:t xml:space="preserve">competing </w:t>
      </w:r>
      <w:r w:rsidR="00126F08" w:rsidRPr="002D2EC9">
        <w:rPr>
          <w:rFonts w:ascii="Helvetica" w:eastAsia="Times New Roman" w:hAnsi="Helvetica" w:cs="Helvetica"/>
          <w:sz w:val="22"/>
          <w:szCs w:val="22"/>
        </w:rPr>
        <w:t>hypotheses related to habitat quality</w:t>
      </w:r>
      <w:r w:rsidR="004264EA" w:rsidRPr="002D2EC9">
        <w:rPr>
          <w:rFonts w:ascii="Helvetica" w:eastAsia="Times New Roman" w:hAnsi="Helvetica" w:cs="Helvetica"/>
          <w:sz w:val="22"/>
          <w:szCs w:val="22"/>
        </w:rPr>
        <w:t xml:space="preserve">. </w:t>
      </w:r>
    </w:p>
    <w:p w14:paraId="7C5DB8EF" w14:textId="7BABCCAE" w:rsidR="00B107DB" w:rsidRPr="002D2EC9" w:rsidRDefault="00CF124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eastAsia="Times New Roman" w:hAnsi="Helvetica" w:cs="Helvetica"/>
          <w:sz w:val="22"/>
          <w:szCs w:val="22"/>
        </w:rPr>
        <w:tab/>
      </w:r>
      <w:r w:rsidR="00E140CC" w:rsidRPr="002D2EC9">
        <w:rPr>
          <w:rFonts w:ascii="Helvetica" w:eastAsia="Times New Roman" w:hAnsi="Helvetica" w:cs="Helvetica"/>
          <w:sz w:val="22"/>
          <w:szCs w:val="22"/>
        </w:rPr>
        <w:t xml:space="preserve">Independent of </w:t>
      </w:r>
      <w:r w:rsidR="004B2973" w:rsidRPr="002D2EC9">
        <w:rPr>
          <w:rFonts w:ascii="Helvetica" w:eastAsia="Times New Roman" w:hAnsi="Helvetica" w:cs="Helvetica"/>
          <w:sz w:val="22"/>
          <w:szCs w:val="22"/>
        </w:rPr>
        <w:t>whether observational</w:t>
      </w:r>
      <w:r w:rsidR="00DB3E1D" w:rsidRPr="002D2EC9">
        <w:rPr>
          <w:rFonts w:ascii="Helvetica" w:eastAsia="Times New Roman" w:hAnsi="Helvetica" w:cs="Helvetica"/>
          <w:sz w:val="22"/>
          <w:szCs w:val="22"/>
        </w:rPr>
        <w:t xml:space="preserve"> data</w:t>
      </w:r>
      <w:r w:rsidR="004B2973" w:rsidRPr="002D2EC9">
        <w:rPr>
          <w:rFonts w:ascii="Helvetica" w:eastAsia="Times New Roman" w:hAnsi="Helvetica" w:cs="Helvetica"/>
          <w:sz w:val="22"/>
          <w:szCs w:val="22"/>
        </w:rPr>
        <w:t xml:space="preserve"> is available</w:t>
      </w:r>
      <w:r w:rsidR="00EE27E7" w:rsidRPr="002D2EC9">
        <w:rPr>
          <w:rFonts w:ascii="Helvetica" w:eastAsia="Times New Roman" w:hAnsi="Helvetica" w:cs="Helvetica"/>
          <w:sz w:val="22"/>
          <w:szCs w:val="22"/>
        </w:rPr>
        <w:t>, e</w:t>
      </w:r>
      <w:r w:rsidR="007F4B87" w:rsidRPr="002D2EC9">
        <w:rPr>
          <w:rFonts w:ascii="Helvetica" w:eastAsia="Times New Roman" w:hAnsi="Helvetica" w:cs="Helvetica"/>
          <w:sz w:val="22"/>
          <w:szCs w:val="22"/>
        </w:rPr>
        <w:t xml:space="preserve">xperiments </w:t>
      </w:r>
      <w:r w:rsidR="00D2139C" w:rsidRPr="002D2EC9">
        <w:rPr>
          <w:rFonts w:ascii="Helvetica" w:eastAsia="Times New Roman" w:hAnsi="Helvetica" w:cs="Helvetica"/>
          <w:sz w:val="22"/>
          <w:szCs w:val="22"/>
        </w:rPr>
        <w:t xml:space="preserve">can </w:t>
      </w:r>
      <w:r w:rsidR="00E140CC" w:rsidRPr="002D2EC9">
        <w:rPr>
          <w:rFonts w:ascii="Helvetica" w:eastAsia="Times New Roman" w:hAnsi="Helvetica" w:cs="Helvetica"/>
          <w:sz w:val="22"/>
          <w:szCs w:val="22"/>
        </w:rPr>
        <w:t>be used</w:t>
      </w:r>
      <w:r w:rsidR="00276937" w:rsidRPr="002D2EC9">
        <w:rPr>
          <w:rFonts w:ascii="Helvetica" w:eastAsia="Times New Roman" w:hAnsi="Helvetica" w:cs="Helvetica"/>
          <w:sz w:val="22"/>
          <w:szCs w:val="22"/>
        </w:rPr>
        <w:t xml:space="preserve"> to test </w:t>
      </w:r>
      <w:r w:rsidR="00E140CC" w:rsidRPr="002D2EC9">
        <w:rPr>
          <w:rFonts w:ascii="Helvetica" w:eastAsia="Times New Roman" w:hAnsi="Helvetica" w:cs="Helvetica"/>
          <w:sz w:val="22"/>
          <w:szCs w:val="22"/>
        </w:rPr>
        <w:t xml:space="preserve">and disentangle </w:t>
      </w:r>
      <w:r w:rsidR="00276937" w:rsidRPr="002D2EC9">
        <w:rPr>
          <w:rFonts w:ascii="Helvetica" w:eastAsia="Times New Roman" w:hAnsi="Helvetica" w:cs="Helvetica"/>
          <w:sz w:val="22"/>
          <w:szCs w:val="22"/>
        </w:rPr>
        <w:t>multiple mechanisms, for example direct from indirect effects</w:t>
      </w:r>
      <w:r w:rsidR="00C23DC3" w:rsidRPr="002D2EC9">
        <w:rPr>
          <w:rFonts w:ascii="Helvetica" w:eastAsia="Times New Roman" w:hAnsi="Helvetica" w:cs="Helvetica"/>
          <w:sz w:val="22"/>
          <w:szCs w:val="22"/>
        </w:rPr>
        <w:t xml:space="preserve"> or abiotic</w:t>
      </w:r>
      <w:r w:rsidR="008E350B" w:rsidRPr="002D2EC9">
        <w:rPr>
          <w:rFonts w:ascii="Helvetica" w:eastAsia="Times New Roman" w:hAnsi="Helvetica" w:cs="Helvetica"/>
          <w:sz w:val="22"/>
          <w:szCs w:val="22"/>
        </w:rPr>
        <w:t xml:space="preserve"> mismatches</w:t>
      </w:r>
      <w:r w:rsidR="00C23DC3" w:rsidRPr="002D2EC9">
        <w:rPr>
          <w:rFonts w:ascii="Helvetica" w:eastAsia="Times New Roman" w:hAnsi="Helvetica" w:cs="Helvetica"/>
          <w:sz w:val="22"/>
          <w:szCs w:val="22"/>
        </w:rPr>
        <w:t xml:space="preserve"> from </w:t>
      </w:r>
      <w:proofErr w:type="spellStart"/>
      <w:r w:rsidR="00384642" w:rsidRPr="002D2EC9">
        <w:rPr>
          <w:rFonts w:ascii="Helvetica" w:eastAsia="Times New Roman" w:hAnsi="Helvetica" w:cs="Helvetica"/>
          <w:sz w:val="22"/>
          <w:szCs w:val="22"/>
        </w:rPr>
        <w:t>phenological</w:t>
      </w:r>
      <w:proofErr w:type="spellEnd"/>
      <w:r w:rsidR="00C23DC3" w:rsidRPr="002D2EC9">
        <w:rPr>
          <w:rFonts w:ascii="Helvetica" w:eastAsia="Times New Roman" w:hAnsi="Helvetica" w:cs="Helvetica"/>
          <w:sz w:val="22"/>
          <w:szCs w:val="22"/>
        </w:rPr>
        <w:t xml:space="preserve"> </w:t>
      </w:r>
      <w:r w:rsidR="008E350B" w:rsidRPr="002D2EC9">
        <w:rPr>
          <w:rFonts w:ascii="Helvetica" w:eastAsia="Times New Roman" w:hAnsi="Helvetica" w:cs="Helvetica"/>
          <w:sz w:val="22"/>
          <w:szCs w:val="22"/>
        </w:rPr>
        <w:t>ones</w:t>
      </w:r>
      <w:r w:rsidR="00C23DC3" w:rsidRPr="002D2EC9">
        <w:rPr>
          <w:rFonts w:ascii="Helvetica" w:eastAsia="Times New Roman" w:hAnsi="Helvetica" w:cs="Helvetica"/>
          <w:i/>
          <w:sz w:val="22"/>
          <w:szCs w:val="22"/>
        </w:rPr>
        <w:t xml:space="preserve"> </w:t>
      </w:r>
      <w:r w:rsidR="00C23DC3" w:rsidRPr="002D2EC9">
        <w:rPr>
          <w:rFonts w:ascii="Helvetica" w:eastAsia="Times New Roman" w:hAnsi="Helvetica" w:cs="Helvetica"/>
          <w:sz w:val="22"/>
          <w:szCs w:val="22"/>
        </w:rPr>
        <w:t>(</w:t>
      </w:r>
      <w:r w:rsidR="00B16FFB" w:rsidRPr="002D2EC9">
        <w:rPr>
          <w:rFonts w:ascii="Helvetica" w:eastAsia="Times New Roman" w:hAnsi="Helvetica" w:cs="Helvetica"/>
          <w:sz w:val="22"/>
          <w:szCs w:val="22"/>
        </w:rPr>
        <w:t xml:space="preserve">e.g., </w:t>
      </w:r>
      <w:proofErr w:type="spellStart"/>
      <w:r w:rsidR="00B16FFB" w:rsidRPr="002D2EC9">
        <w:rPr>
          <w:rFonts w:ascii="Helvetica" w:eastAsia="Times New Roman" w:hAnsi="Helvetica" w:cs="Helvetica"/>
          <w:sz w:val="22"/>
          <w:szCs w:val="22"/>
        </w:rPr>
        <w:t>Bauerfeind</w:t>
      </w:r>
      <w:proofErr w:type="spellEnd"/>
      <w:r w:rsidR="00B16FFB" w:rsidRPr="002D2EC9">
        <w:rPr>
          <w:rFonts w:ascii="Helvetica" w:eastAsia="Times New Roman" w:hAnsi="Helvetica" w:cs="Helvetica"/>
          <w:sz w:val="22"/>
          <w:szCs w:val="22"/>
        </w:rPr>
        <w:t xml:space="preserve"> and Fischer 2013; Rudolf and Singh </w:t>
      </w:r>
      <w:r w:rsidR="00B16FFB" w:rsidRPr="002D2EC9">
        <w:rPr>
          <w:rFonts w:ascii="Helvetica" w:eastAsia="Times New Roman" w:hAnsi="Helvetica" w:cs="Helvetica"/>
          <w:sz w:val="22"/>
          <w:szCs w:val="22"/>
        </w:rPr>
        <w:lastRenderedPageBreak/>
        <w:t>2013</w:t>
      </w:r>
      <w:r w:rsidR="00C23DC3" w:rsidRPr="002D2EC9">
        <w:rPr>
          <w:rFonts w:ascii="Helvetica" w:eastAsia="Times New Roman" w:hAnsi="Helvetica" w:cs="Helvetica"/>
          <w:sz w:val="22"/>
          <w:szCs w:val="22"/>
        </w:rPr>
        <w:t>)</w:t>
      </w:r>
      <w:r w:rsidR="00F53C73" w:rsidRPr="002D2EC9">
        <w:rPr>
          <w:rFonts w:ascii="Helvetica" w:eastAsia="Times New Roman" w:hAnsi="Helvetica" w:cs="Helvetica"/>
          <w:sz w:val="22"/>
          <w:szCs w:val="22"/>
        </w:rPr>
        <w:t>. Experiments provide</w:t>
      </w:r>
      <w:r w:rsidR="00836BA5" w:rsidRPr="002D2EC9">
        <w:rPr>
          <w:rFonts w:ascii="Helvetica" w:eastAsia="Times New Roman" w:hAnsi="Helvetica" w:cs="Helvetica"/>
          <w:sz w:val="22"/>
          <w:szCs w:val="22"/>
        </w:rPr>
        <w:t xml:space="preserve"> </w:t>
      </w:r>
      <w:r w:rsidR="0042796D" w:rsidRPr="002D2EC9">
        <w:rPr>
          <w:rFonts w:ascii="Helvetica" w:eastAsia="Times New Roman" w:hAnsi="Helvetica" w:cs="Helvetica"/>
          <w:sz w:val="22"/>
          <w:szCs w:val="22"/>
        </w:rPr>
        <w:t>a</w:t>
      </w:r>
      <w:r w:rsidR="008A31E0" w:rsidRPr="002D2EC9">
        <w:rPr>
          <w:rFonts w:ascii="Helvetica" w:eastAsia="Times New Roman" w:hAnsi="Helvetica" w:cs="Helvetica"/>
          <w:sz w:val="22"/>
          <w:szCs w:val="22"/>
        </w:rPr>
        <w:t xml:space="preserve"> high degree</w:t>
      </w:r>
      <w:r w:rsidR="00836BA5" w:rsidRPr="002D2EC9">
        <w:rPr>
          <w:rFonts w:ascii="Helvetica" w:eastAsia="Times New Roman" w:hAnsi="Helvetica" w:cs="Helvetica"/>
          <w:sz w:val="22"/>
          <w:szCs w:val="22"/>
        </w:rPr>
        <w:t xml:space="preserve"> of inference </w:t>
      </w:r>
      <w:r w:rsidR="008A31E0" w:rsidRPr="002D2EC9">
        <w:rPr>
          <w:rFonts w:ascii="Helvetica" w:eastAsia="Times New Roman" w:hAnsi="Helvetica" w:cs="Helvetica"/>
          <w:sz w:val="22"/>
          <w:szCs w:val="22"/>
        </w:rPr>
        <w:t xml:space="preserve">about mechanism </w:t>
      </w:r>
      <w:r w:rsidR="00836BA5" w:rsidRPr="002D2EC9">
        <w:rPr>
          <w:rFonts w:ascii="Helvetica" w:eastAsia="Times New Roman" w:hAnsi="Helvetica" w:cs="Helvetica"/>
          <w:sz w:val="22"/>
          <w:szCs w:val="22"/>
        </w:rPr>
        <w:t>that descriptive data</w:t>
      </w:r>
      <w:r w:rsidR="00FD4F95" w:rsidRPr="002D2EC9">
        <w:rPr>
          <w:rFonts w:ascii="Helvetica" w:eastAsia="Times New Roman" w:hAnsi="Helvetica" w:cs="Helvetica"/>
          <w:sz w:val="22"/>
          <w:szCs w:val="22"/>
        </w:rPr>
        <w:t xml:space="preserve"> alone</w:t>
      </w:r>
      <w:r w:rsidR="00836BA5" w:rsidRPr="002D2EC9">
        <w:rPr>
          <w:rFonts w:ascii="Helvetica" w:eastAsia="Times New Roman" w:hAnsi="Helvetica" w:cs="Helvetica"/>
          <w:sz w:val="22"/>
          <w:szCs w:val="22"/>
        </w:rPr>
        <w:t xml:space="preserve"> cannot </w:t>
      </w:r>
      <w:r w:rsidR="00FB4E2B" w:rsidRPr="002D2EC9">
        <w:rPr>
          <w:rFonts w:ascii="Helvetica" w:eastAsia="Times New Roman" w:hAnsi="Helvetica" w:cs="Helvetica"/>
          <w:sz w:val="22"/>
          <w:szCs w:val="22"/>
        </w:rPr>
        <w:t>provide</w:t>
      </w:r>
      <w:r w:rsidR="00836BA5" w:rsidRPr="002D2EC9">
        <w:rPr>
          <w:rFonts w:ascii="Helvetica" w:eastAsia="Times New Roman" w:hAnsi="Helvetica" w:cs="Helvetica"/>
          <w:sz w:val="22"/>
          <w:szCs w:val="22"/>
        </w:rPr>
        <w:t>.</w:t>
      </w:r>
      <w:r w:rsidR="00276937" w:rsidRPr="002D2EC9">
        <w:rPr>
          <w:rFonts w:ascii="Helvetica" w:eastAsia="Times New Roman" w:hAnsi="Helvetica" w:cs="Helvetica"/>
          <w:sz w:val="22"/>
          <w:szCs w:val="22"/>
        </w:rPr>
        <w:t xml:space="preserve"> </w:t>
      </w:r>
      <w:r w:rsidR="00681D62" w:rsidRPr="002D2EC9">
        <w:rPr>
          <w:rFonts w:ascii="Helvetica" w:eastAsia="Times New Roman" w:hAnsi="Helvetica" w:cs="Helvetica"/>
          <w:sz w:val="22"/>
          <w:szCs w:val="22"/>
        </w:rPr>
        <w:t xml:space="preserve">For example, Berger et al. (2014) manipulated water temperature, stratification depth and the presence/absence of </w:t>
      </w:r>
      <w:r w:rsidR="00664DB7" w:rsidRPr="002D2EC9">
        <w:rPr>
          <w:rFonts w:ascii="Helvetica" w:eastAsia="Times New Roman" w:hAnsi="Helvetica" w:cs="Helvetica"/>
          <w:sz w:val="22"/>
          <w:szCs w:val="22"/>
        </w:rPr>
        <w:t>zooplankton</w:t>
      </w:r>
      <w:r w:rsidR="00681D62" w:rsidRPr="002D2EC9">
        <w:rPr>
          <w:rFonts w:ascii="Helvetica" w:eastAsia="Times New Roman" w:hAnsi="Helvetica" w:cs="Helvetica"/>
          <w:sz w:val="22"/>
          <w:szCs w:val="22"/>
        </w:rPr>
        <w:t xml:space="preserve"> in lake </w:t>
      </w:r>
      <w:proofErr w:type="spellStart"/>
      <w:r w:rsidR="00681D62" w:rsidRPr="002D2EC9">
        <w:rPr>
          <w:rFonts w:ascii="Helvetica" w:eastAsia="Times New Roman" w:hAnsi="Helvetica" w:cs="Helvetica"/>
          <w:sz w:val="22"/>
          <w:szCs w:val="22"/>
        </w:rPr>
        <w:t>mesocosms</w:t>
      </w:r>
      <w:proofErr w:type="spellEnd"/>
      <w:r w:rsidR="00681D62" w:rsidRPr="002D2EC9">
        <w:rPr>
          <w:rFonts w:ascii="Helvetica" w:eastAsia="Times New Roman" w:hAnsi="Helvetica" w:cs="Helvetica"/>
          <w:sz w:val="22"/>
          <w:szCs w:val="22"/>
        </w:rPr>
        <w:t xml:space="preserve"> to separate the direct effects of light and temperature on spring plankton dynamics</w:t>
      </w:r>
      <w:r w:rsidR="00664DB7" w:rsidRPr="002D2EC9">
        <w:rPr>
          <w:rFonts w:ascii="Helvetica" w:eastAsia="Times New Roman" w:hAnsi="Helvetica" w:cs="Helvetica"/>
          <w:sz w:val="22"/>
          <w:szCs w:val="22"/>
        </w:rPr>
        <w:t xml:space="preserve"> from effects mediated through the consumer.</w:t>
      </w:r>
      <w:r w:rsidR="003F49CC" w:rsidRPr="002D2EC9">
        <w:rPr>
          <w:rFonts w:ascii="Helvetica" w:eastAsia="Times New Roman" w:hAnsi="Helvetica" w:cs="Helvetica"/>
          <w:sz w:val="22"/>
          <w:szCs w:val="22"/>
        </w:rPr>
        <w:t xml:space="preserve"> They showed that temperature had little effect on zooplankton phenology and performance suggesting that climate change is unlikely to result in </w:t>
      </w:r>
      <w:proofErr w:type="spellStart"/>
      <w:r w:rsidR="003F49CC" w:rsidRPr="002D2EC9">
        <w:rPr>
          <w:rFonts w:ascii="Helvetica" w:eastAsia="Times New Roman" w:hAnsi="Helvetica" w:cs="Helvetica"/>
          <w:sz w:val="22"/>
          <w:szCs w:val="22"/>
        </w:rPr>
        <w:t>phenological</w:t>
      </w:r>
      <w:proofErr w:type="spellEnd"/>
      <w:r w:rsidR="003F49CC" w:rsidRPr="002D2EC9">
        <w:rPr>
          <w:rFonts w:ascii="Helvetica" w:eastAsia="Times New Roman" w:hAnsi="Helvetica" w:cs="Helvetica"/>
          <w:sz w:val="22"/>
          <w:szCs w:val="22"/>
        </w:rPr>
        <w:t xml:space="preserve"> mismatch in this system.</w:t>
      </w:r>
      <w:r w:rsidR="006379AF" w:rsidRPr="002D2EC9">
        <w:rPr>
          <w:rFonts w:ascii="Helvetica" w:eastAsia="Times New Roman" w:hAnsi="Helvetica" w:cs="Helvetica"/>
          <w:sz w:val="22"/>
          <w:szCs w:val="22"/>
        </w:rPr>
        <w:t xml:space="preserve"> The extrapolation of their results to the </w:t>
      </w:r>
      <w:r w:rsidR="00027400" w:rsidRPr="002D2EC9">
        <w:rPr>
          <w:rFonts w:ascii="Helvetica" w:eastAsia="Times New Roman" w:hAnsi="Helvetica" w:cs="Helvetica"/>
          <w:sz w:val="22"/>
          <w:szCs w:val="22"/>
        </w:rPr>
        <w:t>lake eco</w:t>
      </w:r>
      <w:r w:rsidR="006379AF" w:rsidRPr="002D2EC9">
        <w:rPr>
          <w:rFonts w:ascii="Helvetica" w:eastAsia="Times New Roman" w:hAnsi="Helvetica" w:cs="Helvetica"/>
          <w:sz w:val="22"/>
          <w:szCs w:val="22"/>
        </w:rPr>
        <w:t>system are uncertain</w:t>
      </w:r>
      <w:r w:rsidR="007E267D" w:rsidRPr="002D2EC9">
        <w:rPr>
          <w:rFonts w:ascii="Helvetica" w:eastAsia="Times New Roman" w:hAnsi="Helvetica" w:cs="Helvetica"/>
          <w:sz w:val="22"/>
          <w:szCs w:val="22"/>
        </w:rPr>
        <w:t>, however,</w:t>
      </w:r>
      <w:r w:rsidR="006379AF" w:rsidRPr="002D2EC9">
        <w:rPr>
          <w:rFonts w:ascii="Helvetica" w:eastAsia="Times New Roman" w:hAnsi="Helvetica" w:cs="Helvetica"/>
          <w:sz w:val="22"/>
          <w:szCs w:val="22"/>
        </w:rPr>
        <w:t xml:space="preserve"> given the lack of long-term data in the system and </w:t>
      </w:r>
      <w:r w:rsidR="007E267D" w:rsidRPr="002D2EC9">
        <w:rPr>
          <w:rFonts w:ascii="Helvetica" w:eastAsia="Times New Roman" w:hAnsi="Helvetica" w:cs="Helvetica"/>
          <w:sz w:val="22"/>
          <w:szCs w:val="22"/>
        </w:rPr>
        <w:t xml:space="preserve">the </w:t>
      </w:r>
      <w:r w:rsidR="006379AF" w:rsidRPr="002D2EC9">
        <w:rPr>
          <w:rFonts w:ascii="Helvetica" w:eastAsia="Times New Roman" w:hAnsi="Helvetica" w:cs="Helvetica"/>
          <w:sz w:val="22"/>
          <w:szCs w:val="22"/>
        </w:rPr>
        <w:t xml:space="preserve">uncertainty about </w:t>
      </w:r>
      <w:proofErr w:type="spellStart"/>
      <w:r w:rsidR="006379AF" w:rsidRPr="002D2EC9">
        <w:rPr>
          <w:rFonts w:ascii="Helvetica" w:eastAsia="Times New Roman" w:hAnsi="Helvetica" w:cs="Helvetica"/>
          <w:sz w:val="22"/>
          <w:szCs w:val="22"/>
        </w:rPr>
        <w:t>phenological</w:t>
      </w:r>
      <w:proofErr w:type="spellEnd"/>
      <w:r w:rsidR="006379AF" w:rsidRPr="002D2EC9">
        <w:rPr>
          <w:rFonts w:ascii="Helvetica" w:eastAsia="Times New Roman" w:hAnsi="Helvetica" w:cs="Helvetica"/>
          <w:sz w:val="22"/>
          <w:szCs w:val="22"/>
        </w:rPr>
        <w:t xml:space="preserve"> cues for </w:t>
      </w:r>
      <w:r w:rsidR="006379AF" w:rsidRPr="002D2EC9">
        <w:rPr>
          <w:rFonts w:ascii="Helvetica" w:eastAsia="Times New Roman" w:hAnsi="Helvetica" w:cs="Helvetica"/>
          <w:i/>
          <w:sz w:val="22"/>
          <w:szCs w:val="22"/>
        </w:rPr>
        <w:t>Daphnia</w:t>
      </w:r>
      <w:r w:rsidR="006379AF" w:rsidRPr="002D2EC9">
        <w:rPr>
          <w:rFonts w:ascii="Helvetica" w:eastAsia="Times New Roman" w:hAnsi="Helvetica" w:cs="Helvetica"/>
          <w:sz w:val="22"/>
          <w:szCs w:val="22"/>
        </w:rPr>
        <w:t xml:space="preserve"> in the field</w:t>
      </w:r>
      <w:r w:rsidR="00903E75" w:rsidRPr="002D2EC9">
        <w:rPr>
          <w:rFonts w:ascii="Helvetica" w:eastAsia="Times New Roman" w:hAnsi="Helvetica" w:cs="Helvetica"/>
          <w:sz w:val="22"/>
          <w:szCs w:val="22"/>
        </w:rPr>
        <w:t xml:space="preserve"> (Berger et al. 2014)</w:t>
      </w:r>
      <w:r w:rsidR="006379AF" w:rsidRPr="002D2EC9">
        <w:rPr>
          <w:rFonts w:ascii="Helvetica" w:eastAsia="Times New Roman" w:hAnsi="Helvetica" w:cs="Helvetica"/>
          <w:sz w:val="22"/>
          <w:szCs w:val="22"/>
        </w:rPr>
        <w:t>.</w:t>
      </w:r>
    </w:p>
    <w:p w14:paraId="11EA4AE8" w14:textId="18C300C0" w:rsidR="00AE6CA9" w:rsidRPr="002D2EC9"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eastAsia="Times New Roman" w:hAnsi="Helvetica" w:cs="Helvetica"/>
          <w:sz w:val="22"/>
          <w:szCs w:val="22"/>
        </w:rPr>
        <w:tab/>
        <w:t>B</w:t>
      </w:r>
      <w:r w:rsidRPr="002D2EC9">
        <w:rPr>
          <w:rFonts w:ascii="Helvetica" w:hAnsi="Helvetica"/>
          <w:sz w:val="22"/>
          <w:szCs w:val="22"/>
        </w:rPr>
        <w:t xml:space="preserve">aselines </w:t>
      </w:r>
      <w:r w:rsidR="00CF2F04" w:rsidRPr="002D2EC9">
        <w:rPr>
          <w:rFonts w:ascii="Helvetica" w:hAnsi="Helvetica"/>
          <w:sz w:val="22"/>
          <w:szCs w:val="22"/>
        </w:rPr>
        <w:t xml:space="preserve">themselves </w:t>
      </w:r>
      <w:r w:rsidRPr="002D2EC9">
        <w:rPr>
          <w:rFonts w:ascii="Helvetica" w:hAnsi="Helvetica"/>
          <w:sz w:val="22"/>
          <w:szCs w:val="22"/>
        </w:rPr>
        <w:t xml:space="preserve">can also be used to test multiple mechanisms. Researchers with long-term data can define specific hypotheses about the </w:t>
      </w:r>
      <w:r w:rsidR="00316942" w:rsidRPr="002D2EC9">
        <w:rPr>
          <w:rFonts w:ascii="Helvetica" w:hAnsi="Helvetica"/>
          <w:sz w:val="22"/>
          <w:szCs w:val="22"/>
        </w:rPr>
        <w:t xml:space="preserve">expected vs. observed </w:t>
      </w:r>
      <w:r w:rsidRPr="002D2EC9">
        <w:rPr>
          <w:rFonts w:ascii="Helvetica" w:hAnsi="Helvetica"/>
          <w:sz w:val="22"/>
          <w:szCs w:val="22"/>
        </w:rPr>
        <w:t xml:space="preserve">patterns of environmental change in their systems </w:t>
      </w:r>
      <w:r w:rsidR="00316942" w:rsidRPr="002D2EC9">
        <w:rPr>
          <w:rFonts w:ascii="Helvetica" w:hAnsi="Helvetica"/>
          <w:sz w:val="22"/>
          <w:szCs w:val="22"/>
        </w:rPr>
        <w:t>and then</w:t>
      </w:r>
      <w:r w:rsidRPr="002D2EC9">
        <w:rPr>
          <w:rFonts w:ascii="Helvetica" w:hAnsi="Helvetica"/>
          <w:sz w:val="22"/>
          <w:szCs w:val="22"/>
        </w:rPr>
        <w:t xml:space="preserve"> attribute var</w:t>
      </w:r>
      <w:r w:rsidR="00316942" w:rsidRPr="002D2EC9">
        <w:rPr>
          <w:rFonts w:ascii="Helvetica" w:hAnsi="Helvetica"/>
          <w:sz w:val="22"/>
          <w:szCs w:val="22"/>
        </w:rPr>
        <w:t xml:space="preserve">iation in </w:t>
      </w:r>
      <w:proofErr w:type="spellStart"/>
      <w:r w:rsidR="00316942" w:rsidRPr="002D2EC9">
        <w:rPr>
          <w:rFonts w:ascii="Helvetica" w:hAnsi="Helvetica"/>
          <w:sz w:val="22"/>
          <w:szCs w:val="22"/>
        </w:rPr>
        <w:t>phenological</w:t>
      </w:r>
      <w:proofErr w:type="spellEnd"/>
      <w:r w:rsidR="00316942" w:rsidRPr="002D2EC9">
        <w:rPr>
          <w:rFonts w:ascii="Helvetica" w:hAnsi="Helvetica"/>
          <w:sz w:val="22"/>
          <w:szCs w:val="22"/>
        </w:rPr>
        <w:t xml:space="preserve"> mismatch</w:t>
      </w:r>
      <w:r w:rsidRPr="002D2EC9">
        <w:rPr>
          <w:rFonts w:ascii="Helvetica" w:hAnsi="Helvetica"/>
          <w:sz w:val="22"/>
          <w:szCs w:val="22"/>
        </w:rPr>
        <w:t xml:space="preserve"> to the main driver. For example, </w:t>
      </w:r>
      <w:r w:rsidR="0007263E" w:rsidRPr="002D2EC9">
        <w:rPr>
          <w:rFonts w:ascii="Helvetica" w:hAnsi="Helvetica"/>
          <w:sz w:val="22"/>
          <w:szCs w:val="22"/>
        </w:rPr>
        <w:t>many lakes experienced large changes in nutrient inputs in the 1960s and 1970s (e.g., George 201</w:t>
      </w:r>
      <w:r w:rsidR="00D37271" w:rsidRPr="002D2EC9">
        <w:rPr>
          <w:rFonts w:ascii="Helvetica" w:hAnsi="Helvetica"/>
          <w:sz w:val="22"/>
          <w:szCs w:val="22"/>
        </w:rPr>
        <w:t>2</w:t>
      </w:r>
      <w:r w:rsidR="0007263E" w:rsidRPr="002D2EC9">
        <w:rPr>
          <w:rFonts w:ascii="Helvetica" w:hAnsi="Helvetica"/>
          <w:sz w:val="22"/>
          <w:szCs w:val="22"/>
        </w:rPr>
        <w:t>; Lake Washington</w:t>
      </w:r>
      <w:r w:rsidR="00CB1821" w:rsidRPr="002D2EC9">
        <w:rPr>
          <w:rFonts w:ascii="Helvetica" w:hAnsi="Helvetica"/>
          <w:sz w:val="22"/>
          <w:szCs w:val="22"/>
        </w:rPr>
        <w:t xml:space="preserve"> (Edmondson 1994)</w:t>
      </w:r>
      <w:r w:rsidR="0007263E" w:rsidRPr="002D2EC9">
        <w:rPr>
          <w:rFonts w:ascii="Helvetica" w:hAnsi="Helvetica"/>
          <w:sz w:val="22"/>
          <w:szCs w:val="22"/>
        </w:rPr>
        <w:t>)</w:t>
      </w:r>
      <w:r w:rsidR="000F6335" w:rsidRPr="002D2EC9">
        <w:rPr>
          <w:rFonts w:ascii="Helvetica" w:hAnsi="Helvetica"/>
          <w:sz w:val="22"/>
          <w:szCs w:val="22"/>
        </w:rPr>
        <w:t>, before the onset of recent clim</w:t>
      </w:r>
      <w:r w:rsidR="009915B7" w:rsidRPr="002D2EC9">
        <w:rPr>
          <w:rFonts w:ascii="Helvetica" w:hAnsi="Helvetica"/>
          <w:sz w:val="22"/>
          <w:szCs w:val="22"/>
        </w:rPr>
        <w:t>ate change in the early 1980s. R</w:t>
      </w:r>
      <w:r w:rsidR="000F6335" w:rsidRPr="002D2EC9">
        <w:rPr>
          <w:rFonts w:ascii="Helvetica" w:hAnsi="Helvetica"/>
          <w:sz w:val="22"/>
          <w:szCs w:val="22"/>
        </w:rPr>
        <w:t>esearchers can</w:t>
      </w:r>
      <w:r w:rsidR="007F3186" w:rsidRPr="002D2EC9">
        <w:rPr>
          <w:rFonts w:ascii="Helvetica" w:hAnsi="Helvetica"/>
          <w:sz w:val="22"/>
          <w:szCs w:val="22"/>
        </w:rPr>
        <w:t xml:space="preserve"> test different breakpoints</w:t>
      </w:r>
      <w:r w:rsidR="00AE7486" w:rsidRPr="002D2EC9">
        <w:rPr>
          <w:rFonts w:ascii="Helvetica" w:hAnsi="Helvetica"/>
          <w:sz w:val="22"/>
          <w:szCs w:val="22"/>
        </w:rPr>
        <w:t xml:space="preserve"> with their long-term data</w:t>
      </w:r>
      <w:r w:rsidR="007F3186" w:rsidRPr="002D2EC9">
        <w:rPr>
          <w:rFonts w:ascii="Helvetica" w:hAnsi="Helvetica"/>
          <w:sz w:val="22"/>
          <w:szCs w:val="22"/>
        </w:rPr>
        <w:t xml:space="preserve"> to determine where </w:t>
      </w:r>
      <w:r w:rsidR="007D4265" w:rsidRPr="002D2EC9">
        <w:rPr>
          <w:rFonts w:ascii="Helvetica" w:hAnsi="Helvetica"/>
          <w:sz w:val="22"/>
          <w:szCs w:val="22"/>
        </w:rPr>
        <w:t xml:space="preserve">the </w:t>
      </w:r>
      <w:r w:rsidR="007F3186" w:rsidRPr="002D2EC9">
        <w:rPr>
          <w:rFonts w:ascii="Helvetica" w:hAnsi="Helvetica"/>
          <w:sz w:val="22"/>
          <w:szCs w:val="22"/>
        </w:rPr>
        <w:t>non-linearity</w:t>
      </w:r>
      <w:r w:rsidR="007D4265" w:rsidRPr="002D2EC9">
        <w:rPr>
          <w:rFonts w:ascii="Helvetica" w:hAnsi="Helvetica"/>
          <w:sz w:val="22"/>
          <w:szCs w:val="22"/>
        </w:rPr>
        <w:t xml:space="preserve"> most likely</w:t>
      </w:r>
      <w:r w:rsidR="007F3186" w:rsidRPr="002D2EC9">
        <w:rPr>
          <w:rFonts w:ascii="Helvetica" w:hAnsi="Helvetica"/>
          <w:sz w:val="22"/>
          <w:szCs w:val="22"/>
        </w:rPr>
        <w:t xml:space="preserve"> began</w:t>
      </w:r>
      <w:r w:rsidR="003164D7" w:rsidRPr="002D2EC9">
        <w:rPr>
          <w:rFonts w:ascii="Helvetica" w:hAnsi="Helvetica"/>
          <w:sz w:val="22"/>
          <w:szCs w:val="22"/>
        </w:rPr>
        <w:t>, thus</w:t>
      </w:r>
      <w:r w:rsidR="009915B7" w:rsidRPr="002D2EC9">
        <w:rPr>
          <w:rFonts w:ascii="Helvetica" w:hAnsi="Helvetica"/>
          <w:sz w:val="22"/>
          <w:szCs w:val="22"/>
        </w:rPr>
        <w:t xml:space="preserve"> </w:t>
      </w:r>
      <w:r w:rsidR="003164D7" w:rsidRPr="002D2EC9">
        <w:rPr>
          <w:rFonts w:ascii="Helvetica" w:hAnsi="Helvetica"/>
          <w:sz w:val="22"/>
          <w:szCs w:val="22"/>
        </w:rPr>
        <w:t>providing</w:t>
      </w:r>
      <w:r w:rsidR="00CE0948" w:rsidRPr="002D2EC9">
        <w:rPr>
          <w:rFonts w:ascii="Helvetica" w:hAnsi="Helvetica"/>
          <w:sz w:val="22"/>
          <w:szCs w:val="22"/>
        </w:rPr>
        <w:t xml:space="preserve"> evidence for which </w:t>
      </w:r>
      <w:r w:rsidR="00D30247" w:rsidRPr="002D2EC9">
        <w:rPr>
          <w:rFonts w:ascii="Helvetica" w:hAnsi="Helvetica"/>
          <w:sz w:val="22"/>
          <w:szCs w:val="22"/>
        </w:rPr>
        <w:t xml:space="preserve">factor </w:t>
      </w:r>
      <w:r w:rsidR="003164D7" w:rsidRPr="002D2EC9">
        <w:rPr>
          <w:rFonts w:ascii="Helvetica" w:hAnsi="Helvetica"/>
          <w:sz w:val="22"/>
          <w:szCs w:val="22"/>
        </w:rPr>
        <w:t xml:space="preserve">is </w:t>
      </w:r>
      <w:r w:rsidR="00E454EE" w:rsidRPr="002D2EC9">
        <w:rPr>
          <w:rFonts w:ascii="Helvetica" w:hAnsi="Helvetica"/>
          <w:sz w:val="22"/>
          <w:szCs w:val="22"/>
        </w:rPr>
        <w:t xml:space="preserve">likely to be </w:t>
      </w:r>
      <w:r w:rsidR="003164D7" w:rsidRPr="002D2EC9">
        <w:rPr>
          <w:rFonts w:ascii="Helvetica" w:hAnsi="Helvetica"/>
          <w:sz w:val="22"/>
          <w:szCs w:val="22"/>
        </w:rPr>
        <w:t xml:space="preserve">the major </w:t>
      </w:r>
      <w:r w:rsidR="00CC74D3" w:rsidRPr="002D2EC9">
        <w:rPr>
          <w:rFonts w:ascii="Helvetica" w:hAnsi="Helvetica"/>
          <w:sz w:val="22"/>
          <w:szCs w:val="22"/>
        </w:rPr>
        <w:t>driver of</w:t>
      </w:r>
      <w:r w:rsidR="003164D7" w:rsidRPr="002D2EC9">
        <w:rPr>
          <w:rFonts w:ascii="Helvetica" w:hAnsi="Helvetica"/>
          <w:sz w:val="22"/>
          <w:szCs w:val="22"/>
        </w:rPr>
        <w:t xml:space="preserve"> changes in </w:t>
      </w:r>
      <w:proofErr w:type="spellStart"/>
      <w:r w:rsidR="003164D7" w:rsidRPr="002D2EC9">
        <w:rPr>
          <w:rFonts w:ascii="Helvetica" w:hAnsi="Helvetica"/>
          <w:sz w:val="22"/>
          <w:szCs w:val="22"/>
        </w:rPr>
        <w:t>ph</w:t>
      </w:r>
      <w:r w:rsidR="00CC74D3" w:rsidRPr="002D2EC9">
        <w:rPr>
          <w:rFonts w:ascii="Helvetica" w:hAnsi="Helvetica"/>
          <w:sz w:val="22"/>
          <w:szCs w:val="22"/>
        </w:rPr>
        <w:t>enological</w:t>
      </w:r>
      <w:proofErr w:type="spellEnd"/>
      <w:r w:rsidR="00CC74D3" w:rsidRPr="002D2EC9">
        <w:rPr>
          <w:rFonts w:ascii="Helvetica" w:hAnsi="Helvetica"/>
          <w:sz w:val="22"/>
          <w:szCs w:val="22"/>
        </w:rPr>
        <w:t xml:space="preserve"> synchrony</w:t>
      </w:r>
      <w:r w:rsidR="00567B07" w:rsidRPr="002D2EC9">
        <w:rPr>
          <w:rFonts w:ascii="Helvetica" w:hAnsi="Helvetica"/>
          <w:sz w:val="22"/>
          <w:szCs w:val="22"/>
        </w:rPr>
        <w:t>.</w:t>
      </w:r>
      <w:r w:rsidR="0007263E" w:rsidRPr="002D2EC9">
        <w:rPr>
          <w:rFonts w:ascii="Helvetica" w:hAnsi="Helvetica"/>
          <w:sz w:val="22"/>
          <w:szCs w:val="22"/>
        </w:rPr>
        <w:t xml:space="preserve"> </w:t>
      </w:r>
      <w:r w:rsidR="00D82C98" w:rsidRPr="002D2EC9">
        <w:rPr>
          <w:rFonts w:ascii="Helvetica" w:hAnsi="Helvetica"/>
          <w:sz w:val="22"/>
          <w:szCs w:val="22"/>
        </w:rPr>
        <w:t>For example, studies have shown</w:t>
      </w:r>
      <w:r w:rsidR="006A6290" w:rsidRPr="002D2EC9">
        <w:rPr>
          <w:rFonts w:ascii="Helvetica" w:hAnsi="Helvetica"/>
          <w:sz w:val="22"/>
          <w:szCs w:val="22"/>
        </w:rPr>
        <w:t xml:space="preserve"> that changes in</w:t>
      </w:r>
      <w:r w:rsidR="00D82C98" w:rsidRPr="002D2EC9">
        <w:rPr>
          <w:rFonts w:ascii="Helvetica" w:hAnsi="Helvetica"/>
          <w:sz w:val="22"/>
          <w:szCs w:val="22"/>
        </w:rPr>
        <w:t xml:space="preserve"> nutrient inputs have had larger impacts on </w:t>
      </w:r>
      <w:r w:rsidR="006A6290" w:rsidRPr="002D2EC9">
        <w:rPr>
          <w:rFonts w:ascii="Helvetica" w:hAnsi="Helvetica"/>
          <w:sz w:val="22"/>
          <w:szCs w:val="22"/>
        </w:rPr>
        <w:t>plankton</w:t>
      </w:r>
      <w:r w:rsidR="00D82C98" w:rsidRPr="002D2EC9">
        <w:rPr>
          <w:rFonts w:ascii="Helvetica" w:hAnsi="Helvetica"/>
          <w:sz w:val="22"/>
          <w:szCs w:val="22"/>
        </w:rPr>
        <w:t xml:space="preserve"> </w:t>
      </w:r>
      <w:r w:rsidR="006A6290" w:rsidRPr="002D2EC9">
        <w:rPr>
          <w:rFonts w:ascii="Helvetica" w:hAnsi="Helvetica"/>
          <w:sz w:val="22"/>
          <w:szCs w:val="22"/>
        </w:rPr>
        <w:t>dynamics</w:t>
      </w:r>
      <w:r w:rsidR="00AC7E0D" w:rsidRPr="002D2EC9">
        <w:rPr>
          <w:rFonts w:ascii="Helvetica" w:hAnsi="Helvetica"/>
          <w:sz w:val="22"/>
          <w:szCs w:val="22"/>
        </w:rPr>
        <w:t xml:space="preserve"> in Lake Washington</w:t>
      </w:r>
      <w:r w:rsidR="006A6290" w:rsidRPr="002D2EC9">
        <w:rPr>
          <w:rFonts w:ascii="Helvetica" w:hAnsi="Helvetica"/>
          <w:sz w:val="22"/>
          <w:szCs w:val="22"/>
        </w:rPr>
        <w:t xml:space="preserve"> </w:t>
      </w:r>
      <w:r w:rsidR="00D82C98" w:rsidRPr="002D2EC9">
        <w:rPr>
          <w:rFonts w:ascii="Helvetica" w:hAnsi="Helvetica"/>
          <w:sz w:val="22"/>
          <w:szCs w:val="22"/>
        </w:rPr>
        <w:t>than warming over the past three decades (Law et al. 2009;</w:t>
      </w:r>
      <w:r w:rsidR="0017284A" w:rsidRPr="002D2EC9">
        <w:rPr>
          <w:rFonts w:ascii="Helvetica" w:hAnsi="Helvetica"/>
          <w:sz w:val="22"/>
          <w:szCs w:val="22"/>
        </w:rPr>
        <w:t xml:space="preserve"> Francis et al. 2014</w:t>
      </w:r>
      <w:r w:rsidR="00D82C98" w:rsidRPr="002D2EC9">
        <w:rPr>
          <w:rFonts w:ascii="Helvetica" w:hAnsi="Helvetica"/>
          <w:sz w:val="22"/>
          <w:szCs w:val="22"/>
        </w:rPr>
        <w:t>)</w:t>
      </w:r>
      <w:r w:rsidR="00C126DD" w:rsidRPr="002D2EC9">
        <w:rPr>
          <w:rFonts w:ascii="Helvetica" w:hAnsi="Helvetica"/>
          <w:sz w:val="22"/>
          <w:szCs w:val="22"/>
        </w:rPr>
        <w:t>.</w:t>
      </w:r>
    </w:p>
    <w:p w14:paraId="605CA265" w14:textId="719CAAC8" w:rsidR="00481FE3" w:rsidRPr="002D2EC9"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eastAsia="Times New Roman" w:hAnsi="Helvetica" w:cs="Helvetica"/>
          <w:sz w:val="22"/>
          <w:szCs w:val="22"/>
        </w:rPr>
        <w:tab/>
      </w:r>
      <w:r w:rsidR="00276937" w:rsidRPr="002D2EC9">
        <w:rPr>
          <w:rFonts w:ascii="Helvetica" w:hAnsi="Helvetica" w:cs="Helvetica"/>
          <w:sz w:val="22"/>
          <w:szCs w:val="22"/>
          <w:lang w:val="en-US"/>
        </w:rPr>
        <w:t xml:space="preserve">Higher temporal resolution data </w:t>
      </w:r>
      <w:r w:rsidR="00E15ACB" w:rsidRPr="002D2EC9">
        <w:rPr>
          <w:rFonts w:ascii="Helvetica" w:hAnsi="Helvetica" w:cs="Helvetica"/>
          <w:sz w:val="22"/>
          <w:szCs w:val="22"/>
          <w:lang w:val="en-US"/>
        </w:rPr>
        <w:t>in some systems may help with teasing apart different mechanisms</w:t>
      </w:r>
      <w:r w:rsidR="00927F1B" w:rsidRPr="002D2EC9">
        <w:rPr>
          <w:rFonts w:ascii="Helvetica" w:hAnsi="Helvetica" w:cs="Helvetica"/>
          <w:sz w:val="22"/>
          <w:szCs w:val="22"/>
          <w:lang w:val="en-US"/>
        </w:rPr>
        <w:t xml:space="preserve"> and testing the assumptions of the Cushing hypothesis</w:t>
      </w:r>
      <w:r w:rsidR="00276937" w:rsidRPr="002D2EC9">
        <w:rPr>
          <w:rFonts w:ascii="Helvetica" w:hAnsi="Helvetica" w:cs="Helvetica"/>
          <w:sz w:val="22"/>
          <w:szCs w:val="22"/>
          <w:lang w:val="en-US"/>
        </w:rPr>
        <w:t xml:space="preserve">. </w:t>
      </w:r>
      <w:r w:rsidR="005C5C49" w:rsidRPr="002D2EC9">
        <w:rPr>
          <w:rFonts w:ascii="Helvetica" w:hAnsi="Helvetica" w:cs="Helvetica"/>
          <w:sz w:val="22"/>
          <w:szCs w:val="22"/>
          <w:lang w:val="en-US"/>
        </w:rPr>
        <w:t>Regardless of aim, i</w:t>
      </w:r>
      <w:r w:rsidR="00E80231" w:rsidRPr="002D2EC9">
        <w:rPr>
          <w:rFonts w:ascii="Helvetica" w:hAnsi="Helvetica" w:cs="Helvetica"/>
          <w:sz w:val="22"/>
          <w:szCs w:val="22"/>
          <w:lang w:val="en-US"/>
        </w:rPr>
        <w:t>deally, s</w:t>
      </w:r>
      <w:r w:rsidR="005F323E" w:rsidRPr="002D2EC9">
        <w:rPr>
          <w:rFonts w:ascii="Helvetica" w:hAnsi="Helvetica" w:cs="Helvetica"/>
          <w:sz w:val="22"/>
          <w:szCs w:val="22"/>
          <w:lang w:val="en-US"/>
        </w:rPr>
        <w:t>ampling frequency should be relative to the life history of the species of interest</w:t>
      </w:r>
      <w:r w:rsidR="005C5C49" w:rsidRPr="002D2EC9">
        <w:rPr>
          <w:rFonts w:ascii="Helvetica" w:hAnsi="Helvetica" w:cs="Helvetica"/>
          <w:sz w:val="22"/>
          <w:szCs w:val="22"/>
          <w:lang w:val="en-US"/>
        </w:rPr>
        <w:t xml:space="preserve">. </w:t>
      </w:r>
      <w:r w:rsidR="0089237B" w:rsidRPr="002D2EC9">
        <w:rPr>
          <w:rFonts w:ascii="Helvetica" w:hAnsi="Helvetica" w:cs="Helvetica"/>
          <w:sz w:val="22"/>
          <w:szCs w:val="22"/>
          <w:lang w:val="en-US"/>
        </w:rPr>
        <w:t>For example, t</w:t>
      </w:r>
      <w:r w:rsidR="001E2BEA" w:rsidRPr="002D2EC9">
        <w:rPr>
          <w:rFonts w:ascii="Helvetica" w:hAnsi="Helvetica" w:cs="Helvetica"/>
          <w:sz w:val="22"/>
          <w:szCs w:val="22"/>
          <w:lang w:val="en-US"/>
        </w:rPr>
        <w:t>esting any mechanism related to life history theory requires data about ontogeny</w:t>
      </w:r>
      <w:r w:rsidR="00433833" w:rsidRPr="002D2EC9">
        <w:rPr>
          <w:rFonts w:ascii="Helvetica" w:hAnsi="Helvetica" w:cs="Helvetica"/>
          <w:sz w:val="22"/>
          <w:szCs w:val="22"/>
          <w:lang w:val="en-US"/>
        </w:rPr>
        <w:t>.</w:t>
      </w:r>
      <w:r w:rsidR="004403E0" w:rsidRPr="002D2EC9">
        <w:rPr>
          <w:rFonts w:ascii="Helvetica" w:hAnsi="Helvetica" w:cs="Helvetica"/>
          <w:sz w:val="22"/>
          <w:szCs w:val="22"/>
          <w:lang w:val="en-US"/>
        </w:rPr>
        <w:t xml:space="preserve"> </w:t>
      </w:r>
      <w:r w:rsidR="008B26B6" w:rsidRPr="002D2EC9">
        <w:rPr>
          <w:rFonts w:ascii="Helvetica" w:hAnsi="Helvetica" w:cs="Helvetica"/>
          <w:sz w:val="22"/>
          <w:szCs w:val="22"/>
          <w:lang w:val="en-US"/>
        </w:rPr>
        <w:t>I</w:t>
      </w:r>
      <w:r w:rsidR="004403E0" w:rsidRPr="002D2EC9">
        <w:rPr>
          <w:rFonts w:ascii="Helvetica" w:hAnsi="Helvetica" w:cs="Helvetica"/>
          <w:sz w:val="22"/>
          <w:szCs w:val="22"/>
          <w:lang w:val="en-US"/>
        </w:rPr>
        <w:t xml:space="preserve">n the great tit-winter moth system, caterpillar biomass sampling is usually conducted a few times a week </w:t>
      </w:r>
      <w:r w:rsidR="004403E0" w:rsidRPr="002D2EC9">
        <w:rPr>
          <w:rFonts w:ascii="Helvetica" w:hAnsi="Helvetica" w:cs="Helvetica"/>
          <w:sz w:val="22"/>
          <w:szCs w:val="22"/>
          <w:lang w:val="en-US"/>
        </w:rPr>
        <w:lastRenderedPageBreak/>
        <w:t xml:space="preserve">(e.g., </w:t>
      </w:r>
      <w:proofErr w:type="spellStart"/>
      <w:r w:rsidR="00C15AD2" w:rsidRPr="002D2EC9">
        <w:rPr>
          <w:rFonts w:ascii="Helvetica" w:hAnsi="Helvetica" w:cs="Helvetica"/>
          <w:sz w:val="22"/>
          <w:szCs w:val="22"/>
          <w:lang w:val="en-US"/>
        </w:rPr>
        <w:t>Vatka</w:t>
      </w:r>
      <w:proofErr w:type="spellEnd"/>
      <w:r w:rsidR="00C15AD2" w:rsidRPr="002D2EC9">
        <w:rPr>
          <w:rFonts w:ascii="Helvetica" w:hAnsi="Helvetica" w:cs="Helvetica"/>
          <w:sz w:val="22"/>
          <w:szCs w:val="22"/>
          <w:lang w:val="en-US"/>
        </w:rPr>
        <w:t xml:space="preserve"> et al. 2014</w:t>
      </w:r>
      <w:r w:rsidR="004403E0" w:rsidRPr="002D2EC9">
        <w:rPr>
          <w:rFonts w:ascii="Helvetica" w:hAnsi="Helvetica" w:cs="Helvetica"/>
          <w:sz w:val="22"/>
          <w:szCs w:val="22"/>
          <w:lang w:val="en-US"/>
        </w:rPr>
        <w:t>)</w:t>
      </w:r>
      <w:r w:rsidR="00433833" w:rsidRPr="002D2EC9">
        <w:rPr>
          <w:rFonts w:ascii="Helvetica" w:hAnsi="Helvetica" w:cs="Helvetica"/>
          <w:sz w:val="22"/>
          <w:szCs w:val="22"/>
          <w:lang w:val="en-US"/>
        </w:rPr>
        <w:t xml:space="preserve">. Given that </w:t>
      </w:r>
      <w:r w:rsidR="004403E0" w:rsidRPr="002D2EC9">
        <w:rPr>
          <w:rFonts w:ascii="Helvetica" w:hAnsi="Helvetica" w:cs="Helvetica"/>
          <w:sz w:val="22"/>
          <w:szCs w:val="22"/>
          <w:lang w:val="en-US"/>
        </w:rPr>
        <w:t>the larval stage of the winte</w:t>
      </w:r>
      <w:r w:rsidR="00A32D0B" w:rsidRPr="002D2EC9">
        <w:rPr>
          <w:rFonts w:ascii="Helvetica" w:hAnsi="Helvetica" w:cs="Helvetica"/>
          <w:sz w:val="22"/>
          <w:szCs w:val="22"/>
          <w:lang w:val="en-US"/>
        </w:rPr>
        <w:t>r moth life cycle is typically 4-6</w:t>
      </w:r>
      <w:r w:rsidR="004403E0" w:rsidRPr="002D2EC9">
        <w:rPr>
          <w:rFonts w:ascii="Helvetica" w:hAnsi="Helvetica" w:cs="Helvetica"/>
          <w:sz w:val="22"/>
          <w:szCs w:val="22"/>
          <w:lang w:val="en-US"/>
        </w:rPr>
        <w:t xml:space="preserve"> weeks</w:t>
      </w:r>
      <w:r w:rsidR="00541803" w:rsidRPr="002D2EC9">
        <w:rPr>
          <w:rFonts w:ascii="Helvetica" w:hAnsi="Helvetica" w:cs="Helvetica"/>
          <w:sz w:val="22"/>
          <w:szCs w:val="22"/>
          <w:lang w:val="en-US"/>
        </w:rPr>
        <w:t xml:space="preserve"> (Holliday 1977; </w:t>
      </w:r>
      <w:proofErr w:type="spellStart"/>
      <w:r w:rsidR="00541803" w:rsidRPr="002D2EC9">
        <w:rPr>
          <w:rFonts w:ascii="Helvetica" w:hAnsi="Helvetica" w:cs="Helvetica"/>
          <w:sz w:val="22"/>
          <w:szCs w:val="22"/>
          <w:lang w:val="en-US"/>
        </w:rPr>
        <w:t>Tikkanen</w:t>
      </w:r>
      <w:proofErr w:type="spellEnd"/>
      <w:r w:rsidR="00541803" w:rsidRPr="002D2EC9">
        <w:rPr>
          <w:rFonts w:ascii="Helvetica" w:hAnsi="Helvetica" w:cs="Helvetica"/>
          <w:sz w:val="22"/>
          <w:szCs w:val="22"/>
          <w:lang w:val="en-US"/>
        </w:rPr>
        <w:t xml:space="preserve"> et al. 2000)</w:t>
      </w:r>
      <w:r w:rsidR="008B26B6" w:rsidRPr="002D2EC9">
        <w:rPr>
          <w:rFonts w:ascii="Helvetica" w:hAnsi="Helvetica" w:cs="Helvetica"/>
          <w:sz w:val="22"/>
          <w:szCs w:val="22"/>
          <w:lang w:val="en-US"/>
        </w:rPr>
        <w:t>,</w:t>
      </w:r>
      <w:r w:rsidR="004403E0" w:rsidRPr="002D2EC9">
        <w:rPr>
          <w:rFonts w:ascii="Helvetica" w:hAnsi="Helvetica" w:cs="Helvetica"/>
          <w:sz w:val="22"/>
          <w:szCs w:val="22"/>
          <w:lang w:val="en-US"/>
        </w:rPr>
        <w:t xml:space="preserve"> </w:t>
      </w:r>
      <w:r w:rsidR="00433833" w:rsidRPr="002D2EC9">
        <w:rPr>
          <w:rFonts w:ascii="Helvetica" w:hAnsi="Helvetica" w:cs="Helvetica"/>
          <w:sz w:val="22"/>
          <w:szCs w:val="22"/>
          <w:lang w:val="en-US"/>
        </w:rPr>
        <w:t>this sampling frequency allows</w:t>
      </w:r>
      <w:r w:rsidR="00E707EB" w:rsidRPr="002D2EC9">
        <w:rPr>
          <w:rFonts w:ascii="Helvetica" w:hAnsi="Helvetica" w:cs="Helvetica"/>
          <w:sz w:val="22"/>
          <w:szCs w:val="22"/>
          <w:lang w:val="en-US"/>
        </w:rPr>
        <w:t xml:space="preserve"> researchers</w:t>
      </w:r>
      <w:r w:rsidR="00433833" w:rsidRPr="002D2EC9">
        <w:rPr>
          <w:rFonts w:ascii="Helvetica" w:hAnsi="Helvetica" w:cs="Helvetica"/>
          <w:sz w:val="22"/>
          <w:szCs w:val="22"/>
          <w:lang w:val="en-US"/>
        </w:rPr>
        <w:t xml:space="preserve"> to</w:t>
      </w:r>
      <w:r w:rsidR="00E707EB" w:rsidRPr="002D2EC9">
        <w:rPr>
          <w:rFonts w:ascii="Helvetica" w:hAnsi="Helvetica" w:cs="Helvetica"/>
          <w:sz w:val="22"/>
          <w:szCs w:val="22"/>
          <w:lang w:val="en-US"/>
        </w:rPr>
        <w:t xml:space="preserve"> </w:t>
      </w:r>
      <w:r w:rsidR="00433833" w:rsidRPr="002D2EC9">
        <w:rPr>
          <w:rFonts w:ascii="Helvetica" w:hAnsi="Helvetica" w:cs="Helvetica"/>
          <w:sz w:val="22"/>
          <w:szCs w:val="22"/>
          <w:lang w:val="en-US"/>
        </w:rPr>
        <w:t>obtain</w:t>
      </w:r>
      <w:r w:rsidR="00E707EB" w:rsidRPr="002D2EC9">
        <w:rPr>
          <w:rFonts w:ascii="Helvetica" w:hAnsi="Helvetica" w:cs="Helvetica"/>
          <w:sz w:val="22"/>
          <w:szCs w:val="22"/>
          <w:lang w:val="en-US"/>
        </w:rPr>
        <w:t xml:space="preserve"> an accurate estimate of growth and develo</w:t>
      </w:r>
      <w:r w:rsidR="00541803" w:rsidRPr="002D2EC9">
        <w:rPr>
          <w:rFonts w:ascii="Helvetica" w:hAnsi="Helvetica" w:cs="Helvetica"/>
          <w:sz w:val="22"/>
          <w:szCs w:val="22"/>
          <w:lang w:val="en-US"/>
        </w:rPr>
        <w:t>pment for this life cycle stage</w:t>
      </w:r>
      <w:r w:rsidR="00635C20" w:rsidRPr="002D2EC9">
        <w:rPr>
          <w:rFonts w:ascii="Helvetica" w:hAnsi="Helvetica" w:cs="Helvetica"/>
          <w:sz w:val="22"/>
          <w:szCs w:val="22"/>
          <w:lang w:val="en-US"/>
        </w:rPr>
        <w:t>. In the lower trophic levels of aquatic systems, where there is often quick turnaround between producers and consumers, it can be difficult to determine how strong of an influence producers have on consumers and vice versa (</w:t>
      </w:r>
      <w:r w:rsidR="00635C20" w:rsidRPr="002D2EC9">
        <w:rPr>
          <w:rFonts w:ascii="Helvetica" w:hAnsi="Helvetica" w:cs="Helvetica"/>
          <w:kern w:val="1"/>
          <w:sz w:val="22"/>
          <w:szCs w:val="22"/>
          <w:lang w:val="en-US"/>
        </w:rPr>
        <w:t xml:space="preserve">Carpenter and </w:t>
      </w:r>
      <w:proofErr w:type="spellStart"/>
      <w:r w:rsidR="00635C20" w:rsidRPr="002D2EC9">
        <w:rPr>
          <w:rFonts w:ascii="Helvetica" w:hAnsi="Helvetica" w:cs="Helvetica"/>
          <w:kern w:val="1"/>
          <w:sz w:val="22"/>
          <w:szCs w:val="22"/>
          <w:lang w:val="en-US"/>
        </w:rPr>
        <w:t>Kitchell</w:t>
      </w:r>
      <w:proofErr w:type="spellEnd"/>
      <w:r w:rsidR="00635C20" w:rsidRPr="002D2EC9">
        <w:rPr>
          <w:rFonts w:ascii="Helvetica" w:hAnsi="Helvetica" w:cs="Helvetica"/>
          <w:kern w:val="1"/>
          <w:sz w:val="22"/>
          <w:szCs w:val="22"/>
          <w:lang w:val="en-US"/>
        </w:rPr>
        <w:t xml:space="preserve"> 1996</w:t>
      </w:r>
      <w:r w:rsidR="00635C20" w:rsidRPr="002D2EC9">
        <w:rPr>
          <w:rFonts w:ascii="Helvetica" w:hAnsi="Helvetica" w:cs="Helvetica"/>
          <w:sz w:val="22"/>
          <w:szCs w:val="22"/>
          <w:lang w:val="en-US"/>
        </w:rPr>
        <w:t xml:space="preserve">). </w:t>
      </w:r>
      <w:r w:rsidR="002131C9" w:rsidRPr="002D2EC9">
        <w:rPr>
          <w:rFonts w:ascii="Helvetica" w:hAnsi="Helvetica" w:cs="Helvetica"/>
          <w:sz w:val="22"/>
          <w:szCs w:val="22"/>
          <w:lang w:val="en-US"/>
        </w:rPr>
        <w:t>W</w:t>
      </w:r>
      <w:r w:rsidR="0003557F" w:rsidRPr="002D2EC9">
        <w:rPr>
          <w:rFonts w:ascii="Helvetica" w:hAnsi="Helvetica" w:cs="Helvetica"/>
          <w:sz w:val="22"/>
          <w:szCs w:val="22"/>
          <w:lang w:val="en-US"/>
        </w:rPr>
        <w:t>ithout higher temporal resolution data, it is difficult to</w:t>
      </w:r>
      <w:r w:rsidR="002131C9" w:rsidRPr="002D2EC9">
        <w:rPr>
          <w:rFonts w:ascii="Helvetica" w:hAnsi="Helvetica" w:cs="Helvetica"/>
          <w:sz w:val="22"/>
          <w:szCs w:val="22"/>
          <w:lang w:val="en-US"/>
        </w:rPr>
        <w:t xml:space="preserve"> assess whether </w:t>
      </w:r>
      <w:r w:rsidR="00C21699" w:rsidRPr="002D2EC9">
        <w:rPr>
          <w:rFonts w:ascii="Helvetica" w:hAnsi="Helvetica" w:cs="Helvetica"/>
          <w:sz w:val="22"/>
          <w:szCs w:val="22"/>
          <w:lang w:val="en-US"/>
        </w:rPr>
        <w:t>this key assumption</w:t>
      </w:r>
      <w:r w:rsidR="002131C9" w:rsidRPr="002D2EC9">
        <w:rPr>
          <w:rFonts w:ascii="Helvetica" w:hAnsi="Helvetica" w:cs="Helvetica"/>
          <w:sz w:val="22"/>
          <w:szCs w:val="22"/>
          <w:lang w:val="en-US"/>
        </w:rPr>
        <w:t xml:space="preserve"> of the Cushing hypothesis (i.e., the dependence of the consumer on the producer) </w:t>
      </w:r>
      <w:r w:rsidR="00A76F84" w:rsidRPr="002D2EC9">
        <w:rPr>
          <w:rFonts w:ascii="Helvetica" w:hAnsi="Helvetica" w:cs="Helvetica"/>
          <w:sz w:val="22"/>
          <w:szCs w:val="22"/>
          <w:lang w:val="en-US"/>
        </w:rPr>
        <w:t>is supported</w:t>
      </w:r>
      <w:r w:rsidR="004B2687" w:rsidRPr="002D2EC9">
        <w:rPr>
          <w:rFonts w:ascii="Helvetica" w:hAnsi="Helvetica" w:cs="Helvetica"/>
          <w:sz w:val="22"/>
          <w:szCs w:val="22"/>
          <w:lang w:val="en-US"/>
        </w:rPr>
        <w:t xml:space="preserve">. In </w:t>
      </w:r>
      <w:r w:rsidR="00E96A0A" w:rsidRPr="002D2EC9">
        <w:rPr>
          <w:rFonts w:ascii="Helvetica" w:hAnsi="Helvetica" w:cs="Helvetica"/>
          <w:sz w:val="22"/>
          <w:szCs w:val="22"/>
          <w:lang w:val="en-US"/>
        </w:rPr>
        <w:t>cases where there are</w:t>
      </w:r>
      <w:r w:rsidR="004B2687" w:rsidRPr="002D2EC9">
        <w:rPr>
          <w:rFonts w:ascii="Helvetica" w:hAnsi="Helvetica" w:cs="Helvetica"/>
          <w:sz w:val="22"/>
          <w:szCs w:val="22"/>
          <w:lang w:val="en-US"/>
        </w:rPr>
        <w:t xml:space="preserve"> multiple short</w:t>
      </w:r>
      <w:r w:rsidR="001E2BEA" w:rsidRPr="002D2EC9">
        <w:rPr>
          <w:rFonts w:ascii="Helvetica" w:hAnsi="Helvetica" w:cs="Helvetica"/>
          <w:sz w:val="22"/>
          <w:szCs w:val="22"/>
          <w:lang w:val="en-US"/>
        </w:rPr>
        <w:t>, potentially overlapping,</w:t>
      </w:r>
      <w:r w:rsidR="004B2687" w:rsidRPr="002D2EC9">
        <w:rPr>
          <w:rFonts w:ascii="Helvetica" w:hAnsi="Helvetica" w:cs="Helvetica"/>
          <w:sz w:val="22"/>
          <w:szCs w:val="22"/>
          <w:lang w:val="en-US"/>
        </w:rPr>
        <w:t xml:space="preserve"> generations, determining the seasonal order </w:t>
      </w:r>
      <w:r w:rsidR="00547058" w:rsidRPr="002D2EC9">
        <w:rPr>
          <w:rFonts w:ascii="Helvetica" w:hAnsi="Helvetica" w:cs="Helvetica"/>
          <w:sz w:val="22"/>
          <w:szCs w:val="22"/>
          <w:lang w:val="en-US"/>
        </w:rPr>
        <w:t xml:space="preserve">of </w:t>
      </w:r>
      <w:r w:rsidR="001E2BEA" w:rsidRPr="002D2EC9">
        <w:rPr>
          <w:rFonts w:ascii="Helvetica" w:hAnsi="Helvetica" w:cs="Helvetica"/>
          <w:sz w:val="22"/>
          <w:szCs w:val="22"/>
          <w:lang w:val="en-US"/>
        </w:rPr>
        <w:t xml:space="preserve">the </w:t>
      </w:r>
      <w:r w:rsidR="00547058" w:rsidRPr="002D2EC9">
        <w:rPr>
          <w:rFonts w:ascii="Helvetica" w:hAnsi="Helvetica" w:cs="Helvetica"/>
          <w:sz w:val="22"/>
          <w:szCs w:val="22"/>
          <w:lang w:val="en-US"/>
        </w:rPr>
        <w:t xml:space="preserve">consumer vs. producer </w:t>
      </w:r>
      <w:r w:rsidR="004B2687" w:rsidRPr="002D2EC9">
        <w:rPr>
          <w:rFonts w:ascii="Helvetica" w:hAnsi="Helvetica" w:cs="Helvetica"/>
          <w:sz w:val="22"/>
          <w:szCs w:val="22"/>
          <w:lang w:val="en-US"/>
        </w:rPr>
        <w:t>is</w:t>
      </w:r>
      <w:r w:rsidR="00E96A0A" w:rsidRPr="002D2EC9">
        <w:rPr>
          <w:rFonts w:ascii="Helvetica" w:hAnsi="Helvetica" w:cs="Helvetica"/>
          <w:sz w:val="22"/>
          <w:szCs w:val="22"/>
          <w:lang w:val="en-US"/>
        </w:rPr>
        <w:t xml:space="preserve"> necessary to assess the </w:t>
      </w:r>
      <w:r w:rsidR="001E2BEA" w:rsidRPr="002D2EC9">
        <w:rPr>
          <w:rFonts w:ascii="Helvetica" w:hAnsi="Helvetica" w:cs="Helvetica"/>
          <w:sz w:val="22"/>
          <w:szCs w:val="22"/>
          <w:lang w:val="en-US"/>
        </w:rPr>
        <w:t xml:space="preserve">degree of </w:t>
      </w:r>
      <w:r w:rsidR="00E96A0A" w:rsidRPr="002D2EC9">
        <w:rPr>
          <w:rFonts w:ascii="Helvetica" w:hAnsi="Helvetica" w:cs="Helvetica"/>
          <w:sz w:val="22"/>
          <w:szCs w:val="22"/>
          <w:lang w:val="en-US"/>
        </w:rPr>
        <w:t xml:space="preserve">dependence of the consumer on the </w:t>
      </w:r>
      <w:r w:rsidR="00635C20" w:rsidRPr="002D2EC9">
        <w:rPr>
          <w:rFonts w:ascii="Helvetica" w:hAnsi="Helvetica" w:cs="Helvetica"/>
          <w:sz w:val="22"/>
          <w:szCs w:val="22"/>
          <w:lang w:val="en-US"/>
        </w:rPr>
        <w:t>produce</w:t>
      </w:r>
      <w:r w:rsidR="00E96A0A" w:rsidRPr="002D2EC9">
        <w:rPr>
          <w:rFonts w:ascii="Helvetica" w:hAnsi="Helvetica" w:cs="Helvetica"/>
          <w:sz w:val="22"/>
          <w:szCs w:val="22"/>
          <w:lang w:val="en-US"/>
        </w:rPr>
        <w:t>r</w:t>
      </w:r>
      <w:r w:rsidR="001E2BEA" w:rsidRPr="002D2EC9">
        <w:rPr>
          <w:rFonts w:ascii="Helvetica" w:hAnsi="Helvetica" w:cs="Helvetica"/>
          <w:sz w:val="22"/>
          <w:szCs w:val="22"/>
          <w:lang w:val="en-US"/>
        </w:rPr>
        <w:t>.</w:t>
      </w:r>
      <w:r w:rsidR="00C21699" w:rsidRPr="002D2EC9">
        <w:rPr>
          <w:rFonts w:ascii="Helvetica" w:hAnsi="Helvetica" w:cs="Helvetica"/>
          <w:sz w:val="22"/>
          <w:szCs w:val="22"/>
          <w:lang w:val="en-US"/>
        </w:rPr>
        <w:t xml:space="preserve"> </w:t>
      </w:r>
    </w:p>
    <w:p w14:paraId="7E54E637" w14:textId="1A0B95B3" w:rsidR="00276937" w:rsidRPr="002D2EC9" w:rsidRDefault="00481F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trike/>
          <w:sz w:val="22"/>
          <w:szCs w:val="22"/>
          <w:lang w:val="en-US"/>
        </w:rPr>
      </w:pPr>
      <w:r w:rsidRPr="002D2EC9">
        <w:rPr>
          <w:rFonts w:ascii="Helvetica" w:hAnsi="Helvetica" w:cs="Helvetica"/>
          <w:sz w:val="22"/>
          <w:szCs w:val="22"/>
          <w:lang w:val="en-US"/>
        </w:rPr>
        <w:tab/>
      </w:r>
      <w:r w:rsidR="0075494B" w:rsidRPr="002D2EC9">
        <w:rPr>
          <w:rFonts w:ascii="Helvetica" w:hAnsi="Helvetica" w:cs="Helvetica"/>
          <w:sz w:val="22"/>
          <w:szCs w:val="22"/>
          <w:lang w:val="en-US"/>
        </w:rPr>
        <w:t>Higher temporal resolution data will also help determine the seasonal availability of the consumer and resource, the other key assumption of the Cushing hypothesis</w:t>
      </w:r>
      <w:r w:rsidR="00701331" w:rsidRPr="002D2EC9">
        <w:rPr>
          <w:rFonts w:ascii="Helvetica" w:hAnsi="Helvetica" w:cs="Helvetica"/>
          <w:sz w:val="22"/>
          <w:szCs w:val="22"/>
          <w:lang w:val="en-US"/>
        </w:rPr>
        <w:t xml:space="preserve"> (Figure 1b-d)</w:t>
      </w:r>
      <w:r w:rsidR="0075494B" w:rsidRPr="002D2EC9">
        <w:rPr>
          <w:rFonts w:ascii="Helvetica" w:hAnsi="Helvetica" w:cs="Helvetica"/>
          <w:sz w:val="22"/>
          <w:szCs w:val="22"/>
          <w:lang w:val="en-US"/>
        </w:rPr>
        <w:t>. For example</w:t>
      </w:r>
      <w:r w:rsidR="00945825" w:rsidRPr="002D2EC9">
        <w:rPr>
          <w:rFonts w:ascii="Helvetica" w:hAnsi="Helvetica" w:cs="Helvetica"/>
          <w:sz w:val="22"/>
          <w:szCs w:val="22"/>
          <w:lang w:val="en-US"/>
        </w:rPr>
        <w:t>,</w:t>
      </w:r>
      <w:r w:rsidR="004257D6"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temperate aquatic and terrestrial systems differ in how many organisms survive the winter. While many terrestrial plants and herbivores have dormancy phases </w:t>
      </w:r>
      <w:r w:rsidR="00993CE2" w:rsidRPr="002D2EC9">
        <w:rPr>
          <w:rFonts w:ascii="Helvetica" w:hAnsi="Helvetica" w:cs="Helvetica"/>
          <w:sz w:val="22"/>
          <w:szCs w:val="22"/>
          <w:lang w:val="en-US"/>
        </w:rPr>
        <w:t>during</w:t>
      </w:r>
      <w:r w:rsidRPr="002D2EC9">
        <w:rPr>
          <w:rFonts w:ascii="Helvetica" w:hAnsi="Helvetica" w:cs="Helvetica"/>
          <w:sz w:val="22"/>
          <w:szCs w:val="22"/>
          <w:lang w:val="en-US"/>
        </w:rPr>
        <w:t xml:space="preserve"> the winter, in aquatic systems </w:t>
      </w:r>
      <w:r w:rsidR="004257D6" w:rsidRPr="002D2EC9">
        <w:rPr>
          <w:rFonts w:ascii="Helvetica" w:hAnsi="Helvetica" w:cs="Helvetica"/>
          <w:sz w:val="22"/>
          <w:szCs w:val="22"/>
          <w:lang w:val="en-US"/>
        </w:rPr>
        <w:t>some zooplankton are never in complete dormancy (i.e., they remain at low densities)</w:t>
      </w:r>
      <w:r w:rsidR="00433833" w:rsidRPr="002D2EC9">
        <w:rPr>
          <w:rFonts w:ascii="Helvetica" w:hAnsi="Helvetica" w:cs="Helvetica"/>
          <w:sz w:val="22"/>
          <w:szCs w:val="22"/>
          <w:lang w:val="en-US"/>
        </w:rPr>
        <w:t>,</w:t>
      </w:r>
      <w:r w:rsidR="00196095" w:rsidRPr="002D2EC9">
        <w:rPr>
          <w:rFonts w:ascii="Helvetica" w:hAnsi="Helvetica" w:cs="Helvetica"/>
          <w:sz w:val="22"/>
          <w:szCs w:val="22"/>
          <w:lang w:val="en-US"/>
        </w:rPr>
        <w:t xml:space="preserve"> and thus do not </w:t>
      </w:r>
      <w:r w:rsidR="00924BB5" w:rsidRPr="002D2EC9">
        <w:rPr>
          <w:rFonts w:ascii="Helvetica" w:hAnsi="Helvetica" w:cs="Helvetica"/>
          <w:sz w:val="22"/>
          <w:szCs w:val="22"/>
          <w:lang w:val="en-US"/>
        </w:rPr>
        <w:t xml:space="preserve">fully </w:t>
      </w:r>
      <w:r w:rsidR="00196095" w:rsidRPr="002D2EC9">
        <w:rPr>
          <w:rFonts w:ascii="Helvetica" w:hAnsi="Helvetica" w:cs="Helvetica"/>
          <w:sz w:val="22"/>
          <w:szCs w:val="22"/>
          <w:lang w:val="en-US"/>
        </w:rPr>
        <w:t>meet the assumption of the hypothesis</w:t>
      </w:r>
      <w:r w:rsidRPr="002D2EC9">
        <w:rPr>
          <w:rFonts w:ascii="Helvetica" w:hAnsi="Helvetica" w:cs="Helvetica"/>
          <w:sz w:val="22"/>
          <w:szCs w:val="22"/>
          <w:lang w:val="en-US"/>
        </w:rPr>
        <w:t xml:space="preserve">. </w:t>
      </w:r>
      <w:r w:rsidR="00196095" w:rsidRPr="002D2EC9">
        <w:rPr>
          <w:rFonts w:ascii="Helvetica" w:hAnsi="Helvetica" w:cs="Helvetica"/>
          <w:sz w:val="22"/>
          <w:szCs w:val="22"/>
          <w:lang w:val="en-US"/>
        </w:rPr>
        <w:t xml:space="preserve">Without more frequent data, accurately estimating </w:t>
      </w:r>
      <w:r w:rsidRPr="002D2EC9">
        <w:rPr>
          <w:rFonts w:ascii="Helvetica" w:hAnsi="Helvetica" w:cs="Helvetica"/>
          <w:sz w:val="22"/>
          <w:szCs w:val="22"/>
          <w:lang w:val="en-US"/>
        </w:rPr>
        <w:t>the seasonal</w:t>
      </w:r>
      <w:r w:rsidR="00160463" w:rsidRPr="002D2EC9">
        <w:rPr>
          <w:rFonts w:ascii="Helvetica" w:hAnsi="Helvetica" w:cs="Helvetica"/>
          <w:sz w:val="22"/>
          <w:szCs w:val="22"/>
          <w:lang w:val="en-US"/>
        </w:rPr>
        <w:t xml:space="preserve"> distribution </w:t>
      </w:r>
      <w:r w:rsidRPr="002D2EC9">
        <w:rPr>
          <w:rFonts w:ascii="Helvetica" w:hAnsi="Helvetica" w:cs="Helvetica"/>
          <w:sz w:val="22"/>
          <w:szCs w:val="22"/>
          <w:lang w:val="en-US"/>
        </w:rPr>
        <w:t xml:space="preserve">of </w:t>
      </w:r>
      <w:r w:rsidR="00024C74" w:rsidRPr="002D2EC9">
        <w:rPr>
          <w:rFonts w:ascii="Helvetica" w:hAnsi="Helvetica" w:cs="Helvetica"/>
          <w:sz w:val="22"/>
          <w:szCs w:val="22"/>
          <w:lang w:val="en-US"/>
        </w:rPr>
        <w:t xml:space="preserve">the lower trophic levels of </w:t>
      </w:r>
      <w:r w:rsidRPr="002D2EC9">
        <w:rPr>
          <w:rFonts w:ascii="Helvetica" w:hAnsi="Helvetica" w:cs="Helvetica"/>
          <w:sz w:val="22"/>
          <w:szCs w:val="22"/>
          <w:lang w:val="en-US"/>
        </w:rPr>
        <w:t xml:space="preserve">some aquatic systems </w:t>
      </w:r>
      <w:r w:rsidR="00196095" w:rsidRPr="002D2EC9">
        <w:rPr>
          <w:rFonts w:ascii="Helvetica" w:hAnsi="Helvetica" w:cs="Helvetica"/>
          <w:sz w:val="22"/>
          <w:szCs w:val="22"/>
          <w:lang w:val="en-US"/>
        </w:rPr>
        <w:t xml:space="preserve">will be </w:t>
      </w:r>
      <w:r w:rsidR="00160463" w:rsidRPr="002D2EC9">
        <w:rPr>
          <w:rFonts w:ascii="Helvetica" w:hAnsi="Helvetica" w:cs="Helvetica"/>
          <w:sz w:val="22"/>
          <w:szCs w:val="22"/>
          <w:lang w:val="en-US"/>
        </w:rPr>
        <w:t>difficult</w:t>
      </w:r>
      <w:r w:rsidR="004257D6" w:rsidRPr="002D2EC9">
        <w:rPr>
          <w:rFonts w:ascii="Helvetica" w:hAnsi="Helvetica" w:cs="Helvetica"/>
          <w:sz w:val="22"/>
          <w:szCs w:val="22"/>
          <w:lang w:val="en-US"/>
        </w:rPr>
        <w:t xml:space="preserve">. </w:t>
      </w:r>
      <w:r w:rsidR="00887135" w:rsidRPr="002D2EC9">
        <w:rPr>
          <w:rFonts w:ascii="Helvetica" w:hAnsi="Helvetica" w:cs="Helvetica"/>
          <w:sz w:val="22"/>
          <w:szCs w:val="22"/>
          <w:lang w:val="en-US"/>
        </w:rPr>
        <w:t>Nevertheless, s</w:t>
      </w:r>
      <w:r w:rsidR="001E7589" w:rsidRPr="002D2EC9">
        <w:rPr>
          <w:rFonts w:ascii="Helvetica" w:hAnsi="Helvetica" w:cs="Helvetica"/>
          <w:sz w:val="22"/>
          <w:szCs w:val="22"/>
          <w:lang w:val="en-US"/>
        </w:rPr>
        <w:t>ome aquatic studies have been successful in achieving daily sampling frequency</w:t>
      </w:r>
      <w:r w:rsidR="00D86FA5" w:rsidRPr="002D2EC9">
        <w:rPr>
          <w:rFonts w:ascii="Helvetica" w:hAnsi="Helvetica" w:cs="Helvetica"/>
          <w:sz w:val="22"/>
          <w:szCs w:val="22"/>
          <w:lang w:val="en-US"/>
        </w:rPr>
        <w:t xml:space="preserve"> of lower trophic levels</w:t>
      </w:r>
      <w:r w:rsidR="001E7589" w:rsidRPr="002D2EC9">
        <w:rPr>
          <w:rFonts w:ascii="Helvetica" w:hAnsi="Helvetica" w:cs="Helvetica"/>
          <w:sz w:val="22"/>
          <w:szCs w:val="22"/>
          <w:lang w:val="en-US"/>
        </w:rPr>
        <w:t xml:space="preserve"> (</w:t>
      </w:r>
      <w:r w:rsidR="00D86FA5" w:rsidRPr="002D2EC9">
        <w:rPr>
          <w:rFonts w:ascii="Helvetica" w:hAnsi="Helvetica" w:cs="Helvetica"/>
          <w:sz w:val="22"/>
          <w:szCs w:val="22"/>
          <w:lang w:val="en-US"/>
        </w:rPr>
        <w:t>e.g., Wiltshire et al. 2008</w:t>
      </w:r>
      <w:r w:rsidR="001E7589" w:rsidRPr="002D2EC9">
        <w:rPr>
          <w:rFonts w:ascii="Helvetica" w:hAnsi="Helvetica" w:cs="Helvetica"/>
          <w:sz w:val="22"/>
          <w:szCs w:val="22"/>
          <w:lang w:val="en-US"/>
        </w:rPr>
        <w:t>)</w:t>
      </w:r>
      <w:r w:rsidRPr="002D2EC9">
        <w:rPr>
          <w:rFonts w:ascii="Helvetica" w:hAnsi="Helvetica" w:cs="Helvetica"/>
          <w:sz w:val="22"/>
          <w:szCs w:val="22"/>
          <w:lang w:val="en-US"/>
        </w:rPr>
        <w:t>, suggesting that—though more challenging—critical assumptions of the Cushing hypothesis can be tested in aquatic systems.</w:t>
      </w:r>
    </w:p>
    <w:p w14:paraId="213F6827" w14:textId="0AC20B51" w:rsidR="00E128E6" w:rsidRPr="002D2EC9"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Pr="002D2EC9"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2D2EC9">
        <w:rPr>
          <w:rFonts w:ascii="Helvetica" w:hAnsi="Helvetica" w:cs="Helvetica"/>
          <w:i/>
          <w:sz w:val="22"/>
          <w:szCs w:val="22"/>
          <w:lang w:val="en-US"/>
        </w:rPr>
        <w:t xml:space="preserve">ii) </w:t>
      </w:r>
      <w:r w:rsidR="00180528" w:rsidRPr="002D2EC9">
        <w:rPr>
          <w:rFonts w:ascii="Helvetica" w:hAnsi="Helvetica" w:cs="Helvetica"/>
          <w:i/>
          <w:sz w:val="22"/>
          <w:szCs w:val="22"/>
          <w:lang w:val="en-US"/>
        </w:rPr>
        <w:t>Defining b</w:t>
      </w:r>
      <w:r w:rsidRPr="002D2EC9">
        <w:rPr>
          <w:rFonts w:ascii="Helvetica" w:hAnsi="Helvetica" w:cs="Helvetica"/>
          <w:i/>
          <w:sz w:val="22"/>
          <w:szCs w:val="22"/>
          <w:lang w:val="en-US"/>
        </w:rPr>
        <w:t>aselines</w:t>
      </w:r>
    </w:p>
    <w:p w14:paraId="14644F8B" w14:textId="1E05E0BE" w:rsidR="00740F6A" w:rsidRPr="002D2EC9"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hAnsi="Helvetica" w:cs="Helvetica"/>
          <w:sz w:val="22"/>
          <w:szCs w:val="22"/>
          <w:lang w:val="en-US"/>
        </w:rPr>
        <w:tab/>
      </w:r>
      <w:r w:rsidR="002261CA" w:rsidRPr="002D2EC9">
        <w:rPr>
          <w:rFonts w:ascii="Helvetica" w:hAnsi="Helvetica" w:cs="Helvetica"/>
          <w:sz w:val="22"/>
          <w:szCs w:val="22"/>
          <w:lang w:val="en-US"/>
        </w:rPr>
        <w:t xml:space="preserve">Researchers with long-term data have the potential to test </w:t>
      </w:r>
      <w:r w:rsidR="00F15A74" w:rsidRPr="002D2EC9">
        <w:rPr>
          <w:rFonts w:ascii="Helvetica" w:hAnsi="Helvetica" w:cs="Helvetica"/>
          <w:sz w:val="22"/>
          <w:szCs w:val="22"/>
          <w:lang w:val="en-US"/>
        </w:rPr>
        <w:t>whether</w:t>
      </w:r>
      <w:r w:rsidR="002261CA" w:rsidRPr="002D2EC9">
        <w:rPr>
          <w:rFonts w:ascii="Helvetica" w:hAnsi="Helvetica" w:cs="Helvetica"/>
          <w:sz w:val="22"/>
          <w:szCs w:val="22"/>
          <w:lang w:val="en-US"/>
        </w:rPr>
        <w:t xml:space="preserve"> synchrony vs. asynchrony </w:t>
      </w:r>
      <w:r w:rsidR="00433833" w:rsidRPr="002D2EC9">
        <w:rPr>
          <w:rFonts w:ascii="Helvetica" w:hAnsi="Helvetica" w:cs="Helvetica"/>
          <w:sz w:val="22"/>
          <w:szCs w:val="22"/>
          <w:lang w:val="en-US"/>
        </w:rPr>
        <w:t xml:space="preserve">was </w:t>
      </w:r>
      <w:r w:rsidR="00783A9D" w:rsidRPr="002D2EC9">
        <w:rPr>
          <w:rFonts w:ascii="Helvetica" w:hAnsi="Helvetica" w:cs="Helvetica"/>
          <w:sz w:val="22"/>
          <w:szCs w:val="22"/>
          <w:lang w:val="en-US"/>
        </w:rPr>
        <w:t xml:space="preserve">the pre-climate change baseline </w:t>
      </w:r>
      <w:r w:rsidR="002261CA" w:rsidRPr="002D2EC9">
        <w:rPr>
          <w:rFonts w:ascii="Helvetica" w:hAnsi="Helvetica" w:cs="Helvetica"/>
          <w:sz w:val="22"/>
          <w:szCs w:val="22"/>
          <w:lang w:val="en-US"/>
        </w:rPr>
        <w:t xml:space="preserve">(Figure </w:t>
      </w:r>
      <w:r w:rsidR="00080BEF" w:rsidRPr="002D2EC9">
        <w:rPr>
          <w:rFonts w:ascii="Helvetica" w:hAnsi="Helvetica" w:cs="Helvetica"/>
          <w:sz w:val="22"/>
          <w:szCs w:val="22"/>
          <w:lang w:val="en-US"/>
        </w:rPr>
        <w:t>2</w:t>
      </w:r>
      <w:r w:rsidR="001D1C7F" w:rsidRPr="002D2EC9">
        <w:rPr>
          <w:rFonts w:ascii="Helvetica" w:hAnsi="Helvetica" w:cs="Helvetica"/>
          <w:sz w:val="22"/>
          <w:szCs w:val="22"/>
          <w:lang w:val="en-US"/>
        </w:rPr>
        <w:t xml:space="preserve">; Figure </w:t>
      </w:r>
      <w:r w:rsidR="00D07187" w:rsidRPr="002D2EC9">
        <w:rPr>
          <w:rFonts w:ascii="Helvetica" w:hAnsi="Helvetica" w:cs="Helvetica"/>
          <w:sz w:val="22"/>
          <w:szCs w:val="22"/>
          <w:lang w:val="en-US"/>
        </w:rPr>
        <w:t>3</w:t>
      </w:r>
      <w:r w:rsidR="002261CA" w:rsidRPr="002D2EC9">
        <w:rPr>
          <w:rFonts w:ascii="Helvetica" w:hAnsi="Helvetica" w:cs="Helvetica"/>
          <w:sz w:val="22"/>
          <w:szCs w:val="22"/>
          <w:lang w:val="en-US"/>
        </w:rPr>
        <w:t>)</w:t>
      </w:r>
      <w:r w:rsidR="00080BEF" w:rsidRPr="002D2EC9">
        <w:rPr>
          <w:rFonts w:ascii="Helvetica" w:hAnsi="Helvetica" w:cs="Helvetica"/>
          <w:sz w:val="22"/>
          <w:szCs w:val="22"/>
          <w:lang w:val="en-US"/>
        </w:rPr>
        <w:t>.</w:t>
      </w:r>
      <w:r w:rsidR="004B7984" w:rsidRPr="002D2EC9">
        <w:rPr>
          <w:rFonts w:ascii="Helvetica" w:hAnsi="Helvetica" w:cs="Helvetica"/>
          <w:sz w:val="22"/>
          <w:szCs w:val="22"/>
          <w:lang w:val="en-US"/>
        </w:rPr>
        <w:t xml:space="preserve"> </w:t>
      </w:r>
      <w:r w:rsidR="00080BEF" w:rsidRPr="002D2EC9">
        <w:rPr>
          <w:rFonts w:ascii="Helvetica" w:hAnsi="Helvetica" w:cs="Helvetica"/>
          <w:sz w:val="22"/>
          <w:szCs w:val="22"/>
          <w:lang w:val="en-US"/>
        </w:rPr>
        <w:t xml:space="preserve">By testing for a clear peak </w:t>
      </w:r>
      <w:r w:rsidR="00080BEF" w:rsidRPr="002D2EC9">
        <w:rPr>
          <w:rFonts w:ascii="Helvetica" w:hAnsi="Helvetica" w:cs="Helvetica"/>
          <w:sz w:val="22"/>
          <w:szCs w:val="22"/>
          <w:lang w:val="en-US"/>
        </w:rPr>
        <w:lastRenderedPageBreak/>
        <w:t>in fitness</w:t>
      </w:r>
      <w:r w:rsidR="00305458" w:rsidRPr="002D2EC9">
        <w:rPr>
          <w:rFonts w:ascii="Helvetica" w:hAnsi="Helvetica" w:cs="Helvetica"/>
          <w:sz w:val="22"/>
          <w:szCs w:val="22"/>
          <w:lang w:val="en-US"/>
        </w:rPr>
        <w:t xml:space="preserve"> across years</w:t>
      </w:r>
      <w:r w:rsidR="0020733D" w:rsidRPr="002D2EC9">
        <w:rPr>
          <w:rFonts w:ascii="Helvetica" w:hAnsi="Helvetica" w:cs="Helvetica"/>
          <w:sz w:val="22"/>
          <w:szCs w:val="22"/>
          <w:lang w:val="en-US"/>
        </w:rPr>
        <w:t xml:space="preserve"> in relation to the relative timing of the interaction</w:t>
      </w:r>
      <w:r w:rsidR="00A21AE6" w:rsidRPr="002D2EC9">
        <w:rPr>
          <w:rFonts w:ascii="Helvetica" w:hAnsi="Helvetica" w:cs="Helvetica"/>
          <w:sz w:val="22"/>
          <w:szCs w:val="22"/>
          <w:lang w:val="en-US"/>
        </w:rPr>
        <w:t xml:space="preserve"> </w:t>
      </w:r>
      <w:r w:rsidR="00305458" w:rsidRPr="002D2EC9">
        <w:rPr>
          <w:rFonts w:ascii="Helvetica" w:hAnsi="Helvetica" w:cs="Helvetica"/>
          <w:sz w:val="22"/>
          <w:szCs w:val="22"/>
          <w:lang w:val="en-US"/>
        </w:rPr>
        <w:t xml:space="preserve">(i.e. evidence for the synchrony hypothesis) </w:t>
      </w:r>
      <w:r w:rsidR="00EE3765" w:rsidRPr="002D2EC9">
        <w:rPr>
          <w:rFonts w:ascii="Helvetica" w:hAnsi="Helvetica" w:cs="Helvetica"/>
          <w:sz w:val="22"/>
          <w:szCs w:val="22"/>
          <w:lang w:val="en-US"/>
        </w:rPr>
        <w:t>in</w:t>
      </w:r>
      <w:r w:rsidR="00A21AE6" w:rsidRPr="002D2EC9">
        <w:rPr>
          <w:rFonts w:ascii="Helvetica" w:hAnsi="Helvetica" w:cs="Helvetica"/>
          <w:sz w:val="22"/>
          <w:szCs w:val="22"/>
          <w:lang w:val="en-US"/>
        </w:rPr>
        <w:t xml:space="preserve"> the pre-climate change data</w:t>
      </w:r>
      <w:r w:rsidR="002B2D61" w:rsidRPr="002D2EC9">
        <w:rPr>
          <w:rFonts w:ascii="Helvetica" w:hAnsi="Helvetica" w:cs="Helvetica"/>
          <w:sz w:val="22"/>
          <w:szCs w:val="22"/>
          <w:lang w:val="en-US"/>
        </w:rPr>
        <w:t xml:space="preserve">, </w:t>
      </w:r>
      <w:r w:rsidR="00E90E6F" w:rsidRPr="002D2EC9">
        <w:rPr>
          <w:rFonts w:ascii="Helvetica" w:hAnsi="Helvetica" w:cs="Helvetica"/>
          <w:sz w:val="22"/>
          <w:szCs w:val="22"/>
          <w:lang w:val="en-US"/>
        </w:rPr>
        <w:t xml:space="preserve">researchers can place </w:t>
      </w:r>
      <w:r w:rsidR="004D0F95" w:rsidRPr="002D2EC9">
        <w:rPr>
          <w:rFonts w:ascii="Helvetica" w:hAnsi="Helvetica" w:cs="Helvetica"/>
          <w:sz w:val="22"/>
          <w:szCs w:val="22"/>
          <w:lang w:val="en-US"/>
        </w:rPr>
        <w:t xml:space="preserve">their system </w:t>
      </w:r>
      <w:r w:rsidR="00E90E6F" w:rsidRPr="002D2EC9">
        <w:rPr>
          <w:rFonts w:ascii="Helvetica" w:hAnsi="Helvetica" w:cs="Helvetica"/>
          <w:sz w:val="22"/>
          <w:szCs w:val="22"/>
          <w:lang w:val="en-US"/>
        </w:rPr>
        <w:t>on the Cushing curve</w:t>
      </w:r>
      <w:r w:rsidR="0020733D" w:rsidRPr="002D2EC9">
        <w:rPr>
          <w:rFonts w:ascii="Helvetica" w:hAnsi="Helvetica" w:cs="Helvetica"/>
          <w:sz w:val="22"/>
          <w:szCs w:val="22"/>
          <w:lang w:val="en-US"/>
        </w:rPr>
        <w:t xml:space="preserve"> (Figure </w:t>
      </w:r>
      <w:r w:rsidR="00A02C85" w:rsidRPr="002D2EC9">
        <w:rPr>
          <w:rFonts w:ascii="Helvetica" w:hAnsi="Helvetica" w:cs="Helvetica"/>
          <w:sz w:val="22"/>
          <w:szCs w:val="22"/>
          <w:lang w:val="en-US"/>
        </w:rPr>
        <w:t>3</w:t>
      </w:r>
      <w:r w:rsidR="0020733D" w:rsidRPr="002D2EC9">
        <w:rPr>
          <w:rFonts w:ascii="Helvetica" w:hAnsi="Helvetica" w:cs="Helvetica"/>
          <w:sz w:val="22"/>
          <w:szCs w:val="22"/>
          <w:lang w:val="en-US"/>
        </w:rPr>
        <w:t>)</w:t>
      </w:r>
      <w:r w:rsidR="00E12C23" w:rsidRPr="002D2EC9">
        <w:rPr>
          <w:rFonts w:ascii="Helvetica" w:hAnsi="Helvetica" w:cs="Helvetica"/>
          <w:sz w:val="22"/>
          <w:szCs w:val="22"/>
          <w:lang w:val="en-US"/>
        </w:rPr>
        <w:t xml:space="preserve">. </w:t>
      </w:r>
      <w:r w:rsidR="006B1B0F" w:rsidRPr="002D2EC9">
        <w:rPr>
          <w:rFonts w:ascii="Helvetica" w:hAnsi="Helvetica" w:cs="Helvetica"/>
          <w:sz w:val="22"/>
          <w:szCs w:val="22"/>
          <w:lang w:val="en-US"/>
        </w:rPr>
        <w:t>Whenever possible</w:t>
      </w:r>
      <w:r w:rsidR="00340C35" w:rsidRPr="002D2EC9">
        <w:rPr>
          <w:rFonts w:ascii="Helvetica" w:hAnsi="Helvetica" w:cs="Helvetica"/>
          <w:sz w:val="22"/>
          <w:szCs w:val="22"/>
          <w:lang w:val="en-US"/>
        </w:rPr>
        <w:t>, i</w:t>
      </w:r>
      <w:r w:rsidR="00E12C23" w:rsidRPr="002D2EC9">
        <w:rPr>
          <w:rFonts w:ascii="Helvetica" w:hAnsi="Helvetica" w:cs="Helvetica"/>
          <w:sz w:val="22"/>
          <w:szCs w:val="22"/>
          <w:lang w:val="en-US"/>
        </w:rPr>
        <w:t xml:space="preserve">ncorporating the most energetically expensive part of the consumer’s phenology or estimating </w:t>
      </w:r>
      <w:r w:rsidR="005B4807" w:rsidRPr="002D2EC9">
        <w:rPr>
          <w:rFonts w:ascii="Helvetica" w:hAnsi="Helvetica" w:cs="Helvetica"/>
          <w:sz w:val="22"/>
          <w:szCs w:val="22"/>
          <w:lang w:val="en-US"/>
        </w:rPr>
        <w:t>when</w:t>
      </w:r>
      <w:r w:rsidR="00E12C23" w:rsidRPr="002D2EC9">
        <w:rPr>
          <w:rFonts w:ascii="Helvetica" w:hAnsi="Helvetica" w:cs="Helvetica"/>
          <w:sz w:val="22"/>
          <w:szCs w:val="22"/>
          <w:lang w:val="en-US"/>
        </w:rPr>
        <w:t xml:space="preserve"> the </w:t>
      </w:r>
      <w:r w:rsidR="002317AE" w:rsidRPr="002D2EC9">
        <w:rPr>
          <w:rFonts w:ascii="Helvetica" w:hAnsi="Helvetica" w:cs="Helvetica"/>
          <w:sz w:val="22"/>
          <w:szCs w:val="22"/>
          <w:lang w:val="en-US"/>
        </w:rPr>
        <w:t xml:space="preserve">measured </w:t>
      </w:r>
      <w:proofErr w:type="spellStart"/>
      <w:r w:rsidR="00E12C23" w:rsidRPr="002D2EC9">
        <w:rPr>
          <w:rFonts w:ascii="Helvetica" w:hAnsi="Helvetica" w:cs="Helvetica"/>
          <w:sz w:val="22"/>
          <w:szCs w:val="22"/>
          <w:lang w:val="en-US"/>
        </w:rPr>
        <w:t>phenological</w:t>
      </w:r>
      <w:proofErr w:type="spellEnd"/>
      <w:r w:rsidR="00E12C23" w:rsidRPr="002D2EC9">
        <w:rPr>
          <w:rFonts w:ascii="Helvetica" w:hAnsi="Helvetica" w:cs="Helvetica"/>
          <w:sz w:val="22"/>
          <w:szCs w:val="22"/>
          <w:lang w:val="en-US"/>
        </w:rPr>
        <w:t xml:space="preserve"> phase </w:t>
      </w:r>
      <w:r w:rsidR="005B4807" w:rsidRPr="002D2EC9">
        <w:rPr>
          <w:rFonts w:ascii="Helvetica" w:hAnsi="Helvetica" w:cs="Helvetica"/>
          <w:sz w:val="22"/>
          <w:szCs w:val="22"/>
          <w:lang w:val="en-US"/>
        </w:rPr>
        <w:t>occurs relative to</w:t>
      </w:r>
      <w:r w:rsidR="00E12C23" w:rsidRPr="002D2EC9">
        <w:rPr>
          <w:rFonts w:ascii="Helvetica" w:hAnsi="Helvetica" w:cs="Helvetica"/>
          <w:sz w:val="22"/>
          <w:szCs w:val="22"/>
          <w:lang w:val="en-US"/>
        </w:rPr>
        <w:t xml:space="preserve"> the most expensive part</w:t>
      </w:r>
      <w:r w:rsidR="00E23799" w:rsidRPr="002D2EC9">
        <w:rPr>
          <w:rFonts w:ascii="Helvetica" w:hAnsi="Helvetica" w:cs="Helvetica"/>
          <w:sz w:val="22"/>
          <w:szCs w:val="22"/>
          <w:lang w:val="en-US"/>
        </w:rPr>
        <w:t xml:space="preserve"> (e.g.</w:t>
      </w:r>
      <w:r w:rsidR="006F0F85" w:rsidRPr="002D2EC9">
        <w:rPr>
          <w:rFonts w:ascii="Helvetica" w:hAnsi="Helvetica" w:cs="Helvetica"/>
          <w:sz w:val="22"/>
          <w:szCs w:val="22"/>
          <w:lang w:val="en-US"/>
        </w:rPr>
        <w:t>,</w:t>
      </w:r>
      <w:r w:rsidR="00E23799" w:rsidRPr="002D2EC9">
        <w:rPr>
          <w:rFonts w:ascii="Helvetica" w:hAnsi="Helvetica" w:cs="Helvetica"/>
          <w:sz w:val="22"/>
          <w:szCs w:val="22"/>
          <w:lang w:val="en-US"/>
        </w:rPr>
        <w:t xml:space="preserve"> </w:t>
      </w:r>
      <w:r w:rsidR="001E76FA" w:rsidRPr="002D2EC9">
        <w:rPr>
          <w:rFonts w:ascii="Helvetica" w:hAnsi="Helvetica" w:cs="Helvetica"/>
          <w:sz w:val="22"/>
          <w:szCs w:val="22"/>
          <w:lang w:val="en-US"/>
        </w:rPr>
        <w:t xml:space="preserve">food demands of </w:t>
      </w:r>
      <w:r w:rsidR="00ED2D8D" w:rsidRPr="002D2EC9">
        <w:rPr>
          <w:rFonts w:ascii="Helvetica" w:hAnsi="Helvetica" w:cs="Helvetica"/>
          <w:sz w:val="22"/>
          <w:szCs w:val="22"/>
          <w:lang w:val="en-US"/>
        </w:rPr>
        <w:t xml:space="preserve">the </w:t>
      </w:r>
      <w:r w:rsidR="00671B08" w:rsidRPr="002D2EC9">
        <w:rPr>
          <w:rFonts w:ascii="Helvetica" w:hAnsi="Helvetica" w:cs="Helvetica"/>
          <w:sz w:val="22"/>
          <w:szCs w:val="22"/>
          <w:lang w:val="en-US"/>
        </w:rPr>
        <w:t xml:space="preserve">great tit </w:t>
      </w:r>
      <w:r w:rsidR="00ED2D8D" w:rsidRPr="002D2EC9">
        <w:rPr>
          <w:rFonts w:ascii="Helvetica" w:hAnsi="Helvetica" w:cs="Helvetica"/>
          <w:sz w:val="22"/>
          <w:szCs w:val="22"/>
          <w:lang w:val="en-US"/>
        </w:rPr>
        <w:t>(</w:t>
      </w:r>
      <w:proofErr w:type="spellStart"/>
      <w:r w:rsidR="00F12876" w:rsidRPr="002D2EC9">
        <w:rPr>
          <w:rFonts w:ascii="Helvetica" w:hAnsi="Helvetica" w:cs="Helvetica"/>
          <w:i/>
          <w:sz w:val="22"/>
          <w:szCs w:val="22"/>
          <w:lang w:val="en-US"/>
        </w:rPr>
        <w:t>Parus</w:t>
      </w:r>
      <w:proofErr w:type="spellEnd"/>
      <w:r w:rsidR="00F12876" w:rsidRPr="002D2EC9">
        <w:rPr>
          <w:rFonts w:ascii="Helvetica" w:hAnsi="Helvetica" w:cs="Helvetica"/>
          <w:i/>
          <w:sz w:val="22"/>
          <w:szCs w:val="22"/>
          <w:lang w:val="en-US"/>
        </w:rPr>
        <w:t xml:space="preserve"> major</w:t>
      </w:r>
      <w:r w:rsidR="00671B08" w:rsidRPr="002D2EC9">
        <w:rPr>
          <w:rFonts w:ascii="Helvetica" w:hAnsi="Helvetica" w:cs="Helvetica"/>
          <w:sz w:val="22"/>
          <w:szCs w:val="22"/>
          <w:lang w:val="en-US"/>
        </w:rPr>
        <w:t>)</w:t>
      </w:r>
      <w:r w:rsidR="00ED2D8D" w:rsidRPr="002D2EC9">
        <w:rPr>
          <w:rFonts w:ascii="Helvetica" w:hAnsi="Helvetica" w:cs="Helvetica"/>
          <w:sz w:val="22"/>
          <w:szCs w:val="22"/>
          <w:lang w:val="en-US"/>
        </w:rPr>
        <w:t>)</w:t>
      </w:r>
      <w:r w:rsidR="00671B08" w:rsidRPr="002D2EC9">
        <w:rPr>
          <w:rFonts w:ascii="Helvetica" w:hAnsi="Helvetica" w:cs="Helvetica"/>
          <w:sz w:val="22"/>
          <w:szCs w:val="22"/>
          <w:lang w:val="en-US"/>
        </w:rPr>
        <w:t xml:space="preserve"> </w:t>
      </w:r>
      <w:r w:rsidR="00DA1EB0" w:rsidRPr="002D2EC9">
        <w:rPr>
          <w:rFonts w:ascii="Helvetica" w:hAnsi="Helvetica" w:cs="Helvetica"/>
          <w:sz w:val="22"/>
          <w:szCs w:val="22"/>
          <w:lang w:val="en-US"/>
        </w:rPr>
        <w:t>chick</w:t>
      </w:r>
      <w:r w:rsidR="001E76FA" w:rsidRPr="002D2EC9">
        <w:rPr>
          <w:rFonts w:ascii="Helvetica" w:hAnsi="Helvetica" w:cs="Helvetica"/>
          <w:sz w:val="22"/>
          <w:szCs w:val="22"/>
          <w:lang w:val="en-US"/>
        </w:rPr>
        <w:t xml:space="preserve">s are highest </w:t>
      </w:r>
      <w:r w:rsidR="00DA1EB0" w:rsidRPr="002D2EC9">
        <w:rPr>
          <w:rFonts w:ascii="Helvetica" w:hAnsi="Helvetica" w:cs="Helvetica"/>
          <w:sz w:val="22"/>
          <w:szCs w:val="22"/>
          <w:lang w:val="en-US"/>
        </w:rPr>
        <w:t>9</w:t>
      </w:r>
      <w:r w:rsidR="0023200B" w:rsidRPr="002D2EC9">
        <w:rPr>
          <w:rFonts w:ascii="Helvetica" w:hAnsi="Helvetica" w:cs="Helvetica"/>
          <w:sz w:val="22"/>
          <w:szCs w:val="22"/>
          <w:lang w:val="en-US"/>
        </w:rPr>
        <w:t xml:space="preserve"> days after</w:t>
      </w:r>
      <w:r w:rsidR="00E72085" w:rsidRPr="002D2EC9">
        <w:rPr>
          <w:rFonts w:ascii="Helvetica" w:hAnsi="Helvetica" w:cs="Helvetica"/>
          <w:sz w:val="22"/>
          <w:szCs w:val="22"/>
          <w:lang w:val="en-US"/>
        </w:rPr>
        <w:t xml:space="preserve"> </w:t>
      </w:r>
      <w:r w:rsidR="00DA1EB0" w:rsidRPr="002D2EC9">
        <w:rPr>
          <w:rFonts w:ascii="Helvetica" w:hAnsi="Helvetica" w:cs="Helvetica"/>
          <w:sz w:val="22"/>
          <w:szCs w:val="22"/>
          <w:lang w:val="en-US"/>
        </w:rPr>
        <w:t>hatching</w:t>
      </w:r>
      <w:r w:rsidR="001E6911" w:rsidRPr="002D2EC9">
        <w:rPr>
          <w:rFonts w:ascii="Helvetica" w:hAnsi="Helvetica" w:cs="Helvetica"/>
          <w:sz w:val="22"/>
          <w:szCs w:val="22"/>
          <w:lang w:val="en-US"/>
        </w:rPr>
        <w:t>,</w:t>
      </w:r>
      <w:r w:rsidR="00D96DF4" w:rsidRPr="002D2EC9">
        <w:rPr>
          <w:rFonts w:ascii="Helvetica" w:hAnsi="Helvetica" w:cs="Helvetica"/>
          <w:sz w:val="22"/>
          <w:szCs w:val="22"/>
          <w:lang w:val="en-US"/>
        </w:rPr>
        <w:t xml:space="preserve"> the </w:t>
      </w:r>
      <w:proofErr w:type="spellStart"/>
      <w:r w:rsidR="00D96DF4" w:rsidRPr="002D2EC9">
        <w:rPr>
          <w:rFonts w:ascii="Helvetica" w:hAnsi="Helvetica" w:cs="Helvetica"/>
          <w:sz w:val="22"/>
          <w:szCs w:val="22"/>
          <w:lang w:val="en-US"/>
        </w:rPr>
        <w:t>phenologica</w:t>
      </w:r>
      <w:r w:rsidR="001E6911" w:rsidRPr="002D2EC9">
        <w:rPr>
          <w:rFonts w:ascii="Helvetica" w:hAnsi="Helvetica" w:cs="Helvetica"/>
          <w:sz w:val="22"/>
          <w:szCs w:val="22"/>
          <w:lang w:val="en-US"/>
        </w:rPr>
        <w:t>l</w:t>
      </w:r>
      <w:proofErr w:type="spellEnd"/>
      <w:r w:rsidR="001E6911" w:rsidRPr="002D2EC9">
        <w:rPr>
          <w:rFonts w:ascii="Helvetica" w:hAnsi="Helvetica" w:cs="Helvetica"/>
          <w:sz w:val="22"/>
          <w:szCs w:val="22"/>
          <w:lang w:val="en-US"/>
        </w:rPr>
        <w:t xml:space="preserve"> phase most commonly monitored</w:t>
      </w:r>
      <w:r w:rsidR="00DC325D" w:rsidRPr="002D2EC9">
        <w:rPr>
          <w:rFonts w:ascii="Helvetica" w:hAnsi="Helvetica" w:cs="Helvetica"/>
          <w:sz w:val="22"/>
          <w:szCs w:val="22"/>
          <w:lang w:val="en-US"/>
        </w:rPr>
        <w:t>;</w:t>
      </w:r>
      <w:r w:rsidR="00A02C85" w:rsidRPr="002D2EC9">
        <w:rPr>
          <w:rFonts w:ascii="Helvetica" w:hAnsi="Helvetica" w:cs="Helvetica"/>
          <w:sz w:val="22"/>
          <w:szCs w:val="22"/>
          <w:lang w:val="en-US"/>
        </w:rPr>
        <w:t xml:space="preserve"> </w:t>
      </w:r>
      <w:proofErr w:type="spellStart"/>
      <w:r w:rsidR="00EA7950" w:rsidRPr="002D2EC9">
        <w:rPr>
          <w:rFonts w:ascii="Helvetica" w:hAnsi="Helvetica" w:cs="Helvetica"/>
          <w:sz w:val="22"/>
          <w:szCs w:val="22"/>
          <w:lang w:val="en-US"/>
        </w:rPr>
        <w:t>Gebhardt-Henrich</w:t>
      </w:r>
      <w:proofErr w:type="spellEnd"/>
      <w:r w:rsidR="00EA7950" w:rsidRPr="002D2EC9">
        <w:rPr>
          <w:rFonts w:ascii="Helvetica" w:hAnsi="Helvetica" w:cs="Helvetica"/>
          <w:sz w:val="22"/>
          <w:szCs w:val="22"/>
          <w:lang w:val="en-US"/>
        </w:rPr>
        <w:t xml:space="preserve"> 1990; Keller and van </w:t>
      </w:r>
      <w:proofErr w:type="spellStart"/>
      <w:r w:rsidR="00EA7950" w:rsidRPr="002D2EC9">
        <w:rPr>
          <w:rFonts w:ascii="Helvetica" w:hAnsi="Helvetica" w:cs="Helvetica"/>
          <w:sz w:val="22"/>
          <w:szCs w:val="22"/>
          <w:lang w:val="en-US"/>
        </w:rPr>
        <w:t>Noordwijk</w:t>
      </w:r>
      <w:proofErr w:type="spellEnd"/>
      <w:r w:rsidR="00EA7950" w:rsidRPr="002D2EC9">
        <w:rPr>
          <w:rFonts w:ascii="Helvetica" w:hAnsi="Helvetica" w:cs="Helvetica"/>
          <w:sz w:val="22"/>
          <w:szCs w:val="22"/>
          <w:lang w:val="en-US"/>
        </w:rPr>
        <w:t xml:space="preserve"> 1994; </w:t>
      </w:r>
      <w:proofErr w:type="spellStart"/>
      <w:r w:rsidR="00DA1EB0" w:rsidRPr="002D2EC9">
        <w:rPr>
          <w:rFonts w:ascii="Helvetica" w:hAnsi="Helvetica" w:cs="Helvetica"/>
          <w:sz w:val="22"/>
          <w:szCs w:val="22"/>
          <w:lang w:val="en-US"/>
        </w:rPr>
        <w:t>Visser</w:t>
      </w:r>
      <w:proofErr w:type="spellEnd"/>
      <w:r w:rsidR="00DA1EB0" w:rsidRPr="002D2EC9">
        <w:rPr>
          <w:rFonts w:ascii="Helvetica" w:hAnsi="Helvetica" w:cs="Helvetica"/>
          <w:sz w:val="22"/>
          <w:szCs w:val="22"/>
          <w:lang w:val="en-US"/>
        </w:rPr>
        <w:t xml:space="preserve"> et al. 2006</w:t>
      </w:r>
      <w:r w:rsidR="00D96DF4" w:rsidRPr="002D2EC9">
        <w:rPr>
          <w:rFonts w:ascii="Helvetica" w:hAnsi="Helvetica" w:cs="Helvetica"/>
          <w:sz w:val="22"/>
          <w:szCs w:val="22"/>
          <w:lang w:val="en-US"/>
        </w:rPr>
        <w:t>)</w:t>
      </w:r>
      <w:r w:rsidR="00E12C23" w:rsidRPr="002D2EC9">
        <w:rPr>
          <w:rFonts w:ascii="Helvetica" w:hAnsi="Helvetica" w:cs="Helvetica"/>
          <w:sz w:val="22"/>
          <w:szCs w:val="22"/>
          <w:lang w:val="en-US"/>
        </w:rPr>
        <w:t xml:space="preserve"> </w:t>
      </w:r>
      <w:r w:rsidR="000561BB" w:rsidRPr="002D2EC9">
        <w:rPr>
          <w:rFonts w:ascii="Helvetica" w:hAnsi="Helvetica" w:cs="Helvetica"/>
          <w:sz w:val="22"/>
          <w:szCs w:val="22"/>
          <w:lang w:val="en-US"/>
        </w:rPr>
        <w:t>will help define a</w:t>
      </w:r>
      <w:r w:rsidR="00E12C23" w:rsidRPr="002D2EC9">
        <w:rPr>
          <w:rFonts w:ascii="Helvetica" w:hAnsi="Helvetica" w:cs="Helvetica"/>
          <w:sz w:val="22"/>
          <w:szCs w:val="22"/>
          <w:lang w:val="en-US"/>
        </w:rPr>
        <w:t xml:space="preserve"> peak in </w:t>
      </w:r>
      <w:r w:rsidR="004D0F95" w:rsidRPr="002D2EC9">
        <w:rPr>
          <w:rFonts w:ascii="Helvetica" w:hAnsi="Helvetica" w:cs="Helvetica"/>
          <w:sz w:val="22"/>
          <w:szCs w:val="22"/>
          <w:lang w:val="en-US"/>
        </w:rPr>
        <w:t xml:space="preserve">consumer </w:t>
      </w:r>
      <w:r w:rsidR="00E12C23" w:rsidRPr="002D2EC9">
        <w:rPr>
          <w:rFonts w:ascii="Helvetica" w:hAnsi="Helvetica" w:cs="Helvetica"/>
          <w:sz w:val="22"/>
          <w:szCs w:val="22"/>
          <w:lang w:val="en-US"/>
        </w:rPr>
        <w:t xml:space="preserve">fitness. </w:t>
      </w:r>
      <w:r w:rsidRPr="002D2EC9">
        <w:rPr>
          <w:rFonts w:ascii="Helvetica" w:hAnsi="Helvetica" w:cs="Helvetica"/>
          <w:sz w:val="22"/>
          <w:szCs w:val="22"/>
          <w:lang w:val="en-US"/>
        </w:rPr>
        <w:t xml:space="preserve">If there is no clear peak in fitness, then </w:t>
      </w:r>
      <w:r w:rsidR="004F51EE" w:rsidRPr="002D2EC9">
        <w:rPr>
          <w:rFonts w:ascii="Helvetica" w:hAnsi="Helvetica" w:cs="Helvetica"/>
          <w:sz w:val="22"/>
          <w:szCs w:val="22"/>
          <w:lang w:val="en-US"/>
        </w:rPr>
        <w:t xml:space="preserve">well-designed </w:t>
      </w:r>
      <w:r w:rsidRPr="002D2EC9">
        <w:rPr>
          <w:rFonts w:ascii="Helvetica" w:hAnsi="Helvetica" w:cs="Helvetica"/>
          <w:sz w:val="22"/>
          <w:szCs w:val="22"/>
          <w:lang w:val="en-US"/>
        </w:rPr>
        <w:t>experiments (in systems</w:t>
      </w:r>
      <w:r w:rsidR="00842F19" w:rsidRPr="002D2EC9">
        <w:rPr>
          <w:rFonts w:ascii="Helvetica" w:hAnsi="Helvetica" w:cs="Helvetica"/>
          <w:sz w:val="22"/>
          <w:szCs w:val="22"/>
          <w:lang w:val="en-US"/>
        </w:rPr>
        <w:t xml:space="preserve"> where possible</w:t>
      </w:r>
      <w:r w:rsidRPr="002D2EC9">
        <w:rPr>
          <w:rFonts w:ascii="Helvetica" w:hAnsi="Helvetica" w:cs="Helvetica"/>
          <w:sz w:val="22"/>
          <w:szCs w:val="22"/>
          <w:lang w:val="en-US"/>
        </w:rPr>
        <w:t>)</w:t>
      </w:r>
      <w:r w:rsidR="0081044B" w:rsidRPr="002D2EC9">
        <w:rPr>
          <w:rFonts w:ascii="Helvetica" w:hAnsi="Helvetica" w:cs="Helvetica"/>
          <w:sz w:val="22"/>
          <w:szCs w:val="22"/>
          <w:lang w:val="en-US"/>
        </w:rPr>
        <w:t xml:space="preserve"> </w:t>
      </w:r>
      <w:r w:rsidR="007A08BC" w:rsidRPr="002D2EC9">
        <w:rPr>
          <w:rFonts w:ascii="Helvetica" w:hAnsi="Helvetica" w:cs="Helvetica"/>
          <w:sz w:val="22"/>
          <w:szCs w:val="22"/>
          <w:lang w:val="en-US"/>
        </w:rPr>
        <w:t xml:space="preserve">that have the ability </w:t>
      </w:r>
      <w:r w:rsidR="004F51EE" w:rsidRPr="002D2EC9">
        <w:rPr>
          <w:rFonts w:ascii="Helvetica" w:hAnsi="Helvetica" w:cs="Helvetica"/>
          <w:sz w:val="22"/>
          <w:szCs w:val="22"/>
          <w:lang w:val="en-US"/>
        </w:rPr>
        <w:t>to</w:t>
      </w:r>
      <w:r w:rsidR="00447B30" w:rsidRPr="002D2EC9">
        <w:rPr>
          <w:rFonts w:ascii="Helvetica" w:hAnsi="Helvetica" w:cs="Helvetica"/>
          <w:sz w:val="22"/>
          <w:szCs w:val="22"/>
          <w:lang w:val="en-US"/>
        </w:rPr>
        <w:t xml:space="preserve"> reveal</w:t>
      </w:r>
      <w:r w:rsidR="005B3619" w:rsidRPr="002D2EC9">
        <w:rPr>
          <w:rFonts w:ascii="Helvetica" w:hAnsi="Helvetica" w:cs="Helvetica"/>
          <w:sz w:val="22"/>
          <w:szCs w:val="22"/>
          <w:lang w:val="en-US"/>
        </w:rPr>
        <w:t xml:space="preserve"> the limits of </w:t>
      </w:r>
      <w:r w:rsidR="00447B30" w:rsidRPr="002D2EC9">
        <w:rPr>
          <w:rFonts w:ascii="Helvetica" w:hAnsi="Helvetica" w:cs="Helvetica"/>
          <w:sz w:val="22"/>
          <w:szCs w:val="22"/>
          <w:lang w:val="en-US"/>
        </w:rPr>
        <w:t xml:space="preserve">the curve (i.e. where </w:t>
      </w:r>
      <w:r w:rsidR="0081044B" w:rsidRPr="002D2EC9">
        <w:rPr>
          <w:rFonts w:ascii="Helvetica" w:hAnsi="Helvetica" w:cs="Helvetica"/>
          <w:sz w:val="22"/>
          <w:szCs w:val="22"/>
          <w:lang w:val="en-US"/>
        </w:rPr>
        <w:t xml:space="preserve">consumer fitness </w:t>
      </w:r>
      <w:r w:rsidR="00447B30" w:rsidRPr="002D2EC9">
        <w:rPr>
          <w:rFonts w:ascii="Helvetica" w:hAnsi="Helvetica" w:cs="Helvetica"/>
          <w:sz w:val="22"/>
          <w:szCs w:val="22"/>
          <w:lang w:val="en-US"/>
        </w:rPr>
        <w:t>reaches zero</w:t>
      </w:r>
      <w:r w:rsidR="00AE73CD" w:rsidRPr="002D2EC9">
        <w:rPr>
          <w:rFonts w:ascii="Helvetica" w:hAnsi="Helvetica" w:cs="Helvetica"/>
          <w:sz w:val="22"/>
          <w:szCs w:val="22"/>
          <w:lang w:val="en-US"/>
        </w:rPr>
        <w:t>)</w:t>
      </w:r>
      <w:r w:rsidR="00447B30"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can be used to reject the </w:t>
      </w:r>
      <w:r w:rsidR="0081044B" w:rsidRPr="002D2EC9">
        <w:rPr>
          <w:rFonts w:ascii="Helvetica" w:hAnsi="Helvetica" w:cs="Helvetica"/>
          <w:sz w:val="22"/>
          <w:szCs w:val="22"/>
          <w:lang w:val="en-US"/>
        </w:rPr>
        <w:t>hypothesis of an asynchrony baseline.</w:t>
      </w:r>
      <w:r w:rsidR="00085D46" w:rsidRPr="002D2EC9">
        <w:rPr>
          <w:rFonts w:ascii="Helvetica" w:hAnsi="Helvetica" w:cs="Helvetica"/>
          <w:sz w:val="22"/>
          <w:szCs w:val="22"/>
          <w:lang w:val="en-US"/>
        </w:rPr>
        <w:t xml:space="preserve"> Knowledge of when/if different resources </w:t>
      </w:r>
      <w:proofErr w:type="gramStart"/>
      <w:r w:rsidR="00085D46" w:rsidRPr="002D2EC9">
        <w:rPr>
          <w:rFonts w:ascii="Helvetica" w:hAnsi="Helvetica" w:cs="Helvetica"/>
          <w:sz w:val="22"/>
          <w:szCs w:val="22"/>
          <w:lang w:val="en-US"/>
        </w:rPr>
        <w:t>are</w:t>
      </w:r>
      <w:proofErr w:type="gramEnd"/>
      <w:r w:rsidR="00085D46" w:rsidRPr="002D2EC9">
        <w:rPr>
          <w:rFonts w:ascii="Helvetica" w:hAnsi="Helvetica" w:cs="Helvetica"/>
          <w:sz w:val="22"/>
          <w:szCs w:val="22"/>
          <w:lang w:val="en-US"/>
        </w:rPr>
        <w:t xml:space="preserve"> available </w:t>
      </w:r>
      <w:r w:rsidR="009A1991" w:rsidRPr="002D2EC9">
        <w:rPr>
          <w:rFonts w:ascii="Helvetica" w:hAnsi="Helvetica" w:cs="Helvetica"/>
          <w:sz w:val="22"/>
          <w:szCs w:val="22"/>
          <w:lang w:val="en-US"/>
        </w:rPr>
        <w:t>(</w:t>
      </w:r>
      <w:r w:rsidR="000D4CDA" w:rsidRPr="002D2EC9">
        <w:rPr>
          <w:rFonts w:ascii="Helvetica" w:hAnsi="Helvetica" w:cs="Helvetica"/>
          <w:sz w:val="22"/>
          <w:szCs w:val="22"/>
          <w:lang w:val="en-US"/>
        </w:rPr>
        <w:t xml:space="preserve">e.g. </w:t>
      </w:r>
      <w:proofErr w:type="spellStart"/>
      <w:r w:rsidR="000D4CDA" w:rsidRPr="002D2EC9">
        <w:rPr>
          <w:rFonts w:ascii="Helvetica" w:hAnsi="Helvetica" w:cs="Helvetica"/>
          <w:sz w:val="22"/>
          <w:szCs w:val="22"/>
          <w:lang w:val="en-US"/>
        </w:rPr>
        <w:t>Samplonius</w:t>
      </w:r>
      <w:proofErr w:type="spellEnd"/>
      <w:r w:rsidR="000D4CDA" w:rsidRPr="002D2EC9">
        <w:rPr>
          <w:rFonts w:ascii="Helvetica" w:hAnsi="Helvetica" w:cs="Helvetica"/>
          <w:sz w:val="22"/>
          <w:szCs w:val="22"/>
          <w:lang w:val="en-US"/>
        </w:rPr>
        <w:t xml:space="preserve"> et al. 2016</w:t>
      </w:r>
      <w:r w:rsidR="009A1991" w:rsidRPr="002D2EC9">
        <w:rPr>
          <w:rFonts w:ascii="Helvetica" w:eastAsia="Times New Roman" w:hAnsi="Helvetica" w:cs="Helvetica"/>
          <w:sz w:val="22"/>
          <w:szCs w:val="22"/>
        </w:rPr>
        <w:t xml:space="preserve">) </w:t>
      </w:r>
      <w:r w:rsidR="00085D46" w:rsidRPr="002D2EC9">
        <w:rPr>
          <w:rFonts w:ascii="Helvetica" w:hAnsi="Helvetica" w:cs="Helvetica"/>
          <w:sz w:val="22"/>
          <w:szCs w:val="22"/>
          <w:lang w:val="en-US"/>
        </w:rPr>
        <w:t xml:space="preserve">and whether the interaction type changes throughout the season </w:t>
      </w:r>
      <w:r w:rsidR="00FD6CD7" w:rsidRPr="002D2EC9">
        <w:rPr>
          <w:rFonts w:ascii="Helvetica" w:hAnsi="Helvetica" w:cs="Helvetica"/>
          <w:sz w:val="22"/>
          <w:szCs w:val="22"/>
          <w:lang w:val="en-US"/>
        </w:rPr>
        <w:t>(a</w:t>
      </w:r>
      <w:r w:rsidR="00053731" w:rsidRPr="002D2EC9">
        <w:rPr>
          <w:rFonts w:ascii="Helvetica" w:hAnsi="Helvetica" w:cs="Helvetica"/>
          <w:sz w:val="22"/>
          <w:szCs w:val="22"/>
          <w:lang w:val="en-US"/>
        </w:rPr>
        <w:t xml:space="preserve">dd </w:t>
      </w:r>
      <w:r w:rsidR="00C14E8A" w:rsidRPr="002D2EC9">
        <w:rPr>
          <w:rFonts w:ascii="Helvetica" w:hAnsi="Helvetica" w:cs="Helvetica"/>
          <w:sz w:val="22"/>
          <w:szCs w:val="22"/>
          <w:lang w:val="en-US"/>
        </w:rPr>
        <w:t>example from meta-analysis</w:t>
      </w:r>
      <w:r w:rsidR="00053731" w:rsidRPr="002D2EC9">
        <w:rPr>
          <w:rFonts w:ascii="Helvetica" w:hAnsi="Helvetica" w:cs="Helvetica"/>
          <w:sz w:val="22"/>
          <w:szCs w:val="22"/>
          <w:lang w:val="en-US"/>
        </w:rPr>
        <w:t xml:space="preserve">) </w:t>
      </w:r>
      <w:r w:rsidR="00085D46" w:rsidRPr="002D2EC9">
        <w:rPr>
          <w:rFonts w:ascii="Helvetica" w:hAnsi="Helvetica" w:cs="Helvetica"/>
          <w:sz w:val="22"/>
          <w:szCs w:val="22"/>
          <w:lang w:val="en-US"/>
        </w:rPr>
        <w:t>can also help describe the limits of the curve.</w:t>
      </w:r>
    </w:p>
    <w:p w14:paraId="1DA49BF6" w14:textId="5930C7E7" w:rsidR="003377CB" w:rsidRPr="002D2EC9"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sidRPr="002D2EC9">
        <w:rPr>
          <w:rFonts w:ascii="Helvetica" w:hAnsi="Helvetica" w:cs="Helvetica"/>
          <w:sz w:val="22"/>
          <w:szCs w:val="22"/>
          <w:lang w:val="en-US"/>
        </w:rPr>
        <w:tab/>
        <w:t>Where long-term data</w:t>
      </w:r>
      <w:r w:rsidR="00276937" w:rsidRPr="002D2EC9">
        <w:rPr>
          <w:rFonts w:ascii="Helvetica" w:hAnsi="Helvetica" w:cs="Helvetica"/>
          <w:sz w:val="22"/>
          <w:szCs w:val="22"/>
          <w:lang w:val="en-US"/>
        </w:rPr>
        <w:t xml:space="preserve"> are not available</w:t>
      </w:r>
      <w:r w:rsidR="00276937" w:rsidRPr="002D2EC9">
        <w:rPr>
          <w:rFonts w:ascii="Helvetica" w:eastAsia="Times New Roman" w:hAnsi="Helvetica" w:cs="Helvetica"/>
          <w:sz w:val="22"/>
          <w:szCs w:val="22"/>
        </w:rPr>
        <w:t>, there is no perfect solution to t</w:t>
      </w:r>
      <w:r w:rsidR="003765C1" w:rsidRPr="002D2EC9">
        <w:rPr>
          <w:rFonts w:ascii="Helvetica" w:eastAsia="Times New Roman" w:hAnsi="Helvetica" w:cs="Helvetica"/>
          <w:sz w:val="22"/>
          <w:szCs w:val="22"/>
        </w:rPr>
        <w:t>he</w:t>
      </w:r>
      <w:r w:rsidR="00276937" w:rsidRPr="002D2EC9">
        <w:rPr>
          <w:rFonts w:ascii="Helvetica" w:eastAsia="Times New Roman" w:hAnsi="Helvetica" w:cs="Helvetica"/>
          <w:sz w:val="22"/>
          <w:szCs w:val="22"/>
        </w:rPr>
        <w:t xml:space="preserve"> challenge</w:t>
      </w:r>
      <w:r w:rsidR="003765C1" w:rsidRPr="002D2EC9">
        <w:rPr>
          <w:rFonts w:ascii="Helvetica" w:eastAsia="Times New Roman" w:hAnsi="Helvetica" w:cs="Helvetica"/>
          <w:sz w:val="22"/>
          <w:szCs w:val="22"/>
        </w:rPr>
        <w:t xml:space="preserve"> of defining a </w:t>
      </w:r>
      <w:r w:rsidR="00CA2683" w:rsidRPr="002D2EC9">
        <w:rPr>
          <w:rFonts w:ascii="Helvetica" w:eastAsia="Times New Roman" w:hAnsi="Helvetica" w:cs="Helvetica"/>
          <w:sz w:val="22"/>
          <w:szCs w:val="22"/>
        </w:rPr>
        <w:t>baseline</w:t>
      </w:r>
      <w:r w:rsidR="00276937" w:rsidRPr="002D2EC9">
        <w:rPr>
          <w:rFonts w:ascii="Helvetica" w:eastAsia="Times New Roman" w:hAnsi="Helvetica" w:cs="Helvetica"/>
          <w:sz w:val="22"/>
          <w:szCs w:val="22"/>
        </w:rPr>
        <w:t xml:space="preserve">. </w:t>
      </w:r>
      <w:r w:rsidR="00442031" w:rsidRPr="002D2EC9">
        <w:rPr>
          <w:rFonts w:ascii="Helvetica" w:eastAsia="Times New Roman" w:hAnsi="Helvetica" w:cs="Helvetica"/>
          <w:sz w:val="22"/>
          <w:szCs w:val="22"/>
        </w:rPr>
        <w:t>Researchers with multiple years of data may be able to</w:t>
      </w:r>
      <w:r w:rsidR="00362B3B" w:rsidRPr="002D2EC9">
        <w:rPr>
          <w:rFonts w:ascii="Helvetica" w:eastAsia="Times New Roman" w:hAnsi="Helvetica" w:cs="Helvetica"/>
          <w:sz w:val="22"/>
          <w:szCs w:val="22"/>
        </w:rPr>
        <w:t xml:space="preserve"> use inter-annual variation in abiotic conditions (e.g., temperature)</w:t>
      </w:r>
      <w:r w:rsidR="00442031" w:rsidRPr="002D2EC9">
        <w:rPr>
          <w:rFonts w:ascii="Helvetica" w:eastAsia="Times New Roman" w:hAnsi="Helvetica" w:cs="Helvetica"/>
          <w:sz w:val="22"/>
          <w:szCs w:val="22"/>
        </w:rPr>
        <w:t xml:space="preserve"> to define a baseline, </w:t>
      </w:r>
      <w:r w:rsidR="00E42BD9" w:rsidRPr="002D2EC9">
        <w:rPr>
          <w:rFonts w:ascii="Helvetica" w:eastAsia="Times New Roman" w:hAnsi="Helvetica" w:cs="Helvetica"/>
          <w:sz w:val="22"/>
          <w:szCs w:val="22"/>
        </w:rPr>
        <w:t>where</w:t>
      </w:r>
      <w:r w:rsidR="00442031" w:rsidRPr="002D2EC9">
        <w:rPr>
          <w:rFonts w:ascii="Helvetica" w:eastAsia="Times New Roman" w:hAnsi="Helvetica" w:cs="Helvetica"/>
          <w:sz w:val="22"/>
          <w:szCs w:val="22"/>
        </w:rPr>
        <w:t xml:space="preserve"> closer-to mean conditions </w:t>
      </w:r>
      <w:r w:rsidR="00E42BD9" w:rsidRPr="002D2EC9">
        <w:rPr>
          <w:rFonts w:ascii="Helvetica" w:eastAsia="Times New Roman" w:hAnsi="Helvetica" w:cs="Helvetica"/>
          <w:sz w:val="22"/>
          <w:szCs w:val="22"/>
        </w:rPr>
        <w:t>represent</w:t>
      </w:r>
      <w:r w:rsidR="00442031" w:rsidRPr="002D2EC9">
        <w:rPr>
          <w:rFonts w:ascii="Helvetica" w:eastAsia="Times New Roman" w:hAnsi="Helvetica" w:cs="Helvetica"/>
          <w:sz w:val="22"/>
          <w:szCs w:val="22"/>
        </w:rPr>
        <w:t xml:space="preserve"> a proxy for a historical baseline and</w:t>
      </w:r>
      <w:r w:rsidR="00706D13" w:rsidRPr="002D2EC9">
        <w:rPr>
          <w:rFonts w:ascii="Helvetica" w:eastAsia="Times New Roman" w:hAnsi="Helvetica" w:cs="Helvetica"/>
          <w:sz w:val="22"/>
          <w:szCs w:val="22"/>
        </w:rPr>
        <w:t>,</w:t>
      </w:r>
      <w:r w:rsidR="00362B3B" w:rsidRPr="002D2EC9">
        <w:rPr>
          <w:rFonts w:ascii="Helvetica" w:eastAsia="Times New Roman" w:hAnsi="Helvetica" w:cs="Helvetica"/>
          <w:sz w:val="22"/>
          <w:szCs w:val="22"/>
        </w:rPr>
        <w:t xml:space="preserve"> for example,</w:t>
      </w:r>
      <w:r w:rsidR="00442031" w:rsidRPr="002D2EC9">
        <w:rPr>
          <w:rFonts w:ascii="Helvetica" w:eastAsia="Times New Roman" w:hAnsi="Helvetica" w:cs="Helvetica"/>
          <w:sz w:val="22"/>
          <w:szCs w:val="22"/>
        </w:rPr>
        <w:t xml:space="preserve"> </w:t>
      </w:r>
      <w:r w:rsidR="00205473" w:rsidRPr="002D2EC9">
        <w:rPr>
          <w:rFonts w:ascii="Helvetica" w:eastAsia="Times New Roman" w:hAnsi="Helvetica" w:cs="Helvetica"/>
          <w:sz w:val="22"/>
          <w:szCs w:val="22"/>
        </w:rPr>
        <w:t>coole</w:t>
      </w:r>
      <w:r w:rsidR="00442031" w:rsidRPr="002D2EC9">
        <w:rPr>
          <w:rFonts w:ascii="Helvetica" w:eastAsia="Times New Roman" w:hAnsi="Helvetica" w:cs="Helvetica"/>
          <w:sz w:val="22"/>
          <w:szCs w:val="22"/>
        </w:rPr>
        <w:t xml:space="preserve">r vs. </w:t>
      </w:r>
      <w:r w:rsidR="00205473" w:rsidRPr="002D2EC9">
        <w:rPr>
          <w:rFonts w:ascii="Helvetica" w:eastAsia="Times New Roman" w:hAnsi="Helvetica" w:cs="Helvetica"/>
          <w:sz w:val="22"/>
          <w:szCs w:val="22"/>
        </w:rPr>
        <w:t>warme</w:t>
      </w:r>
      <w:r w:rsidR="00442031" w:rsidRPr="002D2EC9">
        <w:rPr>
          <w:rFonts w:ascii="Helvetica" w:eastAsia="Times New Roman" w:hAnsi="Helvetica" w:cs="Helvetica"/>
          <w:sz w:val="22"/>
          <w:szCs w:val="22"/>
        </w:rPr>
        <w:t>r years act as alternatives to pre- and post- climate change</w:t>
      </w:r>
      <w:r w:rsidR="00205473" w:rsidRPr="002D2EC9">
        <w:rPr>
          <w:rFonts w:ascii="Helvetica" w:eastAsia="Times New Roman" w:hAnsi="Helvetica" w:cs="Helvetica"/>
          <w:sz w:val="22"/>
          <w:szCs w:val="22"/>
        </w:rPr>
        <w:t>, respectively</w:t>
      </w:r>
      <w:r w:rsidR="008620EA">
        <w:rPr>
          <w:rFonts w:ascii="Helvetica" w:eastAsia="Times New Roman" w:hAnsi="Helvetica" w:cs="Helvetica"/>
          <w:sz w:val="22"/>
          <w:szCs w:val="22"/>
        </w:rPr>
        <w:t xml:space="preserve"> (e.g., </w:t>
      </w:r>
      <w:proofErr w:type="spellStart"/>
      <w:r w:rsidR="008620EA">
        <w:rPr>
          <w:rFonts w:ascii="Helvetica" w:eastAsia="Times New Roman" w:hAnsi="Helvetica" w:cs="Helvetica"/>
          <w:sz w:val="22"/>
          <w:szCs w:val="22"/>
        </w:rPr>
        <w:t>Gullett</w:t>
      </w:r>
      <w:proofErr w:type="spellEnd"/>
      <w:r w:rsidR="008620EA">
        <w:rPr>
          <w:rFonts w:ascii="Helvetica" w:eastAsia="Times New Roman" w:hAnsi="Helvetica" w:cs="Helvetica"/>
          <w:sz w:val="22"/>
          <w:szCs w:val="22"/>
        </w:rPr>
        <w:t xml:space="preserve"> et al. 2013; Francis et al. 2014)</w:t>
      </w:r>
      <w:r w:rsidR="00442031" w:rsidRPr="002D2EC9">
        <w:rPr>
          <w:rFonts w:ascii="Helvetica" w:eastAsia="Times New Roman" w:hAnsi="Helvetica" w:cs="Helvetica"/>
          <w:sz w:val="22"/>
          <w:szCs w:val="22"/>
        </w:rPr>
        <w:t xml:space="preserve">. </w:t>
      </w:r>
      <w:r w:rsidR="00E42BD9" w:rsidRPr="002D2EC9">
        <w:rPr>
          <w:rFonts w:ascii="Helvetica" w:eastAsia="Times New Roman" w:hAnsi="Helvetica" w:cs="Helvetica"/>
          <w:sz w:val="22"/>
          <w:szCs w:val="22"/>
        </w:rPr>
        <w:t>However, extrapolation from short-term datasets can only work if the species responses</w:t>
      </w:r>
      <w:r w:rsidR="002B5523" w:rsidRPr="002D2EC9">
        <w:rPr>
          <w:rFonts w:ascii="Helvetica" w:eastAsia="Times New Roman" w:hAnsi="Helvetica" w:cs="Helvetica"/>
          <w:sz w:val="22"/>
          <w:szCs w:val="22"/>
        </w:rPr>
        <w:t>’ to varying climate</w:t>
      </w:r>
      <w:r w:rsidR="00E42BD9" w:rsidRPr="002D2EC9">
        <w:rPr>
          <w:rFonts w:ascii="Helvetica" w:eastAsia="Times New Roman" w:hAnsi="Helvetica" w:cs="Helvetica"/>
          <w:sz w:val="22"/>
          <w:szCs w:val="22"/>
        </w:rPr>
        <w:t xml:space="preserve"> themselves</w:t>
      </w:r>
      <w:r w:rsidR="00540BEB" w:rsidRPr="002D2EC9">
        <w:rPr>
          <w:rFonts w:ascii="Helvetica" w:eastAsia="Times New Roman" w:hAnsi="Helvetica" w:cs="Helvetica"/>
          <w:sz w:val="22"/>
          <w:szCs w:val="22"/>
        </w:rPr>
        <w:t xml:space="preserve"> </w:t>
      </w:r>
      <w:r w:rsidR="002B5523" w:rsidRPr="002D2EC9">
        <w:rPr>
          <w:rFonts w:ascii="Helvetica" w:eastAsia="Times New Roman" w:hAnsi="Helvetica" w:cs="Helvetica"/>
          <w:sz w:val="22"/>
          <w:szCs w:val="22"/>
        </w:rPr>
        <w:t xml:space="preserve">are </w:t>
      </w:r>
      <w:r w:rsidR="00540BEB" w:rsidRPr="002D2EC9">
        <w:rPr>
          <w:rFonts w:ascii="Helvetica" w:eastAsia="Times New Roman" w:hAnsi="Helvetica" w:cs="Helvetica"/>
          <w:sz w:val="22"/>
          <w:szCs w:val="22"/>
        </w:rPr>
        <w:t xml:space="preserve">not in flux, a criterion difficult to meet in many systems already </w:t>
      </w:r>
      <w:r w:rsidR="00E42BD9" w:rsidRPr="002D2EC9">
        <w:rPr>
          <w:rFonts w:ascii="Helvetica" w:eastAsia="Times New Roman" w:hAnsi="Helvetica" w:cs="Helvetica"/>
          <w:sz w:val="22"/>
          <w:szCs w:val="22"/>
        </w:rPr>
        <w:t>(</w:t>
      </w:r>
      <w:proofErr w:type="spellStart"/>
      <w:r w:rsidR="00540BEB" w:rsidRPr="002D2EC9">
        <w:rPr>
          <w:rFonts w:ascii="Helvetica" w:eastAsia="Times New Roman" w:hAnsi="Helvetica" w:cs="Helvetica"/>
          <w:sz w:val="22"/>
          <w:szCs w:val="22"/>
        </w:rPr>
        <w:t>Visser</w:t>
      </w:r>
      <w:proofErr w:type="spellEnd"/>
      <w:r w:rsidR="00540BEB" w:rsidRPr="002D2EC9">
        <w:rPr>
          <w:rFonts w:ascii="Helvetica" w:eastAsia="Times New Roman" w:hAnsi="Helvetica" w:cs="Helvetica"/>
          <w:sz w:val="22"/>
          <w:szCs w:val="22"/>
        </w:rPr>
        <w:t xml:space="preserve"> et al. 2006; </w:t>
      </w:r>
      <w:r w:rsidR="00E42BD9" w:rsidRPr="002D2EC9">
        <w:rPr>
          <w:rFonts w:ascii="Helvetica" w:eastAsia="Times New Roman" w:hAnsi="Helvetica" w:cs="Helvetica"/>
          <w:sz w:val="22"/>
          <w:szCs w:val="22"/>
        </w:rPr>
        <w:t xml:space="preserve">Singer and Parmesan 2010). </w:t>
      </w:r>
      <w:r w:rsidRPr="002D2EC9">
        <w:rPr>
          <w:rFonts w:ascii="Helvetica" w:eastAsia="Times New Roman" w:hAnsi="Helvetica" w:cs="Helvetica"/>
          <w:sz w:val="22"/>
          <w:szCs w:val="22"/>
        </w:rPr>
        <w:t>N</w:t>
      </w:r>
      <w:r w:rsidR="00276937" w:rsidRPr="002D2EC9">
        <w:rPr>
          <w:rFonts w:ascii="Helvetica" w:eastAsia="Times New Roman" w:hAnsi="Helvetica" w:cs="Helvetica"/>
          <w:sz w:val="22"/>
          <w:szCs w:val="22"/>
        </w:rPr>
        <w:t xml:space="preserve">ull modeling </w:t>
      </w:r>
      <w:r w:rsidR="00956373" w:rsidRPr="002D2EC9">
        <w:rPr>
          <w:rFonts w:ascii="Helvetica" w:eastAsia="Times New Roman" w:hAnsi="Helvetica" w:cs="Helvetica"/>
          <w:sz w:val="22"/>
          <w:szCs w:val="22"/>
        </w:rPr>
        <w:t xml:space="preserve">to simulate historical data </w:t>
      </w:r>
      <w:r w:rsidR="00276937" w:rsidRPr="002D2EC9">
        <w:rPr>
          <w:rFonts w:ascii="Helvetica" w:eastAsia="Times New Roman" w:hAnsi="Helvetica" w:cs="Helvetica"/>
          <w:sz w:val="22"/>
          <w:szCs w:val="22"/>
        </w:rPr>
        <w:t>may be an</w:t>
      </w:r>
      <w:r w:rsidR="002622EC" w:rsidRPr="002D2EC9">
        <w:rPr>
          <w:rFonts w:ascii="Helvetica" w:eastAsia="Times New Roman" w:hAnsi="Helvetica" w:cs="Helvetica"/>
          <w:sz w:val="22"/>
          <w:szCs w:val="22"/>
        </w:rPr>
        <w:t>other</w:t>
      </w:r>
      <w:r w:rsidR="00276937" w:rsidRPr="002D2EC9">
        <w:rPr>
          <w:rFonts w:ascii="Helvetica" w:eastAsia="Times New Roman" w:hAnsi="Helvetica" w:cs="Helvetica"/>
          <w:sz w:val="22"/>
          <w:szCs w:val="22"/>
        </w:rPr>
        <w:t xml:space="preserve"> alternative</w:t>
      </w:r>
      <w:r w:rsidR="00813F7C" w:rsidRPr="002D2EC9">
        <w:rPr>
          <w:rFonts w:ascii="Helvetica" w:eastAsia="Times New Roman" w:hAnsi="Helvetica" w:cs="Helvetica"/>
          <w:sz w:val="22"/>
          <w:szCs w:val="22"/>
        </w:rPr>
        <w:t xml:space="preserve"> (e.g., </w:t>
      </w:r>
      <w:proofErr w:type="spellStart"/>
      <w:r w:rsidR="003C4A82" w:rsidRPr="002D2EC9">
        <w:rPr>
          <w:rFonts w:ascii="Helvetica" w:eastAsia="Times New Roman" w:hAnsi="Helvetica" w:cs="Helvetica"/>
          <w:sz w:val="22"/>
          <w:szCs w:val="22"/>
        </w:rPr>
        <w:t>Dornelas</w:t>
      </w:r>
      <w:proofErr w:type="spellEnd"/>
      <w:r w:rsidR="003C4A82" w:rsidRPr="002D2EC9">
        <w:rPr>
          <w:rFonts w:ascii="Helvetica" w:eastAsia="Times New Roman" w:hAnsi="Helvetica" w:cs="Helvetica"/>
          <w:sz w:val="22"/>
          <w:szCs w:val="22"/>
        </w:rPr>
        <w:t xml:space="preserve"> et al. 2014; </w:t>
      </w:r>
      <w:proofErr w:type="spellStart"/>
      <w:r w:rsidR="00523990" w:rsidRPr="002D2EC9">
        <w:rPr>
          <w:rFonts w:ascii="Helvetica" w:eastAsia="Times New Roman" w:hAnsi="Helvetica" w:cs="Helvetica"/>
          <w:sz w:val="22"/>
          <w:szCs w:val="22"/>
        </w:rPr>
        <w:t>Sgardeli</w:t>
      </w:r>
      <w:proofErr w:type="spellEnd"/>
      <w:r w:rsidR="00523990" w:rsidRPr="002D2EC9">
        <w:rPr>
          <w:rFonts w:ascii="Helvetica" w:eastAsia="Times New Roman" w:hAnsi="Helvetica" w:cs="Helvetica"/>
          <w:sz w:val="22"/>
          <w:szCs w:val="22"/>
        </w:rPr>
        <w:t xml:space="preserve"> et al. 2016; </w:t>
      </w:r>
      <w:r w:rsidR="00813F7C" w:rsidRPr="002D2EC9">
        <w:rPr>
          <w:rFonts w:ascii="Helvetica" w:eastAsia="Times New Roman" w:hAnsi="Helvetica" w:cs="Helvetica"/>
          <w:sz w:val="22"/>
          <w:szCs w:val="22"/>
        </w:rPr>
        <w:t>Kharouba et al. 2018)</w:t>
      </w:r>
      <w:r w:rsidR="00276937" w:rsidRPr="002D2EC9">
        <w:rPr>
          <w:rFonts w:ascii="Helvetica" w:eastAsia="Times New Roman" w:hAnsi="Helvetica" w:cs="Helvetica"/>
          <w:sz w:val="22"/>
          <w:szCs w:val="22"/>
        </w:rPr>
        <w:t>.</w:t>
      </w:r>
      <w:r w:rsidR="00EA0877" w:rsidRPr="002D2EC9">
        <w:rPr>
          <w:rFonts w:ascii="Helvetica" w:eastAsia="Times New Roman" w:hAnsi="Helvetica" w:cs="Helvetica"/>
          <w:sz w:val="22"/>
          <w:szCs w:val="22"/>
        </w:rPr>
        <w:t xml:space="preserve"> </w:t>
      </w:r>
      <w:r w:rsidR="007A5F6D" w:rsidRPr="002D2EC9">
        <w:rPr>
          <w:rFonts w:ascii="Helvetica" w:eastAsia="Times New Roman" w:hAnsi="Helvetica" w:cs="Helvetica"/>
          <w:sz w:val="22"/>
          <w:szCs w:val="22"/>
        </w:rPr>
        <w:t>This null model could</w:t>
      </w:r>
      <w:r w:rsidR="000B6BA4" w:rsidRPr="002D2EC9">
        <w:rPr>
          <w:rFonts w:ascii="Helvetica" w:eastAsia="Times New Roman" w:hAnsi="Helvetica" w:cs="Helvetica"/>
          <w:sz w:val="22"/>
          <w:szCs w:val="22"/>
        </w:rPr>
        <w:t xml:space="preserve"> be used to put the magnitude of observed changes</w:t>
      </w:r>
      <w:r w:rsidR="007F4052" w:rsidRPr="002D2EC9">
        <w:rPr>
          <w:rFonts w:ascii="Helvetica" w:eastAsia="Times New Roman" w:hAnsi="Helvetica" w:cs="Helvetica"/>
          <w:sz w:val="22"/>
          <w:szCs w:val="22"/>
        </w:rPr>
        <w:t xml:space="preserve"> in phenology and performance</w:t>
      </w:r>
      <w:r w:rsidR="000B6BA4" w:rsidRPr="002D2EC9">
        <w:rPr>
          <w:rFonts w:ascii="Helvetica" w:eastAsia="Times New Roman" w:hAnsi="Helvetica" w:cs="Helvetica"/>
          <w:sz w:val="22"/>
          <w:szCs w:val="22"/>
        </w:rPr>
        <w:t xml:space="preserve"> since </w:t>
      </w:r>
      <w:r w:rsidR="00714A9F" w:rsidRPr="002D2EC9">
        <w:rPr>
          <w:rFonts w:ascii="Helvetica" w:eastAsia="Times New Roman" w:hAnsi="Helvetica" w:cs="Helvetica"/>
          <w:sz w:val="22"/>
          <w:szCs w:val="22"/>
        </w:rPr>
        <w:t xml:space="preserve">significant </w:t>
      </w:r>
      <w:r w:rsidR="000B6BA4" w:rsidRPr="002D2EC9">
        <w:rPr>
          <w:rFonts w:ascii="Helvetica" w:eastAsia="Times New Roman" w:hAnsi="Helvetica" w:cs="Helvetica"/>
          <w:sz w:val="22"/>
          <w:szCs w:val="22"/>
        </w:rPr>
        <w:t xml:space="preserve">climate change began into context and to quantify how much variation may be due to noise (i.e., factors other than climate change; </w:t>
      </w:r>
      <w:r w:rsidR="000B6BA4" w:rsidRPr="002D2EC9">
        <w:rPr>
          <w:rFonts w:ascii="Helvetica" w:eastAsia="Times New Roman" w:hAnsi="Helvetica" w:cs="Helvetica"/>
          <w:sz w:val="22"/>
          <w:szCs w:val="22"/>
        </w:rPr>
        <w:lastRenderedPageBreak/>
        <w:t xml:space="preserve">Kharouba et al. 2018). </w:t>
      </w:r>
    </w:p>
    <w:p w14:paraId="35C3F2BC" w14:textId="4B1AC8C2" w:rsidR="00AE0B71" w:rsidRPr="002D2EC9" w:rsidRDefault="003377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eastAsia="Times New Roman" w:hAnsi="Helvetica" w:cs="Helvetica"/>
          <w:sz w:val="22"/>
          <w:szCs w:val="22"/>
        </w:rPr>
        <w:tab/>
      </w:r>
      <w:r w:rsidR="00281DAA" w:rsidRPr="002D2EC9">
        <w:rPr>
          <w:rFonts w:ascii="Helvetica" w:eastAsia="Times New Roman" w:hAnsi="Helvetica" w:cs="Helvetica"/>
          <w:sz w:val="22"/>
          <w:szCs w:val="22"/>
        </w:rPr>
        <w:t xml:space="preserve">When not all required data </w:t>
      </w:r>
      <w:r w:rsidR="00706D13" w:rsidRPr="002D2EC9">
        <w:rPr>
          <w:rFonts w:ascii="Helvetica" w:eastAsia="Times New Roman" w:hAnsi="Helvetica" w:cs="Helvetica"/>
          <w:sz w:val="22"/>
          <w:szCs w:val="22"/>
        </w:rPr>
        <w:t xml:space="preserve">are </w:t>
      </w:r>
      <w:r w:rsidR="00281DAA" w:rsidRPr="002D2EC9">
        <w:rPr>
          <w:rFonts w:ascii="Helvetica" w:eastAsia="Times New Roman" w:hAnsi="Helvetica" w:cs="Helvetica"/>
          <w:sz w:val="22"/>
          <w:szCs w:val="22"/>
        </w:rPr>
        <w:t xml:space="preserve">available across a long time period, the integration of experimental </w:t>
      </w:r>
      <w:r w:rsidR="00511C2E" w:rsidRPr="002D2EC9">
        <w:rPr>
          <w:rFonts w:ascii="Helvetica" w:eastAsia="Times New Roman" w:hAnsi="Helvetica" w:cs="Helvetica"/>
          <w:sz w:val="22"/>
          <w:szCs w:val="22"/>
        </w:rPr>
        <w:t xml:space="preserve">and observational </w:t>
      </w:r>
      <w:r w:rsidR="00281DAA" w:rsidRPr="002D2EC9">
        <w:rPr>
          <w:rFonts w:ascii="Helvetica" w:eastAsia="Times New Roman" w:hAnsi="Helvetica" w:cs="Helvetica"/>
          <w:sz w:val="22"/>
          <w:szCs w:val="22"/>
        </w:rPr>
        <w:t xml:space="preserve">data </w:t>
      </w:r>
      <w:r w:rsidR="002622EC" w:rsidRPr="002D2EC9">
        <w:rPr>
          <w:rFonts w:ascii="Helvetica" w:eastAsia="Times New Roman" w:hAnsi="Helvetica" w:cs="Helvetica"/>
          <w:sz w:val="22"/>
          <w:szCs w:val="22"/>
        </w:rPr>
        <w:t xml:space="preserve">for a single system </w:t>
      </w:r>
      <w:r w:rsidR="00281DAA" w:rsidRPr="002D2EC9">
        <w:rPr>
          <w:rFonts w:ascii="Helvetica" w:eastAsia="Times New Roman" w:hAnsi="Helvetica" w:cs="Helvetica"/>
          <w:sz w:val="22"/>
          <w:szCs w:val="22"/>
        </w:rPr>
        <w:t xml:space="preserve">could </w:t>
      </w:r>
      <w:r w:rsidR="00750752" w:rsidRPr="002D2EC9">
        <w:rPr>
          <w:rFonts w:ascii="Helvetica" w:eastAsia="Times New Roman" w:hAnsi="Helvetica" w:cs="Helvetica"/>
          <w:sz w:val="22"/>
          <w:szCs w:val="22"/>
        </w:rPr>
        <w:t xml:space="preserve">again </w:t>
      </w:r>
      <w:r w:rsidR="00281DAA" w:rsidRPr="002D2EC9">
        <w:rPr>
          <w:rFonts w:ascii="Helvetica" w:eastAsia="Times New Roman" w:hAnsi="Helvetica" w:cs="Helvetica"/>
          <w:sz w:val="22"/>
          <w:szCs w:val="22"/>
        </w:rPr>
        <w:t xml:space="preserve">be </w:t>
      </w:r>
      <w:r w:rsidR="00511C2E" w:rsidRPr="002D2EC9">
        <w:rPr>
          <w:rFonts w:ascii="Helvetica" w:eastAsia="Times New Roman" w:hAnsi="Helvetica" w:cs="Helvetica"/>
          <w:sz w:val="22"/>
          <w:szCs w:val="22"/>
        </w:rPr>
        <w:t xml:space="preserve">a </w:t>
      </w:r>
      <w:r w:rsidR="00750752" w:rsidRPr="002D2EC9">
        <w:rPr>
          <w:rFonts w:ascii="Helvetica" w:eastAsia="Times New Roman" w:hAnsi="Helvetica" w:cs="Helvetica"/>
          <w:sz w:val="22"/>
          <w:szCs w:val="22"/>
        </w:rPr>
        <w:t xml:space="preserve">useful </w:t>
      </w:r>
      <w:r w:rsidR="00281DAA" w:rsidRPr="002D2EC9">
        <w:rPr>
          <w:rFonts w:ascii="Helvetica" w:eastAsia="Times New Roman" w:hAnsi="Helvetica" w:cs="Helvetica"/>
          <w:sz w:val="22"/>
          <w:szCs w:val="22"/>
        </w:rPr>
        <w:t xml:space="preserve">approach (Figure </w:t>
      </w:r>
      <w:r w:rsidR="000B1F46" w:rsidRPr="002D2EC9">
        <w:rPr>
          <w:rFonts w:ascii="Helvetica" w:eastAsia="Times New Roman" w:hAnsi="Helvetica" w:cs="Helvetica"/>
          <w:sz w:val="22"/>
          <w:szCs w:val="22"/>
        </w:rPr>
        <w:t>4</w:t>
      </w:r>
      <w:r w:rsidR="00281DAA" w:rsidRPr="002D2EC9">
        <w:rPr>
          <w:rFonts w:ascii="Helvetica" w:eastAsia="Times New Roman" w:hAnsi="Helvetica" w:cs="Helvetica"/>
          <w:sz w:val="22"/>
          <w:szCs w:val="22"/>
        </w:rPr>
        <w:t xml:space="preserve">). </w:t>
      </w:r>
      <w:r w:rsidR="004053EF" w:rsidRPr="002D2EC9">
        <w:rPr>
          <w:rFonts w:ascii="Helvetica" w:eastAsia="Times New Roman" w:hAnsi="Helvetica" w:cs="Helvetica"/>
          <w:sz w:val="22"/>
          <w:szCs w:val="22"/>
        </w:rPr>
        <w:t xml:space="preserve">For example, </w:t>
      </w:r>
      <w:r w:rsidR="00F00805" w:rsidRPr="002D2EC9">
        <w:rPr>
          <w:rFonts w:ascii="Helvetica" w:eastAsia="Times New Roman" w:hAnsi="Helvetica" w:cs="Helvetica"/>
          <w:sz w:val="22"/>
          <w:szCs w:val="22"/>
        </w:rPr>
        <w:t xml:space="preserve">in one study </w:t>
      </w:r>
      <w:r w:rsidR="00B44080" w:rsidRPr="002D2EC9">
        <w:rPr>
          <w:rFonts w:ascii="Helvetica" w:eastAsia="Times New Roman" w:hAnsi="Helvetica" w:cs="Helvetica"/>
          <w:sz w:val="22"/>
          <w:szCs w:val="22"/>
        </w:rPr>
        <w:t xml:space="preserve">the </w:t>
      </w:r>
      <w:r w:rsidR="004053EF" w:rsidRPr="002D2EC9">
        <w:rPr>
          <w:rFonts w:ascii="Helvetica" w:eastAsia="Times New Roman" w:hAnsi="Helvetica" w:cs="Helvetica"/>
          <w:sz w:val="22"/>
          <w:szCs w:val="22"/>
        </w:rPr>
        <w:t xml:space="preserve">performance data for </w:t>
      </w:r>
      <w:r w:rsidR="004053EF" w:rsidRPr="002D2EC9">
        <w:rPr>
          <w:rFonts w:ascii="Helvetica" w:hAnsi="Helvetica" w:cs="Helvetica"/>
          <w:sz w:val="22"/>
          <w:szCs w:val="22"/>
          <w:lang w:val="en-US"/>
        </w:rPr>
        <w:t>a</w:t>
      </w:r>
      <w:r w:rsidR="004053EF" w:rsidRPr="002D2EC9">
        <w:rPr>
          <w:rFonts w:ascii="Helvetica" w:eastAsia="Times New Roman" w:hAnsi="Helvetica" w:cs="Helvetica"/>
          <w:sz w:val="22"/>
          <w:szCs w:val="22"/>
        </w:rPr>
        <w:t>n insect her</w:t>
      </w:r>
      <w:r w:rsidR="00B44080" w:rsidRPr="002D2EC9">
        <w:rPr>
          <w:rFonts w:ascii="Helvetica" w:eastAsia="Times New Roman" w:hAnsi="Helvetica" w:cs="Helvetica"/>
          <w:sz w:val="22"/>
          <w:szCs w:val="22"/>
        </w:rPr>
        <w:t>bivore</w:t>
      </w:r>
      <w:r w:rsidR="006C02CE" w:rsidRPr="002D2EC9">
        <w:rPr>
          <w:rFonts w:ascii="Helvetica" w:hAnsi="Helvetica" w:cs="Helvetica"/>
          <w:sz w:val="22"/>
          <w:szCs w:val="22"/>
          <w:lang w:val="en-US"/>
        </w:rPr>
        <w:t xml:space="preserve"> (winter moth; </w:t>
      </w:r>
      <w:proofErr w:type="spellStart"/>
      <w:r w:rsidR="006C02CE" w:rsidRPr="002D2EC9">
        <w:rPr>
          <w:rFonts w:ascii="Helvetica" w:hAnsi="Helvetica" w:cs="Helvetica"/>
          <w:i/>
          <w:sz w:val="22"/>
          <w:szCs w:val="22"/>
          <w:lang w:val="en-US"/>
        </w:rPr>
        <w:t>Operophtera</w:t>
      </w:r>
      <w:proofErr w:type="spellEnd"/>
      <w:r w:rsidR="006C02CE" w:rsidRPr="002D2EC9">
        <w:rPr>
          <w:rFonts w:ascii="Helvetica" w:hAnsi="Helvetica" w:cs="Helvetica"/>
          <w:i/>
          <w:sz w:val="22"/>
          <w:szCs w:val="22"/>
          <w:lang w:val="en-US"/>
        </w:rPr>
        <w:t xml:space="preserve"> </w:t>
      </w:r>
      <w:proofErr w:type="spellStart"/>
      <w:r w:rsidR="006C02CE" w:rsidRPr="002D2EC9">
        <w:rPr>
          <w:rFonts w:ascii="Helvetica" w:hAnsi="Helvetica" w:cs="Helvetica"/>
          <w:i/>
          <w:sz w:val="22"/>
          <w:szCs w:val="22"/>
          <w:lang w:val="en-US"/>
        </w:rPr>
        <w:t>brumata</w:t>
      </w:r>
      <w:proofErr w:type="spellEnd"/>
      <w:r w:rsidR="006C02CE" w:rsidRPr="002D2EC9">
        <w:rPr>
          <w:rFonts w:ascii="Helvetica" w:hAnsi="Helvetica" w:cs="Helvetica"/>
          <w:sz w:val="22"/>
          <w:szCs w:val="22"/>
          <w:lang w:val="en-US"/>
        </w:rPr>
        <w:t>),</w:t>
      </w:r>
      <w:r w:rsidR="00B44080" w:rsidRPr="002D2EC9">
        <w:rPr>
          <w:rFonts w:ascii="Helvetica" w:eastAsia="Times New Roman" w:hAnsi="Helvetica" w:cs="Helvetica"/>
          <w:sz w:val="22"/>
          <w:szCs w:val="22"/>
        </w:rPr>
        <w:t xml:space="preserve"> and its main host plant </w:t>
      </w:r>
      <w:r w:rsidR="00057778" w:rsidRPr="002D2EC9">
        <w:rPr>
          <w:rFonts w:ascii="Helvetica" w:eastAsia="Times New Roman" w:hAnsi="Helvetica" w:cs="Helvetica"/>
          <w:sz w:val="22"/>
          <w:szCs w:val="22"/>
        </w:rPr>
        <w:t>(</w:t>
      </w:r>
      <w:r w:rsidR="002663D4" w:rsidRPr="002D2EC9">
        <w:rPr>
          <w:rFonts w:ascii="Helvetica" w:eastAsia="Times New Roman" w:hAnsi="Helvetica" w:cs="Helvetica"/>
          <w:sz w:val="22"/>
          <w:szCs w:val="22"/>
        </w:rPr>
        <w:t xml:space="preserve">common </w:t>
      </w:r>
      <w:r w:rsidR="002663D4" w:rsidRPr="002D2EC9">
        <w:rPr>
          <w:rFonts w:ascii="Helvetica" w:hAnsi="Helvetica" w:cs="Helvetica"/>
          <w:sz w:val="22"/>
          <w:szCs w:val="22"/>
          <w:lang w:val="en-US"/>
        </w:rPr>
        <w:t xml:space="preserve">oak; </w:t>
      </w:r>
      <w:proofErr w:type="spellStart"/>
      <w:r w:rsidR="00057778" w:rsidRPr="002D2EC9">
        <w:rPr>
          <w:rFonts w:ascii="Helvetica" w:hAnsi="Helvetica" w:cs="Helvetica"/>
          <w:i/>
          <w:sz w:val="22"/>
          <w:szCs w:val="22"/>
          <w:lang w:val="en-US"/>
        </w:rPr>
        <w:t>Quercus</w:t>
      </w:r>
      <w:proofErr w:type="spellEnd"/>
      <w:r w:rsidR="00057778" w:rsidRPr="002D2EC9">
        <w:rPr>
          <w:rFonts w:ascii="Helvetica" w:hAnsi="Helvetica" w:cs="Helvetica"/>
          <w:i/>
          <w:sz w:val="22"/>
          <w:szCs w:val="22"/>
          <w:lang w:val="en-US"/>
        </w:rPr>
        <w:t xml:space="preserve"> </w:t>
      </w:r>
      <w:proofErr w:type="spellStart"/>
      <w:r w:rsidR="00057778" w:rsidRPr="002D2EC9">
        <w:rPr>
          <w:rFonts w:ascii="Helvetica" w:hAnsi="Helvetica" w:cs="Helvetica"/>
          <w:i/>
          <w:sz w:val="22"/>
          <w:szCs w:val="22"/>
          <w:lang w:val="en-US"/>
        </w:rPr>
        <w:t>robur</w:t>
      </w:r>
      <w:proofErr w:type="spellEnd"/>
      <w:r w:rsidR="00057778" w:rsidRPr="002D2EC9">
        <w:rPr>
          <w:rFonts w:ascii="Helvetica" w:hAnsi="Helvetica" w:cs="Helvetica"/>
          <w:sz w:val="22"/>
          <w:szCs w:val="22"/>
          <w:lang w:val="en-US"/>
        </w:rPr>
        <w:t xml:space="preserve">) </w:t>
      </w:r>
      <w:r w:rsidR="00E752F1" w:rsidRPr="002D2EC9">
        <w:rPr>
          <w:rFonts w:ascii="Helvetica" w:eastAsia="Times New Roman" w:hAnsi="Helvetica" w:cs="Helvetica"/>
          <w:sz w:val="22"/>
          <w:szCs w:val="22"/>
        </w:rPr>
        <w:t>are</w:t>
      </w:r>
      <w:r w:rsidR="00B44080" w:rsidRPr="002D2EC9">
        <w:rPr>
          <w:rFonts w:ascii="Helvetica" w:eastAsia="Times New Roman" w:hAnsi="Helvetica" w:cs="Helvetica"/>
          <w:sz w:val="22"/>
          <w:szCs w:val="22"/>
        </w:rPr>
        <w:t xml:space="preserve"> not </w:t>
      </w:r>
      <w:r w:rsidR="004053EF" w:rsidRPr="002D2EC9">
        <w:rPr>
          <w:rFonts w:ascii="Helvetica" w:eastAsia="Times New Roman" w:hAnsi="Helvetica" w:cs="Helvetica"/>
          <w:sz w:val="22"/>
          <w:szCs w:val="22"/>
        </w:rPr>
        <w:t>available</w:t>
      </w:r>
      <w:r w:rsidR="00251EF7" w:rsidRPr="002D2EC9">
        <w:rPr>
          <w:rFonts w:ascii="Helvetica" w:eastAsia="Times New Roman" w:hAnsi="Helvetica" w:cs="Helvetica"/>
          <w:sz w:val="22"/>
          <w:szCs w:val="22"/>
        </w:rPr>
        <w:t xml:space="preserve"> for more than</w:t>
      </w:r>
      <w:r w:rsidR="004053EF" w:rsidRPr="002D2EC9">
        <w:rPr>
          <w:rFonts w:ascii="Helvetica" w:hAnsi="Helvetica" w:cs="Helvetica"/>
          <w:sz w:val="22"/>
          <w:szCs w:val="22"/>
          <w:lang w:val="en-US"/>
        </w:rPr>
        <w:t xml:space="preserve"> </w:t>
      </w:r>
      <w:r w:rsidRPr="002D2EC9">
        <w:rPr>
          <w:rFonts w:ascii="Helvetica" w:hAnsi="Helvetica" w:cs="Helvetica"/>
          <w:sz w:val="22"/>
          <w:szCs w:val="22"/>
          <w:lang w:val="en-US"/>
        </w:rPr>
        <w:t>10</w:t>
      </w:r>
      <w:r w:rsidR="004053EF" w:rsidRPr="002D2EC9">
        <w:rPr>
          <w:rFonts w:ascii="Helvetica" w:hAnsi="Helvetica" w:cs="Helvetica"/>
          <w:sz w:val="22"/>
          <w:szCs w:val="22"/>
          <w:lang w:val="en-US"/>
        </w:rPr>
        <w:t xml:space="preserve"> years</w:t>
      </w:r>
      <w:r w:rsidR="00D31086" w:rsidRPr="002D2EC9">
        <w:rPr>
          <w:rFonts w:ascii="Helvetica" w:hAnsi="Helvetica" w:cs="Helvetica"/>
          <w:sz w:val="22"/>
          <w:szCs w:val="22"/>
          <w:lang w:val="en-US"/>
        </w:rPr>
        <w:t xml:space="preserve"> from </w:t>
      </w:r>
      <w:r w:rsidRPr="002D2EC9">
        <w:rPr>
          <w:rFonts w:ascii="Helvetica" w:hAnsi="Helvetica" w:cs="Helvetica"/>
          <w:sz w:val="22"/>
          <w:szCs w:val="22"/>
          <w:lang w:val="en-US"/>
        </w:rPr>
        <w:t>a single</w:t>
      </w:r>
      <w:r w:rsidR="00D31086" w:rsidRPr="002D2EC9">
        <w:rPr>
          <w:rFonts w:ascii="Helvetica" w:hAnsi="Helvetica" w:cs="Helvetica"/>
          <w:sz w:val="22"/>
          <w:szCs w:val="22"/>
          <w:lang w:val="en-US"/>
        </w:rPr>
        <w:t xml:space="preserve"> location</w:t>
      </w:r>
      <w:r w:rsidRPr="002D2EC9">
        <w:rPr>
          <w:rFonts w:ascii="Helvetica" w:hAnsi="Helvetica" w:cs="Helvetica"/>
          <w:sz w:val="22"/>
          <w:szCs w:val="22"/>
          <w:lang w:val="en-US"/>
        </w:rPr>
        <w:t xml:space="preserve"> (van Asch and </w:t>
      </w:r>
      <w:proofErr w:type="spellStart"/>
      <w:r w:rsidRPr="002D2EC9">
        <w:rPr>
          <w:rFonts w:ascii="Helvetica" w:hAnsi="Helvetica" w:cs="Helvetica"/>
          <w:sz w:val="22"/>
          <w:szCs w:val="22"/>
          <w:lang w:val="en-US"/>
        </w:rPr>
        <w:t>Visser</w:t>
      </w:r>
      <w:proofErr w:type="spellEnd"/>
      <w:r w:rsidRPr="002D2EC9">
        <w:rPr>
          <w:rFonts w:ascii="Helvetica" w:hAnsi="Helvetica" w:cs="Helvetica"/>
          <w:sz w:val="22"/>
          <w:szCs w:val="22"/>
          <w:lang w:val="en-US"/>
        </w:rPr>
        <w:t xml:space="preserve"> 2007)</w:t>
      </w:r>
      <w:r w:rsidR="00D203A8" w:rsidRPr="002D2EC9">
        <w:rPr>
          <w:rFonts w:ascii="Helvetica" w:hAnsi="Helvetica" w:cs="Helvetica"/>
          <w:sz w:val="22"/>
          <w:szCs w:val="22"/>
          <w:lang w:val="en-US"/>
        </w:rPr>
        <w:t>; however,</w:t>
      </w:r>
      <w:r w:rsidR="004053EF" w:rsidRPr="002D2EC9">
        <w:rPr>
          <w:rFonts w:ascii="Helvetica" w:hAnsi="Helvetica" w:cs="Helvetica"/>
          <w:sz w:val="22"/>
          <w:szCs w:val="22"/>
          <w:lang w:val="en-US"/>
        </w:rPr>
        <w:t xml:space="preserve"> </w:t>
      </w:r>
      <w:r w:rsidR="00A72F99" w:rsidRPr="002D2EC9">
        <w:rPr>
          <w:rFonts w:ascii="Helvetica" w:hAnsi="Helvetica" w:cs="Helvetica"/>
          <w:sz w:val="22"/>
          <w:szCs w:val="22"/>
          <w:lang w:val="en-US"/>
        </w:rPr>
        <w:t xml:space="preserve">different </w:t>
      </w:r>
      <w:r w:rsidR="004053EF" w:rsidRPr="002D2EC9">
        <w:rPr>
          <w:rFonts w:ascii="Helvetica" w:hAnsi="Helvetica" w:cs="Helvetica"/>
          <w:sz w:val="22"/>
          <w:szCs w:val="22"/>
          <w:lang w:val="en-US"/>
        </w:rPr>
        <w:t>researchers manipulate</w:t>
      </w:r>
      <w:r w:rsidR="004940D8" w:rsidRPr="002D2EC9">
        <w:rPr>
          <w:rFonts w:ascii="Helvetica" w:hAnsi="Helvetica" w:cs="Helvetica"/>
          <w:sz w:val="22"/>
          <w:szCs w:val="22"/>
          <w:lang w:val="en-US"/>
        </w:rPr>
        <w:t>d</w:t>
      </w:r>
      <w:r w:rsidR="004053EF" w:rsidRPr="002D2EC9">
        <w:rPr>
          <w:rFonts w:ascii="Helvetica" w:hAnsi="Helvetica" w:cs="Helvetica"/>
          <w:sz w:val="22"/>
          <w:szCs w:val="22"/>
          <w:lang w:val="en-US"/>
        </w:rPr>
        <w:t xml:space="preserve"> the timing of larval emergence </w:t>
      </w:r>
      <w:r w:rsidR="00295AF3" w:rsidRPr="002D2EC9">
        <w:rPr>
          <w:rFonts w:ascii="Helvetica" w:hAnsi="Helvetica" w:cs="Helvetica"/>
          <w:sz w:val="22"/>
          <w:szCs w:val="22"/>
          <w:lang w:val="en-US"/>
        </w:rPr>
        <w:t xml:space="preserve">relative to bud break </w:t>
      </w:r>
      <w:r w:rsidR="004053EF" w:rsidRPr="002D2EC9">
        <w:rPr>
          <w:rFonts w:ascii="Helvetica" w:hAnsi="Helvetica" w:cs="Helvetica"/>
          <w:sz w:val="22"/>
          <w:szCs w:val="22"/>
          <w:lang w:val="en-US"/>
        </w:rPr>
        <w:t xml:space="preserve">to </w:t>
      </w:r>
      <w:r w:rsidR="00C24220" w:rsidRPr="002D2EC9">
        <w:rPr>
          <w:rFonts w:ascii="Helvetica" w:hAnsi="Helvetica" w:cs="Helvetica"/>
          <w:sz w:val="22"/>
          <w:szCs w:val="22"/>
          <w:lang w:val="en-US"/>
        </w:rPr>
        <w:t>test for support for the Cushing hypothesis</w:t>
      </w:r>
      <w:r w:rsidR="004053EF" w:rsidRPr="002D2EC9">
        <w:rPr>
          <w:rFonts w:ascii="Helvetica" w:hAnsi="Helvetica" w:cs="Helvetica"/>
          <w:sz w:val="22"/>
          <w:szCs w:val="22"/>
          <w:lang w:val="en-US"/>
        </w:rPr>
        <w:t xml:space="preserve"> (</w:t>
      </w:r>
      <w:proofErr w:type="spellStart"/>
      <w:r w:rsidR="00586884" w:rsidRPr="002D2EC9">
        <w:rPr>
          <w:rFonts w:ascii="Helvetica" w:hAnsi="Helvetica" w:cs="Helvetica"/>
          <w:sz w:val="22"/>
          <w:szCs w:val="22"/>
          <w:lang w:val="en-US"/>
        </w:rPr>
        <w:t>Tikkanen</w:t>
      </w:r>
      <w:proofErr w:type="spellEnd"/>
      <w:r w:rsidR="00586884" w:rsidRPr="002D2EC9">
        <w:rPr>
          <w:rFonts w:ascii="Helvetica" w:hAnsi="Helvetica" w:cs="Helvetica"/>
          <w:sz w:val="22"/>
          <w:szCs w:val="22"/>
          <w:lang w:val="en-US"/>
        </w:rPr>
        <w:t xml:space="preserve"> and </w:t>
      </w:r>
      <w:proofErr w:type="spellStart"/>
      <w:r w:rsidR="00586884" w:rsidRPr="002D2EC9">
        <w:rPr>
          <w:rFonts w:ascii="Helvetica" w:hAnsi="Helvetica" w:cs="Helvetica"/>
          <w:sz w:val="22"/>
          <w:szCs w:val="22"/>
          <w:lang w:val="en-US"/>
        </w:rPr>
        <w:t>Julkunen-Tiitto</w:t>
      </w:r>
      <w:proofErr w:type="spellEnd"/>
      <w:r w:rsidR="00586884" w:rsidRPr="002D2EC9">
        <w:rPr>
          <w:rFonts w:ascii="Helvetica" w:hAnsi="Helvetica" w:cs="Helvetica"/>
          <w:sz w:val="22"/>
          <w:szCs w:val="22"/>
          <w:lang w:val="en-US"/>
        </w:rPr>
        <w:t xml:space="preserve"> 2003; </w:t>
      </w:r>
      <w:r w:rsidR="004053EF" w:rsidRPr="002D2EC9">
        <w:rPr>
          <w:rFonts w:ascii="Helvetica" w:hAnsi="Helvetica" w:cs="Helvetica"/>
          <w:sz w:val="22"/>
          <w:szCs w:val="22"/>
          <w:lang w:val="en-US"/>
        </w:rPr>
        <w:t xml:space="preserve">Figure </w:t>
      </w:r>
      <w:r w:rsidR="000B1F46" w:rsidRPr="002D2EC9">
        <w:rPr>
          <w:rFonts w:ascii="Helvetica" w:hAnsi="Helvetica" w:cs="Helvetica"/>
          <w:sz w:val="22"/>
          <w:szCs w:val="22"/>
          <w:lang w:val="en-US"/>
        </w:rPr>
        <w:t>4</w:t>
      </w:r>
      <w:r w:rsidR="004053EF" w:rsidRPr="002D2EC9">
        <w:rPr>
          <w:rFonts w:ascii="Helvetica" w:hAnsi="Helvetica" w:cs="Helvetica"/>
          <w:sz w:val="22"/>
          <w:szCs w:val="22"/>
          <w:lang w:val="en-US"/>
        </w:rPr>
        <w:t>).</w:t>
      </w:r>
      <w:r w:rsidR="00CA3FE7" w:rsidRPr="002D2EC9">
        <w:rPr>
          <w:rFonts w:ascii="Helvetica" w:hAnsi="Helvetica" w:cs="Helvetica"/>
          <w:sz w:val="22"/>
          <w:szCs w:val="22"/>
          <w:lang w:val="en-US"/>
        </w:rPr>
        <w:t xml:space="preserve"> </w:t>
      </w:r>
      <w:r w:rsidR="00CD069F" w:rsidRPr="002D2EC9">
        <w:rPr>
          <w:rFonts w:ascii="Helvetica" w:hAnsi="Helvetica" w:cs="Helvetica"/>
          <w:sz w:val="22"/>
          <w:szCs w:val="22"/>
          <w:lang w:val="en-US"/>
        </w:rPr>
        <w:t>Although the strength of the relationship may vary across popu</w:t>
      </w:r>
      <w:r w:rsidR="00A85595" w:rsidRPr="002D2EC9">
        <w:rPr>
          <w:rFonts w:ascii="Helvetica" w:hAnsi="Helvetica" w:cs="Helvetica"/>
          <w:sz w:val="22"/>
          <w:szCs w:val="22"/>
          <w:lang w:val="en-US"/>
        </w:rPr>
        <w:t>lations (e.g.</w:t>
      </w:r>
      <w:r w:rsidR="006B6537" w:rsidRPr="002D2EC9">
        <w:rPr>
          <w:rFonts w:ascii="Helvetica" w:hAnsi="Helvetica" w:cs="Helvetica"/>
          <w:sz w:val="22"/>
          <w:szCs w:val="22"/>
          <w:lang w:val="en-US"/>
        </w:rPr>
        <w:t xml:space="preserve">, </w:t>
      </w:r>
      <w:proofErr w:type="spellStart"/>
      <w:r w:rsidR="006B6537" w:rsidRPr="002D2EC9">
        <w:rPr>
          <w:rFonts w:ascii="Helvetica" w:hAnsi="Helvetica" w:cs="Helvetica"/>
          <w:sz w:val="22"/>
          <w:szCs w:val="22"/>
          <w:lang w:val="en-US"/>
        </w:rPr>
        <w:t>Visser</w:t>
      </w:r>
      <w:proofErr w:type="spellEnd"/>
      <w:r w:rsidR="006B6537" w:rsidRPr="002D2EC9">
        <w:rPr>
          <w:rFonts w:ascii="Helvetica" w:hAnsi="Helvetica" w:cs="Helvetica"/>
          <w:sz w:val="22"/>
          <w:szCs w:val="22"/>
          <w:lang w:val="en-US"/>
        </w:rPr>
        <w:t xml:space="preserve"> et al. 1998; </w:t>
      </w:r>
      <w:proofErr w:type="spellStart"/>
      <w:r w:rsidR="006B6537" w:rsidRPr="002D2EC9">
        <w:rPr>
          <w:rFonts w:ascii="Helvetica" w:hAnsi="Helvetica" w:cs="Helvetica"/>
          <w:sz w:val="22"/>
          <w:szCs w:val="22"/>
          <w:lang w:val="en-US"/>
        </w:rPr>
        <w:t>Charmantier</w:t>
      </w:r>
      <w:proofErr w:type="spellEnd"/>
      <w:r w:rsidR="006B6537" w:rsidRPr="002D2EC9">
        <w:rPr>
          <w:rFonts w:ascii="Helvetica" w:hAnsi="Helvetica" w:cs="Helvetica"/>
          <w:sz w:val="22"/>
          <w:szCs w:val="22"/>
          <w:lang w:val="en-US"/>
        </w:rPr>
        <w:t xml:space="preserve"> et al. 2008</w:t>
      </w:r>
      <w:r w:rsidR="00A85595" w:rsidRPr="002D2EC9">
        <w:rPr>
          <w:rFonts w:ascii="Helvetica" w:hAnsi="Helvetica" w:cs="Helvetica"/>
          <w:sz w:val="22"/>
          <w:szCs w:val="22"/>
          <w:lang w:val="en-US"/>
        </w:rPr>
        <w:t xml:space="preserve">), </w:t>
      </w:r>
      <w:r w:rsidR="00AF079E" w:rsidRPr="002D2EC9">
        <w:rPr>
          <w:rFonts w:ascii="Helvetica" w:hAnsi="Helvetica" w:cs="Helvetica"/>
          <w:sz w:val="22"/>
          <w:szCs w:val="22"/>
          <w:lang w:val="en-US"/>
        </w:rPr>
        <w:t>a synthesis</w:t>
      </w:r>
      <w:r w:rsidR="00CD069F" w:rsidRPr="002D2EC9">
        <w:rPr>
          <w:rFonts w:ascii="Helvetica" w:hAnsi="Helvetica" w:cs="Helvetica"/>
          <w:sz w:val="22"/>
          <w:szCs w:val="22"/>
          <w:lang w:val="en-US"/>
        </w:rPr>
        <w:t xml:space="preserve"> of the</w:t>
      </w:r>
      <w:r w:rsidR="00790AEC" w:rsidRPr="002D2EC9">
        <w:rPr>
          <w:rFonts w:ascii="Helvetica" w:hAnsi="Helvetica" w:cs="Helvetica"/>
          <w:sz w:val="22"/>
          <w:szCs w:val="22"/>
          <w:lang w:val="en-US"/>
        </w:rPr>
        <w:t xml:space="preserve"> findings from the two</w:t>
      </w:r>
      <w:r w:rsidR="00CD069F" w:rsidRPr="002D2EC9">
        <w:rPr>
          <w:rFonts w:ascii="Helvetica" w:hAnsi="Helvetica" w:cs="Helvetica"/>
          <w:sz w:val="22"/>
          <w:szCs w:val="22"/>
          <w:lang w:val="en-US"/>
        </w:rPr>
        <w:t xml:space="preserve"> approaches </w:t>
      </w:r>
      <w:r w:rsidR="002622EC" w:rsidRPr="002D2EC9">
        <w:rPr>
          <w:rFonts w:ascii="Helvetica" w:hAnsi="Helvetica" w:cs="Helvetica"/>
          <w:sz w:val="22"/>
          <w:szCs w:val="22"/>
          <w:lang w:val="en-US"/>
        </w:rPr>
        <w:t xml:space="preserve">(i.e. observational and experimental) </w:t>
      </w:r>
      <w:r w:rsidR="002C638D" w:rsidRPr="002D2EC9">
        <w:rPr>
          <w:rFonts w:ascii="Helvetica" w:hAnsi="Helvetica" w:cs="Helvetica"/>
          <w:sz w:val="22"/>
          <w:szCs w:val="22"/>
          <w:lang w:val="en-US"/>
        </w:rPr>
        <w:t xml:space="preserve">can shed light on </w:t>
      </w:r>
      <w:r w:rsidR="00176AD6" w:rsidRPr="002D2EC9">
        <w:rPr>
          <w:rFonts w:ascii="Helvetica" w:hAnsi="Helvetica" w:cs="Helvetica"/>
          <w:sz w:val="22"/>
          <w:szCs w:val="22"/>
          <w:lang w:val="en-US"/>
        </w:rPr>
        <w:t>the state of</w:t>
      </w:r>
      <w:r w:rsidR="00225ECD" w:rsidRPr="002D2EC9">
        <w:rPr>
          <w:rFonts w:ascii="Helvetica" w:hAnsi="Helvetica" w:cs="Helvetica"/>
          <w:sz w:val="22"/>
          <w:szCs w:val="22"/>
          <w:lang w:val="en-US"/>
        </w:rPr>
        <w:t xml:space="preserve"> our knowledge of the system</w:t>
      </w:r>
      <w:r w:rsidR="001728EF" w:rsidRPr="002D2EC9">
        <w:rPr>
          <w:rFonts w:ascii="Helvetica" w:hAnsi="Helvetica" w:cs="Helvetica"/>
          <w:sz w:val="22"/>
          <w:szCs w:val="22"/>
          <w:lang w:val="en-US"/>
        </w:rPr>
        <w:t xml:space="preserve"> and can guide future research</w:t>
      </w:r>
      <w:r w:rsidR="00983A37" w:rsidRPr="002D2EC9">
        <w:rPr>
          <w:rFonts w:ascii="Helvetica" w:hAnsi="Helvetica" w:cs="Helvetica"/>
          <w:sz w:val="22"/>
          <w:szCs w:val="22"/>
          <w:lang w:val="en-US"/>
        </w:rPr>
        <w:t>. H</w:t>
      </w:r>
      <w:r w:rsidR="001D52BB" w:rsidRPr="002D2EC9">
        <w:rPr>
          <w:rFonts w:ascii="Helvetica" w:hAnsi="Helvetica" w:cs="Helvetica"/>
          <w:sz w:val="22"/>
          <w:szCs w:val="22"/>
          <w:lang w:val="en-US"/>
        </w:rPr>
        <w:t>ere</w:t>
      </w:r>
      <w:r w:rsidR="002622EC" w:rsidRPr="002D2EC9">
        <w:rPr>
          <w:rFonts w:ascii="Helvetica" w:hAnsi="Helvetica" w:cs="Helvetica"/>
          <w:sz w:val="22"/>
          <w:szCs w:val="22"/>
          <w:lang w:val="en-US"/>
        </w:rPr>
        <w:t>, for this system,</w:t>
      </w:r>
      <w:r w:rsidR="00983A37" w:rsidRPr="002D2EC9">
        <w:rPr>
          <w:rFonts w:ascii="Helvetica" w:hAnsi="Helvetica" w:cs="Helvetica"/>
          <w:sz w:val="22"/>
          <w:szCs w:val="22"/>
          <w:lang w:val="en-US"/>
        </w:rPr>
        <w:t xml:space="preserve"> </w:t>
      </w:r>
      <w:r w:rsidR="00176AD6" w:rsidRPr="002D2EC9">
        <w:rPr>
          <w:rFonts w:ascii="Helvetica" w:hAnsi="Helvetica" w:cs="Helvetica"/>
          <w:sz w:val="22"/>
          <w:szCs w:val="22"/>
          <w:lang w:val="en-US"/>
        </w:rPr>
        <w:t>we learn</w:t>
      </w:r>
      <w:r w:rsidR="00F00805" w:rsidRPr="002D2EC9">
        <w:rPr>
          <w:rFonts w:ascii="Helvetica" w:hAnsi="Helvetica" w:cs="Helvetica"/>
          <w:sz w:val="22"/>
          <w:szCs w:val="22"/>
          <w:lang w:val="en-US"/>
        </w:rPr>
        <w:t>ed</w:t>
      </w:r>
      <w:r w:rsidR="00176AD6" w:rsidRPr="002D2EC9">
        <w:rPr>
          <w:rFonts w:ascii="Helvetica" w:hAnsi="Helvetica" w:cs="Helvetica"/>
          <w:sz w:val="22"/>
          <w:szCs w:val="22"/>
          <w:lang w:val="en-US"/>
        </w:rPr>
        <w:t xml:space="preserve"> </w:t>
      </w:r>
      <w:r w:rsidR="00E3030C" w:rsidRPr="002D2EC9">
        <w:rPr>
          <w:rFonts w:ascii="Helvetica" w:hAnsi="Helvetica" w:cs="Helvetica"/>
          <w:sz w:val="22"/>
          <w:szCs w:val="22"/>
          <w:lang w:val="en-US"/>
        </w:rPr>
        <w:t xml:space="preserve">where </w:t>
      </w:r>
      <w:r w:rsidR="003674DC" w:rsidRPr="002D2EC9">
        <w:rPr>
          <w:rFonts w:ascii="Helvetica" w:hAnsi="Helvetica" w:cs="Helvetica"/>
          <w:sz w:val="22"/>
          <w:szCs w:val="22"/>
          <w:lang w:val="en-US"/>
        </w:rPr>
        <w:t xml:space="preserve">the </w:t>
      </w:r>
      <w:r w:rsidR="00E3030C" w:rsidRPr="002D2EC9">
        <w:rPr>
          <w:rFonts w:ascii="Helvetica" w:hAnsi="Helvetica" w:cs="Helvetica"/>
          <w:sz w:val="22"/>
          <w:szCs w:val="22"/>
          <w:lang w:val="en-US"/>
        </w:rPr>
        <w:t>interaction is currently placed along the curve</w:t>
      </w:r>
      <w:r w:rsidR="003674DC" w:rsidRPr="002D2EC9">
        <w:rPr>
          <w:rFonts w:ascii="Helvetica" w:hAnsi="Helvetica" w:cs="Helvetica"/>
          <w:sz w:val="22"/>
          <w:szCs w:val="22"/>
          <w:lang w:val="en-US"/>
        </w:rPr>
        <w:t>,</w:t>
      </w:r>
      <w:r w:rsidR="00E3030C" w:rsidRPr="002D2EC9">
        <w:rPr>
          <w:rFonts w:ascii="Helvetica" w:hAnsi="Helvetica" w:cs="Helvetica"/>
          <w:sz w:val="22"/>
          <w:szCs w:val="22"/>
          <w:lang w:val="en-US"/>
        </w:rPr>
        <w:t xml:space="preserve"> how little </w:t>
      </w:r>
      <w:r w:rsidR="005B2796" w:rsidRPr="002D2EC9">
        <w:rPr>
          <w:rFonts w:ascii="Helvetica" w:hAnsi="Helvetica" w:cs="Helvetica"/>
          <w:sz w:val="22"/>
          <w:szCs w:val="22"/>
          <w:lang w:val="en-US"/>
        </w:rPr>
        <w:t>of the curve is sampled with a 10</w:t>
      </w:r>
      <w:r w:rsidR="00E3030C" w:rsidRPr="002D2EC9">
        <w:rPr>
          <w:rFonts w:ascii="Helvetica" w:hAnsi="Helvetica" w:cs="Helvetica"/>
          <w:sz w:val="22"/>
          <w:szCs w:val="22"/>
          <w:lang w:val="en-US"/>
        </w:rPr>
        <w:t xml:space="preserve"> year </w:t>
      </w:r>
      <w:r w:rsidR="003674DC" w:rsidRPr="002D2EC9">
        <w:rPr>
          <w:rFonts w:ascii="Helvetica" w:hAnsi="Helvetica" w:cs="Helvetica"/>
          <w:sz w:val="22"/>
          <w:szCs w:val="22"/>
          <w:lang w:val="en-US"/>
        </w:rPr>
        <w:t xml:space="preserve">post-climate change time-series, and </w:t>
      </w:r>
      <w:r w:rsidR="00983A37" w:rsidRPr="002D2EC9">
        <w:rPr>
          <w:rFonts w:ascii="Helvetica" w:hAnsi="Helvetica" w:cs="Helvetica"/>
          <w:sz w:val="22"/>
          <w:szCs w:val="22"/>
          <w:lang w:val="en-US"/>
        </w:rPr>
        <w:t>that</w:t>
      </w:r>
      <w:r w:rsidR="00936220" w:rsidRPr="002D2EC9">
        <w:rPr>
          <w:rFonts w:ascii="Helvetica" w:hAnsi="Helvetica" w:cs="Helvetica"/>
          <w:sz w:val="22"/>
          <w:szCs w:val="22"/>
          <w:lang w:val="en-US"/>
        </w:rPr>
        <w:t>—</w:t>
      </w:r>
      <w:r w:rsidR="003674DC" w:rsidRPr="002D2EC9">
        <w:rPr>
          <w:rFonts w:ascii="Helvetica" w:hAnsi="Helvetica" w:cs="Helvetica"/>
          <w:sz w:val="22"/>
          <w:szCs w:val="22"/>
          <w:lang w:val="en-US"/>
        </w:rPr>
        <w:t>without a clear baseline</w:t>
      </w:r>
      <w:r w:rsidR="00936220" w:rsidRPr="002D2EC9">
        <w:rPr>
          <w:rFonts w:ascii="Helvetica" w:hAnsi="Helvetica" w:cs="Helvetica"/>
          <w:sz w:val="22"/>
          <w:szCs w:val="22"/>
          <w:lang w:val="en-US"/>
        </w:rPr>
        <w:t>—</w:t>
      </w:r>
      <w:r w:rsidR="00BF081D" w:rsidRPr="002D2EC9">
        <w:rPr>
          <w:rFonts w:ascii="Helvetica" w:hAnsi="Helvetica" w:cs="Helvetica"/>
          <w:sz w:val="22"/>
          <w:szCs w:val="22"/>
          <w:lang w:val="en-US"/>
        </w:rPr>
        <w:t>it is difficult to predict</w:t>
      </w:r>
      <w:r w:rsidR="00983A37" w:rsidRPr="002D2EC9">
        <w:rPr>
          <w:rFonts w:ascii="Helvetica" w:hAnsi="Helvetica" w:cs="Helvetica"/>
          <w:sz w:val="22"/>
          <w:szCs w:val="22"/>
          <w:lang w:val="en-US"/>
        </w:rPr>
        <w:t xml:space="preserve"> </w:t>
      </w:r>
      <w:r w:rsidR="003674DC" w:rsidRPr="002D2EC9">
        <w:rPr>
          <w:rFonts w:ascii="Helvetica" w:hAnsi="Helvetica" w:cs="Helvetica"/>
          <w:sz w:val="22"/>
          <w:szCs w:val="22"/>
          <w:lang w:val="en-US"/>
        </w:rPr>
        <w:t xml:space="preserve">how the performance of </w:t>
      </w:r>
      <w:r w:rsidR="003674DC" w:rsidRPr="002D2EC9">
        <w:rPr>
          <w:rFonts w:ascii="Helvetica" w:hAnsi="Helvetica" w:cs="Helvetica"/>
          <w:i/>
          <w:sz w:val="22"/>
          <w:szCs w:val="22"/>
          <w:lang w:val="en-US"/>
        </w:rPr>
        <w:t xml:space="preserve">O. </w:t>
      </w:r>
      <w:proofErr w:type="spellStart"/>
      <w:r w:rsidR="003674DC" w:rsidRPr="002D2EC9">
        <w:rPr>
          <w:rFonts w:ascii="Helvetica" w:hAnsi="Helvetica" w:cs="Helvetica"/>
          <w:i/>
          <w:sz w:val="22"/>
          <w:szCs w:val="22"/>
          <w:lang w:val="en-US"/>
        </w:rPr>
        <w:t>brumata</w:t>
      </w:r>
      <w:proofErr w:type="spellEnd"/>
      <w:r w:rsidR="00E3030C" w:rsidRPr="002D2EC9">
        <w:rPr>
          <w:rFonts w:ascii="Helvetica" w:hAnsi="Helvetica" w:cs="Helvetica"/>
          <w:sz w:val="22"/>
          <w:szCs w:val="22"/>
          <w:lang w:val="en-US"/>
        </w:rPr>
        <w:t xml:space="preserve"> </w:t>
      </w:r>
      <w:r w:rsidR="003674DC" w:rsidRPr="002D2EC9">
        <w:rPr>
          <w:rFonts w:ascii="Helvetica" w:hAnsi="Helvetica" w:cs="Helvetica"/>
          <w:sz w:val="22"/>
          <w:szCs w:val="22"/>
          <w:lang w:val="en-US"/>
        </w:rPr>
        <w:t xml:space="preserve">will be affected by changes in </w:t>
      </w:r>
      <w:proofErr w:type="spellStart"/>
      <w:r w:rsidR="003674DC" w:rsidRPr="002D2EC9">
        <w:rPr>
          <w:rFonts w:ascii="Helvetica" w:hAnsi="Helvetica" w:cs="Helvetica"/>
          <w:sz w:val="22"/>
          <w:szCs w:val="22"/>
          <w:lang w:val="en-US"/>
        </w:rPr>
        <w:t>phenological</w:t>
      </w:r>
      <w:proofErr w:type="spellEnd"/>
      <w:r w:rsidR="003674DC" w:rsidRPr="002D2EC9">
        <w:rPr>
          <w:rFonts w:ascii="Helvetica" w:hAnsi="Helvetica" w:cs="Helvetica"/>
          <w:sz w:val="22"/>
          <w:szCs w:val="22"/>
          <w:lang w:val="en-US"/>
        </w:rPr>
        <w:t xml:space="preserve"> synchrony.</w:t>
      </w:r>
      <w:r w:rsidR="00E3030C" w:rsidRPr="002D2EC9">
        <w:rPr>
          <w:rFonts w:ascii="Helvetica" w:hAnsi="Helvetica" w:cs="Helvetica"/>
          <w:sz w:val="22"/>
          <w:szCs w:val="22"/>
          <w:lang w:val="en-US"/>
        </w:rPr>
        <w:t xml:space="preserve"> </w:t>
      </w:r>
      <w:r w:rsidR="002D7AAE" w:rsidRPr="002D2EC9">
        <w:rPr>
          <w:rFonts w:ascii="Helvetica" w:hAnsi="Helvetica" w:cs="Helvetica"/>
          <w:sz w:val="22"/>
          <w:szCs w:val="22"/>
          <w:lang w:val="en-US"/>
        </w:rPr>
        <w:t xml:space="preserve">Given the knowledge about the Cushing curve for this interaction, </w:t>
      </w:r>
      <w:r w:rsidR="00D52DD3" w:rsidRPr="002D2EC9">
        <w:rPr>
          <w:rFonts w:ascii="Helvetica" w:hAnsi="Helvetica" w:cs="Helvetica"/>
          <w:sz w:val="22"/>
          <w:szCs w:val="22"/>
          <w:lang w:val="en-US"/>
        </w:rPr>
        <w:t>m</w:t>
      </w:r>
      <w:proofErr w:type="spellStart"/>
      <w:r w:rsidR="00E41889" w:rsidRPr="002D2EC9">
        <w:rPr>
          <w:rFonts w:ascii="Helvetica" w:eastAsia="Times New Roman" w:hAnsi="Helvetica" w:cs="Helvetica"/>
          <w:sz w:val="22"/>
          <w:szCs w:val="22"/>
        </w:rPr>
        <w:t>odelling</w:t>
      </w:r>
      <w:proofErr w:type="spellEnd"/>
      <w:r w:rsidR="00E41889" w:rsidRPr="002D2EC9">
        <w:rPr>
          <w:rFonts w:ascii="Helvetica" w:eastAsia="Times New Roman" w:hAnsi="Helvetica" w:cs="Helvetica"/>
          <w:sz w:val="22"/>
          <w:szCs w:val="22"/>
        </w:rPr>
        <w:t xml:space="preserve"> pre-climate change baselines based on</w:t>
      </w:r>
      <w:r w:rsidR="00753D7D" w:rsidRPr="002D2EC9">
        <w:rPr>
          <w:rFonts w:ascii="Helvetica" w:eastAsia="Times New Roman" w:hAnsi="Helvetica" w:cs="Helvetica"/>
          <w:sz w:val="22"/>
          <w:szCs w:val="22"/>
        </w:rPr>
        <w:t xml:space="preserve"> knowledge of</w:t>
      </w:r>
      <w:r w:rsidR="00E41889" w:rsidRPr="002D2EC9">
        <w:rPr>
          <w:rFonts w:ascii="Helvetica" w:eastAsia="Times New Roman" w:hAnsi="Helvetica" w:cs="Helvetica"/>
          <w:sz w:val="22"/>
          <w:szCs w:val="22"/>
        </w:rPr>
        <w:t xml:space="preserve"> </w:t>
      </w:r>
      <w:proofErr w:type="spellStart"/>
      <w:r w:rsidR="00E41889" w:rsidRPr="002D2EC9">
        <w:rPr>
          <w:rFonts w:ascii="Helvetica" w:eastAsia="Times New Roman" w:hAnsi="Helvetica" w:cs="Helvetica"/>
          <w:sz w:val="22"/>
          <w:szCs w:val="22"/>
        </w:rPr>
        <w:t>phenological</w:t>
      </w:r>
      <w:proofErr w:type="spellEnd"/>
      <w:r w:rsidR="00E41889" w:rsidRPr="002D2EC9">
        <w:rPr>
          <w:rFonts w:ascii="Helvetica" w:eastAsia="Times New Roman" w:hAnsi="Helvetica" w:cs="Helvetica"/>
          <w:sz w:val="22"/>
          <w:szCs w:val="22"/>
        </w:rPr>
        <w:t xml:space="preserve"> cues </w:t>
      </w:r>
      <w:r w:rsidR="007264A6" w:rsidRPr="002D2EC9">
        <w:rPr>
          <w:rFonts w:ascii="Helvetica" w:eastAsia="Times New Roman" w:hAnsi="Helvetica" w:cs="Helvetica"/>
          <w:sz w:val="22"/>
          <w:szCs w:val="22"/>
        </w:rPr>
        <w:t xml:space="preserve">using a </w:t>
      </w:r>
      <w:proofErr w:type="spellStart"/>
      <w:r w:rsidR="00DA5701" w:rsidRPr="002D2EC9">
        <w:rPr>
          <w:rFonts w:ascii="Helvetica" w:eastAsia="Times New Roman" w:hAnsi="Helvetica" w:cs="Helvetica"/>
          <w:sz w:val="22"/>
          <w:szCs w:val="22"/>
        </w:rPr>
        <w:t>hindcasting</w:t>
      </w:r>
      <w:proofErr w:type="spellEnd"/>
      <w:r w:rsidR="007264A6" w:rsidRPr="002D2EC9">
        <w:rPr>
          <w:rFonts w:ascii="Helvetica" w:eastAsia="Times New Roman" w:hAnsi="Helvetica" w:cs="Helvetica"/>
          <w:sz w:val="22"/>
          <w:szCs w:val="22"/>
        </w:rPr>
        <w:t xml:space="preserve"> approach (</w:t>
      </w:r>
      <w:proofErr w:type="spellStart"/>
      <w:r w:rsidR="00155889" w:rsidRPr="002D2EC9">
        <w:rPr>
          <w:rFonts w:ascii="Helvetica" w:eastAsia="Times New Roman" w:hAnsi="Helvetica" w:cs="Helvetica"/>
          <w:sz w:val="22"/>
          <w:szCs w:val="22"/>
        </w:rPr>
        <w:t>Senner</w:t>
      </w:r>
      <w:proofErr w:type="spellEnd"/>
      <w:r w:rsidR="00155889" w:rsidRPr="002D2EC9">
        <w:rPr>
          <w:rFonts w:ascii="Helvetica" w:eastAsia="Times New Roman" w:hAnsi="Helvetica" w:cs="Helvetica"/>
          <w:sz w:val="22"/>
          <w:szCs w:val="22"/>
        </w:rPr>
        <w:t xml:space="preserve"> et al. 2016; </w:t>
      </w:r>
      <w:proofErr w:type="spellStart"/>
      <w:r w:rsidR="00E20BA9" w:rsidRPr="002D2EC9">
        <w:rPr>
          <w:rFonts w:ascii="Helvetica" w:eastAsia="Times New Roman" w:hAnsi="Helvetica" w:cs="Helvetica"/>
          <w:sz w:val="22"/>
          <w:szCs w:val="22"/>
        </w:rPr>
        <w:t>Deacy</w:t>
      </w:r>
      <w:proofErr w:type="spellEnd"/>
      <w:r w:rsidR="00E20BA9" w:rsidRPr="002D2EC9">
        <w:rPr>
          <w:rFonts w:ascii="Helvetica" w:eastAsia="Times New Roman" w:hAnsi="Helvetica" w:cs="Helvetica"/>
          <w:sz w:val="22"/>
          <w:szCs w:val="22"/>
        </w:rPr>
        <w:t xml:space="preserve"> et al. 2017</w:t>
      </w:r>
      <w:r w:rsidR="000A5C98" w:rsidRPr="002D2EC9">
        <w:rPr>
          <w:rFonts w:ascii="Helvetica" w:eastAsia="Times New Roman" w:hAnsi="Helvetica" w:cs="Helvetica"/>
          <w:sz w:val="22"/>
          <w:szCs w:val="22"/>
        </w:rPr>
        <w:t>),</w:t>
      </w:r>
      <w:r w:rsidR="007264A6" w:rsidRPr="002D2EC9">
        <w:rPr>
          <w:rFonts w:ascii="Helvetica" w:eastAsia="Times New Roman" w:hAnsi="Helvetica" w:cs="Helvetica"/>
          <w:sz w:val="22"/>
          <w:szCs w:val="22"/>
        </w:rPr>
        <w:t xml:space="preserve"> </w:t>
      </w:r>
      <w:r w:rsidR="005E57DB" w:rsidRPr="002D2EC9">
        <w:rPr>
          <w:rFonts w:ascii="Helvetica" w:eastAsia="Times New Roman" w:hAnsi="Helvetica" w:cs="Helvetica"/>
          <w:sz w:val="22"/>
          <w:szCs w:val="22"/>
        </w:rPr>
        <w:t xml:space="preserve">process-based </w:t>
      </w:r>
      <w:proofErr w:type="spellStart"/>
      <w:r w:rsidR="005E57DB" w:rsidRPr="002D2EC9">
        <w:rPr>
          <w:rFonts w:ascii="Helvetica" w:eastAsia="Times New Roman" w:hAnsi="Helvetica" w:cs="Helvetica"/>
          <w:sz w:val="22"/>
          <w:szCs w:val="22"/>
        </w:rPr>
        <w:t>phenological</w:t>
      </w:r>
      <w:proofErr w:type="spellEnd"/>
      <w:r w:rsidR="005E57DB" w:rsidRPr="002D2EC9">
        <w:rPr>
          <w:rFonts w:ascii="Helvetica" w:eastAsia="Times New Roman" w:hAnsi="Helvetica" w:cs="Helvetica"/>
          <w:sz w:val="22"/>
          <w:szCs w:val="22"/>
        </w:rPr>
        <w:t xml:space="preserve"> models</w:t>
      </w:r>
      <w:r w:rsidR="00FA07E5" w:rsidRPr="002D2EC9">
        <w:rPr>
          <w:rFonts w:ascii="Helvetica" w:eastAsia="Times New Roman" w:hAnsi="Helvetica" w:cs="Helvetica"/>
          <w:sz w:val="22"/>
          <w:szCs w:val="22"/>
        </w:rPr>
        <w:t xml:space="preserve"> </w:t>
      </w:r>
      <w:r w:rsidR="007264A6" w:rsidRPr="002D2EC9">
        <w:rPr>
          <w:rFonts w:ascii="Helvetica" w:eastAsia="Times New Roman" w:hAnsi="Helvetica" w:cs="Helvetica"/>
          <w:sz w:val="22"/>
          <w:szCs w:val="22"/>
        </w:rPr>
        <w:t>(</w:t>
      </w:r>
      <w:proofErr w:type="spellStart"/>
      <w:r w:rsidR="00FA07E5" w:rsidRPr="002D2EC9">
        <w:rPr>
          <w:rFonts w:ascii="Helvetica" w:eastAsia="Times New Roman" w:hAnsi="Helvetica" w:cs="Helvetica"/>
          <w:sz w:val="22"/>
          <w:szCs w:val="22"/>
        </w:rPr>
        <w:t>Chuine</w:t>
      </w:r>
      <w:proofErr w:type="spellEnd"/>
      <w:r w:rsidR="00FA07E5" w:rsidRPr="002D2EC9">
        <w:rPr>
          <w:rFonts w:ascii="Helvetica" w:eastAsia="Times New Roman" w:hAnsi="Helvetica" w:cs="Helvetica"/>
          <w:sz w:val="22"/>
          <w:szCs w:val="22"/>
        </w:rPr>
        <w:t xml:space="preserve"> and R</w:t>
      </w:r>
      <w:r w:rsidR="00FA07E5" w:rsidRPr="002D2EC9">
        <w:rPr>
          <w:rFonts w:ascii="Helvetica" w:eastAsia="Times New Roman" w:hAnsi="Helvetica" w:cs="Helvetica"/>
          <w:sz w:val="22"/>
          <w:szCs w:val="22"/>
          <w:lang w:val="fr-FR"/>
        </w:rPr>
        <w:t>é</w:t>
      </w:r>
      <w:proofErr w:type="spellStart"/>
      <w:r w:rsidR="00FA07E5" w:rsidRPr="002D2EC9">
        <w:rPr>
          <w:rFonts w:ascii="Helvetica" w:eastAsia="Times New Roman" w:hAnsi="Helvetica" w:cs="Helvetica"/>
          <w:sz w:val="22"/>
          <w:szCs w:val="22"/>
        </w:rPr>
        <w:t>gnière</w:t>
      </w:r>
      <w:proofErr w:type="spellEnd"/>
      <w:r w:rsidR="00FA07E5" w:rsidRPr="002D2EC9">
        <w:rPr>
          <w:rFonts w:ascii="Helvetica" w:eastAsia="Times New Roman" w:hAnsi="Helvetica" w:cs="Helvetica"/>
          <w:sz w:val="22"/>
          <w:szCs w:val="22"/>
        </w:rPr>
        <w:t xml:space="preserve"> 2017</w:t>
      </w:r>
      <w:r w:rsidR="005E57DB" w:rsidRPr="002D2EC9">
        <w:rPr>
          <w:rFonts w:ascii="Helvetica" w:eastAsia="Times New Roman" w:hAnsi="Helvetica" w:cs="Helvetica"/>
          <w:sz w:val="22"/>
          <w:szCs w:val="22"/>
        </w:rPr>
        <w:t>)</w:t>
      </w:r>
      <w:r w:rsidR="000A5C98" w:rsidRPr="002D2EC9">
        <w:rPr>
          <w:rFonts w:ascii="Helvetica" w:eastAsia="Times New Roman" w:hAnsi="Helvetica" w:cs="Helvetica"/>
          <w:sz w:val="22"/>
          <w:szCs w:val="22"/>
        </w:rPr>
        <w:t>, and/or</w:t>
      </w:r>
      <w:r w:rsidR="005E57DB" w:rsidRPr="002D2EC9">
        <w:rPr>
          <w:rFonts w:ascii="Helvetica" w:eastAsia="Times New Roman" w:hAnsi="Helvetica" w:cs="Helvetica"/>
          <w:sz w:val="22"/>
          <w:szCs w:val="22"/>
        </w:rPr>
        <w:t xml:space="preserve"> </w:t>
      </w:r>
      <w:proofErr w:type="spellStart"/>
      <w:r w:rsidR="000A5C98" w:rsidRPr="002D2EC9">
        <w:rPr>
          <w:rFonts w:ascii="Helvetica" w:eastAsia="Times New Roman" w:hAnsi="Helvetica" w:cs="Helvetica"/>
          <w:sz w:val="22"/>
          <w:szCs w:val="22"/>
        </w:rPr>
        <w:t>phenologically</w:t>
      </w:r>
      <w:proofErr w:type="spellEnd"/>
      <w:r w:rsidR="000A5C98" w:rsidRPr="002D2EC9">
        <w:rPr>
          <w:rFonts w:ascii="Helvetica" w:eastAsia="Times New Roman" w:hAnsi="Helvetica" w:cs="Helvetica"/>
          <w:sz w:val="22"/>
          <w:szCs w:val="22"/>
        </w:rPr>
        <w:t xml:space="preserve"> explicit consumer-resource models (</w:t>
      </w:r>
      <w:proofErr w:type="spellStart"/>
      <w:r w:rsidR="000A5C98" w:rsidRPr="002D2EC9">
        <w:rPr>
          <w:rFonts w:ascii="Helvetica" w:eastAsia="Times New Roman" w:hAnsi="Helvetica" w:cs="Helvetica"/>
          <w:sz w:val="22"/>
          <w:szCs w:val="22"/>
        </w:rPr>
        <w:t>Bewick</w:t>
      </w:r>
      <w:proofErr w:type="spellEnd"/>
      <w:r w:rsidR="000A5C98" w:rsidRPr="002D2EC9">
        <w:rPr>
          <w:rFonts w:ascii="Helvetica" w:eastAsia="Times New Roman" w:hAnsi="Helvetica" w:cs="Helvetica"/>
          <w:sz w:val="22"/>
          <w:szCs w:val="22"/>
        </w:rPr>
        <w:t xml:space="preserve"> et al. 2016)</w:t>
      </w:r>
      <w:r w:rsidR="00F64DA0" w:rsidRPr="002D2EC9">
        <w:rPr>
          <w:rFonts w:ascii="Helvetica" w:eastAsia="Times New Roman" w:hAnsi="Helvetica" w:cs="Helvetica"/>
          <w:sz w:val="22"/>
          <w:szCs w:val="22"/>
        </w:rPr>
        <w:t xml:space="preserve"> </w:t>
      </w:r>
      <w:r w:rsidR="002D7AAE" w:rsidRPr="002D2EC9">
        <w:rPr>
          <w:rFonts w:ascii="Helvetica" w:hAnsi="Helvetica" w:cs="Helvetica"/>
          <w:sz w:val="22"/>
          <w:szCs w:val="22"/>
          <w:lang w:val="en-US"/>
        </w:rPr>
        <w:t>could</w:t>
      </w:r>
      <w:r w:rsidR="00E42CF5" w:rsidRPr="002D2EC9">
        <w:rPr>
          <w:rFonts w:ascii="Helvetica" w:hAnsi="Helvetica" w:cs="Helvetica"/>
          <w:sz w:val="22"/>
          <w:szCs w:val="22"/>
          <w:lang w:val="en-US"/>
        </w:rPr>
        <w:t xml:space="preserve"> help </w:t>
      </w:r>
      <w:r w:rsidR="00D018CA" w:rsidRPr="002D2EC9">
        <w:rPr>
          <w:rFonts w:ascii="Helvetica" w:hAnsi="Helvetica" w:cs="Helvetica"/>
          <w:sz w:val="22"/>
          <w:szCs w:val="22"/>
          <w:lang w:val="en-US"/>
        </w:rPr>
        <w:t>to fill in data about the interaction before climate change began</w:t>
      </w:r>
      <w:r w:rsidR="00E41889" w:rsidRPr="002D2EC9">
        <w:rPr>
          <w:rFonts w:ascii="Helvetica" w:hAnsi="Helvetica" w:cs="Helvetica"/>
          <w:sz w:val="22"/>
          <w:szCs w:val="22"/>
          <w:lang w:val="en-US"/>
        </w:rPr>
        <w:t>.</w:t>
      </w:r>
      <w:r w:rsidR="00D018CA" w:rsidRPr="002D2EC9">
        <w:rPr>
          <w:rFonts w:ascii="Helvetica" w:hAnsi="Helvetica" w:cs="Helvetica"/>
          <w:sz w:val="22"/>
          <w:szCs w:val="22"/>
          <w:lang w:val="en-US"/>
        </w:rPr>
        <w:t xml:space="preserve"> Experiments could help define the parameters of a process-based </w:t>
      </w:r>
      <w:proofErr w:type="gramStart"/>
      <w:r w:rsidR="00D018CA" w:rsidRPr="002D2EC9">
        <w:rPr>
          <w:rFonts w:ascii="Helvetica" w:hAnsi="Helvetica" w:cs="Helvetica"/>
          <w:sz w:val="22"/>
          <w:szCs w:val="22"/>
          <w:lang w:val="en-US"/>
        </w:rPr>
        <w:t>model which</w:t>
      </w:r>
      <w:proofErr w:type="gramEnd"/>
      <w:r w:rsidR="00D018CA" w:rsidRPr="002D2EC9">
        <w:rPr>
          <w:rFonts w:ascii="Helvetica" w:hAnsi="Helvetica" w:cs="Helvetica"/>
          <w:sz w:val="22"/>
          <w:szCs w:val="22"/>
          <w:lang w:val="en-US"/>
        </w:rPr>
        <w:t xml:space="preserve"> could then </w:t>
      </w:r>
      <w:r w:rsidR="00CC2C2F" w:rsidRPr="002D2EC9">
        <w:rPr>
          <w:rFonts w:ascii="Helvetica" w:hAnsi="Helvetica" w:cs="Helvetica"/>
          <w:sz w:val="22"/>
          <w:szCs w:val="22"/>
          <w:lang w:val="en-US"/>
        </w:rPr>
        <w:t xml:space="preserve">elucidate </w:t>
      </w:r>
      <w:r w:rsidR="00367BC4" w:rsidRPr="002D2EC9">
        <w:rPr>
          <w:rFonts w:ascii="Helvetica" w:hAnsi="Helvetica" w:cs="Helvetica"/>
          <w:sz w:val="22"/>
          <w:szCs w:val="22"/>
          <w:lang w:val="en-US"/>
        </w:rPr>
        <w:t xml:space="preserve">that </w:t>
      </w:r>
      <w:r w:rsidR="00CC2C2F" w:rsidRPr="002D2EC9">
        <w:rPr>
          <w:rFonts w:ascii="Helvetica" w:hAnsi="Helvetica" w:cs="Helvetica"/>
          <w:sz w:val="22"/>
          <w:szCs w:val="22"/>
          <w:lang w:val="en-US"/>
        </w:rPr>
        <w:t>mechanisms may—or may not—appear feasible for the interaction</w:t>
      </w:r>
      <w:r w:rsidR="00195E47" w:rsidRPr="002D2EC9">
        <w:rPr>
          <w:rFonts w:ascii="Helvetica" w:hAnsi="Helvetica" w:cs="Helvetica"/>
          <w:sz w:val="22"/>
          <w:szCs w:val="22"/>
          <w:lang w:val="en-US"/>
        </w:rPr>
        <w:t xml:space="preserve"> (</w:t>
      </w:r>
      <w:proofErr w:type="spellStart"/>
      <w:r w:rsidR="005D257D" w:rsidRPr="002D2EC9">
        <w:rPr>
          <w:rFonts w:ascii="Helvetica" w:eastAsia="Times New Roman" w:hAnsi="Helvetica" w:cs="Helvetica"/>
          <w:sz w:val="22"/>
          <w:szCs w:val="22"/>
        </w:rPr>
        <w:t>Chuine</w:t>
      </w:r>
      <w:proofErr w:type="spellEnd"/>
      <w:r w:rsidR="005D257D" w:rsidRPr="002D2EC9">
        <w:rPr>
          <w:rFonts w:ascii="Helvetica" w:eastAsia="Times New Roman" w:hAnsi="Helvetica" w:cs="Helvetica"/>
          <w:sz w:val="22"/>
          <w:szCs w:val="22"/>
        </w:rPr>
        <w:t xml:space="preserve"> and R</w:t>
      </w:r>
      <w:r w:rsidR="005D257D" w:rsidRPr="002D2EC9">
        <w:rPr>
          <w:rFonts w:ascii="Helvetica" w:eastAsia="Times New Roman" w:hAnsi="Helvetica" w:cs="Helvetica"/>
          <w:sz w:val="22"/>
          <w:szCs w:val="22"/>
          <w:lang w:val="fr-FR"/>
        </w:rPr>
        <w:t>é</w:t>
      </w:r>
      <w:proofErr w:type="spellStart"/>
      <w:r w:rsidR="005D257D" w:rsidRPr="002D2EC9">
        <w:rPr>
          <w:rFonts w:ascii="Helvetica" w:eastAsia="Times New Roman" w:hAnsi="Helvetica" w:cs="Helvetica"/>
          <w:sz w:val="22"/>
          <w:szCs w:val="22"/>
        </w:rPr>
        <w:t>gnière</w:t>
      </w:r>
      <w:proofErr w:type="spellEnd"/>
      <w:r w:rsidR="005D257D" w:rsidRPr="002D2EC9">
        <w:rPr>
          <w:rFonts w:ascii="Helvetica" w:eastAsia="Times New Roman" w:hAnsi="Helvetica" w:cs="Helvetica"/>
          <w:sz w:val="22"/>
          <w:szCs w:val="22"/>
        </w:rPr>
        <w:t xml:space="preserve"> 2017</w:t>
      </w:r>
      <w:r w:rsidR="00195E47" w:rsidRPr="002D2EC9">
        <w:rPr>
          <w:rFonts w:ascii="Helvetica" w:hAnsi="Helvetica" w:cs="Helvetica"/>
          <w:sz w:val="22"/>
          <w:szCs w:val="22"/>
          <w:lang w:val="en-US"/>
        </w:rPr>
        <w:t>)</w:t>
      </w:r>
      <w:r w:rsidR="00CC2C2F" w:rsidRPr="002D2EC9">
        <w:rPr>
          <w:rFonts w:ascii="Helvetica" w:hAnsi="Helvetica" w:cs="Helvetica"/>
          <w:sz w:val="22"/>
          <w:szCs w:val="22"/>
          <w:lang w:val="en-US"/>
        </w:rPr>
        <w:t xml:space="preserve">. </w:t>
      </w:r>
    </w:p>
    <w:p w14:paraId="7FCD831C" w14:textId="77777777" w:rsidR="00F64DA0" w:rsidRPr="002D2EC9" w:rsidRDefault="00F64DA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40151775" w14:textId="6F5916D5" w:rsidR="00E3201F" w:rsidRPr="002D2EC9" w:rsidRDefault="0048748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rPr>
      </w:pPr>
      <w:r w:rsidRPr="002D2EC9">
        <w:rPr>
          <w:rFonts w:ascii="Helvetica" w:hAnsi="Helvetica"/>
          <w:i/>
          <w:sz w:val="22"/>
          <w:szCs w:val="22"/>
        </w:rPr>
        <w:t>Final thoughts on forecasting</w:t>
      </w:r>
    </w:p>
    <w:p w14:paraId="29A79B17" w14:textId="64B17FD8" w:rsidR="00E3201F" w:rsidRPr="002D2EC9" w:rsidRDefault="000C52E7"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hAnsi="Helvetica"/>
          <w:sz w:val="22"/>
          <w:szCs w:val="22"/>
        </w:rPr>
        <w:tab/>
      </w:r>
      <w:r w:rsidR="00664A34" w:rsidRPr="002D2EC9">
        <w:rPr>
          <w:rFonts w:ascii="Helvetica" w:hAnsi="Helvetica"/>
          <w:sz w:val="22"/>
          <w:szCs w:val="22"/>
        </w:rPr>
        <w:t>Given the complexity involved, a</w:t>
      </w:r>
      <w:r w:rsidR="002E5EFE" w:rsidRPr="002D2EC9">
        <w:rPr>
          <w:rFonts w:ascii="Helvetica" w:hAnsi="Helvetica"/>
          <w:sz w:val="22"/>
          <w:szCs w:val="22"/>
        </w:rPr>
        <w:t xml:space="preserve">ccurately forecasting </w:t>
      </w:r>
      <w:proofErr w:type="spellStart"/>
      <w:r w:rsidR="002E5EFE" w:rsidRPr="002D2EC9">
        <w:rPr>
          <w:rFonts w:ascii="Helvetica" w:hAnsi="Helvetica"/>
          <w:sz w:val="22"/>
          <w:szCs w:val="22"/>
        </w:rPr>
        <w:t>phenological</w:t>
      </w:r>
      <w:proofErr w:type="spellEnd"/>
      <w:r w:rsidR="002E5EFE" w:rsidRPr="002D2EC9">
        <w:rPr>
          <w:rFonts w:ascii="Helvetica" w:hAnsi="Helvetica"/>
          <w:sz w:val="22"/>
          <w:szCs w:val="22"/>
        </w:rPr>
        <w:t xml:space="preserve"> mismatch in response </w:t>
      </w:r>
      <w:r w:rsidR="002E5EFE" w:rsidRPr="002D2EC9">
        <w:rPr>
          <w:rFonts w:ascii="Helvetica" w:hAnsi="Helvetica"/>
          <w:sz w:val="22"/>
          <w:szCs w:val="22"/>
        </w:rPr>
        <w:lastRenderedPageBreak/>
        <w:t>to climate change is a major test of ecological theory and methods</w:t>
      </w:r>
      <w:r w:rsidR="005A5E95" w:rsidRPr="002D2EC9">
        <w:rPr>
          <w:rFonts w:ascii="Helvetica" w:hAnsi="Helvetica"/>
          <w:sz w:val="22"/>
          <w:szCs w:val="22"/>
        </w:rPr>
        <w:t>,</w:t>
      </w:r>
      <w:r w:rsidR="00664A34" w:rsidRPr="002D2EC9">
        <w:rPr>
          <w:rFonts w:ascii="Helvetica" w:hAnsi="Helvetica"/>
          <w:sz w:val="22"/>
          <w:szCs w:val="22"/>
        </w:rPr>
        <w:t xml:space="preserve"> and requires</w:t>
      </w:r>
      <w:r w:rsidR="000C07B7" w:rsidRPr="002D2EC9">
        <w:rPr>
          <w:rFonts w:ascii="Helvetica" w:hAnsi="Helvetica"/>
          <w:sz w:val="22"/>
          <w:szCs w:val="22"/>
        </w:rPr>
        <w:t xml:space="preserve"> a mechanistic understanding of the processes involved to ensure robust predictions</w:t>
      </w:r>
      <w:r w:rsidR="002E3AA8" w:rsidRPr="002D2EC9">
        <w:rPr>
          <w:rFonts w:ascii="Helvetica" w:hAnsi="Helvetica"/>
          <w:sz w:val="22"/>
          <w:szCs w:val="22"/>
        </w:rPr>
        <w:t xml:space="preserve"> of changes in consumer performance (e.g., </w:t>
      </w:r>
      <w:r w:rsidR="002B205A" w:rsidRPr="002D2EC9">
        <w:rPr>
          <w:rFonts w:ascii="Helvetica" w:hAnsi="Helvetica"/>
          <w:sz w:val="22"/>
          <w:szCs w:val="22"/>
        </w:rPr>
        <w:t>steepness of the Cushing curve</w:t>
      </w:r>
      <w:r w:rsidR="002E3AA8" w:rsidRPr="002D2EC9">
        <w:rPr>
          <w:rFonts w:ascii="Helvetica" w:hAnsi="Helvetica"/>
          <w:sz w:val="22"/>
          <w:szCs w:val="22"/>
        </w:rPr>
        <w:t>)</w:t>
      </w:r>
      <w:r w:rsidR="002E5EFE" w:rsidRPr="002D2EC9">
        <w:rPr>
          <w:rFonts w:ascii="Helvetica" w:hAnsi="Helvetica"/>
          <w:sz w:val="22"/>
          <w:szCs w:val="22"/>
        </w:rPr>
        <w:t xml:space="preserve">. </w:t>
      </w:r>
      <w:r w:rsidR="00033181" w:rsidRPr="002D2EC9">
        <w:rPr>
          <w:rFonts w:ascii="Helvetica" w:hAnsi="Helvetica"/>
          <w:sz w:val="22"/>
          <w:szCs w:val="22"/>
        </w:rPr>
        <w:t xml:space="preserve">Previous work has identified factors that will help predict </w:t>
      </w:r>
      <w:r w:rsidR="00033181" w:rsidRPr="002D2EC9">
        <w:rPr>
          <w:rFonts w:ascii="Helvetica" w:hAnsi="Helvetica"/>
          <w:i/>
          <w:sz w:val="22"/>
          <w:szCs w:val="22"/>
        </w:rPr>
        <w:t>when</w:t>
      </w:r>
      <w:r w:rsidR="00033181" w:rsidRPr="002D2EC9">
        <w:rPr>
          <w:rFonts w:ascii="Helvetica" w:hAnsi="Helvetica"/>
          <w:sz w:val="22"/>
          <w:szCs w:val="22"/>
        </w:rPr>
        <w:t xml:space="preserve"> a mismatch is more likely to lead to a population decline but this work is largely theoretical. While we have outlined </w:t>
      </w:r>
      <w:r w:rsidR="00DE77C4" w:rsidRPr="002D2EC9">
        <w:rPr>
          <w:rFonts w:ascii="Helvetica" w:hAnsi="Helvetica"/>
          <w:sz w:val="22"/>
          <w:szCs w:val="22"/>
        </w:rPr>
        <w:t xml:space="preserve">here </w:t>
      </w:r>
      <w:r w:rsidR="00033181" w:rsidRPr="002D2EC9">
        <w:rPr>
          <w:rFonts w:ascii="Helvetica" w:hAnsi="Helvetica"/>
          <w:sz w:val="22"/>
          <w:szCs w:val="22"/>
        </w:rPr>
        <w:t xml:space="preserve">how to work around data limitations, the best tests of mismatch theory will come from data-rich systems where the energetic links between consumer and resource species are well understood. </w:t>
      </w:r>
      <w:r w:rsidR="003707ED" w:rsidRPr="002D2EC9">
        <w:rPr>
          <w:rFonts w:ascii="Helvetica" w:hAnsi="Helvetica"/>
          <w:sz w:val="22"/>
          <w:szCs w:val="22"/>
        </w:rPr>
        <w:t xml:space="preserve">With such information in hand, researchers can then begin to consider forecasting longer-term demographic responses due to mismatch with continued climate change. </w:t>
      </w:r>
      <w:r w:rsidR="004A2E64" w:rsidRPr="002D2EC9">
        <w:rPr>
          <w:rFonts w:ascii="Helvetica" w:hAnsi="Helvetica"/>
          <w:sz w:val="22"/>
          <w:szCs w:val="22"/>
        </w:rPr>
        <w:t>F</w:t>
      </w:r>
      <w:r w:rsidR="003707ED" w:rsidRPr="002D2EC9">
        <w:rPr>
          <w:rFonts w:ascii="Helvetica" w:hAnsi="Helvetica"/>
          <w:sz w:val="22"/>
          <w:szCs w:val="22"/>
        </w:rPr>
        <w:t xml:space="preserve">orecasting of </w:t>
      </w:r>
      <w:proofErr w:type="spellStart"/>
      <w:r w:rsidR="003707ED" w:rsidRPr="002D2EC9">
        <w:rPr>
          <w:rFonts w:ascii="Helvetica" w:hAnsi="Helvetica"/>
          <w:sz w:val="22"/>
          <w:szCs w:val="22"/>
        </w:rPr>
        <w:t>phenological</w:t>
      </w:r>
      <w:proofErr w:type="spellEnd"/>
      <w:r w:rsidR="003707ED" w:rsidRPr="002D2EC9">
        <w:rPr>
          <w:rFonts w:ascii="Helvetica" w:hAnsi="Helvetica"/>
          <w:sz w:val="22"/>
          <w:szCs w:val="22"/>
        </w:rPr>
        <w:t xml:space="preserve"> synchrony can be built off climate projection forecasts whenever </w:t>
      </w:r>
      <w:proofErr w:type="spellStart"/>
      <w:r w:rsidR="003707ED" w:rsidRPr="002D2EC9">
        <w:rPr>
          <w:rFonts w:ascii="Helvetica" w:hAnsi="Helvetica"/>
          <w:sz w:val="22"/>
          <w:szCs w:val="22"/>
        </w:rPr>
        <w:t>phenological</w:t>
      </w:r>
      <w:proofErr w:type="spellEnd"/>
      <w:r w:rsidR="003707ED" w:rsidRPr="002D2EC9">
        <w:rPr>
          <w:rFonts w:ascii="Helvetica" w:hAnsi="Helvetica"/>
          <w:sz w:val="22"/>
          <w:szCs w:val="22"/>
        </w:rPr>
        <w:t xml:space="preserve"> cues </w:t>
      </w:r>
      <w:r w:rsidR="00A17544" w:rsidRPr="002D2EC9">
        <w:rPr>
          <w:rFonts w:ascii="Helvetica" w:hAnsi="Helvetica"/>
          <w:sz w:val="22"/>
          <w:szCs w:val="22"/>
        </w:rPr>
        <w:t xml:space="preserve">for both species </w:t>
      </w:r>
      <w:r w:rsidR="003707ED" w:rsidRPr="002D2EC9">
        <w:rPr>
          <w:rFonts w:ascii="Helvetica" w:hAnsi="Helvetica"/>
          <w:sz w:val="22"/>
          <w:szCs w:val="22"/>
        </w:rPr>
        <w:t>(</w:t>
      </w:r>
      <w:proofErr w:type="spellStart"/>
      <w:r w:rsidR="00A17544" w:rsidRPr="002D2EC9">
        <w:rPr>
          <w:rFonts w:ascii="Helvetica" w:eastAsia="Times New Roman" w:hAnsi="Helvetica" w:cs="Helvetica"/>
          <w:sz w:val="22"/>
          <w:szCs w:val="22"/>
        </w:rPr>
        <w:t>Chuine</w:t>
      </w:r>
      <w:proofErr w:type="spellEnd"/>
      <w:r w:rsidR="00A17544" w:rsidRPr="002D2EC9">
        <w:rPr>
          <w:rFonts w:ascii="Helvetica" w:eastAsia="Times New Roman" w:hAnsi="Helvetica" w:cs="Helvetica"/>
          <w:sz w:val="22"/>
          <w:szCs w:val="22"/>
        </w:rPr>
        <w:t xml:space="preserve"> and R</w:t>
      </w:r>
      <w:r w:rsidR="00A17544" w:rsidRPr="002D2EC9">
        <w:rPr>
          <w:rFonts w:ascii="Helvetica" w:eastAsia="Times New Roman" w:hAnsi="Helvetica" w:cs="Helvetica"/>
          <w:sz w:val="22"/>
          <w:szCs w:val="22"/>
          <w:lang w:val="fr-FR"/>
        </w:rPr>
        <w:t>é</w:t>
      </w:r>
      <w:proofErr w:type="spellStart"/>
      <w:r w:rsidR="00A17544" w:rsidRPr="002D2EC9">
        <w:rPr>
          <w:rFonts w:ascii="Helvetica" w:eastAsia="Times New Roman" w:hAnsi="Helvetica" w:cs="Helvetica"/>
          <w:sz w:val="22"/>
          <w:szCs w:val="22"/>
        </w:rPr>
        <w:t>gnière</w:t>
      </w:r>
      <w:proofErr w:type="spellEnd"/>
      <w:r w:rsidR="00A17544" w:rsidRPr="002D2EC9">
        <w:rPr>
          <w:rFonts w:ascii="Helvetica" w:eastAsia="Times New Roman" w:hAnsi="Helvetica" w:cs="Helvetica"/>
          <w:sz w:val="22"/>
          <w:szCs w:val="22"/>
        </w:rPr>
        <w:t xml:space="preserve"> 2017; </w:t>
      </w:r>
      <w:proofErr w:type="spellStart"/>
      <w:r w:rsidR="00A17544" w:rsidRPr="002D2EC9">
        <w:rPr>
          <w:rFonts w:ascii="Helvetica" w:hAnsi="Helvetica"/>
          <w:sz w:val="22"/>
          <w:szCs w:val="22"/>
        </w:rPr>
        <w:t>Chmura</w:t>
      </w:r>
      <w:proofErr w:type="spellEnd"/>
      <w:r w:rsidR="00A17544" w:rsidRPr="002D2EC9">
        <w:rPr>
          <w:rFonts w:ascii="Helvetica" w:hAnsi="Helvetica"/>
          <w:sz w:val="22"/>
          <w:szCs w:val="22"/>
        </w:rPr>
        <w:t xml:space="preserve"> et al. 2018</w:t>
      </w:r>
      <w:r w:rsidR="003707ED" w:rsidRPr="002D2EC9">
        <w:rPr>
          <w:rFonts w:ascii="Helvetica" w:hAnsi="Helvetica"/>
          <w:sz w:val="22"/>
          <w:szCs w:val="22"/>
        </w:rPr>
        <w:t xml:space="preserve">) are </w:t>
      </w:r>
      <w:r w:rsidR="0021725A" w:rsidRPr="002D2EC9">
        <w:rPr>
          <w:rFonts w:ascii="Helvetica" w:hAnsi="Helvetica"/>
          <w:sz w:val="22"/>
          <w:szCs w:val="22"/>
        </w:rPr>
        <w:t>well known</w:t>
      </w:r>
      <w:r w:rsidR="003707ED" w:rsidRPr="002D2EC9">
        <w:rPr>
          <w:rFonts w:ascii="Helvetica" w:hAnsi="Helvetica"/>
          <w:sz w:val="22"/>
          <w:szCs w:val="22"/>
        </w:rPr>
        <w:t xml:space="preserve">. </w:t>
      </w:r>
      <w:r w:rsidR="00B708C7" w:rsidRPr="002D2EC9">
        <w:rPr>
          <w:rFonts w:ascii="Helvetica" w:hAnsi="Helvetica"/>
          <w:sz w:val="22"/>
          <w:szCs w:val="22"/>
        </w:rPr>
        <w:t>Forecasting longer-term demographic responses will require data about lifetime fitness for the consumer and comprehensive data on the resource</w:t>
      </w:r>
      <w:r w:rsidR="00251EF7" w:rsidRPr="002D2EC9">
        <w:rPr>
          <w:rFonts w:ascii="Helvetica" w:hAnsi="Helvetica"/>
          <w:sz w:val="22"/>
          <w:szCs w:val="22"/>
        </w:rPr>
        <w:t>, a standard that</w:t>
      </w:r>
      <w:r w:rsidR="004B5992" w:rsidRPr="002D2EC9">
        <w:rPr>
          <w:rFonts w:ascii="Helvetica" w:hAnsi="Helvetica"/>
          <w:sz w:val="22"/>
          <w:szCs w:val="22"/>
        </w:rPr>
        <w:t>,</w:t>
      </w:r>
      <w:r w:rsidR="00251EF7" w:rsidRPr="002D2EC9">
        <w:rPr>
          <w:rFonts w:ascii="Helvetica" w:hAnsi="Helvetica"/>
          <w:sz w:val="22"/>
          <w:szCs w:val="22"/>
        </w:rPr>
        <w:t xml:space="preserve"> </w:t>
      </w:r>
      <w:r w:rsidR="004B5992" w:rsidRPr="002D2EC9">
        <w:rPr>
          <w:rFonts w:ascii="Helvetica" w:hAnsi="Helvetica"/>
          <w:sz w:val="22"/>
          <w:szCs w:val="22"/>
        </w:rPr>
        <w:t xml:space="preserve">to our knowledge, </w:t>
      </w:r>
      <w:r w:rsidR="00251EF7" w:rsidRPr="002D2EC9">
        <w:rPr>
          <w:rFonts w:ascii="Helvetica" w:hAnsi="Helvetica"/>
          <w:sz w:val="22"/>
          <w:szCs w:val="22"/>
        </w:rPr>
        <w:t>has yet to be met by any empirical study to date</w:t>
      </w:r>
      <w:r w:rsidR="00B708C7" w:rsidRPr="002D2EC9">
        <w:rPr>
          <w:rFonts w:ascii="Helvetica" w:hAnsi="Helvetica"/>
          <w:sz w:val="22"/>
          <w:szCs w:val="22"/>
        </w:rPr>
        <w:t>.</w:t>
      </w:r>
    </w:p>
    <w:p w14:paraId="782325F6" w14:textId="56AA5D85" w:rsidR="005A46C6" w:rsidRPr="002D2EC9" w:rsidRDefault="00225C42"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ab/>
      </w:r>
      <w:r w:rsidR="003707ED" w:rsidRPr="002D2EC9">
        <w:rPr>
          <w:rFonts w:ascii="Helvetica" w:hAnsi="Helvetica" w:cs="Helvetica"/>
          <w:sz w:val="22"/>
          <w:szCs w:val="22"/>
          <w:lang w:val="en-US"/>
        </w:rPr>
        <w:t>As more information is gathered across habitats and diverse consumer-resource interactions</w:t>
      </w:r>
      <w:r w:rsidR="00AD6504" w:rsidRPr="002D2EC9">
        <w:rPr>
          <w:rFonts w:ascii="Helvetica" w:hAnsi="Helvetica" w:cs="Helvetica"/>
          <w:sz w:val="22"/>
          <w:szCs w:val="22"/>
          <w:lang w:val="en-US"/>
        </w:rPr>
        <w:t>,</w:t>
      </w:r>
      <w:r w:rsidR="003707ED" w:rsidRPr="002D2EC9">
        <w:rPr>
          <w:rFonts w:ascii="Helvetica" w:hAnsi="Helvetica" w:cs="Helvetica"/>
          <w:sz w:val="22"/>
          <w:szCs w:val="22"/>
          <w:lang w:val="en-US"/>
        </w:rPr>
        <w:t xml:space="preserve"> </w:t>
      </w:r>
      <w:r w:rsidR="005A46C6" w:rsidRPr="002D2EC9">
        <w:rPr>
          <w:rFonts w:ascii="Helvetica" w:hAnsi="Helvetica" w:cs="Helvetica"/>
          <w:sz w:val="22"/>
          <w:szCs w:val="22"/>
          <w:lang w:val="en-US"/>
        </w:rPr>
        <w:t>forecasting should eventually move beyond a system-specific approach and towards forecasting diverse systems through</w:t>
      </w:r>
      <w:r w:rsidR="00BC00B8" w:rsidRPr="002D2EC9">
        <w:rPr>
          <w:rFonts w:ascii="Helvetica" w:hAnsi="Helvetica" w:cs="Helvetica"/>
          <w:sz w:val="22"/>
          <w:szCs w:val="22"/>
          <w:lang w:val="en-US"/>
        </w:rPr>
        <w:t xml:space="preserve"> a multi-level modeling approach</w:t>
      </w:r>
      <w:r w:rsidR="005A46C6" w:rsidRPr="002D2EC9">
        <w:rPr>
          <w:rFonts w:ascii="Helvetica" w:hAnsi="Helvetica" w:cs="Helvetica"/>
          <w:sz w:val="22"/>
          <w:szCs w:val="22"/>
          <w:lang w:val="en-US"/>
        </w:rPr>
        <w:t xml:space="preserve"> based on </w:t>
      </w:r>
      <w:r w:rsidR="00836944" w:rsidRPr="002D2EC9">
        <w:rPr>
          <w:rFonts w:ascii="Helvetica" w:hAnsi="Helvetica" w:cs="Helvetica"/>
          <w:sz w:val="22"/>
          <w:szCs w:val="22"/>
          <w:lang w:val="en-US"/>
        </w:rPr>
        <w:t>our mechanistic understanding</w:t>
      </w:r>
      <w:r w:rsidR="00BC00B8" w:rsidRPr="002D2EC9">
        <w:rPr>
          <w:rFonts w:ascii="Helvetica" w:hAnsi="Helvetica" w:cs="Helvetica"/>
          <w:sz w:val="22"/>
          <w:szCs w:val="22"/>
          <w:lang w:val="en-US"/>
        </w:rPr>
        <w:t xml:space="preserve"> </w:t>
      </w:r>
      <w:r w:rsidR="001168CA" w:rsidRPr="002D2EC9">
        <w:rPr>
          <w:rFonts w:ascii="Helvetica" w:hAnsi="Helvetica" w:cs="Helvetica"/>
          <w:sz w:val="22"/>
          <w:szCs w:val="22"/>
          <w:lang w:val="en-US"/>
        </w:rPr>
        <w:t>of what drives mismatch</w:t>
      </w:r>
      <w:r w:rsidR="00836944" w:rsidRPr="002D2EC9">
        <w:rPr>
          <w:rFonts w:ascii="Helvetica" w:hAnsi="Helvetica" w:cs="Helvetica"/>
          <w:sz w:val="22"/>
          <w:szCs w:val="22"/>
          <w:lang w:val="en-US"/>
        </w:rPr>
        <w:t xml:space="preserve">. </w:t>
      </w:r>
      <w:r w:rsidR="005A46C6" w:rsidRPr="002D2EC9">
        <w:rPr>
          <w:rFonts w:ascii="Helvetica" w:hAnsi="Helvetica" w:cs="Helvetica"/>
          <w:sz w:val="22"/>
          <w:szCs w:val="22"/>
          <w:lang w:val="en-US"/>
        </w:rPr>
        <w:t xml:space="preserve">Such a model would </w:t>
      </w:r>
      <w:r w:rsidR="001168CA" w:rsidRPr="002D2EC9">
        <w:rPr>
          <w:rFonts w:ascii="Helvetica" w:hAnsi="Helvetica" w:cs="Helvetica"/>
          <w:sz w:val="22"/>
          <w:szCs w:val="22"/>
          <w:lang w:val="en-US"/>
        </w:rPr>
        <w:t xml:space="preserve">be built on mechanistic studies of the mismatch hypothesis that carefully measure the fitness, </w:t>
      </w:r>
      <w:proofErr w:type="spellStart"/>
      <w:r w:rsidR="001168CA" w:rsidRPr="002D2EC9">
        <w:rPr>
          <w:rFonts w:ascii="Helvetica" w:hAnsi="Helvetica" w:cs="Helvetica"/>
          <w:sz w:val="22"/>
          <w:szCs w:val="22"/>
          <w:lang w:val="en-US"/>
        </w:rPr>
        <w:t>phenologies</w:t>
      </w:r>
      <w:proofErr w:type="spellEnd"/>
      <w:r w:rsidR="001168CA" w:rsidRPr="002D2EC9">
        <w:rPr>
          <w:rFonts w:ascii="Helvetica" w:hAnsi="Helvetica" w:cs="Helvetica"/>
          <w:sz w:val="22"/>
          <w:szCs w:val="22"/>
          <w:lang w:val="en-US"/>
        </w:rPr>
        <w:t xml:space="preserve">, interactions and other still-unknown critical attributes of systems. The model would then </w:t>
      </w:r>
      <w:r w:rsidR="005A46C6" w:rsidRPr="002D2EC9">
        <w:rPr>
          <w:rFonts w:ascii="Helvetica" w:hAnsi="Helvetica" w:cs="Helvetica"/>
          <w:sz w:val="22"/>
          <w:szCs w:val="22"/>
          <w:lang w:val="en-US"/>
        </w:rPr>
        <w:t>allow r</w:t>
      </w:r>
      <w:r w:rsidR="00B71F03" w:rsidRPr="002D2EC9">
        <w:rPr>
          <w:rFonts w:ascii="Helvetica" w:hAnsi="Helvetica" w:cs="Helvetica"/>
          <w:sz w:val="22"/>
          <w:szCs w:val="22"/>
          <w:lang w:val="en-US"/>
        </w:rPr>
        <w:t xml:space="preserve">esearchers to measure currently </w:t>
      </w:r>
      <w:r w:rsidR="005A46C6" w:rsidRPr="002D2EC9">
        <w:rPr>
          <w:rFonts w:ascii="Helvetica" w:hAnsi="Helvetica" w:cs="Helvetica"/>
          <w:sz w:val="22"/>
          <w:szCs w:val="22"/>
          <w:lang w:val="en-US"/>
        </w:rPr>
        <w:t xml:space="preserve">unknown but critical attributes of species, </w:t>
      </w:r>
      <w:r w:rsidR="00836944" w:rsidRPr="002D2EC9">
        <w:rPr>
          <w:rFonts w:ascii="Helvetica" w:hAnsi="Helvetica" w:cs="Helvetica"/>
          <w:sz w:val="22"/>
          <w:szCs w:val="22"/>
          <w:lang w:val="en-US"/>
        </w:rPr>
        <w:t xml:space="preserve">sites, and </w:t>
      </w:r>
      <w:r w:rsidR="005A46C6" w:rsidRPr="002D2EC9">
        <w:rPr>
          <w:rFonts w:ascii="Helvetica" w:hAnsi="Helvetica" w:cs="Helvetica"/>
          <w:sz w:val="22"/>
          <w:szCs w:val="22"/>
          <w:lang w:val="en-US"/>
        </w:rPr>
        <w:t xml:space="preserve">ecosystems that control the shape, strength and uncertainty surrounding the Cushing curve. But progress towards such an approach requires the ability to combine knowledge from across diverse systems into one complex but well-defined </w:t>
      </w:r>
      <w:r w:rsidR="00251EF7" w:rsidRPr="002D2EC9">
        <w:rPr>
          <w:rFonts w:ascii="Helvetica" w:hAnsi="Helvetica" w:cs="Helvetica"/>
          <w:sz w:val="22"/>
          <w:szCs w:val="22"/>
          <w:lang w:val="en-US"/>
        </w:rPr>
        <w:t>mechanistic model</w:t>
      </w:r>
      <w:r w:rsidR="005A46C6" w:rsidRPr="002D2EC9">
        <w:rPr>
          <w:rFonts w:ascii="Helvetica" w:hAnsi="Helvetica" w:cs="Helvetica"/>
          <w:sz w:val="22"/>
          <w:szCs w:val="22"/>
          <w:lang w:val="en-US"/>
        </w:rPr>
        <w:t xml:space="preserve">. As we have outlined above, most current data in the field make it hard or impossible to compare across systems. </w:t>
      </w:r>
      <w:r w:rsidR="0025114D" w:rsidRPr="002D2EC9">
        <w:rPr>
          <w:rFonts w:ascii="Helvetica" w:hAnsi="Helvetica" w:cs="Helvetica"/>
          <w:sz w:val="22"/>
          <w:szCs w:val="22"/>
          <w:lang w:val="en-US"/>
        </w:rPr>
        <w:t xml:space="preserve">Given intrinsic differences between aquatic and terrestrial systems, progress may be </w:t>
      </w:r>
      <w:r w:rsidR="0025114D" w:rsidRPr="002D2EC9">
        <w:rPr>
          <w:rFonts w:ascii="Helvetica" w:hAnsi="Helvetica" w:cs="Helvetica"/>
          <w:sz w:val="22"/>
          <w:szCs w:val="22"/>
          <w:lang w:val="en-US"/>
        </w:rPr>
        <w:lastRenderedPageBreak/>
        <w:t xml:space="preserve">accelerated if these systems are considered separately before being combined. </w:t>
      </w:r>
      <w:r w:rsidR="00575D08" w:rsidRPr="002D2EC9">
        <w:rPr>
          <w:rFonts w:ascii="Helvetica" w:hAnsi="Helvetica" w:cs="Helvetica"/>
          <w:sz w:val="22"/>
          <w:szCs w:val="22"/>
          <w:lang w:val="en-US"/>
        </w:rPr>
        <w:t>Nevertheless, w</w:t>
      </w:r>
      <w:r w:rsidR="005A46C6" w:rsidRPr="002D2EC9">
        <w:rPr>
          <w:rFonts w:ascii="Helvetica" w:hAnsi="Helvetica" w:cs="Helvetica"/>
          <w:sz w:val="22"/>
          <w:szCs w:val="22"/>
          <w:lang w:val="en-US"/>
        </w:rPr>
        <w:t>ithout improved methods – to test multiple mechanisms and define pre-climate change baselines – the goal of</w:t>
      </w:r>
      <w:r w:rsidR="005A46C6" w:rsidRPr="002D2EC9">
        <w:rPr>
          <w:rFonts w:ascii="Helvetica" w:hAnsi="Helvetica" w:cs="Helvetica"/>
          <w:b/>
          <w:sz w:val="22"/>
          <w:szCs w:val="22"/>
          <w:lang w:val="en-US"/>
        </w:rPr>
        <w:t xml:space="preserve"> </w:t>
      </w:r>
      <w:r w:rsidR="005A46C6" w:rsidRPr="002D2EC9">
        <w:rPr>
          <w:rFonts w:ascii="Helvetica" w:hAnsi="Helvetica"/>
          <w:sz w:val="22"/>
          <w:szCs w:val="22"/>
        </w:rPr>
        <w:t xml:space="preserve">general predictions </w:t>
      </w:r>
      <w:r w:rsidR="00936220" w:rsidRPr="002D2EC9">
        <w:rPr>
          <w:rFonts w:ascii="Helvetica" w:hAnsi="Helvetica"/>
          <w:sz w:val="22"/>
          <w:szCs w:val="22"/>
        </w:rPr>
        <w:t xml:space="preserve">of </w:t>
      </w:r>
      <w:r w:rsidR="005A46C6" w:rsidRPr="002D2EC9">
        <w:rPr>
          <w:rFonts w:ascii="Helvetica" w:hAnsi="Helvetica"/>
          <w:sz w:val="22"/>
          <w:szCs w:val="22"/>
        </w:rPr>
        <w:t xml:space="preserve">the ecological consequences of shifts in </w:t>
      </w:r>
      <w:proofErr w:type="spellStart"/>
      <w:r w:rsidR="005A46C6" w:rsidRPr="002D2EC9">
        <w:rPr>
          <w:rFonts w:ascii="Helvetica" w:hAnsi="Helvetica"/>
          <w:sz w:val="22"/>
          <w:szCs w:val="22"/>
        </w:rPr>
        <w:t>phenological</w:t>
      </w:r>
      <w:proofErr w:type="spellEnd"/>
      <w:r w:rsidR="005A46C6" w:rsidRPr="002D2EC9">
        <w:rPr>
          <w:rFonts w:ascii="Helvetica" w:hAnsi="Helvetica"/>
          <w:sz w:val="22"/>
          <w:szCs w:val="22"/>
        </w:rPr>
        <w:t xml:space="preserve"> synchrony</w:t>
      </w:r>
      <w:r w:rsidR="00B31FA6" w:rsidRPr="002D2EC9">
        <w:rPr>
          <w:rFonts w:ascii="Helvetica" w:hAnsi="Helvetica"/>
          <w:sz w:val="22"/>
          <w:szCs w:val="22"/>
        </w:rPr>
        <w:t xml:space="preserve"> will remain well out of reach.</w:t>
      </w:r>
    </w:p>
    <w:p w14:paraId="34DA18ED" w14:textId="77777777" w:rsidR="005A46C6" w:rsidRPr="002D2EC9"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2D2EC9"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Acknowledgements</w:t>
      </w:r>
    </w:p>
    <w:p w14:paraId="08435467" w14:textId="3CA65032" w:rsidR="00694F59" w:rsidRPr="002D2EC9"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 xml:space="preserve">We thank </w:t>
      </w:r>
      <w:r w:rsidR="000F1559" w:rsidRPr="002D2EC9">
        <w:rPr>
          <w:rFonts w:ascii="Helvetica" w:hAnsi="Helvetica" w:cs="Helvetica"/>
          <w:sz w:val="22"/>
          <w:szCs w:val="22"/>
          <w:lang w:val="en-US"/>
        </w:rPr>
        <w:t>K</w:t>
      </w:r>
      <w:r w:rsidR="001D2989" w:rsidRPr="002D2EC9">
        <w:rPr>
          <w:rFonts w:ascii="Helvetica" w:hAnsi="Helvetica" w:cs="Helvetica"/>
          <w:sz w:val="22"/>
          <w:szCs w:val="22"/>
          <w:lang w:val="en-US"/>
        </w:rPr>
        <w:t>athryn</w:t>
      </w:r>
      <w:r w:rsidR="000F1559" w:rsidRPr="002D2EC9">
        <w:rPr>
          <w:rFonts w:ascii="Helvetica" w:hAnsi="Helvetica" w:cs="Helvetica"/>
          <w:sz w:val="22"/>
          <w:szCs w:val="22"/>
          <w:lang w:val="en-US"/>
        </w:rPr>
        <w:t xml:space="preserve"> </w:t>
      </w:r>
      <w:proofErr w:type="spellStart"/>
      <w:r w:rsidR="000F1559" w:rsidRPr="002D2EC9">
        <w:rPr>
          <w:rFonts w:ascii="Helvetica" w:hAnsi="Helvetica" w:cs="Helvetica"/>
          <w:sz w:val="22"/>
          <w:szCs w:val="22"/>
          <w:lang w:val="en-US"/>
        </w:rPr>
        <w:t>Cottingham</w:t>
      </w:r>
      <w:proofErr w:type="spellEnd"/>
      <w:r w:rsidR="000F1559" w:rsidRPr="002D2EC9">
        <w:rPr>
          <w:rFonts w:ascii="Helvetica" w:hAnsi="Helvetica" w:cs="Helvetica"/>
          <w:sz w:val="22"/>
          <w:szCs w:val="22"/>
          <w:lang w:val="en-US"/>
        </w:rPr>
        <w:t xml:space="preserve">, </w:t>
      </w:r>
      <w:r w:rsidR="00F51CE8" w:rsidRPr="002D2EC9">
        <w:rPr>
          <w:rFonts w:ascii="Helvetica" w:hAnsi="Helvetica" w:cs="Helvetica"/>
          <w:sz w:val="22"/>
          <w:szCs w:val="22"/>
          <w:lang w:val="en-US"/>
        </w:rPr>
        <w:t xml:space="preserve">Mary O’Connor, </w:t>
      </w:r>
      <w:r w:rsidRPr="002D2EC9">
        <w:rPr>
          <w:rFonts w:ascii="Helvetica" w:hAnsi="Helvetica" w:cs="Helvetica"/>
          <w:sz w:val="22"/>
          <w:szCs w:val="22"/>
          <w:lang w:val="en-US"/>
        </w:rPr>
        <w:t xml:space="preserve">Johan </w:t>
      </w:r>
      <w:proofErr w:type="spellStart"/>
      <w:r w:rsidRPr="002D2EC9">
        <w:rPr>
          <w:rFonts w:ascii="Helvetica" w:hAnsi="Helvetica" w:cs="Helvetica"/>
          <w:sz w:val="22"/>
          <w:szCs w:val="22"/>
          <w:lang w:val="en-US"/>
        </w:rPr>
        <w:t>Ehrlen</w:t>
      </w:r>
      <w:proofErr w:type="spellEnd"/>
      <w:r w:rsidRPr="002D2EC9">
        <w:rPr>
          <w:rFonts w:ascii="Helvetica" w:hAnsi="Helvetica" w:cs="Helvetica"/>
          <w:sz w:val="22"/>
          <w:szCs w:val="22"/>
          <w:lang w:val="en-US"/>
        </w:rPr>
        <w:t xml:space="preserve">, </w:t>
      </w:r>
      <w:proofErr w:type="spellStart"/>
      <w:r w:rsidRPr="002D2EC9">
        <w:rPr>
          <w:rFonts w:ascii="Helvetica" w:hAnsi="Helvetica" w:cs="Helvetica"/>
          <w:sz w:val="22"/>
          <w:szCs w:val="22"/>
          <w:lang w:val="en-US"/>
        </w:rPr>
        <w:t>Kjell</w:t>
      </w:r>
      <w:proofErr w:type="spellEnd"/>
      <w:r w:rsidRPr="002D2EC9">
        <w:rPr>
          <w:rFonts w:ascii="Helvetica" w:hAnsi="Helvetica" w:cs="Helvetica"/>
          <w:sz w:val="22"/>
          <w:szCs w:val="22"/>
          <w:lang w:val="en-US"/>
        </w:rPr>
        <w:t xml:space="preserve"> </w:t>
      </w:r>
      <w:proofErr w:type="spellStart"/>
      <w:r w:rsidRPr="002D2EC9">
        <w:rPr>
          <w:rFonts w:ascii="Helvetica" w:hAnsi="Helvetica" w:cs="Helvetica"/>
          <w:sz w:val="22"/>
          <w:szCs w:val="22"/>
          <w:lang w:val="en-US"/>
        </w:rPr>
        <w:t>Bolmgren</w:t>
      </w:r>
      <w:proofErr w:type="spellEnd"/>
      <w:r w:rsidRPr="002D2EC9">
        <w:rPr>
          <w:rFonts w:ascii="Helvetica" w:hAnsi="Helvetica" w:cs="Helvetica"/>
          <w:sz w:val="22"/>
          <w:szCs w:val="22"/>
          <w:lang w:val="en-US"/>
        </w:rPr>
        <w:t xml:space="preserve"> and Steve Travers for interesting discussions</w:t>
      </w:r>
      <w:r w:rsidR="00E34A64" w:rsidRPr="002D2EC9">
        <w:rPr>
          <w:rFonts w:ascii="Helvetica" w:hAnsi="Helvetica" w:cs="Helvetica"/>
          <w:sz w:val="22"/>
          <w:szCs w:val="22"/>
          <w:lang w:val="en-US"/>
        </w:rPr>
        <w:t xml:space="preserve"> and to Ian </w:t>
      </w:r>
      <w:proofErr w:type="spellStart"/>
      <w:r w:rsidR="00E34A64" w:rsidRPr="002D2EC9">
        <w:rPr>
          <w:rFonts w:ascii="Helvetica" w:hAnsi="Helvetica" w:cs="Helvetica"/>
          <w:sz w:val="22"/>
          <w:szCs w:val="22"/>
          <w:lang w:val="en-US"/>
        </w:rPr>
        <w:t>Breckheimer</w:t>
      </w:r>
      <w:proofErr w:type="spellEnd"/>
      <w:r w:rsidR="00E34A64" w:rsidRPr="002D2EC9">
        <w:rPr>
          <w:rFonts w:ascii="Helvetica" w:hAnsi="Helvetica" w:cs="Helvetica"/>
          <w:sz w:val="22"/>
          <w:szCs w:val="22"/>
          <w:lang w:val="en-US"/>
        </w:rPr>
        <w:t>,</w:t>
      </w:r>
      <w:r w:rsidR="00A53B27" w:rsidRPr="002D2EC9">
        <w:rPr>
          <w:rFonts w:ascii="Helvetica" w:hAnsi="Helvetica" w:cs="Helvetica"/>
          <w:sz w:val="22"/>
          <w:szCs w:val="22"/>
          <w:lang w:val="en-US"/>
        </w:rPr>
        <w:t xml:space="preserve"> </w:t>
      </w:r>
      <w:proofErr w:type="spellStart"/>
      <w:r w:rsidR="00A53B27" w:rsidRPr="002D2EC9">
        <w:rPr>
          <w:rFonts w:ascii="Helvetica" w:hAnsi="Helvetica" w:cs="Helvetica"/>
          <w:sz w:val="22"/>
          <w:szCs w:val="22"/>
          <w:lang w:val="en-US"/>
        </w:rPr>
        <w:t>Ailene</w:t>
      </w:r>
      <w:proofErr w:type="spellEnd"/>
      <w:r w:rsidR="00A53B27" w:rsidRPr="002D2EC9">
        <w:rPr>
          <w:rFonts w:ascii="Helvetica" w:hAnsi="Helvetica" w:cs="Helvetica"/>
          <w:sz w:val="22"/>
          <w:szCs w:val="22"/>
          <w:lang w:val="en-US"/>
        </w:rPr>
        <w:t xml:space="preserve"> </w:t>
      </w:r>
      <w:proofErr w:type="spellStart"/>
      <w:r w:rsidR="00A53B27" w:rsidRPr="002D2EC9">
        <w:rPr>
          <w:rFonts w:ascii="Helvetica" w:hAnsi="Helvetica" w:cs="Helvetica"/>
          <w:sz w:val="22"/>
          <w:szCs w:val="22"/>
          <w:lang w:val="en-US"/>
        </w:rPr>
        <w:t>Ettinger</w:t>
      </w:r>
      <w:proofErr w:type="spellEnd"/>
      <w:r w:rsidR="00A53B27" w:rsidRPr="002D2EC9">
        <w:rPr>
          <w:rFonts w:ascii="Helvetica" w:hAnsi="Helvetica" w:cs="Helvetica"/>
          <w:sz w:val="22"/>
          <w:szCs w:val="22"/>
          <w:lang w:val="en-US"/>
        </w:rPr>
        <w:t xml:space="preserve"> </w:t>
      </w:r>
      <w:r w:rsidR="00E34A64" w:rsidRPr="002D2EC9">
        <w:rPr>
          <w:rFonts w:ascii="Helvetica" w:hAnsi="Helvetica" w:cs="Helvetica"/>
          <w:sz w:val="22"/>
          <w:szCs w:val="22"/>
          <w:lang w:val="en-US"/>
        </w:rPr>
        <w:t xml:space="preserve">and Deirdre </w:t>
      </w:r>
      <w:proofErr w:type="spellStart"/>
      <w:r w:rsidR="00E34A64" w:rsidRPr="002D2EC9">
        <w:rPr>
          <w:rFonts w:ascii="Helvetica" w:hAnsi="Helvetica" w:cs="Helvetica"/>
          <w:sz w:val="22"/>
          <w:szCs w:val="22"/>
          <w:lang w:val="en-US"/>
        </w:rPr>
        <w:t>Loughnan</w:t>
      </w:r>
      <w:proofErr w:type="spellEnd"/>
      <w:r w:rsidR="00E34A64" w:rsidRPr="002D2EC9">
        <w:rPr>
          <w:rFonts w:ascii="Helvetica" w:hAnsi="Helvetica" w:cs="Helvetica"/>
          <w:sz w:val="22"/>
          <w:szCs w:val="22"/>
          <w:lang w:val="en-US"/>
        </w:rPr>
        <w:t xml:space="preserve"> </w:t>
      </w:r>
      <w:r w:rsidR="00A53B27" w:rsidRPr="002D2EC9">
        <w:rPr>
          <w:rFonts w:ascii="Helvetica" w:hAnsi="Helvetica" w:cs="Helvetica"/>
          <w:sz w:val="22"/>
          <w:szCs w:val="22"/>
          <w:lang w:val="en-US"/>
        </w:rPr>
        <w:t>for constructive feedback on the manuscript</w:t>
      </w:r>
      <w:r w:rsidRPr="002D2EC9">
        <w:rPr>
          <w:rFonts w:ascii="Helvetica" w:hAnsi="Helvetica" w:cs="Helvetica"/>
          <w:sz w:val="22"/>
          <w:szCs w:val="22"/>
          <w:lang w:val="en-US"/>
        </w:rPr>
        <w:t>. HMK thanks the professor writing retreats offered through the Centre for Academic Leadership at the University of Ottawa for support in writing this manuscript</w:t>
      </w:r>
      <w:r w:rsidR="000114A6" w:rsidRPr="002D2EC9">
        <w:rPr>
          <w:rFonts w:ascii="Helvetica" w:hAnsi="Helvetica" w:cs="Helvetica"/>
          <w:sz w:val="22"/>
          <w:szCs w:val="22"/>
          <w:lang w:val="en-US"/>
        </w:rPr>
        <w:t>.</w:t>
      </w:r>
    </w:p>
    <w:p w14:paraId="42BABC1A" w14:textId="77777777" w:rsidR="00610E04" w:rsidRPr="002D2EC9" w:rsidRDefault="00610E0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A916D69" w14:textId="0550E245" w:rsidR="00592A36" w:rsidRPr="002D2EC9"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704960" w14:textId="77777777" w:rsidR="0099079C" w:rsidRPr="002D2EC9"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0"/>
          <w:szCs w:val="20"/>
          <w:lang w:val="en-US"/>
        </w:rPr>
      </w:pPr>
      <w:r w:rsidRPr="002D2EC9">
        <w:rPr>
          <w:rFonts w:ascii="Helvetica" w:hAnsi="Helvetica" w:cs="Helvetica"/>
          <w:b/>
          <w:sz w:val="20"/>
          <w:szCs w:val="20"/>
          <w:lang w:val="en-US"/>
        </w:rPr>
        <w:t>References</w:t>
      </w:r>
    </w:p>
    <w:p w14:paraId="06517B11" w14:textId="5A54EF8A" w:rsidR="00117F8B" w:rsidRPr="002D2EC9" w:rsidRDefault="00117F8B" w:rsidP="00117F8B">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Adrian, R., Wilhelm, S. and </w:t>
      </w:r>
      <w:proofErr w:type="spellStart"/>
      <w:r w:rsidRPr="002D2EC9">
        <w:rPr>
          <w:rFonts w:ascii="Helvetica" w:eastAsia="Times New Roman" w:hAnsi="Helvetica" w:cs="Arial"/>
          <w:color w:val="000000"/>
          <w:sz w:val="20"/>
          <w:szCs w:val="20"/>
        </w:rPr>
        <w:t>Gerten</w:t>
      </w:r>
      <w:proofErr w:type="spellEnd"/>
      <w:r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D.</w:t>
      </w:r>
      <w:r w:rsidRPr="002D2EC9">
        <w:rPr>
          <w:rFonts w:ascii="Helvetica" w:eastAsia="Times New Roman" w:hAnsi="Helvetica" w:cs="Arial"/>
          <w:i/>
          <w:iCs/>
          <w:color w:val="000000"/>
          <w:sz w:val="20"/>
          <w:szCs w:val="20"/>
        </w:rPr>
        <w:t>Life</w:t>
      </w:r>
      <w:proofErr w:type="spellEnd"/>
      <w:r w:rsidRPr="002D2EC9">
        <w:rPr>
          <w:rFonts w:ascii="Helvetica" w:eastAsia="Times New Roman" w:hAnsi="Helvetica" w:cs="Arial"/>
          <w:i/>
          <w:iCs/>
          <w:color w:val="000000"/>
          <w:sz w:val="20"/>
          <w:szCs w:val="20"/>
        </w:rPr>
        <w:t xml:space="preserve">-history traits of lake plankton species may govern their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response to climate warming</w:t>
      </w:r>
      <w:r w:rsidRPr="002D2EC9">
        <w:rPr>
          <w:rFonts w:ascii="Helvetica" w:eastAsia="Times New Roman" w:hAnsi="Helvetica" w:cs="Arial"/>
          <w:color w:val="000000"/>
          <w:sz w:val="20"/>
          <w:szCs w:val="20"/>
        </w:rPr>
        <w:t xml:space="preserve">. Global change biology, </w:t>
      </w:r>
      <w:r w:rsidRPr="002D2EC9">
        <w:rPr>
          <w:rFonts w:ascii="Helvetica" w:eastAsia="Times New Roman" w:hAnsi="Helvetica" w:cs="Arial"/>
          <w:b/>
          <w:bCs/>
          <w:color w:val="000000"/>
          <w:sz w:val="20"/>
          <w:szCs w:val="20"/>
        </w:rPr>
        <w:t>2006</w:t>
      </w:r>
      <w:r w:rsidRPr="002D2EC9">
        <w:rPr>
          <w:rFonts w:ascii="Helvetica" w:eastAsia="Times New Roman" w:hAnsi="Helvetica" w:cs="Arial"/>
          <w:color w:val="000000"/>
          <w:sz w:val="20"/>
          <w:szCs w:val="20"/>
        </w:rPr>
        <w:t>, Vol. 12(4), pp. 652-661</w:t>
      </w:r>
    </w:p>
    <w:p w14:paraId="080D9326" w14:textId="77777777" w:rsidR="00117F8B" w:rsidRPr="002D2EC9" w:rsidRDefault="00117F8B" w:rsidP="00117F8B">
      <w:pPr>
        <w:rPr>
          <w:rFonts w:ascii="Helvetica" w:eastAsia="Times New Roman" w:hAnsi="Helvetica" w:cs="Arial"/>
          <w:color w:val="000000"/>
          <w:sz w:val="20"/>
          <w:szCs w:val="20"/>
        </w:rPr>
      </w:pPr>
    </w:p>
    <w:p w14:paraId="68604DF2" w14:textId="79EB201B" w:rsidR="00117F8B" w:rsidRPr="002D2EC9" w:rsidRDefault="00117F8B" w:rsidP="00117F8B">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Arula</w:t>
      </w:r>
      <w:proofErr w:type="spellEnd"/>
      <w:r w:rsidRPr="002D2EC9">
        <w:rPr>
          <w:rFonts w:ascii="Helvetica" w:eastAsia="Times New Roman" w:hAnsi="Helvetica" w:cs="Arial"/>
          <w:color w:val="000000"/>
          <w:sz w:val="20"/>
          <w:szCs w:val="20"/>
        </w:rPr>
        <w:t xml:space="preserve">, T., </w:t>
      </w:r>
      <w:proofErr w:type="spellStart"/>
      <w:r w:rsidRPr="002D2EC9">
        <w:rPr>
          <w:rFonts w:ascii="Helvetica" w:eastAsia="Times New Roman" w:hAnsi="Helvetica" w:cs="Arial"/>
          <w:color w:val="000000"/>
          <w:sz w:val="20"/>
          <w:szCs w:val="20"/>
        </w:rPr>
        <w:t>Gröger</w:t>
      </w:r>
      <w:proofErr w:type="spellEnd"/>
      <w:r w:rsidRPr="002D2EC9">
        <w:rPr>
          <w:rFonts w:ascii="Helvetica" w:eastAsia="Times New Roman" w:hAnsi="Helvetica" w:cs="Arial"/>
          <w:color w:val="000000"/>
          <w:sz w:val="20"/>
          <w:szCs w:val="20"/>
        </w:rPr>
        <w:t xml:space="preserve">, J., </w:t>
      </w:r>
      <w:proofErr w:type="spellStart"/>
      <w:r w:rsidRPr="002D2EC9">
        <w:rPr>
          <w:rFonts w:ascii="Helvetica" w:eastAsia="Times New Roman" w:hAnsi="Helvetica" w:cs="Arial"/>
          <w:color w:val="000000"/>
          <w:sz w:val="20"/>
          <w:szCs w:val="20"/>
        </w:rPr>
        <w:t>Ojaveer</w:t>
      </w:r>
      <w:proofErr w:type="spellEnd"/>
      <w:r w:rsidRPr="002D2EC9">
        <w:rPr>
          <w:rFonts w:ascii="Helvetica" w:eastAsia="Times New Roman" w:hAnsi="Helvetica" w:cs="Arial"/>
          <w:color w:val="000000"/>
          <w:sz w:val="20"/>
          <w:szCs w:val="20"/>
        </w:rPr>
        <w:t xml:space="preserve">, H. and </w:t>
      </w:r>
      <w:proofErr w:type="spellStart"/>
      <w:r w:rsidRPr="002D2EC9">
        <w:rPr>
          <w:rFonts w:ascii="Helvetica" w:eastAsia="Times New Roman" w:hAnsi="Helvetica" w:cs="Arial"/>
          <w:color w:val="000000"/>
          <w:sz w:val="20"/>
          <w:szCs w:val="20"/>
        </w:rPr>
        <w:t>Simm</w:t>
      </w:r>
      <w:proofErr w:type="spellEnd"/>
      <w:r w:rsidRPr="002D2EC9">
        <w:rPr>
          <w:rFonts w:ascii="Helvetica" w:eastAsia="Times New Roman" w:hAnsi="Helvetica" w:cs="Arial"/>
          <w:color w:val="000000"/>
          <w:sz w:val="20"/>
          <w:szCs w:val="20"/>
        </w:rPr>
        <w:t>, M.</w:t>
      </w:r>
      <w:r w:rsidR="00C954F2">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Shifts in the spring herring (</w:t>
      </w:r>
      <w:proofErr w:type="spellStart"/>
      <w:r w:rsidRPr="002D2EC9">
        <w:rPr>
          <w:rFonts w:ascii="Helvetica" w:eastAsia="Times New Roman" w:hAnsi="Helvetica" w:cs="Arial"/>
          <w:i/>
          <w:iCs/>
          <w:color w:val="000000"/>
          <w:sz w:val="20"/>
          <w:szCs w:val="20"/>
        </w:rPr>
        <w:t>Clupea</w:t>
      </w:r>
      <w:proofErr w:type="spellEnd"/>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harengus</w:t>
      </w:r>
      <w:proofErr w:type="spellEnd"/>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membras</w:t>
      </w:r>
      <w:proofErr w:type="spellEnd"/>
      <w:r w:rsidRPr="002D2EC9">
        <w:rPr>
          <w:rFonts w:ascii="Helvetica" w:eastAsia="Times New Roman" w:hAnsi="Helvetica" w:cs="Arial"/>
          <w:i/>
          <w:iCs/>
          <w:color w:val="000000"/>
          <w:sz w:val="20"/>
          <w:szCs w:val="20"/>
        </w:rPr>
        <w:t>) larvae and related environment in the Eastern Baltic Sea over the past 50 years</w:t>
      </w:r>
      <w:r w:rsidR="00C954F2">
        <w:rPr>
          <w:rFonts w:ascii="Helvetica" w:eastAsia="Times New Roman" w:hAnsi="Helvetica" w:cs="Arial"/>
          <w:color w:val="000000"/>
          <w:sz w:val="20"/>
          <w:szCs w:val="20"/>
        </w:rPr>
        <w:t xml:space="preserve"> </w:t>
      </w:r>
      <w:proofErr w:type="spellStart"/>
      <w:r w:rsidR="00C954F2">
        <w:rPr>
          <w:rFonts w:ascii="Helvetica" w:eastAsia="Times New Roman" w:hAnsi="Helvetica" w:cs="Arial"/>
          <w:color w:val="000000"/>
          <w:sz w:val="20"/>
          <w:szCs w:val="20"/>
        </w:rPr>
        <w:t>PloS</w:t>
      </w:r>
      <w:proofErr w:type="spellEnd"/>
      <w:r w:rsidR="00C954F2">
        <w:rPr>
          <w:rFonts w:ascii="Helvetica" w:eastAsia="Times New Roman" w:hAnsi="Helvetica" w:cs="Arial"/>
          <w:color w:val="000000"/>
          <w:sz w:val="20"/>
          <w:szCs w:val="20"/>
        </w:rPr>
        <w:t xml:space="preserve"> one</w:t>
      </w:r>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9(3), pp. e91304.</w:t>
      </w:r>
    </w:p>
    <w:p w14:paraId="357B6703" w14:textId="77777777" w:rsidR="00117F8B" w:rsidRPr="002D2EC9" w:rsidRDefault="00117F8B" w:rsidP="00117F8B">
      <w:pPr>
        <w:rPr>
          <w:rFonts w:ascii="Helvetica" w:eastAsia="Times New Roman" w:hAnsi="Helvetica" w:cs="Arial"/>
          <w:color w:val="000000"/>
          <w:sz w:val="20"/>
          <w:szCs w:val="20"/>
        </w:rPr>
      </w:pPr>
    </w:p>
    <w:p w14:paraId="51C172C5" w14:textId="6D0C56DB" w:rsidR="00117F8B" w:rsidRPr="002D2EC9" w:rsidRDefault="00117F8B" w:rsidP="00117F8B">
      <w:pPr>
        <w:rPr>
          <w:rFonts w:ascii="Helvetica" w:eastAsia="Times New Roman" w:hAnsi="Helvetica" w:cs="Arial"/>
          <w:color w:val="000000"/>
          <w:sz w:val="20"/>
          <w:szCs w:val="20"/>
        </w:rPr>
      </w:pPr>
      <w:proofErr w:type="gramStart"/>
      <w:r w:rsidRPr="002D2EC9">
        <w:rPr>
          <w:rFonts w:ascii="Helvetica" w:eastAsia="Times New Roman" w:hAnsi="Helvetica" w:cs="Arial"/>
          <w:color w:val="000000"/>
          <w:sz w:val="20"/>
          <w:szCs w:val="20"/>
        </w:rPr>
        <w:t>van</w:t>
      </w:r>
      <w:proofErr w:type="gramEnd"/>
      <w:r w:rsidRPr="002D2EC9">
        <w:rPr>
          <w:rFonts w:ascii="Helvetica" w:eastAsia="Times New Roman" w:hAnsi="Helvetica" w:cs="Arial"/>
          <w:color w:val="000000"/>
          <w:sz w:val="20"/>
          <w:szCs w:val="20"/>
        </w:rPr>
        <w:t xml:space="preserve"> Asch, M. and </w:t>
      </w:r>
      <w:proofErr w:type="spellStart"/>
      <w:r w:rsidRPr="002D2EC9">
        <w:rPr>
          <w:rFonts w:ascii="Helvetica" w:eastAsia="Times New Roman" w:hAnsi="Helvetica" w:cs="Arial"/>
          <w:color w:val="000000"/>
          <w:sz w:val="20"/>
          <w:szCs w:val="20"/>
        </w:rPr>
        <w:t>Visser</w:t>
      </w:r>
      <w:proofErr w:type="spellEnd"/>
      <w:r w:rsidRPr="002D2EC9">
        <w:rPr>
          <w:rFonts w:ascii="Helvetica" w:eastAsia="Times New Roman" w:hAnsi="Helvetica" w:cs="Arial"/>
          <w:color w:val="000000"/>
          <w:sz w:val="20"/>
          <w:szCs w:val="20"/>
        </w:rPr>
        <w:t xml:space="preserve">, M. E. </w:t>
      </w:r>
      <w:r w:rsidRPr="002D2EC9">
        <w:rPr>
          <w:rFonts w:ascii="Helvetica" w:eastAsia="Times New Roman" w:hAnsi="Helvetica" w:cs="Arial"/>
          <w:i/>
          <w:iCs/>
          <w:color w:val="000000"/>
          <w:sz w:val="20"/>
          <w:szCs w:val="20"/>
        </w:rPr>
        <w:t>Phenology of forest caterpillars and their host trees: the importance of synchrony</w:t>
      </w:r>
      <w:r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Annu</w:t>
      </w:r>
      <w:proofErr w:type="spellEnd"/>
      <w:r w:rsidRPr="002D2EC9">
        <w:rPr>
          <w:rFonts w:ascii="Helvetica" w:eastAsia="Times New Roman" w:hAnsi="Helvetica" w:cs="Arial"/>
          <w:color w:val="000000"/>
          <w:sz w:val="20"/>
          <w:szCs w:val="20"/>
        </w:rPr>
        <w:t xml:space="preserve">. Rev. </w:t>
      </w:r>
      <w:proofErr w:type="spellStart"/>
      <w:r w:rsidRPr="002D2EC9">
        <w:rPr>
          <w:rFonts w:ascii="Helvetica" w:eastAsia="Times New Roman" w:hAnsi="Helvetica" w:cs="Arial"/>
          <w:color w:val="000000"/>
          <w:sz w:val="20"/>
          <w:szCs w:val="20"/>
        </w:rPr>
        <w:t>Entomol</w:t>
      </w:r>
      <w:proofErr w:type="spellEnd"/>
      <w:proofErr w:type="gramStart"/>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 Annual Reviews, </w:t>
      </w:r>
      <w:r w:rsidRPr="002D2EC9">
        <w:rPr>
          <w:rFonts w:ascii="Helvetica" w:eastAsia="Times New Roman" w:hAnsi="Helvetica" w:cs="Arial"/>
          <w:b/>
          <w:bCs/>
          <w:color w:val="000000"/>
          <w:sz w:val="20"/>
          <w:szCs w:val="20"/>
        </w:rPr>
        <w:t>2007</w:t>
      </w:r>
      <w:r w:rsidRPr="002D2EC9">
        <w:rPr>
          <w:rFonts w:ascii="Helvetica" w:eastAsia="Times New Roman" w:hAnsi="Helvetica" w:cs="Arial"/>
          <w:color w:val="000000"/>
          <w:sz w:val="20"/>
          <w:szCs w:val="20"/>
        </w:rPr>
        <w:t>, Vol. 52, pp. 37-55</w:t>
      </w:r>
    </w:p>
    <w:p w14:paraId="406D130D" w14:textId="77777777" w:rsidR="00117F8B" w:rsidRPr="002D2EC9" w:rsidRDefault="00117F8B" w:rsidP="00117F8B">
      <w:pPr>
        <w:rPr>
          <w:rFonts w:ascii="Helvetica" w:eastAsia="Times New Roman" w:hAnsi="Helvetica" w:cs="Arial"/>
          <w:b/>
          <w:bCs/>
          <w:color w:val="000000"/>
          <w:sz w:val="20"/>
          <w:szCs w:val="20"/>
        </w:rPr>
      </w:pPr>
    </w:p>
    <w:p w14:paraId="5C4FD141" w14:textId="1CCF0DD5" w:rsidR="00117F8B" w:rsidRPr="002D2EC9" w:rsidRDefault="00117F8B" w:rsidP="00117F8B">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Atkinson, A., Harmer, R. A., </w:t>
      </w:r>
      <w:proofErr w:type="spellStart"/>
      <w:r w:rsidRPr="002D2EC9">
        <w:rPr>
          <w:rFonts w:ascii="Helvetica" w:eastAsia="Times New Roman" w:hAnsi="Helvetica" w:cs="Arial"/>
          <w:color w:val="000000"/>
          <w:sz w:val="20"/>
          <w:szCs w:val="20"/>
        </w:rPr>
        <w:t>Widdicombe</w:t>
      </w:r>
      <w:proofErr w:type="spellEnd"/>
      <w:r w:rsidRPr="002D2EC9">
        <w:rPr>
          <w:rFonts w:ascii="Helvetica" w:eastAsia="Times New Roman" w:hAnsi="Helvetica" w:cs="Arial"/>
          <w:color w:val="000000"/>
          <w:sz w:val="20"/>
          <w:szCs w:val="20"/>
        </w:rPr>
        <w:t xml:space="preserve">, C. E., </w:t>
      </w:r>
      <w:proofErr w:type="spellStart"/>
      <w:r w:rsidRPr="002D2EC9">
        <w:rPr>
          <w:rFonts w:ascii="Helvetica" w:eastAsia="Times New Roman" w:hAnsi="Helvetica" w:cs="Arial"/>
          <w:color w:val="000000"/>
          <w:sz w:val="20"/>
          <w:szCs w:val="20"/>
        </w:rPr>
        <w:t>McEvoy</w:t>
      </w:r>
      <w:proofErr w:type="spellEnd"/>
      <w:r w:rsidRPr="002D2EC9">
        <w:rPr>
          <w:rFonts w:ascii="Helvetica" w:eastAsia="Times New Roman" w:hAnsi="Helvetica" w:cs="Arial"/>
          <w:color w:val="000000"/>
          <w:sz w:val="20"/>
          <w:szCs w:val="20"/>
        </w:rPr>
        <w:t xml:space="preserve">, A. J., Smyth, T. J., Cummings, D. G., Somerfield, P. J., Maud, J. L. and </w:t>
      </w:r>
      <w:proofErr w:type="spellStart"/>
      <w:r w:rsidRPr="002D2EC9">
        <w:rPr>
          <w:rFonts w:ascii="Helvetica" w:eastAsia="Times New Roman" w:hAnsi="Helvetica" w:cs="Arial"/>
          <w:color w:val="000000"/>
          <w:sz w:val="20"/>
          <w:szCs w:val="20"/>
        </w:rPr>
        <w:t>McConville</w:t>
      </w:r>
      <w:proofErr w:type="spellEnd"/>
      <w:r w:rsidRPr="002D2EC9">
        <w:rPr>
          <w:rFonts w:ascii="Helvetica" w:eastAsia="Times New Roman" w:hAnsi="Helvetica" w:cs="Arial"/>
          <w:color w:val="000000"/>
          <w:sz w:val="20"/>
          <w:szCs w:val="20"/>
        </w:rPr>
        <w:t xml:space="preserve">, K. </w:t>
      </w:r>
      <w:r w:rsidRPr="002D2EC9">
        <w:rPr>
          <w:rFonts w:ascii="Helvetica" w:eastAsia="Times New Roman" w:hAnsi="Helvetica" w:cs="Arial"/>
          <w:i/>
          <w:iCs/>
          <w:color w:val="000000"/>
          <w:sz w:val="20"/>
          <w:szCs w:val="20"/>
        </w:rPr>
        <w:t>Questioning the role of phenology shifts and trophic mismatching in a planktonic food web</w:t>
      </w:r>
      <w:r w:rsidRPr="002D2EC9">
        <w:rPr>
          <w:rFonts w:ascii="Helvetica" w:eastAsia="Times New Roman" w:hAnsi="Helvetica" w:cs="Arial"/>
          <w:color w:val="000000"/>
          <w:sz w:val="20"/>
          <w:szCs w:val="20"/>
        </w:rPr>
        <w:t xml:space="preserve">. Progress in Oceanography, </w:t>
      </w:r>
      <w:r w:rsidRPr="002D2EC9">
        <w:rPr>
          <w:rFonts w:ascii="Helvetica" w:eastAsia="Times New Roman" w:hAnsi="Helvetica" w:cs="Arial"/>
          <w:b/>
          <w:bCs/>
          <w:color w:val="000000"/>
          <w:sz w:val="20"/>
          <w:szCs w:val="20"/>
        </w:rPr>
        <w:t>2015</w:t>
      </w:r>
      <w:r w:rsidRPr="002D2EC9">
        <w:rPr>
          <w:rFonts w:ascii="Helvetica" w:eastAsia="Times New Roman" w:hAnsi="Helvetica" w:cs="Arial"/>
          <w:color w:val="000000"/>
          <w:sz w:val="20"/>
          <w:szCs w:val="20"/>
        </w:rPr>
        <w:t>, Vol. 137, pp. 498-512</w:t>
      </w:r>
    </w:p>
    <w:p w14:paraId="184C6E0F" w14:textId="77777777" w:rsidR="00117F8B" w:rsidRPr="002D2EC9" w:rsidRDefault="00117F8B" w:rsidP="00117F8B">
      <w:pPr>
        <w:rPr>
          <w:rFonts w:ascii="Helvetica" w:eastAsia="Times New Roman" w:hAnsi="Helvetica" w:cs="Arial"/>
          <w:color w:val="000000"/>
          <w:sz w:val="20"/>
          <w:szCs w:val="20"/>
        </w:rPr>
      </w:pPr>
    </w:p>
    <w:p w14:paraId="7E0FECBA" w14:textId="3E3708E4" w:rsidR="00117F8B" w:rsidRPr="002D2EC9" w:rsidRDefault="00117F8B" w:rsidP="00117F8B">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Barner</w:t>
      </w:r>
      <w:proofErr w:type="spellEnd"/>
      <w:r w:rsidRPr="002D2EC9">
        <w:rPr>
          <w:rFonts w:ascii="Helvetica" w:eastAsia="Times New Roman" w:hAnsi="Helvetica" w:cs="Arial"/>
          <w:color w:val="000000"/>
          <w:sz w:val="20"/>
          <w:szCs w:val="20"/>
        </w:rPr>
        <w:t xml:space="preserve">, A. K., Chan, F., Hettinger, A., Hacker, S. D., Marshall, K. and </w:t>
      </w:r>
      <w:proofErr w:type="spellStart"/>
      <w:r w:rsidRPr="002D2EC9">
        <w:rPr>
          <w:rFonts w:ascii="Helvetica" w:eastAsia="Times New Roman" w:hAnsi="Helvetica" w:cs="Arial"/>
          <w:color w:val="000000"/>
          <w:sz w:val="20"/>
          <w:szCs w:val="20"/>
        </w:rPr>
        <w:t>Menge</w:t>
      </w:r>
      <w:proofErr w:type="spellEnd"/>
      <w:r w:rsidRPr="002D2EC9">
        <w:rPr>
          <w:rFonts w:ascii="Helvetica" w:eastAsia="Times New Roman" w:hAnsi="Helvetica" w:cs="Arial"/>
          <w:color w:val="000000"/>
          <w:sz w:val="20"/>
          <w:szCs w:val="20"/>
        </w:rPr>
        <w:t xml:space="preserve">, B. </w:t>
      </w:r>
      <w:proofErr w:type="spellStart"/>
      <w:r w:rsidRPr="002D2EC9">
        <w:rPr>
          <w:rFonts w:ascii="Helvetica" w:eastAsia="Times New Roman" w:hAnsi="Helvetica" w:cs="Arial"/>
          <w:color w:val="000000"/>
          <w:sz w:val="20"/>
          <w:szCs w:val="20"/>
        </w:rPr>
        <w:t>A.</w:t>
      </w:r>
      <w:r w:rsidRPr="002D2EC9">
        <w:rPr>
          <w:rFonts w:ascii="Helvetica" w:eastAsia="Times New Roman" w:hAnsi="Helvetica" w:cs="Arial"/>
          <w:i/>
          <w:iCs/>
          <w:color w:val="000000"/>
          <w:sz w:val="20"/>
          <w:szCs w:val="20"/>
        </w:rPr>
        <w:t>Generality</w:t>
      </w:r>
      <w:proofErr w:type="spellEnd"/>
      <w:r w:rsidRPr="002D2EC9">
        <w:rPr>
          <w:rFonts w:ascii="Helvetica" w:eastAsia="Times New Roman" w:hAnsi="Helvetica" w:cs="Arial"/>
          <w:i/>
          <w:iCs/>
          <w:color w:val="000000"/>
          <w:sz w:val="20"/>
          <w:szCs w:val="20"/>
        </w:rPr>
        <w:t xml:space="preserve"> in multispecies responses to ocean acidification revealed through multiple hypothesis testing</w:t>
      </w:r>
      <w:r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color w:val="000000"/>
          <w:sz w:val="20"/>
          <w:szCs w:val="20"/>
        </w:rPr>
        <w:t xml:space="preserve">Global change biology, </w:t>
      </w:r>
      <w:r w:rsidRPr="002D2EC9">
        <w:rPr>
          <w:rFonts w:ascii="Helvetica" w:eastAsia="Times New Roman" w:hAnsi="Helvetica" w:cs="Arial"/>
          <w:b/>
          <w:bCs/>
          <w:color w:val="000000"/>
          <w:sz w:val="20"/>
          <w:szCs w:val="20"/>
        </w:rPr>
        <w:t>2018</w:t>
      </w:r>
      <w:r w:rsidRPr="002D2EC9">
        <w:rPr>
          <w:rFonts w:ascii="Helvetica" w:eastAsia="Times New Roman" w:hAnsi="Helvetica" w:cs="Arial"/>
          <w:color w:val="000000"/>
          <w:sz w:val="20"/>
          <w:szCs w:val="20"/>
        </w:rPr>
        <w:t>, Vol. 24(10), pp. 4464-4477.</w:t>
      </w:r>
      <w:proofErr w:type="gramEnd"/>
    </w:p>
    <w:p w14:paraId="598D065A" w14:textId="77777777" w:rsidR="00117F8B" w:rsidRPr="002D2EC9" w:rsidRDefault="00117F8B" w:rsidP="00117F8B">
      <w:pPr>
        <w:rPr>
          <w:rFonts w:ascii="Helvetica" w:eastAsia="Times New Roman" w:hAnsi="Helvetica" w:cs="Arial"/>
          <w:color w:val="000000"/>
          <w:sz w:val="20"/>
          <w:szCs w:val="20"/>
        </w:rPr>
      </w:pPr>
    </w:p>
    <w:p w14:paraId="2735AFB9" w14:textId="7DCAC4A7" w:rsidR="00117F8B" w:rsidRPr="002D2EC9" w:rsidRDefault="00117F8B" w:rsidP="000B20B5">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Bauerfeind</w:t>
      </w:r>
      <w:proofErr w:type="spellEnd"/>
      <w:r w:rsidRPr="002D2EC9">
        <w:rPr>
          <w:rFonts w:ascii="Helvetica" w:eastAsia="Times New Roman" w:hAnsi="Helvetica" w:cs="Arial"/>
          <w:color w:val="000000"/>
          <w:sz w:val="20"/>
          <w:szCs w:val="20"/>
        </w:rPr>
        <w:t xml:space="preserve">, S. S. and Fischer, K. </w:t>
      </w:r>
      <w:r w:rsidRPr="002D2EC9">
        <w:rPr>
          <w:rFonts w:ascii="Helvetica" w:eastAsia="Times New Roman" w:hAnsi="Helvetica" w:cs="Arial"/>
          <w:i/>
          <w:iCs/>
          <w:color w:val="000000"/>
          <w:sz w:val="20"/>
          <w:szCs w:val="20"/>
        </w:rPr>
        <w:t>Increased temperature reduces herbivore host-plant quality</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 xml:space="preserve">Global Change Biology, </w:t>
      </w:r>
      <w:r w:rsidRPr="002D2EC9">
        <w:rPr>
          <w:rFonts w:ascii="Helvetica" w:eastAsia="Times New Roman" w:hAnsi="Helvetica" w:cs="Arial"/>
          <w:b/>
          <w:bCs/>
          <w:color w:val="000000"/>
          <w:sz w:val="20"/>
          <w:szCs w:val="20"/>
        </w:rPr>
        <w:t>2013</w:t>
      </w:r>
      <w:r w:rsidRPr="002D2EC9">
        <w:rPr>
          <w:rFonts w:ascii="Helvetica" w:eastAsia="Times New Roman" w:hAnsi="Helvetica" w:cs="Arial"/>
          <w:color w:val="000000"/>
          <w:sz w:val="20"/>
          <w:szCs w:val="20"/>
        </w:rPr>
        <w:t>, Vol. 19(11), pp. 3272-3282</w:t>
      </w:r>
    </w:p>
    <w:p w14:paraId="2BC7ACBD" w14:textId="77777777" w:rsidR="000B20B5" w:rsidRPr="002D2EC9" w:rsidRDefault="000B20B5" w:rsidP="000B20B5">
      <w:pPr>
        <w:rPr>
          <w:rFonts w:ascii="Helvetica" w:eastAsia="Times New Roman" w:hAnsi="Helvetica" w:cs="Arial"/>
          <w:color w:val="000000"/>
          <w:sz w:val="20"/>
          <w:szCs w:val="20"/>
        </w:rPr>
      </w:pPr>
    </w:p>
    <w:p w14:paraId="4F7428F1" w14:textId="0280C620"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lastRenderedPageBreak/>
        <w:t xml:space="preserve">Berger, S. A., Diehl, S., </w:t>
      </w:r>
      <w:proofErr w:type="spellStart"/>
      <w:r w:rsidRPr="002D2EC9">
        <w:rPr>
          <w:rFonts w:ascii="Helvetica" w:eastAsia="Times New Roman" w:hAnsi="Helvetica" w:cs="Arial"/>
          <w:color w:val="000000"/>
          <w:sz w:val="20"/>
          <w:szCs w:val="20"/>
        </w:rPr>
        <w:t>Stibor</w:t>
      </w:r>
      <w:proofErr w:type="spellEnd"/>
      <w:r w:rsidRPr="002D2EC9">
        <w:rPr>
          <w:rFonts w:ascii="Helvetica" w:eastAsia="Times New Roman" w:hAnsi="Helvetica" w:cs="Arial"/>
          <w:color w:val="000000"/>
          <w:sz w:val="20"/>
          <w:szCs w:val="20"/>
        </w:rPr>
        <w:t xml:space="preserve">, H., Sebastian, P. and </w:t>
      </w:r>
      <w:proofErr w:type="spellStart"/>
      <w:r w:rsidRPr="002D2EC9">
        <w:rPr>
          <w:rFonts w:ascii="Helvetica" w:eastAsia="Times New Roman" w:hAnsi="Helvetica" w:cs="Arial"/>
          <w:color w:val="000000"/>
          <w:sz w:val="20"/>
          <w:szCs w:val="20"/>
        </w:rPr>
        <w:t>Scherz</w:t>
      </w:r>
      <w:proofErr w:type="spellEnd"/>
      <w:r w:rsidRPr="002D2EC9">
        <w:rPr>
          <w:rFonts w:ascii="Helvetica" w:eastAsia="Times New Roman" w:hAnsi="Helvetica" w:cs="Arial"/>
          <w:color w:val="000000"/>
          <w:sz w:val="20"/>
          <w:szCs w:val="20"/>
        </w:rPr>
        <w:t>, A.</w:t>
      </w:r>
      <w:r w:rsidR="000A4B80">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Separating effects of climatic drivers and biotic feedbacks on seasonal plankton dynamics: no sign of trophic mismatch</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Freshwater Biology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2014</w:t>
      </w:r>
      <w:proofErr w:type="gramEnd"/>
      <w:r w:rsidRPr="002D2EC9">
        <w:rPr>
          <w:rFonts w:ascii="Helvetica" w:eastAsia="Times New Roman" w:hAnsi="Helvetica" w:cs="Arial"/>
          <w:color w:val="000000"/>
          <w:sz w:val="20"/>
          <w:szCs w:val="20"/>
        </w:rPr>
        <w:t>, Vol. 59(10), pp. 2204-2220</w:t>
      </w:r>
      <w:r w:rsidR="000B20B5" w:rsidRPr="002D2EC9">
        <w:rPr>
          <w:rFonts w:ascii="Helvetica" w:eastAsia="Times New Roman" w:hAnsi="Helvetica" w:cs="Arial"/>
          <w:color w:val="000000"/>
          <w:sz w:val="20"/>
          <w:szCs w:val="20"/>
        </w:rPr>
        <w:t>.</w:t>
      </w:r>
    </w:p>
    <w:p w14:paraId="1413FC16" w14:textId="77777777" w:rsidR="000B20B5" w:rsidRPr="002D2EC9" w:rsidRDefault="000B20B5" w:rsidP="000B20B5">
      <w:pPr>
        <w:rPr>
          <w:rFonts w:ascii="Helvetica" w:eastAsia="Times New Roman" w:hAnsi="Helvetica" w:cs="Arial"/>
          <w:color w:val="000000"/>
          <w:sz w:val="20"/>
          <w:szCs w:val="20"/>
        </w:rPr>
      </w:pPr>
    </w:p>
    <w:p w14:paraId="5B0584B2" w14:textId="4B42BFEC" w:rsidR="00117F8B" w:rsidRPr="002D2EC9" w:rsidRDefault="00117F8B" w:rsidP="000B20B5">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Betini</w:t>
      </w:r>
      <w:proofErr w:type="spellEnd"/>
      <w:r w:rsidRPr="002D2EC9">
        <w:rPr>
          <w:rFonts w:ascii="Helvetica" w:eastAsia="Times New Roman" w:hAnsi="Helvetica" w:cs="Arial"/>
          <w:color w:val="000000"/>
          <w:sz w:val="20"/>
          <w:szCs w:val="20"/>
        </w:rPr>
        <w:t xml:space="preserve">, G. S., </w:t>
      </w:r>
      <w:proofErr w:type="spellStart"/>
      <w:r w:rsidRPr="002D2EC9">
        <w:rPr>
          <w:rFonts w:ascii="Helvetica" w:eastAsia="Times New Roman" w:hAnsi="Helvetica" w:cs="Arial"/>
          <w:color w:val="000000"/>
          <w:sz w:val="20"/>
          <w:szCs w:val="20"/>
        </w:rPr>
        <w:t>Avgar</w:t>
      </w:r>
      <w:proofErr w:type="spellEnd"/>
      <w:r w:rsidRPr="002D2EC9">
        <w:rPr>
          <w:rFonts w:ascii="Helvetica" w:eastAsia="Times New Roman" w:hAnsi="Helvetica" w:cs="Arial"/>
          <w:color w:val="000000"/>
          <w:sz w:val="20"/>
          <w:szCs w:val="20"/>
        </w:rPr>
        <w:t xml:space="preserve">, T. and </w:t>
      </w:r>
      <w:proofErr w:type="spellStart"/>
      <w:r w:rsidRPr="002D2EC9">
        <w:rPr>
          <w:rFonts w:ascii="Helvetica" w:eastAsia="Times New Roman" w:hAnsi="Helvetica" w:cs="Arial"/>
          <w:color w:val="000000"/>
          <w:sz w:val="20"/>
          <w:szCs w:val="20"/>
        </w:rPr>
        <w:t>Fryxell</w:t>
      </w:r>
      <w:proofErr w:type="spellEnd"/>
      <w:r w:rsidRPr="002D2EC9">
        <w:rPr>
          <w:rFonts w:ascii="Helvetica" w:eastAsia="Times New Roman" w:hAnsi="Helvetica" w:cs="Arial"/>
          <w:color w:val="000000"/>
          <w:sz w:val="20"/>
          <w:szCs w:val="20"/>
        </w:rPr>
        <w:t>, J. M.</w:t>
      </w:r>
      <w:r w:rsidR="000B20B5"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i/>
          <w:iCs/>
          <w:color w:val="000000"/>
          <w:sz w:val="20"/>
          <w:szCs w:val="20"/>
        </w:rPr>
        <w:t>Why</w:t>
      </w:r>
      <w:proofErr w:type="gramEnd"/>
      <w:r w:rsidRPr="002D2EC9">
        <w:rPr>
          <w:rFonts w:ascii="Helvetica" w:eastAsia="Times New Roman" w:hAnsi="Helvetica" w:cs="Arial"/>
          <w:i/>
          <w:iCs/>
          <w:color w:val="000000"/>
          <w:sz w:val="20"/>
          <w:szCs w:val="20"/>
        </w:rPr>
        <w:t xml:space="preserve"> are we not evaluating multiple competing hypotheses in ecology and evolution?</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Royal Society open science, The Royal Society Publishing, </w:t>
      </w:r>
      <w:r w:rsidRPr="002D2EC9">
        <w:rPr>
          <w:rFonts w:ascii="Helvetica" w:eastAsia="Times New Roman" w:hAnsi="Helvetica" w:cs="Arial"/>
          <w:b/>
          <w:bCs/>
          <w:color w:val="000000"/>
          <w:sz w:val="20"/>
          <w:szCs w:val="20"/>
        </w:rPr>
        <w:t>2017</w:t>
      </w:r>
      <w:r w:rsidRPr="002D2EC9">
        <w:rPr>
          <w:rFonts w:ascii="Helvetica" w:eastAsia="Times New Roman" w:hAnsi="Helvetica" w:cs="Arial"/>
          <w:color w:val="000000"/>
          <w:sz w:val="20"/>
          <w:szCs w:val="20"/>
        </w:rPr>
        <w:t>, Vol. 4(1), pp. 160756</w:t>
      </w:r>
    </w:p>
    <w:p w14:paraId="1AD3476B" w14:textId="77777777" w:rsidR="000B20B5" w:rsidRPr="002D2EC9" w:rsidRDefault="000B20B5" w:rsidP="00117F8B">
      <w:pPr>
        <w:ind w:left="720"/>
        <w:rPr>
          <w:rFonts w:ascii="Helvetica" w:eastAsia="Times New Roman" w:hAnsi="Helvetica" w:cs="Arial"/>
          <w:color w:val="000000"/>
          <w:sz w:val="20"/>
          <w:szCs w:val="20"/>
        </w:rPr>
      </w:pPr>
    </w:p>
    <w:p w14:paraId="4725B090" w14:textId="64C6867D" w:rsidR="00117F8B" w:rsidRPr="002D2EC9" w:rsidRDefault="00117F8B" w:rsidP="000B20B5">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Bewick</w:t>
      </w:r>
      <w:proofErr w:type="spellEnd"/>
      <w:r w:rsidRPr="002D2EC9">
        <w:rPr>
          <w:rFonts w:ascii="Helvetica" w:eastAsia="Times New Roman" w:hAnsi="Helvetica" w:cs="Arial"/>
          <w:color w:val="000000"/>
          <w:sz w:val="20"/>
          <w:szCs w:val="20"/>
        </w:rPr>
        <w:t xml:space="preserve">, S., Cantrell, R. S., </w:t>
      </w:r>
      <w:proofErr w:type="spellStart"/>
      <w:r w:rsidRPr="002D2EC9">
        <w:rPr>
          <w:rFonts w:ascii="Helvetica" w:eastAsia="Times New Roman" w:hAnsi="Helvetica" w:cs="Arial"/>
          <w:color w:val="000000"/>
          <w:sz w:val="20"/>
          <w:szCs w:val="20"/>
        </w:rPr>
        <w:t>Cosner</w:t>
      </w:r>
      <w:proofErr w:type="spellEnd"/>
      <w:r w:rsidRPr="002D2EC9">
        <w:rPr>
          <w:rFonts w:ascii="Helvetica" w:eastAsia="Times New Roman" w:hAnsi="Helvetica" w:cs="Arial"/>
          <w:color w:val="000000"/>
          <w:sz w:val="20"/>
          <w:szCs w:val="20"/>
        </w:rPr>
        <w:t>, C. and Fagan, W. F.</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How resource phenology affects consumer population dynamics</w:t>
      </w:r>
      <w:r w:rsidR="000B20B5" w:rsidRPr="002D2EC9">
        <w:rPr>
          <w:rFonts w:ascii="Helvetica" w:eastAsia="Times New Roman" w:hAnsi="Helvetica" w:cs="Arial"/>
          <w:i/>
          <w:iCs/>
          <w:color w:val="000000"/>
          <w:sz w:val="20"/>
          <w:szCs w:val="20"/>
        </w:rPr>
        <w:t xml:space="preserve">. </w:t>
      </w:r>
      <w:r w:rsidRPr="002D2EC9">
        <w:rPr>
          <w:rFonts w:ascii="Helvetica" w:eastAsia="Times New Roman" w:hAnsi="Helvetica" w:cs="Arial"/>
          <w:color w:val="000000"/>
          <w:sz w:val="20"/>
          <w:szCs w:val="20"/>
        </w:rPr>
        <w:t>The American Naturalist, University of Chicago Press Chicago, IL, </w:t>
      </w:r>
      <w:r w:rsidRPr="002D2EC9">
        <w:rPr>
          <w:rFonts w:ascii="Helvetica" w:eastAsia="Times New Roman" w:hAnsi="Helvetica" w:cs="Arial"/>
          <w:b/>
          <w:bCs/>
          <w:color w:val="000000"/>
          <w:sz w:val="20"/>
          <w:szCs w:val="20"/>
        </w:rPr>
        <w:t>2016</w:t>
      </w:r>
      <w:r w:rsidRPr="002D2EC9">
        <w:rPr>
          <w:rFonts w:ascii="Helvetica" w:eastAsia="Times New Roman" w:hAnsi="Helvetica" w:cs="Arial"/>
          <w:color w:val="000000"/>
          <w:sz w:val="20"/>
          <w:szCs w:val="20"/>
        </w:rPr>
        <w:t>, Vol. 187(2), pp. 151-166</w:t>
      </w:r>
    </w:p>
    <w:p w14:paraId="6CDA9A4F" w14:textId="77777777" w:rsidR="000B20B5" w:rsidRPr="002D2EC9" w:rsidRDefault="000B20B5" w:rsidP="000B20B5">
      <w:pPr>
        <w:rPr>
          <w:rFonts w:ascii="Helvetica" w:eastAsia="Times New Roman" w:hAnsi="Helvetica" w:cs="Arial"/>
          <w:color w:val="000000"/>
          <w:sz w:val="20"/>
          <w:szCs w:val="20"/>
        </w:rPr>
      </w:pPr>
    </w:p>
    <w:p w14:paraId="1083C171" w14:textId="28764A8C"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Boggs, C. L. and Inouye, D. W.</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A single climate driver has direct and indirect effects on insect population dynamics</w:t>
      </w:r>
      <w:r w:rsidR="000A4B80">
        <w:rPr>
          <w:rFonts w:ascii="Helvetica" w:eastAsia="Times New Roman" w:hAnsi="Helvetica" w:cs="Arial"/>
          <w:i/>
          <w:iCs/>
          <w:color w:val="000000"/>
          <w:sz w:val="20"/>
          <w:szCs w:val="20"/>
        </w:rPr>
        <w:t>.</w:t>
      </w:r>
      <w:r w:rsidR="000A4B80">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Letters</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2012</w:t>
      </w:r>
      <w:proofErr w:type="gramEnd"/>
      <w:r w:rsidRPr="002D2EC9">
        <w:rPr>
          <w:rFonts w:ascii="Helvetica" w:eastAsia="Times New Roman" w:hAnsi="Helvetica" w:cs="Arial"/>
          <w:color w:val="000000"/>
          <w:sz w:val="20"/>
          <w:szCs w:val="20"/>
        </w:rPr>
        <w:t>, Vol. 15(5), pp. 502-508</w:t>
      </w:r>
    </w:p>
    <w:p w14:paraId="74B52D05" w14:textId="77777777" w:rsidR="000B20B5" w:rsidRPr="002D2EC9" w:rsidRDefault="000B20B5" w:rsidP="000B20B5">
      <w:pPr>
        <w:rPr>
          <w:rFonts w:ascii="Helvetica" w:eastAsia="Times New Roman" w:hAnsi="Helvetica" w:cs="Arial"/>
          <w:color w:val="000000"/>
          <w:sz w:val="20"/>
          <w:szCs w:val="20"/>
        </w:rPr>
      </w:pPr>
    </w:p>
    <w:p w14:paraId="5AC336FD" w14:textId="3F756360" w:rsidR="00117F8B" w:rsidRPr="002D2EC9" w:rsidRDefault="00117F8B" w:rsidP="000B20B5">
      <w:pPr>
        <w:rPr>
          <w:rFonts w:ascii="Helvetica" w:eastAsia="Times New Roman" w:hAnsi="Helvetica" w:cs="Arial"/>
          <w:color w:val="000000"/>
          <w:sz w:val="20"/>
          <w:szCs w:val="20"/>
        </w:rPr>
      </w:pPr>
      <w:proofErr w:type="gramStart"/>
      <w:r w:rsidRPr="002D2EC9">
        <w:rPr>
          <w:rFonts w:ascii="Helvetica" w:eastAsia="Times New Roman" w:hAnsi="Helvetica" w:cs="Arial"/>
          <w:color w:val="000000"/>
          <w:sz w:val="20"/>
          <w:szCs w:val="20"/>
        </w:rPr>
        <w:t xml:space="preserve">Borer, E., </w:t>
      </w:r>
      <w:proofErr w:type="spellStart"/>
      <w:r w:rsidRPr="002D2EC9">
        <w:rPr>
          <w:rFonts w:ascii="Helvetica" w:eastAsia="Times New Roman" w:hAnsi="Helvetica" w:cs="Arial"/>
          <w:color w:val="000000"/>
          <w:sz w:val="20"/>
          <w:szCs w:val="20"/>
        </w:rPr>
        <w:t>Seabloom</w:t>
      </w:r>
      <w:proofErr w:type="spellEnd"/>
      <w:r w:rsidRPr="002D2EC9">
        <w:rPr>
          <w:rFonts w:ascii="Helvetica" w:eastAsia="Times New Roman" w:hAnsi="Helvetica" w:cs="Arial"/>
          <w:color w:val="000000"/>
          <w:sz w:val="20"/>
          <w:szCs w:val="20"/>
        </w:rPr>
        <w:t xml:space="preserve">, E., </w:t>
      </w:r>
      <w:proofErr w:type="spellStart"/>
      <w:r w:rsidRPr="002D2EC9">
        <w:rPr>
          <w:rFonts w:ascii="Helvetica" w:eastAsia="Times New Roman" w:hAnsi="Helvetica" w:cs="Arial"/>
          <w:color w:val="000000"/>
          <w:sz w:val="20"/>
          <w:szCs w:val="20"/>
        </w:rPr>
        <w:t>Shurin</w:t>
      </w:r>
      <w:proofErr w:type="spellEnd"/>
      <w:r w:rsidRPr="002D2EC9">
        <w:rPr>
          <w:rFonts w:ascii="Helvetica" w:eastAsia="Times New Roman" w:hAnsi="Helvetica" w:cs="Arial"/>
          <w:color w:val="000000"/>
          <w:sz w:val="20"/>
          <w:szCs w:val="20"/>
        </w:rPr>
        <w:t xml:space="preserve">, J., Anderson, K., </w:t>
      </w:r>
      <w:proofErr w:type="spellStart"/>
      <w:r w:rsidRPr="002D2EC9">
        <w:rPr>
          <w:rFonts w:ascii="Helvetica" w:eastAsia="Times New Roman" w:hAnsi="Helvetica" w:cs="Arial"/>
          <w:color w:val="000000"/>
          <w:sz w:val="20"/>
          <w:szCs w:val="20"/>
        </w:rPr>
        <w:t>Blanchette</w:t>
      </w:r>
      <w:proofErr w:type="spellEnd"/>
      <w:r w:rsidRPr="002D2EC9">
        <w:rPr>
          <w:rFonts w:ascii="Helvetica" w:eastAsia="Times New Roman" w:hAnsi="Helvetica" w:cs="Arial"/>
          <w:color w:val="000000"/>
          <w:sz w:val="20"/>
          <w:szCs w:val="20"/>
        </w:rPr>
        <w:t xml:space="preserve">, C., </w:t>
      </w:r>
      <w:proofErr w:type="spellStart"/>
      <w:r w:rsidRPr="002D2EC9">
        <w:rPr>
          <w:rFonts w:ascii="Helvetica" w:eastAsia="Times New Roman" w:hAnsi="Helvetica" w:cs="Arial"/>
          <w:color w:val="000000"/>
          <w:sz w:val="20"/>
          <w:szCs w:val="20"/>
        </w:rPr>
        <w:t>Broitman</w:t>
      </w:r>
      <w:proofErr w:type="spellEnd"/>
      <w:r w:rsidRPr="002D2EC9">
        <w:rPr>
          <w:rFonts w:ascii="Helvetica" w:eastAsia="Times New Roman" w:hAnsi="Helvetica" w:cs="Arial"/>
          <w:color w:val="000000"/>
          <w:sz w:val="20"/>
          <w:szCs w:val="20"/>
        </w:rPr>
        <w:t>, B., Cooper, S. and Halpern, B.</w:t>
      </w:r>
      <w:proofErr w:type="gramEnd"/>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What determines the strength of a trophic cascade?</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2005</w:t>
      </w:r>
      <w:proofErr w:type="gramEnd"/>
      <w:r w:rsidRPr="002D2EC9">
        <w:rPr>
          <w:rFonts w:ascii="Helvetica" w:eastAsia="Times New Roman" w:hAnsi="Helvetica" w:cs="Arial"/>
          <w:color w:val="000000"/>
          <w:sz w:val="20"/>
          <w:szCs w:val="20"/>
        </w:rPr>
        <w:t>, Vol. 86(2), pp. 528-537</w:t>
      </w:r>
    </w:p>
    <w:p w14:paraId="7AA9925B" w14:textId="77777777" w:rsidR="000B20B5" w:rsidRPr="002D2EC9" w:rsidRDefault="000B20B5" w:rsidP="00117F8B">
      <w:pPr>
        <w:ind w:left="720"/>
        <w:rPr>
          <w:rFonts w:ascii="Helvetica" w:eastAsia="Times New Roman" w:hAnsi="Helvetica" w:cs="Arial"/>
          <w:color w:val="000000"/>
          <w:sz w:val="20"/>
          <w:szCs w:val="20"/>
        </w:rPr>
      </w:pPr>
    </w:p>
    <w:p w14:paraId="1ECAEA08" w14:textId="15721D9D"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Borer, E. T., Halpern, B. S. and </w:t>
      </w:r>
      <w:proofErr w:type="spellStart"/>
      <w:r w:rsidRPr="002D2EC9">
        <w:rPr>
          <w:rFonts w:ascii="Helvetica" w:eastAsia="Times New Roman" w:hAnsi="Helvetica" w:cs="Arial"/>
          <w:color w:val="000000"/>
          <w:sz w:val="20"/>
          <w:szCs w:val="20"/>
        </w:rPr>
        <w:t>Seabloom</w:t>
      </w:r>
      <w:proofErr w:type="spellEnd"/>
      <w:r w:rsidRPr="002D2EC9">
        <w:rPr>
          <w:rFonts w:ascii="Helvetica" w:eastAsia="Times New Roman" w:hAnsi="Helvetica" w:cs="Arial"/>
          <w:color w:val="000000"/>
          <w:sz w:val="20"/>
          <w:szCs w:val="20"/>
        </w:rPr>
        <w:t>, E. W.</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Asymmetry in community regulation: effects of predators and productivity</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2006</w:t>
      </w:r>
      <w:proofErr w:type="gramEnd"/>
      <w:r w:rsidRPr="002D2EC9">
        <w:rPr>
          <w:rFonts w:ascii="Helvetica" w:eastAsia="Times New Roman" w:hAnsi="Helvetica" w:cs="Arial"/>
          <w:color w:val="000000"/>
          <w:sz w:val="20"/>
          <w:szCs w:val="20"/>
        </w:rPr>
        <w:t>, Vol. 87(11), pp. 2813-2820</w:t>
      </w:r>
    </w:p>
    <w:p w14:paraId="226EC25C" w14:textId="77777777" w:rsidR="00E66832" w:rsidRDefault="00E66832" w:rsidP="000B20B5">
      <w:pPr>
        <w:rPr>
          <w:rFonts w:ascii="Helvetica" w:eastAsia="Times New Roman" w:hAnsi="Helvetica" w:cs="Arial"/>
          <w:color w:val="000000"/>
          <w:sz w:val="20"/>
          <w:szCs w:val="20"/>
        </w:rPr>
      </w:pPr>
    </w:p>
    <w:p w14:paraId="5D3528A0" w14:textId="77777777" w:rsidR="000B20B5" w:rsidRPr="002D2EC9" w:rsidRDefault="00117F8B" w:rsidP="000B20B5">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Burkle</w:t>
      </w:r>
      <w:proofErr w:type="spellEnd"/>
      <w:r w:rsidRPr="002D2EC9">
        <w:rPr>
          <w:rFonts w:ascii="Helvetica" w:eastAsia="Times New Roman" w:hAnsi="Helvetica" w:cs="Arial"/>
          <w:color w:val="000000"/>
          <w:sz w:val="20"/>
          <w:szCs w:val="20"/>
        </w:rPr>
        <w:t>, L. A., Marlin, J. C. and Knight, T. M.</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Plant-pollinator interactions over 120 years: loss of species, co-occurrence, and function</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Science, American Association for the Advancement of Science, </w:t>
      </w:r>
      <w:r w:rsidRPr="002D2EC9">
        <w:rPr>
          <w:rFonts w:ascii="Helvetica" w:eastAsia="Times New Roman" w:hAnsi="Helvetica" w:cs="Arial"/>
          <w:b/>
          <w:bCs/>
          <w:color w:val="000000"/>
          <w:sz w:val="20"/>
          <w:szCs w:val="20"/>
        </w:rPr>
        <w:t>2013</w:t>
      </w:r>
      <w:r w:rsidRPr="002D2EC9">
        <w:rPr>
          <w:rFonts w:ascii="Helvetica" w:eastAsia="Times New Roman" w:hAnsi="Helvetica" w:cs="Arial"/>
          <w:color w:val="000000"/>
          <w:sz w:val="20"/>
          <w:szCs w:val="20"/>
        </w:rPr>
        <w:t>, Vol. 339(6127), pp. 1611-1615</w:t>
      </w:r>
      <w:r w:rsidR="000B20B5" w:rsidRPr="002D2EC9">
        <w:rPr>
          <w:rFonts w:ascii="Helvetica" w:eastAsia="Times New Roman" w:hAnsi="Helvetica" w:cs="Arial"/>
          <w:color w:val="000000"/>
          <w:sz w:val="20"/>
          <w:szCs w:val="20"/>
        </w:rPr>
        <w:t>.</w:t>
      </w:r>
    </w:p>
    <w:p w14:paraId="2AEAB278" w14:textId="77777777" w:rsidR="000B20B5" w:rsidRPr="002D2EC9" w:rsidRDefault="000B20B5" w:rsidP="000B20B5">
      <w:pPr>
        <w:rPr>
          <w:rFonts w:ascii="Helvetica" w:eastAsia="Times New Roman" w:hAnsi="Helvetica" w:cs="Arial"/>
          <w:color w:val="000000"/>
          <w:sz w:val="20"/>
          <w:szCs w:val="20"/>
        </w:rPr>
      </w:pPr>
    </w:p>
    <w:p w14:paraId="3E192CA6" w14:textId="77777777" w:rsidR="000B20B5" w:rsidRPr="002D2EC9" w:rsidRDefault="00117F8B" w:rsidP="000B20B5">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Burthe</w:t>
      </w:r>
      <w:proofErr w:type="spellEnd"/>
      <w:r w:rsidRPr="002D2EC9">
        <w:rPr>
          <w:rFonts w:ascii="Helvetica" w:eastAsia="Times New Roman" w:hAnsi="Helvetica" w:cs="Arial"/>
          <w:color w:val="000000"/>
          <w:sz w:val="20"/>
          <w:szCs w:val="20"/>
        </w:rPr>
        <w:t xml:space="preserve">, S., Daunt, F., Butler, A., </w:t>
      </w:r>
      <w:proofErr w:type="spellStart"/>
      <w:r w:rsidRPr="002D2EC9">
        <w:rPr>
          <w:rFonts w:ascii="Helvetica" w:eastAsia="Times New Roman" w:hAnsi="Helvetica" w:cs="Arial"/>
          <w:color w:val="000000"/>
          <w:sz w:val="20"/>
          <w:szCs w:val="20"/>
        </w:rPr>
        <w:t>Elston</w:t>
      </w:r>
      <w:proofErr w:type="spellEnd"/>
      <w:r w:rsidRPr="002D2EC9">
        <w:rPr>
          <w:rFonts w:ascii="Helvetica" w:eastAsia="Times New Roman" w:hAnsi="Helvetica" w:cs="Arial"/>
          <w:color w:val="000000"/>
          <w:sz w:val="20"/>
          <w:szCs w:val="20"/>
        </w:rPr>
        <w:t xml:space="preserve">, D. A., </w:t>
      </w:r>
      <w:proofErr w:type="spellStart"/>
      <w:r w:rsidRPr="002D2EC9">
        <w:rPr>
          <w:rFonts w:ascii="Helvetica" w:eastAsia="Times New Roman" w:hAnsi="Helvetica" w:cs="Arial"/>
          <w:color w:val="000000"/>
          <w:sz w:val="20"/>
          <w:szCs w:val="20"/>
        </w:rPr>
        <w:t>Frederiksen</w:t>
      </w:r>
      <w:proofErr w:type="spellEnd"/>
      <w:r w:rsidRPr="002D2EC9">
        <w:rPr>
          <w:rFonts w:ascii="Helvetica" w:eastAsia="Times New Roman" w:hAnsi="Helvetica" w:cs="Arial"/>
          <w:color w:val="000000"/>
          <w:sz w:val="20"/>
          <w:szCs w:val="20"/>
        </w:rPr>
        <w:t xml:space="preserve">, M., Johns, D., Newell, M., Thackeray, S. J. and </w:t>
      </w:r>
      <w:proofErr w:type="spellStart"/>
      <w:r w:rsidRPr="002D2EC9">
        <w:rPr>
          <w:rFonts w:ascii="Helvetica" w:eastAsia="Times New Roman" w:hAnsi="Helvetica" w:cs="Arial"/>
          <w:color w:val="000000"/>
          <w:sz w:val="20"/>
          <w:szCs w:val="20"/>
        </w:rPr>
        <w:t>Wanless</w:t>
      </w:r>
      <w:proofErr w:type="spellEnd"/>
      <w:r w:rsidRPr="002D2EC9">
        <w:rPr>
          <w:rFonts w:ascii="Helvetica" w:eastAsia="Times New Roman" w:hAnsi="Helvetica" w:cs="Arial"/>
          <w:color w:val="000000"/>
          <w:sz w:val="20"/>
          <w:szCs w:val="20"/>
        </w:rPr>
        <w:t>, S.</w:t>
      </w:r>
      <w:r w:rsidR="000B20B5"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trends and trophic mismatch across multiple levels of a North Sea pelagic food web</w:t>
      </w:r>
      <w:r w:rsidR="000B20B5" w:rsidRPr="002D2EC9">
        <w:rPr>
          <w:rFonts w:ascii="Helvetica" w:eastAsia="Times New Roman" w:hAnsi="Helvetica" w:cs="Arial"/>
          <w:i/>
          <w:iCs/>
          <w:color w:val="000000"/>
          <w:sz w:val="20"/>
          <w:szCs w:val="20"/>
        </w:rPr>
        <w:t>.</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Marine Ecology Progress Series, </w:t>
      </w:r>
      <w:r w:rsidRPr="002D2EC9">
        <w:rPr>
          <w:rFonts w:ascii="Helvetica" w:eastAsia="Times New Roman" w:hAnsi="Helvetica" w:cs="Arial"/>
          <w:b/>
          <w:bCs/>
          <w:color w:val="000000"/>
          <w:sz w:val="20"/>
          <w:szCs w:val="20"/>
        </w:rPr>
        <w:t>2012</w:t>
      </w:r>
      <w:r w:rsidRPr="002D2EC9">
        <w:rPr>
          <w:rFonts w:ascii="Helvetica" w:eastAsia="Times New Roman" w:hAnsi="Helvetica" w:cs="Arial"/>
          <w:color w:val="000000"/>
          <w:sz w:val="20"/>
          <w:szCs w:val="20"/>
        </w:rPr>
        <w:t>, Vol. 454, pp. 119-133</w:t>
      </w:r>
      <w:r w:rsidR="000B20B5" w:rsidRPr="002D2EC9">
        <w:rPr>
          <w:rFonts w:ascii="Helvetica" w:eastAsia="Times New Roman" w:hAnsi="Helvetica" w:cs="Arial"/>
          <w:color w:val="000000"/>
          <w:sz w:val="20"/>
          <w:szCs w:val="20"/>
        </w:rPr>
        <w:t>.</w:t>
      </w:r>
    </w:p>
    <w:p w14:paraId="3B8A560A" w14:textId="77777777" w:rsidR="000B20B5" w:rsidRPr="002D2EC9" w:rsidRDefault="000B20B5" w:rsidP="000B20B5">
      <w:pPr>
        <w:rPr>
          <w:rFonts w:ascii="Helvetica" w:eastAsia="Times New Roman" w:hAnsi="Helvetica" w:cs="Arial"/>
          <w:color w:val="000000"/>
          <w:sz w:val="20"/>
          <w:szCs w:val="20"/>
        </w:rPr>
      </w:pPr>
    </w:p>
    <w:p w14:paraId="60B158E5" w14:textId="24E16853" w:rsidR="000B20B5" w:rsidRPr="002D2EC9" w:rsidRDefault="00117F8B" w:rsidP="000B20B5">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CaraDonna</w:t>
      </w:r>
      <w:proofErr w:type="spellEnd"/>
      <w:r w:rsidRPr="002D2EC9">
        <w:rPr>
          <w:rFonts w:ascii="Helvetica" w:eastAsia="Times New Roman" w:hAnsi="Helvetica" w:cs="Arial"/>
          <w:color w:val="000000"/>
          <w:sz w:val="20"/>
          <w:szCs w:val="20"/>
        </w:rPr>
        <w:t xml:space="preserve">, P. J., </w:t>
      </w:r>
      <w:proofErr w:type="spellStart"/>
      <w:r w:rsidRPr="002D2EC9">
        <w:rPr>
          <w:rFonts w:ascii="Helvetica" w:eastAsia="Times New Roman" w:hAnsi="Helvetica" w:cs="Arial"/>
          <w:color w:val="000000"/>
          <w:sz w:val="20"/>
          <w:szCs w:val="20"/>
        </w:rPr>
        <w:t>Iler</w:t>
      </w:r>
      <w:proofErr w:type="spellEnd"/>
      <w:r w:rsidRPr="002D2EC9">
        <w:rPr>
          <w:rFonts w:ascii="Helvetica" w:eastAsia="Times New Roman" w:hAnsi="Helvetica" w:cs="Arial"/>
          <w:color w:val="000000"/>
          <w:sz w:val="20"/>
          <w:szCs w:val="20"/>
        </w:rPr>
        <w:t>, A. M. and Inouye, D. W.</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Shifts in flowering phenology reshape a subalpine plant community</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Proceedings of the National Academy of Sciences</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2014</w:t>
      </w:r>
      <w:proofErr w:type="gramEnd"/>
      <w:r w:rsidRPr="002D2EC9">
        <w:rPr>
          <w:rFonts w:ascii="Helvetica" w:eastAsia="Times New Roman" w:hAnsi="Helvetica" w:cs="Arial"/>
          <w:color w:val="000000"/>
          <w:sz w:val="20"/>
          <w:szCs w:val="20"/>
        </w:rPr>
        <w:t>, Vol. 111(13), pp. 4916-4921</w:t>
      </w:r>
      <w:r w:rsidR="000B20B5" w:rsidRPr="002D2EC9">
        <w:rPr>
          <w:rFonts w:ascii="Helvetica" w:eastAsia="Times New Roman" w:hAnsi="Helvetica" w:cs="Arial"/>
          <w:color w:val="000000"/>
          <w:sz w:val="20"/>
          <w:szCs w:val="20"/>
        </w:rPr>
        <w:t>.</w:t>
      </w:r>
    </w:p>
    <w:p w14:paraId="469AAEA8" w14:textId="77777777" w:rsidR="000B20B5" w:rsidRPr="002D2EC9" w:rsidRDefault="000B20B5" w:rsidP="000B20B5">
      <w:pPr>
        <w:rPr>
          <w:rFonts w:ascii="Helvetica" w:eastAsia="Times New Roman" w:hAnsi="Helvetica" w:cs="Arial"/>
          <w:color w:val="000000"/>
          <w:sz w:val="20"/>
          <w:szCs w:val="20"/>
        </w:rPr>
      </w:pPr>
    </w:p>
    <w:p w14:paraId="172FB71D" w14:textId="77777777"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Carpenter, S. R. and </w:t>
      </w:r>
      <w:proofErr w:type="spellStart"/>
      <w:r w:rsidRPr="002D2EC9">
        <w:rPr>
          <w:rFonts w:ascii="Helvetica" w:eastAsia="Times New Roman" w:hAnsi="Helvetica" w:cs="Arial"/>
          <w:color w:val="000000"/>
          <w:sz w:val="20"/>
          <w:szCs w:val="20"/>
        </w:rPr>
        <w:t>Kitchell</w:t>
      </w:r>
      <w:proofErr w:type="spellEnd"/>
      <w:r w:rsidRPr="002D2EC9">
        <w:rPr>
          <w:rFonts w:ascii="Helvetica" w:eastAsia="Times New Roman" w:hAnsi="Helvetica" w:cs="Arial"/>
          <w:color w:val="000000"/>
          <w:sz w:val="20"/>
          <w:szCs w:val="20"/>
        </w:rPr>
        <w:t>, J. F.</w:t>
      </w:r>
      <w:r w:rsidR="000B20B5"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i/>
          <w:iCs/>
          <w:color w:val="000000"/>
          <w:sz w:val="20"/>
          <w:szCs w:val="20"/>
        </w:rPr>
        <w:t>The trophic cascade in lakes</w:t>
      </w:r>
      <w:r w:rsidR="000B20B5" w:rsidRPr="002D2EC9">
        <w:rPr>
          <w:rFonts w:ascii="Helvetica" w:eastAsia="Times New Roman" w:hAnsi="Helvetica" w:cs="Arial"/>
          <w:color w:val="000000"/>
          <w:sz w:val="20"/>
          <w:szCs w:val="20"/>
        </w:rPr>
        <w:t>.</w:t>
      </w:r>
      <w:proofErr w:type="gramEnd"/>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Cambridge University Press, </w:t>
      </w:r>
      <w:r w:rsidRPr="002D2EC9">
        <w:rPr>
          <w:rFonts w:ascii="Helvetica" w:eastAsia="Times New Roman" w:hAnsi="Helvetica" w:cs="Arial"/>
          <w:b/>
          <w:bCs/>
          <w:color w:val="000000"/>
          <w:sz w:val="20"/>
          <w:szCs w:val="20"/>
        </w:rPr>
        <w:t>1996</w:t>
      </w:r>
    </w:p>
    <w:p w14:paraId="77EA3C6F" w14:textId="77777777" w:rsidR="000B20B5" w:rsidRPr="00EB69C9" w:rsidRDefault="000B20B5" w:rsidP="000B20B5">
      <w:pPr>
        <w:rPr>
          <w:rFonts w:ascii="Helvetica" w:eastAsia="Times New Roman" w:hAnsi="Helvetica" w:cs="Arial"/>
          <w:color w:val="000000"/>
          <w:sz w:val="20"/>
          <w:szCs w:val="20"/>
        </w:rPr>
      </w:pPr>
    </w:p>
    <w:p w14:paraId="4656E324" w14:textId="2E26B16D" w:rsidR="00EB69C9" w:rsidRPr="00EB69C9" w:rsidRDefault="00EB69C9" w:rsidP="000B20B5">
      <w:pPr>
        <w:rPr>
          <w:rFonts w:ascii="Helvetica" w:hAnsi="Helvetica" w:cs="Times New Roman"/>
          <w:color w:val="000000"/>
          <w:sz w:val="20"/>
          <w:szCs w:val="20"/>
        </w:rPr>
      </w:pPr>
      <w:proofErr w:type="spellStart"/>
      <w:r w:rsidRPr="00EB69C9">
        <w:rPr>
          <w:rFonts w:ascii="Helvetica" w:hAnsi="Helvetica" w:cs="Times New Roman"/>
          <w:color w:val="000000"/>
          <w:sz w:val="20"/>
          <w:szCs w:val="20"/>
        </w:rPr>
        <w:t>Charmantier</w:t>
      </w:r>
      <w:proofErr w:type="spellEnd"/>
      <w:r w:rsidRPr="00EB69C9">
        <w:rPr>
          <w:rFonts w:ascii="Helvetica" w:hAnsi="Helvetica" w:cs="Times New Roman"/>
          <w:color w:val="000000"/>
          <w:sz w:val="20"/>
          <w:szCs w:val="20"/>
        </w:rPr>
        <w:t xml:space="preserve"> A, </w:t>
      </w:r>
      <w:r w:rsidRPr="00EB69C9">
        <w:rPr>
          <w:rFonts w:ascii="Helvetica" w:hAnsi="Helvetica" w:cs="Times New Roman"/>
          <w:iCs/>
          <w:color w:val="000000"/>
          <w:sz w:val="20"/>
          <w:szCs w:val="20"/>
        </w:rPr>
        <w:t>et al</w:t>
      </w:r>
      <w:r w:rsidRPr="00EB69C9">
        <w:rPr>
          <w:rFonts w:ascii="Helvetica" w:hAnsi="Helvetica" w:cs="Times New Roman"/>
          <w:color w:val="000000"/>
          <w:sz w:val="20"/>
          <w:szCs w:val="20"/>
        </w:rPr>
        <w:t xml:space="preserve">. </w:t>
      </w:r>
      <w:r w:rsidRPr="00EB69C9">
        <w:rPr>
          <w:rFonts w:ascii="Helvetica" w:hAnsi="Helvetica" w:cs="Times New Roman"/>
          <w:i/>
          <w:color w:val="000000"/>
          <w:sz w:val="20"/>
          <w:szCs w:val="20"/>
        </w:rPr>
        <w:t>Adaptive Phenotypic Plasticity in Response to Climate Change in a Wild Bird Population</w:t>
      </w:r>
      <w:r w:rsidRPr="00EB69C9">
        <w:rPr>
          <w:rFonts w:ascii="Helvetica" w:hAnsi="Helvetica" w:cs="Times New Roman"/>
          <w:color w:val="000000"/>
          <w:sz w:val="20"/>
          <w:szCs w:val="20"/>
        </w:rPr>
        <w:t xml:space="preserve">. </w:t>
      </w:r>
      <w:r w:rsidRPr="00EB69C9">
        <w:rPr>
          <w:rFonts w:ascii="Helvetica" w:hAnsi="Helvetica" w:cs="Times New Roman"/>
          <w:iCs/>
          <w:color w:val="000000"/>
          <w:sz w:val="20"/>
          <w:szCs w:val="20"/>
        </w:rPr>
        <w:t>Science</w:t>
      </w:r>
      <w:r w:rsidRPr="00EB69C9">
        <w:rPr>
          <w:rFonts w:ascii="Helvetica" w:hAnsi="Helvetica" w:cs="Times New Roman"/>
          <w:i/>
          <w:iCs/>
          <w:color w:val="000000"/>
          <w:sz w:val="20"/>
          <w:szCs w:val="20"/>
        </w:rPr>
        <w:t>,</w:t>
      </w:r>
      <w:r w:rsidRPr="00EB69C9">
        <w:rPr>
          <w:rFonts w:ascii="Helvetica" w:hAnsi="Helvetica" w:cs="Times New Roman"/>
          <w:b/>
          <w:i/>
          <w:iCs/>
          <w:color w:val="000000"/>
          <w:sz w:val="20"/>
          <w:szCs w:val="20"/>
        </w:rPr>
        <w:t xml:space="preserve"> </w:t>
      </w:r>
      <w:r w:rsidRPr="00EB69C9">
        <w:rPr>
          <w:rFonts w:ascii="Helvetica" w:hAnsi="Helvetica" w:cs="Times New Roman"/>
          <w:b/>
          <w:color w:val="000000"/>
          <w:sz w:val="20"/>
          <w:szCs w:val="20"/>
        </w:rPr>
        <w:t>2008</w:t>
      </w:r>
      <w:r w:rsidRPr="00EB69C9">
        <w:rPr>
          <w:rFonts w:ascii="Helvetica" w:hAnsi="Helvetica" w:cs="Times New Roman"/>
          <w:color w:val="000000"/>
          <w:sz w:val="20"/>
          <w:szCs w:val="20"/>
        </w:rPr>
        <w:t xml:space="preserve">, </w:t>
      </w:r>
      <w:r w:rsidRPr="00EB69C9">
        <w:rPr>
          <w:rFonts w:ascii="Helvetica" w:hAnsi="Helvetica" w:cs="Times New Roman"/>
          <w:bCs/>
          <w:iCs/>
          <w:color w:val="000000"/>
          <w:sz w:val="20"/>
          <w:szCs w:val="20"/>
        </w:rPr>
        <w:t>320</w:t>
      </w:r>
      <w:r w:rsidRPr="00EB69C9">
        <w:rPr>
          <w:rFonts w:ascii="Helvetica" w:hAnsi="Helvetica" w:cs="Times New Roman"/>
          <w:color w:val="000000"/>
          <w:sz w:val="20"/>
          <w:szCs w:val="20"/>
        </w:rPr>
        <w:t>:800-803.</w:t>
      </w:r>
    </w:p>
    <w:p w14:paraId="5E518CBF" w14:textId="77777777" w:rsidR="00EB69C9" w:rsidRDefault="00EB69C9" w:rsidP="000B20B5">
      <w:pPr>
        <w:rPr>
          <w:rFonts w:ascii="Helvetica" w:eastAsia="Times New Roman" w:hAnsi="Helvetica" w:cs="Arial"/>
          <w:color w:val="000000"/>
          <w:sz w:val="20"/>
          <w:szCs w:val="20"/>
        </w:rPr>
      </w:pPr>
    </w:p>
    <w:p w14:paraId="4BDDFEB5" w14:textId="77777777"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Chen, I</w:t>
      </w:r>
      <w:proofErr w:type="gramStart"/>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C., Hill, J. K., </w:t>
      </w:r>
      <w:proofErr w:type="spellStart"/>
      <w:r w:rsidRPr="002D2EC9">
        <w:rPr>
          <w:rFonts w:ascii="Helvetica" w:eastAsia="Times New Roman" w:hAnsi="Helvetica" w:cs="Arial"/>
          <w:color w:val="000000"/>
          <w:sz w:val="20"/>
          <w:szCs w:val="20"/>
        </w:rPr>
        <w:t>Ohlemüller</w:t>
      </w:r>
      <w:proofErr w:type="spellEnd"/>
      <w:r w:rsidRPr="002D2EC9">
        <w:rPr>
          <w:rFonts w:ascii="Helvetica" w:eastAsia="Times New Roman" w:hAnsi="Helvetica" w:cs="Arial"/>
          <w:color w:val="000000"/>
          <w:sz w:val="20"/>
          <w:szCs w:val="20"/>
        </w:rPr>
        <w:t>, R., Roy, D. B. and Thomas, C. D.</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Rapid range shifts of species associated with high levels of climate warming</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Science, American Association for the Advancement of Science, </w:t>
      </w:r>
      <w:r w:rsidRPr="002D2EC9">
        <w:rPr>
          <w:rFonts w:ascii="Helvetica" w:eastAsia="Times New Roman" w:hAnsi="Helvetica" w:cs="Arial"/>
          <w:b/>
          <w:bCs/>
          <w:color w:val="000000"/>
          <w:sz w:val="20"/>
          <w:szCs w:val="20"/>
        </w:rPr>
        <w:t>2011</w:t>
      </w:r>
      <w:r w:rsidRPr="002D2EC9">
        <w:rPr>
          <w:rFonts w:ascii="Helvetica" w:eastAsia="Times New Roman" w:hAnsi="Helvetica" w:cs="Arial"/>
          <w:color w:val="000000"/>
          <w:sz w:val="20"/>
          <w:szCs w:val="20"/>
        </w:rPr>
        <w:t>, Vol. 333(6045), pp. 1024-1026</w:t>
      </w:r>
      <w:r w:rsidR="000B20B5" w:rsidRPr="002D2EC9">
        <w:rPr>
          <w:rFonts w:ascii="Helvetica" w:eastAsia="Times New Roman" w:hAnsi="Helvetica" w:cs="Arial"/>
          <w:color w:val="000000"/>
          <w:sz w:val="20"/>
          <w:szCs w:val="20"/>
        </w:rPr>
        <w:t>.</w:t>
      </w:r>
    </w:p>
    <w:p w14:paraId="4BB6DCE3" w14:textId="77777777" w:rsidR="000B20B5" w:rsidRPr="002D2EC9" w:rsidRDefault="000B20B5" w:rsidP="000B20B5">
      <w:pPr>
        <w:rPr>
          <w:rFonts w:ascii="Helvetica" w:eastAsia="Times New Roman" w:hAnsi="Helvetica" w:cs="Arial"/>
          <w:color w:val="000000"/>
          <w:sz w:val="20"/>
          <w:szCs w:val="20"/>
        </w:rPr>
      </w:pPr>
    </w:p>
    <w:p w14:paraId="2FA5F196" w14:textId="55E6CB4D" w:rsidR="000B20B5" w:rsidRPr="002D2EC9" w:rsidRDefault="00117F8B" w:rsidP="000B20B5">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Chmura</w:t>
      </w:r>
      <w:proofErr w:type="spellEnd"/>
      <w:r w:rsidRPr="002D2EC9">
        <w:rPr>
          <w:rFonts w:ascii="Helvetica" w:eastAsia="Times New Roman" w:hAnsi="Helvetica" w:cs="Arial"/>
          <w:color w:val="000000"/>
          <w:sz w:val="20"/>
          <w:szCs w:val="20"/>
        </w:rPr>
        <w:t xml:space="preserve">, H. E., Kharouba, H. M., </w:t>
      </w:r>
      <w:proofErr w:type="spellStart"/>
      <w:r w:rsidRPr="002D2EC9">
        <w:rPr>
          <w:rFonts w:ascii="Helvetica" w:eastAsia="Times New Roman" w:hAnsi="Helvetica" w:cs="Arial"/>
          <w:color w:val="000000"/>
          <w:sz w:val="20"/>
          <w:szCs w:val="20"/>
        </w:rPr>
        <w:t>Ashander</w:t>
      </w:r>
      <w:proofErr w:type="spellEnd"/>
      <w:r w:rsidRPr="002D2EC9">
        <w:rPr>
          <w:rFonts w:ascii="Helvetica" w:eastAsia="Times New Roman" w:hAnsi="Helvetica" w:cs="Arial"/>
          <w:color w:val="000000"/>
          <w:sz w:val="20"/>
          <w:szCs w:val="20"/>
        </w:rPr>
        <w:t xml:space="preserve">, J., </w:t>
      </w:r>
      <w:proofErr w:type="spellStart"/>
      <w:r w:rsidRPr="002D2EC9">
        <w:rPr>
          <w:rFonts w:ascii="Helvetica" w:eastAsia="Times New Roman" w:hAnsi="Helvetica" w:cs="Arial"/>
          <w:color w:val="000000"/>
          <w:sz w:val="20"/>
          <w:szCs w:val="20"/>
        </w:rPr>
        <w:t>Ehlman</w:t>
      </w:r>
      <w:proofErr w:type="spellEnd"/>
      <w:r w:rsidRPr="002D2EC9">
        <w:rPr>
          <w:rFonts w:ascii="Helvetica" w:eastAsia="Times New Roman" w:hAnsi="Helvetica" w:cs="Arial"/>
          <w:color w:val="000000"/>
          <w:sz w:val="20"/>
          <w:szCs w:val="20"/>
        </w:rPr>
        <w:t xml:space="preserve">, S. M., </w:t>
      </w:r>
      <w:proofErr w:type="spellStart"/>
      <w:r w:rsidRPr="002D2EC9">
        <w:rPr>
          <w:rFonts w:ascii="Helvetica" w:eastAsia="Times New Roman" w:hAnsi="Helvetica" w:cs="Arial"/>
          <w:color w:val="000000"/>
          <w:sz w:val="20"/>
          <w:szCs w:val="20"/>
        </w:rPr>
        <w:t>Rivest</w:t>
      </w:r>
      <w:proofErr w:type="spellEnd"/>
      <w:r w:rsidRPr="002D2EC9">
        <w:rPr>
          <w:rFonts w:ascii="Helvetica" w:eastAsia="Times New Roman" w:hAnsi="Helvetica" w:cs="Arial"/>
          <w:color w:val="000000"/>
          <w:sz w:val="20"/>
          <w:szCs w:val="20"/>
        </w:rPr>
        <w:t>, E. B. and Yang, L. H.</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 xml:space="preserve">The mechanisms of phenology: the patterns and processes of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shifts</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Ecological Monographs</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2018</w:t>
      </w:r>
      <w:proofErr w:type="gramEnd"/>
    </w:p>
    <w:p w14:paraId="4A6F0959" w14:textId="77777777" w:rsidR="000B20B5" w:rsidRPr="002D2EC9" w:rsidRDefault="000B20B5" w:rsidP="000B20B5">
      <w:pPr>
        <w:rPr>
          <w:rFonts w:ascii="Helvetica" w:eastAsia="Times New Roman" w:hAnsi="Helvetica" w:cs="Arial"/>
          <w:color w:val="000000"/>
          <w:sz w:val="20"/>
          <w:szCs w:val="20"/>
        </w:rPr>
      </w:pPr>
    </w:p>
    <w:p w14:paraId="615CAFB3" w14:textId="0D790D60" w:rsidR="00117F8B" w:rsidRPr="002D2EC9" w:rsidRDefault="00117F8B" w:rsidP="000B20B5">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Chuine</w:t>
      </w:r>
      <w:proofErr w:type="spellEnd"/>
      <w:r w:rsidRPr="002D2EC9">
        <w:rPr>
          <w:rFonts w:ascii="Helvetica" w:eastAsia="Times New Roman" w:hAnsi="Helvetica" w:cs="Arial"/>
          <w:color w:val="000000"/>
          <w:sz w:val="20"/>
          <w:szCs w:val="20"/>
        </w:rPr>
        <w:t xml:space="preserve">, I. and </w:t>
      </w:r>
      <w:proofErr w:type="spellStart"/>
      <w:r w:rsidRPr="002D2EC9">
        <w:rPr>
          <w:rFonts w:ascii="Helvetica" w:eastAsia="Times New Roman" w:hAnsi="Helvetica" w:cs="Arial"/>
          <w:color w:val="000000"/>
          <w:sz w:val="20"/>
          <w:szCs w:val="20"/>
        </w:rPr>
        <w:t>Régnière</w:t>
      </w:r>
      <w:proofErr w:type="spellEnd"/>
      <w:r w:rsidRPr="002D2EC9">
        <w:rPr>
          <w:rFonts w:ascii="Helvetica" w:eastAsia="Times New Roman" w:hAnsi="Helvetica" w:cs="Arial"/>
          <w:color w:val="000000"/>
          <w:sz w:val="20"/>
          <w:szCs w:val="20"/>
        </w:rPr>
        <w:t>, J.</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Process-based models of phenology for plants and animals</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Annual Review of Ecology, Evolution, and Systematics, Annual Reviews, </w:t>
      </w:r>
      <w:r w:rsidRPr="002D2EC9">
        <w:rPr>
          <w:rFonts w:ascii="Helvetica" w:eastAsia="Times New Roman" w:hAnsi="Helvetica" w:cs="Arial"/>
          <w:b/>
          <w:bCs/>
          <w:color w:val="000000"/>
          <w:sz w:val="20"/>
          <w:szCs w:val="20"/>
        </w:rPr>
        <w:t>2017</w:t>
      </w:r>
      <w:r w:rsidRPr="002D2EC9">
        <w:rPr>
          <w:rFonts w:ascii="Helvetica" w:eastAsia="Times New Roman" w:hAnsi="Helvetica" w:cs="Arial"/>
          <w:color w:val="000000"/>
          <w:sz w:val="20"/>
          <w:szCs w:val="20"/>
        </w:rPr>
        <w:t>, Vol. 48, pp. 159-182</w:t>
      </w:r>
    </w:p>
    <w:p w14:paraId="505E225D" w14:textId="77777777" w:rsidR="000B20B5" w:rsidRPr="002D2EC9" w:rsidRDefault="000B20B5" w:rsidP="000B20B5">
      <w:pPr>
        <w:rPr>
          <w:rFonts w:ascii="Helvetica" w:eastAsia="Times New Roman" w:hAnsi="Helvetica" w:cs="Arial"/>
          <w:color w:val="000000"/>
          <w:sz w:val="20"/>
          <w:szCs w:val="20"/>
        </w:rPr>
      </w:pPr>
    </w:p>
    <w:p w14:paraId="571BE1D9" w14:textId="4EE889B7" w:rsidR="00117F8B" w:rsidRPr="002D2EC9" w:rsidRDefault="00117F8B" w:rsidP="000B20B5">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Cury</w:t>
      </w:r>
      <w:proofErr w:type="spellEnd"/>
      <w:r w:rsidRPr="002D2EC9">
        <w:rPr>
          <w:rFonts w:ascii="Helvetica" w:eastAsia="Times New Roman" w:hAnsi="Helvetica" w:cs="Arial"/>
          <w:color w:val="000000"/>
          <w:sz w:val="20"/>
          <w:szCs w:val="20"/>
        </w:rPr>
        <w:t>, P, Shannon, L and Shin, YJ</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 xml:space="preserve">The functioning of </w:t>
      </w:r>
      <w:proofErr w:type="spellStart"/>
      <w:r w:rsidRPr="002D2EC9">
        <w:rPr>
          <w:rFonts w:ascii="Helvetica" w:eastAsia="Times New Roman" w:hAnsi="Helvetica" w:cs="Arial"/>
          <w:i/>
          <w:iCs/>
          <w:color w:val="000000"/>
          <w:sz w:val="20"/>
          <w:szCs w:val="20"/>
        </w:rPr>
        <w:t>marineecosystems</w:t>
      </w:r>
      <w:proofErr w:type="spellEnd"/>
      <w:r w:rsidRPr="002D2EC9">
        <w:rPr>
          <w:rFonts w:ascii="Helvetica" w:eastAsia="Times New Roman" w:hAnsi="Helvetica" w:cs="Arial"/>
          <w:i/>
          <w:iCs/>
          <w:color w:val="000000"/>
          <w:sz w:val="20"/>
          <w:szCs w:val="20"/>
        </w:rPr>
        <w:t>: a fisheries perspective.</w:t>
      </w:r>
      <w:r w:rsidR="000B20B5"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color w:val="000000"/>
          <w:sz w:val="20"/>
          <w:szCs w:val="20"/>
        </w:rPr>
        <w:t xml:space="preserve">Responsible fisheries in the </w:t>
      </w:r>
      <w:proofErr w:type="spellStart"/>
      <w:r w:rsidRPr="002D2EC9">
        <w:rPr>
          <w:rFonts w:ascii="Helvetica" w:eastAsia="Times New Roman" w:hAnsi="Helvetica" w:cs="Arial"/>
          <w:color w:val="000000"/>
          <w:sz w:val="20"/>
          <w:szCs w:val="20"/>
        </w:rPr>
        <w:t>marineecosystem</w:t>
      </w:r>
      <w:proofErr w:type="spellEnd"/>
      <w:r w:rsidR="000B20B5" w:rsidRPr="002D2EC9">
        <w:rPr>
          <w:rFonts w:ascii="Helvetica" w:eastAsia="Times New Roman" w:hAnsi="Helvetica" w:cs="Arial"/>
          <w:color w:val="000000"/>
          <w:sz w:val="20"/>
          <w:szCs w:val="20"/>
        </w:rPr>
        <w:t>.</w:t>
      </w:r>
      <w:proofErr w:type="gramEnd"/>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FAO, Rome and CABI Publishing, </w:t>
      </w:r>
      <w:r w:rsidRPr="002D2EC9">
        <w:rPr>
          <w:rFonts w:ascii="Helvetica" w:eastAsia="Times New Roman" w:hAnsi="Helvetica" w:cs="Arial"/>
          <w:b/>
          <w:bCs/>
          <w:color w:val="000000"/>
          <w:sz w:val="20"/>
          <w:szCs w:val="20"/>
        </w:rPr>
        <w:t>2003</w:t>
      </w:r>
      <w:r w:rsidRPr="002D2EC9">
        <w:rPr>
          <w:rFonts w:ascii="Helvetica" w:eastAsia="Times New Roman" w:hAnsi="Helvetica" w:cs="Arial"/>
          <w:color w:val="000000"/>
          <w:sz w:val="20"/>
          <w:szCs w:val="20"/>
        </w:rPr>
        <w:t>, pp. 103–123</w:t>
      </w:r>
    </w:p>
    <w:p w14:paraId="296D0FD6" w14:textId="77777777" w:rsidR="000B20B5" w:rsidRPr="002D2EC9" w:rsidRDefault="000B20B5" w:rsidP="00117F8B">
      <w:pPr>
        <w:ind w:left="720"/>
        <w:rPr>
          <w:rFonts w:ascii="Helvetica" w:eastAsia="Times New Roman" w:hAnsi="Helvetica" w:cs="Arial"/>
          <w:color w:val="000000"/>
          <w:sz w:val="20"/>
          <w:szCs w:val="20"/>
        </w:rPr>
      </w:pPr>
    </w:p>
    <w:p w14:paraId="1EED1C70" w14:textId="4F57C06F" w:rsidR="00117F8B" w:rsidRPr="002D2EC9" w:rsidRDefault="00117F8B" w:rsidP="000B20B5">
      <w:pPr>
        <w:rPr>
          <w:rFonts w:ascii="Helvetica" w:eastAsia="Times New Roman" w:hAnsi="Helvetica" w:cs="Arial"/>
          <w:color w:val="000000"/>
          <w:sz w:val="20"/>
          <w:szCs w:val="20"/>
        </w:rPr>
      </w:pPr>
      <w:proofErr w:type="gramStart"/>
      <w:r w:rsidRPr="002D2EC9">
        <w:rPr>
          <w:rFonts w:ascii="Helvetica" w:eastAsia="Times New Roman" w:hAnsi="Helvetica" w:cs="Arial"/>
          <w:color w:val="000000"/>
          <w:sz w:val="20"/>
          <w:szCs w:val="20"/>
        </w:rPr>
        <w:t>Cushing, D. H.</w:t>
      </w:r>
      <w:proofErr w:type="gramEnd"/>
      <w:r w:rsidR="000B20B5"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i/>
          <w:iCs/>
          <w:color w:val="000000"/>
          <w:sz w:val="20"/>
          <w:szCs w:val="20"/>
        </w:rPr>
        <w:t>The natural regulation of fish populations</w:t>
      </w:r>
      <w:r w:rsidR="000B20B5" w:rsidRPr="002D2EC9">
        <w:rPr>
          <w:rFonts w:ascii="Helvetica" w:eastAsia="Times New Roman" w:hAnsi="Helvetica" w:cs="Arial"/>
          <w:color w:val="000000"/>
          <w:sz w:val="20"/>
          <w:szCs w:val="20"/>
        </w:rPr>
        <w:t>.</w:t>
      </w:r>
      <w:proofErr w:type="gramEnd"/>
      <w:r w:rsidR="000B20B5" w:rsidRPr="002D2EC9">
        <w:rPr>
          <w:rFonts w:ascii="Helvetica" w:eastAsia="Times New Roman" w:hAnsi="Helvetica" w:cs="Arial"/>
          <w:color w:val="000000"/>
          <w:sz w:val="20"/>
          <w:szCs w:val="20"/>
        </w:rPr>
        <w:t xml:space="preserve"> </w:t>
      </w:r>
      <w:proofErr w:type="spellStart"/>
      <w:proofErr w:type="gramStart"/>
      <w:r w:rsidRPr="002D2EC9">
        <w:rPr>
          <w:rFonts w:ascii="Helvetica" w:eastAsia="Times New Roman" w:hAnsi="Helvetica" w:cs="Arial"/>
          <w:color w:val="000000"/>
          <w:sz w:val="20"/>
          <w:szCs w:val="20"/>
        </w:rPr>
        <w:t>HardenJones</w:t>
      </w:r>
      <w:proofErr w:type="spellEnd"/>
      <w:r w:rsidRPr="002D2EC9">
        <w:rPr>
          <w:rFonts w:ascii="Helvetica" w:eastAsia="Times New Roman" w:hAnsi="Helvetica" w:cs="Arial"/>
          <w:color w:val="000000"/>
          <w:sz w:val="20"/>
          <w:szCs w:val="20"/>
        </w:rPr>
        <w:t>, F. R. </w:t>
      </w:r>
      <w:r w:rsidRPr="002D2EC9">
        <w:rPr>
          <w:rFonts w:ascii="Helvetica" w:eastAsia="Times New Roman" w:hAnsi="Helvetica" w:cs="Arial"/>
          <w:i/>
          <w:iCs/>
          <w:color w:val="000000"/>
          <w:sz w:val="20"/>
          <w:szCs w:val="20"/>
        </w:rPr>
        <w:t>(ed.)</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Sea Fisheries Research</w:t>
      </w:r>
      <w:r w:rsidR="000B20B5" w:rsidRPr="002D2EC9">
        <w:rPr>
          <w:rFonts w:ascii="Helvetica" w:eastAsia="Times New Roman" w:hAnsi="Helvetica" w:cs="Arial"/>
          <w:color w:val="000000"/>
          <w:sz w:val="20"/>
          <w:szCs w:val="20"/>
        </w:rPr>
        <w:t>.</w:t>
      </w:r>
      <w:proofErr w:type="gramEnd"/>
      <w:r w:rsidR="000B20B5"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Elek</w:t>
      </w:r>
      <w:proofErr w:type="spellEnd"/>
      <w:r w:rsidRPr="002D2EC9">
        <w:rPr>
          <w:rFonts w:ascii="Helvetica" w:eastAsia="Times New Roman" w:hAnsi="Helvetica" w:cs="Arial"/>
          <w:color w:val="000000"/>
          <w:sz w:val="20"/>
          <w:szCs w:val="20"/>
        </w:rPr>
        <w:t xml:space="preserve"> Science, </w:t>
      </w:r>
      <w:r w:rsidRPr="002D2EC9">
        <w:rPr>
          <w:rFonts w:ascii="Helvetica" w:eastAsia="Times New Roman" w:hAnsi="Helvetica" w:cs="Arial"/>
          <w:b/>
          <w:bCs/>
          <w:color w:val="000000"/>
          <w:sz w:val="20"/>
          <w:szCs w:val="20"/>
        </w:rPr>
        <w:t>1974</w:t>
      </w:r>
      <w:r w:rsidRPr="002D2EC9">
        <w:rPr>
          <w:rFonts w:ascii="Helvetica" w:eastAsia="Times New Roman" w:hAnsi="Helvetica" w:cs="Arial"/>
          <w:color w:val="000000"/>
          <w:sz w:val="20"/>
          <w:szCs w:val="20"/>
        </w:rPr>
        <w:t>, pp. 399-412</w:t>
      </w:r>
    </w:p>
    <w:p w14:paraId="0ECFC9F2" w14:textId="77777777" w:rsidR="000B20B5" w:rsidRPr="002D2EC9" w:rsidRDefault="000B20B5" w:rsidP="00117F8B">
      <w:pPr>
        <w:ind w:left="720"/>
        <w:rPr>
          <w:rFonts w:ascii="Helvetica" w:eastAsia="Times New Roman" w:hAnsi="Helvetica" w:cs="Arial"/>
          <w:color w:val="000000"/>
          <w:sz w:val="20"/>
          <w:szCs w:val="20"/>
        </w:rPr>
      </w:pPr>
    </w:p>
    <w:p w14:paraId="26471884" w14:textId="428EDBA1" w:rsidR="00117F8B" w:rsidRPr="002D2EC9" w:rsidRDefault="00117F8B" w:rsidP="000B20B5">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Deacy</w:t>
      </w:r>
      <w:proofErr w:type="spellEnd"/>
      <w:r w:rsidRPr="002D2EC9">
        <w:rPr>
          <w:rFonts w:ascii="Helvetica" w:eastAsia="Times New Roman" w:hAnsi="Helvetica" w:cs="Arial"/>
          <w:color w:val="000000"/>
          <w:sz w:val="20"/>
          <w:szCs w:val="20"/>
        </w:rPr>
        <w:t xml:space="preserve">, W. W., Armstrong, J. B., Leacock, W. B., Robbins, C. T., Gustine, D. D., Ward, E. J., </w:t>
      </w:r>
      <w:proofErr w:type="spellStart"/>
      <w:r w:rsidRPr="002D2EC9">
        <w:rPr>
          <w:rFonts w:ascii="Helvetica" w:eastAsia="Times New Roman" w:hAnsi="Helvetica" w:cs="Arial"/>
          <w:color w:val="000000"/>
          <w:sz w:val="20"/>
          <w:szCs w:val="20"/>
        </w:rPr>
        <w:t>Erlenbach</w:t>
      </w:r>
      <w:proofErr w:type="spellEnd"/>
      <w:r w:rsidRPr="002D2EC9">
        <w:rPr>
          <w:rFonts w:ascii="Helvetica" w:eastAsia="Times New Roman" w:hAnsi="Helvetica" w:cs="Arial"/>
          <w:color w:val="000000"/>
          <w:sz w:val="20"/>
          <w:szCs w:val="20"/>
        </w:rPr>
        <w:t>, J. A. and Stanford, J. A.</w:t>
      </w:r>
      <w:r w:rsidR="000B20B5"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synchronization disrupts trophic interactions between Kodiak brown bears and salmon</w:t>
      </w:r>
      <w:r w:rsidR="00CF2ED7"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Proceedings of the National Academy of Sciences</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2017</w:t>
      </w:r>
      <w:proofErr w:type="gramEnd"/>
      <w:r w:rsidRPr="002D2EC9">
        <w:rPr>
          <w:rFonts w:ascii="Helvetica" w:eastAsia="Times New Roman" w:hAnsi="Helvetica" w:cs="Arial"/>
          <w:color w:val="000000"/>
          <w:sz w:val="20"/>
          <w:szCs w:val="20"/>
        </w:rPr>
        <w:t>, Vol. 114(39), pp. 10432-10437</w:t>
      </w:r>
    </w:p>
    <w:p w14:paraId="252D1DF2" w14:textId="77777777" w:rsidR="000B20B5" w:rsidRPr="002D2EC9" w:rsidRDefault="000B20B5" w:rsidP="000B20B5">
      <w:pPr>
        <w:rPr>
          <w:rFonts w:ascii="Helvetica" w:eastAsia="Times New Roman" w:hAnsi="Helvetica" w:cs="Arial"/>
          <w:color w:val="000000"/>
          <w:sz w:val="20"/>
          <w:szCs w:val="20"/>
        </w:rPr>
      </w:pPr>
    </w:p>
    <w:p w14:paraId="71E9CB91" w14:textId="12123CD1" w:rsidR="00117F8B" w:rsidRPr="002D2EC9" w:rsidRDefault="00117F8B" w:rsidP="000B20B5">
      <w:pPr>
        <w:rPr>
          <w:rFonts w:ascii="Helvetica" w:eastAsia="Times New Roman" w:hAnsi="Helvetica" w:cs="Arial"/>
          <w:color w:val="000000"/>
          <w:sz w:val="20"/>
          <w:szCs w:val="20"/>
        </w:rPr>
      </w:pPr>
      <w:proofErr w:type="spellStart"/>
      <w:proofErr w:type="gramStart"/>
      <w:r w:rsidRPr="002D2EC9">
        <w:rPr>
          <w:rFonts w:ascii="Helvetica" w:eastAsia="Times New Roman" w:hAnsi="Helvetica" w:cs="Arial"/>
          <w:color w:val="000000"/>
          <w:sz w:val="20"/>
          <w:szCs w:val="20"/>
        </w:rPr>
        <w:t>Doiron</w:t>
      </w:r>
      <w:proofErr w:type="spellEnd"/>
      <w:r w:rsidRPr="002D2EC9">
        <w:rPr>
          <w:rFonts w:ascii="Helvetica" w:eastAsia="Times New Roman" w:hAnsi="Helvetica" w:cs="Arial"/>
          <w:color w:val="000000"/>
          <w:sz w:val="20"/>
          <w:szCs w:val="20"/>
        </w:rPr>
        <w:t>, M., Gauthier, G. and Lévesque, E.</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Trophic mismatch and its effects on the growth of young in an Arctic herbivore</w:t>
      </w:r>
      <w:r w:rsidR="000B20B5" w:rsidRPr="002D2EC9">
        <w:rPr>
          <w:rFonts w:ascii="Helvetica" w:eastAsia="Times New Roman" w:hAnsi="Helvetica" w:cs="Arial"/>
          <w:i/>
          <w:iCs/>
          <w:color w:val="000000"/>
          <w:sz w:val="20"/>
          <w:szCs w:val="20"/>
        </w:rPr>
        <w:t>.</w:t>
      </w:r>
      <w:proofErr w:type="gramEnd"/>
      <w:r w:rsidR="000B20B5" w:rsidRPr="002D2EC9">
        <w:rPr>
          <w:rFonts w:ascii="Helvetica" w:eastAsia="Times New Roman" w:hAnsi="Helvetica" w:cs="Arial"/>
          <w:i/>
          <w:iCs/>
          <w:color w:val="000000"/>
          <w:sz w:val="20"/>
          <w:szCs w:val="20"/>
        </w:rPr>
        <w:t xml:space="preserve"> </w:t>
      </w:r>
      <w:r w:rsidRPr="002D2EC9">
        <w:rPr>
          <w:rFonts w:ascii="Helvetica" w:eastAsia="Times New Roman" w:hAnsi="Helvetica" w:cs="Arial"/>
          <w:color w:val="000000"/>
          <w:sz w:val="20"/>
          <w:szCs w:val="20"/>
        </w:rPr>
        <w:t>Global Change Biology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2015</w:t>
      </w:r>
      <w:proofErr w:type="gramEnd"/>
      <w:r w:rsidRPr="002D2EC9">
        <w:rPr>
          <w:rFonts w:ascii="Helvetica" w:eastAsia="Times New Roman" w:hAnsi="Helvetica" w:cs="Arial"/>
          <w:color w:val="000000"/>
          <w:sz w:val="20"/>
          <w:szCs w:val="20"/>
        </w:rPr>
        <w:t>, Vol. 21(12), pp. 4364-4376</w:t>
      </w:r>
    </w:p>
    <w:p w14:paraId="6002E288" w14:textId="77777777" w:rsidR="000B20B5" w:rsidRPr="002D2EC9" w:rsidRDefault="000B20B5" w:rsidP="000B20B5">
      <w:pPr>
        <w:rPr>
          <w:rFonts w:ascii="Helvetica" w:eastAsia="Times New Roman" w:hAnsi="Helvetica" w:cs="Arial"/>
          <w:b/>
          <w:bCs/>
          <w:color w:val="000000"/>
          <w:sz w:val="20"/>
          <w:szCs w:val="20"/>
        </w:rPr>
      </w:pPr>
    </w:p>
    <w:p w14:paraId="553C6DA1" w14:textId="2E68EACF" w:rsidR="00117F8B" w:rsidRPr="002D2EC9" w:rsidRDefault="00117F8B" w:rsidP="000B20B5">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Dornelas</w:t>
      </w:r>
      <w:proofErr w:type="spellEnd"/>
      <w:r w:rsidRPr="002D2EC9">
        <w:rPr>
          <w:rFonts w:ascii="Helvetica" w:eastAsia="Times New Roman" w:hAnsi="Helvetica" w:cs="Arial"/>
          <w:color w:val="000000"/>
          <w:sz w:val="20"/>
          <w:szCs w:val="20"/>
        </w:rPr>
        <w:t xml:space="preserve">, M., </w:t>
      </w:r>
      <w:proofErr w:type="spellStart"/>
      <w:r w:rsidRPr="002D2EC9">
        <w:rPr>
          <w:rFonts w:ascii="Helvetica" w:eastAsia="Times New Roman" w:hAnsi="Helvetica" w:cs="Arial"/>
          <w:color w:val="000000"/>
          <w:sz w:val="20"/>
          <w:szCs w:val="20"/>
        </w:rPr>
        <w:t>Gotelli</w:t>
      </w:r>
      <w:proofErr w:type="spellEnd"/>
      <w:r w:rsidRPr="002D2EC9">
        <w:rPr>
          <w:rFonts w:ascii="Helvetica" w:eastAsia="Times New Roman" w:hAnsi="Helvetica" w:cs="Arial"/>
          <w:color w:val="000000"/>
          <w:sz w:val="20"/>
          <w:szCs w:val="20"/>
        </w:rPr>
        <w:t xml:space="preserve">, N. J., McGill, B., Shimadzu, H., </w:t>
      </w:r>
      <w:proofErr w:type="spellStart"/>
      <w:r w:rsidRPr="002D2EC9">
        <w:rPr>
          <w:rFonts w:ascii="Helvetica" w:eastAsia="Times New Roman" w:hAnsi="Helvetica" w:cs="Arial"/>
          <w:color w:val="000000"/>
          <w:sz w:val="20"/>
          <w:szCs w:val="20"/>
        </w:rPr>
        <w:t>Moyes</w:t>
      </w:r>
      <w:proofErr w:type="spellEnd"/>
      <w:r w:rsidRPr="002D2EC9">
        <w:rPr>
          <w:rFonts w:ascii="Helvetica" w:eastAsia="Times New Roman" w:hAnsi="Helvetica" w:cs="Arial"/>
          <w:color w:val="000000"/>
          <w:sz w:val="20"/>
          <w:szCs w:val="20"/>
        </w:rPr>
        <w:t xml:space="preserve">, F., </w:t>
      </w:r>
      <w:proofErr w:type="spellStart"/>
      <w:r w:rsidRPr="002D2EC9">
        <w:rPr>
          <w:rFonts w:ascii="Helvetica" w:eastAsia="Times New Roman" w:hAnsi="Helvetica" w:cs="Arial"/>
          <w:color w:val="000000"/>
          <w:sz w:val="20"/>
          <w:szCs w:val="20"/>
        </w:rPr>
        <w:t>Sievers</w:t>
      </w:r>
      <w:proofErr w:type="spellEnd"/>
      <w:r w:rsidRPr="002D2EC9">
        <w:rPr>
          <w:rFonts w:ascii="Helvetica" w:eastAsia="Times New Roman" w:hAnsi="Helvetica" w:cs="Arial"/>
          <w:color w:val="000000"/>
          <w:sz w:val="20"/>
          <w:szCs w:val="20"/>
        </w:rPr>
        <w:t xml:space="preserve">, C. and </w:t>
      </w:r>
      <w:proofErr w:type="spellStart"/>
      <w:r w:rsidRPr="002D2EC9">
        <w:rPr>
          <w:rFonts w:ascii="Helvetica" w:eastAsia="Times New Roman" w:hAnsi="Helvetica" w:cs="Arial"/>
          <w:color w:val="000000"/>
          <w:sz w:val="20"/>
          <w:szCs w:val="20"/>
        </w:rPr>
        <w:t>Magurran</w:t>
      </w:r>
      <w:proofErr w:type="spellEnd"/>
      <w:r w:rsidRPr="002D2EC9">
        <w:rPr>
          <w:rFonts w:ascii="Helvetica" w:eastAsia="Times New Roman" w:hAnsi="Helvetica" w:cs="Arial"/>
          <w:color w:val="000000"/>
          <w:sz w:val="20"/>
          <w:szCs w:val="20"/>
        </w:rPr>
        <w:t>, A. E.</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Assemblage time series reveal biodiversity change but not systematic loss</w:t>
      </w:r>
      <w:r w:rsidR="000B20B5" w:rsidRPr="002D2EC9">
        <w:rPr>
          <w:rFonts w:ascii="Helvetica" w:eastAsia="Times New Roman" w:hAnsi="Helvetica" w:cs="Arial"/>
          <w:i/>
          <w:iCs/>
          <w:color w:val="000000"/>
          <w:sz w:val="20"/>
          <w:szCs w:val="20"/>
        </w:rPr>
        <w:t xml:space="preserve">. </w:t>
      </w:r>
      <w:r w:rsidR="00481A14">
        <w:rPr>
          <w:rFonts w:ascii="Helvetica" w:eastAsia="Times New Roman" w:hAnsi="Helvetica" w:cs="Arial"/>
          <w:color w:val="000000"/>
          <w:sz w:val="20"/>
          <w:szCs w:val="20"/>
        </w:rPr>
        <w:t>Science</w:t>
      </w:r>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344(6181), pp. 296-299</w:t>
      </w:r>
      <w:r w:rsidR="000B20B5" w:rsidRPr="002D2EC9">
        <w:rPr>
          <w:rFonts w:ascii="Helvetica" w:eastAsia="Times New Roman" w:hAnsi="Helvetica" w:cs="Arial"/>
          <w:color w:val="000000"/>
          <w:sz w:val="20"/>
          <w:szCs w:val="20"/>
        </w:rPr>
        <w:t>.</w:t>
      </w:r>
    </w:p>
    <w:p w14:paraId="6530E054" w14:textId="77777777" w:rsidR="000B20B5" w:rsidRPr="002D2EC9" w:rsidRDefault="000B20B5" w:rsidP="00117F8B">
      <w:pPr>
        <w:ind w:left="720"/>
        <w:rPr>
          <w:rFonts w:ascii="Helvetica" w:eastAsia="Times New Roman" w:hAnsi="Helvetica" w:cs="Arial"/>
          <w:b/>
          <w:bCs/>
          <w:color w:val="000000"/>
          <w:sz w:val="20"/>
          <w:szCs w:val="20"/>
        </w:rPr>
      </w:pPr>
    </w:p>
    <w:p w14:paraId="1E8DBC46" w14:textId="60B3CA5B"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Durant, J. M., </w:t>
      </w:r>
      <w:proofErr w:type="spellStart"/>
      <w:r w:rsidRPr="002D2EC9">
        <w:rPr>
          <w:rFonts w:ascii="Helvetica" w:eastAsia="Times New Roman" w:hAnsi="Helvetica" w:cs="Arial"/>
          <w:color w:val="000000"/>
          <w:sz w:val="20"/>
          <w:szCs w:val="20"/>
        </w:rPr>
        <w:t>Hjermann</w:t>
      </w:r>
      <w:proofErr w:type="spellEnd"/>
      <w:r w:rsidRPr="002D2EC9">
        <w:rPr>
          <w:rFonts w:ascii="Helvetica" w:eastAsia="Times New Roman" w:hAnsi="Helvetica" w:cs="Arial"/>
          <w:color w:val="000000"/>
          <w:sz w:val="20"/>
          <w:szCs w:val="20"/>
        </w:rPr>
        <w:t>, D. Ø., Anker-</w:t>
      </w:r>
      <w:proofErr w:type="spellStart"/>
      <w:r w:rsidRPr="002D2EC9">
        <w:rPr>
          <w:rFonts w:ascii="Helvetica" w:eastAsia="Times New Roman" w:hAnsi="Helvetica" w:cs="Arial"/>
          <w:color w:val="000000"/>
          <w:sz w:val="20"/>
          <w:szCs w:val="20"/>
        </w:rPr>
        <w:t>Nilssen</w:t>
      </w:r>
      <w:proofErr w:type="spellEnd"/>
      <w:r w:rsidRPr="002D2EC9">
        <w:rPr>
          <w:rFonts w:ascii="Helvetica" w:eastAsia="Times New Roman" w:hAnsi="Helvetica" w:cs="Arial"/>
          <w:color w:val="000000"/>
          <w:sz w:val="20"/>
          <w:szCs w:val="20"/>
        </w:rPr>
        <w:t xml:space="preserve">, T., </w:t>
      </w:r>
      <w:proofErr w:type="spellStart"/>
      <w:r w:rsidRPr="002D2EC9">
        <w:rPr>
          <w:rFonts w:ascii="Helvetica" w:eastAsia="Times New Roman" w:hAnsi="Helvetica" w:cs="Arial"/>
          <w:color w:val="000000"/>
          <w:sz w:val="20"/>
          <w:szCs w:val="20"/>
        </w:rPr>
        <w:t>Beaugrand</w:t>
      </w:r>
      <w:proofErr w:type="spellEnd"/>
      <w:r w:rsidRPr="002D2EC9">
        <w:rPr>
          <w:rFonts w:ascii="Helvetica" w:eastAsia="Times New Roman" w:hAnsi="Helvetica" w:cs="Arial"/>
          <w:color w:val="000000"/>
          <w:sz w:val="20"/>
          <w:szCs w:val="20"/>
        </w:rPr>
        <w:t xml:space="preserve">, G., </w:t>
      </w:r>
      <w:proofErr w:type="spellStart"/>
      <w:r w:rsidRPr="002D2EC9">
        <w:rPr>
          <w:rFonts w:ascii="Helvetica" w:eastAsia="Times New Roman" w:hAnsi="Helvetica" w:cs="Arial"/>
          <w:color w:val="000000"/>
          <w:sz w:val="20"/>
          <w:szCs w:val="20"/>
        </w:rPr>
        <w:t>Mysterud</w:t>
      </w:r>
      <w:proofErr w:type="spellEnd"/>
      <w:r w:rsidRPr="002D2EC9">
        <w:rPr>
          <w:rFonts w:ascii="Helvetica" w:eastAsia="Times New Roman" w:hAnsi="Helvetica" w:cs="Arial"/>
          <w:color w:val="000000"/>
          <w:sz w:val="20"/>
          <w:szCs w:val="20"/>
        </w:rPr>
        <w:t xml:space="preserve">, A., </w:t>
      </w:r>
      <w:proofErr w:type="spellStart"/>
      <w:r w:rsidRPr="002D2EC9">
        <w:rPr>
          <w:rFonts w:ascii="Helvetica" w:eastAsia="Times New Roman" w:hAnsi="Helvetica" w:cs="Arial"/>
          <w:color w:val="000000"/>
          <w:sz w:val="20"/>
          <w:szCs w:val="20"/>
        </w:rPr>
        <w:t>Pettorelli</w:t>
      </w:r>
      <w:proofErr w:type="spellEnd"/>
      <w:r w:rsidRPr="002D2EC9">
        <w:rPr>
          <w:rFonts w:ascii="Helvetica" w:eastAsia="Times New Roman" w:hAnsi="Helvetica" w:cs="Arial"/>
          <w:color w:val="000000"/>
          <w:sz w:val="20"/>
          <w:szCs w:val="20"/>
        </w:rPr>
        <w:t xml:space="preserve">, N. and </w:t>
      </w:r>
      <w:proofErr w:type="spellStart"/>
      <w:r w:rsidRPr="002D2EC9">
        <w:rPr>
          <w:rFonts w:ascii="Helvetica" w:eastAsia="Times New Roman" w:hAnsi="Helvetica" w:cs="Arial"/>
          <w:color w:val="000000"/>
          <w:sz w:val="20"/>
          <w:szCs w:val="20"/>
        </w:rPr>
        <w:t>Stenseth</w:t>
      </w:r>
      <w:proofErr w:type="spellEnd"/>
      <w:r w:rsidRPr="002D2EC9">
        <w:rPr>
          <w:rFonts w:ascii="Helvetica" w:eastAsia="Times New Roman" w:hAnsi="Helvetica" w:cs="Arial"/>
          <w:color w:val="000000"/>
          <w:sz w:val="20"/>
          <w:szCs w:val="20"/>
        </w:rPr>
        <w:t>, N. C.</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Timing and abundance as key mechanisms affecting trophic interactions in variable environments</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Letters</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2005</w:t>
      </w:r>
      <w:proofErr w:type="gramEnd"/>
      <w:r w:rsidRPr="002D2EC9">
        <w:rPr>
          <w:rFonts w:ascii="Helvetica" w:eastAsia="Times New Roman" w:hAnsi="Helvetica" w:cs="Arial"/>
          <w:color w:val="000000"/>
          <w:sz w:val="20"/>
          <w:szCs w:val="20"/>
        </w:rPr>
        <w:t>, Vol. 8(9), pp. 952-958</w:t>
      </w:r>
      <w:r w:rsidR="000B20B5" w:rsidRPr="002D2EC9">
        <w:rPr>
          <w:rFonts w:ascii="Helvetica" w:eastAsia="Times New Roman" w:hAnsi="Helvetica" w:cs="Arial"/>
          <w:color w:val="000000"/>
          <w:sz w:val="20"/>
          <w:szCs w:val="20"/>
        </w:rPr>
        <w:t>.</w:t>
      </w:r>
    </w:p>
    <w:p w14:paraId="6B6886E3" w14:textId="77777777" w:rsidR="000B20B5" w:rsidRPr="002D2EC9" w:rsidRDefault="000B20B5" w:rsidP="000B20B5">
      <w:pPr>
        <w:rPr>
          <w:rFonts w:ascii="Helvetica" w:eastAsia="Times New Roman" w:hAnsi="Helvetica" w:cs="Arial"/>
          <w:color w:val="000000"/>
          <w:sz w:val="20"/>
          <w:szCs w:val="20"/>
        </w:rPr>
      </w:pPr>
    </w:p>
    <w:p w14:paraId="22E73B57" w14:textId="77777777"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Durant, J. M., </w:t>
      </w:r>
      <w:proofErr w:type="spellStart"/>
      <w:r w:rsidRPr="002D2EC9">
        <w:rPr>
          <w:rFonts w:ascii="Helvetica" w:eastAsia="Times New Roman" w:hAnsi="Helvetica" w:cs="Arial"/>
          <w:color w:val="000000"/>
          <w:sz w:val="20"/>
          <w:szCs w:val="20"/>
        </w:rPr>
        <w:t>Hjermann</w:t>
      </w:r>
      <w:proofErr w:type="spellEnd"/>
      <w:r w:rsidRPr="002D2EC9">
        <w:rPr>
          <w:rFonts w:ascii="Helvetica" w:eastAsia="Times New Roman" w:hAnsi="Helvetica" w:cs="Arial"/>
          <w:color w:val="000000"/>
          <w:sz w:val="20"/>
          <w:szCs w:val="20"/>
        </w:rPr>
        <w:t xml:space="preserve">, D. Ø., </w:t>
      </w:r>
      <w:proofErr w:type="spellStart"/>
      <w:r w:rsidRPr="002D2EC9">
        <w:rPr>
          <w:rFonts w:ascii="Helvetica" w:eastAsia="Times New Roman" w:hAnsi="Helvetica" w:cs="Arial"/>
          <w:color w:val="000000"/>
          <w:sz w:val="20"/>
          <w:szCs w:val="20"/>
        </w:rPr>
        <w:t>Ottersen</w:t>
      </w:r>
      <w:proofErr w:type="spellEnd"/>
      <w:r w:rsidRPr="002D2EC9">
        <w:rPr>
          <w:rFonts w:ascii="Helvetica" w:eastAsia="Times New Roman" w:hAnsi="Helvetica" w:cs="Arial"/>
          <w:color w:val="000000"/>
          <w:sz w:val="20"/>
          <w:szCs w:val="20"/>
        </w:rPr>
        <w:t xml:space="preserve">, G. and </w:t>
      </w:r>
      <w:proofErr w:type="spellStart"/>
      <w:r w:rsidRPr="002D2EC9">
        <w:rPr>
          <w:rFonts w:ascii="Helvetica" w:eastAsia="Times New Roman" w:hAnsi="Helvetica" w:cs="Arial"/>
          <w:color w:val="000000"/>
          <w:sz w:val="20"/>
          <w:szCs w:val="20"/>
        </w:rPr>
        <w:t>Stenseth</w:t>
      </w:r>
      <w:proofErr w:type="spellEnd"/>
      <w:r w:rsidRPr="002D2EC9">
        <w:rPr>
          <w:rFonts w:ascii="Helvetica" w:eastAsia="Times New Roman" w:hAnsi="Helvetica" w:cs="Arial"/>
          <w:color w:val="000000"/>
          <w:sz w:val="20"/>
          <w:szCs w:val="20"/>
        </w:rPr>
        <w:t>, N. C.</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Climate and the match or mismatch between predator requirements and resource availability</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Climate research, </w:t>
      </w:r>
      <w:r w:rsidRPr="002D2EC9">
        <w:rPr>
          <w:rFonts w:ascii="Helvetica" w:eastAsia="Times New Roman" w:hAnsi="Helvetica" w:cs="Arial"/>
          <w:b/>
          <w:bCs/>
          <w:color w:val="000000"/>
          <w:sz w:val="20"/>
          <w:szCs w:val="20"/>
        </w:rPr>
        <w:t>2007</w:t>
      </w:r>
      <w:r w:rsidRPr="002D2EC9">
        <w:rPr>
          <w:rFonts w:ascii="Helvetica" w:eastAsia="Times New Roman" w:hAnsi="Helvetica" w:cs="Arial"/>
          <w:color w:val="000000"/>
          <w:sz w:val="20"/>
          <w:szCs w:val="20"/>
        </w:rPr>
        <w:t>, Vol. 33(3), pp. 271-283</w:t>
      </w:r>
    </w:p>
    <w:p w14:paraId="296FFF73" w14:textId="77777777" w:rsidR="000B20B5" w:rsidRPr="002D2EC9" w:rsidRDefault="000B20B5" w:rsidP="000B20B5">
      <w:pPr>
        <w:rPr>
          <w:rFonts w:ascii="Helvetica" w:eastAsia="Times New Roman" w:hAnsi="Helvetica" w:cs="Arial"/>
          <w:color w:val="000000"/>
          <w:sz w:val="20"/>
          <w:szCs w:val="20"/>
        </w:rPr>
      </w:pPr>
    </w:p>
    <w:p w14:paraId="75AD0BB1" w14:textId="39231CB2"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Edmondson, W.</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 xml:space="preserve">Sixty years of Lake Washington: </w:t>
      </w:r>
      <w:proofErr w:type="gramStart"/>
      <w:r w:rsidRPr="002D2EC9">
        <w:rPr>
          <w:rFonts w:ascii="Helvetica" w:eastAsia="Times New Roman" w:hAnsi="Helvetica" w:cs="Arial"/>
          <w:i/>
          <w:iCs/>
          <w:color w:val="000000"/>
          <w:sz w:val="20"/>
          <w:szCs w:val="20"/>
        </w:rPr>
        <w:t>a curriculum vitae</w:t>
      </w:r>
      <w:proofErr w:type="gramEnd"/>
      <w:r w:rsidR="000B20B5" w:rsidRPr="002D2EC9">
        <w:rPr>
          <w:rFonts w:ascii="Helvetica" w:eastAsia="Times New Roman" w:hAnsi="Helvetica" w:cs="Arial"/>
          <w:color w:val="000000"/>
          <w:sz w:val="20"/>
          <w:szCs w:val="20"/>
        </w:rPr>
        <w:t xml:space="preserve">. </w:t>
      </w:r>
      <w:r w:rsidR="001C7A31">
        <w:rPr>
          <w:rFonts w:ascii="Helvetica" w:eastAsia="Times New Roman" w:hAnsi="Helvetica" w:cs="Arial"/>
          <w:color w:val="000000"/>
          <w:sz w:val="20"/>
          <w:szCs w:val="20"/>
        </w:rPr>
        <w:t>Lake and Reservoir Management</w:t>
      </w:r>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1994</w:t>
      </w:r>
      <w:r w:rsidRPr="002D2EC9">
        <w:rPr>
          <w:rFonts w:ascii="Helvetica" w:eastAsia="Times New Roman" w:hAnsi="Helvetica" w:cs="Arial"/>
          <w:color w:val="000000"/>
          <w:sz w:val="20"/>
          <w:szCs w:val="20"/>
        </w:rPr>
        <w:t>, Vol. 10(2), pp. 75-84</w:t>
      </w:r>
      <w:r w:rsidR="000B20B5" w:rsidRPr="002D2EC9">
        <w:rPr>
          <w:rFonts w:ascii="Helvetica" w:eastAsia="Times New Roman" w:hAnsi="Helvetica" w:cs="Arial"/>
          <w:color w:val="000000"/>
          <w:sz w:val="20"/>
          <w:szCs w:val="20"/>
        </w:rPr>
        <w:t>.</w:t>
      </w:r>
    </w:p>
    <w:p w14:paraId="573571F2" w14:textId="77777777" w:rsidR="000B20B5" w:rsidRPr="002D2EC9" w:rsidRDefault="000B20B5" w:rsidP="000B20B5">
      <w:pPr>
        <w:rPr>
          <w:rFonts w:ascii="Helvetica" w:eastAsia="Times New Roman" w:hAnsi="Helvetica" w:cs="Arial"/>
          <w:color w:val="000000"/>
          <w:sz w:val="20"/>
          <w:szCs w:val="20"/>
        </w:rPr>
      </w:pPr>
    </w:p>
    <w:p w14:paraId="3890A970" w14:textId="6201D81E"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Francis, T. B., </w:t>
      </w:r>
      <w:proofErr w:type="spellStart"/>
      <w:r w:rsidRPr="002D2EC9">
        <w:rPr>
          <w:rFonts w:ascii="Helvetica" w:eastAsia="Times New Roman" w:hAnsi="Helvetica" w:cs="Arial"/>
          <w:color w:val="000000"/>
          <w:sz w:val="20"/>
          <w:szCs w:val="20"/>
        </w:rPr>
        <w:t>Wolkovich</w:t>
      </w:r>
      <w:proofErr w:type="spellEnd"/>
      <w:r w:rsidRPr="002D2EC9">
        <w:rPr>
          <w:rFonts w:ascii="Helvetica" w:eastAsia="Times New Roman" w:hAnsi="Helvetica" w:cs="Arial"/>
          <w:color w:val="000000"/>
          <w:sz w:val="20"/>
          <w:szCs w:val="20"/>
        </w:rPr>
        <w:t xml:space="preserve">, E. M., </w:t>
      </w:r>
      <w:proofErr w:type="spellStart"/>
      <w:r w:rsidRPr="002D2EC9">
        <w:rPr>
          <w:rFonts w:ascii="Helvetica" w:eastAsia="Times New Roman" w:hAnsi="Helvetica" w:cs="Arial"/>
          <w:color w:val="000000"/>
          <w:sz w:val="20"/>
          <w:szCs w:val="20"/>
        </w:rPr>
        <w:t>Scheuerell</w:t>
      </w:r>
      <w:proofErr w:type="spellEnd"/>
      <w:r w:rsidRPr="002D2EC9">
        <w:rPr>
          <w:rFonts w:ascii="Helvetica" w:eastAsia="Times New Roman" w:hAnsi="Helvetica" w:cs="Arial"/>
          <w:color w:val="000000"/>
          <w:sz w:val="20"/>
          <w:szCs w:val="20"/>
        </w:rPr>
        <w:t>, M. D., Katz, S. L., Holmes, E. E. and Hampton, S. E.</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Shifting regimes and changing interactions in the Lake Washington, USA, plankton community from 1962</w:t>
      </w:r>
      <w:r w:rsidR="000B20B5" w:rsidRPr="002D2EC9">
        <w:rPr>
          <w:rFonts w:ascii="Helvetica" w:eastAsia="Times New Roman" w:hAnsi="Helvetica" w:cs="Arial"/>
          <w:i/>
          <w:iCs/>
          <w:color w:val="000000"/>
          <w:sz w:val="20"/>
          <w:szCs w:val="20"/>
        </w:rPr>
        <w:t>—</w:t>
      </w:r>
      <w:r w:rsidRPr="002D2EC9">
        <w:rPr>
          <w:rFonts w:ascii="Helvetica" w:eastAsia="Times New Roman" w:hAnsi="Helvetica" w:cs="Arial"/>
          <w:i/>
          <w:iCs/>
          <w:color w:val="000000"/>
          <w:sz w:val="20"/>
          <w:szCs w:val="20"/>
        </w:rPr>
        <w:t>1994</w:t>
      </w:r>
      <w:r w:rsidR="000B20B5"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PloS</w:t>
      </w:r>
      <w:proofErr w:type="spellEnd"/>
      <w:r w:rsidRPr="002D2EC9">
        <w:rPr>
          <w:rFonts w:ascii="Helvetica" w:eastAsia="Times New Roman" w:hAnsi="Helvetica" w:cs="Arial"/>
          <w:color w:val="000000"/>
          <w:sz w:val="20"/>
          <w:szCs w:val="20"/>
        </w:rPr>
        <w:t xml:space="preserve"> one</w:t>
      </w:r>
      <w:proofErr w:type="gramStart"/>
      <w:r w:rsidRPr="002D2EC9">
        <w:rPr>
          <w:rFonts w:ascii="Helvetica" w:eastAsia="Times New Roman" w:hAnsi="Helvetica" w:cs="Arial"/>
          <w:color w:val="000000"/>
          <w:sz w:val="20"/>
          <w:szCs w:val="20"/>
        </w:rPr>
        <w:t xml:space="preserve">, </w:t>
      </w:r>
      <w:r w:rsidR="00A47B6B">
        <w:rPr>
          <w:rFonts w:ascii="Helvetica" w:eastAsia="Times New Roman" w:hAnsi="Helvetica" w:cs="Arial"/>
          <w:color w:val="000000"/>
          <w:sz w:val="20"/>
          <w:szCs w:val="20"/>
        </w:rPr>
        <w:t xml:space="preserve"> </w:t>
      </w:r>
      <w:r w:rsidRPr="002D2EC9">
        <w:rPr>
          <w:rFonts w:ascii="Helvetica" w:eastAsia="Times New Roman" w:hAnsi="Helvetica" w:cs="Arial"/>
          <w:b/>
          <w:bCs/>
          <w:color w:val="000000"/>
          <w:sz w:val="20"/>
          <w:szCs w:val="20"/>
        </w:rPr>
        <w:t>2014</w:t>
      </w:r>
      <w:proofErr w:type="gramEnd"/>
      <w:r w:rsidRPr="002D2EC9">
        <w:rPr>
          <w:rFonts w:ascii="Helvetica" w:eastAsia="Times New Roman" w:hAnsi="Helvetica" w:cs="Arial"/>
          <w:color w:val="000000"/>
          <w:sz w:val="20"/>
          <w:szCs w:val="20"/>
        </w:rPr>
        <w:t>, Vol. 9(10), pp. e110363</w:t>
      </w:r>
    </w:p>
    <w:p w14:paraId="38B05EFB" w14:textId="77777777" w:rsidR="00ED35C4" w:rsidRPr="002D2EC9" w:rsidRDefault="00ED35C4" w:rsidP="00ED35C4">
      <w:pPr>
        <w:rPr>
          <w:rFonts w:ascii="Helvetica" w:eastAsia="Times New Roman" w:hAnsi="Helvetica" w:cs="Arial"/>
          <w:color w:val="000000"/>
          <w:sz w:val="20"/>
          <w:szCs w:val="20"/>
        </w:rPr>
      </w:pPr>
    </w:p>
    <w:p w14:paraId="6E783D7C" w14:textId="390D2155" w:rsidR="00ED35C4" w:rsidRPr="002D2EC9" w:rsidRDefault="00117F8B" w:rsidP="00ED35C4">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Fritts</w:t>
      </w:r>
      <w:proofErr w:type="spellEnd"/>
      <w:r w:rsidRPr="002D2EC9">
        <w:rPr>
          <w:rFonts w:ascii="Helvetica" w:eastAsia="Times New Roman" w:hAnsi="Helvetica" w:cs="Arial"/>
          <w:color w:val="000000"/>
          <w:sz w:val="20"/>
          <w:szCs w:val="20"/>
        </w:rPr>
        <w:t xml:space="preserve">, T. H. and </w:t>
      </w:r>
      <w:proofErr w:type="spellStart"/>
      <w:r w:rsidRPr="002D2EC9">
        <w:rPr>
          <w:rFonts w:ascii="Helvetica" w:eastAsia="Times New Roman" w:hAnsi="Helvetica" w:cs="Arial"/>
          <w:color w:val="000000"/>
          <w:sz w:val="20"/>
          <w:szCs w:val="20"/>
        </w:rPr>
        <w:t>Rodda</w:t>
      </w:r>
      <w:proofErr w:type="spellEnd"/>
      <w:r w:rsidRPr="002D2EC9">
        <w:rPr>
          <w:rFonts w:ascii="Helvetica" w:eastAsia="Times New Roman" w:hAnsi="Helvetica" w:cs="Arial"/>
          <w:color w:val="000000"/>
          <w:sz w:val="20"/>
          <w:szCs w:val="20"/>
        </w:rPr>
        <w:t>, G. H.</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The role of introduced species in the degradation of island ecosystems: a case history of Guam</w:t>
      </w:r>
      <w:r w:rsidR="00ED35C4"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color w:val="000000"/>
          <w:sz w:val="20"/>
          <w:szCs w:val="20"/>
        </w:rPr>
        <w:t>Annual rev</w:t>
      </w:r>
      <w:r w:rsidR="00481A14">
        <w:rPr>
          <w:rFonts w:ascii="Helvetica" w:eastAsia="Times New Roman" w:hAnsi="Helvetica" w:cs="Arial"/>
          <w:color w:val="000000"/>
          <w:sz w:val="20"/>
          <w:szCs w:val="20"/>
        </w:rPr>
        <w:t>iew of Ecology and Systematics</w:t>
      </w:r>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1998</w:t>
      </w:r>
      <w:r w:rsidRPr="002D2EC9">
        <w:rPr>
          <w:rFonts w:ascii="Helvetica" w:eastAsia="Times New Roman" w:hAnsi="Helvetica" w:cs="Arial"/>
          <w:color w:val="000000"/>
          <w:sz w:val="20"/>
          <w:szCs w:val="20"/>
        </w:rPr>
        <w:t>, Vol. 29(1), pp. 113-140</w:t>
      </w:r>
      <w:r w:rsidR="00ED35C4" w:rsidRPr="002D2EC9">
        <w:rPr>
          <w:rFonts w:ascii="Helvetica" w:eastAsia="Times New Roman" w:hAnsi="Helvetica" w:cs="Arial"/>
          <w:color w:val="000000"/>
          <w:sz w:val="20"/>
          <w:szCs w:val="20"/>
        </w:rPr>
        <w:t>.</w:t>
      </w:r>
      <w:proofErr w:type="gramEnd"/>
    </w:p>
    <w:p w14:paraId="6E2FE324" w14:textId="77777777" w:rsidR="00ED35C4" w:rsidRPr="002D2EC9" w:rsidRDefault="00ED35C4" w:rsidP="00ED35C4">
      <w:pPr>
        <w:rPr>
          <w:rFonts w:ascii="Helvetica" w:eastAsia="Times New Roman" w:hAnsi="Helvetica" w:cs="Arial"/>
          <w:color w:val="000000"/>
          <w:sz w:val="20"/>
          <w:szCs w:val="20"/>
        </w:rPr>
      </w:pPr>
    </w:p>
    <w:p w14:paraId="129DE166" w14:textId="6C66FA3E" w:rsidR="00117F8B" w:rsidRPr="002D2EC9" w:rsidRDefault="00117F8B" w:rsidP="00ED35C4">
      <w:pPr>
        <w:rPr>
          <w:rFonts w:ascii="Helvetica" w:eastAsia="Times New Roman" w:hAnsi="Helvetica" w:cs="Arial"/>
          <w:color w:val="000000"/>
          <w:sz w:val="20"/>
          <w:szCs w:val="20"/>
        </w:rPr>
      </w:pPr>
      <w:proofErr w:type="gramStart"/>
      <w:r w:rsidRPr="002D2EC9">
        <w:rPr>
          <w:rFonts w:ascii="Helvetica" w:eastAsia="Times New Roman" w:hAnsi="Helvetica" w:cs="Arial"/>
          <w:color w:val="000000"/>
          <w:sz w:val="20"/>
          <w:szCs w:val="20"/>
        </w:rPr>
        <w:t xml:space="preserve">George, </w:t>
      </w:r>
      <w:proofErr w:type="spellStart"/>
      <w:r w:rsidRPr="002D2EC9">
        <w:rPr>
          <w:rFonts w:ascii="Helvetica" w:eastAsia="Times New Roman" w:hAnsi="Helvetica" w:cs="Arial"/>
          <w:color w:val="000000"/>
          <w:sz w:val="20"/>
          <w:szCs w:val="20"/>
        </w:rPr>
        <w:t>D.</w:t>
      </w:r>
      <w:r w:rsidRPr="002D2EC9">
        <w:rPr>
          <w:rFonts w:ascii="Helvetica" w:eastAsia="Times New Roman" w:hAnsi="Helvetica" w:cs="Arial"/>
          <w:i/>
          <w:iCs/>
          <w:color w:val="000000"/>
          <w:sz w:val="20"/>
          <w:szCs w:val="20"/>
        </w:rPr>
        <w:t>The</w:t>
      </w:r>
      <w:proofErr w:type="spellEnd"/>
      <w:r w:rsidRPr="002D2EC9">
        <w:rPr>
          <w:rFonts w:ascii="Helvetica" w:eastAsia="Times New Roman" w:hAnsi="Helvetica" w:cs="Arial"/>
          <w:i/>
          <w:iCs/>
          <w:color w:val="000000"/>
          <w:sz w:val="20"/>
          <w:szCs w:val="20"/>
        </w:rPr>
        <w:t xml:space="preserve"> effect of nutrient enrichment and changes in the weather on the abundance of Daphnia in </w:t>
      </w:r>
      <w:proofErr w:type="spellStart"/>
      <w:r w:rsidRPr="002D2EC9">
        <w:rPr>
          <w:rFonts w:ascii="Helvetica" w:eastAsia="Times New Roman" w:hAnsi="Helvetica" w:cs="Arial"/>
          <w:i/>
          <w:iCs/>
          <w:color w:val="000000"/>
          <w:sz w:val="20"/>
          <w:szCs w:val="20"/>
        </w:rPr>
        <w:t>Esthwaite</w:t>
      </w:r>
      <w:proofErr w:type="spellEnd"/>
      <w:r w:rsidRPr="002D2EC9">
        <w:rPr>
          <w:rFonts w:ascii="Helvetica" w:eastAsia="Times New Roman" w:hAnsi="Helvetica" w:cs="Arial"/>
          <w:i/>
          <w:iCs/>
          <w:color w:val="000000"/>
          <w:sz w:val="20"/>
          <w:szCs w:val="20"/>
        </w:rPr>
        <w:t xml:space="preserve"> Water, Cumbria</w:t>
      </w:r>
      <w:r w:rsidR="00ED35C4" w:rsidRPr="002D2EC9">
        <w:rPr>
          <w:rFonts w:ascii="Helvetica" w:eastAsia="Times New Roman" w:hAnsi="Helvetica" w:cs="Arial"/>
          <w:color w:val="000000"/>
          <w:sz w:val="20"/>
          <w:szCs w:val="20"/>
        </w:rPr>
        <w:t>.</w:t>
      </w:r>
      <w:proofErr w:type="gramEnd"/>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Freshwater Biology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2012</w:t>
      </w:r>
      <w:proofErr w:type="gramEnd"/>
      <w:r w:rsidRPr="002D2EC9">
        <w:rPr>
          <w:rFonts w:ascii="Helvetica" w:eastAsia="Times New Roman" w:hAnsi="Helvetica" w:cs="Arial"/>
          <w:color w:val="000000"/>
          <w:sz w:val="20"/>
          <w:szCs w:val="20"/>
        </w:rPr>
        <w:t>, Vol. 57(2), pp. 360-372</w:t>
      </w:r>
    </w:p>
    <w:p w14:paraId="3CDC9B86" w14:textId="77777777" w:rsidR="00ED35C4" w:rsidRPr="002D2EC9" w:rsidRDefault="00ED35C4" w:rsidP="00ED35C4">
      <w:pPr>
        <w:rPr>
          <w:rFonts w:ascii="Helvetica" w:eastAsia="Times New Roman" w:hAnsi="Helvetica" w:cs="Arial"/>
          <w:color w:val="000000"/>
          <w:sz w:val="20"/>
          <w:szCs w:val="20"/>
        </w:rPr>
      </w:pPr>
    </w:p>
    <w:p w14:paraId="7897D99D" w14:textId="459B2006" w:rsidR="00117F8B" w:rsidRPr="002D2EC9" w:rsidRDefault="00117F8B" w:rsidP="00ED35C4">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Gruner</w:t>
      </w:r>
      <w:proofErr w:type="spellEnd"/>
      <w:r w:rsidRPr="002D2EC9">
        <w:rPr>
          <w:rFonts w:ascii="Helvetica" w:eastAsia="Times New Roman" w:hAnsi="Helvetica" w:cs="Arial"/>
          <w:color w:val="000000"/>
          <w:sz w:val="20"/>
          <w:szCs w:val="20"/>
        </w:rPr>
        <w:t xml:space="preserve">, D. S., Smith, J. E., </w:t>
      </w:r>
      <w:proofErr w:type="spellStart"/>
      <w:r w:rsidRPr="002D2EC9">
        <w:rPr>
          <w:rFonts w:ascii="Helvetica" w:eastAsia="Times New Roman" w:hAnsi="Helvetica" w:cs="Arial"/>
          <w:color w:val="000000"/>
          <w:sz w:val="20"/>
          <w:szCs w:val="20"/>
        </w:rPr>
        <w:t>Seabloom</w:t>
      </w:r>
      <w:proofErr w:type="spellEnd"/>
      <w:r w:rsidRPr="002D2EC9">
        <w:rPr>
          <w:rFonts w:ascii="Helvetica" w:eastAsia="Times New Roman" w:hAnsi="Helvetica" w:cs="Arial"/>
          <w:color w:val="000000"/>
          <w:sz w:val="20"/>
          <w:szCs w:val="20"/>
        </w:rPr>
        <w:t xml:space="preserve">, E. W., </w:t>
      </w:r>
      <w:proofErr w:type="spellStart"/>
      <w:r w:rsidRPr="002D2EC9">
        <w:rPr>
          <w:rFonts w:ascii="Helvetica" w:eastAsia="Times New Roman" w:hAnsi="Helvetica" w:cs="Arial"/>
          <w:color w:val="000000"/>
          <w:sz w:val="20"/>
          <w:szCs w:val="20"/>
        </w:rPr>
        <w:t>Sandin</w:t>
      </w:r>
      <w:proofErr w:type="spellEnd"/>
      <w:r w:rsidRPr="002D2EC9">
        <w:rPr>
          <w:rFonts w:ascii="Helvetica" w:eastAsia="Times New Roman" w:hAnsi="Helvetica" w:cs="Arial"/>
          <w:color w:val="000000"/>
          <w:sz w:val="20"/>
          <w:szCs w:val="20"/>
        </w:rPr>
        <w:t xml:space="preserve">, S. A., </w:t>
      </w:r>
      <w:proofErr w:type="spellStart"/>
      <w:r w:rsidRPr="002D2EC9">
        <w:rPr>
          <w:rFonts w:ascii="Helvetica" w:eastAsia="Times New Roman" w:hAnsi="Helvetica" w:cs="Arial"/>
          <w:color w:val="000000"/>
          <w:sz w:val="20"/>
          <w:szCs w:val="20"/>
        </w:rPr>
        <w:t>Ngai</w:t>
      </w:r>
      <w:proofErr w:type="spellEnd"/>
      <w:r w:rsidRPr="002D2EC9">
        <w:rPr>
          <w:rFonts w:ascii="Helvetica" w:eastAsia="Times New Roman" w:hAnsi="Helvetica" w:cs="Arial"/>
          <w:color w:val="000000"/>
          <w:sz w:val="20"/>
          <w:szCs w:val="20"/>
        </w:rPr>
        <w:t xml:space="preserve">, J. T., </w:t>
      </w:r>
      <w:proofErr w:type="spellStart"/>
      <w:r w:rsidRPr="002D2EC9">
        <w:rPr>
          <w:rFonts w:ascii="Helvetica" w:eastAsia="Times New Roman" w:hAnsi="Helvetica" w:cs="Arial"/>
          <w:color w:val="000000"/>
          <w:sz w:val="20"/>
          <w:szCs w:val="20"/>
        </w:rPr>
        <w:t>Hillebrand</w:t>
      </w:r>
      <w:proofErr w:type="spellEnd"/>
      <w:r w:rsidRPr="002D2EC9">
        <w:rPr>
          <w:rFonts w:ascii="Helvetica" w:eastAsia="Times New Roman" w:hAnsi="Helvetica" w:cs="Arial"/>
          <w:color w:val="000000"/>
          <w:sz w:val="20"/>
          <w:szCs w:val="20"/>
        </w:rPr>
        <w:t xml:space="preserve">, H., </w:t>
      </w:r>
      <w:proofErr w:type="spellStart"/>
      <w:r w:rsidRPr="002D2EC9">
        <w:rPr>
          <w:rFonts w:ascii="Helvetica" w:eastAsia="Times New Roman" w:hAnsi="Helvetica" w:cs="Arial"/>
          <w:color w:val="000000"/>
          <w:sz w:val="20"/>
          <w:szCs w:val="20"/>
        </w:rPr>
        <w:t>Harpole</w:t>
      </w:r>
      <w:proofErr w:type="spellEnd"/>
      <w:r w:rsidRPr="002D2EC9">
        <w:rPr>
          <w:rFonts w:ascii="Helvetica" w:eastAsia="Times New Roman" w:hAnsi="Helvetica" w:cs="Arial"/>
          <w:color w:val="000000"/>
          <w:sz w:val="20"/>
          <w:szCs w:val="20"/>
        </w:rPr>
        <w:t xml:space="preserve">, W. S., </w:t>
      </w:r>
      <w:proofErr w:type="spellStart"/>
      <w:r w:rsidRPr="002D2EC9">
        <w:rPr>
          <w:rFonts w:ascii="Helvetica" w:eastAsia="Times New Roman" w:hAnsi="Helvetica" w:cs="Arial"/>
          <w:color w:val="000000"/>
          <w:sz w:val="20"/>
          <w:szCs w:val="20"/>
        </w:rPr>
        <w:t>Elser</w:t>
      </w:r>
      <w:proofErr w:type="spellEnd"/>
      <w:r w:rsidRPr="002D2EC9">
        <w:rPr>
          <w:rFonts w:ascii="Helvetica" w:eastAsia="Times New Roman" w:hAnsi="Helvetica" w:cs="Arial"/>
          <w:color w:val="000000"/>
          <w:sz w:val="20"/>
          <w:szCs w:val="20"/>
        </w:rPr>
        <w:t>, J. J., Cleland, E. E., Bracken, M. E. and others</w:t>
      </w:r>
      <w:r w:rsidR="00ED35C4"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i/>
          <w:iCs/>
          <w:color w:val="000000"/>
          <w:sz w:val="20"/>
          <w:szCs w:val="20"/>
        </w:rPr>
        <w:t>A cross-system synthesis of consumer and nutrient resource control on producer biomass</w:t>
      </w:r>
      <w:r w:rsidR="00ED35C4" w:rsidRPr="002D2EC9">
        <w:rPr>
          <w:rFonts w:ascii="Helvetica" w:eastAsia="Times New Roman" w:hAnsi="Helvetica" w:cs="Arial"/>
          <w:color w:val="000000"/>
          <w:sz w:val="20"/>
          <w:szCs w:val="20"/>
        </w:rPr>
        <w:t>.</w:t>
      </w:r>
      <w:proofErr w:type="gramEnd"/>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letters</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2008</w:t>
      </w:r>
      <w:proofErr w:type="gramEnd"/>
      <w:r w:rsidRPr="002D2EC9">
        <w:rPr>
          <w:rFonts w:ascii="Helvetica" w:eastAsia="Times New Roman" w:hAnsi="Helvetica" w:cs="Arial"/>
          <w:color w:val="000000"/>
          <w:sz w:val="20"/>
          <w:szCs w:val="20"/>
        </w:rPr>
        <w:t>, Vol. 11(7), pp. 740-755</w:t>
      </w:r>
    </w:p>
    <w:p w14:paraId="16421CA9" w14:textId="77777777" w:rsidR="00ED35C4" w:rsidRPr="002D2EC9" w:rsidRDefault="00ED35C4" w:rsidP="00ED35C4">
      <w:pPr>
        <w:rPr>
          <w:rFonts w:ascii="Helvetica" w:eastAsia="Times New Roman" w:hAnsi="Helvetica" w:cs="Arial"/>
          <w:color w:val="000000"/>
          <w:sz w:val="20"/>
          <w:szCs w:val="20"/>
        </w:rPr>
      </w:pPr>
    </w:p>
    <w:p w14:paraId="793C6CBD" w14:textId="476CBB7B" w:rsidR="00AE0F90" w:rsidRPr="00AE0F90" w:rsidRDefault="00AE0F90" w:rsidP="00ED35C4">
      <w:pPr>
        <w:rPr>
          <w:rFonts w:ascii="Helvetica" w:eastAsia="Times New Roman" w:hAnsi="Helvetica" w:cs="Arial"/>
          <w:color w:val="000000"/>
          <w:sz w:val="20"/>
          <w:szCs w:val="20"/>
        </w:rPr>
      </w:pPr>
      <w:proofErr w:type="spellStart"/>
      <w:r w:rsidRPr="00AE0F90">
        <w:rPr>
          <w:rFonts w:ascii="Helvetica" w:eastAsia="Times New Roman" w:hAnsi="Helvetica" w:cs="Arial"/>
          <w:color w:val="000000"/>
          <w:sz w:val="20"/>
          <w:szCs w:val="20"/>
        </w:rPr>
        <w:t>Gullett</w:t>
      </w:r>
      <w:proofErr w:type="spellEnd"/>
      <w:r w:rsidRPr="00AE0F90">
        <w:rPr>
          <w:rFonts w:ascii="Helvetica" w:eastAsia="Times New Roman" w:hAnsi="Helvetica" w:cs="Arial"/>
          <w:color w:val="000000"/>
          <w:sz w:val="20"/>
          <w:szCs w:val="20"/>
        </w:rPr>
        <w:t xml:space="preserve">, P., </w:t>
      </w:r>
      <w:proofErr w:type="spellStart"/>
      <w:r w:rsidRPr="00AE0F90">
        <w:rPr>
          <w:rFonts w:ascii="Helvetica" w:eastAsia="Times New Roman" w:hAnsi="Helvetica" w:cs="Arial"/>
          <w:color w:val="000000"/>
          <w:sz w:val="20"/>
          <w:szCs w:val="20"/>
        </w:rPr>
        <w:t>Hatchwell</w:t>
      </w:r>
      <w:proofErr w:type="spellEnd"/>
      <w:r w:rsidRPr="00AE0F90">
        <w:rPr>
          <w:rFonts w:ascii="Helvetica" w:eastAsia="Times New Roman" w:hAnsi="Helvetica" w:cs="Arial"/>
          <w:color w:val="000000"/>
          <w:sz w:val="20"/>
          <w:szCs w:val="20"/>
        </w:rPr>
        <w:t xml:space="preserve">, B. J., Robinson, R. A. and Evans, K. L. </w:t>
      </w:r>
      <w:proofErr w:type="spellStart"/>
      <w:r w:rsidRPr="00AE0F90">
        <w:rPr>
          <w:rFonts w:ascii="Helvetica" w:eastAsia="Times New Roman" w:hAnsi="Helvetica" w:cs="Arial"/>
          <w:i/>
          <w:iCs/>
          <w:color w:val="000000"/>
          <w:sz w:val="20"/>
          <w:szCs w:val="20"/>
        </w:rPr>
        <w:t>Phenological</w:t>
      </w:r>
      <w:proofErr w:type="spellEnd"/>
      <w:r w:rsidRPr="00AE0F90">
        <w:rPr>
          <w:rFonts w:ascii="Helvetica" w:eastAsia="Times New Roman" w:hAnsi="Helvetica" w:cs="Arial"/>
          <w:i/>
          <w:iCs/>
          <w:color w:val="000000"/>
          <w:sz w:val="20"/>
          <w:szCs w:val="20"/>
        </w:rPr>
        <w:t xml:space="preserve"> indices of avian reproduction: cryptic shifts and prediction across large spatial and temporal scales</w:t>
      </w:r>
      <w:r w:rsidRPr="00AE0F90">
        <w:rPr>
          <w:rFonts w:ascii="Helvetica" w:eastAsia="Times New Roman" w:hAnsi="Helvetica" w:cs="Arial"/>
          <w:color w:val="000000"/>
          <w:sz w:val="20"/>
          <w:szCs w:val="20"/>
        </w:rPr>
        <w:t>. Ecology and evolution</w:t>
      </w:r>
      <w:proofErr w:type="gramStart"/>
      <w:r w:rsidRPr="00AE0F90">
        <w:rPr>
          <w:rFonts w:ascii="Helvetica" w:eastAsia="Times New Roman" w:hAnsi="Helvetica" w:cs="Arial"/>
          <w:color w:val="000000"/>
          <w:sz w:val="20"/>
          <w:szCs w:val="20"/>
        </w:rPr>
        <w:t>,  </w:t>
      </w:r>
      <w:r w:rsidRPr="00AE0F90">
        <w:rPr>
          <w:rFonts w:ascii="Helvetica" w:eastAsia="Times New Roman" w:hAnsi="Helvetica" w:cs="Arial"/>
          <w:b/>
          <w:bCs/>
          <w:color w:val="000000"/>
          <w:sz w:val="20"/>
          <w:szCs w:val="20"/>
        </w:rPr>
        <w:t>2013</w:t>
      </w:r>
      <w:proofErr w:type="gramEnd"/>
      <w:r w:rsidRPr="00AE0F90">
        <w:rPr>
          <w:rFonts w:ascii="Helvetica" w:eastAsia="Times New Roman" w:hAnsi="Helvetica" w:cs="Arial"/>
          <w:color w:val="000000"/>
          <w:sz w:val="20"/>
          <w:szCs w:val="20"/>
        </w:rPr>
        <w:t xml:space="preserve">, Vol. 3(7), pp. 1864-1877. </w:t>
      </w:r>
    </w:p>
    <w:p w14:paraId="5849A543" w14:textId="77777777" w:rsidR="00AE0F90" w:rsidRDefault="00AE0F90" w:rsidP="00ED35C4">
      <w:pPr>
        <w:rPr>
          <w:rFonts w:ascii="Helvetica" w:eastAsia="Times New Roman" w:hAnsi="Helvetica" w:cs="Arial"/>
          <w:color w:val="000000"/>
          <w:sz w:val="20"/>
          <w:szCs w:val="20"/>
        </w:rPr>
      </w:pPr>
    </w:p>
    <w:p w14:paraId="43AB6EB9" w14:textId="6B2857A0"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Hampton, S. E., </w:t>
      </w:r>
      <w:proofErr w:type="spellStart"/>
      <w:r w:rsidRPr="002D2EC9">
        <w:rPr>
          <w:rFonts w:ascii="Helvetica" w:eastAsia="Times New Roman" w:hAnsi="Helvetica" w:cs="Arial"/>
          <w:color w:val="000000"/>
          <w:sz w:val="20"/>
          <w:szCs w:val="20"/>
        </w:rPr>
        <w:t>Scheuerell</w:t>
      </w:r>
      <w:proofErr w:type="spellEnd"/>
      <w:r w:rsidRPr="002D2EC9">
        <w:rPr>
          <w:rFonts w:ascii="Helvetica" w:eastAsia="Times New Roman" w:hAnsi="Helvetica" w:cs="Arial"/>
          <w:color w:val="000000"/>
          <w:sz w:val="20"/>
          <w:szCs w:val="20"/>
        </w:rPr>
        <w:t>, M. D. and Schindler, D. E.</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Coalescence in the Lake Washington story: interaction strengths in a planktonic food web</w:t>
      </w:r>
      <w:r w:rsidR="00ED35C4" w:rsidRPr="002D2EC9">
        <w:rPr>
          <w:rFonts w:ascii="Helvetica" w:eastAsia="Times New Roman" w:hAnsi="Helvetica" w:cs="Arial"/>
          <w:i/>
          <w:iCs/>
          <w:color w:val="000000"/>
          <w:sz w:val="20"/>
          <w:szCs w:val="20"/>
        </w:rPr>
        <w:t xml:space="preserve">. </w:t>
      </w:r>
      <w:r w:rsidRPr="002D2EC9">
        <w:rPr>
          <w:rFonts w:ascii="Helvetica" w:eastAsia="Times New Roman" w:hAnsi="Helvetica" w:cs="Arial"/>
          <w:color w:val="000000"/>
          <w:sz w:val="20"/>
          <w:szCs w:val="20"/>
        </w:rPr>
        <w:t>Limnology and Oceanography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2006</w:t>
      </w:r>
      <w:proofErr w:type="gramEnd"/>
      <w:r w:rsidRPr="002D2EC9">
        <w:rPr>
          <w:rFonts w:ascii="Helvetica" w:eastAsia="Times New Roman" w:hAnsi="Helvetica" w:cs="Arial"/>
          <w:color w:val="000000"/>
          <w:sz w:val="20"/>
          <w:szCs w:val="20"/>
        </w:rPr>
        <w:t>, Vol. 51(5), pp. 2042-2051</w:t>
      </w:r>
      <w:r w:rsidR="00ED35C4" w:rsidRPr="002D2EC9">
        <w:rPr>
          <w:rFonts w:ascii="Helvetica" w:eastAsia="Times New Roman" w:hAnsi="Helvetica" w:cs="Arial"/>
          <w:color w:val="000000"/>
          <w:sz w:val="20"/>
          <w:szCs w:val="20"/>
        </w:rPr>
        <w:t>.</w:t>
      </w:r>
    </w:p>
    <w:p w14:paraId="174D3FD9" w14:textId="77777777" w:rsidR="00ED35C4" w:rsidRPr="002D2EC9" w:rsidRDefault="00ED35C4" w:rsidP="00ED35C4">
      <w:pPr>
        <w:rPr>
          <w:rFonts w:ascii="Helvetica" w:eastAsia="Times New Roman" w:hAnsi="Helvetica" w:cs="Arial"/>
          <w:color w:val="000000"/>
          <w:sz w:val="20"/>
          <w:szCs w:val="20"/>
        </w:rPr>
      </w:pPr>
    </w:p>
    <w:p w14:paraId="2A0260DD" w14:textId="41417776" w:rsidR="00ED35C4" w:rsidRPr="002D2EC9" w:rsidRDefault="00117F8B" w:rsidP="00ED35C4">
      <w:pPr>
        <w:rPr>
          <w:rFonts w:ascii="Helvetica" w:eastAsia="Times New Roman" w:hAnsi="Helvetica" w:cs="Arial"/>
          <w:color w:val="000000"/>
          <w:sz w:val="20"/>
          <w:szCs w:val="20"/>
        </w:rPr>
      </w:pPr>
      <w:proofErr w:type="spellStart"/>
      <w:proofErr w:type="gramStart"/>
      <w:r w:rsidRPr="002D2EC9">
        <w:rPr>
          <w:rFonts w:ascii="Helvetica" w:eastAsia="Times New Roman" w:hAnsi="Helvetica" w:cs="Arial"/>
          <w:color w:val="000000"/>
          <w:sz w:val="20"/>
          <w:szCs w:val="20"/>
        </w:rPr>
        <w:t>Henrich-Gebhardt</w:t>
      </w:r>
      <w:proofErr w:type="spellEnd"/>
      <w:r w:rsidRPr="002D2EC9">
        <w:rPr>
          <w:rFonts w:ascii="Helvetica" w:eastAsia="Times New Roman" w:hAnsi="Helvetica" w:cs="Arial"/>
          <w:color w:val="000000"/>
          <w:sz w:val="20"/>
          <w:szCs w:val="20"/>
        </w:rPr>
        <w:t>, S. G.</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Temporal and spatial variation in food availability and its effects on fledgling size in the great tit</w:t>
      </w:r>
      <w:r w:rsidR="00ED35C4" w:rsidRPr="002D2EC9">
        <w:rPr>
          <w:rFonts w:ascii="Helvetica" w:eastAsia="Times New Roman" w:hAnsi="Helvetica" w:cs="Arial"/>
          <w:color w:val="000000"/>
          <w:sz w:val="20"/>
          <w:szCs w:val="20"/>
        </w:rPr>
        <w:t>.</w:t>
      </w:r>
      <w:proofErr w:type="gramEnd"/>
      <w:r w:rsidR="00ED35C4"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color w:val="000000"/>
          <w:sz w:val="20"/>
          <w:szCs w:val="20"/>
        </w:rPr>
        <w:t>Population biology of passerine birds</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b/>
          <w:bCs/>
          <w:color w:val="000000"/>
          <w:sz w:val="20"/>
          <w:szCs w:val="20"/>
        </w:rPr>
        <w:t>1990</w:t>
      </w:r>
      <w:r w:rsidRPr="002D2EC9">
        <w:rPr>
          <w:rFonts w:ascii="Helvetica" w:eastAsia="Times New Roman" w:hAnsi="Helvetica" w:cs="Arial"/>
          <w:color w:val="000000"/>
          <w:sz w:val="20"/>
          <w:szCs w:val="20"/>
        </w:rPr>
        <w:t>, pp. 175-185</w:t>
      </w:r>
      <w:r w:rsidR="00ED35C4" w:rsidRPr="002D2EC9">
        <w:rPr>
          <w:rFonts w:ascii="Helvetica" w:eastAsia="Times New Roman" w:hAnsi="Helvetica" w:cs="Arial"/>
          <w:color w:val="000000"/>
          <w:sz w:val="20"/>
          <w:szCs w:val="20"/>
        </w:rPr>
        <w:t>.</w:t>
      </w:r>
      <w:proofErr w:type="gramEnd"/>
    </w:p>
    <w:p w14:paraId="3503802A" w14:textId="77777777" w:rsidR="00ED35C4" w:rsidRPr="002D2EC9" w:rsidRDefault="00ED35C4" w:rsidP="00ED35C4">
      <w:pPr>
        <w:rPr>
          <w:rFonts w:ascii="Helvetica" w:eastAsia="Times New Roman" w:hAnsi="Helvetica" w:cs="Arial"/>
          <w:color w:val="000000"/>
          <w:sz w:val="20"/>
          <w:szCs w:val="20"/>
        </w:rPr>
      </w:pPr>
    </w:p>
    <w:p w14:paraId="52288591" w14:textId="77777777" w:rsidR="00ED35C4" w:rsidRPr="002D2EC9" w:rsidRDefault="00117F8B" w:rsidP="00ED35C4">
      <w:pPr>
        <w:rPr>
          <w:rFonts w:ascii="Helvetica" w:eastAsia="Times New Roman" w:hAnsi="Helvetica" w:cs="Arial"/>
          <w:color w:val="000000"/>
          <w:sz w:val="20"/>
          <w:szCs w:val="20"/>
        </w:rPr>
      </w:pPr>
      <w:proofErr w:type="gramStart"/>
      <w:r w:rsidRPr="002D2EC9">
        <w:rPr>
          <w:rFonts w:ascii="Helvetica" w:eastAsia="Times New Roman" w:hAnsi="Helvetica" w:cs="Arial"/>
          <w:color w:val="000000"/>
          <w:sz w:val="20"/>
          <w:szCs w:val="20"/>
        </w:rPr>
        <w:t>Holliday, N.</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Population ecology of winter moth (</w:t>
      </w:r>
      <w:proofErr w:type="spellStart"/>
      <w:r w:rsidRPr="002D2EC9">
        <w:rPr>
          <w:rFonts w:ascii="Helvetica" w:eastAsia="Times New Roman" w:hAnsi="Helvetica" w:cs="Arial"/>
          <w:i/>
          <w:iCs/>
          <w:color w:val="000000"/>
          <w:sz w:val="20"/>
          <w:szCs w:val="20"/>
        </w:rPr>
        <w:t>Operophtera</w:t>
      </w:r>
      <w:proofErr w:type="spellEnd"/>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brumata</w:t>
      </w:r>
      <w:proofErr w:type="spellEnd"/>
      <w:r w:rsidRPr="002D2EC9">
        <w:rPr>
          <w:rFonts w:ascii="Helvetica" w:eastAsia="Times New Roman" w:hAnsi="Helvetica" w:cs="Arial"/>
          <w:i/>
          <w:iCs/>
          <w:color w:val="000000"/>
          <w:sz w:val="20"/>
          <w:szCs w:val="20"/>
        </w:rPr>
        <w:t>) on apple in relation to larval dispersal and time of bud burst</w:t>
      </w:r>
      <w:r w:rsidR="00ED35C4" w:rsidRPr="002D2EC9">
        <w:rPr>
          <w:rFonts w:ascii="Helvetica" w:eastAsia="Times New Roman" w:hAnsi="Helvetica" w:cs="Arial"/>
          <w:color w:val="000000"/>
          <w:sz w:val="20"/>
          <w:szCs w:val="20"/>
        </w:rPr>
        <w:t>.</w:t>
      </w:r>
      <w:proofErr w:type="gramEnd"/>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Journal of Applied Ecology, JSTOR, </w:t>
      </w:r>
      <w:r w:rsidRPr="002D2EC9">
        <w:rPr>
          <w:rFonts w:ascii="Helvetica" w:eastAsia="Times New Roman" w:hAnsi="Helvetica" w:cs="Arial"/>
          <w:b/>
          <w:bCs/>
          <w:color w:val="000000"/>
          <w:sz w:val="20"/>
          <w:szCs w:val="20"/>
        </w:rPr>
        <w:t>1977</w:t>
      </w:r>
      <w:r w:rsidRPr="002D2EC9">
        <w:rPr>
          <w:rFonts w:ascii="Helvetica" w:eastAsia="Times New Roman" w:hAnsi="Helvetica" w:cs="Arial"/>
          <w:color w:val="000000"/>
          <w:sz w:val="20"/>
          <w:szCs w:val="20"/>
        </w:rPr>
        <w:t>, pp. 803-813</w:t>
      </w:r>
      <w:r w:rsidR="00ED35C4" w:rsidRPr="002D2EC9">
        <w:rPr>
          <w:rFonts w:ascii="Helvetica" w:eastAsia="Times New Roman" w:hAnsi="Helvetica" w:cs="Arial"/>
          <w:color w:val="000000"/>
          <w:sz w:val="20"/>
          <w:szCs w:val="20"/>
        </w:rPr>
        <w:t>.</w:t>
      </w:r>
    </w:p>
    <w:p w14:paraId="765197C4" w14:textId="77777777" w:rsidR="00ED35C4" w:rsidRPr="002D2EC9" w:rsidRDefault="00ED35C4" w:rsidP="00ED35C4">
      <w:pPr>
        <w:rPr>
          <w:rFonts w:ascii="Helvetica" w:eastAsia="Times New Roman" w:hAnsi="Helvetica" w:cs="Arial"/>
          <w:color w:val="000000"/>
          <w:sz w:val="20"/>
          <w:szCs w:val="20"/>
        </w:rPr>
      </w:pPr>
    </w:p>
    <w:p w14:paraId="570538CE" w14:textId="05B67FFA"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lastRenderedPageBreak/>
        <w:t xml:space="preserve">Johansson, J. and </w:t>
      </w:r>
      <w:proofErr w:type="spellStart"/>
      <w:r w:rsidRPr="002D2EC9">
        <w:rPr>
          <w:rFonts w:ascii="Helvetica" w:eastAsia="Times New Roman" w:hAnsi="Helvetica" w:cs="Arial"/>
          <w:color w:val="000000"/>
          <w:sz w:val="20"/>
          <w:szCs w:val="20"/>
        </w:rPr>
        <w:t>Jonzén</w:t>
      </w:r>
      <w:proofErr w:type="spellEnd"/>
      <w:r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N.</w:t>
      </w:r>
      <w:r w:rsidRPr="002D2EC9">
        <w:rPr>
          <w:rFonts w:ascii="Helvetica" w:eastAsia="Times New Roman" w:hAnsi="Helvetica" w:cs="Arial"/>
          <w:i/>
          <w:iCs/>
          <w:color w:val="000000"/>
          <w:sz w:val="20"/>
          <w:szCs w:val="20"/>
        </w:rPr>
        <w:t>Game</w:t>
      </w:r>
      <w:proofErr w:type="spellEnd"/>
      <w:r w:rsidRPr="002D2EC9">
        <w:rPr>
          <w:rFonts w:ascii="Helvetica" w:eastAsia="Times New Roman" w:hAnsi="Helvetica" w:cs="Arial"/>
          <w:i/>
          <w:iCs/>
          <w:color w:val="000000"/>
          <w:sz w:val="20"/>
          <w:szCs w:val="20"/>
        </w:rPr>
        <w:t xml:space="preserve"> theory sheds new light on ecological responses to current climate change when phenology is historically mismatched</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letters</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2012</w:t>
      </w:r>
      <w:proofErr w:type="gramEnd"/>
      <w:r w:rsidRPr="002D2EC9">
        <w:rPr>
          <w:rFonts w:ascii="Helvetica" w:eastAsia="Times New Roman" w:hAnsi="Helvetica" w:cs="Arial"/>
          <w:color w:val="000000"/>
          <w:sz w:val="20"/>
          <w:szCs w:val="20"/>
        </w:rPr>
        <w:t>, Vol. 15(8), pp. 881-888</w:t>
      </w:r>
      <w:r w:rsidR="00ED35C4" w:rsidRPr="002D2EC9">
        <w:rPr>
          <w:rFonts w:ascii="Helvetica" w:eastAsia="Times New Roman" w:hAnsi="Helvetica" w:cs="Arial"/>
          <w:color w:val="000000"/>
          <w:sz w:val="20"/>
          <w:szCs w:val="20"/>
        </w:rPr>
        <w:t>.</w:t>
      </w:r>
    </w:p>
    <w:p w14:paraId="3D0EED80" w14:textId="77777777" w:rsidR="00ED35C4" w:rsidRPr="002D2EC9" w:rsidRDefault="00ED35C4" w:rsidP="00ED35C4">
      <w:pPr>
        <w:rPr>
          <w:rFonts w:ascii="Helvetica" w:eastAsia="Times New Roman" w:hAnsi="Helvetica" w:cs="Arial"/>
          <w:color w:val="000000"/>
          <w:sz w:val="20"/>
          <w:szCs w:val="20"/>
        </w:rPr>
      </w:pPr>
    </w:p>
    <w:p w14:paraId="525133C0" w14:textId="45584E32"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Johansson, J., </w:t>
      </w:r>
      <w:proofErr w:type="spellStart"/>
      <w:r w:rsidRPr="002D2EC9">
        <w:rPr>
          <w:rFonts w:ascii="Helvetica" w:eastAsia="Times New Roman" w:hAnsi="Helvetica" w:cs="Arial"/>
          <w:color w:val="000000"/>
          <w:sz w:val="20"/>
          <w:szCs w:val="20"/>
        </w:rPr>
        <w:t>Kristensen</w:t>
      </w:r>
      <w:proofErr w:type="spellEnd"/>
      <w:r w:rsidRPr="002D2EC9">
        <w:rPr>
          <w:rFonts w:ascii="Helvetica" w:eastAsia="Times New Roman" w:hAnsi="Helvetica" w:cs="Arial"/>
          <w:color w:val="000000"/>
          <w:sz w:val="20"/>
          <w:szCs w:val="20"/>
        </w:rPr>
        <w:t>, N. P., Nilsson, J</w:t>
      </w:r>
      <w:proofErr w:type="gramStart"/>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Å. and </w:t>
      </w:r>
      <w:proofErr w:type="spellStart"/>
      <w:r w:rsidRPr="002D2EC9">
        <w:rPr>
          <w:rFonts w:ascii="Helvetica" w:eastAsia="Times New Roman" w:hAnsi="Helvetica" w:cs="Arial"/>
          <w:color w:val="000000"/>
          <w:sz w:val="20"/>
          <w:szCs w:val="20"/>
        </w:rPr>
        <w:t>Jonzén</w:t>
      </w:r>
      <w:proofErr w:type="spellEnd"/>
      <w:r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N.</w:t>
      </w:r>
      <w:r w:rsidRPr="002D2EC9">
        <w:rPr>
          <w:rFonts w:ascii="Helvetica" w:eastAsia="Times New Roman" w:hAnsi="Helvetica" w:cs="Arial"/>
          <w:i/>
          <w:iCs/>
          <w:color w:val="000000"/>
          <w:sz w:val="20"/>
          <w:szCs w:val="20"/>
        </w:rPr>
        <w:t>The</w:t>
      </w:r>
      <w:proofErr w:type="spellEnd"/>
      <w:r w:rsidRPr="002D2EC9">
        <w:rPr>
          <w:rFonts w:ascii="Helvetica" w:eastAsia="Times New Roman" w:hAnsi="Helvetica" w:cs="Arial"/>
          <w:i/>
          <w:iCs/>
          <w:color w:val="000000"/>
          <w:sz w:val="20"/>
          <w:szCs w:val="20"/>
        </w:rPr>
        <w:t xml:space="preserve"> eco-evolutionary consequences of interspecific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asynchrony--a theoretical perspective</w:t>
      </w:r>
      <w:r w:rsidR="00ED35C4"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Oikos</w:t>
      </w:r>
      <w:proofErr w:type="spellEnd"/>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2015</w:t>
      </w:r>
      <w:proofErr w:type="gramEnd"/>
      <w:r w:rsidRPr="002D2EC9">
        <w:rPr>
          <w:rFonts w:ascii="Helvetica" w:eastAsia="Times New Roman" w:hAnsi="Helvetica" w:cs="Arial"/>
          <w:color w:val="000000"/>
          <w:sz w:val="20"/>
          <w:szCs w:val="20"/>
        </w:rPr>
        <w:t>, Vol. 124(1), pp. 102-112</w:t>
      </w:r>
      <w:r w:rsidR="00ED35C4" w:rsidRPr="002D2EC9">
        <w:rPr>
          <w:rFonts w:ascii="Helvetica" w:eastAsia="Times New Roman" w:hAnsi="Helvetica" w:cs="Arial"/>
          <w:color w:val="000000"/>
          <w:sz w:val="20"/>
          <w:szCs w:val="20"/>
        </w:rPr>
        <w:t>.</w:t>
      </w:r>
    </w:p>
    <w:p w14:paraId="3A60D20F" w14:textId="77777777" w:rsidR="00ED35C4" w:rsidRPr="002D2EC9" w:rsidRDefault="00ED35C4" w:rsidP="00ED35C4">
      <w:pPr>
        <w:rPr>
          <w:rFonts w:ascii="Helvetica" w:eastAsia="Times New Roman" w:hAnsi="Helvetica" w:cs="Arial"/>
          <w:color w:val="000000"/>
          <w:sz w:val="20"/>
          <w:szCs w:val="20"/>
        </w:rPr>
      </w:pPr>
    </w:p>
    <w:p w14:paraId="62316A2D" w14:textId="4596D92B" w:rsidR="00117F8B"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KELLERI, L. F. and VAN NOORDWIJK, A. J.</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Effects of local environmental conditions</w:t>
      </w:r>
      <w:r w:rsidR="00ED35C4"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Ardea</w:t>
      </w:r>
      <w:proofErr w:type="spellEnd"/>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1994</w:t>
      </w:r>
      <w:r w:rsidRPr="002D2EC9">
        <w:rPr>
          <w:rFonts w:ascii="Helvetica" w:eastAsia="Times New Roman" w:hAnsi="Helvetica" w:cs="Arial"/>
          <w:color w:val="000000"/>
          <w:sz w:val="20"/>
          <w:szCs w:val="20"/>
        </w:rPr>
        <w:t>, Vol. 82, pp. 349-362</w:t>
      </w:r>
    </w:p>
    <w:p w14:paraId="6ADB7B22" w14:textId="77777777" w:rsidR="00ED35C4" w:rsidRPr="002D2EC9" w:rsidRDefault="00ED35C4" w:rsidP="00ED35C4">
      <w:pPr>
        <w:rPr>
          <w:rFonts w:ascii="Helvetica" w:eastAsia="Times New Roman" w:hAnsi="Helvetica" w:cs="Arial"/>
          <w:color w:val="000000"/>
          <w:sz w:val="20"/>
          <w:szCs w:val="20"/>
        </w:rPr>
      </w:pPr>
    </w:p>
    <w:p w14:paraId="4ACD020A" w14:textId="77777777" w:rsidR="00ED35C4" w:rsidRPr="002D2EC9" w:rsidRDefault="00117F8B" w:rsidP="00ED35C4">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Kerby</w:t>
      </w:r>
      <w:proofErr w:type="spellEnd"/>
      <w:r w:rsidRPr="002D2EC9">
        <w:rPr>
          <w:rFonts w:ascii="Helvetica" w:eastAsia="Times New Roman" w:hAnsi="Helvetica" w:cs="Arial"/>
          <w:color w:val="000000"/>
          <w:sz w:val="20"/>
          <w:szCs w:val="20"/>
        </w:rPr>
        <w:t xml:space="preserve">, J., </w:t>
      </w:r>
      <w:proofErr w:type="spellStart"/>
      <w:r w:rsidRPr="002D2EC9">
        <w:rPr>
          <w:rFonts w:ascii="Helvetica" w:eastAsia="Times New Roman" w:hAnsi="Helvetica" w:cs="Arial"/>
          <w:color w:val="000000"/>
          <w:sz w:val="20"/>
          <w:szCs w:val="20"/>
        </w:rPr>
        <w:t>Wilmers</w:t>
      </w:r>
      <w:proofErr w:type="spellEnd"/>
      <w:r w:rsidRPr="002D2EC9">
        <w:rPr>
          <w:rFonts w:ascii="Helvetica" w:eastAsia="Times New Roman" w:hAnsi="Helvetica" w:cs="Arial"/>
          <w:color w:val="000000"/>
          <w:sz w:val="20"/>
          <w:szCs w:val="20"/>
        </w:rPr>
        <w:t>, C. and Post, E.</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Climate change, phenology, and the nature of consumer--resource interactions: advancing the match/mismatch hypothesis</w:t>
      </w:r>
      <w:r w:rsidR="00ED35C4"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Ohgushi</w:t>
      </w:r>
      <w:proofErr w:type="spellEnd"/>
      <w:r w:rsidRPr="002D2EC9">
        <w:rPr>
          <w:rFonts w:ascii="Helvetica" w:eastAsia="Times New Roman" w:hAnsi="Helvetica" w:cs="Arial"/>
          <w:color w:val="000000"/>
          <w:sz w:val="20"/>
          <w:szCs w:val="20"/>
        </w:rPr>
        <w:t>, T., Schmitz, O. J. &amp; Holt, R. D. </w:t>
      </w:r>
      <w:r w:rsidRPr="002D2EC9">
        <w:rPr>
          <w:rFonts w:ascii="Helvetica" w:eastAsia="Times New Roman" w:hAnsi="Helvetica" w:cs="Arial"/>
          <w:i/>
          <w:iCs/>
          <w:color w:val="000000"/>
          <w:sz w:val="20"/>
          <w:szCs w:val="20"/>
        </w:rPr>
        <w:t>(ed.)</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Trait-mediated indirect interactions: ecological and evolutionary perspectives, Cambridge University Press Cambridge, UK, </w:t>
      </w:r>
      <w:r w:rsidRPr="002D2EC9">
        <w:rPr>
          <w:rFonts w:ascii="Helvetica" w:eastAsia="Times New Roman" w:hAnsi="Helvetica" w:cs="Arial"/>
          <w:b/>
          <w:bCs/>
          <w:color w:val="000000"/>
          <w:sz w:val="20"/>
          <w:szCs w:val="20"/>
        </w:rPr>
        <w:t>2012</w:t>
      </w:r>
      <w:r w:rsidRPr="002D2EC9">
        <w:rPr>
          <w:rFonts w:ascii="Helvetica" w:eastAsia="Times New Roman" w:hAnsi="Helvetica" w:cs="Arial"/>
          <w:color w:val="000000"/>
          <w:sz w:val="20"/>
          <w:szCs w:val="20"/>
        </w:rPr>
        <w:t>, pp. 508-525</w:t>
      </w:r>
      <w:r w:rsidR="00ED35C4" w:rsidRPr="002D2EC9">
        <w:rPr>
          <w:rFonts w:ascii="Helvetica" w:eastAsia="Times New Roman" w:hAnsi="Helvetica" w:cs="Arial"/>
          <w:color w:val="000000"/>
          <w:sz w:val="20"/>
          <w:szCs w:val="20"/>
        </w:rPr>
        <w:t>.</w:t>
      </w:r>
    </w:p>
    <w:p w14:paraId="704FAB82" w14:textId="77777777" w:rsidR="00ED35C4" w:rsidRPr="002D2EC9" w:rsidRDefault="00ED35C4" w:rsidP="00ED35C4">
      <w:pPr>
        <w:rPr>
          <w:rFonts w:ascii="Helvetica" w:eastAsia="Times New Roman" w:hAnsi="Helvetica" w:cs="Arial"/>
          <w:color w:val="000000"/>
          <w:sz w:val="20"/>
          <w:szCs w:val="20"/>
        </w:rPr>
      </w:pPr>
    </w:p>
    <w:p w14:paraId="1B8732A5" w14:textId="11BC4A6F" w:rsidR="00F969CD"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Kharouba, H. M., </w:t>
      </w:r>
      <w:proofErr w:type="spellStart"/>
      <w:r w:rsidRPr="002D2EC9">
        <w:rPr>
          <w:rFonts w:ascii="Helvetica" w:eastAsia="Times New Roman" w:hAnsi="Helvetica" w:cs="Arial"/>
          <w:color w:val="000000"/>
          <w:sz w:val="20"/>
          <w:szCs w:val="20"/>
        </w:rPr>
        <w:t>Ehrlén</w:t>
      </w:r>
      <w:proofErr w:type="spellEnd"/>
      <w:r w:rsidRPr="002D2EC9">
        <w:rPr>
          <w:rFonts w:ascii="Helvetica" w:eastAsia="Times New Roman" w:hAnsi="Helvetica" w:cs="Arial"/>
          <w:color w:val="000000"/>
          <w:sz w:val="20"/>
          <w:szCs w:val="20"/>
        </w:rPr>
        <w:t xml:space="preserve">, J., </w:t>
      </w:r>
      <w:proofErr w:type="spellStart"/>
      <w:r w:rsidRPr="002D2EC9">
        <w:rPr>
          <w:rFonts w:ascii="Helvetica" w:eastAsia="Times New Roman" w:hAnsi="Helvetica" w:cs="Arial"/>
          <w:color w:val="000000"/>
          <w:sz w:val="20"/>
          <w:szCs w:val="20"/>
        </w:rPr>
        <w:t>Gelman</w:t>
      </w:r>
      <w:proofErr w:type="spellEnd"/>
      <w:r w:rsidRPr="002D2EC9">
        <w:rPr>
          <w:rFonts w:ascii="Helvetica" w:eastAsia="Times New Roman" w:hAnsi="Helvetica" w:cs="Arial"/>
          <w:color w:val="000000"/>
          <w:sz w:val="20"/>
          <w:szCs w:val="20"/>
        </w:rPr>
        <w:t xml:space="preserve">, A., </w:t>
      </w:r>
      <w:proofErr w:type="spellStart"/>
      <w:r w:rsidRPr="002D2EC9">
        <w:rPr>
          <w:rFonts w:ascii="Helvetica" w:eastAsia="Times New Roman" w:hAnsi="Helvetica" w:cs="Arial"/>
          <w:color w:val="000000"/>
          <w:sz w:val="20"/>
          <w:szCs w:val="20"/>
        </w:rPr>
        <w:t>Bolmgren</w:t>
      </w:r>
      <w:proofErr w:type="spellEnd"/>
      <w:r w:rsidRPr="002D2EC9">
        <w:rPr>
          <w:rFonts w:ascii="Helvetica" w:eastAsia="Times New Roman" w:hAnsi="Helvetica" w:cs="Arial"/>
          <w:color w:val="000000"/>
          <w:sz w:val="20"/>
          <w:szCs w:val="20"/>
        </w:rPr>
        <w:t xml:space="preserve">, K., Allen, J. M., Travers, S. E. and </w:t>
      </w:r>
      <w:proofErr w:type="spellStart"/>
      <w:r w:rsidRPr="002D2EC9">
        <w:rPr>
          <w:rFonts w:ascii="Helvetica" w:eastAsia="Times New Roman" w:hAnsi="Helvetica" w:cs="Arial"/>
          <w:color w:val="000000"/>
          <w:sz w:val="20"/>
          <w:szCs w:val="20"/>
        </w:rPr>
        <w:t>Wolkovich</w:t>
      </w:r>
      <w:proofErr w:type="spellEnd"/>
      <w:r w:rsidRPr="002D2EC9">
        <w:rPr>
          <w:rFonts w:ascii="Helvetica" w:eastAsia="Times New Roman" w:hAnsi="Helvetica" w:cs="Arial"/>
          <w:color w:val="000000"/>
          <w:sz w:val="20"/>
          <w:szCs w:val="20"/>
        </w:rPr>
        <w:t>, E. M.</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 xml:space="preserve">Global shifts in the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synchrony of species interactions over recent decades</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Proceedings of the National Academy of Sciences</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2018</w:t>
      </w:r>
      <w:proofErr w:type="gramEnd"/>
      <w:r w:rsidRPr="002D2EC9">
        <w:rPr>
          <w:rFonts w:ascii="Helvetica" w:eastAsia="Times New Roman" w:hAnsi="Helvetica" w:cs="Arial"/>
          <w:color w:val="000000"/>
          <w:sz w:val="20"/>
          <w:szCs w:val="20"/>
        </w:rPr>
        <w:t>, Vol. 115(20), pp. 5211-5216</w:t>
      </w:r>
      <w:r w:rsidR="00F969CD" w:rsidRPr="002D2EC9">
        <w:rPr>
          <w:rFonts w:ascii="Helvetica" w:eastAsia="Times New Roman" w:hAnsi="Helvetica" w:cs="Arial"/>
          <w:color w:val="000000"/>
          <w:sz w:val="20"/>
          <w:szCs w:val="20"/>
        </w:rPr>
        <w:t>.</w:t>
      </w:r>
    </w:p>
    <w:p w14:paraId="5B01139A" w14:textId="77777777" w:rsidR="00F969CD" w:rsidRPr="002D2EC9" w:rsidRDefault="00F969CD" w:rsidP="00F969CD">
      <w:pPr>
        <w:rPr>
          <w:rFonts w:ascii="Helvetica" w:eastAsia="Times New Roman" w:hAnsi="Helvetica" w:cs="Arial"/>
          <w:color w:val="000000"/>
          <w:sz w:val="20"/>
          <w:szCs w:val="20"/>
        </w:rPr>
      </w:pPr>
    </w:p>
    <w:p w14:paraId="052A1DB6" w14:textId="77777777" w:rsidR="00F969CD" w:rsidRPr="002D2EC9" w:rsidRDefault="00117F8B" w:rsidP="00F969CD">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Lavergne</w:t>
      </w:r>
      <w:proofErr w:type="spellEnd"/>
      <w:r w:rsidRPr="002D2EC9">
        <w:rPr>
          <w:rFonts w:ascii="Helvetica" w:eastAsia="Times New Roman" w:hAnsi="Helvetica" w:cs="Arial"/>
          <w:color w:val="000000"/>
          <w:sz w:val="20"/>
          <w:szCs w:val="20"/>
        </w:rPr>
        <w:t xml:space="preserve">, S., </w:t>
      </w:r>
      <w:proofErr w:type="spellStart"/>
      <w:r w:rsidRPr="002D2EC9">
        <w:rPr>
          <w:rFonts w:ascii="Helvetica" w:eastAsia="Times New Roman" w:hAnsi="Helvetica" w:cs="Arial"/>
          <w:color w:val="000000"/>
          <w:sz w:val="20"/>
          <w:szCs w:val="20"/>
        </w:rPr>
        <w:t>Mouquet</w:t>
      </w:r>
      <w:proofErr w:type="spellEnd"/>
      <w:r w:rsidRPr="002D2EC9">
        <w:rPr>
          <w:rFonts w:ascii="Helvetica" w:eastAsia="Times New Roman" w:hAnsi="Helvetica" w:cs="Arial"/>
          <w:color w:val="000000"/>
          <w:sz w:val="20"/>
          <w:szCs w:val="20"/>
        </w:rPr>
        <w:t xml:space="preserve">, N., </w:t>
      </w:r>
      <w:proofErr w:type="spellStart"/>
      <w:r w:rsidRPr="002D2EC9">
        <w:rPr>
          <w:rFonts w:ascii="Helvetica" w:eastAsia="Times New Roman" w:hAnsi="Helvetica" w:cs="Arial"/>
          <w:color w:val="000000"/>
          <w:sz w:val="20"/>
          <w:szCs w:val="20"/>
        </w:rPr>
        <w:t>Thuiller</w:t>
      </w:r>
      <w:proofErr w:type="spellEnd"/>
      <w:r w:rsidRPr="002D2EC9">
        <w:rPr>
          <w:rFonts w:ascii="Helvetica" w:eastAsia="Times New Roman" w:hAnsi="Helvetica" w:cs="Arial"/>
          <w:color w:val="000000"/>
          <w:sz w:val="20"/>
          <w:szCs w:val="20"/>
        </w:rPr>
        <w:t xml:space="preserve">, W. and </w:t>
      </w:r>
      <w:proofErr w:type="spellStart"/>
      <w:r w:rsidRPr="002D2EC9">
        <w:rPr>
          <w:rFonts w:ascii="Helvetica" w:eastAsia="Times New Roman" w:hAnsi="Helvetica" w:cs="Arial"/>
          <w:color w:val="000000"/>
          <w:sz w:val="20"/>
          <w:szCs w:val="20"/>
        </w:rPr>
        <w:t>Ronce</w:t>
      </w:r>
      <w:proofErr w:type="spellEnd"/>
      <w:r w:rsidRPr="002D2EC9">
        <w:rPr>
          <w:rFonts w:ascii="Helvetica" w:eastAsia="Times New Roman" w:hAnsi="Helvetica" w:cs="Arial"/>
          <w:color w:val="000000"/>
          <w:sz w:val="20"/>
          <w:szCs w:val="20"/>
        </w:rPr>
        <w:t>, O.</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Biodiversity and climate change: integrating evolutionary and ecological responses of species and communities</w:t>
      </w:r>
      <w:r w:rsidR="00F969CD"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color w:val="000000"/>
          <w:sz w:val="20"/>
          <w:szCs w:val="20"/>
        </w:rPr>
        <w:t>Annual review of ecology, evolution, and systematics, Annual Reviews, </w:t>
      </w:r>
      <w:r w:rsidRPr="002D2EC9">
        <w:rPr>
          <w:rFonts w:ascii="Helvetica" w:eastAsia="Times New Roman" w:hAnsi="Helvetica" w:cs="Arial"/>
          <w:b/>
          <w:bCs/>
          <w:color w:val="000000"/>
          <w:sz w:val="20"/>
          <w:szCs w:val="20"/>
        </w:rPr>
        <w:t>2010</w:t>
      </w:r>
      <w:r w:rsidRPr="002D2EC9">
        <w:rPr>
          <w:rFonts w:ascii="Helvetica" w:eastAsia="Times New Roman" w:hAnsi="Helvetica" w:cs="Arial"/>
          <w:color w:val="000000"/>
          <w:sz w:val="20"/>
          <w:szCs w:val="20"/>
        </w:rPr>
        <w:t>, Vol. 41, pp. 321-350</w:t>
      </w:r>
      <w:r w:rsidR="00F969CD" w:rsidRPr="002D2EC9">
        <w:rPr>
          <w:rFonts w:ascii="Helvetica" w:eastAsia="Times New Roman" w:hAnsi="Helvetica" w:cs="Arial"/>
          <w:color w:val="000000"/>
          <w:sz w:val="20"/>
          <w:szCs w:val="20"/>
        </w:rPr>
        <w:t>.</w:t>
      </w:r>
      <w:proofErr w:type="gramEnd"/>
    </w:p>
    <w:p w14:paraId="5F5D313E" w14:textId="77777777" w:rsidR="00F969CD" w:rsidRPr="002D2EC9" w:rsidRDefault="00F969CD" w:rsidP="00F969CD">
      <w:pPr>
        <w:rPr>
          <w:rFonts w:ascii="Helvetica" w:eastAsia="Times New Roman" w:hAnsi="Helvetica" w:cs="Arial"/>
          <w:color w:val="000000"/>
          <w:sz w:val="20"/>
          <w:szCs w:val="20"/>
        </w:rPr>
      </w:pPr>
    </w:p>
    <w:p w14:paraId="06C23E45" w14:textId="4DC051F8" w:rsidR="00F969CD"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Law, T., Zhang, W., Zhao, J. and </w:t>
      </w:r>
      <w:proofErr w:type="spellStart"/>
      <w:r w:rsidRPr="002D2EC9">
        <w:rPr>
          <w:rFonts w:ascii="Helvetica" w:eastAsia="Times New Roman" w:hAnsi="Helvetica" w:cs="Arial"/>
          <w:color w:val="000000"/>
          <w:sz w:val="20"/>
          <w:szCs w:val="20"/>
        </w:rPr>
        <w:t>Arhonditsis</w:t>
      </w:r>
      <w:proofErr w:type="spellEnd"/>
      <w:r w:rsidRPr="002D2EC9">
        <w:rPr>
          <w:rFonts w:ascii="Helvetica" w:eastAsia="Times New Roman" w:hAnsi="Helvetica" w:cs="Arial"/>
          <w:color w:val="000000"/>
          <w:sz w:val="20"/>
          <w:szCs w:val="20"/>
        </w:rPr>
        <w:t>, G. B.</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Structural changes in lake functioning induced from nutrient loading and climate variability</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Ecological Modelling, </w:t>
      </w:r>
      <w:r w:rsidRPr="002D2EC9">
        <w:rPr>
          <w:rFonts w:ascii="Helvetica" w:eastAsia="Times New Roman" w:hAnsi="Helvetica" w:cs="Arial"/>
          <w:b/>
          <w:bCs/>
          <w:color w:val="000000"/>
          <w:sz w:val="20"/>
          <w:szCs w:val="20"/>
        </w:rPr>
        <w:t>2009</w:t>
      </w:r>
      <w:r w:rsidRPr="002D2EC9">
        <w:rPr>
          <w:rFonts w:ascii="Helvetica" w:eastAsia="Times New Roman" w:hAnsi="Helvetica" w:cs="Arial"/>
          <w:color w:val="000000"/>
          <w:sz w:val="20"/>
          <w:szCs w:val="20"/>
        </w:rPr>
        <w:t>, Vol. 220(7), pp. 979-997</w:t>
      </w:r>
      <w:r w:rsidR="00F969CD" w:rsidRPr="002D2EC9">
        <w:rPr>
          <w:rFonts w:ascii="Helvetica" w:eastAsia="Times New Roman" w:hAnsi="Helvetica" w:cs="Arial"/>
          <w:color w:val="000000"/>
          <w:sz w:val="20"/>
          <w:szCs w:val="20"/>
        </w:rPr>
        <w:t>.</w:t>
      </w:r>
    </w:p>
    <w:p w14:paraId="7A9464F6" w14:textId="77777777" w:rsidR="00F969CD" w:rsidRPr="002D2EC9" w:rsidRDefault="00F969CD" w:rsidP="00F969CD">
      <w:pPr>
        <w:rPr>
          <w:rFonts w:ascii="Helvetica" w:eastAsia="Times New Roman" w:hAnsi="Helvetica" w:cs="Arial"/>
          <w:color w:val="000000"/>
          <w:sz w:val="20"/>
          <w:szCs w:val="20"/>
        </w:rPr>
      </w:pPr>
    </w:p>
    <w:p w14:paraId="2D762EB5" w14:textId="173A5C45" w:rsidR="00F969CD"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Leggett, W. and </w:t>
      </w:r>
      <w:proofErr w:type="spellStart"/>
      <w:r w:rsidRPr="002D2EC9">
        <w:rPr>
          <w:rFonts w:ascii="Helvetica" w:eastAsia="Times New Roman" w:hAnsi="Helvetica" w:cs="Arial"/>
          <w:color w:val="000000"/>
          <w:sz w:val="20"/>
          <w:szCs w:val="20"/>
        </w:rPr>
        <w:t>Deblois</w:t>
      </w:r>
      <w:proofErr w:type="spellEnd"/>
      <w:r w:rsidRPr="002D2EC9">
        <w:rPr>
          <w:rFonts w:ascii="Helvetica" w:eastAsia="Times New Roman" w:hAnsi="Helvetica" w:cs="Arial"/>
          <w:color w:val="000000"/>
          <w:sz w:val="20"/>
          <w:szCs w:val="20"/>
        </w:rPr>
        <w:t>, E.</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Recruitment in marine fishes: is it regulated by starvation and predation in the egg and larval stages?</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 xml:space="preserve">Netherlands Journal of Sea Research, </w:t>
      </w:r>
      <w:r w:rsidRPr="002D2EC9">
        <w:rPr>
          <w:rFonts w:ascii="Helvetica" w:eastAsia="Times New Roman" w:hAnsi="Helvetica" w:cs="Arial"/>
          <w:b/>
          <w:bCs/>
          <w:color w:val="000000"/>
          <w:sz w:val="20"/>
          <w:szCs w:val="20"/>
        </w:rPr>
        <w:t>1994</w:t>
      </w:r>
      <w:r w:rsidRPr="002D2EC9">
        <w:rPr>
          <w:rFonts w:ascii="Helvetica" w:eastAsia="Times New Roman" w:hAnsi="Helvetica" w:cs="Arial"/>
          <w:color w:val="000000"/>
          <w:sz w:val="20"/>
          <w:szCs w:val="20"/>
        </w:rPr>
        <w:t>, Vol. 32(2), pp. 119-134</w:t>
      </w:r>
      <w:r w:rsidR="00F969CD" w:rsidRPr="002D2EC9">
        <w:rPr>
          <w:rFonts w:ascii="Helvetica" w:eastAsia="Times New Roman" w:hAnsi="Helvetica" w:cs="Arial"/>
          <w:color w:val="000000"/>
          <w:sz w:val="20"/>
          <w:szCs w:val="20"/>
        </w:rPr>
        <w:t>.</w:t>
      </w:r>
    </w:p>
    <w:p w14:paraId="7CBF994F" w14:textId="77777777" w:rsidR="00F969CD" w:rsidRPr="002D2EC9" w:rsidRDefault="00F969CD" w:rsidP="00F969CD">
      <w:pPr>
        <w:rPr>
          <w:rFonts w:ascii="Helvetica" w:eastAsia="Times New Roman" w:hAnsi="Helvetica" w:cs="Arial"/>
          <w:color w:val="000000"/>
          <w:sz w:val="20"/>
          <w:szCs w:val="20"/>
        </w:rPr>
      </w:pPr>
    </w:p>
    <w:p w14:paraId="44FF78B5" w14:textId="67BCACBA" w:rsidR="00117F8B" w:rsidRPr="002D2EC9" w:rsidRDefault="00117F8B" w:rsidP="00F969CD">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Menzel</w:t>
      </w:r>
      <w:proofErr w:type="spellEnd"/>
      <w:r w:rsidRPr="002D2EC9">
        <w:rPr>
          <w:rFonts w:ascii="Helvetica" w:eastAsia="Times New Roman" w:hAnsi="Helvetica" w:cs="Arial"/>
          <w:color w:val="000000"/>
          <w:sz w:val="20"/>
          <w:szCs w:val="20"/>
        </w:rPr>
        <w:t xml:space="preserve">, A., Sparks, T. H., </w:t>
      </w:r>
      <w:proofErr w:type="spellStart"/>
      <w:r w:rsidRPr="002D2EC9">
        <w:rPr>
          <w:rFonts w:ascii="Helvetica" w:eastAsia="Times New Roman" w:hAnsi="Helvetica" w:cs="Arial"/>
          <w:color w:val="000000"/>
          <w:sz w:val="20"/>
          <w:szCs w:val="20"/>
        </w:rPr>
        <w:t>Estrella</w:t>
      </w:r>
      <w:proofErr w:type="spellEnd"/>
      <w:r w:rsidRPr="002D2EC9">
        <w:rPr>
          <w:rFonts w:ascii="Helvetica" w:eastAsia="Times New Roman" w:hAnsi="Helvetica" w:cs="Arial"/>
          <w:color w:val="000000"/>
          <w:sz w:val="20"/>
          <w:szCs w:val="20"/>
        </w:rPr>
        <w:t xml:space="preserve">, N., Koch, E., </w:t>
      </w:r>
      <w:proofErr w:type="spellStart"/>
      <w:r w:rsidRPr="002D2EC9">
        <w:rPr>
          <w:rFonts w:ascii="Helvetica" w:eastAsia="Times New Roman" w:hAnsi="Helvetica" w:cs="Arial"/>
          <w:color w:val="000000"/>
          <w:sz w:val="20"/>
          <w:szCs w:val="20"/>
        </w:rPr>
        <w:t>Aasa</w:t>
      </w:r>
      <w:proofErr w:type="spellEnd"/>
      <w:r w:rsidRPr="002D2EC9">
        <w:rPr>
          <w:rFonts w:ascii="Helvetica" w:eastAsia="Times New Roman" w:hAnsi="Helvetica" w:cs="Arial"/>
          <w:color w:val="000000"/>
          <w:sz w:val="20"/>
          <w:szCs w:val="20"/>
        </w:rPr>
        <w:t xml:space="preserve">, A., </w:t>
      </w:r>
      <w:proofErr w:type="spellStart"/>
      <w:r w:rsidRPr="002D2EC9">
        <w:rPr>
          <w:rFonts w:ascii="Helvetica" w:eastAsia="Times New Roman" w:hAnsi="Helvetica" w:cs="Arial"/>
          <w:color w:val="000000"/>
          <w:sz w:val="20"/>
          <w:szCs w:val="20"/>
        </w:rPr>
        <w:t>Ahas</w:t>
      </w:r>
      <w:proofErr w:type="spellEnd"/>
      <w:r w:rsidRPr="002D2EC9">
        <w:rPr>
          <w:rFonts w:ascii="Helvetica" w:eastAsia="Times New Roman" w:hAnsi="Helvetica" w:cs="Arial"/>
          <w:color w:val="000000"/>
          <w:sz w:val="20"/>
          <w:szCs w:val="20"/>
        </w:rPr>
        <w:t xml:space="preserve">, R., </w:t>
      </w:r>
      <w:proofErr w:type="spellStart"/>
      <w:r w:rsidRPr="002D2EC9">
        <w:rPr>
          <w:rFonts w:ascii="Helvetica" w:eastAsia="Times New Roman" w:hAnsi="Helvetica" w:cs="Arial"/>
          <w:color w:val="000000"/>
          <w:sz w:val="20"/>
          <w:szCs w:val="20"/>
        </w:rPr>
        <w:t>Alm-Kübler</w:t>
      </w:r>
      <w:proofErr w:type="spellEnd"/>
      <w:r w:rsidRPr="002D2EC9">
        <w:rPr>
          <w:rFonts w:ascii="Helvetica" w:eastAsia="Times New Roman" w:hAnsi="Helvetica" w:cs="Arial"/>
          <w:color w:val="000000"/>
          <w:sz w:val="20"/>
          <w:szCs w:val="20"/>
        </w:rPr>
        <w:t xml:space="preserve">, K., </w:t>
      </w:r>
      <w:proofErr w:type="spellStart"/>
      <w:r w:rsidRPr="002D2EC9">
        <w:rPr>
          <w:rFonts w:ascii="Helvetica" w:eastAsia="Times New Roman" w:hAnsi="Helvetica" w:cs="Arial"/>
          <w:color w:val="000000"/>
          <w:sz w:val="20"/>
          <w:szCs w:val="20"/>
        </w:rPr>
        <w:t>Bissolli</w:t>
      </w:r>
      <w:proofErr w:type="spellEnd"/>
      <w:r w:rsidRPr="002D2EC9">
        <w:rPr>
          <w:rFonts w:ascii="Helvetica" w:eastAsia="Times New Roman" w:hAnsi="Helvetica" w:cs="Arial"/>
          <w:color w:val="000000"/>
          <w:sz w:val="20"/>
          <w:szCs w:val="20"/>
        </w:rPr>
        <w:t xml:space="preserve">, P., </w:t>
      </w:r>
      <w:proofErr w:type="spellStart"/>
      <w:r w:rsidRPr="002D2EC9">
        <w:rPr>
          <w:rFonts w:ascii="Helvetica" w:eastAsia="Times New Roman" w:hAnsi="Helvetica" w:cs="Arial"/>
          <w:color w:val="000000"/>
          <w:sz w:val="20"/>
          <w:szCs w:val="20"/>
        </w:rPr>
        <w:t>Braslavská</w:t>
      </w:r>
      <w:proofErr w:type="spellEnd"/>
      <w:r w:rsidRPr="002D2EC9">
        <w:rPr>
          <w:rFonts w:ascii="Helvetica" w:eastAsia="Times New Roman" w:hAnsi="Helvetica" w:cs="Arial"/>
          <w:color w:val="000000"/>
          <w:sz w:val="20"/>
          <w:szCs w:val="20"/>
        </w:rPr>
        <w:t xml:space="preserve">, O., </w:t>
      </w:r>
      <w:proofErr w:type="spellStart"/>
      <w:r w:rsidRPr="002D2EC9">
        <w:rPr>
          <w:rFonts w:ascii="Helvetica" w:eastAsia="Times New Roman" w:hAnsi="Helvetica" w:cs="Arial"/>
          <w:color w:val="000000"/>
          <w:sz w:val="20"/>
          <w:szCs w:val="20"/>
        </w:rPr>
        <w:t>Briede</w:t>
      </w:r>
      <w:proofErr w:type="spellEnd"/>
      <w:r w:rsidRPr="002D2EC9">
        <w:rPr>
          <w:rFonts w:ascii="Helvetica" w:eastAsia="Times New Roman" w:hAnsi="Helvetica" w:cs="Arial"/>
          <w:color w:val="000000"/>
          <w:sz w:val="20"/>
          <w:szCs w:val="20"/>
        </w:rPr>
        <w:t>, A. and others</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 xml:space="preserve">European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response to climate change matches the warming pattern</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Global change biology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2006</w:t>
      </w:r>
      <w:proofErr w:type="gramEnd"/>
      <w:r w:rsidRPr="002D2EC9">
        <w:rPr>
          <w:rFonts w:ascii="Helvetica" w:eastAsia="Times New Roman" w:hAnsi="Helvetica" w:cs="Arial"/>
          <w:color w:val="000000"/>
          <w:sz w:val="20"/>
          <w:szCs w:val="20"/>
        </w:rPr>
        <w:t>, Vol. 12(10), pp. 1969-1976</w:t>
      </w:r>
      <w:r w:rsidR="00F969CD" w:rsidRPr="002D2EC9">
        <w:rPr>
          <w:rFonts w:ascii="Helvetica" w:eastAsia="Times New Roman" w:hAnsi="Helvetica" w:cs="Arial"/>
          <w:color w:val="000000"/>
          <w:sz w:val="20"/>
          <w:szCs w:val="20"/>
        </w:rPr>
        <w:t>.</w:t>
      </w:r>
    </w:p>
    <w:p w14:paraId="2A42DCDE" w14:textId="77777777" w:rsidR="00F969CD" w:rsidRPr="002D2EC9" w:rsidRDefault="00F969CD" w:rsidP="00F969CD">
      <w:pPr>
        <w:rPr>
          <w:rFonts w:ascii="Helvetica" w:eastAsia="Times New Roman" w:hAnsi="Helvetica" w:cs="Arial"/>
          <w:color w:val="000000"/>
          <w:sz w:val="20"/>
          <w:szCs w:val="20"/>
        </w:rPr>
      </w:pPr>
    </w:p>
    <w:p w14:paraId="6B46F735" w14:textId="56A88960" w:rsidR="00F969CD" w:rsidRPr="002D2EC9" w:rsidRDefault="00117F8B" w:rsidP="00F969CD">
      <w:pPr>
        <w:rPr>
          <w:rFonts w:ascii="Helvetica" w:eastAsia="Times New Roman" w:hAnsi="Helvetica" w:cs="Arial"/>
          <w:color w:val="000000"/>
          <w:sz w:val="20"/>
          <w:szCs w:val="20"/>
        </w:rPr>
      </w:pPr>
      <w:proofErr w:type="gramStart"/>
      <w:r w:rsidRPr="002D2EC9">
        <w:rPr>
          <w:rFonts w:ascii="Helvetica" w:eastAsia="Times New Roman" w:hAnsi="Helvetica" w:cs="Arial"/>
          <w:color w:val="000000"/>
          <w:sz w:val="20"/>
          <w:szCs w:val="20"/>
        </w:rPr>
        <w:t>Miller-Rushing</w:t>
      </w:r>
      <w:proofErr w:type="gramEnd"/>
      <w:r w:rsidRPr="002D2EC9">
        <w:rPr>
          <w:rFonts w:ascii="Helvetica" w:eastAsia="Times New Roman" w:hAnsi="Helvetica" w:cs="Arial"/>
          <w:color w:val="000000"/>
          <w:sz w:val="20"/>
          <w:szCs w:val="20"/>
        </w:rPr>
        <w:t xml:space="preserve">, A. J., </w:t>
      </w:r>
      <w:proofErr w:type="spellStart"/>
      <w:r w:rsidRPr="002D2EC9">
        <w:rPr>
          <w:rFonts w:ascii="Helvetica" w:eastAsia="Times New Roman" w:hAnsi="Helvetica" w:cs="Arial"/>
          <w:color w:val="000000"/>
          <w:sz w:val="20"/>
          <w:szCs w:val="20"/>
        </w:rPr>
        <w:t>Høye</w:t>
      </w:r>
      <w:proofErr w:type="spellEnd"/>
      <w:r w:rsidRPr="002D2EC9">
        <w:rPr>
          <w:rFonts w:ascii="Helvetica" w:eastAsia="Times New Roman" w:hAnsi="Helvetica" w:cs="Arial"/>
          <w:color w:val="000000"/>
          <w:sz w:val="20"/>
          <w:szCs w:val="20"/>
        </w:rPr>
        <w:t>, T. T., Inouye, D. W. and Post, E.</w:t>
      </w:r>
      <w:r w:rsidR="00F969CD"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i/>
          <w:iCs/>
          <w:color w:val="000000"/>
          <w:sz w:val="20"/>
          <w:szCs w:val="20"/>
        </w:rPr>
        <w:t xml:space="preserve">The effects of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mismatches on demography</w:t>
      </w:r>
      <w:r w:rsidR="00171F9A" w:rsidRPr="002D2EC9">
        <w:rPr>
          <w:rFonts w:ascii="Helvetica" w:eastAsia="Times New Roman" w:hAnsi="Helvetica" w:cs="Arial"/>
          <w:color w:val="000000"/>
          <w:sz w:val="20"/>
          <w:szCs w:val="20"/>
        </w:rPr>
        <w:t>.</w:t>
      </w:r>
      <w:proofErr w:type="gramEnd"/>
      <w:r w:rsidR="00171F9A"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Philosophical Transactions of the Royal Society B: Biological Sciences</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2010</w:t>
      </w:r>
      <w:proofErr w:type="gramEnd"/>
      <w:r w:rsidRPr="002D2EC9">
        <w:rPr>
          <w:rFonts w:ascii="Helvetica" w:eastAsia="Times New Roman" w:hAnsi="Helvetica" w:cs="Arial"/>
          <w:color w:val="000000"/>
          <w:sz w:val="20"/>
          <w:szCs w:val="20"/>
        </w:rPr>
        <w:t>, Vol. 365(1555), pp. 3177-3186</w:t>
      </w:r>
      <w:r w:rsidR="00F969CD" w:rsidRPr="002D2EC9">
        <w:rPr>
          <w:rFonts w:ascii="Helvetica" w:eastAsia="Times New Roman" w:hAnsi="Helvetica" w:cs="Arial"/>
          <w:color w:val="000000"/>
          <w:sz w:val="20"/>
          <w:szCs w:val="20"/>
        </w:rPr>
        <w:t>.</w:t>
      </w:r>
    </w:p>
    <w:p w14:paraId="5E2DBD7A" w14:textId="77777777" w:rsidR="00F969CD" w:rsidRPr="002D2EC9" w:rsidRDefault="00F969CD" w:rsidP="00F969CD">
      <w:pPr>
        <w:rPr>
          <w:rFonts w:ascii="Helvetica" w:eastAsia="Times New Roman" w:hAnsi="Helvetica" w:cs="Arial"/>
          <w:color w:val="000000"/>
          <w:sz w:val="20"/>
          <w:szCs w:val="20"/>
        </w:rPr>
      </w:pPr>
    </w:p>
    <w:p w14:paraId="28961619" w14:textId="4C3B503C" w:rsidR="00F969CD" w:rsidRPr="002D2EC9" w:rsidRDefault="00117F8B" w:rsidP="00F969CD">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Mouquet</w:t>
      </w:r>
      <w:proofErr w:type="spellEnd"/>
      <w:r w:rsidRPr="002D2EC9">
        <w:rPr>
          <w:rFonts w:ascii="Helvetica" w:eastAsia="Times New Roman" w:hAnsi="Helvetica" w:cs="Arial"/>
          <w:color w:val="000000"/>
          <w:sz w:val="20"/>
          <w:szCs w:val="20"/>
        </w:rPr>
        <w:t xml:space="preserve">, N., </w:t>
      </w:r>
      <w:proofErr w:type="spellStart"/>
      <w:r w:rsidRPr="002D2EC9">
        <w:rPr>
          <w:rFonts w:ascii="Helvetica" w:eastAsia="Times New Roman" w:hAnsi="Helvetica" w:cs="Arial"/>
          <w:color w:val="000000"/>
          <w:sz w:val="20"/>
          <w:szCs w:val="20"/>
        </w:rPr>
        <w:t>Lagadeuc</w:t>
      </w:r>
      <w:proofErr w:type="spellEnd"/>
      <w:r w:rsidRPr="002D2EC9">
        <w:rPr>
          <w:rFonts w:ascii="Helvetica" w:eastAsia="Times New Roman" w:hAnsi="Helvetica" w:cs="Arial"/>
          <w:color w:val="000000"/>
          <w:sz w:val="20"/>
          <w:szCs w:val="20"/>
        </w:rPr>
        <w:t xml:space="preserve">, Y., </w:t>
      </w:r>
      <w:proofErr w:type="spellStart"/>
      <w:r w:rsidRPr="002D2EC9">
        <w:rPr>
          <w:rFonts w:ascii="Helvetica" w:eastAsia="Times New Roman" w:hAnsi="Helvetica" w:cs="Arial"/>
          <w:color w:val="000000"/>
          <w:sz w:val="20"/>
          <w:szCs w:val="20"/>
        </w:rPr>
        <w:t>Devictor</w:t>
      </w:r>
      <w:proofErr w:type="spellEnd"/>
      <w:r w:rsidRPr="002D2EC9">
        <w:rPr>
          <w:rFonts w:ascii="Helvetica" w:eastAsia="Times New Roman" w:hAnsi="Helvetica" w:cs="Arial"/>
          <w:color w:val="000000"/>
          <w:sz w:val="20"/>
          <w:szCs w:val="20"/>
        </w:rPr>
        <w:t xml:space="preserve">, V., Doyen, L., </w:t>
      </w:r>
      <w:proofErr w:type="spellStart"/>
      <w:r w:rsidRPr="002D2EC9">
        <w:rPr>
          <w:rFonts w:ascii="Helvetica" w:eastAsia="Times New Roman" w:hAnsi="Helvetica" w:cs="Arial"/>
          <w:color w:val="000000"/>
          <w:sz w:val="20"/>
          <w:szCs w:val="20"/>
        </w:rPr>
        <w:t>Duputié</w:t>
      </w:r>
      <w:proofErr w:type="spellEnd"/>
      <w:r w:rsidRPr="002D2EC9">
        <w:rPr>
          <w:rFonts w:ascii="Helvetica" w:eastAsia="Times New Roman" w:hAnsi="Helvetica" w:cs="Arial"/>
          <w:color w:val="000000"/>
          <w:sz w:val="20"/>
          <w:szCs w:val="20"/>
        </w:rPr>
        <w:t xml:space="preserve">, A., </w:t>
      </w:r>
      <w:proofErr w:type="spellStart"/>
      <w:r w:rsidRPr="002D2EC9">
        <w:rPr>
          <w:rFonts w:ascii="Helvetica" w:eastAsia="Times New Roman" w:hAnsi="Helvetica" w:cs="Arial"/>
          <w:color w:val="000000"/>
          <w:sz w:val="20"/>
          <w:szCs w:val="20"/>
        </w:rPr>
        <w:t>Eveillard</w:t>
      </w:r>
      <w:proofErr w:type="spellEnd"/>
      <w:r w:rsidRPr="002D2EC9">
        <w:rPr>
          <w:rFonts w:ascii="Helvetica" w:eastAsia="Times New Roman" w:hAnsi="Helvetica" w:cs="Arial"/>
          <w:color w:val="000000"/>
          <w:sz w:val="20"/>
          <w:szCs w:val="20"/>
        </w:rPr>
        <w:t xml:space="preserve">, D., Faure, D., </w:t>
      </w:r>
      <w:proofErr w:type="spellStart"/>
      <w:r w:rsidRPr="002D2EC9">
        <w:rPr>
          <w:rFonts w:ascii="Helvetica" w:eastAsia="Times New Roman" w:hAnsi="Helvetica" w:cs="Arial"/>
          <w:color w:val="000000"/>
          <w:sz w:val="20"/>
          <w:szCs w:val="20"/>
        </w:rPr>
        <w:t>Garnier</w:t>
      </w:r>
      <w:proofErr w:type="spellEnd"/>
      <w:r w:rsidRPr="002D2EC9">
        <w:rPr>
          <w:rFonts w:ascii="Helvetica" w:eastAsia="Times New Roman" w:hAnsi="Helvetica" w:cs="Arial"/>
          <w:color w:val="000000"/>
          <w:sz w:val="20"/>
          <w:szCs w:val="20"/>
        </w:rPr>
        <w:t xml:space="preserve">, E., </w:t>
      </w:r>
      <w:proofErr w:type="spellStart"/>
      <w:r w:rsidRPr="002D2EC9">
        <w:rPr>
          <w:rFonts w:ascii="Helvetica" w:eastAsia="Times New Roman" w:hAnsi="Helvetica" w:cs="Arial"/>
          <w:color w:val="000000"/>
          <w:sz w:val="20"/>
          <w:szCs w:val="20"/>
        </w:rPr>
        <w:t>Gimenez</w:t>
      </w:r>
      <w:proofErr w:type="spellEnd"/>
      <w:r w:rsidRPr="002D2EC9">
        <w:rPr>
          <w:rFonts w:ascii="Helvetica" w:eastAsia="Times New Roman" w:hAnsi="Helvetica" w:cs="Arial"/>
          <w:color w:val="000000"/>
          <w:sz w:val="20"/>
          <w:szCs w:val="20"/>
        </w:rPr>
        <w:t xml:space="preserve">, O., </w:t>
      </w:r>
      <w:proofErr w:type="spellStart"/>
      <w:r w:rsidRPr="002D2EC9">
        <w:rPr>
          <w:rFonts w:ascii="Helvetica" w:eastAsia="Times New Roman" w:hAnsi="Helvetica" w:cs="Arial"/>
          <w:color w:val="000000"/>
          <w:sz w:val="20"/>
          <w:szCs w:val="20"/>
        </w:rPr>
        <w:t>Huneman</w:t>
      </w:r>
      <w:proofErr w:type="spellEnd"/>
      <w:r w:rsidRPr="002D2EC9">
        <w:rPr>
          <w:rFonts w:ascii="Helvetica" w:eastAsia="Times New Roman" w:hAnsi="Helvetica" w:cs="Arial"/>
          <w:color w:val="000000"/>
          <w:sz w:val="20"/>
          <w:szCs w:val="20"/>
        </w:rPr>
        <w:t>, P. and others</w:t>
      </w:r>
      <w:r w:rsidR="00F969CD"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i/>
          <w:iCs/>
          <w:color w:val="000000"/>
          <w:sz w:val="20"/>
          <w:szCs w:val="20"/>
        </w:rPr>
        <w:t>Predictive ecology in a changing world</w:t>
      </w:r>
      <w:r w:rsidR="00F969CD" w:rsidRPr="002D2EC9">
        <w:rPr>
          <w:rFonts w:ascii="Helvetica" w:eastAsia="Times New Roman" w:hAnsi="Helvetica" w:cs="Arial"/>
          <w:color w:val="000000"/>
          <w:sz w:val="20"/>
          <w:szCs w:val="20"/>
        </w:rPr>
        <w:t>.</w:t>
      </w:r>
      <w:proofErr w:type="gramEnd"/>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Journal of Applied Ecology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2015</w:t>
      </w:r>
      <w:proofErr w:type="gramEnd"/>
      <w:r w:rsidRPr="002D2EC9">
        <w:rPr>
          <w:rFonts w:ascii="Helvetica" w:eastAsia="Times New Roman" w:hAnsi="Helvetica" w:cs="Arial"/>
          <w:color w:val="000000"/>
          <w:sz w:val="20"/>
          <w:szCs w:val="20"/>
        </w:rPr>
        <w:t>, Vol. 52(5), pp. 1293-1310</w:t>
      </w:r>
      <w:r w:rsidR="00F969CD" w:rsidRPr="002D2EC9">
        <w:rPr>
          <w:rFonts w:ascii="Helvetica" w:eastAsia="Times New Roman" w:hAnsi="Helvetica" w:cs="Arial"/>
          <w:color w:val="000000"/>
          <w:sz w:val="20"/>
          <w:szCs w:val="20"/>
        </w:rPr>
        <w:t>.</w:t>
      </w:r>
    </w:p>
    <w:p w14:paraId="407E1F44" w14:textId="77777777" w:rsidR="00F969CD" w:rsidRPr="002D2EC9" w:rsidRDefault="00F969CD" w:rsidP="00F969CD">
      <w:pPr>
        <w:rPr>
          <w:rFonts w:ascii="Helvetica" w:eastAsia="Times New Roman" w:hAnsi="Helvetica" w:cs="Arial"/>
          <w:color w:val="000000"/>
          <w:sz w:val="20"/>
          <w:szCs w:val="20"/>
        </w:rPr>
      </w:pPr>
    </w:p>
    <w:p w14:paraId="3BFEE355" w14:textId="1A81E085" w:rsidR="00F969CD" w:rsidRPr="002D2EC9" w:rsidRDefault="00117F8B" w:rsidP="00F969CD">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Nakazawa</w:t>
      </w:r>
      <w:proofErr w:type="spellEnd"/>
      <w:r w:rsidRPr="002D2EC9">
        <w:rPr>
          <w:rFonts w:ascii="Helvetica" w:eastAsia="Times New Roman" w:hAnsi="Helvetica" w:cs="Arial"/>
          <w:color w:val="000000"/>
          <w:sz w:val="20"/>
          <w:szCs w:val="20"/>
        </w:rPr>
        <w:t xml:space="preserve">, T. and </w:t>
      </w:r>
      <w:proofErr w:type="spellStart"/>
      <w:r w:rsidRPr="002D2EC9">
        <w:rPr>
          <w:rFonts w:ascii="Helvetica" w:eastAsia="Times New Roman" w:hAnsi="Helvetica" w:cs="Arial"/>
          <w:color w:val="000000"/>
          <w:sz w:val="20"/>
          <w:szCs w:val="20"/>
        </w:rPr>
        <w:t>Doi</w:t>
      </w:r>
      <w:proofErr w:type="spellEnd"/>
      <w:r w:rsidRPr="002D2EC9">
        <w:rPr>
          <w:rFonts w:ascii="Helvetica" w:eastAsia="Times New Roman" w:hAnsi="Helvetica" w:cs="Arial"/>
          <w:color w:val="000000"/>
          <w:sz w:val="20"/>
          <w:szCs w:val="20"/>
        </w:rPr>
        <w:t>, H.</w:t>
      </w:r>
      <w:r w:rsidR="00F969CD"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i/>
          <w:iCs/>
          <w:color w:val="000000"/>
          <w:sz w:val="20"/>
          <w:szCs w:val="20"/>
        </w:rPr>
        <w:t>A perspective on match/mismatch of phenology in community contexts</w:t>
      </w:r>
      <w:r w:rsidR="00F969CD" w:rsidRPr="002D2EC9">
        <w:rPr>
          <w:rFonts w:ascii="Helvetica" w:eastAsia="Times New Roman" w:hAnsi="Helvetica" w:cs="Arial"/>
          <w:color w:val="000000"/>
          <w:sz w:val="20"/>
          <w:szCs w:val="20"/>
        </w:rPr>
        <w:t>.</w:t>
      </w:r>
      <w:proofErr w:type="gramEnd"/>
      <w:r w:rsidR="00F969CD"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Oikos</w:t>
      </w:r>
      <w:proofErr w:type="spellEnd"/>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2012</w:t>
      </w:r>
      <w:proofErr w:type="gramEnd"/>
      <w:r w:rsidRPr="002D2EC9">
        <w:rPr>
          <w:rFonts w:ascii="Helvetica" w:eastAsia="Times New Roman" w:hAnsi="Helvetica" w:cs="Arial"/>
          <w:color w:val="000000"/>
          <w:sz w:val="20"/>
          <w:szCs w:val="20"/>
        </w:rPr>
        <w:t>, Vol. 121(4), pp. 489-495</w:t>
      </w:r>
      <w:r w:rsidR="00F969CD" w:rsidRPr="002D2EC9">
        <w:rPr>
          <w:rFonts w:ascii="Helvetica" w:eastAsia="Times New Roman" w:hAnsi="Helvetica" w:cs="Arial"/>
          <w:color w:val="000000"/>
          <w:sz w:val="20"/>
          <w:szCs w:val="20"/>
        </w:rPr>
        <w:t>.</w:t>
      </w:r>
    </w:p>
    <w:p w14:paraId="4CA483CC" w14:textId="77777777" w:rsidR="00F969CD" w:rsidRPr="002D2EC9" w:rsidRDefault="00F969CD" w:rsidP="00F969CD">
      <w:pPr>
        <w:rPr>
          <w:rFonts w:ascii="Helvetica" w:eastAsia="Times New Roman" w:hAnsi="Helvetica" w:cs="Arial"/>
          <w:color w:val="000000"/>
          <w:sz w:val="20"/>
          <w:szCs w:val="20"/>
        </w:rPr>
      </w:pPr>
    </w:p>
    <w:p w14:paraId="18E1DFC8" w14:textId="038F162D" w:rsidR="00117F8B"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O'Connor, M. I., Selig, E. R., </w:t>
      </w:r>
      <w:proofErr w:type="spellStart"/>
      <w:r w:rsidRPr="002D2EC9">
        <w:rPr>
          <w:rFonts w:ascii="Helvetica" w:eastAsia="Times New Roman" w:hAnsi="Helvetica" w:cs="Arial"/>
          <w:color w:val="000000"/>
          <w:sz w:val="20"/>
          <w:szCs w:val="20"/>
        </w:rPr>
        <w:t>Pinsky</w:t>
      </w:r>
      <w:proofErr w:type="spellEnd"/>
      <w:r w:rsidRPr="002D2EC9">
        <w:rPr>
          <w:rFonts w:ascii="Helvetica" w:eastAsia="Times New Roman" w:hAnsi="Helvetica" w:cs="Arial"/>
          <w:color w:val="000000"/>
          <w:sz w:val="20"/>
          <w:szCs w:val="20"/>
        </w:rPr>
        <w:t xml:space="preserve">, M. L. and </w:t>
      </w:r>
      <w:proofErr w:type="spellStart"/>
      <w:r w:rsidRPr="002D2EC9">
        <w:rPr>
          <w:rFonts w:ascii="Helvetica" w:eastAsia="Times New Roman" w:hAnsi="Helvetica" w:cs="Arial"/>
          <w:color w:val="000000"/>
          <w:sz w:val="20"/>
          <w:szCs w:val="20"/>
        </w:rPr>
        <w:t>Altermatt</w:t>
      </w:r>
      <w:proofErr w:type="spellEnd"/>
      <w:r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F.</w:t>
      </w:r>
      <w:r w:rsidRPr="002D2EC9">
        <w:rPr>
          <w:rFonts w:ascii="Helvetica" w:eastAsia="Times New Roman" w:hAnsi="Helvetica" w:cs="Arial"/>
          <w:i/>
          <w:iCs/>
          <w:color w:val="000000"/>
          <w:sz w:val="20"/>
          <w:szCs w:val="20"/>
        </w:rPr>
        <w:t>Toward</w:t>
      </w:r>
      <w:proofErr w:type="spellEnd"/>
      <w:r w:rsidRPr="002D2EC9">
        <w:rPr>
          <w:rFonts w:ascii="Helvetica" w:eastAsia="Times New Roman" w:hAnsi="Helvetica" w:cs="Arial"/>
          <w:i/>
          <w:iCs/>
          <w:color w:val="000000"/>
          <w:sz w:val="20"/>
          <w:szCs w:val="20"/>
        </w:rPr>
        <w:t xml:space="preserve"> a conceptual synthesis for climate change responses</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Global Ecology and Biogeography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2012</w:t>
      </w:r>
      <w:proofErr w:type="gramEnd"/>
      <w:r w:rsidRPr="002D2EC9">
        <w:rPr>
          <w:rFonts w:ascii="Helvetica" w:eastAsia="Times New Roman" w:hAnsi="Helvetica" w:cs="Arial"/>
          <w:color w:val="000000"/>
          <w:sz w:val="20"/>
          <w:szCs w:val="20"/>
        </w:rPr>
        <w:t>, Vol. 21(7), pp. 693-703</w:t>
      </w:r>
    </w:p>
    <w:p w14:paraId="38B1DC40" w14:textId="77777777" w:rsidR="00A171EC" w:rsidRPr="002D2EC9" w:rsidRDefault="00A171EC" w:rsidP="00A171EC">
      <w:pPr>
        <w:rPr>
          <w:rFonts w:ascii="Helvetica" w:eastAsia="Times New Roman" w:hAnsi="Helvetica" w:cs="Arial"/>
          <w:color w:val="000000"/>
          <w:sz w:val="20"/>
          <w:szCs w:val="20"/>
        </w:rPr>
      </w:pPr>
    </w:p>
    <w:p w14:paraId="7CED6319" w14:textId="7EE2206C" w:rsidR="00117F8B" w:rsidRPr="002D2EC9" w:rsidRDefault="00117F8B" w:rsidP="00A171E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Ovaskainen</w:t>
      </w:r>
      <w:proofErr w:type="spellEnd"/>
      <w:r w:rsidRPr="002D2EC9">
        <w:rPr>
          <w:rFonts w:ascii="Helvetica" w:eastAsia="Times New Roman" w:hAnsi="Helvetica" w:cs="Arial"/>
          <w:color w:val="000000"/>
          <w:sz w:val="20"/>
          <w:szCs w:val="20"/>
        </w:rPr>
        <w:t xml:space="preserve">, O., </w:t>
      </w:r>
      <w:proofErr w:type="spellStart"/>
      <w:r w:rsidRPr="002D2EC9">
        <w:rPr>
          <w:rFonts w:ascii="Helvetica" w:eastAsia="Times New Roman" w:hAnsi="Helvetica" w:cs="Arial"/>
          <w:color w:val="000000"/>
          <w:sz w:val="20"/>
          <w:szCs w:val="20"/>
        </w:rPr>
        <w:t>Skorokhodova</w:t>
      </w:r>
      <w:proofErr w:type="spellEnd"/>
      <w:r w:rsidRPr="002D2EC9">
        <w:rPr>
          <w:rFonts w:ascii="Helvetica" w:eastAsia="Times New Roman" w:hAnsi="Helvetica" w:cs="Arial"/>
          <w:color w:val="000000"/>
          <w:sz w:val="20"/>
          <w:szCs w:val="20"/>
        </w:rPr>
        <w:t xml:space="preserve">, S., </w:t>
      </w:r>
      <w:proofErr w:type="spellStart"/>
      <w:r w:rsidRPr="002D2EC9">
        <w:rPr>
          <w:rFonts w:ascii="Helvetica" w:eastAsia="Times New Roman" w:hAnsi="Helvetica" w:cs="Arial"/>
          <w:color w:val="000000"/>
          <w:sz w:val="20"/>
          <w:szCs w:val="20"/>
        </w:rPr>
        <w:t>Yakovleva</w:t>
      </w:r>
      <w:proofErr w:type="spellEnd"/>
      <w:r w:rsidRPr="002D2EC9">
        <w:rPr>
          <w:rFonts w:ascii="Helvetica" w:eastAsia="Times New Roman" w:hAnsi="Helvetica" w:cs="Arial"/>
          <w:color w:val="000000"/>
          <w:sz w:val="20"/>
          <w:szCs w:val="20"/>
        </w:rPr>
        <w:t xml:space="preserve">, M., </w:t>
      </w:r>
      <w:proofErr w:type="spellStart"/>
      <w:r w:rsidRPr="002D2EC9">
        <w:rPr>
          <w:rFonts w:ascii="Helvetica" w:eastAsia="Times New Roman" w:hAnsi="Helvetica" w:cs="Arial"/>
          <w:color w:val="000000"/>
          <w:sz w:val="20"/>
          <w:szCs w:val="20"/>
        </w:rPr>
        <w:t>Sukhov</w:t>
      </w:r>
      <w:proofErr w:type="spellEnd"/>
      <w:r w:rsidRPr="002D2EC9">
        <w:rPr>
          <w:rFonts w:ascii="Helvetica" w:eastAsia="Times New Roman" w:hAnsi="Helvetica" w:cs="Arial"/>
          <w:color w:val="000000"/>
          <w:sz w:val="20"/>
          <w:szCs w:val="20"/>
        </w:rPr>
        <w:t xml:space="preserve">, A., </w:t>
      </w:r>
      <w:proofErr w:type="spellStart"/>
      <w:r w:rsidRPr="002D2EC9">
        <w:rPr>
          <w:rFonts w:ascii="Helvetica" w:eastAsia="Times New Roman" w:hAnsi="Helvetica" w:cs="Arial"/>
          <w:color w:val="000000"/>
          <w:sz w:val="20"/>
          <w:szCs w:val="20"/>
        </w:rPr>
        <w:t>Kutenkov</w:t>
      </w:r>
      <w:proofErr w:type="spellEnd"/>
      <w:r w:rsidRPr="002D2EC9">
        <w:rPr>
          <w:rFonts w:ascii="Helvetica" w:eastAsia="Times New Roman" w:hAnsi="Helvetica" w:cs="Arial"/>
          <w:color w:val="000000"/>
          <w:sz w:val="20"/>
          <w:szCs w:val="20"/>
        </w:rPr>
        <w:t xml:space="preserve">, A., </w:t>
      </w:r>
      <w:proofErr w:type="spellStart"/>
      <w:r w:rsidRPr="002D2EC9">
        <w:rPr>
          <w:rFonts w:ascii="Helvetica" w:eastAsia="Times New Roman" w:hAnsi="Helvetica" w:cs="Arial"/>
          <w:color w:val="000000"/>
          <w:sz w:val="20"/>
          <w:szCs w:val="20"/>
        </w:rPr>
        <w:t>Kutenkova</w:t>
      </w:r>
      <w:proofErr w:type="spellEnd"/>
      <w:r w:rsidRPr="002D2EC9">
        <w:rPr>
          <w:rFonts w:ascii="Helvetica" w:eastAsia="Times New Roman" w:hAnsi="Helvetica" w:cs="Arial"/>
          <w:color w:val="000000"/>
          <w:sz w:val="20"/>
          <w:szCs w:val="20"/>
        </w:rPr>
        <w:t xml:space="preserve">, N., </w:t>
      </w:r>
      <w:proofErr w:type="spellStart"/>
      <w:r w:rsidRPr="002D2EC9">
        <w:rPr>
          <w:rFonts w:ascii="Helvetica" w:eastAsia="Times New Roman" w:hAnsi="Helvetica" w:cs="Arial"/>
          <w:color w:val="000000"/>
          <w:sz w:val="20"/>
          <w:szCs w:val="20"/>
        </w:rPr>
        <w:t>Shcherbakov</w:t>
      </w:r>
      <w:proofErr w:type="spellEnd"/>
      <w:r w:rsidRPr="002D2EC9">
        <w:rPr>
          <w:rFonts w:ascii="Helvetica" w:eastAsia="Times New Roman" w:hAnsi="Helvetica" w:cs="Arial"/>
          <w:color w:val="000000"/>
          <w:sz w:val="20"/>
          <w:szCs w:val="20"/>
        </w:rPr>
        <w:t xml:space="preserve">, A., </w:t>
      </w:r>
      <w:proofErr w:type="spellStart"/>
      <w:r w:rsidRPr="002D2EC9">
        <w:rPr>
          <w:rFonts w:ascii="Helvetica" w:eastAsia="Times New Roman" w:hAnsi="Helvetica" w:cs="Arial"/>
          <w:color w:val="000000"/>
          <w:sz w:val="20"/>
          <w:szCs w:val="20"/>
        </w:rPr>
        <w:t>Meyke</w:t>
      </w:r>
      <w:proofErr w:type="spellEnd"/>
      <w:r w:rsidRPr="002D2EC9">
        <w:rPr>
          <w:rFonts w:ascii="Helvetica" w:eastAsia="Times New Roman" w:hAnsi="Helvetica" w:cs="Arial"/>
          <w:color w:val="000000"/>
          <w:sz w:val="20"/>
          <w:szCs w:val="20"/>
        </w:rPr>
        <w:t>, E. and del Mar Delgado, M.</w:t>
      </w:r>
      <w:r w:rsidR="00A171E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 xml:space="preserve">Community-level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response to climate change</w:t>
      </w:r>
      <w:r w:rsidR="00A171E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Proceedings of the National Academy of Sciences</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2013</w:t>
      </w:r>
      <w:proofErr w:type="gramEnd"/>
      <w:r w:rsidRPr="002D2EC9">
        <w:rPr>
          <w:rFonts w:ascii="Helvetica" w:eastAsia="Times New Roman" w:hAnsi="Helvetica" w:cs="Arial"/>
          <w:color w:val="000000"/>
          <w:sz w:val="20"/>
          <w:szCs w:val="20"/>
        </w:rPr>
        <w:t>, Vol. 110(33), pp. 13434-13439</w:t>
      </w:r>
    </w:p>
    <w:p w14:paraId="7516AA54" w14:textId="77777777" w:rsidR="00A171EC" w:rsidRPr="002D2EC9" w:rsidRDefault="00A171EC" w:rsidP="00A171EC">
      <w:pPr>
        <w:rPr>
          <w:rFonts w:ascii="Helvetica" w:eastAsia="Times New Roman" w:hAnsi="Helvetica" w:cs="Arial"/>
          <w:color w:val="000000"/>
          <w:sz w:val="20"/>
          <w:szCs w:val="20"/>
        </w:rPr>
      </w:pPr>
    </w:p>
    <w:p w14:paraId="6A01138F" w14:textId="2352773E" w:rsidR="00117F8B" w:rsidRPr="002D2EC9"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Philippart</w:t>
      </w:r>
      <w:proofErr w:type="spellEnd"/>
      <w:r w:rsidRPr="002D2EC9">
        <w:rPr>
          <w:rFonts w:ascii="Helvetica" w:eastAsia="Times New Roman" w:hAnsi="Helvetica" w:cs="Arial"/>
          <w:color w:val="000000"/>
          <w:sz w:val="20"/>
          <w:szCs w:val="20"/>
        </w:rPr>
        <w:t xml:space="preserve">, C. J., van </w:t>
      </w:r>
      <w:proofErr w:type="spellStart"/>
      <w:r w:rsidRPr="002D2EC9">
        <w:rPr>
          <w:rFonts w:ascii="Helvetica" w:eastAsia="Times New Roman" w:hAnsi="Helvetica" w:cs="Arial"/>
          <w:color w:val="000000"/>
          <w:sz w:val="20"/>
          <w:szCs w:val="20"/>
        </w:rPr>
        <w:t>Aken</w:t>
      </w:r>
      <w:proofErr w:type="spellEnd"/>
      <w:r w:rsidRPr="002D2EC9">
        <w:rPr>
          <w:rFonts w:ascii="Helvetica" w:eastAsia="Times New Roman" w:hAnsi="Helvetica" w:cs="Arial"/>
          <w:color w:val="000000"/>
          <w:sz w:val="20"/>
          <w:szCs w:val="20"/>
        </w:rPr>
        <w:t xml:space="preserve">, H. M., </w:t>
      </w:r>
      <w:proofErr w:type="spellStart"/>
      <w:r w:rsidRPr="002D2EC9">
        <w:rPr>
          <w:rFonts w:ascii="Helvetica" w:eastAsia="Times New Roman" w:hAnsi="Helvetica" w:cs="Arial"/>
          <w:color w:val="000000"/>
          <w:sz w:val="20"/>
          <w:szCs w:val="20"/>
        </w:rPr>
        <w:t>Beukema</w:t>
      </w:r>
      <w:proofErr w:type="spellEnd"/>
      <w:r w:rsidRPr="002D2EC9">
        <w:rPr>
          <w:rFonts w:ascii="Helvetica" w:eastAsia="Times New Roman" w:hAnsi="Helvetica" w:cs="Arial"/>
          <w:color w:val="000000"/>
          <w:sz w:val="20"/>
          <w:szCs w:val="20"/>
        </w:rPr>
        <w:t xml:space="preserve">, J. J., </w:t>
      </w:r>
      <w:proofErr w:type="spellStart"/>
      <w:r w:rsidRPr="002D2EC9">
        <w:rPr>
          <w:rFonts w:ascii="Helvetica" w:eastAsia="Times New Roman" w:hAnsi="Helvetica" w:cs="Arial"/>
          <w:color w:val="000000"/>
          <w:sz w:val="20"/>
          <w:szCs w:val="20"/>
        </w:rPr>
        <w:t>Bos</w:t>
      </w:r>
      <w:proofErr w:type="spellEnd"/>
      <w:r w:rsidRPr="002D2EC9">
        <w:rPr>
          <w:rFonts w:ascii="Helvetica" w:eastAsia="Times New Roman" w:hAnsi="Helvetica" w:cs="Arial"/>
          <w:color w:val="000000"/>
          <w:sz w:val="20"/>
          <w:szCs w:val="20"/>
        </w:rPr>
        <w:t xml:space="preserve">, O. G., </w:t>
      </w:r>
      <w:proofErr w:type="spellStart"/>
      <w:r w:rsidRPr="002D2EC9">
        <w:rPr>
          <w:rFonts w:ascii="Helvetica" w:eastAsia="Times New Roman" w:hAnsi="Helvetica" w:cs="Arial"/>
          <w:color w:val="000000"/>
          <w:sz w:val="20"/>
          <w:szCs w:val="20"/>
        </w:rPr>
        <w:t>Cadée</w:t>
      </w:r>
      <w:proofErr w:type="spellEnd"/>
      <w:r w:rsidRPr="002D2EC9">
        <w:rPr>
          <w:rFonts w:ascii="Helvetica" w:eastAsia="Times New Roman" w:hAnsi="Helvetica" w:cs="Arial"/>
          <w:color w:val="000000"/>
          <w:sz w:val="20"/>
          <w:szCs w:val="20"/>
        </w:rPr>
        <w:t xml:space="preserve">, G. C. and Dekker, </w:t>
      </w:r>
      <w:proofErr w:type="spellStart"/>
      <w:r w:rsidRPr="002D2EC9">
        <w:rPr>
          <w:rFonts w:ascii="Helvetica" w:eastAsia="Times New Roman" w:hAnsi="Helvetica" w:cs="Arial"/>
          <w:color w:val="000000"/>
          <w:sz w:val="20"/>
          <w:szCs w:val="20"/>
        </w:rPr>
        <w:t>R.</w:t>
      </w:r>
      <w:r w:rsidRPr="002D2EC9">
        <w:rPr>
          <w:rFonts w:ascii="Helvetica" w:eastAsia="Times New Roman" w:hAnsi="Helvetica" w:cs="Arial"/>
          <w:i/>
          <w:iCs/>
          <w:color w:val="000000"/>
          <w:sz w:val="20"/>
          <w:szCs w:val="20"/>
        </w:rPr>
        <w:t>Climate</w:t>
      </w:r>
      <w:proofErr w:type="spellEnd"/>
      <w:r w:rsidRPr="002D2EC9">
        <w:rPr>
          <w:rFonts w:ascii="Helvetica" w:eastAsia="Times New Roman" w:hAnsi="Helvetica" w:cs="Arial"/>
          <w:i/>
          <w:iCs/>
          <w:color w:val="000000"/>
          <w:sz w:val="20"/>
          <w:szCs w:val="20"/>
        </w:rPr>
        <w:t xml:space="preserve">-related changes in recruitment of the bivalve </w:t>
      </w:r>
      <w:proofErr w:type="spellStart"/>
      <w:r w:rsidRPr="002D2EC9">
        <w:rPr>
          <w:rFonts w:ascii="Helvetica" w:eastAsia="Times New Roman" w:hAnsi="Helvetica" w:cs="Arial"/>
          <w:i/>
          <w:iCs/>
          <w:color w:val="000000"/>
          <w:sz w:val="20"/>
          <w:szCs w:val="20"/>
        </w:rPr>
        <w:t>Macoma</w:t>
      </w:r>
      <w:proofErr w:type="spellEnd"/>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balthica</w:t>
      </w:r>
      <w:proofErr w:type="spellEnd"/>
      <w:r w:rsidR="00A171EC" w:rsidRPr="002D2EC9">
        <w:rPr>
          <w:rFonts w:ascii="Helvetica" w:eastAsia="Times New Roman" w:hAnsi="Helvetica" w:cs="Arial"/>
          <w:i/>
          <w:iCs/>
          <w:color w:val="000000"/>
          <w:sz w:val="20"/>
          <w:szCs w:val="20"/>
        </w:rPr>
        <w:t xml:space="preserve">. </w:t>
      </w:r>
      <w:r w:rsidRPr="002D2EC9">
        <w:rPr>
          <w:rFonts w:ascii="Helvetica" w:eastAsia="Times New Roman" w:hAnsi="Helvetica" w:cs="Arial"/>
          <w:color w:val="000000"/>
          <w:sz w:val="20"/>
          <w:szCs w:val="20"/>
        </w:rPr>
        <w:t>Limnology and Oceanography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2003</w:t>
      </w:r>
      <w:proofErr w:type="gramEnd"/>
      <w:r w:rsidRPr="002D2EC9">
        <w:rPr>
          <w:rFonts w:ascii="Helvetica" w:eastAsia="Times New Roman" w:hAnsi="Helvetica" w:cs="Arial"/>
          <w:color w:val="000000"/>
          <w:sz w:val="20"/>
          <w:szCs w:val="20"/>
        </w:rPr>
        <w:t>, Vol. 48(6), pp. 2171-2185</w:t>
      </w:r>
    </w:p>
    <w:p w14:paraId="6FEECF24" w14:textId="77777777" w:rsidR="002E440C" w:rsidRPr="002D2EC9" w:rsidRDefault="002E440C" w:rsidP="002E440C">
      <w:pPr>
        <w:rPr>
          <w:rFonts w:ascii="Helvetica" w:eastAsia="Times New Roman" w:hAnsi="Helvetica" w:cs="Arial"/>
          <w:color w:val="000000"/>
          <w:sz w:val="20"/>
          <w:szCs w:val="20"/>
        </w:rPr>
      </w:pPr>
    </w:p>
    <w:p w14:paraId="177206E7" w14:textId="0BB78AFB" w:rsidR="002E440C" w:rsidRPr="002D2EC9"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Plard</w:t>
      </w:r>
      <w:proofErr w:type="spellEnd"/>
      <w:r w:rsidRPr="002D2EC9">
        <w:rPr>
          <w:rFonts w:ascii="Helvetica" w:eastAsia="Times New Roman" w:hAnsi="Helvetica" w:cs="Arial"/>
          <w:color w:val="000000"/>
          <w:sz w:val="20"/>
          <w:szCs w:val="20"/>
        </w:rPr>
        <w:t>, F., Gaillard, J</w:t>
      </w:r>
      <w:proofErr w:type="gramStart"/>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M., Coulson, T., </w:t>
      </w:r>
      <w:proofErr w:type="spellStart"/>
      <w:r w:rsidRPr="002D2EC9">
        <w:rPr>
          <w:rFonts w:ascii="Helvetica" w:eastAsia="Times New Roman" w:hAnsi="Helvetica" w:cs="Arial"/>
          <w:color w:val="000000"/>
          <w:sz w:val="20"/>
          <w:szCs w:val="20"/>
        </w:rPr>
        <w:t>Hewison</w:t>
      </w:r>
      <w:proofErr w:type="spellEnd"/>
      <w:r w:rsidRPr="002D2EC9">
        <w:rPr>
          <w:rFonts w:ascii="Helvetica" w:eastAsia="Times New Roman" w:hAnsi="Helvetica" w:cs="Arial"/>
          <w:color w:val="000000"/>
          <w:sz w:val="20"/>
          <w:szCs w:val="20"/>
        </w:rPr>
        <w:t xml:space="preserve">, A. M., Delorme, D., </w:t>
      </w:r>
      <w:proofErr w:type="spellStart"/>
      <w:r w:rsidRPr="002D2EC9">
        <w:rPr>
          <w:rFonts w:ascii="Helvetica" w:eastAsia="Times New Roman" w:hAnsi="Helvetica" w:cs="Arial"/>
          <w:color w:val="000000"/>
          <w:sz w:val="20"/>
          <w:szCs w:val="20"/>
        </w:rPr>
        <w:t>Warnant</w:t>
      </w:r>
      <w:proofErr w:type="spellEnd"/>
      <w:r w:rsidRPr="002D2EC9">
        <w:rPr>
          <w:rFonts w:ascii="Helvetica" w:eastAsia="Times New Roman" w:hAnsi="Helvetica" w:cs="Arial"/>
          <w:color w:val="000000"/>
          <w:sz w:val="20"/>
          <w:szCs w:val="20"/>
        </w:rPr>
        <w:t xml:space="preserve">, C. and </w:t>
      </w:r>
      <w:proofErr w:type="spellStart"/>
      <w:r w:rsidRPr="002D2EC9">
        <w:rPr>
          <w:rFonts w:ascii="Helvetica" w:eastAsia="Times New Roman" w:hAnsi="Helvetica" w:cs="Arial"/>
          <w:color w:val="000000"/>
          <w:sz w:val="20"/>
          <w:szCs w:val="20"/>
        </w:rPr>
        <w:t>Bonenfant</w:t>
      </w:r>
      <w:proofErr w:type="spellEnd"/>
      <w:r w:rsidRPr="002D2EC9">
        <w:rPr>
          <w:rFonts w:ascii="Helvetica" w:eastAsia="Times New Roman" w:hAnsi="Helvetica" w:cs="Arial"/>
          <w:color w:val="000000"/>
          <w:sz w:val="20"/>
          <w:szCs w:val="20"/>
        </w:rPr>
        <w:t>, C.</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Mismatch between birth date and vegetation phenology slows the demography of roe deer</w:t>
      </w:r>
      <w:r w:rsidR="002E440C" w:rsidRPr="002D2EC9">
        <w:rPr>
          <w:rFonts w:ascii="Helvetica" w:eastAsia="Times New Roman" w:hAnsi="Helvetica" w:cs="Arial"/>
          <w:color w:val="000000"/>
          <w:sz w:val="20"/>
          <w:szCs w:val="20"/>
        </w:rPr>
        <w:t xml:space="preserve">. </w:t>
      </w:r>
      <w:proofErr w:type="spellStart"/>
      <w:r w:rsidR="00481A14">
        <w:rPr>
          <w:rFonts w:ascii="Helvetica" w:eastAsia="Times New Roman" w:hAnsi="Helvetica" w:cs="Arial"/>
          <w:color w:val="000000"/>
          <w:sz w:val="20"/>
          <w:szCs w:val="20"/>
        </w:rPr>
        <w:t>PLoS</w:t>
      </w:r>
      <w:proofErr w:type="spellEnd"/>
      <w:r w:rsidR="00481A14">
        <w:rPr>
          <w:rFonts w:ascii="Helvetica" w:eastAsia="Times New Roman" w:hAnsi="Helvetica" w:cs="Arial"/>
          <w:color w:val="000000"/>
          <w:sz w:val="20"/>
          <w:szCs w:val="20"/>
        </w:rPr>
        <w:t xml:space="preserve"> biology</w:t>
      </w:r>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12(4), pp. e1001828</w:t>
      </w:r>
    </w:p>
    <w:p w14:paraId="6798C191" w14:textId="77777777" w:rsidR="002E440C" w:rsidRPr="002D2EC9" w:rsidRDefault="002E440C" w:rsidP="002E440C">
      <w:pPr>
        <w:rPr>
          <w:rFonts w:ascii="Helvetica" w:eastAsia="Times New Roman" w:hAnsi="Helvetica" w:cs="Arial"/>
          <w:color w:val="000000"/>
          <w:sz w:val="20"/>
          <w:szCs w:val="20"/>
        </w:rPr>
      </w:pPr>
    </w:p>
    <w:p w14:paraId="786AACFA" w14:textId="77777777" w:rsidR="002E440C" w:rsidRPr="002D2EC9" w:rsidRDefault="002E440C"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Post, E. and </w:t>
      </w:r>
      <w:proofErr w:type="spellStart"/>
      <w:r w:rsidRPr="002D2EC9">
        <w:rPr>
          <w:rFonts w:ascii="Helvetica" w:eastAsia="Times New Roman" w:hAnsi="Helvetica" w:cs="Arial"/>
          <w:color w:val="000000"/>
          <w:sz w:val="20"/>
          <w:szCs w:val="20"/>
        </w:rPr>
        <w:t>Forchhammer</w:t>
      </w:r>
      <w:proofErr w:type="spellEnd"/>
      <w:r w:rsidRPr="002D2EC9">
        <w:rPr>
          <w:rFonts w:ascii="Helvetica" w:eastAsia="Times New Roman" w:hAnsi="Helvetica" w:cs="Arial"/>
          <w:color w:val="000000"/>
          <w:sz w:val="20"/>
          <w:szCs w:val="20"/>
        </w:rPr>
        <w:t xml:space="preserve">, M. C. </w:t>
      </w:r>
      <w:r w:rsidR="00117F8B" w:rsidRPr="002D2EC9">
        <w:rPr>
          <w:rFonts w:ascii="Helvetica" w:eastAsia="Times New Roman" w:hAnsi="Helvetica" w:cs="Arial"/>
          <w:i/>
          <w:iCs/>
          <w:color w:val="000000"/>
          <w:sz w:val="20"/>
          <w:szCs w:val="20"/>
        </w:rPr>
        <w:t>Climate change reduces reproductive success of an Arctic herbivore through trophic mismatch</w:t>
      </w:r>
      <w:r w:rsidRPr="002D2EC9">
        <w:rPr>
          <w:rFonts w:ascii="Helvetica" w:eastAsia="Times New Roman" w:hAnsi="Helvetica" w:cs="Arial"/>
          <w:color w:val="000000"/>
          <w:sz w:val="20"/>
          <w:szCs w:val="20"/>
        </w:rPr>
        <w:t xml:space="preserve">. </w:t>
      </w:r>
      <w:r w:rsidR="00117F8B" w:rsidRPr="002D2EC9">
        <w:rPr>
          <w:rFonts w:ascii="Helvetica" w:eastAsia="Times New Roman" w:hAnsi="Helvetica" w:cs="Arial"/>
          <w:color w:val="000000"/>
          <w:sz w:val="20"/>
          <w:szCs w:val="20"/>
        </w:rPr>
        <w:t>Philosophical Transactions of the Royal Society B: Biological Sciences, The Royal Society London, </w:t>
      </w:r>
      <w:r w:rsidR="00117F8B" w:rsidRPr="002D2EC9">
        <w:rPr>
          <w:rFonts w:ascii="Helvetica" w:eastAsia="Times New Roman" w:hAnsi="Helvetica" w:cs="Arial"/>
          <w:b/>
          <w:bCs/>
          <w:color w:val="000000"/>
          <w:sz w:val="20"/>
          <w:szCs w:val="20"/>
        </w:rPr>
        <w:t>2007</w:t>
      </w:r>
      <w:r w:rsidR="00117F8B" w:rsidRPr="002D2EC9">
        <w:rPr>
          <w:rFonts w:ascii="Helvetica" w:eastAsia="Times New Roman" w:hAnsi="Helvetica" w:cs="Arial"/>
          <w:color w:val="000000"/>
          <w:sz w:val="20"/>
          <w:szCs w:val="20"/>
        </w:rPr>
        <w:t>, Vol. 363(1501), pp. 2367-2373</w:t>
      </w:r>
    </w:p>
    <w:p w14:paraId="115F92B8" w14:textId="77777777" w:rsidR="002E440C" w:rsidRPr="002D2EC9" w:rsidRDefault="002E440C" w:rsidP="002E440C">
      <w:pPr>
        <w:rPr>
          <w:rFonts w:ascii="Helvetica" w:eastAsia="Times New Roman" w:hAnsi="Helvetica" w:cs="Arial"/>
          <w:color w:val="000000"/>
          <w:sz w:val="20"/>
          <w:szCs w:val="20"/>
        </w:rPr>
      </w:pPr>
    </w:p>
    <w:p w14:paraId="319D4136" w14:textId="2DB55686"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Reed, T. E., </w:t>
      </w:r>
      <w:proofErr w:type="spellStart"/>
      <w:r w:rsidR="002E440C" w:rsidRPr="002D2EC9">
        <w:rPr>
          <w:rFonts w:ascii="Helvetica" w:eastAsia="Times New Roman" w:hAnsi="Helvetica" w:cs="Arial"/>
          <w:color w:val="000000"/>
          <w:sz w:val="20"/>
          <w:szCs w:val="20"/>
        </w:rPr>
        <w:t>Jenouvrier</w:t>
      </w:r>
      <w:proofErr w:type="spellEnd"/>
      <w:r w:rsidR="002E440C" w:rsidRPr="002D2EC9">
        <w:rPr>
          <w:rFonts w:ascii="Helvetica" w:eastAsia="Times New Roman" w:hAnsi="Helvetica" w:cs="Arial"/>
          <w:color w:val="000000"/>
          <w:sz w:val="20"/>
          <w:szCs w:val="20"/>
        </w:rPr>
        <w:t xml:space="preserve">, S. and </w:t>
      </w:r>
      <w:proofErr w:type="spellStart"/>
      <w:r w:rsidR="002E440C" w:rsidRPr="002D2EC9">
        <w:rPr>
          <w:rFonts w:ascii="Helvetica" w:eastAsia="Times New Roman" w:hAnsi="Helvetica" w:cs="Arial"/>
          <w:color w:val="000000"/>
          <w:sz w:val="20"/>
          <w:szCs w:val="20"/>
        </w:rPr>
        <w:t>Visser</w:t>
      </w:r>
      <w:proofErr w:type="spellEnd"/>
      <w:r w:rsidR="002E440C" w:rsidRPr="002D2EC9">
        <w:rPr>
          <w:rFonts w:ascii="Helvetica" w:eastAsia="Times New Roman" w:hAnsi="Helvetica" w:cs="Arial"/>
          <w:color w:val="000000"/>
          <w:sz w:val="20"/>
          <w:szCs w:val="20"/>
        </w:rPr>
        <w:t xml:space="preserve">, M. E.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mismatch strongly affects individual fitness but not population demography in a woodland passerine</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Journal of Animal Ecology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2013</w:t>
      </w:r>
      <w:proofErr w:type="gramEnd"/>
      <w:r w:rsidRPr="002D2EC9">
        <w:rPr>
          <w:rFonts w:ascii="Helvetica" w:eastAsia="Times New Roman" w:hAnsi="Helvetica" w:cs="Arial"/>
          <w:color w:val="000000"/>
          <w:sz w:val="20"/>
          <w:szCs w:val="20"/>
        </w:rPr>
        <w:t>, Vol. 82(1), pp. 131-144</w:t>
      </w:r>
    </w:p>
    <w:p w14:paraId="3204793D" w14:textId="77777777" w:rsidR="002E440C" w:rsidRPr="002D2EC9" w:rsidRDefault="002E440C" w:rsidP="002E440C">
      <w:pPr>
        <w:rPr>
          <w:rFonts w:ascii="Helvetica" w:eastAsia="Times New Roman" w:hAnsi="Helvetica" w:cs="Arial"/>
          <w:b/>
          <w:bCs/>
          <w:color w:val="000000"/>
          <w:sz w:val="20"/>
          <w:szCs w:val="20"/>
        </w:rPr>
      </w:pPr>
    </w:p>
    <w:p w14:paraId="3F867A30" w14:textId="77777777" w:rsidR="002E440C"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Renner, S. S. and </w:t>
      </w:r>
      <w:proofErr w:type="spellStart"/>
      <w:r w:rsidRPr="002D2EC9">
        <w:rPr>
          <w:rFonts w:ascii="Helvetica" w:eastAsia="Times New Roman" w:hAnsi="Helvetica" w:cs="Arial"/>
          <w:color w:val="000000"/>
          <w:sz w:val="20"/>
          <w:szCs w:val="20"/>
        </w:rPr>
        <w:t>Zohner</w:t>
      </w:r>
      <w:proofErr w:type="spellEnd"/>
      <w:r w:rsidRPr="002D2EC9">
        <w:rPr>
          <w:rFonts w:ascii="Helvetica" w:eastAsia="Times New Roman" w:hAnsi="Helvetica" w:cs="Arial"/>
          <w:color w:val="000000"/>
          <w:sz w:val="20"/>
          <w:szCs w:val="20"/>
        </w:rPr>
        <w:t>, C. M.</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 xml:space="preserve">Climate change and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mismatch in trophic interactions among plants, insects, and vertebrates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Annual Review of Ecology, Evolution, and Systematics, Annual Reviews, </w:t>
      </w:r>
      <w:r w:rsidRPr="002D2EC9">
        <w:rPr>
          <w:rFonts w:ascii="Helvetica" w:eastAsia="Times New Roman" w:hAnsi="Helvetica" w:cs="Arial"/>
          <w:b/>
          <w:bCs/>
          <w:color w:val="000000"/>
          <w:sz w:val="20"/>
          <w:szCs w:val="20"/>
        </w:rPr>
        <w:t>2018</w:t>
      </w:r>
      <w:r w:rsidRPr="002D2EC9">
        <w:rPr>
          <w:rFonts w:ascii="Helvetica" w:eastAsia="Times New Roman" w:hAnsi="Helvetica" w:cs="Arial"/>
          <w:color w:val="000000"/>
          <w:sz w:val="20"/>
          <w:szCs w:val="20"/>
        </w:rPr>
        <w:t>, Vol. 49, pp. 165-182</w:t>
      </w:r>
      <w:r w:rsidR="002E440C" w:rsidRPr="002D2EC9">
        <w:rPr>
          <w:rFonts w:ascii="Helvetica" w:eastAsia="Times New Roman" w:hAnsi="Helvetica" w:cs="Arial"/>
          <w:color w:val="000000"/>
          <w:sz w:val="20"/>
          <w:szCs w:val="20"/>
        </w:rPr>
        <w:t xml:space="preserve">. </w:t>
      </w:r>
    </w:p>
    <w:p w14:paraId="57E7CF8A" w14:textId="77777777" w:rsidR="002E440C" w:rsidRPr="002D2EC9" w:rsidRDefault="002E440C" w:rsidP="002E440C">
      <w:pPr>
        <w:rPr>
          <w:rFonts w:ascii="Helvetica" w:eastAsia="Times New Roman" w:hAnsi="Helvetica" w:cs="Arial"/>
          <w:color w:val="000000"/>
          <w:sz w:val="20"/>
          <w:szCs w:val="20"/>
        </w:rPr>
      </w:pPr>
    </w:p>
    <w:p w14:paraId="7C48939C" w14:textId="1DAC0BF7" w:rsidR="002E440C"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Revilla, T. A., </w:t>
      </w:r>
      <w:proofErr w:type="spellStart"/>
      <w:r w:rsidRPr="002D2EC9">
        <w:rPr>
          <w:rFonts w:ascii="Helvetica" w:eastAsia="Times New Roman" w:hAnsi="Helvetica" w:cs="Arial"/>
          <w:color w:val="000000"/>
          <w:sz w:val="20"/>
          <w:szCs w:val="20"/>
        </w:rPr>
        <w:t>Encinas-Viso</w:t>
      </w:r>
      <w:proofErr w:type="spellEnd"/>
      <w:r w:rsidRPr="002D2EC9">
        <w:rPr>
          <w:rFonts w:ascii="Helvetica" w:eastAsia="Times New Roman" w:hAnsi="Helvetica" w:cs="Arial"/>
          <w:color w:val="000000"/>
          <w:sz w:val="20"/>
          <w:szCs w:val="20"/>
        </w:rPr>
        <w:t xml:space="preserve">, F. and </w:t>
      </w:r>
      <w:proofErr w:type="spellStart"/>
      <w:r w:rsidRPr="002D2EC9">
        <w:rPr>
          <w:rFonts w:ascii="Helvetica" w:eastAsia="Times New Roman" w:hAnsi="Helvetica" w:cs="Arial"/>
          <w:color w:val="000000"/>
          <w:sz w:val="20"/>
          <w:szCs w:val="20"/>
        </w:rPr>
        <w:t>Loreau</w:t>
      </w:r>
      <w:proofErr w:type="spellEnd"/>
      <w:r w:rsidRPr="002D2EC9">
        <w:rPr>
          <w:rFonts w:ascii="Helvetica" w:eastAsia="Times New Roman" w:hAnsi="Helvetica" w:cs="Arial"/>
          <w:color w:val="000000"/>
          <w:sz w:val="20"/>
          <w:szCs w:val="20"/>
        </w:rPr>
        <w:t>, M.</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 xml:space="preserve">(A bit) Earlier or later is always better: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shifts in consumer--resource interactions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Theoretical ecology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2014</w:t>
      </w:r>
      <w:proofErr w:type="gramEnd"/>
      <w:r w:rsidRPr="002D2EC9">
        <w:rPr>
          <w:rFonts w:ascii="Helvetica" w:eastAsia="Times New Roman" w:hAnsi="Helvetica" w:cs="Arial"/>
          <w:color w:val="000000"/>
          <w:sz w:val="20"/>
          <w:szCs w:val="20"/>
        </w:rPr>
        <w:t>, Vol. 7(2), pp. 149-162</w:t>
      </w:r>
      <w:r w:rsidR="002E440C" w:rsidRPr="002D2EC9">
        <w:rPr>
          <w:rFonts w:ascii="Helvetica" w:eastAsia="Times New Roman" w:hAnsi="Helvetica" w:cs="Arial"/>
          <w:color w:val="000000"/>
          <w:sz w:val="20"/>
          <w:szCs w:val="20"/>
        </w:rPr>
        <w:t>.</w:t>
      </w:r>
    </w:p>
    <w:p w14:paraId="2C6422BC" w14:textId="77777777" w:rsidR="002E440C" w:rsidRPr="002D2EC9" w:rsidRDefault="002E440C" w:rsidP="002E440C">
      <w:pPr>
        <w:rPr>
          <w:rFonts w:ascii="Helvetica" w:eastAsia="Times New Roman" w:hAnsi="Helvetica" w:cs="Arial"/>
          <w:color w:val="000000"/>
          <w:sz w:val="20"/>
          <w:szCs w:val="20"/>
        </w:rPr>
      </w:pPr>
    </w:p>
    <w:p w14:paraId="06B58DB5" w14:textId="20C513B8" w:rsidR="002E440C" w:rsidRPr="002D2EC9"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Ricciardi</w:t>
      </w:r>
      <w:proofErr w:type="spellEnd"/>
      <w:r w:rsidRPr="002D2EC9">
        <w:rPr>
          <w:rFonts w:ascii="Helvetica" w:eastAsia="Times New Roman" w:hAnsi="Helvetica" w:cs="Arial"/>
          <w:color w:val="000000"/>
          <w:sz w:val="20"/>
          <w:szCs w:val="20"/>
        </w:rPr>
        <w:t xml:space="preserve">, A., </w:t>
      </w:r>
      <w:proofErr w:type="spellStart"/>
      <w:r w:rsidRPr="002D2EC9">
        <w:rPr>
          <w:rFonts w:ascii="Helvetica" w:eastAsia="Times New Roman" w:hAnsi="Helvetica" w:cs="Arial"/>
          <w:color w:val="000000"/>
          <w:sz w:val="20"/>
          <w:szCs w:val="20"/>
        </w:rPr>
        <w:t>Neves</w:t>
      </w:r>
      <w:proofErr w:type="spellEnd"/>
      <w:r w:rsidRPr="002D2EC9">
        <w:rPr>
          <w:rFonts w:ascii="Helvetica" w:eastAsia="Times New Roman" w:hAnsi="Helvetica" w:cs="Arial"/>
          <w:color w:val="000000"/>
          <w:sz w:val="20"/>
          <w:szCs w:val="20"/>
        </w:rPr>
        <w:t>, R. J. and Rasmussen, J. B.</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Impending extinctions of North American freshwater mussels (</w:t>
      </w:r>
      <w:proofErr w:type="spellStart"/>
      <w:r w:rsidRPr="002D2EC9">
        <w:rPr>
          <w:rFonts w:ascii="Helvetica" w:eastAsia="Times New Roman" w:hAnsi="Helvetica" w:cs="Arial"/>
          <w:i/>
          <w:iCs/>
          <w:color w:val="000000"/>
          <w:sz w:val="20"/>
          <w:szCs w:val="20"/>
        </w:rPr>
        <w:t>Unionoida</w:t>
      </w:r>
      <w:proofErr w:type="spellEnd"/>
      <w:r w:rsidRPr="002D2EC9">
        <w:rPr>
          <w:rFonts w:ascii="Helvetica" w:eastAsia="Times New Roman" w:hAnsi="Helvetica" w:cs="Arial"/>
          <w:i/>
          <w:iCs/>
          <w:color w:val="000000"/>
          <w:sz w:val="20"/>
          <w:szCs w:val="20"/>
        </w:rPr>
        <w:t>) following the zebra mussel (</w:t>
      </w:r>
      <w:proofErr w:type="spellStart"/>
      <w:r w:rsidRPr="002D2EC9">
        <w:rPr>
          <w:rFonts w:ascii="Helvetica" w:eastAsia="Times New Roman" w:hAnsi="Helvetica" w:cs="Arial"/>
          <w:i/>
          <w:iCs/>
          <w:color w:val="000000"/>
          <w:sz w:val="20"/>
          <w:szCs w:val="20"/>
        </w:rPr>
        <w:t>Dreissena</w:t>
      </w:r>
      <w:proofErr w:type="spellEnd"/>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polymorpha</w:t>
      </w:r>
      <w:proofErr w:type="spellEnd"/>
      <w:r w:rsidRPr="002D2EC9">
        <w:rPr>
          <w:rFonts w:ascii="Helvetica" w:eastAsia="Times New Roman" w:hAnsi="Helvetica" w:cs="Arial"/>
          <w:i/>
          <w:iCs/>
          <w:color w:val="000000"/>
          <w:sz w:val="20"/>
          <w:szCs w:val="20"/>
        </w:rPr>
        <w:t>) invasion</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Journal of animal ecology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1998</w:t>
      </w:r>
      <w:proofErr w:type="gramEnd"/>
      <w:r w:rsidRPr="002D2EC9">
        <w:rPr>
          <w:rFonts w:ascii="Helvetica" w:eastAsia="Times New Roman" w:hAnsi="Helvetica" w:cs="Arial"/>
          <w:color w:val="000000"/>
          <w:sz w:val="20"/>
          <w:szCs w:val="20"/>
        </w:rPr>
        <w:t>, Vol. 67(4), pp. 613-619</w:t>
      </w:r>
      <w:r w:rsidR="002E440C" w:rsidRPr="002D2EC9">
        <w:rPr>
          <w:rFonts w:ascii="Helvetica" w:eastAsia="Times New Roman" w:hAnsi="Helvetica" w:cs="Arial"/>
          <w:color w:val="000000"/>
          <w:sz w:val="20"/>
          <w:szCs w:val="20"/>
        </w:rPr>
        <w:t>.</w:t>
      </w:r>
    </w:p>
    <w:p w14:paraId="412C3538" w14:textId="77777777" w:rsidR="002E440C" w:rsidRPr="002D2EC9" w:rsidRDefault="002E440C" w:rsidP="002E440C">
      <w:pPr>
        <w:rPr>
          <w:rFonts w:ascii="Helvetica" w:eastAsia="Times New Roman" w:hAnsi="Helvetica" w:cs="Arial"/>
          <w:color w:val="000000"/>
          <w:sz w:val="20"/>
          <w:szCs w:val="20"/>
        </w:rPr>
      </w:pPr>
    </w:p>
    <w:p w14:paraId="76B585ED" w14:textId="4EA9644F"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Rudolf, V. H. and Singh, M.</w:t>
      </w:r>
      <w:r w:rsidR="002E440C"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i/>
          <w:iCs/>
          <w:color w:val="000000"/>
          <w:sz w:val="20"/>
          <w:szCs w:val="20"/>
        </w:rPr>
        <w:t>Disentangling</w:t>
      </w:r>
      <w:proofErr w:type="gramEnd"/>
      <w:r w:rsidRPr="002D2EC9">
        <w:rPr>
          <w:rFonts w:ascii="Helvetica" w:eastAsia="Times New Roman" w:hAnsi="Helvetica" w:cs="Arial"/>
          <w:i/>
          <w:iCs/>
          <w:color w:val="000000"/>
          <w:sz w:val="20"/>
          <w:szCs w:val="20"/>
        </w:rPr>
        <w:t xml:space="preserve"> climate change effects on species interactions: effects of temperature,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shifts, and body size</w:t>
      </w:r>
      <w:r w:rsidR="002E440C"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Oecologia</w:t>
      </w:r>
      <w:proofErr w:type="spellEnd"/>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2013</w:t>
      </w:r>
      <w:proofErr w:type="gramEnd"/>
      <w:r w:rsidRPr="002D2EC9">
        <w:rPr>
          <w:rFonts w:ascii="Helvetica" w:eastAsia="Times New Roman" w:hAnsi="Helvetica" w:cs="Arial"/>
          <w:color w:val="000000"/>
          <w:sz w:val="20"/>
          <w:szCs w:val="20"/>
        </w:rPr>
        <w:t>, Vol. 173(3), pp. 1043-1052</w:t>
      </w:r>
    </w:p>
    <w:p w14:paraId="22EE1BA9" w14:textId="77777777" w:rsidR="002E440C" w:rsidRPr="002D2EC9" w:rsidRDefault="00117F8B" w:rsidP="002E440C">
      <w:pPr>
        <w:spacing w:before="240"/>
        <w:rPr>
          <w:rFonts w:ascii="Helvetica" w:eastAsia="Times New Roman" w:hAnsi="Helvetica" w:cs="Arial"/>
          <w:b/>
          <w:bCs/>
          <w:color w:val="000000"/>
          <w:sz w:val="20"/>
          <w:szCs w:val="20"/>
        </w:rPr>
      </w:pPr>
      <w:proofErr w:type="spellStart"/>
      <w:r w:rsidRPr="002D2EC9">
        <w:rPr>
          <w:rFonts w:ascii="Helvetica" w:eastAsia="Times New Roman" w:hAnsi="Helvetica" w:cs="Arial"/>
          <w:color w:val="000000"/>
          <w:sz w:val="20"/>
          <w:szCs w:val="20"/>
        </w:rPr>
        <w:t>Sala</w:t>
      </w:r>
      <w:proofErr w:type="spellEnd"/>
      <w:r w:rsidRPr="002D2EC9">
        <w:rPr>
          <w:rFonts w:ascii="Helvetica" w:eastAsia="Times New Roman" w:hAnsi="Helvetica" w:cs="Arial"/>
          <w:color w:val="000000"/>
          <w:sz w:val="20"/>
          <w:szCs w:val="20"/>
        </w:rPr>
        <w:t xml:space="preserve">, O. E., Chapin, F. S., </w:t>
      </w:r>
      <w:proofErr w:type="spellStart"/>
      <w:r w:rsidRPr="002D2EC9">
        <w:rPr>
          <w:rFonts w:ascii="Helvetica" w:eastAsia="Times New Roman" w:hAnsi="Helvetica" w:cs="Arial"/>
          <w:color w:val="000000"/>
          <w:sz w:val="20"/>
          <w:szCs w:val="20"/>
        </w:rPr>
        <w:t>Armesto</w:t>
      </w:r>
      <w:proofErr w:type="spellEnd"/>
      <w:r w:rsidRPr="002D2EC9">
        <w:rPr>
          <w:rFonts w:ascii="Helvetica" w:eastAsia="Times New Roman" w:hAnsi="Helvetica" w:cs="Arial"/>
          <w:color w:val="000000"/>
          <w:sz w:val="20"/>
          <w:szCs w:val="20"/>
        </w:rPr>
        <w:t xml:space="preserve">, J. J., </w:t>
      </w:r>
      <w:proofErr w:type="spellStart"/>
      <w:r w:rsidRPr="002D2EC9">
        <w:rPr>
          <w:rFonts w:ascii="Helvetica" w:eastAsia="Times New Roman" w:hAnsi="Helvetica" w:cs="Arial"/>
          <w:color w:val="000000"/>
          <w:sz w:val="20"/>
          <w:szCs w:val="20"/>
        </w:rPr>
        <w:t>Berlow</w:t>
      </w:r>
      <w:proofErr w:type="spellEnd"/>
      <w:r w:rsidRPr="002D2EC9">
        <w:rPr>
          <w:rFonts w:ascii="Helvetica" w:eastAsia="Times New Roman" w:hAnsi="Helvetica" w:cs="Arial"/>
          <w:color w:val="000000"/>
          <w:sz w:val="20"/>
          <w:szCs w:val="20"/>
        </w:rPr>
        <w:t xml:space="preserve">, E., Bloomfield, J., </w:t>
      </w:r>
      <w:proofErr w:type="spellStart"/>
      <w:r w:rsidRPr="002D2EC9">
        <w:rPr>
          <w:rFonts w:ascii="Helvetica" w:eastAsia="Times New Roman" w:hAnsi="Helvetica" w:cs="Arial"/>
          <w:color w:val="000000"/>
          <w:sz w:val="20"/>
          <w:szCs w:val="20"/>
        </w:rPr>
        <w:t>Dirzo</w:t>
      </w:r>
      <w:proofErr w:type="spellEnd"/>
      <w:r w:rsidRPr="002D2EC9">
        <w:rPr>
          <w:rFonts w:ascii="Helvetica" w:eastAsia="Times New Roman" w:hAnsi="Helvetica" w:cs="Arial"/>
          <w:color w:val="000000"/>
          <w:sz w:val="20"/>
          <w:szCs w:val="20"/>
        </w:rPr>
        <w:t>, R., Huber-</w:t>
      </w:r>
      <w:proofErr w:type="spellStart"/>
      <w:r w:rsidRPr="002D2EC9">
        <w:rPr>
          <w:rFonts w:ascii="Helvetica" w:eastAsia="Times New Roman" w:hAnsi="Helvetica" w:cs="Arial"/>
          <w:color w:val="000000"/>
          <w:sz w:val="20"/>
          <w:szCs w:val="20"/>
        </w:rPr>
        <w:t>Sanwald</w:t>
      </w:r>
      <w:proofErr w:type="spellEnd"/>
      <w:r w:rsidRPr="002D2EC9">
        <w:rPr>
          <w:rFonts w:ascii="Helvetica" w:eastAsia="Times New Roman" w:hAnsi="Helvetica" w:cs="Arial"/>
          <w:color w:val="000000"/>
          <w:sz w:val="20"/>
          <w:szCs w:val="20"/>
        </w:rPr>
        <w:t xml:space="preserve">, E., </w:t>
      </w:r>
      <w:proofErr w:type="spellStart"/>
      <w:r w:rsidRPr="002D2EC9">
        <w:rPr>
          <w:rFonts w:ascii="Helvetica" w:eastAsia="Times New Roman" w:hAnsi="Helvetica" w:cs="Arial"/>
          <w:color w:val="000000"/>
          <w:sz w:val="20"/>
          <w:szCs w:val="20"/>
        </w:rPr>
        <w:t>Huenneke</w:t>
      </w:r>
      <w:proofErr w:type="spellEnd"/>
      <w:r w:rsidRPr="002D2EC9">
        <w:rPr>
          <w:rFonts w:ascii="Helvetica" w:eastAsia="Times New Roman" w:hAnsi="Helvetica" w:cs="Arial"/>
          <w:color w:val="000000"/>
          <w:sz w:val="20"/>
          <w:szCs w:val="20"/>
        </w:rPr>
        <w:t xml:space="preserve">, L. F., Jackson, R. B., </w:t>
      </w:r>
      <w:proofErr w:type="spellStart"/>
      <w:r w:rsidRPr="002D2EC9">
        <w:rPr>
          <w:rFonts w:ascii="Helvetica" w:eastAsia="Times New Roman" w:hAnsi="Helvetica" w:cs="Arial"/>
          <w:color w:val="000000"/>
          <w:sz w:val="20"/>
          <w:szCs w:val="20"/>
        </w:rPr>
        <w:t>Kinzig</w:t>
      </w:r>
      <w:proofErr w:type="spellEnd"/>
      <w:r w:rsidRPr="002D2EC9">
        <w:rPr>
          <w:rFonts w:ascii="Helvetica" w:eastAsia="Times New Roman" w:hAnsi="Helvetica" w:cs="Arial"/>
          <w:color w:val="000000"/>
          <w:sz w:val="20"/>
          <w:szCs w:val="20"/>
        </w:rPr>
        <w:t>, A. and other</w:t>
      </w:r>
      <w:r w:rsidR="002E440C" w:rsidRPr="002D2EC9">
        <w:rPr>
          <w:rFonts w:ascii="Helvetica" w:eastAsia="Times New Roman" w:hAnsi="Helvetica" w:cs="Arial"/>
          <w:color w:val="000000"/>
          <w:sz w:val="20"/>
          <w:szCs w:val="20"/>
        </w:rPr>
        <w:t xml:space="preserve">s. </w:t>
      </w:r>
      <w:proofErr w:type="gramStart"/>
      <w:r w:rsidRPr="002D2EC9">
        <w:rPr>
          <w:rFonts w:ascii="Helvetica" w:eastAsia="Times New Roman" w:hAnsi="Helvetica" w:cs="Arial"/>
          <w:i/>
          <w:iCs/>
          <w:color w:val="000000"/>
          <w:sz w:val="20"/>
          <w:szCs w:val="20"/>
        </w:rPr>
        <w:t>Global biodiversity scenarios for the year 2100</w:t>
      </w:r>
      <w:r w:rsidR="002E440C" w:rsidRPr="002D2EC9">
        <w:rPr>
          <w:rFonts w:ascii="Helvetica" w:eastAsia="Times New Roman" w:hAnsi="Helvetica" w:cs="Arial"/>
          <w:b/>
          <w:bCs/>
          <w:color w:val="000000"/>
          <w:sz w:val="20"/>
          <w:szCs w:val="20"/>
        </w:rPr>
        <w:t>.</w:t>
      </w:r>
      <w:proofErr w:type="gramEnd"/>
      <w:r w:rsidR="002E440C" w:rsidRPr="002D2EC9">
        <w:rPr>
          <w:rFonts w:ascii="Helvetica" w:eastAsia="Times New Roman" w:hAnsi="Helvetica" w:cs="Arial"/>
          <w:b/>
          <w:bCs/>
          <w:color w:val="000000"/>
          <w:sz w:val="20"/>
          <w:szCs w:val="20"/>
        </w:rPr>
        <w:t xml:space="preserve"> </w:t>
      </w:r>
      <w:r w:rsidR="002E440C" w:rsidRPr="002D2EC9">
        <w:rPr>
          <w:rFonts w:ascii="Helvetica" w:eastAsia="Times New Roman" w:hAnsi="Helvetica" w:cs="Arial"/>
          <w:color w:val="000000"/>
          <w:sz w:val="20"/>
          <w:szCs w:val="20"/>
        </w:rPr>
        <w:t>S</w:t>
      </w:r>
      <w:r w:rsidRPr="002D2EC9">
        <w:rPr>
          <w:rFonts w:ascii="Helvetica" w:eastAsia="Times New Roman" w:hAnsi="Helvetica" w:cs="Arial"/>
          <w:color w:val="000000"/>
          <w:sz w:val="20"/>
          <w:szCs w:val="20"/>
        </w:rPr>
        <w:t xml:space="preserve">cience, </w:t>
      </w:r>
      <w:r w:rsidRPr="002D2EC9">
        <w:rPr>
          <w:rFonts w:ascii="Helvetica" w:eastAsia="Times New Roman" w:hAnsi="Helvetica" w:cs="Arial"/>
          <w:b/>
          <w:bCs/>
          <w:color w:val="000000"/>
          <w:sz w:val="20"/>
          <w:szCs w:val="20"/>
        </w:rPr>
        <w:t>2000</w:t>
      </w:r>
      <w:r w:rsidRPr="002D2EC9">
        <w:rPr>
          <w:rFonts w:ascii="Helvetica" w:eastAsia="Times New Roman" w:hAnsi="Helvetica" w:cs="Arial"/>
          <w:color w:val="000000"/>
          <w:sz w:val="20"/>
          <w:szCs w:val="20"/>
        </w:rPr>
        <w:t>, Vol. 287(5459), pp. 1770-1774</w:t>
      </w:r>
      <w:r w:rsidR="002E440C" w:rsidRPr="002D2EC9">
        <w:rPr>
          <w:rFonts w:ascii="Helvetica" w:eastAsia="Times New Roman" w:hAnsi="Helvetica" w:cs="Arial"/>
          <w:b/>
          <w:bCs/>
          <w:color w:val="000000"/>
          <w:sz w:val="20"/>
          <w:szCs w:val="20"/>
        </w:rPr>
        <w:t>.</w:t>
      </w:r>
    </w:p>
    <w:p w14:paraId="36593DBD" w14:textId="439246CC" w:rsidR="002E440C" w:rsidRPr="002D2EC9" w:rsidRDefault="00117F8B" w:rsidP="002E440C">
      <w:pPr>
        <w:spacing w:before="240"/>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Samplonius</w:t>
      </w:r>
      <w:proofErr w:type="spellEnd"/>
      <w:r w:rsidRPr="002D2EC9">
        <w:rPr>
          <w:rFonts w:ascii="Helvetica" w:eastAsia="Times New Roman" w:hAnsi="Helvetica" w:cs="Arial"/>
          <w:color w:val="000000"/>
          <w:sz w:val="20"/>
          <w:szCs w:val="20"/>
        </w:rPr>
        <w:t xml:space="preserve">, J. M., </w:t>
      </w:r>
      <w:proofErr w:type="spellStart"/>
      <w:r w:rsidRPr="002D2EC9">
        <w:rPr>
          <w:rFonts w:ascii="Helvetica" w:eastAsia="Times New Roman" w:hAnsi="Helvetica" w:cs="Arial"/>
          <w:color w:val="000000"/>
          <w:sz w:val="20"/>
          <w:szCs w:val="20"/>
        </w:rPr>
        <w:t>Kappers</w:t>
      </w:r>
      <w:proofErr w:type="spellEnd"/>
      <w:r w:rsidRPr="002D2EC9">
        <w:rPr>
          <w:rFonts w:ascii="Helvetica" w:eastAsia="Times New Roman" w:hAnsi="Helvetica" w:cs="Arial"/>
          <w:color w:val="000000"/>
          <w:sz w:val="20"/>
          <w:szCs w:val="20"/>
        </w:rPr>
        <w:t>, E. F., Brands, S. and Both, C.</w:t>
      </w:r>
      <w:r w:rsidR="002E440C" w:rsidRPr="002D2EC9">
        <w:rPr>
          <w:rFonts w:ascii="Helvetica" w:eastAsia="Times New Roman" w:hAnsi="Helvetica" w:cs="Arial"/>
          <w:b/>
          <w:bCs/>
          <w:color w:val="000000"/>
          <w:sz w:val="20"/>
          <w:szCs w:val="20"/>
        </w:rPr>
        <w:t xml:space="preserve">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mismatch and ontogenetic diet shifts interactively affect offspring condition in a passerine</w:t>
      </w:r>
      <w:r w:rsidR="002E440C" w:rsidRPr="002D2EC9">
        <w:rPr>
          <w:rFonts w:ascii="Helvetica" w:eastAsia="Times New Roman" w:hAnsi="Helvetica" w:cs="Arial"/>
          <w:i/>
          <w:iCs/>
          <w:color w:val="000000"/>
          <w:sz w:val="20"/>
          <w:szCs w:val="20"/>
        </w:rPr>
        <w:t xml:space="preserve">. </w:t>
      </w:r>
      <w:r w:rsidRPr="002D2EC9">
        <w:rPr>
          <w:rFonts w:ascii="Helvetica" w:eastAsia="Times New Roman" w:hAnsi="Helvetica" w:cs="Arial"/>
          <w:color w:val="000000"/>
          <w:sz w:val="20"/>
          <w:szCs w:val="20"/>
        </w:rPr>
        <w:t>Journal of Animal Ecology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2016</w:t>
      </w:r>
      <w:proofErr w:type="gramEnd"/>
      <w:r w:rsidR="002E440C" w:rsidRPr="002D2EC9">
        <w:rPr>
          <w:rFonts w:ascii="Helvetica" w:eastAsia="Times New Roman" w:hAnsi="Helvetica" w:cs="Arial"/>
          <w:color w:val="000000"/>
          <w:sz w:val="20"/>
          <w:szCs w:val="20"/>
        </w:rPr>
        <w:t>, Vol. 85(5), pp. 1255-1264.</w:t>
      </w:r>
    </w:p>
    <w:p w14:paraId="653CBC6A" w14:textId="5DB2C87D" w:rsidR="00117F8B" w:rsidRPr="002D2EC9" w:rsidRDefault="00117F8B" w:rsidP="002E440C">
      <w:pPr>
        <w:spacing w:before="240"/>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Senner</w:t>
      </w:r>
      <w:proofErr w:type="spellEnd"/>
      <w:r w:rsidRPr="002D2EC9">
        <w:rPr>
          <w:rFonts w:ascii="Helvetica" w:eastAsia="Times New Roman" w:hAnsi="Helvetica" w:cs="Arial"/>
          <w:color w:val="000000"/>
          <w:sz w:val="20"/>
          <w:szCs w:val="20"/>
        </w:rPr>
        <w:t xml:space="preserve">, N. R., Stager, M. and </w:t>
      </w:r>
      <w:proofErr w:type="spellStart"/>
      <w:r w:rsidRPr="002D2EC9">
        <w:rPr>
          <w:rFonts w:ascii="Helvetica" w:eastAsia="Times New Roman" w:hAnsi="Helvetica" w:cs="Arial"/>
          <w:color w:val="000000"/>
          <w:sz w:val="20"/>
          <w:szCs w:val="20"/>
        </w:rPr>
        <w:t>Sandercock</w:t>
      </w:r>
      <w:proofErr w:type="spellEnd"/>
      <w:r w:rsidRPr="002D2EC9">
        <w:rPr>
          <w:rFonts w:ascii="Helvetica" w:eastAsia="Times New Roman" w:hAnsi="Helvetica" w:cs="Arial"/>
          <w:color w:val="000000"/>
          <w:sz w:val="20"/>
          <w:szCs w:val="20"/>
        </w:rPr>
        <w:t>, B. K.</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Ecological mismatches are moderated by local conditions for two populations of a long-distance migratory bird</w:t>
      </w:r>
      <w:r w:rsidR="002E440C"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color w:val="000000"/>
          <w:sz w:val="20"/>
          <w:szCs w:val="20"/>
        </w:rPr>
        <w:t>Oikos</w:t>
      </w:r>
      <w:proofErr w:type="spellEnd"/>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2017</w:t>
      </w:r>
      <w:proofErr w:type="gramEnd"/>
      <w:r w:rsidRPr="002D2EC9">
        <w:rPr>
          <w:rFonts w:ascii="Helvetica" w:eastAsia="Times New Roman" w:hAnsi="Helvetica" w:cs="Arial"/>
          <w:color w:val="000000"/>
          <w:sz w:val="20"/>
          <w:szCs w:val="20"/>
        </w:rPr>
        <w:t>, Vol. 126(1), pp. 61-72</w:t>
      </w:r>
    </w:p>
    <w:p w14:paraId="3FCF0BE1" w14:textId="77777777" w:rsidR="002E440C" w:rsidRPr="002D2EC9" w:rsidRDefault="002E440C" w:rsidP="00117F8B">
      <w:pPr>
        <w:ind w:left="720"/>
        <w:rPr>
          <w:rFonts w:ascii="Helvetica" w:eastAsia="Times New Roman" w:hAnsi="Helvetica" w:cs="Arial"/>
          <w:color w:val="000000"/>
          <w:sz w:val="20"/>
          <w:szCs w:val="20"/>
        </w:rPr>
      </w:pPr>
    </w:p>
    <w:p w14:paraId="3072A552" w14:textId="22B145E9" w:rsidR="00117F8B" w:rsidRPr="002D2EC9"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Sgardeli</w:t>
      </w:r>
      <w:proofErr w:type="spellEnd"/>
      <w:r w:rsidRPr="002D2EC9">
        <w:rPr>
          <w:rFonts w:ascii="Helvetica" w:eastAsia="Times New Roman" w:hAnsi="Helvetica" w:cs="Arial"/>
          <w:color w:val="000000"/>
          <w:sz w:val="20"/>
          <w:szCs w:val="20"/>
        </w:rPr>
        <w:t xml:space="preserve">, V., </w:t>
      </w:r>
      <w:proofErr w:type="spellStart"/>
      <w:r w:rsidRPr="002D2EC9">
        <w:rPr>
          <w:rFonts w:ascii="Helvetica" w:eastAsia="Times New Roman" w:hAnsi="Helvetica" w:cs="Arial"/>
          <w:color w:val="000000"/>
          <w:sz w:val="20"/>
          <w:szCs w:val="20"/>
        </w:rPr>
        <w:t>Zografou</w:t>
      </w:r>
      <w:proofErr w:type="spellEnd"/>
      <w:r w:rsidRPr="002D2EC9">
        <w:rPr>
          <w:rFonts w:ascii="Helvetica" w:eastAsia="Times New Roman" w:hAnsi="Helvetica" w:cs="Arial"/>
          <w:color w:val="000000"/>
          <w:sz w:val="20"/>
          <w:szCs w:val="20"/>
        </w:rPr>
        <w:t>, K. and Halley, J. M.</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 xml:space="preserve">Climate </w:t>
      </w:r>
      <w:proofErr w:type="gramStart"/>
      <w:r w:rsidRPr="002D2EC9">
        <w:rPr>
          <w:rFonts w:ascii="Helvetica" w:eastAsia="Times New Roman" w:hAnsi="Helvetica" w:cs="Arial"/>
          <w:i/>
          <w:iCs/>
          <w:color w:val="000000"/>
          <w:sz w:val="20"/>
          <w:szCs w:val="20"/>
        </w:rPr>
        <w:t>change</w:t>
      </w:r>
      <w:proofErr w:type="gramEnd"/>
      <w:r w:rsidRPr="002D2EC9">
        <w:rPr>
          <w:rFonts w:ascii="Helvetica" w:eastAsia="Times New Roman" w:hAnsi="Helvetica" w:cs="Arial"/>
          <w:i/>
          <w:iCs/>
          <w:color w:val="000000"/>
          <w:sz w:val="20"/>
          <w:szCs w:val="20"/>
        </w:rPr>
        <w:t xml:space="preserve"> versus ecological drift: assessing 13 years of turnover in a butterfly community</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 xml:space="preserve">Basic and applied ecology, </w:t>
      </w:r>
      <w:r w:rsidRPr="002D2EC9">
        <w:rPr>
          <w:rFonts w:ascii="Helvetica" w:eastAsia="Times New Roman" w:hAnsi="Helvetica" w:cs="Arial"/>
          <w:b/>
          <w:bCs/>
          <w:color w:val="000000"/>
          <w:sz w:val="20"/>
          <w:szCs w:val="20"/>
        </w:rPr>
        <w:t>2016</w:t>
      </w:r>
      <w:r w:rsidRPr="002D2EC9">
        <w:rPr>
          <w:rFonts w:ascii="Helvetica" w:eastAsia="Times New Roman" w:hAnsi="Helvetica" w:cs="Arial"/>
          <w:color w:val="000000"/>
          <w:sz w:val="20"/>
          <w:szCs w:val="20"/>
        </w:rPr>
        <w:t>, Vol. 17(4), pp. 283-290</w:t>
      </w:r>
    </w:p>
    <w:p w14:paraId="54FCBF3A" w14:textId="77777777" w:rsidR="002E440C" w:rsidRPr="002D2EC9" w:rsidRDefault="002E440C" w:rsidP="002E440C">
      <w:pPr>
        <w:rPr>
          <w:rFonts w:ascii="Helvetica" w:eastAsia="Times New Roman" w:hAnsi="Helvetica" w:cs="Arial"/>
          <w:color w:val="000000"/>
          <w:sz w:val="20"/>
          <w:szCs w:val="20"/>
        </w:rPr>
      </w:pPr>
    </w:p>
    <w:p w14:paraId="0F6490A2" w14:textId="2EC24F15" w:rsidR="00117F8B" w:rsidRPr="002D2EC9"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Shurin</w:t>
      </w:r>
      <w:proofErr w:type="spellEnd"/>
      <w:r w:rsidRPr="002D2EC9">
        <w:rPr>
          <w:rFonts w:ascii="Helvetica" w:eastAsia="Times New Roman" w:hAnsi="Helvetica" w:cs="Arial"/>
          <w:color w:val="000000"/>
          <w:sz w:val="20"/>
          <w:szCs w:val="20"/>
        </w:rPr>
        <w:t xml:space="preserve">, J. B., Borer, E. T., </w:t>
      </w:r>
      <w:proofErr w:type="spellStart"/>
      <w:r w:rsidRPr="002D2EC9">
        <w:rPr>
          <w:rFonts w:ascii="Helvetica" w:eastAsia="Times New Roman" w:hAnsi="Helvetica" w:cs="Arial"/>
          <w:color w:val="000000"/>
          <w:sz w:val="20"/>
          <w:szCs w:val="20"/>
        </w:rPr>
        <w:t>Seabloom</w:t>
      </w:r>
      <w:proofErr w:type="spellEnd"/>
      <w:r w:rsidRPr="002D2EC9">
        <w:rPr>
          <w:rFonts w:ascii="Helvetica" w:eastAsia="Times New Roman" w:hAnsi="Helvetica" w:cs="Arial"/>
          <w:color w:val="000000"/>
          <w:sz w:val="20"/>
          <w:szCs w:val="20"/>
        </w:rPr>
        <w:t xml:space="preserve">, E. W., Anderson, K., </w:t>
      </w:r>
      <w:proofErr w:type="spellStart"/>
      <w:r w:rsidRPr="002D2EC9">
        <w:rPr>
          <w:rFonts w:ascii="Helvetica" w:eastAsia="Times New Roman" w:hAnsi="Helvetica" w:cs="Arial"/>
          <w:color w:val="000000"/>
          <w:sz w:val="20"/>
          <w:szCs w:val="20"/>
        </w:rPr>
        <w:t>Blanchette</w:t>
      </w:r>
      <w:proofErr w:type="spellEnd"/>
      <w:r w:rsidRPr="002D2EC9">
        <w:rPr>
          <w:rFonts w:ascii="Helvetica" w:eastAsia="Times New Roman" w:hAnsi="Helvetica" w:cs="Arial"/>
          <w:color w:val="000000"/>
          <w:sz w:val="20"/>
          <w:szCs w:val="20"/>
        </w:rPr>
        <w:t xml:space="preserve">, C. A., </w:t>
      </w:r>
      <w:proofErr w:type="spellStart"/>
      <w:r w:rsidRPr="002D2EC9">
        <w:rPr>
          <w:rFonts w:ascii="Helvetica" w:eastAsia="Times New Roman" w:hAnsi="Helvetica" w:cs="Arial"/>
          <w:color w:val="000000"/>
          <w:sz w:val="20"/>
          <w:szCs w:val="20"/>
        </w:rPr>
        <w:t>Broitman</w:t>
      </w:r>
      <w:proofErr w:type="spellEnd"/>
      <w:r w:rsidRPr="002D2EC9">
        <w:rPr>
          <w:rFonts w:ascii="Helvetica" w:eastAsia="Times New Roman" w:hAnsi="Helvetica" w:cs="Arial"/>
          <w:color w:val="000000"/>
          <w:sz w:val="20"/>
          <w:szCs w:val="20"/>
        </w:rPr>
        <w:t>, B., Cooper, S. D. and Halpern, B. S.</w:t>
      </w:r>
      <w:r w:rsidR="002E440C"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i/>
          <w:iCs/>
          <w:color w:val="000000"/>
          <w:sz w:val="20"/>
          <w:szCs w:val="20"/>
        </w:rPr>
        <w:t>A cross-ecosystem comparison of the strength of trophic cascades</w:t>
      </w:r>
      <w:r w:rsidR="002E440C" w:rsidRPr="002D2EC9">
        <w:rPr>
          <w:rFonts w:ascii="Helvetica" w:eastAsia="Times New Roman" w:hAnsi="Helvetica" w:cs="Arial"/>
          <w:color w:val="000000"/>
          <w:sz w:val="20"/>
          <w:szCs w:val="20"/>
        </w:rPr>
        <w:t>.</w:t>
      </w:r>
      <w:proofErr w:type="gramEnd"/>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letters</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2002</w:t>
      </w:r>
      <w:proofErr w:type="gramEnd"/>
      <w:r w:rsidRPr="002D2EC9">
        <w:rPr>
          <w:rFonts w:ascii="Helvetica" w:eastAsia="Times New Roman" w:hAnsi="Helvetica" w:cs="Arial"/>
          <w:color w:val="000000"/>
          <w:sz w:val="20"/>
          <w:szCs w:val="20"/>
        </w:rPr>
        <w:t>, Vol. 5(6), pp. 785-791</w:t>
      </w:r>
    </w:p>
    <w:p w14:paraId="2BC00B28" w14:textId="77777777" w:rsidR="002E440C" w:rsidRPr="002D2EC9" w:rsidRDefault="002E440C" w:rsidP="00117F8B">
      <w:pPr>
        <w:ind w:left="720"/>
        <w:rPr>
          <w:rFonts w:ascii="Helvetica" w:eastAsia="Times New Roman" w:hAnsi="Helvetica" w:cs="Arial"/>
          <w:color w:val="000000"/>
          <w:sz w:val="20"/>
          <w:szCs w:val="20"/>
        </w:rPr>
      </w:pPr>
    </w:p>
    <w:p w14:paraId="122AB6FC" w14:textId="52F46805" w:rsidR="00117F8B" w:rsidRPr="002D2EC9"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Shurin</w:t>
      </w:r>
      <w:proofErr w:type="spellEnd"/>
      <w:r w:rsidRPr="002D2EC9">
        <w:rPr>
          <w:rFonts w:ascii="Helvetica" w:eastAsia="Times New Roman" w:hAnsi="Helvetica" w:cs="Arial"/>
          <w:color w:val="000000"/>
          <w:sz w:val="20"/>
          <w:szCs w:val="20"/>
        </w:rPr>
        <w:t xml:space="preserve">, J. B., </w:t>
      </w:r>
      <w:proofErr w:type="spellStart"/>
      <w:r w:rsidRPr="002D2EC9">
        <w:rPr>
          <w:rFonts w:ascii="Helvetica" w:eastAsia="Times New Roman" w:hAnsi="Helvetica" w:cs="Arial"/>
          <w:color w:val="000000"/>
          <w:sz w:val="20"/>
          <w:szCs w:val="20"/>
        </w:rPr>
        <w:t>Gruner</w:t>
      </w:r>
      <w:proofErr w:type="spellEnd"/>
      <w:r w:rsidRPr="002D2EC9">
        <w:rPr>
          <w:rFonts w:ascii="Helvetica" w:eastAsia="Times New Roman" w:hAnsi="Helvetica" w:cs="Arial"/>
          <w:color w:val="000000"/>
          <w:sz w:val="20"/>
          <w:szCs w:val="20"/>
        </w:rPr>
        <w:t xml:space="preserve">, D. S. and </w:t>
      </w:r>
      <w:proofErr w:type="spellStart"/>
      <w:r w:rsidRPr="002D2EC9">
        <w:rPr>
          <w:rFonts w:ascii="Helvetica" w:eastAsia="Times New Roman" w:hAnsi="Helvetica" w:cs="Arial"/>
          <w:color w:val="000000"/>
          <w:sz w:val="20"/>
          <w:szCs w:val="20"/>
        </w:rPr>
        <w:t>Hillebrand</w:t>
      </w:r>
      <w:proofErr w:type="spellEnd"/>
      <w:r w:rsidRPr="002D2EC9">
        <w:rPr>
          <w:rFonts w:ascii="Helvetica" w:eastAsia="Times New Roman" w:hAnsi="Helvetica" w:cs="Arial"/>
          <w:color w:val="000000"/>
          <w:sz w:val="20"/>
          <w:szCs w:val="20"/>
        </w:rPr>
        <w:t>, H.</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 xml:space="preserve">All wet or dried up? </w:t>
      </w:r>
      <w:proofErr w:type="gramStart"/>
      <w:r w:rsidRPr="002D2EC9">
        <w:rPr>
          <w:rFonts w:ascii="Helvetica" w:eastAsia="Times New Roman" w:hAnsi="Helvetica" w:cs="Arial"/>
          <w:i/>
          <w:iCs/>
          <w:color w:val="000000"/>
          <w:sz w:val="20"/>
          <w:szCs w:val="20"/>
        </w:rPr>
        <w:t>Real differences between aquatic and terrestrial food webs</w:t>
      </w:r>
      <w:r w:rsidR="002E440C" w:rsidRPr="002D2EC9">
        <w:rPr>
          <w:rFonts w:ascii="Helvetica" w:eastAsia="Times New Roman" w:hAnsi="Helvetica" w:cs="Arial"/>
          <w:color w:val="000000"/>
          <w:sz w:val="20"/>
          <w:szCs w:val="20"/>
        </w:rPr>
        <w:t>.</w:t>
      </w:r>
      <w:proofErr w:type="gramEnd"/>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Proceedings of the Royal Society B: Biological Sciences, The Royal Society London, </w:t>
      </w:r>
      <w:r w:rsidRPr="002D2EC9">
        <w:rPr>
          <w:rFonts w:ascii="Helvetica" w:eastAsia="Times New Roman" w:hAnsi="Helvetica" w:cs="Arial"/>
          <w:b/>
          <w:bCs/>
          <w:color w:val="000000"/>
          <w:sz w:val="20"/>
          <w:szCs w:val="20"/>
        </w:rPr>
        <w:t>2005</w:t>
      </w:r>
      <w:r w:rsidRPr="002D2EC9">
        <w:rPr>
          <w:rFonts w:ascii="Helvetica" w:eastAsia="Times New Roman" w:hAnsi="Helvetica" w:cs="Arial"/>
          <w:color w:val="000000"/>
          <w:sz w:val="20"/>
          <w:szCs w:val="20"/>
        </w:rPr>
        <w:t>, Vol. 273(1582), pp. 1-9</w:t>
      </w:r>
    </w:p>
    <w:p w14:paraId="7B7FAEE6" w14:textId="77777777" w:rsidR="002E440C" w:rsidRPr="002D2EC9" w:rsidRDefault="002E440C" w:rsidP="00117F8B">
      <w:pPr>
        <w:ind w:left="720"/>
        <w:rPr>
          <w:rFonts w:ascii="Helvetica" w:eastAsia="Times New Roman" w:hAnsi="Helvetica" w:cs="Arial"/>
          <w:color w:val="000000"/>
          <w:sz w:val="20"/>
          <w:szCs w:val="20"/>
        </w:rPr>
      </w:pPr>
    </w:p>
    <w:p w14:paraId="2AF7973A" w14:textId="6F60B324" w:rsidR="00117F8B" w:rsidRPr="002D2EC9"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Shurin</w:t>
      </w:r>
      <w:proofErr w:type="spellEnd"/>
      <w:r w:rsidRPr="002D2EC9">
        <w:rPr>
          <w:rFonts w:ascii="Helvetica" w:eastAsia="Times New Roman" w:hAnsi="Helvetica" w:cs="Arial"/>
          <w:color w:val="000000"/>
          <w:sz w:val="20"/>
          <w:szCs w:val="20"/>
        </w:rPr>
        <w:t xml:space="preserve">, J. B. and </w:t>
      </w:r>
      <w:proofErr w:type="spellStart"/>
      <w:r w:rsidRPr="002D2EC9">
        <w:rPr>
          <w:rFonts w:ascii="Helvetica" w:eastAsia="Times New Roman" w:hAnsi="Helvetica" w:cs="Arial"/>
          <w:color w:val="000000"/>
          <w:sz w:val="20"/>
          <w:szCs w:val="20"/>
        </w:rPr>
        <w:t>Seabloom</w:t>
      </w:r>
      <w:proofErr w:type="spellEnd"/>
      <w:r w:rsidRPr="002D2EC9">
        <w:rPr>
          <w:rFonts w:ascii="Helvetica" w:eastAsia="Times New Roman" w:hAnsi="Helvetica" w:cs="Arial"/>
          <w:color w:val="000000"/>
          <w:sz w:val="20"/>
          <w:szCs w:val="20"/>
        </w:rPr>
        <w:t xml:space="preserve">, E. </w:t>
      </w:r>
      <w:proofErr w:type="spellStart"/>
      <w:r w:rsidRPr="002D2EC9">
        <w:rPr>
          <w:rFonts w:ascii="Helvetica" w:eastAsia="Times New Roman" w:hAnsi="Helvetica" w:cs="Arial"/>
          <w:color w:val="000000"/>
          <w:sz w:val="20"/>
          <w:szCs w:val="20"/>
        </w:rPr>
        <w:t>W.</w:t>
      </w:r>
      <w:r w:rsidRPr="002D2EC9">
        <w:rPr>
          <w:rFonts w:ascii="Helvetica" w:eastAsia="Times New Roman" w:hAnsi="Helvetica" w:cs="Arial"/>
          <w:i/>
          <w:iCs/>
          <w:color w:val="000000"/>
          <w:sz w:val="20"/>
          <w:szCs w:val="20"/>
        </w:rPr>
        <w:t>The</w:t>
      </w:r>
      <w:proofErr w:type="spellEnd"/>
      <w:r w:rsidRPr="002D2EC9">
        <w:rPr>
          <w:rFonts w:ascii="Helvetica" w:eastAsia="Times New Roman" w:hAnsi="Helvetica" w:cs="Arial"/>
          <w:i/>
          <w:iCs/>
          <w:color w:val="000000"/>
          <w:sz w:val="20"/>
          <w:szCs w:val="20"/>
        </w:rPr>
        <w:t xml:space="preserve"> strength of trophic cascades across ecosystems: predictions from </w:t>
      </w:r>
      <w:proofErr w:type="spellStart"/>
      <w:r w:rsidRPr="002D2EC9">
        <w:rPr>
          <w:rFonts w:ascii="Helvetica" w:eastAsia="Times New Roman" w:hAnsi="Helvetica" w:cs="Arial"/>
          <w:i/>
          <w:iCs/>
          <w:color w:val="000000"/>
          <w:sz w:val="20"/>
          <w:szCs w:val="20"/>
        </w:rPr>
        <w:t>allometry</w:t>
      </w:r>
      <w:proofErr w:type="spellEnd"/>
      <w:r w:rsidRPr="002D2EC9">
        <w:rPr>
          <w:rFonts w:ascii="Helvetica" w:eastAsia="Times New Roman" w:hAnsi="Helvetica" w:cs="Arial"/>
          <w:i/>
          <w:iCs/>
          <w:color w:val="000000"/>
          <w:sz w:val="20"/>
          <w:szCs w:val="20"/>
        </w:rPr>
        <w:t xml:space="preserve"> and energetics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Journal of animal Ecology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2005</w:t>
      </w:r>
      <w:proofErr w:type="gramEnd"/>
      <w:r w:rsidRPr="002D2EC9">
        <w:rPr>
          <w:rFonts w:ascii="Helvetica" w:eastAsia="Times New Roman" w:hAnsi="Helvetica" w:cs="Arial"/>
          <w:color w:val="000000"/>
          <w:sz w:val="20"/>
          <w:szCs w:val="20"/>
        </w:rPr>
        <w:t>, Vol. 74(6), pp. 1029-1038</w:t>
      </w:r>
    </w:p>
    <w:p w14:paraId="62C4CB8D" w14:textId="77777777" w:rsidR="002E440C" w:rsidRPr="002D2EC9" w:rsidRDefault="002E440C" w:rsidP="002E440C">
      <w:pPr>
        <w:rPr>
          <w:rFonts w:ascii="Helvetica" w:eastAsia="Times New Roman" w:hAnsi="Helvetica" w:cs="Arial"/>
          <w:color w:val="000000"/>
          <w:sz w:val="20"/>
          <w:szCs w:val="20"/>
        </w:rPr>
      </w:pPr>
    </w:p>
    <w:p w14:paraId="09568F6C" w14:textId="35F2EBED"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lastRenderedPageBreak/>
        <w:t>Singer, M. C. and Parmesan, C.</w:t>
      </w:r>
      <w:r w:rsidR="002E440C"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asynchrony between herbivorous insects and their hosts: signal of climate change or pre-existing adaptive strategy?</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Philosophical Transactions of the Royal Society B: Biological Sciences</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2010</w:t>
      </w:r>
      <w:proofErr w:type="gramEnd"/>
      <w:r w:rsidRPr="002D2EC9">
        <w:rPr>
          <w:rFonts w:ascii="Helvetica" w:eastAsia="Times New Roman" w:hAnsi="Helvetica" w:cs="Arial"/>
          <w:color w:val="000000"/>
          <w:sz w:val="20"/>
          <w:szCs w:val="20"/>
        </w:rPr>
        <w:t>, Vol. 365(1555), pp. 3161-3176</w:t>
      </w:r>
    </w:p>
    <w:p w14:paraId="0C4B9C25" w14:textId="77777777" w:rsidR="002E440C" w:rsidRPr="002D2EC9" w:rsidRDefault="002E440C" w:rsidP="00117F8B">
      <w:pPr>
        <w:ind w:left="720"/>
        <w:rPr>
          <w:rFonts w:ascii="Helvetica" w:eastAsia="Times New Roman" w:hAnsi="Helvetica" w:cs="Arial"/>
          <w:b/>
          <w:bCs/>
          <w:color w:val="000000"/>
          <w:sz w:val="20"/>
          <w:szCs w:val="20"/>
        </w:rPr>
      </w:pPr>
    </w:p>
    <w:p w14:paraId="1CF7ED9A" w14:textId="21D612FF"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Solomon, 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 xml:space="preserve">IPCC (2007): Climate </w:t>
      </w:r>
      <w:proofErr w:type="gramStart"/>
      <w:r w:rsidRPr="002D2EC9">
        <w:rPr>
          <w:rFonts w:ascii="Helvetica" w:eastAsia="Times New Roman" w:hAnsi="Helvetica" w:cs="Arial"/>
          <w:i/>
          <w:iCs/>
          <w:color w:val="000000"/>
          <w:sz w:val="20"/>
          <w:szCs w:val="20"/>
        </w:rPr>
        <w:t>change</w:t>
      </w:r>
      <w:proofErr w:type="gramEnd"/>
      <w:r w:rsidRPr="002D2EC9">
        <w:rPr>
          <w:rFonts w:ascii="Helvetica" w:eastAsia="Times New Roman" w:hAnsi="Helvetica" w:cs="Arial"/>
          <w:i/>
          <w:iCs/>
          <w:color w:val="000000"/>
          <w:sz w:val="20"/>
          <w:szCs w:val="20"/>
        </w:rPr>
        <w:t xml:space="preserve"> the physical science basis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b/>
          <w:bCs/>
          <w:color w:val="000000"/>
          <w:sz w:val="20"/>
          <w:szCs w:val="20"/>
        </w:rPr>
        <w:t>2007</w:t>
      </w:r>
    </w:p>
    <w:p w14:paraId="2020AB18" w14:textId="46C86CAC" w:rsidR="00117F8B" w:rsidRPr="002D2EC9" w:rsidRDefault="00117F8B" w:rsidP="002E440C">
      <w:pPr>
        <w:spacing w:before="240"/>
        <w:rPr>
          <w:rFonts w:ascii="Helvetica" w:eastAsia="Times New Roman" w:hAnsi="Helvetica" w:cs="Arial"/>
          <w:b/>
          <w:bCs/>
          <w:color w:val="000000"/>
          <w:sz w:val="20"/>
          <w:szCs w:val="20"/>
        </w:rPr>
      </w:pPr>
      <w:r w:rsidRPr="002D2EC9">
        <w:rPr>
          <w:rFonts w:ascii="Helvetica" w:eastAsia="Times New Roman" w:hAnsi="Helvetica" w:cs="Arial"/>
          <w:color w:val="000000"/>
          <w:sz w:val="20"/>
          <w:szCs w:val="20"/>
        </w:rPr>
        <w:t>Thackeray, S. J.</w:t>
      </w:r>
      <w:r w:rsidR="002E440C" w:rsidRPr="002D2EC9">
        <w:rPr>
          <w:rFonts w:ascii="Helvetica" w:eastAsia="Times New Roman" w:hAnsi="Helvetica" w:cs="Arial"/>
          <w:b/>
          <w:bCs/>
          <w:color w:val="000000"/>
          <w:sz w:val="20"/>
          <w:szCs w:val="20"/>
        </w:rPr>
        <w:t xml:space="preserve"> </w:t>
      </w:r>
      <w:r w:rsidRPr="002D2EC9">
        <w:rPr>
          <w:rFonts w:ascii="Helvetica" w:eastAsia="Times New Roman" w:hAnsi="Helvetica" w:cs="Arial"/>
          <w:i/>
          <w:iCs/>
          <w:color w:val="000000"/>
          <w:sz w:val="20"/>
          <w:szCs w:val="20"/>
        </w:rPr>
        <w:t>Mismatch revisited: what is trophic mismatching from the perspective of the plankton?</w:t>
      </w:r>
      <w:r w:rsidR="002E440C" w:rsidRPr="002D2EC9">
        <w:rPr>
          <w:rFonts w:ascii="Helvetica" w:eastAsia="Times New Roman" w:hAnsi="Helvetica" w:cs="Arial"/>
          <w:b/>
          <w:bCs/>
          <w:color w:val="000000"/>
          <w:sz w:val="20"/>
          <w:szCs w:val="20"/>
        </w:rPr>
        <w:t xml:space="preserve"> </w:t>
      </w:r>
      <w:r w:rsidRPr="002D2EC9">
        <w:rPr>
          <w:rFonts w:ascii="Helvetica" w:eastAsia="Times New Roman" w:hAnsi="Helvetica" w:cs="Arial"/>
          <w:color w:val="000000"/>
          <w:sz w:val="20"/>
          <w:szCs w:val="20"/>
        </w:rPr>
        <w:t>Journal of Plankton Research, Oxford University Press, </w:t>
      </w:r>
      <w:r w:rsidRPr="002D2EC9">
        <w:rPr>
          <w:rFonts w:ascii="Helvetica" w:eastAsia="Times New Roman" w:hAnsi="Helvetica" w:cs="Arial"/>
          <w:b/>
          <w:bCs/>
          <w:color w:val="000000"/>
          <w:sz w:val="20"/>
          <w:szCs w:val="20"/>
        </w:rPr>
        <w:t>2012</w:t>
      </w:r>
      <w:r w:rsidRPr="002D2EC9">
        <w:rPr>
          <w:rFonts w:ascii="Helvetica" w:eastAsia="Times New Roman" w:hAnsi="Helvetica" w:cs="Arial"/>
          <w:color w:val="000000"/>
          <w:sz w:val="20"/>
          <w:szCs w:val="20"/>
        </w:rPr>
        <w:t>, Vol. 34(12), pp. 1001-1010</w:t>
      </w:r>
    </w:p>
    <w:p w14:paraId="06D576E9" w14:textId="77777777" w:rsidR="002E440C" w:rsidRPr="002D2EC9" w:rsidRDefault="002E440C" w:rsidP="00117F8B">
      <w:pPr>
        <w:ind w:left="720"/>
        <w:rPr>
          <w:rFonts w:ascii="Helvetica" w:eastAsia="Times New Roman" w:hAnsi="Helvetica" w:cs="Arial"/>
          <w:b/>
          <w:bCs/>
          <w:color w:val="000000"/>
          <w:sz w:val="20"/>
          <w:szCs w:val="20"/>
        </w:rPr>
      </w:pPr>
    </w:p>
    <w:p w14:paraId="4DF11F98" w14:textId="61132C1D"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Thackeray, S. J., Henrys, P. A., Hemming, D., Bell, J. R., </w:t>
      </w:r>
      <w:proofErr w:type="spellStart"/>
      <w:r w:rsidRPr="002D2EC9">
        <w:rPr>
          <w:rFonts w:ascii="Helvetica" w:eastAsia="Times New Roman" w:hAnsi="Helvetica" w:cs="Arial"/>
          <w:color w:val="000000"/>
          <w:sz w:val="20"/>
          <w:szCs w:val="20"/>
        </w:rPr>
        <w:t>Botham</w:t>
      </w:r>
      <w:proofErr w:type="spellEnd"/>
      <w:r w:rsidRPr="002D2EC9">
        <w:rPr>
          <w:rFonts w:ascii="Helvetica" w:eastAsia="Times New Roman" w:hAnsi="Helvetica" w:cs="Arial"/>
          <w:color w:val="000000"/>
          <w:sz w:val="20"/>
          <w:szCs w:val="20"/>
        </w:rPr>
        <w:t xml:space="preserve">, M. S., </w:t>
      </w:r>
      <w:proofErr w:type="spellStart"/>
      <w:r w:rsidRPr="002D2EC9">
        <w:rPr>
          <w:rFonts w:ascii="Helvetica" w:eastAsia="Times New Roman" w:hAnsi="Helvetica" w:cs="Arial"/>
          <w:color w:val="000000"/>
          <w:sz w:val="20"/>
          <w:szCs w:val="20"/>
        </w:rPr>
        <w:t>Burthe</w:t>
      </w:r>
      <w:proofErr w:type="spellEnd"/>
      <w:r w:rsidRPr="002D2EC9">
        <w:rPr>
          <w:rFonts w:ascii="Helvetica" w:eastAsia="Times New Roman" w:hAnsi="Helvetica" w:cs="Arial"/>
          <w:color w:val="000000"/>
          <w:sz w:val="20"/>
          <w:szCs w:val="20"/>
        </w:rPr>
        <w:t xml:space="preserve">, S., </w:t>
      </w:r>
      <w:proofErr w:type="spellStart"/>
      <w:r w:rsidRPr="002D2EC9">
        <w:rPr>
          <w:rFonts w:ascii="Helvetica" w:eastAsia="Times New Roman" w:hAnsi="Helvetica" w:cs="Arial"/>
          <w:color w:val="000000"/>
          <w:sz w:val="20"/>
          <w:szCs w:val="20"/>
        </w:rPr>
        <w:t>Helaouet</w:t>
      </w:r>
      <w:proofErr w:type="spellEnd"/>
      <w:r w:rsidRPr="002D2EC9">
        <w:rPr>
          <w:rFonts w:ascii="Helvetica" w:eastAsia="Times New Roman" w:hAnsi="Helvetica" w:cs="Arial"/>
          <w:color w:val="000000"/>
          <w:sz w:val="20"/>
          <w:szCs w:val="20"/>
        </w:rPr>
        <w:t>, P., Johns, D. G., Jones, I. D., Leech, D. I. and others</w:t>
      </w:r>
      <w:r w:rsidR="002E440C" w:rsidRPr="002D2EC9">
        <w:rPr>
          <w:rFonts w:ascii="Helvetica" w:eastAsia="Times New Roman" w:hAnsi="Helvetica" w:cs="Arial"/>
          <w:color w:val="000000"/>
          <w:sz w:val="20"/>
          <w:szCs w:val="20"/>
        </w:rPr>
        <w:t xml:space="preserve">. </w:t>
      </w:r>
      <w:proofErr w:type="spellStart"/>
      <w:proofErr w:type="gram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sensitivity to climate across taxa and trophic levels</w:t>
      </w:r>
      <w:r w:rsidR="00E66832">
        <w:rPr>
          <w:rFonts w:ascii="Helvetica" w:eastAsia="Times New Roman" w:hAnsi="Helvetica" w:cs="Arial"/>
          <w:color w:val="000000"/>
          <w:sz w:val="20"/>
          <w:szCs w:val="20"/>
        </w:rPr>
        <w:t>.</w:t>
      </w:r>
      <w:proofErr w:type="gramEnd"/>
      <w:r w:rsidR="00E66832">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 xml:space="preserve">Nature, </w:t>
      </w:r>
      <w:r w:rsidRPr="002D2EC9">
        <w:rPr>
          <w:rFonts w:ascii="Helvetica" w:eastAsia="Times New Roman" w:hAnsi="Helvetica" w:cs="Arial"/>
          <w:b/>
          <w:bCs/>
          <w:color w:val="000000"/>
          <w:sz w:val="20"/>
          <w:szCs w:val="20"/>
        </w:rPr>
        <w:t>2016</w:t>
      </w:r>
      <w:r w:rsidRPr="002D2EC9">
        <w:rPr>
          <w:rFonts w:ascii="Helvetica" w:eastAsia="Times New Roman" w:hAnsi="Helvetica" w:cs="Arial"/>
          <w:color w:val="000000"/>
          <w:sz w:val="20"/>
          <w:szCs w:val="20"/>
        </w:rPr>
        <w:t>, Vol. 535(7611), pp. 241</w:t>
      </w:r>
    </w:p>
    <w:p w14:paraId="2CB04335" w14:textId="77777777" w:rsidR="002E440C" w:rsidRPr="002D2EC9" w:rsidRDefault="002E440C" w:rsidP="002E440C">
      <w:pPr>
        <w:rPr>
          <w:rFonts w:ascii="Helvetica" w:eastAsia="Times New Roman" w:hAnsi="Helvetica" w:cs="Arial"/>
          <w:color w:val="000000"/>
          <w:sz w:val="20"/>
          <w:szCs w:val="20"/>
        </w:rPr>
      </w:pPr>
    </w:p>
    <w:p w14:paraId="36BD57BF" w14:textId="0504C058" w:rsidR="00117F8B" w:rsidRPr="002D2EC9"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Tikkanen</w:t>
      </w:r>
      <w:proofErr w:type="spellEnd"/>
      <w:r w:rsidRPr="002D2EC9">
        <w:rPr>
          <w:rFonts w:ascii="Helvetica" w:eastAsia="Times New Roman" w:hAnsi="Helvetica" w:cs="Arial"/>
          <w:color w:val="000000"/>
          <w:sz w:val="20"/>
          <w:szCs w:val="20"/>
        </w:rPr>
        <w:t>, O</w:t>
      </w:r>
      <w:proofErr w:type="gramStart"/>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P. and </w:t>
      </w:r>
      <w:proofErr w:type="spellStart"/>
      <w:r w:rsidRPr="002D2EC9">
        <w:rPr>
          <w:rFonts w:ascii="Helvetica" w:eastAsia="Times New Roman" w:hAnsi="Helvetica" w:cs="Arial"/>
          <w:color w:val="000000"/>
          <w:sz w:val="20"/>
          <w:szCs w:val="20"/>
        </w:rPr>
        <w:t>Julkunen-Tiitto</w:t>
      </w:r>
      <w:proofErr w:type="spellEnd"/>
      <w:r w:rsidRPr="002D2EC9">
        <w:rPr>
          <w:rFonts w:ascii="Helvetica" w:eastAsia="Times New Roman" w:hAnsi="Helvetica" w:cs="Arial"/>
          <w:color w:val="000000"/>
          <w:sz w:val="20"/>
          <w:szCs w:val="20"/>
        </w:rPr>
        <w:t>, R.</w:t>
      </w:r>
      <w:r w:rsidR="002E440C"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i/>
          <w:iCs/>
          <w:color w:val="000000"/>
          <w:sz w:val="20"/>
          <w:szCs w:val="20"/>
        </w:rPr>
        <w:t>Phenological</w:t>
      </w:r>
      <w:proofErr w:type="spellEnd"/>
      <w:r w:rsidRPr="002D2EC9">
        <w:rPr>
          <w:rFonts w:ascii="Helvetica" w:eastAsia="Times New Roman" w:hAnsi="Helvetica" w:cs="Arial"/>
          <w:i/>
          <w:iCs/>
          <w:color w:val="000000"/>
          <w:sz w:val="20"/>
          <w:szCs w:val="20"/>
        </w:rPr>
        <w:t xml:space="preserve"> variation as protection against defoliating insects: the case of </w:t>
      </w:r>
      <w:proofErr w:type="spellStart"/>
      <w:r w:rsidRPr="002D2EC9">
        <w:rPr>
          <w:rFonts w:ascii="Helvetica" w:eastAsia="Times New Roman" w:hAnsi="Helvetica" w:cs="Arial"/>
          <w:i/>
          <w:iCs/>
          <w:color w:val="000000"/>
          <w:sz w:val="20"/>
          <w:szCs w:val="20"/>
        </w:rPr>
        <w:t>Quercus</w:t>
      </w:r>
      <w:proofErr w:type="spellEnd"/>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robur</w:t>
      </w:r>
      <w:proofErr w:type="spellEnd"/>
      <w:r w:rsidRPr="002D2EC9">
        <w:rPr>
          <w:rFonts w:ascii="Helvetica" w:eastAsia="Times New Roman" w:hAnsi="Helvetica" w:cs="Arial"/>
          <w:i/>
          <w:iCs/>
          <w:color w:val="000000"/>
          <w:sz w:val="20"/>
          <w:szCs w:val="20"/>
        </w:rPr>
        <w:t xml:space="preserve"> and </w:t>
      </w:r>
      <w:proofErr w:type="spellStart"/>
      <w:r w:rsidRPr="002D2EC9">
        <w:rPr>
          <w:rFonts w:ascii="Helvetica" w:eastAsia="Times New Roman" w:hAnsi="Helvetica" w:cs="Arial"/>
          <w:i/>
          <w:iCs/>
          <w:color w:val="000000"/>
          <w:sz w:val="20"/>
          <w:szCs w:val="20"/>
        </w:rPr>
        <w:t>Operophtera</w:t>
      </w:r>
      <w:proofErr w:type="spellEnd"/>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brumata</w:t>
      </w:r>
      <w:proofErr w:type="spellEnd"/>
      <w:r w:rsidR="002E440C"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Oecologia</w:t>
      </w:r>
      <w:proofErr w:type="spellEnd"/>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2003</w:t>
      </w:r>
      <w:proofErr w:type="gramEnd"/>
      <w:r w:rsidRPr="002D2EC9">
        <w:rPr>
          <w:rFonts w:ascii="Helvetica" w:eastAsia="Times New Roman" w:hAnsi="Helvetica" w:cs="Arial"/>
          <w:color w:val="000000"/>
          <w:sz w:val="20"/>
          <w:szCs w:val="20"/>
        </w:rPr>
        <w:t>, Vol. 136(2), pp. 244-251</w:t>
      </w:r>
    </w:p>
    <w:p w14:paraId="0B3F2D44" w14:textId="77777777" w:rsidR="002E440C" w:rsidRPr="002D2EC9" w:rsidRDefault="002E440C" w:rsidP="00117F8B">
      <w:pPr>
        <w:ind w:left="720"/>
        <w:rPr>
          <w:rFonts w:ascii="Helvetica" w:eastAsia="Times New Roman" w:hAnsi="Helvetica" w:cs="Arial"/>
          <w:color w:val="000000"/>
          <w:sz w:val="20"/>
          <w:szCs w:val="20"/>
        </w:rPr>
      </w:pPr>
    </w:p>
    <w:p w14:paraId="714FED7C" w14:textId="10762939" w:rsidR="00117F8B" w:rsidRPr="002D2EC9"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Tikkanen</w:t>
      </w:r>
      <w:proofErr w:type="spellEnd"/>
      <w:r w:rsidRPr="002D2EC9">
        <w:rPr>
          <w:rFonts w:ascii="Helvetica" w:eastAsia="Times New Roman" w:hAnsi="Helvetica" w:cs="Arial"/>
          <w:color w:val="000000"/>
          <w:sz w:val="20"/>
          <w:szCs w:val="20"/>
        </w:rPr>
        <w:t>, O</w:t>
      </w:r>
      <w:proofErr w:type="gramStart"/>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P., </w:t>
      </w:r>
      <w:proofErr w:type="spellStart"/>
      <w:r w:rsidRPr="002D2EC9">
        <w:rPr>
          <w:rFonts w:ascii="Helvetica" w:eastAsia="Times New Roman" w:hAnsi="Helvetica" w:cs="Arial"/>
          <w:color w:val="000000"/>
          <w:sz w:val="20"/>
          <w:szCs w:val="20"/>
        </w:rPr>
        <w:t>Niemelä</w:t>
      </w:r>
      <w:proofErr w:type="spellEnd"/>
      <w:r w:rsidRPr="002D2EC9">
        <w:rPr>
          <w:rFonts w:ascii="Helvetica" w:eastAsia="Times New Roman" w:hAnsi="Helvetica" w:cs="Arial"/>
          <w:color w:val="000000"/>
          <w:sz w:val="20"/>
          <w:szCs w:val="20"/>
        </w:rPr>
        <w:t xml:space="preserve">, P. and </w:t>
      </w:r>
      <w:proofErr w:type="spellStart"/>
      <w:r w:rsidRPr="002D2EC9">
        <w:rPr>
          <w:rFonts w:ascii="Helvetica" w:eastAsia="Times New Roman" w:hAnsi="Helvetica" w:cs="Arial"/>
          <w:color w:val="000000"/>
          <w:sz w:val="20"/>
          <w:szCs w:val="20"/>
        </w:rPr>
        <w:t>Keränen</w:t>
      </w:r>
      <w:proofErr w:type="spellEnd"/>
      <w:r w:rsidRPr="002D2EC9">
        <w:rPr>
          <w:rFonts w:ascii="Helvetica" w:eastAsia="Times New Roman" w:hAnsi="Helvetica" w:cs="Arial"/>
          <w:color w:val="000000"/>
          <w:sz w:val="20"/>
          <w:szCs w:val="20"/>
        </w:rPr>
        <w:t>, J.</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 xml:space="preserve">Growth and development of a generalist insect herbivore, </w:t>
      </w:r>
      <w:proofErr w:type="spellStart"/>
      <w:r w:rsidRPr="002D2EC9">
        <w:rPr>
          <w:rFonts w:ascii="Helvetica" w:eastAsia="Times New Roman" w:hAnsi="Helvetica" w:cs="Arial"/>
          <w:i/>
          <w:iCs/>
          <w:color w:val="000000"/>
          <w:sz w:val="20"/>
          <w:szCs w:val="20"/>
        </w:rPr>
        <w:t>Operophtera</w:t>
      </w:r>
      <w:proofErr w:type="spellEnd"/>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brumata</w:t>
      </w:r>
      <w:proofErr w:type="spellEnd"/>
      <w:r w:rsidRPr="002D2EC9">
        <w:rPr>
          <w:rFonts w:ascii="Helvetica" w:eastAsia="Times New Roman" w:hAnsi="Helvetica" w:cs="Arial"/>
          <w:i/>
          <w:iCs/>
          <w:color w:val="000000"/>
          <w:sz w:val="20"/>
          <w:szCs w:val="20"/>
        </w:rPr>
        <w:t>, on original and alternative host plants</w:t>
      </w:r>
      <w:r w:rsidR="002E440C"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Oecologia</w:t>
      </w:r>
      <w:proofErr w:type="spellEnd"/>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2000</w:t>
      </w:r>
      <w:proofErr w:type="gramEnd"/>
      <w:r w:rsidRPr="002D2EC9">
        <w:rPr>
          <w:rFonts w:ascii="Helvetica" w:eastAsia="Times New Roman" w:hAnsi="Helvetica" w:cs="Arial"/>
          <w:color w:val="000000"/>
          <w:sz w:val="20"/>
          <w:szCs w:val="20"/>
        </w:rPr>
        <w:t>, Vol. 122(4), pp. 529-536</w:t>
      </w:r>
    </w:p>
    <w:p w14:paraId="573B2A7F" w14:textId="77777777" w:rsidR="002E440C" w:rsidRPr="002D2EC9" w:rsidRDefault="002E440C" w:rsidP="002E440C">
      <w:pPr>
        <w:rPr>
          <w:rFonts w:ascii="Helvetica" w:eastAsia="Times New Roman" w:hAnsi="Helvetica" w:cs="Arial"/>
          <w:color w:val="000000"/>
          <w:sz w:val="20"/>
          <w:szCs w:val="20"/>
        </w:rPr>
      </w:pPr>
    </w:p>
    <w:p w14:paraId="7287576F" w14:textId="6BC55619" w:rsidR="00117F8B" w:rsidRPr="002D2EC9"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Vatka</w:t>
      </w:r>
      <w:proofErr w:type="spellEnd"/>
      <w:r w:rsidRPr="002D2EC9">
        <w:rPr>
          <w:rFonts w:ascii="Helvetica" w:eastAsia="Times New Roman" w:hAnsi="Helvetica" w:cs="Arial"/>
          <w:color w:val="000000"/>
          <w:sz w:val="20"/>
          <w:szCs w:val="20"/>
        </w:rPr>
        <w:t xml:space="preserve">, E., </w:t>
      </w:r>
      <w:proofErr w:type="spellStart"/>
      <w:r w:rsidRPr="002D2EC9">
        <w:rPr>
          <w:rFonts w:ascii="Helvetica" w:eastAsia="Times New Roman" w:hAnsi="Helvetica" w:cs="Arial"/>
          <w:color w:val="000000"/>
          <w:sz w:val="20"/>
          <w:szCs w:val="20"/>
        </w:rPr>
        <w:t>Orell</w:t>
      </w:r>
      <w:proofErr w:type="spellEnd"/>
      <w:r w:rsidRPr="002D2EC9">
        <w:rPr>
          <w:rFonts w:ascii="Helvetica" w:eastAsia="Times New Roman" w:hAnsi="Helvetica" w:cs="Arial"/>
          <w:color w:val="000000"/>
          <w:sz w:val="20"/>
          <w:szCs w:val="20"/>
        </w:rPr>
        <w:t xml:space="preserve">, M. and </w:t>
      </w:r>
      <w:proofErr w:type="spellStart"/>
      <w:r w:rsidRPr="002D2EC9">
        <w:rPr>
          <w:rFonts w:ascii="Helvetica" w:eastAsia="Times New Roman" w:hAnsi="Helvetica" w:cs="Arial"/>
          <w:color w:val="000000"/>
          <w:sz w:val="20"/>
          <w:szCs w:val="20"/>
        </w:rPr>
        <w:t>RytkÖnen</w:t>
      </w:r>
      <w:proofErr w:type="spellEnd"/>
      <w:r w:rsidRPr="002D2EC9">
        <w:rPr>
          <w:rFonts w:ascii="Helvetica" w:eastAsia="Times New Roman" w:hAnsi="Helvetica" w:cs="Arial"/>
          <w:color w:val="000000"/>
          <w:sz w:val="20"/>
          <w:szCs w:val="20"/>
        </w:rPr>
        <w:t>, 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Warming climate advances breeding and improves synchrony of food demand and food availability in a boreal passerine</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Global Change Biology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2011</w:t>
      </w:r>
      <w:proofErr w:type="gramEnd"/>
      <w:r w:rsidRPr="002D2EC9">
        <w:rPr>
          <w:rFonts w:ascii="Helvetica" w:eastAsia="Times New Roman" w:hAnsi="Helvetica" w:cs="Arial"/>
          <w:color w:val="000000"/>
          <w:sz w:val="20"/>
          <w:szCs w:val="20"/>
        </w:rPr>
        <w:t>, Vol. 17(9), pp. 3002-3009</w:t>
      </w:r>
    </w:p>
    <w:p w14:paraId="03EA81A6" w14:textId="3E0DE2D2" w:rsidR="00117F8B" w:rsidRPr="002D2EC9" w:rsidRDefault="00117F8B" w:rsidP="002E440C">
      <w:pPr>
        <w:spacing w:before="240"/>
        <w:rPr>
          <w:rFonts w:ascii="Helvetica" w:eastAsia="Times New Roman" w:hAnsi="Helvetica" w:cs="Arial"/>
          <w:b/>
          <w:bCs/>
          <w:color w:val="000000"/>
          <w:sz w:val="20"/>
          <w:szCs w:val="20"/>
        </w:rPr>
      </w:pPr>
      <w:proofErr w:type="spellStart"/>
      <w:r w:rsidRPr="002D2EC9">
        <w:rPr>
          <w:rFonts w:ascii="Helvetica" w:eastAsia="Times New Roman" w:hAnsi="Helvetica" w:cs="Arial"/>
          <w:color w:val="000000"/>
          <w:sz w:val="20"/>
          <w:szCs w:val="20"/>
        </w:rPr>
        <w:t>Vatka</w:t>
      </w:r>
      <w:proofErr w:type="spellEnd"/>
      <w:r w:rsidRPr="002D2EC9">
        <w:rPr>
          <w:rFonts w:ascii="Helvetica" w:eastAsia="Times New Roman" w:hAnsi="Helvetica" w:cs="Arial"/>
          <w:color w:val="000000"/>
          <w:sz w:val="20"/>
          <w:szCs w:val="20"/>
        </w:rPr>
        <w:t xml:space="preserve">, E., </w:t>
      </w:r>
      <w:proofErr w:type="spellStart"/>
      <w:r w:rsidRPr="002D2EC9">
        <w:rPr>
          <w:rFonts w:ascii="Helvetica" w:eastAsia="Times New Roman" w:hAnsi="Helvetica" w:cs="Arial"/>
          <w:color w:val="000000"/>
          <w:sz w:val="20"/>
          <w:szCs w:val="20"/>
        </w:rPr>
        <w:t>Rytkönen</w:t>
      </w:r>
      <w:proofErr w:type="spellEnd"/>
      <w:r w:rsidRPr="002D2EC9">
        <w:rPr>
          <w:rFonts w:ascii="Helvetica" w:eastAsia="Times New Roman" w:hAnsi="Helvetica" w:cs="Arial"/>
          <w:color w:val="000000"/>
          <w:sz w:val="20"/>
          <w:szCs w:val="20"/>
        </w:rPr>
        <w:t xml:space="preserve">, S. and </w:t>
      </w:r>
      <w:proofErr w:type="spellStart"/>
      <w:r w:rsidRPr="002D2EC9">
        <w:rPr>
          <w:rFonts w:ascii="Helvetica" w:eastAsia="Times New Roman" w:hAnsi="Helvetica" w:cs="Arial"/>
          <w:color w:val="000000"/>
          <w:sz w:val="20"/>
          <w:szCs w:val="20"/>
        </w:rPr>
        <w:t>Orell</w:t>
      </w:r>
      <w:proofErr w:type="spellEnd"/>
      <w:r w:rsidRPr="002D2EC9">
        <w:rPr>
          <w:rFonts w:ascii="Helvetica" w:eastAsia="Times New Roman" w:hAnsi="Helvetica" w:cs="Arial"/>
          <w:color w:val="000000"/>
          <w:sz w:val="20"/>
          <w:szCs w:val="20"/>
        </w:rPr>
        <w:t>, M.</w:t>
      </w:r>
      <w:r w:rsidR="002E440C" w:rsidRPr="002D2EC9">
        <w:rPr>
          <w:rFonts w:ascii="Helvetica" w:eastAsia="Times New Roman" w:hAnsi="Helvetica" w:cs="Arial"/>
          <w:b/>
          <w:bCs/>
          <w:color w:val="000000"/>
          <w:sz w:val="20"/>
          <w:szCs w:val="20"/>
        </w:rPr>
        <w:t xml:space="preserve"> </w:t>
      </w:r>
      <w:r w:rsidRPr="002D2EC9">
        <w:rPr>
          <w:rFonts w:ascii="Helvetica" w:eastAsia="Times New Roman" w:hAnsi="Helvetica" w:cs="Arial"/>
          <w:i/>
          <w:iCs/>
          <w:color w:val="000000"/>
          <w:sz w:val="20"/>
          <w:szCs w:val="20"/>
        </w:rPr>
        <w:t>Does the temporal mismatch hypothesis match in boreal populations?</w:t>
      </w:r>
      <w:r w:rsidR="002E440C" w:rsidRPr="002D2EC9">
        <w:rPr>
          <w:rFonts w:ascii="Helvetica" w:eastAsia="Times New Roman" w:hAnsi="Helvetica" w:cs="Arial"/>
          <w:b/>
          <w:bCs/>
          <w:color w:val="000000"/>
          <w:sz w:val="20"/>
          <w:szCs w:val="20"/>
        </w:rPr>
        <w:t xml:space="preserve"> </w:t>
      </w:r>
      <w:proofErr w:type="spellStart"/>
      <w:r w:rsidRPr="002D2EC9">
        <w:rPr>
          <w:rFonts w:ascii="Helvetica" w:eastAsia="Times New Roman" w:hAnsi="Helvetica" w:cs="Arial"/>
          <w:color w:val="000000"/>
          <w:sz w:val="20"/>
          <w:szCs w:val="20"/>
        </w:rPr>
        <w:t>Oecologia</w:t>
      </w:r>
      <w:proofErr w:type="spellEnd"/>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2014</w:t>
      </w:r>
      <w:proofErr w:type="gramEnd"/>
      <w:r w:rsidRPr="002D2EC9">
        <w:rPr>
          <w:rFonts w:ascii="Helvetica" w:eastAsia="Times New Roman" w:hAnsi="Helvetica" w:cs="Arial"/>
          <w:color w:val="000000"/>
          <w:sz w:val="20"/>
          <w:szCs w:val="20"/>
        </w:rPr>
        <w:t>, Vol. 176(2), pp. 595-605</w:t>
      </w:r>
    </w:p>
    <w:p w14:paraId="6DD627C2" w14:textId="77777777" w:rsidR="002E440C" w:rsidRPr="002D2EC9" w:rsidRDefault="002E440C" w:rsidP="00117F8B">
      <w:pPr>
        <w:ind w:left="720"/>
        <w:rPr>
          <w:rFonts w:ascii="Helvetica" w:eastAsia="Times New Roman" w:hAnsi="Helvetica" w:cs="Arial"/>
          <w:color w:val="000000"/>
          <w:sz w:val="20"/>
          <w:szCs w:val="20"/>
        </w:rPr>
      </w:pPr>
    </w:p>
    <w:p w14:paraId="6BCE7511" w14:textId="2C7DFAE4" w:rsidR="002E440C" w:rsidRPr="002D2EC9"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Verschuren</w:t>
      </w:r>
      <w:proofErr w:type="spellEnd"/>
      <w:r w:rsidRPr="002D2EC9">
        <w:rPr>
          <w:rFonts w:ascii="Helvetica" w:eastAsia="Times New Roman" w:hAnsi="Helvetica" w:cs="Arial"/>
          <w:color w:val="000000"/>
          <w:sz w:val="20"/>
          <w:szCs w:val="20"/>
        </w:rPr>
        <w:t xml:space="preserve">, D., Johnson, T. C., Kling, H. J., </w:t>
      </w:r>
      <w:proofErr w:type="spellStart"/>
      <w:r w:rsidRPr="002D2EC9">
        <w:rPr>
          <w:rFonts w:ascii="Helvetica" w:eastAsia="Times New Roman" w:hAnsi="Helvetica" w:cs="Arial"/>
          <w:color w:val="000000"/>
          <w:sz w:val="20"/>
          <w:szCs w:val="20"/>
        </w:rPr>
        <w:t>Edgington</w:t>
      </w:r>
      <w:proofErr w:type="spellEnd"/>
      <w:r w:rsidRPr="002D2EC9">
        <w:rPr>
          <w:rFonts w:ascii="Helvetica" w:eastAsia="Times New Roman" w:hAnsi="Helvetica" w:cs="Arial"/>
          <w:color w:val="000000"/>
          <w:sz w:val="20"/>
          <w:szCs w:val="20"/>
        </w:rPr>
        <w:t xml:space="preserve">, D. N., Leavitt, P. R., Brown, E. T., Talbot, M. R. and </w:t>
      </w:r>
      <w:proofErr w:type="spellStart"/>
      <w:r w:rsidRPr="002D2EC9">
        <w:rPr>
          <w:rFonts w:ascii="Helvetica" w:eastAsia="Times New Roman" w:hAnsi="Helvetica" w:cs="Arial"/>
          <w:color w:val="000000"/>
          <w:sz w:val="20"/>
          <w:szCs w:val="20"/>
        </w:rPr>
        <w:t>Hecky</w:t>
      </w:r>
      <w:proofErr w:type="spellEnd"/>
      <w:r w:rsidRPr="002D2EC9">
        <w:rPr>
          <w:rFonts w:ascii="Helvetica" w:eastAsia="Times New Roman" w:hAnsi="Helvetica" w:cs="Arial"/>
          <w:color w:val="000000"/>
          <w:sz w:val="20"/>
          <w:szCs w:val="20"/>
        </w:rPr>
        <w:t>, R. E.</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History and timing of human impact on Lake Victoria, East Africa</w:t>
      </w:r>
      <w:r w:rsidR="002E440C" w:rsidRPr="002D2EC9">
        <w:rPr>
          <w:rFonts w:ascii="Helvetica" w:eastAsia="Times New Roman" w:hAnsi="Helvetica" w:cs="Arial"/>
          <w:color w:val="000000"/>
          <w:sz w:val="20"/>
          <w:szCs w:val="20"/>
        </w:rPr>
        <w:t xml:space="preserve">. </w:t>
      </w:r>
      <w:proofErr w:type="gramStart"/>
      <w:r w:rsidRPr="002D2EC9">
        <w:rPr>
          <w:rFonts w:ascii="Helvetica" w:eastAsia="Times New Roman" w:hAnsi="Helvetica" w:cs="Arial"/>
          <w:color w:val="000000"/>
          <w:sz w:val="20"/>
          <w:szCs w:val="20"/>
        </w:rPr>
        <w:t>Proceedings of the Royal Society of London.</w:t>
      </w:r>
      <w:proofErr w:type="gramEnd"/>
      <w:r w:rsidRPr="002D2EC9">
        <w:rPr>
          <w:rFonts w:ascii="Helvetica" w:eastAsia="Times New Roman" w:hAnsi="Helvetica" w:cs="Arial"/>
          <w:color w:val="000000"/>
          <w:sz w:val="20"/>
          <w:szCs w:val="20"/>
        </w:rPr>
        <w:t xml:space="preserve"> Series B: Biological Sciences</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2002</w:t>
      </w:r>
      <w:proofErr w:type="gramEnd"/>
      <w:r w:rsidRPr="002D2EC9">
        <w:rPr>
          <w:rFonts w:ascii="Helvetica" w:eastAsia="Times New Roman" w:hAnsi="Helvetica" w:cs="Arial"/>
          <w:color w:val="000000"/>
          <w:sz w:val="20"/>
          <w:szCs w:val="20"/>
        </w:rPr>
        <w:t>, Vol. 269(1488), pp. 289-294</w:t>
      </w:r>
    </w:p>
    <w:p w14:paraId="5EE68D66" w14:textId="77777777" w:rsidR="002E440C" w:rsidRPr="002D2EC9" w:rsidRDefault="002E440C" w:rsidP="002E440C">
      <w:pPr>
        <w:ind w:left="720"/>
        <w:rPr>
          <w:rFonts w:ascii="Helvetica" w:eastAsia="Times New Roman" w:hAnsi="Helvetica" w:cs="Arial"/>
          <w:color w:val="000000"/>
          <w:sz w:val="20"/>
          <w:szCs w:val="20"/>
        </w:rPr>
      </w:pPr>
    </w:p>
    <w:p w14:paraId="5182D03D" w14:textId="16E98B05" w:rsidR="00117F8B"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Visser</w:t>
      </w:r>
      <w:proofErr w:type="spellEnd"/>
      <w:r w:rsidRPr="002D2EC9">
        <w:rPr>
          <w:rFonts w:ascii="Helvetica" w:eastAsia="Times New Roman" w:hAnsi="Helvetica" w:cs="Arial"/>
          <w:color w:val="000000"/>
          <w:sz w:val="20"/>
          <w:szCs w:val="20"/>
        </w:rPr>
        <w:t xml:space="preserve">, M. E., </w:t>
      </w:r>
      <w:proofErr w:type="spellStart"/>
      <w:r w:rsidRPr="002D2EC9">
        <w:rPr>
          <w:rFonts w:ascii="Helvetica" w:eastAsia="Times New Roman" w:hAnsi="Helvetica" w:cs="Arial"/>
          <w:color w:val="000000"/>
          <w:sz w:val="20"/>
          <w:szCs w:val="20"/>
        </w:rPr>
        <w:t>Holleman</w:t>
      </w:r>
      <w:proofErr w:type="spellEnd"/>
      <w:r w:rsidRPr="002D2EC9">
        <w:rPr>
          <w:rFonts w:ascii="Helvetica" w:eastAsia="Times New Roman" w:hAnsi="Helvetica" w:cs="Arial"/>
          <w:color w:val="000000"/>
          <w:sz w:val="20"/>
          <w:szCs w:val="20"/>
        </w:rPr>
        <w:t xml:space="preserve">, L. J. M. and </w:t>
      </w:r>
      <w:proofErr w:type="spellStart"/>
      <w:r w:rsidRPr="002D2EC9">
        <w:rPr>
          <w:rFonts w:ascii="Helvetica" w:eastAsia="Times New Roman" w:hAnsi="Helvetica" w:cs="Arial"/>
          <w:color w:val="000000"/>
          <w:sz w:val="20"/>
          <w:szCs w:val="20"/>
        </w:rPr>
        <w:t>Gienapp</w:t>
      </w:r>
      <w:proofErr w:type="spellEnd"/>
      <w:r w:rsidRPr="002D2EC9">
        <w:rPr>
          <w:rFonts w:ascii="Helvetica" w:eastAsia="Times New Roman" w:hAnsi="Helvetica" w:cs="Arial"/>
          <w:color w:val="000000"/>
          <w:sz w:val="20"/>
          <w:szCs w:val="20"/>
        </w:rPr>
        <w:t>, P.</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Shifts in caterpillar biomass phenology due to climate change and its impact on the breeding biology of an insectivorous bird</w:t>
      </w:r>
      <w:r w:rsidR="002E440C"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Oecologia</w:t>
      </w:r>
      <w:proofErr w:type="spellEnd"/>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2006</w:t>
      </w:r>
      <w:proofErr w:type="gramEnd"/>
      <w:r w:rsidRPr="002D2EC9">
        <w:rPr>
          <w:rFonts w:ascii="Helvetica" w:eastAsia="Times New Roman" w:hAnsi="Helvetica" w:cs="Arial"/>
          <w:color w:val="000000"/>
          <w:sz w:val="20"/>
          <w:szCs w:val="20"/>
        </w:rPr>
        <w:t>, Vol. 147(1), pp. 164-172</w:t>
      </w:r>
      <w:r w:rsidR="00997E77">
        <w:rPr>
          <w:rFonts w:ascii="Helvetica" w:eastAsia="Times New Roman" w:hAnsi="Helvetica" w:cs="Arial"/>
          <w:color w:val="000000"/>
          <w:sz w:val="20"/>
          <w:szCs w:val="20"/>
        </w:rPr>
        <w:t>.</w:t>
      </w:r>
    </w:p>
    <w:p w14:paraId="74DB2A10" w14:textId="77777777" w:rsidR="00997E77" w:rsidRPr="00997E77" w:rsidRDefault="00997E77" w:rsidP="002E440C">
      <w:pPr>
        <w:rPr>
          <w:rFonts w:ascii="Helvetica" w:eastAsia="Times New Roman" w:hAnsi="Helvetica" w:cs="Arial"/>
          <w:color w:val="000000"/>
          <w:sz w:val="20"/>
          <w:szCs w:val="20"/>
        </w:rPr>
      </w:pPr>
    </w:p>
    <w:p w14:paraId="6F9078CE" w14:textId="680D1699" w:rsidR="00997E77" w:rsidRPr="00997E77" w:rsidRDefault="00997E77" w:rsidP="00997E77">
      <w:pPr>
        <w:pStyle w:val="CommentText"/>
        <w:rPr>
          <w:rFonts w:ascii="Helvetica" w:hAnsi="Helvetica"/>
          <w:sz w:val="20"/>
          <w:szCs w:val="20"/>
        </w:rPr>
      </w:pPr>
      <w:proofErr w:type="spellStart"/>
      <w:r w:rsidRPr="00997E77">
        <w:rPr>
          <w:rFonts w:ascii="Helvetica" w:eastAsia="Times New Roman" w:hAnsi="Helvetica" w:cs="Times New Roman"/>
          <w:color w:val="222222"/>
          <w:sz w:val="20"/>
          <w:szCs w:val="20"/>
          <w:shd w:val="clear" w:color="auto" w:fill="FFFFFF"/>
        </w:rPr>
        <w:t>Visser</w:t>
      </w:r>
      <w:proofErr w:type="spellEnd"/>
      <w:r w:rsidRPr="00997E77">
        <w:rPr>
          <w:rFonts w:ascii="Helvetica" w:eastAsia="Times New Roman" w:hAnsi="Helvetica" w:cs="Times New Roman"/>
          <w:color w:val="222222"/>
          <w:sz w:val="20"/>
          <w:szCs w:val="20"/>
          <w:shd w:val="clear" w:color="auto" w:fill="FFFFFF"/>
        </w:rPr>
        <w:t xml:space="preserve">, M.E., Van </w:t>
      </w:r>
      <w:proofErr w:type="spellStart"/>
      <w:r w:rsidRPr="00997E77">
        <w:rPr>
          <w:rFonts w:ascii="Helvetica" w:eastAsia="Times New Roman" w:hAnsi="Helvetica" w:cs="Times New Roman"/>
          <w:color w:val="222222"/>
          <w:sz w:val="20"/>
          <w:szCs w:val="20"/>
          <w:shd w:val="clear" w:color="auto" w:fill="FFFFFF"/>
        </w:rPr>
        <w:t>Noordwijk</w:t>
      </w:r>
      <w:proofErr w:type="spellEnd"/>
      <w:r w:rsidRPr="00997E77">
        <w:rPr>
          <w:rFonts w:ascii="Helvetica" w:eastAsia="Times New Roman" w:hAnsi="Helvetica" w:cs="Times New Roman"/>
          <w:color w:val="222222"/>
          <w:sz w:val="20"/>
          <w:szCs w:val="20"/>
          <w:shd w:val="clear" w:color="auto" w:fill="FFFFFF"/>
        </w:rPr>
        <w:t xml:space="preserve">, A.J., Tinbergen, J.M., and </w:t>
      </w:r>
      <w:proofErr w:type="spellStart"/>
      <w:r w:rsidRPr="00997E77">
        <w:rPr>
          <w:rFonts w:ascii="Helvetica" w:eastAsia="Times New Roman" w:hAnsi="Helvetica" w:cs="Times New Roman"/>
          <w:color w:val="222222"/>
          <w:sz w:val="20"/>
          <w:szCs w:val="20"/>
          <w:shd w:val="clear" w:color="auto" w:fill="FFFFFF"/>
        </w:rPr>
        <w:t>Lessells</w:t>
      </w:r>
      <w:proofErr w:type="spellEnd"/>
      <w:r w:rsidRPr="00997E77">
        <w:rPr>
          <w:rFonts w:ascii="Helvetica" w:eastAsia="Times New Roman" w:hAnsi="Helvetica" w:cs="Times New Roman"/>
          <w:color w:val="222222"/>
          <w:sz w:val="20"/>
          <w:szCs w:val="20"/>
          <w:shd w:val="clear" w:color="auto" w:fill="FFFFFF"/>
        </w:rPr>
        <w:t xml:space="preserve">, C.M. </w:t>
      </w:r>
      <w:r w:rsidRPr="00790CAC">
        <w:rPr>
          <w:rFonts w:ascii="Helvetica" w:eastAsia="Times New Roman" w:hAnsi="Helvetica" w:cs="Times New Roman"/>
          <w:i/>
          <w:color w:val="222222"/>
          <w:sz w:val="20"/>
          <w:szCs w:val="20"/>
          <w:shd w:val="clear" w:color="auto" w:fill="FFFFFF"/>
        </w:rPr>
        <w:t>Warmer springs lead to mistimed reproduction in great tits (</w:t>
      </w:r>
      <w:proofErr w:type="spellStart"/>
      <w:r w:rsidRPr="00790CAC">
        <w:rPr>
          <w:rFonts w:ascii="Helvetica" w:eastAsia="Times New Roman" w:hAnsi="Helvetica" w:cs="Times New Roman"/>
          <w:i/>
          <w:color w:val="222222"/>
          <w:sz w:val="20"/>
          <w:szCs w:val="20"/>
          <w:shd w:val="clear" w:color="auto" w:fill="FFFFFF"/>
        </w:rPr>
        <w:t>Parus</w:t>
      </w:r>
      <w:proofErr w:type="spellEnd"/>
      <w:r w:rsidRPr="00790CAC">
        <w:rPr>
          <w:rFonts w:ascii="Helvetica" w:eastAsia="Times New Roman" w:hAnsi="Helvetica" w:cs="Times New Roman"/>
          <w:i/>
          <w:color w:val="222222"/>
          <w:sz w:val="20"/>
          <w:szCs w:val="20"/>
          <w:shd w:val="clear" w:color="auto" w:fill="FFFFFF"/>
        </w:rPr>
        <w:t xml:space="preserve"> major). </w:t>
      </w:r>
      <w:r w:rsidRPr="00790CAC">
        <w:rPr>
          <w:rFonts w:ascii="Helvetica" w:hAnsi="Helvetica" w:cs="Times New Roman"/>
          <w:iCs/>
          <w:color w:val="1A1A1A"/>
          <w:sz w:val="20"/>
          <w:szCs w:val="20"/>
          <w:lang w:val="en-US"/>
        </w:rPr>
        <w:t xml:space="preserve">Philos. Trans. R. Soc. London B, </w:t>
      </w:r>
      <w:r w:rsidRPr="00790CAC">
        <w:rPr>
          <w:rFonts w:ascii="Helvetica" w:hAnsi="Helvetica" w:cs="Times New Roman"/>
          <w:b/>
          <w:iCs/>
          <w:color w:val="1A1A1A"/>
          <w:sz w:val="20"/>
          <w:szCs w:val="20"/>
          <w:lang w:val="en-US"/>
        </w:rPr>
        <w:t>1998</w:t>
      </w:r>
      <w:r w:rsidRPr="00997E77">
        <w:rPr>
          <w:rFonts w:ascii="Helvetica" w:hAnsi="Helvetica" w:cs="Times New Roman"/>
          <w:i/>
          <w:iCs/>
          <w:color w:val="1A1A1A"/>
          <w:sz w:val="20"/>
          <w:szCs w:val="20"/>
          <w:lang w:val="en-US"/>
        </w:rPr>
        <w:t>,</w:t>
      </w:r>
      <w:r w:rsidRPr="00997E77">
        <w:rPr>
          <w:rFonts w:ascii="Helvetica" w:eastAsia="Times New Roman" w:hAnsi="Helvetica" w:cs="Times New Roman"/>
          <w:color w:val="222222"/>
          <w:sz w:val="20"/>
          <w:szCs w:val="20"/>
          <w:shd w:val="clear" w:color="auto" w:fill="FFFFFF"/>
        </w:rPr>
        <w:t> </w:t>
      </w:r>
      <w:r w:rsidRPr="00997E77">
        <w:rPr>
          <w:rFonts w:ascii="Helvetica" w:eastAsia="Times New Roman" w:hAnsi="Helvetica" w:cs="Times New Roman"/>
          <w:iCs/>
          <w:color w:val="222222"/>
          <w:sz w:val="20"/>
          <w:szCs w:val="20"/>
        </w:rPr>
        <w:t>265</w:t>
      </w:r>
      <w:r w:rsidRPr="00997E77">
        <w:rPr>
          <w:rFonts w:ascii="Helvetica" w:eastAsia="Times New Roman" w:hAnsi="Helvetica" w:cs="Times New Roman"/>
          <w:color w:val="222222"/>
          <w:sz w:val="20"/>
          <w:szCs w:val="20"/>
          <w:shd w:val="clear" w:color="auto" w:fill="FFFFFF"/>
        </w:rPr>
        <w:t>:1867-1870.</w:t>
      </w:r>
    </w:p>
    <w:p w14:paraId="6641EF19" w14:textId="77777777" w:rsidR="002E440C" w:rsidRPr="002D2EC9" w:rsidRDefault="002E440C" w:rsidP="00997E77">
      <w:pPr>
        <w:rPr>
          <w:rFonts w:ascii="Helvetica" w:eastAsia="Times New Roman" w:hAnsi="Helvetica" w:cs="Arial"/>
          <w:b/>
          <w:bCs/>
          <w:color w:val="000000"/>
          <w:sz w:val="20"/>
          <w:szCs w:val="20"/>
        </w:rPr>
      </w:pPr>
    </w:p>
    <w:p w14:paraId="7743D840" w14:textId="0C84FE30"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Wiltshire, K. H., </w:t>
      </w:r>
      <w:proofErr w:type="spellStart"/>
      <w:r w:rsidRPr="002D2EC9">
        <w:rPr>
          <w:rFonts w:ascii="Helvetica" w:eastAsia="Times New Roman" w:hAnsi="Helvetica" w:cs="Arial"/>
          <w:color w:val="000000"/>
          <w:sz w:val="20"/>
          <w:szCs w:val="20"/>
        </w:rPr>
        <w:t>Malzahn</w:t>
      </w:r>
      <w:proofErr w:type="spellEnd"/>
      <w:r w:rsidRPr="002D2EC9">
        <w:rPr>
          <w:rFonts w:ascii="Helvetica" w:eastAsia="Times New Roman" w:hAnsi="Helvetica" w:cs="Arial"/>
          <w:color w:val="000000"/>
          <w:sz w:val="20"/>
          <w:szCs w:val="20"/>
        </w:rPr>
        <w:t xml:space="preserve">, A. M., </w:t>
      </w:r>
      <w:proofErr w:type="spellStart"/>
      <w:r w:rsidRPr="002D2EC9">
        <w:rPr>
          <w:rFonts w:ascii="Helvetica" w:eastAsia="Times New Roman" w:hAnsi="Helvetica" w:cs="Arial"/>
          <w:color w:val="000000"/>
          <w:sz w:val="20"/>
          <w:szCs w:val="20"/>
        </w:rPr>
        <w:t>Wirtz</w:t>
      </w:r>
      <w:proofErr w:type="spellEnd"/>
      <w:r w:rsidRPr="002D2EC9">
        <w:rPr>
          <w:rFonts w:ascii="Helvetica" w:eastAsia="Times New Roman" w:hAnsi="Helvetica" w:cs="Arial"/>
          <w:color w:val="000000"/>
          <w:sz w:val="20"/>
          <w:szCs w:val="20"/>
        </w:rPr>
        <w:t xml:space="preserve">, K., </w:t>
      </w:r>
      <w:proofErr w:type="spellStart"/>
      <w:r w:rsidRPr="002D2EC9">
        <w:rPr>
          <w:rFonts w:ascii="Helvetica" w:eastAsia="Times New Roman" w:hAnsi="Helvetica" w:cs="Arial"/>
          <w:color w:val="000000"/>
          <w:sz w:val="20"/>
          <w:szCs w:val="20"/>
        </w:rPr>
        <w:t>Greve</w:t>
      </w:r>
      <w:proofErr w:type="spellEnd"/>
      <w:r w:rsidRPr="002D2EC9">
        <w:rPr>
          <w:rFonts w:ascii="Helvetica" w:eastAsia="Times New Roman" w:hAnsi="Helvetica" w:cs="Arial"/>
          <w:color w:val="000000"/>
          <w:sz w:val="20"/>
          <w:szCs w:val="20"/>
        </w:rPr>
        <w:t xml:space="preserve">, W., </w:t>
      </w:r>
      <w:proofErr w:type="spellStart"/>
      <w:r w:rsidRPr="002D2EC9">
        <w:rPr>
          <w:rFonts w:ascii="Helvetica" w:eastAsia="Times New Roman" w:hAnsi="Helvetica" w:cs="Arial"/>
          <w:color w:val="000000"/>
          <w:sz w:val="20"/>
          <w:szCs w:val="20"/>
        </w:rPr>
        <w:t>Janisch</w:t>
      </w:r>
      <w:proofErr w:type="spellEnd"/>
      <w:r w:rsidRPr="002D2EC9">
        <w:rPr>
          <w:rFonts w:ascii="Helvetica" w:eastAsia="Times New Roman" w:hAnsi="Helvetica" w:cs="Arial"/>
          <w:color w:val="000000"/>
          <w:sz w:val="20"/>
          <w:szCs w:val="20"/>
        </w:rPr>
        <w:t xml:space="preserve">, S., </w:t>
      </w:r>
      <w:proofErr w:type="spellStart"/>
      <w:r w:rsidRPr="002D2EC9">
        <w:rPr>
          <w:rFonts w:ascii="Helvetica" w:eastAsia="Times New Roman" w:hAnsi="Helvetica" w:cs="Arial"/>
          <w:color w:val="000000"/>
          <w:sz w:val="20"/>
          <w:szCs w:val="20"/>
        </w:rPr>
        <w:t>Mangelsdorf</w:t>
      </w:r>
      <w:proofErr w:type="spellEnd"/>
      <w:r w:rsidRPr="002D2EC9">
        <w:rPr>
          <w:rFonts w:ascii="Helvetica" w:eastAsia="Times New Roman" w:hAnsi="Helvetica" w:cs="Arial"/>
          <w:color w:val="000000"/>
          <w:sz w:val="20"/>
          <w:szCs w:val="20"/>
        </w:rPr>
        <w:t xml:space="preserve">, P., Manly, B. F. and </w:t>
      </w:r>
      <w:proofErr w:type="spellStart"/>
      <w:r w:rsidRPr="002D2EC9">
        <w:rPr>
          <w:rFonts w:ascii="Helvetica" w:eastAsia="Times New Roman" w:hAnsi="Helvetica" w:cs="Arial"/>
          <w:color w:val="000000"/>
          <w:sz w:val="20"/>
          <w:szCs w:val="20"/>
        </w:rPr>
        <w:t>Boersma</w:t>
      </w:r>
      <w:proofErr w:type="spellEnd"/>
      <w:r w:rsidRPr="002D2EC9">
        <w:rPr>
          <w:rFonts w:ascii="Helvetica" w:eastAsia="Times New Roman" w:hAnsi="Helvetica" w:cs="Arial"/>
          <w:color w:val="000000"/>
          <w:sz w:val="20"/>
          <w:szCs w:val="20"/>
        </w:rPr>
        <w:t>, M.</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Resilience of North Sea phytoplankton spring bloom dynamics: An analysis of long-term data at Helgoland Roads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Limnology and Oceanography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2008</w:t>
      </w:r>
      <w:proofErr w:type="gramEnd"/>
      <w:r w:rsidRPr="002D2EC9">
        <w:rPr>
          <w:rFonts w:ascii="Helvetica" w:eastAsia="Times New Roman" w:hAnsi="Helvetica" w:cs="Arial"/>
          <w:color w:val="000000"/>
          <w:sz w:val="20"/>
          <w:szCs w:val="20"/>
        </w:rPr>
        <w:t>, Vol. 53(4), pp. 1294-1302</w:t>
      </w:r>
    </w:p>
    <w:p w14:paraId="1A27D2AF" w14:textId="207BCAB1" w:rsidR="00117F8B" w:rsidRPr="002D2EC9" w:rsidRDefault="00117F8B" w:rsidP="002E440C">
      <w:pPr>
        <w:spacing w:before="240"/>
        <w:rPr>
          <w:rFonts w:ascii="Helvetica" w:eastAsia="Times New Roman" w:hAnsi="Helvetica" w:cs="Arial"/>
          <w:b/>
          <w:bCs/>
          <w:color w:val="000000"/>
          <w:sz w:val="20"/>
          <w:szCs w:val="20"/>
        </w:rPr>
      </w:pPr>
      <w:r w:rsidRPr="002D2EC9">
        <w:rPr>
          <w:rFonts w:ascii="Helvetica" w:eastAsia="Times New Roman" w:hAnsi="Helvetica" w:cs="Arial"/>
          <w:color w:val="000000"/>
          <w:sz w:val="20"/>
          <w:szCs w:val="20"/>
        </w:rPr>
        <w:t>Winder, M. and Schindler, D. E.</w:t>
      </w:r>
      <w:r w:rsidR="002E440C" w:rsidRPr="002D2EC9">
        <w:rPr>
          <w:rFonts w:ascii="Helvetica" w:eastAsia="Times New Roman" w:hAnsi="Helvetica" w:cs="Arial"/>
          <w:b/>
          <w:bCs/>
          <w:color w:val="000000"/>
          <w:sz w:val="20"/>
          <w:szCs w:val="20"/>
        </w:rPr>
        <w:t xml:space="preserve"> </w:t>
      </w:r>
      <w:r w:rsidRPr="002D2EC9">
        <w:rPr>
          <w:rFonts w:ascii="Helvetica" w:eastAsia="Times New Roman" w:hAnsi="Helvetica" w:cs="Arial"/>
          <w:i/>
          <w:iCs/>
          <w:color w:val="000000"/>
          <w:sz w:val="20"/>
          <w:szCs w:val="20"/>
        </w:rPr>
        <w:t>Climate change uncouples trophic interactions in an aquatic ecosystem</w:t>
      </w:r>
      <w:r w:rsidR="002E440C" w:rsidRPr="002D2EC9">
        <w:rPr>
          <w:rFonts w:ascii="Helvetica" w:eastAsia="Times New Roman" w:hAnsi="Helvetica" w:cs="Arial"/>
          <w:i/>
          <w:iCs/>
          <w:color w:val="000000"/>
          <w:sz w:val="20"/>
          <w:szCs w:val="20"/>
        </w:rPr>
        <w:t>.</w:t>
      </w:r>
    </w:p>
    <w:p w14:paraId="04CA434E" w14:textId="651829B6"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Ecology</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2004</w:t>
      </w:r>
      <w:proofErr w:type="gramEnd"/>
      <w:r w:rsidRPr="002D2EC9">
        <w:rPr>
          <w:rFonts w:ascii="Helvetica" w:eastAsia="Times New Roman" w:hAnsi="Helvetica" w:cs="Arial"/>
          <w:color w:val="000000"/>
          <w:sz w:val="20"/>
          <w:szCs w:val="20"/>
        </w:rPr>
        <w:t>, Vol. 85(8), pp. 2100-2106</w:t>
      </w:r>
    </w:p>
    <w:p w14:paraId="07712485" w14:textId="77777777" w:rsidR="002E440C" w:rsidRPr="002D2EC9" w:rsidRDefault="002E440C" w:rsidP="002E440C">
      <w:pPr>
        <w:rPr>
          <w:rFonts w:ascii="Helvetica" w:eastAsia="Times New Roman" w:hAnsi="Helvetica" w:cs="Arial"/>
          <w:color w:val="000000"/>
          <w:sz w:val="20"/>
          <w:szCs w:val="20"/>
        </w:rPr>
      </w:pPr>
    </w:p>
    <w:p w14:paraId="416C7814" w14:textId="53AE404D" w:rsidR="00117F8B" w:rsidRPr="002D2EC9" w:rsidRDefault="00117F8B" w:rsidP="002E440C">
      <w:pPr>
        <w:rPr>
          <w:rFonts w:ascii="Helvetica" w:eastAsia="Times New Roman" w:hAnsi="Helvetica" w:cs="Arial"/>
          <w:color w:val="000000"/>
          <w:sz w:val="18"/>
          <w:szCs w:val="18"/>
        </w:rPr>
      </w:pPr>
      <w:proofErr w:type="spellStart"/>
      <w:r w:rsidRPr="002D2EC9">
        <w:rPr>
          <w:rFonts w:ascii="Helvetica" w:eastAsia="Times New Roman" w:hAnsi="Helvetica" w:cs="Arial"/>
          <w:color w:val="000000"/>
          <w:sz w:val="20"/>
          <w:szCs w:val="20"/>
        </w:rPr>
        <w:t>Wolkovich</w:t>
      </w:r>
      <w:proofErr w:type="spellEnd"/>
      <w:r w:rsidRPr="002D2EC9">
        <w:rPr>
          <w:rFonts w:ascii="Helvetica" w:eastAsia="Times New Roman" w:hAnsi="Helvetica" w:cs="Arial"/>
          <w:color w:val="000000"/>
          <w:sz w:val="20"/>
          <w:szCs w:val="20"/>
        </w:rPr>
        <w:t xml:space="preserve">, E., Cook, B., </w:t>
      </w:r>
      <w:proofErr w:type="spellStart"/>
      <w:r w:rsidRPr="002D2EC9">
        <w:rPr>
          <w:rFonts w:ascii="Helvetica" w:eastAsia="Times New Roman" w:hAnsi="Helvetica" w:cs="Arial"/>
          <w:color w:val="000000"/>
          <w:sz w:val="20"/>
          <w:szCs w:val="20"/>
        </w:rPr>
        <w:t>McLauchlan</w:t>
      </w:r>
      <w:proofErr w:type="spellEnd"/>
      <w:r w:rsidRPr="002D2EC9">
        <w:rPr>
          <w:rFonts w:ascii="Helvetica" w:eastAsia="Times New Roman" w:hAnsi="Helvetica" w:cs="Arial"/>
          <w:color w:val="000000"/>
          <w:sz w:val="20"/>
          <w:szCs w:val="20"/>
        </w:rPr>
        <w:t>, K. and Davies, T.</w:t>
      </w:r>
      <w:r w:rsidR="00A47B6B">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 xml:space="preserve">Temporal ecology in the </w:t>
      </w:r>
      <w:proofErr w:type="spellStart"/>
      <w:r w:rsidRPr="002D2EC9">
        <w:rPr>
          <w:rFonts w:ascii="Helvetica" w:eastAsia="Times New Roman" w:hAnsi="Helvetica" w:cs="Arial"/>
          <w:i/>
          <w:iCs/>
          <w:color w:val="000000"/>
          <w:sz w:val="20"/>
          <w:szCs w:val="20"/>
        </w:rPr>
        <w:t>Anthropocene</w:t>
      </w:r>
      <w:proofErr w:type="spellEnd"/>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letters</w:t>
      </w:r>
      <w:proofErr w:type="gramStart"/>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2014</w:t>
      </w:r>
      <w:proofErr w:type="gramEnd"/>
      <w:r w:rsidRPr="002D2EC9">
        <w:rPr>
          <w:rFonts w:ascii="Helvetica" w:eastAsia="Times New Roman" w:hAnsi="Helvetica" w:cs="Arial"/>
          <w:color w:val="000000"/>
          <w:sz w:val="20"/>
          <w:szCs w:val="20"/>
        </w:rPr>
        <w:t>, Vol. 17(11), pp. 1365-1379</w:t>
      </w:r>
    </w:p>
    <w:p w14:paraId="57087372" w14:textId="77777777" w:rsidR="007C78EF" w:rsidRPr="002D2EC9" w:rsidRDefault="007C78EF" w:rsidP="00A43C7A">
      <w:pPr>
        <w:spacing w:line="480" w:lineRule="auto"/>
        <w:rPr>
          <w:rFonts w:ascii="Helvetica" w:hAnsi="Helvetica" w:cs="Helvetica"/>
          <w:b/>
          <w:sz w:val="22"/>
          <w:szCs w:val="22"/>
          <w:u w:val="single"/>
          <w:lang w:val="en-US"/>
        </w:rPr>
      </w:pPr>
      <w:r w:rsidRPr="002D2EC9">
        <w:rPr>
          <w:rFonts w:ascii="Helvetica" w:hAnsi="Helvetica" w:cs="Helvetica"/>
          <w:b/>
          <w:sz w:val="22"/>
          <w:szCs w:val="22"/>
          <w:u w:val="single"/>
          <w:lang w:val="en-US"/>
        </w:rPr>
        <w:br w:type="page"/>
      </w:r>
    </w:p>
    <w:p w14:paraId="1AE325EA" w14:textId="2AF41D36" w:rsidR="00735738" w:rsidRPr="002D2EC9"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lastRenderedPageBreak/>
        <w:t>Box 1.</w:t>
      </w:r>
      <w:r w:rsidR="00E22F78" w:rsidRPr="002D2EC9">
        <w:rPr>
          <w:rFonts w:ascii="Helvetica" w:hAnsi="Helvetica" w:cs="Helvetica"/>
          <w:b/>
          <w:sz w:val="22"/>
          <w:szCs w:val="22"/>
          <w:lang w:val="en-US"/>
        </w:rPr>
        <w:t xml:space="preserve"> </w:t>
      </w:r>
      <w:r w:rsidR="0085487E" w:rsidRPr="002D2EC9">
        <w:rPr>
          <w:rFonts w:ascii="Helvetica" w:hAnsi="Helvetica" w:cs="Helvetica"/>
          <w:b/>
          <w:sz w:val="22"/>
          <w:szCs w:val="22"/>
          <w:lang w:val="en-US"/>
        </w:rPr>
        <w:t>Glossary</w:t>
      </w:r>
    </w:p>
    <w:p w14:paraId="2256936A" w14:textId="7BDDDD4B" w:rsidR="00CF2EB3" w:rsidRPr="002D2EC9" w:rsidRDefault="00CF2EB3" w:rsidP="00CF2EB3">
      <w:pPr>
        <w:widowControl w:val="0"/>
        <w:autoSpaceDE w:val="0"/>
        <w:autoSpaceDN w:val="0"/>
        <w:adjustRightInd w:val="0"/>
        <w:rPr>
          <w:rFonts w:ascii="Helvetica" w:hAnsi="Helvetica" w:cs="Helvetica"/>
          <w:b/>
          <w:bCs/>
          <w:sz w:val="22"/>
          <w:szCs w:val="22"/>
          <w:lang w:val="en-US"/>
        </w:rPr>
      </w:pPr>
      <w:proofErr w:type="spellStart"/>
      <w:r w:rsidRPr="002D2EC9">
        <w:rPr>
          <w:rFonts w:ascii="Helvetica" w:hAnsi="Helvetica" w:cs="Helvetica"/>
          <w:b/>
          <w:bCs/>
          <w:sz w:val="22"/>
          <w:szCs w:val="22"/>
          <w:lang w:val="en-US"/>
        </w:rPr>
        <w:t>Phenological</w:t>
      </w:r>
      <w:proofErr w:type="spellEnd"/>
      <w:r w:rsidRPr="002D2EC9">
        <w:rPr>
          <w:rFonts w:ascii="Helvetica" w:hAnsi="Helvetica" w:cs="Helvetica"/>
          <w:b/>
          <w:bCs/>
          <w:sz w:val="22"/>
          <w:szCs w:val="22"/>
          <w:lang w:val="en-US"/>
        </w:rPr>
        <w:t xml:space="preserve"> synchrony- </w:t>
      </w:r>
      <w:r w:rsidRPr="002D2EC9">
        <w:rPr>
          <w:rFonts w:ascii="Helvetica" w:hAnsi="Helvetica" w:cs="Helvetica"/>
          <w:sz w:val="22"/>
          <w:szCs w:val="22"/>
          <w:lang w:val="en-US"/>
        </w:rPr>
        <w:t xml:space="preserve">changes in the relative timing of key life history </w:t>
      </w:r>
      <w:r w:rsidR="00D32DDE" w:rsidRPr="002D2EC9">
        <w:rPr>
          <w:rFonts w:ascii="Helvetica" w:hAnsi="Helvetica" w:cs="Helvetica"/>
          <w:sz w:val="22"/>
          <w:szCs w:val="22"/>
          <w:lang w:val="en-US"/>
        </w:rPr>
        <w:t xml:space="preserve">events </w:t>
      </w:r>
      <w:r w:rsidRPr="002D2EC9">
        <w:rPr>
          <w:rFonts w:ascii="Helvetica" w:hAnsi="Helvetica" w:cs="Helvetica"/>
          <w:sz w:val="22"/>
          <w:szCs w:val="22"/>
          <w:lang w:val="en-US"/>
        </w:rPr>
        <w:t>among pair-wise interacting species. Importantly, this term does not incorporate fitness consequences for either species.</w:t>
      </w:r>
    </w:p>
    <w:p w14:paraId="6E621AA7"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p>
    <w:p w14:paraId="44A56E01" w14:textId="13794F3D" w:rsidR="00CF2EB3" w:rsidRPr="002D2EC9" w:rsidRDefault="00CF2EB3" w:rsidP="00CF2EB3">
      <w:pPr>
        <w:widowControl w:val="0"/>
        <w:autoSpaceDE w:val="0"/>
        <w:autoSpaceDN w:val="0"/>
        <w:adjustRightInd w:val="0"/>
        <w:rPr>
          <w:rFonts w:ascii="Helvetica" w:hAnsi="Helvetica" w:cs="Helvetica"/>
          <w:sz w:val="22"/>
          <w:szCs w:val="22"/>
          <w:lang w:val="en-US"/>
        </w:rPr>
      </w:pPr>
      <w:proofErr w:type="spellStart"/>
      <w:r w:rsidRPr="002D2EC9">
        <w:rPr>
          <w:rFonts w:ascii="Helvetica" w:hAnsi="Helvetica" w:cs="Helvetica"/>
          <w:b/>
          <w:bCs/>
          <w:sz w:val="22"/>
          <w:szCs w:val="22"/>
          <w:lang w:val="en-US"/>
        </w:rPr>
        <w:t>Phenological</w:t>
      </w:r>
      <w:proofErr w:type="spellEnd"/>
      <w:r w:rsidRPr="002D2EC9">
        <w:rPr>
          <w:rFonts w:ascii="Helvetica" w:hAnsi="Helvetica" w:cs="Helvetica"/>
          <w:b/>
          <w:bCs/>
          <w:sz w:val="22"/>
          <w:szCs w:val="22"/>
          <w:lang w:val="en-US"/>
        </w:rPr>
        <w:t xml:space="preserve"> mismatch</w:t>
      </w:r>
      <w:r w:rsidRPr="002D2EC9">
        <w:rPr>
          <w:rFonts w:ascii="Helvetica" w:hAnsi="Helvetica" w:cs="Helvetica"/>
          <w:sz w:val="22"/>
          <w:szCs w:val="22"/>
          <w:lang w:val="en-US"/>
        </w:rPr>
        <w:t xml:space="preserve">- decreases in consumer fitness associated with changes in the relative timing of key life history activities among interacting species. </w:t>
      </w:r>
      <w:r w:rsidR="00670548" w:rsidRPr="002D2EC9">
        <w:rPr>
          <w:rFonts w:ascii="Helvetica" w:hAnsi="Helvetica" w:cs="Helvetica"/>
          <w:sz w:val="22"/>
          <w:szCs w:val="22"/>
          <w:lang w:val="en-US"/>
        </w:rPr>
        <w:t>T</w:t>
      </w:r>
      <w:r w:rsidRPr="002D2EC9">
        <w:rPr>
          <w:rFonts w:ascii="Helvetica" w:hAnsi="Helvetica" w:cs="Helvetica"/>
          <w:sz w:val="22"/>
          <w:szCs w:val="22"/>
          <w:lang w:val="en-US"/>
        </w:rPr>
        <w:t>his mismatch occurs between interacting species</w:t>
      </w:r>
      <w:r w:rsidR="00670548" w:rsidRPr="002D2EC9">
        <w:rPr>
          <w:rFonts w:ascii="Helvetica" w:hAnsi="Helvetica" w:cs="Helvetica"/>
          <w:sz w:val="22"/>
          <w:szCs w:val="22"/>
          <w:lang w:val="en-US"/>
        </w:rPr>
        <w:t>; it does</w:t>
      </w:r>
      <w:r w:rsidRPr="002D2EC9">
        <w:rPr>
          <w:rFonts w:ascii="Helvetica" w:hAnsi="Helvetica" w:cs="Helvetica"/>
          <w:sz w:val="22"/>
          <w:szCs w:val="22"/>
          <w:lang w:val="en-US"/>
        </w:rPr>
        <w:t xml:space="preserve"> not</w:t>
      </w:r>
      <w:r w:rsidR="00670548" w:rsidRPr="002D2EC9">
        <w:rPr>
          <w:rFonts w:ascii="Helvetica" w:hAnsi="Helvetica" w:cs="Helvetica"/>
          <w:sz w:val="22"/>
          <w:szCs w:val="22"/>
          <w:lang w:val="en-US"/>
        </w:rPr>
        <w:t xml:space="preserve"> occur</w:t>
      </w:r>
      <w:r w:rsidRPr="002D2EC9">
        <w:rPr>
          <w:rFonts w:ascii="Helvetica" w:hAnsi="Helvetica" w:cs="Helvetica"/>
          <w:sz w:val="22"/>
          <w:szCs w:val="22"/>
          <w:lang w:val="en-US"/>
        </w:rPr>
        <w:t xml:space="preserve"> with the abiotic environment or due intraspecific processes.</w:t>
      </w:r>
    </w:p>
    <w:p w14:paraId="197A0797"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p>
    <w:p w14:paraId="605B3101" w14:textId="498A8353" w:rsidR="0080602E" w:rsidRPr="002D2EC9" w:rsidRDefault="0080602E" w:rsidP="00CF2EB3">
      <w:pPr>
        <w:widowControl w:val="0"/>
        <w:autoSpaceDE w:val="0"/>
        <w:autoSpaceDN w:val="0"/>
        <w:adjustRightInd w:val="0"/>
        <w:rPr>
          <w:rFonts w:ascii="Helvetica" w:hAnsi="Helvetica" w:cs="Helvetica"/>
          <w:b/>
          <w:bCs/>
          <w:sz w:val="22"/>
          <w:szCs w:val="22"/>
          <w:lang w:val="en-US"/>
        </w:rPr>
      </w:pPr>
      <w:r w:rsidRPr="002D2EC9">
        <w:rPr>
          <w:rFonts w:ascii="Helvetica" w:hAnsi="Helvetica" w:cs="Helvetica"/>
          <w:b/>
          <w:sz w:val="22"/>
          <w:szCs w:val="22"/>
          <w:lang w:val="en-US"/>
        </w:rPr>
        <w:t>Cushing match-mismatch hypothesis</w:t>
      </w:r>
      <w:r w:rsidRPr="002D2EC9">
        <w:rPr>
          <w:rFonts w:ascii="Helvetica" w:hAnsi="Helvetica" w:cs="Helvetica"/>
          <w:sz w:val="22"/>
          <w:szCs w:val="22"/>
          <w:lang w:val="en-US"/>
        </w:rPr>
        <w:t>- this hypothesis</w:t>
      </w:r>
      <w:r w:rsidRPr="002D2EC9" w:rsidDel="006F4CF0">
        <w:rPr>
          <w:rFonts w:ascii="Helvetica" w:hAnsi="Helvetica" w:cs="Helvetica"/>
          <w:sz w:val="22"/>
          <w:szCs w:val="22"/>
          <w:lang w:val="en-US"/>
        </w:rPr>
        <w:t xml:space="preserve"> </w:t>
      </w:r>
      <w:r w:rsidRPr="002D2EC9">
        <w:rPr>
          <w:rFonts w:ascii="Helvetica" w:hAnsi="Helvetica" w:cs="Helvetica"/>
          <w:sz w:val="22"/>
          <w:szCs w:val="22"/>
          <w:lang w:val="en-US"/>
        </w:rPr>
        <w:t xml:space="preserve">postulates that there should be selective pressure for the consumer to temporally ‘match’ the peak of its energetic phase </w:t>
      </w:r>
      <w:r w:rsidR="00DA375A" w:rsidRPr="002D2EC9">
        <w:rPr>
          <w:rFonts w:ascii="Helvetica" w:hAnsi="Helvetica" w:cs="Helvetica"/>
          <w:sz w:val="22"/>
          <w:szCs w:val="22"/>
          <w:lang w:val="en-US"/>
        </w:rPr>
        <w:t xml:space="preserve">(i.e. reaching maximum fitness) </w:t>
      </w:r>
      <w:r w:rsidRPr="002D2EC9">
        <w:rPr>
          <w:rFonts w:ascii="Helvetica" w:hAnsi="Helvetica" w:cs="Helvetica"/>
          <w:sz w:val="22"/>
          <w:szCs w:val="22"/>
          <w:lang w:val="en-US"/>
        </w:rPr>
        <w:t>with the peak of resource availability</w:t>
      </w:r>
      <w:r w:rsidR="000A66AD" w:rsidRPr="002D2EC9">
        <w:rPr>
          <w:rFonts w:ascii="Helvetica" w:hAnsi="Helvetica" w:cs="Helvetica"/>
          <w:sz w:val="22"/>
          <w:szCs w:val="22"/>
          <w:lang w:val="en-US"/>
        </w:rPr>
        <w:t xml:space="preserve"> and</w:t>
      </w:r>
      <w:r w:rsidRPr="002D2EC9">
        <w:rPr>
          <w:rFonts w:ascii="Helvetica" w:hAnsi="Helvetica" w:cs="Helvetica"/>
          <w:sz w:val="22"/>
          <w:szCs w:val="22"/>
          <w:lang w:val="en-US"/>
        </w:rPr>
        <w:t xml:space="preserve"> if there is any change to the relative timing of the interaction, there will be a decrease in fitness for </w:t>
      </w:r>
      <w:r w:rsidR="000A66AD" w:rsidRPr="002D2EC9">
        <w:rPr>
          <w:rFonts w:ascii="Helvetica" w:hAnsi="Helvetica" w:cs="Helvetica"/>
          <w:sz w:val="22"/>
          <w:szCs w:val="22"/>
          <w:lang w:val="en-US"/>
        </w:rPr>
        <w:t>the consumer (i.e., a mismatch</w:t>
      </w:r>
      <w:r w:rsidR="00EE7DA2"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At the curve’s limits, consumer fitness should fall to zero when the change in relative timing is sufficiently large. </w:t>
      </w:r>
      <w:r w:rsidR="004843D7" w:rsidRPr="002D2EC9">
        <w:rPr>
          <w:rFonts w:ascii="Helvetica" w:hAnsi="Helvetica" w:cs="Helvetica"/>
          <w:sz w:val="22"/>
          <w:szCs w:val="22"/>
          <w:lang w:val="en-US"/>
        </w:rPr>
        <w:t>(Figure 1)</w:t>
      </w:r>
    </w:p>
    <w:p w14:paraId="05C4B6C2" w14:textId="77777777" w:rsidR="0080602E" w:rsidRPr="002D2EC9" w:rsidRDefault="0080602E" w:rsidP="00CF2EB3">
      <w:pPr>
        <w:widowControl w:val="0"/>
        <w:autoSpaceDE w:val="0"/>
        <w:autoSpaceDN w:val="0"/>
        <w:adjustRightInd w:val="0"/>
        <w:rPr>
          <w:rFonts w:ascii="Helvetica" w:hAnsi="Helvetica" w:cs="Helvetica"/>
          <w:b/>
          <w:bCs/>
          <w:sz w:val="22"/>
          <w:szCs w:val="22"/>
          <w:lang w:val="en-US"/>
        </w:rPr>
      </w:pPr>
    </w:p>
    <w:p w14:paraId="7981DC8E" w14:textId="64CF644A" w:rsidR="00CF2EB3" w:rsidRPr="002D2EC9" w:rsidRDefault="00CF2EB3" w:rsidP="00CF2EB3">
      <w:pPr>
        <w:widowControl w:val="0"/>
        <w:autoSpaceDE w:val="0"/>
        <w:autoSpaceDN w:val="0"/>
        <w:adjustRightInd w:val="0"/>
        <w:rPr>
          <w:rFonts w:ascii="Helvetica" w:hAnsi="Helvetica" w:cs="Helvetica"/>
          <w:sz w:val="22"/>
          <w:szCs w:val="22"/>
          <w:lang w:val="en-US"/>
        </w:rPr>
      </w:pPr>
      <w:r w:rsidRPr="002D2EC9">
        <w:rPr>
          <w:rFonts w:ascii="Helvetica" w:hAnsi="Helvetica" w:cs="Helvetica"/>
          <w:b/>
          <w:bCs/>
          <w:sz w:val="22"/>
          <w:szCs w:val="22"/>
          <w:lang w:val="en-US"/>
        </w:rPr>
        <w:t xml:space="preserve">Baseline- </w:t>
      </w:r>
      <w:r w:rsidRPr="002D2EC9">
        <w:rPr>
          <w:rFonts w:ascii="Helvetica" w:hAnsi="Helvetica" w:cs="Helvetica"/>
          <w:sz w:val="22"/>
          <w:szCs w:val="22"/>
          <w:lang w:val="en-US"/>
        </w:rPr>
        <w:t>a representative or benchmark time series of conditions that describe</w:t>
      </w:r>
      <w:r w:rsidR="005B43E7" w:rsidRPr="002D2EC9">
        <w:rPr>
          <w:rFonts w:ascii="Helvetica" w:hAnsi="Helvetica" w:cs="Helvetica"/>
          <w:sz w:val="22"/>
          <w:szCs w:val="22"/>
          <w:lang w:val="en-US"/>
        </w:rPr>
        <w:t>s</w:t>
      </w:r>
      <w:r w:rsidRPr="002D2EC9">
        <w:rPr>
          <w:rFonts w:ascii="Helvetica" w:hAnsi="Helvetica" w:cs="Helvetica"/>
          <w:sz w:val="22"/>
          <w:szCs w:val="22"/>
          <w:lang w:val="en-US"/>
        </w:rPr>
        <w:t xml:space="preserve"> the species interaction. A baseline incorporates the historical range of variability in the relative timing of the interaction.</w:t>
      </w:r>
    </w:p>
    <w:p w14:paraId="05F73657"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p>
    <w:p w14:paraId="681F5319" w14:textId="6E6EA38C" w:rsidR="005C2081" w:rsidRPr="002D2EC9" w:rsidRDefault="005C2081" w:rsidP="00CF2EB3">
      <w:pPr>
        <w:widowControl w:val="0"/>
        <w:autoSpaceDE w:val="0"/>
        <w:autoSpaceDN w:val="0"/>
        <w:adjustRightInd w:val="0"/>
        <w:rPr>
          <w:rFonts w:ascii="Helvetica" w:hAnsi="Helvetica" w:cs="Helvetica"/>
          <w:sz w:val="22"/>
          <w:szCs w:val="22"/>
          <w:lang w:val="en-US"/>
        </w:rPr>
      </w:pPr>
      <w:r w:rsidRPr="002D2EC9">
        <w:rPr>
          <w:rFonts w:ascii="Helvetica" w:hAnsi="Helvetica" w:cs="Helvetica"/>
          <w:b/>
          <w:bCs/>
          <w:sz w:val="22"/>
          <w:szCs w:val="22"/>
          <w:lang w:val="en-US"/>
        </w:rPr>
        <w:t xml:space="preserve">Synchrony </w:t>
      </w:r>
      <w:r w:rsidR="00FC30DB" w:rsidRPr="002D2EC9">
        <w:rPr>
          <w:rFonts w:ascii="Helvetica" w:hAnsi="Helvetica" w:cs="Helvetica"/>
          <w:b/>
          <w:bCs/>
          <w:sz w:val="22"/>
          <w:szCs w:val="22"/>
          <w:lang w:val="en-US"/>
        </w:rPr>
        <w:t>hypothesis</w:t>
      </w:r>
      <w:r w:rsidRPr="002D2EC9">
        <w:rPr>
          <w:rFonts w:ascii="Helvetica" w:hAnsi="Helvetica" w:cs="Helvetica"/>
          <w:b/>
          <w:bCs/>
          <w:sz w:val="22"/>
          <w:szCs w:val="22"/>
          <w:lang w:val="en-US"/>
        </w:rPr>
        <w:t xml:space="preserve">- </w:t>
      </w:r>
      <w:r w:rsidR="00AB19C4" w:rsidRPr="002D2EC9">
        <w:rPr>
          <w:rFonts w:ascii="Helvetica" w:hAnsi="Helvetica" w:cs="Helvetica"/>
          <w:sz w:val="22"/>
          <w:szCs w:val="22"/>
          <w:lang w:val="en-US"/>
        </w:rPr>
        <w:t>a</w:t>
      </w:r>
      <w:r w:rsidRPr="002D2EC9">
        <w:rPr>
          <w:rFonts w:ascii="Helvetica" w:hAnsi="Helvetica" w:cs="Helvetica"/>
          <w:sz w:val="22"/>
          <w:szCs w:val="22"/>
          <w:lang w:val="en-US"/>
        </w:rPr>
        <w:t xml:space="preserve"> </w:t>
      </w:r>
      <w:r w:rsidR="00AB19C4" w:rsidRPr="002D2EC9">
        <w:rPr>
          <w:rFonts w:ascii="Helvetica" w:hAnsi="Helvetica" w:cs="Helvetica"/>
          <w:sz w:val="22"/>
          <w:szCs w:val="22"/>
          <w:lang w:val="en-US"/>
        </w:rPr>
        <w:t xml:space="preserve">hypothesis that </w:t>
      </w:r>
      <w:r w:rsidR="002F0417" w:rsidRPr="002D2EC9">
        <w:rPr>
          <w:rFonts w:ascii="Helvetica" w:hAnsi="Helvetica" w:cs="Helvetica"/>
          <w:sz w:val="22"/>
          <w:szCs w:val="22"/>
          <w:lang w:val="en-US"/>
        </w:rPr>
        <w:t xml:space="preserve">before climate </w:t>
      </w:r>
      <w:r w:rsidRPr="002D2EC9">
        <w:rPr>
          <w:rFonts w:ascii="Helvetica" w:hAnsi="Helvetica" w:cs="Helvetica"/>
          <w:sz w:val="22"/>
          <w:szCs w:val="22"/>
          <w:lang w:val="en-US"/>
        </w:rPr>
        <w:t>change</w:t>
      </w:r>
      <w:r w:rsidR="00443F57" w:rsidRPr="002D2EC9">
        <w:rPr>
          <w:rFonts w:ascii="Helvetica" w:hAnsi="Helvetica" w:cs="Helvetica"/>
          <w:sz w:val="22"/>
          <w:szCs w:val="22"/>
          <w:lang w:val="en-US"/>
        </w:rPr>
        <w:t>,</w:t>
      </w:r>
      <w:r w:rsidR="002F0417"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the most energetically demanding phase of the </w:t>
      </w:r>
      <w:r w:rsidR="00443F57" w:rsidRPr="002D2EC9">
        <w:rPr>
          <w:rFonts w:ascii="Helvetica" w:hAnsi="Helvetica" w:cs="Helvetica"/>
          <w:sz w:val="22"/>
          <w:szCs w:val="22"/>
          <w:lang w:val="en-US"/>
        </w:rPr>
        <w:t>consumer was</w:t>
      </w:r>
      <w:r w:rsidRPr="002D2EC9">
        <w:rPr>
          <w:rFonts w:ascii="Helvetica" w:hAnsi="Helvetica" w:cs="Helvetica"/>
          <w:sz w:val="22"/>
          <w:szCs w:val="22"/>
          <w:lang w:val="en-US"/>
        </w:rPr>
        <w:t xml:space="preserve"> at the </w:t>
      </w:r>
      <w:r w:rsidR="009E3C6F" w:rsidRPr="002D2EC9">
        <w:rPr>
          <w:rFonts w:ascii="Helvetica" w:hAnsi="Helvetica" w:cs="Helvetica"/>
          <w:sz w:val="22"/>
          <w:szCs w:val="22"/>
          <w:lang w:val="en-US"/>
        </w:rPr>
        <w:t>same t</w:t>
      </w:r>
      <w:r w:rsidRPr="002D2EC9">
        <w:rPr>
          <w:rFonts w:ascii="Helvetica" w:hAnsi="Helvetica" w:cs="Helvetica"/>
          <w:sz w:val="22"/>
          <w:szCs w:val="22"/>
          <w:lang w:val="en-US"/>
        </w:rPr>
        <w:t>ime of peak resource availability</w:t>
      </w:r>
      <w:r w:rsidR="00872B64" w:rsidRPr="002D2EC9">
        <w:rPr>
          <w:rFonts w:ascii="Helvetica" w:hAnsi="Helvetica" w:cs="Helvetica"/>
          <w:sz w:val="22"/>
          <w:szCs w:val="22"/>
          <w:lang w:val="en-US"/>
        </w:rPr>
        <w:t xml:space="preserve">, and thus </w:t>
      </w:r>
      <w:r w:rsidR="002F0417" w:rsidRPr="002D2EC9">
        <w:rPr>
          <w:rFonts w:ascii="Helvetica" w:hAnsi="Helvetica" w:cs="Helvetica"/>
          <w:sz w:val="22"/>
          <w:szCs w:val="22"/>
          <w:lang w:val="en-US"/>
        </w:rPr>
        <w:t xml:space="preserve">consumer </w:t>
      </w:r>
      <w:r w:rsidR="00872B64" w:rsidRPr="002D2EC9">
        <w:rPr>
          <w:rFonts w:ascii="Helvetica" w:hAnsi="Helvetica" w:cs="Helvetica"/>
          <w:sz w:val="22"/>
          <w:szCs w:val="22"/>
          <w:lang w:val="en-US"/>
        </w:rPr>
        <w:t>fitness was at its maximum</w:t>
      </w:r>
      <w:r w:rsidR="009E3C6F" w:rsidRPr="002D2EC9">
        <w:rPr>
          <w:rFonts w:ascii="Helvetica" w:hAnsi="Helvetica" w:cs="Helvetica"/>
          <w:sz w:val="22"/>
          <w:szCs w:val="22"/>
          <w:lang w:val="en-US"/>
        </w:rPr>
        <w:t xml:space="preserve"> (i.e. a match</w:t>
      </w:r>
      <w:r w:rsidRPr="002D2EC9">
        <w:rPr>
          <w:rFonts w:ascii="Helvetica" w:hAnsi="Helvetica" w:cs="Helvetica"/>
          <w:sz w:val="22"/>
          <w:szCs w:val="22"/>
          <w:lang w:val="en-US"/>
        </w:rPr>
        <w:t>).</w:t>
      </w:r>
    </w:p>
    <w:p w14:paraId="1B9ED630" w14:textId="77777777" w:rsidR="00847382" w:rsidRPr="002D2EC9" w:rsidRDefault="00847382" w:rsidP="00CF2EB3">
      <w:pPr>
        <w:widowControl w:val="0"/>
        <w:autoSpaceDE w:val="0"/>
        <w:autoSpaceDN w:val="0"/>
        <w:adjustRightInd w:val="0"/>
        <w:rPr>
          <w:rFonts w:ascii="Helvetica" w:hAnsi="Helvetica" w:cs="Helvetica"/>
          <w:sz w:val="22"/>
          <w:szCs w:val="22"/>
          <w:lang w:val="en-US"/>
        </w:rPr>
      </w:pPr>
    </w:p>
    <w:p w14:paraId="74C640BD" w14:textId="66947133" w:rsidR="00847382" w:rsidRPr="002D2EC9" w:rsidRDefault="00A00C8D" w:rsidP="00CF2EB3">
      <w:pPr>
        <w:widowControl w:val="0"/>
        <w:autoSpaceDE w:val="0"/>
        <w:autoSpaceDN w:val="0"/>
        <w:adjustRightInd w:val="0"/>
        <w:rPr>
          <w:rFonts w:ascii="Helvetica" w:hAnsi="Helvetica" w:cs="Helvetica"/>
          <w:b/>
          <w:bCs/>
          <w:sz w:val="22"/>
          <w:szCs w:val="22"/>
          <w:lang w:val="en-US"/>
        </w:rPr>
      </w:pPr>
      <w:r w:rsidRPr="002D2EC9">
        <w:rPr>
          <w:rFonts w:ascii="Helvetica" w:hAnsi="Helvetica" w:cs="Helvetica"/>
          <w:b/>
          <w:sz w:val="22"/>
          <w:szCs w:val="22"/>
          <w:lang w:val="en-US"/>
        </w:rPr>
        <w:t>Asynchrony baseline</w:t>
      </w:r>
      <w:r w:rsidRPr="002D2EC9">
        <w:rPr>
          <w:rFonts w:ascii="Helvetica" w:hAnsi="Helvetica" w:cs="Helvetica"/>
          <w:sz w:val="22"/>
          <w:szCs w:val="22"/>
          <w:lang w:val="en-US"/>
        </w:rPr>
        <w:t xml:space="preserve"> - </w:t>
      </w:r>
      <w:r w:rsidR="002F0417" w:rsidRPr="002D2EC9">
        <w:rPr>
          <w:rFonts w:ascii="Helvetica" w:hAnsi="Helvetica" w:cs="Helvetica"/>
          <w:sz w:val="22"/>
          <w:szCs w:val="22"/>
          <w:lang w:val="en-US"/>
        </w:rPr>
        <w:t>a hypothesis that before climate change</w:t>
      </w:r>
      <w:r w:rsidR="00443F57" w:rsidRPr="002D2EC9">
        <w:rPr>
          <w:rFonts w:ascii="Helvetica" w:hAnsi="Helvetica" w:cs="Helvetica"/>
          <w:sz w:val="22"/>
          <w:szCs w:val="22"/>
          <w:lang w:val="en-US"/>
        </w:rPr>
        <w:t>,</w:t>
      </w:r>
      <w:r w:rsidR="00847382" w:rsidRPr="002D2EC9">
        <w:rPr>
          <w:rFonts w:ascii="Helvetica" w:hAnsi="Helvetica" w:cs="Helvetica"/>
          <w:sz w:val="22"/>
          <w:szCs w:val="22"/>
          <w:lang w:val="en-US"/>
        </w:rPr>
        <w:t xml:space="preserve"> the </w:t>
      </w:r>
      <w:r w:rsidR="00443F57" w:rsidRPr="002D2EC9">
        <w:rPr>
          <w:rFonts w:ascii="Helvetica" w:hAnsi="Helvetica" w:cs="Helvetica"/>
          <w:sz w:val="22"/>
          <w:szCs w:val="22"/>
          <w:lang w:val="en-US"/>
        </w:rPr>
        <w:t xml:space="preserve">most </w:t>
      </w:r>
      <w:r w:rsidR="00847382" w:rsidRPr="002D2EC9">
        <w:rPr>
          <w:rFonts w:ascii="Helvetica" w:hAnsi="Helvetica" w:cs="Helvetica"/>
          <w:sz w:val="22"/>
          <w:szCs w:val="22"/>
          <w:lang w:val="en-US"/>
        </w:rPr>
        <w:t>energetically demanding phase of</w:t>
      </w:r>
      <w:r w:rsidRPr="002D2EC9">
        <w:rPr>
          <w:rFonts w:ascii="Helvetica" w:hAnsi="Helvetica" w:cs="Helvetica"/>
          <w:sz w:val="22"/>
          <w:szCs w:val="22"/>
          <w:lang w:val="en-US"/>
        </w:rPr>
        <w:t xml:space="preserve"> the</w:t>
      </w:r>
      <w:r w:rsidR="00847382" w:rsidRPr="002D2EC9">
        <w:rPr>
          <w:rFonts w:ascii="Helvetica" w:hAnsi="Helvetica" w:cs="Helvetica"/>
          <w:sz w:val="22"/>
          <w:szCs w:val="22"/>
          <w:lang w:val="en-US"/>
        </w:rPr>
        <w:t xml:space="preserve"> consumer</w:t>
      </w:r>
      <w:r w:rsidRPr="002D2EC9">
        <w:rPr>
          <w:rFonts w:ascii="Helvetica" w:hAnsi="Helvetica" w:cs="Helvetica"/>
          <w:sz w:val="22"/>
          <w:szCs w:val="22"/>
          <w:lang w:val="en-US"/>
        </w:rPr>
        <w:t xml:space="preserve"> wa</w:t>
      </w:r>
      <w:r w:rsidR="00847382" w:rsidRPr="002D2EC9">
        <w:rPr>
          <w:rFonts w:ascii="Helvetica" w:hAnsi="Helvetica" w:cs="Helvetica"/>
          <w:sz w:val="22"/>
          <w:szCs w:val="22"/>
          <w:lang w:val="en-US"/>
        </w:rPr>
        <w:t>s not timed to the peak resource availability</w:t>
      </w:r>
      <w:r w:rsidR="002F0417" w:rsidRPr="002D2EC9">
        <w:rPr>
          <w:rFonts w:ascii="Helvetica" w:hAnsi="Helvetica" w:cs="Helvetica"/>
          <w:sz w:val="22"/>
          <w:szCs w:val="22"/>
          <w:lang w:val="en-US"/>
        </w:rPr>
        <w:t>, and thus consumer fitness was not at its maximum</w:t>
      </w:r>
      <w:r w:rsidR="00847382" w:rsidRPr="002D2EC9">
        <w:rPr>
          <w:rFonts w:ascii="Helvetica" w:hAnsi="Helvetica" w:cs="Helvetica"/>
          <w:sz w:val="22"/>
          <w:szCs w:val="22"/>
          <w:lang w:val="en-US"/>
        </w:rPr>
        <w:t>. This could occur for various reasons (e.g.</w:t>
      </w:r>
      <w:r w:rsidRPr="002D2EC9">
        <w:rPr>
          <w:rFonts w:ascii="Helvetica" w:hAnsi="Helvetica" w:cs="Helvetica"/>
          <w:sz w:val="22"/>
          <w:szCs w:val="22"/>
          <w:lang w:val="en-US"/>
        </w:rPr>
        <w:t>,</w:t>
      </w:r>
      <w:r w:rsidR="00847382" w:rsidRPr="002D2EC9">
        <w:rPr>
          <w:rFonts w:ascii="Helvetica" w:hAnsi="Helvetica" w:cs="Helvetica"/>
          <w:sz w:val="22"/>
          <w:szCs w:val="22"/>
          <w:lang w:val="en-US"/>
        </w:rPr>
        <w:t xml:space="preserve"> co-evolutionary arms race, other transient dynamics</w:t>
      </w:r>
      <w:r w:rsidRPr="002D2EC9">
        <w:rPr>
          <w:rFonts w:ascii="Helvetica" w:hAnsi="Helvetica" w:cs="Helvetica"/>
          <w:sz w:val="22"/>
          <w:szCs w:val="22"/>
          <w:lang w:val="en-US"/>
        </w:rPr>
        <w:t>).</w:t>
      </w:r>
    </w:p>
    <w:p w14:paraId="34DDB338" w14:textId="77777777" w:rsidR="005C2081" w:rsidRPr="002D2EC9" w:rsidRDefault="005C2081" w:rsidP="00CF2EB3">
      <w:pPr>
        <w:widowControl w:val="0"/>
        <w:autoSpaceDE w:val="0"/>
        <w:autoSpaceDN w:val="0"/>
        <w:adjustRightInd w:val="0"/>
        <w:rPr>
          <w:rFonts w:ascii="Helvetica" w:hAnsi="Helvetica" w:cs="Helvetica"/>
          <w:b/>
          <w:bCs/>
          <w:sz w:val="22"/>
          <w:szCs w:val="22"/>
          <w:lang w:val="en-US"/>
        </w:rPr>
      </w:pPr>
    </w:p>
    <w:p w14:paraId="77EC59BB" w14:textId="6F1D0E73" w:rsidR="00CF2EB3" w:rsidRPr="002D2EC9" w:rsidRDefault="00CF2EB3" w:rsidP="00CF2EB3">
      <w:pPr>
        <w:widowControl w:val="0"/>
        <w:autoSpaceDE w:val="0"/>
        <w:autoSpaceDN w:val="0"/>
        <w:adjustRightInd w:val="0"/>
        <w:rPr>
          <w:rFonts w:ascii="Helvetica" w:hAnsi="Helvetica" w:cs="Helvetica"/>
          <w:b/>
          <w:bCs/>
          <w:sz w:val="22"/>
          <w:szCs w:val="22"/>
          <w:lang w:val="en-US"/>
        </w:rPr>
      </w:pPr>
      <w:r w:rsidRPr="002D2EC9">
        <w:rPr>
          <w:rFonts w:ascii="Helvetica" w:hAnsi="Helvetica" w:cs="Helvetica"/>
          <w:b/>
          <w:bCs/>
          <w:sz w:val="22"/>
          <w:szCs w:val="22"/>
          <w:lang w:val="en-US"/>
        </w:rPr>
        <w:t>A</w:t>
      </w:r>
      <w:r w:rsidR="002F0417" w:rsidRPr="002D2EC9">
        <w:rPr>
          <w:rFonts w:ascii="Helvetica" w:hAnsi="Helvetica" w:cs="Helvetica"/>
          <w:b/>
          <w:bCs/>
          <w:sz w:val="22"/>
          <w:szCs w:val="22"/>
          <w:lang w:val="en-US"/>
        </w:rPr>
        <w:t>daptive a</w:t>
      </w:r>
      <w:r w:rsidRPr="002D2EC9">
        <w:rPr>
          <w:rFonts w:ascii="Helvetica" w:hAnsi="Helvetica" w:cs="Helvetica"/>
          <w:b/>
          <w:bCs/>
          <w:sz w:val="22"/>
          <w:szCs w:val="22"/>
          <w:lang w:val="en-US"/>
        </w:rPr>
        <w:t>synchrony</w:t>
      </w:r>
      <w:r w:rsidR="00DF5E8B" w:rsidRPr="002D2EC9">
        <w:rPr>
          <w:rFonts w:ascii="Helvetica" w:hAnsi="Helvetica" w:cs="Helvetica"/>
          <w:sz w:val="22"/>
          <w:szCs w:val="22"/>
          <w:lang w:val="en-US"/>
        </w:rPr>
        <w:t xml:space="preserve"> </w:t>
      </w:r>
      <w:r w:rsidR="00DF5E8B" w:rsidRPr="002D2EC9">
        <w:rPr>
          <w:rFonts w:ascii="Helvetica" w:hAnsi="Helvetica" w:cs="Helvetica"/>
          <w:b/>
          <w:sz w:val="22"/>
          <w:szCs w:val="22"/>
          <w:lang w:val="en-US"/>
        </w:rPr>
        <w:t>hypothesis</w:t>
      </w:r>
      <w:r w:rsidRPr="002D2EC9">
        <w:rPr>
          <w:rFonts w:ascii="Helvetica" w:hAnsi="Helvetica" w:cs="Helvetica"/>
          <w:b/>
          <w:bCs/>
          <w:sz w:val="22"/>
          <w:szCs w:val="22"/>
          <w:lang w:val="en-US"/>
        </w:rPr>
        <w:t xml:space="preserve">- </w:t>
      </w:r>
      <w:r w:rsidRPr="002D2EC9">
        <w:rPr>
          <w:rFonts w:ascii="Helvetica" w:hAnsi="Helvetica" w:cs="Helvetica"/>
          <w:sz w:val="22"/>
          <w:szCs w:val="22"/>
          <w:lang w:val="en-US"/>
        </w:rPr>
        <w:t xml:space="preserve">a hypothesis put forward by Singer and </w:t>
      </w:r>
      <w:r w:rsidR="006F0C4B" w:rsidRPr="002D2EC9">
        <w:rPr>
          <w:rFonts w:ascii="Helvetica" w:hAnsi="Helvetica" w:cs="Helvetica"/>
          <w:sz w:val="22"/>
          <w:szCs w:val="22"/>
          <w:lang w:val="en-US"/>
        </w:rPr>
        <w:t>P</w:t>
      </w:r>
      <w:r w:rsidRPr="002D2EC9">
        <w:rPr>
          <w:rFonts w:ascii="Helvetica" w:hAnsi="Helvetica" w:cs="Helvetica"/>
          <w:sz w:val="22"/>
          <w:szCs w:val="22"/>
          <w:lang w:val="en-US"/>
        </w:rPr>
        <w:t>armesan (2010) that postulates that</w:t>
      </w:r>
      <w:r w:rsidR="006F0C4B" w:rsidRPr="002D2EC9">
        <w:rPr>
          <w:rFonts w:ascii="Helvetica" w:hAnsi="Helvetica" w:cs="Helvetica"/>
          <w:sz w:val="22"/>
          <w:szCs w:val="22"/>
          <w:lang w:val="en-US"/>
        </w:rPr>
        <w:t>,</w:t>
      </w:r>
      <w:r w:rsidRPr="002D2EC9">
        <w:rPr>
          <w:rFonts w:ascii="Helvetica" w:hAnsi="Helvetica" w:cs="Helvetica"/>
          <w:sz w:val="22"/>
          <w:szCs w:val="22"/>
          <w:lang w:val="en-US"/>
        </w:rPr>
        <w:t xml:space="preserve"> in some </w:t>
      </w:r>
      <w:r w:rsidR="002F0417" w:rsidRPr="002D2EC9">
        <w:rPr>
          <w:rFonts w:ascii="Helvetica" w:hAnsi="Helvetica" w:cs="Helvetica"/>
          <w:sz w:val="22"/>
          <w:szCs w:val="22"/>
          <w:lang w:val="en-US"/>
        </w:rPr>
        <w:t>systems</w:t>
      </w:r>
      <w:r w:rsidR="002942A9" w:rsidRPr="002D2EC9">
        <w:rPr>
          <w:rFonts w:ascii="Helvetica" w:hAnsi="Helvetica" w:cs="Helvetica"/>
          <w:sz w:val="22"/>
          <w:szCs w:val="22"/>
          <w:lang w:val="en-US"/>
        </w:rPr>
        <w:t>,</w:t>
      </w:r>
      <w:r w:rsidR="002F0417" w:rsidRPr="002D2EC9">
        <w:rPr>
          <w:rFonts w:ascii="Helvetica" w:hAnsi="Helvetica" w:cs="Helvetica"/>
          <w:sz w:val="22"/>
          <w:szCs w:val="22"/>
          <w:lang w:val="en-US"/>
        </w:rPr>
        <w:t xml:space="preserve"> life-history trade-offs will promote asynchrony for many or most individuals in a population. </w:t>
      </w:r>
    </w:p>
    <w:p w14:paraId="413B48A1"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p>
    <w:p w14:paraId="1A5E1F55"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proofErr w:type="spellStart"/>
      <w:r w:rsidRPr="002D2EC9">
        <w:rPr>
          <w:rFonts w:ascii="Helvetica" w:hAnsi="Helvetica" w:cs="Helvetica"/>
          <w:b/>
          <w:bCs/>
          <w:sz w:val="22"/>
          <w:szCs w:val="22"/>
          <w:lang w:val="en-US"/>
        </w:rPr>
        <w:t>Stationarity</w:t>
      </w:r>
      <w:proofErr w:type="spellEnd"/>
      <w:r w:rsidRPr="002D2EC9">
        <w:rPr>
          <w:rFonts w:ascii="Helvetica" w:hAnsi="Helvetica" w:cs="Helvetica"/>
          <w:b/>
          <w:bCs/>
          <w:sz w:val="22"/>
          <w:szCs w:val="22"/>
          <w:lang w:val="en-US"/>
        </w:rPr>
        <w:t xml:space="preserve">- </w:t>
      </w:r>
      <w:r w:rsidRPr="002D2EC9">
        <w:rPr>
          <w:rFonts w:ascii="Helvetica" w:hAnsi="Helvetica" w:cs="Helvetica"/>
          <w:sz w:val="22"/>
          <w:szCs w:val="22"/>
          <w:lang w:val="en-US"/>
        </w:rPr>
        <w:t>any stochastic process with a constant underlying probability distribution</w:t>
      </w:r>
    </w:p>
    <w:p w14:paraId="7E41CA0F" w14:textId="77777777" w:rsidR="002161AA" w:rsidRPr="002D2EC9" w:rsidRDefault="002161AA" w:rsidP="00CF2EB3">
      <w:pPr>
        <w:widowControl w:val="0"/>
        <w:autoSpaceDE w:val="0"/>
        <w:autoSpaceDN w:val="0"/>
        <w:adjustRightInd w:val="0"/>
        <w:rPr>
          <w:rFonts w:ascii="Helvetica" w:hAnsi="Helvetica" w:cs="Helvetica"/>
          <w:b/>
          <w:bCs/>
          <w:sz w:val="22"/>
          <w:szCs w:val="22"/>
          <w:lang w:val="en-US"/>
        </w:rPr>
      </w:pPr>
    </w:p>
    <w:p w14:paraId="525C7A84"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r w:rsidRPr="002D2EC9">
        <w:rPr>
          <w:rFonts w:ascii="Helvetica" w:hAnsi="Helvetica" w:cs="Helvetica"/>
          <w:b/>
          <w:bCs/>
          <w:sz w:val="22"/>
          <w:szCs w:val="22"/>
          <w:lang w:val="en-US"/>
        </w:rPr>
        <w:t xml:space="preserve">Life-history theory- </w:t>
      </w:r>
      <w:r w:rsidRPr="002D2EC9">
        <w:rPr>
          <w:rFonts w:ascii="Helvetica" w:hAnsi="Helvetica" w:cs="Helvetica"/>
          <w:sz w:val="22"/>
          <w:szCs w:val="22"/>
          <w:lang w:val="en-US"/>
        </w:rPr>
        <w:t xml:space="preserve">the study of the causes and consequences of the diversity of life history strategies based on evolutionary theory. </w:t>
      </w:r>
    </w:p>
    <w:p w14:paraId="40D4F883" w14:textId="77777777" w:rsidR="00CF2EB3" w:rsidRPr="002D2EC9"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
    <w:p w14:paraId="454E9C45" w14:textId="77777777" w:rsidR="00CF2EB3" w:rsidRPr="002D2EC9"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roofErr w:type="gramStart"/>
      <w:r w:rsidRPr="002D2EC9">
        <w:rPr>
          <w:rFonts w:ascii="Helvetica" w:hAnsi="Helvetica" w:cs="Helvetica"/>
          <w:b/>
          <w:bCs/>
          <w:sz w:val="22"/>
          <w:szCs w:val="22"/>
          <w:lang w:val="en-US"/>
        </w:rPr>
        <w:t xml:space="preserve">Food web theory- </w:t>
      </w:r>
      <w:r w:rsidRPr="002D2EC9">
        <w:rPr>
          <w:rFonts w:ascii="Helvetica" w:hAnsi="Helvetica" w:cs="Helvetica"/>
          <w:sz w:val="22"/>
          <w:szCs w:val="22"/>
          <w:lang w:val="en-US"/>
        </w:rPr>
        <w:t>the study of the patterns, causes and consequences of food-web structure.</w:t>
      </w:r>
      <w:proofErr w:type="gramEnd"/>
    </w:p>
    <w:p w14:paraId="73CDE55F" w14:textId="77777777" w:rsidR="00CF2EB3" w:rsidRPr="002D2EC9"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61EB497" w14:textId="77777777" w:rsidR="00AE7B7B" w:rsidRPr="002D2EC9" w:rsidRDefault="00AE7B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FAB1A8D" w14:textId="77777777" w:rsidR="002C761A" w:rsidRPr="002D2EC9"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712889D1" w14:textId="77777777" w:rsidR="00D76824" w:rsidRDefault="00D76824">
      <w:pPr>
        <w:rPr>
          <w:rFonts w:ascii="Helvetica" w:hAnsi="Helvetica" w:cs="Helvetica"/>
          <w:b/>
          <w:sz w:val="22"/>
          <w:szCs w:val="22"/>
          <w:lang w:val="en-US"/>
        </w:rPr>
      </w:pPr>
      <w:r>
        <w:rPr>
          <w:rFonts w:ascii="Helvetica" w:hAnsi="Helvetica" w:cs="Helvetica"/>
          <w:b/>
          <w:sz w:val="22"/>
          <w:szCs w:val="22"/>
          <w:lang w:val="en-US"/>
        </w:rPr>
        <w:br w:type="page"/>
      </w:r>
    </w:p>
    <w:p w14:paraId="7ED19563" w14:textId="536F554F" w:rsidR="006E4631" w:rsidRPr="002D2EC9" w:rsidRDefault="006E4631" w:rsidP="00A43C7A">
      <w:pPr>
        <w:spacing w:line="480" w:lineRule="auto"/>
        <w:rPr>
          <w:rFonts w:ascii="Helvetica" w:hAnsi="Helvetica"/>
          <w:b/>
          <w:sz w:val="22"/>
          <w:szCs w:val="22"/>
        </w:rPr>
      </w:pPr>
      <w:r w:rsidRPr="002D2EC9">
        <w:rPr>
          <w:rFonts w:ascii="Helvetica" w:hAnsi="Helvetica"/>
          <w:b/>
          <w:sz w:val="22"/>
          <w:szCs w:val="22"/>
        </w:rPr>
        <w:lastRenderedPageBreak/>
        <w:t>Table</w:t>
      </w:r>
      <w:r w:rsidR="006F3E7B" w:rsidRPr="002D2EC9">
        <w:rPr>
          <w:rFonts w:ascii="Helvetica" w:hAnsi="Helvetica"/>
          <w:b/>
          <w:sz w:val="22"/>
          <w:szCs w:val="22"/>
        </w:rPr>
        <w:t>s</w:t>
      </w:r>
    </w:p>
    <w:p w14:paraId="4C55E57C" w14:textId="41BAAFFD" w:rsidR="006E4631" w:rsidRPr="002D2EC9" w:rsidRDefault="006F3E7B" w:rsidP="009916FE">
      <w:pPr>
        <w:rPr>
          <w:rFonts w:ascii="Helvetica" w:hAnsi="Helvetica"/>
          <w:i/>
          <w:sz w:val="22"/>
          <w:szCs w:val="22"/>
        </w:rPr>
      </w:pPr>
      <w:r w:rsidRPr="002D2EC9">
        <w:rPr>
          <w:rFonts w:ascii="Helvetica" w:hAnsi="Helvetica"/>
          <w:sz w:val="22"/>
          <w:szCs w:val="22"/>
        </w:rPr>
        <w:t xml:space="preserve">Table 1. </w:t>
      </w:r>
      <w:r w:rsidR="002C7464" w:rsidRPr="002D2EC9">
        <w:rPr>
          <w:rFonts w:ascii="Helvetica" w:hAnsi="Helvetica"/>
          <w:sz w:val="22"/>
          <w:szCs w:val="22"/>
        </w:rPr>
        <w:t>A c</w:t>
      </w:r>
      <w:r w:rsidRPr="002D2EC9">
        <w:rPr>
          <w:rFonts w:ascii="Helvetica" w:hAnsi="Helvetica"/>
          <w:sz w:val="22"/>
          <w:szCs w:val="22"/>
        </w:rPr>
        <w:t xml:space="preserve">omparison </w:t>
      </w:r>
      <w:r w:rsidR="00207821" w:rsidRPr="002D2EC9">
        <w:rPr>
          <w:rFonts w:ascii="Helvetica" w:hAnsi="Helvetica"/>
          <w:sz w:val="22"/>
          <w:szCs w:val="22"/>
        </w:rPr>
        <w:t xml:space="preserve">across studies </w:t>
      </w:r>
      <w:r w:rsidRPr="002D2EC9">
        <w:rPr>
          <w:rFonts w:ascii="Helvetica" w:hAnsi="Helvetica"/>
          <w:sz w:val="22"/>
          <w:szCs w:val="22"/>
        </w:rPr>
        <w:t>of the type of performance data collected for consumer and resource.</w:t>
      </w:r>
      <w:r w:rsidR="002C7464" w:rsidRPr="002D2EC9">
        <w:rPr>
          <w:rFonts w:ascii="Helvetica" w:hAnsi="Helvetica"/>
          <w:sz w:val="22"/>
          <w:szCs w:val="22"/>
        </w:rPr>
        <w:t xml:space="preserve"> We define a life-history study as one that collected data at the individual level and a food-web study as one that collected data at the population or community (i.e., across species) level</w:t>
      </w:r>
      <w:r w:rsidR="002C7464" w:rsidRPr="002D2EC9">
        <w:rPr>
          <w:rFonts w:ascii="Helvetica" w:hAnsi="Helvetica"/>
          <w:i/>
          <w:sz w:val="22"/>
          <w:szCs w:val="22"/>
        </w:rPr>
        <w:t xml:space="preserve">. </w:t>
      </w:r>
      <w:r w:rsidR="007120E9" w:rsidRPr="002D2EC9">
        <w:rPr>
          <w:rFonts w:ascii="Helvetica" w:hAnsi="Helvetica"/>
          <w:sz w:val="22"/>
          <w:szCs w:val="22"/>
        </w:rPr>
        <w:t xml:space="preserve">Counts </w:t>
      </w:r>
      <w:r w:rsidR="00E76EC8" w:rsidRPr="002D2EC9">
        <w:rPr>
          <w:rFonts w:ascii="Helvetica" w:hAnsi="Helvetica"/>
          <w:sz w:val="22"/>
          <w:szCs w:val="22"/>
        </w:rPr>
        <w:t xml:space="preserve">in the table </w:t>
      </w:r>
      <w:r w:rsidR="007120E9" w:rsidRPr="002D2EC9">
        <w:rPr>
          <w:rFonts w:ascii="Helvetica" w:hAnsi="Helvetica"/>
          <w:sz w:val="22"/>
          <w:szCs w:val="22"/>
        </w:rPr>
        <w:t xml:space="preserve">are </w:t>
      </w:r>
      <w:r w:rsidR="00E76EC8" w:rsidRPr="002D2EC9">
        <w:rPr>
          <w:rFonts w:ascii="Helvetica" w:hAnsi="Helvetica"/>
          <w:sz w:val="22"/>
          <w:szCs w:val="22"/>
        </w:rPr>
        <w:t>numbers of</w:t>
      </w:r>
      <w:r w:rsidR="007120E9" w:rsidRPr="002D2EC9">
        <w:rPr>
          <w:rFonts w:ascii="Helvetica" w:hAnsi="Helvetica"/>
          <w:sz w:val="22"/>
          <w:szCs w:val="22"/>
        </w:rPr>
        <w:t xml:space="preserve"> individual pair-wise interactions</w:t>
      </w:r>
      <w:r w:rsidR="00D13003" w:rsidRPr="002D2EC9">
        <w:rPr>
          <w:rFonts w:ascii="Helvetica" w:hAnsi="Helvetica"/>
          <w:sz w:val="22"/>
          <w:szCs w:val="22"/>
        </w:rPr>
        <w:t xml:space="preserve"> (n=46</w:t>
      </w:r>
      <w:r w:rsidR="00914082" w:rsidRPr="002D2EC9">
        <w:rPr>
          <w:rFonts w:ascii="Helvetica" w:hAnsi="Helvetica"/>
          <w:sz w:val="22"/>
          <w:szCs w:val="22"/>
        </w:rPr>
        <w:t>)</w:t>
      </w:r>
      <w:r w:rsidR="00E76EC8" w:rsidRPr="002D2EC9">
        <w:rPr>
          <w:rFonts w:ascii="Helvetica" w:hAnsi="Helvetica"/>
          <w:sz w:val="22"/>
          <w:szCs w:val="22"/>
        </w:rPr>
        <w:t>.</w:t>
      </w:r>
    </w:p>
    <w:p w14:paraId="3B62AD41" w14:textId="77777777" w:rsidR="006F3E7B" w:rsidRPr="002D2EC9"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tbl>
      <w:tblPr>
        <w:tblStyle w:val="TableGrid"/>
        <w:tblW w:w="0" w:type="auto"/>
        <w:tblLayout w:type="fixed"/>
        <w:tblLook w:val="04A0" w:firstRow="1" w:lastRow="0" w:firstColumn="1" w:lastColumn="0" w:noHBand="0" w:noVBand="1"/>
      </w:tblPr>
      <w:tblGrid>
        <w:gridCol w:w="1384"/>
        <w:gridCol w:w="851"/>
        <w:gridCol w:w="1275"/>
        <w:gridCol w:w="709"/>
        <w:gridCol w:w="1276"/>
        <w:gridCol w:w="1276"/>
        <w:gridCol w:w="1275"/>
        <w:gridCol w:w="851"/>
      </w:tblGrid>
      <w:tr w:rsidR="000D162E" w:rsidRPr="002D2EC9" w14:paraId="3038E7C4" w14:textId="77777777" w:rsidTr="00A91800">
        <w:tc>
          <w:tcPr>
            <w:tcW w:w="3510" w:type="dxa"/>
            <w:gridSpan w:val="3"/>
            <w:vMerge w:val="restart"/>
            <w:tcBorders>
              <w:left w:val="nil"/>
              <w:right w:val="nil"/>
            </w:tcBorders>
          </w:tcPr>
          <w:p w14:paraId="539D6849" w14:textId="77777777" w:rsidR="006F3E7B" w:rsidRPr="002D2EC9" w:rsidRDefault="006F3E7B" w:rsidP="00F4231C">
            <w:pPr>
              <w:rPr>
                <w:rFonts w:ascii="Helvetica" w:hAnsi="Helvetica"/>
                <w:sz w:val="20"/>
                <w:szCs w:val="20"/>
              </w:rPr>
            </w:pPr>
          </w:p>
        </w:tc>
        <w:tc>
          <w:tcPr>
            <w:tcW w:w="4536" w:type="dxa"/>
            <w:gridSpan w:val="4"/>
            <w:tcBorders>
              <w:left w:val="nil"/>
              <w:right w:val="nil"/>
            </w:tcBorders>
          </w:tcPr>
          <w:p w14:paraId="58B691E8" w14:textId="3E4EEE8B" w:rsidR="006F3E7B" w:rsidRPr="002D2EC9" w:rsidRDefault="006F3E7B" w:rsidP="00E76EC8">
            <w:pPr>
              <w:rPr>
                <w:rFonts w:ascii="Helvetica" w:hAnsi="Helvetica"/>
                <w:sz w:val="20"/>
                <w:szCs w:val="20"/>
              </w:rPr>
            </w:pPr>
            <w:r w:rsidRPr="002D2EC9">
              <w:rPr>
                <w:rFonts w:ascii="Helvetica" w:hAnsi="Helvetica"/>
                <w:sz w:val="20"/>
                <w:szCs w:val="20"/>
              </w:rPr>
              <w:t xml:space="preserve">Resource </w:t>
            </w:r>
            <w:r w:rsidR="00E76EC8" w:rsidRPr="002D2EC9">
              <w:rPr>
                <w:rFonts w:ascii="Helvetica" w:hAnsi="Helvetica"/>
                <w:sz w:val="20"/>
                <w:szCs w:val="20"/>
              </w:rPr>
              <w:t>performance</w:t>
            </w:r>
          </w:p>
        </w:tc>
        <w:tc>
          <w:tcPr>
            <w:tcW w:w="851" w:type="dxa"/>
            <w:tcBorders>
              <w:left w:val="nil"/>
              <w:right w:val="nil"/>
            </w:tcBorders>
          </w:tcPr>
          <w:p w14:paraId="6F0865DE" w14:textId="77777777" w:rsidR="006F3E7B" w:rsidRPr="002D2EC9" w:rsidRDefault="006F3E7B" w:rsidP="00F4231C">
            <w:pPr>
              <w:rPr>
                <w:rFonts w:ascii="Helvetica" w:hAnsi="Helvetica"/>
                <w:i/>
                <w:sz w:val="18"/>
                <w:szCs w:val="18"/>
              </w:rPr>
            </w:pPr>
          </w:p>
        </w:tc>
      </w:tr>
      <w:tr w:rsidR="000D162E" w:rsidRPr="002D2EC9" w14:paraId="6ED5BA4B" w14:textId="77777777" w:rsidTr="00A91800">
        <w:tc>
          <w:tcPr>
            <w:tcW w:w="3510" w:type="dxa"/>
            <w:gridSpan w:val="3"/>
            <w:vMerge/>
            <w:tcBorders>
              <w:left w:val="nil"/>
              <w:right w:val="nil"/>
            </w:tcBorders>
          </w:tcPr>
          <w:p w14:paraId="12201642" w14:textId="77777777" w:rsidR="006F3E7B" w:rsidRPr="002D2EC9" w:rsidRDefault="006F3E7B" w:rsidP="00F4231C">
            <w:pPr>
              <w:rPr>
                <w:rFonts w:ascii="Helvetica" w:hAnsi="Helvetica"/>
                <w:sz w:val="20"/>
                <w:szCs w:val="20"/>
              </w:rPr>
            </w:pPr>
          </w:p>
        </w:tc>
        <w:tc>
          <w:tcPr>
            <w:tcW w:w="709" w:type="dxa"/>
            <w:tcBorders>
              <w:left w:val="nil"/>
              <w:right w:val="nil"/>
            </w:tcBorders>
          </w:tcPr>
          <w:p w14:paraId="7402A376" w14:textId="77777777" w:rsidR="006F3E7B" w:rsidRPr="002D2EC9" w:rsidRDefault="006F3E7B" w:rsidP="00F4231C">
            <w:pPr>
              <w:rPr>
                <w:rFonts w:ascii="Helvetica" w:hAnsi="Helvetica"/>
                <w:sz w:val="20"/>
                <w:szCs w:val="20"/>
              </w:rPr>
            </w:pPr>
          </w:p>
        </w:tc>
        <w:tc>
          <w:tcPr>
            <w:tcW w:w="1276" w:type="dxa"/>
            <w:tcBorders>
              <w:left w:val="nil"/>
              <w:right w:val="nil"/>
            </w:tcBorders>
          </w:tcPr>
          <w:p w14:paraId="2445DCA1"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Life-history</w:t>
            </w:r>
          </w:p>
        </w:tc>
        <w:tc>
          <w:tcPr>
            <w:tcW w:w="2551" w:type="dxa"/>
            <w:gridSpan w:val="2"/>
            <w:tcBorders>
              <w:left w:val="nil"/>
              <w:right w:val="nil"/>
            </w:tcBorders>
          </w:tcPr>
          <w:p w14:paraId="272DE295"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Food-web</w:t>
            </w:r>
          </w:p>
        </w:tc>
        <w:tc>
          <w:tcPr>
            <w:tcW w:w="851" w:type="dxa"/>
            <w:tcBorders>
              <w:left w:val="nil"/>
              <w:right w:val="nil"/>
            </w:tcBorders>
          </w:tcPr>
          <w:p w14:paraId="265A3CA8" w14:textId="77777777" w:rsidR="006F3E7B" w:rsidRPr="002D2EC9" w:rsidRDefault="006F3E7B" w:rsidP="00F4231C">
            <w:pPr>
              <w:rPr>
                <w:rFonts w:ascii="Helvetica" w:hAnsi="Helvetica"/>
                <w:sz w:val="18"/>
                <w:szCs w:val="18"/>
              </w:rPr>
            </w:pPr>
          </w:p>
        </w:tc>
      </w:tr>
      <w:tr w:rsidR="000D162E" w:rsidRPr="002D2EC9" w14:paraId="78C441BB" w14:textId="77777777" w:rsidTr="00A91800">
        <w:tc>
          <w:tcPr>
            <w:tcW w:w="3510" w:type="dxa"/>
            <w:gridSpan w:val="3"/>
            <w:vMerge/>
            <w:tcBorders>
              <w:left w:val="nil"/>
              <w:right w:val="nil"/>
            </w:tcBorders>
          </w:tcPr>
          <w:p w14:paraId="1858B11B" w14:textId="77777777" w:rsidR="006F3E7B" w:rsidRPr="002D2EC9" w:rsidRDefault="006F3E7B" w:rsidP="00F4231C">
            <w:pPr>
              <w:rPr>
                <w:rFonts w:ascii="Helvetica" w:hAnsi="Helvetica"/>
                <w:sz w:val="20"/>
                <w:szCs w:val="20"/>
              </w:rPr>
            </w:pPr>
          </w:p>
        </w:tc>
        <w:tc>
          <w:tcPr>
            <w:tcW w:w="709" w:type="dxa"/>
            <w:tcBorders>
              <w:left w:val="nil"/>
              <w:right w:val="nil"/>
            </w:tcBorders>
          </w:tcPr>
          <w:p w14:paraId="1D8F14FA" w14:textId="77777777" w:rsidR="006F3E7B" w:rsidRPr="002D2EC9" w:rsidRDefault="006F3E7B" w:rsidP="00F4231C">
            <w:pPr>
              <w:rPr>
                <w:rFonts w:ascii="Helvetica" w:hAnsi="Helvetica"/>
                <w:sz w:val="20"/>
                <w:szCs w:val="20"/>
              </w:rPr>
            </w:pPr>
            <w:r w:rsidRPr="002D2EC9">
              <w:rPr>
                <w:rFonts w:ascii="Helvetica" w:hAnsi="Helvetica"/>
                <w:sz w:val="20"/>
                <w:szCs w:val="20"/>
              </w:rPr>
              <w:t>None</w:t>
            </w:r>
          </w:p>
        </w:tc>
        <w:tc>
          <w:tcPr>
            <w:tcW w:w="1276" w:type="dxa"/>
            <w:tcBorders>
              <w:left w:val="nil"/>
              <w:bottom w:val="single" w:sz="4" w:space="0" w:color="auto"/>
              <w:right w:val="nil"/>
            </w:tcBorders>
          </w:tcPr>
          <w:p w14:paraId="15248F31" w14:textId="77777777" w:rsidR="006F3E7B" w:rsidRPr="002D2EC9" w:rsidRDefault="006F3E7B" w:rsidP="00F4231C">
            <w:pPr>
              <w:rPr>
                <w:rFonts w:ascii="Helvetica" w:hAnsi="Helvetica"/>
                <w:sz w:val="20"/>
                <w:szCs w:val="20"/>
              </w:rPr>
            </w:pPr>
            <w:r w:rsidRPr="002D2EC9">
              <w:rPr>
                <w:rFonts w:ascii="Helvetica" w:hAnsi="Helvetica"/>
                <w:sz w:val="20"/>
                <w:szCs w:val="20"/>
              </w:rPr>
              <w:t>Individual</w:t>
            </w:r>
          </w:p>
        </w:tc>
        <w:tc>
          <w:tcPr>
            <w:tcW w:w="1276" w:type="dxa"/>
            <w:tcBorders>
              <w:left w:val="nil"/>
              <w:bottom w:val="single" w:sz="4" w:space="0" w:color="auto"/>
              <w:right w:val="nil"/>
            </w:tcBorders>
          </w:tcPr>
          <w:p w14:paraId="36961282" w14:textId="77777777" w:rsidR="006F3E7B" w:rsidRPr="002D2EC9" w:rsidRDefault="006F3E7B" w:rsidP="00F4231C">
            <w:pPr>
              <w:rPr>
                <w:rFonts w:ascii="Helvetica" w:hAnsi="Helvetica"/>
                <w:sz w:val="20"/>
                <w:szCs w:val="20"/>
              </w:rPr>
            </w:pPr>
            <w:r w:rsidRPr="002D2EC9">
              <w:rPr>
                <w:rFonts w:ascii="Helvetica" w:hAnsi="Helvetica"/>
                <w:sz w:val="20"/>
                <w:szCs w:val="20"/>
              </w:rPr>
              <w:t>Population</w:t>
            </w:r>
          </w:p>
        </w:tc>
        <w:tc>
          <w:tcPr>
            <w:tcW w:w="1275" w:type="dxa"/>
            <w:tcBorders>
              <w:left w:val="nil"/>
              <w:bottom w:val="single" w:sz="4" w:space="0" w:color="auto"/>
              <w:right w:val="nil"/>
            </w:tcBorders>
          </w:tcPr>
          <w:p w14:paraId="3650D88C" w14:textId="77777777" w:rsidR="006F3E7B" w:rsidRPr="002D2EC9" w:rsidRDefault="006F3E7B" w:rsidP="00F4231C">
            <w:pPr>
              <w:rPr>
                <w:rFonts w:ascii="Helvetica" w:hAnsi="Helvetica"/>
                <w:sz w:val="20"/>
                <w:szCs w:val="20"/>
              </w:rPr>
            </w:pPr>
            <w:r w:rsidRPr="002D2EC9">
              <w:rPr>
                <w:rFonts w:ascii="Helvetica" w:hAnsi="Helvetica"/>
                <w:sz w:val="20"/>
                <w:szCs w:val="20"/>
              </w:rPr>
              <w:t>Community</w:t>
            </w:r>
          </w:p>
        </w:tc>
        <w:tc>
          <w:tcPr>
            <w:tcW w:w="851" w:type="dxa"/>
            <w:tcBorders>
              <w:left w:val="nil"/>
              <w:bottom w:val="single" w:sz="4" w:space="0" w:color="auto"/>
              <w:right w:val="nil"/>
            </w:tcBorders>
          </w:tcPr>
          <w:p w14:paraId="56904C19" w14:textId="77777777" w:rsidR="006F3E7B" w:rsidRPr="002D2EC9" w:rsidRDefault="006F3E7B" w:rsidP="00F4231C">
            <w:pPr>
              <w:rPr>
                <w:rFonts w:ascii="Helvetica" w:hAnsi="Helvetica"/>
                <w:sz w:val="20"/>
                <w:szCs w:val="20"/>
              </w:rPr>
            </w:pPr>
            <w:r w:rsidRPr="002D2EC9">
              <w:rPr>
                <w:rFonts w:ascii="Helvetica" w:hAnsi="Helvetica"/>
                <w:i/>
                <w:sz w:val="20"/>
                <w:szCs w:val="20"/>
              </w:rPr>
              <w:t>Totals</w:t>
            </w:r>
          </w:p>
        </w:tc>
      </w:tr>
      <w:tr w:rsidR="000D162E" w:rsidRPr="002D2EC9" w14:paraId="0B253D5B" w14:textId="77777777" w:rsidTr="00D05B10">
        <w:tc>
          <w:tcPr>
            <w:tcW w:w="1384" w:type="dxa"/>
            <w:vMerge w:val="restart"/>
            <w:tcBorders>
              <w:left w:val="nil"/>
              <w:right w:val="nil"/>
            </w:tcBorders>
          </w:tcPr>
          <w:p w14:paraId="1C1A9D4B" w14:textId="77777777" w:rsidR="006F3E7B" w:rsidRPr="002D2EC9" w:rsidRDefault="006F3E7B" w:rsidP="00F4231C">
            <w:pPr>
              <w:rPr>
                <w:rFonts w:ascii="Helvetica" w:hAnsi="Helvetica"/>
                <w:sz w:val="20"/>
                <w:szCs w:val="20"/>
              </w:rPr>
            </w:pPr>
            <w:r w:rsidRPr="002D2EC9">
              <w:rPr>
                <w:rFonts w:ascii="Helvetica" w:hAnsi="Helvetica"/>
                <w:sz w:val="20"/>
                <w:szCs w:val="20"/>
              </w:rPr>
              <w:t>Consumer</w:t>
            </w:r>
          </w:p>
          <w:p w14:paraId="4411118D" w14:textId="0F9612A2" w:rsidR="006F3E7B" w:rsidRPr="002D2EC9" w:rsidRDefault="00E76EC8" w:rsidP="00F4231C">
            <w:pPr>
              <w:rPr>
                <w:rFonts w:ascii="Helvetica" w:hAnsi="Helvetica"/>
                <w:sz w:val="20"/>
                <w:szCs w:val="20"/>
              </w:rPr>
            </w:pPr>
            <w:proofErr w:type="gramStart"/>
            <w:r w:rsidRPr="002D2EC9">
              <w:rPr>
                <w:rFonts w:ascii="Helvetica" w:hAnsi="Helvetica"/>
                <w:sz w:val="20"/>
                <w:szCs w:val="20"/>
              </w:rPr>
              <w:t>performance</w:t>
            </w:r>
            <w:proofErr w:type="gramEnd"/>
          </w:p>
        </w:tc>
        <w:tc>
          <w:tcPr>
            <w:tcW w:w="851" w:type="dxa"/>
            <w:tcBorders>
              <w:left w:val="nil"/>
              <w:right w:val="nil"/>
            </w:tcBorders>
          </w:tcPr>
          <w:p w14:paraId="5DDB16C0" w14:textId="77777777" w:rsidR="006F3E7B" w:rsidRPr="002D2EC9" w:rsidRDefault="006F3E7B" w:rsidP="00F4231C">
            <w:pPr>
              <w:rPr>
                <w:rFonts w:ascii="Helvetica" w:hAnsi="Helvetica"/>
                <w:sz w:val="20"/>
                <w:szCs w:val="20"/>
              </w:rPr>
            </w:pPr>
            <w:r w:rsidRPr="002D2EC9">
              <w:rPr>
                <w:rFonts w:ascii="Helvetica" w:hAnsi="Helvetica"/>
                <w:sz w:val="20"/>
                <w:szCs w:val="20"/>
              </w:rPr>
              <w:t>Life-history</w:t>
            </w:r>
          </w:p>
        </w:tc>
        <w:tc>
          <w:tcPr>
            <w:tcW w:w="1275" w:type="dxa"/>
            <w:tcBorders>
              <w:left w:val="nil"/>
              <w:right w:val="nil"/>
            </w:tcBorders>
          </w:tcPr>
          <w:p w14:paraId="3904BD5C" w14:textId="77777777" w:rsidR="006F3E7B" w:rsidRPr="002D2EC9" w:rsidRDefault="006F3E7B" w:rsidP="00F4231C">
            <w:pPr>
              <w:rPr>
                <w:rFonts w:ascii="Helvetica" w:hAnsi="Helvetica"/>
                <w:sz w:val="20"/>
                <w:szCs w:val="20"/>
              </w:rPr>
            </w:pPr>
            <w:r w:rsidRPr="002D2EC9">
              <w:rPr>
                <w:rFonts w:ascii="Helvetica" w:hAnsi="Helvetica"/>
                <w:sz w:val="20"/>
                <w:szCs w:val="20"/>
              </w:rPr>
              <w:t>Individual</w:t>
            </w:r>
          </w:p>
        </w:tc>
        <w:tc>
          <w:tcPr>
            <w:tcW w:w="709" w:type="dxa"/>
            <w:tcBorders>
              <w:left w:val="nil"/>
              <w:right w:val="nil"/>
            </w:tcBorders>
          </w:tcPr>
          <w:p w14:paraId="05E144B2" w14:textId="04D68789" w:rsidR="006F3E7B" w:rsidRPr="002D2EC9" w:rsidRDefault="00031A91" w:rsidP="00D05B10">
            <w:pPr>
              <w:jc w:val="center"/>
              <w:rPr>
                <w:rFonts w:ascii="Helvetica" w:hAnsi="Helvetica"/>
                <w:sz w:val="20"/>
                <w:szCs w:val="20"/>
              </w:rPr>
            </w:pPr>
            <w:r w:rsidRPr="002D2EC9">
              <w:rPr>
                <w:rFonts w:ascii="Helvetica" w:hAnsi="Helvetica"/>
                <w:sz w:val="20"/>
                <w:szCs w:val="20"/>
              </w:rPr>
              <w:t>6</w:t>
            </w:r>
          </w:p>
        </w:tc>
        <w:tc>
          <w:tcPr>
            <w:tcW w:w="1276" w:type="dxa"/>
            <w:tcBorders>
              <w:left w:val="nil"/>
              <w:right w:val="nil"/>
            </w:tcBorders>
            <w:shd w:val="clear" w:color="auto" w:fill="auto"/>
          </w:tcPr>
          <w:p w14:paraId="2E152513"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0</w:t>
            </w:r>
          </w:p>
        </w:tc>
        <w:tc>
          <w:tcPr>
            <w:tcW w:w="1276" w:type="dxa"/>
            <w:tcBorders>
              <w:left w:val="nil"/>
              <w:right w:val="nil"/>
            </w:tcBorders>
            <w:shd w:val="clear" w:color="auto" w:fill="auto"/>
          </w:tcPr>
          <w:p w14:paraId="7C3C1D85"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4</w:t>
            </w:r>
          </w:p>
        </w:tc>
        <w:tc>
          <w:tcPr>
            <w:tcW w:w="1275" w:type="dxa"/>
            <w:tcBorders>
              <w:left w:val="nil"/>
              <w:right w:val="nil"/>
            </w:tcBorders>
          </w:tcPr>
          <w:p w14:paraId="29456C6E" w14:textId="38E35621" w:rsidR="006F3E7B" w:rsidRPr="002D2EC9" w:rsidRDefault="006F3E7B" w:rsidP="00D05B10">
            <w:pPr>
              <w:jc w:val="center"/>
              <w:rPr>
                <w:rFonts w:ascii="Helvetica" w:hAnsi="Helvetica"/>
                <w:sz w:val="20"/>
                <w:szCs w:val="20"/>
              </w:rPr>
            </w:pPr>
            <w:r w:rsidRPr="002D2EC9">
              <w:rPr>
                <w:rFonts w:ascii="Helvetica" w:hAnsi="Helvetica"/>
                <w:sz w:val="20"/>
                <w:szCs w:val="20"/>
              </w:rPr>
              <w:t>1</w:t>
            </w:r>
            <w:r w:rsidR="00E76EC8" w:rsidRPr="002D2EC9">
              <w:rPr>
                <w:rFonts w:ascii="Helvetica" w:hAnsi="Helvetica"/>
                <w:sz w:val="20"/>
                <w:szCs w:val="20"/>
              </w:rPr>
              <w:t>8</w:t>
            </w:r>
          </w:p>
        </w:tc>
        <w:tc>
          <w:tcPr>
            <w:tcW w:w="851" w:type="dxa"/>
            <w:tcBorders>
              <w:left w:val="nil"/>
              <w:right w:val="nil"/>
            </w:tcBorders>
          </w:tcPr>
          <w:p w14:paraId="675D8E34" w14:textId="60E2D839" w:rsidR="006F3E7B" w:rsidRPr="002D2EC9" w:rsidRDefault="006F3E7B" w:rsidP="00D05B10">
            <w:pPr>
              <w:jc w:val="center"/>
              <w:rPr>
                <w:rFonts w:ascii="Helvetica" w:hAnsi="Helvetica"/>
                <w:i/>
                <w:sz w:val="20"/>
                <w:szCs w:val="20"/>
              </w:rPr>
            </w:pPr>
            <w:r w:rsidRPr="002D2EC9">
              <w:rPr>
                <w:rFonts w:ascii="Helvetica" w:hAnsi="Helvetica"/>
                <w:i/>
                <w:sz w:val="20"/>
                <w:szCs w:val="20"/>
              </w:rPr>
              <w:t>2</w:t>
            </w:r>
            <w:r w:rsidR="00031A91" w:rsidRPr="002D2EC9">
              <w:rPr>
                <w:rFonts w:ascii="Helvetica" w:hAnsi="Helvetica"/>
                <w:i/>
                <w:sz w:val="20"/>
                <w:szCs w:val="20"/>
              </w:rPr>
              <w:t>8</w:t>
            </w:r>
          </w:p>
        </w:tc>
      </w:tr>
      <w:tr w:rsidR="000D162E" w:rsidRPr="002D2EC9" w14:paraId="5680FE9F" w14:textId="77777777" w:rsidTr="00D05B10">
        <w:tc>
          <w:tcPr>
            <w:tcW w:w="1384" w:type="dxa"/>
            <w:vMerge/>
            <w:tcBorders>
              <w:left w:val="nil"/>
              <w:right w:val="nil"/>
            </w:tcBorders>
          </w:tcPr>
          <w:p w14:paraId="2EAF8515" w14:textId="77777777" w:rsidR="006F3E7B" w:rsidRPr="002D2EC9" w:rsidRDefault="006F3E7B" w:rsidP="00F4231C">
            <w:pPr>
              <w:rPr>
                <w:rFonts w:ascii="Helvetica" w:hAnsi="Helvetica"/>
                <w:sz w:val="20"/>
                <w:szCs w:val="20"/>
              </w:rPr>
            </w:pPr>
          </w:p>
        </w:tc>
        <w:tc>
          <w:tcPr>
            <w:tcW w:w="851" w:type="dxa"/>
            <w:vMerge w:val="restart"/>
            <w:tcBorders>
              <w:left w:val="nil"/>
              <w:right w:val="nil"/>
            </w:tcBorders>
          </w:tcPr>
          <w:p w14:paraId="1E9132E0" w14:textId="77777777" w:rsidR="006F3E7B" w:rsidRPr="002D2EC9" w:rsidRDefault="006F3E7B" w:rsidP="00F4231C">
            <w:pPr>
              <w:rPr>
                <w:rFonts w:ascii="Helvetica" w:hAnsi="Helvetica"/>
                <w:sz w:val="20"/>
                <w:szCs w:val="20"/>
              </w:rPr>
            </w:pPr>
            <w:r w:rsidRPr="002D2EC9">
              <w:rPr>
                <w:rFonts w:ascii="Helvetica" w:hAnsi="Helvetica"/>
                <w:sz w:val="20"/>
                <w:szCs w:val="20"/>
              </w:rPr>
              <w:t>Food-web</w:t>
            </w:r>
          </w:p>
        </w:tc>
        <w:tc>
          <w:tcPr>
            <w:tcW w:w="1275" w:type="dxa"/>
            <w:tcBorders>
              <w:left w:val="nil"/>
              <w:right w:val="nil"/>
            </w:tcBorders>
          </w:tcPr>
          <w:p w14:paraId="43597059" w14:textId="77777777" w:rsidR="006F3E7B" w:rsidRPr="002D2EC9" w:rsidRDefault="006F3E7B" w:rsidP="00F4231C">
            <w:pPr>
              <w:rPr>
                <w:rFonts w:ascii="Helvetica" w:hAnsi="Helvetica"/>
                <w:sz w:val="20"/>
                <w:szCs w:val="20"/>
              </w:rPr>
            </w:pPr>
            <w:r w:rsidRPr="002D2EC9">
              <w:rPr>
                <w:rFonts w:ascii="Helvetica" w:hAnsi="Helvetica"/>
                <w:sz w:val="20"/>
                <w:szCs w:val="20"/>
              </w:rPr>
              <w:t>Population</w:t>
            </w:r>
          </w:p>
        </w:tc>
        <w:tc>
          <w:tcPr>
            <w:tcW w:w="709" w:type="dxa"/>
            <w:tcBorders>
              <w:left w:val="nil"/>
              <w:bottom w:val="single" w:sz="4" w:space="0" w:color="auto"/>
              <w:right w:val="nil"/>
            </w:tcBorders>
          </w:tcPr>
          <w:p w14:paraId="5937F048" w14:textId="3D7C51F6" w:rsidR="006F3E7B" w:rsidRPr="002D2EC9" w:rsidRDefault="00031A91" w:rsidP="00D05B10">
            <w:pPr>
              <w:jc w:val="center"/>
              <w:rPr>
                <w:rFonts w:ascii="Helvetica" w:hAnsi="Helvetica"/>
                <w:sz w:val="20"/>
                <w:szCs w:val="20"/>
              </w:rPr>
            </w:pPr>
            <w:r w:rsidRPr="002D2EC9">
              <w:rPr>
                <w:rFonts w:ascii="Helvetica" w:hAnsi="Helvetica"/>
                <w:sz w:val="20"/>
                <w:szCs w:val="20"/>
              </w:rPr>
              <w:t>1</w:t>
            </w:r>
          </w:p>
        </w:tc>
        <w:tc>
          <w:tcPr>
            <w:tcW w:w="1276" w:type="dxa"/>
            <w:tcBorders>
              <w:left w:val="nil"/>
              <w:bottom w:val="single" w:sz="4" w:space="0" w:color="auto"/>
              <w:right w:val="nil"/>
            </w:tcBorders>
          </w:tcPr>
          <w:p w14:paraId="5209CDDA"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1</w:t>
            </w:r>
          </w:p>
        </w:tc>
        <w:tc>
          <w:tcPr>
            <w:tcW w:w="1276" w:type="dxa"/>
            <w:tcBorders>
              <w:left w:val="nil"/>
              <w:right w:val="nil"/>
            </w:tcBorders>
          </w:tcPr>
          <w:p w14:paraId="5D2AF9E9"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7</w:t>
            </w:r>
          </w:p>
        </w:tc>
        <w:tc>
          <w:tcPr>
            <w:tcW w:w="1275" w:type="dxa"/>
            <w:tcBorders>
              <w:left w:val="nil"/>
              <w:right w:val="nil"/>
            </w:tcBorders>
          </w:tcPr>
          <w:p w14:paraId="54C2580E"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7</w:t>
            </w:r>
          </w:p>
        </w:tc>
        <w:tc>
          <w:tcPr>
            <w:tcW w:w="851" w:type="dxa"/>
            <w:tcBorders>
              <w:left w:val="nil"/>
              <w:right w:val="nil"/>
            </w:tcBorders>
          </w:tcPr>
          <w:p w14:paraId="3EB8E6F4" w14:textId="0A2CC1F0" w:rsidR="006F3E7B" w:rsidRPr="002D2EC9" w:rsidRDefault="006F3E7B" w:rsidP="00D05B10">
            <w:pPr>
              <w:jc w:val="center"/>
              <w:rPr>
                <w:rFonts w:ascii="Helvetica" w:hAnsi="Helvetica"/>
                <w:i/>
                <w:sz w:val="20"/>
                <w:szCs w:val="20"/>
              </w:rPr>
            </w:pPr>
            <w:r w:rsidRPr="002D2EC9">
              <w:rPr>
                <w:rFonts w:ascii="Helvetica" w:hAnsi="Helvetica"/>
                <w:i/>
                <w:sz w:val="20"/>
                <w:szCs w:val="20"/>
              </w:rPr>
              <w:t>1</w:t>
            </w:r>
            <w:r w:rsidR="00031A91" w:rsidRPr="002D2EC9">
              <w:rPr>
                <w:rFonts w:ascii="Helvetica" w:hAnsi="Helvetica"/>
                <w:i/>
                <w:sz w:val="20"/>
                <w:szCs w:val="20"/>
              </w:rPr>
              <w:t>6</w:t>
            </w:r>
          </w:p>
        </w:tc>
      </w:tr>
      <w:tr w:rsidR="000D162E" w:rsidRPr="002D2EC9" w14:paraId="55DA797A" w14:textId="77777777" w:rsidTr="00D05B10">
        <w:tc>
          <w:tcPr>
            <w:tcW w:w="1384" w:type="dxa"/>
            <w:vMerge/>
            <w:tcBorders>
              <w:left w:val="nil"/>
              <w:right w:val="nil"/>
            </w:tcBorders>
          </w:tcPr>
          <w:p w14:paraId="2DB50DC1" w14:textId="77777777" w:rsidR="006F3E7B" w:rsidRPr="002D2EC9" w:rsidRDefault="006F3E7B" w:rsidP="00F4231C">
            <w:pPr>
              <w:rPr>
                <w:rFonts w:ascii="Helvetica" w:hAnsi="Helvetica"/>
                <w:sz w:val="20"/>
                <w:szCs w:val="20"/>
              </w:rPr>
            </w:pPr>
          </w:p>
        </w:tc>
        <w:tc>
          <w:tcPr>
            <w:tcW w:w="851" w:type="dxa"/>
            <w:vMerge/>
            <w:tcBorders>
              <w:left w:val="nil"/>
              <w:right w:val="nil"/>
            </w:tcBorders>
          </w:tcPr>
          <w:p w14:paraId="15DD5F7C" w14:textId="77777777" w:rsidR="006F3E7B" w:rsidRPr="002D2EC9" w:rsidRDefault="006F3E7B" w:rsidP="00F4231C">
            <w:pPr>
              <w:rPr>
                <w:rFonts w:ascii="Helvetica" w:hAnsi="Helvetica"/>
                <w:sz w:val="20"/>
                <w:szCs w:val="20"/>
              </w:rPr>
            </w:pPr>
          </w:p>
        </w:tc>
        <w:tc>
          <w:tcPr>
            <w:tcW w:w="1275" w:type="dxa"/>
            <w:tcBorders>
              <w:left w:val="nil"/>
              <w:right w:val="nil"/>
            </w:tcBorders>
          </w:tcPr>
          <w:p w14:paraId="68A4DEA1" w14:textId="77777777" w:rsidR="006F3E7B" w:rsidRPr="002D2EC9" w:rsidRDefault="006F3E7B" w:rsidP="00F4231C">
            <w:pPr>
              <w:rPr>
                <w:rFonts w:ascii="Helvetica" w:hAnsi="Helvetica"/>
                <w:sz w:val="20"/>
                <w:szCs w:val="20"/>
              </w:rPr>
            </w:pPr>
            <w:r w:rsidRPr="002D2EC9">
              <w:rPr>
                <w:rFonts w:ascii="Helvetica" w:hAnsi="Helvetica"/>
                <w:sz w:val="20"/>
                <w:szCs w:val="20"/>
              </w:rPr>
              <w:t>Community</w:t>
            </w:r>
          </w:p>
        </w:tc>
        <w:tc>
          <w:tcPr>
            <w:tcW w:w="709" w:type="dxa"/>
            <w:tcBorders>
              <w:left w:val="nil"/>
              <w:right w:val="nil"/>
            </w:tcBorders>
            <w:shd w:val="clear" w:color="auto" w:fill="auto"/>
          </w:tcPr>
          <w:p w14:paraId="17FDA460"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0</w:t>
            </w:r>
          </w:p>
        </w:tc>
        <w:tc>
          <w:tcPr>
            <w:tcW w:w="1276" w:type="dxa"/>
            <w:tcBorders>
              <w:left w:val="nil"/>
              <w:right w:val="nil"/>
            </w:tcBorders>
            <w:shd w:val="clear" w:color="auto" w:fill="auto"/>
          </w:tcPr>
          <w:p w14:paraId="7897C133"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0</w:t>
            </w:r>
          </w:p>
        </w:tc>
        <w:tc>
          <w:tcPr>
            <w:tcW w:w="1276" w:type="dxa"/>
            <w:tcBorders>
              <w:left w:val="nil"/>
              <w:right w:val="nil"/>
            </w:tcBorders>
          </w:tcPr>
          <w:p w14:paraId="70DBC8EC"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1</w:t>
            </w:r>
          </w:p>
        </w:tc>
        <w:tc>
          <w:tcPr>
            <w:tcW w:w="1275" w:type="dxa"/>
            <w:tcBorders>
              <w:left w:val="nil"/>
              <w:right w:val="nil"/>
            </w:tcBorders>
          </w:tcPr>
          <w:p w14:paraId="3AB7E844"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1</w:t>
            </w:r>
          </w:p>
        </w:tc>
        <w:tc>
          <w:tcPr>
            <w:tcW w:w="851" w:type="dxa"/>
            <w:tcBorders>
              <w:left w:val="nil"/>
              <w:right w:val="nil"/>
            </w:tcBorders>
          </w:tcPr>
          <w:p w14:paraId="3C564D26" w14:textId="77777777" w:rsidR="006F3E7B" w:rsidRPr="002D2EC9" w:rsidRDefault="006F3E7B" w:rsidP="00D05B10">
            <w:pPr>
              <w:jc w:val="center"/>
              <w:rPr>
                <w:rFonts w:ascii="Helvetica" w:hAnsi="Helvetica"/>
                <w:i/>
                <w:sz w:val="20"/>
                <w:szCs w:val="20"/>
              </w:rPr>
            </w:pPr>
            <w:r w:rsidRPr="002D2EC9">
              <w:rPr>
                <w:rFonts w:ascii="Helvetica" w:hAnsi="Helvetica"/>
                <w:i/>
                <w:sz w:val="20"/>
                <w:szCs w:val="20"/>
              </w:rPr>
              <w:t>2</w:t>
            </w:r>
          </w:p>
        </w:tc>
      </w:tr>
      <w:tr w:rsidR="00200FFE" w:rsidRPr="002D2EC9" w14:paraId="657C0E67" w14:textId="77777777" w:rsidTr="00D05B10">
        <w:tc>
          <w:tcPr>
            <w:tcW w:w="2235" w:type="dxa"/>
            <w:gridSpan w:val="2"/>
            <w:tcBorders>
              <w:left w:val="nil"/>
              <w:right w:val="nil"/>
            </w:tcBorders>
          </w:tcPr>
          <w:p w14:paraId="1373E1B8" w14:textId="77777777" w:rsidR="00200FFE" w:rsidRPr="002D2EC9" w:rsidRDefault="00200FFE" w:rsidP="00F4231C">
            <w:pPr>
              <w:rPr>
                <w:rFonts w:ascii="Helvetica" w:hAnsi="Helvetica"/>
                <w:sz w:val="20"/>
                <w:szCs w:val="20"/>
              </w:rPr>
            </w:pPr>
          </w:p>
        </w:tc>
        <w:tc>
          <w:tcPr>
            <w:tcW w:w="1275" w:type="dxa"/>
            <w:tcBorders>
              <w:left w:val="nil"/>
              <w:right w:val="nil"/>
            </w:tcBorders>
          </w:tcPr>
          <w:p w14:paraId="5FA70C9C" w14:textId="5C2DEE80" w:rsidR="00200FFE" w:rsidRPr="002D2EC9" w:rsidRDefault="00200FFE" w:rsidP="00F4231C">
            <w:pPr>
              <w:rPr>
                <w:rFonts w:ascii="Helvetica" w:hAnsi="Helvetica"/>
                <w:b/>
                <w:sz w:val="20"/>
                <w:szCs w:val="20"/>
              </w:rPr>
            </w:pPr>
            <w:r w:rsidRPr="002D2EC9">
              <w:rPr>
                <w:rFonts w:ascii="Helvetica" w:hAnsi="Helvetica"/>
                <w:b/>
                <w:sz w:val="20"/>
                <w:szCs w:val="20"/>
              </w:rPr>
              <w:t>Total</w:t>
            </w:r>
          </w:p>
        </w:tc>
        <w:tc>
          <w:tcPr>
            <w:tcW w:w="709" w:type="dxa"/>
            <w:tcBorders>
              <w:left w:val="nil"/>
              <w:right w:val="nil"/>
            </w:tcBorders>
            <w:shd w:val="clear" w:color="auto" w:fill="auto"/>
          </w:tcPr>
          <w:p w14:paraId="269BA26D" w14:textId="4BFB81C4" w:rsidR="00200FFE" w:rsidRPr="002D2EC9" w:rsidRDefault="00200FFE" w:rsidP="00D05B10">
            <w:pPr>
              <w:jc w:val="center"/>
              <w:rPr>
                <w:rFonts w:ascii="Helvetica" w:hAnsi="Helvetica"/>
                <w:b/>
                <w:sz w:val="20"/>
                <w:szCs w:val="20"/>
              </w:rPr>
            </w:pPr>
            <w:r w:rsidRPr="002D2EC9">
              <w:rPr>
                <w:rFonts w:ascii="Helvetica" w:hAnsi="Helvetica"/>
                <w:b/>
                <w:sz w:val="20"/>
                <w:szCs w:val="20"/>
              </w:rPr>
              <w:t>7</w:t>
            </w:r>
          </w:p>
        </w:tc>
        <w:tc>
          <w:tcPr>
            <w:tcW w:w="1276" w:type="dxa"/>
            <w:tcBorders>
              <w:left w:val="nil"/>
              <w:right w:val="nil"/>
            </w:tcBorders>
            <w:shd w:val="clear" w:color="auto" w:fill="auto"/>
          </w:tcPr>
          <w:p w14:paraId="3BB2FCB3" w14:textId="1FEF6D29" w:rsidR="00200FFE" w:rsidRPr="002D2EC9" w:rsidRDefault="00200FFE" w:rsidP="00D05B10">
            <w:pPr>
              <w:jc w:val="center"/>
              <w:rPr>
                <w:rFonts w:ascii="Helvetica" w:hAnsi="Helvetica"/>
                <w:b/>
                <w:sz w:val="20"/>
                <w:szCs w:val="20"/>
              </w:rPr>
            </w:pPr>
            <w:r w:rsidRPr="002D2EC9">
              <w:rPr>
                <w:rFonts w:ascii="Helvetica" w:hAnsi="Helvetica"/>
                <w:b/>
                <w:sz w:val="20"/>
                <w:szCs w:val="20"/>
              </w:rPr>
              <w:t>1</w:t>
            </w:r>
          </w:p>
        </w:tc>
        <w:tc>
          <w:tcPr>
            <w:tcW w:w="1276" w:type="dxa"/>
            <w:tcBorders>
              <w:left w:val="nil"/>
              <w:right w:val="nil"/>
            </w:tcBorders>
          </w:tcPr>
          <w:p w14:paraId="5C953558" w14:textId="4C3DCE2F" w:rsidR="00200FFE" w:rsidRPr="002D2EC9" w:rsidRDefault="00200FFE" w:rsidP="00D05B10">
            <w:pPr>
              <w:jc w:val="center"/>
              <w:rPr>
                <w:rFonts w:ascii="Helvetica" w:hAnsi="Helvetica"/>
                <w:b/>
                <w:sz w:val="20"/>
                <w:szCs w:val="20"/>
              </w:rPr>
            </w:pPr>
            <w:r w:rsidRPr="002D2EC9">
              <w:rPr>
                <w:rFonts w:ascii="Helvetica" w:hAnsi="Helvetica"/>
                <w:b/>
                <w:sz w:val="20"/>
                <w:szCs w:val="20"/>
              </w:rPr>
              <w:t>12</w:t>
            </w:r>
          </w:p>
        </w:tc>
        <w:tc>
          <w:tcPr>
            <w:tcW w:w="1275" w:type="dxa"/>
            <w:tcBorders>
              <w:left w:val="nil"/>
              <w:right w:val="nil"/>
            </w:tcBorders>
          </w:tcPr>
          <w:p w14:paraId="632C5466" w14:textId="6DC3307A" w:rsidR="00200FFE" w:rsidRPr="002D2EC9" w:rsidRDefault="00200FFE" w:rsidP="00D05B10">
            <w:pPr>
              <w:jc w:val="center"/>
              <w:rPr>
                <w:rFonts w:ascii="Helvetica" w:hAnsi="Helvetica"/>
                <w:b/>
                <w:sz w:val="20"/>
                <w:szCs w:val="20"/>
              </w:rPr>
            </w:pPr>
            <w:r w:rsidRPr="002D2EC9">
              <w:rPr>
                <w:rFonts w:ascii="Helvetica" w:hAnsi="Helvetica"/>
                <w:b/>
                <w:sz w:val="20"/>
                <w:szCs w:val="20"/>
              </w:rPr>
              <w:t>26</w:t>
            </w:r>
          </w:p>
        </w:tc>
        <w:tc>
          <w:tcPr>
            <w:tcW w:w="851" w:type="dxa"/>
            <w:tcBorders>
              <w:left w:val="nil"/>
              <w:right w:val="nil"/>
            </w:tcBorders>
          </w:tcPr>
          <w:p w14:paraId="36AEA851" w14:textId="427534D1" w:rsidR="00200FFE" w:rsidRPr="002D2EC9" w:rsidRDefault="00200FFE" w:rsidP="00D05B10">
            <w:pPr>
              <w:jc w:val="center"/>
              <w:rPr>
                <w:rFonts w:ascii="Helvetica" w:hAnsi="Helvetica"/>
                <w:b/>
                <w:sz w:val="20"/>
                <w:szCs w:val="20"/>
              </w:rPr>
            </w:pPr>
            <w:r w:rsidRPr="002D2EC9">
              <w:rPr>
                <w:rFonts w:ascii="Helvetica" w:hAnsi="Helvetica"/>
                <w:b/>
                <w:sz w:val="20"/>
                <w:szCs w:val="20"/>
              </w:rPr>
              <w:t>46</w:t>
            </w:r>
          </w:p>
        </w:tc>
      </w:tr>
    </w:tbl>
    <w:p w14:paraId="7ECBDDFB" w14:textId="77777777" w:rsidR="00F4231C" w:rsidRPr="002D2EC9" w:rsidRDefault="00F4231C">
      <w:pPr>
        <w:rPr>
          <w:rFonts w:ascii="Helvetica" w:hAnsi="Helvetica" w:cs="Helvetica"/>
          <w:kern w:val="1"/>
          <w:sz w:val="22"/>
          <w:szCs w:val="22"/>
          <w:lang w:val="en-US"/>
        </w:rPr>
      </w:pPr>
      <w:r w:rsidRPr="002D2EC9">
        <w:rPr>
          <w:rFonts w:ascii="Helvetica" w:hAnsi="Helvetica" w:cs="Helvetica"/>
          <w:kern w:val="1"/>
          <w:sz w:val="22"/>
          <w:szCs w:val="22"/>
          <w:lang w:val="en-US"/>
        </w:rPr>
        <w:br w:type="page"/>
      </w:r>
    </w:p>
    <w:p w14:paraId="2D4795B7" w14:textId="41C95943" w:rsidR="006F3E7B" w:rsidRPr="002D2EC9" w:rsidRDefault="006F3E7B"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sz w:val="22"/>
          <w:szCs w:val="22"/>
        </w:rPr>
      </w:pPr>
      <w:r w:rsidRPr="002D2EC9">
        <w:rPr>
          <w:rFonts w:ascii="Helvetica" w:hAnsi="Helvetica" w:cs="Helvetica"/>
          <w:kern w:val="1"/>
          <w:sz w:val="22"/>
          <w:szCs w:val="22"/>
          <w:lang w:val="en-US"/>
        </w:rPr>
        <w:lastRenderedPageBreak/>
        <w:t xml:space="preserve">Table 2. </w:t>
      </w:r>
      <w:r w:rsidR="00E55C42" w:rsidRPr="002D2EC9">
        <w:rPr>
          <w:rFonts w:ascii="Helvetica" w:hAnsi="Helvetica"/>
          <w:sz w:val="22"/>
          <w:szCs w:val="22"/>
        </w:rPr>
        <w:t>A c</w:t>
      </w:r>
      <w:r w:rsidR="002C7464" w:rsidRPr="002D2EC9">
        <w:rPr>
          <w:rFonts w:ascii="Helvetica" w:hAnsi="Helvetica"/>
          <w:sz w:val="22"/>
          <w:szCs w:val="22"/>
        </w:rPr>
        <w:t>omparison</w:t>
      </w:r>
      <w:r w:rsidR="00E55C42" w:rsidRPr="002D2EC9">
        <w:rPr>
          <w:rFonts w:ascii="Helvetica" w:hAnsi="Helvetica"/>
          <w:sz w:val="22"/>
          <w:szCs w:val="22"/>
        </w:rPr>
        <w:t xml:space="preserve"> across studies</w:t>
      </w:r>
      <w:r w:rsidR="002C7464" w:rsidRPr="002D2EC9">
        <w:rPr>
          <w:rFonts w:ascii="Helvetica" w:hAnsi="Helvetica"/>
          <w:sz w:val="22"/>
          <w:szCs w:val="22"/>
        </w:rPr>
        <w:t xml:space="preserve"> of the type of performance data collected for </w:t>
      </w:r>
      <w:r w:rsidR="00E55C42" w:rsidRPr="002D2EC9">
        <w:rPr>
          <w:rFonts w:ascii="Helvetica" w:hAnsi="Helvetica"/>
          <w:sz w:val="22"/>
          <w:szCs w:val="22"/>
        </w:rPr>
        <w:t xml:space="preserve">the </w:t>
      </w:r>
      <w:r w:rsidR="002C7464" w:rsidRPr="002D2EC9">
        <w:rPr>
          <w:rFonts w:ascii="Helvetica" w:hAnsi="Helvetica"/>
          <w:sz w:val="22"/>
          <w:szCs w:val="22"/>
        </w:rPr>
        <w:t xml:space="preserve">consumer </w:t>
      </w:r>
      <w:r w:rsidR="00E55C42" w:rsidRPr="002D2EC9">
        <w:rPr>
          <w:rFonts w:ascii="Helvetica" w:hAnsi="Helvetica"/>
          <w:sz w:val="22"/>
          <w:szCs w:val="22"/>
        </w:rPr>
        <w:t>across systems and taxonomic group</w:t>
      </w:r>
      <w:r w:rsidR="002C7464" w:rsidRPr="002D2EC9">
        <w:rPr>
          <w:rFonts w:ascii="Helvetica" w:hAnsi="Helvetica"/>
          <w:sz w:val="22"/>
          <w:szCs w:val="22"/>
        </w:rPr>
        <w:t>.</w:t>
      </w:r>
      <w:r w:rsidR="00914082" w:rsidRPr="002D2EC9">
        <w:rPr>
          <w:rFonts w:ascii="Helvetica" w:hAnsi="Helvetica"/>
          <w:sz w:val="22"/>
          <w:szCs w:val="22"/>
        </w:rPr>
        <w:t xml:space="preserve"> Counts in the table are numbers of individual pair-wise interactions</w:t>
      </w:r>
      <w:r w:rsidR="00337CE8" w:rsidRPr="002D2EC9">
        <w:rPr>
          <w:rFonts w:ascii="Helvetica" w:hAnsi="Helvetica"/>
          <w:sz w:val="22"/>
          <w:szCs w:val="22"/>
        </w:rPr>
        <w:t xml:space="preserve"> (n=46</w:t>
      </w:r>
      <w:r w:rsidR="00312225" w:rsidRPr="002D2EC9">
        <w:rPr>
          <w:rFonts w:ascii="Helvetica" w:hAnsi="Helvetica"/>
          <w:sz w:val="22"/>
          <w:szCs w:val="22"/>
        </w:rPr>
        <w:t>)</w:t>
      </w:r>
      <w:r w:rsidR="00914082" w:rsidRPr="002D2EC9">
        <w:rPr>
          <w:rFonts w:ascii="Helvetica" w:hAnsi="Helvetica"/>
          <w:sz w:val="22"/>
          <w:szCs w:val="22"/>
        </w:rPr>
        <w:t>.</w:t>
      </w:r>
    </w:p>
    <w:p w14:paraId="0804AE6C" w14:textId="77777777" w:rsidR="00AE3AE4" w:rsidRPr="002D2EC9" w:rsidRDefault="00AE3AE4"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tbl>
      <w:tblPr>
        <w:tblStyle w:val="TableGrid"/>
        <w:tblW w:w="0" w:type="auto"/>
        <w:tblLook w:val="04A0" w:firstRow="1" w:lastRow="0" w:firstColumn="1" w:lastColumn="0" w:noHBand="0" w:noVBand="1"/>
      </w:tblPr>
      <w:tblGrid>
        <w:gridCol w:w="1809"/>
        <w:gridCol w:w="1421"/>
        <w:gridCol w:w="898"/>
        <w:gridCol w:w="1116"/>
        <w:gridCol w:w="1282"/>
        <w:gridCol w:w="595"/>
        <w:gridCol w:w="675"/>
        <w:gridCol w:w="992"/>
      </w:tblGrid>
      <w:tr w:rsidR="00DD2B1B" w:rsidRPr="002D2EC9" w14:paraId="3DFEA78B" w14:textId="77777777" w:rsidTr="008A7EAE">
        <w:tc>
          <w:tcPr>
            <w:tcW w:w="3230" w:type="dxa"/>
            <w:gridSpan w:val="2"/>
            <w:vMerge w:val="restart"/>
            <w:tcBorders>
              <w:top w:val="single" w:sz="4" w:space="0" w:color="auto"/>
              <w:left w:val="nil"/>
              <w:right w:val="nil"/>
            </w:tcBorders>
          </w:tcPr>
          <w:p w14:paraId="636259EC" w14:textId="77777777" w:rsidR="00DD2B1B" w:rsidRPr="002D2EC9" w:rsidRDefault="00DD2B1B" w:rsidP="00F4231C">
            <w:pPr>
              <w:rPr>
                <w:rFonts w:ascii="Helvetica" w:hAnsi="Helvetica"/>
                <w:sz w:val="20"/>
                <w:szCs w:val="20"/>
              </w:rPr>
            </w:pPr>
          </w:p>
        </w:tc>
        <w:tc>
          <w:tcPr>
            <w:tcW w:w="2014" w:type="dxa"/>
            <w:gridSpan w:val="2"/>
            <w:vMerge w:val="restart"/>
            <w:tcBorders>
              <w:top w:val="single" w:sz="4" w:space="0" w:color="auto"/>
              <w:left w:val="nil"/>
              <w:right w:val="double" w:sz="4" w:space="0" w:color="auto"/>
            </w:tcBorders>
          </w:tcPr>
          <w:p w14:paraId="4F20AEAA"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System</w:t>
            </w:r>
          </w:p>
        </w:tc>
        <w:tc>
          <w:tcPr>
            <w:tcW w:w="3544" w:type="dxa"/>
            <w:gridSpan w:val="4"/>
            <w:tcBorders>
              <w:top w:val="single" w:sz="4" w:space="0" w:color="auto"/>
              <w:left w:val="double" w:sz="4" w:space="0" w:color="auto"/>
              <w:right w:val="nil"/>
            </w:tcBorders>
          </w:tcPr>
          <w:p w14:paraId="33D99A3B" w14:textId="1D828754" w:rsidR="00DD2B1B" w:rsidRPr="002D2EC9" w:rsidRDefault="00DD2B1B" w:rsidP="008A7EAE">
            <w:pPr>
              <w:jc w:val="center"/>
              <w:rPr>
                <w:rFonts w:ascii="Helvetica" w:hAnsi="Helvetica"/>
                <w:sz w:val="20"/>
                <w:szCs w:val="20"/>
              </w:rPr>
            </w:pPr>
            <w:r w:rsidRPr="002D2EC9">
              <w:rPr>
                <w:rFonts w:ascii="Helvetica" w:hAnsi="Helvetica"/>
                <w:sz w:val="20"/>
                <w:szCs w:val="20"/>
              </w:rPr>
              <w:t>Taxonomic group</w:t>
            </w:r>
          </w:p>
        </w:tc>
      </w:tr>
      <w:tr w:rsidR="00DD2B1B" w:rsidRPr="002D2EC9" w14:paraId="27EF434B" w14:textId="77777777" w:rsidTr="008A7EAE">
        <w:tc>
          <w:tcPr>
            <w:tcW w:w="3230" w:type="dxa"/>
            <w:gridSpan w:val="2"/>
            <w:vMerge/>
            <w:tcBorders>
              <w:left w:val="nil"/>
              <w:right w:val="nil"/>
            </w:tcBorders>
          </w:tcPr>
          <w:p w14:paraId="6D6E5EBA" w14:textId="77777777" w:rsidR="00DD2B1B" w:rsidRPr="002D2EC9" w:rsidRDefault="00DD2B1B" w:rsidP="00F4231C">
            <w:pPr>
              <w:rPr>
                <w:rFonts w:ascii="Helvetica" w:hAnsi="Helvetica"/>
                <w:sz w:val="20"/>
                <w:szCs w:val="20"/>
              </w:rPr>
            </w:pPr>
          </w:p>
        </w:tc>
        <w:tc>
          <w:tcPr>
            <w:tcW w:w="2014" w:type="dxa"/>
            <w:gridSpan w:val="2"/>
            <w:vMerge/>
            <w:tcBorders>
              <w:left w:val="nil"/>
              <w:right w:val="double" w:sz="4" w:space="0" w:color="auto"/>
            </w:tcBorders>
          </w:tcPr>
          <w:p w14:paraId="1264F7AE" w14:textId="77777777" w:rsidR="00DD2B1B" w:rsidRPr="002D2EC9" w:rsidRDefault="00DD2B1B" w:rsidP="00F4231C">
            <w:pPr>
              <w:rPr>
                <w:rFonts w:ascii="Helvetica" w:hAnsi="Helvetica"/>
                <w:sz w:val="20"/>
                <w:szCs w:val="20"/>
              </w:rPr>
            </w:pPr>
          </w:p>
        </w:tc>
        <w:tc>
          <w:tcPr>
            <w:tcW w:w="1282" w:type="dxa"/>
            <w:vMerge w:val="restart"/>
            <w:tcBorders>
              <w:left w:val="double" w:sz="4" w:space="0" w:color="auto"/>
              <w:right w:val="nil"/>
            </w:tcBorders>
            <w:vAlign w:val="bottom"/>
          </w:tcPr>
          <w:p w14:paraId="467E789F" w14:textId="76316803" w:rsidR="00DD2B1B" w:rsidRPr="002D2EC9" w:rsidRDefault="00DD2B1B" w:rsidP="00F4231C">
            <w:pPr>
              <w:rPr>
                <w:rFonts w:ascii="Helvetica" w:hAnsi="Helvetica"/>
                <w:sz w:val="20"/>
                <w:szCs w:val="20"/>
              </w:rPr>
            </w:pPr>
            <w:r w:rsidRPr="002D2EC9">
              <w:rPr>
                <w:rFonts w:ascii="Helvetica" w:hAnsi="Helvetica"/>
                <w:sz w:val="20"/>
                <w:szCs w:val="20"/>
              </w:rPr>
              <w:t>Invertebrate</w:t>
            </w:r>
          </w:p>
        </w:tc>
        <w:tc>
          <w:tcPr>
            <w:tcW w:w="2262" w:type="dxa"/>
            <w:gridSpan w:val="3"/>
            <w:tcBorders>
              <w:left w:val="nil"/>
              <w:bottom w:val="single" w:sz="4" w:space="0" w:color="auto"/>
              <w:right w:val="nil"/>
            </w:tcBorders>
          </w:tcPr>
          <w:p w14:paraId="7CE63E41" w14:textId="77777777" w:rsidR="00DD2B1B" w:rsidRPr="002D2EC9" w:rsidRDefault="00DD2B1B" w:rsidP="00F4231C">
            <w:pPr>
              <w:jc w:val="center"/>
              <w:rPr>
                <w:rFonts w:ascii="Helvetica" w:hAnsi="Helvetica"/>
                <w:sz w:val="20"/>
                <w:szCs w:val="20"/>
              </w:rPr>
            </w:pPr>
            <w:r w:rsidRPr="002D2EC9">
              <w:rPr>
                <w:rFonts w:ascii="Helvetica" w:hAnsi="Helvetica"/>
                <w:sz w:val="20"/>
                <w:szCs w:val="20"/>
              </w:rPr>
              <w:t>Vertebrate</w:t>
            </w:r>
          </w:p>
        </w:tc>
      </w:tr>
      <w:tr w:rsidR="00DD2B1B" w:rsidRPr="002D2EC9" w14:paraId="2B7C51A7" w14:textId="77777777" w:rsidTr="008A7EAE">
        <w:tc>
          <w:tcPr>
            <w:tcW w:w="3230" w:type="dxa"/>
            <w:gridSpan w:val="2"/>
            <w:vMerge/>
            <w:tcBorders>
              <w:left w:val="nil"/>
              <w:right w:val="nil"/>
            </w:tcBorders>
          </w:tcPr>
          <w:p w14:paraId="20F55B81" w14:textId="77777777" w:rsidR="00DD2B1B" w:rsidRPr="002D2EC9" w:rsidRDefault="00DD2B1B" w:rsidP="00F4231C">
            <w:pPr>
              <w:rPr>
                <w:rFonts w:ascii="Helvetica" w:hAnsi="Helvetica"/>
                <w:sz w:val="20"/>
                <w:szCs w:val="20"/>
              </w:rPr>
            </w:pPr>
          </w:p>
        </w:tc>
        <w:tc>
          <w:tcPr>
            <w:tcW w:w="898" w:type="dxa"/>
            <w:tcBorders>
              <w:left w:val="nil"/>
              <w:right w:val="nil"/>
            </w:tcBorders>
          </w:tcPr>
          <w:p w14:paraId="7FC433BC" w14:textId="77777777" w:rsidR="00DD2B1B" w:rsidRPr="002D2EC9" w:rsidRDefault="00DD2B1B" w:rsidP="00F4231C">
            <w:pPr>
              <w:rPr>
                <w:rFonts w:ascii="Helvetica" w:hAnsi="Helvetica"/>
                <w:sz w:val="20"/>
                <w:szCs w:val="20"/>
              </w:rPr>
            </w:pPr>
            <w:r w:rsidRPr="002D2EC9">
              <w:rPr>
                <w:rFonts w:ascii="Helvetica" w:hAnsi="Helvetica"/>
                <w:sz w:val="20"/>
                <w:szCs w:val="20"/>
              </w:rPr>
              <w:t>Aquatic</w:t>
            </w:r>
          </w:p>
        </w:tc>
        <w:tc>
          <w:tcPr>
            <w:tcW w:w="1116" w:type="dxa"/>
            <w:tcBorders>
              <w:top w:val="single" w:sz="4" w:space="0" w:color="auto"/>
              <w:left w:val="nil"/>
              <w:bottom w:val="single" w:sz="4" w:space="0" w:color="auto"/>
              <w:right w:val="double" w:sz="4" w:space="0" w:color="auto"/>
            </w:tcBorders>
          </w:tcPr>
          <w:p w14:paraId="2501A544" w14:textId="77777777" w:rsidR="00DD2B1B" w:rsidRPr="002D2EC9" w:rsidRDefault="00DD2B1B" w:rsidP="00F4231C">
            <w:pPr>
              <w:rPr>
                <w:rFonts w:ascii="Helvetica" w:hAnsi="Helvetica"/>
                <w:sz w:val="20"/>
                <w:szCs w:val="20"/>
              </w:rPr>
            </w:pPr>
            <w:r w:rsidRPr="002D2EC9">
              <w:rPr>
                <w:rFonts w:ascii="Helvetica" w:hAnsi="Helvetica"/>
                <w:sz w:val="20"/>
                <w:szCs w:val="20"/>
              </w:rPr>
              <w:t>Terrestrial</w:t>
            </w:r>
          </w:p>
        </w:tc>
        <w:tc>
          <w:tcPr>
            <w:tcW w:w="1282" w:type="dxa"/>
            <w:vMerge/>
            <w:tcBorders>
              <w:left w:val="double" w:sz="4" w:space="0" w:color="auto"/>
              <w:right w:val="nil"/>
            </w:tcBorders>
          </w:tcPr>
          <w:p w14:paraId="4B2DDFD1" w14:textId="4AF05164" w:rsidR="00DD2B1B" w:rsidRPr="002D2EC9" w:rsidRDefault="00DD2B1B" w:rsidP="00F4231C">
            <w:pPr>
              <w:rPr>
                <w:rFonts w:ascii="Helvetica" w:hAnsi="Helvetica"/>
                <w:sz w:val="20"/>
                <w:szCs w:val="20"/>
              </w:rPr>
            </w:pPr>
          </w:p>
        </w:tc>
        <w:tc>
          <w:tcPr>
            <w:tcW w:w="595" w:type="dxa"/>
            <w:tcBorders>
              <w:left w:val="nil"/>
              <w:bottom w:val="single" w:sz="4" w:space="0" w:color="auto"/>
              <w:right w:val="nil"/>
            </w:tcBorders>
          </w:tcPr>
          <w:p w14:paraId="39F04505" w14:textId="77777777" w:rsidR="00DD2B1B" w:rsidRPr="002D2EC9" w:rsidRDefault="00DD2B1B" w:rsidP="00F4231C">
            <w:pPr>
              <w:rPr>
                <w:rFonts w:ascii="Helvetica" w:hAnsi="Helvetica"/>
                <w:sz w:val="20"/>
                <w:szCs w:val="20"/>
              </w:rPr>
            </w:pPr>
            <w:r w:rsidRPr="002D2EC9">
              <w:rPr>
                <w:rFonts w:ascii="Helvetica" w:hAnsi="Helvetica"/>
                <w:sz w:val="20"/>
                <w:szCs w:val="20"/>
              </w:rPr>
              <w:t>Fish</w:t>
            </w:r>
          </w:p>
        </w:tc>
        <w:tc>
          <w:tcPr>
            <w:tcW w:w="675" w:type="dxa"/>
            <w:tcBorders>
              <w:left w:val="nil"/>
              <w:bottom w:val="single" w:sz="4" w:space="0" w:color="auto"/>
              <w:right w:val="nil"/>
            </w:tcBorders>
          </w:tcPr>
          <w:p w14:paraId="5194A077" w14:textId="77777777" w:rsidR="00DD2B1B" w:rsidRPr="002D2EC9" w:rsidRDefault="00DD2B1B" w:rsidP="00F4231C">
            <w:pPr>
              <w:rPr>
                <w:rFonts w:ascii="Helvetica" w:hAnsi="Helvetica"/>
                <w:sz w:val="20"/>
                <w:szCs w:val="20"/>
              </w:rPr>
            </w:pPr>
            <w:r w:rsidRPr="002D2EC9">
              <w:rPr>
                <w:rFonts w:ascii="Helvetica" w:hAnsi="Helvetica"/>
                <w:sz w:val="20"/>
                <w:szCs w:val="20"/>
              </w:rPr>
              <w:t>Bird</w:t>
            </w:r>
          </w:p>
        </w:tc>
        <w:tc>
          <w:tcPr>
            <w:tcW w:w="992" w:type="dxa"/>
            <w:tcBorders>
              <w:left w:val="nil"/>
              <w:bottom w:val="single" w:sz="4" w:space="0" w:color="auto"/>
              <w:right w:val="nil"/>
            </w:tcBorders>
          </w:tcPr>
          <w:p w14:paraId="4DDCD24A" w14:textId="77777777" w:rsidR="00DD2B1B" w:rsidRPr="002D2EC9" w:rsidRDefault="00DD2B1B" w:rsidP="00F4231C">
            <w:pPr>
              <w:rPr>
                <w:rFonts w:ascii="Helvetica" w:hAnsi="Helvetica"/>
                <w:sz w:val="20"/>
                <w:szCs w:val="20"/>
              </w:rPr>
            </w:pPr>
            <w:r w:rsidRPr="002D2EC9">
              <w:rPr>
                <w:rFonts w:ascii="Helvetica" w:hAnsi="Helvetica"/>
                <w:sz w:val="20"/>
                <w:szCs w:val="20"/>
              </w:rPr>
              <w:t>Mammal</w:t>
            </w:r>
          </w:p>
        </w:tc>
      </w:tr>
      <w:tr w:rsidR="00DD2B1B" w:rsidRPr="002D2EC9" w14:paraId="0CB9BFC7" w14:textId="77777777" w:rsidTr="00030207">
        <w:tc>
          <w:tcPr>
            <w:tcW w:w="1809" w:type="dxa"/>
            <w:vMerge w:val="restart"/>
            <w:tcBorders>
              <w:left w:val="nil"/>
              <w:right w:val="nil"/>
            </w:tcBorders>
          </w:tcPr>
          <w:p w14:paraId="5B55354E" w14:textId="4394781D" w:rsidR="00DD2B1B" w:rsidRPr="002D2EC9" w:rsidRDefault="00DD2B1B" w:rsidP="00F4231C">
            <w:pPr>
              <w:rPr>
                <w:rFonts w:ascii="Helvetica" w:hAnsi="Helvetica"/>
                <w:sz w:val="20"/>
                <w:szCs w:val="20"/>
              </w:rPr>
            </w:pPr>
            <w:r w:rsidRPr="002D2EC9">
              <w:rPr>
                <w:rFonts w:ascii="Helvetica" w:hAnsi="Helvetica"/>
                <w:sz w:val="20"/>
                <w:szCs w:val="20"/>
              </w:rPr>
              <w:t>Level of consumer</w:t>
            </w:r>
          </w:p>
          <w:p w14:paraId="6EEACFAB" w14:textId="0410380D" w:rsidR="00DD2B1B" w:rsidRPr="002D2EC9" w:rsidRDefault="00DD2B1B" w:rsidP="00F4231C">
            <w:pPr>
              <w:rPr>
                <w:rFonts w:ascii="Helvetica" w:hAnsi="Helvetica"/>
                <w:sz w:val="20"/>
                <w:szCs w:val="20"/>
              </w:rPr>
            </w:pPr>
            <w:proofErr w:type="gramStart"/>
            <w:r w:rsidRPr="002D2EC9">
              <w:rPr>
                <w:rFonts w:ascii="Helvetica" w:hAnsi="Helvetica"/>
                <w:sz w:val="20"/>
                <w:szCs w:val="20"/>
              </w:rPr>
              <w:t>performance</w:t>
            </w:r>
            <w:proofErr w:type="gramEnd"/>
          </w:p>
        </w:tc>
        <w:tc>
          <w:tcPr>
            <w:tcW w:w="1421" w:type="dxa"/>
            <w:tcBorders>
              <w:left w:val="nil"/>
              <w:right w:val="nil"/>
            </w:tcBorders>
          </w:tcPr>
          <w:p w14:paraId="412DC743" w14:textId="77777777" w:rsidR="00DD2B1B" w:rsidRPr="002D2EC9" w:rsidRDefault="00DD2B1B" w:rsidP="00F4231C">
            <w:pPr>
              <w:rPr>
                <w:rFonts w:ascii="Helvetica" w:hAnsi="Helvetica"/>
                <w:sz w:val="20"/>
                <w:szCs w:val="20"/>
              </w:rPr>
            </w:pPr>
            <w:r w:rsidRPr="002D2EC9">
              <w:rPr>
                <w:rFonts w:ascii="Helvetica" w:hAnsi="Helvetica"/>
                <w:sz w:val="20"/>
                <w:szCs w:val="20"/>
              </w:rPr>
              <w:t>Individual</w:t>
            </w:r>
          </w:p>
        </w:tc>
        <w:tc>
          <w:tcPr>
            <w:tcW w:w="898" w:type="dxa"/>
            <w:tcBorders>
              <w:left w:val="nil"/>
              <w:right w:val="nil"/>
            </w:tcBorders>
          </w:tcPr>
          <w:p w14:paraId="14421DCC" w14:textId="35A82A16" w:rsidR="00DD2B1B" w:rsidRPr="002D2EC9" w:rsidRDefault="00337CE8" w:rsidP="00030207">
            <w:pPr>
              <w:jc w:val="center"/>
              <w:rPr>
                <w:rFonts w:ascii="Helvetica" w:hAnsi="Helvetica"/>
                <w:sz w:val="20"/>
                <w:szCs w:val="20"/>
              </w:rPr>
            </w:pPr>
            <w:r w:rsidRPr="002D2EC9">
              <w:rPr>
                <w:rFonts w:ascii="Helvetica" w:hAnsi="Helvetica"/>
                <w:sz w:val="20"/>
                <w:szCs w:val="20"/>
              </w:rPr>
              <w:t>5</w:t>
            </w:r>
          </w:p>
        </w:tc>
        <w:tc>
          <w:tcPr>
            <w:tcW w:w="1116" w:type="dxa"/>
            <w:tcBorders>
              <w:top w:val="single" w:sz="4" w:space="0" w:color="auto"/>
              <w:left w:val="nil"/>
              <w:bottom w:val="single" w:sz="4" w:space="0" w:color="auto"/>
              <w:right w:val="double" w:sz="4" w:space="0" w:color="auto"/>
            </w:tcBorders>
          </w:tcPr>
          <w:p w14:paraId="477DE763" w14:textId="1759EDC1" w:rsidR="00DD2B1B" w:rsidRPr="002D2EC9" w:rsidRDefault="00DD2B1B" w:rsidP="00030207">
            <w:pPr>
              <w:jc w:val="center"/>
              <w:rPr>
                <w:rFonts w:ascii="Helvetica" w:hAnsi="Helvetica"/>
                <w:sz w:val="20"/>
                <w:szCs w:val="20"/>
              </w:rPr>
            </w:pPr>
            <w:r w:rsidRPr="002D2EC9">
              <w:rPr>
                <w:rFonts w:ascii="Helvetica" w:hAnsi="Helvetica"/>
                <w:sz w:val="20"/>
                <w:szCs w:val="20"/>
              </w:rPr>
              <w:t>2</w:t>
            </w:r>
            <w:r w:rsidR="004A475B" w:rsidRPr="002D2EC9">
              <w:rPr>
                <w:rFonts w:ascii="Helvetica" w:hAnsi="Helvetica"/>
                <w:sz w:val="20"/>
                <w:szCs w:val="20"/>
              </w:rPr>
              <w:t>3</w:t>
            </w:r>
          </w:p>
        </w:tc>
        <w:tc>
          <w:tcPr>
            <w:tcW w:w="1282" w:type="dxa"/>
            <w:tcBorders>
              <w:left w:val="double" w:sz="4" w:space="0" w:color="auto"/>
              <w:right w:val="nil"/>
            </w:tcBorders>
          </w:tcPr>
          <w:p w14:paraId="4422975B" w14:textId="4911678A" w:rsidR="00DD2B1B" w:rsidRPr="002D2EC9" w:rsidRDefault="00DD2B1B" w:rsidP="00030207">
            <w:pPr>
              <w:jc w:val="center"/>
              <w:rPr>
                <w:rFonts w:ascii="Helvetica" w:hAnsi="Helvetica"/>
                <w:sz w:val="20"/>
                <w:szCs w:val="20"/>
              </w:rPr>
            </w:pPr>
            <w:r w:rsidRPr="002D2EC9">
              <w:rPr>
                <w:rFonts w:ascii="Helvetica" w:hAnsi="Helvetica"/>
                <w:sz w:val="20"/>
                <w:szCs w:val="20"/>
              </w:rPr>
              <w:t>1</w:t>
            </w:r>
          </w:p>
        </w:tc>
        <w:tc>
          <w:tcPr>
            <w:tcW w:w="595" w:type="dxa"/>
            <w:tcBorders>
              <w:left w:val="nil"/>
              <w:right w:val="nil"/>
            </w:tcBorders>
            <w:shd w:val="clear" w:color="auto" w:fill="auto"/>
          </w:tcPr>
          <w:p w14:paraId="7E156874"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2</w:t>
            </w:r>
          </w:p>
        </w:tc>
        <w:tc>
          <w:tcPr>
            <w:tcW w:w="675" w:type="dxa"/>
            <w:tcBorders>
              <w:left w:val="nil"/>
              <w:right w:val="nil"/>
            </w:tcBorders>
            <w:shd w:val="clear" w:color="auto" w:fill="auto"/>
          </w:tcPr>
          <w:p w14:paraId="165527A6" w14:textId="6ECDFE00" w:rsidR="00DD2B1B" w:rsidRPr="002D2EC9" w:rsidRDefault="004A475B" w:rsidP="00030207">
            <w:pPr>
              <w:jc w:val="center"/>
              <w:rPr>
                <w:rFonts w:ascii="Helvetica" w:hAnsi="Helvetica"/>
                <w:sz w:val="20"/>
                <w:szCs w:val="20"/>
              </w:rPr>
            </w:pPr>
            <w:r w:rsidRPr="002D2EC9">
              <w:rPr>
                <w:rFonts w:ascii="Helvetica" w:hAnsi="Helvetica"/>
                <w:sz w:val="20"/>
                <w:szCs w:val="20"/>
              </w:rPr>
              <w:t>19</w:t>
            </w:r>
          </w:p>
        </w:tc>
        <w:tc>
          <w:tcPr>
            <w:tcW w:w="992" w:type="dxa"/>
            <w:tcBorders>
              <w:left w:val="nil"/>
              <w:right w:val="nil"/>
            </w:tcBorders>
          </w:tcPr>
          <w:p w14:paraId="5BDEC85F"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6</w:t>
            </w:r>
          </w:p>
        </w:tc>
      </w:tr>
      <w:tr w:rsidR="00DD2B1B" w:rsidRPr="002D2EC9" w14:paraId="1AEA3D91" w14:textId="77777777" w:rsidTr="00030207">
        <w:tc>
          <w:tcPr>
            <w:tcW w:w="1809" w:type="dxa"/>
            <w:vMerge/>
            <w:tcBorders>
              <w:left w:val="nil"/>
              <w:right w:val="nil"/>
            </w:tcBorders>
          </w:tcPr>
          <w:p w14:paraId="4CFEF1E9" w14:textId="14DD3FC3" w:rsidR="00DD2B1B" w:rsidRPr="002D2EC9" w:rsidRDefault="00DD2B1B" w:rsidP="00F4231C">
            <w:pPr>
              <w:rPr>
                <w:rFonts w:ascii="Helvetica" w:hAnsi="Helvetica"/>
                <w:sz w:val="20"/>
                <w:szCs w:val="20"/>
              </w:rPr>
            </w:pPr>
          </w:p>
        </w:tc>
        <w:tc>
          <w:tcPr>
            <w:tcW w:w="1421" w:type="dxa"/>
            <w:tcBorders>
              <w:left w:val="nil"/>
              <w:right w:val="nil"/>
            </w:tcBorders>
          </w:tcPr>
          <w:p w14:paraId="6B934F75" w14:textId="77777777" w:rsidR="00DD2B1B" w:rsidRPr="002D2EC9" w:rsidRDefault="00DD2B1B" w:rsidP="00F4231C">
            <w:pPr>
              <w:rPr>
                <w:rFonts w:ascii="Helvetica" w:hAnsi="Helvetica"/>
                <w:sz w:val="20"/>
                <w:szCs w:val="20"/>
              </w:rPr>
            </w:pPr>
            <w:r w:rsidRPr="002D2EC9">
              <w:rPr>
                <w:rFonts w:ascii="Helvetica" w:hAnsi="Helvetica"/>
                <w:sz w:val="20"/>
                <w:szCs w:val="20"/>
              </w:rPr>
              <w:t>Population</w:t>
            </w:r>
          </w:p>
        </w:tc>
        <w:tc>
          <w:tcPr>
            <w:tcW w:w="898" w:type="dxa"/>
            <w:tcBorders>
              <w:left w:val="nil"/>
              <w:right w:val="nil"/>
            </w:tcBorders>
          </w:tcPr>
          <w:p w14:paraId="0D5C3737" w14:textId="28D8BC87" w:rsidR="00DD2B1B" w:rsidRPr="002D2EC9" w:rsidRDefault="00DD2B1B" w:rsidP="00030207">
            <w:pPr>
              <w:jc w:val="center"/>
              <w:rPr>
                <w:rFonts w:ascii="Helvetica" w:hAnsi="Helvetica"/>
                <w:sz w:val="20"/>
                <w:szCs w:val="20"/>
              </w:rPr>
            </w:pPr>
            <w:r w:rsidRPr="002D2EC9">
              <w:rPr>
                <w:rFonts w:ascii="Helvetica" w:hAnsi="Helvetica"/>
                <w:sz w:val="20"/>
                <w:szCs w:val="20"/>
              </w:rPr>
              <w:t>1</w:t>
            </w:r>
            <w:r w:rsidR="00337CE8" w:rsidRPr="002D2EC9">
              <w:rPr>
                <w:rFonts w:ascii="Helvetica" w:hAnsi="Helvetica"/>
                <w:sz w:val="20"/>
                <w:szCs w:val="20"/>
              </w:rPr>
              <w:t>4</w:t>
            </w:r>
          </w:p>
        </w:tc>
        <w:tc>
          <w:tcPr>
            <w:tcW w:w="1116" w:type="dxa"/>
            <w:tcBorders>
              <w:top w:val="single" w:sz="4" w:space="0" w:color="auto"/>
              <w:left w:val="nil"/>
              <w:bottom w:val="single" w:sz="4" w:space="0" w:color="auto"/>
              <w:right w:val="double" w:sz="4" w:space="0" w:color="auto"/>
            </w:tcBorders>
          </w:tcPr>
          <w:p w14:paraId="25BEE843" w14:textId="7C58E92E" w:rsidR="00DD2B1B" w:rsidRPr="002D2EC9" w:rsidRDefault="00337CE8" w:rsidP="00030207">
            <w:pPr>
              <w:jc w:val="center"/>
              <w:rPr>
                <w:rFonts w:ascii="Helvetica" w:hAnsi="Helvetica"/>
                <w:sz w:val="20"/>
                <w:szCs w:val="20"/>
              </w:rPr>
            </w:pPr>
            <w:r w:rsidRPr="002D2EC9">
              <w:rPr>
                <w:rFonts w:ascii="Helvetica" w:hAnsi="Helvetica"/>
                <w:sz w:val="20"/>
                <w:szCs w:val="20"/>
              </w:rPr>
              <w:t>2</w:t>
            </w:r>
          </w:p>
        </w:tc>
        <w:tc>
          <w:tcPr>
            <w:tcW w:w="1282" w:type="dxa"/>
            <w:tcBorders>
              <w:left w:val="double" w:sz="4" w:space="0" w:color="auto"/>
              <w:bottom w:val="single" w:sz="4" w:space="0" w:color="auto"/>
              <w:right w:val="nil"/>
            </w:tcBorders>
          </w:tcPr>
          <w:p w14:paraId="27E11D6B" w14:textId="037D9C4F" w:rsidR="00DD2B1B" w:rsidRPr="002D2EC9" w:rsidRDefault="00DD2B1B" w:rsidP="00030207">
            <w:pPr>
              <w:jc w:val="center"/>
              <w:rPr>
                <w:rFonts w:ascii="Helvetica" w:hAnsi="Helvetica"/>
                <w:sz w:val="20"/>
                <w:szCs w:val="20"/>
              </w:rPr>
            </w:pPr>
            <w:r w:rsidRPr="002D2EC9">
              <w:rPr>
                <w:rFonts w:ascii="Helvetica" w:hAnsi="Helvetica"/>
                <w:sz w:val="20"/>
                <w:szCs w:val="20"/>
              </w:rPr>
              <w:t>9</w:t>
            </w:r>
          </w:p>
        </w:tc>
        <w:tc>
          <w:tcPr>
            <w:tcW w:w="595" w:type="dxa"/>
            <w:tcBorders>
              <w:left w:val="nil"/>
              <w:bottom w:val="single" w:sz="4" w:space="0" w:color="auto"/>
              <w:right w:val="nil"/>
            </w:tcBorders>
          </w:tcPr>
          <w:p w14:paraId="02326BDD"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4</w:t>
            </w:r>
          </w:p>
        </w:tc>
        <w:tc>
          <w:tcPr>
            <w:tcW w:w="675" w:type="dxa"/>
            <w:tcBorders>
              <w:left w:val="nil"/>
              <w:right w:val="nil"/>
            </w:tcBorders>
          </w:tcPr>
          <w:p w14:paraId="6360B687"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2</w:t>
            </w:r>
          </w:p>
        </w:tc>
        <w:tc>
          <w:tcPr>
            <w:tcW w:w="992" w:type="dxa"/>
            <w:tcBorders>
              <w:left w:val="nil"/>
              <w:right w:val="nil"/>
            </w:tcBorders>
          </w:tcPr>
          <w:p w14:paraId="1047508F"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1</w:t>
            </w:r>
          </w:p>
        </w:tc>
      </w:tr>
      <w:tr w:rsidR="00DD2B1B" w:rsidRPr="002D2EC9" w14:paraId="07579F88" w14:textId="77777777" w:rsidTr="00030207">
        <w:tc>
          <w:tcPr>
            <w:tcW w:w="1809" w:type="dxa"/>
            <w:vMerge/>
            <w:tcBorders>
              <w:left w:val="nil"/>
              <w:right w:val="nil"/>
            </w:tcBorders>
          </w:tcPr>
          <w:p w14:paraId="27489F52" w14:textId="77777777" w:rsidR="00DD2B1B" w:rsidRPr="002D2EC9" w:rsidRDefault="00DD2B1B" w:rsidP="00F4231C">
            <w:pPr>
              <w:rPr>
                <w:rFonts w:ascii="Helvetica" w:hAnsi="Helvetica"/>
                <w:sz w:val="20"/>
                <w:szCs w:val="20"/>
              </w:rPr>
            </w:pPr>
          </w:p>
        </w:tc>
        <w:tc>
          <w:tcPr>
            <w:tcW w:w="1421" w:type="dxa"/>
            <w:tcBorders>
              <w:left w:val="nil"/>
              <w:right w:val="nil"/>
            </w:tcBorders>
          </w:tcPr>
          <w:p w14:paraId="2814D6BF" w14:textId="77777777" w:rsidR="00DD2B1B" w:rsidRPr="002D2EC9" w:rsidRDefault="00DD2B1B" w:rsidP="00F4231C">
            <w:pPr>
              <w:rPr>
                <w:rFonts w:ascii="Helvetica" w:hAnsi="Helvetica"/>
                <w:sz w:val="20"/>
                <w:szCs w:val="20"/>
              </w:rPr>
            </w:pPr>
            <w:r w:rsidRPr="002D2EC9">
              <w:rPr>
                <w:rFonts w:ascii="Helvetica" w:hAnsi="Helvetica"/>
                <w:sz w:val="20"/>
                <w:szCs w:val="20"/>
              </w:rPr>
              <w:t>Community</w:t>
            </w:r>
          </w:p>
        </w:tc>
        <w:tc>
          <w:tcPr>
            <w:tcW w:w="898" w:type="dxa"/>
            <w:tcBorders>
              <w:left w:val="nil"/>
              <w:right w:val="nil"/>
            </w:tcBorders>
          </w:tcPr>
          <w:p w14:paraId="427F1B94"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1</w:t>
            </w:r>
          </w:p>
        </w:tc>
        <w:tc>
          <w:tcPr>
            <w:tcW w:w="1116" w:type="dxa"/>
            <w:tcBorders>
              <w:top w:val="single" w:sz="4" w:space="0" w:color="auto"/>
              <w:left w:val="nil"/>
              <w:bottom w:val="single" w:sz="4" w:space="0" w:color="auto"/>
              <w:right w:val="double" w:sz="4" w:space="0" w:color="auto"/>
            </w:tcBorders>
          </w:tcPr>
          <w:p w14:paraId="2151CD77"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1</w:t>
            </w:r>
          </w:p>
        </w:tc>
        <w:tc>
          <w:tcPr>
            <w:tcW w:w="1282" w:type="dxa"/>
            <w:tcBorders>
              <w:left w:val="double" w:sz="4" w:space="0" w:color="auto"/>
              <w:right w:val="nil"/>
            </w:tcBorders>
            <w:shd w:val="clear" w:color="auto" w:fill="auto"/>
          </w:tcPr>
          <w:p w14:paraId="5A4419C2" w14:textId="75EBE684" w:rsidR="00DD2B1B" w:rsidRPr="002D2EC9" w:rsidRDefault="00DD2B1B" w:rsidP="00030207">
            <w:pPr>
              <w:jc w:val="center"/>
              <w:rPr>
                <w:rFonts w:ascii="Helvetica" w:hAnsi="Helvetica"/>
                <w:sz w:val="20"/>
                <w:szCs w:val="20"/>
              </w:rPr>
            </w:pPr>
            <w:r w:rsidRPr="002D2EC9">
              <w:rPr>
                <w:rFonts w:ascii="Helvetica" w:hAnsi="Helvetica"/>
                <w:sz w:val="20"/>
                <w:szCs w:val="20"/>
              </w:rPr>
              <w:t>2</w:t>
            </w:r>
          </w:p>
        </w:tc>
        <w:tc>
          <w:tcPr>
            <w:tcW w:w="595" w:type="dxa"/>
            <w:tcBorders>
              <w:left w:val="nil"/>
              <w:right w:val="nil"/>
            </w:tcBorders>
            <w:shd w:val="clear" w:color="auto" w:fill="auto"/>
          </w:tcPr>
          <w:p w14:paraId="019D04EB"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0</w:t>
            </w:r>
          </w:p>
        </w:tc>
        <w:tc>
          <w:tcPr>
            <w:tcW w:w="675" w:type="dxa"/>
            <w:tcBorders>
              <w:left w:val="nil"/>
              <w:right w:val="nil"/>
            </w:tcBorders>
          </w:tcPr>
          <w:p w14:paraId="7FD24BE3"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0</w:t>
            </w:r>
          </w:p>
        </w:tc>
        <w:tc>
          <w:tcPr>
            <w:tcW w:w="992" w:type="dxa"/>
            <w:tcBorders>
              <w:left w:val="nil"/>
              <w:right w:val="nil"/>
            </w:tcBorders>
          </w:tcPr>
          <w:p w14:paraId="41B63D3A"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0</w:t>
            </w:r>
          </w:p>
        </w:tc>
      </w:tr>
      <w:tr w:rsidR="00DD2B1B" w:rsidRPr="002D2EC9" w14:paraId="47FD4422" w14:textId="77777777" w:rsidTr="00030207">
        <w:tc>
          <w:tcPr>
            <w:tcW w:w="1809" w:type="dxa"/>
            <w:vMerge/>
            <w:tcBorders>
              <w:left w:val="nil"/>
              <w:right w:val="nil"/>
            </w:tcBorders>
          </w:tcPr>
          <w:p w14:paraId="478FE67E" w14:textId="77777777" w:rsidR="00DD2B1B" w:rsidRPr="002D2EC9" w:rsidRDefault="00DD2B1B" w:rsidP="00F4231C">
            <w:pPr>
              <w:rPr>
                <w:rFonts w:ascii="Helvetica" w:hAnsi="Helvetica"/>
                <w:i/>
                <w:sz w:val="20"/>
                <w:szCs w:val="20"/>
              </w:rPr>
            </w:pPr>
          </w:p>
        </w:tc>
        <w:tc>
          <w:tcPr>
            <w:tcW w:w="1421" w:type="dxa"/>
            <w:tcBorders>
              <w:left w:val="nil"/>
              <w:right w:val="nil"/>
            </w:tcBorders>
          </w:tcPr>
          <w:p w14:paraId="768A518D" w14:textId="4548BC03" w:rsidR="00DD2B1B" w:rsidRPr="002D2EC9" w:rsidRDefault="00DD2B1B" w:rsidP="00F4231C">
            <w:pPr>
              <w:rPr>
                <w:rFonts w:ascii="Helvetica" w:hAnsi="Helvetica"/>
                <w:b/>
                <w:sz w:val="20"/>
                <w:szCs w:val="20"/>
              </w:rPr>
            </w:pPr>
            <w:r w:rsidRPr="002D2EC9">
              <w:rPr>
                <w:rFonts w:ascii="Helvetica" w:hAnsi="Helvetica"/>
                <w:b/>
                <w:sz w:val="20"/>
                <w:szCs w:val="20"/>
              </w:rPr>
              <w:t>Sub-totals</w:t>
            </w:r>
          </w:p>
        </w:tc>
        <w:tc>
          <w:tcPr>
            <w:tcW w:w="898" w:type="dxa"/>
            <w:tcBorders>
              <w:left w:val="nil"/>
              <w:right w:val="nil"/>
            </w:tcBorders>
          </w:tcPr>
          <w:p w14:paraId="33679000" w14:textId="77777777" w:rsidR="00DD2B1B" w:rsidRPr="002D2EC9" w:rsidRDefault="00DD2B1B" w:rsidP="00030207">
            <w:pPr>
              <w:jc w:val="center"/>
              <w:rPr>
                <w:rFonts w:ascii="Helvetica" w:hAnsi="Helvetica"/>
                <w:b/>
                <w:sz w:val="20"/>
                <w:szCs w:val="20"/>
              </w:rPr>
            </w:pPr>
            <w:r w:rsidRPr="002D2EC9">
              <w:rPr>
                <w:rFonts w:ascii="Helvetica" w:hAnsi="Helvetica"/>
                <w:b/>
                <w:sz w:val="20"/>
                <w:szCs w:val="20"/>
              </w:rPr>
              <w:t>20</w:t>
            </w:r>
          </w:p>
        </w:tc>
        <w:tc>
          <w:tcPr>
            <w:tcW w:w="1116" w:type="dxa"/>
            <w:tcBorders>
              <w:top w:val="single" w:sz="4" w:space="0" w:color="auto"/>
              <w:left w:val="nil"/>
              <w:bottom w:val="single" w:sz="4" w:space="0" w:color="auto"/>
              <w:right w:val="double" w:sz="4" w:space="0" w:color="auto"/>
            </w:tcBorders>
          </w:tcPr>
          <w:p w14:paraId="270C1A8E" w14:textId="6B873F27" w:rsidR="00DD2B1B" w:rsidRPr="002D2EC9" w:rsidRDefault="00DD2B1B" w:rsidP="00030207">
            <w:pPr>
              <w:jc w:val="center"/>
              <w:rPr>
                <w:rFonts w:ascii="Helvetica" w:hAnsi="Helvetica"/>
                <w:b/>
                <w:sz w:val="20"/>
                <w:szCs w:val="20"/>
              </w:rPr>
            </w:pPr>
            <w:r w:rsidRPr="002D2EC9">
              <w:rPr>
                <w:rFonts w:ascii="Helvetica" w:hAnsi="Helvetica"/>
                <w:b/>
                <w:sz w:val="20"/>
                <w:szCs w:val="20"/>
              </w:rPr>
              <w:t>2</w:t>
            </w:r>
            <w:r w:rsidR="00337CE8" w:rsidRPr="002D2EC9">
              <w:rPr>
                <w:rFonts w:ascii="Helvetica" w:hAnsi="Helvetica"/>
                <w:b/>
                <w:sz w:val="20"/>
                <w:szCs w:val="20"/>
              </w:rPr>
              <w:t>6</w:t>
            </w:r>
          </w:p>
        </w:tc>
        <w:tc>
          <w:tcPr>
            <w:tcW w:w="1282" w:type="dxa"/>
            <w:tcBorders>
              <w:left w:val="double" w:sz="4" w:space="0" w:color="auto"/>
              <w:right w:val="nil"/>
            </w:tcBorders>
            <w:shd w:val="clear" w:color="auto" w:fill="auto"/>
          </w:tcPr>
          <w:p w14:paraId="1663892A" w14:textId="2B4C9E51" w:rsidR="00DD2B1B" w:rsidRPr="002D2EC9" w:rsidRDefault="00DD2B1B" w:rsidP="00030207">
            <w:pPr>
              <w:jc w:val="center"/>
              <w:rPr>
                <w:rFonts w:ascii="Helvetica" w:hAnsi="Helvetica"/>
                <w:b/>
                <w:sz w:val="20"/>
                <w:szCs w:val="20"/>
              </w:rPr>
            </w:pPr>
            <w:r w:rsidRPr="002D2EC9">
              <w:rPr>
                <w:rFonts w:ascii="Helvetica" w:hAnsi="Helvetica"/>
                <w:b/>
                <w:sz w:val="20"/>
                <w:szCs w:val="20"/>
              </w:rPr>
              <w:t>12</w:t>
            </w:r>
          </w:p>
        </w:tc>
        <w:tc>
          <w:tcPr>
            <w:tcW w:w="595" w:type="dxa"/>
            <w:tcBorders>
              <w:left w:val="nil"/>
              <w:right w:val="nil"/>
            </w:tcBorders>
            <w:shd w:val="clear" w:color="auto" w:fill="auto"/>
          </w:tcPr>
          <w:p w14:paraId="0391BFFE" w14:textId="77777777" w:rsidR="00DD2B1B" w:rsidRPr="002D2EC9" w:rsidRDefault="00DD2B1B" w:rsidP="00030207">
            <w:pPr>
              <w:jc w:val="center"/>
              <w:rPr>
                <w:rFonts w:ascii="Helvetica" w:hAnsi="Helvetica"/>
                <w:b/>
                <w:sz w:val="20"/>
                <w:szCs w:val="20"/>
              </w:rPr>
            </w:pPr>
            <w:r w:rsidRPr="002D2EC9">
              <w:rPr>
                <w:rFonts w:ascii="Helvetica" w:hAnsi="Helvetica"/>
                <w:b/>
                <w:sz w:val="20"/>
                <w:szCs w:val="20"/>
              </w:rPr>
              <w:t>6</w:t>
            </w:r>
          </w:p>
        </w:tc>
        <w:tc>
          <w:tcPr>
            <w:tcW w:w="675" w:type="dxa"/>
            <w:tcBorders>
              <w:left w:val="nil"/>
              <w:right w:val="nil"/>
            </w:tcBorders>
          </w:tcPr>
          <w:p w14:paraId="097F1B70" w14:textId="4F7736ED" w:rsidR="00DD2B1B" w:rsidRPr="002D2EC9" w:rsidRDefault="004A475B" w:rsidP="00030207">
            <w:pPr>
              <w:jc w:val="center"/>
              <w:rPr>
                <w:rFonts w:ascii="Helvetica" w:hAnsi="Helvetica"/>
                <w:b/>
                <w:sz w:val="20"/>
                <w:szCs w:val="20"/>
              </w:rPr>
            </w:pPr>
            <w:r w:rsidRPr="002D2EC9">
              <w:rPr>
                <w:rFonts w:ascii="Helvetica" w:hAnsi="Helvetica"/>
                <w:b/>
                <w:sz w:val="20"/>
                <w:szCs w:val="20"/>
              </w:rPr>
              <w:t>21</w:t>
            </w:r>
          </w:p>
        </w:tc>
        <w:tc>
          <w:tcPr>
            <w:tcW w:w="992" w:type="dxa"/>
            <w:tcBorders>
              <w:left w:val="nil"/>
              <w:right w:val="nil"/>
            </w:tcBorders>
          </w:tcPr>
          <w:p w14:paraId="6C4C58F3" w14:textId="77777777" w:rsidR="00DD2B1B" w:rsidRPr="002D2EC9" w:rsidRDefault="00DD2B1B" w:rsidP="00030207">
            <w:pPr>
              <w:jc w:val="center"/>
              <w:rPr>
                <w:rFonts w:ascii="Helvetica" w:hAnsi="Helvetica"/>
                <w:b/>
                <w:sz w:val="20"/>
                <w:szCs w:val="20"/>
              </w:rPr>
            </w:pPr>
            <w:r w:rsidRPr="002D2EC9">
              <w:rPr>
                <w:rFonts w:ascii="Helvetica" w:hAnsi="Helvetica"/>
                <w:b/>
                <w:sz w:val="20"/>
                <w:szCs w:val="20"/>
              </w:rPr>
              <w:t>7</w:t>
            </w:r>
          </w:p>
        </w:tc>
      </w:tr>
      <w:tr w:rsidR="00DD2B1B" w:rsidRPr="002D2EC9" w14:paraId="010F43D8" w14:textId="77777777" w:rsidTr="00030207">
        <w:tc>
          <w:tcPr>
            <w:tcW w:w="1809" w:type="dxa"/>
            <w:tcBorders>
              <w:left w:val="nil"/>
              <w:right w:val="nil"/>
            </w:tcBorders>
          </w:tcPr>
          <w:p w14:paraId="0E41495B" w14:textId="77777777" w:rsidR="00DD2B1B" w:rsidRPr="002D2EC9" w:rsidRDefault="00DD2B1B" w:rsidP="00F4231C">
            <w:pPr>
              <w:rPr>
                <w:rFonts w:ascii="Helvetica" w:hAnsi="Helvetica"/>
                <w:i/>
                <w:sz w:val="20"/>
                <w:szCs w:val="20"/>
              </w:rPr>
            </w:pPr>
          </w:p>
        </w:tc>
        <w:tc>
          <w:tcPr>
            <w:tcW w:w="1421" w:type="dxa"/>
            <w:tcBorders>
              <w:left w:val="nil"/>
              <w:right w:val="nil"/>
            </w:tcBorders>
          </w:tcPr>
          <w:p w14:paraId="79A7D83C" w14:textId="4DD0177E" w:rsidR="00DD2B1B" w:rsidRPr="002D2EC9" w:rsidRDefault="00DD2B1B" w:rsidP="00F4231C">
            <w:pPr>
              <w:rPr>
                <w:rFonts w:ascii="Helvetica" w:hAnsi="Helvetica"/>
                <w:b/>
                <w:sz w:val="20"/>
                <w:szCs w:val="20"/>
              </w:rPr>
            </w:pPr>
            <w:r w:rsidRPr="002D2EC9">
              <w:rPr>
                <w:rFonts w:ascii="Helvetica" w:hAnsi="Helvetica"/>
                <w:b/>
                <w:sz w:val="20"/>
                <w:szCs w:val="20"/>
              </w:rPr>
              <w:t>Totals</w:t>
            </w:r>
          </w:p>
        </w:tc>
        <w:tc>
          <w:tcPr>
            <w:tcW w:w="898" w:type="dxa"/>
            <w:tcBorders>
              <w:left w:val="nil"/>
              <w:right w:val="nil"/>
            </w:tcBorders>
          </w:tcPr>
          <w:p w14:paraId="371F6E22" w14:textId="77777777" w:rsidR="00DD2B1B" w:rsidRPr="002D2EC9" w:rsidRDefault="00DD2B1B" w:rsidP="00030207">
            <w:pPr>
              <w:jc w:val="center"/>
              <w:rPr>
                <w:rFonts w:ascii="Helvetica" w:hAnsi="Helvetica"/>
                <w:b/>
                <w:sz w:val="20"/>
                <w:szCs w:val="20"/>
              </w:rPr>
            </w:pPr>
          </w:p>
        </w:tc>
        <w:tc>
          <w:tcPr>
            <w:tcW w:w="1116" w:type="dxa"/>
            <w:tcBorders>
              <w:top w:val="single" w:sz="4" w:space="0" w:color="auto"/>
              <w:left w:val="nil"/>
              <w:bottom w:val="single" w:sz="4" w:space="0" w:color="auto"/>
              <w:right w:val="double" w:sz="4" w:space="0" w:color="auto"/>
            </w:tcBorders>
          </w:tcPr>
          <w:p w14:paraId="4BD0DD67" w14:textId="49638C1F" w:rsidR="00DD2B1B" w:rsidRPr="002D2EC9" w:rsidRDefault="00DD2B1B" w:rsidP="00030207">
            <w:pPr>
              <w:jc w:val="center"/>
              <w:rPr>
                <w:rFonts w:ascii="Helvetica" w:hAnsi="Helvetica"/>
                <w:b/>
                <w:sz w:val="20"/>
                <w:szCs w:val="20"/>
              </w:rPr>
            </w:pPr>
            <w:r w:rsidRPr="002D2EC9">
              <w:rPr>
                <w:rFonts w:ascii="Helvetica" w:hAnsi="Helvetica"/>
                <w:b/>
                <w:sz w:val="20"/>
                <w:szCs w:val="20"/>
              </w:rPr>
              <w:t>4</w:t>
            </w:r>
            <w:r w:rsidR="00337CE8" w:rsidRPr="002D2EC9">
              <w:rPr>
                <w:rFonts w:ascii="Helvetica" w:hAnsi="Helvetica"/>
                <w:b/>
                <w:sz w:val="20"/>
                <w:szCs w:val="20"/>
              </w:rPr>
              <w:t>6</w:t>
            </w:r>
          </w:p>
        </w:tc>
        <w:tc>
          <w:tcPr>
            <w:tcW w:w="1282" w:type="dxa"/>
            <w:tcBorders>
              <w:left w:val="double" w:sz="4" w:space="0" w:color="auto"/>
              <w:right w:val="nil"/>
            </w:tcBorders>
            <w:shd w:val="clear" w:color="auto" w:fill="auto"/>
          </w:tcPr>
          <w:p w14:paraId="26CA8419" w14:textId="77777777" w:rsidR="00DD2B1B" w:rsidRPr="002D2EC9" w:rsidRDefault="00DD2B1B" w:rsidP="00030207">
            <w:pPr>
              <w:jc w:val="center"/>
              <w:rPr>
                <w:rFonts w:ascii="Helvetica" w:hAnsi="Helvetica"/>
                <w:b/>
                <w:sz w:val="20"/>
                <w:szCs w:val="20"/>
              </w:rPr>
            </w:pPr>
          </w:p>
        </w:tc>
        <w:tc>
          <w:tcPr>
            <w:tcW w:w="595" w:type="dxa"/>
            <w:tcBorders>
              <w:left w:val="nil"/>
              <w:right w:val="nil"/>
            </w:tcBorders>
            <w:shd w:val="clear" w:color="auto" w:fill="auto"/>
          </w:tcPr>
          <w:p w14:paraId="423A7817" w14:textId="77777777" w:rsidR="00DD2B1B" w:rsidRPr="002D2EC9" w:rsidRDefault="00DD2B1B" w:rsidP="00030207">
            <w:pPr>
              <w:jc w:val="center"/>
              <w:rPr>
                <w:rFonts w:ascii="Helvetica" w:hAnsi="Helvetica"/>
                <w:b/>
                <w:sz w:val="20"/>
                <w:szCs w:val="20"/>
              </w:rPr>
            </w:pPr>
          </w:p>
        </w:tc>
        <w:tc>
          <w:tcPr>
            <w:tcW w:w="675" w:type="dxa"/>
            <w:tcBorders>
              <w:left w:val="nil"/>
              <w:right w:val="nil"/>
            </w:tcBorders>
          </w:tcPr>
          <w:p w14:paraId="581DEF5C" w14:textId="77777777" w:rsidR="00DD2B1B" w:rsidRPr="002D2EC9" w:rsidRDefault="00DD2B1B" w:rsidP="00030207">
            <w:pPr>
              <w:jc w:val="center"/>
              <w:rPr>
                <w:rFonts w:ascii="Helvetica" w:hAnsi="Helvetica"/>
                <w:b/>
                <w:sz w:val="20"/>
                <w:szCs w:val="20"/>
              </w:rPr>
            </w:pPr>
          </w:p>
        </w:tc>
        <w:tc>
          <w:tcPr>
            <w:tcW w:w="992" w:type="dxa"/>
            <w:tcBorders>
              <w:left w:val="nil"/>
              <w:right w:val="nil"/>
            </w:tcBorders>
          </w:tcPr>
          <w:p w14:paraId="0F747092" w14:textId="49A3CC31" w:rsidR="00DD2B1B" w:rsidRPr="002D2EC9" w:rsidRDefault="00DD2B1B" w:rsidP="00030207">
            <w:pPr>
              <w:jc w:val="center"/>
              <w:rPr>
                <w:rFonts w:ascii="Helvetica" w:hAnsi="Helvetica"/>
                <w:b/>
                <w:sz w:val="20"/>
                <w:szCs w:val="20"/>
              </w:rPr>
            </w:pPr>
            <w:r w:rsidRPr="002D2EC9">
              <w:rPr>
                <w:rFonts w:ascii="Helvetica" w:hAnsi="Helvetica"/>
                <w:b/>
                <w:sz w:val="20"/>
                <w:szCs w:val="20"/>
              </w:rPr>
              <w:t>4</w:t>
            </w:r>
            <w:r w:rsidR="00825E4E" w:rsidRPr="002D2EC9">
              <w:rPr>
                <w:rFonts w:ascii="Helvetica" w:hAnsi="Helvetica"/>
                <w:b/>
                <w:sz w:val="20"/>
                <w:szCs w:val="20"/>
              </w:rPr>
              <w:t>6</w:t>
            </w:r>
          </w:p>
        </w:tc>
      </w:tr>
    </w:tbl>
    <w:p w14:paraId="57F9698B" w14:textId="77777777" w:rsidR="00C5223D" w:rsidRPr="002D2EC9" w:rsidRDefault="00C5223D" w:rsidP="00A43C7A">
      <w:pPr>
        <w:spacing w:line="480" w:lineRule="auto"/>
        <w:rPr>
          <w:rFonts w:ascii="Helvetica" w:hAnsi="Helvetica"/>
          <w:b/>
          <w:sz w:val="22"/>
          <w:szCs w:val="22"/>
        </w:rPr>
      </w:pPr>
    </w:p>
    <w:p w14:paraId="52833E7E" w14:textId="77777777" w:rsidR="00C5223D" w:rsidRPr="002D2EC9" w:rsidRDefault="00C5223D" w:rsidP="00A43C7A">
      <w:pPr>
        <w:spacing w:line="480" w:lineRule="auto"/>
        <w:rPr>
          <w:rFonts w:ascii="Helvetica" w:hAnsi="Helvetica"/>
          <w:b/>
          <w:sz w:val="22"/>
          <w:szCs w:val="22"/>
        </w:rPr>
      </w:pPr>
    </w:p>
    <w:p w14:paraId="1C527919" w14:textId="1F963175" w:rsidR="00C5223D" w:rsidRPr="002D2EC9" w:rsidRDefault="006E4631" w:rsidP="00A43C7A">
      <w:pPr>
        <w:spacing w:line="480" w:lineRule="auto"/>
        <w:rPr>
          <w:rFonts w:ascii="Helvetica" w:hAnsi="Helvetica"/>
          <w:b/>
          <w:sz w:val="22"/>
          <w:szCs w:val="22"/>
        </w:rPr>
      </w:pPr>
      <w:r w:rsidRPr="002D2EC9">
        <w:rPr>
          <w:rFonts w:ascii="Helvetica" w:hAnsi="Helvetica"/>
          <w:b/>
          <w:sz w:val="22"/>
          <w:szCs w:val="22"/>
        </w:rPr>
        <w:br w:type="page"/>
      </w:r>
    </w:p>
    <w:p w14:paraId="1DBC0415" w14:textId="7C1A33B1" w:rsidR="00A87C4C" w:rsidRPr="002D2EC9" w:rsidRDefault="00A87C4C" w:rsidP="00A43C7A">
      <w:pPr>
        <w:spacing w:line="480" w:lineRule="auto"/>
        <w:rPr>
          <w:rFonts w:ascii="Helvetica" w:hAnsi="Helvetica"/>
          <w:b/>
          <w:sz w:val="22"/>
          <w:szCs w:val="22"/>
        </w:rPr>
      </w:pPr>
      <w:r w:rsidRPr="002D2EC9">
        <w:rPr>
          <w:rFonts w:ascii="Helvetica" w:hAnsi="Helvetica"/>
          <w:b/>
          <w:sz w:val="22"/>
          <w:szCs w:val="22"/>
        </w:rPr>
        <w:lastRenderedPageBreak/>
        <w:t>Figures</w:t>
      </w:r>
    </w:p>
    <w:p w14:paraId="6500D4FA" w14:textId="0D244755" w:rsidR="00FB0B75" w:rsidRPr="00E75338" w:rsidRDefault="00A87C4C" w:rsidP="00A43C7A">
      <w:pPr>
        <w:spacing w:line="480" w:lineRule="auto"/>
        <w:rPr>
          <w:rFonts w:ascii="Helvetica" w:hAnsi="Helvetica" w:cs="Helvetica"/>
          <w:sz w:val="22"/>
          <w:szCs w:val="22"/>
          <w:lang w:val="en-US"/>
        </w:rPr>
      </w:pPr>
      <w:r w:rsidRPr="002D2EC9">
        <w:rPr>
          <w:rFonts w:ascii="Helvetica" w:hAnsi="Helvetica"/>
          <w:sz w:val="22"/>
          <w:szCs w:val="22"/>
        </w:rPr>
        <w:t xml:space="preserve">Figure 1. </w:t>
      </w:r>
      <w:proofErr w:type="gramStart"/>
      <w:r w:rsidR="000F756B" w:rsidRPr="002D2EC9">
        <w:rPr>
          <w:rFonts w:ascii="Helvetica" w:hAnsi="Helvetica" w:cs="Helvetica"/>
          <w:sz w:val="22"/>
          <w:szCs w:val="22"/>
          <w:lang w:val="en-US"/>
        </w:rPr>
        <w:t>C</w:t>
      </w:r>
      <w:r w:rsidRPr="002D2EC9">
        <w:rPr>
          <w:rFonts w:ascii="Helvetica" w:hAnsi="Helvetica" w:cs="Helvetica"/>
          <w:sz w:val="22"/>
          <w:szCs w:val="22"/>
          <w:lang w:val="en-US"/>
        </w:rPr>
        <w:t xml:space="preserve">onceptualization of the </w:t>
      </w:r>
      <w:r w:rsidR="00875906" w:rsidRPr="002D2EC9">
        <w:rPr>
          <w:rFonts w:ascii="Helvetica" w:hAnsi="Helvetica" w:cs="Helvetica"/>
          <w:sz w:val="22"/>
          <w:szCs w:val="22"/>
          <w:lang w:val="en-US"/>
        </w:rPr>
        <w:t>Cushing match-mismatch hypothesis</w:t>
      </w:r>
      <w:r w:rsidR="00FB0B75" w:rsidRPr="002D2EC9">
        <w:rPr>
          <w:rFonts w:ascii="Helvetica" w:hAnsi="Helvetica" w:cs="Helvetica"/>
          <w:sz w:val="22"/>
          <w:szCs w:val="22"/>
          <w:lang w:val="en-US"/>
        </w:rPr>
        <w:t xml:space="preserve"> </w:t>
      </w:r>
      <w:r w:rsidR="00A82757" w:rsidRPr="002D2EC9">
        <w:rPr>
          <w:rFonts w:ascii="Helvetica" w:hAnsi="Helvetica" w:cs="Helvetica"/>
          <w:sz w:val="22"/>
          <w:szCs w:val="22"/>
          <w:lang w:val="en-US"/>
        </w:rPr>
        <w:t>represente</w:t>
      </w:r>
      <w:r w:rsidR="005309B5" w:rsidRPr="002D2EC9">
        <w:rPr>
          <w:rFonts w:ascii="Helvetica" w:hAnsi="Helvetica" w:cs="Helvetica"/>
          <w:sz w:val="22"/>
          <w:szCs w:val="22"/>
          <w:lang w:val="en-US"/>
        </w:rPr>
        <w:t xml:space="preserve">d by the curve in </w:t>
      </w:r>
      <w:r w:rsidR="00C32CFB" w:rsidRPr="002D2EC9">
        <w:rPr>
          <w:rFonts w:ascii="Helvetica" w:hAnsi="Helvetica" w:cs="Helvetica"/>
          <w:sz w:val="22"/>
          <w:szCs w:val="22"/>
          <w:lang w:val="en-US"/>
        </w:rPr>
        <w:t xml:space="preserve">panel </w:t>
      </w:r>
      <w:r w:rsidR="005309B5" w:rsidRPr="002D2EC9">
        <w:rPr>
          <w:rFonts w:ascii="Helvetica" w:hAnsi="Helvetica" w:cs="Helvetica"/>
          <w:sz w:val="22"/>
          <w:szCs w:val="22"/>
          <w:lang w:val="en-US"/>
        </w:rPr>
        <w:t>(a).</w:t>
      </w:r>
      <w:proofErr w:type="gramEnd"/>
      <w:r w:rsidR="005309B5" w:rsidRPr="002D2EC9">
        <w:rPr>
          <w:rFonts w:ascii="Helvetica" w:hAnsi="Helvetica" w:cs="Helvetica"/>
          <w:sz w:val="22"/>
          <w:szCs w:val="22"/>
          <w:lang w:val="en-US"/>
        </w:rPr>
        <w:t xml:space="preserve"> </w:t>
      </w:r>
      <w:r w:rsidR="0084686A" w:rsidRPr="002D2EC9">
        <w:rPr>
          <w:rFonts w:ascii="Helvetica" w:hAnsi="Helvetica" w:cs="Helvetica"/>
          <w:sz w:val="22"/>
          <w:szCs w:val="22"/>
          <w:lang w:val="en-US"/>
        </w:rPr>
        <w:t>The hypothesis</w:t>
      </w:r>
      <w:r w:rsidR="0084686A" w:rsidRPr="002D2EC9">
        <w:rPr>
          <w:rFonts w:ascii="Helvetica" w:hAnsi="Helvetica"/>
          <w:sz w:val="22"/>
          <w:szCs w:val="22"/>
        </w:rPr>
        <w:t xml:space="preserve"> </w:t>
      </w:r>
      <w:r w:rsidR="0084686A" w:rsidRPr="002D2EC9">
        <w:rPr>
          <w:rFonts w:ascii="Helvetica" w:hAnsi="Helvetica" w:cs="Helvetica"/>
          <w:sz w:val="22"/>
          <w:szCs w:val="22"/>
          <w:lang w:val="en-US"/>
        </w:rPr>
        <w:t xml:space="preserve">postulates that a consumer should temporally ‘match’ the peak of its energetic phase with the peak of resource availability and thus have the highest </w:t>
      </w:r>
      <w:r w:rsidR="00CA2683" w:rsidRPr="002D2EC9">
        <w:rPr>
          <w:rFonts w:ascii="Helvetica" w:hAnsi="Helvetica" w:cs="Helvetica"/>
          <w:sz w:val="22"/>
          <w:szCs w:val="22"/>
          <w:lang w:val="en-US"/>
        </w:rPr>
        <w:t>fitness (</w:t>
      </w:r>
      <w:proofErr w:type="spellStart"/>
      <w:r w:rsidR="00CA2683" w:rsidRPr="002D2EC9">
        <w:rPr>
          <w:rFonts w:ascii="Helvetica" w:hAnsi="Helvetica" w:cs="Helvetica"/>
          <w:sz w:val="22"/>
          <w:szCs w:val="22"/>
          <w:lang w:val="en-US"/>
        </w:rPr>
        <w:t>a</w:t>
      </w:r>
      <w:proofErr w:type="gramStart"/>
      <w:r w:rsidR="00CA2683" w:rsidRPr="002D2EC9">
        <w:rPr>
          <w:rFonts w:ascii="Helvetica" w:hAnsi="Helvetica" w:cs="Helvetica"/>
          <w:sz w:val="22"/>
          <w:szCs w:val="22"/>
          <w:lang w:val="en-US"/>
        </w:rPr>
        <w:t>,c</w:t>
      </w:r>
      <w:proofErr w:type="spellEnd"/>
      <w:proofErr w:type="gramEnd"/>
      <w:r w:rsidR="00CA2683" w:rsidRPr="002D2EC9">
        <w:rPr>
          <w:rFonts w:ascii="Helvetica" w:hAnsi="Helvetica" w:cs="Helvetica"/>
          <w:sz w:val="22"/>
          <w:szCs w:val="22"/>
          <w:lang w:val="en-US"/>
        </w:rPr>
        <w:t xml:space="preserve">) </w:t>
      </w:r>
      <w:r w:rsidR="0084686A" w:rsidRPr="002D2EC9">
        <w:rPr>
          <w:rFonts w:ascii="Helvetica" w:hAnsi="Helvetica" w:cs="Helvetica"/>
          <w:sz w:val="22"/>
          <w:szCs w:val="22"/>
          <w:lang w:val="en-US"/>
        </w:rPr>
        <w:t>and if there is any change to the relative timing of the interaction</w:t>
      </w:r>
      <w:r w:rsidR="00B64411" w:rsidRPr="002D2EC9">
        <w:rPr>
          <w:rFonts w:ascii="Helvetica" w:hAnsi="Helvetica" w:cs="Helvetica"/>
          <w:sz w:val="22"/>
          <w:szCs w:val="22"/>
          <w:lang w:val="en-US"/>
        </w:rPr>
        <w:t xml:space="preserve"> (e.g., because the consumer shifts its phenology earlier (b) or later (d) relative to the resource)</w:t>
      </w:r>
      <w:r w:rsidR="00FB0B75" w:rsidRPr="002D2EC9">
        <w:rPr>
          <w:rFonts w:ascii="Helvetica" w:hAnsi="Helvetica" w:cs="Helvetica"/>
          <w:sz w:val="22"/>
          <w:szCs w:val="22"/>
          <w:lang w:val="en-US"/>
        </w:rPr>
        <w:t>, there will be a decrease in</w:t>
      </w:r>
      <w:r w:rsidR="005309B5" w:rsidRPr="002D2EC9">
        <w:rPr>
          <w:rFonts w:ascii="Helvetica" w:hAnsi="Helvetica" w:cs="Helvetica"/>
          <w:sz w:val="22"/>
          <w:szCs w:val="22"/>
          <w:lang w:val="en-US"/>
        </w:rPr>
        <w:t xml:space="preserve"> the consumer’s</w:t>
      </w:r>
      <w:r w:rsidR="00FB0B75" w:rsidRPr="002D2EC9">
        <w:rPr>
          <w:rFonts w:ascii="Helvetica" w:hAnsi="Helvetica" w:cs="Helvetica"/>
          <w:sz w:val="22"/>
          <w:szCs w:val="22"/>
          <w:lang w:val="en-US"/>
        </w:rPr>
        <w:t xml:space="preserve"> fitness (i.e., a mismatch)</w:t>
      </w:r>
      <w:r w:rsidR="00A82757" w:rsidRPr="002D2EC9">
        <w:rPr>
          <w:rFonts w:ascii="Helvetica" w:hAnsi="Helvetica" w:cs="Helvetica"/>
          <w:sz w:val="22"/>
          <w:szCs w:val="22"/>
          <w:lang w:val="en-US"/>
        </w:rPr>
        <w:t xml:space="preserve"> (a</w:t>
      </w:r>
      <w:r w:rsidR="00FB0B75" w:rsidRPr="002D2EC9">
        <w:rPr>
          <w:rFonts w:ascii="Helvetica" w:hAnsi="Helvetica" w:cs="Helvetica"/>
          <w:sz w:val="22"/>
          <w:szCs w:val="22"/>
          <w:lang w:val="en-US"/>
        </w:rPr>
        <w:t>). At the curve’s limits, consumer fitness should fall to zero when the change in relative timing is sufficiently large (</w:t>
      </w:r>
      <w:r w:rsidR="00A82757" w:rsidRPr="002D2EC9">
        <w:rPr>
          <w:rFonts w:ascii="Helvetica" w:hAnsi="Helvetica" w:cs="Helvetica"/>
          <w:sz w:val="22"/>
          <w:szCs w:val="22"/>
          <w:lang w:val="en-US"/>
        </w:rPr>
        <w:t>a</w:t>
      </w:r>
      <w:r w:rsidR="00FB0B75" w:rsidRPr="002D2EC9">
        <w:rPr>
          <w:rFonts w:ascii="Helvetica" w:hAnsi="Helvetica" w:cs="Helvetica"/>
          <w:sz w:val="22"/>
          <w:szCs w:val="22"/>
          <w:lang w:val="en-US"/>
        </w:rPr>
        <w:t>).</w:t>
      </w:r>
      <w:r w:rsidR="00B64411" w:rsidRPr="002D2EC9">
        <w:rPr>
          <w:rFonts w:ascii="Helvetica" w:hAnsi="Helvetica" w:cs="Helvetica"/>
          <w:sz w:val="22"/>
          <w:szCs w:val="22"/>
          <w:lang w:val="en-US"/>
        </w:rPr>
        <w:t xml:space="preserve"> Curves</w:t>
      </w:r>
      <w:r w:rsidR="00C32CFB" w:rsidRPr="002D2EC9">
        <w:rPr>
          <w:rFonts w:ascii="Helvetica" w:hAnsi="Helvetica" w:cs="Helvetica"/>
          <w:sz w:val="22"/>
          <w:szCs w:val="22"/>
          <w:lang w:val="en-US"/>
        </w:rPr>
        <w:t xml:space="preserve"> in panels</w:t>
      </w:r>
      <w:r w:rsidR="00B64411" w:rsidRPr="002D2EC9">
        <w:rPr>
          <w:rFonts w:ascii="Helvetica" w:hAnsi="Helvetica" w:cs="Helvetica"/>
          <w:sz w:val="22"/>
          <w:szCs w:val="22"/>
          <w:lang w:val="en-US"/>
        </w:rPr>
        <w:t xml:space="preserve"> b-d represent the seasonal changes in the abundance of the consumer (</w:t>
      </w:r>
      <w:r w:rsidR="008F07F1" w:rsidRPr="002D2EC9">
        <w:rPr>
          <w:rFonts w:ascii="Helvetica" w:hAnsi="Helvetica" w:cs="Helvetica"/>
          <w:sz w:val="22"/>
          <w:szCs w:val="22"/>
          <w:lang w:val="en-US"/>
        </w:rPr>
        <w:t>black</w:t>
      </w:r>
      <w:r w:rsidR="00B64411" w:rsidRPr="002D2EC9">
        <w:rPr>
          <w:rFonts w:ascii="Helvetica" w:hAnsi="Helvetica" w:cs="Helvetica"/>
          <w:sz w:val="22"/>
          <w:szCs w:val="22"/>
          <w:lang w:val="en-US"/>
        </w:rPr>
        <w:t>) and resource (</w:t>
      </w:r>
      <w:r w:rsidR="008F07F1" w:rsidRPr="002D2EC9">
        <w:rPr>
          <w:rFonts w:ascii="Helvetica" w:hAnsi="Helvetica" w:cs="Helvetica"/>
          <w:sz w:val="22"/>
          <w:szCs w:val="22"/>
          <w:lang w:val="en-US"/>
        </w:rPr>
        <w:t>red</w:t>
      </w:r>
      <w:proofErr w:type="gramStart"/>
      <w:r w:rsidR="00B64411" w:rsidRPr="002D2EC9">
        <w:rPr>
          <w:rFonts w:ascii="Helvetica" w:hAnsi="Helvetica" w:cs="Helvetica"/>
          <w:sz w:val="22"/>
          <w:szCs w:val="22"/>
          <w:lang w:val="en-US"/>
        </w:rPr>
        <w:t>)</w:t>
      </w:r>
      <w:r w:rsidR="00993CE2" w:rsidRPr="002D2EC9">
        <w:rPr>
          <w:rFonts w:ascii="Helvetica" w:hAnsi="Helvetica" w:cs="Helvetica"/>
          <w:sz w:val="22"/>
          <w:szCs w:val="22"/>
          <w:lang w:val="en-US"/>
        </w:rPr>
        <w:t xml:space="preserve"> </w:t>
      </w:r>
      <w:r w:rsidR="00E75338">
        <w:rPr>
          <w:rFonts w:ascii="Helvetica" w:hAnsi="Helvetica" w:cs="Helvetica"/>
          <w:sz w:val="22"/>
          <w:szCs w:val="22"/>
          <w:lang w:val="en-US"/>
        </w:rPr>
        <w:t xml:space="preserve"> </w:t>
      </w:r>
      <w:r w:rsidR="00993CE2" w:rsidRPr="002D2EC9">
        <w:rPr>
          <w:rFonts w:ascii="Helvetica" w:hAnsi="Helvetica" w:cs="Helvetica"/>
          <w:sz w:val="22"/>
          <w:szCs w:val="22"/>
          <w:lang w:val="en-US"/>
        </w:rPr>
        <w:t>where</w:t>
      </w:r>
      <w:proofErr w:type="gramEnd"/>
      <w:r w:rsidR="00993CE2" w:rsidRPr="002D2EC9">
        <w:rPr>
          <w:rFonts w:ascii="Helvetica" w:hAnsi="Helvetica" w:cs="Helvetica"/>
          <w:sz w:val="22"/>
          <w:szCs w:val="22"/>
          <w:lang w:val="en-US"/>
        </w:rPr>
        <w:t xml:space="preserve"> during some part of the year abundance declines to zero</w:t>
      </w:r>
      <w:r w:rsidR="00C32CFB" w:rsidRPr="002D2EC9">
        <w:rPr>
          <w:rFonts w:ascii="Helvetica" w:hAnsi="Helvetica" w:cs="Helvetica"/>
          <w:sz w:val="22"/>
          <w:szCs w:val="22"/>
          <w:lang w:val="en-US"/>
        </w:rPr>
        <w:t>.</w:t>
      </w:r>
    </w:p>
    <w:p w14:paraId="721F0D24" w14:textId="77777777" w:rsidR="00FD694A" w:rsidRPr="002D2EC9" w:rsidRDefault="00FD694A" w:rsidP="00FD694A">
      <w:pPr>
        <w:spacing w:line="480" w:lineRule="auto"/>
        <w:rPr>
          <w:rFonts w:ascii="Helvetica" w:hAnsi="Helvetica" w:cs="Helvetica"/>
          <w:sz w:val="22"/>
          <w:szCs w:val="22"/>
          <w:lang w:val="en-US"/>
        </w:rPr>
      </w:pPr>
    </w:p>
    <w:p w14:paraId="45717165" w14:textId="62751EC6" w:rsidR="00FD694A" w:rsidRPr="002D2EC9" w:rsidRDefault="0084686A" w:rsidP="00552897">
      <w:pPr>
        <w:spacing w:line="480" w:lineRule="auto"/>
        <w:rPr>
          <w:rFonts w:ascii="Helvetica" w:hAnsi="Helvetica" w:cs="Helvetica"/>
          <w:sz w:val="22"/>
          <w:szCs w:val="22"/>
          <w:lang w:val="en-US"/>
        </w:rPr>
      </w:pPr>
      <w:r w:rsidRPr="002D2EC9">
        <w:rPr>
          <w:rFonts w:ascii="Helvetica" w:hAnsi="Helvetica" w:cs="Helvetica"/>
          <w:sz w:val="22"/>
          <w:szCs w:val="22"/>
          <w:lang w:val="en-US"/>
        </w:rPr>
        <w:t xml:space="preserve">Figure 2. </w:t>
      </w:r>
      <w:proofErr w:type="gramStart"/>
      <w:r w:rsidRPr="002D2EC9">
        <w:rPr>
          <w:rFonts w:ascii="Helvetica" w:hAnsi="Helvetica" w:cs="Helvetica"/>
          <w:sz w:val="22"/>
          <w:szCs w:val="22"/>
          <w:lang w:val="en-US"/>
        </w:rPr>
        <w:t>A simplified flow diagram for forecasting climate change effects on consumer fitness as predicted by the Cushing hypothesis.</w:t>
      </w:r>
      <w:proofErr w:type="gramEnd"/>
      <w:r w:rsidRPr="002D2EC9">
        <w:rPr>
          <w:rFonts w:ascii="Helvetica" w:hAnsi="Helvetica" w:cs="Helvetica"/>
          <w:sz w:val="22"/>
          <w:szCs w:val="22"/>
          <w:lang w:val="en-US"/>
        </w:rPr>
        <w:t xml:space="preserve"> First, both major assumptions must be met; if, for example, consumer density is the major controller on its own fitness, then no further work is warranted. If both assumptions are met, forecasting requires both knowledge of the ultimate mechanisms (which often relate to testing </w:t>
      </w:r>
      <w:r w:rsidR="00E95507" w:rsidRPr="002D2EC9">
        <w:rPr>
          <w:rFonts w:ascii="Helvetica" w:hAnsi="Helvetica" w:cs="Helvetica"/>
          <w:sz w:val="22"/>
          <w:szCs w:val="22"/>
          <w:lang w:val="en-US"/>
        </w:rPr>
        <w:t>the 1</w:t>
      </w:r>
      <w:r w:rsidR="00E95507" w:rsidRPr="002D2EC9">
        <w:rPr>
          <w:rFonts w:ascii="Helvetica" w:hAnsi="Helvetica" w:cs="Helvetica"/>
          <w:sz w:val="22"/>
          <w:szCs w:val="22"/>
          <w:vertAlign w:val="superscript"/>
          <w:lang w:val="en-US"/>
        </w:rPr>
        <w:t>st</w:t>
      </w:r>
      <w:r w:rsidR="00E95507"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assumption) and the pre-climate change baseline. In some cases, the mechanism predicts the pre-climate change baseline (i.e., in both our examples); we </w:t>
      </w:r>
      <w:proofErr w:type="spellStart"/>
      <w:r w:rsidRPr="002D2EC9">
        <w:rPr>
          <w:rFonts w:ascii="Helvetica" w:hAnsi="Helvetica" w:cs="Helvetica"/>
          <w:sz w:val="22"/>
          <w:szCs w:val="22"/>
          <w:lang w:val="en-US"/>
        </w:rPr>
        <w:t>colo</w:t>
      </w:r>
      <w:r w:rsidR="00D373F6" w:rsidRPr="002D2EC9">
        <w:rPr>
          <w:rFonts w:ascii="Helvetica" w:hAnsi="Helvetica" w:cs="Helvetica"/>
          <w:sz w:val="22"/>
          <w:szCs w:val="22"/>
          <w:lang w:val="en-US"/>
        </w:rPr>
        <w:t>u</w:t>
      </w:r>
      <w:r w:rsidRPr="002D2EC9">
        <w:rPr>
          <w:rFonts w:ascii="Helvetica" w:hAnsi="Helvetica" w:cs="Helvetica"/>
          <w:sz w:val="22"/>
          <w:szCs w:val="22"/>
          <w:lang w:val="en-US"/>
        </w:rPr>
        <w:t>r</w:t>
      </w:r>
      <w:proofErr w:type="spellEnd"/>
      <w:r w:rsidRPr="002D2EC9">
        <w:rPr>
          <w:rFonts w:ascii="Helvetica" w:hAnsi="Helvetica" w:cs="Helvetica"/>
          <w:sz w:val="22"/>
          <w:szCs w:val="22"/>
          <w:lang w:val="en-US"/>
        </w:rPr>
        <w:t xml:space="preserve"> mechanisms in whether they predict both pre-climate change synchrony and asynchrony depending on specifics (purple), synchrony (blue) or asynchrony (red). Note that multiple mechanisms may operate in many systems, and that this figure is in no way exhaustive, but rather serves to highlight a pathway </w:t>
      </w:r>
      <w:r w:rsidR="00412555" w:rsidRPr="002D2EC9">
        <w:rPr>
          <w:rFonts w:ascii="Helvetica" w:hAnsi="Helvetica" w:cs="Helvetica"/>
          <w:sz w:val="22"/>
          <w:szCs w:val="22"/>
          <w:lang w:val="en-US"/>
        </w:rPr>
        <w:t xml:space="preserve">that </w:t>
      </w:r>
      <w:r w:rsidRPr="002D2EC9">
        <w:rPr>
          <w:rFonts w:ascii="Helvetica" w:hAnsi="Helvetica" w:cs="Helvetica"/>
          <w:sz w:val="22"/>
          <w:szCs w:val="22"/>
          <w:lang w:val="en-US"/>
        </w:rPr>
        <w:t>researchers can take</w:t>
      </w:r>
      <w:r w:rsidR="00412555" w:rsidRPr="002D2EC9">
        <w:rPr>
          <w:rFonts w:ascii="Helvetica" w:hAnsi="Helvetica" w:cs="Helvetica"/>
          <w:sz w:val="22"/>
          <w:szCs w:val="22"/>
          <w:lang w:val="en-US"/>
        </w:rPr>
        <w:t>.</w:t>
      </w:r>
      <w:r w:rsidR="00513321" w:rsidRPr="002D2EC9">
        <w:rPr>
          <w:rFonts w:ascii="Helvetica" w:hAnsi="Helvetica" w:cs="Helvetica"/>
          <w:sz w:val="22"/>
          <w:szCs w:val="22"/>
          <w:lang w:val="en-US"/>
        </w:rPr>
        <w:t xml:space="preserve"> </w:t>
      </w:r>
      <w:r w:rsidR="00552897" w:rsidRPr="002D2EC9">
        <w:rPr>
          <w:rFonts w:ascii="Helvetica" w:hAnsi="Helvetica" w:cs="Helvetica"/>
          <w:sz w:val="22"/>
          <w:szCs w:val="22"/>
          <w:lang w:val="en-US"/>
        </w:rPr>
        <w:t xml:space="preserve"> </w:t>
      </w:r>
    </w:p>
    <w:p w14:paraId="480B3EF2" w14:textId="77777777" w:rsidR="00CF64D9" w:rsidRPr="002D2EC9" w:rsidRDefault="00CF64D9" w:rsidP="00A43C7A">
      <w:pPr>
        <w:spacing w:line="480" w:lineRule="auto"/>
        <w:rPr>
          <w:rFonts w:ascii="Helvetica" w:hAnsi="Helvetica"/>
          <w:sz w:val="22"/>
          <w:szCs w:val="22"/>
        </w:rPr>
      </w:pPr>
    </w:p>
    <w:p w14:paraId="52B78029" w14:textId="57F638D8" w:rsidR="001E4111" w:rsidRPr="002D2EC9" w:rsidRDefault="00285BB1" w:rsidP="00943173">
      <w:pPr>
        <w:spacing w:line="480" w:lineRule="auto"/>
        <w:rPr>
          <w:rFonts w:ascii="Helvetica" w:hAnsi="Helvetica" w:cs="Helvetica"/>
          <w:sz w:val="22"/>
          <w:szCs w:val="22"/>
          <w:lang w:val="en-US"/>
        </w:rPr>
      </w:pPr>
      <w:r w:rsidRPr="002D2EC9">
        <w:rPr>
          <w:rFonts w:ascii="Helvetica" w:hAnsi="Helvetica"/>
          <w:sz w:val="22"/>
          <w:szCs w:val="22"/>
        </w:rPr>
        <w:t xml:space="preserve">Figure </w:t>
      </w:r>
      <w:r w:rsidR="00CA2683" w:rsidRPr="002D2EC9">
        <w:rPr>
          <w:rFonts w:ascii="Helvetica" w:hAnsi="Helvetica"/>
          <w:sz w:val="22"/>
          <w:szCs w:val="22"/>
        </w:rPr>
        <w:t>3</w:t>
      </w:r>
      <w:r w:rsidRPr="002D2EC9">
        <w:rPr>
          <w:rFonts w:ascii="Helvetica" w:hAnsi="Helvetica"/>
          <w:sz w:val="22"/>
          <w:szCs w:val="22"/>
        </w:rPr>
        <w:t>. Conceptualization of key assumptions, and resulting implications for climate change predictions, often made about the Cushing hypothesis when pre-climate change baselines are not defined. (a) Differences</w:t>
      </w:r>
      <w:r w:rsidRPr="002D2EC9">
        <w:rPr>
          <w:rFonts w:ascii="Helvetica" w:hAnsi="Helvetica" w:cs="Helvetica"/>
          <w:sz w:val="22"/>
          <w:szCs w:val="22"/>
          <w:lang w:val="en-US"/>
        </w:rPr>
        <w:t xml:space="preserve"> in the </w:t>
      </w:r>
      <w:proofErr w:type="spellStart"/>
      <w:r w:rsidRPr="002D2EC9">
        <w:rPr>
          <w:rFonts w:ascii="Helvetica" w:hAnsi="Helvetica" w:cs="Helvetica"/>
          <w:sz w:val="22"/>
          <w:szCs w:val="22"/>
          <w:lang w:val="en-US"/>
        </w:rPr>
        <w:t>phenological</w:t>
      </w:r>
      <w:proofErr w:type="spellEnd"/>
      <w:r w:rsidRPr="002D2EC9">
        <w:rPr>
          <w:rFonts w:ascii="Helvetica" w:hAnsi="Helvetica" w:cs="Helvetica"/>
          <w:sz w:val="22"/>
          <w:szCs w:val="22"/>
          <w:lang w:val="en-US"/>
        </w:rPr>
        <w:t xml:space="preserve"> time-series of a consumer-resource interaction, </w:t>
      </w:r>
      <w:r w:rsidRPr="002D2EC9">
        <w:rPr>
          <w:rFonts w:ascii="Helvetica" w:hAnsi="Helvetica" w:cs="Helvetica"/>
          <w:sz w:val="22"/>
          <w:szCs w:val="22"/>
          <w:lang w:val="en-US"/>
        </w:rPr>
        <w:lastRenderedPageBreak/>
        <w:t xml:space="preserve">where red represents the resource and black represents the consumer, </w:t>
      </w:r>
      <w:r w:rsidRPr="002D2EC9">
        <w:rPr>
          <w:rFonts w:ascii="Helvetica" w:hAnsi="Helvetica"/>
          <w:sz w:val="22"/>
          <w:szCs w:val="22"/>
        </w:rPr>
        <w:t xml:space="preserve">during conditions of </w:t>
      </w:r>
      <w:proofErr w:type="spellStart"/>
      <w:r w:rsidR="00286845" w:rsidRPr="002D2EC9">
        <w:rPr>
          <w:rFonts w:ascii="Helvetica" w:hAnsi="Helvetica" w:cs="Helvetica"/>
          <w:sz w:val="22"/>
          <w:szCs w:val="22"/>
          <w:lang w:val="en-US"/>
        </w:rPr>
        <w:t>stationarity</w:t>
      </w:r>
      <w:proofErr w:type="spellEnd"/>
      <w:r w:rsidRPr="002D2EC9">
        <w:rPr>
          <w:rFonts w:ascii="Helvetica" w:hAnsi="Helvetica" w:cs="Helvetica"/>
          <w:sz w:val="22"/>
          <w:szCs w:val="22"/>
          <w:lang w:val="en-US"/>
        </w:rPr>
        <w:t>; when the environment becomes non-stationary (shown here just after 1980) the consumer and resource each can shift in varying directions</w:t>
      </w:r>
      <w:r w:rsidR="00F451D0" w:rsidRPr="002D2EC9">
        <w:rPr>
          <w:rFonts w:ascii="Helvetica" w:hAnsi="Helvetica" w:cs="Helvetica"/>
          <w:sz w:val="22"/>
          <w:szCs w:val="22"/>
          <w:lang w:val="en-US"/>
        </w:rPr>
        <w:t xml:space="preserve">, representing the range of recent documented </w:t>
      </w:r>
      <w:proofErr w:type="spellStart"/>
      <w:r w:rsidR="00F451D0" w:rsidRPr="002D2EC9">
        <w:rPr>
          <w:rFonts w:ascii="Helvetica" w:hAnsi="Helvetica" w:cs="Helvetica"/>
          <w:sz w:val="22"/>
          <w:szCs w:val="22"/>
          <w:lang w:val="en-US"/>
        </w:rPr>
        <w:t>phenological</w:t>
      </w:r>
      <w:proofErr w:type="spellEnd"/>
      <w:r w:rsidR="00F451D0" w:rsidRPr="002D2EC9">
        <w:rPr>
          <w:rFonts w:ascii="Helvetica" w:hAnsi="Helvetica" w:cs="Helvetica"/>
          <w:sz w:val="22"/>
          <w:szCs w:val="22"/>
          <w:lang w:val="en-US"/>
        </w:rPr>
        <w:t xml:space="preserve"> shifts</w:t>
      </w:r>
      <w:r w:rsidR="00903D65" w:rsidRPr="002D2EC9">
        <w:rPr>
          <w:rFonts w:ascii="Helvetica" w:hAnsi="Helvetica" w:cs="Helvetica"/>
          <w:sz w:val="22"/>
          <w:szCs w:val="22"/>
          <w:lang w:val="en-US"/>
        </w:rPr>
        <w:t xml:space="preserve"> (e.g. Thackeray et al. 2016)</w:t>
      </w:r>
      <w:r w:rsidRPr="002D2EC9">
        <w:rPr>
          <w:rFonts w:ascii="Helvetica" w:hAnsi="Helvetica" w:cs="Helvetica"/>
          <w:sz w:val="22"/>
          <w:szCs w:val="22"/>
          <w:lang w:val="en-US"/>
        </w:rPr>
        <w:t>, leading potentially to shifts in synchrony. (b) Most studies in the current literature assume that consumer fitness was highest before climate change  (i.e., a match; synchrony hypothesis)</w:t>
      </w:r>
      <w:r w:rsidR="00095F81" w:rsidRPr="002D2EC9">
        <w:rPr>
          <w:rFonts w:ascii="Helvetica" w:hAnsi="Helvetica" w:cs="Helvetica"/>
          <w:sz w:val="22"/>
          <w:szCs w:val="22"/>
          <w:lang w:val="en-US"/>
        </w:rPr>
        <w:t xml:space="preserve"> leading to a ‘synchrony baseline’</w:t>
      </w:r>
      <w:r w:rsidRPr="002D2EC9">
        <w:rPr>
          <w:rFonts w:ascii="Helvetica" w:hAnsi="Helvetica" w:cs="Helvetica"/>
          <w:sz w:val="22"/>
          <w:szCs w:val="22"/>
          <w:lang w:val="en-US"/>
        </w:rPr>
        <w:t>.</w:t>
      </w:r>
      <w:r w:rsidR="005F2844" w:rsidRPr="002D2EC9">
        <w:rPr>
          <w:rFonts w:ascii="Helvetica" w:hAnsi="Helvetica" w:cs="Helvetica"/>
          <w:sz w:val="22"/>
          <w:szCs w:val="22"/>
          <w:lang w:val="en-US"/>
        </w:rPr>
        <w:t xml:space="preserve"> However, an alternative hypothesis put forward by Singer and Parmesan (2010) (i.e., </w:t>
      </w:r>
      <w:r w:rsidR="00943173" w:rsidRPr="002D2EC9">
        <w:rPr>
          <w:rFonts w:ascii="Helvetica" w:hAnsi="Helvetica" w:cs="Helvetica"/>
          <w:sz w:val="22"/>
          <w:szCs w:val="22"/>
          <w:lang w:val="en-US"/>
        </w:rPr>
        <w:t xml:space="preserve">what </w:t>
      </w:r>
      <w:r w:rsidR="005F2844" w:rsidRPr="002D2EC9">
        <w:rPr>
          <w:rFonts w:ascii="Helvetica" w:hAnsi="Helvetica" w:cs="Helvetica"/>
          <w:sz w:val="22"/>
          <w:szCs w:val="22"/>
          <w:lang w:val="en-US"/>
        </w:rPr>
        <w:t>the</w:t>
      </w:r>
      <w:r w:rsidR="00943173" w:rsidRPr="002D2EC9">
        <w:rPr>
          <w:rFonts w:ascii="Helvetica" w:hAnsi="Helvetica" w:cs="Helvetica"/>
          <w:sz w:val="22"/>
          <w:szCs w:val="22"/>
          <w:lang w:val="en-US"/>
        </w:rPr>
        <w:t>y term as the</w:t>
      </w:r>
      <w:r w:rsidR="005F2844" w:rsidRPr="002D2EC9">
        <w:rPr>
          <w:rFonts w:ascii="Helvetica" w:hAnsi="Helvetica" w:cs="Helvetica"/>
          <w:sz w:val="22"/>
          <w:szCs w:val="22"/>
          <w:lang w:val="en-US"/>
        </w:rPr>
        <w:t xml:space="preserve"> </w:t>
      </w:r>
      <w:r w:rsidR="00095F81" w:rsidRPr="002D2EC9">
        <w:rPr>
          <w:rFonts w:ascii="Helvetica" w:hAnsi="Helvetica" w:cs="Helvetica"/>
          <w:sz w:val="22"/>
          <w:szCs w:val="22"/>
          <w:lang w:val="en-US"/>
        </w:rPr>
        <w:t xml:space="preserve">‘adaptive </w:t>
      </w:r>
      <w:r w:rsidR="005F2844" w:rsidRPr="002D2EC9">
        <w:rPr>
          <w:rFonts w:ascii="Helvetica" w:hAnsi="Helvetica" w:cs="Helvetica"/>
          <w:sz w:val="22"/>
          <w:szCs w:val="22"/>
          <w:lang w:val="en-US"/>
        </w:rPr>
        <w:t>asynchrony</w:t>
      </w:r>
      <w:r w:rsidR="00095F81" w:rsidRPr="002D2EC9">
        <w:rPr>
          <w:rFonts w:ascii="Helvetica" w:hAnsi="Helvetica" w:cs="Helvetica"/>
          <w:sz w:val="22"/>
          <w:szCs w:val="22"/>
          <w:lang w:val="en-US"/>
        </w:rPr>
        <w:t>’</w:t>
      </w:r>
      <w:r w:rsidR="005F2844" w:rsidRPr="002D2EC9">
        <w:rPr>
          <w:rFonts w:ascii="Helvetica" w:hAnsi="Helvetica" w:cs="Helvetica"/>
          <w:sz w:val="22"/>
          <w:szCs w:val="22"/>
          <w:lang w:val="en-US"/>
        </w:rPr>
        <w:t xml:space="preserve"> hypothesis) </w:t>
      </w:r>
      <w:r w:rsidR="00943173" w:rsidRPr="002D2EC9">
        <w:rPr>
          <w:rFonts w:ascii="Helvetica" w:hAnsi="Helvetica" w:cs="Helvetica"/>
          <w:sz w:val="22"/>
          <w:szCs w:val="22"/>
          <w:lang w:val="en-US"/>
        </w:rPr>
        <w:t>postulates that conditions before climate change may not represent a ‘match’ in the system for many individuals. This hypothesis may lead to asynchrony as a pre-climate change baseline (see c) or a population where few individuals are matched; w</w:t>
      </w:r>
      <w:r w:rsidR="00943173" w:rsidRPr="002D2EC9">
        <w:rPr>
          <w:rFonts w:ascii="Helvetica" w:hAnsi="Helvetica" w:cs="Helvetica Bold"/>
          <w:bCs/>
          <w:sz w:val="22"/>
          <w:szCs w:val="22"/>
          <w:lang w:val="en-US"/>
        </w:rPr>
        <w:t xml:space="preserve">e show this latter possibility here (i.e. ‘adaptive asynchrony hypothesis with synchrony baseline’; our representation of this hypothesis is at the population level). </w:t>
      </w:r>
      <w:r w:rsidR="005F2844" w:rsidRPr="002D2EC9">
        <w:rPr>
          <w:rFonts w:ascii="Helvetica" w:hAnsi="Helvetica" w:cs="Helvetica"/>
          <w:sz w:val="22"/>
          <w:szCs w:val="22"/>
          <w:lang w:val="en-US"/>
        </w:rPr>
        <w:t>T</w:t>
      </w:r>
      <w:r w:rsidR="005871A1" w:rsidRPr="002D2EC9">
        <w:rPr>
          <w:rFonts w:ascii="Helvetica" w:hAnsi="Helvetica" w:cs="Helvetica"/>
          <w:sz w:val="22"/>
          <w:szCs w:val="22"/>
          <w:lang w:val="en-US"/>
        </w:rPr>
        <w:t xml:space="preserve">he implications for climate change predictions for </w:t>
      </w:r>
      <w:r w:rsidR="006905B3" w:rsidRPr="002D2EC9">
        <w:rPr>
          <w:rFonts w:ascii="Helvetica" w:hAnsi="Helvetica" w:cs="Helvetica"/>
          <w:sz w:val="22"/>
          <w:szCs w:val="22"/>
          <w:lang w:val="en-US"/>
        </w:rPr>
        <w:t xml:space="preserve">the </w:t>
      </w:r>
      <w:r w:rsidR="005871A1" w:rsidRPr="002D2EC9">
        <w:rPr>
          <w:rFonts w:ascii="Helvetica" w:hAnsi="Helvetica" w:cs="Helvetica"/>
          <w:sz w:val="22"/>
          <w:szCs w:val="22"/>
          <w:lang w:val="en-US"/>
        </w:rPr>
        <w:t>t</w:t>
      </w:r>
      <w:r w:rsidR="005F2844" w:rsidRPr="002D2EC9">
        <w:rPr>
          <w:rFonts w:ascii="Helvetica" w:hAnsi="Helvetica" w:cs="Helvetica"/>
          <w:sz w:val="22"/>
          <w:szCs w:val="22"/>
          <w:lang w:val="en-US"/>
        </w:rPr>
        <w:t xml:space="preserve">wo </w:t>
      </w:r>
      <w:r w:rsidR="006905B3" w:rsidRPr="002D2EC9">
        <w:rPr>
          <w:rFonts w:ascii="Helvetica" w:hAnsi="Helvetica" w:cs="Helvetica"/>
          <w:sz w:val="22"/>
          <w:szCs w:val="22"/>
          <w:lang w:val="en-US"/>
        </w:rPr>
        <w:t>hypotheses are illustrated: If the synchrony baseline</w:t>
      </w:r>
      <w:r w:rsidR="00084383" w:rsidRPr="002D2EC9">
        <w:rPr>
          <w:rFonts w:ascii="Helvetica" w:hAnsi="Helvetica" w:cs="Helvetica"/>
          <w:sz w:val="22"/>
          <w:szCs w:val="22"/>
          <w:lang w:val="en-US"/>
        </w:rPr>
        <w:t xml:space="preserve"> </w:t>
      </w:r>
      <w:r w:rsidR="006905B3" w:rsidRPr="002D2EC9">
        <w:rPr>
          <w:rFonts w:ascii="Helvetica" w:hAnsi="Helvetica" w:cs="Helvetica"/>
          <w:sz w:val="22"/>
          <w:szCs w:val="22"/>
          <w:lang w:val="en-US"/>
        </w:rPr>
        <w:t xml:space="preserve">is supported, then climate change will necessarily lead to declines in consumer fitness. If the </w:t>
      </w:r>
      <w:r w:rsidR="00D506D6" w:rsidRPr="002D2EC9">
        <w:rPr>
          <w:rFonts w:ascii="Helvetica" w:hAnsi="Helvetica" w:cs="Helvetica"/>
          <w:sz w:val="22"/>
          <w:szCs w:val="22"/>
          <w:lang w:val="en-US"/>
        </w:rPr>
        <w:t>‘</w:t>
      </w:r>
      <w:r w:rsidR="00D506D6" w:rsidRPr="002D2EC9">
        <w:rPr>
          <w:rFonts w:ascii="Helvetica" w:hAnsi="Helvetica" w:cs="Helvetica Bold"/>
          <w:bCs/>
          <w:sz w:val="22"/>
          <w:szCs w:val="22"/>
          <w:lang w:val="en-US"/>
        </w:rPr>
        <w:t>adaptive asynchrony hypothesis</w:t>
      </w:r>
      <w:r w:rsidR="00CB7B18" w:rsidRPr="002D2EC9">
        <w:rPr>
          <w:rFonts w:ascii="Helvetica" w:hAnsi="Helvetica" w:cs="Helvetica Bold"/>
          <w:bCs/>
          <w:sz w:val="22"/>
          <w:szCs w:val="22"/>
          <w:lang w:val="en-US"/>
        </w:rPr>
        <w:t>’</w:t>
      </w:r>
      <w:r w:rsidR="00D506D6" w:rsidRPr="002D2EC9">
        <w:rPr>
          <w:rFonts w:ascii="Helvetica" w:hAnsi="Helvetica" w:cs="Helvetica Bold"/>
          <w:bCs/>
          <w:sz w:val="22"/>
          <w:szCs w:val="22"/>
          <w:lang w:val="en-US"/>
        </w:rPr>
        <w:t xml:space="preserve"> with </w:t>
      </w:r>
      <w:r w:rsidR="00CB7B18" w:rsidRPr="002D2EC9">
        <w:rPr>
          <w:rFonts w:ascii="Helvetica" w:hAnsi="Helvetica" w:cs="Helvetica Bold"/>
          <w:bCs/>
          <w:sz w:val="22"/>
          <w:szCs w:val="22"/>
          <w:lang w:val="en-US"/>
        </w:rPr>
        <w:t xml:space="preserve">a </w:t>
      </w:r>
      <w:r w:rsidR="00D506D6" w:rsidRPr="002D2EC9">
        <w:rPr>
          <w:rFonts w:ascii="Helvetica" w:hAnsi="Helvetica" w:cs="Helvetica Bold"/>
          <w:bCs/>
          <w:sz w:val="22"/>
          <w:szCs w:val="22"/>
          <w:lang w:val="en-US"/>
        </w:rPr>
        <w:t>synchrony baseline</w:t>
      </w:r>
      <w:r w:rsidR="00D506D6" w:rsidRPr="002D2EC9">
        <w:rPr>
          <w:rFonts w:ascii="Helvetica" w:hAnsi="Helvetica" w:cs="Helvetica"/>
          <w:sz w:val="22"/>
          <w:szCs w:val="22"/>
          <w:lang w:val="en-US"/>
        </w:rPr>
        <w:t xml:space="preserve"> </w:t>
      </w:r>
      <w:r w:rsidR="006905B3" w:rsidRPr="002D2EC9">
        <w:rPr>
          <w:rFonts w:ascii="Helvetica" w:hAnsi="Helvetica" w:cs="Helvetica"/>
          <w:sz w:val="22"/>
          <w:szCs w:val="22"/>
          <w:lang w:val="en-US"/>
        </w:rPr>
        <w:t>is supported</w:t>
      </w:r>
      <w:r w:rsidR="0030780B" w:rsidRPr="002D2EC9">
        <w:rPr>
          <w:rFonts w:ascii="Helvetica" w:hAnsi="Helvetica" w:cs="Helvetica"/>
          <w:sz w:val="22"/>
          <w:szCs w:val="22"/>
          <w:lang w:val="en-US"/>
        </w:rPr>
        <w:t xml:space="preserve">, climate change may not lead to </w:t>
      </w:r>
      <w:r w:rsidR="00D506D6" w:rsidRPr="002D2EC9">
        <w:rPr>
          <w:rFonts w:ascii="Helvetica" w:hAnsi="Helvetica" w:cs="Helvetica"/>
          <w:sz w:val="22"/>
          <w:szCs w:val="22"/>
          <w:lang w:val="en-US"/>
        </w:rPr>
        <w:t xml:space="preserve">large </w:t>
      </w:r>
      <w:r w:rsidR="0030780B" w:rsidRPr="002D2EC9">
        <w:rPr>
          <w:rFonts w:ascii="Helvetica" w:hAnsi="Helvetica" w:cs="Helvetica"/>
          <w:sz w:val="22"/>
          <w:szCs w:val="22"/>
          <w:lang w:val="en-US"/>
        </w:rPr>
        <w:t>declines in consumer fitness</w:t>
      </w:r>
      <w:r w:rsidR="006905B3" w:rsidRPr="002D2EC9">
        <w:rPr>
          <w:rFonts w:ascii="Helvetica" w:hAnsi="Helvetica" w:cs="Helvetica"/>
          <w:sz w:val="22"/>
          <w:szCs w:val="22"/>
          <w:lang w:val="en-US"/>
        </w:rPr>
        <w:t>.</w:t>
      </w:r>
      <w:r w:rsidR="001E4111" w:rsidRPr="002D2EC9">
        <w:rPr>
          <w:rFonts w:ascii="Helvetica" w:hAnsi="Helvetica" w:cs="Helvetica"/>
          <w:sz w:val="22"/>
          <w:szCs w:val="22"/>
          <w:lang w:val="en-US"/>
        </w:rPr>
        <w:t xml:space="preserve"> </w:t>
      </w:r>
      <w:r w:rsidR="00DB0351" w:rsidRPr="002D2EC9">
        <w:rPr>
          <w:rFonts w:ascii="Helvetica" w:hAnsi="Helvetica" w:cs="Helvetica"/>
          <w:sz w:val="22"/>
          <w:szCs w:val="22"/>
          <w:lang w:val="en-US"/>
        </w:rPr>
        <w:t>(c)</w:t>
      </w:r>
      <w:r w:rsidR="00B762C3" w:rsidRPr="002D2EC9">
        <w:rPr>
          <w:rFonts w:ascii="Helvetica" w:hAnsi="Helvetica" w:cs="Helvetica"/>
          <w:sz w:val="22"/>
          <w:szCs w:val="22"/>
          <w:lang w:val="en-US"/>
        </w:rPr>
        <w:t xml:space="preserve"> Without establishing a pre-climate change baseline and defining where an interaction falls along a curve, it is difficult to predict how climate change-driven changes to the relative timing of the interaction may affect consumer fitness. For example, </w:t>
      </w:r>
      <w:r w:rsidR="00760115" w:rsidRPr="002D2EC9">
        <w:rPr>
          <w:rFonts w:ascii="Helvetica" w:hAnsi="Helvetica" w:cs="Helvetica"/>
          <w:sz w:val="22"/>
          <w:szCs w:val="22"/>
          <w:lang w:val="en-US"/>
        </w:rPr>
        <w:t xml:space="preserve">with an </w:t>
      </w:r>
      <w:r w:rsidR="00D80C2E" w:rsidRPr="002D2EC9">
        <w:rPr>
          <w:rFonts w:ascii="Helvetica" w:hAnsi="Helvetica" w:cs="Helvetica"/>
          <w:sz w:val="22"/>
          <w:szCs w:val="22"/>
          <w:lang w:val="en-US"/>
        </w:rPr>
        <w:t>asynchrony</w:t>
      </w:r>
      <w:r w:rsidR="00760115" w:rsidRPr="002D2EC9">
        <w:rPr>
          <w:rFonts w:ascii="Helvetica" w:hAnsi="Helvetica" w:cs="Helvetica"/>
          <w:sz w:val="22"/>
          <w:szCs w:val="22"/>
          <w:lang w:val="en-US"/>
        </w:rPr>
        <w:t xml:space="preserve"> baseline</w:t>
      </w:r>
      <w:r w:rsidR="00B762C3" w:rsidRPr="002D2EC9">
        <w:rPr>
          <w:rFonts w:ascii="Helvetica" w:hAnsi="Helvetica" w:cs="Helvetica"/>
          <w:sz w:val="22"/>
          <w:szCs w:val="22"/>
          <w:lang w:val="en-US"/>
        </w:rPr>
        <w:t>, climate change could lead to an increase or decrease</w:t>
      </w:r>
      <w:r w:rsidR="00292FDD" w:rsidRPr="002D2EC9">
        <w:rPr>
          <w:rFonts w:ascii="Helvetica" w:hAnsi="Helvetica" w:cs="Helvetica"/>
          <w:sz w:val="22"/>
          <w:szCs w:val="22"/>
          <w:lang w:val="en-US"/>
        </w:rPr>
        <w:t>, or to varying magnitudes,</w:t>
      </w:r>
      <w:r w:rsidR="00B762C3" w:rsidRPr="002D2EC9">
        <w:rPr>
          <w:rFonts w:ascii="Helvetica" w:hAnsi="Helvetica" w:cs="Helvetica"/>
          <w:sz w:val="22"/>
          <w:szCs w:val="22"/>
          <w:lang w:val="en-US"/>
        </w:rPr>
        <w:t xml:space="preserve"> in consumer fitness depending</w:t>
      </w:r>
      <w:r w:rsidR="00EC5EDB" w:rsidRPr="002D2EC9">
        <w:rPr>
          <w:rFonts w:ascii="Helvetica" w:hAnsi="Helvetica" w:cs="Helvetica"/>
          <w:sz w:val="22"/>
          <w:szCs w:val="22"/>
          <w:lang w:val="en-US"/>
        </w:rPr>
        <w:t xml:space="preserve"> on </w:t>
      </w:r>
      <w:r w:rsidR="00B762C3" w:rsidRPr="002D2EC9">
        <w:rPr>
          <w:rFonts w:ascii="Helvetica" w:hAnsi="Helvetica" w:cs="Helvetica"/>
          <w:sz w:val="22"/>
          <w:szCs w:val="22"/>
          <w:lang w:val="en-US"/>
        </w:rPr>
        <w:t>how the relative timing o</w:t>
      </w:r>
      <w:r w:rsidR="00292FDD" w:rsidRPr="002D2EC9">
        <w:rPr>
          <w:rFonts w:ascii="Helvetica" w:hAnsi="Helvetica" w:cs="Helvetica"/>
          <w:sz w:val="22"/>
          <w:szCs w:val="22"/>
          <w:lang w:val="en-US"/>
        </w:rPr>
        <w:t>f the interaction changes</w:t>
      </w:r>
      <w:r w:rsidR="00D16D24" w:rsidRPr="002D2EC9">
        <w:rPr>
          <w:rFonts w:ascii="Helvetica" w:hAnsi="Helvetica" w:cs="Helvetica"/>
          <w:sz w:val="22"/>
          <w:szCs w:val="22"/>
          <w:lang w:val="en-US"/>
        </w:rPr>
        <w:t>.</w:t>
      </w:r>
      <w:r w:rsidR="00C42E72" w:rsidRPr="002D2EC9">
        <w:rPr>
          <w:rFonts w:ascii="Helvetica" w:hAnsi="Helvetica" w:cs="Helvetica"/>
          <w:sz w:val="22"/>
          <w:szCs w:val="22"/>
          <w:lang w:val="en-US"/>
        </w:rPr>
        <w:t xml:space="preserve"> For </w:t>
      </w:r>
      <w:proofErr w:type="gramStart"/>
      <w:r w:rsidR="00C42E72" w:rsidRPr="002D2EC9">
        <w:rPr>
          <w:rFonts w:ascii="Helvetica" w:hAnsi="Helvetica" w:cs="Helvetica"/>
          <w:sz w:val="22"/>
          <w:szCs w:val="22"/>
          <w:lang w:val="en-US"/>
        </w:rPr>
        <w:t>panels</w:t>
      </w:r>
      <w:proofErr w:type="gramEnd"/>
      <w:r w:rsidR="00C42E72" w:rsidRPr="002D2EC9">
        <w:rPr>
          <w:rFonts w:ascii="Helvetica" w:hAnsi="Helvetica" w:cs="Helvetica"/>
          <w:sz w:val="22"/>
          <w:szCs w:val="22"/>
          <w:lang w:val="en-US"/>
        </w:rPr>
        <w:t xml:space="preserve"> b and c, blue boxes represent the range of conditions detected in the system over a long time period</w:t>
      </w:r>
      <w:r w:rsidR="00D80C2E" w:rsidRPr="002D2EC9">
        <w:rPr>
          <w:rFonts w:ascii="Helvetica" w:hAnsi="Helvetica" w:cs="Helvetica"/>
          <w:sz w:val="22"/>
          <w:szCs w:val="22"/>
          <w:lang w:val="en-US"/>
        </w:rPr>
        <w:t>.</w:t>
      </w:r>
    </w:p>
    <w:p w14:paraId="0FAD6217" w14:textId="77777777" w:rsidR="007D2C2A" w:rsidRPr="002D2EC9" w:rsidRDefault="007D2C2A" w:rsidP="00A43C7A">
      <w:pPr>
        <w:spacing w:line="480" w:lineRule="auto"/>
        <w:rPr>
          <w:rFonts w:ascii="Helvetica" w:hAnsi="Helvetica" w:cs="Helvetica"/>
          <w:sz w:val="22"/>
          <w:szCs w:val="22"/>
          <w:lang w:val="en-US"/>
        </w:rPr>
      </w:pPr>
    </w:p>
    <w:p w14:paraId="59644589" w14:textId="36C90A07" w:rsidR="003712FB" w:rsidRPr="002D2EC9" w:rsidRDefault="00282DBF" w:rsidP="00951D18">
      <w:pPr>
        <w:spacing w:line="480" w:lineRule="auto"/>
        <w:rPr>
          <w:rFonts w:ascii="Helvetica" w:hAnsi="Helvetica" w:cs="Helvetica"/>
          <w:sz w:val="22"/>
          <w:szCs w:val="22"/>
          <w:lang w:val="en-US"/>
        </w:rPr>
      </w:pPr>
      <w:r w:rsidRPr="002D2EC9">
        <w:rPr>
          <w:rFonts w:ascii="Helvetica" w:hAnsi="Helvetica" w:cs="Helvetica"/>
          <w:sz w:val="22"/>
          <w:szCs w:val="22"/>
          <w:lang w:val="en-US"/>
        </w:rPr>
        <w:t xml:space="preserve">Figure </w:t>
      </w:r>
      <w:r w:rsidR="00E07669" w:rsidRPr="002D2EC9">
        <w:rPr>
          <w:rFonts w:ascii="Helvetica" w:hAnsi="Helvetica" w:cs="Helvetica"/>
          <w:sz w:val="22"/>
          <w:szCs w:val="22"/>
          <w:lang w:val="en-US"/>
        </w:rPr>
        <w:t>4</w:t>
      </w:r>
      <w:r w:rsidRPr="002D2EC9">
        <w:rPr>
          <w:rFonts w:ascii="Helvetica" w:hAnsi="Helvetica" w:cs="Helvetica"/>
          <w:sz w:val="22"/>
          <w:szCs w:val="22"/>
          <w:lang w:val="en-US"/>
        </w:rPr>
        <w:t xml:space="preserve">. </w:t>
      </w:r>
      <w:proofErr w:type="gramStart"/>
      <w:r w:rsidRPr="002D2EC9">
        <w:rPr>
          <w:rFonts w:ascii="Helvetica" w:hAnsi="Helvetica" w:cs="Helvetica"/>
          <w:sz w:val="22"/>
          <w:szCs w:val="22"/>
          <w:lang w:val="en-US"/>
        </w:rPr>
        <w:t>Case study demonstrating</w:t>
      </w:r>
      <w:r w:rsidR="006F388E" w:rsidRPr="002D2EC9">
        <w:rPr>
          <w:rFonts w:ascii="Helvetica" w:hAnsi="Helvetica" w:cs="Helvetica"/>
          <w:sz w:val="22"/>
          <w:szCs w:val="22"/>
          <w:lang w:val="en-US"/>
        </w:rPr>
        <w:t xml:space="preserve"> the</w:t>
      </w:r>
      <w:r w:rsidRPr="002D2EC9">
        <w:rPr>
          <w:rFonts w:ascii="Helvetica" w:hAnsi="Helvetica" w:cs="Helvetica"/>
          <w:sz w:val="22"/>
          <w:szCs w:val="22"/>
          <w:lang w:val="en-US"/>
        </w:rPr>
        <w:t xml:space="preserve"> integration of experimental</w:t>
      </w:r>
      <w:r w:rsidR="00064986" w:rsidRPr="002D2EC9">
        <w:rPr>
          <w:rFonts w:ascii="Helvetica" w:hAnsi="Helvetica" w:cs="Helvetica"/>
          <w:sz w:val="22"/>
          <w:szCs w:val="22"/>
          <w:lang w:val="en-US"/>
        </w:rPr>
        <w:t xml:space="preserve"> (a)</w:t>
      </w:r>
      <w:r w:rsidRPr="002D2EC9">
        <w:rPr>
          <w:rFonts w:ascii="Helvetica" w:hAnsi="Helvetica" w:cs="Helvetica"/>
          <w:sz w:val="22"/>
          <w:szCs w:val="22"/>
          <w:lang w:val="en-US"/>
        </w:rPr>
        <w:t xml:space="preserve"> and observational </w:t>
      </w:r>
      <w:r w:rsidR="006F388E" w:rsidRPr="002D2EC9">
        <w:rPr>
          <w:rFonts w:ascii="Helvetica" w:hAnsi="Helvetica" w:cs="Helvetica"/>
          <w:sz w:val="22"/>
          <w:szCs w:val="22"/>
          <w:lang w:val="en-US"/>
        </w:rPr>
        <w:t>data</w:t>
      </w:r>
      <w:r w:rsidR="00064986" w:rsidRPr="002D2EC9">
        <w:rPr>
          <w:rFonts w:ascii="Helvetica" w:hAnsi="Helvetica" w:cs="Helvetica"/>
          <w:sz w:val="22"/>
          <w:szCs w:val="22"/>
          <w:lang w:val="en-US"/>
        </w:rPr>
        <w:t xml:space="preserve"> (b) relating to the Cushing hypothesis</w:t>
      </w:r>
      <w:r w:rsidRPr="002D2EC9">
        <w:rPr>
          <w:rFonts w:ascii="Helvetica" w:hAnsi="Helvetica" w:cs="Helvetica"/>
          <w:sz w:val="22"/>
          <w:szCs w:val="22"/>
          <w:lang w:val="en-US"/>
        </w:rPr>
        <w:t xml:space="preserve"> in a single system- the winter moth </w:t>
      </w:r>
      <w:r w:rsidR="00B274BF" w:rsidRPr="002D2EC9">
        <w:rPr>
          <w:rFonts w:ascii="Helvetica" w:hAnsi="Helvetica" w:cs="Helvetica"/>
          <w:sz w:val="22"/>
          <w:szCs w:val="22"/>
          <w:lang w:val="en-US"/>
        </w:rPr>
        <w:t>(</w:t>
      </w:r>
      <w:proofErr w:type="spellStart"/>
      <w:r w:rsidR="00B274BF" w:rsidRPr="002D2EC9">
        <w:rPr>
          <w:rFonts w:ascii="Helvetica" w:hAnsi="Helvetica" w:cs="Helvetica"/>
          <w:i/>
          <w:sz w:val="22"/>
          <w:szCs w:val="22"/>
          <w:lang w:val="en-US"/>
        </w:rPr>
        <w:t>Operophtera</w:t>
      </w:r>
      <w:proofErr w:type="spellEnd"/>
      <w:r w:rsidR="00B274BF" w:rsidRPr="002D2EC9">
        <w:rPr>
          <w:rFonts w:ascii="Helvetica" w:hAnsi="Helvetica" w:cs="Helvetica"/>
          <w:i/>
          <w:sz w:val="22"/>
          <w:szCs w:val="22"/>
          <w:lang w:val="en-US"/>
        </w:rPr>
        <w:t xml:space="preserve"> </w:t>
      </w:r>
      <w:proofErr w:type="spellStart"/>
      <w:r w:rsidR="00B274BF" w:rsidRPr="002D2EC9">
        <w:rPr>
          <w:rFonts w:ascii="Helvetica" w:hAnsi="Helvetica" w:cs="Helvetica"/>
          <w:i/>
          <w:sz w:val="22"/>
          <w:szCs w:val="22"/>
          <w:lang w:val="en-US"/>
        </w:rPr>
        <w:lastRenderedPageBreak/>
        <w:t>brumata</w:t>
      </w:r>
      <w:proofErr w:type="spellEnd"/>
      <w:r w:rsidR="00B274BF" w:rsidRPr="002D2EC9">
        <w:rPr>
          <w:rFonts w:ascii="Helvetica" w:hAnsi="Helvetica" w:cs="Helvetica"/>
          <w:sz w:val="22"/>
          <w:szCs w:val="22"/>
          <w:lang w:val="en-US"/>
        </w:rPr>
        <w:t>) and</w:t>
      </w:r>
      <w:r w:rsidR="00064986" w:rsidRPr="002D2EC9">
        <w:rPr>
          <w:rFonts w:ascii="Helvetica" w:hAnsi="Helvetica" w:cs="Helvetica"/>
          <w:sz w:val="22"/>
          <w:szCs w:val="22"/>
          <w:lang w:val="en-US"/>
        </w:rPr>
        <w:t xml:space="preserve"> oak</w:t>
      </w:r>
      <w:r w:rsidR="00B274BF" w:rsidRPr="002D2EC9">
        <w:rPr>
          <w:rFonts w:ascii="Helvetica" w:hAnsi="Helvetica" w:cs="Helvetica"/>
          <w:sz w:val="22"/>
          <w:szCs w:val="22"/>
          <w:lang w:val="en-US"/>
        </w:rPr>
        <w:t xml:space="preserve"> </w:t>
      </w:r>
      <w:r w:rsidR="00064986" w:rsidRPr="002D2EC9">
        <w:rPr>
          <w:rFonts w:ascii="Helvetica" w:hAnsi="Helvetica" w:cs="Helvetica"/>
          <w:sz w:val="22"/>
          <w:szCs w:val="22"/>
          <w:lang w:val="en-US"/>
        </w:rPr>
        <w:t>(</w:t>
      </w:r>
      <w:proofErr w:type="spellStart"/>
      <w:r w:rsidR="00B274BF" w:rsidRPr="002D2EC9">
        <w:rPr>
          <w:rFonts w:ascii="Helvetica" w:hAnsi="Helvetica" w:cs="Helvetica"/>
          <w:i/>
          <w:sz w:val="22"/>
          <w:szCs w:val="22"/>
          <w:lang w:val="en-US"/>
        </w:rPr>
        <w:t>Q</w:t>
      </w:r>
      <w:r w:rsidRPr="002D2EC9">
        <w:rPr>
          <w:rFonts w:ascii="Helvetica" w:hAnsi="Helvetica" w:cs="Helvetica"/>
          <w:i/>
          <w:sz w:val="22"/>
          <w:szCs w:val="22"/>
          <w:lang w:val="en-US"/>
        </w:rPr>
        <w:t>uercus</w:t>
      </w:r>
      <w:proofErr w:type="spellEnd"/>
      <w:r w:rsidR="00B274BF" w:rsidRPr="002D2EC9">
        <w:rPr>
          <w:rFonts w:ascii="Helvetica" w:hAnsi="Helvetica" w:cs="Helvetica"/>
          <w:i/>
          <w:sz w:val="22"/>
          <w:szCs w:val="22"/>
          <w:lang w:val="en-US"/>
        </w:rPr>
        <w:t xml:space="preserve"> </w:t>
      </w:r>
      <w:proofErr w:type="spellStart"/>
      <w:r w:rsidR="00B274BF" w:rsidRPr="002D2EC9">
        <w:rPr>
          <w:rFonts w:ascii="Helvetica" w:hAnsi="Helvetica" w:cs="Helvetica"/>
          <w:i/>
          <w:sz w:val="22"/>
          <w:szCs w:val="22"/>
          <w:lang w:val="en-US"/>
        </w:rPr>
        <w:t>robur</w:t>
      </w:r>
      <w:proofErr w:type="spellEnd"/>
      <w:r w:rsidR="00064986" w:rsidRPr="002D2EC9">
        <w:rPr>
          <w:rFonts w:ascii="Helvetica" w:hAnsi="Helvetica" w:cs="Helvetica"/>
          <w:sz w:val="22"/>
          <w:szCs w:val="22"/>
          <w:lang w:val="en-US"/>
        </w:rPr>
        <w:t>)</w:t>
      </w:r>
      <w:r w:rsidRPr="002D2EC9">
        <w:rPr>
          <w:rFonts w:ascii="Helvetica" w:hAnsi="Helvetica" w:cs="Helvetica"/>
          <w:sz w:val="22"/>
          <w:szCs w:val="22"/>
          <w:lang w:val="en-US"/>
        </w:rPr>
        <w:t>.</w:t>
      </w:r>
      <w:proofErr w:type="gramEnd"/>
      <w:r w:rsidR="00DD66B6" w:rsidRPr="002D2EC9">
        <w:rPr>
          <w:rFonts w:ascii="Helvetica" w:hAnsi="Helvetica" w:cs="Helvetica"/>
          <w:sz w:val="22"/>
          <w:szCs w:val="22"/>
          <w:lang w:val="en-US"/>
        </w:rPr>
        <w:t xml:space="preserve"> </w:t>
      </w:r>
      <w:r w:rsidR="00E63BBC" w:rsidRPr="002D2EC9">
        <w:rPr>
          <w:rFonts w:ascii="Helvetica" w:hAnsi="Helvetica" w:cs="Helvetica"/>
          <w:sz w:val="22"/>
          <w:szCs w:val="22"/>
          <w:lang w:val="en-US"/>
        </w:rPr>
        <w:t xml:space="preserve">(a) </w:t>
      </w:r>
      <w:r w:rsidR="00824E75" w:rsidRPr="002D2EC9">
        <w:rPr>
          <w:rFonts w:ascii="Helvetica" w:hAnsi="Helvetica" w:cs="Helvetica"/>
          <w:sz w:val="22"/>
          <w:szCs w:val="22"/>
          <w:lang w:val="en-US"/>
        </w:rPr>
        <w:t xml:space="preserve">The </w:t>
      </w:r>
      <w:r w:rsidR="00B274BF" w:rsidRPr="002D2EC9">
        <w:rPr>
          <w:rFonts w:ascii="Helvetica" w:hAnsi="Helvetica" w:cs="Helvetica"/>
          <w:sz w:val="22"/>
          <w:szCs w:val="22"/>
          <w:lang w:val="en-US"/>
        </w:rPr>
        <w:t>result</w:t>
      </w:r>
      <w:r w:rsidR="00824E75" w:rsidRPr="002D2EC9">
        <w:rPr>
          <w:rFonts w:ascii="Helvetica" w:hAnsi="Helvetica" w:cs="Helvetica"/>
          <w:sz w:val="22"/>
          <w:szCs w:val="22"/>
          <w:lang w:val="en-US"/>
        </w:rPr>
        <w:t>s</w:t>
      </w:r>
      <w:r w:rsidR="00B274BF" w:rsidRPr="002D2EC9">
        <w:rPr>
          <w:rFonts w:ascii="Helvetica" w:hAnsi="Helvetica" w:cs="Helvetica"/>
          <w:sz w:val="22"/>
          <w:szCs w:val="22"/>
          <w:lang w:val="en-US"/>
        </w:rPr>
        <w:t xml:space="preserve"> from two</w:t>
      </w:r>
      <w:r w:rsidR="00824E75" w:rsidRPr="002D2EC9">
        <w:rPr>
          <w:rFonts w:ascii="Helvetica" w:hAnsi="Helvetica" w:cs="Helvetica"/>
          <w:sz w:val="22"/>
          <w:szCs w:val="22"/>
          <w:lang w:val="en-US"/>
        </w:rPr>
        <w:t xml:space="preserve"> related</w:t>
      </w:r>
      <w:r w:rsidR="00B274BF" w:rsidRPr="002D2EC9">
        <w:rPr>
          <w:rFonts w:ascii="Helvetica" w:hAnsi="Helvetica" w:cs="Helvetica"/>
          <w:sz w:val="22"/>
          <w:szCs w:val="22"/>
          <w:lang w:val="en-US"/>
        </w:rPr>
        <w:t xml:space="preserve"> </w:t>
      </w:r>
      <w:r w:rsidR="005B4CB3" w:rsidRPr="002D2EC9">
        <w:rPr>
          <w:rFonts w:ascii="Helvetica" w:hAnsi="Helvetica" w:cs="Helvetica"/>
          <w:sz w:val="22"/>
          <w:szCs w:val="22"/>
          <w:lang w:val="en-US"/>
        </w:rPr>
        <w:t>experiments</w:t>
      </w:r>
      <w:r w:rsidR="00824E75" w:rsidRPr="002D2EC9">
        <w:rPr>
          <w:rFonts w:ascii="Helvetica" w:hAnsi="Helvetica" w:cs="Helvetica"/>
          <w:sz w:val="22"/>
          <w:szCs w:val="22"/>
          <w:lang w:val="en-US"/>
        </w:rPr>
        <w:t xml:space="preserve"> (green, red points) where </w:t>
      </w:r>
      <w:r w:rsidR="00DE5430" w:rsidRPr="002D2EC9">
        <w:rPr>
          <w:rFonts w:ascii="Helvetica" w:hAnsi="Helvetica" w:cs="Helvetica"/>
          <w:sz w:val="22"/>
          <w:szCs w:val="22"/>
          <w:lang w:val="en-US"/>
        </w:rPr>
        <w:t>the authors manipulated the number of days that neonates (i.e. early instar</w:t>
      </w:r>
      <w:r w:rsidR="00B00FAF" w:rsidRPr="002D2EC9">
        <w:rPr>
          <w:rFonts w:ascii="Helvetica" w:hAnsi="Helvetica" w:cs="Helvetica"/>
          <w:sz w:val="22"/>
          <w:szCs w:val="22"/>
          <w:lang w:val="en-US"/>
        </w:rPr>
        <w:t xml:space="preserve"> larvae</w:t>
      </w:r>
      <w:r w:rsidR="00DE5430" w:rsidRPr="002D2EC9">
        <w:rPr>
          <w:rFonts w:ascii="Helvetica" w:hAnsi="Helvetica" w:cs="Helvetica"/>
          <w:sz w:val="22"/>
          <w:szCs w:val="22"/>
          <w:lang w:val="en-US"/>
        </w:rPr>
        <w:t>) sp</w:t>
      </w:r>
      <w:r w:rsidR="00006CD9" w:rsidRPr="002D2EC9">
        <w:rPr>
          <w:rFonts w:ascii="Helvetica" w:hAnsi="Helvetica" w:cs="Helvetica"/>
          <w:sz w:val="22"/>
          <w:szCs w:val="22"/>
          <w:lang w:val="en-US"/>
        </w:rPr>
        <w:t>ent without food (green points; first experiment) and</w:t>
      </w:r>
      <w:r w:rsidR="00DE5430" w:rsidRPr="002D2EC9">
        <w:rPr>
          <w:rFonts w:ascii="Helvetica" w:hAnsi="Helvetica" w:cs="Helvetica"/>
          <w:sz w:val="22"/>
          <w:szCs w:val="22"/>
          <w:lang w:val="en-US"/>
        </w:rPr>
        <w:t xml:space="preserve"> the </w:t>
      </w:r>
      <w:r w:rsidR="00D36356" w:rsidRPr="002D2EC9">
        <w:rPr>
          <w:rFonts w:ascii="Helvetica" w:hAnsi="Helvetica" w:cs="Helvetica"/>
          <w:sz w:val="22"/>
          <w:szCs w:val="22"/>
          <w:lang w:val="en-US"/>
        </w:rPr>
        <w:t>emergence times of larvae</w:t>
      </w:r>
      <w:r w:rsidR="002F40A5" w:rsidRPr="002D2EC9">
        <w:rPr>
          <w:rFonts w:ascii="Helvetica" w:hAnsi="Helvetica" w:cs="Helvetica"/>
          <w:sz w:val="22"/>
          <w:szCs w:val="22"/>
          <w:lang w:val="en-US"/>
        </w:rPr>
        <w:t xml:space="preserve"> </w:t>
      </w:r>
      <w:r w:rsidR="00824E75" w:rsidRPr="002D2EC9">
        <w:rPr>
          <w:rFonts w:ascii="Helvetica" w:hAnsi="Helvetica" w:cs="Helvetica"/>
          <w:sz w:val="22"/>
          <w:szCs w:val="22"/>
          <w:lang w:val="en-US"/>
        </w:rPr>
        <w:t xml:space="preserve">relative to budburst </w:t>
      </w:r>
      <w:r w:rsidR="002F40A5" w:rsidRPr="002D2EC9">
        <w:rPr>
          <w:rFonts w:ascii="Helvetica" w:hAnsi="Helvetica" w:cs="Helvetica"/>
          <w:sz w:val="22"/>
          <w:szCs w:val="22"/>
          <w:lang w:val="en-US"/>
        </w:rPr>
        <w:t>(red points</w:t>
      </w:r>
      <w:r w:rsidR="00006CD9" w:rsidRPr="002D2EC9">
        <w:rPr>
          <w:rFonts w:ascii="Helvetica" w:hAnsi="Helvetica" w:cs="Helvetica"/>
          <w:sz w:val="22"/>
          <w:szCs w:val="22"/>
          <w:lang w:val="en-US"/>
        </w:rPr>
        <w:t>; second experiment</w:t>
      </w:r>
      <w:r w:rsidR="002F40A5" w:rsidRPr="002D2EC9">
        <w:rPr>
          <w:rFonts w:ascii="Helvetica" w:hAnsi="Helvetica" w:cs="Helvetica"/>
          <w:sz w:val="22"/>
          <w:szCs w:val="22"/>
          <w:lang w:val="en-US"/>
        </w:rPr>
        <w:t>)</w:t>
      </w:r>
      <w:r w:rsidR="00824E75" w:rsidRPr="002D2EC9">
        <w:rPr>
          <w:rFonts w:ascii="Helvetica" w:hAnsi="Helvetica" w:cs="Helvetica"/>
          <w:sz w:val="22"/>
          <w:szCs w:val="22"/>
          <w:lang w:val="en-US"/>
        </w:rPr>
        <w:t xml:space="preserve">. Raw data was obtained from </w:t>
      </w:r>
      <w:proofErr w:type="spellStart"/>
      <w:r w:rsidR="00824E75" w:rsidRPr="002D2EC9">
        <w:rPr>
          <w:rFonts w:ascii="Helvetica" w:hAnsi="Helvetica" w:cs="Helvetica"/>
          <w:sz w:val="22"/>
          <w:szCs w:val="22"/>
          <w:lang w:val="en-US"/>
        </w:rPr>
        <w:t>Tikkanen</w:t>
      </w:r>
      <w:proofErr w:type="spellEnd"/>
      <w:r w:rsidR="00824E75" w:rsidRPr="002D2EC9">
        <w:rPr>
          <w:rFonts w:ascii="Helvetica" w:hAnsi="Helvetica" w:cs="Helvetica"/>
          <w:sz w:val="22"/>
          <w:szCs w:val="22"/>
          <w:lang w:val="en-US"/>
        </w:rPr>
        <w:t xml:space="preserve"> and </w:t>
      </w:r>
      <w:proofErr w:type="spellStart"/>
      <w:r w:rsidR="00824E75" w:rsidRPr="002D2EC9">
        <w:rPr>
          <w:rFonts w:ascii="Helvetica" w:hAnsi="Helvetica" w:cs="Helvetica"/>
          <w:sz w:val="22"/>
          <w:szCs w:val="22"/>
          <w:lang w:val="en-US"/>
        </w:rPr>
        <w:t>Julkunen-Tiitto</w:t>
      </w:r>
      <w:proofErr w:type="spellEnd"/>
      <w:r w:rsidR="00824E75" w:rsidRPr="002D2EC9">
        <w:rPr>
          <w:rFonts w:ascii="Helvetica" w:hAnsi="Helvetica" w:cs="Helvetica"/>
          <w:sz w:val="22"/>
          <w:szCs w:val="22"/>
          <w:lang w:val="en-US"/>
        </w:rPr>
        <w:t xml:space="preserve"> (2003; Figure 3)</w:t>
      </w:r>
      <w:r w:rsidR="00DE5430" w:rsidRPr="002D2EC9">
        <w:rPr>
          <w:rFonts w:ascii="Helvetica" w:hAnsi="Helvetica" w:cs="Helvetica"/>
          <w:sz w:val="22"/>
          <w:szCs w:val="22"/>
          <w:lang w:val="en-US"/>
        </w:rPr>
        <w:t xml:space="preserve">. </w:t>
      </w:r>
      <w:r w:rsidR="004A7B40" w:rsidRPr="002D2EC9">
        <w:rPr>
          <w:rFonts w:ascii="Helvetica" w:hAnsi="Helvetica" w:cs="Helvetica"/>
          <w:sz w:val="22"/>
          <w:szCs w:val="22"/>
          <w:lang w:val="en-US"/>
        </w:rPr>
        <w:t xml:space="preserve">See Appendix for more details. </w:t>
      </w:r>
      <w:r w:rsidR="00DE5430" w:rsidRPr="002D2EC9">
        <w:rPr>
          <w:rFonts w:ascii="Helvetica" w:hAnsi="Helvetica" w:cs="Helvetica"/>
          <w:sz w:val="22"/>
          <w:szCs w:val="22"/>
          <w:lang w:val="en-US"/>
        </w:rPr>
        <w:t xml:space="preserve">(b) </w:t>
      </w:r>
      <w:r w:rsidR="00CC2A56" w:rsidRPr="002D2EC9">
        <w:rPr>
          <w:rFonts w:ascii="Helvetica" w:hAnsi="Helvetica" w:cs="Helvetica"/>
          <w:sz w:val="22"/>
          <w:szCs w:val="22"/>
          <w:lang w:val="en-US"/>
        </w:rPr>
        <w:t xml:space="preserve">Inter-annual variation in </w:t>
      </w:r>
      <w:r w:rsidR="0072433B" w:rsidRPr="002D2EC9">
        <w:rPr>
          <w:rFonts w:ascii="Helvetica" w:hAnsi="Helvetica" w:cs="Helvetica"/>
          <w:sz w:val="22"/>
          <w:szCs w:val="22"/>
          <w:lang w:val="en-US"/>
        </w:rPr>
        <w:t xml:space="preserve">relative timing between median egg hatch date of </w:t>
      </w:r>
      <w:r w:rsidR="0072433B" w:rsidRPr="002D2EC9">
        <w:rPr>
          <w:rFonts w:ascii="Helvetica" w:hAnsi="Helvetica" w:cs="Helvetica"/>
          <w:i/>
          <w:sz w:val="22"/>
          <w:szCs w:val="22"/>
          <w:lang w:val="en-US"/>
        </w:rPr>
        <w:t xml:space="preserve">O. </w:t>
      </w:r>
      <w:proofErr w:type="spellStart"/>
      <w:r w:rsidR="0072433B" w:rsidRPr="002D2EC9">
        <w:rPr>
          <w:rFonts w:ascii="Helvetica" w:hAnsi="Helvetica" w:cs="Helvetica"/>
          <w:i/>
          <w:sz w:val="22"/>
          <w:szCs w:val="22"/>
          <w:lang w:val="en-US"/>
        </w:rPr>
        <w:t>brumata</w:t>
      </w:r>
      <w:proofErr w:type="spellEnd"/>
      <w:r w:rsidR="0072433B" w:rsidRPr="002D2EC9">
        <w:rPr>
          <w:rFonts w:ascii="Helvetica" w:hAnsi="Helvetica" w:cs="Helvetica"/>
          <w:sz w:val="22"/>
          <w:szCs w:val="22"/>
          <w:lang w:val="en-US"/>
        </w:rPr>
        <w:t xml:space="preserve"> and the median bud opening date </w:t>
      </w:r>
      <w:r w:rsidR="00B17522" w:rsidRPr="002D2EC9">
        <w:rPr>
          <w:rFonts w:ascii="Helvetica" w:hAnsi="Helvetica" w:cs="Helvetica"/>
          <w:sz w:val="22"/>
          <w:szCs w:val="22"/>
          <w:lang w:val="en-US"/>
        </w:rPr>
        <w:t>of</w:t>
      </w:r>
      <w:r w:rsidR="0072433B" w:rsidRPr="002D2EC9">
        <w:rPr>
          <w:rFonts w:ascii="Helvetica" w:hAnsi="Helvetica" w:cs="Helvetica"/>
          <w:sz w:val="22"/>
          <w:szCs w:val="22"/>
          <w:lang w:val="en-US"/>
        </w:rPr>
        <w:t xml:space="preserve"> </w:t>
      </w:r>
      <w:r w:rsidR="0072433B" w:rsidRPr="002D2EC9">
        <w:rPr>
          <w:rFonts w:ascii="Helvetica" w:hAnsi="Helvetica" w:cs="Helvetica"/>
          <w:i/>
          <w:sz w:val="22"/>
          <w:szCs w:val="22"/>
          <w:lang w:val="en-US"/>
        </w:rPr>
        <w:t xml:space="preserve">Q. </w:t>
      </w:r>
      <w:proofErr w:type="spellStart"/>
      <w:r w:rsidR="0072433B" w:rsidRPr="002D2EC9">
        <w:rPr>
          <w:rFonts w:ascii="Helvetica" w:hAnsi="Helvetica" w:cs="Helvetica"/>
          <w:i/>
          <w:sz w:val="22"/>
          <w:szCs w:val="22"/>
          <w:lang w:val="en-US"/>
        </w:rPr>
        <w:t>robur</w:t>
      </w:r>
      <w:proofErr w:type="spellEnd"/>
      <w:r w:rsidR="00C174A4" w:rsidRPr="002D2EC9">
        <w:rPr>
          <w:rFonts w:ascii="Helvetica" w:hAnsi="Helvetica" w:cs="Helvetica"/>
          <w:sz w:val="22"/>
          <w:szCs w:val="22"/>
          <w:lang w:val="en-US"/>
        </w:rPr>
        <w:t xml:space="preserve"> from 1996-2005</w:t>
      </w:r>
      <w:r w:rsidR="00572CA5" w:rsidRPr="002D2EC9">
        <w:rPr>
          <w:rFonts w:ascii="Helvetica" w:hAnsi="Helvetica" w:cs="Helvetica"/>
          <w:sz w:val="22"/>
          <w:szCs w:val="22"/>
          <w:lang w:val="en-US"/>
        </w:rPr>
        <w:t xml:space="preserve"> in the Netherlands</w:t>
      </w:r>
      <w:r w:rsidR="00C174A4" w:rsidRPr="002D2EC9">
        <w:rPr>
          <w:rFonts w:ascii="Helvetica" w:hAnsi="Helvetica" w:cs="Helvetica"/>
          <w:sz w:val="22"/>
          <w:szCs w:val="22"/>
          <w:lang w:val="en-US"/>
        </w:rPr>
        <w:t>.</w:t>
      </w:r>
      <w:r w:rsidR="0072433B" w:rsidRPr="002D2EC9">
        <w:rPr>
          <w:rFonts w:ascii="Helvetica" w:hAnsi="Helvetica" w:cs="Helvetica"/>
          <w:sz w:val="22"/>
          <w:szCs w:val="22"/>
          <w:lang w:val="en-US"/>
        </w:rPr>
        <w:t xml:space="preserve"> </w:t>
      </w:r>
      <w:r w:rsidR="002358C3" w:rsidRPr="002D2EC9">
        <w:rPr>
          <w:rFonts w:ascii="Helvetica" w:hAnsi="Helvetica" w:cs="Helvetica"/>
          <w:sz w:val="22"/>
          <w:szCs w:val="22"/>
          <w:lang w:val="en-US"/>
        </w:rPr>
        <w:t xml:space="preserve">Horizontal error bars represent </w:t>
      </w:r>
      <w:r w:rsidR="009E44D4" w:rsidRPr="002D2EC9">
        <w:rPr>
          <w:rFonts w:ascii="Helvetica" w:hAnsi="Helvetica" w:cs="Helvetica"/>
          <w:sz w:val="22"/>
          <w:szCs w:val="22"/>
          <w:lang w:val="en-US"/>
        </w:rPr>
        <w:t>the lower and upper quartiles of the data</w:t>
      </w:r>
      <w:r w:rsidR="002358C3" w:rsidRPr="002D2EC9">
        <w:rPr>
          <w:rFonts w:ascii="Helvetica" w:hAnsi="Helvetica" w:cs="Helvetica"/>
          <w:sz w:val="22"/>
          <w:szCs w:val="22"/>
          <w:lang w:val="en-US"/>
        </w:rPr>
        <w:t xml:space="preserve">. </w:t>
      </w:r>
      <w:r w:rsidR="005B4CB3" w:rsidRPr="002D2EC9">
        <w:rPr>
          <w:rFonts w:ascii="Helvetica" w:hAnsi="Helvetica" w:cs="Helvetica"/>
          <w:sz w:val="22"/>
          <w:szCs w:val="22"/>
          <w:lang w:val="en-US"/>
        </w:rPr>
        <w:t xml:space="preserve">Raw data from the observational study was retrieved from </w:t>
      </w:r>
      <w:proofErr w:type="spellStart"/>
      <w:r w:rsidR="005B4CB3" w:rsidRPr="002D2EC9">
        <w:rPr>
          <w:rFonts w:ascii="Helvetica" w:hAnsi="Helvetica" w:cs="Helvetica"/>
          <w:sz w:val="22"/>
          <w:szCs w:val="22"/>
          <w:lang w:val="en-US"/>
        </w:rPr>
        <w:t>VanAsch</w:t>
      </w:r>
      <w:proofErr w:type="spellEnd"/>
      <w:r w:rsidR="005B4CB3" w:rsidRPr="002D2EC9">
        <w:rPr>
          <w:rFonts w:ascii="Helvetica" w:hAnsi="Helvetica" w:cs="Helvetica"/>
          <w:sz w:val="22"/>
          <w:szCs w:val="22"/>
          <w:lang w:val="en-US"/>
        </w:rPr>
        <w:t xml:space="preserve"> and </w:t>
      </w:r>
      <w:proofErr w:type="spellStart"/>
      <w:r w:rsidR="005B4CB3" w:rsidRPr="002D2EC9">
        <w:rPr>
          <w:rFonts w:ascii="Helvetica" w:hAnsi="Helvetica" w:cs="Helvetica"/>
          <w:sz w:val="22"/>
          <w:szCs w:val="22"/>
          <w:lang w:val="en-US"/>
        </w:rPr>
        <w:t>Visser</w:t>
      </w:r>
      <w:proofErr w:type="spellEnd"/>
      <w:r w:rsidR="005B4CB3" w:rsidRPr="002D2EC9">
        <w:rPr>
          <w:rFonts w:ascii="Helvetica" w:hAnsi="Helvetica" w:cs="Helvetica"/>
          <w:sz w:val="22"/>
          <w:szCs w:val="22"/>
          <w:lang w:val="en-US"/>
        </w:rPr>
        <w:t xml:space="preserve"> 2007 Figure 2. </w:t>
      </w:r>
      <w:r w:rsidR="00C24534" w:rsidRPr="002D2EC9">
        <w:rPr>
          <w:rFonts w:ascii="Helvetica" w:hAnsi="Helvetica" w:cs="Helvetica"/>
          <w:sz w:val="22"/>
          <w:szCs w:val="22"/>
          <w:lang w:val="en-US"/>
        </w:rPr>
        <w:t>For both panels</w:t>
      </w:r>
      <w:r w:rsidR="001C6E21" w:rsidRPr="002D2EC9">
        <w:rPr>
          <w:rFonts w:ascii="Helvetica" w:hAnsi="Helvetica" w:cs="Helvetica"/>
          <w:sz w:val="22"/>
          <w:szCs w:val="22"/>
          <w:lang w:val="en-US"/>
        </w:rPr>
        <w:t>, negative values along the x-</w:t>
      </w:r>
      <w:r w:rsidR="00254B05" w:rsidRPr="002D2EC9">
        <w:rPr>
          <w:rFonts w:ascii="Helvetica" w:hAnsi="Helvetica" w:cs="Helvetica"/>
          <w:sz w:val="22"/>
          <w:szCs w:val="22"/>
          <w:lang w:val="en-US"/>
        </w:rPr>
        <w:t xml:space="preserve">axis denote </w:t>
      </w:r>
      <w:r w:rsidR="001C6E21" w:rsidRPr="002D2EC9">
        <w:rPr>
          <w:rFonts w:ascii="Helvetica" w:hAnsi="Helvetica" w:cs="Helvetica"/>
          <w:sz w:val="22"/>
          <w:szCs w:val="22"/>
          <w:lang w:val="en-US"/>
        </w:rPr>
        <w:t xml:space="preserve">where </w:t>
      </w:r>
      <w:r w:rsidR="00254B05" w:rsidRPr="002D2EC9">
        <w:rPr>
          <w:rFonts w:ascii="Helvetica" w:hAnsi="Helvetica" w:cs="Helvetica"/>
          <w:sz w:val="22"/>
          <w:szCs w:val="22"/>
          <w:lang w:val="en-US"/>
        </w:rPr>
        <w:t xml:space="preserve">egg hatching </w:t>
      </w:r>
      <w:r w:rsidR="001C6E21" w:rsidRPr="002D2EC9">
        <w:rPr>
          <w:rFonts w:ascii="Helvetica" w:hAnsi="Helvetica" w:cs="Helvetica"/>
          <w:sz w:val="22"/>
          <w:szCs w:val="22"/>
          <w:lang w:val="en-US"/>
        </w:rPr>
        <w:t xml:space="preserve">occurred </w:t>
      </w:r>
      <w:r w:rsidR="001968E1" w:rsidRPr="002D2EC9">
        <w:rPr>
          <w:rFonts w:ascii="Helvetica" w:hAnsi="Helvetica" w:cs="Helvetica"/>
          <w:sz w:val="22"/>
          <w:szCs w:val="22"/>
          <w:lang w:val="en-US"/>
        </w:rPr>
        <w:t>before bud opening</w:t>
      </w:r>
      <w:r w:rsidR="002248C5" w:rsidRPr="002D2EC9">
        <w:rPr>
          <w:rFonts w:ascii="Helvetica" w:hAnsi="Helvetica" w:cs="Helvetica"/>
          <w:sz w:val="22"/>
          <w:szCs w:val="22"/>
          <w:lang w:val="en-US"/>
        </w:rPr>
        <w:t xml:space="preserve"> (i.e. time without food)</w:t>
      </w:r>
      <w:r w:rsidR="001968E1" w:rsidRPr="002D2EC9">
        <w:rPr>
          <w:rFonts w:ascii="Helvetica" w:hAnsi="Helvetica" w:cs="Helvetica"/>
          <w:sz w:val="22"/>
          <w:szCs w:val="22"/>
          <w:lang w:val="en-US"/>
        </w:rPr>
        <w:t>, whereas posi</w:t>
      </w:r>
      <w:r w:rsidR="002126AB" w:rsidRPr="002D2EC9">
        <w:rPr>
          <w:rFonts w:ascii="Helvetica" w:hAnsi="Helvetica" w:cs="Helvetica"/>
          <w:sz w:val="22"/>
          <w:szCs w:val="22"/>
          <w:lang w:val="en-US"/>
        </w:rPr>
        <w:t>ti</w:t>
      </w:r>
      <w:r w:rsidR="001968E1" w:rsidRPr="002D2EC9">
        <w:rPr>
          <w:rFonts w:ascii="Helvetica" w:hAnsi="Helvetica" w:cs="Helvetica"/>
          <w:sz w:val="22"/>
          <w:szCs w:val="22"/>
          <w:lang w:val="en-US"/>
        </w:rPr>
        <w:t>ve values indicate egg hatching occurred after bud opening</w:t>
      </w:r>
      <w:r w:rsidR="002248C5" w:rsidRPr="002D2EC9">
        <w:rPr>
          <w:rFonts w:ascii="Helvetica" w:hAnsi="Helvetica" w:cs="Helvetica"/>
          <w:sz w:val="22"/>
          <w:szCs w:val="22"/>
          <w:lang w:val="en-US"/>
        </w:rPr>
        <w:t xml:space="preserve"> (i.e. time with food)</w:t>
      </w:r>
      <w:r w:rsidR="001968E1" w:rsidRPr="002D2EC9">
        <w:rPr>
          <w:rFonts w:ascii="Helvetica" w:hAnsi="Helvetica" w:cs="Helvetica"/>
          <w:sz w:val="22"/>
          <w:szCs w:val="22"/>
          <w:lang w:val="en-US"/>
        </w:rPr>
        <w:t>.</w:t>
      </w:r>
      <w:r w:rsidR="002248C5" w:rsidRPr="002D2EC9">
        <w:rPr>
          <w:rFonts w:ascii="Helvetica" w:hAnsi="Helvetica" w:cs="Helvetica"/>
          <w:sz w:val="22"/>
          <w:szCs w:val="22"/>
          <w:lang w:val="en-US"/>
        </w:rPr>
        <w:t xml:space="preserve"> </w:t>
      </w:r>
      <w:r w:rsidR="00951D18" w:rsidRPr="002D2EC9">
        <w:rPr>
          <w:rFonts w:ascii="Helvetica" w:hAnsi="Helvetica" w:cs="Helvetica"/>
          <w:sz w:val="22"/>
          <w:szCs w:val="22"/>
          <w:lang w:val="en-US"/>
        </w:rPr>
        <w:t xml:space="preserve">While the experimental data from panel (a) shows support for the Cushing hypothesis, </w:t>
      </w:r>
      <w:r w:rsidR="00F03665" w:rsidRPr="002D2EC9">
        <w:rPr>
          <w:rFonts w:ascii="Helvetica" w:hAnsi="Helvetica" w:cs="Helvetica"/>
          <w:sz w:val="22"/>
          <w:szCs w:val="22"/>
          <w:lang w:val="en-US"/>
        </w:rPr>
        <w:t xml:space="preserve">and the ultimate mechanism in this system suggests that the pre-climate change baseline was </w:t>
      </w:r>
      <w:r w:rsidR="00B60CFC" w:rsidRPr="002D2EC9">
        <w:rPr>
          <w:rFonts w:ascii="Helvetica" w:hAnsi="Helvetica" w:cs="Helvetica"/>
          <w:sz w:val="22"/>
          <w:szCs w:val="22"/>
          <w:lang w:val="en-US"/>
        </w:rPr>
        <w:t xml:space="preserve">likely </w:t>
      </w:r>
      <w:r w:rsidR="00F03665" w:rsidRPr="002D2EC9">
        <w:rPr>
          <w:rFonts w:ascii="Helvetica" w:hAnsi="Helvetica" w:cs="Helvetica"/>
          <w:sz w:val="22"/>
          <w:szCs w:val="22"/>
          <w:lang w:val="en-US"/>
        </w:rPr>
        <w:t xml:space="preserve">synchrony (Figure 2), </w:t>
      </w:r>
      <w:r w:rsidR="00C32938" w:rsidRPr="002D2EC9">
        <w:rPr>
          <w:rFonts w:ascii="Helvetica" w:hAnsi="Helvetica" w:cs="Helvetica"/>
          <w:sz w:val="22"/>
          <w:szCs w:val="22"/>
          <w:lang w:val="en-US"/>
        </w:rPr>
        <w:t>empirical data</w:t>
      </w:r>
      <w:r w:rsidR="002F70B1" w:rsidRPr="002D2EC9">
        <w:rPr>
          <w:rFonts w:ascii="Helvetica" w:hAnsi="Helvetica" w:cs="Helvetica"/>
          <w:sz w:val="22"/>
          <w:szCs w:val="22"/>
          <w:lang w:val="en-US"/>
        </w:rPr>
        <w:t xml:space="preserve"> from</w:t>
      </w:r>
      <w:r w:rsidR="00C32938" w:rsidRPr="002D2EC9">
        <w:rPr>
          <w:rFonts w:ascii="Helvetica" w:hAnsi="Helvetica" w:cs="Helvetica"/>
          <w:sz w:val="22"/>
          <w:szCs w:val="22"/>
          <w:lang w:val="en-US"/>
        </w:rPr>
        <w:t xml:space="preserve"> </w:t>
      </w:r>
      <w:r w:rsidR="002F70B1" w:rsidRPr="002D2EC9">
        <w:rPr>
          <w:rFonts w:ascii="Helvetica" w:hAnsi="Helvetica" w:cs="Helvetica"/>
          <w:sz w:val="22"/>
          <w:szCs w:val="22"/>
          <w:lang w:val="en-US"/>
        </w:rPr>
        <w:t>a 10 year post-climate change time-series (panel (b)</w:t>
      </w:r>
      <w:r w:rsidR="00C32938" w:rsidRPr="002D2EC9">
        <w:rPr>
          <w:rFonts w:ascii="Helvetica" w:hAnsi="Helvetica" w:cs="Helvetica"/>
          <w:sz w:val="22"/>
          <w:szCs w:val="22"/>
          <w:lang w:val="en-US"/>
        </w:rPr>
        <w:t xml:space="preserve"> </w:t>
      </w:r>
      <w:r w:rsidR="00951D18" w:rsidRPr="002D2EC9">
        <w:rPr>
          <w:rFonts w:ascii="Helvetica" w:hAnsi="Helvetica" w:cs="Helvetica"/>
          <w:sz w:val="22"/>
          <w:szCs w:val="22"/>
          <w:lang w:val="en-US"/>
        </w:rPr>
        <w:t xml:space="preserve">only </w:t>
      </w:r>
      <w:r w:rsidR="002F70B1" w:rsidRPr="002D2EC9">
        <w:rPr>
          <w:rFonts w:ascii="Helvetica" w:hAnsi="Helvetica" w:cs="Helvetica"/>
          <w:sz w:val="22"/>
          <w:szCs w:val="22"/>
          <w:lang w:val="en-US"/>
        </w:rPr>
        <w:t xml:space="preserve">covers </w:t>
      </w:r>
      <w:r w:rsidR="00951D18" w:rsidRPr="002D2EC9">
        <w:rPr>
          <w:rFonts w:ascii="Helvetica" w:hAnsi="Helvetica" w:cs="Helvetica"/>
          <w:sz w:val="22"/>
          <w:szCs w:val="22"/>
          <w:lang w:val="en-US"/>
        </w:rPr>
        <w:t>a small portion of the</w:t>
      </w:r>
      <w:r w:rsidR="002F70B1" w:rsidRPr="002D2EC9">
        <w:rPr>
          <w:rFonts w:ascii="Helvetica" w:hAnsi="Helvetica" w:cs="Helvetica"/>
          <w:sz w:val="22"/>
          <w:szCs w:val="22"/>
          <w:lang w:val="en-US"/>
        </w:rPr>
        <w:t xml:space="preserve"> </w:t>
      </w:r>
      <w:r w:rsidR="00682AD1" w:rsidRPr="002D2EC9">
        <w:rPr>
          <w:rFonts w:ascii="Helvetica" w:hAnsi="Helvetica" w:cs="Helvetica"/>
          <w:sz w:val="22"/>
          <w:szCs w:val="22"/>
          <w:lang w:val="en-US"/>
        </w:rPr>
        <w:t xml:space="preserve">Cushing </w:t>
      </w:r>
      <w:r w:rsidR="002F70B1" w:rsidRPr="002D2EC9">
        <w:rPr>
          <w:rFonts w:ascii="Helvetica" w:hAnsi="Helvetica" w:cs="Helvetica"/>
          <w:sz w:val="22"/>
          <w:szCs w:val="22"/>
          <w:lang w:val="en-US"/>
        </w:rPr>
        <w:t>curve</w:t>
      </w:r>
      <w:r w:rsidR="00F03665" w:rsidRPr="002D2EC9">
        <w:rPr>
          <w:rFonts w:ascii="Helvetica" w:hAnsi="Helvetica" w:cs="Helvetica"/>
          <w:sz w:val="22"/>
          <w:szCs w:val="22"/>
          <w:lang w:val="en-US"/>
        </w:rPr>
        <w:t>.</w:t>
      </w:r>
      <w:r w:rsidR="001E6911" w:rsidRPr="002D2EC9">
        <w:rPr>
          <w:rFonts w:ascii="Helvetica" w:hAnsi="Helvetica" w:cs="Helvetica"/>
          <w:sz w:val="22"/>
          <w:szCs w:val="22"/>
          <w:lang w:val="en-US"/>
        </w:rPr>
        <w:t xml:space="preserve"> </w:t>
      </w:r>
      <w:r w:rsidR="006227E3" w:rsidRPr="002D2EC9">
        <w:rPr>
          <w:rFonts w:ascii="Helvetica" w:hAnsi="Helvetica" w:cs="Helvetica"/>
          <w:sz w:val="22"/>
          <w:szCs w:val="22"/>
          <w:lang w:val="en-US"/>
        </w:rPr>
        <w:t>This makes</w:t>
      </w:r>
      <w:r w:rsidR="00951D18" w:rsidRPr="002D2EC9">
        <w:rPr>
          <w:rFonts w:ascii="Helvetica" w:hAnsi="Helvetica" w:cs="Helvetica"/>
          <w:sz w:val="22"/>
          <w:szCs w:val="22"/>
          <w:lang w:val="en-US"/>
        </w:rPr>
        <w:t xml:space="preserve"> it difficult to de</w:t>
      </w:r>
      <w:r w:rsidR="00F03665" w:rsidRPr="002D2EC9">
        <w:rPr>
          <w:rFonts w:ascii="Helvetica" w:hAnsi="Helvetica" w:cs="Helvetica"/>
          <w:sz w:val="22"/>
          <w:szCs w:val="22"/>
          <w:lang w:val="en-US"/>
        </w:rPr>
        <w:t>fine</w:t>
      </w:r>
      <w:r w:rsidR="00951D18" w:rsidRPr="002D2EC9">
        <w:rPr>
          <w:rFonts w:ascii="Helvetica" w:hAnsi="Helvetica" w:cs="Helvetica"/>
          <w:sz w:val="22"/>
          <w:szCs w:val="22"/>
          <w:lang w:val="en-US"/>
        </w:rPr>
        <w:t xml:space="preserve"> the pre-climate change</w:t>
      </w:r>
      <w:r w:rsidR="001E6911" w:rsidRPr="002D2EC9">
        <w:rPr>
          <w:rFonts w:ascii="Helvetica" w:hAnsi="Helvetica" w:cs="Helvetica"/>
          <w:sz w:val="22"/>
          <w:szCs w:val="22"/>
          <w:lang w:val="en-US"/>
        </w:rPr>
        <w:t xml:space="preserve"> baseline</w:t>
      </w:r>
      <w:r w:rsidR="00951D18" w:rsidRPr="002D2EC9">
        <w:rPr>
          <w:rFonts w:ascii="Helvetica" w:hAnsi="Helvetica" w:cs="Helvetica"/>
          <w:sz w:val="22"/>
          <w:szCs w:val="22"/>
          <w:lang w:val="en-US"/>
        </w:rPr>
        <w:t xml:space="preserve"> and thus</w:t>
      </w:r>
      <w:r w:rsidR="001E6911" w:rsidRPr="002D2EC9">
        <w:rPr>
          <w:rFonts w:ascii="Helvetica" w:hAnsi="Helvetica" w:cs="Helvetica"/>
          <w:sz w:val="22"/>
          <w:szCs w:val="22"/>
          <w:lang w:val="en-US"/>
        </w:rPr>
        <w:t xml:space="preserve"> </w:t>
      </w:r>
      <w:r w:rsidR="0036659F" w:rsidRPr="002D2EC9">
        <w:rPr>
          <w:rFonts w:ascii="Helvetica" w:hAnsi="Helvetica" w:cs="Helvetica"/>
          <w:sz w:val="22"/>
          <w:szCs w:val="22"/>
          <w:lang w:val="en-US"/>
        </w:rPr>
        <w:t>accurate</w:t>
      </w:r>
      <w:r w:rsidR="006227E3" w:rsidRPr="002D2EC9">
        <w:rPr>
          <w:rFonts w:ascii="Helvetica" w:hAnsi="Helvetica" w:cs="Helvetica"/>
          <w:sz w:val="22"/>
          <w:szCs w:val="22"/>
          <w:lang w:val="en-US"/>
        </w:rPr>
        <w:t xml:space="preserve">ly </w:t>
      </w:r>
      <w:r w:rsidR="001E6911" w:rsidRPr="002D2EC9">
        <w:rPr>
          <w:rFonts w:ascii="Helvetica" w:hAnsi="Helvetica" w:cs="Helvetica"/>
          <w:sz w:val="22"/>
          <w:szCs w:val="22"/>
          <w:lang w:val="en-US"/>
        </w:rPr>
        <w:t xml:space="preserve">predict how the performance of </w:t>
      </w:r>
      <w:r w:rsidR="001E6911" w:rsidRPr="002D2EC9">
        <w:rPr>
          <w:rFonts w:ascii="Helvetica" w:hAnsi="Helvetica" w:cs="Helvetica"/>
          <w:i/>
          <w:sz w:val="22"/>
          <w:szCs w:val="22"/>
          <w:lang w:val="en-US"/>
        </w:rPr>
        <w:t xml:space="preserve">O. </w:t>
      </w:r>
      <w:proofErr w:type="spellStart"/>
      <w:r w:rsidR="001E6911" w:rsidRPr="002D2EC9">
        <w:rPr>
          <w:rFonts w:ascii="Helvetica" w:hAnsi="Helvetica" w:cs="Helvetica"/>
          <w:i/>
          <w:sz w:val="22"/>
          <w:szCs w:val="22"/>
          <w:lang w:val="en-US"/>
        </w:rPr>
        <w:t>brumata</w:t>
      </w:r>
      <w:proofErr w:type="spellEnd"/>
      <w:r w:rsidR="001E6911" w:rsidRPr="002D2EC9">
        <w:rPr>
          <w:rFonts w:ascii="Helvetica" w:hAnsi="Helvetica" w:cs="Helvetica"/>
          <w:sz w:val="22"/>
          <w:szCs w:val="22"/>
          <w:lang w:val="en-US"/>
        </w:rPr>
        <w:t xml:space="preserve"> will be affected by changes in </w:t>
      </w:r>
      <w:proofErr w:type="spellStart"/>
      <w:r w:rsidR="001E6911" w:rsidRPr="002D2EC9">
        <w:rPr>
          <w:rFonts w:ascii="Helvetica" w:hAnsi="Helvetica" w:cs="Helvetica"/>
          <w:sz w:val="22"/>
          <w:szCs w:val="22"/>
          <w:lang w:val="en-US"/>
        </w:rPr>
        <w:t>phenological</w:t>
      </w:r>
      <w:proofErr w:type="spellEnd"/>
      <w:r w:rsidR="001E6911" w:rsidRPr="002D2EC9">
        <w:rPr>
          <w:rFonts w:ascii="Helvetica" w:hAnsi="Helvetica" w:cs="Helvetica"/>
          <w:sz w:val="22"/>
          <w:szCs w:val="22"/>
          <w:lang w:val="en-US"/>
        </w:rPr>
        <w:t xml:space="preserve"> synchrony</w:t>
      </w:r>
      <w:r w:rsidR="003B2961" w:rsidRPr="002D2EC9">
        <w:rPr>
          <w:rFonts w:ascii="Helvetica" w:hAnsi="Helvetica" w:cs="Helvetica"/>
          <w:sz w:val="22"/>
          <w:szCs w:val="22"/>
          <w:lang w:val="en-US"/>
        </w:rPr>
        <w:t xml:space="preserve"> due to climate change (Figure 2</w:t>
      </w:r>
      <w:r w:rsidR="00951D18" w:rsidRPr="002D2EC9">
        <w:rPr>
          <w:rFonts w:ascii="Helvetica" w:hAnsi="Helvetica" w:cs="Helvetica"/>
          <w:sz w:val="22"/>
          <w:szCs w:val="22"/>
          <w:lang w:val="en-US"/>
        </w:rPr>
        <w:t>)</w:t>
      </w:r>
      <w:r w:rsidR="001E6911" w:rsidRPr="002D2EC9">
        <w:rPr>
          <w:rFonts w:ascii="Helvetica" w:hAnsi="Helvetica" w:cs="Helvetica"/>
          <w:sz w:val="22"/>
          <w:szCs w:val="22"/>
          <w:lang w:val="en-US"/>
        </w:rPr>
        <w:t>.</w:t>
      </w:r>
    </w:p>
    <w:p w14:paraId="43490767" w14:textId="77777777" w:rsidR="00951D18" w:rsidRPr="002D2EC9" w:rsidRDefault="00951D18">
      <w:pPr>
        <w:rPr>
          <w:rFonts w:ascii="Helvetica" w:hAnsi="Helvetica"/>
          <w:sz w:val="22"/>
          <w:szCs w:val="22"/>
        </w:rPr>
      </w:pPr>
      <w:r w:rsidRPr="002D2EC9">
        <w:rPr>
          <w:rFonts w:ascii="Helvetica" w:hAnsi="Helvetica"/>
          <w:sz w:val="22"/>
          <w:szCs w:val="22"/>
        </w:rPr>
        <w:br w:type="page"/>
      </w:r>
    </w:p>
    <w:p w14:paraId="1A931939" w14:textId="5205CAFC" w:rsidR="00404F39" w:rsidRPr="002D2EC9" w:rsidRDefault="006B4035" w:rsidP="00A43C7A">
      <w:pPr>
        <w:spacing w:line="480" w:lineRule="auto"/>
        <w:rPr>
          <w:rFonts w:ascii="Helvetica" w:hAnsi="Helvetica"/>
          <w:sz w:val="22"/>
          <w:szCs w:val="22"/>
        </w:rPr>
      </w:pPr>
      <w:r w:rsidRPr="002D2EC9">
        <w:rPr>
          <w:rFonts w:ascii="Helvetica" w:hAnsi="Helvetica"/>
          <w:sz w:val="22"/>
          <w:szCs w:val="22"/>
        </w:rPr>
        <w:lastRenderedPageBreak/>
        <w:t>Figure 1.</w:t>
      </w:r>
    </w:p>
    <w:p w14:paraId="183B5B94" w14:textId="02BFF62E" w:rsidR="006B4035" w:rsidRPr="002D2EC9" w:rsidRDefault="002B4C3E" w:rsidP="00A43C7A">
      <w:pPr>
        <w:spacing w:line="480" w:lineRule="auto"/>
        <w:rPr>
          <w:rFonts w:ascii="Helvetica" w:hAnsi="Helvetica"/>
          <w:sz w:val="22"/>
          <w:szCs w:val="22"/>
        </w:rPr>
      </w:pPr>
      <w:r w:rsidRPr="002D2EC9">
        <w:rPr>
          <w:rFonts w:ascii="Helvetica" w:hAnsi="Helvetica"/>
          <w:noProof/>
          <w:sz w:val="22"/>
          <w:szCs w:val="22"/>
          <w:lang w:val="en-US"/>
        </w:rPr>
        <w:drawing>
          <wp:inline distT="0" distB="0" distL="0" distR="0" wp14:anchorId="1953FE0F" wp14:editId="0E33CE16">
            <wp:extent cx="5943600" cy="4398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v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398645"/>
                    </a:xfrm>
                    <a:prstGeom prst="rect">
                      <a:avLst/>
                    </a:prstGeom>
                  </pic:spPr>
                </pic:pic>
              </a:graphicData>
            </a:graphic>
          </wp:inline>
        </w:drawing>
      </w:r>
    </w:p>
    <w:p w14:paraId="0707A257" w14:textId="77777777" w:rsidR="00785B07" w:rsidRPr="002D2EC9" w:rsidRDefault="00785B07" w:rsidP="00785B07">
      <w:pPr>
        <w:spacing w:line="480" w:lineRule="auto"/>
        <w:rPr>
          <w:ins w:id="1" w:author="Heather Kharouba" w:date="2019-03-11T17:02:00Z"/>
          <w:rFonts w:ascii="Helvetica" w:hAnsi="Helvetica"/>
          <w:sz w:val="22"/>
          <w:szCs w:val="22"/>
        </w:rPr>
        <w:sectPr w:rsidR="00785B07" w:rsidRPr="002D2EC9" w:rsidSect="004C27EA">
          <w:footerReference w:type="even" r:id="rId10"/>
          <w:footerReference w:type="default" r:id="rId11"/>
          <w:pgSz w:w="12240" w:h="15840"/>
          <w:pgMar w:top="1440" w:right="1440" w:bottom="1440" w:left="1440" w:header="709" w:footer="709" w:gutter="0"/>
          <w:lnNumType w:countBy="1" w:restart="continuous"/>
          <w:cols w:space="708"/>
          <w:docGrid w:linePitch="360"/>
        </w:sectPr>
      </w:pPr>
    </w:p>
    <w:p w14:paraId="62F24122" w14:textId="5A5C1AB0" w:rsidR="00785B07" w:rsidRPr="002D2EC9" w:rsidRDefault="00785B07" w:rsidP="00785B07">
      <w:pPr>
        <w:spacing w:line="480" w:lineRule="auto"/>
        <w:rPr>
          <w:rFonts w:ascii="Helvetica" w:hAnsi="Helvetica"/>
          <w:sz w:val="22"/>
          <w:szCs w:val="22"/>
        </w:rPr>
      </w:pPr>
      <w:r w:rsidRPr="002D2EC9">
        <w:rPr>
          <w:rFonts w:ascii="Helvetica" w:hAnsi="Helvetica"/>
          <w:sz w:val="22"/>
          <w:szCs w:val="22"/>
        </w:rPr>
        <w:lastRenderedPageBreak/>
        <w:t>Figure 2.</w:t>
      </w:r>
    </w:p>
    <w:p w14:paraId="1BE0BDFF" w14:textId="77777777" w:rsidR="00785B07" w:rsidRPr="002D2EC9" w:rsidRDefault="00785B07" w:rsidP="00785B07">
      <w:pPr>
        <w:spacing w:line="480" w:lineRule="auto"/>
        <w:rPr>
          <w:rFonts w:ascii="Helvetica" w:hAnsi="Helvetica"/>
          <w:sz w:val="22"/>
          <w:szCs w:val="22"/>
        </w:rPr>
      </w:pPr>
    </w:p>
    <w:p w14:paraId="32CA191B" w14:textId="264AD2DA" w:rsidR="00785B07" w:rsidRPr="002D2EC9" w:rsidRDefault="002503DE" w:rsidP="00785B07">
      <w:pPr>
        <w:spacing w:line="480" w:lineRule="auto"/>
        <w:rPr>
          <w:rFonts w:ascii="Helvetica" w:hAnsi="Helvetica"/>
          <w:sz w:val="22"/>
          <w:szCs w:val="22"/>
        </w:rPr>
        <w:sectPr w:rsidR="00785B07" w:rsidRPr="002D2EC9" w:rsidSect="00785B07">
          <w:pgSz w:w="15840" w:h="12240" w:orient="landscape"/>
          <w:pgMar w:top="1440" w:right="1440" w:bottom="1440" w:left="1440" w:header="709" w:footer="709" w:gutter="0"/>
          <w:lnNumType w:countBy="1" w:restart="continuous"/>
          <w:cols w:space="708"/>
          <w:docGrid w:linePitch="360"/>
        </w:sectPr>
      </w:pPr>
      <w:r w:rsidRPr="002D2EC9">
        <w:rPr>
          <w:rFonts w:ascii="Helvetica" w:hAnsi="Helvetica"/>
          <w:noProof/>
          <w:sz w:val="22"/>
          <w:szCs w:val="22"/>
          <w:lang w:val="en-US"/>
        </w:rPr>
        <w:drawing>
          <wp:inline distT="0" distB="0" distL="0" distR="0" wp14:anchorId="1F87C140" wp14:editId="3D6AA40F">
            <wp:extent cx="8229600" cy="50844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hingflow_HK.png"/>
                    <pic:cNvPicPr/>
                  </pic:nvPicPr>
                  <pic:blipFill>
                    <a:blip r:embed="rId12">
                      <a:extLst>
                        <a:ext uri="{28A0092B-C50C-407E-A947-70E740481C1C}">
                          <a14:useLocalDpi xmlns:a14="http://schemas.microsoft.com/office/drawing/2010/main" val="0"/>
                        </a:ext>
                      </a:extLst>
                    </a:blip>
                    <a:stretch>
                      <a:fillRect/>
                    </a:stretch>
                  </pic:blipFill>
                  <pic:spPr>
                    <a:xfrm>
                      <a:off x="0" y="0"/>
                      <a:ext cx="8229600" cy="5084445"/>
                    </a:xfrm>
                    <a:prstGeom prst="rect">
                      <a:avLst/>
                    </a:prstGeom>
                  </pic:spPr>
                </pic:pic>
              </a:graphicData>
            </a:graphic>
          </wp:inline>
        </w:drawing>
      </w:r>
    </w:p>
    <w:p w14:paraId="1CDB4A02" w14:textId="22531540" w:rsidR="00687053" w:rsidRPr="002D2EC9" w:rsidRDefault="00687053" w:rsidP="00A43C7A">
      <w:pPr>
        <w:spacing w:line="480" w:lineRule="auto"/>
        <w:rPr>
          <w:rFonts w:ascii="Helvetica" w:hAnsi="Helvetica"/>
          <w:sz w:val="22"/>
          <w:szCs w:val="22"/>
        </w:rPr>
      </w:pPr>
      <w:r w:rsidRPr="002D2EC9">
        <w:rPr>
          <w:rFonts w:ascii="Helvetica" w:hAnsi="Helvetica"/>
          <w:sz w:val="22"/>
          <w:szCs w:val="22"/>
        </w:rPr>
        <w:lastRenderedPageBreak/>
        <w:t xml:space="preserve">Figure </w:t>
      </w:r>
      <w:r w:rsidR="00F22F8C" w:rsidRPr="002D2EC9">
        <w:rPr>
          <w:rFonts w:ascii="Helvetica" w:hAnsi="Helvetica"/>
          <w:sz w:val="22"/>
          <w:szCs w:val="22"/>
        </w:rPr>
        <w:t>3</w:t>
      </w:r>
      <w:r w:rsidRPr="002D2EC9">
        <w:rPr>
          <w:rFonts w:ascii="Helvetica" w:hAnsi="Helvetica"/>
          <w:sz w:val="22"/>
          <w:szCs w:val="22"/>
        </w:rPr>
        <w:t>.</w:t>
      </w:r>
    </w:p>
    <w:p w14:paraId="23B2E32E" w14:textId="51DA9249" w:rsidR="00687053" w:rsidRPr="002D2EC9" w:rsidRDefault="00CD32B4" w:rsidP="00A43C7A">
      <w:pPr>
        <w:spacing w:line="480" w:lineRule="auto"/>
        <w:rPr>
          <w:rFonts w:ascii="Helvetica" w:hAnsi="Helvetica"/>
          <w:sz w:val="22"/>
          <w:szCs w:val="22"/>
        </w:rPr>
      </w:pPr>
      <w:r w:rsidRPr="002D2EC9">
        <w:rPr>
          <w:rFonts w:ascii="Helvetica" w:hAnsi="Helvetica"/>
          <w:noProof/>
          <w:sz w:val="22"/>
          <w:szCs w:val="22"/>
          <w:lang w:val="en-US"/>
        </w:rPr>
        <w:drawing>
          <wp:inline distT="0" distB="0" distL="0" distR="0" wp14:anchorId="492AD39C" wp14:editId="7705D371">
            <wp:extent cx="4072467" cy="742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_cc_HK.png"/>
                    <pic:cNvPicPr/>
                  </pic:nvPicPr>
                  <pic:blipFill>
                    <a:blip r:embed="rId13">
                      <a:extLst>
                        <a:ext uri="{28A0092B-C50C-407E-A947-70E740481C1C}">
                          <a14:useLocalDpi xmlns:a14="http://schemas.microsoft.com/office/drawing/2010/main" val="0"/>
                        </a:ext>
                      </a:extLst>
                    </a:blip>
                    <a:stretch>
                      <a:fillRect/>
                    </a:stretch>
                  </pic:blipFill>
                  <pic:spPr>
                    <a:xfrm>
                      <a:off x="0" y="0"/>
                      <a:ext cx="4072467" cy="7429500"/>
                    </a:xfrm>
                    <a:prstGeom prst="rect">
                      <a:avLst/>
                    </a:prstGeom>
                  </pic:spPr>
                </pic:pic>
              </a:graphicData>
            </a:graphic>
          </wp:inline>
        </w:drawing>
      </w:r>
    </w:p>
    <w:p w14:paraId="4ABB138A" w14:textId="77777777" w:rsidR="00F22F8C" w:rsidRPr="002D2EC9" w:rsidRDefault="00F22F8C">
      <w:pPr>
        <w:rPr>
          <w:rFonts w:ascii="Helvetica" w:hAnsi="Helvetica"/>
          <w:sz w:val="22"/>
          <w:szCs w:val="22"/>
        </w:rPr>
      </w:pPr>
      <w:r w:rsidRPr="002D2EC9">
        <w:rPr>
          <w:rFonts w:ascii="Helvetica" w:hAnsi="Helvetica"/>
          <w:sz w:val="22"/>
          <w:szCs w:val="22"/>
        </w:rPr>
        <w:br w:type="page"/>
      </w:r>
    </w:p>
    <w:p w14:paraId="265032F8" w14:textId="1B8CE7EC" w:rsidR="00687053" w:rsidRPr="002D2EC9" w:rsidRDefault="006E7321" w:rsidP="00A43C7A">
      <w:pPr>
        <w:spacing w:line="480" w:lineRule="auto"/>
        <w:rPr>
          <w:rFonts w:ascii="Helvetica" w:hAnsi="Helvetica"/>
          <w:sz w:val="22"/>
          <w:szCs w:val="22"/>
        </w:rPr>
      </w:pPr>
      <w:r w:rsidRPr="002D2EC9">
        <w:rPr>
          <w:rFonts w:ascii="Helvetica" w:hAnsi="Helvetica"/>
          <w:sz w:val="22"/>
          <w:szCs w:val="22"/>
        </w:rPr>
        <w:lastRenderedPageBreak/>
        <w:t>Figure 4.</w:t>
      </w:r>
    </w:p>
    <w:p w14:paraId="2E333697" w14:textId="40ABE4A1" w:rsidR="00687053" w:rsidRPr="002D2EC9" w:rsidRDefault="00A55589" w:rsidP="00A43C7A">
      <w:pPr>
        <w:spacing w:line="480" w:lineRule="auto"/>
        <w:rPr>
          <w:rFonts w:ascii="Helvetica" w:hAnsi="Helvetica"/>
          <w:sz w:val="22"/>
          <w:szCs w:val="22"/>
        </w:rPr>
      </w:pPr>
      <w:r w:rsidRPr="002D2EC9">
        <w:rPr>
          <w:rFonts w:ascii="Helvetica" w:hAnsi="Helvetica"/>
          <w:noProof/>
          <w:sz w:val="22"/>
          <w:szCs w:val="22"/>
          <w:lang w:val="en-US"/>
        </w:rPr>
        <w:drawing>
          <wp:inline distT="0" distB="0" distL="0" distR="0" wp14:anchorId="1D6EBEF8" wp14:editId="55A8A9AC">
            <wp:extent cx="5943600" cy="70580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v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058025"/>
                    </a:xfrm>
                    <a:prstGeom prst="rect">
                      <a:avLst/>
                    </a:prstGeom>
                  </pic:spPr>
                </pic:pic>
              </a:graphicData>
            </a:graphic>
          </wp:inline>
        </w:drawing>
      </w:r>
    </w:p>
    <w:p w14:paraId="50950D8B" w14:textId="55E36BAF" w:rsidR="00834F6A" w:rsidRPr="002D2EC9" w:rsidRDefault="00834F6A" w:rsidP="00A43C7A">
      <w:pPr>
        <w:spacing w:line="480" w:lineRule="auto"/>
        <w:rPr>
          <w:rFonts w:ascii="Helvetica" w:hAnsi="Helvetica"/>
          <w:sz w:val="22"/>
          <w:szCs w:val="22"/>
        </w:rPr>
      </w:pPr>
      <w:r w:rsidRPr="002D2EC9">
        <w:rPr>
          <w:rFonts w:ascii="Helvetica" w:hAnsi="Helvetica"/>
          <w:sz w:val="22"/>
          <w:szCs w:val="22"/>
        </w:rPr>
        <w:br w:type="page"/>
      </w:r>
    </w:p>
    <w:p w14:paraId="7B5E22CE" w14:textId="77777777" w:rsidR="00834F6A" w:rsidRPr="002D2EC9" w:rsidRDefault="00834F6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lastRenderedPageBreak/>
        <w:t>Appendix</w:t>
      </w:r>
    </w:p>
    <w:p w14:paraId="656A2136" w14:textId="77777777" w:rsidR="00834F6A" w:rsidRPr="002D2EC9" w:rsidRDefault="00834F6A" w:rsidP="00A43C7A">
      <w:pPr>
        <w:pStyle w:val="CommentText"/>
        <w:spacing w:line="480" w:lineRule="auto"/>
        <w:rPr>
          <w:rFonts w:ascii="Helvetica" w:hAnsi="Helvetica" w:cs="Helvetica"/>
          <w:i/>
          <w:sz w:val="22"/>
          <w:szCs w:val="22"/>
          <w:lang w:val="en-US"/>
        </w:rPr>
      </w:pPr>
      <w:r w:rsidRPr="002D2EC9">
        <w:rPr>
          <w:rFonts w:ascii="Helvetica" w:hAnsi="Helvetica" w:cs="Helvetica"/>
          <w:i/>
          <w:sz w:val="22"/>
          <w:szCs w:val="22"/>
          <w:lang w:val="en-US"/>
        </w:rPr>
        <w:t>Literature search</w:t>
      </w:r>
    </w:p>
    <w:p w14:paraId="28AE016E" w14:textId="4C648F2E" w:rsidR="00BB78E3" w:rsidRPr="002D2EC9" w:rsidRDefault="00834F6A" w:rsidP="00C67185">
      <w:pPr>
        <w:pStyle w:val="CommentText"/>
        <w:spacing w:line="480" w:lineRule="auto"/>
        <w:ind w:firstLine="720"/>
        <w:rPr>
          <w:rFonts w:ascii="Helvetica" w:hAnsi="Helvetica" w:cs="Times New Roman"/>
          <w:color w:val="000000" w:themeColor="text1"/>
          <w:sz w:val="22"/>
          <w:szCs w:val="22"/>
        </w:rPr>
      </w:pPr>
      <w:r w:rsidRPr="002D2EC9">
        <w:rPr>
          <w:rFonts w:ascii="Helvetica" w:hAnsi="Helvetica" w:cs="Helvetica"/>
          <w:sz w:val="22"/>
          <w:szCs w:val="22"/>
          <w:lang w:val="en-US"/>
        </w:rPr>
        <w:t xml:space="preserve">We located papers relating </w:t>
      </w:r>
      <w:proofErr w:type="spellStart"/>
      <w:r w:rsidRPr="002D2EC9">
        <w:rPr>
          <w:rFonts w:ascii="Helvetica" w:hAnsi="Helvetica" w:cs="Helvetica"/>
          <w:sz w:val="22"/>
          <w:szCs w:val="22"/>
          <w:lang w:val="en-US"/>
        </w:rPr>
        <w:t>phenological</w:t>
      </w:r>
      <w:proofErr w:type="spellEnd"/>
      <w:r w:rsidRPr="002D2EC9">
        <w:rPr>
          <w:rFonts w:ascii="Helvetica" w:hAnsi="Helvetica" w:cs="Helvetica"/>
          <w:sz w:val="22"/>
          <w:szCs w:val="22"/>
          <w:lang w:val="en-US"/>
        </w:rPr>
        <w:t xml:space="preserve"> data from trophic interactions to </w:t>
      </w:r>
      <w:r w:rsidR="00C30CC2" w:rsidRPr="002D2EC9">
        <w:rPr>
          <w:rFonts w:ascii="Helvetica" w:hAnsi="Helvetica" w:cs="Helvetica"/>
          <w:sz w:val="22"/>
          <w:szCs w:val="22"/>
          <w:lang w:val="en-US"/>
        </w:rPr>
        <w:t xml:space="preserve">fitness and/or </w:t>
      </w:r>
      <w:r w:rsidRPr="002D2EC9">
        <w:rPr>
          <w:rFonts w:ascii="Helvetica" w:hAnsi="Helvetica" w:cs="Helvetica"/>
          <w:sz w:val="22"/>
          <w:szCs w:val="22"/>
          <w:lang w:val="en-US"/>
        </w:rPr>
        <w:t xml:space="preserve">performance of the consumer and/or the resource by conducting keyword searches in ISI Web of Science published up to June 2017. Keywords included </w:t>
      </w:r>
      <w:proofErr w:type="spellStart"/>
      <w:r w:rsidRPr="002D2EC9">
        <w:rPr>
          <w:rFonts w:ascii="Helvetica" w:hAnsi="Helvetica" w:cs="Helvetica"/>
          <w:sz w:val="22"/>
          <w:szCs w:val="22"/>
          <w:lang w:val="en-US"/>
        </w:rPr>
        <w:t>phenolog</w:t>
      </w:r>
      <w:proofErr w:type="spellEnd"/>
      <w:r w:rsidRPr="002D2EC9">
        <w:rPr>
          <w:rFonts w:ascii="Helvetica" w:hAnsi="Helvetica" w:cs="Helvetica"/>
          <w:sz w:val="22"/>
          <w:szCs w:val="22"/>
          <w:lang w:val="en-US"/>
        </w:rPr>
        <w:t>* AND</w:t>
      </w:r>
      <w:r w:rsidRPr="002D2EC9">
        <w:rPr>
          <w:rFonts w:ascii="Helvetica" w:hAnsi="Helvetica" w:cs="Times New Roman"/>
          <w:sz w:val="22"/>
          <w:szCs w:val="22"/>
          <w:lang w:val="en-US"/>
        </w:rPr>
        <w:t xml:space="preserve"> mismatch* OR </w:t>
      </w:r>
      <w:proofErr w:type="spellStart"/>
      <w:r w:rsidRPr="002D2EC9">
        <w:rPr>
          <w:rFonts w:ascii="Helvetica" w:hAnsi="Helvetica" w:cs="Times New Roman"/>
          <w:sz w:val="22"/>
          <w:szCs w:val="22"/>
          <w:lang w:val="en-US"/>
        </w:rPr>
        <w:t>synchron</w:t>
      </w:r>
      <w:proofErr w:type="spellEnd"/>
      <w:r w:rsidRPr="002D2EC9">
        <w:rPr>
          <w:rFonts w:ascii="Helvetica" w:hAnsi="Helvetica" w:cs="Times New Roman"/>
          <w:sz w:val="22"/>
          <w:szCs w:val="22"/>
          <w:lang w:val="en-US"/>
        </w:rPr>
        <w:t xml:space="preserve">* AND interact* AND (fitness* OR performance*). </w:t>
      </w:r>
      <w:r w:rsidR="005228FE" w:rsidRPr="002D2EC9">
        <w:rPr>
          <w:rFonts w:ascii="Helvetica" w:hAnsi="Helvetica" w:cs="Times New Roman"/>
          <w:sz w:val="22"/>
          <w:szCs w:val="22"/>
          <w:lang w:val="en-US"/>
        </w:rPr>
        <w:t>Our initial search netted 2906 papers so we further refined our search by excluding categories that included engineering</w:t>
      </w:r>
      <w:r w:rsidR="00B52078" w:rsidRPr="002D2EC9">
        <w:rPr>
          <w:rFonts w:ascii="Helvetica" w:hAnsi="Helvetica" w:cs="Times New Roman"/>
          <w:sz w:val="22"/>
          <w:szCs w:val="22"/>
          <w:lang w:val="en-US"/>
        </w:rPr>
        <w:t xml:space="preserve"> and</w:t>
      </w:r>
      <w:r w:rsidR="005228FE" w:rsidRPr="002D2EC9">
        <w:rPr>
          <w:rFonts w:ascii="Helvetica" w:hAnsi="Helvetica" w:cs="Times New Roman"/>
          <w:sz w:val="22"/>
          <w:szCs w:val="22"/>
          <w:lang w:val="en-US"/>
        </w:rPr>
        <w:t xml:space="preserve"> computer science. This resulted in 393 papers. From these, w</w:t>
      </w:r>
      <w:r w:rsidR="00043794" w:rsidRPr="002D2EC9">
        <w:rPr>
          <w:rFonts w:ascii="Helvetica" w:hAnsi="Helvetica" w:cs="Times New Roman"/>
          <w:sz w:val="22"/>
          <w:szCs w:val="22"/>
          <w:lang w:val="en-US"/>
        </w:rPr>
        <w:t>e focused on observational studies</w:t>
      </w:r>
      <w:r w:rsidR="005228FE" w:rsidRPr="002D2EC9">
        <w:rPr>
          <w:rFonts w:ascii="Helvetica" w:hAnsi="Helvetica" w:cs="Times New Roman"/>
          <w:sz w:val="22"/>
          <w:szCs w:val="22"/>
          <w:lang w:val="en-US"/>
        </w:rPr>
        <w:t xml:space="preserve"> and</w:t>
      </w:r>
      <w:r w:rsidRPr="002D2EC9">
        <w:rPr>
          <w:rFonts w:ascii="Helvetica" w:hAnsi="Helvetica" w:cs="Times New Roman"/>
          <w:sz w:val="22"/>
          <w:szCs w:val="22"/>
        </w:rPr>
        <w:t xml:space="preserve"> excluded </w:t>
      </w:r>
      <w:r w:rsidR="005228FE" w:rsidRPr="002D2EC9">
        <w:rPr>
          <w:rFonts w:ascii="Helvetica" w:hAnsi="Helvetica" w:cs="Times New Roman"/>
          <w:sz w:val="22"/>
          <w:szCs w:val="22"/>
        </w:rPr>
        <w:t xml:space="preserve">studies </w:t>
      </w:r>
      <w:r w:rsidRPr="002D2EC9">
        <w:rPr>
          <w:rFonts w:ascii="Helvetica" w:hAnsi="Helvetica" w:cs="Times New Roman"/>
          <w:sz w:val="22"/>
          <w:szCs w:val="22"/>
        </w:rPr>
        <w:t>if they did not</w:t>
      </w:r>
      <w:r w:rsidR="00043794" w:rsidRPr="002D2EC9">
        <w:rPr>
          <w:rFonts w:ascii="Helvetica" w:hAnsi="Helvetica" w:cs="Times New Roman"/>
          <w:sz w:val="22"/>
          <w:szCs w:val="22"/>
        </w:rPr>
        <w:t>: (1)</w:t>
      </w:r>
      <w:r w:rsidRPr="002D2EC9">
        <w:rPr>
          <w:rFonts w:ascii="Helvetica" w:hAnsi="Helvetica" w:cs="Times New Roman"/>
          <w:sz w:val="22"/>
          <w:szCs w:val="22"/>
        </w:rPr>
        <w:t xml:space="preserve"> measure phenology directly (e.g. used derived measures of phenology, such as NDVI</w:t>
      </w:r>
      <w:r w:rsidR="00043794" w:rsidRPr="002D2EC9">
        <w:rPr>
          <w:rFonts w:ascii="Helvetica" w:hAnsi="Helvetica" w:cs="Times New Roman"/>
          <w:sz w:val="22"/>
          <w:szCs w:val="22"/>
        </w:rPr>
        <w:t xml:space="preserve"> or spring temperature</w:t>
      </w:r>
      <w:r w:rsidRPr="002D2EC9">
        <w:rPr>
          <w:rFonts w:ascii="Helvetica" w:hAnsi="Helvetica" w:cs="Times New Roman"/>
          <w:sz w:val="22"/>
          <w:szCs w:val="22"/>
        </w:rPr>
        <w:t>)</w:t>
      </w:r>
      <w:r w:rsidR="0090689B" w:rsidRPr="002D2EC9">
        <w:rPr>
          <w:rFonts w:ascii="Helvetica" w:hAnsi="Helvetica" w:cs="Times New Roman"/>
          <w:sz w:val="22"/>
          <w:szCs w:val="22"/>
        </w:rPr>
        <w:t>; (</w:t>
      </w:r>
      <w:r w:rsidR="00043794" w:rsidRPr="002D2EC9">
        <w:rPr>
          <w:rFonts w:ascii="Helvetica" w:hAnsi="Helvetica" w:cs="Times New Roman"/>
          <w:sz w:val="22"/>
          <w:szCs w:val="22"/>
        </w:rPr>
        <w:t>2</w:t>
      </w:r>
      <w:r w:rsidR="0090689B" w:rsidRPr="002D2EC9">
        <w:rPr>
          <w:rFonts w:ascii="Helvetica" w:hAnsi="Helvetica" w:cs="Times New Roman"/>
          <w:sz w:val="22"/>
          <w:szCs w:val="22"/>
        </w:rPr>
        <w:t xml:space="preserve">) measure phenology of </w:t>
      </w:r>
      <w:r w:rsidR="00D1063A" w:rsidRPr="002D2EC9">
        <w:rPr>
          <w:rFonts w:ascii="Helvetica" w:hAnsi="Helvetica" w:cs="Times New Roman"/>
          <w:sz w:val="22"/>
          <w:szCs w:val="22"/>
        </w:rPr>
        <w:t xml:space="preserve">at least </w:t>
      </w:r>
      <w:r w:rsidR="0090689B" w:rsidRPr="002D2EC9">
        <w:rPr>
          <w:rFonts w:ascii="Helvetica" w:hAnsi="Helvetica" w:cs="Times New Roman"/>
          <w:sz w:val="22"/>
          <w:szCs w:val="22"/>
        </w:rPr>
        <w:t>one of the species</w:t>
      </w:r>
      <w:r w:rsidR="00043794" w:rsidRPr="002D2EC9">
        <w:rPr>
          <w:rFonts w:ascii="Helvetica" w:hAnsi="Helvetica" w:cs="Times New Roman"/>
          <w:sz w:val="22"/>
          <w:szCs w:val="22"/>
        </w:rPr>
        <w:t xml:space="preserve">; (3) quantitatively link consumer </w:t>
      </w:r>
      <w:r w:rsidR="00B52078" w:rsidRPr="002D2EC9">
        <w:rPr>
          <w:rFonts w:ascii="Helvetica" w:hAnsi="Helvetica" w:cs="Times New Roman"/>
          <w:sz w:val="22"/>
          <w:szCs w:val="22"/>
        </w:rPr>
        <w:t xml:space="preserve">fitness or </w:t>
      </w:r>
      <w:r w:rsidR="00043794" w:rsidRPr="002D2EC9">
        <w:rPr>
          <w:rFonts w:ascii="Helvetica" w:hAnsi="Helvetica" w:cs="Times New Roman"/>
          <w:sz w:val="22"/>
          <w:szCs w:val="22"/>
        </w:rPr>
        <w:t>performance to the relative timing between consumer and resource</w:t>
      </w:r>
      <w:r w:rsidR="00D30C32" w:rsidRPr="002D2EC9">
        <w:rPr>
          <w:rFonts w:ascii="Helvetica" w:hAnsi="Helvetica" w:cs="Times New Roman"/>
          <w:sz w:val="22"/>
          <w:szCs w:val="22"/>
        </w:rPr>
        <w:t>; and (4) explicitly state that the two species interacted (e.g. specifying type of interaction)</w:t>
      </w:r>
      <w:r w:rsidR="0090689B" w:rsidRPr="002D2EC9">
        <w:rPr>
          <w:rFonts w:ascii="Helvetica" w:hAnsi="Helvetica" w:cs="Times New Roman"/>
          <w:sz w:val="22"/>
          <w:szCs w:val="22"/>
        </w:rPr>
        <w:t>.</w:t>
      </w:r>
      <w:r w:rsidR="00D30C32" w:rsidRPr="002D2EC9">
        <w:rPr>
          <w:rFonts w:ascii="Helvetica" w:hAnsi="Helvetica" w:cs="Times New Roman"/>
          <w:sz w:val="22"/>
          <w:szCs w:val="22"/>
        </w:rPr>
        <w:t xml:space="preserve"> Estimates of consumer fitness or performance (i.e., growth or development) had to be direct estimates (e.g. we did not include studies that used diet proportions to measure consumer performance) and included a range of proxies, for example, growth, survival, abundance.</w:t>
      </w:r>
      <w:r w:rsidR="00E12D4E" w:rsidRPr="002D2EC9">
        <w:rPr>
          <w:rFonts w:ascii="Helvetica" w:hAnsi="Helvetica" w:cs="Times New Roman"/>
          <w:sz w:val="22"/>
          <w:szCs w:val="22"/>
        </w:rPr>
        <w:t xml:space="preserve"> </w:t>
      </w:r>
      <w:r w:rsidR="00E12D4E" w:rsidRPr="002D2EC9">
        <w:rPr>
          <w:rFonts w:ascii="Helvetica" w:hAnsi="Helvetica" w:cs="Times New Roman"/>
          <w:color w:val="000000" w:themeColor="text1"/>
          <w:sz w:val="22"/>
          <w:szCs w:val="22"/>
        </w:rPr>
        <w:t xml:space="preserve">To ensure a reasonable sample size and to include studies across different major biomes, we included interactions that were resolved to the </w:t>
      </w:r>
      <w:r w:rsidR="0055171D" w:rsidRPr="002D2EC9">
        <w:rPr>
          <w:rFonts w:ascii="Helvetica" w:hAnsi="Helvetica" w:cs="Times New Roman"/>
          <w:color w:val="000000" w:themeColor="text1"/>
          <w:sz w:val="22"/>
          <w:szCs w:val="22"/>
        </w:rPr>
        <w:t>family</w:t>
      </w:r>
      <w:r w:rsidR="00E12D4E" w:rsidRPr="002D2EC9">
        <w:rPr>
          <w:rFonts w:ascii="Helvetica" w:hAnsi="Helvetica" w:cs="Times New Roman"/>
          <w:color w:val="000000" w:themeColor="text1"/>
          <w:sz w:val="22"/>
          <w:szCs w:val="22"/>
        </w:rPr>
        <w:t>-level and below.</w:t>
      </w:r>
      <w:r w:rsidR="00D3404B" w:rsidRPr="002D2EC9">
        <w:rPr>
          <w:rFonts w:ascii="Helvetica" w:hAnsi="Helvetica" w:cs="Times New Roman"/>
          <w:color w:val="000000" w:themeColor="text1"/>
          <w:sz w:val="22"/>
          <w:szCs w:val="22"/>
        </w:rPr>
        <w:t xml:space="preserve"> To reduce redundancy within systems, we only kept studies that were unique across pairs-location-year combinations. </w:t>
      </w:r>
      <w:r w:rsidR="007120E9" w:rsidRPr="002D2EC9">
        <w:rPr>
          <w:rFonts w:ascii="Helvetica" w:hAnsi="Helvetica" w:cs="Times New Roman"/>
          <w:color w:val="000000" w:themeColor="text1"/>
          <w:sz w:val="22"/>
          <w:szCs w:val="22"/>
        </w:rPr>
        <w:t xml:space="preserve"> </w:t>
      </w:r>
      <w:r w:rsidR="006A19CA" w:rsidRPr="002D2EC9">
        <w:rPr>
          <w:rFonts w:ascii="Helvetica" w:hAnsi="Helvetica" w:cs="Times New Roman"/>
          <w:color w:val="000000" w:themeColor="text1"/>
          <w:sz w:val="22"/>
          <w:szCs w:val="22"/>
        </w:rPr>
        <w:t xml:space="preserve">If more than one measure of </w:t>
      </w:r>
      <w:r w:rsidR="00BB78E3" w:rsidRPr="002D2EC9">
        <w:rPr>
          <w:rFonts w:ascii="Helvetica" w:hAnsi="Helvetica" w:cs="Times New Roman"/>
          <w:color w:val="000000" w:themeColor="text1"/>
          <w:sz w:val="22"/>
          <w:szCs w:val="22"/>
        </w:rPr>
        <w:t xml:space="preserve">phenology </w:t>
      </w:r>
      <w:r w:rsidR="006A19CA" w:rsidRPr="002D2EC9">
        <w:rPr>
          <w:rFonts w:ascii="Helvetica" w:hAnsi="Helvetica" w:cs="Times New Roman"/>
          <w:color w:val="000000" w:themeColor="text1"/>
          <w:sz w:val="22"/>
          <w:szCs w:val="22"/>
        </w:rPr>
        <w:t>was included, we chose the one</w:t>
      </w:r>
      <w:r w:rsidR="00BB78E3" w:rsidRPr="002D2EC9">
        <w:rPr>
          <w:rFonts w:ascii="Helvetica" w:hAnsi="Helvetica" w:cs="Times New Roman"/>
          <w:color w:val="000000" w:themeColor="text1"/>
          <w:sz w:val="22"/>
          <w:szCs w:val="22"/>
        </w:rPr>
        <w:t xml:space="preserve"> used by the authors to calculate mismatch</w:t>
      </w:r>
      <w:r w:rsidR="008F6433" w:rsidRPr="002D2EC9">
        <w:rPr>
          <w:rFonts w:ascii="Helvetica" w:hAnsi="Helvetica" w:cs="Times New Roman"/>
          <w:color w:val="000000" w:themeColor="text1"/>
          <w:sz w:val="22"/>
          <w:szCs w:val="22"/>
        </w:rPr>
        <w:t xml:space="preserve"> and examine its impact on performance</w:t>
      </w:r>
      <w:r w:rsidR="00BB78E3" w:rsidRPr="002D2EC9">
        <w:rPr>
          <w:rFonts w:ascii="Helvetica" w:hAnsi="Helvetica" w:cs="Times New Roman"/>
          <w:color w:val="000000" w:themeColor="text1"/>
          <w:sz w:val="22"/>
          <w:szCs w:val="22"/>
        </w:rPr>
        <w:t>.</w:t>
      </w:r>
    </w:p>
    <w:p w14:paraId="423391EF" w14:textId="0B107F59" w:rsidR="005E5876" w:rsidRPr="002D2EC9" w:rsidRDefault="005E5876" w:rsidP="00211CEB">
      <w:pPr>
        <w:pStyle w:val="CommentText"/>
        <w:spacing w:line="480" w:lineRule="auto"/>
        <w:ind w:firstLine="720"/>
        <w:rPr>
          <w:rFonts w:ascii="Helvetica" w:hAnsi="Helvetica"/>
          <w:sz w:val="22"/>
          <w:szCs w:val="22"/>
        </w:rPr>
      </w:pPr>
      <w:r w:rsidRPr="002D2EC9">
        <w:rPr>
          <w:rFonts w:ascii="Helvetica" w:hAnsi="Helvetica"/>
          <w:sz w:val="22"/>
          <w:szCs w:val="22"/>
        </w:rPr>
        <w:t xml:space="preserve">Our final review included 43 studies with 46 pair-wise species interactions (3 studies had 2 interactions). </w:t>
      </w:r>
      <w:r w:rsidRPr="002D2EC9">
        <w:rPr>
          <w:rFonts w:ascii="Helvetica" w:hAnsi="Helvetica" w:cs="Helvetica"/>
          <w:sz w:val="22"/>
          <w:szCs w:val="22"/>
          <w:lang w:val="en-US"/>
        </w:rPr>
        <w:t>These studies encompassed terrestrial, marine and freshwater ecosystems as well as a large latitudinal gradient.</w:t>
      </w:r>
    </w:p>
    <w:p w14:paraId="353BF18B" w14:textId="77777777" w:rsidR="006776E0" w:rsidRPr="002D2EC9" w:rsidRDefault="006776E0" w:rsidP="006776E0">
      <w:pPr>
        <w:pStyle w:val="CommentText"/>
        <w:spacing w:line="480" w:lineRule="auto"/>
        <w:rPr>
          <w:rFonts w:ascii="Helvetica" w:hAnsi="Helvetica" w:cs="Times New Roman"/>
          <w:color w:val="000000" w:themeColor="text1"/>
          <w:sz w:val="22"/>
          <w:szCs w:val="22"/>
        </w:rPr>
      </w:pPr>
    </w:p>
    <w:p w14:paraId="1DD00833" w14:textId="402C03BD" w:rsidR="006776E0" w:rsidRPr="002D2EC9" w:rsidRDefault="006776E0" w:rsidP="006776E0">
      <w:pPr>
        <w:pStyle w:val="CommentText"/>
        <w:spacing w:line="480" w:lineRule="auto"/>
        <w:rPr>
          <w:rFonts w:ascii="Helvetica" w:hAnsi="Helvetica" w:cs="Times New Roman"/>
          <w:i/>
          <w:color w:val="000000" w:themeColor="text1"/>
          <w:sz w:val="22"/>
          <w:szCs w:val="22"/>
        </w:rPr>
      </w:pPr>
      <w:r w:rsidRPr="002D2EC9">
        <w:rPr>
          <w:rFonts w:ascii="Helvetica" w:hAnsi="Helvetica" w:cs="Times New Roman"/>
          <w:i/>
          <w:color w:val="000000" w:themeColor="text1"/>
          <w:sz w:val="22"/>
          <w:szCs w:val="22"/>
        </w:rPr>
        <w:lastRenderedPageBreak/>
        <w:t>Summary of studies</w:t>
      </w:r>
      <w:r w:rsidR="00C819DB" w:rsidRPr="002D2EC9">
        <w:rPr>
          <w:rFonts w:ascii="Helvetica" w:hAnsi="Helvetica" w:cs="Times New Roman"/>
          <w:i/>
          <w:color w:val="000000" w:themeColor="text1"/>
          <w:sz w:val="22"/>
          <w:szCs w:val="22"/>
        </w:rPr>
        <w:t xml:space="preserve"> and interactions</w:t>
      </w:r>
    </w:p>
    <w:p w14:paraId="3C19213D" w14:textId="019D04EB" w:rsidR="00684BB0" w:rsidRPr="002D2EC9" w:rsidRDefault="006776E0" w:rsidP="00684BB0">
      <w:pPr>
        <w:pStyle w:val="CommentText"/>
        <w:spacing w:line="480" w:lineRule="auto"/>
        <w:ind w:firstLine="720"/>
        <w:rPr>
          <w:rFonts w:ascii="Helvetica" w:hAnsi="Helvetica" w:cs="Times New Roman"/>
          <w:color w:val="000000" w:themeColor="text1"/>
          <w:sz w:val="22"/>
          <w:szCs w:val="22"/>
        </w:rPr>
      </w:pPr>
      <w:r w:rsidRPr="002D2EC9">
        <w:rPr>
          <w:rFonts w:ascii="Helvetica" w:hAnsi="Helvetica" w:cs="Helvetica"/>
          <w:sz w:val="22"/>
          <w:szCs w:val="22"/>
          <w:lang w:val="en-US"/>
        </w:rPr>
        <w:t>We classified studies as ‘climate change’ o</w:t>
      </w:r>
      <w:r w:rsidR="00B8040D" w:rsidRPr="002D2EC9">
        <w:rPr>
          <w:rFonts w:ascii="Helvetica" w:hAnsi="Helvetica" w:cs="Helvetica"/>
          <w:sz w:val="22"/>
          <w:szCs w:val="22"/>
          <w:lang w:val="en-US"/>
        </w:rPr>
        <w:t>r</w:t>
      </w:r>
      <w:r w:rsidRPr="002D2EC9">
        <w:rPr>
          <w:rFonts w:ascii="Helvetica" w:hAnsi="Helvetica" w:cs="Helvetica"/>
          <w:sz w:val="22"/>
          <w:szCs w:val="22"/>
          <w:lang w:val="en-US"/>
        </w:rPr>
        <w:t xml:space="preserve"> </w:t>
      </w:r>
      <w:r w:rsidR="00B8040D" w:rsidRPr="002D2EC9">
        <w:rPr>
          <w:rFonts w:ascii="Helvetica" w:hAnsi="Helvetica" w:cs="Helvetica"/>
          <w:sz w:val="22"/>
          <w:szCs w:val="22"/>
          <w:lang w:val="en-US"/>
        </w:rPr>
        <w:t>‘</w:t>
      </w:r>
      <w:r w:rsidRPr="002D2EC9">
        <w:rPr>
          <w:rFonts w:ascii="Helvetica" w:hAnsi="Helvetica" w:cs="Helvetica"/>
          <w:sz w:val="22"/>
          <w:szCs w:val="22"/>
          <w:lang w:val="en-US"/>
        </w:rPr>
        <w:t>fundamental</w:t>
      </w:r>
      <w:r w:rsidR="00B8040D" w:rsidRPr="002D2EC9">
        <w:rPr>
          <w:rFonts w:ascii="Helvetica" w:hAnsi="Helvetica" w:cs="Helvetica"/>
          <w:sz w:val="22"/>
          <w:szCs w:val="22"/>
          <w:lang w:val="en-US"/>
        </w:rPr>
        <w:t>’</w:t>
      </w:r>
      <w:r w:rsidRPr="002D2EC9">
        <w:rPr>
          <w:rFonts w:ascii="Helvetica" w:hAnsi="Helvetica" w:cs="Helvetica"/>
          <w:sz w:val="22"/>
          <w:szCs w:val="22"/>
          <w:lang w:val="en-US"/>
        </w:rPr>
        <w:t xml:space="preserve"> depending on whether they mentioned climate change in the abstract or in the introduction of the paper. </w:t>
      </w:r>
      <w:r w:rsidR="009D3175" w:rsidRPr="002D2EC9">
        <w:rPr>
          <w:rFonts w:ascii="Helvetica" w:hAnsi="Helvetica" w:cs="Helvetica"/>
          <w:sz w:val="22"/>
          <w:szCs w:val="22"/>
          <w:lang w:val="en-US"/>
        </w:rPr>
        <w:t xml:space="preserve">Based on the type of data collected for the consumer and resource, we classified these studies as life history </w:t>
      </w:r>
      <w:r w:rsidR="001616E7" w:rsidRPr="002D2EC9">
        <w:rPr>
          <w:rFonts w:ascii="Helvetica" w:hAnsi="Helvetica" w:cs="Helvetica"/>
          <w:sz w:val="22"/>
          <w:szCs w:val="22"/>
          <w:lang w:val="en-US"/>
        </w:rPr>
        <w:t>(</w:t>
      </w:r>
      <w:r w:rsidR="001616E7" w:rsidRPr="002D2EC9">
        <w:rPr>
          <w:rFonts w:ascii="Helvetica" w:hAnsi="Helvetica"/>
          <w:sz w:val="22"/>
          <w:szCs w:val="22"/>
        </w:rPr>
        <w:t xml:space="preserve">i.e. one that collected data at the individual level) </w:t>
      </w:r>
      <w:r w:rsidR="009D3175" w:rsidRPr="002D2EC9">
        <w:rPr>
          <w:rFonts w:ascii="Helvetica" w:hAnsi="Helvetica" w:cs="Helvetica"/>
          <w:sz w:val="22"/>
          <w:szCs w:val="22"/>
          <w:lang w:val="en-US"/>
        </w:rPr>
        <w:t xml:space="preserve">or food web-based </w:t>
      </w:r>
      <w:r w:rsidR="001616E7" w:rsidRPr="002D2EC9">
        <w:rPr>
          <w:rFonts w:ascii="Helvetica" w:hAnsi="Helvetica" w:cs="Helvetica"/>
          <w:sz w:val="22"/>
          <w:szCs w:val="22"/>
          <w:lang w:val="en-US"/>
        </w:rPr>
        <w:t>(</w:t>
      </w:r>
      <w:r w:rsidR="001616E7" w:rsidRPr="002D2EC9">
        <w:rPr>
          <w:rFonts w:ascii="Helvetica" w:hAnsi="Helvetica"/>
          <w:sz w:val="22"/>
          <w:szCs w:val="22"/>
        </w:rPr>
        <w:t>i.e. one that collected data at the population or community (i.e., across species)</w:t>
      </w:r>
      <w:r w:rsidR="009D3175" w:rsidRPr="002D2EC9">
        <w:rPr>
          <w:rFonts w:ascii="Helvetica" w:hAnsi="Helvetica" w:cs="Helvetica"/>
          <w:sz w:val="22"/>
          <w:szCs w:val="22"/>
          <w:lang w:val="en-US"/>
        </w:rPr>
        <w:t xml:space="preserve">). </w:t>
      </w:r>
      <w:r w:rsidR="00684BB0" w:rsidRPr="002D2EC9">
        <w:rPr>
          <w:rFonts w:ascii="Helvetica" w:hAnsi="Helvetica" w:cs="Times New Roman"/>
          <w:color w:val="000000" w:themeColor="text1"/>
          <w:sz w:val="22"/>
          <w:szCs w:val="22"/>
        </w:rPr>
        <w:t>To determine</w:t>
      </w:r>
      <w:r w:rsidR="00AC0B3B" w:rsidRPr="002D2EC9">
        <w:rPr>
          <w:rFonts w:ascii="Helvetica" w:hAnsi="Helvetica" w:cs="Times New Roman"/>
          <w:color w:val="000000" w:themeColor="text1"/>
          <w:sz w:val="22"/>
          <w:szCs w:val="22"/>
        </w:rPr>
        <w:t xml:space="preserve"> whether studies had the potential to define pre-climate change baselines, we </w:t>
      </w:r>
      <w:r w:rsidR="002F3B80" w:rsidRPr="002D2EC9">
        <w:rPr>
          <w:rFonts w:ascii="Helvetica" w:hAnsi="Helvetica" w:cs="Times New Roman"/>
          <w:color w:val="000000" w:themeColor="text1"/>
          <w:sz w:val="22"/>
          <w:szCs w:val="22"/>
        </w:rPr>
        <w:t xml:space="preserve">measured </w:t>
      </w:r>
      <w:r w:rsidR="00824771" w:rsidRPr="002D2EC9">
        <w:rPr>
          <w:rFonts w:ascii="Helvetica" w:hAnsi="Helvetica" w:cs="Times New Roman"/>
          <w:color w:val="000000" w:themeColor="text1"/>
          <w:sz w:val="22"/>
          <w:szCs w:val="22"/>
        </w:rPr>
        <w:t>the study’s t</w:t>
      </w:r>
      <w:r w:rsidR="00AC0B3B" w:rsidRPr="002D2EC9">
        <w:rPr>
          <w:rFonts w:ascii="Helvetica" w:hAnsi="Helvetica" w:cs="Times New Roman"/>
          <w:color w:val="000000" w:themeColor="text1"/>
          <w:sz w:val="22"/>
          <w:szCs w:val="22"/>
        </w:rPr>
        <w:t>ime span</w:t>
      </w:r>
      <w:r w:rsidR="00C76E0B" w:rsidRPr="002D2EC9">
        <w:rPr>
          <w:rFonts w:ascii="Helvetica" w:hAnsi="Helvetica" w:cs="Times New Roman"/>
          <w:color w:val="000000" w:themeColor="text1"/>
          <w:sz w:val="22"/>
          <w:szCs w:val="22"/>
        </w:rPr>
        <w:t xml:space="preserve"> and years of data</w:t>
      </w:r>
      <w:r w:rsidR="00AC0B3B" w:rsidRPr="002D2EC9">
        <w:rPr>
          <w:rFonts w:ascii="Helvetica" w:hAnsi="Helvetica" w:cs="Times New Roman"/>
          <w:color w:val="000000" w:themeColor="text1"/>
          <w:sz w:val="22"/>
          <w:szCs w:val="22"/>
        </w:rPr>
        <w:t xml:space="preserve"> </w:t>
      </w:r>
      <w:r w:rsidR="002F3B80" w:rsidRPr="002D2EC9">
        <w:rPr>
          <w:rFonts w:ascii="Helvetica" w:hAnsi="Helvetica" w:cs="Times New Roman"/>
          <w:color w:val="000000" w:themeColor="text1"/>
          <w:sz w:val="22"/>
          <w:szCs w:val="22"/>
        </w:rPr>
        <w:t>based on the years where phenology data was available for both the</w:t>
      </w:r>
      <w:r w:rsidR="00684BB0" w:rsidRPr="002D2EC9">
        <w:rPr>
          <w:rFonts w:ascii="Helvetica" w:hAnsi="Helvetica" w:cs="Times New Roman"/>
          <w:color w:val="000000" w:themeColor="text1"/>
          <w:sz w:val="22"/>
          <w:szCs w:val="22"/>
        </w:rPr>
        <w:t xml:space="preserve"> consumer and resource</w:t>
      </w:r>
      <w:r w:rsidR="00C76E0B" w:rsidRPr="002D2EC9">
        <w:rPr>
          <w:rFonts w:ascii="Helvetica" w:hAnsi="Helvetica" w:cs="Times New Roman"/>
          <w:color w:val="000000" w:themeColor="text1"/>
          <w:sz w:val="22"/>
          <w:szCs w:val="22"/>
        </w:rPr>
        <w:t>,</w:t>
      </w:r>
      <w:r w:rsidR="00684BB0" w:rsidRPr="002D2EC9">
        <w:rPr>
          <w:rFonts w:ascii="Helvetica" w:hAnsi="Helvetica" w:cs="Times New Roman"/>
          <w:color w:val="000000" w:themeColor="text1"/>
          <w:sz w:val="22"/>
          <w:szCs w:val="22"/>
        </w:rPr>
        <w:t xml:space="preserve"> </w:t>
      </w:r>
      <w:r w:rsidR="002F3B80" w:rsidRPr="002D2EC9">
        <w:rPr>
          <w:rFonts w:ascii="Helvetica" w:hAnsi="Helvetica" w:cs="Times New Roman"/>
          <w:color w:val="000000" w:themeColor="text1"/>
          <w:sz w:val="22"/>
          <w:szCs w:val="22"/>
        </w:rPr>
        <w:t xml:space="preserve">and consumer </w:t>
      </w:r>
      <w:r w:rsidR="00684BB0" w:rsidRPr="002D2EC9">
        <w:rPr>
          <w:rFonts w:ascii="Helvetica" w:hAnsi="Helvetica" w:cs="Times New Roman"/>
          <w:color w:val="000000" w:themeColor="text1"/>
          <w:sz w:val="22"/>
          <w:szCs w:val="22"/>
        </w:rPr>
        <w:t xml:space="preserve">performance data </w:t>
      </w:r>
      <w:r w:rsidR="002F3B80" w:rsidRPr="002D2EC9">
        <w:rPr>
          <w:rFonts w:ascii="Helvetica" w:hAnsi="Helvetica" w:cs="Times New Roman"/>
          <w:color w:val="000000" w:themeColor="text1"/>
          <w:sz w:val="22"/>
          <w:szCs w:val="22"/>
        </w:rPr>
        <w:t xml:space="preserve">was available. </w:t>
      </w:r>
    </w:p>
    <w:p w14:paraId="66D22631" w14:textId="77777777" w:rsidR="004A7B40" w:rsidRPr="002D2EC9" w:rsidRDefault="004A7B40" w:rsidP="00684BB0">
      <w:pPr>
        <w:pStyle w:val="CommentText"/>
        <w:spacing w:line="480" w:lineRule="auto"/>
        <w:ind w:firstLine="720"/>
        <w:rPr>
          <w:rFonts w:ascii="Helvetica" w:hAnsi="Helvetica" w:cs="Times New Roman"/>
          <w:color w:val="000000" w:themeColor="text1"/>
          <w:sz w:val="22"/>
          <w:szCs w:val="22"/>
        </w:rPr>
      </w:pPr>
    </w:p>
    <w:p w14:paraId="3908C409" w14:textId="0CA37169" w:rsidR="004A7B40" w:rsidRPr="002D2EC9" w:rsidRDefault="00B8040D" w:rsidP="004A7B40">
      <w:pPr>
        <w:pStyle w:val="CommentText"/>
        <w:spacing w:line="480" w:lineRule="auto"/>
        <w:rPr>
          <w:rFonts w:ascii="Helvetica" w:hAnsi="Helvetica" w:cs="Times New Roman"/>
          <w:i/>
          <w:color w:val="000000" w:themeColor="text1"/>
          <w:sz w:val="22"/>
          <w:szCs w:val="22"/>
        </w:rPr>
      </w:pPr>
      <w:r w:rsidRPr="002D2EC9">
        <w:rPr>
          <w:rFonts w:ascii="Helvetica" w:hAnsi="Helvetica" w:cs="Times New Roman"/>
          <w:i/>
          <w:color w:val="000000" w:themeColor="text1"/>
          <w:sz w:val="22"/>
          <w:szCs w:val="22"/>
        </w:rPr>
        <w:t>Additional details for</w:t>
      </w:r>
      <w:r w:rsidR="004A7B40" w:rsidRPr="002D2EC9">
        <w:rPr>
          <w:rFonts w:ascii="Helvetica" w:hAnsi="Helvetica" w:cs="Times New Roman"/>
          <w:i/>
          <w:color w:val="000000" w:themeColor="text1"/>
          <w:sz w:val="22"/>
          <w:szCs w:val="22"/>
        </w:rPr>
        <w:t xml:space="preserve"> </w:t>
      </w:r>
      <w:r w:rsidRPr="002D2EC9">
        <w:rPr>
          <w:rFonts w:ascii="Helvetica" w:hAnsi="Helvetica" w:cs="Times New Roman"/>
          <w:i/>
          <w:color w:val="000000" w:themeColor="text1"/>
          <w:sz w:val="22"/>
          <w:szCs w:val="22"/>
        </w:rPr>
        <w:t>F</w:t>
      </w:r>
      <w:r w:rsidR="004A7B40" w:rsidRPr="002D2EC9">
        <w:rPr>
          <w:rFonts w:ascii="Helvetica" w:hAnsi="Helvetica" w:cs="Times New Roman"/>
          <w:i/>
          <w:color w:val="000000" w:themeColor="text1"/>
          <w:sz w:val="22"/>
          <w:szCs w:val="22"/>
        </w:rPr>
        <w:t>igure 4</w:t>
      </w:r>
    </w:p>
    <w:p w14:paraId="743B2929" w14:textId="7D4D423F" w:rsidR="004A7B40" w:rsidRPr="002D2EC9" w:rsidRDefault="00F73811" w:rsidP="00B8040D">
      <w:pPr>
        <w:pStyle w:val="CommentText"/>
        <w:spacing w:line="480" w:lineRule="auto"/>
        <w:ind w:firstLine="720"/>
        <w:rPr>
          <w:rFonts w:ascii="Helvetica" w:hAnsi="Helvetica" w:cs="Helvetica"/>
          <w:sz w:val="22"/>
          <w:szCs w:val="22"/>
          <w:lang w:val="en-US"/>
        </w:rPr>
      </w:pPr>
      <w:r w:rsidRPr="002D2EC9">
        <w:rPr>
          <w:rFonts w:ascii="Helvetica" w:hAnsi="Helvetica" w:cs="Helvetica"/>
          <w:sz w:val="22"/>
          <w:szCs w:val="22"/>
          <w:lang w:val="en-US"/>
        </w:rPr>
        <w:t xml:space="preserve">Raw data for panel (a) was obtained from Figure 3 in </w:t>
      </w:r>
      <w:proofErr w:type="spellStart"/>
      <w:r w:rsidRPr="002D2EC9">
        <w:rPr>
          <w:rFonts w:ascii="Helvetica" w:hAnsi="Helvetica" w:cs="Helvetica"/>
          <w:sz w:val="22"/>
          <w:szCs w:val="22"/>
          <w:lang w:val="en-US"/>
        </w:rPr>
        <w:t>Tikkanen</w:t>
      </w:r>
      <w:proofErr w:type="spellEnd"/>
      <w:r w:rsidRPr="002D2EC9">
        <w:rPr>
          <w:rFonts w:ascii="Helvetica" w:hAnsi="Helvetica" w:cs="Helvetica"/>
          <w:sz w:val="22"/>
          <w:szCs w:val="22"/>
          <w:lang w:val="en-US"/>
        </w:rPr>
        <w:t xml:space="preserve"> and </w:t>
      </w:r>
      <w:proofErr w:type="spellStart"/>
      <w:r w:rsidRPr="002D2EC9">
        <w:rPr>
          <w:rFonts w:ascii="Helvetica" w:hAnsi="Helvetica" w:cs="Helvetica"/>
          <w:sz w:val="22"/>
          <w:szCs w:val="22"/>
          <w:lang w:val="en-US"/>
        </w:rPr>
        <w:t>Julkunen-Tiitto</w:t>
      </w:r>
      <w:proofErr w:type="spellEnd"/>
      <w:r w:rsidRPr="002D2EC9">
        <w:rPr>
          <w:rFonts w:ascii="Helvetica" w:hAnsi="Helvetica" w:cs="Helvetica"/>
          <w:sz w:val="22"/>
          <w:szCs w:val="22"/>
          <w:lang w:val="en-US"/>
        </w:rPr>
        <w:t xml:space="preserve"> (2003). The </w:t>
      </w:r>
      <w:r w:rsidR="00A01F8A" w:rsidRPr="002D2EC9">
        <w:rPr>
          <w:rFonts w:ascii="Helvetica" w:hAnsi="Helvetica" w:cs="Helvetica"/>
          <w:sz w:val="22"/>
          <w:szCs w:val="22"/>
          <w:lang w:val="en-US"/>
        </w:rPr>
        <w:t xml:space="preserve">data come </w:t>
      </w:r>
      <w:r w:rsidRPr="002D2EC9">
        <w:rPr>
          <w:rFonts w:ascii="Helvetica" w:hAnsi="Helvetica" w:cs="Helvetica"/>
          <w:sz w:val="22"/>
          <w:szCs w:val="22"/>
          <w:lang w:val="en-US"/>
        </w:rPr>
        <w:t>from two related experiments</w:t>
      </w:r>
      <w:r w:rsidR="00A01F8A"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where the authors manipulated the number of days that neonates (i.e. early instar larvae) spent without food (first experiment) and the emergence times of larvae relative to budburst (second experiment). </w:t>
      </w:r>
      <w:r w:rsidR="00875E57" w:rsidRPr="002D2EC9">
        <w:rPr>
          <w:rFonts w:ascii="Helvetica" w:hAnsi="Helvetica" w:cs="Helvetica"/>
          <w:sz w:val="22"/>
          <w:szCs w:val="22"/>
          <w:lang w:val="en-US"/>
        </w:rPr>
        <w:t>In the first experiment, there were six groups of 30 larvae that spent 0, 5.5, 11, 22, 27,5 and 33 degree-days without food</w:t>
      </w:r>
      <w:r w:rsidR="00004796" w:rsidRPr="002D2EC9">
        <w:rPr>
          <w:rFonts w:ascii="Helvetica" w:hAnsi="Helvetica" w:cs="Helvetica"/>
          <w:sz w:val="22"/>
          <w:szCs w:val="22"/>
          <w:lang w:val="en-US"/>
        </w:rPr>
        <w:t>. In the second experiment, t</w:t>
      </w:r>
      <w:r w:rsidR="004A7B40" w:rsidRPr="002D2EC9">
        <w:rPr>
          <w:rFonts w:ascii="Helvetica" w:hAnsi="Helvetica" w:cs="Helvetica"/>
          <w:sz w:val="22"/>
          <w:szCs w:val="22"/>
          <w:lang w:val="en-US"/>
        </w:rPr>
        <w:t xml:space="preserve">here were four cohorts, each separated by intervals of 3-5 days. All </w:t>
      </w:r>
      <w:r w:rsidR="004A7B40" w:rsidRPr="002D2EC9">
        <w:rPr>
          <w:rFonts w:ascii="Helvetica" w:hAnsi="Helvetica" w:cs="Helvetica"/>
          <w:i/>
          <w:sz w:val="22"/>
          <w:szCs w:val="22"/>
          <w:lang w:val="en-US"/>
        </w:rPr>
        <w:t xml:space="preserve">O. </w:t>
      </w:r>
      <w:proofErr w:type="spellStart"/>
      <w:r w:rsidR="004A7B40" w:rsidRPr="002D2EC9">
        <w:rPr>
          <w:rFonts w:ascii="Helvetica" w:hAnsi="Helvetica" w:cs="Helvetica"/>
          <w:i/>
          <w:sz w:val="22"/>
          <w:szCs w:val="22"/>
          <w:lang w:val="en-US"/>
        </w:rPr>
        <w:t>brumata</w:t>
      </w:r>
      <w:proofErr w:type="spellEnd"/>
      <w:r w:rsidR="004A7B40" w:rsidRPr="002D2EC9">
        <w:rPr>
          <w:rFonts w:ascii="Helvetica" w:hAnsi="Helvetica" w:cs="Helvetica"/>
          <w:sz w:val="22"/>
          <w:szCs w:val="22"/>
          <w:lang w:val="en-US"/>
        </w:rPr>
        <w:t xml:space="preserve"> eggs </w:t>
      </w:r>
      <w:r w:rsidR="00004796" w:rsidRPr="002D2EC9">
        <w:rPr>
          <w:rFonts w:ascii="Helvetica" w:hAnsi="Helvetica" w:cs="Helvetica"/>
          <w:sz w:val="22"/>
          <w:szCs w:val="22"/>
          <w:lang w:val="en-US"/>
        </w:rPr>
        <w:t xml:space="preserve">and larvae </w:t>
      </w:r>
      <w:r w:rsidR="004A7B40" w:rsidRPr="002D2EC9">
        <w:rPr>
          <w:rFonts w:ascii="Helvetica" w:hAnsi="Helvetica" w:cs="Helvetica"/>
          <w:sz w:val="22"/>
          <w:szCs w:val="22"/>
          <w:lang w:val="en-US"/>
        </w:rPr>
        <w:t xml:space="preserve">originated from laboratory stock originally from Turku, Finland whereas the foliage originated from trees near </w:t>
      </w:r>
      <w:proofErr w:type="spellStart"/>
      <w:r w:rsidR="004A7B40" w:rsidRPr="002D2EC9">
        <w:rPr>
          <w:rFonts w:ascii="Helvetica" w:hAnsi="Helvetica" w:cs="Helvetica"/>
          <w:sz w:val="22"/>
          <w:szCs w:val="22"/>
          <w:lang w:val="en-US"/>
        </w:rPr>
        <w:t>Banchory</w:t>
      </w:r>
      <w:proofErr w:type="spellEnd"/>
      <w:r w:rsidR="004A7B40" w:rsidRPr="002D2EC9">
        <w:rPr>
          <w:rFonts w:ascii="Helvetica" w:hAnsi="Helvetica" w:cs="Helvetica"/>
          <w:sz w:val="22"/>
          <w:szCs w:val="22"/>
          <w:lang w:val="en-US"/>
        </w:rPr>
        <w:t>, NW Scotland</w:t>
      </w:r>
      <w:r w:rsidR="00947C30" w:rsidRPr="002D2EC9">
        <w:rPr>
          <w:rFonts w:ascii="Helvetica" w:hAnsi="Helvetica" w:cs="Helvetica"/>
          <w:sz w:val="22"/>
          <w:szCs w:val="22"/>
          <w:lang w:val="en-US"/>
        </w:rPr>
        <w:t>.</w:t>
      </w:r>
    </w:p>
    <w:p w14:paraId="008DE7A1" w14:textId="77777777" w:rsidR="00F73811" w:rsidRPr="002D2EC9" w:rsidRDefault="00F73811" w:rsidP="00C72D00">
      <w:pPr>
        <w:pStyle w:val="CommentText"/>
        <w:spacing w:line="480" w:lineRule="auto"/>
        <w:rPr>
          <w:rFonts w:ascii="Helvetica" w:hAnsi="Helvetica" w:cs="Helvetica"/>
          <w:sz w:val="22"/>
          <w:szCs w:val="22"/>
          <w:lang w:val="en-US"/>
        </w:rPr>
      </w:pPr>
    </w:p>
    <w:p w14:paraId="24DEE041" w14:textId="473C11BF" w:rsidR="006A5138" w:rsidRPr="006A5138" w:rsidRDefault="00C72D00" w:rsidP="006A5138">
      <w:pPr>
        <w:pStyle w:val="CommentText"/>
        <w:spacing w:line="480" w:lineRule="auto"/>
        <w:rPr>
          <w:rFonts w:ascii="Helvetica" w:hAnsi="Helvetica" w:cs="Times New Roman"/>
          <w:i/>
          <w:color w:val="000000" w:themeColor="text1"/>
          <w:sz w:val="22"/>
          <w:szCs w:val="22"/>
        </w:rPr>
      </w:pPr>
      <w:r w:rsidRPr="007E0FFC">
        <w:rPr>
          <w:rFonts w:ascii="Helvetica" w:hAnsi="Helvetica" w:cs="Times New Roman"/>
          <w:i/>
          <w:color w:val="000000" w:themeColor="text1"/>
          <w:sz w:val="22"/>
          <w:szCs w:val="22"/>
        </w:rPr>
        <w:t>References for systematic literature review</w:t>
      </w:r>
    </w:p>
    <w:p w14:paraId="1FDA233F" w14:textId="79921B19" w:rsidR="006A5138" w:rsidRPr="007E0FFC" w:rsidRDefault="006A5138" w:rsidP="006A5138">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Adrian, R., Wilhelm, S. and </w:t>
      </w:r>
      <w:proofErr w:type="spellStart"/>
      <w:r w:rsidRPr="006A5138">
        <w:rPr>
          <w:rFonts w:ascii="Helvetica" w:eastAsia="Times New Roman" w:hAnsi="Helvetica" w:cs="Arial"/>
          <w:color w:val="000000"/>
          <w:sz w:val="22"/>
          <w:szCs w:val="22"/>
        </w:rPr>
        <w:t>Gerten</w:t>
      </w:r>
      <w:proofErr w:type="spellEnd"/>
      <w:r w:rsidRPr="006A5138">
        <w:rPr>
          <w:rFonts w:ascii="Helvetica" w:eastAsia="Times New Roman" w:hAnsi="Helvetica" w:cs="Arial"/>
          <w:color w:val="000000"/>
          <w:sz w:val="22"/>
          <w:szCs w:val="22"/>
        </w:rPr>
        <w:t>, D.</w:t>
      </w:r>
      <w:r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Life-history traits of lake plankton species may govern their </w:t>
      </w:r>
      <w:proofErr w:type="spellStart"/>
      <w:r w:rsidRPr="006A5138">
        <w:rPr>
          <w:rFonts w:ascii="Helvetica" w:eastAsia="Times New Roman" w:hAnsi="Helvetica" w:cs="Arial"/>
          <w:i/>
          <w:iCs/>
          <w:color w:val="000000"/>
          <w:sz w:val="22"/>
          <w:szCs w:val="22"/>
        </w:rPr>
        <w:t>phenological</w:t>
      </w:r>
      <w:proofErr w:type="spellEnd"/>
      <w:r w:rsidRPr="006A5138">
        <w:rPr>
          <w:rFonts w:ascii="Helvetica" w:eastAsia="Times New Roman" w:hAnsi="Helvetica" w:cs="Arial"/>
          <w:i/>
          <w:iCs/>
          <w:color w:val="000000"/>
          <w:sz w:val="22"/>
          <w:szCs w:val="22"/>
        </w:rPr>
        <w:t xml:space="preserve"> response to climate warming</w:t>
      </w:r>
      <w:r w:rsidRPr="007E0FFC">
        <w:rPr>
          <w:rFonts w:ascii="Helvetica" w:eastAsia="Times New Roman" w:hAnsi="Helvetica" w:cs="Arial"/>
          <w:color w:val="000000"/>
          <w:sz w:val="22"/>
          <w:szCs w:val="22"/>
        </w:rPr>
        <w:t xml:space="preserve">. </w:t>
      </w:r>
      <w:proofErr w:type="gramStart"/>
      <w:r w:rsidRPr="006A5138">
        <w:rPr>
          <w:rFonts w:ascii="Helvetica" w:eastAsia="Times New Roman" w:hAnsi="Helvetica" w:cs="Arial"/>
          <w:color w:val="000000"/>
          <w:sz w:val="22"/>
          <w:szCs w:val="22"/>
        </w:rPr>
        <w:t xml:space="preserve">Global change biology, </w:t>
      </w:r>
      <w:r w:rsidRPr="006A5138">
        <w:rPr>
          <w:rFonts w:ascii="Helvetica" w:eastAsia="Times New Roman" w:hAnsi="Helvetica" w:cs="Arial"/>
          <w:b/>
          <w:bCs/>
          <w:color w:val="000000"/>
          <w:sz w:val="22"/>
          <w:szCs w:val="22"/>
        </w:rPr>
        <w:t>2006</w:t>
      </w:r>
      <w:r w:rsidRPr="006A5138">
        <w:rPr>
          <w:rFonts w:ascii="Helvetica" w:eastAsia="Times New Roman" w:hAnsi="Helvetica" w:cs="Arial"/>
          <w:color w:val="000000"/>
          <w:sz w:val="22"/>
          <w:szCs w:val="22"/>
        </w:rPr>
        <w:t>, Vol. 12(4), pp. 652-661</w:t>
      </w:r>
      <w:r w:rsidRPr="007E0FFC">
        <w:rPr>
          <w:rFonts w:ascii="Helvetica" w:eastAsia="Times New Roman" w:hAnsi="Helvetica" w:cs="Arial"/>
          <w:color w:val="000000"/>
          <w:sz w:val="22"/>
          <w:szCs w:val="22"/>
        </w:rPr>
        <w:t>.</w:t>
      </w:r>
      <w:proofErr w:type="gramEnd"/>
    </w:p>
    <w:p w14:paraId="65B3686E" w14:textId="77777777" w:rsidR="006A5138" w:rsidRPr="007E0FFC" w:rsidRDefault="006A5138" w:rsidP="006A5138">
      <w:pPr>
        <w:rPr>
          <w:rFonts w:ascii="Helvetica" w:eastAsia="Times New Roman" w:hAnsi="Helvetica" w:cs="Arial"/>
          <w:color w:val="000000"/>
          <w:sz w:val="22"/>
          <w:szCs w:val="22"/>
        </w:rPr>
      </w:pPr>
    </w:p>
    <w:p w14:paraId="7A132731" w14:textId="7FB3A753" w:rsidR="006A5138" w:rsidRPr="006A5138" w:rsidRDefault="006A5138" w:rsidP="0012399F">
      <w:pPr>
        <w:rPr>
          <w:rFonts w:ascii="Helvetica" w:eastAsia="Times New Roman" w:hAnsi="Helvetica" w:cs="Arial"/>
          <w:color w:val="000000"/>
          <w:sz w:val="22"/>
          <w:szCs w:val="22"/>
        </w:rPr>
      </w:pPr>
      <w:proofErr w:type="spellStart"/>
      <w:proofErr w:type="gramStart"/>
      <w:r w:rsidRPr="006A5138">
        <w:rPr>
          <w:rFonts w:ascii="Helvetica" w:eastAsia="Times New Roman" w:hAnsi="Helvetica" w:cs="Arial"/>
          <w:color w:val="000000"/>
          <w:sz w:val="22"/>
          <w:szCs w:val="22"/>
        </w:rPr>
        <w:t>Arula</w:t>
      </w:r>
      <w:proofErr w:type="spellEnd"/>
      <w:r w:rsidRPr="006A5138">
        <w:rPr>
          <w:rFonts w:ascii="Helvetica" w:eastAsia="Times New Roman" w:hAnsi="Helvetica" w:cs="Arial"/>
          <w:color w:val="000000"/>
          <w:sz w:val="22"/>
          <w:szCs w:val="22"/>
        </w:rPr>
        <w:t xml:space="preserve">, T., </w:t>
      </w:r>
      <w:proofErr w:type="spellStart"/>
      <w:r w:rsidRPr="006A5138">
        <w:rPr>
          <w:rFonts w:ascii="Helvetica" w:eastAsia="Times New Roman" w:hAnsi="Helvetica" w:cs="Arial"/>
          <w:color w:val="000000"/>
          <w:sz w:val="22"/>
          <w:szCs w:val="22"/>
        </w:rPr>
        <w:t>Gröger</w:t>
      </w:r>
      <w:proofErr w:type="spellEnd"/>
      <w:r w:rsidRPr="006A5138">
        <w:rPr>
          <w:rFonts w:ascii="Helvetica" w:eastAsia="Times New Roman" w:hAnsi="Helvetica" w:cs="Arial"/>
          <w:color w:val="000000"/>
          <w:sz w:val="22"/>
          <w:szCs w:val="22"/>
        </w:rPr>
        <w:t xml:space="preserve">, J., </w:t>
      </w:r>
      <w:proofErr w:type="spellStart"/>
      <w:r w:rsidRPr="006A5138">
        <w:rPr>
          <w:rFonts w:ascii="Helvetica" w:eastAsia="Times New Roman" w:hAnsi="Helvetica" w:cs="Arial"/>
          <w:color w:val="000000"/>
          <w:sz w:val="22"/>
          <w:szCs w:val="22"/>
        </w:rPr>
        <w:t>Ojaveer</w:t>
      </w:r>
      <w:proofErr w:type="spellEnd"/>
      <w:r w:rsidRPr="006A5138">
        <w:rPr>
          <w:rFonts w:ascii="Helvetica" w:eastAsia="Times New Roman" w:hAnsi="Helvetica" w:cs="Arial"/>
          <w:color w:val="000000"/>
          <w:sz w:val="22"/>
          <w:szCs w:val="22"/>
        </w:rPr>
        <w:t xml:space="preserve">, H. and </w:t>
      </w:r>
      <w:proofErr w:type="spellStart"/>
      <w:r w:rsidRPr="006A5138">
        <w:rPr>
          <w:rFonts w:ascii="Helvetica" w:eastAsia="Times New Roman" w:hAnsi="Helvetica" w:cs="Arial"/>
          <w:color w:val="000000"/>
          <w:sz w:val="22"/>
          <w:szCs w:val="22"/>
        </w:rPr>
        <w:t>Simm</w:t>
      </w:r>
      <w:proofErr w:type="spellEnd"/>
      <w:r w:rsidRPr="006A5138">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M.</w:t>
      </w:r>
      <w:r w:rsidRPr="006A5138">
        <w:rPr>
          <w:rFonts w:ascii="Helvetica" w:eastAsia="Times New Roman" w:hAnsi="Helvetica" w:cs="Arial"/>
          <w:i/>
          <w:iCs/>
          <w:color w:val="000000"/>
          <w:sz w:val="22"/>
          <w:szCs w:val="22"/>
        </w:rPr>
        <w:t>Shifts</w:t>
      </w:r>
      <w:proofErr w:type="spellEnd"/>
      <w:r w:rsidRPr="006A5138">
        <w:rPr>
          <w:rFonts w:ascii="Helvetica" w:eastAsia="Times New Roman" w:hAnsi="Helvetica" w:cs="Arial"/>
          <w:i/>
          <w:iCs/>
          <w:color w:val="000000"/>
          <w:sz w:val="22"/>
          <w:szCs w:val="22"/>
        </w:rPr>
        <w:t xml:space="preserve"> in the spring herring (</w:t>
      </w:r>
      <w:proofErr w:type="spellStart"/>
      <w:r w:rsidRPr="006A5138">
        <w:rPr>
          <w:rFonts w:ascii="Helvetica" w:eastAsia="Times New Roman" w:hAnsi="Helvetica" w:cs="Arial"/>
          <w:i/>
          <w:iCs/>
          <w:color w:val="000000"/>
          <w:sz w:val="22"/>
          <w:szCs w:val="22"/>
        </w:rPr>
        <w:t>Clupea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harengus</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membras</w:t>
      </w:r>
      <w:proofErr w:type="spellEnd"/>
      <w:r w:rsidRPr="006A5138">
        <w:rPr>
          <w:rFonts w:ascii="Helvetica" w:eastAsia="Times New Roman" w:hAnsi="Helvetica" w:cs="Arial"/>
          <w:i/>
          <w:iCs/>
          <w:color w:val="000000"/>
          <w:sz w:val="22"/>
          <w:szCs w:val="22"/>
        </w:rPr>
        <w:t>) larvae and related environment in the Eastern Baltic Sea over the past 50 years</w:t>
      </w:r>
      <w:r w:rsidR="0012399F" w:rsidRPr="007E0FFC">
        <w:rPr>
          <w:rFonts w:ascii="Helvetica" w:eastAsia="Times New Roman" w:hAnsi="Helvetica" w:cs="Arial"/>
          <w:color w:val="000000"/>
          <w:sz w:val="22"/>
          <w:szCs w:val="22"/>
        </w:rPr>
        <w:t>.</w:t>
      </w:r>
      <w:proofErr w:type="gramEnd"/>
      <w:r w:rsidR="0012399F" w:rsidRPr="007E0FFC">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PloS</w:t>
      </w:r>
      <w:proofErr w:type="spellEnd"/>
      <w:r w:rsidRPr="006A5138">
        <w:rPr>
          <w:rFonts w:ascii="Helvetica" w:eastAsia="Times New Roman" w:hAnsi="Helvetica" w:cs="Arial"/>
          <w:color w:val="000000"/>
          <w:sz w:val="22"/>
          <w:szCs w:val="22"/>
        </w:rPr>
        <w:t xml:space="preserve"> one,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r w:rsidRPr="006A5138">
        <w:rPr>
          <w:rFonts w:ascii="Helvetica" w:eastAsia="Times New Roman" w:hAnsi="Helvetica" w:cs="Arial"/>
          <w:color w:val="000000"/>
          <w:sz w:val="22"/>
          <w:szCs w:val="22"/>
        </w:rPr>
        <w:t>, Vol. 9(3), pp. e91304</w:t>
      </w:r>
    </w:p>
    <w:p w14:paraId="57ED5BE0" w14:textId="77777777" w:rsidR="0012399F" w:rsidRPr="007E0FFC" w:rsidRDefault="0012399F" w:rsidP="0012399F">
      <w:pPr>
        <w:rPr>
          <w:rFonts w:ascii="Helvetica" w:eastAsia="Times New Roman" w:hAnsi="Helvetica" w:cs="Arial"/>
          <w:color w:val="000000"/>
          <w:sz w:val="22"/>
          <w:szCs w:val="22"/>
        </w:rPr>
      </w:pPr>
    </w:p>
    <w:p w14:paraId="3A3D3B95" w14:textId="709DFFE1"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Atkinson, A., Harmer, R. A., </w:t>
      </w:r>
      <w:proofErr w:type="spellStart"/>
      <w:r w:rsidRPr="006A5138">
        <w:rPr>
          <w:rFonts w:ascii="Helvetica" w:eastAsia="Times New Roman" w:hAnsi="Helvetica" w:cs="Arial"/>
          <w:color w:val="000000"/>
          <w:sz w:val="22"/>
          <w:szCs w:val="22"/>
        </w:rPr>
        <w:t>Widdicombe</w:t>
      </w:r>
      <w:proofErr w:type="spellEnd"/>
      <w:r w:rsidRPr="006A5138">
        <w:rPr>
          <w:rFonts w:ascii="Helvetica" w:eastAsia="Times New Roman" w:hAnsi="Helvetica" w:cs="Arial"/>
          <w:color w:val="000000"/>
          <w:sz w:val="22"/>
          <w:szCs w:val="22"/>
        </w:rPr>
        <w:t xml:space="preserve">, C. E., </w:t>
      </w:r>
      <w:proofErr w:type="spellStart"/>
      <w:r w:rsidRPr="006A5138">
        <w:rPr>
          <w:rFonts w:ascii="Helvetica" w:eastAsia="Times New Roman" w:hAnsi="Helvetica" w:cs="Arial"/>
          <w:color w:val="000000"/>
          <w:sz w:val="22"/>
          <w:szCs w:val="22"/>
        </w:rPr>
        <w:t>McEvoy</w:t>
      </w:r>
      <w:proofErr w:type="spellEnd"/>
      <w:r w:rsidRPr="006A5138">
        <w:rPr>
          <w:rFonts w:ascii="Helvetica" w:eastAsia="Times New Roman" w:hAnsi="Helvetica" w:cs="Arial"/>
          <w:color w:val="000000"/>
          <w:sz w:val="22"/>
          <w:szCs w:val="22"/>
        </w:rPr>
        <w:t xml:space="preserve">, A. J., Smyth, T. J., Cummings, D. G., Somerfield, P. J., Maud, J. L. and </w:t>
      </w:r>
      <w:proofErr w:type="spellStart"/>
      <w:r w:rsidRPr="006A5138">
        <w:rPr>
          <w:rFonts w:ascii="Helvetica" w:eastAsia="Times New Roman" w:hAnsi="Helvetica" w:cs="Arial"/>
          <w:color w:val="000000"/>
          <w:sz w:val="22"/>
          <w:szCs w:val="22"/>
        </w:rPr>
        <w:t>McConville</w:t>
      </w:r>
      <w:proofErr w:type="spellEnd"/>
      <w:r w:rsidRPr="006A5138">
        <w:rPr>
          <w:rFonts w:ascii="Helvetica" w:eastAsia="Times New Roman" w:hAnsi="Helvetica" w:cs="Arial"/>
          <w:color w:val="000000"/>
          <w:sz w:val="22"/>
          <w:szCs w:val="22"/>
        </w:rPr>
        <w:t>, K.</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Questioning the role of phenology shifts and trophic mismatching in a planktonic food web</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Progress in Oceanography, </w:t>
      </w:r>
      <w:r w:rsidRPr="006A5138">
        <w:rPr>
          <w:rFonts w:ascii="Helvetica" w:eastAsia="Times New Roman" w:hAnsi="Helvetica" w:cs="Arial"/>
          <w:b/>
          <w:bCs/>
          <w:color w:val="000000"/>
          <w:sz w:val="22"/>
          <w:szCs w:val="22"/>
        </w:rPr>
        <w:t>2015</w:t>
      </w:r>
      <w:r w:rsidRPr="006A5138">
        <w:rPr>
          <w:rFonts w:ascii="Helvetica" w:eastAsia="Times New Roman" w:hAnsi="Helvetica" w:cs="Arial"/>
          <w:color w:val="000000"/>
          <w:sz w:val="22"/>
          <w:szCs w:val="22"/>
        </w:rPr>
        <w:t>, Vol. 137, pp. 498-512</w:t>
      </w:r>
      <w:r w:rsidR="0012399F" w:rsidRPr="007E0FFC">
        <w:rPr>
          <w:rFonts w:ascii="Helvetica" w:eastAsia="Times New Roman" w:hAnsi="Helvetica" w:cs="Arial"/>
          <w:color w:val="000000"/>
          <w:sz w:val="22"/>
          <w:szCs w:val="22"/>
        </w:rPr>
        <w:t>.</w:t>
      </w:r>
    </w:p>
    <w:p w14:paraId="26C9D347" w14:textId="77777777" w:rsidR="0012399F" w:rsidRPr="007E0FFC" w:rsidRDefault="0012399F" w:rsidP="0012399F">
      <w:pPr>
        <w:rPr>
          <w:rFonts w:ascii="Helvetica" w:eastAsia="Times New Roman" w:hAnsi="Helvetica" w:cs="Arial"/>
          <w:color w:val="000000"/>
          <w:sz w:val="22"/>
          <w:szCs w:val="22"/>
        </w:rPr>
      </w:pPr>
    </w:p>
    <w:p w14:paraId="72BF3307" w14:textId="27A31408" w:rsidR="006A5138" w:rsidRPr="006A5138" w:rsidRDefault="006A5138" w:rsidP="0012399F">
      <w:pPr>
        <w:rPr>
          <w:rFonts w:ascii="Helvetica" w:eastAsia="Times New Roman" w:hAnsi="Helvetica" w:cs="Arial"/>
          <w:color w:val="000000"/>
          <w:sz w:val="22"/>
          <w:szCs w:val="22"/>
        </w:rPr>
      </w:pPr>
      <w:proofErr w:type="spellStart"/>
      <w:proofErr w:type="gramStart"/>
      <w:r w:rsidRPr="006A5138">
        <w:rPr>
          <w:rFonts w:ascii="Helvetica" w:eastAsia="Times New Roman" w:hAnsi="Helvetica" w:cs="Arial"/>
          <w:color w:val="000000"/>
          <w:sz w:val="22"/>
          <w:szCs w:val="22"/>
        </w:rPr>
        <w:t>Blackett</w:t>
      </w:r>
      <w:proofErr w:type="spellEnd"/>
      <w:r w:rsidRPr="006A5138">
        <w:rPr>
          <w:rFonts w:ascii="Helvetica" w:eastAsia="Times New Roman" w:hAnsi="Helvetica" w:cs="Arial"/>
          <w:color w:val="000000"/>
          <w:sz w:val="22"/>
          <w:szCs w:val="22"/>
        </w:rPr>
        <w:t xml:space="preserve">, M., Lucas, C. H., Harmer, R. A. and </w:t>
      </w:r>
      <w:proofErr w:type="spellStart"/>
      <w:r w:rsidRPr="006A5138">
        <w:rPr>
          <w:rFonts w:ascii="Helvetica" w:eastAsia="Times New Roman" w:hAnsi="Helvetica" w:cs="Arial"/>
          <w:color w:val="000000"/>
          <w:sz w:val="22"/>
          <w:szCs w:val="22"/>
        </w:rPr>
        <w:t>Licandro</w:t>
      </w:r>
      <w:proofErr w:type="spellEnd"/>
      <w:r w:rsidRPr="006A5138">
        <w:rPr>
          <w:rFonts w:ascii="Helvetica" w:eastAsia="Times New Roman" w:hAnsi="Helvetica" w:cs="Arial"/>
          <w:color w:val="000000"/>
          <w:sz w:val="22"/>
          <w:szCs w:val="22"/>
        </w:rPr>
        <w:t>, P.</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Population ecology of </w:t>
      </w:r>
      <w:proofErr w:type="spellStart"/>
      <w:r w:rsidRPr="006A5138">
        <w:rPr>
          <w:rFonts w:ascii="Helvetica" w:eastAsia="Times New Roman" w:hAnsi="Helvetica" w:cs="Arial"/>
          <w:i/>
          <w:iCs/>
          <w:color w:val="000000"/>
          <w:sz w:val="22"/>
          <w:szCs w:val="22"/>
        </w:rPr>
        <w:t>Muggiaea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atlantica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Cnidaria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Siphonophora</w:t>
      </w:r>
      <w:proofErr w:type="spellEnd"/>
      <w:r w:rsidRPr="006A5138">
        <w:rPr>
          <w:rFonts w:ascii="Helvetica" w:eastAsia="Times New Roman" w:hAnsi="Helvetica" w:cs="Arial"/>
          <w:i/>
          <w:iCs/>
          <w:color w:val="000000"/>
          <w:sz w:val="22"/>
          <w:szCs w:val="22"/>
        </w:rPr>
        <w:t>) in the Western English Channel</w:t>
      </w:r>
      <w:r w:rsidR="0012399F" w:rsidRPr="007E0FFC">
        <w:rPr>
          <w:rFonts w:ascii="Helvetica" w:eastAsia="Times New Roman" w:hAnsi="Helvetica" w:cs="Arial"/>
          <w:i/>
          <w:iCs/>
          <w:color w:val="000000"/>
          <w:sz w:val="22"/>
          <w:szCs w:val="22"/>
        </w:rPr>
        <w:t>.</w:t>
      </w:r>
      <w:proofErr w:type="gramEnd"/>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2015</w:t>
      </w:r>
      <w:r w:rsidRPr="006A5138">
        <w:rPr>
          <w:rFonts w:ascii="Helvetica" w:eastAsia="Times New Roman" w:hAnsi="Helvetica" w:cs="Arial"/>
          <w:color w:val="000000"/>
          <w:sz w:val="22"/>
          <w:szCs w:val="22"/>
        </w:rPr>
        <w:t>, Vol. 535, pp. 129-144</w:t>
      </w:r>
    </w:p>
    <w:p w14:paraId="686557E7" w14:textId="77777777" w:rsidR="0012399F" w:rsidRPr="007E0FFC" w:rsidRDefault="0012399F" w:rsidP="0012399F">
      <w:pPr>
        <w:rPr>
          <w:rFonts w:ascii="Helvetica" w:eastAsia="Times New Roman" w:hAnsi="Helvetica" w:cs="Arial"/>
          <w:color w:val="000000"/>
          <w:sz w:val="22"/>
          <w:szCs w:val="22"/>
        </w:rPr>
      </w:pPr>
    </w:p>
    <w:p w14:paraId="147E2E61" w14:textId="3FAC625A" w:rsidR="006A5138" w:rsidRPr="006A5138"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Borcherding</w:t>
      </w:r>
      <w:proofErr w:type="spellEnd"/>
      <w:r w:rsidRPr="006A5138">
        <w:rPr>
          <w:rFonts w:ascii="Helvetica" w:eastAsia="Times New Roman" w:hAnsi="Helvetica" w:cs="Arial"/>
          <w:color w:val="000000"/>
          <w:sz w:val="22"/>
          <w:szCs w:val="22"/>
        </w:rPr>
        <w:t xml:space="preserve">, J., </w:t>
      </w:r>
      <w:proofErr w:type="spellStart"/>
      <w:r w:rsidRPr="006A5138">
        <w:rPr>
          <w:rFonts w:ascii="Helvetica" w:eastAsia="Times New Roman" w:hAnsi="Helvetica" w:cs="Arial"/>
          <w:color w:val="000000"/>
          <w:sz w:val="22"/>
          <w:szCs w:val="22"/>
        </w:rPr>
        <w:t>Beeck</w:t>
      </w:r>
      <w:proofErr w:type="spellEnd"/>
      <w:r w:rsidRPr="006A5138">
        <w:rPr>
          <w:rFonts w:ascii="Helvetica" w:eastAsia="Times New Roman" w:hAnsi="Helvetica" w:cs="Arial"/>
          <w:color w:val="000000"/>
          <w:sz w:val="22"/>
          <w:szCs w:val="22"/>
        </w:rPr>
        <w:t xml:space="preserve">, P., </w:t>
      </w:r>
      <w:proofErr w:type="spellStart"/>
      <w:r w:rsidRPr="006A5138">
        <w:rPr>
          <w:rFonts w:ascii="Helvetica" w:eastAsia="Times New Roman" w:hAnsi="Helvetica" w:cs="Arial"/>
          <w:color w:val="000000"/>
          <w:sz w:val="22"/>
          <w:szCs w:val="22"/>
        </w:rPr>
        <w:t>DeAngelis</w:t>
      </w:r>
      <w:proofErr w:type="spellEnd"/>
      <w:r w:rsidRPr="006A5138">
        <w:rPr>
          <w:rFonts w:ascii="Helvetica" w:eastAsia="Times New Roman" w:hAnsi="Helvetica" w:cs="Arial"/>
          <w:color w:val="000000"/>
          <w:sz w:val="22"/>
          <w:szCs w:val="22"/>
        </w:rPr>
        <w:t xml:space="preserve">, D. L. and </w:t>
      </w:r>
      <w:proofErr w:type="spellStart"/>
      <w:r w:rsidRPr="006A5138">
        <w:rPr>
          <w:rFonts w:ascii="Helvetica" w:eastAsia="Times New Roman" w:hAnsi="Helvetica" w:cs="Arial"/>
          <w:color w:val="000000"/>
          <w:sz w:val="22"/>
          <w:szCs w:val="22"/>
        </w:rPr>
        <w:t>Scharf</w:t>
      </w:r>
      <w:proofErr w:type="spellEnd"/>
      <w:r w:rsidRPr="006A5138">
        <w:rPr>
          <w:rFonts w:ascii="Helvetica" w:eastAsia="Times New Roman" w:hAnsi="Helvetica" w:cs="Arial"/>
          <w:color w:val="000000"/>
          <w:sz w:val="22"/>
          <w:szCs w:val="22"/>
        </w:rPr>
        <w:t>, W. R.</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Match or mismatch: the influence of phenology on size-dependent life history and divergence in population structure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Journal of animal 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2010</w:t>
      </w:r>
      <w:proofErr w:type="gramEnd"/>
      <w:r w:rsidRPr="006A5138">
        <w:rPr>
          <w:rFonts w:ascii="Helvetica" w:eastAsia="Times New Roman" w:hAnsi="Helvetica" w:cs="Arial"/>
          <w:color w:val="000000"/>
          <w:sz w:val="22"/>
          <w:szCs w:val="22"/>
        </w:rPr>
        <w:t>, Vol. 79(5), pp. 1101-1112</w:t>
      </w:r>
    </w:p>
    <w:p w14:paraId="0DF40D75" w14:textId="77777777" w:rsidR="0012399F" w:rsidRPr="007E0FFC" w:rsidRDefault="0012399F" w:rsidP="006A5138">
      <w:pPr>
        <w:ind w:left="720"/>
        <w:rPr>
          <w:rFonts w:ascii="Helvetica" w:eastAsia="Times New Roman" w:hAnsi="Helvetica" w:cs="Arial"/>
          <w:color w:val="000000"/>
          <w:sz w:val="22"/>
          <w:szCs w:val="22"/>
        </w:rPr>
      </w:pPr>
    </w:p>
    <w:p w14:paraId="47CADC33" w14:textId="5345DF00" w:rsidR="006A5138" w:rsidRPr="006A5138" w:rsidRDefault="006A5138" w:rsidP="0012399F">
      <w:pPr>
        <w:rPr>
          <w:rFonts w:ascii="Helvetica" w:eastAsia="Times New Roman" w:hAnsi="Helvetica" w:cs="Arial"/>
          <w:color w:val="000000"/>
          <w:sz w:val="22"/>
          <w:szCs w:val="22"/>
        </w:rPr>
      </w:pPr>
      <w:proofErr w:type="spellStart"/>
      <w:proofErr w:type="gramStart"/>
      <w:r w:rsidRPr="006A5138">
        <w:rPr>
          <w:rFonts w:ascii="Helvetica" w:eastAsia="Times New Roman" w:hAnsi="Helvetica" w:cs="Arial"/>
          <w:color w:val="000000"/>
          <w:sz w:val="22"/>
          <w:szCs w:val="22"/>
        </w:rPr>
        <w:t>Cresswell</w:t>
      </w:r>
      <w:proofErr w:type="spellEnd"/>
      <w:r w:rsidRPr="006A5138">
        <w:rPr>
          <w:rFonts w:ascii="Helvetica" w:eastAsia="Times New Roman" w:hAnsi="Helvetica" w:cs="Arial"/>
          <w:color w:val="000000"/>
          <w:sz w:val="22"/>
          <w:szCs w:val="22"/>
        </w:rPr>
        <w:t xml:space="preserve">, W. and </w:t>
      </w:r>
      <w:proofErr w:type="spellStart"/>
      <w:r w:rsidRPr="006A5138">
        <w:rPr>
          <w:rFonts w:ascii="Helvetica" w:eastAsia="Times New Roman" w:hAnsi="Helvetica" w:cs="Arial"/>
          <w:color w:val="000000"/>
          <w:sz w:val="22"/>
          <w:szCs w:val="22"/>
        </w:rPr>
        <w:t>Mccleery</w:t>
      </w:r>
      <w:proofErr w:type="spellEnd"/>
      <w:r w:rsidRPr="006A5138">
        <w:rPr>
          <w:rFonts w:ascii="Helvetica" w:eastAsia="Times New Roman" w:hAnsi="Helvetica" w:cs="Arial"/>
          <w:color w:val="000000"/>
          <w:sz w:val="22"/>
          <w:szCs w:val="22"/>
        </w:rPr>
        <w:t>, R.</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How great tits maintain synchronization of their hatch date with food supply in response to long-term variability in temperature</w:t>
      </w:r>
      <w:r w:rsidR="0012399F" w:rsidRPr="007E0FFC">
        <w:rPr>
          <w:rFonts w:ascii="Helvetica" w:eastAsia="Times New Roman" w:hAnsi="Helvetica" w:cs="Arial"/>
          <w:color w:val="000000"/>
          <w:sz w:val="22"/>
          <w:szCs w:val="22"/>
        </w:rPr>
        <w:t>.</w:t>
      </w:r>
      <w:proofErr w:type="gramEnd"/>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Journal of Animal 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2003</w:t>
      </w:r>
      <w:proofErr w:type="gramEnd"/>
      <w:r w:rsidRPr="006A5138">
        <w:rPr>
          <w:rFonts w:ascii="Helvetica" w:eastAsia="Times New Roman" w:hAnsi="Helvetica" w:cs="Arial"/>
          <w:color w:val="000000"/>
          <w:sz w:val="22"/>
          <w:szCs w:val="22"/>
        </w:rPr>
        <w:t>, Vol. 72(2), pp. 356-366</w:t>
      </w:r>
    </w:p>
    <w:p w14:paraId="1D41A803" w14:textId="77777777" w:rsidR="0012399F" w:rsidRPr="007E0FFC" w:rsidRDefault="0012399F" w:rsidP="0012399F">
      <w:pPr>
        <w:rPr>
          <w:rFonts w:ascii="Helvetica" w:eastAsia="Times New Roman" w:hAnsi="Helvetica" w:cs="Arial"/>
          <w:color w:val="000000"/>
          <w:sz w:val="22"/>
          <w:szCs w:val="22"/>
        </w:rPr>
      </w:pPr>
    </w:p>
    <w:p w14:paraId="7A3B7CF6" w14:textId="1462524E"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Dekker, R. and </w:t>
      </w:r>
      <w:proofErr w:type="spellStart"/>
      <w:r w:rsidRPr="006A5138">
        <w:rPr>
          <w:rFonts w:ascii="Helvetica" w:eastAsia="Times New Roman" w:hAnsi="Helvetica" w:cs="Arial"/>
          <w:color w:val="000000"/>
          <w:sz w:val="22"/>
          <w:szCs w:val="22"/>
        </w:rPr>
        <w:t>Beukema</w:t>
      </w:r>
      <w:proofErr w:type="spellEnd"/>
      <w:r w:rsidRPr="006A5138">
        <w:rPr>
          <w:rFonts w:ascii="Helvetica" w:eastAsia="Times New Roman" w:hAnsi="Helvetica" w:cs="Arial"/>
          <w:color w:val="000000"/>
          <w:sz w:val="22"/>
          <w:szCs w:val="22"/>
        </w:rPr>
        <w:t>, J.</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Phenology of abundance of bivalve spat and of their </w:t>
      </w:r>
      <w:proofErr w:type="spellStart"/>
      <w:r w:rsidRPr="006A5138">
        <w:rPr>
          <w:rFonts w:ascii="Helvetica" w:eastAsia="Times New Roman" w:hAnsi="Helvetica" w:cs="Arial"/>
          <w:i/>
          <w:iCs/>
          <w:color w:val="000000"/>
          <w:sz w:val="22"/>
          <w:szCs w:val="22"/>
        </w:rPr>
        <w:t>epibenthic</w:t>
      </w:r>
      <w:proofErr w:type="spellEnd"/>
      <w:r w:rsidRPr="006A5138">
        <w:rPr>
          <w:rFonts w:ascii="Helvetica" w:eastAsia="Times New Roman" w:hAnsi="Helvetica" w:cs="Arial"/>
          <w:i/>
          <w:iCs/>
          <w:color w:val="000000"/>
          <w:sz w:val="22"/>
          <w:szCs w:val="22"/>
        </w:rPr>
        <w:t xml:space="preserve"> predators: limited evidence for mismatches after cold winters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r w:rsidRPr="006A5138">
        <w:rPr>
          <w:rFonts w:ascii="Helvetica" w:eastAsia="Times New Roman" w:hAnsi="Helvetica" w:cs="Arial"/>
          <w:color w:val="000000"/>
          <w:sz w:val="22"/>
          <w:szCs w:val="22"/>
        </w:rPr>
        <w:t>, Vol. 513, pp. 17-27</w:t>
      </w:r>
    </w:p>
    <w:p w14:paraId="2D6585CB" w14:textId="77777777" w:rsidR="0012399F" w:rsidRPr="007E0FFC" w:rsidRDefault="0012399F" w:rsidP="006A5138">
      <w:pPr>
        <w:ind w:left="720"/>
        <w:rPr>
          <w:rFonts w:ascii="Helvetica" w:eastAsia="Times New Roman" w:hAnsi="Helvetica" w:cs="Arial"/>
          <w:color w:val="000000"/>
          <w:sz w:val="22"/>
          <w:szCs w:val="22"/>
        </w:rPr>
      </w:pPr>
    </w:p>
    <w:p w14:paraId="04AF7E15" w14:textId="6260EA4E" w:rsidR="006A5138" w:rsidRPr="006A5138"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Dessborn</w:t>
      </w:r>
      <w:proofErr w:type="spellEnd"/>
      <w:r w:rsidRPr="006A5138">
        <w:rPr>
          <w:rFonts w:ascii="Helvetica" w:eastAsia="Times New Roman" w:hAnsi="Helvetica" w:cs="Arial"/>
          <w:color w:val="000000"/>
          <w:sz w:val="22"/>
          <w:szCs w:val="22"/>
        </w:rPr>
        <w:t xml:space="preserve">, L., </w:t>
      </w:r>
      <w:proofErr w:type="spellStart"/>
      <w:r w:rsidRPr="006A5138">
        <w:rPr>
          <w:rFonts w:ascii="Helvetica" w:eastAsia="Times New Roman" w:hAnsi="Helvetica" w:cs="Arial"/>
          <w:color w:val="000000"/>
          <w:sz w:val="22"/>
          <w:szCs w:val="22"/>
        </w:rPr>
        <w:t>Elmberg</w:t>
      </w:r>
      <w:proofErr w:type="spellEnd"/>
      <w:r w:rsidRPr="006A5138">
        <w:rPr>
          <w:rFonts w:ascii="Helvetica" w:eastAsia="Times New Roman" w:hAnsi="Helvetica" w:cs="Arial"/>
          <w:color w:val="000000"/>
          <w:sz w:val="22"/>
          <w:szCs w:val="22"/>
        </w:rPr>
        <w:t xml:space="preserve">, J., </w:t>
      </w:r>
      <w:proofErr w:type="spellStart"/>
      <w:r w:rsidRPr="006A5138">
        <w:rPr>
          <w:rFonts w:ascii="Helvetica" w:eastAsia="Times New Roman" w:hAnsi="Helvetica" w:cs="Arial"/>
          <w:color w:val="000000"/>
          <w:sz w:val="22"/>
          <w:szCs w:val="22"/>
        </w:rPr>
        <w:t>Nummi</w:t>
      </w:r>
      <w:proofErr w:type="spellEnd"/>
      <w:r w:rsidRPr="006A5138">
        <w:rPr>
          <w:rFonts w:ascii="Helvetica" w:eastAsia="Times New Roman" w:hAnsi="Helvetica" w:cs="Arial"/>
          <w:color w:val="000000"/>
          <w:sz w:val="22"/>
          <w:szCs w:val="22"/>
        </w:rPr>
        <w:t xml:space="preserve">, P., </w:t>
      </w:r>
      <w:proofErr w:type="spellStart"/>
      <w:r w:rsidRPr="006A5138">
        <w:rPr>
          <w:rFonts w:ascii="Helvetica" w:eastAsia="Times New Roman" w:hAnsi="Helvetica" w:cs="Arial"/>
          <w:color w:val="000000"/>
          <w:sz w:val="22"/>
          <w:szCs w:val="22"/>
        </w:rPr>
        <w:t>Pöysä</w:t>
      </w:r>
      <w:proofErr w:type="spellEnd"/>
      <w:r w:rsidRPr="006A5138">
        <w:rPr>
          <w:rFonts w:ascii="Helvetica" w:eastAsia="Times New Roman" w:hAnsi="Helvetica" w:cs="Arial"/>
          <w:color w:val="000000"/>
          <w:sz w:val="22"/>
          <w:szCs w:val="22"/>
        </w:rPr>
        <w:t xml:space="preserve">, H. and </w:t>
      </w:r>
      <w:proofErr w:type="spellStart"/>
      <w:r w:rsidRPr="006A5138">
        <w:rPr>
          <w:rFonts w:ascii="Helvetica" w:eastAsia="Times New Roman" w:hAnsi="Helvetica" w:cs="Arial"/>
          <w:color w:val="000000"/>
          <w:sz w:val="22"/>
          <w:szCs w:val="22"/>
        </w:rPr>
        <w:t>Sjöberg</w:t>
      </w:r>
      <w:proofErr w:type="spellEnd"/>
      <w:r w:rsidRPr="006A5138">
        <w:rPr>
          <w:rFonts w:ascii="Helvetica" w:eastAsia="Times New Roman" w:hAnsi="Helvetica" w:cs="Arial"/>
          <w:color w:val="000000"/>
          <w:sz w:val="22"/>
          <w:szCs w:val="22"/>
        </w:rPr>
        <w:t>, K.</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Hatching in dabbling ducks and emergence in </w:t>
      </w:r>
      <w:proofErr w:type="spellStart"/>
      <w:r w:rsidRPr="006A5138">
        <w:rPr>
          <w:rFonts w:ascii="Helvetica" w:eastAsia="Times New Roman" w:hAnsi="Helvetica" w:cs="Arial"/>
          <w:i/>
          <w:iCs/>
          <w:color w:val="000000"/>
          <w:sz w:val="22"/>
          <w:szCs w:val="22"/>
        </w:rPr>
        <w:t>chironomids</w:t>
      </w:r>
      <w:proofErr w:type="spellEnd"/>
      <w:r w:rsidRPr="006A5138">
        <w:rPr>
          <w:rFonts w:ascii="Helvetica" w:eastAsia="Times New Roman" w:hAnsi="Helvetica" w:cs="Arial"/>
          <w:i/>
          <w:iCs/>
          <w:color w:val="000000"/>
          <w:sz w:val="22"/>
          <w:szCs w:val="22"/>
        </w:rPr>
        <w:t>: a case of predator--prey synchrony?</w:t>
      </w:r>
      <w:r w:rsidR="0012399F" w:rsidRPr="007E0FFC">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Hydrobiologia</w:t>
      </w:r>
      <w:proofErr w:type="spellEnd"/>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proofErr w:type="gramEnd"/>
      <w:r w:rsidRPr="006A5138">
        <w:rPr>
          <w:rFonts w:ascii="Helvetica" w:eastAsia="Times New Roman" w:hAnsi="Helvetica" w:cs="Arial"/>
          <w:color w:val="000000"/>
          <w:sz w:val="22"/>
          <w:szCs w:val="22"/>
        </w:rPr>
        <w:t>, Vol. 636(1), pp. 319-329</w:t>
      </w:r>
    </w:p>
    <w:p w14:paraId="1DE0F731" w14:textId="77777777" w:rsidR="0012399F" w:rsidRPr="007E0FFC" w:rsidRDefault="0012399F" w:rsidP="0012399F">
      <w:pPr>
        <w:rPr>
          <w:rFonts w:ascii="Helvetica" w:eastAsia="Times New Roman" w:hAnsi="Helvetica" w:cs="Arial"/>
          <w:color w:val="000000"/>
          <w:sz w:val="22"/>
          <w:szCs w:val="22"/>
        </w:rPr>
      </w:pPr>
    </w:p>
    <w:p w14:paraId="09C6C665" w14:textId="3A88E7B4" w:rsidR="0012399F" w:rsidRPr="007E0FFC" w:rsidRDefault="006A5138" w:rsidP="0012399F">
      <w:pPr>
        <w:rPr>
          <w:rFonts w:ascii="Helvetica" w:eastAsia="Times New Roman" w:hAnsi="Helvetica" w:cs="Arial"/>
          <w:color w:val="000000"/>
          <w:sz w:val="22"/>
          <w:szCs w:val="22"/>
        </w:rPr>
      </w:pPr>
      <w:proofErr w:type="gramStart"/>
      <w:r w:rsidRPr="006A5138">
        <w:rPr>
          <w:rFonts w:ascii="Helvetica" w:eastAsia="Times New Roman" w:hAnsi="Helvetica" w:cs="Arial"/>
          <w:color w:val="000000"/>
          <w:sz w:val="22"/>
          <w:szCs w:val="22"/>
        </w:rPr>
        <w:t xml:space="preserve">Dias, P. C. and </w:t>
      </w:r>
      <w:proofErr w:type="spellStart"/>
      <w:r w:rsidRPr="006A5138">
        <w:rPr>
          <w:rFonts w:ascii="Helvetica" w:eastAsia="Times New Roman" w:hAnsi="Helvetica" w:cs="Arial"/>
          <w:color w:val="000000"/>
          <w:sz w:val="22"/>
          <w:szCs w:val="22"/>
        </w:rPr>
        <w:t>Blondel</w:t>
      </w:r>
      <w:proofErr w:type="spellEnd"/>
      <w:r w:rsidRPr="006A5138">
        <w:rPr>
          <w:rFonts w:ascii="Helvetica" w:eastAsia="Times New Roman" w:hAnsi="Helvetica" w:cs="Arial"/>
          <w:color w:val="000000"/>
          <w:sz w:val="22"/>
          <w:szCs w:val="22"/>
        </w:rPr>
        <w:t>, J.</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Breeding time, food supply and fitness components of Blue Tits </w:t>
      </w:r>
      <w:proofErr w:type="spellStart"/>
      <w:r w:rsidRPr="006A5138">
        <w:rPr>
          <w:rFonts w:ascii="Helvetica" w:eastAsia="Times New Roman" w:hAnsi="Helvetica" w:cs="Arial"/>
          <w:i/>
          <w:iCs/>
          <w:color w:val="000000"/>
          <w:sz w:val="22"/>
          <w:szCs w:val="22"/>
        </w:rPr>
        <w:t>Parus</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caeruleus</w:t>
      </w:r>
      <w:proofErr w:type="spellEnd"/>
      <w:r w:rsidRPr="006A5138">
        <w:rPr>
          <w:rFonts w:ascii="Helvetica" w:eastAsia="Times New Roman" w:hAnsi="Helvetica" w:cs="Arial"/>
          <w:i/>
          <w:iCs/>
          <w:color w:val="000000"/>
          <w:sz w:val="22"/>
          <w:szCs w:val="22"/>
        </w:rPr>
        <w:t xml:space="preserve"> in Mediterranean habitats</w:t>
      </w:r>
      <w:r w:rsidR="0012399F" w:rsidRPr="007E0FFC">
        <w:rPr>
          <w:rFonts w:ascii="Helvetica" w:eastAsia="Times New Roman" w:hAnsi="Helvetica" w:cs="Arial"/>
          <w:color w:val="000000"/>
          <w:sz w:val="22"/>
          <w:szCs w:val="22"/>
        </w:rPr>
        <w:t>.</w:t>
      </w:r>
      <w:proofErr w:type="gramEnd"/>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Ibis</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1996</w:t>
      </w:r>
      <w:proofErr w:type="gramEnd"/>
      <w:r w:rsidRPr="006A5138">
        <w:rPr>
          <w:rFonts w:ascii="Helvetica" w:eastAsia="Times New Roman" w:hAnsi="Helvetica" w:cs="Arial"/>
          <w:color w:val="000000"/>
          <w:sz w:val="22"/>
          <w:szCs w:val="22"/>
        </w:rPr>
        <w:t>, Vol. 138(4), pp. 644-649</w:t>
      </w:r>
      <w:r w:rsidR="0012399F" w:rsidRPr="007E0FFC">
        <w:rPr>
          <w:rFonts w:ascii="Helvetica" w:eastAsia="Times New Roman" w:hAnsi="Helvetica" w:cs="Arial"/>
          <w:color w:val="000000"/>
          <w:sz w:val="22"/>
          <w:szCs w:val="22"/>
        </w:rPr>
        <w:t>.</w:t>
      </w:r>
    </w:p>
    <w:p w14:paraId="48A0EB27" w14:textId="77777777" w:rsidR="0012399F" w:rsidRPr="007E0FFC" w:rsidRDefault="0012399F" w:rsidP="0012399F">
      <w:pPr>
        <w:rPr>
          <w:rFonts w:ascii="Helvetica" w:eastAsia="Times New Roman" w:hAnsi="Helvetica" w:cs="Arial"/>
          <w:color w:val="000000"/>
          <w:sz w:val="22"/>
          <w:szCs w:val="22"/>
        </w:rPr>
      </w:pPr>
    </w:p>
    <w:p w14:paraId="01D9A489" w14:textId="312DC307"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Dunn, P. O., Winkler, D. W., </w:t>
      </w:r>
      <w:proofErr w:type="spellStart"/>
      <w:r w:rsidRPr="006A5138">
        <w:rPr>
          <w:rFonts w:ascii="Helvetica" w:eastAsia="Times New Roman" w:hAnsi="Helvetica" w:cs="Arial"/>
          <w:color w:val="000000"/>
          <w:sz w:val="22"/>
          <w:szCs w:val="22"/>
        </w:rPr>
        <w:t>Whittingham</w:t>
      </w:r>
      <w:proofErr w:type="spellEnd"/>
      <w:r w:rsidRPr="006A5138">
        <w:rPr>
          <w:rFonts w:ascii="Helvetica" w:eastAsia="Times New Roman" w:hAnsi="Helvetica" w:cs="Arial"/>
          <w:color w:val="000000"/>
          <w:sz w:val="22"/>
          <w:szCs w:val="22"/>
        </w:rPr>
        <w:t>, L. A., Hannon, S. J. and Robertson, R. J.</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A test of the mismatch hypothesis: How is timing of reproduction related to food abundance in an aerial insectivore?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2011</w:t>
      </w:r>
      <w:proofErr w:type="gramEnd"/>
      <w:r w:rsidRPr="006A5138">
        <w:rPr>
          <w:rFonts w:ascii="Helvetica" w:eastAsia="Times New Roman" w:hAnsi="Helvetica" w:cs="Arial"/>
          <w:color w:val="000000"/>
          <w:sz w:val="22"/>
          <w:szCs w:val="22"/>
        </w:rPr>
        <w:t>, Vol. 92(2), pp. 450-461</w:t>
      </w:r>
    </w:p>
    <w:p w14:paraId="208F5D40" w14:textId="77777777" w:rsidR="0012399F" w:rsidRPr="007E0FFC" w:rsidRDefault="0012399F" w:rsidP="0012399F">
      <w:pPr>
        <w:rPr>
          <w:rFonts w:ascii="Helvetica" w:eastAsia="Times New Roman" w:hAnsi="Helvetica" w:cs="Arial"/>
          <w:color w:val="000000"/>
          <w:sz w:val="22"/>
          <w:szCs w:val="22"/>
        </w:rPr>
      </w:pPr>
    </w:p>
    <w:p w14:paraId="02C0FE47" w14:textId="66385185" w:rsidR="006A5138" w:rsidRPr="006A5138" w:rsidRDefault="006A5138" w:rsidP="0012399F">
      <w:pPr>
        <w:rPr>
          <w:rFonts w:ascii="Helvetica" w:eastAsia="Times New Roman" w:hAnsi="Helvetica" w:cs="Arial"/>
          <w:color w:val="000000"/>
          <w:sz w:val="22"/>
          <w:szCs w:val="22"/>
        </w:rPr>
      </w:pPr>
      <w:proofErr w:type="spellStart"/>
      <w:proofErr w:type="gramStart"/>
      <w:r w:rsidRPr="006A5138">
        <w:rPr>
          <w:rFonts w:ascii="Helvetica" w:eastAsia="Times New Roman" w:hAnsi="Helvetica" w:cs="Arial"/>
          <w:color w:val="000000"/>
          <w:sz w:val="22"/>
          <w:szCs w:val="22"/>
        </w:rPr>
        <w:t>Fortierl</w:t>
      </w:r>
      <w:proofErr w:type="spellEnd"/>
      <w:r w:rsidRPr="006A5138">
        <w:rPr>
          <w:rFonts w:ascii="Helvetica" w:eastAsia="Times New Roman" w:hAnsi="Helvetica" w:cs="Arial"/>
          <w:color w:val="000000"/>
          <w:sz w:val="22"/>
          <w:szCs w:val="22"/>
        </w:rPr>
        <w:t xml:space="preserve">, L. and Gilbert, </w:t>
      </w:r>
      <w:proofErr w:type="spellStart"/>
      <w:r w:rsidRPr="006A5138">
        <w:rPr>
          <w:rFonts w:ascii="Helvetica" w:eastAsia="Times New Roman" w:hAnsi="Helvetica" w:cs="Arial"/>
          <w:color w:val="000000"/>
          <w:sz w:val="22"/>
          <w:szCs w:val="22"/>
        </w:rPr>
        <w:t>M.</w:t>
      </w:r>
      <w:r w:rsidRPr="006A5138">
        <w:rPr>
          <w:rFonts w:ascii="Helvetica" w:eastAsia="Times New Roman" w:hAnsi="Helvetica" w:cs="Arial"/>
          <w:i/>
          <w:iCs/>
          <w:color w:val="000000"/>
          <w:sz w:val="22"/>
          <w:szCs w:val="22"/>
        </w:rPr>
        <w:t>The</w:t>
      </w:r>
      <w:proofErr w:type="spellEnd"/>
      <w:r w:rsidRPr="006A5138">
        <w:rPr>
          <w:rFonts w:ascii="Helvetica" w:eastAsia="Times New Roman" w:hAnsi="Helvetica" w:cs="Arial"/>
          <w:i/>
          <w:iCs/>
          <w:color w:val="000000"/>
          <w:sz w:val="22"/>
          <w:szCs w:val="22"/>
        </w:rPr>
        <w:t xml:space="preserve"> match/mismatch hypothesis and the feeding success of fish larvae in ice-covered </w:t>
      </w:r>
      <w:proofErr w:type="spellStart"/>
      <w:r w:rsidRPr="006A5138">
        <w:rPr>
          <w:rFonts w:ascii="Helvetica" w:eastAsia="Times New Roman" w:hAnsi="Helvetica" w:cs="Arial"/>
          <w:i/>
          <w:iCs/>
          <w:color w:val="000000"/>
          <w:sz w:val="22"/>
          <w:szCs w:val="22"/>
        </w:rPr>
        <w:t>southeastern</w:t>
      </w:r>
      <w:proofErr w:type="spellEnd"/>
      <w:r w:rsidRPr="006A5138">
        <w:rPr>
          <w:rFonts w:ascii="Helvetica" w:eastAsia="Times New Roman" w:hAnsi="Helvetica" w:cs="Arial"/>
          <w:i/>
          <w:iCs/>
          <w:color w:val="000000"/>
          <w:sz w:val="22"/>
          <w:szCs w:val="22"/>
        </w:rPr>
        <w:t xml:space="preserve"> Hudson Bay</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Mar. Ecol. </w:t>
      </w:r>
      <w:proofErr w:type="spellStart"/>
      <w:r w:rsidRPr="006A5138">
        <w:rPr>
          <w:rFonts w:ascii="Helvetica" w:eastAsia="Times New Roman" w:hAnsi="Helvetica" w:cs="Arial"/>
          <w:color w:val="000000"/>
          <w:sz w:val="22"/>
          <w:szCs w:val="22"/>
        </w:rPr>
        <w:t>Prog</w:t>
      </w:r>
      <w:proofErr w:type="spellEnd"/>
      <w:r w:rsidRPr="006A5138">
        <w:rPr>
          <w:rFonts w:ascii="Helvetica" w:eastAsia="Times New Roman" w:hAnsi="Helvetica" w:cs="Arial"/>
          <w:color w:val="000000"/>
          <w:sz w:val="22"/>
          <w:szCs w:val="22"/>
        </w:rPr>
        <w:t>.</w:t>
      </w:r>
      <w:proofErr w:type="gramEnd"/>
      <w:r w:rsidRPr="006A5138">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Ser</w:t>
      </w:r>
      <w:proofErr w:type="spellEnd"/>
      <w:r w:rsidRPr="006A5138">
        <w:rPr>
          <w:rFonts w:ascii="Helvetica" w:eastAsia="Times New Roman" w:hAnsi="Helvetica" w:cs="Arial"/>
          <w:color w:val="000000"/>
          <w:sz w:val="22"/>
          <w:szCs w:val="22"/>
        </w:rPr>
        <w:t>,</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1995</w:t>
      </w:r>
      <w:r w:rsidRPr="006A5138">
        <w:rPr>
          <w:rFonts w:ascii="Helvetica" w:eastAsia="Times New Roman" w:hAnsi="Helvetica" w:cs="Arial"/>
          <w:color w:val="000000"/>
          <w:sz w:val="22"/>
          <w:szCs w:val="22"/>
        </w:rPr>
        <w:t>, Vol. 120, pp. 11-27</w:t>
      </w:r>
    </w:p>
    <w:p w14:paraId="16825111" w14:textId="439FA6D4" w:rsidR="006A5138" w:rsidRPr="006A5138" w:rsidRDefault="006A5138" w:rsidP="0012399F">
      <w:pPr>
        <w:spacing w:before="240"/>
        <w:rPr>
          <w:rFonts w:ascii="Helvetica" w:eastAsia="Times New Roman" w:hAnsi="Helvetica" w:cs="Arial"/>
          <w:b/>
          <w:bCs/>
          <w:color w:val="000000"/>
          <w:sz w:val="22"/>
          <w:szCs w:val="22"/>
        </w:rPr>
      </w:pPr>
      <w:proofErr w:type="gramStart"/>
      <w:r w:rsidRPr="006A5138">
        <w:rPr>
          <w:rFonts w:ascii="Helvetica" w:eastAsia="Times New Roman" w:hAnsi="Helvetica" w:cs="Arial"/>
          <w:color w:val="000000"/>
          <w:sz w:val="22"/>
          <w:szCs w:val="22"/>
        </w:rPr>
        <w:t xml:space="preserve">George, </w:t>
      </w:r>
      <w:proofErr w:type="spellStart"/>
      <w:r w:rsidRPr="006A5138">
        <w:rPr>
          <w:rFonts w:ascii="Helvetica" w:eastAsia="Times New Roman" w:hAnsi="Helvetica" w:cs="Arial"/>
          <w:color w:val="000000"/>
          <w:sz w:val="22"/>
          <w:szCs w:val="22"/>
        </w:rPr>
        <w:t>D.</w:t>
      </w:r>
      <w:r w:rsidRPr="006A5138">
        <w:rPr>
          <w:rFonts w:ascii="Helvetica" w:eastAsia="Times New Roman" w:hAnsi="Helvetica" w:cs="Arial"/>
          <w:i/>
          <w:iCs/>
          <w:color w:val="000000"/>
          <w:sz w:val="22"/>
          <w:szCs w:val="22"/>
        </w:rPr>
        <w:t>The</w:t>
      </w:r>
      <w:proofErr w:type="spellEnd"/>
      <w:r w:rsidRPr="006A5138">
        <w:rPr>
          <w:rFonts w:ascii="Helvetica" w:eastAsia="Times New Roman" w:hAnsi="Helvetica" w:cs="Arial"/>
          <w:i/>
          <w:iCs/>
          <w:color w:val="000000"/>
          <w:sz w:val="22"/>
          <w:szCs w:val="22"/>
        </w:rPr>
        <w:t xml:space="preserve"> effect of nutrient enrichment and changes in the weather on the abundance of Daphnia in </w:t>
      </w:r>
      <w:proofErr w:type="spellStart"/>
      <w:r w:rsidRPr="006A5138">
        <w:rPr>
          <w:rFonts w:ascii="Helvetica" w:eastAsia="Times New Roman" w:hAnsi="Helvetica" w:cs="Arial"/>
          <w:i/>
          <w:iCs/>
          <w:color w:val="000000"/>
          <w:sz w:val="22"/>
          <w:szCs w:val="22"/>
        </w:rPr>
        <w:t>Esthwaite</w:t>
      </w:r>
      <w:proofErr w:type="spellEnd"/>
      <w:r w:rsidRPr="006A5138">
        <w:rPr>
          <w:rFonts w:ascii="Helvetica" w:eastAsia="Times New Roman" w:hAnsi="Helvetica" w:cs="Arial"/>
          <w:i/>
          <w:iCs/>
          <w:color w:val="000000"/>
          <w:sz w:val="22"/>
          <w:szCs w:val="22"/>
        </w:rPr>
        <w:t xml:space="preserve"> Water, Cumbri</w:t>
      </w:r>
      <w:r w:rsidR="0012399F" w:rsidRPr="007E0FFC">
        <w:rPr>
          <w:rFonts w:ascii="Helvetica" w:eastAsia="Times New Roman" w:hAnsi="Helvetica" w:cs="Arial"/>
          <w:i/>
          <w:iCs/>
          <w:color w:val="000000"/>
          <w:sz w:val="22"/>
          <w:szCs w:val="22"/>
        </w:rPr>
        <w:t>a.</w:t>
      </w:r>
      <w:proofErr w:type="gramEnd"/>
      <w:r w:rsidR="0012399F"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Freshwater Biology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2012</w:t>
      </w:r>
      <w:proofErr w:type="gramEnd"/>
      <w:r w:rsidRPr="006A5138">
        <w:rPr>
          <w:rFonts w:ascii="Helvetica" w:eastAsia="Times New Roman" w:hAnsi="Helvetica" w:cs="Arial"/>
          <w:color w:val="000000"/>
          <w:sz w:val="22"/>
          <w:szCs w:val="22"/>
        </w:rPr>
        <w:t>, Vol. 57(2), pp. 360-372</w:t>
      </w:r>
    </w:p>
    <w:p w14:paraId="42C5593B" w14:textId="77777777" w:rsidR="0012399F" w:rsidRPr="007E0FFC" w:rsidRDefault="0012399F" w:rsidP="0012399F">
      <w:pPr>
        <w:rPr>
          <w:rFonts w:ascii="Helvetica" w:eastAsia="Times New Roman" w:hAnsi="Helvetica" w:cs="Arial"/>
          <w:color w:val="000000"/>
          <w:sz w:val="22"/>
          <w:szCs w:val="22"/>
        </w:rPr>
      </w:pPr>
    </w:p>
    <w:p w14:paraId="627C4517" w14:textId="5ECFF133" w:rsidR="0012399F" w:rsidRPr="007E0FFC"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Gullett</w:t>
      </w:r>
      <w:proofErr w:type="spellEnd"/>
      <w:r w:rsidRPr="006A5138">
        <w:rPr>
          <w:rFonts w:ascii="Helvetica" w:eastAsia="Times New Roman" w:hAnsi="Helvetica" w:cs="Arial"/>
          <w:color w:val="000000"/>
          <w:sz w:val="22"/>
          <w:szCs w:val="22"/>
        </w:rPr>
        <w:t xml:space="preserve">, P., </w:t>
      </w:r>
      <w:proofErr w:type="spellStart"/>
      <w:r w:rsidRPr="006A5138">
        <w:rPr>
          <w:rFonts w:ascii="Helvetica" w:eastAsia="Times New Roman" w:hAnsi="Helvetica" w:cs="Arial"/>
          <w:color w:val="000000"/>
          <w:sz w:val="22"/>
          <w:szCs w:val="22"/>
        </w:rPr>
        <w:t>Hatchwell</w:t>
      </w:r>
      <w:proofErr w:type="spellEnd"/>
      <w:r w:rsidRPr="006A5138">
        <w:rPr>
          <w:rFonts w:ascii="Helvetica" w:eastAsia="Times New Roman" w:hAnsi="Helvetica" w:cs="Arial"/>
          <w:color w:val="000000"/>
          <w:sz w:val="22"/>
          <w:szCs w:val="22"/>
        </w:rPr>
        <w:t>, B. J., Robinson, R. A. and Evans, K. L.</w:t>
      </w:r>
      <w:r w:rsidR="0012399F" w:rsidRPr="007E0FFC">
        <w:rPr>
          <w:rFonts w:ascii="Helvetica" w:eastAsia="Times New Roman" w:hAnsi="Helvetica" w:cs="Arial"/>
          <w:color w:val="000000"/>
          <w:sz w:val="22"/>
          <w:szCs w:val="22"/>
        </w:rPr>
        <w:t xml:space="preserve"> </w:t>
      </w:r>
      <w:proofErr w:type="spellStart"/>
      <w:r w:rsidRPr="006A5138">
        <w:rPr>
          <w:rFonts w:ascii="Helvetica" w:eastAsia="Times New Roman" w:hAnsi="Helvetica" w:cs="Arial"/>
          <w:i/>
          <w:iCs/>
          <w:color w:val="000000"/>
          <w:sz w:val="22"/>
          <w:szCs w:val="22"/>
        </w:rPr>
        <w:t>Phenological</w:t>
      </w:r>
      <w:proofErr w:type="spellEnd"/>
      <w:r w:rsidRPr="006A5138">
        <w:rPr>
          <w:rFonts w:ascii="Helvetica" w:eastAsia="Times New Roman" w:hAnsi="Helvetica" w:cs="Arial"/>
          <w:i/>
          <w:iCs/>
          <w:color w:val="000000"/>
          <w:sz w:val="22"/>
          <w:szCs w:val="22"/>
        </w:rPr>
        <w:t xml:space="preserve"> indices of avian reproduction: cryptic shifts and prediction across large spatial and temporal scales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Ecology and evolution</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proofErr w:type="gramEnd"/>
      <w:r w:rsidRPr="006A5138">
        <w:rPr>
          <w:rFonts w:ascii="Helvetica" w:eastAsia="Times New Roman" w:hAnsi="Helvetica" w:cs="Arial"/>
          <w:color w:val="000000"/>
          <w:sz w:val="22"/>
          <w:szCs w:val="22"/>
        </w:rPr>
        <w:t>, Vol. 3(7), pp. 1864-1877</w:t>
      </w:r>
      <w:r w:rsidR="0012399F" w:rsidRPr="007E0FFC">
        <w:rPr>
          <w:rFonts w:ascii="Helvetica" w:eastAsia="Times New Roman" w:hAnsi="Helvetica" w:cs="Arial"/>
          <w:color w:val="000000"/>
          <w:sz w:val="22"/>
          <w:szCs w:val="22"/>
        </w:rPr>
        <w:t xml:space="preserve">. </w:t>
      </w:r>
    </w:p>
    <w:p w14:paraId="0680D442" w14:textId="77777777" w:rsidR="0012399F" w:rsidRPr="007E0FFC" w:rsidRDefault="0012399F" w:rsidP="0012399F">
      <w:pPr>
        <w:rPr>
          <w:rFonts w:ascii="Helvetica" w:eastAsia="Times New Roman" w:hAnsi="Helvetica" w:cs="Arial"/>
          <w:color w:val="000000"/>
          <w:sz w:val="22"/>
          <w:szCs w:val="22"/>
        </w:rPr>
      </w:pPr>
    </w:p>
    <w:p w14:paraId="36DA05B0" w14:textId="77777777" w:rsidR="0012399F" w:rsidRPr="007E0FFC"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Hipfner</w:t>
      </w:r>
      <w:proofErr w:type="spellEnd"/>
      <w:r w:rsidRPr="006A5138">
        <w:rPr>
          <w:rFonts w:ascii="Helvetica" w:eastAsia="Times New Roman" w:hAnsi="Helvetica" w:cs="Arial"/>
          <w:color w:val="000000"/>
          <w:sz w:val="22"/>
          <w:szCs w:val="22"/>
        </w:rPr>
        <w:t>, J. M.</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Matches and mismatches: ocean climate, prey phenology and breeding success in a </w:t>
      </w:r>
      <w:proofErr w:type="spellStart"/>
      <w:r w:rsidRPr="006A5138">
        <w:rPr>
          <w:rFonts w:ascii="Helvetica" w:eastAsia="Times New Roman" w:hAnsi="Helvetica" w:cs="Arial"/>
          <w:i/>
          <w:iCs/>
          <w:color w:val="000000"/>
          <w:sz w:val="22"/>
          <w:szCs w:val="22"/>
        </w:rPr>
        <w:t>zooplanktivorous</w:t>
      </w:r>
      <w:proofErr w:type="spellEnd"/>
      <w:r w:rsidRPr="006A5138">
        <w:rPr>
          <w:rFonts w:ascii="Helvetica" w:eastAsia="Times New Roman" w:hAnsi="Helvetica" w:cs="Arial"/>
          <w:i/>
          <w:iCs/>
          <w:color w:val="000000"/>
          <w:sz w:val="22"/>
          <w:szCs w:val="22"/>
        </w:rPr>
        <w:t xml:space="preserve"> seabird</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2008</w:t>
      </w:r>
      <w:r w:rsidRPr="006A5138">
        <w:rPr>
          <w:rFonts w:ascii="Helvetica" w:eastAsia="Times New Roman" w:hAnsi="Helvetica" w:cs="Arial"/>
          <w:color w:val="000000"/>
          <w:sz w:val="22"/>
          <w:szCs w:val="22"/>
        </w:rPr>
        <w:t>, Vol. 368, pp. 295-304</w:t>
      </w:r>
    </w:p>
    <w:p w14:paraId="6B5DBF98" w14:textId="77777777" w:rsidR="0012399F" w:rsidRPr="007E0FFC" w:rsidRDefault="0012399F" w:rsidP="0012399F">
      <w:pPr>
        <w:rPr>
          <w:rFonts w:ascii="Helvetica" w:eastAsia="Times New Roman" w:hAnsi="Helvetica" w:cs="Arial"/>
          <w:color w:val="000000"/>
          <w:sz w:val="22"/>
          <w:szCs w:val="22"/>
        </w:rPr>
      </w:pPr>
    </w:p>
    <w:p w14:paraId="7E7FD3AA" w14:textId="1D4BFF85" w:rsidR="0012399F" w:rsidRPr="007E0FFC"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Jolley</w:t>
      </w:r>
      <w:proofErr w:type="spellEnd"/>
      <w:r w:rsidRPr="006A5138">
        <w:rPr>
          <w:rFonts w:ascii="Helvetica" w:eastAsia="Times New Roman" w:hAnsi="Helvetica" w:cs="Arial"/>
          <w:color w:val="000000"/>
          <w:sz w:val="22"/>
          <w:szCs w:val="22"/>
        </w:rPr>
        <w:t>, J. C., Willis, D. W. and Holland, R. 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Match--mismatch regulation for bluegill and yellow perch larvae and their prey in </w:t>
      </w:r>
      <w:proofErr w:type="spellStart"/>
      <w:r w:rsidRPr="006A5138">
        <w:rPr>
          <w:rFonts w:ascii="Helvetica" w:eastAsia="Times New Roman" w:hAnsi="Helvetica" w:cs="Arial"/>
          <w:i/>
          <w:iCs/>
          <w:color w:val="000000"/>
          <w:sz w:val="22"/>
          <w:szCs w:val="22"/>
        </w:rPr>
        <w:t>Sandhill</w:t>
      </w:r>
      <w:proofErr w:type="spellEnd"/>
      <w:r w:rsidRPr="006A5138">
        <w:rPr>
          <w:rFonts w:ascii="Helvetica" w:eastAsia="Times New Roman" w:hAnsi="Helvetica" w:cs="Arial"/>
          <w:i/>
          <w:iCs/>
          <w:color w:val="000000"/>
          <w:sz w:val="22"/>
          <w:szCs w:val="22"/>
        </w:rPr>
        <w:t xml:space="preserve"> lakes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Journal o</w:t>
      </w:r>
      <w:r w:rsidR="006B69D4">
        <w:rPr>
          <w:rFonts w:ascii="Helvetica" w:eastAsia="Times New Roman" w:hAnsi="Helvetica" w:cs="Arial"/>
          <w:color w:val="000000"/>
          <w:sz w:val="22"/>
          <w:szCs w:val="22"/>
        </w:rPr>
        <w:t>f Fish and Wildlife Management</w:t>
      </w:r>
      <w:r w:rsidRPr="006A5138">
        <w:rPr>
          <w:rFonts w:ascii="Helvetica" w:eastAsia="Times New Roman" w:hAnsi="Helvetica" w:cs="Arial"/>
          <w:color w:val="000000"/>
          <w:sz w:val="22"/>
          <w:szCs w:val="22"/>
        </w:rPr>
        <w:t>,</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2010</w:t>
      </w:r>
      <w:r w:rsidRPr="006A5138">
        <w:rPr>
          <w:rFonts w:ascii="Helvetica" w:eastAsia="Times New Roman" w:hAnsi="Helvetica" w:cs="Arial"/>
          <w:color w:val="000000"/>
          <w:sz w:val="22"/>
          <w:szCs w:val="22"/>
        </w:rPr>
        <w:t>, Vol. 1(2), pp. 73-85</w:t>
      </w:r>
      <w:bookmarkStart w:id="2" w:name="kerby2013"/>
    </w:p>
    <w:p w14:paraId="3B9B0B81" w14:textId="77777777" w:rsidR="0012399F" w:rsidRPr="007E0FFC" w:rsidRDefault="0012399F" w:rsidP="0012399F">
      <w:pPr>
        <w:rPr>
          <w:rFonts w:ascii="Helvetica" w:eastAsia="Times New Roman" w:hAnsi="Helvetica" w:cs="Arial"/>
          <w:color w:val="000000"/>
          <w:sz w:val="22"/>
          <w:szCs w:val="22"/>
        </w:rPr>
      </w:pPr>
    </w:p>
    <w:p w14:paraId="6AEFBDE7" w14:textId="7A8F12A2" w:rsidR="0012399F" w:rsidRPr="007E0FFC"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Kerby</w:t>
      </w:r>
      <w:proofErr w:type="spellEnd"/>
      <w:r w:rsidRPr="006A5138">
        <w:rPr>
          <w:rFonts w:ascii="Helvetica" w:eastAsia="Times New Roman" w:hAnsi="Helvetica" w:cs="Arial"/>
          <w:color w:val="000000"/>
          <w:sz w:val="22"/>
          <w:szCs w:val="22"/>
        </w:rPr>
        <w:t>, J. and Post, 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Capital and income breeding traits differentiate trophic match--mismatch dynamics in large herbivores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Philosophical Transactions of the Royal Society B: Biological Sciences</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proofErr w:type="gramEnd"/>
      <w:r w:rsidRPr="006A5138">
        <w:rPr>
          <w:rFonts w:ascii="Helvetica" w:eastAsia="Times New Roman" w:hAnsi="Helvetica" w:cs="Arial"/>
          <w:color w:val="000000"/>
          <w:sz w:val="22"/>
          <w:szCs w:val="22"/>
        </w:rPr>
        <w:t>, Vol. 368(1624), pp. 20120484</w:t>
      </w:r>
      <w:bookmarkEnd w:id="2"/>
      <w:r w:rsidR="0012399F" w:rsidRPr="007E0FFC">
        <w:rPr>
          <w:rFonts w:ascii="Helvetica" w:eastAsia="Times New Roman" w:hAnsi="Helvetica" w:cs="Arial"/>
          <w:color w:val="000000"/>
          <w:sz w:val="22"/>
          <w:szCs w:val="22"/>
        </w:rPr>
        <w:t>.</w:t>
      </w:r>
    </w:p>
    <w:p w14:paraId="5C6C75B6" w14:textId="77777777" w:rsidR="0012399F" w:rsidRPr="007E0FFC" w:rsidRDefault="0012399F" w:rsidP="0012399F">
      <w:pPr>
        <w:rPr>
          <w:rFonts w:ascii="Helvetica" w:eastAsia="Times New Roman" w:hAnsi="Helvetica" w:cs="Arial"/>
          <w:color w:val="000000"/>
          <w:sz w:val="22"/>
          <w:szCs w:val="22"/>
        </w:rPr>
      </w:pPr>
    </w:p>
    <w:p w14:paraId="1DFAC36C" w14:textId="3D7E2C6D" w:rsidR="006A5138" w:rsidRPr="006A5138"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Kerby</w:t>
      </w:r>
      <w:proofErr w:type="spellEnd"/>
      <w:r w:rsidRPr="006A5138">
        <w:rPr>
          <w:rFonts w:ascii="Helvetica" w:eastAsia="Times New Roman" w:hAnsi="Helvetica" w:cs="Arial"/>
          <w:color w:val="000000"/>
          <w:sz w:val="22"/>
          <w:szCs w:val="22"/>
        </w:rPr>
        <w:t>, J. T. and Post, 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Advancing plant phenology and reduced herbivore production in a terrestrial system associated with sea ice decline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Nature Communications, </w:t>
      </w:r>
      <w:r w:rsidRPr="006A5138">
        <w:rPr>
          <w:rFonts w:ascii="Helvetica" w:eastAsia="Times New Roman" w:hAnsi="Helvetica" w:cs="Arial"/>
          <w:b/>
          <w:bCs/>
          <w:color w:val="000000"/>
          <w:sz w:val="22"/>
          <w:szCs w:val="22"/>
        </w:rPr>
        <w:t>2013</w:t>
      </w:r>
      <w:r w:rsidRPr="006A5138">
        <w:rPr>
          <w:rFonts w:ascii="Helvetica" w:eastAsia="Times New Roman" w:hAnsi="Helvetica" w:cs="Arial"/>
          <w:color w:val="000000"/>
          <w:sz w:val="22"/>
          <w:szCs w:val="22"/>
        </w:rPr>
        <w:t>, Vol. 4, pp. 2514</w:t>
      </w:r>
    </w:p>
    <w:p w14:paraId="6A07304F" w14:textId="6A6517BA" w:rsidR="0012399F" w:rsidRPr="007E0FFC" w:rsidRDefault="006A5138" w:rsidP="0012399F">
      <w:pPr>
        <w:spacing w:before="240"/>
        <w:rPr>
          <w:rFonts w:ascii="Helvetica" w:eastAsia="Times New Roman" w:hAnsi="Helvetica" w:cs="Arial"/>
          <w:b/>
          <w:bCs/>
          <w:color w:val="000000"/>
          <w:sz w:val="22"/>
          <w:szCs w:val="22"/>
        </w:rPr>
      </w:pPr>
      <w:proofErr w:type="spellStart"/>
      <w:r w:rsidRPr="006A5138">
        <w:rPr>
          <w:rFonts w:ascii="Helvetica" w:eastAsia="Times New Roman" w:hAnsi="Helvetica" w:cs="Arial"/>
          <w:color w:val="000000"/>
          <w:sz w:val="22"/>
          <w:szCs w:val="22"/>
        </w:rPr>
        <w:t>Kourkgy</w:t>
      </w:r>
      <w:proofErr w:type="spellEnd"/>
      <w:r w:rsidRPr="006A5138">
        <w:rPr>
          <w:rFonts w:ascii="Helvetica" w:eastAsia="Times New Roman" w:hAnsi="Helvetica" w:cs="Arial"/>
          <w:color w:val="000000"/>
          <w:sz w:val="22"/>
          <w:szCs w:val="22"/>
        </w:rPr>
        <w:t xml:space="preserve">, C., </w:t>
      </w:r>
      <w:proofErr w:type="spellStart"/>
      <w:r w:rsidRPr="006A5138">
        <w:rPr>
          <w:rFonts w:ascii="Helvetica" w:eastAsia="Times New Roman" w:hAnsi="Helvetica" w:cs="Arial"/>
          <w:color w:val="000000"/>
          <w:sz w:val="22"/>
          <w:szCs w:val="22"/>
        </w:rPr>
        <w:t>Garel</w:t>
      </w:r>
      <w:proofErr w:type="spellEnd"/>
      <w:r w:rsidRPr="006A5138">
        <w:rPr>
          <w:rFonts w:ascii="Helvetica" w:eastAsia="Times New Roman" w:hAnsi="Helvetica" w:cs="Arial"/>
          <w:color w:val="000000"/>
          <w:sz w:val="22"/>
          <w:szCs w:val="22"/>
        </w:rPr>
        <w:t xml:space="preserve">, M., </w:t>
      </w:r>
      <w:proofErr w:type="spellStart"/>
      <w:r w:rsidRPr="006A5138">
        <w:rPr>
          <w:rFonts w:ascii="Helvetica" w:eastAsia="Times New Roman" w:hAnsi="Helvetica" w:cs="Arial"/>
          <w:color w:val="000000"/>
          <w:sz w:val="22"/>
          <w:szCs w:val="22"/>
        </w:rPr>
        <w:t>Appolinaire</w:t>
      </w:r>
      <w:proofErr w:type="spellEnd"/>
      <w:r w:rsidRPr="006A5138">
        <w:rPr>
          <w:rFonts w:ascii="Helvetica" w:eastAsia="Times New Roman" w:hAnsi="Helvetica" w:cs="Arial"/>
          <w:color w:val="000000"/>
          <w:sz w:val="22"/>
          <w:szCs w:val="22"/>
        </w:rPr>
        <w:t xml:space="preserve">, J., </w:t>
      </w:r>
      <w:proofErr w:type="spellStart"/>
      <w:r w:rsidRPr="006A5138">
        <w:rPr>
          <w:rFonts w:ascii="Helvetica" w:eastAsia="Times New Roman" w:hAnsi="Helvetica" w:cs="Arial"/>
          <w:color w:val="000000"/>
          <w:sz w:val="22"/>
          <w:szCs w:val="22"/>
        </w:rPr>
        <w:t>Loison</w:t>
      </w:r>
      <w:proofErr w:type="spellEnd"/>
      <w:r w:rsidRPr="006A5138">
        <w:rPr>
          <w:rFonts w:ascii="Helvetica" w:eastAsia="Times New Roman" w:hAnsi="Helvetica" w:cs="Arial"/>
          <w:color w:val="000000"/>
          <w:sz w:val="22"/>
          <w:szCs w:val="22"/>
        </w:rPr>
        <w:t>, A. and To\</w:t>
      </w:r>
      <w:proofErr w:type="spellStart"/>
      <w:r w:rsidRPr="006A5138">
        <w:rPr>
          <w:rFonts w:ascii="Helvetica" w:eastAsia="Times New Roman" w:hAnsi="Helvetica" w:cs="Arial"/>
          <w:color w:val="000000"/>
          <w:sz w:val="22"/>
          <w:szCs w:val="22"/>
        </w:rPr>
        <w:t>igo</w:t>
      </w:r>
      <w:proofErr w:type="spellEnd"/>
      <w:r w:rsidRPr="006A5138">
        <w:rPr>
          <w:rFonts w:ascii="Helvetica" w:eastAsia="Times New Roman" w:hAnsi="Helvetica" w:cs="Arial"/>
          <w:color w:val="000000"/>
          <w:sz w:val="22"/>
          <w:szCs w:val="22"/>
        </w:rPr>
        <w:t>, C.</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Onset of autumn shapes the timing of birth in Pyrenean chamois more than onset of spring</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color w:val="000000"/>
          <w:sz w:val="22"/>
          <w:szCs w:val="22"/>
        </w:rPr>
        <w:t>Journal of Animal 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proofErr w:type="gramEnd"/>
      <w:r w:rsidRPr="006A5138">
        <w:rPr>
          <w:rFonts w:ascii="Helvetica" w:eastAsia="Times New Roman" w:hAnsi="Helvetica" w:cs="Arial"/>
          <w:color w:val="000000"/>
          <w:sz w:val="22"/>
          <w:szCs w:val="22"/>
        </w:rPr>
        <w:t>, Vol. 85(2), pp. 581-590</w:t>
      </w:r>
    </w:p>
    <w:p w14:paraId="08FF5FA7" w14:textId="434C317B" w:rsidR="006A5138" w:rsidRPr="006A5138" w:rsidRDefault="006A5138" w:rsidP="0012399F">
      <w:pPr>
        <w:spacing w:before="240"/>
        <w:rPr>
          <w:rFonts w:ascii="Helvetica" w:eastAsia="Times New Roman" w:hAnsi="Helvetica" w:cs="Arial"/>
          <w:b/>
          <w:bCs/>
          <w:color w:val="000000"/>
          <w:sz w:val="22"/>
          <w:szCs w:val="22"/>
        </w:rPr>
      </w:pPr>
      <w:proofErr w:type="spellStart"/>
      <w:r w:rsidRPr="006A5138">
        <w:rPr>
          <w:rFonts w:ascii="Helvetica" w:eastAsia="Times New Roman" w:hAnsi="Helvetica" w:cs="Arial"/>
          <w:color w:val="000000"/>
          <w:sz w:val="22"/>
          <w:szCs w:val="22"/>
        </w:rPr>
        <w:t>Lany</w:t>
      </w:r>
      <w:proofErr w:type="spellEnd"/>
      <w:r w:rsidRPr="006A5138">
        <w:rPr>
          <w:rFonts w:ascii="Helvetica" w:eastAsia="Times New Roman" w:hAnsi="Helvetica" w:cs="Arial"/>
          <w:color w:val="000000"/>
          <w:sz w:val="22"/>
          <w:szCs w:val="22"/>
        </w:rPr>
        <w:t xml:space="preserve">, N. K., Ayres, M. P., </w:t>
      </w:r>
      <w:proofErr w:type="spellStart"/>
      <w:r w:rsidRPr="006A5138">
        <w:rPr>
          <w:rFonts w:ascii="Helvetica" w:eastAsia="Times New Roman" w:hAnsi="Helvetica" w:cs="Arial"/>
          <w:color w:val="000000"/>
          <w:sz w:val="22"/>
          <w:szCs w:val="22"/>
        </w:rPr>
        <w:t>Stange</w:t>
      </w:r>
      <w:proofErr w:type="spellEnd"/>
      <w:r w:rsidRPr="006A5138">
        <w:rPr>
          <w:rFonts w:ascii="Helvetica" w:eastAsia="Times New Roman" w:hAnsi="Helvetica" w:cs="Arial"/>
          <w:color w:val="000000"/>
          <w:sz w:val="22"/>
          <w:szCs w:val="22"/>
        </w:rPr>
        <w:t xml:space="preserve">, E. E., </w:t>
      </w:r>
      <w:proofErr w:type="spellStart"/>
      <w:r w:rsidRPr="006A5138">
        <w:rPr>
          <w:rFonts w:ascii="Helvetica" w:eastAsia="Times New Roman" w:hAnsi="Helvetica" w:cs="Arial"/>
          <w:color w:val="000000"/>
          <w:sz w:val="22"/>
          <w:szCs w:val="22"/>
        </w:rPr>
        <w:t>Sillett</w:t>
      </w:r>
      <w:proofErr w:type="spellEnd"/>
      <w:r w:rsidRPr="006A5138">
        <w:rPr>
          <w:rFonts w:ascii="Helvetica" w:eastAsia="Times New Roman" w:hAnsi="Helvetica" w:cs="Arial"/>
          <w:color w:val="000000"/>
          <w:sz w:val="22"/>
          <w:szCs w:val="22"/>
        </w:rPr>
        <w:t xml:space="preserve">, T. S., </w:t>
      </w:r>
      <w:proofErr w:type="spellStart"/>
      <w:r w:rsidRPr="006A5138">
        <w:rPr>
          <w:rFonts w:ascii="Helvetica" w:eastAsia="Times New Roman" w:hAnsi="Helvetica" w:cs="Arial"/>
          <w:color w:val="000000"/>
          <w:sz w:val="22"/>
          <w:szCs w:val="22"/>
        </w:rPr>
        <w:t>Rodenhouse</w:t>
      </w:r>
      <w:proofErr w:type="spellEnd"/>
      <w:r w:rsidRPr="006A5138">
        <w:rPr>
          <w:rFonts w:ascii="Helvetica" w:eastAsia="Times New Roman" w:hAnsi="Helvetica" w:cs="Arial"/>
          <w:color w:val="000000"/>
          <w:sz w:val="22"/>
          <w:szCs w:val="22"/>
        </w:rPr>
        <w:t>, N. L. and Holmes, R. T.</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 xml:space="preserve">Breeding timed to maximize reproductive success for a migratory songbird: The importance of </w:t>
      </w:r>
      <w:proofErr w:type="spellStart"/>
      <w:r w:rsidRPr="006A5138">
        <w:rPr>
          <w:rFonts w:ascii="Helvetica" w:eastAsia="Times New Roman" w:hAnsi="Helvetica" w:cs="Arial"/>
          <w:i/>
          <w:iCs/>
          <w:color w:val="000000"/>
          <w:sz w:val="22"/>
          <w:szCs w:val="22"/>
        </w:rPr>
        <w:t>phenological</w:t>
      </w:r>
      <w:proofErr w:type="spellEnd"/>
      <w:r w:rsidRPr="006A5138">
        <w:rPr>
          <w:rFonts w:ascii="Helvetica" w:eastAsia="Times New Roman" w:hAnsi="Helvetica" w:cs="Arial"/>
          <w:i/>
          <w:iCs/>
          <w:color w:val="000000"/>
          <w:sz w:val="22"/>
          <w:szCs w:val="22"/>
        </w:rPr>
        <w:t xml:space="preserve"> asynchrony</w:t>
      </w:r>
      <w:r w:rsidR="0012399F" w:rsidRPr="007E0FFC">
        <w:rPr>
          <w:rFonts w:ascii="Helvetica" w:eastAsia="Times New Roman" w:hAnsi="Helvetica" w:cs="Arial"/>
          <w:i/>
          <w:iCs/>
          <w:color w:val="000000"/>
          <w:sz w:val="22"/>
          <w:szCs w:val="22"/>
        </w:rPr>
        <w:t>.</w:t>
      </w:r>
      <w:r w:rsidR="0012399F" w:rsidRPr="007E0FFC">
        <w:rPr>
          <w:rFonts w:ascii="Helvetica" w:eastAsia="Times New Roman" w:hAnsi="Helvetica" w:cs="Arial"/>
          <w:b/>
          <w:bCs/>
          <w:color w:val="000000"/>
          <w:sz w:val="22"/>
          <w:szCs w:val="22"/>
        </w:rPr>
        <w:t xml:space="preserve"> </w:t>
      </w:r>
      <w:proofErr w:type="spellStart"/>
      <w:r w:rsidRPr="006A5138">
        <w:rPr>
          <w:rFonts w:ascii="Helvetica" w:eastAsia="Times New Roman" w:hAnsi="Helvetica" w:cs="Arial"/>
          <w:color w:val="000000"/>
          <w:sz w:val="22"/>
          <w:szCs w:val="22"/>
        </w:rPr>
        <w:t>Oikos</w:t>
      </w:r>
      <w:proofErr w:type="spellEnd"/>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proofErr w:type="gramEnd"/>
      <w:r w:rsidRPr="006A5138">
        <w:rPr>
          <w:rFonts w:ascii="Helvetica" w:eastAsia="Times New Roman" w:hAnsi="Helvetica" w:cs="Arial"/>
          <w:color w:val="000000"/>
          <w:sz w:val="22"/>
          <w:szCs w:val="22"/>
        </w:rPr>
        <w:t>, Vol. 125(5), pp. 656-666</w:t>
      </w:r>
    </w:p>
    <w:p w14:paraId="1ABDBE17" w14:textId="77777777" w:rsidR="00127CF0" w:rsidRPr="007E0FFC" w:rsidRDefault="00127CF0" w:rsidP="00127CF0">
      <w:pPr>
        <w:rPr>
          <w:rFonts w:ascii="Helvetica" w:eastAsia="Times New Roman" w:hAnsi="Helvetica" w:cs="Arial"/>
          <w:color w:val="000000"/>
          <w:sz w:val="22"/>
          <w:szCs w:val="22"/>
        </w:rPr>
      </w:pPr>
    </w:p>
    <w:p w14:paraId="131B6230" w14:textId="682B9F5E" w:rsidR="00127CF0"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McKinnon, L., </w:t>
      </w:r>
      <w:proofErr w:type="spellStart"/>
      <w:r w:rsidRPr="006A5138">
        <w:rPr>
          <w:rFonts w:ascii="Helvetica" w:eastAsia="Times New Roman" w:hAnsi="Helvetica" w:cs="Arial"/>
          <w:color w:val="000000"/>
          <w:sz w:val="22"/>
          <w:szCs w:val="22"/>
        </w:rPr>
        <w:t>Picotin</w:t>
      </w:r>
      <w:proofErr w:type="spellEnd"/>
      <w:r w:rsidRPr="006A5138">
        <w:rPr>
          <w:rFonts w:ascii="Helvetica" w:eastAsia="Times New Roman" w:hAnsi="Helvetica" w:cs="Arial"/>
          <w:color w:val="000000"/>
          <w:sz w:val="22"/>
          <w:szCs w:val="22"/>
        </w:rPr>
        <w:t xml:space="preserve">, M., Bolduc, E., </w:t>
      </w:r>
      <w:proofErr w:type="spellStart"/>
      <w:r w:rsidRPr="006A5138">
        <w:rPr>
          <w:rFonts w:ascii="Helvetica" w:eastAsia="Times New Roman" w:hAnsi="Helvetica" w:cs="Arial"/>
          <w:color w:val="000000"/>
          <w:sz w:val="22"/>
          <w:szCs w:val="22"/>
        </w:rPr>
        <w:t>Juillet</w:t>
      </w:r>
      <w:proofErr w:type="spellEnd"/>
      <w:r w:rsidRPr="006A5138">
        <w:rPr>
          <w:rFonts w:ascii="Helvetica" w:eastAsia="Times New Roman" w:hAnsi="Helvetica" w:cs="Arial"/>
          <w:color w:val="000000"/>
          <w:sz w:val="22"/>
          <w:szCs w:val="22"/>
        </w:rPr>
        <w:t xml:space="preserve">, C. and </w:t>
      </w:r>
      <w:proofErr w:type="spellStart"/>
      <w:r w:rsidRPr="006A5138">
        <w:rPr>
          <w:rFonts w:ascii="Helvetica" w:eastAsia="Times New Roman" w:hAnsi="Helvetica" w:cs="Arial"/>
          <w:color w:val="000000"/>
          <w:sz w:val="22"/>
          <w:szCs w:val="22"/>
        </w:rPr>
        <w:t>Bêty</w:t>
      </w:r>
      <w:proofErr w:type="spellEnd"/>
      <w:r w:rsidRPr="006A5138">
        <w:rPr>
          <w:rFonts w:ascii="Helvetica" w:eastAsia="Times New Roman" w:hAnsi="Helvetica" w:cs="Arial"/>
          <w:color w:val="000000"/>
          <w:sz w:val="22"/>
          <w:szCs w:val="22"/>
        </w:rPr>
        <w:t>, J.</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Timing of breeding, peak food availability, and effects of mismatch on chick growth in birds nesting in the High Arctic</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Canadian Journal of Zoology, </w:t>
      </w:r>
      <w:r w:rsidRPr="006A5138">
        <w:rPr>
          <w:rFonts w:ascii="Helvetica" w:eastAsia="Times New Roman" w:hAnsi="Helvetica" w:cs="Arial"/>
          <w:b/>
          <w:bCs/>
          <w:color w:val="000000"/>
          <w:sz w:val="22"/>
          <w:szCs w:val="22"/>
        </w:rPr>
        <w:t>2012</w:t>
      </w:r>
      <w:r w:rsidRPr="006A5138">
        <w:rPr>
          <w:rFonts w:ascii="Helvetica" w:eastAsia="Times New Roman" w:hAnsi="Helvetica" w:cs="Arial"/>
          <w:color w:val="000000"/>
          <w:sz w:val="22"/>
          <w:szCs w:val="22"/>
        </w:rPr>
        <w:t>, Vol. 90(8), pp. 961-971</w:t>
      </w:r>
    </w:p>
    <w:p w14:paraId="6DAC3C7A" w14:textId="77777777" w:rsidR="00127CF0" w:rsidRPr="007E0FFC" w:rsidRDefault="00127CF0" w:rsidP="00127CF0">
      <w:pPr>
        <w:rPr>
          <w:rFonts w:ascii="Helvetica" w:eastAsia="Times New Roman" w:hAnsi="Helvetica" w:cs="Arial"/>
          <w:color w:val="000000"/>
          <w:sz w:val="22"/>
          <w:szCs w:val="22"/>
        </w:rPr>
      </w:pPr>
    </w:p>
    <w:p w14:paraId="3CF61EFA" w14:textId="7C79A305" w:rsidR="006A5138" w:rsidRPr="006A5138"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Mortensen, L. O., Schmidt, N. M., </w:t>
      </w:r>
      <w:proofErr w:type="spellStart"/>
      <w:r w:rsidRPr="006A5138">
        <w:rPr>
          <w:rFonts w:ascii="Helvetica" w:eastAsia="Times New Roman" w:hAnsi="Helvetica" w:cs="Arial"/>
          <w:color w:val="000000"/>
          <w:sz w:val="22"/>
          <w:szCs w:val="22"/>
        </w:rPr>
        <w:t>Høye</w:t>
      </w:r>
      <w:proofErr w:type="spellEnd"/>
      <w:r w:rsidRPr="006A5138">
        <w:rPr>
          <w:rFonts w:ascii="Helvetica" w:eastAsia="Times New Roman" w:hAnsi="Helvetica" w:cs="Arial"/>
          <w:color w:val="000000"/>
          <w:sz w:val="22"/>
          <w:szCs w:val="22"/>
        </w:rPr>
        <w:t xml:space="preserve">, T. T., </w:t>
      </w:r>
      <w:proofErr w:type="spellStart"/>
      <w:r w:rsidRPr="006A5138">
        <w:rPr>
          <w:rFonts w:ascii="Helvetica" w:eastAsia="Times New Roman" w:hAnsi="Helvetica" w:cs="Arial"/>
          <w:color w:val="000000"/>
          <w:sz w:val="22"/>
          <w:szCs w:val="22"/>
        </w:rPr>
        <w:t>Damgaard</w:t>
      </w:r>
      <w:proofErr w:type="spellEnd"/>
      <w:r w:rsidRPr="006A5138">
        <w:rPr>
          <w:rFonts w:ascii="Helvetica" w:eastAsia="Times New Roman" w:hAnsi="Helvetica" w:cs="Arial"/>
          <w:color w:val="000000"/>
          <w:sz w:val="22"/>
          <w:szCs w:val="22"/>
        </w:rPr>
        <w:t xml:space="preserve">, C. and </w:t>
      </w:r>
      <w:proofErr w:type="spellStart"/>
      <w:r w:rsidRPr="006A5138">
        <w:rPr>
          <w:rFonts w:ascii="Helvetica" w:eastAsia="Times New Roman" w:hAnsi="Helvetica" w:cs="Arial"/>
          <w:color w:val="000000"/>
          <w:sz w:val="22"/>
          <w:szCs w:val="22"/>
        </w:rPr>
        <w:t>Forchhammer</w:t>
      </w:r>
      <w:proofErr w:type="spellEnd"/>
      <w:r w:rsidRPr="006A5138">
        <w:rPr>
          <w:rFonts w:ascii="Helvetica" w:eastAsia="Times New Roman" w:hAnsi="Helvetica" w:cs="Arial"/>
          <w:color w:val="000000"/>
          <w:sz w:val="22"/>
          <w:szCs w:val="22"/>
        </w:rPr>
        <w:t>, M. C.</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Analysis of trophic interactions reveals highly plastic response to climate change in a tri-trophic high-Arctic ecosystem</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Polar Biology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proofErr w:type="gramEnd"/>
      <w:r w:rsidRPr="006A5138">
        <w:rPr>
          <w:rFonts w:ascii="Helvetica" w:eastAsia="Times New Roman" w:hAnsi="Helvetica" w:cs="Arial"/>
          <w:color w:val="000000"/>
          <w:sz w:val="22"/>
          <w:szCs w:val="22"/>
        </w:rPr>
        <w:t>, Vol. 39(8), pp. 1467-1478</w:t>
      </w:r>
    </w:p>
    <w:p w14:paraId="7D9D01EC" w14:textId="77777777" w:rsidR="00127CF0" w:rsidRPr="007E0FFC" w:rsidRDefault="00127CF0" w:rsidP="00127CF0">
      <w:pPr>
        <w:rPr>
          <w:rFonts w:ascii="Helvetica" w:eastAsia="Times New Roman" w:hAnsi="Helvetica" w:cs="Arial"/>
          <w:color w:val="000000"/>
          <w:sz w:val="22"/>
          <w:szCs w:val="22"/>
        </w:rPr>
      </w:pPr>
    </w:p>
    <w:p w14:paraId="019E4A6B" w14:textId="07D22873" w:rsidR="006A5138" w:rsidRPr="006A5138" w:rsidRDefault="006A5138" w:rsidP="00127CF0">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Pakanen</w:t>
      </w:r>
      <w:proofErr w:type="spellEnd"/>
      <w:r w:rsidRPr="006A5138">
        <w:rPr>
          <w:rFonts w:ascii="Helvetica" w:eastAsia="Times New Roman" w:hAnsi="Helvetica" w:cs="Arial"/>
          <w:color w:val="000000"/>
          <w:sz w:val="22"/>
          <w:szCs w:val="22"/>
        </w:rPr>
        <w:t>, V</w:t>
      </w:r>
      <w:proofErr w:type="gramStart"/>
      <w:r w:rsidRPr="006A5138">
        <w:rPr>
          <w:rFonts w:ascii="Helvetica" w:eastAsia="Times New Roman" w:hAnsi="Helvetica" w:cs="Arial"/>
          <w:color w:val="000000"/>
          <w:sz w:val="22"/>
          <w:szCs w:val="22"/>
        </w:rPr>
        <w:t>.-</w:t>
      </w:r>
      <w:proofErr w:type="gramEnd"/>
      <w:r w:rsidRPr="006A5138">
        <w:rPr>
          <w:rFonts w:ascii="Helvetica" w:eastAsia="Times New Roman" w:hAnsi="Helvetica" w:cs="Arial"/>
          <w:color w:val="000000"/>
          <w:sz w:val="22"/>
          <w:szCs w:val="22"/>
        </w:rPr>
        <w:t xml:space="preserve">M., </w:t>
      </w:r>
      <w:proofErr w:type="spellStart"/>
      <w:r w:rsidRPr="006A5138">
        <w:rPr>
          <w:rFonts w:ascii="Helvetica" w:eastAsia="Times New Roman" w:hAnsi="Helvetica" w:cs="Arial"/>
          <w:color w:val="000000"/>
          <w:sz w:val="22"/>
          <w:szCs w:val="22"/>
        </w:rPr>
        <w:t>Orell</w:t>
      </w:r>
      <w:proofErr w:type="spellEnd"/>
      <w:r w:rsidRPr="006A5138">
        <w:rPr>
          <w:rFonts w:ascii="Helvetica" w:eastAsia="Times New Roman" w:hAnsi="Helvetica" w:cs="Arial"/>
          <w:color w:val="000000"/>
          <w:sz w:val="22"/>
          <w:szCs w:val="22"/>
        </w:rPr>
        <w:t xml:space="preserve">, M., </w:t>
      </w:r>
      <w:proofErr w:type="spellStart"/>
      <w:r w:rsidRPr="006A5138">
        <w:rPr>
          <w:rFonts w:ascii="Helvetica" w:eastAsia="Times New Roman" w:hAnsi="Helvetica" w:cs="Arial"/>
          <w:color w:val="000000"/>
          <w:sz w:val="22"/>
          <w:szCs w:val="22"/>
        </w:rPr>
        <w:t>Vatka</w:t>
      </w:r>
      <w:proofErr w:type="spellEnd"/>
      <w:r w:rsidRPr="006A5138">
        <w:rPr>
          <w:rFonts w:ascii="Helvetica" w:eastAsia="Times New Roman" w:hAnsi="Helvetica" w:cs="Arial"/>
          <w:color w:val="000000"/>
          <w:sz w:val="22"/>
          <w:szCs w:val="22"/>
        </w:rPr>
        <w:t xml:space="preserve">, E., </w:t>
      </w:r>
      <w:proofErr w:type="spellStart"/>
      <w:r w:rsidRPr="006A5138">
        <w:rPr>
          <w:rFonts w:ascii="Helvetica" w:eastAsia="Times New Roman" w:hAnsi="Helvetica" w:cs="Arial"/>
          <w:color w:val="000000"/>
          <w:sz w:val="22"/>
          <w:szCs w:val="22"/>
        </w:rPr>
        <w:t>Rytkönen</w:t>
      </w:r>
      <w:proofErr w:type="spellEnd"/>
      <w:r w:rsidRPr="006A5138">
        <w:rPr>
          <w:rFonts w:ascii="Helvetica" w:eastAsia="Times New Roman" w:hAnsi="Helvetica" w:cs="Arial"/>
          <w:color w:val="000000"/>
          <w:sz w:val="22"/>
          <w:szCs w:val="22"/>
        </w:rPr>
        <w:t xml:space="preserve">, S. and </w:t>
      </w:r>
      <w:proofErr w:type="spellStart"/>
      <w:r w:rsidRPr="006A5138">
        <w:rPr>
          <w:rFonts w:ascii="Helvetica" w:eastAsia="Times New Roman" w:hAnsi="Helvetica" w:cs="Arial"/>
          <w:color w:val="000000"/>
          <w:sz w:val="22"/>
          <w:szCs w:val="22"/>
        </w:rPr>
        <w:t>Broggi</w:t>
      </w:r>
      <w:proofErr w:type="spellEnd"/>
      <w:r w:rsidRPr="006A5138">
        <w:rPr>
          <w:rFonts w:ascii="Helvetica" w:eastAsia="Times New Roman" w:hAnsi="Helvetica" w:cs="Arial"/>
          <w:color w:val="000000"/>
          <w:sz w:val="22"/>
          <w:szCs w:val="22"/>
        </w:rPr>
        <w:t>, J.</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Different ultimate factors define timing of breeding in two related species</w:t>
      </w:r>
      <w:r w:rsidR="00127CF0" w:rsidRPr="007E0FFC">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PloS</w:t>
      </w:r>
      <w:proofErr w:type="spellEnd"/>
      <w:r w:rsidRPr="006A5138">
        <w:rPr>
          <w:rFonts w:ascii="Helvetica" w:eastAsia="Times New Roman" w:hAnsi="Helvetica" w:cs="Arial"/>
          <w:color w:val="000000"/>
          <w:sz w:val="22"/>
          <w:szCs w:val="22"/>
        </w:rPr>
        <w:t xml:space="preserve"> one,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r w:rsidRPr="006A5138">
        <w:rPr>
          <w:rFonts w:ascii="Helvetica" w:eastAsia="Times New Roman" w:hAnsi="Helvetica" w:cs="Arial"/>
          <w:color w:val="000000"/>
          <w:sz w:val="22"/>
          <w:szCs w:val="22"/>
        </w:rPr>
        <w:t>, Vol. 11(9), pp. e0162643</w:t>
      </w:r>
    </w:p>
    <w:p w14:paraId="17343773" w14:textId="77777777" w:rsidR="00127CF0" w:rsidRPr="007E0FFC" w:rsidRDefault="00127CF0" w:rsidP="00127CF0">
      <w:pPr>
        <w:rPr>
          <w:rFonts w:ascii="Helvetica" w:eastAsia="Times New Roman" w:hAnsi="Helvetica" w:cs="Arial"/>
          <w:b/>
          <w:bCs/>
          <w:color w:val="000000"/>
          <w:sz w:val="22"/>
          <w:szCs w:val="22"/>
        </w:rPr>
      </w:pPr>
    </w:p>
    <w:p w14:paraId="5F629CA1" w14:textId="5D131FA3" w:rsidR="00127CF0" w:rsidRPr="007E0FFC" w:rsidRDefault="006A5138" w:rsidP="00127CF0">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Philippart</w:t>
      </w:r>
      <w:proofErr w:type="spellEnd"/>
      <w:r w:rsidRPr="006A5138">
        <w:rPr>
          <w:rFonts w:ascii="Helvetica" w:eastAsia="Times New Roman" w:hAnsi="Helvetica" w:cs="Arial"/>
          <w:color w:val="000000"/>
          <w:sz w:val="22"/>
          <w:szCs w:val="22"/>
        </w:rPr>
        <w:t xml:space="preserve">, C. J., van </w:t>
      </w:r>
      <w:proofErr w:type="spellStart"/>
      <w:r w:rsidRPr="006A5138">
        <w:rPr>
          <w:rFonts w:ascii="Helvetica" w:eastAsia="Times New Roman" w:hAnsi="Helvetica" w:cs="Arial"/>
          <w:color w:val="000000"/>
          <w:sz w:val="22"/>
          <w:szCs w:val="22"/>
        </w:rPr>
        <w:t>Aken</w:t>
      </w:r>
      <w:proofErr w:type="spellEnd"/>
      <w:r w:rsidRPr="006A5138">
        <w:rPr>
          <w:rFonts w:ascii="Helvetica" w:eastAsia="Times New Roman" w:hAnsi="Helvetica" w:cs="Arial"/>
          <w:color w:val="000000"/>
          <w:sz w:val="22"/>
          <w:szCs w:val="22"/>
        </w:rPr>
        <w:t xml:space="preserve">, H. M., </w:t>
      </w:r>
      <w:proofErr w:type="spellStart"/>
      <w:r w:rsidRPr="006A5138">
        <w:rPr>
          <w:rFonts w:ascii="Helvetica" w:eastAsia="Times New Roman" w:hAnsi="Helvetica" w:cs="Arial"/>
          <w:color w:val="000000"/>
          <w:sz w:val="22"/>
          <w:szCs w:val="22"/>
        </w:rPr>
        <w:t>Beukema</w:t>
      </w:r>
      <w:proofErr w:type="spellEnd"/>
      <w:r w:rsidRPr="006A5138">
        <w:rPr>
          <w:rFonts w:ascii="Helvetica" w:eastAsia="Times New Roman" w:hAnsi="Helvetica" w:cs="Arial"/>
          <w:color w:val="000000"/>
          <w:sz w:val="22"/>
          <w:szCs w:val="22"/>
        </w:rPr>
        <w:t xml:space="preserve">, J. J., </w:t>
      </w:r>
      <w:proofErr w:type="spellStart"/>
      <w:r w:rsidRPr="006A5138">
        <w:rPr>
          <w:rFonts w:ascii="Helvetica" w:eastAsia="Times New Roman" w:hAnsi="Helvetica" w:cs="Arial"/>
          <w:color w:val="000000"/>
          <w:sz w:val="22"/>
          <w:szCs w:val="22"/>
        </w:rPr>
        <w:t>Bos</w:t>
      </w:r>
      <w:proofErr w:type="spellEnd"/>
      <w:r w:rsidRPr="006A5138">
        <w:rPr>
          <w:rFonts w:ascii="Helvetica" w:eastAsia="Times New Roman" w:hAnsi="Helvetica" w:cs="Arial"/>
          <w:color w:val="000000"/>
          <w:sz w:val="22"/>
          <w:szCs w:val="22"/>
        </w:rPr>
        <w:t xml:space="preserve">, O. G., </w:t>
      </w:r>
      <w:proofErr w:type="spellStart"/>
      <w:r w:rsidRPr="006A5138">
        <w:rPr>
          <w:rFonts w:ascii="Helvetica" w:eastAsia="Times New Roman" w:hAnsi="Helvetica" w:cs="Arial"/>
          <w:color w:val="000000"/>
          <w:sz w:val="22"/>
          <w:szCs w:val="22"/>
        </w:rPr>
        <w:t>Cadée</w:t>
      </w:r>
      <w:proofErr w:type="spellEnd"/>
      <w:r w:rsidRPr="006A5138">
        <w:rPr>
          <w:rFonts w:ascii="Helvetica" w:eastAsia="Times New Roman" w:hAnsi="Helvetica" w:cs="Arial"/>
          <w:color w:val="000000"/>
          <w:sz w:val="22"/>
          <w:szCs w:val="22"/>
        </w:rPr>
        <w:t>, G. C. and Dekker, R.</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Climate-related changes in recruitment of the bivalve </w:t>
      </w:r>
      <w:proofErr w:type="spellStart"/>
      <w:r w:rsidRPr="006A5138">
        <w:rPr>
          <w:rFonts w:ascii="Helvetica" w:eastAsia="Times New Roman" w:hAnsi="Helvetica" w:cs="Arial"/>
          <w:i/>
          <w:iCs/>
          <w:color w:val="000000"/>
          <w:sz w:val="22"/>
          <w:szCs w:val="22"/>
        </w:rPr>
        <w:t>Macoma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balthica</w:t>
      </w:r>
      <w:proofErr w:type="spellEnd"/>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Limnology and Oceanography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2003</w:t>
      </w:r>
      <w:proofErr w:type="gramEnd"/>
      <w:r w:rsidRPr="006A5138">
        <w:rPr>
          <w:rFonts w:ascii="Helvetica" w:eastAsia="Times New Roman" w:hAnsi="Helvetica" w:cs="Arial"/>
          <w:color w:val="000000"/>
          <w:sz w:val="22"/>
          <w:szCs w:val="22"/>
        </w:rPr>
        <w:t>, Vol. 48(6), pp. 2171-2185</w:t>
      </w:r>
      <w:r w:rsidR="00127CF0" w:rsidRPr="007E0FFC">
        <w:rPr>
          <w:rFonts w:ascii="Helvetica" w:eastAsia="Times New Roman" w:hAnsi="Helvetica" w:cs="Arial"/>
          <w:color w:val="000000"/>
          <w:sz w:val="22"/>
          <w:szCs w:val="22"/>
        </w:rPr>
        <w:t>.</w:t>
      </w:r>
    </w:p>
    <w:p w14:paraId="20921066" w14:textId="77777777" w:rsidR="00127CF0" w:rsidRPr="007E0FFC" w:rsidRDefault="00127CF0" w:rsidP="00127CF0">
      <w:pPr>
        <w:rPr>
          <w:rFonts w:ascii="Helvetica" w:eastAsia="Times New Roman" w:hAnsi="Helvetica" w:cs="Arial"/>
          <w:color w:val="000000"/>
          <w:sz w:val="22"/>
          <w:szCs w:val="22"/>
        </w:rPr>
      </w:pPr>
    </w:p>
    <w:p w14:paraId="6C5322FF" w14:textId="77777777" w:rsidR="00127CF0" w:rsidRPr="007E0FFC" w:rsidRDefault="006A5138" w:rsidP="00127CF0">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Plard</w:t>
      </w:r>
      <w:proofErr w:type="spellEnd"/>
      <w:r w:rsidRPr="006A5138">
        <w:rPr>
          <w:rFonts w:ascii="Helvetica" w:eastAsia="Times New Roman" w:hAnsi="Helvetica" w:cs="Arial"/>
          <w:color w:val="000000"/>
          <w:sz w:val="22"/>
          <w:szCs w:val="22"/>
        </w:rPr>
        <w:t>, F., Gaillard, J</w:t>
      </w:r>
      <w:proofErr w:type="gramStart"/>
      <w:r w:rsidRPr="006A5138">
        <w:rPr>
          <w:rFonts w:ascii="Helvetica" w:eastAsia="Times New Roman" w:hAnsi="Helvetica" w:cs="Arial"/>
          <w:color w:val="000000"/>
          <w:sz w:val="22"/>
          <w:szCs w:val="22"/>
        </w:rPr>
        <w:t>.-</w:t>
      </w:r>
      <w:proofErr w:type="gramEnd"/>
      <w:r w:rsidRPr="006A5138">
        <w:rPr>
          <w:rFonts w:ascii="Helvetica" w:eastAsia="Times New Roman" w:hAnsi="Helvetica" w:cs="Arial"/>
          <w:color w:val="000000"/>
          <w:sz w:val="22"/>
          <w:szCs w:val="22"/>
        </w:rPr>
        <w:t xml:space="preserve">M., Coulson, T., </w:t>
      </w:r>
      <w:proofErr w:type="spellStart"/>
      <w:r w:rsidRPr="006A5138">
        <w:rPr>
          <w:rFonts w:ascii="Helvetica" w:eastAsia="Times New Roman" w:hAnsi="Helvetica" w:cs="Arial"/>
          <w:color w:val="000000"/>
          <w:sz w:val="22"/>
          <w:szCs w:val="22"/>
        </w:rPr>
        <w:t>Hewison</w:t>
      </w:r>
      <w:proofErr w:type="spellEnd"/>
      <w:r w:rsidRPr="006A5138">
        <w:rPr>
          <w:rFonts w:ascii="Helvetica" w:eastAsia="Times New Roman" w:hAnsi="Helvetica" w:cs="Arial"/>
          <w:color w:val="000000"/>
          <w:sz w:val="22"/>
          <w:szCs w:val="22"/>
        </w:rPr>
        <w:t xml:space="preserve">, A. M., Delorme, D., </w:t>
      </w:r>
      <w:proofErr w:type="spellStart"/>
      <w:r w:rsidRPr="006A5138">
        <w:rPr>
          <w:rFonts w:ascii="Helvetica" w:eastAsia="Times New Roman" w:hAnsi="Helvetica" w:cs="Arial"/>
          <w:color w:val="000000"/>
          <w:sz w:val="22"/>
          <w:szCs w:val="22"/>
        </w:rPr>
        <w:t>Warnant</w:t>
      </w:r>
      <w:proofErr w:type="spellEnd"/>
      <w:r w:rsidRPr="006A5138">
        <w:rPr>
          <w:rFonts w:ascii="Helvetica" w:eastAsia="Times New Roman" w:hAnsi="Helvetica" w:cs="Arial"/>
          <w:color w:val="000000"/>
          <w:sz w:val="22"/>
          <w:szCs w:val="22"/>
        </w:rPr>
        <w:t xml:space="preserve">, C. and </w:t>
      </w:r>
      <w:proofErr w:type="spellStart"/>
      <w:r w:rsidRPr="006A5138">
        <w:rPr>
          <w:rFonts w:ascii="Helvetica" w:eastAsia="Times New Roman" w:hAnsi="Helvetica" w:cs="Arial"/>
          <w:color w:val="000000"/>
          <w:sz w:val="22"/>
          <w:szCs w:val="22"/>
        </w:rPr>
        <w:t>Bonenfant</w:t>
      </w:r>
      <w:proofErr w:type="spellEnd"/>
      <w:r w:rsidRPr="006A5138">
        <w:rPr>
          <w:rFonts w:ascii="Helvetica" w:eastAsia="Times New Roman" w:hAnsi="Helvetica" w:cs="Arial"/>
          <w:color w:val="000000"/>
          <w:sz w:val="22"/>
          <w:szCs w:val="22"/>
        </w:rPr>
        <w:t>, C.</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Mismatch between birth date and vegetation phenology slows the demography of roe deer</w:t>
      </w:r>
      <w:r w:rsidR="00127CF0" w:rsidRPr="007E0FFC">
        <w:rPr>
          <w:rFonts w:ascii="Helvetica" w:eastAsia="Times New Roman" w:hAnsi="Helvetica" w:cs="Arial"/>
          <w:color w:val="000000"/>
          <w:sz w:val="22"/>
          <w:szCs w:val="22"/>
        </w:rPr>
        <w:t xml:space="preserve">. </w:t>
      </w:r>
      <w:proofErr w:type="spellStart"/>
      <w:proofErr w:type="gramStart"/>
      <w:r w:rsidRPr="006A5138">
        <w:rPr>
          <w:rFonts w:ascii="Helvetica" w:eastAsia="Times New Roman" w:hAnsi="Helvetica" w:cs="Arial"/>
          <w:color w:val="000000"/>
          <w:sz w:val="22"/>
          <w:szCs w:val="22"/>
        </w:rPr>
        <w:t>PLoS</w:t>
      </w:r>
      <w:proofErr w:type="spellEnd"/>
      <w:r w:rsidRPr="006A5138">
        <w:rPr>
          <w:rFonts w:ascii="Helvetica" w:eastAsia="Times New Roman" w:hAnsi="Helvetica" w:cs="Arial"/>
          <w:color w:val="000000"/>
          <w:sz w:val="22"/>
          <w:szCs w:val="22"/>
        </w:rPr>
        <w:t xml:space="preserve"> biology,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r w:rsidRPr="006A5138">
        <w:rPr>
          <w:rFonts w:ascii="Helvetica" w:eastAsia="Times New Roman" w:hAnsi="Helvetica" w:cs="Arial"/>
          <w:color w:val="000000"/>
          <w:sz w:val="22"/>
          <w:szCs w:val="22"/>
        </w:rPr>
        <w:t>, Vol. 12(4), pp. e1001828</w:t>
      </w:r>
      <w:r w:rsidR="00127CF0" w:rsidRPr="007E0FFC">
        <w:rPr>
          <w:rFonts w:ascii="Helvetica" w:eastAsia="Times New Roman" w:hAnsi="Helvetica" w:cs="Arial"/>
          <w:color w:val="000000"/>
          <w:sz w:val="22"/>
          <w:szCs w:val="22"/>
        </w:rPr>
        <w:t>.</w:t>
      </w:r>
      <w:proofErr w:type="gramEnd"/>
    </w:p>
    <w:p w14:paraId="250E3781" w14:textId="77777777" w:rsidR="00127CF0" w:rsidRPr="007E0FFC" w:rsidRDefault="00127CF0" w:rsidP="00127CF0">
      <w:pPr>
        <w:rPr>
          <w:rFonts w:ascii="Helvetica" w:eastAsia="Times New Roman" w:hAnsi="Helvetica" w:cs="Arial"/>
          <w:color w:val="000000"/>
          <w:sz w:val="22"/>
          <w:szCs w:val="22"/>
        </w:rPr>
      </w:pPr>
    </w:p>
    <w:p w14:paraId="319E6E07" w14:textId="77777777" w:rsidR="00127CF0"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Post, E. and </w:t>
      </w:r>
      <w:proofErr w:type="spellStart"/>
      <w:r w:rsidRPr="006A5138">
        <w:rPr>
          <w:rFonts w:ascii="Helvetica" w:eastAsia="Times New Roman" w:hAnsi="Helvetica" w:cs="Arial"/>
          <w:color w:val="000000"/>
          <w:sz w:val="22"/>
          <w:szCs w:val="22"/>
        </w:rPr>
        <w:t>Forchhammer</w:t>
      </w:r>
      <w:proofErr w:type="spellEnd"/>
      <w:r w:rsidRPr="006A5138">
        <w:rPr>
          <w:rFonts w:ascii="Helvetica" w:eastAsia="Times New Roman" w:hAnsi="Helvetica" w:cs="Arial"/>
          <w:color w:val="000000"/>
          <w:sz w:val="22"/>
          <w:szCs w:val="22"/>
        </w:rPr>
        <w:t>, M. C.</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Climate change reduces reproductive success of an Arctic herbivore through trophic mismatch</w:t>
      </w:r>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Philosophical Transactions of the Royal Society B: Biological Sciences, The Royal Society London,</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2007</w:t>
      </w:r>
      <w:r w:rsidRPr="006A5138">
        <w:rPr>
          <w:rFonts w:ascii="Helvetica" w:eastAsia="Times New Roman" w:hAnsi="Helvetica" w:cs="Arial"/>
          <w:color w:val="000000"/>
          <w:sz w:val="22"/>
          <w:szCs w:val="22"/>
        </w:rPr>
        <w:t>, Vol. 363(1501), pp. 2367-2373</w:t>
      </w:r>
      <w:bookmarkStart w:id="3" w:name="reed2013"/>
      <w:r w:rsidR="00127CF0" w:rsidRPr="007E0FFC">
        <w:rPr>
          <w:rFonts w:ascii="Helvetica" w:eastAsia="Times New Roman" w:hAnsi="Helvetica" w:cs="Arial"/>
          <w:color w:val="000000"/>
          <w:sz w:val="22"/>
          <w:szCs w:val="22"/>
        </w:rPr>
        <w:t>.</w:t>
      </w:r>
    </w:p>
    <w:p w14:paraId="37C566D9" w14:textId="77777777" w:rsidR="00127CF0" w:rsidRPr="007E0FFC" w:rsidRDefault="00127CF0" w:rsidP="00127CF0">
      <w:pPr>
        <w:rPr>
          <w:rFonts w:ascii="Helvetica" w:eastAsia="Times New Roman" w:hAnsi="Helvetica" w:cs="Arial"/>
          <w:color w:val="000000"/>
          <w:sz w:val="22"/>
          <w:szCs w:val="22"/>
        </w:rPr>
      </w:pPr>
    </w:p>
    <w:p w14:paraId="228984AE" w14:textId="6C344D27" w:rsidR="00127CF0"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Reed, T. E., </w:t>
      </w:r>
      <w:proofErr w:type="spellStart"/>
      <w:r w:rsidRPr="006A5138">
        <w:rPr>
          <w:rFonts w:ascii="Helvetica" w:eastAsia="Times New Roman" w:hAnsi="Helvetica" w:cs="Arial"/>
          <w:color w:val="000000"/>
          <w:sz w:val="22"/>
          <w:szCs w:val="22"/>
        </w:rPr>
        <w:t>Grøtan</w:t>
      </w:r>
      <w:proofErr w:type="spellEnd"/>
      <w:r w:rsidRPr="006A5138">
        <w:rPr>
          <w:rFonts w:ascii="Helvetica" w:eastAsia="Times New Roman" w:hAnsi="Helvetica" w:cs="Arial"/>
          <w:color w:val="000000"/>
          <w:sz w:val="22"/>
          <w:szCs w:val="22"/>
        </w:rPr>
        <w:t xml:space="preserve">, V., </w:t>
      </w:r>
      <w:proofErr w:type="spellStart"/>
      <w:r w:rsidRPr="006A5138">
        <w:rPr>
          <w:rFonts w:ascii="Helvetica" w:eastAsia="Times New Roman" w:hAnsi="Helvetica" w:cs="Arial"/>
          <w:color w:val="000000"/>
          <w:sz w:val="22"/>
          <w:szCs w:val="22"/>
        </w:rPr>
        <w:t>Jenouvrier</w:t>
      </w:r>
      <w:proofErr w:type="spellEnd"/>
      <w:r w:rsidRPr="006A5138">
        <w:rPr>
          <w:rFonts w:ascii="Helvetica" w:eastAsia="Times New Roman" w:hAnsi="Helvetica" w:cs="Arial"/>
          <w:color w:val="000000"/>
          <w:sz w:val="22"/>
          <w:szCs w:val="22"/>
        </w:rPr>
        <w:t xml:space="preserve">, S., </w:t>
      </w:r>
      <w:proofErr w:type="spellStart"/>
      <w:r w:rsidRPr="006A5138">
        <w:rPr>
          <w:rFonts w:ascii="Helvetica" w:eastAsia="Times New Roman" w:hAnsi="Helvetica" w:cs="Arial"/>
          <w:color w:val="000000"/>
          <w:sz w:val="22"/>
          <w:szCs w:val="22"/>
        </w:rPr>
        <w:t>Sæther</w:t>
      </w:r>
      <w:proofErr w:type="spellEnd"/>
      <w:r w:rsidRPr="006A5138">
        <w:rPr>
          <w:rFonts w:ascii="Helvetica" w:eastAsia="Times New Roman" w:hAnsi="Helvetica" w:cs="Arial"/>
          <w:color w:val="000000"/>
          <w:sz w:val="22"/>
          <w:szCs w:val="22"/>
        </w:rPr>
        <w:t>, B</w:t>
      </w:r>
      <w:proofErr w:type="gramStart"/>
      <w:r w:rsidRPr="006A5138">
        <w:rPr>
          <w:rFonts w:ascii="Helvetica" w:eastAsia="Times New Roman" w:hAnsi="Helvetica" w:cs="Arial"/>
          <w:color w:val="000000"/>
          <w:sz w:val="22"/>
          <w:szCs w:val="22"/>
        </w:rPr>
        <w:t>.-</w:t>
      </w:r>
      <w:proofErr w:type="gramEnd"/>
      <w:r w:rsidRPr="006A5138">
        <w:rPr>
          <w:rFonts w:ascii="Helvetica" w:eastAsia="Times New Roman" w:hAnsi="Helvetica" w:cs="Arial"/>
          <w:color w:val="000000"/>
          <w:sz w:val="22"/>
          <w:szCs w:val="22"/>
        </w:rPr>
        <w:t xml:space="preserve">E. and </w:t>
      </w:r>
      <w:proofErr w:type="spellStart"/>
      <w:r w:rsidRPr="006A5138">
        <w:rPr>
          <w:rFonts w:ascii="Helvetica" w:eastAsia="Times New Roman" w:hAnsi="Helvetica" w:cs="Arial"/>
          <w:color w:val="000000"/>
          <w:sz w:val="22"/>
          <w:szCs w:val="22"/>
        </w:rPr>
        <w:t>Visser</w:t>
      </w:r>
      <w:proofErr w:type="spellEnd"/>
      <w:r w:rsidRPr="006A5138">
        <w:rPr>
          <w:rFonts w:ascii="Helvetica" w:eastAsia="Times New Roman" w:hAnsi="Helvetica" w:cs="Arial"/>
          <w:color w:val="000000"/>
          <w:sz w:val="22"/>
          <w:szCs w:val="22"/>
        </w:rPr>
        <w:t>, M. E.</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Population growth in a wild bird is buffered against </w:t>
      </w:r>
      <w:proofErr w:type="spellStart"/>
      <w:r w:rsidRPr="006A5138">
        <w:rPr>
          <w:rFonts w:ascii="Helvetica" w:eastAsia="Times New Roman" w:hAnsi="Helvetica" w:cs="Arial"/>
          <w:i/>
          <w:iCs/>
          <w:color w:val="000000"/>
          <w:sz w:val="22"/>
          <w:szCs w:val="22"/>
        </w:rPr>
        <w:t>phenological</w:t>
      </w:r>
      <w:proofErr w:type="spellEnd"/>
      <w:r w:rsidRPr="006A5138">
        <w:rPr>
          <w:rFonts w:ascii="Helvetica" w:eastAsia="Times New Roman" w:hAnsi="Helvetica" w:cs="Arial"/>
          <w:i/>
          <w:iCs/>
          <w:color w:val="000000"/>
          <w:sz w:val="22"/>
          <w:szCs w:val="22"/>
        </w:rPr>
        <w:t xml:space="preserve"> mismatch</w:t>
      </w:r>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r w:rsidRPr="006A5138">
        <w:rPr>
          <w:rFonts w:ascii="Helvetica" w:eastAsia="Times New Roman" w:hAnsi="Helvetica" w:cs="Arial"/>
          <w:color w:val="000000"/>
          <w:sz w:val="22"/>
          <w:szCs w:val="22"/>
        </w:rPr>
        <w:t>, Vol. 340(6131), pp. 488-491</w:t>
      </w:r>
      <w:r w:rsidR="00127CF0" w:rsidRPr="007E0FFC">
        <w:rPr>
          <w:rFonts w:ascii="Helvetica" w:eastAsia="Times New Roman" w:hAnsi="Helvetica" w:cs="Arial"/>
          <w:color w:val="000000"/>
          <w:sz w:val="22"/>
          <w:szCs w:val="22"/>
        </w:rPr>
        <w:t>.</w:t>
      </w:r>
      <w:bookmarkEnd w:id="3"/>
    </w:p>
    <w:p w14:paraId="11439D2D" w14:textId="77777777" w:rsidR="00127CF0" w:rsidRPr="007E0FFC" w:rsidRDefault="00127CF0" w:rsidP="00127CF0">
      <w:pPr>
        <w:rPr>
          <w:rFonts w:ascii="Helvetica" w:eastAsia="Times New Roman" w:hAnsi="Helvetica" w:cs="Arial"/>
          <w:color w:val="000000"/>
          <w:sz w:val="22"/>
          <w:szCs w:val="22"/>
        </w:rPr>
      </w:pPr>
    </w:p>
    <w:p w14:paraId="7A8E72F3" w14:textId="41B195E5" w:rsidR="006A5138"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Reed, T. E., </w:t>
      </w:r>
      <w:proofErr w:type="spellStart"/>
      <w:r w:rsidRPr="006A5138">
        <w:rPr>
          <w:rFonts w:ascii="Helvetica" w:eastAsia="Times New Roman" w:hAnsi="Helvetica" w:cs="Arial"/>
          <w:color w:val="000000"/>
          <w:sz w:val="22"/>
          <w:szCs w:val="22"/>
        </w:rPr>
        <w:t>Jenouvrier</w:t>
      </w:r>
      <w:proofErr w:type="spellEnd"/>
      <w:r w:rsidRPr="006A5138">
        <w:rPr>
          <w:rFonts w:ascii="Helvetica" w:eastAsia="Times New Roman" w:hAnsi="Helvetica" w:cs="Arial"/>
          <w:color w:val="000000"/>
          <w:sz w:val="22"/>
          <w:szCs w:val="22"/>
        </w:rPr>
        <w:t xml:space="preserve">, S. and </w:t>
      </w:r>
      <w:proofErr w:type="spellStart"/>
      <w:r w:rsidRPr="006A5138">
        <w:rPr>
          <w:rFonts w:ascii="Helvetica" w:eastAsia="Times New Roman" w:hAnsi="Helvetica" w:cs="Arial"/>
          <w:color w:val="000000"/>
          <w:sz w:val="22"/>
          <w:szCs w:val="22"/>
        </w:rPr>
        <w:t>Visser</w:t>
      </w:r>
      <w:proofErr w:type="spellEnd"/>
      <w:r w:rsidRPr="006A5138">
        <w:rPr>
          <w:rFonts w:ascii="Helvetica" w:eastAsia="Times New Roman" w:hAnsi="Helvetica" w:cs="Arial"/>
          <w:color w:val="000000"/>
          <w:sz w:val="22"/>
          <w:szCs w:val="22"/>
        </w:rPr>
        <w:t>, M. E.</w:t>
      </w:r>
      <w:r w:rsidR="00127CF0" w:rsidRPr="007E0FFC">
        <w:rPr>
          <w:rFonts w:ascii="Helvetica" w:eastAsia="Times New Roman" w:hAnsi="Helvetica" w:cs="Arial"/>
          <w:color w:val="000000"/>
          <w:sz w:val="22"/>
          <w:szCs w:val="22"/>
        </w:rPr>
        <w:t xml:space="preserve"> </w:t>
      </w:r>
      <w:proofErr w:type="spellStart"/>
      <w:r w:rsidRPr="006A5138">
        <w:rPr>
          <w:rFonts w:ascii="Helvetica" w:eastAsia="Times New Roman" w:hAnsi="Helvetica" w:cs="Arial"/>
          <w:i/>
          <w:iCs/>
          <w:color w:val="000000"/>
          <w:sz w:val="22"/>
          <w:szCs w:val="22"/>
        </w:rPr>
        <w:t>Phenological</w:t>
      </w:r>
      <w:proofErr w:type="spellEnd"/>
      <w:r w:rsidRPr="006A5138">
        <w:rPr>
          <w:rFonts w:ascii="Helvetica" w:eastAsia="Times New Roman" w:hAnsi="Helvetica" w:cs="Arial"/>
          <w:i/>
          <w:iCs/>
          <w:color w:val="000000"/>
          <w:sz w:val="22"/>
          <w:szCs w:val="22"/>
        </w:rPr>
        <w:t xml:space="preserve"> mismatch strongly affects individual fitness but not population demography in a woodland passerine</w:t>
      </w:r>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Journal of Animal 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proofErr w:type="gramEnd"/>
      <w:r w:rsidRPr="006A5138">
        <w:rPr>
          <w:rFonts w:ascii="Helvetica" w:eastAsia="Times New Roman" w:hAnsi="Helvetica" w:cs="Arial"/>
          <w:color w:val="000000"/>
          <w:sz w:val="22"/>
          <w:szCs w:val="22"/>
        </w:rPr>
        <w:t>, Vol. 82(1), pp. 131-144</w:t>
      </w:r>
      <w:r w:rsidR="00127CF0" w:rsidRPr="007E0FFC">
        <w:rPr>
          <w:rFonts w:ascii="Helvetica" w:eastAsia="Times New Roman" w:hAnsi="Helvetica" w:cs="Arial"/>
          <w:color w:val="000000"/>
          <w:sz w:val="22"/>
          <w:szCs w:val="22"/>
        </w:rPr>
        <w:t>.</w:t>
      </w:r>
    </w:p>
    <w:p w14:paraId="36431EFE" w14:textId="77777777" w:rsidR="00127CF0" w:rsidRPr="006A5138" w:rsidRDefault="00127CF0" w:rsidP="00127CF0">
      <w:pPr>
        <w:rPr>
          <w:rFonts w:ascii="Helvetica" w:eastAsia="Times New Roman" w:hAnsi="Helvetica" w:cs="Arial"/>
          <w:b/>
          <w:bCs/>
          <w:color w:val="000000"/>
          <w:sz w:val="22"/>
          <w:szCs w:val="22"/>
        </w:rPr>
      </w:pPr>
    </w:p>
    <w:p w14:paraId="106CEE26" w14:textId="35792C1C" w:rsidR="006A5138" w:rsidRPr="006A5138" w:rsidRDefault="006A5138" w:rsidP="00127CF0">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lastRenderedPageBreak/>
        <w:t>Régnier</w:t>
      </w:r>
      <w:proofErr w:type="spellEnd"/>
      <w:r w:rsidRPr="006A5138">
        <w:rPr>
          <w:rFonts w:ascii="Helvetica" w:eastAsia="Times New Roman" w:hAnsi="Helvetica" w:cs="Arial"/>
          <w:color w:val="000000"/>
          <w:sz w:val="22"/>
          <w:szCs w:val="22"/>
        </w:rPr>
        <w:t>, T., Gibb, F. and Wright, P.</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Importance of trophic mismatch in a winter-hatching species: evidence from lesser </w:t>
      </w:r>
      <w:proofErr w:type="spellStart"/>
      <w:r w:rsidRPr="006A5138">
        <w:rPr>
          <w:rFonts w:ascii="Helvetica" w:eastAsia="Times New Roman" w:hAnsi="Helvetica" w:cs="Arial"/>
          <w:i/>
          <w:iCs/>
          <w:color w:val="000000"/>
          <w:sz w:val="22"/>
          <w:szCs w:val="22"/>
        </w:rPr>
        <w:t>sandeel</w:t>
      </w:r>
      <w:proofErr w:type="spellEnd"/>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2017</w:t>
      </w:r>
      <w:r w:rsidRPr="006A5138">
        <w:rPr>
          <w:rFonts w:ascii="Helvetica" w:eastAsia="Times New Roman" w:hAnsi="Helvetica" w:cs="Arial"/>
          <w:color w:val="000000"/>
          <w:sz w:val="22"/>
          <w:szCs w:val="22"/>
        </w:rPr>
        <w:t>, Vol. 567, pp. 185-197</w:t>
      </w:r>
    </w:p>
    <w:p w14:paraId="6F294C67" w14:textId="77777777" w:rsidR="001240AF" w:rsidRPr="007E0FFC" w:rsidRDefault="001240AF" w:rsidP="001240AF">
      <w:pPr>
        <w:rPr>
          <w:rFonts w:ascii="Helvetica" w:eastAsia="Times New Roman" w:hAnsi="Helvetica" w:cs="Arial"/>
          <w:color w:val="000000"/>
          <w:sz w:val="22"/>
          <w:szCs w:val="22"/>
        </w:rPr>
      </w:pPr>
    </w:p>
    <w:p w14:paraId="48E306EE" w14:textId="54D03853" w:rsidR="009E691F" w:rsidRPr="007E0FFC" w:rsidRDefault="006A5138" w:rsidP="009E691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Reneerkens</w:t>
      </w:r>
      <w:proofErr w:type="spellEnd"/>
      <w:r w:rsidRPr="006A5138">
        <w:rPr>
          <w:rFonts w:ascii="Helvetica" w:eastAsia="Times New Roman" w:hAnsi="Helvetica" w:cs="Arial"/>
          <w:color w:val="000000"/>
          <w:sz w:val="22"/>
          <w:szCs w:val="22"/>
        </w:rPr>
        <w:t xml:space="preserve">, J., Schmidt, N. M., </w:t>
      </w:r>
      <w:proofErr w:type="spellStart"/>
      <w:r w:rsidRPr="006A5138">
        <w:rPr>
          <w:rFonts w:ascii="Helvetica" w:eastAsia="Times New Roman" w:hAnsi="Helvetica" w:cs="Arial"/>
          <w:color w:val="000000"/>
          <w:sz w:val="22"/>
          <w:szCs w:val="22"/>
        </w:rPr>
        <w:t>Gilg</w:t>
      </w:r>
      <w:proofErr w:type="spellEnd"/>
      <w:r w:rsidRPr="006A5138">
        <w:rPr>
          <w:rFonts w:ascii="Helvetica" w:eastAsia="Times New Roman" w:hAnsi="Helvetica" w:cs="Arial"/>
          <w:color w:val="000000"/>
          <w:sz w:val="22"/>
          <w:szCs w:val="22"/>
        </w:rPr>
        <w:t xml:space="preserve">, O., Hansen, J., Hansen, L. H., Moreau, J. and </w:t>
      </w:r>
      <w:proofErr w:type="spellStart"/>
      <w:r w:rsidRPr="006A5138">
        <w:rPr>
          <w:rFonts w:ascii="Helvetica" w:eastAsia="Times New Roman" w:hAnsi="Helvetica" w:cs="Arial"/>
          <w:color w:val="000000"/>
          <w:sz w:val="22"/>
          <w:szCs w:val="22"/>
        </w:rPr>
        <w:t>Piersma</w:t>
      </w:r>
      <w:proofErr w:type="spellEnd"/>
      <w:r w:rsidRPr="006A5138">
        <w:rPr>
          <w:rFonts w:ascii="Helvetica" w:eastAsia="Times New Roman" w:hAnsi="Helvetica" w:cs="Arial"/>
          <w:color w:val="000000"/>
          <w:sz w:val="22"/>
          <w:szCs w:val="22"/>
        </w:rPr>
        <w:t>, T.</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Effects of food abundance and early clutch predation on reproductive timing in a high Arctic shorebird exposed to advancements in arthropod abundance</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Ecology and Evolution</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proofErr w:type="gramEnd"/>
      <w:r w:rsidRPr="006A5138">
        <w:rPr>
          <w:rFonts w:ascii="Helvetica" w:eastAsia="Times New Roman" w:hAnsi="Helvetica" w:cs="Arial"/>
          <w:color w:val="000000"/>
          <w:sz w:val="22"/>
          <w:szCs w:val="22"/>
        </w:rPr>
        <w:t>, Vol. 6(20), pp. 7375-7386</w:t>
      </w:r>
    </w:p>
    <w:p w14:paraId="56799728" w14:textId="77777777" w:rsidR="009E691F" w:rsidRPr="007E0FFC" w:rsidRDefault="009E691F" w:rsidP="009E691F">
      <w:pPr>
        <w:rPr>
          <w:rFonts w:ascii="Helvetica" w:eastAsia="Times New Roman" w:hAnsi="Helvetica" w:cs="Arial"/>
          <w:color w:val="000000"/>
          <w:sz w:val="22"/>
          <w:szCs w:val="22"/>
        </w:rPr>
      </w:pPr>
    </w:p>
    <w:p w14:paraId="584682C7" w14:textId="530DA297" w:rsidR="001240AF" w:rsidRPr="007E0FFC" w:rsidRDefault="006A5138" w:rsidP="009E691F">
      <w:pPr>
        <w:rPr>
          <w:rFonts w:ascii="Helvetica" w:eastAsia="Times New Roman" w:hAnsi="Helvetica" w:cs="Arial"/>
          <w:color w:val="000000"/>
          <w:sz w:val="22"/>
          <w:szCs w:val="22"/>
        </w:rPr>
      </w:pPr>
      <w:proofErr w:type="spellStart"/>
      <w:proofErr w:type="gramStart"/>
      <w:r w:rsidRPr="006A5138">
        <w:rPr>
          <w:rFonts w:ascii="Helvetica" w:eastAsia="Times New Roman" w:hAnsi="Helvetica" w:cs="Arial"/>
          <w:color w:val="000000"/>
          <w:sz w:val="22"/>
          <w:szCs w:val="22"/>
        </w:rPr>
        <w:t>Salamolard</w:t>
      </w:r>
      <w:proofErr w:type="spellEnd"/>
      <w:r w:rsidRPr="006A5138">
        <w:rPr>
          <w:rFonts w:ascii="Helvetica" w:eastAsia="Times New Roman" w:hAnsi="Helvetica" w:cs="Arial"/>
          <w:color w:val="000000"/>
          <w:sz w:val="22"/>
          <w:szCs w:val="22"/>
        </w:rPr>
        <w:t xml:space="preserve">, M., </w:t>
      </w:r>
      <w:proofErr w:type="spellStart"/>
      <w:r w:rsidRPr="006A5138">
        <w:rPr>
          <w:rFonts w:ascii="Helvetica" w:eastAsia="Times New Roman" w:hAnsi="Helvetica" w:cs="Arial"/>
          <w:color w:val="000000"/>
          <w:sz w:val="22"/>
          <w:szCs w:val="22"/>
        </w:rPr>
        <w:t>Butet</w:t>
      </w:r>
      <w:proofErr w:type="spellEnd"/>
      <w:r w:rsidRPr="006A5138">
        <w:rPr>
          <w:rFonts w:ascii="Helvetica" w:eastAsia="Times New Roman" w:hAnsi="Helvetica" w:cs="Arial"/>
          <w:color w:val="000000"/>
          <w:sz w:val="22"/>
          <w:szCs w:val="22"/>
        </w:rPr>
        <w:t xml:space="preserve">, A., </w:t>
      </w:r>
      <w:proofErr w:type="spellStart"/>
      <w:r w:rsidRPr="006A5138">
        <w:rPr>
          <w:rFonts w:ascii="Helvetica" w:eastAsia="Times New Roman" w:hAnsi="Helvetica" w:cs="Arial"/>
          <w:color w:val="000000"/>
          <w:sz w:val="22"/>
          <w:szCs w:val="22"/>
        </w:rPr>
        <w:t>Leroux</w:t>
      </w:r>
      <w:proofErr w:type="spellEnd"/>
      <w:r w:rsidRPr="006A5138">
        <w:rPr>
          <w:rFonts w:ascii="Helvetica" w:eastAsia="Times New Roman" w:hAnsi="Helvetica" w:cs="Arial"/>
          <w:color w:val="000000"/>
          <w:sz w:val="22"/>
          <w:szCs w:val="22"/>
        </w:rPr>
        <w:t xml:space="preserve">, A. and </w:t>
      </w:r>
      <w:proofErr w:type="spellStart"/>
      <w:r w:rsidRPr="006A5138">
        <w:rPr>
          <w:rFonts w:ascii="Helvetica" w:eastAsia="Times New Roman" w:hAnsi="Helvetica" w:cs="Arial"/>
          <w:color w:val="000000"/>
          <w:sz w:val="22"/>
          <w:szCs w:val="22"/>
        </w:rPr>
        <w:t>Bretagnolle</w:t>
      </w:r>
      <w:proofErr w:type="spellEnd"/>
      <w:r w:rsidRPr="006A5138">
        <w:rPr>
          <w:rFonts w:ascii="Helvetica" w:eastAsia="Times New Roman" w:hAnsi="Helvetica" w:cs="Arial"/>
          <w:color w:val="000000"/>
          <w:sz w:val="22"/>
          <w:szCs w:val="22"/>
        </w:rPr>
        <w:t>, V.</w:t>
      </w:r>
      <w:r w:rsidR="001240A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Responses of an avian predator to variations in prey density at a temperate latitude</w:t>
      </w:r>
      <w:r w:rsidR="001240AF" w:rsidRPr="007E0FFC">
        <w:rPr>
          <w:rFonts w:ascii="Helvetica" w:eastAsia="Times New Roman" w:hAnsi="Helvetica" w:cs="Arial"/>
          <w:i/>
          <w:iCs/>
          <w:color w:val="000000"/>
          <w:sz w:val="22"/>
          <w:szCs w:val="22"/>
        </w:rPr>
        <w:t>.</w:t>
      </w:r>
      <w:proofErr w:type="gramEnd"/>
      <w:r w:rsidR="001240AF"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2000</w:t>
      </w:r>
      <w:proofErr w:type="gramEnd"/>
      <w:r w:rsidRPr="006A5138">
        <w:rPr>
          <w:rFonts w:ascii="Helvetica" w:eastAsia="Times New Roman" w:hAnsi="Helvetica" w:cs="Arial"/>
          <w:color w:val="000000"/>
          <w:sz w:val="22"/>
          <w:szCs w:val="22"/>
        </w:rPr>
        <w:t>, Vol. 81(9), pp. 2428-2441</w:t>
      </w:r>
    </w:p>
    <w:p w14:paraId="0D54EA41" w14:textId="77777777" w:rsidR="001240AF" w:rsidRPr="007E0FFC" w:rsidRDefault="001240AF" w:rsidP="001240AF">
      <w:pPr>
        <w:ind w:left="720"/>
        <w:rPr>
          <w:rFonts w:ascii="Helvetica" w:eastAsia="Times New Roman" w:hAnsi="Helvetica" w:cs="Arial"/>
          <w:color w:val="000000"/>
          <w:sz w:val="22"/>
          <w:szCs w:val="22"/>
        </w:rPr>
      </w:pPr>
    </w:p>
    <w:p w14:paraId="67035F18" w14:textId="4D235DE9" w:rsidR="001240AF" w:rsidRPr="007E0FFC" w:rsidRDefault="006A5138" w:rsidP="001240A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Seebens</w:t>
      </w:r>
      <w:proofErr w:type="spellEnd"/>
      <w:r w:rsidRPr="006A5138">
        <w:rPr>
          <w:rFonts w:ascii="Helvetica" w:eastAsia="Times New Roman" w:hAnsi="Helvetica" w:cs="Arial"/>
          <w:color w:val="000000"/>
          <w:sz w:val="22"/>
          <w:szCs w:val="22"/>
        </w:rPr>
        <w:t xml:space="preserve">, H., </w:t>
      </w:r>
      <w:proofErr w:type="spellStart"/>
      <w:r w:rsidRPr="006A5138">
        <w:rPr>
          <w:rFonts w:ascii="Helvetica" w:eastAsia="Times New Roman" w:hAnsi="Helvetica" w:cs="Arial"/>
          <w:color w:val="000000"/>
          <w:sz w:val="22"/>
          <w:szCs w:val="22"/>
        </w:rPr>
        <w:t>Einsle</w:t>
      </w:r>
      <w:proofErr w:type="spellEnd"/>
      <w:r w:rsidRPr="006A5138">
        <w:rPr>
          <w:rFonts w:ascii="Helvetica" w:eastAsia="Times New Roman" w:hAnsi="Helvetica" w:cs="Arial"/>
          <w:color w:val="000000"/>
          <w:sz w:val="22"/>
          <w:szCs w:val="22"/>
        </w:rPr>
        <w:t xml:space="preserve">, U. and </w:t>
      </w:r>
      <w:proofErr w:type="spellStart"/>
      <w:r w:rsidRPr="006A5138">
        <w:rPr>
          <w:rFonts w:ascii="Helvetica" w:eastAsia="Times New Roman" w:hAnsi="Helvetica" w:cs="Arial"/>
          <w:color w:val="000000"/>
          <w:sz w:val="22"/>
          <w:szCs w:val="22"/>
        </w:rPr>
        <w:t>Straile</w:t>
      </w:r>
      <w:proofErr w:type="spellEnd"/>
      <w:r w:rsidRPr="006A5138">
        <w:rPr>
          <w:rFonts w:ascii="Helvetica" w:eastAsia="Times New Roman" w:hAnsi="Helvetica" w:cs="Arial"/>
          <w:color w:val="000000"/>
          <w:sz w:val="22"/>
          <w:szCs w:val="22"/>
        </w:rPr>
        <w:t>, D.</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Copepod life cycle adaptations and success in response to phytoplankton spring bloom phenology</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Global Change Biology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proofErr w:type="gramEnd"/>
      <w:r w:rsidRPr="006A5138">
        <w:rPr>
          <w:rFonts w:ascii="Helvetica" w:eastAsia="Times New Roman" w:hAnsi="Helvetica" w:cs="Arial"/>
          <w:color w:val="000000"/>
          <w:sz w:val="22"/>
          <w:szCs w:val="22"/>
        </w:rPr>
        <w:t>, Vol. 15(6), pp. 1394-1404</w:t>
      </w:r>
    </w:p>
    <w:p w14:paraId="3C496262" w14:textId="77777777" w:rsidR="001240AF" w:rsidRPr="007E0FFC" w:rsidRDefault="001240AF" w:rsidP="001240AF">
      <w:pPr>
        <w:ind w:left="720"/>
        <w:rPr>
          <w:rFonts w:ascii="Helvetica" w:eastAsia="Times New Roman" w:hAnsi="Helvetica" w:cs="Arial"/>
          <w:color w:val="000000"/>
          <w:sz w:val="22"/>
          <w:szCs w:val="22"/>
        </w:rPr>
      </w:pPr>
    </w:p>
    <w:p w14:paraId="700E0186" w14:textId="60D6926D" w:rsidR="006A5138" w:rsidRPr="006A5138" w:rsidRDefault="006A5138" w:rsidP="001240A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Senner</w:t>
      </w:r>
      <w:proofErr w:type="spellEnd"/>
      <w:r w:rsidRPr="006A5138">
        <w:rPr>
          <w:rFonts w:ascii="Helvetica" w:eastAsia="Times New Roman" w:hAnsi="Helvetica" w:cs="Arial"/>
          <w:color w:val="000000"/>
          <w:sz w:val="22"/>
          <w:szCs w:val="22"/>
        </w:rPr>
        <w:t xml:space="preserve">, N. R., Stager, M. and </w:t>
      </w:r>
      <w:proofErr w:type="spellStart"/>
      <w:r w:rsidRPr="006A5138">
        <w:rPr>
          <w:rFonts w:ascii="Helvetica" w:eastAsia="Times New Roman" w:hAnsi="Helvetica" w:cs="Arial"/>
          <w:color w:val="000000"/>
          <w:sz w:val="22"/>
          <w:szCs w:val="22"/>
        </w:rPr>
        <w:t>Sandercock</w:t>
      </w:r>
      <w:proofErr w:type="spellEnd"/>
      <w:r w:rsidRPr="006A5138">
        <w:rPr>
          <w:rFonts w:ascii="Helvetica" w:eastAsia="Times New Roman" w:hAnsi="Helvetica" w:cs="Arial"/>
          <w:color w:val="000000"/>
          <w:sz w:val="22"/>
          <w:szCs w:val="22"/>
        </w:rPr>
        <w:t>, B. K.</w:t>
      </w:r>
      <w:r w:rsidR="001240A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Ecological mismatches are moderated by local conditions for two populations of a long-distance migratory bird</w:t>
      </w:r>
      <w:r w:rsidR="001240AF" w:rsidRPr="007E0FFC">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Oikos</w:t>
      </w:r>
      <w:proofErr w:type="spellEnd"/>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2017</w:t>
      </w:r>
      <w:proofErr w:type="gramEnd"/>
      <w:r w:rsidRPr="006A5138">
        <w:rPr>
          <w:rFonts w:ascii="Helvetica" w:eastAsia="Times New Roman" w:hAnsi="Helvetica" w:cs="Arial"/>
          <w:color w:val="000000"/>
          <w:sz w:val="22"/>
          <w:szCs w:val="22"/>
        </w:rPr>
        <w:t>, Vol. 126(1), pp. 61-72</w:t>
      </w:r>
    </w:p>
    <w:p w14:paraId="1972444E" w14:textId="77777777" w:rsidR="001240AF" w:rsidRPr="007E0FFC" w:rsidRDefault="001240AF" w:rsidP="006A5138">
      <w:pPr>
        <w:ind w:left="720"/>
        <w:rPr>
          <w:rFonts w:ascii="Helvetica" w:eastAsia="Times New Roman" w:hAnsi="Helvetica" w:cs="Arial"/>
          <w:color w:val="000000"/>
          <w:sz w:val="22"/>
          <w:szCs w:val="22"/>
        </w:rPr>
      </w:pPr>
    </w:p>
    <w:p w14:paraId="33FB598A" w14:textId="22BC572F" w:rsidR="0012399F" w:rsidRPr="007E0FFC" w:rsidRDefault="006A5138" w:rsidP="001240A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Sergeant, C. J., Armstrong, J. B. and Ward, E. J.</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Predator-prey migration </w:t>
      </w:r>
      <w:proofErr w:type="spellStart"/>
      <w:r w:rsidRPr="006A5138">
        <w:rPr>
          <w:rFonts w:ascii="Helvetica" w:eastAsia="Times New Roman" w:hAnsi="Helvetica" w:cs="Arial"/>
          <w:i/>
          <w:iCs/>
          <w:color w:val="000000"/>
          <w:sz w:val="22"/>
          <w:szCs w:val="22"/>
        </w:rPr>
        <w:t>phenologies</w:t>
      </w:r>
      <w:proofErr w:type="spellEnd"/>
      <w:r w:rsidRPr="006A5138">
        <w:rPr>
          <w:rFonts w:ascii="Helvetica" w:eastAsia="Times New Roman" w:hAnsi="Helvetica" w:cs="Arial"/>
          <w:i/>
          <w:iCs/>
          <w:color w:val="000000"/>
          <w:sz w:val="22"/>
          <w:szCs w:val="22"/>
        </w:rPr>
        <w:t xml:space="preserve"> remain synchronised in a warming catchment</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Freshwater Biology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2015</w:t>
      </w:r>
      <w:proofErr w:type="gramEnd"/>
      <w:r w:rsidRPr="006A5138">
        <w:rPr>
          <w:rFonts w:ascii="Helvetica" w:eastAsia="Times New Roman" w:hAnsi="Helvetica" w:cs="Arial"/>
          <w:color w:val="000000"/>
          <w:sz w:val="22"/>
          <w:szCs w:val="22"/>
        </w:rPr>
        <w:t>, Vol. 60(4), pp. 724-732</w:t>
      </w:r>
    </w:p>
    <w:p w14:paraId="384B8EAC" w14:textId="77777777" w:rsidR="0012399F" w:rsidRPr="007E0FFC" w:rsidRDefault="0012399F" w:rsidP="0012399F">
      <w:pPr>
        <w:ind w:left="720"/>
        <w:rPr>
          <w:rFonts w:ascii="Helvetica" w:eastAsia="Times New Roman" w:hAnsi="Helvetica" w:cs="Arial"/>
          <w:color w:val="000000"/>
          <w:sz w:val="22"/>
          <w:szCs w:val="22"/>
        </w:rPr>
      </w:pPr>
    </w:p>
    <w:p w14:paraId="6A5368C0" w14:textId="4CA6CF7C"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Shultz, M. T., </w:t>
      </w:r>
      <w:proofErr w:type="spellStart"/>
      <w:r w:rsidRPr="006A5138">
        <w:rPr>
          <w:rFonts w:ascii="Helvetica" w:eastAsia="Times New Roman" w:hAnsi="Helvetica" w:cs="Arial"/>
          <w:color w:val="000000"/>
          <w:sz w:val="22"/>
          <w:szCs w:val="22"/>
        </w:rPr>
        <w:t>Piatt</w:t>
      </w:r>
      <w:proofErr w:type="spellEnd"/>
      <w:r w:rsidRPr="006A5138">
        <w:rPr>
          <w:rFonts w:ascii="Helvetica" w:eastAsia="Times New Roman" w:hAnsi="Helvetica" w:cs="Arial"/>
          <w:color w:val="000000"/>
          <w:sz w:val="22"/>
          <w:szCs w:val="22"/>
        </w:rPr>
        <w:t>, J. F., Harding, A. M., Kettle, A. B. and Van Pelt, T. I.</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Timing of breeding and reproductive performance in </w:t>
      </w:r>
      <w:proofErr w:type="spellStart"/>
      <w:r w:rsidRPr="006A5138">
        <w:rPr>
          <w:rFonts w:ascii="Helvetica" w:eastAsia="Times New Roman" w:hAnsi="Helvetica" w:cs="Arial"/>
          <w:i/>
          <w:iCs/>
          <w:color w:val="000000"/>
          <w:sz w:val="22"/>
          <w:szCs w:val="22"/>
        </w:rPr>
        <w:t>murres</w:t>
      </w:r>
      <w:proofErr w:type="spellEnd"/>
      <w:r w:rsidRPr="006A5138">
        <w:rPr>
          <w:rFonts w:ascii="Helvetica" w:eastAsia="Times New Roman" w:hAnsi="Helvetica" w:cs="Arial"/>
          <w:i/>
          <w:iCs/>
          <w:color w:val="000000"/>
          <w:sz w:val="22"/>
          <w:szCs w:val="22"/>
        </w:rPr>
        <w:t xml:space="preserve"> and kittiwakes reflect mismatched seasonal prey dynamics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r w:rsidRPr="006A5138">
        <w:rPr>
          <w:rFonts w:ascii="Helvetica" w:eastAsia="Times New Roman" w:hAnsi="Helvetica" w:cs="Arial"/>
          <w:color w:val="000000"/>
          <w:sz w:val="22"/>
          <w:szCs w:val="22"/>
        </w:rPr>
        <w:t>, Vol. 393, pp. 247-258</w:t>
      </w:r>
    </w:p>
    <w:p w14:paraId="6D198D8F" w14:textId="77777777" w:rsidR="0012399F" w:rsidRPr="007E0FFC" w:rsidRDefault="0012399F" w:rsidP="0012399F">
      <w:pPr>
        <w:ind w:left="720"/>
        <w:rPr>
          <w:rFonts w:ascii="Helvetica" w:eastAsia="Times New Roman" w:hAnsi="Helvetica" w:cs="Arial"/>
          <w:color w:val="000000"/>
          <w:sz w:val="22"/>
          <w:szCs w:val="22"/>
        </w:rPr>
      </w:pPr>
    </w:p>
    <w:p w14:paraId="66AB9478" w14:textId="5163A42F"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Sullivan, B. K., Costello, J. H. and Van </w:t>
      </w:r>
      <w:proofErr w:type="spellStart"/>
      <w:r w:rsidRPr="006A5138">
        <w:rPr>
          <w:rFonts w:ascii="Helvetica" w:eastAsia="Times New Roman" w:hAnsi="Helvetica" w:cs="Arial"/>
          <w:color w:val="000000"/>
          <w:sz w:val="22"/>
          <w:szCs w:val="22"/>
        </w:rPr>
        <w:t>Keuren</w:t>
      </w:r>
      <w:proofErr w:type="spellEnd"/>
      <w:r w:rsidRPr="006A5138">
        <w:rPr>
          <w:rFonts w:ascii="Helvetica" w:eastAsia="Times New Roman" w:hAnsi="Helvetica" w:cs="Arial"/>
          <w:color w:val="000000"/>
          <w:sz w:val="22"/>
          <w:szCs w:val="22"/>
        </w:rPr>
        <w:t>, D.</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Seasonality of the copepods </w:t>
      </w:r>
      <w:proofErr w:type="spellStart"/>
      <w:r w:rsidRPr="006A5138">
        <w:rPr>
          <w:rFonts w:ascii="Helvetica" w:eastAsia="Times New Roman" w:hAnsi="Helvetica" w:cs="Arial"/>
          <w:i/>
          <w:iCs/>
          <w:color w:val="000000"/>
          <w:sz w:val="22"/>
          <w:szCs w:val="22"/>
        </w:rPr>
        <w:t>Acartia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hudsonica</w:t>
      </w:r>
      <w:proofErr w:type="spellEnd"/>
      <w:r w:rsidRPr="006A5138">
        <w:rPr>
          <w:rFonts w:ascii="Helvetica" w:eastAsia="Times New Roman" w:hAnsi="Helvetica" w:cs="Arial"/>
          <w:i/>
          <w:iCs/>
          <w:color w:val="000000"/>
          <w:sz w:val="22"/>
          <w:szCs w:val="22"/>
        </w:rPr>
        <w:t xml:space="preserve"> and </w:t>
      </w:r>
      <w:proofErr w:type="spellStart"/>
      <w:r w:rsidRPr="006A5138">
        <w:rPr>
          <w:rFonts w:ascii="Helvetica" w:eastAsia="Times New Roman" w:hAnsi="Helvetica" w:cs="Arial"/>
          <w:i/>
          <w:iCs/>
          <w:color w:val="000000"/>
          <w:sz w:val="22"/>
          <w:szCs w:val="22"/>
        </w:rPr>
        <w:t>Acartia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tonsa</w:t>
      </w:r>
      <w:proofErr w:type="spellEnd"/>
      <w:r w:rsidRPr="006A5138">
        <w:rPr>
          <w:rFonts w:ascii="Helvetica" w:eastAsia="Times New Roman" w:hAnsi="Helvetica" w:cs="Arial"/>
          <w:i/>
          <w:iCs/>
          <w:color w:val="000000"/>
          <w:sz w:val="22"/>
          <w:szCs w:val="22"/>
        </w:rPr>
        <w:t xml:space="preserve"> in Narragansett Bay, RI, USA during a period of climate </w:t>
      </w:r>
      <w:proofErr w:type="gramStart"/>
      <w:r w:rsidRPr="006A5138">
        <w:rPr>
          <w:rFonts w:ascii="Helvetica" w:eastAsia="Times New Roman" w:hAnsi="Helvetica" w:cs="Arial"/>
          <w:i/>
          <w:iCs/>
          <w:color w:val="000000"/>
          <w:sz w:val="22"/>
          <w:szCs w:val="22"/>
        </w:rPr>
        <w:t>change</w:t>
      </w:r>
      <w:proofErr w:type="gramEnd"/>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Estuarine, Coastal and Shelf Science, </w:t>
      </w:r>
      <w:r w:rsidRPr="006A5138">
        <w:rPr>
          <w:rFonts w:ascii="Helvetica" w:eastAsia="Times New Roman" w:hAnsi="Helvetica" w:cs="Arial"/>
          <w:b/>
          <w:bCs/>
          <w:color w:val="000000"/>
          <w:sz w:val="22"/>
          <w:szCs w:val="22"/>
        </w:rPr>
        <w:t>2007</w:t>
      </w:r>
      <w:r w:rsidRPr="006A5138">
        <w:rPr>
          <w:rFonts w:ascii="Helvetica" w:eastAsia="Times New Roman" w:hAnsi="Helvetica" w:cs="Arial"/>
          <w:color w:val="000000"/>
          <w:sz w:val="22"/>
          <w:szCs w:val="22"/>
        </w:rPr>
        <w:t>, Vol. 73(1-2), pp. 259-267</w:t>
      </w:r>
    </w:p>
    <w:p w14:paraId="5FAD48D3" w14:textId="77777777" w:rsidR="0012399F" w:rsidRPr="007E0FFC" w:rsidRDefault="0012399F" w:rsidP="0012399F">
      <w:pPr>
        <w:ind w:left="720"/>
        <w:rPr>
          <w:rFonts w:ascii="Helvetica" w:eastAsia="Times New Roman" w:hAnsi="Helvetica" w:cs="Arial"/>
          <w:color w:val="000000"/>
          <w:sz w:val="22"/>
          <w:szCs w:val="22"/>
        </w:rPr>
      </w:pPr>
    </w:p>
    <w:p w14:paraId="25E9CF0C" w14:textId="5F6BAF89"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Thomas, D. W., </w:t>
      </w:r>
      <w:proofErr w:type="spellStart"/>
      <w:r w:rsidRPr="006A5138">
        <w:rPr>
          <w:rFonts w:ascii="Helvetica" w:eastAsia="Times New Roman" w:hAnsi="Helvetica" w:cs="Arial"/>
          <w:color w:val="000000"/>
          <w:sz w:val="22"/>
          <w:szCs w:val="22"/>
        </w:rPr>
        <w:t>Blondel</w:t>
      </w:r>
      <w:proofErr w:type="spellEnd"/>
      <w:r w:rsidRPr="006A5138">
        <w:rPr>
          <w:rFonts w:ascii="Helvetica" w:eastAsia="Times New Roman" w:hAnsi="Helvetica" w:cs="Arial"/>
          <w:color w:val="000000"/>
          <w:sz w:val="22"/>
          <w:szCs w:val="22"/>
        </w:rPr>
        <w:t xml:space="preserve">, J., </w:t>
      </w:r>
      <w:proofErr w:type="spellStart"/>
      <w:r w:rsidRPr="006A5138">
        <w:rPr>
          <w:rFonts w:ascii="Helvetica" w:eastAsia="Times New Roman" w:hAnsi="Helvetica" w:cs="Arial"/>
          <w:color w:val="000000"/>
          <w:sz w:val="22"/>
          <w:szCs w:val="22"/>
        </w:rPr>
        <w:t>Perret</w:t>
      </w:r>
      <w:proofErr w:type="spellEnd"/>
      <w:r w:rsidRPr="006A5138">
        <w:rPr>
          <w:rFonts w:ascii="Helvetica" w:eastAsia="Times New Roman" w:hAnsi="Helvetica" w:cs="Arial"/>
          <w:color w:val="000000"/>
          <w:sz w:val="22"/>
          <w:szCs w:val="22"/>
        </w:rPr>
        <w:t xml:space="preserve">, P., </w:t>
      </w:r>
      <w:proofErr w:type="spellStart"/>
      <w:r w:rsidRPr="006A5138">
        <w:rPr>
          <w:rFonts w:ascii="Helvetica" w:eastAsia="Times New Roman" w:hAnsi="Helvetica" w:cs="Arial"/>
          <w:color w:val="000000"/>
          <w:sz w:val="22"/>
          <w:szCs w:val="22"/>
        </w:rPr>
        <w:t>Lambrechts</w:t>
      </w:r>
      <w:proofErr w:type="spellEnd"/>
      <w:r w:rsidRPr="006A5138">
        <w:rPr>
          <w:rFonts w:ascii="Helvetica" w:eastAsia="Times New Roman" w:hAnsi="Helvetica" w:cs="Arial"/>
          <w:color w:val="000000"/>
          <w:sz w:val="22"/>
          <w:szCs w:val="22"/>
        </w:rPr>
        <w:t xml:space="preserve">, M. M. and </w:t>
      </w:r>
      <w:proofErr w:type="spellStart"/>
      <w:r w:rsidRPr="006A5138">
        <w:rPr>
          <w:rFonts w:ascii="Helvetica" w:eastAsia="Times New Roman" w:hAnsi="Helvetica" w:cs="Arial"/>
          <w:color w:val="000000"/>
          <w:sz w:val="22"/>
          <w:szCs w:val="22"/>
        </w:rPr>
        <w:t>Speakman</w:t>
      </w:r>
      <w:proofErr w:type="spellEnd"/>
      <w:r w:rsidRPr="006A5138">
        <w:rPr>
          <w:rFonts w:ascii="Helvetica" w:eastAsia="Times New Roman" w:hAnsi="Helvetica" w:cs="Arial"/>
          <w:color w:val="000000"/>
          <w:sz w:val="22"/>
          <w:szCs w:val="22"/>
        </w:rPr>
        <w:t>, J. R.</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Energetic and fitness costs of mismatching resource supply and demand in seasonally breeding birds</w:t>
      </w:r>
      <w:r w:rsidR="0012399F"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Science, American Association for the Advancement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2001</w:t>
      </w:r>
      <w:r w:rsidRPr="006A5138">
        <w:rPr>
          <w:rFonts w:ascii="Helvetica" w:eastAsia="Times New Roman" w:hAnsi="Helvetica" w:cs="Arial"/>
          <w:color w:val="000000"/>
          <w:sz w:val="22"/>
          <w:szCs w:val="22"/>
        </w:rPr>
        <w:t>, Vol. 291(5513), pp. 2598-2600</w:t>
      </w:r>
    </w:p>
    <w:p w14:paraId="6501E696" w14:textId="77777777" w:rsidR="0012399F" w:rsidRPr="007E0FFC" w:rsidRDefault="0012399F" w:rsidP="0012399F">
      <w:pPr>
        <w:rPr>
          <w:rFonts w:ascii="Helvetica" w:eastAsia="Times New Roman" w:hAnsi="Helvetica" w:cs="Arial"/>
          <w:color w:val="000000"/>
          <w:sz w:val="22"/>
          <w:szCs w:val="22"/>
        </w:rPr>
      </w:pPr>
    </w:p>
    <w:p w14:paraId="0F8782E1" w14:textId="2E697C05" w:rsidR="009E691F" w:rsidRPr="007E0FFC" w:rsidRDefault="006A5138" w:rsidP="009E691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Vatka</w:t>
      </w:r>
      <w:proofErr w:type="spellEnd"/>
      <w:r w:rsidRPr="006A5138">
        <w:rPr>
          <w:rFonts w:ascii="Helvetica" w:eastAsia="Times New Roman" w:hAnsi="Helvetica" w:cs="Arial"/>
          <w:color w:val="000000"/>
          <w:sz w:val="22"/>
          <w:szCs w:val="22"/>
        </w:rPr>
        <w:t xml:space="preserve">, E., </w:t>
      </w:r>
      <w:proofErr w:type="spellStart"/>
      <w:r w:rsidRPr="006A5138">
        <w:rPr>
          <w:rFonts w:ascii="Helvetica" w:eastAsia="Times New Roman" w:hAnsi="Helvetica" w:cs="Arial"/>
          <w:color w:val="000000"/>
          <w:sz w:val="22"/>
          <w:szCs w:val="22"/>
        </w:rPr>
        <w:t>Orell</w:t>
      </w:r>
      <w:proofErr w:type="spellEnd"/>
      <w:r w:rsidRPr="006A5138">
        <w:rPr>
          <w:rFonts w:ascii="Helvetica" w:eastAsia="Times New Roman" w:hAnsi="Helvetica" w:cs="Arial"/>
          <w:color w:val="000000"/>
          <w:sz w:val="22"/>
          <w:szCs w:val="22"/>
        </w:rPr>
        <w:t xml:space="preserve">, M. and </w:t>
      </w:r>
      <w:proofErr w:type="spellStart"/>
      <w:r w:rsidRPr="006A5138">
        <w:rPr>
          <w:rFonts w:ascii="Helvetica" w:eastAsia="Times New Roman" w:hAnsi="Helvetica" w:cs="Arial"/>
          <w:color w:val="000000"/>
          <w:sz w:val="22"/>
          <w:szCs w:val="22"/>
        </w:rPr>
        <w:t>RytkÖnen</w:t>
      </w:r>
      <w:proofErr w:type="spellEnd"/>
      <w:r w:rsidRPr="006A5138">
        <w:rPr>
          <w:rFonts w:ascii="Helvetica" w:eastAsia="Times New Roman" w:hAnsi="Helvetica" w:cs="Arial"/>
          <w:color w:val="000000"/>
          <w:sz w:val="22"/>
          <w:szCs w:val="22"/>
        </w:rPr>
        <w:t>, 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Warming climate advances breeding and improves synchrony of food demand and food availability in a boreal passerine</w:t>
      </w:r>
      <w:r w:rsidR="0012399F"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Global Change Biology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2011</w:t>
      </w:r>
      <w:proofErr w:type="gramEnd"/>
      <w:r w:rsidRPr="006A5138">
        <w:rPr>
          <w:rFonts w:ascii="Helvetica" w:eastAsia="Times New Roman" w:hAnsi="Helvetica" w:cs="Arial"/>
          <w:color w:val="000000"/>
          <w:sz w:val="22"/>
          <w:szCs w:val="22"/>
        </w:rPr>
        <w:t>, Vol. 17(9), pp. 3002-3009</w:t>
      </w:r>
      <w:r w:rsidR="009E691F" w:rsidRPr="007E0FFC">
        <w:rPr>
          <w:rFonts w:ascii="Helvetica" w:eastAsia="Times New Roman" w:hAnsi="Helvetica" w:cs="Arial"/>
          <w:color w:val="000000"/>
          <w:sz w:val="22"/>
          <w:szCs w:val="22"/>
        </w:rPr>
        <w:t>.</w:t>
      </w:r>
    </w:p>
    <w:p w14:paraId="1330C749" w14:textId="77777777" w:rsidR="009E691F" w:rsidRPr="007E0FFC" w:rsidRDefault="009E691F" w:rsidP="009E691F">
      <w:pPr>
        <w:rPr>
          <w:rFonts w:ascii="Helvetica" w:eastAsia="Times New Roman" w:hAnsi="Helvetica" w:cs="Arial"/>
          <w:color w:val="000000"/>
          <w:sz w:val="22"/>
          <w:szCs w:val="22"/>
        </w:rPr>
      </w:pPr>
    </w:p>
    <w:p w14:paraId="3D894C0B" w14:textId="49928018" w:rsidR="009E691F" w:rsidRPr="007E0FFC" w:rsidRDefault="006A5138" w:rsidP="009E691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Vatka</w:t>
      </w:r>
      <w:proofErr w:type="spellEnd"/>
      <w:r w:rsidRPr="006A5138">
        <w:rPr>
          <w:rFonts w:ascii="Helvetica" w:eastAsia="Times New Roman" w:hAnsi="Helvetica" w:cs="Arial"/>
          <w:color w:val="000000"/>
          <w:sz w:val="22"/>
          <w:szCs w:val="22"/>
        </w:rPr>
        <w:t xml:space="preserve">, E., </w:t>
      </w:r>
      <w:proofErr w:type="spellStart"/>
      <w:r w:rsidRPr="006A5138">
        <w:rPr>
          <w:rFonts w:ascii="Helvetica" w:eastAsia="Times New Roman" w:hAnsi="Helvetica" w:cs="Arial"/>
          <w:color w:val="000000"/>
          <w:sz w:val="22"/>
          <w:szCs w:val="22"/>
        </w:rPr>
        <w:t>Rytkönen</w:t>
      </w:r>
      <w:proofErr w:type="spellEnd"/>
      <w:r w:rsidRPr="006A5138">
        <w:rPr>
          <w:rFonts w:ascii="Helvetica" w:eastAsia="Times New Roman" w:hAnsi="Helvetica" w:cs="Arial"/>
          <w:color w:val="000000"/>
          <w:sz w:val="22"/>
          <w:szCs w:val="22"/>
        </w:rPr>
        <w:t xml:space="preserve">, S. and </w:t>
      </w:r>
      <w:proofErr w:type="spellStart"/>
      <w:r w:rsidRPr="006A5138">
        <w:rPr>
          <w:rFonts w:ascii="Helvetica" w:eastAsia="Times New Roman" w:hAnsi="Helvetica" w:cs="Arial"/>
          <w:color w:val="000000"/>
          <w:sz w:val="22"/>
          <w:szCs w:val="22"/>
        </w:rPr>
        <w:t>Orell</w:t>
      </w:r>
      <w:proofErr w:type="spellEnd"/>
      <w:r w:rsidRPr="006A5138">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M.</w:t>
      </w:r>
      <w:r w:rsidRPr="006A5138">
        <w:rPr>
          <w:rFonts w:ascii="Helvetica" w:eastAsia="Times New Roman" w:hAnsi="Helvetica" w:cs="Arial"/>
          <w:i/>
          <w:iCs/>
          <w:color w:val="000000"/>
          <w:sz w:val="22"/>
          <w:szCs w:val="22"/>
        </w:rPr>
        <w:t>Does</w:t>
      </w:r>
      <w:proofErr w:type="spellEnd"/>
      <w:r w:rsidRPr="006A5138">
        <w:rPr>
          <w:rFonts w:ascii="Helvetica" w:eastAsia="Times New Roman" w:hAnsi="Helvetica" w:cs="Arial"/>
          <w:i/>
          <w:iCs/>
          <w:color w:val="000000"/>
          <w:sz w:val="22"/>
          <w:szCs w:val="22"/>
        </w:rPr>
        <w:t xml:space="preserve"> the temporal mismatch hypothesis match in boreal populations?</w:t>
      </w:r>
      <w:r w:rsidR="0012399F" w:rsidRPr="007E0FFC">
        <w:rPr>
          <w:rFonts w:ascii="Helvetica" w:eastAsia="Times New Roman" w:hAnsi="Helvetica" w:cs="Arial"/>
          <w:b/>
          <w:bCs/>
          <w:color w:val="000000"/>
          <w:sz w:val="22"/>
          <w:szCs w:val="22"/>
        </w:rPr>
        <w:t xml:space="preserve"> </w:t>
      </w:r>
      <w:proofErr w:type="spellStart"/>
      <w:r w:rsidRPr="006A5138">
        <w:rPr>
          <w:rFonts w:ascii="Helvetica" w:eastAsia="Times New Roman" w:hAnsi="Helvetica" w:cs="Arial"/>
          <w:color w:val="000000"/>
          <w:sz w:val="22"/>
          <w:szCs w:val="22"/>
        </w:rPr>
        <w:t>Oecologia</w:t>
      </w:r>
      <w:proofErr w:type="spellEnd"/>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proofErr w:type="gramEnd"/>
      <w:r w:rsidRPr="006A5138">
        <w:rPr>
          <w:rFonts w:ascii="Helvetica" w:eastAsia="Times New Roman" w:hAnsi="Helvetica" w:cs="Arial"/>
          <w:color w:val="000000"/>
          <w:sz w:val="22"/>
          <w:szCs w:val="22"/>
        </w:rPr>
        <w:t>, Vol. 176(2), pp. 595-605</w:t>
      </w:r>
    </w:p>
    <w:p w14:paraId="38D2F441" w14:textId="77777777" w:rsidR="009E691F" w:rsidRPr="007E0FFC" w:rsidRDefault="009E691F" w:rsidP="009E691F">
      <w:pPr>
        <w:rPr>
          <w:rFonts w:ascii="Helvetica" w:eastAsia="Times New Roman" w:hAnsi="Helvetica" w:cs="Arial"/>
          <w:color w:val="000000"/>
          <w:sz w:val="22"/>
          <w:szCs w:val="22"/>
        </w:rPr>
      </w:pPr>
    </w:p>
    <w:p w14:paraId="68B60637" w14:textId="573719E3" w:rsidR="006A5138" w:rsidRPr="006A5138" w:rsidRDefault="006A5138" w:rsidP="009E691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Visser</w:t>
      </w:r>
      <w:proofErr w:type="spellEnd"/>
      <w:r w:rsidRPr="006A5138">
        <w:rPr>
          <w:rFonts w:ascii="Helvetica" w:eastAsia="Times New Roman" w:hAnsi="Helvetica" w:cs="Arial"/>
          <w:color w:val="000000"/>
          <w:sz w:val="22"/>
          <w:szCs w:val="22"/>
        </w:rPr>
        <w:t xml:space="preserve">, M. E., </w:t>
      </w:r>
      <w:proofErr w:type="spellStart"/>
      <w:r w:rsidRPr="006A5138">
        <w:rPr>
          <w:rFonts w:ascii="Helvetica" w:eastAsia="Times New Roman" w:hAnsi="Helvetica" w:cs="Arial"/>
          <w:color w:val="000000"/>
          <w:sz w:val="22"/>
          <w:szCs w:val="22"/>
        </w:rPr>
        <w:t>Gienapp</w:t>
      </w:r>
      <w:proofErr w:type="spellEnd"/>
      <w:r w:rsidRPr="006A5138">
        <w:rPr>
          <w:rFonts w:ascii="Helvetica" w:eastAsia="Times New Roman" w:hAnsi="Helvetica" w:cs="Arial"/>
          <w:color w:val="000000"/>
          <w:sz w:val="22"/>
          <w:szCs w:val="22"/>
        </w:rPr>
        <w:t xml:space="preserve">, P., </w:t>
      </w:r>
      <w:proofErr w:type="spellStart"/>
      <w:r w:rsidRPr="006A5138">
        <w:rPr>
          <w:rFonts w:ascii="Helvetica" w:eastAsia="Times New Roman" w:hAnsi="Helvetica" w:cs="Arial"/>
          <w:color w:val="000000"/>
          <w:sz w:val="22"/>
          <w:szCs w:val="22"/>
        </w:rPr>
        <w:t>Husby</w:t>
      </w:r>
      <w:proofErr w:type="spellEnd"/>
      <w:r w:rsidRPr="006A5138">
        <w:rPr>
          <w:rFonts w:ascii="Helvetica" w:eastAsia="Times New Roman" w:hAnsi="Helvetica" w:cs="Arial"/>
          <w:color w:val="000000"/>
          <w:sz w:val="22"/>
          <w:szCs w:val="22"/>
        </w:rPr>
        <w:t xml:space="preserve">, A., </w:t>
      </w:r>
      <w:proofErr w:type="spellStart"/>
      <w:r w:rsidRPr="006A5138">
        <w:rPr>
          <w:rFonts w:ascii="Helvetica" w:eastAsia="Times New Roman" w:hAnsi="Helvetica" w:cs="Arial"/>
          <w:color w:val="000000"/>
          <w:sz w:val="22"/>
          <w:szCs w:val="22"/>
        </w:rPr>
        <w:t>Morrisey</w:t>
      </w:r>
      <w:proofErr w:type="spellEnd"/>
      <w:r w:rsidRPr="006A5138">
        <w:rPr>
          <w:rFonts w:ascii="Helvetica" w:eastAsia="Times New Roman" w:hAnsi="Helvetica" w:cs="Arial"/>
          <w:color w:val="000000"/>
          <w:sz w:val="22"/>
          <w:szCs w:val="22"/>
        </w:rPr>
        <w:t xml:space="preserve">, M., de la Hera, I., </w:t>
      </w:r>
      <w:proofErr w:type="spellStart"/>
      <w:r w:rsidRPr="006A5138">
        <w:rPr>
          <w:rFonts w:ascii="Helvetica" w:eastAsia="Times New Roman" w:hAnsi="Helvetica" w:cs="Arial"/>
          <w:color w:val="000000"/>
          <w:sz w:val="22"/>
          <w:szCs w:val="22"/>
        </w:rPr>
        <w:t>Pulido</w:t>
      </w:r>
      <w:proofErr w:type="spellEnd"/>
      <w:r w:rsidRPr="006A5138">
        <w:rPr>
          <w:rFonts w:ascii="Helvetica" w:eastAsia="Times New Roman" w:hAnsi="Helvetica" w:cs="Arial"/>
          <w:color w:val="000000"/>
          <w:sz w:val="22"/>
          <w:szCs w:val="22"/>
        </w:rPr>
        <w:t>, F. and Both, C.</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Effects of spring temperatures on the strength of selection on timing of reproduction in a long-distance migratory bird</w:t>
      </w:r>
      <w:r w:rsidR="0012399F" w:rsidRPr="007E0FFC">
        <w:rPr>
          <w:rFonts w:ascii="Helvetica" w:eastAsia="Times New Roman" w:hAnsi="Helvetica" w:cs="Arial"/>
          <w:b/>
          <w:bCs/>
          <w:color w:val="000000"/>
          <w:sz w:val="22"/>
          <w:szCs w:val="22"/>
        </w:rPr>
        <w:t xml:space="preserve">. </w:t>
      </w:r>
      <w:proofErr w:type="spellStart"/>
      <w:r w:rsidRPr="006A5138">
        <w:rPr>
          <w:rFonts w:ascii="Helvetica" w:eastAsia="Times New Roman" w:hAnsi="Helvetica" w:cs="Arial"/>
          <w:color w:val="000000"/>
          <w:sz w:val="22"/>
          <w:szCs w:val="22"/>
        </w:rPr>
        <w:t>PLoS</w:t>
      </w:r>
      <w:proofErr w:type="spellEnd"/>
      <w:r w:rsidRPr="006A5138">
        <w:rPr>
          <w:rFonts w:ascii="Helvetica" w:eastAsia="Times New Roman" w:hAnsi="Helvetica" w:cs="Arial"/>
          <w:color w:val="000000"/>
          <w:sz w:val="22"/>
          <w:szCs w:val="22"/>
        </w:rPr>
        <w:t xml:space="preserve"> Biology,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2015</w:t>
      </w:r>
      <w:r w:rsidRPr="006A5138">
        <w:rPr>
          <w:rFonts w:ascii="Helvetica" w:eastAsia="Times New Roman" w:hAnsi="Helvetica" w:cs="Arial"/>
          <w:color w:val="000000"/>
          <w:sz w:val="22"/>
          <w:szCs w:val="22"/>
        </w:rPr>
        <w:t>, Vol. 13(4), pp. e1002120</w:t>
      </w:r>
    </w:p>
    <w:p w14:paraId="7281CA6F" w14:textId="77777777" w:rsidR="0012399F" w:rsidRPr="007E0FFC" w:rsidRDefault="0012399F" w:rsidP="0012399F">
      <w:pPr>
        <w:rPr>
          <w:rFonts w:ascii="Helvetica" w:eastAsia="Times New Roman" w:hAnsi="Helvetica" w:cs="Arial"/>
          <w:color w:val="000000"/>
          <w:sz w:val="22"/>
          <w:szCs w:val="22"/>
        </w:rPr>
      </w:pPr>
    </w:p>
    <w:p w14:paraId="6E297273" w14:textId="3944CA1A" w:rsidR="006A5138" w:rsidRPr="006A5138"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lastRenderedPageBreak/>
        <w:t>Watanuki</w:t>
      </w:r>
      <w:proofErr w:type="spellEnd"/>
      <w:r w:rsidRPr="006A5138">
        <w:rPr>
          <w:rFonts w:ascii="Helvetica" w:eastAsia="Times New Roman" w:hAnsi="Helvetica" w:cs="Arial"/>
          <w:color w:val="000000"/>
          <w:sz w:val="22"/>
          <w:szCs w:val="22"/>
        </w:rPr>
        <w:t xml:space="preserve">, Y., Ito, M., </w:t>
      </w:r>
      <w:proofErr w:type="spellStart"/>
      <w:r w:rsidRPr="006A5138">
        <w:rPr>
          <w:rFonts w:ascii="Helvetica" w:eastAsia="Times New Roman" w:hAnsi="Helvetica" w:cs="Arial"/>
          <w:color w:val="000000"/>
          <w:sz w:val="22"/>
          <w:szCs w:val="22"/>
        </w:rPr>
        <w:t>Deguchi</w:t>
      </w:r>
      <w:proofErr w:type="spellEnd"/>
      <w:r w:rsidRPr="006A5138">
        <w:rPr>
          <w:rFonts w:ascii="Helvetica" w:eastAsia="Times New Roman" w:hAnsi="Helvetica" w:cs="Arial"/>
          <w:color w:val="000000"/>
          <w:sz w:val="22"/>
          <w:szCs w:val="22"/>
        </w:rPr>
        <w:t xml:space="preserve">, T. and </w:t>
      </w:r>
      <w:proofErr w:type="spellStart"/>
      <w:r w:rsidRPr="006A5138">
        <w:rPr>
          <w:rFonts w:ascii="Helvetica" w:eastAsia="Times New Roman" w:hAnsi="Helvetica" w:cs="Arial"/>
          <w:color w:val="000000"/>
          <w:sz w:val="22"/>
          <w:szCs w:val="22"/>
        </w:rPr>
        <w:t>Minobe</w:t>
      </w:r>
      <w:proofErr w:type="spellEnd"/>
      <w:r w:rsidRPr="006A5138">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S.</w:t>
      </w:r>
      <w:r w:rsidRPr="006A5138">
        <w:rPr>
          <w:rFonts w:ascii="Helvetica" w:eastAsia="Times New Roman" w:hAnsi="Helvetica" w:cs="Arial"/>
          <w:i/>
          <w:iCs/>
          <w:color w:val="000000"/>
          <w:sz w:val="22"/>
          <w:szCs w:val="22"/>
        </w:rPr>
        <w:t>Climate</w:t>
      </w:r>
      <w:proofErr w:type="spellEnd"/>
      <w:r w:rsidRPr="006A5138">
        <w:rPr>
          <w:rFonts w:ascii="Helvetica" w:eastAsia="Times New Roman" w:hAnsi="Helvetica" w:cs="Arial"/>
          <w:i/>
          <w:iCs/>
          <w:color w:val="000000"/>
          <w:sz w:val="22"/>
          <w:szCs w:val="22"/>
        </w:rPr>
        <w:t>-forced seasonal mismatch between the hatching of rhinoceros auklets and the availability of anchovy</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r w:rsidRPr="006A5138">
        <w:rPr>
          <w:rFonts w:ascii="Helvetica" w:eastAsia="Times New Roman" w:hAnsi="Helvetica" w:cs="Arial"/>
          <w:color w:val="000000"/>
          <w:sz w:val="22"/>
          <w:szCs w:val="22"/>
        </w:rPr>
        <w:t>, Vol. 393, pp. 259-271</w:t>
      </w:r>
    </w:p>
    <w:p w14:paraId="13E1AE36" w14:textId="77777777" w:rsidR="0012399F" w:rsidRPr="007E0FFC" w:rsidRDefault="0012399F" w:rsidP="006A5138">
      <w:pPr>
        <w:ind w:left="720"/>
        <w:rPr>
          <w:rFonts w:ascii="Helvetica" w:eastAsia="Times New Roman" w:hAnsi="Helvetica" w:cs="Arial"/>
          <w:color w:val="000000"/>
          <w:sz w:val="22"/>
          <w:szCs w:val="22"/>
        </w:rPr>
      </w:pPr>
    </w:p>
    <w:p w14:paraId="53E838F6" w14:textId="1FC78C68"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Wiltshire, K. H., </w:t>
      </w:r>
      <w:proofErr w:type="spellStart"/>
      <w:r w:rsidRPr="006A5138">
        <w:rPr>
          <w:rFonts w:ascii="Helvetica" w:eastAsia="Times New Roman" w:hAnsi="Helvetica" w:cs="Arial"/>
          <w:color w:val="000000"/>
          <w:sz w:val="22"/>
          <w:szCs w:val="22"/>
        </w:rPr>
        <w:t>Malzahn</w:t>
      </w:r>
      <w:proofErr w:type="spellEnd"/>
      <w:r w:rsidRPr="006A5138">
        <w:rPr>
          <w:rFonts w:ascii="Helvetica" w:eastAsia="Times New Roman" w:hAnsi="Helvetica" w:cs="Arial"/>
          <w:color w:val="000000"/>
          <w:sz w:val="22"/>
          <w:szCs w:val="22"/>
        </w:rPr>
        <w:t xml:space="preserve">, A. M., </w:t>
      </w:r>
      <w:proofErr w:type="spellStart"/>
      <w:r w:rsidRPr="006A5138">
        <w:rPr>
          <w:rFonts w:ascii="Helvetica" w:eastAsia="Times New Roman" w:hAnsi="Helvetica" w:cs="Arial"/>
          <w:color w:val="000000"/>
          <w:sz w:val="22"/>
          <w:szCs w:val="22"/>
        </w:rPr>
        <w:t>Wirtz</w:t>
      </w:r>
      <w:proofErr w:type="spellEnd"/>
      <w:r w:rsidRPr="006A5138">
        <w:rPr>
          <w:rFonts w:ascii="Helvetica" w:eastAsia="Times New Roman" w:hAnsi="Helvetica" w:cs="Arial"/>
          <w:color w:val="000000"/>
          <w:sz w:val="22"/>
          <w:szCs w:val="22"/>
        </w:rPr>
        <w:t xml:space="preserve">, K., </w:t>
      </w:r>
      <w:proofErr w:type="spellStart"/>
      <w:r w:rsidRPr="006A5138">
        <w:rPr>
          <w:rFonts w:ascii="Helvetica" w:eastAsia="Times New Roman" w:hAnsi="Helvetica" w:cs="Arial"/>
          <w:color w:val="000000"/>
          <w:sz w:val="22"/>
          <w:szCs w:val="22"/>
        </w:rPr>
        <w:t>Greve</w:t>
      </w:r>
      <w:proofErr w:type="spellEnd"/>
      <w:r w:rsidRPr="006A5138">
        <w:rPr>
          <w:rFonts w:ascii="Helvetica" w:eastAsia="Times New Roman" w:hAnsi="Helvetica" w:cs="Arial"/>
          <w:color w:val="000000"/>
          <w:sz w:val="22"/>
          <w:szCs w:val="22"/>
        </w:rPr>
        <w:t xml:space="preserve">, W., </w:t>
      </w:r>
      <w:proofErr w:type="spellStart"/>
      <w:r w:rsidRPr="006A5138">
        <w:rPr>
          <w:rFonts w:ascii="Helvetica" w:eastAsia="Times New Roman" w:hAnsi="Helvetica" w:cs="Arial"/>
          <w:color w:val="000000"/>
          <w:sz w:val="22"/>
          <w:szCs w:val="22"/>
        </w:rPr>
        <w:t>Janisch</w:t>
      </w:r>
      <w:proofErr w:type="spellEnd"/>
      <w:r w:rsidRPr="006A5138">
        <w:rPr>
          <w:rFonts w:ascii="Helvetica" w:eastAsia="Times New Roman" w:hAnsi="Helvetica" w:cs="Arial"/>
          <w:color w:val="000000"/>
          <w:sz w:val="22"/>
          <w:szCs w:val="22"/>
        </w:rPr>
        <w:t xml:space="preserve">, S., </w:t>
      </w:r>
      <w:proofErr w:type="spellStart"/>
      <w:r w:rsidRPr="006A5138">
        <w:rPr>
          <w:rFonts w:ascii="Helvetica" w:eastAsia="Times New Roman" w:hAnsi="Helvetica" w:cs="Arial"/>
          <w:color w:val="000000"/>
          <w:sz w:val="22"/>
          <w:szCs w:val="22"/>
        </w:rPr>
        <w:t>Mangelsdorf</w:t>
      </w:r>
      <w:proofErr w:type="spellEnd"/>
      <w:r w:rsidRPr="006A5138">
        <w:rPr>
          <w:rFonts w:ascii="Helvetica" w:eastAsia="Times New Roman" w:hAnsi="Helvetica" w:cs="Arial"/>
          <w:color w:val="000000"/>
          <w:sz w:val="22"/>
          <w:szCs w:val="22"/>
        </w:rPr>
        <w:t xml:space="preserve">, P., Manly, B. F. and </w:t>
      </w:r>
      <w:proofErr w:type="spellStart"/>
      <w:r w:rsidRPr="006A5138">
        <w:rPr>
          <w:rFonts w:ascii="Helvetica" w:eastAsia="Times New Roman" w:hAnsi="Helvetica" w:cs="Arial"/>
          <w:color w:val="000000"/>
          <w:sz w:val="22"/>
          <w:szCs w:val="22"/>
        </w:rPr>
        <w:t>Boersma</w:t>
      </w:r>
      <w:proofErr w:type="spellEnd"/>
      <w:r w:rsidRPr="006A5138">
        <w:rPr>
          <w:rFonts w:ascii="Helvetica" w:eastAsia="Times New Roman" w:hAnsi="Helvetica" w:cs="Arial"/>
          <w:color w:val="000000"/>
          <w:sz w:val="22"/>
          <w:szCs w:val="22"/>
        </w:rPr>
        <w:t>, M.</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Resilience of North Sea phytoplankton spring bloom dynamics: An analysis of long-term data at Helgoland Roads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Limnology and Oceanography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2008</w:t>
      </w:r>
      <w:proofErr w:type="gramEnd"/>
      <w:r w:rsidRPr="006A5138">
        <w:rPr>
          <w:rFonts w:ascii="Helvetica" w:eastAsia="Times New Roman" w:hAnsi="Helvetica" w:cs="Arial"/>
          <w:color w:val="000000"/>
          <w:sz w:val="22"/>
          <w:szCs w:val="22"/>
        </w:rPr>
        <w:t>, Vol. 53(4), pp. 1294-1302</w:t>
      </w:r>
    </w:p>
    <w:p w14:paraId="1025B1A5" w14:textId="77777777" w:rsidR="0012399F" w:rsidRPr="007E0FFC" w:rsidRDefault="0012399F" w:rsidP="0012399F">
      <w:pPr>
        <w:rPr>
          <w:rFonts w:ascii="Helvetica" w:eastAsia="Times New Roman" w:hAnsi="Helvetica" w:cs="Arial"/>
          <w:color w:val="000000"/>
          <w:sz w:val="22"/>
          <w:szCs w:val="22"/>
        </w:rPr>
      </w:pPr>
    </w:p>
    <w:p w14:paraId="74533559" w14:textId="45623B49"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Winder, M. and Schindler, D. </w:t>
      </w:r>
      <w:proofErr w:type="spellStart"/>
      <w:r w:rsidRPr="006A5138">
        <w:rPr>
          <w:rFonts w:ascii="Helvetica" w:eastAsia="Times New Roman" w:hAnsi="Helvetica" w:cs="Arial"/>
          <w:color w:val="000000"/>
          <w:sz w:val="22"/>
          <w:szCs w:val="22"/>
        </w:rPr>
        <w:t>E.</w:t>
      </w:r>
      <w:r w:rsidRPr="006A5138">
        <w:rPr>
          <w:rFonts w:ascii="Helvetica" w:eastAsia="Times New Roman" w:hAnsi="Helvetica" w:cs="Arial"/>
          <w:i/>
          <w:iCs/>
          <w:color w:val="000000"/>
          <w:sz w:val="22"/>
          <w:szCs w:val="22"/>
        </w:rPr>
        <w:t>Climate</w:t>
      </w:r>
      <w:proofErr w:type="spellEnd"/>
      <w:r w:rsidRPr="006A5138">
        <w:rPr>
          <w:rFonts w:ascii="Helvetica" w:eastAsia="Times New Roman" w:hAnsi="Helvetica" w:cs="Arial"/>
          <w:i/>
          <w:iCs/>
          <w:color w:val="000000"/>
          <w:sz w:val="22"/>
          <w:szCs w:val="22"/>
        </w:rPr>
        <w:t xml:space="preserve"> change uncouples trophic interactions in an aquatic ecosystem</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2004</w:t>
      </w:r>
      <w:proofErr w:type="gramEnd"/>
      <w:r w:rsidRPr="006A5138">
        <w:rPr>
          <w:rFonts w:ascii="Helvetica" w:eastAsia="Times New Roman" w:hAnsi="Helvetica" w:cs="Arial"/>
          <w:color w:val="000000"/>
          <w:sz w:val="22"/>
          <w:szCs w:val="22"/>
        </w:rPr>
        <w:t>, Vol. 85(8), pp. 2100-2106</w:t>
      </w:r>
    </w:p>
    <w:p w14:paraId="58D2ECE9" w14:textId="77777777" w:rsidR="00C72D00" w:rsidRPr="002D2EC9" w:rsidRDefault="00C72D00" w:rsidP="00C72D00">
      <w:pPr>
        <w:pStyle w:val="CommentText"/>
        <w:spacing w:line="480" w:lineRule="auto"/>
        <w:rPr>
          <w:rFonts w:ascii="Helvetica" w:hAnsi="Helvetica" w:cs="Times New Roman"/>
          <w:i/>
          <w:color w:val="000000" w:themeColor="text1"/>
          <w:sz w:val="22"/>
          <w:szCs w:val="22"/>
        </w:rPr>
      </w:pPr>
    </w:p>
    <w:sectPr w:rsidR="00C72D00" w:rsidRPr="002D2EC9" w:rsidSect="004C27EA">
      <w:pgSz w:w="12240" w:h="15840"/>
      <w:pgMar w:top="1440" w:right="1440" w:bottom="1440" w:left="1440" w:header="709" w:footer="709" w:gutter="0"/>
      <w:lnNumType w:countBy="1" w:restart="continuous"/>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754805" w15:done="0"/>
  <w15:commentEx w15:paraId="02BA17A8" w15:done="0"/>
  <w15:commentEx w15:paraId="2A26DEBF" w15:done="0"/>
  <w15:commentEx w15:paraId="4381ADE6" w15:done="0"/>
  <w15:commentEx w15:paraId="26239F59" w15:done="0"/>
  <w15:commentEx w15:paraId="37554930" w15:done="0"/>
  <w15:commentEx w15:paraId="27427358" w15:done="0"/>
  <w15:commentEx w15:paraId="1DD22E1B" w15:done="0"/>
  <w15:commentEx w15:paraId="618A3EC1" w15:done="0"/>
  <w15:commentEx w15:paraId="20360E62" w15:done="0"/>
  <w15:commentEx w15:paraId="16C5CC42" w15:done="0"/>
  <w15:commentEx w15:paraId="5DDEF33A" w15:done="0"/>
  <w15:commentEx w15:paraId="21AE4A69" w15:done="0"/>
  <w15:commentEx w15:paraId="2B61BE3D" w15:done="0"/>
  <w15:commentEx w15:paraId="0774CEA5" w15:done="0"/>
  <w15:commentEx w15:paraId="16BC48B2" w15:done="0"/>
  <w15:commentEx w15:paraId="3B72A15F" w15:done="0"/>
  <w15:commentEx w15:paraId="5F2E2437" w15:done="0"/>
  <w15:commentEx w15:paraId="798A571F" w15:done="0"/>
  <w15:commentEx w15:paraId="76CC308E" w15:done="0"/>
  <w15:commentEx w15:paraId="4E6439B6" w15:done="0"/>
  <w15:commentEx w15:paraId="6054E5A2" w15:done="0"/>
  <w15:commentEx w15:paraId="79A98BD2" w15:done="0"/>
  <w15:commentEx w15:paraId="4EC5E944" w15:done="0"/>
  <w15:commentEx w15:paraId="021372B6" w15:done="0"/>
  <w15:commentEx w15:paraId="6AFFF340" w15:done="0"/>
  <w15:commentEx w15:paraId="0587D735" w15:done="0"/>
  <w15:commentEx w15:paraId="1B8D27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754805" w16cid:durableId="2055A14E"/>
  <w16cid:commentId w16cid:paraId="02BA17A8" w16cid:durableId="2055A253"/>
  <w16cid:commentId w16cid:paraId="2A26DEBF" w16cid:durableId="2055A324"/>
  <w16cid:commentId w16cid:paraId="4381ADE6" w16cid:durableId="2055A4B4"/>
  <w16cid:commentId w16cid:paraId="26239F59" w16cid:durableId="2055A64D"/>
  <w16cid:commentId w16cid:paraId="37554930" w16cid:durableId="2055A6E6"/>
  <w16cid:commentId w16cid:paraId="27427358" w16cid:durableId="2055A778"/>
  <w16cid:commentId w16cid:paraId="1DD22E1B" w16cid:durableId="2055A827"/>
  <w16cid:commentId w16cid:paraId="618A3EC1" w16cid:durableId="2055A949"/>
  <w16cid:commentId w16cid:paraId="20360E62" w16cid:durableId="2055ACE5"/>
  <w16cid:commentId w16cid:paraId="16C5CC42" w16cid:durableId="2055ADA9"/>
  <w16cid:commentId w16cid:paraId="5DDEF33A" w16cid:durableId="2055AE2E"/>
  <w16cid:commentId w16cid:paraId="21AE4A69" w16cid:durableId="2055AF54"/>
  <w16cid:commentId w16cid:paraId="2B61BE3D" w16cid:durableId="2055B08A"/>
  <w16cid:commentId w16cid:paraId="0774CEA5" w16cid:durableId="2055B3A6"/>
  <w16cid:commentId w16cid:paraId="16BC48B2" w16cid:durableId="2055A0A8"/>
  <w16cid:commentId w16cid:paraId="3B72A15F" w16cid:durableId="2055B526"/>
  <w16cid:commentId w16cid:paraId="5F2E2437" w16cid:durableId="2055B53D"/>
  <w16cid:commentId w16cid:paraId="798A571F" w16cid:durableId="2055B5B8"/>
  <w16cid:commentId w16cid:paraId="76CC308E" w16cid:durableId="2055B6CC"/>
  <w16cid:commentId w16cid:paraId="4E6439B6" w16cid:durableId="2055B824"/>
  <w16cid:commentId w16cid:paraId="6054E5A2" w16cid:durableId="2055B854"/>
  <w16cid:commentId w16cid:paraId="79A98BD2" w16cid:durableId="2055B90A"/>
  <w16cid:commentId w16cid:paraId="4EC5E944" w16cid:durableId="2055B9DE"/>
  <w16cid:commentId w16cid:paraId="021372B6" w16cid:durableId="2055BB8D"/>
  <w16cid:commentId w16cid:paraId="6AFFF340" w16cid:durableId="2055A0A9"/>
  <w16cid:commentId w16cid:paraId="0587D735" w16cid:durableId="2055A0AA"/>
  <w16cid:commentId w16cid:paraId="1B8D27A9" w16cid:durableId="2055BC3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8C082" w14:textId="77777777" w:rsidR="00A47B6B" w:rsidRDefault="00A47B6B" w:rsidP="009E2783">
      <w:r>
        <w:separator/>
      </w:r>
    </w:p>
  </w:endnote>
  <w:endnote w:type="continuationSeparator" w:id="0">
    <w:p w14:paraId="54F4D96F" w14:textId="77777777" w:rsidR="00A47B6B" w:rsidRDefault="00A47B6B"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Bold">
    <w:panose1 w:val="000000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A47B6B" w:rsidRDefault="00A47B6B"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A47B6B" w:rsidRDefault="00A47B6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77777777" w:rsidR="00A47B6B" w:rsidRDefault="00A47B6B"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33CD9">
      <w:rPr>
        <w:rStyle w:val="PageNumber"/>
        <w:noProof/>
      </w:rPr>
      <w:t>23</w:t>
    </w:r>
    <w:r>
      <w:rPr>
        <w:rStyle w:val="PageNumber"/>
      </w:rPr>
      <w:fldChar w:fldCharType="end"/>
    </w:r>
  </w:p>
  <w:p w14:paraId="6D639CA1" w14:textId="77777777" w:rsidR="00A47B6B" w:rsidRDefault="00A47B6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95495B" w14:textId="77777777" w:rsidR="00A47B6B" w:rsidRDefault="00A47B6B" w:rsidP="009E2783">
      <w:r>
        <w:separator/>
      </w:r>
    </w:p>
  </w:footnote>
  <w:footnote w:type="continuationSeparator" w:id="0">
    <w:p w14:paraId="7F833210" w14:textId="77777777" w:rsidR="00A47B6B" w:rsidRDefault="00A47B6B"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73239"/>
    <w:multiLevelType w:val="hybridMultilevel"/>
    <w:tmpl w:val="97762BB2"/>
    <w:lvl w:ilvl="0" w:tplc="DD605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8">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1">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6">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9">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0">
    <w:nsid w:val="54A86797"/>
    <w:multiLevelType w:val="hybridMultilevel"/>
    <w:tmpl w:val="ABBE1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731976"/>
    <w:multiLevelType w:val="hybridMultilevel"/>
    <w:tmpl w:val="15801D02"/>
    <w:lvl w:ilvl="0" w:tplc="B5D65B2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7">
    <w:nsid w:val="68A55784"/>
    <w:multiLevelType w:val="hybridMultilevel"/>
    <w:tmpl w:val="5ABC54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D404F7"/>
    <w:multiLevelType w:val="hybridMultilevel"/>
    <w:tmpl w:val="4B404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34">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18"/>
  </w:num>
  <w:num w:numId="3">
    <w:abstractNumId w:val="15"/>
  </w:num>
  <w:num w:numId="4">
    <w:abstractNumId w:val="26"/>
  </w:num>
  <w:num w:numId="5">
    <w:abstractNumId w:val="10"/>
  </w:num>
  <w:num w:numId="6">
    <w:abstractNumId w:val="33"/>
  </w:num>
  <w:num w:numId="7">
    <w:abstractNumId w:val="13"/>
  </w:num>
  <w:num w:numId="8">
    <w:abstractNumId w:val="9"/>
  </w:num>
  <w:num w:numId="9">
    <w:abstractNumId w:val="12"/>
  </w:num>
  <w:num w:numId="10">
    <w:abstractNumId w:val="0"/>
  </w:num>
  <w:num w:numId="11">
    <w:abstractNumId w:val="8"/>
  </w:num>
  <w:num w:numId="12">
    <w:abstractNumId w:val="2"/>
  </w:num>
  <w:num w:numId="13">
    <w:abstractNumId w:val="16"/>
  </w:num>
  <w:num w:numId="14">
    <w:abstractNumId w:val="22"/>
  </w:num>
  <w:num w:numId="15">
    <w:abstractNumId w:val="25"/>
  </w:num>
  <w:num w:numId="16">
    <w:abstractNumId w:val="34"/>
  </w:num>
  <w:num w:numId="17">
    <w:abstractNumId w:val="6"/>
  </w:num>
  <w:num w:numId="18">
    <w:abstractNumId w:val="21"/>
  </w:num>
  <w:num w:numId="19">
    <w:abstractNumId w:val="31"/>
  </w:num>
  <w:num w:numId="20">
    <w:abstractNumId w:val="3"/>
  </w:num>
  <w:num w:numId="21">
    <w:abstractNumId w:val="14"/>
  </w:num>
  <w:num w:numId="22">
    <w:abstractNumId w:val="30"/>
  </w:num>
  <w:num w:numId="23">
    <w:abstractNumId w:val="17"/>
  </w:num>
  <w:num w:numId="24">
    <w:abstractNumId w:val="11"/>
  </w:num>
  <w:num w:numId="25">
    <w:abstractNumId w:val="28"/>
  </w:num>
  <w:num w:numId="26">
    <w:abstractNumId w:val="19"/>
  </w:num>
  <w:num w:numId="27">
    <w:abstractNumId w:val="1"/>
  </w:num>
  <w:num w:numId="28">
    <w:abstractNumId w:val="4"/>
  </w:num>
  <w:num w:numId="29">
    <w:abstractNumId w:val="29"/>
  </w:num>
  <w:num w:numId="30">
    <w:abstractNumId w:val="7"/>
  </w:num>
  <w:num w:numId="31">
    <w:abstractNumId w:val="5"/>
  </w:num>
  <w:num w:numId="32">
    <w:abstractNumId w:val="32"/>
  </w:num>
  <w:num w:numId="33">
    <w:abstractNumId w:val="20"/>
  </w:num>
  <w:num w:numId="34">
    <w:abstractNumId w:val="24"/>
  </w:num>
  <w:num w:numId="35">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Breckheimer">
    <w15:presenceInfo w15:providerId="None" w15:userId="Ian Breckhei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7B6"/>
    <w:rsid w:val="00001BA5"/>
    <w:rsid w:val="00001CFD"/>
    <w:rsid w:val="00001DCB"/>
    <w:rsid w:val="00001F69"/>
    <w:rsid w:val="000026B2"/>
    <w:rsid w:val="00002F4A"/>
    <w:rsid w:val="00004677"/>
    <w:rsid w:val="00004796"/>
    <w:rsid w:val="000062F4"/>
    <w:rsid w:val="00006CD9"/>
    <w:rsid w:val="00007F7B"/>
    <w:rsid w:val="000108AB"/>
    <w:rsid w:val="000114A6"/>
    <w:rsid w:val="00012E10"/>
    <w:rsid w:val="00012E4C"/>
    <w:rsid w:val="00013B77"/>
    <w:rsid w:val="00013E92"/>
    <w:rsid w:val="000148B6"/>
    <w:rsid w:val="00014A22"/>
    <w:rsid w:val="000153AC"/>
    <w:rsid w:val="000159B8"/>
    <w:rsid w:val="00016316"/>
    <w:rsid w:val="0001795F"/>
    <w:rsid w:val="00020744"/>
    <w:rsid w:val="00020785"/>
    <w:rsid w:val="00020906"/>
    <w:rsid w:val="00021DD4"/>
    <w:rsid w:val="00021E15"/>
    <w:rsid w:val="00022127"/>
    <w:rsid w:val="00023306"/>
    <w:rsid w:val="00024158"/>
    <w:rsid w:val="00024C74"/>
    <w:rsid w:val="00024CB9"/>
    <w:rsid w:val="0002565B"/>
    <w:rsid w:val="000268AA"/>
    <w:rsid w:val="00027400"/>
    <w:rsid w:val="00030207"/>
    <w:rsid w:val="00031A91"/>
    <w:rsid w:val="00032030"/>
    <w:rsid w:val="00032803"/>
    <w:rsid w:val="0003312E"/>
    <w:rsid w:val="00033181"/>
    <w:rsid w:val="00033B9C"/>
    <w:rsid w:val="00035189"/>
    <w:rsid w:val="0003557F"/>
    <w:rsid w:val="00035CB0"/>
    <w:rsid w:val="00035E74"/>
    <w:rsid w:val="00036248"/>
    <w:rsid w:val="0003665A"/>
    <w:rsid w:val="00037C85"/>
    <w:rsid w:val="00040122"/>
    <w:rsid w:val="000401C1"/>
    <w:rsid w:val="00040FCB"/>
    <w:rsid w:val="00042A8C"/>
    <w:rsid w:val="00043794"/>
    <w:rsid w:val="000454CD"/>
    <w:rsid w:val="00045926"/>
    <w:rsid w:val="000505EF"/>
    <w:rsid w:val="0005107A"/>
    <w:rsid w:val="00053731"/>
    <w:rsid w:val="00055122"/>
    <w:rsid w:val="0005544C"/>
    <w:rsid w:val="000561BB"/>
    <w:rsid w:val="00056D54"/>
    <w:rsid w:val="00057255"/>
    <w:rsid w:val="00057326"/>
    <w:rsid w:val="00057778"/>
    <w:rsid w:val="00057B98"/>
    <w:rsid w:val="000601A6"/>
    <w:rsid w:val="00060C06"/>
    <w:rsid w:val="00060E37"/>
    <w:rsid w:val="00061F29"/>
    <w:rsid w:val="00062A86"/>
    <w:rsid w:val="00064986"/>
    <w:rsid w:val="00065F04"/>
    <w:rsid w:val="0006720B"/>
    <w:rsid w:val="000706C1"/>
    <w:rsid w:val="00070936"/>
    <w:rsid w:val="00070B18"/>
    <w:rsid w:val="0007134C"/>
    <w:rsid w:val="0007263E"/>
    <w:rsid w:val="0007289B"/>
    <w:rsid w:val="00074AF4"/>
    <w:rsid w:val="00074E66"/>
    <w:rsid w:val="00076154"/>
    <w:rsid w:val="00076BA1"/>
    <w:rsid w:val="00077234"/>
    <w:rsid w:val="00080BDF"/>
    <w:rsid w:val="00080BEF"/>
    <w:rsid w:val="00081C00"/>
    <w:rsid w:val="000826DF"/>
    <w:rsid w:val="00082AC5"/>
    <w:rsid w:val="00084383"/>
    <w:rsid w:val="00085399"/>
    <w:rsid w:val="00085D46"/>
    <w:rsid w:val="00085DF6"/>
    <w:rsid w:val="000863EE"/>
    <w:rsid w:val="00086AF5"/>
    <w:rsid w:val="00086DE8"/>
    <w:rsid w:val="00087C3E"/>
    <w:rsid w:val="00090848"/>
    <w:rsid w:val="00090BD2"/>
    <w:rsid w:val="00091405"/>
    <w:rsid w:val="00092446"/>
    <w:rsid w:val="00092D00"/>
    <w:rsid w:val="00094000"/>
    <w:rsid w:val="00095F81"/>
    <w:rsid w:val="0009721A"/>
    <w:rsid w:val="000972BE"/>
    <w:rsid w:val="00097822"/>
    <w:rsid w:val="000A0AC5"/>
    <w:rsid w:val="000A2341"/>
    <w:rsid w:val="000A4B80"/>
    <w:rsid w:val="000A5C98"/>
    <w:rsid w:val="000A5F93"/>
    <w:rsid w:val="000A66AD"/>
    <w:rsid w:val="000A672E"/>
    <w:rsid w:val="000A79DB"/>
    <w:rsid w:val="000B0AB3"/>
    <w:rsid w:val="000B0B71"/>
    <w:rsid w:val="000B1C95"/>
    <w:rsid w:val="000B1F46"/>
    <w:rsid w:val="000B20B5"/>
    <w:rsid w:val="000B2B70"/>
    <w:rsid w:val="000B3E16"/>
    <w:rsid w:val="000B4BD3"/>
    <w:rsid w:val="000B5258"/>
    <w:rsid w:val="000B56CB"/>
    <w:rsid w:val="000B6001"/>
    <w:rsid w:val="000B686D"/>
    <w:rsid w:val="000B6B28"/>
    <w:rsid w:val="000B6BA4"/>
    <w:rsid w:val="000C07B7"/>
    <w:rsid w:val="000C09CE"/>
    <w:rsid w:val="000C0D0A"/>
    <w:rsid w:val="000C198A"/>
    <w:rsid w:val="000C3AA4"/>
    <w:rsid w:val="000C3F18"/>
    <w:rsid w:val="000C41F7"/>
    <w:rsid w:val="000C478C"/>
    <w:rsid w:val="000C4D16"/>
    <w:rsid w:val="000C52E7"/>
    <w:rsid w:val="000C58D7"/>
    <w:rsid w:val="000C5FB0"/>
    <w:rsid w:val="000D162E"/>
    <w:rsid w:val="000D18FA"/>
    <w:rsid w:val="000D1DB5"/>
    <w:rsid w:val="000D2E6B"/>
    <w:rsid w:val="000D440D"/>
    <w:rsid w:val="000D4CDA"/>
    <w:rsid w:val="000D531D"/>
    <w:rsid w:val="000D59F0"/>
    <w:rsid w:val="000E2548"/>
    <w:rsid w:val="000E2F60"/>
    <w:rsid w:val="000E5C5B"/>
    <w:rsid w:val="000F1559"/>
    <w:rsid w:val="000F2F96"/>
    <w:rsid w:val="000F472C"/>
    <w:rsid w:val="000F4C15"/>
    <w:rsid w:val="000F5C69"/>
    <w:rsid w:val="000F6335"/>
    <w:rsid w:val="000F6E07"/>
    <w:rsid w:val="000F6E1F"/>
    <w:rsid w:val="000F756B"/>
    <w:rsid w:val="000F794E"/>
    <w:rsid w:val="000F7A0C"/>
    <w:rsid w:val="000F7B2C"/>
    <w:rsid w:val="001012C3"/>
    <w:rsid w:val="00102127"/>
    <w:rsid w:val="0010263B"/>
    <w:rsid w:val="00102D22"/>
    <w:rsid w:val="0010354C"/>
    <w:rsid w:val="001041B1"/>
    <w:rsid w:val="0010435E"/>
    <w:rsid w:val="00105350"/>
    <w:rsid w:val="0010541E"/>
    <w:rsid w:val="001057B7"/>
    <w:rsid w:val="00105B85"/>
    <w:rsid w:val="001061F7"/>
    <w:rsid w:val="00106313"/>
    <w:rsid w:val="0011001F"/>
    <w:rsid w:val="00111379"/>
    <w:rsid w:val="0011188E"/>
    <w:rsid w:val="00112302"/>
    <w:rsid w:val="00113116"/>
    <w:rsid w:val="00113429"/>
    <w:rsid w:val="00114883"/>
    <w:rsid w:val="001154C1"/>
    <w:rsid w:val="00115AE1"/>
    <w:rsid w:val="001160BE"/>
    <w:rsid w:val="001168CA"/>
    <w:rsid w:val="00117F8B"/>
    <w:rsid w:val="00120CBD"/>
    <w:rsid w:val="00121364"/>
    <w:rsid w:val="00121617"/>
    <w:rsid w:val="001220F6"/>
    <w:rsid w:val="00122826"/>
    <w:rsid w:val="00122845"/>
    <w:rsid w:val="0012399F"/>
    <w:rsid w:val="00123E2B"/>
    <w:rsid w:val="001240AF"/>
    <w:rsid w:val="0012447E"/>
    <w:rsid w:val="00124A98"/>
    <w:rsid w:val="00124B81"/>
    <w:rsid w:val="001253A8"/>
    <w:rsid w:val="00125659"/>
    <w:rsid w:val="00125E4C"/>
    <w:rsid w:val="00126F08"/>
    <w:rsid w:val="001274A9"/>
    <w:rsid w:val="0012771C"/>
    <w:rsid w:val="00127CF0"/>
    <w:rsid w:val="00127E83"/>
    <w:rsid w:val="00132076"/>
    <w:rsid w:val="00132E01"/>
    <w:rsid w:val="00134753"/>
    <w:rsid w:val="0013480C"/>
    <w:rsid w:val="00134D24"/>
    <w:rsid w:val="00135B5F"/>
    <w:rsid w:val="00135C6A"/>
    <w:rsid w:val="00136054"/>
    <w:rsid w:val="001373E9"/>
    <w:rsid w:val="0014011A"/>
    <w:rsid w:val="00142D9A"/>
    <w:rsid w:val="00143830"/>
    <w:rsid w:val="00144EB4"/>
    <w:rsid w:val="00144EC6"/>
    <w:rsid w:val="00145140"/>
    <w:rsid w:val="00147A18"/>
    <w:rsid w:val="00150AB3"/>
    <w:rsid w:val="00151563"/>
    <w:rsid w:val="00151610"/>
    <w:rsid w:val="0015365A"/>
    <w:rsid w:val="001546F7"/>
    <w:rsid w:val="00154BBA"/>
    <w:rsid w:val="0015514A"/>
    <w:rsid w:val="00155889"/>
    <w:rsid w:val="0015590A"/>
    <w:rsid w:val="0015763A"/>
    <w:rsid w:val="0016012A"/>
    <w:rsid w:val="00160463"/>
    <w:rsid w:val="00160C0B"/>
    <w:rsid w:val="001616E7"/>
    <w:rsid w:val="00163167"/>
    <w:rsid w:val="00163C05"/>
    <w:rsid w:val="00165FC6"/>
    <w:rsid w:val="00170BE3"/>
    <w:rsid w:val="00170CD7"/>
    <w:rsid w:val="00171EA5"/>
    <w:rsid w:val="00171F9A"/>
    <w:rsid w:val="00172637"/>
    <w:rsid w:val="0017284A"/>
    <w:rsid w:val="001728EF"/>
    <w:rsid w:val="0017301C"/>
    <w:rsid w:val="0017352F"/>
    <w:rsid w:val="001736E5"/>
    <w:rsid w:val="00175938"/>
    <w:rsid w:val="001764C2"/>
    <w:rsid w:val="00176AD6"/>
    <w:rsid w:val="00177210"/>
    <w:rsid w:val="00177528"/>
    <w:rsid w:val="00177B2F"/>
    <w:rsid w:val="00180528"/>
    <w:rsid w:val="00180B94"/>
    <w:rsid w:val="00180DB2"/>
    <w:rsid w:val="001813EB"/>
    <w:rsid w:val="00181977"/>
    <w:rsid w:val="0018315E"/>
    <w:rsid w:val="00183D1F"/>
    <w:rsid w:val="00185CA3"/>
    <w:rsid w:val="00185FAB"/>
    <w:rsid w:val="0018602B"/>
    <w:rsid w:val="001862ED"/>
    <w:rsid w:val="001925FC"/>
    <w:rsid w:val="00195DC9"/>
    <w:rsid w:val="00195E47"/>
    <w:rsid w:val="00196095"/>
    <w:rsid w:val="001968E1"/>
    <w:rsid w:val="00197851"/>
    <w:rsid w:val="001A00B7"/>
    <w:rsid w:val="001A16F4"/>
    <w:rsid w:val="001A1EAB"/>
    <w:rsid w:val="001A2A0E"/>
    <w:rsid w:val="001A2DC1"/>
    <w:rsid w:val="001A52C2"/>
    <w:rsid w:val="001A5B42"/>
    <w:rsid w:val="001A6CCA"/>
    <w:rsid w:val="001A6F5A"/>
    <w:rsid w:val="001B0538"/>
    <w:rsid w:val="001B0F95"/>
    <w:rsid w:val="001B2A3D"/>
    <w:rsid w:val="001B4309"/>
    <w:rsid w:val="001B4FA7"/>
    <w:rsid w:val="001B593A"/>
    <w:rsid w:val="001B600A"/>
    <w:rsid w:val="001B7FED"/>
    <w:rsid w:val="001C18DF"/>
    <w:rsid w:val="001C18F8"/>
    <w:rsid w:val="001C24A4"/>
    <w:rsid w:val="001C34D4"/>
    <w:rsid w:val="001C37CD"/>
    <w:rsid w:val="001C3927"/>
    <w:rsid w:val="001C46BE"/>
    <w:rsid w:val="001C5B08"/>
    <w:rsid w:val="001C5DB0"/>
    <w:rsid w:val="001C5EC8"/>
    <w:rsid w:val="001C6E21"/>
    <w:rsid w:val="001C7666"/>
    <w:rsid w:val="001C7A31"/>
    <w:rsid w:val="001D060C"/>
    <w:rsid w:val="001D09C6"/>
    <w:rsid w:val="001D0F28"/>
    <w:rsid w:val="001D1C7F"/>
    <w:rsid w:val="001D2989"/>
    <w:rsid w:val="001D2CCE"/>
    <w:rsid w:val="001D3A24"/>
    <w:rsid w:val="001D3AA9"/>
    <w:rsid w:val="001D434E"/>
    <w:rsid w:val="001D49AF"/>
    <w:rsid w:val="001D512D"/>
    <w:rsid w:val="001D52BB"/>
    <w:rsid w:val="001D5F21"/>
    <w:rsid w:val="001D663B"/>
    <w:rsid w:val="001D710D"/>
    <w:rsid w:val="001D751F"/>
    <w:rsid w:val="001E1951"/>
    <w:rsid w:val="001E258C"/>
    <w:rsid w:val="001E293A"/>
    <w:rsid w:val="001E2A84"/>
    <w:rsid w:val="001E2BEA"/>
    <w:rsid w:val="001E4111"/>
    <w:rsid w:val="001E411F"/>
    <w:rsid w:val="001E5301"/>
    <w:rsid w:val="001E53F8"/>
    <w:rsid w:val="001E6911"/>
    <w:rsid w:val="001E7589"/>
    <w:rsid w:val="001E76FA"/>
    <w:rsid w:val="001F00A4"/>
    <w:rsid w:val="001F117F"/>
    <w:rsid w:val="001F18E6"/>
    <w:rsid w:val="001F1B5B"/>
    <w:rsid w:val="001F290A"/>
    <w:rsid w:val="001F2A87"/>
    <w:rsid w:val="001F32C7"/>
    <w:rsid w:val="001F354F"/>
    <w:rsid w:val="001F3DE4"/>
    <w:rsid w:val="001F572B"/>
    <w:rsid w:val="001F662E"/>
    <w:rsid w:val="001F698F"/>
    <w:rsid w:val="001F7104"/>
    <w:rsid w:val="00200FFE"/>
    <w:rsid w:val="002031F6"/>
    <w:rsid w:val="00203EF1"/>
    <w:rsid w:val="002043C5"/>
    <w:rsid w:val="0020474F"/>
    <w:rsid w:val="002053F4"/>
    <w:rsid w:val="00205473"/>
    <w:rsid w:val="00205756"/>
    <w:rsid w:val="0020733D"/>
    <w:rsid w:val="00207821"/>
    <w:rsid w:val="00210EC5"/>
    <w:rsid w:val="00211CEB"/>
    <w:rsid w:val="00211E46"/>
    <w:rsid w:val="002121C3"/>
    <w:rsid w:val="002126AB"/>
    <w:rsid w:val="00212D54"/>
    <w:rsid w:val="002131C9"/>
    <w:rsid w:val="00213316"/>
    <w:rsid w:val="00213F7F"/>
    <w:rsid w:val="00215715"/>
    <w:rsid w:val="0021614F"/>
    <w:rsid w:val="002161AA"/>
    <w:rsid w:val="002166EE"/>
    <w:rsid w:val="0021725A"/>
    <w:rsid w:val="00217934"/>
    <w:rsid w:val="00220093"/>
    <w:rsid w:val="00220A8F"/>
    <w:rsid w:val="00223D7B"/>
    <w:rsid w:val="002248C5"/>
    <w:rsid w:val="00225192"/>
    <w:rsid w:val="0022552C"/>
    <w:rsid w:val="00225C42"/>
    <w:rsid w:val="00225ECD"/>
    <w:rsid w:val="00225F53"/>
    <w:rsid w:val="00226004"/>
    <w:rsid w:val="002261CA"/>
    <w:rsid w:val="00226503"/>
    <w:rsid w:val="00226A59"/>
    <w:rsid w:val="00226CF7"/>
    <w:rsid w:val="002304AF"/>
    <w:rsid w:val="0023093A"/>
    <w:rsid w:val="00231279"/>
    <w:rsid w:val="002317AE"/>
    <w:rsid w:val="0023200B"/>
    <w:rsid w:val="002332B1"/>
    <w:rsid w:val="00233597"/>
    <w:rsid w:val="0023366F"/>
    <w:rsid w:val="00233EA6"/>
    <w:rsid w:val="00234757"/>
    <w:rsid w:val="00234EE0"/>
    <w:rsid w:val="002356D6"/>
    <w:rsid w:val="00235753"/>
    <w:rsid w:val="002358C3"/>
    <w:rsid w:val="0023730F"/>
    <w:rsid w:val="00237AE9"/>
    <w:rsid w:val="00241BAC"/>
    <w:rsid w:val="00243342"/>
    <w:rsid w:val="002435D8"/>
    <w:rsid w:val="002459AC"/>
    <w:rsid w:val="002459BA"/>
    <w:rsid w:val="00245DD3"/>
    <w:rsid w:val="00245DEF"/>
    <w:rsid w:val="00247C46"/>
    <w:rsid w:val="002503DE"/>
    <w:rsid w:val="0025102F"/>
    <w:rsid w:val="0025114D"/>
    <w:rsid w:val="00251B0E"/>
    <w:rsid w:val="00251EF7"/>
    <w:rsid w:val="0025230E"/>
    <w:rsid w:val="00254B05"/>
    <w:rsid w:val="00254B4D"/>
    <w:rsid w:val="002551CD"/>
    <w:rsid w:val="00256382"/>
    <w:rsid w:val="00256533"/>
    <w:rsid w:val="00256BE5"/>
    <w:rsid w:val="00257363"/>
    <w:rsid w:val="00257AED"/>
    <w:rsid w:val="00257F88"/>
    <w:rsid w:val="0026206D"/>
    <w:rsid w:val="002622EC"/>
    <w:rsid w:val="00262518"/>
    <w:rsid w:val="002633C4"/>
    <w:rsid w:val="0026435D"/>
    <w:rsid w:val="00264B25"/>
    <w:rsid w:val="002663D4"/>
    <w:rsid w:val="00266568"/>
    <w:rsid w:val="002702C8"/>
    <w:rsid w:val="00271E4D"/>
    <w:rsid w:val="00271E8E"/>
    <w:rsid w:val="00272F85"/>
    <w:rsid w:val="0027347F"/>
    <w:rsid w:val="002741AD"/>
    <w:rsid w:val="0027441F"/>
    <w:rsid w:val="00274785"/>
    <w:rsid w:val="00274B2A"/>
    <w:rsid w:val="00274F1A"/>
    <w:rsid w:val="00274FA5"/>
    <w:rsid w:val="00275BD4"/>
    <w:rsid w:val="00276937"/>
    <w:rsid w:val="00277E3B"/>
    <w:rsid w:val="00280419"/>
    <w:rsid w:val="00280991"/>
    <w:rsid w:val="00281DAA"/>
    <w:rsid w:val="00281FE8"/>
    <w:rsid w:val="00281FE9"/>
    <w:rsid w:val="00282821"/>
    <w:rsid w:val="00282DBF"/>
    <w:rsid w:val="002850EE"/>
    <w:rsid w:val="00285BB1"/>
    <w:rsid w:val="00285D31"/>
    <w:rsid w:val="00286845"/>
    <w:rsid w:val="00286AAC"/>
    <w:rsid w:val="00286F95"/>
    <w:rsid w:val="00287F49"/>
    <w:rsid w:val="002909D7"/>
    <w:rsid w:val="00290AF0"/>
    <w:rsid w:val="00290FF5"/>
    <w:rsid w:val="002913E2"/>
    <w:rsid w:val="002920A8"/>
    <w:rsid w:val="0029220F"/>
    <w:rsid w:val="00292FDD"/>
    <w:rsid w:val="002939FF"/>
    <w:rsid w:val="002942A9"/>
    <w:rsid w:val="00294F7C"/>
    <w:rsid w:val="0029572F"/>
    <w:rsid w:val="00295AF3"/>
    <w:rsid w:val="00295E12"/>
    <w:rsid w:val="00296E32"/>
    <w:rsid w:val="002A084D"/>
    <w:rsid w:val="002A0953"/>
    <w:rsid w:val="002A22D1"/>
    <w:rsid w:val="002A2D6A"/>
    <w:rsid w:val="002A3490"/>
    <w:rsid w:val="002A35E4"/>
    <w:rsid w:val="002A38E7"/>
    <w:rsid w:val="002A3C46"/>
    <w:rsid w:val="002A6891"/>
    <w:rsid w:val="002A6A21"/>
    <w:rsid w:val="002A7014"/>
    <w:rsid w:val="002A7717"/>
    <w:rsid w:val="002A7DB1"/>
    <w:rsid w:val="002B0A1A"/>
    <w:rsid w:val="002B0B41"/>
    <w:rsid w:val="002B15CC"/>
    <w:rsid w:val="002B15F7"/>
    <w:rsid w:val="002B1912"/>
    <w:rsid w:val="002B205A"/>
    <w:rsid w:val="002B276D"/>
    <w:rsid w:val="002B2D61"/>
    <w:rsid w:val="002B3034"/>
    <w:rsid w:val="002B4442"/>
    <w:rsid w:val="002B4AD3"/>
    <w:rsid w:val="002B4C3E"/>
    <w:rsid w:val="002B5523"/>
    <w:rsid w:val="002B58AF"/>
    <w:rsid w:val="002B5922"/>
    <w:rsid w:val="002B5947"/>
    <w:rsid w:val="002C0183"/>
    <w:rsid w:val="002C1A47"/>
    <w:rsid w:val="002C4016"/>
    <w:rsid w:val="002C5C3D"/>
    <w:rsid w:val="002C638D"/>
    <w:rsid w:val="002C7464"/>
    <w:rsid w:val="002C761A"/>
    <w:rsid w:val="002C7C46"/>
    <w:rsid w:val="002D0475"/>
    <w:rsid w:val="002D06C6"/>
    <w:rsid w:val="002D1829"/>
    <w:rsid w:val="002D24A4"/>
    <w:rsid w:val="002D2EC9"/>
    <w:rsid w:val="002D365B"/>
    <w:rsid w:val="002D41B2"/>
    <w:rsid w:val="002D4759"/>
    <w:rsid w:val="002D5FB0"/>
    <w:rsid w:val="002D656F"/>
    <w:rsid w:val="002D6A53"/>
    <w:rsid w:val="002D6F35"/>
    <w:rsid w:val="002D76D9"/>
    <w:rsid w:val="002D7AAE"/>
    <w:rsid w:val="002D7EB7"/>
    <w:rsid w:val="002E0104"/>
    <w:rsid w:val="002E171F"/>
    <w:rsid w:val="002E23E3"/>
    <w:rsid w:val="002E292C"/>
    <w:rsid w:val="002E3827"/>
    <w:rsid w:val="002E3AA8"/>
    <w:rsid w:val="002E440C"/>
    <w:rsid w:val="002E4A57"/>
    <w:rsid w:val="002E5739"/>
    <w:rsid w:val="002E5EFE"/>
    <w:rsid w:val="002E643B"/>
    <w:rsid w:val="002E78A2"/>
    <w:rsid w:val="002E7FA4"/>
    <w:rsid w:val="002F0417"/>
    <w:rsid w:val="002F0BD2"/>
    <w:rsid w:val="002F163B"/>
    <w:rsid w:val="002F1B0A"/>
    <w:rsid w:val="002F38CE"/>
    <w:rsid w:val="002F3B80"/>
    <w:rsid w:val="002F40A5"/>
    <w:rsid w:val="002F444F"/>
    <w:rsid w:val="002F4B0E"/>
    <w:rsid w:val="002F4E5F"/>
    <w:rsid w:val="002F70B1"/>
    <w:rsid w:val="003002FE"/>
    <w:rsid w:val="003011C5"/>
    <w:rsid w:val="00302131"/>
    <w:rsid w:val="0030285C"/>
    <w:rsid w:val="00302AB3"/>
    <w:rsid w:val="00303436"/>
    <w:rsid w:val="00304853"/>
    <w:rsid w:val="00305458"/>
    <w:rsid w:val="003054DF"/>
    <w:rsid w:val="00305667"/>
    <w:rsid w:val="00305BBB"/>
    <w:rsid w:val="003061AB"/>
    <w:rsid w:val="003074D3"/>
    <w:rsid w:val="0030780B"/>
    <w:rsid w:val="00312225"/>
    <w:rsid w:val="003130E4"/>
    <w:rsid w:val="003136EE"/>
    <w:rsid w:val="0031416E"/>
    <w:rsid w:val="0031525A"/>
    <w:rsid w:val="003164D7"/>
    <w:rsid w:val="003167BD"/>
    <w:rsid w:val="00316942"/>
    <w:rsid w:val="003169C4"/>
    <w:rsid w:val="0032023F"/>
    <w:rsid w:val="003208D2"/>
    <w:rsid w:val="00321A54"/>
    <w:rsid w:val="00322BD2"/>
    <w:rsid w:val="00322F1E"/>
    <w:rsid w:val="003239ED"/>
    <w:rsid w:val="003249A2"/>
    <w:rsid w:val="003250DD"/>
    <w:rsid w:val="00325116"/>
    <w:rsid w:val="00330004"/>
    <w:rsid w:val="00330449"/>
    <w:rsid w:val="00332FE8"/>
    <w:rsid w:val="0033387B"/>
    <w:rsid w:val="00333C6B"/>
    <w:rsid w:val="00334ABE"/>
    <w:rsid w:val="00334E72"/>
    <w:rsid w:val="003356B8"/>
    <w:rsid w:val="0033659A"/>
    <w:rsid w:val="003377CB"/>
    <w:rsid w:val="00337CE8"/>
    <w:rsid w:val="00340C35"/>
    <w:rsid w:val="00341441"/>
    <w:rsid w:val="003414AF"/>
    <w:rsid w:val="00342913"/>
    <w:rsid w:val="00342BFE"/>
    <w:rsid w:val="0034364C"/>
    <w:rsid w:val="00343C6B"/>
    <w:rsid w:val="00346569"/>
    <w:rsid w:val="00347E6D"/>
    <w:rsid w:val="00351155"/>
    <w:rsid w:val="00352C1C"/>
    <w:rsid w:val="00353449"/>
    <w:rsid w:val="00355F5E"/>
    <w:rsid w:val="003570D9"/>
    <w:rsid w:val="00357686"/>
    <w:rsid w:val="00357E33"/>
    <w:rsid w:val="00362649"/>
    <w:rsid w:val="00362B3B"/>
    <w:rsid w:val="00363047"/>
    <w:rsid w:val="003643DB"/>
    <w:rsid w:val="00365128"/>
    <w:rsid w:val="003651B0"/>
    <w:rsid w:val="003664C0"/>
    <w:rsid w:val="0036659F"/>
    <w:rsid w:val="00366879"/>
    <w:rsid w:val="00367467"/>
    <w:rsid w:val="003674DC"/>
    <w:rsid w:val="00367BC4"/>
    <w:rsid w:val="0037053D"/>
    <w:rsid w:val="00370663"/>
    <w:rsid w:val="003707ED"/>
    <w:rsid w:val="003712FB"/>
    <w:rsid w:val="00372C34"/>
    <w:rsid w:val="00372E8B"/>
    <w:rsid w:val="003738D7"/>
    <w:rsid w:val="0037417D"/>
    <w:rsid w:val="00374D90"/>
    <w:rsid w:val="00375C27"/>
    <w:rsid w:val="003765C1"/>
    <w:rsid w:val="003828A4"/>
    <w:rsid w:val="00384642"/>
    <w:rsid w:val="0038484F"/>
    <w:rsid w:val="003848FE"/>
    <w:rsid w:val="003849A5"/>
    <w:rsid w:val="00384F97"/>
    <w:rsid w:val="00385DA6"/>
    <w:rsid w:val="003863B8"/>
    <w:rsid w:val="0038753E"/>
    <w:rsid w:val="003875B1"/>
    <w:rsid w:val="00387836"/>
    <w:rsid w:val="00390530"/>
    <w:rsid w:val="00390576"/>
    <w:rsid w:val="00391905"/>
    <w:rsid w:val="00392805"/>
    <w:rsid w:val="00394364"/>
    <w:rsid w:val="0039513B"/>
    <w:rsid w:val="00397D25"/>
    <w:rsid w:val="00397E76"/>
    <w:rsid w:val="003A1985"/>
    <w:rsid w:val="003A1A3F"/>
    <w:rsid w:val="003A1D4A"/>
    <w:rsid w:val="003A212C"/>
    <w:rsid w:val="003A4640"/>
    <w:rsid w:val="003A4749"/>
    <w:rsid w:val="003A4DC7"/>
    <w:rsid w:val="003A64E1"/>
    <w:rsid w:val="003A6636"/>
    <w:rsid w:val="003A6A21"/>
    <w:rsid w:val="003B1A87"/>
    <w:rsid w:val="003B244D"/>
    <w:rsid w:val="003B2961"/>
    <w:rsid w:val="003B299C"/>
    <w:rsid w:val="003B382D"/>
    <w:rsid w:val="003B3CA6"/>
    <w:rsid w:val="003B5617"/>
    <w:rsid w:val="003B66F9"/>
    <w:rsid w:val="003B7248"/>
    <w:rsid w:val="003C17A2"/>
    <w:rsid w:val="003C2272"/>
    <w:rsid w:val="003C2DF6"/>
    <w:rsid w:val="003C3796"/>
    <w:rsid w:val="003C4950"/>
    <w:rsid w:val="003C4A76"/>
    <w:rsid w:val="003C4A82"/>
    <w:rsid w:val="003C4ECB"/>
    <w:rsid w:val="003C5660"/>
    <w:rsid w:val="003C5DD7"/>
    <w:rsid w:val="003C6E68"/>
    <w:rsid w:val="003D0029"/>
    <w:rsid w:val="003D1436"/>
    <w:rsid w:val="003D22C4"/>
    <w:rsid w:val="003D36ED"/>
    <w:rsid w:val="003D466A"/>
    <w:rsid w:val="003D68DE"/>
    <w:rsid w:val="003E008B"/>
    <w:rsid w:val="003E2D27"/>
    <w:rsid w:val="003E2FF5"/>
    <w:rsid w:val="003E3396"/>
    <w:rsid w:val="003E3C5B"/>
    <w:rsid w:val="003E3DF9"/>
    <w:rsid w:val="003E6093"/>
    <w:rsid w:val="003E61C9"/>
    <w:rsid w:val="003E6B4D"/>
    <w:rsid w:val="003E6FF3"/>
    <w:rsid w:val="003F0415"/>
    <w:rsid w:val="003F0B84"/>
    <w:rsid w:val="003F0CDA"/>
    <w:rsid w:val="003F4214"/>
    <w:rsid w:val="003F429B"/>
    <w:rsid w:val="003F43DB"/>
    <w:rsid w:val="003F49CC"/>
    <w:rsid w:val="003F5480"/>
    <w:rsid w:val="003F6CFF"/>
    <w:rsid w:val="00400628"/>
    <w:rsid w:val="00400707"/>
    <w:rsid w:val="00400C45"/>
    <w:rsid w:val="00401BBA"/>
    <w:rsid w:val="004023E3"/>
    <w:rsid w:val="004040AC"/>
    <w:rsid w:val="00404F39"/>
    <w:rsid w:val="00405156"/>
    <w:rsid w:val="004053EF"/>
    <w:rsid w:val="00405D50"/>
    <w:rsid w:val="00406C40"/>
    <w:rsid w:val="00407FA3"/>
    <w:rsid w:val="00411222"/>
    <w:rsid w:val="00412279"/>
    <w:rsid w:val="004123B4"/>
    <w:rsid w:val="00412555"/>
    <w:rsid w:val="00412FFB"/>
    <w:rsid w:val="00413579"/>
    <w:rsid w:val="0041401D"/>
    <w:rsid w:val="00415C8B"/>
    <w:rsid w:val="00417699"/>
    <w:rsid w:val="004179E6"/>
    <w:rsid w:val="00417DC0"/>
    <w:rsid w:val="004215E7"/>
    <w:rsid w:val="00422103"/>
    <w:rsid w:val="00422A5E"/>
    <w:rsid w:val="004246D6"/>
    <w:rsid w:val="004249C0"/>
    <w:rsid w:val="00424BBB"/>
    <w:rsid w:val="0042564D"/>
    <w:rsid w:val="004257D6"/>
    <w:rsid w:val="00425C0D"/>
    <w:rsid w:val="004264EA"/>
    <w:rsid w:val="00426637"/>
    <w:rsid w:val="00426B19"/>
    <w:rsid w:val="004272D1"/>
    <w:rsid w:val="0042796D"/>
    <w:rsid w:val="00430D24"/>
    <w:rsid w:val="00431538"/>
    <w:rsid w:val="00431B89"/>
    <w:rsid w:val="004326E0"/>
    <w:rsid w:val="004328E5"/>
    <w:rsid w:val="00432C41"/>
    <w:rsid w:val="004330DE"/>
    <w:rsid w:val="0043341A"/>
    <w:rsid w:val="0043353F"/>
    <w:rsid w:val="00433833"/>
    <w:rsid w:val="00433887"/>
    <w:rsid w:val="00433A4C"/>
    <w:rsid w:val="00433A71"/>
    <w:rsid w:val="004342E2"/>
    <w:rsid w:val="00435364"/>
    <w:rsid w:val="00435CE6"/>
    <w:rsid w:val="00436436"/>
    <w:rsid w:val="00436848"/>
    <w:rsid w:val="0044028C"/>
    <w:rsid w:val="004403E0"/>
    <w:rsid w:val="00440629"/>
    <w:rsid w:val="00440666"/>
    <w:rsid w:val="00440D2B"/>
    <w:rsid w:val="00440D76"/>
    <w:rsid w:val="00440EFA"/>
    <w:rsid w:val="00442031"/>
    <w:rsid w:val="00442AD1"/>
    <w:rsid w:val="004430B5"/>
    <w:rsid w:val="00443F57"/>
    <w:rsid w:val="00444F34"/>
    <w:rsid w:val="0044506A"/>
    <w:rsid w:val="00446BD4"/>
    <w:rsid w:val="00447910"/>
    <w:rsid w:val="00447B30"/>
    <w:rsid w:val="00450D2A"/>
    <w:rsid w:val="004514A7"/>
    <w:rsid w:val="00451C01"/>
    <w:rsid w:val="00452A69"/>
    <w:rsid w:val="0045359A"/>
    <w:rsid w:val="004535F4"/>
    <w:rsid w:val="004543DE"/>
    <w:rsid w:val="0045443B"/>
    <w:rsid w:val="0045509E"/>
    <w:rsid w:val="004553F7"/>
    <w:rsid w:val="00457A57"/>
    <w:rsid w:val="00457F7F"/>
    <w:rsid w:val="00460280"/>
    <w:rsid w:val="00460B1E"/>
    <w:rsid w:val="00462700"/>
    <w:rsid w:val="00464251"/>
    <w:rsid w:val="00464675"/>
    <w:rsid w:val="00465019"/>
    <w:rsid w:val="00465235"/>
    <w:rsid w:val="004673DE"/>
    <w:rsid w:val="00467712"/>
    <w:rsid w:val="00467B5C"/>
    <w:rsid w:val="004714E4"/>
    <w:rsid w:val="00472556"/>
    <w:rsid w:val="0047524E"/>
    <w:rsid w:val="00476C4C"/>
    <w:rsid w:val="00477118"/>
    <w:rsid w:val="004773F2"/>
    <w:rsid w:val="0048028E"/>
    <w:rsid w:val="00480859"/>
    <w:rsid w:val="00481831"/>
    <w:rsid w:val="00481A14"/>
    <w:rsid w:val="00481FE3"/>
    <w:rsid w:val="00482392"/>
    <w:rsid w:val="004837B4"/>
    <w:rsid w:val="00483A6C"/>
    <w:rsid w:val="004843D7"/>
    <w:rsid w:val="0048748A"/>
    <w:rsid w:val="00487C38"/>
    <w:rsid w:val="00487F80"/>
    <w:rsid w:val="00490865"/>
    <w:rsid w:val="004909AD"/>
    <w:rsid w:val="0049164F"/>
    <w:rsid w:val="004916E3"/>
    <w:rsid w:val="00491B0B"/>
    <w:rsid w:val="00491D65"/>
    <w:rsid w:val="00492C6F"/>
    <w:rsid w:val="00493695"/>
    <w:rsid w:val="0049408B"/>
    <w:rsid w:val="004940D8"/>
    <w:rsid w:val="004948A3"/>
    <w:rsid w:val="0049593A"/>
    <w:rsid w:val="00497C77"/>
    <w:rsid w:val="004A1A50"/>
    <w:rsid w:val="004A2E64"/>
    <w:rsid w:val="004A475B"/>
    <w:rsid w:val="004A518A"/>
    <w:rsid w:val="004A71D8"/>
    <w:rsid w:val="004A7B40"/>
    <w:rsid w:val="004B1701"/>
    <w:rsid w:val="004B2246"/>
    <w:rsid w:val="004B2687"/>
    <w:rsid w:val="004B2795"/>
    <w:rsid w:val="004B2973"/>
    <w:rsid w:val="004B418C"/>
    <w:rsid w:val="004B46E2"/>
    <w:rsid w:val="004B4A2C"/>
    <w:rsid w:val="004B50C3"/>
    <w:rsid w:val="004B5992"/>
    <w:rsid w:val="004B6D37"/>
    <w:rsid w:val="004B7984"/>
    <w:rsid w:val="004C063A"/>
    <w:rsid w:val="004C27EA"/>
    <w:rsid w:val="004D0F95"/>
    <w:rsid w:val="004D117C"/>
    <w:rsid w:val="004D1277"/>
    <w:rsid w:val="004D174D"/>
    <w:rsid w:val="004D2598"/>
    <w:rsid w:val="004D3E82"/>
    <w:rsid w:val="004D3ED3"/>
    <w:rsid w:val="004D47E8"/>
    <w:rsid w:val="004D4D86"/>
    <w:rsid w:val="004D4E2B"/>
    <w:rsid w:val="004D75FD"/>
    <w:rsid w:val="004D7AAD"/>
    <w:rsid w:val="004E1684"/>
    <w:rsid w:val="004E18C6"/>
    <w:rsid w:val="004E1BE2"/>
    <w:rsid w:val="004E22B6"/>
    <w:rsid w:val="004E272C"/>
    <w:rsid w:val="004E274A"/>
    <w:rsid w:val="004E382D"/>
    <w:rsid w:val="004E387C"/>
    <w:rsid w:val="004E4327"/>
    <w:rsid w:val="004E52E4"/>
    <w:rsid w:val="004E7F56"/>
    <w:rsid w:val="004F007F"/>
    <w:rsid w:val="004F0235"/>
    <w:rsid w:val="004F0611"/>
    <w:rsid w:val="004F0F90"/>
    <w:rsid w:val="004F1E14"/>
    <w:rsid w:val="004F23B0"/>
    <w:rsid w:val="004F264F"/>
    <w:rsid w:val="004F2C5B"/>
    <w:rsid w:val="004F3534"/>
    <w:rsid w:val="004F3F44"/>
    <w:rsid w:val="004F4E3D"/>
    <w:rsid w:val="004F51EE"/>
    <w:rsid w:val="004F53F2"/>
    <w:rsid w:val="004F584E"/>
    <w:rsid w:val="004F59EA"/>
    <w:rsid w:val="004F6919"/>
    <w:rsid w:val="0050055A"/>
    <w:rsid w:val="00501D7F"/>
    <w:rsid w:val="0050328F"/>
    <w:rsid w:val="0050400C"/>
    <w:rsid w:val="0050413B"/>
    <w:rsid w:val="00504763"/>
    <w:rsid w:val="00505586"/>
    <w:rsid w:val="00505950"/>
    <w:rsid w:val="00505B5D"/>
    <w:rsid w:val="0050675A"/>
    <w:rsid w:val="00507B01"/>
    <w:rsid w:val="00511C2E"/>
    <w:rsid w:val="00512C71"/>
    <w:rsid w:val="00512E7B"/>
    <w:rsid w:val="00513321"/>
    <w:rsid w:val="00513454"/>
    <w:rsid w:val="00513F14"/>
    <w:rsid w:val="00514532"/>
    <w:rsid w:val="00514A13"/>
    <w:rsid w:val="00514C15"/>
    <w:rsid w:val="0051577F"/>
    <w:rsid w:val="00515DC2"/>
    <w:rsid w:val="00516058"/>
    <w:rsid w:val="00516667"/>
    <w:rsid w:val="00521116"/>
    <w:rsid w:val="00521170"/>
    <w:rsid w:val="00521ED1"/>
    <w:rsid w:val="005223F9"/>
    <w:rsid w:val="0052275E"/>
    <w:rsid w:val="005228FE"/>
    <w:rsid w:val="0052306B"/>
    <w:rsid w:val="00523990"/>
    <w:rsid w:val="005239D8"/>
    <w:rsid w:val="0052479C"/>
    <w:rsid w:val="00524D13"/>
    <w:rsid w:val="00525456"/>
    <w:rsid w:val="00527149"/>
    <w:rsid w:val="00527C79"/>
    <w:rsid w:val="005309B5"/>
    <w:rsid w:val="00530E01"/>
    <w:rsid w:val="00531A18"/>
    <w:rsid w:val="00531C8C"/>
    <w:rsid w:val="005325BB"/>
    <w:rsid w:val="00532E0E"/>
    <w:rsid w:val="00534A8A"/>
    <w:rsid w:val="00535CE4"/>
    <w:rsid w:val="00535DA6"/>
    <w:rsid w:val="005369DE"/>
    <w:rsid w:val="00536A39"/>
    <w:rsid w:val="00536EF3"/>
    <w:rsid w:val="00537304"/>
    <w:rsid w:val="00537B6A"/>
    <w:rsid w:val="00540BEB"/>
    <w:rsid w:val="005413A2"/>
    <w:rsid w:val="00541803"/>
    <w:rsid w:val="00541DF8"/>
    <w:rsid w:val="005425A6"/>
    <w:rsid w:val="0054267F"/>
    <w:rsid w:val="005428BA"/>
    <w:rsid w:val="00542DA2"/>
    <w:rsid w:val="00543941"/>
    <w:rsid w:val="00544C62"/>
    <w:rsid w:val="0054541A"/>
    <w:rsid w:val="00545467"/>
    <w:rsid w:val="00545EA9"/>
    <w:rsid w:val="00546541"/>
    <w:rsid w:val="00547058"/>
    <w:rsid w:val="00550DCB"/>
    <w:rsid w:val="0055104B"/>
    <w:rsid w:val="0055171D"/>
    <w:rsid w:val="00552787"/>
    <w:rsid w:val="00552897"/>
    <w:rsid w:val="00552C91"/>
    <w:rsid w:val="0055341A"/>
    <w:rsid w:val="00554399"/>
    <w:rsid w:val="005558A2"/>
    <w:rsid w:val="00555A94"/>
    <w:rsid w:val="0055619B"/>
    <w:rsid w:val="00560823"/>
    <w:rsid w:val="00561882"/>
    <w:rsid w:val="005619BC"/>
    <w:rsid w:val="00562C3A"/>
    <w:rsid w:val="005645C7"/>
    <w:rsid w:val="005653F7"/>
    <w:rsid w:val="005672B9"/>
    <w:rsid w:val="005675EC"/>
    <w:rsid w:val="00567B07"/>
    <w:rsid w:val="00570055"/>
    <w:rsid w:val="0057019A"/>
    <w:rsid w:val="0057040C"/>
    <w:rsid w:val="005712DC"/>
    <w:rsid w:val="00571301"/>
    <w:rsid w:val="00571456"/>
    <w:rsid w:val="00571AE1"/>
    <w:rsid w:val="00571D84"/>
    <w:rsid w:val="0057235E"/>
    <w:rsid w:val="00572638"/>
    <w:rsid w:val="00572CA5"/>
    <w:rsid w:val="005748AA"/>
    <w:rsid w:val="005754E3"/>
    <w:rsid w:val="00575D08"/>
    <w:rsid w:val="005760D0"/>
    <w:rsid w:val="00580BDE"/>
    <w:rsid w:val="005825AF"/>
    <w:rsid w:val="00582F87"/>
    <w:rsid w:val="005840CF"/>
    <w:rsid w:val="005842DC"/>
    <w:rsid w:val="005855A3"/>
    <w:rsid w:val="00585CC0"/>
    <w:rsid w:val="00586884"/>
    <w:rsid w:val="00586DCC"/>
    <w:rsid w:val="005871A1"/>
    <w:rsid w:val="00587A04"/>
    <w:rsid w:val="005900EF"/>
    <w:rsid w:val="00590533"/>
    <w:rsid w:val="00592A36"/>
    <w:rsid w:val="00592AA1"/>
    <w:rsid w:val="005950B5"/>
    <w:rsid w:val="0059676A"/>
    <w:rsid w:val="00596B3C"/>
    <w:rsid w:val="0059741B"/>
    <w:rsid w:val="00597D5A"/>
    <w:rsid w:val="005A0A35"/>
    <w:rsid w:val="005A219F"/>
    <w:rsid w:val="005A2225"/>
    <w:rsid w:val="005A3160"/>
    <w:rsid w:val="005A3C4A"/>
    <w:rsid w:val="005A46C6"/>
    <w:rsid w:val="005A587B"/>
    <w:rsid w:val="005A5E95"/>
    <w:rsid w:val="005A645A"/>
    <w:rsid w:val="005A6971"/>
    <w:rsid w:val="005A6C32"/>
    <w:rsid w:val="005A7BCC"/>
    <w:rsid w:val="005A7C9B"/>
    <w:rsid w:val="005B2796"/>
    <w:rsid w:val="005B2915"/>
    <w:rsid w:val="005B2ABE"/>
    <w:rsid w:val="005B3619"/>
    <w:rsid w:val="005B43E7"/>
    <w:rsid w:val="005B4507"/>
    <w:rsid w:val="005B4807"/>
    <w:rsid w:val="005B4921"/>
    <w:rsid w:val="005B4CB3"/>
    <w:rsid w:val="005B55B4"/>
    <w:rsid w:val="005B597E"/>
    <w:rsid w:val="005B5BCE"/>
    <w:rsid w:val="005B67A1"/>
    <w:rsid w:val="005B7256"/>
    <w:rsid w:val="005C00EA"/>
    <w:rsid w:val="005C13E4"/>
    <w:rsid w:val="005C16C3"/>
    <w:rsid w:val="005C2081"/>
    <w:rsid w:val="005C3EBB"/>
    <w:rsid w:val="005C5C49"/>
    <w:rsid w:val="005D08E7"/>
    <w:rsid w:val="005D094D"/>
    <w:rsid w:val="005D1F31"/>
    <w:rsid w:val="005D257D"/>
    <w:rsid w:val="005D2BE4"/>
    <w:rsid w:val="005D2EC5"/>
    <w:rsid w:val="005D31AD"/>
    <w:rsid w:val="005D320A"/>
    <w:rsid w:val="005D4882"/>
    <w:rsid w:val="005D4948"/>
    <w:rsid w:val="005D5666"/>
    <w:rsid w:val="005D754C"/>
    <w:rsid w:val="005D79A7"/>
    <w:rsid w:val="005E03B1"/>
    <w:rsid w:val="005E132B"/>
    <w:rsid w:val="005E2006"/>
    <w:rsid w:val="005E2B62"/>
    <w:rsid w:val="005E31E3"/>
    <w:rsid w:val="005E37FD"/>
    <w:rsid w:val="005E3CAE"/>
    <w:rsid w:val="005E4761"/>
    <w:rsid w:val="005E57DB"/>
    <w:rsid w:val="005E5876"/>
    <w:rsid w:val="005E64DD"/>
    <w:rsid w:val="005E7D28"/>
    <w:rsid w:val="005F07E9"/>
    <w:rsid w:val="005F0971"/>
    <w:rsid w:val="005F1516"/>
    <w:rsid w:val="005F1660"/>
    <w:rsid w:val="005F244C"/>
    <w:rsid w:val="005F2844"/>
    <w:rsid w:val="005F323E"/>
    <w:rsid w:val="005F3A42"/>
    <w:rsid w:val="005F477E"/>
    <w:rsid w:val="005F5308"/>
    <w:rsid w:val="005F5D54"/>
    <w:rsid w:val="005F7704"/>
    <w:rsid w:val="0060058C"/>
    <w:rsid w:val="00602D2D"/>
    <w:rsid w:val="00603B55"/>
    <w:rsid w:val="00603C93"/>
    <w:rsid w:val="00604442"/>
    <w:rsid w:val="00604576"/>
    <w:rsid w:val="00606A17"/>
    <w:rsid w:val="00607074"/>
    <w:rsid w:val="0061059D"/>
    <w:rsid w:val="00610AD7"/>
    <w:rsid w:val="00610E04"/>
    <w:rsid w:val="00611992"/>
    <w:rsid w:val="00612454"/>
    <w:rsid w:val="0061390C"/>
    <w:rsid w:val="0061419E"/>
    <w:rsid w:val="00614ECB"/>
    <w:rsid w:val="00615C8E"/>
    <w:rsid w:val="00615D8E"/>
    <w:rsid w:val="0061771D"/>
    <w:rsid w:val="006207EE"/>
    <w:rsid w:val="00622184"/>
    <w:rsid w:val="006227E3"/>
    <w:rsid w:val="00623A48"/>
    <w:rsid w:val="00625367"/>
    <w:rsid w:val="00625E2E"/>
    <w:rsid w:val="006303ED"/>
    <w:rsid w:val="006323F3"/>
    <w:rsid w:val="00633CD9"/>
    <w:rsid w:val="00634184"/>
    <w:rsid w:val="0063504E"/>
    <w:rsid w:val="00635598"/>
    <w:rsid w:val="00635C20"/>
    <w:rsid w:val="00637559"/>
    <w:rsid w:val="006379AF"/>
    <w:rsid w:val="00637FF2"/>
    <w:rsid w:val="00640FB5"/>
    <w:rsid w:val="00642A83"/>
    <w:rsid w:val="00642E79"/>
    <w:rsid w:val="00642FFD"/>
    <w:rsid w:val="006439EA"/>
    <w:rsid w:val="0064670C"/>
    <w:rsid w:val="00646770"/>
    <w:rsid w:val="00647AFE"/>
    <w:rsid w:val="00650DFF"/>
    <w:rsid w:val="00651736"/>
    <w:rsid w:val="00651A91"/>
    <w:rsid w:val="00651FBB"/>
    <w:rsid w:val="00652D46"/>
    <w:rsid w:val="00655995"/>
    <w:rsid w:val="0065611E"/>
    <w:rsid w:val="00657DB3"/>
    <w:rsid w:val="00660CDC"/>
    <w:rsid w:val="00662033"/>
    <w:rsid w:val="00663AAE"/>
    <w:rsid w:val="00664A34"/>
    <w:rsid w:val="00664DB7"/>
    <w:rsid w:val="00665755"/>
    <w:rsid w:val="00665B74"/>
    <w:rsid w:val="00666045"/>
    <w:rsid w:val="00666394"/>
    <w:rsid w:val="0066705A"/>
    <w:rsid w:val="006673FF"/>
    <w:rsid w:val="006675E8"/>
    <w:rsid w:val="00670548"/>
    <w:rsid w:val="00670F2C"/>
    <w:rsid w:val="00671B08"/>
    <w:rsid w:val="00671C81"/>
    <w:rsid w:val="00672BDE"/>
    <w:rsid w:val="006759C1"/>
    <w:rsid w:val="00676016"/>
    <w:rsid w:val="006776E0"/>
    <w:rsid w:val="00680139"/>
    <w:rsid w:val="00680DE0"/>
    <w:rsid w:val="00681D62"/>
    <w:rsid w:val="00682AD1"/>
    <w:rsid w:val="00683134"/>
    <w:rsid w:val="00684212"/>
    <w:rsid w:val="00684BB0"/>
    <w:rsid w:val="00685E1F"/>
    <w:rsid w:val="00687053"/>
    <w:rsid w:val="00687087"/>
    <w:rsid w:val="006900DD"/>
    <w:rsid w:val="006905B3"/>
    <w:rsid w:val="0069398B"/>
    <w:rsid w:val="00693FDF"/>
    <w:rsid w:val="0069498B"/>
    <w:rsid w:val="00694F59"/>
    <w:rsid w:val="0069663E"/>
    <w:rsid w:val="00696687"/>
    <w:rsid w:val="006A0C58"/>
    <w:rsid w:val="006A19CA"/>
    <w:rsid w:val="006A1D32"/>
    <w:rsid w:val="006A2ACC"/>
    <w:rsid w:val="006A2DEE"/>
    <w:rsid w:val="006A340E"/>
    <w:rsid w:val="006A4184"/>
    <w:rsid w:val="006A43CF"/>
    <w:rsid w:val="006A5138"/>
    <w:rsid w:val="006A6290"/>
    <w:rsid w:val="006A6E43"/>
    <w:rsid w:val="006A717B"/>
    <w:rsid w:val="006B0490"/>
    <w:rsid w:val="006B0CDE"/>
    <w:rsid w:val="006B1804"/>
    <w:rsid w:val="006B1B0F"/>
    <w:rsid w:val="006B2AC3"/>
    <w:rsid w:val="006B4035"/>
    <w:rsid w:val="006B406F"/>
    <w:rsid w:val="006B4249"/>
    <w:rsid w:val="006B46CB"/>
    <w:rsid w:val="006B5991"/>
    <w:rsid w:val="006B5E82"/>
    <w:rsid w:val="006B6184"/>
    <w:rsid w:val="006B630D"/>
    <w:rsid w:val="006B6537"/>
    <w:rsid w:val="006B69D4"/>
    <w:rsid w:val="006B7D40"/>
    <w:rsid w:val="006C02CE"/>
    <w:rsid w:val="006C1036"/>
    <w:rsid w:val="006C2334"/>
    <w:rsid w:val="006C2B6E"/>
    <w:rsid w:val="006C32E1"/>
    <w:rsid w:val="006C4BCC"/>
    <w:rsid w:val="006C585B"/>
    <w:rsid w:val="006C59EF"/>
    <w:rsid w:val="006C6225"/>
    <w:rsid w:val="006C63CA"/>
    <w:rsid w:val="006C7C48"/>
    <w:rsid w:val="006C7E51"/>
    <w:rsid w:val="006C7F54"/>
    <w:rsid w:val="006C7FF4"/>
    <w:rsid w:val="006D0CB0"/>
    <w:rsid w:val="006D1EEF"/>
    <w:rsid w:val="006D2781"/>
    <w:rsid w:val="006D3818"/>
    <w:rsid w:val="006D3CF9"/>
    <w:rsid w:val="006D3D3A"/>
    <w:rsid w:val="006D45FB"/>
    <w:rsid w:val="006D48B5"/>
    <w:rsid w:val="006D5611"/>
    <w:rsid w:val="006D642A"/>
    <w:rsid w:val="006D7BDF"/>
    <w:rsid w:val="006E0333"/>
    <w:rsid w:val="006E0AE5"/>
    <w:rsid w:val="006E21FF"/>
    <w:rsid w:val="006E23F9"/>
    <w:rsid w:val="006E2BC7"/>
    <w:rsid w:val="006E2D69"/>
    <w:rsid w:val="006E3A94"/>
    <w:rsid w:val="006E4238"/>
    <w:rsid w:val="006E4631"/>
    <w:rsid w:val="006E4B61"/>
    <w:rsid w:val="006E60AD"/>
    <w:rsid w:val="006E65F8"/>
    <w:rsid w:val="006E7321"/>
    <w:rsid w:val="006F07AD"/>
    <w:rsid w:val="006F0C4B"/>
    <w:rsid w:val="006F0F2F"/>
    <w:rsid w:val="006F0F85"/>
    <w:rsid w:val="006F388E"/>
    <w:rsid w:val="006F3E7B"/>
    <w:rsid w:val="006F49DD"/>
    <w:rsid w:val="006F4CF0"/>
    <w:rsid w:val="006F730A"/>
    <w:rsid w:val="006F7EA1"/>
    <w:rsid w:val="007004FF"/>
    <w:rsid w:val="00701331"/>
    <w:rsid w:val="00702170"/>
    <w:rsid w:val="007021E3"/>
    <w:rsid w:val="0070361A"/>
    <w:rsid w:val="00706D13"/>
    <w:rsid w:val="00706FE0"/>
    <w:rsid w:val="007072DA"/>
    <w:rsid w:val="00710316"/>
    <w:rsid w:val="0071176C"/>
    <w:rsid w:val="00711C26"/>
    <w:rsid w:val="00711D2D"/>
    <w:rsid w:val="007120E9"/>
    <w:rsid w:val="00714A9F"/>
    <w:rsid w:val="00717AC1"/>
    <w:rsid w:val="00722190"/>
    <w:rsid w:val="00723FDF"/>
    <w:rsid w:val="0072433B"/>
    <w:rsid w:val="00725563"/>
    <w:rsid w:val="0072617A"/>
    <w:rsid w:val="007264A6"/>
    <w:rsid w:val="007268D5"/>
    <w:rsid w:val="00726C94"/>
    <w:rsid w:val="00727157"/>
    <w:rsid w:val="00727FC3"/>
    <w:rsid w:val="00730161"/>
    <w:rsid w:val="00730AC7"/>
    <w:rsid w:val="00731D83"/>
    <w:rsid w:val="00732D72"/>
    <w:rsid w:val="00733354"/>
    <w:rsid w:val="007350CC"/>
    <w:rsid w:val="00735738"/>
    <w:rsid w:val="0073642A"/>
    <w:rsid w:val="00736E6A"/>
    <w:rsid w:val="00736E94"/>
    <w:rsid w:val="00736E9A"/>
    <w:rsid w:val="00740F6A"/>
    <w:rsid w:val="00741F2C"/>
    <w:rsid w:val="00743495"/>
    <w:rsid w:val="00745BD2"/>
    <w:rsid w:val="00746007"/>
    <w:rsid w:val="007460B9"/>
    <w:rsid w:val="00746DA7"/>
    <w:rsid w:val="00750752"/>
    <w:rsid w:val="0075210F"/>
    <w:rsid w:val="00753D7D"/>
    <w:rsid w:val="0075472D"/>
    <w:rsid w:val="0075494B"/>
    <w:rsid w:val="007566C0"/>
    <w:rsid w:val="00757172"/>
    <w:rsid w:val="00757FF2"/>
    <w:rsid w:val="00760115"/>
    <w:rsid w:val="0076017C"/>
    <w:rsid w:val="0076026C"/>
    <w:rsid w:val="007603F5"/>
    <w:rsid w:val="00760CCB"/>
    <w:rsid w:val="0076169A"/>
    <w:rsid w:val="007633F3"/>
    <w:rsid w:val="007639F3"/>
    <w:rsid w:val="00764063"/>
    <w:rsid w:val="007665AD"/>
    <w:rsid w:val="00766F0F"/>
    <w:rsid w:val="00767F0B"/>
    <w:rsid w:val="00770AE7"/>
    <w:rsid w:val="00770BC0"/>
    <w:rsid w:val="00770FE7"/>
    <w:rsid w:val="0077146C"/>
    <w:rsid w:val="00771674"/>
    <w:rsid w:val="00771EEC"/>
    <w:rsid w:val="00774123"/>
    <w:rsid w:val="00774F73"/>
    <w:rsid w:val="00775370"/>
    <w:rsid w:val="00775396"/>
    <w:rsid w:val="00777330"/>
    <w:rsid w:val="00777DA9"/>
    <w:rsid w:val="00780F7F"/>
    <w:rsid w:val="00781C6A"/>
    <w:rsid w:val="00781D80"/>
    <w:rsid w:val="00783496"/>
    <w:rsid w:val="00783A9D"/>
    <w:rsid w:val="00783DDF"/>
    <w:rsid w:val="00783FBD"/>
    <w:rsid w:val="007851AF"/>
    <w:rsid w:val="007852FC"/>
    <w:rsid w:val="00785933"/>
    <w:rsid w:val="00785A1B"/>
    <w:rsid w:val="00785B07"/>
    <w:rsid w:val="00785B2D"/>
    <w:rsid w:val="007863FE"/>
    <w:rsid w:val="00790AEC"/>
    <w:rsid w:val="00790CAC"/>
    <w:rsid w:val="007929C0"/>
    <w:rsid w:val="00792A94"/>
    <w:rsid w:val="00792C23"/>
    <w:rsid w:val="007930A3"/>
    <w:rsid w:val="007941D4"/>
    <w:rsid w:val="007947A9"/>
    <w:rsid w:val="00795D2F"/>
    <w:rsid w:val="007963D0"/>
    <w:rsid w:val="00796660"/>
    <w:rsid w:val="00796D3A"/>
    <w:rsid w:val="007A030B"/>
    <w:rsid w:val="007A08BC"/>
    <w:rsid w:val="007A10D0"/>
    <w:rsid w:val="007A2227"/>
    <w:rsid w:val="007A3CAF"/>
    <w:rsid w:val="007A4131"/>
    <w:rsid w:val="007A5B05"/>
    <w:rsid w:val="007A5F6D"/>
    <w:rsid w:val="007B00E4"/>
    <w:rsid w:val="007B0105"/>
    <w:rsid w:val="007B1892"/>
    <w:rsid w:val="007B28FE"/>
    <w:rsid w:val="007B363F"/>
    <w:rsid w:val="007B4B23"/>
    <w:rsid w:val="007B5479"/>
    <w:rsid w:val="007B5814"/>
    <w:rsid w:val="007B6AFE"/>
    <w:rsid w:val="007B738C"/>
    <w:rsid w:val="007C06AC"/>
    <w:rsid w:val="007C1071"/>
    <w:rsid w:val="007C2FFF"/>
    <w:rsid w:val="007C3377"/>
    <w:rsid w:val="007C3594"/>
    <w:rsid w:val="007C3BBB"/>
    <w:rsid w:val="007C43E5"/>
    <w:rsid w:val="007C4E7A"/>
    <w:rsid w:val="007C4F3B"/>
    <w:rsid w:val="007C5E78"/>
    <w:rsid w:val="007C6EF7"/>
    <w:rsid w:val="007C76B3"/>
    <w:rsid w:val="007C7782"/>
    <w:rsid w:val="007C78EF"/>
    <w:rsid w:val="007D23DD"/>
    <w:rsid w:val="007D2C2A"/>
    <w:rsid w:val="007D2E91"/>
    <w:rsid w:val="007D3036"/>
    <w:rsid w:val="007D3441"/>
    <w:rsid w:val="007D3C47"/>
    <w:rsid w:val="007D3E35"/>
    <w:rsid w:val="007D4265"/>
    <w:rsid w:val="007D4FFD"/>
    <w:rsid w:val="007D5A64"/>
    <w:rsid w:val="007D7527"/>
    <w:rsid w:val="007D7F96"/>
    <w:rsid w:val="007E0876"/>
    <w:rsid w:val="007E0FFC"/>
    <w:rsid w:val="007E2678"/>
    <w:rsid w:val="007E267D"/>
    <w:rsid w:val="007E360C"/>
    <w:rsid w:val="007E3652"/>
    <w:rsid w:val="007E51C0"/>
    <w:rsid w:val="007E68C2"/>
    <w:rsid w:val="007E68C7"/>
    <w:rsid w:val="007E68E4"/>
    <w:rsid w:val="007E72F8"/>
    <w:rsid w:val="007E7BBC"/>
    <w:rsid w:val="007F04F9"/>
    <w:rsid w:val="007F0BD8"/>
    <w:rsid w:val="007F0C47"/>
    <w:rsid w:val="007F17B7"/>
    <w:rsid w:val="007F1FE6"/>
    <w:rsid w:val="007F28E1"/>
    <w:rsid w:val="007F2911"/>
    <w:rsid w:val="007F3186"/>
    <w:rsid w:val="007F4052"/>
    <w:rsid w:val="007F44E0"/>
    <w:rsid w:val="007F4B87"/>
    <w:rsid w:val="007F5322"/>
    <w:rsid w:val="007F57E6"/>
    <w:rsid w:val="007F5E93"/>
    <w:rsid w:val="007F6CA0"/>
    <w:rsid w:val="007F7116"/>
    <w:rsid w:val="007F715F"/>
    <w:rsid w:val="0080058E"/>
    <w:rsid w:val="008019FB"/>
    <w:rsid w:val="0080292C"/>
    <w:rsid w:val="00804B09"/>
    <w:rsid w:val="00805835"/>
    <w:rsid w:val="008059FF"/>
    <w:rsid w:val="0080602E"/>
    <w:rsid w:val="0081012C"/>
    <w:rsid w:val="0081044B"/>
    <w:rsid w:val="008114CB"/>
    <w:rsid w:val="00811E71"/>
    <w:rsid w:val="0081311B"/>
    <w:rsid w:val="00813F7C"/>
    <w:rsid w:val="00814951"/>
    <w:rsid w:val="00815294"/>
    <w:rsid w:val="0081544D"/>
    <w:rsid w:val="00815B96"/>
    <w:rsid w:val="00815C62"/>
    <w:rsid w:val="00816A23"/>
    <w:rsid w:val="00816B99"/>
    <w:rsid w:val="0081721F"/>
    <w:rsid w:val="0082018E"/>
    <w:rsid w:val="00821526"/>
    <w:rsid w:val="00824311"/>
    <w:rsid w:val="00824771"/>
    <w:rsid w:val="00824E75"/>
    <w:rsid w:val="00825E4B"/>
    <w:rsid w:val="00825E4E"/>
    <w:rsid w:val="00826209"/>
    <w:rsid w:val="008264F7"/>
    <w:rsid w:val="00826824"/>
    <w:rsid w:val="00826D5A"/>
    <w:rsid w:val="00830068"/>
    <w:rsid w:val="008313BD"/>
    <w:rsid w:val="00831417"/>
    <w:rsid w:val="0083177E"/>
    <w:rsid w:val="00832389"/>
    <w:rsid w:val="0083261A"/>
    <w:rsid w:val="00833D28"/>
    <w:rsid w:val="008340C6"/>
    <w:rsid w:val="008344E1"/>
    <w:rsid w:val="00834F6A"/>
    <w:rsid w:val="00835093"/>
    <w:rsid w:val="008350FE"/>
    <w:rsid w:val="00835EFB"/>
    <w:rsid w:val="008367FB"/>
    <w:rsid w:val="00836944"/>
    <w:rsid w:val="0083695C"/>
    <w:rsid w:val="00836BA5"/>
    <w:rsid w:val="00836C62"/>
    <w:rsid w:val="00836DE0"/>
    <w:rsid w:val="0084274B"/>
    <w:rsid w:val="00842F19"/>
    <w:rsid w:val="00843673"/>
    <w:rsid w:val="00845E4B"/>
    <w:rsid w:val="008461B9"/>
    <w:rsid w:val="00846618"/>
    <w:rsid w:val="0084686A"/>
    <w:rsid w:val="00847382"/>
    <w:rsid w:val="00850500"/>
    <w:rsid w:val="008514E4"/>
    <w:rsid w:val="00851A01"/>
    <w:rsid w:val="00851D2C"/>
    <w:rsid w:val="00853314"/>
    <w:rsid w:val="00853ABC"/>
    <w:rsid w:val="0085487E"/>
    <w:rsid w:val="00854D4D"/>
    <w:rsid w:val="0085557B"/>
    <w:rsid w:val="00856251"/>
    <w:rsid w:val="008606AB"/>
    <w:rsid w:val="008610B8"/>
    <w:rsid w:val="008620E3"/>
    <w:rsid w:val="008620EA"/>
    <w:rsid w:val="008626E8"/>
    <w:rsid w:val="00862EB6"/>
    <w:rsid w:val="008637EF"/>
    <w:rsid w:val="00864129"/>
    <w:rsid w:val="008642CA"/>
    <w:rsid w:val="008647AC"/>
    <w:rsid w:val="0086484B"/>
    <w:rsid w:val="008663BB"/>
    <w:rsid w:val="00871D34"/>
    <w:rsid w:val="00871FAC"/>
    <w:rsid w:val="00872B64"/>
    <w:rsid w:val="00874498"/>
    <w:rsid w:val="00875906"/>
    <w:rsid w:val="00875E57"/>
    <w:rsid w:val="008774DF"/>
    <w:rsid w:val="0088360B"/>
    <w:rsid w:val="0088372A"/>
    <w:rsid w:val="00883ECA"/>
    <w:rsid w:val="008849BF"/>
    <w:rsid w:val="00885C63"/>
    <w:rsid w:val="00887135"/>
    <w:rsid w:val="00887F42"/>
    <w:rsid w:val="00890BA6"/>
    <w:rsid w:val="00890D2B"/>
    <w:rsid w:val="00890F63"/>
    <w:rsid w:val="00891616"/>
    <w:rsid w:val="008917D9"/>
    <w:rsid w:val="008918A5"/>
    <w:rsid w:val="00891DE0"/>
    <w:rsid w:val="0089237B"/>
    <w:rsid w:val="00892D7B"/>
    <w:rsid w:val="00894063"/>
    <w:rsid w:val="00894A88"/>
    <w:rsid w:val="00895F61"/>
    <w:rsid w:val="00896636"/>
    <w:rsid w:val="00896E7F"/>
    <w:rsid w:val="008970A7"/>
    <w:rsid w:val="00897458"/>
    <w:rsid w:val="008A0DDA"/>
    <w:rsid w:val="008A103B"/>
    <w:rsid w:val="008A2C36"/>
    <w:rsid w:val="008A3193"/>
    <w:rsid w:val="008A31E0"/>
    <w:rsid w:val="008A3782"/>
    <w:rsid w:val="008A4EB5"/>
    <w:rsid w:val="008A5AD5"/>
    <w:rsid w:val="008A698A"/>
    <w:rsid w:val="008A6CF1"/>
    <w:rsid w:val="008A6FBF"/>
    <w:rsid w:val="008A7EAE"/>
    <w:rsid w:val="008B200B"/>
    <w:rsid w:val="008B26B6"/>
    <w:rsid w:val="008B2872"/>
    <w:rsid w:val="008B5DE3"/>
    <w:rsid w:val="008B6605"/>
    <w:rsid w:val="008B691F"/>
    <w:rsid w:val="008B7D7B"/>
    <w:rsid w:val="008C06D8"/>
    <w:rsid w:val="008C192E"/>
    <w:rsid w:val="008C2F6B"/>
    <w:rsid w:val="008D14F6"/>
    <w:rsid w:val="008D1921"/>
    <w:rsid w:val="008D51D7"/>
    <w:rsid w:val="008D66BB"/>
    <w:rsid w:val="008E1D95"/>
    <w:rsid w:val="008E232C"/>
    <w:rsid w:val="008E350B"/>
    <w:rsid w:val="008E55EC"/>
    <w:rsid w:val="008E5AAD"/>
    <w:rsid w:val="008F017B"/>
    <w:rsid w:val="008F07F1"/>
    <w:rsid w:val="008F1DA7"/>
    <w:rsid w:val="008F272A"/>
    <w:rsid w:val="008F2DF3"/>
    <w:rsid w:val="008F3A64"/>
    <w:rsid w:val="008F48D8"/>
    <w:rsid w:val="008F57CD"/>
    <w:rsid w:val="008F6433"/>
    <w:rsid w:val="008F6A20"/>
    <w:rsid w:val="008F6D90"/>
    <w:rsid w:val="00900220"/>
    <w:rsid w:val="009007D3"/>
    <w:rsid w:val="009010B6"/>
    <w:rsid w:val="00901194"/>
    <w:rsid w:val="0090202B"/>
    <w:rsid w:val="0090315D"/>
    <w:rsid w:val="00903D65"/>
    <w:rsid w:val="00903E75"/>
    <w:rsid w:val="00904150"/>
    <w:rsid w:val="009066EA"/>
    <w:rsid w:val="0090689B"/>
    <w:rsid w:val="00906EDB"/>
    <w:rsid w:val="009072F9"/>
    <w:rsid w:val="00910F84"/>
    <w:rsid w:val="00912043"/>
    <w:rsid w:val="00913CA4"/>
    <w:rsid w:val="00914082"/>
    <w:rsid w:val="009159C5"/>
    <w:rsid w:val="009160E8"/>
    <w:rsid w:val="00916358"/>
    <w:rsid w:val="00916C17"/>
    <w:rsid w:val="00916D06"/>
    <w:rsid w:val="009172C8"/>
    <w:rsid w:val="00917AB3"/>
    <w:rsid w:val="00917BBC"/>
    <w:rsid w:val="00920D0E"/>
    <w:rsid w:val="0092252E"/>
    <w:rsid w:val="00922A8E"/>
    <w:rsid w:val="00922B45"/>
    <w:rsid w:val="00922F2B"/>
    <w:rsid w:val="00924BB5"/>
    <w:rsid w:val="00924F09"/>
    <w:rsid w:val="0092537B"/>
    <w:rsid w:val="00925540"/>
    <w:rsid w:val="009255BB"/>
    <w:rsid w:val="00927F1B"/>
    <w:rsid w:val="009310FD"/>
    <w:rsid w:val="009311F1"/>
    <w:rsid w:val="009318F8"/>
    <w:rsid w:val="00931DEE"/>
    <w:rsid w:val="00934588"/>
    <w:rsid w:val="00935420"/>
    <w:rsid w:val="00936209"/>
    <w:rsid w:val="00936220"/>
    <w:rsid w:val="00936279"/>
    <w:rsid w:val="009364D3"/>
    <w:rsid w:val="00936C02"/>
    <w:rsid w:val="00936DE4"/>
    <w:rsid w:val="00937F23"/>
    <w:rsid w:val="00941AE2"/>
    <w:rsid w:val="00942382"/>
    <w:rsid w:val="00943173"/>
    <w:rsid w:val="009436AA"/>
    <w:rsid w:val="0094460A"/>
    <w:rsid w:val="00945460"/>
    <w:rsid w:val="0094548A"/>
    <w:rsid w:val="00945825"/>
    <w:rsid w:val="0094664D"/>
    <w:rsid w:val="009468FA"/>
    <w:rsid w:val="00947C30"/>
    <w:rsid w:val="00950C5F"/>
    <w:rsid w:val="00951474"/>
    <w:rsid w:val="00951701"/>
    <w:rsid w:val="00951D18"/>
    <w:rsid w:val="00951D2C"/>
    <w:rsid w:val="00954FC8"/>
    <w:rsid w:val="009557B0"/>
    <w:rsid w:val="00955BBA"/>
    <w:rsid w:val="00956373"/>
    <w:rsid w:val="009605C6"/>
    <w:rsid w:val="00960FEC"/>
    <w:rsid w:val="00962FA4"/>
    <w:rsid w:val="00964572"/>
    <w:rsid w:val="0096683A"/>
    <w:rsid w:val="009705B6"/>
    <w:rsid w:val="00971532"/>
    <w:rsid w:val="0097216C"/>
    <w:rsid w:val="00972920"/>
    <w:rsid w:val="00973990"/>
    <w:rsid w:val="00973C0E"/>
    <w:rsid w:val="009743F6"/>
    <w:rsid w:val="00975F45"/>
    <w:rsid w:val="00981ACC"/>
    <w:rsid w:val="00983A37"/>
    <w:rsid w:val="00983E73"/>
    <w:rsid w:val="0098407A"/>
    <w:rsid w:val="009840B6"/>
    <w:rsid w:val="00984835"/>
    <w:rsid w:val="0098503E"/>
    <w:rsid w:val="009866DC"/>
    <w:rsid w:val="00986E6B"/>
    <w:rsid w:val="0099079C"/>
    <w:rsid w:val="00990FA5"/>
    <w:rsid w:val="009915B7"/>
    <w:rsid w:val="009916FE"/>
    <w:rsid w:val="009929CD"/>
    <w:rsid w:val="00992BFA"/>
    <w:rsid w:val="009938FB"/>
    <w:rsid w:val="00993CE2"/>
    <w:rsid w:val="00993DBA"/>
    <w:rsid w:val="00994164"/>
    <w:rsid w:val="00995881"/>
    <w:rsid w:val="00995F08"/>
    <w:rsid w:val="0099688F"/>
    <w:rsid w:val="00997B05"/>
    <w:rsid w:val="00997E77"/>
    <w:rsid w:val="009A0053"/>
    <w:rsid w:val="009A01B4"/>
    <w:rsid w:val="009A0C8E"/>
    <w:rsid w:val="009A0D92"/>
    <w:rsid w:val="009A1991"/>
    <w:rsid w:val="009A2F04"/>
    <w:rsid w:val="009A4132"/>
    <w:rsid w:val="009A4533"/>
    <w:rsid w:val="009A45AC"/>
    <w:rsid w:val="009A4C29"/>
    <w:rsid w:val="009A60DE"/>
    <w:rsid w:val="009A6690"/>
    <w:rsid w:val="009A6B01"/>
    <w:rsid w:val="009B055A"/>
    <w:rsid w:val="009B239C"/>
    <w:rsid w:val="009B308A"/>
    <w:rsid w:val="009B3FA4"/>
    <w:rsid w:val="009B57DB"/>
    <w:rsid w:val="009B6E1A"/>
    <w:rsid w:val="009B7AF8"/>
    <w:rsid w:val="009C172B"/>
    <w:rsid w:val="009C172D"/>
    <w:rsid w:val="009C199E"/>
    <w:rsid w:val="009C2DD2"/>
    <w:rsid w:val="009C40F3"/>
    <w:rsid w:val="009C6A3A"/>
    <w:rsid w:val="009D1051"/>
    <w:rsid w:val="009D1854"/>
    <w:rsid w:val="009D28D9"/>
    <w:rsid w:val="009D2B1A"/>
    <w:rsid w:val="009D3175"/>
    <w:rsid w:val="009D3484"/>
    <w:rsid w:val="009D40D4"/>
    <w:rsid w:val="009D454E"/>
    <w:rsid w:val="009D4DB5"/>
    <w:rsid w:val="009D5860"/>
    <w:rsid w:val="009D7F0A"/>
    <w:rsid w:val="009E0574"/>
    <w:rsid w:val="009E0D09"/>
    <w:rsid w:val="009E117A"/>
    <w:rsid w:val="009E2662"/>
    <w:rsid w:val="009E2783"/>
    <w:rsid w:val="009E2ACD"/>
    <w:rsid w:val="009E3C6F"/>
    <w:rsid w:val="009E44D4"/>
    <w:rsid w:val="009E593A"/>
    <w:rsid w:val="009E691F"/>
    <w:rsid w:val="009E7DB4"/>
    <w:rsid w:val="009F0246"/>
    <w:rsid w:val="009F0F23"/>
    <w:rsid w:val="009F1B8A"/>
    <w:rsid w:val="009F2057"/>
    <w:rsid w:val="009F2C0E"/>
    <w:rsid w:val="009F2DAC"/>
    <w:rsid w:val="009F5301"/>
    <w:rsid w:val="009F6641"/>
    <w:rsid w:val="00A00C8D"/>
    <w:rsid w:val="00A01F8A"/>
    <w:rsid w:val="00A0261B"/>
    <w:rsid w:val="00A02C85"/>
    <w:rsid w:val="00A032DC"/>
    <w:rsid w:val="00A05B09"/>
    <w:rsid w:val="00A05F8D"/>
    <w:rsid w:val="00A06CD2"/>
    <w:rsid w:val="00A070CB"/>
    <w:rsid w:val="00A07F18"/>
    <w:rsid w:val="00A10498"/>
    <w:rsid w:val="00A1069A"/>
    <w:rsid w:val="00A1097E"/>
    <w:rsid w:val="00A115D6"/>
    <w:rsid w:val="00A129F3"/>
    <w:rsid w:val="00A153B3"/>
    <w:rsid w:val="00A170F9"/>
    <w:rsid w:val="00A171EC"/>
    <w:rsid w:val="00A17544"/>
    <w:rsid w:val="00A2083A"/>
    <w:rsid w:val="00A20952"/>
    <w:rsid w:val="00A20E0C"/>
    <w:rsid w:val="00A21AE6"/>
    <w:rsid w:val="00A23350"/>
    <w:rsid w:val="00A23C77"/>
    <w:rsid w:val="00A24C76"/>
    <w:rsid w:val="00A2527B"/>
    <w:rsid w:val="00A25380"/>
    <w:rsid w:val="00A25461"/>
    <w:rsid w:val="00A27113"/>
    <w:rsid w:val="00A271EC"/>
    <w:rsid w:val="00A30A60"/>
    <w:rsid w:val="00A30B8C"/>
    <w:rsid w:val="00A31155"/>
    <w:rsid w:val="00A314D6"/>
    <w:rsid w:val="00A32535"/>
    <w:rsid w:val="00A32D0B"/>
    <w:rsid w:val="00A33852"/>
    <w:rsid w:val="00A3450F"/>
    <w:rsid w:val="00A3590D"/>
    <w:rsid w:val="00A402A8"/>
    <w:rsid w:val="00A41D76"/>
    <w:rsid w:val="00A43C7A"/>
    <w:rsid w:val="00A43CBD"/>
    <w:rsid w:val="00A44259"/>
    <w:rsid w:val="00A45198"/>
    <w:rsid w:val="00A45716"/>
    <w:rsid w:val="00A45EB6"/>
    <w:rsid w:val="00A45FEE"/>
    <w:rsid w:val="00A478D1"/>
    <w:rsid w:val="00A47B6B"/>
    <w:rsid w:val="00A47CA5"/>
    <w:rsid w:val="00A47CC8"/>
    <w:rsid w:val="00A47EA6"/>
    <w:rsid w:val="00A53593"/>
    <w:rsid w:val="00A53B27"/>
    <w:rsid w:val="00A53BC8"/>
    <w:rsid w:val="00A55589"/>
    <w:rsid w:val="00A56340"/>
    <w:rsid w:val="00A56C5B"/>
    <w:rsid w:val="00A61C3C"/>
    <w:rsid w:val="00A62C5E"/>
    <w:rsid w:val="00A62E3A"/>
    <w:rsid w:val="00A63255"/>
    <w:rsid w:val="00A634A4"/>
    <w:rsid w:val="00A63C52"/>
    <w:rsid w:val="00A64151"/>
    <w:rsid w:val="00A64AF2"/>
    <w:rsid w:val="00A6631F"/>
    <w:rsid w:val="00A70B50"/>
    <w:rsid w:val="00A7124B"/>
    <w:rsid w:val="00A72CD3"/>
    <w:rsid w:val="00A72F99"/>
    <w:rsid w:val="00A733A6"/>
    <w:rsid w:val="00A75DF8"/>
    <w:rsid w:val="00A75EF6"/>
    <w:rsid w:val="00A76B43"/>
    <w:rsid w:val="00A76F84"/>
    <w:rsid w:val="00A77203"/>
    <w:rsid w:val="00A80DF7"/>
    <w:rsid w:val="00A81CD2"/>
    <w:rsid w:val="00A82757"/>
    <w:rsid w:val="00A83B4C"/>
    <w:rsid w:val="00A85595"/>
    <w:rsid w:val="00A85783"/>
    <w:rsid w:val="00A85E8F"/>
    <w:rsid w:val="00A863E6"/>
    <w:rsid w:val="00A866EB"/>
    <w:rsid w:val="00A86722"/>
    <w:rsid w:val="00A87C4C"/>
    <w:rsid w:val="00A87F97"/>
    <w:rsid w:val="00A90400"/>
    <w:rsid w:val="00A9054B"/>
    <w:rsid w:val="00A9174C"/>
    <w:rsid w:val="00A91800"/>
    <w:rsid w:val="00A92574"/>
    <w:rsid w:val="00A9307C"/>
    <w:rsid w:val="00A95752"/>
    <w:rsid w:val="00A95AAB"/>
    <w:rsid w:val="00A95AE6"/>
    <w:rsid w:val="00A96EA5"/>
    <w:rsid w:val="00A972FA"/>
    <w:rsid w:val="00A975BC"/>
    <w:rsid w:val="00A978DF"/>
    <w:rsid w:val="00AA0794"/>
    <w:rsid w:val="00AA0853"/>
    <w:rsid w:val="00AA0D0D"/>
    <w:rsid w:val="00AA1291"/>
    <w:rsid w:val="00AA18F4"/>
    <w:rsid w:val="00AA2343"/>
    <w:rsid w:val="00AA23C5"/>
    <w:rsid w:val="00AA336C"/>
    <w:rsid w:val="00AA34E7"/>
    <w:rsid w:val="00AA3B62"/>
    <w:rsid w:val="00AA42F3"/>
    <w:rsid w:val="00AA4984"/>
    <w:rsid w:val="00AA50C2"/>
    <w:rsid w:val="00AA5A18"/>
    <w:rsid w:val="00AA5C96"/>
    <w:rsid w:val="00AA7AF5"/>
    <w:rsid w:val="00AB00B2"/>
    <w:rsid w:val="00AB01E7"/>
    <w:rsid w:val="00AB12AF"/>
    <w:rsid w:val="00AB1623"/>
    <w:rsid w:val="00AB19C4"/>
    <w:rsid w:val="00AB1E2D"/>
    <w:rsid w:val="00AB2298"/>
    <w:rsid w:val="00AB246A"/>
    <w:rsid w:val="00AB253B"/>
    <w:rsid w:val="00AB38E5"/>
    <w:rsid w:val="00AB405D"/>
    <w:rsid w:val="00AB4398"/>
    <w:rsid w:val="00AB5F05"/>
    <w:rsid w:val="00AB6950"/>
    <w:rsid w:val="00AB6ABB"/>
    <w:rsid w:val="00AC0B3B"/>
    <w:rsid w:val="00AC1912"/>
    <w:rsid w:val="00AC6F8B"/>
    <w:rsid w:val="00AC7B6E"/>
    <w:rsid w:val="00AC7E0D"/>
    <w:rsid w:val="00AD0FA6"/>
    <w:rsid w:val="00AD1336"/>
    <w:rsid w:val="00AD147F"/>
    <w:rsid w:val="00AD1846"/>
    <w:rsid w:val="00AD1EE5"/>
    <w:rsid w:val="00AD5116"/>
    <w:rsid w:val="00AD5F3D"/>
    <w:rsid w:val="00AD6252"/>
    <w:rsid w:val="00AD62DA"/>
    <w:rsid w:val="00AD62EE"/>
    <w:rsid w:val="00AD6504"/>
    <w:rsid w:val="00AD73ED"/>
    <w:rsid w:val="00AD7B3C"/>
    <w:rsid w:val="00AE00F9"/>
    <w:rsid w:val="00AE022B"/>
    <w:rsid w:val="00AE0773"/>
    <w:rsid w:val="00AE0B71"/>
    <w:rsid w:val="00AE0F90"/>
    <w:rsid w:val="00AE1B0A"/>
    <w:rsid w:val="00AE2B92"/>
    <w:rsid w:val="00AE31D2"/>
    <w:rsid w:val="00AE35F2"/>
    <w:rsid w:val="00AE3AE4"/>
    <w:rsid w:val="00AE4253"/>
    <w:rsid w:val="00AE49B8"/>
    <w:rsid w:val="00AE5EA3"/>
    <w:rsid w:val="00AE60B6"/>
    <w:rsid w:val="00AE69BC"/>
    <w:rsid w:val="00AE6CA9"/>
    <w:rsid w:val="00AE73CD"/>
    <w:rsid w:val="00AE7486"/>
    <w:rsid w:val="00AE7B7B"/>
    <w:rsid w:val="00AF079E"/>
    <w:rsid w:val="00AF1736"/>
    <w:rsid w:val="00AF2E0C"/>
    <w:rsid w:val="00AF3B5F"/>
    <w:rsid w:val="00AF44F1"/>
    <w:rsid w:val="00AF4632"/>
    <w:rsid w:val="00AF5575"/>
    <w:rsid w:val="00AF6674"/>
    <w:rsid w:val="00AF702E"/>
    <w:rsid w:val="00AF7458"/>
    <w:rsid w:val="00B00FAF"/>
    <w:rsid w:val="00B01AE1"/>
    <w:rsid w:val="00B0254C"/>
    <w:rsid w:val="00B02FB8"/>
    <w:rsid w:val="00B030D1"/>
    <w:rsid w:val="00B030F9"/>
    <w:rsid w:val="00B034BB"/>
    <w:rsid w:val="00B03CE8"/>
    <w:rsid w:val="00B0480D"/>
    <w:rsid w:val="00B068E3"/>
    <w:rsid w:val="00B06E31"/>
    <w:rsid w:val="00B107DB"/>
    <w:rsid w:val="00B10BC9"/>
    <w:rsid w:val="00B12283"/>
    <w:rsid w:val="00B1234B"/>
    <w:rsid w:val="00B1309C"/>
    <w:rsid w:val="00B13639"/>
    <w:rsid w:val="00B1671D"/>
    <w:rsid w:val="00B16FFB"/>
    <w:rsid w:val="00B171E2"/>
    <w:rsid w:val="00B17522"/>
    <w:rsid w:val="00B20D05"/>
    <w:rsid w:val="00B22D13"/>
    <w:rsid w:val="00B23451"/>
    <w:rsid w:val="00B24ACF"/>
    <w:rsid w:val="00B26C1F"/>
    <w:rsid w:val="00B274BF"/>
    <w:rsid w:val="00B279A2"/>
    <w:rsid w:val="00B306D8"/>
    <w:rsid w:val="00B31A9E"/>
    <w:rsid w:val="00B31FA6"/>
    <w:rsid w:val="00B3272A"/>
    <w:rsid w:val="00B32D07"/>
    <w:rsid w:val="00B348EA"/>
    <w:rsid w:val="00B359E6"/>
    <w:rsid w:val="00B37B4D"/>
    <w:rsid w:val="00B37F97"/>
    <w:rsid w:val="00B4049C"/>
    <w:rsid w:val="00B40D8A"/>
    <w:rsid w:val="00B427FE"/>
    <w:rsid w:val="00B43309"/>
    <w:rsid w:val="00B43D05"/>
    <w:rsid w:val="00B44071"/>
    <w:rsid w:val="00B44080"/>
    <w:rsid w:val="00B44C0E"/>
    <w:rsid w:val="00B4765C"/>
    <w:rsid w:val="00B50734"/>
    <w:rsid w:val="00B51027"/>
    <w:rsid w:val="00B514B7"/>
    <w:rsid w:val="00B52078"/>
    <w:rsid w:val="00B52EC6"/>
    <w:rsid w:val="00B53D67"/>
    <w:rsid w:val="00B55377"/>
    <w:rsid w:val="00B5563F"/>
    <w:rsid w:val="00B5682D"/>
    <w:rsid w:val="00B60CFC"/>
    <w:rsid w:val="00B61D51"/>
    <w:rsid w:val="00B64411"/>
    <w:rsid w:val="00B663F7"/>
    <w:rsid w:val="00B67514"/>
    <w:rsid w:val="00B67623"/>
    <w:rsid w:val="00B6784F"/>
    <w:rsid w:val="00B708C7"/>
    <w:rsid w:val="00B70B3C"/>
    <w:rsid w:val="00B70B78"/>
    <w:rsid w:val="00B70E5A"/>
    <w:rsid w:val="00B7192C"/>
    <w:rsid w:val="00B71F03"/>
    <w:rsid w:val="00B73D23"/>
    <w:rsid w:val="00B7425F"/>
    <w:rsid w:val="00B7437C"/>
    <w:rsid w:val="00B75350"/>
    <w:rsid w:val="00B762C3"/>
    <w:rsid w:val="00B77575"/>
    <w:rsid w:val="00B77CC6"/>
    <w:rsid w:val="00B8040D"/>
    <w:rsid w:val="00B80EB9"/>
    <w:rsid w:val="00B82087"/>
    <w:rsid w:val="00B83E1B"/>
    <w:rsid w:val="00B843FE"/>
    <w:rsid w:val="00B84848"/>
    <w:rsid w:val="00B85A05"/>
    <w:rsid w:val="00B8602A"/>
    <w:rsid w:val="00B86797"/>
    <w:rsid w:val="00B92D41"/>
    <w:rsid w:val="00B9509A"/>
    <w:rsid w:val="00B958F9"/>
    <w:rsid w:val="00B96F00"/>
    <w:rsid w:val="00B9720E"/>
    <w:rsid w:val="00B97716"/>
    <w:rsid w:val="00B97BAC"/>
    <w:rsid w:val="00BA0250"/>
    <w:rsid w:val="00BA0ECA"/>
    <w:rsid w:val="00BA1E6B"/>
    <w:rsid w:val="00BA2952"/>
    <w:rsid w:val="00BA3A83"/>
    <w:rsid w:val="00BA4A15"/>
    <w:rsid w:val="00BA5D03"/>
    <w:rsid w:val="00BA773B"/>
    <w:rsid w:val="00BB2D09"/>
    <w:rsid w:val="00BB523F"/>
    <w:rsid w:val="00BB5E93"/>
    <w:rsid w:val="00BB78E3"/>
    <w:rsid w:val="00BC00B8"/>
    <w:rsid w:val="00BC06CD"/>
    <w:rsid w:val="00BC0A2D"/>
    <w:rsid w:val="00BC141F"/>
    <w:rsid w:val="00BC16D0"/>
    <w:rsid w:val="00BC1C23"/>
    <w:rsid w:val="00BC3840"/>
    <w:rsid w:val="00BC56F8"/>
    <w:rsid w:val="00BC7062"/>
    <w:rsid w:val="00BD0CA2"/>
    <w:rsid w:val="00BD124E"/>
    <w:rsid w:val="00BD1A90"/>
    <w:rsid w:val="00BD1C65"/>
    <w:rsid w:val="00BD1D1D"/>
    <w:rsid w:val="00BD39CA"/>
    <w:rsid w:val="00BD4222"/>
    <w:rsid w:val="00BD4AE3"/>
    <w:rsid w:val="00BD4FE6"/>
    <w:rsid w:val="00BD7A32"/>
    <w:rsid w:val="00BE146A"/>
    <w:rsid w:val="00BE208D"/>
    <w:rsid w:val="00BE26F0"/>
    <w:rsid w:val="00BE2E88"/>
    <w:rsid w:val="00BE2FC6"/>
    <w:rsid w:val="00BE46BE"/>
    <w:rsid w:val="00BE5D9E"/>
    <w:rsid w:val="00BE61BD"/>
    <w:rsid w:val="00BE6A17"/>
    <w:rsid w:val="00BE6F00"/>
    <w:rsid w:val="00BE7027"/>
    <w:rsid w:val="00BE7155"/>
    <w:rsid w:val="00BE7341"/>
    <w:rsid w:val="00BF081D"/>
    <w:rsid w:val="00BF0979"/>
    <w:rsid w:val="00BF0AA9"/>
    <w:rsid w:val="00BF29AB"/>
    <w:rsid w:val="00BF29D0"/>
    <w:rsid w:val="00BF2BB1"/>
    <w:rsid w:val="00BF4441"/>
    <w:rsid w:val="00BF5450"/>
    <w:rsid w:val="00BF6AF7"/>
    <w:rsid w:val="00BF78CD"/>
    <w:rsid w:val="00C024B9"/>
    <w:rsid w:val="00C02E33"/>
    <w:rsid w:val="00C04576"/>
    <w:rsid w:val="00C06280"/>
    <w:rsid w:val="00C0695D"/>
    <w:rsid w:val="00C0743B"/>
    <w:rsid w:val="00C07592"/>
    <w:rsid w:val="00C106ED"/>
    <w:rsid w:val="00C109F4"/>
    <w:rsid w:val="00C11E1C"/>
    <w:rsid w:val="00C126DD"/>
    <w:rsid w:val="00C1380B"/>
    <w:rsid w:val="00C13A78"/>
    <w:rsid w:val="00C14E8A"/>
    <w:rsid w:val="00C15AD2"/>
    <w:rsid w:val="00C15B48"/>
    <w:rsid w:val="00C16C71"/>
    <w:rsid w:val="00C174A4"/>
    <w:rsid w:val="00C2073B"/>
    <w:rsid w:val="00C214D5"/>
    <w:rsid w:val="00C21699"/>
    <w:rsid w:val="00C2173C"/>
    <w:rsid w:val="00C21D70"/>
    <w:rsid w:val="00C23D97"/>
    <w:rsid w:val="00C23DC3"/>
    <w:rsid w:val="00C23EBB"/>
    <w:rsid w:val="00C24220"/>
    <w:rsid w:val="00C24311"/>
    <w:rsid w:val="00C24534"/>
    <w:rsid w:val="00C2573E"/>
    <w:rsid w:val="00C25A6A"/>
    <w:rsid w:val="00C25F00"/>
    <w:rsid w:val="00C265FD"/>
    <w:rsid w:val="00C26DF2"/>
    <w:rsid w:val="00C27A6D"/>
    <w:rsid w:val="00C3051A"/>
    <w:rsid w:val="00C30CC2"/>
    <w:rsid w:val="00C3188E"/>
    <w:rsid w:val="00C32938"/>
    <w:rsid w:val="00C32B28"/>
    <w:rsid w:val="00C32CFB"/>
    <w:rsid w:val="00C33DFB"/>
    <w:rsid w:val="00C351DD"/>
    <w:rsid w:val="00C359B7"/>
    <w:rsid w:val="00C36568"/>
    <w:rsid w:val="00C36F8C"/>
    <w:rsid w:val="00C372CE"/>
    <w:rsid w:val="00C42006"/>
    <w:rsid w:val="00C42E03"/>
    <w:rsid w:val="00C42E72"/>
    <w:rsid w:val="00C4323A"/>
    <w:rsid w:val="00C434CF"/>
    <w:rsid w:val="00C43BEF"/>
    <w:rsid w:val="00C44037"/>
    <w:rsid w:val="00C44BAF"/>
    <w:rsid w:val="00C4515A"/>
    <w:rsid w:val="00C4556D"/>
    <w:rsid w:val="00C46747"/>
    <w:rsid w:val="00C46A00"/>
    <w:rsid w:val="00C46DB9"/>
    <w:rsid w:val="00C47460"/>
    <w:rsid w:val="00C47A66"/>
    <w:rsid w:val="00C500CF"/>
    <w:rsid w:val="00C50379"/>
    <w:rsid w:val="00C51310"/>
    <w:rsid w:val="00C5223D"/>
    <w:rsid w:val="00C527E5"/>
    <w:rsid w:val="00C52BD7"/>
    <w:rsid w:val="00C52E1A"/>
    <w:rsid w:val="00C5325B"/>
    <w:rsid w:val="00C54C3A"/>
    <w:rsid w:val="00C55611"/>
    <w:rsid w:val="00C564CA"/>
    <w:rsid w:val="00C56BD0"/>
    <w:rsid w:val="00C573FF"/>
    <w:rsid w:val="00C57DAF"/>
    <w:rsid w:val="00C601D9"/>
    <w:rsid w:val="00C609B1"/>
    <w:rsid w:val="00C61533"/>
    <w:rsid w:val="00C61542"/>
    <w:rsid w:val="00C63CFD"/>
    <w:rsid w:val="00C63ECE"/>
    <w:rsid w:val="00C64FCD"/>
    <w:rsid w:val="00C654ED"/>
    <w:rsid w:val="00C669DC"/>
    <w:rsid w:val="00C67185"/>
    <w:rsid w:val="00C67ACD"/>
    <w:rsid w:val="00C67B33"/>
    <w:rsid w:val="00C67B3F"/>
    <w:rsid w:val="00C71AE5"/>
    <w:rsid w:val="00C729B4"/>
    <w:rsid w:val="00C72D00"/>
    <w:rsid w:val="00C74204"/>
    <w:rsid w:val="00C74DDD"/>
    <w:rsid w:val="00C76E0B"/>
    <w:rsid w:val="00C77BE5"/>
    <w:rsid w:val="00C77C0E"/>
    <w:rsid w:val="00C81717"/>
    <w:rsid w:val="00C819DB"/>
    <w:rsid w:val="00C82ACB"/>
    <w:rsid w:val="00C82E84"/>
    <w:rsid w:val="00C8306B"/>
    <w:rsid w:val="00C84EE1"/>
    <w:rsid w:val="00C85200"/>
    <w:rsid w:val="00C915D5"/>
    <w:rsid w:val="00C93061"/>
    <w:rsid w:val="00C945FF"/>
    <w:rsid w:val="00C94685"/>
    <w:rsid w:val="00C94AA4"/>
    <w:rsid w:val="00C94C08"/>
    <w:rsid w:val="00C94F8D"/>
    <w:rsid w:val="00C954F2"/>
    <w:rsid w:val="00C97953"/>
    <w:rsid w:val="00CA01E0"/>
    <w:rsid w:val="00CA050B"/>
    <w:rsid w:val="00CA0DAE"/>
    <w:rsid w:val="00CA112D"/>
    <w:rsid w:val="00CA224E"/>
    <w:rsid w:val="00CA2683"/>
    <w:rsid w:val="00CA3FE7"/>
    <w:rsid w:val="00CA4599"/>
    <w:rsid w:val="00CA5A5C"/>
    <w:rsid w:val="00CA5DC9"/>
    <w:rsid w:val="00CA5F8C"/>
    <w:rsid w:val="00CA687D"/>
    <w:rsid w:val="00CB0412"/>
    <w:rsid w:val="00CB05B8"/>
    <w:rsid w:val="00CB1821"/>
    <w:rsid w:val="00CB1FEE"/>
    <w:rsid w:val="00CB70EB"/>
    <w:rsid w:val="00CB7B18"/>
    <w:rsid w:val="00CB7FD7"/>
    <w:rsid w:val="00CC0549"/>
    <w:rsid w:val="00CC0B9C"/>
    <w:rsid w:val="00CC132D"/>
    <w:rsid w:val="00CC2A56"/>
    <w:rsid w:val="00CC2C2F"/>
    <w:rsid w:val="00CC2FFD"/>
    <w:rsid w:val="00CC31C9"/>
    <w:rsid w:val="00CC4159"/>
    <w:rsid w:val="00CC4703"/>
    <w:rsid w:val="00CC55B8"/>
    <w:rsid w:val="00CC5DA8"/>
    <w:rsid w:val="00CC7465"/>
    <w:rsid w:val="00CC74D3"/>
    <w:rsid w:val="00CD069F"/>
    <w:rsid w:val="00CD0BC3"/>
    <w:rsid w:val="00CD13E2"/>
    <w:rsid w:val="00CD285C"/>
    <w:rsid w:val="00CD2D63"/>
    <w:rsid w:val="00CD32B4"/>
    <w:rsid w:val="00CD3EC2"/>
    <w:rsid w:val="00CD434C"/>
    <w:rsid w:val="00CD5494"/>
    <w:rsid w:val="00CD5E71"/>
    <w:rsid w:val="00CD69E3"/>
    <w:rsid w:val="00CD76E3"/>
    <w:rsid w:val="00CE0948"/>
    <w:rsid w:val="00CE2575"/>
    <w:rsid w:val="00CE305B"/>
    <w:rsid w:val="00CE4139"/>
    <w:rsid w:val="00CE6142"/>
    <w:rsid w:val="00CE6834"/>
    <w:rsid w:val="00CE716E"/>
    <w:rsid w:val="00CE741D"/>
    <w:rsid w:val="00CE7788"/>
    <w:rsid w:val="00CE7C79"/>
    <w:rsid w:val="00CF052E"/>
    <w:rsid w:val="00CF1249"/>
    <w:rsid w:val="00CF14DE"/>
    <w:rsid w:val="00CF1E25"/>
    <w:rsid w:val="00CF2EB3"/>
    <w:rsid w:val="00CF2ED7"/>
    <w:rsid w:val="00CF2F04"/>
    <w:rsid w:val="00CF3366"/>
    <w:rsid w:val="00CF3DD5"/>
    <w:rsid w:val="00CF64D9"/>
    <w:rsid w:val="00CF6FE9"/>
    <w:rsid w:val="00CF7136"/>
    <w:rsid w:val="00CF72FF"/>
    <w:rsid w:val="00D000E1"/>
    <w:rsid w:val="00D00AD1"/>
    <w:rsid w:val="00D011A1"/>
    <w:rsid w:val="00D018CA"/>
    <w:rsid w:val="00D02F8A"/>
    <w:rsid w:val="00D05B10"/>
    <w:rsid w:val="00D06188"/>
    <w:rsid w:val="00D0697C"/>
    <w:rsid w:val="00D07187"/>
    <w:rsid w:val="00D1063A"/>
    <w:rsid w:val="00D1083B"/>
    <w:rsid w:val="00D12F6F"/>
    <w:rsid w:val="00D13003"/>
    <w:rsid w:val="00D13239"/>
    <w:rsid w:val="00D13C79"/>
    <w:rsid w:val="00D148A6"/>
    <w:rsid w:val="00D15119"/>
    <w:rsid w:val="00D16D24"/>
    <w:rsid w:val="00D17E6F"/>
    <w:rsid w:val="00D20008"/>
    <w:rsid w:val="00D2030E"/>
    <w:rsid w:val="00D203A8"/>
    <w:rsid w:val="00D20773"/>
    <w:rsid w:val="00D2139C"/>
    <w:rsid w:val="00D2175E"/>
    <w:rsid w:val="00D21867"/>
    <w:rsid w:val="00D2238B"/>
    <w:rsid w:val="00D23080"/>
    <w:rsid w:val="00D23C1D"/>
    <w:rsid w:val="00D24276"/>
    <w:rsid w:val="00D250C9"/>
    <w:rsid w:val="00D256EC"/>
    <w:rsid w:val="00D25CD1"/>
    <w:rsid w:val="00D26B81"/>
    <w:rsid w:val="00D27D9F"/>
    <w:rsid w:val="00D30247"/>
    <w:rsid w:val="00D30A45"/>
    <w:rsid w:val="00D30C32"/>
    <w:rsid w:val="00D31086"/>
    <w:rsid w:val="00D320E0"/>
    <w:rsid w:val="00D32411"/>
    <w:rsid w:val="00D3266E"/>
    <w:rsid w:val="00D32BC3"/>
    <w:rsid w:val="00D32DDE"/>
    <w:rsid w:val="00D331BA"/>
    <w:rsid w:val="00D33B75"/>
    <w:rsid w:val="00D33FE7"/>
    <w:rsid w:val="00D3404B"/>
    <w:rsid w:val="00D35090"/>
    <w:rsid w:val="00D35C17"/>
    <w:rsid w:val="00D35EBB"/>
    <w:rsid w:val="00D36356"/>
    <w:rsid w:val="00D37048"/>
    <w:rsid w:val="00D37271"/>
    <w:rsid w:val="00D373F6"/>
    <w:rsid w:val="00D40104"/>
    <w:rsid w:val="00D405F0"/>
    <w:rsid w:val="00D411B8"/>
    <w:rsid w:val="00D45AEB"/>
    <w:rsid w:val="00D45F4F"/>
    <w:rsid w:val="00D506D6"/>
    <w:rsid w:val="00D524D0"/>
    <w:rsid w:val="00D52DD3"/>
    <w:rsid w:val="00D53009"/>
    <w:rsid w:val="00D53678"/>
    <w:rsid w:val="00D54A98"/>
    <w:rsid w:val="00D611EF"/>
    <w:rsid w:val="00D62817"/>
    <w:rsid w:val="00D65E7D"/>
    <w:rsid w:val="00D65E8B"/>
    <w:rsid w:val="00D6726F"/>
    <w:rsid w:val="00D67348"/>
    <w:rsid w:val="00D71673"/>
    <w:rsid w:val="00D728AD"/>
    <w:rsid w:val="00D72A98"/>
    <w:rsid w:val="00D72D2A"/>
    <w:rsid w:val="00D753DD"/>
    <w:rsid w:val="00D755D5"/>
    <w:rsid w:val="00D76824"/>
    <w:rsid w:val="00D76E69"/>
    <w:rsid w:val="00D775D4"/>
    <w:rsid w:val="00D778B0"/>
    <w:rsid w:val="00D77B92"/>
    <w:rsid w:val="00D80B9C"/>
    <w:rsid w:val="00D80C2E"/>
    <w:rsid w:val="00D80D37"/>
    <w:rsid w:val="00D82C98"/>
    <w:rsid w:val="00D83419"/>
    <w:rsid w:val="00D8489F"/>
    <w:rsid w:val="00D856C3"/>
    <w:rsid w:val="00D85ACC"/>
    <w:rsid w:val="00D86FA5"/>
    <w:rsid w:val="00D8796D"/>
    <w:rsid w:val="00D90564"/>
    <w:rsid w:val="00D91E2A"/>
    <w:rsid w:val="00D91F4A"/>
    <w:rsid w:val="00D93B38"/>
    <w:rsid w:val="00D9652C"/>
    <w:rsid w:val="00D9671E"/>
    <w:rsid w:val="00D96DF4"/>
    <w:rsid w:val="00DA1078"/>
    <w:rsid w:val="00DA1EB0"/>
    <w:rsid w:val="00DA225A"/>
    <w:rsid w:val="00DA22E2"/>
    <w:rsid w:val="00DA2762"/>
    <w:rsid w:val="00DA35E6"/>
    <w:rsid w:val="00DA375A"/>
    <w:rsid w:val="00DA4708"/>
    <w:rsid w:val="00DA50E5"/>
    <w:rsid w:val="00DA5428"/>
    <w:rsid w:val="00DA55A2"/>
    <w:rsid w:val="00DA5701"/>
    <w:rsid w:val="00DA6679"/>
    <w:rsid w:val="00DA6CC6"/>
    <w:rsid w:val="00DA7D12"/>
    <w:rsid w:val="00DA7D22"/>
    <w:rsid w:val="00DA7F48"/>
    <w:rsid w:val="00DB0351"/>
    <w:rsid w:val="00DB05F7"/>
    <w:rsid w:val="00DB0881"/>
    <w:rsid w:val="00DB0BFB"/>
    <w:rsid w:val="00DB1702"/>
    <w:rsid w:val="00DB1CAC"/>
    <w:rsid w:val="00DB3E1D"/>
    <w:rsid w:val="00DB4D3C"/>
    <w:rsid w:val="00DB539B"/>
    <w:rsid w:val="00DB5786"/>
    <w:rsid w:val="00DB7F2E"/>
    <w:rsid w:val="00DC0781"/>
    <w:rsid w:val="00DC1855"/>
    <w:rsid w:val="00DC1E4F"/>
    <w:rsid w:val="00DC325D"/>
    <w:rsid w:val="00DC3CE2"/>
    <w:rsid w:val="00DC3D13"/>
    <w:rsid w:val="00DC44CB"/>
    <w:rsid w:val="00DC4F62"/>
    <w:rsid w:val="00DC5496"/>
    <w:rsid w:val="00DC5627"/>
    <w:rsid w:val="00DC591A"/>
    <w:rsid w:val="00DC689B"/>
    <w:rsid w:val="00DC7889"/>
    <w:rsid w:val="00DD0024"/>
    <w:rsid w:val="00DD0B93"/>
    <w:rsid w:val="00DD170C"/>
    <w:rsid w:val="00DD18A1"/>
    <w:rsid w:val="00DD194E"/>
    <w:rsid w:val="00DD2B1B"/>
    <w:rsid w:val="00DD3140"/>
    <w:rsid w:val="00DD51B5"/>
    <w:rsid w:val="00DD54E4"/>
    <w:rsid w:val="00DD66B6"/>
    <w:rsid w:val="00DD776E"/>
    <w:rsid w:val="00DD7C95"/>
    <w:rsid w:val="00DE095B"/>
    <w:rsid w:val="00DE1186"/>
    <w:rsid w:val="00DE1A60"/>
    <w:rsid w:val="00DE1A7D"/>
    <w:rsid w:val="00DE1ACE"/>
    <w:rsid w:val="00DE20A8"/>
    <w:rsid w:val="00DE295B"/>
    <w:rsid w:val="00DE2C77"/>
    <w:rsid w:val="00DE49AF"/>
    <w:rsid w:val="00DE4A72"/>
    <w:rsid w:val="00DE5430"/>
    <w:rsid w:val="00DE555E"/>
    <w:rsid w:val="00DE569D"/>
    <w:rsid w:val="00DE5EB7"/>
    <w:rsid w:val="00DE77C4"/>
    <w:rsid w:val="00DF177E"/>
    <w:rsid w:val="00DF20DC"/>
    <w:rsid w:val="00DF30FF"/>
    <w:rsid w:val="00DF37D0"/>
    <w:rsid w:val="00DF3DFD"/>
    <w:rsid w:val="00DF5858"/>
    <w:rsid w:val="00DF5E8B"/>
    <w:rsid w:val="00DF6185"/>
    <w:rsid w:val="00DF76EE"/>
    <w:rsid w:val="00E009D8"/>
    <w:rsid w:val="00E00F34"/>
    <w:rsid w:val="00E01888"/>
    <w:rsid w:val="00E01FC0"/>
    <w:rsid w:val="00E02235"/>
    <w:rsid w:val="00E028C2"/>
    <w:rsid w:val="00E04357"/>
    <w:rsid w:val="00E06452"/>
    <w:rsid w:val="00E06B21"/>
    <w:rsid w:val="00E07347"/>
    <w:rsid w:val="00E07669"/>
    <w:rsid w:val="00E07F8A"/>
    <w:rsid w:val="00E103FB"/>
    <w:rsid w:val="00E128E6"/>
    <w:rsid w:val="00E12AB5"/>
    <w:rsid w:val="00E12C23"/>
    <w:rsid w:val="00E12D4E"/>
    <w:rsid w:val="00E130B1"/>
    <w:rsid w:val="00E1311B"/>
    <w:rsid w:val="00E140CC"/>
    <w:rsid w:val="00E15ACB"/>
    <w:rsid w:val="00E16265"/>
    <w:rsid w:val="00E16E96"/>
    <w:rsid w:val="00E17262"/>
    <w:rsid w:val="00E17CE7"/>
    <w:rsid w:val="00E17DA7"/>
    <w:rsid w:val="00E20BA9"/>
    <w:rsid w:val="00E212BB"/>
    <w:rsid w:val="00E216FD"/>
    <w:rsid w:val="00E22B6F"/>
    <w:rsid w:val="00E22E38"/>
    <w:rsid w:val="00E22F78"/>
    <w:rsid w:val="00E23799"/>
    <w:rsid w:val="00E23CD3"/>
    <w:rsid w:val="00E24E99"/>
    <w:rsid w:val="00E25C30"/>
    <w:rsid w:val="00E25D55"/>
    <w:rsid w:val="00E262F2"/>
    <w:rsid w:val="00E270DB"/>
    <w:rsid w:val="00E300D6"/>
    <w:rsid w:val="00E3030C"/>
    <w:rsid w:val="00E30BCF"/>
    <w:rsid w:val="00E30CE5"/>
    <w:rsid w:val="00E31379"/>
    <w:rsid w:val="00E31C77"/>
    <w:rsid w:val="00E3201F"/>
    <w:rsid w:val="00E325CF"/>
    <w:rsid w:val="00E32779"/>
    <w:rsid w:val="00E3399A"/>
    <w:rsid w:val="00E34A64"/>
    <w:rsid w:val="00E3543E"/>
    <w:rsid w:val="00E3590D"/>
    <w:rsid w:val="00E37758"/>
    <w:rsid w:val="00E413AD"/>
    <w:rsid w:val="00E41889"/>
    <w:rsid w:val="00E41A72"/>
    <w:rsid w:val="00E41DE7"/>
    <w:rsid w:val="00E42BD9"/>
    <w:rsid w:val="00E42CF5"/>
    <w:rsid w:val="00E4470B"/>
    <w:rsid w:val="00E44984"/>
    <w:rsid w:val="00E454EE"/>
    <w:rsid w:val="00E4772F"/>
    <w:rsid w:val="00E5235B"/>
    <w:rsid w:val="00E54FD3"/>
    <w:rsid w:val="00E55C42"/>
    <w:rsid w:val="00E60CE8"/>
    <w:rsid w:val="00E60CFC"/>
    <w:rsid w:val="00E6157A"/>
    <w:rsid w:val="00E616D2"/>
    <w:rsid w:val="00E626E0"/>
    <w:rsid w:val="00E62C30"/>
    <w:rsid w:val="00E62DA0"/>
    <w:rsid w:val="00E63BBC"/>
    <w:rsid w:val="00E65712"/>
    <w:rsid w:val="00E66832"/>
    <w:rsid w:val="00E66941"/>
    <w:rsid w:val="00E676CE"/>
    <w:rsid w:val="00E67C30"/>
    <w:rsid w:val="00E67D74"/>
    <w:rsid w:val="00E707EB"/>
    <w:rsid w:val="00E71513"/>
    <w:rsid w:val="00E72085"/>
    <w:rsid w:val="00E730A2"/>
    <w:rsid w:val="00E737F6"/>
    <w:rsid w:val="00E73982"/>
    <w:rsid w:val="00E739C1"/>
    <w:rsid w:val="00E74978"/>
    <w:rsid w:val="00E752F1"/>
    <w:rsid w:val="00E75338"/>
    <w:rsid w:val="00E76EC8"/>
    <w:rsid w:val="00E775D1"/>
    <w:rsid w:val="00E80231"/>
    <w:rsid w:val="00E828C4"/>
    <w:rsid w:val="00E83461"/>
    <w:rsid w:val="00E839EE"/>
    <w:rsid w:val="00E8425A"/>
    <w:rsid w:val="00E84409"/>
    <w:rsid w:val="00E84457"/>
    <w:rsid w:val="00E844B0"/>
    <w:rsid w:val="00E84E04"/>
    <w:rsid w:val="00E84E69"/>
    <w:rsid w:val="00E85BB5"/>
    <w:rsid w:val="00E85D8C"/>
    <w:rsid w:val="00E86487"/>
    <w:rsid w:val="00E86952"/>
    <w:rsid w:val="00E87813"/>
    <w:rsid w:val="00E90E6F"/>
    <w:rsid w:val="00E911AC"/>
    <w:rsid w:val="00E92677"/>
    <w:rsid w:val="00E949E0"/>
    <w:rsid w:val="00E95507"/>
    <w:rsid w:val="00E95CEE"/>
    <w:rsid w:val="00E9674A"/>
    <w:rsid w:val="00E96A0A"/>
    <w:rsid w:val="00E96E2D"/>
    <w:rsid w:val="00E975D4"/>
    <w:rsid w:val="00EA008A"/>
    <w:rsid w:val="00EA0877"/>
    <w:rsid w:val="00EA091D"/>
    <w:rsid w:val="00EA2BD7"/>
    <w:rsid w:val="00EA343B"/>
    <w:rsid w:val="00EA6B82"/>
    <w:rsid w:val="00EA7950"/>
    <w:rsid w:val="00EA7AF3"/>
    <w:rsid w:val="00EB0DAE"/>
    <w:rsid w:val="00EB1167"/>
    <w:rsid w:val="00EB1BE9"/>
    <w:rsid w:val="00EB2D2C"/>
    <w:rsid w:val="00EB49C3"/>
    <w:rsid w:val="00EB5171"/>
    <w:rsid w:val="00EB59A6"/>
    <w:rsid w:val="00EB69C9"/>
    <w:rsid w:val="00EC1039"/>
    <w:rsid w:val="00EC19CD"/>
    <w:rsid w:val="00EC3B3A"/>
    <w:rsid w:val="00EC3CD5"/>
    <w:rsid w:val="00EC3EBE"/>
    <w:rsid w:val="00EC4C94"/>
    <w:rsid w:val="00EC5EDB"/>
    <w:rsid w:val="00EC6172"/>
    <w:rsid w:val="00EC622B"/>
    <w:rsid w:val="00EC6249"/>
    <w:rsid w:val="00EC697A"/>
    <w:rsid w:val="00EC73C0"/>
    <w:rsid w:val="00EC76BB"/>
    <w:rsid w:val="00EC76F1"/>
    <w:rsid w:val="00EC77AB"/>
    <w:rsid w:val="00ED0283"/>
    <w:rsid w:val="00ED1C32"/>
    <w:rsid w:val="00ED2B28"/>
    <w:rsid w:val="00ED2D8D"/>
    <w:rsid w:val="00ED35C4"/>
    <w:rsid w:val="00ED4A3E"/>
    <w:rsid w:val="00ED4EE3"/>
    <w:rsid w:val="00ED5DBD"/>
    <w:rsid w:val="00ED63B2"/>
    <w:rsid w:val="00ED64F9"/>
    <w:rsid w:val="00ED73CC"/>
    <w:rsid w:val="00ED745C"/>
    <w:rsid w:val="00ED7679"/>
    <w:rsid w:val="00ED769C"/>
    <w:rsid w:val="00ED7F9E"/>
    <w:rsid w:val="00EE0C5D"/>
    <w:rsid w:val="00EE19F1"/>
    <w:rsid w:val="00EE27E7"/>
    <w:rsid w:val="00EE28BB"/>
    <w:rsid w:val="00EE2D8A"/>
    <w:rsid w:val="00EE3454"/>
    <w:rsid w:val="00EE3765"/>
    <w:rsid w:val="00EE3E30"/>
    <w:rsid w:val="00EE472A"/>
    <w:rsid w:val="00EE59E6"/>
    <w:rsid w:val="00EE5B7C"/>
    <w:rsid w:val="00EE5D13"/>
    <w:rsid w:val="00EE6ED5"/>
    <w:rsid w:val="00EE723E"/>
    <w:rsid w:val="00EE725A"/>
    <w:rsid w:val="00EE7291"/>
    <w:rsid w:val="00EE73EF"/>
    <w:rsid w:val="00EE7DA2"/>
    <w:rsid w:val="00EF1902"/>
    <w:rsid w:val="00EF2EDF"/>
    <w:rsid w:val="00EF3936"/>
    <w:rsid w:val="00EF3A3F"/>
    <w:rsid w:val="00EF4480"/>
    <w:rsid w:val="00EF717E"/>
    <w:rsid w:val="00EF7AF8"/>
    <w:rsid w:val="00F00805"/>
    <w:rsid w:val="00F014F0"/>
    <w:rsid w:val="00F02313"/>
    <w:rsid w:val="00F024DC"/>
    <w:rsid w:val="00F03665"/>
    <w:rsid w:val="00F039F7"/>
    <w:rsid w:val="00F03A84"/>
    <w:rsid w:val="00F0589B"/>
    <w:rsid w:val="00F058F5"/>
    <w:rsid w:val="00F059B5"/>
    <w:rsid w:val="00F05F76"/>
    <w:rsid w:val="00F0738C"/>
    <w:rsid w:val="00F07450"/>
    <w:rsid w:val="00F074B3"/>
    <w:rsid w:val="00F07A16"/>
    <w:rsid w:val="00F10D79"/>
    <w:rsid w:val="00F112C0"/>
    <w:rsid w:val="00F11ADB"/>
    <w:rsid w:val="00F12876"/>
    <w:rsid w:val="00F12903"/>
    <w:rsid w:val="00F12DA8"/>
    <w:rsid w:val="00F140AF"/>
    <w:rsid w:val="00F14B97"/>
    <w:rsid w:val="00F15336"/>
    <w:rsid w:val="00F15A74"/>
    <w:rsid w:val="00F16AE2"/>
    <w:rsid w:val="00F171B5"/>
    <w:rsid w:val="00F2115E"/>
    <w:rsid w:val="00F2175B"/>
    <w:rsid w:val="00F21EB9"/>
    <w:rsid w:val="00F22354"/>
    <w:rsid w:val="00F22504"/>
    <w:rsid w:val="00F22F8C"/>
    <w:rsid w:val="00F232AD"/>
    <w:rsid w:val="00F234EB"/>
    <w:rsid w:val="00F24424"/>
    <w:rsid w:val="00F25674"/>
    <w:rsid w:val="00F25C2C"/>
    <w:rsid w:val="00F25F93"/>
    <w:rsid w:val="00F2626F"/>
    <w:rsid w:val="00F263A1"/>
    <w:rsid w:val="00F3521C"/>
    <w:rsid w:val="00F35D1B"/>
    <w:rsid w:val="00F36153"/>
    <w:rsid w:val="00F401E9"/>
    <w:rsid w:val="00F40E6F"/>
    <w:rsid w:val="00F4231C"/>
    <w:rsid w:val="00F4293D"/>
    <w:rsid w:val="00F42E4C"/>
    <w:rsid w:val="00F431D8"/>
    <w:rsid w:val="00F437BD"/>
    <w:rsid w:val="00F4394E"/>
    <w:rsid w:val="00F43BFB"/>
    <w:rsid w:val="00F43F64"/>
    <w:rsid w:val="00F445DF"/>
    <w:rsid w:val="00F44A4D"/>
    <w:rsid w:val="00F45167"/>
    <w:rsid w:val="00F451D0"/>
    <w:rsid w:val="00F45F46"/>
    <w:rsid w:val="00F4654C"/>
    <w:rsid w:val="00F46556"/>
    <w:rsid w:val="00F47FF4"/>
    <w:rsid w:val="00F502F8"/>
    <w:rsid w:val="00F5091C"/>
    <w:rsid w:val="00F51CE8"/>
    <w:rsid w:val="00F52C61"/>
    <w:rsid w:val="00F53857"/>
    <w:rsid w:val="00F53A00"/>
    <w:rsid w:val="00F53B3B"/>
    <w:rsid w:val="00F53C73"/>
    <w:rsid w:val="00F542DF"/>
    <w:rsid w:val="00F55620"/>
    <w:rsid w:val="00F57C02"/>
    <w:rsid w:val="00F607A0"/>
    <w:rsid w:val="00F60C90"/>
    <w:rsid w:val="00F61352"/>
    <w:rsid w:val="00F62161"/>
    <w:rsid w:val="00F62212"/>
    <w:rsid w:val="00F62ADE"/>
    <w:rsid w:val="00F62D3B"/>
    <w:rsid w:val="00F633B9"/>
    <w:rsid w:val="00F63D8A"/>
    <w:rsid w:val="00F64D9A"/>
    <w:rsid w:val="00F64DA0"/>
    <w:rsid w:val="00F654BC"/>
    <w:rsid w:val="00F655D7"/>
    <w:rsid w:val="00F66ADA"/>
    <w:rsid w:val="00F66E20"/>
    <w:rsid w:val="00F6761C"/>
    <w:rsid w:val="00F7077F"/>
    <w:rsid w:val="00F7135C"/>
    <w:rsid w:val="00F71C9F"/>
    <w:rsid w:val="00F72BEE"/>
    <w:rsid w:val="00F72D82"/>
    <w:rsid w:val="00F73811"/>
    <w:rsid w:val="00F738B6"/>
    <w:rsid w:val="00F7456E"/>
    <w:rsid w:val="00F767B9"/>
    <w:rsid w:val="00F77100"/>
    <w:rsid w:val="00F82929"/>
    <w:rsid w:val="00F82BAC"/>
    <w:rsid w:val="00F83E65"/>
    <w:rsid w:val="00F84477"/>
    <w:rsid w:val="00F861E6"/>
    <w:rsid w:val="00F862B7"/>
    <w:rsid w:val="00F903B1"/>
    <w:rsid w:val="00F907A3"/>
    <w:rsid w:val="00F907F0"/>
    <w:rsid w:val="00F908BB"/>
    <w:rsid w:val="00F913BA"/>
    <w:rsid w:val="00F91D86"/>
    <w:rsid w:val="00F92F21"/>
    <w:rsid w:val="00F9378B"/>
    <w:rsid w:val="00F93D44"/>
    <w:rsid w:val="00F9455A"/>
    <w:rsid w:val="00F954FC"/>
    <w:rsid w:val="00F95ADF"/>
    <w:rsid w:val="00F96461"/>
    <w:rsid w:val="00F96466"/>
    <w:rsid w:val="00F965EE"/>
    <w:rsid w:val="00F969CD"/>
    <w:rsid w:val="00F97E2A"/>
    <w:rsid w:val="00FA07E5"/>
    <w:rsid w:val="00FA14AB"/>
    <w:rsid w:val="00FA26AC"/>
    <w:rsid w:val="00FA3397"/>
    <w:rsid w:val="00FA35B5"/>
    <w:rsid w:val="00FA5DD7"/>
    <w:rsid w:val="00FA6BD9"/>
    <w:rsid w:val="00FA755D"/>
    <w:rsid w:val="00FA7BBB"/>
    <w:rsid w:val="00FA7C3D"/>
    <w:rsid w:val="00FB027F"/>
    <w:rsid w:val="00FB0B75"/>
    <w:rsid w:val="00FB1916"/>
    <w:rsid w:val="00FB26D5"/>
    <w:rsid w:val="00FB30B3"/>
    <w:rsid w:val="00FB3618"/>
    <w:rsid w:val="00FB39DD"/>
    <w:rsid w:val="00FB441C"/>
    <w:rsid w:val="00FB4E2B"/>
    <w:rsid w:val="00FB517A"/>
    <w:rsid w:val="00FB7082"/>
    <w:rsid w:val="00FB751C"/>
    <w:rsid w:val="00FB782B"/>
    <w:rsid w:val="00FC016F"/>
    <w:rsid w:val="00FC039D"/>
    <w:rsid w:val="00FC1073"/>
    <w:rsid w:val="00FC1D88"/>
    <w:rsid w:val="00FC1F36"/>
    <w:rsid w:val="00FC2E20"/>
    <w:rsid w:val="00FC30DB"/>
    <w:rsid w:val="00FC3BC2"/>
    <w:rsid w:val="00FC5735"/>
    <w:rsid w:val="00FC5E03"/>
    <w:rsid w:val="00FC65A3"/>
    <w:rsid w:val="00FC6E63"/>
    <w:rsid w:val="00FD112D"/>
    <w:rsid w:val="00FD15FA"/>
    <w:rsid w:val="00FD1A89"/>
    <w:rsid w:val="00FD412D"/>
    <w:rsid w:val="00FD4E16"/>
    <w:rsid w:val="00FD4F95"/>
    <w:rsid w:val="00FD52C9"/>
    <w:rsid w:val="00FD610B"/>
    <w:rsid w:val="00FD694A"/>
    <w:rsid w:val="00FD6BCB"/>
    <w:rsid w:val="00FD6CD7"/>
    <w:rsid w:val="00FD7E8F"/>
    <w:rsid w:val="00FE014C"/>
    <w:rsid w:val="00FE0946"/>
    <w:rsid w:val="00FE123B"/>
    <w:rsid w:val="00FE1380"/>
    <w:rsid w:val="00FE17F5"/>
    <w:rsid w:val="00FE2A16"/>
    <w:rsid w:val="00FE316D"/>
    <w:rsid w:val="00FE328A"/>
    <w:rsid w:val="00FE3946"/>
    <w:rsid w:val="00FE4040"/>
    <w:rsid w:val="00FE453E"/>
    <w:rsid w:val="00FE4DC7"/>
    <w:rsid w:val="00FE5895"/>
    <w:rsid w:val="00FE6CF9"/>
    <w:rsid w:val="00FE7C6A"/>
    <w:rsid w:val="00FF0656"/>
    <w:rsid w:val="00FF06AC"/>
    <w:rsid w:val="00FF077D"/>
    <w:rsid w:val="00FF0E5C"/>
    <w:rsid w:val="00FF2689"/>
    <w:rsid w:val="00FF2DD4"/>
    <w:rsid w:val="00FF3048"/>
    <w:rsid w:val="00FF35E0"/>
    <w:rsid w:val="00FF4263"/>
    <w:rsid w:val="00FF4D6B"/>
    <w:rsid w:val="00FF57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43072">
      <w:bodyDiv w:val="1"/>
      <w:marLeft w:val="0"/>
      <w:marRight w:val="0"/>
      <w:marTop w:val="0"/>
      <w:marBottom w:val="0"/>
      <w:divBdr>
        <w:top w:val="none" w:sz="0" w:space="0" w:color="auto"/>
        <w:left w:val="none" w:sz="0" w:space="0" w:color="auto"/>
        <w:bottom w:val="none" w:sz="0" w:space="0" w:color="auto"/>
        <w:right w:val="none" w:sz="0" w:space="0" w:color="auto"/>
      </w:divBdr>
    </w:div>
    <w:div w:id="135295743">
      <w:bodyDiv w:val="1"/>
      <w:marLeft w:val="0"/>
      <w:marRight w:val="0"/>
      <w:marTop w:val="0"/>
      <w:marBottom w:val="0"/>
      <w:divBdr>
        <w:top w:val="none" w:sz="0" w:space="0" w:color="auto"/>
        <w:left w:val="none" w:sz="0" w:space="0" w:color="auto"/>
        <w:bottom w:val="none" w:sz="0" w:space="0" w:color="auto"/>
        <w:right w:val="none" w:sz="0" w:space="0" w:color="auto"/>
      </w:divBdr>
    </w:div>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2254843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699546494">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709762643">
      <w:bodyDiv w:val="1"/>
      <w:marLeft w:val="0"/>
      <w:marRight w:val="0"/>
      <w:marTop w:val="0"/>
      <w:marBottom w:val="0"/>
      <w:divBdr>
        <w:top w:val="none" w:sz="0" w:space="0" w:color="auto"/>
        <w:left w:val="none" w:sz="0" w:space="0" w:color="auto"/>
        <w:bottom w:val="none" w:sz="0" w:space="0" w:color="auto"/>
        <w:right w:val="none" w:sz="0" w:space="0" w:color="auto"/>
      </w:divBdr>
      <w:divsChild>
        <w:div w:id="1039554919">
          <w:marLeft w:val="0"/>
          <w:marRight w:val="0"/>
          <w:marTop w:val="0"/>
          <w:marBottom w:val="0"/>
          <w:divBdr>
            <w:top w:val="none" w:sz="0" w:space="0" w:color="auto"/>
            <w:left w:val="none" w:sz="0" w:space="0" w:color="auto"/>
            <w:bottom w:val="none" w:sz="0" w:space="0" w:color="auto"/>
            <w:right w:val="none" w:sz="0" w:space="0" w:color="auto"/>
          </w:divBdr>
        </w:div>
        <w:div w:id="1683824433">
          <w:marLeft w:val="0"/>
          <w:marRight w:val="0"/>
          <w:marTop w:val="0"/>
          <w:marBottom w:val="0"/>
          <w:divBdr>
            <w:top w:val="none" w:sz="0" w:space="0" w:color="auto"/>
            <w:left w:val="none" w:sz="0" w:space="0" w:color="auto"/>
            <w:bottom w:val="none" w:sz="0" w:space="0" w:color="auto"/>
            <w:right w:val="none" w:sz="0" w:space="0" w:color="auto"/>
          </w:divBdr>
        </w:div>
        <w:div w:id="852186700">
          <w:marLeft w:val="0"/>
          <w:marRight w:val="0"/>
          <w:marTop w:val="0"/>
          <w:marBottom w:val="0"/>
          <w:divBdr>
            <w:top w:val="none" w:sz="0" w:space="0" w:color="auto"/>
            <w:left w:val="none" w:sz="0" w:space="0" w:color="auto"/>
            <w:bottom w:val="none" w:sz="0" w:space="0" w:color="auto"/>
            <w:right w:val="none" w:sz="0" w:space="0" w:color="auto"/>
          </w:divBdr>
        </w:div>
        <w:div w:id="1020932327">
          <w:marLeft w:val="0"/>
          <w:marRight w:val="0"/>
          <w:marTop w:val="0"/>
          <w:marBottom w:val="0"/>
          <w:divBdr>
            <w:top w:val="none" w:sz="0" w:space="0" w:color="auto"/>
            <w:left w:val="none" w:sz="0" w:space="0" w:color="auto"/>
            <w:bottom w:val="none" w:sz="0" w:space="0" w:color="auto"/>
            <w:right w:val="none" w:sz="0" w:space="0" w:color="auto"/>
          </w:divBdr>
        </w:div>
      </w:divsChild>
    </w:div>
    <w:div w:id="727608434">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185092321">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498156661">
      <w:bodyDiv w:val="1"/>
      <w:marLeft w:val="0"/>
      <w:marRight w:val="0"/>
      <w:marTop w:val="0"/>
      <w:marBottom w:val="0"/>
      <w:divBdr>
        <w:top w:val="none" w:sz="0" w:space="0" w:color="auto"/>
        <w:left w:val="none" w:sz="0" w:space="0" w:color="auto"/>
        <w:bottom w:val="none" w:sz="0" w:space="0" w:color="auto"/>
        <w:right w:val="none" w:sz="0" w:space="0" w:color="auto"/>
      </w:divBdr>
    </w:div>
    <w:div w:id="1702366156">
      <w:bodyDiv w:val="1"/>
      <w:marLeft w:val="0"/>
      <w:marRight w:val="0"/>
      <w:marTop w:val="0"/>
      <w:marBottom w:val="0"/>
      <w:divBdr>
        <w:top w:val="none" w:sz="0" w:space="0" w:color="auto"/>
        <w:left w:val="none" w:sz="0" w:space="0" w:color="auto"/>
        <w:bottom w:val="none" w:sz="0" w:space="0" w:color="auto"/>
        <w:right w:val="none" w:sz="0" w:space="0" w:color="auto"/>
      </w:divBdr>
    </w:div>
    <w:div w:id="1719206058">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 w:id="1943948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8" Type="http://schemas.microsoft.com/office/2011/relationships/people" Target="people.xml"/><Relationship Id="rId20" Type="http://schemas.microsoft.com/office/2016/09/relationships/commentsIds" Target="commentsIds.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D3BB5B-A9F5-6A40-8766-8A2CE8EFE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43</Pages>
  <Words>12512</Words>
  <Characters>71324</Characters>
  <Application>Microsoft Macintosh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111</cp:revision>
  <dcterms:created xsi:type="dcterms:W3CDTF">2019-05-01T16:15:00Z</dcterms:created>
  <dcterms:modified xsi:type="dcterms:W3CDTF">2019-05-04T01:22:00Z</dcterms:modified>
</cp:coreProperties>
</file>