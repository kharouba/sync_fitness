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w:t>
      </w:r>
      <w:proofErr w:type="spellStart"/>
      <w:r w:rsidR="008A4EB5" w:rsidRPr="00AE69BC">
        <w:rPr>
          <w:rFonts w:ascii="Helvetica" w:hAnsi="Helvetica" w:cs="Helvetica"/>
          <w:sz w:val="22"/>
          <w:szCs w:val="22"/>
          <w:lang w:val="en-US"/>
        </w:rPr>
        <w:t>phenological</w:t>
      </w:r>
      <w:proofErr w:type="spellEnd"/>
      <w:r w:rsidR="008A4EB5" w:rsidRPr="00AE69BC">
        <w:rPr>
          <w:rFonts w:ascii="Helvetica" w:hAnsi="Helvetica" w:cs="Helvetica"/>
          <w:sz w:val="22"/>
          <w:szCs w:val="22"/>
          <w:lang w:val="en-US"/>
        </w:rPr>
        <w:t xml:space="preserve">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w:t>
      </w:r>
      <w:proofErr w:type="gramStart"/>
      <w:r w:rsidR="004040AC" w:rsidRPr="004040AC">
        <w:rPr>
          <w:rFonts w:ascii="Helvetica" w:hAnsi="Helvetica" w:cs="Helvetica"/>
          <w:sz w:val="22"/>
          <w:szCs w:val="22"/>
          <w:vertAlign w:val="superscript"/>
          <w:lang w:val="en-US"/>
        </w:rPr>
        <w:t>,3</w:t>
      </w:r>
      <w:proofErr w:type="gramEnd"/>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2B968F99"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w:t>
      </w:r>
      <w:proofErr w:type="spellStart"/>
      <w:r>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testable</w:t>
      </w:r>
      <w:commentRangeStart w:id="0"/>
      <w:r w:rsidRPr="00E1311B">
        <w:rPr>
          <w:rFonts w:ascii="Helvetica" w:hAnsi="Helvetica" w:cs="Helvetica"/>
          <w:strike/>
          <w:sz w:val="22"/>
          <w:szCs w:val="22"/>
          <w:lang w:val="en-US"/>
        </w:rPr>
        <w:t>, generally applicable</w:t>
      </w:r>
      <w:r>
        <w:rPr>
          <w:rFonts w:ascii="Helvetica" w:hAnsi="Helvetica" w:cs="Helvetica"/>
          <w:sz w:val="22"/>
          <w:szCs w:val="22"/>
          <w:lang w:val="en-US"/>
        </w:rPr>
        <w:t xml:space="preserve"> </w:t>
      </w:r>
      <w:commentRangeEnd w:id="0"/>
      <w:r w:rsidR="00971532">
        <w:rPr>
          <w:rStyle w:val="CommentReference"/>
        </w:rPr>
        <w:commentReference w:id="0"/>
      </w:r>
      <w:r>
        <w:rPr>
          <w:rFonts w:ascii="Helvetica" w:hAnsi="Helvetica" w:cs="Helvetica"/>
          <w:sz w:val="22"/>
          <w:szCs w:val="22"/>
          <w:lang w:val="en-US"/>
        </w:rPr>
        <w:t>hypothesis for predicting these consequences due to climate change.</w:t>
      </w:r>
      <w:ins w:id="1" w:author="Heather Kharouba" w:date="2018-12-19T12:45:00Z">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 xml:space="preserve">Here, we conduct a literature review and find that X% of studies fail to collect data 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del w:id="2" w:author="Elizabeth Wolkovich" w:date="2019-01-02T12:28:00Z">
          <w:r w:rsidR="005F07E9" w:rsidDel="006F730A">
            <w:rPr>
              <w:rFonts w:ascii="Helvetica" w:hAnsi="Helvetica" w:cs="Helvetica"/>
              <w:sz w:val="22"/>
              <w:szCs w:val="22"/>
              <w:lang w:val="en-US"/>
            </w:rPr>
            <w:delText xml:space="preserve"> and X% of studies fail to define pre-climate change baselines in their study system</w:delText>
          </w:r>
        </w:del>
      </w:ins>
      <w:r w:rsidR="003D22C4">
        <w:rPr>
          <w:rFonts w:ascii="Helvetica" w:hAnsi="Helvetica" w:cs="Helvetica"/>
          <w:sz w:val="22"/>
          <w:szCs w:val="22"/>
          <w:lang w:val="en-US"/>
        </w:rPr>
        <w:t xml:space="preserve">, thus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ins w:id="3" w:author="Elizabeth Wolkovich" w:date="2019-01-02T12:28:00Z">
        <w:r w:rsidR="006F730A">
          <w:rPr>
            <w:rFonts w:ascii="Helvetica" w:hAnsi="Helvetica" w:cs="Helvetica"/>
            <w:sz w:val="22"/>
            <w:szCs w:val="22"/>
            <w:lang w:val="en-US"/>
          </w:rPr>
          <w:t xml:space="preserve">Further, we find that X% of studies fail to define pre-climate change baselines in </w:t>
        </w:r>
        <w:r w:rsidR="006F730A">
          <w:rPr>
            <w:rFonts w:ascii="Helvetica" w:hAnsi="Helvetica" w:cs="Helvetica"/>
            <w:sz w:val="22"/>
            <w:szCs w:val="22"/>
            <w:lang w:val="en-US"/>
          </w:rPr>
          <w:lastRenderedPageBreak/>
          <w:t xml:space="preserve">their study system, making predictions difficult. </w:t>
        </w:r>
      </w:ins>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ins w:id="4" w:author="Elizabeth Wolkovich" w:date="2019-01-02T12:28:00Z">
        <w:r w:rsidR="006F730A">
          <w:rPr>
            <w:rFonts w:ascii="Helvetica" w:hAnsi="Helvetica" w:cs="Helvetica"/>
            <w:sz w:val="22"/>
            <w:szCs w:val="22"/>
            <w:lang w:val="en-US"/>
          </w:rPr>
          <w:t>By a</w:t>
        </w:r>
      </w:ins>
      <w:del w:id="5" w:author="Elizabeth Wolkovich" w:date="2019-01-02T12:28:00Z">
        <w:r w:rsidR="009605C6" w:rsidRPr="00275BD4" w:rsidDel="006F730A">
          <w:rPr>
            <w:rFonts w:ascii="Helvetica" w:hAnsi="Helvetica" w:cs="Helvetica"/>
            <w:sz w:val="22"/>
            <w:szCs w:val="22"/>
            <w:lang w:val="en-US"/>
          </w:rPr>
          <w:delText>A</w:delText>
        </w:r>
      </w:del>
      <w:r w:rsidR="009605C6" w:rsidRPr="00275BD4">
        <w:rPr>
          <w:rFonts w:ascii="Helvetica" w:hAnsi="Helvetica" w:cs="Helvetica"/>
          <w:sz w:val="22"/>
          <w:szCs w:val="22"/>
          <w:lang w:val="en-US"/>
        </w:rPr>
        <w:t xml:space="preserve">djusting </w:t>
      </w:r>
      <w:proofErr w:type="gramStart"/>
      <w:ins w:id="6" w:author="Elizabeth Wolkovich" w:date="2019-01-02T12:28:00Z">
        <w:r w:rsidR="006F730A">
          <w:rPr>
            <w:rFonts w:ascii="Helvetica" w:hAnsi="Helvetica" w:cs="Helvetica"/>
            <w:sz w:val="22"/>
            <w:szCs w:val="22"/>
            <w:lang w:val="en-US"/>
          </w:rPr>
          <w:t>their</w:t>
        </w:r>
        <w:proofErr w:type="gramEnd"/>
        <w:r w:rsidR="006F730A">
          <w:rPr>
            <w:rFonts w:ascii="Helvetica" w:hAnsi="Helvetica" w:cs="Helvetica"/>
            <w:sz w:val="22"/>
            <w:szCs w:val="22"/>
            <w:lang w:val="en-US"/>
          </w:rPr>
          <w:t xml:space="preserve"> </w:t>
        </w:r>
      </w:ins>
      <w:r w:rsidR="009605C6" w:rsidRPr="00275BD4">
        <w:rPr>
          <w:rFonts w:ascii="Helvetica" w:hAnsi="Helvetica" w:cs="Helvetica"/>
          <w:sz w:val="22"/>
          <w:szCs w:val="22"/>
          <w:lang w:val="en-US"/>
        </w:rPr>
        <w:t xml:space="preserve">study designs, </w:t>
      </w:r>
      <w:del w:id="7" w:author="Elizabeth Wolkovich" w:date="2019-01-02T12:29:00Z">
        <w:r w:rsidR="009605C6" w:rsidRPr="00275BD4" w:rsidDel="006F730A">
          <w:rPr>
            <w:rFonts w:ascii="Helvetica" w:hAnsi="Helvetica" w:cs="Helvetica"/>
            <w:sz w:val="22"/>
            <w:szCs w:val="22"/>
            <w:lang w:val="en-US"/>
          </w:rPr>
          <w:delText>however,</w:delText>
        </w:r>
        <w:r w:rsidR="004330DE" w:rsidRPr="00275BD4" w:rsidDel="006F730A">
          <w:rPr>
            <w:rFonts w:ascii="Helvetica" w:hAnsi="Helvetica" w:cs="Helvetica"/>
            <w:sz w:val="22"/>
            <w:szCs w:val="22"/>
            <w:lang w:val="en-US"/>
          </w:rPr>
          <w:delText xml:space="preserve"> </w:delText>
        </w:r>
        <w:r w:rsidR="009605C6" w:rsidRPr="00275BD4" w:rsidDel="006F730A">
          <w:rPr>
            <w:rFonts w:ascii="Helvetica" w:hAnsi="Helvetica" w:cs="Helvetica"/>
            <w:sz w:val="22"/>
            <w:szCs w:val="22"/>
            <w:lang w:val="en-US"/>
          </w:rPr>
          <w:delText>can allow</w:delText>
        </w:r>
      </w:del>
      <w:ins w:id="8" w:author="Elizabeth Wolkovich" w:date="2019-01-02T12:29:00Z">
        <w:r w:rsidR="006F730A">
          <w:rPr>
            <w:rFonts w:ascii="Helvetica" w:hAnsi="Helvetica" w:cs="Helvetica"/>
            <w:sz w:val="22"/>
            <w:szCs w:val="22"/>
            <w:lang w:val="en-US"/>
          </w:rPr>
          <w:t>researchers can</w:t>
        </w:r>
      </w:ins>
      <w:r w:rsidR="004330DE" w:rsidRPr="00275BD4">
        <w:rPr>
          <w:rFonts w:ascii="Helvetica" w:hAnsi="Helvetica" w:cs="Helvetica"/>
          <w:sz w:val="22"/>
          <w:szCs w:val="22"/>
          <w:lang w:val="en-US"/>
        </w:rPr>
        <w:t xml:space="preserve"> more rigorous</w:t>
      </w:r>
      <w:ins w:id="9" w:author="Elizabeth Wolkovich" w:date="2019-01-02T12:29:00Z">
        <w:r w:rsidR="006F730A">
          <w:rPr>
            <w:rFonts w:ascii="Helvetica" w:hAnsi="Helvetica" w:cs="Helvetica"/>
            <w:sz w:val="22"/>
            <w:szCs w:val="22"/>
            <w:lang w:val="en-US"/>
          </w:rPr>
          <w:t>ly</w:t>
        </w:r>
      </w:ins>
      <w:r w:rsidR="004330DE" w:rsidRPr="00275BD4">
        <w:rPr>
          <w:rFonts w:ascii="Helvetica" w:hAnsi="Helvetica" w:cs="Helvetica"/>
          <w:sz w:val="22"/>
          <w:szCs w:val="22"/>
          <w:lang w:val="en-US"/>
        </w:rPr>
        <w:t xml:space="preserve"> test</w:t>
      </w:r>
      <w:ins w:id="10" w:author="Elizabeth Wolkovich" w:date="2019-01-02T12:29:00Z">
        <w:r w:rsidR="006F730A">
          <w:rPr>
            <w:rFonts w:ascii="Helvetica" w:hAnsi="Helvetica" w:cs="Helvetica"/>
            <w:sz w:val="22"/>
            <w:szCs w:val="22"/>
            <w:lang w:val="en-US"/>
          </w:rPr>
          <w:t xml:space="preserve"> </w:t>
        </w:r>
      </w:ins>
      <w:del w:id="11" w:author="Elizabeth Wolkovich" w:date="2019-01-02T12:29:00Z">
        <w:r w:rsidR="009605C6" w:rsidRPr="00275BD4" w:rsidDel="006F730A">
          <w:rPr>
            <w:rFonts w:ascii="Helvetica" w:hAnsi="Helvetica" w:cs="Helvetica"/>
            <w:sz w:val="22"/>
            <w:szCs w:val="22"/>
            <w:lang w:val="en-US"/>
          </w:rPr>
          <w:delText>s of</w:delText>
        </w:r>
        <w:r w:rsidR="004330DE" w:rsidRPr="00275BD4" w:rsidDel="006F730A">
          <w:rPr>
            <w:rFonts w:ascii="Helvetica" w:hAnsi="Helvetica" w:cs="Helvetica"/>
            <w:sz w:val="22"/>
            <w:szCs w:val="22"/>
            <w:lang w:val="en-US"/>
          </w:rPr>
          <w:delText xml:space="preserve"> </w:delText>
        </w:r>
      </w:del>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5F5B494"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 xml:space="preserve">2016; </w:t>
      </w:r>
      <w:proofErr w:type="spellStart"/>
      <w:r w:rsidR="00CD2D63">
        <w:rPr>
          <w:rFonts w:ascii="Helvetica" w:hAnsi="Helvetica" w:cs="Helvetica"/>
          <w:color w:val="000000" w:themeColor="text1"/>
          <w:sz w:val="22"/>
          <w:szCs w:val="22"/>
          <w:lang w:val="en-US"/>
        </w:rPr>
        <w:t>Ovaskainen</w:t>
      </w:r>
      <w:proofErr w:type="spellEnd"/>
      <w:r w:rsidR="00CD2D63">
        <w:rPr>
          <w:rFonts w:ascii="Helvetica" w:hAnsi="Helvetica" w:cs="Helvetica"/>
          <w:color w:val="000000" w:themeColor="text1"/>
          <w:sz w:val="22"/>
          <w:szCs w:val="22"/>
          <w:lang w:val="en-US"/>
        </w:rPr>
        <w:t xml:space="preserve"> et al. 2013</w:t>
      </w:r>
      <w:r w:rsidR="0097216C">
        <w:rPr>
          <w:rFonts w:ascii="Helvetica" w:hAnsi="Helvetica" w:cs="Helvetica"/>
          <w:color w:val="000000" w:themeColor="text1"/>
          <w:sz w:val="22"/>
          <w:szCs w:val="22"/>
          <w:lang w:val="en-US"/>
        </w:rPr>
        <w:t xml:space="preserve">; </w:t>
      </w:r>
      <w:proofErr w:type="spellStart"/>
      <w:r w:rsidR="0097216C">
        <w:rPr>
          <w:rFonts w:ascii="Helvetica" w:hAnsi="Helvetica" w:cs="Helvetica"/>
          <w:color w:val="000000" w:themeColor="text1"/>
          <w:sz w:val="22"/>
          <w:szCs w:val="22"/>
          <w:lang w:val="en-US"/>
        </w:rPr>
        <w:t>CaraDonna</w:t>
      </w:r>
      <w:proofErr w:type="spellEnd"/>
      <w:r w:rsidR="0097216C">
        <w:rPr>
          <w:rFonts w:ascii="Helvetica" w:hAnsi="Helvetica" w:cs="Helvetica"/>
          <w:color w:val="000000" w:themeColor="text1"/>
          <w:sz w:val="22"/>
          <w:szCs w:val="22"/>
          <w:lang w:val="en-US"/>
        </w:rPr>
        <w:t xml:space="preserve">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synchrony) among interacting species (</w:t>
      </w:r>
      <w:proofErr w:type="spellStart"/>
      <w:r w:rsidR="00694F59" w:rsidRPr="00AE69BC">
        <w:rPr>
          <w:rFonts w:ascii="Helvetica" w:hAnsi="Helvetica" w:cs="Helvetica"/>
          <w:color w:val="000000" w:themeColor="text1"/>
          <w:sz w:val="22"/>
          <w:szCs w:val="22"/>
          <w:lang w:val="en-US"/>
        </w:rPr>
        <w:t>Kharouba</w:t>
      </w:r>
      <w:proofErr w:type="spellEnd"/>
      <w:r w:rsidR="00694F59" w:rsidRPr="00AE69BC">
        <w:rPr>
          <w:rFonts w:ascii="Helvetica" w:hAnsi="Helvetica" w:cs="Helvetica"/>
          <w:color w:val="000000" w:themeColor="text1"/>
          <w:sz w:val="22"/>
          <w:szCs w:val="22"/>
          <w:lang w:val="en-US"/>
        </w:rPr>
        <w:t xml:space="preserve">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commentRangeStart w:id="12"/>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proofErr w:type="spellStart"/>
      <w:r w:rsidR="00EC622B">
        <w:rPr>
          <w:rFonts w:ascii="Helvetica" w:hAnsi="Helvetica" w:cs="Helvetica"/>
          <w:color w:val="000000" w:themeColor="text1"/>
          <w:sz w:val="22"/>
          <w:szCs w:val="22"/>
          <w:lang w:val="en-US"/>
        </w:rPr>
        <w:t>phenological</w:t>
      </w:r>
      <w:proofErr w:type="spellEnd"/>
      <w:r w:rsidR="00EC622B">
        <w:rPr>
          <w:rFonts w:ascii="Helvetica" w:hAnsi="Helvetica" w:cs="Helvetica"/>
          <w:color w:val="000000" w:themeColor="text1"/>
          <w:sz w:val="22"/>
          <w:szCs w:val="22"/>
          <w:lang w:val="en-US"/>
        </w:rPr>
        <w:t xml:space="preserve">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 xml:space="preserve">st and </w:t>
      </w:r>
      <w:proofErr w:type="spellStart"/>
      <w:r w:rsidR="002C4016">
        <w:rPr>
          <w:rFonts w:ascii="Helvetica" w:hAnsi="Helvetica" w:cs="Helvetica"/>
          <w:color w:val="000000" w:themeColor="text1"/>
          <w:sz w:val="22"/>
          <w:szCs w:val="22"/>
          <w:lang w:val="en-US"/>
        </w:rPr>
        <w:t>Forchhammer</w:t>
      </w:r>
      <w:proofErr w:type="spellEnd"/>
      <w:r w:rsidR="002C4016">
        <w:rPr>
          <w:rFonts w:ascii="Helvetica" w:hAnsi="Helvetica" w:cs="Helvetica"/>
          <w:color w:val="000000" w:themeColor="text1"/>
          <w:sz w:val="22"/>
          <w:szCs w:val="22"/>
          <w:lang w:val="en-US"/>
        </w:rPr>
        <w:t xml:space="preserve"> 2008;</w:t>
      </w:r>
      <w:r w:rsidR="00AB2298">
        <w:rPr>
          <w:rFonts w:ascii="Helvetica" w:hAnsi="Helvetica" w:cs="Helvetica"/>
          <w:color w:val="000000" w:themeColor="text1"/>
          <w:sz w:val="22"/>
          <w:szCs w:val="22"/>
          <w:lang w:val="en-US"/>
        </w:rPr>
        <w:t xml:space="preserve"> </w:t>
      </w:r>
      <w:proofErr w:type="spellStart"/>
      <w:r w:rsidR="002C4016">
        <w:rPr>
          <w:rFonts w:ascii="Helvetica" w:hAnsi="Helvetica" w:cs="Helvetica"/>
          <w:color w:val="000000" w:themeColor="text1"/>
          <w:sz w:val="22"/>
          <w:szCs w:val="22"/>
          <w:lang w:val="en-US"/>
        </w:rPr>
        <w:t>Plard</w:t>
      </w:r>
      <w:proofErr w:type="spellEnd"/>
      <w:r w:rsidR="002C4016">
        <w:rPr>
          <w:rFonts w:ascii="Helvetica" w:hAnsi="Helvetica" w:cs="Helvetica"/>
          <w:color w:val="000000" w:themeColor="text1"/>
          <w:sz w:val="22"/>
          <w:szCs w:val="22"/>
          <w:lang w:val="en-US"/>
        </w:rPr>
        <w:t xml:space="preserve"> et al. 2014; </w:t>
      </w:r>
      <w:proofErr w:type="spellStart"/>
      <w:r w:rsidR="00AB1623">
        <w:rPr>
          <w:rFonts w:ascii="Helvetica" w:hAnsi="Helvetica" w:cs="Helvetica"/>
          <w:color w:val="000000" w:themeColor="text1"/>
          <w:sz w:val="22"/>
          <w:szCs w:val="22"/>
          <w:lang w:val="en-US"/>
        </w:rPr>
        <w:t>Doiron</w:t>
      </w:r>
      <w:proofErr w:type="spellEnd"/>
      <w:r w:rsidR="00AB1623">
        <w:rPr>
          <w:rFonts w:ascii="Helvetica" w:hAnsi="Helvetica" w:cs="Helvetica"/>
          <w:color w:val="000000" w:themeColor="text1"/>
          <w:sz w:val="22"/>
          <w:szCs w:val="22"/>
          <w:lang w:val="en-US"/>
        </w:rPr>
        <w:t xml:space="preserve"> et al. 2015; </w:t>
      </w:r>
      <w:proofErr w:type="spellStart"/>
      <w:r w:rsidR="00AB1623">
        <w:rPr>
          <w:rFonts w:ascii="Helvetica" w:hAnsi="Helvetica" w:cs="Helvetica"/>
          <w:color w:val="000000" w:themeColor="text1"/>
          <w:sz w:val="22"/>
          <w:szCs w:val="22"/>
          <w:lang w:val="en-US"/>
        </w:rPr>
        <w:t>Burkle</w:t>
      </w:r>
      <w:proofErr w:type="spellEnd"/>
      <w:r w:rsidR="00AB1623">
        <w:rPr>
          <w:rFonts w:ascii="Helvetica" w:hAnsi="Helvetica" w:cs="Helvetica"/>
          <w:color w:val="000000" w:themeColor="text1"/>
          <w:sz w:val="22"/>
          <w:szCs w:val="22"/>
          <w:lang w:val="en-US"/>
        </w:rPr>
        <w:t xml:space="preserve"> et al. 2013</w:t>
      </w:r>
      <w:r w:rsidR="003F43DB">
        <w:rPr>
          <w:rFonts w:ascii="Helvetica" w:hAnsi="Helvetica" w:cs="Helvetica"/>
          <w:color w:val="000000" w:themeColor="text1"/>
          <w:sz w:val="22"/>
          <w:szCs w:val="22"/>
          <w:lang w:val="en-US"/>
        </w:rPr>
        <w:t>) but not others (</w:t>
      </w:r>
      <w:proofErr w:type="spellStart"/>
      <w:r w:rsidR="003F43DB">
        <w:rPr>
          <w:rFonts w:ascii="Helvetica" w:hAnsi="Helvetica" w:cs="Helvetica"/>
          <w:color w:val="000000" w:themeColor="text1"/>
          <w:sz w:val="22"/>
          <w:szCs w:val="22"/>
          <w:lang w:val="en-US"/>
        </w:rPr>
        <w:t>Vatka</w:t>
      </w:r>
      <w:proofErr w:type="spellEnd"/>
      <w:r w:rsidR="003F43DB">
        <w:rPr>
          <w:rFonts w:ascii="Helvetica" w:hAnsi="Helvetica" w:cs="Helvetica"/>
          <w:color w:val="000000" w:themeColor="text1"/>
          <w:sz w:val="22"/>
          <w:szCs w:val="22"/>
          <w:lang w:val="en-US"/>
        </w:rPr>
        <w:t xml:space="preserve"> et al. 2011; </w:t>
      </w:r>
      <w:proofErr w:type="spellStart"/>
      <w:r w:rsidR="003F43DB">
        <w:rPr>
          <w:rFonts w:ascii="Helvetica" w:hAnsi="Helvetica" w:cs="Helvetica"/>
          <w:color w:val="000000" w:themeColor="text1"/>
          <w:sz w:val="22"/>
          <w:szCs w:val="22"/>
          <w:lang w:val="en-US"/>
        </w:rPr>
        <w:t>Burthe</w:t>
      </w:r>
      <w:proofErr w:type="spellEnd"/>
      <w:r w:rsidR="003F43DB">
        <w:rPr>
          <w:rFonts w:ascii="Helvetica" w:hAnsi="Helvetica" w:cs="Helvetica"/>
          <w:color w:val="000000" w:themeColor="text1"/>
          <w:sz w:val="22"/>
          <w:szCs w:val="22"/>
          <w:lang w:val="en-US"/>
        </w:rPr>
        <w:t xml:space="preserv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w:t>
      </w:r>
      <w:commentRangeEnd w:id="12"/>
      <w:r w:rsidR="007E68E4">
        <w:rPr>
          <w:rStyle w:val="CommentReference"/>
        </w:rPr>
        <w:commentReference w:id="12"/>
      </w:r>
      <w:r w:rsidR="00D02F8A">
        <w:rPr>
          <w:rFonts w:ascii="Helvetica" w:hAnsi="Helvetica" w:cs="Helvetica"/>
          <w:color w:val="000000" w:themeColor="text1"/>
          <w:sz w:val="22"/>
          <w:szCs w:val="22"/>
          <w:lang w:val="en-US"/>
        </w:rPr>
        <w:t xml:space="preserve">Despite 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proofErr w:type="spellStart"/>
      <w:r w:rsidR="00A9054B">
        <w:rPr>
          <w:rFonts w:ascii="Helvetica" w:hAnsi="Helvetica" w:cs="Helvetica"/>
          <w:color w:val="000000" w:themeColor="text1"/>
          <w:sz w:val="22"/>
          <w:szCs w:val="22"/>
          <w:lang w:val="en-US"/>
        </w:rPr>
        <w:t>Bewick</w:t>
      </w:r>
      <w:proofErr w:type="spellEnd"/>
      <w:r w:rsidR="00A9054B">
        <w:rPr>
          <w:rFonts w:ascii="Helvetica" w:hAnsi="Helvetica" w:cs="Helvetica"/>
          <w:color w:val="000000" w:themeColor="text1"/>
          <w:sz w:val="22"/>
          <w:szCs w:val="22"/>
          <w:lang w:val="en-US"/>
        </w:rPr>
        <w:t xml:space="preserve">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r w:rsidR="00281FE9" w:rsidRPr="00AE69BC">
        <w:rPr>
          <w:rFonts w:ascii="Helvetica" w:hAnsi="Helvetica" w:cs="Helvetica"/>
          <w:color w:val="000000" w:themeColor="text1"/>
          <w:sz w:val="22"/>
          <w:szCs w:val="22"/>
          <w:lang w:val="en-US"/>
        </w:rPr>
        <w:t xml:space="preserve">, 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proofErr w:type="spellStart"/>
      <w:r w:rsidR="009B6E1A">
        <w:rPr>
          <w:rFonts w:ascii="Helvetica" w:hAnsi="Helvetica" w:cs="Helvetica"/>
          <w:color w:val="000000" w:themeColor="text1"/>
          <w:sz w:val="22"/>
          <w:szCs w:val="22"/>
          <w:lang w:val="en-US"/>
        </w:rPr>
        <w:t>phenological</w:t>
      </w:r>
      <w:proofErr w:type="spellEnd"/>
      <w:r w:rsidR="009B6E1A">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6CA7C2FA"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del w:id="13" w:author="Elizabeth Wolkovich" w:date="2019-01-02T12:31:00Z">
        <w:r w:rsidR="005A6971" w:rsidRPr="00EE59E6" w:rsidDel="00A47CA5">
          <w:rPr>
            <w:rFonts w:ascii="Helvetica" w:hAnsi="Helvetica" w:cs="Helvetica"/>
            <w:sz w:val="22"/>
            <w:szCs w:val="22"/>
            <w:lang w:val="en-US"/>
          </w:rPr>
          <w:delText>the</w:delText>
        </w:r>
        <w:r w:rsidR="00694F59" w:rsidRPr="00EE59E6" w:rsidDel="00A47CA5">
          <w:rPr>
            <w:rFonts w:ascii="Helvetica" w:hAnsi="Helvetica" w:cs="Helvetica"/>
            <w:sz w:val="22"/>
            <w:szCs w:val="22"/>
            <w:lang w:val="en-US"/>
          </w:rPr>
          <w:delText xml:space="preserve"> </w:delText>
        </w:r>
      </w:del>
      <w:proofErr w:type="gramStart"/>
      <w:ins w:id="14" w:author="Elizabeth Wolkovich" w:date="2019-01-02T12:31:00Z">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ins>
      <w:r w:rsidR="00694F59" w:rsidRPr="00EE59E6">
        <w:rPr>
          <w:rFonts w:ascii="Helvetica" w:hAnsi="Helvetica" w:cs="Helvetica"/>
          <w:sz w:val="22"/>
          <w:szCs w:val="22"/>
          <w:lang w:val="en-US"/>
        </w:rPr>
        <w:t>disconnect</w:t>
      </w:r>
      <w:proofErr w:type="gramEnd"/>
      <w:r w:rsidR="00694F59" w:rsidRPr="00EE59E6">
        <w:rPr>
          <w:rFonts w:ascii="Helvetica" w:hAnsi="Helvetica" w:cs="Helvetica"/>
          <w:sz w:val="22"/>
          <w:szCs w:val="22"/>
          <w:lang w:val="en-US"/>
        </w:rPr>
        <w:t xml:space="preserve">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w:t>
      </w:r>
      <w:proofErr w:type="spellStart"/>
      <w:r w:rsidR="00147A18">
        <w:rPr>
          <w:rFonts w:ascii="Helvetica" w:hAnsi="Helvetica" w:cs="Helvetica"/>
          <w:sz w:val="22"/>
          <w:szCs w:val="22"/>
          <w:lang w:val="en-US"/>
        </w:rPr>
        <w:t>phenological</w:t>
      </w:r>
      <w:proofErr w:type="spellEnd"/>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 xml:space="preserve">Without an understanding of the mechanisms underlying the well-documented patterns in </w:t>
      </w:r>
      <w:proofErr w:type="spellStart"/>
      <w:r w:rsidR="00E67D74" w:rsidRPr="00EE59E6">
        <w:rPr>
          <w:rFonts w:ascii="Helvetica" w:hAnsi="Helvetica" w:cs="Helvetica"/>
          <w:sz w:val="22"/>
          <w:szCs w:val="22"/>
          <w:lang w:val="en-US"/>
        </w:rPr>
        <w:t>phenological</w:t>
      </w:r>
      <w:proofErr w:type="spellEnd"/>
      <w:r w:rsidR="00E67D74" w:rsidRPr="00EE59E6">
        <w:rPr>
          <w:rFonts w:ascii="Helvetica" w:hAnsi="Helvetica" w:cs="Helvetica"/>
          <w:sz w:val="22"/>
          <w:szCs w:val="22"/>
          <w:lang w:val="en-US"/>
        </w:rPr>
        <w:t xml:space="preserve"> shifts, our ability to make accurate predictions about species’ responses, and species’ interactions, to climate change remains limited (O’Connor et al. 2012; </w:t>
      </w:r>
      <w:proofErr w:type="spellStart"/>
      <w:r w:rsidR="00E67D74" w:rsidRPr="00EE59E6">
        <w:rPr>
          <w:rFonts w:ascii="Helvetica" w:hAnsi="Helvetica" w:cs="Helvetica"/>
          <w:sz w:val="22"/>
          <w:szCs w:val="22"/>
          <w:lang w:val="en-US"/>
        </w:rPr>
        <w:t>Chmura</w:t>
      </w:r>
      <w:proofErr w:type="spellEnd"/>
      <w:r w:rsidR="00E67D74" w:rsidRPr="00EE59E6">
        <w:rPr>
          <w:rFonts w:ascii="Helvetica" w:hAnsi="Helvetica" w:cs="Helvetica"/>
          <w:sz w:val="22"/>
          <w:szCs w:val="22"/>
          <w:lang w:val="en-US"/>
        </w:rPr>
        <w:t xml:space="preserve"> et al. 2018).</w:t>
      </w:r>
    </w:p>
    <w:p w14:paraId="28D22B79" w14:textId="303B0E3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t>
      </w:r>
      <w:proofErr w:type="gramStart"/>
      <w:r w:rsidR="009705B6" w:rsidRPr="00AE69BC">
        <w:rPr>
          <w:rFonts w:ascii="Helvetica" w:hAnsi="Helvetica" w:cs="Helvetica"/>
          <w:sz w:val="22"/>
          <w:szCs w:val="22"/>
          <w:lang w:val="en-US"/>
        </w:rPr>
        <w:t>widely-cited</w:t>
      </w:r>
      <w:proofErr w:type="gramEnd"/>
      <w:r w:rsidR="009705B6" w:rsidRPr="00AE69BC">
        <w:rPr>
          <w:rFonts w:ascii="Helvetica" w:hAnsi="Helvetica" w:cs="Helvetica"/>
          <w:sz w:val="22"/>
          <w:szCs w:val="22"/>
          <w:lang w:val="en-US"/>
        </w:rPr>
        <w:t xml:space="preserve"> </w:t>
      </w:r>
      <w:commentRangeStart w:id="15"/>
      <w:r w:rsidR="009705B6" w:rsidRPr="00AE69BC">
        <w:rPr>
          <w:rFonts w:ascii="Helvetica" w:hAnsi="Helvetica" w:cs="Helvetica"/>
          <w:sz w:val="22"/>
          <w:szCs w:val="22"/>
          <w:lang w:val="en-US"/>
        </w:rPr>
        <w:t>Cushing</w:t>
      </w:r>
      <w:commentRangeEnd w:id="15"/>
      <w:r w:rsidR="009705B6" w:rsidRPr="00AE69BC">
        <w:rPr>
          <w:rStyle w:val="CommentReference"/>
          <w:rFonts w:ascii="Helvetica" w:hAnsi="Helvetica"/>
        </w:rPr>
        <w:commentReference w:id="15"/>
      </w:r>
      <w:r w:rsidR="009705B6" w:rsidRPr="00AE69BC">
        <w:rPr>
          <w:rFonts w:ascii="Helvetica" w:hAnsi="Helvetica" w:cs="Helvetica"/>
          <w:sz w:val="22"/>
          <w:szCs w:val="22"/>
          <w:lang w:val="en-US"/>
        </w:rPr>
        <w:t xml:space="preserve">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 xml:space="preserve">which </w:t>
      </w:r>
      <w:proofErr w:type="spellStart"/>
      <w:r w:rsidR="004B1701">
        <w:rPr>
          <w:rFonts w:ascii="Helvetica" w:hAnsi="Helvetica" w:cs="Helvetica"/>
          <w:sz w:val="22"/>
          <w:szCs w:val="22"/>
          <w:lang w:val="en-US"/>
        </w:rPr>
        <w:t>phenological</w:t>
      </w:r>
      <w:proofErr w:type="spellEnd"/>
      <w:r w:rsidR="004B1701">
        <w:rPr>
          <w:rFonts w:ascii="Helvetica" w:hAnsi="Helvetica" w:cs="Helvetica"/>
          <w:sz w:val="22"/>
          <w:szCs w:val="22"/>
          <w:lang w:val="en-US"/>
        </w:rPr>
        <w:t xml:space="preserve">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 xml:space="preserve">e.g., Miller-Rushing 2010; Renner and </w:t>
      </w:r>
      <w:proofErr w:type="spellStart"/>
      <w:r w:rsidR="00A153B3">
        <w:rPr>
          <w:rFonts w:ascii="Helvetica" w:hAnsi="Helvetica" w:cs="Helvetica"/>
          <w:sz w:val="22"/>
          <w:szCs w:val="22"/>
          <w:lang w:val="en-US"/>
        </w:rPr>
        <w:t>Zohner</w:t>
      </w:r>
      <w:proofErr w:type="spellEnd"/>
      <w:r w:rsidR="00A153B3">
        <w:rPr>
          <w:rFonts w:ascii="Helvetica" w:hAnsi="Helvetica" w:cs="Helvetica"/>
          <w:sz w:val="22"/>
          <w:szCs w:val="22"/>
          <w:lang w:val="en-US"/>
        </w:rPr>
        <w:t xml:space="preserve">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 xml:space="preserve">of </w:t>
      </w:r>
      <w:proofErr w:type="spellStart"/>
      <w:r w:rsidR="00CB05B8">
        <w:rPr>
          <w:rFonts w:ascii="Helvetica" w:hAnsi="Helvetica" w:cs="Helvetica"/>
          <w:sz w:val="22"/>
          <w:szCs w:val="22"/>
          <w:lang w:val="en-US"/>
        </w:rPr>
        <w:t>phenological</w:t>
      </w:r>
      <w:proofErr w:type="spellEnd"/>
      <w:r w:rsidR="00CB05B8">
        <w:rPr>
          <w:rFonts w:ascii="Helvetica" w:hAnsi="Helvetica" w:cs="Helvetica"/>
          <w:sz w:val="22"/>
          <w:szCs w:val="22"/>
          <w:lang w:val="en-US"/>
        </w:rPr>
        <w:t xml:space="preserve">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r w:rsidR="00CB05B8" w:rsidRPr="00E41A72">
        <w:rPr>
          <w:rFonts w:ascii="Helvetica" w:hAnsi="Helvetica" w:cs="Helvetica"/>
          <w:sz w:val="22"/>
          <w:szCs w:val="22"/>
          <w:lang w:val="en-US"/>
        </w:rPr>
        <w:t xml:space="preserve">. </w:t>
      </w:r>
    </w:p>
    <w:p w14:paraId="4262F304" w14:textId="6684DA5A"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commentRangeStart w:id="16"/>
      <w:ins w:id="17" w:author="Heather Kharouba" w:date="2018-12-19T12:45:00Z">
        <w:r w:rsidR="005F07E9">
          <w:rPr>
            <w:rFonts w:ascii="Helvetica" w:hAnsi="Helvetica" w:cs="Helvetica"/>
            <w:sz w:val="22"/>
            <w:szCs w:val="22"/>
            <w:lang w:val="en-US"/>
          </w:rPr>
          <w:t xml:space="preserve">summarize our </w:t>
        </w:r>
      </w:ins>
      <w:commentRangeEnd w:id="16"/>
      <w:r w:rsidR="006F4CF0">
        <w:rPr>
          <w:rStyle w:val="CommentReference"/>
        </w:rPr>
        <w:commentReference w:id="16"/>
      </w:r>
      <w:ins w:id="18" w:author="Heather Kharouba" w:date="2018-12-19T12:45:00Z">
        <w:r w:rsidR="005F07E9">
          <w:rPr>
            <w:rFonts w:ascii="Helvetica" w:hAnsi="Helvetica" w:cs="Helvetica"/>
            <w:sz w:val="22"/>
            <w:szCs w:val="22"/>
            <w:lang w:val="en-US"/>
          </w:rPr>
          <w:t xml:space="preserve">literature review of </w:t>
        </w:r>
        <w:proofErr w:type="spellStart"/>
        <w:r w:rsidR="005F07E9">
          <w:rPr>
            <w:rFonts w:ascii="Helvetica" w:hAnsi="Helvetica" w:cs="Helvetica"/>
            <w:sz w:val="22"/>
            <w:szCs w:val="22"/>
            <w:lang w:val="en-US"/>
          </w:rPr>
          <w:t>phenological</w:t>
        </w:r>
        <w:proofErr w:type="spellEnd"/>
        <w:r w:rsidR="005F07E9" w:rsidRPr="00AE69BC">
          <w:rPr>
            <w:rFonts w:ascii="Helvetica" w:hAnsi="Helvetica" w:cs="Helvetica"/>
            <w:sz w:val="22"/>
            <w:szCs w:val="22"/>
            <w:lang w:val="en-US"/>
          </w:rPr>
          <w:t xml:space="preserve"> mismatch </w:t>
        </w:r>
      </w:ins>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8D66BB">
        <w:rPr>
          <w:rFonts w:ascii="Helvetica" w:hAnsi="Helvetica" w:cs="Helvetica"/>
          <w:sz w:val="22"/>
          <w:szCs w:val="22"/>
          <w:lang w:val="en-US"/>
        </w:rPr>
        <w:t>. We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 </w:t>
      </w:r>
      <w:r w:rsidR="00062A86">
        <w:rPr>
          <w:rFonts w:ascii="Helvetica" w:hAnsi="Helvetica" w:cs="Helvetica"/>
          <w:sz w:val="22"/>
          <w:szCs w:val="22"/>
          <w:lang w:val="en-US"/>
        </w:rPr>
        <w:t>but that 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530E01">
        <w:rPr>
          <w:rFonts w:ascii="Helvetica" w:hAnsi="Helvetica" w:cs="Helvetica"/>
          <w:sz w:val="22"/>
          <w:szCs w:val="22"/>
          <w:lang w:val="en-US"/>
        </w:rPr>
        <w:t>, 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proofErr w:type="spellStart"/>
      <w:r w:rsidR="001764C2">
        <w:rPr>
          <w:rFonts w:ascii="Helvetica" w:hAnsi="Helvetica" w:cs="Helvetica"/>
          <w:sz w:val="22"/>
          <w:szCs w:val="22"/>
          <w:lang w:val="en-US"/>
        </w:rPr>
        <w:t>phenological</w:t>
      </w:r>
      <w:proofErr w:type="spellEnd"/>
      <w:r w:rsidR="001764C2">
        <w:rPr>
          <w:rFonts w:ascii="Helvetica" w:hAnsi="Helvetica" w:cs="Helvetica"/>
          <w:sz w:val="22"/>
          <w:szCs w:val="22"/>
          <w:lang w:val="en-US"/>
        </w:rPr>
        <w:t xml:space="preserve">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76C425B4"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77777777"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9" w:author="Elizabeth Wolkovich" w:date="2019-01-02T12:35:00Z"/>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proofErr w:type="spellStart"/>
      <w:r w:rsidR="00DD0B93">
        <w:rPr>
          <w:rFonts w:ascii="Helvetica" w:hAnsi="Helvetica" w:cs="Helvetica"/>
          <w:sz w:val="22"/>
          <w:szCs w:val="22"/>
          <w:lang w:val="en-US"/>
        </w:rPr>
        <w:t>phenological</w:t>
      </w:r>
      <w:proofErr w:type="spellEnd"/>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ins w:id="20" w:author="Elizabeth Wolkovich" w:date="2019-01-02T12:35:00Z">
        <w:r w:rsidR="006F4CF0">
          <w:rPr>
            <w:rFonts w:ascii="Helvetica" w:hAnsi="Helvetica" w:cs="Helvetica"/>
            <w:sz w:val="22"/>
            <w:szCs w:val="22"/>
            <w:lang w:val="en-US"/>
          </w:rPr>
          <w:t>the often-shown</w:t>
        </w:r>
      </w:ins>
      <w:del w:id="21" w:author="Elizabeth Wolkovich" w:date="2019-01-02T12:35:00Z">
        <w:r w:rsidR="002B5922" w:rsidRPr="00AE69BC" w:rsidDel="006F4CF0">
          <w:rPr>
            <w:rFonts w:ascii="Helvetica" w:hAnsi="Helvetica" w:cs="Helvetica"/>
            <w:sz w:val="22"/>
            <w:szCs w:val="22"/>
            <w:lang w:val="en-US"/>
          </w:rPr>
          <w:delText>a</w:delText>
        </w:r>
      </w:del>
      <w:r w:rsidR="002B5922" w:rsidRPr="00AE69BC">
        <w:rPr>
          <w:rFonts w:ascii="Helvetica" w:hAnsi="Helvetica" w:cs="Helvetica"/>
          <w:sz w:val="22"/>
          <w:szCs w:val="22"/>
          <w:lang w:val="en-US"/>
        </w:rPr>
        <w:t xml:space="preserve">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61F658F6"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22" w:author="Elizabeth Wolkovich" w:date="2019-01-02T12:35:00Z">
        <w:r>
          <w:rPr>
            <w:rFonts w:ascii="Helvetica" w:hAnsi="Helvetica" w:cs="Helvetica"/>
            <w:sz w:val="22"/>
            <w:szCs w:val="22"/>
            <w:lang w:val="en-US"/>
          </w:rPr>
          <w:tab/>
        </w:r>
      </w:ins>
      <w:r w:rsidR="00694F59" w:rsidRPr="00AE69BC">
        <w:rPr>
          <w:rFonts w:ascii="Helvetica" w:hAnsi="Helvetica" w:cs="Helvetica"/>
          <w:sz w:val="22"/>
          <w:szCs w:val="22"/>
          <w:lang w:val="en-US"/>
        </w:rPr>
        <w:t xml:space="preserve">Based on life-history theory, </w:t>
      </w:r>
      <w:ins w:id="23" w:author="Elizabeth Wolkovich" w:date="2019-01-02T12:36:00Z">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ins>
      <w:del w:id="24" w:author="Elizabeth Wolkovich" w:date="2019-01-02T12:36:00Z">
        <w:r w:rsidR="00694F59" w:rsidRPr="00AE69BC" w:rsidDel="006F4CF0">
          <w:rPr>
            <w:rFonts w:ascii="Helvetica" w:hAnsi="Helvetica" w:cs="Helvetica"/>
            <w:sz w:val="22"/>
            <w:szCs w:val="22"/>
            <w:lang w:val="en-US"/>
          </w:rPr>
          <w:delText xml:space="preserve">it </w:delText>
        </w:r>
      </w:del>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3963AE19" w14:textId="0EBD6405" w:rsidR="00E31379" w:rsidRPr="00AE69BC"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xml:space="preserve">; </w:t>
      </w:r>
      <w:proofErr w:type="spellStart"/>
      <w:r w:rsidR="003B3CA6" w:rsidRPr="00AE69BC">
        <w:rPr>
          <w:rFonts w:ascii="Helvetica" w:hAnsi="Helvetica" w:cs="Helvetica"/>
          <w:sz w:val="22"/>
          <w:szCs w:val="22"/>
          <w:lang w:val="en-US"/>
        </w:rPr>
        <w:t>Cury</w:t>
      </w:r>
      <w:proofErr w:type="spellEnd"/>
      <w:r w:rsidR="003B3CA6" w:rsidRPr="00AE69BC">
        <w:rPr>
          <w:rFonts w:ascii="Helvetica" w:hAnsi="Helvetica" w:cs="Helvetica"/>
          <w:sz w:val="22"/>
          <w:szCs w:val="22"/>
          <w:lang w:val="en-US"/>
        </w:rPr>
        <w:t xml:space="preserve">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p>
    <w:p w14:paraId="6D45F195"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0497393A" w14:textId="137CD2FF" w:rsidR="00826209" w:rsidRPr="00AE69BC"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w:t>
      </w:r>
      <w:proofErr w:type="spellStart"/>
      <w:r w:rsidR="00A271EC" w:rsidRPr="00452A69">
        <w:rPr>
          <w:rFonts w:ascii="Helvetica" w:hAnsi="Helvetica" w:cs="Helvetica"/>
          <w:sz w:val="22"/>
          <w:szCs w:val="22"/>
          <w:lang w:val="en-US"/>
        </w:rPr>
        <w:t>DeBlois</w:t>
      </w:r>
      <w:proofErr w:type="spellEnd"/>
      <w:r w:rsidR="00A271EC" w:rsidRPr="00452A69">
        <w:rPr>
          <w:rFonts w:ascii="Helvetica" w:hAnsi="Helvetica" w:cs="Helvetica"/>
          <w:sz w:val="22"/>
          <w:szCs w:val="22"/>
          <w:lang w:val="en-US"/>
        </w:rPr>
        <w:t xml:space="preserve">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varies greatly across observational studies</w:t>
      </w:r>
      <w:r w:rsidR="005F07E9" w:rsidRPr="00AE69BC">
        <w:rPr>
          <w:rFonts w:ascii="Helvetica" w:hAnsi="Helvetica" w:cs="Helvetica"/>
          <w:sz w:val="22"/>
          <w:szCs w:val="22"/>
          <w:lang w:val="en-US"/>
        </w:rPr>
        <w:t xml:space="preserve"> </w:t>
      </w:r>
      <w:r w:rsidR="00C359B7" w:rsidRPr="00AE69BC">
        <w:rPr>
          <w:rFonts w:ascii="Helvetica" w:hAnsi="Helvetica" w:cs="Helvetica"/>
          <w:sz w:val="22"/>
          <w:szCs w:val="22"/>
          <w:lang w:val="en-US"/>
        </w:rPr>
        <w:t>(</w:t>
      </w:r>
      <w:r w:rsidR="00B82087" w:rsidRPr="00AE69BC">
        <w:rPr>
          <w:rFonts w:ascii="Helvetica" w:hAnsi="Helvetica" w:cs="Helvetica"/>
          <w:sz w:val="22"/>
          <w:szCs w:val="22"/>
          <w:lang w:val="en-US"/>
        </w:rPr>
        <w:t xml:space="preserve">e.g., </w:t>
      </w:r>
      <w:proofErr w:type="spellStart"/>
      <w:r w:rsidR="00BF0979">
        <w:rPr>
          <w:rFonts w:ascii="Helvetica" w:hAnsi="Helvetica" w:cs="Helvetica"/>
          <w:sz w:val="22"/>
          <w:szCs w:val="22"/>
          <w:lang w:val="en-US"/>
        </w:rPr>
        <w:t>Philippart</w:t>
      </w:r>
      <w:proofErr w:type="spellEnd"/>
      <w:r w:rsidR="00BF0979">
        <w:rPr>
          <w:rFonts w:ascii="Helvetica" w:hAnsi="Helvetica" w:cs="Helvetica"/>
          <w:sz w:val="22"/>
          <w:szCs w:val="22"/>
          <w:lang w:val="en-US"/>
        </w:rPr>
        <w:t xml:space="preserve"> et al. 2013; Reed et al. 2013; </w:t>
      </w:r>
      <w:proofErr w:type="spellStart"/>
      <w:r w:rsidR="00BF0979">
        <w:rPr>
          <w:rFonts w:ascii="Helvetica" w:hAnsi="Helvetica" w:cs="Helvetica"/>
          <w:sz w:val="22"/>
          <w:szCs w:val="22"/>
          <w:lang w:val="en-US"/>
        </w:rPr>
        <w:t>Plard</w:t>
      </w:r>
      <w:proofErr w:type="spellEnd"/>
      <w:r w:rsidR="00BF0979">
        <w:rPr>
          <w:rFonts w:ascii="Helvetica" w:hAnsi="Helvetica" w:cs="Helvetica"/>
          <w:sz w:val="22"/>
          <w:szCs w:val="22"/>
          <w:lang w:val="en-US"/>
        </w:rPr>
        <w:t xml:space="preserve"> et al. 2014; Atkinson et al. 2015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346569"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25"/>
      <w:r w:rsidR="00694F59" w:rsidRPr="00147A18">
        <w:rPr>
          <w:rFonts w:ascii="Helvetica" w:hAnsi="Helvetica" w:cs="Helvetica"/>
          <w:sz w:val="22"/>
          <w:szCs w:val="22"/>
          <w:lang w:val="en-US"/>
        </w:rPr>
        <w:t xml:space="preserve">of data limitations and the model’s implication of complex </w:t>
      </w:r>
      <w:proofErr w:type="spellStart"/>
      <w:r w:rsidR="00694F59" w:rsidRPr="00147A18">
        <w:rPr>
          <w:rFonts w:ascii="Helvetica" w:hAnsi="Helvetica" w:cs="Helvetica"/>
          <w:sz w:val="22"/>
          <w:szCs w:val="22"/>
          <w:lang w:val="en-US"/>
        </w:rPr>
        <w:t>multitrophic</w:t>
      </w:r>
      <w:proofErr w:type="spellEnd"/>
      <w:r w:rsidR="00694F59" w:rsidRPr="00147A18">
        <w:rPr>
          <w:rFonts w:ascii="Helvetica" w:hAnsi="Helvetica" w:cs="Helvetica"/>
          <w:sz w:val="22"/>
          <w:szCs w:val="22"/>
          <w:lang w:val="en-US"/>
        </w:rPr>
        <w:t xml:space="preserve"> dynamics </w:t>
      </w:r>
      <w:commentRangeEnd w:id="25"/>
      <w:r w:rsidR="009172C8" w:rsidRPr="00147A18">
        <w:rPr>
          <w:rStyle w:val="CommentReference"/>
          <w:rFonts w:ascii="Helvetica" w:hAnsi="Helvetica"/>
          <w:sz w:val="22"/>
          <w:szCs w:val="22"/>
        </w:rPr>
        <w:commentReference w:id="25"/>
      </w:r>
      <w:r w:rsidR="00694F59" w:rsidRPr="00147A18">
        <w:rPr>
          <w:rFonts w:ascii="Helvetica" w:hAnsi="Helvetica" w:cs="Helvetica"/>
          <w:sz w:val="22"/>
          <w:szCs w:val="22"/>
          <w:lang w:val="en-US"/>
        </w:rPr>
        <w:t>(</w:t>
      </w:r>
      <w:proofErr w:type="spellStart"/>
      <w:r w:rsidR="00694F59" w:rsidRPr="00147A18">
        <w:rPr>
          <w:rFonts w:ascii="Helvetica" w:hAnsi="Helvetica" w:cs="Helvetica"/>
          <w:sz w:val="22"/>
          <w:szCs w:val="22"/>
          <w:lang w:val="en-US"/>
        </w:rPr>
        <w:t>Kerby</w:t>
      </w:r>
      <w:proofErr w:type="spellEnd"/>
      <w:r w:rsidR="00694F59" w:rsidRPr="00147A18">
        <w:rPr>
          <w:rFonts w:ascii="Helvetica" w:hAnsi="Helvetica" w:cs="Helvetica"/>
          <w:sz w:val="22"/>
          <w:szCs w:val="22"/>
          <w:lang w:val="en-US"/>
        </w:rPr>
        <w:t xml:space="preserve"> chapter, Durant et al. 2007)</w:t>
      </w:r>
      <w:r w:rsidR="00346569"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argue that there are key methodological</w:t>
      </w:r>
      <w:r w:rsidR="005A0A35">
        <w:rPr>
          <w:rFonts w:ascii="Helvetica" w:hAnsi="Helvetica" w:cs="Helvetica"/>
          <w:sz w:val="22"/>
          <w:szCs w:val="22"/>
          <w:lang w:val="en-US"/>
        </w:rPr>
        <w:t xml:space="preserve"> reasons</w:t>
      </w:r>
      <w:r w:rsidR="00694F59" w:rsidRPr="00AE69BC">
        <w:rPr>
          <w:rFonts w:ascii="Helvetica" w:hAnsi="Helvetica" w:cs="Helvetica"/>
          <w:sz w:val="22"/>
          <w:szCs w:val="22"/>
          <w:lang w:val="en-US"/>
        </w:rPr>
        <w:t xml:space="preserve">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 xml:space="preserve">the </w:t>
      </w:r>
      <w:proofErr w:type="spellStart"/>
      <w:r w:rsidR="00147A18">
        <w:rPr>
          <w:rFonts w:ascii="Helvetica" w:hAnsi="Helvetica" w:cs="Helvetica"/>
          <w:sz w:val="22"/>
          <w:szCs w:val="22"/>
          <w:lang w:val="en-US"/>
        </w:rPr>
        <w:t>phenological</w:t>
      </w:r>
      <w:proofErr w:type="spellEnd"/>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sidR="00DF37D0">
        <w:rPr>
          <w:rFonts w:ascii="Helvetica" w:hAnsi="Helvetica" w:cs="Helvetica"/>
          <w:sz w:val="22"/>
          <w:szCs w:val="22"/>
          <w:lang w:val="en-US"/>
        </w:rPr>
        <w:t>often fail to</w:t>
      </w:r>
      <w:r w:rsidR="00346569">
        <w:rPr>
          <w:rFonts w:ascii="Helvetica" w:hAnsi="Helvetica" w:cs="Helvetica"/>
          <w:sz w:val="22"/>
          <w:szCs w:val="22"/>
          <w:lang w:val="en-US"/>
        </w:rPr>
        <w:t xml:space="preserve"> rigorously</w:t>
      </w:r>
      <w:r w:rsidR="00302AB3">
        <w:rPr>
          <w:rFonts w:ascii="Helvetica" w:hAnsi="Helvetica" w:cs="Helvetica"/>
          <w:sz w:val="22"/>
          <w:szCs w:val="22"/>
          <w:lang w:val="en-US"/>
        </w:rPr>
        <w:t xml:space="preserve"> </w:t>
      </w:r>
      <w:r w:rsidR="00346569">
        <w:rPr>
          <w:rFonts w:ascii="Helvetica" w:hAnsi="Helvetica" w:cs="Helvetica"/>
          <w:sz w:val="22"/>
          <w:szCs w:val="22"/>
          <w:lang w:val="en-US"/>
        </w:rPr>
        <w:t xml:space="preserve">test </w:t>
      </w:r>
      <w:r w:rsidR="00302AB3">
        <w:rPr>
          <w:rFonts w:ascii="Helvetica" w:hAnsi="Helvetica" w:cs="Helvetica"/>
          <w:sz w:val="22"/>
          <w:szCs w:val="22"/>
          <w:lang w:val="en-US"/>
        </w:rPr>
        <w:t>the Cushing hypothesis</w:t>
      </w:r>
      <w:ins w:id="26" w:author="Elizabeth Wolkovich" w:date="2019-01-02T12:37:00Z">
        <w:r w:rsidR="006F4CF0">
          <w:rPr>
            <w:rFonts w:ascii="Helvetica" w:hAnsi="Helvetica" w:cs="Helvetica"/>
            <w:sz w:val="22"/>
            <w:szCs w:val="22"/>
            <w:lang w:val="en-US"/>
          </w:rPr>
          <w:t xml:space="preserve">. </w:t>
        </w:r>
      </w:ins>
      <w:ins w:id="27" w:author="Elizabeth Wolkovich" w:date="2019-01-02T12:38:00Z">
        <w:r w:rsidR="006F4CF0">
          <w:rPr>
            <w:rFonts w:ascii="Helvetica" w:hAnsi="Helvetica" w:cs="Helvetica"/>
            <w:sz w:val="22"/>
            <w:szCs w:val="22"/>
            <w:lang w:val="en-US"/>
          </w:rPr>
          <w:t xml:space="preserve">We </w:t>
        </w:r>
      </w:ins>
      <w:ins w:id="28" w:author="Elizabeth Wolkovich" w:date="2019-01-02T12:37:00Z">
        <w:r w:rsidR="006F4CF0">
          <w:rPr>
            <w:rFonts w:ascii="Helvetica" w:hAnsi="Helvetica" w:cs="Helvetica"/>
            <w:sz w:val="22"/>
            <w:szCs w:val="22"/>
            <w:lang w:val="en-US"/>
          </w:rPr>
          <w:t>also examine whether studies define</w:t>
        </w:r>
      </w:ins>
      <w:del w:id="29" w:author="Elizabeth Wolkovich" w:date="2019-01-02T12:37:00Z">
        <w:r w:rsidR="009866DC" w:rsidDel="006F4CF0">
          <w:rPr>
            <w:rFonts w:ascii="Helvetica" w:hAnsi="Helvetica" w:cs="Helvetica"/>
            <w:sz w:val="22"/>
            <w:szCs w:val="22"/>
            <w:lang w:val="en-US"/>
          </w:rPr>
          <w:delText xml:space="preserve"> </w:delText>
        </w:r>
        <w:r w:rsidR="00805835" w:rsidDel="006F4CF0">
          <w:rPr>
            <w:rFonts w:ascii="Helvetica" w:hAnsi="Helvetica" w:cs="Helvetica"/>
            <w:sz w:val="22"/>
            <w:szCs w:val="22"/>
            <w:lang w:val="en-US"/>
          </w:rPr>
          <w:delText>or</w:delText>
        </w:r>
        <w:r w:rsidR="009866DC" w:rsidDel="006F4CF0">
          <w:rPr>
            <w:rFonts w:ascii="Helvetica" w:hAnsi="Helvetica" w:cs="Helvetica"/>
            <w:sz w:val="22"/>
            <w:szCs w:val="22"/>
            <w:lang w:val="en-US"/>
          </w:rPr>
          <w:delText xml:space="preserve"> defin</w:delText>
        </w:r>
        <w:r w:rsidR="00DF37D0" w:rsidDel="006F4CF0">
          <w:rPr>
            <w:rFonts w:ascii="Helvetica" w:hAnsi="Helvetica" w:cs="Helvetica"/>
            <w:sz w:val="22"/>
            <w:szCs w:val="22"/>
            <w:lang w:val="en-US"/>
          </w:rPr>
          <w:delText>e</w:delText>
        </w:r>
      </w:del>
      <w:r w:rsidR="009866DC">
        <w:rPr>
          <w:rFonts w:ascii="Helvetica" w:hAnsi="Helvetica" w:cs="Helvetica"/>
          <w:sz w:val="22"/>
          <w:szCs w:val="22"/>
          <w:lang w:val="en-US"/>
        </w:rPr>
        <w:t xml:space="preserve"> pre-climate change baselines</w:t>
      </w:r>
      <w:ins w:id="30" w:author="Elizabeth Wolkovich" w:date="2019-01-02T12:38:00Z">
        <w:r w:rsidR="006F4CF0">
          <w:rPr>
            <w:rFonts w:ascii="Helvetica" w:hAnsi="Helvetica" w:cs="Helvetica"/>
            <w:sz w:val="22"/>
            <w:szCs w:val="22"/>
            <w:lang w:val="en-US"/>
          </w:rPr>
          <w:t>, which are critical for assessing climate change impacts now, and in the future</w:t>
        </w:r>
      </w:ins>
      <w:r w:rsidR="009866DC">
        <w:rPr>
          <w:rFonts w:ascii="Helvetica" w:hAnsi="Helvetica" w:cs="Helvetica"/>
          <w:sz w:val="22"/>
          <w:szCs w:val="22"/>
          <w:lang w:val="en-US"/>
        </w:rPr>
        <w:t>.</w:t>
      </w:r>
    </w:p>
    <w:p w14:paraId="48E7A313" w14:textId="2532E446"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in context, we reviewed the</w:t>
      </w:r>
      <w:r w:rsidR="006A2ACC" w:rsidRPr="00AE69BC">
        <w:rPr>
          <w:rFonts w:ascii="Helvetica" w:hAnsi="Helvetica"/>
          <w:sz w:val="22"/>
          <w:szCs w:val="22"/>
        </w:rPr>
        <w:t xml:space="preserve"> </w:t>
      </w:r>
      <w:proofErr w:type="spellStart"/>
      <w:r w:rsidR="006A2ACC" w:rsidRPr="00AE69BC">
        <w:rPr>
          <w:rFonts w:ascii="Helvetica" w:hAnsi="Helvetica"/>
          <w:sz w:val="22"/>
          <w:szCs w:val="22"/>
        </w:rPr>
        <w:t>phenological</w:t>
      </w:r>
      <w:proofErr w:type="spellEnd"/>
      <w:r w:rsidR="006A2ACC" w:rsidRPr="00AE69BC">
        <w:rPr>
          <w:rFonts w:ascii="Helvetica" w:hAnsi="Helvetica"/>
          <w:sz w:val="22"/>
          <w:szCs w:val="22"/>
        </w:rPr>
        <w:t xml:space="preserve"> mismatch</w:t>
      </w:r>
      <w:r w:rsidR="00986E6B" w:rsidRPr="00AE69BC">
        <w:rPr>
          <w:rFonts w:ascii="Helvetica" w:hAnsi="Helvetica"/>
          <w:sz w:val="22"/>
          <w:szCs w:val="22"/>
        </w:rPr>
        <w:t xml:space="preserve"> literature. W</w:t>
      </w:r>
      <w:r w:rsidRPr="00AE69BC">
        <w:rPr>
          <w:rFonts w:ascii="Helvetica" w:hAnsi="Helvetica" w:cs="Helvetica"/>
          <w:sz w:val="22"/>
          <w:szCs w:val="22"/>
          <w:lang w:val="en-US"/>
        </w:rPr>
        <w:t xml:space="preserve">e examined </w:t>
      </w:r>
      <w:commentRangeStart w:id="31"/>
      <w:r w:rsidR="00B70B78">
        <w:rPr>
          <w:rFonts w:ascii="Helvetica" w:hAnsi="Helvetica" w:cs="Helvetica"/>
          <w:sz w:val="22"/>
          <w:szCs w:val="22"/>
          <w:lang w:val="en-US"/>
        </w:rPr>
        <w:t>40</w:t>
      </w:r>
      <w:r w:rsidRPr="00AE69BC">
        <w:rPr>
          <w:rFonts w:ascii="Helvetica" w:hAnsi="Helvetica" w:cs="Helvetica"/>
          <w:sz w:val="22"/>
          <w:szCs w:val="22"/>
          <w:lang w:val="en-US"/>
        </w:rPr>
        <w:t xml:space="preserve"> observational studies </w:t>
      </w:r>
      <w:commentRangeEnd w:id="31"/>
      <w:r w:rsidR="006F4CF0">
        <w:rPr>
          <w:rStyle w:val="CommentReference"/>
        </w:rPr>
        <w:commentReference w:id="31"/>
      </w:r>
      <w:r w:rsidRPr="00AE69BC">
        <w:rPr>
          <w:rFonts w:ascii="Helvetica" w:hAnsi="Helvetica" w:cs="Helvetica"/>
          <w:sz w:val="22"/>
          <w:szCs w:val="22"/>
          <w:lang w:val="en-US"/>
        </w:rPr>
        <w:t xml:space="preserve">that evaluated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 (</w:t>
      </w:r>
      <w:r w:rsidRPr="00AE69BC">
        <w:rPr>
          <w:rFonts w:ascii="Helvetica" w:hAnsi="Helvetica" w:cs="Helvetica"/>
          <w:sz w:val="22"/>
          <w:szCs w:val="22"/>
          <w:lang w:val="en-US"/>
        </w:rPr>
        <w:t xml:space="preserve">see Appendix </w:t>
      </w:r>
      <w:r w:rsidRPr="00DC0781">
        <w:rPr>
          <w:rFonts w:ascii="Helvetica" w:hAnsi="Helvetica" w:cs="Helvetica"/>
          <w:sz w:val="22"/>
          <w:szCs w:val="22"/>
          <w:lang w:val="en-US"/>
        </w:rPr>
        <w:t xml:space="preserve">for details). </w:t>
      </w:r>
      <w:ins w:id="32" w:author="Heather Kharouba" w:date="2018-12-19T12:44:00Z">
        <w:r w:rsidR="005F07E9">
          <w:rPr>
            <w:rFonts w:ascii="Helvetica" w:hAnsi="Helvetica" w:cs="Helvetica"/>
            <w:sz w:val="22"/>
            <w:szCs w:val="22"/>
            <w:lang w:val="en-US"/>
          </w:rPr>
          <w:t xml:space="preserve">The majority of the studies (25/40) </w:t>
        </w:r>
      </w:ins>
      <w:r w:rsidRPr="00DC0781">
        <w:rPr>
          <w:rFonts w:ascii="Helvetica" w:hAnsi="Helvetica" w:cs="Helvetica"/>
          <w:sz w:val="22"/>
          <w:szCs w:val="22"/>
          <w:lang w:val="en-US"/>
        </w:rPr>
        <w:t xml:space="preserve">focused on: </w:t>
      </w:r>
      <w:proofErr w:type="spellStart"/>
      <w:r w:rsidRPr="00DC0781">
        <w:rPr>
          <w:rFonts w:ascii="Helvetica" w:hAnsi="Helvetica" w:cs="Helvetica"/>
          <w:sz w:val="22"/>
          <w:szCs w:val="22"/>
          <w:lang w:val="en-US"/>
        </w:rPr>
        <w:t>i</w:t>
      </w:r>
      <w:proofErr w:type="spellEnd"/>
      <w:r w:rsidRPr="00DC0781">
        <w:rPr>
          <w:rFonts w:ascii="Helvetica" w:hAnsi="Helvetica" w:cs="Helvetica"/>
          <w:sz w:val="22"/>
          <w:szCs w:val="22"/>
          <w:lang w:val="en-US"/>
        </w:rPr>
        <w:t>)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w:t>
      </w:r>
      <w:del w:id="33" w:author="Elizabeth Wolkovich" w:date="2019-01-02T12:40:00Z">
        <w:r w:rsidR="00DF37D0" w:rsidDel="006F4CF0">
          <w:rPr>
            <w:rFonts w:ascii="Helvetica" w:hAnsi="Helvetica" w:cs="Helvetica"/>
            <w:sz w:val="22"/>
            <w:szCs w:val="22"/>
            <w:lang w:val="en-US"/>
          </w:rPr>
          <w:delText xml:space="preserve">all </w:delText>
        </w:r>
      </w:del>
      <w:r w:rsidRPr="00AE69BC">
        <w:rPr>
          <w:rFonts w:ascii="Helvetica" w:hAnsi="Helvetica" w:cs="Helvetica"/>
          <w:sz w:val="22"/>
          <w:szCs w:val="22"/>
          <w:lang w:val="en-US"/>
        </w:rPr>
        <w:t xml:space="preserve">these studies </w:t>
      </w:r>
      <w:proofErr w:type="gramStart"/>
      <w:ins w:id="34" w:author="Elizabeth Wolkovich" w:date="2019-01-02T12:40:00Z">
        <w:r w:rsidR="006F4CF0">
          <w:rPr>
            <w:rFonts w:ascii="Helvetica" w:hAnsi="Helvetica" w:cs="Helvetica"/>
            <w:sz w:val="22"/>
            <w:szCs w:val="22"/>
            <w:lang w:val="en-US"/>
          </w:rPr>
          <w:t>wa</w:t>
        </w:r>
      </w:ins>
      <w:proofErr w:type="gramEnd"/>
      <w:del w:id="35" w:author="Elizabeth Wolkovich" w:date="2019-01-02T12:40:00Z">
        <w:r w:rsidR="004A1A50" w:rsidDel="006F4CF0">
          <w:rPr>
            <w:rFonts w:ascii="Helvetica" w:hAnsi="Helvetica" w:cs="Helvetica"/>
            <w:sz w:val="22"/>
            <w:szCs w:val="22"/>
            <w:lang w:val="en-US"/>
          </w:rPr>
          <w:delText>i</w:delText>
        </w:r>
      </w:del>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ins w:id="36" w:author="Heather Kharouba" w:date="2018-12-19T12:44:00Z">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 xml:space="preserve">studies </w:t>
        </w:r>
      </w:ins>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proofErr w:type="spellStart"/>
      <w:r w:rsidRPr="00AE69BC">
        <w:rPr>
          <w:rFonts w:ascii="Helvetica" w:hAnsi="Helvetica" w:cs="Helvetica"/>
          <w:i/>
          <w:sz w:val="22"/>
          <w:szCs w:val="22"/>
          <w:lang w:val="en-US"/>
        </w:rPr>
        <w:t>i</w:t>
      </w:r>
      <w:proofErr w:type="spellEnd"/>
      <w:r w:rsidRPr="00AE69BC">
        <w:rPr>
          <w:rFonts w:ascii="Helvetica" w:hAnsi="Helvetica" w:cs="Helvetica"/>
          <w:i/>
          <w:sz w:val="22"/>
          <w:szCs w:val="22"/>
          <w:lang w:val="en-US"/>
        </w:rPr>
        <w:t xml:space="preserve">)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7E8F0806"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he Cushing hypothesis offers a testable</w:t>
      </w:r>
      <w:r w:rsidRPr="005A0A35">
        <w:rPr>
          <w:rFonts w:ascii="Helvetica" w:hAnsi="Helvetica" w:cs="Helvetica"/>
          <w:strike/>
          <w:sz w:val="22"/>
          <w:szCs w:val="22"/>
          <w:lang w:val="en-US"/>
        </w:rPr>
        <w:t>, generally applicable</w:t>
      </w:r>
      <w:r w:rsidRPr="00AE69BC">
        <w:rPr>
          <w:rFonts w:ascii="Helvetica" w:hAnsi="Helvetica" w:cs="Helvetica"/>
          <w:sz w:val="22"/>
          <w:szCs w:val="22"/>
          <w:lang w:val="en-US"/>
        </w:rPr>
        <w:t xml:space="preserv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direct relationships between organisms and the environm</w:t>
      </w:r>
      <w:r w:rsidR="00BC06CD">
        <w:rPr>
          <w:rFonts w:ascii="Helvetica" w:hAnsi="Helvetica" w:cs="Helvetica"/>
          <w:kern w:val="1"/>
          <w:sz w:val="22"/>
          <w:szCs w:val="22"/>
          <w:lang w:val="en-US"/>
        </w:rPr>
        <w:t>ent (</w:t>
      </w:r>
      <w:r w:rsidR="001F18E6">
        <w:rPr>
          <w:rFonts w:ascii="Helvetica" w:hAnsi="Helvetica" w:cs="Helvetica"/>
          <w:kern w:val="1"/>
          <w:sz w:val="22"/>
          <w:szCs w:val="22"/>
          <w:lang w:val="en-US"/>
        </w:rPr>
        <w:t xml:space="preserve">e.g., </w:t>
      </w:r>
      <w:proofErr w:type="spellStart"/>
      <w:r w:rsidR="001F18E6">
        <w:rPr>
          <w:rFonts w:ascii="Helvetica" w:hAnsi="Helvetica" w:cs="Helvetica"/>
          <w:kern w:val="1"/>
          <w:sz w:val="22"/>
          <w:szCs w:val="22"/>
          <w:lang w:val="en-US"/>
        </w:rPr>
        <w:t>Menzel</w:t>
      </w:r>
      <w:proofErr w:type="spellEnd"/>
      <w:r w:rsidR="001F18E6">
        <w:rPr>
          <w:rFonts w:ascii="Helvetica" w:hAnsi="Helvetica" w:cs="Helvetica"/>
          <w:kern w:val="1"/>
          <w:sz w:val="22"/>
          <w:szCs w:val="22"/>
          <w:lang w:val="en-US"/>
        </w:rPr>
        <w:t xml:space="preserve"> et al. 2006, </w:t>
      </w:r>
      <w:r w:rsidR="00C11E1C">
        <w:rPr>
          <w:rFonts w:ascii="Helvetica" w:hAnsi="Helvetica" w:cs="Helvetica"/>
          <w:kern w:val="1"/>
          <w:sz w:val="22"/>
          <w:szCs w:val="22"/>
          <w:lang w:val="en-US"/>
        </w:rPr>
        <w:t>Chen et al. 2011</w:t>
      </w:r>
      <w:r w:rsidRPr="00AE69BC">
        <w:rPr>
          <w:rFonts w:ascii="Helvetica" w:hAnsi="Helvetica" w:cs="Helvetica"/>
          <w:kern w:val="1"/>
          <w:sz w:val="22"/>
          <w:szCs w:val="22"/>
          <w:lang w:val="en-US"/>
        </w:rPr>
        <w:t>)</w:t>
      </w:r>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w:t>
      </w:r>
      <w:proofErr w:type="spellStart"/>
      <w:r w:rsidR="00922B45">
        <w:rPr>
          <w:rFonts w:ascii="Helvetica" w:hAnsi="Helvetica" w:cs="Helvetica"/>
          <w:kern w:val="1"/>
          <w:sz w:val="22"/>
          <w:szCs w:val="22"/>
          <w:lang w:val="en-US"/>
        </w:rPr>
        <w:t>Lavergne</w:t>
      </w:r>
      <w:proofErr w:type="spellEnd"/>
      <w:r w:rsidR="00922B45">
        <w:rPr>
          <w:rFonts w:ascii="Helvetica" w:hAnsi="Helvetica" w:cs="Helvetica"/>
          <w:kern w:val="1"/>
          <w:sz w:val="22"/>
          <w:szCs w:val="22"/>
          <w:lang w:val="en-US"/>
        </w:rPr>
        <w:t xml:space="preserve"> et al. 2010; </w:t>
      </w:r>
      <w:r w:rsidR="00CC7465">
        <w:rPr>
          <w:rFonts w:ascii="Helvetica" w:hAnsi="Helvetica" w:cs="Helvetica"/>
          <w:kern w:val="1"/>
          <w:sz w:val="22"/>
          <w:szCs w:val="22"/>
          <w:lang w:val="en-US"/>
        </w:rPr>
        <w:t>O’Connor et al. 2012</w:t>
      </w:r>
      <w:r w:rsidR="009A45AC">
        <w:rPr>
          <w:rFonts w:ascii="Helvetica" w:hAnsi="Helvetica" w:cs="Helvetica"/>
          <w:kern w:val="1"/>
          <w:sz w:val="22"/>
          <w:szCs w:val="22"/>
          <w:lang w:val="en-US"/>
        </w:rPr>
        <w:t xml:space="preserve">; </w:t>
      </w:r>
      <w:proofErr w:type="spellStart"/>
      <w:r w:rsidR="009A45AC">
        <w:rPr>
          <w:rFonts w:ascii="Helvetica" w:hAnsi="Helvetica" w:cs="Helvetica"/>
          <w:kern w:val="1"/>
          <w:sz w:val="22"/>
          <w:szCs w:val="22"/>
          <w:lang w:val="en-US"/>
        </w:rPr>
        <w:t>Mouquet</w:t>
      </w:r>
      <w:proofErr w:type="spellEnd"/>
      <w:r w:rsidR="009A45AC">
        <w:rPr>
          <w:rFonts w:ascii="Helvetica" w:hAnsi="Helvetica" w:cs="Helvetica"/>
          <w:kern w:val="1"/>
          <w:sz w:val="22"/>
          <w:szCs w:val="22"/>
          <w:lang w:val="en-US"/>
        </w:rPr>
        <w:t xml:space="preserve"> et al. 2015</w:t>
      </w:r>
      <w:r w:rsidR="007B6AFE">
        <w:rPr>
          <w:rFonts w:ascii="Helvetica" w:hAnsi="Helvetica" w:cs="Helvetica"/>
          <w:kern w:val="1"/>
          <w:sz w:val="22"/>
          <w:szCs w:val="22"/>
          <w:lang w:val="en-US"/>
        </w:rPr>
        <w:t xml:space="preserve">; </w:t>
      </w:r>
      <w:proofErr w:type="spellStart"/>
      <w:r w:rsidR="007B6AFE">
        <w:rPr>
          <w:rFonts w:ascii="Helvetica" w:hAnsi="Helvetica" w:cs="Helvetica"/>
          <w:kern w:val="1"/>
          <w:sz w:val="22"/>
          <w:szCs w:val="22"/>
          <w:lang w:val="en-US"/>
        </w:rPr>
        <w:t>Barner</w:t>
      </w:r>
      <w:proofErr w:type="spellEnd"/>
      <w:r w:rsidR="007B6AFE">
        <w:rPr>
          <w:rFonts w:ascii="Helvetica" w:hAnsi="Helvetica" w:cs="Helvetica"/>
          <w:kern w:val="1"/>
          <w:sz w:val="22"/>
          <w:szCs w:val="22"/>
          <w:lang w:val="en-US"/>
        </w:rPr>
        <w:t xml:space="preserve"> et al. 2018</w:t>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 xml:space="preserve">progress on the Cushing hypothesis 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49A0E102" w14:textId="77777777" w:rsidR="001516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7" w:author="Elizabeth Wolkovich" w:date="2019-01-02T12:46:00Z"/>
          <w:rFonts w:ascii="Helvetica" w:hAnsi="Helvetica" w:cs="Helvetica"/>
          <w:kern w:val="1"/>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w:t>
      </w:r>
      <w:del w:id="38" w:author="Elizabeth Wolkovich" w:date="2019-01-02T12:41:00Z">
        <w:r w:rsidRPr="00AE69BC" w:rsidDel="006F4CF0">
          <w:rPr>
            <w:rFonts w:ascii="Helvetica" w:hAnsi="Helvetica" w:cs="Helvetica"/>
            <w:kern w:val="1"/>
            <w:sz w:val="22"/>
            <w:szCs w:val="22"/>
            <w:lang w:val="en-US"/>
          </w:rPr>
          <w:delText xml:space="preserve">most likely </w:delText>
        </w:r>
      </w:del>
      <w:r w:rsidRPr="00AE69BC">
        <w:rPr>
          <w:rFonts w:ascii="Helvetica" w:hAnsi="Helvetica" w:cs="Helvetica"/>
          <w:kern w:val="1"/>
          <w:sz w:val="22"/>
          <w:szCs w:val="22"/>
          <w:lang w:val="en-US"/>
        </w:rPr>
        <w:t xml:space="preserve">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w:t>
      </w:r>
      <w:r w:rsidRPr="0049408B">
        <w:rPr>
          <w:rFonts w:ascii="Helvetica" w:hAnsi="Helvetica" w:cs="Helvetica"/>
          <w:kern w:val="1"/>
          <w:sz w:val="22"/>
          <w:szCs w:val="22"/>
          <w:highlight w:val="yellow"/>
          <w:lang w:val="en-US"/>
        </w:rPr>
        <w:t>however</w:t>
      </w:r>
      <w:r w:rsidRPr="00AE69BC">
        <w:rPr>
          <w:rFonts w:ascii="Helvetica" w:hAnsi="Helvetica" w:cs="Helvetica"/>
          <w:kern w:val="1"/>
          <w:sz w:val="22"/>
          <w:szCs w:val="22"/>
          <w:lang w:val="en-US"/>
        </w:rPr>
        <w:t xml:space="preserve">, is also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w:t>
      </w:r>
      <w:commentRangeStart w:id="39"/>
      <w:r w:rsidRPr="0049408B">
        <w:rPr>
          <w:rFonts w:ascii="Helvetica" w:hAnsi="Helvetica" w:cs="Helvetica"/>
          <w:strike/>
          <w:kern w:val="1"/>
          <w:sz w:val="22"/>
          <w:szCs w:val="22"/>
          <w:lang w:val="en-US"/>
        </w:rPr>
        <w:t>since it is about the timing of a consumer to its food resource</w:t>
      </w:r>
      <w:commentRangeEnd w:id="39"/>
      <w:r w:rsidR="0049408B">
        <w:rPr>
          <w:rStyle w:val="CommentReference"/>
        </w:rPr>
        <w:commentReference w:id="39"/>
      </w:r>
      <w:r w:rsidRPr="00AE69BC">
        <w:rPr>
          <w:rFonts w:ascii="Helvetica" w:hAnsi="Helvetica" w:cs="Helvetica"/>
          <w:kern w:val="1"/>
          <w:sz w:val="22"/>
          <w:szCs w:val="22"/>
          <w:lang w:val="en-US"/>
        </w:rPr>
        <w:t xml:space="preserve">. </w:t>
      </w:r>
    </w:p>
    <w:p w14:paraId="5B20E29C" w14:textId="2EB43471" w:rsidR="003C4A76" w:rsidRPr="00AE69BC" w:rsidRDefault="0015161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40" w:author="Elizabeth Wolkovich" w:date="2019-01-02T12:46:00Z">
        <w:r>
          <w:rPr>
            <w:rFonts w:ascii="Helvetica" w:hAnsi="Helvetica" w:cs="Helvetica"/>
            <w:kern w:val="1"/>
            <w:sz w:val="22"/>
            <w:szCs w:val="22"/>
            <w:lang w:val="en-US"/>
          </w:rPr>
          <w:tab/>
        </w:r>
      </w:ins>
      <w:del w:id="41" w:author="Elizabeth Wolkovich" w:date="2019-01-02T12:43:00Z">
        <w:r w:rsidR="003C4A76" w:rsidRPr="0049408B" w:rsidDel="00C33DFB">
          <w:rPr>
            <w:rFonts w:ascii="Helvetica" w:hAnsi="Helvetica" w:cs="Helvetica"/>
            <w:kern w:val="1"/>
            <w:sz w:val="22"/>
            <w:szCs w:val="22"/>
            <w:highlight w:val="yellow"/>
            <w:lang w:val="en-US"/>
          </w:rPr>
          <w:delText>However</w:delText>
        </w:r>
        <w:r w:rsidR="003C4A76" w:rsidRPr="00AE69BC" w:rsidDel="00C33DFB">
          <w:rPr>
            <w:rFonts w:ascii="Helvetica" w:hAnsi="Helvetica" w:cs="Helvetica"/>
            <w:kern w:val="1"/>
            <w:sz w:val="22"/>
            <w:szCs w:val="22"/>
            <w:lang w:val="en-US"/>
          </w:rPr>
          <w:delText xml:space="preserve">, </w:delText>
        </w:r>
      </w:del>
      <w:ins w:id="42" w:author="Elizabeth Wolkovich" w:date="2019-01-02T12:43:00Z">
        <w:r w:rsidR="00C33DFB">
          <w:rPr>
            <w:rFonts w:ascii="Helvetica" w:hAnsi="Helvetica" w:cs="Helvetica"/>
            <w:kern w:val="1"/>
            <w:sz w:val="22"/>
            <w:szCs w:val="22"/>
            <w:lang w:val="en-US"/>
          </w:rPr>
          <w:t>S</w:t>
        </w:r>
      </w:ins>
      <w:del w:id="43" w:author="Elizabeth Wolkovich" w:date="2019-01-02T12:43:00Z">
        <w:r w:rsidR="003C4A76" w:rsidRPr="00AE69BC" w:rsidDel="00C33DFB">
          <w:rPr>
            <w:rFonts w:ascii="Helvetica" w:hAnsi="Helvetica" w:cs="Helvetica"/>
            <w:kern w:val="1"/>
            <w:sz w:val="22"/>
            <w:szCs w:val="22"/>
            <w:lang w:val="en-US"/>
          </w:rPr>
          <w:delText>s</w:delText>
        </w:r>
      </w:del>
      <w:r w:rsidR="003C4A76" w:rsidRPr="00AE69BC">
        <w:rPr>
          <w:rFonts w:ascii="Helvetica" w:hAnsi="Helvetica" w:cs="Helvetica"/>
          <w:kern w:val="1"/>
          <w:sz w:val="22"/>
          <w:szCs w:val="22"/>
          <w:lang w:val="en-US"/>
        </w:rPr>
        <w:t>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3C4A76" w:rsidRPr="00AE69BC">
        <w:rPr>
          <w:rFonts w:ascii="Helvetica" w:hAnsi="Helvetica" w:cs="Helvetica"/>
          <w:kern w:val="1"/>
          <w:sz w:val="22"/>
          <w:szCs w:val="22"/>
          <w:lang w:val="en-US"/>
        </w:rPr>
        <w:t xml:space="preserve">). For example, in aquatic systems—where top-down forces are generally more common compared to terrestrial </w:t>
      </w:r>
      <w:commentRangeStart w:id="44"/>
      <w:r w:rsidR="003C4A76" w:rsidRPr="00AE69BC">
        <w:rPr>
          <w:rFonts w:ascii="Helvetica" w:hAnsi="Helvetica" w:cs="Helvetica"/>
          <w:kern w:val="1"/>
          <w:sz w:val="22"/>
          <w:szCs w:val="22"/>
          <w:lang w:val="en-US"/>
        </w:rPr>
        <w:t>systems</w:t>
      </w:r>
      <w:commentRangeEnd w:id="44"/>
      <w:r w:rsidR="003C4A76" w:rsidRPr="00AE69BC">
        <w:rPr>
          <w:rStyle w:val="CommentReference"/>
          <w:rFonts w:ascii="Helvetica" w:hAnsi="Helvetica"/>
        </w:rPr>
        <w:commentReference w:id="44"/>
      </w:r>
      <w:ins w:id="45" w:author="Heather Kharouba" w:date="2018-12-21T13:14:00Z">
        <w:r w:rsidR="00BC3840">
          <w:rPr>
            <w:rFonts w:ascii="Helvetica" w:hAnsi="Helvetica" w:cs="Helvetica"/>
            <w:kern w:val="1"/>
            <w:sz w:val="22"/>
            <w:szCs w:val="22"/>
            <w:lang w:val="en-US"/>
          </w:rPr>
          <w:t xml:space="preserve"> (</w:t>
        </w:r>
        <w:proofErr w:type="spellStart"/>
        <w:r w:rsidR="00BC3840">
          <w:rPr>
            <w:rFonts w:ascii="Helvetica" w:hAnsi="Helvetica" w:cs="Helvetica"/>
            <w:kern w:val="1"/>
            <w:sz w:val="22"/>
            <w:szCs w:val="22"/>
            <w:lang w:val="en-US"/>
          </w:rPr>
          <w:t>Shurin</w:t>
        </w:r>
        <w:proofErr w:type="spellEnd"/>
        <w:r w:rsidR="00BC3840">
          <w:rPr>
            <w:rFonts w:ascii="Helvetica" w:hAnsi="Helvetica" w:cs="Helvetica"/>
            <w:kern w:val="1"/>
            <w:sz w:val="22"/>
            <w:szCs w:val="22"/>
            <w:lang w:val="en-US"/>
          </w:rPr>
          <w:t xml:space="preserve"> et al. 2006)</w:t>
        </w:r>
      </w:ins>
      <w:r w:rsidR="003C4A76" w:rsidRPr="00AE69BC">
        <w:rPr>
          <w:rFonts w:ascii="Helvetica" w:hAnsi="Helvetica" w:cs="Helvetica"/>
          <w:kern w:val="1"/>
          <w:sz w:val="22"/>
          <w:szCs w:val="22"/>
          <w:lang w:val="en-US"/>
        </w:rPr>
        <w:t>—</w:t>
      </w:r>
      <w:commentRangeStart w:id="46"/>
      <w:r w:rsidR="003C4A76" w:rsidRPr="00AE69BC">
        <w:rPr>
          <w:rFonts w:ascii="Helvetica" w:hAnsi="Helvetica" w:cs="Helvetica"/>
          <w:kern w:val="1"/>
          <w:sz w:val="22"/>
          <w:szCs w:val="22"/>
          <w:lang w:val="en-US"/>
        </w:rPr>
        <w:t>many studies suggest that the resource peak is</w:t>
      </w:r>
      <w:ins w:id="47" w:author="Heather Kharouba" w:date="2018-12-21T13:29:00Z">
        <w:r w:rsidR="000F1559">
          <w:rPr>
            <w:rFonts w:ascii="Helvetica" w:hAnsi="Helvetica" w:cs="Helvetica"/>
            <w:kern w:val="1"/>
            <w:sz w:val="22"/>
            <w:szCs w:val="22"/>
            <w:lang w:val="en-US"/>
          </w:rPr>
          <w:t xml:space="preserve"> actually</w:t>
        </w:r>
      </w:ins>
      <w:r w:rsidR="003C4A76" w:rsidRPr="00AE69BC">
        <w:rPr>
          <w:rFonts w:ascii="Helvetica" w:hAnsi="Helvetica" w:cs="Helvetica"/>
          <w:kern w:val="1"/>
          <w:sz w:val="22"/>
          <w:szCs w:val="22"/>
          <w:lang w:val="en-US"/>
        </w:rPr>
        <w:t xml:space="preserve"> controlled by </w:t>
      </w:r>
      <w:ins w:id="48" w:author="Heather Kharouba" w:date="2018-12-21T13:15:00Z">
        <w:r w:rsidR="00BC3840">
          <w:rPr>
            <w:rFonts w:ascii="Helvetica" w:hAnsi="Helvetica" w:cs="Helvetica"/>
            <w:kern w:val="1"/>
            <w:sz w:val="22"/>
            <w:szCs w:val="22"/>
            <w:lang w:val="en-US"/>
          </w:rPr>
          <w:t>nutrient availability (</w:t>
        </w:r>
        <w:proofErr w:type="spellStart"/>
        <w:r w:rsidR="00BC3840">
          <w:rPr>
            <w:rFonts w:ascii="Helvetica" w:hAnsi="Helvetica" w:cs="Helvetica"/>
            <w:kern w:val="1"/>
            <w:sz w:val="22"/>
            <w:szCs w:val="22"/>
            <w:lang w:val="en-US"/>
          </w:rPr>
          <w:t>Gruner</w:t>
        </w:r>
      </w:ins>
      <w:proofErr w:type="spellEnd"/>
      <w:ins w:id="49" w:author="Heather Kharouba" w:date="2018-12-21T13:22:00Z">
        <w:r w:rsidR="00F10D79">
          <w:rPr>
            <w:rFonts w:ascii="Helvetica" w:hAnsi="Helvetica" w:cs="Helvetica"/>
            <w:kern w:val="1"/>
            <w:sz w:val="22"/>
            <w:szCs w:val="22"/>
            <w:lang w:val="en-US"/>
          </w:rPr>
          <w:t xml:space="preserve"> et al. 2008</w:t>
        </w:r>
      </w:ins>
      <w:ins w:id="50" w:author="Heather Kharouba" w:date="2018-12-21T13:15:00Z">
        <w:r w:rsidR="00BC3840" w:rsidRPr="000F1559">
          <w:rPr>
            <w:rFonts w:ascii="Helvetica" w:hAnsi="Helvetica" w:cs="Helvetica"/>
            <w:strike/>
            <w:kern w:val="1"/>
            <w:sz w:val="22"/>
            <w:szCs w:val="22"/>
            <w:lang w:val="en-US"/>
            <w:rPrChange w:id="51" w:author="Heather Kharouba" w:date="2018-12-21T13:29:00Z">
              <w:rPr>
                <w:rFonts w:ascii="Helvetica" w:hAnsi="Helvetica" w:cs="Helvetica"/>
                <w:kern w:val="1"/>
                <w:sz w:val="22"/>
                <w:szCs w:val="22"/>
                <w:lang w:val="en-US"/>
              </w:rPr>
            </w:rPrChange>
          </w:rPr>
          <w:t xml:space="preserve">) </w:t>
        </w:r>
      </w:ins>
      <w:commentRangeStart w:id="52"/>
      <w:r w:rsidR="003C4A76" w:rsidRPr="000F1559">
        <w:rPr>
          <w:rFonts w:ascii="Helvetica" w:hAnsi="Helvetica" w:cs="Helvetica"/>
          <w:strike/>
          <w:kern w:val="1"/>
          <w:sz w:val="22"/>
          <w:szCs w:val="22"/>
          <w:lang w:val="en-US"/>
          <w:rPrChange w:id="53" w:author="Heather Kharouba" w:date="2018-12-21T13:29:00Z">
            <w:rPr>
              <w:rFonts w:ascii="Helvetica" w:hAnsi="Helvetica" w:cs="Helvetica"/>
              <w:kern w:val="1"/>
              <w:sz w:val="22"/>
              <w:szCs w:val="22"/>
              <w:lang w:val="en-US"/>
            </w:rPr>
          </w:rPrChange>
        </w:rPr>
        <w:t>release from, or predation by, a consumer</w:t>
      </w:r>
      <w:r w:rsidR="003C4A76" w:rsidRPr="00AE69BC">
        <w:rPr>
          <w:rFonts w:ascii="Helvetica" w:hAnsi="Helvetica" w:cs="Helvetica"/>
          <w:kern w:val="1"/>
          <w:sz w:val="22"/>
          <w:szCs w:val="22"/>
          <w:lang w:val="en-US"/>
        </w:rPr>
        <w:t xml:space="preserve"> </w:t>
      </w:r>
      <w:commentRangeEnd w:id="52"/>
      <w:r w:rsidR="00036248">
        <w:rPr>
          <w:rStyle w:val="CommentReference"/>
        </w:rPr>
        <w:commentReference w:id="52"/>
      </w:r>
      <w:r w:rsidR="003C4A76" w:rsidRPr="00AE69BC">
        <w:rPr>
          <w:rFonts w:ascii="Helvetica" w:hAnsi="Helvetica" w:cs="Helvetica"/>
          <w:kern w:val="1"/>
          <w:sz w:val="22"/>
          <w:szCs w:val="22"/>
          <w:lang w:val="en-US"/>
        </w:rPr>
        <w:t>(</w:t>
      </w:r>
      <w:commentRangeStart w:id="54"/>
      <w:r w:rsidR="003C4A76" w:rsidRPr="00AE69BC">
        <w:rPr>
          <w:rFonts w:ascii="Helvetica" w:hAnsi="Helvetica" w:cs="Helvetica"/>
          <w:kern w:val="1"/>
          <w:sz w:val="22"/>
          <w:szCs w:val="22"/>
          <w:lang w:val="en-US"/>
        </w:rPr>
        <w:t>?</w:t>
      </w:r>
      <w:commentRangeEnd w:id="54"/>
      <w:r w:rsidR="003C4A76" w:rsidRPr="00AE69BC">
        <w:rPr>
          <w:rStyle w:val="CommentReference"/>
          <w:rFonts w:ascii="Helvetica" w:hAnsi="Helvetica"/>
          <w:sz w:val="22"/>
          <w:szCs w:val="22"/>
        </w:rPr>
        <w:commentReference w:id="54"/>
      </w:r>
      <w:r w:rsidR="003C4A76" w:rsidRPr="00AE69BC">
        <w:rPr>
          <w:rFonts w:ascii="Helvetica" w:hAnsi="Helvetica" w:cs="Helvetica"/>
          <w:kern w:val="1"/>
          <w:sz w:val="22"/>
          <w:szCs w:val="22"/>
          <w:lang w:val="en-US"/>
        </w:rPr>
        <w:t xml:space="preserve">). </w:t>
      </w:r>
      <w:commentRangeEnd w:id="46"/>
      <w:r w:rsidR="003C4A76" w:rsidRPr="00AE69BC">
        <w:rPr>
          <w:rStyle w:val="CommentReference"/>
          <w:rFonts w:ascii="Helvetica" w:hAnsi="Helvetica"/>
        </w:rPr>
        <w:commentReference w:id="46"/>
      </w:r>
      <w:r w:rsidR="003C4A76" w:rsidRPr="00AE69BC">
        <w:rPr>
          <w:rFonts w:ascii="Helvetica" w:hAnsi="Helvetica" w:cs="Helvetica"/>
          <w:kern w:val="1"/>
          <w:sz w:val="22"/>
          <w:szCs w:val="22"/>
          <w:lang w:val="en-US"/>
        </w:rPr>
        <w:t>This is a very different hypothesis from others that suggest seasonality in the environment produces the resource peak (</w:t>
      </w:r>
      <w:ins w:id="55" w:author="Heather Kharouba" w:date="2018-12-21T13:43:00Z">
        <w:r w:rsidR="00AA3B62">
          <w:rPr>
            <w:rFonts w:ascii="Helvetica" w:hAnsi="Helvetica" w:cs="Helvetica"/>
            <w:kern w:val="1"/>
            <w:sz w:val="22"/>
            <w:szCs w:val="22"/>
            <w:lang w:val="en-US"/>
          </w:rPr>
          <w:t>Hampton et al. 2006</w:t>
        </w:r>
      </w:ins>
      <w:r w:rsidR="003C4A76" w:rsidRPr="00AE69BC">
        <w:rPr>
          <w:rFonts w:ascii="Helvetica" w:hAnsi="Helvetica" w:cs="Helvetica"/>
          <w:kern w:val="1"/>
          <w:sz w:val="22"/>
          <w:szCs w:val="22"/>
          <w:lang w:val="en-US"/>
        </w:rPr>
        <w:t xml:space="preserve">). In terrestrial systems, </w:t>
      </w:r>
      <w:r w:rsidR="003C4A76"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003C4A76"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003C4A76" w:rsidRPr="00AE69BC">
        <w:rPr>
          <w:rFonts w:ascii="Helvetica" w:hAnsi="Helvetica" w:cs="Helvetica"/>
          <w:sz w:val="22"/>
          <w:szCs w:val="22"/>
          <w:lang w:val="en-US"/>
        </w:rPr>
        <w:t>)</w:t>
      </w:r>
      <w:ins w:id="56"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003C4A76" w:rsidRPr="00AE69BC">
        <w:rPr>
          <w:rFonts w:ascii="Helvetica" w:hAnsi="Helvetica" w:cs="Helvetica"/>
          <w:sz w:val="22"/>
          <w:szCs w:val="22"/>
          <w:lang w:val="en-US"/>
        </w:rPr>
        <w:t>.</w:t>
      </w:r>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67140A36"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 ‘</w:t>
      </w:r>
      <w:commentRangeStart w:id="57"/>
      <w:r w:rsidR="00836C62">
        <w:rPr>
          <w:rFonts w:ascii="Helvetica" w:hAnsi="Helvetica" w:cs="Helvetica"/>
          <w:kern w:val="1"/>
          <w:sz w:val="22"/>
          <w:szCs w:val="22"/>
          <w:lang w:val="en-US"/>
        </w:rPr>
        <w:t>life history studies’</w:t>
      </w:r>
      <w:commentRangeEnd w:id="57"/>
      <w:r w:rsidR="00036248">
        <w:rPr>
          <w:rStyle w:val="CommentReference"/>
        </w:rPr>
        <w:commentReference w:id="57"/>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w:t>
      </w:r>
      <w:r w:rsidR="00836C62" w:rsidRPr="00AE69BC">
        <w:rPr>
          <w:rFonts w:ascii="Helvetica" w:hAnsi="Helvetica" w:cs="Helvetica"/>
          <w:kern w:val="1"/>
          <w:sz w:val="22"/>
          <w:szCs w:val="22"/>
          <w:lang w:val="en-US"/>
        </w:rPr>
        <w:t xml:space="preserve"> </w:t>
      </w:r>
      <w:r w:rsidR="00464675">
        <w:rPr>
          <w:rFonts w:ascii="Helvetica" w:hAnsi="Helvetica" w:cs="Helvetica"/>
          <w:i/>
          <w:kern w:val="1"/>
          <w:sz w:val="22"/>
          <w:szCs w:val="22"/>
          <w:lang w:val="en-US"/>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p>
    <w:p w14:paraId="5E6D0101" w14:textId="275A2CCB"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w:t>
      </w:r>
      <w:commentRangeStart w:id="58"/>
      <w:r w:rsidR="00001DCB" w:rsidRPr="00AE69BC">
        <w:rPr>
          <w:rFonts w:ascii="Helvetica" w:hAnsi="Helvetica" w:cs="Helvetica"/>
          <w:kern w:val="1"/>
          <w:sz w:val="22"/>
          <w:szCs w:val="22"/>
          <w:lang w:val="en-US"/>
        </w:rPr>
        <w:t xml:space="preserve">a resource curve shaped by predation </w:t>
      </w:r>
      <w:commentRangeEnd w:id="58"/>
      <w:r w:rsidR="00036248">
        <w:rPr>
          <w:rStyle w:val="CommentReference"/>
        </w:rPr>
        <w:commentReference w:id="58"/>
      </w:r>
      <w:r w:rsidR="00001DCB" w:rsidRPr="00AE69BC">
        <w:rPr>
          <w:rFonts w:ascii="Helvetica" w:hAnsi="Helvetica" w:cs="Helvetica"/>
          <w:kern w:val="1"/>
          <w:sz w:val="22"/>
          <w:szCs w:val="22"/>
          <w:lang w:val="en-US"/>
        </w:rPr>
        <w:t xml:space="preserve">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ins w:id="59" w:author="Heather Kharouba" w:date="2018-12-21T14:16:00Z">
        <w:r w:rsidR="00132076">
          <w:rPr>
            <w:rFonts w:ascii="Helvetica" w:hAnsi="Helvetica" w:cs="Helvetica"/>
            <w:kern w:val="1"/>
            <w:sz w:val="22"/>
            <w:szCs w:val="22"/>
            <w:lang w:val="en-US"/>
          </w:rPr>
          <w:t>, particularly</w:t>
        </w:r>
      </w:ins>
      <w:r w:rsidR="0076026C" w:rsidRPr="00AE69BC">
        <w:rPr>
          <w:rFonts w:ascii="Helvetica" w:hAnsi="Helvetica" w:cs="Helvetica"/>
          <w:kern w:val="1"/>
          <w:sz w:val="22"/>
          <w:szCs w:val="22"/>
          <w:lang w:val="en-US"/>
        </w:rPr>
        <w:t xml:space="preserve"> </w:t>
      </w:r>
      <w:commentRangeStart w:id="60"/>
      <w:r w:rsidR="00635598">
        <w:rPr>
          <w:rFonts w:ascii="Helvetica" w:hAnsi="Helvetica" w:cs="Helvetica"/>
          <w:kern w:val="1"/>
          <w:sz w:val="22"/>
          <w:szCs w:val="22"/>
          <w:lang w:val="en-US"/>
        </w:rPr>
        <w:t xml:space="preserve">at lower trophic levels </w:t>
      </w:r>
      <w:commentRangeEnd w:id="60"/>
      <w:r w:rsidR="00635598">
        <w:rPr>
          <w:rStyle w:val="CommentReference"/>
        </w:rPr>
        <w:commentReference w:id="60"/>
      </w:r>
      <w:r w:rsidR="0076026C" w:rsidRPr="00AE69BC">
        <w:rPr>
          <w:rFonts w:ascii="Helvetica" w:hAnsi="Helvetica" w:cs="Helvetica"/>
          <w:kern w:val="1"/>
          <w:sz w:val="22"/>
          <w:szCs w:val="22"/>
          <w:lang w:val="en-US"/>
        </w:rPr>
        <w:t>(</w:t>
      </w:r>
      <w:proofErr w:type="spellStart"/>
      <w:r w:rsidR="0076026C" w:rsidRPr="00AE69BC">
        <w:rPr>
          <w:rFonts w:ascii="Helvetica" w:hAnsi="Helvetica" w:cs="Helvetica"/>
          <w:kern w:val="1"/>
          <w:sz w:val="22"/>
          <w:szCs w:val="22"/>
          <w:lang w:val="en-US"/>
        </w:rPr>
        <w:t>Gruner</w:t>
      </w:r>
      <w:proofErr w:type="spellEnd"/>
      <w:r w:rsidR="0076026C" w:rsidRPr="00AE69BC">
        <w:rPr>
          <w:rFonts w:ascii="Helvetica" w:hAnsi="Helvetica" w:cs="Helvetica"/>
          <w:kern w:val="1"/>
          <w:sz w:val="22"/>
          <w:szCs w:val="22"/>
          <w:lang w:val="en-US"/>
        </w:rPr>
        <w:t xml:space="preserve">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xml:space="preserve">; </w:t>
      </w:r>
      <w:proofErr w:type="spellStart"/>
      <w:r w:rsidR="00E67C30">
        <w:rPr>
          <w:rFonts w:ascii="Helvetica" w:hAnsi="Helvetica" w:cs="Helvetica"/>
          <w:kern w:val="1"/>
          <w:sz w:val="22"/>
          <w:szCs w:val="22"/>
          <w:lang w:val="en-US"/>
        </w:rPr>
        <w:t>Shurin</w:t>
      </w:r>
      <w:proofErr w:type="spellEnd"/>
      <w:r w:rsidR="00E67C30">
        <w:rPr>
          <w:rFonts w:ascii="Helvetica" w:hAnsi="Helvetica" w:cs="Helvetica"/>
          <w:kern w:val="1"/>
          <w:sz w:val="22"/>
          <w:szCs w:val="22"/>
          <w:lang w:val="en-US"/>
        </w:rPr>
        <w:t xml:space="preserve">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 xml:space="preserve">the </w:t>
      </w:r>
      <w:proofErr w:type="spellStart"/>
      <w:r w:rsidR="0076026C">
        <w:rPr>
          <w:rFonts w:ascii="Helvetica" w:hAnsi="Helvetica" w:cs="Helvetica"/>
          <w:kern w:val="1"/>
          <w:sz w:val="22"/>
          <w:szCs w:val="22"/>
          <w:lang w:val="en-US"/>
        </w:rPr>
        <w:t>phenological</w:t>
      </w:r>
      <w:proofErr w:type="spellEnd"/>
      <w:r w:rsidR="0076026C">
        <w:rPr>
          <w:rFonts w:ascii="Helvetica" w:hAnsi="Helvetica" w:cs="Helvetica"/>
          <w:kern w:val="1"/>
          <w:sz w:val="22"/>
          <w:szCs w:val="22"/>
          <w:lang w:val="en-US"/>
        </w:rPr>
        <w:t xml:space="preserve"> mismatch liter</w:t>
      </w:r>
      <w:r w:rsidR="0076026C" w:rsidRPr="00AE69BC">
        <w:rPr>
          <w:rFonts w:ascii="Helvetica" w:hAnsi="Helvetica" w:cs="Helvetica"/>
          <w:kern w:val="1"/>
          <w:sz w:val="22"/>
          <w:szCs w:val="22"/>
          <w:lang w:val="en-US"/>
        </w:rPr>
        <w:t>ature.</w:t>
      </w:r>
      <w:commentRangeStart w:id="61"/>
      <w:r w:rsidR="0076026C" w:rsidRPr="00AE69BC">
        <w:rPr>
          <w:rFonts w:ascii="Helvetica" w:hAnsi="Helvetica" w:cs="Helvetica"/>
          <w:kern w:val="1"/>
          <w:sz w:val="22"/>
          <w:szCs w:val="22"/>
          <w:lang w:val="en-US"/>
        </w:rPr>
        <w:t xml:space="preserv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 xml:space="preserve">web theory (14/20), whereas terrestrial studies approached it from life-history theory (20/24; Table 2). </w:t>
      </w:r>
      <w:commentRangeEnd w:id="61"/>
      <w:r w:rsidR="00BC56F8">
        <w:rPr>
          <w:rStyle w:val="CommentReference"/>
        </w:rPr>
        <w:commentReference w:id="61"/>
      </w:r>
    </w:p>
    <w:p w14:paraId="1557F2C8" w14:textId="1B0A99F7"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05B09" w:rsidRPr="00A170F9">
        <w:rPr>
          <w:rFonts w:ascii="Helvetica" w:hAnsi="Helvetica" w:cs="Helvetica"/>
          <w:kern w:val="1"/>
          <w:sz w:val="22"/>
          <w:szCs w:val="22"/>
          <w:lang w:val="en-US"/>
        </w:rPr>
        <w:t>5/25)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 xml:space="preserve">and the vast majority were aquatic (10/11)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w:t>
      </w:r>
      <w:commentRangeStart w:id="62"/>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only certain classes of organisms are teste</w:t>
      </w:r>
      <w:r w:rsidR="00D72D2A">
        <w:rPr>
          <w:rFonts w:ascii="Helvetica" w:hAnsi="Helvetica"/>
          <w:sz w:val="22"/>
          <w:szCs w:val="22"/>
        </w:rPr>
        <w:t xml:space="preserve">d for </w:t>
      </w:r>
      <w:r w:rsidR="001F117F">
        <w:rPr>
          <w:rFonts w:ascii="Helvetica" w:hAnsi="Helvetica"/>
          <w:sz w:val="22"/>
          <w:szCs w:val="22"/>
        </w:rPr>
        <w:t xml:space="preserve">each </w:t>
      </w:r>
      <w:r w:rsidR="001F117F" w:rsidRPr="001F117F">
        <w:rPr>
          <w:rFonts w:ascii="Helvetica" w:hAnsi="Helvetica"/>
          <w:sz w:val="22"/>
          <w:szCs w:val="22"/>
          <w:highlight w:val="yellow"/>
        </w:rPr>
        <w:t>class</w:t>
      </w:r>
      <w:r w:rsidR="001F117F">
        <w:rPr>
          <w:rFonts w:ascii="Helvetica" w:hAnsi="Helvetica"/>
          <w:sz w:val="22"/>
          <w:szCs w:val="22"/>
        </w:rPr>
        <w:t xml:space="preserve"> of </w:t>
      </w:r>
      <w:r w:rsidR="00D72D2A">
        <w:rPr>
          <w:rFonts w:ascii="Helvetica" w:hAnsi="Helvetica"/>
          <w:sz w:val="22"/>
          <w:szCs w:val="22"/>
        </w:rPr>
        <w:t>mechanisms</w:t>
      </w:r>
      <w:r w:rsidR="00E01FC0">
        <w:rPr>
          <w:rFonts w:ascii="Helvetica" w:hAnsi="Helvetica"/>
          <w:sz w:val="22"/>
          <w:szCs w:val="22"/>
        </w:rPr>
        <w:t xml:space="preserve"> and in one type of </w:t>
      </w:r>
      <w:r w:rsidR="00E01FC0" w:rsidRPr="001F117F">
        <w:rPr>
          <w:rFonts w:ascii="Helvetica" w:hAnsi="Helvetica"/>
          <w:sz w:val="22"/>
          <w:szCs w:val="22"/>
          <w:highlight w:val="yellow"/>
        </w:rPr>
        <w:t>biome (?)</w:t>
      </w:r>
      <w:r w:rsidR="00D72D2A">
        <w:rPr>
          <w:rFonts w:ascii="Helvetica" w:hAnsi="Helvetica"/>
          <w:sz w:val="22"/>
          <w:szCs w:val="22"/>
        </w:rPr>
        <w:t>, further limiting generalizations across systems</w:t>
      </w:r>
      <w:r w:rsidR="00D72D2A" w:rsidRPr="00D72D2A">
        <w:rPr>
          <w:rFonts w:ascii="Helvetica" w:hAnsi="Helvetica"/>
          <w:sz w:val="22"/>
          <w:szCs w:val="22"/>
        </w:rPr>
        <w:t>.</w:t>
      </w:r>
      <w:commentRangeEnd w:id="62"/>
      <w:r w:rsidR="00BC56F8">
        <w:rPr>
          <w:rStyle w:val="CommentReference"/>
        </w:rPr>
        <w:commentReference w:id="62"/>
      </w:r>
    </w:p>
    <w:p w14:paraId="4705BB51" w14:textId="6A09A5B7"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commentRangeStart w:id="63"/>
      <w:r w:rsidRPr="00A170F9">
        <w:rPr>
          <w:rFonts w:ascii="Helvetica" w:hAnsi="Helvetica" w:cs="Helvetica"/>
          <w:kern w:val="1"/>
          <w:sz w:val="22"/>
          <w:szCs w:val="22"/>
          <w:lang w:val="en-US"/>
        </w:rPr>
        <w:t xml:space="preserve">This places the </w:t>
      </w:r>
      <w:proofErr w:type="spellStart"/>
      <w:r w:rsidR="00DA50E5" w:rsidRPr="00A170F9">
        <w:rPr>
          <w:rFonts w:ascii="Helvetica" w:hAnsi="Helvetica" w:cs="Helvetica"/>
          <w:kern w:val="1"/>
          <w:sz w:val="22"/>
          <w:szCs w:val="22"/>
          <w:lang w:val="en-US"/>
        </w:rPr>
        <w:t>phenological</w:t>
      </w:r>
      <w:proofErr w:type="spellEnd"/>
      <w:r w:rsidRPr="00A170F9">
        <w:rPr>
          <w:rFonts w:ascii="Helvetica" w:hAnsi="Helvetica" w:cs="Helvetica"/>
          <w:kern w:val="1"/>
          <w:sz w:val="22"/>
          <w:szCs w:val="22"/>
          <w:lang w:val="en-US"/>
        </w:rPr>
        <w:t xml:space="preserve"> mismatch studies on a continuum</w:t>
      </w:r>
      <w:commentRangeEnd w:id="63"/>
      <w:r w:rsidR="00422A5E">
        <w:rPr>
          <w:rStyle w:val="CommentReference"/>
        </w:rPr>
        <w:commentReference w:id="63"/>
      </w:r>
      <w:r w:rsidRPr="00A170F9">
        <w:rPr>
          <w:rFonts w:ascii="Helvetica" w:hAnsi="Helvetica" w:cs="Helvetica"/>
          <w:kern w:val="1"/>
          <w:sz w:val="22"/>
          <w:szCs w:val="22"/>
          <w:lang w:val="en-US"/>
        </w:rPr>
        <w:t xml:space="preserve">: at one end, </w:t>
      </w:r>
      <w:commentRangeStart w:id="64"/>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w:t>
      </w:r>
      <w:commentRangeEnd w:id="64"/>
      <w:r w:rsidR="00684212" w:rsidRPr="00A170F9">
        <w:rPr>
          <w:rStyle w:val="CommentReference"/>
          <w:rFonts w:ascii="Helvetica" w:hAnsi="Helvetica"/>
          <w:sz w:val="22"/>
          <w:szCs w:val="22"/>
        </w:rPr>
        <w:commentReference w:id="64"/>
      </w:r>
      <w:r w:rsidRPr="00A170F9">
        <w:rPr>
          <w:rFonts w:ascii="Helvetica" w:hAnsi="Helvetica" w:cs="Helvetica"/>
          <w:kern w:val="1"/>
          <w:sz w:val="22"/>
          <w:szCs w:val="22"/>
          <w:lang w:val="en-US"/>
        </w:rPr>
        <w:t xml:space="preserve">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commentRangeStart w:id="65"/>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commentRangeEnd w:id="65"/>
      <w:r w:rsidR="00F53857">
        <w:rPr>
          <w:rStyle w:val="CommentReference"/>
        </w:rPr>
        <w:commentReference w:id="65"/>
      </w:r>
      <w:r w:rsidRPr="00A170F9">
        <w:rPr>
          <w:rFonts w:ascii="Helvetica" w:hAnsi="Helvetica" w:cs="Helvetica"/>
          <w:kern w:val="1"/>
          <w:sz w:val="22"/>
          <w:szCs w:val="22"/>
          <w:lang w:val="en-US"/>
        </w:rPr>
        <w:t>.</w:t>
      </w:r>
      <w:r w:rsidR="00916358" w:rsidRPr="00A170F9">
        <w:rPr>
          <w:rFonts w:ascii="Helvetica" w:hAnsi="Helvetica" w:cs="Helvetica"/>
          <w:kern w:val="1"/>
          <w:sz w:val="22"/>
          <w:szCs w:val="22"/>
          <w:lang w:val="en-US"/>
        </w:rPr>
        <w:t xml:space="preserve"> </w:t>
      </w:r>
    </w:p>
    <w:p w14:paraId="35E250D3" w14:textId="12DEA6CC"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 xml:space="preserve">Without strong support for their hypothesis (i.e., </w:t>
      </w:r>
      <w:commentRangeStart w:id="66"/>
      <w:r w:rsidRPr="00A170F9">
        <w:rPr>
          <w:rFonts w:ascii="Helvetica" w:hAnsi="Helvetica" w:cs="Helvetica"/>
          <w:kern w:val="1"/>
          <w:sz w:val="22"/>
          <w:szCs w:val="22"/>
          <w:lang w:val="en-US"/>
        </w:rPr>
        <w:t>high explained variation and clear underlying links</w:t>
      </w:r>
      <w:commentRangeEnd w:id="66"/>
      <w:r w:rsidR="00A95752">
        <w:rPr>
          <w:rStyle w:val="CommentReference"/>
        </w:rPr>
        <w:commentReference w:id="66"/>
      </w:r>
      <w:r w:rsidRPr="00A170F9">
        <w:rPr>
          <w:rFonts w:ascii="Helvetica" w:hAnsi="Helvetica" w:cs="Helvetica"/>
          <w:kern w:val="1"/>
          <w:sz w:val="22"/>
          <w:szCs w:val="22"/>
          <w:lang w:val="en-US"/>
        </w:rPr>
        <w:t>), the mecha</w:t>
      </w:r>
      <w:r w:rsidR="004F1E14">
        <w:rPr>
          <w:rFonts w:ascii="Helvetica" w:hAnsi="Helvetica" w:cs="Helvetica"/>
          <w:kern w:val="1"/>
          <w:sz w:val="22"/>
          <w:szCs w:val="22"/>
          <w:lang w:val="en-US"/>
        </w:rPr>
        <w:t>nism underlying the cu</w:t>
      </w:r>
      <w:ins w:id="67" w:author="Elizabeth Wolkovich" w:date="2019-01-02T12:55:00Z">
        <w:r w:rsidR="004272D1">
          <w:rPr>
            <w:rFonts w:ascii="Helvetica" w:hAnsi="Helvetica" w:cs="Helvetica"/>
            <w:kern w:val="1"/>
            <w:sz w:val="22"/>
            <w:szCs w:val="22"/>
            <w:lang w:val="en-US"/>
          </w:rPr>
          <w:t>r</w:t>
        </w:r>
      </w:ins>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ins w:id="68" w:author="Elizabeth Wolkovich" w:date="2019-01-02T12:56:00Z">
        <w:r w:rsidR="00543941">
          <w:rPr>
            <w:rFonts w:ascii="Helvetica" w:hAnsi="Helvetica" w:cs="Helvetica"/>
            <w:kern w:val="1"/>
            <w:sz w:val="22"/>
            <w:szCs w:val="22"/>
            <w:lang w:val="en-US"/>
          </w:rPr>
          <w:t>, for example, the relative timing of an interaction will change in the same direction regardless of whether temperature directly or indirectly affects a resource’s phenology</w:t>
        </w:r>
      </w:ins>
      <w:r w:rsidRPr="00A170F9">
        <w:rPr>
          <w:rFonts w:ascii="Helvetica" w:hAnsi="Helvetica" w:cs="Helvetica"/>
          <w:kern w:val="1"/>
          <w:sz w:val="22"/>
          <w:szCs w:val="22"/>
          <w:lang w:val="en-US"/>
        </w:rPr>
        <w:t>)</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del w:id="69" w:author="Elizabeth Wolkovich" w:date="2019-01-02T12:56:00Z">
        <w:r w:rsidR="00602D2D" w:rsidDel="00543941">
          <w:rPr>
            <w:rFonts w:ascii="Helvetica" w:hAnsi="Helvetica" w:cs="Helvetica"/>
            <w:kern w:val="1"/>
            <w:sz w:val="22"/>
            <w:szCs w:val="22"/>
            <w:lang w:val="en-US"/>
          </w:rPr>
          <w:delText xml:space="preserve"> </w:delText>
        </w:r>
        <w:commentRangeStart w:id="70"/>
        <w:r w:rsidR="00685E1F" w:rsidDel="00543941">
          <w:rPr>
            <w:rFonts w:ascii="Helvetica" w:hAnsi="Helvetica" w:cs="Helvetica"/>
            <w:kern w:val="1"/>
            <w:sz w:val="22"/>
            <w:szCs w:val="22"/>
            <w:lang w:val="en-US"/>
          </w:rPr>
          <w:delText>For example, the relative timing of an interaction will change in the same direction regardless of whether temperature directly or indirectly affects a resource’s phenology</w:delText>
        </w:r>
      </w:del>
      <w:r w:rsidR="00685E1F">
        <w:rPr>
          <w:rFonts w:ascii="Helvetica" w:hAnsi="Helvetica" w:cs="Helvetica"/>
          <w:kern w:val="1"/>
          <w:sz w:val="22"/>
          <w:szCs w:val="22"/>
          <w:lang w:val="en-US"/>
        </w:rPr>
        <w:t>.</w:t>
      </w:r>
      <w:ins w:id="71" w:author="Heather Kharouba" w:date="2018-12-19T12:38:00Z">
        <w:r w:rsidR="00685E1F">
          <w:rPr>
            <w:rFonts w:ascii="Helvetica" w:hAnsi="Helvetica" w:cs="Helvetica"/>
            <w:kern w:val="1"/>
            <w:sz w:val="22"/>
            <w:szCs w:val="22"/>
            <w:lang w:val="en-US"/>
          </w:rPr>
          <w:t xml:space="preserve"> </w:t>
        </w:r>
      </w:ins>
      <w:del w:id="72" w:author="Elizabeth Wolkovich" w:date="2019-01-02T12:56:00Z">
        <w:r w:rsidR="00F16AE2" w:rsidDel="00543941">
          <w:rPr>
            <w:rFonts w:ascii="Helvetica" w:hAnsi="Helvetica" w:cs="Helvetica"/>
            <w:kern w:val="1"/>
            <w:sz w:val="22"/>
            <w:szCs w:val="22"/>
            <w:lang w:val="en-US"/>
          </w:rPr>
          <w:delText>Alternatively</w:delText>
        </w:r>
      </w:del>
      <w:ins w:id="73" w:author="Elizabeth Wolkovich" w:date="2019-01-02T12:56:00Z">
        <w:r w:rsidR="00543941">
          <w:rPr>
            <w:rFonts w:ascii="Helvetica" w:hAnsi="Helvetica" w:cs="Helvetica"/>
            <w:kern w:val="1"/>
            <w:sz w:val="22"/>
            <w:szCs w:val="22"/>
            <w:lang w:val="en-US"/>
          </w:rPr>
          <w:t>For example</w:t>
        </w:r>
      </w:ins>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proofErr w:type="spellStart"/>
      <w:r w:rsidR="007D2E91">
        <w:rPr>
          <w:rFonts w:ascii="Helvetica" w:hAnsi="Helvetica" w:cs="Helvetica"/>
          <w:kern w:val="1"/>
          <w:sz w:val="22"/>
          <w:szCs w:val="22"/>
          <w:lang w:val="en-US"/>
        </w:rPr>
        <w:t>Samplonius</w:t>
      </w:r>
      <w:proofErr w:type="spellEnd"/>
      <w:r w:rsidR="007D2E91">
        <w:rPr>
          <w:rFonts w:ascii="Helvetica" w:hAnsi="Helvetica" w:cs="Helvetica"/>
          <w:kern w:val="1"/>
          <w:sz w:val="22"/>
          <w:szCs w:val="22"/>
          <w:lang w:val="en-US"/>
        </w:rPr>
        <w:t xml:space="preserve">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w:t>
      </w:r>
      <w:proofErr w:type="spellStart"/>
      <w:r w:rsidR="003C4A76" w:rsidRPr="00AE69BC">
        <w:rPr>
          <w:rFonts w:ascii="Helvetica" w:hAnsi="Helvetica" w:cs="Helvetica"/>
          <w:kern w:val="1"/>
          <w:sz w:val="22"/>
          <w:szCs w:val="22"/>
          <w:lang w:val="en-US"/>
        </w:rPr>
        <w:t>Johannsson</w:t>
      </w:r>
      <w:proofErr w:type="spellEnd"/>
      <w:r w:rsidR="003C4A76" w:rsidRPr="00AE69BC">
        <w:rPr>
          <w:rFonts w:ascii="Helvetica" w:hAnsi="Helvetica" w:cs="Helvetica"/>
          <w:kern w:val="1"/>
          <w:sz w:val="22"/>
          <w:szCs w:val="22"/>
          <w:lang w:val="en-US"/>
        </w:rPr>
        <w:t xml:space="preserve"> &amp; </w:t>
      </w:r>
      <w:proofErr w:type="spellStart"/>
      <w:r w:rsidR="003C4A76" w:rsidRPr="00AE69BC">
        <w:rPr>
          <w:rFonts w:ascii="Helvetica" w:hAnsi="Helvetica" w:cs="Helvetica"/>
          <w:kern w:val="1"/>
          <w:sz w:val="22"/>
          <w:szCs w:val="22"/>
          <w:lang w:val="en-US"/>
        </w:rPr>
        <w:t>Jonzen</w:t>
      </w:r>
      <w:proofErr w:type="spellEnd"/>
      <w:r w:rsidR="003C4A76" w:rsidRPr="00AE69BC">
        <w:rPr>
          <w:rFonts w:ascii="Helvetica" w:hAnsi="Helvetica" w:cs="Helvetica"/>
          <w:kern w:val="1"/>
          <w:sz w:val="22"/>
          <w:szCs w:val="22"/>
          <w:lang w:val="en-US"/>
        </w:rPr>
        <w:t xml:space="preserve">). </w:t>
      </w:r>
      <w:commentRangeEnd w:id="70"/>
      <w:r w:rsidR="00F907F0">
        <w:rPr>
          <w:rStyle w:val="CommentReference"/>
        </w:rPr>
        <w:commentReference w:id="70"/>
      </w:r>
    </w:p>
    <w:p w14:paraId="4DE91F03" w14:textId="0A0E8682"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commentRangeStart w:id="74"/>
      <w:commentRangeStart w:id="75"/>
      <w:r w:rsidR="00950C5F" w:rsidRPr="00560823">
        <w:rPr>
          <w:rFonts w:ascii="Helvetica" w:hAnsi="Helvetica" w:cs="Helvetica"/>
          <w:kern w:val="1"/>
          <w:sz w:val="22"/>
          <w:szCs w:val="22"/>
          <w:highlight w:val="yellow"/>
          <w:lang w:val="en-US"/>
        </w:rPr>
        <w:t>high quality</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commentRangeEnd w:id="74"/>
      <w:r w:rsidR="00950C5F">
        <w:rPr>
          <w:rStyle w:val="CommentReference"/>
        </w:rPr>
        <w:commentReference w:id="74"/>
      </w:r>
      <w:commentRangeEnd w:id="75"/>
      <w:r w:rsidR="00543941">
        <w:rPr>
          <w:rStyle w:val="CommentReference"/>
        </w:rPr>
        <w:commentReference w:id="75"/>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Pr>
          <w:rFonts w:ascii="Helvetica" w:hAnsi="Helvetica" w:cs="Helvetica"/>
          <w:kern w:val="1"/>
          <w:sz w:val="22"/>
          <w:szCs w:val="22"/>
          <w:lang w:val="en-US"/>
        </w:rPr>
        <w:t xml:space="preserve">Without </w:t>
      </w:r>
      <w:r w:rsidR="00417DC0" w:rsidRPr="00560823">
        <w:rPr>
          <w:rFonts w:ascii="Helvetica" w:hAnsi="Helvetica" w:cs="Helvetica"/>
          <w:kern w:val="1"/>
          <w:sz w:val="22"/>
          <w:szCs w:val="22"/>
          <w:highlight w:val="yellow"/>
          <w:lang w:val="en-US"/>
        </w:rPr>
        <w:t>finer scale</w:t>
      </w:r>
      <w:r w:rsidR="00417DC0">
        <w:rPr>
          <w:rFonts w:ascii="Helvetica" w:hAnsi="Helvetica" w:cs="Helvetica"/>
          <w:kern w:val="1"/>
          <w:sz w:val="22"/>
          <w:szCs w:val="22"/>
          <w:lang w:val="en-US"/>
        </w:rPr>
        <w:t xml:space="preserve"> data on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w:t>
      </w:r>
      <w:proofErr w:type="spellStart"/>
      <w:r w:rsidR="004F23B0" w:rsidRPr="004F53F2">
        <w:rPr>
          <w:rFonts w:ascii="Helvetica" w:hAnsi="Helvetica" w:cs="Helvetica"/>
          <w:kern w:val="1"/>
          <w:sz w:val="22"/>
          <w:szCs w:val="22"/>
          <w:lang w:val="en-US"/>
        </w:rPr>
        <w:t>phenological</w:t>
      </w:r>
      <w:proofErr w:type="spellEnd"/>
      <w:r w:rsidR="004F23B0" w:rsidRPr="004F53F2">
        <w:rPr>
          <w:rFonts w:ascii="Helvetica" w:hAnsi="Helvetica" w:cs="Helvetica"/>
          <w:kern w:val="1"/>
          <w:sz w:val="22"/>
          <w:szCs w:val="22"/>
          <w:lang w:val="en-US"/>
        </w:rPr>
        <w:t xml:space="preserve">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w:t>
      </w:r>
      <w:r w:rsidR="00143830">
        <w:rPr>
          <w:rFonts w:ascii="Helvetica" w:hAnsi="Helvetica" w:cs="Helvetica"/>
          <w:kern w:val="1"/>
          <w:sz w:val="22"/>
          <w:szCs w:val="22"/>
          <w:lang w:val="en-US"/>
        </w:rPr>
        <w:t xml:space="preserve">the </w:t>
      </w:r>
      <w:r w:rsidR="003002FE" w:rsidRPr="004F53F2">
        <w:rPr>
          <w:rFonts w:ascii="Helvetica" w:hAnsi="Helvetica" w:cs="Helvetica"/>
          <w:kern w:val="1"/>
          <w:sz w:val="22"/>
          <w:szCs w:val="22"/>
          <w:lang w:val="en-US"/>
        </w:rPr>
        <w:t xml:space="preserve">consumer and resource </w:t>
      </w:r>
      <w:r w:rsidR="00143830">
        <w:rPr>
          <w:rFonts w:ascii="Helvetica" w:hAnsi="Helvetica" w:cs="Helvetica"/>
          <w:kern w:val="1"/>
          <w:sz w:val="22"/>
          <w:szCs w:val="22"/>
          <w:lang w:val="en-US"/>
        </w:rPr>
        <w:t>(</w:t>
      </w:r>
      <w:ins w:id="76" w:author="Heather Kharouba" w:date="2018-12-21T14:38:00Z">
        <w:r w:rsidR="007D3E35">
          <w:rPr>
            <w:rFonts w:ascii="Helvetica" w:hAnsi="Helvetica" w:cs="Helvetica"/>
            <w:kern w:val="1"/>
            <w:sz w:val="22"/>
            <w:szCs w:val="22"/>
            <w:lang w:val="en-US"/>
          </w:rPr>
          <w:t xml:space="preserve">e.g., </w:t>
        </w:r>
      </w:ins>
      <w:ins w:id="77" w:author="Heather Kharouba" w:date="2018-12-21T14:49:00Z">
        <w:r w:rsidR="00F039F7">
          <w:rPr>
            <w:rFonts w:ascii="Helvetica" w:hAnsi="Helvetica" w:cs="Helvetica"/>
            <w:kern w:val="1"/>
            <w:sz w:val="22"/>
            <w:szCs w:val="22"/>
            <w:lang w:val="en-US"/>
          </w:rPr>
          <w:t>Carpenter et al. 2001; T</w:t>
        </w:r>
      </w:ins>
      <w:ins w:id="78" w:author="Heather Kharouba" w:date="2018-12-21T14:40:00Z">
        <w:r w:rsidR="008A3193">
          <w:rPr>
            <w:rFonts w:ascii="Helvetica" w:hAnsi="Helvetica" w:cs="Helvetica"/>
            <w:kern w:val="1"/>
            <w:sz w:val="22"/>
            <w:szCs w:val="22"/>
            <w:lang w:val="en-US"/>
          </w:rPr>
          <w:t>hackeray 2012</w:t>
        </w:r>
      </w:ins>
      <w:r w:rsidR="00143830">
        <w:rPr>
          <w:rFonts w:ascii="Helvetica" w:hAnsi="Helvetica" w:cs="Helvetica"/>
          <w:kern w:val="1"/>
          <w:sz w:val="22"/>
          <w:szCs w:val="22"/>
          <w:lang w:val="en-US"/>
        </w:rPr>
        <w:t xml:space="preserve">) </w:t>
      </w:r>
      <w:r w:rsidR="003002FE" w:rsidRPr="004F53F2">
        <w:rPr>
          <w:rFonts w:ascii="Helvetica" w:hAnsi="Helvetica" w:cs="Helvetica"/>
          <w:kern w:val="1"/>
          <w:sz w:val="22"/>
          <w:szCs w:val="22"/>
          <w:lang w:val="en-US"/>
        </w:rPr>
        <w:t xml:space="preserve">or determine the broader implications of </w:t>
      </w:r>
      <w:proofErr w:type="spellStart"/>
      <w:r w:rsidR="00384642" w:rsidRPr="004F53F2">
        <w:rPr>
          <w:rFonts w:ascii="Helvetica" w:hAnsi="Helvetica" w:cs="Helvetica"/>
          <w:kern w:val="1"/>
          <w:sz w:val="22"/>
          <w:szCs w:val="22"/>
          <w:lang w:val="en-US"/>
        </w:rPr>
        <w:t>phenological</w:t>
      </w:r>
      <w:proofErr w:type="spellEnd"/>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ins w:id="79" w:author="Heather Kharouba" w:date="2018-12-21T14:56:00Z">
        <w:r w:rsidR="00537B6A">
          <w:rPr>
            <w:rFonts w:ascii="Helvetica" w:hAnsi="Helvetica" w:cs="Helvetica"/>
            <w:kern w:val="1"/>
            <w:sz w:val="22"/>
            <w:szCs w:val="22"/>
            <w:lang w:val="en-US"/>
          </w:rPr>
          <w:t xml:space="preserve">e.g., </w:t>
        </w:r>
        <w:proofErr w:type="spellStart"/>
        <w:r w:rsidR="00537B6A">
          <w:rPr>
            <w:rFonts w:ascii="Helvetica" w:hAnsi="Helvetica" w:cs="Helvetica"/>
            <w:kern w:val="1"/>
            <w:sz w:val="22"/>
            <w:szCs w:val="22"/>
            <w:lang w:val="en-US"/>
          </w:rPr>
          <w:t>Nakazawa</w:t>
        </w:r>
        <w:proofErr w:type="spellEnd"/>
        <w:r w:rsidR="00537B6A">
          <w:rPr>
            <w:rFonts w:ascii="Helvetica" w:hAnsi="Helvetica" w:cs="Helvetica"/>
            <w:kern w:val="1"/>
            <w:sz w:val="22"/>
            <w:szCs w:val="22"/>
            <w:lang w:val="en-US"/>
          </w:rPr>
          <w:t xml:space="preserve"> and </w:t>
        </w:r>
        <w:proofErr w:type="spellStart"/>
        <w:r w:rsidR="00537B6A">
          <w:rPr>
            <w:rFonts w:ascii="Helvetica" w:hAnsi="Helvetica" w:cs="Helvetica"/>
            <w:kern w:val="1"/>
            <w:sz w:val="22"/>
            <w:szCs w:val="22"/>
            <w:lang w:val="en-US"/>
          </w:rPr>
          <w:t>Doi</w:t>
        </w:r>
        <w:proofErr w:type="spellEnd"/>
        <w:r w:rsidR="00537B6A">
          <w:rPr>
            <w:rFonts w:ascii="Helvetica" w:hAnsi="Helvetica" w:cs="Helvetica"/>
            <w:kern w:val="1"/>
            <w:sz w:val="22"/>
            <w:szCs w:val="22"/>
            <w:lang w:val="en-US"/>
          </w:rPr>
          <w:t xml:space="preserve"> </w:t>
        </w:r>
      </w:ins>
      <w:ins w:id="80" w:author="Heather Kharouba" w:date="2018-12-21T14:57:00Z">
        <w:r w:rsidR="00537B6A">
          <w:rPr>
            <w:rFonts w:ascii="Helvetica" w:hAnsi="Helvetica" w:cs="Helvetica"/>
            <w:kern w:val="1"/>
            <w:sz w:val="22"/>
            <w:szCs w:val="22"/>
            <w:lang w:val="en-US"/>
          </w:rPr>
          <w:t>2011</w:t>
        </w:r>
      </w:ins>
      <w:ins w:id="81" w:author="Heather Kharouba" w:date="2018-12-21T14:59:00Z">
        <w:r w:rsidR="00A62E3A">
          <w:rPr>
            <w:rFonts w:ascii="Helvetica" w:hAnsi="Helvetica" w:cs="Helvetica"/>
            <w:kern w:val="1"/>
            <w:sz w:val="22"/>
            <w:szCs w:val="22"/>
            <w:lang w:val="en-US"/>
          </w:rPr>
          <w:t>; Revilla et al. 2013</w:t>
        </w:r>
      </w:ins>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4810A032"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proofErr w:type="spellStart"/>
      <w:r w:rsidR="00384642">
        <w:rPr>
          <w:rFonts w:ascii="Helvetica" w:hAnsi="Helvetica" w:cs="Helvetica"/>
          <w:sz w:val="22"/>
          <w:szCs w:val="22"/>
          <w:lang w:val="en-US"/>
        </w:rPr>
        <w:t>phenological</w:t>
      </w:r>
      <w:proofErr w:type="spellEnd"/>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w:t>
      </w:r>
      <w:del w:id="82" w:author="Elizabeth Wolkovich" w:date="2019-01-02T12:58:00Z">
        <w:r w:rsidR="001B0F95" w:rsidRPr="00AE69BC" w:rsidDel="0027347F">
          <w:rPr>
            <w:rFonts w:ascii="Helvetica" w:hAnsi="Helvetica" w:cs="Helvetica"/>
            <w:sz w:val="22"/>
            <w:szCs w:val="22"/>
            <w:lang w:val="en-US"/>
          </w:rPr>
          <w:delText xml:space="preserve">as </w:delText>
        </w:r>
      </w:del>
      <w:ins w:id="83" w:author="Elizabeth Wolkovich" w:date="2019-01-02T12:58:00Z">
        <w:r w:rsidR="0027347F">
          <w:rPr>
            <w:rFonts w:ascii="Helvetica" w:hAnsi="Helvetica" w:cs="Helvetica"/>
            <w:sz w:val="22"/>
            <w:szCs w:val="22"/>
            <w:lang w:val="en-US"/>
          </w:rPr>
          <w:t>that</w:t>
        </w:r>
        <w:r w:rsidR="0027347F" w:rsidRPr="00AE69BC">
          <w:rPr>
            <w:rFonts w:ascii="Helvetica" w:hAnsi="Helvetica" w:cs="Helvetica"/>
            <w:sz w:val="22"/>
            <w:szCs w:val="22"/>
            <w:lang w:val="en-US"/>
          </w:rPr>
          <w:t xml:space="preserve"> </w:t>
        </w:r>
      </w:ins>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proofErr w:type="spellStart"/>
      <w:r w:rsidR="002633C4">
        <w:rPr>
          <w:rFonts w:ascii="Helvetica" w:hAnsi="Helvetica" w:cs="Helvetica"/>
          <w:sz w:val="22"/>
          <w:szCs w:val="22"/>
          <w:lang w:val="en-US"/>
        </w:rPr>
        <w:t>phenological</w:t>
      </w:r>
      <w:proofErr w:type="spellEnd"/>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w:t>
      </w:r>
      <w:proofErr w:type="spellStart"/>
      <w:r w:rsidR="00B44C0E" w:rsidRPr="00AE69BC">
        <w:rPr>
          <w:rFonts w:ascii="Helvetica" w:hAnsi="Helvetica" w:cs="Helvetica"/>
          <w:sz w:val="22"/>
          <w:szCs w:val="22"/>
          <w:lang w:val="en-US"/>
        </w:rPr>
        <w:t>Kharouba</w:t>
      </w:r>
      <w:proofErr w:type="spellEnd"/>
      <w:r w:rsidR="00B44C0E" w:rsidRPr="00AE69BC">
        <w:rPr>
          <w:rFonts w:ascii="Helvetica" w:hAnsi="Helvetica" w:cs="Helvetica"/>
          <w:sz w:val="22"/>
          <w:szCs w:val="22"/>
          <w:lang w:val="en-US"/>
        </w:rPr>
        <w:t xml:space="preserve">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84"/>
      <w:r w:rsidR="00AA4984" w:rsidRPr="00AE69BC">
        <w:rPr>
          <w:rFonts w:ascii="Helvetica" w:hAnsi="Helvetica" w:cs="Helvetica"/>
          <w:sz w:val="22"/>
          <w:szCs w:val="22"/>
          <w:lang w:val="en-US"/>
        </w:rPr>
        <w:t>AO001</w:t>
      </w:r>
      <w:commentRangeEnd w:id="84"/>
      <w:r w:rsidR="00AA4984" w:rsidRPr="00AE69BC">
        <w:rPr>
          <w:rStyle w:val="CommentReference"/>
          <w:rFonts w:ascii="Helvetica" w:hAnsi="Helvetica"/>
          <w:sz w:val="22"/>
          <w:szCs w:val="22"/>
        </w:rPr>
        <w:commentReference w:id="84"/>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74D2717F"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w:t>
      </w:r>
      <w:proofErr w:type="spellStart"/>
      <w:r w:rsidR="005D754C" w:rsidRPr="00AE69BC">
        <w:rPr>
          <w:rFonts w:ascii="Helvetica" w:hAnsi="Helvetica" w:cs="Helvetica"/>
          <w:sz w:val="22"/>
          <w:szCs w:val="22"/>
          <w:lang w:val="en-US"/>
        </w:rPr>
        <w:t>stationarity</w:t>
      </w:r>
      <w:proofErr w:type="spellEnd"/>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w:t>
      </w:r>
      <w:proofErr w:type="spellStart"/>
      <w:r w:rsidR="005D754C" w:rsidRPr="00AE69BC">
        <w:rPr>
          <w:rFonts w:ascii="Helvetica" w:hAnsi="Helvetica" w:cs="Helvetica"/>
          <w:sz w:val="22"/>
          <w:szCs w:val="22"/>
          <w:lang w:val="en-US"/>
        </w:rPr>
        <w:t>stationarity</w:t>
      </w:r>
      <w:proofErr w:type="spellEnd"/>
      <w:r w:rsidR="005D754C" w:rsidRPr="00AE69BC">
        <w:rPr>
          <w:rFonts w:ascii="Helvetica" w:hAnsi="Helvetica" w:cs="Helvetica"/>
          <w:sz w:val="22"/>
          <w:szCs w:val="22"/>
          <w:lang w:val="en-US"/>
        </w:rPr>
        <w:t xml:space="preserve"> to different extents in different systems (Wolkovich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 xml:space="preserve">(for example, </w:t>
      </w:r>
      <w:commentRangeStart w:id="85"/>
      <w:r w:rsidR="000B6B28">
        <w:rPr>
          <w:rFonts w:ascii="Helvetica" w:hAnsi="Helvetica" w:cs="Helvetica"/>
          <w:sz w:val="22"/>
          <w:szCs w:val="22"/>
          <w:lang w:val="en-US"/>
        </w:rPr>
        <w:t>nitrogen deposition or invasive species</w:t>
      </w:r>
      <w:commentRangeEnd w:id="85"/>
      <w:r w:rsidR="000B6B28">
        <w:rPr>
          <w:rStyle w:val="CommentReference"/>
        </w:rPr>
        <w:commentReference w:id="85"/>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47596FD1" w14:textId="30881B01" w:rsidR="00657DB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that is, they assume</w:t>
      </w:r>
      <w:r w:rsidR="005D754C" w:rsidRPr="00AE69BC">
        <w:rPr>
          <w:rFonts w:ascii="Helvetica" w:hAnsi="Helvetica" w:cs="Helvetica"/>
          <w:sz w:val="22"/>
          <w:szCs w:val="22"/>
          <w:lang w:val="en-US"/>
        </w:rPr>
        <w:t xml:space="preserve"> that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w:t>
      </w:r>
      <w:proofErr w:type="spellStart"/>
      <w:r w:rsidR="00AC7B6E" w:rsidRPr="00AE69BC">
        <w:rPr>
          <w:rFonts w:ascii="Helvetica" w:hAnsi="Helvetica" w:cs="Helvetica"/>
          <w:sz w:val="22"/>
          <w:szCs w:val="22"/>
          <w:lang w:val="en-US"/>
        </w:rPr>
        <w:t>stationarity</w:t>
      </w:r>
      <w:proofErr w:type="spellEnd"/>
      <w:r w:rsidR="00AC7B6E" w:rsidRPr="00AE69BC">
        <w:rPr>
          <w:rFonts w:ascii="Helvetica" w:hAnsi="Helvetica" w:cs="Helvetica"/>
          <w:sz w:val="22"/>
          <w:szCs w:val="22"/>
          <w:lang w:val="en-US"/>
        </w:rPr>
        <w:t>)</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2c)</w:t>
      </w:r>
      <w:r w:rsidR="005D754C" w:rsidRPr="00AE69BC">
        <w:rPr>
          <w:rFonts w:ascii="Helvetica" w:hAnsi="Helvetica" w:cs="Helvetica"/>
          <w:sz w:val="22"/>
          <w:szCs w:val="22"/>
          <w:lang w:val="en-US"/>
        </w:rPr>
        <w:t>. 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 xml:space="preserve">the most energetically demanding phase of the consumer is not lined up with the peak resource availability)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In systems where asynchrony 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A45EB6" w:rsidRPr="00AE69BC">
        <w:rPr>
          <w:rFonts w:ascii="Helvetica" w:hAnsi="Helvetica" w:cs="Helvetica"/>
          <w:sz w:val="22"/>
          <w:szCs w:val="22"/>
          <w:lang w:val="en-US"/>
        </w:rPr>
        <w:t>(</w:t>
      </w:r>
      <w:r w:rsidR="00F07450" w:rsidRPr="00AE69BC">
        <w:rPr>
          <w:rFonts w:ascii="Helvetica" w:hAnsi="Helvetica" w:cs="Helvetica"/>
          <w:sz w:val="22"/>
          <w:szCs w:val="22"/>
          <w:lang w:val="en-US"/>
        </w:rPr>
        <w:t>Figure 2</w:t>
      </w:r>
      <w:r w:rsidR="00A45EB6" w:rsidRPr="00AE69BC">
        <w:rPr>
          <w:rFonts w:ascii="Helvetica" w:hAnsi="Helvetica" w:cs="Helvetica"/>
          <w:sz w:val="22"/>
          <w:szCs w:val="22"/>
          <w:lang w:val="en-US"/>
        </w:rPr>
        <w:t>bc)</w:t>
      </w:r>
      <w:r w:rsidR="00CF64D9">
        <w:rPr>
          <w:rFonts w:ascii="Helvetica" w:hAnsi="Helvetica" w:cs="Helvetica"/>
          <w:sz w:val="22"/>
          <w:szCs w:val="22"/>
          <w:lang w:val="en-US"/>
        </w:rPr>
        <w:t xml:space="preserve"> 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r w:rsidR="00E413AD">
        <w:rPr>
          <w:rFonts w:ascii="Helvetica" w:hAnsi="Helvetica" w:cs="Helvetica"/>
          <w:sz w:val="22"/>
          <w:szCs w:val="22"/>
          <w:lang w:val="en-US"/>
        </w:rPr>
        <w:t xml:space="preserve">Theoretically, interactions </w:t>
      </w:r>
      <w:r w:rsidR="00EE0C5D">
        <w:rPr>
          <w:rFonts w:ascii="Helvetica" w:hAnsi="Helvetica" w:cs="Helvetica"/>
          <w:sz w:val="22"/>
          <w:szCs w:val="22"/>
          <w:lang w:val="en-US"/>
        </w:rPr>
        <w:t>might</w:t>
      </w:r>
      <w:r w:rsidR="000C198A">
        <w:rPr>
          <w:rFonts w:ascii="Helvetica" w:hAnsi="Helvetica" w:cs="Helvetica"/>
          <w:sz w:val="22"/>
          <w:szCs w:val="22"/>
          <w:lang w:val="en-US"/>
        </w:rPr>
        <w:t xml:space="preserve"> become less mismatched if </w:t>
      </w:r>
      <w:r w:rsidR="00657DB3">
        <w:rPr>
          <w:rFonts w:ascii="Helvetica" w:hAnsi="Helvetica" w:cs="Helvetica"/>
          <w:sz w:val="22"/>
          <w:szCs w:val="22"/>
          <w:lang w:val="en-US"/>
        </w:rPr>
        <w:t>the relative timing of the interaction is</w:t>
      </w:r>
      <w:ins w:id="86" w:author="Elizabeth Wolkovich" w:date="2019-01-02T13:03:00Z">
        <w:r w:rsidR="001B593A">
          <w:rPr>
            <w:rFonts w:ascii="Helvetica" w:hAnsi="Helvetica" w:cs="Helvetica"/>
            <w:sz w:val="22"/>
            <w:szCs w:val="22"/>
            <w:lang w:val="en-US"/>
          </w:rPr>
          <w:t>:</w:t>
        </w:r>
      </w:ins>
      <w:r w:rsidR="00657DB3">
        <w:rPr>
          <w:rFonts w:ascii="Helvetica" w:hAnsi="Helvetica" w:cs="Helvetica"/>
          <w:sz w:val="22"/>
          <w:szCs w:val="22"/>
          <w:lang w:val="en-US"/>
        </w:rPr>
        <w:t xml:space="preserve"> at either limit of the curve </w:t>
      </w:r>
      <w:r w:rsidR="005F1516">
        <w:rPr>
          <w:rFonts w:ascii="Helvetica" w:hAnsi="Helvetica" w:cs="Helvetica"/>
          <w:sz w:val="22"/>
          <w:szCs w:val="22"/>
          <w:lang w:val="en-US"/>
        </w:rPr>
        <w:t>(</w:t>
      </w:r>
      <w:commentRangeStart w:id="87"/>
      <w:r w:rsidR="005F1516">
        <w:rPr>
          <w:rFonts w:ascii="Helvetica" w:hAnsi="Helvetica" w:cs="Helvetica"/>
          <w:sz w:val="22"/>
          <w:szCs w:val="22"/>
          <w:lang w:val="en-US"/>
        </w:rPr>
        <w:t>e.g. bet-hedging in variable environments</w:t>
      </w:r>
      <w:r w:rsidR="00C500CF">
        <w:rPr>
          <w:rFonts w:ascii="Helvetica" w:hAnsi="Helvetica" w:cs="Helvetica"/>
          <w:sz w:val="22"/>
          <w:szCs w:val="22"/>
          <w:lang w:val="en-US"/>
        </w:rPr>
        <w:t xml:space="preserve"> (Danforth 1999)</w:t>
      </w:r>
      <w:commentRangeEnd w:id="87"/>
      <w:r w:rsidR="00F14B97">
        <w:rPr>
          <w:rStyle w:val="CommentReference"/>
        </w:rPr>
        <w:commentReference w:id="87"/>
      </w:r>
      <w:r w:rsidR="005F1516">
        <w:rPr>
          <w:rFonts w:ascii="Helvetica" w:hAnsi="Helvetica" w:cs="Helvetica"/>
          <w:sz w:val="22"/>
          <w:szCs w:val="22"/>
          <w:lang w:val="en-US"/>
        </w:rPr>
        <w:t>)</w:t>
      </w:r>
      <w:r w:rsidR="00ED7F9E">
        <w:rPr>
          <w:rFonts w:ascii="Helvetica" w:hAnsi="Helvetica" w:cs="Helvetica"/>
          <w:sz w:val="22"/>
          <w:szCs w:val="22"/>
          <w:lang w:val="en-US"/>
        </w:rPr>
        <w:t xml:space="preserve">, </w:t>
      </w:r>
      <w:del w:id="88" w:author="Heather Kharouba" w:date="2018-12-19T12:38:00Z">
        <w:r w:rsidR="00ED7F9E" w:rsidDel="00685E1F">
          <w:rPr>
            <w:rFonts w:ascii="Helvetica" w:hAnsi="Helvetica" w:cs="Helvetica"/>
            <w:sz w:val="22"/>
            <w:szCs w:val="22"/>
            <w:lang w:val="en-US"/>
          </w:rPr>
          <w:delText xml:space="preserve">phenological cues </w:delText>
        </w:r>
        <w:r w:rsidR="00EE0C5D" w:rsidDel="00685E1F">
          <w:rPr>
            <w:rFonts w:ascii="Helvetica" w:hAnsi="Helvetica" w:cs="Helvetica"/>
            <w:sz w:val="22"/>
            <w:szCs w:val="22"/>
            <w:lang w:val="en-US"/>
          </w:rPr>
          <w:delText xml:space="preserve">that were not historically correlated </w:delText>
        </w:r>
        <w:r w:rsidR="002459AC" w:rsidDel="00685E1F">
          <w:rPr>
            <w:rFonts w:ascii="Helvetica" w:hAnsi="Helvetica" w:cs="Helvetica"/>
            <w:sz w:val="22"/>
            <w:szCs w:val="22"/>
            <w:lang w:val="en-US"/>
          </w:rPr>
          <w:delText>are now synchronized</w:delText>
        </w:r>
      </w:del>
      <w:ins w:id="89" w:author="Heather Kharouba" w:date="2018-12-19T12:38:00Z">
        <w:r w:rsidR="00685E1F" w:rsidRPr="00685E1F">
          <w:rPr>
            <w:rFonts w:ascii="Helvetica" w:hAnsi="Helvetica" w:cs="Helvetica"/>
            <w:sz w:val="22"/>
            <w:szCs w:val="22"/>
            <w:lang w:val="en-US"/>
          </w:rPr>
          <w:t xml:space="preserve"> </w:t>
        </w:r>
      </w:ins>
      <w:ins w:id="90" w:author="Elizabeth Wolkovich" w:date="2019-01-02T13:03:00Z">
        <w:r w:rsidR="001B593A">
          <w:rPr>
            <w:rFonts w:ascii="Helvetica" w:hAnsi="Helvetica" w:cs="Helvetica"/>
            <w:sz w:val="22"/>
            <w:szCs w:val="22"/>
            <w:lang w:val="en-US"/>
          </w:rPr>
          <w:t xml:space="preserve">or if </w:t>
        </w:r>
      </w:ins>
      <w:proofErr w:type="spellStart"/>
      <w:ins w:id="91" w:author="Heather Kharouba" w:date="2018-12-19T12:38:00Z">
        <w:r w:rsidR="00685E1F">
          <w:rPr>
            <w:rFonts w:ascii="Helvetica" w:hAnsi="Helvetica" w:cs="Helvetica"/>
            <w:sz w:val="22"/>
            <w:szCs w:val="22"/>
            <w:lang w:val="en-US"/>
          </w:rPr>
          <w:t>phenological</w:t>
        </w:r>
        <w:proofErr w:type="spellEnd"/>
        <w:r w:rsidR="00685E1F">
          <w:rPr>
            <w:rFonts w:ascii="Helvetica" w:hAnsi="Helvetica" w:cs="Helvetica"/>
            <w:sz w:val="22"/>
            <w:szCs w:val="22"/>
            <w:lang w:val="en-US"/>
          </w:rPr>
          <w:t xml:space="preserve"> cues </w:t>
        </w:r>
        <w:del w:id="92" w:author="Elizabeth Wolkovich" w:date="2019-01-02T13:03:00Z">
          <w:r w:rsidR="00685E1F" w:rsidDel="001B593A">
            <w:rPr>
              <w:rFonts w:ascii="Helvetica" w:hAnsi="Helvetica" w:cs="Helvetica"/>
              <w:sz w:val="22"/>
              <w:szCs w:val="22"/>
              <w:lang w:val="en-US"/>
            </w:rPr>
            <w:delText xml:space="preserve">that </w:delText>
          </w:r>
        </w:del>
        <w:r w:rsidR="00685E1F">
          <w:rPr>
            <w:rFonts w:ascii="Helvetica" w:hAnsi="Helvetica" w:cs="Helvetica"/>
            <w:sz w:val="22"/>
            <w:szCs w:val="22"/>
            <w:lang w:val="en-US"/>
          </w:rPr>
          <w:t>were not historically correlated</w:t>
        </w:r>
      </w:ins>
      <w:ins w:id="93" w:author="Elizabeth Wolkovich" w:date="2019-01-02T13:03:00Z">
        <w:r w:rsidR="001B593A">
          <w:rPr>
            <w:rFonts w:ascii="Helvetica" w:hAnsi="Helvetica" w:cs="Helvetica"/>
            <w:sz w:val="22"/>
            <w:szCs w:val="22"/>
            <w:lang w:val="en-US"/>
          </w:rPr>
          <w:t xml:space="preserve"> and</w:t>
        </w:r>
      </w:ins>
      <w:ins w:id="94" w:author="Heather Kharouba" w:date="2018-12-19T12:38:00Z">
        <w:r w:rsidR="00685E1F">
          <w:rPr>
            <w:rFonts w:ascii="Helvetica" w:hAnsi="Helvetica" w:cs="Helvetica"/>
            <w:sz w:val="22"/>
            <w:szCs w:val="22"/>
            <w:lang w:val="en-US"/>
          </w:rPr>
          <w:t xml:space="preserve"> are now synchronized</w:t>
        </w:r>
      </w:ins>
      <w:r w:rsidR="002459AC">
        <w:rPr>
          <w:rFonts w:ascii="Helvetica" w:hAnsi="Helvetica" w:cs="Helvetica"/>
          <w:sz w:val="22"/>
          <w:szCs w:val="22"/>
          <w:lang w:val="en-US"/>
        </w:rPr>
        <w:t>,</w:t>
      </w:r>
      <w:r w:rsidR="005F1516">
        <w:rPr>
          <w:rFonts w:ascii="Helvetica" w:hAnsi="Helvetica" w:cs="Helvetica"/>
          <w:sz w:val="22"/>
          <w:szCs w:val="22"/>
          <w:lang w:val="en-US"/>
        </w:rPr>
        <w:t xml:space="preserve"> </w:t>
      </w:r>
      <w:r w:rsidR="008F3A64">
        <w:rPr>
          <w:rFonts w:ascii="Helvetica" w:hAnsi="Helvetica" w:cs="Helvetica"/>
          <w:sz w:val="22"/>
          <w:szCs w:val="22"/>
          <w:lang w:val="en-US"/>
        </w:rPr>
        <w:t>or</w:t>
      </w:r>
      <w:r w:rsidR="00657DB3">
        <w:rPr>
          <w:rFonts w:ascii="Helvetica" w:hAnsi="Helvetica" w:cs="Helvetica"/>
          <w:sz w:val="22"/>
          <w:szCs w:val="22"/>
          <w:lang w:val="en-US"/>
        </w:rPr>
        <w:t xml:space="preserve"> if the phenology of the </w:t>
      </w:r>
      <w:r w:rsidR="006759C1">
        <w:rPr>
          <w:rFonts w:ascii="Helvetica" w:hAnsi="Helvetica" w:cs="Helvetica"/>
          <w:sz w:val="22"/>
          <w:szCs w:val="22"/>
          <w:lang w:val="en-US"/>
        </w:rPr>
        <w:t>consumer and resource</w:t>
      </w:r>
      <w:r w:rsidR="00657DB3">
        <w:rPr>
          <w:rFonts w:ascii="Helvetica" w:hAnsi="Helvetica" w:cs="Helvetica"/>
          <w:sz w:val="22"/>
          <w:szCs w:val="22"/>
          <w:lang w:val="en-US"/>
        </w:rPr>
        <w:t xml:space="preserve"> respond at different rates to climate change </w:t>
      </w:r>
      <w:r w:rsidR="00E413AD">
        <w:rPr>
          <w:rFonts w:ascii="Helvetica" w:hAnsi="Helvetica" w:cs="Helvetica"/>
          <w:sz w:val="22"/>
          <w:szCs w:val="22"/>
          <w:lang w:val="en-US"/>
        </w:rPr>
        <w:t>(Figure 2c).</w:t>
      </w:r>
      <w:r w:rsidR="00743495">
        <w:rPr>
          <w:rFonts w:ascii="Helvetica" w:hAnsi="Helvetica" w:cs="Helvetica"/>
          <w:sz w:val="22"/>
          <w:szCs w:val="22"/>
          <w:lang w:val="en-US"/>
        </w:rPr>
        <w:t xml:space="preserve"> </w:t>
      </w:r>
      <w:commentRangeStart w:id="95"/>
      <w:r w:rsidR="00743495">
        <w:rPr>
          <w:rFonts w:ascii="Helvetica" w:hAnsi="Helvetica" w:cs="Helvetica"/>
          <w:sz w:val="22"/>
          <w:szCs w:val="22"/>
          <w:lang w:val="en-US"/>
        </w:rPr>
        <w:t xml:space="preserve">Nevertheless, </w:t>
      </w:r>
      <w:r w:rsidR="0088372A">
        <w:rPr>
          <w:rFonts w:ascii="Helvetica" w:hAnsi="Helvetica" w:cs="Helvetica"/>
          <w:sz w:val="22"/>
          <w:szCs w:val="22"/>
          <w:lang w:val="en-US"/>
        </w:rPr>
        <w:t xml:space="preserve">in a system with asynchrony as the baseline, </w:t>
      </w:r>
      <w:r w:rsidR="00743495">
        <w:rPr>
          <w:rFonts w:ascii="Helvetica" w:hAnsi="Helvetica" w:cs="Helvetica"/>
          <w:sz w:val="22"/>
          <w:szCs w:val="22"/>
          <w:lang w:val="en-US"/>
        </w:rPr>
        <w:t xml:space="preserve">the </w:t>
      </w:r>
      <w:r w:rsidR="0088372A">
        <w:rPr>
          <w:rFonts w:ascii="Helvetica" w:hAnsi="Helvetica" w:cs="Helvetica"/>
          <w:sz w:val="22"/>
          <w:szCs w:val="22"/>
          <w:lang w:val="en-US"/>
        </w:rPr>
        <w:t>ability to predict the</w:t>
      </w:r>
      <w:r w:rsidR="00743495">
        <w:rPr>
          <w:rFonts w:ascii="Helvetica" w:hAnsi="Helvetica" w:cs="Helvetica"/>
          <w:sz w:val="22"/>
          <w:szCs w:val="22"/>
          <w:lang w:val="en-US"/>
        </w:rPr>
        <w:t xml:space="preserve"> impact </w:t>
      </w:r>
      <w:r w:rsidR="0088372A">
        <w:rPr>
          <w:rFonts w:ascii="Helvetica" w:hAnsi="Helvetica" w:cs="Helvetica"/>
          <w:sz w:val="22"/>
          <w:szCs w:val="22"/>
          <w:lang w:val="en-US"/>
        </w:rPr>
        <w:t xml:space="preserve">of climate change driven changes in relative timing </w:t>
      </w:r>
      <w:r w:rsidR="00743495">
        <w:rPr>
          <w:rFonts w:ascii="Helvetica" w:hAnsi="Helvetica" w:cs="Helvetica"/>
          <w:sz w:val="22"/>
          <w:szCs w:val="22"/>
          <w:lang w:val="en-US"/>
        </w:rPr>
        <w:t xml:space="preserve">on consumer fitness will </w:t>
      </w:r>
      <w:r w:rsidR="0088372A">
        <w:rPr>
          <w:rFonts w:ascii="Helvetica" w:hAnsi="Helvetica" w:cs="Helvetica"/>
          <w:sz w:val="22"/>
          <w:szCs w:val="22"/>
          <w:lang w:val="en-US"/>
        </w:rPr>
        <w:t xml:space="preserve">still </w:t>
      </w:r>
      <w:r w:rsidR="00743495">
        <w:rPr>
          <w:rFonts w:ascii="Helvetica" w:hAnsi="Helvetica" w:cs="Helvetica"/>
          <w:sz w:val="22"/>
          <w:szCs w:val="22"/>
          <w:lang w:val="en-US"/>
        </w:rPr>
        <w:t>depend on the</w:t>
      </w:r>
      <w:r w:rsidR="0031416E">
        <w:rPr>
          <w:rFonts w:ascii="Helvetica" w:hAnsi="Helvetica" w:cs="Helvetica"/>
          <w:sz w:val="22"/>
          <w:szCs w:val="22"/>
          <w:lang w:val="en-US"/>
        </w:rPr>
        <w:t xml:space="preserve"> strength of the relationship</w:t>
      </w:r>
      <w:commentRangeEnd w:id="95"/>
      <w:r w:rsidR="0088372A">
        <w:rPr>
          <w:rStyle w:val="CommentReference"/>
        </w:rPr>
        <w:commentReference w:id="95"/>
      </w:r>
      <w:r w:rsidR="0031416E">
        <w:rPr>
          <w:rFonts w:ascii="Helvetica" w:hAnsi="Helvetica" w:cs="Helvetica"/>
          <w:sz w:val="22"/>
          <w:szCs w:val="22"/>
          <w:lang w:val="en-US"/>
        </w:rPr>
        <w:t>.</w:t>
      </w:r>
    </w:p>
    <w:p w14:paraId="149837CF" w14:textId="691BFD97"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w:t>
      </w:r>
      <w:proofErr w:type="gramStart"/>
      <w:r w:rsidR="00086AF5" w:rsidRPr="00AE69BC">
        <w:rPr>
          <w:rFonts w:ascii="Helvetica" w:hAnsi="Helvetica" w:cs="Helvetica"/>
          <w:sz w:val="22"/>
          <w:szCs w:val="22"/>
          <w:lang w:val="en-US"/>
        </w:rPr>
        <w:t>life-history</w:t>
      </w:r>
      <w:proofErr w:type="gramEnd"/>
      <w:r w:rsidR="00086AF5" w:rsidRPr="00AE69BC">
        <w:rPr>
          <w:rFonts w:ascii="Helvetica" w:hAnsi="Helvetica" w:cs="Helvetica"/>
          <w:sz w:val="22"/>
          <w:szCs w:val="22"/>
          <w:lang w:val="en-US"/>
        </w:rPr>
        <w:t xml:space="preserve">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 xml:space="preserve">This is a similar condition for co-evolution, it predicts an </w:t>
      </w:r>
      <w:proofErr w:type="gramStart"/>
      <w:r w:rsidR="00086AF5" w:rsidRPr="00AE69BC">
        <w:rPr>
          <w:rFonts w:ascii="Helvetica" w:hAnsi="Helvetica" w:cs="Helvetica"/>
          <w:sz w:val="22"/>
          <w:szCs w:val="22"/>
          <w:lang w:val="en-US"/>
        </w:rPr>
        <w:t>arms-race</w:t>
      </w:r>
      <w:proofErr w:type="gramEnd"/>
      <w:ins w:id="96" w:author="Elizabeth Wolkovich" w:date="2019-01-02T13:05:00Z">
        <w:r w:rsidR="004D7AAD">
          <w:rPr>
            <w:rFonts w:ascii="Helvetica" w:hAnsi="Helvetica" w:cs="Helvetica"/>
            <w:sz w:val="22"/>
            <w:szCs w:val="22"/>
            <w:lang w:val="en-US"/>
          </w:rPr>
          <w:t>,</w:t>
        </w:r>
      </w:ins>
      <w:r w:rsidR="00086AF5" w:rsidRPr="00AE69BC">
        <w:rPr>
          <w:rFonts w:ascii="Helvetica" w:hAnsi="Helvetica" w:cs="Helvetica"/>
          <w:sz w:val="22"/>
          <w:szCs w:val="22"/>
          <w:lang w:val="en-US"/>
        </w:rPr>
        <w:t xml:space="preserve"> but </w:t>
      </w:r>
      <w:commentRangeStart w:id="97"/>
      <w:r w:rsidR="00086AF5" w:rsidRPr="00AE69BC">
        <w:rPr>
          <w:rFonts w:ascii="Helvetica" w:hAnsi="Helvetica" w:cs="Helvetica"/>
          <w:sz w:val="22"/>
          <w:szCs w:val="22"/>
          <w:lang w:val="en-US"/>
        </w:rPr>
        <w:t xml:space="preserve">that arms-race varies a lot </w:t>
      </w:r>
      <w:commentRangeEnd w:id="97"/>
      <w:r w:rsidR="004D7AAD">
        <w:rPr>
          <w:rStyle w:val="CommentReference"/>
        </w:rPr>
        <w:commentReference w:id="97"/>
      </w:r>
      <w:r w:rsidR="00086AF5" w:rsidRPr="00AE69BC">
        <w:rPr>
          <w:rFonts w:ascii="Helvetica" w:hAnsi="Helvetica" w:cs="Helvetica"/>
          <w:sz w:val="22"/>
          <w:szCs w:val="22"/>
          <w:lang w:val="en-US"/>
        </w:rPr>
        <w:t>under stationary climate versus non</w:t>
      </w:r>
      <w:ins w:id="98" w:author="Elizabeth Wolkovich" w:date="2019-01-02T13:05:00Z">
        <w:r w:rsidR="004D7AAD">
          <w:rPr>
            <w:rFonts w:ascii="Helvetica" w:hAnsi="Helvetica" w:cs="Helvetica"/>
            <w:sz w:val="22"/>
            <w:szCs w:val="22"/>
            <w:lang w:val="en-US"/>
          </w:rPr>
          <w:t>-</w:t>
        </w:r>
      </w:ins>
      <w:del w:id="99" w:author="Elizabeth Wolkovich" w:date="2019-01-02T13:05:00Z">
        <w:r w:rsidR="00086AF5" w:rsidRPr="00AE69BC" w:rsidDel="004D7AAD">
          <w:rPr>
            <w:rFonts w:ascii="Helvetica" w:hAnsi="Helvetica" w:cs="Helvetica"/>
            <w:sz w:val="22"/>
            <w:szCs w:val="22"/>
            <w:lang w:val="en-US"/>
          </w:rPr>
          <w:delText xml:space="preserve"> </w:delText>
        </w:r>
      </w:del>
      <w:r w:rsidR="00086AF5" w:rsidRPr="00AE69BC">
        <w:rPr>
          <w:rFonts w:ascii="Helvetica" w:hAnsi="Helvetica" w:cs="Helvetica"/>
          <w:sz w:val="22"/>
          <w:szCs w:val="22"/>
          <w:lang w:val="en-US"/>
        </w:rPr>
        <w:t>stationary climate (</w:t>
      </w:r>
      <w:r w:rsidR="00086AF5" w:rsidRPr="00AE69BC">
        <w:rPr>
          <w:rFonts w:ascii="Helvetica" w:hAnsi="Helvetica" w:cs="Helvetica"/>
          <w:sz w:val="22"/>
          <w:szCs w:val="22"/>
          <w:highlight w:val="yellow"/>
          <w:lang w:val="en-US"/>
        </w:rPr>
        <w:t>ref</w:t>
      </w:r>
      <w:r w:rsidR="00086AF5" w:rsidRPr="00AE69BC">
        <w:rPr>
          <w:rFonts w:ascii="Helvetica" w:hAnsi="Helvetica" w:cs="Helvetica"/>
          <w:sz w:val="22"/>
          <w:szCs w:val="22"/>
          <w:lang w:val="en-US"/>
        </w:rPr>
        <w:t xml:space="preserve">). </w:t>
      </w:r>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 fundamental</w:t>
      </w:r>
      <w:r w:rsidR="00E06B21" w:rsidRPr="00AE69BC">
        <w:rPr>
          <w:rFonts w:ascii="Helvetica" w:hAnsi="Helvetica" w:cs="Helvetica"/>
          <w:sz w:val="22"/>
          <w:szCs w:val="22"/>
          <w:lang w:val="en-US"/>
        </w:rPr>
        <w:t xml:space="preserve"> designing studies.</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 xml:space="preserve">Towards robust forecasting of </w:t>
      </w:r>
      <w:proofErr w:type="spellStart"/>
      <w:r>
        <w:rPr>
          <w:rFonts w:ascii="Helvetica" w:hAnsi="Helvetica" w:cs="Helvetica"/>
          <w:b/>
          <w:sz w:val="22"/>
          <w:szCs w:val="22"/>
          <w:lang w:val="en-US"/>
        </w:rPr>
        <w:t>phenological</w:t>
      </w:r>
      <w:proofErr w:type="spellEnd"/>
      <w:r>
        <w:rPr>
          <w:rFonts w:ascii="Helvetica" w:hAnsi="Helvetica" w:cs="Helvetica"/>
          <w:b/>
          <w:sz w:val="22"/>
          <w:szCs w:val="22"/>
          <w:lang w:val="en-US"/>
        </w:rPr>
        <w:t xml:space="preserve"> mismatch</w:t>
      </w:r>
    </w:p>
    <w:p w14:paraId="602A077E" w14:textId="6F53C23B"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proofErr w:type="spellStart"/>
      <w:r w:rsidR="00384642">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commentRangeStart w:id="100"/>
      <w:r w:rsidR="00295E12">
        <w:rPr>
          <w:rFonts w:ascii="Helvetica" w:hAnsi="Helvetica" w:cs="Helvetica"/>
          <w:sz w:val="22"/>
          <w:szCs w:val="22"/>
          <w:lang w:val="en-US"/>
        </w:rPr>
        <w:t xml:space="preserve">and fine scale </w:t>
      </w:r>
      <w:commentRangeEnd w:id="100"/>
      <w:r w:rsidR="00295E12">
        <w:rPr>
          <w:rStyle w:val="CommentReference"/>
        </w:rPr>
        <w:commentReference w:id="100"/>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w:t>
      </w:r>
      <w:del w:id="101" w:author="Elizabeth Wolkovich" w:date="2019-01-02T13:08:00Z">
        <w:r w:rsidR="00606A17" w:rsidRPr="00606A17" w:rsidDel="009F6641">
          <w:rPr>
            <w:rFonts w:ascii="Helvetica" w:hAnsi="Helvetica" w:cs="Helvetica"/>
            <w:sz w:val="22"/>
            <w:szCs w:val="22"/>
            <w:lang w:val="en-US"/>
          </w:rPr>
          <w:delText xml:space="preserve">being </w:delText>
        </w:r>
      </w:del>
      <w:r w:rsidR="00606A17" w:rsidRPr="00606A17">
        <w:rPr>
          <w:rFonts w:ascii="Helvetica" w:hAnsi="Helvetica" w:cs="Helvetica"/>
          <w:sz w:val="22"/>
          <w:szCs w:val="22"/>
          <w:lang w:val="en-US"/>
        </w:rPr>
        <w:t xml:space="preserve">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ins w:id="102" w:author="Elizabeth Wolkovich" w:date="2019-01-02T13:07:00Z">
        <w:r w:rsidR="004D7AAD">
          <w:rPr>
            <w:rFonts w:ascii="Helvetica" w:hAnsi="Helvetica" w:cs="Helvetica"/>
            <w:sz w:val="22"/>
            <w:szCs w:val="22"/>
            <w:lang w:val="en-US"/>
          </w:rPr>
          <w:t xml:space="preserve">Cushing </w:t>
        </w:r>
      </w:ins>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 xml:space="preserve">re-climate change baselines are not </w:t>
      </w:r>
      <w:del w:id="103" w:author="Elizabeth Wolkovich" w:date="2019-01-02T13:07:00Z">
        <w:r w:rsidR="00AD7B3C" w:rsidRPr="001F7104" w:rsidDel="009F6641">
          <w:rPr>
            <w:rFonts w:ascii="Helvetica" w:hAnsi="Helvetica" w:cs="Helvetica"/>
            <w:sz w:val="22"/>
            <w:szCs w:val="22"/>
            <w:lang w:val="en-US"/>
          </w:rPr>
          <w:delText xml:space="preserve">being </w:delText>
        </w:r>
      </w:del>
      <w:r w:rsidR="00AD7B3C" w:rsidRPr="001F7104">
        <w:rPr>
          <w:rFonts w:ascii="Helvetica" w:hAnsi="Helvetica" w:cs="Helvetica"/>
          <w:sz w:val="22"/>
          <w:szCs w:val="22"/>
          <w:lang w:val="en-US"/>
        </w:rPr>
        <w:t>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proofErr w:type="spellStart"/>
      <w:r w:rsidR="00384642">
        <w:rPr>
          <w:rFonts w:ascii="Helvetica" w:hAnsi="Helvetica" w:cs="Helvetica"/>
          <w:sz w:val="22"/>
          <w:szCs w:val="22"/>
          <w:lang w:val="en-US"/>
        </w:rPr>
        <w:t>phenological</w:t>
      </w:r>
      <w:proofErr w:type="spellEnd"/>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del w:id="104" w:author="Elizabeth Wolkovich" w:date="2019-01-02T13:08:00Z">
        <w:r w:rsidR="00FD7E8F" w:rsidDel="009F6641">
          <w:rPr>
            <w:rFonts w:ascii="Helvetica" w:hAnsi="Helvetica" w:cs="Helvetica"/>
            <w:sz w:val="22"/>
            <w:szCs w:val="22"/>
            <w:lang w:val="en-US"/>
          </w:rPr>
          <w:delText xml:space="preserve">it </w:delText>
        </w:r>
      </w:del>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proofErr w:type="spellStart"/>
      <w:r w:rsidR="00384642">
        <w:rPr>
          <w:rFonts w:ascii="Helvetica" w:hAnsi="Helvetica" w:cs="Helvetica"/>
          <w:sz w:val="22"/>
          <w:szCs w:val="22"/>
          <w:lang w:val="en-US"/>
        </w:rPr>
        <w:t>phenological</w:t>
      </w:r>
      <w:proofErr w:type="spellEnd"/>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68AB9DD4"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proofErr w:type="spellStart"/>
      <w:r w:rsidR="002D5FB0">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ins w:id="105" w:author="Elizabeth Wolkovich" w:date="2019-01-02T13:09:00Z">
        <w:r w:rsidR="007C3594">
          <w:rPr>
            <w:rFonts w:ascii="Helvetica" w:hAnsi="Helvetica" w:cs="Helvetica"/>
            <w:sz w:val="22"/>
            <w:szCs w:val="22"/>
            <w:lang w:val="en-US"/>
          </w:rPr>
          <w:t xml:space="preserve">requires </w:t>
        </w:r>
      </w:ins>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ins w:id="106" w:author="Elizabeth Wolkovich" w:date="2019-01-02T13:09:00Z">
        <w:r w:rsidR="007C3594">
          <w:rPr>
            <w:rFonts w:ascii="Helvetica" w:hAnsi="Helvetica" w:cs="Helvetica"/>
            <w:sz w:val="22"/>
            <w:szCs w:val="22"/>
            <w:lang w:val="en-US"/>
          </w:rPr>
          <w:t>that</w:t>
        </w:r>
      </w:ins>
      <w:del w:id="107" w:author="Elizabeth Wolkovich" w:date="2019-01-02T13:09:00Z">
        <w:r w:rsidDel="007C3594">
          <w:rPr>
            <w:rFonts w:ascii="Helvetica" w:hAnsi="Helvetica" w:cs="Helvetica"/>
            <w:sz w:val="22"/>
            <w:szCs w:val="22"/>
            <w:lang w:val="en-US"/>
          </w:rPr>
          <w:delText>are needed to</w:delText>
        </w:r>
      </w:del>
      <w:r>
        <w:rPr>
          <w:rFonts w:ascii="Helvetica" w:hAnsi="Helvetica" w:cs="Helvetica"/>
          <w:sz w:val="22"/>
          <w:szCs w:val="22"/>
          <w:lang w:val="en-US"/>
        </w:rPr>
        <w:t xml:space="preserve"> test fundamental hypotheses</w:t>
      </w:r>
      <w:r w:rsidR="000B1C95">
        <w:rPr>
          <w:rFonts w:ascii="Helvetica" w:hAnsi="Helvetica" w:cs="Helvetica"/>
          <w:sz w:val="22"/>
          <w:szCs w:val="22"/>
          <w:lang w:val="en-US"/>
        </w:rPr>
        <w:t xml:space="preserve"> and </w:t>
      </w:r>
      <w:ins w:id="108" w:author="Elizabeth Wolkovich" w:date="2019-01-02T13:09:00Z">
        <w:r w:rsidR="007C3594">
          <w:rPr>
            <w:rFonts w:ascii="Helvetica" w:hAnsi="Helvetica" w:cs="Helvetica"/>
            <w:sz w:val="22"/>
            <w:szCs w:val="22"/>
            <w:lang w:val="en-US"/>
          </w:rPr>
          <w:t xml:space="preserve">defining </w:t>
        </w:r>
      </w:ins>
      <w:r w:rsidR="000B1C95">
        <w:rPr>
          <w:rFonts w:ascii="Helvetica" w:hAnsi="Helvetica" w:cs="Helvetica"/>
          <w:sz w:val="22"/>
          <w:szCs w:val="22"/>
          <w:lang w:val="en-US"/>
        </w:rPr>
        <w:t>key baselines</w:t>
      </w:r>
      <w:del w:id="109" w:author="Elizabeth Wolkovich" w:date="2019-01-02T13:09:00Z">
        <w:r w:rsidR="00662033" w:rsidDel="007C3594">
          <w:rPr>
            <w:rFonts w:ascii="Helvetica" w:hAnsi="Helvetica" w:cs="Helvetica"/>
            <w:sz w:val="22"/>
            <w:szCs w:val="22"/>
            <w:lang w:val="en-US"/>
          </w:rPr>
          <w:delText xml:space="preserve"> need to be defined</w:delText>
        </w:r>
      </w:del>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ins w:id="110" w:author="Elizabeth Wolkovich" w:date="2019-01-02T13:08:00Z">
        <w:r w:rsidR="009F6641">
          <w:rPr>
            <w:rFonts w:ascii="Helvetica" w:hAnsi="Helvetica" w:cs="Helvetica"/>
            <w:sz w:val="22"/>
            <w:szCs w:val="22"/>
            <w:lang w:val="en-US"/>
          </w:rPr>
          <w:t>e</w:t>
        </w:r>
      </w:ins>
      <w:del w:id="111" w:author="Elizabeth Wolkovich" w:date="2019-01-02T13:08:00Z">
        <w:r w:rsidR="00941AE2" w:rsidDel="009F6641">
          <w:rPr>
            <w:rFonts w:ascii="Helvetica" w:hAnsi="Helvetica" w:cs="Helvetica"/>
            <w:sz w:val="22"/>
            <w:szCs w:val="22"/>
            <w:lang w:val="en-US"/>
          </w:rPr>
          <w:delText>i</w:delText>
        </w:r>
      </w:del>
      <w:r w:rsidR="00941AE2">
        <w:rPr>
          <w:rFonts w:ascii="Helvetica" w:hAnsi="Helvetica" w:cs="Helvetica"/>
          <w:sz w:val="22"/>
          <w:szCs w:val="22"/>
          <w:lang w:val="en-US"/>
        </w:rPr>
        <w:t>s</w:t>
      </w:r>
      <w:ins w:id="112" w:author="Elizabeth Wolkovich" w:date="2019-01-02T13:08:00Z">
        <w:r w:rsidR="009F6641">
          <w:rPr>
            <w:rFonts w:ascii="Helvetica" w:hAnsi="Helvetica" w:cs="Helvetica"/>
            <w:sz w:val="22"/>
            <w:szCs w:val="22"/>
            <w:lang w:val="en-US"/>
          </w:rPr>
          <w:t>e approaches</w:t>
        </w:r>
      </w:ins>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w:t>
      </w:r>
      <w:commentRangeStart w:id="113"/>
      <w:r w:rsidR="00941AE2" w:rsidRPr="00D726D8">
        <w:rPr>
          <w:rFonts w:ascii="Helvetica" w:hAnsi="Helvetica" w:cs="Segoe UI"/>
          <w:color w:val="212121"/>
          <w:sz w:val="22"/>
          <w:szCs w:val="22"/>
          <w:shd w:val="clear" w:color="auto" w:fill="FFFFFF"/>
        </w:rPr>
        <w:t xml:space="preserve">general quantitative patterns </w:t>
      </w:r>
      <w:commentRangeEnd w:id="113"/>
      <w:r w:rsidR="001D3AA9">
        <w:rPr>
          <w:rStyle w:val="CommentReference"/>
        </w:rPr>
        <w:commentReference w:id="113"/>
      </w:r>
      <w:r w:rsidR="00941AE2" w:rsidRPr="00D726D8">
        <w:rPr>
          <w:rFonts w:ascii="Helvetica" w:hAnsi="Helvetica" w:cs="Segoe UI"/>
          <w:color w:val="212121"/>
          <w:sz w:val="22"/>
          <w:szCs w:val="22"/>
          <w:shd w:val="clear" w:color="auto" w:fill="FFFFFF"/>
        </w:rPr>
        <w:t>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w:t>
      </w:r>
      <w:proofErr w:type="spellStart"/>
      <w:r w:rsidRPr="004257D6">
        <w:rPr>
          <w:rFonts w:ascii="Helvetica" w:hAnsi="Helvetica" w:cs="Helvetica"/>
          <w:i/>
          <w:sz w:val="22"/>
          <w:szCs w:val="22"/>
          <w:lang w:val="en-US"/>
        </w:rPr>
        <w:t>i</w:t>
      </w:r>
      <w:proofErr w:type="spellEnd"/>
      <w:r w:rsidRPr="004257D6">
        <w:rPr>
          <w:rFonts w:ascii="Helvetica" w:hAnsi="Helvetica" w:cs="Helvetica"/>
          <w:i/>
          <w:sz w:val="22"/>
          <w:szCs w:val="22"/>
          <w:lang w:val="en-US"/>
        </w:rPr>
        <w:t xml:space="preserve">)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006EC1C0"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move the field of </w:t>
      </w:r>
      <w:proofErr w:type="spellStart"/>
      <w:r w:rsidR="001736E5">
        <w:rPr>
          <w:rFonts w:ascii="Helvetica" w:eastAsia="Times New Roman" w:hAnsi="Helvetica" w:cs="Helvetica"/>
          <w:sz w:val="22"/>
          <w:szCs w:val="22"/>
        </w:rPr>
        <w:t>phenological</w:t>
      </w:r>
      <w:proofErr w:type="spellEnd"/>
      <w:r w:rsidR="001736E5">
        <w:rPr>
          <w:rFonts w:ascii="Helvetica" w:eastAsia="Times New Roman" w:hAnsi="Helvetica" w:cs="Helvetica"/>
          <w:sz w:val="22"/>
          <w:szCs w:val="22"/>
        </w:rPr>
        <w:t xml:space="preserve">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ins w:id="114" w:author="Heather Kharouba" w:date="2018-12-19T09:24:00Z">
        <w:r w:rsidR="00295E12">
          <w:rPr>
            <w:rFonts w:ascii="Helvetica" w:eastAsia="Times New Roman" w:hAnsi="Helvetica" w:cs="Helvetica"/>
            <w:sz w:val="22"/>
            <w:szCs w:val="22"/>
          </w:rPr>
          <w:t>However, i</w:t>
        </w:r>
      </w:ins>
      <w:del w:id="115" w:author="Heather Kharouba" w:date="2018-12-19T09:24:00Z">
        <w:r w:rsidR="00EA091D" w:rsidDel="00295E12">
          <w:rPr>
            <w:rFonts w:ascii="Helvetica" w:eastAsia="Times New Roman" w:hAnsi="Helvetica" w:cs="Helvetica"/>
            <w:sz w:val="22"/>
            <w:szCs w:val="22"/>
          </w:rPr>
          <w:delText>I</w:delText>
        </w:r>
      </w:del>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w:t>
      </w:r>
      <w:commentRangeStart w:id="116"/>
      <w:r w:rsidR="004264EA">
        <w:rPr>
          <w:rFonts w:ascii="Helvetica" w:eastAsia="Times New Roman" w:hAnsi="Helvetica" w:cs="Helvetica"/>
          <w:sz w:val="22"/>
          <w:szCs w:val="22"/>
        </w:rPr>
        <w:t xml:space="preserve">spatial gradient </w:t>
      </w:r>
      <w:commentRangeEnd w:id="116"/>
      <w:r w:rsidR="00391905">
        <w:rPr>
          <w:rStyle w:val="CommentReference"/>
        </w:rPr>
        <w:commentReference w:id="116"/>
      </w:r>
      <w:r w:rsidR="004264EA">
        <w:rPr>
          <w:rFonts w:ascii="Helvetica" w:eastAsia="Times New Roman" w:hAnsi="Helvetica" w:cs="Helvetica"/>
          <w:sz w:val="22"/>
          <w:szCs w:val="22"/>
        </w:rPr>
        <w:t xml:space="preserve">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proofErr w:type="spellStart"/>
      <w:r w:rsidR="007863FE">
        <w:rPr>
          <w:rFonts w:ascii="Helvetica" w:eastAsia="Times New Roman" w:hAnsi="Helvetica" w:cs="Helvetica"/>
          <w:sz w:val="22"/>
          <w:szCs w:val="22"/>
        </w:rPr>
        <w:t>Samplonius</w:t>
      </w:r>
      <w:proofErr w:type="spellEnd"/>
      <w:r w:rsidR="007863FE">
        <w:rPr>
          <w:rFonts w:ascii="Helvetica" w:eastAsia="Times New Roman" w:hAnsi="Helvetica" w:cs="Helvetica"/>
          <w:sz w:val="22"/>
          <w:szCs w:val="22"/>
        </w:rPr>
        <w:t xml:space="preserve">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del w:id="117" w:author="Heather Kharouba" w:date="2018-12-19T09:26:00Z">
        <w:r w:rsidR="00001BA5" w:rsidDel="00365128">
          <w:rPr>
            <w:rFonts w:ascii="Helvetica" w:eastAsia="Times New Roman" w:hAnsi="Helvetica" w:cs="Helvetica"/>
            <w:sz w:val="22"/>
            <w:szCs w:val="22"/>
          </w:rPr>
          <w:delText>advance the field forward</w:delText>
        </w:r>
      </w:del>
      <w:ins w:id="118" w:author="Heather Kharouba" w:date="2018-12-19T09:26:00Z">
        <w:r w:rsidR="00365128">
          <w:rPr>
            <w:rFonts w:ascii="Helvetica" w:eastAsia="Times New Roman" w:hAnsi="Helvetica" w:cs="Helvetica"/>
            <w:sz w:val="22"/>
            <w:szCs w:val="22"/>
          </w:rPr>
          <w:t>advanced the field</w:t>
        </w:r>
      </w:ins>
      <w:r w:rsidR="00001BA5">
        <w:rPr>
          <w:rFonts w:ascii="Helvetica" w:eastAsia="Times New Roman" w:hAnsi="Helvetica" w:cs="Helvetica"/>
          <w:sz w:val="22"/>
          <w:szCs w:val="22"/>
        </w:rPr>
        <w:t xml:space="preserve"> by </w:t>
      </w:r>
      <w:commentRangeStart w:id="119"/>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strong test of the Cushing hypothes</w:t>
      </w:r>
      <w:r w:rsidR="00824311">
        <w:rPr>
          <w:rFonts w:ascii="Helvetica" w:eastAsia="Times New Roman" w:hAnsi="Helvetica" w:cs="Helvetica"/>
          <w:sz w:val="22"/>
          <w:szCs w:val="22"/>
        </w:rPr>
        <w:t>is</w:t>
      </w:r>
      <w:ins w:id="120" w:author="Elizabeth Wolkovich" w:date="2019-01-02T13:12:00Z">
        <w:r w:rsidR="00D778B0">
          <w:rPr>
            <w:rFonts w:ascii="Helvetica" w:eastAsia="Times New Roman" w:hAnsi="Helvetica" w:cs="Helvetica"/>
            <w:sz w:val="22"/>
            <w:szCs w:val="22"/>
          </w:rPr>
          <w:t xml:space="preserve">, </w:t>
        </w:r>
      </w:ins>
      <w:del w:id="121" w:author="Elizabeth Wolkovich" w:date="2019-01-02T13:12:00Z">
        <w:r w:rsidR="00001BA5" w:rsidDel="00D778B0">
          <w:rPr>
            <w:rFonts w:ascii="Helvetica" w:eastAsia="Times New Roman" w:hAnsi="Helvetica" w:cs="Helvetica"/>
            <w:sz w:val="22"/>
            <w:szCs w:val="22"/>
          </w:rPr>
          <w:delText xml:space="preserve"> and </w:delText>
        </w:r>
      </w:del>
      <w:r w:rsidR="00001BA5">
        <w:rPr>
          <w:rFonts w:ascii="Helvetica" w:eastAsia="Times New Roman" w:hAnsi="Helvetica" w:cs="Helvetica"/>
          <w:sz w:val="22"/>
          <w:szCs w:val="22"/>
        </w:rPr>
        <w:t>demonstrating</w:t>
      </w:r>
      <w:r w:rsidR="001813EB">
        <w:rPr>
          <w:rFonts w:ascii="Helvetica" w:eastAsia="Times New Roman" w:hAnsi="Helvetica" w:cs="Helvetica"/>
          <w:sz w:val="22"/>
          <w:szCs w:val="22"/>
        </w:rPr>
        <w:t xml:space="preserve"> that this</w:t>
      </w:r>
      <w:r w:rsidR="00121617">
        <w:rPr>
          <w:rFonts w:ascii="Helvetica" w:eastAsia="Times New Roman" w:hAnsi="Helvetica" w:cs="Helvetica"/>
          <w:sz w:val="22"/>
          <w:szCs w:val="22"/>
        </w:rPr>
        <w:t xml:space="preserve"> hypothesis is </w:t>
      </w:r>
      <w:r w:rsidR="00C106ED">
        <w:rPr>
          <w:rFonts w:ascii="Helvetica" w:eastAsia="Times New Roman" w:hAnsi="Helvetica" w:cs="Helvetica"/>
          <w:sz w:val="22"/>
          <w:szCs w:val="22"/>
        </w:rPr>
        <w:t>pertinent</w:t>
      </w:r>
      <w:r w:rsidR="00121617">
        <w:rPr>
          <w:rFonts w:ascii="Helvetica" w:eastAsia="Times New Roman" w:hAnsi="Helvetica" w:cs="Helvetica"/>
          <w:sz w:val="22"/>
          <w:szCs w:val="22"/>
        </w:rPr>
        <w:t xml:space="preserve"> in their system</w:t>
      </w:r>
      <w:ins w:id="122" w:author="Elizabeth Wolkovich" w:date="2019-01-02T13:12:00Z">
        <w:r w:rsidR="00D778B0">
          <w:rPr>
            <w:rFonts w:ascii="Helvetica" w:eastAsia="Times New Roman" w:hAnsi="Helvetica" w:cs="Helvetica"/>
            <w:sz w:val="22"/>
            <w:szCs w:val="22"/>
          </w:rPr>
          <w:t>, and ruling out SOMETHING</w:t>
        </w:r>
        <w:proofErr w:type="gramStart"/>
        <w:r w:rsidR="00D778B0">
          <w:rPr>
            <w:rFonts w:ascii="Helvetica" w:eastAsia="Times New Roman" w:hAnsi="Helvetica" w:cs="Helvetica"/>
            <w:sz w:val="22"/>
            <w:szCs w:val="22"/>
          </w:rPr>
          <w:t>?</w:t>
        </w:r>
      </w:ins>
      <w:r w:rsidR="004264EA">
        <w:rPr>
          <w:rFonts w:ascii="Helvetica" w:eastAsia="Times New Roman" w:hAnsi="Helvetica" w:cs="Helvetica"/>
          <w:sz w:val="22"/>
          <w:szCs w:val="22"/>
        </w:rPr>
        <w:t>.</w:t>
      </w:r>
      <w:proofErr w:type="gramEnd"/>
      <w:r w:rsidR="004264EA">
        <w:rPr>
          <w:rFonts w:ascii="Helvetica" w:eastAsia="Times New Roman" w:hAnsi="Helvetica" w:cs="Helvetica"/>
          <w:sz w:val="22"/>
          <w:szCs w:val="22"/>
        </w:rPr>
        <w:t xml:space="preserve"> </w:t>
      </w:r>
      <w:commentRangeEnd w:id="119"/>
      <w:r w:rsidR="00CE0948">
        <w:rPr>
          <w:rStyle w:val="CommentReference"/>
        </w:rPr>
        <w:commentReference w:id="119"/>
      </w:r>
    </w:p>
    <w:p w14:paraId="7C5DB8EF" w14:textId="693A2F61"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Independent</w:t>
      </w:r>
      <w:del w:id="123" w:author="Elizabeth Wolkovich" w:date="2019-01-02T13:11:00Z">
        <w:r w:rsidR="00E140CC" w:rsidDel="00D778B0">
          <w:rPr>
            <w:rFonts w:ascii="Helvetica" w:eastAsia="Times New Roman" w:hAnsi="Helvetica" w:cs="Helvetica"/>
            <w:sz w:val="22"/>
            <w:szCs w:val="22"/>
          </w:rPr>
          <w:delText>ly</w:delText>
        </w:r>
      </w:del>
      <w:r w:rsidR="00E140CC">
        <w:rPr>
          <w:rFonts w:ascii="Helvetica" w:eastAsia="Times New Roman" w:hAnsi="Helvetica" w:cs="Helvetica"/>
          <w:sz w:val="22"/>
          <w:szCs w:val="22"/>
        </w:rPr>
        <w:t xml:space="preserve">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proofErr w:type="spellStart"/>
      <w:r w:rsidR="00384642">
        <w:rPr>
          <w:rFonts w:ascii="Helvetica" w:eastAsia="Times New Roman" w:hAnsi="Helvetica" w:cs="Helvetica"/>
          <w:sz w:val="22"/>
          <w:szCs w:val="22"/>
        </w:rPr>
        <w:t>phenological</w:t>
      </w:r>
      <w:proofErr w:type="spellEnd"/>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ins w:id="124" w:author="Heather Kharouba" w:date="2018-12-19T09:26:00Z">
        <w:r w:rsidR="00F53C73">
          <w:rPr>
            <w:rFonts w:ascii="Helvetica" w:eastAsia="Times New Roman" w:hAnsi="Helvetica" w:cs="Helvetica"/>
            <w:sz w:val="22"/>
            <w:szCs w:val="22"/>
          </w:rPr>
          <w:t>. Experiments provide</w:t>
        </w:r>
      </w:ins>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w:t>
      </w:r>
      <w:proofErr w:type="spellStart"/>
      <w:r w:rsidR="00681D62">
        <w:rPr>
          <w:rFonts w:ascii="Helvetica" w:eastAsia="Times New Roman" w:hAnsi="Helvetica" w:cs="Helvetica"/>
          <w:sz w:val="22"/>
          <w:szCs w:val="22"/>
        </w:rPr>
        <w:t>mesocosms</w:t>
      </w:r>
      <w:proofErr w:type="spellEnd"/>
      <w:r w:rsidR="00681D62">
        <w:rPr>
          <w:rFonts w:ascii="Helvetica" w:eastAsia="Times New Roman" w:hAnsi="Helvetica" w:cs="Helvetica"/>
          <w:sz w:val="22"/>
          <w:szCs w:val="22"/>
        </w:rPr>
        <w:t xml:space="preserve">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6379AF">
        <w:rPr>
          <w:rFonts w:ascii="Helvetica" w:eastAsia="Times New Roman" w:hAnsi="Helvetica" w:cs="Helvetica"/>
          <w:sz w:val="22"/>
          <w:szCs w:val="22"/>
        </w:rPr>
        <w:t xml:space="preserve"> </w:t>
      </w:r>
      <w:commentRangeStart w:id="125"/>
      <w:r w:rsidR="006379AF">
        <w:rPr>
          <w:rFonts w:ascii="Helvetica" w:eastAsia="Times New Roman" w:hAnsi="Helvetica" w:cs="Helvetica"/>
          <w:sz w:val="22"/>
          <w:szCs w:val="22"/>
        </w:rPr>
        <w:t xml:space="preserve">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w:t>
      </w:r>
      <w:proofErr w:type="spellStart"/>
      <w:r w:rsidR="006379AF">
        <w:rPr>
          <w:rFonts w:ascii="Helvetica" w:eastAsia="Times New Roman" w:hAnsi="Helvetica" w:cs="Helvetica"/>
          <w:sz w:val="22"/>
          <w:szCs w:val="22"/>
        </w:rPr>
        <w:t>phenological</w:t>
      </w:r>
      <w:proofErr w:type="spellEnd"/>
      <w:r w:rsidR="006379AF">
        <w:rPr>
          <w:rFonts w:ascii="Helvetica" w:eastAsia="Times New Roman" w:hAnsi="Helvetica" w:cs="Helvetica"/>
          <w:sz w:val="22"/>
          <w:szCs w:val="22"/>
        </w:rPr>
        <w:t xml:space="preserve">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commentRangeEnd w:id="125"/>
      <w:r w:rsidR="00D15119">
        <w:rPr>
          <w:rStyle w:val="CommentReference"/>
        </w:rPr>
        <w:commentReference w:id="125"/>
      </w:r>
    </w:p>
    <w:p w14:paraId="11EA4AE8" w14:textId="74EC444F"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 xml:space="preserve">iation in </w:t>
      </w:r>
      <w:proofErr w:type="spellStart"/>
      <w:r w:rsidR="00316942">
        <w:rPr>
          <w:rFonts w:ascii="Helvetica" w:hAnsi="Helvetica"/>
          <w:sz w:val="22"/>
          <w:szCs w:val="22"/>
        </w:rPr>
        <w:t>phenological</w:t>
      </w:r>
      <w:proofErr w:type="spellEnd"/>
      <w:r w:rsidR="00316942">
        <w:rPr>
          <w:rFonts w:ascii="Helvetica" w:hAnsi="Helvetica"/>
          <w:sz w:val="22"/>
          <w:szCs w:val="22"/>
        </w:rPr>
        <w:t xml:space="preserve">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ins w:id="126" w:author="Heather Kharouba" w:date="2018-12-21T13:38:00Z">
        <w:r w:rsidR="00CB1821">
          <w:rPr>
            <w:rFonts w:ascii="Helvetica" w:hAnsi="Helvetica"/>
            <w:sz w:val="22"/>
            <w:szCs w:val="22"/>
          </w:rPr>
          <w:t xml:space="preserve"> (Edmondson 1994)</w:t>
        </w:r>
      </w:ins>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commentRangeStart w:id="127"/>
      <w:r w:rsidR="007F3186">
        <w:rPr>
          <w:rFonts w:ascii="Helvetica" w:hAnsi="Helvetica"/>
          <w:sz w:val="22"/>
          <w:szCs w:val="22"/>
        </w:rPr>
        <w:t>test different breakpoints</w:t>
      </w:r>
      <w:r w:rsidR="00AE7486">
        <w:rPr>
          <w:rFonts w:ascii="Helvetica" w:hAnsi="Helvetica"/>
          <w:sz w:val="22"/>
          <w:szCs w:val="22"/>
        </w:rPr>
        <w:t xml:space="preserve"> </w:t>
      </w:r>
      <w:commentRangeEnd w:id="127"/>
      <w:r w:rsidR="00D15119">
        <w:rPr>
          <w:rStyle w:val="CommentReference"/>
        </w:rPr>
        <w:commentReference w:id="127"/>
      </w:r>
      <w:r w:rsidR="00AE7486">
        <w:rPr>
          <w:rFonts w:ascii="Helvetica" w:hAnsi="Helvetica"/>
          <w:sz w:val="22"/>
          <w:szCs w:val="22"/>
        </w:rPr>
        <w:t>with their long-term data</w:t>
      </w:r>
      <w:r w:rsidR="007F3186">
        <w:rPr>
          <w:rFonts w:ascii="Helvetica" w:hAnsi="Helvetica"/>
          <w:sz w:val="22"/>
          <w:szCs w:val="22"/>
        </w:rPr>
        <w:t xml:space="preserve"> to determine where non-linearity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w:t>
      </w:r>
      <w:proofErr w:type="spellStart"/>
      <w:r w:rsidR="003164D7">
        <w:rPr>
          <w:rFonts w:ascii="Helvetica" w:hAnsi="Helvetica"/>
          <w:sz w:val="22"/>
          <w:szCs w:val="22"/>
        </w:rPr>
        <w:t>ph</w:t>
      </w:r>
      <w:r w:rsidR="00CC74D3">
        <w:rPr>
          <w:rFonts w:ascii="Helvetica" w:hAnsi="Helvetica"/>
          <w:sz w:val="22"/>
          <w:szCs w:val="22"/>
        </w:rPr>
        <w:t>enological</w:t>
      </w:r>
      <w:proofErr w:type="spellEnd"/>
      <w:r w:rsidR="00CC74D3">
        <w:rPr>
          <w:rFonts w:ascii="Helvetica" w:hAnsi="Helvetica"/>
          <w:sz w:val="22"/>
          <w:szCs w:val="22"/>
        </w:rPr>
        <w:t xml:space="preserve"> synchrony</w:t>
      </w:r>
      <w:r w:rsidR="00567B07">
        <w:rPr>
          <w:rFonts w:ascii="Helvetica" w:hAnsi="Helvetica"/>
          <w:sz w:val="22"/>
          <w:szCs w:val="22"/>
        </w:rPr>
        <w:t>.</w:t>
      </w:r>
      <w:r w:rsidR="0007263E">
        <w:rPr>
          <w:rFonts w:ascii="Helvetica" w:hAnsi="Helvetica"/>
          <w:sz w:val="22"/>
          <w:szCs w:val="22"/>
        </w:rPr>
        <w:t xml:space="preserve"> </w:t>
      </w:r>
    </w:p>
    <w:p w14:paraId="6717BC8D" w14:textId="77777777" w:rsidR="00CC132D"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276937" w:rsidRPr="00AE69BC">
        <w:rPr>
          <w:rFonts w:ascii="Helvetica" w:hAnsi="Helvetica" w:cs="Helvetica"/>
          <w:sz w:val="22"/>
          <w:szCs w:val="22"/>
          <w:lang w:val="en-US"/>
        </w:rPr>
        <w:t xml:space="preserve">. </w:t>
      </w:r>
      <w:r w:rsidR="00E80231">
        <w:rPr>
          <w:rFonts w:ascii="Helvetica" w:hAnsi="Helvetica" w:cs="Helvetica"/>
          <w:sz w:val="22"/>
          <w:szCs w:val="22"/>
          <w:lang w:val="en-US"/>
        </w:rPr>
        <w:t>Ideally, s</w:t>
      </w:r>
      <w:r w:rsidR="005F323E">
        <w:rPr>
          <w:rFonts w:ascii="Helvetica" w:hAnsi="Helvetica" w:cs="Helvetica"/>
          <w:sz w:val="22"/>
          <w:szCs w:val="22"/>
          <w:lang w:val="en-US"/>
        </w:rPr>
        <w:t xml:space="preserve">ampling frequency should be relative to the life history of the species of interest. </w:t>
      </w:r>
      <w:commentRangeStart w:id="128"/>
      <w:r w:rsidR="00E15ACB">
        <w:rPr>
          <w:rFonts w:ascii="Helvetica" w:hAnsi="Helvetica" w:cs="Helvetica"/>
          <w:sz w:val="22"/>
          <w:szCs w:val="22"/>
          <w:lang w:val="en-US"/>
        </w:rPr>
        <w:t>For example, i</w:t>
      </w:r>
      <w:r w:rsidR="00276937" w:rsidRPr="00AE69BC">
        <w:rPr>
          <w:rFonts w:ascii="Helvetica" w:hAnsi="Helvetica" w:cs="Helvetica"/>
          <w:sz w:val="22"/>
          <w:szCs w:val="22"/>
          <w:lang w:val="en-US"/>
        </w:rPr>
        <w:t xml:space="preserve">n aquatic systems,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945825">
        <w:rPr>
          <w:rFonts w:ascii="Helvetica" w:hAnsi="Helvetica" w:cs="Helvetica"/>
          <w:sz w:val="22"/>
          <w:szCs w:val="22"/>
          <w:lang w:val="en-US"/>
        </w:rPr>
        <w:t xml:space="preserve"> so it can be difficult to determine how much influence producers have on consumers</w:t>
      </w:r>
      <w:r w:rsidR="00664DB7">
        <w:rPr>
          <w:rFonts w:ascii="Helvetica" w:hAnsi="Helvetica" w:cs="Helvetica"/>
          <w:sz w:val="22"/>
          <w:szCs w:val="22"/>
          <w:lang w:val="en-US"/>
        </w:rPr>
        <w:t xml:space="preserve"> and vice versa</w:t>
      </w:r>
      <w:r w:rsidR="00945825">
        <w:rPr>
          <w:rFonts w:ascii="Helvetica" w:hAnsi="Helvetica" w:cs="Helvetica"/>
          <w:sz w:val="22"/>
          <w:szCs w:val="22"/>
          <w:lang w:val="en-US"/>
        </w:rPr>
        <w:t>. Moreover,</w:t>
      </w:r>
      <w:r w:rsidR="004257D6">
        <w:rPr>
          <w:rFonts w:ascii="Helvetica" w:hAnsi="Helvetica" w:cs="Helvetica"/>
          <w:sz w:val="22"/>
          <w:szCs w:val="22"/>
          <w:lang w:val="en-US"/>
        </w:rPr>
        <w:t xml:space="preserve"> </w:t>
      </w:r>
      <w:r w:rsidR="004257D6" w:rsidRPr="00AE69BC">
        <w:rPr>
          <w:rFonts w:ascii="Helvetica" w:hAnsi="Helvetica" w:cs="Helvetica"/>
          <w:sz w:val="22"/>
          <w:szCs w:val="22"/>
          <w:lang w:val="en-US"/>
        </w:rPr>
        <w:t xml:space="preserve">some </w:t>
      </w:r>
      <w:proofErr w:type="gramStart"/>
      <w:r w:rsidR="004257D6" w:rsidRPr="00AE69BC">
        <w:rPr>
          <w:rFonts w:ascii="Helvetica" w:hAnsi="Helvetica" w:cs="Helvetica"/>
          <w:sz w:val="22"/>
          <w:szCs w:val="22"/>
          <w:lang w:val="en-US"/>
        </w:rPr>
        <w:t xml:space="preserve">zooplankton </w:t>
      </w:r>
      <w:r w:rsidR="004257D6">
        <w:rPr>
          <w:rFonts w:ascii="Helvetica" w:hAnsi="Helvetica" w:cs="Helvetica"/>
          <w:sz w:val="22"/>
          <w:szCs w:val="22"/>
          <w:lang w:val="en-US"/>
        </w:rPr>
        <w:t>are</w:t>
      </w:r>
      <w:proofErr w:type="gramEnd"/>
      <w:r w:rsidR="004257D6">
        <w:rPr>
          <w:rFonts w:ascii="Helvetica" w:hAnsi="Helvetica" w:cs="Helvetica"/>
          <w:sz w:val="22"/>
          <w:szCs w:val="22"/>
          <w:lang w:val="en-US"/>
        </w:rPr>
        <w:t xml:space="preserv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 xml:space="preserve">). </w:t>
      </w:r>
      <w:commentRangeEnd w:id="128"/>
      <w:r w:rsidR="00EA7AF3">
        <w:rPr>
          <w:rStyle w:val="CommentReference"/>
        </w:rPr>
        <w:commentReference w:id="128"/>
      </w:r>
      <w:commentRangeStart w:id="129"/>
      <w:r w:rsidR="004257D6">
        <w:rPr>
          <w:rFonts w:ascii="Helvetica" w:hAnsi="Helvetica" w:cs="Helvetica"/>
          <w:sz w:val="22"/>
          <w:szCs w:val="22"/>
          <w:lang w:val="en-US"/>
        </w:rPr>
        <w:t>T</w:t>
      </w:r>
      <w:r w:rsidR="00EC4C94">
        <w:rPr>
          <w:rFonts w:ascii="Helvetica" w:hAnsi="Helvetica" w:cs="Helvetica"/>
          <w:sz w:val="22"/>
          <w:szCs w:val="22"/>
          <w:lang w:val="en-US"/>
        </w:rPr>
        <w:t>he t</w:t>
      </w:r>
      <w:r w:rsidR="00276937" w:rsidRPr="00AE69BC">
        <w:rPr>
          <w:rFonts w:ascii="Helvetica" w:hAnsi="Helvetica" w:cs="Helvetica"/>
          <w:sz w:val="22"/>
          <w:szCs w:val="22"/>
          <w:lang w:val="en-US"/>
        </w:rPr>
        <w:t xml:space="preserve">emporal sequencing </w:t>
      </w:r>
      <w:r w:rsidR="004257D6">
        <w:rPr>
          <w:rFonts w:ascii="Helvetica" w:hAnsi="Helvetica" w:cs="Helvetica"/>
          <w:sz w:val="22"/>
          <w:szCs w:val="22"/>
          <w:lang w:val="en-US"/>
        </w:rPr>
        <w:t xml:space="preserve">of consumer and resource and seasonal </w:t>
      </w:r>
      <w:r w:rsidR="00585CC0">
        <w:rPr>
          <w:rFonts w:ascii="Helvetica" w:hAnsi="Helvetica" w:cs="Helvetica"/>
          <w:sz w:val="22"/>
          <w:szCs w:val="22"/>
          <w:lang w:val="en-US"/>
        </w:rPr>
        <w:t>availability</w:t>
      </w:r>
      <w:r w:rsidR="004257D6">
        <w:rPr>
          <w:rFonts w:ascii="Helvetica" w:hAnsi="Helvetica" w:cs="Helvetica"/>
          <w:sz w:val="22"/>
          <w:szCs w:val="22"/>
          <w:lang w:val="en-US"/>
        </w:rPr>
        <w:t xml:space="preserve"> of the resource are key requirements of the Cushing hypothesis.</w:t>
      </w:r>
      <w:commentRangeEnd w:id="129"/>
      <w:r w:rsidR="00DE095B">
        <w:rPr>
          <w:rStyle w:val="CommentReference"/>
        </w:rPr>
        <w:commentReference w:id="129"/>
      </w:r>
    </w:p>
    <w:p w14:paraId="7E54E637" w14:textId="60DDDB0C" w:rsidR="00276937" w:rsidRPr="00652D46" w:rsidRDefault="00CC132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Pr="00652D46">
        <w:rPr>
          <w:rFonts w:ascii="Helvetica" w:hAnsi="Helvetica" w:cs="Helvetica"/>
          <w:strike/>
          <w:sz w:val="22"/>
          <w:szCs w:val="22"/>
          <w:lang w:val="en-US"/>
        </w:rPr>
        <w:t>The collection of more equivalent performance data on the consumer and resource</w:t>
      </w:r>
      <w:r w:rsidR="004257D6" w:rsidRPr="00652D46">
        <w:rPr>
          <w:rFonts w:ascii="Helvetica" w:hAnsi="Helvetica" w:cs="Helvetica"/>
          <w:strike/>
          <w:sz w:val="22"/>
          <w:szCs w:val="22"/>
          <w:lang w:val="en-US"/>
        </w:rPr>
        <w:t xml:space="preserve"> </w:t>
      </w:r>
      <w:commentRangeStart w:id="130"/>
      <w:r w:rsidR="00E15ACB" w:rsidRPr="00652D46">
        <w:rPr>
          <w:rFonts w:ascii="Helvetica" w:hAnsi="Helvetica" w:cs="Helvetica"/>
          <w:strike/>
          <w:sz w:val="22"/>
          <w:szCs w:val="22"/>
          <w:lang w:val="en-US"/>
        </w:rPr>
        <w:t xml:space="preserve">Finally, </w:t>
      </w:r>
      <w:r w:rsidR="00585CC0" w:rsidRPr="00652D46">
        <w:rPr>
          <w:rFonts w:ascii="Helvetica" w:hAnsi="Helvetica" w:cs="Helvetica"/>
          <w:strike/>
          <w:sz w:val="22"/>
          <w:szCs w:val="22"/>
          <w:lang w:val="en-US"/>
        </w:rPr>
        <w:t>researchers can b</w:t>
      </w:r>
      <w:r w:rsidR="00276937" w:rsidRPr="00652D46">
        <w:rPr>
          <w:rFonts w:ascii="Helvetica" w:hAnsi="Helvetica" w:cs="Helvetica"/>
          <w:strike/>
          <w:sz w:val="22"/>
          <w:szCs w:val="22"/>
          <w:lang w:val="en-US"/>
        </w:rPr>
        <w:t>e explicit when possible about which mechanism(s) is likely driving the curve.</w:t>
      </w:r>
      <w:commentRangeEnd w:id="130"/>
      <w:r w:rsidR="0060058C" w:rsidRPr="00652D46">
        <w:rPr>
          <w:rStyle w:val="CommentReference"/>
          <w:strike/>
        </w:rPr>
        <w:commentReference w:id="130"/>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2716FE50"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del w:id="131" w:author="Elizabeth Wolkovich" w:date="2019-01-02T13:18:00Z">
        <w:r w:rsidR="002261CA" w:rsidDel="00F15A74">
          <w:rPr>
            <w:rFonts w:ascii="Helvetica" w:hAnsi="Helvetica" w:cs="Helvetica"/>
            <w:sz w:val="22"/>
            <w:szCs w:val="22"/>
            <w:lang w:val="en-US"/>
          </w:rPr>
          <w:delText xml:space="preserve">for </w:delText>
        </w:r>
        <w:r w:rsidR="00B44080" w:rsidDel="00F15A74">
          <w:rPr>
            <w:rFonts w:ascii="Helvetica" w:hAnsi="Helvetica" w:cs="Helvetica"/>
            <w:sz w:val="22"/>
            <w:szCs w:val="22"/>
            <w:lang w:val="en-US"/>
          </w:rPr>
          <w:delText xml:space="preserve">support </w:delText>
        </w:r>
        <w:r w:rsidR="0060058C" w:rsidDel="00F15A74">
          <w:rPr>
            <w:rFonts w:ascii="Helvetica" w:hAnsi="Helvetica" w:cs="Helvetica"/>
            <w:sz w:val="22"/>
            <w:szCs w:val="22"/>
            <w:lang w:val="en-US"/>
          </w:rPr>
          <w:delText xml:space="preserve">of </w:delText>
        </w:r>
        <w:r w:rsidR="002261CA" w:rsidDel="00F15A74">
          <w:rPr>
            <w:rFonts w:ascii="Helvetica" w:hAnsi="Helvetica" w:cs="Helvetica"/>
            <w:sz w:val="22"/>
            <w:szCs w:val="22"/>
            <w:lang w:val="en-US"/>
          </w:rPr>
          <w:delText xml:space="preserve">the </w:delText>
        </w:r>
        <w:r w:rsidR="00783A9D" w:rsidDel="00F15A74">
          <w:rPr>
            <w:rFonts w:ascii="Helvetica" w:hAnsi="Helvetica" w:cs="Helvetica"/>
            <w:sz w:val="22"/>
            <w:szCs w:val="22"/>
            <w:lang w:val="en-US"/>
          </w:rPr>
          <w:delText>competing hypotheses</w:delText>
        </w:r>
        <w:r w:rsidR="002261CA" w:rsidDel="00F15A74">
          <w:rPr>
            <w:rFonts w:ascii="Helvetica" w:hAnsi="Helvetica" w:cs="Helvetica"/>
            <w:sz w:val="22"/>
            <w:szCs w:val="22"/>
            <w:lang w:val="en-US"/>
          </w:rPr>
          <w:delText xml:space="preserve"> of</w:delText>
        </w:r>
      </w:del>
      <w:ins w:id="132" w:author="Elizabeth Wolkovich" w:date="2019-01-02T13:18:00Z">
        <w:r w:rsidR="00F15A74">
          <w:rPr>
            <w:rFonts w:ascii="Helvetica" w:hAnsi="Helvetica" w:cs="Helvetica"/>
            <w:sz w:val="22"/>
            <w:szCs w:val="22"/>
            <w:lang w:val="en-US"/>
          </w:rPr>
          <w:t>whether</w:t>
        </w:r>
      </w:ins>
      <w:r w:rsidR="002261CA">
        <w:rPr>
          <w:rFonts w:ascii="Helvetica" w:hAnsi="Helvetica" w:cs="Helvetica"/>
          <w:sz w:val="22"/>
          <w:szCs w:val="22"/>
          <w:lang w:val="en-US"/>
        </w:rPr>
        <w:t xml:space="preserve"> synchrony vs. asynchrony </w:t>
      </w:r>
      <w:del w:id="133" w:author="Elizabeth Wolkovich" w:date="2019-01-02T13:18:00Z">
        <w:r w:rsidR="00783A9D" w:rsidDel="00F15A74">
          <w:rPr>
            <w:rFonts w:ascii="Helvetica" w:hAnsi="Helvetica" w:cs="Helvetica"/>
            <w:sz w:val="22"/>
            <w:szCs w:val="22"/>
            <w:lang w:val="en-US"/>
          </w:rPr>
          <w:delText xml:space="preserve">as </w:delText>
        </w:r>
      </w:del>
      <w:ins w:id="134" w:author="Elizabeth Wolkovich" w:date="2019-01-02T13:18:00Z">
        <w:r w:rsidR="00F15A74">
          <w:rPr>
            <w:rFonts w:ascii="Helvetica" w:hAnsi="Helvetica" w:cs="Helvetica"/>
            <w:sz w:val="22"/>
            <w:szCs w:val="22"/>
            <w:lang w:val="en-US"/>
          </w:rPr>
          <w:t>were</w:t>
        </w:r>
        <w:r w:rsidR="00F15A74">
          <w:rPr>
            <w:rFonts w:ascii="Helvetica" w:hAnsi="Helvetica" w:cs="Helvetica"/>
            <w:sz w:val="22"/>
            <w:szCs w:val="22"/>
            <w:lang w:val="en-US"/>
          </w:rPr>
          <w:t xml:space="preserve"> </w:t>
        </w:r>
      </w:ins>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2261CA">
        <w:rPr>
          <w:rFonts w:ascii="Helvetica" w:hAnsi="Helvetica" w:cs="Helvetica"/>
          <w:sz w:val="22"/>
          <w:szCs w:val="22"/>
          <w:lang w:val="en-US"/>
        </w:rPr>
        <w:t>)</w:t>
      </w:r>
      <w:r w:rsidR="00080BEF">
        <w:rPr>
          <w:rFonts w:ascii="Helvetica" w:hAnsi="Helvetica" w:cs="Helvetica"/>
          <w:sz w:val="22"/>
          <w:szCs w:val="22"/>
          <w:lang w:val="en-US"/>
        </w:rPr>
        <w:t xml:space="preserve">. </w:t>
      </w:r>
      <w:commentRangeStart w:id="135"/>
      <w:r w:rsidR="00080BEF">
        <w:rPr>
          <w:rFonts w:ascii="Helvetica" w:hAnsi="Helvetica" w:cs="Helvetica"/>
          <w:sz w:val="22"/>
          <w:szCs w:val="22"/>
          <w:lang w:val="en-US"/>
        </w:rPr>
        <w:t>By</w:t>
      </w:r>
      <w:commentRangeEnd w:id="135"/>
      <w:r w:rsidR="00F15A74">
        <w:rPr>
          <w:rStyle w:val="CommentReference"/>
        </w:rPr>
        <w:commentReference w:id="135"/>
      </w:r>
      <w:r w:rsidR="00080BEF">
        <w:rPr>
          <w:rFonts w:ascii="Helvetica" w:hAnsi="Helvetica" w:cs="Helvetica"/>
          <w:sz w:val="22"/>
          <w:szCs w:val="22"/>
          <w:lang w:val="en-US"/>
        </w:rPr>
        <w:t xml:space="preserve"> testing for a clear peak in fitness</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B44080">
        <w:rPr>
          <w:rFonts w:ascii="Helvetica" w:hAnsi="Helvetica" w:cs="Helvetica"/>
          <w:sz w:val="22"/>
          <w:szCs w:val="22"/>
          <w:lang w:val="en-US"/>
        </w:rPr>
        <w:t>,</w:t>
      </w:r>
      <w:r w:rsidR="00AE73CD">
        <w:rPr>
          <w:rFonts w:ascii="Helvetica" w:hAnsi="Helvetica" w:cs="Helvetica"/>
          <w:sz w:val="22"/>
          <w:szCs w:val="22"/>
          <w:lang w:val="en-US"/>
        </w:rPr>
        <w:t xml:space="preserve"> where a clear peak would</w:t>
      </w:r>
      <w:r w:rsidR="00E86487">
        <w:rPr>
          <w:rFonts w:ascii="Helvetica" w:hAnsi="Helvetica" w:cs="Helvetica"/>
          <w:sz w:val="22"/>
          <w:szCs w:val="22"/>
          <w:lang w:val="en-US"/>
        </w:rPr>
        <w:t xml:space="preserve"> support </w:t>
      </w:r>
      <w:r w:rsidR="00AE73CD">
        <w:rPr>
          <w:rFonts w:ascii="Helvetica" w:hAnsi="Helvetica" w:cs="Helvetica"/>
          <w:sz w:val="22"/>
          <w:szCs w:val="22"/>
          <w:lang w:val="en-US"/>
        </w:rPr>
        <w:t>the synchrony baseline hypothesis</w:t>
      </w:r>
      <w:r w:rsidR="00E12C23">
        <w:rPr>
          <w:rFonts w:ascii="Helvetica" w:hAnsi="Helvetica" w:cs="Helvetica"/>
          <w:sz w:val="22"/>
          <w:szCs w:val="22"/>
          <w:lang w:val="en-US"/>
        </w:rPr>
        <w:t xml:space="preserve">. </w:t>
      </w:r>
      <w:ins w:id="136" w:author="Heather Kharouba" w:date="2018-12-19T09:37:00Z">
        <w:r w:rsidR="006B1B0F">
          <w:rPr>
            <w:rFonts w:ascii="Helvetica" w:hAnsi="Helvetica" w:cs="Helvetica"/>
            <w:sz w:val="22"/>
            <w:szCs w:val="22"/>
            <w:lang w:val="en-US"/>
          </w:rPr>
          <w:t>Whenever possible</w:t>
        </w:r>
      </w:ins>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w:t>
      </w:r>
      <w:proofErr w:type="spellStart"/>
      <w:r w:rsidR="00E12C23" w:rsidRPr="00340C35">
        <w:rPr>
          <w:rFonts w:ascii="Helvetica" w:hAnsi="Helvetica" w:cs="Helvetica"/>
          <w:sz w:val="22"/>
          <w:szCs w:val="22"/>
          <w:lang w:val="en-US"/>
        </w:rPr>
        <w:t>phenological</w:t>
      </w:r>
      <w:proofErr w:type="spellEnd"/>
      <w:r w:rsidR="00E12C23" w:rsidRPr="00340C35">
        <w:rPr>
          <w:rFonts w:ascii="Helvetica" w:hAnsi="Helvetica" w:cs="Helvetica"/>
          <w:sz w:val="22"/>
          <w:szCs w:val="22"/>
          <w:lang w:val="en-US"/>
        </w:rPr>
        <w:t xml:space="preserve">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7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w:t>
      </w:r>
      <w:proofErr w:type="gramStart"/>
      <w:r w:rsidR="00085D46">
        <w:rPr>
          <w:rFonts w:ascii="Helvetica" w:hAnsi="Helvetica" w:cs="Helvetica"/>
          <w:sz w:val="22"/>
          <w:szCs w:val="22"/>
          <w:lang w:val="en-US"/>
        </w:rPr>
        <w:t>are</w:t>
      </w:r>
      <w:proofErr w:type="gramEnd"/>
      <w:r w:rsidR="00085D46">
        <w:rPr>
          <w:rFonts w:ascii="Helvetica" w:hAnsi="Helvetica" w:cs="Helvetica"/>
          <w:sz w:val="22"/>
          <w:szCs w:val="22"/>
          <w:lang w:val="en-US"/>
        </w:rPr>
        <w:t xml:space="preserve"> available </w:t>
      </w:r>
      <w:r w:rsidR="009A1991">
        <w:rPr>
          <w:rFonts w:ascii="Helvetica" w:hAnsi="Helvetica" w:cs="Helvetica"/>
          <w:sz w:val="22"/>
          <w:szCs w:val="22"/>
          <w:lang w:val="en-US"/>
        </w:rPr>
        <w:t>(</w:t>
      </w:r>
      <w:ins w:id="137" w:author="Heather Kharouba" w:date="2018-12-19T09:38:00Z">
        <w:r w:rsidR="000D4CDA">
          <w:rPr>
            <w:rFonts w:ascii="Helvetica" w:hAnsi="Helvetica" w:cs="Helvetica"/>
            <w:sz w:val="22"/>
            <w:szCs w:val="22"/>
            <w:lang w:val="en-US"/>
          </w:rPr>
          <w:t xml:space="preserve">e.g. </w:t>
        </w:r>
        <w:proofErr w:type="spellStart"/>
        <w:r w:rsidR="000D4CDA">
          <w:rPr>
            <w:rFonts w:ascii="Helvetica" w:hAnsi="Helvetica" w:cs="Helvetica"/>
            <w:sz w:val="22"/>
            <w:szCs w:val="22"/>
            <w:lang w:val="en-US"/>
          </w:rPr>
          <w:t>Samplonius</w:t>
        </w:r>
        <w:proofErr w:type="spellEnd"/>
        <w:r w:rsidR="000D4CDA">
          <w:rPr>
            <w:rFonts w:ascii="Helvetica" w:hAnsi="Helvetica" w:cs="Helvetica"/>
            <w:sz w:val="22"/>
            <w:szCs w:val="22"/>
            <w:lang w:val="en-US"/>
          </w:rPr>
          <w:t xml:space="preserve"> et al. 2016</w:t>
        </w:r>
      </w:ins>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ins w:id="138" w:author="Heather Kharouba" w:date="2018-12-19T09:38:00Z">
        <w:r w:rsidR="00053731">
          <w:rPr>
            <w:rFonts w:ascii="Helvetica" w:hAnsi="Helvetica" w:cs="Helvetica"/>
            <w:sz w:val="22"/>
            <w:szCs w:val="22"/>
            <w:lang w:val="en-US"/>
          </w:rPr>
          <w:t xml:space="preserve">(Add example) </w:t>
        </w:r>
      </w:ins>
      <w:r w:rsidR="00085D46">
        <w:rPr>
          <w:rFonts w:ascii="Helvetica" w:hAnsi="Helvetica" w:cs="Helvetica"/>
          <w:sz w:val="22"/>
          <w:szCs w:val="22"/>
          <w:lang w:val="en-US"/>
        </w:rPr>
        <w:t>can also help describe the limits of the curve.</w:t>
      </w:r>
    </w:p>
    <w:p w14:paraId="35C3F2BC" w14:textId="3066BBF9"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commentRangeStart w:id="139"/>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proofErr w:type="spellStart"/>
      <w:r w:rsidR="003C4A82" w:rsidRPr="007D3036">
        <w:rPr>
          <w:rFonts w:ascii="Helvetica" w:eastAsia="Times New Roman" w:hAnsi="Helvetica" w:cs="Helvetica"/>
          <w:sz w:val="22"/>
          <w:szCs w:val="22"/>
        </w:rPr>
        <w:t>Dornelas</w:t>
      </w:r>
      <w:proofErr w:type="spellEnd"/>
      <w:r w:rsidR="003C4A82" w:rsidRPr="007D3036">
        <w:rPr>
          <w:rFonts w:ascii="Helvetica" w:eastAsia="Times New Roman" w:hAnsi="Helvetica" w:cs="Helvetica"/>
          <w:sz w:val="22"/>
          <w:szCs w:val="22"/>
        </w:rPr>
        <w:t xml:space="preserve"> et al. 2014; </w:t>
      </w:r>
      <w:proofErr w:type="spellStart"/>
      <w:r w:rsidR="00523990" w:rsidRPr="007D3036">
        <w:rPr>
          <w:rFonts w:ascii="Helvetica" w:eastAsia="Times New Roman" w:hAnsi="Helvetica" w:cs="Helvetica"/>
          <w:sz w:val="22"/>
          <w:szCs w:val="22"/>
        </w:rPr>
        <w:t>Sgardeli</w:t>
      </w:r>
      <w:proofErr w:type="spellEnd"/>
      <w:r w:rsidR="00523990" w:rsidRPr="007D3036">
        <w:rPr>
          <w:rFonts w:ascii="Helvetica" w:eastAsia="Times New Roman" w:hAnsi="Helvetica" w:cs="Helvetica"/>
          <w:sz w:val="22"/>
          <w:szCs w:val="22"/>
        </w:rPr>
        <w:t xml:space="preserve"> et al. 2016; </w:t>
      </w:r>
      <w:proofErr w:type="spellStart"/>
      <w:r w:rsidR="00813F7C" w:rsidRPr="007D3036">
        <w:rPr>
          <w:rFonts w:ascii="Helvetica" w:eastAsia="Times New Roman" w:hAnsi="Helvetica" w:cs="Helvetica"/>
          <w:sz w:val="22"/>
          <w:szCs w:val="22"/>
        </w:rPr>
        <w:t>Kharouba</w:t>
      </w:r>
      <w:proofErr w:type="spellEnd"/>
      <w:r w:rsidR="00813F7C" w:rsidRPr="007D3036">
        <w:rPr>
          <w:rFonts w:ascii="Helvetica" w:eastAsia="Times New Roman" w:hAnsi="Helvetica" w:cs="Helvetica"/>
          <w:sz w:val="22"/>
          <w:szCs w:val="22"/>
        </w:rPr>
        <w:t xml:space="preserve">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commentRangeEnd w:id="139"/>
      <w:r w:rsidR="00EC77AB">
        <w:rPr>
          <w:rStyle w:val="CommentReference"/>
        </w:rPr>
        <w:commentReference w:id="139"/>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commentRangeStart w:id="140"/>
      <w:r w:rsidR="004053EF">
        <w:rPr>
          <w:rFonts w:ascii="Helvetica" w:eastAsia="Times New Roman" w:hAnsi="Helvetica" w:cs="Helvetica"/>
          <w:sz w:val="22"/>
          <w:szCs w:val="22"/>
        </w:rPr>
        <w:t xml:space="preserve">For example,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proofErr w:type="spellStart"/>
      <w:r w:rsidR="006C02CE" w:rsidRPr="00AE69BC">
        <w:rPr>
          <w:rFonts w:ascii="Helvetica" w:hAnsi="Helvetica" w:cs="Helvetica"/>
          <w:i/>
          <w:sz w:val="22"/>
          <w:szCs w:val="22"/>
          <w:lang w:val="en-US"/>
        </w:rPr>
        <w:t>Operophtera</w:t>
      </w:r>
      <w:proofErr w:type="spellEnd"/>
      <w:r w:rsidR="006C02CE" w:rsidRPr="00AE69BC">
        <w:rPr>
          <w:rFonts w:ascii="Helvetica" w:hAnsi="Helvetica" w:cs="Helvetica"/>
          <w:i/>
          <w:sz w:val="22"/>
          <w:szCs w:val="22"/>
          <w:lang w:val="en-US"/>
        </w:rPr>
        <w:t xml:space="preserve"> </w:t>
      </w:r>
      <w:proofErr w:type="spellStart"/>
      <w:r w:rsidR="006C02CE" w:rsidRPr="00AE69BC">
        <w:rPr>
          <w:rFonts w:ascii="Helvetica" w:hAnsi="Helvetica" w:cs="Helvetica"/>
          <w:i/>
          <w:sz w:val="22"/>
          <w:szCs w:val="22"/>
          <w:lang w:val="en-US"/>
        </w:rPr>
        <w:t>brumata</w:t>
      </w:r>
      <w:proofErr w:type="spellEnd"/>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proofErr w:type="spellStart"/>
      <w:r w:rsidR="00057778" w:rsidRPr="00AE69BC">
        <w:rPr>
          <w:rFonts w:ascii="Helvetica" w:hAnsi="Helvetica" w:cs="Helvetica"/>
          <w:i/>
          <w:sz w:val="22"/>
          <w:szCs w:val="22"/>
          <w:lang w:val="en-US"/>
        </w:rPr>
        <w:t>Quercus</w:t>
      </w:r>
      <w:proofErr w:type="spellEnd"/>
      <w:r w:rsidR="00057778" w:rsidRPr="00AE69BC">
        <w:rPr>
          <w:rFonts w:ascii="Helvetica" w:hAnsi="Helvetica" w:cs="Helvetica"/>
          <w:i/>
          <w:sz w:val="22"/>
          <w:szCs w:val="22"/>
          <w:lang w:val="en-US"/>
        </w:rPr>
        <w:t xml:space="preserve"> </w:t>
      </w:r>
      <w:proofErr w:type="spellStart"/>
      <w:r w:rsidR="00057778" w:rsidRPr="00AE69BC">
        <w:rPr>
          <w:rFonts w:ascii="Helvetica" w:hAnsi="Helvetica" w:cs="Helvetica"/>
          <w:i/>
          <w:sz w:val="22"/>
          <w:szCs w:val="22"/>
          <w:lang w:val="en-US"/>
        </w:rPr>
        <w:t>robur</w:t>
      </w:r>
      <w:proofErr w:type="spellEnd"/>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ins w:id="141" w:author="Heather Kharouba" w:date="2018-12-19T12:18:00Z">
        <w:r w:rsidR="002C638D">
          <w:rPr>
            <w:rFonts w:ascii="Helvetica" w:hAnsi="Helvetica" w:cs="Helvetica"/>
            <w:sz w:val="22"/>
            <w:szCs w:val="22"/>
            <w:lang w:val="en-US"/>
          </w:rPr>
          <w:t>X</w:t>
        </w:r>
      </w:ins>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xml:space="preserve">. </w:t>
      </w:r>
      <w:commentRangeEnd w:id="140"/>
      <w:r w:rsidR="00983A37">
        <w:rPr>
          <w:rFonts w:ascii="Helvetica" w:hAnsi="Helvetica" w:cs="Helvetica"/>
          <w:sz w:val="22"/>
          <w:szCs w:val="22"/>
          <w:lang w:val="en-US"/>
        </w:rPr>
        <w:t>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2E5EFE">
        <w:rPr>
          <w:rStyle w:val="CommentReference"/>
        </w:rPr>
        <w:commentReference w:id="140"/>
      </w:r>
      <w:r w:rsidR="00176AD6">
        <w:rPr>
          <w:rFonts w:ascii="Helvetica" w:hAnsi="Helvetica" w:cs="Helvetica"/>
          <w:sz w:val="22"/>
          <w:szCs w:val="22"/>
          <w:lang w:val="en-US"/>
        </w:rPr>
        <w:t xml:space="preserve">we learn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 xml:space="preserve">that </w:t>
      </w:r>
      <w:r w:rsidR="003674DC">
        <w:rPr>
          <w:rFonts w:ascii="Helvetica" w:hAnsi="Helvetica" w:cs="Helvetica"/>
          <w:sz w:val="22"/>
          <w:szCs w:val="22"/>
          <w:lang w:val="en-US"/>
        </w:rPr>
        <w:t xml:space="preserve">without a clear baseline, </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w:t>
      </w:r>
      <w:proofErr w:type="spellStart"/>
      <w:r w:rsidR="003674DC" w:rsidRPr="00AE69BC">
        <w:rPr>
          <w:rFonts w:ascii="Helvetica" w:hAnsi="Helvetica" w:cs="Helvetica"/>
          <w:i/>
          <w:sz w:val="22"/>
          <w:szCs w:val="22"/>
          <w:lang w:val="en-US"/>
        </w:rPr>
        <w:t>brumata</w:t>
      </w:r>
      <w:proofErr w:type="spellEnd"/>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 xml:space="preserve">will be affected by changes in </w:t>
      </w:r>
      <w:proofErr w:type="spellStart"/>
      <w:r w:rsidR="003674DC">
        <w:rPr>
          <w:rFonts w:ascii="Helvetica" w:hAnsi="Helvetica" w:cs="Helvetica"/>
          <w:sz w:val="22"/>
          <w:szCs w:val="22"/>
          <w:lang w:val="en-US"/>
        </w:rPr>
        <w:t>phenological</w:t>
      </w:r>
      <w:proofErr w:type="spellEnd"/>
      <w:r w:rsidR="003674DC">
        <w:rPr>
          <w:rFonts w:ascii="Helvetica" w:hAnsi="Helvetica" w:cs="Helvetica"/>
          <w:sz w:val="22"/>
          <w:szCs w:val="22"/>
          <w:lang w:val="en-US"/>
        </w:rPr>
        <w:t xml:space="preserve">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proofErr w:type="spellStart"/>
      <w:r w:rsidR="00E41889">
        <w:rPr>
          <w:rFonts w:ascii="Helvetica" w:eastAsia="Times New Roman" w:hAnsi="Helvetica" w:cs="Helvetica"/>
          <w:sz w:val="22"/>
          <w:szCs w:val="22"/>
        </w:rPr>
        <w:t>odelling</w:t>
      </w:r>
      <w:proofErr w:type="spellEnd"/>
      <w:r w:rsidR="00E41889">
        <w:rPr>
          <w:rFonts w:ascii="Helvetica" w:eastAsia="Times New Roman" w:hAnsi="Helvetica" w:cs="Helvetica"/>
          <w:sz w:val="22"/>
          <w:szCs w:val="22"/>
        </w:rPr>
        <w:t xml:space="preserve">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w:t>
      </w:r>
      <w:proofErr w:type="spellStart"/>
      <w:r w:rsidR="00E41889">
        <w:rPr>
          <w:rFonts w:ascii="Helvetica" w:eastAsia="Times New Roman" w:hAnsi="Helvetica" w:cs="Helvetica"/>
          <w:sz w:val="22"/>
          <w:szCs w:val="22"/>
        </w:rPr>
        <w:t>phenological</w:t>
      </w:r>
      <w:proofErr w:type="spellEnd"/>
      <w:r w:rsidR="00E41889">
        <w:rPr>
          <w:rFonts w:ascii="Helvetica" w:eastAsia="Times New Roman" w:hAnsi="Helvetica" w:cs="Helvetica"/>
          <w:sz w:val="22"/>
          <w:szCs w:val="22"/>
        </w:rPr>
        <w:t xml:space="preserve"> cues </w:t>
      </w:r>
      <w:r w:rsidR="007264A6">
        <w:rPr>
          <w:rFonts w:ascii="Helvetica" w:eastAsia="Times New Roman" w:hAnsi="Helvetica" w:cs="Helvetica"/>
          <w:sz w:val="22"/>
          <w:szCs w:val="22"/>
        </w:rPr>
        <w:t xml:space="preserve">using a </w:t>
      </w:r>
      <w:proofErr w:type="spellStart"/>
      <w:r w:rsidR="00DA5701">
        <w:rPr>
          <w:rFonts w:ascii="Helvetica" w:eastAsia="Times New Roman" w:hAnsi="Helvetica" w:cs="Helvetica"/>
          <w:sz w:val="22"/>
          <w:szCs w:val="22"/>
        </w:rPr>
        <w:t>hindcasting</w:t>
      </w:r>
      <w:proofErr w:type="spellEnd"/>
      <w:r w:rsidR="007264A6">
        <w:rPr>
          <w:rFonts w:ascii="Helvetica" w:eastAsia="Times New Roman" w:hAnsi="Helvetica" w:cs="Helvetica"/>
          <w:sz w:val="22"/>
          <w:szCs w:val="22"/>
        </w:rPr>
        <w:t xml:space="preserve"> approach (</w:t>
      </w:r>
      <w:proofErr w:type="spellStart"/>
      <w:r w:rsidR="00155889">
        <w:rPr>
          <w:rFonts w:ascii="Helvetica" w:eastAsia="Times New Roman" w:hAnsi="Helvetica" w:cs="Helvetica"/>
          <w:sz w:val="22"/>
          <w:szCs w:val="22"/>
        </w:rPr>
        <w:t>Senner</w:t>
      </w:r>
      <w:proofErr w:type="spellEnd"/>
      <w:r w:rsidR="00155889">
        <w:rPr>
          <w:rFonts w:ascii="Helvetica" w:eastAsia="Times New Roman" w:hAnsi="Helvetica" w:cs="Helvetica"/>
          <w:sz w:val="22"/>
          <w:szCs w:val="22"/>
        </w:rPr>
        <w:t xml:space="preserve"> et al. 2016; </w:t>
      </w:r>
      <w:proofErr w:type="spellStart"/>
      <w:r w:rsidR="00E20BA9">
        <w:rPr>
          <w:rFonts w:ascii="Helvetica" w:eastAsia="Times New Roman" w:hAnsi="Helvetica" w:cs="Helvetica"/>
          <w:sz w:val="22"/>
          <w:szCs w:val="22"/>
        </w:rPr>
        <w:t>Deacy</w:t>
      </w:r>
      <w:proofErr w:type="spellEnd"/>
      <w:r w:rsidR="00E20BA9">
        <w:rPr>
          <w:rFonts w:ascii="Helvetica" w:eastAsia="Times New Roman" w:hAnsi="Helvetica" w:cs="Helvetica"/>
          <w:sz w:val="22"/>
          <w:szCs w:val="22"/>
        </w:rPr>
        <w:t xml:space="preserve">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 xml:space="preserve">process-based </w:t>
      </w:r>
      <w:proofErr w:type="spellStart"/>
      <w:r w:rsidR="005E57DB">
        <w:rPr>
          <w:rFonts w:ascii="Helvetica" w:eastAsia="Times New Roman" w:hAnsi="Helvetica" w:cs="Helvetica"/>
          <w:sz w:val="22"/>
          <w:szCs w:val="22"/>
        </w:rPr>
        <w:t>phenological</w:t>
      </w:r>
      <w:proofErr w:type="spellEnd"/>
      <w:r w:rsidR="005E57DB">
        <w:rPr>
          <w:rFonts w:ascii="Helvetica" w:eastAsia="Times New Roman" w:hAnsi="Helvetica" w:cs="Helvetica"/>
          <w:sz w:val="22"/>
          <w:szCs w:val="22"/>
        </w:rPr>
        <w:t xml:space="preserve">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proofErr w:type="spellStart"/>
      <w:r w:rsidR="00FA07E5">
        <w:rPr>
          <w:rFonts w:ascii="Helvetica" w:eastAsia="Times New Roman" w:hAnsi="Helvetica" w:cs="Helvetica"/>
          <w:sz w:val="22"/>
          <w:szCs w:val="22"/>
        </w:rPr>
        <w:t>Chuine</w:t>
      </w:r>
      <w:proofErr w:type="spellEnd"/>
      <w:r w:rsidR="00FA07E5">
        <w:rPr>
          <w:rFonts w:ascii="Helvetica" w:eastAsia="Times New Roman" w:hAnsi="Helvetica" w:cs="Helvetica"/>
          <w:sz w:val="22"/>
          <w:szCs w:val="22"/>
        </w:rPr>
        <w:t xml:space="preserve"> and R</w:t>
      </w:r>
      <w:r w:rsidR="00FA07E5">
        <w:rPr>
          <w:rFonts w:ascii="Helvetica" w:eastAsia="Times New Roman" w:hAnsi="Helvetica" w:cs="Helvetica"/>
          <w:sz w:val="22"/>
          <w:szCs w:val="22"/>
          <w:lang w:val="fr-FR"/>
        </w:rPr>
        <w:t>é</w:t>
      </w:r>
      <w:proofErr w:type="spellStart"/>
      <w:r w:rsidR="00FA07E5">
        <w:rPr>
          <w:rFonts w:ascii="Helvetica" w:eastAsia="Times New Roman" w:hAnsi="Helvetica" w:cs="Helvetica"/>
          <w:sz w:val="22"/>
          <w:szCs w:val="22"/>
        </w:rPr>
        <w:t>gnière</w:t>
      </w:r>
      <w:proofErr w:type="spellEnd"/>
      <w:r w:rsidR="00FA07E5">
        <w:rPr>
          <w:rFonts w:ascii="Helvetica" w:eastAsia="Times New Roman" w:hAnsi="Helvetica" w:cs="Helvetica"/>
          <w:sz w:val="22"/>
          <w:szCs w:val="22"/>
        </w:rPr>
        <w:t xml:space="preserv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proofErr w:type="spellStart"/>
      <w:r w:rsidR="000A5C98">
        <w:rPr>
          <w:rFonts w:ascii="Helvetica" w:eastAsia="Times New Roman" w:hAnsi="Helvetica" w:cs="Helvetica"/>
          <w:sz w:val="22"/>
          <w:szCs w:val="22"/>
        </w:rPr>
        <w:t>phenologically</w:t>
      </w:r>
      <w:proofErr w:type="spellEnd"/>
      <w:r w:rsidR="000A5C98">
        <w:rPr>
          <w:rFonts w:ascii="Helvetica" w:eastAsia="Times New Roman" w:hAnsi="Helvetica" w:cs="Helvetica"/>
          <w:sz w:val="22"/>
          <w:szCs w:val="22"/>
        </w:rPr>
        <w:t xml:space="preserve"> explicit consumer-resource models (</w:t>
      </w:r>
      <w:proofErr w:type="spellStart"/>
      <w:r w:rsidR="000A5C98">
        <w:rPr>
          <w:rFonts w:ascii="Helvetica" w:eastAsia="Times New Roman" w:hAnsi="Helvetica" w:cs="Helvetica"/>
          <w:sz w:val="22"/>
          <w:szCs w:val="22"/>
        </w:rPr>
        <w:t>Bewick</w:t>
      </w:r>
      <w:proofErr w:type="spellEnd"/>
      <w:r w:rsidR="000A5C98">
        <w:rPr>
          <w:rFonts w:ascii="Helvetica" w:eastAsia="Times New Roman" w:hAnsi="Helvetica" w:cs="Helvetica"/>
          <w:sz w:val="22"/>
          <w:szCs w:val="22"/>
        </w:rPr>
        <w:t xml:space="preserve">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142"/>
      <w:r w:rsidR="00CC2C2F">
        <w:rPr>
          <w:rFonts w:ascii="Helvetica" w:hAnsi="Helvetica" w:cs="Helvetica"/>
          <w:sz w:val="22"/>
          <w:szCs w:val="22"/>
          <w:lang w:val="en-US"/>
        </w:rPr>
        <w:t>mechanisms may—or may not—appear feasible for the interaction</w:t>
      </w:r>
      <w:commentRangeEnd w:id="142"/>
      <w:r w:rsidR="002B3034">
        <w:rPr>
          <w:rStyle w:val="CommentReference"/>
        </w:rPr>
        <w:commentReference w:id="142"/>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commentRangeStart w:id="143"/>
      <w:r w:rsidRPr="002741AD">
        <w:rPr>
          <w:rFonts w:ascii="Helvetica" w:hAnsi="Helvetica"/>
          <w:i/>
          <w:sz w:val="22"/>
          <w:szCs w:val="22"/>
        </w:rPr>
        <w:t>Final thoughts on forecasting</w:t>
      </w:r>
      <w:commentRangeEnd w:id="143"/>
      <w:r w:rsidR="00C3188E">
        <w:rPr>
          <w:rStyle w:val="CommentReference"/>
        </w:rPr>
        <w:commentReference w:id="143"/>
      </w:r>
    </w:p>
    <w:p w14:paraId="29A79B17" w14:textId="481749BC"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 xml:space="preserve">Accurately forecasting </w:t>
      </w:r>
      <w:proofErr w:type="spellStart"/>
      <w:r w:rsidR="002E5EFE" w:rsidRPr="0090315D">
        <w:rPr>
          <w:rFonts w:ascii="Helvetica" w:hAnsi="Helvetica"/>
          <w:sz w:val="22"/>
          <w:szCs w:val="22"/>
        </w:rPr>
        <w:t>phenological</w:t>
      </w:r>
      <w:proofErr w:type="spellEnd"/>
      <w:r w:rsidR="002E5EFE" w:rsidRPr="0090315D">
        <w:rPr>
          <w:rFonts w:ascii="Helvetica" w:hAnsi="Helvetica"/>
          <w:sz w:val="22"/>
          <w:szCs w:val="22"/>
        </w:rPr>
        <w:t xml:space="preserve">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w:t>
      </w:r>
      <w:commentRangeStart w:id="144"/>
      <w:r w:rsidR="00033181">
        <w:rPr>
          <w:rFonts w:ascii="Helvetica" w:hAnsi="Helvetica"/>
          <w:sz w:val="22"/>
          <w:szCs w:val="22"/>
        </w:rPr>
        <w:t xml:space="preserve"> While we have outlined </w:t>
      </w:r>
      <w:del w:id="145" w:author="Elizabeth Wolkovich" w:date="2019-01-02T13:23:00Z">
        <w:r w:rsidR="00033181" w:rsidDel="00DE77C4">
          <w:rPr>
            <w:rFonts w:ascii="Helvetica" w:hAnsi="Helvetica"/>
            <w:sz w:val="22"/>
            <w:szCs w:val="22"/>
          </w:rPr>
          <w:delText xml:space="preserve">above </w:delText>
        </w:r>
      </w:del>
      <w:ins w:id="146" w:author="Elizabeth Wolkovich" w:date="2019-01-02T13:23:00Z">
        <w:r w:rsidR="00DE77C4">
          <w:rPr>
            <w:rFonts w:ascii="Helvetica" w:hAnsi="Helvetica"/>
            <w:sz w:val="22"/>
            <w:szCs w:val="22"/>
          </w:rPr>
          <w:t>here</w:t>
        </w:r>
        <w:r w:rsidR="00DE77C4">
          <w:rPr>
            <w:rFonts w:ascii="Helvetica" w:hAnsi="Helvetica"/>
            <w:sz w:val="22"/>
            <w:szCs w:val="22"/>
          </w:rPr>
          <w:t xml:space="preserve"> </w:t>
        </w:r>
      </w:ins>
      <w:r w:rsidR="00033181">
        <w:rPr>
          <w:rFonts w:ascii="Helvetica" w:hAnsi="Helvetica"/>
          <w:sz w:val="22"/>
          <w:szCs w:val="22"/>
        </w:rPr>
        <w:t>how to work around data limitations, the best tests of mismatch theory will come from data-rich systems where the energetic links between consumer and resource species are well established and understood</w:t>
      </w:r>
      <w:commentRangeEnd w:id="144"/>
      <w:r w:rsidR="00BE6F00">
        <w:rPr>
          <w:rStyle w:val="CommentReference"/>
        </w:rPr>
        <w:commentReference w:id="144"/>
      </w:r>
      <w:r w:rsidR="00033181">
        <w:rPr>
          <w:rFonts w:ascii="Helvetica" w:hAnsi="Helvetica"/>
          <w:sz w:val="22"/>
          <w:szCs w:val="22"/>
        </w:rPr>
        <w:t xml:space="preserve">.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w:t>
      </w:r>
      <w:commentRangeStart w:id="147"/>
      <w:proofErr w:type="spellStart"/>
      <w:r w:rsidR="003707ED">
        <w:rPr>
          <w:rFonts w:ascii="Helvetica" w:hAnsi="Helvetica"/>
          <w:sz w:val="22"/>
          <w:szCs w:val="22"/>
        </w:rPr>
        <w:t>phenological</w:t>
      </w:r>
      <w:proofErr w:type="spellEnd"/>
      <w:r w:rsidR="003707ED">
        <w:rPr>
          <w:rFonts w:ascii="Helvetica" w:hAnsi="Helvetica"/>
          <w:sz w:val="22"/>
          <w:szCs w:val="22"/>
        </w:rPr>
        <w:t xml:space="preserve"> synchrony </w:t>
      </w:r>
      <w:commentRangeEnd w:id="147"/>
      <w:r w:rsidR="00B708C7">
        <w:rPr>
          <w:rStyle w:val="CommentReference"/>
        </w:rPr>
        <w:commentReference w:id="147"/>
      </w:r>
      <w:r w:rsidR="003707ED">
        <w:rPr>
          <w:rFonts w:ascii="Helvetica" w:hAnsi="Helvetica"/>
          <w:sz w:val="22"/>
          <w:szCs w:val="22"/>
        </w:rPr>
        <w:t xml:space="preserve">can be built off climate projection forecasts whenever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cues </w:t>
      </w:r>
      <w:r w:rsidR="00A17544">
        <w:rPr>
          <w:rFonts w:ascii="Helvetica" w:hAnsi="Helvetica"/>
          <w:sz w:val="22"/>
          <w:szCs w:val="22"/>
        </w:rPr>
        <w:t xml:space="preserve">for both species </w:t>
      </w:r>
      <w:r w:rsidR="003707ED">
        <w:rPr>
          <w:rFonts w:ascii="Helvetica" w:hAnsi="Helvetica"/>
          <w:sz w:val="22"/>
          <w:szCs w:val="22"/>
        </w:rPr>
        <w:t>(</w:t>
      </w:r>
      <w:proofErr w:type="spellStart"/>
      <w:r w:rsidR="00A17544">
        <w:rPr>
          <w:rFonts w:ascii="Helvetica" w:eastAsia="Times New Roman" w:hAnsi="Helvetica" w:cs="Helvetica"/>
          <w:sz w:val="22"/>
          <w:szCs w:val="22"/>
        </w:rPr>
        <w:t>Chuine</w:t>
      </w:r>
      <w:proofErr w:type="spellEnd"/>
      <w:r w:rsidR="00A17544">
        <w:rPr>
          <w:rFonts w:ascii="Helvetica" w:eastAsia="Times New Roman" w:hAnsi="Helvetica" w:cs="Helvetica"/>
          <w:sz w:val="22"/>
          <w:szCs w:val="22"/>
        </w:rPr>
        <w:t xml:space="preserve"> and R</w:t>
      </w:r>
      <w:r w:rsidR="00A17544">
        <w:rPr>
          <w:rFonts w:ascii="Helvetica" w:eastAsia="Times New Roman" w:hAnsi="Helvetica" w:cs="Helvetica"/>
          <w:sz w:val="22"/>
          <w:szCs w:val="22"/>
          <w:lang w:val="fr-FR"/>
        </w:rPr>
        <w:t>é</w:t>
      </w:r>
      <w:proofErr w:type="spellStart"/>
      <w:r w:rsidR="00A17544">
        <w:rPr>
          <w:rFonts w:ascii="Helvetica" w:eastAsia="Times New Roman" w:hAnsi="Helvetica" w:cs="Helvetica"/>
          <w:sz w:val="22"/>
          <w:szCs w:val="22"/>
        </w:rPr>
        <w:t>gnière</w:t>
      </w:r>
      <w:proofErr w:type="spellEnd"/>
      <w:r w:rsidR="00A17544">
        <w:rPr>
          <w:rFonts w:ascii="Helvetica" w:eastAsia="Times New Roman" w:hAnsi="Helvetica" w:cs="Helvetica"/>
          <w:sz w:val="22"/>
          <w:szCs w:val="22"/>
        </w:rPr>
        <w:t xml:space="preserve"> 2017; </w:t>
      </w:r>
      <w:proofErr w:type="spellStart"/>
      <w:r w:rsidR="00A17544">
        <w:rPr>
          <w:rFonts w:ascii="Helvetica" w:hAnsi="Helvetica"/>
          <w:sz w:val="22"/>
          <w:szCs w:val="22"/>
        </w:rPr>
        <w:t>Chmura</w:t>
      </w:r>
      <w:proofErr w:type="spellEnd"/>
      <w:r w:rsidR="00A17544">
        <w:rPr>
          <w:rFonts w:ascii="Helvetica" w:hAnsi="Helvetica"/>
          <w:sz w:val="22"/>
          <w:szCs w:val="22"/>
        </w:rPr>
        <w:t xml:space="preserve"> et al. 2018</w:t>
      </w:r>
      <w:r w:rsidR="003707ED">
        <w:rPr>
          <w:rFonts w:ascii="Helvetica" w:hAnsi="Helvetica"/>
          <w:sz w:val="22"/>
          <w:szCs w:val="22"/>
        </w:rPr>
        <w:t xml:space="preserve">) are </w:t>
      </w:r>
      <w:r w:rsidR="0021725A">
        <w:rPr>
          <w:rFonts w:ascii="Helvetica" w:hAnsi="Helvetica"/>
          <w:sz w:val="22"/>
          <w:szCs w:val="22"/>
        </w:rPr>
        <w:t>well known</w:t>
      </w:r>
      <w:r w:rsidR="003707ED">
        <w:rPr>
          <w:rStyle w:val="CommentReference"/>
        </w:rPr>
        <w:commentReference w:id="148"/>
      </w:r>
      <w:r w:rsidR="003707ED">
        <w:rPr>
          <w:rFonts w:ascii="Helvetica" w:hAnsi="Helvetica"/>
          <w:sz w:val="22"/>
          <w:szCs w:val="22"/>
        </w:rPr>
        <w:t xml:space="preserve">. </w:t>
      </w:r>
      <w:ins w:id="150" w:author="Heather Kharouba" w:date="2018-12-19T12:32:00Z">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 xml:space="preserve">responses will require </w:t>
        </w:r>
        <w:del w:id="151" w:author="Elizabeth Wolkovich" w:date="2019-01-02T13:23:00Z">
          <w:r w:rsidR="00B708C7" w:rsidRPr="00B708C7" w:rsidDel="001D2989">
            <w:rPr>
              <w:rFonts w:ascii="Helvetica" w:hAnsi="Helvetica"/>
              <w:sz w:val="22"/>
              <w:szCs w:val="22"/>
            </w:rPr>
            <w:delText xml:space="preserve">higher </w:delText>
          </w:r>
        </w:del>
        <w:r w:rsidR="00B708C7" w:rsidRPr="00B708C7">
          <w:rPr>
            <w:rFonts w:ascii="Helvetica" w:hAnsi="Helvetica"/>
            <w:sz w:val="22"/>
            <w:szCs w:val="22"/>
          </w:rPr>
          <w:t xml:space="preserve">data </w:t>
        </w:r>
        <w:del w:id="152" w:author="Elizabeth Wolkovich" w:date="2019-01-02T13:23:00Z">
          <w:r w:rsidR="00B708C7" w:rsidRPr="00B708C7" w:rsidDel="001D2989">
            <w:rPr>
              <w:rFonts w:ascii="Helvetica" w:hAnsi="Helvetica"/>
              <w:sz w:val="22"/>
              <w:szCs w:val="22"/>
            </w:rPr>
            <w:delText xml:space="preserve">requirements </w:delText>
          </w:r>
        </w:del>
        <w:r w:rsidR="00B708C7" w:rsidRPr="00B708C7">
          <w:rPr>
            <w:rFonts w:ascii="Helvetica" w:hAnsi="Helvetica"/>
            <w:sz w:val="22"/>
            <w:szCs w:val="22"/>
          </w:rPr>
          <w:t>about lifetime fitness for the consumer and comprehensive data on the resource.</w:t>
        </w:r>
      </w:ins>
    </w:p>
    <w:p w14:paraId="782325F6" w14:textId="041ABE49"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commentRangeStart w:id="153"/>
      <w:r>
        <w:rPr>
          <w:rFonts w:ascii="Helvetica" w:hAnsi="Helvetica" w:cs="Helvetica"/>
          <w:b/>
          <w:sz w:val="22"/>
          <w:szCs w:val="22"/>
          <w:lang w:val="en-US"/>
        </w:rPr>
        <w:tab/>
      </w:r>
      <w:commentRangeStart w:id="154"/>
      <w:r w:rsidR="003707ED">
        <w:rPr>
          <w:rFonts w:ascii="Helvetica" w:hAnsi="Helvetica" w:cs="Helvetica"/>
          <w:b/>
          <w:sz w:val="22"/>
          <w:szCs w:val="22"/>
          <w:lang w:val="en-US"/>
        </w:rPr>
        <w:t xml:space="preserve">As more information </w:t>
      </w:r>
      <w:commentRangeEnd w:id="154"/>
      <w:r w:rsidR="00357686">
        <w:rPr>
          <w:rStyle w:val="CommentReference"/>
        </w:rPr>
        <w:commentReference w:id="154"/>
      </w:r>
      <w:r w:rsidR="003707ED">
        <w:rPr>
          <w:rFonts w:ascii="Helvetica" w:hAnsi="Helvetica" w:cs="Helvetica"/>
          <w:b/>
          <w:sz w:val="22"/>
          <w:szCs w:val="22"/>
          <w:lang w:val="en-US"/>
        </w:rPr>
        <w:t>is gathered across habitats and diverse consumer-resource interactions</w:t>
      </w:r>
      <w:r w:rsidR="00AD6504">
        <w:rPr>
          <w:rFonts w:ascii="Helvetica" w:hAnsi="Helvetica" w:cs="Helvetica"/>
          <w:b/>
          <w:sz w:val="22"/>
          <w:szCs w:val="22"/>
          <w:lang w:val="en-US"/>
        </w:rPr>
        <w:t>,</w:t>
      </w:r>
      <w:r w:rsidR="003707ED">
        <w:rPr>
          <w:rFonts w:ascii="Helvetica" w:hAnsi="Helvetica" w:cs="Helvetica"/>
          <w:b/>
          <w:sz w:val="22"/>
          <w:szCs w:val="22"/>
          <w:lang w:val="en-US"/>
        </w:rPr>
        <w:t xml:space="preserve"> </w:t>
      </w:r>
      <w:r w:rsidR="005A46C6">
        <w:rPr>
          <w:rFonts w:ascii="Helvetica" w:hAnsi="Helvetica" w:cs="Helvetica"/>
          <w:b/>
          <w:sz w:val="22"/>
          <w:szCs w:val="22"/>
          <w:lang w:val="en-US"/>
        </w:rPr>
        <w:t xml:space="preserve">forecasting should eventually move beyond a system-specific approach and towards forecasting diverse systems through </w:t>
      </w:r>
      <w:commentRangeStart w:id="155"/>
      <w:r w:rsidR="005A46C6">
        <w:rPr>
          <w:rFonts w:ascii="Helvetica" w:hAnsi="Helvetica" w:cs="Helvetica"/>
          <w:b/>
          <w:sz w:val="22"/>
          <w:szCs w:val="22"/>
          <w:lang w:val="en-US"/>
        </w:rPr>
        <w:t xml:space="preserve">one model </w:t>
      </w:r>
      <w:commentRangeEnd w:id="155"/>
      <w:r w:rsidR="001A1EAB">
        <w:rPr>
          <w:rStyle w:val="CommentReference"/>
        </w:rPr>
        <w:commentReference w:id="155"/>
      </w:r>
      <w:r w:rsidR="005A46C6">
        <w:rPr>
          <w:rFonts w:ascii="Helvetica" w:hAnsi="Helvetica" w:cs="Helvetica"/>
          <w:b/>
          <w:sz w:val="22"/>
          <w:szCs w:val="22"/>
          <w:lang w:val="en-US"/>
        </w:rPr>
        <w:t xml:space="preserve">based on </w:t>
      </w:r>
      <w:r w:rsidR="00836944">
        <w:rPr>
          <w:rFonts w:ascii="Helvetica" w:hAnsi="Helvetica" w:cs="Helvetica"/>
          <w:b/>
          <w:sz w:val="22"/>
          <w:szCs w:val="22"/>
          <w:lang w:val="en-US"/>
        </w:rPr>
        <w:t xml:space="preserve">our mechanistic understanding. </w:t>
      </w:r>
      <w:r w:rsidR="005A46C6">
        <w:rPr>
          <w:rFonts w:ascii="Helvetica" w:hAnsi="Helvetica" w:cs="Helvetica"/>
          <w:b/>
          <w:sz w:val="22"/>
          <w:szCs w:val="22"/>
          <w:lang w:val="en-US"/>
        </w:rPr>
        <w:t>Such a model would allow r</w:t>
      </w:r>
      <w:r w:rsidR="00B71F03">
        <w:rPr>
          <w:rFonts w:ascii="Helvetica" w:hAnsi="Helvetica" w:cs="Helvetica"/>
          <w:b/>
          <w:sz w:val="22"/>
          <w:szCs w:val="22"/>
          <w:lang w:val="en-US"/>
        </w:rPr>
        <w:t xml:space="preserve">esearchers to measure currently </w:t>
      </w:r>
      <w:r w:rsidR="005A46C6">
        <w:rPr>
          <w:rFonts w:ascii="Helvetica" w:hAnsi="Helvetica" w:cs="Helvetica"/>
          <w:b/>
          <w:sz w:val="22"/>
          <w:szCs w:val="22"/>
          <w:lang w:val="en-US"/>
        </w:rPr>
        <w:t xml:space="preserve">unknown but critical attributes of species, </w:t>
      </w:r>
      <w:r w:rsidR="00836944">
        <w:rPr>
          <w:rFonts w:ascii="Helvetica" w:hAnsi="Helvetica" w:cs="Helvetica"/>
          <w:b/>
          <w:sz w:val="22"/>
          <w:szCs w:val="22"/>
          <w:lang w:val="en-US"/>
        </w:rPr>
        <w:t xml:space="preserve">sites, and </w:t>
      </w:r>
      <w:r w:rsidR="005A46C6">
        <w:rPr>
          <w:rFonts w:ascii="Helvetica" w:hAnsi="Helvetica" w:cs="Helvetica"/>
          <w:b/>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commentRangeStart w:id="156"/>
      <w:r w:rsidR="0025114D">
        <w:rPr>
          <w:rFonts w:ascii="Helvetica" w:hAnsi="Helvetica" w:cs="Helvetica"/>
          <w:b/>
          <w:sz w:val="22"/>
          <w:szCs w:val="22"/>
          <w:lang w:val="en-US"/>
        </w:rPr>
        <w:t xml:space="preserve">Given intrinsic differences between aquatic and terrestrial systems, progress may be accelerated if these systems are considered separately before being combined. </w:t>
      </w:r>
      <w:r w:rsidR="00575D08">
        <w:rPr>
          <w:rFonts w:ascii="Helvetica" w:hAnsi="Helvetica" w:cs="Helvetica"/>
          <w:b/>
          <w:sz w:val="22"/>
          <w:szCs w:val="22"/>
          <w:lang w:val="en-US"/>
        </w:rPr>
        <w:t>Nevertheless</w:t>
      </w:r>
      <w:commentRangeEnd w:id="156"/>
      <w:r w:rsidR="00575D08">
        <w:rPr>
          <w:rStyle w:val="CommentReference"/>
        </w:rPr>
        <w:commentReference w:id="156"/>
      </w:r>
      <w:r w:rsidR="00575D08">
        <w:rPr>
          <w:rFonts w:ascii="Helvetica" w:hAnsi="Helvetica" w:cs="Helvetica"/>
          <w:b/>
          <w:sz w:val="22"/>
          <w:szCs w:val="22"/>
          <w:lang w:val="en-US"/>
        </w:rPr>
        <w:t>, w</w:t>
      </w:r>
      <w:r w:rsidR="005A46C6">
        <w:rPr>
          <w:rFonts w:ascii="Helvetica" w:hAnsi="Helvetica" w:cs="Helvetica"/>
          <w:b/>
          <w:sz w:val="22"/>
          <w:szCs w:val="22"/>
          <w:lang w:val="en-US"/>
        </w:rPr>
        <w:t xml:space="preserve">ithout improved methods – to test multiple mechanisms and define pre-climate change baselines – the goal of </w:t>
      </w:r>
      <w:r w:rsidR="005A46C6">
        <w:rPr>
          <w:rFonts w:ascii="Helvetica" w:hAnsi="Helvetica"/>
          <w:sz w:val="22"/>
          <w:szCs w:val="22"/>
        </w:rPr>
        <w:t xml:space="preserve">general predictions about the ecological consequences of shifts in </w:t>
      </w:r>
      <w:proofErr w:type="spellStart"/>
      <w:r w:rsidR="005A46C6">
        <w:rPr>
          <w:rFonts w:ascii="Helvetica" w:hAnsi="Helvetica"/>
          <w:sz w:val="22"/>
          <w:szCs w:val="22"/>
        </w:rPr>
        <w:t>phenological</w:t>
      </w:r>
      <w:proofErr w:type="spellEnd"/>
      <w:r w:rsidR="005A46C6">
        <w:rPr>
          <w:rFonts w:ascii="Helvetica" w:hAnsi="Helvetica"/>
          <w:sz w:val="22"/>
          <w:szCs w:val="22"/>
        </w:rPr>
        <w:t xml:space="preserve"> synchrony</w:t>
      </w:r>
      <w:r w:rsidR="00B31FA6">
        <w:rPr>
          <w:rFonts w:ascii="Helvetica" w:hAnsi="Helvetica"/>
          <w:sz w:val="22"/>
          <w:szCs w:val="22"/>
        </w:rPr>
        <w:t xml:space="preserve"> will remain well out of reach.</w:t>
      </w:r>
      <w:commentRangeEnd w:id="153"/>
      <w:r w:rsidR="007639F3">
        <w:rPr>
          <w:rStyle w:val="CommentReference"/>
        </w:rPr>
        <w:commentReference w:id="153"/>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5FD0C192"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ins w:id="157" w:author="Heather Kharouba" w:date="2018-12-21T13:31:00Z">
        <w:r w:rsidR="000F1559">
          <w:rPr>
            <w:rFonts w:ascii="Helvetica" w:hAnsi="Helvetica" w:cs="Helvetica"/>
            <w:sz w:val="22"/>
            <w:szCs w:val="22"/>
            <w:lang w:val="en-US"/>
          </w:rPr>
          <w:t>K</w:t>
        </w:r>
      </w:ins>
      <w:ins w:id="158" w:author="Elizabeth Wolkovich" w:date="2019-01-02T13:24:00Z">
        <w:r w:rsidR="001D2989">
          <w:rPr>
            <w:rFonts w:ascii="Helvetica" w:hAnsi="Helvetica" w:cs="Helvetica"/>
            <w:sz w:val="22"/>
            <w:szCs w:val="22"/>
            <w:lang w:val="en-US"/>
          </w:rPr>
          <w:t>athryn</w:t>
        </w:r>
      </w:ins>
      <w:ins w:id="159" w:author="Heather Kharouba" w:date="2018-12-21T13:31:00Z">
        <w:del w:id="160" w:author="Elizabeth Wolkovich" w:date="2019-01-02T13:24:00Z">
          <w:r w:rsidR="000F1559" w:rsidDel="001D2989">
            <w:rPr>
              <w:rFonts w:ascii="Helvetica" w:hAnsi="Helvetica" w:cs="Helvetica"/>
              <w:sz w:val="22"/>
              <w:szCs w:val="22"/>
              <w:lang w:val="en-US"/>
            </w:rPr>
            <w:delText>atie</w:delText>
          </w:r>
        </w:del>
        <w:r w:rsidR="000F1559">
          <w:rPr>
            <w:rFonts w:ascii="Helvetica" w:hAnsi="Helvetica" w:cs="Helvetica"/>
            <w:sz w:val="22"/>
            <w:szCs w:val="22"/>
            <w:lang w:val="en-US"/>
          </w:rPr>
          <w:t xml:space="preserve"> </w:t>
        </w:r>
        <w:proofErr w:type="spellStart"/>
        <w:r w:rsidR="000F1559">
          <w:rPr>
            <w:rFonts w:ascii="Helvetica" w:hAnsi="Helvetica" w:cs="Helvetica"/>
            <w:sz w:val="22"/>
            <w:szCs w:val="22"/>
            <w:lang w:val="en-US"/>
          </w:rPr>
          <w:t>Cottingham</w:t>
        </w:r>
        <w:proofErr w:type="spellEnd"/>
        <w:r w:rsidR="000F1559">
          <w:rPr>
            <w:rFonts w:ascii="Helvetica" w:hAnsi="Helvetica" w:cs="Helvetica"/>
            <w:sz w:val="22"/>
            <w:szCs w:val="22"/>
            <w:lang w:val="en-US"/>
          </w:rPr>
          <w:t xml:space="preserve">, </w:t>
        </w:r>
      </w:ins>
      <w:r w:rsidRPr="00AE69BC">
        <w:rPr>
          <w:rFonts w:ascii="Helvetica" w:hAnsi="Helvetica" w:cs="Helvetica"/>
          <w:sz w:val="22"/>
          <w:szCs w:val="22"/>
          <w:lang w:val="en-US"/>
        </w:rPr>
        <w:t xml:space="preserve">Johan </w:t>
      </w:r>
      <w:proofErr w:type="spellStart"/>
      <w:r w:rsidRPr="00AE69BC">
        <w:rPr>
          <w:rFonts w:ascii="Helvetica" w:hAnsi="Helvetica" w:cs="Helvetica"/>
          <w:sz w:val="22"/>
          <w:szCs w:val="22"/>
          <w:lang w:val="en-US"/>
        </w:rPr>
        <w:t>Ehrlen</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Kjell</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Bolmgren</w:t>
      </w:r>
      <w:proofErr w:type="spellEnd"/>
      <w:r w:rsidRPr="00AE69BC">
        <w:rPr>
          <w:rFonts w:ascii="Helvetica" w:hAnsi="Helvetica" w:cs="Helvetica"/>
          <w:sz w:val="22"/>
          <w:szCs w:val="22"/>
          <w:lang w:val="en-US"/>
        </w:rPr>
        <w:t xml:space="preserve"> and Steve Travers for interesting discussions. HMK thanks the professor writing retreats offered through the Centre for Academic Leadership at the University of Ottawa for support in writing this manuscript</w:t>
      </w:r>
      <w:ins w:id="161" w:author="Elizabeth Wolkovich" w:date="2019-01-02T13:27:00Z">
        <w:r w:rsidR="000114A6">
          <w:rPr>
            <w:rFonts w:ascii="Helvetica" w:hAnsi="Helvetica" w:cs="Helvetica"/>
            <w:sz w:val="22"/>
            <w:szCs w:val="22"/>
            <w:lang w:val="en-US"/>
          </w:rPr>
          <w:t>.</w:t>
        </w:r>
      </w:ins>
      <w:bookmarkStart w:id="162" w:name="_GoBack"/>
      <w:bookmarkEnd w:id="162"/>
      <w:del w:id="163" w:author="Elizabeth Wolkovich" w:date="2019-01-02T13:27:00Z">
        <w:r w:rsidRPr="00AE69BC" w:rsidDel="000114A6">
          <w:rPr>
            <w:rFonts w:ascii="Helvetica" w:hAnsi="Helvetica" w:cs="Helvetica"/>
            <w:sz w:val="22"/>
            <w:szCs w:val="22"/>
            <w:lang w:val="en-US"/>
          </w:rPr>
          <w:delText xml:space="preserve"> and </w:delText>
        </w:r>
        <w:r w:rsidRPr="00AE69BC" w:rsidDel="000114A6">
          <w:rPr>
            <w:rFonts w:ascii="Helvetica" w:hAnsi="Helvetica" w:cs="Helvetica"/>
            <w:i/>
            <w:sz w:val="22"/>
            <w:szCs w:val="22"/>
            <w:lang w:val="en-US"/>
          </w:rPr>
          <w:delText>Harvard that supported travel to work with EMW</w:delText>
        </w:r>
        <w:r w:rsidRPr="00AE69BC" w:rsidDel="000114A6">
          <w:rPr>
            <w:rFonts w:ascii="Helvetica" w:hAnsi="Helvetica" w:cs="Helvetica"/>
            <w:sz w:val="22"/>
            <w:szCs w:val="22"/>
            <w:lang w:val="en-US"/>
          </w:rPr>
          <w:delText>.</w:delText>
        </w:r>
      </w:del>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roofErr w:type="spellStart"/>
      <w:r w:rsidRPr="00AE69BC">
        <w:rPr>
          <w:rFonts w:ascii="Helvetica" w:hAnsi="Helvetica" w:cs="Helvetica"/>
          <w:kern w:val="1"/>
          <w:sz w:val="22"/>
          <w:szCs w:val="22"/>
          <w:lang w:val="en-US"/>
        </w:rPr>
        <w:t>Gruner</w:t>
      </w:r>
      <w:proofErr w:type="spellEnd"/>
      <w:r w:rsidRPr="00AE69BC">
        <w:rPr>
          <w:rFonts w:ascii="Helvetica" w:hAnsi="Helvetica" w:cs="Helvetica"/>
          <w:kern w:val="1"/>
          <w:sz w:val="22"/>
          <w:szCs w:val="22"/>
          <w:lang w:val="en-US"/>
        </w:rPr>
        <w:t xml:space="preserve"> et al. 2008, </w:t>
      </w:r>
      <w:proofErr w:type="gramStart"/>
      <w:r w:rsidRPr="00AE69BC">
        <w:rPr>
          <w:rFonts w:ascii="Helvetica" w:hAnsi="Helvetica" w:cs="Helvetica"/>
          <w:kern w:val="1"/>
          <w:sz w:val="22"/>
          <w:szCs w:val="22"/>
          <w:lang w:val="en-US"/>
        </w:rPr>
        <w:t>A</w:t>
      </w:r>
      <w:proofErr w:type="gramEnd"/>
      <w:r w:rsidRPr="00AE69BC">
        <w:rPr>
          <w:rFonts w:ascii="Helvetica" w:hAnsi="Helvetica" w:cs="Helvetica"/>
          <w:kern w:val="1"/>
          <w:sz w:val="22"/>
          <w:szCs w:val="22"/>
          <w:lang w:val="en-US"/>
        </w:rPr>
        <w:t xml:space="preserve">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64" w:author="Heather Kharouba" w:date="2018-12-21T13:38:00Z"/>
          <w:rFonts w:ascii="Helvetica" w:hAnsi="Helvetica" w:cs="Helvetica"/>
          <w:kern w:val="1"/>
          <w:sz w:val="22"/>
          <w:szCs w:val="22"/>
          <w:lang w:val="en-US"/>
        </w:rPr>
      </w:pPr>
      <w:r w:rsidRPr="00AE69BC">
        <w:rPr>
          <w:rFonts w:ascii="Helvetica" w:hAnsi="Helvetica" w:cs="Helvetica"/>
          <w:kern w:val="1"/>
          <w:sz w:val="22"/>
          <w:szCs w:val="22"/>
          <w:lang w:val="en-US"/>
        </w:rPr>
        <w:t xml:space="preserve">Borer et al. 2005, </w:t>
      </w:r>
      <w:proofErr w:type="gramStart"/>
      <w:r w:rsidRPr="00AE69BC">
        <w:rPr>
          <w:rFonts w:ascii="Helvetica" w:hAnsi="Helvetica" w:cs="Helvetica"/>
          <w:kern w:val="1"/>
          <w:sz w:val="22"/>
          <w:szCs w:val="22"/>
          <w:lang w:val="en-US"/>
        </w:rPr>
        <w:t>What</w:t>
      </w:r>
      <w:proofErr w:type="gramEnd"/>
      <w:r w:rsidRPr="00AE69BC">
        <w:rPr>
          <w:rFonts w:ascii="Helvetica" w:hAnsi="Helvetica" w:cs="Helvetica"/>
          <w:kern w:val="1"/>
          <w:sz w:val="22"/>
          <w:szCs w:val="22"/>
          <w:lang w:val="en-US"/>
        </w:rPr>
        <w:t xml:space="preserve">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ins w:id="165" w:author="Heather Kharouba" w:date="2018-12-21T13:39:00Z">
        <w:r>
          <w:rPr>
            <w:rFonts w:ascii="Helvetica" w:hAnsi="Helvetica" w:cs="Helvetica"/>
            <w:kern w:val="1"/>
            <w:sz w:val="22"/>
            <w:szCs w:val="22"/>
            <w:lang w:val="en-US"/>
          </w:rPr>
          <w:t>Edmondson 1994. Sixty years of Lake Washington: A curriculum vitae. Lake reserve. Manage, 10:75-84.</w:t>
        </w:r>
      </w:ins>
    </w:p>
    <w:p w14:paraId="1EB2A380" w14:textId="77777777" w:rsidR="007F0BD8" w:rsidRPr="007F0BD8" w:rsidRDefault="007F0BD8" w:rsidP="007F0BD8">
      <w:pPr>
        <w:rPr>
          <w:ins w:id="166" w:author="Heather Kharouba" w:date="2018-12-21T13:44:00Z"/>
          <w:rFonts w:ascii="Times New Roman" w:eastAsia="Times New Roman" w:hAnsi="Times New Roman" w:cs="Times New Roman"/>
          <w:sz w:val="20"/>
          <w:szCs w:val="20"/>
        </w:rPr>
      </w:pPr>
      <w:ins w:id="167" w:author="Heather Kharouba" w:date="2018-12-21T13:44:00Z">
        <w:r w:rsidRPr="007F0BD8">
          <w:rPr>
            <w:rFonts w:ascii="Arial" w:eastAsia="Times New Roman" w:hAnsi="Arial" w:cs="Arial"/>
            <w:color w:val="222222"/>
            <w:sz w:val="20"/>
            <w:szCs w:val="20"/>
            <w:shd w:val="clear" w:color="auto" w:fill="FFFFFF"/>
          </w:rPr>
          <w:t xml:space="preserve">Hampton1, S.E., </w:t>
        </w:r>
        <w:proofErr w:type="spellStart"/>
        <w:r w:rsidRPr="007F0BD8">
          <w:rPr>
            <w:rFonts w:ascii="Arial" w:eastAsia="Times New Roman" w:hAnsi="Arial" w:cs="Arial"/>
            <w:color w:val="222222"/>
            <w:sz w:val="20"/>
            <w:szCs w:val="20"/>
            <w:shd w:val="clear" w:color="auto" w:fill="FFFFFF"/>
          </w:rPr>
          <w:t>Scheuerell</w:t>
        </w:r>
        <w:proofErr w:type="spellEnd"/>
        <w:r w:rsidRPr="007F0BD8">
          <w:rPr>
            <w:rFonts w:ascii="Arial" w:eastAsia="Times New Roman" w:hAnsi="Arial" w:cs="Arial"/>
            <w:color w:val="222222"/>
            <w:sz w:val="20"/>
            <w:szCs w:val="20"/>
            <w:shd w:val="clear" w:color="auto" w:fill="FFFFFF"/>
          </w:rPr>
          <w:t>, M.D. and Schindler, D.E., 2006. Coalescence in the Lake Washington story: Interaction strengths in a planktonic food web. </w:t>
        </w:r>
        <w:proofErr w:type="gramStart"/>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roofErr w:type="gramEnd"/>
      </w:ins>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ins w:id="168" w:author="Heather Kharouba" w:date="2018-12-21T14:40:00Z"/>
          <w:rFonts w:ascii="Times New Roman" w:eastAsia="Times New Roman" w:hAnsi="Times New Roman" w:cs="Times New Roman"/>
          <w:sz w:val="20"/>
          <w:szCs w:val="20"/>
        </w:rPr>
      </w:pPr>
      <w:ins w:id="169" w:author="Heather Kharouba" w:date="2018-12-21T14:40:00Z">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w:t>
        </w:r>
        <w:proofErr w:type="gramStart"/>
        <w:r w:rsidRPr="00C94AA4">
          <w:rPr>
            <w:rFonts w:ascii="Arial" w:eastAsia="Times New Roman" w:hAnsi="Arial" w:cs="Arial"/>
            <w:color w:val="222222"/>
            <w:sz w:val="20"/>
            <w:szCs w:val="20"/>
            <w:shd w:val="clear" w:color="auto" w:fill="FFFFFF"/>
          </w:rPr>
          <w:t>?.</w:t>
        </w:r>
        <w:proofErr w:type="gramEnd"/>
        <w:r w:rsidRPr="00C94AA4">
          <w:rPr>
            <w:rFonts w:ascii="Arial" w:eastAsia="Times New Roman" w:hAnsi="Arial" w:cs="Arial"/>
            <w:color w:val="222222"/>
            <w:sz w:val="20"/>
            <w:szCs w:val="20"/>
            <w:shd w:val="clear" w:color="auto" w:fill="FFFFFF"/>
          </w:rPr>
          <w:t> </w:t>
        </w:r>
        <w:proofErr w:type="gramStart"/>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roofErr w:type="gramEnd"/>
      </w:ins>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synchrony- </w:t>
      </w:r>
      <w:r w:rsidRPr="00CF2EB3">
        <w:rPr>
          <w:rFonts w:ascii="Helvetica" w:hAnsi="Helvetica" w:cs="Helvetica"/>
          <w:sz w:val="22"/>
          <w:szCs w:val="22"/>
          <w:lang w:val="en-US"/>
        </w:rPr>
        <w:t xml:space="preserve">changes in the relative timing of key life history </w:t>
      </w:r>
      <w:commentRangeStart w:id="170"/>
      <w:r w:rsidRPr="00CF2EB3">
        <w:rPr>
          <w:rFonts w:ascii="Helvetica" w:hAnsi="Helvetica" w:cs="Helvetica"/>
          <w:sz w:val="22"/>
          <w:szCs w:val="22"/>
          <w:lang w:val="en-US"/>
        </w:rPr>
        <w:t xml:space="preserve">activities </w:t>
      </w:r>
      <w:commentRangeEnd w:id="170"/>
      <w:r w:rsidR="00670548">
        <w:rPr>
          <w:rStyle w:val="CommentReference"/>
        </w:rPr>
        <w:commentReference w:id="170"/>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32D79BBD" w:rsidR="00CF2EB3" w:rsidRPr="00CF2EB3" w:rsidRDefault="00CF2EB3" w:rsidP="00CF2EB3">
      <w:pPr>
        <w:widowControl w:val="0"/>
        <w:autoSpaceDE w:val="0"/>
        <w:autoSpaceDN w:val="0"/>
        <w:adjustRightInd w:val="0"/>
        <w:rPr>
          <w:rFonts w:ascii="Helvetica" w:hAnsi="Helvetica" w:cs="Helvetica"/>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ins w:id="171" w:author="Elizabeth Wolkovich" w:date="2019-01-02T10:58:00Z">
        <w:r w:rsidR="00670548">
          <w:rPr>
            <w:rFonts w:ascii="Helvetica" w:hAnsi="Helvetica" w:cs="Helvetica"/>
            <w:sz w:val="22"/>
            <w:szCs w:val="22"/>
            <w:lang w:val="en-US"/>
          </w:rPr>
          <w:t>T</w:t>
        </w:r>
      </w:ins>
      <w:del w:id="172" w:author="Elizabeth Wolkovich" w:date="2019-01-02T10:58:00Z">
        <w:r w:rsidRPr="00CF2EB3" w:rsidDel="00670548">
          <w:rPr>
            <w:rFonts w:ascii="Helvetica" w:hAnsi="Helvetica" w:cs="Helvetica"/>
            <w:sz w:val="22"/>
            <w:szCs w:val="22"/>
            <w:lang w:val="en-US"/>
          </w:rPr>
          <w:delText>Importantly, t</w:delText>
        </w:r>
      </w:del>
      <w:r w:rsidRPr="00CF2EB3">
        <w:rPr>
          <w:rFonts w:ascii="Helvetica" w:hAnsi="Helvetica" w:cs="Helvetica"/>
          <w:sz w:val="22"/>
          <w:szCs w:val="22"/>
          <w:lang w:val="en-US"/>
        </w:rPr>
        <w:t>his mismatch occurs between interacting species</w:t>
      </w:r>
      <w:ins w:id="173" w:author="Elizabeth Wolkovich" w:date="2019-01-02T10:58:00Z">
        <w:r w:rsidR="00670548">
          <w:rPr>
            <w:rFonts w:ascii="Helvetica" w:hAnsi="Helvetica" w:cs="Helvetica"/>
            <w:sz w:val="22"/>
            <w:szCs w:val="22"/>
            <w:lang w:val="en-US"/>
          </w:rPr>
          <w:t>; it does</w:t>
        </w:r>
      </w:ins>
      <w:r w:rsidRPr="00CF2EB3">
        <w:rPr>
          <w:rFonts w:ascii="Helvetica" w:hAnsi="Helvetica" w:cs="Helvetica"/>
          <w:sz w:val="22"/>
          <w:szCs w:val="22"/>
          <w:lang w:val="en-US"/>
        </w:rPr>
        <w:t xml:space="preserve"> </w:t>
      </w:r>
      <w:del w:id="174" w:author="Elizabeth Wolkovich" w:date="2019-01-02T10:58:00Z">
        <w:r w:rsidRPr="00CF2EB3" w:rsidDel="00670548">
          <w:rPr>
            <w:rFonts w:ascii="Helvetica" w:hAnsi="Helvetica" w:cs="Helvetica"/>
            <w:sz w:val="22"/>
            <w:szCs w:val="22"/>
            <w:lang w:val="en-US"/>
          </w:rPr>
          <w:delText xml:space="preserve">and </w:delText>
        </w:r>
      </w:del>
      <w:r w:rsidRPr="00CF2EB3">
        <w:rPr>
          <w:rFonts w:ascii="Helvetica" w:hAnsi="Helvetica" w:cs="Helvetica"/>
          <w:sz w:val="22"/>
          <w:szCs w:val="22"/>
          <w:lang w:val="en-US"/>
        </w:rPr>
        <w:t>not</w:t>
      </w:r>
      <w:ins w:id="175" w:author="Elizabeth Wolkovich" w:date="2019-01-02T10:58:00Z">
        <w:r w:rsidR="00670548">
          <w:rPr>
            <w:rFonts w:ascii="Helvetica" w:hAnsi="Helvetica" w:cs="Helvetica"/>
            <w:sz w:val="22"/>
            <w:szCs w:val="22"/>
            <w:lang w:val="en-US"/>
          </w:rPr>
          <w:t xml:space="preserve"> occur</w:t>
        </w:r>
      </w:ins>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7981DC8E"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Baseline</w:t>
      </w:r>
      <w:proofErr w:type="gramStart"/>
      <w:r w:rsidRPr="00CF2EB3">
        <w:rPr>
          <w:rFonts w:ascii="Helvetica" w:hAnsi="Helvetica" w:cs="Helvetica"/>
          <w:b/>
          <w:bCs/>
          <w:sz w:val="22"/>
          <w:szCs w:val="22"/>
          <w:lang w:val="en-US"/>
        </w:rPr>
        <w:t xml:space="preserve">- </w:t>
      </w:r>
      <w:r w:rsidRPr="00CF2EB3">
        <w:rPr>
          <w:rFonts w:ascii="Helvetica" w:hAnsi="Helvetica" w:cs="Helvetica"/>
          <w:sz w:val="22"/>
          <w:szCs w:val="22"/>
          <w:lang w:val="en-US"/>
        </w:rPr>
        <w:t xml:space="preserve"> a</w:t>
      </w:r>
      <w:proofErr w:type="gramEnd"/>
      <w:r w:rsidRPr="00CF2EB3">
        <w:rPr>
          <w:rFonts w:ascii="Helvetica" w:hAnsi="Helvetica" w:cs="Helvetica"/>
          <w:sz w:val="22"/>
          <w:szCs w:val="22"/>
          <w:lang w:val="en-US"/>
        </w:rPr>
        <w:t xml:space="preserve"> representative or benchmark time series of </w:t>
      </w:r>
      <w:commentRangeStart w:id="176"/>
      <w:r w:rsidRPr="00CF2EB3">
        <w:rPr>
          <w:rFonts w:ascii="Helvetica" w:hAnsi="Helvetica" w:cs="Helvetica"/>
          <w:sz w:val="22"/>
          <w:szCs w:val="22"/>
          <w:lang w:val="en-US"/>
        </w:rPr>
        <w:t xml:space="preserve">reference </w:t>
      </w:r>
      <w:commentRangeEnd w:id="176"/>
      <w:r w:rsidR="00945460">
        <w:rPr>
          <w:rStyle w:val="CommentReference"/>
        </w:rPr>
        <w:commentReference w:id="176"/>
      </w:r>
      <w:r w:rsidRPr="00CF2EB3">
        <w:rPr>
          <w:rFonts w:ascii="Helvetica" w:hAnsi="Helvetica" w:cs="Helvetica"/>
          <w:sz w:val="22"/>
          <w:szCs w:val="22"/>
          <w:lang w:val="en-US"/>
        </w:rPr>
        <w:t xml:space="preserve">conditions that </w:t>
      </w:r>
      <w:commentRangeStart w:id="177"/>
      <w:r w:rsidRPr="00CF2EB3">
        <w:rPr>
          <w:rFonts w:ascii="Helvetica" w:hAnsi="Helvetica" w:cs="Helvetica"/>
          <w:sz w:val="22"/>
          <w:szCs w:val="22"/>
          <w:lang w:val="en-US"/>
        </w:rPr>
        <w:t>fully describe</w:t>
      </w:r>
      <w:commentRangeEnd w:id="177"/>
      <w:r w:rsidR="006F0C4B">
        <w:rPr>
          <w:rStyle w:val="CommentReference"/>
        </w:rPr>
        <w:commentReference w:id="177"/>
      </w:r>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77EC59BB" w14:textId="31AF10D6"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ins w:id="178" w:author="Elizabeth Wolkovich" w:date="2019-01-02T12:25:00Z">
        <w:r w:rsidR="006F0C4B">
          <w:rPr>
            <w:rFonts w:ascii="Helvetica" w:hAnsi="Helvetica" w:cs="Helvetica"/>
            <w:sz w:val="22"/>
            <w:szCs w:val="22"/>
            <w:lang w:val="en-US"/>
          </w:rPr>
          <w:t>P</w:t>
        </w:r>
      </w:ins>
      <w:del w:id="179" w:author="Elizabeth Wolkovich" w:date="2019-01-02T12:25:00Z">
        <w:r w:rsidRPr="00CF2EB3" w:rsidDel="006F0C4B">
          <w:rPr>
            <w:rFonts w:ascii="Helvetica" w:hAnsi="Helvetica" w:cs="Helvetica"/>
            <w:sz w:val="22"/>
            <w:szCs w:val="22"/>
            <w:lang w:val="en-US"/>
          </w:rPr>
          <w:delText>p</w:delText>
        </w:r>
      </w:del>
      <w:r w:rsidRPr="00CF2EB3">
        <w:rPr>
          <w:rFonts w:ascii="Helvetica" w:hAnsi="Helvetica" w:cs="Helvetica"/>
          <w:sz w:val="22"/>
          <w:szCs w:val="22"/>
          <w:lang w:val="en-US"/>
        </w:rPr>
        <w:t>armesan (2010) that postulates that</w:t>
      </w:r>
      <w:ins w:id="180" w:author="Elizabeth Wolkovich" w:date="2019-01-02T12:25:00Z">
        <w:r w:rsidR="006F0C4B">
          <w:rPr>
            <w:rFonts w:ascii="Helvetica" w:hAnsi="Helvetica" w:cs="Helvetica"/>
            <w:sz w:val="22"/>
            <w:szCs w:val="22"/>
            <w:lang w:val="en-US"/>
          </w:rPr>
          <w:t>,</w:t>
        </w:r>
      </w:ins>
      <w:r w:rsidRPr="00CF2EB3">
        <w:rPr>
          <w:rFonts w:ascii="Helvetica" w:hAnsi="Helvetica" w:cs="Helvetica"/>
          <w:sz w:val="22"/>
          <w:szCs w:val="22"/>
          <w:lang w:val="en-US"/>
        </w:rPr>
        <w:t xml:space="preserve"> in some contexts</w:t>
      </w:r>
      <w:ins w:id="181" w:author="Elizabeth Wolkovich" w:date="2019-01-02T12:25:00Z">
        <w:r w:rsidR="006F0C4B">
          <w:rPr>
            <w:rFonts w:ascii="Helvetica" w:hAnsi="Helvetica" w:cs="Helvetica"/>
            <w:sz w:val="22"/>
            <w:szCs w:val="22"/>
            <w:lang w:val="en-US"/>
          </w:rPr>
          <w:t>,</w:t>
        </w:r>
      </w:ins>
      <w:r w:rsidRPr="00CF2EB3">
        <w:rPr>
          <w:rFonts w:ascii="Helvetica" w:hAnsi="Helvetica" w:cs="Helvetica"/>
          <w:sz w:val="22"/>
          <w:szCs w:val="22"/>
          <w:lang w:val="en-US"/>
        </w:rPr>
        <w:t xml:space="preserve"> the pre-climate change baseline is one where there is no </w:t>
      </w:r>
      <w:proofErr w:type="spellStart"/>
      <w:r w:rsidRPr="00CF2EB3">
        <w:rPr>
          <w:rFonts w:ascii="Helvetica" w:hAnsi="Helvetica" w:cs="Helvetica"/>
          <w:sz w:val="22"/>
          <w:szCs w:val="22"/>
          <w:lang w:val="en-US"/>
        </w:rPr>
        <w:t>phenological</w:t>
      </w:r>
      <w:proofErr w:type="spellEnd"/>
      <w:r w:rsidRPr="00CF2EB3">
        <w:rPr>
          <w:rFonts w:ascii="Helvetica" w:hAnsi="Helvetica" w:cs="Helvetica"/>
          <w:sz w:val="22"/>
          <w:szCs w:val="22"/>
          <w:lang w:val="en-US"/>
        </w:rPr>
        <w:t xml:space="preserve"> match (</w:t>
      </w:r>
      <w:del w:id="182" w:author="Elizabeth Wolkovich" w:date="2019-01-02T12:26:00Z">
        <w:r w:rsidRPr="00CF2EB3" w:rsidDel="00945460">
          <w:rPr>
            <w:rFonts w:ascii="Helvetica" w:hAnsi="Helvetica" w:cs="Helvetica"/>
            <w:sz w:val="22"/>
            <w:szCs w:val="22"/>
            <w:lang w:val="en-US"/>
          </w:rPr>
          <w:delText xml:space="preserve">i.e. when </w:delText>
        </w:r>
      </w:del>
      <w:ins w:id="183" w:author="Elizabeth Wolkovich" w:date="2019-01-02T12:26:00Z">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ins>
      <w:r w:rsidRPr="00CF2EB3">
        <w:rPr>
          <w:rFonts w:ascii="Helvetica" w:hAnsi="Helvetica" w:cs="Helvetica"/>
          <w:sz w:val="22"/>
          <w:szCs w:val="22"/>
          <w:lang w:val="en-US"/>
        </w:rPr>
        <w:t xml:space="preserve">the most energetically demanding phase of the </w:t>
      </w:r>
      <w:del w:id="184" w:author="Elizabeth Wolkovich" w:date="2019-01-02T12:26:00Z">
        <w:r w:rsidRPr="00CF2EB3" w:rsidDel="00945460">
          <w:rPr>
            <w:rFonts w:ascii="Helvetica" w:hAnsi="Helvetica" w:cs="Helvetica"/>
            <w:sz w:val="22"/>
            <w:szCs w:val="22"/>
            <w:lang w:val="en-US"/>
          </w:rPr>
          <w:delText>consumer is lined up with</w:delText>
        </w:r>
      </w:del>
      <w:ins w:id="185" w:author="Elizabeth Wolkovich" w:date="2019-01-02T12:26:00Z">
        <w:r w:rsidR="00945460">
          <w:rPr>
            <w:rFonts w:ascii="Helvetica" w:hAnsi="Helvetica" w:cs="Helvetica"/>
            <w:sz w:val="22"/>
            <w:szCs w:val="22"/>
            <w:lang w:val="en-US"/>
          </w:rPr>
          <w:t>need not be at the time of</w:t>
        </w:r>
      </w:ins>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Stationarity</w:t>
      </w:r>
      <w:proofErr w:type="spellEnd"/>
      <w:r w:rsidRPr="00CF2EB3">
        <w:rPr>
          <w:rFonts w:ascii="Helvetica" w:hAnsi="Helvetica" w:cs="Helvetica"/>
          <w:b/>
          <w:bCs/>
          <w:sz w:val="22"/>
          <w:szCs w:val="22"/>
          <w:lang w:val="en-US"/>
        </w:rPr>
        <w:t xml:space="preserve">- </w:t>
      </w:r>
      <w:r w:rsidRPr="00CF2EB3">
        <w:rPr>
          <w:rFonts w:ascii="Helvetica" w:hAnsi="Helvetica" w:cs="Helvetica"/>
          <w:sz w:val="22"/>
          <w:szCs w:val="22"/>
          <w:lang w:val="en-US"/>
        </w:rPr>
        <w:t>any stochastic process with a constant underlying probability distribution</w:t>
      </w:r>
    </w:p>
    <w:p w14:paraId="27E4C75D"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0EC0F934"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commentRangeStart w:id="186"/>
      <w:r w:rsidRPr="00CF2EB3">
        <w:rPr>
          <w:rFonts w:ascii="Helvetica" w:hAnsi="Helvetica" w:cs="Helvetica"/>
          <w:b/>
          <w:bCs/>
          <w:sz w:val="22"/>
          <w:szCs w:val="22"/>
          <w:lang w:val="en-US"/>
        </w:rPr>
        <w:t>Mechanism-</w:t>
      </w:r>
      <w:r w:rsidRPr="00CF2EB3">
        <w:rPr>
          <w:rFonts w:ascii="Helvetica" w:hAnsi="Helvetica" w:cs="Helvetica"/>
          <w:sz w:val="22"/>
          <w:szCs w:val="22"/>
          <w:lang w:val="en-US"/>
        </w:rPr>
        <w:t xml:space="preserve"> causal ecological process or pathway that produces the Cushing curve</w:t>
      </w:r>
      <w:commentRangeEnd w:id="186"/>
      <w:r w:rsidR="006F0C4B">
        <w:rPr>
          <w:rStyle w:val="CommentReference"/>
        </w:rPr>
        <w:commentReference w:id="186"/>
      </w:r>
    </w:p>
    <w:p w14:paraId="1C24FF22"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roofErr w:type="gramStart"/>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roofErr w:type="gramEnd"/>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187"/>
      <w:r w:rsidRPr="00AE69BC">
        <w:rPr>
          <w:rFonts w:ascii="Helvetica" w:hAnsi="Helvetica"/>
          <w:b/>
          <w:sz w:val="22"/>
          <w:szCs w:val="22"/>
        </w:rPr>
        <w:t>Table</w:t>
      </w:r>
      <w:r w:rsidR="006F3E7B" w:rsidRPr="00AE69BC">
        <w:rPr>
          <w:rFonts w:ascii="Helvetica" w:hAnsi="Helvetica"/>
          <w:b/>
          <w:sz w:val="22"/>
          <w:szCs w:val="22"/>
        </w:rPr>
        <w:t>s</w:t>
      </w:r>
      <w:commentRangeEnd w:id="187"/>
      <w:r w:rsidR="00B22D13">
        <w:rPr>
          <w:rStyle w:val="CommentReference"/>
        </w:rPr>
        <w:commentReference w:id="187"/>
      </w:r>
    </w:p>
    <w:p w14:paraId="4C55E57C" w14:textId="791DF1A2"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F4C0FF6" w14:textId="7CB8FE9F" w:rsidR="00A87C4C" w:rsidRPr="00AE69BC" w:rsidRDefault="00A87C4C" w:rsidP="00A43C7A">
      <w:pPr>
        <w:spacing w:line="480" w:lineRule="auto"/>
        <w:rPr>
          <w:rFonts w:ascii="Helvetica" w:hAnsi="Helvetica"/>
          <w:sz w:val="22"/>
          <w:szCs w:val="22"/>
        </w:rPr>
      </w:pPr>
      <w:commentRangeStart w:id="188"/>
      <w:r w:rsidRPr="00AE69BC">
        <w:rPr>
          <w:rFonts w:ascii="Helvetica" w:hAnsi="Helvetica"/>
          <w:sz w:val="22"/>
          <w:szCs w:val="22"/>
        </w:rPr>
        <w:t xml:space="preserve">Figure 1. </w:t>
      </w:r>
      <w:r w:rsidRPr="00AE69BC">
        <w:rPr>
          <w:rFonts w:ascii="Helvetica" w:hAnsi="Helvetica" w:cs="Helvetica"/>
          <w:sz w:val="22"/>
          <w:szCs w:val="22"/>
          <w:lang w:val="en-US"/>
        </w:rPr>
        <w:t>Simple conceptualization of the Cushing curve; with climate change predictions</w:t>
      </w:r>
      <w:r w:rsidRPr="00AE69BC">
        <w:rPr>
          <w:rFonts w:ascii="Helvetica" w:hAnsi="Helvetica"/>
          <w:sz w:val="22"/>
          <w:szCs w:val="22"/>
        </w:rPr>
        <w:t xml:space="preserve"> </w:t>
      </w:r>
    </w:p>
    <w:p w14:paraId="480B3EF2" w14:textId="77777777" w:rsidR="00CF64D9" w:rsidRDefault="00CF64D9" w:rsidP="00A43C7A">
      <w:pPr>
        <w:spacing w:line="480" w:lineRule="auto"/>
        <w:rPr>
          <w:rFonts w:ascii="Helvetica" w:hAnsi="Helvetica"/>
          <w:sz w:val="22"/>
          <w:szCs w:val="22"/>
        </w:rPr>
      </w:pPr>
    </w:p>
    <w:p w14:paraId="52B78029" w14:textId="30FE939F" w:rsidR="001E4111" w:rsidRPr="00AE69BC" w:rsidRDefault="001E4111" w:rsidP="00A43C7A">
      <w:pPr>
        <w:spacing w:line="480" w:lineRule="auto"/>
        <w:rPr>
          <w:rFonts w:ascii="Helvetica" w:hAnsi="Helvetica" w:cs="Helvetica"/>
          <w:sz w:val="22"/>
          <w:szCs w:val="22"/>
          <w:lang w:val="en-US"/>
        </w:rPr>
      </w:pPr>
      <w:r w:rsidRPr="00AE69BC">
        <w:rPr>
          <w:rFonts w:ascii="Helvetica" w:hAnsi="Helvetica"/>
          <w:sz w:val="22"/>
          <w:szCs w:val="22"/>
        </w:rPr>
        <w:t xml:space="preserve">Figure 2. </w:t>
      </w:r>
      <w:proofErr w:type="spellStart"/>
      <w:r w:rsidRPr="00AE69BC">
        <w:rPr>
          <w:rFonts w:ascii="Helvetica" w:hAnsi="Helvetica" w:cs="Helvetica"/>
          <w:sz w:val="22"/>
          <w:szCs w:val="22"/>
          <w:lang w:val="en-US"/>
        </w:rPr>
        <w:t>Stationarity</w:t>
      </w:r>
      <w:proofErr w:type="spellEnd"/>
      <w:r w:rsidRPr="00AE69BC">
        <w:rPr>
          <w:rFonts w:ascii="Helvetica" w:hAnsi="Helvetica" w:cs="Helvetica"/>
          <w:sz w:val="22"/>
          <w:szCs w:val="22"/>
          <w:lang w:val="en-US"/>
        </w:rPr>
        <w:t xml:space="preserve"> and change with climate change (a); then assumed max fitness, pre-climate change baseline (b); alternative baselines (c) … note this means (b) does not have the shallow curve fro Singer &amp; Parmesan, but c would, yielding two examples of the major alternatives: (1) you’re on a different spot on the </w:t>
      </w:r>
      <w:proofErr w:type="gramStart"/>
      <w:r w:rsidRPr="00AE69BC">
        <w:rPr>
          <w:rFonts w:ascii="Helvetica" w:hAnsi="Helvetica" w:cs="Helvetica"/>
          <w:sz w:val="22"/>
          <w:szCs w:val="22"/>
          <w:lang w:val="en-US"/>
        </w:rPr>
        <w:t>curve  that</w:t>
      </w:r>
      <w:proofErr w:type="gramEnd"/>
      <w:r w:rsidRPr="00AE69BC">
        <w:rPr>
          <w:rFonts w:ascii="Helvetica" w:hAnsi="Helvetica" w:cs="Helvetica"/>
          <w:sz w:val="22"/>
          <w:szCs w:val="22"/>
          <w:lang w:val="en-US"/>
        </w:rPr>
        <w:t xml:space="preserve"> max fitness before climate change and (2) the curve is different</w:t>
      </w:r>
      <w:r w:rsidR="00D16D24" w:rsidRPr="00AE69BC">
        <w:rPr>
          <w:rFonts w:ascii="Helvetica" w:hAnsi="Helvetica" w:cs="Helvetica"/>
          <w:sz w:val="22"/>
          <w:szCs w:val="22"/>
          <w:lang w:val="en-US"/>
        </w:rPr>
        <w:t>.</w:t>
      </w:r>
      <w:commentRangeEnd w:id="188"/>
      <w:r w:rsidR="009468FA" w:rsidRPr="00AE69BC">
        <w:rPr>
          <w:rStyle w:val="CommentReference"/>
          <w:rFonts w:ascii="Helvetica" w:hAnsi="Helvetica"/>
          <w:sz w:val="22"/>
          <w:szCs w:val="22"/>
        </w:rPr>
        <w:commentReference w:id="188"/>
      </w:r>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036A26F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3. </w:t>
      </w:r>
      <w:proofErr w:type="gramStart"/>
      <w:r w:rsidRPr="00AE69BC">
        <w:rPr>
          <w:rFonts w:ascii="Helvetica" w:hAnsi="Helvetica" w:cs="Helvetica"/>
          <w:sz w:val="22"/>
          <w:szCs w:val="22"/>
          <w:lang w:val="en-US"/>
        </w:rPr>
        <w:t>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Operophtera</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brumata</w:t>
      </w:r>
      <w:proofErr w:type="spellEnd"/>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robur</w:t>
      </w:r>
      <w:proofErr w:type="spellEnd"/>
      <w:r w:rsidR="00064986" w:rsidRPr="00AE69BC">
        <w:rPr>
          <w:rFonts w:ascii="Helvetica" w:hAnsi="Helvetica" w:cs="Helvetica"/>
          <w:sz w:val="22"/>
          <w:szCs w:val="22"/>
          <w:lang w:val="en-US"/>
        </w:rPr>
        <w:t>)</w:t>
      </w:r>
      <w:r w:rsidRPr="00AE69BC">
        <w:rPr>
          <w:rFonts w:ascii="Helvetica" w:hAnsi="Helvetica" w:cs="Helvetica"/>
          <w:sz w:val="22"/>
          <w:szCs w:val="22"/>
          <w:lang w:val="en-US"/>
        </w:rPr>
        <w:t>.</w:t>
      </w:r>
      <w:proofErr w:type="gramEnd"/>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189"/>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proofErr w:type="spellStart"/>
      <w:r w:rsidR="006F388E" w:rsidRPr="00AE69BC">
        <w:rPr>
          <w:rFonts w:ascii="Helvetica" w:hAnsi="Helvetica" w:cs="Helvetica"/>
          <w:sz w:val="22"/>
          <w:szCs w:val="22"/>
          <w:lang w:val="en-US"/>
        </w:rPr>
        <w:t>Tikkanen</w:t>
      </w:r>
      <w:proofErr w:type="spellEnd"/>
      <w:r w:rsidR="006F388E" w:rsidRPr="00AE69BC">
        <w:rPr>
          <w:rFonts w:ascii="Helvetica" w:hAnsi="Helvetica" w:cs="Helvetica"/>
          <w:sz w:val="22"/>
          <w:szCs w:val="22"/>
          <w:lang w:val="en-US"/>
        </w:rPr>
        <w:t xml:space="preserve"> and </w:t>
      </w:r>
      <w:proofErr w:type="spellStart"/>
      <w:r w:rsidR="00516667" w:rsidRPr="00AE69BC">
        <w:rPr>
          <w:rFonts w:ascii="Helvetica" w:hAnsi="Helvetica" w:cs="Helvetica"/>
          <w:sz w:val="22"/>
          <w:szCs w:val="22"/>
          <w:lang w:val="en-US"/>
        </w:rPr>
        <w:t>Julkunen-Tiitto</w:t>
      </w:r>
      <w:proofErr w:type="spellEnd"/>
      <w:r w:rsidR="00516667" w:rsidRPr="00AE69BC">
        <w:rPr>
          <w:rFonts w:ascii="Helvetica" w:hAnsi="Helvetica" w:cs="Helvetica"/>
          <w:sz w:val="22"/>
          <w:szCs w:val="22"/>
          <w:lang w:val="en-US"/>
        </w:rPr>
        <w:t xml:space="preserve">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 xml:space="preserve">O. </w:t>
      </w:r>
      <w:proofErr w:type="spellStart"/>
      <w:r w:rsidR="00571301" w:rsidRPr="00AE69BC">
        <w:rPr>
          <w:rFonts w:ascii="Helvetica" w:hAnsi="Helvetica" w:cs="Helvetica"/>
          <w:i/>
          <w:sz w:val="22"/>
          <w:szCs w:val="22"/>
          <w:lang w:val="en-US"/>
        </w:rPr>
        <w:t>brumata</w:t>
      </w:r>
      <w:proofErr w:type="spellEnd"/>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 xml:space="preserve">trees near </w:t>
      </w:r>
      <w:proofErr w:type="spellStart"/>
      <w:r w:rsidR="001D434E" w:rsidRPr="00AE69BC">
        <w:rPr>
          <w:rFonts w:ascii="Helvetica" w:hAnsi="Helvetica" w:cs="Helvetica"/>
          <w:sz w:val="22"/>
          <w:szCs w:val="22"/>
          <w:lang w:val="en-US"/>
        </w:rPr>
        <w:t>Banchory</w:t>
      </w:r>
      <w:proofErr w:type="spellEnd"/>
      <w:r w:rsidR="001D434E" w:rsidRPr="00AE69BC">
        <w:rPr>
          <w:rFonts w:ascii="Helvetica" w:hAnsi="Helvetica" w:cs="Helvetica"/>
          <w:sz w:val="22"/>
          <w:szCs w:val="22"/>
          <w:lang w:val="en-US"/>
        </w:rPr>
        <w:t>, NW</w:t>
      </w:r>
      <w:r w:rsidR="00835093" w:rsidRPr="00AE69BC">
        <w:rPr>
          <w:rFonts w:ascii="Helvetica" w:hAnsi="Helvetica" w:cs="Helvetica"/>
          <w:sz w:val="22"/>
          <w:szCs w:val="22"/>
          <w:lang w:val="en-US"/>
        </w:rPr>
        <w:t xml:space="preserve"> Scotland</w:t>
      </w:r>
      <w:commentRangeEnd w:id="189"/>
      <w:r w:rsidR="00BC7062" w:rsidRPr="00AE69BC">
        <w:rPr>
          <w:rStyle w:val="CommentReference"/>
          <w:rFonts w:ascii="Helvetica" w:hAnsi="Helvetica"/>
          <w:sz w:val="22"/>
          <w:szCs w:val="22"/>
        </w:rPr>
        <w:commentReference w:id="189"/>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 xml:space="preserve">O. </w:t>
      </w:r>
      <w:proofErr w:type="spellStart"/>
      <w:r w:rsidR="0072433B" w:rsidRPr="00AE69BC">
        <w:rPr>
          <w:rFonts w:ascii="Helvetica" w:hAnsi="Helvetica" w:cs="Helvetica"/>
          <w:i/>
          <w:sz w:val="22"/>
          <w:szCs w:val="22"/>
          <w:lang w:val="en-US"/>
        </w:rPr>
        <w:t>brumata</w:t>
      </w:r>
      <w:proofErr w:type="spellEnd"/>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 xml:space="preserve">Q. </w:t>
      </w:r>
      <w:proofErr w:type="spellStart"/>
      <w:r w:rsidR="0072433B" w:rsidRPr="00AE69BC">
        <w:rPr>
          <w:rFonts w:ascii="Helvetica" w:hAnsi="Helvetica" w:cs="Helvetica"/>
          <w:i/>
          <w:sz w:val="22"/>
          <w:szCs w:val="22"/>
          <w:lang w:val="en-US"/>
        </w:rPr>
        <w:t>robur</w:t>
      </w:r>
      <w:proofErr w:type="spellEnd"/>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w:t>
      </w:r>
      <w:proofErr w:type="spellStart"/>
      <w:r w:rsidR="005B4CB3" w:rsidRPr="00AE69BC">
        <w:rPr>
          <w:rFonts w:ascii="Helvetica" w:hAnsi="Helvetica" w:cs="Helvetica"/>
          <w:sz w:val="22"/>
          <w:szCs w:val="22"/>
          <w:lang w:val="en-US"/>
        </w:rPr>
        <w:t>VanAsch</w:t>
      </w:r>
      <w:proofErr w:type="spellEnd"/>
      <w:r w:rsidR="005B4CB3" w:rsidRPr="00AE69BC">
        <w:rPr>
          <w:rFonts w:ascii="Helvetica" w:hAnsi="Helvetica" w:cs="Helvetica"/>
          <w:sz w:val="22"/>
          <w:szCs w:val="22"/>
          <w:lang w:val="en-US"/>
        </w:rPr>
        <w:t xml:space="preserve"> and </w:t>
      </w:r>
      <w:proofErr w:type="spellStart"/>
      <w:r w:rsidR="005B4CB3" w:rsidRPr="00AE69BC">
        <w:rPr>
          <w:rFonts w:ascii="Helvetica" w:hAnsi="Helvetica" w:cs="Helvetica"/>
          <w:sz w:val="22"/>
          <w:szCs w:val="22"/>
          <w:lang w:val="en-US"/>
        </w:rPr>
        <w:t>Visser</w:t>
      </w:r>
      <w:proofErr w:type="spellEnd"/>
      <w:r w:rsidR="005B4CB3" w:rsidRPr="00AE69BC">
        <w:rPr>
          <w:rFonts w:ascii="Helvetica" w:hAnsi="Helvetica" w:cs="Helvetica"/>
          <w:sz w:val="22"/>
          <w:szCs w:val="22"/>
          <w:lang w:val="en-US"/>
        </w:rPr>
        <w:t xml:space="preserve"> 2007 Figure 2. </w:t>
      </w:r>
      <w:commentRangeStart w:id="190"/>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190"/>
      <w:r w:rsidR="00085399" w:rsidRPr="00AE69BC">
        <w:rPr>
          <w:rStyle w:val="CommentReference"/>
          <w:rFonts w:ascii="Helvetica" w:hAnsi="Helvetica"/>
          <w:sz w:val="22"/>
          <w:szCs w:val="22"/>
        </w:rPr>
        <w:commentReference w:id="190"/>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4890521F" w14:textId="4112A018" w:rsidR="00341441" w:rsidRPr="00AE69BC" w:rsidRDefault="001C6E21"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Notes for HK on figure 3:</w:t>
      </w:r>
    </w:p>
    <w:p w14:paraId="05386BB8" w14:textId="3ECADCF0"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(a)</w:t>
      </w:r>
      <w:r w:rsidR="00092446" w:rsidRPr="00AE69BC">
        <w:rPr>
          <w:rFonts w:ascii="Helvetica" w:hAnsi="Helvetica" w:cs="Helvetica"/>
          <w:sz w:val="22"/>
          <w:szCs w:val="22"/>
          <w:lang w:val="en-US"/>
        </w:rPr>
        <w:t xml:space="preserve"> </w:t>
      </w:r>
      <w:proofErr w:type="gramStart"/>
      <w:r w:rsidR="00092446" w:rsidRPr="00AE69BC">
        <w:rPr>
          <w:rFonts w:ascii="Helvetica" w:hAnsi="Helvetica" w:cs="Helvetica"/>
          <w:sz w:val="22"/>
          <w:szCs w:val="22"/>
          <w:lang w:val="en-US"/>
        </w:rPr>
        <w:t>great</w:t>
      </w:r>
      <w:proofErr w:type="gramEnd"/>
      <w:r w:rsidR="00092446" w:rsidRPr="00AE69BC">
        <w:rPr>
          <w:rFonts w:ascii="Helvetica" w:hAnsi="Helvetica" w:cs="Helvetica"/>
          <w:sz w:val="22"/>
          <w:szCs w:val="22"/>
          <w:lang w:val="en-US"/>
        </w:rPr>
        <w:t xml:space="preserve"> tit and winter moth</w:t>
      </w:r>
    </w:p>
    <w:p w14:paraId="427DF4DB" w14:textId="77777777" w:rsidR="00092446" w:rsidRPr="00AE69BC" w:rsidRDefault="00D16D24"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Nilsson and </w:t>
      </w:r>
      <w:proofErr w:type="spellStart"/>
      <w:r w:rsidRPr="00AE69BC">
        <w:rPr>
          <w:rFonts w:ascii="Helvetica" w:hAnsi="Helvetica" w:cs="Helvetica"/>
          <w:sz w:val="22"/>
          <w:szCs w:val="22"/>
          <w:lang w:val="en-US"/>
        </w:rPr>
        <w:t>Kallander</w:t>
      </w:r>
      <w:proofErr w:type="spellEnd"/>
      <w:r w:rsidRPr="00AE69BC">
        <w:rPr>
          <w:rFonts w:ascii="Helvetica" w:hAnsi="Helvetica" w:cs="Helvetica"/>
          <w:sz w:val="22"/>
          <w:szCs w:val="22"/>
          <w:lang w:val="en-US"/>
        </w:rPr>
        <w:t xml:space="preserve"> 2006- compared breeding phenology of great tit between coastal and inland sites where budburst differs by a week</w:t>
      </w:r>
    </w:p>
    <w:p w14:paraId="1F89F690" w14:textId="75273B8A" w:rsidR="00D16D24" w:rsidRPr="00AE69BC" w:rsidRDefault="003F0415" w:rsidP="00A43C7A">
      <w:pPr>
        <w:pStyle w:val="ListParagraph"/>
        <w:numPr>
          <w:ilvl w:val="0"/>
          <w:numId w:val="18"/>
        </w:numPr>
        <w:spacing w:line="480" w:lineRule="auto"/>
        <w:rPr>
          <w:rFonts w:ascii="Helvetica" w:hAnsi="Helvetica" w:cs="Helvetica"/>
          <w:sz w:val="22"/>
          <w:szCs w:val="22"/>
          <w:lang w:val="en-US"/>
        </w:rPr>
      </w:pPr>
      <w:proofErr w:type="spellStart"/>
      <w:r w:rsidRPr="00AE69BC">
        <w:rPr>
          <w:rFonts w:ascii="Helvetica" w:hAnsi="Helvetica" w:cs="Helvetica"/>
          <w:sz w:val="22"/>
          <w:szCs w:val="22"/>
          <w:lang w:val="en-US"/>
        </w:rPr>
        <w:t>Visser</w:t>
      </w:r>
      <w:proofErr w:type="spellEnd"/>
      <w:r w:rsidRPr="00AE69BC">
        <w:rPr>
          <w:rFonts w:ascii="Helvetica" w:hAnsi="Helvetica" w:cs="Helvetica"/>
          <w:sz w:val="22"/>
          <w:szCs w:val="22"/>
          <w:lang w:val="en-US"/>
        </w:rPr>
        <w:t xml:space="preserve"> et al. </w:t>
      </w:r>
      <w:proofErr w:type="spellStart"/>
      <w:r w:rsidRPr="00AE69BC">
        <w:rPr>
          <w:rFonts w:ascii="Helvetica" w:hAnsi="Helvetica" w:cs="Helvetica"/>
          <w:sz w:val="22"/>
          <w:szCs w:val="22"/>
          <w:lang w:val="en-US"/>
        </w:rPr>
        <w:t>Oecologia</w:t>
      </w:r>
      <w:proofErr w:type="spellEnd"/>
      <w:r w:rsidRPr="00AE69BC">
        <w:rPr>
          <w:rFonts w:ascii="Helvetica" w:hAnsi="Helvetica" w:cs="Helvetica"/>
          <w:sz w:val="22"/>
          <w:szCs w:val="22"/>
          <w:lang w:val="en-US"/>
        </w:rPr>
        <w:t xml:space="preserve"> 2006- measured caterpillar and lay dates for 20 years (no experiment)</w:t>
      </w:r>
    </w:p>
    <w:p w14:paraId="7D241B75" w14:textId="0C47586C" w:rsidR="00092446" w:rsidRPr="00AE69BC" w:rsidRDefault="00092446"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Van </w:t>
      </w:r>
      <w:proofErr w:type="spellStart"/>
      <w:r w:rsidRPr="00AE69BC">
        <w:rPr>
          <w:rFonts w:ascii="Helvetica" w:hAnsi="Helvetica" w:cs="Helvetica"/>
          <w:sz w:val="22"/>
          <w:szCs w:val="22"/>
          <w:lang w:val="en-US"/>
        </w:rPr>
        <w:t>Noordwijk</w:t>
      </w:r>
      <w:proofErr w:type="spellEnd"/>
      <w:r w:rsidRPr="00AE69BC">
        <w:rPr>
          <w:rFonts w:ascii="Helvetica" w:hAnsi="Helvetica" w:cs="Helvetica"/>
          <w:sz w:val="22"/>
          <w:szCs w:val="22"/>
          <w:lang w:val="en-US"/>
        </w:rPr>
        <w:t xml:space="preserve"> et al. 1995 – 1948-1972, 1975, 1980, 1982-1986</w:t>
      </w:r>
      <w:r w:rsidR="00826824" w:rsidRPr="00AE69BC">
        <w:rPr>
          <w:rFonts w:ascii="Helvetica" w:hAnsi="Helvetica" w:cs="Helvetica"/>
          <w:sz w:val="22"/>
          <w:szCs w:val="22"/>
          <w:lang w:val="en-US"/>
        </w:rPr>
        <w:t xml:space="preserve"> (UK)</w:t>
      </w:r>
    </w:p>
    <w:p w14:paraId="2F9F6989" w14:textId="4EB2271C"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proofErr w:type="spellStart"/>
      <w:r w:rsidRPr="00AE69BC">
        <w:rPr>
          <w:rFonts w:ascii="Helvetica" w:hAnsi="Helvetica" w:cs="Helvetica"/>
          <w:sz w:val="22"/>
          <w:szCs w:val="22"/>
          <w:lang w:val="en-US"/>
        </w:rPr>
        <w:t>Visser</w:t>
      </w:r>
      <w:proofErr w:type="spellEnd"/>
      <w:r w:rsidRPr="00AE69BC">
        <w:rPr>
          <w:rFonts w:ascii="Helvetica" w:hAnsi="Helvetica" w:cs="Helvetica"/>
          <w:sz w:val="22"/>
          <w:szCs w:val="22"/>
          <w:lang w:val="en-US"/>
        </w:rPr>
        <w:t xml:space="preserve"> et al. 1998- observational study 1973-1995</w:t>
      </w:r>
    </w:p>
    <w:p w14:paraId="23934A58" w14:textId="4BBC786D"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w:t>
      </w:r>
      <w:proofErr w:type="spellStart"/>
      <w:r w:rsidRPr="00AE69BC">
        <w:rPr>
          <w:rFonts w:ascii="Helvetica" w:hAnsi="Helvetica" w:cs="Helvetica"/>
          <w:sz w:val="22"/>
          <w:szCs w:val="22"/>
          <w:lang w:val="en-US"/>
        </w:rPr>
        <w:t>Czeck</w:t>
      </w:r>
      <w:proofErr w:type="spellEnd"/>
      <w:r w:rsidRPr="00AE69BC">
        <w:rPr>
          <w:rFonts w:ascii="Helvetica" w:hAnsi="Helvetica" w:cs="Helvetica"/>
          <w:sz w:val="22"/>
          <w:szCs w:val="22"/>
          <w:lang w:val="en-US"/>
        </w:rPr>
        <w:t>)</w:t>
      </w:r>
    </w:p>
    <w:p w14:paraId="06F6BD26" w14:textId="77777777" w:rsidR="00404F39" w:rsidRPr="00AE69BC" w:rsidRDefault="00404F39" w:rsidP="00A43C7A">
      <w:pPr>
        <w:spacing w:line="480" w:lineRule="auto"/>
        <w:rPr>
          <w:rFonts w:ascii="Helvetica" w:hAnsi="Helvetica" w:cs="Helvetica"/>
          <w:sz w:val="22"/>
          <w:szCs w:val="22"/>
          <w:lang w:val="en-US"/>
        </w:rPr>
      </w:pPr>
    </w:p>
    <w:p w14:paraId="42C3085C" w14:textId="70A225CA"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(b)</w:t>
      </w:r>
      <w:r w:rsidR="00CE7C79" w:rsidRPr="00AE69BC">
        <w:rPr>
          <w:rFonts w:ascii="Helvetica" w:hAnsi="Helvetica" w:cs="Helvetica"/>
          <w:sz w:val="22"/>
          <w:szCs w:val="22"/>
          <w:lang w:val="en-US"/>
        </w:rPr>
        <w:t xml:space="preserve"> </w:t>
      </w:r>
      <w:proofErr w:type="gramStart"/>
      <w:r w:rsidR="00CE7C79" w:rsidRPr="00AE69BC">
        <w:rPr>
          <w:rFonts w:ascii="Helvetica" w:hAnsi="Helvetica" w:cs="Helvetica"/>
          <w:sz w:val="22"/>
          <w:szCs w:val="22"/>
          <w:lang w:val="en-US"/>
        </w:rPr>
        <w:t>winter</w:t>
      </w:r>
      <w:proofErr w:type="gramEnd"/>
      <w:r w:rsidR="00CE7C79" w:rsidRPr="00AE69BC">
        <w:rPr>
          <w:rFonts w:ascii="Helvetica" w:hAnsi="Helvetica" w:cs="Helvetica"/>
          <w:sz w:val="22"/>
          <w:szCs w:val="22"/>
          <w:lang w:val="en-US"/>
        </w:rPr>
        <w:t xml:space="preserve"> moth</w:t>
      </w:r>
      <w:r w:rsidR="00092446" w:rsidRPr="00AE69BC">
        <w:rPr>
          <w:rFonts w:ascii="Helvetica" w:hAnsi="Helvetica" w:cs="Helvetica"/>
          <w:sz w:val="22"/>
          <w:szCs w:val="22"/>
          <w:lang w:val="en-US"/>
        </w:rPr>
        <w:t xml:space="preserve"> and oak</w:t>
      </w:r>
    </w:p>
    <w:p w14:paraId="284B7E9A" w14:textId="77777777" w:rsidR="0094460A" w:rsidRPr="00AE69BC" w:rsidRDefault="00CE7C79" w:rsidP="00A43C7A">
      <w:pPr>
        <w:pStyle w:val="ListParagraph"/>
        <w:numPr>
          <w:ilvl w:val="0"/>
          <w:numId w:val="19"/>
        </w:numPr>
        <w:spacing w:line="480" w:lineRule="auto"/>
        <w:rPr>
          <w:rFonts w:ascii="Helvetica" w:hAnsi="Helvetica" w:cs="Helvetica"/>
          <w:sz w:val="22"/>
          <w:szCs w:val="22"/>
          <w:lang w:val="en-US"/>
        </w:rPr>
      </w:pPr>
      <w:proofErr w:type="spellStart"/>
      <w:r w:rsidRPr="00AE69BC">
        <w:rPr>
          <w:rFonts w:ascii="Helvetica" w:hAnsi="Helvetica" w:cs="Helvetica"/>
          <w:sz w:val="22"/>
          <w:szCs w:val="22"/>
          <w:lang w:val="en-US"/>
        </w:rPr>
        <w:t>Visser</w:t>
      </w:r>
      <w:proofErr w:type="spellEnd"/>
      <w:r w:rsidRPr="00AE69BC">
        <w:rPr>
          <w:rFonts w:ascii="Helvetica" w:hAnsi="Helvetica" w:cs="Helvetica"/>
          <w:sz w:val="22"/>
          <w:szCs w:val="22"/>
          <w:lang w:val="en-US"/>
        </w:rPr>
        <w:t xml:space="preserve"> and </w:t>
      </w:r>
      <w:proofErr w:type="spellStart"/>
      <w:r w:rsidRPr="00AE69BC">
        <w:rPr>
          <w:rFonts w:ascii="Helvetica" w:hAnsi="Helvetica" w:cs="Helvetica"/>
          <w:sz w:val="22"/>
          <w:szCs w:val="22"/>
          <w:lang w:val="en-US"/>
        </w:rPr>
        <w:t>Holleman</w:t>
      </w:r>
      <w:proofErr w:type="spellEnd"/>
      <w:r w:rsidRPr="00AE69BC">
        <w:rPr>
          <w:rFonts w:ascii="Helvetica" w:hAnsi="Helvetica" w:cs="Helvetica"/>
          <w:sz w:val="22"/>
          <w:szCs w:val="22"/>
          <w:lang w:val="en-US"/>
        </w:rPr>
        <w:t xml:space="preserve"> (2001)- descriptive model</w:t>
      </w:r>
    </w:p>
    <w:p w14:paraId="4BD06F61" w14:textId="73449583" w:rsidR="00CE7C79" w:rsidRPr="00AE69BC" w:rsidRDefault="00CE7C79" w:rsidP="00A43C7A">
      <w:pPr>
        <w:pStyle w:val="ListParagraph"/>
        <w:numPr>
          <w:ilvl w:val="0"/>
          <w:numId w:val="19"/>
        </w:numPr>
        <w:spacing w:line="480" w:lineRule="auto"/>
        <w:rPr>
          <w:rFonts w:ascii="Helvetica" w:hAnsi="Helvetica" w:cs="Helvetica"/>
          <w:sz w:val="22"/>
          <w:szCs w:val="22"/>
          <w:lang w:val="en-US"/>
        </w:rPr>
      </w:pPr>
      <w:proofErr w:type="spellStart"/>
      <w:r w:rsidRPr="00AE69BC">
        <w:rPr>
          <w:rFonts w:ascii="Helvetica" w:hAnsi="Helvetica" w:cs="Helvetica"/>
          <w:sz w:val="22"/>
          <w:szCs w:val="22"/>
          <w:lang w:val="en-US"/>
        </w:rPr>
        <w:t>Buse</w:t>
      </w:r>
      <w:proofErr w:type="spellEnd"/>
      <w:r w:rsidRPr="00AE69BC">
        <w:rPr>
          <w:rFonts w:ascii="Helvetica" w:hAnsi="Helvetica" w:cs="Helvetica"/>
          <w:sz w:val="22"/>
          <w:szCs w:val="22"/>
          <w:lang w:val="en-US"/>
        </w:rPr>
        <w:t xml:space="preserve"> and Good 1996- temperature manipulation</w:t>
      </w:r>
    </w:p>
    <w:p w14:paraId="1858FF04" w14:textId="77777777" w:rsidR="0094460A" w:rsidRPr="00AE69BC" w:rsidRDefault="0094460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w:t>
      </w:r>
      <w:proofErr w:type="spellStart"/>
      <w:r w:rsidRPr="00AE69BC">
        <w:rPr>
          <w:rFonts w:ascii="Helvetica" w:hAnsi="Helvetica" w:cs="Helvetica"/>
          <w:sz w:val="22"/>
          <w:szCs w:val="22"/>
          <w:lang w:val="en-US"/>
        </w:rPr>
        <w:t>Czeck</w:t>
      </w:r>
      <w:proofErr w:type="spellEnd"/>
      <w:r w:rsidRPr="00AE69BC">
        <w:rPr>
          <w:rFonts w:ascii="Helvetica" w:hAnsi="Helvetica" w:cs="Helvetica"/>
          <w:sz w:val="22"/>
          <w:szCs w:val="22"/>
          <w:lang w:val="en-US"/>
        </w:rPr>
        <w:t>)</w:t>
      </w:r>
    </w:p>
    <w:p w14:paraId="2928ABF1" w14:textId="6F6BF330" w:rsidR="0094460A" w:rsidRPr="00AE69BC" w:rsidRDefault="00D2238B" w:rsidP="00A43C7A">
      <w:pPr>
        <w:pStyle w:val="ListParagraph"/>
        <w:numPr>
          <w:ilvl w:val="0"/>
          <w:numId w:val="19"/>
        </w:numPr>
        <w:spacing w:line="480" w:lineRule="auto"/>
        <w:rPr>
          <w:rFonts w:ascii="Helvetica" w:hAnsi="Helvetica" w:cs="Helvetica"/>
          <w:sz w:val="22"/>
          <w:szCs w:val="22"/>
          <w:lang w:val="en-US"/>
        </w:rPr>
      </w:pPr>
      <w:proofErr w:type="spellStart"/>
      <w:r w:rsidRPr="00AE69BC">
        <w:rPr>
          <w:rFonts w:ascii="Helvetica" w:hAnsi="Helvetica" w:cs="Helvetica"/>
          <w:sz w:val="22"/>
          <w:szCs w:val="22"/>
          <w:lang w:val="en-US"/>
        </w:rPr>
        <w:t>Tikkanen</w:t>
      </w:r>
      <w:proofErr w:type="spellEnd"/>
      <w:r w:rsidRPr="00AE69BC">
        <w:rPr>
          <w:rFonts w:ascii="Helvetica" w:hAnsi="Helvetica" w:cs="Helvetica"/>
          <w:sz w:val="22"/>
          <w:szCs w:val="22"/>
          <w:lang w:val="en-US"/>
        </w:rPr>
        <w:t xml:space="preserve"> et al. 2003- </w:t>
      </w:r>
      <w:r w:rsidR="00440629" w:rsidRPr="00AE69BC">
        <w:rPr>
          <w:rFonts w:ascii="Helvetica" w:hAnsi="Helvetica" w:cs="Helvetica"/>
          <w:sz w:val="22"/>
          <w:szCs w:val="22"/>
          <w:lang w:val="en-US"/>
        </w:rPr>
        <w:t xml:space="preserve">(1) effect of starvation: </w:t>
      </w:r>
      <w:r w:rsidRPr="00AE69BC">
        <w:rPr>
          <w:rFonts w:ascii="Helvetica" w:hAnsi="Helvetica" w:cs="Helvetica"/>
          <w:sz w:val="22"/>
          <w:szCs w:val="22"/>
          <w:lang w:val="en-US"/>
        </w:rPr>
        <w:t>neonate were incubated without food for different periods of time</w:t>
      </w:r>
      <w:r w:rsidR="00440629" w:rsidRPr="00AE69BC">
        <w:rPr>
          <w:rFonts w:ascii="Helvetica" w:hAnsi="Helvetica" w:cs="Helvetica"/>
          <w:sz w:val="22"/>
          <w:szCs w:val="22"/>
          <w:lang w:val="en-US"/>
        </w:rPr>
        <w:t>; (2) effect of declining foliage quality: manipulated hatch times</w:t>
      </w:r>
      <w:r w:rsidR="005D2EC5" w:rsidRPr="00AE69BC">
        <w:rPr>
          <w:rFonts w:ascii="Helvetica" w:hAnsi="Helvetica" w:cs="Helvetica"/>
          <w:sz w:val="22"/>
          <w:szCs w:val="22"/>
          <w:lang w:val="en-US"/>
        </w:rPr>
        <w:t xml:space="preserve"> (Scotland)</w:t>
      </w:r>
      <w:r w:rsidR="00225192" w:rsidRPr="00AE69BC">
        <w:rPr>
          <w:rFonts w:ascii="Helvetica" w:hAnsi="Helvetica" w:cs="Helvetica"/>
          <w:sz w:val="22"/>
          <w:szCs w:val="22"/>
          <w:lang w:val="en-US"/>
        </w:rPr>
        <w:t xml:space="preserve"> cohorts differed by 3-5 days; (3) time after budburst</w:t>
      </w:r>
    </w:p>
    <w:p w14:paraId="07AB2E53" w14:textId="2C116809" w:rsidR="00225192" w:rsidRPr="00AE69BC" w:rsidRDefault="00225192" w:rsidP="00A43C7A">
      <w:pPr>
        <w:pStyle w:val="ListParagraph"/>
        <w:numPr>
          <w:ilvl w:val="0"/>
          <w:numId w:val="19"/>
        </w:numPr>
        <w:spacing w:line="480" w:lineRule="auto"/>
        <w:rPr>
          <w:rFonts w:ascii="Helvetica" w:hAnsi="Helvetica" w:cs="Helvetica"/>
          <w:sz w:val="22"/>
          <w:szCs w:val="22"/>
          <w:lang w:val="en-US"/>
        </w:rPr>
      </w:pPr>
      <w:proofErr w:type="spellStart"/>
      <w:r w:rsidRPr="00AE69BC">
        <w:rPr>
          <w:rFonts w:ascii="Helvetica" w:hAnsi="Helvetica" w:cs="Helvetica"/>
          <w:sz w:val="22"/>
          <w:szCs w:val="22"/>
          <w:lang w:val="en-US"/>
        </w:rPr>
        <w:t>Tikkanen</w:t>
      </w:r>
      <w:proofErr w:type="spellEnd"/>
      <w:r w:rsidRPr="00AE69BC">
        <w:rPr>
          <w:rFonts w:ascii="Helvetica" w:hAnsi="Helvetica" w:cs="Helvetica"/>
          <w:sz w:val="22"/>
          <w:szCs w:val="22"/>
          <w:lang w:val="en-US"/>
        </w:rPr>
        <w:t xml:space="preserve"> </w:t>
      </w:r>
      <w:r w:rsidR="00C46747" w:rsidRPr="00AE69BC">
        <w:rPr>
          <w:rFonts w:ascii="Helvetica" w:hAnsi="Helvetica" w:cs="Helvetica"/>
          <w:sz w:val="22"/>
          <w:szCs w:val="22"/>
          <w:lang w:val="en-US"/>
        </w:rPr>
        <w:t xml:space="preserve">and </w:t>
      </w:r>
      <w:proofErr w:type="spellStart"/>
      <w:r w:rsidR="00C46747" w:rsidRPr="00AE69BC">
        <w:rPr>
          <w:rFonts w:ascii="Helvetica" w:hAnsi="Helvetica" w:cs="Helvetica"/>
          <w:sz w:val="22"/>
          <w:szCs w:val="22"/>
          <w:lang w:val="en-US"/>
        </w:rPr>
        <w:t>Lyytikainen-Saarenmaa</w:t>
      </w:r>
      <w:proofErr w:type="spellEnd"/>
      <w:r w:rsidR="00C46747" w:rsidRPr="00AE69BC">
        <w:rPr>
          <w:rFonts w:ascii="Helvetica" w:hAnsi="Helvetica" w:cs="Helvetica"/>
          <w:sz w:val="22"/>
          <w:szCs w:val="22"/>
          <w:lang w:val="en-US"/>
        </w:rPr>
        <w:t xml:space="preserve"> </w:t>
      </w:r>
      <w:r w:rsidRPr="00AE69BC">
        <w:rPr>
          <w:rFonts w:ascii="Helvetica" w:hAnsi="Helvetica" w:cs="Helvetica"/>
          <w:sz w:val="22"/>
          <w:szCs w:val="22"/>
          <w:lang w:val="en-US"/>
        </w:rPr>
        <w:t xml:space="preserve">2002- </w:t>
      </w:r>
      <w:r w:rsidR="00DC1855" w:rsidRPr="00AE69BC">
        <w:rPr>
          <w:rFonts w:ascii="Helvetica" w:hAnsi="Helvetica" w:cs="Helvetica"/>
          <w:sz w:val="22"/>
          <w:szCs w:val="22"/>
          <w:lang w:val="en-US"/>
        </w:rPr>
        <w:t xml:space="preserve">compared hatching dates between populations, and looked at effect of foliage </w:t>
      </w:r>
      <w:r w:rsidR="007350CC" w:rsidRPr="00AE69BC">
        <w:rPr>
          <w:rFonts w:ascii="Helvetica" w:hAnsi="Helvetica" w:cs="Helvetica"/>
          <w:sz w:val="22"/>
          <w:szCs w:val="22"/>
          <w:lang w:val="en-US"/>
        </w:rPr>
        <w:t>(Finland and Sweden)</w:t>
      </w:r>
    </w:p>
    <w:p w14:paraId="4A35F247" w14:textId="43B47078" w:rsidR="006A340E" w:rsidRPr="00AE69BC" w:rsidRDefault="006A340E" w:rsidP="00A43C7A">
      <w:pPr>
        <w:pStyle w:val="ListParagraph"/>
        <w:numPr>
          <w:ilvl w:val="0"/>
          <w:numId w:val="19"/>
        </w:numPr>
        <w:spacing w:line="480" w:lineRule="auto"/>
        <w:rPr>
          <w:rFonts w:ascii="Helvetica" w:hAnsi="Helvetica" w:cs="Helvetica"/>
          <w:sz w:val="22"/>
          <w:szCs w:val="22"/>
          <w:lang w:val="en-US"/>
        </w:rPr>
      </w:pPr>
      <w:proofErr w:type="spellStart"/>
      <w:r w:rsidRPr="00AE69BC">
        <w:rPr>
          <w:rFonts w:ascii="Helvetica" w:hAnsi="Helvetica" w:cs="Helvetica"/>
          <w:sz w:val="22"/>
          <w:szCs w:val="22"/>
          <w:lang w:val="en-US"/>
        </w:rPr>
        <w:t>Tikk</w:t>
      </w:r>
      <w:r w:rsidR="00B52EC6" w:rsidRPr="00AE69BC">
        <w:rPr>
          <w:rFonts w:ascii="Helvetica" w:hAnsi="Helvetica" w:cs="Helvetica"/>
          <w:sz w:val="22"/>
          <w:szCs w:val="22"/>
          <w:lang w:val="en-US"/>
        </w:rPr>
        <w:t>anen</w:t>
      </w:r>
      <w:proofErr w:type="spellEnd"/>
      <w:r w:rsidR="00B52EC6" w:rsidRPr="00AE69BC">
        <w:rPr>
          <w:rFonts w:ascii="Helvetica" w:hAnsi="Helvetica" w:cs="Helvetica"/>
          <w:sz w:val="22"/>
          <w:szCs w:val="22"/>
          <w:lang w:val="en-US"/>
        </w:rPr>
        <w:t xml:space="preserve"> and </w:t>
      </w:r>
      <w:proofErr w:type="spellStart"/>
      <w:r w:rsidR="00B52EC6" w:rsidRPr="00AE69BC">
        <w:rPr>
          <w:rFonts w:ascii="Helvetica" w:hAnsi="Helvetica" w:cs="Helvetica"/>
          <w:sz w:val="22"/>
          <w:szCs w:val="22"/>
          <w:lang w:val="en-US"/>
        </w:rPr>
        <w:t>Julkunen-Tutto</w:t>
      </w:r>
      <w:proofErr w:type="spellEnd"/>
      <w:r w:rsidR="00B52EC6" w:rsidRPr="00AE69BC">
        <w:rPr>
          <w:rFonts w:ascii="Helvetica" w:hAnsi="Helvetica" w:cs="Helvetica"/>
          <w:sz w:val="22"/>
          <w:szCs w:val="22"/>
          <w:lang w:val="en-US"/>
        </w:rPr>
        <w:t xml:space="preserve"> (2003)</w:t>
      </w:r>
      <w:r w:rsidR="00A86722" w:rsidRPr="00AE69BC">
        <w:rPr>
          <w:rFonts w:ascii="Helvetica" w:hAnsi="Helvetica" w:cs="Helvetica"/>
          <w:sz w:val="22"/>
          <w:szCs w:val="22"/>
          <w:lang w:val="en-US"/>
        </w:rPr>
        <w:t>- neonates reared without food for different periods of time</w:t>
      </w:r>
      <w:r w:rsidR="00B52EC6" w:rsidRPr="00AE69BC">
        <w:rPr>
          <w:rFonts w:ascii="Helvetica" w:hAnsi="Helvetica" w:cs="Helvetica"/>
          <w:sz w:val="22"/>
          <w:szCs w:val="22"/>
          <w:lang w:val="en-US"/>
        </w:rPr>
        <w:t xml:space="preserve"> (HMK038)</w:t>
      </w:r>
    </w:p>
    <w:p w14:paraId="4B1D20D1" w14:textId="3780C878" w:rsidR="00536A39" w:rsidRPr="00AE69BC" w:rsidRDefault="00536A3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Van </w:t>
      </w:r>
      <w:proofErr w:type="spellStart"/>
      <w:r w:rsidRPr="00AE69BC">
        <w:rPr>
          <w:rFonts w:ascii="Helvetica" w:hAnsi="Helvetica" w:cs="Helvetica"/>
          <w:sz w:val="22"/>
          <w:szCs w:val="22"/>
          <w:lang w:val="en-US"/>
        </w:rPr>
        <w:t>Dongen</w:t>
      </w:r>
      <w:proofErr w:type="spellEnd"/>
      <w:r w:rsidRPr="00AE69BC">
        <w:rPr>
          <w:rFonts w:ascii="Helvetica" w:hAnsi="Helvetica" w:cs="Helvetica"/>
          <w:sz w:val="22"/>
          <w:szCs w:val="22"/>
          <w:lang w:val="en-US"/>
        </w:rPr>
        <w:t xml:space="preserve"> 1997</w:t>
      </w:r>
    </w:p>
    <w:p w14:paraId="56B2EBCD" w14:textId="3D696315" w:rsidR="004A518A" w:rsidRPr="00AE69BC" w:rsidRDefault="004A518A" w:rsidP="00A43C7A">
      <w:pPr>
        <w:pStyle w:val="ListParagraph"/>
        <w:numPr>
          <w:ilvl w:val="0"/>
          <w:numId w:val="19"/>
        </w:numPr>
        <w:spacing w:line="480" w:lineRule="auto"/>
        <w:rPr>
          <w:rFonts w:ascii="Helvetica" w:hAnsi="Helvetica" w:cs="Helvetica"/>
          <w:sz w:val="22"/>
          <w:szCs w:val="22"/>
          <w:lang w:val="en-US"/>
        </w:rPr>
      </w:pPr>
      <w:proofErr w:type="spellStart"/>
      <w:r w:rsidRPr="00AE69BC">
        <w:rPr>
          <w:rFonts w:ascii="Helvetica" w:hAnsi="Helvetica" w:cs="Helvetica"/>
          <w:sz w:val="22"/>
          <w:szCs w:val="22"/>
          <w:lang w:val="en-US"/>
        </w:rPr>
        <w:t>VanAsch</w:t>
      </w:r>
      <w:proofErr w:type="spellEnd"/>
      <w:r w:rsidRPr="00AE69BC">
        <w:rPr>
          <w:rFonts w:ascii="Helvetica" w:hAnsi="Helvetica" w:cs="Helvetica"/>
          <w:sz w:val="22"/>
          <w:szCs w:val="22"/>
          <w:lang w:val="en-US"/>
        </w:rPr>
        <w:t xml:space="preserve"> and </w:t>
      </w:r>
      <w:proofErr w:type="spellStart"/>
      <w:r w:rsidRPr="00AE69BC">
        <w:rPr>
          <w:rFonts w:ascii="Helvetica" w:hAnsi="Helvetica" w:cs="Helvetica"/>
          <w:sz w:val="22"/>
          <w:szCs w:val="22"/>
          <w:lang w:val="en-US"/>
        </w:rPr>
        <w:t>Visser</w:t>
      </w:r>
      <w:proofErr w:type="spellEnd"/>
      <w:r w:rsidRPr="00AE69BC">
        <w:rPr>
          <w:rFonts w:ascii="Helvetica" w:hAnsi="Helvetica" w:cs="Helvetica"/>
          <w:sz w:val="22"/>
          <w:szCs w:val="22"/>
          <w:lang w:val="en-US"/>
        </w:rPr>
        <w:t xml:space="preserve">- data in Figure 2- synchrony- 1996-2005 from </w:t>
      </w:r>
      <w:proofErr w:type="spellStart"/>
      <w:r w:rsidRPr="00AE69BC">
        <w:rPr>
          <w:rFonts w:ascii="Helvetica" w:hAnsi="Helvetica" w:cs="Helvetica"/>
          <w:sz w:val="22"/>
          <w:szCs w:val="22"/>
          <w:lang w:val="en-US"/>
        </w:rPr>
        <w:t>netherlands</w:t>
      </w:r>
      <w:proofErr w:type="spellEnd"/>
    </w:p>
    <w:p w14:paraId="1A0A8544" w14:textId="77777777" w:rsidR="00E6157A" w:rsidRPr="00AE69BC" w:rsidRDefault="00586DCC"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Hunter 1990- </w:t>
      </w:r>
      <w:r w:rsidR="00542DA2" w:rsidRPr="00AE69BC">
        <w:rPr>
          <w:rFonts w:ascii="Helvetica" w:hAnsi="Helvetica" w:cs="Helvetica"/>
          <w:sz w:val="22"/>
          <w:szCs w:val="22"/>
          <w:lang w:val="en-US"/>
        </w:rPr>
        <w:t>neonate larva do not tolerate starvation for long periods (2-5 days)</w:t>
      </w:r>
    </w:p>
    <w:p w14:paraId="6025A714" w14:textId="20A753FA" w:rsidR="00505950" w:rsidRPr="00AE69BC" w:rsidRDefault="00505950"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Check: </w:t>
      </w:r>
      <w:r w:rsidRPr="00AE69BC">
        <w:rPr>
          <w:rFonts w:ascii="Helvetica" w:eastAsia="Times New Roman" w:hAnsi="Helvetica" w:cs="Times New Roman"/>
          <w:color w:val="333333"/>
          <w:sz w:val="22"/>
          <w:szCs w:val="22"/>
          <w:shd w:val="clear" w:color="auto" w:fill="F7FBFE"/>
        </w:rPr>
        <w:t xml:space="preserve">Crawley MJ, </w:t>
      </w:r>
      <w:proofErr w:type="spellStart"/>
      <w:r w:rsidRPr="00AE69BC">
        <w:rPr>
          <w:rFonts w:ascii="Helvetica" w:eastAsia="Times New Roman" w:hAnsi="Helvetica" w:cs="Times New Roman"/>
          <w:color w:val="333333"/>
          <w:sz w:val="22"/>
          <w:szCs w:val="22"/>
          <w:shd w:val="clear" w:color="auto" w:fill="F7FBFE"/>
        </w:rPr>
        <w:t>Akhteruzzaman</w:t>
      </w:r>
      <w:proofErr w:type="spellEnd"/>
      <w:r w:rsidRPr="00AE69BC">
        <w:rPr>
          <w:rFonts w:ascii="Helvetica" w:eastAsia="Times New Roman" w:hAnsi="Helvetica" w:cs="Times New Roman"/>
          <w:color w:val="333333"/>
          <w:sz w:val="22"/>
          <w:szCs w:val="22"/>
          <w:shd w:val="clear" w:color="auto" w:fill="F7FBFE"/>
        </w:rPr>
        <w:t xml:space="preserve"> M (1988) Individual variation in the phenology of oak trees and its consequences for herbivorous insects. </w:t>
      </w:r>
      <w:proofErr w:type="spellStart"/>
      <w:r w:rsidRPr="00AE69BC">
        <w:rPr>
          <w:rFonts w:ascii="Helvetica" w:eastAsia="Times New Roman" w:hAnsi="Helvetica" w:cs="Times New Roman"/>
          <w:color w:val="333333"/>
          <w:sz w:val="22"/>
          <w:szCs w:val="22"/>
          <w:shd w:val="clear" w:color="auto" w:fill="F7FBFE"/>
        </w:rPr>
        <w:t>Funct</w:t>
      </w:r>
      <w:proofErr w:type="spellEnd"/>
      <w:r w:rsidRPr="00AE69BC">
        <w:rPr>
          <w:rFonts w:ascii="Helvetica" w:eastAsia="Times New Roman" w:hAnsi="Helvetica" w:cs="Times New Roman"/>
          <w:color w:val="333333"/>
          <w:sz w:val="22"/>
          <w:szCs w:val="22"/>
          <w:shd w:val="clear" w:color="auto" w:fill="F7FBFE"/>
        </w:rPr>
        <w:t xml:space="preserve"> </w:t>
      </w:r>
      <w:proofErr w:type="spellStart"/>
      <w:r w:rsidRPr="00AE69BC">
        <w:rPr>
          <w:rFonts w:ascii="Helvetica" w:eastAsia="Times New Roman" w:hAnsi="Helvetica" w:cs="Times New Roman"/>
          <w:color w:val="333333"/>
          <w:sz w:val="22"/>
          <w:szCs w:val="22"/>
          <w:shd w:val="clear" w:color="auto" w:fill="F7FBFE"/>
        </w:rPr>
        <w:t>Ecol</w:t>
      </w:r>
      <w:proofErr w:type="spellEnd"/>
      <w:r w:rsidRPr="00AE69BC">
        <w:rPr>
          <w:rFonts w:ascii="Helvetica" w:eastAsia="Times New Roman" w:hAnsi="Helvetica" w:cs="Times New Roman"/>
          <w:color w:val="333333"/>
          <w:sz w:val="22"/>
          <w:szCs w:val="22"/>
          <w:shd w:val="clear" w:color="auto" w:fill="F7FBFE"/>
        </w:rPr>
        <w:t xml:space="preserve"> 2:409–415</w:t>
      </w:r>
    </w:p>
    <w:p w14:paraId="26E10994" w14:textId="7CF48D04" w:rsidR="00505950" w:rsidRPr="00AE69BC" w:rsidRDefault="00BB2D0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Check: </w:t>
      </w:r>
      <w:proofErr w:type="spellStart"/>
      <w:r w:rsidRPr="00AE69BC">
        <w:rPr>
          <w:rFonts w:ascii="Helvetica" w:hAnsi="Helvetica" w:cs="Helvetica"/>
          <w:sz w:val="22"/>
          <w:szCs w:val="22"/>
          <w:lang w:val="en-US"/>
        </w:rPr>
        <w:t>Salis</w:t>
      </w:r>
      <w:proofErr w:type="spellEnd"/>
      <w:r w:rsidRPr="00AE69BC">
        <w:rPr>
          <w:rFonts w:ascii="Helvetica" w:hAnsi="Helvetica" w:cs="Helvetica"/>
          <w:sz w:val="22"/>
          <w:szCs w:val="22"/>
          <w:lang w:val="en-US"/>
        </w:rPr>
        <w:t xml:space="preserve"> et a. 2017</w:t>
      </w:r>
    </w:p>
    <w:p w14:paraId="2A1FCEB1" w14:textId="77777777" w:rsidR="00CE7C79" w:rsidRPr="00AE69BC" w:rsidRDefault="00CE7C79" w:rsidP="00A43C7A">
      <w:pPr>
        <w:spacing w:line="480" w:lineRule="auto"/>
        <w:rPr>
          <w:rFonts w:ascii="Helvetica" w:hAnsi="Helvetica" w:cs="Helvetica"/>
          <w:sz w:val="22"/>
          <w:szCs w:val="22"/>
          <w:lang w:val="en-US"/>
        </w:rPr>
      </w:pPr>
    </w:p>
    <w:p w14:paraId="4F249C0B" w14:textId="72A76323" w:rsidR="006B4035" w:rsidRPr="00AE69BC" w:rsidRDefault="006B4035" w:rsidP="00A43C7A">
      <w:pPr>
        <w:spacing w:line="480" w:lineRule="auto"/>
        <w:rPr>
          <w:rFonts w:ascii="Helvetica" w:hAnsi="Helvetica"/>
          <w:sz w:val="22"/>
          <w:szCs w:val="22"/>
        </w:rPr>
      </w:pPr>
      <w:r w:rsidRPr="00AE69BC">
        <w:rPr>
          <w:rFonts w:ascii="Helvetica" w:hAnsi="Helvetica"/>
          <w:sz w:val="22"/>
          <w:szCs w:val="22"/>
        </w:rPr>
        <w:br w:type="page"/>
      </w:r>
    </w:p>
    <w:p w14:paraId="1A931939" w14:textId="3834F543"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5D72AA3A" w:rsidR="006B4035" w:rsidRPr="00AE69BC" w:rsidRDefault="006B4035"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12F95A66" wp14:editId="41B36923">
            <wp:extent cx="5943600" cy="577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71515"/>
                    </a:xfrm>
                    <a:prstGeom prst="rect">
                      <a:avLst/>
                    </a:prstGeom>
                  </pic:spPr>
                </pic:pic>
              </a:graphicData>
            </a:graphic>
          </wp:inline>
        </w:drawing>
      </w:r>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7DC211F3"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3.</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76A2C835"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w:t>
      </w:r>
      <w:proofErr w:type="spellStart"/>
      <w:r w:rsidRPr="00AE69BC">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data from trophic interactions to performance of the consumer and/or the resource by conducting keyword searches in ISI Web of Science published up to June 2017. Keywords included </w:t>
      </w:r>
      <w:proofErr w:type="spellStart"/>
      <w:r w:rsidRPr="00AE69BC">
        <w:rPr>
          <w:rFonts w:ascii="Helvetica" w:hAnsi="Helvetica" w:cs="Helvetica"/>
          <w:sz w:val="22"/>
          <w:szCs w:val="22"/>
          <w:lang w:val="en-US"/>
        </w:rPr>
        <w:t>phenolog</w:t>
      </w:r>
      <w:proofErr w:type="spellEnd"/>
      <w:r w:rsidRPr="00AE69BC">
        <w:rPr>
          <w:rFonts w:ascii="Helvetica" w:hAnsi="Helvetica" w:cs="Helvetica"/>
          <w:sz w:val="22"/>
          <w:szCs w:val="22"/>
          <w:lang w:val="en-US"/>
        </w:rPr>
        <w:t xml:space="preserve">* AND </w:t>
      </w:r>
      <w:proofErr w:type="spellStart"/>
      <w:r w:rsidRPr="00AE69BC">
        <w:rPr>
          <w:rFonts w:ascii="Helvetica" w:hAnsi="Helvetica" w:cs="Times New Roman"/>
          <w:sz w:val="22"/>
          <w:szCs w:val="22"/>
          <w:lang w:val="en-US"/>
        </w:rPr>
        <w:t>AND</w:t>
      </w:r>
      <w:proofErr w:type="spellEnd"/>
      <w:r w:rsidRPr="00AE69BC">
        <w:rPr>
          <w:rFonts w:ascii="Helvetica" w:hAnsi="Helvetica" w:cs="Times New Roman"/>
          <w:sz w:val="22"/>
          <w:szCs w:val="22"/>
          <w:lang w:val="en-US"/>
        </w:rPr>
        <w:t xml:space="preserve"> mismatch* OR </w:t>
      </w:r>
      <w:proofErr w:type="spellStart"/>
      <w:r w:rsidRPr="00AE69BC">
        <w:rPr>
          <w:rFonts w:ascii="Helvetica" w:hAnsi="Helvetica" w:cs="Times New Roman"/>
          <w:sz w:val="22"/>
          <w:szCs w:val="22"/>
          <w:lang w:val="en-US"/>
        </w:rPr>
        <w:t>synchron</w:t>
      </w:r>
      <w:proofErr w:type="spellEnd"/>
      <w:r w:rsidRPr="00AE69BC">
        <w:rPr>
          <w:rFonts w:ascii="Helvetica" w:hAnsi="Helvetica" w:cs="Times New Roman"/>
          <w:sz w:val="22"/>
          <w:szCs w:val="22"/>
          <w:lang w:val="en-US"/>
        </w:rPr>
        <w:t xml:space="preserve">* AND interact* AND (fitness* OR performance*). </w:t>
      </w:r>
      <w:r w:rsidR="00043794" w:rsidRPr="00AE69BC">
        <w:rPr>
          <w:rFonts w:ascii="Helvetica" w:hAnsi="Helvetica" w:cs="Times New Roman"/>
          <w:sz w:val="22"/>
          <w:szCs w:val="22"/>
          <w:lang w:val="en-US"/>
        </w:rPr>
        <w:t xml:space="preserve"> We focused on observational studies. </w:t>
      </w:r>
      <w:r w:rsidRPr="00AE69BC">
        <w:rPr>
          <w:rFonts w:ascii="Helvetica" w:hAnsi="Helvetica" w:cs="Times New Roman"/>
          <w:sz w:val="22"/>
          <w:szCs w:val="22"/>
        </w:rPr>
        <w:t>Studies were excluded 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ather Kharouba" w:date="2019-01-02T12:27:00Z" w:initials="HK">
    <w:p w14:paraId="651F744D" w14:textId="311D77FB" w:rsidR="00D778B0" w:rsidRDefault="00D778B0">
      <w:pPr>
        <w:pStyle w:val="CommentText"/>
      </w:pPr>
      <w:r>
        <w:rPr>
          <w:rStyle w:val="CommentReference"/>
        </w:rPr>
        <w:annotationRef/>
      </w:r>
      <w:r>
        <w:t>My vote is to get rid of this part of the description. In theory it’s generally applicable but we don’t know that…</w:t>
      </w:r>
    </w:p>
    <w:p w14:paraId="771C4C73" w14:textId="77777777" w:rsidR="00D778B0" w:rsidRDefault="00D778B0">
      <w:pPr>
        <w:pStyle w:val="CommentText"/>
      </w:pPr>
    </w:p>
    <w:p w14:paraId="66B230B1" w14:textId="280F9626" w:rsidR="00D778B0" w:rsidRDefault="00D778B0">
      <w:pPr>
        <w:pStyle w:val="CommentText"/>
      </w:pPr>
      <w:r w:rsidRPr="006F730A">
        <w:rPr>
          <w:b/>
        </w:rPr>
        <w:t>EMW</w:t>
      </w:r>
      <w:r>
        <w:t>: Fine by me.</w:t>
      </w:r>
    </w:p>
  </w:comment>
  <w:comment w:id="12" w:author="Elizabeth Wolkovich" w:date="2019-01-02T12:31:00Z" w:initials="EW">
    <w:p w14:paraId="46BB68E5" w14:textId="356C6633" w:rsidR="00D778B0" w:rsidRDefault="00D778B0">
      <w:pPr>
        <w:pStyle w:val="CommentText"/>
      </w:pPr>
      <w:r>
        <w:rPr>
          <w:rStyle w:val="CommentReference"/>
        </w:rPr>
        <w:annotationRef/>
      </w:r>
      <w:r>
        <w:t>It feels like maybe we need a sentence after this one that stresses why we should care about fitness differences and/or why we need to predict them. It seems obvious but I think an outside reader needs that info to strengthen then final sentence of this paragraph.</w:t>
      </w:r>
    </w:p>
  </w:comment>
  <w:comment w:id="15" w:author="Heather Kharouba" w:date="2018-11-23T15:59:00Z" w:initials="HK">
    <w:p w14:paraId="2EDDDBFE" w14:textId="77777777" w:rsidR="00D778B0" w:rsidRDefault="00D778B0" w:rsidP="009705B6">
      <w:pPr>
        <w:pStyle w:val="CommentText"/>
      </w:pPr>
      <w:r>
        <w:rPr>
          <w:rStyle w:val="CommentReference"/>
        </w:rPr>
        <w:annotationRef/>
      </w:r>
      <w:r>
        <w:t xml:space="preserve">Only directly referenced in aquatic studies. Terrestrial will reference something by </w:t>
      </w:r>
      <w:proofErr w:type="spellStart"/>
      <w:r>
        <w:t>Visser</w:t>
      </w:r>
      <w:proofErr w:type="spellEnd"/>
      <w:r>
        <w:t xml:space="preserve"> (either </w:t>
      </w:r>
      <w:proofErr w:type="spellStart"/>
      <w:r>
        <w:t>Visser</w:t>
      </w:r>
      <w:proofErr w:type="spellEnd"/>
      <w:r>
        <w:t xml:space="preserve"> et al. 1998 OR), Durant, Miller-Rushing, For exception see Dunn et al. 2011</w:t>
      </w:r>
    </w:p>
  </w:comment>
  <w:comment w:id="16" w:author="Elizabeth Wolkovich" w:date="2019-01-02T12:34:00Z" w:initials="EW">
    <w:p w14:paraId="5A15A579" w14:textId="6DCE71A8" w:rsidR="00D778B0" w:rsidRDefault="00D778B0">
      <w:pPr>
        <w:pStyle w:val="CommentText"/>
      </w:pPr>
      <w:r>
        <w:rPr>
          <w:rStyle w:val="CommentReference"/>
        </w:rPr>
        <w:annotationRef/>
      </w:r>
      <w:r>
        <w:t xml:space="preserve">This is written as though the reader knows about it …but they don’t.  I would re-work this here, or add it to the sentence below (or provide a new sentence). </w:t>
      </w:r>
    </w:p>
  </w:comment>
  <w:comment w:id="25" w:author="Heather Kharouba" w:date="2018-10-25T15:17:00Z" w:initials="HK">
    <w:p w14:paraId="514D8436" w14:textId="533D96BB" w:rsidR="00D778B0" w:rsidRDefault="00D778B0">
      <w:pPr>
        <w:pStyle w:val="CommentText"/>
      </w:pPr>
      <w:r>
        <w:rPr>
          <w:rStyle w:val="CommentReference"/>
        </w:rPr>
        <w:annotationRef/>
      </w:r>
      <w:r>
        <w:t>I should look up details again</w:t>
      </w:r>
    </w:p>
  </w:comment>
  <w:comment w:id="31" w:author="Elizabeth Wolkovich" w:date="2019-01-02T12:40:00Z" w:initials="EW">
    <w:p w14:paraId="43DC813C" w14:textId="7728D73F" w:rsidR="00D778B0" w:rsidRDefault="00D778B0">
      <w:pPr>
        <w:pStyle w:val="CommentText"/>
      </w:pPr>
      <w:r>
        <w:rPr>
          <w:rStyle w:val="CommentReference"/>
        </w:rPr>
        <w:annotationRef/>
      </w:r>
      <w:r>
        <w:t>Can we rephrase so it sounds more like we systematically reviewed the literature and ended up with 40 studies?</w:t>
      </w:r>
    </w:p>
  </w:comment>
  <w:comment w:id="39" w:author="Heather Kharouba" w:date="2019-01-02T12:45:00Z" w:initials="HK">
    <w:p w14:paraId="5EF7EDE5" w14:textId="765B639B" w:rsidR="00D778B0" w:rsidRDefault="00D778B0">
      <w:pPr>
        <w:pStyle w:val="CommentText"/>
      </w:pPr>
      <w:r>
        <w:rPr>
          <w:rStyle w:val="CommentReference"/>
        </w:rPr>
        <w:annotationRef/>
      </w:r>
      <w:r>
        <w:t>Seems redundant</w:t>
      </w:r>
    </w:p>
    <w:p w14:paraId="334CB08C" w14:textId="77777777" w:rsidR="00D778B0" w:rsidRDefault="00D778B0">
      <w:pPr>
        <w:pStyle w:val="CommentText"/>
      </w:pPr>
    </w:p>
    <w:p w14:paraId="30735988" w14:textId="6A5FC0F4" w:rsidR="00D778B0" w:rsidRDefault="00D778B0">
      <w:pPr>
        <w:pStyle w:val="CommentText"/>
      </w:pPr>
      <w:r w:rsidRPr="00C33DFB">
        <w:rPr>
          <w:b/>
        </w:rPr>
        <w:t>EMW</w:t>
      </w:r>
      <w:r>
        <w:t xml:space="preserve">: I think we need something for the reader … Rephrase? De-emphasizing the predictions of when fitness is maximized however, highlights that the </w:t>
      </w:r>
      <w:r w:rsidRPr="00AE69BC">
        <w:rPr>
          <w:rFonts w:ascii="Helvetica" w:hAnsi="Helvetica" w:cs="Helvetica"/>
          <w:kern w:val="1"/>
          <w:sz w:val="22"/>
          <w:szCs w:val="22"/>
          <w:lang w:val="en-US"/>
        </w:rPr>
        <w:t xml:space="preserve">he Cushing </w:t>
      </w:r>
      <w:r>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is also connected to </w:t>
      </w:r>
      <w:r w:rsidRPr="002435D8">
        <w:rPr>
          <w:rFonts w:ascii="Helvetica" w:hAnsi="Helvetica" w:cs="Helvetica"/>
          <w:kern w:val="1"/>
          <w:sz w:val="22"/>
          <w:szCs w:val="22"/>
          <w:lang w:val="en-US"/>
        </w:rPr>
        <w:t>food web theory (Box 1</w:t>
      </w:r>
      <w:r>
        <w:rPr>
          <w:rFonts w:ascii="Helvetica" w:hAnsi="Helvetica" w:cs="Helvetica"/>
          <w:kern w:val="1"/>
          <w:sz w:val="22"/>
          <w:szCs w:val="22"/>
          <w:lang w:val="en-US"/>
        </w:rPr>
        <w:t>), which focuses on predator-prey dynamics</w:t>
      </w:r>
      <w:r w:rsidRPr="00AE69BC">
        <w:rPr>
          <w:rFonts w:ascii="Helvetica" w:hAnsi="Helvetica" w:cs="Helvetica"/>
          <w:kern w:val="1"/>
          <w:sz w:val="22"/>
          <w:szCs w:val="22"/>
          <w:lang w:val="en-US"/>
        </w:rPr>
        <w:t>.</w:t>
      </w:r>
      <w:r>
        <w:rPr>
          <w:rFonts w:ascii="Helvetica" w:hAnsi="Helvetica" w:cs="Helvetica"/>
          <w:kern w:val="1"/>
          <w:sz w:val="22"/>
          <w:szCs w:val="22"/>
          <w:lang w:val="en-US"/>
        </w:rPr>
        <w:t xml:space="preserve"> [I am not sure this is an better but we have to somehow spell out the contrast to readers, not just state it and not explain it.]</w:t>
      </w:r>
    </w:p>
  </w:comment>
  <w:comment w:id="44" w:author="Elizabeth Wolkovich" w:date="2018-10-29T11:37:00Z" w:initials="EW">
    <w:p w14:paraId="04B9DDB0" w14:textId="77777777" w:rsidR="00D778B0" w:rsidRDefault="00D778B0" w:rsidP="003C4A76">
      <w:pPr>
        <w:pStyle w:val="CommentText"/>
      </w:pPr>
      <w:r>
        <w:rPr>
          <w:rStyle w:val="CommentReference"/>
        </w:rPr>
        <w:annotationRef/>
      </w:r>
      <w:r>
        <w:t xml:space="preserve">Could cite the </w:t>
      </w:r>
      <w:proofErr w:type="spellStart"/>
      <w:r>
        <w:t>Shurin</w:t>
      </w:r>
      <w:proofErr w:type="spellEnd"/>
      <w:r>
        <w:t xml:space="preserve"> or </w:t>
      </w:r>
      <w:proofErr w:type="spellStart"/>
      <w:r>
        <w:t>Gruner</w:t>
      </w:r>
      <w:proofErr w:type="spellEnd"/>
      <w:r>
        <w:t xml:space="preserve"> meta-analysis papers here. </w:t>
      </w:r>
    </w:p>
  </w:comment>
  <w:comment w:id="52" w:author="Elizabeth Wolkovich" w:date="2019-01-02T12:47:00Z" w:initials="EW">
    <w:p w14:paraId="019BD67B" w14:textId="59DB2B17" w:rsidR="00D778B0" w:rsidRDefault="00D778B0">
      <w:pPr>
        <w:pStyle w:val="CommentText"/>
      </w:pPr>
      <w:r>
        <w:rPr>
          <w:rStyle w:val="CommentReference"/>
        </w:rPr>
        <w:annotationRef/>
      </w:r>
      <w:r>
        <w:t>Wait, why are we deleting this? It seems a fundamental part of the theory….</w:t>
      </w:r>
    </w:p>
  </w:comment>
  <w:comment w:id="54" w:author="Heather Kharouba" w:date="2018-10-29T11:37:00Z" w:initials="HK">
    <w:p w14:paraId="697A4FF9" w14:textId="77777777" w:rsidR="00D778B0" w:rsidRDefault="00D778B0" w:rsidP="003C4A76">
      <w:pPr>
        <w:pStyle w:val="CommentText"/>
      </w:pPr>
      <w:r>
        <w:rPr>
          <w:rStyle w:val="CommentReference"/>
        </w:rPr>
        <w:annotationRef/>
      </w:r>
      <w:r>
        <w:t>Do you know of any studies? Same comment for citations in next sentence. The ones I’ve across so far in the lit review are about predicting the consumer’s peak (e.g. HMK049)</w:t>
      </w:r>
    </w:p>
  </w:comment>
  <w:comment w:id="46" w:author="Elizabeth Wolkovich" w:date="2019-01-02T12:47:00Z" w:initials="EW">
    <w:p w14:paraId="145AF5A7" w14:textId="77777777" w:rsidR="00D778B0" w:rsidRDefault="00D77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Style w:val="CommentReference"/>
        </w:rPr>
        <w:annotationRef/>
      </w:r>
      <w:r>
        <w:t xml:space="preserve">Check studies on algal blooms? I can ask Mary or Kathy if you cannot find any but I think it’s a basic </w:t>
      </w:r>
      <w:proofErr w:type="spellStart"/>
      <w:r>
        <w:t>tennet</w:t>
      </w:r>
      <w:proofErr w:type="spellEnd"/>
      <w:r>
        <w:t xml:space="preserve"> of some lake theory… One citations if Hampton et al. 2006 ‘</w:t>
      </w:r>
      <w:r>
        <w:rPr>
          <w:rFonts w:ascii="Times Roman" w:hAnsi="Times Roman" w:cs="Times Roman"/>
          <w:color w:val="000000"/>
          <w:sz w:val="37"/>
          <w:szCs w:val="37"/>
          <w:lang w:val="en-US"/>
        </w:rPr>
        <w:t xml:space="preserve">Coalescence in the Lake Washington story: Interaction strengths in a planktonic food web ‘ or refs therein which discusses the arrival of Daphnia. </w:t>
      </w:r>
    </w:p>
    <w:p w14:paraId="06EA2300" w14:textId="77777777" w:rsidR="00D778B0" w:rsidRDefault="00D77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p>
    <w:p w14:paraId="1D64AC16" w14:textId="7B282DBF" w:rsidR="00D778B0" w:rsidRDefault="00D77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Fonts w:ascii="Times Roman" w:hAnsi="Times Roman" w:cs="Times Roman"/>
          <w:color w:val="000000"/>
          <w:sz w:val="37"/>
          <w:szCs w:val="37"/>
          <w:lang w:val="en-US"/>
        </w:rPr>
        <w:t>HK Only one I can find so far</w:t>
      </w:r>
    </w:p>
    <w:p w14:paraId="0C717352" w14:textId="77777777" w:rsidR="00D778B0" w:rsidRDefault="00D77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p>
    <w:p w14:paraId="688E150E" w14:textId="77896F46" w:rsidR="00D778B0" w:rsidRPr="002F38CE" w:rsidRDefault="00D77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sidRPr="00151610">
        <w:rPr>
          <w:rFonts w:ascii="Times Roman" w:hAnsi="Times Roman" w:cs="Times Roman"/>
          <w:b/>
          <w:color w:val="000000"/>
          <w:sz w:val="37"/>
          <w:szCs w:val="37"/>
          <w:lang w:val="en-US"/>
        </w:rPr>
        <w:t>EMW</w:t>
      </w:r>
      <w:r>
        <w:rPr>
          <w:rFonts w:ascii="Times Roman" w:hAnsi="Times Roman" w:cs="Times Roman"/>
          <w:color w:val="000000"/>
          <w:sz w:val="37"/>
          <w:szCs w:val="37"/>
          <w:lang w:val="en-US"/>
        </w:rPr>
        <w:t>: Tell me in an email a list of any papers or topics of papers that I should track down and I will work on it.</w:t>
      </w:r>
    </w:p>
  </w:comment>
  <w:comment w:id="57" w:author="Elizabeth Wolkovich" w:date="2019-01-02T12:52:00Z" w:initials="EW">
    <w:p w14:paraId="78E293EF" w14:textId="3A67295F" w:rsidR="00D778B0" w:rsidRDefault="00D778B0">
      <w:pPr>
        <w:pStyle w:val="CommentText"/>
      </w:pPr>
      <w:r>
        <w:rPr>
          <w:rStyle w:val="CommentReference"/>
        </w:rPr>
        <w:annotationRef/>
      </w:r>
      <w:r w:rsidRPr="00BC56F8">
        <w:rPr>
          <w:b/>
          <w:bCs/>
        </w:rPr>
        <w:t>I think</w:t>
      </w:r>
      <w:r>
        <w:t xml:space="preserve"> (but am not sure) that we only use this once more in the paper. I think unless we use a term three or more times we don’t need to give additional names to them …  But up to you, it’s not a big deal just a question of what is easier on readers. </w:t>
      </w:r>
    </w:p>
  </w:comment>
  <w:comment w:id="58" w:author="Elizabeth Wolkovich" w:date="2019-01-02T12:51:00Z" w:initials="EW">
    <w:p w14:paraId="4A2310AE" w14:textId="3C379993" w:rsidR="00D778B0" w:rsidRDefault="00D778B0">
      <w:pPr>
        <w:pStyle w:val="CommentText"/>
      </w:pPr>
      <w:r>
        <w:rPr>
          <w:rStyle w:val="CommentReference"/>
        </w:rPr>
        <w:annotationRef/>
      </w:r>
      <w:r>
        <w:t xml:space="preserve">Doesn’t this link to the text you </w:t>
      </w:r>
      <w:proofErr w:type="spellStart"/>
      <w:r>
        <w:t>striked</w:t>
      </w:r>
      <w:proofErr w:type="spellEnd"/>
      <w:r>
        <w:t>-out above?</w:t>
      </w:r>
    </w:p>
  </w:comment>
  <w:comment w:id="60" w:author="Heather Kharouba" w:date="2018-12-19T08:52:00Z" w:initials="HK">
    <w:p w14:paraId="10C02CBF" w14:textId="587B132D" w:rsidR="00D778B0" w:rsidRDefault="00D778B0">
      <w:pPr>
        <w:pStyle w:val="CommentText"/>
      </w:pPr>
      <w:r>
        <w:rPr>
          <w:rStyle w:val="CommentReference"/>
        </w:rPr>
        <w:annotationRef/>
      </w:r>
      <w:r>
        <w:t>Added this. I think you pointed out in an earlier version, at upper trophic levels, I would imagine fewer differences in generation time</w:t>
      </w:r>
    </w:p>
  </w:comment>
  <w:comment w:id="61" w:author="Elizabeth Wolkovich" w:date="2019-01-02T12:52:00Z" w:initials="EW">
    <w:p w14:paraId="11F73AC2" w14:textId="6C40DC38" w:rsidR="00D778B0" w:rsidRDefault="00D778B0">
      <w:pPr>
        <w:pStyle w:val="CommentText"/>
      </w:pPr>
      <w:r>
        <w:rPr>
          <w:rStyle w:val="CommentReference"/>
        </w:rPr>
        <w:annotationRef/>
      </w:r>
      <w:r>
        <w:t>I think this is so cool!</w:t>
      </w:r>
    </w:p>
  </w:comment>
  <w:comment w:id="62" w:author="Elizabeth Wolkovich" w:date="2019-01-02T12:53:00Z" w:initials="EW">
    <w:p w14:paraId="3E1158BA" w14:textId="62CDEEA3" w:rsidR="00D778B0" w:rsidRDefault="00D778B0">
      <w:pPr>
        <w:pStyle w:val="CommentText"/>
      </w:pPr>
      <w:r>
        <w:rPr>
          <w:rStyle w:val="CommentReference"/>
        </w:rPr>
        <w:annotationRef/>
      </w:r>
      <w:r>
        <w:t>I also think this is important and cool…</w:t>
      </w:r>
    </w:p>
  </w:comment>
  <w:comment w:id="63" w:author="Heather Kharouba" w:date="2019-01-02T12:54:00Z" w:initials="HK">
    <w:p w14:paraId="2B23EC3E" w14:textId="4B2AFFA4" w:rsidR="00D778B0" w:rsidRDefault="00D778B0">
      <w:pPr>
        <w:pStyle w:val="CommentText"/>
      </w:pPr>
      <w:r>
        <w:rPr>
          <w:rStyle w:val="CommentReference"/>
        </w:rPr>
        <w:annotationRef/>
      </w:r>
      <w:r>
        <w:t>Still redundancy in these 2 paragraphs</w:t>
      </w:r>
    </w:p>
    <w:p w14:paraId="3432B9DA" w14:textId="77777777" w:rsidR="00D778B0" w:rsidRDefault="00D778B0">
      <w:pPr>
        <w:pStyle w:val="CommentText"/>
      </w:pPr>
    </w:p>
    <w:p w14:paraId="09CFDADA" w14:textId="518F09DC" w:rsidR="00D778B0" w:rsidRDefault="00D778B0">
      <w:pPr>
        <w:pStyle w:val="CommentText"/>
      </w:pPr>
      <w:r w:rsidRPr="00D775D4">
        <w:rPr>
          <w:b/>
        </w:rPr>
        <w:t>EMW</w:t>
      </w:r>
      <w:r>
        <w:t>: I agree, should we cut/slim this paragraph … or leave it and see if friendly review picks it up?</w:t>
      </w:r>
    </w:p>
  </w:comment>
  <w:comment w:id="64" w:author="Heather Kharouba" w:date="2018-12-18T16:09:00Z" w:initials="HK">
    <w:p w14:paraId="5FDC6248" w14:textId="51CBC442" w:rsidR="00D778B0" w:rsidRDefault="00D778B0">
      <w:pPr>
        <w:pStyle w:val="CommentText"/>
      </w:pPr>
      <w:r>
        <w:rPr>
          <w:rStyle w:val="CommentReference"/>
        </w:rPr>
        <w:annotationRef/>
      </w:r>
      <w:r>
        <w:t>I’m worried that if we point out much of this continuum is aquatic vs. terrestrial that we’ll be criticized for combining systems we shouldn’t be combining.</w:t>
      </w:r>
    </w:p>
    <w:p w14:paraId="5B6877E0" w14:textId="77777777" w:rsidR="00D778B0" w:rsidRDefault="00D778B0">
      <w:pPr>
        <w:pStyle w:val="CommentText"/>
      </w:pPr>
    </w:p>
    <w:p w14:paraId="2869A08F" w14:textId="7CD4E9B8" w:rsidR="00D778B0" w:rsidRDefault="00D778B0">
      <w:pPr>
        <w:pStyle w:val="CommentText"/>
      </w:pPr>
      <w:r w:rsidRPr="00CE716E">
        <w:rPr>
          <w:b/>
        </w:rPr>
        <w:t>EMW</w:t>
      </w:r>
      <w:r>
        <w:t xml:space="preserve">: I see what you mean. I personally don’t mind it but if we do stick with it perhaps we should be more upfront that this means these studies may need to be considered separately to accelerate progress, then examined across systems. We could easily add this to the end section I imagine. </w:t>
      </w:r>
    </w:p>
    <w:p w14:paraId="518F2D97" w14:textId="77777777" w:rsidR="00D778B0" w:rsidRDefault="00D778B0">
      <w:pPr>
        <w:pStyle w:val="CommentText"/>
      </w:pPr>
    </w:p>
    <w:p w14:paraId="6FC357D9" w14:textId="60F2297F" w:rsidR="00D778B0" w:rsidRDefault="00D778B0">
      <w:pPr>
        <w:pStyle w:val="CommentText"/>
      </w:pPr>
      <w:r>
        <w:t>Or, if you want to cut it – you can just delete this whole first sentence.</w:t>
      </w:r>
    </w:p>
    <w:p w14:paraId="3737C163" w14:textId="77777777" w:rsidR="00D778B0" w:rsidRDefault="00D778B0">
      <w:pPr>
        <w:pStyle w:val="CommentText"/>
      </w:pPr>
    </w:p>
    <w:p w14:paraId="50D54AFD" w14:textId="5BE4203C" w:rsidR="00D778B0" w:rsidRPr="00853ABC" w:rsidRDefault="00D778B0">
      <w:pPr>
        <w:pStyle w:val="CommentText"/>
      </w:pPr>
      <w:r w:rsidRPr="00853ABC">
        <w:rPr>
          <w:b/>
        </w:rPr>
        <w:t>HK</w:t>
      </w:r>
      <w:r>
        <w:rPr>
          <w:b/>
        </w:rPr>
        <w:t xml:space="preserve">- </w:t>
      </w:r>
      <w:r>
        <w:t>I took your suggestion and added this comment in the final paragraph of the paper. Seems like a good observation to make</w:t>
      </w:r>
    </w:p>
  </w:comment>
  <w:comment w:id="65" w:author="Heather Kharouba" w:date="2018-12-20T13:41:00Z" w:initials="HK">
    <w:p w14:paraId="7A1EC530" w14:textId="24995844" w:rsidR="00D778B0" w:rsidRDefault="00D778B0">
      <w:pPr>
        <w:pStyle w:val="CommentText"/>
      </w:pPr>
      <w:r>
        <w:rPr>
          <w:rStyle w:val="CommentReference"/>
        </w:rPr>
        <w:annotationRef/>
      </w:r>
      <w:r>
        <w:t xml:space="preserve">Cite </w:t>
      </w:r>
      <w:proofErr w:type="spellStart"/>
      <w:r>
        <w:t>Betini</w:t>
      </w:r>
      <w:proofErr w:type="spellEnd"/>
      <w:r>
        <w:t xml:space="preserve"> et al. 2017 somewhere</w:t>
      </w:r>
    </w:p>
  </w:comment>
  <w:comment w:id="66" w:author="Heather Kharouba" w:date="2018-12-14T19:15:00Z" w:initials="HK">
    <w:p w14:paraId="36E796EB" w14:textId="4EF2062E" w:rsidR="00D778B0" w:rsidRDefault="00D778B0">
      <w:pPr>
        <w:pStyle w:val="CommentText"/>
      </w:pPr>
      <w:r>
        <w:rPr>
          <w:rStyle w:val="CommentReference"/>
        </w:rPr>
        <w:annotationRef/>
      </w:r>
      <w:r>
        <w:t>Should we clarify that that’s what we mean earlier?</w:t>
      </w:r>
    </w:p>
    <w:p w14:paraId="34C938B2" w14:textId="77777777" w:rsidR="00D778B0" w:rsidRDefault="00D778B0">
      <w:pPr>
        <w:pStyle w:val="CommentText"/>
      </w:pPr>
    </w:p>
    <w:p w14:paraId="166E0DAA" w14:textId="698AA9A1" w:rsidR="00D778B0" w:rsidRDefault="00D778B0">
      <w:pPr>
        <w:pStyle w:val="CommentText"/>
      </w:pPr>
      <w:r w:rsidRPr="00CE716E">
        <w:rPr>
          <w:b/>
        </w:rPr>
        <w:t>EMW</w:t>
      </w:r>
      <w:r>
        <w:t xml:space="preserve">: Right now it seems fine to me, but I imagine it could not hurt to define it early (as in, after the intro but upon first mention). We may still need reminders of what we mean though … </w:t>
      </w:r>
    </w:p>
  </w:comment>
  <w:comment w:id="70" w:author="Elizabeth Wolkovich" w:date="2018-12-19T09:02:00Z" w:initials="EW">
    <w:p w14:paraId="67BE2072" w14:textId="0B24CB6B" w:rsidR="00D778B0" w:rsidRDefault="00D778B0">
      <w:pPr>
        <w:pStyle w:val="CommentText"/>
        <w:rPr>
          <w:rFonts w:ascii="Helvetica" w:hAnsi="Helvetica" w:cs="Helvetica"/>
          <w:kern w:val="1"/>
          <w:sz w:val="22"/>
          <w:szCs w:val="22"/>
          <w:lang w:val="en-US"/>
        </w:rPr>
      </w:pPr>
      <w:r>
        <w:rPr>
          <w:rStyle w:val="CommentReference"/>
        </w:rPr>
        <w:annotationRef/>
      </w:r>
      <w:r>
        <w:rPr>
          <w:rFonts w:ascii="Helvetica" w:hAnsi="Helvetica" w:cs="Helvetica"/>
          <w:kern w:val="1"/>
          <w:sz w:val="22"/>
          <w:szCs w:val="22"/>
          <w:lang w:val="en-US"/>
        </w:rPr>
        <w:br/>
      </w:r>
      <w:r w:rsidRPr="003863B8">
        <w:rPr>
          <w:rFonts w:ascii="Helvetica" w:hAnsi="Helvetica" w:cs="Helvetica"/>
          <w:b/>
          <w:kern w:val="1"/>
          <w:sz w:val="22"/>
          <w:szCs w:val="22"/>
          <w:lang w:val="en-US"/>
        </w:rPr>
        <w:t>EMW</w:t>
      </w:r>
      <w:r>
        <w:rPr>
          <w:rFonts w:ascii="Helvetica" w:hAnsi="Helvetica" w:cs="Helvetica"/>
          <w:kern w:val="1"/>
          <w:sz w:val="22"/>
          <w:szCs w:val="22"/>
          <w:lang w:val="en-US"/>
        </w:rPr>
        <w:t>: I think it works much better, but would be helpful to have an example of (1) and (2). Right now you just have an example of (2), right?</w:t>
      </w:r>
    </w:p>
    <w:p w14:paraId="56808FDC" w14:textId="77777777" w:rsidR="00D778B0" w:rsidRDefault="00D778B0">
      <w:pPr>
        <w:pStyle w:val="CommentText"/>
        <w:rPr>
          <w:rFonts w:ascii="Helvetica" w:hAnsi="Helvetica" w:cs="Helvetica"/>
          <w:kern w:val="1"/>
          <w:sz w:val="22"/>
          <w:szCs w:val="22"/>
          <w:lang w:val="en-US"/>
        </w:rPr>
      </w:pPr>
    </w:p>
    <w:p w14:paraId="6E857B52" w14:textId="4439FF2D" w:rsidR="00D778B0" w:rsidRPr="00783FBD" w:rsidRDefault="00D778B0">
      <w:pPr>
        <w:pStyle w:val="CommentText"/>
        <w:rPr>
          <w:rFonts w:ascii="Helvetica" w:hAnsi="Helvetica" w:cs="Helvetica"/>
          <w:kern w:val="1"/>
          <w:sz w:val="22"/>
          <w:szCs w:val="22"/>
          <w:lang w:val="en-US"/>
        </w:rPr>
      </w:pPr>
      <w:r w:rsidRPr="00783FBD">
        <w:rPr>
          <w:rFonts w:ascii="Helvetica" w:hAnsi="Helvetica" w:cs="Helvetica"/>
          <w:b/>
          <w:kern w:val="1"/>
          <w:sz w:val="22"/>
          <w:szCs w:val="22"/>
          <w:lang w:val="en-US"/>
        </w:rPr>
        <w:t>HK</w:t>
      </w:r>
      <w:r>
        <w:rPr>
          <w:rFonts w:ascii="Helvetica" w:hAnsi="Helvetica" w:cs="Helvetica"/>
          <w:b/>
          <w:kern w:val="1"/>
          <w:sz w:val="22"/>
          <w:szCs w:val="22"/>
          <w:lang w:val="en-US"/>
        </w:rPr>
        <w:t xml:space="preserve">: </w:t>
      </w:r>
      <w:r>
        <w:rPr>
          <w:rFonts w:ascii="Helvetica" w:hAnsi="Helvetica" w:cs="Helvetica"/>
          <w:kern w:val="1"/>
          <w:sz w:val="22"/>
          <w:szCs w:val="22"/>
          <w:lang w:val="en-US"/>
        </w:rPr>
        <w:t>Added an example but I think hypotheses might be mutually exclusive</w:t>
      </w:r>
    </w:p>
  </w:comment>
  <w:comment w:id="74" w:author="Heather Kharouba" w:date="2018-12-19T09:07:00Z" w:initials="HK">
    <w:p w14:paraId="3B5FDBFA" w14:textId="493D1BE4" w:rsidR="00D778B0" w:rsidRDefault="00D778B0">
      <w:pPr>
        <w:pStyle w:val="CommentText"/>
      </w:pPr>
      <w:r>
        <w:rPr>
          <w:rStyle w:val="CommentReference"/>
        </w:rPr>
        <w:annotationRef/>
      </w:r>
      <w:r>
        <w:t>I added this but it seems too harsh</w:t>
      </w:r>
    </w:p>
  </w:comment>
  <w:comment w:id="75" w:author="Elizabeth Wolkovich" w:date="2019-01-02T12:57:00Z" w:initials="EW">
    <w:p w14:paraId="0DD01694" w14:textId="71D426D4" w:rsidR="00D778B0" w:rsidRDefault="00D778B0">
      <w:pPr>
        <w:pStyle w:val="CommentText"/>
      </w:pPr>
      <w:r>
        <w:rPr>
          <w:rStyle w:val="CommentReference"/>
        </w:rPr>
        <w:annotationRef/>
      </w:r>
      <w:r>
        <w:t xml:space="preserve">Can we just say equivalent fitness and population data for both the consumer resource levels? Or be more specific … </w:t>
      </w:r>
    </w:p>
  </w:comment>
  <w:comment w:id="84" w:author="Heather Kharouba" w:date="2018-10-31T16:12:00Z" w:initials="HK">
    <w:p w14:paraId="6AC301FA" w14:textId="728C3E37" w:rsidR="00D778B0" w:rsidRDefault="00D778B0">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D778B0" w:rsidRDefault="00D778B0">
      <w:pPr>
        <w:pStyle w:val="CommentText"/>
      </w:pPr>
    </w:p>
    <w:p w14:paraId="5B90F76A" w14:textId="27A53DD1" w:rsidR="00D778B0" w:rsidRDefault="00D778B0">
      <w:pPr>
        <w:pStyle w:val="CommentText"/>
      </w:pPr>
      <w:r>
        <w:t>HMK031 checks 2 time periods</w:t>
      </w:r>
    </w:p>
    <w:p w14:paraId="424F9DE8" w14:textId="0500563F" w:rsidR="00D778B0" w:rsidRDefault="00D778B0">
      <w:pPr>
        <w:pStyle w:val="CommentText"/>
      </w:pPr>
      <w:r>
        <w:t>HMK002- actually looks for distinct states in their time periods- regime shift (1957-1983; 1992-2010)</w:t>
      </w:r>
    </w:p>
    <w:p w14:paraId="2B590561" w14:textId="77777777" w:rsidR="00D778B0" w:rsidRDefault="00D778B0">
      <w:pPr>
        <w:pStyle w:val="CommentText"/>
      </w:pPr>
    </w:p>
    <w:p w14:paraId="54BCA3BC" w14:textId="7A89C87A" w:rsidR="00D778B0" w:rsidRDefault="00D778B0">
      <w:pPr>
        <w:pStyle w:val="CommentText"/>
      </w:pPr>
      <w:r>
        <w:t>Check HMK036</w:t>
      </w:r>
    </w:p>
  </w:comment>
  <w:comment w:id="85" w:author="Heather Kharouba" w:date="2019-01-02T13:01:00Z" w:initials="HK">
    <w:p w14:paraId="1FC5819A" w14:textId="09684CAD" w:rsidR="00D778B0" w:rsidRDefault="00D778B0">
      <w:pPr>
        <w:pStyle w:val="CommentText"/>
      </w:pPr>
      <w:r>
        <w:rPr>
          <w:rStyle w:val="CommentReference"/>
        </w:rPr>
        <w:annotationRef/>
      </w:r>
      <w:r>
        <w:t xml:space="preserve">What would be approximate timelines here that we can include? </w:t>
      </w:r>
    </w:p>
    <w:p w14:paraId="7E4A2BD4" w14:textId="77777777" w:rsidR="00D778B0" w:rsidRDefault="00D778B0">
      <w:pPr>
        <w:pStyle w:val="CommentText"/>
      </w:pPr>
    </w:p>
    <w:p w14:paraId="41D51F66" w14:textId="50B43D30" w:rsidR="00D778B0" w:rsidRDefault="00D778B0">
      <w:pPr>
        <w:pStyle w:val="CommentText"/>
      </w:pPr>
      <w:r w:rsidRPr="0027347F">
        <w:rPr>
          <w:b/>
        </w:rPr>
        <w:t>EMW</w:t>
      </w:r>
      <w:r>
        <w:t xml:space="preserve">: I think these vary a ton by location … hundreds of years back for </w:t>
      </w:r>
      <w:proofErr w:type="spellStart"/>
      <w:r>
        <w:t>invasives</w:t>
      </w:r>
      <w:proofErr w:type="spellEnd"/>
      <w:r>
        <w:t xml:space="preserve"> on Hawaii for example and N </w:t>
      </w:r>
      <w:proofErr w:type="spellStart"/>
      <w:r>
        <w:t>dep</w:t>
      </w:r>
      <w:proofErr w:type="spellEnd"/>
      <w:r>
        <w:t xml:space="preserve"> also varies by </w:t>
      </w:r>
      <w:proofErr w:type="gramStart"/>
      <w:r>
        <w:t>location ….</w:t>
      </w:r>
      <w:proofErr w:type="gramEnd"/>
      <w:r>
        <w:t xml:space="preserve"> I can look for citations if you need … (email me).</w:t>
      </w:r>
    </w:p>
  </w:comment>
  <w:comment w:id="87" w:author="Heather Kharouba" w:date="2018-12-11T16:37:00Z" w:initials="HK">
    <w:p w14:paraId="07591480" w14:textId="1C4B151E" w:rsidR="00D778B0" w:rsidRDefault="00D778B0">
      <w:pPr>
        <w:pStyle w:val="CommentText"/>
      </w:pPr>
      <w:r>
        <w:rPr>
          <w:rStyle w:val="CommentReference"/>
        </w:rPr>
        <w:annotationRef/>
      </w:r>
      <w:r>
        <w:t>Not sure yet if this is a good example</w:t>
      </w:r>
    </w:p>
  </w:comment>
  <w:comment w:id="95" w:author="Heather Kharouba" w:date="2019-01-02T13:04:00Z" w:initials="HK">
    <w:p w14:paraId="0C68EBA2" w14:textId="45A8B946" w:rsidR="00D778B0" w:rsidRDefault="00D778B0" w:rsidP="0088372A">
      <w:pPr>
        <w:pStyle w:val="CommentText"/>
      </w:pPr>
      <w:r>
        <w:rPr>
          <w:rStyle w:val="CommentReference"/>
        </w:rPr>
        <w:annotationRef/>
      </w:r>
      <w:r>
        <w:t xml:space="preserve">Added. If there’s a flat line in fitness, then it’ll be easy to predict fitness- because it won’t be depending on relative </w:t>
      </w:r>
      <w:proofErr w:type="gramStart"/>
      <w:r>
        <w:t>timing ?</w:t>
      </w:r>
      <w:proofErr w:type="gramEnd"/>
      <w:r>
        <w:t>?</w:t>
      </w:r>
    </w:p>
    <w:p w14:paraId="2185BA94" w14:textId="22537844" w:rsidR="00D778B0" w:rsidRDefault="00D778B0">
      <w:pPr>
        <w:pStyle w:val="CommentText"/>
      </w:pPr>
    </w:p>
    <w:p w14:paraId="088589A5" w14:textId="49C66BA1" w:rsidR="00D778B0" w:rsidRDefault="00D778B0">
      <w:pPr>
        <w:pStyle w:val="CommentText"/>
      </w:pPr>
      <w:r w:rsidRPr="001B593A">
        <w:rPr>
          <w:b/>
        </w:rPr>
        <w:t>EMW</w:t>
      </w:r>
      <w:r>
        <w:t xml:space="preserve">: Sure! If we have not spelled it out before we should mention strength of interaction somewhere … </w:t>
      </w:r>
    </w:p>
  </w:comment>
  <w:comment w:id="97" w:author="Elizabeth Wolkovich" w:date="2019-01-02T13:06:00Z" w:initials="EW">
    <w:p w14:paraId="199931A1" w14:textId="23DE1BE4" w:rsidR="00D778B0" w:rsidRDefault="00D778B0">
      <w:pPr>
        <w:pStyle w:val="CommentText"/>
      </w:pPr>
      <w:r>
        <w:rPr>
          <w:rStyle w:val="CommentReference"/>
        </w:rPr>
        <w:annotationRef/>
      </w:r>
      <w:r>
        <w:t>Could be more specific … strength, speed, both? Also, should make clear transient dynamics alters lots of thing beyond phenology and coevolution (Hastings work is the classic still I think).</w:t>
      </w:r>
    </w:p>
  </w:comment>
  <w:comment w:id="100" w:author="Heather Kharouba" w:date="2019-01-02T13:11:00Z" w:initials="HK">
    <w:p w14:paraId="4C693C94" w14:textId="65DA7719" w:rsidR="00D778B0" w:rsidRDefault="00D778B0">
      <w:pPr>
        <w:pStyle w:val="CommentText"/>
      </w:pPr>
      <w:r>
        <w:rPr>
          <w:rStyle w:val="CommentReference"/>
        </w:rPr>
        <w:annotationRef/>
      </w:r>
      <w:r>
        <w:t>Added. Ok?</w:t>
      </w:r>
    </w:p>
    <w:p w14:paraId="0AB589C1" w14:textId="77777777" w:rsidR="00D778B0" w:rsidRDefault="00D778B0">
      <w:pPr>
        <w:pStyle w:val="CommentText"/>
      </w:pPr>
    </w:p>
    <w:p w14:paraId="01C73B7C" w14:textId="7AC8860C" w:rsidR="00D778B0" w:rsidRDefault="00D778B0">
      <w:pPr>
        <w:pStyle w:val="CommentText"/>
      </w:pPr>
      <w:r>
        <w:t xml:space="preserve">EMW: Sure, but would be more clear if you say high resolution (high temporal resolution? Spatiotemporal? Taxonomic?) </w:t>
      </w:r>
      <w:proofErr w:type="gramStart"/>
      <w:r>
        <w:t>or</w:t>
      </w:r>
      <w:proofErr w:type="gramEnd"/>
      <w:r>
        <w:t xml:space="preserve"> somehow define what parts need to be </w:t>
      </w:r>
      <w:proofErr w:type="spellStart"/>
      <w:r>
        <w:t>finescale</w:t>
      </w:r>
      <w:proofErr w:type="spellEnd"/>
      <w:r>
        <w:t xml:space="preserve">. </w:t>
      </w:r>
    </w:p>
  </w:comment>
  <w:comment w:id="113" w:author="Elizabeth Wolkovich" w:date="2019-01-02T13:09:00Z" w:initials="EW">
    <w:p w14:paraId="5655BC50" w14:textId="2BFBC222" w:rsidR="00D778B0" w:rsidRDefault="00D778B0">
      <w:pPr>
        <w:pStyle w:val="CommentText"/>
      </w:pPr>
      <w:r>
        <w:rPr>
          <w:rStyle w:val="CommentReference"/>
        </w:rPr>
        <w:annotationRef/>
      </w:r>
      <w:r>
        <w:t>Of what?</w:t>
      </w:r>
    </w:p>
  </w:comment>
  <w:comment w:id="116" w:author="Elizabeth Wolkovich" w:date="2019-01-02T13:10:00Z" w:initials="EW">
    <w:p w14:paraId="4C900AB2" w14:textId="78B18FC5" w:rsidR="00D778B0" w:rsidRDefault="00D778B0">
      <w:pPr>
        <w:pStyle w:val="CommentText"/>
      </w:pPr>
      <w:r>
        <w:rPr>
          <w:rStyle w:val="CommentReference"/>
        </w:rPr>
        <w:annotationRef/>
      </w:r>
      <w:r>
        <w:t>Explain a little what is needed in this gradient?</w:t>
      </w:r>
    </w:p>
  </w:comment>
  <w:comment w:id="119" w:author="Elizabeth Wolkovich" w:date="2019-01-02T13:14:00Z" w:initials="EW">
    <w:p w14:paraId="1331E03F" w14:textId="1AA37383" w:rsidR="00D778B0" w:rsidRDefault="00D778B0">
      <w:pPr>
        <w:pStyle w:val="CommentText"/>
      </w:pPr>
      <w:r>
        <w:rPr>
          <w:rStyle w:val="CommentReference"/>
        </w:rPr>
        <w:annotationRef/>
      </w:r>
      <w:r>
        <w:t xml:space="preserve">This is good but I want more – did they advance the field? Really test the theory? Need to tweak sentence or add another sentence. Also need to transition better and/or contrast better with next sentences and example. </w:t>
      </w:r>
    </w:p>
    <w:p w14:paraId="6C190562" w14:textId="77777777" w:rsidR="00D778B0" w:rsidRDefault="00D778B0">
      <w:pPr>
        <w:pStyle w:val="CommentText"/>
      </w:pPr>
    </w:p>
    <w:p w14:paraId="32C114AD" w14:textId="77777777" w:rsidR="00D778B0" w:rsidRDefault="00D778B0">
      <w:pPr>
        <w:pStyle w:val="CommentText"/>
      </w:pPr>
      <w:r>
        <w:rPr>
          <w:b/>
        </w:rPr>
        <w:t xml:space="preserve">HK- </w:t>
      </w:r>
      <w:r>
        <w:t xml:space="preserve">Attempted to add some more detail and work on transition. </w:t>
      </w:r>
    </w:p>
    <w:p w14:paraId="75A9BEF5" w14:textId="77777777" w:rsidR="00D778B0" w:rsidRDefault="00D778B0">
      <w:pPr>
        <w:pStyle w:val="CommentText"/>
      </w:pPr>
    </w:p>
    <w:p w14:paraId="2F527F82" w14:textId="481695CF" w:rsidR="00D778B0" w:rsidRDefault="00D778B0">
      <w:pPr>
        <w:pStyle w:val="CommentText"/>
      </w:pPr>
      <w:r>
        <w:t>In this section, I find the order of ideas (long-term data&gt; experiments vs. experiments&gt; long-term?) awkward and would happily take suggestions!</w:t>
      </w:r>
    </w:p>
    <w:p w14:paraId="5B81FFB9" w14:textId="77777777" w:rsidR="00D778B0" w:rsidRDefault="00D778B0">
      <w:pPr>
        <w:pStyle w:val="CommentText"/>
      </w:pPr>
    </w:p>
    <w:p w14:paraId="462CCCB0" w14:textId="0E361B64" w:rsidR="00D778B0" w:rsidRPr="00322BD2" w:rsidRDefault="00D778B0">
      <w:pPr>
        <w:pStyle w:val="CommentText"/>
      </w:pPr>
      <w:r w:rsidRPr="00D778B0">
        <w:rPr>
          <w:b/>
        </w:rPr>
        <w:t>EMW</w:t>
      </w:r>
      <w:r>
        <w:t>: I didn’t notice order issues…</w:t>
      </w:r>
      <w:r w:rsidR="00D15119">
        <w:t xml:space="preserve"> I agree it jumps around a lot but I think re-ordering would jump around in other ways, no?</w:t>
      </w:r>
    </w:p>
  </w:comment>
  <w:comment w:id="125" w:author="Elizabeth Wolkovich" w:date="2019-01-02T13:14:00Z" w:initials="EW">
    <w:p w14:paraId="5ABB1F36" w14:textId="75874C0C" w:rsidR="00D15119" w:rsidRDefault="00D15119">
      <w:pPr>
        <w:pStyle w:val="CommentText"/>
      </w:pPr>
      <w:r>
        <w:rPr>
          <w:rStyle w:val="CommentReference"/>
        </w:rPr>
        <w:annotationRef/>
      </w:r>
      <w:r>
        <w:t xml:space="preserve">I feel like you need to say something positive about this study before this sentence. Like ‘they showed this matter a lot and this didn’t </w:t>
      </w:r>
      <w:proofErr w:type="gramStart"/>
      <w:r>
        <w:t>matter’ ….</w:t>
      </w:r>
      <w:proofErr w:type="gramEnd"/>
      <w:r>
        <w:t xml:space="preserve"> Otherwise I read it and think ‘huh, why ever do what seems like a ton of work.’</w:t>
      </w:r>
    </w:p>
  </w:comment>
  <w:comment w:id="127" w:author="Elizabeth Wolkovich" w:date="2019-01-02T13:15:00Z" w:initials="EW">
    <w:p w14:paraId="3AF1FECB" w14:textId="211EBB8F" w:rsidR="00D15119" w:rsidRDefault="00D15119">
      <w:pPr>
        <w:pStyle w:val="CommentText"/>
      </w:pPr>
      <w:r>
        <w:rPr>
          <w:rStyle w:val="CommentReference"/>
        </w:rPr>
        <w:annotationRef/>
      </w:r>
      <w:r>
        <w:t>Can we give an example? I think Lake Washington may even have a study like this …</w:t>
      </w:r>
    </w:p>
  </w:comment>
  <w:comment w:id="128" w:author="Elizabeth Wolkovich" w:date="2019-01-02T13:17:00Z" w:initials="EW">
    <w:p w14:paraId="1FCAC709" w14:textId="3CE0F1DF" w:rsidR="00EA7AF3" w:rsidRDefault="00EA7AF3">
      <w:pPr>
        <w:pStyle w:val="CommentText"/>
      </w:pPr>
      <w:r>
        <w:rPr>
          <w:rStyle w:val="CommentReference"/>
        </w:rPr>
        <w:annotationRef/>
      </w:r>
      <w:r>
        <w:t xml:space="preserve">This needs development … We say ideally it should be this way. The logical next sentence to me would be ‘here’s an example of it being well matched’ and then ‘it can be hard in aquatic </w:t>
      </w:r>
      <w:proofErr w:type="gramStart"/>
      <w:r>
        <w:t>systems ,</w:t>
      </w:r>
      <w:proofErr w:type="gramEnd"/>
      <w:r>
        <w:t xml:space="preserve"> BUT without these measures they won’t be able test life history theory.’ And then you need to explain what you mean about the dormancy … (or cut?). </w:t>
      </w:r>
    </w:p>
  </w:comment>
  <w:comment w:id="129" w:author="Elizabeth Wolkovich" w:date="2019-01-02T13:18:00Z" w:initials="EW">
    <w:p w14:paraId="073F1B01" w14:textId="7B478B9A" w:rsidR="00DE095B" w:rsidRDefault="00DE095B">
      <w:pPr>
        <w:pStyle w:val="CommentText"/>
      </w:pPr>
      <w:r>
        <w:rPr>
          <w:rStyle w:val="CommentReference"/>
        </w:rPr>
        <w:annotationRef/>
      </w:r>
      <w:r>
        <w:t>This feels very tacked on. Can you expand on it?</w:t>
      </w:r>
      <w:r w:rsidR="00EA7AF3">
        <w:t xml:space="preserve"> Maybe the dormancy goes with this?</w:t>
      </w:r>
    </w:p>
  </w:comment>
  <w:comment w:id="130" w:author="Elizabeth Wolkovich" w:date="2018-12-18T14:00:00Z" w:initials="EW">
    <w:p w14:paraId="3992F086" w14:textId="00D314EC" w:rsidR="00D778B0" w:rsidRDefault="00D778B0">
      <w:pPr>
        <w:pStyle w:val="CommentText"/>
      </w:pPr>
      <w:r>
        <w:rPr>
          <w:rStyle w:val="CommentReference"/>
        </w:rPr>
        <w:annotationRef/>
      </w:r>
      <w:r>
        <w:t xml:space="preserve">This feels tacked on.  Could this plus the ‘collect more equivalent data’ be a new short paragraph? They seem </w:t>
      </w:r>
      <w:proofErr w:type="gramStart"/>
      <w:r>
        <w:t>related ….</w:t>
      </w:r>
      <w:proofErr w:type="gramEnd"/>
      <w:r>
        <w:t xml:space="preserve"> </w:t>
      </w:r>
    </w:p>
    <w:p w14:paraId="0ECC08D4" w14:textId="77777777" w:rsidR="00D778B0" w:rsidRDefault="00D778B0">
      <w:pPr>
        <w:pStyle w:val="CommentText"/>
      </w:pPr>
    </w:p>
    <w:p w14:paraId="4B62D2D1" w14:textId="6107D823" w:rsidR="00D778B0" w:rsidRPr="00652D46" w:rsidRDefault="00D778B0">
      <w:pPr>
        <w:pStyle w:val="CommentText"/>
      </w:pPr>
      <w:r>
        <w:rPr>
          <w:b/>
        </w:rPr>
        <w:t>HK</w:t>
      </w:r>
      <w:r>
        <w:t>- After the edits this round, my vote is to cut both …</w:t>
      </w:r>
    </w:p>
  </w:comment>
  <w:comment w:id="135" w:author="Elizabeth Wolkovich" w:date="2019-01-02T13:20:00Z" w:initials="EW">
    <w:p w14:paraId="40BF906E" w14:textId="6EBE65E2" w:rsidR="00F15A74" w:rsidRDefault="00F15A74">
      <w:pPr>
        <w:pStyle w:val="CommentText"/>
      </w:pPr>
      <w:r>
        <w:rPr>
          <w:rStyle w:val="CommentReference"/>
        </w:rPr>
        <w:annotationRef/>
      </w:r>
      <w:r>
        <w:t xml:space="preserve">I think we need a transition (or connection – are we still talking about pre-climate change data? How do we test for the peak? Across years? Need to make the connections and points easier for readers) here and a better topic </w:t>
      </w:r>
      <w:proofErr w:type="gramStart"/>
      <w:r>
        <w:t>sentence ….</w:t>
      </w:r>
      <w:proofErr w:type="gramEnd"/>
      <w:r>
        <w:t xml:space="preserve"> </w:t>
      </w:r>
    </w:p>
  </w:comment>
  <w:comment w:id="139" w:author="Elizabeth Wolkovich" w:date="2019-01-02T13:22:00Z" w:initials="EW">
    <w:p w14:paraId="1D0A4DE5" w14:textId="2F43E468" w:rsidR="00EC77AB" w:rsidRDefault="00EC77AB">
      <w:pPr>
        <w:pStyle w:val="CommentText"/>
      </w:pPr>
      <w:r>
        <w:rPr>
          <w:rStyle w:val="CommentReference"/>
        </w:rPr>
        <w:annotationRef/>
      </w:r>
      <w:r>
        <w:t>Again, could expand on this in one more sentence so it’s clearer to readers …</w:t>
      </w:r>
      <w:r w:rsidR="004D3ED3">
        <w:t xml:space="preserve">  </w:t>
      </w:r>
    </w:p>
  </w:comment>
  <w:comment w:id="140" w:author="Elizabeth Wolkovich" w:date="2019-01-02T13:21:00Z" w:initials="EW">
    <w:p w14:paraId="5BC1CBEA" w14:textId="3923E994" w:rsidR="00D778B0" w:rsidRDefault="00D778B0">
      <w:pPr>
        <w:pStyle w:val="CommentText"/>
      </w:pPr>
      <w:r>
        <w:rPr>
          <w:rStyle w:val="CommentReference"/>
        </w:rPr>
        <w:annotationRef/>
      </w:r>
      <w:r>
        <w:t xml:space="preserve">Then what? I would spell this out for the reader (two sentences). </w:t>
      </w:r>
    </w:p>
    <w:p w14:paraId="4FA60B93" w14:textId="77777777" w:rsidR="00D778B0" w:rsidRDefault="00D778B0">
      <w:pPr>
        <w:pStyle w:val="CommentText"/>
      </w:pPr>
    </w:p>
    <w:p w14:paraId="5DEBB0F4" w14:textId="42E569EF" w:rsidR="00D778B0" w:rsidRDefault="00D778B0">
      <w:pPr>
        <w:pStyle w:val="CommentText"/>
      </w:pPr>
      <w:r>
        <w:t>HK- great suggestion!</w:t>
      </w:r>
    </w:p>
    <w:p w14:paraId="49C32278" w14:textId="77777777" w:rsidR="004D3ED3" w:rsidRDefault="004D3ED3">
      <w:pPr>
        <w:pStyle w:val="CommentText"/>
      </w:pPr>
    </w:p>
    <w:p w14:paraId="5114F1BC" w14:textId="29EC28E5" w:rsidR="004D3ED3" w:rsidRDefault="004D3ED3">
      <w:pPr>
        <w:pStyle w:val="CommentText"/>
      </w:pPr>
      <w:r w:rsidRPr="004D3ED3">
        <w:rPr>
          <w:b/>
        </w:rPr>
        <w:t>EMW</w:t>
      </w:r>
      <w:r>
        <w:t>: Great!</w:t>
      </w:r>
    </w:p>
  </w:comment>
  <w:comment w:id="142" w:author="Heather Kharouba" w:date="2018-12-18T14:54:00Z" w:initials="HK">
    <w:p w14:paraId="76928E0B" w14:textId="76C87F3F" w:rsidR="00D778B0" w:rsidRDefault="00D778B0">
      <w:pPr>
        <w:pStyle w:val="CommentText"/>
      </w:pPr>
      <w:r>
        <w:rPr>
          <w:rStyle w:val="CommentReference"/>
        </w:rPr>
        <w:annotationRef/>
      </w:r>
      <w:r>
        <w:t>Suggestions for an example? I feel like you may have had something in mind.</w:t>
      </w:r>
    </w:p>
  </w:comment>
  <w:comment w:id="143" w:author="Heather Kharouba" w:date="2018-12-19T12:37:00Z" w:initials="HK">
    <w:p w14:paraId="20851796" w14:textId="292A7E47" w:rsidR="00D778B0" w:rsidRDefault="00D778B0">
      <w:pPr>
        <w:pStyle w:val="CommentText"/>
      </w:pPr>
      <w:r>
        <w:rPr>
          <w:rStyle w:val="CommentReference"/>
        </w:rPr>
        <w:annotationRef/>
      </w:r>
      <w:r>
        <w:t>Great changes to the section! I cut most of what I had because of overlap OR tried to incorporate it into your text</w:t>
      </w:r>
    </w:p>
  </w:comment>
  <w:comment w:id="144" w:author="Elizabeth Wolkovich" w:date="2019-01-02T13:23:00Z" w:initials="EW">
    <w:p w14:paraId="5EE74F5E" w14:textId="65B7F2BB" w:rsidR="00BE6F00" w:rsidRDefault="00BE6F00">
      <w:pPr>
        <w:pStyle w:val="CommentText"/>
      </w:pPr>
      <w:r>
        <w:rPr>
          <w:rStyle w:val="CommentReference"/>
        </w:rPr>
        <w:annotationRef/>
      </w:r>
      <w:r>
        <w:t>Nice!</w:t>
      </w:r>
    </w:p>
  </w:comment>
  <w:comment w:id="147" w:author="Heather Kharouba" w:date="2019-01-02T13:23:00Z" w:initials="HK">
    <w:p w14:paraId="107A7F7F" w14:textId="7F3E4416" w:rsidR="00D778B0" w:rsidRDefault="00D778B0">
      <w:pPr>
        <w:pStyle w:val="CommentText"/>
      </w:pPr>
      <w:r>
        <w:rPr>
          <w:rStyle w:val="CommentReference"/>
        </w:rPr>
        <w:annotationRef/>
      </w:r>
      <w:r>
        <w:t>Ok if just synchrony and not mismatch?</w:t>
      </w:r>
    </w:p>
    <w:p w14:paraId="31F6FA67" w14:textId="77777777" w:rsidR="001D2989" w:rsidRDefault="001D2989">
      <w:pPr>
        <w:pStyle w:val="CommentText"/>
      </w:pPr>
    </w:p>
    <w:p w14:paraId="6A0D2267" w14:textId="275A2B41" w:rsidR="001D2989" w:rsidRDefault="001D2989">
      <w:pPr>
        <w:pStyle w:val="CommentText"/>
      </w:pPr>
      <w:r w:rsidRPr="001D2989">
        <w:rPr>
          <w:b/>
        </w:rPr>
        <w:t>EMW</w:t>
      </w:r>
      <w:r>
        <w:t xml:space="preserve">: Seems good to me. </w:t>
      </w:r>
    </w:p>
  </w:comment>
  <w:comment w:id="148" w:author="Elizabeth Wolkovich" w:date="2018-12-19T12:33:00Z" w:initials="EW">
    <w:p w14:paraId="1D3663D7" w14:textId="24738686" w:rsidR="00D778B0" w:rsidRDefault="00D778B0">
      <w:pPr>
        <w:pStyle w:val="CommentText"/>
      </w:pPr>
      <w:ins w:id="149" w:author="Elizabeth Wolkovich" w:date="2018-12-14T22:46:00Z">
        <w:r>
          <w:rPr>
            <w:rStyle w:val="CommentReference"/>
          </w:rPr>
          <w:annotationRef/>
        </w:r>
      </w:ins>
      <w:r>
        <w:t xml:space="preserve">If there are any systems doing forecasting for synchrony that are decent you could close with a sentence about those here. </w:t>
      </w:r>
    </w:p>
    <w:p w14:paraId="346EE7E0" w14:textId="77777777" w:rsidR="00D778B0" w:rsidRDefault="00D778B0">
      <w:pPr>
        <w:pStyle w:val="CommentText"/>
      </w:pPr>
    </w:p>
    <w:p w14:paraId="2091C464" w14:textId="1F3F57AE" w:rsidR="00D778B0" w:rsidRDefault="00D778B0">
      <w:pPr>
        <w:pStyle w:val="CommentText"/>
      </w:pPr>
      <w:r w:rsidRPr="006B4249">
        <w:rPr>
          <w:b/>
        </w:rPr>
        <w:t>HK</w:t>
      </w:r>
      <w:r>
        <w:t>- None that I know about…</w:t>
      </w:r>
    </w:p>
  </w:comment>
  <w:comment w:id="154" w:author="Heather Kharouba" w:date="2019-01-02T13:24:00Z" w:initials="HK">
    <w:p w14:paraId="2EFE7642" w14:textId="1AF01947" w:rsidR="00D778B0" w:rsidRDefault="00D778B0">
      <w:pPr>
        <w:pStyle w:val="CommentText"/>
      </w:pPr>
      <w:r>
        <w:rPr>
          <w:rStyle w:val="CommentReference"/>
        </w:rPr>
        <w:annotationRef/>
      </w:r>
      <w:r>
        <w:t>Is the bolded font is on purpose?</w:t>
      </w:r>
    </w:p>
    <w:p w14:paraId="4221BF71" w14:textId="77777777" w:rsidR="00AE35F2" w:rsidRDefault="00AE35F2">
      <w:pPr>
        <w:pStyle w:val="CommentText"/>
      </w:pPr>
    </w:p>
    <w:p w14:paraId="63B0D4C8" w14:textId="1587252A" w:rsidR="00AE35F2" w:rsidRDefault="00AE35F2">
      <w:pPr>
        <w:pStyle w:val="CommentText"/>
      </w:pPr>
      <w:r w:rsidRPr="007639F3">
        <w:rPr>
          <w:b/>
        </w:rPr>
        <w:t>EMW</w:t>
      </w:r>
      <w:r>
        <w:t xml:space="preserve">: No! Can remove … </w:t>
      </w:r>
    </w:p>
  </w:comment>
  <w:comment w:id="155" w:author="Heather Kharouba" w:date="2019-01-02T13:26:00Z" w:initials="HK">
    <w:p w14:paraId="665DBA40" w14:textId="564AA3C6" w:rsidR="00D778B0" w:rsidRDefault="00D778B0">
      <w:pPr>
        <w:pStyle w:val="CommentText"/>
      </w:pPr>
      <w:r>
        <w:rPr>
          <w:rStyle w:val="CommentReference"/>
        </w:rPr>
        <w:annotationRef/>
      </w:r>
      <w:r>
        <w:t>What do you mean by ‘one model’?</w:t>
      </w:r>
    </w:p>
    <w:p w14:paraId="55B2553F" w14:textId="77777777" w:rsidR="007639F3" w:rsidRDefault="007639F3">
      <w:pPr>
        <w:pStyle w:val="CommentText"/>
      </w:pPr>
    </w:p>
    <w:p w14:paraId="3E856544" w14:textId="5B068F38" w:rsidR="007639F3" w:rsidRDefault="007639F3">
      <w:pPr>
        <w:pStyle w:val="CommentText"/>
      </w:pPr>
      <w:r w:rsidRPr="007639F3">
        <w:rPr>
          <w:b/>
        </w:rPr>
        <w:t>EMW</w:t>
      </w:r>
      <w:r>
        <w:t>: I meant you have a model with ‘system’ and ‘species trait’ and such in it, instead of this model for great tits and one for this place and that place, but I agree it is NOT clear.  Maybe change to a holistic or multi-level modeling approach? Could also add a sentence explaining more.</w:t>
      </w:r>
    </w:p>
  </w:comment>
  <w:comment w:id="156" w:author="Heather Kharouba" w:date="2018-12-18T16:12:00Z" w:initials="HK">
    <w:p w14:paraId="5A67870B" w14:textId="5E8B55B2" w:rsidR="00D778B0" w:rsidRDefault="00D778B0">
      <w:pPr>
        <w:pStyle w:val="CommentText"/>
      </w:pPr>
      <w:r>
        <w:rPr>
          <w:rStyle w:val="CommentReference"/>
        </w:rPr>
        <w:annotationRef/>
      </w:r>
      <w:r>
        <w:t>Added comment about aquatic vs. terrestrial</w:t>
      </w:r>
    </w:p>
  </w:comment>
  <w:comment w:id="153" w:author="Elizabeth Wolkovich" w:date="2019-01-02T13:27:00Z" w:initials="EW">
    <w:p w14:paraId="68C55827" w14:textId="2EDD199C" w:rsidR="007639F3" w:rsidRDefault="007639F3">
      <w:pPr>
        <w:pStyle w:val="CommentText"/>
      </w:pPr>
      <w:r>
        <w:rPr>
          <w:rStyle w:val="CommentReference"/>
        </w:rPr>
        <w:annotationRef/>
      </w:r>
      <w:r>
        <w:t>Seems generally very strong!</w:t>
      </w:r>
    </w:p>
  </w:comment>
  <w:comment w:id="170" w:author="Elizabeth Wolkovich" w:date="2019-01-02T10:58:00Z" w:initials="EW">
    <w:p w14:paraId="17618564" w14:textId="2E62D5A8" w:rsidR="00D778B0" w:rsidRDefault="00D778B0">
      <w:pPr>
        <w:pStyle w:val="CommentText"/>
      </w:pPr>
      <w:r>
        <w:rPr>
          <w:rStyle w:val="CommentReference"/>
        </w:rPr>
        <w:annotationRef/>
      </w:r>
      <w:r>
        <w:t xml:space="preserve">Events? </w:t>
      </w:r>
    </w:p>
  </w:comment>
  <w:comment w:id="176" w:author="Elizabeth Wolkovich" w:date="2019-01-02T12:27:00Z" w:initials="EW">
    <w:p w14:paraId="68207D2D" w14:textId="7E20FAF2" w:rsidR="00D778B0" w:rsidRDefault="00D778B0">
      <w:pPr>
        <w:pStyle w:val="CommentText"/>
      </w:pPr>
      <w:r>
        <w:rPr>
          <w:rStyle w:val="CommentReference"/>
        </w:rPr>
        <w:annotationRef/>
      </w:r>
      <w:r>
        <w:t>Delete?</w:t>
      </w:r>
    </w:p>
  </w:comment>
  <w:comment w:id="177" w:author="Elizabeth Wolkovich" w:date="2019-01-02T12:25:00Z" w:initials="EW">
    <w:p w14:paraId="5C3FE694" w14:textId="5DA55B53" w:rsidR="00D778B0" w:rsidRDefault="00D778B0">
      <w:pPr>
        <w:pStyle w:val="CommentText"/>
      </w:pPr>
      <w:r>
        <w:rPr>
          <w:rStyle w:val="CommentReference"/>
        </w:rPr>
        <w:annotationRef/>
      </w:r>
      <w:r>
        <w:t xml:space="preserve">What do you mean by fully? </w:t>
      </w:r>
    </w:p>
  </w:comment>
  <w:comment w:id="186" w:author="Elizabeth Wolkovich" w:date="2019-01-02T12:26:00Z" w:initials="EW">
    <w:p w14:paraId="0CFB945E" w14:textId="00D52962" w:rsidR="00D778B0" w:rsidRDefault="00D778B0">
      <w:pPr>
        <w:pStyle w:val="CommentText"/>
      </w:pPr>
      <w:r>
        <w:rPr>
          <w:rStyle w:val="CommentReference"/>
        </w:rPr>
        <w:annotationRef/>
      </w:r>
      <w:r>
        <w:t>Do we need? This feels a little broad.</w:t>
      </w:r>
    </w:p>
  </w:comment>
  <w:comment w:id="187" w:author="Heather Kharouba" w:date="2018-11-16T16:42:00Z" w:initials="HK">
    <w:p w14:paraId="0AD17738" w14:textId="67AB8565" w:rsidR="00D778B0" w:rsidRDefault="00D778B0">
      <w:pPr>
        <w:pStyle w:val="CommentText"/>
      </w:pPr>
      <w:r>
        <w:rPr>
          <w:rStyle w:val="CommentReference"/>
        </w:rPr>
        <w:annotationRef/>
      </w:r>
      <w:r>
        <w:t>All numbers need to be verified</w:t>
      </w:r>
    </w:p>
  </w:comment>
  <w:comment w:id="188" w:author="Heather Kharouba" w:date="2018-10-15T13:46:00Z" w:initials="HK">
    <w:p w14:paraId="11A332AB" w14:textId="4A5754CC" w:rsidR="00D778B0" w:rsidRDefault="00D778B0">
      <w:pPr>
        <w:pStyle w:val="CommentText"/>
      </w:pPr>
      <w:r>
        <w:rPr>
          <w:rStyle w:val="CommentReference"/>
        </w:rPr>
        <w:annotationRef/>
      </w:r>
      <w:proofErr w:type="gramStart"/>
      <w:r>
        <w:t>x</w:t>
      </w:r>
      <w:proofErr w:type="gramEnd"/>
      <w:r>
        <w:t>-axis needs to be consistent- either relative timing or mismatch</w:t>
      </w:r>
    </w:p>
  </w:comment>
  <w:comment w:id="189" w:author="Heather Kharouba" w:date="2018-10-15T16:15:00Z" w:initials="HK">
    <w:p w14:paraId="307EAA53" w14:textId="497D32EA" w:rsidR="00D778B0" w:rsidRDefault="00D778B0">
      <w:pPr>
        <w:pStyle w:val="CommentText"/>
      </w:pPr>
      <w:r>
        <w:rPr>
          <w:rStyle w:val="CommentReference"/>
        </w:rPr>
        <w:annotationRef/>
      </w:r>
      <w:r>
        <w:t>Add lines of best fit from Figure 3 in the paper</w:t>
      </w:r>
    </w:p>
  </w:comment>
  <w:comment w:id="190" w:author="Heather Kharouba" w:date="2018-10-15T16:26:00Z" w:initials="HK">
    <w:p w14:paraId="540568EF" w14:textId="27BE93DD" w:rsidR="00D778B0" w:rsidRDefault="00D778B0">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D778B0" w:rsidRDefault="00D778B0" w:rsidP="009E2783">
      <w:r>
        <w:separator/>
      </w:r>
    </w:p>
  </w:endnote>
  <w:endnote w:type="continuationSeparator" w:id="0">
    <w:p w14:paraId="10CB757A" w14:textId="77777777" w:rsidR="00D778B0" w:rsidRDefault="00D778B0"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D778B0" w:rsidRDefault="00D778B0"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D778B0" w:rsidRDefault="00D778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D778B0" w:rsidRDefault="00D778B0"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14A6">
      <w:rPr>
        <w:rStyle w:val="PageNumber"/>
        <w:noProof/>
      </w:rPr>
      <w:t>27</w:t>
    </w:r>
    <w:r>
      <w:rPr>
        <w:rStyle w:val="PageNumber"/>
      </w:rPr>
      <w:fldChar w:fldCharType="end"/>
    </w:r>
  </w:p>
  <w:p w14:paraId="6D639CA1" w14:textId="77777777" w:rsidR="00D778B0" w:rsidRDefault="00D778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D778B0" w:rsidRDefault="00D778B0" w:rsidP="009E2783">
      <w:r>
        <w:separator/>
      </w:r>
    </w:p>
  </w:footnote>
  <w:footnote w:type="continuationSeparator" w:id="0">
    <w:p w14:paraId="7217F036" w14:textId="77777777" w:rsidR="00D778B0" w:rsidRDefault="00D778B0"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7">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0">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5">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8">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9">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9">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7"/>
  </w:num>
  <w:num w:numId="3">
    <w:abstractNumId w:val="14"/>
  </w:num>
  <w:num w:numId="4">
    <w:abstractNumId w:val="23"/>
  </w:num>
  <w:num w:numId="5">
    <w:abstractNumId w:val="9"/>
  </w:num>
  <w:num w:numId="6">
    <w:abstractNumId w:val="28"/>
  </w:num>
  <w:num w:numId="7">
    <w:abstractNumId w:val="12"/>
  </w:num>
  <w:num w:numId="8">
    <w:abstractNumId w:val="8"/>
  </w:num>
  <w:num w:numId="9">
    <w:abstractNumId w:val="11"/>
  </w:num>
  <w:num w:numId="10">
    <w:abstractNumId w:val="0"/>
  </w:num>
  <w:num w:numId="11">
    <w:abstractNumId w:val="7"/>
  </w:num>
  <w:num w:numId="12">
    <w:abstractNumId w:val="2"/>
  </w:num>
  <w:num w:numId="13">
    <w:abstractNumId w:val="15"/>
  </w:num>
  <w:num w:numId="14">
    <w:abstractNumId w:val="20"/>
  </w:num>
  <w:num w:numId="15">
    <w:abstractNumId w:val="22"/>
  </w:num>
  <w:num w:numId="16">
    <w:abstractNumId w:val="29"/>
  </w:num>
  <w:num w:numId="17">
    <w:abstractNumId w:val="5"/>
  </w:num>
  <w:num w:numId="18">
    <w:abstractNumId w:val="19"/>
  </w:num>
  <w:num w:numId="19">
    <w:abstractNumId w:val="27"/>
  </w:num>
  <w:num w:numId="20">
    <w:abstractNumId w:val="3"/>
  </w:num>
  <w:num w:numId="21">
    <w:abstractNumId w:val="13"/>
  </w:num>
  <w:num w:numId="22">
    <w:abstractNumId w:val="26"/>
  </w:num>
  <w:num w:numId="23">
    <w:abstractNumId w:val="16"/>
  </w:num>
  <w:num w:numId="24">
    <w:abstractNumId w:val="10"/>
  </w:num>
  <w:num w:numId="25">
    <w:abstractNumId w:val="24"/>
  </w:num>
  <w:num w:numId="26">
    <w:abstractNumId w:val="18"/>
  </w:num>
  <w:num w:numId="27">
    <w:abstractNumId w:val="1"/>
  </w:num>
  <w:num w:numId="28">
    <w:abstractNumId w:val="4"/>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26B2"/>
    <w:rsid w:val="00002F4A"/>
    <w:rsid w:val="000062F4"/>
    <w:rsid w:val="00007F7B"/>
    <w:rsid w:val="000108AB"/>
    <w:rsid w:val="000114A6"/>
    <w:rsid w:val="00012E10"/>
    <w:rsid w:val="00013B77"/>
    <w:rsid w:val="00013E92"/>
    <w:rsid w:val="000148B6"/>
    <w:rsid w:val="000159B8"/>
    <w:rsid w:val="0001795F"/>
    <w:rsid w:val="00020785"/>
    <w:rsid w:val="00021DD4"/>
    <w:rsid w:val="00021E15"/>
    <w:rsid w:val="00022127"/>
    <w:rsid w:val="00023306"/>
    <w:rsid w:val="00024158"/>
    <w:rsid w:val="00024CB9"/>
    <w:rsid w:val="0002565B"/>
    <w:rsid w:val="000268AA"/>
    <w:rsid w:val="00027400"/>
    <w:rsid w:val="00032030"/>
    <w:rsid w:val="00032803"/>
    <w:rsid w:val="0003312E"/>
    <w:rsid w:val="00033181"/>
    <w:rsid w:val="00033B9C"/>
    <w:rsid w:val="00035189"/>
    <w:rsid w:val="00035CB0"/>
    <w:rsid w:val="00036248"/>
    <w:rsid w:val="0003665A"/>
    <w:rsid w:val="00040FCB"/>
    <w:rsid w:val="00042A8C"/>
    <w:rsid w:val="00043794"/>
    <w:rsid w:val="0005107A"/>
    <w:rsid w:val="00053731"/>
    <w:rsid w:val="00055122"/>
    <w:rsid w:val="0005544C"/>
    <w:rsid w:val="000561BB"/>
    <w:rsid w:val="00057778"/>
    <w:rsid w:val="00057B98"/>
    <w:rsid w:val="000601A6"/>
    <w:rsid w:val="00060C06"/>
    <w:rsid w:val="00060E37"/>
    <w:rsid w:val="00062A86"/>
    <w:rsid w:val="00064986"/>
    <w:rsid w:val="00065F04"/>
    <w:rsid w:val="00070936"/>
    <w:rsid w:val="00070B18"/>
    <w:rsid w:val="0007134C"/>
    <w:rsid w:val="0007263E"/>
    <w:rsid w:val="0007289B"/>
    <w:rsid w:val="00074AF4"/>
    <w:rsid w:val="00074E66"/>
    <w:rsid w:val="00076154"/>
    <w:rsid w:val="00080BEF"/>
    <w:rsid w:val="00081C00"/>
    <w:rsid w:val="000826DF"/>
    <w:rsid w:val="00082AC5"/>
    <w:rsid w:val="00085399"/>
    <w:rsid w:val="00085D46"/>
    <w:rsid w:val="00086AF5"/>
    <w:rsid w:val="00086DE8"/>
    <w:rsid w:val="00090BD2"/>
    <w:rsid w:val="00091405"/>
    <w:rsid w:val="00092446"/>
    <w:rsid w:val="00092D00"/>
    <w:rsid w:val="00097822"/>
    <w:rsid w:val="000A0AC5"/>
    <w:rsid w:val="000A5C98"/>
    <w:rsid w:val="000A79DB"/>
    <w:rsid w:val="000B0AB3"/>
    <w:rsid w:val="000B0B71"/>
    <w:rsid w:val="000B1C95"/>
    <w:rsid w:val="000B2B70"/>
    <w:rsid w:val="000B3E16"/>
    <w:rsid w:val="000B5258"/>
    <w:rsid w:val="000B56CB"/>
    <w:rsid w:val="000B6B28"/>
    <w:rsid w:val="000C0D0A"/>
    <w:rsid w:val="000C198A"/>
    <w:rsid w:val="000C3AA4"/>
    <w:rsid w:val="000C478C"/>
    <w:rsid w:val="000C52E7"/>
    <w:rsid w:val="000C5FB0"/>
    <w:rsid w:val="000D162E"/>
    <w:rsid w:val="000D18FA"/>
    <w:rsid w:val="000D1DB5"/>
    <w:rsid w:val="000D2E6B"/>
    <w:rsid w:val="000D440D"/>
    <w:rsid w:val="000D4CDA"/>
    <w:rsid w:val="000D531D"/>
    <w:rsid w:val="000E2548"/>
    <w:rsid w:val="000E2F60"/>
    <w:rsid w:val="000F1559"/>
    <w:rsid w:val="000F4C15"/>
    <w:rsid w:val="000F5C69"/>
    <w:rsid w:val="000F6335"/>
    <w:rsid w:val="000F794E"/>
    <w:rsid w:val="000F7A0C"/>
    <w:rsid w:val="000F7B2C"/>
    <w:rsid w:val="001012C3"/>
    <w:rsid w:val="0010354C"/>
    <w:rsid w:val="001041B1"/>
    <w:rsid w:val="00105350"/>
    <w:rsid w:val="0010541E"/>
    <w:rsid w:val="00105B85"/>
    <w:rsid w:val="001061F7"/>
    <w:rsid w:val="00106313"/>
    <w:rsid w:val="0011188E"/>
    <w:rsid w:val="00112302"/>
    <w:rsid w:val="001154C1"/>
    <w:rsid w:val="00115AE1"/>
    <w:rsid w:val="00121364"/>
    <w:rsid w:val="00121617"/>
    <w:rsid w:val="00122826"/>
    <w:rsid w:val="00122845"/>
    <w:rsid w:val="00124B81"/>
    <w:rsid w:val="001253A8"/>
    <w:rsid w:val="00125659"/>
    <w:rsid w:val="00127E83"/>
    <w:rsid w:val="00132076"/>
    <w:rsid w:val="00132E01"/>
    <w:rsid w:val="00134753"/>
    <w:rsid w:val="00134D24"/>
    <w:rsid w:val="00135B5F"/>
    <w:rsid w:val="00135C6A"/>
    <w:rsid w:val="001373E9"/>
    <w:rsid w:val="00142D9A"/>
    <w:rsid w:val="00143830"/>
    <w:rsid w:val="00144EC6"/>
    <w:rsid w:val="00145140"/>
    <w:rsid w:val="00147A18"/>
    <w:rsid w:val="00150AB3"/>
    <w:rsid w:val="00151563"/>
    <w:rsid w:val="00151610"/>
    <w:rsid w:val="001546F7"/>
    <w:rsid w:val="00154BBA"/>
    <w:rsid w:val="0015514A"/>
    <w:rsid w:val="00155889"/>
    <w:rsid w:val="0015763A"/>
    <w:rsid w:val="0016012A"/>
    <w:rsid w:val="00160C0B"/>
    <w:rsid w:val="00163167"/>
    <w:rsid w:val="00170BE3"/>
    <w:rsid w:val="001728EF"/>
    <w:rsid w:val="001736E5"/>
    <w:rsid w:val="001764C2"/>
    <w:rsid w:val="00176AD6"/>
    <w:rsid w:val="00177210"/>
    <w:rsid w:val="00180528"/>
    <w:rsid w:val="00180B94"/>
    <w:rsid w:val="00180DB2"/>
    <w:rsid w:val="001813EB"/>
    <w:rsid w:val="00181977"/>
    <w:rsid w:val="00185CA3"/>
    <w:rsid w:val="00185FAB"/>
    <w:rsid w:val="001862ED"/>
    <w:rsid w:val="001925FC"/>
    <w:rsid w:val="001968E1"/>
    <w:rsid w:val="001A16F4"/>
    <w:rsid w:val="001A1EAB"/>
    <w:rsid w:val="001A2A0E"/>
    <w:rsid w:val="001A52C2"/>
    <w:rsid w:val="001A5B42"/>
    <w:rsid w:val="001A6CCA"/>
    <w:rsid w:val="001B0F95"/>
    <w:rsid w:val="001B2A3D"/>
    <w:rsid w:val="001B4FA7"/>
    <w:rsid w:val="001B593A"/>
    <w:rsid w:val="001B7FED"/>
    <w:rsid w:val="001C18F8"/>
    <w:rsid w:val="001C37CD"/>
    <w:rsid w:val="001C3927"/>
    <w:rsid w:val="001C46BE"/>
    <w:rsid w:val="001C5B08"/>
    <w:rsid w:val="001C5DB0"/>
    <w:rsid w:val="001C6E21"/>
    <w:rsid w:val="001C7666"/>
    <w:rsid w:val="001D060C"/>
    <w:rsid w:val="001D2989"/>
    <w:rsid w:val="001D2CCE"/>
    <w:rsid w:val="001D3AA9"/>
    <w:rsid w:val="001D434E"/>
    <w:rsid w:val="001D49AF"/>
    <w:rsid w:val="001D512D"/>
    <w:rsid w:val="001D52BB"/>
    <w:rsid w:val="001D5F21"/>
    <w:rsid w:val="001D663B"/>
    <w:rsid w:val="001D710D"/>
    <w:rsid w:val="001E258C"/>
    <w:rsid w:val="001E4111"/>
    <w:rsid w:val="001E411F"/>
    <w:rsid w:val="001E5301"/>
    <w:rsid w:val="001E53F8"/>
    <w:rsid w:val="001F00A4"/>
    <w:rsid w:val="001F117F"/>
    <w:rsid w:val="001F18E6"/>
    <w:rsid w:val="001F1B5B"/>
    <w:rsid w:val="001F290A"/>
    <w:rsid w:val="001F2A87"/>
    <w:rsid w:val="001F32C7"/>
    <w:rsid w:val="001F354F"/>
    <w:rsid w:val="001F3DE4"/>
    <w:rsid w:val="001F572B"/>
    <w:rsid w:val="001F698F"/>
    <w:rsid w:val="001F7104"/>
    <w:rsid w:val="002031F6"/>
    <w:rsid w:val="0020474F"/>
    <w:rsid w:val="002053F4"/>
    <w:rsid w:val="00207821"/>
    <w:rsid w:val="00210EC5"/>
    <w:rsid w:val="002121C3"/>
    <w:rsid w:val="002126AB"/>
    <w:rsid w:val="00212D54"/>
    <w:rsid w:val="00213F7F"/>
    <w:rsid w:val="00215715"/>
    <w:rsid w:val="0021614F"/>
    <w:rsid w:val="0021725A"/>
    <w:rsid w:val="00220A8F"/>
    <w:rsid w:val="00225192"/>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3342"/>
    <w:rsid w:val="002435D8"/>
    <w:rsid w:val="002459AC"/>
    <w:rsid w:val="00245DD3"/>
    <w:rsid w:val="00245DEF"/>
    <w:rsid w:val="00247C46"/>
    <w:rsid w:val="0025102F"/>
    <w:rsid w:val="0025114D"/>
    <w:rsid w:val="00251B0E"/>
    <w:rsid w:val="0025230E"/>
    <w:rsid w:val="00254B05"/>
    <w:rsid w:val="00254B4D"/>
    <w:rsid w:val="002551CD"/>
    <w:rsid w:val="00256382"/>
    <w:rsid w:val="0025653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D31"/>
    <w:rsid w:val="00286AAC"/>
    <w:rsid w:val="00286F95"/>
    <w:rsid w:val="00287F49"/>
    <w:rsid w:val="002909D7"/>
    <w:rsid w:val="002913E2"/>
    <w:rsid w:val="002920A8"/>
    <w:rsid w:val="00294F7C"/>
    <w:rsid w:val="00295AF3"/>
    <w:rsid w:val="00295E12"/>
    <w:rsid w:val="00296E32"/>
    <w:rsid w:val="002A22D1"/>
    <w:rsid w:val="002A2D6A"/>
    <w:rsid w:val="002A3490"/>
    <w:rsid w:val="002A38E7"/>
    <w:rsid w:val="002A7014"/>
    <w:rsid w:val="002A7717"/>
    <w:rsid w:val="002A7DB1"/>
    <w:rsid w:val="002B0A1A"/>
    <w:rsid w:val="002B15F7"/>
    <w:rsid w:val="002B1912"/>
    <w:rsid w:val="002B276D"/>
    <w:rsid w:val="002B2D61"/>
    <w:rsid w:val="002B3034"/>
    <w:rsid w:val="002B4442"/>
    <w:rsid w:val="002B5922"/>
    <w:rsid w:val="002B5947"/>
    <w:rsid w:val="002C1A47"/>
    <w:rsid w:val="002C4016"/>
    <w:rsid w:val="002C5C3D"/>
    <w:rsid w:val="002C638D"/>
    <w:rsid w:val="002C7464"/>
    <w:rsid w:val="002C761A"/>
    <w:rsid w:val="002D0475"/>
    <w:rsid w:val="002D06C6"/>
    <w:rsid w:val="002D24A4"/>
    <w:rsid w:val="002D5FB0"/>
    <w:rsid w:val="002D656F"/>
    <w:rsid w:val="002D6F35"/>
    <w:rsid w:val="002D76D9"/>
    <w:rsid w:val="002D7AAE"/>
    <w:rsid w:val="002E3827"/>
    <w:rsid w:val="002E5739"/>
    <w:rsid w:val="002E5EFE"/>
    <w:rsid w:val="002F163B"/>
    <w:rsid w:val="002F1B0A"/>
    <w:rsid w:val="002F38CE"/>
    <w:rsid w:val="002F444F"/>
    <w:rsid w:val="002F4B0E"/>
    <w:rsid w:val="002F4E5F"/>
    <w:rsid w:val="003002FE"/>
    <w:rsid w:val="003011C5"/>
    <w:rsid w:val="00302131"/>
    <w:rsid w:val="0030285C"/>
    <w:rsid w:val="00302AB3"/>
    <w:rsid w:val="00303436"/>
    <w:rsid w:val="003061AB"/>
    <w:rsid w:val="003074D3"/>
    <w:rsid w:val="003130E4"/>
    <w:rsid w:val="0031416E"/>
    <w:rsid w:val="003164D7"/>
    <w:rsid w:val="00316942"/>
    <w:rsid w:val="003169C4"/>
    <w:rsid w:val="0032023F"/>
    <w:rsid w:val="00321A54"/>
    <w:rsid w:val="00322BD2"/>
    <w:rsid w:val="00322F1E"/>
    <w:rsid w:val="003239ED"/>
    <w:rsid w:val="003249A2"/>
    <w:rsid w:val="003250DD"/>
    <w:rsid w:val="00325116"/>
    <w:rsid w:val="00330449"/>
    <w:rsid w:val="00332FE8"/>
    <w:rsid w:val="0033387B"/>
    <w:rsid w:val="00333C6B"/>
    <w:rsid w:val="003356B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2C34"/>
    <w:rsid w:val="00372E8B"/>
    <w:rsid w:val="00374D90"/>
    <w:rsid w:val="00375C27"/>
    <w:rsid w:val="003765C1"/>
    <w:rsid w:val="003828A4"/>
    <w:rsid w:val="00384642"/>
    <w:rsid w:val="0038484F"/>
    <w:rsid w:val="003848FE"/>
    <w:rsid w:val="00384F97"/>
    <w:rsid w:val="003863B8"/>
    <w:rsid w:val="003875B1"/>
    <w:rsid w:val="00387836"/>
    <w:rsid w:val="00390576"/>
    <w:rsid w:val="00391905"/>
    <w:rsid w:val="00392805"/>
    <w:rsid w:val="00394364"/>
    <w:rsid w:val="0039513B"/>
    <w:rsid w:val="00397D25"/>
    <w:rsid w:val="00397E76"/>
    <w:rsid w:val="003A1985"/>
    <w:rsid w:val="003A1D4A"/>
    <w:rsid w:val="003A212C"/>
    <w:rsid w:val="003A4749"/>
    <w:rsid w:val="003A6636"/>
    <w:rsid w:val="003B244D"/>
    <w:rsid w:val="003B299C"/>
    <w:rsid w:val="003B3CA6"/>
    <w:rsid w:val="003B5617"/>
    <w:rsid w:val="003B7248"/>
    <w:rsid w:val="003C17A2"/>
    <w:rsid w:val="003C3796"/>
    <w:rsid w:val="003C4A76"/>
    <w:rsid w:val="003C4A82"/>
    <w:rsid w:val="003C5DD7"/>
    <w:rsid w:val="003D0029"/>
    <w:rsid w:val="003D22C4"/>
    <w:rsid w:val="003D466A"/>
    <w:rsid w:val="003D68DE"/>
    <w:rsid w:val="003E008B"/>
    <w:rsid w:val="003E2D27"/>
    <w:rsid w:val="003E3396"/>
    <w:rsid w:val="003E3C5B"/>
    <w:rsid w:val="003E6093"/>
    <w:rsid w:val="003F0415"/>
    <w:rsid w:val="003F429B"/>
    <w:rsid w:val="003F43DB"/>
    <w:rsid w:val="003F6CFF"/>
    <w:rsid w:val="00400628"/>
    <w:rsid w:val="00400707"/>
    <w:rsid w:val="00400C45"/>
    <w:rsid w:val="00401BBA"/>
    <w:rsid w:val="004023E3"/>
    <w:rsid w:val="004040AC"/>
    <w:rsid w:val="00404F39"/>
    <w:rsid w:val="004053EF"/>
    <w:rsid w:val="00405D50"/>
    <w:rsid w:val="00411222"/>
    <w:rsid w:val="004123B4"/>
    <w:rsid w:val="00412FFB"/>
    <w:rsid w:val="00413579"/>
    <w:rsid w:val="00417DC0"/>
    <w:rsid w:val="00422103"/>
    <w:rsid w:val="00422A5E"/>
    <w:rsid w:val="004246D6"/>
    <w:rsid w:val="004249C0"/>
    <w:rsid w:val="0042564D"/>
    <w:rsid w:val="004257D6"/>
    <w:rsid w:val="00425C0D"/>
    <w:rsid w:val="004264EA"/>
    <w:rsid w:val="004272D1"/>
    <w:rsid w:val="0042796D"/>
    <w:rsid w:val="00431538"/>
    <w:rsid w:val="004326E0"/>
    <w:rsid w:val="00432C41"/>
    <w:rsid w:val="004330DE"/>
    <w:rsid w:val="00433A71"/>
    <w:rsid w:val="004342E2"/>
    <w:rsid w:val="00436436"/>
    <w:rsid w:val="0044028C"/>
    <w:rsid w:val="00440629"/>
    <w:rsid w:val="00440D2B"/>
    <w:rsid w:val="00440D76"/>
    <w:rsid w:val="004430B5"/>
    <w:rsid w:val="00444F34"/>
    <w:rsid w:val="00446BD4"/>
    <w:rsid w:val="00447910"/>
    <w:rsid w:val="00447B30"/>
    <w:rsid w:val="00450D2A"/>
    <w:rsid w:val="00451C01"/>
    <w:rsid w:val="00452A69"/>
    <w:rsid w:val="0045359A"/>
    <w:rsid w:val="004535F4"/>
    <w:rsid w:val="004543DE"/>
    <w:rsid w:val="0045443B"/>
    <w:rsid w:val="0045509E"/>
    <w:rsid w:val="004553F7"/>
    <w:rsid w:val="00457F7F"/>
    <w:rsid w:val="00462700"/>
    <w:rsid w:val="00464251"/>
    <w:rsid w:val="00464675"/>
    <w:rsid w:val="004673DE"/>
    <w:rsid w:val="00472556"/>
    <w:rsid w:val="0047524E"/>
    <w:rsid w:val="00476C4C"/>
    <w:rsid w:val="00477118"/>
    <w:rsid w:val="004773F2"/>
    <w:rsid w:val="0048028E"/>
    <w:rsid w:val="00480859"/>
    <w:rsid w:val="00481831"/>
    <w:rsid w:val="004837B4"/>
    <w:rsid w:val="00483A6C"/>
    <w:rsid w:val="0048748A"/>
    <w:rsid w:val="00490865"/>
    <w:rsid w:val="004909AD"/>
    <w:rsid w:val="00492C6F"/>
    <w:rsid w:val="00493695"/>
    <w:rsid w:val="0049408B"/>
    <w:rsid w:val="004940D8"/>
    <w:rsid w:val="0049593A"/>
    <w:rsid w:val="004A1A50"/>
    <w:rsid w:val="004A2E64"/>
    <w:rsid w:val="004A518A"/>
    <w:rsid w:val="004A71D8"/>
    <w:rsid w:val="004B1701"/>
    <w:rsid w:val="004B2795"/>
    <w:rsid w:val="004B2973"/>
    <w:rsid w:val="004B418C"/>
    <w:rsid w:val="004B50C3"/>
    <w:rsid w:val="004B6D37"/>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7F56"/>
    <w:rsid w:val="004F007F"/>
    <w:rsid w:val="004F0235"/>
    <w:rsid w:val="004F0611"/>
    <w:rsid w:val="004F0F90"/>
    <w:rsid w:val="004F1E14"/>
    <w:rsid w:val="004F23B0"/>
    <w:rsid w:val="004F264F"/>
    <w:rsid w:val="004F2C5B"/>
    <w:rsid w:val="004F3534"/>
    <w:rsid w:val="004F4E3D"/>
    <w:rsid w:val="004F51EE"/>
    <w:rsid w:val="004F53F2"/>
    <w:rsid w:val="004F59EA"/>
    <w:rsid w:val="0050328F"/>
    <w:rsid w:val="0050400C"/>
    <w:rsid w:val="00504763"/>
    <w:rsid w:val="00505950"/>
    <w:rsid w:val="00505B5D"/>
    <w:rsid w:val="0050675A"/>
    <w:rsid w:val="00511C2E"/>
    <w:rsid w:val="00512E7B"/>
    <w:rsid w:val="00513F14"/>
    <w:rsid w:val="00514532"/>
    <w:rsid w:val="0051577F"/>
    <w:rsid w:val="00515DC2"/>
    <w:rsid w:val="00516058"/>
    <w:rsid w:val="00516667"/>
    <w:rsid w:val="00521116"/>
    <w:rsid w:val="00521170"/>
    <w:rsid w:val="0052306B"/>
    <w:rsid w:val="00523990"/>
    <w:rsid w:val="005239D8"/>
    <w:rsid w:val="0052479C"/>
    <w:rsid w:val="00524D13"/>
    <w:rsid w:val="00525456"/>
    <w:rsid w:val="00527C79"/>
    <w:rsid w:val="00530E01"/>
    <w:rsid w:val="00531C8C"/>
    <w:rsid w:val="005325BB"/>
    <w:rsid w:val="00532E0E"/>
    <w:rsid w:val="00534A8A"/>
    <w:rsid w:val="00535DA6"/>
    <w:rsid w:val="005369DE"/>
    <w:rsid w:val="00536A39"/>
    <w:rsid w:val="00536EF3"/>
    <w:rsid w:val="00537304"/>
    <w:rsid w:val="00537B6A"/>
    <w:rsid w:val="005413A2"/>
    <w:rsid w:val="00541DF8"/>
    <w:rsid w:val="005425A6"/>
    <w:rsid w:val="0054267F"/>
    <w:rsid w:val="005428BA"/>
    <w:rsid w:val="00542DA2"/>
    <w:rsid w:val="00543941"/>
    <w:rsid w:val="00544C62"/>
    <w:rsid w:val="0054541A"/>
    <w:rsid w:val="00545467"/>
    <w:rsid w:val="00545EA9"/>
    <w:rsid w:val="00550DCB"/>
    <w:rsid w:val="0055171D"/>
    <w:rsid w:val="00552787"/>
    <w:rsid w:val="00552C91"/>
    <w:rsid w:val="0055341A"/>
    <w:rsid w:val="00554399"/>
    <w:rsid w:val="005558A2"/>
    <w:rsid w:val="00555A94"/>
    <w:rsid w:val="0055619B"/>
    <w:rsid w:val="00560823"/>
    <w:rsid w:val="00561882"/>
    <w:rsid w:val="00562C3A"/>
    <w:rsid w:val="005645C7"/>
    <w:rsid w:val="00567B07"/>
    <w:rsid w:val="0057019A"/>
    <w:rsid w:val="0057040C"/>
    <w:rsid w:val="005712DC"/>
    <w:rsid w:val="00571301"/>
    <w:rsid w:val="00571D84"/>
    <w:rsid w:val="0057235E"/>
    <w:rsid w:val="00572638"/>
    <w:rsid w:val="00572CA5"/>
    <w:rsid w:val="005754E3"/>
    <w:rsid w:val="00575D08"/>
    <w:rsid w:val="005760D0"/>
    <w:rsid w:val="00582F87"/>
    <w:rsid w:val="005855A3"/>
    <w:rsid w:val="00585CC0"/>
    <w:rsid w:val="00586DCC"/>
    <w:rsid w:val="00590533"/>
    <w:rsid w:val="00592A36"/>
    <w:rsid w:val="00592AA1"/>
    <w:rsid w:val="005950B5"/>
    <w:rsid w:val="0059676A"/>
    <w:rsid w:val="0059741B"/>
    <w:rsid w:val="00597D5A"/>
    <w:rsid w:val="005A0A35"/>
    <w:rsid w:val="005A3160"/>
    <w:rsid w:val="005A46C6"/>
    <w:rsid w:val="005A587B"/>
    <w:rsid w:val="005A645A"/>
    <w:rsid w:val="005A6971"/>
    <w:rsid w:val="005A7BCC"/>
    <w:rsid w:val="005B3619"/>
    <w:rsid w:val="005B4507"/>
    <w:rsid w:val="005B4921"/>
    <w:rsid w:val="005B4CB3"/>
    <w:rsid w:val="005B597E"/>
    <w:rsid w:val="005B67A1"/>
    <w:rsid w:val="005C16C3"/>
    <w:rsid w:val="005C3EBB"/>
    <w:rsid w:val="005D08E7"/>
    <w:rsid w:val="005D094D"/>
    <w:rsid w:val="005D1F31"/>
    <w:rsid w:val="005D2EC5"/>
    <w:rsid w:val="005D320A"/>
    <w:rsid w:val="005D4948"/>
    <w:rsid w:val="005D754C"/>
    <w:rsid w:val="005E132B"/>
    <w:rsid w:val="005E2006"/>
    <w:rsid w:val="005E3CAE"/>
    <w:rsid w:val="005E4761"/>
    <w:rsid w:val="005E57DB"/>
    <w:rsid w:val="005E64DD"/>
    <w:rsid w:val="005F07E9"/>
    <w:rsid w:val="005F0971"/>
    <w:rsid w:val="005F1516"/>
    <w:rsid w:val="005F1660"/>
    <w:rsid w:val="005F244C"/>
    <w:rsid w:val="005F323E"/>
    <w:rsid w:val="005F5D54"/>
    <w:rsid w:val="0060058C"/>
    <w:rsid w:val="00602D2D"/>
    <w:rsid w:val="00603B55"/>
    <w:rsid w:val="00603C93"/>
    <w:rsid w:val="00604442"/>
    <w:rsid w:val="00604576"/>
    <w:rsid w:val="00606A17"/>
    <w:rsid w:val="0061059D"/>
    <w:rsid w:val="00610AD7"/>
    <w:rsid w:val="00610E04"/>
    <w:rsid w:val="00611992"/>
    <w:rsid w:val="00612454"/>
    <w:rsid w:val="0061390C"/>
    <w:rsid w:val="0061419E"/>
    <w:rsid w:val="00614ECB"/>
    <w:rsid w:val="006207EE"/>
    <w:rsid w:val="00625367"/>
    <w:rsid w:val="00625E2E"/>
    <w:rsid w:val="00634184"/>
    <w:rsid w:val="0063504E"/>
    <w:rsid w:val="00635598"/>
    <w:rsid w:val="006379AF"/>
    <w:rsid w:val="00640FB5"/>
    <w:rsid w:val="00642A83"/>
    <w:rsid w:val="00642FFD"/>
    <w:rsid w:val="00647AFE"/>
    <w:rsid w:val="00650DFF"/>
    <w:rsid w:val="00652D46"/>
    <w:rsid w:val="00655995"/>
    <w:rsid w:val="0065611E"/>
    <w:rsid w:val="00657DB3"/>
    <w:rsid w:val="00660CDC"/>
    <w:rsid w:val="00662033"/>
    <w:rsid w:val="00663AAE"/>
    <w:rsid w:val="00664DB7"/>
    <w:rsid w:val="00665755"/>
    <w:rsid w:val="00665B74"/>
    <w:rsid w:val="00666045"/>
    <w:rsid w:val="0066705A"/>
    <w:rsid w:val="006675E8"/>
    <w:rsid w:val="00670548"/>
    <w:rsid w:val="00671C81"/>
    <w:rsid w:val="006759C1"/>
    <w:rsid w:val="00676016"/>
    <w:rsid w:val="00680139"/>
    <w:rsid w:val="00681D62"/>
    <w:rsid w:val="00683134"/>
    <w:rsid w:val="00684212"/>
    <w:rsid w:val="00685E1F"/>
    <w:rsid w:val="00687053"/>
    <w:rsid w:val="006900DD"/>
    <w:rsid w:val="0069398B"/>
    <w:rsid w:val="00693FDF"/>
    <w:rsid w:val="00694F59"/>
    <w:rsid w:val="0069663E"/>
    <w:rsid w:val="006A19CA"/>
    <w:rsid w:val="006A2ACC"/>
    <w:rsid w:val="006A2DEE"/>
    <w:rsid w:val="006A340E"/>
    <w:rsid w:val="006A4184"/>
    <w:rsid w:val="006A43CF"/>
    <w:rsid w:val="006A717B"/>
    <w:rsid w:val="006B1B0F"/>
    <w:rsid w:val="006B4035"/>
    <w:rsid w:val="006B406F"/>
    <w:rsid w:val="006B4249"/>
    <w:rsid w:val="006B5991"/>
    <w:rsid w:val="006B5E82"/>
    <w:rsid w:val="006C02CE"/>
    <w:rsid w:val="006C1036"/>
    <w:rsid w:val="006C2334"/>
    <w:rsid w:val="006C4BCC"/>
    <w:rsid w:val="006C585B"/>
    <w:rsid w:val="006C59EF"/>
    <w:rsid w:val="006C7C48"/>
    <w:rsid w:val="006C7E51"/>
    <w:rsid w:val="006D0CB0"/>
    <w:rsid w:val="006D1EEF"/>
    <w:rsid w:val="006D3818"/>
    <w:rsid w:val="006D3CF9"/>
    <w:rsid w:val="006D3D3A"/>
    <w:rsid w:val="006D48B5"/>
    <w:rsid w:val="006D5611"/>
    <w:rsid w:val="006D642A"/>
    <w:rsid w:val="006E21FF"/>
    <w:rsid w:val="006E2BC7"/>
    <w:rsid w:val="006E2D69"/>
    <w:rsid w:val="006E3A94"/>
    <w:rsid w:val="006E4238"/>
    <w:rsid w:val="006E4631"/>
    <w:rsid w:val="006E4B61"/>
    <w:rsid w:val="006E60AD"/>
    <w:rsid w:val="006F0C4B"/>
    <w:rsid w:val="006F388E"/>
    <w:rsid w:val="006F3E7B"/>
    <w:rsid w:val="006F49DD"/>
    <w:rsid w:val="006F4CF0"/>
    <w:rsid w:val="006F730A"/>
    <w:rsid w:val="007004FF"/>
    <w:rsid w:val="00706FE0"/>
    <w:rsid w:val="00711C26"/>
    <w:rsid w:val="00711D2D"/>
    <w:rsid w:val="00723FDF"/>
    <w:rsid w:val="0072433B"/>
    <w:rsid w:val="00725563"/>
    <w:rsid w:val="0072617A"/>
    <w:rsid w:val="007264A6"/>
    <w:rsid w:val="007268D5"/>
    <w:rsid w:val="00726C94"/>
    <w:rsid w:val="00727FC3"/>
    <w:rsid w:val="00730AC7"/>
    <w:rsid w:val="00731D83"/>
    <w:rsid w:val="00732D72"/>
    <w:rsid w:val="007350CC"/>
    <w:rsid w:val="00735738"/>
    <w:rsid w:val="00736E94"/>
    <w:rsid w:val="00736E9A"/>
    <w:rsid w:val="00740F6A"/>
    <w:rsid w:val="00741F2C"/>
    <w:rsid w:val="00743495"/>
    <w:rsid w:val="00746007"/>
    <w:rsid w:val="00746DA7"/>
    <w:rsid w:val="00750752"/>
    <w:rsid w:val="0075210F"/>
    <w:rsid w:val="00753D7D"/>
    <w:rsid w:val="007566C0"/>
    <w:rsid w:val="00757172"/>
    <w:rsid w:val="00757FF2"/>
    <w:rsid w:val="0076017C"/>
    <w:rsid w:val="0076026C"/>
    <w:rsid w:val="00760CCB"/>
    <w:rsid w:val="007639F3"/>
    <w:rsid w:val="00767F0B"/>
    <w:rsid w:val="00770AE7"/>
    <w:rsid w:val="00770BC0"/>
    <w:rsid w:val="00770FE7"/>
    <w:rsid w:val="00771674"/>
    <w:rsid w:val="00771EEC"/>
    <w:rsid w:val="00774F73"/>
    <w:rsid w:val="00777330"/>
    <w:rsid w:val="00777DA9"/>
    <w:rsid w:val="00780F7F"/>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660"/>
    <w:rsid w:val="007A030B"/>
    <w:rsid w:val="007A08BC"/>
    <w:rsid w:val="007A10D0"/>
    <w:rsid w:val="007A2227"/>
    <w:rsid w:val="007A3CAF"/>
    <w:rsid w:val="007A4131"/>
    <w:rsid w:val="007A5B05"/>
    <w:rsid w:val="007B00E4"/>
    <w:rsid w:val="007B0105"/>
    <w:rsid w:val="007B28FE"/>
    <w:rsid w:val="007B363F"/>
    <w:rsid w:val="007B4B23"/>
    <w:rsid w:val="007B5814"/>
    <w:rsid w:val="007B6AFE"/>
    <w:rsid w:val="007C06AC"/>
    <w:rsid w:val="007C1071"/>
    <w:rsid w:val="007C2FFF"/>
    <w:rsid w:val="007C3594"/>
    <w:rsid w:val="007C43E5"/>
    <w:rsid w:val="007C4E7A"/>
    <w:rsid w:val="007C5E78"/>
    <w:rsid w:val="007C76B3"/>
    <w:rsid w:val="007C78EF"/>
    <w:rsid w:val="007D23DD"/>
    <w:rsid w:val="007D2E91"/>
    <w:rsid w:val="007D3036"/>
    <w:rsid w:val="007D3441"/>
    <w:rsid w:val="007D3C47"/>
    <w:rsid w:val="007D3E35"/>
    <w:rsid w:val="007D7527"/>
    <w:rsid w:val="007D7F96"/>
    <w:rsid w:val="007E0876"/>
    <w:rsid w:val="007E2678"/>
    <w:rsid w:val="007E267D"/>
    <w:rsid w:val="007E360C"/>
    <w:rsid w:val="007E51C0"/>
    <w:rsid w:val="007E68E4"/>
    <w:rsid w:val="007E72F8"/>
    <w:rsid w:val="007E7BBC"/>
    <w:rsid w:val="007F0BD8"/>
    <w:rsid w:val="007F0C47"/>
    <w:rsid w:val="007F17B7"/>
    <w:rsid w:val="007F3186"/>
    <w:rsid w:val="007F44E0"/>
    <w:rsid w:val="007F4B87"/>
    <w:rsid w:val="007F57E6"/>
    <w:rsid w:val="007F6CA0"/>
    <w:rsid w:val="007F7116"/>
    <w:rsid w:val="007F715F"/>
    <w:rsid w:val="0080058E"/>
    <w:rsid w:val="0080292C"/>
    <w:rsid w:val="00805835"/>
    <w:rsid w:val="0081012C"/>
    <w:rsid w:val="0081044B"/>
    <w:rsid w:val="008114CB"/>
    <w:rsid w:val="00811E71"/>
    <w:rsid w:val="00813F7C"/>
    <w:rsid w:val="00814951"/>
    <w:rsid w:val="00815294"/>
    <w:rsid w:val="0081544D"/>
    <w:rsid w:val="00815C62"/>
    <w:rsid w:val="00816A23"/>
    <w:rsid w:val="0082018E"/>
    <w:rsid w:val="00824311"/>
    <w:rsid w:val="00825E4B"/>
    <w:rsid w:val="00826209"/>
    <w:rsid w:val="008264F7"/>
    <w:rsid w:val="00826824"/>
    <w:rsid w:val="00826D5A"/>
    <w:rsid w:val="008313BD"/>
    <w:rsid w:val="00831417"/>
    <w:rsid w:val="0083177E"/>
    <w:rsid w:val="00832389"/>
    <w:rsid w:val="0083261A"/>
    <w:rsid w:val="008344E1"/>
    <w:rsid w:val="00834F6A"/>
    <w:rsid w:val="00835093"/>
    <w:rsid w:val="008350FE"/>
    <w:rsid w:val="00835EFB"/>
    <w:rsid w:val="008367FB"/>
    <w:rsid w:val="00836944"/>
    <w:rsid w:val="00836BA5"/>
    <w:rsid w:val="00836C62"/>
    <w:rsid w:val="00836DE0"/>
    <w:rsid w:val="00842F19"/>
    <w:rsid w:val="008461B9"/>
    <w:rsid w:val="00846618"/>
    <w:rsid w:val="00851A01"/>
    <w:rsid w:val="00851D2C"/>
    <w:rsid w:val="00853ABC"/>
    <w:rsid w:val="0085487E"/>
    <w:rsid w:val="00856251"/>
    <w:rsid w:val="008606AB"/>
    <w:rsid w:val="008637EF"/>
    <w:rsid w:val="00864129"/>
    <w:rsid w:val="0086484B"/>
    <w:rsid w:val="008663BB"/>
    <w:rsid w:val="00871D34"/>
    <w:rsid w:val="0088372A"/>
    <w:rsid w:val="00883ECA"/>
    <w:rsid w:val="008849BF"/>
    <w:rsid w:val="00885C63"/>
    <w:rsid w:val="00887F42"/>
    <w:rsid w:val="00890D2B"/>
    <w:rsid w:val="00890F63"/>
    <w:rsid w:val="008917D9"/>
    <w:rsid w:val="00891DE0"/>
    <w:rsid w:val="00894063"/>
    <w:rsid w:val="008A0DDA"/>
    <w:rsid w:val="008A103B"/>
    <w:rsid w:val="008A2C36"/>
    <w:rsid w:val="008A3193"/>
    <w:rsid w:val="008A31E0"/>
    <w:rsid w:val="008A3782"/>
    <w:rsid w:val="008A4EB5"/>
    <w:rsid w:val="008A5AD5"/>
    <w:rsid w:val="008A698A"/>
    <w:rsid w:val="008A6FBF"/>
    <w:rsid w:val="008B200B"/>
    <w:rsid w:val="008B5DE3"/>
    <w:rsid w:val="008B6605"/>
    <w:rsid w:val="008B691F"/>
    <w:rsid w:val="008B7D7B"/>
    <w:rsid w:val="008C06D8"/>
    <w:rsid w:val="008C192E"/>
    <w:rsid w:val="008D1921"/>
    <w:rsid w:val="008D66BB"/>
    <w:rsid w:val="008E1D95"/>
    <w:rsid w:val="008E232C"/>
    <w:rsid w:val="008E55EC"/>
    <w:rsid w:val="008E5AAD"/>
    <w:rsid w:val="008F1DA7"/>
    <w:rsid w:val="008F272A"/>
    <w:rsid w:val="008F3A64"/>
    <w:rsid w:val="008F6433"/>
    <w:rsid w:val="00901194"/>
    <w:rsid w:val="0090202B"/>
    <w:rsid w:val="0090315D"/>
    <w:rsid w:val="00903E75"/>
    <w:rsid w:val="00904150"/>
    <w:rsid w:val="0090689B"/>
    <w:rsid w:val="009072F9"/>
    <w:rsid w:val="009159C5"/>
    <w:rsid w:val="00916358"/>
    <w:rsid w:val="00916C17"/>
    <w:rsid w:val="00916D06"/>
    <w:rsid w:val="009172C8"/>
    <w:rsid w:val="0092252E"/>
    <w:rsid w:val="00922B45"/>
    <w:rsid w:val="00924F09"/>
    <w:rsid w:val="0092537B"/>
    <w:rsid w:val="00925540"/>
    <w:rsid w:val="009255BB"/>
    <w:rsid w:val="009310FD"/>
    <w:rsid w:val="009311F1"/>
    <w:rsid w:val="009318F8"/>
    <w:rsid w:val="00931DEE"/>
    <w:rsid w:val="00934588"/>
    <w:rsid w:val="00935420"/>
    <w:rsid w:val="00936209"/>
    <w:rsid w:val="009364D3"/>
    <w:rsid w:val="00936DE4"/>
    <w:rsid w:val="00941AE2"/>
    <w:rsid w:val="009436AA"/>
    <w:rsid w:val="0094460A"/>
    <w:rsid w:val="00945460"/>
    <w:rsid w:val="0094548A"/>
    <w:rsid w:val="00945825"/>
    <w:rsid w:val="0094664D"/>
    <w:rsid w:val="009468FA"/>
    <w:rsid w:val="00950C5F"/>
    <w:rsid w:val="00951D2C"/>
    <w:rsid w:val="00954FC8"/>
    <w:rsid w:val="009557B0"/>
    <w:rsid w:val="00955BBA"/>
    <w:rsid w:val="00956373"/>
    <w:rsid w:val="009605C6"/>
    <w:rsid w:val="00962FA4"/>
    <w:rsid w:val="00964572"/>
    <w:rsid w:val="009705B6"/>
    <w:rsid w:val="00971532"/>
    <w:rsid w:val="0097216C"/>
    <w:rsid w:val="00972920"/>
    <w:rsid w:val="00973990"/>
    <w:rsid w:val="00983A37"/>
    <w:rsid w:val="00983E73"/>
    <w:rsid w:val="0098407A"/>
    <w:rsid w:val="009840B6"/>
    <w:rsid w:val="0098503E"/>
    <w:rsid w:val="009866DC"/>
    <w:rsid w:val="00986E6B"/>
    <w:rsid w:val="0099079C"/>
    <w:rsid w:val="00990FA5"/>
    <w:rsid w:val="009915B7"/>
    <w:rsid w:val="009916FE"/>
    <w:rsid w:val="00993DBA"/>
    <w:rsid w:val="00997B05"/>
    <w:rsid w:val="009A0053"/>
    <w:rsid w:val="009A01B4"/>
    <w:rsid w:val="009A0C8E"/>
    <w:rsid w:val="009A0D92"/>
    <w:rsid w:val="009A1991"/>
    <w:rsid w:val="009A2F04"/>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7F0A"/>
    <w:rsid w:val="009E2662"/>
    <w:rsid w:val="009E2783"/>
    <w:rsid w:val="009E2ACD"/>
    <w:rsid w:val="009E44D4"/>
    <w:rsid w:val="009E593A"/>
    <w:rsid w:val="009E7DB4"/>
    <w:rsid w:val="009F0246"/>
    <w:rsid w:val="009F2057"/>
    <w:rsid w:val="009F2C0E"/>
    <w:rsid w:val="009F2DAC"/>
    <w:rsid w:val="009F5301"/>
    <w:rsid w:val="009F6641"/>
    <w:rsid w:val="00A0261B"/>
    <w:rsid w:val="00A05B09"/>
    <w:rsid w:val="00A05F8D"/>
    <w:rsid w:val="00A06CD2"/>
    <w:rsid w:val="00A070CB"/>
    <w:rsid w:val="00A07F18"/>
    <w:rsid w:val="00A1069A"/>
    <w:rsid w:val="00A1097E"/>
    <w:rsid w:val="00A115D6"/>
    <w:rsid w:val="00A129F3"/>
    <w:rsid w:val="00A153B3"/>
    <w:rsid w:val="00A170F9"/>
    <w:rsid w:val="00A17544"/>
    <w:rsid w:val="00A2083A"/>
    <w:rsid w:val="00A20952"/>
    <w:rsid w:val="00A20E0C"/>
    <w:rsid w:val="00A23350"/>
    <w:rsid w:val="00A24C76"/>
    <w:rsid w:val="00A25380"/>
    <w:rsid w:val="00A25461"/>
    <w:rsid w:val="00A271EC"/>
    <w:rsid w:val="00A30B8C"/>
    <w:rsid w:val="00A314D6"/>
    <w:rsid w:val="00A32535"/>
    <w:rsid w:val="00A33852"/>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631F"/>
    <w:rsid w:val="00A70B50"/>
    <w:rsid w:val="00A72CD3"/>
    <w:rsid w:val="00A733A6"/>
    <w:rsid w:val="00A75DF8"/>
    <w:rsid w:val="00A75EF6"/>
    <w:rsid w:val="00A76B43"/>
    <w:rsid w:val="00A80DF7"/>
    <w:rsid w:val="00A85595"/>
    <w:rsid w:val="00A85783"/>
    <w:rsid w:val="00A85E8F"/>
    <w:rsid w:val="00A86722"/>
    <w:rsid w:val="00A87C4C"/>
    <w:rsid w:val="00A9054B"/>
    <w:rsid w:val="00A9174C"/>
    <w:rsid w:val="00A92574"/>
    <w:rsid w:val="00A9307C"/>
    <w:rsid w:val="00A95752"/>
    <w:rsid w:val="00A96EA5"/>
    <w:rsid w:val="00A975BC"/>
    <w:rsid w:val="00AA0794"/>
    <w:rsid w:val="00AA0853"/>
    <w:rsid w:val="00AA1291"/>
    <w:rsid w:val="00AA23C5"/>
    <w:rsid w:val="00AA3B62"/>
    <w:rsid w:val="00AA42F3"/>
    <w:rsid w:val="00AA4984"/>
    <w:rsid w:val="00AA5A18"/>
    <w:rsid w:val="00AA5C96"/>
    <w:rsid w:val="00AA7AF5"/>
    <w:rsid w:val="00AB01E7"/>
    <w:rsid w:val="00AB1623"/>
    <w:rsid w:val="00AB1E2D"/>
    <w:rsid w:val="00AB2298"/>
    <w:rsid w:val="00AB253B"/>
    <w:rsid w:val="00AB405D"/>
    <w:rsid w:val="00AB5F05"/>
    <w:rsid w:val="00AB6ABB"/>
    <w:rsid w:val="00AC6F8B"/>
    <w:rsid w:val="00AC7B6E"/>
    <w:rsid w:val="00AD0FA6"/>
    <w:rsid w:val="00AD1846"/>
    <w:rsid w:val="00AD5116"/>
    <w:rsid w:val="00AD6252"/>
    <w:rsid w:val="00AD62DA"/>
    <w:rsid w:val="00AD6504"/>
    <w:rsid w:val="00AD7B3C"/>
    <w:rsid w:val="00AE022B"/>
    <w:rsid w:val="00AE0773"/>
    <w:rsid w:val="00AE0B71"/>
    <w:rsid w:val="00AE1B0A"/>
    <w:rsid w:val="00AE2B92"/>
    <w:rsid w:val="00AE31D2"/>
    <w:rsid w:val="00AE35F2"/>
    <w:rsid w:val="00AE4253"/>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107DB"/>
    <w:rsid w:val="00B12283"/>
    <w:rsid w:val="00B1234B"/>
    <w:rsid w:val="00B1671D"/>
    <w:rsid w:val="00B171E2"/>
    <w:rsid w:val="00B17522"/>
    <w:rsid w:val="00B20D05"/>
    <w:rsid w:val="00B22D13"/>
    <w:rsid w:val="00B24ACF"/>
    <w:rsid w:val="00B26C1F"/>
    <w:rsid w:val="00B274BF"/>
    <w:rsid w:val="00B279A2"/>
    <w:rsid w:val="00B306D8"/>
    <w:rsid w:val="00B31A9E"/>
    <w:rsid w:val="00B31FA6"/>
    <w:rsid w:val="00B3272A"/>
    <w:rsid w:val="00B359E6"/>
    <w:rsid w:val="00B37B4D"/>
    <w:rsid w:val="00B37F97"/>
    <w:rsid w:val="00B40D8A"/>
    <w:rsid w:val="00B43309"/>
    <w:rsid w:val="00B43D05"/>
    <w:rsid w:val="00B44071"/>
    <w:rsid w:val="00B44080"/>
    <w:rsid w:val="00B44C0E"/>
    <w:rsid w:val="00B514B7"/>
    <w:rsid w:val="00B52EC6"/>
    <w:rsid w:val="00B55377"/>
    <w:rsid w:val="00B5563F"/>
    <w:rsid w:val="00B5682D"/>
    <w:rsid w:val="00B61D51"/>
    <w:rsid w:val="00B67514"/>
    <w:rsid w:val="00B708C7"/>
    <w:rsid w:val="00B70B78"/>
    <w:rsid w:val="00B70E5A"/>
    <w:rsid w:val="00B7192C"/>
    <w:rsid w:val="00B71F03"/>
    <w:rsid w:val="00B7437C"/>
    <w:rsid w:val="00B75350"/>
    <w:rsid w:val="00B77CC6"/>
    <w:rsid w:val="00B82087"/>
    <w:rsid w:val="00B83E1B"/>
    <w:rsid w:val="00B8602A"/>
    <w:rsid w:val="00B86797"/>
    <w:rsid w:val="00B958F9"/>
    <w:rsid w:val="00B96F00"/>
    <w:rsid w:val="00BA0ECA"/>
    <w:rsid w:val="00BA2952"/>
    <w:rsid w:val="00BA4A15"/>
    <w:rsid w:val="00BA5D03"/>
    <w:rsid w:val="00BA773B"/>
    <w:rsid w:val="00BB2D09"/>
    <w:rsid w:val="00BB523F"/>
    <w:rsid w:val="00BB78E3"/>
    <w:rsid w:val="00BC06CD"/>
    <w:rsid w:val="00BC0A2D"/>
    <w:rsid w:val="00BC1C23"/>
    <w:rsid w:val="00BC3840"/>
    <w:rsid w:val="00BC56F8"/>
    <w:rsid w:val="00BC7062"/>
    <w:rsid w:val="00BD0CA2"/>
    <w:rsid w:val="00BD1A90"/>
    <w:rsid w:val="00BD1C65"/>
    <w:rsid w:val="00BD1D1D"/>
    <w:rsid w:val="00BD39CA"/>
    <w:rsid w:val="00BD4222"/>
    <w:rsid w:val="00BD4AE3"/>
    <w:rsid w:val="00BD4FE6"/>
    <w:rsid w:val="00BE208D"/>
    <w:rsid w:val="00BE26F0"/>
    <w:rsid w:val="00BE2E88"/>
    <w:rsid w:val="00BE46BE"/>
    <w:rsid w:val="00BE6A17"/>
    <w:rsid w:val="00BE6F00"/>
    <w:rsid w:val="00BE7027"/>
    <w:rsid w:val="00BE7155"/>
    <w:rsid w:val="00BE7341"/>
    <w:rsid w:val="00BF081D"/>
    <w:rsid w:val="00BF0979"/>
    <w:rsid w:val="00BF0AA9"/>
    <w:rsid w:val="00BF29D0"/>
    <w:rsid w:val="00BF2BB1"/>
    <w:rsid w:val="00BF4441"/>
    <w:rsid w:val="00BF6AF7"/>
    <w:rsid w:val="00C02E33"/>
    <w:rsid w:val="00C06280"/>
    <w:rsid w:val="00C0695D"/>
    <w:rsid w:val="00C0743B"/>
    <w:rsid w:val="00C07592"/>
    <w:rsid w:val="00C106ED"/>
    <w:rsid w:val="00C11E1C"/>
    <w:rsid w:val="00C13A78"/>
    <w:rsid w:val="00C15B48"/>
    <w:rsid w:val="00C16C71"/>
    <w:rsid w:val="00C174A4"/>
    <w:rsid w:val="00C2073B"/>
    <w:rsid w:val="00C214D5"/>
    <w:rsid w:val="00C21D70"/>
    <w:rsid w:val="00C23DC3"/>
    <w:rsid w:val="00C24220"/>
    <w:rsid w:val="00C24311"/>
    <w:rsid w:val="00C2573E"/>
    <w:rsid w:val="00C25F00"/>
    <w:rsid w:val="00C265FD"/>
    <w:rsid w:val="00C26DF2"/>
    <w:rsid w:val="00C3051A"/>
    <w:rsid w:val="00C3188E"/>
    <w:rsid w:val="00C32B28"/>
    <w:rsid w:val="00C33DFB"/>
    <w:rsid w:val="00C351DD"/>
    <w:rsid w:val="00C359B7"/>
    <w:rsid w:val="00C36568"/>
    <w:rsid w:val="00C372CE"/>
    <w:rsid w:val="00C42E03"/>
    <w:rsid w:val="00C4323A"/>
    <w:rsid w:val="00C434CF"/>
    <w:rsid w:val="00C43BEF"/>
    <w:rsid w:val="00C44037"/>
    <w:rsid w:val="00C44BAF"/>
    <w:rsid w:val="00C46747"/>
    <w:rsid w:val="00C500CF"/>
    <w:rsid w:val="00C51310"/>
    <w:rsid w:val="00C5223D"/>
    <w:rsid w:val="00C527E5"/>
    <w:rsid w:val="00C52BD7"/>
    <w:rsid w:val="00C52E1A"/>
    <w:rsid w:val="00C5325B"/>
    <w:rsid w:val="00C54C3A"/>
    <w:rsid w:val="00C564CA"/>
    <w:rsid w:val="00C56BD0"/>
    <w:rsid w:val="00C573FF"/>
    <w:rsid w:val="00C601D9"/>
    <w:rsid w:val="00C609B1"/>
    <w:rsid w:val="00C61533"/>
    <w:rsid w:val="00C61542"/>
    <w:rsid w:val="00C63CFD"/>
    <w:rsid w:val="00C63ECE"/>
    <w:rsid w:val="00C64FCD"/>
    <w:rsid w:val="00C654ED"/>
    <w:rsid w:val="00C67B33"/>
    <w:rsid w:val="00C71AE5"/>
    <w:rsid w:val="00C729B4"/>
    <w:rsid w:val="00C74204"/>
    <w:rsid w:val="00C77C0E"/>
    <w:rsid w:val="00C82ACB"/>
    <w:rsid w:val="00C8306B"/>
    <w:rsid w:val="00C84EE1"/>
    <w:rsid w:val="00C85200"/>
    <w:rsid w:val="00C93061"/>
    <w:rsid w:val="00C945FF"/>
    <w:rsid w:val="00C94AA4"/>
    <w:rsid w:val="00C94F8D"/>
    <w:rsid w:val="00C97953"/>
    <w:rsid w:val="00CA01E0"/>
    <w:rsid w:val="00CA050B"/>
    <w:rsid w:val="00CA0DAE"/>
    <w:rsid w:val="00CA3FE7"/>
    <w:rsid w:val="00CA4599"/>
    <w:rsid w:val="00CA5F8C"/>
    <w:rsid w:val="00CA687D"/>
    <w:rsid w:val="00CB0412"/>
    <w:rsid w:val="00CB05B8"/>
    <w:rsid w:val="00CB1821"/>
    <w:rsid w:val="00CB1FEE"/>
    <w:rsid w:val="00CB7FD7"/>
    <w:rsid w:val="00CC0549"/>
    <w:rsid w:val="00CC132D"/>
    <w:rsid w:val="00CC2A56"/>
    <w:rsid w:val="00CC2C2F"/>
    <w:rsid w:val="00CC2FFD"/>
    <w:rsid w:val="00CC4703"/>
    <w:rsid w:val="00CC5DA8"/>
    <w:rsid w:val="00CC7465"/>
    <w:rsid w:val="00CC74D3"/>
    <w:rsid w:val="00CD069F"/>
    <w:rsid w:val="00CD13E2"/>
    <w:rsid w:val="00CD2D63"/>
    <w:rsid w:val="00CD3EC2"/>
    <w:rsid w:val="00CD5494"/>
    <w:rsid w:val="00CD5E71"/>
    <w:rsid w:val="00CD69E3"/>
    <w:rsid w:val="00CE0948"/>
    <w:rsid w:val="00CE305B"/>
    <w:rsid w:val="00CE4139"/>
    <w:rsid w:val="00CE6142"/>
    <w:rsid w:val="00CE716E"/>
    <w:rsid w:val="00CE741D"/>
    <w:rsid w:val="00CE7788"/>
    <w:rsid w:val="00CE7C79"/>
    <w:rsid w:val="00CF052E"/>
    <w:rsid w:val="00CF1249"/>
    <w:rsid w:val="00CF2EB3"/>
    <w:rsid w:val="00CF2F04"/>
    <w:rsid w:val="00CF3DD5"/>
    <w:rsid w:val="00CF64D9"/>
    <w:rsid w:val="00CF6FE9"/>
    <w:rsid w:val="00CF7136"/>
    <w:rsid w:val="00CF72FF"/>
    <w:rsid w:val="00D00AD1"/>
    <w:rsid w:val="00D011A1"/>
    <w:rsid w:val="00D018CA"/>
    <w:rsid w:val="00D02F8A"/>
    <w:rsid w:val="00D06188"/>
    <w:rsid w:val="00D12F6F"/>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6B81"/>
    <w:rsid w:val="00D27D9F"/>
    <w:rsid w:val="00D30247"/>
    <w:rsid w:val="00D30A45"/>
    <w:rsid w:val="00D31086"/>
    <w:rsid w:val="00D320E0"/>
    <w:rsid w:val="00D3266E"/>
    <w:rsid w:val="00D32BC3"/>
    <w:rsid w:val="00D331BA"/>
    <w:rsid w:val="00D33B75"/>
    <w:rsid w:val="00D33FE7"/>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3419"/>
    <w:rsid w:val="00D856C3"/>
    <w:rsid w:val="00D85ACC"/>
    <w:rsid w:val="00D91E2A"/>
    <w:rsid w:val="00D9652C"/>
    <w:rsid w:val="00DA225A"/>
    <w:rsid w:val="00DA22E2"/>
    <w:rsid w:val="00DA2762"/>
    <w:rsid w:val="00DA4708"/>
    <w:rsid w:val="00DA50E5"/>
    <w:rsid w:val="00DA55A2"/>
    <w:rsid w:val="00DA5701"/>
    <w:rsid w:val="00DA6679"/>
    <w:rsid w:val="00DA6CC6"/>
    <w:rsid w:val="00DA7D12"/>
    <w:rsid w:val="00DA7D22"/>
    <w:rsid w:val="00DB05F7"/>
    <w:rsid w:val="00DB0BFB"/>
    <w:rsid w:val="00DB3E1D"/>
    <w:rsid w:val="00DC0781"/>
    <w:rsid w:val="00DC1855"/>
    <w:rsid w:val="00DC1E4F"/>
    <w:rsid w:val="00DC3CE2"/>
    <w:rsid w:val="00DC3D13"/>
    <w:rsid w:val="00DC5496"/>
    <w:rsid w:val="00DC689B"/>
    <w:rsid w:val="00DC7889"/>
    <w:rsid w:val="00DD0B93"/>
    <w:rsid w:val="00DD170C"/>
    <w:rsid w:val="00DD18A1"/>
    <w:rsid w:val="00DD51B5"/>
    <w:rsid w:val="00DD66B6"/>
    <w:rsid w:val="00DD7C95"/>
    <w:rsid w:val="00DE095B"/>
    <w:rsid w:val="00DE1A60"/>
    <w:rsid w:val="00DE1ACE"/>
    <w:rsid w:val="00DE295B"/>
    <w:rsid w:val="00DE2C77"/>
    <w:rsid w:val="00DE49AF"/>
    <w:rsid w:val="00DE5430"/>
    <w:rsid w:val="00DE555E"/>
    <w:rsid w:val="00DE569D"/>
    <w:rsid w:val="00DE5EB7"/>
    <w:rsid w:val="00DE77C4"/>
    <w:rsid w:val="00DF177E"/>
    <w:rsid w:val="00DF20DC"/>
    <w:rsid w:val="00DF37D0"/>
    <w:rsid w:val="00DF3DFD"/>
    <w:rsid w:val="00DF5858"/>
    <w:rsid w:val="00DF76EE"/>
    <w:rsid w:val="00E009D8"/>
    <w:rsid w:val="00E00F34"/>
    <w:rsid w:val="00E01FC0"/>
    <w:rsid w:val="00E04357"/>
    <w:rsid w:val="00E06452"/>
    <w:rsid w:val="00E06B21"/>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413AD"/>
    <w:rsid w:val="00E41889"/>
    <w:rsid w:val="00E41A72"/>
    <w:rsid w:val="00E42CF5"/>
    <w:rsid w:val="00E454EE"/>
    <w:rsid w:val="00E5235B"/>
    <w:rsid w:val="00E54FD3"/>
    <w:rsid w:val="00E55C42"/>
    <w:rsid w:val="00E60CE8"/>
    <w:rsid w:val="00E60CFC"/>
    <w:rsid w:val="00E6157A"/>
    <w:rsid w:val="00E616D2"/>
    <w:rsid w:val="00E626E0"/>
    <w:rsid w:val="00E62C30"/>
    <w:rsid w:val="00E63BBC"/>
    <w:rsid w:val="00E65712"/>
    <w:rsid w:val="00E676CE"/>
    <w:rsid w:val="00E67C30"/>
    <w:rsid w:val="00E67D74"/>
    <w:rsid w:val="00E71513"/>
    <w:rsid w:val="00E730A2"/>
    <w:rsid w:val="00E737F6"/>
    <w:rsid w:val="00E752F1"/>
    <w:rsid w:val="00E775D1"/>
    <w:rsid w:val="00E80231"/>
    <w:rsid w:val="00E828C4"/>
    <w:rsid w:val="00E839EE"/>
    <w:rsid w:val="00E8425A"/>
    <w:rsid w:val="00E844B0"/>
    <w:rsid w:val="00E84E04"/>
    <w:rsid w:val="00E84E69"/>
    <w:rsid w:val="00E85BB5"/>
    <w:rsid w:val="00E85D8C"/>
    <w:rsid w:val="00E86487"/>
    <w:rsid w:val="00E90E6F"/>
    <w:rsid w:val="00E911AC"/>
    <w:rsid w:val="00E92677"/>
    <w:rsid w:val="00E949E0"/>
    <w:rsid w:val="00E95CEE"/>
    <w:rsid w:val="00E96E2D"/>
    <w:rsid w:val="00EA008A"/>
    <w:rsid w:val="00EA0877"/>
    <w:rsid w:val="00EA091D"/>
    <w:rsid w:val="00EA343B"/>
    <w:rsid w:val="00EA7AF3"/>
    <w:rsid w:val="00EB1167"/>
    <w:rsid w:val="00EB1BE9"/>
    <w:rsid w:val="00EB2D2C"/>
    <w:rsid w:val="00EB49C3"/>
    <w:rsid w:val="00EB5171"/>
    <w:rsid w:val="00EC1039"/>
    <w:rsid w:val="00EC19CD"/>
    <w:rsid w:val="00EC3CD5"/>
    <w:rsid w:val="00EC3EBE"/>
    <w:rsid w:val="00EC4C94"/>
    <w:rsid w:val="00EC6172"/>
    <w:rsid w:val="00EC622B"/>
    <w:rsid w:val="00EC697A"/>
    <w:rsid w:val="00EC73C0"/>
    <w:rsid w:val="00EC76BB"/>
    <w:rsid w:val="00EC76F1"/>
    <w:rsid w:val="00EC77AB"/>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472A"/>
    <w:rsid w:val="00EE59E6"/>
    <w:rsid w:val="00EE5B7C"/>
    <w:rsid w:val="00EE6ED5"/>
    <w:rsid w:val="00EF1902"/>
    <w:rsid w:val="00EF2EDF"/>
    <w:rsid w:val="00EF4480"/>
    <w:rsid w:val="00EF717E"/>
    <w:rsid w:val="00F02313"/>
    <w:rsid w:val="00F024DC"/>
    <w:rsid w:val="00F039F7"/>
    <w:rsid w:val="00F03A84"/>
    <w:rsid w:val="00F058F5"/>
    <w:rsid w:val="00F07450"/>
    <w:rsid w:val="00F07A16"/>
    <w:rsid w:val="00F10D79"/>
    <w:rsid w:val="00F112C0"/>
    <w:rsid w:val="00F14B97"/>
    <w:rsid w:val="00F15336"/>
    <w:rsid w:val="00F15A74"/>
    <w:rsid w:val="00F16AE2"/>
    <w:rsid w:val="00F2175B"/>
    <w:rsid w:val="00F21EB9"/>
    <w:rsid w:val="00F22504"/>
    <w:rsid w:val="00F232AD"/>
    <w:rsid w:val="00F25674"/>
    <w:rsid w:val="00F25C2C"/>
    <w:rsid w:val="00F25F93"/>
    <w:rsid w:val="00F3521C"/>
    <w:rsid w:val="00F35D1B"/>
    <w:rsid w:val="00F36153"/>
    <w:rsid w:val="00F40E6F"/>
    <w:rsid w:val="00F4231C"/>
    <w:rsid w:val="00F4293D"/>
    <w:rsid w:val="00F431D8"/>
    <w:rsid w:val="00F437BD"/>
    <w:rsid w:val="00F43BFB"/>
    <w:rsid w:val="00F43F64"/>
    <w:rsid w:val="00F445DF"/>
    <w:rsid w:val="00F44A4D"/>
    <w:rsid w:val="00F45167"/>
    <w:rsid w:val="00F4654C"/>
    <w:rsid w:val="00F46556"/>
    <w:rsid w:val="00F47FF4"/>
    <w:rsid w:val="00F502F8"/>
    <w:rsid w:val="00F5091C"/>
    <w:rsid w:val="00F52C61"/>
    <w:rsid w:val="00F53857"/>
    <w:rsid w:val="00F53A00"/>
    <w:rsid w:val="00F53C73"/>
    <w:rsid w:val="00F57C02"/>
    <w:rsid w:val="00F607A0"/>
    <w:rsid w:val="00F61352"/>
    <w:rsid w:val="00F62161"/>
    <w:rsid w:val="00F62212"/>
    <w:rsid w:val="00F63D8A"/>
    <w:rsid w:val="00F64DA0"/>
    <w:rsid w:val="00F654BC"/>
    <w:rsid w:val="00F655D7"/>
    <w:rsid w:val="00F66ADA"/>
    <w:rsid w:val="00F6761C"/>
    <w:rsid w:val="00F71C9F"/>
    <w:rsid w:val="00F72BEE"/>
    <w:rsid w:val="00F72D82"/>
    <w:rsid w:val="00F738B6"/>
    <w:rsid w:val="00F7456E"/>
    <w:rsid w:val="00F82BAC"/>
    <w:rsid w:val="00F861E6"/>
    <w:rsid w:val="00F862B7"/>
    <w:rsid w:val="00F907F0"/>
    <w:rsid w:val="00F92F21"/>
    <w:rsid w:val="00F954FC"/>
    <w:rsid w:val="00F95ADF"/>
    <w:rsid w:val="00F97E2A"/>
    <w:rsid w:val="00FA07E5"/>
    <w:rsid w:val="00FA3397"/>
    <w:rsid w:val="00FA6BD9"/>
    <w:rsid w:val="00FA7C3D"/>
    <w:rsid w:val="00FB027F"/>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E03"/>
    <w:rsid w:val="00FC65A3"/>
    <w:rsid w:val="00FD112D"/>
    <w:rsid w:val="00FD412D"/>
    <w:rsid w:val="00FD4E16"/>
    <w:rsid w:val="00FD4F95"/>
    <w:rsid w:val="00FD52C9"/>
    <w:rsid w:val="00FD610B"/>
    <w:rsid w:val="00FD6BCB"/>
    <w:rsid w:val="00FD7E8F"/>
    <w:rsid w:val="00FE014C"/>
    <w:rsid w:val="00FE0946"/>
    <w:rsid w:val="00FE123B"/>
    <w:rsid w:val="00FE328A"/>
    <w:rsid w:val="00FE4040"/>
    <w:rsid w:val="00FE453E"/>
    <w:rsid w:val="00FE5895"/>
    <w:rsid w:val="00FE6CF9"/>
    <w:rsid w:val="00FE7C6A"/>
    <w:rsid w:val="00FF0656"/>
    <w:rsid w:val="00FF06AC"/>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4890D-567E-C64C-B3D2-6EB55ED6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27</Pages>
  <Words>6157</Words>
  <Characters>35098</Characters>
  <Application>Microsoft Macintosh Word</Application>
  <DocSecurity>0</DocSecurity>
  <Lines>292</Lines>
  <Paragraphs>82</Paragraphs>
  <ScaleCrop>false</ScaleCrop>
  <Company/>
  <LinksUpToDate>false</LinksUpToDate>
  <CharactersWithSpaces>41173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Elizabeth Wolkovich</cp:lastModifiedBy>
  <cp:revision>263</cp:revision>
  <dcterms:created xsi:type="dcterms:W3CDTF">2018-12-18T17:49:00Z</dcterms:created>
  <dcterms:modified xsi:type="dcterms:W3CDTF">2019-01-02T21:27:00Z</dcterms:modified>
</cp:coreProperties>
</file>