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325ADA40"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Disconnects between </w:t>
      </w:r>
      <w:r w:rsidR="00694F59" w:rsidRPr="002D2EC9">
        <w:rPr>
          <w:rFonts w:ascii="Helvetica" w:hAnsi="Helvetica" w:cs="Helvetica"/>
          <w:sz w:val="22"/>
          <w:szCs w:val="22"/>
          <w:lang w:val="en-US"/>
        </w:rPr>
        <w:t xml:space="preserve">ecological theory </w:t>
      </w:r>
      <w:r w:rsidR="00441298">
        <w:rPr>
          <w:rFonts w:ascii="Helvetica" w:hAnsi="Helvetica" w:cs="Helvetica"/>
          <w:sz w:val="22"/>
          <w:szCs w:val="22"/>
          <w:lang w:val="en-US"/>
        </w:rPr>
        <w:t>and data in phenological mismatch research</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2,3</w:t>
      </w:r>
      <w:r w:rsidR="00906EDB" w:rsidRPr="002D2EC9">
        <w:rPr>
          <w:rFonts w:ascii="Helvetica" w:hAnsi="Helvetica" w:cs="Helvetica"/>
          <w:sz w:val="22"/>
          <w:szCs w:val="22"/>
          <w:vertAlign w:val="superscript"/>
          <w:lang w:val="en-US"/>
        </w:rPr>
        <w:t>,4</w:t>
      </w:r>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r w:rsidR="009353BB">
        <w:rPr>
          <w:rFonts w:ascii="Helvetica" w:hAnsi="Helvetica" w:cs="Helvetica"/>
          <w:sz w:val="22"/>
          <w:szCs w:val="22"/>
          <w:lang w:val="en-US"/>
        </w:rPr>
        <w:t>phenological</w:t>
      </w:r>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r w:rsidR="0044506A">
        <w:rPr>
          <w:rFonts w:ascii="Helvetica" w:hAnsi="Helvetica" w:cs="Helvetica"/>
          <w:iCs/>
          <w:sz w:val="22"/>
          <w:szCs w:val="22"/>
          <w:lang w:val="en-US"/>
        </w:rPr>
        <w:t xml:space="preserve">phenological </w:t>
      </w:r>
      <w:r w:rsidR="00A30A60" w:rsidRPr="00A30A60">
        <w:rPr>
          <w:rFonts w:ascii="Helvetica" w:hAnsi="Helvetica" w:cs="Helvetica"/>
          <w:iCs/>
          <w:sz w:val="22"/>
          <w:szCs w:val="22"/>
          <w:lang w:val="en-US"/>
        </w:rPr>
        <w:t>synchrony, trophic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commentRangeStart w:id="0"/>
      <w:r w:rsidRPr="002D2EC9">
        <w:rPr>
          <w:rFonts w:ascii="Helvetica" w:hAnsi="Helvetica" w:cs="Helvetica"/>
          <w:b/>
          <w:iCs/>
          <w:sz w:val="22"/>
          <w:szCs w:val="22"/>
          <w:lang w:val="en-US"/>
        </w:rPr>
        <w:lastRenderedPageBreak/>
        <w:t>Abstract</w:t>
      </w:r>
      <w:commentRangeEnd w:id="0"/>
      <w:r w:rsidR="005D4806">
        <w:rPr>
          <w:rStyle w:val="CommentReference"/>
        </w:rPr>
        <w:commentReference w:id="0"/>
      </w:r>
    </w:p>
    <w:p w14:paraId="16CC3D87" w14:textId="4E47E9AD" w:rsidR="009B6E1A" w:rsidRPr="002D2EC9" w:rsidRDefault="00EC64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C</w:t>
      </w:r>
      <w:r w:rsidR="00783DDF" w:rsidRPr="002D2EC9">
        <w:rPr>
          <w:rFonts w:ascii="Helvetica" w:hAnsi="Helvetica" w:cs="Helvetica"/>
          <w:sz w:val="22"/>
          <w:szCs w:val="22"/>
          <w:lang w:val="en-US"/>
        </w:rPr>
        <w:t xml:space="preserve">limate change </w:t>
      </w:r>
      <w:r>
        <w:rPr>
          <w:rFonts w:ascii="Helvetica" w:hAnsi="Helvetica" w:cs="Helvetica"/>
          <w:sz w:val="22"/>
          <w:szCs w:val="22"/>
          <w:lang w:val="en-US"/>
        </w:rPr>
        <w:t>may</w:t>
      </w:r>
      <w:r w:rsidRPr="002D2EC9">
        <w:rPr>
          <w:rFonts w:ascii="Helvetica" w:hAnsi="Helvetica" w:cs="Helvetica"/>
          <w:sz w:val="22"/>
          <w:szCs w:val="22"/>
          <w:lang w:val="en-US"/>
        </w:rPr>
        <w:t xml:space="preserve"> </w:t>
      </w:r>
      <w:r w:rsidR="00783DDF" w:rsidRPr="002D2EC9">
        <w:rPr>
          <w:rFonts w:ascii="Helvetica" w:hAnsi="Helvetica" w:cs="Helvetica"/>
          <w:sz w:val="22"/>
          <w:szCs w:val="22"/>
          <w:lang w:val="en-US"/>
        </w:rPr>
        <w:t>lead to phenological</w:t>
      </w:r>
      <w:r w:rsidR="00197851" w:rsidRPr="002D2EC9">
        <w:rPr>
          <w:rFonts w:ascii="Helvetica" w:hAnsi="Helvetica" w:cs="Helvetica"/>
          <w:sz w:val="22"/>
          <w:szCs w:val="22"/>
          <w:lang w:val="en-US"/>
        </w:rPr>
        <w:t xml:space="preserve"> mismatches</w:t>
      </w:r>
      <w:r w:rsidR="005C7D54">
        <w:rPr>
          <w:rFonts w:ascii="Helvetica" w:hAnsi="Helvetica" w:cs="Helvetica"/>
          <w:sz w:val="22"/>
          <w:szCs w:val="22"/>
          <w:lang w:val="en-US"/>
        </w:rPr>
        <w:t xml:space="preserve">, </w:t>
      </w:r>
      <w:r w:rsidR="00197851" w:rsidRPr="002D2EC9">
        <w:rPr>
          <w:rFonts w:ascii="Helvetica" w:hAnsi="Helvetica" w:cs="Helvetica"/>
          <w:sz w:val="22"/>
          <w:szCs w:val="22"/>
          <w:lang w:val="en-US"/>
        </w:rPr>
        <w:t>where the timing of critical events between interacting species becomes de-synchronized</w:t>
      </w:r>
      <w:r w:rsidR="00876A1E">
        <w:rPr>
          <w:rFonts w:ascii="Helvetica" w:hAnsi="Helvetica" w:cs="Helvetica"/>
          <w:sz w:val="22"/>
          <w:szCs w:val="22"/>
          <w:lang w:val="en-US"/>
        </w:rPr>
        <w:t>,</w:t>
      </w:r>
      <w:r w:rsidR="00197851" w:rsidRPr="002D2EC9">
        <w:rPr>
          <w:rFonts w:ascii="Helvetica" w:hAnsi="Helvetica" w:cs="Helvetica"/>
          <w:sz w:val="22"/>
          <w:szCs w:val="22"/>
          <w:lang w:val="en-US"/>
        </w:rPr>
        <w:t xml:space="preserve"> with potential negative consequences</w:t>
      </w:r>
      <w:r w:rsidR="00012E4C" w:rsidRPr="002D2EC9">
        <w:rPr>
          <w:rFonts w:ascii="Helvetica" w:hAnsi="Helvetica" w:cs="Helvetica"/>
          <w:sz w:val="22"/>
          <w:szCs w:val="22"/>
          <w:lang w:val="en-US"/>
        </w:rPr>
        <w:t xml:space="preserve">. </w:t>
      </w:r>
      <w:r w:rsidR="005C7D54">
        <w:rPr>
          <w:rFonts w:ascii="Helvetica" w:hAnsi="Helvetica" w:cs="Helvetica"/>
          <w:sz w:val="22"/>
          <w:szCs w:val="22"/>
          <w:lang w:val="en-US"/>
        </w:rPr>
        <w:t>E</w:t>
      </w:r>
      <w:r w:rsidR="00783DDF" w:rsidRPr="002D2EC9">
        <w:rPr>
          <w:rFonts w:ascii="Helvetica" w:hAnsi="Helvetica" w:cs="Helvetica"/>
          <w:sz w:val="22"/>
          <w:szCs w:val="22"/>
          <w:lang w:val="en-US"/>
        </w:rPr>
        <w:t xml:space="preserve">vidence documenting negative impacts on fitness is mixed. The </w:t>
      </w:r>
      <w:r w:rsidR="005C7D54" w:rsidRPr="002D2EC9">
        <w:rPr>
          <w:rFonts w:ascii="Helvetica" w:hAnsi="Helvetica" w:cs="Helvetica"/>
          <w:sz w:val="22"/>
          <w:szCs w:val="22"/>
          <w:lang w:val="en-US"/>
        </w:rPr>
        <w:t>Cushing match-mismatch</w:t>
      </w:r>
      <w:r w:rsidR="005C7D54">
        <w:rPr>
          <w:rFonts w:ascii="Helvetica" w:hAnsi="Helvetica" w:cs="Helvetica"/>
          <w:sz w:val="22"/>
          <w:szCs w:val="22"/>
          <w:lang w:val="en-US"/>
        </w:rPr>
        <w:t xml:space="preserve"> hypothesis, the </w:t>
      </w:r>
      <w:r w:rsidR="00783DDF" w:rsidRPr="002D2EC9">
        <w:rPr>
          <w:rFonts w:ascii="Helvetica" w:hAnsi="Helvetica" w:cs="Helvetica"/>
          <w:sz w:val="22"/>
          <w:szCs w:val="22"/>
          <w:lang w:val="en-US"/>
        </w:rPr>
        <w:t xml:space="preserve">most common </w:t>
      </w:r>
      <w:r w:rsidR="00A55DFD">
        <w:rPr>
          <w:rFonts w:ascii="Helvetica" w:hAnsi="Helvetica" w:cs="Helvetica"/>
          <w:sz w:val="22"/>
          <w:szCs w:val="22"/>
          <w:lang w:val="en-US"/>
        </w:rPr>
        <w:t>hypothesis</w:t>
      </w:r>
      <w:r w:rsidR="00A55DFD" w:rsidRPr="002D2EC9">
        <w:rPr>
          <w:rFonts w:ascii="Helvetica" w:hAnsi="Helvetica" w:cs="Helvetica"/>
          <w:sz w:val="22"/>
          <w:szCs w:val="22"/>
          <w:lang w:val="en-US"/>
        </w:rPr>
        <w:t xml:space="preserve"> </w:t>
      </w:r>
      <w:r w:rsidR="005C7D54">
        <w:rPr>
          <w:rFonts w:ascii="Helvetica" w:hAnsi="Helvetica" w:cs="Helvetica"/>
          <w:sz w:val="22"/>
          <w:szCs w:val="22"/>
          <w:lang w:val="en-US"/>
        </w:rPr>
        <w:t>underlying</w:t>
      </w:r>
      <w:r w:rsidR="00783DDF" w:rsidRPr="002D2EC9">
        <w:rPr>
          <w:rFonts w:ascii="Helvetica" w:hAnsi="Helvetica" w:cs="Helvetica"/>
          <w:sz w:val="22"/>
          <w:szCs w:val="22"/>
          <w:lang w:val="en-US"/>
        </w:rPr>
        <w:t xml:space="preserve"> these studies</w:t>
      </w:r>
      <w:r w:rsidR="00A55DFD">
        <w:rPr>
          <w:rFonts w:ascii="Helvetica" w:hAnsi="Helvetica" w:cs="Helvetica"/>
          <w:sz w:val="22"/>
          <w:szCs w:val="22"/>
          <w:lang w:val="en-US"/>
        </w:rPr>
        <w:t>,</w:t>
      </w:r>
      <w:r w:rsidR="002C5A55">
        <w:rPr>
          <w:rFonts w:ascii="Helvetica" w:hAnsi="Helvetica" w:cs="Helvetica"/>
          <w:sz w:val="22"/>
          <w:szCs w:val="22"/>
          <w:lang w:val="en-US"/>
        </w:rPr>
        <w:t xml:space="preserve"> </w:t>
      </w:r>
      <w:r w:rsidR="00783DDF" w:rsidRPr="002D2EC9">
        <w:rPr>
          <w:rFonts w:ascii="Helvetica" w:hAnsi="Helvetica" w:cs="Helvetica"/>
          <w:sz w:val="22"/>
          <w:szCs w:val="22"/>
          <w:lang w:val="en-US"/>
        </w:rPr>
        <w:t xml:space="preserve">offers </w:t>
      </w:r>
      <w:r w:rsidR="007D4C1B">
        <w:rPr>
          <w:rFonts w:ascii="Helvetica" w:hAnsi="Helvetica" w:cs="Helvetica"/>
          <w:sz w:val="22"/>
          <w:szCs w:val="22"/>
          <w:lang w:val="en-US"/>
        </w:rPr>
        <w:t>testable assumptions and predictions</w:t>
      </w:r>
      <w:r w:rsidR="007D4C1B" w:rsidRPr="002D2EC9">
        <w:rPr>
          <w:rFonts w:ascii="Helvetica" w:hAnsi="Helvetica" w:cs="Helvetica"/>
          <w:sz w:val="22"/>
          <w:szCs w:val="22"/>
          <w:lang w:val="en-US"/>
        </w:rPr>
        <w:t xml:space="preserve"> </w:t>
      </w:r>
      <w:r w:rsidR="00876A1E">
        <w:rPr>
          <w:rFonts w:ascii="Helvetica" w:hAnsi="Helvetica" w:cs="Helvetica"/>
          <w:sz w:val="22"/>
          <w:szCs w:val="22"/>
          <w:lang w:val="en-US"/>
        </w:rPr>
        <w:t>to determine</w:t>
      </w:r>
      <w:r w:rsidR="005E03B1" w:rsidRPr="002D2EC9">
        <w:rPr>
          <w:rFonts w:ascii="Helvetica" w:hAnsi="Helvetica" w:cs="Helvetica"/>
          <w:sz w:val="22"/>
          <w:szCs w:val="22"/>
          <w:lang w:val="en-US"/>
        </w:rPr>
        <w:t xml:space="preserve"> </w:t>
      </w:r>
      <w:r w:rsidR="00783DDF"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w:t>
      </w:r>
      <w:r w:rsidR="005C7D54">
        <w:rPr>
          <w:rFonts w:ascii="Helvetica" w:hAnsi="Helvetica" w:cs="Helvetica"/>
          <w:sz w:val="22"/>
          <w:szCs w:val="22"/>
          <w:lang w:val="en-US"/>
        </w:rPr>
        <w:t>phenological mismatch</w:t>
      </w:r>
      <w:r w:rsidR="005C7D54" w:rsidRPr="005C7D54">
        <w:rPr>
          <w:rFonts w:ascii="Helvetica" w:hAnsi="Helvetica" w:cs="Helvetica"/>
          <w:sz w:val="22"/>
          <w:szCs w:val="22"/>
          <w:lang w:val="en-US"/>
        </w:rPr>
        <w:t xml:space="preserve"> </w:t>
      </w:r>
      <w:r w:rsidR="005C7D54" w:rsidRPr="002D2EC9">
        <w:rPr>
          <w:rFonts w:ascii="Helvetica" w:hAnsi="Helvetica" w:cs="Helvetica"/>
          <w:sz w:val="22"/>
          <w:szCs w:val="22"/>
          <w:lang w:val="en-US"/>
        </w:rPr>
        <w:t>when combined with a pre-climate change baseline</w:t>
      </w:r>
      <w:r w:rsidR="00783DDF" w:rsidRPr="002D2EC9">
        <w:rPr>
          <w:rFonts w:ascii="Helvetica" w:hAnsi="Helvetica" w:cs="Helvetica"/>
          <w:sz w:val="22"/>
          <w:szCs w:val="22"/>
          <w:lang w:val="en-US"/>
        </w:rPr>
        <w:t>.</w:t>
      </w:r>
      <w:r w:rsidR="005F07E9" w:rsidRPr="002D2EC9">
        <w:rPr>
          <w:rFonts w:ascii="Helvetica" w:hAnsi="Helvetica" w:cs="Helvetica"/>
          <w:sz w:val="22"/>
          <w:szCs w:val="22"/>
          <w:lang w:val="en-US"/>
        </w:rPr>
        <w:t xml:space="preserve"> </w:t>
      </w:r>
      <w:r w:rsidR="00876A1E">
        <w:rPr>
          <w:rFonts w:ascii="Helvetica" w:hAnsi="Helvetica" w:cs="Helvetica"/>
          <w:sz w:val="22"/>
          <w:szCs w:val="22"/>
          <w:lang w:val="en-US"/>
        </w:rPr>
        <w:t>Here, we</w:t>
      </w:r>
      <w:r w:rsidR="00876A1E" w:rsidRPr="002D2EC9">
        <w:rPr>
          <w:rFonts w:ascii="Helvetica" w:hAnsi="Helvetica" w:cs="Helvetica"/>
          <w:sz w:val="22"/>
          <w:szCs w:val="22"/>
          <w:lang w:val="en-US"/>
        </w:rPr>
        <w:t xml:space="preserve"> highlight how improved approaches</w:t>
      </w:r>
      <w:r w:rsidR="00876A1E">
        <w:rPr>
          <w:rFonts w:ascii="Helvetica" w:hAnsi="Helvetica" w:cs="Helvetica"/>
          <w:sz w:val="22"/>
          <w:szCs w:val="22"/>
          <w:lang w:val="en-US"/>
        </w:rPr>
        <w:t xml:space="preserve"> </w:t>
      </w:r>
      <w:r w:rsidR="00876A1E" w:rsidRPr="002D2EC9">
        <w:rPr>
          <w:rFonts w:ascii="Helvetica" w:hAnsi="Helvetica" w:cs="Helvetica"/>
          <w:sz w:val="22"/>
          <w:szCs w:val="22"/>
          <w:lang w:val="en-US"/>
        </w:rPr>
        <w:t xml:space="preserve">could rapidly advance mechanistic understanding. </w:t>
      </w:r>
      <w:r w:rsidR="00876A1E">
        <w:rPr>
          <w:rFonts w:ascii="Helvetica" w:hAnsi="Helvetica" w:cs="Helvetica"/>
          <w:sz w:val="22"/>
          <w:szCs w:val="22"/>
          <w:lang w:val="en-US"/>
        </w:rPr>
        <w:t xml:space="preserve">We </w:t>
      </w:r>
      <w:del w:id="1" w:author="Heather Kharouba" w:date="2020-02-20T10:47:00Z">
        <w:r w:rsidR="00876A1E" w:rsidDel="00887DB2">
          <w:rPr>
            <w:rFonts w:ascii="Helvetica" w:hAnsi="Helvetica" w:cs="Helvetica"/>
            <w:sz w:val="22"/>
            <w:szCs w:val="22"/>
            <w:lang w:val="en-US"/>
          </w:rPr>
          <w:delText xml:space="preserve">note </w:delText>
        </w:r>
      </w:del>
      <w:ins w:id="2" w:author="Heather Kharouba" w:date="2020-02-20T10:47:00Z">
        <w:r w:rsidR="00887DB2">
          <w:rPr>
            <w:rFonts w:ascii="Helvetica" w:hAnsi="Helvetica" w:cs="Helvetica"/>
            <w:sz w:val="22"/>
            <w:szCs w:val="22"/>
            <w:lang w:val="en-US"/>
          </w:rPr>
          <w:t xml:space="preserve">find </w:t>
        </w:r>
      </w:ins>
      <w:r w:rsidR="00876A1E">
        <w:rPr>
          <w:rFonts w:ascii="Helvetica" w:hAnsi="Helvetica" w:cs="Helvetica"/>
          <w:sz w:val="22"/>
          <w:szCs w:val="22"/>
          <w:lang w:val="en-US"/>
        </w:rPr>
        <w:t>that</w:t>
      </w:r>
      <w:r w:rsidR="005E03B1" w:rsidRPr="002D2EC9">
        <w:rPr>
          <w:rFonts w:ascii="Helvetica" w:hAnsi="Helvetica" w:cs="Helvetica"/>
          <w:sz w:val="22"/>
          <w:szCs w:val="22"/>
          <w:lang w:val="en-US"/>
        </w:rPr>
        <w:t xml:space="preserve"> </w:t>
      </w:r>
      <w:r w:rsidR="002C5A55">
        <w:rPr>
          <w:rFonts w:ascii="Helvetica" w:hAnsi="Helvetica" w:cs="Helvetica"/>
          <w:sz w:val="22"/>
          <w:szCs w:val="22"/>
          <w:lang w:val="en-US"/>
        </w:rPr>
        <w:t xml:space="preserve">currently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 xml:space="preserve">to </w:t>
      </w:r>
      <w:r w:rsidR="005C7D54">
        <w:rPr>
          <w:rFonts w:ascii="Helvetica" w:hAnsi="Helvetica" w:cs="Helvetica"/>
          <w:sz w:val="22"/>
          <w:szCs w:val="22"/>
          <w:lang w:val="en-US"/>
        </w:rPr>
        <w:t>test this</w:t>
      </w:r>
      <w:r w:rsidR="005F07E9" w:rsidRPr="002D2EC9">
        <w:rPr>
          <w:rFonts w:ascii="Helvetica" w:hAnsi="Helvetica" w:cs="Helvetica"/>
          <w:sz w:val="22"/>
          <w:szCs w:val="22"/>
          <w:lang w:val="en-US"/>
        </w:rPr>
        <w:t xml:space="preserve"> hypothesis</w:t>
      </w:r>
      <w:r w:rsidR="005C7D54">
        <w:rPr>
          <w:rFonts w:ascii="Helvetica" w:hAnsi="Helvetica" w:cs="Helvetica"/>
          <w:sz w:val="22"/>
          <w:szCs w:val="22"/>
          <w:lang w:val="en-US"/>
        </w:rPr>
        <w:t xml:space="preserve"> well</w:t>
      </w:r>
      <w:r w:rsidR="00876A1E">
        <w:rPr>
          <w:rFonts w:ascii="Helvetica" w:hAnsi="Helvetica" w:cs="Helvetica"/>
          <w:sz w:val="22"/>
          <w:szCs w:val="22"/>
          <w:lang w:val="en-US"/>
        </w:rPr>
        <w:t>,</w:t>
      </w:r>
      <w:r w:rsidR="005C7D54">
        <w:rPr>
          <w:rFonts w:ascii="Helvetica" w:hAnsi="Helvetica" w:cs="Helvetica"/>
          <w:sz w:val="22"/>
          <w:szCs w:val="22"/>
          <w:lang w:val="en-US"/>
        </w:rPr>
        <w:t xml:space="preserve"> and</w:t>
      </w:r>
      <w:r w:rsidR="006F730A" w:rsidRPr="002D2EC9">
        <w:rPr>
          <w:rFonts w:ascii="Helvetica" w:hAnsi="Helvetica" w:cs="Helvetica"/>
          <w:sz w:val="22"/>
          <w:szCs w:val="22"/>
          <w:lang w:val="en-US"/>
        </w:rPr>
        <w:t xml:space="preserve"> </w:t>
      </w:r>
      <w:r w:rsidR="00426637" w:rsidRPr="002D2EC9">
        <w:rPr>
          <w:rFonts w:ascii="Helvetica" w:hAnsi="Helvetica" w:cs="Helvetica"/>
          <w:sz w:val="22"/>
          <w:szCs w:val="22"/>
          <w:lang w:val="en-US"/>
        </w:rPr>
        <w:t>7</w:t>
      </w:r>
      <w:ins w:id="3" w:author="Heather Kharouba" w:date="2020-02-21T11:13:00Z">
        <w:r w:rsidR="00A76E15">
          <w:rPr>
            <w:rFonts w:ascii="Helvetica" w:hAnsi="Helvetica" w:cs="Helvetica"/>
            <w:sz w:val="22"/>
            <w:szCs w:val="22"/>
            <w:lang w:val="en-US"/>
          </w:rPr>
          <w:t>1</w:t>
        </w:r>
      </w:ins>
      <w:bookmarkStart w:id="4" w:name="_GoBack"/>
      <w:bookmarkEnd w:id="4"/>
      <w:del w:id="5" w:author="Heather Kharouba" w:date="2020-02-21T11:13:00Z">
        <w:r w:rsidR="00426637" w:rsidRPr="002D2EC9" w:rsidDel="00A76E15">
          <w:rPr>
            <w:rFonts w:ascii="Helvetica" w:hAnsi="Helvetica" w:cs="Helvetica"/>
            <w:sz w:val="22"/>
            <w:szCs w:val="22"/>
            <w:lang w:val="en-US"/>
          </w:rPr>
          <w:delText>4</w:delText>
        </w:r>
      </w:del>
      <w:r w:rsidR="00426637" w:rsidRPr="002D2EC9">
        <w:rPr>
          <w:rFonts w:ascii="Helvetica" w:hAnsi="Helvetica" w:cs="Helvetica"/>
          <w:sz w:val="22"/>
          <w:szCs w:val="22"/>
          <w:lang w:val="en-US"/>
        </w:rPr>
        <w:t>%</w:t>
      </w:r>
      <w:r w:rsidR="006F730A" w:rsidRPr="002D2EC9">
        <w:rPr>
          <w:rFonts w:ascii="Helvetica" w:hAnsi="Helvetica" w:cs="Helvetica"/>
          <w:sz w:val="22"/>
          <w:szCs w:val="22"/>
          <w:lang w:val="en-US"/>
        </w:rPr>
        <w:t xml:space="preserve"> of studies fail to define </w:t>
      </w:r>
      <w:r w:rsidR="00002E50">
        <w:rPr>
          <w:rFonts w:ascii="Helvetica" w:hAnsi="Helvetica" w:cs="Helvetica"/>
          <w:sz w:val="22"/>
          <w:szCs w:val="22"/>
          <w:lang w:val="en-US"/>
        </w:rPr>
        <w:t>a baseline</w:t>
      </w:r>
      <w:r w:rsidR="006F730A" w:rsidRPr="0026173C">
        <w:rPr>
          <w:rFonts w:ascii="Helvetica" w:hAnsi="Helvetica" w:cs="Helvetica"/>
          <w:sz w:val="22"/>
          <w:szCs w:val="22"/>
          <w:lang w:val="en-US"/>
        </w:rPr>
        <w:t xml:space="preserve">. </w:t>
      </w:r>
      <w:r w:rsidR="00876A1E">
        <w:rPr>
          <w:rFonts w:ascii="Helvetica" w:hAnsi="Helvetica" w:cs="Helvetica"/>
          <w:sz w:val="22"/>
          <w:szCs w:val="22"/>
          <w:lang w:val="en-US"/>
        </w:rPr>
        <w:t xml:space="preserve">Experiments that clearly link timing to fitness and test extremes, integration across approaches, and null models would </w:t>
      </w:r>
      <w:r w:rsidR="00876A1E" w:rsidRPr="002D2EC9">
        <w:rPr>
          <w:rFonts w:ascii="Helvetica" w:hAnsi="Helvetica" w:cs="Helvetica"/>
          <w:sz w:val="22"/>
          <w:szCs w:val="22"/>
          <w:lang w:val="en-US"/>
        </w:rPr>
        <w:t>allow robust predictions of shifts with climate change</w:t>
      </w:r>
      <w:r w:rsidR="00876A1E">
        <w:rPr>
          <w:rFonts w:ascii="Helvetica" w:hAnsi="Helvetica" w:cs="Helvetica"/>
          <w:sz w:val="22"/>
          <w:szCs w:val="22"/>
          <w:lang w:val="en-US"/>
        </w:rPr>
        <w:t xml:space="preserve">. </w:t>
      </w:r>
      <w:ins w:id="6" w:author="Alyssa Findlay" w:date="2020-02-18T11:13:00Z">
        <w:r w:rsidR="00876A1E" w:rsidRPr="002D2EC9" w:rsidDel="005C7D54">
          <w:rPr>
            <w:rFonts w:ascii="Helvetica" w:hAnsi="Helvetica" w:cs="Helvetica"/>
            <w:sz w:val="22"/>
            <w:szCs w:val="22"/>
            <w:lang w:val="en-US"/>
          </w:rPr>
          <w:t xml:space="preserve"> </w:t>
        </w:r>
      </w:ins>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6D6D80C" w14:textId="77777777" w:rsidR="005D4806" w:rsidRDefault="005D480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7" w:author="Alyssa Findlay" w:date="2020-02-18T11:22:00Z"/>
          <w:rFonts w:ascii="Helvetica" w:hAnsi="Helvetica" w:cs="Helvetica"/>
          <w:b/>
          <w:iCs/>
          <w:sz w:val="22"/>
          <w:szCs w:val="22"/>
          <w:lang w:val="en-US"/>
        </w:rPr>
      </w:pPr>
    </w:p>
    <w:p w14:paraId="393C59B2" w14:textId="6C870BDC"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DA1A97" w:rsidRPr="002D2EC9">
        <w:rPr>
          <w:rFonts w:ascii="Helvetica" w:hAnsi="Helvetica" w:cs="Helvetica"/>
          <w:color w:val="000000" w:themeColor="text1"/>
          <w:sz w:val="22"/>
          <w:szCs w:val="22"/>
          <w:lang w:val="en-US"/>
        </w:rPr>
        <w:t>Climate change is causing phenological shifts</w:t>
      </w:r>
      <w:r w:rsidR="00321EEE" w:rsidRPr="000834FE">
        <w:rPr>
          <w:rFonts w:ascii="Helvetica" w:hAnsi="Helvetica" w:cs="Helvetica"/>
          <w:color w:val="000000" w:themeColor="text1"/>
          <w:sz w:val="22"/>
          <w:szCs w:val="22"/>
          <w:vertAlign w:val="superscript"/>
          <w:lang w:val="en-US"/>
        </w:rPr>
        <w:t>1,2,3</w:t>
      </w:r>
      <w:r w:rsidR="00DE75B5">
        <w:rPr>
          <w:rFonts w:ascii="Helvetica" w:hAnsi="Helvetica" w:cs="Helvetica"/>
          <w:color w:val="000000" w:themeColor="text1"/>
          <w:sz w:val="22"/>
          <w:szCs w:val="22"/>
          <w:lang w:val="en-US"/>
        </w:rPr>
        <w:t xml:space="preserve"> (i.e., </w:t>
      </w:r>
      <w:r w:rsidR="00DA1A97" w:rsidRPr="002D2EC9">
        <w:rPr>
          <w:rFonts w:ascii="Helvetica" w:hAnsi="Helvetica" w:cs="Helvetica"/>
          <w:color w:val="000000" w:themeColor="text1"/>
          <w:sz w:val="22"/>
          <w:szCs w:val="22"/>
          <w:lang w:val="en-US"/>
        </w:rPr>
        <w:t>changes in the timing of life history events</w:t>
      </w:r>
      <w:r w:rsidR="00DE75B5">
        <w:rPr>
          <w:rFonts w:ascii="Helvetica" w:hAnsi="Helvetica" w:cs="Helvetica"/>
          <w:color w:val="000000" w:themeColor="text1"/>
          <w:sz w:val="22"/>
          <w:szCs w:val="22"/>
          <w:lang w:val="en-US"/>
        </w:rPr>
        <w:t>). These shifts</w:t>
      </w:r>
      <w:r w:rsidR="00DA1A97" w:rsidRPr="002D2EC9">
        <w:rPr>
          <w:rFonts w:ascii="Helvetica" w:hAnsi="Helvetica" w:cs="Helvetica"/>
          <w:color w:val="000000" w:themeColor="text1"/>
          <w:sz w:val="22"/>
          <w:szCs w:val="22"/>
          <w:lang w:val="en-US"/>
        </w:rPr>
        <w:t xml:space="preserve"> vary across species as well as between functional groups and trophic levels</w:t>
      </w:r>
      <w:r w:rsidR="000834FE" w:rsidRPr="000834FE">
        <w:rPr>
          <w:rFonts w:ascii="Helvetica" w:hAnsi="Helvetica" w:cs="Helvetica"/>
          <w:color w:val="000000" w:themeColor="text1"/>
          <w:sz w:val="22"/>
          <w:szCs w:val="22"/>
          <w:vertAlign w:val="superscript"/>
          <w:lang w:val="en-US"/>
        </w:rPr>
        <w:t>1,2,3</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S</w:t>
      </w:r>
      <w:r w:rsidR="00DA1A97" w:rsidRPr="002D2EC9">
        <w:rPr>
          <w:rFonts w:ascii="Helvetica" w:hAnsi="Helvetica" w:cs="Helvetica"/>
          <w:color w:val="000000" w:themeColor="text1"/>
          <w:sz w:val="22"/>
          <w:szCs w:val="22"/>
          <w:lang w:val="en-US"/>
        </w:rPr>
        <w:t>uch species-specific variation in response to climate change has led to changes in the relative timing of key activities among interacting species</w:t>
      </w:r>
      <w:r w:rsidR="000834FE" w:rsidRPr="000834FE">
        <w:rPr>
          <w:rFonts w:ascii="Helvetica" w:hAnsi="Helvetica" w:cs="Helvetica"/>
          <w:color w:val="000000" w:themeColor="text1"/>
          <w:sz w:val="22"/>
          <w:szCs w:val="22"/>
          <w:vertAlign w:val="superscript"/>
          <w:lang w:val="en-US"/>
        </w:rPr>
        <w:t>4</w:t>
      </w:r>
      <w:r w:rsidR="00DA1A97" w:rsidRPr="002D2EC9">
        <w:rPr>
          <w:rFonts w:ascii="Helvetica" w:hAnsi="Helvetica" w:cs="Helvetica"/>
          <w:color w:val="000000" w:themeColor="text1"/>
          <w:sz w:val="22"/>
          <w:szCs w:val="22"/>
          <w:lang w:val="en-US"/>
        </w:rPr>
        <w:t xml:space="preserve"> (phenological synchrony). </w:t>
      </w:r>
      <w:r w:rsidR="001C616D">
        <w:rPr>
          <w:rFonts w:ascii="Helvetica" w:hAnsi="Helvetica" w:cs="Helvetica"/>
          <w:color w:val="000000" w:themeColor="text1"/>
          <w:sz w:val="22"/>
          <w:szCs w:val="22"/>
          <w:lang w:val="en-US"/>
        </w:rPr>
        <w:t>Changes in phenological synchrony</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can </w:t>
      </w:r>
      <w:r w:rsidR="00DA1A97" w:rsidRPr="002D2EC9">
        <w:rPr>
          <w:rFonts w:ascii="Helvetica" w:hAnsi="Helvetica" w:cs="Helvetica"/>
          <w:color w:val="000000" w:themeColor="text1"/>
          <w:sz w:val="22"/>
          <w:szCs w:val="22"/>
          <w:lang w:val="en-US"/>
        </w:rPr>
        <w:t xml:space="preserve">have </w:t>
      </w:r>
      <w:r w:rsidR="0081409F">
        <w:rPr>
          <w:rFonts w:ascii="Helvetica" w:hAnsi="Helvetica" w:cs="Helvetica"/>
          <w:color w:val="000000" w:themeColor="text1"/>
          <w:sz w:val="22"/>
          <w:szCs w:val="22"/>
          <w:lang w:val="en-US"/>
        </w:rPr>
        <w:t>negative f</w:t>
      </w:r>
      <w:r w:rsidR="00DA1A97" w:rsidRPr="002D2EC9">
        <w:rPr>
          <w:rFonts w:ascii="Helvetica" w:hAnsi="Helvetica" w:cs="Helvetica"/>
          <w:color w:val="000000" w:themeColor="text1"/>
          <w:sz w:val="22"/>
          <w:szCs w:val="22"/>
          <w:lang w:val="en-US"/>
        </w:rPr>
        <w:t>itness consequences</w:t>
      </w:r>
      <w:r w:rsidR="008F6951" w:rsidRPr="008F6951">
        <w:rPr>
          <w:rFonts w:ascii="Helvetica" w:hAnsi="Helvetica" w:cs="Helvetica"/>
          <w:color w:val="000000" w:themeColor="text1"/>
          <w:sz w:val="22"/>
          <w:szCs w:val="22"/>
          <w:vertAlign w:val="superscript"/>
          <w:lang w:val="en-US"/>
        </w:rPr>
        <w:t>5,6,7</w:t>
      </w:r>
      <w:r w:rsidR="00DA1A97" w:rsidRPr="0026173C">
        <w:rPr>
          <w:rFonts w:ascii="Helvetica" w:hAnsi="Helvetica" w:cs="Helvetica"/>
          <w:color w:val="000000" w:themeColor="text1"/>
          <w:sz w:val="22"/>
          <w:szCs w:val="22"/>
          <w:lang w:val="en-US"/>
        </w:rPr>
        <w:t xml:space="preserve"> </w:t>
      </w:r>
      <w:r w:rsidR="001C616D">
        <w:rPr>
          <w:rFonts w:ascii="Helvetica" w:hAnsi="Helvetica" w:cs="Helvetica"/>
          <w:color w:val="000000" w:themeColor="text1"/>
          <w:sz w:val="22"/>
          <w:szCs w:val="22"/>
          <w:lang w:val="en-US"/>
        </w:rPr>
        <w:t>(</w:t>
      </w:r>
      <w:r w:rsidR="00DA1A97" w:rsidRPr="0026173C">
        <w:rPr>
          <w:rFonts w:ascii="Helvetica" w:hAnsi="Helvetica" w:cs="Helvetica"/>
          <w:color w:val="000000" w:themeColor="text1"/>
          <w:sz w:val="22"/>
          <w:szCs w:val="22"/>
          <w:lang w:val="en-US"/>
        </w:rPr>
        <w:t xml:space="preserve">phenological </w:t>
      </w:r>
      <w:r w:rsidR="00DA1A97">
        <w:rPr>
          <w:rFonts w:ascii="Helvetica" w:hAnsi="Helvetica" w:cs="Helvetica"/>
          <w:color w:val="000000" w:themeColor="text1"/>
          <w:sz w:val="22"/>
          <w:szCs w:val="22"/>
          <w:lang w:val="en-US"/>
        </w:rPr>
        <w:t>mismatch</w:t>
      </w:r>
      <w:r w:rsidR="00DA1A97" w:rsidRPr="002D2EC9">
        <w:rPr>
          <w:rFonts w:ascii="Helvetica" w:hAnsi="Helvetica" w:cs="Helvetica"/>
          <w:color w:val="000000" w:themeColor="text1"/>
          <w:sz w:val="22"/>
          <w:szCs w:val="22"/>
          <w:lang w:val="en-US"/>
        </w:rPr>
        <w:t xml:space="preserve"> (Box 1)</w:t>
      </w:r>
      <w:r w:rsidR="001C616D">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and</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w:t>
      </w:r>
      <w:r w:rsidR="00DA1A97" w:rsidRPr="002D2EC9">
        <w:rPr>
          <w:rFonts w:ascii="Helvetica" w:hAnsi="Helvetica" w:cs="Helvetica"/>
          <w:color w:val="000000" w:themeColor="text1"/>
          <w:sz w:val="22"/>
          <w:szCs w:val="22"/>
          <w:lang w:val="en-US"/>
        </w:rPr>
        <w:t xml:space="preserve"> ecosystem-level properties </w:t>
      </w:r>
      <w:r w:rsidR="00DA1A97">
        <w:rPr>
          <w:rFonts w:ascii="Helvetica" w:hAnsi="Helvetica" w:cs="Helvetica"/>
          <w:color w:val="000000" w:themeColor="text1"/>
          <w:sz w:val="22"/>
          <w:szCs w:val="22"/>
          <w:lang w:val="en-US"/>
        </w:rPr>
        <w:t>in some contexts</w:t>
      </w:r>
      <w:r w:rsidR="006320E8" w:rsidRPr="006320E8">
        <w:rPr>
          <w:rFonts w:ascii="Helvetica" w:hAnsi="Helvetica" w:cs="Helvetica"/>
          <w:color w:val="000000" w:themeColor="text1"/>
          <w:sz w:val="22"/>
          <w:szCs w:val="22"/>
          <w:vertAlign w:val="superscript"/>
          <w:lang w:val="en-US"/>
        </w:rPr>
        <w:t>8</w:t>
      </w:r>
      <w:r w:rsidR="00DA1A97">
        <w:rPr>
          <w:rFonts w:ascii="Helvetica" w:hAnsi="Helvetica" w:cs="Helvetica"/>
          <w:color w:val="000000" w:themeColor="text1"/>
          <w:sz w:val="22"/>
          <w:szCs w:val="22"/>
          <w:lang w:val="en-US"/>
        </w:rPr>
        <w:t>. However,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changes </w:t>
      </w:r>
      <w:r w:rsidR="003F7643">
        <w:rPr>
          <w:rFonts w:ascii="Helvetica" w:hAnsi="Helvetica" w:cs="Helvetica"/>
          <w:color w:val="000000" w:themeColor="text1"/>
          <w:sz w:val="22"/>
          <w:szCs w:val="22"/>
          <w:lang w:val="en-US"/>
        </w:rPr>
        <w:t xml:space="preserve">in phenological synchrony </w:t>
      </w:r>
      <w:r w:rsidR="00DA1A97">
        <w:rPr>
          <w:rFonts w:ascii="Helvetica" w:hAnsi="Helvetica" w:cs="Helvetica"/>
          <w:color w:val="000000" w:themeColor="text1"/>
          <w:sz w:val="22"/>
          <w:szCs w:val="22"/>
          <w:lang w:val="en-US"/>
        </w:rPr>
        <w:t>do not always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influence fitness</w:t>
      </w:r>
      <w:r w:rsidR="006320E8" w:rsidRPr="006320E8">
        <w:rPr>
          <w:rFonts w:ascii="Helvetica" w:hAnsi="Helvetica" w:cs="Helvetica"/>
          <w:color w:val="000000" w:themeColor="text1"/>
          <w:sz w:val="22"/>
          <w:szCs w:val="22"/>
          <w:vertAlign w:val="superscript"/>
          <w:lang w:val="en-US"/>
        </w:rPr>
        <w:t>9,10</w:t>
      </w:r>
      <w:r w:rsidR="00DA1A97">
        <w:rPr>
          <w:rFonts w:ascii="Helvetica" w:hAnsi="Helvetica" w:cs="Helvetica"/>
          <w:color w:val="000000" w:themeColor="text1"/>
          <w:sz w:val="22"/>
          <w:szCs w:val="22"/>
          <w:lang w:val="en-US"/>
        </w:rPr>
        <w:t xml:space="preserve"> or have consist</w:t>
      </w:r>
      <w:r w:rsidR="006320E8">
        <w:rPr>
          <w:rFonts w:ascii="Helvetica" w:hAnsi="Helvetica" w:cs="Helvetica"/>
          <w:color w:val="000000" w:themeColor="text1"/>
          <w:sz w:val="22"/>
          <w:szCs w:val="22"/>
          <w:lang w:val="en-US"/>
        </w:rPr>
        <w:t>ent demographic effects</w:t>
      </w:r>
      <w:r w:rsidR="006320E8" w:rsidRPr="006320E8">
        <w:rPr>
          <w:rFonts w:ascii="Helvetica" w:hAnsi="Helvetica" w:cs="Helvetica"/>
          <w:color w:val="000000" w:themeColor="text1"/>
          <w:sz w:val="22"/>
          <w:szCs w:val="22"/>
          <w:vertAlign w:val="superscript"/>
          <w:lang w:val="en-US"/>
        </w:rPr>
        <w:t>11</w:t>
      </w:r>
      <w:r w:rsidR="00DA1A97" w:rsidRPr="002D2EC9">
        <w:rPr>
          <w:rFonts w:ascii="Helvetica" w:hAnsi="Helvetica" w:cs="Helvetica"/>
          <w:color w:val="000000" w:themeColor="text1"/>
          <w:sz w:val="22"/>
          <w:szCs w:val="22"/>
          <w:lang w:val="en-US"/>
        </w:rPr>
        <w:t>. Recent theoretical</w:t>
      </w:r>
      <w:r w:rsidR="001E4799" w:rsidRPr="00D63DB9">
        <w:rPr>
          <w:rFonts w:ascii="Helvetica" w:hAnsi="Helvetica" w:cs="Helvetica"/>
          <w:color w:val="000000" w:themeColor="text1"/>
          <w:sz w:val="22"/>
          <w:szCs w:val="22"/>
          <w:vertAlign w:val="superscript"/>
          <w:lang w:val="en-US"/>
        </w:rPr>
        <w:t>12</w:t>
      </w:r>
      <w:r w:rsidR="00D63DB9" w:rsidRPr="00D63DB9">
        <w:rPr>
          <w:rFonts w:ascii="Helvetica" w:hAnsi="Helvetica" w:cs="Helvetica"/>
          <w:color w:val="000000" w:themeColor="text1"/>
          <w:sz w:val="22"/>
          <w:szCs w:val="22"/>
          <w:vertAlign w:val="superscript"/>
          <w:lang w:val="en-US"/>
        </w:rPr>
        <w:t>,13</w:t>
      </w:r>
      <w:r w:rsidR="00D63DB9">
        <w:rPr>
          <w:rFonts w:ascii="Helvetica" w:hAnsi="Helvetica" w:cs="Helvetica"/>
          <w:color w:val="000000" w:themeColor="text1"/>
          <w:sz w:val="22"/>
          <w:szCs w:val="22"/>
          <w:vertAlign w:val="superscript"/>
          <w:lang w:val="en-US"/>
        </w:rPr>
        <w:t>,</w:t>
      </w:r>
      <w:r w:rsidR="00D63DB9" w:rsidRPr="00D63DB9">
        <w:rPr>
          <w:rFonts w:ascii="Helvetica" w:hAnsi="Helvetica" w:cs="Helvetica"/>
          <w:color w:val="000000" w:themeColor="text1"/>
          <w:sz w:val="22"/>
          <w:szCs w:val="22"/>
          <w:vertAlign w:val="superscript"/>
          <w:lang w:val="en-US"/>
        </w:rPr>
        <w:t>14</w:t>
      </w:r>
      <w:r w:rsidR="00D63DB9">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and empirical studies</w:t>
      </w:r>
      <w:r w:rsidR="00D00E1F" w:rsidRPr="00D00E1F">
        <w:rPr>
          <w:rFonts w:ascii="Helvetica" w:hAnsi="Helvetica" w:cs="Helvetica"/>
          <w:color w:val="000000" w:themeColor="text1"/>
          <w:sz w:val="22"/>
          <w:szCs w:val="22"/>
          <w:vertAlign w:val="superscript"/>
          <w:lang w:val="en-US"/>
        </w:rPr>
        <w:t>15</w:t>
      </w:r>
      <w:r w:rsidR="00DA1A97" w:rsidRPr="002D2EC9">
        <w:rPr>
          <w:rFonts w:ascii="Helvetica" w:hAnsi="Helvetica" w:cs="Helvetica"/>
          <w:color w:val="000000" w:themeColor="text1"/>
          <w:sz w:val="22"/>
          <w:szCs w:val="22"/>
          <w:lang w:val="en-US"/>
        </w:rPr>
        <w:t xml:space="preserve"> based in single systems</w:t>
      </w:r>
      <w:r w:rsidR="00DA1A97">
        <w:rPr>
          <w:rFonts w:ascii="Helvetica" w:hAnsi="Helvetica" w:cs="Helvetica"/>
          <w:color w:val="000000" w:themeColor="text1"/>
          <w:sz w:val="22"/>
          <w:szCs w:val="22"/>
          <w:lang w:val="en-US"/>
        </w:rPr>
        <w:t>, as well as syntheses</w:t>
      </w:r>
      <w:r w:rsidR="00D00E1F" w:rsidRPr="00D00E1F">
        <w:rPr>
          <w:rFonts w:ascii="Helvetica" w:hAnsi="Helvetica" w:cs="Helvetica"/>
          <w:color w:val="000000" w:themeColor="text1"/>
          <w:sz w:val="22"/>
          <w:szCs w:val="22"/>
          <w:vertAlign w:val="superscript"/>
          <w:lang w:val="en-US"/>
        </w:rPr>
        <w:t>3,4</w:t>
      </w:r>
      <w:r w:rsidR="00DA1A97" w:rsidRPr="002D2EC9">
        <w:rPr>
          <w:rFonts w:ascii="Helvetica" w:hAnsi="Helvetica" w:cs="Helvetica"/>
          <w:color w:val="000000" w:themeColor="text1"/>
          <w:sz w:val="22"/>
          <w:szCs w:val="22"/>
          <w:lang w:val="en-US"/>
        </w:rPr>
        <w:t xml:space="preserve"> have worked to improve predictions </w:t>
      </w:r>
      <w:r w:rsidR="003F7643">
        <w:rPr>
          <w:rFonts w:ascii="Helvetica" w:hAnsi="Helvetica" w:cs="Helvetica"/>
          <w:color w:val="000000" w:themeColor="text1"/>
          <w:sz w:val="22"/>
          <w:szCs w:val="22"/>
          <w:lang w:val="en-US"/>
        </w:rPr>
        <w:t xml:space="preserve">about when and why </w:t>
      </w:r>
      <w:r w:rsidR="00DA1A97">
        <w:rPr>
          <w:rFonts w:ascii="Helvetica" w:hAnsi="Helvetica" w:cs="Helvetica"/>
          <w:color w:val="000000" w:themeColor="text1"/>
          <w:sz w:val="22"/>
          <w:szCs w:val="22"/>
          <w:lang w:val="en-US"/>
        </w:rPr>
        <w:t>mismatches are likely to occur</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Yet—while there is general agreement that predicting phenological mismatch is critical for determining </w:t>
      </w:r>
      <w:r w:rsidR="00DA1A97">
        <w:rPr>
          <w:rFonts w:ascii="Helvetica" w:hAnsi="Helvetica" w:cs="Helvetica"/>
          <w:color w:val="000000" w:themeColor="text1"/>
          <w:sz w:val="22"/>
          <w:szCs w:val="22"/>
          <w:lang w:val="en-US"/>
        </w:rPr>
        <w:t>how</w:t>
      </w:r>
      <w:r w:rsidR="00DA1A97" w:rsidRPr="002D2EC9">
        <w:rPr>
          <w:rFonts w:ascii="Helvetica" w:hAnsi="Helvetica" w:cs="Helvetica"/>
          <w:color w:val="000000" w:themeColor="text1"/>
          <w:sz w:val="22"/>
          <w:szCs w:val="22"/>
          <w:lang w:val="en-US"/>
        </w:rPr>
        <w:t xml:space="preserve"> pair-wise species interactions, communities, and ecosystem function (e.g. pollination) will be affected by climate change—</w:t>
      </w:r>
      <w:r w:rsidR="005D4806">
        <w:rPr>
          <w:rFonts w:ascii="Helvetica" w:hAnsi="Helvetica" w:cs="Helvetica"/>
          <w:color w:val="000000" w:themeColor="text1"/>
          <w:sz w:val="22"/>
          <w:szCs w:val="22"/>
          <w:lang w:val="en-US"/>
        </w:rPr>
        <w:t>there is</w:t>
      </w:r>
      <w:r w:rsidR="005D4806" w:rsidRPr="002D2EC9">
        <w:rPr>
          <w:rFonts w:ascii="Helvetica" w:hAnsi="Helvetica" w:cs="Helvetica"/>
          <w:color w:val="000000" w:themeColor="text1"/>
          <w:sz w:val="22"/>
          <w:szCs w:val="22"/>
          <w:lang w:val="en-US"/>
        </w:rPr>
        <w:t xml:space="preserve"> </w:t>
      </w:r>
      <w:r w:rsidR="00DA1A97" w:rsidRPr="002D2EC9">
        <w:rPr>
          <w:rFonts w:ascii="Helvetica" w:hAnsi="Helvetica" w:cs="Helvetica"/>
          <w:color w:val="000000" w:themeColor="text1"/>
          <w:sz w:val="22"/>
          <w:szCs w:val="22"/>
          <w:lang w:val="en-US"/>
        </w:rPr>
        <w:t xml:space="preserve">still no </w:t>
      </w:r>
      <w:r w:rsidR="00DA1A97">
        <w:rPr>
          <w:rFonts w:ascii="Helvetica" w:hAnsi="Helvetica" w:cs="Helvetica"/>
          <w:color w:val="000000" w:themeColor="text1"/>
          <w:sz w:val="22"/>
          <w:szCs w:val="22"/>
          <w:lang w:val="en-US"/>
        </w:rPr>
        <w:lastRenderedPageBreak/>
        <w:t>framework to</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discriminate between systems where these mismatches</w:t>
      </w:r>
      <w:r w:rsidR="00DA1A97" w:rsidRPr="002D2EC9">
        <w:rPr>
          <w:rFonts w:ascii="Helvetica" w:hAnsi="Helvetica" w:cs="Helvetica"/>
          <w:color w:val="000000" w:themeColor="text1"/>
          <w:sz w:val="22"/>
          <w:szCs w:val="22"/>
          <w:lang w:val="en-US"/>
        </w:rPr>
        <w:t xml:space="preserve"> </w:t>
      </w:r>
      <w:r w:rsidR="00DA1A97">
        <w:rPr>
          <w:rFonts w:ascii="Helvetica" w:hAnsi="Helvetica" w:cs="Helvetica"/>
          <w:color w:val="000000" w:themeColor="text1"/>
          <w:sz w:val="22"/>
          <w:szCs w:val="22"/>
          <w:lang w:val="en-US"/>
        </w:rPr>
        <w:t>are likely to occur or not</w:t>
      </w:r>
      <w:r w:rsidR="00DA1A97"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 xml:space="preserve"> </w:t>
      </w:r>
    </w:p>
    <w:p w14:paraId="4262F304" w14:textId="6EE1ED12" w:rsidR="009E2ACD" w:rsidRPr="00516D3F" w:rsidRDefault="001F698F" w:rsidP="007D517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7D5171" w:rsidRPr="002D2EC9">
        <w:rPr>
          <w:rFonts w:ascii="Helvetica" w:hAnsi="Helvetica" w:cs="Helvetica"/>
          <w:sz w:val="22"/>
          <w:szCs w:val="22"/>
          <w:lang w:val="en-US"/>
        </w:rPr>
        <w:t xml:space="preserve">Here, we argue that much of the difficulty in predicting the consequences of climate change-driven shifts in synchrony is due to a disconnect between ecological theory and current empirical approaches. </w:t>
      </w:r>
      <w:r w:rsidR="007D5171">
        <w:rPr>
          <w:rFonts w:ascii="Helvetica" w:hAnsi="Helvetica" w:cs="Helvetica"/>
          <w:sz w:val="22"/>
          <w:szCs w:val="22"/>
          <w:lang w:val="en-US"/>
        </w:rPr>
        <w:t>W</w:t>
      </w:r>
      <w:r w:rsidR="007D5171" w:rsidRPr="002D2EC9">
        <w:rPr>
          <w:rFonts w:ascii="Helvetica" w:hAnsi="Helvetica" w:cs="Helvetica"/>
          <w:sz w:val="22"/>
          <w:szCs w:val="22"/>
          <w:lang w:val="en-US"/>
        </w:rPr>
        <w:t>e focus on the widely-cited Cushing match-mismatch, or trophic mismatch, hypothesis</w:t>
      </w:r>
      <w:r w:rsidR="00F349EA" w:rsidRPr="00F349EA">
        <w:rPr>
          <w:rFonts w:ascii="Helvetica" w:hAnsi="Helvetica" w:cs="Helvetica"/>
          <w:sz w:val="22"/>
          <w:szCs w:val="22"/>
          <w:vertAlign w:val="superscript"/>
          <w:lang w:val="en-US"/>
        </w:rPr>
        <w:t>16,17,18,19</w:t>
      </w:r>
      <w:r w:rsidR="007D5171" w:rsidRPr="002D2EC9">
        <w:rPr>
          <w:rFonts w:ascii="Helvetica" w:hAnsi="Helvetica" w:cs="Helvetica"/>
          <w:sz w:val="22"/>
          <w:szCs w:val="22"/>
          <w:lang w:val="en-US"/>
        </w:rPr>
        <w:t xml:space="preserve">, the most commonly applied hypothesis concerning consumer-resource interactions in this literature. </w:t>
      </w:r>
      <w:r w:rsidR="007D5171" w:rsidRPr="002D2EC9">
        <w:rPr>
          <w:rFonts w:ascii="Helvetica" w:hAnsi="Helvetica"/>
          <w:sz w:val="22"/>
          <w:szCs w:val="22"/>
        </w:rPr>
        <w:t>We show how advances could come from direct</w:t>
      </w:r>
      <w:r w:rsidR="00055244">
        <w:rPr>
          <w:rFonts w:ascii="Helvetica" w:hAnsi="Helvetica"/>
          <w:sz w:val="22"/>
          <w:szCs w:val="22"/>
        </w:rPr>
        <w:t>, strong</w:t>
      </w:r>
      <w:r w:rsidR="007D5171" w:rsidRPr="002D2EC9">
        <w:rPr>
          <w:rFonts w:ascii="Helvetica" w:hAnsi="Helvetica"/>
          <w:sz w:val="22"/>
          <w:szCs w:val="22"/>
        </w:rPr>
        <w:t xml:space="preserve"> tests of the hypothesis</w:t>
      </w:r>
      <w:r w:rsidR="005A1E2C">
        <w:rPr>
          <w:rFonts w:ascii="Helvetica" w:hAnsi="Helvetica"/>
          <w:sz w:val="22"/>
          <w:szCs w:val="22"/>
        </w:rPr>
        <w:t>, specifically</w:t>
      </w:r>
      <w:r w:rsidR="007D5171" w:rsidRPr="00BE0AC3">
        <w:rPr>
          <w:rFonts w:ascii="Helvetica" w:hAnsi="Helvetica"/>
          <w:sz w:val="22"/>
          <w:szCs w:val="22"/>
        </w:rPr>
        <w:t xml:space="preserve"> clearly tested assumptions</w:t>
      </w:r>
      <w:r w:rsidR="00055244" w:rsidRPr="00FD3510">
        <w:rPr>
          <w:rFonts w:ascii="Helvetica" w:hAnsi="Helvetica"/>
          <w:sz w:val="22"/>
          <w:szCs w:val="22"/>
        </w:rPr>
        <w:t>,</w:t>
      </w:r>
      <w:r w:rsidR="007D5171" w:rsidRPr="00BE0AC3">
        <w:rPr>
          <w:rFonts w:ascii="Helvetica" w:hAnsi="Helvetica"/>
          <w:sz w:val="22"/>
          <w:szCs w:val="22"/>
        </w:rPr>
        <w:t xml:space="preserve"> </w:t>
      </w:r>
      <w:r w:rsidR="00055244" w:rsidRPr="002D2EC9">
        <w:rPr>
          <w:rFonts w:ascii="Helvetica" w:hAnsi="Helvetica" w:cs="Helvetica"/>
          <w:kern w:val="1"/>
          <w:sz w:val="22"/>
          <w:szCs w:val="22"/>
          <w:lang w:val="en-US"/>
        </w:rPr>
        <w:t>tests of multiple potential mechanisms</w:t>
      </w:r>
      <w:r w:rsidR="00055244">
        <w:rPr>
          <w:rFonts w:ascii="Helvetica" w:hAnsi="Helvetica"/>
          <w:sz w:val="22"/>
          <w:szCs w:val="22"/>
        </w:rPr>
        <w:t xml:space="preserve">, </w:t>
      </w:r>
      <w:r w:rsidR="007D5171" w:rsidRPr="002D2EC9">
        <w:rPr>
          <w:rFonts w:ascii="Helvetica" w:hAnsi="Helvetica"/>
          <w:sz w:val="22"/>
          <w:szCs w:val="22"/>
        </w:rPr>
        <w:t>and clear</w:t>
      </w:r>
      <w:r w:rsidR="00B23D79">
        <w:rPr>
          <w:rFonts w:ascii="Helvetica" w:hAnsi="Helvetica"/>
          <w:sz w:val="22"/>
          <w:szCs w:val="22"/>
        </w:rPr>
        <w:t>ly</w:t>
      </w:r>
      <w:r w:rsidR="007D5171" w:rsidRPr="002D2EC9">
        <w:rPr>
          <w:rFonts w:ascii="Helvetica" w:hAnsi="Helvetica"/>
          <w:sz w:val="22"/>
          <w:szCs w:val="22"/>
        </w:rPr>
        <w:t xml:space="preserve"> </w:t>
      </w:r>
      <w:r w:rsidR="00B23D79">
        <w:rPr>
          <w:rFonts w:ascii="Helvetica" w:hAnsi="Helvetica"/>
          <w:sz w:val="22"/>
          <w:szCs w:val="22"/>
        </w:rPr>
        <w:t>defined</w:t>
      </w:r>
      <w:r w:rsidR="007D5171" w:rsidRPr="002D2EC9">
        <w:rPr>
          <w:rFonts w:ascii="Helvetica" w:hAnsi="Helvetica"/>
          <w:sz w:val="22"/>
          <w:szCs w:val="22"/>
        </w:rPr>
        <w:t xml:space="preserve"> baselines, when possible.</w:t>
      </w:r>
      <w:r w:rsidR="007D5171" w:rsidRPr="002D2EC9">
        <w:rPr>
          <w:rFonts w:ascii="Helvetica" w:hAnsi="Helvetica" w:cs="Helvetica"/>
          <w:sz w:val="22"/>
          <w:szCs w:val="22"/>
          <w:lang w:val="en-US"/>
        </w:rPr>
        <w:t xml:space="preserve"> Our aim is not to put forward additional hypotheses about the context in which phenological mismatch will occur, which has been reviewed extensively elsewhere</w:t>
      </w:r>
      <w:r w:rsidR="00650865" w:rsidRPr="00650865">
        <w:rPr>
          <w:rFonts w:ascii="Helvetica" w:hAnsi="Helvetica" w:cs="Helvetica"/>
          <w:sz w:val="22"/>
          <w:szCs w:val="22"/>
          <w:vertAlign w:val="superscript"/>
          <w:lang w:val="en-US"/>
        </w:rPr>
        <w:t>20, 21</w:t>
      </w:r>
      <w:r w:rsidR="007D5171" w:rsidRPr="002D2EC9">
        <w:rPr>
          <w:rFonts w:ascii="Helvetica" w:hAnsi="Helvetica" w:cs="Helvetica"/>
          <w:sz w:val="22"/>
          <w:szCs w:val="22"/>
          <w:lang w:val="en-US"/>
        </w:rPr>
        <w:t>, but rather to help guide the study of phenological mismatch by outlining a path forward to develop robust climate change predictions that can scale up to inference across sites and systems.</w:t>
      </w:r>
      <w:r w:rsidR="00F46556" w:rsidRPr="002D2EC9">
        <w:rPr>
          <w:rFonts w:ascii="Helvetica" w:hAnsi="Helvetica" w:cs="Helvetica"/>
          <w:sz w:val="22"/>
          <w:szCs w:val="22"/>
          <w:lang w:val="en-US"/>
        </w:rPr>
        <w:tab/>
      </w:r>
    </w:p>
    <w:p w14:paraId="54CC7347" w14:textId="77777777" w:rsidR="00277E23" w:rsidRDefault="00277E23"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p>
    <w:p w14:paraId="08ED86A2" w14:textId="2525EAE9" w:rsidR="00763228" w:rsidRPr="00277E23"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77E23">
        <w:rPr>
          <w:rFonts w:ascii="Helvetica" w:hAnsi="Helvetica" w:cs="Helvetica"/>
          <w:b/>
          <w:i/>
          <w:sz w:val="22"/>
          <w:szCs w:val="22"/>
          <w:lang w:val="en-US"/>
        </w:rPr>
        <w:t>Overview of the Cushing hypothesis</w:t>
      </w:r>
    </w:p>
    <w:p w14:paraId="1B52A0D6" w14:textId="2BD94760" w:rsidR="00763228" w:rsidRPr="00BB5F15"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The Cushing match-mismatch hypothesis</w:t>
      </w:r>
      <w:r w:rsidRPr="00D15B41">
        <w:rPr>
          <w:rFonts w:ascii="Helvetica" w:hAnsi="Helvetica" w:cs="Helvetica"/>
          <w:sz w:val="22"/>
          <w:szCs w:val="22"/>
          <w:vertAlign w:val="superscript"/>
          <w:lang w:val="en-US"/>
        </w:rPr>
        <w:t>16,17,18,19</w:t>
      </w:r>
      <w:r>
        <w:rPr>
          <w:rFonts w:ascii="Helvetica" w:hAnsi="Helvetica" w:cs="Helvetica"/>
          <w:sz w:val="22"/>
          <w:szCs w:val="22"/>
          <w:lang w:val="en-US"/>
        </w:rPr>
        <w:t xml:space="prese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w:t>
      </w:r>
      <w:r w:rsidRPr="002D2EC9">
        <w:rPr>
          <w:rFonts w:ascii="Helvetica" w:hAnsi="Helvetica" w:cs="Helvetica"/>
          <w:sz w:val="22"/>
          <w:szCs w:val="22"/>
          <w:lang w:val="en-US"/>
        </w:rPr>
        <w:t xml:space="preserve"> </w:t>
      </w:r>
      <w:r w:rsidR="00713974">
        <w:rPr>
          <w:rFonts w:ascii="Helvetica" w:hAnsi="Helvetica" w:cs="Helvetica"/>
          <w:sz w:val="22"/>
          <w:szCs w:val="22"/>
          <w:lang w:val="en-US"/>
        </w:rPr>
        <w:t>forms the basis for many</w:t>
      </w:r>
      <w:r w:rsidRPr="002D2EC9">
        <w:rPr>
          <w:rFonts w:ascii="Helvetica" w:hAnsi="Helvetica" w:cs="Helvetica"/>
          <w:sz w:val="22"/>
          <w:szCs w:val="22"/>
          <w:lang w:val="en-US"/>
        </w:rPr>
        <w:t xml:space="preserve"> phenological mismatch studies</w:t>
      </w:r>
      <w:r>
        <w:rPr>
          <w:rFonts w:ascii="Helvetica" w:hAnsi="Helvetica" w:cs="Helvetica"/>
          <w:sz w:val="22"/>
          <w:szCs w:val="22"/>
          <w:lang w:val="en-US"/>
        </w:rPr>
        <w:t xml:space="preserve"> </w:t>
      </w:r>
      <w:r w:rsidRPr="00BE744B">
        <w:rPr>
          <w:rFonts w:ascii="Helvetica" w:hAnsi="Helvetica" w:cs="Helvetica"/>
          <w:sz w:val="22"/>
          <w:szCs w:val="22"/>
          <w:vertAlign w:val="superscript"/>
          <w:lang w:val="en-US"/>
        </w:rPr>
        <w:t>21,</w:t>
      </w:r>
      <w:r w:rsidR="00BE744B" w:rsidRPr="00BE744B">
        <w:rPr>
          <w:rFonts w:ascii="Helvetica" w:hAnsi="Helvetica" w:cs="Helvetica"/>
          <w:sz w:val="22"/>
          <w:szCs w:val="22"/>
          <w:vertAlign w:val="superscript"/>
          <w:lang w:val="en-US"/>
        </w:rPr>
        <w:t>22</w:t>
      </w:r>
      <w:r w:rsidRPr="00BE744B">
        <w:rPr>
          <w:rFonts w:ascii="Helvetica" w:hAnsi="Helvetica" w:cs="Helvetica"/>
          <w:sz w:val="22"/>
          <w:szCs w:val="22"/>
          <w:lang w:val="en-US"/>
        </w:rPr>
        <w:t>.</w:t>
      </w:r>
      <w:r w:rsidR="00AC18A1">
        <w:rPr>
          <w:rFonts w:ascii="Helvetica" w:hAnsi="Helvetica" w:cs="Helvetica"/>
          <w:sz w:val="22"/>
          <w:szCs w:val="22"/>
          <w:lang w:val="en-US"/>
        </w:rPr>
        <w:t xml:space="preserve"> While the general hypothesis</w:t>
      </w:r>
      <w:r w:rsidRPr="002D2EC9">
        <w:rPr>
          <w:rFonts w:ascii="Helvetica" w:hAnsi="Helvetica" w:cs="Helvetica"/>
          <w:sz w:val="22"/>
          <w:szCs w:val="22"/>
          <w:lang w:val="en-US"/>
        </w:rPr>
        <w:t xml:space="preserve"> has been applied across </w:t>
      </w:r>
      <w:r w:rsidR="005D4806">
        <w:rPr>
          <w:rFonts w:ascii="Helvetica" w:hAnsi="Helvetica" w:cs="Helvetica"/>
          <w:sz w:val="22"/>
          <w:szCs w:val="22"/>
          <w:lang w:val="en-US"/>
        </w:rPr>
        <w:t>different</w:t>
      </w:r>
      <w:r w:rsidR="005D4806" w:rsidRPr="002D2EC9">
        <w:rPr>
          <w:rFonts w:ascii="Helvetica" w:hAnsi="Helvetica" w:cs="Helvetica"/>
          <w:sz w:val="22"/>
          <w:szCs w:val="22"/>
          <w:lang w:val="en-US"/>
        </w:rPr>
        <w:t xml:space="preserve"> </w:t>
      </w:r>
      <w:r w:rsidRPr="002D2EC9">
        <w:rPr>
          <w:rFonts w:ascii="Helvetica" w:hAnsi="Helvetica" w:cs="Helvetica"/>
          <w:sz w:val="22"/>
          <w:szCs w:val="22"/>
          <w:lang w:val="en-US"/>
        </w:rPr>
        <w:t>ecosystems</w:t>
      </w:r>
      <w:r w:rsidRPr="00F70A14">
        <w:rPr>
          <w:rFonts w:ascii="Helvetica" w:hAnsi="Helvetica" w:cs="Helvetica"/>
          <w:sz w:val="22"/>
          <w:szCs w:val="22"/>
          <w:vertAlign w:val="superscript"/>
          <w:lang w:val="en-US"/>
        </w:rPr>
        <w:t>9</w:t>
      </w:r>
      <w:r w:rsidRPr="001C1DFB">
        <w:rPr>
          <w:rFonts w:ascii="Helvetica" w:hAnsi="Helvetica" w:cs="Helvetica"/>
          <w:sz w:val="22"/>
          <w:szCs w:val="22"/>
          <w:vertAlign w:val="superscript"/>
          <w:lang w:val="en-US"/>
        </w:rPr>
        <w:t>,</w:t>
      </w:r>
      <w:r w:rsidR="001C1DFB" w:rsidRPr="001C1DFB">
        <w:rPr>
          <w:rFonts w:ascii="Helvetica" w:hAnsi="Helvetica" w:cs="Helvetica"/>
          <w:sz w:val="22"/>
          <w:szCs w:val="22"/>
          <w:vertAlign w:val="superscript"/>
          <w:lang w:val="en-US"/>
        </w:rPr>
        <w:t>23,</w:t>
      </w:r>
      <w:r w:rsidR="001C1DFB" w:rsidRPr="000E4F91">
        <w:rPr>
          <w:rFonts w:ascii="Helvetica" w:hAnsi="Helvetica" w:cs="Helvetica"/>
          <w:sz w:val="22"/>
          <w:szCs w:val="22"/>
          <w:vertAlign w:val="superscript"/>
          <w:lang w:val="en-US"/>
        </w:rPr>
        <w:t>24</w:t>
      </w:r>
      <w:r w:rsidRPr="000E4F91">
        <w:rPr>
          <w:rFonts w:ascii="Helvetica" w:hAnsi="Helvetica" w:cs="Helvetica"/>
          <w:sz w:val="22"/>
          <w:szCs w:val="22"/>
          <w:lang w:val="en-US"/>
        </w:rPr>
        <w:t xml:space="preserve">, </w:t>
      </w:r>
      <w:r w:rsidR="00015FDC" w:rsidRPr="000E4F91">
        <w:rPr>
          <w:rFonts w:ascii="Helvetica" w:hAnsi="Helvetica" w:cs="Helvetica"/>
          <w:sz w:val="22"/>
          <w:szCs w:val="22"/>
          <w:lang w:val="en-US"/>
        </w:rPr>
        <w:t>it</w:t>
      </w:r>
      <w:r w:rsidR="00836836" w:rsidRPr="000E4F91">
        <w:rPr>
          <w:rFonts w:ascii="Helvetica" w:hAnsi="Helvetica" w:cs="Helvetica"/>
          <w:sz w:val="22"/>
          <w:szCs w:val="22"/>
          <w:lang w:val="en-US"/>
        </w:rPr>
        <w:t xml:space="preserve"> </w:t>
      </w:r>
      <w:r w:rsidRPr="000E4F91">
        <w:rPr>
          <w:rFonts w:ascii="Helvetica" w:hAnsi="Helvetica" w:cs="Helvetica"/>
          <w:sz w:val="22"/>
          <w:szCs w:val="22"/>
          <w:lang w:val="en-US"/>
        </w:rPr>
        <w:t>originally</w:t>
      </w:r>
      <w:r w:rsidRPr="002D2EC9">
        <w:rPr>
          <w:rFonts w:ascii="Helvetica" w:hAnsi="Helvetica" w:cs="Helvetica"/>
          <w:sz w:val="22"/>
          <w:szCs w:val="22"/>
          <w:lang w:val="en-US"/>
        </w:rPr>
        <w:t xml:space="preserve"> emerged from the marine fisheries literature as a way to explain the variation in population recruitment of fish stocks.</w:t>
      </w:r>
      <w:r>
        <w:rPr>
          <w:rFonts w:ascii="Helvetica" w:hAnsi="Helvetica" w:cs="Helvetica"/>
          <w:sz w:val="22"/>
          <w:szCs w:val="22"/>
          <w:lang w:val="en-US"/>
        </w:rPr>
        <w:t xml:space="preserve"> T</w:t>
      </w:r>
      <w:r w:rsidRPr="002D2EC9">
        <w:rPr>
          <w:rFonts w:ascii="Helvetica" w:hAnsi="Helvetica" w:cs="Helvetica"/>
          <w:sz w:val="22"/>
          <w:szCs w:val="22"/>
          <w:lang w:val="en-US"/>
        </w:rPr>
        <w:t xml:space="preserve">he </w:t>
      </w:r>
      <w:r>
        <w:rPr>
          <w:rFonts w:ascii="Helvetica" w:hAnsi="Helvetica" w:cs="Helvetica"/>
          <w:sz w:val="22"/>
          <w:szCs w:val="22"/>
          <w:lang w:val="en-US"/>
        </w:rPr>
        <w:t>hypothesis postulates</w:t>
      </w:r>
      <w:r w:rsidRPr="002D2EC9">
        <w:rPr>
          <w:rFonts w:ascii="Helvetica" w:hAnsi="Helvetica" w:cs="Helvetica"/>
          <w:sz w:val="22"/>
          <w:szCs w:val="22"/>
          <w:lang w:val="en-US"/>
        </w:rPr>
        <w:t xml:space="preserve"> that the consumer </w:t>
      </w:r>
      <w:r>
        <w:rPr>
          <w:rFonts w:ascii="Helvetica" w:hAnsi="Helvetica" w:cs="Helvetica"/>
          <w:sz w:val="22"/>
          <w:szCs w:val="22"/>
          <w:lang w:val="en-US"/>
        </w:rPr>
        <w:t>should</w:t>
      </w:r>
      <w:r w:rsidRPr="002D2EC9">
        <w:rPr>
          <w:rFonts w:ascii="Helvetica" w:hAnsi="Helvetica" w:cs="Helvetica"/>
          <w:sz w:val="22"/>
          <w:szCs w:val="22"/>
          <w:lang w:val="en-US"/>
        </w:rPr>
        <w:t xml:space="preserve"> temporally ‘</w:t>
      </w:r>
      <w:r w:rsidRPr="00AF61D2">
        <w:rPr>
          <w:rFonts w:ascii="Helvetica" w:hAnsi="Helvetica" w:cs="Helvetica"/>
          <w:sz w:val="22"/>
          <w:szCs w:val="22"/>
          <w:lang w:val="en-US"/>
        </w:rPr>
        <w:t>match’ the peak of its most energetically demanding period with the peak of resource availability</w:t>
      </w:r>
      <w:r w:rsidR="00384DA3">
        <w:rPr>
          <w:rFonts w:ascii="Helvetica" w:hAnsi="Helvetica" w:cs="Helvetica"/>
          <w:sz w:val="22"/>
          <w:szCs w:val="22"/>
          <w:lang w:val="en-US"/>
        </w:rPr>
        <w:t xml:space="preserve"> (Fig.</w:t>
      </w:r>
      <w:r>
        <w:rPr>
          <w:rFonts w:ascii="Helvetica" w:hAnsi="Helvetica" w:cs="Helvetica"/>
          <w:sz w:val="22"/>
          <w:szCs w:val="22"/>
          <w:lang w:val="en-US"/>
        </w:rPr>
        <w:t xml:space="preserve"> 1b) and any change to the relative timing of the interaction </w:t>
      </w:r>
      <w:r w:rsidRPr="00BB5F15">
        <w:rPr>
          <w:rFonts w:ascii="Helvetica" w:hAnsi="Helvetica" w:cs="Helvetica"/>
          <w:sz w:val="22"/>
          <w:szCs w:val="22"/>
          <w:lang w:val="en-US"/>
        </w:rPr>
        <w:t>will result in a ‘mismatch’</w:t>
      </w:r>
      <w:r w:rsidRPr="00D15B41">
        <w:rPr>
          <w:rFonts w:ascii="Helvetica" w:hAnsi="Helvetica" w:cs="Helvetica"/>
          <w:sz w:val="22"/>
          <w:szCs w:val="22"/>
          <w:vertAlign w:val="superscript"/>
          <w:lang w:val="en-US"/>
        </w:rPr>
        <w:t>16,17,18,19</w:t>
      </w:r>
      <w:r>
        <w:rPr>
          <w:rFonts w:ascii="Helvetica" w:hAnsi="Helvetica" w:cs="Helvetica"/>
          <w:sz w:val="22"/>
          <w:szCs w:val="22"/>
          <w:lang w:val="en-US"/>
        </w:rPr>
        <w:t xml:space="preserve"> </w:t>
      </w:r>
      <w:r w:rsidRPr="00BB5F15">
        <w:rPr>
          <w:rFonts w:ascii="Helvetica" w:hAnsi="Helvetica" w:cs="Helvetica"/>
          <w:sz w:val="22"/>
          <w:szCs w:val="22"/>
          <w:lang w:val="en-US"/>
        </w:rPr>
        <w:t>(</w:t>
      </w:r>
      <w:r w:rsidR="00384DA3">
        <w:rPr>
          <w:rFonts w:ascii="Helvetica" w:hAnsi="Helvetica" w:cs="Helvetica"/>
          <w:sz w:val="22"/>
          <w:szCs w:val="22"/>
          <w:lang w:val="en-US"/>
        </w:rPr>
        <w:t>Fig.</w:t>
      </w:r>
      <w:r w:rsidRPr="00BB5F15">
        <w:rPr>
          <w:rFonts w:ascii="Helvetica" w:hAnsi="Helvetica" w:cs="Helvetica"/>
          <w:sz w:val="22"/>
          <w:szCs w:val="22"/>
          <w:lang w:val="en-US"/>
        </w:rPr>
        <w:t xml:space="preserve"> 1ac). </w:t>
      </w:r>
    </w:p>
    <w:p w14:paraId="4BF0FD1F" w14:textId="7429A065" w:rsidR="00763228"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BB5F15">
        <w:rPr>
          <w:rFonts w:ascii="Helvetica" w:hAnsi="Helvetica" w:cs="Helvetica"/>
          <w:sz w:val="22"/>
          <w:szCs w:val="22"/>
          <w:lang w:val="en-US"/>
        </w:rPr>
        <w:tab/>
      </w:r>
      <w:r w:rsidR="008751A5">
        <w:rPr>
          <w:rFonts w:ascii="Helvetica" w:hAnsi="Helvetica" w:cs="Helvetica"/>
          <w:sz w:val="22"/>
          <w:szCs w:val="22"/>
          <w:lang w:val="en-US"/>
        </w:rPr>
        <w:t xml:space="preserve">We </w:t>
      </w:r>
      <w:r>
        <w:rPr>
          <w:rFonts w:ascii="Helvetica" w:hAnsi="Helvetica" w:cs="Helvetica"/>
          <w:sz w:val="22"/>
          <w:szCs w:val="22"/>
          <w:lang w:val="en-US"/>
        </w:rPr>
        <w:t>assume that Cushing’s</w:t>
      </w:r>
      <w:r w:rsidRPr="006E0D22">
        <w:rPr>
          <w:rFonts w:ascii="Helvetica" w:hAnsi="Helvetica" w:cs="Helvetica"/>
          <w:sz w:val="22"/>
          <w:szCs w:val="22"/>
          <w:vertAlign w:val="superscript"/>
          <w:lang w:val="en-US"/>
        </w:rPr>
        <w:t>19</w:t>
      </w:r>
      <w:r w:rsidRPr="002827C8">
        <w:rPr>
          <w:rFonts w:ascii="Helvetica" w:hAnsi="Helvetica" w:cs="Helvetica"/>
          <w:sz w:val="22"/>
          <w:szCs w:val="22"/>
          <w:lang w:val="en-US"/>
        </w:rPr>
        <w:t xml:space="preserve"> use of the term ‘mismatch’ is focused on the ‘match’ having the highest fitness </w:t>
      </w:r>
      <w:r>
        <w:rPr>
          <w:rFonts w:ascii="Helvetica" w:hAnsi="Helvetica" w:cs="Helvetica"/>
          <w:sz w:val="22"/>
          <w:szCs w:val="22"/>
          <w:lang w:val="en-US"/>
        </w:rPr>
        <w:t xml:space="preserve">(i.e., </w:t>
      </w:r>
      <w:r>
        <w:rPr>
          <w:rFonts w:ascii="Helvetica" w:eastAsia="Times New Roman" w:hAnsi="Helvetica" w:cs="Segoe UI"/>
          <w:sz w:val="22"/>
          <w:szCs w:val="22"/>
          <w:shd w:val="clear" w:color="auto" w:fill="FFFFFF"/>
        </w:rPr>
        <w:t>consumer</w:t>
      </w:r>
      <w:r w:rsidRPr="002827C8">
        <w:rPr>
          <w:rFonts w:ascii="Helvetica" w:eastAsia="Times New Roman" w:hAnsi="Helvetica" w:cs="Segoe UI"/>
          <w:sz w:val="22"/>
          <w:szCs w:val="22"/>
          <w:shd w:val="clear" w:color="auto" w:fill="FFFFFF"/>
        </w:rPr>
        <w:t xml:space="preserve"> </w:t>
      </w:r>
      <w:r>
        <w:rPr>
          <w:rFonts w:ascii="Helvetica" w:eastAsia="Times New Roman" w:hAnsi="Helvetica" w:cs="Segoe UI"/>
          <w:sz w:val="22"/>
          <w:szCs w:val="22"/>
          <w:shd w:val="clear" w:color="auto" w:fill="FFFFFF"/>
        </w:rPr>
        <w:t xml:space="preserve">fitness </w:t>
      </w:r>
      <w:r w:rsidRPr="002827C8">
        <w:rPr>
          <w:rFonts w:ascii="Helvetica" w:eastAsia="Times New Roman" w:hAnsi="Helvetica" w:cs="Segoe UI"/>
          <w:sz w:val="22"/>
          <w:szCs w:val="22"/>
          <w:shd w:val="clear" w:color="auto" w:fill="FFFFFF"/>
        </w:rPr>
        <w:t>is maximized at phenological synchron</w:t>
      </w:r>
      <w:r>
        <w:rPr>
          <w:rFonts w:ascii="Helvetica" w:eastAsia="Times New Roman" w:hAnsi="Helvetica" w:cs="Segoe UI"/>
          <w:sz w:val="22"/>
          <w:szCs w:val="22"/>
          <w:shd w:val="clear" w:color="auto" w:fill="FFFFFF"/>
        </w:rPr>
        <w:t>y</w:t>
      </w:r>
      <w:r w:rsidR="008751A5">
        <w:rPr>
          <w:rFonts w:ascii="Helvetica" w:eastAsia="Times New Roman" w:hAnsi="Helvetica" w:cs="Segoe UI"/>
          <w:sz w:val="22"/>
          <w:szCs w:val="22"/>
          <w:shd w:val="clear" w:color="auto" w:fill="FFFFFF"/>
        </w:rPr>
        <w:t xml:space="preserve">, </w:t>
      </w:r>
      <w:r w:rsidR="008570AB">
        <w:rPr>
          <w:rFonts w:ascii="Helvetica" w:eastAsia="Times New Roman" w:hAnsi="Helvetica" w:cs="Segoe UI"/>
          <w:sz w:val="22"/>
          <w:szCs w:val="22"/>
          <w:shd w:val="clear" w:color="auto" w:fill="FFFFFF"/>
        </w:rPr>
        <w:t>an assumption</w:t>
      </w:r>
      <w:r w:rsidR="008751A5">
        <w:rPr>
          <w:rFonts w:ascii="Helvetica" w:eastAsia="Times New Roman" w:hAnsi="Helvetica" w:cs="Segoe UI"/>
          <w:sz w:val="22"/>
          <w:szCs w:val="22"/>
          <w:shd w:val="clear" w:color="auto" w:fill="FFFFFF"/>
        </w:rPr>
        <w:t xml:space="preserve"> in line with previous literature, see </w:t>
      </w:r>
      <w:r w:rsidR="008751A5" w:rsidRPr="001C1DFB">
        <w:rPr>
          <w:rFonts w:ascii="Helvetica" w:hAnsi="Helvetica" w:cs="Helvetica"/>
          <w:sz w:val="22"/>
          <w:szCs w:val="22"/>
          <w:vertAlign w:val="superscript"/>
          <w:lang w:val="en-US"/>
        </w:rPr>
        <w:t>13,22,25</w:t>
      </w:r>
      <w:r>
        <w:rPr>
          <w:rFonts w:ascii="Helvetica" w:eastAsia="Times New Roman" w:hAnsi="Helvetica" w:cs="Segoe UI"/>
          <w:sz w:val="22"/>
          <w:szCs w:val="22"/>
          <w:shd w:val="clear" w:color="auto" w:fill="FFFFFF"/>
        </w:rPr>
        <w:t>)</w:t>
      </w:r>
      <w:r w:rsidR="008751A5">
        <w:rPr>
          <w:rFonts w:ascii="Helvetica" w:hAnsi="Helvetica" w:cs="Helvetica"/>
          <w:sz w:val="22"/>
          <w:szCs w:val="22"/>
          <w:lang w:val="en-US"/>
        </w:rPr>
        <w:t>; t</w:t>
      </w:r>
      <w:r>
        <w:rPr>
          <w:rFonts w:ascii="Helvetica" w:hAnsi="Helvetica" w:cs="Helvetica"/>
          <w:sz w:val="22"/>
          <w:szCs w:val="22"/>
          <w:lang w:val="en-US"/>
        </w:rPr>
        <w:t xml:space="preserve">herefore, </w:t>
      </w:r>
      <w:r w:rsidRPr="00AF61D2">
        <w:rPr>
          <w:rFonts w:ascii="Helvetica" w:hAnsi="Helvetica" w:cs="Helvetica"/>
          <w:sz w:val="22"/>
          <w:szCs w:val="22"/>
          <w:lang w:val="en-US"/>
        </w:rPr>
        <w:t xml:space="preserve">any change to the relative timing of the interaction </w:t>
      </w:r>
      <w:r w:rsidR="008751A5">
        <w:rPr>
          <w:rFonts w:ascii="Helvetica" w:hAnsi="Helvetica" w:cs="Helvetica"/>
          <w:sz w:val="22"/>
          <w:szCs w:val="22"/>
          <w:lang w:val="en-US"/>
        </w:rPr>
        <w:t>will lead to a</w:t>
      </w:r>
      <w:r w:rsidRPr="00AF61D2">
        <w:rPr>
          <w:rFonts w:ascii="Helvetica" w:hAnsi="Helvetica" w:cs="Helvetica"/>
          <w:sz w:val="22"/>
          <w:szCs w:val="22"/>
          <w:lang w:val="en-US"/>
        </w:rPr>
        <w:t xml:space="preserve"> decrease in fitness associated with</w:t>
      </w:r>
      <w:r>
        <w:rPr>
          <w:rFonts w:ascii="Helvetica" w:hAnsi="Helvetica" w:cs="Helvetica"/>
          <w:sz w:val="22"/>
          <w:szCs w:val="22"/>
          <w:lang w:val="en-US"/>
        </w:rPr>
        <w:t xml:space="preserve"> this period</w:t>
      </w:r>
      <w:r w:rsidRPr="002D2EC9">
        <w:rPr>
          <w:rFonts w:ascii="Helvetica" w:hAnsi="Helvetica" w:cs="Helvetica"/>
          <w:sz w:val="22"/>
          <w:szCs w:val="22"/>
          <w:lang w:val="en-US"/>
        </w:rPr>
        <w:t xml:space="preserve"> for the </w:t>
      </w:r>
      <w:r w:rsidRPr="002D2EC9">
        <w:rPr>
          <w:rFonts w:ascii="Helvetica" w:hAnsi="Helvetica" w:cs="Helvetica"/>
          <w:sz w:val="22"/>
          <w:szCs w:val="22"/>
          <w:lang w:val="en-US"/>
        </w:rPr>
        <w:lastRenderedPageBreak/>
        <w:t>consumer (i.e., a mismatch), thus producing a concave-down curve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For example, if a consumer</w:t>
      </w:r>
      <w:r>
        <w:rPr>
          <w:rFonts w:ascii="Helvetica" w:hAnsi="Helvetica" w:cs="Helvetica"/>
          <w:sz w:val="22"/>
          <w:szCs w:val="22"/>
          <w:lang w:val="en-US"/>
        </w:rPr>
        <w:t xml:space="preserve"> (e.g. adult bird) reproduces</w:t>
      </w:r>
      <w:r w:rsidRPr="002D2EC9">
        <w:rPr>
          <w:rFonts w:ascii="Helvetica" w:hAnsi="Helvetica" w:cs="Helvetica"/>
          <w:sz w:val="22"/>
          <w:szCs w:val="22"/>
          <w:lang w:val="en-US"/>
        </w:rPr>
        <w:t xml:space="preserve"> too early in the spring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a</w:t>
      </w:r>
      <w:r w:rsidRPr="002D2EC9">
        <w:rPr>
          <w:rFonts w:ascii="Helvetica" w:hAnsi="Helvetica" w:cs="Helvetica"/>
          <w:sz w:val="22"/>
          <w:szCs w:val="22"/>
          <w:lang w:val="en-US"/>
        </w:rPr>
        <w:t>) and the resource</w:t>
      </w:r>
      <w:r>
        <w:rPr>
          <w:rFonts w:ascii="Helvetica" w:hAnsi="Helvetica" w:cs="Helvetica"/>
          <w:sz w:val="22"/>
          <w:szCs w:val="22"/>
          <w:lang w:val="en-US"/>
        </w:rPr>
        <w:t xml:space="preserve"> (e.g. caterpillar)</w:t>
      </w:r>
      <w:r w:rsidRPr="002D2EC9">
        <w:rPr>
          <w:rFonts w:ascii="Helvetica" w:hAnsi="Helvetica" w:cs="Helvetica"/>
          <w:sz w:val="22"/>
          <w:szCs w:val="22"/>
          <w:lang w:val="en-US"/>
        </w:rPr>
        <w:t xml:space="preserve"> has not yet emerged, the </w:t>
      </w:r>
      <w:r>
        <w:rPr>
          <w:rFonts w:ascii="Helvetica" w:hAnsi="Helvetica" w:cs="Helvetica"/>
          <w:sz w:val="22"/>
          <w:szCs w:val="22"/>
          <w:lang w:val="en-US"/>
        </w:rPr>
        <w:t>offspring</w:t>
      </w:r>
      <w:r w:rsidRPr="002D2EC9">
        <w:rPr>
          <w:rFonts w:ascii="Helvetica" w:hAnsi="Helvetica" w:cs="Helvetica"/>
          <w:sz w:val="22"/>
          <w:szCs w:val="22"/>
          <w:lang w:val="en-US"/>
        </w:rPr>
        <w:t xml:space="preserve"> will risk starvation. At the curve’s limits, </w:t>
      </w:r>
      <w:r>
        <w:rPr>
          <w:rFonts w:ascii="Helvetica" w:hAnsi="Helvetica" w:cs="Helvetica"/>
          <w:sz w:val="22"/>
          <w:szCs w:val="22"/>
          <w:lang w:val="en-US"/>
        </w:rPr>
        <w:t xml:space="preserve">this component of </w:t>
      </w:r>
      <w:r w:rsidRPr="002D2EC9">
        <w:rPr>
          <w:rFonts w:ascii="Helvetica" w:hAnsi="Helvetica" w:cs="Helvetica"/>
          <w:sz w:val="22"/>
          <w:szCs w:val="22"/>
          <w:lang w:val="en-US"/>
        </w:rPr>
        <w:t>consumer fitness should fall to zero when the change in relative timing is sufficiently large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1</w:t>
      </w:r>
      <w:r>
        <w:rPr>
          <w:rFonts w:ascii="Helvetica" w:hAnsi="Helvetica" w:cs="Helvetica"/>
          <w:sz w:val="22"/>
          <w:szCs w:val="22"/>
          <w:lang w:val="en-US"/>
        </w:rPr>
        <w:t>d</w:t>
      </w:r>
      <w:r w:rsidRPr="002D2EC9">
        <w:rPr>
          <w:rFonts w:ascii="Helvetica" w:hAnsi="Helvetica" w:cs="Helvetica"/>
          <w:sz w:val="22"/>
          <w:szCs w:val="22"/>
          <w:lang w:val="en-US"/>
        </w:rPr>
        <w:t xml:space="preserve">). For example, </w:t>
      </w:r>
      <w:r w:rsidR="009E6C15">
        <w:rPr>
          <w:rFonts w:ascii="Helvetica" w:hAnsi="Helvetica" w:cs="Helvetica"/>
          <w:sz w:val="22"/>
          <w:szCs w:val="22"/>
          <w:lang w:val="en-US"/>
        </w:rPr>
        <w:t>very</w:t>
      </w:r>
      <w:r w:rsidR="009E6C15" w:rsidRPr="002D2EC9">
        <w:rPr>
          <w:rFonts w:ascii="Helvetica" w:hAnsi="Helvetica" w:cs="Helvetica"/>
          <w:sz w:val="22"/>
          <w:szCs w:val="22"/>
          <w:lang w:val="en-US"/>
        </w:rPr>
        <w:t xml:space="preserve"> </w:t>
      </w:r>
      <w:r w:rsidRPr="002D2EC9">
        <w:rPr>
          <w:rFonts w:ascii="Helvetica" w:hAnsi="Helvetica" w:cs="Helvetica"/>
          <w:sz w:val="22"/>
          <w:szCs w:val="22"/>
          <w:lang w:val="en-US"/>
        </w:rPr>
        <w:t>early</w:t>
      </w:r>
      <w:r>
        <w:rPr>
          <w:rFonts w:ascii="Helvetica" w:hAnsi="Helvetica" w:cs="Helvetica"/>
          <w:sz w:val="22"/>
          <w:szCs w:val="22"/>
          <w:lang w:val="en-US"/>
        </w:rPr>
        <w:t xml:space="preserve"> offspring</w:t>
      </w:r>
      <w:r w:rsidRPr="002D2EC9">
        <w:rPr>
          <w:rFonts w:ascii="Helvetica" w:hAnsi="Helvetica" w:cs="Helvetica"/>
          <w:sz w:val="22"/>
          <w:szCs w:val="22"/>
          <w:lang w:val="en-US"/>
        </w:rPr>
        <w:t xml:space="preserve"> can only survive so many days without food. </w:t>
      </w:r>
    </w:p>
    <w:p w14:paraId="772B5DC2" w14:textId="43E0AC7E" w:rsidR="00763228" w:rsidRPr="00195B29" w:rsidRDefault="00763228" w:rsidP="0076322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This hypothesis is based on two important assumptions</w:t>
      </w:r>
      <w:r w:rsidRPr="002D2EC9">
        <w:rPr>
          <w:rStyle w:val="CommentReference"/>
          <w:rFonts w:ascii="Helvetica" w:hAnsi="Helvetica"/>
        </w:rPr>
        <w:t>.</w:t>
      </w:r>
      <w:r w:rsidRPr="002D2EC9">
        <w:rPr>
          <w:rFonts w:ascii="Helvetica" w:hAnsi="Helvetica" w:cs="Helvetica"/>
          <w:sz w:val="22"/>
          <w:szCs w:val="22"/>
          <w:lang w:val="en-US"/>
        </w:rPr>
        <w:t xml:space="preserve"> First, the resource is the major controller o</w:t>
      </w:r>
      <w:r w:rsidR="00A80276">
        <w:rPr>
          <w:rFonts w:ascii="Helvetica" w:hAnsi="Helvetica" w:cs="Helvetica"/>
          <w:sz w:val="22"/>
          <w:szCs w:val="22"/>
          <w:lang w:val="en-US"/>
        </w:rPr>
        <w:t>f</w:t>
      </w:r>
      <w:r w:rsidRPr="002D2EC9">
        <w:rPr>
          <w:rFonts w:ascii="Helvetica" w:hAnsi="Helvetica" w:cs="Helvetica"/>
          <w:sz w:val="22"/>
          <w:szCs w:val="22"/>
          <w:lang w:val="en-US"/>
        </w:rPr>
        <w:t xml:space="preserve"> consumer fitness</w:t>
      </w:r>
      <w:r w:rsidR="00146D40" w:rsidRPr="00146D40">
        <w:rPr>
          <w:rFonts w:ascii="Helvetica" w:hAnsi="Helvetica" w:cs="Helvetica"/>
          <w:sz w:val="22"/>
          <w:szCs w:val="22"/>
          <w:vertAlign w:val="superscript"/>
          <w:lang w:val="en-US"/>
        </w:rPr>
        <w:t>26</w:t>
      </w:r>
      <w:r w:rsidRPr="002D2EC9">
        <w:rPr>
          <w:rFonts w:ascii="Helvetica" w:hAnsi="Helvetica" w:cs="Helvetica"/>
          <w:sz w:val="22"/>
          <w:szCs w:val="22"/>
          <w:lang w:val="en-US"/>
        </w:rPr>
        <w:t xml:space="preserve"> (i.e., strong interact</w:t>
      </w:r>
      <w:r>
        <w:rPr>
          <w:rFonts w:ascii="Helvetica" w:hAnsi="Helvetica" w:cs="Helvetica"/>
          <w:sz w:val="22"/>
          <w:szCs w:val="22"/>
          <w:lang w:val="en-US"/>
        </w:rPr>
        <w:t>ion strength, bottom-up control</w:t>
      </w:r>
      <w:r w:rsidRPr="002D2EC9">
        <w:rPr>
          <w:rFonts w:ascii="Helvetica" w:hAnsi="Helvetica" w:cs="Helvetica"/>
          <w:sz w:val="22"/>
          <w:szCs w:val="22"/>
          <w:lang w:val="en-US"/>
        </w:rPr>
        <w:t>). Second, the consumer and resource must present a certain degree of seasonality</w:t>
      </w:r>
      <w:r>
        <w:rPr>
          <w:rFonts w:ascii="Helvetica" w:hAnsi="Helvetica" w:cs="Helvetica"/>
          <w:sz w:val="22"/>
          <w:szCs w:val="22"/>
          <w:lang w:val="en-US"/>
        </w:rPr>
        <w:t xml:space="preserve"> </w:t>
      </w:r>
      <w:r w:rsidRPr="002D2EC9">
        <w:rPr>
          <w:rFonts w:ascii="Helvetica" w:hAnsi="Helvetica" w:cs="Helvetica"/>
          <w:sz w:val="22"/>
          <w:szCs w:val="22"/>
          <w:lang w:val="en-US"/>
        </w:rPr>
        <w:t>(e.g., resource is only</w:t>
      </w:r>
      <w:r>
        <w:rPr>
          <w:rFonts w:ascii="Helvetica" w:hAnsi="Helvetica" w:cs="Helvetica"/>
          <w:sz w:val="22"/>
          <w:szCs w:val="22"/>
          <w:lang w:val="en-US"/>
        </w:rPr>
        <w:t xml:space="preserve"> available for part of the year</w:t>
      </w:r>
      <w:r w:rsidRPr="002D2EC9">
        <w:rPr>
          <w:rFonts w:ascii="Helvetica" w:hAnsi="Helvetica" w:cs="Helvetica"/>
          <w:sz w:val="22"/>
          <w:szCs w:val="22"/>
          <w:lang w:val="en-US"/>
        </w:rPr>
        <w:t xml:space="preserve">), limiting the optimal period </w:t>
      </w:r>
      <w:r w:rsidRPr="00195B29">
        <w:rPr>
          <w:rFonts w:ascii="Helvetica" w:hAnsi="Helvetica" w:cs="Helvetica"/>
          <w:sz w:val="22"/>
          <w:szCs w:val="22"/>
          <w:lang w:val="en-US"/>
        </w:rPr>
        <w:t>for growth and reproduction for the consumer</w:t>
      </w:r>
      <w:r w:rsidR="00146D40">
        <w:rPr>
          <w:rFonts w:ascii="Helvetica" w:hAnsi="Helvetica" w:cs="Helvetica"/>
          <w:sz w:val="22"/>
          <w:szCs w:val="22"/>
          <w:vertAlign w:val="superscript"/>
          <w:lang w:val="en-US"/>
        </w:rPr>
        <w:t>25</w:t>
      </w:r>
      <w:r w:rsidRPr="00146D40">
        <w:rPr>
          <w:rFonts w:ascii="Helvetica" w:hAnsi="Helvetica" w:cs="Helvetica"/>
          <w:sz w:val="22"/>
          <w:szCs w:val="22"/>
          <w:vertAlign w:val="superscript"/>
          <w:lang w:val="en-US"/>
        </w:rPr>
        <w:t xml:space="preserve">, </w:t>
      </w:r>
      <w:r w:rsidR="00146D40" w:rsidRPr="00146D40">
        <w:rPr>
          <w:rFonts w:ascii="Helvetica" w:hAnsi="Helvetica" w:cs="Helvetica"/>
          <w:sz w:val="22"/>
          <w:szCs w:val="22"/>
          <w:vertAlign w:val="superscript"/>
          <w:lang w:val="en-US"/>
        </w:rPr>
        <w:t>27</w:t>
      </w:r>
      <w:r w:rsidRPr="00146D40">
        <w:rPr>
          <w:rFonts w:ascii="Helvetica" w:hAnsi="Helvetica" w:cs="Helvetica"/>
          <w:sz w:val="22"/>
          <w:szCs w:val="22"/>
          <w:lang w:val="en-US"/>
        </w:rPr>
        <w:t>.</w:t>
      </w:r>
      <w:r w:rsidRPr="00195B29">
        <w:rPr>
          <w:rFonts w:ascii="Helvetica" w:hAnsi="Helvetica" w:cs="Helvetica"/>
          <w:sz w:val="22"/>
          <w:szCs w:val="22"/>
          <w:lang w:val="en-US"/>
        </w:rPr>
        <w:t xml:space="preserve"> If these assumptions </w:t>
      </w:r>
      <w:r w:rsidR="008751A5">
        <w:rPr>
          <w:rFonts w:ascii="Helvetica" w:hAnsi="Helvetica" w:cs="Helvetica"/>
          <w:sz w:val="22"/>
          <w:szCs w:val="22"/>
          <w:lang w:val="en-US"/>
        </w:rPr>
        <w:t>are not</w:t>
      </w:r>
      <w:r w:rsidR="008751A5" w:rsidRPr="00195B29">
        <w:rPr>
          <w:rFonts w:ascii="Helvetica" w:hAnsi="Helvetica" w:cs="Helvetica"/>
          <w:sz w:val="22"/>
          <w:szCs w:val="22"/>
          <w:lang w:val="en-US"/>
        </w:rPr>
        <w:t xml:space="preserve"> </w:t>
      </w:r>
      <w:r w:rsidRPr="00195B29">
        <w:rPr>
          <w:rFonts w:ascii="Helvetica" w:hAnsi="Helvetica" w:cs="Helvetica"/>
          <w:sz w:val="22"/>
          <w:szCs w:val="22"/>
          <w:lang w:val="en-US"/>
        </w:rPr>
        <w:t>met, the</w:t>
      </w:r>
      <w:r w:rsidR="008751A5">
        <w:rPr>
          <w:rFonts w:ascii="Helvetica" w:hAnsi="Helvetica" w:cs="Helvetica"/>
          <w:sz w:val="22"/>
          <w:szCs w:val="22"/>
          <w:lang w:val="en-US"/>
        </w:rPr>
        <w:t xml:space="preserve">n the Cushing hypothesis does not apply, and </w:t>
      </w:r>
      <w:r w:rsidR="009F39B0">
        <w:rPr>
          <w:rFonts w:ascii="Helvetica" w:hAnsi="Helvetica" w:cs="Helvetica"/>
          <w:sz w:val="22"/>
          <w:szCs w:val="22"/>
        </w:rPr>
        <w:t>thus makes no predictions about fitness and relative timing</w:t>
      </w:r>
      <w:r w:rsidRPr="00195B29">
        <w:rPr>
          <w:rFonts w:ascii="Helvetica" w:hAnsi="Helvetica" w:cs="Helvetica"/>
          <w:sz w:val="22"/>
          <w:szCs w:val="22"/>
          <w:lang w:val="en-US"/>
        </w:rPr>
        <w:t>.</w:t>
      </w:r>
    </w:p>
    <w:p w14:paraId="6D45F195" w14:textId="1CCA156F" w:rsidR="00757FF2" w:rsidRDefault="00763228" w:rsidP="00CB67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Pr>
          <w:rFonts w:ascii="Helvetica" w:hAnsi="Helvetica" w:cs="Helvetica"/>
          <w:sz w:val="22"/>
          <w:szCs w:val="22"/>
          <w:lang w:val="en-US"/>
        </w:rPr>
        <w:t>make t</w:t>
      </w:r>
      <w:r w:rsidR="00D035A6">
        <w:rPr>
          <w:rFonts w:ascii="Helvetica" w:hAnsi="Helvetica" w:cs="Helvetica"/>
          <w:sz w:val="22"/>
          <w:szCs w:val="22"/>
          <w:lang w:val="en-US"/>
        </w:rPr>
        <w:t>hree</w:t>
      </w:r>
      <w:r>
        <w:rPr>
          <w:rFonts w:ascii="Helvetica" w:hAnsi="Helvetica" w:cs="Helvetica"/>
          <w:sz w:val="22"/>
          <w:szCs w:val="22"/>
          <w:lang w:val="en-US"/>
        </w:rPr>
        <w:t xml:space="preserve"> clarifications </w:t>
      </w:r>
      <w:r w:rsidRPr="005125D1">
        <w:rPr>
          <w:rFonts w:ascii="Helvetica" w:hAnsi="Helvetica" w:cs="Helvetica"/>
          <w:sz w:val="22"/>
          <w:szCs w:val="22"/>
          <w:lang w:val="en-US"/>
        </w:rPr>
        <w:t xml:space="preserve">related to the way we apply the hypothesis here. </w:t>
      </w:r>
      <w:r>
        <w:rPr>
          <w:rFonts w:ascii="Helvetica" w:hAnsi="Helvetica" w:cs="Helvetica"/>
          <w:sz w:val="22"/>
          <w:szCs w:val="22"/>
          <w:lang w:val="en-US"/>
        </w:rPr>
        <w:t>First, w</w:t>
      </w:r>
      <w:r w:rsidRPr="005125D1">
        <w:rPr>
          <w:rFonts w:ascii="Helvetica" w:hAnsi="Helvetica" w:cs="Helvetica"/>
          <w:sz w:val="22"/>
          <w:szCs w:val="22"/>
          <w:lang w:val="en-US"/>
        </w:rPr>
        <w:t xml:space="preserve">e discuss </w:t>
      </w:r>
      <w:r w:rsidR="00AC18A1">
        <w:rPr>
          <w:rFonts w:ascii="Helvetica" w:hAnsi="Helvetica" w:cs="Helvetica"/>
          <w:sz w:val="22"/>
          <w:szCs w:val="22"/>
          <w:lang w:val="en-US"/>
        </w:rPr>
        <w:t>the hypothesis as considering</w:t>
      </w:r>
      <w:r w:rsidRPr="005125D1">
        <w:rPr>
          <w:rFonts w:ascii="Helvetica" w:hAnsi="Helvetica" w:cs="Helvetica"/>
          <w:sz w:val="22"/>
          <w:szCs w:val="22"/>
          <w:lang w:val="en-US"/>
        </w:rPr>
        <w:t xml:space="preserve"> </w:t>
      </w:r>
      <w:r>
        <w:rPr>
          <w:rFonts w:ascii="Helvetica" w:hAnsi="Helvetica" w:cs="Helvetica"/>
          <w:sz w:val="22"/>
          <w:szCs w:val="22"/>
          <w:lang w:val="en-US"/>
        </w:rPr>
        <w:t>total</w:t>
      </w:r>
      <w:r w:rsidRPr="005125D1">
        <w:rPr>
          <w:rFonts w:ascii="Helvetica" w:hAnsi="Helvetica" w:cs="Helvetica"/>
          <w:sz w:val="22"/>
          <w:szCs w:val="22"/>
          <w:lang w:val="en-US"/>
        </w:rPr>
        <w:t xml:space="preserve"> </w:t>
      </w:r>
      <w:r>
        <w:rPr>
          <w:rFonts w:ascii="Helvetica" w:hAnsi="Helvetica" w:cs="Helvetica"/>
          <w:sz w:val="22"/>
          <w:szCs w:val="22"/>
          <w:lang w:val="en-US"/>
        </w:rPr>
        <w:t>fitness, either lifetime or population mean</w:t>
      </w:r>
      <w:r w:rsidRPr="00C14F32">
        <w:rPr>
          <w:rFonts w:ascii="Helvetica" w:hAnsi="Helvetica"/>
          <w:sz w:val="22"/>
          <w:szCs w:val="22"/>
        </w:rPr>
        <w:t xml:space="preserve">. </w:t>
      </w:r>
      <w:r>
        <w:rPr>
          <w:rFonts w:ascii="Helvetica" w:hAnsi="Helvetica" w:cs="Helvetica"/>
          <w:sz w:val="22"/>
          <w:szCs w:val="22"/>
          <w:lang w:val="en-US"/>
        </w:rPr>
        <w:t>W</w:t>
      </w:r>
      <w:r w:rsidRPr="002827C8">
        <w:rPr>
          <w:rFonts w:ascii="Helvetica" w:hAnsi="Helvetica" w:cs="Helvetica"/>
          <w:sz w:val="22"/>
          <w:szCs w:val="22"/>
          <w:lang w:val="en-US"/>
        </w:rPr>
        <w:t xml:space="preserve">hile other </w:t>
      </w:r>
      <w:r>
        <w:rPr>
          <w:rFonts w:ascii="Helvetica" w:hAnsi="Helvetica" w:cs="Helvetica"/>
          <w:sz w:val="22"/>
          <w:szCs w:val="22"/>
          <w:lang w:val="en-US"/>
        </w:rPr>
        <w:t xml:space="preserve">perspectives have been </w:t>
      </w:r>
      <w:r w:rsidRPr="00C87FF0">
        <w:rPr>
          <w:rFonts w:ascii="Helvetica" w:hAnsi="Helvetica" w:cs="Helvetica"/>
          <w:sz w:val="22"/>
          <w:szCs w:val="22"/>
          <w:lang w:val="en-US"/>
        </w:rPr>
        <w:t>taken</w:t>
      </w:r>
      <w:r w:rsidR="00C87FF0" w:rsidRPr="00C87FF0">
        <w:rPr>
          <w:rFonts w:ascii="Helvetica" w:hAnsi="Helvetica" w:cs="Helvetica"/>
          <w:sz w:val="22"/>
          <w:szCs w:val="22"/>
          <w:vertAlign w:val="superscript"/>
          <w:lang w:val="en-US"/>
        </w:rPr>
        <w:t>22</w:t>
      </w:r>
      <w:r w:rsidRPr="00C87FF0">
        <w:rPr>
          <w:rFonts w:ascii="Helvetica" w:hAnsi="Helvetica" w:cs="Helvetica"/>
          <w:sz w:val="22"/>
          <w:szCs w:val="22"/>
          <w:lang w:val="en-US"/>
        </w:rPr>
        <w:t>, we</w:t>
      </w:r>
      <w:r>
        <w:rPr>
          <w:rFonts w:ascii="Helvetica" w:hAnsi="Helvetica" w:cs="Helvetica"/>
          <w:sz w:val="22"/>
          <w:szCs w:val="22"/>
          <w:lang w:val="en-US"/>
        </w:rPr>
        <w:t xml:space="preserve"> follow the first assumption and consider a narrow definition of fitness </w:t>
      </w:r>
      <w:r w:rsidRPr="00840A95">
        <w:rPr>
          <w:rFonts w:ascii="Helvetica" w:eastAsia="Times New Roman" w:hAnsi="Helvetica" w:cs="Segoe UI"/>
          <w:color w:val="201F1E"/>
          <w:sz w:val="22"/>
          <w:szCs w:val="22"/>
          <w:shd w:val="clear" w:color="auto" w:fill="FFFFFF"/>
        </w:rPr>
        <w:t>whereby the</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resource must be the dominant controller of consumer fitness, and</w:t>
      </w:r>
      <w:r w:rsidRPr="00A13ED2">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systems where fitness is predominantly controlled by other factors would</w:t>
      </w:r>
      <w:r w:rsidRPr="00840A95">
        <w:rPr>
          <w:rFonts w:ascii="Helvetica" w:eastAsia="Times New Roman" w:hAnsi="Helvetica" w:cs="Segoe UI"/>
          <w:color w:val="201F1E"/>
          <w:sz w:val="22"/>
          <w:szCs w:val="22"/>
        </w:rPr>
        <w:t xml:space="preserve"> </w:t>
      </w:r>
      <w:r w:rsidRPr="00840A95">
        <w:rPr>
          <w:rFonts w:ascii="Helvetica" w:eastAsia="Times New Roman" w:hAnsi="Helvetica" w:cs="Segoe UI"/>
          <w:color w:val="201F1E"/>
          <w:sz w:val="22"/>
          <w:szCs w:val="22"/>
          <w:shd w:val="clear" w:color="auto" w:fill="FFFFFF"/>
        </w:rPr>
        <w:t xml:space="preserve">not be </w:t>
      </w:r>
      <w:r w:rsidRPr="00C87FF0">
        <w:rPr>
          <w:rFonts w:ascii="Helvetica" w:eastAsia="Times New Roman" w:hAnsi="Helvetica" w:cs="Segoe UI"/>
          <w:color w:val="201F1E"/>
          <w:sz w:val="22"/>
          <w:szCs w:val="22"/>
          <w:shd w:val="clear" w:color="auto" w:fill="FFFFFF"/>
        </w:rPr>
        <w:t>included</w:t>
      </w:r>
      <w:r w:rsidRPr="00C87FF0">
        <w:rPr>
          <w:rFonts w:ascii="Helvetica" w:eastAsia="Times New Roman" w:hAnsi="Helvetica" w:cs="Segoe UI"/>
          <w:color w:val="201F1E"/>
          <w:sz w:val="22"/>
          <w:szCs w:val="22"/>
          <w:shd w:val="clear" w:color="auto" w:fill="FFFFFF"/>
          <w:vertAlign w:val="superscript"/>
        </w:rPr>
        <w:t>13,2</w:t>
      </w:r>
      <w:r w:rsidR="00C87FF0" w:rsidRPr="00C87FF0">
        <w:rPr>
          <w:rFonts w:ascii="Helvetica" w:eastAsia="Times New Roman" w:hAnsi="Helvetica" w:cs="Segoe UI"/>
          <w:color w:val="201F1E"/>
          <w:sz w:val="22"/>
          <w:szCs w:val="22"/>
          <w:shd w:val="clear" w:color="auto" w:fill="FFFFFF"/>
          <w:vertAlign w:val="superscript"/>
        </w:rPr>
        <w:t>8</w:t>
      </w:r>
      <w:r w:rsidRPr="00C87FF0">
        <w:rPr>
          <w:rFonts w:ascii="Helvetica" w:eastAsia="Times New Roman" w:hAnsi="Helvetica" w:cs="Segoe UI"/>
          <w:color w:val="201F1E"/>
          <w:sz w:val="22"/>
          <w:szCs w:val="22"/>
          <w:shd w:val="clear" w:color="auto" w:fill="FFFFFF"/>
        </w:rPr>
        <w:t>.</w:t>
      </w:r>
      <w:r>
        <w:rPr>
          <w:rFonts w:ascii="Helvetica" w:eastAsia="Times New Roman" w:hAnsi="Helvetica" w:cs="Segoe UI"/>
          <w:color w:val="201F1E"/>
          <w:sz w:val="22"/>
          <w:szCs w:val="22"/>
          <w:shd w:val="clear" w:color="auto" w:fill="FFFFFF"/>
        </w:rPr>
        <w:t xml:space="preserve"> Second, </w:t>
      </w:r>
      <w:r w:rsidRPr="002827C8">
        <w:rPr>
          <w:rFonts w:ascii="Helvetica" w:hAnsi="Helvetica" w:cs="Helvetica"/>
          <w:sz w:val="22"/>
          <w:szCs w:val="22"/>
          <w:lang w:val="en-US"/>
        </w:rPr>
        <w:t xml:space="preserve">we follow Cushing’s definition of mismatch and its connections with fitness, which is in line with other </w:t>
      </w:r>
      <w:r w:rsidRPr="00C87FF0">
        <w:rPr>
          <w:rFonts w:ascii="Helvetica" w:hAnsi="Helvetica" w:cs="Helvetica"/>
          <w:sz w:val="22"/>
          <w:szCs w:val="22"/>
          <w:lang w:val="en-US"/>
        </w:rPr>
        <w:t>studies</w:t>
      </w:r>
      <w:r w:rsidRPr="00C87FF0">
        <w:rPr>
          <w:rFonts w:ascii="Helvetica" w:hAnsi="Helvetica" w:cs="Helvetica"/>
          <w:sz w:val="22"/>
          <w:szCs w:val="22"/>
          <w:vertAlign w:val="superscript"/>
          <w:lang w:val="en-US"/>
        </w:rPr>
        <w:t xml:space="preserve">13, </w:t>
      </w:r>
      <w:r w:rsidR="00C87FF0" w:rsidRPr="00C87FF0">
        <w:rPr>
          <w:rFonts w:ascii="Helvetica" w:hAnsi="Helvetica" w:cs="Helvetica"/>
          <w:sz w:val="22"/>
          <w:szCs w:val="22"/>
          <w:vertAlign w:val="superscript"/>
          <w:lang w:val="en-US"/>
        </w:rPr>
        <w:t>25</w:t>
      </w:r>
      <w:r w:rsidRPr="00C87FF0">
        <w:rPr>
          <w:rFonts w:ascii="Helvetica" w:hAnsi="Helvetica" w:cs="Helvetica"/>
          <w:sz w:val="22"/>
          <w:szCs w:val="22"/>
          <w:vertAlign w:val="superscript"/>
          <w:lang w:val="en-US"/>
        </w:rPr>
        <w:t xml:space="preserve">, </w:t>
      </w:r>
      <w:r w:rsidR="00C87FF0" w:rsidRPr="00C87FF0">
        <w:rPr>
          <w:rFonts w:ascii="Helvetica" w:hAnsi="Helvetica" w:cs="Helvetica"/>
          <w:sz w:val="22"/>
          <w:szCs w:val="22"/>
          <w:vertAlign w:val="superscript"/>
          <w:lang w:val="en-US"/>
        </w:rPr>
        <w:t>29</w:t>
      </w:r>
      <w:r w:rsidRPr="00C87FF0">
        <w:rPr>
          <w:rFonts w:ascii="Helvetica" w:hAnsi="Helvetica" w:cs="Helvetica"/>
          <w:sz w:val="22"/>
          <w:szCs w:val="22"/>
          <w:lang w:val="en-US"/>
        </w:rPr>
        <w:t>.</w:t>
      </w:r>
      <w:r>
        <w:rPr>
          <w:rFonts w:ascii="Helvetica" w:hAnsi="Helvetica"/>
          <w:sz w:val="22"/>
          <w:szCs w:val="22"/>
        </w:rPr>
        <w:t xml:space="preserve"> </w:t>
      </w:r>
      <w:r w:rsidR="00D035A6">
        <w:rPr>
          <w:rFonts w:ascii="Helvetica" w:hAnsi="Helvetica"/>
          <w:sz w:val="22"/>
          <w:szCs w:val="22"/>
        </w:rPr>
        <w:t xml:space="preserve"> </w:t>
      </w:r>
      <w:r>
        <w:rPr>
          <w:rFonts w:ascii="Helvetica" w:hAnsi="Helvetica"/>
          <w:sz w:val="22"/>
          <w:szCs w:val="22"/>
        </w:rPr>
        <w:t>Finally, a</w:t>
      </w:r>
      <w:r w:rsidRPr="002D2EC9">
        <w:rPr>
          <w:rFonts w:ascii="Helvetica" w:hAnsi="Helvetica" w:cs="Helvetica"/>
          <w:sz w:val="22"/>
          <w:szCs w:val="22"/>
          <w:lang w:val="en-US"/>
        </w:rPr>
        <w:t xml:space="preserve">lthough the Cushing hypothesis has been applied to other types of interactions (e.g. </w:t>
      </w:r>
      <w:r w:rsidRPr="000E003C">
        <w:rPr>
          <w:rFonts w:ascii="Helvetica" w:hAnsi="Helvetica" w:cs="Helvetica"/>
          <w:sz w:val="22"/>
          <w:szCs w:val="22"/>
          <w:lang w:val="en-US"/>
        </w:rPr>
        <w:t>mutualism</w:t>
      </w:r>
      <w:r w:rsidRPr="000E003C">
        <w:rPr>
          <w:rFonts w:ascii="Helvetica" w:hAnsi="Helvetica" w:cs="Helvetica"/>
          <w:sz w:val="22"/>
          <w:szCs w:val="22"/>
          <w:vertAlign w:val="superscript"/>
          <w:lang w:val="en-US"/>
        </w:rPr>
        <w:t>84</w:t>
      </w:r>
      <w:r w:rsidRPr="000E003C">
        <w:rPr>
          <w:rFonts w:ascii="Helvetica" w:hAnsi="Helvetica" w:cs="Helvetica"/>
          <w:sz w:val="22"/>
          <w:szCs w:val="22"/>
          <w:lang w:val="en-US"/>
        </w:rPr>
        <w:t>), we</w:t>
      </w:r>
      <w:r w:rsidRPr="002D2EC9">
        <w:rPr>
          <w:rFonts w:ascii="Helvetica" w:hAnsi="Helvetica" w:cs="Helvetica"/>
          <w:sz w:val="22"/>
          <w:szCs w:val="22"/>
          <w:lang w:val="en-US"/>
        </w:rPr>
        <w:t xml:space="preserve"> limit our discussion to antagonistic interactions between consumers and their food resources</w:t>
      </w:r>
      <w:r>
        <w:rPr>
          <w:rFonts w:ascii="Helvetica" w:hAnsi="Helvetica" w:cs="Helvetica"/>
          <w:sz w:val="22"/>
          <w:szCs w:val="22"/>
          <w:lang w:val="en-US"/>
        </w:rPr>
        <w:t>.</w:t>
      </w:r>
    </w:p>
    <w:p w14:paraId="176CA499" w14:textId="77777777" w:rsidR="00277E23" w:rsidRPr="002D2EC9" w:rsidRDefault="00277E23" w:rsidP="00763228">
      <w:pPr>
        <w:spacing w:line="480" w:lineRule="auto"/>
        <w:rPr>
          <w:rFonts w:ascii="Helvetica" w:hAnsi="Helvetica" w:cs="Helvetica"/>
          <w:sz w:val="22"/>
          <w:szCs w:val="22"/>
          <w:lang w:val="en-US"/>
        </w:rPr>
      </w:pPr>
    </w:p>
    <w:p w14:paraId="4C5649D8" w14:textId="68C5768B"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Disconnect between </w:t>
      </w:r>
      <w:r w:rsidR="007D4C1B">
        <w:rPr>
          <w:rFonts w:ascii="Helvetica" w:hAnsi="Helvetica" w:cs="Helvetica"/>
          <w:b/>
          <w:i/>
          <w:sz w:val="22"/>
          <w:szCs w:val="22"/>
          <w:lang w:val="en-US"/>
        </w:rPr>
        <w:t>the Cushing hypothesis</w:t>
      </w:r>
      <w:r w:rsidRPr="002D2EC9">
        <w:rPr>
          <w:rFonts w:ascii="Helvetica" w:hAnsi="Helvetica" w:cs="Helvetica"/>
          <w:b/>
          <w:i/>
          <w:sz w:val="22"/>
          <w:szCs w:val="22"/>
          <w:lang w:val="en-US"/>
        </w:rPr>
        <w:t xml:space="preserve"> and empirical studies</w:t>
      </w:r>
    </w:p>
    <w:p w14:paraId="0497393A" w14:textId="5AABA644"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0B0DD0">
        <w:rPr>
          <w:rFonts w:ascii="Helvetica" w:hAnsi="Helvetica" w:cs="Helvetica"/>
          <w:sz w:val="22"/>
          <w:szCs w:val="22"/>
          <w:lang w:val="en-US"/>
        </w:rPr>
        <w:t>The Cushing hypothesis</w:t>
      </w:r>
      <w:r w:rsidR="00B23D79">
        <w:rPr>
          <w:rFonts w:ascii="Helvetica" w:hAnsi="Helvetica" w:cs="Helvetica"/>
          <w:sz w:val="22"/>
          <w:szCs w:val="22"/>
          <w:lang w:val="en-US"/>
        </w:rPr>
        <w:t xml:space="preserve"> </w:t>
      </w:r>
      <w:r w:rsidR="00EE0054" w:rsidRPr="002D2EC9">
        <w:rPr>
          <w:rFonts w:ascii="Helvetica" w:hAnsi="Helvetica" w:cs="Helvetica"/>
          <w:sz w:val="22"/>
          <w:szCs w:val="22"/>
          <w:lang w:val="en-US"/>
        </w:rPr>
        <w:t xml:space="preserve">offers testable predictions of the magnitude and direction of </w:t>
      </w:r>
      <w:r w:rsidR="007D360B">
        <w:rPr>
          <w:rFonts w:ascii="Helvetica" w:hAnsi="Helvetica" w:cs="Helvetica"/>
          <w:sz w:val="22"/>
          <w:szCs w:val="22"/>
          <w:lang w:val="en-US"/>
        </w:rPr>
        <w:t xml:space="preserve">population-level </w:t>
      </w:r>
      <w:r w:rsidR="00EE0054">
        <w:rPr>
          <w:rFonts w:ascii="Helvetica" w:hAnsi="Helvetica" w:cs="Helvetica"/>
          <w:sz w:val="22"/>
          <w:szCs w:val="22"/>
          <w:lang w:val="en-US"/>
        </w:rPr>
        <w:t>fitness</w:t>
      </w:r>
      <w:r w:rsidR="00EE0054" w:rsidRPr="002D2EC9">
        <w:rPr>
          <w:rFonts w:ascii="Helvetica" w:hAnsi="Helvetica" w:cs="Helvetica"/>
          <w:sz w:val="22"/>
          <w:szCs w:val="22"/>
          <w:lang w:val="en-US"/>
        </w:rPr>
        <w:t xml:space="preserve"> changes in response to climate-change driven shifts in </w:t>
      </w:r>
      <w:r w:rsidR="00EE0054">
        <w:rPr>
          <w:rFonts w:ascii="Helvetica" w:hAnsi="Helvetica" w:cs="Helvetica"/>
          <w:sz w:val="22"/>
          <w:szCs w:val="22"/>
          <w:lang w:val="en-US"/>
        </w:rPr>
        <w:t xml:space="preserve">synchrony. </w:t>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 xml:space="preserve">its </w:t>
      </w:r>
      <w:r w:rsidR="00694F59" w:rsidRPr="002D2EC9">
        <w:rPr>
          <w:rFonts w:ascii="Helvetica" w:hAnsi="Helvetica" w:cs="Helvetica"/>
          <w:sz w:val="22"/>
          <w:szCs w:val="22"/>
          <w:lang w:val="en-US"/>
        </w:rPr>
        <w:lastRenderedPageBreak/>
        <w:t>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w:t>
      </w:r>
      <w:r w:rsidR="009F786F">
        <w:rPr>
          <w:rFonts w:ascii="Helvetica" w:hAnsi="Helvetica" w:cs="Helvetica"/>
          <w:sz w:val="22"/>
          <w:szCs w:val="22"/>
          <w:vertAlign w:val="superscript"/>
          <w:lang w:val="en-US"/>
        </w:rPr>
        <w:t>25,31</w:t>
      </w:r>
      <w:r w:rsidR="00694F59" w:rsidRPr="002D2EC9">
        <w:rPr>
          <w:rFonts w:ascii="Helvetica" w:hAnsi="Helvetica" w:cs="Helvetica"/>
          <w:sz w:val="22"/>
          <w:szCs w:val="22"/>
          <w:lang w:val="en-US"/>
        </w:rPr>
        <w:t xml:space="preserve">. </w:t>
      </w:r>
      <w:r w:rsidR="003739C8">
        <w:rPr>
          <w:rFonts w:ascii="Helvetica" w:hAnsi="Helvetica"/>
          <w:sz w:val="22"/>
          <w:szCs w:val="22"/>
        </w:rPr>
        <w:t>A</w:t>
      </w:r>
      <w:r w:rsidR="005F07E9" w:rsidRPr="002D2EC9">
        <w:rPr>
          <w:rFonts w:ascii="Helvetica" w:hAnsi="Helvetica"/>
          <w:sz w:val="22"/>
          <w:szCs w:val="22"/>
        </w:rPr>
        <w:t>lthough a relatively simple hypothesis, it is inherently difficult to test in the field, an assertion even Cushing himself made. Indeed, the shape and strength of the relationship of the curve varies greatly across observational studies</w:t>
      </w:r>
      <w:r w:rsidR="00DD5076" w:rsidRPr="00DD5076">
        <w:rPr>
          <w:rFonts w:ascii="Helvetica" w:hAnsi="Helvetica" w:cs="Helvetica"/>
          <w:sz w:val="22"/>
          <w:szCs w:val="22"/>
          <w:vertAlign w:val="superscript"/>
          <w:lang w:val="en-US"/>
        </w:rPr>
        <w:t>6, 11</w:t>
      </w:r>
      <w:r w:rsidR="00DD5076"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32</w:t>
      </w:r>
      <w:r w:rsidR="006D51D2" w:rsidRPr="002E78F2">
        <w:rPr>
          <w:rFonts w:ascii="Helvetica" w:hAnsi="Helvetica" w:cs="Helvetica"/>
          <w:sz w:val="22"/>
          <w:szCs w:val="22"/>
          <w:vertAlign w:val="superscript"/>
          <w:lang w:val="en-US"/>
        </w:rPr>
        <w:t>,</w:t>
      </w:r>
      <w:r w:rsidR="002E78F2" w:rsidRPr="002E78F2">
        <w:rPr>
          <w:rFonts w:ascii="Helvetica" w:hAnsi="Helvetica" w:cs="Helvetica"/>
          <w:sz w:val="22"/>
          <w:szCs w:val="22"/>
          <w:vertAlign w:val="superscript"/>
          <w:lang w:val="en-US"/>
        </w:rPr>
        <w:t>33</w:t>
      </w:r>
      <w:r w:rsidR="00694F59" w:rsidRPr="002D2EC9">
        <w:rPr>
          <w:rFonts w:ascii="Helvetica" w:hAnsi="Helvetica" w:cs="Helvetica"/>
          <w:sz w:val="22"/>
          <w:szCs w:val="22"/>
          <w:lang w:val="en-US"/>
        </w:rPr>
        <w:t xml:space="preserve">. </w:t>
      </w:r>
      <w:r w:rsidR="004C690A">
        <w:rPr>
          <w:rFonts w:ascii="Helvetica" w:hAnsi="Helvetica" w:cs="Helvetica"/>
          <w:sz w:val="22"/>
          <w:szCs w:val="22"/>
          <w:lang w:val="en-US"/>
        </w:rPr>
        <w:t>W</w:t>
      </w:r>
      <w:r w:rsidR="004C690A" w:rsidRPr="002D2EC9">
        <w:rPr>
          <w:rFonts w:ascii="Helvetica" w:hAnsi="Helvetica" w:cs="Helvetica"/>
          <w:sz w:val="22"/>
          <w:szCs w:val="22"/>
          <w:lang w:val="en-US"/>
        </w:rPr>
        <w:t xml:space="preserve">e argue that </w:t>
      </w:r>
      <w:r w:rsidR="004C690A">
        <w:rPr>
          <w:rFonts w:ascii="Helvetica" w:hAnsi="Helvetica" w:cs="Helvetica"/>
          <w:sz w:val="22"/>
          <w:szCs w:val="22"/>
          <w:lang w:val="en-US"/>
        </w:rPr>
        <w:t>this</w:t>
      </w:r>
      <w:r w:rsidR="005327D5">
        <w:rPr>
          <w:rFonts w:ascii="Helvetica" w:hAnsi="Helvetica" w:cs="Helvetica"/>
          <w:sz w:val="22"/>
          <w:szCs w:val="22"/>
          <w:lang w:val="en-US"/>
        </w:rPr>
        <w:t xml:space="preserve"> is</w:t>
      </w:r>
      <w:r w:rsidR="004C690A">
        <w:rPr>
          <w:rFonts w:ascii="Helvetica" w:hAnsi="Helvetica" w:cs="Helvetica"/>
          <w:sz w:val="22"/>
          <w:szCs w:val="22"/>
          <w:lang w:val="en-US"/>
        </w:rPr>
        <w:t xml:space="preserve"> because </w:t>
      </w:r>
      <w:r w:rsidR="004C690A" w:rsidRPr="002D2EC9">
        <w:rPr>
          <w:rFonts w:ascii="Helvetica" w:hAnsi="Helvetica" w:cs="Helvetica"/>
          <w:sz w:val="22"/>
          <w:szCs w:val="22"/>
          <w:lang w:val="en-US"/>
        </w:rPr>
        <w:t>there are two key areas that make it difficult to determine whether this hypothesis is widely supported in the context of climate change</w:t>
      </w:r>
      <w:r w:rsidR="00F561CD">
        <w:rPr>
          <w:rFonts w:ascii="Helvetica" w:hAnsi="Helvetica" w:cs="Helvetica"/>
          <w:sz w:val="22"/>
          <w:szCs w:val="22"/>
          <w:lang w:val="en-US"/>
        </w:rPr>
        <w:t xml:space="preserve">. First, </w:t>
      </w:r>
      <w:r w:rsidR="004C690A" w:rsidRPr="002D2EC9">
        <w:rPr>
          <w:rFonts w:ascii="Helvetica" w:hAnsi="Helvetica" w:cs="Helvetica"/>
          <w:sz w:val="22"/>
          <w:szCs w:val="22"/>
          <w:lang w:val="en-US"/>
        </w:rPr>
        <w:t xml:space="preserve">studies </w:t>
      </w:r>
      <w:r w:rsidR="002F5430">
        <w:rPr>
          <w:rFonts w:ascii="Helvetica" w:hAnsi="Helvetica" w:cs="Helvetica"/>
          <w:sz w:val="22"/>
          <w:szCs w:val="22"/>
          <w:lang w:val="en-US"/>
        </w:rPr>
        <w:t xml:space="preserve">do </w:t>
      </w:r>
      <w:r w:rsidR="005327D5">
        <w:rPr>
          <w:rFonts w:ascii="Helvetica" w:hAnsi="Helvetica" w:cs="Helvetica"/>
          <w:sz w:val="22"/>
          <w:szCs w:val="22"/>
          <w:lang w:val="en-US"/>
        </w:rPr>
        <w:t>not collect the data required to test assumptions and multiple ultimate mechanisms</w:t>
      </w:r>
      <w:r w:rsidR="005327D5" w:rsidRPr="002D2EC9">
        <w:rPr>
          <w:rFonts w:ascii="Helvetica" w:hAnsi="Helvetica" w:cs="Helvetica"/>
          <w:sz w:val="22"/>
          <w:szCs w:val="22"/>
          <w:lang w:val="en-US"/>
        </w:rPr>
        <w:t xml:space="preserve"> </w:t>
      </w:r>
      <w:r w:rsidR="005327D5">
        <w:rPr>
          <w:rFonts w:ascii="Helvetica" w:hAnsi="Helvetica" w:cs="Helvetica"/>
          <w:sz w:val="22"/>
          <w:szCs w:val="22"/>
          <w:lang w:val="en-US"/>
        </w:rPr>
        <w:t xml:space="preserve">(i.e., </w:t>
      </w:r>
      <w:r w:rsidR="004C690A" w:rsidRPr="002D2EC9">
        <w:rPr>
          <w:rFonts w:ascii="Helvetica" w:hAnsi="Helvetica" w:cs="Helvetica"/>
          <w:sz w:val="22"/>
          <w:szCs w:val="22"/>
          <w:lang w:val="en-US"/>
        </w:rPr>
        <w:t>rigorously test</w:t>
      </w:r>
      <w:r w:rsidR="005327D5">
        <w:rPr>
          <w:rFonts w:ascii="Helvetica" w:hAnsi="Helvetica" w:cs="Helvetica"/>
          <w:sz w:val="22"/>
          <w:szCs w:val="22"/>
          <w:lang w:val="en-US"/>
        </w:rPr>
        <w:t>ing</w:t>
      </w:r>
      <w:r w:rsidR="004C690A" w:rsidRPr="002D2EC9">
        <w:rPr>
          <w:rFonts w:ascii="Helvetica" w:hAnsi="Helvetica" w:cs="Helvetica"/>
          <w:sz w:val="22"/>
          <w:szCs w:val="22"/>
          <w:lang w:val="en-US"/>
        </w:rPr>
        <w:t xml:space="preserve"> the hypothesis</w:t>
      </w:r>
      <w:r w:rsidR="005327D5">
        <w:rPr>
          <w:rFonts w:ascii="Helvetica" w:hAnsi="Helvetica" w:cs="Helvetica"/>
          <w:sz w:val="22"/>
          <w:szCs w:val="22"/>
          <w:lang w:val="en-US"/>
        </w:rPr>
        <w:t>)</w:t>
      </w:r>
      <w:r w:rsidR="004C690A" w:rsidRPr="002D2EC9">
        <w:rPr>
          <w:rFonts w:ascii="Helvetica" w:hAnsi="Helvetica" w:cs="Helvetica"/>
          <w:sz w:val="22"/>
          <w:szCs w:val="22"/>
          <w:lang w:val="en-US"/>
        </w:rPr>
        <w:t xml:space="preserve"> </w:t>
      </w:r>
      <w:r w:rsidR="00B06276">
        <w:rPr>
          <w:rFonts w:ascii="Helvetica" w:hAnsi="Helvetica" w:cs="Helvetica"/>
          <w:sz w:val="22"/>
          <w:szCs w:val="22"/>
          <w:lang w:val="en-US"/>
        </w:rPr>
        <w:t>(</w:t>
      </w:r>
      <w:r w:rsidR="00384DA3">
        <w:rPr>
          <w:rFonts w:ascii="Helvetica" w:hAnsi="Helvetica" w:cs="Helvetica"/>
          <w:kern w:val="1"/>
          <w:sz w:val="22"/>
          <w:szCs w:val="22"/>
          <w:lang w:val="en-US"/>
        </w:rPr>
        <w:t>Fig.</w:t>
      </w:r>
      <w:r w:rsidR="00B06276" w:rsidRPr="002D2EC9">
        <w:rPr>
          <w:rFonts w:ascii="Helvetica" w:hAnsi="Helvetica" w:cs="Helvetica"/>
          <w:kern w:val="1"/>
          <w:sz w:val="22"/>
          <w:szCs w:val="22"/>
          <w:lang w:val="en-US"/>
        </w:rPr>
        <w:t xml:space="preserve"> 2</w:t>
      </w:r>
      <w:r w:rsidR="00B06276">
        <w:rPr>
          <w:rFonts w:ascii="Helvetica" w:hAnsi="Helvetica" w:cs="Helvetica"/>
          <w:kern w:val="1"/>
          <w:sz w:val="22"/>
          <w:szCs w:val="22"/>
          <w:lang w:val="en-US"/>
        </w:rPr>
        <w:t>)</w:t>
      </w:r>
      <w:r w:rsidR="00646477">
        <w:rPr>
          <w:rFonts w:ascii="Helvetica" w:hAnsi="Helvetica" w:cs="Helvetica"/>
          <w:sz w:val="22"/>
          <w:szCs w:val="22"/>
          <w:lang w:val="en-US"/>
        </w:rPr>
        <w:t>.</w:t>
      </w:r>
      <w:r w:rsidR="00F54A65">
        <w:rPr>
          <w:rFonts w:ascii="Helvetica" w:hAnsi="Helvetica" w:cs="Helvetica"/>
          <w:sz w:val="22"/>
          <w:szCs w:val="22"/>
          <w:lang w:val="en-US"/>
        </w:rPr>
        <w:t xml:space="preserve"> </w:t>
      </w:r>
      <w:r w:rsidR="00646477" w:rsidRPr="002D2EC9">
        <w:rPr>
          <w:rFonts w:ascii="Helvetica" w:hAnsi="Helvetica" w:cs="Helvetica"/>
          <w:kern w:val="1"/>
          <w:sz w:val="22"/>
          <w:szCs w:val="22"/>
          <w:lang w:val="en-US"/>
        </w:rPr>
        <w:t>This represents the major challenge of the hypothesis and</w:t>
      </w:r>
      <w:r w:rsidR="002F5430">
        <w:rPr>
          <w:rFonts w:ascii="Helvetica" w:hAnsi="Helvetica" w:cs="Helvetica"/>
          <w:kern w:val="1"/>
          <w:sz w:val="22"/>
          <w:szCs w:val="22"/>
          <w:lang w:val="en-US"/>
        </w:rPr>
        <w:t xml:space="preserve"> </w:t>
      </w:r>
      <w:r w:rsidR="00646477" w:rsidRPr="002D2EC9">
        <w:rPr>
          <w:rFonts w:ascii="Helvetica" w:hAnsi="Helvetica" w:cs="Helvetica"/>
          <w:kern w:val="1"/>
          <w:sz w:val="22"/>
          <w:szCs w:val="22"/>
          <w:lang w:val="en-US"/>
        </w:rPr>
        <w:t>may be why support for it has been so mixed.</w:t>
      </w:r>
      <w:r w:rsidR="00646477">
        <w:rPr>
          <w:rFonts w:ascii="Helvetica" w:hAnsi="Helvetica" w:cs="Helvetica"/>
          <w:kern w:val="1"/>
          <w:sz w:val="22"/>
          <w:szCs w:val="22"/>
          <w:lang w:val="en-US"/>
        </w:rPr>
        <w:t xml:space="preserve"> </w:t>
      </w:r>
      <w:r w:rsidR="00F561CD">
        <w:rPr>
          <w:rFonts w:ascii="Helvetica" w:hAnsi="Helvetica" w:cs="Helvetica"/>
          <w:kern w:val="1"/>
          <w:sz w:val="22"/>
          <w:szCs w:val="22"/>
          <w:lang w:val="en-US"/>
        </w:rPr>
        <w:t xml:space="preserve">Second, </w:t>
      </w:r>
      <w:r w:rsidR="00F561CD">
        <w:rPr>
          <w:rFonts w:ascii="Helvetica" w:hAnsi="Helvetica" w:cs="Helvetica"/>
          <w:sz w:val="22"/>
          <w:szCs w:val="22"/>
          <w:lang w:val="en-US"/>
        </w:rPr>
        <w:t>s</w:t>
      </w:r>
      <w:r w:rsidR="005327D5">
        <w:rPr>
          <w:rFonts w:ascii="Helvetica" w:hAnsi="Helvetica" w:cs="Helvetica"/>
          <w:sz w:val="22"/>
          <w:szCs w:val="22"/>
          <w:lang w:val="en-US"/>
        </w:rPr>
        <w:t>tudies are</w:t>
      </w:r>
      <w:r w:rsidR="00646477">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p>
    <w:p w14:paraId="48E7A313" w14:textId="249BD686"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phenological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F05B0B">
        <w:rPr>
          <w:rFonts w:ascii="Helvetica" w:hAnsi="Helvetica"/>
          <w:sz w:val="22"/>
          <w:szCs w:val="22"/>
        </w:rPr>
        <w:t>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ins w:id="8" w:author="Heather Kharouba" w:date="2020-02-21T10:37:00Z">
        <w:r w:rsidR="007542EF">
          <w:rPr>
            <w:rFonts w:ascii="Helvetica" w:hAnsi="Helvetica" w:cs="Helvetica"/>
            <w:sz w:val="22"/>
            <w:szCs w:val="22"/>
            <w:lang w:val="en-US"/>
          </w:rPr>
          <w:t>2</w:t>
        </w:r>
      </w:ins>
      <w:del w:id="9" w:author="Heather Kharouba" w:date="2020-02-21T10:37:00Z">
        <w:r w:rsidR="00DB539B" w:rsidRPr="002D2EC9" w:rsidDel="007542EF">
          <w:rPr>
            <w:rFonts w:ascii="Helvetica" w:hAnsi="Helvetica" w:cs="Helvetica"/>
            <w:sz w:val="22"/>
            <w:szCs w:val="22"/>
            <w:lang w:val="en-US"/>
          </w:rPr>
          <w:delText>3</w:delText>
        </w:r>
      </w:del>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w:t>
      </w:r>
      <w:r w:rsidR="00F05B0B">
        <w:rPr>
          <w:rFonts w:ascii="Helvetica" w:hAnsi="Helvetica" w:cs="Helvetica"/>
          <w:sz w:val="22"/>
          <w:szCs w:val="22"/>
          <w:lang w:val="en-US"/>
        </w:rPr>
        <w:t>searc</w:t>
      </w:r>
      <w:r w:rsidR="00085E30">
        <w:rPr>
          <w:rFonts w:ascii="Helvetica" w:hAnsi="Helvetica" w:cs="Helvetica"/>
          <w:sz w:val="22"/>
          <w:szCs w:val="22"/>
          <w:lang w:val="en-US"/>
        </w:rPr>
        <w:t xml:space="preserve">h </w:t>
      </w:r>
      <w:r w:rsidR="007C3377" w:rsidRPr="002D2EC9">
        <w:rPr>
          <w:rFonts w:ascii="Helvetica" w:hAnsi="Helvetica" w:cs="Helvetica"/>
          <w:sz w:val="22"/>
          <w:szCs w:val="22"/>
          <w:lang w:val="en-US"/>
        </w:rPr>
        <w:t xml:space="preserve">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w:t>
      </w:r>
      <w:r w:rsidR="00847CA2">
        <w:rPr>
          <w:rFonts w:ascii="Helvetica" w:hAnsi="Helvetica" w:cs="Helvetica"/>
          <w:sz w:val="22"/>
          <w:szCs w:val="22"/>
          <w:lang w:val="en-US"/>
        </w:rPr>
        <w:t xml:space="preserve">e.g., growth, development;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3D40AA9" w14:textId="33C76F00"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E507BE">
        <w:rPr>
          <w:rFonts w:ascii="Helvetica" w:hAnsi="Helvetica" w:cs="Helvetica"/>
          <w:i/>
          <w:sz w:val="22"/>
          <w:szCs w:val="22"/>
          <w:u w:val="single"/>
          <w:lang w:val="en-US"/>
        </w:rPr>
        <w:t xml:space="preserve">i)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753954C0" w14:textId="4453EF94"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w:t>
      </w:r>
      <w:r w:rsidR="00DB1D78">
        <w:rPr>
          <w:rFonts w:ascii="Helvetica" w:hAnsi="Helvetica" w:cs="Helvetica"/>
          <w:kern w:val="1"/>
          <w:sz w:val="22"/>
          <w:szCs w:val="22"/>
          <w:lang w:val="en-US"/>
        </w:rPr>
        <w:t>-</w:t>
      </w:r>
      <w:r w:rsidR="00C04576" w:rsidRPr="00841E1D">
        <w:rPr>
          <w:rFonts w:ascii="Helvetica" w:hAnsi="Helvetica" w:cs="Helvetica"/>
          <w:kern w:val="1"/>
          <w:sz w:val="22"/>
          <w:szCs w:val="22"/>
          <w:lang w:val="en-US"/>
        </w:rPr>
        <w:t>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DA79F0">
        <w:rPr>
          <w:rFonts w:ascii="Helvetica" w:hAnsi="Helvetica" w:cs="Helvetica"/>
          <w:kern w:val="1"/>
          <w:sz w:val="22"/>
          <w:szCs w:val="22"/>
          <w:lang w:val="en-US"/>
        </w:rPr>
        <w:t xml:space="preserve">; </w:t>
      </w:r>
      <w:r w:rsidR="00DA79F0">
        <w:rPr>
          <w:rFonts w:ascii="Helvetica" w:hAnsi="Helvetica" w:cs="Helvetica"/>
          <w:sz w:val="22"/>
          <w:szCs w:val="22"/>
          <w:lang w:val="en-US"/>
        </w:rPr>
        <w:t xml:space="preserve">defined </w:t>
      </w:r>
      <w:r w:rsidR="006C1A2A">
        <w:rPr>
          <w:rFonts w:ascii="Helvetica" w:hAnsi="Helvetica" w:cs="Helvetica"/>
          <w:sz w:val="22"/>
          <w:szCs w:val="22"/>
          <w:lang w:val="en-US"/>
        </w:rPr>
        <w:t xml:space="preserve">in our search </w:t>
      </w:r>
      <w:r w:rsidR="00DA79F0">
        <w:rPr>
          <w:rFonts w:ascii="Helvetica" w:hAnsi="Helvetica" w:cs="Helvetica"/>
          <w:sz w:val="22"/>
          <w:szCs w:val="22"/>
          <w:lang w:val="en-US"/>
        </w:rPr>
        <w:t>as those studies that collected data at the individual level (</w:t>
      </w:r>
      <w:r w:rsidR="00625030">
        <w:rPr>
          <w:rFonts w:ascii="Helvetica" w:hAnsi="Helvetica" w:cs="Helvetica"/>
          <w:sz w:val="22"/>
          <w:szCs w:val="22"/>
          <w:lang w:val="en-US"/>
        </w:rPr>
        <w:t xml:space="preserve">e.g., ref. </w:t>
      </w:r>
      <w:r w:rsidR="00625030" w:rsidRPr="00AA16FB">
        <w:rPr>
          <w:rFonts w:ascii="Helvetica" w:hAnsi="Helvetica" w:cs="Helvetica"/>
          <w:sz w:val="22"/>
          <w:szCs w:val="22"/>
          <w:vertAlign w:val="superscript"/>
          <w:lang w:val="en-US"/>
        </w:rPr>
        <w:t>9</w:t>
      </w:r>
      <w:r w:rsidR="00DA79F0">
        <w:rPr>
          <w:rFonts w:ascii="Helvetica" w:hAnsi="Helvetica" w:cs="Helvetica"/>
          <w:sz w:val="22"/>
          <w:szCs w:val="22"/>
          <w:lang w:val="en-US"/>
        </w:rPr>
        <w:t>)</w:t>
      </w:r>
      <w:r w:rsidR="00FC1073" w:rsidRPr="00841E1D">
        <w:rPr>
          <w:rFonts w:ascii="Helvetica" w:hAnsi="Helvetica" w:cs="Helvetica"/>
          <w:kern w:val="1"/>
          <w:sz w:val="22"/>
          <w:szCs w:val="22"/>
          <w:lang w:val="en-US"/>
        </w:rPr>
        <w:t>)</w:t>
      </w:r>
      <w:r w:rsidR="00C04576" w:rsidRPr="00841E1D">
        <w:rPr>
          <w:rFonts w:ascii="Helvetica" w:hAnsi="Helvetica" w:cs="Helvetica"/>
          <w:kern w:val="1"/>
          <w:sz w:val="22"/>
          <w:szCs w:val="22"/>
          <w:lang w:val="en-US"/>
        </w:rPr>
        <w:t>, for example, trade-offs between fecundity and mortality,</w:t>
      </w:r>
      <w:r w:rsidR="00CA7E67">
        <w:rPr>
          <w:rFonts w:ascii="Helvetica" w:hAnsi="Helvetica" w:cs="Helvetica"/>
          <w:kern w:val="1"/>
          <w:sz w:val="22"/>
          <w:szCs w:val="22"/>
          <w:lang w:val="en-US"/>
        </w:rPr>
        <w:t xml:space="preserve"> and</w:t>
      </w:r>
      <w:r w:rsidR="00C04576" w:rsidRPr="00841E1D">
        <w:rPr>
          <w:rFonts w:ascii="Helvetica" w:hAnsi="Helvetica" w:cs="Helvetica"/>
          <w:kern w:val="1"/>
          <w:sz w:val="22"/>
          <w:szCs w:val="22"/>
          <w:lang w:val="en-US"/>
        </w:rPr>
        <w:t xml:space="preserve">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strategies (</w:t>
      </w:r>
      <w:r w:rsidR="00384DA3">
        <w:rPr>
          <w:rFonts w:ascii="Helvetica" w:hAnsi="Helvetica" w:cs="Helvetica"/>
          <w:kern w:val="1"/>
          <w:sz w:val="22"/>
          <w:szCs w:val="22"/>
          <w:lang w:val="en-US"/>
        </w:rPr>
        <w:t>Fig.</w:t>
      </w:r>
      <w:r w:rsidR="00C04576" w:rsidRPr="00841E1D">
        <w:rPr>
          <w:rFonts w:ascii="Helvetica" w:hAnsi="Helvetica" w:cs="Helvetica"/>
          <w:kern w:val="1"/>
          <w:sz w:val="22"/>
          <w:szCs w:val="22"/>
          <w:lang w:val="en-US"/>
        </w:rPr>
        <w:t xml:space="preserv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w:t>
      </w:r>
      <w:r w:rsidR="00066769">
        <w:rPr>
          <w:rFonts w:ascii="Helvetica" w:hAnsi="Helvetica" w:cs="Helvetica"/>
          <w:kern w:val="1"/>
          <w:sz w:val="22"/>
          <w:szCs w:val="22"/>
          <w:lang w:val="en-US"/>
        </w:rPr>
        <w:t xml:space="preserve"> peak of the</w:t>
      </w:r>
      <w:r w:rsidRPr="00841E1D">
        <w:rPr>
          <w:rFonts w:ascii="Helvetica" w:hAnsi="Helvetica" w:cs="Helvetica"/>
          <w:kern w:val="1"/>
          <w:sz w:val="22"/>
          <w:szCs w:val="22"/>
          <w:lang w:val="en-US"/>
        </w:rPr>
        <w:t>ir primary resource</w:t>
      </w:r>
      <w:r w:rsidR="00753D6A">
        <w:rPr>
          <w:rFonts w:ascii="Helvetica" w:hAnsi="Helvetica"/>
          <w:sz w:val="22"/>
          <w:szCs w:val="22"/>
        </w:rPr>
        <w:t xml:space="preserve">. </w:t>
      </w:r>
      <w:r w:rsidR="00E26C81">
        <w:rPr>
          <w:rFonts w:ascii="Helvetica" w:hAnsi="Helvetica"/>
          <w:sz w:val="22"/>
          <w:szCs w:val="22"/>
        </w:rPr>
        <w:t xml:space="preserve">For example, </w:t>
      </w:r>
      <w:r w:rsidR="00E26C81">
        <w:rPr>
          <w:rFonts w:ascii="Helvetica" w:hAnsi="Helvetica" w:cs="Helvetica"/>
          <w:kern w:val="1"/>
          <w:sz w:val="22"/>
          <w:szCs w:val="22"/>
          <w:lang w:val="en-US"/>
        </w:rPr>
        <w:t>a</w:t>
      </w:r>
      <w:r w:rsidR="00753D6A" w:rsidRPr="00B92AB8">
        <w:rPr>
          <w:rFonts w:ascii="Helvetica" w:hAnsi="Helvetica" w:cs="Helvetica"/>
          <w:kern w:val="1"/>
          <w:sz w:val="22"/>
          <w:szCs w:val="22"/>
          <w:lang w:val="en-US"/>
        </w:rPr>
        <w:t xml:space="preserve"> species’ breeding </w:t>
      </w:r>
      <w:r w:rsidR="00753D6A">
        <w:rPr>
          <w:rFonts w:ascii="Helvetica" w:hAnsi="Helvetica" w:cs="Helvetica"/>
          <w:kern w:val="1"/>
          <w:sz w:val="22"/>
          <w:szCs w:val="22"/>
          <w:lang w:val="en-US"/>
        </w:rPr>
        <w:t xml:space="preserve">strategy (e.g., </w:t>
      </w:r>
      <w:r w:rsidR="00753D6A" w:rsidRPr="00B92AB8">
        <w:rPr>
          <w:rFonts w:ascii="Helvetica" w:hAnsi="Helvetica"/>
          <w:sz w:val="22"/>
          <w:szCs w:val="22"/>
        </w:rPr>
        <w:t>whether a consumer provisions its offspring with resources acquired prior to reproduction or during the breeding period</w:t>
      </w:r>
      <w:r w:rsidR="00753D6A">
        <w:rPr>
          <w:rFonts w:ascii="Helvetica" w:hAnsi="Helvetica"/>
          <w:sz w:val="22"/>
          <w:szCs w:val="22"/>
        </w:rPr>
        <w:t>)</w:t>
      </w:r>
      <w:r w:rsidR="00753D6A" w:rsidRPr="00B92AB8">
        <w:rPr>
          <w:rFonts w:ascii="Helvetica" w:hAnsi="Helvetica"/>
          <w:sz w:val="22"/>
          <w:szCs w:val="22"/>
        </w:rPr>
        <w:t xml:space="preserve"> influences how</w:t>
      </w:r>
      <w:r w:rsidR="00753D6A">
        <w:rPr>
          <w:rFonts w:ascii="Helvetica" w:hAnsi="Helvetica"/>
          <w:sz w:val="22"/>
          <w:szCs w:val="22"/>
        </w:rPr>
        <w:t xml:space="preserve"> well-</w:t>
      </w:r>
      <w:r w:rsidR="00753D6A">
        <w:rPr>
          <w:rFonts w:ascii="Helvetica" w:hAnsi="Helvetica"/>
          <w:sz w:val="22"/>
          <w:szCs w:val="22"/>
        </w:rPr>
        <w:lastRenderedPageBreak/>
        <w:t>timed a consumer will be with its resource</w:t>
      </w:r>
      <w:r w:rsidR="00753D6A">
        <w:rPr>
          <w:rFonts w:ascii="Helvetica" w:hAnsi="Helvetica"/>
          <w:sz w:val="22"/>
          <w:szCs w:val="22"/>
          <w:vertAlign w:val="superscript"/>
        </w:rPr>
        <w:t>34</w:t>
      </w:r>
      <w:r w:rsidR="00753D6A" w:rsidRPr="00B92AB8">
        <w:rPr>
          <w:rFonts w:ascii="Helvetica" w:hAnsi="Helvetica"/>
          <w:sz w:val="22"/>
          <w:szCs w:val="22"/>
        </w:rPr>
        <w:t>.</w:t>
      </w:r>
      <w:r w:rsidR="00753D6A" w:rsidRPr="00B92AB8">
        <w:rPr>
          <w:rFonts w:ascii="Helvetica" w:hAnsi="Helvetica" w:cs="Helvetica"/>
          <w:kern w:val="1"/>
          <w:sz w:val="22"/>
          <w:szCs w:val="22"/>
          <w:lang w:val="en-US"/>
        </w:rPr>
        <w:t xml:space="preserve"> </w:t>
      </w:r>
      <w:r w:rsidR="00E26C81">
        <w:rPr>
          <w:rFonts w:ascii="Helvetica" w:hAnsi="Helvetica" w:cs="Helvetica"/>
          <w:kern w:val="1"/>
          <w:sz w:val="22"/>
          <w:szCs w:val="22"/>
          <w:lang w:val="en-US"/>
        </w:rPr>
        <w:t>Alternatively</w:t>
      </w:r>
      <w:r w:rsidR="00B52415">
        <w:rPr>
          <w:rFonts w:ascii="Helvetica" w:hAnsi="Helvetica" w:cs="Helvetica"/>
          <w:kern w:val="1"/>
          <w:sz w:val="22"/>
          <w:szCs w:val="22"/>
          <w:lang w:val="en-US"/>
        </w:rPr>
        <w:t>, t</w:t>
      </w:r>
      <w:r w:rsidR="005A7A25">
        <w:rPr>
          <w:rFonts w:ascii="Helvetica" w:hAnsi="Helvetica" w:cs="Helvetica"/>
          <w:kern w:val="1"/>
          <w:sz w:val="22"/>
          <w:szCs w:val="22"/>
          <w:lang w:val="en-US"/>
        </w:rPr>
        <w:t xml:space="preserve">rade-offs can also </w:t>
      </w:r>
      <w:r w:rsidR="005A7A25">
        <w:rPr>
          <w:rFonts w:ascii="Helvetica" w:hAnsi="Helvetica"/>
          <w:sz w:val="22"/>
          <w:szCs w:val="22"/>
        </w:rPr>
        <w:t xml:space="preserve">move the fitness optimum away from the resource peak and/or lead to a different asymmetric shape of the Cushing curve (see discussion about ‘adaptive mismatch </w:t>
      </w:r>
      <w:r w:rsidR="005A7A25" w:rsidRPr="00A2103F">
        <w:rPr>
          <w:rFonts w:ascii="Helvetica" w:hAnsi="Helvetica"/>
          <w:sz w:val="22"/>
          <w:szCs w:val="22"/>
        </w:rPr>
        <w:t>hypothesis</w:t>
      </w:r>
      <w:r w:rsidR="006D51D2" w:rsidRPr="00A2103F">
        <w:rPr>
          <w:rFonts w:ascii="Helvetica" w:hAnsi="Helvetica"/>
          <w:sz w:val="22"/>
          <w:szCs w:val="22"/>
          <w:vertAlign w:val="superscript"/>
        </w:rPr>
        <w:t>13,2</w:t>
      </w:r>
      <w:r w:rsidR="00B01EFA" w:rsidRPr="00A2103F">
        <w:rPr>
          <w:rFonts w:ascii="Helvetica" w:hAnsi="Helvetica"/>
          <w:sz w:val="22"/>
          <w:szCs w:val="22"/>
          <w:vertAlign w:val="superscript"/>
        </w:rPr>
        <w:t>8</w:t>
      </w:r>
      <w:r w:rsidR="005A7A25" w:rsidRPr="00A2103F">
        <w:rPr>
          <w:rFonts w:ascii="Helvetica" w:hAnsi="Helvetica"/>
          <w:sz w:val="22"/>
          <w:szCs w:val="22"/>
        </w:rPr>
        <w:t>’</w:t>
      </w:r>
      <w:r w:rsidR="005A7A25">
        <w:rPr>
          <w:rFonts w:ascii="Helvetica" w:hAnsi="Helvetica"/>
          <w:sz w:val="22"/>
          <w:szCs w:val="22"/>
        </w:rPr>
        <w:t xml:space="preserve"> below</w:t>
      </w:r>
      <w:r w:rsidR="00753D6A">
        <w:rPr>
          <w:rFonts w:ascii="Helvetica" w:hAnsi="Helvetica"/>
          <w:sz w:val="22"/>
          <w:szCs w:val="22"/>
        </w:rPr>
        <w:t>.</w:t>
      </w:r>
      <w:r w:rsidR="00AB3243">
        <w:rPr>
          <w:rFonts w:ascii="Helvetica" w:hAnsi="Helvetica"/>
          <w:sz w:val="22"/>
          <w:szCs w:val="22"/>
        </w:rPr>
        <w:t xml:space="preserve"> </w:t>
      </w:r>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466CFD" w:rsidRPr="00B92AB8">
        <w:rPr>
          <w:rFonts w:ascii="Helvetica" w:hAnsi="Helvetica" w:cs="Helvetica"/>
          <w:kern w:val="1"/>
          <w:sz w:val="22"/>
          <w:szCs w:val="22"/>
          <w:lang w:val="en-US"/>
        </w:rPr>
        <w:t>(Box 1</w:t>
      </w:r>
      <w:r w:rsidR="00C2543F">
        <w:rPr>
          <w:rFonts w:ascii="Helvetica" w:hAnsi="Helvetica" w:cs="Helvetica"/>
          <w:kern w:val="1"/>
          <w:sz w:val="22"/>
          <w:szCs w:val="22"/>
          <w:lang w:val="en-US"/>
        </w:rPr>
        <w:t xml:space="preserve">; </w:t>
      </w:r>
      <w:r w:rsidR="00C2543F">
        <w:rPr>
          <w:rFonts w:ascii="Helvetica" w:hAnsi="Helvetica" w:cs="Helvetica"/>
          <w:sz w:val="22"/>
          <w:szCs w:val="22"/>
          <w:lang w:val="en-US"/>
        </w:rPr>
        <w:t xml:space="preserve">defined </w:t>
      </w:r>
      <w:r w:rsidR="006C1A2A">
        <w:rPr>
          <w:rFonts w:ascii="Helvetica" w:hAnsi="Helvetica" w:cs="Helvetica"/>
          <w:sz w:val="22"/>
          <w:szCs w:val="22"/>
          <w:lang w:val="en-US"/>
        </w:rPr>
        <w:t xml:space="preserve">in our search </w:t>
      </w:r>
      <w:r w:rsidR="00C2543F">
        <w:rPr>
          <w:rFonts w:ascii="Helvetica" w:hAnsi="Helvetica" w:cs="Helvetica"/>
          <w:sz w:val="22"/>
          <w:szCs w:val="22"/>
          <w:lang w:val="en-US"/>
        </w:rPr>
        <w:t xml:space="preserve">as those </w:t>
      </w:r>
      <w:r w:rsidR="00C2543F" w:rsidRPr="002D12F8">
        <w:rPr>
          <w:rFonts w:ascii="Helvetica" w:hAnsi="Helvetica" w:cs="Helvetica"/>
          <w:sz w:val="22"/>
          <w:szCs w:val="22"/>
          <w:lang w:val="en-US"/>
        </w:rPr>
        <w:t xml:space="preserve">studies </w:t>
      </w:r>
      <w:r w:rsidR="000A7340">
        <w:rPr>
          <w:rFonts w:ascii="Helvetica" w:hAnsi="Helvetica" w:cs="Times New Roman"/>
          <w:sz w:val="22"/>
          <w:szCs w:val="22"/>
        </w:rPr>
        <w:t>that collected data</w:t>
      </w:r>
      <w:r w:rsidR="00C2543F" w:rsidRPr="002D12F8">
        <w:rPr>
          <w:rFonts w:ascii="Helvetica" w:hAnsi="Helvetica" w:cs="Times New Roman"/>
          <w:sz w:val="22"/>
          <w:szCs w:val="22"/>
        </w:rPr>
        <w:t xml:space="preserve"> </w:t>
      </w:r>
      <w:r w:rsidR="00150F78">
        <w:rPr>
          <w:rFonts w:ascii="Helvetica" w:hAnsi="Helvetica" w:cs="Times New Roman"/>
          <w:sz w:val="22"/>
          <w:szCs w:val="22"/>
        </w:rPr>
        <w:t xml:space="preserve">only </w:t>
      </w:r>
      <w:r w:rsidR="000A7340">
        <w:rPr>
          <w:rFonts w:ascii="Helvetica" w:hAnsi="Helvetica" w:cs="Times New Roman"/>
          <w:sz w:val="22"/>
          <w:szCs w:val="22"/>
        </w:rPr>
        <w:t xml:space="preserve">at </w:t>
      </w:r>
      <w:r w:rsidR="00C2543F" w:rsidRPr="002D12F8">
        <w:rPr>
          <w:rFonts w:ascii="Helvetica" w:hAnsi="Helvetica" w:cs="Times New Roman"/>
          <w:sz w:val="22"/>
          <w:szCs w:val="22"/>
        </w:rPr>
        <w:t>the population or community (i.e., across species</w:t>
      </w:r>
      <w:r w:rsidR="00625030">
        <w:rPr>
          <w:rFonts w:ascii="Helvetica" w:hAnsi="Helvetica" w:cs="Times New Roman"/>
          <w:sz w:val="22"/>
          <w:szCs w:val="22"/>
        </w:rPr>
        <w:t xml:space="preserve">) level (e.g., ref. </w:t>
      </w:r>
      <w:r w:rsidR="00625030" w:rsidRPr="00AA16FB">
        <w:rPr>
          <w:rFonts w:ascii="Helvetica" w:hAnsi="Helvetica" w:cs="Times New Roman"/>
          <w:sz w:val="22"/>
          <w:szCs w:val="22"/>
          <w:vertAlign w:val="superscript"/>
        </w:rPr>
        <w:t>33</w:t>
      </w:r>
      <w:r w:rsidR="00625030" w:rsidRPr="00B92AB8">
        <w:rPr>
          <w:rFonts w:ascii="Helvetica" w:hAnsi="Helvetica" w:cs="Helvetica"/>
          <w:kern w:val="1"/>
          <w:sz w:val="22"/>
          <w:szCs w:val="22"/>
          <w:lang w:val="en-US"/>
        </w:rPr>
        <w:t>)</w:t>
      </w:r>
      <w:r w:rsidR="00466CFD" w:rsidRPr="00B92AB8">
        <w:rPr>
          <w:rFonts w:ascii="Helvetica" w:hAnsi="Helvetica" w:cs="Helvetica"/>
          <w:kern w:val="1"/>
          <w:sz w:val="22"/>
          <w:szCs w:val="22"/>
          <w:lang w:val="en-US"/>
        </w:rPr>
        <w:t>)</w:t>
      </w:r>
      <w:r w:rsidR="008479E8">
        <w:rPr>
          <w:rFonts w:ascii="Helvetica" w:hAnsi="Helvetica" w:cs="Helvetica"/>
          <w:kern w:val="1"/>
          <w:sz w:val="22"/>
          <w:szCs w:val="22"/>
          <w:lang w:val="en-US"/>
        </w:rPr>
        <w:t>,</w:t>
      </w:r>
      <w:r w:rsidR="00466CFD"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which focuses on predator prey dynamics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13A2591B"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Identifying the ultimate mechanism</w:t>
      </w:r>
      <w:r w:rsidR="00867BEC">
        <w:rPr>
          <w:rFonts w:ascii="Helvetica" w:hAnsi="Helvetica" w:cs="Helvetica"/>
          <w:sz w:val="22"/>
          <w:szCs w:val="22"/>
          <w:lang w:val="en-US"/>
        </w:rPr>
        <w:t>(s)</w:t>
      </w:r>
      <w:r w:rsidR="00DF30FF" w:rsidRPr="00841E1D">
        <w:rPr>
          <w:rFonts w:ascii="Helvetica" w:hAnsi="Helvetica" w:cs="Helvetica"/>
          <w:kern w:val="1"/>
          <w:sz w:val="22"/>
          <w:szCs w:val="22"/>
          <w:lang w:val="en-US"/>
        </w:rPr>
        <w:t xml:space="preserve"> </w:t>
      </w:r>
      <w:r w:rsidR="000A7340" w:rsidRPr="00841E1D">
        <w:rPr>
          <w:rFonts w:ascii="Helvetica" w:hAnsi="Helvetica" w:cs="Helvetica"/>
          <w:sz w:val="22"/>
          <w:szCs w:val="22"/>
          <w:lang w:val="en-US"/>
        </w:rPr>
        <w:t xml:space="preserve">of the Cushing hypothesis </w:t>
      </w:r>
      <w:r w:rsidR="005B7256" w:rsidRPr="00841E1D">
        <w:rPr>
          <w:rFonts w:ascii="Helvetica" w:hAnsi="Helvetica" w:cs="Helvetica"/>
          <w:sz w:val="22"/>
          <w:szCs w:val="22"/>
          <w:lang w:val="en-US"/>
        </w:rPr>
        <w:t>relates to the likelihood that the key assumptions are met</w:t>
      </w:r>
      <w:r w:rsidR="0029731F" w:rsidRPr="0029731F">
        <w:rPr>
          <w:rFonts w:ascii="Helvetica" w:hAnsi="Helvetica" w:cs="Helvetica"/>
          <w:sz w:val="22"/>
          <w:szCs w:val="22"/>
          <w:vertAlign w:val="superscript"/>
          <w:lang w:val="en-US"/>
        </w:rPr>
        <w:t>13</w:t>
      </w:r>
      <w:r w:rsidR="005B7256" w:rsidRPr="00841E1D">
        <w:rPr>
          <w:rFonts w:ascii="Helvetica" w:hAnsi="Helvetica" w:cs="Helvetica"/>
          <w:sz w:val="22"/>
          <w:szCs w:val="22"/>
          <w:lang w:val="en-US"/>
        </w:rPr>
        <w:t xml:space="preserve"> </w:t>
      </w:r>
      <w:r w:rsidR="00890BA6" w:rsidRPr="00841E1D">
        <w:rPr>
          <w:rFonts w:ascii="Helvetica" w:hAnsi="Helvetica" w:cs="Helvetica"/>
          <w:sz w:val="22"/>
          <w:szCs w:val="22"/>
          <w:lang w:val="en-US"/>
        </w:rPr>
        <w:t>(</w:t>
      </w:r>
      <w:r w:rsidR="00384DA3">
        <w:rPr>
          <w:rFonts w:ascii="Helvetica" w:hAnsi="Helvetica" w:cs="Helvetica"/>
          <w:sz w:val="22"/>
          <w:szCs w:val="22"/>
          <w:lang w:val="en-US"/>
        </w:rPr>
        <w:t>Fig.</w:t>
      </w:r>
      <w:r w:rsidR="00890BA6" w:rsidRPr="00C23C15">
        <w:rPr>
          <w:rFonts w:ascii="Helvetica" w:hAnsi="Helvetica" w:cs="Helvetica"/>
          <w:sz w:val="22"/>
          <w:szCs w:val="22"/>
          <w:lang w:val="en-US"/>
        </w:rPr>
        <w:t xml:space="preserve"> 2).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B12611">
        <w:rPr>
          <w:rFonts w:ascii="Helvetica" w:hAnsi="Helvetica" w:cs="Helvetica"/>
          <w:sz w:val="22"/>
          <w:szCs w:val="22"/>
          <w:vertAlign w:val="superscript"/>
          <w:lang w:val="en-US"/>
        </w:rPr>
        <w:t>13,35</w:t>
      </w:r>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the assumptions of the Cushing hypothesis have been met</w:t>
      </w:r>
      <w:r w:rsidR="00B154F8">
        <w:rPr>
          <w:rFonts w:ascii="Helvetica" w:hAnsi="Helvetica" w:cs="Helvetica"/>
          <w:kern w:val="1"/>
          <w:sz w:val="22"/>
          <w:szCs w:val="22"/>
          <w:lang w:val="en-US"/>
        </w:rPr>
        <w:t xml:space="preserve"> (</w:t>
      </w:r>
      <w:r w:rsidR="00B154F8" w:rsidRPr="00B154F8">
        <w:rPr>
          <w:rFonts w:ascii="Helvetica" w:hAnsi="Helvetica" w:cs="Helvetica"/>
          <w:kern w:val="1"/>
          <w:sz w:val="22"/>
          <w:szCs w:val="22"/>
          <w:lang w:val="en-US"/>
        </w:rPr>
        <w:t xml:space="preserve">i.e., </w:t>
      </w:r>
      <w:r w:rsidR="00B154F8">
        <w:rPr>
          <w:rFonts w:ascii="Helvetica" w:hAnsi="Helvetica" w:cs="Times New Roman"/>
          <w:sz w:val="22"/>
          <w:szCs w:val="22"/>
          <w:lang w:val="en-US"/>
        </w:rPr>
        <w:t>resource</w:t>
      </w:r>
      <w:r w:rsidR="00B154F8" w:rsidRPr="00B154F8">
        <w:rPr>
          <w:rFonts w:ascii="Helvetica" w:hAnsi="Helvetica" w:cs="Times New Roman"/>
          <w:sz w:val="22"/>
          <w:szCs w:val="22"/>
          <w:lang w:val="en-US"/>
        </w:rPr>
        <w:t xml:space="preserve"> </w:t>
      </w:r>
      <w:r w:rsidR="00B154F8">
        <w:rPr>
          <w:rFonts w:ascii="Helvetica" w:hAnsi="Helvetica" w:cs="Times New Roman"/>
          <w:sz w:val="22"/>
          <w:szCs w:val="22"/>
          <w:lang w:val="en-US"/>
        </w:rPr>
        <w:t xml:space="preserve">fitness </w:t>
      </w:r>
      <w:r w:rsidR="00B154F8" w:rsidRPr="00B154F8">
        <w:rPr>
          <w:rFonts w:ascii="Helvetica" w:hAnsi="Helvetica" w:cs="Times New Roman"/>
          <w:sz w:val="22"/>
          <w:szCs w:val="22"/>
          <w:lang w:val="en-US"/>
        </w:rPr>
        <w:t xml:space="preserve">is the major controller </w:t>
      </w:r>
      <w:r w:rsidR="00B154F8">
        <w:rPr>
          <w:rFonts w:ascii="Helvetica" w:hAnsi="Helvetica" w:cs="Times New Roman"/>
          <w:sz w:val="22"/>
          <w:szCs w:val="22"/>
          <w:lang w:val="en-US"/>
        </w:rPr>
        <w:t>of consumer</w:t>
      </w:r>
      <w:r w:rsidR="00B154F8" w:rsidRPr="00B154F8">
        <w:rPr>
          <w:rFonts w:ascii="Helvetica" w:hAnsi="Helvetica" w:cs="Times New Roman"/>
          <w:sz w:val="22"/>
          <w:szCs w:val="22"/>
          <w:lang w:val="en-US"/>
        </w:rPr>
        <w:t xml:space="preserve"> fitness</w:t>
      </w:r>
      <w:r w:rsidR="00B154F8">
        <w:rPr>
          <w:rFonts w:ascii="Helvetica" w:hAnsi="Helvetica" w:cs="Times New Roman"/>
          <w:sz w:val="22"/>
          <w:szCs w:val="22"/>
          <w:lang w:val="en-US"/>
        </w:rPr>
        <w:t xml:space="preserve"> and both species show seasonality</w:t>
      </w:r>
      <w:r w:rsidR="00B154F8" w:rsidRPr="00B154F8">
        <w:rPr>
          <w:rFonts w:ascii="Helvetica" w:hAnsi="Helvetica" w:cs="Times New Roman"/>
          <w:sz w:val="22"/>
          <w:szCs w:val="22"/>
          <w:lang w:val="en-US"/>
        </w:rPr>
        <w:t>)</w:t>
      </w:r>
      <w:r w:rsidRPr="00841E1D">
        <w:rPr>
          <w:rFonts w:ascii="Helvetica" w:hAnsi="Helvetica" w:cs="Helvetica"/>
          <w:kern w:val="1"/>
          <w:sz w:val="22"/>
          <w:szCs w:val="22"/>
          <w:lang w:val="en-US"/>
        </w:rPr>
        <w:t xml:space="preserve">,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E61C9" w:rsidRPr="00841E1D">
        <w:rPr>
          <w:rFonts w:ascii="Helvetica" w:hAnsi="Helvetica" w:cs="Helvetica"/>
          <w:kern w:val="1"/>
          <w:sz w:val="22"/>
          <w:szCs w:val="22"/>
          <w:lang w:val="en-US"/>
        </w:rPr>
        <w:t xml:space="preserv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r w:rsidR="00471D5F">
        <w:rPr>
          <w:rFonts w:ascii="Helvetica" w:hAnsi="Helvetica" w:cs="Helvetica"/>
          <w:kern w:val="1"/>
          <w:sz w:val="22"/>
          <w:szCs w:val="22"/>
          <w:lang w:val="en-US"/>
        </w:rPr>
        <w:t>number of mechanisms</w:t>
      </w:r>
      <w:r w:rsidR="000505EF" w:rsidRPr="00726E8C">
        <w:rPr>
          <w:rFonts w:ascii="Helvetica" w:hAnsi="Helvetica" w:cs="Helvetica"/>
          <w:kern w:val="1"/>
          <w:sz w:val="22"/>
          <w:szCs w:val="22"/>
          <w:lang w:val="en-US"/>
        </w:rPr>
        <w:t xml:space="preserve"> related to the Cushing hypothesis and therefore</w:t>
      </w:r>
      <w:r w:rsidR="003545CF">
        <w:rPr>
          <w:rFonts w:ascii="Helvetica" w:hAnsi="Helvetica" w:cs="Helvetica"/>
          <w:kern w:val="1"/>
          <w:sz w:val="22"/>
          <w:szCs w:val="22"/>
          <w:lang w:val="en-US"/>
        </w:rPr>
        <w:t xml:space="preserve"> the</w:t>
      </w:r>
      <w:r w:rsidR="000505EF" w:rsidRPr="00726E8C">
        <w:rPr>
          <w:rFonts w:ascii="Helvetica" w:hAnsi="Helvetica" w:cs="Helvetica"/>
          <w:kern w:val="1"/>
          <w:sz w:val="22"/>
          <w:szCs w:val="22"/>
          <w:lang w:val="en-US"/>
        </w:rPr>
        <w:t xml:space="preserv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due to 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of these patterns, the more robust our predictions will be</w:t>
      </w:r>
      <w:r w:rsidR="00AA78AC">
        <w:rPr>
          <w:rFonts w:ascii="Helvetica" w:hAnsi="Helvetica" w:cs="Helvetica"/>
          <w:kern w:val="1"/>
          <w:sz w:val="22"/>
          <w:szCs w:val="22"/>
          <w:lang w:val="en-US"/>
        </w:rPr>
        <w:t>.</w:t>
      </w:r>
    </w:p>
    <w:p w14:paraId="3E553E95" w14:textId="03E2B1D4"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w:t>
      </w:r>
      <w:r w:rsidR="00266440">
        <w:rPr>
          <w:rFonts w:ascii="Helvetica" w:hAnsi="Helvetica" w:cs="Helvetica"/>
          <w:kern w:val="1"/>
          <w:sz w:val="22"/>
          <w:szCs w:val="22"/>
          <w:lang w:val="en-US"/>
        </w:rPr>
        <w:t>ich</w:t>
      </w:r>
      <w:r w:rsidR="003C4A76" w:rsidRPr="002D2EC9">
        <w:rPr>
          <w:rFonts w:ascii="Helvetica" w:hAnsi="Helvetica" w:cs="Helvetica"/>
          <w:kern w:val="1"/>
          <w:sz w:val="22"/>
          <w:szCs w:val="22"/>
          <w:lang w:val="en-US"/>
        </w:rPr>
        <w:t xml:space="preserve"> forces they hypothesize control the peak in the food resource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xml:space="preserve">, see </w:t>
      </w:r>
      <w:r w:rsidR="00384DA3">
        <w:rPr>
          <w:rFonts w:ascii="Helvetica" w:hAnsi="Helvetica" w:cs="Helvetica"/>
          <w:kern w:val="1"/>
          <w:sz w:val="22"/>
          <w:szCs w:val="22"/>
          <w:lang w:val="en-US"/>
        </w:rPr>
        <w:t>Fig.</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B12611">
        <w:rPr>
          <w:rFonts w:ascii="Helvetica" w:hAnsi="Helvetica" w:cs="Helvetica"/>
          <w:kern w:val="1"/>
          <w:sz w:val="22"/>
          <w:szCs w:val="22"/>
          <w:vertAlign w:val="superscript"/>
          <w:lang w:val="en-US"/>
        </w:rPr>
        <w:t>36</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w:t>
      </w:r>
      <w:r w:rsidR="00672D26">
        <w:rPr>
          <w:rFonts w:ascii="Helvetica" w:hAnsi="Helvetica" w:cs="Helvetica"/>
          <w:kern w:val="1"/>
          <w:sz w:val="22"/>
          <w:szCs w:val="22"/>
          <w:vertAlign w:val="superscript"/>
          <w:lang w:val="en-US"/>
        </w:rPr>
        <w:t>37,38</w:t>
      </w:r>
      <w:r w:rsidR="0052450D" w:rsidRPr="0052450D">
        <w:rPr>
          <w:rFonts w:ascii="Helvetica" w:hAnsi="Helvetica" w:cs="Helvetica"/>
          <w:kern w:val="1"/>
          <w:sz w:val="22"/>
          <w:szCs w:val="22"/>
          <w:vertAlign w:val="superscript"/>
          <w:lang w:val="en-US"/>
        </w:rPr>
        <w:t>,3</w:t>
      </w:r>
      <w:r w:rsidR="00672D26">
        <w:rPr>
          <w:rFonts w:ascii="Helvetica" w:hAnsi="Helvetica" w:cs="Helvetica"/>
          <w:kern w:val="1"/>
          <w:sz w:val="22"/>
          <w:szCs w:val="22"/>
          <w:vertAlign w:val="superscript"/>
          <w:lang w:val="en-US"/>
        </w:rPr>
        <w:t>9</w:t>
      </w:r>
      <w:r w:rsidR="003C4A76" w:rsidRPr="002D2EC9">
        <w:rPr>
          <w:rFonts w:ascii="Helvetica" w:hAnsi="Helvetica" w:cs="Helvetica"/>
          <w:kern w:val="1"/>
          <w:sz w:val="22"/>
          <w:szCs w:val="22"/>
          <w:lang w:val="en-US"/>
        </w:rPr>
        <w:t>. This is a very different hypothesis from others that suggest seasonality in the environment produces the resource peak</w:t>
      </w:r>
      <w:r w:rsidR="00C22FB5">
        <w:rPr>
          <w:rFonts w:ascii="Helvetica" w:hAnsi="Helvetica" w:cs="Helvetica"/>
          <w:kern w:val="1"/>
          <w:sz w:val="22"/>
          <w:szCs w:val="22"/>
          <w:vertAlign w:val="superscript"/>
          <w:lang w:val="en-US"/>
        </w:rPr>
        <w:t>40</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28263E">
        <w:rPr>
          <w:rFonts w:ascii="Helvetica" w:hAnsi="Helvetica" w:cs="Helvetica"/>
          <w:sz w:val="22"/>
          <w:szCs w:val="22"/>
          <w:lang w:val="en-US"/>
        </w:rPr>
        <w:t xml:space="preserve"> poorly understood</w:t>
      </w:r>
      <w:r w:rsidR="00C22FB5">
        <w:rPr>
          <w:rFonts w:ascii="Helvetica" w:hAnsi="Helvetica" w:cs="Helvetica"/>
          <w:sz w:val="22"/>
          <w:szCs w:val="22"/>
          <w:vertAlign w:val="superscript"/>
          <w:lang w:val="en-US"/>
        </w:rPr>
        <w:t>41</w:t>
      </w:r>
      <w:r w:rsidR="00685E1F" w:rsidRPr="002D2EC9">
        <w:rPr>
          <w:rFonts w:ascii="Helvetica" w:hAnsi="Helvetica" w:cs="Helvetica"/>
          <w:sz w:val="22"/>
          <w:szCs w:val="22"/>
          <w:lang w:val="en-US"/>
        </w:rPr>
        <w:t xml:space="preserve"> </w:t>
      </w:r>
      <w:r w:rsidR="00AA78AC">
        <w:rPr>
          <w:rFonts w:ascii="Helvetica" w:hAnsi="Helvetica" w:cs="Helvetica"/>
          <w:sz w:val="22"/>
          <w:szCs w:val="22"/>
          <w:lang w:val="en-US"/>
        </w:rPr>
        <w:t>but</w:t>
      </w:r>
      <w:r w:rsidR="00685E1F" w:rsidRPr="002D2EC9">
        <w:rPr>
          <w:rFonts w:ascii="Helvetica" w:hAnsi="Helvetica" w:cs="Helvetica"/>
          <w:sz w:val="22"/>
          <w:szCs w:val="22"/>
          <w:lang w:val="en-US"/>
        </w:rPr>
        <w:t xml:space="preserve"> </w:t>
      </w:r>
      <w:r w:rsidR="00E73D19">
        <w:rPr>
          <w:rFonts w:ascii="Helvetica" w:hAnsi="Helvetica" w:cs="Helvetica"/>
          <w:sz w:val="22"/>
          <w:szCs w:val="22"/>
          <w:lang w:val="en-US"/>
        </w:rPr>
        <w:t>affect</w:t>
      </w:r>
      <w:r w:rsidR="00412F90">
        <w:rPr>
          <w:rFonts w:ascii="Helvetica" w:hAnsi="Helvetica" w:cs="Helvetica"/>
          <w:sz w:val="22"/>
          <w:szCs w:val="22"/>
          <w:lang w:val="en-US"/>
        </w:rPr>
        <w:t>s</w:t>
      </w:r>
      <w:r w:rsidR="00E73D19">
        <w:rPr>
          <w:rFonts w:ascii="Helvetica" w:hAnsi="Helvetica" w:cs="Helvetica"/>
          <w:sz w:val="22"/>
          <w:szCs w:val="22"/>
          <w:lang w:val="en-US"/>
        </w:rPr>
        <w:t xml:space="preserve"> whether the first assumption of the</w:t>
      </w:r>
      <w:r w:rsidR="001C3384">
        <w:rPr>
          <w:rFonts w:ascii="Helvetica" w:hAnsi="Helvetica" w:cs="Helvetica"/>
          <w:sz w:val="22"/>
          <w:szCs w:val="22"/>
          <w:lang w:val="en-US"/>
        </w:rPr>
        <w:t xml:space="preserve"> </w:t>
      </w:r>
      <w:r w:rsidR="001C3384">
        <w:rPr>
          <w:rFonts w:ascii="Helvetica" w:hAnsi="Helvetica" w:cs="Helvetica"/>
          <w:sz w:val="22"/>
          <w:szCs w:val="22"/>
          <w:lang w:val="en-US"/>
        </w:rPr>
        <w:lastRenderedPageBreak/>
        <w:t>Cushing</w:t>
      </w:r>
      <w:r w:rsidR="00E73D19">
        <w:rPr>
          <w:rFonts w:ascii="Helvetica" w:hAnsi="Helvetica" w:cs="Helvetica"/>
          <w:sz w:val="22"/>
          <w:szCs w:val="22"/>
          <w:lang w:val="en-US"/>
        </w:rPr>
        <w:t xml:space="preserve"> hypothesis is met</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75B10F5A" w14:textId="18FB8A04" w:rsidR="002C4C4F" w:rsidRDefault="00890BA6" w:rsidP="00055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9950F3">
        <w:rPr>
          <w:rFonts w:ascii="Helvetica" w:hAnsi="Helvetica" w:cs="Helvetica"/>
          <w:kern w:val="1"/>
          <w:sz w:val="22"/>
          <w:szCs w:val="22"/>
          <w:lang w:val="en-US"/>
        </w:rPr>
        <w:t>Given that several mechanisms</w:t>
      </w:r>
      <w:r w:rsidR="003C4A76" w:rsidRPr="002D2EC9">
        <w:rPr>
          <w:rFonts w:ascii="Helvetica" w:hAnsi="Helvetica" w:cs="Helvetica"/>
          <w:kern w:val="1"/>
          <w:sz w:val="22"/>
          <w:szCs w:val="22"/>
          <w:lang w:val="en-US"/>
        </w:rPr>
        <w:t xml:space="preserve">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w:t>
      </w:r>
      <w:r w:rsidR="0082060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w:t>
      </w:r>
      <w:r w:rsidR="00055244">
        <w:rPr>
          <w:rFonts w:ascii="Helvetica" w:hAnsi="Helvetica" w:cs="Helvetica"/>
          <w:kern w:val="1"/>
          <w:sz w:val="22"/>
          <w:szCs w:val="22"/>
          <w:lang w:val="en-US"/>
        </w:rPr>
        <w:t>a strong test of the Cushing hypothesis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843E6C" w:rsidRPr="002D2EC9">
        <w:rPr>
          <w:rFonts w:ascii="Helvetica" w:hAnsi="Helvetica" w:cs="Helvetica"/>
          <w:kern w:val="1"/>
          <w:sz w:val="22"/>
          <w:szCs w:val="22"/>
          <w:lang w:val="en-US"/>
        </w:rPr>
        <w:t xml:space="preserve">Researchers studying the hypothesis from the lens of </w:t>
      </w:r>
      <w:r w:rsidR="004C5820">
        <w:rPr>
          <w:rFonts w:ascii="Helvetica" w:hAnsi="Helvetica" w:cs="Helvetica"/>
          <w:kern w:val="1"/>
          <w:sz w:val="22"/>
          <w:szCs w:val="22"/>
          <w:lang w:val="en-US"/>
        </w:rPr>
        <w:t>life-</w:t>
      </w:r>
      <w:r w:rsidR="00D8076A">
        <w:rPr>
          <w:rFonts w:ascii="Helvetica" w:hAnsi="Helvetica" w:cs="Helvetica"/>
          <w:kern w:val="1"/>
          <w:sz w:val="22"/>
          <w:szCs w:val="22"/>
          <w:lang w:val="en-US"/>
        </w:rPr>
        <w:t>history theory require per-</w:t>
      </w:r>
      <w:r w:rsidR="00843E6C" w:rsidRPr="002D2EC9">
        <w:rPr>
          <w:rFonts w:ascii="Helvetica" w:hAnsi="Helvetica" w:cs="Helvetica"/>
          <w:kern w:val="1"/>
          <w:sz w:val="22"/>
          <w:szCs w:val="22"/>
          <w:lang w:val="en-US"/>
        </w:rPr>
        <w:t>capita estimates of fitness</w:t>
      </w:r>
      <w:r w:rsidR="00544273">
        <w:rPr>
          <w:rFonts w:ascii="Helvetica" w:hAnsi="Helvetica" w:cs="Helvetica"/>
          <w:kern w:val="1"/>
          <w:sz w:val="22"/>
          <w:szCs w:val="22"/>
          <w:lang w:val="en-US"/>
        </w:rPr>
        <w:t xml:space="preserve"> (which underlie the necessary population-level metric of fitness that the h</w:t>
      </w:r>
      <w:r w:rsidR="000B0DD0">
        <w:rPr>
          <w:rFonts w:ascii="Helvetica" w:hAnsi="Helvetica" w:cs="Helvetica"/>
          <w:kern w:val="1"/>
          <w:sz w:val="22"/>
          <w:szCs w:val="22"/>
          <w:lang w:val="en-US"/>
        </w:rPr>
        <w:t>ypothesis is based on</w:t>
      </w:r>
      <w:r w:rsidR="00544273">
        <w:rPr>
          <w:rFonts w:ascii="Helvetica" w:hAnsi="Helvetica" w:cs="Helvetica"/>
          <w:kern w:val="1"/>
          <w:sz w:val="22"/>
          <w:szCs w:val="22"/>
          <w:lang w:val="en-US"/>
        </w:rPr>
        <w:t>)</w:t>
      </w:r>
      <w:r w:rsidR="00843E6C" w:rsidRPr="002D2EC9">
        <w:rPr>
          <w:rFonts w:ascii="Helvetica" w:hAnsi="Helvetica" w:cs="Helvetica"/>
          <w:kern w:val="1"/>
          <w:sz w:val="22"/>
          <w:szCs w:val="22"/>
          <w:lang w:val="en-US"/>
        </w:rPr>
        <w:t>, including measurements of fecundity and mortality, an</w:t>
      </w:r>
      <w:r w:rsidR="00476A9B">
        <w:rPr>
          <w:rFonts w:ascii="Helvetica" w:hAnsi="Helvetica" w:cs="Helvetica"/>
          <w:kern w:val="1"/>
          <w:sz w:val="22"/>
          <w:szCs w:val="22"/>
          <w:lang w:val="en-US"/>
        </w:rPr>
        <w:t>d how they vary across ontogeny. S</w:t>
      </w:r>
      <w:r w:rsidR="00843E6C" w:rsidRPr="002D2EC9">
        <w:rPr>
          <w:rFonts w:ascii="Helvetica" w:hAnsi="Helvetica" w:cs="Helvetica"/>
          <w:kern w:val="1"/>
          <w:sz w:val="22"/>
          <w:szCs w:val="22"/>
          <w:lang w:val="en-US"/>
        </w:rPr>
        <w:t xml:space="preserve">uch measurements allow researchers to assess fitness consequences at the level of the individual </w:t>
      </w:r>
      <w:r w:rsidR="003C556A">
        <w:rPr>
          <w:rFonts w:ascii="Helvetica" w:hAnsi="Helvetica" w:cs="Helvetica"/>
          <w:kern w:val="1"/>
          <w:sz w:val="22"/>
          <w:szCs w:val="22"/>
          <w:lang w:val="en-US"/>
        </w:rPr>
        <w:t>to</w:t>
      </w:r>
      <w:r w:rsidR="00843E6C" w:rsidRPr="002D2EC9">
        <w:rPr>
          <w:rFonts w:ascii="Helvetica" w:hAnsi="Helvetica" w:cs="Helvetica"/>
          <w:kern w:val="1"/>
          <w:sz w:val="22"/>
          <w:szCs w:val="22"/>
          <w:lang w:val="en-US"/>
        </w:rPr>
        <w:t xml:space="preserve"> link any fitness changes to timing. </w:t>
      </w:r>
    </w:p>
    <w:p w14:paraId="70B3D564" w14:textId="7090CAB1" w:rsidR="00181081"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843E6C" w:rsidRPr="002D2EC9">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Pr>
          <w:rFonts w:ascii="Helvetica" w:hAnsi="Helvetica" w:cs="Helvetica"/>
          <w:kern w:val="1"/>
          <w:sz w:val="22"/>
          <w:szCs w:val="22"/>
          <w:lang w:val="en-US"/>
        </w:rPr>
        <w:t>resource but do not require per-</w:t>
      </w:r>
      <w:r w:rsidR="00843E6C" w:rsidRPr="002D2EC9">
        <w:rPr>
          <w:rFonts w:ascii="Helvetica" w:hAnsi="Helvetica" w:cs="Helvetica"/>
          <w:kern w:val="1"/>
          <w:sz w:val="22"/>
          <w:szCs w:val="22"/>
          <w:lang w:val="en-US"/>
        </w:rPr>
        <w:t>capita fitness consequences for the consumer.</w:t>
      </w:r>
      <w:r w:rsidR="00B805BF">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062517">
        <w:rPr>
          <w:rFonts w:ascii="Helvetica" w:hAnsi="Helvetica" w:cs="Helvetica"/>
          <w:kern w:val="1"/>
          <w:sz w:val="22"/>
          <w:szCs w:val="22"/>
          <w:lang w:val="en-US"/>
        </w:rPr>
        <w:t>can help assess</w:t>
      </w:r>
      <w:r w:rsidR="00922198">
        <w:rPr>
          <w:rFonts w:ascii="Helvetica" w:hAnsi="Helvetica" w:cs="Helvetica"/>
          <w:kern w:val="1"/>
          <w:sz w:val="22"/>
          <w:szCs w:val="22"/>
          <w:lang w:val="en-US"/>
        </w:rPr>
        <w:t xml:space="preserve"> the influence of the resource on the consumer (i.e. the first assumption)</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or example, resource abundance can be used to determine the likelihood that consumers will encounter enough resource at the tails of their temporal distributions, thus defining the degree of seasonality in the resource</w:t>
      </w:r>
      <w:r w:rsidR="003C556A">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3C556A">
        <w:rPr>
          <w:rFonts w:ascii="Helvetica" w:hAnsi="Helvetica" w:cs="Helvetica"/>
          <w:kern w:val="1"/>
          <w:sz w:val="22"/>
          <w:szCs w:val="22"/>
          <w:lang w:val="en-US"/>
        </w:rPr>
        <w:t xml:space="preserve"> 1)</w:t>
      </w:r>
      <w:r w:rsidR="00014A22" w:rsidRPr="002D2EC9">
        <w:rPr>
          <w:rFonts w:ascii="Helvetica" w:hAnsi="Helvetica" w:cs="Helvetica"/>
          <w:kern w:val="1"/>
          <w:sz w:val="22"/>
          <w:szCs w:val="22"/>
          <w:lang w:val="en-US"/>
        </w:rPr>
        <w:t xml:space="preserve">. </w:t>
      </w:r>
    </w:p>
    <w:p w14:paraId="583111B6" w14:textId="701DC4B1" w:rsidR="00C94685" w:rsidRPr="002D2EC9" w:rsidRDefault="00181081"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w:t>
      </w:r>
      <w:r w:rsidR="00A605F6">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climate change-driven phenological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 xml:space="preserve">incorporate feedbacks between </w:t>
      </w:r>
      <w:r w:rsidR="00014A22" w:rsidRPr="002D2EC9">
        <w:rPr>
          <w:rFonts w:ascii="Helvetica" w:hAnsi="Helvetica" w:cs="Helvetica"/>
          <w:kern w:val="1"/>
          <w:sz w:val="22"/>
          <w:szCs w:val="22"/>
          <w:lang w:val="en-US"/>
        </w:rPr>
        <w:lastRenderedPageBreak/>
        <w:t>the consumer and resource</w:t>
      </w:r>
      <w:r w:rsidR="00DE693F">
        <w:rPr>
          <w:rFonts w:ascii="Helvetica" w:hAnsi="Helvetica" w:cs="Helvetica"/>
          <w:kern w:val="1"/>
          <w:sz w:val="22"/>
          <w:szCs w:val="22"/>
          <w:vertAlign w:val="superscript"/>
          <w:lang w:val="en-US"/>
        </w:rPr>
        <w:t>35,42</w:t>
      </w:r>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which informs a k</w:t>
      </w:r>
      <w:r w:rsidR="00C40991">
        <w:rPr>
          <w:rFonts w:ascii="Helvetica" w:hAnsi="Helvetica" w:cs="Helvetica"/>
          <w:kern w:val="1"/>
          <w:sz w:val="22"/>
          <w:szCs w:val="22"/>
          <w:lang w:val="en-US"/>
        </w:rPr>
        <w:t>ey assumption of the hypothesis</w:t>
      </w:r>
      <w:r w:rsidR="00C40991" w:rsidRPr="00C40991">
        <w:rPr>
          <w:rFonts w:ascii="Helvetica" w:hAnsi="Helvetica" w:cs="Helvetica"/>
          <w:kern w:val="1"/>
          <w:sz w:val="22"/>
          <w:szCs w:val="22"/>
          <w:vertAlign w:val="superscript"/>
          <w:lang w:val="en-US"/>
        </w:rPr>
        <w:t>20</w:t>
      </w:r>
      <w:r w:rsidR="00171F9A" w:rsidRPr="002D2EC9">
        <w:rPr>
          <w:rFonts w:ascii="Helvetica" w:hAnsi="Helvetica" w:cs="Helvetica"/>
          <w:kern w:val="1"/>
          <w:sz w:val="22"/>
          <w:szCs w:val="22"/>
          <w:lang w:val="en-US"/>
        </w:rPr>
        <w:t>)</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r implications of phenological mismatches for the community</w:t>
      </w:r>
      <w:r w:rsidR="00977300">
        <w:rPr>
          <w:rFonts w:ascii="Helvetica" w:hAnsi="Helvetica" w:cs="Helvetica"/>
          <w:kern w:val="1"/>
          <w:sz w:val="22"/>
          <w:szCs w:val="22"/>
          <w:vertAlign w:val="superscript"/>
          <w:lang w:val="en-US"/>
        </w:rPr>
        <w:t>43</w:t>
      </w:r>
      <w:r w:rsidR="00B574D1" w:rsidRPr="00B574D1">
        <w:rPr>
          <w:rFonts w:ascii="Helvetica" w:hAnsi="Helvetica" w:cs="Helvetica"/>
          <w:kern w:val="1"/>
          <w:sz w:val="22"/>
          <w:szCs w:val="22"/>
          <w:vertAlign w:val="superscript"/>
          <w:lang w:val="en-US"/>
        </w:rPr>
        <w:t>,</w:t>
      </w:r>
      <w:r w:rsidR="00977300">
        <w:rPr>
          <w:rFonts w:ascii="Helvetica" w:hAnsi="Helvetica" w:cs="Helvetica"/>
          <w:kern w:val="1"/>
          <w:sz w:val="22"/>
          <w:szCs w:val="22"/>
          <w:vertAlign w:val="superscript"/>
          <w:lang w:val="en-US"/>
        </w:rPr>
        <w:t>44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658BB20B"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w:t>
      </w:r>
      <w:r w:rsidR="00802D8B">
        <w:rPr>
          <w:rFonts w:ascii="Helvetica" w:hAnsi="Helvetica" w:cs="Helvetica"/>
          <w:kern w:val="1"/>
          <w:sz w:val="22"/>
          <w:szCs w:val="22"/>
          <w:lang w:val="en-US"/>
        </w:rPr>
        <w:t>the</w:t>
      </w:r>
      <w:r w:rsidR="00802D8B"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data </w:t>
      </w:r>
      <w:r w:rsidR="00802D8B">
        <w:rPr>
          <w:rFonts w:ascii="Helvetica" w:hAnsi="Helvetica" w:cs="Helvetica"/>
          <w:kern w:val="1"/>
          <w:sz w:val="22"/>
          <w:szCs w:val="22"/>
          <w:lang w:val="en-US"/>
        </w:rPr>
        <w:t xml:space="preserve">required to </w:t>
      </w:r>
      <w:r w:rsidR="00805A96">
        <w:rPr>
          <w:rFonts w:ascii="Helvetica" w:hAnsi="Helvetica" w:cs="Helvetica"/>
          <w:kern w:val="1"/>
          <w:sz w:val="22"/>
          <w:szCs w:val="22"/>
          <w:lang w:val="en-US"/>
        </w:rPr>
        <w:t xml:space="preserve">provide strong tests of the Cushing hypothesis </w:t>
      </w:r>
      <w:r w:rsidR="003C4A76" w:rsidRPr="002D2EC9">
        <w:rPr>
          <w:rFonts w:ascii="Helvetica" w:hAnsi="Helvetica" w:cs="Helvetica"/>
          <w:kern w:val="1"/>
          <w:sz w:val="22"/>
          <w:szCs w:val="22"/>
          <w:lang w:val="en-US"/>
        </w:rPr>
        <w:t xml:space="preserve">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w:t>
      </w:r>
      <w:ins w:id="10" w:author="Heather Kharouba" w:date="2020-02-21T10:38:00Z">
        <w:r w:rsidR="006013D3">
          <w:rPr>
            <w:rFonts w:ascii="Helvetica" w:hAnsi="Helvetica" w:cs="Helvetica"/>
            <w:kern w:val="1"/>
            <w:sz w:val="22"/>
            <w:szCs w:val="22"/>
            <w:lang w:val="en-US"/>
          </w:rPr>
          <w:t>7</w:t>
        </w:r>
      </w:ins>
      <w:del w:id="11" w:author="Heather Kharouba" w:date="2020-02-21T10:38:00Z">
        <w:r w:rsidR="005842DC" w:rsidRPr="002D2EC9" w:rsidDel="006013D3">
          <w:rPr>
            <w:rFonts w:ascii="Helvetica" w:hAnsi="Helvetica" w:cs="Helvetica"/>
            <w:kern w:val="1"/>
            <w:sz w:val="22"/>
            <w:szCs w:val="22"/>
            <w:lang w:val="en-US"/>
          </w:rPr>
          <w:delText>8</w:delText>
        </w:r>
      </w:del>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 xml:space="preserve">n the resource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w:t>
      </w:r>
      <w:ins w:id="12" w:author="Heather Kharouba" w:date="2020-02-21T10:43:00Z">
        <w:r w:rsidR="006013D3">
          <w:rPr>
            <w:rFonts w:ascii="Helvetica" w:hAnsi="Helvetica" w:cs="Helvetica"/>
            <w:kern w:val="1"/>
            <w:sz w:val="22"/>
            <w:szCs w:val="22"/>
            <w:lang w:val="en-US"/>
          </w:rPr>
          <w:t>21</w:t>
        </w:r>
      </w:ins>
      <w:del w:id="13" w:author="Heather Kharouba" w:date="2020-02-21T10:43:00Z">
        <w:r w:rsidR="00885C63" w:rsidRPr="002D2EC9" w:rsidDel="006013D3">
          <w:rPr>
            <w:rFonts w:ascii="Helvetica" w:hAnsi="Helvetica" w:cs="Helvetica"/>
            <w:kern w:val="1"/>
            <w:sz w:val="22"/>
            <w:szCs w:val="22"/>
            <w:lang w:val="en-US"/>
          </w:rPr>
          <w:delText>1</w:delText>
        </w:r>
      </w:del>
      <w:del w:id="14" w:author="Heather Kharouba" w:date="2020-02-21T10:39:00Z">
        <w:r w:rsidR="005842DC" w:rsidRPr="002D2EC9" w:rsidDel="006013D3">
          <w:rPr>
            <w:rFonts w:ascii="Helvetica" w:hAnsi="Helvetica" w:cs="Helvetica"/>
            <w:kern w:val="1"/>
            <w:sz w:val="22"/>
            <w:szCs w:val="22"/>
            <w:lang w:val="en-US"/>
          </w:rPr>
          <w:delText>8</w:delText>
        </w:r>
      </w:del>
      <w:r w:rsidR="00885C63" w:rsidRPr="002D2EC9">
        <w:rPr>
          <w:rFonts w:ascii="Helvetica" w:hAnsi="Helvetica" w:cs="Helvetica"/>
          <w:kern w:val="1"/>
          <w:sz w:val="22"/>
          <w:szCs w:val="22"/>
          <w:lang w:val="en-US"/>
        </w:rPr>
        <w:t>/2</w:t>
      </w:r>
      <w:ins w:id="15" w:author="Heather Kharouba" w:date="2020-02-21T10:39:00Z">
        <w:r w:rsidR="006013D3">
          <w:rPr>
            <w:rFonts w:ascii="Helvetica" w:hAnsi="Helvetica" w:cs="Helvetica"/>
            <w:kern w:val="1"/>
            <w:sz w:val="22"/>
            <w:szCs w:val="22"/>
            <w:lang w:val="en-US"/>
          </w:rPr>
          <w:t>7</w:t>
        </w:r>
      </w:ins>
      <w:del w:id="16" w:author="Heather Kharouba" w:date="2020-02-21T10:39:00Z">
        <w:r w:rsidR="005842DC" w:rsidRPr="002D2EC9" w:rsidDel="006013D3">
          <w:rPr>
            <w:rFonts w:ascii="Helvetica" w:hAnsi="Helvetica" w:cs="Helvetica"/>
            <w:kern w:val="1"/>
            <w:sz w:val="22"/>
            <w:szCs w:val="22"/>
            <w:lang w:val="en-US"/>
          </w:rPr>
          <w:delText>8</w:delText>
        </w:r>
      </w:del>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(e.g. biomass; Table </w:t>
      </w:r>
      <w:r w:rsidR="00E95FE0">
        <w:rPr>
          <w:rFonts w:ascii="Helvetica" w:hAnsi="Helvetica" w:cs="Helvetica"/>
          <w:kern w:val="1"/>
          <w:sz w:val="22"/>
          <w:szCs w:val="22"/>
          <w:lang w:val="en-US"/>
        </w:rPr>
        <w:t>S</w:t>
      </w:r>
      <w:r w:rsidR="00FF3048"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ins w:id="17" w:author="Heather Kharouba" w:date="2020-02-21T10:43:00Z">
        <w:r w:rsidR="006013D3">
          <w:rPr>
            <w:rFonts w:ascii="Helvetica" w:hAnsi="Helvetica" w:cs="Helvetica"/>
            <w:kern w:val="1"/>
            <w:sz w:val="22"/>
            <w:szCs w:val="22"/>
            <w:lang w:val="en-US"/>
          </w:rPr>
          <w:t>7</w:t>
        </w:r>
      </w:ins>
      <w:del w:id="18" w:author="Heather Kharouba" w:date="2020-02-21T10:43:00Z">
        <w:r w:rsidR="005842DC" w:rsidRPr="002D2EC9" w:rsidDel="006013D3">
          <w:rPr>
            <w:rFonts w:ascii="Helvetica" w:hAnsi="Helvetica" w:cs="Helvetica"/>
            <w:kern w:val="1"/>
            <w:sz w:val="22"/>
            <w:szCs w:val="22"/>
            <w:lang w:val="en-US"/>
          </w:rPr>
          <w:delText>8</w:delText>
        </w:r>
      </w:del>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ED1C32" w:rsidRPr="002D2EC9">
        <w:rPr>
          <w:rFonts w:ascii="Helvetica" w:hAnsi="Helvetica" w:cs="Helvetica"/>
          <w:kern w:val="1"/>
          <w:sz w:val="22"/>
          <w:szCs w:val="22"/>
          <w:lang w:val="en-US"/>
        </w:rPr>
        <w:t>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5A31F6">
        <w:rPr>
          <w:rFonts w:ascii="Helvetica" w:hAnsi="Helvetica" w:cs="Helvetica"/>
          <w:kern w:val="1"/>
          <w:sz w:val="22"/>
          <w:szCs w:val="22"/>
          <w:lang w:val="en-US"/>
        </w:rPr>
        <w:t>R</w:t>
      </w:r>
      <w:r w:rsidR="004F6919" w:rsidRPr="002D2EC9">
        <w:rPr>
          <w:rFonts w:ascii="Helvetica" w:hAnsi="Helvetica" w:cs="Helvetica"/>
          <w:kern w:val="1"/>
          <w:sz w:val="22"/>
          <w:szCs w:val="22"/>
          <w:lang w:val="en-US"/>
        </w:rPr>
        <w:t>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xml:space="preserve">) (Table </w:t>
      </w:r>
      <w:r w:rsidR="00E95FE0">
        <w:rPr>
          <w:rFonts w:ascii="Helvetica" w:hAnsi="Helvetica" w:cs="Helvetica"/>
          <w:kern w:val="1"/>
          <w:sz w:val="22"/>
          <w:szCs w:val="22"/>
          <w:lang w:val="en-US"/>
        </w:rPr>
        <w:t>S</w:t>
      </w:r>
      <w:r w:rsidR="00001DCB" w:rsidRPr="002D2EC9">
        <w:rPr>
          <w:rFonts w:ascii="Helvetica" w:hAnsi="Helvetica" w:cs="Helvetica"/>
          <w:kern w:val="1"/>
          <w:sz w:val="22"/>
          <w:szCs w:val="22"/>
          <w:lang w:val="en-US"/>
        </w:rPr>
        <w:t>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9A2E96">
        <w:rPr>
          <w:rFonts w:ascii="Helvetica" w:hAnsi="Helvetica" w:cs="Helvetica"/>
          <w:kern w:val="1"/>
          <w:sz w:val="22"/>
          <w:szCs w:val="22"/>
          <w:vertAlign w:val="superscript"/>
          <w:lang w:val="en-US"/>
        </w:rPr>
        <w:t>32</w:t>
      </w:r>
      <w:r w:rsidR="005842DC" w:rsidRPr="002D2EC9">
        <w:rPr>
          <w:rFonts w:ascii="Helvetica" w:hAnsi="Helvetica" w:cs="Helvetica"/>
          <w:kern w:val="1"/>
          <w:sz w:val="22"/>
          <w:szCs w:val="22"/>
          <w:lang w:val="en-US"/>
        </w:rPr>
        <w:t xml:space="preserve"> (</w:t>
      </w:r>
      <w:r w:rsidR="001512E9">
        <w:rPr>
          <w:rFonts w:ascii="Helvetica" w:hAnsi="Helvetica" w:cs="Helvetica"/>
          <w:kern w:val="1"/>
          <w:sz w:val="22"/>
          <w:szCs w:val="22"/>
          <w:lang w:val="en-US"/>
        </w:rPr>
        <w:t>Table S1</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35FF8590"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805A96">
        <w:rPr>
          <w:rFonts w:ascii="Helvetica" w:hAnsi="Helvetica" w:cs="Helvetica"/>
          <w:kern w:val="1"/>
          <w:sz w:val="22"/>
          <w:szCs w:val="22"/>
          <w:lang w:val="en-US"/>
        </w:rPr>
        <w:t>T</w:t>
      </w:r>
      <w:r w:rsidR="00604576" w:rsidRPr="002D2EC9">
        <w:rPr>
          <w:rFonts w:ascii="Helvetica" w:hAnsi="Helvetica" w:cs="Helvetica"/>
          <w:kern w:val="1"/>
          <w:sz w:val="22"/>
          <w:szCs w:val="22"/>
          <w:lang w:val="en-US"/>
        </w:rPr>
        <w: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w:t>
      </w:r>
      <w:r w:rsidR="00805A96">
        <w:rPr>
          <w:rFonts w:ascii="Helvetica" w:hAnsi="Helvetica" w:cs="Helvetica"/>
          <w:kern w:val="1"/>
          <w:sz w:val="22"/>
          <w:szCs w:val="22"/>
          <w:lang w:val="en-US"/>
        </w:rPr>
        <w:t xml:space="preserve">partly </w:t>
      </w:r>
      <w:r w:rsidR="00001DCB" w:rsidRPr="002D2EC9">
        <w:rPr>
          <w:rFonts w:ascii="Helvetica" w:hAnsi="Helvetica" w:cs="Helvetica"/>
          <w:kern w:val="1"/>
          <w:sz w:val="22"/>
          <w:szCs w:val="22"/>
          <w:lang w:val="en-US"/>
        </w:rPr>
        <w:t>stem from differing generation times—studies that can easily observe a resource curve shaped by predation often focus on organisms with generation times on the scale of days to week</w:t>
      </w:r>
      <w:r w:rsidR="007B0952">
        <w:rPr>
          <w:rFonts w:ascii="Helvetica" w:hAnsi="Helvetica" w:cs="Helvetica"/>
          <w:kern w:val="1"/>
          <w:sz w:val="22"/>
          <w:szCs w:val="22"/>
          <w:lang w:val="en-US"/>
        </w:rPr>
        <w:t>s</w:t>
      </w:r>
      <w:r w:rsidR="00001DCB" w:rsidRPr="002D2EC9">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w:t>
      </w:r>
      <w:r w:rsidR="00E453EA">
        <w:rPr>
          <w:rFonts w:ascii="Helvetica" w:hAnsi="Helvetica" w:cs="Helvetica"/>
          <w:kern w:val="1"/>
          <w:sz w:val="22"/>
          <w:szCs w:val="22"/>
          <w:lang w:val="en-US"/>
        </w:rPr>
        <w:t xml:space="preserve">the caterpillar </w:t>
      </w:r>
      <w:r w:rsidR="00001DCB" w:rsidRPr="002D2EC9">
        <w:rPr>
          <w:rFonts w:ascii="Helvetica" w:hAnsi="Helvetica" w:cs="Helvetica"/>
          <w:kern w:val="1"/>
          <w:sz w:val="22"/>
          <w:szCs w:val="22"/>
          <w:lang w:val="en-US"/>
        </w:rPr>
        <w:t xml:space="preserve">species).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over too quickly</w:t>
      </w:r>
      <w:r w:rsidR="002304FA">
        <w:rPr>
          <w:rFonts w:ascii="Helvetica" w:hAnsi="Helvetica" w:cs="Helvetica"/>
          <w:kern w:val="1"/>
          <w:sz w:val="22"/>
          <w:szCs w:val="22"/>
          <w:lang w:val="en-US"/>
        </w:rPr>
        <w:t>, it can be difficult</w:t>
      </w:r>
      <w:r w:rsidR="000601A6" w:rsidRPr="002D2EC9">
        <w:rPr>
          <w:rFonts w:ascii="Helvetica" w:hAnsi="Helvetica" w:cs="Helvetica"/>
          <w:kern w:val="1"/>
          <w:sz w:val="22"/>
          <w:szCs w:val="22"/>
          <w:lang w:val="en-US"/>
        </w:rPr>
        <w:t xml:space="preserve"> to track individuals</w:t>
      </w:r>
      <w:r w:rsidR="00376473">
        <w:rPr>
          <w:rFonts w:ascii="Helvetica" w:hAnsi="Helvetica" w:cs="Helvetica"/>
          <w:kern w:val="1"/>
          <w:sz w:val="22"/>
          <w:szCs w:val="22"/>
          <w:lang w:val="en-US"/>
        </w:rPr>
        <w:t>; c</w:t>
      </w:r>
      <w:r w:rsidR="00A01781">
        <w:rPr>
          <w:rFonts w:ascii="Helvetica" w:hAnsi="Helvetica" w:cs="Helvetica"/>
          <w:kern w:val="1"/>
          <w:sz w:val="22"/>
          <w:szCs w:val="22"/>
          <w:lang w:val="en-US"/>
        </w:rPr>
        <w:t xml:space="preserve">onsequently, </w:t>
      </w:r>
      <w:r w:rsidR="000601A6" w:rsidRPr="002D2EC9">
        <w:rPr>
          <w:rFonts w:ascii="Helvetica" w:hAnsi="Helvetica" w:cs="Helvetica"/>
          <w:kern w:val="1"/>
          <w:sz w:val="22"/>
          <w:szCs w:val="22"/>
          <w:lang w:val="en-US"/>
        </w:rPr>
        <w:t xml:space="preserve">researchers struggle to collect robust data </w:t>
      </w:r>
      <w:r w:rsidR="000601A6" w:rsidRPr="002D2EC9">
        <w:rPr>
          <w:rFonts w:ascii="Helvetica" w:hAnsi="Helvetica" w:cs="Helvetica"/>
          <w:kern w:val="1"/>
          <w:sz w:val="22"/>
          <w:szCs w:val="22"/>
          <w:lang w:val="en-US"/>
        </w:rPr>
        <w:lastRenderedPageBreak/>
        <w:t xml:space="preserve">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at lower trophic levels</w:t>
      </w:r>
      <w:r w:rsidR="00A93690">
        <w:rPr>
          <w:rFonts w:ascii="Helvetica" w:hAnsi="Helvetica" w:cs="Helvetica"/>
          <w:kern w:val="1"/>
          <w:sz w:val="22"/>
          <w:szCs w:val="22"/>
          <w:lang w:val="en-US"/>
        </w:rPr>
        <w:t xml:space="preserve"> </w:t>
      </w:r>
      <w:r w:rsidR="002B1E71">
        <w:rPr>
          <w:rFonts w:ascii="Helvetica" w:hAnsi="Helvetica" w:cs="Helvetica"/>
          <w:kern w:val="1"/>
          <w:sz w:val="22"/>
          <w:szCs w:val="22"/>
          <w:vertAlign w:val="superscript"/>
          <w:lang w:val="en-US"/>
        </w:rPr>
        <w:t>36</w:t>
      </w:r>
      <w:r w:rsidR="00A93690"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45</w:t>
      </w:r>
      <w:r w:rsidR="00BE764D" w:rsidRPr="00A93690">
        <w:rPr>
          <w:rFonts w:ascii="Helvetica" w:hAnsi="Helvetica" w:cs="Helvetica"/>
          <w:kern w:val="1"/>
          <w:sz w:val="22"/>
          <w:szCs w:val="22"/>
          <w:vertAlign w:val="superscript"/>
          <w:lang w:val="en-US"/>
        </w:rPr>
        <w:t>,</w:t>
      </w:r>
      <w:r w:rsidR="009D02B6">
        <w:rPr>
          <w:rFonts w:ascii="Helvetica" w:hAnsi="Helvetica" w:cs="Helvetica"/>
          <w:kern w:val="1"/>
          <w:sz w:val="22"/>
          <w:szCs w:val="22"/>
          <w:vertAlign w:val="superscript"/>
          <w:lang w:val="en-US"/>
        </w:rPr>
        <w:t>46</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phenological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ins w:id="19" w:author="Heather Kharouba" w:date="2020-02-21T10:48:00Z">
        <w:r w:rsidR="006013D3">
          <w:rPr>
            <w:rFonts w:ascii="Helvetica" w:hAnsi="Helvetica" w:cs="Helvetica"/>
            <w:kern w:val="1"/>
            <w:sz w:val="22"/>
            <w:szCs w:val="22"/>
            <w:lang w:val="en-US"/>
          </w:rPr>
          <w:t>2</w:t>
        </w:r>
      </w:ins>
      <w:del w:id="20" w:author="Heather Kharouba" w:date="2020-02-21T10:48:00Z">
        <w:r w:rsidR="00AA50C2" w:rsidRPr="002D2EC9" w:rsidDel="006013D3">
          <w:rPr>
            <w:rFonts w:ascii="Helvetica" w:hAnsi="Helvetica" w:cs="Helvetica"/>
            <w:kern w:val="1"/>
            <w:sz w:val="22"/>
            <w:szCs w:val="22"/>
            <w:lang w:val="en-US"/>
          </w:rPr>
          <w:delText>3</w:delText>
        </w:r>
      </w:del>
      <w:r w:rsidR="0076026C" w:rsidRPr="002D2EC9">
        <w:rPr>
          <w:rFonts w:ascii="Helvetica" w:hAnsi="Helvetica" w:cs="Helvetica"/>
          <w:kern w:val="1"/>
          <w:sz w:val="22"/>
          <w:szCs w:val="22"/>
          <w:lang w:val="en-US"/>
        </w:rPr>
        <w:t>/2</w:t>
      </w:r>
      <w:ins w:id="21" w:author="Heather Kharouba" w:date="2020-02-21T10:48:00Z">
        <w:r w:rsidR="006013D3">
          <w:rPr>
            <w:rFonts w:ascii="Helvetica" w:hAnsi="Helvetica" w:cs="Helvetica"/>
            <w:kern w:val="1"/>
            <w:sz w:val="22"/>
            <w:szCs w:val="22"/>
            <w:lang w:val="en-US"/>
          </w:rPr>
          <w:t>5</w:t>
        </w:r>
      </w:ins>
      <w:del w:id="22" w:author="Heather Kharouba" w:date="2020-02-21T10:48:00Z">
        <w:r w:rsidR="00AA50C2" w:rsidRPr="002D2EC9" w:rsidDel="006013D3">
          <w:rPr>
            <w:rFonts w:ascii="Helvetica" w:hAnsi="Helvetica" w:cs="Helvetica"/>
            <w:kern w:val="1"/>
            <w:sz w:val="22"/>
            <w:szCs w:val="22"/>
            <w:lang w:val="en-US"/>
          </w:rPr>
          <w:delText>6</w:delText>
        </w:r>
      </w:del>
      <w:r w:rsidR="0076026C" w:rsidRPr="002D2EC9">
        <w:rPr>
          <w:rFonts w:ascii="Helvetica" w:hAnsi="Helvetica" w:cs="Helvetica"/>
          <w:kern w:val="1"/>
          <w:sz w:val="22"/>
          <w:szCs w:val="22"/>
          <w:lang w:val="en-US"/>
        </w:rPr>
        <w:t xml:space="preserve">; Table </w:t>
      </w:r>
      <w:r w:rsidR="00B61B98">
        <w:rPr>
          <w:rFonts w:ascii="Helvetica" w:hAnsi="Helvetica" w:cs="Helvetica"/>
          <w:kern w:val="1"/>
          <w:sz w:val="22"/>
          <w:szCs w:val="22"/>
          <w:lang w:val="en-US"/>
        </w:rPr>
        <w:t>S2</w:t>
      </w:r>
      <w:r w:rsidR="0076026C" w:rsidRPr="002D2EC9">
        <w:rPr>
          <w:rFonts w:ascii="Helvetica" w:hAnsi="Helvetica" w:cs="Helvetica"/>
          <w:kern w:val="1"/>
          <w:sz w:val="22"/>
          <w:szCs w:val="22"/>
          <w:lang w:val="en-US"/>
        </w:rPr>
        <w:t xml:space="preserve">). </w:t>
      </w:r>
    </w:p>
    <w:p w14:paraId="1557F2C8" w14:textId="32A8A95F"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w:t>
      </w:r>
      <w:r w:rsidR="004E41F6">
        <w:rPr>
          <w:rFonts w:ascii="Helvetica" w:hAnsi="Helvetica" w:cs="Helvetica"/>
          <w:kern w:val="1"/>
          <w:sz w:val="22"/>
          <w:szCs w:val="22"/>
          <w:lang w:val="en-US"/>
        </w:rPr>
        <w:t>-</w:t>
      </w:r>
      <w:r w:rsidR="004773F2" w:rsidRPr="002D2EC9">
        <w:rPr>
          <w:rFonts w:ascii="Helvetica" w:hAnsi="Helvetica" w:cs="Helvetica"/>
          <w:kern w:val="1"/>
          <w:sz w:val="22"/>
          <w:szCs w:val="22"/>
          <w:lang w:val="en-US"/>
        </w:rPr>
        <w:t>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3F7FDE">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ins w:id="23" w:author="Heather Kharouba" w:date="2020-02-21T10:49:00Z">
        <w:r w:rsidR="006013D3">
          <w:rPr>
            <w:rFonts w:ascii="Helvetica" w:hAnsi="Helvetica" w:cs="Helvetica"/>
            <w:kern w:val="1"/>
            <w:sz w:val="22"/>
            <w:szCs w:val="22"/>
            <w:lang w:val="en-US"/>
          </w:rPr>
          <w:t>7</w:t>
        </w:r>
      </w:ins>
      <w:del w:id="24" w:author="Heather Kharouba" w:date="2020-02-21T10:49:00Z">
        <w:r w:rsidR="00AA50C2" w:rsidRPr="002D2EC9" w:rsidDel="006013D3">
          <w:rPr>
            <w:rFonts w:ascii="Helvetica" w:hAnsi="Helvetica" w:cs="Helvetica"/>
            <w:kern w:val="1"/>
            <w:sz w:val="22"/>
            <w:szCs w:val="22"/>
            <w:lang w:val="en-US"/>
          </w:rPr>
          <w:delText>8</w:delText>
        </w:r>
      </w:del>
      <w:r w:rsidR="00A05B09" w:rsidRPr="002D2EC9">
        <w:rPr>
          <w:rFonts w:ascii="Helvetica" w:hAnsi="Helvetica" w:cs="Helvetica"/>
          <w:kern w:val="1"/>
          <w:sz w:val="22"/>
          <w:szCs w:val="22"/>
          <w:lang w:val="en-US"/>
        </w:rPr>
        <w:t>) and mammals (</w:t>
      </w:r>
      <w:ins w:id="25" w:author="Heather Kharouba" w:date="2020-02-21T10:50:00Z">
        <w:r w:rsidR="006013D3">
          <w:rPr>
            <w:rFonts w:ascii="Helvetica" w:hAnsi="Helvetica" w:cs="Helvetica"/>
            <w:kern w:val="1"/>
            <w:sz w:val="22"/>
            <w:szCs w:val="22"/>
            <w:lang w:val="en-US"/>
          </w:rPr>
          <w:t>5</w:t>
        </w:r>
      </w:ins>
      <w:del w:id="26" w:author="Heather Kharouba" w:date="2020-02-21T10:50:00Z">
        <w:r w:rsidR="00A05B09" w:rsidRPr="002D2EC9" w:rsidDel="006013D3">
          <w:rPr>
            <w:rFonts w:ascii="Helvetica" w:hAnsi="Helvetica" w:cs="Helvetica"/>
            <w:kern w:val="1"/>
            <w:sz w:val="22"/>
            <w:szCs w:val="22"/>
            <w:lang w:val="en-US"/>
          </w:rPr>
          <w:delText>6</w:delText>
        </w:r>
      </w:del>
      <w:r w:rsidR="00A05B09" w:rsidRPr="002D2EC9">
        <w:rPr>
          <w:rFonts w:ascii="Helvetica" w:hAnsi="Helvetica" w:cs="Helvetica"/>
          <w:kern w:val="1"/>
          <w:sz w:val="22"/>
          <w:szCs w:val="22"/>
          <w:lang w:val="en-US"/>
        </w:rPr>
        <w:t>/2</w:t>
      </w:r>
      <w:ins w:id="27" w:author="Heather Kharouba" w:date="2020-02-21T10:49:00Z">
        <w:r w:rsidR="006013D3">
          <w:rPr>
            <w:rFonts w:ascii="Helvetica" w:hAnsi="Helvetica" w:cs="Helvetica"/>
            <w:kern w:val="1"/>
            <w:sz w:val="22"/>
            <w:szCs w:val="22"/>
            <w:lang w:val="en-US"/>
          </w:rPr>
          <w:t>7</w:t>
        </w:r>
      </w:ins>
      <w:del w:id="28" w:author="Heather Kharouba" w:date="2020-02-21T10:49:00Z">
        <w:r w:rsidR="00A05B09" w:rsidRPr="002D2EC9" w:rsidDel="006013D3">
          <w:rPr>
            <w:rFonts w:ascii="Helvetica" w:hAnsi="Helvetica" w:cs="Helvetica"/>
            <w:kern w:val="1"/>
            <w:sz w:val="22"/>
            <w:szCs w:val="22"/>
            <w:lang w:val="en-US"/>
          </w:rPr>
          <w:delText>5</w:delText>
        </w:r>
      </w:del>
      <w:r w:rsidR="00A05B09" w:rsidRPr="002D2EC9">
        <w:rPr>
          <w:rFonts w:ascii="Helvetica" w:hAnsi="Helvetica" w:cs="Helvetica"/>
          <w:kern w:val="1"/>
          <w:sz w:val="22"/>
          <w:szCs w:val="22"/>
          <w:lang w:val="en-US"/>
        </w:rPr>
        <w:t xml:space="preserve">; Table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ins w:id="29" w:author="Heather Kharouba" w:date="2020-02-21T10:51:00Z">
        <w:r w:rsidR="001A7090">
          <w:rPr>
            <w:rFonts w:ascii="Helvetica" w:hAnsi="Helvetica" w:cs="Helvetica"/>
            <w:kern w:val="1"/>
            <w:sz w:val="22"/>
            <w:szCs w:val="22"/>
            <w:lang w:val="en-US"/>
          </w:rPr>
          <w:t>(11/12</w:t>
        </w:r>
      </w:ins>
      <w:ins w:id="30" w:author="Heather Kharouba" w:date="2020-02-21T11:00:00Z">
        <w:r w:rsidR="00BC7FE0">
          <w:rPr>
            <w:rFonts w:ascii="Helvetica" w:hAnsi="Helvetica" w:cs="Helvetica"/>
            <w:kern w:val="1"/>
            <w:sz w:val="22"/>
            <w:szCs w:val="22"/>
            <w:lang w:val="en-US"/>
          </w:rPr>
          <w:t xml:space="preserve">; </w:t>
        </w:r>
        <w:r w:rsidR="00BC7FE0" w:rsidRPr="002D2EC9">
          <w:rPr>
            <w:rFonts w:ascii="Helvetica" w:hAnsi="Helvetica" w:cs="Helvetica"/>
            <w:kern w:val="1"/>
            <w:sz w:val="22"/>
            <w:szCs w:val="22"/>
            <w:lang w:val="en-US"/>
          </w:rPr>
          <w:t xml:space="preserve">Table </w:t>
        </w:r>
        <w:r w:rsidR="00BC7FE0">
          <w:rPr>
            <w:rFonts w:ascii="Helvetica" w:hAnsi="Helvetica" w:cs="Helvetica"/>
            <w:kern w:val="1"/>
            <w:sz w:val="22"/>
            <w:szCs w:val="22"/>
            <w:lang w:val="en-US"/>
          </w:rPr>
          <w:t>S</w:t>
        </w:r>
        <w:r w:rsidR="00BC7FE0" w:rsidRPr="002D2EC9">
          <w:rPr>
            <w:rFonts w:ascii="Helvetica" w:hAnsi="Helvetica" w:cs="Helvetica"/>
            <w:kern w:val="1"/>
            <w:sz w:val="22"/>
            <w:szCs w:val="22"/>
            <w:lang w:val="en-US"/>
          </w:rPr>
          <w:t>2</w:t>
        </w:r>
      </w:ins>
      <w:ins w:id="31" w:author="Heather Kharouba" w:date="2020-02-21T10:51:00Z">
        <w:r w:rsidR="001A7090">
          <w:rPr>
            <w:rFonts w:ascii="Helvetica" w:hAnsi="Helvetica" w:cs="Helvetica"/>
            <w:kern w:val="1"/>
            <w:sz w:val="22"/>
            <w:szCs w:val="22"/>
            <w:lang w:val="en-US"/>
          </w:rPr>
          <w:t xml:space="preserve">) </w:t>
        </w:r>
      </w:ins>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FF47E8">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 xml:space="preserve">e </w:t>
      </w:r>
      <w:r w:rsidR="00F5289B">
        <w:rPr>
          <w:rFonts w:ascii="Helvetica" w:hAnsi="Helvetica" w:cs="Helvetica"/>
          <w:kern w:val="1"/>
          <w:sz w:val="22"/>
          <w:szCs w:val="22"/>
          <w:lang w:val="en-US"/>
        </w:rPr>
        <w:t>S</w:t>
      </w:r>
      <w:r w:rsidR="00A05B09" w:rsidRPr="002D2EC9">
        <w:rPr>
          <w:rFonts w:ascii="Helvetica" w:hAnsi="Helvetica" w:cs="Helvetica"/>
          <w:kern w:val="1"/>
          <w:sz w:val="22"/>
          <w:szCs w:val="22"/>
          <w:lang w:val="en-US"/>
        </w:rPr>
        <w:t>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0E829A57"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w:t>
      </w:r>
      <w:r w:rsidR="00DA50E5" w:rsidRPr="002D2EC9">
        <w:rPr>
          <w:rFonts w:ascii="Helvetica" w:hAnsi="Helvetica" w:cs="Helvetica"/>
          <w:kern w:val="1"/>
          <w:sz w:val="22"/>
          <w:szCs w:val="22"/>
          <w:lang w:val="en-US"/>
        </w:rPr>
        <w:t>phenological</w:t>
      </w:r>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w:t>
      </w:r>
      <w:r w:rsidR="0014152B">
        <w:rPr>
          <w:rFonts w:ascii="Helvetica" w:hAnsi="Helvetica" w:cs="Helvetica"/>
          <w:kern w:val="1"/>
          <w:sz w:val="22"/>
          <w:szCs w:val="22"/>
          <w:lang w:val="en-US"/>
        </w:rPr>
        <w:t>that can scale up to understand population-level</w:t>
      </w:r>
      <w:r w:rsidRPr="002D2EC9">
        <w:rPr>
          <w:rFonts w:ascii="Helvetica" w:hAnsi="Helvetica" w:cs="Helvetica"/>
          <w:kern w:val="1"/>
          <w:sz w:val="22"/>
          <w:szCs w:val="22"/>
          <w:lang w:val="en-US"/>
        </w:rPr>
        <w:t xml:space="preserve"> </w:t>
      </w:r>
      <w:r w:rsidR="004F6108">
        <w:rPr>
          <w:rFonts w:ascii="Helvetica" w:hAnsi="Helvetica" w:cs="Helvetica"/>
          <w:kern w:val="1"/>
          <w:sz w:val="22"/>
          <w:szCs w:val="22"/>
          <w:lang w:val="en-US"/>
        </w:rPr>
        <w:t xml:space="preserve">connections between </w:t>
      </w:r>
      <w:r w:rsidRPr="002D2EC9">
        <w:rPr>
          <w:rFonts w:ascii="Helvetica" w:hAnsi="Helvetica" w:cs="Helvetica"/>
          <w:kern w:val="1"/>
          <w:sz w:val="22"/>
          <w:szCs w:val="22"/>
          <w:lang w:val="en-US"/>
        </w:rPr>
        <w:t xml:space="preserve">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w:t>
      </w:r>
      <w:r w:rsidR="004543DE" w:rsidRPr="002D2EC9">
        <w:rPr>
          <w:rFonts w:ascii="Helvetica" w:hAnsi="Helvetica" w:cs="Helvetica"/>
          <w:kern w:val="1"/>
          <w:sz w:val="22"/>
          <w:szCs w:val="22"/>
          <w:lang w:val="en-US"/>
        </w:rPr>
        <w:lastRenderedPageBreak/>
        <w:t xml:space="preserve">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w:t>
      </w:r>
      <w:r w:rsidR="0055095E" w:rsidRPr="0055095E">
        <w:rPr>
          <w:rFonts w:ascii="Helvetica" w:hAnsi="Helvetica" w:cs="Helvetica"/>
          <w:sz w:val="22"/>
          <w:szCs w:val="22"/>
          <w:vertAlign w:val="superscript"/>
          <w:lang w:val="en-US"/>
        </w:rPr>
        <w:t>4</w:t>
      </w:r>
      <w:r w:rsidR="0089604A">
        <w:rPr>
          <w:rFonts w:ascii="Helvetica" w:hAnsi="Helvetica" w:cs="Helvetica"/>
          <w:sz w:val="22"/>
          <w:szCs w:val="22"/>
          <w:vertAlign w:val="superscript"/>
          <w:lang w:val="en-US"/>
        </w:rPr>
        <w:t>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p>
    <w:p w14:paraId="35E250D3" w14:textId="74200B46"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D10974">
        <w:rPr>
          <w:rFonts w:ascii="Helvetica" w:hAnsi="Helvetica" w:cs="Helvetica"/>
          <w:kern w:val="1"/>
          <w:sz w:val="22"/>
          <w:szCs w:val="22"/>
          <w:lang w:val="en-US"/>
        </w:rPr>
        <w:t xml:space="preserve"> or alternative resource types</w:t>
      </w:r>
      <w:r w:rsidR="00D10974" w:rsidRPr="00D10974">
        <w:rPr>
          <w:rFonts w:ascii="Helvetica" w:hAnsi="Helvetica" w:cs="Helvetica"/>
          <w:kern w:val="1"/>
          <w:sz w:val="22"/>
          <w:szCs w:val="22"/>
          <w:vertAlign w:val="superscript"/>
          <w:lang w:val="en-US"/>
        </w:rPr>
        <w:t>15</w:t>
      </w:r>
      <w:r w:rsidR="003C4A76" w:rsidRPr="002D2EC9">
        <w:rPr>
          <w:rFonts w:ascii="Helvetica" w:hAnsi="Helvetica" w:cs="Helvetica"/>
          <w:kern w:val="1"/>
          <w:sz w:val="22"/>
          <w:szCs w:val="22"/>
          <w:lang w:val="en-US"/>
        </w:rPr>
        <w:t xml:space="preserve">, can lead to 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w:t>
      </w:r>
      <w:r w:rsidR="004C3761">
        <w:rPr>
          <w:rFonts w:ascii="Helvetica" w:hAnsi="Helvetica" w:cs="Helvetica"/>
          <w:kern w:val="1"/>
          <w:sz w:val="22"/>
          <w:szCs w:val="22"/>
          <w:vertAlign w:val="superscript"/>
          <w:lang w:val="en-US"/>
        </w:rPr>
        <w:t>28</w:t>
      </w:r>
      <w:r w:rsidR="00A320C3" w:rsidRPr="00A320C3">
        <w:rPr>
          <w:rFonts w:ascii="Helvetica" w:hAnsi="Helvetica" w:cs="Helvetica"/>
          <w:kern w:val="1"/>
          <w:sz w:val="22"/>
          <w:szCs w:val="22"/>
          <w:vertAlign w:val="superscript"/>
          <w:lang w:val="en-US"/>
        </w:rPr>
        <w:t>,4</w:t>
      </w:r>
      <w:r w:rsidR="004C3761">
        <w:rPr>
          <w:rFonts w:ascii="Helvetica" w:hAnsi="Helvetica" w:cs="Helvetica"/>
          <w:kern w:val="1"/>
          <w:sz w:val="22"/>
          <w:szCs w:val="22"/>
          <w:vertAlign w:val="superscript"/>
          <w:lang w:val="en-US"/>
        </w:rPr>
        <w:t>8</w:t>
      </w:r>
      <w:r w:rsidR="003C4A76" w:rsidRPr="002D2EC9">
        <w:rPr>
          <w:rFonts w:ascii="Helvetica" w:hAnsi="Helvetica" w:cs="Helvetica"/>
          <w:kern w:val="1"/>
          <w:sz w:val="22"/>
          <w:szCs w:val="22"/>
          <w:lang w:val="en-US"/>
        </w:rPr>
        <w:t xml:space="preserve">. </w:t>
      </w:r>
    </w:p>
    <w:p w14:paraId="7C7E8166" w14:textId="317B484E"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0C3606F2"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Applying the Cushing hypothesis to understanding—and ideally predicting—the consequences of climate change for interacting species requires more than testing the assumptions and underlying mechanisms of the hypothesis (</w:t>
      </w:r>
      <w:r w:rsidR="00384DA3">
        <w:rPr>
          <w:rFonts w:ascii="Helvetica" w:hAnsi="Helvetica" w:cs="Helvetica"/>
          <w:sz w:val="22"/>
          <w:szCs w:val="22"/>
          <w:lang w:val="en-US"/>
        </w:rPr>
        <w:t>Fig.</w:t>
      </w:r>
      <w:r w:rsidR="007F5E93"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8F33AB">
        <w:rPr>
          <w:rFonts w:ascii="Helvetica" w:hAnsi="Helvetica" w:cs="Helvetica"/>
          <w:sz w:val="22"/>
          <w:szCs w:val="22"/>
          <w:lang w:val="en-US"/>
        </w:rPr>
        <w:t>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phenological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D9671E" w:rsidRPr="002D2EC9">
        <w:rPr>
          <w:rFonts w:ascii="Helvetica" w:hAnsi="Helvetica" w:cs="Helvetica"/>
          <w:sz w:val="22"/>
          <w:szCs w:val="22"/>
          <w:lang w:val="en-US"/>
        </w:rPr>
        <w:t xml:space="preserve"> 2)</w:t>
      </w:r>
      <w:r w:rsidR="007F5E93"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333F8AF8"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r w:rsidR="00384642" w:rsidRPr="002D2EC9">
        <w:rPr>
          <w:rFonts w:ascii="Helvetica" w:hAnsi="Helvetica" w:cs="Helvetica"/>
          <w:sz w:val="22"/>
          <w:szCs w:val="22"/>
          <w:lang w:val="en-US"/>
        </w:rPr>
        <w:t>phenological</w:t>
      </w:r>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the Cushing hypothesis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w:t>
      </w:r>
      <w:ins w:id="32" w:author="Heather Kharouba" w:date="2020-02-21T11:09:00Z">
        <w:r w:rsidR="00D07EF7">
          <w:rPr>
            <w:rFonts w:ascii="Helvetica" w:hAnsi="Helvetica" w:cs="Helvetica"/>
            <w:sz w:val="22"/>
            <w:szCs w:val="22"/>
            <w:lang w:val="en-US"/>
          </w:rPr>
          <w:t>9</w:t>
        </w:r>
      </w:ins>
      <w:del w:id="33" w:author="Heather Kharouba" w:date="2020-02-21T11:09:00Z">
        <w:r w:rsidR="00C55611" w:rsidRPr="002D2EC9" w:rsidDel="00D07EF7">
          <w:rPr>
            <w:rFonts w:ascii="Helvetica" w:hAnsi="Helvetica" w:cs="Helvetica"/>
            <w:sz w:val="22"/>
            <w:szCs w:val="22"/>
            <w:lang w:val="en-US"/>
          </w:rPr>
          <w:delText>6</w:delText>
        </w:r>
      </w:del>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w:t>
      </w:r>
      <w:ins w:id="34" w:author="Heather Kharouba" w:date="2020-02-21T11:09:00Z">
        <w:r w:rsidR="00D07EF7">
          <w:rPr>
            <w:rFonts w:ascii="Helvetica" w:hAnsi="Helvetica" w:cs="Helvetica"/>
            <w:sz w:val="22"/>
            <w:szCs w:val="22"/>
            <w:lang w:val="en-US"/>
          </w:rPr>
          <w:t>2</w:t>
        </w:r>
      </w:ins>
      <w:del w:id="35" w:author="Heather Kharouba" w:date="2020-02-21T11:09:00Z">
        <w:r w:rsidR="00C55611" w:rsidRPr="002D2EC9" w:rsidDel="00D07EF7">
          <w:rPr>
            <w:rFonts w:ascii="Helvetica" w:hAnsi="Helvetica" w:cs="Helvetica"/>
            <w:sz w:val="22"/>
            <w:szCs w:val="22"/>
            <w:lang w:val="en-US"/>
          </w:rPr>
          <w:delText>1</w:delText>
        </w:r>
      </w:del>
      <w:r w:rsidR="005D08E7" w:rsidRPr="002D2EC9">
        <w:rPr>
          <w:rFonts w:ascii="Helvetica" w:hAnsi="Helvetica" w:cs="Helvetica"/>
          <w:sz w:val="22"/>
          <w:szCs w:val="22"/>
          <w:lang w:val="en-US"/>
        </w:rPr>
        <w:t>/4</w:t>
      </w:r>
      <w:ins w:id="36" w:author="Heather Kharouba" w:date="2020-02-21T10:55:00Z">
        <w:r w:rsidR="001A7090">
          <w:rPr>
            <w:rFonts w:ascii="Helvetica" w:hAnsi="Helvetica" w:cs="Helvetica"/>
            <w:sz w:val="22"/>
            <w:szCs w:val="22"/>
            <w:lang w:val="en-US"/>
          </w:rPr>
          <w:t>2</w:t>
        </w:r>
      </w:ins>
      <w:del w:id="37" w:author="Heather Kharouba" w:date="2020-02-21T10:55:00Z">
        <w:r w:rsidR="00AA50C2" w:rsidRPr="002D2EC9" w:rsidDel="001A7090">
          <w:rPr>
            <w:rFonts w:ascii="Helvetica" w:hAnsi="Helvetica" w:cs="Helvetica"/>
            <w:sz w:val="22"/>
            <w:szCs w:val="22"/>
            <w:lang w:val="en-US"/>
          </w:rPr>
          <w:delText>3</w:delText>
        </w:r>
      </w:del>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85185A" w:rsidRPr="0085185A">
        <w:rPr>
          <w:rFonts w:ascii="Helvetica" w:hAnsi="Helvetica" w:cs="Helvetica"/>
          <w:sz w:val="22"/>
          <w:szCs w:val="22"/>
          <w:vertAlign w:val="superscript"/>
          <w:lang w:val="en-US"/>
        </w:rPr>
        <w:t>4</w:t>
      </w:r>
      <w:r w:rsidR="00475939">
        <w:rPr>
          <w:rFonts w:ascii="Helvetica" w:hAnsi="Helvetica" w:cs="Helvetica"/>
          <w:sz w:val="22"/>
          <w:szCs w:val="22"/>
          <w:vertAlign w:val="superscript"/>
          <w:lang w:val="en-US"/>
        </w:rPr>
        <w:t>9</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w:t>
      </w:r>
      <w:ins w:id="38" w:author="Heather Kharouba" w:date="2020-02-21T11:10:00Z">
        <w:r w:rsidR="00D07EF7">
          <w:rPr>
            <w:rFonts w:ascii="Helvetica" w:hAnsi="Helvetica" w:cs="Helvetica"/>
            <w:sz w:val="22"/>
            <w:szCs w:val="22"/>
            <w:lang w:val="en-US"/>
          </w:rPr>
          <w:t>2</w:t>
        </w:r>
      </w:ins>
      <w:del w:id="39" w:author="Heather Kharouba" w:date="2020-02-21T11:10:00Z">
        <w:r w:rsidR="003F0CDA" w:rsidRPr="002D2EC9" w:rsidDel="00D07EF7">
          <w:rPr>
            <w:rFonts w:ascii="Helvetica" w:hAnsi="Helvetica" w:cs="Helvetica"/>
            <w:sz w:val="22"/>
            <w:szCs w:val="22"/>
            <w:lang w:val="en-US"/>
          </w:rPr>
          <w:delText>1</w:delText>
        </w:r>
      </w:del>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r w:rsidR="002633C4" w:rsidRPr="002D2EC9">
        <w:rPr>
          <w:rFonts w:ascii="Helvetica" w:hAnsi="Helvetica" w:cs="Helvetica"/>
          <w:sz w:val="22"/>
          <w:szCs w:val="22"/>
          <w:lang w:val="en-US"/>
        </w:rPr>
        <w:t>phenological</w:t>
      </w:r>
      <w:r w:rsidR="001B0F95" w:rsidRPr="002D2EC9">
        <w:rPr>
          <w:rFonts w:ascii="Helvetica" w:hAnsi="Helvetica" w:cs="Helvetica"/>
          <w:sz w:val="22"/>
          <w:szCs w:val="22"/>
          <w:lang w:val="en-US"/>
        </w:rPr>
        <w:t xml:space="preserve"> synchrony literature</w:t>
      </w:r>
      <w:r w:rsidR="0085185A" w:rsidRPr="0085185A">
        <w:rPr>
          <w:rFonts w:ascii="Helvetica" w:hAnsi="Helvetica" w:cs="Helvetica"/>
          <w:sz w:val="22"/>
          <w:szCs w:val="22"/>
          <w:vertAlign w:val="superscript"/>
          <w:lang w:val="en-US"/>
        </w:rPr>
        <w:t>4</w:t>
      </w:r>
      <w:r w:rsidR="00B44C0E" w:rsidRPr="002D2EC9">
        <w:rPr>
          <w:rFonts w:ascii="Helvetica" w:hAnsi="Helvetica" w:cs="Helvetica"/>
          <w:sz w:val="22"/>
          <w:szCs w:val="22"/>
          <w:lang w:val="en-US"/>
        </w:rPr>
        <w:t>.</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907EEC">
        <w:rPr>
          <w:rFonts w:ascii="Helvetica" w:hAnsi="Helvetica" w:cs="Helvetica"/>
          <w:sz w:val="22"/>
          <w:szCs w:val="22"/>
          <w:lang w:val="en-US"/>
        </w:rPr>
        <w:t xml:space="preserve"> </w:t>
      </w:r>
      <w:r w:rsidR="007867FE">
        <w:rPr>
          <w:rFonts w:ascii="Helvetica" w:hAnsi="Helvetica" w:cs="Helvetica"/>
          <w:sz w:val="22"/>
          <w:szCs w:val="22"/>
          <w:lang w:val="en-US"/>
        </w:rPr>
        <w:t xml:space="preserve">ref: </w:t>
      </w:r>
      <w:r w:rsidR="00A67E64">
        <w:rPr>
          <w:rFonts w:ascii="Helvetica" w:hAnsi="Helvetica" w:cs="Helvetica"/>
          <w:sz w:val="22"/>
          <w:szCs w:val="22"/>
          <w:lang w:val="en-US"/>
        </w:rPr>
        <w:t>23,32,50</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573BD34D"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A1D4A"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stationarity</w:t>
      </w:r>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before climate change occurred</w:t>
      </w:r>
      <w:r w:rsidR="00404DED" w:rsidRPr="00404DED">
        <w:rPr>
          <w:rFonts w:ascii="Helvetica" w:hAnsi="Helvetica" w:cs="Helvetica"/>
          <w:sz w:val="22"/>
          <w:szCs w:val="22"/>
          <w:vertAlign w:val="superscript"/>
          <w:lang w:val="en-US"/>
        </w:rPr>
        <w:t>5</w:t>
      </w:r>
      <w:r w:rsidR="002727A0">
        <w:rPr>
          <w:rFonts w:ascii="Helvetica" w:hAnsi="Helvetica" w:cs="Helvetica"/>
          <w:sz w:val="22"/>
          <w:szCs w:val="22"/>
          <w:vertAlign w:val="superscript"/>
          <w:lang w:val="en-US"/>
        </w:rPr>
        <w:t>1</w:t>
      </w:r>
      <w:r w:rsidR="0061419E" w:rsidRPr="002D2EC9">
        <w:rPr>
          <w:rFonts w:ascii="Helvetica" w:hAnsi="Helvetica" w:cs="Helvetica"/>
          <w:sz w:val="22"/>
          <w:szCs w:val="22"/>
          <w:lang w:val="en-US"/>
        </w:rPr>
        <w:t xml:space="preserve"> </w:t>
      </w:r>
      <w:r w:rsidR="00362649" w:rsidRPr="002D2EC9">
        <w:rPr>
          <w:rFonts w:ascii="Helvetica" w:hAnsi="Helvetica" w:cs="Helvetica"/>
          <w:sz w:val="22"/>
          <w:szCs w:val="22"/>
          <w:lang w:val="en-US"/>
        </w:rPr>
        <w:t>(</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404DED">
        <w:rPr>
          <w:rFonts w:ascii="Helvetica" w:hAnsi="Helvetica" w:cs="Helvetica"/>
          <w:sz w:val="22"/>
          <w:szCs w:val="22"/>
          <w:lang w:val="en-US"/>
        </w:rPr>
        <w:t>a</w:t>
      </w:r>
      <w:r w:rsidR="00362649" w:rsidRPr="002D2EC9">
        <w:rPr>
          <w:rFonts w:ascii="Helvetica" w:hAnsi="Helvetica" w:cs="Helvetica"/>
          <w:sz w:val="22"/>
          <w:szCs w:val="22"/>
          <w:lang w:val="en-US"/>
        </w:rPr>
        <w:t>)</w:t>
      </w:r>
      <w:r w:rsidR="005D754C" w:rsidRPr="002D2EC9">
        <w:rPr>
          <w:rFonts w:ascii="Helvetica" w:hAnsi="Helvetica" w:cs="Helvetica"/>
          <w:sz w:val="22"/>
          <w:szCs w:val="22"/>
          <w:lang w:val="en-US"/>
        </w:rPr>
        <w:t>. This is problematic when climate change has led to non-stationarity to different extents in different systems (</w:t>
      </w:r>
      <w:r w:rsidR="00384DA3">
        <w:rPr>
          <w:rFonts w:ascii="Helvetica" w:hAnsi="Helvetica" w:cs="Helvetica"/>
          <w:sz w:val="22"/>
          <w:szCs w:val="22"/>
          <w:lang w:val="en-US"/>
        </w:rPr>
        <w:t>Fig.</w:t>
      </w:r>
      <w:r w:rsidR="009E0574"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a divergence in synchrony due to climate change (</w:t>
      </w:r>
      <w:r w:rsidR="00384DA3">
        <w:rPr>
          <w:rFonts w:ascii="Helvetica" w:hAnsi="Helvetica" w:cs="Helvetica"/>
          <w:sz w:val="22"/>
          <w:szCs w:val="22"/>
          <w:lang w:val="en-US"/>
        </w:rPr>
        <w:t>Fig.</w:t>
      </w:r>
      <w:r w:rsidR="00B24ACF" w:rsidRPr="002D2EC9">
        <w:rPr>
          <w:rFonts w:ascii="Helvetica" w:hAnsi="Helvetica" w:cs="Helvetica"/>
          <w:sz w:val="22"/>
          <w:szCs w:val="22"/>
          <w:lang w:val="en-US"/>
        </w:rPr>
        <w:t xml:space="preserv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nitrogen deposition</w:t>
      </w:r>
      <w:r w:rsidR="001D7566">
        <w:rPr>
          <w:rFonts w:ascii="Helvetica" w:hAnsi="Helvetica" w:cs="Helvetica"/>
          <w:sz w:val="22"/>
          <w:szCs w:val="22"/>
          <w:vertAlign w:val="superscript"/>
          <w:lang w:val="en-US"/>
        </w:rPr>
        <w:t>52</w:t>
      </w:r>
      <w:r w:rsidR="007963D0" w:rsidRPr="002D2EC9">
        <w:rPr>
          <w:rFonts w:ascii="Helvetica" w:hAnsi="Helvetica"/>
          <w:sz w:val="22"/>
          <w:szCs w:val="22"/>
        </w:rPr>
        <w:t>, land use change</w:t>
      </w:r>
      <w:r w:rsidR="00307868">
        <w:rPr>
          <w:rFonts w:ascii="Helvetica" w:hAnsi="Helvetica"/>
          <w:sz w:val="22"/>
          <w:szCs w:val="22"/>
          <w:vertAlign w:val="superscript"/>
        </w:rPr>
        <w:t>53</w:t>
      </w:r>
      <w:r w:rsidR="00C42006" w:rsidRPr="002D2EC9">
        <w:rPr>
          <w:rFonts w:ascii="Helvetica" w:hAnsi="Helvetica" w:cs="Helvetica"/>
          <w:sz w:val="22"/>
          <w:szCs w:val="22"/>
          <w:lang w:val="en-US"/>
        </w:rPr>
        <w:t>,</w:t>
      </w:r>
      <w:r w:rsidR="0034407A">
        <w:rPr>
          <w:rFonts w:ascii="Helvetica" w:hAnsi="Helvetica" w:cs="Helvetica"/>
          <w:sz w:val="22"/>
          <w:szCs w:val="22"/>
          <w:lang w:val="en-US"/>
        </w:rPr>
        <w:t xml:space="preserve"> or</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307868">
        <w:rPr>
          <w:rFonts w:ascii="Helvetica" w:hAnsi="Helvetica" w:cs="Helvetica"/>
          <w:sz w:val="22"/>
          <w:szCs w:val="22"/>
          <w:vertAlign w:val="superscript"/>
          <w:lang w:val="en-US"/>
        </w:rPr>
        <w:t>54,55</w:t>
      </w:r>
      <w:r w:rsidR="00FC0F52" w:rsidRPr="00FC0F52">
        <w:rPr>
          <w:rFonts w:ascii="Helvetica" w:hAnsi="Helvetica" w:cs="Helvetica"/>
          <w:sz w:val="22"/>
          <w:szCs w:val="22"/>
          <w:vertAlign w:val="superscript"/>
          <w:lang w:val="en-US"/>
        </w:rPr>
        <w:t>,5</w:t>
      </w:r>
      <w:r w:rsidR="00307868">
        <w:rPr>
          <w:rFonts w:ascii="Helvetica" w:hAnsi="Helvetica" w:cs="Helvetica"/>
          <w:sz w:val="22"/>
          <w:szCs w:val="22"/>
          <w:vertAlign w:val="superscript"/>
          <w:lang w:val="en-US"/>
        </w:rPr>
        <w:t>6</w:t>
      </w:r>
      <w:r w:rsidR="00012E10" w:rsidRPr="002D2EC9">
        <w:rPr>
          <w:rFonts w:ascii="Helvetica" w:hAnsi="Helvetica" w:cs="Helvetica"/>
          <w:sz w:val="22"/>
          <w:szCs w:val="22"/>
          <w:lang w:val="en-US"/>
        </w:rPr>
        <w:t xml:space="preserve">.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CBD4F3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lastRenderedPageBreak/>
        <w:t>baseline</w:t>
      </w:r>
      <w:r w:rsidR="00407389" w:rsidRPr="00407389">
        <w:rPr>
          <w:rFonts w:ascii="Helvetica" w:hAnsi="Helvetica" w:cs="Helvetica"/>
          <w:sz w:val="22"/>
          <w:szCs w:val="22"/>
          <w:vertAlign w:val="superscript"/>
          <w:lang w:val="en-US"/>
        </w:rPr>
        <w:t>4</w:t>
      </w:r>
      <w:r w:rsidR="00A84939">
        <w:rPr>
          <w:rFonts w:ascii="Helvetica" w:hAnsi="Helvetica" w:cs="Helvetica"/>
          <w:sz w:val="22"/>
          <w:szCs w:val="22"/>
          <w:vertAlign w:val="superscript"/>
          <w:lang w:val="en-US"/>
        </w:rPr>
        <w:t>8</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B8602A"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non-stationarity)</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2C0183" w:rsidRPr="002D2EC9">
        <w:rPr>
          <w:rFonts w:ascii="Helvetica" w:hAnsi="Helvetica" w:cs="Helvetica"/>
          <w:sz w:val="22"/>
          <w:szCs w:val="22"/>
          <w:lang w:val="en-US"/>
        </w:rPr>
        <w:t xml:space="preserv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F62D3B"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3b,c)</w:t>
      </w:r>
      <w:r w:rsidR="005D754C" w:rsidRPr="002D2EC9">
        <w:rPr>
          <w:rFonts w:ascii="Helvetica" w:hAnsi="Helvetica" w:cs="Helvetica"/>
          <w:sz w:val="22"/>
          <w:szCs w:val="22"/>
          <w:lang w:val="en-US"/>
        </w:rPr>
        <w:t xml:space="preserve">. </w:t>
      </w:r>
    </w:p>
    <w:p w14:paraId="0A1C1C4D" w14:textId="49091772"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r w:rsidR="00B32153">
        <w:rPr>
          <w:rFonts w:ascii="Helvetica" w:hAnsi="Helvetica" w:cs="Helvetica"/>
          <w:sz w:val="22"/>
          <w:szCs w:val="22"/>
          <w:lang w:val="en-US"/>
        </w:rPr>
        <w:t>Visser et al.</w:t>
      </w:r>
      <w:r w:rsidR="00B32153" w:rsidRPr="00B32153">
        <w:rPr>
          <w:rFonts w:ascii="Helvetica" w:hAnsi="Helvetica" w:cs="Helvetica"/>
          <w:sz w:val="22"/>
          <w:szCs w:val="22"/>
          <w:vertAlign w:val="superscript"/>
          <w:lang w:val="en-US"/>
        </w:rPr>
        <w:t>5</w:t>
      </w:r>
      <w:r w:rsidR="0095194C">
        <w:rPr>
          <w:rFonts w:ascii="Helvetica" w:hAnsi="Helvetica" w:cs="Helvetica"/>
          <w:sz w:val="22"/>
          <w:szCs w:val="22"/>
          <w:vertAlign w:val="superscript"/>
          <w:lang w:val="en-US"/>
        </w:rPr>
        <w:t>7</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w:t>
      </w:r>
      <w:r w:rsidR="001D5F21" w:rsidRPr="00F53C5A">
        <w:rPr>
          <w:rFonts w:ascii="Helvetica" w:hAnsi="Helvetica" w:cs="Helvetica"/>
          <w:sz w:val="22"/>
          <w:szCs w:val="22"/>
          <w:lang w:val="en-US"/>
        </w:rPr>
        <w:t>lined up with the peak resource availability</w:t>
      </w:r>
      <w:r w:rsidR="002F0417" w:rsidRPr="00F53C5A">
        <w:rPr>
          <w:rFonts w:ascii="Helvetica" w:hAnsi="Helvetica" w:cs="Helvetica"/>
          <w:sz w:val="22"/>
          <w:szCs w:val="22"/>
          <w:lang w:val="en-US"/>
        </w:rPr>
        <w:t xml:space="preserve"> for many individuals in the population</w:t>
      </w:r>
      <w:r w:rsidR="00830068" w:rsidRPr="00F53C5A">
        <w:rPr>
          <w:rFonts w:ascii="Helvetica" w:hAnsi="Helvetica" w:cs="Helvetica"/>
          <w:sz w:val="22"/>
          <w:szCs w:val="22"/>
          <w:lang w:val="en-US"/>
        </w:rPr>
        <w:t>; Box 1</w:t>
      </w:r>
      <w:r w:rsidR="0010435E" w:rsidRPr="00F53C5A">
        <w:rPr>
          <w:rFonts w:ascii="Helvetica" w:hAnsi="Helvetica" w:cs="Helvetica"/>
          <w:sz w:val="22"/>
          <w:szCs w:val="22"/>
          <w:lang w:val="en-US"/>
        </w:rPr>
        <w:t>)</w:t>
      </w:r>
      <w:r w:rsidR="00D16413" w:rsidRPr="00F53C5A">
        <w:rPr>
          <w:rFonts w:ascii="Helvetica" w:hAnsi="Helvetica" w:cs="Helvetica"/>
          <w:sz w:val="22"/>
          <w:szCs w:val="22"/>
          <w:lang w:val="en-US"/>
        </w:rPr>
        <w:t xml:space="preserve"> c</w:t>
      </w:r>
      <w:r w:rsidR="002A047F">
        <w:rPr>
          <w:rFonts w:ascii="Helvetica" w:hAnsi="Helvetica" w:cs="Helvetica"/>
          <w:sz w:val="22"/>
          <w:szCs w:val="22"/>
          <w:lang w:val="en-US"/>
        </w:rPr>
        <w:t>an</w:t>
      </w:r>
      <w:r w:rsidR="00D16413" w:rsidRPr="00F53C5A">
        <w:rPr>
          <w:rFonts w:ascii="Helvetica" w:hAnsi="Helvetica" w:cs="Helvetica"/>
          <w:sz w:val="22"/>
          <w:szCs w:val="22"/>
          <w:lang w:val="en-US"/>
        </w:rPr>
        <w:t xml:space="preserve"> occur</w:t>
      </w:r>
      <w:r w:rsidR="0010435E" w:rsidRPr="00F53C5A">
        <w:rPr>
          <w:rFonts w:ascii="Helvetica" w:hAnsi="Helvetica" w:cs="Helvetica"/>
          <w:sz w:val="22"/>
          <w:szCs w:val="22"/>
          <w:lang w:val="en-US"/>
        </w:rPr>
        <w:t>. They postulate that</w:t>
      </w:r>
      <w:r w:rsidR="002C0183" w:rsidRPr="00F53C5A">
        <w:rPr>
          <w:rFonts w:ascii="Helvetica" w:hAnsi="Helvetica" w:cs="Helvetica"/>
          <w:sz w:val="22"/>
          <w:szCs w:val="22"/>
          <w:lang w:val="en-US"/>
        </w:rPr>
        <w:t xml:space="preserve"> </w:t>
      </w:r>
      <w:r w:rsidR="00866C41">
        <w:rPr>
          <w:rFonts w:ascii="Helvetica" w:hAnsi="Helvetica" w:cs="Helvetica"/>
          <w:sz w:val="22"/>
          <w:szCs w:val="22"/>
          <w:lang w:val="en-US"/>
        </w:rPr>
        <w:t>in some systems, asynchrony</w:t>
      </w:r>
      <w:r w:rsidR="006F0F2F" w:rsidRPr="00F53C5A">
        <w:rPr>
          <w:rFonts w:ascii="Helvetica" w:hAnsi="Helvetica" w:cs="Helvetica"/>
          <w:sz w:val="22"/>
          <w:szCs w:val="22"/>
          <w:lang w:val="en-US"/>
        </w:rPr>
        <w:t xml:space="preserve"> </w:t>
      </w:r>
      <w:r w:rsidR="0010435E" w:rsidRPr="00F53C5A">
        <w:rPr>
          <w:rFonts w:ascii="Helvetica" w:hAnsi="Helvetica" w:cs="Helvetica"/>
          <w:sz w:val="22"/>
          <w:szCs w:val="22"/>
          <w:lang w:val="en-US"/>
        </w:rPr>
        <w:t>might be adaptive due to life-history tradeoffs</w:t>
      </w:r>
      <w:r w:rsidR="006A0C77" w:rsidRPr="00F53C5A">
        <w:rPr>
          <w:rFonts w:ascii="Helvetica" w:hAnsi="Helvetica" w:cs="Helvetica"/>
          <w:sz w:val="22"/>
          <w:szCs w:val="22"/>
          <w:lang w:val="en-US"/>
        </w:rPr>
        <w:t>,</w:t>
      </w:r>
      <w:r w:rsidR="00FF2A66" w:rsidRPr="00F53C5A">
        <w:rPr>
          <w:rFonts w:ascii="Helvetica" w:hAnsi="Helvetica" w:cs="Helvetica"/>
          <w:sz w:val="22"/>
          <w:szCs w:val="22"/>
          <w:lang w:val="en-US"/>
        </w:rPr>
        <w:t xml:space="preserve"> where </w:t>
      </w:r>
      <w:r w:rsidR="006A0C77" w:rsidRPr="00F53C5A">
        <w:rPr>
          <w:rFonts w:ascii="Helvetica" w:hAnsi="Helvetica" w:cs="Helvetica"/>
          <w:sz w:val="22"/>
          <w:szCs w:val="22"/>
          <w:lang w:val="en-US"/>
        </w:rPr>
        <w:t>lifetime</w:t>
      </w:r>
      <w:r w:rsidR="00FF2A66" w:rsidRPr="00F53C5A">
        <w:rPr>
          <w:rFonts w:ascii="Helvetica" w:hAnsi="Helvetica" w:cs="Helvetica"/>
          <w:sz w:val="22"/>
          <w:szCs w:val="22"/>
          <w:lang w:val="en-US"/>
        </w:rPr>
        <w:t xml:space="preserve"> fitness is maximized but individual components of fitness</w:t>
      </w:r>
      <w:r w:rsidR="00354976">
        <w:rPr>
          <w:rFonts w:ascii="Helvetica" w:hAnsi="Helvetica" w:cs="Helvetica"/>
          <w:sz w:val="22"/>
          <w:szCs w:val="22"/>
          <w:vertAlign w:val="superscript"/>
          <w:lang w:val="en-US"/>
        </w:rPr>
        <w:t>48</w:t>
      </w:r>
      <w:r w:rsidR="00B32153">
        <w:rPr>
          <w:rFonts w:ascii="Helvetica" w:hAnsi="Helvetica" w:cs="Helvetica"/>
          <w:sz w:val="22"/>
          <w:szCs w:val="22"/>
          <w:vertAlign w:val="superscript"/>
          <w:lang w:val="en-US"/>
        </w:rPr>
        <w:t>,</w:t>
      </w:r>
      <w:r w:rsidR="00354976">
        <w:rPr>
          <w:rFonts w:ascii="Helvetica" w:hAnsi="Helvetica" w:cs="Helvetica"/>
          <w:sz w:val="22"/>
          <w:szCs w:val="22"/>
          <w:vertAlign w:val="superscript"/>
          <w:lang w:val="en-US"/>
        </w:rPr>
        <w:t>57</w:t>
      </w:r>
      <w:r w:rsidR="00385CED" w:rsidRPr="00B32153">
        <w:rPr>
          <w:rFonts w:ascii="Helvetica" w:hAnsi="Helvetica" w:cs="Helvetica"/>
          <w:sz w:val="22"/>
          <w:szCs w:val="22"/>
          <w:vertAlign w:val="superscript"/>
          <w:lang w:val="en-US"/>
        </w:rPr>
        <w:t xml:space="preserve"> </w:t>
      </w:r>
      <w:r w:rsidR="0074665F">
        <w:rPr>
          <w:rFonts w:ascii="Helvetica" w:hAnsi="Helvetica" w:cs="Helvetica"/>
          <w:sz w:val="22"/>
          <w:szCs w:val="22"/>
          <w:vertAlign w:val="superscript"/>
          <w:lang w:val="en-US"/>
        </w:rPr>
        <w:t xml:space="preserve"> </w:t>
      </w:r>
      <w:r w:rsidR="0074665F">
        <w:rPr>
          <w:rFonts w:ascii="Helvetica" w:hAnsi="Helvetica" w:cs="Helvetica"/>
          <w:sz w:val="22"/>
          <w:szCs w:val="22"/>
          <w:lang w:val="en-US"/>
        </w:rPr>
        <w:t xml:space="preserve">are </w:t>
      </w:r>
      <w:r w:rsidR="0074665F" w:rsidRPr="00F53C5A">
        <w:rPr>
          <w:rFonts w:ascii="Helvetica" w:hAnsi="Helvetica" w:cs="Helvetica"/>
          <w:sz w:val="22"/>
          <w:szCs w:val="22"/>
          <w:lang w:val="en-US"/>
        </w:rPr>
        <w:t xml:space="preserve">not necessarily </w:t>
      </w:r>
      <w:r w:rsidR="0074665F">
        <w:rPr>
          <w:rFonts w:ascii="Helvetica" w:hAnsi="Helvetica" w:cs="Helvetica"/>
          <w:sz w:val="22"/>
          <w:szCs w:val="22"/>
          <w:lang w:val="en-US"/>
        </w:rPr>
        <w:t>maximize</w:t>
      </w:r>
      <w:r w:rsidR="002D5B3D">
        <w:rPr>
          <w:rFonts w:ascii="Helvetica" w:hAnsi="Helvetica" w:cs="Helvetica"/>
          <w:sz w:val="22"/>
          <w:szCs w:val="22"/>
          <w:lang w:val="en-US"/>
        </w:rPr>
        <w:t>d</w:t>
      </w:r>
      <w:r w:rsidR="0074665F">
        <w:rPr>
          <w:rFonts w:ascii="Helvetica" w:hAnsi="Helvetica" w:cs="Helvetica"/>
          <w:sz w:val="22"/>
          <w:szCs w:val="22"/>
          <w:lang w:val="en-US"/>
        </w:rPr>
        <w:t>, o</w:t>
      </w:r>
      <w:r w:rsidR="00385CED" w:rsidRPr="00F53C5A">
        <w:rPr>
          <w:rFonts w:ascii="Helvetica" w:hAnsi="Helvetica" w:cs="Helvetica"/>
          <w:sz w:val="22"/>
          <w:szCs w:val="22"/>
          <w:lang w:val="en-US"/>
        </w:rPr>
        <w:t xml:space="preserve">r </w:t>
      </w:r>
      <w:r w:rsidR="002C61A6" w:rsidRPr="00F53C5A">
        <w:rPr>
          <w:rFonts w:ascii="Helvetica" w:hAnsi="Helvetica" w:cs="Helvetica"/>
          <w:sz w:val="22"/>
          <w:szCs w:val="22"/>
          <w:lang w:val="en-US"/>
        </w:rPr>
        <w:t xml:space="preserve">due to </w:t>
      </w:r>
      <w:r w:rsidR="00385CED" w:rsidRPr="00F53C5A">
        <w:rPr>
          <w:rFonts w:ascii="Helvetica" w:hAnsi="Helvetica" w:cs="Helvetica"/>
          <w:sz w:val="22"/>
          <w:szCs w:val="22"/>
          <w:lang w:val="en-US"/>
        </w:rPr>
        <w:t>a combination of life-history trade-offs and</w:t>
      </w:r>
      <w:r w:rsidR="002C61A6" w:rsidRPr="00F53C5A">
        <w:rPr>
          <w:rFonts w:ascii="Helvetica" w:hAnsi="Helvetica" w:cs="Helvetica"/>
          <w:sz w:val="22"/>
          <w:szCs w:val="22"/>
          <w:lang w:val="en-US"/>
        </w:rPr>
        <w:t xml:space="preserve"> competitive advantage from</w:t>
      </w:r>
      <w:r w:rsidR="00385CED" w:rsidRPr="00F53C5A">
        <w:rPr>
          <w:rFonts w:ascii="Helvetica" w:hAnsi="Helvetica" w:cs="Helvetica"/>
          <w:sz w:val="22"/>
          <w:szCs w:val="22"/>
          <w:lang w:val="en-US"/>
        </w:rPr>
        <w:t xml:space="preserve"> intra-specific competition</w:t>
      </w:r>
      <w:r w:rsidR="00686F5F">
        <w:rPr>
          <w:rFonts w:ascii="Helvetica" w:hAnsi="Helvetica" w:cs="Helvetica"/>
          <w:sz w:val="22"/>
          <w:szCs w:val="22"/>
          <w:vertAlign w:val="superscript"/>
          <w:lang w:val="en-US"/>
        </w:rPr>
        <w:t>58,59,60</w:t>
      </w:r>
      <w:r w:rsidR="00385CED" w:rsidRPr="00F53C5A">
        <w:rPr>
          <w:rFonts w:ascii="Helvetica" w:hAnsi="Helvetica" w:cs="Helvetica"/>
          <w:sz w:val="22"/>
          <w:szCs w:val="22"/>
          <w:lang w:val="en-US"/>
        </w:rPr>
        <w:t>.</w:t>
      </w:r>
      <w:r w:rsidR="0010435E" w:rsidRPr="00F53C5A">
        <w:rPr>
          <w:rFonts w:ascii="Helvetica" w:hAnsi="Helvetica" w:cs="Helvetica"/>
          <w:sz w:val="22"/>
          <w:szCs w:val="22"/>
          <w:lang w:val="en-US"/>
        </w:rPr>
        <w:t xml:space="preserve"> </w:t>
      </w:r>
      <w:r w:rsidR="00DA039D" w:rsidRPr="00F53C5A">
        <w:rPr>
          <w:rFonts w:ascii="Helvetica" w:hAnsi="Helvetica" w:cs="Helvetica"/>
          <w:sz w:val="22"/>
          <w:szCs w:val="22"/>
          <w:lang w:val="en-US"/>
        </w:rPr>
        <w:t xml:space="preserve">However, whether </w:t>
      </w:r>
      <w:r w:rsidR="00E04BE6" w:rsidRPr="00F53C5A">
        <w:rPr>
          <w:rFonts w:ascii="Helvetica" w:hAnsi="Helvetica" w:cs="Helvetica"/>
          <w:sz w:val="22"/>
          <w:szCs w:val="22"/>
          <w:lang w:val="en-US"/>
        </w:rPr>
        <w:t>synchrony vs. asynchrony</w:t>
      </w:r>
      <w:r w:rsidR="000C0194" w:rsidRPr="00F53C5A">
        <w:rPr>
          <w:rFonts w:ascii="Helvetica" w:hAnsi="Helvetica" w:cs="Helvetica"/>
          <w:sz w:val="22"/>
          <w:szCs w:val="22"/>
          <w:lang w:val="en-US"/>
        </w:rPr>
        <w:t xml:space="preserve"> is </w:t>
      </w:r>
      <w:r w:rsidR="00516B65" w:rsidRPr="00F53C5A">
        <w:rPr>
          <w:rFonts w:ascii="Helvetica" w:hAnsi="Helvetica" w:cs="Helvetica"/>
          <w:sz w:val="22"/>
          <w:szCs w:val="22"/>
          <w:lang w:val="en-US"/>
        </w:rPr>
        <w:t xml:space="preserve">considered </w:t>
      </w:r>
      <w:r w:rsidR="000C0194" w:rsidRPr="00F53C5A">
        <w:rPr>
          <w:rFonts w:ascii="Helvetica" w:hAnsi="Helvetica" w:cs="Helvetica"/>
          <w:sz w:val="22"/>
          <w:szCs w:val="22"/>
          <w:lang w:val="en-US"/>
        </w:rPr>
        <w:t>adaptive for the consumer, and thus</w:t>
      </w:r>
      <w:r w:rsidR="0057249E" w:rsidRPr="00F53C5A">
        <w:rPr>
          <w:rFonts w:ascii="Helvetica" w:hAnsi="Helvetica" w:cs="Helvetica"/>
          <w:sz w:val="22"/>
          <w:szCs w:val="22"/>
          <w:lang w:val="en-US"/>
        </w:rPr>
        <w:t xml:space="preserve"> whether fitness decreases ar</w:t>
      </w:r>
      <w:r w:rsidR="00356187" w:rsidRPr="00F53C5A">
        <w:rPr>
          <w:rFonts w:ascii="Helvetica" w:hAnsi="Helvetica" w:cs="Helvetica"/>
          <w:sz w:val="22"/>
          <w:szCs w:val="22"/>
          <w:lang w:val="en-US"/>
        </w:rPr>
        <w:t>e predicted with climate change</w:t>
      </w:r>
      <w:r w:rsidR="00484D08">
        <w:rPr>
          <w:rFonts w:ascii="Helvetica" w:hAnsi="Helvetica" w:cs="Helvetica"/>
          <w:sz w:val="22"/>
          <w:szCs w:val="22"/>
          <w:lang w:val="en-US"/>
        </w:rPr>
        <w:t xml:space="preserve"> (</w:t>
      </w:r>
      <w:r w:rsidR="00384DA3">
        <w:rPr>
          <w:rFonts w:ascii="Helvetica" w:hAnsi="Helvetica" w:cs="Helvetica"/>
          <w:sz w:val="22"/>
          <w:szCs w:val="22"/>
          <w:lang w:val="en-US"/>
        </w:rPr>
        <w:t>Fig.</w:t>
      </w:r>
      <w:r w:rsidR="00484D08">
        <w:rPr>
          <w:rFonts w:ascii="Helvetica" w:hAnsi="Helvetica" w:cs="Helvetica"/>
          <w:sz w:val="22"/>
          <w:szCs w:val="22"/>
          <w:lang w:val="en-US"/>
        </w:rPr>
        <w:t xml:space="preserve"> 3b)</w:t>
      </w:r>
      <w:r w:rsidR="00356187" w:rsidRPr="00F53C5A">
        <w:rPr>
          <w:rFonts w:ascii="Helvetica" w:hAnsi="Helvetica" w:cs="Helvetica"/>
          <w:sz w:val="22"/>
          <w:szCs w:val="22"/>
          <w:lang w:val="en-US"/>
        </w:rPr>
        <w:t>,</w:t>
      </w:r>
      <w:r w:rsidR="0057249E" w:rsidRPr="00F53C5A">
        <w:rPr>
          <w:rFonts w:ascii="Helvetica" w:hAnsi="Helvetica" w:cs="Helvetica"/>
          <w:sz w:val="22"/>
          <w:szCs w:val="22"/>
          <w:lang w:val="en-US"/>
        </w:rPr>
        <w:t xml:space="preserve"> will depend on which fitness components have been measured</w:t>
      </w:r>
      <w:r w:rsidR="00405488" w:rsidRPr="00F53C5A">
        <w:rPr>
          <w:rFonts w:ascii="Helvetica" w:hAnsi="Helvetica" w:cs="Helvetica"/>
          <w:sz w:val="22"/>
          <w:szCs w:val="22"/>
          <w:lang w:val="en-US"/>
        </w:rPr>
        <w:t xml:space="preserve"> </w:t>
      </w:r>
      <w:r w:rsidR="000C0194" w:rsidRPr="00F53C5A">
        <w:rPr>
          <w:rFonts w:ascii="Helvetica" w:hAnsi="Helvetica" w:cs="Helvetica"/>
          <w:sz w:val="22"/>
          <w:szCs w:val="22"/>
          <w:lang w:val="en-US"/>
        </w:rPr>
        <w:t xml:space="preserve">in the study </w:t>
      </w:r>
      <w:r w:rsidR="005168A0" w:rsidRPr="00F53C5A">
        <w:rPr>
          <w:rFonts w:ascii="Helvetica" w:hAnsi="Helvetica" w:cs="Helvetica"/>
          <w:sz w:val="22"/>
          <w:szCs w:val="22"/>
          <w:lang w:val="en-US"/>
        </w:rPr>
        <w:t xml:space="preserve">(e.g. reproductive success vs. </w:t>
      </w:r>
      <w:r w:rsidR="00830E7F" w:rsidRPr="00F53C5A">
        <w:rPr>
          <w:rFonts w:ascii="Helvetica" w:hAnsi="Helvetica" w:cs="Helvetica"/>
          <w:sz w:val="22"/>
          <w:szCs w:val="22"/>
          <w:lang w:val="en-US"/>
        </w:rPr>
        <w:t>lifetime fitness</w:t>
      </w:r>
      <w:r w:rsidR="005168A0" w:rsidRPr="00F53C5A">
        <w:rPr>
          <w:rFonts w:ascii="Helvetica" w:hAnsi="Helvetica" w:cs="Helvetica"/>
          <w:sz w:val="22"/>
          <w:szCs w:val="22"/>
          <w:lang w:val="en-US"/>
        </w:rPr>
        <w:t xml:space="preserve">) </w:t>
      </w:r>
      <w:r w:rsidR="00405488" w:rsidRPr="00F53C5A">
        <w:rPr>
          <w:rFonts w:ascii="Helvetica" w:hAnsi="Helvetica" w:cs="Helvetica"/>
          <w:sz w:val="22"/>
          <w:szCs w:val="22"/>
          <w:lang w:val="en-US"/>
        </w:rPr>
        <w:t xml:space="preserve">and whether </w:t>
      </w:r>
      <w:r w:rsidR="000E4600" w:rsidRPr="00F53C5A">
        <w:rPr>
          <w:rFonts w:ascii="Helvetica" w:hAnsi="Helvetica" w:cs="Helvetica"/>
          <w:sz w:val="22"/>
          <w:szCs w:val="22"/>
          <w:lang w:val="en-US"/>
        </w:rPr>
        <w:t>asynchrony</w:t>
      </w:r>
      <w:r w:rsidR="00405488" w:rsidRPr="00F53C5A">
        <w:rPr>
          <w:rFonts w:ascii="Helvetica" w:hAnsi="Helvetica" w:cs="Helvetica"/>
          <w:sz w:val="22"/>
          <w:szCs w:val="22"/>
          <w:lang w:val="en-US"/>
        </w:rPr>
        <w:t xml:space="preserve"> is</w:t>
      </w:r>
      <w:r w:rsidR="00405488">
        <w:rPr>
          <w:rFonts w:ascii="Helvetica" w:hAnsi="Helvetica" w:cs="Helvetica"/>
          <w:sz w:val="22"/>
          <w:szCs w:val="22"/>
          <w:lang w:val="en-US"/>
        </w:rPr>
        <w:t xml:space="preserve"> adaptive at the individual or population-level</w:t>
      </w:r>
      <w:r w:rsidR="00595D60">
        <w:rPr>
          <w:rFonts w:ascii="Helvetica" w:hAnsi="Helvetica" w:cs="Helvetica"/>
          <w:sz w:val="22"/>
          <w:szCs w:val="22"/>
          <w:vertAlign w:val="superscript"/>
          <w:lang w:val="en-US"/>
        </w:rPr>
        <w:t>22,48</w:t>
      </w:r>
      <w:r w:rsidR="00610E88" w:rsidRPr="00610E88">
        <w:rPr>
          <w:rFonts w:ascii="Helvetica" w:hAnsi="Helvetica" w:cs="Helvetica"/>
          <w:sz w:val="22"/>
          <w:szCs w:val="22"/>
          <w:vertAlign w:val="superscript"/>
          <w:lang w:val="en-US"/>
        </w:rPr>
        <w:t>,</w:t>
      </w:r>
      <w:r w:rsidR="00595D60">
        <w:rPr>
          <w:rFonts w:ascii="Helvetica" w:hAnsi="Helvetica" w:cs="Helvetica"/>
          <w:sz w:val="22"/>
          <w:szCs w:val="22"/>
          <w:vertAlign w:val="superscript"/>
          <w:lang w:val="en-US"/>
        </w:rPr>
        <w:t>57,60</w:t>
      </w:r>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250EB2">
        <w:rPr>
          <w:rFonts w:ascii="Helvetica" w:hAnsi="Helvetica" w:cs="Helvetica"/>
          <w:sz w:val="22"/>
          <w:szCs w:val="22"/>
          <w:vertAlign w:val="superscript"/>
          <w:lang w:val="en-US"/>
        </w:rPr>
        <w:t>60</w:t>
      </w:r>
      <w:r w:rsidR="00A26C34">
        <w:rPr>
          <w:rFonts w:ascii="Helvetica" w:hAnsi="Helvetica" w:cs="Helvetica"/>
          <w:sz w:val="22"/>
          <w:szCs w:val="22"/>
          <w:lang w:val="en-US"/>
        </w:rPr>
        <w:t>.</w:t>
      </w:r>
    </w:p>
    <w:p w14:paraId="4F133DD2" w14:textId="2BE9FEF3"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3B382D" w:rsidRPr="002D2EC9">
        <w:rPr>
          <w:rFonts w:ascii="Helvetica" w:hAnsi="Helvetica" w:cs="Helvetica"/>
          <w:sz w:val="22"/>
          <w:szCs w:val="22"/>
          <w:lang w:val="en-US"/>
        </w:rPr>
        <w:t xml:space="preserv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w:t>
      </w:r>
      <w:r w:rsidRPr="00155021">
        <w:rPr>
          <w:rFonts w:ascii="Helvetica" w:hAnsi="Helvetica" w:cs="Helvetica"/>
          <w:sz w:val="22"/>
          <w:szCs w:val="22"/>
          <w:lang w:val="en-US"/>
        </w:rPr>
        <w:t xml:space="preserve">change baseline of </w:t>
      </w:r>
      <w:r w:rsidR="00011F25" w:rsidRPr="00155021">
        <w:rPr>
          <w:rFonts w:ascii="Helvetica" w:hAnsi="Helvetica" w:cs="Helvetica"/>
          <w:sz w:val="22"/>
          <w:szCs w:val="22"/>
          <w:lang w:val="en-US"/>
        </w:rPr>
        <w:t>a</w:t>
      </w:r>
      <w:r w:rsidR="00D94ABD" w:rsidRPr="00155021">
        <w:rPr>
          <w:rFonts w:ascii="Helvetica" w:hAnsi="Helvetica" w:cs="Helvetica"/>
          <w:sz w:val="22"/>
          <w:szCs w:val="22"/>
          <w:lang w:val="en-US"/>
        </w:rPr>
        <w:t>s</w:t>
      </w:r>
      <w:r w:rsidR="00011F25" w:rsidRPr="00155021">
        <w:rPr>
          <w:rFonts w:ascii="Helvetica" w:hAnsi="Helvetica" w:cs="Helvetica"/>
          <w:sz w:val="22"/>
          <w:szCs w:val="22"/>
          <w:lang w:val="en-US"/>
        </w:rPr>
        <w:t>ynchrony</w:t>
      </w:r>
      <w:r w:rsidR="001E54B3" w:rsidRPr="00155021">
        <w:rPr>
          <w:rFonts w:ascii="Helvetica" w:hAnsi="Helvetica" w:cs="Helvetica"/>
          <w:sz w:val="22"/>
          <w:szCs w:val="22"/>
          <w:lang w:val="en-US"/>
        </w:rPr>
        <w:t xml:space="preserve"> </w:t>
      </w:r>
      <w:r w:rsidR="001C34D4" w:rsidRPr="00155021">
        <w:rPr>
          <w:rFonts w:ascii="Helvetica" w:hAnsi="Helvetica" w:cs="Helvetica"/>
          <w:sz w:val="22"/>
          <w:szCs w:val="22"/>
          <w:lang w:val="en-US"/>
        </w:rPr>
        <w:t>(Box 1</w:t>
      </w:r>
      <w:r w:rsidR="00717AC1" w:rsidRPr="00155021">
        <w:rPr>
          <w:rFonts w:ascii="Helvetica" w:hAnsi="Helvetica" w:cs="Helvetica"/>
          <w:sz w:val="22"/>
          <w:szCs w:val="22"/>
          <w:lang w:val="en-US"/>
        </w:rPr>
        <w:t xml:space="preserve">; </w:t>
      </w:r>
      <w:r w:rsidR="00384DA3">
        <w:rPr>
          <w:rFonts w:ascii="Helvetica" w:hAnsi="Helvetica" w:cs="Helvetica"/>
          <w:sz w:val="22"/>
          <w:szCs w:val="22"/>
          <w:lang w:val="en-US"/>
        </w:rPr>
        <w:t>Fig.</w:t>
      </w:r>
      <w:r w:rsidR="00717AC1" w:rsidRPr="00155021">
        <w:rPr>
          <w:rFonts w:ascii="Helvetica" w:hAnsi="Helvetica" w:cs="Helvetica"/>
          <w:sz w:val="22"/>
          <w:szCs w:val="22"/>
          <w:lang w:val="en-US"/>
        </w:rPr>
        <w:t xml:space="preserve"> 3c</w:t>
      </w:r>
      <w:r w:rsidR="001C34D4"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could occur through several mechanisms. </w:t>
      </w:r>
      <w:r w:rsidR="00467F1E" w:rsidRPr="00155021">
        <w:rPr>
          <w:rFonts w:ascii="Helvetica" w:hAnsi="Helvetica"/>
          <w:sz w:val="22"/>
          <w:szCs w:val="22"/>
        </w:rPr>
        <w:t xml:space="preserve">Trade-offs </w:t>
      </w:r>
      <w:r w:rsidR="00A46E62">
        <w:rPr>
          <w:rFonts w:ascii="Helvetica" w:hAnsi="Helvetica"/>
          <w:sz w:val="22"/>
          <w:szCs w:val="22"/>
        </w:rPr>
        <w:t>that</w:t>
      </w:r>
      <w:r w:rsidR="002D5B3D">
        <w:rPr>
          <w:rFonts w:ascii="Helvetica" w:hAnsi="Helvetica"/>
          <w:sz w:val="22"/>
          <w:szCs w:val="22"/>
        </w:rPr>
        <w:t xml:space="preserve"> can lead to asynchrony</w:t>
      </w:r>
      <w:r w:rsidR="00A46E62">
        <w:rPr>
          <w:rFonts w:ascii="Helvetica" w:hAnsi="Helvetica"/>
          <w:sz w:val="22"/>
          <w:szCs w:val="22"/>
        </w:rPr>
        <w:t xml:space="preserve"> </w:t>
      </w:r>
      <w:r w:rsidR="00467F1E" w:rsidRPr="00155021">
        <w:rPr>
          <w:rFonts w:ascii="Helvetica" w:hAnsi="Helvetica"/>
          <w:sz w:val="22"/>
          <w:szCs w:val="22"/>
        </w:rPr>
        <w:t xml:space="preserve">can emerge </w:t>
      </w:r>
      <w:r w:rsidR="00467F1E" w:rsidRPr="00155021">
        <w:rPr>
          <w:rFonts w:ascii="Helvetica" w:hAnsi="Helvetica" w:cs="Helvetica"/>
          <w:sz w:val="22"/>
          <w:szCs w:val="22"/>
          <w:lang w:val="en-US"/>
        </w:rPr>
        <w:t>w</w:t>
      </w:r>
      <w:r w:rsidR="00DA17B5" w:rsidRPr="00155021">
        <w:rPr>
          <w:rFonts w:ascii="Helvetica" w:hAnsi="Helvetica"/>
          <w:sz w:val="22"/>
          <w:szCs w:val="22"/>
        </w:rPr>
        <w:t>hen a consumer cannot measure</w:t>
      </w:r>
      <w:r w:rsidR="00467F1E" w:rsidRPr="00155021">
        <w:rPr>
          <w:rFonts w:ascii="Helvetica" w:hAnsi="Helvetica"/>
          <w:sz w:val="22"/>
          <w:szCs w:val="22"/>
        </w:rPr>
        <w:t xml:space="preserve"> t</w:t>
      </w:r>
      <w:r w:rsidR="00DA17B5" w:rsidRPr="00155021">
        <w:rPr>
          <w:rFonts w:ascii="Helvetica" w:hAnsi="Helvetica"/>
          <w:sz w:val="22"/>
          <w:szCs w:val="22"/>
        </w:rPr>
        <w:t>he timing of its resource well</w:t>
      </w:r>
      <w:r w:rsidR="00155021" w:rsidRPr="00155021">
        <w:rPr>
          <w:rFonts w:ascii="Helvetica" w:hAnsi="Helvetica"/>
          <w:sz w:val="22"/>
          <w:szCs w:val="22"/>
          <w:vertAlign w:val="superscript"/>
        </w:rPr>
        <w:t>48</w:t>
      </w:r>
      <w:r w:rsidR="00467F1E"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Shifts in the drivers of phenology for the consumer or resource (e.g., nutrient enrichment) could </w:t>
      </w:r>
      <w:r w:rsidR="00355F5E" w:rsidRPr="00155021">
        <w:rPr>
          <w:rFonts w:ascii="Helvetica" w:hAnsi="Helvetica" w:cs="Helvetica"/>
          <w:sz w:val="22"/>
          <w:szCs w:val="22"/>
          <w:lang w:val="en-US"/>
        </w:rPr>
        <w:t xml:space="preserve">have </w:t>
      </w:r>
      <w:r w:rsidR="00F11ADB" w:rsidRPr="00155021">
        <w:rPr>
          <w:rFonts w:ascii="Helvetica" w:hAnsi="Helvetica" w:cs="Helvetica"/>
          <w:sz w:val="22"/>
          <w:szCs w:val="22"/>
          <w:lang w:val="en-US"/>
        </w:rPr>
        <w:t>push</w:t>
      </w:r>
      <w:r w:rsidR="00355F5E" w:rsidRPr="00155021">
        <w:rPr>
          <w:rFonts w:ascii="Helvetica" w:hAnsi="Helvetica" w:cs="Helvetica"/>
          <w:sz w:val="22"/>
          <w:szCs w:val="22"/>
          <w:lang w:val="en-US"/>
        </w:rPr>
        <w:t>ed</w:t>
      </w:r>
      <w:r w:rsidR="00F11ADB" w:rsidRPr="00155021">
        <w:rPr>
          <w:rFonts w:ascii="Helvetica" w:hAnsi="Helvetica" w:cs="Helvetica"/>
          <w:sz w:val="22"/>
          <w:szCs w:val="22"/>
          <w:lang w:val="en-US"/>
        </w:rPr>
        <w:t xml:space="preserve"> the system away from </w:t>
      </w:r>
      <w:r w:rsidR="00011F25" w:rsidRPr="00155021">
        <w:rPr>
          <w:rFonts w:ascii="Helvetica" w:hAnsi="Helvetica" w:cs="Helvetica"/>
          <w:sz w:val="22"/>
          <w:szCs w:val="22"/>
          <w:lang w:val="en-US"/>
        </w:rPr>
        <w:t>synchrony</w:t>
      </w:r>
      <w:r w:rsidR="00DD0A4A" w:rsidRPr="00155021">
        <w:rPr>
          <w:rFonts w:ascii="Helvetica" w:hAnsi="Helvetica" w:cs="Helvetica"/>
          <w:sz w:val="22"/>
          <w:szCs w:val="22"/>
          <w:lang w:val="en-US"/>
        </w:rPr>
        <w:t xml:space="preserve"> </w:t>
      </w:r>
      <w:r w:rsidR="00F11ADB" w:rsidRPr="00155021">
        <w:rPr>
          <w:rFonts w:ascii="Helvetica" w:hAnsi="Helvetica" w:cs="Helvetica"/>
          <w:sz w:val="22"/>
          <w:szCs w:val="22"/>
          <w:lang w:val="en-US"/>
        </w:rPr>
        <w:t xml:space="preserve">before climate change. </w:t>
      </w:r>
      <w:r w:rsidR="00F908BB" w:rsidRPr="00155021">
        <w:rPr>
          <w:rFonts w:ascii="Helvetica" w:hAnsi="Helvetica" w:cs="Helvetica"/>
          <w:sz w:val="22"/>
          <w:szCs w:val="22"/>
          <w:lang w:val="en-US"/>
        </w:rPr>
        <w:t xml:space="preserve">An </w:t>
      </w:r>
      <w:r w:rsidRPr="00155021">
        <w:rPr>
          <w:rFonts w:ascii="Helvetica" w:hAnsi="Helvetica" w:cs="Helvetica"/>
          <w:sz w:val="22"/>
          <w:szCs w:val="22"/>
          <w:lang w:val="en-US"/>
        </w:rPr>
        <w:t>asynchronous</w:t>
      </w:r>
      <w:r w:rsidR="00011F25" w:rsidRPr="00155021">
        <w:rPr>
          <w:rFonts w:ascii="Helvetica" w:hAnsi="Helvetica" w:cs="Helvetica"/>
          <w:sz w:val="22"/>
          <w:szCs w:val="22"/>
          <w:lang w:val="en-US"/>
        </w:rPr>
        <w:t xml:space="preserve"> </w:t>
      </w:r>
      <w:r w:rsidRPr="00155021">
        <w:rPr>
          <w:rFonts w:ascii="Helvetica" w:hAnsi="Helvetica" w:cs="Helvetica"/>
          <w:sz w:val="22"/>
          <w:szCs w:val="22"/>
          <w:lang w:val="en-US"/>
        </w:rPr>
        <w:t xml:space="preserve">baseline would </w:t>
      </w:r>
      <w:r w:rsidR="00440666" w:rsidRPr="00155021">
        <w:rPr>
          <w:rFonts w:ascii="Helvetica" w:hAnsi="Helvetica" w:cs="Helvetica"/>
          <w:sz w:val="22"/>
          <w:szCs w:val="22"/>
          <w:lang w:val="en-US"/>
        </w:rPr>
        <w:t xml:space="preserve">also </w:t>
      </w:r>
      <w:r w:rsidRPr="00155021">
        <w:rPr>
          <w:rFonts w:ascii="Helvetica" w:hAnsi="Helvetica" w:cs="Helvetica"/>
          <w:sz w:val="22"/>
          <w:szCs w:val="22"/>
          <w:lang w:val="en-US"/>
        </w:rPr>
        <w:t>be predicted</w:t>
      </w:r>
      <w:r w:rsidR="009C68F5">
        <w:rPr>
          <w:rFonts w:ascii="Helvetica" w:hAnsi="Helvetica" w:cs="Helvetica"/>
          <w:sz w:val="22"/>
          <w:szCs w:val="22"/>
          <w:lang w:val="en-US"/>
        </w:rPr>
        <w:t xml:space="preserve">, </w:t>
      </w:r>
      <w:r w:rsidRPr="00155021">
        <w:rPr>
          <w:rFonts w:ascii="Helvetica" w:hAnsi="Helvetica" w:cs="Helvetica"/>
          <w:sz w:val="22"/>
          <w:szCs w:val="22"/>
          <w:lang w:val="en-US"/>
        </w:rPr>
        <w:t>at times</w:t>
      </w:r>
      <w:r w:rsidR="009C68F5">
        <w:rPr>
          <w:rFonts w:ascii="Helvetica" w:hAnsi="Helvetica" w:cs="Helvetica"/>
          <w:sz w:val="22"/>
          <w:szCs w:val="22"/>
          <w:lang w:val="en-US"/>
        </w:rPr>
        <w:t xml:space="preserve">, </w:t>
      </w:r>
      <w:r w:rsidRPr="00155021">
        <w:rPr>
          <w:rFonts w:ascii="Helvetica" w:hAnsi="Helvetica" w:cs="Helvetica"/>
          <w:sz w:val="22"/>
          <w:szCs w:val="22"/>
          <w:lang w:val="en-US"/>
        </w:rPr>
        <w:t>by a co-evolutionary arms race</w:t>
      </w:r>
      <w:r w:rsidR="006766A5" w:rsidRPr="00155021">
        <w:rPr>
          <w:rFonts w:ascii="Helvetica" w:hAnsi="Helvetica" w:cs="Helvetica"/>
          <w:sz w:val="22"/>
          <w:szCs w:val="22"/>
          <w:vertAlign w:val="superscript"/>
          <w:lang w:val="en-US"/>
        </w:rPr>
        <w:t>6</w:t>
      </w:r>
      <w:r w:rsidR="0072776C" w:rsidRPr="00155021">
        <w:rPr>
          <w:rFonts w:ascii="Helvetica" w:hAnsi="Helvetica" w:cs="Helvetica"/>
          <w:sz w:val="22"/>
          <w:szCs w:val="22"/>
          <w:vertAlign w:val="superscript"/>
          <w:lang w:val="en-US"/>
        </w:rPr>
        <w:t>1</w:t>
      </w:r>
      <w:r w:rsidRPr="00155021">
        <w:rPr>
          <w:rFonts w:ascii="Helvetica" w:hAnsi="Helvetica" w:cs="Helvetica"/>
          <w:sz w:val="22"/>
          <w:szCs w:val="22"/>
          <w:lang w:val="en-US"/>
        </w:rPr>
        <w:t xml:space="preserve">: </w:t>
      </w:r>
      <w:r w:rsidRPr="00155021">
        <w:rPr>
          <w:rFonts w:ascii="Helvetica" w:hAnsi="Helvetica" w:cs="Helvetica"/>
          <w:sz w:val="22"/>
          <w:szCs w:val="22"/>
          <w:lang w:val="en-US"/>
        </w:rPr>
        <w:lastRenderedPageBreak/>
        <w:t>when the resource is ahead in the arms-race</w:t>
      </w:r>
      <w:r w:rsidR="00440666" w:rsidRPr="00155021">
        <w:rPr>
          <w:rFonts w:ascii="Helvetica" w:hAnsi="Helvetica" w:cs="Helvetica"/>
          <w:sz w:val="22"/>
          <w:szCs w:val="22"/>
          <w:lang w:val="en-US"/>
        </w:rPr>
        <w:t>,</w:t>
      </w:r>
      <w:r w:rsidRPr="00155021">
        <w:rPr>
          <w:rFonts w:ascii="Helvetica" w:hAnsi="Helvetica" w:cs="Helvetica"/>
          <w:sz w:val="22"/>
          <w:szCs w:val="22"/>
          <w:lang w:val="en-US"/>
        </w:rPr>
        <w:t xml:space="preserve"> asynchrony would the predicted baseline (</w:t>
      </w:r>
      <w:r w:rsidR="00384DA3">
        <w:rPr>
          <w:rFonts w:ascii="Helvetica" w:hAnsi="Helvetica" w:cs="Helvetica"/>
          <w:sz w:val="22"/>
          <w:szCs w:val="22"/>
          <w:lang w:val="en-US"/>
        </w:rPr>
        <w:t>Fig.</w:t>
      </w:r>
      <w:r w:rsidRPr="002D2EC9">
        <w:rPr>
          <w:rFonts w:ascii="Helvetica" w:hAnsi="Helvetica" w:cs="Helvetica"/>
          <w:sz w:val="22"/>
          <w:szCs w:val="22"/>
          <w:lang w:val="en-US"/>
        </w:rPr>
        <w:t xml:space="preserv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anticipat</w:t>
      </w:r>
      <w:r w:rsidR="002C7780">
        <w:rPr>
          <w:rFonts w:ascii="Helvetica" w:hAnsi="Helvetica" w:cs="Helvetica"/>
          <w:sz w:val="22"/>
          <w:szCs w:val="22"/>
          <w:lang w:val="en-US"/>
        </w:rPr>
        <w:t>ing</w:t>
      </w:r>
      <w:r w:rsidR="007A3CAF" w:rsidRPr="002D2EC9">
        <w:rPr>
          <w:rFonts w:ascii="Helvetica" w:hAnsi="Helvetica" w:cs="Helvetica"/>
          <w:sz w:val="22"/>
          <w:szCs w:val="22"/>
          <w:lang w:val="en-US"/>
        </w:rPr>
        <w:t xml:space="preserve"> the effects of climate change will be</w:t>
      </w:r>
      <w:r w:rsidR="00A45EB6" w:rsidRPr="002D2EC9">
        <w:rPr>
          <w:rFonts w:ascii="Helvetica" w:hAnsi="Helvetica" w:cs="Helvetica"/>
          <w:sz w:val="22"/>
          <w:szCs w:val="22"/>
          <w:lang w:val="en-US"/>
        </w:rPr>
        <w:t xml:space="preserve"> </w:t>
      </w:r>
      <w:r w:rsidR="00A46E62">
        <w:rPr>
          <w:rFonts w:ascii="Helvetica" w:hAnsi="Helvetica" w:cs="Helvetica"/>
          <w:sz w:val="22"/>
          <w:szCs w:val="22"/>
          <w:lang w:val="en-US"/>
        </w:rPr>
        <w:t>especiall</w:t>
      </w:r>
      <w:r w:rsidR="00D35D3F">
        <w:rPr>
          <w:rFonts w:ascii="Helvetica" w:hAnsi="Helvetica" w:cs="Helvetica"/>
          <w:sz w:val="22"/>
          <w:szCs w:val="22"/>
          <w:lang w:val="en-US"/>
        </w:rPr>
        <w:t>y</w:t>
      </w:r>
      <w:r w:rsidR="005D754C" w:rsidRPr="002D2EC9">
        <w:rPr>
          <w:rFonts w:ascii="Helvetica" w:hAnsi="Helvetica" w:cs="Helvetica"/>
          <w:sz w:val="22"/>
          <w:szCs w:val="22"/>
          <w:lang w:val="en-US"/>
        </w:rPr>
        <w:t xml:space="preserv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w:t>
      </w:r>
      <w:r w:rsidR="00D35D3F">
        <w:rPr>
          <w:rFonts w:ascii="Helvetica" w:hAnsi="Helvetica" w:cs="Helvetica"/>
          <w:sz w:val="22"/>
          <w:szCs w:val="22"/>
          <w:lang w:val="en-US"/>
        </w:rPr>
        <w:t>can</w:t>
      </w:r>
      <w:r w:rsidR="00D35D3F" w:rsidRPr="002D2EC9">
        <w:rPr>
          <w:rFonts w:ascii="Helvetica" w:hAnsi="Helvetica" w:cs="Helvetica"/>
          <w:sz w:val="22"/>
          <w:szCs w:val="22"/>
          <w:lang w:val="en-US"/>
        </w:rPr>
        <w:t xml:space="preserve"> </w:t>
      </w:r>
      <w:r w:rsidR="003C4950" w:rsidRPr="002D2EC9">
        <w:rPr>
          <w:rFonts w:ascii="Helvetica" w:hAnsi="Helvetica" w:cs="Helvetica"/>
          <w:sz w:val="22"/>
          <w:szCs w:val="22"/>
          <w:lang w:val="en-US"/>
        </w:rPr>
        <w:t>lead to vastly different predictions under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3c). For example, interactions might become less (i.e.</w:t>
      </w:r>
      <w:r w:rsidR="009B4D5F">
        <w:rPr>
          <w:rFonts w:ascii="Helvetica" w:hAnsi="Helvetica" w:cs="Helvetica"/>
          <w:sz w:val="22"/>
          <w:szCs w:val="22"/>
          <w:lang w:val="en-US"/>
        </w:rPr>
        <w:t>,</w:t>
      </w:r>
      <w:r w:rsidR="003C4950" w:rsidRPr="002D2EC9">
        <w:rPr>
          <w:rFonts w:ascii="Helvetica" w:hAnsi="Helvetica" w:cs="Helvetica"/>
          <w:sz w:val="22"/>
          <w:szCs w:val="22"/>
          <w:lang w:val="en-US"/>
        </w:rPr>
        <w:t xml:space="preserve"> fitness increases) or even more mismatched (i.e. fitness decreases) with climate change (</w:t>
      </w:r>
      <w:r w:rsidR="00384DA3">
        <w:rPr>
          <w:rFonts w:ascii="Helvetica" w:hAnsi="Helvetica" w:cs="Helvetica"/>
          <w:sz w:val="22"/>
          <w:szCs w:val="22"/>
          <w:lang w:val="en-US"/>
        </w:rPr>
        <w:t>Fig.</w:t>
      </w:r>
      <w:r w:rsidR="003C4950" w:rsidRPr="002D2EC9">
        <w:rPr>
          <w:rFonts w:ascii="Helvetica" w:hAnsi="Helvetica" w:cs="Helvetica"/>
          <w:sz w:val="22"/>
          <w:szCs w:val="22"/>
          <w:lang w:val="en-US"/>
        </w:rPr>
        <w:t xml:space="preserv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149837CF" w14:textId="067CE6C0" w:rsidR="00F46556" w:rsidRPr="002D2EC9" w:rsidRDefault="009D5860" w:rsidP="00A71A73">
      <w:pPr>
        <w:pStyle w:val="CommentText"/>
        <w:spacing w:line="480" w:lineRule="auto"/>
        <w:rPr>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r w:rsidR="00305BBB" w:rsidRPr="002D2EC9">
        <w:rPr>
          <w:rFonts w:ascii="Helvetica" w:hAnsi="Helvetica"/>
          <w:i/>
          <w:sz w:val="22"/>
          <w:szCs w:val="22"/>
        </w:rPr>
        <w:t>Rangifer tarandus</w:t>
      </w:r>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Ovibos moschatus</w:t>
      </w:r>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2E7501">
        <w:rPr>
          <w:rFonts w:ascii="Helvetica" w:hAnsi="Helvetica"/>
          <w:sz w:val="22"/>
          <w:szCs w:val="22"/>
          <w:vertAlign w:val="superscript"/>
        </w:rPr>
        <w:t>34</w:t>
      </w:r>
      <w:r w:rsidR="00F83E65" w:rsidRPr="002D2EC9">
        <w:rPr>
          <w:rFonts w:ascii="Helvetica" w:hAnsi="Helvetica"/>
          <w:sz w:val="22"/>
          <w:szCs w:val="22"/>
        </w:rPr>
        <w:t>.</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4A56D872"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phenological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phenological cues of the consumer and resource (</w:t>
      </w:r>
      <w:r w:rsidR="00384DA3">
        <w:rPr>
          <w:rFonts w:ascii="Helvetica" w:hAnsi="Helvetica" w:cs="Helvetica"/>
          <w:kern w:val="1"/>
          <w:sz w:val="22"/>
          <w:szCs w:val="22"/>
          <w:lang w:val="en-US"/>
        </w:rPr>
        <w:t>Fig.</w:t>
      </w:r>
      <w:r w:rsidRPr="002D2EC9">
        <w:rPr>
          <w:rFonts w:ascii="Helvetica" w:hAnsi="Helvetica" w:cs="Helvetica"/>
          <w:kern w:val="1"/>
          <w:sz w:val="22"/>
          <w:szCs w:val="22"/>
          <w:lang w:val="en-US"/>
        </w:rPr>
        <w:t xml:space="preserv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w:t>
      </w:r>
      <w:r w:rsidR="00384DA3">
        <w:rPr>
          <w:rFonts w:ascii="Helvetica" w:hAnsi="Helvetica" w:cs="Helvetica"/>
          <w:kern w:val="1"/>
          <w:sz w:val="22"/>
          <w:szCs w:val="22"/>
          <w:lang w:val="en-US"/>
        </w:rPr>
        <w:t>Fig.</w:t>
      </w:r>
      <w:r w:rsidR="00B84848" w:rsidRPr="002D2EC9">
        <w:rPr>
          <w:rFonts w:ascii="Helvetica" w:hAnsi="Helvetica" w:cs="Helvetica"/>
          <w:kern w:val="1"/>
          <w:sz w:val="22"/>
          <w:szCs w:val="22"/>
          <w:lang w:val="en-US"/>
        </w:rPr>
        <w:t xml:space="preserv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w:t>
      </w:r>
      <w:r w:rsidR="00B558EB">
        <w:rPr>
          <w:rFonts w:ascii="Helvetica" w:hAnsi="Helvetica" w:cs="Helvetica"/>
          <w:kern w:val="1"/>
          <w:sz w:val="22"/>
          <w:szCs w:val="22"/>
          <w:vertAlign w:val="superscript"/>
          <w:lang w:val="en-US"/>
        </w:rPr>
        <w:t>62</w:t>
      </w:r>
      <w:r w:rsidR="00076BA1" w:rsidRPr="002D2EC9">
        <w:rPr>
          <w:rFonts w:ascii="Helvetica" w:hAnsi="Helvetica" w:cs="Helvetica"/>
          <w:kern w:val="1"/>
          <w:sz w:val="22"/>
          <w:szCs w:val="22"/>
          <w:lang w:val="en-US"/>
        </w:rPr>
        <w:t>.</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Towards robust forecasting of phenological mismatch</w:t>
      </w:r>
    </w:p>
    <w:p w14:paraId="600EF48B" w14:textId="62753DB6" w:rsidR="00941AE2" w:rsidRPr="002D2EC9" w:rsidRDefault="00333C6B"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r w:rsidR="00384642"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Moving</w:t>
      </w:r>
      <w:r w:rsidR="0063504E" w:rsidRPr="002D2EC9">
        <w:rPr>
          <w:rFonts w:ascii="Helvetica" w:hAnsi="Helvetica" w:cs="Helvetica"/>
          <w:sz w:val="22"/>
          <w:szCs w:val="22"/>
          <w:lang w:val="en-US"/>
        </w:rPr>
        <w:t xml:space="preserve"> the field of </w:t>
      </w:r>
      <w:r w:rsidR="002D5FB0" w:rsidRPr="002D2EC9">
        <w:rPr>
          <w:rFonts w:ascii="Helvetica" w:hAnsi="Helvetica" w:cs="Helvetica"/>
          <w:sz w:val="22"/>
          <w:szCs w:val="22"/>
          <w:lang w:val="en-US"/>
        </w:rPr>
        <w:t>phenological</w:t>
      </w:r>
      <w:r w:rsidR="0063504E"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0063504E"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0063504E"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0063504E"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0063504E"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0063504E"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0063504E"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phenological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 xml:space="preserve">(i)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0BC9DDA6"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w:t>
      </w:r>
      <w:r w:rsidR="00CE7D7C">
        <w:rPr>
          <w:rFonts w:ascii="Helvetica" w:eastAsia="Times New Roman" w:hAnsi="Helvetica" w:cs="Helvetica"/>
          <w:sz w:val="22"/>
          <w:szCs w:val="22"/>
        </w:rPr>
        <w:t>pre-climate change data</w:t>
      </w:r>
      <w:r w:rsidR="007F715F"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w:t>
      </w:r>
      <w:r w:rsidR="00C6055D">
        <w:rPr>
          <w:rFonts w:ascii="Helvetica" w:eastAsia="Times New Roman" w:hAnsi="Helvetica" w:cs="Helvetica"/>
          <w:sz w:val="22"/>
          <w:szCs w:val="22"/>
        </w:rPr>
        <w:t xml:space="preserve">pre-climate change </w:t>
      </w:r>
      <w:r w:rsidR="006C59EF" w:rsidRPr="002D2EC9">
        <w:rPr>
          <w:rFonts w:ascii="Helvetica" w:eastAsia="Times New Roman" w:hAnsi="Helvetica" w:cs="Helvetica"/>
          <w:sz w:val="22"/>
          <w:szCs w:val="22"/>
        </w:rPr>
        <w:t xml:space="preserve">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 xml:space="preserve">a </w:t>
      </w:r>
      <w:r w:rsidR="00F87B6D">
        <w:rPr>
          <w:rFonts w:ascii="Helvetica" w:eastAsia="Times New Roman" w:hAnsi="Helvetica" w:cs="Helvetica"/>
          <w:sz w:val="22"/>
          <w:szCs w:val="22"/>
        </w:rPr>
        <w:t>long time-series</w:t>
      </w:r>
      <w:r w:rsidR="00CE7D7C">
        <w:rPr>
          <w:rFonts w:ascii="Helvetica" w:eastAsia="Times New Roman" w:hAnsi="Helvetica" w:cs="Helvetica"/>
          <w:sz w:val="22"/>
          <w:szCs w:val="22"/>
        </w:rPr>
        <w:t xml:space="preserve"> or a </w:t>
      </w:r>
      <w:r w:rsidR="004D0F95" w:rsidRPr="002D2EC9">
        <w:rPr>
          <w:rFonts w:ascii="Helvetica" w:eastAsia="Times New Roman" w:hAnsi="Helvetica" w:cs="Helvetica"/>
          <w:sz w:val="22"/>
          <w:szCs w:val="22"/>
        </w:rPr>
        <w:t>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F87B6D">
        <w:rPr>
          <w:rFonts w:ascii="Helvetica" w:eastAsia="Times New Roman" w:hAnsi="Helvetica" w:cs="Helvetica"/>
          <w:sz w:val="22"/>
          <w:szCs w:val="22"/>
        </w:rPr>
        <w:t xml:space="preserve"> (Box 2)</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r w:rsidR="00EB7616">
        <w:rPr>
          <w:rFonts w:ascii="Helvetica" w:eastAsia="Times New Roman" w:hAnsi="Helvetica" w:cs="Helvetica"/>
          <w:sz w:val="22"/>
          <w:szCs w:val="22"/>
        </w:rPr>
        <w:t>Samplonius et al.</w:t>
      </w:r>
      <w:r w:rsidR="00EB7616" w:rsidRPr="00EB7616">
        <w:rPr>
          <w:rFonts w:ascii="Helvetica" w:eastAsia="Times New Roman" w:hAnsi="Helvetica" w:cs="Helvetica"/>
          <w:sz w:val="22"/>
          <w:szCs w:val="22"/>
          <w:vertAlign w:val="superscript"/>
        </w:rPr>
        <w:t>15</w:t>
      </w:r>
      <w:r w:rsidR="00EB7616">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00EE8EA5"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lastRenderedPageBreak/>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r w:rsidR="00384642" w:rsidRPr="002D2EC9">
        <w:rPr>
          <w:rFonts w:ascii="Helvetica" w:eastAsia="Times New Roman" w:hAnsi="Helvetica" w:cs="Helvetica"/>
          <w:sz w:val="22"/>
          <w:szCs w:val="22"/>
        </w:rPr>
        <w:t>phenological</w:t>
      </w:r>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A97EB6">
        <w:rPr>
          <w:rFonts w:ascii="Helvetica" w:eastAsia="Times New Roman" w:hAnsi="Helvetica" w:cs="Helvetica"/>
          <w:sz w:val="22"/>
          <w:szCs w:val="22"/>
          <w:vertAlign w:val="superscript"/>
        </w:rPr>
        <w:t>63,64</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F</w:t>
      </w:r>
      <w:r w:rsidR="00E9250B">
        <w:rPr>
          <w:rFonts w:ascii="Helvetica" w:eastAsia="Times New Roman" w:hAnsi="Helvetica" w:cs="Helvetica"/>
          <w:sz w:val="22"/>
          <w:szCs w:val="22"/>
        </w:rPr>
        <w:t>or example, Berger et al.</w:t>
      </w:r>
      <w:r w:rsidR="00E9250B" w:rsidRPr="00E9250B">
        <w:rPr>
          <w:rFonts w:ascii="Helvetica" w:eastAsia="Times New Roman" w:hAnsi="Helvetica" w:cs="Helvetica"/>
          <w:sz w:val="22"/>
          <w:szCs w:val="22"/>
          <w:vertAlign w:val="superscript"/>
        </w:rPr>
        <w:t>6</w:t>
      </w:r>
      <w:r w:rsidR="00F476C5">
        <w:rPr>
          <w:rFonts w:ascii="Helvetica" w:eastAsia="Times New Roman" w:hAnsi="Helvetica" w:cs="Helvetica"/>
          <w:sz w:val="22"/>
          <w:szCs w:val="22"/>
          <w:vertAlign w:val="superscript"/>
        </w:rPr>
        <w:t>5</w:t>
      </w:r>
      <w:r w:rsidR="00681D62" w:rsidRPr="002D2EC9">
        <w:rPr>
          <w:rFonts w:ascii="Helvetica" w:eastAsia="Times New Roman" w:hAnsi="Helvetica" w:cs="Helvetica"/>
          <w:sz w:val="22"/>
          <w:szCs w:val="22"/>
        </w:rPr>
        <w:t xml:space="preserve"> manipulated </w:t>
      </w:r>
      <w:r w:rsidR="00447B5D">
        <w:rPr>
          <w:rFonts w:ascii="Helvetica" w:eastAsia="Times New Roman" w:hAnsi="Helvetica" w:cs="Helvetica"/>
          <w:sz w:val="22"/>
          <w:szCs w:val="22"/>
        </w:rPr>
        <w:t>several factors</w:t>
      </w:r>
      <w:r w:rsidR="00681D62" w:rsidRPr="002D2EC9">
        <w:rPr>
          <w:rFonts w:ascii="Helvetica" w:eastAsia="Times New Roman" w:hAnsi="Helvetica" w:cs="Helvetica"/>
          <w:sz w:val="22"/>
          <w:szCs w:val="22"/>
        </w:rPr>
        <w:t xml:space="preserve"> in lake mesocosms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w:t>
      </w:r>
      <w:r w:rsidR="00F17687">
        <w:rPr>
          <w:rFonts w:ascii="Helvetica" w:eastAsia="Times New Roman" w:hAnsi="Helvetica" w:cs="Helvetica"/>
          <w:sz w:val="22"/>
          <w:szCs w:val="22"/>
        </w:rPr>
        <w:t>,</w:t>
      </w:r>
      <w:r w:rsidR="003F49CC" w:rsidRPr="002D2EC9">
        <w:rPr>
          <w:rFonts w:ascii="Helvetica" w:eastAsia="Times New Roman" w:hAnsi="Helvetica" w:cs="Helvetica"/>
          <w:sz w:val="22"/>
          <w:szCs w:val="22"/>
        </w:rPr>
        <w:t xml:space="preserve"> suggesting that climate change is unlikely to result in phenological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w:t>
      </w:r>
      <w:r w:rsidR="005C453B">
        <w:rPr>
          <w:rFonts w:ascii="Helvetica" w:eastAsia="Times New Roman" w:hAnsi="Helvetica" w:cs="Helvetica"/>
          <w:sz w:val="22"/>
          <w:szCs w:val="22"/>
        </w:rPr>
        <w:t>regarding</w:t>
      </w:r>
      <w:r w:rsidR="005C453B" w:rsidRPr="002D2EC9">
        <w:rPr>
          <w:rFonts w:ascii="Helvetica" w:eastAsia="Times New Roman" w:hAnsi="Helvetica" w:cs="Helvetica"/>
          <w:sz w:val="22"/>
          <w:szCs w:val="22"/>
        </w:rPr>
        <w:t xml:space="preserve"> </w:t>
      </w:r>
      <w:r w:rsidR="006379AF" w:rsidRPr="002D2EC9">
        <w:rPr>
          <w:rFonts w:ascii="Helvetica" w:eastAsia="Times New Roman" w:hAnsi="Helvetica" w:cs="Helvetica"/>
          <w:sz w:val="22"/>
          <w:szCs w:val="22"/>
        </w:rPr>
        <w:t xml:space="preserve">phenological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462EC0" w:rsidRPr="00462EC0">
        <w:rPr>
          <w:rFonts w:ascii="Helvetica" w:eastAsia="Times New Roman" w:hAnsi="Helvetica" w:cs="Helvetica"/>
          <w:sz w:val="22"/>
          <w:szCs w:val="22"/>
          <w:vertAlign w:val="superscript"/>
        </w:rPr>
        <w:t>6</w:t>
      </w:r>
      <w:r w:rsidR="00E96538">
        <w:rPr>
          <w:rFonts w:ascii="Helvetica" w:eastAsia="Times New Roman" w:hAnsi="Helvetica" w:cs="Helvetica"/>
          <w:sz w:val="22"/>
          <w:szCs w:val="22"/>
          <w:vertAlign w:val="superscript"/>
        </w:rPr>
        <w:t>5</w:t>
      </w:r>
      <w:r w:rsidR="006379AF" w:rsidRPr="002D2EC9">
        <w:rPr>
          <w:rFonts w:ascii="Helvetica" w:eastAsia="Times New Roman" w:hAnsi="Helvetica" w:cs="Helvetica"/>
          <w:sz w:val="22"/>
          <w:szCs w:val="22"/>
        </w:rPr>
        <w:t>.</w:t>
      </w:r>
    </w:p>
    <w:p w14:paraId="11EA4AE8" w14:textId="09733675"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phenological </w:t>
      </w:r>
      <w:r w:rsidR="00447B5D">
        <w:rPr>
          <w:rFonts w:ascii="Helvetica" w:hAnsi="Helvetica"/>
          <w:sz w:val="22"/>
          <w:szCs w:val="22"/>
        </w:rPr>
        <w:t>synchrony and their associated consequences</w:t>
      </w:r>
      <w:r w:rsidR="00447B5D" w:rsidRPr="00623BA3">
        <w:rPr>
          <w:rFonts w:ascii="Helvetica" w:hAnsi="Helvetica"/>
          <w:sz w:val="22"/>
          <w:szCs w:val="22"/>
        </w:rPr>
        <w:t xml:space="preserve"> </w:t>
      </w:r>
      <w:r w:rsidR="00623BA3" w:rsidRPr="00623BA3">
        <w:rPr>
          <w:rFonts w:ascii="Helvetica" w:hAnsi="Helvetica"/>
          <w:sz w:val="22"/>
          <w:szCs w:val="22"/>
        </w:rPr>
        <w:t>through time</w:t>
      </w:r>
      <w:r w:rsidRPr="00623BA3">
        <w:rPr>
          <w:rFonts w:ascii="Helvetica" w:hAnsi="Helvetica"/>
          <w:sz w:val="22"/>
          <w:szCs w:val="22"/>
        </w:rPr>
        <w:t xml:space="preserve">. For example, </w:t>
      </w:r>
      <w:r w:rsidR="0007263E" w:rsidRPr="00623BA3">
        <w:rPr>
          <w:rFonts w:ascii="Helvetica" w:hAnsi="Helvetica"/>
          <w:sz w:val="22"/>
          <w:szCs w:val="22"/>
        </w:rPr>
        <w:t>many lakes experienced large changes in nutrient inputs in the 1960s and 1970s (e.g., Lake Washington</w:t>
      </w:r>
      <w:r w:rsidR="00C23DB1">
        <w:rPr>
          <w:rFonts w:ascii="Helvetica" w:hAnsi="Helvetica"/>
          <w:sz w:val="22"/>
          <w:szCs w:val="22"/>
          <w:vertAlign w:val="superscript"/>
        </w:rPr>
        <w:t>52</w:t>
      </w:r>
      <w:r w:rsidR="002B494F">
        <w:rPr>
          <w:rFonts w:ascii="Helvetica" w:hAnsi="Helvetica"/>
          <w:sz w:val="22"/>
          <w:szCs w:val="22"/>
        </w:rPr>
        <w:t>, Esthwaite Water</w:t>
      </w:r>
      <w:r w:rsidR="002B494F" w:rsidRPr="00F1449A">
        <w:rPr>
          <w:rFonts w:ascii="Helvetica" w:hAnsi="Helvetica"/>
          <w:sz w:val="22"/>
          <w:szCs w:val="22"/>
          <w:vertAlign w:val="superscript"/>
        </w:rPr>
        <w:t>6</w:t>
      </w:r>
      <w:r w:rsidR="00F60AFC">
        <w:rPr>
          <w:rFonts w:ascii="Helvetica" w:hAnsi="Helvetica"/>
          <w:sz w:val="22"/>
          <w:szCs w:val="22"/>
          <w:vertAlign w:val="superscript"/>
        </w:rPr>
        <w:t>6</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 xml:space="preserve">or non-stationarity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w:t>
      </w:r>
      <w:r w:rsidR="00384DA3">
        <w:rPr>
          <w:rFonts w:ascii="Helvetica" w:hAnsi="Helvetica"/>
          <w:sz w:val="22"/>
          <w:szCs w:val="22"/>
        </w:rPr>
        <w:t>Fig.</w:t>
      </w:r>
      <w:r w:rsidR="00B218BC">
        <w:rPr>
          <w:rFonts w:ascii="Helvetica" w:hAnsi="Helvetica"/>
          <w:sz w:val="22"/>
          <w:szCs w:val="22"/>
        </w:rPr>
        <w:t xml:space="preserv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ph</w:t>
      </w:r>
      <w:r w:rsidR="00CC74D3" w:rsidRPr="002D2EC9">
        <w:rPr>
          <w:rFonts w:ascii="Helvetica" w:hAnsi="Helvetica"/>
          <w:sz w:val="22"/>
          <w:szCs w:val="22"/>
        </w:rPr>
        <w:t>enological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w:t>
      </w:r>
      <w:r w:rsidR="00F60AFC">
        <w:rPr>
          <w:rFonts w:ascii="Helvetica" w:hAnsi="Helvetica"/>
          <w:sz w:val="22"/>
          <w:szCs w:val="22"/>
          <w:vertAlign w:val="superscript"/>
        </w:rPr>
        <w:t>67</w:t>
      </w:r>
      <w:r w:rsidR="00002072" w:rsidRPr="00002072">
        <w:rPr>
          <w:rFonts w:ascii="Helvetica" w:hAnsi="Helvetica"/>
          <w:sz w:val="22"/>
          <w:szCs w:val="22"/>
          <w:vertAlign w:val="superscript"/>
        </w:rPr>
        <w:t>,6</w:t>
      </w:r>
      <w:r w:rsidR="00F60AFC">
        <w:rPr>
          <w:rFonts w:ascii="Helvetica" w:hAnsi="Helvetica"/>
          <w:sz w:val="22"/>
          <w:szCs w:val="22"/>
          <w:vertAlign w:val="superscript"/>
        </w:rPr>
        <w:t>8</w:t>
      </w:r>
      <w:r w:rsidR="00C126DD" w:rsidRPr="002D2EC9">
        <w:rPr>
          <w:rFonts w:ascii="Helvetica" w:hAnsi="Helvetica"/>
          <w:sz w:val="22"/>
          <w:szCs w:val="22"/>
        </w:rPr>
        <w:t>.</w:t>
      </w:r>
    </w:p>
    <w:p w14:paraId="605CA265" w14:textId="7FB06264"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835190">
        <w:rPr>
          <w:rFonts w:ascii="Helvetica" w:hAnsi="Helvetica" w:cs="Helvetica"/>
          <w:sz w:val="22"/>
          <w:szCs w:val="22"/>
          <w:lang w:val="en-US"/>
        </w:rPr>
        <w:t>deally</w:t>
      </w:r>
      <w:r w:rsidR="00E80231" w:rsidRPr="002D2EC9">
        <w:rPr>
          <w:rFonts w:ascii="Helvetica" w:hAnsi="Helvetica" w:cs="Helvetica"/>
          <w:sz w:val="22"/>
          <w:szCs w:val="22"/>
          <w:lang w:val="en-US"/>
        </w:rPr>
        <w:t xml:space="preserve"> </w:t>
      </w:r>
      <w:r w:rsidR="00E80231" w:rsidRPr="002D2EC9">
        <w:rPr>
          <w:rFonts w:ascii="Helvetica" w:hAnsi="Helvetica" w:cs="Helvetica"/>
          <w:sz w:val="22"/>
          <w:szCs w:val="22"/>
          <w:lang w:val="en-US"/>
        </w:rPr>
        <w:lastRenderedPageBreak/>
        <w:t>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n the great tit-winter moth system, caterpillar biomass sampling is usually conducted a few times a week</w:t>
      </w:r>
      <w:r w:rsidR="00B11581" w:rsidRPr="00B11581">
        <w:rPr>
          <w:rFonts w:ascii="Helvetica" w:hAnsi="Helvetica" w:cs="Helvetica"/>
          <w:sz w:val="22"/>
          <w:szCs w:val="22"/>
          <w:vertAlign w:val="superscript"/>
          <w:lang w:val="en-US"/>
        </w:rPr>
        <w:t>6</w:t>
      </w:r>
      <w:r w:rsidR="003B0A72">
        <w:rPr>
          <w:rFonts w:ascii="Helvetica" w:hAnsi="Helvetica" w:cs="Helvetica"/>
          <w:sz w:val="22"/>
          <w:szCs w:val="22"/>
          <w:vertAlign w:val="superscript"/>
          <w:lang w:val="en-US"/>
        </w:rPr>
        <w:t>9</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3B0A72">
        <w:rPr>
          <w:rFonts w:ascii="Helvetica" w:hAnsi="Helvetica" w:cs="Helvetica"/>
          <w:sz w:val="22"/>
          <w:szCs w:val="22"/>
          <w:vertAlign w:val="superscript"/>
          <w:lang w:val="en-US"/>
        </w:rPr>
        <w:t>70,71</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xml:space="preserve">. In the lower trophic levels of aquatic systems, where there is often </w:t>
      </w:r>
      <w:r w:rsidR="004F15BE">
        <w:rPr>
          <w:rFonts w:ascii="Helvetica" w:hAnsi="Helvetica" w:cs="Helvetica"/>
          <w:sz w:val="22"/>
          <w:szCs w:val="22"/>
          <w:lang w:val="en-US"/>
        </w:rPr>
        <w:t xml:space="preserve">a </w:t>
      </w:r>
      <w:r w:rsidR="00635C20" w:rsidRPr="002D2EC9">
        <w:rPr>
          <w:rFonts w:ascii="Helvetica" w:hAnsi="Helvetica" w:cs="Helvetica"/>
          <w:sz w:val="22"/>
          <w:szCs w:val="22"/>
          <w:lang w:val="en-US"/>
        </w:rPr>
        <w:t>quick turnaround between producers and consumers, determin</w:t>
      </w:r>
      <w:r w:rsidR="00195DDD">
        <w:rPr>
          <w:rFonts w:ascii="Helvetica" w:hAnsi="Helvetica" w:cs="Helvetica"/>
          <w:sz w:val="22"/>
          <w:szCs w:val="22"/>
          <w:lang w:val="en-US"/>
        </w:rPr>
        <w:t>ing</w:t>
      </w:r>
      <w:r w:rsidR="00635C20" w:rsidRPr="002D2EC9">
        <w:rPr>
          <w:rFonts w:ascii="Helvetica" w:hAnsi="Helvetica" w:cs="Helvetica"/>
          <w:sz w:val="22"/>
          <w:szCs w:val="22"/>
          <w:lang w:val="en-US"/>
        </w:rPr>
        <w:t xml:space="preserve"> how strong of an influence producers have on consumers and vice versa</w:t>
      </w:r>
      <w:r w:rsidR="00447B5D">
        <w:rPr>
          <w:rFonts w:ascii="Helvetica" w:hAnsi="Helvetica" w:cs="Helvetica"/>
          <w:sz w:val="22"/>
          <w:szCs w:val="22"/>
          <w:lang w:val="en-US"/>
        </w:rPr>
        <w:t xml:space="preserve"> (i.e.,</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 xml:space="preserve">whether </w:t>
      </w:r>
      <w:r w:rsidR="008A7B89">
        <w:rPr>
          <w:rFonts w:ascii="Helvetica" w:hAnsi="Helvetica" w:cs="Helvetica"/>
          <w:sz w:val="22"/>
          <w:szCs w:val="22"/>
          <w:lang w:val="en-US"/>
        </w:rPr>
        <w:t>the first as</w:t>
      </w:r>
      <w:r w:rsidR="00E52DBF">
        <w:rPr>
          <w:rFonts w:ascii="Helvetica" w:hAnsi="Helvetica" w:cs="Helvetica"/>
          <w:sz w:val="22"/>
          <w:szCs w:val="22"/>
          <w:lang w:val="en-US"/>
        </w:rPr>
        <w:t>s</w:t>
      </w:r>
      <w:r w:rsidR="008A7B89">
        <w:rPr>
          <w:rFonts w:ascii="Helvetica" w:hAnsi="Helvetica" w:cs="Helvetica"/>
          <w:sz w:val="22"/>
          <w:szCs w:val="22"/>
          <w:lang w:val="en-US"/>
        </w:rPr>
        <w:t>umption</w:t>
      </w:r>
      <w:r w:rsidR="002131C9" w:rsidRPr="002D2EC9">
        <w:rPr>
          <w:rFonts w:ascii="Helvetica" w:hAnsi="Helvetica" w:cs="Helvetica"/>
          <w:sz w:val="22"/>
          <w:szCs w:val="22"/>
          <w:lang w:val="en-US"/>
        </w:rPr>
        <w:t xml:space="preserve"> of the Cushing hypothesis </w:t>
      </w:r>
      <w:r w:rsidR="00A76F84" w:rsidRPr="002D2EC9">
        <w:rPr>
          <w:rFonts w:ascii="Helvetica" w:hAnsi="Helvetica" w:cs="Helvetica"/>
          <w:sz w:val="22"/>
          <w:szCs w:val="22"/>
          <w:lang w:val="en-US"/>
        </w:rPr>
        <w:t>is supported</w:t>
      </w:r>
      <w:r w:rsidR="002F4376" w:rsidRPr="002F4376">
        <w:rPr>
          <w:rFonts w:ascii="Helvetica" w:hAnsi="Helvetica" w:cs="Helvetica"/>
          <w:sz w:val="22"/>
          <w:szCs w:val="22"/>
          <w:vertAlign w:val="superscript"/>
          <w:lang w:val="en-US"/>
        </w:rPr>
        <w:t>3</w:t>
      </w:r>
      <w:r w:rsidR="00615A59">
        <w:rPr>
          <w:rFonts w:ascii="Helvetica" w:hAnsi="Helvetica" w:cs="Helvetica"/>
          <w:sz w:val="22"/>
          <w:szCs w:val="22"/>
          <w:vertAlign w:val="superscript"/>
          <w:lang w:val="en-US"/>
        </w:rPr>
        <w:t>7</w:t>
      </w:r>
      <w:r w:rsidR="00447B5D" w:rsidRPr="002D2EC9">
        <w:rPr>
          <w:rFonts w:ascii="Helvetica" w:hAnsi="Helvetica" w:cs="Helvetica"/>
          <w:sz w:val="22"/>
          <w:szCs w:val="22"/>
          <w:lang w:val="en-US"/>
        </w:rPr>
        <w:t>)</w:t>
      </w:r>
      <w:r w:rsidR="00195DDD">
        <w:rPr>
          <w:rFonts w:ascii="Helvetica" w:hAnsi="Helvetica" w:cs="Helvetica"/>
          <w:sz w:val="22"/>
          <w:szCs w:val="22"/>
          <w:lang w:val="en-US"/>
        </w:rPr>
        <w:t xml:space="preserve"> can be difficult</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7F82EBA7"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 xml:space="preserve">Higher temporal resolution data will also help determine the seasonal </w:t>
      </w:r>
      <w:r w:rsidR="0075494B" w:rsidRPr="00ED3EED">
        <w:rPr>
          <w:rFonts w:ascii="Helvetica" w:hAnsi="Helvetica" w:cs="Helvetica"/>
          <w:sz w:val="22"/>
          <w:szCs w:val="22"/>
          <w:lang w:val="en-US"/>
        </w:rPr>
        <w:t>availability of the consumer and resource, the other key assumption of the Cushing hypothesis</w:t>
      </w:r>
      <w:r w:rsidR="00701331" w:rsidRPr="00ED3EED">
        <w:rPr>
          <w:rFonts w:ascii="Helvetica" w:hAnsi="Helvetica" w:cs="Helvetica"/>
          <w:sz w:val="22"/>
          <w:szCs w:val="22"/>
          <w:lang w:val="en-US"/>
        </w:rPr>
        <w:t xml:space="preserve"> (</w:t>
      </w:r>
      <w:r w:rsidR="00384DA3">
        <w:rPr>
          <w:rFonts w:ascii="Helvetica" w:hAnsi="Helvetica" w:cs="Helvetica"/>
          <w:sz w:val="22"/>
          <w:szCs w:val="22"/>
          <w:lang w:val="en-US"/>
        </w:rPr>
        <w:t>Fig.</w:t>
      </w:r>
      <w:r w:rsidR="00701331" w:rsidRPr="00ED3EED">
        <w:rPr>
          <w:rFonts w:ascii="Helvetica" w:hAnsi="Helvetica" w:cs="Helvetica"/>
          <w:sz w:val="22"/>
          <w:szCs w:val="22"/>
          <w:lang w:val="en-US"/>
        </w:rPr>
        <w:t xml:space="preserve"> 1</w:t>
      </w:r>
      <w:r w:rsidR="00ED3EED" w:rsidRPr="00ED3EED">
        <w:rPr>
          <w:rFonts w:ascii="Helvetica" w:hAnsi="Helvetica" w:cs="Helvetica"/>
          <w:sz w:val="22"/>
          <w:szCs w:val="22"/>
          <w:lang w:val="en-US"/>
        </w:rPr>
        <w:t>a</w:t>
      </w:r>
      <w:r w:rsidR="00701331" w:rsidRPr="00ED3EED">
        <w:rPr>
          <w:rFonts w:ascii="Helvetica" w:hAnsi="Helvetica" w:cs="Helvetica"/>
          <w:sz w:val="22"/>
          <w:szCs w:val="22"/>
          <w:lang w:val="en-US"/>
        </w:rPr>
        <w:t>-</w:t>
      </w:r>
      <w:r w:rsidR="00ED3EED" w:rsidRPr="00ED3EED">
        <w:rPr>
          <w:rFonts w:ascii="Helvetica" w:hAnsi="Helvetica" w:cs="Helvetica"/>
          <w:sz w:val="22"/>
          <w:szCs w:val="22"/>
          <w:lang w:val="en-US"/>
        </w:rPr>
        <w:t>c</w:t>
      </w:r>
      <w:r w:rsidR="00701331" w:rsidRPr="00ED3EED">
        <w:rPr>
          <w:rFonts w:ascii="Helvetica" w:hAnsi="Helvetica" w:cs="Helvetica"/>
          <w:sz w:val="22"/>
          <w:szCs w:val="22"/>
          <w:lang w:val="en-US"/>
        </w:rPr>
        <w:t>)</w:t>
      </w:r>
      <w:r w:rsidR="0075494B" w:rsidRPr="00ED3EED">
        <w:rPr>
          <w:rFonts w:ascii="Helvetica" w:hAnsi="Helvetica" w:cs="Helvetica"/>
          <w:sz w:val="22"/>
          <w:szCs w:val="22"/>
          <w:lang w:val="en-US"/>
        </w:rPr>
        <w:t>.</w:t>
      </w:r>
      <w:r w:rsidR="0075494B" w:rsidRPr="002D2EC9">
        <w:rPr>
          <w:rFonts w:ascii="Helvetica" w:hAnsi="Helvetica" w:cs="Helvetica"/>
          <w:sz w:val="22"/>
          <w:szCs w:val="22"/>
          <w:lang w:val="en-US"/>
        </w:rPr>
        <w:t xml:space="preserve">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2F4376" w:rsidRPr="002F4376">
        <w:rPr>
          <w:rFonts w:ascii="Helvetica" w:hAnsi="Helvetica" w:cs="Helvetica"/>
          <w:sz w:val="22"/>
          <w:szCs w:val="22"/>
          <w:vertAlign w:val="superscript"/>
          <w:lang w:val="en-US"/>
        </w:rPr>
        <w:t>7</w:t>
      </w:r>
      <w:r w:rsidR="007D6976">
        <w:rPr>
          <w:rFonts w:ascii="Helvetica" w:hAnsi="Helvetica" w:cs="Helvetica"/>
          <w:sz w:val="22"/>
          <w:szCs w:val="22"/>
          <w:vertAlign w:val="superscript"/>
          <w:lang w:val="en-US"/>
        </w:rPr>
        <w:t>2</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41C1B5F5"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w:t>
      </w:r>
      <w:r w:rsidR="00384DA3">
        <w:rPr>
          <w:rFonts w:ascii="Helvetica" w:hAnsi="Helvetica" w:cs="Helvetica"/>
          <w:sz w:val="22"/>
          <w:szCs w:val="22"/>
          <w:lang w:val="en-US"/>
        </w:rPr>
        <w:t>Fig.</w:t>
      </w:r>
      <w:r w:rsidR="002261CA"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w:t>
      </w:r>
      <w:r w:rsidR="00384DA3">
        <w:rPr>
          <w:rFonts w:ascii="Helvetica" w:hAnsi="Helvetica" w:cs="Helvetica"/>
          <w:sz w:val="22"/>
          <w:szCs w:val="22"/>
          <w:lang w:val="en-US"/>
        </w:rPr>
        <w:t>Fig.</w:t>
      </w:r>
      <w:r w:rsidR="001D1C7F" w:rsidRPr="002D2EC9">
        <w:rPr>
          <w:rFonts w:ascii="Helvetica" w:hAnsi="Helvetica" w:cs="Helvetica"/>
          <w:sz w:val="22"/>
          <w:szCs w:val="22"/>
          <w:lang w:val="en-US"/>
        </w:rPr>
        <w:t xml:space="preserv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 xml:space="preserve">By </w:t>
      </w:r>
      <w:r w:rsidR="00080BEF" w:rsidRPr="00DC7337">
        <w:rPr>
          <w:rFonts w:ascii="Helvetica" w:hAnsi="Helvetica" w:cs="Helvetica"/>
          <w:sz w:val="22"/>
          <w:szCs w:val="22"/>
          <w:lang w:val="en-US"/>
        </w:rPr>
        <w:t>testing for a clear peak in fitness</w:t>
      </w:r>
      <w:r w:rsidR="00305458" w:rsidRPr="00DC7337">
        <w:rPr>
          <w:rFonts w:ascii="Helvetica" w:hAnsi="Helvetica" w:cs="Helvetica"/>
          <w:sz w:val="22"/>
          <w:szCs w:val="22"/>
          <w:lang w:val="en-US"/>
        </w:rPr>
        <w:t xml:space="preserve"> across years</w:t>
      </w:r>
      <w:r w:rsidR="0020733D" w:rsidRPr="00DC7337">
        <w:rPr>
          <w:rFonts w:ascii="Helvetica" w:hAnsi="Helvetica" w:cs="Helvetica"/>
          <w:sz w:val="22"/>
          <w:szCs w:val="22"/>
          <w:lang w:val="en-US"/>
        </w:rPr>
        <w:t xml:space="preserve"> in relation to the relative timing of the interaction</w:t>
      </w:r>
      <w:r w:rsidR="00A21AE6" w:rsidRPr="00DC7337">
        <w:rPr>
          <w:rFonts w:ascii="Helvetica" w:hAnsi="Helvetica" w:cs="Helvetica"/>
          <w:sz w:val="22"/>
          <w:szCs w:val="22"/>
          <w:lang w:val="en-US"/>
        </w:rPr>
        <w:t xml:space="preserve"> </w:t>
      </w:r>
      <w:r w:rsidR="00305458" w:rsidRPr="00DC7337">
        <w:rPr>
          <w:rFonts w:ascii="Helvetica" w:hAnsi="Helvetica" w:cs="Helvetica"/>
          <w:sz w:val="22"/>
          <w:szCs w:val="22"/>
          <w:lang w:val="en-US"/>
        </w:rPr>
        <w:t xml:space="preserve">(i.e. evidence for the </w:t>
      </w:r>
      <w:r w:rsidR="00305458" w:rsidRPr="00DC7337">
        <w:rPr>
          <w:rFonts w:ascii="Helvetica" w:hAnsi="Helvetica" w:cs="Helvetica"/>
          <w:sz w:val="22"/>
          <w:szCs w:val="22"/>
          <w:lang w:val="en-US"/>
        </w:rPr>
        <w:lastRenderedPageBreak/>
        <w:t xml:space="preserve">synchrony </w:t>
      </w:r>
      <w:r w:rsidR="0069418A" w:rsidRPr="00DC7337">
        <w:rPr>
          <w:rFonts w:ascii="Helvetica" w:hAnsi="Helvetica" w:cs="Helvetica"/>
          <w:sz w:val="22"/>
          <w:szCs w:val="22"/>
          <w:lang w:val="en-US"/>
        </w:rPr>
        <w:t>baseline</w:t>
      </w:r>
      <w:r w:rsidR="00850F1C" w:rsidRPr="00850F1C">
        <w:rPr>
          <w:rFonts w:ascii="Helvetica" w:hAnsi="Helvetica" w:cs="Helvetica"/>
          <w:sz w:val="22"/>
          <w:szCs w:val="22"/>
          <w:lang w:val="en-US"/>
        </w:rPr>
        <w:t xml:space="preserve"> or adaptive mismatch hypothesis</w:t>
      </w:r>
      <w:r w:rsidR="00305458" w:rsidRPr="00DC7337">
        <w:rPr>
          <w:rFonts w:ascii="Helvetica" w:hAnsi="Helvetica" w:cs="Helvetica"/>
          <w:sz w:val="22"/>
          <w:szCs w:val="22"/>
          <w:lang w:val="en-US"/>
        </w:rPr>
        <w:t xml:space="preserve">) </w:t>
      </w:r>
      <w:r w:rsidR="00EE3765" w:rsidRPr="00DC7337">
        <w:rPr>
          <w:rFonts w:ascii="Helvetica" w:hAnsi="Helvetica" w:cs="Helvetica"/>
          <w:sz w:val="22"/>
          <w:szCs w:val="22"/>
          <w:lang w:val="en-US"/>
        </w:rPr>
        <w:t>in</w:t>
      </w:r>
      <w:r w:rsidR="00A21AE6" w:rsidRPr="00DC7337">
        <w:rPr>
          <w:rFonts w:ascii="Helvetica" w:hAnsi="Helvetica" w:cs="Helvetica"/>
          <w:sz w:val="22"/>
          <w:szCs w:val="22"/>
          <w:lang w:val="en-US"/>
        </w:rPr>
        <w:t xml:space="preserve"> the pre-climate change dat</w:t>
      </w:r>
      <w:r w:rsidR="00A21AE6" w:rsidRPr="00850F1C">
        <w:rPr>
          <w:rFonts w:ascii="Helvetica" w:hAnsi="Helvetica" w:cs="Helvetica"/>
          <w:sz w:val="22"/>
          <w:szCs w:val="22"/>
          <w:lang w:val="en-US"/>
        </w:rPr>
        <w: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w:t>
      </w:r>
      <w:r w:rsidR="00384DA3">
        <w:rPr>
          <w:rFonts w:ascii="Helvetica" w:hAnsi="Helvetica" w:cs="Helvetica"/>
          <w:sz w:val="22"/>
          <w:szCs w:val="22"/>
          <w:lang w:val="en-US"/>
        </w:rPr>
        <w:t>Fig.</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r w:rsidR="00E12C23" w:rsidRPr="002D2EC9">
        <w:rPr>
          <w:rFonts w:ascii="Helvetica" w:hAnsi="Helvetica" w:cs="Helvetica"/>
          <w:sz w:val="22"/>
          <w:szCs w:val="22"/>
          <w:lang w:val="en-US"/>
        </w:rPr>
        <w:t xml:space="preserve">phenological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r w:rsidR="00F12876" w:rsidRPr="002D2EC9">
        <w:rPr>
          <w:rFonts w:ascii="Helvetica" w:hAnsi="Helvetica" w:cs="Helvetica"/>
          <w:i/>
          <w:sz w:val="22"/>
          <w:szCs w:val="22"/>
          <w:lang w:val="en-US"/>
        </w:rPr>
        <w:t>Parus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phenologica</w:t>
      </w:r>
      <w:r w:rsidR="00E80FBE">
        <w:rPr>
          <w:rFonts w:ascii="Helvetica" w:hAnsi="Helvetica" w:cs="Helvetica"/>
          <w:sz w:val="22"/>
          <w:szCs w:val="22"/>
          <w:lang w:val="en-US"/>
        </w:rPr>
        <w:t>l phase most commonly monitored</w:t>
      </w:r>
      <w:r w:rsidR="00DE4AF7">
        <w:rPr>
          <w:rFonts w:ascii="Helvetica" w:hAnsi="Helvetica" w:cs="Helvetica"/>
          <w:sz w:val="22"/>
          <w:szCs w:val="22"/>
          <w:vertAlign w:val="superscript"/>
          <w:lang w:val="en-US"/>
        </w:rPr>
        <w:t>73,74</w:t>
      </w:r>
      <w:r w:rsidR="00E80FBE" w:rsidRPr="00E80FBE">
        <w:rPr>
          <w:rFonts w:ascii="Helvetica" w:hAnsi="Helvetica" w:cs="Helvetica"/>
          <w:sz w:val="22"/>
          <w:szCs w:val="22"/>
          <w:vertAlign w:val="superscript"/>
          <w:lang w:val="en-US"/>
        </w:rPr>
        <w:t>,7</w:t>
      </w:r>
      <w:r w:rsidR="00DE4AF7">
        <w:rPr>
          <w:rFonts w:ascii="Helvetica" w:hAnsi="Helvetica" w:cs="Helvetica"/>
          <w:sz w:val="22"/>
          <w:szCs w:val="22"/>
          <w:vertAlign w:val="superscript"/>
          <w:lang w:val="en-US"/>
        </w:rPr>
        <w:t>5</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005777B2">
        <w:rPr>
          <w:rFonts w:ascii="Helvetica" w:hAnsi="Helvetica" w:cs="Helvetica"/>
          <w:sz w:val="22"/>
          <w:szCs w:val="22"/>
          <w:lang w:val="en-US"/>
        </w:rPr>
        <w:t>experiments (</w:t>
      </w:r>
      <w:r w:rsidR="00842F19" w:rsidRPr="002D2EC9">
        <w:rPr>
          <w:rFonts w:ascii="Helvetica" w:hAnsi="Helvetica" w:cs="Helvetica"/>
          <w:sz w:val="22"/>
          <w:szCs w:val="22"/>
          <w:lang w:val="en-US"/>
        </w:rPr>
        <w:t>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w:t>
      </w:r>
      <w:r w:rsidR="00B439FD" w:rsidRPr="00B439FD">
        <w:rPr>
          <w:rFonts w:ascii="Helvetica" w:hAnsi="Helvetica" w:cs="Helvetica"/>
          <w:sz w:val="22"/>
          <w:szCs w:val="22"/>
          <w:vertAlign w:val="superscript"/>
          <w:lang w:val="en-US"/>
        </w:rPr>
        <w:t>15</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and whether the interaction type changes throughout the season</w:t>
      </w:r>
      <w:r w:rsidR="00D80E9A">
        <w:rPr>
          <w:rFonts w:ascii="Helvetica" w:hAnsi="Helvetica" w:cs="Helvetica"/>
          <w:sz w:val="22"/>
          <w:szCs w:val="22"/>
          <w:vertAlign w:val="superscript"/>
          <w:lang w:val="en-US"/>
        </w:rPr>
        <w:t>76,77</w:t>
      </w:r>
      <w:r w:rsidR="00085D46" w:rsidRPr="00A94BB3">
        <w:rPr>
          <w:rFonts w:ascii="Helvetica" w:hAnsi="Helvetica" w:cs="Helvetica"/>
          <w:sz w:val="22"/>
          <w:szCs w:val="22"/>
          <w:vertAlign w:val="superscript"/>
          <w:lang w:val="en-US"/>
        </w:rPr>
        <w:t xml:space="preserve"> </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714F3CF"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D121ED">
        <w:rPr>
          <w:rFonts w:ascii="Helvetica" w:eastAsia="Times New Roman" w:hAnsi="Helvetica" w:cs="Helvetica"/>
          <w:sz w:val="22"/>
          <w:szCs w:val="22"/>
        </w:rPr>
        <w:t xml:space="preserve"> closer-to-</w:t>
      </w:r>
      <w:r w:rsidR="00442031" w:rsidRPr="002D2EC9">
        <w:rPr>
          <w:rFonts w:ascii="Helvetica" w:eastAsia="Times New Roman" w:hAnsi="Helvetica" w:cs="Helvetica"/>
          <w:sz w:val="22"/>
          <w:szCs w:val="22"/>
        </w:rPr>
        <w:t xml:space="preserve">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D80E9A">
        <w:rPr>
          <w:rFonts w:ascii="Helvetica" w:eastAsia="Times New Roman" w:hAnsi="Helvetica" w:cs="Helvetica"/>
          <w:sz w:val="22"/>
          <w:szCs w:val="22"/>
          <w:vertAlign w:val="superscript"/>
        </w:rPr>
        <w:t>68</w:t>
      </w:r>
      <w:r w:rsidR="009D02E2" w:rsidRPr="009D02E2">
        <w:rPr>
          <w:rFonts w:ascii="Helvetica" w:eastAsia="Times New Roman" w:hAnsi="Helvetica" w:cs="Helvetica"/>
          <w:sz w:val="22"/>
          <w:szCs w:val="22"/>
          <w:vertAlign w:val="superscript"/>
        </w:rPr>
        <w:t>,7</w:t>
      </w:r>
      <w:r w:rsidR="00D80E9A">
        <w:rPr>
          <w:rFonts w:ascii="Helvetica" w:eastAsia="Times New Roman" w:hAnsi="Helvetica" w:cs="Helvetica"/>
          <w:sz w:val="22"/>
          <w:szCs w:val="22"/>
          <w:vertAlign w:val="superscript"/>
        </w:rPr>
        <w:t>8</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not in flux, a criterion difficult to meet in many systems already</w:t>
      </w:r>
      <w:r w:rsidR="0029478C">
        <w:rPr>
          <w:rFonts w:ascii="Helvetica" w:eastAsia="Times New Roman" w:hAnsi="Helvetica" w:cs="Helvetica"/>
          <w:sz w:val="22"/>
          <w:szCs w:val="22"/>
          <w:vertAlign w:val="superscript"/>
        </w:rPr>
        <w:t>48</w:t>
      </w:r>
      <w:r w:rsidR="004D3BB5" w:rsidRPr="004D3BB5">
        <w:rPr>
          <w:rFonts w:ascii="Helvetica" w:eastAsia="Times New Roman" w:hAnsi="Helvetica" w:cs="Helvetica"/>
          <w:sz w:val="22"/>
          <w:szCs w:val="22"/>
          <w:vertAlign w:val="superscript"/>
        </w:rPr>
        <w:t>,</w:t>
      </w:r>
      <w:r w:rsidR="009D02E2" w:rsidRPr="004D3BB5">
        <w:rPr>
          <w:rFonts w:ascii="Helvetica" w:eastAsia="Times New Roman" w:hAnsi="Helvetica" w:cs="Helvetica"/>
          <w:sz w:val="22"/>
          <w:szCs w:val="22"/>
          <w:vertAlign w:val="superscript"/>
        </w:rPr>
        <w:t>7</w:t>
      </w:r>
      <w:r w:rsidR="00EC5C60">
        <w:rPr>
          <w:rFonts w:ascii="Helvetica" w:eastAsia="Times New Roman" w:hAnsi="Helvetica" w:cs="Helvetica"/>
          <w:sz w:val="22"/>
          <w:szCs w:val="22"/>
          <w:vertAlign w:val="superscript"/>
        </w:rPr>
        <w:t>5</w:t>
      </w:r>
      <w:r w:rsidR="00E42BD9" w:rsidRPr="002D2EC9">
        <w:rPr>
          <w:rFonts w:ascii="Helvetica" w:eastAsia="Times New Roman" w:hAnsi="Helvetica" w:cs="Helvetica"/>
          <w:sz w:val="22"/>
          <w:szCs w:val="22"/>
        </w:rPr>
        <w:t xml:space="preserve">.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to simulate historical data</w:t>
      </w:r>
      <w:r w:rsidR="00EC5C60">
        <w:rPr>
          <w:rFonts w:ascii="Helvetica" w:eastAsia="Times New Roman" w:hAnsi="Helvetica" w:cs="Helvetica"/>
          <w:sz w:val="22"/>
          <w:szCs w:val="22"/>
          <w:vertAlign w:val="superscript"/>
        </w:rPr>
        <w:t>4, 79,80</w:t>
      </w:r>
      <w:r w:rsidR="00956373"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climate change began into context and to quantify how much variation may be due to noise (i.e., factors other than climate change</w:t>
      </w:r>
      <w:r w:rsidR="00174C1E" w:rsidRPr="00174C1E">
        <w:rPr>
          <w:rFonts w:ascii="Helvetica" w:eastAsia="Times New Roman" w:hAnsi="Helvetica" w:cs="Helvetica"/>
          <w:sz w:val="22"/>
          <w:szCs w:val="22"/>
          <w:vertAlign w:val="superscript"/>
        </w:rPr>
        <w:t>4</w:t>
      </w:r>
      <w:r w:rsidR="000B6BA4" w:rsidRPr="002D2EC9">
        <w:rPr>
          <w:rFonts w:ascii="Helvetica" w:eastAsia="Times New Roman" w:hAnsi="Helvetica" w:cs="Helvetica"/>
          <w:sz w:val="22"/>
          <w:szCs w:val="22"/>
        </w:rPr>
        <w:t xml:space="preserve">). </w:t>
      </w:r>
    </w:p>
    <w:p w14:paraId="18B8A04C" w14:textId="556B533A" w:rsidR="00130467"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CC2C2F" w:rsidRPr="002D2EC9">
        <w:rPr>
          <w:rFonts w:ascii="Helvetica" w:hAnsi="Helvetica" w:cs="Helvetica"/>
          <w:sz w:val="22"/>
          <w:szCs w:val="22"/>
          <w:lang w:val="en-US"/>
        </w:rPr>
        <w:t xml:space="preserve"> </w:t>
      </w:r>
    </w:p>
    <w:p w14:paraId="664697DD" w14:textId="4976F60C" w:rsidR="00E21A20"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7C750A">
        <w:rPr>
          <w:rFonts w:ascii="Helvetica" w:hAnsi="Helvetica" w:cs="Helvetica"/>
          <w:i/>
          <w:sz w:val="22"/>
          <w:szCs w:val="22"/>
          <w:u w:val="single"/>
          <w:lang w:val="en-US"/>
        </w:rPr>
        <w:t>(i</w:t>
      </w:r>
      <w:r>
        <w:rPr>
          <w:rFonts w:ascii="Helvetica" w:hAnsi="Helvetica" w:cs="Helvetica"/>
          <w:i/>
          <w:sz w:val="22"/>
          <w:szCs w:val="22"/>
          <w:u w:val="single"/>
          <w:lang w:val="en-US"/>
        </w:rPr>
        <w:t>ii</w:t>
      </w:r>
      <w:r w:rsidRPr="007C750A">
        <w:rPr>
          <w:rFonts w:ascii="Helvetica" w:hAnsi="Helvetica" w:cs="Helvetica"/>
          <w:i/>
          <w:sz w:val="22"/>
          <w:szCs w:val="22"/>
          <w:u w:val="single"/>
          <w:lang w:val="en-US"/>
        </w:rPr>
        <w:t xml:space="preserve">) </w:t>
      </w:r>
      <w:r w:rsidR="00C14CAE">
        <w:rPr>
          <w:rFonts w:ascii="Helvetica" w:hAnsi="Helvetica" w:cs="Helvetica"/>
          <w:i/>
          <w:sz w:val="22"/>
          <w:szCs w:val="22"/>
          <w:u w:val="single"/>
          <w:lang w:val="en-US"/>
        </w:rPr>
        <w:t>Testing alternat</w:t>
      </w:r>
      <w:r w:rsidR="00CA0DB3">
        <w:rPr>
          <w:rFonts w:ascii="Helvetica" w:hAnsi="Helvetica" w:cs="Helvetica"/>
          <w:i/>
          <w:sz w:val="22"/>
          <w:szCs w:val="22"/>
          <w:u w:val="single"/>
          <w:lang w:val="en-US"/>
        </w:rPr>
        <w:t>iv</w:t>
      </w:r>
      <w:r w:rsidR="00C14CAE">
        <w:rPr>
          <w:rFonts w:ascii="Helvetica" w:hAnsi="Helvetica" w:cs="Helvetica"/>
          <w:i/>
          <w:sz w:val="22"/>
          <w:szCs w:val="22"/>
          <w:u w:val="single"/>
          <w:lang w:val="en-US"/>
        </w:rPr>
        <w:t>e hypotheses</w:t>
      </w:r>
    </w:p>
    <w:p w14:paraId="65746611" w14:textId="79E5D652" w:rsidR="003D5BD8" w:rsidRDefault="00E21A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3F3302" w:rsidRPr="002D2EC9">
        <w:rPr>
          <w:rFonts w:ascii="Helvetica" w:hAnsi="Helvetica" w:cs="Helvetica"/>
          <w:sz w:val="22"/>
          <w:szCs w:val="22"/>
          <w:lang w:val="en-US"/>
        </w:rPr>
        <w:t xml:space="preserve">Moving the field of phenological </w:t>
      </w:r>
      <w:r w:rsidR="003F3302">
        <w:rPr>
          <w:rFonts w:ascii="Helvetica" w:hAnsi="Helvetica" w:cs="Helvetica"/>
          <w:sz w:val="22"/>
          <w:szCs w:val="22"/>
          <w:lang w:val="en-US"/>
        </w:rPr>
        <w:t>mismatch</w:t>
      </w:r>
      <w:r w:rsidR="003F3302" w:rsidRPr="002D2EC9">
        <w:rPr>
          <w:rFonts w:ascii="Helvetica" w:hAnsi="Helvetica" w:cs="Helvetica"/>
          <w:sz w:val="22"/>
          <w:szCs w:val="22"/>
          <w:lang w:val="en-US"/>
        </w:rPr>
        <w:t xml:space="preserve"> forward</w:t>
      </w:r>
      <w:r w:rsidR="003F3302" w:rsidRPr="002D2EC9">
        <w:rPr>
          <w:rFonts w:ascii="Helvetica" w:hAnsi="Helvetica" w:cs="Helvetica"/>
          <w:color w:val="000000" w:themeColor="text1"/>
          <w:sz w:val="22"/>
          <w:szCs w:val="22"/>
          <w:lang w:val="en-US"/>
        </w:rPr>
        <w:t xml:space="preserve"> </w:t>
      </w:r>
      <w:r w:rsidR="003F3302">
        <w:rPr>
          <w:rFonts w:ascii="Helvetica" w:hAnsi="Helvetica"/>
          <w:sz w:val="22"/>
          <w:szCs w:val="22"/>
        </w:rPr>
        <w:t>also requires a better understanding of systems where the Cushing hypothesis is not supported</w:t>
      </w:r>
      <w:r w:rsidR="003D5BD8">
        <w:rPr>
          <w:rFonts w:ascii="Helvetica" w:hAnsi="Helvetica"/>
          <w:sz w:val="22"/>
          <w:szCs w:val="22"/>
        </w:rPr>
        <w:t xml:space="preserve">. </w:t>
      </w:r>
      <w:r>
        <w:rPr>
          <w:rFonts w:ascii="Helvetica" w:hAnsi="Helvetica"/>
          <w:sz w:val="22"/>
          <w:szCs w:val="22"/>
        </w:rPr>
        <w:t xml:space="preserve">In systems </w:t>
      </w:r>
      <w:r w:rsidR="003F3302">
        <w:rPr>
          <w:rFonts w:ascii="Helvetica" w:hAnsi="Helvetica"/>
          <w:sz w:val="22"/>
          <w:szCs w:val="22"/>
        </w:rPr>
        <w:t xml:space="preserve">where the assumptions of </w:t>
      </w:r>
      <w:r w:rsidR="003F3302">
        <w:rPr>
          <w:rFonts w:ascii="Helvetica" w:hAnsi="Helvetica"/>
          <w:sz w:val="22"/>
          <w:szCs w:val="22"/>
        </w:rPr>
        <w:lastRenderedPageBreak/>
        <w:t>the Cushing hypothesis were not met</w:t>
      </w:r>
      <w:r>
        <w:rPr>
          <w:rFonts w:ascii="Helvetica" w:hAnsi="Helvetica"/>
          <w:sz w:val="22"/>
          <w:szCs w:val="22"/>
        </w:rPr>
        <w:t xml:space="preserve"> </w:t>
      </w:r>
      <w:r w:rsidR="002D6522">
        <w:rPr>
          <w:rFonts w:ascii="Helvetica" w:hAnsi="Helvetica"/>
          <w:sz w:val="22"/>
          <w:szCs w:val="22"/>
        </w:rPr>
        <w:t xml:space="preserve">or </w:t>
      </w:r>
      <w:r w:rsidR="00516087">
        <w:rPr>
          <w:rFonts w:ascii="Helvetica" w:hAnsi="Helvetica"/>
          <w:sz w:val="22"/>
          <w:szCs w:val="22"/>
        </w:rPr>
        <w:t xml:space="preserve">are </w:t>
      </w:r>
      <w:r w:rsidR="002D6522">
        <w:rPr>
          <w:rFonts w:ascii="Helvetica" w:hAnsi="Helvetica"/>
          <w:sz w:val="22"/>
          <w:szCs w:val="22"/>
        </w:rPr>
        <w:t xml:space="preserve">too difficult to test </w:t>
      </w:r>
      <w:r w:rsidR="00926502" w:rsidRPr="007B17E4">
        <w:rPr>
          <w:rFonts w:ascii="Helvetica" w:hAnsi="Helvetica"/>
          <w:sz w:val="22"/>
          <w:szCs w:val="22"/>
        </w:rPr>
        <w:t>(e.g.,</w:t>
      </w:r>
      <w:r w:rsidR="00393496" w:rsidRPr="007B17E4">
        <w:rPr>
          <w:rFonts w:ascii="Helvetica" w:hAnsi="Helvetica"/>
          <w:sz w:val="22"/>
          <w:szCs w:val="22"/>
        </w:rPr>
        <w:t xml:space="preserve"> planktonic</w:t>
      </w:r>
      <w:r w:rsidR="00393496">
        <w:rPr>
          <w:rFonts w:ascii="Helvetica" w:hAnsi="Helvetica"/>
          <w:sz w:val="22"/>
          <w:szCs w:val="22"/>
        </w:rPr>
        <w:t xml:space="preserve"> food web</w:t>
      </w:r>
      <w:r w:rsidR="0021040C">
        <w:rPr>
          <w:rFonts w:ascii="Helvetica" w:hAnsi="Helvetica"/>
          <w:sz w:val="22"/>
          <w:szCs w:val="22"/>
        </w:rPr>
        <w:t xml:space="preserve"> at </w:t>
      </w:r>
      <w:r w:rsidR="007B17E4">
        <w:rPr>
          <w:rFonts w:ascii="Helvetica" w:hAnsi="Helvetica"/>
          <w:sz w:val="22"/>
          <w:szCs w:val="22"/>
        </w:rPr>
        <w:t xml:space="preserve">the </w:t>
      </w:r>
      <w:r w:rsidR="0021040C">
        <w:rPr>
          <w:rFonts w:ascii="Helvetica" w:hAnsi="Helvetica"/>
          <w:sz w:val="22"/>
          <w:szCs w:val="22"/>
        </w:rPr>
        <w:t>Plymouth L4 site</w:t>
      </w:r>
      <w:r w:rsidR="00245D1C">
        <w:rPr>
          <w:rFonts w:ascii="Helvetica" w:hAnsi="Helvetica"/>
          <w:sz w:val="22"/>
          <w:szCs w:val="22"/>
        </w:rPr>
        <w:t>, UK</w:t>
      </w:r>
      <w:r w:rsidR="00D13C30">
        <w:rPr>
          <w:rFonts w:ascii="Helvetica" w:hAnsi="Helvetica"/>
          <w:sz w:val="22"/>
          <w:szCs w:val="22"/>
          <w:vertAlign w:val="superscript"/>
        </w:rPr>
        <w:t>33</w:t>
      </w:r>
      <w:r w:rsidR="00393496">
        <w:rPr>
          <w:rFonts w:ascii="Helvetica" w:hAnsi="Helvetica"/>
          <w:sz w:val="22"/>
          <w:szCs w:val="22"/>
        </w:rPr>
        <w:t>)</w:t>
      </w:r>
      <w:r>
        <w:rPr>
          <w:rFonts w:ascii="Helvetica" w:hAnsi="Helvetica"/>
          <w:sz w:val="22"/>
          <w:szCs w:val="22"/>
        </w:rPr>
        <w:t xml:space="preserve">, researchers can test </w:t>
      </w:r>
      <w:r w:rsidR="00D83B55">
        <w:rPr>
          <w:rFonts w:ascii="Helvetica" w:hAnsi="Helvetica"/>
          <w:sz w:val="22"/>
          <w:szCs w:val="22"/>
        </w:rPr>
        <w:t>alternate</w:t>
      </w:r>
      <w:r>
        <w:rPr>
          <w:rFonts w:ascii="Helvetica" w:hAnsi="Helvetica"/>
          <w:sz w:val="22"/>
          <w:szCs w:val="22"/>
        </w:rPr>
        <w:t xml:space="preserve"> hypotheses </w:t>
      </w:r>
      <w:r w:rsidR="00C062C0">
        <w:rPr>
          <w:rFonts w:ascii="Helvetica" w:hAnsi="Helvetica"/>
          <w:sz w:val="22"/>
          <w:szCs w:val="22"/>
        </w:rPr>
        <w:t xml:space="preserve">related to </w:t>
      </w:r>
      <w:r w:rsidR="0099055A">
        <w:rPr>
          <w:rFonts w:ascii="Helvetica" w:hAnsi="Helvetica"/>
          <w:sz w:val="22"/>
          <w:szCs w:val="22"/>
        </w:rPr>
        <w:t>the</w:t>
      </w:r>
      <w:r w:rsidR="00C062C0">
        <w:rPr>
          <w:rFonts w:ascii="Helvetica" w:hAnsi="Helvetica"/>
          <w:sz w:val="22"/>
          <w:szCs w:val="22"/>
        </w:rPr>
        <w:t xml:space="preserve"> forces</w:t>
      </w:r>
      <w:r>
        <w:rPr>
          <w:rFonts w:ascii="Helvetica" w:hAnsi="Helvetica"/>
          <w:sz w:val="22"/>
          <w:szCs w:val="22"/>
        </w:rPr>
        <w:t xml:space="preserve"> </w:t>
      </w:r>
      <w:r w:rsidR="0099055A">
        <w:rPr>
          <w:rFonts w:ascii="Helvetica" w:hAnsi="Helvetica"/>
          <w:sz w:val="22"/>
          <w:szCs w:val="22"/>
        </w:rPr>
        <w:t xml:space="preserve">structuring </w:t>
      </w:r>
      <w:r w:rsidR="002F605D">
        <w:rPr>
          <w:rFonts w:ascii="Helvetica" w:hAnsi="Helvetica"/>
          <w:sz w:val="22"/>
          <w:szCs w:val="22"/>
        </w:rPr>
        <w:t xml:space="preserve">species interactions </w:t>
      </w:r>
      <w:r>
        <w:rPr>
          <w:rFonts w:ascii="Helvetica" w:hAnsi="Helvetica"/>
          <w:sz w:val="22"/>
          <w:szCs w:val="22"/>
        </w:rPr>
        <w:t>(</w:t>
      </w:r>
      <w:r w:rsidR="00384DA3">
        <w:rPr>
          <w:rFonts w:ascii="Helvetica" w:hAnsi="Helvetica"/>
          <w:sz w:val="22"/>
          <w:szCs w:val="22"/>
        </w:rPr>
        <w:t>Fig.</w:t>
      </w:r>
      <w:r>
        <w:rPr>
          <w:rFonts w:ascii="Helvetica" w:hAnsi="Helvetica"/>
          <w:sz w:val="22"/>
          <w:szCs w:val="22"/>
        </w:rPr>
        <w:t xml:space="preserve"> 2)</w:t>
      </w:r>
      <w:r w:rsidR="00C062C0">
        <w:rPr>
          <w:rFonts w:ascii="Helvetica" w:hAnsi="Helvetica"/>
          <w:sz w:val="22"/>
          <w:szCs w:val="22"/>
        </w:rPr>
        <w:t>; for example, density-dependence</w:t>
      </w:r>
      <w:r w:rsidR="00311292" w:rsidRPr="00311292">
        <w:rPr>
          <w:rFonts w:ascii="Helvetica" w:hAnsi="Helvetica"/>
          <w:sz w:val="22"/>
          <w:szCs w:val="22"/>
          <w:vertAlign w:val="superscript"/>
        </w:rPr>
        <w:t>13</w:t>
      </w:r>
      <w:r w:rsidR="00C062C0">
        <w:rPr>
          <w:rFonts w:ascii="Helvetica" w:hAnsi="Helvetica"/>
          <w:sz w:val="22"/>
          <w:szCs w:val="22"/>
        </w:rPr>
        <w:t xml:space="preserve">, </w:t>
      </w:r>
      <w:r w:rsidR="0048419E">
        <w:rPr>
          <w:rFonts w:ascii="Helvetica" w:hAnsi="Helvetica"/>
          <w:sz w:val="22"/>
          <w:szCs w:val="22"/>
        </w:rPr>
        <w:t>time-dependence</w:t>
      </w:r>
      <w:r w:rsidR="001171A0">
        <w:rPr>
          <w:rFonts w:ascii="Helvetica" w:hAnsi="Helvetica"/>
          <w:sz w:val="22"/>
          <w:szCs w:val="22"/>
          <w:vertAlign w:val="superscript"/>
        </w:rPr>
        <w:t>81</w:t>
      </w:r>
      <w:r w:rsidR="0048419E">
        <w:rPr>
          <w:rFonts w:ascii="Helvetica" w:hAnsi="Helvetica"/>
          <w:sz w:val="22"/>
          <w:szCs w:val="22"/>
        </w:rPr>
        <w:t xml:space="preserve">, </w:t>
      </w:r>
      <w:r w:rsidR="00C062C0">
        <w:rPr>
          <w:rFonts w:ascii="Helvetica" w:hAnsi="Helvetica"/>
          <w:sz w:val="22"/>
          <w:szCs w:val="22"/>
        </w:rPr>
        <w:t>top-down control</w:t>
      </w:r>
      <w:r w:rsidR="001171A0">
        <w:rPr>
          <w:rFonts w:ascii="Helvetica" w:hAnsi="Helvetica"/>
          <w:sz w:val="22"/>
          <w:szCs w:val="22"/>
          <w:vertAlign w:val="superscript"/>
        </w:rPr>
        <w:t>36</w:t>
      </w:r>
      <w:r w:rsidR="00C062C0">
        <w:rPr>
          <w:rFonts w:ascii="Helvetica" w:hAnsi="Helvetica"/>
          <w:sz w:val="22"/>
          <w:szCs w:val="22"/>
        </w:rPr>
        <w:t>,</w:t>
      </w:r>
      <w:r w:rsidR="0099055A">
        <w:rPr>
          <w:rFonts w:ascii="Helvetica" w:hAnsi="Helvetica"/>
          <w:sz w:val="22"/>
          <w:szCs w:val="22"/>
        </w:rPr>
        <w:t xml:space="preserve"> bet-hedging</w:t>
      </w:r>
      <w:r w:rsidR="001171A0">
        <w:rPr>
          <w:rFonts w:ascii="Helvetica" w:hAnsi="Helvetica"/>
          <w:sz w:val="22"/>
          <w:szCs w:val="22"/>
          <w:vertAlign w:val="superscript"/>
        </w:rPr>
        <w:t>82</w:t>
      </w:r>
      <w:r w:rsidR="0099055A">
        <w:rPr>
          <w:rFonts w:ascii="Helvetica" w:hAnsi="Helvetica"/>
          <w:sz w:val="22"/>
          <w:szCs w:val="22"/>
        </w:rPr>
        <w:t>,</w:t>
      </w:r>
      <w:r w:rsidR="00C062C0">
        <w:rPr>
          <w:rFonts w:ascii="Helvetica" w:hAnsi="Helvetica"/>
          <w:sz w:val="22"/>
          <w:szCs w:val="22"/>
        </w:rPr>
        <w:t xml:space="preserve"> size-mediated priority effects</w:t>
      </w:r>
      <w:r w:rsidR="001171A0">
        <w:rPr>
          <w:rFonts w:ascii="Helvetica" w:hAnsi="Helvetica"/>
          <w:sz w:val="22"/>
          <w:szCs w:val="22"/>
          <w:vertAlign w:val="superscript"/>
        </w:rPr>
        <w:t>83</w:t>
      </w:r>
      <w:r w:rsidR="008F50E4">
        <w:rPr>
          <w:rFonts w:ascii="Helvetica" w:hAnsi="Helvetica"/>
          <w:sz w:val="22"/>
          <w:szCs w:val="22"/>
        </w:rPr>
        <w:t>,</w:t>
      </w:r>
      <w:r w:rsidR="00C062C0">
        <w:rPr>
          <w:rFonts w:ascii="Helvetica" w:hAnsi="Helvetica"/>
          <w:sz w:val="22"/>
          <w:szCs w:val="22"/>
        </w:rPr>
        <w:t xml:space="preserve"> interaction strength</w:t>
      </w:r>
      <w:r w:rsidR="008F50E4" w:rsidRPr="008F50E4">
        <w:rPr>
          <w:rFonts w:ascii="Helvetica" w:hAnsi="Helvetica"/>
          <w:sz w:val="22"/>
          <w:szCs w:val="22"/>
          <w:vertAlign w:val="superscript"/>
        </w:rPr>
        <w:t>13</w:t>
      </w:r>
      <w:r w:rsidR="008F50E4">
        <w:rPr>
          <w:rFonts w:ascii="Helvetica" w:hAnsi="Helvetica"/>
          <w:sz w:val="22"/>
          <w:szCs w:val="22"/>
        </w:rPr>
        <w:t>,</w:t>
      </w:r>
      <w:r w:rsidR="008F50E4" w:rsidRPr="008F50E4">
        <w:rPr>
          <w:rFonts w:ascii="Helvetica" w:hAnsi="Helvetica"/>
          <w:sz w:val="22"/>
          <w:szCs w:val="22"/>
          <w:vertAlign w:val="superscript"/>
        </w:rPr>
        <w:t>20</w:t>
      </w:r>
      <w:r w:rsidR="00C062C0">
        <w:rPr>
          <w:rFonts w:ascii="Helvetica" w:hAnsi="Helvetica"/>
          <w:sz w:val="22"/>
          <w:szCs w:val="22"/>
        </w:rPr>
        <w:t>, ontogenetic variation and stage-</w:t>
      </w:r>
      <w:r w:rsidR="00E86DA8">
        <w:rPr>
          <w:rFonts w:ascii="Helvetica" w:hAnsi="Helvetica"/>
          <w:sz w:val="22"/>
          <w:szCs w:val="22"/>
        </w:rPr>
        <w:t>structure species interactions</w:t>
      </w:r>
      <w:r w:rsidR="00E86DA8" w:rsidRPr="00E86DA8">
        <w:rPr>
          <w:rFonts w:ascii="Helvetica" w:hAnsi="Helvetica"/>
          <w:sz w:val="22"/>
          <w:szCs w:val="22"/>
          <w:vertAlign w:val="superscript"/>
        </w:rPr>
        <w:t>7</w:t>
      </w:r>
      <w:r w:rsidR="001171A0">
        <w:rPr>
          <w:rFonts w:ascii="Helvetica" w:hAnsi="Helvetica"/>
          <w:sz w:val="22"/>
          <w:szCs w:val="22"/>
          <w:vertAlign w:val="superscript"/>
        </w:rPr>
        <w:t>6</w:t>
      </w:r>
      <w:r w:rsidR="00C062C0">
        <w:rPr>
          <w:rFonts w:ascii="Helvetica" w:hAnsi="Helvetica"/>
          <w:sz w:val="22"/>
          <w:szCs w:val="22"/>
        </w:rPr>
        <w:t>.</w:t>
      </w:r>
      <w:r w:rsidR="0095124A">
        <w:rPr>
          <w:rFonts w:ascii="Helvetica" w:hAnsi="Helvetica"/>
          <w:sz w:val="22"/>
          <w:szCs w:val="22"/>
        </w:rPr>
        <w:t xml:space="preserve"> </w:t>
      </w:r>
      <w:r w:rsidR="00516087">
        <w:rPr>
          <w:rFonts w:ascii="Helvetica" w:hAnsi="Helvetica"/>
          <w:sz w:val="22"/>
          <w:szCs w:val="22"/>
        </w:rPr>
        <w:t xml:space="preserve"> </w:t>
      </w:r>
      <w:r w:rsidR="00B924A2">
        <w:rPr>
          <w:rFonts w:ascii="Helvetica" w:hAnsi="Helvetica"/>
          <w:sz w:val="22"/>
          <w:szCs w:val="22"/>
        </w:rPr>
        <w:t>Testing multiple hypotheses</w:t>
      </w:r>
      <w:r w:rsidR="00BE237B">
        <w:rPr>
          <w:rFonts w:ascii="Helvetica" w:hAnsi="Helvetica"/>
          <w:sz w:val="22"/>
          <w:szCs w:val="22"/>
        </w:rPr>
        <w:t>,</w:t>
      </w:r>
      <w:r w:rsidR="00B924A2">
        <w:rPr>
          <w:rFonts w:ascii="Helvetica" w:hAnsi="Helvetica"/>
          <w:sz w:val="22"/>
          <w:szCs w:val="22"/>
        </w:rPr>
        <w:t xml:space="preserve"> and a</w:t>
      </w:r>
      <w:r w:rsidR="003D5BD8" w:rsidRPr="00D251C5">
        <w:rPr>
          <w:rFonts w:ascii="Helvetica" w:hAnsi="Helvetica"/>
          <w:sz w:val="22"/>
          <w:szCs w:val="22"/>
        </w:rPr>
        <w:t>ny data</w:t>
      </w:r>
      <w:r w:rsidR="00207127">
        <w:rPr>
          <w:rFonts w:ascii="Helvetica" w:hAnsi="Helvetica"/>
          <w:sz w:val="22"/>
          <w:szCs w:val="22"/>
        </w:rPr>
        <w:t xml:space="preserve"> </w:t>
      </w:r>
      <w:r w:rsidR="00214019" w:rsidRPr="00D251C5">
        <w:rPr>
          <w:rFonts w:ascii="Helvetica" w:hAnsi="Helvetica"/>
          <w:sz w:val="22"/>
          <w:szCs w:val="22"/>
        </w:rPr>
        <w:t>that helps define how systems have and are shifting</w:t>
      </w:r>
      <w:r w:rsidR="00214019">
        <w:rPr>
          <w:rFonts w:ascii="Helvetica" w:hAnsi="Helvetica"/>
          <w:sz w:val="22"/>
          <w:szCs w:val="22"/>
        </w:rPr>
        <w:t xml:space="preserve"> </w:t>
      </w:r>
      <w:r w:rsidR="00207127">
        <w:rPr>
          <w:rFonts w:ascii="Helvetica" w:hAnsi="Helvetica"/>
          <w:sz w:val="22"/>
          <w:szCs w:val="22"/>
        </w:rPr>
        <w:t>(</w:t>
      </w:r>
      <w:r w:rsidR="00D251C5" w:rsidRPr="00D251C5">
        <w:rPr>
          <w:rFonts w:ascii="Helvetica" w:hAnsi="Helvetica"/>
          <w:sz w:val="22"/>
          <w:szCs w:val="22"/>
        </w:rPr>
        <w:t>even when assumptions and mechanisms related to the Cushing hypothesis are not met or cannot be tested</w:t>
      </w:r>
      <w:r w:rsidR="00207127">
        <w:rPr>
          <w:rFonts w:ascii="Helvetica" w:hAnsi="Helvetica"/>
          <w:sz w:val="22"/>
          <w:szCs w:val="22"/>
        </w:rPr>
        <w:t>)</w:t>
      </w:r>
      <w:r w:rsidR="00214019">
        <w:rPr>
          <w:rFonts w:ascii="Helvetica" w:hAnsi="Helvetica"/>
          <w:sz w:val="22"/>
          <w:szCs w:val="22"/>
        </w:rPr>
        <w:t>,</w:t>
      </w:r>
      <w:r w:rsidR="003D5BD8" w:rsidRPr="00D251C5">
        <w:rPr>
          <w:rFonts w:ascii="Helvetica" w:hAnsi="Helvetica"/>
          <w:sz w:val="22"/>
          <w:szCs w:val="22"/>
        </w:rPr>
        <w:t xml:space="preserve"> and what mechanisms may drive those shifts, contributes valuable information for improved forecasting</w:t>
      </w:r>
      <w:r w:rsidR="0081207C">
        <w:rPr>
          <w:rFonts w:ascii="Helvetica" w:hAnsi="Helvetica"/>
          <w:sz w:val="22"/>
          <w:szCs w:val="22"/>
        </w:rPr>
        <w:t>.</w:t>
      </w:r>
      <w:r w:rsidR="003D5BD8" w:rsidRPr="00D251C5">
        <w:rPr>
          <w:rFonts w:ascii="Helvetica" w:hAnsi="Helvetica"/>
          <w:sz w:val="22"/>
          <w:szCs w:val="22"/>
        </w:rPr>
        <w:t xml:space="preserve"> An improved knowledge</w:t>
      </w:r>
      <w:r w:rsidR="003D5BD8">
        <w:rPr>
          <w:rFonts w:ascii="Helvetica" w:hAnsi="Helvetica"/>
          <w:sz w:val="22"/>
          <w:szCs w:val="22"/>
        </w:rPr>
        <w:t xml:space="preserve"> of the prevalence of mechanisms in different systems will advance our predictions of phenological mismatch for pair-wise interactions and </w:t>
      </w:r>
      <w:r w:rsidR="00BE20A0">
        <w:rPr>
          <w:rFonts w:ascii="Helvetica" w:hAnsi="Helvetica"/>
          <w:sz w:val="22"/>
          <w:szCs w:val="22"/>
        </w:rPr>
        <w:t xml:space="preserve">resulting </w:t>
      </w:r>
      <w:r w:rsidR="003D5BD8">
        <w:rPr>
          <w:rFonts w:ascii="Helvetica" w:hAnsi="Helvetica"/>
          <w:sz w:val="22"/>
          <w:szCs w:val="22"/>
        </w:rPr>
        <w:t xml:space="preserve">ecological consequences. </w:t>
      </w:r>
    </w:p>
    <w:p w14:paraId="0A04FEC2" w14:textId="77777777" w:rsidR="003D5BD8" w:rsidRPr="002D2EC9" w:rsidRDefault="003D5BD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B00B48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r w:rsidRPr="00D22316">
        <w:rPr>
          <w:rFonts w:ascii="Helvetica" w:hAnsi="Helvetica"/>
          <w:i/>
          <w:sz w:val="22"/>
          <w:szCs w:val="22"/>
          <w:u w:val="single"/>
        </w:rPr>
        <w:t>i</w:t>
      </w:r>
      <w:r w:rsidR="00E21A20">
        <w:rPr>
          <w:rFonts w:ascii="Helvetica" w:hAnsi="Helvetica"/>
          <w:i/>
          <w:sz w:val="22"/>
          <w:szCs w:val="22"/>
          <w:u w:val="single"/>
        </w:rPr>
        <w:t>v</w:t>
      </w:r>
      <w:r w:rsidRPr="00D22316">
        <w:rPr>
          <w:rFonts w:ascii="Helvetica" w:hAnsi="Helvetica"/>
          <w:i/>
          <w:sz w:val="22"/>
          <w:szCs w:val="22"/>
          <w:u w:val="single"/>
        </w:rPr>
        <w:t xml:space="preserve">) </w:t>
      </w:r>
      <w:r w:rsidR="0048748A" w:rsidRPr="00D22316">
        <w:rPr>
          <w:rFonts w:ascii="Helvetica" w:hAnsi="Helvetica"/>
          <w:i/>
          <w:sz w:val="22"/>
          <w:szCs w:val="22"/>
          <w:u w:val="single"/>
        </w:rPr>
        <w:t>Final thoughts on forecasting</w:t>
      </w:r>
    </w:p>
    <w:p w14:paraId="29A79B17" w14:textId="1B430F5F"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phenological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performance</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w:t>
      </w:r>
      <w:r w:rsidR="00246581">
        <w:rPr>
          <w:rFonts w:ascii="Helvetica" w:hAnsi="Helvetica"/>
          <w:sz w:val="22"/>
          <w:szCs w:val="22"/>
        </w:rPr>
        <w:t>populations</w:t>
      </w:r>
      <w:r w:rsidR="00246581" w:rsidRPr="002D2EC9">
        <w:rPr>
          <w:rFonts w:ascii="Helvetica" w:hAnsi="Helvetica"/>
          <w:sz w:val="22"/>
          <w:szCs w:val="22"/>
        </w:rPr>
        <w:t xml:space="preserve"> </w:t>
      </w:r>
      <w:r w:rsidR="00033181" w:rsidRPr="002D2EC9">
        <w:rPr>
          <w:rFonts w:ascii="Helvetica" w:hAnsi="Helvetica"/>
          <w:sz w:val="22"/>
          <w:szCs w:val="22"/>
        </w:rPr>
        <w:t xml:space="preserve">are well understood. </w:t>
      </w:r>
      <w:r w:rsidR="003707ED" w:rsidRPr="002D2EC9">
        <w:rPr>
          <w:rFonts w:ascii="Helvetica" w:hAnsi="Helvetica"/>
          <w:sz w:val="22"/>
          <w:szCs w:val="22"/>
        </w:rPr>
        <w:t>With such information in hand</w:t>
      </w:r>
      <w:r w:rsidR="005973C3">
        <w:rPr>
          <w:rFonts w:ascii="Helvetica" w:hAnsi="Helvetica"/>
          <w:sz w:val="22"/>
          <w:szCs w:val="22"/>
        </w:rPr>
        <w:t xml:space="preserve">, researchers can then </w:t>
      </w:r>
      <w:r w:rsidR="003707ED" w:rsidRPr="002D2EC9">
        <w:rPr>
          <w:rFonts w:ascii="Helvetica" w:hAnsi="Helvetica"/>
          <w:sz w:val="22"/>
          <w:szCs w:val="22"/>
        </w:rPr>
        <w:t xml:space="preserve">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phenological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phenological cues </w:t>
      </w:r>
      <w:r w:rsidR="00A17544" w:rsidRPr="002D2EC9">
        <w:rPr>
          <w:rFonts w:ascii="Helvetica" w:hAnsi="Helvetica"/>
          <w:sz w:val="22"/>
          <w:szCs w:val="22"/>
        </w:rPr>
        <w:t>for both species</w:t>
      </w:r>
      <w:r w:rsidR="00C33E6A">
        <w:rPr>
          <w:rFonts w:ascii="Helvetica" w:hAnsi="Helvetica"/>
          <w:sz w:val="22"/>
          <w:szCs w:val="22"/>
        </w:rPr>
        <w:t xml:space="preserve"> </w:t>
      </w:r>
      <w:r w:rsidR="003707ED" w:rsidRPr="002D2EC9">
        <w:rPr>
          <w:rFonts w:ascii="Helvetica" w:hAnsi="Helvetica"/>
          <w:sz w:val="22"/>
          <w:szCs w:val="22"/>
        </w:rPr>
        <w:t xml:space="preserve">are </w:t>
      </w:r>
      <w:r w:rsidR="0021725A" w:rsidRPr="002D2EC9">
        <w:rPr>
          <w:rFonts w:ascii="Helvetica" w:hAnsi="Helvetica"/>
          <w:sz w:val="22"/>
          <w:szCs w:val="22"/>
        </w:rPr>
        <w:t>well known</w:t>
      </w:r>
      <w:r w:rsidR="00124117">
        <w:rPr>
          <w:rFonts w:ascii="Helvetica" w:hAnsi="Helvetica"/>
          <w:sz w:val="22"/>
          <w:szCs w:val="22"/>
          <w:vertAlign w:val="superscript"/>
        </w:rPr>
        <w:t>62,84</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phenological mismatch</w:t>
      </w:r>
      <w:r w:rsidR="00B708C7" w:rsidRPr="002D2EC9">
        <w:rPr>
          <w:rFonts w:ascii="Helvetica" w:hAnsi="Helvetica"/>
          <w:sz w:val="22"/>
          <w:szCs w:val="22"/>
        </w:rPr>
        <w:t xml:space="preserve"> will require data about lifetime fitness for the consumer and </w:t>
      </w:r>
      <w:r w:rsidR="00B708C7" w:rsidRPr="002D2EC9">
        <w:rPr>
          <w:rFonts w:ascii="Helvetica" w:hAnsi="Helvetica"/>
          <w:sz w:val="22"/>
          <w:szCs w:val="22"/>
        </w:rPr>
        <w:lastRenderedPageBreak/>
        <w:t>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342E8820"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w:t>
      </w:r>
      <w:r w:rsidR="000477DF" w:rsidRPr="002D2EC9">
        <w:rPr>
          <w:rFonts w:ascii="Helvetica" w:hAnsi="Helvetica" w:cs="Helvetica"/>
          <w:sz w:val="22"/>
          <w:szCs w:val="22"/>
          <w:lang w:val="en-US"/>
        </w:rPr>
        <w:t>model</w:t>
      </w:r>
      <w:r w:rsidR="000477DF">
        <w:rPr>
          <w:rFonts w:ascii="Helvetica" w:hAnsi="Helvetica" w:cs="Helvetica"/>
          <w:sz w:val="22"/>
          <w:szCs w:val="22"/>
          <w:lang w:val="en-US"/>
        </w:rPr>
        <w:t>ing</w:t>
      </w:r>
      <w:r w:rsidR="005A46C6" w:rsidRPr="002D2EC9">
        <w:rPr>
          <w:rFonts w:ascii="Helvetica" w:hAnsi="Helvetica" w:cs="Helvetica"/>
          <w:sz w:val="22"/>
          <w:szCs w:val="22"/>
          <w:lang w:val="en-US"/>
        </w:rPr>
        <w:t xml:space="preserve"> would </w:t>
      </w:r>
      <w:r w:rsidR="001168CA" w:rsidRPr="002D2EC9">
        <w:rPr>
          <w:rFonts w:ascii="Helvetica" w:hAnsi="Helvetica" w:cs="Helvetica"/>
          <w:sz w:val="22"/>
          <w:szCs w:val="22"/>
          <w:lang w:val="en-US"/>
        </w:rPr>
        <w:t xml:space="preserve">be built on mechanistic studies of the </w:t>
      </w:r>
      <w:r w:rsidR="0086072F">
        <w:rPr>
          <w:rFonts w:ascii="Helvetica" w:hAnsi="Helvetica" w:cs="Helvetica"/>
          <w:sz w:val="22"/>
          <w:szCs w:val="22"/>
          <w:lang w:val="en-US"/>
        </w:rPr>
        <w:t>Cus</w:t>
      </w:r>
      <w:r w:rsidR="00A26F88">
        <w:rPr>
          <w:rFonts w:ascii="Helvetica" w:hAnsi="Helvetica" w:cs="Helvetica"/>
          <w:sz w:val="22"/>
          <w:szCs w:val="22"/>
          <w:lang w:val="en-US"/>
        </w:rPr>
        <w:t>hing</w:t>
      </w:r>
      <w:r w:rsidR="001168CA" w:rsidRPr="002D2EC9">
        <w:rPr>
          <w:rFonts w:ascii="Helvetica" w:hAnsi="Helvetica" w:cs="Helvetica"/>
          <w:sz w:val="22"/>
          <w:szCs w:val="22"/>
          <w:lang w:val="en-US"/>
        </w:rPr>
        <w:t xml:space="preserve"> hypothesis that carefully measure the fitness, phenologies,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attributes of systems. The model</w:t>
      </w:r>
      <w:r w:rsidR="000477DF">
        <w:rPr>
          <w:rFonts w:ascii="Helvetica" w:hAnsi="Helvetica" w:cs="Helvetica"/>
          <w:sz w:val="22"/>
          <w:szCs w:val="22"/>
          <w:lang w:val="en-US"/>
        </w:rPr>
        <w:t>s</w:t>
      </w:r>
      <w:r w:rsidR="001168CA" w:rsidRPr="002D2EC9">
        <w:rPr>
          <w:rFonts w:ascii="Helvetica" w:hAnsi="Helvetica" w:cs="Helvetica"/>
          <w:sz w:val="22"/>
          <w:szCs w:val="22"/>
          <w:lang w:val="en-US"/>
        </w:rPr>
        <w:t xml:space="preserve">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to test multiple mechanisms and define pre-climate change baselines</w:t>
      </w:r>
      <w:r w:rsidR="00034F29">
        <w:rPr>
          <w:rFonts w:ascii="Helvetica" w:hAnsi="Helvetica" w:cs="Helvetica"/>
          <w:sz w:val="22"/>
          <w:szCs w:val="22"/>
          <w:lang w:val="en-US"/>
        </w:rPr>
        <w:t xml:space="preserve">, </w:t>
      </w:r>
      <w:r w:rsidR="005A46C6" w:rsidRPr="002D2EC9">
        <w:rPr>
          <w:rFonts w:ascii="Helvetica" w:hAnsi="Helvetica" w:cs="Helvetica"/>
          <w:sz w:val="22"/>
          <w:szCs w:val="22"/>
          <w:lang w:val="en-US"/>
        </w:rPr>
        <w:t>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r w:rsidR="005A46C6" w:rsidRPr="002D2EC9">
        <w:rPr>
          <w:rFonts w:ascii="Helvetica" w:hAnsi="Helvetica"/>
          <w:sz w:val="22"/>
          <w:szCs w:val="22"/>
        </w:rPr>
        <w:t xml:space="preserve">phenological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p>
    <w:p w14:paraId="25FFBAF4" w14:textId="77777777" w:rsidR="00034F29" w:rsidRDefault="00034F29"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744F32BE" w14:textId="017A3672" w:rsidR="00034F29" w:rsidRPr="002D2EC9" w:rsidRDefault="00034F29"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Correspondence: </w:t>
      </w:r>
      <w:r>
        <w:rPr>
          <w:rFonts w:ascii="Helvetica" w:hAnsi="Helvetica" w:cs="Helvetica"/>
          <w:b/>
          <w:sz w:val="22"/>
          <w:szCs w:val="22"/>
          <w:lang w:val="en-US"/>
        </w:rPr>
        <w:t xml:space="preserve">to </w:t>
      </w:r>
      <w:r w:rsidRPr="002D2EC9">
        <w:rPr>
          <w:rFonts w:ascii="Helvetica" w:hAnsi="Helvetica" w:cs="Helvetica"/>
          <w:sz w:val="22"/>
          <w:szCs w:val="22"/>
          <w:lang w:val="en-US"/>
        </w:rPr>
        <w:t>Heather M. Kharouba, 30 Marie-Curie, University of Ottawa, Ottawa, ON, Canada, K1N 9B4, 613-562-5800 x6740; heather.kharouba@uottawa.ca</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Cottingham,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Johan Ehrlen, Kjell Bolmgren and Steve Travers for interesting discussions</w:t>
      </w:r>
      <w:r w:rsidR="00E34A64" w:rsidRPr="002D2EC9">
        <w:rPr>
          <w:rFonts w:ascii="Helvetica" w:hAnsi="Helvetica" w:cs="Helvetica"/>
          <w:sz w:val="22"/>
          <w:szCs w:val="22"/>
          <w:lang w:val="en-US"/>
        </w:rPr>
        <w:t xml:space="preserve"> and to Ian Breckheimer,</w:t>
      </w:r>
      <w:r w:rsidR="009D76F1">
        <w:rPr>
          <w:rFonts w:ascii="Helvetica" w:hAnsi="Helvetica" w:cs="Helvetica"/>
          <w:sz w:val="22"/>
          <w:szCs w:val="22"/>
          <w:lang w:val="en-US"/>
        </w:rPr>
        <w:t xml:space="preserve"> Ailene Ettinger, </w:t>
      </w:r>
      <w:r w:rsidR="00E34A64" w:rsidRPr="002D2EC9">
        <w:rPr>
          <w:rFonts w:ascii="Helvetica" w:hAnsi="Helvetica" w:cs="Helvetica"/>
          <w:sz w:val="22"/>
          <w:szCs w:val="22"/>
          <w:lang w:val="en-US"/>
        </w:rPr>
        <w:t>Deirdre Loughnan</w:t>
      </w:r>
      <w:r w:rsidR="009D76F1">
        <w:rPr>
          <w:rFonts w:ascii="Helvetica" w:hAnsi="Helvetica" w:cs="Helvetica"/>
          <w:sz w:val="22"/>
          <w:szCs w:val="22"/>
          <w:lang w:val="en-US"/>
        </w:rPr>
        <w:t xml:space="preserve">, and three </w:t>
      </w:r>
      <w:r w:rsidR="009D76F1">
        <w:rPr>
          <w:rFonts w:ascii="Helvetica" w:hAnsi="Helvetica" w:cs="Helvetica"/>
          <w:sz w:val="22"/>
          <w:szCs w:val="22"/>
          <w:lang w:val="en-US"/>
        </w:rPr>
        <w:lastRenderedPageBreak/>
        <w:t>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35E3F19D" w14:textId="5BA166F1" w:rsidR="00034F29" w:rsidRDefault="00034F29" w:rsidP="00034F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b/>
          <w:sz w:val="22"/>
          <w:szCs w:val="22"/>
          <w:lang w:val="en-US"/>
        </w:rPr>
        <w:t>Author Contribution statement</w:t>
      </w:r>
      <w:r w:rsidRPr="002D2EC9">
        <w:rPr>
          <w:rFonts w:ascii="Helvetica" w:hAnsi="Helvetica" w:cs="Helvetica"/>
          <w:sz w:val="22"/>
          <w:szCs w:val="22"/>
          <w:lang w:val="en-US"/>
        </w:rPr>
        <w:t>:  All authors conceived of the ideas, contributed to the writing and editing of the manuscript. HMK collected and analyzed the data.</w:t>
      </w:r>
    </w:p>
    <w:p w14:paraId="0355EBE2" w14:textId="77777777" w:rsidR="00034F29" w:rsidRPr="002D2EC9" w:rsidRDefault="00034F29" w:rsidP="00034F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42BABC1A" w14:textId="4BFA0181" w:rsidR="00610E04" w:rsidRPr="002D2EC9" w:rsidRDefault="00034F29" w:rsidP="00887D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commentRangeStart w:id="40"/>
      <w:r w:rsidRPr="002D2EC9">
        <w:rPr>
          <w:rFonts w:ascii="Helvetica" w:hAnsi="Helvetica" w:cs="Helvetica"/>
          <w:b/>
          <w:sz w:val="22"/>
          <w:szCs w:val="22"/>
          <w:lang w:val="en-US"/>
        </w:rPr>
        <w:t>Data a</w:t>
      </w:r>
      <w:r>
        <w:rPr>
          <w:rFonts w:ascii="Helvetica" w:hAnsi="Helvetica" w:cs="Helvetica"/>
          <w:b/>
          <w:sz w:val="22"/>
          <w:szCs w:val="22"/>
          <w:lang w:val="en-US"/>
        </w:rPr>
        <w:t>vaila</w:t>
      </w:r>
      <w:r w:rsidRPr="002D2EC9">
        <w:rPr>
          <w:rFonts w:ascii="Helvetica" w:hAnsi="Helvetica" w:cs="Helvetica"/>
          <w:b/>
          <w:sz w:val="22"/>
          <w:szCs w:val="22"/>
          <w:lang w:val="en-US"/>
        </w:rPr>
        <w:t>bility statement</w:t>
      </w:r>
      <w:r w:rsidRPr="002D2EC9">
        <w:rPr>
          <w:rFonts w:ascii="Helvetica" w:hAnsi="Helvetica" w:cs="Helvetica"/>
          <w:sz w:val="22"/>
          <w:szCs w:val="22"/>
          <w:lang w:val="en-US"/>
        </w:rPr>
        <w:t xml:space="preserve">: </w:t>
      </w:r>
      <w:ins w:id="41" w:author="Heather Kharouba" w:date="2020-02-20T10:51:00Z">
        <w:r w:rsidR="00F41078">
          <w:rPr>
            <w:rFonts w:ascii="Helvetica" w:hAnsi="Helvetica" w:cs="Helvetica"/>
            <w:sz w:val="22"/>
            <w:szCs w:val="22"/>
            <w:lang w:val="en-US"/>
          </w:rPr>
          <w:t>T</w:t>
        </w:r>
      </w:ins>
      <w:r w:rsidRPr="002D2EC9">
        <w:rPr>
          <w:rFonts w:ascii="Helvetica" w:hAnsi="Helvetica" w:cs="Helvetica"/>
          <w:sz w:val="22"/>
          <w:szCs w:val="22"/>
          <w:lang w:val="en-US"/>
        </w:rPr>
        <w:t xml:space="preserve">he data supporting the results </w:t>
      </w:r>
      <w:ins w:id="42" w:author="Heather Kharouba" w:date="2020-02-20T10:51:00Z">
        <w:r w:rsidR="00F41078">
          <w:rPr>
            <w:rFonts w:ascii="Helvetica" w:hAnsi="Helvetica" w:cs="Helvetica"/>
            <w:sz w:val="22"/>
            <w:szCs w:val="22"/>
            <w:lang w:val="en-US"/>
          </w:rPr>
          <w:t>are</w:t>
        </w:r>
      </w:ins>
      <w:r w:rsidRPr="002D2EC9">
        <w:rPr>
          <w:rFonts w:ascii="Helvetica" w:hAnsi="Helvetica" w:cs="Helvetica"/>
          <w:sz w:val="22"/>
          <w:szCs w:val="22"/>
          <w:lang w:val="en-US"/>
        </w:rPr>
        <w:t xml:space="preserve"> archived in Dryad </w:t>
      </w:r>
      <w:ins w:id="43" w:author="Heather Kharouba" w:date="2020-02-20T10:55:00Z">
        <w:r w:rsidR="00F41078">
          <w:rPr>
            <w:rFonts w:ascii="Helvetica" w:hAnsi="Helvetica" w:cs="Helvetica"/>
            <w:sz w:val="22"/>
            <w:szCs w:val="22"/>
            <w:lang w:val="en-US"/>
          </w:rPr>
          <w:t xml:space="preserve">accessible at: </w:t>
        </w:r>
      </w:ins>
      <w:r w:rsidRPr="002D2EC9">
        <w:rPr>
          <w:rFonts w:ascii="Helvetica" w:hAnsi="Helvetica" w:cs="Helvetica"/>
          <w:sz w:val="22"/>
          <w:szCs w:val="22"/>
          <w:lang w:val="en-US"/>
        </w:rPr>
        <w:t>.</w:t>
      </w:r>
      <w:commentRangeEnd w:id="40"/>
      <w:r>
        <w:rPr>
          <w:rStyle w:val="CommentReference"/>
        </w:rPr>
        <w:commentReference w:id="40"/>
      </w: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B8F5486" w14:textId="77777777" w:rsidR="003632C6" w:rsidRDefault="0099079C" w:rsidP="0036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commentRangeStart w:id="44"/>
      <w:r w:rsidRPr="002D2EC9">
        <w:rPr>
          <w:rFonts w:ascii="Helvetica" w:hAnsi="Helvetica" w:cs="Helvetica"/>
          <w:b/>
          <w:sz w:val="20"/>
          <w:szCs w:val="20"/>
          <w:lang w:val="en-US"/>
        </w:rPr>
        <w:t>References</w:t>
      </w:r>
      <w:commentRangeEnd w:id="44"/>
      <w:r w:rsidR="00034F29">
        <w:rPr>
          <w:rStyle w:val="CommentReference"/>
        </w:rPr>
        <w:commentReference w:id="44"/>
      </w:r>
    </w:p>
    <w:p w14:paraId="61BA05E8"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 </w:t>
      </w:r>
      <w:r w:rsidRPr="002D2EC9">
        <w:rPr>
          <w:rFonts w:ascii="Helvetica" w:eastAsia="Times New Roman" w:hAnsi="Helvetica" w:cs="Arial"/>
          <w:color w:val="000000"/>
          <w:sz w:val="20"/>
          <w:szCs w:val="20"/>
        </w:rPr>
        <w:t xml:space="preserve">Ovaskainen, O.,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Community-level phenological response to climate change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13434-13439</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2013).</w:t>
      </w:r>
    </w:p>
    <w:p w14:paraId="38818453" w14:textId="77777777" w:rsidR="004A2CCB" w:rsidRDefault="004A2CCB" w:rsidP="004A2CCB">
      <w:pPr>
        <w:rPr>
          <w:rFonts w:ascii="Helvetica" w:eastAsia="Times New Roman" w:hAnsi="Helvetica" w:cs="Arial"/>
          <w:color w:val="000000"/>
          <w:sz w:val="20"/>
          <w:szCs w:val="20"/>
        </w:rPr>
      </w:pPr>
    </w:p>
    <w:p w14:paraId="5BBE455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 </w:t>
      </w:r>
      <w:r w:rsidRPr="002D2EC9">
        <w:rPr>
          <w:rFonts w:ascii="Helvetica" w:eastAsia="Times New Roman" w:hAnsi="Helvetica" w:cs="Arial"/>
          <w:color w:val="000000"/>
          <w:sz w:val="20"/>
          <w:szCs w:val="20"/>
        </w:rPr>
        <w:t xml:space="preserve">CaraDonna, P. J., Iler, A. M. and Inouye, D. W. </w:t>
      </w:r>
      <w:r w:rsidRPr="00D33504">
        <w:rPr>
          <w:rFonts w:ascii="Helvetica" w:eastAsia="Times New Roman" w:hAnsi="Helvetica" w:cs="Arial"/>
          <w:iCs/>
          <w:color w:val="000000"/>
          <w:sz w:val="20"/>
          <w:szCs w:val="20"/>
        </w:rPr>
        <w:t>Shifts in flowering phenology reshape a subalpine plant community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sidRPr="002D2EC9">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111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4916-4921</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2014)</w:t>
      </w:r>
      <w:r w:rsidRPr="00606FCE">
        <w:rPr>
          <w:rFonts w:ascii="Helvetica" w:eastAsia="Times New Roman" w:hAnsi="Helvetica" w:cs="Arial"/>
          <w:color w:val="000000"/>
          <w:sz w:val="20"/>
          <w:szCs w:val="20"/>
        </w:rPr>
        <w:t>.</w:t>
      </w:r>
    </w:p>
    <w:p w14:paraId="2D76BE46" w14:textId="77777777" w:rsidR="004A2CCB" w:rsidRDefault="004A2CCB" w:rsidP="004A2CCB">
      <w:pPr>
        <w:rPr>
          <w:rFonts w:ascii="Helvetica" w:eastAsia="Times New Roman" w:hAnsi="Helvetica" w:cs="Arial"/>
          <w:color w:val="000000"/>
          <w:sz w:val="20"/>
          <w:szCs w:val="20"/>
        </w:rPr>
      </w:pPr>
    </w:p>
    <w:p w14:paraId="3F6E4897" w14:textId="77777777" w:rsidR="004A2CCB" w:rsidRPr="00F21DBF"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 </w:t>
      </w:r>
      <w:r w:rsidRPr="002D2EC9">
        <w:rPr>
          <w:rFonts w:ascii="Helvetica" w:eastAsia="Times New Roman" w:hAnsi="Helvetica" w:cs="Arial"/>
          <w:color w:val="000000"/>
          <w:sz w:val="20"/>
          <w:szCs w:val="20"/>
        </w:rPr>
        <w:t xml:space="preserve">Thackeray, S.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Phenological sensitivity to climate across taxa and trophic levels</w:t>
      </w:r>
      <w:r>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Nature</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535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2016).</w:t>
      </w:r>
    </w:p>
    <w:p w14:paraId="04E39570" w14:textId="77777777" w:rsidR="004A2CCB" w:rsidRPr="002D2EC9" w:rsidRDefault="004A2CCB" w:rsidP="004A2CCB">
      <w:pPr>
        <w:rPr>
          <w:rFonts w:ascii="Helvetica" w:eastAsia="Times New Roman" w:hAnsi="Helvetica" w:cs="Arial"/>
          <w:color w:val="000000"/>
          <w:sz w:val="20"/>
          <w:szCs w:val="20"/>
        </w:rPr>
      </w:pPr>
    </w:p>
    <w:p w14:paraId="29E88F3A"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 </w:t>
      </w:r>
      <w:r w:rsidRPr="002D2EC9">
        <w:rPr>
          <w:rFonts w:ascii="Helvetica" w:eastAsia="Times New Roman" w:hAnsi="Helvetica" w:cs="Arial"/>
          <w:color w:val="000000"/>
          <w:sz w:val="20"/>
          <w:szCs w:val="20"/>
        </w:rPr>
        <w:t xml:space="preserve">Kharouba, H.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Global shifts in the phenological synchrony of species interactions over recent decades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w:t>
      </w:r>
      <w:r w:rsidRPr="00AB1260">
        <w:rPr>
          <w:rFonts w:ascii="Helvetica" w:eastAsia="Times New Roman" w:hAnsi="Helvetica" w:cs="Arial"/>
          <w:b/>
          <w:color w:val="000000"/>
          <w:sz w:val="20"/>
          <w:szCs w:val="20"/>
        </w:rPr>
        <w:t>115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5211-5216</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2018)</w:t>
      </w:r>
      <w:r w:rsidRPr="00E23031">
        <w:rPr>
          <w:rFonts w:ascii="Helvetica" w:eastAsia="Times New Roman" w:hAnsi="Helvetica" w:cs="Arial"/>
          <w:color w:val="000000"/>
          <w:sz w:val="20"/>
          <w:szCs w:val="20"/>
        </w:rPr>
        <w:t>.</w:t>
      </w:r>
    </w:p>
    <w:p w14:paraId="59CB7DFC" w14:textId="77777777" w:rsidR="004A2CCB" w:rsidRDefault="004A2CCB" w:rsidP="004A2CCB">
      <w:pPr>
        <w:rPr>
          <w:rFonts w:ascii="Helvetica" w:eastAsia="Times New Roman" w:hAnsi="Helvetica" w:cs="Arial"/>
          <w:color w:val="000000"/>
          <w:sz w:val="20"/>
          <w:szCs w:val="20"/>
        </w:rPr>
      </w:pPr>
    </w:p>
    <w:p w14:paraId="6EAD052F" w14:textId="77777777" w:rsidR="004A2CCB" w:rsidRPr="00E230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 </w:t>
      </w:r>
      <w:r w:rsidRPr="002D2EC9">
        <w:rPr>
          <w:rFonts w:ascii="Helvetica" w:eastAsia="Times New Roman" w:hAnsi="Helvetica" w:cs="Arial"/>
          <w:color w:val="000000"/>
          <w:sz w:val="20"/>
          <w:szCs w:val="20"/>
        </w:rPr>
        <w:t xml:space="preserve">Post, E. and Forchhammer, M. C. </w:t>
      </w:r>
      <w:r w:rsidRPr="008B386E">
        <w:rPr>
          <w:rFonts w:ascii="Helvetica" w:eastAsia="Times New Roman" w:hAnsi="Helvetica" w:cs="Arial"/>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Philos. T. Roy. Soc.</w:t>
      </w:r>
      <w:r w:rsidRPr="008B386E">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363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2367-2373</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2007).</w:t>
      </w:r>
    </w:p>
    <w:p w14:paraId="7EACD7B4" w14:textId="77777777" w:rsidR="004A2CCB" w:rsidRDefault="004A2CCB" w:rsidP="004A2CCB">
      <w:pPr>
        <w:rPr>
          <w:rFonts w:ascii="Helvetica" w:eastAsia="Times New Roman" w:hAnsi="Helvetica" w:cs="Arial"/>
          <w:color w:val="000000"/>
          <w:sz w:val="20"/>
          <w:szCs w:val="20"/>
        </w:rPr>
      </w:pPr>
    </w:p>
    <w:p w14:paraId="47DC098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 </w:t>
      </w:r>
      <w:r w:rsidRPr="002D2EC9">
        <w:rPr>
          <w:rFonts w:ascii="Helvetica" w:eastAsia="Times New Roman" w:hAnsi="Helvetica" w:cs="Arial"/>
          <w:color w:val="000000"/>
          <w:sz w:val="20"/>
          <w:szCs w:val="20"/>
        </w:rPr>
        <w:t xml:space="preserve">Plard, F.,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Mismatch between birth date and vegetation phenology slows the demography of roe deer</w:t>
      </w:r>
      <w:r w:rsidRPr="002D2EC9">
        <w:rPr>
          <w:rFonts w:ascii="Helvetica" w:eastAsia="Times New Roman" w:hAnsi="Helvetica" w:cs="Arial"/>
          <w:color w:val="000000"/>
          <w:sz w:val="20"/>
          <w:szCs w:val="20"/>
        </w:rPr>
        <w:t xml:space="preserve">. </w:t>
      </w:r>
      <w:r w:rsidRPr="008B386E">
        <w:rPr>
          <w:rFonts w:ascii="Helvetica" w:eastAsia="Times New Roman" w:hAnsi="Helvetica" w:cs="Arial"/>
          <w:i/>
          <w:color w:val="000000"/>
          <w:sz w:val="20"/>
          <w:szCs w:val="20"/>
        </w:rPr>
        <w:t>PLoS biology</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e1001828</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2014).</w:t>
      </w:r>
    </w:p>
    <w:p w14:paraId="5F65701B" w14:textId="77777777" w:rsidR="004A2CCB" w:rsidRDefault="004A2CCB" w:rsidP="004A2CCB">
      <w:pPr>
        <w:rPr>
          <w:rFonts w:ascii="Helvetica" w:eastAsia="Times New Roman" w:hAnsi="Helvetica" w:cs="Arial"/>
          <w:bCs/>
          <w:color w:val="000000"/>
          <w:sz w:val="20"/>
          <w:szCs w:val="20"/>
        </w:rPr>
      </w:pPr>
    </w:p>
    <w:p w14:paraId="518A9845"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 </w:t>
      </w:r>
      <w:r w:rsidRPr="002D2EC9">
        <w:rPr>
          <w:rFonts w:ascii="Helvetica" w:eastAsia="Times New Roman" w:hAnsi="Helvetica" w:cs="Arial"/>
          <w:color w:val="000000"/>
          <w:sz w:val="20"/>
          <w:szCs w:val="20"/>
        </w:rPr>
        <w:t xml:space="preserve">Doiron, M., Gauthier, G. and Lévesque, E. </w:t>
      </w:r>
      <w:r w:rsidRPr="005D2C5C">
        <w:rPr>
          <w:rFonts w:ascii="Helvetica" w:eastAsia="Times New Roman" w:hAnsi="Helvetica" w:cs="Arial"/>
          <w:iCs/>
          <w:color w:val="000000"/>
          <w:sz w:val="20"/>
          <w:szCs w:val="20"/>
        </w:rPr>
        <w:t>Trophic mismatch and its effects on the growth of young in an Arctic herbivore</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Global Change Biol.</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4364-4376</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2015).</w:t>
      </w:r>
    </w:p>
    <w:p w14:paraId="4D006E73" w14:textId="77777777" w:rsidR="004A2CCB" w:rsidRPr="00747EEA" w:rsidRDefault="004A2CCB" w:rsidP="004A2CCB">
      <w:pPr>
        <w:rPr>
          <w:rFonts w:ascii="Helvetica" w:eastAsia="Times New Roman" w:hAnsi="Helvetica" w:cs="Arial"/>
          <w:color w:val="000000"/>
          <w:sz w:val="20"/>
          <w:szCs w:val="20"/>
        </w:rPr>
      </w:pPr>
    </w:p>
    <w:p w14:paraId="249A146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8. </w:t>
      </w:r>
      <w:r w:rsidRPr="002D2EC9">
        <w:rPr>
          <w:rFonts w:ascii="Helvetica" w:eastAsia="Times New Roman" w:hAnsi="Helvetica" w:cs="Arial"/>
          <w:color w:val="000000"/>
          <w:sz w:val="20"/>
          <w:szCs w:val="20"/>
        </w:rPr>
        <w:t xml:space="preserve">Burkle, L. A., Marlin, J. C. and Knight, T. M. </w:t>
      </w:r>
      <w:r w:rsidRPr="00D33504">
        <w:rPr>
          <w:rFonts w:ascii="Helvetica" w:eastAsia="Times New Roman" w:hAnsi="Helvetica" w:cs="Arial"/>
          <w:iCs/>
          <w:color w:val="000000"/>
          <w:sz w:val="20"/>
          <w:szCs w:val="20"/>
        </w:rPr>
        <w:t>Plant-pollinator interactions over 120 years: loss of species, co-occurrence, and function</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339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1611-1615</w:t>
      </w:r>
      <w:r>
        <w:rPr>
          <w:rFonts w:ascii="Helvetica" w:eastAsia="Times New Roman" w:hAnsi="Helvetica" w:cs="Arial"/>
          <w:color w:val="000000"/>
          <w:sz w:val="20"/>
          <w:szCs w:val="20"/>
        </w:rPr>
        <w:t xml:space="preserve"> (</w:t>
      </w:r>
      <w:r w:rsidRPr="00F36ED7">
        <w:rPr>
          <w:rFonts w:ascii="Helvetica" w:eastAsia="Times New Roman" w:hAnsi="Helvetica" w:cs="Arial"/>
          <w:bCs/>
          <w:color w:val="000000"/>
          <w:sz w:val="20"/>
          <w:szCs w:val="20"/>
        </w:rPr>
        <w:t>2013</w:t>
      </w:r>
      <w:r w:rsidRPr="00F36ED7">
        <w:rPr>
          <w:rFonts w:ascii="Helvetica" w:eastAsia="Times New Roman" w:hAnsi="Helvetica" w:cs="Arial"/>
          <w:color w:val="000000"/>
          <w:sz w:val="20"/>
          <w:szCs w:val="20"/>
        </w:rPr>
        <w:t>).</w:t>
      </w:r>
    </w:p>
    <w:p w14:paraId="460CCEF0" w14:textId="77777777" w:rsidR="004A2CCB" w:rsidRDefault="004A2CCB" w:rsidP="004A2CCB">
      <w:pPr>
        <w:rPr>
          <w:rFonts w:ascii="Helvetica" w:eastAsia="Times New Roman" w:hAnsi="Helvetica" w:cs="Arial"/>
          <w:color w:val="000000"/>
          <w:sz w:val="20"/>
          <w:szCs w:val="20"/>
        </w:rPr>
      </w:pPr>
    </w:p>
    <w:p w14:paraId="746BB722"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 </w:t>
      </w:r>
      <w:r w:rsidRPr="002D2EC9">
        <w:rPr>
          <w:rFonts w:ascii="Helvetica" w:eastAsia="Times New Roman" w:hAnsi="Helvetica" w:cs="Arial"/>
          <w:color w:val="000000"/>
          <w:sz w:val="20"/>
          <w:szCs w:val="20"/>
        </w:rPr>
        <w:t xml:space="preserve">Vatka, E., Orell, M. and RytkÖnen, S. </w:t>
      </w:r>
      <w:r w:rsidRPr="00036D39">
        <w:rPr>
          <w:rFonts w:ascii="Helvetica" w:eastAsia="Times New Roman" w:hAnsi="Helvetica" w:cs="Arial"/>
          <w:iCs/>
          <w:color w:val="000000"/>
          <w:sz w:val="20"/>
          <w:szCs w:val="20"/>
        </w:rPr>
        <w:t>Warming climate advances breeding and improves synchrony of food demand and food availability in a boreal passerine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Global Change Biol.</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3002-3009</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2011).</w:t>
      </w:r>
    </w:p>
    <w:p w14:paraId="635D8D68" w14:textId="77777777" w:rsidR="004A2CCB" w:rsidRDefault="004A2CCB" w:rsidP="004A2CCB">
      <w:pPr>
        <w:rPr>
          <w:rFonts w:ascii="Helvetica" w:eastAsia="Times New Roman" w:hAnsi="Helvetica" w:cs="Arial"/>
          <w:color w:val="000000"/>
          <w:sz w:val="20"/>
          <w:szCs w:val="20"/>
        </w:rPr>
      </w:pPr>
    </w:p>
    <w:p w14:paraId="1706CAF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10. </w:t>
      </w:r>
      <w:r w:rsidRPr="002D2EC9">
        <w:rPr>
          <w:rFonts w:ascii="Helvetica" w:eastAsia="Times New Roman" w:hAnsi="Helvetica" w:cs="Arial"/>
          <w:color w:val="000000"/>
          <w:sz w:val="20"/>
          <w:szCs w:val="20"/>
        </w:rPr>
        <w:t xml:space="preserve">Burthe,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Phenological trends and trophic mismatch across multiple levels of a North Sea pelagic food web</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M</w:t>
      </w:r>
      <w:r>
        <w:rPr>
          <w:rFonts w:ascii="Helvetica" w:eastAsia="Times New Roman" w:hAnsi="Helvetica" w:cs="Arial"/>
          <w:i/>
          <w:color w:val="000000"/>
          <w:sz w:val="20"/>
          <w:szCs w:val="20"/>
        </w:rPr>
        <w:t>arine Ecol. Prog. Ser.</w:t>
      </w:r>
      <w:r w:rsidRPr="002D2EC9">
        <w:rPr>
          <w:rFonts w:ascii="Helvetica" w:eastAsia="Times New Roman" w:hAnsi="Helvetica" w:cs="Arial"/>
          <w:color w:val="000000"/>
          <w:sz w:val="20"/>
          <w:szCs w:val="20"/>
        </w:rPr>
        <w:t> </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454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119-133</w:t>
      </w:r>
      <w:r>
        <w:rPr>
          <w:rFonts w:ascii="Helvetica" w:eastAsia="Times New Roman" w:hAnsi="Helvetica" w:cs="Arial"/>
          <w:color w:val="000000"/>
          <w:sz w:val="20"/>
          <w:szCs w:val="20"/>
        </w:rPr>
        <w:t xml:space="preserve"> </w:t>
      </w:r>
      <w:r w:rsidRPr="00606FCE">
        <w:rPr>
          <w:rFonts w:ascii="Helvetica" w:eastAsia="Times New Roman" w:hAnsi="Helvetica" w:cs="Arial"/>
          <w:color w:val="000000"/>
          <w:sz w:val="20"/>
          <w:szCs w:val="20"/>
        </w:rPr>
        <w:t>(</w:t>
      </w:r>
      <w:r w:rsidRPr="00606FCE">
        <w:rPr>
          <w:rFonts w:ascii="Helvetica" w:eastAsia="Times New Roman" w:hAnsi="Helvetica" w:cs="Arial"/>
          <w:bCs/>
          <w:color w:val="000000"/>
          <w:sz w:val="20"/>
          <w:szCs w:val="20"/>
        </w:rPr>
        <w:t>2012</w:t>
      </w:r>
      <w:r w:rsidRPr="00606FCE">
        <w:rPr>
          <w:rFonts w:ascii="Helvetica" w:eastAsia="Times New Roman" w:hAnsi="Helvetica" w:cs="Arial"/>
          <w:color w:val="000000"/>
          <w:sz w:val="20"/>
          <w:szCs w:val="20"/>
        </w:rPr>
        <w:t>).</w:t>
      </w:r>
    </w:p>
    <w:p w14:paraId="7AA43233" w14:textId="77777777" w:rsidR="004A2CCB" w:rsidRDefault="004A2CCB" w:rsidP="004A2CCB">
      <w:pPr>
        <w:rPr>
          <w:rFonts w:ascii="Helvetica" w:eastAsia="Times New Roman" w:hAnsi="Helvetica" w:cs="Arial"/>
          <w:color w:val="000000"/>
          <w:sz w:val="20"/>
          <w:szCs w:val="20"/>
        </w:rPr>
      </w:pPr>
    </w:p>
    <w:p w14:paraId="0826C6A4" w14:textId="77777777" w:rsidR="004A2CCB" w:rsidRPr="00373A8A"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11. </w:t>
      </w:r>
      <w:r w:rsidRPr="002D2EC9">
        <w:rPr>
          <w:rFonts w:ascii="Helvetica" w:eastAsia="Times New Roman" w:hAnsi="Helvetica" w:cs="Arial"/>
          <w:color w:val="000000"/>
          <w:sz w:val="20"/>
          <w:szCs w:val="20"/>
        </w:rPr>
        <w:t xml:space="preserve">Reed, T. E., Jenouvrier, S. and Visser, M. E. </w:t>
      </w:r>
      <w:r w:rsidRPr="008B386E">
        <w:rPr>
          <w:rFonts w:ascii="Helvetica" w:eastAsia="Times New Roman" w:hAnsi="Helvetica" w:cs="Arial"/>
          <w:iCs/>
          <w:color w:val="000000"/>
          <w:sz w:val="20"/>
          <w:szCs w:val="20"/>
        </w:rPr>
        <w:t>Phenological mismatch strongly affects individual fitness but not population demography in a woodland passerine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A4CFD">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131-144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
    <w:p w14:paraId="529F3BA6" w14:textId="77777777" w:rsidR="004A2CCB" w:rsidRPr="002D2EC9" w:rsidRDefault="004A2CCB" w:rsidP="004A2CCB">
      <w:pPr>
        <w:rPr>
          <w:rFonts w:ascii="Helvetica" w:eastAsia="Times New Roman" w:hAnsi="Helvetica" w:cs="Arial"/>
          <w:color w:val="000000"/>
          <w:sz w:val="20"/>
          <w:szCs w:val="20"/>
        </w:rPr>
      </w:pPr>
    </w:p>
    <w:p w14:paraId="41C02061"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12. </w:t>
      </w:r>
      <w:r w:rsidRPr="009206CD">
        <w:rPr>
          <w:rFonts w:ascii="Arial" w:eastAsia="Times New Roman" w:hAnsi="Arial" w:cs="Arial"/>
          <w:color w:val="222222"/>
          <w:sz w:val="20"/>
          <w:szCs w:val="20"/>
          <w:shd w:val="clear" w:color="auto" w:fill="FFFFFF"/>
        </w:rPr>
        <w:t xml:space="preserve">Gienapp, P., Reed, T. E., </w:t>
      </w:r>
      <w:r>
        <w:rPr>
          <w:rFonts w:ascii="Arial" w:eastAsia="Times New Roman" w:hAnsi="Arial" w:cs="Arial"/>
          <w:color w:val="222222"/>
          <w:sz w:val="20"/>
          <w:szCs w:val="20"/>
          <w:shd w:val="clear" w:color="auto" w:fill="FFFFFF"/>
        </w:rPr>
        <w:t>and Visser, M. E</w:t>
      </w:r>
      <w:r w:rsidRPr="009206CD">
        <w:rPr>
          <w:rFonts w:ascii="Arial" w:eastAsia="Times New Roman" w:hAnsi="Arial" w:cs="Arial"/>
          <w:color w:val="222222"/>
          <w:sz w:val="20"/>
          <w:szCs w:val="20"/>
          <w:shd w:val="clear" w:color="auto" w:fill="FFFFFF"/>
        </w:rPr>
        <w:t xml:space="preserve">. </w:t>
      </w:r>
      <w:r w:rsidRPr="00384233">
        <w:rPr>
          <w:rFonts w:ascii="Arial" w:eastAsia="Times New Roman" w:hAnsi="Arial" w:cs="Arial"/>
          <w:color w:val="222222"/>
          <w:sz w:val="20"/>
          <w:szCs w:val="20"/>
          <w:shd w:val="clear" w:color="auto" w:fill="FFFFFF"/>
        </w:rPr>
        <w:t>Why climate change will invariably alter selection pressures on phenology</w:t>
      </w:r>
      <w:r w:rsidRPr="009206CD">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rPr>
        <w:t>P. Roy. Soc. B- Biol. Sci.</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281</w:t>
      </w:r>
      <w:r w:rsidRPr="009206CD">
        <w:rPr>
          <w:rFonts w:ascii="Arial" w:eastAsia="Times New Roman" w:hAnsi="Arial" w:cs="Arial"/>
          <w:color w:val="222222"/>
          <w:sz w:val="20"/>
          <w:szCs w:val="20"/>
          <w:shd w:val="clear" w:color="auto" w:fill="FFFFFF"/>
        </w:rPr>
        <w:t>, 20141611</w:t>
      </w:r>
      <w:r>
        <w:rPr>
          <w:rFonts w:ascii="Arial" w:eastAsia="Times New Roman" w:hAnsi="Arial" w:cs="Arial"/>
          <w:color w:val="222222"/>
          <w:sz w:val="20"/>
          <w:szCs w:val="20"/>
          <w:shd w:val="clear" w:color="auto" w:fill="FFFFFF"/>
        </w:rPr>
        <w:t xml:space="preserve"> </w:t>
      </w:r>
      <w:r w:rsidRPr="00017808">
        <w:rPr>
          <w:rFonts w:ascii="Arial" w:eastAsia="Times New Roman" w:hAnsi="Arial" w:cs="Arial"/>
          <w:color w:val="222222"/>
          <w:sz w:val="20"/>
          <w:szCs w:val="20"/>
          <w:shd w:val="clear" w:color="auto" w:fill="FFFFFF"/>
        </w:rPr>
        <w:t>(2014).</w:t>
      </w:r>
    </w:p>
    <w:p w14:paraId="02A6F140" w14:textId="77777777" w:rsidR="004A2CCB" w:rsidRDefault="004A2CCB" w:rsidP="004A2CCB">
      <w:pPr>
        <w:rPr>
          <w:rFonts w:ascii="Arial" w:eastAsia="Times New Roman" w:hAnsi="Arial" w:cs="Arial"/>
          <w:color w:val="222222"/>
          <w:sz w:val="20"/>
          <w:szCs w:val="20"/>
          <w:shd w:val="clear" w:color="auto" w:fill="FFFFFF"/>
        </w:rPr>
      </w:pPr>
    </w:p>
    <w:p w14:paraId="5981C6B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lastRenderedPageBreak/>
        <w:t xml:space="preserve">13. </w:t>
      </w:r>
      <w:r w:rsidRPr="002D2EC9">
        <w:rPr>
          <w:rFonts w:ascii="Helvetica" w:eastAsia="Times New Roman" w:hAnsi="Helvetica" w:cs="Arial"/>
          <w:color w:val="000000"/>
          <w:sz w:val="20"/>
          <w:szCs w:val="20"/>
        </w:rPr>
        <w:t>Johansson, J., Kristensen, N. P., Nilsson, J.-Å. and Jonzén, N.</w:t>
      </w:r>
      <w:r>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The eco-evolutionary consequences of interspecific phenological asynchrony--a theoretical perspective</w:t>
      </w:r>
      <w:r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Oikos</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124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2015).</w:t>
      </w:r>
    </w:p>
    <w:p w14:paraId="62B1499A" w14:textId="77777777" w:rsidR="004A2CCB" w:rsidRPr="009206CD" w:rsidRDefault="004A2CCB" w:rsidP="004A2CCB">
      <w:pPr>
        <w:rPr>
          <w:rFonts w:ascii="Times New Roman" w:eastAsia="Times New Roman" w:hAnsi="Times New Roman" w:cs="Times New Roman"/>
          <w:sz w:val="20"/>
          <w:szCs w:val="20"/>
        </w:rPr>
      </w:pPr>
    </w:p>
    <w:p w14:paraId="466171B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14. </w:t>
      </w:r>
      <w:r w:rsidRPr="002D2EC9">
        <w:rPr>
          <w:rFonts w:ascii="Helvetica" w:eastAsia="Times New Roman" w:hAnsi="Helvetica" w:cs="Arial"/>
          <w:color w:val="000000"/>
          <w:sz w:val="20"/>
          <w:szCs w:val="20"/>
        </w:rPr>
        <w:t xml:space="preserve">Bewick, S., Cantrell, R. S., Cosner, C. and Fagan, W. F. </w:t>
      </w:r>
      <w:r w:rsidRPr="00E124FA">
        <w:rPr>
          <w:rFonts w:ascii="Helvetica" w:eastAsia="Times New Roman" w:hAnsi="Helvetica" w:cs="Arial"/>
          <w:iCs/>
          <w:color w:val="000000"/>
          <w:sz w:val="20"/>
          <w:szCs w:val="20"/>
        </w:rPr>
        <w:t xml:space="preserve">How resource phenology affects consumer population dynamics. </w:t>
      </w:r>
      <w:r>
        <w:rPr>
          <w:rFonts w:ascii="Helvetica" w:eastAsia="Times New Roman" w:hAnsi="Helvetica" w:cs="Arial"/>
          <w:i/>
          <w:color w:val="000000"/>
          <w:sz w:val="20"/>
          <w:szCs w:val="20"/>
        </w:rPr>
        <w:t>Am. Nat.</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151-166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2016)</w:t>
      </w:r>
      <w:r w:rsidRPr="00F36ED7">
        <w:rPr>
          <w:rFonts w:ascii="Helvetica" w:eastAsia="Times New Roman" w:hAnsi="Helvetica" w:cs="Arial"/>
          <w:color w:val="000000"/>
          <w:sz w:val="20"/>
          <w:szCs w:val="20"/>
        </w:rPr>
        <w:t>.</w:t>
      </w:r>
    </w:p>
    <w:p w14:paraId="23551C81" w14:textId="77777777" w:rsidR="004A2CCB" w:rsidRPr="002D2EC9"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15. </w:t>
      </w:r>
      <w:r w:rsidRPr="002D2EC9">
        <w:rPr>
          <w:rFonts w:ascii="Helvetica" w:eastAsia="Times New Roman" w:hAnsi="Helvetica" w:cs="Arial"/>
          <w:color w:val="000000"/>
          <w:sz w:val="20"/>
          <w:szCs w:val="20"/>
        </w:rPr>
        <w:t>Samplonius, J. M., Kappers, E. F., Brands, S. and Both, C.</w:t>
      </w:r>
      <w:r w:rsidRPr="002D2EC9">
        <w:rPr>
          <w:rFonts w:ascii="Helvetica" w:eastAsia="Times New Roman" w:hAnsi="Helvetica" w:cs="Arial"/>
          <w:b/>
          <w:bCs/>
          <w:color w:val="000000"/>
          <w:sz w:val="20"/>
          <w:szCs w:val="20"/>
        </w:rPr>
        <w:t xml:space="preserve"> </w:t>
      </w:r>
      <w:r w:rsidRPr="008B386E">
        <w:rPr>
          <w:rFonts w:ascii="Helvetica" w:eastAsia="Times New Roman" w:hAnsi="Helvetica" w:cs="Arial"/>
          <w:iCs/>
          <w:color w:val="000000"/>
          <w:sz w:val="20"/>
          <w:szCs w:val="20"/>
        </w:rPr>
        <w:t>Phenological mismatch and ontogenetic diet shifts interactively affect offspring condition in a passerine</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1255-1264</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r w:rsidRPr="00DF4050">
        <w:rPr>
          <w:rFonts w:ascii="Helvetica" w:eastAsia="Times New Roman" w:hAnsi="Helvetica" w:cs="Arial"/>
          <w:color w:val="000000"/>
          <w:sz w:val="20"/>
          <w:szCs w:val="20"/>
        </w:rPr>
        <w:t>).</w:t>
      </w:r>
    </w:p>
    <w:p w14:paraId="13334739" w14:textId="77777777" w:rsidR="004A2CCB" w:rsidRDefault="004A2CCB" w:rsidP="004A2CCB">
      <w:pPr>
        <w:rPr>
          <w:rFonts w:ascii="Helvetica" w:eastAsia="Times New Roman" w:hAnsi="Helvetica" w:cs="Arial"/>
          <w:color w:val="000000"/>
          <w:sz w:val="20"/>
          <w:szCs w:val="20"/>
        </w:rPr>
      </w:pPr>
    </w:p>
    <w:p w14:paraId="31401EB0" w14:textId="77777777" w:rsidR="004A2CCB" w:rsidRPr="00DF7E9D" w:rsidRDefault="004A2CCB" w:rsidP="004A2CCB">
      <w:pPr>
        <w:rPr>
          <w:rFonts w:ascii="Times New Roman" w:eastAsia="Times New Roman" w:hAnsi="Times New Roman" w:cs="Times New Roman"/>
          <w:sz w:val="20"/>
          <w:szCs w:val="20"/>
        </w:rPr>
      </w:pPr>
      <w:r>
        <w:rPr>
          <w:rFonts w:ascii="Helvetica" w:eastAsia="Times New Roman" w:hAnsi="Helvetica" w:cs="Arial"/>
          <w:color w:val="000000"/>
          <w:sz w:val="20"/>
          <w:szCs w:val="20"/>
        </w:rPr>
        <w:t xml:space="preserve">16. </w:t>
      </w:r>
      <w:r w:rsidRPr="00DF7E9D">
        <w:rPr>
          <w:rFonts w:ascii="Arial" w:eastAsia="Times New Roman" w:hAnsi="Arial" w:cs="Arial"/>
          <w:color w:val="222222"/>
          <w:sz w:val="20"/>
          <w:szCs w:val="20"/>
          <w:shd w:val="clear" w:color="auto" w:fill="FFFFFF"/>
        </w:rPr>
        <w:t xml:space="preserve">Hjort, J., Fluctuations in the great fisheries of northern Europe viewed in the light of biological research. </w:t>
      </w:r>
      <w:r w:rsidRPr="00497182">
        <w:rPr>
          <w:rFonts w:ascii="Arial" w:eastAsia="Times New Roman" w:hAnsi="Arial" w:cs="Arial"/>
          <w:i/>
          <w:color w:val="222222"/>
          <w:sz w:val="20"/>
          <w:szCs w:val="20"/>
          <w:shd w:val="clear" w:color="auto" w:fill="FFFFFF"/>
        </w:rPr>
        <w:t>ICES</w:t>
      </w:r>
      <w:r>
        <w:rPr>
          <w:rFonts w:ascii="Arial" w:eastAsia="Times New Roman" w:hAnsi="Arial" w:cs="Arial"/>
          <w:color w:val="222222"/>
          <w:sz w:val="20"/>
          <w:szCs w:val="20"/>
          <w:shd w:val="clear" w:color="auto" w:fill="FFFFFF"/>
        </w:rPr>
        <w:t xml:space="preserve"> (</w:t>
      </w:r>
      <w:r w:rsidRPr="00DF7E9D">
        <w:rPr>
          <w:rFonts w:ascii="Arial" w:eastAsia="Times New Roman" w:hAnsi="Arial" w:cs="Arial"/>
          <w:color w:val="222222"/>
          <w:sz w:val="20"/>
          <w:szCs w:val="20"/>
          <w:shd w:val="clear" w:color="auto" w:fill="FFFFFF"/>
        </w:rPr>
        <w:t>1914</w:t>
      </w:r>
      <w:r>
        <w:rPr>
          <w:rFonts w:ascii="Arial" w:eastAsia="Times New Roman" w:hAnsi="Arial" w:cs="Arial"/>
          <w:color w:val="222222"/>
          <w:sz w:val="20"/>
          <w:szCs w:val="20"/>
          <w:shd w:val="clear" w:color="auto" w:fill="FFFFFF"/>
        </w:rPr>
        <w:t>)</w:t>
      </w:r>
      <w:r w:rsidRPr="00DF7E9D">
        <w:rPr>
          <w:rFonts w:ascii="Arial" w:eastAsia="Times New Roman" w:hAnsi="Arial" w:cs="Arial"/>
          <w:color w:val="222222"/>
          <w:sz w:val="20"/>
          <w:szCs w:val="20"/>
          <w:shd w:val="clear" w:color="auto" w:fill="FFFFFF"/>
        </w:rPr>
        <w:t>.</w:t>
      </w:r>
    </w:p>
    <w:p w14:paraId="03E61CA2" w14:textId="77777777" w:rsidR="004A2CCB" w:rsidRPr="002D2EC9" w:rsidRDefault="004A2CCB" w:rsidP="004A2CCB">
      <w:pPr>
        <w:rPr>
          <w:rFonts w:ascii="Helvetica" w:eastAsia="Times New Roman" w:hAnsi="Helvetica" w:cs="Arial"/>
          <w:color w:val="000000"/>
          <w:sz w:val="20"/>
          <w:szCs w:val="20"/>
        </w:rPr>
      </w:pPr>
    </w:p>
    <w:p w14:paraId="2DE52C66" w14:textId="77777777" w:rsidR="004A2CCB" w:rsidRPr="00DF7E9D"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17. Cushing, D.H.</w:t>
      </w:r>
      <w:r w:rsidRPr="00DF7E9D">
        <w:rPr>
          <w:rFonts w:ascii="Arial" w:eastAsia="Times New Roman" w:hAnsi="Arial" w:cs="Arial"/>
          <w:color w:val="222222"/>
          <w:sz w:val="20"/>
          <w:szCs w:val="20"/>
          <w:shd w:val="clear" w:color="auto" w:fill="FFFFFF"/>
        </w:rPr>
        <w:t xml:space="preserve"> The regularity of the spawning season of some fishes. </w:t>
      </w:r>
      <w:r w:rsidRPr="00DF7E9D">
        <w:rPr>
          <w:rFonts w:ascii="Arial" w:eastAsia="Times New Roman" w:hAnsi="Arial" w:cs="Arial"/>
          <w:i/>
          <w:iCs/>
          <w:color w:val="222222"/>
          <w:sz w:val="20"/>
          <w:szCs w:val="20"/>
        </w:rPr>
        <w:t xml:space="preserve">ICES </w:t>
      </w:r>
      <w:r>
        <w:rPr>
          <w:rFonts w:ascii="Arial" w:eastAsia="Times New Roman" w:hAnsi="Arial" w:cs="Arial"/>
          <w:i/>
          <w:iCs/>
          <w:color w:val="222222"/>
          <w:sz w:val="20"/>
          <w:szCs w:val="20"/>
        </w:rPr>
        <w:t>J. Mar. Sci.</w:t>
      </w:r>
      <w:r w:rsidRPr="00DF7E9D">
        <w:rPr>
          <w:rFonts w:ascii="Arial" w:eastAsia="Times New Roman" w:hAnsi="Arial" w:cs="Arial"/>
          <w:color w:val="222222"/>
          <w:sz w:val="20"/>
          <w:szCs w:val="20"/>
          <w:shd w:val="clear" w:color="auto" w:fill="FFFFFF"/>
        </w:rPr>
        <w:t> </w:t>
      </w:r>
      <w:r w:rsidRPr="00FD69B1">
        <w:rPr>
          <w:rFonts w:ascii="Arial" w:eastAsia="Times New Roman" w:hAnsi="Arial" w:cs="Arial"/>
          <w:b/>
          <w:i/>
          <w:iCs/>
          <w:color w:val="222222"/>
          <w:sz w:val="20"/>
          <w:szCs w:val="20"/>
        </w:rPr>
        <w:t>33</w:t>
      </w:r>
      <w:r w:rsidRPr="00DF7E9D">
        <w:rPr>
          <w:rFonts w:ascii="Arial" w:eastAsia="Times New Roman" w:hAnsi="Arial" w:cs="Arial"/>
          <w:color w:val="222222"/>
          <w:sz w:val="20"/>
          <w:szCs w:val="20"/>
          <w:shd w:val="clear" w:color="auto" w:fill="FFFFFF"/>
        </w:rPr>
        <w:t>, 81-92</w:t>
      </w:r>
      <w:r>
        <w:rPr>
          <w:rFonts w:ascii="Arial" w:eastAsia="Times New Roman" w:hAnsi="Arial" w:cs="Arial"/>
          <w:color w:val="222222"/>
          <w:sz w:val="20"/>
          <w:szCs w:val="20"/>
          <w:shd w:val="clear" w:color="auto" w:fill="FFFFFF"/>
        </w:rPr>
        <w:t xml:space="preserve"> (1969)</w:t>
      </w:r>
      <w:r w:rsidRPr="00DF7E9D">
        <w:rPr>
          <w:rFonts w:ascii="Arial" w:eastAsia="Times New Roman" w:hAnsi="Arial" w:cs="Arial"/>
          <w:color w:val="222222"/>
          <w:sz w:val="20"/>
          <w:szCs w:val="20"/>
          <w:shd w:val="clear" w:color="auto" w:fill="FFFFFF"/>
        </w:rPr>
        <w:t>.</w:t>
      </w:r>
    </w:p>
    <w:p w14:paraId="4BE50BB6" w14:textId="77777777" w:rsidR="004A2CCB" w:rsidRDefault="004A2CCB" w:rsidP="004A2CCB">
      <w:pPr>
        <w:rPr>
          <w:rFonts w:ascii="Helvetica" w:eastAsia="Times New Roman" w:hAnsi="Helvetica" w:cs="Arial"/>
          <w:color w:val="000000"/>
          <w:sz w:val="20"/>
          <w:szCs w:val="20"/>
        </w:rPr>
      </w:pPr>
    </w:p>
    <w:p w14:paraId="2CFF29F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18. </w:t>
      </w:r>
      <w:r w:rsidRPr="002D2EC9">
        <w:rPr>
          <w:rFonts w:ascii="Helvetica" w:eastAsia="Times New Roman" w:hAnsi="Helvetica" w:cs="Arial"/>
          <w:color w:val="000000"/>
          <w:sz w:val="20"/>
          <w:szCs w:val="20"/>
        </w:rPr>
        <w:t xml:space="preserve">Cushing, D. H. </w:t>
      </w:r>
      <w:r w:rsidRPr="00567E28">
        <w:rPr>
          <w:rFonts w:ascii="Helvetica" w:eastAsia="Times New Roman" w:hAnsi="Helvetica" w:cs="Arial"/>
          <w:iCs/>
          <w:color w:val="000000"/>
          <w:sz w:val="20"/>
          <w:szCs w:val="20"/>
        </w:rPr>
        <w:t>The natural regulation of fish populations</w:t>
      </w:r>
      <w:r w:rsidRPr="002D2EC9">
        <w:rPr>
          <w:rFonts w:ascii="Helvetica" w:eastAsia="Times New Roman" w:hAnsi="Helvetica" w:cs="Arial"/>
          <w:color w:val="000000"/>
          <w:sz w:val="20"/>
          <w:szCs w:val="20"/>
        </w:rPr>
        <w:t>. HardenJones, F. R.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w:t>
      </w:r>
      <w:r w:rsidRPr="00567E28">
        <w:rPr>
          <w:rFonts w:ascii="Helvetica" w:eastAsia="Times New Roman" w:hAnsi="Helvetica" w:cs="Arial"/>
          <w:i/>
          <w:color w:val="000000"/>
          <w:sz w:val="20"/>
          <w:szCs w:val="20"/>
        </w:rPr>
        <w:t>Sea Fisheries Research</w:t>
      </w:r>
      <w:r w:rsidRPr="002D2EC9">
        <w:rPr>
          <w:rFonts w:ascii="Helvetica" w:eastAsia="Times New Roman" w:hAnsi="Helvetica" w:cs="Arial"/>
          <w:color w:val="000000"/>
          <w:sz w:val="20"/>
          <w:szCs w:val="20"/>
        </w:rPr>
        <w:t>. Elek Science, 399-412</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1974).</w:t>
      </w:r>
    </w:p>
    <w:p w14:paraId="53F9FBAA" w14:textId="77777777" w:rsidR="004A2CCB" w:rsidRDefault="004A2CCB" w:rsidP="004A2CCB">
      <w:pPr>
        <w:rPr>
          <w:rFonts w:ascii="Helvetica" w:eastAsia="Times New Roman" w:hAnsi="Helvetica" w:cs="Arial"/>
          <w:color w:val="000000"/>
          <w:sz w:val="20"/>
          <w:szCs w:val="20"/>
        </w:rPr>
      </w:pPr>
    </w:p>
    <w:p w14:paraId="38388A2A"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19. Cushing, D.H</w:t>
      </w:r>
      <w:r w:rsidRPr="00DF7E9D">
        <w:rPr>
          <w:rFonts w:ascii="Arial" w:eastAsia="Times New Roman" w:hAnsi="Arial" w:cs="Arial"/>
          <w:color w:val="222222"/>
          <w:sz w:val="20"/>
          <w:szCs w:val="20"/>
          <w:shd w:val="clear" w:color="auto" w:fill="FFFFFF"/>
        </w:rPr>
        <w:t>. Plankton production and year-class strength in fish populations: an update of the match/mismatch hypothesis. In </w:t>
      </w:r>
      <w:r w:rsidRPr="00DF7E9D">
        <w:rPr>
          <w:rFonts w:ascii="Arial" w:eastAsia="Times New Roman" w:hAnsi="Arial" w:cs="Arial"/>
          <w:i/>
          <w:iCs/>
          <w:color w:val="222222"/>
          <w:sz w:val="20"/>
          <w:szCs w:val="20"/>
        </w:rPr>
        <w:t>Advances in marine biology</w:t>
      </w:r>
      <w:r w:rsidRPr="00DF7E9D">
        <w:rPr>
          <w:rFonts w:ascii="Arial" w:eastAsia="Times New Roman" w:hAnsi="Arial" w:cs="Arial"/>
          <w:color w:val="222222"/>
          <w:sz w:val="20"/>
          <w:szCs w:val="20"/>
          <w:shd w:val="clear" w:color="auto" w:fill="FFFFFF"/>
        </w:rPr>
        <w:t> (Vol</w:t>
      </w:r>
      <w:r>
        <w:rPr>
          <w:rFonts w:ascii="Arial" w:eastAsia="Times New Roman" w:hAnsi="Arial" w:cs="Arial"/>
          <w:color w:val="222222"/>
          <w:sz w:val="20"/>
          <w:szCs w:val="20"/>
          <w:shd w:val="clear" w:color="auto" w:fill="FFFFFF"/>
        </w:rPr>
        <w:t>. 26, 249-293). Academic Press (</w:t>
      </w:r>
      <w:r w:rsidRPr="00DF7E9D">
        <w:rPr>
          <w:rFonts w:ascii="Arial" w:eastAsia="Times New Roman" w:hAnsi="Arial" w:cs="Arial"/>
          <w:color w:val="222222"/>
          <w:sz w:val="20"/>
          <w:szCs w:val="20"/>
          <w:shd w:val="clear" w:color="auto" w:fill="FFFFFF"/>
        </w:rPr>
        <w:t>1990</w:t>
      </w:r>
      <w:r>
        <w:rPr>
          <w:rFonts w:ascii="Arial" w:eastAsia="Times New Roman" w:hAnsi="Arial" w:cs="Arial"/>
          <w:color w:val="222222"/>
          <w:sz w:val="20"/>
          <w:szCs w:val="20"/>
          <w:shd w:val="clear" w:color="auto" w:fill="FFFFFF"/>
        </w:rPr>
        <w:t>).</w:t>
      </w:r>
    </w:p>
    <w:p w14:paraId="6C194C31" w14:textId="77777777" w:rsidR="004A2CCB" w:rsidRDefault="004A2CCB" w:rsidP="004A2CCB">
      <w:pPr>
        <w:rPr>
          <w:rFonts w:ascii="Arial" w:eastAsia="Times New Roman" w:hAnsi="Arial" w:cs="Arial"/>
          <w:color w:val="222222"/>
          <w:sz w:val="20"/>
          <w:szCs w:val="20"/>
          <w:shd w:val="clear" w:color="auto" w:fill="FFFFFF"/>
        </w:rPr>
      </w:pPr>
    </w:p>
    <w:p w14:paraId="218CD2F6"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t xml:space="preserve">20. </w:t>
      </w:r>
      <w:r w:rsidRPr="002D2EC9">
        <w:rPr>
          <w:rFonts w:ascii="Helvetica" w:eastAsia="Times New Roman" w:hAnsi="Helvetica" w:cs="Arial"/>
          <w:color w:val="000000"/>
          <w:sz w:val="20"/>
          <w:szCs w:val="20"/>
        </w:rPr>
        <w:t xml:space="preserve">Miller-Rushing, A. J., Høye, T. T., Inouye, D. W. and Post, E. </w:t>
      </w:r>
      <w:r w:rsidRPr="003E7F52">
        <w:rPr>
          <w:rFonts w:ascii="Helvetica" w:eastAsia="Times New Roman" w:hAnsi="Helvetica" w:cs="Arial"/>
          <w:iCs/>
          <w:color w:val="000000"/>
          <w:sz w:val="20"/>
          <w:szCs w:val="20"/>
        </w:rPr>
        <w:t>The effects of phenological mismatches on demography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Philos. T. Roy. Soc.</w:t>
      </w:r>
      <w:r w:rsidRPr="003E7F52">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365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3177-</w:t>
      </w:r>
      <w:r w:rsidRPr="00D84B31">
        <w:rPr>
          <w:rFonts w:ascii="Helvetica" w:eastAsia="Times New Roman" w:hAnsi="Helvetica" w:cs="Arial"/>
          <w:color w:val="000000"/>
          <w:sz w:val="20"/>
          <w:szCs w:val="20"/>
        </w:rPr>
        <w:t>3186 (</w:t>
      </w:r>
      <w:r w:rsidRPr="00D84B31">
        <w:rPr>
          <w:rFonts w:ascii="Helvetica" w:eastAsia="Times New Roman" w:hAnsi="Helvetica" w:cs="Arial"/>
          <w:bCs/>
          <w:color w:val="000000"/>
          <w:sz w:val="20"/>
          <w:szCs w:val="20"/>
        </w:rPr>
        <w:t>2010)</w:t>
      </w:r>
      <w:r w:rsidRPr="00D84B31">
        <w:rPr>
          <w:rFonts w:ascii="Helvetica" w:eastAsia="Times New Roman" w:hAnsi="Helvetica" w:cs="Arial"/>
          <w:color w:val="000000"/>
          <w:sz w:val="20"/>
          <w:szCs w:val="20"/>
        </w:rPr>
        <w:t>.</w:t>
      </w:r>
    </w:p>
    <w:p w14:paraId="3285F538" w14:textId="77777777" w:rsidR="004A2CCB" w:rsidRDefault="004A2CCB" w:rsidP="004A2CCB">
      <w:pPr>
        <w:rPr>
          <w:rFonts w:ascii="Helvetica" w:eastAsia="Times New Roman" w:hAnsi="Helvetica" w:cs="Arial"/>
          <w:color w:val="000000"/>
          <w:sz w:val="20"/>
          <w:szCs w:val="20"/>
        </w:rPr>
      </w:pPr>
    </w:p>
    <w:p w14:paraId="581D349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21. </w:t>
      </w:r>
      <w:r w:rsidRPr="002D2EC9">
        <w:rPr>
          <w:rFonts w:ascii="Helvetica" w:eastAsia="Times New Roman" w:hAnsi="Helvetica" w:cs="Arial"/>
          <w:color w:val="000000"/>
          <w:sz w:val="20"/>
          <w:szCs w:val="20"/>
        </w:rPr>
        <w:t xml:space="preserve">Renner, S. S. and Zohner, C. M. </w:t>
      </w:r>
      <w:r w:rsidRPr="008B386E">
        <w:rPr>
          <w:rFonts w:ascii="Helvetica" w:eastAsia="Times New Roman" w:hAnsi="Helvetica" w:cs="Arial"/>
          <w:iCs/>
          <w:color w:val="000000"/>
          <w:sz w:val="20"/>
          <w:szCs w:val="20"/>
        </w:rPr>
        <w:t>Climate change and phenological mismatch in trophic interactions among plants, insects, and vertebrates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Annu. Rev. Ecol. Evol. S.</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49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165-182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2018)</w:t>
      </w:r>
      <w:r w:rsidRPr="00373A8A">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
    <w:p w14:paraId="737871FA" w14:textId="77777777" w:rsidR="004A2CCB" w:rsidRDefault="004A2CCB" w:rsidP="004A2CCB">
      <w:pPr>
        <w:rPr>
          <w:rFonts w:ascii="Helvetica" w:eastAsia="Times New Roman" w:hAnsi="Helvetica" w:cs="Arial"/>
          <w:color w:val="000000"/>
          <w:sz w:val="20"/>
          <w:szCs w:val="20"/>
        </w:rPr>
      </w:pPr>
    </w:p>
    <w:p w14:paraId="6EB98931" w14:textId="77777777" w:rsidR="004A2CCB" w:rsidRDefault="004A2CCB" w:rsidP="004A2CCB">
      <w:pPr>
        <w:rPr>
          <w:rFonts w:ascii="Times New Roman" w:eastAsia="Times New Roman" w:hAnsi="Times New Roman" w:cs="Times New Roman"/>
          <w:sz w:val="20"/>
          <w:szCs w:val="20"/>
        </w:rPr>
      </w:pPr>
      <w:r>
        <w:rPr>
          <w:rFonts w:ascii="Helvetica" w:eastAsia="Times New Roman" w:hAnsi="Helvetica" w:cs="Arial"/>
          <w:bCs/>
          <w:color w:val="000000"/>
          <w:sz w:val="20"/>
          <w:szCs w:val="20"/>
        </w:rPr>
        <w:t xml:space="preserve">22. </w:t>
      </w:r>
      <w:r>
        <w:rPr>
          <w:rFonts w:ascii="Arial" w:eastAsia="Times New Roman" w:hAnsi="Arial" w:cs="Arial"/>
          <w:color w:val="222222"/>
          <w:sz w:val="20"/>
          <w:szCs w:val="20"/>
          <w:shd w:val="clear" w:color="auto" w:fill="FFFFFF"/>
        </w:rPr>
        <w:t>Visser, M. E., and</w:t>
      </w:r>
      <w:r w:rsidRPr="006133F7">
        <w:rPr>
          <w:rFonts w:ascii="Arial" w:eastAsia="Times New Roman" w:hAnsi="Arial" w:cs="Arial"/>
          <w:color w:val="222222"/>
          <w:sz w:val="20"/>
          <w:szCs w:val="20"/>
          <w:shd w:val="clear" w:color="auto" w:fill="FFFFFF"/>
        </w:rPr>
        <w:t xml:space="preserve"> Gienapp, P. </w:t>
      </w:r>
      <w:r w:rsidRPr="00036D39">
        <w:rPr>
          <w:rFonts w:ascii="Arial" w:eastAsia="Times New Roman" w:hAnsi="Arial" w:cs="Arial"/>
          <w:color w:val="222222"/>
          <w:sz w:val="20"/>
          <w:szCs w:val="20"/>
          <w:shd w:val="clear" w:color="auto" w:fill="FFFFFF"/>
        </w:rPr>
        <w:t>Evolutionary and demographic consequences of phenological mismatches</w:t>
      </w:r>
      <w:r w:rsidRPr="006133F7">
        <w:rPr>
          <w:rFonts w:ascii="Arial" w:eastAsia="Times New Roman" w:hAnsi="Arial" w:cs="Arial"/>
          <w:color w:val="222222"/>
          <w:sz w:val="20"/>
          <w:szCs w:val="20"/>
          <w:shd w:val="clear" w:color="auto" w:fill="FFFFFF"/>
        </w:rPr>
        <w:t>. </w:t>
      </w:r>
      <w:r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b/>
          <w:iCs/>
          <w:color w:val="222222"/>
          <w:sz w:val="20"/>
          <w:szCs w:val="20"/>
        </w:rPr>
        <w:t>3</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color w:val="222222"/>
          <w:sz w:val="20"/>
          <w:szCs w:val="20"/>
          <w:shd w:val="clear" w:color="auto" w:fill="FFFFFF"/>
        </w:rPr>
        <w:t>879-88</w:t>
      </w:r>
      <w:r>
        <w:rPr>
          <w:rFonts w:ascii="Arial" w:eastAsia="Times New Roman" w:hAnsi="Arial" w:cs="Arial"/>
          <w:color w:val="222222"/>
          <w:sz w:val="20"/>
          <w:szCs w:val="20"/>
          <w:shd w:val="clear" w:color="auto" w:fill="FFFFFF"/>
        </w:rPr>
        <w:t xml:space="preserve"> </w:t>
      </w:r>
      <w:r w:rsidRPr="00F21DBF">
        <w:rPr>
          <w:rFonts w:ascii="Arial" w:eastAsia="Times New Roman" w:hAnsi="Arial" w:cs="Arial"/>
          <w:color w:val="222222"/>
          <w:sz w:val="20"/>
          <w:szCs w:val="20"/>
          <w:shd w:val="clear" w:color="auto" w:fill="FFFFFF"/>
        </w:rPr>
        <w:t>(2019)</w:t>
      </w:r>
      <w:r>
        <w:rPr>
          <w:rFonts w:ascii="Times New Roman" w:eastAsia="Times New Roman" w:hAnsi="Times New Roman" w:cs="Times New Roman"/>
          <w:sz w:val="20"/>
          <w:szCs w:val="20"/>
        </w:rPr>
        <w:t>.</w:t>
      </w:r>
    </w:p>
    <w:p w14:paraId="5ED102ED" w14:textId="77777777" w:rsidR="004A2CCB" w:rsidRDefault="004A2CCB" w:rsidP="004A2CCB">
      <w:pPr>
        <w:rPr>
          <w:rFonts w:ascii="Helvetica" w:eastAsia="Times New Roman" w:hAnsi="Helvetica" w:cs="Arial"/>
          <w:color w:val="000000"/>
          <w:sz w:val="20"/>
          <w:szCs w:val="20"/>
        </w:rPr>
      </w:pPr>
    </w:p>
    <w:p w14:paraId="136A2E1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23. </w:t>
      </w:r>
      <w:r w:rsidRPr="002D2EC9">
        <w:rPr>
          <w:rFonts w:ascii="Helvetica" w:eastAsia="Times New Roman" w:hAnsi="Helvetica" w:cs="Arial"/>
          <w:color w:val="000000"/>
          <w:sz w:val="20"/>
          <w:szCs w:val="20"/>
        </w:rPr>
        <w:t>Arula, T., Gröger, J., Ojaveer, H. and Simm, M.</w:t>
      </w:r>
      <w:r>
        <w:rPr>
          <w:rFonts w:ascii="Helvetica" w:eastAsia="Times New Roman" w:hAnsi="Helvetica" w:cs="Arial"/>
          <w:color w:val="000000"/>
          <w:sz w:val="20"/>
          <w:szCs w:val="20"/>
        </w:rPr>
        <w:t xml:space="preserve"> </w:t>
      </w:r>
      <w:r w:rsidRPr="005048A0">
        <w:rPr>
          <w:rFonts w:ascii="Helvetica" w:eastAsia="Times New Roman" w:hAnsi="Helvetica" w:cs="Arial"/>
          <w:iCs/>
          <w:color w:val="000000"/>
          <w:sz w:val="20"/>
          <w:szCs w:val="20"/>
        </w:rPr>
        <w:t>Shifts in the spring herring (</w:t>
      </w:r>
      <w:r w:rsidRPr="00DE1789">
        <w:rPr>
          <w:rFonts w:ascii="Helvetica" w:eastAsia="Times New Roman" w:hAnsi="Helvetica" w:cs="Arial"/>
          <w:i/>
          <w:iCs/>
          <w:color w:val="000000"/>
          <w:sz w:val="20"/>
          <w:szCs w:val="20"/>
        </w:rPr>
        <w:t>Clupea harengus membras</w:t>
      </w:r>
      <w:r w:rsidRPr="005048A0">
        <w:rPr>
          <w:rFonts w:ascii="Helvetica" w:eastAsia="Times New Roman" w:hAnsi="Helvetica" w:cs="Arial"/>
          <w:iCs/>
          <w:color w:val="000000"/>
          <w:sz w:val="20"/>
          <w:szCs w:val="20"/>
        </w:rPr>
        <w:t>) larvae and related environment in the Eastern Baltic Sea over the past 50 years</w:t>
      </w:r>
      <w:r>
        <w:rPr>
          <w:rFonts w:ascii="Helvetica" w:eastAsia="Times New Roman" w:hAnsi="Helvetica" w:cs="Arial"/>
          <w:color w:val="000000"/>
          <w:sz w:val="20"/>
          <w:szCs w:val="20"/>
        </w:rPr>
        <w:t xml:space="preserve">. PloS one </w:t>
      </w:r>
      <w:r w:rsidRPr="005048A0">
        <w:rPr>
          <w:rFonts w:ascii="Helvetica" w:eastAsia="Times New Roman" w:hAnsi="Helvetica" w:cs="Arial"/>
          <w:b/>
          <w:color w:val="000000"/>
          <w:sz w:val="20"/>
          <w:szCs w:val="20"/>
        </w:rPr>
        <w:t>9</w:t>
      </w:r>
      <w:r>
        <w:rPr>
          <w:rFonts w:ascii="Helvetica" w:eastAsia="Times New Roman" w:hAnsi="Helvetica" w:cs="Arial"/>
          <w:color w:val="000000"/>
          <w:sz w:val="20"/>
          <w:szCs w:val="20"/>
        </w:rPr>
        <w:t>, e91304 (2014).</w:t>
      </w:r>
    </w:p>
    <w:p w14:paraId="7547F7F2" w14:textId="1763AB79" w:rsidR="004A2CCB" w:rsidRPr="00837111" w:rsidRDefault="004A2CCB" w:rsidP="00837111">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24. </w:t>
      </w:r>
      <w:r w:rsidRPr="002D2EC9">
        <w:rPr>
          <w:rFonts w:ascii="Helvetica" w:eastAsia="Times New Roman" w:hAnsi="Helvetica" w:cs="Arial"/>
          <w:color w:val="000000"/>
          <w:sz w:val="20"/>
          <w:szCs w:val="20"/>
        </w:rPr>
        <w:t>Winder, M. and Schindler, D. E.</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Climate change uncouples trophic interactions in an aquatic ecosystem</w:t>
      </w:r>
      <w:r w:rsidRPr="002D2EC9">
        <w:rPr>
          <w:rFonts w:ascii="Helvetica" w:eastAsia="Times New Roman" w:hAnsi="Helvetica" w:cs="Arial"/>
          <w:i/>
          <w:iCs/>
          <w:color w:val="000000"/>
          <w:sz w:val="20"/>
          <w:szCs w:val="20"/>
        </w:rPr>
        <w:t>.</w:t>
      </w:r>
      <w:r w:rsidR="00837111">
        <w:rPr>
          <w:rFonts w:ascii="Helvetica" w:eastAsia="Times New Roman" w:hAnsi="Helvetica" w:cs="Arial"/>
          <w:b/>
          <w:bCs/>
          <w:color w:val="000000"/>
          <w:sz w:val="20"/>
          <w:szCs w:val="20"/>
        </w:rPr>
        <w:t xml:space="preserve"> </w:t>
      </w:r>
      <w:r w:rsidRPr="00036D39">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85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2100-2106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2004).</w:t>
      </w:r>
    </w:p>
    <w:p w14:paraId="64FFEF61" w14:textId="77777777" w:rsidR="004A2CCB" w:rsidRDefault="004A2CCB" w:rsidP="004A2CCB">
      <w:pPr>
        <w:rPr>
          <w:rFonts w:ascii="Helvetica" w:eastAsia="Times New Roman" w:hAnsi="Helvetica" w:cs="Arial"/>
          <w:bCs/>
          <w:color w:val="000000"/>
          <w:sz w:val="20"/>
          <w:szCs w:val="20"/>
        </w:rPr>
      </w:pPr>
    </w:p>
    <w:p w14:paraId="498F4EC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25. </w:t>
      </w:r>
      <w:r w:rsidRPr="002D2EC9">
        <w:rPr>
          <w:rFonts w:ascii="Helvetica" w:eastAsia="Times New Roman" w:hAnsi="Helvetica" w:cs="Arial"/>
          <w:color w:val="000000"/>
          <w:sz w:val="20"/>
          <w:szCs w:val="20"/>
        </w:rPr>
        <w:t xml:space="preserve">Durant, J. M., Hjermann, D. Ø., Ottersen, G. and Stenseth, N. C. </w:t>
      </w:r>
      <w:r w:rsidRPr="007334D1">
        <w:rPr>
          <w:rFonts w:ascii="Helvetica" w:eastAsia="Times New Roman" w:hAnsi="Helvetica" w:cs="Arial"/>
          <w:iCs/>
          <w:color w:val="000000"/>
          <w:sz w:val="20"/>
          <w:szCs w:val="20"/>
        </w:rPr>
        <w:t>Climate and the match or mismatch between predator requirements and resource availability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2007).</w:t>
      </w:r>
    </w:p>
    <w:p w14:paraId="19CF0443" w14:textId="77777777" w:rsidR="004A2CCB" w:rsidRDefault="004A2CCB" w:rsidP="004A2CCB">
      <w:pPr>
        <w:rPr>
          <w:rFonts w:ascii="Helvetica" w:eastAsia="Times New Roman" w:hAnsi="Helvetica" w:cs="Arial"/>
          <w:bCs/>
          <w:color w:val="000000"/>
          <w:sz w:val="20"/>
          <w:szCs w:val="20"/>
        </w:rPr>
      </w:pPr>
    </w:p>
    <w:p w14:paraId="35E3467F"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26. </w:t>
      </w:r>
      <w:r w:rsidRPr="002D2EC9">
        <w:rPr>
          <w:rFonts w:ascii="Helvetica" w:eastAsia="Times New Roman" w:hAnsi="Helvetica" w:cs="Arial"/>
          <w:color w:val="000000"/>
          <w:sz w:val="20"/>
          <w:szCs w:val="20"/>
        </w:rPr>
        <w:t xml:space="preserve">Cury, P, Shannon, L and Shin, YJ. </w:t>
      </w:r>
      <w:r w:rsidRPr="00567E28">
        <w:rPr>
          <w:rFonts w:ascii="Helvetica" w:eastAsia="Times New Roman" w:hAnsi="Helvetica" w:cs="Arial"/>
          <w:iCs/>
          <w:color w:val="000000"/>
          <w:sz w:val="20"/>
          <w:szCs w:val="20"/>
        </w:rPr>
        <w:t>The functioning of marine ecosystems: a fisheries perspective</w:t>
      </w:r>
      <w:r w:rsidRPr="002D2EC9">
        <w:rPr>
          <w:rFonts w:ascii="Helvetica" w:eastAsia="Times New Roman" w:hAnsi="Helvetica" w:cs="Arial"/>
          <w:i/>
          <w:iCs/>
          <w:color w:val="000000"/>
          <w:sz w:val="20"/>
          <w:szCs w:val="20"/>
        </w:rPr>
        <w:t>.</w:t>
      </w:r>
      <w:r w:rsidRPr="002D2EC9">
        <w:rPr>
          <w:rFonts w:ascii="Helvetica" w:eastAsia="Times New Roman" w:hAnsi="Helvetica" w:cs="Arial"/>
          <w:color w:val="000000"/>
          <w:sz w:val="20"/>
          <w:szCs w:val="20"/>
        </w:rPr>
        <w:t xml:space="preserve"> </w:t>
      </w:r>
      <w:r w:rsidRPr="00567E28">
        <w:rPr>
          <w:rFonts w:ascii="Helvetica" w:eastAsia="Times New Roman" w:hAnsi="Helvetica" w:cs="Arial"/>
          <w:i/>
          <w:color w:val="000000"/>
          <w:sz w:val="20"/>
          <w:szCs w:val="20"/>
        </w:rPr>
        <w:t>Responsible fisheries in the marine ecosystem</w:t>
      </w:r>
      <w:r w:rsidRPr="002D2EC9">
        <w:rPr>
          <w:rFonts w:ascii="Helvetica" w:eastAsia="Times New Roman" w:hAnsi="Helvetica" w:cs="Arial"/>
          <w:color w:val="000000"/>
          <w:sz w:val="20"/>
          <w:szCs w:val="20"/>
        </w:rPr>
        <w:t> 103–123</w:t>
      </w:r>
      <w:r w:rsidRPr="00777938">
        <w:rPr>
          <w:rFonts w:ascii="Helvetica" w:eastAsia="Times New Roman" w:hAnsi="Helvetica" w:cs="Arial"/>
          <w:color w:val="000000"/>
          <w:sz w:val="20"/>
          <w:szCs w:val="20"/>
        </w:rPr>
        <w:t>, (</w:t>
      </w:r>
      <w:r w:rsidRPr="00777938">
        <w:rPr>
          <w:rFonts w:ascii="Helvetica" w:eastAsia="Times New Roman" w:hAnsi="Helvetica" w:cs="Arial"/>
          <w:bCs/>
          <w:color w:val="000000"/>
          <w:sz w:val="20"/>
          <w:szCs w:val="20"/>
        </w:rPr>
        <w:t>2003).</w:t>
      </w:r>
    </w:p>
    <w:p w14:paraId="6B144CE7" w14:textId="77777777" w:rsidR="004A2CCB" w:rsidRDefault="004A2CCB" w:rsidP="004A2CCB">
      <w:pPr>
        <w:rPr>
          <w:rFonts w:ascii="Helvetica" w:eastAsia="Times New Roman" w:hAnsi="Helvetica" w:cs="Arial"/>
          <w:bCs/>
          <w:color w:val="000000"/>
          <w:sz w:val="20"/>
          <w:szCs w:val="20"/>
        </w:rPr>
      </w:pPr>
    </w:p>
    <w:p w14:paraId="04D720C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27. </w:t>
      </w:r>
      <w:r w:rsidRPr="002D2EC9">
        <w:rPr>
          <w:rFonts w:ascii="Helvetica" w:eastAsia="Times New Roman" w:hAnsi="Helvetica" w:cs="Arial"/>
          <w:color w:val="000000"/>
          <w:sz w:val="20"/>
          <w:szCs w:val="20"/>
        </w:rPr>
        <w:t xml:space="preserve">Durant, J. M.,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Timing and abundance as key mechanisms affecting trophic interactions in variable environments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Lett.</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952-958</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2005</w:t>
      </w:r>
      <w:r w:rsidRPr="00017808">
        <w:rPr>
          <w:rFonts w:ascii="Helvetica" w:eastAsia="Times New Roman" w:hAnsi="Helvetica" w:cs="Arial"/>
          <w:color w:val="000000"/>
          <w:sz w:val="20"/>
          <w:szCs w:val="20"/>
        </w:rPr>
        <w:t>).</w:t>
      </w:r>
    </w:p>
    <w:p w14:paraId="4C11F4B8" w14:textId="77777777" w:rsidR="004A2CCB" w:rsidRDefault="004A2CCB" w:rsidP="004A2CCB">
      <w:pPr>
        <w:rPr>
          <w:rFonts w:ascii="Helvetica" w:eastAsia="Times New Roman" w:hAnsi="Helvetica" w:cs="Arial"/>
          <w:color w:val="000000"/>
          <w:sz w:val="20"/>
          <w:szCs w:val="20"/>
        </w:rPr>
      </w:pPr>
    </w:p>
    <w:p w14:paraId="67E6230A"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28</w:t>
      </w:r>
      <w:r w:rsidRPr="001C1426">
        <w:rPr>
          <w:rFonts w:ascii="Helvetica" w:eastAsia="Times New Roman" w:hAnsi="Helvetica" w:cs="Arial"/>
          <w:color w:val="000000"/>
          <w:sz w:val="20"/>
          <w:szCs w:val="20"/>
        </w:rPr>
        <w:t xml:space="preserve">. Johansson, J. and Jonzén, N. </w:t>
      </w:r>
      <w:r w:rsidRPr="001C1426">
        <w:rPr>
          <w:rFonts w:ascii="Helvetica" w:eastAsia="Times New Roman" w:hAnsi="Helvetica" w:cs="Arial"/>
          <w:iCs/>
          <w:color w:val="000000"/>
          <w:sz w:val="20"/>
          <w:szCs w:val="20"/>
        </w:rPr>
        <w:t>Game theory sheds new light on ecological responses to current climate change when phenology is historically mismatched</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Ecol. Lett.</w:t>
      </w:r>
      <w:r w:rsidRPr="001C1426">
        <w:rPr>
          <w:rFonts w:ascii="Helvetica" w:eastAsia="Times New Roman" w:hAnsi="Helvetica" w:cs="Arial"/>
          <w:color w:val="000000"/>
          <w:sz w:val="20"/>
          <w:szCs w:val="20"/>
        </w:rPr>
        <w:t xml:space="preserve">  </w:t>
      </w:r>
      <w:r w:rsidRPr="001C1426">
        <w:rPr>
          <w:rFonts w:ascii="Helvetica" w:eastAsia="Times New Roman" w:hAnsi="Helvetica" w:cs="Arial"/>
          <w:b/>
          <w:color w:val="000000"/>
          <w:sz w:val="20"/>
          <w:szCs w:val="20"/>
        </w:rPr>
        <w:t>15</w:t>
      </w:r>
      <w:r w:rsidRPr="001C1426">
        <w:rPr>
          <w:rFonts w:ascii="Helvetica" w:eastAsia="Times New Roman" w:hAnsi="Helvetica" w:cs="Arial"/>
          <w:color w:val="000000"/>
          <w:sz w:val="20"/>
          <w:szCs w:val="20"/>
        </w:rPr>
        <w:t>, 881-888 (</w:t>
      </w:r>
      <w:r w:rsidRPr="001C1426">
        <w:rPr>
          <w:rFonts w:ascii="Helvetica" w:eastAsia="Times New Roman" w:hAnsi="Helvetica" w:cs="Arial"/>
          <w:bCs/>
          <w:color w:val="000000"/>
          <w:sz w:val="20"/>
          <w:szCs w:val="20"/>
        </w:rPr>
        <w:t>2012)</w:t>
      </w:r>
      <w:r w:rsidRPr="001C1426">
        <w:rPr>
          <w:rFonts w:ascii="Helvetica" w:eastAsia="Times New Roman" w:hAnsi="Helvetica" w:cs="Arial"/>
          <w:color w:val="000000"/>
          <w:sz w:val="20"/>
          <w:szCs w:val="20"/>
        </w:rPr>
        <w:t>.</w:t>
      </w:r>
    </w:p>
    <w:p w14:paraId="02DB1B91" w14:textId="77777777" w:rsidR="004A2CCB" w:rsidRPr="002D2EC9" w:rsidRDefault="004A2CCB" w:rsidP="004A2CCB">
      <w:pPr>
        <w:rPr>
          <w:rFonts w:ascii="Helvetica" w:eastAsia="Times New Roman" w:hAnsi="Helvetica" w:cs="Arial"/>
          <w:color w:val="000000"/>
          <w:sz w:val="20"/>
          <w:szCs w:val="20"/>
        </w:rPr>
      </w:pPr>
    </w:p>
    <w:p w14:paraId="2ABD307E"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29. </w:t>
      </w:r>
      <w:r w:rsidRPr="002D2EC9">
        <w:rPr>
          <w:rFonts w:ascii="Helvetica" w:eastAsia="Times New Roman" w:hAnsi="Helvetica" w:cs="Arial"/>
          <w:color w:val="000000"/>
          <w:sz w:val="20"/>
          <w:szCs w:val="20"/>
        </w:rPr>
        <w:t xml:space="preserve">Kerby, J., Wilmers, C. and Post, E. </w:t>
      </w:r>
      <w:r w:rsidRPr="00497182">
        <w:rPr>
          <w:rFonts w:ascii="Helvetica" w:eastAsia="Times New Roman" w:hAnsi="Helvetica" w:cs="Arial"/>
          <w:iCs/>
          <w:color w:val="000000"/>
          <w:sz w:val="20"/>
          <w:szCs w:val="20"/>
        </w:rPr>
        <w:t>Climate change, phenology, and the nature of consumer--resource interactions: advancing the match/mismatch hypothesis</w:t>
      </w:r>
      <w:r w:rsidRPr="002D2EC9">
        <w:rPr>
          <w:rFonts w:ascii="Helvetica" w:eastAsia="Times New Roman" w:hAnsi="Helvetica" w:cs="Arial"/>
          <w:color w:val="000000"/>
          <w:sz w:val="20"/>
          <w:szCs w:val="20"/>
        </w:rPr>
        <w:t>. Ohgushi, T., Schmitz, O. J. &amp; Holt, R. D. </w:t>
      </w:r>
      <w:r w:rsidRPr="002D2EC9">
        <w:rPr>
          <w:rFonts w:ascii="Helvetica" w:eastAsia="Times New Roman" w:hAnsi="Helvetica" w:cs="Arial"/>
          <w:i/>
          <w:iCs/>
          <w:color w:val="000000"/>
          <w:sz w:val="20"/>
          <w:szCs w:val="20"/>
        </w:rPr>
        <w:t>(ed.)</w:t>
      </w:r>
      <w:r w:rsidRPr="002D2EC9">
        <w:rPr>
          <w:rFonts w:ascii="Helvetica" w:eastAsia="Times New Roman" w:hAnsi="Helvetica" w:cs="Arial"/>
          <w:color w:val="000000"/>
          <w:sz w:val="20"/>
          <w:szCs w:val="20"/>
        </w:rPr>
        <w:t xml:space="preserve"> Trait-mediated indirect interactions: ecological and evolutionary perspectives, Cambridge University Press Cambridge, UK</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508-525</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2012)</w:t>
      </w:r>
      <w:r w:rsidRPr="00E23031">
        <w:rPr>
          <w:rFonts w:ascii="Helvetica" w:eastAsia="Times New Roman" w:hAnsi="Helvetica" w:cs="Arial"/>
          <w:color w:val="000000"/>
          <w:sz w:val="20"/>
          <w:szCs w:val="20"/>
        </w:rPr>
        <w:t>.</w:t>
      </w:r>
    </w:p>
    <w:p w14:paraId="36FA08B3" w14:textId="77777777" w:rsidR="004A2CCB" w:rsidRDefault="004A2CCB" w:rsidP="004A2CCB">
      <w:pPr>
        <w:rPr>
          <w:rFonts w:ascii="Helvetica" w:eastAsia="Times New Roman" w:hAnsi="Helvetica" w:cs="Arial"/>
          <w:color w:val="000000"/>
          <w:sz w:val="20"/>
          <w:szCs w:val="20"/>
        </w:rPr>
      </w:pPr>
    </w:p>
    <w:p w14:paraId="312C8AFA" w14:textId="77777777" w:rsidR="004A2CCB" w:rsidRDefault="004A2CCB" w:rsidP="004A2CCB">
      <w:pPr>
        <w:rPr>
          <w:rFonts w:ascii="Helvetica" w:eastAsia="Times New Roman" w:hAnsi="Helvetica" w:cs="Arial"/>
          <w:color w:val="000000"/>
          <w:sz w:val="20"/>
          <w:szCs w:val="20"/>
        </w:rPr>
      </w:pPr>
      <w:r>
        <w:rPr>
          <w:rFonts w:ascii="Arial" w:eastAsia="Times New Roman" w:hAnsi="Arial" w:cs="Arial"/>
          <w:color w:val="222222"/>
          <w:sz w:val="20"/>
          <w:szCs w:val="20"/>
          <w:shd w:val="clear" w:color="auto" w:fill="FFFFFF"/>
        </w:rPr>
        <w:lastRenderedPageBreak/>
        <w:t xml:space="preserve">30. </w:t>
      </w:r>
      <w:r w:rsidRPr="00E344BB">
        <w:rPr>
          <w:rFonts w:ascii="Arial" w:eastAsia="Times New Roman" w:hAnsi="Arial" w:cs="Arial"/>
          <w:color w:val="222222"/>
          <w:sz w:val="20"/>
          <w:szCs w:val="20"/>
          <w:shd w:val="clear" w:color="auto" w:fill="FFFFFF"/>
        </w:rPr>
        <w:t xml:space="preserve">Kudo, G. and Ida, </w:t>
      </w:r>
      <w:r>
        <w:rPr>
          <w:rFonts w:ascii="Arial" w:eastAsia="Times New Roman" w:hAnsi="Arial" w:cs="Arial"/>
          <w:color w:val="222222"/>
          <w:sz w:val="20"/>
          <w:szCs w:val="20"/>
          <w:shd w:val="clear" w:color="auto" w:fill="FFFFFF"/>
        </w:rPr>
        <w:t>T.Y.</w:t>
      </w:r>
      <w:r w:rsidRPr="00E344BB">
        <w:rPr>
          <w:rFonts w:ascii="Arial" w:eastAsia="Times New Roman" w:hAnsi="Arial" w:cs="Arial"/>
          <w:color w:val="222222"/>
          <w:sz w:val="20"/>
          <w:szCs w:val="20"/>
          <w:shd w:val="clear" w:color="auto" w:fill="FFFFFF"/>
        </w:rPr>
        <w:t xml:space="preserve"> </w:t>
      </w:r>
      <w:r w:rsidRPr="00497182">
        <w:rPr>
          <w:rFonts w:ascii="Arial" w:eastAsia="Times New Roman" w:hAnsi="Arial" w:cs="Arial"/>
          <w:i/>
          <w:color w:val="222222"/>
          <w:sz w:val="20"/>
          <w:szCs w:val="20"/>
          <w:shd w:val="clear" w:color="auto" w:fill="FFFFFF"/>
        </w:rPr>
        <w:t>Early onset of spring increases the phenological mismatch between plants and pollinators</w:t>
      </w:r>
      <w:r w:rsidRPr="00E344BB">
        <w:rPr>
          <w:rFonts w:ascii="Arial" w:eastAsia="Times New Roman" w:hAnsi="Arial" w:cs="Arial"/>
          <w:color w:val="222222"/>
          <w:sz w:val="20"/>
          <w:szCs w:val="20"/>
          <w:shd w:val="clear" w:color="auto" w:fill="FFFFFF"/>
        </w:rPr>
        <w:t>. </w:t>
      </w:r>
      <w:r w:rsidRPr="00497182">
        <w:rPr>
          <w:rFonts w:ascii="Arial" w:eastAsia="Times New Roman" w:hAnsi="Arial" w:cs="Arial"/>
          <w:iCs/>
          <w:color w:val="222222"/>
          <w:sz w:val="20"/>
          <w:szCs w:val="20"/>
        </w:rPr>
        <w:t>Ecology</w:t>
      </w:r>
      <w:r w:rsidRPr="00E344BB">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94</w:t>
      </w:r>
      <w:r w:rsidRPr="00E344BB">
        <w:rPr>
          <w:rFonts w:ascii="Arial" w:eastAsia="Times New Roman" w:hAnsi="Arial" w:cs="Arial"/>
          <w:color w:val="222222"/>
          <w:sz w:val="20"/>
          <w:szCs w:val="20"/>
          <w:shd w:val="clear" w:color="auto" w:fill="FFFFFF"/>
        </w:rPr>
        <w:t>, 2311-2320</w:t>
      </w:r>
      <w:r>
        <w:rPr>
          <w:rFonts w:ascii="Arial" w:eastAsia="Times New Roman" w:hAnsi="Arial" w:cs="Arial"/>
          <w:color w:val="222222"/>
          <w:sz w:val="20"/>
          <w:szCs w:val="20"/>
          <w:shd w:val="clear" w:color="auto" w:fill="FFFFFF"/>
        </w:rPr>
        <w:t xml:space="preserve"> (</w:t>
      </w:r>
      <w:r w:rsidRPr="00E344BB">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r w:rsidRPr="00E344BB">
        <w:rPr>
          <w:rFonts w:ascii="Arial" w:eastAsia="Times New Roman" w:hAnsi="Arial" w:cs="Arial"/>
          <w:color w:val="222222"/>
          <w:sz w:val="20"/>
          <w:szCs w:val="20"/>
          <w:shd w:val="clear" w:color="auto" w:fill="FFFFFF"/>
        </w:rPr>
        <w:t>.</w:t>
      </w:r>
    </w:p>
    <w:p w14:paraId="14DC6B65" w14:textId="77777777" w:rsidR="004A2CCB" w:rsidRDefault="004A2CCB" w:rsidP="004A2CCB">
      <w:pPr>
        <w:rPr>
          <w:rFonts w:ascii="Helvetica" w:eastAsia="Times New Roman" w:hAnsi="Helvetica" w:cs="Arial"/>
          <w:color w:val="000000"/>
          <w:sz w:val="20"/>
          <w:szCs w:val="20"/>
        </w:rPr>
      </w:pPr>
    </w:p>
    <w:p w14:paraId="6710BB9C" w14:textId="77777777" w:rsidR="004A2CCB" w:rsidRPr="00D84B31"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31. </w:t>
      </w:r>
      <w:r w:rsidRPr="002D2EC9">
        <w:rPr>
          <w:rFonts w:ascii="Helvetica" w:eastAsia="Times New Roman" w:hAnsi="Helvetica" w:cs="Arial"/>
          <w:color w:val="000000"/>
          <w:sz w:val="20"/>
          <w:szCs w:val="20"/>
        </w:rPr>
        <w:t xml:space="preserve">Leggett, W. and Deblois, E. </w:t>
      </w:r>
      <w:r w:rsidRPr="00497182">
        <w:rPr>
          <w:rFonts w:ascii="Helvetica" w:eastAsia="Times New Roman" w:hAnsi="Helvetica" w:cs="Arial"/>
          <w:iCs/>
          <w:color w:val="000000"/>
          <w:sz w:val="20"/>
          <w:szCs w:val="20"/>
        </w:rPr>
        <w:t>Recruitment in marine fishes: is it regulated by starvation and predation in the egg and larval stages?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Neth. J.</w:t>
      </w:r>
      <w:r w:rsidRPr="00497182">
        <w:rPr>
          <w:rFonts w:ascii="Helvetica" w:eastAsia="Times New Roman" w:hAnsi="Helvetica" w:cs="Arial"/>
          <w:i/>
          <w:color w:val="000000"/>
          <w:sz w:val="20"/>
          <w:szCs w:val="20"/>
        </w:rPr>
        <w:t xml:space="preserve"> Sea Res</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32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119-134</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1994)</w:t>
      </w:r>
      <w:r w:rsidRPr="00D84B31">
        <w:rPr>
          <w:rFonts w:ascii="Helvetica" w:eastAsia="Times New Roman" w:hAnsi="Helvetica" w:cs="Arial"/>
          <w:color w:val="000000"/>
          <w:sz w:val="20"/>
          <w:szCs w:val="20"/>
        </w:rPr>
        <w:t>.</w:t>
      </w:r>
    </w:p>
    <w:p w14:paraId="25701D3C" w14:textId="77777777" w:rsidR="004A2CCB" w:rsidRDefault="004A2CCB" w:rsidP="004A2CCB">
      <w:pPr>
        <w:rPr>
          <w:rFonts w:ascii="Helvetica" w:eastAsia="Times New Roman" w:hAnsi="Helvetica" w:cs="Arial"/>
          <w:color w:val="000000"/>
          <w:sz w:val="20"/>
          <w:szCs w:val="20"/>
        </w:rPr>
      </w:pPr>
    </w:p>
    <w:p w14:paraId="591E4EE0" w14:textId="77777777" w:rsidR="004A2CCB" w:rsidRPr="002668C5"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32. </w:t>
      </w:r>
      <w:r w:rsidRPr="002D2EC9">
        <w:rPr>
          <w:rFonts w:ascii="Helvetica" w:eastAsia="Times New Roman" w:hAnsi="Helvetica" w:cs="Arial"/>
          <w:color w:val="000000"/>
          <w:sz w:val="20"/>
          <w:szCs w:val="20"/>
        </w:rPr>
        <w:t xml:space="preserve">Philippart, C. J.,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Climate-related changes in recruitment of the bivalve </w:t>
      </w:r>
      <w:r w:rsidRPr="008B386E">
        <w:rPr>
          <w:rFonts w:ascii="Helvetica" w:eastAsia="Times New Roman" w:hAnsi="Helvetica" w:cs="Arial"/>
          <w:i/>
          <w:iCs/>
          <w:color w:val="000000"/>
          <w:sz w:val="20"/>
          <w:szCs w:val="20"/>
        </w:rPr>
        <w:t>Macoma balthica</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Limnol.</w:t>
      </w:r>
      <w:r w:rsidRPr="008B386E">
        <w:rPr>
          <w:rFonts w:ascii="Helvetica" w:eastAsia="Times New Roman" w:hAnsi="Helvetica" w:cs="Arial"/>
          <w:i/>
          <w:color w:val="000000"/>
          <w:sz w:val="20"/>
          <w:szCs w:val="20"/>
        </w:rPr>
        <w:t xml:space="preserve"> Oceanogr</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4146E6">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2171-2185</w:t>
      </w:r>
      <w:r>
        <w:rPr>
          <w:rFonts w:ascii="Helvetica" w:eastAsia="Times New Roman" w:hAnsi="Helvetica" w:cs="Arial"/>
          <w:color w:val="000000"/>
          <w:sz w:val="20"/>
          <w:szCs w:val="20"/>
        </w:rPr>
        <w:t xml:space="preserve"> </w:t>
      </w:r>
      <w:r w:rsidRPr="00747EEA">
        <w:rPr>
          <w:rFonts w:ascii="Helvetica" w:eastAsia="Times New Roman" w:hAnsi="Helvetica" w:cs="Arial"/>
          <w:color w:val="000000"/>
          <w:sz w:val="20"/>
          <w:szCs w:val="20"/>
        </w:rPr>
        <w:t>(</w:t>
      </w:r>
      <w:r w:rsidRPr="00747EEA">
        <w:rPr>
          <w:rFonts w:ascii="Helvetica" w:eastAsia="Times New Roman" w:hAnsi="Helvetica" w:cs="Arial"/>
          <w:bCs/>
          <w:color w:val="000000"/>
          <w:sz w:val="20"/>
          <w:szCs w:val="20"/>
        </w:rPr>
        <w:t>2003).</w:t>
      </w:r>
    </w:p>
    <w:p w14:paraId="7AC4DD89" w14:textId="77777777" w:rsidR="004A2CCB" w:rsidRDefault="004A2CCB" w:rsidP="004A2CCB">
      <w:pPr>
        <w:rPr>
          <w:rFonts w:ascii="Helvetica" w:eastAsia="Times New Roman" w:hAnsi="Helvetica" w:cs="Arial"/>
          <w:color w:val="000000"/>
          <w:sz w:val="20"/>
          <w:szCs w:val="20"/>
        </w:rPr>
      </w:pPr>
    </w:p>
    <w:p w14:paraId="6D73BBC4" w14:textId="77777777" w:rsidR="004A2CCB" w:rsidRPr="001C1426"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33. </w:t>
      </w:r>
      <w:r w:rsidRPr="002D2EC9">
        <w:rPr>
          <w:rFonts w:ascii="Helvetica" w:eastAsia="Times New Roman" w:hAnsi="Helvetica" w:cs="Arial"/>
          <w:color w:val="000000"/>
          <w:sz w:val="20"/>
          <w:szCs w:val="20"/>
        </w:rPr>
        <w:t xml:space="preserve">Atkinson, A.,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E2214E">
        <w:rPr>
          <w:rFonts w:ascii="Helvetica" w:eastAsia="Times New Roman" w:hAnsi="Helvetica" w:cs="Arial"/>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 xml:space="preserve">Prog. </w:t>
      </w:r>
      <w:r w:rsidRPr="00E2214E">
        <w:rPr>
          <w:rFonts w:ascii="Helvetica" w:eastAsia="Times New Roman" w:hAnsi="Helvetica" w:cs="Arial"/>
          <w:i/>
          <w:color w:val="000000"/>
          <w:sz w:val="20"/>
          <w:szCs w:val="20"/>
        </w:rPr>
        <w:t>Oce</w:t>
      </w:r>
      <w:r>
        <w:rPr>
          <w:rFonts w:ascii="Helvetica" w:eastAsia="Times New Roman" w:hAnsi="Helvetica" w:cs="Arial"/>
          <w:i/>
          <w:color w:val="000000"/>
          <w:sz w:val="20"/>
          <w:szCs w:val="20"/>
        </w:rPr>
        <w:t>anogr</w:t>
      </w:r>
      <w:r w:rsidRPr="001C1426">
        <w:rPr>
          <w:rFonts w:ascii="Helvetica" w:eastAsia="Times New Roman" w:hAnsi="Helvetica" w:cs="Arial"/>
          <w:i/>
          <w:color w:val="000000"/>
          <w:sz w:val="20"/>
          <w:szCs w:val="20"/>
        </w:rPr>
        <w:t>.</w:t>
      </w:r>
      <w:r w:rsidRPr="001C1426">
        <w:rPr>
          <w:rFonts w:ascii="Helvetica" w:eastAsia="Times New Roman" w:hAnsi="Helvetica" w:cs="Arial"/>
          <w:color w:val="000000"/>
          <w:sz w:val="20"/>
          <w:szCs w:val="20"/>
        </w:rPr>
        <w:t xml:space="preserve"> </w:t>
      </w:r>
      <w:r w:rsidRPr="001C1426">
        <w:rPr>
          <w:rFonts w:ascii="Helvetica" w:eastAsia="Times New Roman" w:hAnsi="Helvetica" w:cs="Arial"/>
          <w:b/>
          <w:color w:val="000000"/>
          <w:sz w:val="20"/>
          <w:szCs w:val="20"/>
        </w:rPr>
        <w:t>137</w:t>
      </w:r>
      <w:r w:rsidRPr="001C1426">
        <w:rPr>
          <w:rFonts w:ascii="Helvetica" w:eastAsia="Times New Roman" w:hAnsi="Helvetica" w:cs="Arial"/>
          <w:color w:val="000000"/>
          <w:sz w:val="20"/>
          <w:szCs w:val="20"/>
        </w:rPr>
        <w:t>, 498-512 (</w:t>
      </w:r>
      <w:r w:rsidRPr="001C1426">
        <w:rPr>
          <w:rFonts w:ascii="Helvetica" w:eastAsia="Times New Roman" w:hAnsi="Helvetica" w:cs="Arial"/>
          <w:bCs/>
          <w:color w:val="000000"/>
          <w:sz w:val="20"/>
          <w:szCs w:val="20"/>
        </w:rPr>
        <w:t>2015).</w:t>
      </w:r>
    </w:p>
    <w:p w14:paraId="0BF736BB" w14:textId="77777777" w:rsidR="004A2CCB" w:rsidRPr="001C1426" w:rsidRDefault="004A2CCB" w:rsidP="004A2CCB">
      <w:pPr>
        <w:rPr>
          <w:rFonts w:ascii="Helvetica" w:eastAsia="Times New Roman" w:hAnsi="Helvetica" w:cs="Arial"/>
          <w:color w:val="000000"/>
          <w:sz w:val="20"/>
          <w:szCs w:val="20"/>
        </w:rPr>
      </w:pPr>
    </w:p>
    <w:p w14:paraId="25FB6666" w14:textId="77777777" w:rsidR="004A2CCB" w:rsidRPr="001C1426"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34</w:t>
      </w:r>
      <w:r w:rsidRPr="001C1426">
        <w:rPr>
          <w:rFonts w:ascii="Helvetica" w:eastAsia="Times New Roman" w:hAnsi="Helvetica" w:cs="Arial"/>
          <w:color w:val="000000"/>
          <w:sz w:val="20"/>
          <w:szCs w:val="20"/>
        </w:rPr>
        <w:t xml:space="preserve">. Kerby, J. and Post, E. </w:t>
      </w:r>
      <w:r w:rsidRPr="001C1426">
        <w:rPr>
          <w:rFonts w:ascii="Helvetica" w:eastAsia="Times New Roman" w:hAnsi="Helvetica" w:cs="Arial"/>
          <w:iCs/>
          <w:color w:val="000000"/>
          <w:sz w:val="20"/>
          <w:szCs w:val="20"/>
        </w:rPr>
        <w:t>Capital and income breeding traits differentiate trophic match--mismatch dynamics in large herbivores</w:t>
      </w:r>
      <w:r w:rsidRPr="001C1426">
        <w:rPr>
          <w:rFonts w:ascii="Helvetica" w:eastAsia="Times New Roman" w:hAnsi="Helvetica" w:cs="Arial"/>
          <w:color w:val="000000"/>
          <w:sz w:val="20"/>
          <w:szCs w:val="20"/>
        </w:rPr>
        <w:t xml:space="preserve">. </w:t>
      </w:r>
      <w:r w:rsidRPr="001C1426">
        <w:rPr>
          <w:rFonts w:ascii="Helvetica" w:eastAsia="Times New Roman" w:hAnsi="Helvetica" w:cs="Arial"/>
          <w:i/>
          <w:color w:val="000000"/>
          <w:sz w:val="20"/>
          <w:szCs w:val="20"/>
        </w:rPr>
        <w:t>Philos. T. Roy. Soc. B</w:t>
      </w:r>
      <w:r w:rsidRPr="001C1426">
        <w:rPr>
          <w:rFonts w:ascii="Helvetica" w:eastAsia="Times New Roman" w:hAnsi="Helvetica" w:cs="Arial"/>
          <w:color w:val="000000"/>
          <w:sz w:val="20"/>
          <w:szCs w:val="20"/>
        </w:rPr>
        <w:t xml:space="preserve">  </w:t>
      </w:r>
      <w:r w:rsidRPr="001C1426">
        <w:rPr>
          <w:rFonts w:ascii="Helvetica" w:eastAsia="Times New Roman" w:hAnsi="Helvetica" w:cs="Arial"/>
          <w:b/>
          <w:color w:val="000000"/>
          <w:sz w:val="20"/>
          <w:szCs w:val="20"/>
        </w:rPr>
        <w:t>368</w:t>
      </w:r>
      <w:r>
        <w:rPr>
          <w:rFonts w:ascii="Helvetica" w:eastAsia="Times New Roman" w:hAnsi="Helvetica" w:cs="Arial"/>
          <w:color w:val="000000"/>
          <w:sz w:val="20"/>
          <w:szCs w:val="20"/>
        </w:rPr>
        <w:t>,</w:t>
      </w:r>
      <w:r w:rsidRPr="001C1426">
        <w:rPr>
          <w:rFonts w:ascii="Helvetica" w:eastAsia="Times New Roman" w:hAnsi="Helvetica" w:cs="Arial"/>
          <w:color w:val="000000"/>
          <w:sz w:val="20"/>
          <w:szCs w:val="20"/>
        </w:rPr>
        <w:t xml:space="preserve"> 20120484 (</w:t>
      </w:r>
      <w:r w:rsidRPr="001C1426">
        <w:rPr>
          <w:rFonts w:ascii="Helvetica" w:eastAsia="Times New Roman" w:hAnsi="Helvetica" w:cs="Arial"/>
          <w:b/>
          <w:bCs/>
          <w:color w:val="000000"/>
          <w:sz w:val="20"/>
          <w:szCs w:val="20"/>
        </w:rPr>
        <w:t>2013).</w:t>
      </w:r>
    </w:p>
    <w:p w14:paraId="38940EF4" w14:textId="77777777" w:rsidR="004A2CCB" w:rsidRPr="001C1426" w:rsidRDefault="004A2CCB" w:rsidP="004A2CCB">
      <w:pPr>
        <w:rPr>
          <w:rFonts w:ascii="Helvetica" w:eastAsia="Times New Roman" w:hAnsi="Helvetica" w:cs="Arial"/>
          <w:color w:val="000000"/>
          <w:sz w:val="20"/>
          <w:szCs w:val="20"/>
        </w:rPr>
      </w:pPr>
    </w:p>
    <w:p w14:paraId="230E6D73" w14:textId="77777777" w:rsidR="004A2CCB" w:rsidRDefault="004A2CCB" w:rsidP="004A2CC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35. </w:t>
      </w:r>
      <w:r w:rsidRPr="00C23C15">
        <w:rPr>
          <w:rFonts w:ascii="Arial" w:eastAsia="Times New Roman" w:hAnsi="Arial" w:cs="Arial"/>
          <w:color w:val="222222"/>
          <w:sz w:val="20"/>
          <w:szCs w:val="20"/>
          <w:shd w:val="clear" w:color="auto" w:fill="FFFFFF"/>
        </w:rPr>
        <w:t xml:space="preserve">Durant, J.M., </w:t>
      </w:r>
      <w:r>
        <w:rPr>
          <w:rFonts w:ascii="Arial" w:eastAsia="Times New Roman" w:hAnsi="Arial" w:cs="Arial"/>
          <w:color w:val="222222"/>
          <w:sz w:val="20"/>
          <w:szCs w:val="20"/>
          <w:shd w:val="clear" w:color="auto" w:fill="FFFFFF"/>
        </w:rPr>
        <w:t>et al</w:t>
      </w:r>
      <w:r w:rsidRPr="00C23C15">
        <w:rPr>
          <w:rFonts w:ascii="Arial" w:eastAsia="Times New Roman" w:hAnsi="Arial" w:cs="Arial"/>
          <w:color w:val="222222"/>
          <w:sz w:val="20"/>
          <w:szCs w:val="20"/>
          <w:shd w:val="clear" w:color="auto" w:fill="FFFFFF"/>
        </w:rPr>
        <w:t>. Extension of the match-mismatch hypothesis to predator-controlled systems. </w:t>
      </w:r>
      <w:r>
        <w:rPr>
          <w:rFonts w:ascii="Arial" w:eastAsia="Times New Roman" w:hAnsi="Arial" w:cs="Arial"/>
          <w:i/>
          <w:iCs/>
          <w:color w:val="222222"/>
          <w:sz w:val="20"/>
          <w:szCs w:val="20"/>
        </w:rPr>
        <w:t>Mar. Ecol. Progr. Ser.</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474</w:t>
      </w:r>
      <w:r w:rsidRPr="00C23C15">
        <w:rPr>
          <w:rFonts w:ascii="Arial" w:eastAsia="Times New Roman" w:hAnsi="Arial" w:cs="Arial"/>
          <w:color w:val="222222"/>
          <w:sz w:val="20"/>
          <w:szCs w:val="20"/>
          <w:shd w:val="clear" w:color="auto" w:fill="FFFFFF"/>
        </w:rPr>
        <w:t>, 43-52</w:t>
      </w:r>
      <w:r>
        <w:rPr>
          <w:rFonts w:ascii="Arial" w:eastAsia="Times New Roman" w:hAnsi="Arial" w:cs="Arial"/>
          <w:color w:val="222222"/>
          <w:sz w:val="20"/>
          <w:szCs w:val="20"/>
          <w:shd w:val="clear" w:color="auto" w:fill="FFFFFF"/>
        </w:rPr>
        <w:t xml:space="preserve"> (</w:t>
      </w:r>
      <w:r w:rsidRPr="00C23C15">
        <w:rPr>
          <w:rFonts w:ascii="Arial" w:eastAsia="Times New Roman" w:hAnsi="Arial" w:cs="Arial"/>
          <w:color w:val="222222"/>
          <w:sz w:val="20"/>
          <w:szCs w:val="20"/>
          <w:shd w:val="clear" w:color="auto" w:fill="FFFFFF"/>
        </w:rPr>
        <w:t>2013</w:t>
      </w:r>
      <w:r>
        <w:rPr>
          <w:rFonts w:ascii="Arial" w:eastAsia="Times New Roman" w:hAnsi="Arial" w:cs="Arial"/>
          <w:color w:val="222222"/>
          <w:sz w:val="20"/>
          <w:szCs w:val="20"/>
          <w:shd w:val="clear" w:color="auto" w:fill="FFFFFF"/>
        </w:rPr>
        <w:t>).</w:t>
      </w:r>
    </w:p>
    <w:p w14:paraId="7B89A133" w14:textId="77777777" w:rsidR="004A2CCB" w:rsidRDefault="004A2CCB" w:rsidP="004A2CCB">
      <w:pPr>
        <w:rPr>
          <w:rFonts w:ascii="Arial" w:eastAsia="Times New Roman" w:hAnsi="Arial" w:cs="Arial"/>
          <w:color w:val="222222"/>
          <w:sz w:val="20"/>
          <w:szCs w:val="20"/>
          <w:shd w:val="clear" w:color="auto" w:fill="FFFFFF"/>
        </w:rPr>
      </w:pPr>
    </w:p>
    <w:p w14:paraId="69FA2C38" w14:textId="77777777" w:rsidR="004A2CCB" w:rsidRDefault="004A2CCB" w:rsidP="004A2CCB">
      <w:pPr>
        <w:rPr>
          <w:rFonts w:ascii="Helvetica" w:eastAsia="Times New Roman" w:hAnsi="Helvetica" w:cs="Arial"/>
          <w:bCs/>
          <w:color w:val="000000"/>
          <w:sz w:val="20"/>
          <w:szCs w:val="20"/>
        </w:rPr>
      </w:pPr>
      <w:r>
        <w:rPr>
          <w:rFonts w:ascii="Arial" w:eastAsia="Times New Roman" w:hAnsi="Arial" w:cs="Arial"/>
          <w:color w:val="222222"/>
          <w:sz w:val="20"/>
          <w:szCs w:val="20"/>
          <w:shd w:val="clear" w:color="auto" w:fill="FFFFFF"/>
        </w:rPr>
        <w:t xml:space="preserve">36. </w:t>
      </w:r>
      <w:r w:rsidRPr="002D2EC9">
        <w:rPr>
          <w:rFonts w:ascii="Helvetica" w:eastAsia="Times New Roman" w:hAnsi="Helvetica" w:cs="Arial"/>
          <w:color w:val="000000"/>
          <w:sz w:val="20"/>
          <w:szCs w:val="20"/>
        </w:rPr>
        <w:t xml:space="preserve">Shurin, J. B., Gruner, D. S. and Hillebrand, H. </w:t>
      </w:r>
      <w:r w:rsidRPr="00036D39">
        <w:rPr>
          <w:rFonts w:ascii="Helvetica" w:eastAsia="Times New Roman" w:hAnsi="Helvetica" w:cs="Arial"/>
          <w:iCs/>
          <w:color w:val="000000"/>
          <w:sz w:val="20"/>
          <w:szCs w:val="20"/>
        </w:rPr>
        <w:t>All wet or dried up? Real differences between aquatic and terrestrial food webs</w:t>
      </w:r>
      <w:r w:rsidRPr="00036D39">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Pr>
          <w:rFonts w:ascii="Arial" w:eastAsia="Times New Roman" w:hAnsi="Arial" w:cs="Arial"/>
          <w:i/>
          <w:iCs/>
          <w:color w:val="222222"/>
          <w:sz w:val="20"/>
          <w:szCs w:val="20"/>
        </w:rPr>
        <w:t>P. Roy. Soc. B- Biol. Sci.</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273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1-9</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
    <w:p w14:paraId="3D7F4293" w14:textId="77777777" w:rsidR="004A2CCB" w:rsidRDefault="004A2CCB" w:rsidP="004A2CCB">
      <w:pPr>
        <w:rPr>
          <w:rFonts w:ascii="Helvetica" w:eastAsia="Times New Roman" w:hAnsi="Helvetica" w:cs="Arial"/>
          <w:bCs/>
          <w:color w:val="000000"/>
          <w:sz w:val="20"/>
          <w:szCs w:val="20"/>
        </w:rPr>
      </w:pPr>
    </w:p>
    <w:p w14:paraId="5629E043"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37. </w:t>
      </w:r>
      <w:r w:rsidRPr="002D2EC9">
        <w:rPr>
          <w:rFonts w:ascii="Helvetica" w:eastAsia="Times New Roman" w:hAnsi="Helvetica" w:cs="Arial"/>
          <w:color w:val="000000"/>
          <w:sz w:val="20"/>
          <w:szCs w:val="20"/>
        </w:rPr>
        <w:t xml:space="preserve">Carpenter, S. R. and Kitchell, J. F. </w:t>
      </w:r>
      <w:r w:rsidRPr="00D33504">
        <w:rPr>
          <w:rFonts w:ascii="Helvetica" w:eastAsia="Times New Roman" w:hAnsi="Helvetica" w:cs="Arial"/>
          <w:iCs/>
          <w:color w:val="000000"/>
          <w:sz w:val="20"/>
          <w:szCs w:val="20"/>
        </w:rPr>
        <w:t>The trophic cascade in lakes</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Cambridge University Press</w:t>
      </w:r>
      <w:r w:rsidRPr="002D2EC9">
        <w:rPr>
          <w:rFonts w:ascii="Helvetica" w:eastAsia="Times New Roman" w:hAnsi="Helvetica" w:cs="Arial"/>
          <w:color w:val="000000"/>
          <w:sz w:val="20"/>
          <w:szCs w:val="20"/>
        </w:rPr>
        <w:t>, </w:t>
      </w:r>
      <w:r w:rsidRPr="00606FCE">
        <w:rPr>
          <w:rFonts w:ascii="Helvetica" w:eastAsia="Times New Roman" w:hAnsi="Helvetica" w:cs="Arial"/>
          <w:bCs/>
          <w:color w:val="000000"/>
          <w:sz w:val="20"/>
          <w:szCs w:val="20"/>
        </w:rPr>
        <w:t>1996.</w:t>
      </w:r>
    </w:p>
    <w:p w14:paraId="1F8D4288" w14:textId="77777777" w:rsidR="004A2CCB" w:rsidRDefault="004A2CCB" w:rsidP="004A2CCB">
      <w:pPr>
        <w:rPr>
          <w:rFonts w:ascii="Helvetica" w:eastAsia="Times New Roman" w:hAnsi="Helvetica" w:cs="Arial"/>
          <w:color w:val="000000"/>
          <w:sz w:val="20"/>
          <w:szCs w:val="20"/>
        </w:rPr>
      </w:pPr>
    </w:p>
    <w:p w14:paraId="093E2D3B"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38. </w:t>
      </w:r>
      <w:r w:rsidRPr="002D2EC9">
        <w:rPr>
          <w:rFonts w:ascii="Helvetica" w:eastAsia="Times New Roman" w:hAnsi="Helvetica" w:cs="Arial"/>
          <w:color w:val="000000"/>
          <w:sz w:val="20"/>
          <w:szCs w:val="20"/>
        </w:rPr>
        <w:t>Shurin, J. B. and Seabloom, E. W.</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The strength of trophic cascades across ecosystems: predictions from allometry and energetics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74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1029-1038</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2005).</w:t>
      </w:r>
    </w:p>
    <w:p w14:paraId="3159F166" w14:textId="77777777" w:rsidR="004A2CCB" w:rsidRDefault="004A2CCB" w:rsidP="004A2CCB">
      <w:pPr>
        <w:rPr>
          <w:rFonts w:ascii="Helvetica" w:eastAsia="Times New Roman" w:hAnsi="Helvetica" w:cs="Arial"/>
          <w:bCs/>
          <w:color w:val="000000"/>
          <w:sz w:val="20"/>
          <w:szCs w:val="20"/>
        </w:rPr>
      </w:pPr>
    </w:p>
    <w:p w14:paraId="628E9C09"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39. </w:t>
      </w:r>
      <w:r w:rsidRPr="002D2EC9">
        <w:rPr>
          <w:rFonts w:ascii="Helvetica" w:eastAsia="Times New Roman" w:hAnsi="Helvetica" w:cs="Arial"/>
          <w:color w:val="000000"/>
          <w:sz w:val="20"/>
          <w:szCs w:val="20"/>
        </w:rPr>
        <w:t xml:space="preserve">Borer, E. T., Halpern, B. S. and Seabloom, E. W. </w:t>
      </w:r>
      <w:r w:rsidRPr="00D33504">
        <w:rPr>
          <w:rFonts w:ascii="Helvetica" w:eastAsia="Times New Roman" w:hAnsi="Helvetica" w:cs="Arial"/>
          <w:iCs/>
          <w:color w:val="000000"/>
          <w:sz w:val="20"/>
          <w:szCs w:val="20"/>
        </w:rPr>
        <w:t>Asymmetry in community regulation: effects of predators and productivity</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Ecology</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87</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2813-2820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2006).</w:t>
      </w:r>
    </w:p>
    <w:p w14:paraId="1404F823" w14:textId="77777777" w:rsidR="004A2CCB" w:rsidRDefault="004A2CCB" w:rsidP="004A2CCB">
      <w:pPr>
        <w:rPr>
          <w:rFonts w:ascii="Helvetica" w:eastAsia="Times New Roman" w:hAnsi="Helvetica" w:cs="Arial"/>
          <w:bCs/>
          <w:color w:val="000000"/>
          <w:sz w:val="20"/>
          <w:szCs w:val="20"/>
        </w:rPr>
      </w:pPr>
    </w:p>
    <w:p w14:paraId="1DB01BA7"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40. </w:t>
      </w:r>
      <w:r w:rsidRPr="002D2EC9">
        <w:rPr>
          <w:rFonts w:ascii="Helvetica" w:eastAsia="Times New Roman" w:hAnsi="Helvetica" w:cs="Arial"/>
          <w:color w:val="000000"/>
          <w:sz w:val="20"/>
          <w:szCs w:val="20"/>
        </w:rPr>
        <w:t xml:space="preserve">Hampton, S. E., Scheuerell, M. D. and Schindler, D. E. </w:t>
      </w:r>
      <w:r w:rsidRPr="00497182">
        <w:rPr>
          <w:rFonts w:ascii="Helvetica" w:eastAsia="Times New Roman" w:hAnsi="Helvetica" w:cs="Arial"/>
          <w:iCs/>
          <w:color w:val="000000"/>
          <w:sz w:val="20"/>
          <w:szCs w:val="20"/>
        </w:rPr>
        <w:t>Coalescence in the Lake Washington story: interaction strengths in a planktonic food web</w:t>
      </w:r>
      <w:r w:rsidRPr="002D2EC9">
        <w:rPr>
          <w:rFonts w:ascii="Helvetica" w:eastAsia="Times New Roman" w:hAnsi="Helvetica" w:cs="Arial"/>
          <w:i/>
          <w:iCs/>
          <w:color w:val="000000"/>
          <w:sz w:val="20"/>
          <w:szCs w:val="20"/>
        </w:rPr>
        <w:t xml:space="preserve">. </w:t>
      </w:r>
      <w:r>
        <w:rPr>
          <w:rFonts w:ascii="Helvetica" w:eastAsia="Times New Roman" w:hAnsi="Helvetica" w:cs="Arial"/>
          <w:i/>
          <w:color w:val="000000"/>
          <w:sz w:val="20"/>
          <w:szCs w:val="20"/>
        </w:rPr>
        <w:t xml:space="preserve">Limnol. </w:t>
      </w:r>
      <w:r w:rsidRPr="00497182">
        <w:rPr>
          <w:rFonts w:ascii="Helvetica" w:eastAsia="Times New Roman" w:hAnsi="Helvetica" w:cs="Arial"/>
          <w:i/>
          <w:color w:val="000000"/>
          <w:sz w:val="20"/>
          <w:szCs w:val="20"/>
        </w:rPr>
        <w:t>Oceano</w:t>
      </w:r>
      <w:r>
        <w:rPr>
          <w:rFonts w:ascii="Helvetica" w:eastAsia="Times New Roman" w:hAnsi="Helvetica" w:cs="Arial"/>
          <w:i/>
          <w:color w:val="000000"/>
          <w:sz w:val="20"/>
          <w:szCs w:val="20"/>
        </w:rPr>
        <w:t>gr.</w:t>
      </w:r>
      <w:r>
        <w:rPr>
          <w:rFonts w:ascii="Helvetica" w:eastAsia="Times New Roman" w:hAnsi="Helvetica" w:cs="Arial"/>
          <w:color w:val="000000"/>
          <w:sz w:val="20"/>
          <w:szCs w:val="20"/>
        </w:rPr>
        <w:t xml:space="preserve">  </w:t>
      </w:r>
      <w:r w:rsidRPr="005C3114">
        <w:rPr>
          <w:rFonts w:ascii="Helvetica" w:eastAsia="Times New Roman" w:hAnsi="Helvetica" w:cs="Arial"/>
          <w:b/>
          <w:color w:val="000000"/>
          <w:sz w:val="20"/>
          <w:szCs w:val="20"/>
        </w:rPr>
        <w:t>51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2042-2051</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2006)</w:t>
      </w:r>
      <w:r w:rsidRPr="00FA1C12">
        <w:rPr>
          <w:rFonts w:ascii="Helvetica" w:eastAsia="Times New Roman" w:hAnsi="Helvetica" w:cs="Arial"/>
          <w:color w:val="000000"/>
          <w:sz w:val="20"/>
          <w:szCs w:val="20"/>
        </w:rPr>
        <w:t>.</w:t>
      </w:r>
    </w:p>
    <w:p w14:paraId="08218D58" w14:textId="77777777" w:rsidR="004A2CCB" w:rsidRDefault="004A2CCB" w:rsidP="004A2CCB">
      <w:pPr>
        <w:rPr>
          <w:rFonts w:ascii="Helvetica" w:eastAsia="Times New Roman" w:hAnsi="Helvetica" w:cs="Arial"/>
          <w:color w:val="000000"/>
          <w:sz w:val="20"/>
          <w:szCs w:val="20"/>
        </w:rPr>
      </w:pPr>
    </w:p>
    <w:p w14:paraId="0A381AE0"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41. </w:t>
      </w:r>
      <w:r w:rsidRPr="002D2EC9">
        <w:rPr>
          <w:rFonts w:ascii="Helvetica" w:eastAsia="Times New Roman" w:hAnsi="Helvetica" w:cs="Arial"/>
          <w:color w:val="000000"/>
          <w:sz w:val="20"/>
          <w:szCs w:val="20"/>
        </w:rPr>
        <w:t xml:space="preserve">Boggs, C. L. and Inouye, D. W. </w:t>
      </w:r>
      <w:r w:rsidRPr="00D6150C">
        <w:rPr>
          <w:rFonts w:ascii="Helvetica" w:eastAsia="Times New Roman" w:hAnsi="Helvetica" w:cs="Arial"/>
          <w:iCs/>
          <w:color w:val="000000"/>
          <w:sz w:val="20"/>
          <w:szCs w:val="20"/>
        </w:rPr>
        <w:t>A single climate driver has direct and indirect effects on insect population dynamics</w:t>
      </w:r>
      <w:r>
        <w:rPr>
          <w:rFonts w:ascii="Helvetica" w:eastAsia="Times New Roman" w:hAnsi="Helvetica" w:cs="Arial"/>
          <w:i/>
          <w:iCs/>
          <w:color w:val="000000"/>
          <w:sz w:val="20"/>
          <w:szCs w:val="20"/>
        </w:rPr>
        <w:t>.</w:t>
      </w:r>
      <w:r>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Lett.</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15</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502-508</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2012</w:t>
      </w:r>
      <w:r w:rsidRPr="00F36ED7">
        <w:rPr>
          <w:rFonts w:ascii="Helvetica" w:eastAsia="Times New Roman" w:hAnsi="Helvetica" w:cs="Arial"/>
          <w:color w:val="000000"/>
          <w:sz w:val="20"/>
          <w:szCs w:val="20"/>
        </w:rPr>
        <w:t>).</w:t>
      </w:r>
    </w:p>
    <w:p w14:paraId="256BB5CE"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color w:val="000000"/>
          <w:sz w:val="20"/>
          <w:szCs w:val="20"/>
        </w:rPr>
        <w:t xml:space="preserve">42. </w:t>
      </w:r>
      <w:r w:rsidRPr="002D2EC9">
        <w:rPr>
          <w:rFonts w:ascii="Helvetica" w:eastAsia="Times New Roman" w:hAnsi="Helvetica" w:cs="Arial"/>
          <w:color w:val="000000"/>
          <w:sz w:val="20"/>
          <w:szCs w:val="20"/>
        </w:rPr>
        <w:t>Thackeray, S. J.</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Mismatch revisited: what is trophic mismatching from the perspective of the plankton?</w:t>
      </w:r>
      <w:r w:rsidRPr="002D2EC9">
        <w:rPr>
          <w:rFonts w:ascii="Helvetica" w:eastAsia="Times New Roman" w:hAnsi="Helvetica" w:cs="Arial"/>
          <w:b/>
          <w:bCs/>
          <w:color w:val="000000"/>
          <w:sz w:val="20"/>
          <w:szCs w:val="20"/>
        </w:rPr>
        <w:t xml:space="preserve"> </w:t>
      </w:r>
      <w:r>
        <w:rPr>
          <w:rFonts w:ascii="Helvetica" w:eastAsia="Times New Roman" w:hAnsi="Helvetica" w:cs="Arial"/>
          <w:i/>
          <w:color w:val="000000"/>
          <w:sz w:val="20"/>
          <w:szCs w:val="20"/>
        </w:rPr>
        <w:t>J. Plankton Res.</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1001-1010</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2012).</w:t>
      </w:r>
    </w:p>
    <w:p w14:paraId="302A5CAE" w14:textId="77777777" w:rsidR="004A2CCB" w:rsidRDefault="004A2CCB" w:rsidP="004A2CCB">
      <w:pPr>
        <w:rPr>
          <w:rFonts w:ascii="Helvetica" w:eastAsia="Times New Roman" w:hAnsi="Helvetica" w:cs="Arial"/>
          <w:color w:val="000000"/>
          <w:sz w:val="20"/>
          <w:szCs w:val="20"/>
        </w:rPr>
      </w:pPr>
    </w:p>
    <w:p w14:paraId="64324591"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43. </w:t>
      </w:r>
      <w:r w:rsidRPr="002D2EC9">
        <w:rPr>
          <w:rFonts w:ascii="Helvetica" w:eastAsia="Times New Roman" w:hAnsi="Helvetica" w:cs="Arial"/>
          <w:color w:val="000000"/>
          <w:sz w:val="20"/>
          <w:szCs w:val="20"/>
        </w:rPr>
        <w:t xml:space="preserve">Nakazawa, T. and Doi, H. </w:t>
      </w:r>
      <w:r w:rsidRPr="003E7F52">
        <w:rPr>
          <w:rFonts w:ascii="Helvetica" w:eastAsia="Times New Roman" w:hAnsi="Helvetica" w:cs="Arial"/>
          <w:iCs/>
          <w:color w:val="000000"/>
          <w:sz w:val="20"/>
          <w:szCs w:val="20"/>
        </w:rPr>
        <w:t>A perspective on match/mismatch of phenology in community contexts</w:t>
      </w:r>
      <w:r w:rsidRPr="002D2EC9">
        <w:rPr>
          <w:rFonts w:ascii="Helvetica" w:eastAsia="Times New Roman" w:hAnsi="Helvetica" w:cs="Arial"/>
          <w:color w:val="000000"/>
          <w:sz w:val="20"/>
          <w:szCs w:val="20"/>
        </w:rPr>
        <w:t>.</w:t>
      </w:r>
      <w:r>
        <w:rPr>
          <w:rFonts w:ascii="Helvetica" w:eastAsia="Times New Roman" w:hAnsi="Helvetica" w:cs="Arial"/>
          <w:color w:val="000000"/>
          <w:sz w:val="20"/>
          <w:szCs w:val="20"/>
        </w:rPr>
        <w:t xml:space="preserve"> </w:t>
      </w:r>
      <w:r w:rsidRPr="003E7F52">
        <w:rPr>
          <w:rFonts w:ascii="Helvetica" w:eastAsia="Times New Roman" w:hAnsi="Helvetica" w:cs="Arial"/>
          <w:i/>
          <w:color w:val="000000"/>
          <w:sz w:val="20"/>
          <w:szCs w:val="20"/>
        </w:rPr>
        <w:t>Oikos</w:t>
      </w:r>
      <w:r>
        <w:rPr>
          <w:rFonts w:ascii="Helvetica" w:eastAsia="Times New Roman" w:hAnsi="Helvetica" w:cs="Arial"/>
          <w:color w:val="000000"/>
          <w:sz w:val="20"/>
          <w:szCs w:val="20"/>
        </w:rPr>
        <w:t xml:space="preserve"> </w:t>
      </w:r>
      <w:r w:rsidRPr="00F476F3">
        <w:rPr>
          <w:rFonts w:ascii="Helvetica" w:eastAsia="Times New Roman" w:hAnsi="Helvetica" w:cs="Arial"/>
          <w:b/>
          <w:color w:val="000000"/>
          <w:sz w:val="20"/>
          <w:szCs w:val="20"/>
        </w:rPr>
        <w:t>121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489-495</w:t>
      </w:r>
      <w:r>
        <w:rPr>
          <w:rFonts w:ascii="Helvetica" w:eastAsia="Times New Roman" w:hAnsi="Helvetica" w:cs="Arial"/>
          <w:color w:val="000000"/>
          <w:sz w:val="20"/>
          <w:szCs w:val="20"/>
        </w:rPr>
        <w:t xml:space="preserve"> (</w:t>
      </w:r>
      <w:r w:rsidRPr="00D84B31">
        <w:rPr>
          <w:rFonts w:ascii="Helvetica" w:eastAsia="Times New Roman" w:hAnsi="Helvetica" w:cs="Arial"/>
          <w:bCs/>
          <w:color w:val="000000"/>
          <w:sz w:val="20"/>
          <w:szCs w:val="20"/>
        </w:rPr>
        <w:t>2012)</w:t>
      </w:r>
      <w:r w:rsidRPr="00D84B31">
        <w:rPr>
          <w:rFonts w:ascii="Helvetica" w:eastAsia="Times New Roman" w:hAnsi="Helvetica" w:cs="Arial"/>
          <w:color w:val="000000"/>
          <w:sz w:val="20"/>
          <w:szCs w:val="20"/>
        </w:rPr>
        <w:t>.</w:t>
      </w:r>
    </w:p>
    <w:p w14:paraId="77A3BB04" w14:textId="77777777" w:rsidR="004A2CCB" w:rsidRDefault="004A2CCB" w:rsidP="004A2CCB">
      <w:pPr>
        <w:rPr>
          <w:rFonts w:ascii="Helvetica" w:eastAsia="Times New Roman" w:hAnsi="Helvetica" w:cs="Arial"/>
          <w:color w:val="000000"/>
          <w:sz w:val="20"/>
          <w:szCs w:val="20"/>
        </w:rPr>
      </w:pPr>
    </w:p>
    <w:p w14:paraId="5F4A858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44. </w:t>
      </w:r>
      <w:r w:rsidRPr="002D2EC9">
        <w:rPr>
          <w:rFonts w:ascii="Helvetica" w:eastAsia="Times New Roman" w:hAnsi="Helvetica" w:cs="Arial"/>
          <w:color w:val="000000"/>
          <w:sz w:val="20"/>
          <w:szCs w:val="20"/>
        </w:rPr>
        <w:t xml:space="preserve">Revilla, T. A., Encinas-Viso, F. and Loreau, M. </w:t>
      </w:r>
      <w:r w:rsidRPr="008B386E">
        <w:rPr>
          <w:rFonts w:ascii="Helvetica" w:eastAsia="Times New Roman" w:hAnsi="Helvetica" w:cs="Arial"/>
          <w:iCs/>
          <w:color w:val="000000"/>
          <w:sz w:val="20"/>
          <w:szCs w:val="20"/>
        </w:rPr>
        <w:t>(A bit) Earlier or later is always better: Phenological shifts in consumer--resource interactions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Theor. Ecol.</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149-162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2014)</w:t>
      </w:r>
      <w:r w:rsidRPr="00373A8A">
        <w:rPr>
          <w:rFonts w:ascii="Helvetica" w:eastAsia="Times New Roman" w:hAnsi="Helvetica" w:cs="Arial"/>
          <w:color w:val="000000"/>
          <w:sz w:val="20"/>
          <w:szCs w:val="20"/>
        </w:rPr>
        <w:t>.</w:t>
      </w:r>
    </w:p>
    <w:p w14:paraId="48F0AC36" w14:textId="77777777" w:rsidR="004A2CCB" w:rsidRDefault="004A2CCB" w:rsidP="004A2CCB">
      <w:pPr>
        <w:rPr>
          <w:rFonts w:ascii="Helvetica" w:eastAsia="Times New Roman" w:hAnsi="Helvetica" w:cs="Arial"/>
          <w:color w:val="000000"/>
          <w:sz w:val="20"/>
          <w:szCs w:val="20"/>
        </w:rPr>
      </w:pPr>
    </w:p>
    <w:p w14:paraId="540B613E"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45. </w:t>
      </w:r>
      <w:r w:rsidRPr="002D2EC9">
        <w:rPr>
          <w:rFonts w:ascii="Helvetica" w:eastAsia="Times New Roman" w:hAnsi="Helvetica" w:cs="Arial"/>
          <w:color w:val="000000"/>
          <w:sz w:val="20"/>
          <w:szCs w:val="20"/>
        </w:rPr>
        <w:t xml:space="preserve">Borer,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What determines the strength of a trophic cascade?</w:t>
      </w:r>
      <w:r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Ecology</w:t>
      </w:r>
      <w:r w:rsidRPr="002D2EC9">
        <w:rPr>
          <w:rFonts w:ascii="Helvetica" w:eastAsia="Times New Roman" w:hAnsi="Helvetica" w:cs="Arial"/>
          <w:color w:val="000000"/>
          <w:sz w:val="20"/>
          <w:szCs w:val="20"/>
        </w:rPr>
        <w:t xml:space="preserve"> </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86</w:t>
      </w:r>
      <w:r w:rsidRPr="002D2EC9">
        <w:rPr>
          <w:rFonts w:ascii="Helvetica" w:eastAsia="Times New Roman" w:hAnsi="Helvetica" w:cs="Arial"/>
          <w:color w:val="000000"/>
          <w:sz w:val="20"/>
          <w:szCs w:val="20"/>
        </w:rPr>
        <w:t>,  528-537</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2005)</w:t>
      </w:r>
      <w:r w:rsidRPr="00F36ED7">
        <w:rPr>
          <w:rFonts w:ascii="Helvetica" w:eastAsia="Times New Roman" w:hAnsi="Helvetica" w:cs="Arial"/>
          <w:color w:val="000000"/>
          <w:sz w:val="20"/>
          <w:szCs w:val="20"/>
        </w:rPr>
        <w:t>.</w:t>
      </w:r>
    </w:p>
    <w:p w14:paraId="539E6841" w14:textId="77777777" w:rsidR="004A2CCB" w:rsidRPr="002D2EC9" w:rsidRDefault="004A2CCB" w:rsidP="004A2CCB">
      <w:pPr>
        <w:rPr>
          <w:rFonts w:ascii="Helvetica" w:eastAsia="Times New Roman" w:hAnsi="Helvetica" w:cs="Arial"/>
          <w:color w:val="000000"/>
          <w:sz w:val="20"/>
          <w:szCs w:val="20"/>
        </w:rPr>
      </w:pPr>
    </w:p>
    <w:p w14:paraId="7F1272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46. </w:t>
      </w:r>
      <w:r w:rsidRPr="002D2EC9">
        <w:rPr>
          <w:rFonts w:ascii="Helvetica" w:eastAsia="Times New Roman" w:hAnsi="Helvetica" w:cs="Arial"/>
          <w:color w:val="000000"/>
          <w:sz w:val="20"/>
          <w:szCs w:val="20"/>
        </w:rPr>
        <w:t xml:space="preserve">Gruner, D. S.,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A cross-system synthesis of consumer and nutrient resource control on producer biomass</w:t>
      </w:r>
      <w:r w:rsidRPr="00497182">
        <w:rPr>
          <w:rFonts w:ascii="Helvetica" w:eastAsia="Times New Roman" w:hAnsi="Helvetica" w:cs="Arial"/>
          <w:i/>
          <w:color w:val="000000"/>
          <w:sz w:val="20"/>
          <w:szCs w:val="20"/>
        </w:rPr>
        <w:t xml:space="preserve">. </w:t>
      </w:r>
      <w:r>
        <w:rPr>
          <w:rFonts w:ascii="Helvetica" w:eastAsia="Times New Roman" w:hAnsi="Helvetica" w:cs="Arial"/>
          <w:i/>
          <w:color w:val="000000"/>
          <w:sz w:val="20"/>
          <w:szCs w:val="20"/>
        </w:rPr>
        <w:t>Ecol. Lett.</w:t>
      </w:r>
      <w:r>
        <w:rPr>
          <w:rFonts w:ascii="Helvetica" w:eastAsia="Times New Roman" w:hAnsi="Helvetica" w:cs="Arial"/>
          <w:color w:val="000000"/>
          <w:sz w:val="20"/>
          <w:szCs w:val="20"/>
        </w:rPr>
        <w:t xml:space="preserve"> </w:t>
      </w:r>
      <w:r w:rsidRPr="00B8388B">
        <w:rPr>
          <w:rFonts w:ascii="Helvetica" w:eastAsia="Times New Roman" w:hAnsi="Helvetica" w:cs="Arial"/>
          <w:b/>
          <w:color w:val="000000"/>
          <w:sz w:val="20"/>
          <w:szCs w:val="20"/>
        </w:rPr>
        <w:t>11</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740-755</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2008).</w:t>
      </w:r>
    </w:p>
    <w:p w14:paraId="01C1B5D7" w14:textId="77777777" w:rsidR="004A2CCB" w:rsidRDefault="004A2CCB" w:rsidP="004A2CCB">
      <w:pPr>
        <w:rPr>
          <w:rFonts w:ascii="Helvetica" w:eastAsia="Times New Roman" w:hAnsi="Helvetica" w:cs="Arial"/>
          <w:bCs/>
          <w:color w:val="000000"/>
          <w:sz w:val="20"/>
          <w:szCs w:val="20"/>
        </w:rPr>
      </w:pPr>
    </w:p>
    <w:p w14:paraId="7F699D24"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 xml:space="preserve">47. </w:t>
      </w:r>
      <w:r w:rsidRPr="002D2EC9">
        <w:rPr>
          <w:rFonts w:ascii="Helvetica" w:eastAsia="Times New Roman" w:hAnsi="Helvetica" w:cs="Arial"/>
          <w:color w:val="000000"/>
          <w:sz w:val="20"/>
          <w:szCs w:val="20"/>
        </w:rPr>
        <w:t xml:space="preserve">Betini, G. S., Avgar, T. and Fryxell, J. M. </w:t>
      </w:r>
      <w:r w:rsidRPr="00E124FA">
        <w:rPr>
          <w:rFonts w:ascii="Helvetica" w:eastAsia="Times New Roman" w:hAnsi="Helvetica" w:cs="Arial"/>
          <w:iCs/>
          <w:color w:val="000000"/>
          <w:sz w:val="20"/>
          <w:szCs w:val="20"/>
        </w:rPr>
        <w:t>Why are we not evaluating multiple competing hypotheses in ecology and evolution?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Roy. Soc. Open Sci.</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160756</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2017)</w:t>
      </w:r>
      <w:r>
        <w:rPr>
          <w:rFonts w:ascii="Helvetica" w:eastAsia="Times New Roman" w:hAnsi="Helvetica" w:cs="Arial"/>
          <w:bCs/>
          <w:color w:val="000000"/>
          <w:sz w:val="20"/>
          <w:szCs w:val="20"/>
        </w:rPr>
        <w:t>.</w:t>
      </w:r>
    </w:p>
    <w:p w14:paraId="11BE7C73" w14:textId="77777777" w:rsidR="004A2CCB" w:rsidRDefault="004A2CCB" w:rsidP="004A2CCB">
      <w:pPr>
        <w:rPr>
          <w:rFonts w:ascii="Helvetica" w:eastAsia="Times New Roman" w:hAnsi="Helvetica" w:cs="Arial"/>
          <w:bCs/>
          <w:color w:val="000000"/>
          <w:sz w:val="20"/>
          <w:szCs w:val="20"/>
        </w:rPr>
      </w:pPr>
    </w:p>
    <w:p w14:paraId="53B8F076"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lastRenderedPageBreak/>
        <w:t xml:space="preserve">48. </w:t>
      </w:r>
      <w:r w:rsidRPr="002D2EC9">
        <w:rPr>
          <w:rFonts w:ascii="Helvetica" w:eastAsia="Times New Roman" w:hAnsi="Helvetica" w:cs="Arial"/>
          <w:color w:val="000000"/>
          <w:sz w:val="20"/>
          <w:szCs w:val="20"/>
        </w:rPr>
        <w:t xml:space="preserve">Singer, M. C. and Parmesan, C. </w:t>
      </w:r>
      <w:r w:rsidRPr="00036D39">
        <w:rPr>
          <w:rFonts w:ascii="Helvetica" w:eastAsia="Times New Roman" w:hAnsi="Helvetica" w:cs="Arial"/>
          <w:iCs/>
          <w:color w:val="000000"/>
          <w:sz w:val="20"/>
          <w:szCs w:val="20"/>
        </w:rPr>
        <w:t>Phenological asynchrony between herbivorous insects and their hosts: signal of climate change or pre-existing adaptive strategy?</w:t>
      </w:r>
      <w:r w:rsidRPr="00036D3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Philos. T. Roy. Soc.</w:t>
      </w:r>
      <w:r w:rsidRPr="00036D39">
        <w:rPr>
          <w:rFonts w:ascii="Helvetica" w:eastAsia="Times New Roman" w:hAnsi="Helvetica" w:cs="Arial"/>
          <w:i/>
          <w:color w:val="000000"/>
          <w:sz w:val="20"/>
          <w:szCs w:val="20"/>
        </w:rPr>
        <w:t xml:space="preserve"> B</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365</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3161-3176</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2010).</w:t>
      </w:r>
    </w:p>
    <w:p w14:paraId="78EDD0E8" w14:textId="77777777" w:rsidR="004A2CCB" w:rsidRDefault="004A2CCB" w:rsidP="004A2CCB">
      <w:pPr>
        <w:rPr>
          <w:rFonts w:ascii="Helvetica" w:eastAsia="Times New Roman" w:hAnsi="Helvetica" w:cs="Arial"/>
          <w:color w:val="000000"/>
          <w:sz w:val="20"/>
          <w:szCs w:val="20"/>
        </w:rPr>
      </w:pPr>
    </w:p>
    <w:p w14:paraId="56743FA7"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49. </w:t>
      </w:r>
      <w:r w:rsidRPr="002D2EC9">
        <w:rPr>
          <w:rFonts w:ascii="Helvetica" w:eastAsia="Times New Roman" w:hAnsi="Helvetica" w:cs="Arial"/>
          <w:color w:val="000000"/>
          <w:sz w:val="20"/>
          <w:szCs w:val="20"/>
        </w:rPr>
        <w:t xml:space="preserve">Solomon, S. </w:t>
      </w:r>
      <w:r w:rsidRPr="00036D39">
        <w:rPr>
          <w:rFonts w:ascii="Helvetica" w:eastAsia="Times New Roman" w:hAnsi="Helvetica" w:cs="Arial"/>
          <w:iCs/>
          <w:color w:val="000000"/>
          <w:sz w:val="20"/>
          <w:szCs w:val="20"/>
        </w:rPr>
        <w:t>IPCC (2007): Climate change the physical science basis</w:t>
      </w:r>
      <w:r w:rsidRPr="002D2EC9">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2007).</w:t>
      </w:r>
    </w:p>
    <w:p w14:paraId="44BACEBF" w14:textId="77777777" w:rsidR="004A2CCB" w:rsidRDefault="004A2CCB" w:rsidP="004A2CCB">
      <w:pPr>
        <w:rPr>
          <w:rFonts w:ascii="Helvetica" w:eastAsia="Times New Roman" w:hAnsi="Helvetica" w:cs="Arial"/>
          <w:color w:val="000000"/>
          <w:sz w:val="20"/>
          <w:szCs w:val="20"/>
        </w:rPr>
      </w:pPr>
    </w:p>
    <w:p w14:paraId="4D9A5080"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50. </w:t>
      </w:r>
      <w:r w:rsidRPr="001C1426">
        <w:rPr>
          <w:rFonts w:ascii="Helvetica" w:eastAsia="Times New Roman" w:hAnsi="Helvetica" w:cs="Arial"/>
          <w:color w:val="000000"/>
          <w:sz w:val="20"/>
          <w:szCs w:val="20"/>
        </w:rPr>
        <w:t>Adrian, R., Wilhelm, S.</w:t>
      </w:r>
      <w:r w:rsidRPr="002D2EC9">
        <w:rPr>
          <w:rFonts w:ascii="Helvetica" w:eastAsia="Times New Roman" w:hAnsi="Helvetica" w:cs="Arial"/>
          <w:color w:val="000000"/>
          <w:sz w:val="20"/>
          <w:szCs w:val="20"/>
        </w:rPr>
        <w:t xml:space="preserve"> and Gerten, D.</w:t>
      </w:r>
      <w:r>
        <w:rPr>
          <w:rFonts w:ascii="Helvetica" w:eastAsia="Times New Roman" w:hAnsi="Helvetica" w:cs="Arial"/>
          <w:color w:val="000000"/>
          <w:sz w:val="20"/>
          <w:szCs w:val="20"/>
        </w:rPr>
        <w:t xml:space="preserve"> </w:t>
      </w:r>
      <w:r w:rsidRPr="004A3BDA">
        <w:rPr>
          <w:rFonts w:ascii="Helvetica" w:eastAsia="Times New Roman" w:hAnsi="Helvetica" w:cs="Arial"/>
          <w:iCs/>
          <w:color w:val="000000"/>
          <w:sz w:val="20"/>
          <w:szCs w:val="20"/>
        </w:rPr>
        <w:t>Life-history traits of lake plankton species may govern their phenological response to climate warming</w:t>
      </w:r>
      <w:r>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E2214E">
        <w:rPr>
          <w:rFonts w:ascii="Helvetica" w:eastAsia="Times New Roman" w:hAnsi="Helvetica" w:cs="Arial"/>
          <w:b/>
          <w:color w:val="000000"/>
          <w:sz w:val="20"/>
          <w:szCs w:val="20"/>
        </w:rPr>
        <w:t>12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652-661</w:t>
      </w:r>
      <w:r>
        <w:rPr>
          <w:rFonts w:ascii="Helvetica" w:eastAsia="Times New Roman" w:hAnsi="Helvetica" w:cs="Arial"/>
          <w:color w:val="000000"/>
          <w:sz w:val="20"/>
          <w:szCs w:val="20"/>
        </w:rPr>
        <w:t xml:space="preserve"> (</w:t>
      </w:r>
      <w:r w:rsidRPr="004A3BDA">
        <w:rPr>
          <w:rFonts w:ascii="Helvetica" w:eastAsia="Times New Roman" w:hAnsi="Helvetica" w:cs="Arial"/>
          <w:bCs/>
          <w:color w:val="000000"/>
          <w:sz w:val="20"/>
          <w:szCs w:val="20"/>
        </w:rPr>
        <w:t>2006</w:t>
      </w:r>
      <w:r>
        <w:rPr>
          <w:rFonts w:ascii="Helvetica" w:eastAsia="Times New Roman" w:hAnsi="Helvetica" w:cs="Arial"/>
          <w:bCs/>
          <w:color w:val="000000"/>
          <w:sz w:val="20"/>
          <w:szCs w:val="20"/>
        </w:rPr>
        <w:t>).</w:t>
      </w:r>
    </w:p>
    <w:p w14:paraId="340F138B" w14:textId="77777777" w:rsidR="004A2CCB" w:rsidRDefault="004A2CCB" w:rsidP="004A2CCB">
      <w:pPr>
        <w:rPr>
          <w:rFonts w:ascii="Helvetica" w:eastAsia="Times New Roman" w:hAnsi="Helvetica" w:cs="Arial"/>
          <w:color w:val="000000"/>
          <w:sz w:val="20"/>
          <w:szCs w:val="20"/>
        </w:rPr>
      </w:pPr>
    </w:p>
    <w:p w14:paraId="416D9B8E"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51. </w:t>
      </w:r>
      <w:r w:rsidRPr="002D2EC9">
        <w:rPr>
          <w:rFonts w:ascii="Helvetica" w:eastAsia="Times New Roman" w:hAnsi="Helvetica" w:cs="Arial"/>
          <w:color w:val="000000"/>
          <w:sz w:val="20"/>
          <w:szCs w:val="20"/>
        </w:rPr>
        <w:t>Wolkovich, E., Cook, B., McLauchlan, K. and Davies, T.</w:t>
      </w:r>
      <w:r>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Temporal ecology in the Anthropocene</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Lett.</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1365-</w:t>
      </w:r>
      <w:r w:rsidRPr="00F21DBF">
        <w:rPr>
          <w:rFonts w:ascii="Helvetica" w:eastAsia="Times New Roman" w:hAnsi="Helvetica" w:cs="Arial"/>
          <w:color w:val="000000"/>
          <w:sz w:val="20"/>
          <w:szCs w:val="20"/>
        </w:rPr>
        <w:t>1379 (</w:t>
      </w:r>
      <w:r w:rsidRPr="00F21DBF">
        <w:rPr>
          <w:rFonts w:ascii="Helvetica" w:eastAsia="Times New Roman" w:hAnsi="Helvetica" w:cs="Arial"/>
          <w:bCs/>
          <w:color w:val="000000"/>
          <w:sz w:val="20"/>
          <w:szCs w:val="20"/>
        </w:rPr>
        <w:t>2014).</w:t>
      </w:r>
    </w:p>
    <w:p w14:paraId="24F56B2F" w14:textId="77777777" w:rsidR="004A2CCB" w:rsidRDefault="004A2CCB" w:rsidP="004A2CCB">
      <w:pPr>
        <w:rPr>
          <w:rFonts w:ascii="Helvetica" w:eastAsia="Times New Roman" w:hAnsi="Helvetica" w:cs="Arial"/>
          <w:bCs/>
          <w:color w:val="000000"/>
          <w:sz w:val="20"/>
          <w:szCs w:val="20"/>
        </w:rPr>
      </w:pPr>
    </w:p>
    <w:p w14:paraId="761DA052"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52. </w:t>
      </w:r>
      <w:r w:rsidRPr="002D2EC9">
        <w:rPr>
          <w:rFonts w:ascii="Helvetica" w:eastAsia="Times New Roman" w:hAnsi="Helvetica" w:cs="Arial"/>
          <w:color w:val="000000"/>
          <w:sz w:val="20"/>
          <w:szCs w:val="20"/>
        </w:rPr>
        <w:t xml:space="preserve">Edmondson, W. </w:t>
      </w:r>
      <w:r w:rsidRPr="007334D1">
        <w:rPr>
          <w:rFonts w:ascii="Helvetica" w:eastAsia="Times New Roman" w:hAnsi="Helvetica" w:cs="Arial"/>
          <w:iCs/>
          <w:color w:val="000000"/>
          <w:sz w:val="20"/>
          <w:szCs w:val="20"/>
        </w:rPr>
        <w:t>Sixty years of Lake Washington: a curriculum vitae</w:t>
      </w:r>
      <w:r w:rsidRPr="002D2EC9">
        <w:rPr>
          <w:rFonts w:ascii="Helvetica" w:eastAsia="Times New Roman" w:hAnsi="Helvetica" w:cs="Arial"/>
          <w:color w:val="000000"/>
          <w:sz w:val="20"/>
          <w:szCs w:val="20"/>
        </w:rPr>
        <w:t xml:space="preserve">. </w:t>
      </w:r>
      <w:r w:rsidRPr="007334D1">
        <w:rPr>
          <w:rFonts w:ascii="Helvetica" w:eastAsia="Times New Roman" w:hAnsi="Helvetica" w:cs="Arial"/>
          <w:i/>
          <w:color w:val="000000"/>
          <w:sz w:val="20"/>
          <w:szCs w:val="20"/>
        </w:rPr>
        <w:t xml:space="preserve">Lake </w:t>
      </w:r>
      <w:r>
        <w:rPr>
          <w:rFonts w:ascii="Helvetica" w:eastAsia="Times New Roman" w:hAnsi="Helvetica" w:cs="Arial"/>
          <w:i/>
          <w:color w:val="000000"/>
          <w:sz w:val="20"/>
          <w:szCs w:val="20"/>
        </w:rPr>
        <w:t>Reserv.</w:t>
      </w:r>
      <w:r w:rsidRPr="007334D1">
        <w:rPr>
          <w:rFonts w:ascii="Helvetica" w:eastAsia="Times New Roman" w:hAnsi="Helvetica" w:cs="Arial"/>
          <w:i/>
          <w:color w:val="000000"/>
          <w:sz w:val="20"/>
          <w:szCs w:val="20"/>
        </w:rPr>
        <w:t xml:space="preserve"> Manage</w:t>
      </w:r>
      <w:r>
        <w:rPr>
          <w:rFonts w:ascii="Helvetica" w:eastAsia="Times New Roman" w:hAnsi="Helvetica" w:cs="Arial"/>
          <w:i/>
          <w:color w:val="000000"/>
          <w:sz w:val="20"/>
          <w:szCs w:val="20"/>
        </w:rPr>
        <w:t>.</w:t>
      </w:r>
      <w:r>
        <w:rPr>
          <w:rFonts w:ascii="Helvetica" w:eastAsia="Times New Roman" w:hAnsi="Helvetica" w:cs="Arial"/>
          <w:color w:val="000000"/>
          <w:sz w:val="20"/>
          <w:szCs w:val="20"/>
        </w:rPr>
        <w:t> </w:t>
      </w:r>
      <w:r w:rsidRPr="00D3759D">
        <w:rPr>
          <w:rFonts w:ascii="Helvetica" w:eastAsia="Times New Roman" w:hAnsi="Helvetica" w:cs="Arial"/>
          <w:b/>
          <w:color w:val="000000"/>
          <w:sz w:val="20"/>
          <w:szCs w:val="20"/>
        </w:rPr>
        <w:t>10</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75-84</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1994)</w:t>
      </w:r>
      <w:r w:rsidRPr="00017808">
        <w:rPr>
          <w:rFonts w:ascii="Helvetica" w:eastAsia="Times New Roman" w:hAnsi="Helvetica" w:cs="Arial"/>
          <w:color w:val="000000"/>
          <w:sz w:val="20"/>
          <w:szCs w:val="20"/>
        </w:rPr>
        <w:t>.</w:t>
      </w:r>
    </w:p>
    <w:p w14:paraId="699C571B" w14:textId="77777777" w:rsidR="004A2CCB" w:rsidRDefault="004A2CCB" w:rsidP="004A2CCB">
      <w:pPr>
        <w:rPr>
          <w:rFonts w:ascii="Helvetica" w:eastAsia="Times New Roman" w:hAnsi="Helvetica" w:cs="Arial"/>
          <w:color w:val="000000"/>
          <w:sz w:val="20"/>
          <w:szCs w:val="20"/>
        </w:rPr>
      </w:pPr>
    </w:p>
    <w:p w14:paraId="2DC6A79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53. </w:t>
      </w:r>
      <w:r w:rsidRPr="002D2EC9">
        <w:rPr>
          <w:rFonts w:ascii="Helvetica" w:eastAsia="Times New Roman" w:hAnsi="Helvetica" w:cs="Arial"/>
          <w:color w:val="000000"/>
          <w:sz w:val="20"/>
          <w:szCs w:val="20"/>
        </w:rPr>
        <w:t xml:space="preserve">Sala, O. E.,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Global biodiversity scenarios for the year 2100</w:t>
      </w:r>
      <w:r w:rsidRPr="008B386E">
        <w:rPr>
          <w:rFonts w:ascii="Helvetica" w:eastAsia="Times New Roman" w:hAnsi="Helvetica" w:cs="Arial"/>
          <w:b/>
          <w:bCs/>
          <w:color w:val="000000"/>
          <w:sz w:val="20"/>
          <w:szCs w:val="20"/>
        </w:rPr>
        <w:t>.</w:t>
      </w:r>
      <w:r w:rsidRPr="002D2EC9">
        <w:rPr>
          <w:rFonts w:ascii="Helvetica" w:eastAsia="Times New Roman" w:hAnsi="Helvetica" w:cs="Arial"/>
          <w:b/>
          <w:bCs/>
          <w:color w:val="000000"/>
          <w:sz w:val="20"/>
          <w:szCs w:val="20"/>
        </w:rPr>
        <w:t xml:space="preserve"> </w:t>
      </w:r>
      <w:r w:rsidRPr="008B386E">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287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1770-1774</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2000).</w:t>
      </w:r>
    </w:p>
    <w:p w14:paraId="3918EEBA" w14:textId="77777777" w:rsidR="004A2CCB" w:rsidRDefault="004A2CCB" w:rsidP="004A2CCB">
      <w:pPr>
        <w:rPr>
          <w:rFonts w:ascii="Helvetica" w:eastAsia="Times New Roman" w:hAnsi="Helvetica" w:cs="Arial"/>
          <w:bCs/>
          <w:color w:val="000000"/>
          <w:sz w:val="20"/>
          <w:szCs w:val="20"/>
        </w:rPr>
      </w:pPr>
    </w:p>
    <w:p w14:paraId="0C8B345C"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54. </w:t>
      </w:r>
      <w:r w:rsidRPr="002D2EC9">
        <w:rPr>
          <w:rFonts w:ascii="Helvetica" w:eastAsia="Times New Roman" w:hAnsi="Helvetica" w:cs="Arial"/>
          <w:color w:val="000000"/>
          <w:sz w:val="20"/>
          <w:szCs w:val="20"/>
        </w:rPr>
        <w:t xml:space="preserve">Ricciardi, A., Neves, R. J. and Rasmussen, J. B. </w:t>
      </w:r>
      <w:r w:rsidRPr="008B386E">
        <w:rPr>
          <w:rFonts w:ascii="Helvetica" w:eastAsia="Times New Roman" w:hAnsi="Helvetica" w:cs="Arial"/>
          <w:iCs/>
          <w:color w:val="000000"/>
          <w:sz w:val="20"/>
          <w:szCs w:val="20"/>
        </w:rPr>
        <w:t>Impending extinctions of North American freshwater mussels (Unionoida) following the zebra mussel</w:t>
      </w:r>
      <w:r w:rsidRPr="002D2EC9">
        <w:rPr>
          <w:rFonts w:ascii="Helvetica" w:eastAsia="Times New Roman" w:hAnsi="Helvetica" w:cs="Arial"/>
          <w:i/>
          <w:iCs/>
          <w:color w:val="000000"/>
          <w:sz w:val="20"/>
          <w:szCs w:val="20"/>
        </w:rPr>
        <w:t xml:space="preserve"> (Dreissena polymorpha) </w:t>
      </w:r>
      <w:r w:rsidRPr="008B386E">
        <w:rPr>
          <w:rFonts w:ascii="Helvetica" w:eastAsia="Times New Roman" w:hAnsi="Helvetica" w:cs="Arial"/>
          <w:iCs/>
          <w:color w:val="000000"/>
          <w:sz w:val="20"/>
          <w:szCs w:val="20"/>
        </w:rPr>
        <w:t>invasion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Anim.</w:t>
      </w:r>
      <w:r w:rsidRPr="008B386E">
        <w:rPr>
          <w:rFonts w:ascii="Helvetica" w:eastAsia="Times New Roman" w:hAnsi="Helvetica" w:cs="Arial"/>
          <w:i/>
          <w:color w:val="000000"/>
          <w:sz w:val="20"/>
          <w:szCs w:val="20"/>
        </w:rPr>
        <w:t xml:space="preserve"> Ecol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67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613-619</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1998)</w:t>
      </w:r>
      <w:r w:rsidRPr="00373A8A">
        <w:rPr>
          <w:rFonts w:ascii="Helvetica" w:eastAsia="Times New Roman" w:hAnsi="Helvetica" w:cs="Arial"/>
          <w:color w:val="000000"/>
          <w:sz w:val="20"/>
          <w:szCs w:val="20"/>
        </w:rPr>
        <w:t>.</w:t>
      </w:r>
    </w:p>
    <w:p w14:paraId="53645848" w14:textId="77777777" w:rsidR="004A2CCB" w:rsidRDefault="004A2CCB" w:rsidP="004A2CCB">
      <w:pPr>
        <w:rPr>
          <w:rFonts w:ascii="Helvetica" w:eastAsia="Times New Roman" w:hAnsi="Helvetica" w:cs="Arial"/>
          <w:bCs/>
          <w:color w:val="000000"/>
          <w:sz w:val="20"/>
          <w:szCs w:val="20"/>
        </w:rPr>
      </w:pPr>
    </w:p>
    <w:p w14:paraId="4B9B9819"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55. </w:t>
      </w:r>
      <w:r w:rsidRPr="002D2EC9">
        <w:rPr>
          <w:rFonts w:ascii="Helvetica" w:eastAsia="Times New Roman" w:hAnsi="Helvetica" w:cs="Arial"/>
          <w:color w:val="000000"/>
          <w:sz w:val="20"/>
          <w:szCs w:val="20"/>
        </w:rPr>
        <w:t xml:space="preserve">Fritts, T. H. and Rodda, G. H. </w:t>
      </w:r>
      <w:r w:rsidRPr="00384233">
        <w:rPr>
          <w:rFonts w:ascii="Helvetica" w:eastAsia="Times New Roman" w:hAnsi="Helvetica" w:cs="Arial"/>
          <w:iCs/>
          <w:color w:val="000000"/>
          <w:sz w:val="20"/>
          <w:szCs w:val="20"/>
        </w:rPr>
        <w:t>The role of introduced species in the degradation of island ecosystems: a case history of Guam</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Ann. Rev. Ecol.</w:t>
      </w:r>
      <w:r w:rsidRPr="00384233">
        <w:rPr>
          <w:rFonts w:ascii="Helvetica" w:eastAsia="Times New Roman" w:hAnsi="Helvetica" w:cs="Arial"/>
          <w:i/>
          <w:color w:val="000000"/>
          <w:sz w:val="20"/>
          <w:szCs w:val="20"/>
        </w:rPr>
        <w:t xml:space="preserve"> Syst</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29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113-140</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1998)</w:t>
      </w:r>
      <w:r w:rsidRPr="00017808">
        <w:rPr>
          <w:rFonts w:ascii="Helvetica" w:eastAsia="Times New Roman" w:hAnsi="Helvetica" w:cs="Arial"/>
          <w:color w:val="000000"/>
          <w:sz w:val="20"/>
          <w:szCs w:val="20"/>
        </w:rPr>
        <w:t>.</w:t>
      </w:r>
    </w:p>
    <w:p w14:paraId="2B26DE09" w14:textId="77777777" w:rsidR="004A2CCB" w:rsidRDefault="004A2CCB" w:rsidP="004A2CCB">
      <w:pPr>
        <w:rPr>
          <w:rFonts w:ascii="Helvetica" w:eastAsia="Times New Roman" w:hAnsi="Helvetica" w:cs="Arial"/>
          <w:color w:val="000000"/>
          <w:sz w:val="20"/>
          <w:szCs w:val="20"/>
        </w:rPr>
      </w:pPr>
    </w:p>
    <w:p w14:paraId="0D20C8C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56. </w:t>
      </w:r>
      <w:r w:rsidRPr="002D2EC9">
        <w:rPr>
          <w:rFonts w:ascii="Helvetica" w:eastAsia="Times New Roman" w:hAnsi="Helvetica" w:cs="Arial"/>
          <w:color w:val="000000"/>
          <w:sz w:val="20"/>
          <w:szCs w:val="20"/>
        </w:rPr>
        <w:t xml:space="preserve">Verschuren, D.,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History and timing of human impact on Lake Victoria, East Africa</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P</w:t>
      </w:r>
      <w:r>
        <w:rPr>
          <w:rFonts w:ascii="Helvetica" w:eastAsia="Times New Roman" w:hAnsi="Helvetica" w:cs="Arial"/>
          <w:i/>
          <w:color w:val="000000"/>
          <w:sz w:val="20"/>
          <w:szCs w:val="20"/>
        </w:rPr>
        <w:t>. Roy. Soc. Lond. B Bio.</w:t>
      </w:r>
      <w:r w:rsidRPr="002D2EC9">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269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289-294</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2002).</w:t>
      </w:r>
    </w:p>
    <w:p w14:paraId="3DC3350A" w14:textId="77777777" w:rsidR="004A2CCB" w:rsidRDefault="004A2CCB" w:rsidP="004A2CCB">
      <w:pPr>
        <w:rPr>
          <w:rFonts w:ascii="Helvetica" w:eastAsia="Times New Roman" w:hAnsi="Helvetica" w:cs="Arial"/>
          <w:bCs/>
          <w:color w:val="000000"/>
          <w:sz w:val="20"/>
          <w:szCs w:val="20"/>
        </w:rPr>
      </w:pPr>
    </w:p>
    <w:p w14:paraId="04D683B3" w14:textId="77777777" w:rsidR="004A2CCB" w:rsidRDefault="004A2CCB" w:rsidP="004A2CCB">
      <w:pPr>
        <w:pStyle w:val="HTMLPreformatted"/>
        <w:rPr>
          <w:rFonts w:ascii="Helvetica" w:hAnsi="Helvetica"/>
          <w:color w:val="000000"/>
        </w:rPr>
      </w:pPr>
      <w:r>
        <w:rPr>
          <w:rFonts w:ascii="Helvetica" w:eastAsia="Times New Roman" w:hAnsi="Helvetica" w:cs="Arial"/>
          <w:bCs/>
          <w:color w:val="000000"/>
        </w:rPr>
        <w:t>57</w:t>
      </w:r>
      <w:r w:rsidRPr="00CE7FB4">
        <w:rPr>
          <w:rFonts w:ascii="Helvetica" w:eastAsia="Times New Roman" w:hAnsi="Helvetica" w:cs="Arial"/>
          <w:bCs/>
          <w:color w:val="000000"/>
        </w:rPr>
        <w:t xml:space="preserve">. </w:t>
      </w:r>
      <w:r w:rsidRPr="00CE7FB4">
        <w:rPr>
          <w:rFonts w:ascii="Helvetica" w:hAnsi="Helvetica"/>
          <w:color w:val="000000"/>
        </w:rPr>
        <w:t>Visser, M. E.,</w:t>
      </w:r>
      <w:r>
        <w:rPr>
          <w:rFonts w:ascii="Helvetica" w:hAnsi="Helvetica"/>
          <w:color w:val="000000"/>
        </w:rPr>
        <w:t xml:space="preserve"> </w:t>
      </w:r>
      <w:r w:rsidRPr="00CE7FB4">
        <w:rPr>
          <w:rFonts w:ascii="Helvetica" w:hAnsi="Helvetica"/>
          <w:color w:val="000000"/>
        </w:rPr>
        <w:t xml:space="preserve">te Marvelde, L. and Lof, M. E. Adaptive phenological mismatches of birds and their food in a warming world. </w:t>
      </w:r>
      <w:r w:rsidRPr="00CE7FB4">
        <w:rPr>
          <w:rFonts w:ascii="Helvetica" w:hAnsi="Helvetica"/>
          <w:i/>
          <w:color w:val="000000"/>
        </w:rPr>
        <w:t>J. Ornith</w:t>
      </w:r>
      <w:r w:rsidRPr="00CE7FB4">
        <w:rPr>
          <w:rFonts w:ascii="Helvetica" w:hAnsi="Helvetica"/>
          <w:color w:val="000000"/>
        </w:rPr>
        <w:t xml:space="preserve">. </w:t>
      </w:r>
      <w:r w:rsidRPr="00CE7FB4">
        <w:rPr>
          <w:rFonts w:ascii="Helvetica" w:hAnsi="Helvetica"/>
          <w:b/>
          <w:color w:val="000000"/>
        </w:rPr>
        <w:t>153</w:t>
      </w:r>
      <w:r w:rsidRPr="00CE7FB4">
        <w:rPr>
          <w:rFonts w:ascii="Helvetica" w:hAnsi="Helvetica"/>
          <w:color w:val="000000"/>
        </w:rPr>
        <w:t>,75-84 (2012).</w:t>
      </w:r>
      <w:r>
        <w:rPr>
          <w:rFonts w:ascii="Helvetica" w:hAnsi="Helvetica"/>
          <w:color w:val="000000"/>
        </w:rPr>
        <w:t xml:space="preserve"> </w:t>
      </w:r>
    </w:p>
    <w:p w14:paraId="34870CF2" w14:textId="77777777" w:rsidR="004A2CCB" w:rsidRDefault="004A2CCB" w:rsidP="004A2CCB">
      <w:pPr>
        <w:pStyle w:val="HTMLPreformatted"/>
        <w:rPr>
          <w:rFonts w:ascii="Helvetica" w:hAnsi="Helvetica"/>
          <w:color w:val="000000"/>
        </w:rPr>
      </w:pPr>
    </w:p>
    <w:p w14:paraId="3C086C1E" w14:textId="77777777" w:rsidR="004A2CCB" w:rsidRPr="00C73C1D" w:rsidRDefault="004A2CCB" w:rsidP="004A2CCB">
      <w:pPr>
        <w:pStyle w:val="HTMLPreformatted"/>
        <w:rPr>
          <w:rFonts w:ascii="Helvetica" w:hAnsi="Helvetica"/>
          <w:color w:val="000000"/>
        </w:rPr>
      </w:pPr>
      <w:r>
        <w:rPr>
          <w:rFonts w:ascii="Helvetica" w:hAnsi="Helvetica"/>
          <w:color w:val="000000"/>
        </w:rPr>
        <w:t>58</w:t>
      </w:r>
      <w:r w:rsidRPr="00C73C1D">
        <w:rPr>
          <w:rFonts w:ascii="Helvetica" w:hAnsi="Helvetica"/>
          <w:color w:val="000000"/>
        </w:rPr>
        <w:t xml:space="preserve">. </w:t>
      </w:r>
      <w:r>
        <w:rPr>
          <w:rFonts w:ascii="Helvetica" w:hAnsi="Helvetica" w:cs="Helvetica"/>
          <w:color w:val="181817"/>
          <w:lang w:val="en-US"/>
        </w:rPr>
        <w:t xml:space="preserve">Wiklund, C. and Torbjörn F. </w:t>
      </w:r>
      <w:r w:rsidRPr="00C73C1D">
        <w:rPr>
          <w:rFonts w:ascii="Helvetica" w:hAnsi="Helvetica" w:cs="Helvetica"/>
          <w:color w:val="181817"/>
          <w:lang w:val="en-US"/>
        </w:rPr>
        <w:t>Why d</w:t>
      </w:r>
      <w:r>
        <w:rPr>
          <w:rFonts w:ascii="Helvetica" w:hAnsi="Helvetica" w:cs="Helvetica"/>
          <w:color w:val="181817"/>
          <w:lang w:val="en-US"/>
        </w:rPr>
        <w:t xml:space="preserve">o males emerge before females?. Oecologia </w:t>
      </w:r>
      <w:r w:rsidRPr="00C73C1D">
        <w:rPr>
          <w:rFonts w:ascii="Helvetica" w:hAnsi="Helvetica" w:cs="Helvetica"/>
          <w:b/>
          <w:color w:val="181817"/>
          <w:lang w:val="en-US"/>
        </w:rPr>
        <w:t>31</w:t>
      </w:r>
      <w:r>
        <w:rPr>
          <w:rFonts w:ascii="Helvetica" w:hAnsi="Helvetica" w:cs="Helvetica"/>
          <w:color w:val="181817"/>
          <w:lang w:val="en-US"/>
        </w:rPr>
        <w:t xml:space="preserve">, </w:t>
      </w:r>
      <w:r w:rsidRPr="00C73C1D">
        <w:rPr>
          <w:rFonts w:ascii="Helvetica" w:hAnsi="Helvetica" w:cs="Helvetica"/>
          <w:color w:val="181817"/>
          <w:lang w:val="en-US"/>
        </w:rPr>
        <w:t>153-158</w:t>
      </w:r>
      <w:r>
        <w:rPr>
          <w:rFonts w:ascii="Helvetica" w:hAnsi="Helvetica" w:cs="Helvetica"/>
          <w:color w:val="181817"/>
          <w:lang w:val="en-US"/>
        </w:rPr>
        <w:t xml:space="preserve"> (1977)</w:t>
      </w:r>
      <w:r w:rsidRPr="00C73C1D">
        <w:rPr>
          <w:rFonts w:ascii="Helvetica" w:hAnsi="Helvetica" w:cs="Helvetica"/>
          <w:color w:val="181817"/>
          <w:lang w:val="en-US"/>
        </w:rPr>
        <w:t>.</w:t>
      </w:r>
    </w:p>
    <w:p w14:paraId="2A288A53" w14:textId="77777777" w:rsidR="004A2CCB" w:rsidRPr="00C73C1D" w:rsidRDefault="004A2CCB" w:rsidP="004A2CCB">
      <w:pPr>
        <w:pStyle w:val="HTMLPreformatted"/>
        <w:rPr>
          <w:rFonts w:ascii="Helvetica" w:hAnsi="Helvetica"/>
          <w:color w:val="000000"/>
        </w:rPr>
      </w:pPr>
    </w:p>
    <w:p w14:paraId="704F5A4E" w14:textId="77777777" w:rsidR="004A2CCB" w:rsidRDefault="004A2CCB" w:rsidP="004A2CCB">
      <w:pPr>
        <w:pStyle w:val="HTMLPreformatted"/>
        <w:rPr>
          <w:rFonts w:ascii="Helvetica" w:hAnsi="Helvetica"/>
          <w:color w:val="000000"/>
        </w:rPr>
      </w:pPr>
      <w:r>
        <w:rPr>
          <w:rFonts w:ascii="Helvetica" w:hAnsi="Helvetica"/>
          <w:color w:val="000000"/>
        </w:rPr>
        <w:t>59</w:t>
      </w:r>
      <w:r w:rsidRPr="00C73C1D">
        <w:rPr>
          <w:rFonts w:ascii="Helvetica" w:hAnsi="Helvetica"/>
          <w:color w:val="000000"/>
        </w:rPr>
        <w:t xml:space="preserve">. </w:t>
      </w:r>
      <w:r>
        <w:rPr>
          <w:rFonts w:ascii="Helvetica" w:hAnsi="Helvetica" w:cs="Helvetica"/>
          <w:color w:val="181817"/>
          <w:lang w:val="en-US"/>
        </w:rPr>
        <w:t>Iwasa, Y et al</w:t>
      </w:r>
      <w:r w:rsidRPr="00C73C1D">
        <w:rPr>
          <w:rFonts w:ascii="Helvetica" w:hAnsi="Helvetica" w:cs="Helvetica"/>
          <w:color w:val="181817"/>
          <w:lang w:val="en-US"/>
        </w:rPr>
        <w:t xml:space="preserve">. Emergence patterns in male butterflies: A hypothesis and a test. </w:t>
      </w:r>
      <w:r w:rsidRPr="00340E8E">
        <w:rPr>
          <w:rFonts w:ascii="Helvetica" w:hAnsi="Helvetica" w:cs="Helvetica"/>
          <w:i/>
          <w:color w:val="181817"/>
          <w:lang w:val="en-US"/>
        </w:rPr>
        <w:t>Theor. Popul. Biol</w:t>
      </w:r>
      <w:r>
        <w:rPr>
          <w:rFonts w:ascii="Helvetica" w:hAnsi="Helvetica" w:cs="Helvetica"/>
          <w:color w:val="181817"/>
          <w:lang w:val="en-US"/>
        </w:rPr>
        <w:t xml:space="preserve">. </w:t>
      </w:r>
      <w:r w:rsidRPr="00340E8E">
        <w:rPr>
          <w:rFonts w:ascii="Helvetica" w:hAnsi="Helvetica" w:cs="Helvetica"/>
          <w:b/>
          <w:color w:val="181817"/>
          <w:lang w:val="en-US"/>
        </w:rPr>
        <w:t>23</w:t>
      </w:r>
      <w:r w:rsidRPr="00C73C1D">
        <w:rPr>
          <w:rFonts w:ascii="Helvetica" w:hAnsi="Helvetica" w:cs="Helvetica"/>
          <w:color w:val="181817"/>
          <w:lang w:val="en-US"/>
        </w:rPr>
        <w:t>, 363–379</w:t>
      </w:r>
      <w:r>
        <w:rPr>
          <w:rFonts w:ascii="Helvetica" w:hAnsi="Helvetica" w:cs="Helvetica"/>
          <w:color w:val="181817"/>
          <w:lang w:val="en-US"/>
        </w:rPr>
        <w:t xml:space="preserve"> </w:t>
      </w:r>
      <w:r w:rsidRPr="00C73C1D">
        <w:rPr>
          <w:rFonts w:ascii="Helvetica" w:hAnsi="Helvetica" w:cs="Helvetica"/>
          <w:color w:val="181817"/>
          <w:lang w:val="en-US"/>
        </w:rPr>
        <w:t>(1983).</w:t>
      </w:r>
      <w:r>
        <w:rPr>
          <w:rFonts w:ascii="Helvetica" w:hAnsi="Helvetica"/>
          <w:color w:val="000000"/>
        </w:rPr>
        <w:t xml:space="preserve"> </w:t>
      </w:r>
    </w:p>
    <w:p w14:paraId="2F485F78" w14:textId="77777777" w:rsidR="004A2CCB" w:rsidRDefault="004A2CCB" w:rsidP="004A2CCB">
      <w:pPr>
        <w:pStyle w:val="HTMLPreformatted"/>
        <w:rPr>
          <w:rFonts w:ascii="Helvetica" w:hAnsi="Helvetica"/>
          <w:color w:val="000000"/>
        </w:rPr>
      </w:pPr>
    </w:p>
    <w:p w14:paraId="06833F43" w14:textId="77777777" w:rsidR="004A2CCB" w:rsidRPr="00200005" w:rsidRDefault="004A2CCB" w:rsidP="004A2CCB">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 xml:space="preserve">60. </w:t>
      </w:r>
      <w:r w:rsidRPr="00200005">
        <w:rPr>
          <w:rFonts w:ascii="Arial" w:eastAsia="Times New Roman" w:hAnsi="Arial" w:cs="Arial"/>
          <w:color w:val="222222"/>
          <w:sz w:val="20"/>
          <w:szCs w:val="20"/>
          <w:shd w:val="clear" w:color="auto" w:fill="FFFFFF"/>
        </w:rPr>
        <w:t>Johansson,</w:t>
      </w:r>
      <w:r>
        <w:rPr>
          <w:rFonts w:ascii="Arial" w:eastAsia="Times New Roman" w:hAnsi="Arial" w:cs="Arial"/>
          <w:color w:val="222222"/>
          <w:sz w:val="20"/>
          <w:szCs w:val="20"/>
          <w:shd w:val="clear" w:color="auto" w:fill="FFFFFF"/>
        </w:rPr>
        <w:t xml:space="preserve"> J., Smith, H.G. and Jonzén, N</w:t>
      </w:r>
      <w:r w:rsidRPr="00200005">
        <w:rPr>
          <w:rFonts w:ascii="Arial" w:eastAsia="Times New Roman" w:hAnsi="Arial" w:cs="Arial"/>
          <w:color w:val="222222"/>
          <w:sz w:val="20"/>
          <w:szCs w:val="20"/>
          <w:shd w:val="clear" w:color="auto" w:fill="FFFFFF"/>
        </w:rPr>
        <w:t>. Adaptation of reproductive phenology to climate change with ecological feedback via dominance hierarchies. </w:t>
      </w:r>
      <w:r>
        <w:rPr>
          <w:rFonts w:ascii="Arial" w:eastAsia="Times New Roman" w:hAnsi="Arial" w:cs="Arial"/>
          <w:i/>
          <w:iCs/>
          <w:color w:val="222222"/>
          <w:sz w:val="20"/>
          <w:szCs w:val="20"/>
        </w:rPr>
        <w:t>J. Anim. E</w:t>
      </w:r>
      <w:r w:rsidRPr="00200005">
        <w:rPr>
          <w:rFonts w:ascii="Arial" w:eastAsia="Times New Roman" w:hAnsi="Arial" w:cs="Arial"/>
          <w:i/>
          <w:iCs/>
          <w:color w:val="222222"/>
          <w:sz w:val="20"/>
          <w:szCs w:val="20"/>
        </w:rPr>
        <w:t>col</w:t>
      </w:r>
      <w:r>
        <w:rPr>
          <w:rFonts w:ascii="Arial" w:eastAsia="Times New Roman" w:hAnsi="Arial" w:cs="Arial"/>
          <w:i/>
          <w:iCs/>
          <w:color w:val="222222"/>
          <w:sz w:val="20"/>
          <w:szCs w:val="20"/>
        </w:rPr>
        <w:t>.</w:t>
      </w:r>
      <w:r w:rsidRPr="00200005">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83</w:t>
      </w:r>
      <w:r w:rsidRPr="00200005">
        <w:rPr>
          <w:rFonts w:ascii="Arial" w:eastAsia="Times New Roman" w:hAnsi="Arial" w:cs="Arial"/>
          <w:color w:val="222222"/>
          <w:sz w:val="20"/>
          <w:szCs w:val="20"/>
          <w:shd w:val="clear" w:color="auto" w:fill="FFFFFF"/>
        </w:rPr>
        <w:t>, 440-449</w:t>
      </w:r>
      <w:r>
        <w:rPr>
          <w:rFonts w:ascii="Arial" w:eastAsia="Times New Roman" w:hAnsi="Arial" w:cs="Arial"/>
          <w:color w:val="222222"/>
          <w:sz w:val="20"/>
          <w:szCs w:val="20"/>
          <w:shd w:val="clear" w:color="auto" w:fill="FFFFFF"/>
        </w:rPr>
        <w:t xml:space="preserve"> (</w:t>
      </w:r>
      <w:r w:rsidRPr="00200005">
        <w:rPr>
          <w:rFonts w:ascii="Arial" w:eastAsia="Times New Roman" w:hAnsi="Arial" w:cs="Arial"/>
          <w:color w:val="222222"/>
          <w:sz w:val="20"/>
          <w:szCs w:val="20"/>
          <w:shd w:val="clear" w:color="auto" w:fill="FFFFFF"/>
        </w:rPr>
        <w:t>2014</w:t>
      </w:r>
      <w:r>
        <w:rPr>
          <w:rFonts w:ascii="Arial" w:eastAsia="Times New Roman" w:hAnsi="Arial" w:cs="Arial"/>
          <w:color w:val="222222"/>
          <w:sz w:val="20"/>
          <w:szCs w:val="20"/>
          <w:shd w:val="clear" w:color="auto" w:fill="FFFFFF"/>
        </w:rPr>
        <w:t>).</w:t>
      </w:r>
    </w:p>
    <w:p w14:paraId="741E9772" w14:textId="77777777" w:rsidR="004A2CCB" w:rsidRPr="00CE7FB4" w:rsidRDefault="004A2CCB" w:rsidP="004A2CCB">
      <w:pPr>
        <w:pStyle w:val="HTMLPreformatted"/>
        <w:rPr>
          <w:rFonts w:ascii="Helvetica" w:hAnsi="Helvetica"/>
          <w:color w:val="000000"/>
        </w:rPr>
      </w:pPr>
    </w:p>
    <w:p w14:paraId="54A4F3C3" w14:textId="77777777" w:rsidR="004A2CCB" w:rsidRPr="008E73E9" w:rsidRDefault="004A2CCB" w:rsidP="004A2CCB">
      <w:pPr>
        <w:rPr>
          <w:rFonts w:ascii="Helvetica" w:eastAsia="Times New Roman" w:hAnsi="Helvetica" w:cs="Times New Roman"/>
          <w:sz w:val="20"/>
          <w:szCs w:val="20"/>
        </w:rPr>
      </w:pPr>
      <w:r>
        <w:rPr>
          <w:rFonts w:ascii="Helvetica" w:eastAsia="Times New Roman" w:hAnsi="Helvetica" w:cs="Times New Roman"/>
          <w:sz w:val="20"/>
          <w:szCs w:val="20"/>
        </w:rPr>
        <w:t>61</w:t>
      </w:r>
      <w:r w:rsidRPr="008E73E9">
        <w:rPr>
          <w:rFonts w:ascii="Helvetica" w:eastAsia="Times New Roman" w:hAnsi="Helvetica" w:cs="Times New Roman"/>
          <w:sz w:val="20"/>
          <w:szCs w:val="20"/>
        </w:rPr>
        <w:t xml:space="preserve">. </w:t>
      </w:r>
      <w:r w:rsidRPr="008E73E9">
        <w:rPr>
          <w:rFonts w:ascii="Helvetica" w:eastAsia="Times New Roman" w:hAnsi="Helvetica" w:cs="Arial"/>
          <w:color w:val="222222"/>
          <w:sz w:val="20"/>
          <w:szCs w:val="20"/>
          <w:shd w:val="clear" w:color="auto" w:fill="FFFFFF"/>
        </w:rPr>
        <w:t xml:space="preserve">Thompson, J.N., </w:t>
      </w:r>
      <w:r w:rsidRPr="008E73E9">
        <w:rPr>
          <w:rFonts w:ascii="Helvetica" w:eastAsia="Times New Roman" w:hAnsi="Helvetica" w:cs="Arial"/>
          <w:iCs/>
          <w:color w:val="222222"/>
          <w:sz w:val="20"/>
          <w:szCs w:val="20"/>
        </w:rPr>
        <w:t>The coevolutionary process</w:t>
      </w:r>
      <w:r w:rsidRPr="008E73E9">
        <w:rPr>
          <w:rFonts w:ascii="Helvetica" w:eastAsia="Times New Roman" w:hAnsi="Helvetica" w:cs="Arial"/>
          <w:color w:val="222222"/>
          <w:sz w:val="20"/>
          <w:szCs w:val="20"/>
          <w:shd w:val="clear" w:color="auto" w:fill="FFFFFF"/>
        </w:rPr>
        <w:t>. University of Chicago Press (1994).</w:t>
      </w:r>
    </w:p>
    <w:p w14:paraId="572869B6" w14:textId="77777777" w:rsidR="004A2CCB" w:rsidRPr="008E73E9" w:rsidRDefault="004A2CCB" w:rsidP="004A2CCB">
      <w:pPr>
        <w:rPr>
          <w:rFonts w:ascii="Helvetica" w:eastAsia="Times New Roman" w:hAnsi="Helvetica" w:cs="Times New Roman"/>
          <w:sz w:val="20"/>
          <w:szCs w:val="20"/>
        </w:rPr>
      </w:pPr>
    </w:p>
    <w:p w14:paraId="446C5E3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t>62</w:t>
      </w:r>
      <w:r w:rsidRPr="008E73E9">
        <w:rPr>
          <w:rFonts w:ascii="Helvetica" w:eastAsia="Times New Roman" w:hAnsi="Helvetica" w:cs="Arial"/>
          <w:bCs/>
          <w:color w:val="000000"/>
          <w:sz w:val="20"/>
          <w:szCs w:val="20"/>
        </w:rPr>
        <w:t xml:space="preserve">. </w:t>
      </w:r>
      <w:r w:rsidRPr="008E73E9">
        <w:rPr>
          <w:rFonts w:ascii="Helvetica" w:eastAsia="Times New Roman" w:hAnsi="Helvetica" w:cs="Arial"/>
          <w:color w:val="000000"/>
          <w:sz w:val="20"/>
          <w:szCs w:val="20"/>
        </w:rPr>
        <w:t xml:space="preserve">Chmura, H. E., et al. </w:t>
      </w:r>
      <w:r w:rsidRPr="008E73E9">
        <w:rPr>
          <w:rFonts w:ascii="Helvetica" w:eastAsia="Times New Roman" w:hAnsi="Helvetica" w:cs="Arial"/>
          <w:iCs/>
          <w:color w:val="000000"/>
          <w:sz w:val="20"/>
          <w:szCs w:val="20"/>
        </w:rPr>
        <w:t>The mechanisms of phenology: the patterns and processes of phenological shifts</w:t>
      </w:r>
      <w:r w:rsidRPr="008E73E9">
        <w:rPr>
          <w:rFonts w:ascii="Helvetica" w:eastAsia="Times New Roman" w:hAnsi="Helvetica" w:cs="Arial"/>
          <w:color w:val="000000"/>
          <w:sz w:val="20"/>
          <w:szCs w:val="20"/>
        </w:rPr>
        <w:t xml:space="preserve">. </w:t>
      </w:r>
      <w:r w:rsidRPr="008E73E9">
        <w:rPr>
          <w:rFonts w:ascii="Helvetica" w:eastAsia="Times New Roman" w:hAnsi="Helvetica" w:cs="Arial"/>
          <w:i/>
          <w:color w:val="000000"/>
          <w:sz w:val="20"/>
          <w:szCs w:val="20"/>
        </w:rPr>
        <w:t>Ecol. Monogr.</w:t>
      </w:r>
      <w:r w:rsidRPr="008E73E9">
        <w:rPr>
          <w:rFonts w:ascii="Helvetica" w:eastAsia="Times New Roman" w:hAnsi="Helvetica" w:cs="Arial"/>
          <w:color w:val="000000"/>
          <w:sz w:val="20"/>
          <w:szCs w:val="20"/>
        </w:rPr>
        <w:t xml:space="preserve"> </w:t>
      </w:r>
      <w:r w:rsidRPr="008E73E9">
        <w:rPr>
          <w:rFonts w:ascii="Helvetica" w:eastAsia="Times New Roman" w:hAnsi="Helvetica" w:cs="Arial"/>
          <w:b/>
          <w:iCs/>
          <w:color w:val="222222"/>
          <w:sz w:val="20"/>
          <w:szCs w:val="20"/>
        </w:rPr>
        <w:t>89</w:t>
      </w:r>
      <w:r w:rsidRPr="008E73E9">
        <w:rPr>
          <w:rFonts w:ascii="Helvetica" w:eastAsia="Times New Roman" w:hAnsi="Helvetica" w:cs="Arial"/>
          <w:color w:val="222222"/>
          <w:sz w:val="20"/>
          <w:szCs w:val="20"/>
          <w:shd w:val="clear" w:color="auto" w:fill="FFFFFF"/>
        </w:rPr>
        <w:t xml:space="preserve"> e01337</w:t>
      </w:r>
      <w:r w:rsidRPr="008E73E9">
        <w:rPr>
          <w:rFonts w:ascii="Helvetica" w:eastAsia="Times New Roman" w:hAnsi="Helvetica"/>
          <w:sz w:val="20"/>
          <w:szCs w:val="20"/>
        </w:rPr>
        <w:t xml:space="preserve"> </w:t>
      </w:r>
      <w:r w:rsidRPr="008E73E9">
        <w:rPr>
          <w:rFonts w:ascii="Helvetica" w:eastAsia="Times New Roman" w:hAnsi="Helvetica" w:cs="Arial"/>
          <w:color w:val="000000"/>
          <w:sz w:val="20"/>
          <w:szCs w:val="20"/>
        </w:rPr>
        <w:t>(</w:t>
      </w:r>
      <w:r w:rsidRPr="008E73E9">
        <w:rPr>
          <w:rFonts w:ascii="Helvetica" w:eastAsia="Times New Roman" w:hAnsi="Helvetica" w:cs="Arial"/>
          <w:bCs/>
          <w:color w:val="000000"/>
          <w:sz w:val="20"/>
          <w:szCs w:val="20"/>
        </w:rPr>
        <w:t>2018).</w:t>
      </w:r>
    </w:p>
    <w:p w14:paraId="0C66F119" w14:textId="77777777" w:rsidR="004A2CCB" w:rsidRDefault="004A2CCB" w:rsidP="004A2CCB">
      <w:pPr>
        <w:rPr>
          <w:rFonts w:ascii="Helvetica" w:eastAsia="Times New Roman" w:hAnsi="Helvetica" w:cs="Arial"/>
          <w:bCs/>
          <w:color w:val="000000"/>
          <w:sz w:val="20"/>
          <w:szCs w:val="20"/>
        </w:rPr>
      </w:pPr>
    </w:p>
    <w:p w14:paraId="643BF764"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63. </w:t>
      </w:r>
      <w:r w:rsidRPr="002D2EC9">
        <w:rPr>
          <w:rFonts w:ascii="Helvetica" w:eastAsia="Times New Roman" w:hAnsi="Helvetica" w:cs="Arial"/>
          <w:color w:val="000000"/>
          <w:sz w:val="20"/>
          <w:szCs w:val="20"/>
        </w:rPr>
        <w:t xml:space="preserve">Bauerfeind, S. S. and Fischer, K. </w:t>
      </w:r>
      <w:r w:rsidRPr="00B657A9">
        <w:rPr>
          <w:rFonts w:ascii="Helvetica" w:eastAsia="Times New Roman" w:hAnsi="Helvetica" w:cs="Arial"/>
          <w:iCs/>
          <w:color w:val="000000"/>
          <w:sz w:val="20"/>
          <w:szCs w:val="20"/>
        </w:rPr>
        <w:t>Increased temperature reduces herbivore host-plant quality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Pr="00B57F07">
        <w:rPr>
          <w:rFonts w:ascii="Helvetica" w:eastAsia="Times New Roman" w:hAnsi="Helvetica" w:cs="Arial"/>
          <w:b/>
          <w:color w:val="000000"/>
          <w:sz w:val="20"/>
          <w:szCs w:val="20"/>
        </w:rPr>
        <w:t>19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3272-3282</w:t>
      </w:r>
      <w:r>
        <w:rPr>
          <w:rFonts w:ascii="Helvetica" w:eastAsia="Times New Roman" w:hAnsi="Helvetica" w:cs="Arial"/>
          <w:color w:val="000000"/>
          <w:sz w:val="20"/>
          <w:szCs w:val="20"/>
        </w:rPr>
        <w:t xml:space="preserve"> (2013).</w:t>
      </w:r>
    </w:p>
    <w:p w14:paraId="6B8E90B7" w14:textId="77777777" w:rsidR="004A2CCB" w:rsidRDefault="004A2CCB" w:rsidP="004A2CCB">
      <w:pPr>
        <w:rPr>
          <w:rFonts w:ascii="Helvetica" w:eastAsia="Times New Roman" w:hAnsi="Helvetica" w:cs="Arial"/>
          <w:color w:val="000000"/>
          <w:sz w:val="20"/>
          <w:szCs w:val="20"/>
        </w:rPr>
      </w:pPr>
    </w:p>
    <w:p w14:paraId="5752B11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64. </w:t>
      </w:r>
      <w:r w:rsidRPr="002D2EC9">
        <w:rPr>
          <w:rFonts w:ascii="Helvetica" w:eastAsia="Times New Roman" w:hAnsi="Helvetica" w:cs="Arial"/>
          <w:color w:val="000000"/>
          <w:sz w:val="20"/>
          <w:szCs w:val="20"/>
        </w:rPr>
        <w:t xml:space="preserve">Rudolf, V. H. and Singh, M. </w:t>
      </w:r>
      <w:r w:rsidRPr="008B386E">
        <w:rPr>
          <w:rFonts w:ascii="Helvetica" w:eastAsia="Times New Roman" w:hAnsi="Helvetica" w:cs="Arial"/>
          <w:iCs/>
          <w:color w:val="000000"/>
          <w:sz w:val="20"/>
          <w:szCs w:val="20"/>
        </w:rPr>
        <w:t>Disentangling climate change effects on species interactions: effects of temperature, phenological shifts, and body size</w:t>
      </w:r>
      <w:r w:rsidRPr="002D2EC9">
        <w:rPr>
          <w:rFonts w:ascii="Helvetica" w:eastAsia="Times New Roman" w:hAnsi="Helvetica" w:cs="Arial"/>
          <w:color w:val="000000"/>
          <w:sz w:val="20"/>
          <w:szCs w:val="20"/>
        </w:rPr>
        <w:t xml:space="preserve">. </w:t>
      </w:r>
      <w:r w:rsidRPr="008B386E">
        <w:rPr>
          <w:rFonts w:ascii="Helvetica" w:eastAsia="Times New Roman" w:hAnsi="Helvetica" w:cs="Arial"/>
          <w:i/>
          <w:color w:val="000000"/>
          <w:sz w:val="20"/>
          <w:szCs w:val="20"/>
        </w:rPr>
        <w:t>Oecologia</w:t>
      </w:r>
      <w:r>
        <w:rPr>
          <w:rFonts w:ascii="Helvetica" w:eastAsia="Times New Roman" w:hAnsi="Helvetica" w:cs="Arial"/>
          <w:color w:val="000000"/>
          <w:sz w:val="20"/>
          <w:szCs w:val="20"/>
        </w:rPr>
        <w:t xml:space="preserve"> </w:t>
      </w:r>
      <w:r w:rsidRPr="0023167F">
        <w:rPr>
          <w:rFonts w:ascii="Helvetica" w:eastAsia="Times New Roman" w:hAnsi="Helvetica" w:cs="Arial"/>
          <w:b/>
          <w:color w:val="000000"/>
          <w:sz w:val="20"/>
          <w:szCs w:val="20"/>
        </w:rPr>
        <w:t>173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1043-1052</w:t>
      </w:r>
      <w:r>
        <w:rPr>
          <w:rFonts w:ascii="Helvetica" w:eastAsia="Times New Roman" w:hAnsi="Helvetica" w:cs="Arial"/>
          <w:color w:val="000000"/>
          <w:sz w:val="20"/>
          <w:szCs w:val="20"/>
        </w:rPr>
        <w:t xml:space="preserve"> </w:t>
      </w:r>
      <w:r w:rsidRPr="00373A8A">
        <w:rPr>
          <w:rFonts w:ascii="Helvetica" w:eastAsia="Times New Roman" w:hAnsi="Helvetica" w:cs="Arial"/>
          <w:color w:val="000000"/>
          <w:sz w:val="20"/>
          <w:szCs w:val="20"/>
        </w:rPr>
        <w:t>(</w:t>
      </w:r>
      <w:r w:rsidRPr="00373A8A">
        <w:rPr>
          <w:rFonts w:ascii="Helvetica" w:eastAsia="Times New Roman" w:hAnsi="Helvetica" w:cs="Arial"/>
          <w:bCs/>
          <w:color w:val="000000"/>
          <w:sz w:val="20"/>
          <w:szCs w:val="20"/>
        </w:rPr>
        <w:t>2013).</w:t>
      </w:r>
    </w:p>
    <w:p w14:paraId="1A5FCB4B" w14:textId="77777777" w:rsidR="004A2CCB" w:rsidRDefault="004A2CCB" w:rsidP="004A2CCB">
      <w:pPr>
        <w:rPr>
          <w:rFonts w:ascii="Helvetica" w:eastAsia="Times New Roman" w:hAnsi="Helvetica" w:cs="Arial"/>
          <w:bCs/>
          <w:color w:val="000000"/>
          <w:sz w:val="20"/>
          <w:szCs w:val="20"/>
        </w:rPr>
      </w:pPr>
    </w:p>
    <w:p w14:paraId="6806C839"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65. </w:t>
      </w:r>
      <w:r w:rsidRPr="002D2EC9">
        <w:rPr>
          <w:rFonts w:ascii="Helvetica" w:eastAsia="Times New Roman" w:hAnsi="Helvetica" w:cs="Arial"/>
          <w:color w:val="000000"/>
          <w:sz w:val="20"/>
          <w:szCs w:val="20"/>
        </w:rPr>
        <w:t>Berger, S. A., Diehl, S., Stibor, H., Sebastian, P. and Scherz, A.</w:t>
      </w:r>
      <w:r>
        <w:rPr>
          <w:rFonts w:ascii="Helvetica" w:eastAsia="Times New Roman" w:hAnsi="Helvetica" w:cs="Arial"/>
          <w:color w:val="000000"/>
          <w:sz w:val="20"/>
          <w:szCs w:val="20"/>
        </w:rPr>
        <w:t xml:space="preserve"> </w:t>
      </w:r>
      <w:r w:rsidRPr="00E124FA">
        <w:rPr>
          <w:rFonts w:ascii="Helvetica" w:eastAsia="Times New Roman" w:hAnsi="Helvetica" w:cs="Arial"/>
          <w:iCs/>
          <w:color w:val="000000"/>
          <w:sz w:val="20"/>
          <w:szCs w:val="20"/>
        </w:rPr>
        <w:t>Separating effects of climatic drivers and biotic feedbacks on seasonal plankton dynamics: no sign of trophic mismatch</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59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2204-2220</w:t>
      </w:r>
      <w:r>
        <w:rPr>
          <w:rFonts w:ascii="Helvetica" w:eastAsia="Times New Roman" w:hAnsi="Helvetica" w:cs="Arial"/>
          <w:color w:val="000000"/>
          <w:sz w:val="20"/>
          <w:szCs w:val="20"/>
        </w:rPr>
        <w:t xml:space="preserve"> </w:t>
      </w:r>
      <w:r w:rsidRPr="00F36ED7">
        <w:rPr>
          <w:rFonts w:ascii="Helvetica" w:eastAsia="Times New Roman" w:hAnsi="Helvetica" w:cs="Arial"/>
          <w:color w:val="000000"/>
          <w:sz w:val="20"/>
          <w:szCs w:val="20"/>
        </w:rPr>
        <w:t>(</w:t>
      </w:r>
      <w:r w:rsidRPr="00F36ED7">
        <w:rPr>
          <w:rFonts w:ascii="Helvetica" w:eastAsia="Times New Roman" w:hAnsi="Helvetica" w:cs="Arial"/>
          <w:bCs/>
          <w:color w:val="000000"/>
          <w:sz w:val="20"/>
          <w:szCs w:val="20"/>
        </w:rPr>
        <w:t>2014)</w:t>
      </w:r>
      <w:r w:rsidRPr="00F36ED7">
        <w:rPr>
          <w:rFonts w:ascii="Helvetica" w:eastAsia="Times New Roman" w:hAnsi="Helvetica" w:cs="Arial"/>
          <w:color w:val="000000"/>
          <w:sz w:val="20"/>
          <w:szCs w:val="20"/>
        </w:rPr>
        <w:t>.</w:t>
      </w:r>
    </w:p>
    <w:p w14:paraId="673C1396" w14:textId="77777777" w:rsidR="004A2CCB" w:rsidRDefault="004A2CCB" w:rsidP="004A2CCB">
      <w:pPr>
        <w:rPr>
          <w:rFonts w:ascii="Helvetica" w:eastAsia="Times New Roman" w:hAnsi="Helvetica" w:cs="Arial"/>
          <w:bCs/>
          <w:color w:val="000000"/>
          <w:sz w:val="20"/>
          <w:szCs w:val="20"/>
        </w:rPr>
      </w:pPr>
    </w:p>
    <w:p w14:paraId="06C85C61"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bCs/>
          <w:color w:val="000000"/>
          <w:sz w:val="20"/>
          <w:szCs w:val="20"/>
        </w:rPr>
        <w:lastRenderedPageBreak/>
        <w:t xml:space="preserve">66. </w:t>
      </w:r>
      <w:r w:rsidRPr="002D2EC9">
        <w:rPr>
          <w:rFonts w:ascii="Helvetica" w:eastAsia="Times New Roman" w:hAnsi="Helvetica" w:cs="Arial"/>
          <w:color w:val="000000"/>
          <w:sz w:val="20"/>
          <w:szCs w:val="20"/>
        </w:rPr>
        <w:t>George, D.</w:t>
      </w:r>
      <w:r>
        <w:rPr>
          <w:rFonts w:ascii="Helvetica" w:eastAsia="Times New Roman" w:hAnsi="Helvetica" w:cs="Arial"/>
          <w:color w:val="000000"/>
          <w:sz w:val="20"/>
          <w:szCs w:val="20"/>
        </w:rPr>
        <w:t xml:space="preserve"> </w:t>
      </w:r>
      <w:r w:rsidRPr="00384233">
        <w:rPr>
          <w:rFonts w:ascii="Helvetica" w:eastAsia="Times New Roman" w:hAnsi="Helvetica" w:cs="Arial"/>
          <w:iCs/>
          <w:color w:val="000000"/>
          <w:sz w:val="20"/>
          <w:szCs w:val="20"/>
        </w:rPr>
        <w:t>The effect of nutrient enrichment and changes in the weather on the abundance of Daphnia in Esthwaite Water, Cumbria</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Freshwater Biol.</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57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360-372</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2012).</w:t>
      </w:r>
    </w:p>
    <w:p w14:paraId="4F8CA484" w14:textId="77777777" w:rsidR="004A2CCB" w:rsidRDefault="004A2CCB" w:rsidP="004A2CCB">
      <w:pPr>
        <w:rPr>
          <w:rFonts w:ascii="Helvetica" w:eastAsia="Times New Roman" w:hAnsi="Helvetica" w:cs="Arial"/>
          <w:bCs/>
          <w:color w:val="000000"/>
          <w:sz w:val="20"/>
          <w:szCs w:val="20"/>
        </w:rPr>
      </w:pPr>
    </w:p>
    <w:p w14:paraId="61904D65"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67. </w:t>
      </w:r>
      <w:r w:rsidRPr="002D2EC9">
        <w:rPr>
          <w:rFonts w:ascii="Helvetica" w:eastAsia="Times New Roman" w:hAnsi="Helvetica" w:cs="Arial"/>
          <w:color w:val="000000"/>
          <w:sz w:val="20"/>
          <w:szCs w:val="20"/>
        </w:rPr>
        <w:t xml:space="preserve">Law, T., Zhang, W., Zhao, J. and Arhonditsis, G. B. </w:t>
      </w:r>
      <w:r w:rsidRPr="00497182">
        <w:rPr>
          <w:rFonts w:ascii="Helvetica" w:eastAsia="Times New Roman" w:hAnsi="Helvetica" w:cs="Arial"/>
          <w:iCs/>
          <w:color w:val="000000"/>
          <w:sz w:val="20"/>
          <w:szCs w:val="20"/>
        </w:rPr>
        <w:t>Structural changes in lake functioning induced from nutrient loading and climate variability</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Model.</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220</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979-997</w:t>
      </w:r>
      <w:r>
        <w:rPr>
          <w:rFonts w:ascii="Helvetica" w:eastAsia="Times New Roman" w:hAnsi="Helvetica" w:cs="Arial"/>
          <w:color w:val="000000"/>
          <w:sz w:val="20"/>
          <w:szCs w:val="20"/>
        </w:rPr>
        <w:t xml:space="preserve"> </w:t>
      </w:r>
      <w:r w:rsidRPr="00D84B31">
        <w:rPr>
          <w:rFonts w:ascii="Helvetica" w:eastAsia="Times New Roman" w:hAnsi="Helvetica" w:cs="Arial"/>
          <w:color w:val="000000"/>
          <w:sz w:val="20"/>
          <w:szCs w:val="20"/>
        </w:rPr>
        <w:t>(</w:t>
      </w:r>
      <w:r w:rsidRPr="00D84B31">
        <w:rPr>
          <w:rFonts w:ascii="Helvetica" w:eastAsia="Times New Roman" w:hAnsi="Helvetica" w:cs="Arial"/>
          <w:bCs/>
          <w:color w:val="000000"/>
          <w:sz w:val="20"/>
          <w:szCs w:val="20"/>
        </w:rPr>
        <w:t>2009)</w:t>
      </w:r>
      <w:r w:rsidRPr="00D84B31">
        <w:rPr>
          <w:rFonts w:ascii="Helvetica" w:eastAsia="Times New Roman" w:hAnsi="Helvetica" w:cs="Arial"/>
          <w:color w:val="000000"/>
          <w:sz w:val="20"/>
          <w:szCs w:val="20"/>
        </w:rPr>
        <w:t>.</w:t>
      </w:r>
    </w:p>
    <w:p w14:paraId="77F5F5AD" w14:textId="77777777" w:rsidR="004A2CCB" w:rsidRDefault="004A2CCB" w:rsidP="004A2CCB">
      <w:pPr>
        <w:rPr>
          <w:rFonts w:ascii="Helvetica" w:eastAsia="Times New Roman" w:hAnsi="Helvetica" w:cs="Arial"/>
          <w:color w:val="000000"/>
          <w:sz w:val="20"/>
          <w:szCs w:val="20"/>
        </w:rPr>
      </w:pPr>
    </w:p>
    <w:p w14:paraId="31DEF3D2" w14:textId="77777777" w:rsidR="004A2CCB" w:rsidRPr="00017808"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68. </w:t>
      </w:r>
      <w:r w:rsidRPr="002D2EC9">
        <w:rPr>
          <w:rFonts w:ascii="Helvetica" w:eastAsia="Times New Roman" w:hAnsi="Helvetica" w:cs="Arial"/>
          <w:color w:val="000000"/>
          <w:sz w:val="20"/>
          <w:szCs w:val="20"/>
        </w:rPr>
        <w:t>Francis, T. B.,</w:t>
      </w:r>
      <w:r>
        <w:rPr>
          <w:rFonts w:ascii="Helvetica" w:eastAsia="Times New Roman" w:hAnsi="Helvetica" w:cs="Arial"/>
          <w:color w:val="000000"/>
          <w:sz w:val="20"/>
          <w:szCs w:val="20"/>
        </w:rPr>
        <w:t xml:space="preserve"> et al</w:t>
      </w:r>
      <w:r w:rsidRPr="002D2EC9">
        <w:rPr>
          <w:rFonts w:ascii="Helvetica" w:eastAsia="Times New Roman" w:hAnsi="Helvetica" w:cs="Arial"/>
          <w:color w:val="000000"/>
          <w:sz w:val="20"/>
          <w:szCs w:val="20"/>
        </w:rPr>
        <w:t xml:space="preserve">. </w:t>
      </w:r>
      <w:r w:rsidRPr="00384233">
        <w:rPr>
          <w:rFonts w:ascii="Helvetica" w:eastAsia="Times New Roman" w:hAnsi="Helvetica" w:cs="Arial"/>
          <w:iCs/>
          <w:color w:val="000000"/>
          <w:sz w:val="20"/>
          <w:szCs w:val="20"/>
        </w:rPr>
        <w:t>Shifting regimes and changing interactions in the Lake Washington, USA, plankton community from 1962</w:t>
      </w:r>
      <w:r>
        <w:rPr>
          <w:rFonts w:ascii="Helvetica" w:eastAsia="Times New Roman" w:hAnsi="Helvetica" w:cs="Arial"/>
          <w:iCs/>
          <w:color w:val="000000"/>
          <w:sz w:val="20"/>
          <w:szCs w:val="20"/>
        </w:rPr>
        <w:t>-</w:t>
      </w:r>
      <w:r w:rsidRPr="00384233">
        <w:rPr>
          <w:rFonts w:ascii="Helvetica" w:eastAsia="Times New Roman" w:hAnsi="Helvetica" w:cs="Arial"/>
          <w:iCs/>
          <w:color w:val="000000"/>
          <w:sz w:val="20"/>
          <w:szCs w:val="20"/>
        </w:rPr>
        <w:t>1994</w:t>
      </w:r>
      <w:r w:rsidRPr="002D2EC9">
        <w:rPr>
          <w:rFonts w:ascii="Helvetica" w:eastAsia="Times New Roman" w:hAnsi="Helvetica" w:cs="Arial"/>
          <w:color w:val="000000"/>
          <w:sz w:val="20"/>
          <w:szCs w:val="20"/>
        </w:rPr>
        <w:t xml:space="preserve">. </w:t>
      </w:r>
      <w:r w:rsidRPr="00384233">
        <w:rPr>
          <w:rFonts w:ascii="Helvetica" w:eastAsia="Times New Roman" w:hAnsi="Helvetica" w:cs="Arial"/>
          <w:i/>
          <w:color w:val="000000"/>
          <w:sz w:val="20"/>
          <w:szCs w:val="20"/>
        </w:rPr>
        <w:t>PloS one</w:t>
      </w:r>
      <w:r>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9</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e110363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2014).</w:t>
      </w:r>
    </w:p>
    <w:p w14:paraId="513C9070" w14:textId="77777777" w:rsidR="004A2CCB" w:rsidRPr="002D2EC9" w:rsidRDefault="004A2CCB" w:rsidP="004A2CCB">
      <w:pPr>
        <w:spacing w:before="240"/>
        <w:rPr>
          <w:rFonts w:ascii="Helvetica" w:eastAsia="Times New Roman" w:hAnsi="Helvetica" w:cs="Arial"/>
          <w:b/>
          <w:bCs/>
          <w:color w:val="000000"/>
          <w:sz w:val="20"/>
          <w:szCs w:val="20"/>
        </w:rPr>
      </w:pPr>
      <w:r>
        <w:rPr>
          <w:rFonts w:ascii="Helvetica" w:eastAsia="Times New Roman" w:hAnsi="Helvetica" w:cs="Arial"/>
          <w:bCs/>
          <w:color w:val="000000"/>
          <w:sz w:val="20"/>
          <w:szCs w:val="20"/>
        </w:rPr>
        <w:t xml:space="preserve">69. </w:t>
      </w:r>
      <w:r w:rsidRPr="002D2EC9">
        <w:rPr>
          <w:rFonts w:ascii="Helvetica" w:eastAsia="Times New Roman" w:hAnsi="Helvetica" w:cs="Arial"/>
          <w:color w:val="000000"/>
          <w:sz w:val="20"/>
          <w:szCs w:val="20"/>
        </w:rPr>
        <w:t>Vatka, E., Rytkönen, S. and Orell, M.</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Does the temporal mismatch hypothesis match in boreal populations?</w:t>
      </w:r>
      <w:r w:rsidRPr="002D2EC9">
        <w:rPr>
          <w:rFonts w:ascii="Helvetica" w:eastAsia="Times New Roman" w:hAnsi="Helvetica" w:cs="Arial"/>
          <w:b/>
          <w:bCs/>
          <w:color w:val="000000"/>
          <w:sz w:val="20"/>
          <w:szCs w:val="20"/>
        </w:rPr>
        <w:t xml:space="preserve"> </w:t>
      </w:r>
      <w:r w:rsidRPr="00036D39">
        <w:rPr>
          <w:rFonts w:ascii="Helvetica" w:eastAsia="Times New Roman" w:hAnsi="Helvetica" w:cs="Arial"/>
          <w:i/>
          <w:color w:val="000000"/>
          <w:sz w:val="20"/>
          <w:szCs w:val="20"/>
        </w:rPr>
        <w:t>Oecologia</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595-605</w:t>
      </w:r>
      <w:r>
        <w:rPr>
          <w:rFonts w:ascii="Helvetica" w:eastAsia="Times New Roman" w:hAnsi="Helvetica" w:cs="Arial"/>
          <w:color w:val="000000"/>
          <w:sz w:val="20"/>
          <w:szCs w:val="20"/>
        </w:rPr>
        <w:t xml:space="preserve"> (</w:t>
      </w:r>
      <w:r w:rsidRPr="00F21DBF">
        <w:rPr>
          <w:rFonts w:ascii="Helvetica" w:eastAsia="Times New Roman" w:hAnsi="Helvetica" w:cs="Arial"/>
          <w:bCs/>
          <w:color w:val="000000"/>
          <w:sz w:val="20"/>
          <w:szCs w:val="20"/>
        </w:rPr>
        <w:t>2014).</w:t>
      </w:r>
    </w:p>
    <w:p w14:paraId="1B7DE7AA" w14:textId="77777777" w:rsidR="004A2CCB" w:rsidRDefault="004A2CCB" w:rsidP="004A2CCB">
      <w:pPr>
        <w:rPr>
          <w:rFonts w:ascii="Helvetica" w:eastAsia="Times New Roman" w:hAnsi="Helvetica" w:cs="Arial"/>
          <w:bCs/>
          <w:color w:val="000000"/>
          <w:sz w:val="20"/>
          <w:szCs w:val="20"/>
        </w:rPr>
      </w:pPr>
    </w:p>
    <w:p w14:paraId="482D2978" w14:textId="77777777" w:rsidR="004A2CCB" w:rsidRPr="008E73E9"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70. </w:t>
      </w:r>
      <w:r w:rsidRPr="002D2EC9">
        <w:rPr>
          <w:rFonts w:ascii="Helvetica" w:eastAsia="Times New Roman" w:hAnsi="Helvetica" w:cs="Arial"/>
          <w:color w:val="000000"/>
          <w:sz w:val="20"/>
          <w:szCs w:val="20"/>
        </w:rPr>
        <w:t xml:space="preserve">Holliday, N. </w:t>
      </w:r>
      <w:r w:rsidRPr="00497182">
        <w:rPr>
          <w:rFonts w:ascii="Helvetica" w:eastAsia="Times New Roman" w:hAnsi="Helvetica" w:cs="Arial"/>
          <w:iCs/>
          <w:color w:val="000000"/>
          <w:sz w:val="20"/>
          <w:szCs w:val="20"/>
        </w:rPr>
        <w:t>Population ecology of winter moth (</w:t>
      </w:r>
      <w:r w:rsidRPr="005F0775">
        <w:rPr>
          <w:rFonts w:ascii="Helvetica" w:eastAsia="Times New Roman" w:hAnsi="Helvetica" w:cs="Arial"/>
          <w:i/>
          <w:iCs/>
          <w:color w:val="000000"/>
          <w:sz w:val="20"/>
          <w:szCs w:val="20"/>
        </w:rPr>
        <w:t>Operophtera brumata</w:t>
      </w:r>
      <w:r w:rsidRPr="00497182">
        <w:rPr>
          <w:rFonts w:ascii="Helvetica" w:eastAsia="Times New Roman" w:hAnsi="Helvetica" w:cs="Arial"/>
          <w:iCs/>
          <w:color w:val="000000"/>
          <w:sz w:val="20"/>
          <w:szCs w:val="20"/>
        </w:rPr>
        <w:t>) on apple in relation to larval dispersal and time of bud burst</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J. Appl. Ecol.</w:t>
      </w:r>
      <w:r w:rsidRPr="002D2EC9">
        <w:rPr>
          <w:rFonts w:ascii="Helvetica" w:eastAsia="Times New Roman" w:hAnsi="Helvetica" w:cs="Arial"/>
          <w:color w:val="000000"/>
          <w:sz w:val="20"/>
          <w:szCs w:val="20"/>
        </w:rPr>
        <w:t> 803-813</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1977</w:t>
      </w:r>
      <w:r w:rsidRPr="00E23031">
        <w:rPr>
          <w:rFonts w:ascii="Helvetica" w:eastAsia="Times New Roman" w:hAnsi="Helvetica" w:cs="Arial"/>
          <w:color w:val="000000"/>
          <w:sz w:val="20"/>
          <w:szCs w:val="20"/>
        </w:rPr>
        <w:t>).</w:t>
      </w:r>
    </w:p>
    <w:p w14:paraId="079CA9BA" w14:textId="77777777" w:rsidR="004A2CCB" w:rsidRDefault="004A2CCB" w:rsidP="004A2CCB">
      <w:pPr>
        <w:rPr>
          <w:rFonts w:ascii="Helvetica" w:eastAsia="Times New Roman" w:hAnsi="Helvetica" w:cs="Arial"/>
          <w:color w:val="000000"/>
          <w:sz w:val="20"/>
          <w:szCs w:val="20"/>
        </w:rPr>
      </w:pPr>
    </w:p>
    <w:p w14:paraId="202802D7"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71. </w:t>
      </w:r>
      <w:r w:rsidRPr="002D2EC9">
        <w:rPr>
          <w:rFonts w:ascii="Helvetica" w:eastAsia="Times New Roman" w:hAnsi="Helvetica" w:cs="Arial"/>
          <w:color w:val="000000"/>
          <w:sz w:val="20"/>
          <w:szCs w:val="20"/>
        </w:rPr>
        <w:t xml:space="preserve">Tikkanen, O.-P., Niemelä, P. and Keränen, J. </w:t>
      </w:r>
      <w:r w:rsidRPr="00036D39">
        <w:rPr>
          <w:rFonts w:ascii="Helvetica" w:eastAsia="Times New Roman" w:hAnsi="Helvetica" w:cs="Arial"/>
          <w:iCs/>
          <w:color w:val="000000"/>
          <w:sz w:val="20"/>
          <w:szCs w:val="20"/>
        </w:rPr>
        <w:t>Growth and development of a generalist insect herbivore</w:t>
      </w:r>
      <w:r w:rsidRPr="002D2EC9">
        <w:rPr>
          <w:rFonts w:ascii="Helvetica" w:eastAsia="Times New Roman" w:hAnsi="Helvetica" w:cs="Arial"/>
          <w:i/>
          <w:iCs/>
          <w:color w:val="000000"/>
          <w:sz w:val="20"/>
          <w:szCs w:val="20"/>
        </w:rPr>
        <w:t xml:space="preserve">, Operophtera brumata, </w:t>
      </w:r>
      <w:r w:rsidRPr="00036D39">
        <w:rPr>
          <w:rFonts w:ascii="Helvetica" w:eastAsia="Times New Roman" w:hAnsi="Helvetica" w:cs="Arial"/>
          <w:iCs/>
          <w:color w:val="000000"/>
          <w:sz w:val="20"/>
          <w:szCs w:val="20"/>
        </w:rPr>
        <w:t>on original and alternative host plants</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Oecologia</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529-536</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2000).</w:t>
      </w:r>
    </w:p>
    <w:p w14:paraId="3A01A369" w14:textId="77777777" w:rsidR="004A2CCB" w:rsidRDefault="004A2CCB" w:rsidP="004A2CCB">
      <w:pPr>
        <w:rPr>
          <w:rFonts w:ascii="Helvetica" w:eastAsia="Times New Roman" w:hAnsi="Helvetica" w:cs="Arial"/>
          <w:bCs/>
          <w:color w:val="000000"/>
          <w:sz w:val="20"/>
          <w:szCs w:val="20"/>
        </w:rPr>
      </w:pPr>
    </w:p>
    <w:p w14:paraId="6BE6BA8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72. </w:t>
      </w:r>
      <w:r w:rsidRPr="002D2EC9">
        <w:rPr>
          <w:rFonts w:ascii="Helvetica" w:eastAsia="Times New Roman" w:hAnsi="Helvetica" w:cs="Arial"/>
          <w:color w:val="000000"/>
          <w:sz w:val="20"/>
          <w:szCs w:val="20"/>
        </w:rPr>
        <w:t xml:space="preserve">Wiltshire, K. H.,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Resilience of North Sea phytoplankton spring bloom dynamics: An analysis of long-term data at Helgoland Roads</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Limnol. Oceanogr.</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53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1294-1302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2008).</w:t>
      </w:r>
    </w:p>
    <w:p w14:paraId="0D8F9109" w14:textId="77777777" w:rsidR="004A2CCB" w:rsidRDefault="004A2CCB" w:rsidP="004A2CCB">
      <w:pPr>
        <w:rPr>
          <w:rFonts w:ascii="Helvetica" w:eastAsia="Times New Roman" w:hAnsi="Helvetica" w:cs="Arial"/>
          <w:bCs/>
          <w:color w:val="000000"/>
          <w:sz w:val="20"/>
          <w:szCs w:val="20"/>
        </w:rPr>
      </w:pPr>
    </w:p>
    <w:p w14:paraId="57BBC9A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73. </w:t>
      </w:r>
      <w:r w:rsidRPr="002D2EC9">
        <w:rPr>
          <w:rFonts w:ascii="Helvetica" w:eastAsia="Times New Roman" w:hAnsi="Helvetica" w:cs="Arial"/>
          <w:color w:val="000000"/>
          <w:sz w:val="20"/>
          <w:szCs w:val="20"/>
        </w:rPr>
        <w:t xml:space="preserve">Henrich-Gebhardt, S. G. </w:t>
      </w:r>
      <w:r w:rsidRPr="00497182">
        <w:rPr>
          <w:rFonts w:ascii="Helvetica" w:eastAsia="Times New Roman" w:hAnsi="Helvetica" w:cs="Arial"/>
          <w:iCs/>
          <w:color w:val="000000"/>
          <w:sz w:val="20"/>
          <w:szCs w:val="20"/>
        </w:rPr>
        <w:t>Temporal and spatial variation in food availability and its effects on fledgling size in the great tit</w:t>
      </w:r>
      <w:r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Population biology of passerine birds</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175-185</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1990)</w:t>
      </w:r>
      <w:r w:rsidRPr="00FA1C12">
        <w:rPr>
          <w:rFonts w:ascii="Helvetica" w:eastAsia="Times New Roman" w:hAnsi="Helvetica" w:cs="Arial"/>
          <w:color w:val="000000"/>
          <w:sz w:val="20"/>
          <w:szCs w:val="20"/>
        </w:rPr>
        <w:t>.</w:t>
      </w:r>
    </w:p>
    <w:p w14:paraId="5A330AA4" w14:textId="77777777" w:rsidR="004A2CCB" w:rsidRDefault="004A2CCB" w:rsidP="004A2CCB">
      <w:pPr>
        <w:rPr>
          <w:rFonts w:ascii="Helvetica" w:eastAsia="Times New Roman" w:hAnsi="Helvetica" w:cs="Arial"/>
          <w:color w:val="000000"/>
          <w:sz w:val="20"/>
          <w:szCs w:val="20"/>
        </w:rPr>
      </w:pPr>
    </w:p>
    <w:p w14:paraId="732C17A8"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74. </w:t>
      </w:r>
      <w:r w:rsidRPr="002D2EC9">
        <w:rPr>
          <w:rFonts w:ascii="Helvetica" w:eastAsia="Times New Roman" w:hAnsi="Helvetica" w:cs="Arial"/>
          <w:color w:val="000000"/>
          <w:sz w:val="20"/>
          <w:szCs w:val="20"/>
        </w:rPr>
        <w:t>K</w:t>
      </w:r>
      <w:r>
        <w:rPr>
          <w:rFonts w:ascii="Helvetica" w:eastAsia="Times New Roman" w:hAnsi="Helvetica" w:cs="Arial"/>
          <w:color w:val="000000"/>
          <w:sz w:val="20"/>
          <w:szCs w:val="20"/>
        </w:rPr>
        <w:t xml:space="preserve">elleri, L.F. </w:t>
      </w:r>
      <w:r w:rsidRPr="002D2EC9">
        <w:rPr>
          <w:rFonts w:ascii="Helvetica" w:eastAsia="Times New Roman" w:hAnsi="Helvetica" w:cs="Arial"/>
          <w:color w:val="000000"/>
          <w:sz w:val="20"/>
          <w:szCs w:val="20"/>
        </w:rPr>
        <w:t>and V</w:t>
      </w:r>
      <w:r>
        <w:rPr>
          <w:rFonts w:ascii="Helvetica" w:eastAsia="Times New Roman" w:hAnsi="Helvetica" w:cs="Arial"/>
          <w:color w:val="000000"/>
          <w:sz w:val="20"/>
          <w:szCs w:val="20"/>
        </w:rPr>
        <w:t xml:space="preserve">an Noordwijk, </w:t>
      </w:r>
      <w:r w:rsidRPr="002D2EC9">
        <w:rPr>
          <w:rFonts w:ascii="Helvetica" w:eastAsia="Times New Roman" w:hAnsi="Helvetica" w:cs="Arial"/>
          <w:color w:val="000000"/>
          <w:sz w:val="20"/>
          <w:szCs w:val="20"/>
        </w:rPr>
        <w:t xml:space="preserve">A. J. </w:t>
      </w:r>
      <w:r w:rsidRPr="00497182">
        <w:rPr>
          <w:rFonts w:ascii="Helvetica" w:eastAsia="Times New Roman" w:hAnsi="Helvetica" w:cs="Arial"/>
          <w:iCs/>
          <w:color w:val="000000"/>
          <w:sz w:val="20"/>
          <w:szCs w:val="20"/>
        </w:rPr>
        <w:t>Effects of local environmental conditions</w:t>
      </w:r>
      <w:r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Ardea</w:t>
      </w:r>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82</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349-362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1994).</w:t>
      </w:r>
    </w:p>
    <w:p w14:paraId="7D947F50" w14:textId="77777777" w:rsidR="004A2CCB" w:rsidRDefault="004A2CCB" w:rsidP="004A2CCB">
      <w:pPr>
        <w:rPr>
          <w:rFonts w:ascii="Helvetica" w:eastAsia="Times New Roman" w:hAnsi="Helvetica" w:cs="Arial"/>
          <w:bCs/>
          <w:color w:val="000000"/>
          <w:sz w:val="20"/>
          <w:szCs w:val="20"/>
        </w:rPr>
      </w:pPr>
    </w:p>
    <w:p w14:paraId="44E526DC"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bCs/>
          <w:color w:val="000000"/>
          <w:sz w:val="20"/>
          <w:szCs w:val="20"/>
        </w:rPr>
        <w:t xml:space="preserve">75. </w:t>
      </w:r>
      <w:r w:rsidRPr="002D2EC9">
        <w:rPr>
          <w:rFonts w:ascii="Helvetica" w:eastAsia="Times New Roman" w:hAnsi="Helvetica" w:cs="Arial"/>
          <w:color w:val="000000"/>
          <w:sz w:val="20"/>
          <w:szCs w:val="20"/>
        </w:rPr>
        <w:t xml:space="preserve">Visser, M. E., Holleman, L. J. M. and Gienapp, P. </w:t>
      </w:r>
      <w:r w:rsidRPr="00036D39">
        <w:rPr>
          <w:rFonts w:ascii="Helvetica" w:eastAsia="Times New Roman" w:hAnsi="Helvetica" w:cs="Arial"/>
          <w:iCs/>
          <w:color w:val="000000"/>
          <w:sz w:val="20"/>
          <w:szCs w:val="20"/>
        </w:rPr>
        <w:t>Shifts in caterpillar biomass phenology due to climate change and its impact on the breeding biology of an insectivorous bird</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Oecologia</w:t>
      </w:r>
      <w:r>
        <w:rPr>
          <w:rFonts w:ascii="Helvetica" w:eastAsia="Times New Roman" w:hAnsi="Helvetica" w:cs="Arial"/>
          <w:color w:val="000000"/>
          <w:sz w:val="20"/>
          <w:szCs w:val="20"/>
        </w:rPr>
        <w:t xml:space="preserve"> </w:t>
      </w:r>
      <w:r w:rsidRPr="003E2B25">
        <w:rPr>
          <w:rFonts w:ascii="Helvetica" w:eastAsia="Times New Roman" w:hAnsi="Helvetica" w:cs="Arial"/>
          <w:b/>
          <w:color w:val="000000"/>
          <w:sz w:val="20"/>
          <w:szCs w:val="20"/>
        </w:rPr>
        <w:t>147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164-172</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2006)</w:t>
      </w:r>
      <w:r w:rsidRPr="00F21DBF">
        <w:rPr>
          <w:rFonts w:ascii="Helvetica" w:eastAsia="Times New Roman" w:hAnsi="Helvetica" w:cs="Arial"/>
          <w:color w:val="000000"/>
          <w:sz w:val="20"/>
          <w:szCs w:val="20"/>
        </w:rPr>
        <w:t>.</w:t>
      </w:r>
    </w:p>
    <w:p w14:paraId="26109712" w14:textId="77777777" w:rsidR="004A2CCB" w:rsidRDefault="004A2CCB" w:rsidP="004A2CCB">
      <w:pPr>
        <w:rPr>
          <w:rFonts w:ascii="Helvetica" w:eastAsia="Times New Roman" w:hAnsi="Helvetica" w:cs="Arial"/>
          <w:color w:val="000000"/>
          <w:sz w:val="20"/>
          <w:szCs w:val="20"/>
        </w:rPr>
      </w:pPr>
    </w:p>
    <w:p w14:paraId="65805C83" w14:textId="77777777" w:rsidR="004A2CCB" w:rsidRPr="00982482" w:rsidRDefault="004A2CCB" w:rsidP="004A2CCB">
      <w:pPr>
        <w:pStyle w:val="HTMLPreformatted"/>
        <w:rPr>
          <w:rFonts w:ascii="Helvetica" w:hAnsi="Helvetica"/>
          <w:color w:val="000000"/>
        </w:rPr>
      </w:pPr>
      <w:r>
        <w:rPr>
          <w:rFonts w:ascii="Helvetica" w:hAnsi="Helvetica"/>
          <w:color w:val="000000"/>
        </w:rPr>
        <w:t>76</w:t>
      </w:r>
      <w:r w:rsidRPr="00982482">
        <w:rPr>
          <w:rFonts w:ascii="Helvetica" w:hAnsi="Helvetica"/>
          <w:color w:val="000000"/>
        </w:rPr>
        <w:t xml:space="preserve">. Yang, L. H. and Rudolf, V.H.W. Phenology, ontogeny and the effects of climate change on the timing of species interactions. </w:t>
      </w:r>
      <w:r w:rsidRPr="00982482">
        <w:rPr>
          <w:rFonts w:ascii="Helvetica" w:hAnsi="Helvetica"/>
          <w:i/>
          <w:color w:val="000000"/>
        </w:rPr>
        <w:t>Ecol. Lett</w:t>
      </w:r>
      <w:r w:rsidRPr="00982482">
        <w:rPr>
          <w:rFonts w:ascii="Helvetica" w:hAnsi="Helvetica"/>
          <w:color w:val="000000"/>
        </w:rPr>
        <w:t xml:space="preserve">. </w:t>
      </w:r>
      <w:r w:rsidRPr="00982482">
        <w:rPr>
          <w:rFonts w:ascii="Helvetica" w:hAnsi="Helvetica"/>
          <w:b/>
          <w:color w:val="000000"/>
        </w:rPr>
        <w:t>13</w:t>
      </w:r>
      <w:r w:rsidRPr="00982482">
        <w:rPr>
          <w:rFonts w:ascii="Helvetica" w:hAnsi="Helvetica"/>
          <w:color w:val="000000"/>
        </w:rPr>
        <w:t>, 1-10 (2010).</w:t>
      </w:r>
    </w:p>
    <w:p w14:paraId="0869F8AB" w14:textId="77777777" w:rsidR="004A2CCB" w:rsidRDefault="004A2CCB" w:rsidP="004A2CCB">
      <w:pPr>
        <w:rPr>
          <w:rFonts w:ascii="Helvetica" w:eastAsia="Times New Roman" w:hAnsi="Helvetica" w:cs="Arial"/>
          <w:color w:val="000000"/>
          <w:sz w:val="20"/>
          <w:szCs w:val="20"/>
        </w:rPr>
      </w:pPr>
    </w:p>
    <w:p w14:paraId="64755AE3" w14:textId="724B7673" w:rsidR="004A2CCB" w:rsidRDefault="004A2CCB" w:rsidP="004A2CCB">
      <w:pPr>
        <w:rPr>
          <w:rFonts w:ascii="Helvetica" w:eastAsia="Times New Roman" w:hAnsi="Helvetica" w:cs="Arial"/>
          <w:b/>
          <w:bCs/>
          <w:color w:val="000000"/>
          <w:sz w:val="20"/>
          <w:szCs w:val="20"/>
        </w:rPr>
      </w:pPr>
      <w:r w:rsidRPr="00A97F04">
        <w:rPr>
          <w:rFonts w:ascii="Helvetica" w:eastAsia="Times New Roman" w:hAnsi="Helvetica" w:cs="Arial"/>
          <w:color w:val="000000"/>
          <w:sz w:val="20"/>
          <w:szCs w:val="20"/>
        </w:rPr>
        <w:t>7</w:t>
      </w:r>
      <w:r>
        <w:rPr>
          <w:rFonts w:ascii="Helvetica" w:eastAsia="Times New Roman" w:hAnsi="Helvetica" w:cs="Arial"/>
          <w:color w:val="000000"/>
          <w:sz w:val="20"/>
          <w:szCs w:val="20"/>
        </w:rPr>
        <w:t>7</w:t>
      </w:r>
      <w:r w:rsidRPr="00A97F04">
        <w:rPr>
          <w:rFonts w:ascii="Helvetica" w:eastAsia="Times New Roman" w:hAnsi="Helvetica" w:cs="Arial"/>
          <w:color w:val="000000"/>
          <w:sz w:val="20"/>
          <w:szCs w:val="20"/>
        </w:rPr>
        <w:t xml:space="preserve">. Borcherding, J., Beeck, P., DeAngelis, D. L. and Scharf, W. R. </w:t>
      </w:r>
      <w:r w:rsidRPr="00A97F04">
        <w:rPr>
          <w:rFonts w:ascii="Helvetica" w:eastAsia="Times New Roman" w:hAnsi="Helvetica" w:cs="Arial"/>
          <w:iCs/>
          <w:color w:val="000000"/>
          <w:sz w:val="20"/>
          <w:szCs w:val="20"/>
        </w:rPr>
        <w:t>Match or mismatch: the influence of phenology on size-dependent life history and divergence in population structure</w:t>
      </w:r>
      <w:r w:rsidRPr="00A97F04">
        <w:rPr>
          <w:rFonts w:ascii="Helvetica" w:eastAsia="Times New Roman" w:hAnsi="Helvetica" w:cs="Arial"/>
          <w:color w:val="000000"/>
          <w:sz w:val="20"/>
          <w:szCs w:val="20"/>
        </w:rPr>
        <w:t xml:space="preserve">. </w:t>
      </w:r>
      <w:r w:rsidRPr="00A97F04">
        <w:rPr>
          <w:rFonts w:ascii="Helvetica" w:eastAsia="Times New Roman" w:hAnsi="Helvetica" w:cs="Arial"/>
          <w:i/>
          <w:color w:val="000000"/>
          <w:sz w:val="20"/>
          <w:szCs w:val="20"/>
        </w:rPr>
        <w:t>J. Anim. Ecol.</w:t>
      </w:r>
      <w:r w:rsidRPr="00A97F04">
        <w:rPr>
          <w:rFonts w:ascii="Helvetica" w:eastAsia="Times New Roman" w:hAnsi="Helvetica" w:cs="Arial"/>
          <w:color w:val="000000"/>
          <w:sz w:val="20"/>
          <w:szCs w:val="20"/>
        </w:rPr>
        <w:t xml:space="preserve">  </w:t>
      </w:r>
      <w:r w:rsidRPr="00D45D2C">
        <w:rPr>
          <w:rFonts w:ascii="Helvetica" w:eastAsia="Times New Roman" w:hAnsi="Helvetica" w:cs="Arial"/>
          <w:b/>
          <w:color w:val="000000"/>
          <w:sz w:val="20"/>
          <w:szCs w:val="20"/>
        </w:rPr>
        <w:t>79</w:t>
      </w:r>
      <w:r w:rsidR="00FB1FB5">
        <w:rPr>
          <w:rFonts w:ascii="Helvetica" w:eastAsia="Times New Roman" w:hAnsi="Helvetica" w:cs="Arial"/>
          <w:color w:val="000000"/>
          <w:sz w:val="20"/>
          <w:szCs w:val="20"/>
        </w:rPr>
        <w:t>,</w:t>
      </w:r>
      <w:r w:rsidRPr="00A97F04">
        <w:rPr>
          <w:rFonts w:ascii="Helvetica" w:eastAsia="Times New Roman" w:hAnsi="Helvetica" w:cs="Arial"/>
          <w:color w:val="000000"/>
          <w:sz w:val="20"/>
          <w:szCs w:val="20"/>
        </w:rPr>
        <w:t>1101-1112 (</w:t>
      </w:r>
      <w:r w:rsidRPr="00A97F04">
        <w:rPr>
          <w:rFonts w:ascii="Helvetica" w:eastAsia="Times New Roman" w:hAnsi="Helvetica" w:cs="Arial"/>
          <w:b/>
          <w:bCs/>
          <w:color w:val="000000"/>
          <w:sz w:val="20"/>
          <w:szCs w:val="20"/>
        </w:rPr>
        <w:t>2010).</w:t>
      </w:r>
    </w:p>
    <w:p w14:paraId="052C9B19" w14:textId="77777777" w:rsidR="004A2CCB" w:rsidRDefault="004A2CCB" w:rsidP="004A2CCB">
      <w:pPr>
        <w:rPr>
          <w:rFonts w:ascii="Helvetica" w:eastAsia="Times New Roman" w:hAnsi="Helvetica" w:cs="Arial"/>
          <w:b/>
          <w:bCs/>
          <w:color w:val="000000"/>
          <w:sz w:val="20"/>
          <w:szCs w:val="20"/>
        </w:rPr>
      </w:pPr>
    </w:p>
    <w:p w14:paraId="1B46BF63" w14:textId="4BBC4ED4" w:rsidR="004A2CCB" w:rsidRPr="00AE0F90" w:rsidRDefault="004A2CCB" w:rsidP="004A2CCB">
      <w:pPr>
        <w:rPr>
          <w:rFonts w:ascii="Helvetica" w:eastAsia="Times New Roman" w:hAnsi="Helvetica" w:cs="Arial"/>
          <w:color w:val="000000"/>
          <w:sz w:val="20"/>
          <w:szCs w:val="20"/>
        </w:rPr>
      </w:pPr>
      <w:r>
        <w:rPr>
          <w:rFonts w:ascii="Helvetica" w:eastAsia="Times New Roman" w:hAnsi="Helvetica" w:cs="Arial"/>
          <w:b/>
          <w:bCs/>
          <w:color w:val="000000"/>
          <w:sz w:val="20"/>
          <w:szCs w:val="20"/>
        </w:rPr>
        <w:t xml:space="preserve">78. </w:t>
      </w:r>
      <w:r w:rsidRPr="00AE0F90">
        <w:rPr>
          <w:rFonts w:ascii="Helvetica" w:eastAsia="Times New Roman" w:hAnsi="Helvetica" w:cs="Arial"/>
          <w:color w:val="000000"/>
          <w:sz w:val="20"/>
          <w:szCs w:val="20"/>
        </w:rPr>
        <w:t xml:space="preserve">Gullett, P., Hatchwell, B. J., Robinson, R. A. and Evans, K. L. </w:t>
      </w:r>
      <w:r w:rsidRPr="00497182">
        <w:rPr>
          <w:rFonts w:ascii="Helvetica" w:eastAsia="Times New Roman" w:hAnsi="Helvetica" w:cs="Arial"/>
          <w:iCs/>
          <w:color w:val="000000"/>
          <w:sz w:val="20"/>
          <w:szCs w:val="20"/>
        </w:rPr>
        <w:t>Phenological indices of avian reproduction: cryptic shifts and prediction across large spatial and temporal scales</w:t>
      </w:r>
      <w:r w:rsidRPr="00AE0F90">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Ecol. Evol.</w:t>
      </w:r>
      <w:r>
        <w:rPr>
          <w:rFonts w:ascii="Helvetica" w:eastAsia="Times New Roman" w:hAnsi="Helvetica" w:cs="Arial"/>
          <w:color w:val="000000"/>
          <w:sz w:val="20"/>
          <w:szCs w:val="20"/>
        </w:rPr>
        <w:t xml:space="preserve"> </w:t>
      </w:r>
      <w:r w:rsidRPr="00B8388B">
        <w:rPr>
          <w:rFonts w:ascii="Helvetica" w:eastAsia="Times New Roman" w:hAnsi="Helvetica" w:cs="Arial"/>
          <w:b/>
          <w:color w:val="000000"/>
          <w:sz w:val="20"/>
          <w:szCs w:val="20"/>
        </w:rPr>
        <w:t>3</w:t>
      </w:r>
      <w:r>
        <w:rPr>
          <w:rFonts w:ascii="Helvetica" w:eastAsia="Times New Roman" w:hAnsi="Helvetica" w:cs="Arial"/>
          <w:color w:val="000000"/>
          <w:sz w:val="20"/>
          <w:szCs w:val="20"/>
        </w:rPr>
        <w:t xml:space="preserve"> </w:t>
      </w:r>
      <w:r w:rsidRPr="00AE0F90">
        <w:rPr>
          <w:rFonts w:ascii="Helvetica" w:eastAsia="Times New Roman" w:hAnsi="Helvetica" w:cs="Arial"/>
          <w:color w:val="000000"/>
          <w:sz w:val="20"/>
          <w:szCs w:val="20"/>
        </w:rPr>
        <w:t>1864-1877</w:t>
      </w:r>
      <w:r>
        <w:rPr>
          <w:rFonts w:ascii="Helvetica" w:eastAsia="Times New Roman" w:hAnsi="Helvetica" w:cs="Arial"/>
          <w:color w:val="000000"/>
          <w:sz w:val="20"/>
          <w:szCs w:val="20"/>
        </w:rPr>
        <w:t xml:space="preserve"> </w:t>
      </w:r>
      <w:r w:rsidRPr="00FA1C12">
        <w:rPr>
          <w:rFonts w:ascii="Helvetica" w:eastAsia="Times New Roman" w:hAnsi="Helvetica" w:cs="Arial"/>
          <w:color w:val="000000"/>
          <w:sz w:val="20"/>
          <w:szCs w:val="20"/>
        </w:rPr>
        <w:t>(</w:t>
      </w:r>
      <w:r w:rsidRPr="00FA1C12">
        <w:rPr>
          <w:rFonts w:ascii="Helvetica" w:eastAsia="Times New Roman" w:hAnsi="Helvetica" w:cs="Arial"/>
          <w:bCs/>
          <w:color w:val="000000"/>
          <w:sz w:val="20"/>
          <w:szCs w:val="20"/>
        </w:rPr>
        <w:t>2013)</w:t>
      </w:r>
      <w:r w:rsidRPr="00FA1C12">
        <w:rPr>
          <w:rFonts w:ascii="Helvetica" w:eastAsia="Times New Roman" w:hAnsi="Helvetica" w:cs="Arial"/>
          <w:color w:val="000000"/>
          <w:sz w:val="20"/>
          <w:szCs w:val="20"/>
        </w:rPr>
        <w:t>.</w:t>
      </w:r>
      <w:r w:rsidRPr="00AE0F90">
        <w:rPr>
          <w:rFonts w:ascii="Helvetica" w:eastAsia="Times New Roman" w:hAnsi="Helvetica" w:cs="Arial"/>
          <w:color w:val="000000"/>
          <w:sz w:val="20"/>
          <w:szCs w:val="20"/>
        </w:rPr>
        <w:t xml:space="preserve"> </w:t>
      </w:r>
    </w:p>
    <w:p w14:paraId="04290060" w14:textId="77777777" w:rsidR="004A2CCB" w:rsidRDefault="004A2CCB" w:rsidP="004A2CCB">
      <w:pPr>
        <w:rPr>
          <w:rFonts w:ascii="Helvetica" w:eastAsia="Times New Roman" w:hAnsi="Helvetica" w:cs="Arial"/>
          <w:color w:val="000000"/>
          <w:sz w:val="20"/>
          <w:szCs w:val="20"/>
        </w:rPr>
      </w:pPr>
    </w:p>
    <w:p w14:paraId="34001A53" w14:textId="77777777" w:rsidR="004A2CCB"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79. Dornelas, M., et al</w:t>
      </w:r>
      <w:r w:rsidRPr="002D2EC9">
        <w:rPr>
          <w:rFonts w:ascii="Helvetica" w:eastAsia="Times New Roman" w:hAnsi="Helvetica" w:cs="Arial"/>
          <w:color w:val="000000"/>
          <w:sz w:val="20"/>
          <w:szCs w:val="20"/>
        </w:rPr>
        <w:t xml:space="preserve">. </w:t>
      </w:r>
      <w:r w:rsidRPr="005D2C5C">
        <w:rPr>
          <w:rFonts w:ascii="Helvetica" w:eastAsia="Times New Roman" w:hAnsi="Helvetica" w:cs="Arial"/>
          <w:iCs/>
          <w:color w:val="000000"/>
          <w:sz w:val="20"/>
          <w:szCs w:val="20"/>
        </w:rPr>
        <w:t>Assemblage time series reveal biodiversity change but not systematic loss</w:t>
      </w:r>
      <w:r w:rsidRPr="002D2EC9">
        <w:rPr>
          <w:rFonts w:ascii="Helvetica" w:eastAsia="Times New Roman" w:hAnsi="Helvetica" w:cs="Arial"/>
          <w:i/>
          <w:iCs/>
          <w:color w:val="000000"/>
          <w:sz w:val="20"/>
          <w:szCs w:val="20"/>
        </w:rPr>
        <w:t xml:space="preserve">. </w:t>
      </w:r>
      <w:r w:rsidRPr="005D2C5C">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344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296-299</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2014)</w:t>
      </w:r>
      <w:r w:rsidRPr="00993BF2">
        <w:rPr>
          <w:rFonts w:ascii="Helvetica" w:eastAsia="Times New Roman" w:hAnsi="Helvetica" w:cs="Arial"/>
          <w:color w:val="000000"/>
          <w:sz w:val="20"/>
          <w:szCs w:val="20"/>
        </w:rPr>
        <w:t>.</w:t>
      </w:r>
    </w:p>
    <w:p w14:paraId="02FEA584" w14:textId="77777777" w:rsidR="004A2CCB" w:rsidRDefault="004A2CCB" w:rsidP="004A2CCB">
      <w:pPr>
        <w:rPr>
          <w:rFonts w:ascii="Helvetica" w:eastAsia="Times New Roman" w:hAnsi="Helvetica" w:cs="Arial"/>
          <w:color w:val="000000"/>
          <w:sz w:val="20"/>
          <w:szCs w:val="20"/>
        </w:rPr>
      </w:pPr>
    </w:p>
    <w:p w14:paraId="7E2077BD"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80. </w:t>
      </w:r>
      <w:r w:rsidRPr="002D2EC9">
        <w:rPr>
          <w:rFonts w:ascii="Helvetica" w:eastAsia="Times New Roman" w:hAnsi="Helvetica" w:cs="Arial"/>
          <w:color w:val="000000"/>
          <w:sz w:val="20"/>
          <w:szCs w:val="20"/>
        </w:rPr>
        <w:t xml:space="preserve">Sgardeli, V., Zografou, K. and Halley, J. M. </w:t>
      </w:r>
      <w:r w:rsidRPr="008B386E">
        <w:rPr>
          <w:rFonts w:ascii="Helvetica" w:eastAsia="Times New Roman" w:hAnsi="Helvetica" w:cs="Arial"/>
          <w:iCs/>
          <w:color w:val="000000"/>
          <w:sz w:val="20"/>
          <w:szCs w:val="20"/>
        </w:rPr>
        <w:t>Climate change versus ecological drift: assessing 13 years of turnover in a butterfly community</w:t>
      </w:r>
      <w:r w:rsidRPr="008B386E">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Basic Appl. E</w:t>
      </w:r>
      <w:r w:rsidRPr="008B386E">
        <w:rPr>
          <w:rFonts w:ascii="Helvetica" w:eastAsia="Times New Roman" w:hAnsi="Helvetica" w:cs="Arial"/>
          <w:i/>
          <w:color w:val="000000"/>
          <w:sz w:val="20"/>
          <w:szCs w:val="20"/>
        </w:rPr>
        <w:t>col</w:t>
      </w:r>
      <w:r>
        <w:rPr>
          <w:rFonts w:ascii="Helvetica" w:eastAsia="Times New Roman" w:hAnsi="Helvetica" w:cs="Arial"/>
          <w:i/>
          <w:color w:val="000000"/>
          <w:sz w:val="20"/>
          <w:szCs w:val="20"/>
        </w:rPr>
        <w:t>.</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17</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283-290</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2016).</w:t>
      </w:r>
    </w:p>
    <w:p w14:paraId="3E9E961B" w14:textId="77777777" w:rsidR="004A2CCB" w:rsidRDefault="004A2CCB" w:rsidP="004A2CCB">
      <w:pPr>
        <w:rPr>
          <w:rFonts w:ascii="Helvetica" w:eastAsia="Times New Roman" w:hAnsi="Helvetica" w:cs="Arial"/>
          <w:bCs/>
          <w:color w:val="000000"/>
          <w:sz w:val="20"/>
          <w:szCs w:val="20"/>
        </w:rPr>
      </w:pPr>
    </w:p>
    <w:p w14:paraId="64F171BB" w14:textId="77777777" w:rsidR="004A2CCB" w:rsidRPr="0055496B" w:rsidRDefault="004A2CCB" w:rsidP="004A2CCB">
      <w:pPr>
        <w:pStyle w:val="HTMLPreformatted"/>
        <w:rPr>
          <w:rFonts w:ascii="Helvetica" w:hAnsi="Helvetica"/>
          <w:color w:val="000000"/>
        </w:rPr>
      </w:pPr>
      <w:r>
        <w:rPr>
          <w:rFonts w:ascii="Helvetica" w:eastAsia="Times New Roman" w:hAnsi="Helvetica" w:cs="Arial"/>
          <w:bCs/>
          <w:color w:val="000000"/>
        </w:rPr>
        <w:t>81</w:t>
      </w:r>
      <w:r w:rsidRPr="0055496B">
        <w:rPr>
          <w:rFonts w:ascii="Helvetica" w:eastAsia="Times New Roman" w:hAnsi="Helvetica" w:cs="Arial"/>
          <w:bCs/>
          <w:color w:val="000000"/>
        </w:rPr>
        <w:t xml:space="preserve">. </w:t>
      </w:r>
      <w:r w:rsidRPr="0055496B">
        <w:rPr>
          <w:rFonts w:ascii="Helvetica" w:hAnsi="Helvetica"/>
          <w:color w:val="000000"/>
        </w:rPr>
        <w:t>Pakanen, V.-M.,</w:t>
      </w:r>
      <w:r>
        <w:rPr>
          <w:rFonts w:ascii="Helvetica" w:hAnsi="Helvetica"/>
          <w:color w:val="000000"/>
        </w:rPr>
        <w:t xml:space="preserve"> </w:t>
      </w:r>
      <w:r w:rsidRPr="0055496B">
        <w:rPr>
          <w:rFonts w:ascii="Helvetica" w:hAnsi="Helvetica"/>
          <w:color w:val="000000"/>
        </w:rPr>
        <w:t>Orell, M., Vatka, E., Rytk{\"o}nen, S.</w:t>
      </w:r>
      <w:r>
        <w:rPr>
          <w:rFonts w:ascii="Helvetica" w:hAnsi="Helvetica"/>
          <w:color w:val="000000"/>
        </w:rPr>
        <w:t xml:space="preserve"> and Broggi, J.</w:t>
      </w:r>
      <w:r w:rsidRPr="0055496B">
        <w:rPr>
          <w:rFonts w:ascii="Helvetica" w:hAnsi="Helvetica"/>
          <w:color w:val="000000"/>
        </w:rPr>
        <w:t xml:space="preserve">. Different ultimate factors define timing of breeding in two related species. PloS one, </w:t>
      </w:r>
      <w:r w:rsidRPr="0055496B">
        <w:rPr>
          <w:rFonts w:ascii="Helvetica" w:hAnsi="Helvetica"/>
          <w:b/>
          <w:color w:val="000000"/>
        </w:rPr>
        <w:t>11</w:t>
      </w:r>
      <w:r w:rsidRPr="0055496B">
        <w:rPr>
          <w:rFonts w:ascii="Helvetica" w:hAnsi="Helvetica"/>
          <w:color w:val="000000"/>
        </w:rPr>
        <w:t>, e0162643 (2016).</w:t>
      </w:r>
    </w:p>
    <w:p w14:paraId="1DA510AA" w14:textId="77777777" w:rsidR="004A2CCB" w:rsidRPr="00A97F04" w:rsidRDefault="004A2CCB" w:rsidP="004A2CCB">
      <w:pPr>
        <w:rPr>
          <w:rFonts w:ascii="Helvetica" w:eastAsia="Times New Roman" w:hAnsi="Helvetica" w:cs="Arial"/>
          <w:color w:val="000000"/>
          <w:sz w:val="20"/>
          <w:szCs w:val="20"/>
        </w:rPr>
      </w:pPr>
    </w:p>
    <w:p w14:paraId="607D1BA7" w14:textId="77777777" w:rsidR="004A2CCB" w:rsidRPr="00CC7480" w:rsidRDefault="004A2CCB" w:rsidP="004A2CCB">
      <w:pPr>
        <w:pStyle w:val="HTMLPreformatted"/>
        <w:rPr>
          <w:rFonts w:ascii="Helvetica" w:hAnsi="Helvetica"/>
          <w:color w:val="000000"/>
        </w:rPr>
      </w:pPr>
      <w:r>
        <w:rPr>
          <w:rFonts w:ascii="Helvetica" w:hAnsi="Helvetica"/>
          <w:color w:val="000000"/>
        </w:rPr>
        <w:lastRenderedPageBreak/>
        <w:t>82</w:t>
      </w:r>
      <w:r w:rsidRPr="00CC7480">
        <w:rPr>
          <w:rFonts w:ascii="Helvetica" w:hAnsi="Helvetica"/>
          <w:color w:val="000000"/>
        </w:rPr>
        <w:t xml:space="preserve">. Lof, M. E., Reed, T. E., McNamara, J. M. and Visser, M. E. Timing in a fluctuating environment: environmental variability and asymmetric fitness curves can lead to adaptively mismatched avian reproduction. </w:t>
      </w:r>
      <w:r w:rsidRPr="00CC7480">
        <w:rPr>
          <w:rFonts w:ascii="Helvetica" w:eastAsia="Times New Roman" w:hAnsi="Helvetica" w:cs="Arial"/>
          <w:i/>
          <w:iCs/>
          <w:color w:val="222222"/>
        </w:rPr>
        <w:t>P. Roy. Soc. B- Biol. Sci.</w:t>
      </w:r>
      <w:r w:rsidRPr="00CC7480">
        <w:rPr>
          <w:rFonts w:ascii="Helvetica" w:hAnsi="Helvetica"/>
          <w:color w:val="000000"/>
        </w:rPr>
        <w:t xml:space="preserve"> </w:t>
      </w:r>
      <w:r w:rsidRPr="00CC7480">
        <w:rPr>
          <w:rFonts w:ascii="Helvetica" w:hAnsi="Helvetica"/>
          <w:b/>
          <w:color w:val="000000"/>
        </w:rPr>
        <w:t>279</w:t>
      </w:r>
      <w:r w:rsidRPr="00CC7480">
        <w:rPr>
          <w:rFonts w:ascii="Helvetica" w:hAnsi="Helvetica"/>
          <w:color w:val="000000"/>
        </w:rPr>
        <w:t>, 3161-3169 (2012).</w:t>
      </w:r>
    </w:p>
    <w:p w14:paraId="3A9AC3F7" w14:textId="77777777" w:rsidR="004A2CCB" w:rsidRPr="00F21DBF" w:rsidRDefault="004A2CCB" w:rsidP="004A2CCB">
      <w:pPr>
        <w:rPr>
          <w:rFonts w:ascii="Helvetica" w:eastAsia="Times New Roman" w:hAnsi="Helvetica" w:cs="Arial"/>
          <w:color w:val="000000"/>
          <w:sz w:val="20"/>
          <w:szCs w:val="20"/>
        </w:rPr>
      </w:pPr>
    </w:p>
    <w:p w14:paraId="5E5C9C97" w14:textId="77777777" w:rsidR="004A2CCB" w:rsidRPr="008272EC" w:rsidRDefault="004A2CCB" w:rsidP="004A2CCB">
      <w:pPr>
        <w:pStyle w:val="HTMLPreformatted"/>
        <w:rPr>
          <w:rFonts w:ascii="Helvetica" w:hAnsi="Helvetica"/>
          <w:color w:val="000000"/>
        </w:rPr>
      </w:pPr>
      <w:r>
        <w:rPr>
          <w:rFonts w:ascii="Helvetica" w:hAnsi="Helvetica"/>
          <w:color w:val="000000"/>
        </w:rPr>
        <w:t>83</w:t>
      </w:r>
      <w:r w:rsidRPr="008272EC">
        <w:rPr>
          <w:rFonts w:ascii="Helvetica" w:hAnsi="Helvetica"/>
          <w:color w:val="000000"/>
        </w:rPr>
        <w:t xml:space="preserve">. Rasmussen, N. L., Van Allen, B.G., and Rudolf, V.H.W. Linking phenological shifts to species interactions through size-mediated priority effects. </w:t>
      </w:r>
      <w:r w:rsidRPr="008272EC">
        <w:rPr>
          <w:rFonts w:ascii="Helvetica" w:hAnsi="Helvetica"/>
          <w:i/>
          <w:color w:val="000000"/>
        </w:rPr>
        <w:t>J. Anim., Ecol.</w:t>
      </w:r>
      <w:r w:rsidRPr="008272EC">
        <w:rPr>
          <w:rFonts w:ascii="Helvetica" w:hAnsi="Helvetica"/>
          <w:color w:val="000000"/>
        </w:rPr>
        <w:t xml:space="preserve">, 83, 1206-1215 (2014). </w:t>
      </w:r>
    </w:p>
    <w:p w14:paraId="21F04019" w14:textId="77777777" w:rsidR="004A2CCB" w:rsidRDefault="004A2CCB" w:rsidP="004A2CCB">
      <w:pPr>
        <w:rPr>
          <w:rFonts w:ascii="Helvetica" w:eastAsia="Times New Roman" w:hAnsi="Helvetica" w:cs="Arial"/>
          <w:color w:val="000000"/>
          <w:sz w:val="20"/>
          <w:szCs w:val="20"/>
        </w:rPr>
      </w:pPr>
    </w:p>
    <w:p w14:paraId="18D7C07F" w14:textId="77777777" w:rsidR="004A2CCB" w:rsidRDefault="004A2CCB" w:rsidP="004A2CCB">
      <w:pPr>
        <w:rPr>
          <w:rFonts w:ascii="Arial" w:eastAsia="Times New Roman" w:hAnsi="Arial" w:cs="Arial"/>
          <w:color w:val="222222"/>
          <w:sz w:val="20"/>
          <w:szCs w:val="20"/>
          <w:shd w:val="clear" w:color="auto" w:fill="FFFFFF"/>
        </w:rPr>
      </w:pPr>
      <w:r>
        <w:rPr>
          <w:rFonts w:ascii="Helvetica" w:eastAsia="Times New Roman" w:hAnsi="Helvetica" w:cs="Arial"/>
          <w:color w:val="000000"/>
          <w:sz w:val="20"/>
          <w:szCs w:val="20"/>
        </w:rPr>
        <w:t xml:space="preserve">84. </w:t>
      </w:r>
      <w:r w:rsidRPr="002D2EC9">
        <w:rPr>
          <w:rFonts w:ascii="Helvetica" w:eastAsia="Times New Roman" w:hAnsi="Helvetica" w:cs="Arial"/>
          <w:color w:val="000000"/>
          <w:sz w:val="20"/>
          <w:szCs w:val="20"/>
        </w:rPr>
        <w:t xml:space="preserve">Chuine, I. and Régnière, J. </w:t>
      </w:r>
      <w:r w:rsidRPr="00567E28">
        <w:rPr>
          <w:rFonts w:ascii="Helvetica" w:eastAsia="Times New Roman" w:hAnsi="Helvetica" w:cs="Arial"/>
          <w:iCs/>
          <w:color w:val="000000"/>
          <w:sz w:val="20"/>
          <w:szCs w:val="20"/>
        </w:rPr>
        <w:t>Process-based models of phenology for plants and animals</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Annu. Rev. Ecol. Evol. S.</w:t>
      </w:r>
      <w:r w:rsidRPr="002D2EC9">
        <w:rPr>
          <w:rFonts w:ascii="Helvetica" w:eastAsia="Times New Roman" w:hAnsi="Helvetica" w:cs="Arial"/>
          <w:color w:val="000000"/>
          <w:sz w:val="20"/>
          <w:szCs w:val="20"/>
        </w:rPr>
        <w:t> </w:t>
      </w:r>
      <w:r w:rsidRPr="00FD69B1">
        <w:rPr>
          <w:rFonts w:ascii="Helvetica" w:eastAsia="Times New Roman" w:hAnsi="Helvetica" w:cs="Arial"/>
          <w:b/>
          <w:color w:val="000000"/>
          <w:sz w:val="20"/>
          <w:szCs w:val="20"/>
        </w:rPr>
        <w:t>48</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159-182</w:t>
      </w:r>
      <w:r>
        <w:rPr>
          <w:rFonts w:ascii="Helvetica" w:eastAsia="Times New Roman" w:hAnsi="Helvetica" w:cs="Arial"/>
          <w:color w:val="000000"/>
          <w:sz w:val="20"/>
          <w:szCs w:val="20"/>
        </w:rPr>
        <w:t xml:space="preserve"> </w:t>
      </w:r>
      <w:r w:rsidRPr="00777938">
        <w:rPr>
          <w:rFonts w:ascii="Helvetica" w:eastAsia="Times New Roman" w:hAnsi="Helvetica" w:cs="Arial"/>
          <w:color w:val="000000"/>
          <w:sz w:val="20"/>
          <w:szCs w:val="20"/>
        </w:rPr>
        <w:t>(</w:t>
      </w:r>
      <w:r w:rsidRPr="00777938">
        <w:rPr>
          <w:rFonts w:ascii="Helvetica" w:eastAsia="Times New Roman" w:hAnsi="Helvetica" w:cs="Arial"/>
          <w:bCs/>
          <w:color w:val="000000"/>
          <w:sz w:val="20"/>
          <w:szCs w:val="20"/>
        </w:rPr>
        <w:t>2017).</w:t>
      </w:r>
    </w:p>
    <w:p w14:paraId="28009191" w14:textId="77777777" w:rsidR="004A2CCB" w:rsidRDefault="004A2CCB" w:rsidP="004A2CCB">
      <w:pPr>
        <w:rPr>
          <w:rFonts w:ascii="Arial" w:eastAsia="Times New Roman" w:hAnsi="Arial" w:cs="Arial"/>
          <w:color w:val="222222"/>
          <w:sz w:val="20"/>
          <w:szCs w:val="20"/>
          <w:shd w:val="clear" w:color="auto" w:fill="FFFFFF"/>
        </w:rPr>
      </w:pPr>
    </w:p>
    <w:p w14:paraId="38DD41D1" w14:textId="77777777" w:rsidR="004A2CCB" w:rsidRPr="002D2EC9" w:rsidRDefault="004A2CCB" w:rsidP="004A2CCB">
      <w:pPr>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90. </w:t>
      </w:r>
      <w:r w:rsidRPr="002D2EC9">
        <w:rPr>
          <w:rFonts w:ascii="Helvetica" w:eastAsia="Times New Roman" w:hAnsi="Helvetica" w:cs="Arial"/>
          <w:color w:val="000000"/>
          <w:sz w:val="20"/>
          <w:szCs w:val="20"/>
        </w:rPr>
        <w:t xml:space="preserve">van Asch, M. and Visser, M. E. </w:t>
      </w:r>
      <w:r w:rsidRPr="009D19D7">
        <w:rPr>
          <w:rFonts w:ascii="Helvetica" w:eastAsia="Times New Roman" w:hAnsi="Helvetica" w:cs="Arial"/>
          <w:iCs/>
          <w:color w:val="000000"/>
          <w:sz w:val="20"/>
          <w:szCs w:val="20"/>
        </w:rPr>
        <w:t>Phenology of forest caterpillars and their host trees: the importance of synchrony</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r w:rsidRPr="00E2214E">
        <w:rPr>
          <w:rFonts w:ascii="Helvetica" w:eastAsia="Times New Roman" w:hAnsi="Helvetica" w:cs="Arial"/>
          <w:i/>
          <w:color w:val="000000"/>
          <w:sz w:val="20"/>
          <w:szCs w:val="20"/>
        </w:rPr>
        <w:t>Annu. Rev. Entomol.</w:t>
      </w:r>
      <w:r w:rsidRPr="002D2EC9">
        <w:rPr>
          <w:rFonts w:ascii="Helvetica" w:eastAsia="Times New Roman" w:hAnsi="Helvetica" w:cs="Arial"/>
          <w:color w:val="000000"/>
          <w:sz w:val="20"/>
          <w:szCs w:val="20"/>
        </w:rPr>
        <w:t> </w:t>
      </w:r>
      <w:r w:rsidRPr="009D19D7">
        <w:rPr>
          <w:rFonts w:ascii="Helvetica" w:eastAsia="Times New Roman" w:hAnsi="Helvetica" w:cs="Arial"/>
          <w:b/>
          <w:color w:val="000000"/>
          <w:sz w:val="20"/>
          <w:szCs w:val="20"/>
        </w:rPr>
        <w:t>52</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37-55</w:t>
      </w:r>
      <w:r>
        <w:rPr>
          <w:rFonts w:ascii="Helvetica" w:eastAsia="Times New Roman" w:hAnsi="Helvetica" w:cs="Arial"/>
          <w:color w:val="000000"/>
          <w:sz w:val="20"/>
          <w:szCs w:val="20"/>
        </w:rPr>
        <w:t xml:space="preserve"> (</w:t>
      </w:r>
      <w:r w:rsidRPr="009D19D7">
        <w:rPr>
          <w:rFonts w:ascii="Helvetica" w:eastAsia="Times New Roman" w:hAnsi="Helvetica" w:cs="Arial"/>
          <w:bCs/>
          <w:color w:val="000000"/>
          <w:sz w:val="20"/>
          <w:szCs w:val="20"/>
        </w:rPr>
        <w:t>2007).</w:t>
      </w:r>
    </w:p>
    <w:p w14:paraId="1B32B61C" w14:textId="77777777" w:rsidR="004A2CCB" w:rsidRPr="00E344BB" w:rsidRDefault="004A2CCB" w:rsidP="004A2CCB">
      <w:pPr>
        <w:rPr>
          <w:rFonts w:ascii="Times New Roman" w:eastAsia="Times New Roman" w:hAnsi="Times New Roman" w:cs="Times New Roman"/>
          <w:sz w:val="20"/>
          <w:szCs w:val="20"/>
        </w:rPr>
      </w:pPr>
    </w:p>
    <w:p w14:paraId="03811915" w14:textId="77777777" w:rsidR="004A2CCB" w:rsidRDefault="004A2CCB" w:rsidP="004A2CCB">
      <w:pPr>
        <w:rPr>
          <w:rFonts w:ascii="Helvetica" w:eastAsia="Times New Roman" w:hAnsi="Helvetica" w:cs="Arial"/>
          <w:bCs/>
          <w:color w:val="000000"/>
          <w:sz w:val="20"/>
          <w:szCs w:val="20"/>
        </w:rPr>
      </w:pPr>
      <w:r>
        <w:rPr>
          <w:rFonts w:ascii="Helvetica" w:eastAsia="Times New Roman" w:hAnsi="Helvetica" w:cs="Arial"/>
          <w:color w:val="000000"/>
          <w:sz w:val="20"/>
          <w:szCs w:val="20"/>
        </w:rPr>
        <w:t xml:space="preserve">91. </w:t>
      </w:r>
      <w:r w:rsidRPr="002D2EC9">
        <w:rPr>
          <w:rFonts w:ascii="Helvetica" w:eastAsia="Times New Roman" w:hAnsi="Helvetica" w:cs="Arial"/>
          <w:color w:val="000000"/>
          <w:sz w:val="20"/>
          <w:szCs w:val="20"/>
        </w:rPr>
        <w:t xml:space="preserve">Tikkanen, O.-P. and Julkunen-Tiitto, R. </w:t>
      </w:r>
      <w:r w:rsidRPr="00036D39">
        <w:rPr>
          <w:rFonts w:ascii="Helvetica" w:eastAsia="Times New Roman" w:hAnsi="Helvetica" w:cs="Arial"/>
          <w:iCs/>
          <w:color w:val="000000"/>
          <w:sz w:val="20"/>
          <w:szCs w:val="20"/>
        </w:rPr>
        <w:t>Phenological variation as protection against defoliating insects: the case of</w:t>
      </w:r>
      <w:r w:rsidRPr="002D2EC9">
        <w:rPr>
          <w:rFonts w:ascii="Helvetica" w:eastAsia="Times New Roman" w:hAnsi="Helvetica" w:cs="Arial"/>
          <w:i/>
          <w:iCs/>
          <w:color w:val="000000"/>
          <w:sz w:val="20"/>
          <w:szCs w:val="20"/>
        </w:rPr>
        <w:t xml:space="preserve"> Quercus robur </w:t>
      </w:r>
      <w:r w:rsidRPr="00036D39">
        <w:rPr>
          <w:rFonts w:ascii="Helvetica" w:eastAsia="Times New Roman" w:hAnsi="Helvetica" w:cs="Arial"/>
          <w:iCs/>
          <w:color w:val="000000"/>
          <w:sz w:val="20"/>
          <w:szCs w:val="20"/>
        </w:rPr>
        <w:t>and</w:t>
      </w:r>
      <w:r w:rsidRPr="002D2EC9">
        <w:rPr>
          <w:rFonts w:ascii="Helvetica" w:eastAsia="Times New Roman" w:hAnsi="Helvetica" w:cs="Arial"/>
          <w:i/>
          <w:iCs/>
          <w:color w:val="000000"/>
          <w:sz w:val="20"/>
          <w:szCs w:val="20"/>
        </w:rPr>
        <w:t xml:space="preserve"> Operophtera brumata</w:t>
      </w:r>
      <w:r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Oecologia</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136</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244-251</w:t>
      </w:r>
      <w:r>
        <w:rPr>
          <w:rFonts w:ascii="Helvetica" w:eastAsia="Times New Roman" w:hAnsi="Helvetica" w:cs="Arial"/>
          <w:color w:val="000000"/>
          <w:sz w:val="20"/>
          <w:szCs w:val="20"/>
        </w:rPr>
        <w:t xml:space="preserve"> </w:t>
      </w:r>
      <w:r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2003).</w:t>
      </w:r>
    </w:p>
    <w:p w14:paraId="0AABE3FE" w14:textId="77777777" w:rsidR="004A2CCB" w:rsidRDefault="004A2CCB" w:rsidP="004A2CCB">
      <w:pPr>
        <w:rPr>
          <w:rFonts w:ascii="Helvetica" w:eastAsia="Times New Roman" w:hAnsi="Helvetica" w:cs="Arial"/>
          <w:bCs/>
          <w:color w:val="000000"/>
          <w:sz w:val="20"/>
          <w:szCs w:val="20"/>
        </w:rPr>
      </w:pPr>
    </w:p>
    <w:p w14:paraId="7F5644F0" w14:textId="77777777" w:rsidR="004A2CCB" w:rsidRPr="00F21DBF" w:rsidRDefault="004A2CCB" w:rsidP="004A2CCB">
      <w:pPr>
        <w:pStyle w:val="CommentText"/>
        <w:rPr>
          <w:rFonts w:ascii="Helvetica" w:hAnsi="Helvetica"/>
          <w:sz w:val="20"/>
          <w:szCs w:val="20"/>
        </w:rPr>
      </w:pPr>
      <w:r>
        <w:rPr>
          <w:rFonts w:ascii="Helvetica" w:eastAsia="Times New Roman" w:hAnsi="Helvetica" w:cs="Times New Roman"/>
          <w:color w:val="222222"/>
          <w:sz w:val="20"/>
          <w:szCs w:val="20"/>
          <w:shd w:val="clear" w:color="auto" w:fill="FFFFFF"/>
        </w:rPr>
        <w:t xml:space="preserve">92. </w:t>
      </w:r>
      <w:r w:rsidRPr="00997E77">
        <w:rPr>
          <w:rFonts w:ascii="Helvetica" w:eastAsia="Times New Roman" w:hAnsi="Helvetica" w:cs="Times New Roman"/>
          <w:color w:val="222222"/>
          <w:sz w:val="20"/>
          <w:szCs w:val="20"/>
          <w:shd w:val="clear" w:color="auto" w:fill="FFFFFF"/>
        </w:rPr>
        <w:t xml:space="preserve">Visser, M.E., Van Noordwijk, A.J., Tinbergen, J.M., and Lessells, C.M. </w:t>
      </w:r>
      <w:r w:rsidRPr="00036D39">
        <w:rPr>
          <w:rFonts w:ascii="Helvetica" w:eastAsia="Times New Roman" w:hAnsi="Helvetica" w:cs="Times New Roman"/>
          <w:color w:val="222222"/>
          <w:sz w:val="20"/>
          <w:szCs w:val="20"/>
          <w:shd w:val="clear" w:color="auto" w:fill="FFFFFF"/>
        </w:rPr>
        <w:t>Warmer springs lead to mistimed reproduction in great tits</w:t>
      </w:r>
      <w:r w:rsidRPr="00790CAC">
        <w:rPr>
          <w:rFonts w:ascii="Helvetica" w:eastAsia="Times New Roman" w:hAnsi="Helvetica" w:cs="Times New Roman"/>
          <w:i/>
          <w:color w:val="222222"/>
          <w:sz w:val="20"/>
          <w:szCs w:val="20"/>
          <w:shd w:val="clear" w:color="auto" w:fill="FFFFFF"/>
        </w:rPr>
        <w:t xml:space="preserve"> (Parus major). </w:t>
      </w:r>
      <w:r w:rsidRPr="00036D39">
        <w:rPr>
          <w:rFonts w:ascii="Helvetica" w:hAnsi="Helvetica" w:cs="Times New Roman"/>
          <w:i/>
          <w:iCs/>
          <w:color w:val="1A1A1A"/>
          <w:sz w:val="20"/>
          <w:szCs w:val="20"/>
          <w:lang w:val="en-US"/>
        </w:rPr>
        <w:t>Philos. Trans. R. Soc. London B</w:t>
      </w:r>
      <w:r w:rsidRPr="00997E77">
        <w:rPr>
          <w:rFonts w:ascii="Helvetica" w:eastAsia="Times New Roman" w:hAnsi="Helvetica" w:cs="Times New Roman"/>
          <w:color w:val="222222"/>
          <w:sz w:val="20"/>
          <w:szCs w:val="20"/>
          <w:shd w:val="clear" w:color="auto" w:fill="FFFFFF"/>
        </w:rPr>
        <w:t> </w:t>
      </w:r>
      <w:r w:rsidRPr="003E2B25">
        <w:rPr>
          <w:rFonts w:ascii="Helvetica" w:eastAsia="Times New Roman" w:hAnsi="Helvetica" w:cs="Times New Roman"/>
          <w:b/>
          <w:iCs/>
          <w:color w:val="222222"/>
          <w:sz w:val="20"/>
          <w:szCs w:val="20"/>
        </w:rPr>
        <w:t>265</w:t>
      </w:r>
      <w:r>
        <w:rPr>
          <w:rFonts w:ascii="Helvetica" w:eastAsia="Times New Roman" w:hAnsi="Helvetica" w:cs="Times New Roman"/>
          <w:color w:val="222222"/>
          <w:sz w:val="20"/>
          <w:szCs w:val="20"/>
          <w:shd w:val="clear" w:color="auto" w:fill="FFFFFF"/>
        </w:rPr>
        <w:t xml:space="preserve">, </w:t>
      </w:r>
      <w:r w:rsidRPr="00997E77">
        <w:rPr>
          <w:rFonts w:ascii="Helvetica" w:eastAsia="Times New Roman" w:hAnsi="Helvetica" w:cs="Times New Roman"/>
          <w:color w:val="222222"/>
          <w:sz w:val="20"/>
          <w:szCs w:val="20"/>
          <w:shd w:val="clear" w:color="auto" w:fill="FFFFFF"/>
        </w:rPr>
        <w:t>1867-1870</w:t>
      </w:r>
      <w:r>
        <w:rPr>
          <w:rFonts w:ascii="Helvetica" w:eastAsia="Times New Roman" w:hAnsi="Helvetica" w:cs="Times New Roman"/>
          <w:color w:val="222222"/>
          <w:sz w:val="20"/>
          <w:szCs w:val="20"/>
          <w:shd w:val="clear" w:color="auto" w:fill="FFFFFF"/>
        </w:rPr>
        <w:t xml:space="preserve"> </w:t>
      </w:r>
      <w:r w:rsidRPr="00F21DBF">
        <w:rPr>
          <w:rFonts w:ascii="Helvetica" w:eastAsia="Times New Roman" w:hAnsi="Helvetica" w:cs="Times New Roman"/>
          <w:color w:val="222222"/>
          <w:sz w:val="20"/>
          <w:szCs w:val="20"/>
          <w:shd w:val="clear" w:color="auto" w:fill="FFFFFF"/>
        </w:rPr>
        <w:t>(</w:t>
      </w:r>
      <w:r w:rsidRPr="00F21DBF">
        <w:rPr>
          <w:rFonts w:ascii="Helvetica" w:hAnsi="Helvetica" w:cs="Times New Roman"/>
          <w:iCs/>
          <w:color w:val="1A1A1A"/>
          <w:sz w:val="20"/>
          <w:szCs w:val="20"/>
          <w:lang w:val="en-US"/>
        </w:rPr>
        <w:t>1998)</w:t>
      </w:r>
      <w:r w:rsidRPr="00F21DBF">
        <w:rPr>
          <w:rFonts w:ascii="Helvetica" w:eastAsia="Times New Roman" w:hAnsi="Helvetica" w:cs="Times New Roman"/>
          <w:color w:val="222222"/>
          <w:sz w:val="20"/>
          <w:szCs w:val="20"/>
          <w:shd w:val="clear" w:color="auto" w:fill="FFFFFF"/>
        </w:rPr>
        <w:t>.</w:t>
      </w:r>
    </w:p>
    <w:p w14:paraId="2B9F97D6" w14:textId="77777777" w:rsidR="004A2CCB" w:rsidRDefault="004A2CCB" w:rsidP="004A2CCB">
      <w:pPr>
        <w:rPr>
          <w:rFonts w:ascii="Helvetica" w:eastAsia="Times New Roman" w:hAnsi="Helvetica" w:cs="Arial"/>
          <w:color w:val="000000"/>
          <w:sz w:val="20"/>
          <w:szCs w:val="20"/>
        </w:rPr>
      </w:pPr>
    </w:p>
    <w:p w14:paraId="2490AEE8" w14:textId="77777777" w:rsidR="004A2CCB" w:rsidRDefault="004A2CCB" w:rsidP="004A2CCB">
      <w:pPr>
        <w:rPr>
          <w:rFonts w:ascii="Helvetica" w:eastAsia="Times New Roman" w:hAnsi="Helvetica" w:cs="Arial"/>
          <w:color w:val="000000"/>
          <w:sz w:val="20"/>
          <w:szCs w:val="20"/>
        </w:rPr>
      </w:pPr>
      <w:r>
        <w:rPr>
          <w:rFonts w:ascii="Helvetica" w:hAnsi="Helvetica" w:cs="Times New Roman"/>
          <w:color w:val="000000"/>
          <w:sz w:val="20"/>
          <w:szCs w:val="20"/>
        </w:rPr>
        <w:t xml:space="preserve">93. </w:t>
      </w:r>
      <w:r w:rsidRPr="00EB69C9">
        <w:rPr>
          <w:rFonts w:ascii="Helvetica" w:hAnsi="Helvetica" w:cs="Times New Roman"/>
          <w:color w:val="000000"/>
          <w:sz w:val="20"/>
          <w:szCs w:val="20"/>
        </w:rPr>
        <w:t xml:space="preserve">Charmantier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D33504">
        <w:rPr>
          <w:rFonts w:ascii="Helvetica" w:hAnsi="Helvetica" w:cs="Times New Roman"/>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D33504">
        <w:rPr>
          <w:rFonts w:ascii="Helvetica" w:hAnsi="Helvetica" w:cs="Times New Roman"/>
          <w:i/>
          <w:iCs/>
          <w:color w:val="000000"/>
          <w:sz w:val="20"/>
          <w:szCs w:val="20"/>
        </w:rPr>
        <w:t>Science</w:t>
      </w:r>
      <w:r w:rsidRPr="00EB69C9">
        <w:rPr>
          <w:rFonts w:ascii="Helvetica" w:hAnsi="Helvetica" w:cs="Times New Roman"/>
          <w:b/>
          <w:i/>
          <w:iCs/>
          <w:color w:val="000000"/>
          <w:sz w:val="20"/>
          <w:szCs w:val="20"/>
        </w:rPr>
        <w:t xml:space="preserve"> </w:t>
      </w:r>
      <w:r w:rsidRPr="00514A54">
        <w:rPr>
          <w:rFonts w:ascii="Helvetica" w:hAnsi="Helvetica" w:cs="Times New Roman"/>
          <w:b/>
          <w:bCs/>
          <w:iCs/>
          <w:color w:val="000000"/>
          <w:sz w:val="20"/>
          <w:szCs w:val="20"/>
        </w:rPr>
        <w:t>320</w:t>
      </w:r>
      <w:r>
        <w:rPr>
          <w:rFonts w:ascii="Helvetica" w:hAnsi="Helvetica" w:cs="Times New Roman"/>
          <w:color w:val="000000"/>
          <w:sz w:val="20"/>
          <w:szCs w:val="20"/>
        </w:rPr>
        <w:t xml:space="preserve">, </w:t>
      </w:r>
      <w:r w:rsidRPr="00EB69C9">
        <w:rPr>
          <w:rFonts w:ascii="Helvetica" w:hAnsi="Helvetica" w:cs="Times New Roman"/>
          <w:color w:val="000000"/>
          <w:sz w:val="20"/>
          <w:szCs w:val="20"/>
        </w:rPr>
        <w:t>800-803</w:t>
      </w:r>
      <w:r>
        <w:rPr>
          <w:rFonts w:ascii="Helvetica" w:hAnsi="Helvetica" w:cs="Times New Roman"/>
          <w:color w:val="000000"/>
          <w:sz w:val="20"/>
          <w:szCs w:val="20"/>
        </w:rPr>
        <w:t xml:space="preserve"> </w:t>
      </w:r>
      <w:r w:rsidRPr="00777938">
        <w:rPr>
          <w:rFonts w:ascii="Helvetica" w:hAnsi="Helvetica" w:cs="Times New Roman"/>
          <w:color w:val="000000"/>
          <w:sz w:val="20"/>
          <w:szCs w:val="20"/>
        </w:rPr>
        <w:t>(2008).</w:t>
      </w:r>
    </w:p>
    <w:p w14:paraId="5D92BCAB" w14:textId="77777777" w:rsidR="004A2CCB" w:rsidRDefault="004A2CCB" w:rsidP="004A2CCB">
      <w:pPr>
        <w:spacing w:before="24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94. </w:t>
      </w:r>
      <w:r w:rsidRPr="002D2EC9">
        <w:rPr>
          <w:rFonts w:ascii="Helvetica" w:eastAsia="Times New Roman" w:hAnsi="Helvetica" w:cs="Arial"/>
          <w:color w:val="000000"/>
          <w:sz w:val="20"/>
          <w:szCs w:val="20"/>
        </w:rPr>
        <w:t xml:space="preserve">Deacy, W. W., </w:t>
      </w:r>
      <w:r>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5D2C5C">
        <w:rPr>
          <w:rFonts w:ascii="Helvetica" w:eastAsia="Times New Roman" w:hAnsi="Helvetica" w:cs="Arial"/>
          <w:iCs/>
          <w:color w:val="000000"/>
          <w:sz w:val="20"/>
          <w:szCs w:val="20"/>
        </w:rPr>
        <w:t>Phenological synchronization disrupts trophic interactions between Kodiak brown bears and salmon</w:t>
      </w:r>
      <w:r w:rsidRPr="002D2EC9">
        <w:rPr>
          <w:rFonts w:ascii="Helvetica" w:eastAsia="Times New Roman" w:hAnsi="Helvetica" w:cs="Arial"/>
          <w:color w:val="000000"/>
          <w:sz w:val="20"/>
          <w:szCs w:val="20"/>
        </w:rPr>
        <w:t xml:space="preserve">. </w:t>
      </w:r>
      <w:r>
        <w:rPr>
          <w:rFonts w:ascii="Helvetica" w:eastAsia="Times New Roman" w:hAnsi="Helvetica" w:cs="Arial"/>
          <w:i/>
          <w:color w:val="000000"/>
          <w:sz w:val="20"/>
          <w:szCs w:val="20"/>
        </w:rPr>
        <w:t>P. Natl. Acad. Sci. USA</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114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10432-10437</w:t>
      </w:r>
      <w:r>
        <w:rPr>
          <w:rFonts w:ascii="Helvetica" w:eastAsia="Times New Roman" w:hAnsi="Helvetica" w:cs="Arial"/>
          <w:color w:val="000000"/>
          <w:sz w:val="20"/>
          <w:szCs w:val="20"/>
        </w:rPr>
        <w:t xml:space="preserve"> </w:t>
      </w:r>
      <w:r w:rsidRPr="00993BF2">
        <w:rPr>
          <w:rFonts w:ascii="Helvetica" w:eastAsia="Times New Roman" w:hAnsi="Helvetica" w:cs="Arial"/>
          <w:color w:val="000000"/>
          <w:sz w:val="20"/>
          <w:szCs w:val="20"/>
        </w:rPr>
        <w:t>(</w:t>
      </w:r>
      <w:r w:rsidRPr="00993BF2">
        <w:rPr>
          <w:rFonts w:ascii="Helvetica" w:eastAsia="Times New Roman" w:hAnsi="Helvetica" w:cs="Arial"/>
          <w:bCs/>
          <w:color w:val="000000"/>
          <w:sz w:val="20"/>
          <w:szCs w:val="20"/>
        </w:rPr>
        <w:t>2017)</w:t>
      </w:r>
    </w:p>
    <w:p w14:paraId="2B2D056E" w14:textId="77777777"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p>
    <w:p w14:paraId="52AA28A6" w14:textId="615CC369" w:rsidR="004A2CCB" w:rsidRDefault="004A2CCB" w:rsidP="004A2CC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imes New Roman" w:hAnsi="Helvetica" w:cs="Arial"/>
          <w:color w:val="000000"/>
          <w:sz w:val="20"/>
          <w:szCs w:val="20"/>
        </w:rPr>
      </w:pPr>
      <w:r>
        <w:rPr>
          <w:rFonts w:ascii="Helvetica" w:eastAsia="Times New Roman" w:hAnsi="Helvetica" w:cs="Arial"/>
          <w:color w:val="000000"/>
          <w:sz w:val="20"/>
          <w:szCs w:val="20"/>
        </w:rPr>
        <w:t xml:space="preserve">95. </w:t>
      </w:r>
      <w:r w:rsidRPr="002D2EC9">
        <w:rPr>
          <w:rFonts w:ascii="Helvetica" w:eastAsia="Times New Roman" w:hAnsi="Helvetica" w:cs="Arial"/>
          <w:color w:val="000000"/>
          <w:sz w:val="20"/>
          <w:szCs w:val="20"/>
        </w:rPr>
        <w:t xml:space="preserve">Senner, N. R., Stager, M. and Sandercock, B. K. </w:t>
      </w:r>
      <w:r w:rsidRPr="008B386E">
        <w:rPr>
          <w:rFonts w:ascii="Helvetica" w:eastAsia="Times New Roman" w:hAnsi="Helvetica" w:cs="Arial"/>
          <w:iCs/>
          <w:color w:val="000000"/>
          <w:sz w:val="20"/>
          <w:szCs w:val="20"/>
        </w:rPr>
        <w:t>Ecological mismatches are moderated by local conditions for two populations of a long-distance migratory bird</w:t>
      </w:r>
      <w:r w:rsidRPr="002D2EC9">
        <w:rPr>
          <w:rFonts w:ascii="Helvetica" w:eastAsia="Times New Roman" w:hAnsi="Helvetica" w:cs="Arial"/>
          <w:i/>
          <w:iCs/>
          <w:color w:val="000000"/>
          <w:sz w:val="20"/>
          <w:szCs w:val="20"/>
        </w:rPr>
        <w:t xml:space="preserve">. </w:t>
      </w:r>
      <w:r w:rsidRPr="008B386E">
        <w:rPr>
          <w:rFonts w:ascii="Helvetica" w:eastAsia="Times New Roman" w:hAnsi="Helvetica" w:cs="Arial"/>
          <w:i/>
          <w:color w:val="000000"/>
          <w:sz w:val="20"/>
          <w:szCs w:val="20"/>
        </w:rPr>
        <w:t>Oikos</w:t>
      </w:r>
      <w:r>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126</w:t>
      </w:r>
      <w:r>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61-72</w:t>
      </w:r>
      <w:r>
        <w:rPr>
          <w:rFonts w:ascii="Helvetica" w:eastAsia="Times New Roman" w:hAnsi="Helvetica" w:cs="Arial"/>
          <w:color w:val="000000"/>
          <w:sz w:val="20"/>
          <w:szCs w:val="20"/>
        </w:rPr>
        <w:t xml:space="preserve"> </w:t>
      </w:r>
      <w:r w:rsidRPr="00DF4050">
        <w:rPr>
          <w:rFonts w:ascii="Helvetica" w:eastAsia="Times New Roman" w:hAnsi="Helvetica" w:cs="Arial"/>
          <w:color w:val="000000"/>
          <w:sz w:val="20"/>
          <w:szCs w:val="20"/>
        </w:rPr>
        <w:t>(</w:t>
      </w:r>
      <w:r w:rsidRPr="00DF4050">
        <w:rPr>
          <w:rFonts w:ascii="Helvetica" w:eastAsia="Times New Roman" w:hAnsi="Helvetica" w:cs="Arial"/>
          <w:bCs/>
          <w:color w:val="000000"/>
          <w:sz w:val="20"/>
          <w:szCs w:val="20"/>
        </w:rPr>
        <w:t>2017).</w:t>
      </w:r>
    </w:p>
    <w:p w14:paraId="402FAF56" w14:textId="77777777" w:rsidR="004A2CCB" w:rsidRDefault="004A2CCB">
      <w:pPr>
        <w:rPr>
          <w:rFonts w:ascii="Helvetica" w:hAnsi="Helvetica" w:cs="Helvetica"/>
          <w:b/>
          <w:sz w:val="22"/>
          <w:szCs w:val="22"/>
          <w:lang w:val="en-US"/>
        </w:rPr>
      </w:pPr>
      <w:r>
        <w:rPr>
          <w:rFonts w:ascii="Helvetica" w:hAnsi="Helvetica" w:cs="Helvetica"/>
          <w:b/>
          <w:sz w:val="22"/>
          <w:szCs w:val="22"/>
          <w:lang w:val="en-US"/>
        </w:rPr>
        <w:br w:type="page"/>
      </w:r>
    </w:p>
    <w:p w14:paraId="1AE325EA" w14:textId="04F4D8D9"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53A1D561" w14:textId="29BB0F0B" w:rsidR="004B14DC" w:rsidRPr="00BE3753" w:rsidRDefault="008A5FA4" w:rsidP="008A5FA4">
      <w:pPr>
        <w:widowControl w:val="0"/>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xml:space="preserve">- </w:t>
      </w:r>
      <w:r w:rsidR="004B14DC">
        <w:rPr>
          <w:rFonts w:ascii="Helvetica" w:hAnsi="Helvetica" w:cs="Helvetica"/>
          <w:sz w:val="22"/>
          <w:szCs w:val="22"/>
          <w:lang w:val="en-US"/>
        </w:rPr>
        <w:t>postulates</w:t>
      </w:r>
      <w:r w:rsidR="004B14DC" w:rsidRPr="002D2EC9">
        <w:rPr>
          <w:rFonts w:ascii="Helvetica" w:hAnsi="Helvetica" w:cs="Helvetica"/>
          <w:sz w:val="22"/>
          <w:szCs w:val="22"/>
          <w:lang w:val="en-US"/>
        </w:rPr>
        <w:t xml:space="preserve"> that the consumer </w:t>
      </w:r>
      <w:r w:rsidR="004B14DC">
        <w:rPr>
          <w:rFonts w:ascii="Helvetica" w:hAnsi="Helvetica" w:cs="Helvetica"/>
          <w:sz w:val="22"/>
          <w:szCs w:val="22"/>
          <w:lang w:val="en-US"/>
        </w:rPr>
        <w:t>should</w:t>
      </w:r>
      <w:r w:rsidR="004B14DC" w:rsidRPr="002D2EC9">
        <w:rPr>
          <w:rFonts w:ascii="Helvetica" w:hAnsi="Helvetica" w:cs="Helvetica"/>
          <w:sz w:val="22"/>
          <w:szCs w:val="22"/>
          <w:lang w:val="en-US"/>
        </w:rPr>
        <w:t xml:space="preserve"> temporally ‘</w:t>
      </w:r>
      <w:r w:rsidR="004B14DC" w:rsidRPr="00AF61D2">
        <w:rPr>
          <w:rFonts w:ascii="Helvetica" w:hAnsi="Helvetica" w:cs="Helvetica"/>
          <w:sz w:val="22"/>
          <w:szCs w:val="22"/>
          <w:lang w:val="en-US"/>
        </w:rPr>
        <w:t>match’ the peak of its most energetically demanding period with the peak of resource availability</w:t>
      </w:r>
      <w:r w:rsidR="00837111">
        <w:rPr>
          <w:rFonts w:ascii="Helvetica" w:hAnsi="Helvetica" w:cs="Helvetica"/>
          <w:sz w:val="22"/>
          <w:szCs w:val="22"/>
          <w:lang w:val="en-US"/>
        </w:rPr>
        <w:t xml:space="preserve"> </w:t>
      </w:r>
      <w:r w:rsidR="004B14DC">
        <w:rPr>
          <w:rFonts w:ascii="Helvetica" w:hAnsi="Helvetica" w:cs="Helvetica"/>
          <w:sz w:val="22"/>
          <w:szCs w:val="22"/>
          <w:lang w:val="en-US"/>
        </w:rPr>
        <w:t xml:space="preserve">and any change to the relative timing of the interaction </w:t>
      </w:r>
      <w:r w:rsidR="004B14DC" w:rsidRPr="00BB5F15">
        <w:rPr>
          <w:rFonts w:ascii="Helvetica" w:hAnsi="Helvetica" w:cs="Helvetica"/>
          <w:sz w:val="22"/>
          <w:szCs w:val="22"/>
          <w:lang w:val="en-US"/>
        </w:rPr>
        <w:t>will result in a ‘mismatch’</w:t>
      </w:r>
      <w:r w:rsidR="004B14DC" w:rsidRPr="00D15B41">
        <w:rPr>
          <w:rFonts w:ascii="Helvetica" w:hAnsi="Helvetica" w:cs="Helvetica"/>
          <w:sz w:val="22"/>
          <w:szCs w:val="22"/>
          <w:vertAlign w:val="superscript"/>
          <w:lang w:val="en-US"/>
        </w:rPr>
        <w:t>16,17,18,19</w:t>
      </w:r>
      <w:r w:rsidR="003B354F">
        <w:rPr>
          <w:rFonts w:ascii="Helvetica" w:hAnsi="Helvetica" w:cs="Helvetica"/>
          <w:sz w:val="22"/>
          <w:szCs w:val="22"/>
          <w:lang w:val="en-US"/>
        </w:rPr>
        <w:t xml:space="preserve"> </w:t>
      </w:r>
      <w:r w:rsidR="00BE3753">
        <w:rPr>
          <w:rFonts w:ascii="Helvetica" w:hAnsi="Helvetica" w:cs="Helvetica"/>
          <w:sz w:val="22"/>
          <w:szCs w:val="22"/>
          <w:lang w:val="en-US"/>
        </w:rPr>
        <w:t>(Fig. 1)</w:t>
      </w:r>
      <w:r w:rsidR="003B354F">
        <w:rPr>
          <w:rFonts w:ascii="Helvetica" w:hAnsi="Helvetica" w:cs="Helvetica"/>
          <w:sz w:val="22"/>
          <w:szCs w:val="22"/>
          <w:lang w:val="en-US"/>
        </w:rPr>
        <w:t>.</w:t>
      </w:r>
    </w:p>
    <w:p w14:paraId="3C7F85D9" w14:textId="77777777" w:rsidR="008A5FA4" w:rsidRDefault="008A5FA4"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Phenological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r w:rsidR="008643DA">
        <w:rPr>
          <w:rFonts w:ascii="Helvetica" w:hAnsi="Helvetica" w:cs="Helvetica"/>
          <w:sz w:val="22"/>
          <w:szCs w:val="22"/>
          <w:lang w:val="en-US"/>
        </w:rPr>
        <w:t>phenological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0D4C0D73" w:rsidR="00CF2EB3" w:rsidRPr="002D2EC9" w:rsidRDefault="00CF2EB3" w:rsidP="00CF2EB3">
      <w:pPr>
        <w:widowControl w:val="0"/>
        <w:autoSpaceDE w:val="0"/>
        <w:autoSpaceDN w:val="0"/>
        <w:adjustRightInd w:val="0"/>
        <w:rPr>
          <w:rFonts w:ascii="Helvetica" w:hAnsi="Helvetica" w:cs="Helvetica"/>
          <w:sz w:val="22"/>
          <w:szCs w:val="22"/>
          <w:lang w:val="en-US"/>
        </w:rPr>
      </w:pPr>
      <w:r w:rsidRPr="00993BA2">
        <w:rPr>
          <w:rFonts w:ascii="Helvetica" w:hAnsi="Helvetica" w:cs="Helvetica"/>
          <w:b/>
          <w:bCs/>
          <w:sz w:val="22"/>
          <w:szCs w:val="22"/>
          <w:lang w:val="en-US"/>
        </w:rPr>
        <w:t>Phenological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relative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00ED57B0">
        <w:rPr>
          <w:rFonts w:ascii="Helvetica" w:hAnsi="Helvetica" w:cs="Helvetica"/>
          <w:sz w:val="22"/>
          <w:szCs w:val="22"/>
          <w:lang w:val="en-US"/>
        </w:rPr>
        <w:t xml:space="preserve"> with the abiotic environment, and w</w:t>
      </w:r>
      <w:r w:rsidR="001C1241">
        <w:rPr>
          <w:rFonts w:ascii="Helvetica" w:hAnsi="Helvetica" w:cs="Helvetica"/>
          <w:sz w:val="22"/>
          <w:szCs w:val="22"/>
          <w:lang w:val="en-US"/>
        </w:rPr>
        <w:t xml:space="preserve">e consider it as </w:t>
      </w:r>
      <w:r w:rsidR="00ED57B0">
        <w:rPr>
          <w:rFonts w:ascii="Helvetica" w:hAnsi="Helvetica" w:cs="Helvetica"/>
          <w:sz w:val="22"/>
          <w:szCs w:val="22"/>
          <w:lang w:val="en-US"/>
        </w:rPr>
        <w:t xml:space="preserve">relating to </w:t>
      </w:r>
      <w:r w:rsidR="001C1241">
        <w:rPr>
          <w:rFonts w:ascii="Helvetica" w:hAnsi="Helvetica" w:cs="Helvetica"/>
          <w:sz w:val="22"/>
          <w:szCs w:val="22"/>
          <w:lang w:val="en-US"/>
        </w:rPr>
        <w:t xml:space="preserve">total </w:t>
      </w:r>
      <w:r w:rsidR="00C0168B">
        <w:rPr>
          <w:rFonts w:ascii="Helvetica" w:hAnsi="Helvetica" w:cs="Helvetica"/>
          <w:sz w:val="22"/>
          <w:szCs w:val="22"/>
          <w:lang w:val="en-US"/>
        </w:rPr>
        <w:t>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1597DA4E"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put forwa</w:t>
      </w:r>
      <w:r w:rsidR="00D15B41">
        <w:rPr>
          <w:rFonts w:ascii="Helvetica" w:hAnsi="Helvetica" w:cs="Helvetica"/>
          <w:sz w:val="22"/>
          <w:szCs w:val="22"/>
          <w:lang w:val="en-US"/>
        </w:rPr>
        <w:t>rd by Singer and Parmesan</w:t>
      </w:r>
      <w:r w:rsidR="00D15B41" w:rsidRPr="00D15B41">
        <w:rPr>
          <w:rFonts w:ascii="Helvetica" w:hAnsi="Helvetica" w:cs="Helvetica"/>
          <w:sz w:val="22"/>
          <w:szCs w:val="22"/>
          <w:vertAlign w:val="superscript"/>
          <w:lang w:val="en-US"/>
        </w:rPr>
        <w:t>4</w:t>
      </w:r>
      <w:r w:rsidR="00DC30CE">
        <w:rPr>
          <w:rFonts w:ascii="Helvetica" w:hAnsi="Helvetica" w:cs="Helvetica"/>
          <w:sz w:val="22"/>
          <w:szCs w:val="22"/>
          <w:vertAlign w:val="superscript"/>
          <w:lang w:val="en-US"/>
        </w:rPr>
        <w:t>8</w:t>
      </w:r>
      <w:r w:rsidR="004947B5">
        <w:rPr>
          <w:rFonts w:ascii="Helvetica" w:hAnsi="Helvetica" w:cs="Helvetica"/>
          <w:sz w:val="22"/>
          <w:szCs w:val="22"/>
          <w:lang w:val="en-US"/>
        </w:rPr>
        <w:t xml:space="preserve">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1F9F07F" w:rsidR="00CF2EB3" w:rsidRPr="00ED57B0"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w:t>
      </w:r>
      <w:r w:rsidRPr="00ED57B0">
        <w:rPr>
          <w:rFonts w:ascii="Helvetica" w:hAnsi="Helvetica" w:cs="Helvetica"/>
          <w:sz w:val="22"/>
          <w:szCs w:val="22"/>
          <w:lang w:val="en-US"/>
        </w:rPr>
        <w:t xml:space="preserve">forward by </w:t>
      </w:r>
      <w:r w:rsidR="00D15B41" w:rsidRPr="00ED57B0">
        <w:rPr>
          <w:rFonts w:ascii="Helvetica" w:hAnsi="Helvetica" w:cs="Helvetica"/>
          <w:sz w:val="22"/>
          <w:szCs w:val="22"/>
          <w:lang w:val="en-US"/>
        </w:rPr>
        <w:t>Visser et al.</w:t>
      </w:r>
      <w:r w:rsidR="00D15B41" w:rsidRPr="00ED57B0">
        <w:rPr>
          <w:rFonts w:ascii="Helvetica" w:hAnsi="Helvetica" w:cs="Helvetica"/>
          <w:sz w:val="22"/>
          <w:szCs w:val="22"/>
          <w:vertAlign w:val="superscript"/>
          <w:lang w:val="en-US"/>
        </w:rPr>
        <w:t>5</w:t>
      </w:r>
      <w:r w:rsidR="007A4E1D" w:rsidRPr="00ED57B0">
        <w:rPr>
          <w:rFonts w:ascii="Helvetica" w:hAnsi="Helvetica" w:cs="Helvetica"/>
          <w:sz w:val="22"/>
          <w:szCs w:val="22"/>
          <w:vertAlign w:val="superscript"/>
          <w:lang w:val="en-US"/>
        </w:rPr>
        <w:t>7</w:t>
      </w:r>
      <w:r w:rsidRPr="00ED57B0">
        <w:rPr>
          <w:rFonts w:ascii="Helvetica" w:hAnsi="Helvetica" w:cs="Helvetica"/>
          <w:sz w:val="22"/>
          <w:szCs w:val="22"/>
          <w:lang w:val="en-US"/>
        </w:rPr>
        <w:t xml:space="preserve"> that postulates that</w:t>
      </w:r>
      <w:r w:rsidR="006F0C4B" w:rsidRPr="00ED57B0">
        <w:rPr>
          <w:rFonts w:ascii="Helvetica" w:hAnsi="Helvetica" w:cs="Helvetica"/>
          <w:sz w:val="22"/>
          <w:szCs w:val="22"/>
          <w:lang w:val="en-US"/>
        </w:rPr>
        <w:t>,</w:t>
      </w:r>
      <w:r w:rsidRPr="00ED57B0">
        <w:rPr>
          <w:rFonts w:ascii="Helvetica" w:hAnsi="Helvetica" w:cs="Helvetica"/>
          <w:sz w:val="22"/>
          <w:szCs w:val="22"/>
          <w:lang w:val="en-US"/>
        </w:rPr>
        <w:t xml:space="preserve"> in some </w:t>
      </w:r>
      <w:r w:rsidR="002F0417" w:rsidRPr="00ED57B0">
        <w:rPr>
          <w:rFonts w:ascii="Helvetica" w:hAnsi="Helvetica" w:cs="Helvetica"/>
          <w:sz w:val="22"/>
          <w:szCs w:val="22"/>
          <w:lang w:val="en-US"/>
        </w:rPr>
        <w:t>systems</w:t>
      </w:r>
      <w:r w:rsidR="002942A9" w:rsidRPr="00ED57B0">
        <w:rPr>
          <w:rFonts w:ascii="Helvetica" w:hAnsi="Helvetica" w:cs="Helvetica"/>
          <w:sz w:val="22"/>
          <w:szCs w:val="22"/>
          <w:lang w:val="en-US"/>
        </w:rPr>
        <w:t>,</w:t>
      </w:r>
      <w:r w:rsidR="002F0417" w:rsidRPr="00ED57B0">
        <w:rPr>
          <w:rFonts w:ascii="Helvetica" w:hAnsi="Helvetica" w:cs="Helvetica"/>
          <w:sz w:val="22"/>
          <w:szCs w:val="22"/>
          <w:lang w:val="en-US"/>
        </w:rPr>
        <w:t xml:space="preserve"> life-history trade-offs will promote asynchrony for many or most individuals in a population</w:t>
      </w:r>
      <w:r w:rsidR="005C625B" w:rsidRPr="00ED57B0">
        <w:rPr>
          <w:rFonts w:ascii="Helvetica" w:hAnsi="Helvetica" w:cs="Helvetica"/>
          <w:sz w:val="22"/>
          <w:szCs w:val="22"/>
          <w:lang w:val="en-US"/>
        </w:rPr>
        <w:t xml:space="preserve"> and that maximum fitness does not occur at the resource peak</w:t>
      </w:r>
      <w:r w:rsidR="002F0417" w:rsidRPr="00ED57B0">
        <w:rPr>
          <w:rFonts w:ascii="Helvetica" w:hAnsi="Helvetica" w:cs="Helvetica"/>
          <w:sz w:val="22"/>
          <w:szCs w:val="22"/>
          <w:lang w:val="en-US"/>
        </w:rPr>
        <w:t xml:space="preserve">. </w:t>
      </w:r>
    </w:p>
    <w:p w14:paraId="413B48A1" w14:textId="77777777" w:rsidR="00CF2EB3" w:rsidRPr="00ED57B0"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ED57B0">
        <w:rPr>
          <w:rFonts w:ascii="Helvetica" w:hAnsi="Helvetica" w:cs="Helvetica"/>
          <w:b/>
          <w:bCs/>
          <w:sz w:val="22"/>
          <w:szCs w:val="22"/>
          <w:lang w:val="en-US"/>
        </w:rPr>
        <w:t xml:space="preserve">Stationarity- </w:t>
      </w:r>
      <w:r w:rsidRPr="00ED57B0">
        <w:rPr>
          <w:rFonts w:ascii="Helvetica" w:hAnsi="Helvetica" w:cs="Helvetica"/>
          <w:sz w:val="22"/>
          <w:szCs w:val="22"/>
          <w:lang w:val="en-US"/>
        </w:rPr>
        <w:t>any stochastic process with a constant underlying</w:t>
      </w:r>
      <w:r w:rsidRPr="002D2EC9">
        <w:rPr>
          <w:rFonts w:ascii="Helvetica" w:hAnsi="Helvetica" w:cs="Helvetica"/>
          <w:sz w:val="22"/>
          <w:szCs w:val="22"/>
          <w:lang w:val="en-US"/>
        </w:rPr>
        <w:t xml:space="preserve">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6253972B" w:rsidR="00CF2EB3" w:rsidRPr="002D2EC9" w:rsidRDefault="00CF2EB3" w:rsidP="002D12F8">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r w:rsidR="002D12F8">
        <w:rPr>
          <w:rFonts w:ascii="Helvetica" w:hAnsi="Helvetica" w:cs="Helvetica"/>
          <w:sz w:val="22"/>
          <w:szCs w:val="22"/>
          <w:lang w:val="en-US"/>
        </w:rPr>
        <w:t>In our literature search, we define life history studies as those that collected data at the individual level</w:t>
      </w:r>
      <w:r w:rsidR="00DD029F">
        <w:rPr>
          <w:rFonts w:ascii="Helvetica" w:hAnsi="Helvetica" w:cs="Helvetica"/>
          <w:sz w:val="22"/>
          <w:szCs w:val="22"/>
          <w:lang w:val="en-US"/>
        </w:rPr>
        <w:t xml:space="preserve"> (e.g., </w:t>
      </w:r>
      <w:r w:rsidR="006C1E33">
        <w:rPr>
          <w:rFonts w:ascii="Helvetica" w:hAnsi="Helvetica" w:cs="Helvetica"/>
          <w:sz w:val="22"/>
          <w:szCs w:val="22"/>
          <w:lang w:val="en-US"/>
        </w:rPr>
        <w:t xml:space="preserve">ref. </w:t>
      </w:r>
      <w:r w:rsidR="006C1E33" w:rsidRPr="006C1E33">
        <w:rPr>
          <w:rFonts w:ascii="Helvetica" w:hAnsi="Helvetica" w:cs="Helvetica"/>
          <w:sz w:val="22"/>
          <w:szCs w:val="22"/>
          <w:vertAlign w:val="superscript"/>
          <w:lang w:val="en-US"/>
        </w:rPr>
        <w:t>9</w:t>
      </w:r>
      <w:r w:rsidR="00DD029F">
        <w:rPr>
          <w:rFonts w:ascii="Helvetica" w:hAnsi="Helvetica" w:cs="Helvetica"/>
          <w:sz w:val="22"/>
          <w:szCs w:val="22"/>
          <w:lang w:val="en-US"/>
        </w:rPr>
        <w:t>))</w:t>
      </w:r>
      <w:r w:rsidR="002D12F8">
        <w:rPr>
          <w:rFonts w:ascii="Helvetica" w:hAnsi="Helvetica" w:cs="Helvetica"/>
          <w:sz w:val="22"/>
          <w:szCs w:val="22"/>
          <w:lang w:val="en-US"/>
        </w:rPr>
        <w:t>.</w:t>
      </w:r>
      <w:r w:rsidR="002D12F8" w:rsidRPr="00656B25">
        <w:rPr>
          <w:rFonts w:ascii="Helvetica" w:eastAsia="Times New Roman" w:hAnsi="Helvetica" w:cs="Segoe UI"/>
          <w:color w:val="201F1E"/>
          <w:sz w:val="22"/>
          <w:szCs w:val="22"/>
        </w:rPr>
        <w:t xml:space="preserve"> </w:t>
      </w:r>
      <w:r w:rsidR="002D12F8" w:rsidRPr="00656B25">
        <w:rPr>
          <w:rFonts w:ascii="Helvetica" w:eastAsia="Times New Roman" w:hAnsi="Helvetica" w:cs="Segoe UI"/>
          <w:color w:val="201F1E"/>
          <w:sz w:val="22"/>
          <w:szCs w:val="22"/>
        </w:rPr>
        <w:br/>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611FBB45" w:rsidR="00A93F2A" w:rsidRDefault="00CF2EB3" w:rsidP="002D12F8">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r w:rsidR="002D12F8">
        <w:rPr>
          <w:rFonts w:ascii="Helvetica" w:hAnsi="Helvetica" w:cs="Helvetica"/>
          <w:sz w:val="22"/>
          <w:szCs w:val="22"/>
          <w:lang w:val="en-US"/>
        </w:rPr>
        <w:t xml:space="preserve"> In our literature search, we define food web </w:t>
      </w:r>
      <w:r w:rsidR="002D12F8" w:rsidRPr="002D12F8">
        <w:rPr>
          <w:rFonts w:ascii="Helvetica" w:hAnsi="Helvetica" w:cs="Helvetica"/>
          <w:sz w:val="22"/>
          <w:szCs w:val="22"/>
          <w:lang w:val="en-US"/>
        </w:rPr>
        <w:t>studies as those</w:t>
      </w:r>
      <w:r w:rsidR="002D12F8" w:rsidRPr="002D12F8">
        <w:rPr>
          <w:rFonts w:ascii="Helvetica" w:hAnsi="Helvetica" w:cs="Times New Roman"/>
          <w:sz w:val="22"/>
          <w:szCs w:val="22"/>
        </w:rPr>
        <w:t xml:space="preserve"> that collected data </w:t>
      </w:r>
      <w:r w:rsidR="004D10E9">
        <w:rPr>
          <w:rFonts w:ascii="Helvetica" w:hAnsi="Helvetica" w:cs="Times New Roman"/>
          <w:sz w:val="22"/>
          <w:szCs w:val="22"/>
        </w:rPr>
        <w:t xml:space="preserve">only </w:t>
      </w:r>
      <w:r w:rsidR="00CA0DB3">
        <w:rPr>
          <w:rFonts w:ascii="Helvetica" w:hAnsi="Helvetica" w:cs="Times New Roman"/>
          <w:sz w:val="22"/>
          <w:szCs w:val="22"/>
        </w:rPr>
        <w:t xml:space="preserve">at </w:t>
      </w:r>
      <w:r w:rsidR="002D12F8" w:rsidRPr="002D12F8">
        <w:rPr>
          <w:rFonts w:ascii="Helvetica" w:hAnsi="Helvetica" w:cs="Times New Roman"/>
          <w:sz w:val="22"/>
          <w:szCs w:val="22"/>
        </w:rPr>
        <w:t>the population or community (i.e., across species</w:t>
      </w:r>
      <w:r w:rsidR="002D12F8">
        <w:rPr>
          <w:rFonts w:ascii="Helvetica" w:hAnsi="Helvetica" w:cs="Times New Roman"/>
          <w:sz w:val="22"/>
          <w:szCs w:val="22"/>
        </w:rPr>
        <w:t>) level</w:t>
      </w:r>
      <w:r w:rsidR="00DD029F">
        <w:rPr>
          <w:rFonts w:ascii="Helvetica" w:hAnsi="Helvetica" w:cs="Times New Roman"/>
          <w:sz w:val="22"/>
          <w:szCs w:val="22"/>
        </w:rPr>
        <w:t xml:space="preserve"> (e.g., </w:t>
      </w:r>
      <w:r w:rsidR="006C1E33">
        <w:rPr>
          <w:rFonts w:ascii="Helvetica" w:hAnsi="Helvetica" w:cs="Times New Roman"/>
          <w:sz w:val="22"/>
          <w:szCs w:val="22"/>
        </w:rPr>
        <w:t xml:space="preserve">ref. </w:t>
      </w:r>
      <w:r w:rsidR="006C1E33" w:rsidRPr="006C1E33">
        <w:rPr>
          <w:rFonts w:ascii="Helvetica" w:hAnsi="Helvetica" w:cs="Times New Roman"/>
          <w:sz w:val="22"/>
          <w:szCs w:val="22"/>
          <w:vertAlign w:val="superscript"/>
        </w:rPr>
        <w:t>33</w:t>
      </w:r>
      <w:r w:rsidR="00DD029F">
        <w:rPr>
          <w:rFonts w:ascii="Helvetica" w:hAnsi="Helvetica" w:cs="Times New Roman"/>
          <w:sz w:val="22"/>
          <w:szCs w:val="22"/>
        </w:rPr>
        <w:t>))</w:t>
      </w:r>
      <w:r w:rsidR="002D12F8">
        <w:rPr>
          <w:rFonts w:ascii="Helvetica" w:hAnsi="Helvetica" w:cs="Times New Roman"/>
          <w:sz w:val="22"/>
          <w:szCs w:val="22"/>
        </w:rPr>
        <w:t xml:space="preserve">. </w:t>
      </w:r>
    </w:p>
    <w:p w14:paraId="48949DEE" w14:textId="77777777" w:rsidR="00A93F2A" w:rsidRDefault="00A93F2A">
      <w:pPr>
        <w:rPr>
          <w:rFonts w:ascii="Helvetica" w:hAnsi="Helvetica" w:cs="Helvetica"/>
          <w:sz w:val="22"/>
          <w:szCs w:val="22"/>
          <w:lang w:val="en-US"/>
        </w:rPr>
      </w:pPr>
      <w:r>
        <w:rPr>
          <w:rFonts w:ascii="Helvetica" w:hAnsi="Helvetica" w:cs="Helvetica"/>
          <w:sz w:val="22"/>
          <w:szCs w:val="22"/>
          <w:lang w:val="en-US"/>
        </w:rPr>
        <w:br w:type="page"/>
      </w:r>
    </w:p>
    <w:p w14:paraId="6AC1B2F6" w14:textId="5B27B74F" w:rsidR="00D31E30" w:rsidRPr="00A043C4" w:rsidRDefault="005A5984" w:rsidP="00A043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bCs/>
          <w:sz w:val="22"/>
          <w:szCs w:val="22"/>
          <w:lang w:val="en-US"/>
        </w:rPr>
      </w:pPr>
      <w:r>
        <w:rPr>
          <w:rFonts w:ascii="Helvetica" w:hAnsi="Helvetica" w:cs="Helvetica"/>
          <w:sz w:val="22"/>
          <w:szCs w:val="22"/>
          <w:lang w:val="en-US"/>
        </w:rPr>
        <w:lastRenderedPageBreak/>
        <w:t xml:space="preserve"> </w:t>
      </w:r>
      <w:r w:rsidR="00A043C4">
        <w:rPr>
          <w:rFonts w:ascii="Helvetica" w:hAnsi="Helvetica"/>
          <w:b/>
          <w:sz w:val="22"/>
          <w:szCs w:val="22"/>
        </w:rPr>
        <w:t>Box 2</w:t>
      </w:r>
      <w:r w:rsidR="00CA7780">
        <w:rPr>
          <w:rFonts w:ascii="Helvetica" w:hAnsi="Helvetica"/>
          <w:b/>
          <w:sz w:val="22"/>
          <w:szCs w:val="22"/>
        </w:rPr>
        <w:t>.</w:t>
      </w:r>
      <w:r w:rsidR="003503F4">
        <w:rPr>
          <w:rFonts w:ascii="Helvetica" w:hAnsi="Helvetica"/>
          <w:b/>
          <w:sz w:val="22"/>
          <w:szCs w:val="22"/>
        </w:rPr>
        <w:t xml:space="preserve"> </w:t>
      </w:r>
      <w:r w:rsidR="00EC0FA8" w:rsidRPr="00EC0FA8">
        <w:rPr>
          <w:rFonts w:ascii="Helvetica" w:hAnsi="Helvetica" w:cs="Helvetica"/>
          <w:b/>
          <w:sz w:val="22"/>
          <w:szCs w:val="22"/>
          <w:lang w:val="en-US"/>
        </w:rPr>
        <w:t>Case study illustr</w:t>
      </w:r>
      <w:r w:rsidR="00EC0FA8">
        <w:rPr>
          <w:rFonts w:ascii="Helvetica" w:hAnsi="Helvetica" w:cs="Helvetica"/>
          <w:b/>
          <w:sz w:val="22"/>
          <w:szCs w:val="22"/>
          <w:lang w:val="en-US"/>
        </w:rPr>
        <w:t>ating</w:t>
      </w:r>
      <w:r w:rsidR="00EC0FA8" w:rsidRPr="00EC0FA8">
        <w:rPr>
          <w:rFonts w:ascii="Helvetica" w:hAnsi="Helvetica" w:cs="Helvetica"/>
          <w:b/>
          <w:sz w:val="22"/>
          <w:szCs w:val="22"/>
          <w:lang w:val="en-US"/>
        </w:rPr>
        <w:t xml:space="preserve"> the</w:t>
      </w:r>
      <w:r w:rsidR="00EC0FA8">
        <w:rPr>
          <w:rFonts w:ascii="Helvetica" w:hAnsi="Helvetica" w:cs="Helvetica"/>
          <w:b/>
          <w:sz w:val="22"/>
          <w:szCs w:val="22"/>
          <w:lang w:val="en-US"/>
        </w:rPr>
        <w:t xml:space="preserve"> benefits of</w:t>
      </w:r>
      <w:r w:rsidR="00EC0FA8" w:rsidRPr="00EC0FA8">
        <w:rPr>
          <w:rFonts w:ascii="Helvetica" w:hAnsi="Helvetica" w:cs="Helvetica"/>
          <w:b/>
          <w:sz w:val="22"/>
          <w:szCs w:val="22"/>
          <w:lang w:val="en-US"/>
        </w:rPr>
        <w:t xml:space="preserve"> </w:t>
      </w:r>
      <w:r w:rsidR="009A448A">
        <w:rPr>
          <w:rFonts w:ascii="Helvetica" w:hAnsi="Helvetica" w:cs="Helvetica"/>
          <w:b/>
          <w:sz w:val="22"/>
          <w:szCs w:val="22"/>
          <w:lang w:val="en-US"/>
        </w:rPr>
        <w:t>integrating</w:t>
      </w:r>
      <w:r w:rsidR="00EC0FA8" w:rsidRPr="00EC0FA8">
        <w:rPr>
          <w:rFonts w:ascii="Helvetica" w:hAnsi="Helvetica" w:cs="Helvetica"/>
          <w:b/>
          <w:sz w:val="22"/>
          <w:szCs w:val="22"/>
          <w:lang w:val="en-US"/>
        </w:rPr>
        <w:t xml:space="preserve"> </w:t>
      </w:r>
      <w:r w:rsidR="00EC0FA8">
        <w:rPr>
          <w:rFonts w:ascii="Helvetica" w:hAnsi="Helvetica" w:cs="Helvetica"/>
          <w:b/>
          <w:sz w:val="22"/>
          <w:szCs w:val="22"/>
          <w:lang w:val="en-US"/>
        </w:rPr>
        <w:t>experimental and observational data</w:t>
      </w:r>
      <w:r w:rsidR="00EC0FA8" w:rsidRPr="00EC0FA8">
        <w:rPr>
          <w:rFonts w:ascii="Helvetica" w:hAnsi="Helvetica" w:cs="Helvetica"/>
          <w:b/>
          <w:sz w:val="22"/>
          <w:szCs w:val="22"/>
          <w:lang w:val="en-US"/>
        </w:rPr>
        <w:t xml:space="preserve"> in a single system</w:t>
      </w:r>
      <w:r w:rsidR="00EC0FA8">
        <w:rPr>
          <w:rFonts w:ascii="Helvetica" w:hAnsi="Helvetica" w:cs="Helvetica"/>
          <w:b/>
          <w:sz w:val="22"/>
          <w:szCs w:val="22"/>
          <w:lang w:val="en-US"/>
        </w:rPr>
        <w:t>.</w:t>
      </w:r>
      <w:r w:rsidR="003503F4" w:rsidRPr="002D2EC9">
        <w:rPr>
          <w:rFonts w:ascii="Helvetica" w:hAnsi="Helvetica" w:cs="Helvetica"/>
          <w:sz w:val="22"/>
          <w:szCs w:val="22"/>
          <w:lang w:val="en-US"/>
        </w:rPr>
        <w:t xml:space="preserve"> </w:t>
      </w:r>
    </w:p>
    <w:p w14:paraId="3042513D" w14:textId="25905CD8" w:rsidR="006433E2" w:rsidRDefault="002F5793" w:rsidP="00A61749">
      <w:pPr>
        <w:spacing w:line="480" w:lineRule="auto"/>
        <w:ind w:firstLine="720"/>
        <w:rPr>
          <w:rFonts w:ascii="Helvetica" w:eastAsia="Times New Roman" w:hAnsi="Helvetica" w:cs="Helvetica"/>
          <w:sz w:val="22"/>
          <w:szCs w:val="22"/>
        </w:rPr>
      </w:pPr>
      <w:r>
        <w:rPr>
          <w:rFonts w:ascii="Helvetica" w:eastAsia="Times New Roman" w:hAnsi="Helvetica" w:cs="Helvetica"/>
          <w:sz w:val="22"/>
          <w:szCs w:val="22"/>
        </w:rPr>
        <w:t>T</w:t>
      </w:r>
      <w:r w:rsidRPr="002D2EC9">
        <w:rPr>
          <w:rFonts w:ascii="Helvetica" w:eastAsia="Times New Roman" w:hAnsi="Helvetica" w:cs="Helvetica"/>
          <w:sz w:val="22"/>
          <w:szCs w:val="22"/>
        </w:rPr>
        <w:t xml:space="preserve">o test multiple mechanisms and define key baselines, the integration of long-term </w:t>
      </w:r>
      <w:r>
        <w:rPr>
          <w:rFonts w:ascii="Helvetica" w:eastAsia="Times New Roman" w:hAnsi="Helvetica" w:cs="Helvetica"/>
          <w:sz w:val="22"/>
          <w:szCs w:val="22"/>
        </w:rPr>
        <w:t>pre-climate change data</w:t>
      </w:r>
      <w:r w:rsidRPr="002D2EC9">
        <w:rPr>
          <w:rFonts w:ascii="Helvetica" w:hAnsi="Helvetica" w:cs="Helvetica"/>
          <w:sz w:val="22"/>
          <w:szCs w:val="22"/>
          <w:lang w:val="en-US"/>
        </w:rPr>
        <w:t xml:space="preserve"> </w:t>
      </w:r>
      <w:r w:rsidRPr="002D2EC9">
        <w:rPr>
          <w:rFonts w:ascii="Helvetica" w:eastAsia="Times New Roman" w:hAnsi="Helvetica" w:cs="Helvetica"/>
          <w:sz w:val="22"/>
          <w:szCs w:val="22"/>
        </w:rPr>
        <w:t>and an experimental approach in a single system</w:t>
      </w:r>
      <w:r w:rsidR="004A0B68">
        <w:rPr>
          <w:rFonts w:ascii="Helvetica" w:eastAsia="Times New Roman" w:hAnsi="Helvetica" w:cs="Helvetica"/>
          <w:sz w:val="22"/>
          <w:szCs w:val="22"/>
        </w:rPr>
        <w:t xml:space="preserve"> (i.e. </w:t>
      </w:r>
      <w:r w:rsidR="007A3501">
        <w:rPr>
          <w:rFonts w:ascii="Helvetica" w:eastAsia="Times New Roman" w:hAnsi="Helvetica" w:cs="Helvetica"/>
          <w:sz w:val="22"/>
          <w:szCs w:val="22"/>
        </w:rPr>
        <w:t xml:space="preserve">a </w:t>
      </w:r>
      <w:r w:rsidR="004A0B68">
        <w:rPr>
          <w:rFonts w:ascii="Helvetica" w:eastAsia="Times New Roman" w:hAnsi="Helvetica" w:cs="Helvetica"/>
          <w:sz w:val="22"/>
          <w:szCs w:val="22"/>
        </w:rPr>
        <w:t>pair-wise interaction)</w:t>
      </w:r>
      <w:r w:rsidRPr="002D2EC9">
        <w:rPr>
          <w:rFonts w:ascii="Helvetica" w:eastAsia="Times New Roman" w:hAnsi="Helvetica" w:cs="Helvetica"/>
          <w:sz w:val="22"/>
          <w:szCs w:val="22"/>
        </w:rPr>
        <w:t xml:space="preserve"> represents the ‘gold stand</w:t>
      </w:r>
      <w:r w:rsidRPr="00BC496C">
        <w:rPr>
          <w:rFonts w:ascii="Helvetica" w:eastAsia="Times New Roman" w:hAnsi="Helvetica" w:cs="Helvetica"/>
          <w:sz w:val="22"/>
          <w:szCs w:val="22"/>
        </w:rPr>
        <w:t xml:space="preserve">ard’. </w:t>
      </w:r>
      <w:r w:rsidR="004D10E9">
        <w:rPr>
          <w:rFonts w:ascii="Helvetica" w:eastAsia="Times New Roman" w:hAnsi="Helvetica" w:cs="Helvetica"/>
          <w:sz w:val="22"/>
          <w:szCs w:val="22"/>
        </w:rPr>
        <w:t xml:space="preserve">This would ideally be done across multiple populations to test </w:t>
      </w:r>
      <w:r w:rsidR="004D10E9" w:rsidRPr="002D2EC9">
        <w:rPr>
          <w:rFonts w:ascii="Helvetica" w:hAnsi="Helvetica" w:cs="Helvetica"/>
          <w:sz w:val="22"/>
          <w:szCs w:val="22"/>
          <w:lang w:val="en-US"/>
        </w:rPr>
        <w:t xml:space="preserve">the </w:t>
      </w:r>
      <w:r w:rsidR="00236ECC">
        <w:rPr>
          <w:rFonts w:ascii="Helvetica" w:hAnsi="Helvetica" w:cs="Helvetica"/>
          <w:sz w:val="22"/>
          <w:szCs w:val="22"/>
          <w:lang w:val="en-US"/>
        </w:rPr>
        <w:t xml:space="preserve">generality of </w:t>
      </w:r>
      <w:r w:rsidR="007A3501">
        <w:rPr>
          <w:rFonts w:ascii="Helvetica" w:hAnsi="Helvetica" w:cs="Helvetica"/>
          <w:sz w:val="22"/>
          <w:szCs w:val="22"/>
          <w:lang w:val="en-US"/>
        </w:rPr>
        <w:t>the findings</w:t>
      </w:r>
      <w:r w:rsidR="004D10E9">
        <w:rPr>
          <w:rFonts w:ascii="Helvetica" w:hAnsi="Helvetica" w:cs="Helvetica"/>
          <w:sz w:val="22"/>
          <w:szCs w:val="22"/>
          <w:vertAlign w:val="superscript"/>
          <w:lang w:val="en-US"/>
        </w:rPr>
        <w:t>92,93</w:t>
      </w:r>
      <w:r w:rsidR="004D10E9">
        <w:rPr>
          <w:rFonts w:ascii="Helvetica" w:hAnsi="Helvetica" w:cs="Helvetica"/>
          <w:sz w:val="22"/>
          <w:szCs w:val="22"/>
          <w:lang w:val="en-US"/>
        </w:rPr>
        <w:t>.</w:t>
      </w:r>
      <w:r w:rsidR="004D10E9">
        <w:rPr>
          <w:rFonts w:ascii="Helvetica" w:eastAsia="Times New Roman" w:hAnsi="Helvetica" w:cs="Helvetica"/>
          <w:sz w:val="22"/>
          <w:szCs w:val="22"/>
        </w:rPr>
        <w:t xml:space="preserve"> </w:t>
      </w:r>
      <w:r w:rsidR="008B4B28" w:rsidRPr="00BC496C">
        <w:rPr>
          <w:rFonts w:ascii="Helvetica" w:eastAsia="Times New Roman" w:hAnsi="Helvetica" w:cs="Helvetica"/>
          <w:sz w:val="22"/>
          <w:szCs w:val="22"/>
        </w:rPr>
        <w:t xml:space="preserve">To the best of our knowledge, this has not </w:t>
      </w:r>
      <w:r w:rsidR="001A4A41" w:rsidRPr="00BC496C">
        <w:rPr>
          <w:rFonts w:ascii="Helvetica" w:eastAsia="Times New Roman" w:hAnsi="Helvetica" w:cs="Helvetica"/>
          <w:sz w:val="22"/>
          <w:szCs w:val="22"/>
        </w:rPr>
        <w:t xml:space="preserve">yet </w:t>
      </w:r>
      <w:r w:rsidR="008B4B28" w:rsidRPr="00BC496C">
        <w:rPr>
          <w:rFonts w:ascii="Helvetica" w:eastAsia="Times New Roman" w:hAnsi="Helvetica" w:cs="Helvetica"/>
          <w:sz w:val="22"/>
          <w:szCs w:val="22"/>
        </w:rPr>
        <w:t xml:space="preserve">been </w:t>
      </w:r>
      <w:r w:rsidR="00236ECC">
        <w:rPr>
          <w:rFonts w:ascii="Helvetica" w:eastAsia="Times New Roman" w:hAnsi="Helvetica" w:cs="Helvetica"/>
          <w:sz w:val="22"/>
          <w:szCs w:val="22"/>
        </w:rPr>
        <w:t>done</w:t>
      </w:r>
      <w:r w:rsidRPr="00BC496C">
        <w:rPr>
          <w:rFonts w:ascii="Helvetica" w:eastAsia="Times New Roman" w:hAnsi="Helvetica" w:cs="Helvetica"/>
          <w:sz w:val="22"/>
          <w:szCs w:val="22"/>
        </w:rPr>
        <w:t>.</w:t>
      </w:r>
      <w:r w:rsidR="008B4B28" w:rsidRPr="00BC496C">
        <w:rPr>
          <w:rFonts w:ascii="Helvetica" w:eastAsia="Times New Roman" w:hAnsi="Helvetica" w:cs="Helvetica"/>
          <w:sz w:val="22"/>
          <w:szCs w:val="22"/>
        </w:rPr>
        <w:t xml:space="preserve"> </w:t>
      </w:r>
      <w:r w:rsidR="00BC496C" w:rsidRPr="00BC496C">
        <w:rPr>
          <w:rFonts w:ascii="Helvetica" w:hAnsi="Helvetica"/>
          <w:sz w:val="22"/>
          <w:szCs w:val="22"/>
        </w:rPr>
        <w:t xml:space="preserve">However, the system described here represents a good example of how </w:t>
      </w:r>
      <w:r w:rsidR="00BC496C" w:rsidRPr="00BC496C">
        <w:rPr>
          <w:rFonts w:ascii="Helvetica" w:eastAsia="Times New Roman" w:hAnsi="Helvetica" w:cs="Helvetica"/>
          <w:sz w:val="22"/>
          <w:szCs w:val="22"/>
        </w:rPr>
        <w:t xml:space="preserve">the integration of experimental and long-term observational data for a single system </w:t>
      </w:r>
      <w:r w:rsidR="00BC496C" w:rsidRPr="00BC496C">
        <w:rPr>
          <w:rFonts w:ascii="Helvetica" w:hAnsi="Helvetica" w:cs="Helvetica"/>
          <w:sz w:val="22"/>
          <w:szCs w:val="22"/>
          <w:lang w:val="en-US"/>
        </w:rPr>
        <w:t xml:space="preserve">can provide evidence for the Cushing hypothesis </w:t>
      </w:r>
      <w:r w:rsidR="00236ECC">
        <w:rPr>
          <w:rFonts w:ascii="Helvetica" w:hAnsi="Helvetica" w:cs="Helvetica"/>
          <w:sz w:val="22"/>
          <w:szCs w:val="22"/>
          <w:lang w:val="en-US"/>
        </w:rPr>
        <w:t>and</w:t>
      </w:r>
      <w:r w:rsidR="004D10E9" w:rsidRPr="00BC496C">
        <w:rPr>
          <w:rFonts w:ascii="Helvetica" w:hAnsi="Helvetica" w:cs="Helvetica"/>
          <w:sz w:val="22"/>
          <w:szCs w:val="22"/>
          <w:lang w:val="en-US"/>
        </w:rPr>
        <w:t xml:space="preserve"> </w:t>
      </w:r>
      <w:r w:rsidR="00BC496C" w:rsidRPr="00BC496C">
        <w:rPr>
          <w:rFonts w:ascii="Helvetica" w:hAnsi="Helvetica" w:cs="Helvetica"/>
          <w:sz w:val="22"/>
          <w:szCs w:val="22"/>
          <w:lang w:val="en-US"/>
        </w:rPr>
        <w:t xml:space="preserve">highlight weakness in our predictions. </w:t>
      </w:r>
    </w:p>
    <w:p w14:paraId="6DD9A91A" w14:textId="4AF7679F" w:rsidR="009B3252" w:rsidRDefault="006433E2" w:rsidP="00A61749">
      <w:pPr>
        <w:spacing w:line="480" w:lineRule="auto"/>
        <w:ind w:firstLine="720"/>
        <w:rPr>
          <w:rFonts w:ascii="Helvetica" w:hAnsi="Helvetica" w:cs="Helvetica"/>
          <w:sz w:val="22"/>
          <w:szCs w:val="22"/>
          <w:lang w:val="en-US"/>
        </w:rPr>
      </w:pPr>
      <w:r>
        <w:rPr>
          <w:rFonts w:ascii="Helvetica" w:eastAsia="Times New Roman" w:hAnsi="Helvetica" w:cs="Helvetica"/>
          <w:sz w:val="22"/>
          <w:szCs w:val="22"/>
        </w:rPr>
        <w:t>I</w:t>
      </w:r>
      <w:r w:rsidR="000F2C78">
        <w:rPr>
          <w:rFonts w:ascii="Helvetica" w:eastAsia="Times New Roman" w:hAnsi="Helvetica" w:cs="Helvetica"/>
          <w:sz w:val="22"/>
          <w:szCs w:val="22"/>
        </w:rPr>
        <w:t>n this</w:t>
      </w:r>
      <w:r w:rsidR="00D31E30" w:rsidRPr="002D2EC9">
        <w:rPr>
          <w:rFonts w:ascii="Helvetica" w:eastAsia="Times New Roman" w:hAnsi="Helvetica" w:cs="Helvetica"/>
          <w:sz w:val="22"/>
          <w:szCs w:val="22"/>
        </w:rPr>
        <w:t xml:space="preserve"> study</w:t>
      </w:r>
      <w:r>
        <w:rPr>
          <w:rFonts w:ascii="Helvetica" w:eastAsia="Times New Roman" w:hAnsi="Helvetica" w:cs="Helvetica"/>
          <w:sz w:val="22"/>
          <w:szCs w:val="22"/>
        </w:rPr>
        <w:t>,</w:t>
      </w:r>
      <w:r w:rsidR="00D31E30" w:rsidRPr="002D2EC9">
        <w:rPr>
          <w:rFonts w:ascii="Helvetica" w:eastAsia="Times New Roman" w:hAnsi="Helvetica" w:cs="Helvetica"/>
          <w:sz w:val="22"/>
          <w:szCs w:val="22"/>
        </w:rPr>
        <w:t xml:space="preserve"> the performance data for </w:t>
      </w:r>
      <w:r w:rsidR="00D31E30" w:rsidRPr="002D2EC9">
        <w:rPr>
          <w:rFonts w:ascii="Helvetica" w:hAnsi="Helvetica" w:cs="Helvetica"/>
          <w:sz w:val="22"/>
          <w:szCs w:val="22"/>
          <w:lang w:val="en-US"/>
        </w:rPr>
        <w:t>a</w:t>
      </w:r>
      <w:r w:rsidR="00D31E30" w:rsidRPr="002D2EC9">
        <w:rPr>
          <w:rFonts w:ascii="Helvetica" w:eastAsia="Times New Roman" w:hAnsi="Helvetica" w:cs="Helvetica"/>
          <w:sz w:val="22"/>
          <w:szCs w:val="22"/>
        </w:rPr>
        <w:t>n insect herbivore</w:t>
      </w:r>
      <w:r w:rsidR="00D31E30" w:rsidRPr="002D2EC9">
        <w:rPr>
          <w:rFonts w:ascii="Helvetica" w:hAnsi="Helvetica" w:cs="Helvetica"/>
          <w:sz w:val="22"/>
          <w:szCs w:val="22"/>
          <w:lang w:val="en-US"/>
        </w:rPr>
        <w:t xml:space="preserve"> (winter moth; </w:t>
      </w:r>
      <w:r w:rsidR="00D31E30" w:rsidRPr="002D2EC9">
        <w:rPr>
          <w:rFonts w:ascii="Helvetica" w:hAnsi="Helvetica" w:cs="Helvetica"/>
          <w:i/>
          <w:sz w:val="22"/>
          <w:szCs w:val="22"/>
          <w:lang w:val="en-US"/>
        </w:rPr>
        <w:t>Operophtera brumata</w:t>
      </w:r>
      <w:r w:rsidR="00D31E30" w:rsidRPr="002D2EC9">
        <w:rPr>
          <w:rFonts w:ascii="Helvetica" w:hAnsi="Helvetica" w:cs="Helvetica"/>
          <w:sz w:val="22"/>
          <w:szCs w:val="22"/>
          <w:lang w:val="en-US"/>
        </w:rPr>
        <w:t>)</w:t>
      </w:r>
      <w:r w:rsidR="00D31E30" w:rsidRPr="002D2EC9">
        <w:rPr>
          <w:rFonts w:ascii="Helvetica" w:eastAsia="Times New Roman" w:hAnsi="Helvetica" w:cs="Helvetica"/>
          <w:sz w:val="22"/>
          <w:szCs w:val="22"/>
        </w:rPr>
        <w:t xml:space="preserve"> and its main host plant (common </w:t>
      </w:r>
      <w:r w:rsidR="00D31E30" w:rsidRPr="002D2EC9">
        <w:rPr>
          <w:rFonts w:ascii="Helvetica" w:hAnsi="Helvetica" w:cs="Helvetica"/>
          <w:sz w:val="22"/>
          <w:szCs w:val="22"/>
          <w:lang w:val="en-US"/>
        </w:rPr>
        <w:t xml:space="preserve">oak; </w:t>
      </w:r>
      <w:r w:rsidR="00D31E30" w:rsidRPr="002D2EC9">
        <w:rPr>
          <w:rFonts w:ascii="Helvetica" w:hAnsi="Helvetica" w:cs="Helvetica"/>
          <w:i/>
          <w:sz w:val="22"/>
          <w:szCs w:val="22"/>
          <w:lang w:val="en-US"/>
        </w:rPr>
        <w:t>Quercus robur</w:t>
      </w:r>
      <w:r w:rsidR="00D31E30" w:rsidRPr="002D2EC9">
        <w:rPr>
          <w:rFonts w:ascii="Helvetica" w:hAnsi="Helvetica" w:cs="Helvetica"/>
          <w:sz w:val="22"/>
          <w:szCs w:val="22"/>
          <w:lang w:val="en-US"/>
        </w:rPr>
        <w:t xml:space="preserve">) </w:t>
      </w:r>
      <w:r w:rsidR="00D31E30" w:rsidRPr="002D2EC9">
        <w:rPr>
          <w:rFonts w:ascii="Helvetica" w:eastAsia="Times New Roman" w:hAnsi="Helvetica" w:cs="Helvetica"/>
          <w:sz w:val="22"/>
          <w:szCs w:val="22"/>
        </w:rPr>
        <w:t>are not available for more than</w:t>
      </w:r>
      <w:r w:rsidR="00D31E30" w:rsidRPr="002D2EC9">
        <w:rPr>
          <w:rFonts w:ascii="Helvetica" w:hAnsi="Helvetica" w:cs="Helvetica"/>
          <w:sz w:val="22"/>
          <w:szCs w:val="22"/>
          <w:lang w:val="en-US"/>
        </w:rPr>
        <w:t xml:space="preserve"> 10 years from a single location</w:t>
      </w:r>
      <w:r w:rsidR="00A27C0E">
        <w:rPr>
          <w:rFonts w:ascii="Helvetica" w:hAnsi="Helvetica" w:cs="Helvetica"/>
          <w:sz w:val="22"/>
          <w:szCs w:val="22"/>
          <w:vertAlign w:val="superscript"/>
          <w:lang w:val="en-US"/>
        </w:rPr>
        <w:t>90</w:t>
      </w:r>
      <w:r w:rsidR="00D31E30" w:rsidRPr="002D2EC9">
        <w:rPr>
          <w:rFonts w:ascii="Helvetica" w:hAnsi="Helvetica" w:cs="Helvetica"/>
          <w:sz w:val="22"/>
          <w:szCs w:val="22"/>
          <w:lang w:val="en-US"/>
        </w:rPr>
        <w:t xml:space="preserve">; however, different researchers </w:t>
      </w:r>
      <w:r w:rsidR="00D31E30" w:rsidRPr="008551AF">
        <w:rPr>
          <w:rFonts w:ascii="Helvetica" w:hAnsi="Helvetica" w:cs="Helvetica"/>
          <w:sz w:val="22"/>
          <w:szCs w:val="22"/>
          <w:lang w:val="en-US"/>
        </w:rPr>
        <w:t xml:space="preserve">manipulated the timing of </w:t>
      </w:r>
      <w:r w:rsidR="004A6958">
        <w:rPr>
          <w:rFonts w:ascii="Helvetica" w:hAnsi="Helvetica" w:cs="Helvetica"/>
          <w:sz w:val="22"/>
          <w:szCs w:val="22"/>
          <w:lang w:val="en-US"/>
        </w:rPr>
        <w:t>the interaction between early instar larvae</w:t>
      </w:r>
      <w:r w:rsidR="00D31E30" w:rsidRPr="008551AF">
        <w:rPr>
          <w:rFonts w:ascii="Helvetica" w:hAnsi="Helvetica" w:cs="Helvetica"/>
          <w:sz w:val="22"/>
          <w:szCs w:val="22"/>
          <w:lang w:val="en-US"/>
        </w:rPr>
        <w:t xml:space="preserve"> </w:t>
      </w:r>
      <w:r w:rsidR="004A6958">
        <w:rPr>
          <w:rFonts w:ascii="Helvetica" w:hAnsi="Helvetica" w:cs="Helvetica"/>
          <w:sz w:val="22"/>
          <w:szCs w:val="22"/>
          <w:lang w:val="en-US"/>
        </w:rPr>
        <w:t>and</w:t>
      </w:r>
      <w:r w:rsidR="00D31E30" w:rsidRPr="008551AF">
        <w:rPr>
          <w:rFonts w:ascii="Helvetica" w:hAnsi="Helvetica" w:cs="Helvetica"/>
          <w:sz w:val="22"/>
          <w:szCs w:val="22"/>
          <w:lang w:val="en-US"/>
        </w:rPr>
        <w:t xml:space="preserve"> bud break </w:t>
      </w:r>
      <w:r w:rsidR="004A6958">
        <w:rPr>
          <w:rFonts w:ascii="Helvetica" w:hAnsi="Helvetica" w:cs="Helvetica"/>
          <w:sz w:val="22"/>
          <w:szCs w:val="22"/>
          <w:lang w:val="en-US"/>
        </w:rPr>
        <w:t xml:space="preserve">in two related experiments </w:t>
      </w:r>
      <w:r w:rsidR="00D31E30" w:rsidRPr="008551AF">
        <w:rPr>
          <w:rFonts w:ascii="Helvetica" w:hAnsi="Helvetica" w:cs="Helvetica"/>
          <w:sz w:val="22"/>
          <w:szCs w:val="22"/>
          <w:lang w:val="en-US"/>
        </w:rPr>
        <w:t>to test for support for the Cushing hypothesis</w:t>
      </w:r>
      <w:r w:rsidR="001E76E4">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1E76E4">
        <w:rPr>
          <w:rFonts w:ascii="Helvetica" w:hAnsi="Helvetica" w:cs="Helvetica"/>
          <w:sz w:val="22"/>
          <w:szCs w:val="22"/>
          <w:lang w:val="en-US"/>
        </w:rPr>
        <w:t>Here we show the</w:t>
      </w:r>
      <w:r w:rsidR="001E76E4" w:rsidRPr="002D2EC9">
        <w:rPr>
          <w:rFonts w:ascii="Helvetica" w:hAnsi="Helvetica" w:cs="Helvetica"/>
          <w:sz w:val="22"/>
          <w:szCs w:val="22"/>
          <w:lang w:val="en-US"/>
        </w:rPr>
        <w:t xml:space="preserve"> </w:t>
      </w:r>
      <w:r w:rsidR="00D674E7" w:rsidRPr="002D2EC9">
        <w:rPr>
          <w:rFonts w:ascii="Helvetica" w:hAnsi="Helvetica" w:cs="Helvetica"/>
          <w:sz w:val="22"/>
          <w:szCs w:val="22"/>
          <w:lang w:val="en-US"/>
        </w:rPr>
        <w:t xml:space="preserve">results from </w:t>
      </w:r>
      <w:r w:rsidR="004A6958">
        <w:rPr>
          <w:rFonts w:ascii="Helvetica" w:hAnsi="Helvetica" w:cs="Helvetica"/>
          <w:sz w:val="22"/>
          <w:szCs w:val="22"/>
          <w:lang w:val="en-US"/>
        </w:rPr>
        <w:t>those</w:t>
      </w:r>
      <w:r w:rsidR="00D674E7" w:rsidRPr="002D2EC9">
        <w:rPr>
          <w:rFonts w:ascii="Helvetica" w:hAnsi="Helvetica" w:cs="Helvetica"/>
          <w:sz w:val="22"/>
          <w:szCs w:val="22"/>
          <w:lang w:val="en-US"/>
        </w:rPr>
        <w:t xml:space="preserve"> experiments (</w:t>
      </w:r>
      <w:r w:rsidR="001E76E4" w:rsidRPr="008551AF">
        <w:rPr>
          <w:rFonts w:ascii="Helvetica" w:hAnsi="Helvetica" w:cs="Helvetica"/>
          <w:sz w:val="22"/>
          <w:szCs w:val="22"/>
          <w:lang w:val="en-US"/>
        </w:rPr>
        <w:t xml:space="preserve">panel </w:t>
      </w:r>
      <w:r w:rsidR="001E76E4" w:rsidRPr="00D674E7">
        <w:rPr>
          <w:rFonts w:ascii="Helvetica" w:hAnsi="Helvetica" w:cs="Helvetica"/>
          <w:b/>
          <w:sz w:val="22"/>
          <w:szCs w:val="22"/>
          <w:lang w:val="en-US"/>
        </w:rPr>
        <w:t>a</w:t>
      </w:r>
      <w:r w:rsidR="001E76E4">
        <w:rPr>
          <w:rFonts w:ascii="Helvetica" w:hAnsi="Helvetica" w:cs="Helvetica"/>
          <w:b/>
          <w:sz w:val="22"/>
          <w:szCs w:val="22"/>
          <w:lang w:val="en-US"/>
        </w:rPr>
        <w:t xml:space="preserve">; </w:t>
      </w:r>
      <w:r w:rsidR="001E76E4">
        <w:rPr>
          <w:rFonts w:ascii="Helvetica" w:hAnsi="Helvetica" w:cs="Helvetica"/>
          <w:sz w:val="22"/>
          <w:szCs w:val="22"/>
          <w:lang w:val="en-US"/>
        </w:rPr>
        <w:t>r</w:t>
      </w:r>
      <w:r w:rsidR="001E76E4" w:rsidRPr="002D2EC9">
        <w:rPr>
          <w:rFonts w:ascii="Helvetica" w:hAnsi="Helvetica" w:cs="Helvetica"/>
          <w:sz w:val="22"/>
          <w:szCs w:val="22"/>
          <w:lang w:val="en-US"/>
        </w:rPr>
        <w:t xml:space="preserve">aw data obtained from </w:t>
      </w:r>
      <w:r w:rsidR="001E76E4">
        <w:rPr>
          <w:rFonts w:ascii="Helvetica" w:hAnsi="Helvetica" w:cs="Helvetica"/>
          <w:sz w:val="22"/>
          <w:szCs w:val="22"/>
          <w:lang w:val="en-US"/>
        </w:rPr>
        <w:t>Fig.</w:t>
      </w:r>
      <w:r w:rsidR="001E76E4" w:rsidRPr="002D2EC9">
        <w:rPr>
          <w:rFonts w:ascii="Helvetica" w:hAnsi="Helvetica" w:cs="Helvetica"/>
          <w:sz w:val="22"/>
          <w:szCs w:val="22"/>
          <w:lang w:val="en-US"/>
        </w:rPr>
        <w:t xml:space="preserve"> 3</w:t>
      </w:r>
      <w:r w:rsidR="001E76E4">
        <w:rPr>
          <w:rFonts w:ascii="Helvetica" w:hAnsi="Helvetica" w:cs="Helvetica"/>
          <w:sz w:val="22"/>
          <w:szCs w:val="22"/>
          <w:lang w:val="en-US"/>
        </w:rPr>
        <w:t xml:space="preserve"> in </w:t>
      </w:r>
      <w:r w:rsidR="001E76E4" w:rsidRPr="002D2EC9">
        <w:rPr>
          <w:rFonts w:ascii="Helvetica" w:hAnsi="Helvetica" w:cs="Helvetica"/>
          <w:sz w:val="22"/>
          <w:szCs w:val="22"/>
          <w:lang w:val="en-US"/>
        </w:rPr>
        <w:t>Ti</w:t>
      </w:r>
      <w:r w:rsidR="001E76E4">
        <w:rPr>
          <w:rFonts w:ascii="Helvetica" w:hAnsi="Helvetica" w:cs="Helvetica"/>
          <w:sz w:val="22"/>
          <w:szCs w:val="22"/>
          <w:lang w:val="en-US"/>
        </w:rPr>
        <w:t>kkanen and Julkunen-Tiitto</w:t>
      </w:r>
      <w:r w:rsidR="001E76E4">
        <w:rPr>
          <w:rFonts w:ascii="Helvetica" w:hAnsi="Helvetica" w:cs="Helvetica"/>
          <w:sz w:val="22"/>
          <w:szCs w:val="22"/>
          <w:vertAlign w:val="superscript"/>
          <w:lang w:val="en-US"/>
        </w:rPr>
        <w:t>91</w:t>
      </w:r>
      <w:r w:rsidR="001E76E4">
        <w:rPr>
          <w:rFonts w:ascii="Helvetica" w:hAnsi="Helvetica" w:cs="Helvetica"/>
          <w:sz w:val="22"/>
          <w:szCs w:val="22"/>
          <w:lang w:val="en-US"/>
        </w:rPr>
        <w:t>; s</w:t>
      </w:r>
      <w:r w:rsidR="001E76E4" w:rsidRPr="002D2EC9">
        <w:rPr>
          <w:rFonts w:ascii="Helvetica" w:hAnsi="Helvetica" w:cs="Helvetica"/>
          <w:sz w:val="22"/>
          <w:szCs w:val="22"/>
          <w:lang w:val="en-US"/>
        </w:rPr>
        <w:t>ee Appendix for more details</w:t>
      </w:r>
      <w:r w:rsidR="00D674E7" w:rsidRPr="002D2EC9">
        <w:rPr>
          <w:rFonts w:ascii="Helvetica" w:hAnsi="Helvetica" w:cs="Helvetica"/>
          <w:sz w:val="22"/>
          <w:szCs w:val="22"/>
          <w:lang w:val="en-US"/>
        </w:rPr>
        <w:t xml:space="preserve">) where the authors manipulated the number of days that neonates (i.e. early instar larvae) spent without food (green </w:t>
      </w:r>
      <w:r w:rsidR="00D322E1">
        <w:rPr>
          <w:rFonts w:ascii="Helvetica" w:hAnsi="Helvetica" w:cs="Helvetica"/>
          <w:sz w:val="22"/>
          <w:szCs w:val="22"/>
          <w:lang w:val="en-US"/>
        </w:rPr>
        <w:t>triangle</w:t>
      </w:r>
      <w:r w:rsidR="00D322E1" w:rsidRPr="002D2EC9">
        <w:rPr>
          <w:rFonts w:ascii="Helvetica" w:hAnsi="Helvetica" w:cs="Helvetica"/>
          <w:sz w:val="22"/>
          <w:szCs w:val="22"/>
          <w:lang w:val="en-US"/>
        </w:rPr>
        <w:t>s</w:t>
      </w:r>
      <w:r w:rsidR="00D674E7" w:rsidRPr="002D2EC9">
        <w:rPr>
          <w:rFonts w:ascii="Helvetica" w:hAnsi="Helvetica" w:cs="Helvetica"/>
          <w:sz w:val="22"/>
          <w:szCs w:val="22"/>
          <w:lang w:val="en-US"/>
        </w:rPr>
        <w:t>; first experiment) and the emergence times of larvae relative to budburst (red points; second experiment)</w:t>
      </w:r>
      <w:r w:rsidR="00D674E7" w:rsidRPr="009B3252">
        <w:rPr>
          <w:rFonts w:ascii="Helvetica" w:hAnsi="Helvetica" w:cs="Helvetica"/>
          <w:b/>
          <w:sz w:val="22"/>
          <w:szCs w:val="22"/>
          <w:lang w:val="en-US"/>
        </w:rPr>
        <w:t>.</w:t>
      </w:r>
      <w:r w:rsidR="00D674E7">
        <w:rPr>
          <w:rFonts w:ascii="Helvetica" w:hAnsi="Helvetica" w:cs="Helvetica"/>
          <w:sz w:val="22"/>
          <w:szCs w:val="22"/>
          <w:lang w:val="en-US"/>
        </w:rPr>
        <w:t xml:space="preserve"> </w:t>
      </w:r>
      <w:r w:rsidR="007E7DAA">
        <w:rPr>
          <w:rFonts w:ascii="Helvetica" w:hAnsi="Helvetica" w:cs="Helvetica"/>
          <w:sz w:val="22"/>
          <w:szCs w:val="22"/>
          <w:lang w:val="en-US"/>
        </w:rPr>
        <w:t xml:space="preserve">These experimental results provide strong support that the first assumption of the Cushing hypothesis is met in this system, much stronger support </w:t>
      </w:r>
      <w:r w:rsidR="00367864">
        <w:rPr>
          <w:rFonts w:ascii="Helvetica" w:hAnsi="Helvetica" w:cs="Helvetica"/>
          <w:sz w:val="22"/>
          <w:szCs w:val="22"/>
          <w:lang w:val="en-US"/>
        </w:rPr>
        <w:t>than</w:t>
      </w:r>
      <w:r w:rsidR="006102CF">
        <w:rPr>
          <w:rFonts w:ascii="Helvetica" w:hAnsi="Helvetica" w:cs="Helvetica"/>
          <w:sz w:val="22"/>
          <w:szCs w:val="22"/>
          <w:lang w:val="en-US"/>
        </w:rPr>
        <w:t xml:space="preserve"> provided by</w:t>
      </w:r>
      <w:r w:rsidR="00367864">
        <w:rPr>
          <w:rFonts w:ascii="Helvetica" w:hAnsi="Helvetica" w:cs="Helvetica"/>
          <w:sz w:val="22"/>
          <w:szCs w:val="22"/>
          <w:lang w:val="en-US"/>
        </w:rPr>
        <w:t xml:space="preserve"> the 10 years</w:t>
      </w:r>
      <w:r w:rsidR="00F84F13">
        <w:rPr>
          <w:rFonts w:ascii="Helvetica" w:hAnsi="Helvetica" w:cs="Helvetica"/>
          <w:sz w:val="22"/>
          <w:szCs w:val="22"/>
          <w:lang w:val="en-US"/>
        </w:rPr>
        <w:t xml:space="preserve"> (</w:t>
      </w:r>
      <w:r w:rsidR="00F84F13" w:rsidRPr="002D2EC9">
        <w:rPr>
          <w:rFonts w:ascii="Helvetica" w:hAnsi="Helvetica" w:cs="Helvetica"/>
          <w:sz w:val="22"/>
          <w:szCs w:val="22"/>
          <w:lang w:val="en-US"/>
        </w:rPr>
        <w:t>from 1996-2005</w:t>
      </w:r>
      <w:r w:rsidR="00F84F13">
        <w:rPr>
          <w:rFonts w:ascii="Helvetica" w:hAnsi="Helvetica" w:cs="Helvetica"/>
          <w:sz w:val="22"/>
          <w:szCs w:val="22"/>
          <w:lang w:val="en-US"/>
        </w:rPr>
        <w:t>)</w:t>
      </w:r>
      <w:r w:rsidR="00367864">
        <w:rPr>
          <w:rFonts w:ascii="Helvetica" w:hAnsi="Helvetica" w:cs="Helvetica"/>
          <w:sz w:val="22"/>
          <w:szCs w:val="22"/>
          <w:lang w:val="en-US"/>
        </w:rPr>
        <w:t xml:space="preserve"> of </w:t>
      </w:r>
      <w:r w:rsidR="006102CF">
        <w:rPr>
          <w:rFonts w:ascii="Helvetica" w:hAnsi="Helvetica" w:cs="Helvetica"/>
          <w:sz w:val="22"/>
          <w:szCs w:val="22"/>
          <w:lang w:val="en-US"/>
        </w:rPr>
        <w:t>observational data</w:t>
      </w:r>
      <w:r w:rsidR="001E76E4">
        <w:rPr>
          <w:rFonts w:ascii="Helvetica" w:hAnsi="Helvetica" w:cs="Helvetica"/>
          <w:sz w:val="22"/>
          <w:szCs w:val="22"/>
          <w:lang w:val="en-US"/>
        </w:rPr>
        <w:t xml:space="preserve"> shown in panel b (</w:t>
      </w:r>
      <w:r w:rsidR="001E76E4" w:rsidRPr="006103EE">
        <w:rPr>
          <w:rFonts w:ascii="Helvetica" w:hAnsi="Helvetica" w:cs="Helvetica"/>
          <w:sz w:val="22"/>
          <w:szCs w:val="22"/>
          <w:lang w:val="en-US"/>
        </w:rPr>
        <w:t>panel</w:t>
      </w:r>
      <w:r w:rsidR="001E76E4" w:rsidRPr="006103EE">
        <w:rPr>
          <w:rFonts w:ascii="Helvetica" w:hAnsi="Helvetica" w:cs="Helvetica"/>
          <w:b/>
          <w:sz w:val="22"/>
          <w:szCs w:val="22"/>
          <w:lang w:val="en-US"/>
        </w:rPr>
        <w:t xml:space="preserve"> b</w:t>
      </w:r>
      <w:r w:rsidR="001E76E4">
        <w:rPr>
          <w:rFonts w:ascii="Helvetica" w:hAnsi="Helvetica" w:cs="Helvetica"/>
          <w:b/>
          <w:sz w:val="22"/>
          <w:szCs w:val="22"/>
          <w:lang w:val="en-US"/>
        </w:rPr>
        <w:t xml:space="preserve">; </w:t>
      </w:r>
      <w:r w:rsidR="001E76E4">
        <w:rPr>
          <w:rFonts w:ascii="Helvetica" w:hAnsi="Helvetica" w:cs="Helvetica"/>
          <w:sz w:val="22"/>
          <w:szCs w:val="22"/>
          <w:lang w:val="en-US"/>
        </w:rPr>
        <w:t>h</w:t>
      </w:r>
      <w:r w:rsidR="001E76E4" w:rsidRPr="002D2EC9">
        <w:rPr>
          <w:rFonts w:ascii="Helvetica" w:hAnsi="Helvetica" w:cs="Helvetica"/>
          <w:sz w:val="22"/>
          <w:szCs w:val="22"/>
          <w:lang w:val="en-US"/>
        </w:rPr>
        <w:t>orizontal error bars represent the lower and upper quartiles of the data</w:t>
      </w:r>
      <w:r w:rsidR="001E76E4">
        <w:rPr>
          <w:rFonts w:ascii="Helvetica" w:hAnsi="Helvetica" w:cs="Helvetica"/>
          <w:sz w:val="22"/>
          <w:szCs w:val="22"/>
          <w:lang w:val="en-US"/>
        </w:rPr>
        <w:t>; r</w:t>
      </w:r>
      <w:r w:rsidR="001E76E4" w:rsidRPr="002D2EC9">
        <w:rPr>
          <w:rFonts w:ascii="Helvetica" w:hAnsi="Helvetica" w:cs="Helvetica"/>
          <w:sz w:val="22"/>
          <w:szCs w:val="22"/>
          <w:lang w:val="en-US"/>
        </w:rPr>
        <w:t xml:space="preserve">aw data was obtained from </w:t>
      </w:r>
      <w:r w:rsidR="001E76E4">
        <w:rPr>
          <w:rFonts w:ascii="Helvetica" w:hAnsi="Helvetica" w:cs="Helvetica"/>
          <w:sz w:val="22"/>
          <w:szCs w:val="22"/>
          <w:lang w:val="en-US"/>
        </w:rPr>
        <w:t>Fig.</w:t>
      </w:r>
      <w:r w:rsidR="001E76E4" w:rsidRPr="002D2EC9">
        <w:rPr>
          <w:rFonts w:ascii="Helvetica" w:hAnsi="Helvetica" w:cs="Helvetica"/>
          <w:sz w:val="22"/>
          <w:szCs w:val="22"/>
          <w:lang w:val="en-US"/>
        </w:rPr>
        <w:t xml:space="preserve"> 2</w:t>
      </w:r>
      <w:r w:rsidR="001E76E4">
        <w:rPr>
          <w:rFonts w:ascii="Helvetica" w:hAnsi="Helvetica" w:cs="Helvetica"/>
          <w:sz w:val="22"/>
          <w:szCs w:val="22"/>
          <w:lang w:val="en-US"/>
        </w:rPr>
        <w:t xml:space="preserve"> in v</w:t>
      </w:r>
      <w:r w:rsidR="001E76E4" w:rsidRPr="002D2EC9">
        <w:rPr>
          <w:rFonts w:ascii="Helvetica" w:hAnsi="Helvetica" w:cs="Helvetica"/>
          <w:sz w:val="22"/>
          <w:szCs w:val="22"/>
          <w:lang w:val="en-US"/>
        </w:rPr>
        <w:t>an</w:t>
      </w:r>
      <w:r w:rsidR="001E76E4">
        <w:rPr>
          <w:rFonts w:ascii="Helvetica" w:hAnsi="Helvetica" w:cs="Helvetica"/>
          <w:sz w:val="22"/>
          <w:szCs w:val="22"/>
          <w:lang w:val="en-US"/>
        </w:rPr>
        <w:t xml:space="preserve"> Asch and Visser</w:t>
      </w:r>
      <w:r w:rsidR="001E76E4">
        <w:rPr>
          <w:rFonts w:ascii="Helvetica" w:hAnsi="Helvetica" w:cs="Helvetica"/>
          <w:sz w:val="22"/>
          <w:szCs w:val="22"/>
          <w:vertAlign w:val="superscript"/>
          <w:lang w:val="en-US"/>
        </w:rPr>
        <w:t>90</w:t>
      </w:r>
      <w:r w:rsidR="001E76E4">
        <w:rPr>
          <w:rFonts w:ascii="Helvetica" w:hAnsi="Helvetica" w:cs="Helvetica"/>
          <w:sz w:val="22"/>
          <w:szCs w:val="22"/>
          <w:lang w:val="en-US"/>
        </w:rPr>
        <w:t>; s</w:t>
      </w:r>
      <w:r w:rsidR="001E76E4" w:rsidRPr="002D2EC9">
        <w:rPr>
          <w:rFonts w:ascii="Helvetica" w:hAnsi="Helvetica" w:cs="Helvetica"/>
          <w:sz w:val="22"/>
          <w:szCs w:val="22"/>
          <w:lang w:val="en-US"/>
        </w:rPr>
        <w:t>ee Appendix for more details</w:t>
      </w:r>
      <w:r w:rsidR="001E76E4">
        <w:rPr>
          <w:rFonts w:ascii="Helvetica" w:hAnsi="Helvetica" w:cs="Helvetica"/>
          <w:sz w:val="22"/>
          <w:szCs w:val="22"/>
          <w:lang w:val="en-US"/>
        </w:rPr>
        <w:t>)</w:t>
      </w:r>
      <w:r w:rsidR="007E7DAA">
        <w:rPr>
          <w:rFonts w:ascii="Helvetica" w:hAnsi="Helvetica" w:cs="Helvetica"/>
          <w:sz w:val="22"/>
          <w:szCs w:val="22"/>
          <w:lang w:val="en-US"/>
        </w:rPr>
        <w:t>.</w:t>
      </w:r>
      <w:r w:rsidR="00A07FEA">
        <w:rPr>
          <w:rFonts w:ascii="Helvetica" w:hAnsi="Helvetica" w:cs="Helvetica"/>
          <w:sz w:val="22"/>
          <w:szCs w:val="22"/>
          <w:lang w:val="en-US"/>
        </w:rPr>
        <w:t xml:space="preserve"> </w:t>
      </w:r>
    </w:p>
    <w:p w14:paraId="391DFC3F" w14:textId="0B212E4A" w:rsidR="00A61749" w:rsidRDefault="008417DE" w:rsidP="00A61749">
      <w:pPr>
        <w:spacing w:line="480" w:lineRule="auto"/>
        <w:ind w:firstLine="720"/>
        <w:rPr>
          <w:rFonts w:ascii="Helvetica" w:hAnsi="Helvetica" w:cs="Helvetica"/>
          <w:sz w:val="22"/>
          <w:szCs w:val="22"/>
          <w:lang w:val="en-US"/>
        </w:rPr>
      </w:pPr>
      <w:r>
        <w:rPr>
          <w:rFonts w:ascii="Helvetica" w:hAnsi="Helvetica" w:cs="Helvetica"/>
          <w:sz w:val="22"/>
          <w:szCs w:val="22"/>
          <w:lang w:val="en-US"/>
        </w:rPr>
        <w:t xml:space="preserve">However, </w:t>
      </w:r>
      <w:r w:rsidR="001E76E4">
        <w:rPr>
          <w:rFonts w:ascii="Helvetica" w:hAnsi="Helvetica" w:cs="Helvetica"/>
          <w:sz w:val="22"/>
          <w:szCs w:val="22"/>
          <w:lang w:val="en-US"/>
        </w:rPr>
        <w:t xml:space="preserve">these </w:t>
      </w:r>
      <w:r>
        <w:rPr>
          <w:rFonts w:ascii="Helvetica" w:hAnsi="Helvetica" w:cs="Helvetica"/>
          <w:sz w:val="22"/>
          <w:szCs w:val="22"/>
          <w:lang w:val="en-US"/>
        </w:rPr>
        <w:t>o</w:t>
      </w:r>
      <w:r w:rsidR="00A07FEA">
        <w:rPr>
          <w:rFonts w:ascii="Helvetica" w:hAnsi="Helvetica" w:cs="Helvetica"/>
          <w:sz w:val="22"/>
          <w:szCs w:val="22"/>
          <w:lang w:val="en-US"/>
        </w:rPr>
        <w:t xml:space="preserve">bservations </w:t>
      </w:r>
      <w:r w:rsidR="00F84F13">
        <w:rPr>
          <w:rFonts w:ascii="Helvetica" w:hAnsi="Helvetica" w:cs="Helvetica"/>
          <w:sz w:val="22"/>
          <w:szCs w:val="22"/>
          <w:lang w:val="en-US"/>
        </w:rPr>
        <w:t xml:space="preserve">(panel b) </w:t>
      </w:r>
      <w:r w:rsidR="00A07FEA">
        <w:rPr>
          <w:rFonts w:ascii="Helvetica" w:hAnsi="Helvetica" w:cs="Helvetica"/>
          <w:sz w:val="22"/>
          <w:szCs w:val="22"/>
          <w:lang w:val="en-US"/>
        </w:rPr>
        <w:t>of i</w:t>
      </w:r>
      <w:r w:rsidR="00A07FEA" w:rsidRPr="002D2EC9">
        <w:rPr>
          <w:rFonts w:ascii="Helvetica" w:hAnsi="Helvetica" w:cs="Helvetica"/>
          <w:sz w:val="22"/>
          <w:szCs w:val="22"/>
          <w:lang w:val="en-US"/>
        </w:rPr>
        <w:t>nter-annual variation in</w:t>
      </w:r>
      <w:r w:rsidR="00A61749">
        <w:rPr>
          <w:rFonts w:ascii="Helvetica" w:hAnsi="Helvetica" w:cs="Helvetica"/>
          <w:sz w:val="22"/>
          <w:szCs w:val="22"/>
          <w:lang w:val="en-US"/>
        </w:rPr>
        <w:t xml:space="preserve"> the</w:t>
      </w:r>
      <w:r w:rsidR="00A07FEA" w:rsidRPr="002D2EC9">
        <w:rPr>
          <w:rFonts w:ascii="Helvetica" w:hAnsi="Helvetica" w:cs="Helvetica"/>
          <w:sz w:val="22"/>
          <w:szCs w:val="22"/>
          <w:lang w:val="en-US"/>
        </w:rPr>
        <w:t xml:space="preserve"> timing between larval emergence</w:t>
      </w:r>
      <w:r w:rsidR="00922189">
        <w:rPr>
          <w:rFonts w:ascii="Helvetica" w:hAnsi="Helvetica" w:cs="Helvetica"/>
          <w:sz w:val="22"/>
          <w:szCs w:val="22"/>
          <w:lang w:val="en-US"/>
        </w:rPr>
        <w:t xml:space="preserve"> (median egg hatch)</w:t>
      </w:r>
      <w:r w:rsidR="00A07FEA" w:rsidRPr="002D2EC9">
        <w:rPr>
          <w:rFonts w:ascii="Helvetica" w:hAnsi="Helvetica" w:cs="Helvetica"/>
          <w:sz w:val="22"/>
          <w:szCs w:val="22"/>
          <w:lang w:val="en-US"/>
        </w:rPr>
        <w:t xml:space="preserve"> relative to bud break </w:t>
      </w:r>
      <w:r w:rsidR="00922189">
        <w:rPr>
          <w:rFonts w:ascii="Helvetica" w:hAnsi="Helvetica" w:cs="Helvetica"/>
          <w:sz w:val="22"/>
          <w:szCs w:val="22"/>
          <w:lang w:val="en-US"/>
        </w:rPr>
        <w:t xml:space="preserve">(median bud opening) </w:t>
      </w:r>
      <w:r w:rsidR="001E76E4">
        <w:rPr>
          <w:rFonts w:ascii="Helvetica" w:hAnsi="Helvetica" w:cs="Helvetica"/>
          <w:sz w:val="22"/>
          <w:szCs w:val="22"/>
          <w:lang w:val="en-US"/>
        </w:rPr>
        <w:t>provide inference on</w:t>
      </w:r>
      <w:r w:rsidR="00C327CC">
        <w:rPr>
          <w:rFonts w:ascii="Helvetica" w:hAnsi="Helvetica" w:cs="Helvetica"/>
          <w:sz w:val="22"/>
          <w:szCs w:val="22"/>
          <w:lang w:val="en-US"/>
        </w:rPr>
        <w:t xml:space="preserve"> </w:t>
      </w:r>
      <w:r w:rsidR="00C327CC" w:rsidRPr="002D2EC9">
        <w:rPr>
          <w:rFonts w:ascii="Helvetica" w:hAnsi="Helvetica" w:cs="Helvetica"/>
          <w:kern w:val="1"/>
          <w:sz w:val="22"/>
          <w:szCs w:val="22"/>
          <w:lang w:val="en-US"/>
        </w:rPr>
        <w:t>the proximate phenological cues of the consumer and resource</w:t>
      </w:r>
      <w:r w:rsidR="00412F90">
        <w:rPr>
          <w:rFonts w:ascii="Helvetica" w:hAnsi="Helvetica" w:cs="Helvetica"/>
          <w:kern w:val="1"/>
          <w:sz w:val="22"/>
          <w:szCs w:val="22"/>
          <w:lang w:val="en-US"/>
        </w:rPr>
        <w:t>;</w:t>
      </w:r>
      <w:r w:rsidR="000A251B">
        <w:rPr>
          <w:rFonts w:ascii="Helvetica" w:hAnsi="Helvetica" w:cs="Helvetica"/>
          <w:kern w:val="1"/>
          <w:sz w:val="22"/>
          <w:szCs w:val="22"/>
          <w:lang w:val="en-US"/>
        </w:rPr>
        <w:t xml:space="preserve"> namely</w:t>
      </w:r>
      <w:r w:rsidR="00412F90">
        <w:rPr>
          <w:rFonts w:ascii="Helvetica" w:hAnsi="Helvetica" w:cs="Helvetica"/>
          <w:kern w:val="1"/>
          <w:sz w:val="22"/>
          <w:szCs w:val="22"/>
          <w:lang w:val="en-US"/>
        </w:rPr>
        <w:t>,</w:t>
      </w:r>
      <w:r w:rsidR="000A251B">
        <w:rPr>
          <w:rFonts w:ascii="Helvetica" w:hAnsi="Helvetica" w:cs="Helvetica"/>
          <w:kern w:val="1"/>
          <w:sz w:val="22"/>
          <w:szCs w:val="22"/>
          <w:lang w:val="en-US"/>
        </w:rPr>
        <w:t xml:space="preserve"> </w:t>
      </w:r>
      <w:r w:rsidR="00C327CC">
        <w:rPr>
          <w:rFonts w:ascii="Helvetica" w:hAnsi="Helvetica" w:cs="Helvetica"/>
          <w:kern w:val="1"/>
          <w:sz w:val="22"/>
          <w:szCs w:val="22"/>
          <w:lang w:val="en-US"/>
        </w:rPr>
        <w:t xml:space="preserve">that the </w:t>
      </w:r>
      <w:r w:rsidR="00C327CC">
        <w:rPr>
          <w:rFonts w:ascii="Helvetica" w:hAnsi="Helvetica" w:cs="Helvetica"/>
          <w:kern w:val="1"/>
          <w:sz w:val="22"/>
          <w:szCs w:val="22"/>
          <w:lang w:val="en-US"/>
        </w:rPr>
        <w:lastRenderedPageBreak/>
        <w:t>herbivore and host plant differ in some cues (</w:t>
      </w:r>
      <w:r w:rsidR="00384DA3">
        <w:rPr>
          <w:rFonts w:ascii="Helvetica" w:hAnsi="Helvetica" w:cs="Helvetica"/>
          <w:kern w:val="1"/>
          <w:sz w:val="22"/>
          <w:szCs w:val="22"/>
          <w:lang w:val="en-US"/>
        </w:rPr>
        <w:t>Fig.</w:t>
      </w:r>
      <w:r w:rsidR="00C327CC">
        <w:rPr>
          <w:rFonts w:ascii="Helvetica" w:hAnsi="Helvetica" w:cs="Helvetica"/>
          <w:kern w:val="1"/>
          <w:sz w:val="22"/>
          <w:szCs w:val="22"/>
          <w:lang w:val="en-US"/>
        </w:rPr>
        <w:t xml:space="preserve"> 2)</w:t>
      </w:r>
      <w:r w:rsidR="00201EF2">
        <w:rPr>
          <w:rFonts w:ascii="Helvetica" w:hAnsi="Helvetica" w:cs="Helvetica"/>
          <w:kern w:val="1"/>
          <w:sz w:val="22"/>
          <w:szCs w:val="22"/>
          <w:lang w:val="en-US"/>
        </w:rPr>
        <w:t xml:space="preserve">. </w:t>
      </w:r>
      <w:r w:rsidR="00201EF2">
        <w:rPr>
          <w:rFonts w:ascii="Helvetica" w:hAnsi="Helvetica" w:cs="Helvetica"/>
          <w:sz w:val="22"/>
          <w:szCs w:val="22"/>
          <w:lang w:val="en-US"/>
        </w:rPr>
        <w:t xml:space="preserve">However, these observational data </w:t>
      </w:r>
      <w:r w:rsidR="00BB77A3">
        <w:rPr>
          <w:rFonts w:ascii="Helvetica" w:hAnsi="Helvetica" w:cs="Helvetica"/>
          <w:sz w:val="22"/>
          <w:szCs w:val="22"/>
          <w:lang w:val="en-US"/>
        </w:rPr>
        <w:t xml:space="preserve">only cover </w:t>
      </w:r>
      <w:r w:rsidR="00201EF2">
        <w:rPr>
          <w:rFonts w:ascii="Helvetica" w:hAnsi="Helvetica" w:cs="Helvetica"/>
          <w:sz w:val="22"/>
          <w:szCs w:val="22"/>
          <w:lang w:val="en-US"/>
        </w:rPr>
        <w:t xml:space="preserve">10 years, </w:t>
      </w:r>
      <w:r w:rsidR="000A251B">
        <w:rPr>
          <w:rFonts w:ascii="Helvetica" w:hAnsi="Helvetica" w:cs="Helvetica"/>
          <w:sz w:val="22"/>
          <w:szCs w:val="22"/>
          <w:lang w:val="en-US"/>
        </w:rPr>
        <w:t xml:space="preserve">they are </w:t>
      </w:r>
      <w:r w:rsidR="00201EF2">
        <w:rPr>
          <w:rFonts w:ascii="Helvetica" w:hAnsi="Helvetica" w:cs="Helvetica"/>
          <w:sz w:val="22"/>
          <w:szCs w:val="22"/>
          <w:lang w:val="en-US"/>
        </w:rPr>
        <w:t>all</w:t>
      </w:r>
      <w:r w:rsidR="00201EF2" w:rsidRPr="002D2EC9">
        <w:rPr>
          <w:rFonts w:ascii="Helvetica" w:hAnsi="Helvetica" w:cs="Helvetica"/>
          <w:sz w:val="22"/>
          <w:szCs w:val="22"/>
          <w:lang w:val="en-US"/>
        </w:rPr>
        <w:t xml:space="preserve"> post-climate change</w:t>
      </w:r>
      <w:r w:rsidR="00201EF2">
        <w:rPr>
          <w:rFonts w:ascii="Helvetica" w:hAnsi="Helvetica" w:cs="Helvetica"/>
          <w:sz w:val="22"/>
          <w:szCs w:val="22"/>
          <w:lang w:val="en-US"/>
        </w:rPr>
        <w:t>, include only</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 xml:space="preserve">a </w:t>
      </w:r>
      <w:r w:rsidR="00201EF2" w:rsidRPr="002D2EC9">
        <w:rPr>
          <w:rFonts w:ascii="Helvetica" w:hAnsi="Helvetica" w:cs="Helvetica"/>
          <w:sz w:val="22"/>
          <w:szCs w:val="22"/>
          <w:lang w:val="en-US"/>
        </w:rPr>
        <w:t xml:space="preserve">small portion of the </w:t>
      </w:r>
      <w:r w:rsidR="00201EF2">
        <w:rPr>
          <w:rFonts w:ascii="Helvetica" w:hAnsi="Helvetica" w:cs="Helvetica"/>
          <w:sz w:val="22"/>
          <w:szCs w:val="22"/>
          <w:lang w:val="en-US"/>
        </w:rPr>
        <w:t xml:space="preserve">x-axis of the </w:t>
      </w:r>
      <w:r w:rsidR="00201EF2" w:rsidRPr="002D2EC9">
        <w:rPr>
          <w:rFonts w:ascii="Helvetica" w:hAnsi="Helvetica" w:cs="Helvetica"/>
          <w:sz w:val="22"/>
          <w:szCs w:val="22"/>
          <w:lang w:val="en-US"/>
        </w:rPr>
        <w:t>Cushing curve</w:t>
      </w:r>
      <w:r w:rsidR="00201EF2">
        <w:rPr>
          <w:rFonts w:ascii="Helvetica" w:hAnsi="Helvetica" w:cs="Helvetica"/>
          <w:sz w:val="22"/>
          <w:szCs w:val="22"/>
          <w:lang w:val="en-US"/>
        </w:rPr>
        <w:t xml:space="preserve">, and do not include any performance data of </w:t>
      </w:r>
      <w:r w:rsidR="00201EF2" w:rsidRPr="002D2EC9">
        <w:rPr>
          <w:rFonts w:ascii="Helvetica" w:hAnsi="Helvetica" w:cs="Helvetica"/>
          <w:i/>
          <w:sz w:val="22"/>
          <w:szCs w:val="22"/>
          <w:lang w:val="en-US"/>
        </w:rPr>
        <w:t>O. brumat</w:t>
      </w:r>
      <w:r w:rsidR="00201EF2">
        <w:rPr>
          <w:rFonts w:ascii="Helvetica" w:hAnsi="Helvetica" w:cs="Helvetica"/>
          <w:i/>
          <w:sz w:val="22"/>
          <w:szCs w:val="22"/>
          <w:lang w:val="en-US"/>
        </w:rPr>
        <w:t>a</w:t>
      </w:r>
      <w:r w:rsidR="00201EF2" w:rsidRPr="002D2EC9">
        <w:rPr>
          <w:rFonts w:ascii="Helvetica" w:hAnsi="Helvetica" w:cs="Helvetica"/>
          <w:sz w:val="22"/>
          <w:szCs w:val="22"/>
          <w:lang w:val="en-US"/>
        </w:rPr>
        <w:t xml:space="preserve">. This makes it difficult to define the pre-climate change baseline and thus accurately predict how the performance of </w:t>
      </w:r>
      <w:r w:rsidR="00201EF2" w:rsidRPr="002D2EC9">
        <w:rPr>
          <w:rFonts w:ascii="Helvetica" w:hAnsi="Helvetica" w:cs="Helvetica"/>
          <w:i/>
          <w:sz w:val="22"/>
          <w:szCs w:val="22"/>
          <w:lang w:val="en-US"/>
        </w:rPr>
        <w:t>O. brumata</w:t>
      </w:r>
      <w:r w:rsidR="00201EF2" w:rsidRPr="002D2EC9">
        <w:rPr>
          <w:rFonts w:ascii="Helvetica" w:hAnsi="Helvetica" w:cs="Helvetica"/>
          <w:sz w:val="22"/>
          <w:szCs w:val="22"/>
          <w:lang w:val="en-US"/>
        </w:rPr>
        <w:t xml:space="preserve"> will be affected by changes in phenological synchrony due to climate change (</w:t>
      </w:r>
      <w:r w:rsidR="00384DA3">
        <w:rPr>
          <w:rFonts w:ascii="Helvetica" w:hAnsi="Helvetica" w:cs="Helvetica"/>
          <w:sz w:val="22"/>
          <w:szCs w:val="22"/>
          <w:lang w:val="en-US"/>
        </w:rPr>
        <w:t>Fig.</w:t>
      </w:r>
      <w:r w:rsidR="00201EF2" w:rsidRPr="002D2EC9">
        <w:rPr>
          <w:rFonts w:ascii="Helvetica" w:hAnsi="Helvetica" w:cs="Helvetica"/>
          <w:sz w:val="22"/>
          <w:szCs w:val="22"/>
          <w:lang w:val="en-US"/>
        </w:rPr>
        <w:t xml:space="preserve"> </w:t>
      </w:r>
      <w:r w:rsidR="00201EF2">
        <w:rPr>
          <w:rFonts w:ascii="Helvetica" w:hAnsi="Helvetica" w:cs="Helvetica"/>
          <w:sz w:val="22"/>
          <w:szCs w:val="22"/>
          <w:lang w:val="en-US"/>
        </w:rPr>
        <w:t>3</w:t>
      </w:r>
      <w:r w:rsidR="00201EF2" w:rsidRPr="002D2EC9">
        <w:rPr>
          <w:rFonts w:ascii="Helvetica" w:hAnsi="Helvetica" w:cs="Helvetica"/>
          <w:sz w:val="22"/>
          <w:szCs w:val="22"/>
          <w:lang w:val="en-US"/>
        </w:rPr>
        <w:t>).</w:t>
      </w:r>
      <w:r w:rsidR="00201EF2">
        <w:rPr>
          <w:rFonts w:ascii="Helvetica" w:hAnsi="Helvetica" w:cs="Helvetica"/>
          <w:sz w:val="22"/>
          <w:szCs w:val="22"/>
          <w:lang w:val="en-US"/>
        </w:rPr>
        <w:t xml:space="preserve"> </w:t>
      </w:r>
    </w:p>
    <w:p w14:paraId="2300206C" w14:textId="62FB642D" w:rsidR="00303BB5" w:rsidRDefault="00E01B21" w:rsidP="004A2CCB">
      <w:pPr>
        <w:spacing w:line="480" w:lineRule="auto"/>
        <w:ind w:firstLine="720"/>
        <w:rPr>
          <w:rFonts w:ascii="Helvetica" w:hAnsi="Helvetica" w:cs="Helvetica"/>
          <w:sz w:val="22"/>
          <w:szCs w:val="22"/>
          <w:lang w:val="en-US"/>
        </w:rPr>
      </w:pPr>
      <w:r>
        <w:rPr>
          <w:rFonts w:ascii="Helvetica" w:hAnsi="Helvetica" w:cs="Helvetica"/>
          <w:sz w:val="22"/>
          <w:szCs w:val="22"/>
          <w:lang w:val="en-US"/>
        </w:rPr>
        <w:t>A</w:t>
      </w:r>
      <w:r w:rsidR="00D31E30" w:rsidRPr="002D2EC9">
        <w:rPr>
          <w:rFonts w:ascii="Helvetica" w:hAnsi="Helvetica" w:cs="Helvetica"/>
          <w:sz w:val="22"/>
          <w:szCs w:val="22"/>
          <w:lang w:val="en-US"/>
        </w:rPr>
        <w:t xml:space="preserve"> synthesis of the findings from the two approaches (i.e. observational and experimental) </w:t>
      </w:r>
      <w:r w:rsidR="00BB77A3">
        <w:rPr>
          <w:rFonts w:ascii="Helvetica" w:hAnsi="Helvetica" w:cs="Helvetica"/>
          <w:sz w:val="22"/>
          <w:szCs w:val="22"/>
          <w:lang w:val="en-US"/>
        </w:rPr>
        <w:t xml:space="preserve">in any system </w:t>
      </w:r>
      <w:r w:rsidR="00D31E30" w:rsidRPr="002D2EC9">
        <w:rPr>
          <w:rFonts w:ascii="Helvetica" w:hAnsi="Helvetica" w:cs="Helvetica"/>
          <w:sz w:val="22"/>
          <w:szCs w:val="22"/>
          <w:lang w:val="en-US"/>
        </w:rPr>
        <w:t>can shed light on t</w:t>
      </w:r>
      <w:r w:rsidR="00BB77A3">
        <w:rPr>
          <w:rFonts w:ascii="Helvetica" w:hAnsi="Helvetica" w:cs="Helvetica"/>
          <w:sz w:val="22"/>
          <w:szCs w:val="22"/>
          <w:lang w:val="en-US"/>
        </w:rPr>
        <w:t>he state of our knowledge of that</w:t>
      </w:r>
      <w:r w:rsidR="00D31E30" w:rsidRPr="002D2EC9">
        <w:rPr>
          <w:rFonts w:ascii="Helvetica" w:hAnsi="Helvetica" w:cs="Helvetica"/>
          <w:sz w:val="22"/>
          <w:szCs w:val="22"/>
          <w:lang w:val="en-US"/>
        </w:rPr>
        <w:t xml:space="preserve"> syste</w:t>
      </w:r>
      <w:r w:rsidR="000D1A8F">
        <w:rPr>
          <w:rFonts w:ascii="Helvetica" w:hAnsi="Helvetica" w:cs="Helvetica"/>
          <w:sz w:val="22"/>
          <w:szCs w:val="22"/>
          <w:lang w:val="en-US"/>
        </w:rPr>
        <w:t>m and can guide future research (e.g.</w:t>
      </w:r>
      <w:r w:rsidR="00D31E30">
        <w:rPr>
          <w:rFonts w:ascii="Helvetica" w:hAnsi="Helvetica" w:cs="Helvetica"/>
          <w:sz w:val="22"/>
          <w:szCs w:val="22"/>
          <w:lang w:val="en-US"/>
        </w:rPr>
        <w:t>,</w:t>
      </w:r>
      <w:r w:rsidR="00071BFE">
        <w:rPr>
          <w:rFonts w:ascii="Helvetica" w:hAnsi="Helvetica" w:cs="Helvetica"/>
          <w:sz w:val="22"/>
          <w:szCs w:val="22"/>
          <w:lang w:val="en-US"/>
        </w:rPr>
        <w:t xml:space="preserve"> where an</w:t>
      </w:r>
      <w:r w:rsidR="00D31E30" w:rsidRPr="002D2EC9">
        <w:rPr>
          <w:rFonts w:ascii="Helvetica" w:hAnsi="Helvetica" w:cs="Helvetica"/>
          <w:sz w:val="22"/>
          <w:szCs w:val="22"/>
          <w:lang w:val="en-US"/>
        </w:rPr>
        <w:t xml:space="preserve"> interaction is currently placed along the curve</w:t>
      </w:r>
      <w:r w:rsidR="00D31E30">
        <w:rPr>
          <w:rFonts w:ascii="Helvetica" w:hAnsi="Helvetica" w:cs="Helvetica"/>
          <w:sz w:val="22"/>
          <w:szCs w:val="22"/>
          <w:lang w:val="en-US"/>
        </w:rPr>
        <w:t xml:space="preserve"> or</w:t>
      </w:r>
      <w:r w:rsidR="00D31E30" w:rsidRPr="002D2EC9">
        <w:rPr>
          <w:rFonts w:ascii="Helvetica" w:hAnsi="Helvetica" w:cs="Helvetica"/>
          <w:sz w:val="22"/>
          <w:szCs w:val="22"/>
          <w:lang w:val="en-US"/>
        </w:rPr>
        <w:t xml:space="preserve"> how little of the curve is sampled with</w:t>
      </w:r>
      <w:r w:rsidR="00D31E30">
        <w:rPr>
          <w:rFonts w:ascii="Helvetica" w:hAnsi="Helvetica" w:cs="Helvetica"/>
          <w:sz w:val="22"/>
          <w:szCs w:val="22"/>
          <w:lang w:val="en-US"/>
        </w:rPr>
        <w:t xml:space="preserve"> a </w:t>
      </w:r>
      <w:r w:rsidR="00D31E30" w:rsidRPr="002D2EC9">
        <w:rPr>
          <w:rFonts w:ascii="Helvetica" w:hAnsi="Helvetica" w:cs="Helvetica"/>
          <w:sz w:val="22"/>
          <w:szCs w:val="22"/>
          <w:lang w:val="en-US"/>
        </w:rPr>
        <w:t>post-climate change time-series</w:t>
      </w:r>
      <w:r w:rsidR="000D1A8F">
        <w:rPr>
          <w:rFonts w:ascii="Helvetica" w:hAnsi="Helvetica" w:cs="Helvetica"/>
          <w:sz w:val="22"/>
          <w:szCs w:val="22"/>
          <w:lang w:val="en-US"/>
        </w:rPr>
        <w:t>)</w:t>
      </w:r>
      <w:r w:rsidR="00D31E30" w:rsidRPr="002D2EC9">
        <w:rPr>
          <w:rFonts w:ascii="Helvetica" w:hAnsi="Helvetica" w:cs="Helvetica"/>
          <w:sz w:val="22"/>
          <w:szCs w:val="22"/>
          <w:lang w:val="en-US"/>
        </w:rPr>
        <w:t xml:space="preserve">. </w:t>
      </w:r>
      <w:r w:rsidR="00D31E30">
        <w:rPr>
          <w:rFonts w:ascii="Helvetica" w:hAnsi="Helvetica" w:cs="Helvetica"/>
          <w:sz w:val="22"/>
          <w:szCs w:val="22"/>
          <w:lang w:val="en-US"/>
        </w:rPr>
        <w:t>In well-known systems</w:t>
      </w:r>
      <w:r w:rsidR="00071BFE">
        <w:rPr>
          <w:rFonts w:ascii="Helvetica" w:hAnsi="Helvetica" w:cs="Helvetica"/>
          <w:sz w:val="22"/>
          <w:szCs w:val="22"/>
          <w:lang w:val="en-US"/>
        </w:rPr>
        <w:t xml:space="preserve"> such as the one reviewed here</w:t>
      </w:r>
      <w:r w:rsidR="00D31E30" w:rsidRPr="002D2EC9">
        <w:rPr>
          <w:rFonts w:ascii="Helvetica" w:hAnsi="Helvetica" w:cs="Helvetica"/>
          <w:sz w:val="22"/>
          <w:szCs w:val="22"/>
          <w:lang w:val="en-US"/>
        </w:rPr>
        <w:t>, m</w:t>
      </w:r>
      <w:r w:rsidR="00D31E30" w:rsidRPr="002D2EC9">
        <w:rPr>
          <w:rFonts w:ascii="Helvetica" w:eastAsia="Times New Roman" w:hAnsi="Helvetica" w:cs="Helvetica"/>
          <w:sz w:val="22"/>
          <w:szCs w:val="22"/>
        </w:rPr>
        <w:t>odelling pre-climate change baselines based on knowledge of phenological cues using a hindcasting approach</w:t>
      </w:r>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4</w:t>
      </w:r>
      <w:r w:rsidR="004D53E9" w:rsidRPr="004D53E9">
        <w:rPr>
          <w:rFonts w:ascii="Helvetica" w:eastAsia="Times New Roman" w:hAnsi="Helvetica" w:cs="Helvetica"/>
          <w:sz w:val="22"/>
          <w:szCs w:val="22"/>
          <w:vertAlign w:val="superscript"/>
        </w:rPr>
        <w:t>,9</w:t>
      </w:r>
      <w:r w:rsidR="004A2CCB">
        <w:rPr>
          <w:rFonts w:ascii="Helvetica" w:eastAsia="Times New Roman" w:hAnsi="Helvetica" w:cs="Helvetica"/>
          <w:sz w:val="22"/>
          <w:szCs w:val="22"/>
          <w:vertAlign w:val="superscript"/>
        </w:rPr>
        <w:t>5</w:t>
      </w:r>
      <w:r w:rsidR="00D31E30" w:rsidRPr="002D2EC9">
        <w:rPr>
          <w:rFonts w:ascii="Helvetica" w:eastAsia="Times New Roman" w:hAnsi="Helvetica" w:cs="Helvetica"/>
          <w:sz w:val="22"/>
          <w:szCs w:val="22"/>
        </w:rPr>
        <w:t>, process-based phenological models</w:t>
      </w:r>
      <w:r w:rsidR="004A2CCB">
        <w:rPr>
          <w:rFonts w:ascii="Helvetica" w:eastAsia="Times New Roman" w:hAnsi="Helvetica" w:cs="Helvetica"/>
          <w:sz w:val="22"/>
          <w:szCs w:val="22"/>
          <w:vertAlign w:val="superscript"/>
        </w:rPr>
        <w:t>84</w:t>
      </w:r>
      <w:r w:rsidR="00D31E30" w:rsidRPr="002D2EC9">
        <w:rPr>
          <w:rFonts w:ascii="Helvetica" w:eastAsia="Times New Roman" w:hAnsi="Helvetica" w:cs="Helvetica"/>
          <w:sz w:val="22"/>
          <w:szCs w:val="22"/>
        </w:rPr>
        <w:t>, and/or phenologically ex</w:t>
      </w:r>
      <w:r w:rsidR="004D53E9">
        <w:rPr>
          <w:rFonts w:ascii="Helvetica" w:eastAsia="Times New Roman" w:hAnsi="Helvetica" w:cs="Helvetica"/>
          <w:sz w:val="22"/>
          <w:szCs w:val="22"/>
        </w:rPr>
        <w:t>plicit consumer-resource models</w:t>
      </w:r>
      <w:r w:rsidR="004D53E9" w:rsidRPr="004D53E9">
        <w:rPr>
          <w:rFonts w:ascii="Helvetica" w:eastAsia="Times New Roman" w:hAnsi="Helvetica" w:cs="Helvetica"/>
          <w:sz w:val="22"/>
          <w:szCs w:val="22"/>
          <w:vertAlign w:val="superscript"/>
        </w:rPr>
        <w:t>14</w:t>
      </w:r>
      <w:r w:rsidR="004D53E9">
        <w:rPr>
          <w:rFonts w:ascii="Helvetica" w:eastAsia="Times New Roman" w:hAnsi="Helvetica" w:cs="Helvetica"/>
          <w:sz w:val="22"/>
          <w:szCs w:val="22"/>
        </w:rPr>
        <w:t xml:space="preserve"> </w:t>
      </w:r>
      <w:r w:rsidR="00D31E30" w:rsidRPr="002D2EC9">
        <w:rPr>
          <w:rFonts w:ascii="Helvetica" w:hAnsi="Helvetica" w:cs="Helvetica"/>
          <w:sz w:val="22"/>
          <w:szCs w:val="22"/>
          <w:lang w:val="en-US"/>
        </w:rPr>
        <w:t xml:space="preserve">could help to fill in </w:t>
      </w:r>
      <w:r w:rsidR="00D31E30">
        <w:rPr>
          <w:rFonts w:ascii="Helvetica" w:hAnsi="Helvetica" w:cs="Helvetica"/>
          <w:sz w:val="22"/>
          <w:szCs w:val="22"/>
          <w:lang w:val="en-US"/>
        </w:rPr>
        <w:t>information</w:t>
      </w:r>
      <w:r w:rsidR="00D31E30" w:rsidRPr="002D2EC9">
        <w:rPr>
          <w:rFonts w:ascii="Helvetica" w:hAnsi="Helvetica" w:cs="Helvetica"/>
          <w:sz w:val="22"/>
          <w:szCs w:val="22"/>
          <w:lang w:val="en-US"/>
        </w:rPr>
        <w:t xml:space="preserve"> about the interaction before climate change began. Experiments could help define the parameters of a process-based model that</w:t>
      </w:r>
      <w:r w:rsidR="00D31E30">
        <w:rPr>
          <w:rFonts w:ascii="Helvetica" w:hAnsi="Helvetica" w:cs="Helvetica"/>
          <w:sz w:val="22"/>
          <w:szCs w:val="22"/>
          <w:lang w:val="en-US"/>
        </w:rPr>
        <w:t xml:space="preserve"> </w:t>
      </w:r>
      <w:r w:rsidR="00D31E30" w:rsidRPr="002D2EC9">
        <w:rPr>
          <w:rFonts w:ascii="Helvetica" w:hAnsi="Helvetica" w:cs="Helvetica"/>
          <w:sz w:val="22"/>
          <w:szCs w:val="22"/>
          <w:lang w:val="en-US"/>
        </w:rPr>
        <w:t>could then elucidate that mechanisms may—or may not—appear feasible for the interaction</w:t>
      </w:r>
      <w:r w:rsidR="004A2CCB">
        <w:rPr>
          <w:rFonts w:ascii="Helvetica" w:hAnsi="Helvetica" w:cs="Helvetica"/>
          <w:sz w:val="22"/>
          <w:szCs w:val="22"/>
          <w:vertAlign w:val="superscript"/>
          <w:lang w:val="en-US"/>
        </w:rPr>
        <w:t>84</w:t>
      </w:r>
      <w:r w:rsidR="00D31E30" w:rsidRPr="002D2EC9">
        <w:rPr>
          <w:rFonts w:ascii="Helvetica" w:hAnsi="Helvetica" w:cs="Helvetica"/>
          <w:sz w:val="22"/>
          <w:szCs w:val="22"/>
          <w:lang w:val="en-US"/>
        </w:rPr>
        <w:t xml:space="preserve">. </w:t>
      </w:r>
    </w:p>
    <w:p w14:paraId="3230232D" w14:textId="77777777" w:rsidR="00303BB5" w:rsidRDefault="00303BB5">
      <w:pPr>
        <w:rPr>
          <w:rFonts w:ascii="Helvetica" w:hAnsi="Helvetica" w:cs="Helvetica"/>
          <w:sz w:val="22"/>
          <w:szCs w:val="22"/>
          <w:lang w:val="en-US"/>
        </w:rPr>
      </w:pPr>
      <w:r>
        <w:rPr>
          <w:rFonts w:ascii="Helvetica" w:hAnsi="Helvetica" w:cs="Helvetica"/>
          <w:sz w:val="22"/>
          <w:szCs w:val="22"/>
          <w:lang w:val="en-US"/>
        </w:rPr>
        <w:br w:type="page"/>
      </w:r>
    </w:p>
    <w:p w14:paraId="7F6000C8" w14:textId="7B5C54ED" w:rsidR="00D31E30" w:rsidRPr="00A61749" w:rsidRDefault="00581DC1" w:rsidP="004A2CCB">
      <w:pPr>
        <w:spacing w:line="480" w:lineRule="auto"/>
        <w:ind w:firstLine="720"/>
        <w:rPr>
          <w:rFonts w:ascii="Helvetica" w:hAnsi="Helvetica" w:cs="Helvetica"/>
          <w:sz w:val="22"/>
          <w:szCs w:val="22"/>
          <w:lang w:val="en-US"/>
        </w:rPr>
      </w:pPr>
      <w:r>
        <w:rPr>
          <w:rFonts w:ascii="Helvetica" w:hAnsi="Helvetica"/>
          <w:b/>
          <w:noProof/>
          <w:sz w:val="22"/>
          <w:szCs w:val="22"/>
          <w:lang w:val="en-US"/>
        </w:rPr>
        <w:lastRenderedPageBreak/>
        <w:drawing>
          <wp:inline distT="0" distB="0" distL="0" distR="0" wp14:anchorId="2032F01A" wp14:editId="10B7579D">
            <wp:extent cx="5560999" cy="66452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feb2.png"/>
                    <pic:cNvPicPr/>
                  </pic:nvPicPr>
                  <pic:blipFill>
                    <a:blip r:embed="rId10">
                      <a:extLst>
                        <a:ext uri="{28A0092B-C50C-407E-A947-70E740481C1C}">
                          <a14:useLocalDpi xmlns:a14="http://schemas.microsoft.com/office/drawing/2010/main" val="0"/>
                        </a:ext>
                      </a:extLst>
                    </a:blip>
                    <a:stretch>
                      <a:fillRect/>
                    </a:stretch>
                  </pic:blipFill>
                  <pic:spPr>
                    <a:xfrm>
                      <a:off x="0" y="0"/>
                      <a:ext cx="5560999" cy="6645275"/>
                    </a:xfrm>
                    <a:prstGeom prst="rect">
                      <a:avLst/>
                    </a:prstGeom>
                  </pic:spPr>
                </pic:pic>
              </a:graphicData>
            </a:graphic>
          </wp:inline>
        </w:drawing>
      </w:r>
      <w:r w:rsidR="00D31E30">
        <w:rPr>
          <w:rFonts w:ascii="Helvetica" w:hAnsi="Helvetica"/>
          <w:b/>
          <w:sz w:val="22"/>
          <w:szCs w:val="22"/>
        </w:rPr>
        <w:br w:type="page"/>
      </w:r>
    </w:p>
    <w:p w14:paraId="1DBC0415" w14:textId="02AE9A3E"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6A11E3D0"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w:t>
      </w:r>
      <w:r w:rsidR="00F27AFB">
        <w:rPr>
          <w:rFonts w:ascii="Helvetica" w:hAnsi="Helvetica" w:cs="Helvetica"/>
          <w:sz w:val="22"/>
          <w:szCs w:val="22"/>
          <w:lang w:val="en-US"/>
        </w:rPr>
        <w:t xml:space="preserve">(b) </w:t>
      </w:r>
      <w:r w:rsidR="0084686A" w:rsidRPr="002D2EC9">
        <w:rPr>
          <w:rFonts w:ascii="Helvetica" w:hAnsi="Helvetica" w:cs="Helvetica"/>
          <w:sz w:val="22"/>
          <w:szCs w:val="22"/>
          <w:lang w:val="en-US"/>
        </w:rPr>
        <w:t>and thus have</w:t>
      </w:r>
      <w:r w:rsidR="00570F4B">
        <w:rPr>
          <w:rFonts w:ascii="Helvetica" w:hAnsi="Helvetica" w:cs="Helvetica"/>
          <w:sz w:val="22"/>
          <w:szCs w:val="22"/>
          <w:lang w:val="en-US"/>
        </w:rPr>
        <w:t xml:space="preserve"> the</w:t>
      </w:r>
      <w:r w:rsidR="0084686A" w:rsidRPr="002D2EC9">
        <w:rPr>
          <w:rFonts w:ascii="Helvetica" w:hAnsi="Helvetica" w:cs="Helvetica"/>
          <w:sz w:val="22"/>
          <w:szCs w:val="22"/>
          <w:lang w:val="en-US"/>
        </w:rPr>
        <w:t xml:space="preserve"> high</w:t>
      </w:r>
      <w:r w:rsidR="00570F4B">
        <w:rPr>
          <w:rFonts w:ascii="Helvetica" w:hAnsi="Helvetica" w:cs="Helvetica"/>
          <w:sz w:val="22"/>
          <w:szCs w:val="22"/>
          <w:lang w:val="en-US"/>
        </w:rPr>
        <w:t>est possible</w:t>
      </w:r>
      <w:r w:rsidR="0084686A" w:rsidRPr="002D2EC9">
        <w:rPr>
          <w:rFonts w:ascii="Helvetica" w:hAnsi="Helvetica" w:cs="Helvetica"/>
          <w:sz w:val="22"/>
          <w:szCs w:val="22"/>
          <w:lang w:val="en-US"/>
        </w:rPr>
        <w:t xml:space="preserve"> </w:t>
      </w:r>
      <w:r w:rsidR="00570F4B">
        <w:rPr>
          <w:rFonts w:ascii="Helvetica" w:hAnsi="Helvetica" w:cs="Helvetica"/>
          <w:sz w:val="22"/>
          <w:szCs w:val="22"/>
          <w:lang w:val="en-US"/>
        </w:rPr>
        <w:t xml:space="preserve">relative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F27AFB">
        <w:rPr>
          <w:rFonts w:ascii="Helvetica" w:hAnsi="Helvetica" w:cs="Helvetica"/>
          <w:sz w:val="22"/>
          <w:szCs w:val="22"/>
          <w:lang w:val="en-US"/>
        </w:rPr>
        <w:t>(</w:t>
      </w:r>
      <w:r w:rsidR="007C6DA0">
        <w:rPr>
          <w:rFonts w:ascii="Helvetica" w:hAnsi="Helvetica" w:cs="Helvetica"/>
          <w:sz w:val="22"/>
          <w:szCs w:val="22"/>
          <w:lang w:val="en-US"/>
        </w:rPr>
        <w:t>d</w:t>
      </w:r>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w:t>
      </w:r>
      <w:r w:rsidR="007C6DA0">
        <w:rPr>
          <w:rFonts w:ascii="Helvetica" w:hAnsi="Helvetica" w:cs="Helvetica"/>
          <w:sz w:val="22"/>
          <w:szCs w:val="22"/>
          <w:lang w:val="en-US"/>
        </w:rPr>
        <w:t xml:space="preserve"> shifts its phenology earlier (a) or later (c</w:t>
      </w:r>
      <w:r w:rsidR="00B64411" w:rsidRPr="002D2EC9">
        <w:rPr>
          <w:rFonts w:ascii="Helvetica" w:hAnsi="Helvetica" w:cs="Helvetica"/>
          <w:sz w:val="22"/>
          <w:szCs w:val="22"/>
          <w:lang w:val="en-US"/>
        </w:rPr>
        <w:t>)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7C6DA0">
        <w:rPr>
          <w:rFonts w:ascii="Helvetica" w:hAnsi="Helvetica" w:cs="Helvetica"/>
          <w:sz w:val="22"/>
          <w:szCs w:val="22"/>
          <w:lang w:val="en-US"/>
        </w:rPr>
        <w:t xml:space="preserve"> (d</w:t>
      </w:r>
      <w:r w:rsidR="00FB0B75" w:rsidRPr="002D2EC9">
        <w:rPr>
          <w:rFonts w:ascii="Helvetica" w:hAnsi="Helvetica" w:cs="Helvetica"/>
          <w:sz w:val="22"/>
          <w:szCs w:val="22"/>
          <w:lang w:val="en-US"/>
        </w:rPr>
        <w:t>). At the curve’s limits, consumer fitness should fall to zero when the change in relative timing is sufficiently large (</w:t>
      </w:r>
      <w:r w:rsidR="007C6DA0">
        <w:rPr>
          <w:rFonts w:ascii="Helvetica" w:hAnsi="Helvetica" w:cs="Helvetica"/>
          <w:sz w:val="22"/>
          <w:szCs w:val="22"/>
          <w:lang w:val="en-US"/>
        </w:rPr>
        <w:t>d</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panels</w:t>
      </w:r>
      <w:r w:rsidR="007C6DA0">
        <w:rPr>
          <w:rFonts w:ascii="Helvetica" w:hAnsi="Helvetica" w:cs="Helvetica"/>
          <w:sz w:val="22"/>
          <w:szCs w:val="22"/>
          <w:lang w:val="en-US"/>
        </w:rPr>
        <w:t xml:space="preserve"> a-c</w:t>
      </w:r>
      <w:r w:rsidR="00B64411" w:rsidRPr="002D2EC9">
        <w:rPr>
          <w:rFonts w:ascii="Helvetica" w:hAnsi="Helvetica" w:cs="Helvetica"/>
          <w:sz w:val="22"/>
          <w:szCs w:val="22"/>
          <w:lang w:val="en-US"/>
        </w:rPr>
        <w:t xml:space="preserve"> represent the </w:t>
      </w:r>
      <w:r w:rsidR="00432123">
        <w:rPr>
          <w:rFonts w:ascii="Helvetica" w:hAnsi="Helvetica" w:cs="Helvetica"/>
          <w:sz w:val="22"/>
          <w:szCs w:val="22"/>
          <w:lang w:val="en-US"/>
        </w:rPr>
        <w:t xml:space="preserve">energetic demand of the consumer </w:t>
      </w:r>
      <w:r w:rsidR="00432123" w:rsidRPr="002D2EC9">
        <w:rPr>
          <w:rFonts w:ascii="Helvetica" w:hAnsi="Helvetica" w:cs="Helvetica"/>
          <w:sz w:val="22"/>
          <w:szCs w:val="22"/>
          <w:lang w:val="en-US"/>
        </w:rPr>
        <w:t>(</w:t>
      </w:r>
      <w:r w:rsidR="00432123">
        <w:rPr>
          <w:rFonts w:ascii="Helvetica" w:hAnsi="Helvetica" w:cs="Helvetica"/>
          <w:sz w:val="22"/>
          <w:szCs w:val="22"/>
          <w:lang w:val="en-US"/>
        </w:rPr>
        <w:t>solid line</w:t>
      </w:r>
      <w:r w:rsidR="00432123" w:rsidRPr="002D2EC9">
        <w:rPr>
          <w:rFonts w:ascii="Helvetica" w:hAnsi="Helvetica" w:cs="Helvetica"/>
          <w:sz w:val="22"/>
          <w:szCs w:val="22"/>
          <w:lang w:val="en-US"/>
        </w:rPr>
        <w:t xml:space="preserve">) </w:t>
      </w:r>
      <w:r w:rsidR="00432123">
        <w:rPr>
          <w:rFonts w:ascii="Helvetica" w:hAnsi="Helvetica" w:cs="Helvetica"/>
          <w:sz w:val="22"/>
          <w:szCs w:val="22"/>
          <w:lang w:val="en-US"/>
        </w:rPr>
        <w:t xml:space="preserve">and the </w:t>
      </w:r>
      <w:r w:rsidR="00B64411" w:rsidRPr="002D2EC9">
        <w:rPr>
          <w:rFonts w:ascii="Helvetica" w:hAnsi="Helvetica" w:cs="Helvetica"/>
          <w:sz w:val="22"/>
          <w:szCs w:val="22"/>
          <w:lang w:val="en-US"/>
        </w:rPr>
        <w:t xml:space="preserve">seasonal changes in the </w:t>
      </w:r>
      <w:r w:rsidR="009F39B0">
        <w:rPr>
          <w:rFonts w:ascii="Helvetica" w:hAnsi="Helvetica" w:cs="Helvetica"/>
          <w:sz w:val="22"/>
          <w:szCs w:val="22"/>
          <w:lang w:val="en-US"/>
        </w:rPr>
        <w:t>availability</w:t>
      </w:r>
      <w:r w:rsidR="009F39B0" w:rsidRPr="002D2EC9">
        <w:rPr>
          <w:rFonts w:ascii="Helvetica" w:hAnsi="Helvetica" w:cs="Helvetica"/>
          <w:sz w:val="22"/>
          <w:szCs w:val="22"/>
          <w:lang w:val="en-US"/>
        </w:rPr>
        <w:t xml:space="preserve"> </w:t>
      </w:r>
      <w:r w:rsidR="00B64411" w:rsidRPr="002D2EC9">
        <w:rPr>
          <w:rFonts w:ascii="Helvetica" w:hAnsi="Helvetica" w:cs="Helvetica"/>
          <w:sz w:val="22"/>
          <w:szCs w:val="22"/>
          <w:lang w:val="en-US"/>
        </w:rPr>
        <w:t>of the resource (</w:t>
      </w:r>
      <w:r w:rsidR="007C6DA0">
        <w:rPr>
          <w:rFonts w:ascii="Helvetica" w:hAnsi="Helvetica" w:cs="Helvetica"/>
          <w:sz w:val="22"/>
          <w:szCs w:val="22"/>
          <w:lang w:val="en-US"/>
        </w:rPr>
        <w:t>dotted line</w:t>
      </w:r>
      <w:r w:rsidR="00B64411" w:rsidRPr="002D2EC9">
        <w:rPr>
          <w:rFonts w:ascii="Helvetica" w:hAnsi="Helvetica" w:cs="Helvetica"/>
          <w:sz w:val="22"/>
          <w:szCs w:val="22"/>
          <w:lang w:val="en-US"/>
        </w:rPr>
        <w:t>)</w:t>
      </w:r>
      <w:r w:rsidR="00C32CFB" w:rsidRPr="002D2EC9">
        <w:rPr>
          <w:rFonts w:ascii="Helvetica" w:hAnsi="Helvetica" w:cs="Helvetica"/>
          <w:sz w:val="22"/>
          <w:szCs w:val="22"/>
          <w:lang w:val="en-US"/>
        </w:rPr>
        <w:t>.</w:t>
      </w:r>
      <w:r w:rsidR="007C6DA0">
        <w:rPr>
          <w:rFonts w:ascii="Helvetica" w:hAnsi="Helvetica" w:cs="Helvetica"/>
          <w:sz w:val="22"/>
          <w:szCs w:val="22"/>
          <w:lang w:val="en-US"/>
        </w:rPr>
        <w:t xml:space="preserve"> </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5712555B"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Figure 2. A simplified flow diagram for forecasting climate change effects on consumer fitness as predicted by the Cushing hypothesis. First, both major assumptions must be met; if, for example, consumer density is the major controller o</w:t>
      </w:r>
      <w:r w:rsidR="00A80276">
        <w:rPr>
          <w:rFonts w:ascii="Helvetica" w:hAnsi="Helvetica" w:cs="Helvetica"/>
          <w:sz w:val="22"/>
          <w:szCs w:val="22"/>
          <w:lang w:val="en-US"/>
        </w:rPr>
        <w:t>f</w:t>
      </w:r>
      <w:r w:rsidRPr="002D2EC9">
        <w:rPr>
          <w:rFonts w:ascii="Helvetica" w:hAnsi="Helvetica" w:cs="Helvetica"/>
          <w:sz w:val="22"/>
          <w:szCs w:val="22"/>
          <w:lang w:val="en-US"/>
        </w:rPr>
        <w:t xml:space="preserve"> </w:t>
      </w:r>
      <w:r w:rsidR="004F1BD8">
        <w:rPr>
          <w:rFonts w:ascii="Helvetica" w:hAnsi="Helvetica" w:cs="Helvetica"/>
          <w:sz w:val="22"/>
          <w:szCs w:val="22"/>
          <w:lang w:val="en-US"/>
        </w:rPr>
        <w:t>consumer</w:t>
      </w:r>
      <w:r w:rsidR="004F1BD8" w:rsidRPr="002D2EC9">
        <w:rPr>
          <w:rFonts w:ascii="Helvetica" w:hAnsi="Helvetica" w:cs="Helvetica"/>
          <w:sz w:val="22"/>
          <w:szCs w:val="22"/>
          <w:lang w:val="en-US"/>
        </w:rPr>
        <w:t xml:space="preserve"> </w:t>
      </w:r>
      <w:r w:rsidRPr="002D2EC9">
        <w:rPr>
          <w:rFonts w:ascii="Helvetica" w:hAnsi="Helvetica" w:cs="Helvetica"/>
          <w:sz w:val="22"/>
          <w:szCs w:val="22"/>
          <w:lang w:val="en-US"/>
        </w:rPr>
        <w:t>fitness,</w:t>
      </w:r>
      <w:r w:rsidR="004F1BD8">
        <w:rPr>
          <w:rFonts w:ascii="Helvetica" w:hAnsi="Helvetica" w:cs="Helvetica"/>
          <w:sz w:val="22"/>
          <w:szCs w:val="22"/>
          <w:lang w:val="en-US"/>
        </w:rPr>
        <w:t xml:space="preserve"> then the Cushing hypothesis is not supported and alternative hypotheses can be tested. </w:t>
      </w:r>
      <w:r w:rsidRPr="002D2EC9">
        <w:rPr>
          <w:rFonts w:ascii="Helvetica" w:hAnsi="Helvetica" w:cs="Helvetica"/>
          <w:sz w:val="22"/>
          <w:szCs w:val="22"/>
          <w:lang w:val="en-US"/>
        </w:rPr>
        <w:t xml:space="preserve">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assumption) and the pre-climate change baseline. In some cases, the mechanism predicts the pre-climate change baseline (i.e., in both our examples</w:t>
      </w:r>
      <w:r w:rsidR="001839D6">
        <w:rPr>
          <w:rFonts w:ascii="Helvetica" w:hAnsi="Helvetica" w:cs="Helvetica"/>
          <w:sz w:val="22"/>
          <w:szCs w:val="22"/>
          <w:lang w:val="en-US"/>
        </w:rPr>
        <w:t>, bottom</w:t>
      </w:r>
      <w:r w:rsidRPr="002D2EC9">
        <w:rPr>
          <w:rFonts w:ascii="Helvetica" w:hAnsi="Helvetica" w:cs="Helvetica"/>
          <w:sz w:val="22"/>
          <w:szCs w:val="22"/>
          <w:lang w:val="en-US"/>
        </w:rPr>
        <w:t>); we 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 xml:space="preserve">r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3B20C384" w14:textId="15EAE590" w:rsidR="00C17953" w:rsidRPr="00B80A1D" w:rsidRDefault="00285BB1" w:rsidP="00B80A1D">
      <w:pPr>
        <w:spacing w:line="480" w:lineRule="auto"/>
        <w:rPr>
          <w:rFonts w:ascii="Helvetica" w:hAnsi="Helvetica" w:cs="Helvetica"/>
          <w:sz w:val="22"/>
          <w:szCs w:val="22"/>
          <w:lang w:val="en-US"/>
        </w:rPr>
      </w:pPr>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xml:space="preserve">. </w:t>
      </w:r>
      <w:r w:rsidR="00B55F95">
        <w:rPr>
          <w:rFonts w:ascii="Helvetica" w:hAnsi="Helvetica"/>
          <w:sz w:val="22"/>
          <w:szCs w:val="22"/>
        </w:rPr>
        <w:t>K</w:t>
      </w:r>
      <w:r w:rsidR="00476A9B">
        <w:rPr>
          <w:rFonts w:ascii="Helvetica" w:hAnsi="Helvetica"/>
          <w:sz w:val="22"/>
          <w:szCs w:val="22"/>
        </w:rPr>
        <w:t>ey assumptions</w:t>
      </w:r>
      <w:r w:rsidRPr="002D2EC9">
        <w:rPr>
          <w:rFonts w:ascii="Helvetica" w:hAnsi="Helvetica"/>
          <w:sz w:val="22"/>
          <w:szCs w:val="22"/>
        </w:rPr>
        <w:t xml:space="preserve"> and resulting implications for climate change predictions, when pre-climate change baselines are not defined. (a) </w:t>
      </w:r>
      <w:r w:rsidR="00C730FD">
        <w:rPr>
          <w:rFonts w:ascii="Helvetica" w:hAnsi="Helvetica" w:cs="Helvetica"/>
          <w:sz w:val="22"/>
          <w:szCs w:val="22"/>
          <w:lang w:val="en-US"/>
        </w:rPr>
        <w:t>P</w:t>
      </w:r>
      <w:r w:rsidRPr="002D2EC9">
        <w:rPr>
          <w:rFonts w:ascii="Helvetica" w:hAnsi="Helvetica" w:cs="Helvetica"/>
          <w:sz w:val="22"/>
          <w:szCs w:val="22"/>
          <w:lang w:val="en-US"/>
        </w:rPr>
        <w:t>henological time-series of a</w:t>
      </w:r>
      <w:r w:rsidR="00C730FD">
        <w:rPr>
          <w:rFonts w:ascii="Helvetica" w:hAnsi="Helvetica" w:cs="Helvetica"/>
          <w:sz w:val="22"/>
          <w:szCs w:val="22"/>
          <w:lang w:val="en-US"/>
        </w:rPr>
        <w:t>n interacting</w:t>
      </w:r>
      <w:r w:rsidRPr="002D2EC9">
        <w:rPr>
          <w:rFonts w:ascii="Helvetica" w:hAnsi="Helvetica" w:cs="Helvetica"/>
          <w:sz w:val="22"/>
          <w:szCs w:val="22"/>
          <w:lang w:val="en-US"/>
        </w:rPr>
        <w:t xml:space="preserve"> </w:t>
      </w:r>
      <w:r w:rsidRPr="002D2EC9">
        <w:rPr>
          <w:rFonts w:ascii="Helvetica" w:hAnsi="Helvetica" w:cs="Helvetica"/>
          <w:sz w:val="22"/>
          <w:szCs w:val="22"/>
          <w:lang w:val="en-US"/>
        </w:rPr>
        <w:lastRenderedPageBreak/>
        <w:t>consumer</w:t>
      </w:r>
      <w:r w:rsidR="00C730FD">
        <w:rPr>
          <w:rFonts w:ascii="Helvetica" w:hAnsi="Helvetica" w:cs="Helvetica"/>
          <w:sz w:val="22"/>
          <w:szCs w:val="22"/>
          <w:lang w:val="en-US"/>
        </w:rPr>
        <w:t xml:space="preserve"> and </w:t>
      </w:r>
      <w:r w:rsidRPr="002D2EC9">
        <w:rPr>
          <w:rFonts w:ascii="Helvetica" w:hAnsi="Helvetica" w:cs="Helvetica"/>
          <w:sz w:val="22"/>
          <w:szCs w:val="22"/>
          <w:lang w:val="en-US"/>
        </w:rPr>
        <w:t xml:space="preserve">resource </w:t>
      </w:r>
      <w:r w:rsidR="00C730FD">
        <w:rPr>
          <w:rFonts w:ascii="Helvetica" w:hAnsi="Helvetica" w:cs="Helvetica"/>
          <w:sz w:val="22"/>
          <w:szCs w:val="22"/>
          <w:lang w:val="en-US"/>
        </w:rPr>
        <w:t xml:space="preserve">(doy is day of year) </w:t>
      </w:r>
      <w:r w:rsidRPr="002D2EC9">
        <w:rPr>
          <w:rFonts w:ascii="Helvetica" w:hAnsi="Helvetica"/>
          <w:sz w:val="22"/>
          <w:szCs w:val="22"/>
        </w:rPr>
        <w:t xml:space="preserve">during conditions of </w:t>
      </w:r>
      <w:r w:rsidR="00286845" w:rsidRPr="002D2EC9">
        <w:rPr>
          <w:rFonts w:ascii="Helvetica" w:hAnsi="Helvetica" w:cs="Helvetica"/>
          <w:sz w:val="22"/>
          <w:szCs w:val="22"/>
          <w:lang w:val="en-US"/>
        </w:rPr>
        <w:t>stationarity</w:t>
      </w:r>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w:t>
      </w:r>
      <w:r w:rsidR="00C730FD">
        <w:rPr>
          <w:rFonts w:ascii="Helvetica" w:hAnsi="Helvetica" w:cs="Helvetica"/>
          <w:sz w:val="22"/>
          <w:szCs w:val="22"/>
          <w:lang w:val="en-US"/>
        </w:rPr>
        <w:t>as currently</w:t>
      </w:r>
      <w:r w:rsidR="00F451D0" w:rsidRPr="002D2EC9">
        <w:rPr>
          <w:rFonts w:ascii="Helvetica" w:hAnsi="Helvetica" w:cs="Helvetica"/>
          <w:sz w:val="22"/>
          <w:szCs w:val="22"/>
          <w:lang w:val="en-US"/>
        </w:rPr>
        <w:t xml:space="preserve"> </w:t>
      </w:r>
      <w:r w:rsidR="00F451D0" w:rsidRPr="002B7671">
        <w:rPr>
          <w:rFonts w:ascii="Helvetica" w:hAnsi="Helvetica" w:cs="Helvetica"/>
          <w:sz w:val="22"/>
          <w:szCs w:val="22"/>
          <w:lang w:val="en-US"/>
        </w:rPr>
        <w:t>documented</w:t>
      </w:r>
      <w:r w:rsidR="0095442A" w:rsidRPr="002B7671">
        <w:rPr>
          <w:rFonts w:ascii="Helvetica" w:hAnsi="Helvetica" w:cs="Helvetica"/>
          <w:sz w:val="22"/>
          <w:szCs w:val="22"/>
          <w:vertAlign w:val="superscript"/>
          <w:lang w:val="en-US"/>
        </w:rPr>
        <w:t>3</w:t>
      </w:r>
      <w:r w:rsidRPr="002B7671">
        <w:rPr>
          <w:rFonts w:ascii="Helvetica" w:hAnsi="Helvetica" w:cs="Helvetica"/>
          <w:sz w:val="22"/>
          <w:szCs w:val="22"/>
          <w:lang w:val="en-US"/>
        </w:rPr>
        <w:t xml:space="preserve">. (b) Most studies </w:t>
      </w:r>
      <w:r w:rsidR="00937A76" w:rsidRPr="002B7671">
        <w:rPr>
          <w:rFonts w:ascii="Helvetica" w:hAnsi="Helvetica" w:cs="Helvetica"/>
          <w:sz w:val="22"/>
          <w:szCs w:val="22"/>
          <w:lang w:val="en-US"/>
        </w:rPr>
        <w:t xml:space="preserve">using the Cushing hypothesis </w:t>
      </w:r>
      <w:r w:rsidRPr="002B7671">
        <w:rPr>
          <w:rFonts w:ascii="Helvetica" w:hAnsi="Helvetica" w:cs="Helvetica"/>
          <w:sz w:val="22"/>
          <w:szCs w:val="22"/>
          <w:lang w:val="en-US"/>
        </w:rPr>
        <w:t xml:space="preserve">assume that consumer fitness was highest before climate change </w:t>
      </w:r>
      <w:r w:rsidR="002B7671" w:rsidRPr="002B7671">
        <w:rPr>
          <w:rFonts w:ascii="Helvetica" w:hAnsi="Helvetica" w:cs="Helvetica"/>
          <w:sz w:val="22"/>
          <w:szCs w:val="22"/>
          <w:lang w:val="en-US"/>
        </w:rPr>
        <w:t xml:space="preserve">and occurred at the resource peak </w:t>
      </w:r>
      <w:r w:rsidRPr="002B7671">
        <w:rPr>
          <w:rFonts w:ascii="Helvetica" w:hAnsi="Helvetica" w:cs="Helvetica"/>
          <w:sz w:val="22"/>
          <w:szCs w:val="22"/>
          <w:lang w:val="en-US"/>
        </w:rPr>
        <w:t>(i.e., a match)</w:t>
      </w:r>
      <w:r w:rsidR="00095F81" w:rsidRPr="002B7671">
        <w:rPr>
          <w:rFonts w:ascii="Helvetica" w:hAnsi="Helvetica" w:cs="Helvetica"/>
          <w:sz w:val="22"/>
          <w:szCs w:val="22"/>
          <w:lang w:val="en-US"/>
        </w:rPr>
        <w:t xml:space="preserve"> leading to a ‘synchrony baseline’</w:t>
      </w:r>
      <w:r w:rsidRPr="002B7671">
        <w:rPr>
          <w:rFonts w:ascii="Helvetica" w:hAnsi="Helvetica" w:cs="Helvetica"/>
          <w:sz w:val="22"/>
          <w:szCs w:val="22"/>
          <w:lang w:val="en-US"/>
        </w:rPr>
        <w:t>.</w:t>
      </w:r>
      <w:r w:rsidR="005F2844" w:rsidRPr="002B7671">
        <w:rPr>
          <w:rFonts w:ascii="Helvetica" w:hAnsi="Helvetica" w:cs="Helvetica"/>
          <w:sz w:val="22"/>
          <w:szCs w:val="22"/>
          <w:lang w:val="en-US"/>
        </w:rPr>
        <w:t xml:space="preserve"> </w:t>
      </w:r>
      <w:r w:rsidR="00FC3FC4" w:rsidRPr="002B7671">
        <w:rPr>
          <w:rFonts w:ascii="Helvetica" w:hAnsi="Helvetica" w:cs="Helvetica"/>
          <w:sz w:val="22"/>
          <w:szCs w:val="22"/>
          <w:lang w:val="en-US"/>
        </w:rPr>
        <w:t>Alternatively, in a population where some individuals are matched</w:t>
      </w:r>
      <w:r w:rsidR="00FC3FC4">
        <w:rPr>
          <w:rFonts w:ascii="Helvetica" w:hAnsi="Helvetica" w:cs="Helvetica"/>
          <w:sz w:val="22"/>
          <w:szCs w:val="22"/>
          <w:lang w:val="en-US"/>
        </w:rPr>
        <w:t xml:space="preserve"> with the resource peak but not at maximum fitness,</w:t>
      </w:r>
      <w:r w:rsidR="00FC3FC4" w:rsidRPr="002B7671">
        <w:rPr>
          <w:rFonts w:ascii="Helvetica" w:hAnsi="Helvetica" w:cs="Helvetica"/>
          <w:sz w:val="22"/>
          <w:szCs w:val="22"/>
          <w:lang w:val="en-US"/>
        </w:rPr>
        <w:t xml:space="preserve"> a synchrony baseline </w:t>
      </w:r>
      <w:r w:rsidR="00FC3FC4">
        <w:rPr>
          <w:rFonts w:ascii="Helvetica" w:hAnsi="Helvetica" w:cs="Helvetica"/>
          <w:sz w:val="22"/>
          <w:szCs w:val="22"/>
          <w:lang w:val="en-US"/>
        </w:rPr>
        <w:t xml:space="preserve">may also occur </w:t>
      </w:r>
      <w:r w:rsidR="00FC3FC4" w:rsidRPr="002B7671">
        <w:rPr>
          <w:rFonts w:ascii="Helvetica" w:hAnsi="Helvetica" w:cs="Helvetica Bold"/>
          <w:bCs/>
          <w:sz w:val="22"/>
          <w:szCs w:val="22"/>
          <w:lang w:val="en-US"/>
        </w:rPr>
        <w:t xml:space="preserve">(i.e. </w:t>
      </w:r>
      <w:r w:rsidR="00FC3FC4">
        <w:rPr>
          <w:rFonts w:ascii="Helvetica" w:hAnsi="Helvetica" w:cs="Helvetica Bold"/>
          <w:bCs/>
          <w:sz w:val="22"/>
          <w:szCs w:val="22"/>
          <w:lang w:val="en-US"/>
        </w:rPr>
        <w:t>‘</w:t>
      </w:r>
      <w:r w:rsidR="00FC3FC4" w:rsidRPr="002B7671">
        <w:rPr>
          <w:rFonts w:ascii="Helvetica" w:hAnsi="Helvetica" w:cs="Helvetica"/>
          <w:sz w:val="22"/>
          <w:szCs w:val="22"/>
          <w:lang w:val="en-US"/>
        </w:rPr>
        <w:t>adaptive mismatch’ hypothesis (AMH)</w:t>
      </w:r>
      <w:r w:rsidR="00FC3FC4" w:rsidRPr="002B7671">
        <w:rPr>
          <w:rFonts w:ascii="Helvetica" w:hAnsi="Helvetica" w:cs="Helvetica"/>
          <w:sz w:val="22"/>
          <w:szCs w:val="22"/>
          <w:vertAlign w:val="superscript"/>
          <w:lang w:val="en-US"/>
        </w:rPr>
        <w:t>5</w:t>
      </w:r>
      <w:r w:rsidR="00FC3FC4">
        <w:rPr>
          <w:rFonts w:ascii="Helvetica" w:hAnsi="Helvetica" w:cs="Helvetica"/>
          <w:sz w:val="22"/>
          <w:szCs w:val="22"/>
          <w:vertAlign w:val="superscript"/>
          <w:lang w:val="en-US"/>
        </w:rPr>
        <w:t>7</w:t>
      </w:r>
      <w:r w:rsidR="00FC3FC4" w:rsidRPr="002B7671">
        <w:rPr>
          <w:rFonts w:ascii="Helvetica" w:hAnsi="Helvetica" w:cs="Helvetica Bold"/>
          <w:bCs/>
          <w:sz w:val="22"/>
          <w:szCs w:val="22"/>
          <w:lang w:val="en-US"/>
        </w:rPr>
        <w:t xml:space="preserve"> with synchrony baseline’). </w:t>
      </w:r>
      <w:r w:rsidR="00FC3FC4" w:rsidRPr="002B7671">
        <w:rPr>
          <w:rFonts w:ascii="Helvetica" w:hAnsi="Helvetica" w:cs="Helvetica"/>
          <w:sz w:val="22"/>
          <w:szCs w:val="22"/>
          <w:lang w:val="en-US"/>
        </w:rPr>
        <w:t>If the ‘synchrony baseline’</w:t>
      </w:r>
      <w:r w:rsidR="00FC3FC4">
        <w:rPr>
          <w:rFonts w:ascii="Helvetica" w:hAnsi="Helvetica" w:cs="Helvetica"/>
          <w:sz w:val="22"/>
          <w:szCs w:val="22"/>
          <w:lang w:val="en-US"/>
        </w:rPr>
        <w:t xml:space="preserve"> or </w:t>
      </w:r>
      <w:r w:rsidR="00FC3FC4" w:rsidRPr="002B7671">
        <w:rPr>
          <w:rFonts w:ascii="Helvetica" w:hAnsi="Helvetica" w:cs="Helvetica"/>
          <w:sz w:val="22"/>
          <w:szCs w:val="22"/>
          <w:lang w:val="en-US"/>
        </w:rPr>
        <w:t xml:space="preserve">‘AMH </w:t>
      </w:r>
      <w:r w:rsidR="00FC3FC4" w:rsidRPr="002B7671">
        <w:rPr>
          <w:rFonts w:ascii="Helvetica" w:hAnsi="Helvetica" w:cs="Helvetica Bold"/>
          <w:bCs/>
          <w:sz w:val="22"/>
          <w:szCs w:val="22"/>
          <w:lang w:val="en-US"/>
        </w:rPr>
        <w:t>with 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are</w:t>
      </w:r>
      <w:r w:rsidR="00FC3FC4" w:rsidRPr="002B7671">
        <w:rPr>
          <w:rFonts w:ascii="Helvetica" w:hAnsi="Helvetica" w:cs="Helvetica"/>
          <w:sz w:val="22"/>
          <w:szCs w:val="22"/>
          <w:lang w:val="en-US"/>
        </w:rPr>
        <w:t xml:space="preserve"> sup</w:t>
      </w:r>
      <w:r w:rsidR="00FC3FC4">
        <w:rPr>
          <w:rFonts w:ascii="Helvetica" w:hAnsi="Helvetica" w:cs="Helvetica"/>
          <w:sz w:val="22"/>
          <w:szCs w:val="22"/>
          <w:lang w:val="en-US"/>
        </w:rPr>
        <w:t>ported, then climate change could</w:t>
      </w:r>
      <w:r w:rsidR="00FC3FC4" w:rsidRPr="002B7671">
        <w:rPr>
          <w:rFonts w:ascii="Helvetica" w:hAnsi="Helvetica" w:cs="Helvetica"/>
          <w:sz w:val="22"/>
          <w:szCs w:val="22"/>
          <w:lang w:val="en-US"/>
        </w:rPr>
        <w:t xml:space="preserve"> </w:t>
      </w:r>
      <w:r w:rsidR="00C730FD">
        <w:rPr>
          <w:rFonts w:ascii="Helvetica" w:hAnsi="Helvetica" w:cs="Helvetica"/>
          <w:sz w:val="22"/>
          <w:szCs w:val="22"/>
          <w:lang w:val="en-US"/>
        </w:rPr>
        <w:t>cause</w:t>
      </w:r>
      <w:r w:rsidR="00FC3FC4" w:rsidRPr="002B7671">
        <w:rPr>
          <w:rFonts w:ascii="Helvetica" w:hAnsi="Helvetica" w:cs="Helvetica"/>
          <w:sz w:val="22"/>
          <w:szCs w:val="22"/>
          <w:lang w:val="en-US"/>
        </w:rPr>
        <w:t xml:space="preserve"> declines in consumer fitness if both species share similar environmental cues and they shift together</w:t>
      </w:r>
      <w:r w:rsidR="00FC3FC4">
        <w:rPr>
          <w:rFonts w:ascii="Helvetica" w:hAnsi="Helvetica" w:cs="Helvetica"/>
          <w:sz w:val="22"/>
          <w:szCs w:val="22"/>
          <w:lang w:val="en-US"/>
        </w:rPr>
        <w:t xml:space="preserve"> (though smaller</w:t>
      </w:r>
      <w:r w:rsidR="00FC3FC4" w:rsidRPr="002B7671">
        <w:rPr>
          <w:rFonts w:ascii="Helvetica" w:hAnsi="Helvetica" w:cs="Helvetica"/>
          <w:sz w:val="22"/>
          <w:szCs w:val="22"/>
          <w:lang w:val="en-US"/>
        </w:rPr>
        <w:t xml:space="preserve"> declines in consumer fitness</w:t>
      </w:r>
      <w:r w:rsidR="00FC3FC4">
        <w:rPr>
          <w:rFonts w:ascii="Helvetica" w:hAnsi="Helvetica" w:cs="Helvetica"/>
          <w:sz w:val="22"/>
          <w:szCs w:val="22"/>
          <w:lang w:val="en-US"/>
        </w:rPr>
        <w:t xml:space="preserve"> may be expected under AMH)</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Note that the</w:t>
      </w:r>
      <w:r w:rsidR="00FC3FC4" w:rsidRPr="002B7671">
        <w:rPr>
          <w:rFonts w:ascii="Helvetica" w:hAnsi="Helvetica" w:cs="Helvetica"/>
          <w:sz w:val="22"/>
          <w:szCs w:val="22"/>
          <w:lang w:val="en-US"/>
        </w:rPr>
        <w:t xml:space="preserve"> AMH</w:t>
      </w:r>
      <w:r w:rsidR="00FC3FC4">
        <w:rPr>
          <w:rFonts w:ascii="Helvetica" w:hAnsi="Helvetica" w:cs="Helvetica"/>
          <w:sz w:val="22"/>
          <w:szCs w:val="22"/>
          <w:lang w:val="en-US"/>
        </w:rPr>
        <w:t xml:space="preserve"> curve</w:t>
      </w:r>
      <w:r w:rsidR="00F472E6" w:rsidRPr="00F472E6">
        <w:rPr>
          <w:rFonts w:ascii="Helvetica" w:hAnsi="Helvetica" w:cs="Helvetica"/>
          <w:sz w:val="22"/>
          <w:szCs w:val="22"/>
          <w:vertAlign w:val="superscript"/>
          <w:lang w:val="en-US"/>
        </w:rPr>
        <w:t>57</w:t>
      </w:r>
      <w:r w:rsidR="00FC3FC4">
        <w:rPr>
          <w:rFonts w:ascii="Helvetica" w:hAnsi="Helvetica" w:cs="Helvetica"/>
          <w:sz w:val="22"/>
          <w:szCs w:val="22"/>
          <w:lang w:val="en-US"/>
        </w:rPr>
        <w:t xml:space="preserve"> with asynchrony baseline</w:t>
      </w:r>
      <w:r w:rsidR="00FC3FC4" w:rsidRPr="002B7671">
        <w:rPr>
          <w:rFonts w:ascii="Helvetica" w:hAnsi="Helvetica" w:cs="Helvetica"/>
          <w:sz w:val="22"/>
          <w:szCs w:val="22"/>
          <w:lang w:val="en-US"/>
        </w:rPr>
        <w:t xml:space="preserve"> </w:t>
      </w:r>
      <w:r w:rsidR="00FC3FC4">
        <w:rPr>
          <w:rFonts w:ascii="Helvetica" w:hAnsi="Helvetica" w:cs="Helvetica"/>
          <w:sz w:val="22"/>
          <w:szCs w:val="22"/>
          <w:lang w:val="en-US"/>
        </w:rPr>
        <w:t>is not shown and that not all possible climate change scenarios</w:t>
      </w:r>
      <w:r w:rsidR="00FC3FC4" w:rsidRPr="002D2EC9">
        <w:rPr>
          <w:rFonts w:ascii="Helvetica" w:hAnsi="Helvetica" w:cs="Helvetica"/>
          <w:sz w:val="22"/>
          <w:szCs w:val="22"/>
          <w:lang w:val="en-US"/>
        </w:rPr>
        <w:t xml:space="preserve"> </w:t>
      </w:r>
      <w:r w:rsidR="00FC3FC4">
        <w:rPr>
          <w:rFonts w:ascii="Helvetica" w:hAnsi="Helvetica" w:cs="Helvetica"/>
          <w:sz w:val="22"/>
          <w:szCs w:val="22"/>
          <w:lang w:val="en-US"/>
        </w:rPr>
        <w:t>are shown</w:t>
      </w:r>
      <w:r w:rsidR="00FC3FC4" w:rsidRPr="002B7671">
        <w:rPr>
          <w:rFonts w:ascii="Helvetica" w:hAnsi="Helvetica" w:cs="Helvetica"/>
          <w:sz w:val="22"/>
          <w:szCs w:val="22"/>
          <w:lang w:val="en-US"/>
        </w:rPr>
        <w:t xml:space="preserve">. </w:t>
      </w:r>
      <w:r w:rsidR="00DB0351" w:rsidRPr="002B7671">
        <w:rPr>
          <w:rFonts w:ascii="Helvetica" w:hAnsi="Helvetica" w:cs="Helvetica"/>
          <w:sz w:val="22"/>
          <w:szCs w:val="22"/>
          <w:lang w:val="en-US"/>
        </w:rPr>
        <w:t>(c)</w:t>
      </w:r>
      <w:r w:rsidR="00B762C3" w:rsidRPr="002B7671">
        <w:rPr>
          <w:rFonts w:ascii="Helvetica" w:hAnsi="Helvetica" w:cs="Helvetica"/>
          <w:sz w:val="22"/>
          <w:szCs w:val="22"/>
          <w:lang w:val="en-US"/>
        </w:rPr>
        <w:t xml:space="preserve"> </w:t>
      </w:r>
      <w:r w:rsidR="00510D68" w:rsidRPr="002B7671">
        <w:rPr>
          <w:rFonts w:ascii="Helvetica" w:hAnsi="Helvetica" w:cs="Helvetica"/>
          <w:sz w:val="22"/>
          <w:szCs w:val="22"/>
          <w:lang w:val="en-US"/>
        </w:rPr>
        <w:t>W</w:t>
      </w:r>
      <w:r w:rsidR="00760115" w:rsidRPr="002B7671">
        <w:rPr>
          <w:rFonts w:ascii="Helvetica" w:hAnsi="Helvetica" w:cs="Helvetica"/>
          <w:sz w:val="22"/>
          <w:szCs w:val="22"/>
          <w:lang w:val="en-US"/>
        </w:rPr>
        <w:t xml:space="preserve">ith an </w:t>
      </w:r>
      <w:r w:rsidR="00D80C2E" w:rsidRPr="002B7671">
        <w:rPr>
          <w:rFonts w:ascii="Helvetica" w:hAnsi="Helvetica" w:cs="Helvetica"/>
          <w:sz w:val="22"/>
          <w:szCs w:val="22"/>
          <w:lang w:val="en-US"/>
        </w:rPr>
        <w:t>asynchrony</w:t>
      </w:r>
      <w:r w:rsidR="00760115" w:rsidRPr="002B7671">
        <w:rPr>
          <w:rFonts w:ascii="Helvetica" w:hAnsi="Helvetica" w:cs="Helvetica"/>
          <w:sz w:val="22"/>
          <w:szCs w:val="22"/>
          <w:lang w:val="en-US"/>
        </w:rPr>
        <w:t xml:space="preserve"> baseline</w:t>
      </w:r>
      <w:r w:rsidR="00B762C3" w:rsidRPr="002B7671">
        <w:rPr>
          <w:rFonts w:ascii="Helvetica" w:hAnsi="Helvetica" w:cs="Helvetica"/>
          <w:sz w:val="22"/>
          <w:szCs w:val="22"/>
          <w:lang w:val="en-US"/>
        </w:rPr>
        <w:t>, climate change could lead to an increase or decrease</w:t>
      </w:r>
      <w:r w:rsidR="009C6001">
        <w:rPr>
          <w:rFonts w:ascii="Helvetica" w:hAnsi="Helvetica" w:cs="Helvetica"/>
          <w:sz w:val="22"/>
          <w:szCs w:val="22"/>
          <w:lang w:val="en-US"/>
        </w:rPr>
        <w:t xml:space="preserve"> </w:t>
      </w:r>
      <w:r w:rsidR="00B762C3" w:rsidRPr="002B7671">
        <w:rPr>
          <w:rFonts w:ascii="Helvetica" w:hAnsi="Helvetica" w:cs="Helvetica"/>
          <w:sz w:val="22"/>
          <w:szCs w:val="22"/>
          <w:lang w:val="en-US"/>
        </w:rPr>
        <w:t>in consumer fitness depending</w:t>
      </w:r>
      <w:r w:rsidR="00EC5EDB" w:rsidRPr="002B7671">
        <w:rPr>
          <w:rFonts w:ascii="Helvetica" w:hAnsi="Helvetica" w:cs="Helvetica"/>
          <w:sz w:val="22"/>
          <w:szCs w:val="22"/>
          <w:lang w:val="en-US"/>
        </w:rPr>
        <w:t xml:space="preserve"> on </w:t>
      </w:r>
      <w:r w:rsidR="00B762C3" w:rsidRPr="002B7671">
        <w:rPr>
          <w:rFonts w:ascii="Helvetica" w:hAnsi="Helvetica" w:cs="Helvetica"/>
          <w:sz w:val="22"/>
          <w:szCs w:val="22"/>
          <w:lang w:val="en-US"/>
        </w:rPr>
        <w:t>how the relative timing o</w:t>
      </w:r>
      <w:r w:rsidR="00292FDD" w:rsidRPr="002B7671">
        <w:rPr>
          <w:rFonts w:ascii="Helvetica" w:hAnsi="Helvetica" w:cs="Helvetica"/>
          <w:sz w:val="22"/>
          <w:szCs w:val="22"/>
          <w:lang w:val="en-US"/>
        </w:rPr>
        <w:t>f the interaction changes</w:t>
      </w:r>
      <w:r w:rsidR="00D16D24" w:rsidRPr="002B7671">
        <w:rPr>
          <w:rFonts w:ascii="Helvetica" w:hAnsi="Helvetica" w:cs="Helvetica"/>
          <w:sz w:val="22"/>
          <w:szCs w:val="22"/>
          <w:lang w:val="en-US"/>
        </w:rPr>
        <w:t>.</w:t>
      </w:r>
      <w:r w:rsidR="00C17953" w:rsidRPr="002B7671">
        <w:rPr>
          <w:rFonts w:ascii="Helvetica" w:hAnsi="Helvetica" w:cs="Helvetica"/>
          <w:sz w:val="22"/>
          <w:szCs w:val="22"/>
          <w:lang w:val="en-US"/>
        </w:rPr>
        <w:t xml:space="preserve"> Dots represent </w:t>
      </w:r>
      <w:r w:rsidR="00FF6DDA" w:rsidRPr="002B7671">
        <w:rPr>
          <w:rFonts w:ascii="Helvetica" w:hAnsi="Helvetica" w:cs="Helvetica"/>
          <w:sz w:val="22"/>
          <w:szCs w:val="22"/>
          <w:lang w:val="en-US"/>
        </w:rPr>
        <w:t>the fitness of a population at a given point in time</w:t>
      </w:r>
      <w:r w:rsidR="00402A12">
        <w:rPr>
          <w:rFonts w:ascii="Helvetica" w:hAnsi="Helvetica" w:cs="Helvetica"/>
          <w:sz w:val="22"/>
          <w:szCs w:val="22"/>
          <w:lang w:val="en-US"/>
        </w:rPr>
        <w:t xml:space="preserve"> under different baseline scenarios</w:t>
      </w:r>
      <w:r w:rsidR="00C17953" w:rsidRPr="002B7671">
        <w:rPr>
          <w:rFonts w:ascii="Helvetica" w:hAnsi="Helvetica" w:cs="Helvetica"/>
          <w:sz w:val="22"/>
          <w:szCs w:val="22"/>
          <w:lang w:val="en-US"/>
        </w:rPr>
        <w:t>.</w:t>
      </w:r>
      <w:r w:rsidR="00132CF3">
        <w:rPr>
          <w:rFonts w:ascii="Helvetica" w:hAnsi="Helvetica" w:cs="Helvetica"/>
          <w:sz w:val="22"/>
          <w:szCs w:val="22"/>
          <w:lang w:val="en-US"/>
        </w:rPr>
        <w:t xml:space="preserve"> </w:t>
      </w:r>
      <w:r w:rsidR="00763A3F">
        <w:rPr>
          <w:rFonts w:ascii="Helvetica" w:hAnsi="Helvetica" w:cs="Helvetica"/>
          <w:sz w:val="22"/>
          <w:szCs w:val="22"/>
          <w:lang w:val="en-US"/>
        </w:rPr>
        <w:t>A</w:t>
      </w:r>
      <w:r w:rsidR="00763A3F" w:rsidRPr="002B7671">
        <w:rPr>
          <w:rFonts w:ascii="Helvetica" w:hAnsi="Helvetica" w:cs="Helvetica"/>
          <w:sz w:val="22"/>
          <w:szCs w:val="22"/>
          <w:lang w:val="en-US"/>
        </w:rPr>
        <w:t>rrow width</w:t>
      </w:r>
      <w:r w:rsidR="00763A3F">
        <w:rPr>
          <w:rFonts w:ascii="Helvetica" w:hAnsi="Helvetica" w:cs="Helvetica"/>
          <w:sz w:val="22"/>
          <w:szCs w:val="22"/>
          <w:lang w:val="en-US"/>
        </w:rPr>
        <w:t xml:space="preserve"> represents degree of change in fitness.</w:t>
      </w:r>
      <w:r w:rsidR="00C17953">
        <w:rPr>
          <w:rFonts w:ascii="Helvetica" w:hAnsi="Helvetica"/>
          <w:sz w:val="22"/>
          <w:szCs w:val="22"/>
        </w:rPr>
        <w:br w:type="page"/>
      </w:r>
    </w:p>
    <w:p w14:paraId="183B5B94" w14:textId="3BBC324F" w:rsidR="006B4035"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0707A257" w14:textId="535D201B" w:rsidR="00785B07" w:rsidRDefault="00785B07" w:rsidP="00785B07">
      <w:pPr>
        <w:spacing w:line="480" w:lineRule="auto"/>
        <w:rPr>
          <w:rFonts w:ascii="Helvetica" w:hAnsi="Helvetica"/>
          <w:sz w:val="22"/>
          <w:szCs w:val="22"/>
        </w:rPr>
      </w:pPr>
    </w:p>
    <w:p w14:paraId="07F0B860" w14:textId="151A4E5B" w:rsidR="0046523C" w:rsidRPr="002D2EC9" w:rsidRDefault="006C0295" w:rsidP="00785B07">
      <w:pPr>
        <w:spacing w:line="480" w:lineRule="auto"/>
        <w:rPr>
          <w:rFonts w:ascii="Helvetica" w:hAnsi="Helvetica"/>
          <w:sz w:val="22"/>
          <w:szCs w:val="22"/>
        </w:rPr>
        <w:sectPr w:rsidR="0046523C"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r w:rsidRPr="00D33ED5">
        <w:rPr>
          <w:rFonts w:ascii="Helvetica" w:hAnsi="Helvetica"/>
          <w:noProof/>
          <w:sz w:val="22"/>
          <w:szCs w:val="22"/>
          <w:lang w:val="en-US"/>
        </w:rPr>
        <w:drawing>
          <wp:inline distT="0" distB="0" distL="0" distR="0" wp14:anchorId="2D3CAFC2" wp14:editId="4DE41AFF">
            <wp:extent cx="5943600" cy="3731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feb9.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51DB3001" w:rsidR="00785B07" w:rsidRPr="002D2EC9" w:rsidRDefault="00C24DA8"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0B8584F" wp14:editId="62A8DCF1">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_v6.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6A33748A" w14:textId="506B53CB" w:rsidR="00C72D00" w:rsidRPr="00152135" w:rsidRDefault="00B80A1D" w:rsidP="00887DB2">
      <w:pPr>
        <w:spacing w:line="480" w:lineRule="auto"/>
        <w:rPr>
          <w:rFonts w:ascii="Helvetica" w:hAnsi="Helvetica"/>
          <w:b/>
          <w:sz w:val="22"/>
          <w:szCs w:val="22"/>
        </w:rPr>
      </w:pPr>
      <w:r>
        <w:rPr>
          <w:rFonts w:ascii="Helvetica" w:hAnsi="Helvetica"/>
          <w:noProof/>
          <w:sz w:val="22"/>
          <w:szCs w:val="22"/>
          <w:lang w:val="en-US"/>
        </w:rPr>
        <w:drawing>
          <wp:inline distT="0" distB="0" distL="0" distR="0" wp14:anchorId="15AB6521" wp14:editId="6B5370D6">
            <wp:extent cx="4962144" cy="685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ov27.png"/>
                    <pic:cNvPicPr/>
                  </pic:nvPicPr>
                  <pic:blipFill>
                    <a:blip r:embed="rId15">
                      <a:extLst>
                        <a:ext uri="{28A0092B-C50C-407E-A947-70E740481C1C}">
                          <a14:useLocalDpi xmlns:a14="http://schemas.microsoft.com/office/drawing/2010/main" val="0"/>
                        </a:ext>
                      </a:extLst>
                    </a:blip>
                    <a:stretch>
                      <a:fillRect/>
                    </a:stretch>
                  </pic:blipFill>
                  <pic:spPr>
                    <a:xfrm>
                      <a:off x="0" y="0"/>
                      <a:ext cx="4962144" cy="6858000"/>
                    </a:xfrm>
                    <a:prstGeom prst="rect">
                      <a:avLst/>
                    </a:prstGeom>
                  </pic:spPr>
                </pic:pic>
              </a:graphicData>
            </a:graphic>
          </wp:inline>
        </w:drawing>
      </w:r>
    </w:p>
    <w:sectPr w:rsidR="00C72D00" w:rsidRPr="00152135"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yssa Findlay" w:date="2020-02-18T11:22:00Z" w:initials="AF">
    <w:p w14:paraId="5E968FC2" w14:textId="24446189" w:rsidR="006013D3" w:rsidRDefault="006013D3">
      <w:pPr>
        <w:pStyle w:val="CommentText"/>
      </w:pPr>
      <w:r>
        <w:rPr>
          <w:rStyle w:val="CommentReference"/>
        </w:rPr>
        <w:annotationRef/>
      </w:r>
      <w:r>
        <w:t xml:space="preserve">I have edited your abstract for style and length – Please let me know if any changes are needed, noting the limit of 120 words. </w:t>
      </w:r>
    </w:p>
  </w:comment>
  <w:comment w:id="40" w:author="Alyssa Findlay" w:date="2020-02-18T10:56:00Z" w:initials="AF">
    <w:p w14:paraId="44E6A36B" w14:textId="77777777" w:rsidR="006013D3" w:rsidRDefault="006013D3" w:rsidP="00034F29">
      <w:pPr>
        <w:pStyle w:val="CommentText"/>
      </w:pPr>
      <w:r>
        <w:rPr>
          <w:rStyle w:val="CommentReference"/>
        </w:rPr>
        <w:annotationRef/>
      </w:r>
      <w:r>
        <w:t xml:space="preserve">Please update </w:t>
      </w:r>
    </w:p>
  </w:comment>
  <w:comment w:id="44" w:author="Alyssa Findlay" w:date="2020-02-18T11:55:00Z" w:initials="AF">
    <w:p w14:paraId="590C67C4" w14:textId="70950FE3" w:rsidR="006013D3" w:rsidRDefault="006013D3">
      <w:pPr>
        <w:pStyle w:val="CommentText"/>
      </w:pPr>
      <w:r>
        <w:rPr>
          <w:rStyle w:val="CommentReference"/>
        </w:rPr>
        <w:annotationRef/>
      </w:r>
      <w:r>
        <w:t xml:space="preserve">You may highlight up to ten of your references. For more details, please see my letter.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31F47D" w15:done="0"/>
  <w15:commentEx w15:paraId="7170FB1F" w15:done="0"/>
  <w15:commentEx w15:paraId="5E968FC2" w15:done="0"/>
  <w15:commentEx w15:paraId="274673E2" w15:done="0"/>
  <w15:commentEx w15:paraId="6DA6ABA8" w15:done="0"/>
  <w15:commentEx w15:paraId="2EE28CDF" w15:done="0"/>
  <w15:commentEx w15:paraId="5F197F8F" w15:done="0"/>
  <w15:commentEx w15:paraId="44E6A36B" w15:done="0"/>
  <w15:commentEx w15:paraId="590C67C4" w15:done="0"/>
  <w15:commentEx w15:paraId="490F0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D241C" w14:textId="77777777" w:rsidR="006013D3" w:rsidRDefault="006013D3" w:rsidP="009E2783">
      <w:r>
        <w:separator/>
      </w:r>
    </w:p>
  </w:endnote>
  <w:endnote w:type="continuationSeparator" w:id="0">
    <w:p w14:paraId="3718DF88" w14:textId="77777777" w:rsidR="006013D3" w:rsidRDefault="006013D3"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6013D3" w:rsidRDefault="006013D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6013D3" w:rsidRDefault="006013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4E4A6260" w:rsidR="006013D3" w:rsidRDefault="006013D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6E15">
      <w:rPr>
        <w:rStyle w:val="PageNumber"/>
        <w:noProof/>
      </w:rPr>
      <w:t>2</w:t>
    </w:r>
    <w:r>
      <w:rPr>
        <w:rStyle w:val="PageNumber"/>
      </w:rPr>
      <w:fldChar w:fldCharType="end"/>
    </w:r>
  </w:p>
  <w:p w14:paraId="6D639CA1" w14:textId="77777777" w:rsidR="006013D3" w:rsidRDefault="006013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6ED9C" w14:textId="77777777" w:rsidR="006013D3" w:rsidRDefault="006013D3" w:rsidP="009E2783">
      <w:r>
        <w:separator/>
      </w:r>
    </w:p>
  </w:footnote>
  <w:footnote w:type="continuationSeparator" w:id="0">
    <w:p w14:paraId="3B8A0F58" w14:textId="77777777" w:rsidR="006013D3" w:rsidRDefault="006013D3"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Findlay">
    <w15:presenceInfo w15:providerId="AD" w15:userId="S-1-5-21-2763061908-3102728991-3641480467-196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072"/>
    <w:rsid w:val="000026B2"/>
    <w:rsid w:val="00002884"/>
    <w:rsid w:val="00002E50"/>
    <w:rsid w:val="00002F4A"/>
    <w:rsid w:val="00003AF4"/>
    <w:rsid w:val="00004677"/>
    <w:rsid w:val="00004796"/>
    <w:rsid w:val="00004B4F"/>
    <w:rsid w:val="00005680"/>
    <w:rsid w:val="000062F4"/>
    <w:rsid w:val="00006CD9"/>
    <w:rsid w:val="000070DE"/>
    <w:rsid w:val="00007A8F"/>
    <w:rsid w:val="00007F7B"/>
    <w:rsid w:val="000108AB"/>
    <w:rsid w:val="000114A6"/>
    <w:rsid w:val="00011B66"/>
    <w:rsid w:val="00011F25"/>
    <w:rsid w:val="00012E10"/>
    <w:rsid w:val="00012E4C"/>
    <w:rsid w:val="000139D1"/>
    <w:rsid w:val="00013B77"/>
    <w:rsid w:val="00013C85"/>
    <w:rsid w:val="00013E92"/>
    <w:rsid w:val="000148B6"/>
    <w:rsid w:val="00014A22"/>
    <w:rsid w:val="000153AC"/>
    <w:rsid w:val="000159B8"/>
    <w:rsid w:val="00015A43"/>
    <w:rsid w:val="00015FDC"/>
    <w:rsid w:val="00016316"/>
    <w:rsid w:val="00016B35"/>
    <w:rsid w:val="000175DD"/>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27D13"/>
    <w:rsid w:val="00027D36"/>
    <w:rsid w:val="00030207"/>
    <w:rsid w:val="00031717"/>
    <w:rsid w:val="00031A91"/>
    <w:rsid w:val="00031F27"/>
    <w:rsid w:val="00032030"/>
    <w:rsid w:val="00032803"/>
    <w:rsid w:val="000329AB"/>
    <w:rsid w:val="0003312E"/>
    <w:rsid w:val="00033181"/>
    <w:rsid w:val="000335F3"/>
    <w:rsid w:val="00033B9C"/>
    <w:rsid w:val="00034A06"/>
    <w:rsid w:val="00034F29"/>
    <w:rsid w:val="00035189"/>
    <w:rsid w:val="0003557F"/>
    <w:rsid w:val="00035CB0"/>
    <w:rsid w:val="00035E74"/>
    <w:rsid w:val="00036248"/>
    <w:rsid w:val="0003665A"/>
    <w:rsid w:val="00037C85"/>
    <w:rsid w:val="00037F0A"/>
    <w:rsid w:val="00040122"/>
    <w:rsid w:val="00040162"/>
    <w:rsid w:val="000401C1"/>
    <w:rsid w:val="00040FCB"/>
    <w:rsid w:val="00042331"/>
    <w:rsid w:val="00042A8C"/>
    <w:rsid w:val="000436B8"/>
    <w:rsid w:val="00043794"/>
    <w:rsid w:val="0004545D"/>
    <w:rsid w:val="000454CD"/>
    <w:rsid w:val="00045926"/>
    <w:rsid w:val="000460C2"/>
    <w:rsid w:val="0004661A"/>
    <w:rsid w:val="000477DF"/>
    <w:rsid w:val="00047AA4"/>
    <w:rsid w:val="000504DF"/>
    <w:rsid w:val="000505EF"/>
    <w:rsid w:val="0005107A"/>
    <w:rsid w:val="00053731"/>
    <w:rsid w:val="00055122"/>
    <w:rsid w:val="00055244"/>
    <w:rsid w:val="0005544C"/>
    <w:rsid w:val="000561BB"/>
    <w:rsid w:val="00056D54"/>
    <w:rsid w:val="00057255"/>
    <w:rsid w:val="00057326"/>
    <w:rsid w:val="00057778"/>
    <w:rsid w:val="00057B98"/>
    <w:rsid w:val="000601A6"/>
    <w:rsid w:val="0006068F"/>
    <w:rsid w:val="00060C06"/>
    <w:rsid w:val="00060E37"/>
    <w:rsid w:val="000610E8"/>
    <w:rsid w:val="00061F29"/>
    <w:rsid w:val="00062517"/>
    <w:rsid w:val="00062A86"/>
    <w:rsid w:val="00062D52"/>
    <w:rsid w:val="00064986"/>
    <w:rsid w:val="00065F04"/>
    <w:rsid w:val="00066769"/>
    <w:rsid w:val="00067026"/>
    <w:rsid w:val="0006720B"/>
    <w:rsid w:val="0006733A"/>
    <w:rsid w:val="000706C1"/>
    <w:rsid w:val="00070936"/>
    <w:rsid w:val="00070B18"/>
    <w:rsid w:val="0007134C"/>
    <w:rsid w:val="00071BFE"/>
    <w:rsid w:val="0007263E"/>
    <w:rsid w:val="0007289B"/>
    <w:rsid w:val="00074AF4"/>
    <w:rsid w:val="00074E66"/>
    <w:rsid w:val="00074F01"/>
    <w:rsid w:val="00075D13"/>
    <w:rsid w:val="00076154"/>
    <w:rsid w:val="00076BA1"/>
    <w:rsid w:val="00077234"/>
    <w:rsid w:val="00077E6C"/>
    <w:rsid w:val="00080A4E"/>
    <w:rsid w:val="00080BDF"/>
    <w:rsid w:val="00080BEF"/>
    <w:rsid w:val="00081431"/>
    <w:rsid w:val="00081C00"/>
    <w:rsid w:val="00082007"/>
    <w:rsid w:val="000826DF"/>
    <w:rsid w:val="00082AC5"/>
    <w:rsid w:val="000834FE"/>
    <w:rsid w:val="00084383"/>
    <w:rsid w:val="00085399"/>
    <w:rsid w:val="00085781"/>
    <w:rsid w:val="00085D46"/>
    <w:rsid w:val="00085DF6"/>
    <w:rsid w:val="00085E30"/>
    <w:rsid w:val="000863EE"/>
    <w:rsid w:val="00086AF5"/>
    <w:rsid w:val="00086DE8"/>
    <w:rsid w:val="00087C3E"/>
    <w:rsid w:val="000904DF"/>
    <w:rsid w:val="00090848"/>
    <w:rsid w:val="0009093E"/>
    <w:rsid w:val="00090BD2"/>
    <w:rsid w:val="00091405"/>
    <w:rsid w:val="00092446"/>
    <w:rsid w:val="00092D00"/>
    <w:rsid w:val="00094000"/>
    <w:rsid w:val="000940BC"/>
    <w:rsid w:val="000955BB"/>
    <w:rsid w:val="00095F81"/>
    <w:rsid w:val="00096E79"/>
    <w:rsid w:val="0009721A"/>
    <w:rsid w:val="000972BE"/>
    <w:rsid w:val="00097822"/>
    <w:rsid w:val="000A0AC5"/>
    <w:rsid w:val="000A2341"/>
    <w:rsid w:val="000A251B"/>
    <w:rsid w:val="000A3FFA"/>
    <w:rsid w:val="000A4B80"/>
    <w:rsid w:val="000A5C98"/>
    <w:rsid w:val="000A5F93"/>
    <w:rsid w:val="000A66AD"/>
    <w:rsid w:val="000A672E"/>
    <w:rsid w:val="000A7340"/>
    <w:rsid w:val="000A73EB"/>
    <w:rsid w:val="000A79DB"/>
    <w:rsid w:val="000B0AB3"/>
    <w:rsid w:val="000B0B71"/>
    <w:rsid w:val="000B0DD0"/>
    <w:rsid w:val="000B11CC"/>
    <w:rsid w:val="000B14F4"/>
    <w:rsid w:val="000B1C95"/>
    <w:rsid w:val="000B1F46"/>
    <w:rsid w:val="000B20B5"/>
    <w:rsid w:val="000B2451"/>
    <w:rsid w:val="000B2B70"/>
    <w:rsid w:val="000B3E16"/>
    <w:rsid w:val="000B4BD3"/>
    <w:rsid w:val="000B5258"/>
    <w:rsid w:val="000B56CB"/>
    <w:rsid w:val="000B6001"/>
    <w:rsid w:val="000B686D"/>
    <w:rsid w:val="000B6B28"/>
    <w:rsid w:val="000B6BA4"/>
    <w:rsid w:val="000B79B6"/>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C7C80"/>
    <w:rsid w:val="000D162E"/>
    <w:rsid w:val="000D18FA"/>
    <w:rsid w:val="000D1A8F"/>
    <w:rsid w:val="000D1DB5"/>
    <w:rsid w:val="000D1F5A"/>
    <w:rsid w:val="000D2E6B"/>
    <w:rsid w:val="000D3A57"/>
    <w:rsid w:val="000D3D37"/>
    <w:rsid w:val="000D3DAD"/>
    <w:rsid w:val="000D3FA2"/>
    <w:rsid w:val="000D440D"/>
    <w:rsid w:val="000D4CDA"/>
    <w:rsid w:val="000D531D"/>
    <w:rsid w:val="000D56F6"/>
    <w:rsid w:val="000D59F0"/>
    <w:rsid w:val="000E003C"/>
    <w:rsid w:val="000E2548"/>
    <w:rsid w:val="000E2E16"/>
    <w:rsid w:val="000E2F60"/>
    <w:rsid w:val="000E3F58"/>
    <w:rsid w:val="000E4600"/>
    <w:rsid w:val="000E4F91"/>
    <w:rsid w:val="000E5C5B"/>
    <w:rsid w:val="000F1559"/>
    <w:rsid w:val="000F2C78"/>
    <w:rsid w:val="000F2F96"/>
    <w:rsid w:val="000F46EC"/>
    <w:rsid w:val="000F472C"/>
    <w:rsid w:val="000F4C15"/>
    <w:rsid w:val="000F5C69"/>
    <w:rsid w:val="000F6335"/>
    <w:rsid w:val="000F6E07"/>
    <w:rsid w:val="000F6E1F"/>
    <w:rsid w:val="000F756B"/>
    <w:rsid w:val="000F794E"/>
    <w:rsid w:val="000F7A0C"/>
    <w:rsid w:val="000F7B2C"/>
    <w:rsid w:val="000F7E31"/>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D0"/>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48E4"/>
    <w:rsid w:val="001152DF"/>
    <w:rsid w:val="001154C1"/>
    <w:rsid w:val="00115AE1"/>
    <w:rsid w:val="001160BE"/>
    <w:rsid w:val="001168CA"/>
    <w:rsid w:val="001171A0"/>
    <w:rsid w:val="001176AD"/>
    <w:rsid w:val="00117F8B"/>
    <w:rsid w:val="00120C87"/>
    <w:rsid w:val="00120CBD"/>
    <w:rsid w:val="00121364"/>
    <w:rsid w:val="00121617"/>
    <w:rsid w:val="001220F6"/>
    <w:rsid w:val="00122826"/>
    <w:rsid w:val="00122845"/>
    <w:rsid w:val="0012399F"/>
    <w:rsid w:val="00123E2B"/>
    <w:rsid w:val="00123E75"/>
    <w:rsid w:val="001240AF"/>
    <w:rsid w:val="00124117"/>
    <w:rsid w:val="0012447E"/>
    <w:rsid w:val="00124A98"/>
    <w:rsid w:val="00124B81"/>
    <w:rsid w:val="001253A8"/>
    <w:rsid w:val="00125659"/>
    <w:rsid w:val="00125E4C"/>
    <w:rsid w:val="00126F08"/>
    <w:rsid w:val="0012739C"/>
    <w:rsid w:val="001274A9"/>
    <w:rsid w:val="0012771C"/>
    <w:rsid w:val="00127CF0"/>
    <w:rsid w:val="00127E83"/>
    <w:rsid w:val="00130467"/>
    <w:rsid w:val="001310FF"/>
    <w:rsid w:val="0013193C"/>
    <w:rsid w:val="00131BF2"/>
    <w:rsid w:val="00132076"/>
    <w:rsid w:val="00132CF3"/>
    <w:rsid w:val="00132E01"/>
    <w:rsid w:val="00134753"/>
    <w:rsid w:val="0013480C"/>
    <w:rsid w:val="00134D24"/>
    <w:rsid w:val="00135B5F"/>
    <w:rsid w:val="00135C6A"/>
    <w:rsid w:val="00136054"/>
    <w:rsid w:val="001371A9"/>
    <w:rsid w:val="001373E9"/>
    <w:rsid w:val="0014011A"/>
    <w:rsid w:val="001414F0"/>
    <w:rsid w:val="0014152B"/>
    <w:rsid w:val="00142D9A"/>
    <w:rsid w:val="00143830"/>
    <w:rsid w:val="00143DAB"/>
    <w:rsid w:val="00144EB4"/>
    <w:rsid w:val="00144EC6"/>
    <w:rsid w:val="00145140"/>
    <w:rsid w:val="00146D40"/>
    <w:rsid w:val="00147387"/>
    <w:rsid w:val="001473BA"/>
    <w:rsid w:val="00147A18"/>
    <w:rsid w:val="00147D2D"/>
    <w:rsid w:val="00150AB3"/>
    <w:rsid w:val="00150F78"/>
    <w:rsid w:val="0015104C"/>
    <w:rsid w:val="001512E9"/>
    <w:rsid w:val="00151563"/>
    <w:rsid w:val="00151610"/>
    <w:rsid w:val="00151D2D"/>
    <w:rsid w:val="00152135"/>
    <w:rsid w:val="0015230E"/>
    <w:rsid w:val="0015325E"/>
    <w:rsid w:val="0015365A"/>
    <w:rsid w:val="001546F7"/>
    <w:rsid w:val="00154BBA"/>
    <w:rsid w:val="00155021"/>
    <w:rsid w:val="0015514A"/>
    <w:rsid w:val="00155889"/>
    <w:rsid w:val="0015590A"/>
    <w:rsid w:val="0015763A"/>
    <w:rsid w:val="00157B73"/>
    <w:rsid w:val="0016012A"/>
    <w:rsid w:val="00160463"/>
    <w:rsid w:val="00160C0B"/>
    <w:rsid w:val="001616E7"/>
    <w:rsid w:val="00162DD3"/>
    <w:rsid w:val="00163167"/>
    <w:rsid w:val="00163C05"/>
    <w:rsid w:val="00165FC6"/>
    <w:rsid w:val="00166969"/>
    <w:rsid w:val="001709B2"/>
    <w:rsid w:val="00170BE3"/>
    <w:rsid w:val="00170CD7"/>
    <w:rsid w:val="001718EE"/>
    <w:rsid w:val="00171B45"/>
    <w:rsid w:val="00171EA5"/>
    <w:rsid w:val="00171F9A"/>
    <w:rsid w:val="00172637"/>
    <w:rsid w:val="0017284A"/>
    <w:rsid w:val="001728EF"/>
    <w:rsid w:val="0017301C"/>
    <w:rsid w:val="0017352F"/>
    <w:rsid w:val="001736E5"/>
    <w:rsid w:val="00174C1E"/>
    <w:rsid w:val="00175938"/>
    <w:rsid w:val="001764C2"/>
    <w:rsid w:val="00176AD6"/>
    <w:rsid w:val="00177210"/>
    <w:rsid w:val="00177528"/>
    <w:rsid w:val="0017789A"/>
    <w:rsid w:val="00177B2F"/>
    <w:rsid w:val="00180528"/>
    <w:rsid w:val="00180B66"/>
    <w:rsid w:val="00180B94"/>
    <w:rsid w:val="00180DB2"/>
    <w:rsid w:val="00181081"/>
    <w:rsid w:val="001813EB"/>
    <w:rsid w:val="00181871"/>
    <w:rsid w:val="00181977"/>
    <w:rsid w:val="0018315E"/>
    <w:rsid w:val="001837DF"/>
    <w:rsid w:val="001839D6"/>
    <w:rsid w:val="00183D1F"/>
    <w:rsid w:val="00184E66"/>
    <w:rsid w:val="00185A67"/>
    <w:rsid w:val="00185CA3"/>
    <w:rsid w:val="00185FAB"/>
    <w:rsid w:val="0018602B"/>
    <w:rsid w:val="001862ED"/>
    <w:rsid w:val="00186460"/>
    <w:rsid w:val="0018773A"/>
    <w:rsid w:val="001925FC"/>
    <w:rsid w:val="00192D1A"/>
    <w:rsid w:val="00193971"/>
    <w:rsid w:val="00195B29"/>
    <w:rsid w:val="00195DC9"/>
    <w:rsid w:val="00195DDD"/>
    <w:rsid w:val="00195E47"/>
    <w:rsid w:val="00196095"/>
    <w:rsid w:val="001968E1"/>
    <w:rsid w:val="00197851"/>
    <w:rsid w:val="00197ED7"/>
    <w:rsid w:val="001A00B7"/>
    <w:rsid w:val="001A01D5"/>
    <w:rsid w:val="001A16F4"/>
    <w:rsid w:val="001A1831"/>
    <w:rsid w:val="001A1EAB"/>
    <w:rsid w:val="001A24E1"/>
    <w:rsid w:val="001A2A0E"/>
    <w:rsid w:val="001A2DC1"/>
    <w:rsid w:val="001A4A41"/>
    <w:rsid w:val="001A52C2"/>
    <w:rsid w:val="001A5B42"/>
    <w:rsid w:val="001A6CCA"/>
    <w:rsid w:val="001A6F5A"/>
    <w:rsid w:val="001A7090"/>
    <w:rsid w:val="001B0538"/>
    <w:rsid w:val="001B0670"/>
    <w:rsid w:val="001B097F"/>
    <w:rsid w:val="001B0F95"/>
    <w:rsid w:val="001B2A3D"/>
    <w:rsid w:val="001B30F1"/>
    <w:rsid w:val="001B4309"/>
    <w:rsid w:val="001B4DC3"/>
    <w:rsid w:val="001B4FA7"/>
    <w:rsid w:val="001B593A"/>
    <w:rsid w:val="001B600A"/>
    <w:rsid w:val="001B6AAF"/>
    <w:rsid w:val="001B7E95"/>
    <w:rsid w:val="001B7FED"/>
    <w:rsid w:val="001C0834"/>
    <w:rsid w:val="001C0FB8"/>
    <w:rsid w:val="001C1241"/>
    <w:rsid w:val="001C18DF"/>
    <w:rsid w:val="001C18F8"/>
    <w:rsid w:val="001C1DFB"/>
    <w:rsid w:val="001C24A4"/>
    <w:rsid w:val="001C3384"/>
    <w:rsid w:val="001C34D4"/>
    <w:rsid w:val="001C37CD"/>
    <w:rsid w:val="001C3927"/>
    <w:rsid w:val="001C46BE"/>
    <w:rsid w:val="001C50A3"/>
    <w:rsid w:val="001C5B08"/>
    <w:rsid w:val="001C5DB0"/>
    <w:rsid w:val="001C5EC8"/>
    <w:rsid w:val="001C5F50"/>
    <w:rsid w:val="001C616D"/>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45E"/>
    <w:rsid w:val="001D5F21"/>
    <w:rsid w:val="001D663B"/>
    <w:rsid w:val="001D710D"/>
    <w:rsid w:val="001D751F"/>
    <w:rsid w:val="001D7566"/>
    <w:rsid w:val="001E1951"/>
    <w:rsid w:val="001E258C"/>
    <w:rsid w:val="001E293A"/>
    <w:rsid w:val="001E29F2"/>
    <w:rsid w:val="001E2A84"/>
    <w:rsid w:val="001E2BEA"/>
    <w:rsid w:val="001E4111"/>
    <w:rsid w:val="001E411F"/>
    <w:rsid w:val="001E4799"/>
    <w:rsid w:val="001E5301"/>
    <w:rsid w:val="001E53F8"/>
    <w:rsid w:val="001E54B3"/>
    <w:rsid w:val="001E5F04"/>
    <w:rsid w:val="001E6911"/>
    <w:rsid w:val="001E7589"/>
    <w:rsid w:val="001E76E4"/>
    <w:rsid w:val="001E76FA"/>
    <w:rsid w:val="001E7D3F"/>
    <w:rsid w:val="001E7F4C"/>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659"/>
    <w:rsid w:val="00200768"/>
    <w:rsid w:val="00200FFE"/>
    <w:rsid w:val="00201EF2"/>
    <w:rsid w:val="0020313A"/>
    <w:rsid w:val="002031F6"/>
    <w:rsid w:val="00203EF1"/>
    <w:rsid w:val="002043C5"/>
    <w:rsid w:val="0020474F"/>
    <w:rsid w:val="00204D9F"/>
    <w:rsid w:val="00204DDB"/>
    <w:rsid w:val="002053F4"/>
    <w:rsid w:val="00205473"/>
    <w:rsid w:val="00205756"/>
    <w:rsid w:val="00206789"/>
    <w:rsid w:val="00207127"/>
    <w:rsid w:val="0020733D"/>
    <w:rsid w:val="00207821"/>
    <w:rsid w:val="0021040C"/>
    <w:rsid w:val="00210EC5"/>
    <w:rsid w:val="00211CEB"/>
    <w:rsid w:val="00211E46"/>
    <w:rsid w:val="002121C3"/>
    <w:rsid w:val="002126AB"/>
    <w:rsid w:val="00212D54"/>
    <w:rsid w:val="002131C9"/>
    <w:rsid w:val="00213316"/>
    <w:rsid w:val="00213F7F"/>
    <w:rsid w:val="00214019"/>
    <w:rsid w:val="00215715"/>
    <w:rsid w:val="002158A0"/>
    <w:rsid w:val="0021614F"/>
    <w:rsid w:val="002161AA"/>
    <w:rsid w:val="002166EE"/>
    <w:rsid w:val="0021725A"/>
    <w:rsid w:val="00217934"/>
    <w:rsid w:val="00220093"/>
    <w:rsid w:val="00220A8F"/>
    <w:rsid w:val="00223C52"/>
    <w:rsid w:val="00223D7B"/>
    <w:rsid w:val="002248C5"/>
    <w:rsid w:val="00225192"/>
    <w:rsid w:val="0022552C"/>
    <w:rsid w:val="00225C42"/>
    <w:rsid w:val="00225ECD"/>
    <w:rsid w:val="00225F53"/>
    <w:rsid w:val="00226004"/>
    <w:rsid w:val="002261CA"/>
    <w:rsid w:val="00226503"/>
    <w:rsid w:val="00226A59"/>
    <w:rsid w:val="00226CF7"/>
    <w:rsid w:val="00226DFF"/>
    <w:rsid w:val="00227370"/>
    <w:rsid w:val="00227EB0"/>
    <w:rsid w:val="002304AF"/>
    <w:rsid w:val="002304FA"/>
    <w:rsid w:val="0023093A"/>
    <w:rsid w:val="00230F47"/>
    <w:rsid w:val="00231279"/>
    <w:rsid w:val="002317AE"/>
    <w:rsid w:val="0023200B"/>
    <w:rsid w:val="002332B1"/>
    <w:rsid w:val="00233597"/>
    <w:rsid w:val="0023366F"/>
    <w:rsid w:val="00233EA6"/>
    <w:rsid w:val="00234757"/>
    <w:rsid w:val="00234EE0"/>
    <w:rsid w:val="002356D6"/>
    <w:rsid w:val="00235753"/>
    <w:rsid w:val="002358C3"/>
    <w:rsid w:val="00236ECC"/>
    <w:rsid w:val="002372C9"/>
    <w:rsid w:val="0023730F"/>
    <w:rsid w:val="00237AE9"/>
    <w:rsid w:val="00241BAC"/>
    <w:rsid w:val="00243342"/>
    <w:rsid w:val="002435D8"/>
    <w:rsid w:val="00243DFA"/>
    <w:rsid w:val="002459AC"/>
    <w:rsid w:val="002459BA"/>
    <w:rsid w:val="00245D1C"/>
    <w:rsid w:val="00245DD3"/>
    <w:rsid w:val="00245DEF"/>
    <w:rsid w:val="00246581"/>
    <w:rsid w:val="00246ADF"/>
    <w:rsid w:val="00247C3D"/>
    <w:rsid w:val="00247C46"/>
    <w:rsid w:val="00247E70"/>
    <w:rsid w:val="002503DE"/>
    <w:rsid w:val="00250765"/>
    <w:rsid w:val="00250AA6"/>
    <w:rsid w:val="00250C13"/>
    <w:rsid w:val="00250EB2"/>
    <w:rsid w:val="0025102F"/>
    <w:rsid w:val="0025114D"/>
    <w:rsid w:val="00251B0E"/>
    <w:rsid w:val="00251E32"/>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2C30"/>
    <w:rsid w:val="002633C4"/>
    <w:rsid w:val="002640C1"/>
    <w:rsid w:val="0026435D"/>
    <w:rsid w:val="0026474D"/>
    <w:rsid w:val="00264B25"/>
    <w:rsid w:val="00265725"/>
    <w:rsid w:val="002663D4"/>
    <w:rsid w:val="00266440"/>
    <w:rsid w:val="00266568"/>
    <w:rsid w:val="00267629"/>
    <w:rsid w:val="002702C8"/>
    <w:rsid w:val="0027104E"/>
    <w:rsid w:val="00271E4D"/>
    <w:rsid w:val="00271E8E"/>
    <w:rsid w:val="002727A0"/>
    <w:rsid w:val="00272F85"/>
    <w:rsid w:val="0027347F"/>
    <w:rsid w:val="002741AD"/>
    <w:rsid w:val="0027441F"/>
    <w:rsid w:val="00274785"/>
    <w:rsid w:val="00274B2A"/>
    <w:rsid w:val="00274C6E"/>
    <w:rsid w:val="00274F1A"/>
    <w:rsid w:val="00274FA5"/>
    <w:rsid w:val="0027516A"/>
    <w:rsid w:val="00275BD4"/>
    <w:rsid w:val="00276937"/>
    <w:rsid w:val="00277E23"/>
    <w:rsid w:val="00277E3B"/>
    <w:rsid w:val="00280419"/>
    <w:rsid w:val="00280598"/>
    <w:rsid w:val="00280991"/>
    <w:rsid w:val="00281900"/>
    <w:rsid w:val="00281DAA"/>
    <w:rsid w:val="00281FE8"/>
    <w:rsid w:val="00281FE9"/>
    <w:rsid w:val="0028263E"/>
    <w:rsid w:val="002827C8"/>
    <w:rsid w:val="00282821"/>
    <w:rsid w:val="00282DBF"/>
    <w:rsid w:val="00283404"/>
    <w:rsid w:val="00284254"/>
    <w:rsid w:val="002850EE"/>
    <w:rsid w:val="00285BB1"/>
    <w:rsid w:val="00285D31"/>
    <w:rsid w:val="00286845"/>
    <w:rsid w:val="0028693A"/>
    <w:rsid w:val="00286AAC"/>
    <w:rsid w:val="00286F95"/>
    <w:rsid w:val="00287F49"/>
    <w:rsid w:val="002909D7"/>
    <w:rsid w:val="00290AF0"/>
    <w:rsid w:val="00290FF5"/>
    <w:rsid w:val="002913E2"/>
    <w:rsid w:val="002920A8"/>
    <w:rsid w:val="002920D2"/>
    <w:rsid w:val="0029220F"/>
    <w:rsid w:val="00292FDD"/>
    <w:rsid w:val="00293240"/>
    <w:rsid w:val="002939FF"/>
    <w:rsid w:val="002942A9"/>
    <w:rsid w:val="002944BD"/>
    <w:rsid w:val="0029478C"/>
    <w:rsid w:val="00294DF2"/>
    <w:rsid w:val="00294F7C"/>
    <w:rsid w:val="0029572F"/>
    <w:rsid w:val="00295AF3"/>
    <w:rsid w:val="00295E12"/>
    <w:rsid w:val="00296CC0"/>
    <w:rsid w:val="00296E32"/>
    <w:rsid w:val="0029731F"/>
    <w:rsid w:val="002A0044"/>
    <w:rsid w:val="002A047F"/>
    <w:rsid w:val="002A084D"/>
    <w:rsid w:val="002A0953"/>
    <w:rsid w:val="002A1C73"/>
    <w:rsid w:val="002A22D1"/>
    <w:rsid w:val="002A278F"/>
    <w:rsid w:val="002A2D6A"/>
    <w:rsid w:val="002A3490"/>
    <w:rsid w:val="002A3496"/>
    <w:rsid w:val="002A35E4"/>
    <w:rsid w:val="002A38E7"/>
    <w:rsid w:val="002A3C46"/>
    <w:rsid w:val="002A532C"/>
    <w:rsid w:val="002A6891"/>
    <w:rsid w:val="002A6A21"/>
    <w:rsid w:val="002A7014"/>
    <w:rsid w:val="002A7717"/>
    <w:rsid w:val="002A7DB1"/>
    <w:rsid w:val="002B0A1A"/>
    <w:rsid w:val="002B0B41"/>
    <w:rsid w:val="002B15CC"/>
    <w:rsid w:val="002B15F7"/>
    <w:rsid w:val="002B1912"/>
    <w:rsid w:val="002B1E71"/>
    <w:rsid w:val="002B205A"/>
    <w:rsid w:val="002B276D"/>
    <w:rsid w:val="002B2D61"/>
    <w:rsid w:val="002B3034"/>
    <w:rsid w:val="002B4442"/>
    <w:rsid w:val="002B494F"/>
    <w:rsid w:val="002B4AD3"/>
    <w:rsid w:val="002B4C3E"/>
    <w:rsid w:val="002B5523"/>
    <w:rsid w:val="002B58AF"/>
    <w:rsid w:val="002B5922"/>
    <w:rsid w:val="002B5947"/>
    <w:rsid w:val="002B724B"/>
    <w:rsid w:val="002B74A5"/>
    <w:rsid w:val="002B7671"/>
    <w:rsid w:val="002C0183"/>
    <w:rsid w:val="002C10EA"/>
    <w:rsid w:val="002C1A47"/>
    <w:rsid w:val="002C4016"/>
    <w:rsid w:val="002C4BDD"/>
    <w:rsid w:val="002C4C4F"/>
    <w:rsid w:val="002C5A55"/>
    <w:rsid w:val="002C5C3D"/>
    <w:rsid w:val="002C61A6"/>
    <w:rsid w:val="002C638D"/>
    <w:rsid w:val="002C7464"/>
    <w:rsid w:val="002C761A"/>
    <w:rsid w:val="002C7780"/>
    <w:rsid w:val="002C7C46"/>
    <w:rsid w:val="002D0475"/>
    <w:rsid w:val="002D06C6"/>
    <w:rsid w:val="002D0BCF"/>
    <w:rsid w:val="002D12F8"/>
    <w:rsid w:val="002D1829"/>
    <w:rsid w:val="002D24A4"/>
    <w:rsid w:val="002D2EC9"/>
    <w:rsid w:val="002D31F8"/>
    <w:rsid w:val="002D365B"/>
    <w:rsid w:val="002D41B2"/>
    <w:rsid w:val="002D4759"/>
    <w:rsid w:val="002D5B3D"/>
    <w:rsid w:val="002D5FB0"/>
    <w:rsid w:val="002D6407"/>
    <w:rsid w:val="002D6522"/>
    <w:rsid w:val="002D656F"/>
    <w:rsid w:val="002D6A53"/>
    <w:rsid w:val="002D6E96"/>
    <w:rsid w:val="002D6F35"/>
    <w:rsid w:val="002D76D9"/>
    <w:rsid w:val="002D7AAE"/>
    <w:rsid w:val="002D7B44"/>
    <w:rsid w:val="002D7EB7"/>
    <w:rsid w:val="002E0104"/>
    <w:rsid w:val="002E171F"/>
    <w:rsid w:val="002E1E8B"/>
    <w:rsid w:val="002E23E3"/>
    <w:rsid w:val="002E292C"/>
    <w:rsid w:val="002E3827"/>
    <w:rsid w:val="002E3AA8"/>
    <w:rsid w:val="002E440C"/>
    <w:rsid w:val="002E4A57"/>
    <w:rsid w:val="002E5739"/>
    <w:rsid w:val="002E5EFE"/>
    <w:rsid w:val="002E643B"/>
    <w:rsid w:val="002E7501"/>
    <w:rsid w:val="002E78A2"/>
    <w:rsid w:val="002E78F2"/>
    <w:rsid w:val="002E7FA4"/>
    <w:rsid w:val="002F0417"/>
    <w:rsid w:val="002F0BD2"/>
    <w:rsid w:val="002F163B"/>
    <w:rsid w:val="002F1B0A"/>
    <w:rsid w:val="002F34B4"/>
    <w:rsid w:val="002F357E"/>
    <w:rsid w:val="002F38CE"/>
    <w:rsid w:val="002F3B80"/>
    <w:rsid w:val="002F40A5"/>
    <w:rsid w:val="002F4376"/>
    <w:rsid w:val="002F444F"/>
    <w:rsid w:val="002F4723"/>
    <w:rsid w:val="002F4B0E"/>
    <w:rsid w:val="002F4E5F"/>
    <w:rsid w:val="002F4FF8"/>
    <w:rsid w:val="002F5430"/>
    <w:rsid w:val="002F5793"/>
    <w:rsid w:val="002F605D"/>
    <w:rsid w:val="002F6792"/>
    <w:rsid w:val="002F6AA7"/>
    <w:rsid w:val="002F70B1"/>
    <w:rsid w:val="00300264"/>
    <w:rsid w:val="003002FE"/>
    <w:rsid w:val="00300D31"/>
    <w:rsid w:val="003011C5"/>
    <w:rsid w:val="00302131"/>
    <w:rsid w:val="0030285C"/>
    <w:rsid w:val="00302AB3"/>
    <w:rsid w:val="00303436"/>
    <w:rsid w:val="00303BB5"/>
    <w:rsid w:val="00304853"/>
    <w:rsid w:val="00305458"/>
    <w:rsid w:val="003054DF"/>
    <w:rsid w:val="00305667"/>
    <w:rsid w:val="00305940"/>
    <w:rsid w:val="00305BBB"/>
    <w:rsid w:val="003061AB"/>
    <w:rsid w:val="003074D3"/>
    <w:rsid w:val="0030780B"/>
    <w:rsid w:val="00307868"/>
    <w:rsid w:val="00311292"/>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1EEE"/>
    <w:rsid w:val="00322BD2"/>
    <w:rsid w:val="00322F1E"/>
    <w:rsid w:val="003239ED"/>
    <w:rsid w:val="00323E32"/>
    <w:rsid w:val="003249A2"/>
    <w:rsid w:val="003250DD"/>
    <w:rsid w:val="00325116"/>
    <w:rsid w:val="00325F44"/>
    <w:rsid w:val="0032775D"/>
    <w:rsid w:val="00330004"/>
    <w:rsid w:val="00330449"/>
    <w:rsid w:val="00332FE8"/>
    <w:rsid w:val="0033387B"/>
    <w:rsid w:val="00333A5B"/>
    <w:rsid w:val="00333C6B"/>
    <w:rsid w:val="00334ABE"/>
    <w:rsid w:val="00334E72"/>
    <w:rsid w:val="003356B8"/>
    <w:rsid w:val="0033659A"/>
    <w:rsid w:val="00337788"/>
    <w:rsid w:val="003377CB"/>
    <w:rsid w:val="00337B3C"/>
    <w:rsid w:val="00337CE8"/>
    <w:rsid w:val="00340C35"/>
    <w:rsid w:val="00340F7E"/>
    <w:rsid w:val="00341441"/>
    <w:rsid w:val="003414AF"/>
    <w:rsid w:val="00342913"/>
    <w:rsid w:val="00342BFE"/>
    <w:rsid w:val="0034364C"/>
    <w:rsid w:val="00343C6B"/>
    <w:rsid w:val="0034407A"/>
    <w:rsid w:val="00345184"/>
    <w:rsid w:val="00346569"/>
    <w:rsid w:val="00346A6F"/>
    <w:rsid w:val="00347B07"/>
    <w:rsid w:val="00347E6D"/>
    <w:rsid w:val="003503F4"/>
    <w:rsid w:val="00350C96"/>
    <w:rsid w:val="00351155"/>
    <w:rsid w:val="00352C1C"/>
    <w:rsid w:val="00353449"/>
    <w:rsid w:val="00353DFF"/>
    <w:rsid w:val="003544E2"/>
    <w:rsid w:val="003545CF"/>
    <w:rsid w:val="00354976"/>
    <w:rsid w:val="003555B3"/>
    <w:rsid w:val="00355F5E"/>
    <w:rsid w:val="00356187"/>
    <w:rsid w:val="00356287"/>
    <w:rsid w:val="003570D9"/>
    <w:rsid w:val="00357686"/>
    <w:rsid w:val="00357E33"/>
    <w:rsid w:val="00361098"/>
    <w:rsid w:val="003610AC"/>
    <w:rsid w:val="003611D3"/>
    <w:rsid w:val="003621E3"/>
    <w:rsid w:val="00362649"/>
    <w:rsid w:val="00362B3B"/>
    <w:rsid w:val="00363047"/>
    <w:rsid w:val="003632C6"/>
    <w:rsid w:val="003643DB"/>
    <w:rsid w:val="00364B14"/>
    <w:rsid w:val="00364EEE"/>
    <w:rsid w:val="00365128"/>
    <w:rsid w:val="003651B0"/>
    <w:rsid w:val="00365546"/>
    <w:rsid w:val="003664C0"/>
    <w:rsid w:val="0036659F"/>
    <w:rsid w:val="00366879"/>
    <w:rsid w:val="00367467"/>
    <w:rsid w:val="003674DC"/>
    <w:rsid w:val="00367864"/>
    <w:rsid w:val="00367BC4"/>
    <w:rsid w:val="0037053D"/>
    <w:rsid w:val="00370663"/>
    <w:rsid w:val="003707ED"/>
    <w:rsid w:val="003712FB"/>
    <w:rsid w:val="003715F5"/>
    <w:rsid w:val="00371F1D"/>
    <w:rsid w:val="00372C34"/>
    <w:rsid w:val="00372E8B"/>
    <w:rsid w:val="003738D7"/>
    <w:rsid w:val="003739C8"/>
    <w:rsid w:val="0037417D"/>
    <w:rsid w:val="00374D90"/>
    <w:rsid w:val="00375C27"/>
    <w:rsid w:val="00376473"/>
    <w:rsid w:val="003765C1"/>
    <w:rsid w:val="00377243"/>
    <w:rsid w:val="0037789C"/>
    <w:rsid w:val="00380C81"/>
    <w:rsid w:val="00381D75"/>
    <w:rsid w:val="003828A4"/>
    <w:rsid w:val="00384642"/>
    <w:rsid w:val="003847B3"/>
    <w:rsid w:val="0038484F"/>
    <w:rsid w:val="003848FE"/>
    <w:rsid w:val="003849A5"/>
    <w:rsid w:val="003849DE"/>
    <w:rsid w:val="00384DA3"/>
    <w:rsid w:val="00384F97"/>
    <w:rsid w:val="00385B65"/>
    <w:rsid w:val="00385CED"/>
    <w:rsid w:val="00385DA6"/>
    <w:rsid w:val="003863B8"/>
    <w:rsid w:val="0038753E"/>
    <w:rsid w:val="003875B1"/>
    <w:rsid w:val="00387836"/>
    <w:rsid w:val="00390530"/>
    <w:rsid w:val="00390576"/>
    <w:rsid w:val="00390805"/>
    <w:rsid w:val="00391905"/>
    <w:rsid w:val="00392805"/>
    <w:rsid w:val="00393109"/>
    <w:rsid w:val="00393496"/>
    <w:rsid w:val="00394364"/>
    <w:rsid w:val="003945C1"/>
    <w:rsid w:val="0039513B"/>
    <w:rsid w:val="00395B54"/>
    <w:rsid w:val="00397D25"/>
    <w:rsid w:val="00397E76"/>
    <w:rsid w:val="00397F92"/>
    <w:rsid w:val="003A1985"/>
    <w:rsid w:val="003A1A3F"/>
    <w:rsid w:val="003A1D4A"/>
    <w:rsid w:val="003A212C"/>
    <w:rsid w:val="003A25BA"/>
    <w:rsid w:val="003A4640"/>
    <w:rsid w:val="003A4749"/>
    <w:rsid w:val="003A4DC7"/>
    <w:rsid w:val="003A5C1A"/>
    <w:rsid w:val="003A60B6"/>
    <w:rsid w:val="003A64E1"/>
    <w:rsid w:val="003A6636"/>
    <w:rsid w:val="003A6A21"/>
    <w:rsid w:val="003A6ED4"/>
    <w:rsid w:val="003B0A72"/>
    <w:rsid w:val="003B0F4A"/>
    <w:rsid w:val="003B1A87"/>
    <w:rsid w:val="003B244D"/>
    <w:rsid w:val="003B26A6"/>
    <w:rsid w:val="003B2961"/>
    <w:rsid w:val="003B299C"/>
    <w:rsid w:val="003B2EE2"/>
    <w:rsid w:val="003B3516"/>
    <w:rsid w:val="003B354F"/>
    <w:rsid w:val="003B382D"/>
    <w:rsid w:val="003B3CA6"/>
    <w:rsid w:val="003B5617"/>
    <w:rsid w:val="003B5B77"/>
    <w:rsid w:val="003B5C14"/>
    <w:rsid w:val="003B64B7"/>
    <w:rsid w:val="003B66F9"/>
    <w:rsid w:val="003B701E"/>
    <w:rsid w:val="003B7248"/>
    <w:rsid w:val="003C10C1"/>
    <w:rsid w:val="003C15FE"/>
    <w:rsid w:val="003C17A2"/>
    <w:rsid w:val="003C2272"/>
    <w:rsid w:val="003C2DF6"/>
    <w:rsid w:val="003C3796"/>
    <w:rsid w:val="003C4950"/>
    <w:rsid w:val="003C4A76"/>
    <w:rsid w:val="003C4A82"/>
    <w:rsid w:val="003C4ECB"/>
    <w:rsid w:val="003C556A"/>
    <w:rsid w:val="003C5660"/>
    <w:rsid w:val="003C5DD7"/>
    <w:rsid w:val="003C6E68"/>
    <w:rsid w:val="003D0029"/>
    <w:rsid w:val="003D1436"/>
    <w:rsid w:val="003D22C4"/>
    <w:rsid w:val="003D24C0"/>
    <w:rsid w:val="003D2B17"/>
    <w:rsid w:val="003D2D73"/>
    <w:rsid w:val="003D36ED"/>
    <w:rsid w:val="003D466A"/>
    <w:rsid w:val="003D5BD8"/>
    <w:rsid w:val="003D661F"/>
    <w:rsid w:val="003D68DE"/>
    <w:rsid w:val="003D6D32"/>
    <w:rsid w:val="003E008B"/>
    <w:rsid w:val="003E0F1A"/>
    <w:rsid w:val="003E1B08"/>
    <w:rsid w:val="003E27EF"/>
    <w:rsid w:val="003E2D27"/>
    <w:rsid w:val="003E2FB3"/>
    <w:rsid w:val="003E2FF5"/>
    <w:rsid w:val="003E3396"/>
    <w:rsid w:val="003E3C5B"/>
    <w:rsid w:val="003E3DF9"/>
    <w:rsid w:val="003E3F34"/>
    <w:rsid w:val="003E5FFF"/>
    <w:rsid w:val="003E6093"/>
    <w:rsid w:val="003E61C9"/>
    <w:rsid w:val="003E6B4D"/>
    <w:rsid w:val="003E6FF3"/>
    <w:rsid w:val="003F0415"/>
    <w:rsid w:val="003F0B84"/>
    <w:rsid w:val="003F0CDA"/>
    <w:rsid w:val="003F0FE3"/>
    <w:rsid w:val="003F24CA"/>
    <w:rsid w:val="003F2845"/>
    <w:rsid w:val="003F3302"/>
    <w:rsid w:val="003F358B"/>
    <w:rsid w:val="003F4214"/>
    <w:rsid w:val="003F429B"/>
    <w:rsid w:val="003F43DB"/>
    <w:rsid w:val="003F49CC"/>
    <w:rsid w:val="003F50CD"/>
    <w:rsid w:val="003F5480"/>
    <w:rsid w:val="003F626D"/>
    <w:rsid w:val="003F6CFF"/>
    <w:rsid w:val="003F6E20"/>
    <w:rsid w:val="003F7643"/>
    <w:rsid w:val="003F7FDE"/>
    <w:rsid w:val="00400628"/>
    <w:rsid w:val="00400707"/>
    <w:rsid w:val="00400C45"/>
    <w:rsid w:val="004011B9"/>
    <w:rsid w:val="00401BBA"/>
    <w:rsid w:val="004023E3"/>
    <w:rsid w:val="00402A12"/>
    <w:rsid w:val="00403B31"/>
    <w:rsid w:val="004040AC"/>
    <w:rsid w:val="00404D26"/>
    <w:rsid w:val="00404DED"/>
    <w:rsid w:val="00404F39"/>
    <w:rsid w:val="00405156"/>
    <w:rsid w:val="004053EF"/>
    <w:rsid w:val="00405488"/>
    <w:rsid w:val="00405D50"/>
    <w:rsid w:val="00406C40"/>
    <w:rsid w:val="00407389"/>
    <w:rsid w:val="00407FA3"/>
    <w:rsid w:val="00411222"/>
    <w:rsid w:val="00412279"/>
    <w:rsid w:val="004123B4"/>
    <w:rsid w:val="00412555"/>
    <w:rsid w:val="00412F90"/>
    <w:rsid w:val="00412FFB"/>
    <w:rsid w:val="00413579"/>
    <w:rsid w:val="00413A76"/>
    <w:rsid w:val="0041401D"/>
    <w:rsid w:val="00415962"/>
    <w:rsid w:val="00415C8B"/>
    <w:rsid w:val="00416F9D"/>
    <w:rsid w:val="00417699"/>
    <w:rsid w:val="004179E6"/>
    <w:rsid w:val="00417AA7"/>
    <w:rsid w:val="00417C09"/>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123"/>
    <w:rsid w:val="004326E0"/>
    <w:rsid w:val="004328E5"/>
    <w:rsid w:val="00432C41"/>
    <w:rsid w:val="004330DE"/>
    <w:rsid w:val="0043341A"/>
    <w:rsid w:val="0043353F"/>
    <w:rsid w:val="00433833"/>
    <w:rsid w:val="00433887"/>
    <w:rsid w:val="00433A4C"/>
    <w:rsid w:val="00433A71"/>
    <w:rsid w:val="00433B59"/>
    <w:rsid w:val="00433BF7"/>
    <w:rsid w:val="004342E2"/>
    <w:rsid w:val="00434813"/>
    <w:rsid w:val="00435364"/>
    <w:rsid w:val="00435CE6"/>
    <w:rsid w:val="00436436"/>
    <w:rsid w:val="00436848"/>
    <w:rsid w:val="00437555"/>
    <w:rsid w:val="0044028C"/>
    <w:rsid w:val="004403E0"/>
    <w:rsid w:val="00440629"/>
    <w:rsid w:val="00440666"/>
    <w:rsid w:val="00440D2B"/>
    <w:rsid w:val="00440D76"/>
    <w:rsid w:val="00440EFA"/>
    <w:rsid w:val="00441298"/>
    <w:rsid w:val="00442031"/>
    <w:rsid w:val="00442AD1"/>
    <w:rsid w:val="004430B5"/>
    <w:rsid w:val="00443AA7"/>
    <w:rsid w:val="00443F57"/>
    <w:rsid w:val="00444F34"/>
    <w:rsid w:val="0044506A"/>
    <w:rsid w:val="00446BD4"/>
    <w:rsid w:val="00447910"/>
    <w:rsid w:val="00447B30"/>
    <w:rsid w:val="00447B5D"/>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11EC"/>
    <w:rsid w:val="00462700"/>
    <w:rsid w:val="00462EC0"/>
    <w:rsid w:val="004637A9"/>
    <w:rsid w:val="00464251"/>
    <w:rsid w:val="00464675"/>
    <w:rsid w:val="00465019"/>
    <w:rsid w:val="00465235"/>
    <w:rsid w:val="0046523C"/>
    <w:rsid w:val="0046651D"/>
    <w:rsid w:val="00466CFD"/>
    <w:rsid w:val="004673DE"/>
    <w:rsid w:val="00467712"/>
    <w:rsid w:val="00467B5C"/>
    <w:rsid w:val="00467CB0"/>
    <w:rsid w:val="00467F1E"/>
    <w:rsid w:val="004705D4"/>
    <w:rsid w:val="00470605"/>
    <w:rsid w:val="004714E4"/>
    <w:rsid w:val="00471D5F"/>
    <w:rsid w:val="00472556"/>
    <w:rsid w:val="00472ED5"/>
    <w:rsid w:val="0047340E"/>
    <w:rsid w:val="00473D1A"/>
    <w:rsid w:val="0047524E"/>
    <w:rsid w:val="00475939"/>
    <w:rsid w:val="00476A9B"/>
    <w:rsid w:val="00476C4C"/>
    <w:rsid w:val="00476CCE"/>
    <w:rsid w:val="00476DF0"/>
    <w:rsid w:val="00477118"/>
    <w:rsid w:val="004773F2"/>
    <w:rsid w:val="0047759C"/>
    <w:rsid w:val="0048028E"/>
    <w:rsid w:val="00480859"/>
    <w:rsid w:val="004812F0"/>
    <w:rsid w:val="00481831"/>
    <w:rsid w:val="00481A14"/>
    <w:rsid w:val="00481FE3"/>
    <w:rsid w:val="00482392"/>
    <w:rsid w:val="004823CA"/>
    <w:rsid w:val="004837B4"/>
    <w:rsid w:val="00483A6C"/>
    <w:rsid w:val="0048419E"/>
    <w:rsid w:val="004843D7"/>
    <w:rsid w:val="00484D08"/>
    <w:rsid w:val="00485267"/>
    <w:rsid w:val="0048748A"/>
    <w:rsid w:val="004876B8"/>
    <w:rsid w:val="004879B4"/>
    <w:rsid w:val="00487C38"/>
    <w:rsid w:val="00487F80"/>
    <w:rsid w:val="00490865"/>
    <w:rsid w:val="004909AD"/>
    <w:rsid w:val="0049164F"/>
    <w:rsid w:val="004916E3"/>
    <w:rsid w:val="00491B0B"/>
    <w:rsid w:val="00491D65"/>
    <w:rsid w:val="00492C6F"/>
    <w:rsid w:val="004935DA"/>
    <w:rsid w:val="00493695"/>
    <w:rsid w:val="00493BD0"/>
    <w:rsid w:val="0049408B"/>
    <w:rsid w:val="004940D8"/>
    <w:rsid w:val="004947B5"/>
    <w:rsid w:val="004948A3"/>
    <w:rsid w:val="004955F2"/>
    <w:rsid w:val="0049593A"/>
    <w:rsid w:val="00497C77"/>
    <w:rsid w:val="004A04ED"/>
    <w:rsid w:val="004A0B68"/>
    <w:rsid w:val="004A1712"/>
    <w:rsid w:val="004A1A50"/>
    <w:rsid w:val="004A2CCB"/>
    <w:rsid w:val="004A2E64"/>
    <w:rsid w:val="004A475B"/>
    <w:rsid w:val="004A518A"/>
    <w:rsid w:val="004A6958"/>
    <w:rsid w:val="004A71D8"/>
    <w:rsid w:val="004A7B40"/>
    <w:rsid w:val="004B01A5"/>
    <w:rsid w:val="004B031F"/>
    <w:rsid w:val="004B11A4"/>
    <w:rsid w:val="004B12D8"/>
    <w:rsid w:val="004B14DC"/>
    <w:rsid w:val="004B1701"/>
    <w:rsid w:val="004B2246"/>
    <w:rsid w:val="004B2687"/>
    <w:rsid w:val="004B2795"/>
    <w:rsid w:val="004B2973"/>
    <w:rsid w:val="004B37A3"/>
    <w:rsid w:val="004B40AB"/>
    <w:rsid w:val="004B418C"/>
    <w:rsid w:val="004B46E2"/>
    <w:rsid w:val="004B4A2C"/>
    <w:rsid w:val="004B50C3"/>
    <w:rsid w:val="004B5992"/>
    <w:rsid w:val="004B6D37"/>
    <w:rsid w:val="004B7984"/>
    <w:rsid w:val="004C063A"/>
    <w:rsid w:val="004C250D"/>
    <w:rsid w:val="004C27EA"/>
    <w:rsid w:val="004C31B0"/>
    <w:rsid w:val="004C3761"/>
    <w:rsid w:val="004C5820"/>
    <w:rsid w:val="004C648F"/>
    <w:rsid w:val="004C690A"/>
    <w:rsid w:val="004D0378"/>
    <w:rsid w:val="004D0F95"/>
    <w:rsid w:val="004D10E9"/>
    <w:rsid w:val="004D117C"/>
    <w:rsid w:val="004D1277"/>
    <w:rsid w:val="004D174D"/>
    <w:rsid w:val="004D1E60"/>
    <w:rsid w:val="004D2598"/>
    <w:rsid w:val="004D2664"/>
    <w:rsid w:val="004D3BB5"/>
    <w:rsid w:val="004D3E82"/>
    <w:rsid w:val="004D3ED3"/>
    <w:rsid w:val="004D454A"/>
    <w:rsid w:val="004D47E8"/>
    <w:rsid w:val="004D4D86"/>
    <w:rsid w:val="004D4E2B"/>
    <w:rsid w:val="004D53E9"/>
    <w:rsid w:val="004D5EA6"/>
    <w:rsid w:val="004D75FD"/>
    <w:rsid w:val="004D7AAD"/>
    <w:rsid w:val="004E1684"/>
    <w:rsid w:val="004E18C6"/>
    <w:rsid w:val="004E1BE2"/>
    <w:rsid w:val="004E22B6"/>
    <w:rsid w:val="004E272C"/>
    <w:rsid w:val="004E274A"/>
    <w:rsid w:val="004E2854"/>
    <w:rsid w:val="004E382D"/>
    <w:rsid w:val="004E387C"/>
    <w:rsid w:val="004E41F6"/>
    <w:rsid w:val="004E4327"/>
    <w:rsid w:val="004E4A60"/>
    <w:rsid w:val="004E52E4"/>
    <w:rsid w:val="004E61AE"/>
    <w:rsid w:val="004E7F56"/>
    <w:rsid w:val="004F007F"/>
    <w:rsid w:val="004F0235"/>
    <w:rsid w:val="004F0611"/>
    <w:rsid w:val="004F0F90"/>
    <w:rsid w:val="004F15BE"/>
    <w:rsid w:val="004F1BB2"/>
    <w:rsid w:val="004F1BD8"/>
    <w:rsid w:val="004F1E14"/>
    <w:rsid w:val="004F23B0"/>
    <w:rsid w:val="004F264F"/>
    <w:rsid w:val="004F2C5B"/>
    <w:rsid w:val="004F2FF0"/>
    <w:rsid w:val="004F3534"/>
    <w:rsid w:val="004F3E22"/>
    <w:rsid w:val="004F3F44"/>
    <w:rsid w:val="004F4E3D"/>
    <w:rsid w:val="004F51EE"/>
    <w:rsid w:val="004F53F2"/>
    <w:rsid w:val="004F584E"/>
    <w:rsid w:val="004F59EA"/>
    <w:rsid w:val="004F6108"/>
    <w:rsid w:val="004F6919"/>
    <w:rsid w:val="0050055A"/>
    <w:rsid w:val="00501D7F"/>
    <w:rsid w:val="0050328F"/>
    <w:rsid w:val="00503A45"/>
    <w:rsid w:val="0050400C"/>
    <w:rsid w:val="0050413B"/>
    <w:rsid w:val="00504763"/>
    <w:rsid w:val="00505586"/>
    <w:rsid w:val="00505950"/>
    <w:rsid w:val="00505B5D"/>
    <w:rsid w:val="0050675A"/>
    <w:rsid w:val="00507AA8"/>
    <w:rsid w:val="00507B01"/>
    <w:rsid w:val="00510D68"/>
    <w:rsid w:val="0051195E"/>
    <w:rsid w:val="00511C2E"/>
    <w:rsid w:val="005125D1"/>
    <w:rsid w:val="00512C71"/>
    <w:rsid w:val="00512E7B"/>
    <w:rsid w:val="00513321"/>
    <w:rsid w:val="00513454"/>
    <w:rsid w:val="00513F14"/>
    <w:rsid w:val="00514532"/>
    <w:rsid w:val="00514A13"/>
    <w:rsid w:val="00514C15"/>
    <w:rsid w:val="0051577F"/>
    <w:rsid w:val="00515DC2"/>
    <w:rsid w:val="00516058"/>
    <w:rsid w:val="00516087"/>
    <w:rsid w:val="00516667"/>
    <w:rsid w:val="005168A0"/>
    <w:rsid w:val="00516B65"/>
    <w:rsid w:val="00516D3F"/>
    <w:rsid w:val="00517C5A"/>
    <w:rsid w:val="00521116"/>
    <w:rsid w:val="00521170"/>
    <w:rsid w:val="00521ED1"/>
    <w:rsid w:val="005223F9"/>
    <w:rsid w:val="0052275E"/>
    <w:rsid w:val="005228FE"/>
    <w:rsid w:val="0052306B"/>
    <w:rsid w:val="00523990"/>
    <w:rsid w:val="005239D8"/>
    <w:rsid w:val="00524466"/>
    <w:rsid w:val="0052450D"/>
    <w:rsid w:val="005245F0"/>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273"/>
    <w:rsid w:val="0054492B"/>
    <w:rsid w:val="00544BF6"/>
    <w:rsid w:val="00544C62"/>
    <w:rsid w:val="0054541A"/>
    <w:rsid w:val="00545467"/>
    <w:rsid w:val="00545EA9"/>
    <w:rsid w:val="00546541"/>
    <w:rsid w:val="00547058"/>
    <w:rsid w:val="00550252"/>
    <w:rsid w:val="0055095E"/>
    <w:rsid w:val="00550DCB"/>
    <w:rsid w:val="00550DD4"/>
    <w:rsid w:val="00550E95"/>
    <w:rsid w:val="0055104B"/>
    <w:rsid w:val="0055171D"/>
    <w:rsid w:val="00551EB1"/>
    <w:rsid w:val="00552787"/>
    <w:rsid w:val="00552897"/>
    <w:rsid w:val="00552C91"/>
    <w:rsid w:val="0055341A"/>
    <w:rsid w:val="00554399"/>
    <w:rsid w:val="005558A2"/>
    <w:rsid w:val="00555A94"/>
    <w:rsid w:val="0055617B"/>
    <w:rsid w:val="0055619B"/>
    <w:rsid w:val="00560823"/>
    <w:rsid w:val="005608F2"/>
    <w:rsid w:val="0056136F"/>
    <w:rsid w:val="00561882"/>
    <w:rsid w:val="005619BC"/>
    <w:rsid w:val="00562C3A"/>
    <w:rsid w:val="00563339"/>
    <w:rsid w:val="005645C7"/>
    <w:rsid w:val="00564FEE"/>
    <w:rsid w:val="005653F7"/>
    <w:rsid w:val="00565CFA"/>
    <w:rsid w:val="00565FB0"/>
    <w:rsid w:val="00566827"/>
    <w:rsid w:val="005672B9"/>
    <w:rsid w:val="005675EC"/>
    <w:rsid w:val="00567B07"/>
    <w:rsid w:val="00570055"/>
    <w:rsid w:val="0057019A"/>
    <w:rsid w:val="0057040C"/>
    <w:rsid w:val="00570F4B"/>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777B2"/>
    <w:rsid w:val="005806BD"/>
    <w:rsid w:val="00580BDE"/>
    <w:rsid w:val="00581DC1"/>
    <w:rsid w:val="005825AF"/>
    <w:rsid w:val="00582F87"/>
    <w:rsid w:val="005840CF"/>
    <w:rsid w:val="00584233"/>
    <w:rsid w:val="005842DC"/>
    <w:rsid w:val="005855A3"/>
    <w:rsid w:val="00585979"/>
    <w:rsid w:val="00585CC0"/>
    <w:rsid w:val="00585EFC"/>
    <w:rsid w:val="00586884"/>
    <w:rsid w:val="00586C1B"/>
    <w:rsid w:val="00586DCC"/>
    <w:rsid w:val="005871A1"/>
    <w:rsid w:val="00587A04"/>
    <w:rsid w:val="005900EF"/>
    <w:rsid w:val="00590533"/>
    <w:rsid w:val="00591511"/>
    <w:rsid w:val="00592A36"/>
    <w:rsid w:val="00592AA1"/>
    <w:rsid w:val="00592D27"/>
    <w:rsid w:val="005950B5"/>
    <w:rsid w:val="00595905"/>
    <w:rsid w:val="00595D60"/>
    <w:rsid w:val="0059676A"/>
    <w:rsid w:val="00596B3C"/>
    <w:rsid w:val="005973C3"/>
    <w:rsid w:val="005973C5"/>
    <w:rsid w:val="0059741B"/>
    <w:rsid w:val="00597D5A"/>
    <w:rsid w:val="005A0906"/>
    <w:rsid w:val="005A0A35"/>
    <w:rsid w:val="005A1E2C"/>
    <w:rsid w:val="005A219F"/>
    <w:rsid w:val="005A2225"/>
    <w:rsid w:val="005A2F77"/>
    <w:rsid w:val="005A3160"/>
    <w:rsid w:val="005A31F6"/>
    <w:rsid w:val="005A3C4A"/>
    <w:rsid w:val="005A3F01"/>
    <w:rsid w:val="005A46C6"/>
    <w:rsid w:val="005A4D2C"/>
    <w:rsid w:val="005A587B"/>
    <w:rsid w:val="005A5984"/>
    <w:rsid w:val="005A5E95"/>
    <w:rsid w:val="005A61C3"/>
    <w:rsid w:val="005A645A"/>
    <w:rsid w:val="005A6971"/>
    <w:rsid w:val="005A6C32"/>
    <w:rsid w:val="005A7264"/>
    <w:rsid w:val="005A7A25"/>
    <w:rsid w:val="005A7BCC"/>
    <w:rsid w:val="005A7C9B"/>
    <w:rsid w:val="005B2373"/>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2850"/>
    <w:rsid w:val="005C2C8A"/>
    <w:rsid w:val="005C3EBB"/>
    <w:rsid w:val="005C453B"/>
    <w:rsid w:val="005C47AC"/>
    <w:rsid w:val="005C5C49"/>
    <w:rsid w:val="005C625B"/>
    <w:rsid w:val="005C7D54"/>
    <w:rsid w:val="005D08E7"/>
    <w:rsid w:val="005D094D"/>
    <w:rsid w:val="005D1F31"/>
    <w:rsid w:val="005D257D"/>
    <w:rsid w:val="005D2BE4"/>
    <w:rsid w:val="005D2EC5"/>
    <w:rsid w:val="005D31AD"/>
    <w:rsid w:val="005D320A"/>
    <w:rsid w:val="005D43FF"/>
    <w:rsid w:val="005D4806"/>
    <w:rsid w:val="005D4882"/>
    <w:rsid w:val="005D4948"/>
    <w:rsid w:val="005D5666"/>
    <w:rsid w:val="005D60D2"/>
    <w:rsid w:val="005D6C25"/>
    <w:rsid w:val="005D754C"/>
    <w:rsid w:val="005D75A7"/>
    <w:rsid w:val="005D79A7"/>
    <w:rsid w:val="005E03B1"/>
    <w:rsid w:val="005E0674"/>
    <w:rsid w:val="005E132B"/>
    <w:rsid w:val="005E2006"/>
    <w:rsid w:val="005E2B62"/>
    <w:rsid w:val="005E31E3"/>
    <w:rsid w:val="005E3316"/>
    <w:rsid w:val="005E37FD"/>
    <w:rsid w:val="005E3CAE"/>
    <w:rsid w:val="005E4635"/>
    <w:rsid w:val="005E4761"/>
    <w:rsid w:val="005E57DB"/>
    <w:rsid w:val="005E5876"/>
    <w:rsid w:val="005E64DD"/>
    <w:rsid w:val="005E7D28"/>
    <w:rsid w:val="005F07E9"/>
    <w:rsid w:val="005F0971"/>
    <w:rsid w:val="005F1516"/>
    <w:rsid w:val="005F1660"/>
    <w:rsid w:val="005F244C"/>
    <w:rsid w:val="005F2844"/>
    <w:rsid w:val="005F2C8D"/>
    <w:rsid w:val="005F323E"/>
    <w:rsid w:val="005F387F"/>
    <w:rsid w:val="005F3A42"/>
    <w:rsid w:val="005F477E"/>
    <w:rsid w:val="005F4926"/>
    <w:rsid w:val="005F5308"/>
    <w:rsid w:val="005F5659"/>
    <w:rsid w:val="005F5CF9"/>
    <w:rsid w:val="005F5D54"/>
    <w:rsid w:val="005F7704"/>
    <w:rsid w:val="006003C0"/>
    <w:rsid w:val="0060056A"/>
    <w:rsid w:val="0060058C"/>
    <w:rsid w:val="006013D3"/>
    <w:rsid w:val="00602D2D"/>
    <w:rsid w:val="00603B55"/>
    <w:rsid w:val="00603C93"/>
    <w:rsid w:val="006040B9"/>
    <w:rsid w:val="006040E3"/>
    <w:rsid w:val="00604442"/>
    <w:rsid w:val="00604576"/>
    <w:rsid w:val="0060629A"/>
    <w:rsid w:val="00606A17"/>
    <w:rsid w:val="00607074"/>
    <w:rsid w:val="006102CF"/>
    <w:rsid w:val="006103EE"/>
    <w:rsid w:val="0061059D"/>
    <w:rsid w:val="00610AD7"/>
    <w:rsid w:val="00610E04"/>
    <w:rsid w:val="00610E88"/>
    <w:rsid w:val="00611992"/>
    <w:rsid w:val="00612454"/>
    <w:rsid w:val="00612530"/>
    <w:rsid w:val="006133F7"/>
    <w:rsid w:val="0061390C"/>
    <w:rsid w:val="0061419E"/>
    <w:rsid w:val="00614ECB"/>
    <w:rsid w:val="00615074"/>
    <w:rsid w:val="00615A59"/>
    <w:rsid w:val="00615C8E"/>
    <w:rsid w:val="00615D8E"/>
    <w:rsid w:val="0061632D"/>
    <w:rsid w:val="0061771D"/>
    <w:rsid w:val="006207EE"/>
    <w:rsid w:val="00621E9B"/>
    <w:rsid w:val="00622184"/>
    <w:rsid w:val="006227E3"/>
    <w:rsid w:val="00622D35"/>
    <w:rsid w:val="0062375E"/>
    <w:rsid w:val="00623A48"/>
    <w:rsid w:val="00623BA3"/>
    <w:rsid w:val="006241E6"/>
    <w:rsid w:val="00625030"/>
    <w:rsid w:val="00625367"/>
    <w:rsid w:val="00625E2E"/>
    <w:rsid w:val="006303ED"/>
    <w:rsid w:val="006320E8"/>
    <w:rsid w:val="006323F3"/>
    <w:rsid w:val="00633CD9"/>
    <w:rsid w:val="00633F28"/>
    <w:rsid w:val="00634184"/>
    <w:rsid w:val="0063504E"/>
    <w:rsid w:val="00635598"/>
    <w:rsid w:val="00635C20"/>
    <w:rsid w:val="00637559"/>
    <w:rsid w:val="006379AF"/>
    <w:rsid w:val="00637FF2"/>
    <w:rsid w:val="00640328"/>
    <w:rsid w:val="00640FB5"/>
    <w:rsid w:val="0064288F"/>
    <w:rsid w:val="00642A83"/>
    <w:rsid w:val="00642E79"/>
    <w:rsid w:val="00642FFD"/>
    <w:rsid w:val="006433E2"/>
    <w:rsid w:val="006439EA"/>
    <w:rsid w:val="00643F7C"/>
    <w:rsid w:val="00644C91"/>
    <w:rsid w:val="00646477"/>
    <w:rsid w:val="0064670C"/>
    <w:rsid w:val="00646770"/>
    <w:rsid w:val="006469AC"/>
    <w:rsid w:val="00646CC9"/>
    <w:rsid w:val="00647AFE"/>
    <w:rsid w:val="00647F55"/>
    <w:rsid w:val="00650865"/>
    <w:rsid w:val="00650DFF"/>
    <w:rsid w:val="0065169A"/>
    <w:rsid w:val="00651736"/>
    <w:rsid w:val="00651A91"/>
    <w:rsid w:val="00651FBB"/>
    <w:rsid w:val="00652D46"/>
    <w:rsid w:val="00655995"/>
    <w:rsid w:val="00655DEF"/>
    <w:rsid w:val="00655F83"/>
    <w:rsid w:val="0065611E"/>
    <w:rsid w:val="00657DB3"/>
    <w:rsid w:val="006607A9"/>
    <w:rsid w:val="00660CDC"/>
    <w:rsid w:val="006618F5"/>
    <w:rsid w:val="00662033"/>
    <w:rsid w:val="00663AAE"/>
    <w:rsid w:val="00664420"/>
    <w:rsid w:val="00664A34"/>
    <w:rsid w:val="00664DB7"/>
    <w:rsid w:val="00665755"/>
    <w:rsid w:val="00665AF3"/>
    <w:rsid w:val="00665B74"/>
    <w:rsid w:val="00666045"/>
    <w:rsid w:val="00666394"/>
    <w:rsid w:val="0066705A"/>
    <w:rsid w:val="006673FF"/>
    <w:rsid w:val="006675E8"/>
    <w:rsid w:val="0066786B"/>
    <w:rsid w:val="00670548"/>
    <w:rsid w:val="00670F2C"/>
    <w:rsid w:val="00671474"/>
    <w:rsid w:val="00671B08"/>
    <w:rsid w:val="00671C81"/>
    <w:rsid w:val="00672BDE"/>
    <w:rsid w:val="00672D26"/>
    <w:rsid w:val="00673E3C"/>
    <w:rsid w:val="006759C1"/>
    <w:rsid w:val="00676016"/>
    <w:rsid w:val="006766A5"/>
    <w:rsid w:val="00677332"/>
    <w:rsid w:val="006776E0"/>
    <w:rsid w:val="00680139"/>
    <w:rsid w:val="00680DE0"/>
    <w:rsid w:val="00681214"/>
    <w:rsid w:val="00681D62"/>
    <w:rsid w:val="00682AD1"/>
    <w:rsid w:val="00683134"/>
    <w:rsid w:val="00684212"/>
    <w:rsid w:val="0068425D"/>
    <w:rsid w:val="00684BB0"/>
    <w:rsid w:val="00685E1F"/>
    <w:rsid w:val="00685E87"/>
    <w:rsid w:val="006862DF"/>
    <w:rsid w:val="00686648"/>
    <w:rsid w:val="00686F5F"/>
    <w:rsid w:val="00687053"/>
    <w:rsid w:val="00687087"/>
    <w:rsid w:val="006900DD"/>
    <w:rsid w:val="006905B3"/>
    <w:rsid w:val="0069180E"/>
    <w:rsid w:val="00691B49"/>
    <w:rsid w:val="0069398B"/>
    <w:rsid w:val="00693FDF"/>
    <w:rsid w:val="0069418A"/>
    <w:rsid w:val="0069498B"/>
    <w:rsid w:val="00694F59"/>
    <w:rsid w:val="006961ED"/>
    <w:rsid w:val="0069663E"/>
    <w:rsid w:val="00696687"/>
    <w:rsid w:val="006A0C58"/>
    <w:rsid w:val="006A0C77"/>
    <w:rsid w:val="006A12DA"/>
    <w:rsid w:val="006A17A9"/>
    <w:rsid w:val="006A19CA"/>
    <w:rsid w:val="006A1D32"/>
    <w:rsid w:val="006A2472"/>
    <w:rsid w:val="006A2ACC"/>
    <w:rsid w:val="006A2DEE"/>
    <w:rsid w:val="006A340E"/>
    <w:rsid w:val="006A4184"/>
    <w:rsid w:val="006A43CF"/>
    <w:rsid w:val="006A5138"/>
    <w:rsid w:val="006A6290"/>
    <w:rsid w:val="006A6E43"/>
    <w:rsid w:val="006A717B"/>
    <w:rsid w:val="006A7580"/>
    <w:rsid w:val="006A7B22"/>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95"/>
    <w:rsid w:val="006C02CE"/>
    <w:rsid w:val="006C1036"/>
    <w:rsid w:val="006C1A2A"/>
    <w:rsid w:val="006C1E33"/>
    <w:rsid w:val="006C2334"/>
    <w:rsid w:val="006C2B6E"/>
    <w:rsid w:val="006C32E1"/>
    <w:rsid w:val="006C4BCC"/>
    <w:rsid w:val="006C4CC6"/>
    <w:rsid w:val="006C4E10"/>
    <w:rsid w:val="006C585B"/>
    <w:rsid w:val="006C59EF"/>
    <w:rsid w:val="006C6225"/>
    <w:rsid w:val="006C63CA"/>
    <w:rsid w:val="006C7C48"/>
    <w:rsid w:val="006C7E51"/>
    <w:rsid w:val="006C7F54"/>
    <w:rsid w:val="006C7F65"/>
    <w:rsid w:val="006C7FF4"/>
    <w:rsid w:val="006D0CB0"/>
    <w:rsid w:val="006D1EEF"/>
    <w:rsid w:val="006D2781"/>
    <w:rsid w:val="006D3818"/>
    <w:rsid w:val="006D3CF9"/>
    <w:rsid w:val="006D3D3A"/>
    <w:rsid w:val="006D43C1"/>
    <w:rsid w:val="006D45FB"/>
    <w:rsid w:val="006D48B5"/>
    <w:rsid w:val="006D51D2"/>
    <w:rsid w:val="006D5611"/>
    <w:rsid w:val="006D6357"/>
    <w:rsid w:val="006D642A"/>
    <w:rsid w:val="006D6851"/>
    <w:rsid w:val="006D79DD"/>
    <w:rsid w:val="006D7A46"/>
    <w:rsid w:val="006D7BDF"/>
    <w:rsid w:val="006E0333"/>
    <w:rsid w:val="006E0876"/>
    <w:rsid w:val="006E0AE5"/>
    <w:rsid w:val="006E0D22"/>
    <w:rsid w:val="006E21FF"/>
    <w:rsid w:val="006E23F9"/>
    <w:rsid w:val="006E2BC7"/>
    <w:rsid w:val="006E2C81"/>
    <w:rsid w:val="006E2D69"/>
    <w:rsid w:val="006E3A94"/>
    <w:rsid w:val="006E4238"/>
    <w:rsid w:val="006E4631"/>
    <w:rsid w:val="006E4B61"/>
    <w:rsid w:val="006E60AD"/>
    <w:rsid w:val="006E6430"/>
    <w:rsid w:val="006E65F8"/>
    <w:rsid w:val="006E7321"/>
    <w:rsid w:val="006F07AD"/>
    <w:rsid w:val="006F0C4B"/>
    <w:rsid w:val="006F0F2F"/>
    <w:rsid w:val="006F0F85"/>
    <w:rsid w:val="006F34A9"/>
    <w:rsid w:val="006F388E"/>
    <w:rsid w:val="006F3E7B"/>
    <w:rsid w:val="006F49D6"/>
    <w:rsid w:val="006F49DD"/>
    <w:rsid w:val="006F4CF0"/>
    <w:rsid w:val="006F730A"/>
    <w:rsid w:val="006F7EA1"/>
    <w:rsid w:val="007004FF"/>
    <w:rsid w:val="00701331"/>
    <w:rsid w:val="00702170"/>
    <w:rsid w:val="007021E3"/>
    <w:rsid w:val="00702638"/>
    <w:rsid w:val="0070361A"/>
    <w:rsid w:val="00704861"/>
    <w:rsid w:val="007060E9"/>
    <w:rsid w:val="00706D13"/>
    <w:rsid w:val="00706FE0"/>
    <w:rsid w:val="007072DA"/>
    <w:rsid w:val="00707B92"/>
    <w:rsid w:val="00707FB5"/>
    <w:rsid w:val="00710316"/>
    <w:rsid w:val="0071176C"/>
    <w:rsid w:val="00711C26"/>
    <w:rsid w:val="00711D2D"/>
    <w:rsid w:val="00711D32"/>
    <w:rsid w:val="007120E9"/>
    <w:rsid w:val="00712713"/>
    <w:rsid w:val="00713974"/>
    <w:rsid w:val="00714A9F"/>
    <w:rsid w:val="00715FC8"/>
    <w:rsid w:val="00717699"/>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76C"/>
    <w:rsid w:val="00727B8B"/>
    <w:rsid w:val="00727FC3"/>
    <w:rsid w:val="00730161"/>
    <w:rsid w:val="007308E2"/>
    <w:rsid w:val="007308E7"/>
    <w:rsid w:val="00730AC7"/>
    <w:rsid w:val="007312F9"/>
    <w:rsid w:val="00731D83"/>
    <w:rsid w:val="00732467"/>
    <w:rsid w:val="00732D72"/>
    <w:rsid w:val="00733354"/>
    <w:rsid w:val="00734374"/>
    <w:rsid w:val="007350CC"/>
    <w:rsid w:val="00735738"/>
    <w:rsid w:val="0073642A"/>
    <w:rsid w:val="007364DC"/>
    <w:rsid w:val="00736D71"/>
    <w:rsid w:val="00736E6A"/>
    <w:rsid w:val="00736E94"/>
    <w:rsid w:val="00736E9A"/>
    <w:rsid w:val="00737209"/>
    <w:rsid w:val="00737C35"/>
    <w:rsid w:val="0074012D"/>
    <w:rsid w:val="00740F6A"/>
    <w:rsid w:val="00741F2C"/>
    <w:rsid w:val="00743495"/>
    <w:rsid w:val="00745BD2"/>
    <w:rsid w:val="00746007"/>
    <w:rsid w:val="007460B9"/>
    <w:rsid w:val="0074665F"/>
    <w:rsid w:val="00746DA7"/>
    <w:rsid w:val="00747473"/>
    <w:rsid w:val="00750752"/>
    <w:rsid w:val="007509C1"/>
    <w:rsid w:val="007517F6"/>
    <w:rsid w:val="0075210F"/>
    <w:rsid w:val="007521C5"/>
    <w:rsid w:val="00753A21"/>
    <w:rsid w:val="00753D6A"/>
    <w:rsid w:val="00753D7D"/>
    <w:rsid w:val="007542EF"/>
    <w:rsid w:val="0075472D"/>
    <w:rsid w:val="0075494B"/>
    <w:rsid w:val="00755AB1"/>
    <w:rsid w:val="00756199"/>
    <w:rsid w:val="007566C0"/>
    <w:rsid w:val="00757172"/>
    <w:rsid w:val="00757FF2"/>
    <w:rsid w:val="00760115"/>
    <w:rsid w:val="0076017C"/>
    <w:rsid w:val="0076024B"/>
    <w:rsid w:val="0076026C"/>
    <w:rsid w:val="007603F5"/>
    <w:rsid w:val="00760CCB"/>
    <w:rsid w:val="0076169A"/>
    <w:rsid w:val="007629CA"/>
    <w:rsid w:val="00763228"/>
    <w:rsid w:val="007633F3"/>
    <w:rsid w:val="00763586"/>
    <w:rsid w:val="007639F3"/>
    <w:rsid w:val="00763A3F"/>
    <w:rsid w:val="00763BEE"/>
    <w:rsid w:val="00764063"/>
    <w:rsid w:val="007665AD"/>
    <w:rsid w:val="00766F0F"/>
    <w:rsid w:val="00767BBB"/>
    <w:rsid w:val="00767F0B"/>
    <w:rsid w:val="00770AE7"/>
    <w:rsid w:val="00770BC0"/>
    <w:rsid w:val="00770FE7"/>
    <w:rsid w:val="00771362"/>
    <w:rsid w:val="0077146C"/>
    <w:rsid w:val="00771674"/>
    <w:rsid w:val="00771EEC"/>
    <w:rsid w:val="0077225A"/>
    <w:rsid w:val="00772D01"/>
    <w:rsid w:val="00773013"/>
    <w:rsid w:val="00774123"/>
    <w:rsid w:val="00774CE9"/>
    <w:rsid w:val="00774F73"/>
    <w:rsid w:val="00775370"/>
    <w:rsid w:val="00775396"/>
    <w:rsid w:val="00777330"/>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867FE"/>
    <w:rsid w:val="00790AEC"/>
    <w:rsid w:val="00790CAC"/>
    <w:rsid w:val="007929C0"/>
    <w:rsid w:val="00792A94"/>
    <w:rsid w:val="00792C23"/>
    <w:rsid w:val="007930A3"/>
    <w:rsid w:val="00793724"/>
    <w:rsid w:val="007941D4"/>
    <w:rsid w:val="007947A9"/>
    <w:rsid w:val="00795D2F"/>
    <w:rsid w:val="007963D0"/>
    <w:rsid w:val="00796660"/>
    <w:rsid w:val="00796D3A"/>
    <w:rsid w:val="00796D85"/>
    <w:rsid w:val="007A030B"/>
    <w:rsid w:val="007A08BC"/>
    <w:rsid w:val="007A10D0"/>
    <w:rsid w:val="007A2227"/>
    <w:rsid w:val="007A2F74"/>
    <w:rsid w:val="007A31CC"/>
    <w:rsid w:val="007A3501"/>
    <w:rsid w:val="007A3CAF"/>
    <w:rsid w:val="007A4131"/>
    <w:rsid w:val="007A4E1D"/>
    <w:rsid w:val="007A5B05"/>
    <w:rsid w:val="007A5F6D"/>
    <w:rsid w:val="007A6FCE"/>
    <w:rsid w:val="007B00E4"/>
    <w:rsid w:val="007B0105"/>
    <w:rsid w:val="007B0952"/>
    <w:rsid w:val="007B17E4"/>
    <w:rsid w:val="007B1892"/>
    <w:rsid w:val="007B28FE"/>
    <w:rsid w:val="007B2AA3"/>
    <w:rsid w:val="007B363F"/>
    <w:rsid w:val="007B403B"/>
    <w:rsid w:val="007B4B23"/>
    <w:rsid w:val="007B5479"/>
    <w:rsid w:val="007B5814"/>
    <w:rsid w:val="007B6271"/>
    <w:rsid w:val="007B6AFE"/>
    <w:rsid w:val="007B738C"/>
    <w:rsid w:val="007C041B"/>
    <w:rsid w:val="007C06AC"/>
    <w:rsid w:val="007C1071"/>
    <w:rsid w:val="007C2FFF"/>
    <w:rsid w:val="007C3377"/>
    <w:rsid w:val="007C3594"/>
    <w:rsid w:val="007C3BBB"/>
    <w:rsid w:val="007C43E5"/>
    <w:rsid w:val="007C4E7A"/>
    <w:rsid w:val="007C4F3B"/>
    <w:rsid w:val="007C5E78"/>
    <w:rsid w:val="007C6DA0"/>
    <w:rsid w:val="007C6DB4"/>
    <w:rsid w:val="007C6EF7"/>
    <w:rsid w:val="007C750A"/>
    <w:rsid w:val="007C76B3"/>
    <w:rsid w:val="007C7782"/>
    <w:rsid w:val="007C78EF"/>
    <w:rsid w:val="007D1A6C"/>
    <w:rsid w:val="007D222C"/>
    <w:rsid w:val="007D23DD"/>
    <w:rsid w:val="007D2C2A"/>
    <w:rsid w:val="007D2E91"/>
    <w:rsid w:val="007D3036"/>
    <w:rsid w:val="007D3441"/>
    <w:rsid w:val="007D360B"/>
    <w:rsid w:val="007D3C47"/>
    <w:rsid w:val="007D3E35"/>
    <w:rsid w:val="007D4265"/>
    <w:rsid w:val="007D4679"/>
    <w:rsid w:val="007D4C1B"/>
    <w:rsid w:val="007D4FFD"/>
    <w:rsid w:val="007D5171"/>
    <w:rsid w:val="007D5A64"/>
    <w:rsid w:val="007D6976"/>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E7DAA"/>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1F31"/>
    <w:rsid w:val="0080292C"/>
    <w:rsid w:val="00802D8B"/>
    <w:rsid w:val="008039E0"/>
    <w:rsid w:val="00804B09"/>
    <w:rsid w:val="00805835"/>
    <w:rsid w:val="008059FF"/>
    <w:rsid w:val="00805A96"/>
    <w:rsid w:val="0080602E"/>
    <w:rsid w:val="008067E1"/>
    <w:rsid w:val="0081012C"/>
    <w:rsid w:val="0081044B"/>
    <w:rsid w:val="0081049B"/>
    <w:rsid w:val="008114CB"/>
    <w:rsid w:val="00811E71"/>
    <w:rsid w:val="0081207C"/>
    <w:rsid w:val="0081311B"/>
    <w:rsid w:val="00813F7C"/>
    <w:rsid w:val="0081409F"/>
    <w:rsid w:val="00814951"/>
    <w:rsid w:val="00815294"/>
    <w:rsid w:val="0081544D"/>
    <w:rsid w:val="00815B96"/>
    <w:rsid w:val="00815C62"/>
    <w:rsid w:val="00815DEE"/>
    <w:rsid w:val="00816A23"/>
    <w:rsid w:val="00816B99"/>
    <w:rsid w:val="0081721F"/>
    <w:rsid w:val="00820176"/>
    <w:rsid w:val="0082018E"/>
    <w:rsid w:val="00820609"/>
    <w:rsid w:val="0082134A"/>
    <w:rsid w:val="00821526"/>
    <w:rsid w:val="00824311"/>
    <w:rsid w:val="00824499"/>
    <w:rsid w:val="00824771"/>
    <w:rsid w:val="00824E75"/>
    <w:rsid w:val="00825E4B"/>
    <w:rsid w:val="00825E4E"/>
    <w:rsid w:val="00826209"/>
    <w:rsid w:val="00826264"/>
    <w:rsid w:val="008264F7"/>
    <w:rsid w:val="00826824"/>
    <w:rsid w:val="00826872"/>
    <w:rsid w:val="00826D5A"/>
    <w:rsid w:val="00827CA1"/>
    <w:rsid w:val="00830068"/>
    <w:rsid w:val="00830E7F"/>
    <w:rsid w:val="008313BD"/>
    <w:rsid w:val="00831417"/>
    <w:rsid w:val="0083177E"/>
    <w:rsid w:val="00832389"/>
    <w:rsid w:val="0083261A"/>
    <w:rsid w:val="00833D28"/>
    <w:rsid w:val="008340C6"/>
    <w:rsid w:val="008344E1"/>
    <w:rsid w:val="00834C58"/>
    <w:rsid w:val="00834F6A"/>
    <w:rsid w:val="00835093"/>
    <w:rsid w:val="008350FE"/>
    <w:rsid w:val="00835190"/>
    <w:rsid w:val="00835EFB"/>
    <w:rsid w:val="008367FB"/>
    <w:rsid w:val="00836836"/>
    <w:rsid w:val="00836944"/>
    <w:rsid w:val="0083695C"/>
    <w:rsid w:val="00836BA5"/>
    <w:rsid w:val="00836C62"/>
    <w:rsid w:val="00836DE0"/>
    <w:rsid w:val="00837111"/>
    <w:rsid w:val="00840A95"/>
    <w:rsid w:val="00840B7B"/>
    <w:rsid w:val="008417DE"/>
    <w:rsid w:val="00841E1D"/>
    <w:rsid w:val="0084274B"/>
    <w:rsid w:val="00842F19"/>
    <w:rsid w:val="00843673"/>
    <w:rsid w:val="00843E6C"/>
    <w:rsid w:val="0084499E"/>
    <w:rsid w:val="00844CC1"/>
    <w:rsid w:val="00845788"/>
    <w:rsid w:val="00845E4B"/>
    <w:rsid w:val="008461B9"/>
    <w:rsid w:val="00846618"/>
    <w:rsid w:val="00846677"/>
    <w:rsid w:val="0084686A"/>
    <w:rsid w:val="00847382"/>
    <w:rsid w:val="008477E0"/>
    <w:rsid w:val="008479E8"/>
    <w:rsid w:val="00847CA2"/>
    <w:rsid w:val="00850500"/>
    <w:rsid w:val="00850F1C"/>
    <w:rsid w:val="00851470"/>
    <w:rsid w:val="008514E4"/>
    <w:rsid w:val="0085185A"/>
    <w:rsid w:val="00851A01"/>
    <w:rsid w:val="00851D2C"/>
    <w:rsid w:val="008525AA"/>
    <w:rsid w:val="00853314"/>
    <w:rsid w:val="00853ABC"/>
    <w:rsid w:val="00853DEC"/>
    <w:rsid w:val="00853FF9"/>
    <w:rsid w:val="0085487E"/>
    <w:rsid w:val="00854D35"/>
    <w:rsid w:val="00854D4D"/>
    <w:rsid w:val="00854D84"/>
    <w:rsid w:val="008551AF"/>
    <w:rsid w:val="0085557B"/>
    <w:rsid w:val="00855A3D"/>
    <w:rsid w:val="00855B01"/>
    <w:rsid w:val="00856251"/>
    <w:rsid w:val="00856789"/>
    <w:rsid w:val="008570AB"/>
    <w:rsid w:val="008606AB"/>
    <w:rsid w:val="0086072F"/>
    <w:rsid w:val="008610B8"/>
    <w:rsid w:val="008620E3"/>
    <w:rsid w:val="008620EA"/>
    <w:rsid w:val="008626E8"/>
    <w:rsid w:val="00862736"/>
    <w:rsid w:val="00862EB6"/>
    <w:rsid w:val="008637EF"/>
    <w:rsid w:val="00864129"/>
    <w:rsid w:val="008642CA"/>
    <w:rsid w:val="008643DA"/>
    <w:rsid w:val="008647AC"/>
    <w:rsid w:val="0086484B"/>
    <w:rsid w:val="008663BB"/>
    <w:rsid w:val="00866C41"/>
    <w:rsid w:val="00867A43"/>
    <w:rsid w:val="00867BEC"/>
    <w:rsid w:val="00871D34"/>
    <w:rsid w:val="00871E39"/>
    <w:rsid w:val="00871FAC"/>
    <w:rsid w:val="00872B64"/>
    <w:rsid w:val="00874498"/>
    <w:rsid w:val="008751A5"/>
    <w:rsid w:val="00875906"/>
    <w:rsid w:val="00875E57"/>
    <w:rsid w:val="00876A1E"/>
    <w:rsid w:val="00876CA0"/>
    <w:rsid w:val="0087733E"/>
    <w:rsid w:val="008774DF"/>
    <w:rsid w:val="0088075D"/>
    <w:rsid w:val="00880BEE"/>
    <w:rsid w:val="0088360B"/>
    <w:rsid w:val="0088372A"/>
    <w:rsid w:val="00883ECA"/>
    <w:rsid w:val="00884567"/>
    <w:rsid w:val="008849BF"/>
    <w:rsid w:val="00885C63"/>
    <w:rsid w:val="00887135"/>
    <w:rsid w:val="00887DB2"/>
    <w:rsid w:val="00887F42"/>
    <w:rsid w:val="00890BA6"/>
    <w:rsid w:val="00890D2B"/>
    <w:rsid w:val="00890F63"/>
    <w:rsid w:val="00891616"/>
    <w:rsid w:val="008917D9"/>
    <w:rsid w:val="008918A5"/>
    <w:rsid w:val="00891DE0"/>
    <w:rsid w:val="0089237B"/>
    <w:rsid w:val="00892D7B"/>
    <w:rsid w:val="00894063"/>
    <w:rsid w:val="00894782"/>
    <w:rsid w:val="00894A88"/>
    <w:rsid w:val="00895F61"/>
    <w:rsid w:val="0089604A"/>
    <w:rsid w:val="008964D0"/>
    <w:rsid w:val="00896636"/>
    <w:rsid w:val="00896E7F"/>
    <w:rsid w:val="008970A7"/>
    <w:rsid w:val="00897458"/>
    <w:rsid w:val="00897F12"/>
    <w:rsid w:val="008A0DDA"/>
    <w:rsid w:val="008A103B"/>
    <w:rsid w:val="008A1AF0"/>
    <w:rsid w:val="008A2976"/>
    <w:rsid w:val="008A2C36"/>
    <w:rsid w:val="008A3193"/>
    <w:rsid w:val="008A31E0"/>
    <w:rsid w:val="008A3782"/>
    <w:rsid w:val="008A4EB5"/>
    <w:rsid w:val="008A5AD5"/>
    <w:rsid w:val="008A5FA4"/>
    <w:rsid w:val="008A698A"/>
    <w:rsid w:val="008A6CF1"/>
    <w:rsid w:val="008A6FBF"/>
    <w:rsid w:val="008A7B89"/>
    <w:rsid w:val="008A7EAE"/>
    <w:rsid w:val="008B083B"/>
    <w:rsid w:val="008B1EB4"/>
    <w:rsid w:val="008B200B"/>
    <w:rsid w:val="008B26B6"/>
    <w:rsid w:val="008B2872"/>
    <w:rsid w:val="008B4B28"/>
    <w:rsid w:val="008B509E"/>
    <w:rsid w:val="008B5DE3"/>
    <w:rsid w:val="008B6605"/>
    <w:rsid w:val="008B691F"/>
    <w:rsid w:val="008B699A"/>
    <w:rsid w:val="008B7D7B"/>
    <w:rsid w:val="008C06D8"/>
    <w:rsid w:val="008C12ED"/>
    <w:rsid w:val="008C192E"/>
    <w:rsid w:val="008C221D"/>
    <w:rsid w:val="008C2A4F"/>
    <w:rsid w:val="008C2F6B"/>
    <w:rsid w:val="008C4260"/>
    <w:rsid w:val="008C6CD7"/>
    <w:rsid w:val="008C6FBD"/>
    <w:rsid w:val="008D1213"/>
    <w:rsid w:val="008D14F6"/>
    <w:rsid w:val="008D1921"/>
    <w:rsid w:val="008D51D7"/>
    <w:rsid w:val="008D598E"/>
    <w:rsid w:val="008D66BB"/>
    <w:rsid w:val="008E1D95"/>
    <w:rsid w:val="008E232C"/>
    <w:rsid w:val="008E350B"/>
    <w:rsid w:val="008E39DC"/>
    <w:rsid w:val="008E445E"/>
    <w:rsid w:val="008E44E6"/>
    <w:rsid w:val="008E55EC"/>
    <w:rsid w:val="008E5AAD"/>
    <w:rsid w:val="008E5F76"/>
    <w:rsid w:val="008F017B"/>
    <w:rsid w:val="008F07F1"/>
    <w:rsid w:val="008F1364"/>
    <w:rsid w:val="008F1DA7"/>
    <w:rsid w:val="008F272A"/>
    <w:rsid w:val="008F2DF3"/>
    <w:rsid w:val="008F312B"/>
    <w:rsid w:val="008F33AB"/>
    <w:rsid w:val="008F34F5"/>
    <w:rsid w:val="008F377F"/>
    <w:rsid w:val="008F3A64"/>
    <w:rsid w:val="008F48D8"/>
    <w:rsid w:val="008F4F7D"/>
    <w:rsid w:val="008F4F9F"/>
    <w:rsid w:val="008F50E4"/>
    <w:rsid w:val="008F540A"/>
    <w:rsid w:val="008F57CD"/>
    <w:rsid w:val="008F5CF1"/>
    <w:rsid w:val="008F61B9"/>
    <w:rsid w:val="008F6433"/>
    <w:rsid w:val="008F6951"/>
    <w:rsid w:val="008F6A20"/>
    <w:rsid w:val="008F6D90"/>
    <w:rsid w:val="00900220"/>
    <w:rsid w:val="009007D3"/>
    <w:rsid w:val="009010B6"/>
    <w:rsid w:val="00901194"/>
    <w:rsid w:val="0090202B"/>
    <w:rsid w:val="00902DAE"/>
    <w:rsid w:val="0090315D"/>
    <w:rsid w:val="00903710"/>
    <w:rsid w:val="0090375A"/>
    <w:rsid w:val="00903C49"/>
    <w:rsid w:val="00903D65"/>
    <w:rsid w:val="00903E75"/>
    <w:rsid w:val="00904150"/>
    <w:rsid w:val="009058C0"/>
    <w:rsid w:val="009066EA"/>
    <w:rsid w:val="0090689B"/>
    <w:rsid w:val="009068AE"/>
    <w:rsid w:val="00906EDB"/>
    <w:rsid w:val="009072F9"/>
    <w:rsid w:val="00907EEC"/>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45A"/>
    <w:rsid w:val="009206CD"/>
    <w:rsid w:val="00920D0E"/>
    <w:rsid w:val="00921659"/>
    <w:rsid w:val="00922189"/>
    <w:rsid w:val="00922198"/>
    <w:rsid w:val="0092252E"/>
    <w:rsid w:val="00922A8E"/>
    <w:rsid w:val="00922B45"/>
    <w:rsid w:val="00922F2B"/>
    <w:rsid w:val="00924BB5"/>
    <w:rsid w:val="00924BF9"/>
    <w:rsid w:val="00924E23"/>
    <w:rsid w:val="00924F09"/>
    <w:rsid w:val="0092537B"/>
    <w:rsid w:val="00925540"/>
    <w:rsid w:val="009255BB"/>
    <w:rsid w:val="00926502"/>
    <w:rsid w:val="00927F1B"/>
    <w:rsid w:val="009310FD"/>
    <w:rsid w:val="009311F1"/>
    <w:rsid w:val="009318F8"/>
    <w:rsid w:val="00931DEE"/>
    <w:rsid w:val="00933212"/>
    <w:rsid w:val="009339F4"/>
    <w:rsid w:val="00934588"/>
    <w:rsid w:val="009353BB"/>
    <w:rsid w:val="00935420"/>
    <w:rsid w:val="00936209"/>
    <w:rsid w:val="00936220"/>
    <w:rsid w:val="00936279"/>
    <w:rsid w:val="009364D3"/>
    <w:rsid w:val="00936C02"/>
    <w:rsid w:val="00936DE4"/>
    <w:rsid w:val="00937A76"/>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24A"/>
    <w:rsid w:val="00951474"/>
    <w:rsid w:val="00951701"/>
    <w:rsid w:val="0095194C"/>
    <w:rsid w:val="00951D18"/>
    <w:rsid w:val="00951D2C"/>
    <w:rsid w:val="00953AA1"/>
    <w:rsid w:val="00954081"/>
    <w:rsid w:val="0095442A"/>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55A"/>
    <w:rsid w:val="00967F7F"/>
    <w:rsid w:val="009705B6"/>
    <w:rsid w:val="00971532"/>
    <w:rsid w:val="00971B06"/>
    <w:rsid w:val="0097216C"/>
    <w:rsid w:val="00972920"/>
    <w:rsid w:val="00973990"/>
    <w:rsid w:val="00973C0E"/>
    <w:rsid w:val="009743F6"/>
    <w:rsid w:val="009745E7"/>
    <w:rsid w:val="00974677"/>
    <w:rsid w:val="00975F45"/>
    <w:rsid w:val="00977300"/>
    <w:rsid w:val="009801C1"/>
    <w:rsid w:val="00981ACC"/>
    <w:rsid w:val="00983A37"/>
    <w:rsid w:val="00983AFC"/>
    <w:rsid w:val="00983E73"/>
    <w:rsid w:val="0098407A"/>
    <w:rsid w:val="009840B6"/>
    <w:rsid w:val="00984835"/>
    <w:rsid w:val="00984BE1"/>
    <w:rsid w:val="0098503E"/>
    <w:rsid w:val="009855EF"/>
    <w:rsid w:val="009866DC"/>
    <w:rsid w:val="0098679F"/>
    <w:rsid w:val="00986E6B"/>
    <w:rsid w:val="0099055A"/>
    <w:rsid w:val="0099079C"/>
    <w:rsid w:val="00990FA5"/>
    <w:rsid w:val="009915B7"/>
    <w:rsid w:val="009916FE"/>
    <w:rsid w:val="00992927"/>
    <w:rsid w:val="009929CD"/>
    <w:rsid w:val="00992BFA"/>
    <w:rsid w:val="009938FB"/>
    <w:rsid w:val="00993BA2"/>
    <w:rsid w:val="00993CE2"/>
    <w:rsid w:val="00993DBA"/>
    <w:rsid w:val="00993F18"/>
    <w:rsid w:val="00994164"/>
    <w:rsid w:val="009950F3"/>
    <w:rsid w:val="00995881"/>
    <w:rsid w:val="00995A62"/>
    <w:rsid w:val="00995F08"/>
    <w:rsid w:val="00996298"/>
    <w:rsid w:val="0099688F"/>
    <w:rsid w:val="00997B05"/>
    <w:rsid w:val="00997E77"/>
    <w:rsid w:val="009A0053"/>
    <w:rsid w:val="009A01B4"/>
    <w:rsid w:val="009A0C8E"/>
    <w:rsid w:val="009A0D92"/>
    <w:rsid w:val="009A1991"/>
    <w:rsid w:val="009A1C2E"/>
    <w:rsid w:val="009A2E96"/>
    <w:rsid w:val="009A2F04"/>
    <w:rsid w:val="009A3818"/>
    <w:rsid w:val="009A4132"/>
    <w:rsid w:val="009A448A"/>
    <w:rsid w:val="009A4533"/>
    <w:rsid w:val="009A45AC"/>
    <w:rsid w:val="009A4C29"/>
    <w:rsid w:val="009A60DE"/>
    <w:rsid w:val="009A6690"/>
    <w:rsid w:val="009A6B01"/>
    <w:rsid w:val="009B0364"/>
    <w:rsid w:val="009B055A"/>
    <w:rsid w:val="009B239C"/>
    <w:rsid w:val="009B308A"/>
    <w:rsid w:val="009B3252"/>
    <w:rsid w:val="009B3FA4"/>
    <w:rsid w:val="009B4D5F"/>
    <w:rsid w:val="009B57DB"/>
    <w:rsid w:val="009B596D"/>
    <w:rsid w:val="009B68F2"/>
    <w:rsid w:val="009B6E1A"/>
    <w:rsid w:val="009B795E"/>
    <w:rsid w:val="009B7AF8"/>
    <w:rsid w:val="009C172B"/>
    <w:rsid w:val="009C172D"/>
    <w:rsid w:val="009C199E"/>
    <w:rsid w:val="009C28FC"/>
    <w:rsid w:val="009C2DD2"/>
    <w:rsid w:val="009C2DF7"/>
    <w:rsid w:val="009C31A9"/>
    <w:rsid w:val="009C40F3"/>
    <w:rsid w:val="009C4767"/>
    <w:rsid w:val="009C4AA3"/>
    <w:rsid w:val="009C4DC5"/>
    <w:rsid w:val="009C563E"/>
    <w:rsid w:val="009C6001"/>
    <w:rsid w:val="009C68F5"/>
    <w:rsid w:val="009C6A3A"/>
    <w:rsid w:val="009C76BF"/>
    <w:rsid w:val="009C76F7"/>
    <w:rsid w:val="009C782B"/>
    <w:rsid w:val="009D02B6"/>
    <w:rsid w:val="009D02E2"/>
    <w:rsid w:val="009D05E2"/>
    <w:rsid w:val="009D1051"/>
    <w:rsid w:val="009D1854"/>
    <w:rsid w:val="009D28D9"/>
    <w:rsid w:val="009D2B1A"/>
    <w:rsid w:val="009D3175"/>
    <w:rsid w:val="009D3484"/>
    <w:rsid w:val="009D40D4"/>
    <w:rsid w:val="009D454E"/>
    <w:rsid w:val="009D4DB5"/>
    <w:rsid w:val="009D5860"/>
    <w:rsid w:val="009D76F1"/>
    <w:rsid w:val="009D7783"/>
    <w:rsid w:val="009D7D84"/>
    <w:rsid w:val="009D7F0A"/>
    <w:rsid w:val="009E0574"/>
    <w:rsid w:val="009E0D09"/>
    <w:rsid w:val="009E0DE6"/>
    <w:rsid w:val="009E117A"/>
    <w:rsid w:val="009E2662"/>
    <w:rsid w:val="009E2783"/>
    <w:rsid w:val="009E2ACD"/>
    <w:rsid w:val="009E34B0"/>
    <w:rsid w:val="009E3C6F"/>
    <w:rsid w:val="009E44D4"/>
    <w:rsid w:val="009E593A"/>
    <w:rsid w:val="009E66D3"/>
    <w:rsid w:val="009E691F"/>
    <w:rsid w:val="009E6C15"/>
    <w:rsid w:val="009E6FA1"/>
    <w:rsid w:val="009E7DB4"/>
    <w:rsid w:val="009F0246"/>
    <w:rsid w:val="009F0A68"/>
    <w:rsid w:val="009F0F23"/>
    <w:rsid w:val="009F1B8A"/>
    <w:rsid w:val="009F2057"/>
    <w:rsid w:val="009F2C0E"/>
    <w:rsid w:val="009F2DAC"/>
    <w:rsid w:val="009F39B0"/>
    <w:rsid w:val="009F3EA2"/>
    <w:rsid w:val="009F4DBA"/>
    <w:rsid w:val="009F5301"/>
    <w:rsid w:val="009F587E"/>
    <w:rsid w:val="009F6641"/>
    <w:rsid w:val="009F786F"/>
    <w:rsid w:val="00A0008A"/>
    <w:rsid w:val="00A00265"/>
    <w:rsid w:val="00A00271"/>
    <w:rsid w:val="00A00A5A"/>
    <w:rsid w:val="00A00C8D"/>
    <w:rsid w:val="00A01781"/>
    <w:rsid w:val="00A01F8A"/>
    <w:rsid w:val="00A0261B"/>
    <w:rsid w:val="00A02C85"/>
    <w:rsid w:val="00A032DC"/>
    <w:rsid w:val="00A043C4"/>
    <w:rsid w:val="00A04F82"/>
    <w:rsid w:val="00A058BC"/>
    <w:rsid w:val="00A05B09"/>
    <w:rsid w:val="00A05F8D"/>
    <w:rsid w:val="00A06CD2"/>
    <w:rsid w:val="00A070CB"/>
    <w:rsid w:val="00A07F18"/>
    <w:rsid w:val="00A07FEA"/>
    <w:rsid w:val="00A10498"/>
    <w:rsid w:val="00A1069A"/>
    <w:rsid w:val="00A1097E"/>
    <w:rsid w:val="00A115D6"/>
    <w:rsid w:val="00A128F8"/>
    <w:rsid w:val="00A129F3"/>
    <w:rsid w:val="00A13ED2"/>
    <w:rsid w:val="00A153B3"/>
    <w:rsid w:val="00A170F9"/>
    <w:rsid w:val="00A171EC"/>
    <w:rsid w:val="00A17544"/>
    <w:rsid w:val="00A2083A"/>
    <w:rsid w:val="00A20952"/>
    <w:rsid w:val="00A20E0C"/>
    <w:rsid w:val="00A2103F"/>
    <w:rsid w:val="00A21AE6"/>
    <w:rsid w:val="00A23350"/>
    <w:rsid w:val="00A23C77"/>
    <w:rsid w:val="00A24C76"/>
    <w:rsid w:val="00A2527B"/>
    <w:rsid w:val="00A25380"/>
    <w:rsid w:val="00A25461"/>
    <w:rsid w:val="00A26C34"/>
    <w:rsid w:val="00A26F88"/>
    <w:rsid w:val="00A27113"/>
    <w:rsid w:val="00A271EC"/>
    <w:rsid w:val="00A27ADF"/>
    <w:rsid w:val="00A27C0E"/>
    <w:rsid w:val="00A27DEA"/>
    <w:rsid w:val="00A30A60"/>
    <w:rsid w:val="00A30B8C"/>
    <w:rsid w:val="00A31155"/>
    <w:rsid w:val="00A314D6"/>
    <w:rsid w:val="00A320C3"/>
    <w:rsid w:val="00A32535"/>
    <w:rsid w:val="00A32D0B"/>
    <w:rsid w:val="00A3321B"/>
    <w:rsid w:val="00A33852"/>
    <w:rsid w:val="00A33D82"/>
    <w:rsid w:val="00A3450F"/>
    <w:rsid w:val="00A352A9"/>
    <w:rsid w:val="00A3590D"/>
    <w:rsid w:val="00A402A8"/>
    <w:rsid w:val="00A41D76"/>
    <w:rsid w:val="00A41FDA"/>
    <w:rsid w:val="00A427BB"/>
    <w:rsid w:val="00A43C7A"/>
    <w:rsid w:val="00A43CBD"/>
    <w:rsid w:val="00A44259"/>
    <w:rsid w:val="00A45198"/>
    <w:rsid w:val="00A45716"/>
    <w:rsid w:val="00A45EB6"/>
    <w:rsid w:val="00A45FEE"/>
    <w:rsid w:val="00A46E62"/>
    <w:rsid w:val="00A478D1"/>
    <w:rsid w:val="00A47B6B"/>
    <w:rsid w:val="00A47CA5"/>
    <w:rsid w:val="00A47CC8"/>
    <w:rsid w:val="00A47EA6"/>
    <w:rsid w:val="00A50D47"/>
    <w:rsid w:val="00A5122F"/>
    <w:rsid w:val="00A51378"/>
    <w:rsid w:val="00A518EC"/>
    <w:rsid w:val="00A53593"/>
    <w:rsid w:val="00A53B27"/>
    <w:rsid w:val="00A53BC8"/>
    <w:rsid w:val="00A53DAA"/>
    <w:rsid w:val="00A55589"/>
    <w:rsid w:val="00A55DFD"/>
    <w:rsid w:val="00A5607B"/>
    <w:rsid w:val="00A56340"/>
    <w:rsid w:val="00A56C5B"/>
    <w:rsid w:val="00A60421"/>
    <w:rsid w:val="00A605F6"/>
    <w:rsid w:val="00A60B8F"/>
    <w:rsid w:val="00A61749"/>
    <w:rsid w:val="00A61C3C"/>
    <w:rsid w:val="00A62C5E"/>
    <w:rsid w:val="00A62E3A"/>
    <w:rsid w:val="00A62F1B"/>
    <w:rsid w:val="00A63255"/>
    <w:rsid w:val="00A634A4"/>
    <w:rsid w:val="00A63C52"/>
    <w:rsid w:val="00A64151"/>
    <w:rsid w:val="00A64AF2"/>
    <w:rsid w:val="00A652AA"/>
    <w:rsid w:val="00A6609E"/>
    <w:rsid w:val="00A6631F"/>
    <w:rsid w:val="00A67E64"/>
    <w:rsid w:val="00A70B50"/>
    <w:rsid w:val="00A71109"/>
    <w:rsid w:val="00A7124B"/>
    <w:rsid w:val="00A71A73"/>
    <w:rsid w:val="00A71B90"/>
    <w:rsid w:val="00A72668"/>
    <w:rsid w:val="00A72CD3"/>
    <w:rsid w:val="00A72F99"/>
    <w:rsid w:val="00A733A6"/>
    <w:rsid w:val="00A7449F"/>
    <w:rsid w:val="00A74F00"/>
    <w:rsid w:val="00A75DF8"/>
    <w:rsid w:val="00A75EF6"/>
    <w:rsid w:val="00A76B16"/>
    <w:rsid w:val="00A76B43"/>
    <w:rsid w:val="00A76E15"/>
    <w:rsid w:val="00A76F84"/>
    <w:rsid w:val="00A77203"/>
    <w:rsid w:val="00A77BFE"/>
    <w:rsid w:val="00A800F8"/>
    <w:rsid w:val="00A80276"/>
    <w:rsid w:val="00A80614"/>
    <w:rsid w:val="00A80DF7"/>
    <w:rsid w:val="00A81CD2"/>
    <w:rsid w:val="00A81F27"/>
    <w:rsid w:val="00A82757"/>
    <w:rsid w:val="00A82F43"/>
    <w:rsid w:val="00A83B4C"/>
    <w:rsid w:val="00A83F1C"/>
    <w:rsid w:val="00A8441E"/>
    <w:rsid w:val="00A844A4"/>
    <w:rsid w:val="00A84939"/>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3690"/>
    <w:rsid w:val="00A93F2A"/>
    <w:rsid w:val="00A94BB3"/>
    <w:rsid w:val="00A95752"/>
    <w:rsid w:val="00A95AAB"/>
    <w:rsid w:val="00A95AE6"/>
    <w:rsid w:val="00A95DB9"/>
    <w:rsid w:val="00A96545"/>
    <w:rsid w:val="00A96EA5"/>
    <w:rsid w:val="00A972FA"/>
    <w:rsid w:val="00A975BC"/>
    <w:rsid w:val="00A97801"/>
    <w:rsid w:val="00A978DF"/>
    <w:rsid w:val="00A97EB6"/>
    <w:rsid w:val="00AA0794"/>
    <w:rsid w:val="00AA0853"/>
    <w:rsid w:val="00AA0D0D"/>
    <w:rsid w:val="00AA1291"/>
    <w:rsid w:val="00AA18F4"/>
    <w:rsid w:val="00AA2343"/>
    <w:rsid w:val="00AA23C5"/>
    <w:rsid w:val="00AA284C"/>
    <w:rsid w:val="00AA2F6F"/>
    <w:rsid w:val="00AA336C"/>
    <w:rsid w:val="00AA34E7"/>
    <w:rsid w:val="00AA3B62"/>
    <w:rsid w:val="00AA42F3"/>
    <w:rsid w:val="00AA4984"/>
    <w:rsid w:val="00AA50C2"/>
    <w:rsid w:val="00AA5A18"/>
    <w:rsid w:val="00AA5C96"/>
    <w:rsid w:val="00AA7116"/>
    <w:rsid w:val="00AA78AC"/>
    <w:rsid w:val="00AA7AF5"/>
    <w:rsid w:val="00AB00B2"/>
    <w:rsid w:val="00AB01E7"/>
    <w:rsid w:val="00AB0D2D"/>
    <w:rsid w:val="00AB12AF"/>
    <w:rsid w:val="00AB1623"/>
    <w:rsid w:val="00AB19C4"/>
    <w:rsid w:val="00AB1E2D"/>
    <w:rsid w:val="00AB2298"/>
    <w:rsid w:val="00AB246A"/>
    <w:rsid w:val="00AB253B"/>
    <w:rsid w:val="00AB3243"/>
    <w:rsid w:val="00AB37E2"/>
    <w:rsid w:val="00AB38E5"/>
    <w:rsid w:val="00AB405D"/>
    <w:rsid w:val="00AB4398"/>
    <w:rsid w:val="00AB57AB"/>
    <w:rsid w:val="00AB5F05"/>
    <w:rsid w:val="00AB6950"/>
    <w:rsid w:val="00AB6ABB"/>
    <w:rsid w:val="00AB7567"/>
    <w:rsid w:val="00AB7853"/>
    <w:rsid w:val="00AC040B"/>
    <w:rsid w:val="00AC0B3B"/>
    <w:rsid w:val="00AC17AF"/>
    <w:rsid w:val="00AC18A1"/>
    <w:rsid w:val="00AC1912"/>
    <w:rsid w:val="00AC37DA"/>
    <w:rsid w:val="00AC441E"/>
    <w:rsid w:val="00AC527B"/>
    <w:rsid w:val="00AC6F8B"/>
    <w:rsid w:val="00AC7B6E"/>
    <w:rsid w:val="00AC7E0D"/>
    <w:rsid w:val="00AD0FA6"/>
    <w:rsid w:val="00AD1336"/>
    <w:rsid w:val="00AD147F"/>
    <w:rsid w:val="00AD16B9"/>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384"/>
    <w:rsid w:val="00AE5EA3"/>
    <w:rsid w:val="00AE60B6"/>
    <w:rsid w:val="00AE69BC"/>
    <w:rsid w:val="00AE6CA9"/>
    <w:rsid w:val="00AE6D80"/>
    <w:rsid w:val="00AE73CD"/>
    <w:rsid w:val="00AE7486"/>
    <w:rsid w:val="00AE7B7B"/>
    <w:rsid w:val="00AE7DD6"/>
    <w:rsid w:val="00AF03B3"/>
    <w:rsid w:val="00AF079E"/>
    <w:rsid w:val="00AF0B72"/>
    <w:rsid w:val="00AF1736"/>
    <w:rsid w:val="00AF1855"/>
    <w:rsid w:val="00AF2E0C"/>
    <w:rsid w:val="00AF3B5F"/>
    <w:rsid w:val="00AF44F1"/>
    <w:rsid w:val="00AF4632"/>
    <w:rsid w:val="00AF5575"/>
    <w:rsid w:val="00AF61D2"/>
    <w:rsid w:val="00AF6674"/>
    <w:rsid w:val="00AF702E"/>
    <w:rsid w:val="00AF7458"/>
    <w:rsid w:val="00B000C4"/>
    <w:rsid w:val="00B00FAF"/>
    <w:rsid w:val="00B01AE1"/>
    <w:rsid w:val="00B01E51"/>
    <w:rsid w:val="00B01EFA"/>
    <w:rsid w:val="00B0254C"/>
    <w:rsid w:val="00B02FB8"/>
    <w:rsid w:val="00B030D1"/>
    <w:rsid w:val="00B030F9"/>
    <w:rsid w:val="00B034BB"/>
    <w:rsid w:val="00B03CE8"/>
    <w:rsid w:val="00B03FD6"/>
    <w:rsid w:val="00B0480D"/>
    <w:rsid w:val="00B06276"/>
    <w:rsid w:val="00B068E3"/>
    <w:rsid w:val="00B06E31"/>
    <w:rsid w:val="00B06E9F"/>
    <w:rsid w:val="00B072E3"/>
    <w:rsid w:val="00B07477"/>
    <w:rsid w:val="00B07A66"/>
    <w:rsid w:val="00B107DB"/>
    <w:rsid w:val="00B10BC9"/>
    <w:rsid w:val="00B11581"/>
    <w:rsid w:val="00B12283"/>
    <w:rsid w:val="00B1234B"/>
    <w:rsid w:val="00B12611"/>
    <w:rsid w:val="00B1309C"/>
    <w:rsid w:val="00B13639"/>
    <w:rsid w:val="00B154F8"/>
    <w:rsid w:val="00B1671D"/>
    <w:rsid w:val="00B16FFB"/>
    <w:rsid w:val="00B171E2"/>
    <w:rsid w:val="00B17522"/>
    <w:rsid w:val="00B20D05"/>
    <w:rsid w:val="00B216E6"/>
    <w:rsid w:val="00B218BC"/>
    <w:rsid w:val="00B22D13"/>
    <w:rsid w:val="00B23451"/>
    <w:rsid w:val="00B23D79"/>
    <w:rsid w:val="00B24ACF"/>
    <w:rsid w:val="00B25479"/>
    <w:rsid w:val="00B25CD1"/>
    <w:rsid w:val="00B26350"/>
    <w:rsid w:val="00B26768"/>
    <w:rsid w:val="00B26C1F"/>
    <w:rsid w:val="00B274BF"/>
    <w:rsid w:val="00B279A2"/>
    <w:rsid w:val="00B306D8"/>
    <w:rsid w:val="00B30EBA"/>
    <w:rsid w:val="00B31A9E"/>
    <w:rsid w:val="00B31FA6"/>
    <w:rsid w:val="00B32153"/>
    <w:rsid w:val="00B3272A"/>
    <w:rsid w:val="00B32D07"/>
    <w:rsid w:val="00B348EA"/>
    <w:rsid w:val="00B359E6"/>
    <w:rsid w:val="00B37B4D"/>
    <w:rsid w:val="00B37F97"/>
    <w:rsid w:val="00B4049C"/>
    <w:rsid w:val="00B40D8A"/>
    <w:rsid w:val="00B427FE"/>
    <w:rsid w:val="00B43309"/>
    <w:rsid w:val="00B4339E"/>
    <w:rsid w:val="00B439FD"/>
    <w:rsid w:val="00B43D05"/>
    <w:rsid w:val="00B44071"/>
    <w:rsid w:val="00B44080"/>
    <w:rsid w:val="00B44BDA"/>
    <w:rsid w:val="00B44C0E"/>
    <w:rsid w:val="00B4765C"/>
    <w:rsid w:val="00B50734"/>
    <w:rsid w:val="00B51027"/>
    <w:rsid w:val="00B514B7"/>
    <w:rsid w:val="00B52078"/>
    <w:rsid w:val="00B52415"/>
    <w:rsid w:val="00B52EC6"/>
    <w:rsid w:val="00B53D67"/>
    <w:rsid w:val="00B55377"/>
    <w:rsid w:val="00B5563F"/>
    <w:rsid w:val="00B558EB"/>
    <w:rsid w:val="00B55B7D"/>
    <w:rsid w:val="00B55F95"/>
    <w:rsid w:val="00B5682D"/>
    <w:rsid w:val="00B574D1"/>
    <w:rsid w:val="00B60CFC"/>
    <w:rsid w:val="00B60EDC"/>
    <w:rsid w:val="00B61B98"/>
    <w:rsid w:val="00B61D51"/>
    <w:rsid w:val="00B63D93"/>
    <w:rsid w:val="00B64411"/>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DFE"/>
    <w:rsid w:val="00B762C3"/>
    <w:rsid w:val="00B76E12"/>
    <w:rsid w:val="00B77575"/>
    <w:rsid w:val="00B77CC6"/>
    <w:rsid w:val="00B8040D"/>
    <w:rsid w:val="00B805BF"/>
    <w:rsid w:val="00B80A1D"/>
    <w:rsid w:val="00B80EB9"/>
    <w:rsid w:val="00B81621"/>
    <w:rsid w:val="00B82087"/>
    <w:rsid w:val="00B831A0"/>
    <w:rsid w:val="00B83E1B"/>
    <w:rsid w:val="00B843FE"/>
    <w:rsid w:val="00B84848"/>
    <w:rsid w:val="00B85A05"/>
    <w:rsid w:val="00B85B69"/>
    <w:rsid w:val="00B85EA7"/>
    <w:rsid w:val="00B8602A"/>
    <w:rsid w:val="00B86585"/>
    <w:rsid w:val="00B86797"/>
    <w:rsid w:val="00B9075D"/>
    <w:rsid w:val="00B923FA"/>
    <w:rsid w:val="00B924A2"/>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6D"/>
    <w:rsid w:val="00BB07E9"/>
    <w:rsid w:val="00BB2D09"/>
    <w:rsid w:val="00BB420F"/>
    <w:rsid w:val="00BB522F"/>
    <w:rsid w:val="00BB523F"/>
    <w:rsid w:val="00BB5E93"/>
    <w:rsid w:val="00BB5F15"/>
    <w:rsid w:val="00BB77A3"/>
    <w:rsid w:val="00BB78E3"/>
    <w:rsid w:val="00BB7FC3"/>
    <w:rsid w:val="00BC00B8"/>
    <w:rsid w:val="00BC06CD"/>
    <w:rsid w:val="00BC0A2D"/>
    <w:rsid w:val="00BC141F"/>
    <w:rsid w:val="00BC16D0"/>
    <w:rsid w:val="00BC1C23"/>
    <w:rsid w:val="00BC3840"/>
    <w:rsid w:val="00BC409F"/>
    <w:rsid w:val="00BC496C"/>
    <w:rsid w:val="00BC543A"/>
    <w:rsid w:val="00BC56F8"/>
    <w:rsid w:val="00BC7062"/>
    <w:rsid w:val="00BC7FE0"/>
    <w:rsid w:val="00BD00D6"/>
    <w:rsid w:val="00BD0B41"/>
    <w:rsid w:val="00BD0CA2"/>
    <w:rsid w:val="00BD0EE1"/>
    <w:rsid w:val="00BD124E"/>
    <w:rsid w:val="00BD1A90"/>
    <w:rsid w:val="00BD1C65"/>
    <w:rsid w:val="00BD1D1D"/>
    <w:rsid w:val="00BD306C"/>
    <w:rsid w:val="00BD39CA"/>
    <w:rsid w:val="00BD4222"/>
    <w:rsid w:val="00BD4422"/>
    <w:rsid w:val="00BD4AE3"/>
    <w:rsid w:val="00BD4FE6"/>
    <w:rsid w:val="00BD54F5"/>
    <w:rsid w:val="00BD734C"/>
    <w:rsid w:val="00BD73EA"/>
    <w:rsid w:val="00BD7A32"/>
    <w:rsid w:val="00BE0069"/>
    <w:rsid w:val="00BE0428"/>
    <w:rsid w:val="00BE0AC3"/>
    <w:rsid w:val="00BE146A"/>
    <w:rsid w:val="00BE1963"/>
    <w:rsid w:val="00BE208D"/>
    <w:rsid w:val="00BE20A0"/>
    <w:rsid w:val="00BE237B"/>
    <w:rsid w:val="00BE251E"/>
    <w:rsid w:val="00BE26F0"/>
    <w:rsid w:val="00BE2E88"/>
    <w:rsid w:val="00BE2FC6"/>
    <w:rsid w:val="00BE3753"/>
    <w:rsid w:val="00BE3DE3"/>
    <w:rsid w:val="00BE46BE"/>
    <w:rsid w:val="00BE5D9E"/>
    <w:rsid w:val="00BE61BD"/>
    <w:rsid w:val="00BE6A17"/>
    <w:rsid w:val="00BE6F00"/>
    <w:rsid w:val="00BE7027"/>
    <w:rsid w:val="00BE7155"/>
    <w:rsid w:val="00BE7341"/>
    <w:rsid w:val="00BE744B"/>
    <w:rsid w:val="00BE764D"/>
    <w:rsid w:val="00BE7E1D"/>
    <w:rsid w:val="00BF081D"/>
    <w:rsid w:val="00BF0979"/>
    <w:rsid w:val="00BF0AA9"/>
    <w:rsid w:val="00BF29AB"/>
    <w:rsid w:val="00BF29D0"/>
    <w:rsid w:val="00BF2BB1"/>
    <w:rsid w:val="00BF4441"/>
    <w:rsid w:val="00BF5450"/>
    <w:rsid w:val="00BF6AF7"/>
    <w:rsid w:val="00BF78CD"/>
    <w:rsid w:val="00BF7DFF"/>
    <w:rsid w:val="00C0118A"/>
    <w:rsid w:val="00C0154D"/>
    <w:rsid w:val="00C0168B"/>
    <w:rsid w:val="00C024B9"/>
    <w:rsid w:val="00C02E33"/>
    <w:rsid w:val="00C03B82"/>
    <w:rsid w:val="00C03CE8"/>
    <w:rsid w:val="00C03EE0"/>
    <w:rsid w:val="00C04576"/>
    <w:rsid w:val="00C06280"/>
    <w:rsid w:val="00C062C0"/>
    <w:rsid w:val="00C06955"/>
    <w:rsid w:val="00C0695D"/>
    <w:rsid w:val="00C0743B"/>
    <w:rsid w:val="00C07592"/>
    <w:rsid w:val="00C106ED"/>
    <w:rsid w:val="00C10883"/>
    <w:rsid w:val="00C109F4"/>
    <w:rsid w:val="00C11E1C"/>
    <w:rsid w:val="00C1233F"/>
    <w:rsid w:val="00C126CB"/>
    <w:rsid w:val="00C126DD"/>
    <w:rsid w:val="00C1380B"/>
    <w:rsid w:val="00C13A78"/>
    <w:rsid w:val="00C1407B"/>
    <w:rsid w:val="00C14CAE"/>
    <w:rsid w:val="00C14E8A"/>
    <w:rsid w:val="00C14F32"/>
    <w:rsid w:val="00C1509C"/>
    <w:rsid w:val="00C15AD2"/>
    <w:rsid w:val="00C15B48"/>
    <w:rsid w:val="00C16C71"/>
    <w:rsid w:val="00C174A4"/>
    <w:rsid w:val="00C17953"/>
    <w:rsid w:val="00C2073B"/>
    <w:rsid w:val="00C214D5"/>
    <w:rsid w:val="00C21699"/>
    <w:rsid w:val="00C2173C"/>
    <w:rsid w:val="00C21BB7"/>
    <w:rsid w:val="00C21D70"/>
    <w:rsid w:val="00C22FB5"/>
    <w:rsid w:val="00C2351C"/>
    <w:rsid w:val="00C23C15"/>
    <w:rsid w:val="00C23D97"/>
    <w:rsid w:val="00C23DB1"/>
    <w:rsid w:val="00C23DC3"/>
    <w:rsid w:val="00C23EBB"/>
    <w:rsid w:val="00C24220"/>
    <w:rsid w:val="00C24311"/>
    <w:rsid w:val="00C24534"/>
    <w:rsid w:val="00C24667"/>
    <w:rsid w:val="00C24DA8"/>
    <w:rsid w:val="00C2543F"/>
    <w:rsid w:val="00C2573E"/>
    <w:rsid w:val="00C25A6A"/>
    <w:rsid w:val="00C25F00"/>
    <w:rsid w:val="00C265FD"/>
    <w:rsid w:val="00C26DF2"/>
    <w:rsid w:val="00C27336"/>
    <w:rsid w:val="00C27A6D"/>
    <w:rsid w:val="00C3051A"/>
    <w:rsid w:val="00C30CC2"/>
    <w:rsid w:val="00C3188E"/>
    <w:rsid w:val="00C327CC"/>
    <w:rsid w:val="00C32938"/>
    <w:rsid w:val="00C3298D"/>
    <w:rsid w:val="00C32B28"/>
    <w:rsid w:val="00C32BB8"/>
    <w:rsid w:val="00C32CFB"/>
    <w:rsid w:val="00C33DFB"/>
    <w:rsid w:val="00C33E6A"/>
    <w:rsid w:val="00C351DD"/>
    <w:rsid w:val="00C359B7"/>
    <w:rsid w:val="00C36568"/>
    <w:rsid w:val="00C36F8C"/>
    <w:rsid w:val="00C372CE"/>
    <w:rsid w:val="00C37B08"/>
    <w:rsid w:val="00C37F94"/>
    <w:rsid w:val="00C40991"/>
    <w:rsid w:val="00C42006"/>
    <w:rsid w:val="00C42C7B"/>
    <w:rsid w:val="00C42E03"/>
    <w:rsid w:val="00C42E72"/>
    <w:rsid w:val="00C42F57"/>
    <w:rsid w:val="00C4323A"/>
    <w:rsid w:val="00C434CF"/>
    <w:rsid w:val="00C437E4"/>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351"/>
    <w:rsid w:val="00C527E5"/>
    <w:rsid w:val="00C52BD7"/>
    <w:rsid w:val="00C52E1A"/>
    <w:rsid w:val="00C52F26"/>
    <w:rsid w:val="00C5325B"/>
    <w:rsid w:val="00C53D92"/>
    <w:rsid w:val="00C54C3A"/>
    <w:rsid w:val="00C55611"/>
    <w:rsid w:val="00C55934"/>
    <w:rsid w:val="00C564CA"/>
    <w:rsid w:val="00C56BD0"/>
    <w:rsid w:val="00C56EB1"/>
    <w:rsid w:val="00C573FF"/>
    <w:rsid w:val="00C5744D"/>
    <w:rsid w:val="00C57BF7"/>
    <w:rsid w:val="00C57DAF"/>
    <w:rsid w:val="00C601D9"/>
    <w:rsid w:val="00C6055D"/>
    <w:rsid w:val="00C609B1"/>
    <w:rsid w:val="00C60A39"/>
    <w:rsid w:val="00C61533"/>
    <w:rsid w:val="00C61542"/>
    <w:rsid w:val="00C62372"/>
    <w:rsid w:val="00C63CFD"/>
    <w:rsid w:val="00C63ECE"/>
    <w:rsid w:val="00C64FCD"/>
    <w:rsid w:val="00C654ED"/>
    <w:rsid w:val="00C669DC"/>
    <w:rsid w:val="00C67185"/>
    <w:rsid w:val="00C67516"/>
    <w:rsid w:val="00C67ACD"/>
    <w:rsid w:val="00C67B33"/>
    <w:rsid w:val="00C67B3F"/>
    <w:rsid w:val="00C71AE5"/>
    <w:rsid w:val="00C729B4"/>
    <w:rsid w:val="00C72D00"/>
    <w:rsid w:val="00C730FD"/>
    <w:rsid w:val="00C74204"/>
    <w:rsid w:val="00C74DDD"/>
    <w:rsid w:val="00C76E0B"/>
    <w:rsid w:val="00C772F8"/>
    <w:rsid w:val="00C77BE5"/>
    <w:rsid w:val="00C77C0E"/>
    <w:rsid w:val="00C81717"/>
    <w:rsid w:val="00C818B0"/>
    <w:rsid w:val="00C819DB"/>
    <w:rsid w:val="00C81C0E"/>
    <w:rsid w:val="00C82230"/>
    <w:rsid w:val="00C82ACB"/>
    <w:rsid w:val="00C82E84"/>
    <w:rsid w:val="00C8306B"/>
    <w:rsid w:val="00C835E6"/>
    <w:rsid w:val="00C84EE1"/>
    <w:rsid w:val="00C85200"/>
    <w:rsid w:val="00C87FF0"/>
    <w:rsid w:val="00C90E18"/>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0DB3"/>
    <w:rsid w:val="00CA112D"/>
    <w:rsid w:val="00CA224E"/>
    <w:rsid w:val="00CA2683"/>
    <w:rsid w:val="00CA34AA"/>
    <w:rsid w:val="00CA3FE7"/>
    <w:rsid w:val="00CA4599"/>
    <w:rsid w:val="00CA56C8"/>
    <w:rsid w:val="00CA5A5C"/>
    <w:rsid w:val="00CA5DC9"/>
    <w:rsid w:val="00CA5F8C"/>
    <w:rsid w:val="00CA687D"/>
    <w:rsid w:val="00CA7780"/>
    <w:rsid w:val="00CA7E67"/>
    <w:rsid w:val="00CB0412"/>
    <w:rsid w:val="00CB05B8"/>
    <w:rsid w:val="00CB1821"/>
    <w:rsid w:val="00CB1FEE"/>
    <w:rsid w:val="00CB67EC"/>
    <w:rsid w:val="00CB70EB"/>
    <w:rsid w:val="00CB7B18"/>
    <w:rsid w:val="00CB7FD7"/>
    <w:rsid w:val="00CC0549"/>
    <w:rsid w:val="00CC0B9C"/>
    <w:rsid w:val="00CC132D"/>
    <w:rsid w:val="00CC2A56"/>
    <w:rsid w:val="00CC2C2F"/>
    <w:rsid w:val="00CC2FFD"/>
    <w:rsid w:val="00CC31C9"/>
    <w:rsid w:val="00CC32B4"/>
    <w:rsid w:val="00CC4159"/>
    <w:rsid w:val="00CC43C0"/>
    <w:rsid w:val="00CC4703"/>
    <w:rsid w:val="00CC55B8"/>
    <w:rsid w:val="00CC5DA8"/>
    <w:rsid w:val="00CC6201"/>
    <w:rsid w:val="00CC6AF2"/>
    <w:rsid w:val="00CC71A2"/>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1154"/>
    <w:rsid w:val="00CE2575"/>
    <w:rsid w:val="00CE287F"/>
    <w:rsid w:val="00CE305B"/>
    <w:rsid w:val="00CE4139"/>
    <w:rsid w:val="00CE4B9F"/>
    <w:rsid w:val="00CE6142"/>
    <w:rsid w:val="00CE6834"/>
    <w:rsid w:val="00CE716E"/>
    <w:rsid w:val="00CE741D"/>
    <w:rsid w:val="00CE7788"/>
    <w:rsid w:val="00CE7841"/>
    <w:rsid w:val="00CE7C79"/>
    <w:rsid w:val="00CE7D7C"/>
    <w:rsid w:val="00CF052E"/>
    <w:rsid w:val="00CF1249"/>
    <w:rsid w:val="00CF14DE"/>
    <w:rsid w:val="00CF1E25"/>
    <w:rsid w:val="00CF209D"/>
    <w:rsid w:val="00CF2EB3"/>
    <w:rsid w:val="00CF2ED7"/>
    <w:rsid w:val="00CF2F04"/>
    <w:rsid w:val="00CF3366"/>
    <w:rsid w:val="00CF3DD5"/>
    <w:rsid w:val="00CF44C2"/>
    <w:rsid w:val="00CF4E24"/>
    <w:rsid w:val="00CF64D9"/>
    <w:rsid w:val="00CF68FB"/>
    <w:rsid w:val="00CF6FE9"/>
    <w:rsid w:val="00CF7136"/>
    <w:rsid w:val="00CF72FF"/>
    <w:rsid w:val="00CF754D"/>
    <w:rsid w:val="00D000E1"/>
    <w:rsid w:val="00D00AD1"/>
    <w:rsid w:val="00D00E1F"/>
    <w:rsid w:val="00D011A1"/>
    <w:rsid w:val="00D018CA"/>
    <w:rsid w:val="00D02F8A"/>
    <w:rsid w:val="00D035A6"/>
    <w:rsid w:val="00D03880"/>
    <w:rsid w:val="00D05B10"/>
    <w:rsid w:val="00D06188"/>
    <w:rsid w:val="00D0697C"/>
    <w:rsid w:val="00D06C53"/>
    <w:rsid w:val="00D07187"/>
    <w:rsid w:val="00D07EF7"/>
    <w:rsid w:val="00D1063A"/>
    <w:rsid w:val="00D1083B"/>
    <w:rsid w:val="00D10974"/>
    <w:rsid w:val="00D11513"/>
    <w:rsid w:val="00D119E0"/>
    <w:rsid w:val="00D121ED"/>
    <w:rsid w:val="00D12F6F"/>
    <w:rsid w:val="00D13003"/>
    <w:rsid w:val="00D13239"/>
    <w:rsid w:val="00D13C30"/>
    <w:rsid w:val="00D13C79"/>
    <w:rsid w:val="00D14796"/>
    <w:rsid w:val="00D148A6"/>
    <w:rsid w:val="00D15119"/>
    <w:rsid w:val="00D15B41"/>
    <w:rsid w:val="00D16413"/>
    <w:rsid w:val="00D16D24"/>
    <w:rsid w:val="00D17E6F"/>
    <w:rsid w:val="00D20008"/>
    <w:rsid w:val="00D2030E"/>
    <w:rsid w:val="00D20389"/>
    <w:rsid w:val="00D203A8"/>
    <w:rsid w:val="00D20773"/>
    <w:rsid w:val="00D20D74"/>
    <w:rsid w:val="00D2139C"/>
    <w:rsid w:val="00D2175E"/>
    <w:rsid w:val="00D21867"/>
    <w:rsid w:val="00D22030"/>
    <w:rsid w:val="00D22316"/>
    <w:rsid w:val="00D2238B"/>
    <w:rsid w:val="00D23080"/>
    <w:rsid w:val="00D23C1D"/>
    <w:rsid w:val="00D24276"/>
    <w:rsid w:val="00D250C9"/>
    <w:rsid w:val="00D251C5"/>
    <w:rsid w:val="00D256EC"/>
    <w:rsid w:val="00D25CD1"/>
    <w:rsid w:val="00D25DBB"/>
    <w:rsid w:val="00D26286"/>
    <w:rsid w:val="00D26B81"/>
    <w:rsid w:val="00D270B9"/>
    <w:rsid w:val="00D2764B"/>
    <w:rsid w:val="00D27D9F"/>
    <w:rsid w:val="00D27F3C"/>
    <w:rsid w:val="00D30247"/>
    <w:rsid w:val="00D30A45"/>
    <w:rsid w:val="00D30A8F"/>
    <w:rsid w:val="00D30C32"/>
    <w:rsid w:val="00D31086"/>
    <w:rsid w:val="00D316EF"/>
    <w:rsid w:val="00D31E30"/>
    <w:rsid w:val="00D320E0"/>
    <w:rsid w:val="00D322E1"/>
    <w:rsid w:val="00D32411"/>
    <w:rsid w:val="00D3266E"/>
    <w:rsid w:val="00D32BC3"/>
    <w:rsid w:val="00D32DDE"/>
    <w:rsid w:val="00D331BA"/>
    <w:rsid w:val="00D33B75"/>
    <w:rsid w:val="00D33ED5"/>
    <w:rsid w:val="00D33FE7"/>
    <w:rsid w:val="00D3404B"/>
    <w:rsid w:val="00D35090"/>
    <w:rsid w:val="00D35108"/>
    <w:rsid w:val="00D354D6"/>
    <w:rsid w:val="00D35690"/>
    <w:rsid w:val="00D35C17"/>
    <w:rsid w:val="00D35C49"/>
    <w:rsid w:val="00D35D3F"/>
    <w:rsid w:val="00D35EBB"/>
    <w:rsid w:val="00D36152"/>
    <w:rsid w:val="00D36356"/>
    <w:rsid w:val="00D37048"/>
    <w:rsid w:val="00D37271"/>
    <w:rsid w:val="00D373F6"/>
    <w:rsid w:val="00D40104"/>
    <w:rsid w:val="00D405F0"/>
    <w:rsid w:val="00D411B8"/>
    <w:rsid w:val="00D43E94"/>
    <w:rsid w:val="00D44420"/>
    <w:rsid w:val="00D45AEB"/>
    <w:rsid w:val="00D45F4F"/>
    <w:rsid w:val="00D461D2"/>
    <w:rsid w:val="00D506D6"/>
    <w:rsid w:val="00D50C21"/>
    <w:rsid w:val="00D50FB2"/>
    <w:rsid w:val="00D524D0"/>
    <w:rsid w:val="00D52DD3"/>
    <w:rsid w:val="00D53009"/>
    <w:rsid w:val="00D53678"/>
    <w:rsid w:val="00D54A98"/>
    <w:rsid w:val="00D5707C"/>
    <w:rsid w:val="00D5740A"/>
    <w:rsid w:val="00D6063C"/>
    <w:rsid w:val="00D611EF"/>
    <w:rsid w:val="00D62817"/>
    <w:rsid w:val="00D63DB9"/>
    <w:rsid w:val="00D6589D"/>
    <w:rsid w:val="00D65E7D"/>
    <w:rsid w:val="00D65E8B"/>
    <w:rsid w:val="00D66DB1"/>
    <w:rsid w:val="00D6726F"/>
    <w:rsid w:val="00D67348"/>
    <w:rsid w:val="00D674E7"/>
    <w:rsid w:val="00D67C0A"/>
    <w:rsid w:val="00D71673"/>
    <w:rsid w:val="00D723F8"/>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0E9A"/>
    <w:rsid w:val="00D81269"/>
    <w:rsid w:val="00D82C98"/>
    <w:rsid w:val="00D83419"/>
    <w:rsid w:val="00D83551"/>
    <w:rsid w:val="00D83B55"/>
    <w:rsid w:val="00D8489F"/>
    <w:rsid w:val="00D856C3"/>
    <w:rsid w:val="00D85ACC"/>
    <w:rsid w:val="00D8645B"/>
    <w:rsid w:val="00D86FA5"/>
    <w:rsid w:val="00D8796D"/>
    <w:rsid w:val="00D90564"/>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7B5"/>
    <w:rsid w:val="00DA1A97"/>
    <w:rsid w:val="00DA1EB0"/>
    <w:rsid w:val="00DA225A"/>
    <w:rsid w:val="00DA22E2"/>
    <w:rsid w:val="00DA2762"/>
    <w:rsid w:val="00DA35E6"/>
    <w:rsid w:val="00DA375A"/>
    <w:rsid w:val="00DA41BA"/>
    <w:rsid w:val="00DA4708"/>
    <w:rsid w:val="00DA50E5"/>
    <w:rsid w:val="00DA5428"/>
    <w:rsid w:val="00DA55A2"/>
    <w:rsid w:val="00DA5701"/>
    <w:rsid w:val="00DA59E3"/>
    <w:rsid w:val="00DA5E46"/>
    <w:rsid w:val="00DA6679"/>
    <w:rsid w:val="00DA6CC6"/>
    <w:rsid w:val="00DA79F0"/>
    <w:rsid w:val="00DA7D12"/>
    <w:rsid w:val="00DA7D22"/>
    <w:rsid w:val="00DA7F48"/>
    <w:rsid w:val="00DB0167"/>
    <w:rsid w:val="00DB0351"/>
    <w:rsid w:val="00DB05F7"/>
    <w:rsid w:val="00DB0881"/>
    <w:rsid w:val="00DB0BFB"/>
    <w:rsid w:val="00DB1702"/>
    <w:rsid w:val="00DB1801"/>
    <w:rsid w:val="00DB1CAC"/>
    <w:rsid w:val="00DB1D78"/>
    <w:rsid w:val="00DB255B"/>
    <w:rsid w:val="00DB290E"/>
    <w:rsid w:val="00DB3E1D"/>
    <w:rsid w:val="00DB4D3C"/>
    <w:rsid w:val="00DB539B"/>
    <w:rsid w:val="00DB568C"/>
    <w:rsid w:val="00DB5786"/>
    <w:rsid w:val="00DB5B19"/>
    <w:rsid w:val="00DB7F2E"/>
    <w:rsid w:val="00DC0154"/>
    <w:rsid w:val="00DC0781"/>
    <w:rsid w:val="00DC0D15"/>
    <w:rsid w:val="00DC1855"/>
    <w:rsid w:val="00DC1E4F"/>
    <w:rsid w:val="00DC30CE"/>
    <w:rsid w:val="00DC325D"/>
    <w:rsid w:val="00DC3747"/>
    <w:rsid w:val="00DC3CE2"/>
    <w:rsid w:val="00DC3D13"/>
    <w:rsid w:val="00DC4194"/>
    <w:rsid w:val="00DC44CB"/>
    <w:rsid w:val="00DC4F62"/>
    <w:rsid w:val="00DC5496"/>
    <w:rsid w:val="00DC5627"/>
    <w:rsid w:val="00DC591A"/>
    <w:rsid w:val="00DC5D50"/>
    <w:rsid w:val="00DC689B"/>
    <w:rsid w:val="00DC7337"/>
    <w:rsid w:val="00DC7889"/>
    <w:rsid w:val="00DD0024"/>
    <w:rsid w:val="00DD029F"/>
    <w:rsid w:val="00DD0A4A"/>
    <w:rsid w:val="00DD0B93"/>
    <w:rsid w:val="00DD170C"/>
    <w:rsid w:val="00DD18A1"/>
    <w:rsid w:val="00DD194E"/>
    <w:rsid w:val="00DD2B1B"/>
    <w:rsid w:val="00DD2E8C"/>
    <w:rsid w:val="00DD3140"/>
    <w:rsid w:val="00DD42E8"/>
    <w:rsid w:val="00DD5076"/>
    <w:rsid w:val="00DD51B5"/>
    <w:rsid w:val="00DD54E4"/>
    <w:rsid w:val="00DD66B6"/>
    <w:rsid w:val="00DD6EE4"/>
    <w:rsid w:val="00DD776E"/>
    <w:rsid w:val="00DD7C95"/>
    <w:rsid w:val="00DE095B"/>
    <w:rsid w:val="00DE0BFC"/>
    <w:rsid w:val="00DE1186"/>
    <w:rsid w:val="00DE1A60"/>
    <w:rsid w:val="00DE1A7D"/>
    <w:rsid w:val="00DE1ACE"/>
    <w:rsid w:val="00DE20A8"/>
    <w:rsid w:val="00DE295B"/>
    <w:rsid w:val="00DE2B1D"/>
    <w:rsid w:val="00DE2C77"/>
    <w:rsid w:val="00DE2E8B"/>
    <w:rsid w:val="00DE335D"/>
    <w:rsid w:val="00DE3A60"/>
    <w:rsid w:val="00DE49AF"/>
    <w:rsid w:val="00DE4A72"/>
    <w:rsid w:val="00DE4AF7"/>
    <w:rsid w:val="00DE4BA2"/>
    <w:rsid w:val="00DE504F"/>
    <w:rsid w:val="00DE5430"/>
    <w:rsid w:val="00DE555E"/>
    <w:rsid w:val="00DE569D"/>
    <w:rsid w:val="00DE5EB7"/>
    <w:rsid w:val="00DE693F"/>
    <w:rsid w:val="00DE75B5"/>
    <w:rsid w:val="00DE77C4"/>
    <w:rsid w:val="00DF0489"/>
    <w:rsid w:val="00DF0597"/>
    <w:rsid w:val="00DF0CD8"/>
    <w:rsid w:val="00DF1563"/>
    <w:rsid w:val="00DF1709"/>
    <w:rsid w:val="00DF177E"/>
    <w:rsid w:val="00DF20DC"/>
    <w:rsid w:val="00DF30FF"/>
    <w:rsid w:val="00DF37BA"/>
    <w:rsid w:val="00DF37D0"/>
    <w:rsid w:val="00DF3DFD"/>
    <w:rsid w:val="00DF57B2"/>
    <w:rsid w:val="00DF5858"/>
    <w:rsid w:val="00DF5E8B"/>
    <w:rsid w:val="00DF6185"/>
    <w:rsid w:val="00DF625D"/>
    <w:rsid w:val="00DF76EE"/>
    <w:rsid w:val="00DF7A71"/>
    <w:rsid w:val="00DF7E9D"/>
    <w:rsid w:val="00E009D8"/>
    <w:rsid w:val="00E00F34"/>
    <w:rsid w:val="00E01888"/>
    <w:rsid w:val="00E01B21"/>
    <w:rsid w:val="00E01FC0"/>
    <w:rsid w:val="00E02235"/>
    <w:rsid w:val="00E028C2"/>
    <w:rsid w:val="00E04357"/>
    <w:rsid w:val="00E04A17"/>
    <w:rsid w:val="00E04BE6"/>
    <w:rsid w:val="00E05078"/>
    <w:rsid w:val="00E05839"/>
    <w:rsid w:val="00E06205"/>
    <w:rsid w:val="00E06452"/>
    <w:rsid w:val="00E06B21"/>
    <w:rsid w:val="00E07347"/>
    <w:rsid w:val="00E075CB"/>
    <w:rsid w:val="00E07669"/>
    <w:rsid w:val="00E07F8A"/>
    <w:rsid w:val="00E102D9"/>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A20"/>
    <w:rsid w:val="00E21FDC"/>
    <w:rsid w:val="00E223BC"/>
    <w:rsid w:val="00E22B6F"/>
    <w:rsid w:val="00E22E38"/>
    <w:rsid w:val="00E22F78"/>
    <w:rsid w:val="00E23065"/>
    <w:rsid w:val="00E23799"/>
    <w:rsid w:val="00E23CD3"/>
    <w:rsid w:val="00E23F53"/>
    <w:rsid w:val="00E24703"/>
    <w:rsid w:val="00E24D5E"/>
    <w:rsid w:val="00E24E99"/>
    <w:rsid w:val="00E25C30"/>
    <w:rsid w:val="00E25D55"/>
    <w:rsid w:val="00E262F2"/>
    <w:rsid w:val="00E26684"/>
    <w:rsid w:val="00E26C81"/>
    <w:rsid w:val="00E26E59"/>
    <w:rsid w:val="00E270DB"/>
    <w:rsid w:val="00E275C9"/>
    <w:rsid w:val="00E2791D"/>
    <w:rsid w:val="00E300D6"/>
    <w:rsid w:val="00E3030C"/>
    <w:rsid w:val="00E30BCF"/>
    <w:rsid w:val="00E30CE5"/>
    <w:rsid w:val="00E31379"/>
    <w:rsid w:val="00E31A92"/>
    <w:rsid w:val="00E31C77"/>
    <w:rsid w:val="00E3201F"/>
    <w:rsid w:val="00E325CF"/>
    <w:rsid w:val="00E32779"/>
    <w:rsid w:val="00E3399A"/>
    <w:rsid w:val="00E33DF5"/>
    <w:rsid w:val="00E344BB"/>
    <w:rsid w:val="00E34A64"/>
    <w:rsid w:val="00E35361"/>
    <w:rsid w:val="00E3543E"/>
    <w:rsid w:val="00E3585D"/>
    <w:rsid w:val="00E3590D"/>
    <w:rsid w:val="00E37758"/>
    <w:rsid w:val="00E37FB9"/>
    <w:rsid w:val="00E413AD"/>
    <w:rsid w:val="00E41889"/>
    <w:rsid w:val="00E41A72"/>
    <w:rsid w:val="00E41DA9"/>
    <w:rsid w:val="00E41DE7"/>
    <w:rsid w:val="00E42BD9"/>
    <w:rsid w:val="00E42CF5"/>
    <w:rsid w:val="00E4470B"/>
    <w:rsid w:val="00E44984"/>
    <w:rsid w:val="00E453EA"/>
    <w:rsid w:val="00E454EE"/>
    <w:rsid w:val="00E4772F"/>
    <w:rsid w:val="00E507BE"/>
    <w:rsid w:val="00E516B3"/>
    <w:rsid w:val="00E51C4A"/>
    <w:rsid w:val="00E5235B"/>
    <w:rsid w:val="00E52DBF"/>
    <w:rsid w:val="00E54FD3"/>
    <w:rsid w:val="00E558CF"/>
    <w:rsid w:val="00E55C42"/>
    <w:rsid w:val="00E57767"/>
    <w:rsid w:val="00E60CE8"/>
    <w:rsid w:val="00E60CFC"/>
    <w:rsid w:val="00E60D7A"/>
    <w:rsid w:val="00E614EB"/>
    <w:rsid w:val="00E6157A"/>
    <w:rsid w:val="00E616D2"/>
    <w:rsid w:val="00E626E0"/>
    <w:rsid w:val="00E6289A"/>
    <w:rsid w:val="00E62C30"/>
    <w:rsid w:val="00E62DA0"/>
    <w:rsid w:val="00E63BBC"/>
    <w:rsid w:val="00E65712"/>
    <w:rsid w:val="00E65D39"/>
    <w:rsid w:val="00E66832"/>
    <w:rsid w:val="00E66941"/>
    <w:rsid w:val="00E676CE"/>
    <w:rsid w:val="00E67C30"/>
    <w:rsid w:val="00E67D74"/>
    <w:rsid w:val="00E707EB"/>
    <w:rsid w:val="00E71513"/>
    <w:rsid w:val="00E72085"/>
    <w:rsid w:val="00E730A2"/>
    <w:rsid w:val="00E735E0"/>
    <w:rsid w:val="00E737F6"/>
    <w:rsid w:val="00E73982"/>
    <w:rsid w:val="00E739C1"/>
    <w:rsid w:val="00E73D19"/>
    <w:rsid w:val="00E74338"/>
    <w:rsid w:val="00E74978"/>
    <w:rsid w:val="00E752F1"/>
    <w:rsid w:val="00E75338"/>
    <w:rsid w:val="00E76EC8"/>
    <w:rsid w:val="00E775D1"/>
    <w:rsid w:val="00E80231"/>
    <w:rsid w:val="00E80FBE"/>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6DA8"/>
    <w:rsid w:val="00E87813"/>
    <w:rsid w:val="00E9008D"/>
    <w:rsid w:val="00E90E6F"/>
    <w:rsid w:val="00E911AC"/>
    <w:rsid w:val="00E91552"/>
    <w:rsid w:val="00E9250B"/>
    <w:rsid w:val="00E92677"/>
    <w:rsid w:val="00E949E0"/>
    <w:rsid w:val="00E95507"/>
    <w:rsid w:val="00E959E8"/>
    <w:rsid w:val="00E95CEE"/>
    <w:rsid w:val="00E95FE0"/>
    <w:rsid w:val="00E96538"/>
    <w:rsid w:val="00E9674A"/>
    <w:rsid w:val="00E96A0A"/>
    <w:rsid w:val="00E96E2D"/>
    <w:rsid w:val="00E975D4"/>
    <w:rsid w:val="00EA008A"/>
    <w:rsid w:val="00EA0877"/>
    <w:rsid w:val="00EA091D"/>
    <w:rsid w:val="00EA0FD0"/>
    <w:rsid w:val="00EA2BD7"/>
    <w:rsid w:val="00EA343B"/>
    <w:rsid w:val="00EA3DDD"/>
    <w:rsid w:val="00EA417C"/>
    <w:rsid w:val="00EA6B82"/>
    <w:rsid w:val="00EA7950"/>
    <w:rsid w:val="00EA7AF3"/>
    <w:rsid w:val="00EB0DAE"/>
    <w:rsid w:val="00EB1167"/>
    <w:rsid w:val="00EB1BE9"/>
    <w:rsid w:val="00EB2D2C"/>
    <w:rsid w:val="00EB3775"/>
    <w:rsid w:val="00EB3E5C"/>
    <w:rsid w:val="00EB49C3"/>
    <w:rsid w:val="00EB5171"/>
    <w:rsid w:val="00EB59A6"/>
    <w:rsid w:val="00EB5AA0"/>
    <w:rsid w:val="00EB5EFE"/>
    <w:rsid w:val="00EB69C9"/>
    <w:rsid w:val="00EB7616"/>
    <w:rsid w:val="00EC0E1E"/>
    <w:rsid w:val="00EC0FA8"/>
    <w:rsid w:val="00EC1039"/>
    <w:rsid w:val="00EC18AF"/>
    <w:rsid w:val="00EC19CD"/>
    <w:rsid w:val="00EC3B3A"/>
    <w:rsid w:val="00EC3CD5"/>
    <w:rsid w:val="00EC3EBE"/>
    <w:rsid w:val="00EC4C94"/>
    <w:rsid w:val="00EC5C60"/>
    <w:rsid w:val="00EC5EDB"/>
    <w:rsid w:val="00EC6172"/>
    <w:rsid w:val="00EC622B"/>
    <w:rsid w:val="00EC6244"/>
    <w:rsid w:val="00EC6249"/>
    <w:rsid w:val="00EC6448"/>
    <w:rsid w:val="00EC697A"/>
    <w:rsid w:val="00EC73C0"/>
    <w:rsid w:val="00EC76BB"/>
    <w:rsid w:val="00EC76F1"/>
    <w:rsid w:val="00EC77AB"/>
    <w:rsid w:val="00ED0283"/>
    <w:rsid w:val="00ED1C32"/>
    <w:rsid w:val="00ED2B28"/>
    <w:rsid w:val="00ED2D8D"/>
    <w:rsid w:val="00ED35C4"/>
    <w:rsid w:val="00ED3EED"/>
    <w:rsid w:val="00ED3F7F"/>
    <w:rsid w:val="00ED4A3E"/>
    <w:rsid w:val="00ED4EE3"/>
    <w:rsid w:val="00ED57B0"/>
    <w:rsid w:val="00ED5DBD"/>
    <w:rsid w:val="00ED63B2"/>
    <w:rsid w:val="00ED64F9"/>
    <w:rsid w:val="00ED703A"/>
    <w:rsid w:val="00ED73CC"/>
    <w:rsid w:val="00ED745C"/>
    <w:rsid w:val="00ED7679"/>
    <w:rsid w:val="00ED769C"/>
    <w:rsid w:val="00ED7D60"/>
    <w:rsid w:val="00ED7F9E"/>
    <w:rsid w:val="00EE0054"/>
    <w:rsid w:val="00EE0C5D"/>
    <w:rsid w:val="00EE19F1"/>
    <w:rsid w:val="00EE27E7"/>
    <w:rsid w:val="00EE28BB"/>
    <w:rsid w:val="00EE2D8A"/>
    <w:rsid w:val="00EE3454"/>
    <w:rsid w:val="00EE36BB"/>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2A"/>
    <w:rsid w:val="00EF4480"/>
    <w:rsid w:val="00EF5310"/>
    <w:rsid w:val="00EF5E72"/>
    <w:rsid w:val="00EF717E"/>
    <w:rsid w:val="00EF7AF8"/>
    <w:rsid w:val="00F00534"/>
    <w:rsid w:val="00F00805"/>
    <w:rsid w:val="00F014F0"/>
    <w:rsid w:val="00F02313"/>
    <w:rsid w:val="00F024DC"/>
    <w:rsid w:val="00F027D6"/>
    <w:rsid w:val="00F03665"/>
    <w:rsid w:val="00F039F7"/>
    <w:rsid w:val="00F03A84"/>
    <w:rsid w:val="00F03AAA"/>
    <w:rsid w:val="00F056F3"/>
    <w:rsid w:val="00F0589B"/>
    <w:rsid w:val="00F058F5"/>
    <w:rsid w:val="00F059B5"/>
    <w:rsid w:val="00F05B0B"/>
    <w:rsid w:val="00F05C81"/>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49A"/>
    <w:rsid w:val="00F14B97"/>
    <w:rsid w:val="00F15336"/>
    <w:rsid w:val="00F15A74"/>
    <w:rsid w:val="00F16AE2"/>
    <w:rsid w:val="00F16EBB"/>
    <w:rsid w:val="00F171B5"/>
    <w:rsid w:val="00F17687"/>
    <w:rsid w:val="00F2015E"/>
    <w:rsid w:val="00F2115E"/>
    <w:rsid w:val="00F2175B"/>
    <w:rsid w:val="00F21E6B"/>
    <w:rsid w:val="00F21EB9"/>
    <w:rsid w:val="00F22354"/>
    <w:rsid w:val="00F22504"/>
    <w:rsid w:val="00F2250C"/>
    <w:rsid w:val="00F22F8C"/>
    <w:rsid w:val="00F22FED"/>
    <w:rsid w:val="00F23014"/>
    <w:rsid w:val="00F23197"/>
    <w:rsid w:val="00F232AD"/>
    <w:rsid w:val="00F234EB"/>
    <w:rsid w:val="00F2438B"/>
    <w:rsid w:val="00F24424"/>
    <w:rsid w:val="00F25674"/>
    <w:rsid w:val="00F25C2C"/>
    <w:rsid w:val="00F25F93"/>
    <w:rsid w:val="00F2626F"/>
    <w:rsid w:val="00F263A1"/>
    <w:rsid w:val="00F27975"/>
    <w:rsid w:val="00F27AFB"/>
    <w:rsid w:val="00F31D25"/>
    <w:rsid w:val="00F320F6"/>
    <w:rsid w:val="00F349EA"/>
    <w:rsid w:val="00F3521C"/>
    <w:rsid w:val="00F359A9"/>
    <w:rsid w:val="00F35D1B"/>
    <w:rsid w:val="00F36153"/>
    <w:rsid w:val="00F37873"/>
    <w:rsid w:val="00F401E9"/>
    <w:rsid w:val="00F40E6F"/>
    <w:rsid w:val="00F41078"/>
    <w:rsid w:val="00F41BC0"/>
    <w:rsid w:val="00F4231C"/>
    <w:rsid w:val="00F4293D"/>
    <w:rsid w:val="00F42E4C"/>
    <w:rsid w:val="00F431D8"/>
    <w:rsid w:val="00F43740"/>
    <w:rsid w:val="00F437BD"/>
    <w:rsid w:val="00F4394E"/>
    <w:rsid w:val="00F439C8"/>
    <w:rsid w:val="00F43BFB"/>
    <w:rsid w:val="00F43F64"/>
    <w:rsid w:val="00F44202"/>
    <w:rsid w:val="00F445DF"/>
    <w:rsid w:val="00F447AB"/>
    <w:rsid w:val="00F44A4D"/>
    <w:rsid w:val="00F44B46"/>
    <w:rsid w:val="00F45167"/>
    <w:rsid w:val="00F451D0"/>
    <w:rsid w:val="00F45F46"/>
    <w:rsid w:val="00F4654C"/>
    <w:rsid w:val="00F46556"/>
    <w:rsid w:val="00F472E6"/>
    <w:rsid w:val="00F476C5"/>
    <w:rsid w:val="00F47FF4"/>
    <w:rsid w:val="00F50053"/>
    <w:rsid w:val="00F502F8"/>
    <w:rsid w:val="00F5091C"/>
    <w:rsid w:val="00F5142A"/>
    <w:rsid w:val="00F51CE8"/>
    <w:rsid w:val="00F5289B"/>
    <w:rsid w:val="00F52C61"/>
    <w:rsid w:val="00F53857"/>
    <w:rsid w:val="00F53A00"/>
    <w:rsid w:val="00F53B3B"/>
    <w:rsid w:val="00F53C5A"/>
    <w:rsid w:val="00F53C73"/>
    <w:rsid w:val="00F542DF"/>
    <w:rsid w:val="00F54A65"/>
    <w:rsid w:val="00F55620"/>
    <w:rsid w:val="00F5604A"/>
    <w:rsid w:val="00F561CD"/>
    <w:rsid w:val="00F57C02"/>
    <w:rsid w:val="00F607A0"/>
    <w:rsid w:val="00F60957"/>
    <w:rsid w:val="00F60AFC"/>
    <w:rsid w:val="00F60C90"/>
    <w:rsid w:val="00F60DDD"/>
    <w:rsid w:val="00F61352"/>
    <w:rsid w:val="00F62161"/>
    <w:rsid w:val="00F62212"/>
    <w:rsid w:val="00F6230B"/>
    <w:rsid w:val="00F62ADE"/>
    <w:rsid w:val="00F62D3B"/>
    <w:rsid w:val="00F633B9"/>
    <w:rsid w:val="00F63D8A"/>
    <w:rsid w:val="00F64D9A"/>
    <w:rsid w:val="00F64DA0"/>
    <w:rsid w:val="00F6511D"/>
    <w:rsid w:val="00F654BC"/>
    <w:rsid w:val="00F655D7"/>
    <w:rsid w:val="00F66ADA"/>
    <w:rsid w:val="00F66E20"/>
    <w:rsid w:val="00F66FBA"/>
    <w:rsid w:val="00F6761C"/>
    <w:rsid w:val="00F7077F"/>
    <w:rsid w:val="00F70A14"/>
    <w:rsid w:val="00F70B51"/>
    <w:rsid w:val="00F71181"/>
    <w:rsid w:val="00F7135C"/>
    <w:rsid w:val="00F71C9F"/>
    <w:rsid w:val="00F72BEE"/>
    <w:rsid w:val="00F72D82"/>
    <w:rsid w:val="00F72E34"/>
    <w:rsid w:val="00F73811"/>
    <w:rsid w:val="00F738B6"/>
    <w:rsid w:val="00F7456E"/>
    <w:rsid w:val="00F7476B"/>
    <w:rsid w:val="00F767B9"/>
    <w:rsid w:val="00F76806"/>
    <w:rsid w:val="00F77100"/>
    <w:rsid w:val="00F77694"/>
    <w:rsid w:val="00F80A92"/>
    <w:rsid w:val="00F814CF"/>
    <w:rsid w:val="00F82929"/>
    <w:rsid w:val="00F82BAC"/>
    <w:rsid w:val="00F83E65"/>
    <w:rsid w:val="00F84477"/>
    <w:rsid w:val="00F84F13"/>
    <w:rsid w:val="00F861E6"/>
    <w:rsid w:val="00F862B7"/>
    <w:rsid w:val="00F87424"/>
    <w:rsid w:val="00F87B6D"/>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29D"/>
    <w:rsid w:val="00FB0B75"/>
    <w:rsid w:val="00FB1916"/>
    <w:rsid w:val="00FB1DBE"/>
    <w:rsid w:val="00FB1FB5"/>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0457"/>
    <w:rsid w:val="00FC0F52"/>
    <w:rsid w:val="00FC1073"/>
    <w:rsid w:val="00FC1D88"/>
    <w:rsid w:val="00FC1F36"/>
    <w:rsid w:val="00FC2E20"/>
    <w:rsid w:val="00FC30DB"/>
    <w:rsid w:val="00FC3569"/>
    <w:rsid w:val="00FC37C6"/>
    <w:rsid w:val="00FC3BC2"/>
    <w:rsid w:val="00FC3FC4"/>
    <w:rsid w:val="00FC45D3"/>
    <w:rsid w:val="00FC5735"/>
    <w:rsid w:val="00FC5770"/>
    <w:rsid w:val="00FC5E03"/>
    <w:rsid w:val="00FC65A3"/>
    <w:rsid w:val="00FC6E63"/>
    <w:rsid w:val="00FD112D"/>
    <w:rsid w:val="00FD15FA"/>
    <w:rsid w:val="00FD1A89"/>
    <w:rsid w:val="00FD1D7C"/>
    <w:rsid w:val="00FD3510"/>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889"/>
    <w:rsid w:val="00FF0E5C"/>
    <w:rsid w:val="00FF0EBC"/>
    <w:rsid w:val="00FF2689"/>
    <w:rsid w:val="00FF2A66"/>
    <w:rsid w:val="00FF2A79"/>
    <w:rsid w:val="00FF2DD4"/>
    <w:rsid w:val="00FF3048"/>
    <w:rsid w:val="00FF3399"/>
    <w:rsid w:val="00FF35BB"/>
    <w:rsid w:val="00FF35E0"/>
    <w:rsid w:val="00FF4263"/>
    <w:rsid w:val="00FF47E8"/>
    <w:rsid w:val="00FF4D6B"/>
    <w:rsid w:val="00FF57F2"/>
    <w:rsid w:val="00FF667A"/>
    <w:rsid w:val="00FF6DDA"/>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 w:type="paragraph" w:styleId="HTMLPreformatted">
    <w:name w:val="HTML Preformatted"/>
    <w:basedOn w:val="Normal"/>
    <w:link w:val="HTMLPreformattedChar"/>
    <w:uiPriority w:val="99"/>
    <w:semiHidden/>
    <w:unhideWhenUsed/>
    <w:rsid w:val="0036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32C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11463739">
      <w:bodyDiv w:val="1"/>
      <w:marLeft w:val="0"/>
      <w:marRight w:val="0"/>
      <w:marTop w:val="0"/>
      <w:marBottom w:val="0"/>
      <w:divBdr>
        <w:top w:val="none" w:sz="0" w:space="0" w:color="auto"/>
        <w:left w:val="none" w:sz="0" w:space="0" w:color="auto"/>
        <w:bottom w:val="none" w:sz="0" w:space="0" w:color="auto"/>
        <w:right w:val="none" w:sz="0" w:space="0" w:color="auto"/>
      </w:divBdr>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20502634">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48789749">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microsoft.com/office/2016/09/relationships/commentsIds" Target="commentsIds.xml"/><Relationship Id="rId21"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8BCEA-440B-0549-80E4-AB2D7024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9435</Words>
  <Characters>53783</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11</cp:revision>
  <dcterms:created xsi:type="dcterms:W3CDTF">2020-02-20T15:35:00Z</dcterms:created>
  <dcterms:modified xsi:type="dcterms:W3CDTF">2020-02-21T16:13:00Z</dcterms:modified>
</cp:coreProperties>
</file>