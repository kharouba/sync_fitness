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phenological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2,3</w:t>
      </w:r>
      <w:r w:rsidR="00906EDB" w:rsidRPr="002D2EC9">
        <w:rPr>
          <w:rFonts w:ascii="Helvetica" w:hAnsi="Helvetica" w:cs="Helvetica"/>
          <w:sz w:val="22"/>
          <w:szCs w:val="22"/>
          <w:vertAlign w:val="superscript"/>
          <w:lang w:val="en-US"/>
        </w:rPr>
        <w:t>,4</w:t>
      </w:r>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67129B43"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36DE63A7"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r w:rsidR="00ED63B2" w:rsidRPr="002D2EC9">
        <w:rPr>
          <w:rFonts w:ascii="Helvetica" w:hAnsi="Helvetica" w:cs="Helvetica"/>
          <w:sz w:val="22"/>
          <w:szCs w:val="22"/>
          <w:lang w:val="en-US"/>
        </w:rPr>
        <w:t>trophic</w:t>
      </w:r>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r w:rsidR="0044506A">
        <w:rPr>
          <w:rFonts w:ascii="Helvetica" w:hAnsi="Helvetica" w:cs="Helvetica"/>
          <w:iCs/>
          <w:sz w:val="22"/>
          <w:szCs w:val="22"/>
          <w:lang w:val="en-US"/>
        </w:rPr>
        <w:t xml:space="preserve">phenological </w:t>
      </w:r>
      <w:r w:rsidR="00A30A60" w:rsidRPr="00A30A60">
        <w:rPr>
          <w:rFonts w:ascii="Helvetica" w:hAnsi="Helvetica" w:cs="Helvetica"/>
          <w:iCs/>
          <w:sz w:val="22"/>
          <w:szCs w:val="22"/>
          <w:lang w:val="en-US"/>
        </w:rPr>
        <w:t>synchrony, trophic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47C270C3"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992BFA" w:rsidRPr="0096683A">
        <w:rPr>
          <w:rFonts w:ascii="Helvetica" w:hAnsi="Helvetica" w:cs="Helvetica"/>
          <w:iCs/>
          <w:sz w:val="22"/>
          <w:szCs w:val="22"/>
          <w:lang w:val="en-US"/>
        </w:rPr>
        <w:t xml:space="preserve">202; </w:t>
      </w:r>
      <w:r w:rsidRPr="0096683A">
        <w:rPr>
          <w:rFonts w:ascii="Helvetica" w:hAnsi="Helvetica" w:cs="Helvetica"/>
          <w:iCs/>
          <w:sz w:val="22"/>
          <w:szCs w:val="22"/>
          <w:lang w:val="en-US"/>
        </w:rPr>
        <w:t>Main Text</w:t>
      </w:r>
      <w:r w:rsidR="00992BFA" w:rsidRPr="0096683A">
        <w:rPr>
          <w:rFonts w:ascii="Helvetica" w:hAnsi="Helvetica" w:cs="Helvetica"/>
          <w:iCs/>
          <w:sz w:val="22"/>
          <w:szCs w:val="22"/>
          <w:lang w:val="en-US"/>
        </w:rPr>
        <w:t>: 6229</w:t>
      </w:r>
      <w:r w:rsidRPr="0096683A">
        <w:rPr>
          <w:rFonts w:ascii="Helvetica" w:hAnsi="Helvetica" w:cs="Helvetica"/>
          <w:iCs/>
          <w:sz w:val="22"/>
          <w:szCs w:val="22"/>
          <w:lang w:val="en-US"/>
        </w:rPr>
        <w:t>; Text box:</w:t>
      </w:r>
      <w:r w:rsidR="00992BFA" w:rsidRPr="0096683A">
        <w:rPr>
          <w:rFonts w:ascii="Helvetica" w:hAnsi="Helvetica" w:cs="Helvetica"/>
          <w:iCs/>
          <w:sz w:val="22"/>
          <w:szCs w:val="22"/>
          <w:lang w:val="en-US"/>
        </w:rPr>
        <w:t xml:space="preserve"> 334;</w:t>
      </w:r>
    </w:p>
    <w:p w14:paraId="33102D00" w14:textId="71B01176"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992BFA" w:rsidRPr="0096683A">
        <w:rPr>
          <w:rFonts w:ascii="Helvetica" w:hAnsi="Helvetica" w:cs="Helvetica"/>
          <w:iCs/>
          <w:sz w:val="22"/>
          <w:szCs w:val="22"/>
          <w:lang w:val="en-US"/>
        </w:rPr>
        <w:t xml:space="preserve"> 79</w:t>
      </w:r>
    </w:p>
    <w:p w14:paraId="786EF332" w14:textId="14D0298A"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Should the manuscript be accepted, the data supporting the results will be archived in an appropriate public repository (Dryad or Figshare)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5D0CBA0F"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Many researchers hypothesize that climate change will lead to phenological</w:t>
      </w:r>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 condition—can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6A0C58" w:rsidRPr="002D2EC9">
        <w:rPr>
          <w:rFonts w:ascii="Helvetica" w:hAnsi="Helvetica" w:cs="Helvetica"/>
          <w:sz w:val="22"/>
          <w:szCs w:val="22"/>
          <w:lang w:val="en-US"/>
        </w:rPr>
        <w:t>none</w:t>
      </w:r>
      <w:r w:rsidR="005F07E9" w:rsidRPr="002D2EC9">
        <w:rPr>
          <w:rFonts w:ascii="Helvetica" w:hAnsi="Helvetica" w:cs="Helvetica"/>
          <w:sz w:val="22"/>
          <w:szCs w:val="22"/>
          <w:lang w:val="en-US"/>
        </w:rPr>
        <w:t xml:space="preserve"> of </w:t>
      </w:r>
      <w:r w:rsidR="006A0C58" w:rsidRPr="002D2EC9">
        <w:rPr>
          <w:rFonts w:ascii="Helvetica" w:hAnsi="Helvetica" w:cs="Helvetica"/>
          <w:sz w:val="22"/>
          <w:szCs w:val="22"/>
          <w:lang w:val="en-US"/>
        </w:rPr>
        <w:t xml:space="preserve">the </w:t>
      </w:r>
      <w:r w:rsidR="005F07E9" w:rsidRPr="002D2EC9">
        <w:rPr>
          <w:rFonts w:ascii="Helvetica" w:hAnsi="Helvetica" w:cs="Helvetica"/>
          <w:sz w:val="22"/>
          <w:szCs w:val="22"/>
          <w:lang w:val="en-US"/>
        </w:rPr>
        <w:t>studies 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w:t>
      </w:r>
      <w:r w:rsidR="000C58D7" w:rsidRPr="0026173C">
        <w:rPr>
          <w:rFonts w:ascii="Helvetica" w:hAnsi="Helvetica" w:cs="Helvetica"/>
          <w:sz w:val="22"/>
          <w:szCs w:val="22"/>
          <w:lang w:val="en-US"/>
        </w:rPr>
        <w:t>change impacts on consumer fitness</w:t>
      </w:r>
      <w:r w:rsidR="006F730A" w:rsidRPr="0026173C">
        <w:rPr>
          <w:rFonts w:ascii="Helvetica" w:hAnsi="Helvetica" w:cs="Helvetica"/>
          <w:sz w:val="22"/>
          <w:szCs w:val="22"/>
          <w:lang w:val="en-US"/>
        </w:rPr>
        <w:t xml:space="preserve"> difficult. </w:t>
      </w:r>
      <w:r w:rsidR="00FD6BCB" w:rsidRPr="0026173C">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4B40AB" w:rsidRPr="0026173C">
        <w:rPr>
          <w:rFonts w:ascii="Helvetica" w:hAnsi="Helvetica" w:cs="Helvetica"/>
          <w:sz w:val="22"/>
          <w:szCs w:val="22"/>
          <w:lang w:val="en-US"/>
        </w:rPr>
        <w:t>Moving the field of phenological mismatch forward (i.e., from documentation towards forecasting) requires higher quality data (e.g., long-term data</w:t>
      </w:r>
      <w:r w:rsidR="004B40AB">
        <w:rPr>
          <w:rFonts w:ascii="Helvetica" w:hAnsi="Helvetica" w:cs="Helvetica"/>
          <w:sz w:val="22"/>
          <w:szCs w:val="22"/>
          <w:lang w:val="en-US"/>
        </w:rPr>
        <w:t>, experiments</w:t>
      </w:r>
      <w:r w:rsidR="00CF44C2">
        <w:rPr>
          <w:rFonts w:ascii="Helvetica" w:hAnsi="Helvetica" w:cs="Helvetica"/>
          <w:sz w:val="22"/>
          <w:szCs w:val="22"/>
          <w:lang w:val="en-US"/>
        </w:rPr>
        <w:t xml:space="preserve"> that clearly link timing to fitness and test extremes</w:t>
      </w:r>
      <w:r w:rsidR="004B40AB">
        <w:rPr>
          <w:rFonts w:ascii="Helvetica" w:hAnsi="Helvetica" w:cs="Helvetica"/>
          <w:sz w:val="22"/>
          <w:szCs w:val="22"/>
          <w:lang w:val="en-US"/>
        </w:rPr>
        <w:t>) that enables the testing of fundamental hypotheses and defining of key baselines.</w:t>
      </w:r>
      <w:r w:rsidR="000C4783">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6C4BF8CD"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Climate change is causing phenological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r w:rsidR="00CD2D63" w:rsidRPr="002D2EC9">
        <w:rPr>
          <w:rFonts w:ascii="Helvetica" w:hAnsi="Helvetica" w:cs="Helvetica"/>
          <w:color w:val="000000" w:themeColor="text1"/>
          <w:sz w:val="22"/>
          <w:szCs w:val="22"/>
          <w:lang w:val="en-US"/>
        </w:rPr>
        <w:t>Ovaskainen et al. 2013</w:t>
      </w:r>
      <w:r w:rsidR="0097216C" w:rsidRPr="002D2EC9">
        <w:rPr>
          <w:rFonts w:ascii="Helvetica" w:hAnsi="Helvetica" w:cs="Helvetica"/>
          <w:color w:val="000000" w:themeColor="text1"/>
          <w:sz w:val="22"/>
          <w:szCs w:val="22"/>
          <w:lang w:val="en-US"/>
        </w:rPr>
        <w:t>; CaraDonna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commentRangeStart w:id="0"/>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w:t>
      </w:r>
      <w:r w:rsidR="008E445E">
        <w:rPr>
          <w:rFonts w:ascii="Helvetica" w:hAnsi="Helvetica" w:cs="Helvetica"/>
          <w:color w:val="000000" w:themeColor="text1"/>
          <w:sz w:val="22"/>
          <w:szCs w:val="22"/>
          <w:lang w:val="en-US"/>
        </w:rPr>
        <w:t xml:space="preserve">These shifts have led </w:t>
      </w:r>
      <w:r w:rsidR="008E445E">
        <w:rPr>
          <w:rFonts w:ascii="Helvetica" w:hAnsi="Helvetica" w:cs="Helvetica"/>
          <w:color w:val="000000" w:themeColor="text1"/>
          <w:sz w:val="22"/>
          <w:szCs w:val="22"/>
          <w:lang w:val="en-US"/>
        </w:rPr>
        <w:lastRenderedPageBreak/>
        <w:t xml:space="preserve">to </w:t>
      </w:r>
      <w:commentRangeStart w:id="1"/>
      <w:r w:rsidR="008E445E">
        <w:rPr>
          <w:rFonts w:ascii="Helvetica" w:hAnsi="Helvetica" w:cs="Helvetica"/>
          <w:color w:val="000000" w:themeColor="text1"/>
          <w:sz w:val="22"/>
          <w:szCs w:val="22"/>
          <w:lang w:val="en-US"/>
        </w:rPr>
        <w:t>fitness</w:t>
      </w:r>
      <w:r w:rsidR="003B3516">
        <w:rPr>
          <w:rFonts w:ascii="Helvetica" w:hAnsi="Helvetica" w:cs="Helvetica"/>
          <w:color w:val="000000" w:themeColor="text1"/>
          <w:sz w:val="22"/>
          <w:szCs w:val="22"/>
          <w:lang w:val="en-US"/>
        </w:rPr>
        <w:t xml:space="preserve"> consequences</w:t>
      </w:r>
      <w:r w:rsidR="008E445E">
        <w:rPr>
          <w:rFonts w:ascii="Helvetica" w:hAnsi="Helvetica" w:cs="Helvetica"/>
          <w:color w:val="000000" w:themeColor="text1"/>
          <w:sz w:val="22"/>
          <w:szCs w:val="22"/>
          <w:lang w:val="en-US"/>
        </w:rPr>
        <w:t xml:space="preserve"> in some cases </w:t>
      </w:r>
      <w:commentRangeEnd w:id="1"/>
      <w:r w:rsidR="008E445E">
        <w:rPr>
          <w:rStyle w:val="CommentReference"/>
        </w:rPr>
        <w:commentReference w:id="1"/>
      </w:r>
      <w:r w:rsidR="008E445E">
        <w:rPr>
          <w:rFonts w:ascii="Helvetica" w:hAnsi="Helvetica" w:cs="Helvetica"/>
          <w:color w:val="000000" w:themeColor="text1"/>
          <w:sz w:val="22"/>
          <w:szCs w:val="22"/>
          <w:lang w:val="en-US"/>
        </w:rPr>
        <w:t>but not in all or at all levels (Ramula et al. 2015</w:t>
      </w:r>
      <w:commentRangeEnd w:id="0"/>
      <w:r w:rsidR="003B3516">
        <w:rPr>
          <w:rStyle w:val="CommentReference"/>
        </w:rPr>
        <w:commentReference w:id="0"/>
      </w:r>
      <w:r w:rsidR="008E445E">
        <w:rPr>
          <w:rFonts w:ascii="Helvetica" w:hAnsi="Helvetica" w:cs="Helvetica"/>
          <w:color w:val="000000" w:themeColor="text1"/>
          <w:sz w:val="22"/>
          <w:szCs w:val="22"/>
          <w:lang w:val="en-US"/>
        </w:rPr>
        <w:t>). Nevertheless, s</w:t>
      </w:r>
      <w:r w:rsidR="00694F59" w:rsidRPr="002D2EC9">
        <w:rPr>
          <w:rFonts w:ascii="Helvetica" w:hAnsi="Helvetica" w:cs="Helvetica"/>
          <w:color w:val="000000" w:themeColor="text1"/>
          <w:sz w:val="22"/>
          <w:szCs w:val="22"/>
          <w:lang w:val="en-US"/>
        </w:rPr>
        <w:t xml:space="preserve">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 xml:space="preserve">These changes </w:t>
      </w:r>
      <w:r w:rsidR="00CF44C2">
        <w:rPr>
          <w:rFonts w:ascii="Helvetica" w:hAnsi="Helvetica" w:cs="Helvetica"/>
          <w:color w:val="000000" w:themeColor="text1"/>
          <w:sz w:val="22"/>
          <w:szCs w:val="22"/>
          <w:lang w:val="en-US"/>
        </w:rPr>
        <w:t xml:space="preserve">can </w:t>
      </w:r>
      <w:r w:rsidR="00E85BB5" w:rsidRPr="002D2EC9">
        <w:rPr>
          <w:rFonts w:ascii="Helvetica" w:hAnsi="Helvetica" w:cs="Helvetica"/>
          <w:color w:val="000000" w:themeColor="text1"/>
          <w:sz w:val="22"/>
          <w:szCs w:val="22"/>
          <w:lang w:val="en-US"/>
        </w:rPr>
        <w:t>have fitness consequences</w:t>
      </w:r>
      <w:r w:rsidR="00FC37C6">
        <w:rPr>
          <w:rFonts w:ascii="Helvetica" w:hAnsi="Helvetica" w:cs="Helvetica"/>
          <w:color w:val="000000" w:themeColor="text1"/>
          <w:sz w:val="22"/>
          <w:szCs w:val="22"/>
          <w:lang w:val="en-US"/>
        </w:rPr>
        <w:t xml:space="preserve"> </w:t>
      </w:r>
      <w:r w:rsidR="00FC37C6" w:rsidRPr="002D2EC9">
        <w:rPr>
          <w:rFonts w:ascii="Helvetica" w:hAnsi="Helvetica" w:cs="Helvetica"/>
          <w:color w:val="000000" w:themeColor="text1"/>
          <w:sz w:val="22"/>
          <w:szCs w:val="22"/>
          <w:lang w:val="en-US"/>
        </w:rPr>
        <w:t>(Post and Forchhammer 2008</w:t>
      </w:r>
      <w:r w:rsidR="00FC37C6">
        <w:rPr>
          <w:rFonts w:ascii="Helvetica" w:hAnsi="Helvetica" w:cs="Helvetica"/>
          <w:color w:val="000000" w:themeColor="text1"/>
          <w:sz w:val="22"/>
          <w:szCs w:val="22"/>
          <w:lang w:val="en-US"/>
        </w:rPr>
        <w:t xml:space="preserve">; </w:t>
      </w:r>
      <w:r w:rsidR="00FC37C6" w:rsidRPr="002D2EC9">
        <w:rPr>
          <w:rFonts w:ascii="Helvetica" w:hAnsi="Helvetica" w:cs="Helvetica"/>
          <w:color w:val="000000" w:themeColor="text1"/>
          <w:sz w:val="22"/>
          <w:szCs w:val="22"/>
          <w:lang w:val="en-US"/>
        </w:rPr>
        <w:t>Plard et al. 2014</w:t>
      </w:r>
      <w:r w:rsidR="003C15FE">
        <w:rPr>
          <w:rFonts w:ascii="Helvetica" w:hAnsi="Helvetica" w:cs="Helvetica"/>
          <w:color w:val="000000" w:themeColor="text1"/>
          <w:sz w:val="22"/>
          <w:szCs w:val="22"/>
          <w:lang w:val="en-US"/>
        </w:rPr>
        <w:t>; Doiron et al. 2015)</w:t>
      </w:r>
      <w:r w:rsidR="00B43D05" w:rsidRPr="002D2EC9">
        <w:rPr>
          <w:rFonts w:ascii="Helvetica" w:hAnsi="Helvetica" w:cs="Helvetica"/>
          <w:color w:val="000000" w:themeColor="text1"/>
          <w:sz w:val="22"/>
          <w:szCs w:val="22"/>
          <w:lang w:val="en-US"/>
        </w:rPr>
        <w:t xml:space="preserve">— </w:t>
      </w:r>
      <w:r w:rsidR="00B43D05" w:rsidRPr="0026173C">
        <w:rPr>
          <w:rFonts w:ascii="Helvetica" w:hAnsi="Helvetica" w:cs="Helvetica"/>
          <w:color w:val="000000" w:themeColor="text1"/>
          <w:sz w:val="22"/>
          <w:szCs w:val="22"/>
          <w:lang w:val="en-US"/>
        </w:rPr>
        <w:t>termed ‘</w:t>
      </w:r>
      <w:r w:rsidR="00EC622B" w:rsidRPr="0026173C">
        <w:rPr>
          <w:rFonts w:ascii="Helvetica" w:hAnsi="Helvetica" w:cs="Helvetica"/>
          <w:color w:val="000000" w:themeColor="text1"/>
          <w:sz w:val="22"/>
          <w:szCs w:val="22"/>
          <w:lang w:val="en-US"/>
        </w:rPr>
        <w:t xml:space="preserve">phenological </w:t>
      </w:r>
      <w:r w:rsidR="0026173C">
        <w:rPr>
          <w:rFonts w:ascii="Helvetica" w:hAnsi="Helvetica" w:cs="Helvetica"/>
          <w:color w:val="000000" w:themeColor="text1"/>
          <w:sz w:val="22"/>
          <w:szCs w:val="22"/>
          <w:lang w:val="en-US"/>
        </w:rPr>
        <w:t>mismatch</w:t>
      </w:r>
      <w:r w:rsidR="000C691C" w:rsidRPr="0026173C">
        <w:rPr>
          <w:rFonts w:ascii="Helvetica" w:hAnsi="Helvetica" w:cs="Helvetica"/>
          <w:color w:val="000000" w:themeColor="text1"/>
          <w:sz w:val="22"/>
          <w:szCs w:val="22"/>
          <w:lang w:val="en-US"/>
        </w:rPr>
        <w:t>’</w:t>
      </w:r>
      <w:r w:rsidR="000C691C" w:rsidRPr="002D2EC9">
        <w:rPr>
          <w:rFonts w:ascii="Helvetica" w:hAnsi="Helvetica" w:cs="Helvetica"/>
          <w:color w:val="000000" w:themeColor="text1"/>
          <w:sz w:val="22"/>
          <w:szCs w:val="22"/>
          <w:lang w:val="en-US"/>
        </w:rPr>
        <w:t xml:space="preserve"> </w:t>
      </w:r>
      <w:r w:rsidR="00FE453E" w:rsidRPr="002D2EC9">
        <w:rPr>
          <w:rFonts w:ascii="Helvetica" w:hAnsi="Helvetica" w:cs="Helvetica"/>
          <w:color w:val="000000" w:themeColor="text1"/>
          <w:sz w:val="22"/>
          <w:szCs w:val="22"/>
          <w:lang w:val="en-US"/>
        </w:rPr>
        <w:t>(Box 1)</w:t>
      </w:r>
      <w:r w:rsidR="00B43D05" w:rsidRPr="002D2EC9">
        <w:rPr>
          <w:rFonts w:ascii="Helvetica" w:hAnsi="Helvetica" w:cs="Helvetica"/>
          <w:color w:val="000000" w:themeColor="text1"/>
          <w:sz w:val="22"/>
          <w:szCs w:val="22"/>
          <w:lang w:val="en-US"/>
        </w:rPr>
        <w:t>—</w:t>
      </w:r>
      <w:r w:rsidR="00E85BB5" w:rsidRPr="002D2EC9">
        <w:rPr>
          <w:rFonts w:ascii="Helvetica" w:hAnsi="Helvetica" w:cs="Helvetica"/>
          <w:color w:val="000000" w:themeColor="text1"/>
          <w:sz w:val="22"/>
          <w:szCs w:val="22"/>
          <w:lang w:val="en-US"/>
        </w:rPr>
        <w:t xml:space="preserve">and have influenced ecosystem-level properties </w:t>
      </w:r>
      <w:r w:rsidR="002A38E7" w:rsidRPr="002D2EC9">
        <w:rPr>
          <w:rFonts w:ascii="Helvetica" w:hAnsi="Helvetica" w:cs="Helvetica"/>
          <w:color w:val="000000" w:themeColor="text1"/>
          <w:sz w:val="22"/>
          <w:szCs w:val="22"/>
          <w:lang w:val="en-US"/>
        </w:rPr>
        <w:t>i</w:t>
      </w:r>
      <w:r w:rsidR="0052306B" w:rsidRPr="002D2EC9">
        <w:rPr>
          <w:rFonts w:ascii="Helvetica" w:hAnsi="Helvetica" w:cs="Helvetica"/>
          <w:color w:val="000000" w:themeColor="text1"/>
          <w:sz w:val="22"/>
          <w:szCs w:val="22"/>
          <w:lang w:val="en-US"/>
        </w:rPr>
        <w:t xml:space="preserve">n some contexts </w:t>
      </w:r>
      <w:r w:rsidR="00FC37C6">
        <w:rPr>
          <w:rFonts w:ascii="Helvetica" w:hAnsi="Helvetica" w:cs="Helvetica"/>
          <w:color w:val="000000" w:themeColor="text1"/>
          <w:sz w:val="22"/>
          <w:szCs w:val="22"/>
          <w:lang w:val="en-US"/>
        </w:rPr>
        <w:t>(</w:t>
      </w:r>
      <w:r w:rsidR="00E73982" w:rsidRPr="002D2EC9">
        <w:rPr>
          <w:rFonts w:ascii="Helvetica" w:hAnsi="Helvetica" w:cs="Helvetica"/>
          <w:color w:val="000000" w:themeColor="text1"/>
          <w:sz w:val="22"/>
          <w:szCs w:val="22"/>
          <w:lang w:val="en-US"/>
        </w:rPr>
        <w:t>Burkle et al. 2013</w:t>
      </w:r>
      <w:r w:rsidR="003F43DB" w:rsidRPr="002D2EC9">
        <w:rPr>
          <w:rFonts w:ascii="Helvetica" w:hAnsi="Helvetica" w:cs="Helvetica"/>
          <w:color w:val="000000" w:themeColor="text1"/>
          <w:sz w:val="22"/>
          <w:szCs w:val="22"/>
          <w:lang w:val="en-US"/>
        </w:rPr>
        <w:t>)</w:t>
      </w:r>
      <w:r w:rsidR="00B663F7" w:rsidRPr="002D2EC9">
        <w:rPr>
          <w:rFonts w:ascii="Helvetica" w:hAnsi="Helvetica" w:cs="Helvetica"/>
          <w:color w:val="000000" w:themeColor="text1"/>
          <w:sz w:val="22"/>
          <w:szCs w:val="22"/>
          <w:lang w:val="en-US"/>
        </w:rPr>
        <w:t>,</w:t>
      </w:r>
      <w:r w:rsidR="003F43DB" w:rsidRPr="002D2EC9">
        <w:rPr>
          <w:rFonts w:ascii="Helvetica" w:hAnsi="Helvetica" w:cs="Helvetica"/>
          <w:color w:val="000000" w:themeColor="text1"/>
          <w:sz w:val="22"/>
          <w:szCs w:val="22"/>
          <w:lang w:val="en-US"/>
        </w:rPr>
        <w:t xml:space="preserve"> but not </w:t>
      </w:r>
      <w:r w:rsidR="00FA6E12">
        <w:rPr>
          <w:rFonts w:ascii="Helvetica" w:hAnsi="Helvetica" w:cs="Helvetica"/>
          <w:color w:val="000000" w:themeColor="text1"/>
          <w:sz w:val="22"/>
          <w:szCs w:val="22"/>
          <w:lang w:val="en-US"/>
        </w:rPr>
        <w:t xml:space="preserve">influenced fitness in </w:t>
      </w:r>
      <w:r w:rsidR="003F43DB" w:rsidRPr="002D2EC9">
        <w:rPr>
          <w:rFonts w:ascii="Helvetica" w:hAnsi="Helvetica" w:cs="Helvetica"/>
          <w:color w:val="000000" w:themeColor="text1"/>
          <w:sz w:val="22"/>
          <w:szCs w:val="22"/>
          <w:lang w:val="en-US"/>
        </w:rPr>
        <w:t>other</w:t>
      </w:r>
      <w:r w:rsidR="00FA6E12">
        <w:rPr>
          <w:rFonts w:ascii="Helvetica" w:hAnsi="Helvetica" w:cs="Helvetica"/>
          <w:color w:val="000000" w:themeColor="text1"/>
          <w:sz w:val="22"/>
          <w:szCs w:val="22"/>
          <w:lang w:val="en-US"/>
        </w:rPr>
        <w:t xml:space="preserve"> </w:t>
      </w:r>
      <w:r w:rsidR="003B701E">
        <w:rPr>
          <w:rFonts w:ascii="Helvetica" w:hAnsi="Helvetica" w:cs="Helvetica"/>
          <w:color w:val="000000" w:themeColor="text1"/>
          <w:sz w:val="22"/>
          <w:szCs w:val="22"/>
          <w:lang w:val="en-US"/>
        </w:rPr>
        <w:t>circumstances</w:t>
      </w:r>
      <w:r w:rsidR="00FA6E12">
        <w:rPr>
          <w:rFonts w:ascii="Helvetica" w:hAnsi="Helvetica" w:cs="Helvetica"/>
          <w:color w:val="000000" w:themeColor="text1"/>
          <w:sz w:val="22"/>
          <w:szCs w:val="22"/>
          <w:lang w:val="en-US"/>
        </w:rPr>
        <w:t xml:space="preserve"> </w:t>
      </w:r>
      <w:r w:rsidR="003F43DB" w:rsidRPr="002D2EC9">
        <w:rPr>
          <w:rFonts w:ascii="Helvetica" w:hAnsi="Helvetica" w:cs="Helvetica"/>
          <w:color w:val="000000" w:themeColor="text1"/>
          <w:sz w:val="22"/>
          <w:szCs w:val="22"/>
          <w:lang w:val="en-US"/>
        </w:rPr>
        <w:t>(Vatka et al. 2011; Burthe et al. 2012</w:t>
      </w:r>
      <w:r w:rsidR="00E85BB5" w:rsidRPr="002D2EC9">
        <w:rPr>
          <w:rFonts w:ascii="Helvetica" w:hAnsi="Helvetica" w:cs="Helvetica"/>
          <w:color w:val="000000" w:themeColor="text1"/>
          <w:sz w:val="22"/>
          <w:szCs w:val="22"/>
          <w:lang w:val="en-US"/>
        </w:rPr>
        <w:t>)</w:t>
      </w:r>
      <w:r w:rsidR="00FA6E12">
        <w:rPr>
          <w:rFonts w:ascii="Helvetica" w:hAnsi="Helvetica" w:cs="Helvetica"/>
          <w:color w:val="000000" w:themeColor="text1"/>
          <w:sz w:val="22"/>
          <w:szCs w:val="22"/>
          <w:lang w:val="en-US"/>
        </w:rPr>
        <w:t xml:space="preserve"> or had consistent effects at a demographic-level (e.g.</w:t>
      </w:r>
      <w:r w:rsidR="00005680">
        <w:rPr>
          <w:rFonts w:ascii="Helvetica" w:hAnsi="Helvetica" w:cs="Helvetica"/>
          <w:color w:val="000000" w:themeColor="text1"/>
          <w:sz w:val="22"/>
          <w:szCs w:val="22"/>
          <w:lang w:val="en-US"/>
        </w:rPr>
        <w:t xml:space="preserve"> Reed et al. 2013</w:t>
      </w:r>
      <w:r w:rsidR="00FA6E12">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Johansson et al. 2015; Bewick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r w:rsidR="00334E72" w:rsidRPr="002D2EC9">
        <w:rPr>
          <w:rFonts w:ascii="Helvetica" w:hAnsi="Helvetica" w:cs="Helvetica"/>
          <w:kern w:val="1"/>
          <w:sz w:val="22"/>
          <w:szCs w:val="22"/>
          <w:lang w:val="en-US"/>
        </w:rPr>
        <w:t>Samplonius et al. 2016</w:t>
      </w:r>
      <w:r w:rsidR="00B663F7" w:rsidRPr="002D2EC9">
        <w:rPr>
          <w:rFonts w:ascii="Helvetica" w:hAnsi="Helvetica" w:cs="Helvetica"/>
          <w:color w:val="000000" w:themeColor="text1"/>
          <w:sz w:val="22"/>
          <w:szCs w:val="22"/>
          <w:lang w:val="en-US"/>
        </w:rPr>
        <w:t xml:space="preserve">) based in single systems have worked to improve predictions and address diverse findings. </w:t>
      </w:r>
      <w:r w:rsidR="007A6FCE">
        <w:rPr>
          <w:rFonts w:ascii="Helvetica" w:hAnsi="Helvetica" w:cs="Helvetica"/>
          <w:color w:val="000000" w:themeColor="text1"/>
          <w:sz w:val="22"/>
          <w:szCs w:val="22"/>
          <w:lang w:val="en-US"/>
        </w:rPr>
        <w:t>Moreover, r</w:t>
      </w:r>
      <w:r w:rsidR="004011B9">
        <w:rPr>
          <w:rFonts w:ascii="Helvetica" w:hAnsi="Helvetica" w:cs="Helvetica"/>
          <w:color w:val="000000" w:themeColor="text1"/>
          <w:sz w:val="22"/>
          <w:szCs w:val="22"/>
          <w:lang w:val="en-US"/>
        </w:rPr>
        <w:t xml:space="preserve">ecent work has improved our understanding about when and where </w:t>
      </w:r>
      <w:r w:rsidR="00D74ABA">
        <w:rPr>
          <w:rFonts w:ascii="Helvetica" w:hAnsi="Helvetica" w:cs="Helvetica"/>
          <w:color w:val="000000" w:themeColor="text1"/>
          <w:sz w:val="22"/>
          <w:szCs w:val="22"/>
          <w:lang w:val="en-US"/>
        </w:rPr>
        <w:t>mismatch</w:t>
      </w:r>
      <w:r w:rsidR="00A72668">
        <w:rPr>
          <w:rFonts w:ascii="Helvetica" w:hAnsi="Helvetica" w:cs="Helvetica"/>
          <w:color w:val="000000" w:themeColor="text1"/>
          <w:sz w:val="22"/>
          <w:szCs w:val="22"/>
          <w:lang w:val="en-US"/>
        </w:rPr>
        <w:t>es</w:t>
      </w:r>
      <w:r w:rsidR="00D74ABA">
        <w:rPr>
          <w:rFonts w:ascii="Helvetica" w:hAnsi="Helvetica" w:cs="Helvetica"/>
          <w:color w:val="000000" w:themeColor="text1"/>
          <w:sz w:val="22"/>
          <w:szCs w:val="22"/>
          <w:lang w:val="en-US"/>
        </w:rPr>
        <w:t xml:space="preserve"> </w:t>
      </w:r>
      <w:r w:rsidR="004011B9">
        <w:rPr>
          <w:rFonts w:ascii="Helvetica" w:hAnsi="Helvetica" w:cs="Helvetica"/>
          <w:color w:val="000000" w:themeColor="text1"/>
          <w:sz w:val="22"/>
          <w:szCs w:val="22"/>
          <w:lang w:val="en-US"/>
        </w:rPr>
        <w:t>are likely to occur (e.g.</w:t>
      </w:r>
      <w:r w:rsidR="00250AA6">
        <w:rPr>
          <w:rFonts w:ascii="Helvetica" w:hAnsi="Helvetica" w:cs="Helvetica"/>
          <w:color w:val="000000" w:themeColor="text1"/>
          <w:sz w:val="22"/>
          <w:szCs w:val="22"/>
          <w:lang w:val="en-US"/>
        </w:rPr>
        <w:t>,</w:t>
      </w:r>
      <w:r w:rsidR="004011B9">
        <w:rPr>
          <w:rFonts w:ascii="Helvetica" w:hAnsi="Helvetica" w:cs="Helvetica"/>
          <w:color w:val="000000" w:themeColor="text1"/>
          <w:sz w:val="22"/>
          <w:szCs w:val="22"/>
          <w:lang w:val="en-US"/>
        </w:rPr>
        <w:t xml:space="preserve"> </w:t>
      </w:r>
      <w:r w:rsidR="006133F7">
        <w:rPr>
          <w:rFonts w:ascii="Helvetica" w:hAnsi="Helvetica" w:cs="Helvetica"/>
          <w:color w:val="000000" w:themeColor="text1"/>
          <w:sz w:val="22"/>
          <w:szCs w:val="22"/>
          <w:lang w:val="en-US"/>
        </w:rPr>
        <w:t>Gienapp</w:t>
      </w:r>
      <w:r w:rsidR="004011B9">
        <w:rPr>
          <w:rFonts w:ascii="Helvetica" w:hAnsi="Helvetica" w:cs="Helvetica"/>
          <w:color w:val="000000" w:themeColor="text1"/>
          <w:sz w:val="22"/>
          <w:szCs w:val="22"/>
          <w:lang w:val="en-US"/>
        </w:rPr>
        <w:t xml:space="preserve"> et al. 2014; Thackeray et al. 2016). </w:t>
      </w:r>
      <w:r w:rsidR="00B663F7" w:rsidRPr="002D2EC9">
        <w:rPr>
          <w:rFonts w:ascii="Helvetica" w:hAnsi="Helvetica" w:cs="Helvetica"/>
          <w:color w:val="000000" w:themeColor="text1"/>
          <w:sz w:val="22"/>
          <w:szCs w:val="22"/>
          <w:lang w:val="en-US"/>
        </w:rPr>
        <w:t>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phenological mismatch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w:t>
      </w:r>
      <w:r w:rsidR="00BD734C">
        <w:rPr>
          <w:rFonts w:ascii="Helvetica" w:hAnsi="Helvetica" w:cs="Helvetica"/>
          <w:color w:val="000000" w:themeColor="text1"/>
          <w:sz w:val="22"/>
          <w:szCs w:val="22"/>
          <w:lang w:val="en-US"/>
        </w:rPr>
        <w:t xml:space="preserve">general framework </w:t>
      </w:r>
      <w:r w:rsidR="00B663F7" w:rsidRPr="002D2EC9">
        <w:rPr>
          <w:rFonts w:ascii="Helvetica" w:hAnsi="Helvetica" w:cs="Helvetica"/>
          <w:color w:val="000000" w:themeColor="text1"/>
          <w:sz w:val="22"/>
          <w:szCs w:val="22"/>
          <w:lang w:val="en-US"/>
        </w:rPr>
        <w:t>to predict the outcomes of shifts in phenological synchrony due to climate change</w:t>
      </w:r>
      <w:r w:rsidR="00DE1A7D" w:rsidRPr="002D2EC9">
        <w:rPr>
          <w:rFonts w:ascii="Helvetica" w:hAnsi="Helvetica" w:cs="Helvetica"/>
          <w:color w:val="000000" w:themeColor="text1"/>
          <w:sz w:val="22"/>
          <w:szCs w:val="22"/>
          <w:lang w:val="en-US"/>
        </w:rPr>
        <w:t xml:space="preserve">. </w:t>
      </w:r>
    </w:p>
    <w:p w14:paraId="74500739" w14:textId="612D2077" w:rsidR="00D35090"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the consequences of climate change-driven shifts in synchrony is </w:t>
      </w:r>
      <w:r w:rsidR="0083261A" w:rsidRPr="002D2EC9">
        <w:rPr>
          <w:rFonts w:ascii="Helvetica" w:hAnsi="Helvetica" w:cs="Helvetica"/>
          <w:sz w:val="22"/>
          <w:szCs w:val="22"/>
          <w:lang w:val="en-US"/>
        </w:rPr>
        <w:t xml:space="preserve">due to </w:t>
      </w:r>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 xml:space="preserve">disconnect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r w:rsidR="007072DA" w:rsidRPr="002D2EC9">
        <w:rPr>
          <w:rFonts w:ascii="Helvetica" w:hAnsi="Helvetica" w:cs="Helvetica"/>
          <w:sz w:val="22"/>
          <w:szCs w:val="22"/>
          <w:lang w:val="en-US"/>
        </w:rPr>
        <w:t xml:space="preserve"> </w:t>
      </w:r>
      <w:r w:rsidR="006B1804" w:rsidRPr="002D2EC9">
        <w:rPr>
          <w:rFonts w:ascii="Helvetica" w:hAnsi="Helvetica" w:cs="Helvetica"/>
          <w:sz w:val="22"/>
          <w:szCs w:val="22"/>
          <w:lang w:val="en-US"/>
        </w:rPr>
        <w:t>used</w:t>
      </w:r>
      <w:r w:rsidR="00147A18" w:rsidRPr="002D2EC9">
        <w:rPr>
          <w:rFonts w:ascii="Helvetica" w:hAnsi="Helvetica" w:cs="Helvetica"/>
          <w:sz w:val="22"/>
          <w:szCs w:val="22"/>
          <w:lang w:val="en-US"/>
        </w:rPr>
        <w:t xml:space="preserve"> in </w:t>
      </w:r>
      <w:r w:rsidR="007072DA" w:rsidRPr="002D2EC9">
        <w:rPr>
          <w:rFonts w:ascii="Helvetica" w:hAnsi="Helvetica" w:cs="Helvetica"/>
          <w:sz w:val="22"/>
          <w:szCs w:val="22"/>
          <w:lang w:val="en-US"/>
        </w:rPr>
        <w:t>studies of phenological mismatch</w:t>
      </w:r>
      <w:r w:rsidR="00E05078">
        <w:rPr>
          <w:rFonts w:ascii="Helvetica" w:hAnsi="Helvetica" w:cs="Helvetica"/>
          <w:sz w:val="22"/>
          <w:szCs w:val="22"/>
          <w:lang w:val="en-US"/>
        </w:rPr>
        <w:t xml:space="preserve"> in much of the literature currently</w:t>
      </w:r>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r w:rsidR="009B596D">
        <w:rPr>
          <w:rFonts w:ascii="Helvetica" w:hAnsi="Helvetica" w:cs="Helvetica"/>
          <w:sz w:val="22"/>
          <w:szCs w:val="22"/>
          <w:lang w:val="en-US"/>
        </w:rPr>
        <w:t xml:space="preserve">We </w:t>
      </w:r>
      <w:r w:rsidR="00E05078">
        <w:rPr>
          <w:rFonts w:ascii="Helvetica" w:hAnsi="Helvetica" w:cs="Helvetica"/>
          <w:sz w:val="22"/>
          <w:szCs w:val="22"/>
          <w:lang w:val="en-US"/>
        </w:rPr>
        <w:t>show below how</w:t>
      </w:r>
      <w:r w:rsidR="009B596D">
        <w:rPr>
          <w:rFonts w:ascii="Helvetica" w:hAnsi="Helvetica" w:cs="Helvetica"/>
          <w:sz w:val="22"/>
          <w:szCs w:val="22"/>
          <w:lang w:val="en-US"/>
        </w:rPr>
        <w:t xml:space="preserve"> c</w:t>
      </w:r>
      <w:r w:rsidR="00E67D74" w:rsidRPr="002D2EC9">
        <w:rPr>
          <w:rFonts w:ascii="Helvetica" w:hAnsi="Helvetica" w:cs="Helvetica"/>
          <w:sz w:val="22"/>
          <w:szCs w:val="22"/>
          <w:lang w:val="en-US"/>
        </w:rPr>
        <w:t>urrent</w:t>
      </w:r>
      <w:r w:rsidR="00032030" w:rsidRPr="002D2EC9">
        <w:rPr>
          <w:rFonts w:ascii="Helvetica" w:hAnsi="Helvetica" w:cs="Helvetica"/>
          <w:sz w:val="22"/>
          <w:szCs w:val="22"/>
          <w:lang w:val="en-US"/>
        </w:rPr>
        <w:t xml:space="preserve"> methodological </w:t>
      </w:r>
      <w:r w:rsidR="00E67D74" w:rsidRPr="002D2EC9">
        <w:rPr>
          <w:rFonts w:ascii="Helvetica" w:hAnsi="Helvetica" w:cs="Helvetica"/>
          <w:sz w:val="22"/>
          <w:szCs w:val="22"/>
          <w:lang w:val="en-US"/>
        </w:rPr>
        <w:t>inconsistencies across studies</w:t>
      </w:r>
      <w:r w:rsidR="005B55B4" w:rsidRPr="002D2EC9">
        <w:rPr>
          <w:rFonts w:ascii="Helvetica" w:hAnsi="Helvetica" w:cs="Helvetica"/>
          <w:sz w:val="22"/>
          <w:szCs w:val="22"/>
          <w:lang w:val="en-US"/>
        </w:rPr>
        <w:t xml:space="preserve"> </w:t>
      </w:r>
      <w:r w:rsidR="000153AC" w:rsidRPr="002D2EC9">
        <w:rPr>
          <w:rFonts w:ascii="Helvetica" w:hAnsi="Helvetica" w:cs="Helvetica"/>
          <w:sz w:val="22"/>
          <w:szCs w:val="22"/>
          <w:lang w:val="en-US"/>
        </w:rPr>
        <w:t xml:space="preserve">and intrinsic differences across systems </w:t>
      </w:r>
      <w:r w:rsidR="00055122" w:rsidRPr="002D2EC9">
        <w:rPr>
          <w:rFonts w:ascii="Helvetica" w:hAnsi="Helvetica" w:cs="Helvetica"/>
          <w:sz w:val="22"/>
          <w:szCs w:val="22"/>
          <w:lang w:val="en-US"/>
        </w:rPr>
        <w:t>make it</w:t>
      </w:r>
      <w:r w:rsidR="00936209" w:rsidRPr="002D2EC9">
        <w:rPr>
          <w:rFonts w:ascii="Helvetica" w:hAnsi="Helvetica" w:cs="Helvetica"/>
          <w:sz w:val="22"/>
          <w:szCs w:val="22"/>
          <w:lang w:val="en-US"/>
        </w:rPr>
        <w:t xml:space="preserve"> difficult to test </w:t>
      </w:r>
      <w:r w:rsidR="003651B0" w:rsidRPr="002D2EC9">
        <w:rPr>
          <w:rFonts w:ascii="Helvetica" w:hAnsi="Helvetica" w:cs="Helvetica"/>
          <w:sz w:val="22"/>
          <w:szCs w:val="22"/>
          <w:lang w:val="en-US"/>
        </w:rPr>
        <w:t xml:space="preserve">the relevant </w:t>
      </w:r>
      <w:r w:rsidR="009705B6" w:rsidRPr="002D2EC9">
        <w:rPr>
          <w:rFonts w:ascii="Helvetica" w:hAnsi="Helvetica" w:cs="Helvetica"/>
          <w:sz w:val="22"/>
          <w:szCs w:val="22"/>
          <w:lang w:val="en-US"/>
        </w:rPr>
        <w:t xml:space="preserve">underlying </w:t>
      </w:r>
      <w:r w:rsidR="003651B0" w:rsidRPr="002D2EC9">
        <w:rPr>
          <w:rFonts w:ascii="Helvetica" w:hAnsi="Helvetica" w:cs="Helvetica"/>
          <w:sz w:val="22"/>
          <w:szCs w:val="22"/>
          <w:lang w:val="en-US"/>
        </w:rPr>
        <w:t xml:space="preserve">ecological </w:t>
      </w:r>
      <w:r w:rsidR="00936209" w:rsidRPr="002D2EC9">
        <w:rPr>
          <w:rFonts w:ascii="Helvetica" w:hAnsi="Helvetica" w:cs="Helvetica"/>
          <w:sz w:val="22"/>
          <w:szCs w:val="22"/>
          <w:lang w:val="en-US"/>
        </w:rPr>
        <w:t>theory in the context of climate change.</w:t>
      </w:r>
      <w:r w:rsidR="00A63255" w:rsidRPr="002D2EC9">
        <w:rPr>
          <w:rFonts w:ascii="Helvetica" w:hAnsi="Helvetica" w:cs="Helvetica"/>
          <w:sz w:val="22"/>
          <w:szCs w:val="22"/>
          <w:lang w:val="en-US"/>
        </w:rPr>
        <w:t xml:space="preserve"> </w:t>
      </w:r>
      <w:r w:rsidR="00EE59E6" w:rsidRPr="002D2EC9">
        <w:rPr>
          <w:rFonts w:ascii="Helvetica" w:hAnsi="Helvetica" w:cs="Helvetica"/>
          <w:sz w:val="22"/>
          <w:szCs w:val="22"/>
          <w:lang w:val="en-US"/>
        </w:rPr>
        <w:t xml:space="preserve">Without better evidence, we </w:t>
      </w:r>
      <w:r w:rsidR="00EE59E6" w:rsidRPr="002D2EC9">
        <w:rPr>
          <w:rFonts w:ascii="Helvetica" w:hAnsi="Helvetica"/>
          <w:sz w:val="22"/>
          <w:szCs w:val="22"/>
        </w:rPr>
        <w:t>cannot attribute</w:t>
      </w:r>
      <w:r w:rsidR="00E67D74" w:rsidRPr="002D2EC9">
        <w:rPr>
          <w:rFonts w:ascii="Helvetica" w:hAnsi="Helvetica"/>
          <w:sz w:val="22"/>
          <w:szCs w:val="22"/>
        </w:rPr>
        <w:t xml:space="preserve"> variation</w:t>
      </w:r>
      <w:r w:rsidR="00EE59E6" w:rsidRPr="002D2EC9">
        <w:rPr>
          <w:rFonts w:ascii="Helvetica" w:hAnsi="Helvetica"/>
          <w:sz w:val="22"/>
          <w:szCs w:val="22"/>
        </w:rPr>
        <w:t xml:space="preserve"> in findings </w:t>
      </w:r>
      <w:r w:rsidR="00917AB3" w:rsidRPr="002D2EC9">
        <w:rPr>
          <w:rFonts w:ascii="Helvetica" w:hAnsi="Helvetica"/>
          <w:sz w:val="22"/>
          <w:szCs w:val="22"/>
        </w:rPr>
        <w:t xml:space="preserve">of phenological </w:t>
      </w:r>
      <w:r w:rsidR="00C4515A" w:rsidRPr="002D2EC9">
        <w:rPr>
          <w:rFonts w:ascii="Helvetica" w:hAnsi="Helvetica"/>
          <w:sz w:val="22"/>
          <w:szCs w:val="22"/>
        </w:rPr>
        <w:t xml:space="preserve">match vs. </w:t>
      </w:r>
      <w:r w:rsidR="00917AB3" w:rsidRPr="002D2EC9">
        <w:rPr>
          <w:rFonts w:ascii="Helvetica" w:hAnsi="Helvetica"/>
          <w:sz w:val="22"/>
          <w:szCs w:val="22"/>
        </w:rPr>
        <w:t>mismatch</w:t>
      </w:r>
      <w:r w:rsidR="00AF61D2">
        <w:rPr>
          <w:rFonts w:ascii="Helvetica" w:hAnsi="Helvetica"/>
          <w:sz w:val="22"/>
          <w:szCs w:val="22"/>
        </w:rPr>
        <w:t xml:space="preserve"> </w:t>
      </w:r>
      <w:r w:rsidR="00EE59E6" w:rsidRPr="002D2EC9">
        <w:rPr>
          <w:rFonts w:ascii="Helvetica" w:hAnsi="Helvetica"/>
          <w:sz w:val="22"/>
          <w:szCs w:val="22"/>
        </w:rPr>
        <w:t>across studies to species</w:t>
      </w:r>
      <w:r w:rsidR="00F913BA" w:rsidRPr="002D2EC9">
        <w:rPr>
          <w:rFonts w:ascii="Helvetica" w:hAnsi="Helvetica"/>
          <w:sz w:val="22"/>
          <w:szCs w:val="22"/>
        </w:rPr>
        <w:t xml:space="preserve">, </w:t>
      </w:r>
      <w:r w:rsidR="00EE59E6" w:rsidRPr="002D2EC9">
        <w:rPr>
          <w:rFonts w:ascii="Helvetica" w:hAnsi="Helvetica"/>
          <w:sz w:val="22"/>
          <w:szCs w:val="22"/>
        </w:rPr>
        <w:t xml:space="preserve">site, or </w:t>
      </w:r>
      <w:r w:rsidR="00F913BA" w:rsidRPr="002D2EC9">
        <w:rPr>
          <w:rFonts w:ascii="Helvetica" w:hAnsi="Helvetica"/>
          <w:sz w:val="22"/>
          <w:szCs w:val="22"/>
        </w:rPr>
        <w:t>more specific mechanisms</w:t>
      </w:r>
      <w:r w:rsidR="00EE59E6" w:rsidRPr="002D2EC9">
        <w:rPr>
          <w:rFonts w:ascii="Helvetica" w:hAnsi="Helvetica"/>
          <w:sz w:val="22"/>
          <w:szCs w:val="22"/>
        </w:rPr>
        <w:t xml:space="preserve">. </w:t>
      </w:r>
      <w:r w:rsidR="009B596D">
        <w:rPr>
          <w:rFonts w:ascii="Helvetica" w:hAnsi="Helvetica"/>
          <w:sz w:val="22"/>
          <w:szCs w:val="22"/>
        </w:rPr>
        <w:t xml:space="preserve">Further, </w:t>
      </w:r>
      <w:r w:rsidR="009B596D">
        <w:rPr>
          <w:rFonts w:ascii="Helvetica" w:hAnsi="Helvetica" w:cs="Helvetica"/>
          <w:sz w:val="22"/>
          <w:szCs w:val="22"/>
          <w:lang w:val="en-US"/>
        </w:rPr>
        <w:t>w</w:t>
      </w:r>
      <w:r w:rsidR="00E67D74" w:rsidRPr="002D2EC9">
        <w:rPr>
          <w:rFonts w:ascii="Helvetica" w:hAnsi="Helvetica" w:cs="Helvetica"/>
          <w:sz w:val="22"/>
          <w:szCs w:val="22"/>
          <w:lang w:val="en-US"/>
        </w:rPr>
        <w:t xml:space="preserve">ithout an understanding of the mechanisms underlying the well-documented patterns in phenological shifts, our ability to make accurate predictions about </w:t>
      </w:r>
      <w:r w:rsidR="00E67D74" w:rsidRPr="002D2EC9">
        <w:rPr>
          <w:rFonts w:ascii="Helvetica" w:hAnsi="Helvetica" w:cs="Helvetica"/>
          <w:sz w:val="22"/>
          <w:szCs w:val="22"/>
          <w:lang w:val="en-US"/>
        </w:rPr>
        <w:lastRenderedPageBreak/>
        <w:t>species’ responses, and species’ interactions, to climate change remains limited (O’Connor et al. 2012; Chmura et al. 2018).</w:t>
      </w:r>
    </w:p>
    <w:p w14:paraId="28D22B79" w14:textId="00FCA81C"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D1CCF">
        <w:rPr>
          <w:rFonts w:ascii="Helvetica" w:hAnsi="Helvetica" w:cs="Helvetica"/>
          <w:sz w:val="22"/>
          <w:szCs w:val="22"/>
          <w:lang w:val="en-US"/>
        </w:rPr>
        <w:t>W</w:t>
      </w:r>
      <w:r w:rsidR="009705B6" w:rsidRPr="002D2EC9">
        <w:rPr>
          <w:rFonts w:ascii="Helvetica" w:hAnsi="Helvetica" w:cs="Helvetica"/>
          <w:sz w:val="22"/>
          <w:szCs w:val="22"/>
          <w:lang w:val="en-US"/>
        </w:rPr>
        <w:t xml:space="preserve">e focus on the widely-cited Cushing match-mismatch, or trophic mismatch, hypothesis </w:t>
      </w:r>
      <w:r w:rsidR="009705B6" w:rsidRPr="00B01E51">
        <w:rPr>
          <w:rFonts w:ascii="Helvetica" w:hAnsi="Helvetica" w:cs="Helvetica"/>
          <w:sz w:val="22"/>
          <w:szCs w:val="22"/>
          <w:lang w:val="en-US"/>
        </w:rPr>
        <w:t>(</w:t>
      </w:r>
      <w:r w:rsidR="002F4723" w:rsidRPr="00B01E51">
        <w:rPr>
          <w:rFonts w:ascii="Helvetica" w:hAnsi="Helvetica" w:cs="Helvetica"/>
          <w:sz w:val="22"/>
          <w:szCs w:val="22"/>
          <w:lang w:val="en-US"/>
        </w:rPr>
        <w:t xml:space="preserve">Hjort 1914, Cushing 1969, </w:t>
      </w:r>
      <w:r w:rsidR="009705B6" w:rsidRPr="00B01E51">
        <w:rPr>
          <w:rFonts w:ascii="Helvetica" w:hAnsi="Helvetica" w:cs="Helvetica"/>
          <w:sz w:val="22"/>
          <w:szCs w:val="22"/>
          <w:lang w:val="en-US"/>
        </w:rPr>
        <w:t>1974</w:t>
      </w:r>
      <w:r w:rsidR="002F4723">
        <w:rPr>
          <w:rFonts w:ascii="Helvetica" w:hAnsi="Helvetica" w:cs="Helvetica"/>
          <w:sz w:val="22"/>
          <w:szCs w:val="22"/>
          <w:lang w:val="en-US"/>
        </w:rPr>
        <w:t>, 1990</w:t>
      </w:r>
      <w:r w:rsidR="009705B6" w:rsidRPr="002D2EC9">
        <w:rPr>
          <w:rFonts w:ascii="Helvetica" w:hAnsi="Helvetica" w:cs="Helvetica"/>
          <w:sz w:val="22"/>
          <w:szCs w:val="22"/>
          <w:lang w:val="en-US"/>
        </w:rPr>
        <w:t xml:space="preserve">),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 xml:space="preserve">consumer-resource interactions in this literature. </w:t>
      </w:r>
      <w:r w:rsidR="00A63255" w:rsidRPr="002D2EC9">
        <w:rPr>
          <w:rFonts w:ascii="Helvetica" w:hAnsi="Helvetica"/>
          <w:sz w:val="22"/>
          <w:szCs w:val="22"/>
        </w:rPr>
        <w:t xml:space="preserve">We show how advances could come from </w:t>
      </w:r>
      <w:r w:rsidR="0065611E" w:rsidRPr="002D2EC9">
        <w:rPr>
          <w:rFonts w:ascii="Helvetica" w:hAnsi="Helvetica"/>
          <w:sz w:val="22"/>
          <w:szCs w:val="22"/>
        </w:rPr>
        <w:t xml:space="preserve">direct tests of the hypothesis and </w:t>
      </w:r>
      <w:r w:rsidR="00A63255" w:rsidRPr="002D2EC9">
        <w:rPr>
          <w:rFonts w:ascii="Helvetica" w:hAnsi="Helvetica"/>
          <w:sz w:val="22"/>
          <w:szCs w:val="22"/>
        </w:rPr>
        <w:t>cl</w:t>
      </w:r>
      <w:r w:rsidR="00A153B3" w:rsidRPr="002D2EC9">
        <w:rPr>
          <w:rFonts w:ascii="Helvetica" w:hAnsi="Helvetica"/>
          <w:sz w:val="22"/>
          <w:szCs w:val="22"/>
        </w:rPr>
        <w:t>ear definitions of baselines</w:t>
      </w:r>
      <w:r w:rsidR="00A63255" w:rsidRPr="002D2EC9">
        <w:rPr>
          <w:rFonts w:ascii="Helvetica" w:hAnsi="Helvetica"/>
          <w:sz w:val="22"/>
          <w:szCs w:val="22"/>
        </w:rPr>
        <w:t>, when possible.</w:t>
      </w:r>
      <w:r w:rsidR="0061059D"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Our aim is not to put forward additional hypotheses about the context in </w:t>
      </w:r>
      <w:r w:rsidR="004B1701" w:rsidRPr="002D2EC9">
        <w:rPr>
          <w:rFonts w:ascii="Helvetica" w:hAnsi="Helvetica" w:cs="Helvetica"/>
          <w:sz w:val="22"/>
          <w:szCs w:val="22"/>
          <w:lang w:val="en-US"/>
        </w:rPr>
        <w:t>which phenological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e.g., Miller-Rushing 2010; Renner and Zohner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but rather to help guide the study of phenological mismatch</w:t>
      </w:r>
      <w:r w:rsidR="0043341A" w:rsidRPr="002D2EC9">
        <w:rPr>
          <w:rFonts w:ascii="Helvetica" w:hAnsi="Helvetica" w:cs="Helvetica"/>
          <w:sz w:val="22"/>
          <w:szCs w:val="22"/>
          <w:lang w:val="en-US"/>
        </w:rPr>
        <w:t xml:space="preserve"> 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2C8AB9C8"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w:t>
      </w:r>
      <w:r w:rsidR="00591511">
        <w:rPr>
          <w:rFonts w:ascii="Helvetica" w:hAnsi="Helvetica" w:cs="Helvetica"/>
          <w:sz w:val="22"/>
          <w:szCs w:val="22"/>
          <w:lang w:val="en-US"/>
        </w:rPr>
        <w:t xml:space="preserve"> (Kudo and Ida 2013</w:t>
      </w:r>
      <w:r w:rsidR="00D91AB7">
        <w:rPr>
          <w:rFonts w:ascii="Helvetica" w:hAnsi="Helvetica" w:cs="Helvetica"/>
          <w:sz w:val="22"/>
          <w:szCs w:val="22"/>
          <w:lang w:val="en-US"/>
        </w:rPr>
        <w:t>)</w:t>
      </w:r>
      <w:r w:rsidR="00F62212" w:rsidRPr="002D2EC9">
        <w:rPr>
          <w:rFonts w:ascii="Helvetica" w:hAnsi="Helvetica" w:cs="Helvetica"/>
          <w:sz w:val="22"/>
          <w:szCs w:val="22"/>
          <w:lang w:val="en-US"/>
        </w:rPr>
        <w:t>),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r w:rsidR="00226A59" w:rsidRPr="002D2EC9">
        <w:rPr>
          <w:rFonts w:ascii="Helvetica" w:hAnsi="Helvetica" w:cs="Helvetica"/>
          <w:sz w:val="22"/>
          <w:szCs w:val="22"/>
          <w:lang w:val="en-US"/>
        </w:rPr>
        <w:t>Below, w</w:t>
      </w:r>
      <w:r w:rsidR="009E2ACD" w:rsidRPr="002D2EC9">
        <w:rPr>
          <w:rFonts w:ascii="Helvetica" w:hAnsi="Helvetica" w:cs="Helvetica"/>
          <w:sz w:val="22"/>
          <w:szCs w:val="22"/>
          <w:lang w:val="en-US"/>
        </w:rPr>
        <w:t xml:space="preserve">e </w:t>
      </w:r>
      <w:r w:rsidR="00081C00" w:rsidRPr="002D2EC9">
        <w:rPr>
          <w:rFonts w:ascii="Helvetica" w:hAnsi="Helvetica" w:cs="Helvetica"/>
          <w:sz w:val="22"/>
          <w:szCs w:val="22"/>
          <w:lang w:val="en-US"/>
        </w:rPr>
        <w:t xml:space="preserve">provide an overview of the Cushing hypothesis </w:t>
      </w:r>
      <w:r w:rsidR="00836DE0" w:rsidRPr="002D2EC9">
        <w:rPr>
          <w:rFonts w:ascii="Helvetica" w:hAnsi="Helvetica" w:cs="Helvetica"/>
          <w:sz w:val="22"/>
          <w:szCs w:val="22"/>
          <w:lang w:val="en-US"/>
        </w:rPr>
        <w:t xml:space="preserve">and then outline </w:t>
      </w:r>
      <w:r w:rsidR="00F62212" w:rsidRPr="002D2EC9">
        <w:rPr>
          <w:rFonts w:ascii="Helvetica" w:hAnsi="Helvetica" w:cs="Helvetica"/>
          <w:sz w:val="22"/>
          <w:szCs w:val="22"/>
          <w:lang w:val="en-US"/>
        </w:rPr>
        <w:t>the divide</w:t>
      </w:r>
      <w:r w:rsidR="00A76B43" w:rsidRPr="002D2EC9">
        <w:rPr>
          <w:rFonts w:ascii="Helvetica" w:hAnsi="Helvetica" w:cs="Helvetica"/>
          <w:sz w:val="22"/>
          <w:szCs w:val="22"/>
          <w:lang w:val="en-US"/>
        </w:rPr>
        <w:t xml:space="preserve"> between the hypothesis and </w:t>
      </w:r>
      <w:r w:rsidR="002D24A4" w:rsidRPr="002D2EC9">
        <w:rPr>
          <w:rFonts w:ascii="Helvetica" w:hAnsi="Helvetica" w:cs="Helvetica"/>
          <w:sz w:val="22"/>
          <w:szCs w:val="22"/>
          <w:lang w:val="en-US"/>
        </w:rPr>
        <w:t xml:space="preserve">the </w:t>
      </w:r>
      <w:r w:rsidR="00A76B43" w:rsidRPr="002D2EC9">
        <w:rPr>
          <w:rFonts w:ascii="Helvetica" w:hAnsi="Helvetica" w:cs="Helvetica"/>
          <w:sz w:val="22"/>
          <w:szCs w:val="22"/>
          <w:lang w:val="en-US"/>
        </w:rPr>
        <w:t>empirical</w:t>
      </w:r>
      <w:r w:rsidR="001F3DE4" w:rsidRPr="002D2EC9">
        <w:rPr>
          <w:rFonts w:ascii="Helvetica" w:hAnsi="Helvetica" w:cs="Helvetica"/>
          <w:sz w:val="22"/>
          <w:szCs w:val="22"/>
          <w:lang w:val="en-US"/>
        </w:rPr>
        <w:t xml:space="preserve"> studies</w:t>
      </w:r>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sing a systematic literature review of phenological mismatch</w:t>
      </w:r>
      <w:r w:rsidR="00E86952" w:rsidRPr="002D2EC9">
        <w:rPr>
          <w:rFonts w:ascii="Helvetica" w:hAnsi="Helvetica" w:cs="Helvetica"/>
          <w:sz w:val="22"/>
          <w:szCs w:val="22"/>
          <w:lang w:val="en-US"/>
        </w:rPr>
        <w:t>. W</w:t>
      </w:r>
      <w:r w:rsidR="006E23F9" w:rsidRPr="002D2EC9">
        <w:rPr>
          <w:rFonts w:ascii="Helvetica" w:hAnsi="Helvetica" w:cs="Helvetica"/>
          <w:sz w:val="22"/>
          <w:szCs w:val="22"/>
          <w:lang w:val="en-US"/>
        </w:rPr>
        <w:t>e</w:t>
      </w:r>
      <w:r w:rsidR="00E86952" w:rsidRPr="002D2EC9">
        <w:rPr>
          <w:rFonts w:ascii="Helvetica" w:hAnsi="Helvetica" w:cs="Helvetica"/>
          <w:sz w:val="22"/>
          <w:szCs w:val="22"/>
          <w:lang w:val="en-US"/>
        </w:rPr>
        <w:t xml:space="preserve"> then</w:t>
      </w:r>
      <w:r w:rsidR="008D66BB" w:rsidRPr="002D2EC9">
        <w:rPr>
          <w:rFonts w:ascii="Helvetica" w:hAnsi="Helvetica" w:cs="Helvetica"/>
          <w:sz w:val="22"/>
          <w:szCs w:val="22"/>
          <w:lang w:val="en-US"/>
        </w:rPr>
        <w:t xml:space="preserve"> 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r w:rsidR="001764C2" w:rsidRPr="002D2EC9">
        <w:rPr>
          <w:rFonts w:ascii="Helvetica" w:hAnsi="Helvetica" w:cs="Helvetica"/>
          <w:sz w:val="22"/>
          <w:szCs w:val="22"/>
          <w:lang w:val="en-US"/>
        </w:rPr>
        <w:t xml:space="preserve">phenological </w:t>
      </w:r>
      <w:r w:rsidR="005950B5" w:rsidRPr="002D2EC9">
        <w:rPr>
          <w:rFonts w:ascii="Helvetica" w:hAnsi="Helvetica" w:cs="Helvetica"/>
          <w:sz w:val="22"/>
          <w:szCs w:val="22"/>
          <w:lang w:val="en-US"/>
        </w:rPr>
        <w:t xml:space="preserve">mismatch </w:t>
      </w:r>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p>
    <w:p w14:paraId="07392900" w14:textId="75D62C1E" w:rsidR="006F4CF0" w:rsidRPr="002D2EC9"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r w:rsidR="00DD0B93" w:rsidRPr="002D2EC9">
        <w:rPr>
          <w:rFonts w:ascii="Helvetica" w:hAnsi="Helvetica" w:cs="Helvetica"/>
          <w:sz w:val="22"/>
          <w:szCs w:val="22"/>
          <w:lang w:val="en-US"/>
        </w:rPr>
        <w:t>phenological</w:t>
      </w:r>
      <w:r w:rsidR="00DE49AF"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 xml:space="preserve"> studies</w:t>
      </w:r>
      <w:r w:rsidR="00770BC0" w:rsidRPr="002D2EC9">
        <w:rPr>
          <w:rFonts w:ascii="Helvetica" w:hAnsi="Helvetica" w:cs="Helvetica"/>
          <w:sz w:val="22"/>
          <w:szCs w:val="22"/>
          <w:lang w:val="en-US"/>
        </w:rPr>
        <w:t xml:space="preserve">. This hypothesis </w:t>
      </w:r>
      <w:r w:rsidR="002B5922" w:rsidRPr="002D2EC9">
        <w:rPr>
          <w:rFonts w:ascii="Helvetica" w:hAnsi="Helvetica" w:cs="Helvetica"/>
          <w:sz w:val="22"/>
          <w:szCs w:val="22"/>
          <w:lang w:val="en-US"/>
        </w:rPr>
        <w:t xml:space="preserve">predicts </w:t>
      </w:r>
      <w:r w:rsidR="006F4CF0" w:rsidRPr="002D2EC9">
        <w:rPr>
          <w:rFonts w:ascii="Helvetica" w:hAnsi="Helvetica" w:cs="Helvetica"/>
          <w:sz w:val="22"/>
          <w:szCs w:val="22"/>
          <w:lang w:val="en-US"/>
        </w:rPr>
        <w:t>the often-shown</w:t>
      </w:r>
      <w:r w:rsidR="002B5922" w:rsidRPr="002D2EC9">
        <w:rPr>
          <w:rFonts w:ascii="Helvetica" w:hAnsi="Helvetica" w:cs="Helvetica"/>
          <w:sz w:val="22"/>
          <w:szCs w:val="22"/>
          <w:lang w:val="en-US"/>
        </w:rPr>
        <w:t xml:space="preserve"> concave</w:t>
      </w:r>
      <w:r w:rsidR="00951701" w:rsidRPr="002D2EC9">
        <w:rPr>
          <w:rFonts w:ascii="Helvetica" w:hAnsi="Helvetica" w:cs="Helvetica"/>
          <w:sz w:val="22"/>
          <w:szCs w:val="22"/>
          <w:lang w:val="en-US"/>
        </w:rPr>
        <w:t>-</w:t>
      </w:r>
      <w:r w:rsidR="002B5922" w:rsidRPr="002D2EC9">
        <w:rPr>
          <w:rFonts w:ascii="Helvetica" w:hAnsi="Helvetica" w:cs="Helvetica"/>
          <w:sz w:val="22"/>
          <w:szCs w:val="22"/>
          <w:lang w:val="en-US"/>
        </w:rPr>
        <w:t xml:space="preserve">down curve between </w:t>
      </w:r>
      <w:r w:rsidR="00C0154D">
        <w:rPr>
          <w:rFonts w:ascii="Helvetica" w:hAnsi="Helvetica" w:cs="Helvetica"/>
          <w:sz w:val="22"/>
          <w:szCs w:val="22"/>
          <w:lang w:val="en-US"/>
        </w:rPr>
        <w:t xml:space="preserve">a </w:t>
      </w:r>
      <w:r w:rsidR="00B85EA7">
        <w:rPr>
          <w:rFonts w:ascii="Helvetica" w:hAnsi="Helvetica" w:cs="Helvetica"/>
          <w:sz w:val="22"/>
          <w:szCs w:val="22"/>
          <w:lang w:val="en-US"/>
        </w:rPr>
        <w:t>component</w:t>
      </w:r>
      <w:r w:rsidR="00C0154D">
        <w:rPr>
          <w:rFonts w:ascii="Helvetica" w:hAnsi="Helvetica" w:cs="Helvetica"/>
          <w:sz w:val="22"/>
          <w:szCs w:val="22"/>
          <w:lang w:val="en-US"/>
        </w:rPr>
        <w:t xml:space="preserve"> of </w:t>
      </w:r>
      <w:r w:rsidR="002B5922" w:rsidRPr="002D2EC9">
        <w:rPr>
          <w:rFonts w:ascii="Helvetica" w:hAnsi="Helvetica" w:cs="Helvetica"/>
          <w:sz w:val="22"/>
          <w:szCs w:val="22"/>
          <w:lang w:val="en-US"/>
        </w:rPr>
        <w:t xml:space="preserve">consumer fitness and relative timing between the consumer and its </w:t>
      </w:r>
      <w:r w:rsidR="002B5922" w:rsidRPr="002F4723">
        <w:rPr>
          <w:rFonts w:ascii="Helvetica" w:hAnsi="Helvetica" w:cs="Helvetica"/>
          <w:sz w:val="22"/>
          <w:szCs w:val="22"/>
          <w:lang w:val="en-US"/>
        </w:rPr>
        <w:t>resource</w:t>
      </w:r>
      <w:r w:rsidR="00694F59" w:rsidRPr="002F4723">
        <w:rPr>
          <w:rFonts w:ascii="Helvetica" w:hAnsi="Helvetica" w:cs="Helvetica"/>
          <w:sz w:val="22"/>
          <w:szCs w:val="22"/>
          <w:lang w:val="en-US"/>
        </w:rPr>
        <w:t xml:space="preserve"> (</w:t>
      </w:r>
      <w:r w:rsidR="002F4723" w:rsidRPr="002F4723">
        <w:rPr>
          <w:rFonts w:ascii="Helvetica" w:hAnsi="Helvetica" w:cs="Helvetica"/>
          <w:sz w:val="22"/>
          <w:szCs w:val="22"/>
          <w:lang w:val="en-US"/>
        </w:rPr>
        <w:t>Hjort 1914, Cushing 1969, 1974, 1990</w:t>
      </w:r>
      <w:r w:rsidR="00A87C4C" w:rsidRPr="002D2EC9">
        <w:rPr>
          <w:rFonts w:ascii="Helvetica" w:hAnsi="Helvetica" w:cs="Helvetica"/>
          <w:sz w:val="22"/>
          <w:szCs w:val="22"/>
          <w:lang w:val="en-US"/>
        </w:rPr>
        <w:t>; Figure 1</w:t>
      </w:r>
      <w:r w:rsidR="00521116" w:rsidRPr="002D2EC9">
        <w:rPr>
          <w:rFonts w:ascii="Helvetica" w:hAnsi="Helvetica" w:cs="Helvetica"/>
          <w:sz w:val="22"/>
          <w:szCs w:val="22"/>
          <w:lang w:val="en-US"/>
        </w:rPr>
        <w:t>)</w:t>
      </w:r>
      <w:r w:rsidR="008B7D7B" w:rsidRPr="002D2EC9">
        <w:rPr>
          <w:rFonts w:ascii="Helvetica" w:hAnsi="Helvetica" w:cs="Helvetica"/>
          <w:sz w:val="22"/>
          <w:szCs w:val="22"/>
          <w:lang w:val="en-US"/>
        </w:rPr>
        <w:t xml:space="preserve">. While this curve </w:t>
      </w:r>
      <w:r w:rsidR="007B00E4" w:rsidRPr="002D2EC9">
        <w:rPr>
          <w:rFonts w:ascii="Helvetica" w:hAnsi="Helvetica" w:cs="Helvetica"/>
          <w:sz w:val="22"/>
          <w:szCs w:val="22"/>
          <w:lang w:val="en-US"/>
        </w:rPr>
        <w:lastRenderedPageBreak/>
        <w:t>has been applied</w:t>
      </w:r>
      <w:r w:rsidR="00770BC0"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across </w:t>
      </w:r>
      <w:r w:rsidR="00BA4A15" w:rsidRPr="002D2EC9">
        <w:rPr>
          <w:rFonts w:ascii="Helvetica" w:hAnsi="Helvetica" w:cs="Helvetica"/>
          <w:sz w:val="22"/>
          <w:szCs w:val="22"/>
          <w:lang w:val="en-US"/>
        </w:rPr>
        <w:t xml:space="preserve">many </w:t>
      </w:r>
      <w:r w:rsidR="008B7D7B" w:rsidRPr="002D2EC9">
        <w:rPr>
          <w:rFonts w:ascii="Helvetica" w:hAnsi="Helvetica" w:cs="Helvetica"/>
          <w:sz w:val="22"/>
          <w:szCs w:val="22"/>
          <w:lang w:val="en-US"/>
        </w:rPr>
        <w:t xml:space="preserve">ecosystems </w:t>
      </w:r>
      <w:r w:rsidR="003C2272" w:rsidRPr="002D2EC9">
        <w:rPr>
          <w:rFonts w:ascii="Helvetica" w:hAnsi="Helvetica" w:cs="Helvetica"/>
          <w:sz w:val="22"/>
          <w:szCs w:val="22"/>
          <w:lang w:val="en-US"/>
        </w:rPr>
        <w:t xml:space="preserve">(e.g. Winder and Schindler 2004; </w:t>
      </w:r>
      <w:r w:rsidR="00D45F4F" w:rsidRPr="002D2EC9">
        <w:rPr>
          <w:rFonts w:ascii="Helvetica" w:hAnsi="Helvetica" w:cs="Helvetica"/>
          <w:sz w:val="22"/>
          <w:szCs w:val="22"/>
          <w:lang w:val="en-US"/>
        </w:rPr>
        <w:t>Vatka et al. 2011</w:t>
      </w:r>
      <w:r w:rsidR="003C2272" w:rsidRPr="002D2EC9">
        <w:rPr>
          <w:rFonts w:ascii="Helvetica" w:hAnsi="Helvetica" w:cs="Helvetica"/>
          <w:sz w:val="22"/>
          <w:szCs w:val="22"/>
          <w:lang w:val="en-US"/>
        </w:rPr>
        <w:t>; Arula et al. 2014</w:t>
      </w:r>
      <w:r w:rsidR="00770BC0" w:rsidRPr="002D2EC9">
        <w:rPr>
          <w:rFonts w:ascii="Helvetica" w:hAnsi="Helvetica" w:cs="Helvetica"/>
          <w:sz w:val="22"/>
          <w:szCs w:val="22"/>
          <w:lang w:val="en-US"/>
        </w:rPr>
        <w:t>)</w:t>
      </w:r>
      <w:r w:rsidR="008B7D7B" w:rsidRPr="002D2EC9">
        <w:rPr>
          <w:rFonts w:ascii="Helvetica" w:hAnsi="Helvetica" w:cs="Helvetica"/>
          <w:sz w:val="22"/>
          <w:szCs w:val="22"/>
          <w:lang w:val="en-US"/>
        </w:rPr>
        <w:t>, the</w:t>
      </w:r>
      <w:r w:rsidR="00521116" w:rsidRPr="002D2EC9">
        <w:rPr>
          <w:rFonts w:ascii="Helvetica" w:hAnsi="Helvetica" w:cs="Helvetica"/>
          <w:sz w:val="22"/>
          <w:szCs w:val="22"/>
          <w:lang w:val="en-US"/>
        </w:rPr>
        <w:t xml:space="preserve"> theory</w:t>
      </w:r>
      <w:r w:rsidR="00694F59"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originally </w:t>
      </w:r>
      <w:r w:rsidR="00694F59" w:rsidRPr="002D2EC9">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73D1F6E" w:rsidR="00235753" w:rsidRPr="002D2EC9"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AF61D2" w:rsidRPr="002D2EC9">
        <w:rPr>
          <w:rFonts w:ascii="Helvetica" w:hAnsi="Helvetica" w:cs="Helvetica"/>
          <w:sz w:val="22"/>
          <w:szCs w:val="22"/>
          <w:lang w:val="en-US"/>
        </w:rPr>
        <w:t>Based on life-history theory, the Cushing match-mismatch hypothesis</w:t>
      </w:r>
      <w:r w:rsidR="00AF61D2">
        <w:rPr>
          <w:rFonts w:ascii="Helvetica" w:hAnsi="Helvetica" w:cs="Helvetica"/>
          <w:sz w:val="22"/>
          <w:szCs w:val="22"/>
          <w:lang w:val="en-US"/>
        </w:rPr>
        <w:t xml:space="preserve"> implicitly</w:t>
      </w:r>
      <w:r w:rsidR="00AF61D2" w:rsidRPr="002D2EC9" w:rsidDel="006F4CF0">
        <w:rPr>
          <w:rFonts w:ascii="Helvetica" w:hAnsi="Helvetica" w:cs="Helvetica"/>
          <w:sz w:val="22"/>
          <w:szCs w:val="22"/>
          <w:lang w:val="en-US"/>
        </w:rPr>
        <w:t xml:space="preserve"> </w:t>
      </w:r>
      <w:r w:rsidR="00AF61D2">
        <w:rPr>
          <w:rFonts w:ascii="Helvetica" w:hAnsi="Helvetica" w:cs="Helvetica"/>
          <w:sz w:val="22"/>
          <w:szCs w:val="22"/>
          <w:lang w:val="en-US"/>
        </w:rPr>
        <w:t>suggests</w:t>
      </w:r>
      <w:r w:rsidR="00AF61D2" w:rsidRPr="002D2EC9">
        <w:rPr>
          <w:rFonts w:ascii="Helvetica" w:hAnsi="Helvetica" w:cs="Helvetica"/>
          <w:sz w:val="22"/>
          <w:szCs w:val="22"/>
          <w:lang w:val="en-US"/>
        </w:rPr>
        <w:t xml:space="preserve"> that selective pressure should cause the consumer to temporally ‘</w:t>
      </w:r>
      <w:r w:rsidR="00AF61D2" w:rsidRPr="00AF61D2">
        <w:rPr>
          <w:rFonts w:ascii="Helvetica" w:hAnsi="Helvetica" w:cs="Helvetica"/>
          <w:sz w:val="22"/>
          <w:szCs w:val="22"/>
          <w:lang w:val="en-US"/>
        </w:rPr>
        <w:t>match’ the peak of its most energetically demanding period with the peak of resource availability (Figure 1), and thus has the highest fitness. Given this strong selective pressure, if there is any change to the relative timing of the interaction, there will be a decrease in fitness associated with</w:t>
      </w:r>
      <w:r w:rsidR="00AF61D2">
        <w:rPr>
          <w:rFonts w:ascii="Helvetica" w:hAnsi="Helvetica" w:cs="Helvetica"/>
          <w:sz w:val="22"/>
          <w:szCs w:val="22"/>
          <w:lang w:val="en-US"/>
        </w:rPr>
        <w:t xml:space="preserve"> this period</w:t>
      </w:r>
      <w:r w:rsidR="00AF61D2" w:rsidRPr="002D2EC9">
        <w:rPr>
          <w:rFonts w:ascii="Helvetica" w:hAnsi="Helvetica" w:cs="Helvetica"/>
          <w:sz w:val="22"/>
          <w:szCs w:val="22"/>
          <w:lang w:val="en-US"/>
        </w:rPr>
        <w:t xml:space="preserve"> for the consumer (i.e., a mismatch), thus producing a concave-down curve (Figure 1). For example, if a consumer</w:t>
      </w:r>
      <w:r w:rsidR="00AF61D2">
        <w:rPr>
          <w:rFonts w:ascii="Helvetica" w:hAnsi="Helvetica" w:cs="Helvetica"/>
          <w:sz w:val="22"/>
          <w:szCs w:val="22"/>
          <w:lang w:val="en-US"/>
        </w:rPr>
        <w:t xml:space="preserve"> (e.g. adult bird) reproduces</w:t>
      </w:r>
      <w:r w:rsidR="00AF61D2" w:rsidRPr="002D2EC9">
        <w:rPr>
          <w:rFonts w:ascii="Helvetica" w:hAnsi="Helvetica" w:cs="Helvetica"/>
          <w:sz w:val="22"/>
          <w:szCs w:val="22"/>
          <w:lang w:val="en-US"/>
        </w:rPr>
        <w:t xml:space="preserve"> too early in the spring (Figure 1b) and the resource has not yet emerged, the </w:t>
      </w:r>
      <w:r w:rsidR="00AF61D2">
        <w:rPr>
          <w:rFonts w:ascii="Helvetica" w:hAnsi="Helvetica" w:cs="Helvetica"/>
          <w:sz w:val="22"/>
          <w:szCs w:val="22"/>
          <w:lang w:val="en-US"/>
        </w:rPr>
        <w:t>offspring</w:t>
      </w:r>
      <w:r w:rsidR="00AF61D2" w:rsidRPr="002D2EC9">
        <w:rPr>
          <w:rFonts w:ascii="Helvetica" w:hAnsi="Helvetica" w:cs="Helvetica"/>
          <w:sz w:val="22"/>
          <w:szCs w:val="22"/>
          <w:lang w:val="en-US"/>
        </w:rPr>
        <w:t xml:space="preserve"> will risk starvation. At the curve’s limits, </w:t>
      </w:r>
      <w:r w:rsidR="00AF61D2">
        <w:rPr>
          <w:rFonts w:ascii="Helvetica" w:hAnsi="Helvetica" w:cs="Helvetica"/>
          <w:sz w:val="22"/>
          <w:szCs w:val="22"/>
          <w:lang w:val="en-US"/>
        </w:rPr>
        <w:t xml:space="preserve">this component of </w:t>
      </w:r>
      <w:r w:rsidR="00AF61D2" w:rsidRPr="002D2EC9">
        <w:rPr>
          <w:rFonts w:ascii="Helvetica" w:hAnsi="Helvetica" w:cs="Helvetica"/>
          <w:sz w:val="22"/>
          <w:szCs w:val="22"/>
          <w:lang w:val="en-US"/>
        </w:rPr>
        <w:t>consumer fitness should fall to zero when the change in relative timing is sufficiently large (Figure 1). For example, the early</w:t>
      </w:r>
      <w:r w:rsidR="00AF61D2">
        <w:rPr>
          <w:rFonts w:ascii="Helvetica" w:hAnsi="Helvetica" w:cs="Helvetica"/>
          <w:sz w:val="22"/>
          <w:szCs w:val="22"/>
          <w:lang w:val="en-US"/>
        </w:rPr>
        <w:t xml:space="preserve"> offspring</w:t>
      </w:r>
      <w:r w:rsidR="00AF61D2" w:rsidRPr="002D2EC9">
        <w:rPr>
          <w:rFonts w:ascii="Helvetica" w:hAnsi="Helvetica" w:cs="Helvetica"/>
          <w:sz w:val="22"/>
          <w:szCs w:val="22"/>
          <w:lang w:val="en-US"/>
        </w:rPr>
        <w:t xml:space="preserve"> (Figure 1b) can only survive so many days without food. </w:t>
      </w:r>
    </w:p>
    <w:p w14:paraId="0CA2820B" w14:textId="14667960" w:rsidR="00E075CB" w:rsidRPr="00195B29" w:rsidRDefault="00235753" w:rsidP="00E358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This hypothesis is based on two 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Cury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xml:space="preserve">, limiting the optimal period </w:t>
      </w:r>
      <w:r w:rsidR="007851AF" w:rsidRPr="00195B29">
        <w:rPr>
          <w:rFonts w:ascii="Helvetica" w:hAnsi="Helvetica" w:cs="Helvetica"/>
          <w:sz w:val="22"/>
          <w:szCs w:val="22"/>
          <w:lang w:val="en-US"/>
        </w:rPr>
        <w:t>for growth and reproduction</w:t>
      </w:r>
      <w:r w:rsidR="007D3441" w:rsidRPr="00195B29">
        <w:rPr>
          <w:rFonts w:ascii="Helvetica" w:hAnsi="Helvetica" w:cs="Helvetica"/>
          <w:sz w:val="22"/>
          <w:szCs w:val="22"/>
          <w:lang w:val="en-US"/>
        </w:rPr>
        <w:t xml:space="preserve"> for the consumer</w:t>
      </w:r>
      <w:r w:rsidR="00EF1902" w:rsidRPr="00195B29">
        <w:rPr>
          <w:rFonts w:ascii="Helvetica" w:hAnsi="Helvetica" w:cs="Helvetica"/>
          <w:sz w:val="22"/>
          <w:szCs w:val="22"/>
          <w:lang w:val="en-US"/>
        </w:rPr>
        <w:t xml:space="preserve">. </w:t>
      </w:r>
      <w:r w:rsidR="00E130B1" w:rsidRPr="00195B29">
        <w:rPr>
          <w:rFonts w:ascii="Helvetica" w:hAnsi="Helvetica" w:cs="Helvetica"/>
          <w:sz w:val="22"/>
          <w:szCs w:val="22"/>
          <w:lang w:val="en-US"/>
        </w:rPr>
        <w:t xml:space="preserve">If neither of these assumptions </w:t>
      </w:r>
      <w:r w:rsidR="00FB782B" w:rsidRPr="00195B29">
        <w:rPr>
          <w:rFonts w:ascii="Helvetica" w:hAnsi="Helvetica" w:cs="Helvetica"/>
          <w:sz w:val="22"/>
          <w:szCs w:val="22"/>
          <w:lang w:val="en-US"/>
        </w:rPr>
        <w:t>is</w:t>
      </w:r>
      <w:r w:rsidR="00A070CB" w:rsidRPr="00195B29">
        <w:rPr>
          <w:rFonts w:ascii="Helvetica" w:hAnsi="Helvetica" w:cs="Helvetica"/>
          <w:sz w:val="22"/>
          <w:szCs w:val="22"/>
          <w:lang w:val="en-US"/>
        </w:rPr>
        <w:t xml:space="preserve"> </w:t>
      </w:r>
      <w:r w:rsidR="00E130B1" w:rsidRPr="00195B29">
        <w:rPr>
          <w:rFonts w:ascii="Helvetica" w:hAnsi="Helvetica" w:cs="Helvetica"/>
          <w:sz w:val="22"/>
          <w:szCs w:val="22"/>
          <w:lang w:val="en-US"/>
        </w:rPr>
        <w:t xml:space="preserve">met, then fitness consequences due to changes in the relative timing of the interaction will be </w:t>
      </w:r>
      <w:r w:rsidR="00DD7C95" w:rsidRPr="00195B29">
        <w:rPr>
          <w:rFonts w:ascii="Helvetica" w:hAnsi="Helvetica" w:cs="Helvetica"/>
          <w:sz w:val="22"/>
          <w:szCs w:val="22"/>
          <w:lang w:val="en-US"/>
        </w:rPr>
        <w:t xml:space="preserve">either </w:t>
      </w:r>
      <w:r w:rsidR="00E130B1" w:rsidRPr="00195B29">
        <w:rPr>
          <w:rFonts w:ascii="Helvetica" w:hAnsi="Helvetica" w:cs="Helvetica"/>
          <w:sz w:val="22"/>
          <w:szCs w:val="22"/>
          <w:lang w:val="en-US"/>
        </w:rPr>
        <w:t>weak or non-existent.</w:t>
      </w:r>
    </w:p>
    <w:p w14:paraId="3479C328" w14:textId="5D4C7304" w:rsidR="00BD54F5" w:rsidRPr="002827C8" w:rsidRDefault="00BD54F5" w:rsidP="002827C8">
      <w:pPr>
        <w:spacing w:line="480" w:lineRule="auto"/>
        <w:rPr>
          <w:rFonts w:ascii="Helvetica" w:hAnsi="Helvetica" w:cs="Helvetica"/>
          <w:sz w:val="22"/>
          <w:szCs w:val="22"/>
          <w:lang w:val="en-US"/>
        </w:rPr>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sidR="002827C8">
        <w:rPr>
          <w:rFonts w:ascii="Helvetica" w:hAnsi="Helvetica" w:cs="Helvetica"/>
          <w:sz w:val="22"/>
          <w:szCs w:val="22"/>
          <w:lang w:val="en-US"/>
        </w:rPr>
        <w:t>make two other clarifications as related to the way we apply the</w:t>
      </w:r>
      <w:r w:rsidRPr="002827C8">
        <w:rPr>
          <w:rFonts w:ascii="Helvetica" w:hAnsi="Helvetica" w:cs="Helvetica"/>
          <w:sz w:val="22"/>
          <w:szCs w:val="22"/>
          <w:lang w:val="en-US"/>
        </w:rPr>
        <w:t xml:space="preserve"> </w:t>
      </w:r>
      <w:r w:rsidR="002827C8">
        <w:rPr>
          <w:rFonts w:ascii="Helvetica" w:hAnsi="Helvetica" w:cs="Helvetica"/>
          <w:sz w:val="22"/>
          <w:szCs w:val="22"/>
          <w:lang w:val="en-US"/>
        </w:rPr>
        <w:t xml:space="preserve">hypothesis </w:t>
      </w:r>
      <w:r w:rsidRPr="002827C8">
        <w:rPr>
          <w:rFonts w:ascii="Helvetica" w:hAnsi="Helvetica" w:cs="Helvetica"/>
          <w:sz w:val="22"/>
          <w:szCs w:val="22"/>
          <w:lang w:val="en-US"/>
        </w:rPr>
        <w:t xml:space="preserve">here. </w:t>
      </w:r>
      <w:r w:rsidR="002827C8">
        <w:rPr>
          <w:rFonts w:ascii="Helvetica" w:hAnsi="Helvetica" w:cs="Helvetica"/>
          <w:sz w:val="22"/>
          <w:szCs w:val="22"/>
          <w:lang w:val="en-US"/>
        </w:rPr>
        <w:t xml:space="preserve">First, </w:t>
      </w:r>
      <w:r w:rsidRPr="002827C8">
        <w:rPr>
          <w:rFonts w:ascii="Helvetica" w:hAnsi="Helvetica" w:cs="Helvetica"/>
          <w:sz w:val="22"/>
          <w:szCs w:val="22"/>
          <w:lang w:val="en-US"/>
        </w:rPr>
        <w:t xml:space="preserve">Cushing’s (1990) use of the term ‘mismatch’ is focused on the ‘match’ having the highest fitness. </w:t>
      </w:r>
      <w:r w:rsidR="00195B29" w:rsidRPr="002827C8">
        <w:rPr>
          <w:rFonts w:ascii="Helvetica" w:eastAsia="Times New Roman" w:hAnsi="Helvetica" w:cs="Segoe UI"/>
          <w:sz w:val="22"/>
          <w:szCs w:val="22"/>
          <w:shd w:val="clear" w:color="auto" w:fill="FFFFFF"/>
        </w:rPr>
        <w:t>In other words,</w:t>
      </w:r>
      <w:r w:rsidRPr="002827C8">
        <w:rPr>
          <w:rFonts w:ascii="Helvetica" w:eastAsia="Times New Roman" w:hAnsi="Helvetica" w:cs="Segoe UI"/>
          <w:sz w:val="22"/>
          <w:szCs w:val="22"/>
          <w:shd w:val="clear" w:color="auto" w:fill="FFFFFF"/>
        </w:rPr>
        <w:t xml:space="preserve"> a fitness component of the focal species is maximized at phenological synchron</w:t>
      </w:r>
      <w:r w:rsidR="002827C8">
        <w:rPr>
          <w:rFonts w:ascii="Helvetica" w:eastAsia="Times New Roman" w:hAnsi="Helvetica" w:cs="Segoe UI"/>
          <w:sz w:val="22"/>
          <w:szCs w:val="22"/>
          <w:shd w:val="clear" w:color="auto" w:fill="FFFFFF"/>
        </w:rPr>
        <w:t>y.</w:t>
      </w:r>
      <w:r w:rsidR="002827C8">
        <w:rPr>
          <w:rFonts w:ascii="Helvetica" w:hAnsi="Helvetica" w:cs="Helvetica"/>
          <w:sz w:val="22"/>
          <w:szCs w:val="22"/>
          <w:lang w:val="en-US"/>
        </w:rPr>
        <w:t xml:space="preserve"> </w:t>
      </w:r>
      <w:r w:rsidRPr="002827C8">
        <w:rPr>
          <w:rFonts w:ascii="Helvetica" w:hAnsi="Helvetica" w:cs="Helvetica"/>
          <w:sz w:val="22"/>
          <w:szCs w:val="22"/>
          <w:lang w:val="en-US"/>
        </w:rPr>
        <w:t xml:space="preserve">While other terminology has been suggested (Visser and Gienapp 2019), we follow </w:t>
      </w:r>
      <w:r w:rsidRPr="002827C8">
        <w:rPr>
          <w:rFonts w:ascii="Helvetica" w:hAnsi="Helvetica" w:cs="Helvetica"/>
          <w:sz w:val="22"/>
          <w:szCs w:val="22"/>
          <w:lang w:val="en-US"/>
        </w:rPr>
        <w:lastRenderedPageBreak/>
        <w:t>Cushing’s definition of mismatch and its connections with fitness, which is in line with numerous other studies (</w:t>
      </w:r>
      <w:r w:rsidR="009801C1">
        <w:rPr>
          <w:rFonts w:ascii="Helvetica" w:hAnsi="Helvetica" w:cs="Helvetica"/>
          <w:sz w:val="22"/>
          <w:szCs w:val="22"/>
          <w:lang w:val="en-US"/>
        </w:rPr>
        <w:t xml:space="preserve">e.g., </w:t>
      </w:r>
      <w:r w:rsidRPr="002827C8">
        <w:rPr>
          <w:rFonts w:ascii="Helvetica" w:hAnsi="Helvetica" w:cs="Helvetica"/>
          <w:sz w:val="22"/>
          <w:szCs w:val="22"/>
          <w:lang w:val="en-US"/>
        </w:rPr>
        <w:t xml:space="preserve">Durant et al. 2007; </w:t>
      </w:r>
      <w:r w:rsidR="004E2854">
        <w:rPr>
          <w:rFonts w:ascii="Helvetica" w:hAnsi="Helvetica" w:cs="Helvetica"/>
          <w:sz w:val="22"/>
          <w:szCs w:val="22"/>
          <w:lang w:val="en-US"/>
        </w:rPr>
        <w:t xml:space="preserve">Kerby et al. 2012; </w:t>
      </w:r>
      <w:r w:rsidR="009801C1">
        <w:rPr>
          <w:rFonts w:ascii="Helvetica" w:hAnsi="Helvetica" w:cs="Helvetica"/>
          <w:sz w:val="22"/>
          <w:szCs w:val="22"/>
          <w:lang w:val="en-US"/>
        </w:rPr>
        <w:t>Johansson et al. 2015</w:t>
      </w:r>
      <w:r w:rsidRPr="002827C8">
        <w:rPr>
          <w:rFonts w:ascii="Helvetica" w:hAnsi="Helvetica" w:cs="Helvetica"/>
          <w:sz w:val="22"/>
          <w:szCs w:val="22"/>
          <w:lang w:val="en-US"/>
        </w:rPr>
        <w:t xml:space="preserve">). </w:t>
      </w:r>
      <w:commentRangeStart w:id="4"/>
      <w:r w:rsidR="002827C8">
        <w:rPr>
          <w:rFonts w:ascii="Helvetica" w:hAnsi="Helvetica" w:cs="Helvetica"/>
          <w:sz w:val="22"/>
          <w:szCs w:val="22"/>
          <w:lang w:val="en-US"/>
        </w:rPr>
        <w:t xml:space="preserve">Second, </w:t>
      </w:r>
      <w:r w:rsidR="00F069AB">
        <w:rPr>
          <w:rFonts w:ascii="Helvetica" w:hAnsi="Helvetica" w:cs="Helvetica"/>
          <w:sz w:val="22"/>
          <w:szCs w:val="22"/>
          <w:lang w:val="en-US"/>
        </w:rPr>
        <w:t>w</w:t>
      </w:r>
      <w:r w:rsidRPr="002827C8">
        <w:rPr>
          <w:rFonts w:ascii="Helvetica" w:hAnsi="Helvetica" w:cs="Helvetica"/>
          <w:sz w:val="22"/>
          <w:szCs w:val="22"/>
          <w:lang w:val="en-US"/>
        </w:rPr>
        <w:t>e discuss the hypothesis following Cushing, as if it considers a narrow definition of fitness</w:t>
      </w:r>
      <w:r w:rsidRPr="00F069AB">
        <w:rPr>
          <w:rFonts w:ascii="Helvetica" w:hAnsi="Helvetica" w:cs="Helvetica"/>
          <w:sz w:val="22"/>
          <w:szCs w:val="22"/>
          <w:lang w:val="en-US"/>
        </w:rPr>
        <w:t>, whereby it is defined by a single component, for example reproductive success, and where trade-offs between reproduction and other components are likely.</w:t>
      </w:r>
      <w:commentRangeEnd w:id="4"/>
      <w:r w:rsidR="0010726C">
        <w:rPr>
          <w:rStyle w:val="CommentReference"/>
        </w:rPr>
        <w:commentReference w:id="4"/>
      </w: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0FB18A4D"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Leggett and DeBlois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r w:rsidR="00BF0979" w:rsidRPr="002D2EC9">
        <w:rPr>
          <w:rFonts w:ascii="Helvetica" w:hAnsi="Helvetica" w:cs="Helvetica"/>
          <w:sz w:val="22"/>
          <w:szCs w:val="22"/>
          <w:lang w:val="en-US"/>
        </w:rPr>
        <w:t>Philippart et al. 2013; Reed et al. 2013; Plard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While </w:t>
      </w:r>
      <w:r w:rsidR="007F04F9" w:rsidRPr="002D2EC9">
        <w:rPr>
          <w:rFonts w:ascii="Helvetica" w:hAnsi="Helvetica" w:cs="Helvetica"/>
          <w:sz w:val="22"/>
          <w:szCs w:val="22"/>
          <w:lang w:val="en-US"/>
        </w:rPr>
        <w:t xml:space="preserve">some </w:t>
      </w:r>
      <w:r w:rsidR="00694F59" w:rsidRPr="002D2EC9">
        <w:rPr>
          <w:rFonts w:ascii="Helvetica" w:hAnsi="Helvetica" w:cs="Helvetica"/>
          <w:sz w:val="22"/>
          <w:szCs w:val="22"/>
          <w:lang w:val="en-US"/>
        </w:rPr>
        <w:t xml:space="preserve">have suggested that </w:t>
      </w:r>
      <w:r w:rsidR="00D8796D" w:rsidRPr="002D2EC9">
        <w:rPr>
          <w:rFonts w:ascii="Helvetica" w:hAnsi="Helvetica" w:cs="Helvetica"/>
          <w:sz w:val="22"/>
          <w:szCs w:val="22"/>
          <w:lang w:val="en-US"/>
        </w:rPr>
        <w:t xml:space="preserve">this </w:t>
      </w:r>
      <w:r w:rsidR="00694F59" w:rsidRPr="002D2EC9">
        <w:rPr>
          <w:rFonts w:ascii="Helvetica" w:hAnsi="Helvetica" w:cs="Helvetica"/>
          <w:sz w:val="22"/>
          <w:szCs w:val="22"/>
          <w:lang w:val="en-US"/>
        </w:rPr>
        <w:t>is because of data limitations and the model’s implication of complex multitrophic dynamics (Durant et al. 2007</w:t>
      </w:r>
      <w:r w:rsidR="008D14F6" w:rsidRPr="002D2EC9">
        <w:rPr>
          <w:rFonts w:ascii="Helvetica" w:hAnsi="Helvetica" w:cs="Helvetica"/>
          <w:sz w:val="22"/>
          <w:szCs w:val="22"/>
          <w:lang w:val="en-US"/>
        </w:rPr>
        <w:t>; Kerby et al. 2012</w:t>
      </w:r>
      <w:r w:rsidR="00694F59" w:rsidRPr="002D2EC9">
        <w:rPr>
          <w:rFonts w:ascii="Helvetica" w:hAnsi="Helvetica" w:cs="Helvetica"/>
          <w:sz w:val="22"/>
          <w:szCs w:val="22"/>
          <w:lang w:val="en-US"/>
        </w:rPr>
        <w:t>)</w:t>
      </w:r>
      <w:r w:rsidR="00346569" w:rsidRPr="002D2EC9">
        <w:rPr>
          <w:rFonts w:ascii="Helvetica" w:hAnsi="Helvetica" w:cs="Helvetica"/>
          <w:sz w:val="22"/>
          <w:szCs w:val="22"/>
          <w:lang w:val="en-US"/>
        </w:rPr>
        <w:t>, w</w:t>
      </w:r>
      <w:r w:rsidR="00694F59" w:rsidRPr="002D2EC9">
        <w:rPr>
          <w:rFonts w:ascii="Helvetica" w:hAnsi="Helvetica" w:cs="Helvetica"/>
          <w:sz w:val="22"/>
          <w:szCs w:val="22"/>
          <w:lang w:val="en-US"/>
        </w:rPr>
        <w:t xml:space="preserve">e argue that there are </w:t>
      </w:r>
      <w:r w:rsidR="00BD124E" w:rsidRPr="002D2EC9">
        <w:rPr>
          <w:rFonts w:ascii="Helvetica" w:hAnsi="Helvetica" w:cs="Helvetica"/>
          <w:sz w:val="22"/>
          <w:szCs w:val="22"/>
          <w:lang w:val="en-US"/>
        </w:rPr>
        <w:t>two key theoretical areas</w:t>
      </w:r>
      <w:r w:rsidR="00694F59" w:rsidRPr="002D2EC9">
        <w:rPr>
          <w:rFonts w:ascii="Helvetica" w:hAnsi="Helvetica" w:cs="Helvetica"/>
          <w:sz w:val="22"/>
          <w:szCs w:val="22"/>
          <w:lang w:val="en-US"/>
        </w:rPr>
        <w:t xml:space="preserve"> </w:t>
      </w:r>
      <w:r w:rsidR="009172C8" w:rsidRPr="002D2EC9">
        <w:rPr>
          <w:rFonts w:ascii="Helvetica" w:hAnsi="Helvetica" w:cs="Helvetica"/>
          <w:sz w:val="22"/>
          <w:szCs w:val="22"/>
          <w:lang w:val="en-US"/>
        </w:rPr>
        <w:t>that make it difficult</w:t>
      </w:r>
      <w:r w:rsidR="00694F59" w:rsidRPr="002D2EC9">
        <w:rPr>
          <w:rFonts w:ascii="Helvetica" w:hAnsi="Helvetica" w:cs="Helvetica"/>
          <w:sz w:val="22"/>
          <w:szCs w:val="22"/>
          <w:lang w:val="en-US"/>
        </w:rPr>
        <w:t xml:space="preserve"> to determine whether this hypothesis is widely supported in the context of climate change</w:t>
      </w:r>
      <w:r w:rsidR="00A3450F" w:rsidRPr="002D2EC9">
        <w:rPr>
          <w:rFonts w:ascii="Helvetica" w:hAnsi="Helvetica" w:cs="Helvetica"/>
          <w:sz w:val="22"/>
          <w:szCs w:val="22"/>
          <w:lang w:val="en-US"/>
        </w:rPr>
        <w:t xml:space="preserve">: </w:t>
      </w:r>
      <w:r w:rsidR="009866DC" w:rsidRPr="002D2EC9">
        <w:rPr>
          <w:rFonts w:ascii="Helvetica" w:hAnsi="Helvetica" w:cs="Helvetica"/>
          <w:sz w:val="22"/>
          <w:szCs w:val="22"/>
          <w:lang w:val="en-US"/>
        </w:rPr>
        <w:t xml:space="preserve">studies </w:t>
      </w:r>
      <w:r w:rsidR="00DF37D0" w:rsidRPr="002D2EC9">
        <w:rPr>
          <w:rFonts w:ascii="Helvetica" w:hAnsi="Helvetica" w:cs="Helvetica"/>
          <w:sz w:val="22"/>
          <w:szCs w:val="22"/>
          <w:lang w:val="en-US"/>
        </w:rPr>
        <w:t>often fail to</w:t>
      </w:r>
      <w:r w:rsidR="00346569" w:rsidRPr="002D2EC9">
        <w:rPr>
          <w:rFonts w:ascii="Helvetica" w:hAnsi="Helvetica" w:cs="Helvetica"/>
          <w:sz w:val="22"/>
          <w:szCs w:val="22"/>
          <w:lang w:val="en-US"/>
        </w:rPr>
        <w:t xml:space="preserve"> rigorously</w:t>
      </w:r>
      <w:r w:rsidR="00302AB3"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test </w:t>
      </w:r>
      <w:r w:rsidR="00302AB3" w:rsidRPr="002D2EC9">
        <w:rPr>
          <w:rFonts w:ascii="Helvetica" w:hAnsi="Helvetica" w:cs="Helvetica"/>
          <w:sz w:val="22"/>
          <w:szCs w:val="22"/>
          <w:lang w:val="en-US"/>
        </w:rPr>
        <w:t>the Cushing hypothesis</w:t>
      </w:r>
      <w:r w:rsidR="00BD124E" w:rsidRPr="002D2EC9">
        <w:rPr>
          <w:rFonts w:ascii="Helvetica" w:hAnsi="Helvetica" w:cs="Helvetica"/>
          <w:sz w:val="22"/>
          <w:szCs w:val="22"/>
          <w:lang w:val="en-US"/>
        </w:rPr>
        <w:t xml:space="preserve"> and/or test pre-climate change conditions (Figure </w:t>
      </w:r>
      <w:r w:rsidR="00426B19" w:rsidRPr="002D2EC9">
        <w:rPr>
          <w:rFonts w:ascii="Helvetica" w:hAnsi="Helvetica" w:cs="Helvetica"/>
          <w:sz w:val="22"/>
          <w:szCs w:val="22"/>
          <w:lang w:val="en-US"/>
        </w:rPr>
        <w:t>2</w:t>
      </w:r>
      <w:r w:rsidR="00BD124E" w:rsidRPr="002D2EC9">
        <w:rPr>
          <w:rFonts w:ascii="Helvetica" w:hAnsi="Helvetica" w:cs="Helvetica"/>
          <w:sz w:val="22"/>
          <w:szCs w:val="22"/>
          <w:lang w:val="en-US"/>
        </w:rPr>
        <w:t>)</w:t>
      </w:r>
      <w:r w:rsidR="006F4CF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 xml:space="preserve">Below, we introduce the current objectives of the phenological </w:t>
      </w:r>
      <w:r w:rsidR="00F069AB">
        <w:rPr>
          <w:rFonts w:ascii="Helvetica" w:hAnsi="Helvetica" w:cs="Helvetica"/>
          <w:sz w:val="22"/>
          <w:szCs w:val="22"/>
          <w:lang w:val="en-US"/>
        </w:rPr>
        <w:t>mismatch</w:t>
      </w:r>
      <w:r w:rsidR="00A74F0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literature and then discuss these two areas</w:t>
      </w:r>
      <w:r w:rsidR="00D93B38" w:rsidRPr="002D2EC9">
        <w:rPr>
          <w:rFonts w:ascii="Helvetica" w:hAnsi="Helvetica" w:cs="Helvetica"/>
          <w:sz w:val="22"/>
          <w:szCs w:val="22"/>
          <w:lang w:val="en-US"/>
        </w:rPr>
        <w:t>.</w:t>
      </w:r>
    </w:p>
    <w:p w14:paraId="48E7A313" w14:textId="67DC4276"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phenological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focused on: i)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lastRenderedPageBreak/>
        <w:t xml:space="preserve">evaluating the roles of abiotic and biotic </w:t>
      </w:r>
      <w:r w:rsidR="00DC44CB" w:rsidRPr="00F069AB">
        <w:rPr>
          <w:rFonts w:ascii="Helvetica" w:hAnsi="Helvetica" w:cs="Helvetica"/>
          <w:sz w:val="22"/>
          <w:szCs w:val="22"/>
          <w:lang w:val="en-US"/>
        </w:rPr>
        <w:t>factors in influencing synchrony</w:t>
      </w:r>
      <w:r w:rsidRPr="00F069AB">
        <w:rPr>
          <w:rFonts w:ascii="Helvetica" w:hAnsi="Helvetica" w:cs="Helvetica"/>
          <w:sz w:val="22"/>
          <w:szCs w:val="22"/>
          <w:lang w:val="en-US"/>
        </w:rPr>
        <w:t>. The ultimate goal</w:t>
      </w:r>
      <w:r w:rsidRPr="002D2EC9">
        <w:rPr>
          <w:rFonts w:ascii="Helvetica" w:hAnsi="Helvetica" w:cs="Helvetica"/>
          <w:sz w:val="22"/>
          <w:szCs w:val="22"/>
          <w:lang w:val="en-US"/>
        </w:rPr>
        <w:t xml:space="preserve">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ecological communities (hereafter called ‘climate change’ studies). </w:t>
      </w:r>
      <w:commentRangeStart w:id="5"/>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w:t>
      </w:r>
      <w:commentRangeEnd w:id="5"/>
      <w:r w:rsidR="00B96903">
        <w:rPr>
          <w:rStyle w:val="CommentReference"/>
        </w:rPr>
        <w:commentReference w:id="5"/>
      </w:r>
      <w:r w:rsidR="00ED3F7F">
        <w:rPr>
          <w:rFonts w:ascii="Helvetica" w:hAnsi="Helvetica" w:cs="Helvetica"/>
          <w:sz w:val="22"/>
          <w:szCs w:val="22"/>
          <w:lang w:val="en-US"/>
        </w:rPr>
        <w:t xml:space="preserve">Another divide across studies were those that measured performance of the consumer at the individual </w:t>
      </w:r>
      <w:r w:rsidR="00143DAB">
        <w:rPr>
          <w:rFonts w:ascii="Helvetica" w:hAnsi="Helvetica" w:cs="Helvetica"/>
          <w:sz w:val="22"/>
          <w:szCs w:val="22"/>
          <w:lang w:val="en-US"/>
        </w:rPr>
        <w:t>(</w:t>
      </w:r>
      <w:r w:rsidR="00CA56C8">
        <w:rPr>
          <w:rFonts w:ascii="Helvetica" w:hAnsi="Helvetica" w:cs="Helvetica"/>
          <w:sz w:val="22"/>
          <w:szCs w:val="22"/>
          <w:lang w:val="en-US"/>
        </w:rPr>
        <w:t>28/46</w:t>
      </w:r>
      <w:r w:rsidR="00FB4F61">
        <w:rPr>
          <w:rFonts w:ascii="Helvetica" w:hAnsi="Helvetica" w:cs="Helvetica"/>
          <w:sz w:val="22"/>
          <w:szCs w:val="22"/>
          <w:lang w:val="en-US"/>
        </w:rPr>
        <w:t xml:space="preserve"> interactions</w:t>
      </w:r>
      <w:r w:rsidR="00CA56C8">
        <w:rPr>
          <w:rFonts w:ascii="Helvetica" w:hAnsi="Helvetica" w:cs="Helvetica"/>
          <w:sz w:val="22"/>
          <w:szCs w:val="22"/>
          <w:lang w:val="en-US"/>
        </w:rPr>
        <w:t xml:space="preserve">; </w:t>
      </w:r>
      <w:r w:rsidR="00143DAB">
        <w:rPr>
          <w:rFonts w:ascii="Helvetica" w:hAnsi="Helvetica" w:cs="Helvetica"/>
          <w:sz w:val="22"/>
          <w:szCs w:val="22"/>
          <w:lang w:val="en-US"/>
        </w:rPr>
        <w:t xml:space="preserve">hereafter referred to as ‘life history studies’) </w:t>
      </w:r>
      <w:r w:rsidR="00712713">
        <w:rPr>
          <w:rFonts w:ascii="Helvetica" w:hAnsi="Helvetica" w:cs="Helvetica"/>
          <w:sz w:val="22"/>
          <w:szCs w:val="22"/>
          <w:lang w:val="en-US"/>
        </w:rPr>
        <w:t>vs. those</w:t>
      </w:r>
      <w:r w:rsidR="00ED3F7F">
        <w:rPr>
          <w:rFonts w:ascii="Helvetica" w:hAnsi="Helvetica" w:cs="Helvetica"/>
          <w:sz w:val="22"/>
          <w:szCs w:val="22"/>
          <w:lang w:val="en-US"/>
        </w:rPr>
        <w:t xml:space="preserve"> at the population or community level</w:t>
      </w:r>
      <w:r w:rsidR="00712713">
        <w:rPr>
          <w:rFonts w:ascii="Helvetica" w:hAnsi="Helvetica" w:cs="Helvetica"/>
          <w:sz w:val="22"/>
          <w:szCs w:val="22"/>
          <w:lang w:val="en-US"/>
        </w:rPr>
        <w:t xml:space="preserve"> (</w:t>
      </w:r>
      <w:r w:rsidR="00CA56C8">
        <w:rPr>
          <w:rFonts w:ascii="Helvetica" w:hAnsi="Helvetica" w:cs="Helvetica"/>
          <w:sz w:val="22"/>
          <w:szCs w:val="22"/>
          <w:lang w:val="en-US"/>
        </w:rPr>
        <w:t>18/46</w:t>
      </w:r>
      <w:r w:rsidR="00FB4F61">
        <w:rPr>
          <w:rFonts w:ascii="Helvetica" w:hAnsi="Helvetica" w:cs="Helvetica"/>
          <w:sz w:val="22"/>
          <w:szCs w:val="22"/>
          <w:lang w:val="en-US"/>
        </w:rPr>
        <w:t xml:space="preserve"> interactions</w:t>
      </w:r>
      <w:r w:rsidR="00CA56C8">
        <w:rPr>
          <w:rFonts w:ascii="Helvetica" w:hAnsi="Helvetica" w:cs="Helvetica"/>
          <w:sz w:val="22"/>
          <w:szCs w:val="22"/>
          <w:lang w:val="en-US"/>
        </w:rPr>
        <w:t xml:space="preserve">; </w:t>
      </w:r>
      <w:r w:rsidR="00143DAB">
        <w:rPr>
          <w:rFonts w:ascii="Helvetica" w:hAnsi="Helvetica" w:cs="Helvetica"/>
          <w:sz w:val="22"/>
          <w:szCs w:val="22"/>
          <w:lang w:val="en-US"/>
        </w:rPr>
        <w:t xml:space="preserve">hereafter referred to as </w:t>
      </w:r>
      <w:r w:rsidR="00143DAB" w:rsidRPr="00E507BE">
        <w:rPr>
          <w:rFonts w:ascii="Helvetica" w:hAnsi="Helvetica" w:cs="Helvetica"/>
          <w:sz w:val="22"/>
          <w:szCs w:val="22"/>
          <w:highlight w:val="yellow"/>
          <w:lang w:val="en-US"/>
        </w:rPr>
        <w:t>‘</w:t>
      </w:r>
      <w:commentRangeStart w:id="6"/>
      <w:r w:rsidR="00143DAB" w:rsidRPr="00E507BE">
        <w:rPr>
          <w:rFonts w:ascii="Helvetica" w:hAnsi="Helvetica" w:cs="Helvetica"/>
          <w:sz w:val="22"/>
          <w:szCs w:val="22"/>
          <w:highlight w:val="yellow"/>
          <w:lang w:val="en-US"/>
        </w:rPr>
        <w:t>community studies’</w:t>
      </w:r>
      <w:commentRangeEnd w:id="6"/>
      <w:r w:rsidR="00A352A9">
        <w:rPr>
          <w:rStyle w:val="CommentReference"/>
        </w:rPr>
        <w:commentReference w:id="6"/>
      </w:r>
      <w:r w:rsidR="00143DAB">
        <w:rPr>
          <w:rFonts w:ascii="Helvetica" w:hAnsi="Helvetica" w:cs="Helvetica"/>
          <w:sz w:val="22"/>
          <w:szCs w:val="22"/>
          <w:lang w:val="en-US"/>
        </w:rPr>
        <w:t>) (</w:t>
      </w:r>
      <w:r w:rsidR="00712713">
        <w:rPr>
          <w:rFonts w:ascii="Helvetica" w:hAnsi="Helvetica" w:cs="Helvetica"/>
          <w:sz w:val="22"/>
          <w:szCs w:val="22"/>
          <w:lang w:val="en-US"/>
        </w:rPr>
        <w:t>see Table 1).</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E507BE"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E507BE">
        <w:rPr>
          <w:rFonts w:ascii="Helvetica" w:hAnsi="Helvetica" w:cs="Helvetica"/>
          <w:i/>
          <w:sz w:val="22"/>
          <w:szCs w:val="22"/>
          <w:u w:val="single"/>
          <w:lang w:val="en-US"/>
        </w:rPr>
        <w:t xml:space="preserve">i)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13D40AA9" w14:textId="6DFF7268"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CC7465" w:rsidRPr="002D2EC9">
        <w:rPr>
          <w:rFonts w:ascii="Helvetica" w:hAnsi="Helvetica" w:cs="Helvetica"/>
          <w:sz w:val="22"/>
          <w:szCs w:val="22"/>
          <w:lang w:val="en-US"/>
        </w:rPr>
        <w:t>T</w:t>
      </w:r>
      <w:r w:rsidRPr="002D2EC9">
        <w:rPr>
          <w:rFonts w:ascii="Helvetica" w:hAnsi="Helvetica" w:cs="Helvetica"/>
          <w:sz w:val="22"/>
          <w:szCs w:val="22"/>
          <w:lang w:val="en-US"/>
        </w:rPr>
        <w:t xml:space="preserve">he Cushing hypothesis offers </w:t>
      </w:r>
      <w:r w:rsidR="00163C05" w:rsidRPr="002D2EC9">
        <w:rPr>
          <w:rFonts w:ascii="Helvetica" w:hAnsi="Helvetica" w:cs="Helvetica"/>
          <w:sz w:val="22"/>
          <w:szCs w:val="22"/>
          <w:lang w:val="en-US"/>
        </w:rPr>
        <w:t xml:space="preserve">testable predictions of </w:t>
      </w:r>
      <w:r w:rsidRPr="002D2EC9">
        <w:rPr>
          <w:rFonts w:ascii="Helvetica" w:hAnsi="Helvetica" w:cs="Helvetica"/>
          <w:sz w:val="22"/>
          <w:szCs w:val="22"/>
          <w:lang w:val="en-US"/>
        </w:rPr>
        <w:t xml:space="preserve">the magnitude and direction of </w:t>
      </w:r>
      <w:r w:rsidR="00DE2E8B">
        <w:rPr>
          <w:rFonts w:ascii="Helvetica" w:hAnsi="Helvetica" w:cs="Helvetica"/>
          <w:sz w:val="22"/>
          <w:szCs w:val="22"/>
          <w:lang w:val="en-US"/>
        </w:rPr>
        <w:t>fitness</w:t>
      </w:r>
      <w:r w:rsidR="00DE2E8B"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changes in response to climate-change driven shifts in </w:t>
      </w:r>
      <w:r w:rsidR="00727B8B">
        <w:rPr>
          <w:rFonts w:ascii="Helvetica" w:hAnsi="Helvetica" w:cs="Helvetica"/>
          <w:sz w:val="22"/>
          <w:szCs w:val="22"/>
          <w:lang w:val="en-US"/>
        </w:rPr>
        <w:t>synchrony</w:t>
      </w:r>
      <w:r w:rsidRPr="002D2EC9">
        <w:rPr>
          <w:rFonts w:ascii="Helvetica" w:hAnsi="Helvetica" w:cs="Helvetica"/>
          <w:sz w:val="22"/>
          <w:szCs w:val="22"/>
          <w:lang w:val="en-US"/>
        </w:rPr>
        <w:t xml:space="preserve">. </w:t>
      </w:r>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Menzel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predictions about the outcomes of species</w:t>
      </w:r>
      <w:r w:rsidR="0026206D" w:rsidRPr="002D2EC9">
        <w:rPr>
          <w:rFonts w:ascii="Helvetica" w:hAnsi="Helvetica" w:cs="Helvetica"/>
          <w:kern w:val="1"/>
          <w:sz w:val="22"/>
          <w:szCs w:val="22"/>
          <w:lang w:val="en-US"/>
        </w:rPr>
        <w:t>’</w:t>
      </w:r>
      <w:r w:rsidR="00163C05" w:rsidRPr="002D2EC9">
        <w:rPr>
          <w:rFonts w:ascii="Helvetica" w:hAnsi="Helvetica" w:cs="Helvetica"/>
          <w:kern w:val="1"/>
          <w:sz w:val="22"/>
          <w:szCs w:val="22"/>
          <w:lang w:val="en-US"/>
        </w:rPr>
        <w:t xml:space="preserve"> </w:t>
      </w:r>
      <w:r w:rsidR="0026206D" w:rsidRPr="002D2EC9">
        <w:rPr>
          <w:rFonts w:ascii="Helvetica" w:hAnsi="Helvetica" w:cs="Helvetica"/>
          <w:kern w:val="1"/>
          <w:sz w:val="22"/>
          <w:szCs w:val="22"/>
          <w:lang w:val="en-US"/>
        </w:rPr>
        <w:t>responses</w:t>
      </w:r>
      <w:r w:rsidR="00F0589B" w:rsidRPr="002D2EC9">
        <w:rPr>
          <w:rFonts w:ascii="Helvetica" w:hAnsi="Helvetica" w:cs="Helvetica"/>
          <w:kern w:val="1"/>
          <w:sz w:val="22"/>
          <w:szCs w:val="22"/>
          <w:lang w:val="en-US"/>
        </w:rPr>
        <w:t xml:space="preserve"> to changes in abiotic factors</w:t>
      </w:r>
      <w:r w:rsidR="00163C05" w:rsidRPr="002D2EC9">
        <w:rPr>
          <w:rFonts w:ascii="Helvetica" w:hAnsi="Helvetica" w:cs="Helvetica"/>
          <w:kern w:val="1"/>
          <w:sz w:val="22"/>
          <w:szCs w:val="22"/>
          <w:lang w:val="en-US"/>
        </w:rPr>
        <w:t xml:space="preserve"> </w:t>
      </w:r>
      <w:r w:rsidR="00CC7465" w:rsidRPr="002D2EC9">
        <w:rPr>
          <w:rFonts w:ascii="Helvetica" w:hAnsi="Helvetica" w:cs="Helvetica"/>
          <w:kern w:val="1"/>
          <w:sz w:val="22"/>
          <w:szCs w:val="22"/>
          <w:lang w:val="en-US"/>
        </w:rPr>
        <w:t>(</w:t>
      </w:r>
      <w:r w:rsidR="00922B45" w:rsidRPr="002D2EC9">
        <w:rPr>
          <w:rFonts w:ascii="Helvetica" w:hAnsi="Helvetica" w:cs="Helvetica"/>
          <w:kern w:val="1"/>
          <w:sz w:val="22"/>
          <w:szCs w:val="22"/>
          <w:lang w:val="en-US"/>
        </w:rPr>
        <w:t xml:space="preserve">Lavergne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Mouquet et al. 2015</w:t>
      </w:r>
      <w:r w:rsidR="007B6AFE" w:rsidRPr="002D2EC9">
        <w:rPr>
          <w:rFonts w:ascii="Helvetica" w:hAnsi="Helvetica" w:cs="Helvetica"/>
          <w:kern w:val="1"/>
          <w:sz w:val="22"/>
          <w:szCs w:val="22"/>
          <w:lang w:val="en-US"/>
        </w:rPr>
        <w:t>; Barner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r w:rsidR="004B6D37" w:rsidRPr="002D2EC9">
        <w:rPr>
          <w:rFonts w:ascii="Helvetica" w:hAnsi="Helvetica" w:cs="Helvetica"/>
          <w:sz w:val="22"/>
          <w:szCs w:val="22"/>
          <w:lang w:val="en-US"/>
        </w:rPr>
        <w:t xml:space="preserve">However, </w:t>
      </w:r>
      <w:r w:rsidR="004B6D37" w:rsidRPr="002D2EC9">
        <w:rPr>
          <w:rFonts w:ascii="Helvetica" w:hAnsi="Helvetica" w:cs="Helvetica"/>
          <w:kern w:val="1"/>
          <w:sz w:val="22"/>
          <w:szCs w:val="22"/>
          <w:lang w:val="en-US"/>
        </w:rPr>
        <w:t>progress on the Cushing hypothesis</w:t>
      </w:r>
      <w:r w:rsidR="0026206D" w:rsidRPr="002D2EC9">
        <w:rPr>
          <w:rFonts w:ascii="Helvetica" w:hAnsi="Helvetica" w:cs="Helvetica"/>
          <w:kern w:val="1"/>
          <w:sz w:val="22"/>
          <w:szCs w:val="22"/>
          <w:lang w:val="en-US"/>
        </w:rPr>
        <w:t xml:space="preserve"> requires </w:t>
      </w:r>
      <w:r w:rsidR="00DD194E" w:rsidRPr="002D2EC9">
        <w:rPr>
          <w:rFonts w:ascii="Helvetica" w:hAnsi="Helvetica" w:cs="Helvetica"/>
          <w:kern w:val="1"/>
          <w:sz w:val="22"/>
          <w:szCs w:val="22"/>
          <w:lang w:val="en-US"/>
        </w:rPr>
        <w:t>rigorously test</w:t>
      </w:r>
      <w:r w:rsidR="00D93B38" w:rsidRPr="002D2EC9">
        <w:rPr>
          <w:rFonts w:ascii="Helvetica" w:hAnsi="Helvetica" w:cs="Helvetica"/>
          <w:kern w:val="1"/>
          <w:sz w:val="22"/>
          <w:szCs w:val="22"/>
          <w:lang w:val="en-US"/>
        </w:rPr>
        <w:t>ing</w:t>
      </w:r>
      <w:r w:rsidR="00DD194E" w:rsidRPr="002D2EC9">
        <w:rPr>
          <w:rFonts w:ascii="Helvetica" w:hAnsi="Helvetica" w:cs="Helvetica"/>
          <w:kern w:val="1"/>
          <w:sz w:val="22"/>
          <w:szCs w:val="22"/>
          <w:lang w:val="en-US"/>
        </w:rPr>
        <w:t xml:space="preserve"> the assumptions and ultimate mechanisms </w:t>
      </w:r>
      <w:r w:rsidR="0026206D" w:rsidRPr="002D2EC9">
        <w:rPr>
          <w:rFonts w:ascii="Helvetica" w:hAnsi="Helvetica" w:cs="Helvetica"/>
          <w:kern w:val="1"/>
          <w:sz w:val="22"/>
          <w:szCs w:val="22"/>
          <w:lang w:val="en-US"/>
        </w:rPr>
        <w:t>from</w:t>
      </w:r>
      <w:r w:rsidR="004B6D37" w:rsidRPr="002D2EC9">
        <w:rPr>
          <w:rFonts w:ascii="Helvetica" w:hAnsi="Helvetica" w:cs="Helvetica"/>
          <w:kern w:val="1"/>
          <w:sz w:val="22"/>
          <w:szCs w:val="22"/>
          <w:lang w:val="en-US"/>
        </w:rPr>
        <w:t xml:space="preserve"> a diversity of ecological and evolutionary theory</w:t>
      </w:r>
      <w:r w:rsidR="0026206D" w:rsidRPr="002D2EC9">
        <w:rPr>
          <w:rFonts w:ascii="Helvetica" w:hAnsi="Helvetica" w:cs="Helvetica"/>
          <w:kern w:val="1"/>
          <w:sz w:val="22"/>
          <w:szCs w:val="22"/>
          <w:lang w:val="en-US"/>
        </w:rPr>
        <w:t xml:space="preserve"> (Figure 2)</w:t>
      </w:r>
      <w:r w:rsidR="004B6D37"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This represents the major challenge of the hypothesis and</w:t>
      </w:r>
      <w:r w:rsidR="003E3C5B" w:rsidRPr="002D2EC9">
        <w:rPr>
          <w:rFonts w:ascii="Helvetica" w:hAnsi="Helvetica" w:cs="Helvetica"/>
          <w:kern w:val="1"/>
          <w:sz w:val="22"/>
          <w:szCs w:val="22"/>
          <w:lang w:val="en-US"/>
        </w:rPr>
        <w:t>—we argue—may be</w:t>
      </w:r>
      <w:r w:rsidRPr="002D2EC9">
        <w:rPr>
          <w:rFonts w:ascii="Helvetica" w:hAnsi="Helvetica" w:cs="Helvetica"/>
          <w:kern w:val="1"/>
          <w:sz w:val="22"/>
          <w:szCs w:val="22"/>
          <w:lang w:val="en-US"/>
        </w:rPr>
        <w:t xml:space="preserve"> why support for it has been so mixed.</w:t>
      </w:r>
    </w:p>
    <w:p w14:paraId="753954C0" w14:textId="23ADB54D"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 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xml:space="preserve">, for example, trade-offs between fecundity and mortality,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 xml:space="preserve">and bet-hedging 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w:t>
      </w:r>
      <w:r w:rsidRPr="00841E1D">
        <w:rPr>
          <w:rFonts w:ascii="Helvetica" w:hAnsi="Helvetica" w:cs="Helvetica"/>
          <w:kern w:val="1"/>
          <w:sz w:val="22"/>
          <w:szCs w:val="22"/>
          <w:lang w:val="en-US"/>
        </w:rPr>
        <w:lastRenderedPageBreak/>
        <w:t xml:space="preserve">Cushing curve—as consumers maximize their fitness through ideal timing with their primary resource—this forms the theoretical basis for the original </w:t>
      </w:r>
      <w:r w:rsidRPr="00B92AB8">
        <w:rPr>
          <w:rFonts w:ascii="Helvetica" w:hAnsi="Helvetica" w:cs="Helvetica"/>
          <w:kern w:val="1"/>
          <w:sz w:val="22"/>
          <w:szCs w:val="22"/>
          <w:lang w:val="en-US"/>
        </w:rPr>
        <w:t>hypothesis.</w:t>
      </w:r>
      <w:r w:rsidR="00FF7B50" w:rsidRPr="00B92AB8">
        <w:rPr>
          <w:rFonts w:ascii="Helvetica" w:hAnsi="Helvetica" w:cs="Helvetica"/>
          <w:kern w:val="1"/>
          <w:sz w:val="22"/>
          <w:szCs w:val="22"/>
          <w:lang w:val="en-US"/>
        </w:rPr>
        <w:t xml:space="preserve"> A species’</w:t>
      </w:r>
      <w:r w:rsidR="00903710" w:rsidRPr="00B92AB8">
        <w:rPr>
          <w:rFonts w:ascii="Helvetica" w:hAnsi="Helvetica" w:cs="Helvetica"/>
          <w:kern w:val="1"/>
          <w:sz w:val="22"/>
          <w:szCs w:val="22"/>
          <w:lang w:val="en-US"/>
        </w:rPr>
        <w:t xml:space="preserve"> breeding </w:t>
      </w:r>
      <w:r w:rsidR="00EF5E72">
        <w:rPr>
          <w:rFonts w:ascii="Helvetica" w:hAnsi="Helvetica" w:cs="Helvetica"/>
          <w:kern w:val="1"/>
          <w:sz w:val="22"/>
          <w:szCs w:val="22"/>
          <w:lang w:val="en-US"/>
        </w:rPr>
        <w:t xml:space="preserve">strategy (e.g., </w:t>
      </w:r>
      <w:r w:rsidR="00903710" w:rsidRPr="00B92AB8">
        <w:rPr>
          <w:rFonts w:ascii="Helvetica" w:hAnsi="Helvetica"/>
          <w:sz w:val="22"/>
          <w:szCs w:val="22"/>
        </w:rPr>
        <w:t>whether a consumer provisions its offspring with resources acquired prior to reproduction or during the breeding period</w:t>
      </w:r>
      <w:r w:rsidR="00EF5E72">
        <w:rPr>
          <w:rFonts w:ascii="Helvetica" w:hAnsi="Helvetica"/>
          <w:sz w:val="22"/>
          <w:szCs w:val="22"/>
        </w:rPr>
        <w:t>)</w:t>
      </w:r>
      <w:r w:rsidR="00903710" w:rsidRPr="00B92AB8">
        <w:rPr>
          <w:rFonts w:ascii="Helvetica" w:hAnsi="Helvetica"/>
          <w:sz w:val="22"/>
          <w:szCs w:val="22"/>
        </w:rPr>
        <w:t xml:space="preserve"> </w:t>
      </w:r>
      <w:r w:rsidR="00B92AB8" w:rsidRPr="00B92AB8">
        <w:rPr>
          <w:rFonts w:ascii="Helvetica" w:hAnsi="Helvetica"/>
          <w:sz w:val="22"/>
          <w:szCs w:val="22"/>
        </w:rPr>
        <w:t>influences how</w:t>
      </w:r>
      <w:r w:rsidR="00B92AB8">
        <w:rPr>
          <w:rFonts w:ascii="Helvetica" w:hAnsi="Helvetica"/>
          <w:sz w:val="22"/>
          <w:szCs w:val="22"/>
        </w:rPr>
        <w:t xml:space="preserve"> well-timed a consumer will be with its resource</w:t>
      </w:r>
      <w:r w:rsidR="00B92AB8" w:rsidRPr="00B92AB8">
        <w:rPr>
          <w:rFonts w:ascii="Helvetica" w:hAnsi="Helvetica"/>
          <w:sz w:val="22"/>
          <w:szCs w:val="22"/>
        </w:rPr>
        <w:t xml:space="preserve"> </w:t>
      </w:r>
      <w:r w:rsidR="00903710" w:rsidRPr="00B92AB8">
        <w:rPr>
          <w:rFonts w:ascii="Helvetica" w:hAnsi="Helvetica"/>
          <w:sz w:val="22"/>
          <w:szCs w:val="22"/>
        </w:rPr>
        <w:t>(Kerby and Post 2013).</w:t>
      </w:r>
      <w:r w:rsidRPr="00B92AB8">
        <w:rPr>
          <w:rFonts w:ascii="Helvetica" w:hAnsi="Helvetica" w:cs="Helvetica"/>
          <w:kern w:val="1"/>
          <w:sz w:val="22"/>
          <w:szCs w:val="22"/>
          <w:lang w:val="en-US"/>
        </w:rPr>
        <w:t xml:space="preserve"> </w:t>
      </w:r>
      <w:r w:rsidR="000A73EB">
        <w:rPr>
          <w:rFonts w:ascii="Helvetica" w:hAnsi="Helvetica" w:cs="Helvetica"/>
          <w:kern w:val="1"/>
          <w:sz w:val="22"/>
          <w:szCs w:val="22"/>
          <w:lang w:val="en-US"/>
        </w:rPr>
        <w:t>Similarly, b</w:t>
      </w:r>
      <w:r w:rsidR="00C818B0" w:rsidRPr="00B92AB8">
        <w:rPr>
          <w:rFonts w:ascii="Helvetica" w:hAnsi="Helvetica" w:cs="Helvetica"/>
          <w:kern w:val="1"/>
          <w:sz w:val="22"/>
          <w:szCs w:val="22"/>
          <w:lang w:val="en-US"/>
        </w:rPr>
        <w:t>et-hedging, a strategy that has evolved to allow organisms to cope with</w:t>
      </w:r>
      <w:r w:rsidR="00AD691C" w:rsidRPr="00B92AB8">
        <w:rPr>
          <w:rFonts w:ascii="Helvetica" w:hAnsi="Helvetica" w:cs="Helvetica"/>
          <w:kern w:val="1"/>
          <w:sz w:val="22"/>
          <w:szCs w:val="22"/>
          <w:lang w:val="en-US"/>
        </w:rPr>
        <w:t xml:space="preserve"> temporal and spatial</w:t>
      </w:r>
      <w:r w:rsidR="00727B8B">
        <w:rPr>
          <w:rFonts w:ascii="Helvetica" w:hAnsi="Helvetica" w:cs="Helvetica"/>
          <w:kern w:val="1"/>
          <w:sz w:val="22"/>
          <w:szCs w:val="22"/>
          <w:lang w:val="en-US"/>
        </w:rPr>
        <w:t xml:space="preserve"> environmental heterogene</w:t>
      </w:r>
      <w:r w:rsidR="00C818B0" w:rsidRPr="00B92AB8">
        <w:rPr>
          <w:rFonts w:ascii="Helvetica" w:hAnsi="Helvetica" w:cs="Helvetica"/>
          <w:kern w:val="1"/>
          <w:sz w:val="22"/>
          <w:szCs w:val="22"/>
          <w:lang w:val="en-US"/>
        </w:rPr>
        <w:t>i</w:t>
      </w:r>
      <w:r w:rsidR="00727B8B">
        <w:rPr>
          <w:rFonts w:ascii="Helvetica" w:hAnsi="Helvetica" w:cs="Helvetica"/>
          <w:kern w:val="1"/>
          <w:sz w:val="22"/>
          <w:szCs w:val="22"/>
          <w:lang w:val="en-US"/>
        </w:rPr>
        <w:t>t</w:t>
      </w:r>
      <w:r w:rsidR="00C818B0" w:rsidRPr="00B92AB8">
        <w:rPr>
          <w:rFonts w:ascii="Helvetica" w:hAnsi="Helvetica" w:cs="Helvetica"/>
          <w:kern w:val="1"/>
          <w:sz w:val="22"/>
          <w:szCs w:val="22"/>
          <w:lang w:val="en-US"/>
        </w:rPr>
        <w:t xml:space="preserve">y </w:t>
      </w:r>
      <w:r w:rsidR="00340F7E" w:rsidRPr="00B92AB8">
        <w:rPr>
          <w:rFonts w:ascii="Helvetica" w:hAnsi="Helvetica" w:cs="Helvetica"/>
          <w:kern w:val="1"/>
          <w:sz w:val="22"/>
          <w:szCs w:val="22"/>
          <w:lang w:val="en-US"/>
        </w:rPr>
        <w:t>(Levins 1968</w:t>
      </w:r>
      <w:r w:rsidR="00C818B0" w:rsidRPr="00B92AB8">
        <w:rPr>
          <w:rFonts w:ascii="Helvetica" w:hAnsi="Helvetica" w:cs="Helvetica"/>
          <w:kern w:val="1"/>
          <w:sz w:val="22"/>
          <w:szCs w:val="22"/>
          <w:lang w:val="en-US"/>
        </w:rPr>
        <w:t>)</w:t>
      </w:r>
      <w:r w:rsidR="00340F7E" w:rsidRPr="00B92AB8">
        <w:rPr>
          <w:rFonts w:ascii="Helvetica" w:hAnsi="Helvetica" w:cs="Helvetica"/>
          <w:kern w:val="1"/>
          <w:sz w:val="22"/>
          <w:szCs w:val="22"/>
          <w:lang w:val="en-US"/>
        </w:rPr>
        <w:t xml:space="preserve">, has often been suggested to be involved in the evolution of phenological traits </w:t>
      </w:r>
      <w:r w:rsidR="00AD691C" w:rsidRPr="00B92AB8">
        <w:rPr>
          <w:rFonts w:ascii="Helvetica" w:hAnsi="Helvetica" w:cs="Helvetica"/>
          <w:kern w:val="1"/>
          <w:sz w:val="22"/>
          <w:szCs w:val="22"/>
          <w:lang w:val="en-US"/>
        </w:rPr>
        <w:t xml:space="preserve">and can influence how ‘matched’ interacting species are </w:t>
      </w:r>
      <w:r w:rsidR="00340F7E" w:rsidRPr="00B92AB8">
        <w:rPr>
          <w:rFonts w:ascii="Helvetica" w:hAnsi="Helvetica" w:cs="Helvetica"/>
          <w:kern w:val="1"/>
          <w:sz w:val="22"/>
          <w:szCs w:val="22"/>
          <w:lang w:val="en-US"/>
        </w:rPr>
        <w:t>(Lof et al. 2012).</w:t>
      </w:r>
      <w:r w:rsidR="00C818B0" w:rsidRPr="00B92AB8">
        <w:rPr>
          <w:rFonts w:ascii="Helvetica" w:hAnsi="Helvetica" w:cs="Helvetica"/>
          <w:kern w:val="1"/>
          <w:sz w:val="22"/>
          <w:szCs w:val="22"/>
          <w:lang w:val="en-US"/>
        </w:rPr>
        <w:t xml:space="preserve"> </w:t>
      </w:r>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 xml:space="preserve">which focuses on predator prey dynamics </w:t>
      </w:r>
      <w:r w:rsidR="002435D8" w:rsidRPr="00B92AB8">
        <w:rPr>
          <w:rFonts w:ascii="Helvetica" w:hAnsi="Helvetica" w:cs="Helvetica"/>
          <w:kern w:val="1"/>
          <w:sz w:val="22"/>
          <w:szCs w:val="22"/>
          <w:lang w:val="en-US"/>
        </w:rPr>
        <w:t>(Box 1)</w:t>
      </w:r>
      <w:r w:rsidR="00B80EB9" w:rsidRPr="00B92AB8">
        <w:rPr>
          <w:rFonts w:ascii="Helvetica" w:hAnsi="Helvetica" w:cs="Helvetica"/>
          <w:kern w:val="1"/>
          <w:sz w:val="22"/>
          <w:szCs w:val="22"/>
          <w:lang w:val="en-US"/>
        </w:rPr>
        <w:t xml:space="preserve">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07269B2E"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 xml:space="preserve">Identifying the ultimate mechanisms </w:t>
      </w:r>
      <w:r w:rsidR="00DF30FF" w:rsidRPr="00841E1D">
        <w:rPr>
          <w:rFonts w:ascii="Helvetica" w:hAnsi="Helvetica" w:cs="Helvetica"/>
          <w:kern w:val="1"/>
          <w:sz w:val="22"/>
          <w:szCs w:val="22"/>
          <w:lang w:val="en-US"/>
        </w:rPr>
        <w:t xml:space="preserve">(e.g., a specific life history trade-off)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w:t>
      </w:r>
      <w:r w:rsidR="00890BA6" w:rsidRPr="00C23C15">
        <w:rPr>
          <w:rFonts w:ascii="Helvetica" w:hAnsi="Helvetica" w:cs="Helvetica"/>
          <w:sz w:val="22"/>
          <w:szCs w:val="22"/>
          <w:lang w:val="en-US"/>
        </w:rPr>
        <w:t>Figure 2</w:t>
      </w:r>
      <w:r w:rsidR="004A04ED" w:rsidRPr="00C23C15">
        <w:rPr>
          <w:rFonts w:ascii="Helvetica" w:hAnsi="Helvetica" w:cs="Helvetica"/>
          <w:sz w:val="22"/>
          <w:szCs w:val="22"/>
          <w:lang w:val="en-US"/>
        </w:rPr>
        <w:t xml:space="preserve">; </w:t>
      </w:r>
      <w:r w:rsidR="00A00A5A" w:rsidRPr="00C23C15">
        <w:rPr>
          <w:rFonts w:ascii="Helvetica" w:hAnsi="Helvetica" w:cs="Helvetica"/>
          <w:sz w:val="22"/>
          <w:szCs w:val="22"/>
          <w:lang w:val="en-US"/>
        </w:rPr>
        <w:t>Johansson</w:t>
      </w:r>
      <w:r w:rsidR="004A04ED" w:rsidRPr="00C23C15">
        <w:rPr>
          <w:rFonts w:ascii="Helvetica" w:hAnsi="Helvetica" w:cs="Helvetica"/>
          <w:sz w:val="22"/>
          <w:szCs w:val="22"/>
          <w:lang w:val="en-US"/>
        </w:rPr>
        <w:t xml:space="preserve"> et al. 2015</w:t>
      </w:r>
      <w:r w:rsidR="00890BA6" w:rsidRPr="00C23C15">
        <w:rPr>
          <w:rFonts w:ascii="Helvetica" w:hAnsi="Helvetica" w:cs="Helvetica"/>
          <w:sz w:val="22"/>
          <w:szCs w:val="22"/>
          <w:lang w:val="en-US"/>
        </w:rPr>
        <w:t>).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D22030" w:rsidRPr="007C041B">
        <w:rPr>
          <w:rFonts w:ascii="Helvetica" w:hAnsi="Helvetica" w:cs="Helvetica"/>
          <w:sz w:val="22"/>
          <w:szCs w:val="22"/>
          <w:lang w:val="en-US"/>
        </w:rPr>
        <w:t xml:space="preserve"> (</w:t>
      </w:r>
      <w:r w:rsidR="00DE3A60" w:rsidRPr="007C041B">
        <w:rPr>
          <w:rFonts w:ascii="Helvetica" w:hAnsi="Helvetica" w:cs="Helvetica"/>
          <w:sz w:val="22"/>
          <w:szCs w:val="22"/>
          <w:lang w:val="en-US"/>
        </w:rPr>
        <w:t xml:space="preserve">Durant et al. 2013; </w:t>
      </w:r>
      <w:r w:rsidR="00D22030" w:rsidRPr="007C041B">
        <w:rPr>
          <w:rFonts w:ascii="Helvetica" w:hAnsi="Helvetica" w:cs="Helvetica"/>
          <w:sz w:val="22"/>
          <w:szCs w:val="22"/>
          <w:lang w:val="en-US"/>
        </w:rPr>
        <w:t>Johansson et al. 2015</w:t>
      </w:r>
      <w:r w:rsidR="00DE3A60" w:rsidRPr="007C041B">
        <w:rPr>
          <w:rFonts w:ascii="Helvetica" w:hAnsi="Helvetica" w:cs="Helvetica"/>
          <w:sz w:val="22"/>
          <w:szCs w:val="22"/>
          <w:lang w:val="en-US"/>
        </w:rPr>
        <w:t>)</w:t>
      </w:r>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 xml:space="preserve">the assumptions of the Cushing hypothesis have been met,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r w:rsidR="000505EF" w:rsidRPr="00726E8C">
        <w:rPr>
          <w:rFonts w:ascii="Helvetica" w:hAnsi="Helvetica" w:cs="Helvetica"/>
          <w:kern w:val="1"/>
          <w:sz w:val="22"/>
          <w:szCs w:val="22"/>
          <w:lang w:val="en-US"/>
        </w:rPr>
        <w:t xml:space="preserve">diversity of theory related to the Cushing hypothesis and therefore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due to phenological 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16B1A1F9"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(Shurin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lastRenderedPageBreak/>
        <w:t>controlled by release from, or predation by, a consumer (</w:t>
      </w:r>
      <w:r w:rsidR="003738D7" w:rsidRPr="002D2EC9">
        <w:rPr>
          <w:rFonts w:ascii="Helvetica" w:hAnsi="Helvetica" w:cs="Helvetica"/>
          <w:kern w:val="1"/>
          <w:sz w:val="22"/>
          <w:szCs w:val="22"/>
          <w:lang w:val="en-US"/>
        </w:rPr>
        <w:t xml:space="preserve">Carpenter and Kitchell 1996; </w:t>
      </w:r>
      <w:r w:rsidR="00FE2A16" w:rsidRPr="002D2EC9">
        <w:rPr>
          <w:rFonts w:ascii="Helvetica" w:hAnsi="Helvetica" w:cs="Helvetica"/>
          <w:kern w:val="1"/>
          <w:sz w:val="22"/>
          <w:szCs w:val="22"/>
          <w:lang w:val="en-US"/>
        </w:rPr>
        <w:t>Shurin and Seabloom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met and the subsequent predictions from the Cushing hypothesis are unlikely to hold. </w:t>
      </w:r>
      <w:r w:rsidR="003C4A76" w:rsidRPr="002D2EC9">
        <w:rPr>
          <w:rFonts w:ascii="Helvetica" w:hAnsi="Helvetica" w:cs="Helvetica"/>
          <w:kern w:val="1"/>
          <w:sz w:val="22"/>
          <w:szCs w:val="22"/>
          <w:lang w:val="en-US"/>
        </w:rPr>
        <w:t>This is a 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result in different types of effects on population dynamics</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5BA78A18" w14:textId="31188020" w:rsidR="00ED1C32" w:rsidRPr="002D2EC9"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sidRPr="002D2EC9">
        <w:rPr>
          <w:rFonts w:ascii="Helvetica" w:hAnsi="Helvetica" w:cs="Helvetica"/>
          <w:kern w:val="1"/>
          <w:sz w:val="22"/>
          <w:szCs w:val="22"/>
          <w:lang w:val="en-US"/>
        </w:rPr>
        <w:t>hypothesis</w:t>
      </w:r>
      <w:r w:rsidR="003C4A76" w:rsidRPr="002D2EC9">
        <w:rPr>
          <w:rFonts w:ascii="Helvetica" w:hAnsi="Helvetica" w:cs="Helvetica"/>
          <w:kern w:val="1"/>
          <w:sz w:val="22"/>
          <w:szCs w:val="22"/>
          <w:lang w:val="en-US"/>
        </w:rPr>
        <w:t xml:space="preserve"> from the lens of life history theory require per capita estimates of fitness, including </w:t>
      </w:r>
      <w:r w:rsidR="00A07F18" w:rsidRPr="002D2EC9">
        <w:rPr>
          <w:rFonts w:ascii="Helvetica" w:hAnsi="Helvetica" w:cs="Helvetica"/>
          <w:kern w:val="1"/>
          <w:sz w:val="22"/>
          <w:szCs w:val="22"/>
          <w:lang w:val="en-US"/>
        </w:rPr>
        <w:t>measurements</w:t>
      </w:r>
      <w:r w:rsidR="003C4A76" w:rsidRPr="002D2EC9">
        <w:rPr>
          <w:rFonts w:ascii="Helvetica" w:hAnsi="Helvetica" w:cs="Helvetica"/>
          <w:kern w:val="1"/>
          <w:sz w:val="22"/>
          <w:szCs w:val="22"/>
          <w:lang w:val="en-US"/>
        </w:rPr>
        <w:t xml:space="preserve"> of fecundity and mortality</w:t>
      </w:r>
      <w:r w:rsidR="00CF052E"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and how they vary across ontogeny</w:t>
      </w:r>
      <w:r w:rsidR="00693FDF" w:rsidRPr="002D2EC9">
        <w:rPr>
          <w:rFonts w:ascii="Helvetica" w:hAnsi="Helvetica" w:cs="Helvetica"/>
          <w:kern w:val="1"/>
          <w:sz w:val="22"/>
          <w:szCs w:val="22"/>
          <w:lang w:val="en-US"/>
        </w:rPr>
        <w:t>; such measurements allow researchers to</w:t>
      </w:r>
      <w:r w:rsidR="003C4A76" w:rsidRPr="002D2EC9">
        <w:rPr>
          <w:rFonts w:ascii="Helvetica" w:hAnsi="Helvetica" w:cs="Helvetica"/>
          <w:kern w:val="1"/>
          <w:sz w:val="22"/>
          <w:szCs w:val="22"/>
          <w:lang w:val="en-US"/>
        </w:rPr>
        <w:t xml:space="preserve"> assess fitness consequences at the level of selection (i.e., the individual) and to</w:t>
      </w:r>
      <w:r w:rsidR="00693FDF"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directly link any fitness changes to timing. </w:t>
      </w:r>
      <w:r w:rsidR="00B01AE1" w:rsidRPr="002D2EC9">
        <w:rPr>
          <w:rFonts w:ascii="Helvetica" w:hAnsi="Helvetica" w:cs="Helvetica"/>
          <w:kern w:val="1"/>
          <w:sz w:val="22"/>
          <w:szCs w:val="22"/>
          <w:lang w:val="en-US"/>
        </w:rPr>
        <w:t xml:space="preserve">Studies addressing the Cushing </w:t>
      </w:r>
      <w:r w:rsidR="00C82ACB" w:rsidRPr="002D2EC9">
        <w:rPr>
          <w:rFonts w:ascii="Helvetica" w:hAnsi="Helvetica" w:cs="Helvetica"/>
          <w:kern w:val="1"/>
          <w:sz w:val="22"/>
          <w:szCs w:val="22"/>
          <w:lang w:val="en-US"/>
        </w:rPr>
        <w:t>hypothesis</w:t>
      </w:r>
      <w:r w:rsidR="00B01AE1" w:rsidRPr="002D2EC9">
        <w:rPr>
          <w:rFonts w:ascii="Helvetica" w:hAnsi="Helvetica" w:cs="Helvetica"/>
          <w:kern w:val="1"/>
          <w:sz w:val="22"/>
          <w:szCs w:val="22"/>
          <w:lang w:val="en-US"/>
        </w:rPr>
        <w:t xml:space="preserve"> from the perspective of food web theory requir</w:t>
      </w:r>
      <w:r w:rsidR="000E5C5B" w:rsidRPr="002D2EC9">
        <w:rPr>
          <w:rFonts w:ascii="Helvetica" w:hAnsi="Helvetica" w:cs="Helvetica"/>
          <w:kern w:val="1"/>
          <w:sz w:val="22"/>
          <w:szCs w:val="22"/>
          <w:lang w:val="en-US"/>
        </w:rPr>
        <w:t>e</w:t>
      </w:r>
      <w:r w:rsidR="00B01AE1" w:rsidRPr="002D2EC9">
        <w:rPr>
          <w:rFonts w:ascii="Helvetica" w:hAnsi="Helvetica" w:cs="Helvetica"/>
          <w:kern w:val="1"/>
          <w:sz w:val="22"/>
          <w:szCs w:val="22"/>
          <w:lang w:val="en-US"/>
        </w:rPr>
        <w:t xml:space="preserve"> equivalent da</w:t>
      </w:r>
      <w:r w:rsidR="001C18F8" w:rsidRPr="002D2EC9">
        <w:rPr>
          <w:rFonts w:ascii="Helvetica" w:hAnsi="Helvetica" w:cs="Helvetica"/>
          <w:kern w:val="1"/>
          <w:sz w:val="22"/>
          <w:szCs w:val="22"/>
          <w:lang w:val="en-US"/>
        </w:rPr>
        <w:t>ta on the</w:t>
      </w:r>
      <w:r w:rsidR="00BC06CD" w:rsidRPr="002D2EC9">
        <w:rPr>
          <w:rFonts w:ascii="Helvetica" w:hAnsi="Helvetica" w:cs="Helvetica"/>
          <w:kern w:val="1"/>
          <w:sz w:val="22"/>
          <w:szCs w:val="22"/>
          <w:lang w:val="en-US"/>
        </w:rPr>
        <w:t xml:space="preserve"> consumer and</w:t>
      </w:r>
      <w:r w:rsidR="001C18F8" w:rsidRPr="002D2EC9">
        <w:rPr>
          <w:rFonts w:ascii="Helvetica" w:hAnsi="Helvetica" w:cs="Helvetica"/>
          <w:kern w:val="1"/>
          <w:sz w:val="22"/>
          <w:szCs w:val="22"/>
          <w:lang w:val="en-US"/>
        </w:rPr>
        <w:t xml:space="preserve"> resource </w:t>
      </w:r>
      <w:r w:rsidR="00B01AE1" w:rsidRPr="002D2EC9">
        <w:rPr>
          <w:rFonts w:ascii="Helvetica" w:hAnsi="Helvetica" w:cs="Helvetica"/>
          <w:kern w:val="1"/>
          <w:sz w:val="22"/>
          <w:szCs w:val="22"/>
          <w:lang w:val="en-US"/>
        </w:rPr>
        <w:t xml:space="preserve">but </w:t>
      </w:r>
      <w:r w:rsidR="00693FDF" w:rsidRPr="002D2EC9">
        <w:rPr>
          <w:rFonts w:ascii="Helvetica" w:hAnsi="Helvetica" w:cs="Helvetica"/>
          <w:kern w:val="1"/>
          <w:sz w:val="22"/>
          <w:szCs w:val="22"/>
          <w:lang w:val="en-US"/>
        </w:rPr>
        <w:t xml:space="preserve">do </w:t>
      </w:r>
      <w:r w:rsidR="00B01AE1" w:rsidRPr="002D2EC9">
        <w:rPr>
          <w:rFonts w:ascii="Helvetica" w:hAnsi="Helvetica" w:cs="Helvetica"/>
          <w:kern w:val="1"/>
          <w:sz w:val="22"/>
          <w:szCs w:val="22"/>
          <w:lang w:val="en-US"/>
        </w:rPr>
        <w:t>not</w:t>
      </w:r>
      <w:r w:rsidR="00693FDF" w:rsidRPr="002D2EC9">
        <w:rPr>
          <w:rFonts w:ascii="Helvetica" w:hAnsi="Helvetica" w:cs="Helvetica"/>
          <w:kern w:val="1"/>
          <w:sz w:val="22"/>
          <w:szCs w:val="22"/>
          <w:lang w:val="en-US"/>
        </w:rPr>
        <w:t xml:space="preserve"> require</w:t>
      </w:r>
      <w:r w:rsidR="00B01AE1" w:rsidRPr="002D2EC9">
        <w:rPr>
          <w:rFonts w:ascii="Helvetica" w:hAnsi="Helvetica" w:cs="Helvetica"/>
          <w:kern w:val="1"/>
          <w:sz w:val="22"/>
          <w:szCs w:val="22"/>
          <w:lang w:val="en-US"/>
        </w:rPr>
        <w:t xml:space="preserve"> per capita fitness consequences for the consumer.</w:t>
      </w:r>
    </w:p>
    <w:p w14:paraId="583111B6" w14:textId="054BC13C" w:rsidR="00C94685" w:rsidRPr="002D2EC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tests of the Cushing hypothesis</w:t>
      </w:r>
      <w:r w:rsidR="00F44A4D" w:rsidRPr="002D2EC9">
        <w:rPr>
          <w:rFonts w:ascii="Helvetica" w:hAnsi="Helvetica" w:cs="Helvetica"/>
          <w:kern w:val="1"/>
          <w:sz w:val="22"/>
          <w:szCs w:val="22"/>
          <w:lang w:val="en-US"/>
        </w:rPr>
        <w:t xml:space="preserve"> include </w:t>
      </w:r>
      <w:r w:rsidR="007F5E93" w:rsidRPr="002D2EC9">
        <w:rPr>
          <w:rFonts w:ascii="Helvetica" w:hAnsi="Helvetica" w:cs="Helvetica"/>
          <w:kern w:val="1"/>
          <w:sz w:val="22"/>
          <w:szCs w:val="22"/>
          <w:lang w:val="en-US"/>
        </w:rPr>
        <w:t xml:space="preserve">clear tests of the assumptions alongside </w:t>
      </w:r>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phenological match 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test</w:t>
      </w:r>
      <w:r w:rsidR="00ED769C" w:rsidRPr="002D2EC9">
        <w:rPr>
          <w:rFonts w:ascii="Helvetica" w:hAnsi="Helvetica" w:cs="Helvetica"/>
          <w:kern w:val="1"/>
          <w:sz w:val="22"/>
          <w:szCs w:val="22"/>
          <w:lang w:val="en-US"/>
        </w:rPr>
        <w:t>ing</w:t>
      </w:r>
      <w:r w:rsidR="008F2DF3" w:rsidRPr="002D2EC9">
        <w:rPr>
          <w:rFonts w:ascii="Helvetica" w:hAnsi="Helvetica" w:cs="Helvetica"/>
          <w:kern w:val="1"/>
          <w:sz w:val="22"/>
          <w:szCs w:val="22"/>
          <w:lang w:val="en-US"/>
        </w:rPr>
        <w:t xml:space="preserve"> </w:t>
      </w:r>
      <w:r w:rsidR="00D250C9" w:rsidRPr="002D2EC9">
        <w:rPr>
          <w:rFonts w:ascii="Helvetica" w:hAnsi="Helvetica" w:cs="Helvetica"/>
          <w:kern w:val="1"/>
          <w:sz w:val="22"/>
          <w:szCs w:val="22"/>
          <w:lang w:val="en-US"/>
        </w:rPr>
        <w:t>assumptions</w:t>
      </w:r>
      <w:r w:rsidR="00F234EB" w:rsidRPr="002D2EC9">
        <w:rPr>
          <w:rFonts w:ascii="Helvetica" w:hAnsi="Helvetica" w:cs="Helvetica"/>
          <w:kern w:val="1"/>
          <w:sz w:val="22"/>
          <w:szCs w:val="22"/>
          <w:lang w:val="en-US"/>
        </w:rPr>
        <w:t xml:space="preserve"> and</w:t>
      </w:r>
      <w:r w:rsidR="00D250C9"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t>multiple mechanism</w:t>
      </w:r>
      <w:r w:rsidR="00183D1F" w:rsidRPr="002D2EC9">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related </w:t>
      </w:r>
      <w:r w:rsidR="00F234EB" w:rsidRPr="002D2EC9">
        <w:rPr>
          <w:rFonts w:ascii="Helvetica" w:hAnsi="Helvetica" w:cs="Helvetica"/>
          <w:kern w:val="1"/>
          <w:sz w:val="22"/>
          <w:szCs w:val="22"/>
          <w:lang w:val="en-US"/>
        </w:rPr>
        <w:lastRenderedPageBreak/>
        <w:t>to the Cushing hypothesis</w:t>
      </w:r>
      <w:r w:rsidR="00ED769C" w:rsidRPr="002D2EC9">
        <w:rPr>
          <w:rFonts w:ascii="Helvetica" w:hAnsi="Helvetica" w:cs="Helvetica"/>
          <w:kern w:val="1"/>
          <w:sz w:val="22"/>
          <w:szCs w:val="22"/>
          <w:lang w:val="en-US"/>
        </w:rPr>
        <w:t xml:space="preserve"> at once</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climate change-driven phenological mismatches for the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r w:rsidR="00EF36CA">
        <w:rPr>
          <w:rFonts w:ascii="Helvetica" w:hAnsi="Helvetica" w:cs="Helvetica"/>
          <w:kern w:val="1"/>
          <w:sz w:val="22"/>
          <w:szCs w:val="22"/>
          <w:lang w:val="en-US"/>
        </w:rPr>
        <w:t>; Durant et al. 2013</w:t>
      </w:r>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r implications of phenological mismatches for the community (e.g., Nakazawa and Doi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7817DD47"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125E4C" w:rsidRPr="002D2EC9">
        <w:rPr>
          <w:rFonts w:ascii="Helvetica" w:hAnsi="Helvetica" w:cs="Helvetica"/>
          <w:kern w:val="1"/>
          <w:sz w:val="22"/>
          <w:szCs w:val="22"/>
          <w:lang w:val="en-US"/>
        </w:rPr>
        <w:t>i.e.</w:t>
      </w:r>
      <w:r w:rsidR="00836C62"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food-web</w:t>
      </w:r>
      <w:r w:rsidR="005842DC" w:rsidRPr="002D2EC9">
        <w:rPr>
          <w:rFonts w:ascii="Helvetica" w:hAnsi="Helvetica" w:cs="Helvetica"/>
          <w:kern w:val="1"/>
          <w:sz w:val="22"/>
          <w:szCs w:val="22"/>
          <w:lang w:val="en-US"/>
        </w:rPr>
        <w:t>; 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food-web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w:t>
      </w:r>
      <w:r w:rsidR="0034364C" w:rsidRPr="002D2EC9">
        <w:rPr>
          <w:rFonts w:ascii="Helvetica" w:hAnsi="Helvetica" w:cs="Helvetica"/>
          <w:kern w:val="1"/>
          <w:sz w:val="22"/>
          <w:szCs w:val="22"/>
          <w:lang w:val="en-US"/>
        </w:rPr>
        <w:lastRenderedPageBreak/>
        <w:t>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r w:rsidR="0014011A" w:rsidRPr="002D2EC9">
        <w:rPr>
          <w:rFonts w:ascii="Helvetica" w:hAnsi="Helvetica" w:cs="Helvetica"/>
          <w:kern w:val="1"/>
          <w:sz w:val="22"/>
          <w:szCs w:val="22"/>
          <w:lang w:val="en-US"/>
        </w:rPr>
        <w:t>Philippart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6EB20DAE"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comparably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Shurin et al. 200</w:t>
      </w:r>
      <w:r w:rsidR="009D3484" w:rsidRPr="002D2EC9">
        <w:rPr>
          <w:rFonts w:ascii="Helvetica" w:hAnsi="Helvetica" w:cs="Helvetica"/>
          <w:kern w:val="1"/>
          <w:sz w:val="22"/>
          <w:szCs w:val="22"/>
          <w:lang w:val="en-US"/>
        </w:rPr>
        <w:t>5; Gruner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phenological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food-web theory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19919CD4"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 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commentRangeStart w:id="8"/>
      <w:ins w:id="9" w:author="Heather Kharouba" w:date="2019-08-08T14:09:00Z">
        <w:r w:rsidR="005A7264">
          <w:rPr>
            <w:rFonts w:ascii="Helvetica" w:hAnsi="Helvetica"/>
            <w:sz w:val="22"/>
            <w:szCs w:val="22"/>
          </w:rPr>
          <w:t xml:space="preserve">In these cases, we </w:t>
        </w:r>
      </w:ins>
      <w:ins w:id="10" w:author="Heather Kharouba" w:date="2019-08-27T15:18:00Z">
        <w:r w:rsidR="003D6D32">
          <w:rPr>
            <w:rFonts w:ascii="Helvetica" w:hAnsi="Helvetica"/>
            <w:sz w:val="22"/>
            <w:szCs w:val="22"/>
          </w:rPr>
          <w:t>may be</w:t>
        </w:r>
      </w:ins>
      <w:ins w:id="11" w:author="Heather Kharouba" w:date="2019-08-08T14:09:00Z">
        <w:r w:rsidR="005A7264">
          <w:rPr>
            <w:rFonts w:ascii="Helvetica" w:hAnsi="Helvetica"/>
            <w:sz w:val="22"/>
            <w:szCs w:val="22"/>
          </w:rPr>
          <w:t xml:space="preserve"> unlikely to overcome </w:t>
        </w:r>
      </w:ins>
      <w:ins w:id="12" w:author="Heather Kharouba" w:date="2019-08-08T14:11:00Z">
        <w:r w:rsidR="005A7264">
          <w:rPr>
            <w:rFonts w:ascii="Helvetica" w:hAnsi="Helvetica"/>
            <w:sz w:val="22"/>
            <w:szCs w:val="22"/>
          </w:rPr>
          <w:t>the discrepancy</w:t>
        </w:r>
      </w:ins>
      <w:ins w:id="13" w:author="Heather Kharouba" w:date="2019-08-08T14:38:00Z">
        <w:r w:rsidR="00ED3F7F">
          <w:rPr>
            <w:rFonts w:ascii="Helvetica" w:hAnsi="Helvetica"/>
            <w:sz w:val="22"/>
            <w:szCs w:val="22"/>
          </w:rPr>
          <w:t xml:space="preserve"> between studies conducted at the individual level and those at the population level</w:t>
        </w:r>
      </w:ins>
      <w:commentRangeEnd w:id="8"/>
      <w:r w:rsidR="00726E8C">
        <w:rPr>
          <w:rStyle w:val="CommentReference"/>
        </w:rPr>
        <w:commentReference w:id="8"/>
      </w:r>
      <w:ins w:id="14" w:author="Heather Kharouba" w:date="2019-08-08T14:38:00Z">
        <w:r w:rsidR="00ED3F7F">
          <w:rPr>
            <w:rFonts w:ascii="Helvetica" w:hAnsi="Helvetica"/>
            <w:sz w:val="22"/>
            <w:szCs w:val="22"/>
          </w:rPr>
          <w:t>.</w:t>
        </w:r>
      </w:ins>
      <w:ins w:id="15" w:author="Heather Kharouba" w:date="2019-08-08T14:11:00Z">
        <w:r w:rsidR="005A7264">
          <w:rPr>
            <w:rFonts w:ascii="Helvetica" w:hAnsi="Helvetica"/>
            <w:sz w:val="22"/>
            <w:szCs w:val="22"/>
          </w:rPr>
          <w:t xml:space="preserve"> </w:t>
        </w:r>
      </w:ins>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w:t>
      </w:r>
      <w:r w:rsidR="00D72D2A" w:rsidRPr="002D2EC9">
        <w:rPr>
          <w:rFonts w:ascii="Helvetica" w:hAnsi="Helvetica"/>
          <w:sz w:val="22"/>
          <w:szCs w:val="22"/>
        </w:rPr>
        <w:lastRenderedPageBreak/>
        <w:t xml:space="preserve">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1B9EA6E4"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r w:rsidR="00DA50E5" w:rsidRPr="002D2EC9">
        <w:rPr>
          <w:rFonts w:ascii="Helvetica" w:hAnsi="Helvetica" w:cs="Helvetica"/>
          <w:kern w:val="1"/>
          <w:sz w:val="22"/>
          <w:szCs w:val="22"/>
          <w:lang w:val="en-US"/>
        </w:rPr>
        <w:t>phenological</w:t>
      </w:r>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(Betini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5DD146B3"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hav</w:t>
      </w:r>
      <w:r w:rsidRPr="002D2EC9">
        <w:rPr>
          <w:rFonts w:ascii="Helvetica" w:hAnsi="Helvetica" w:cs="Helvetica"/>
          <w:kern w:val="1"/>
          <w:sz w:val="22"/>
          <w:szCs w:val="22"/>
          <w:lang w:val="en-US"/>
        </w:rPr>
        <w:t xml:space="preserve">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r w:rsidR="007D2E91" w:rsidRPr="002D2EC9">
        <w:rPr>
          <w:rFonts w:ascii="Helvetica" w:hAnsi="Helvetica" w:cs="Helvetica"/>
          <w:kern w:val="1"/>
          <w:sz w:val="22"/>
          <w:szCs w:val="22"/>
          <w:lang w:val="en-US"/>
        </w:rPr>
        <w:t>Samplonius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can lead to </w:t>
      </w:r>
      <w:r w:rsidR="003C4A76" w:rsidRPr="002D2EC9">
        <w:rPr>
          <w:rFonts w:ascii="Helvetica" w:hAnsi="Helvetica" w:cs="Helvetica"/>
          <w:kern w:val="1"/>
          <w:sz w:val="22"/>
          <w:szCs w:val="22"/>
          <w:lang w:val="en-US"/>
        </w:rPr>
        <w:lastRenderedPageBreak/>
        <w:t xml:space="preserve">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Johannsson &amp; Jonzen</w:t>
      </w:r>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75E2CDD8"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334ABE" w:rsidRPr="002D2EC9">
        <w:rPr>
          <w:rFonts w:ascii="Helvetica" w:hAnsi="Helvetica" w:cs="Helvetica"/>
          <w:sz w:val="22"/>
          <w:szCs w:val="22"/>
          <w:lang w:val="en-US"/>
        </w:rPr>
        <w:t>I</w:t>
      </w:r>
      <w:r w:rsidR="007F5E93" w:rsidRPr="002D2EC9">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phenological cues </w:t>
      </w:r>
      <w:r w:rsidR="00C669DC" w:rsidRPr="002D2EC9">
        <w:rPr>
          <w:rFonts w:ascii="Helvetica" w:hAnsi="Helvetica" w:cs="Helvetica"/>
          <w:sz w:val="22"/>
          <w:szCs w:val="22"/>
          <w:lang w:val="en-US"/>
        </w:rPr>
        <w:t xml:space="preserve">that affect the timing of </w:t>
      </w:r>
      <w:r w:rsidR="007F5E93" w:rsidRPr="002D2EC9">
        <w:rPr>
          <w:rFonts w:ascii="Helvetica" w:hAnsi="Helvetica" w:cs="Helvetica"/>
          <w:sz w:val="22"/>
          <w:szCs w:val="22"/>
          <w:lang w:val="en-US"/>
        </w:rPr>
        <w:t>consumer and resource levels,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29979028"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r w:rsidR="00384642" w:rsidRPr="002D2EC9">
        <w:rPr>
          <w:rFonts w:ascii="Helvetica" w:hAnsi="Helvetica" w:cs="Helvetica"/>
          <w:sz w:val="22"/>
          <w:szCs w:val="22"/>
          <w:lang w:val="en-US"/>
        </w:rPr>
        <w:t>phenological</w:t>
      </w:r>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 xml:space="preserve">the Cushing hypothesis in </w:t>
      </w:r>
      <w:r w:rsidR="00826D5A" w:rsidRPr="002D2EC9">
        <w:rPr>
          <w:rFonts w:ascii="Helvetica" w:hAnsi="Helvetica" w:cs="Helvetica"/>
          <w:sz w:val="22"/>
          <w:szCs w:val="22"/>
          <w:lang w:val="en-US"/>
        </w:rPr>
        <w:t xml:space="preserve">both </w:t>
      </w:r>
      <w:r w:rsidR="005D754C" w:rsidRPr="002D2EC9">
        <w:rPr>
          <w:rFonts w:ascii="Helvetica" w:hAnsi="Helvetica" w:cs="Helvetica"/>
          <w:sz w:val="22"/>
          <w:szCs w:val="22"/>
          <w:lang w:val="en-US"/>
        </w:rPr>
        <w:t>climate change</w:t>
      </w:r>
      <w:r w:rsidR="008A3782" w:rsidRPr="002D2EC9">
        <w:rPr>
          <w:rFonts w:ascii="Helvetica" w:hAnsi="Helvetica" w:cs="Helvetica"/>
          <w:sz w:val="22"/>
          <w:szCs w:val="22"/>
          <w:lang w:val="en-US"/>
        </w:rPr>
        <w:t xml:space="preserve"> and fundamental</w:t>
      </w:r>
      <w:r w:rsidR="005D754C" w:rsidRPr="002D2EC9">
        <w:rPr>
          <w:rFonts w:ascii="Helvetica" w:hAnsi="Helvetica" w:cs="Helvetica"/>
          <w:sz w:val="22"/>
          <w:szCs w:val="22"/>
          <w:lang w:val="en-US"/>
        </w:rPr>
        <w:t xml:space="preserve"> studies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r w:rsidR="002633C4" w:rsidRPr="002D2EC9">
        <w:rPr>
          <w:rFonts w:ascii="Helvetica" w:hAnsi="Helvetica" w:cs="Helvetica"/>
          <w:sz w:val="22"/>
          <w:szCs w:val="22"/>
          <w:lang w:val="en-US"/>
        </w:rPr>
        <w:t>phenological</w:t>
      </w:r>
      <w:r w:rsidR="001B0F95" w:rsidRPr="002D2EC9">
        <w:rPr>
          <w:rFonts w:ascii="Helvetica" w:hAnsi="Helvetica" w:cs="Helvetica"/>
          <w:sz w:val="22"/>
          <w:szCs w:val="22"/>
          <w:lang w:val="en-US"/>
        </w:rPr>
        <w:t xml:space="preserve"> synchrony literature</w:t>
      </w:r>
      <w:r w:rsidR="004C31B0">
        <w:rPr>
          <w:rFonts w:ascii="Helvetica" w:hAnsi="Helvetica" w:cs="Helvetica"/>
          <w:sz w:val="22"/>
          <w:szCs w:val="22"/>
          <w:lang w:val="en-US"/>
        </w:rPr>
        <w:t>,</w:t>
      </w:r>
      <w:r w:rsidR="002633C4" w:rsidRPr="002D2EC9">
        <w:rPr>
          <w:rFonts w:ascii="Helvetica" w:hAnsi="Helvetica" w:cs="Helvetica"/>
          <w:sz w:val="22"/>
          <w:szCs w:val="22"/>
          <w:lang w:val="en-US"/>
        </w:rPr>
        <w:t xml:space="preserve"> </w:t>
      </w:r>
      <w:r w:rsidR="00150AB3" w:rsidRPr="002D2EC9">
        <w:rPr>
          <w:rFonts w:ascii="Helvetica" w:hAnsi="Helvetica" w:cs="Helvetica"/>
          <w:sz w:val="22"/>
          <w:szCs w:val="22"/>
          <w:lang w:val="en-US"/>
        </w:rPr>
        <w:t xml:space="preserve">which does not necessarily consider the ecological consequences of shifts in synchrony </w:t>
      </w:r>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lastRenderedPageBreak/>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r w:rsidR="0014011A" w:rsidRPr="002D2EC9">
        <w:rPr>
          <w:rFonts w:ascii="Helvetica" w:hAnsi="Helvetica" w:cs="Helvetica"/>
          <w:kern w:val="1"/>
          <w:sz w:val="22"/>
          <w:szCs w:val="22"/>
          <w:lang w:val="en-US"/>
        </w:rPr>
        <w:t>Philippart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r w:rsidR="0014011A" w:rsidRPr="002D2EC9">
        <w:rPr>
          <w:rFonts w:ascii="Helvetica" w:hAnsi="Helvetica" w:cs="Helvetica"/>
          <w:sz w:val="22"/>
          <w:szCs w:val="22"/>
          <w:lang w:val="en-US"/>
        </w:rPr>
        <w:t>Arula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32C61C3C"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stationarity</w:t>
      </w:r>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Wolkovich et al. 2014)</w:t>
      </w:r>
      <w:r w:rsidR="005D754C" w:rsidRPr="002D2EC9">
        <w:rPr>
          <w:rFonts w:ascii="Helvetica" w:hAnsi="Helvetica" w:cs="Helvetica"/>
          <w:sz w:val="22"/>
          <w:szCs w:val="22"/>
          <w:lang w:val="en-US"/>
        </w:rPr>
        <w:t>. This is problematic when climate change has led to non-stationarity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r w:rsidR="00B068E3" w:rsidRPr="002D2EC9">
        <w:rPr>
          <w:rFonts w:ascii="Helvetica" w:hAnsi="Helvetica"/>
          <w:sz w:val="22"/>
          <w:szCs w:val="22"/>
        </w:rPr>
        <w:t>Sala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Ricciardi et al. 1998; Fritts and Rodda 1998</w:t>
      </w:r>
      <w:r w:rsidR="00385DA6" w:rsidRPr="002D2EC9">
        <w:rPr>
          <w:rFonts w:ascii="Helvetica" w:hAnsi="Helvetica" w:cs="Helvetica"/>
          <w:sz w:val="22"/>
          <w:szCs w:val="22"/>
          <w:lang w:val="en-US"/>
        </w:rPr>
        <w:t>; Verschuren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the prioritization of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719F9C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hypothesis;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non-stationarity)</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6A2D1F3F"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ab/>
      </w:r>
      <w:r w:rsidR="005D754C" w:rsidRPr="002D2EC9">
        <w:rPr>
          <w:rFonts w:ascii="Helvetica" w:hAnsi="Helvetica" w:cs="Helvetica"/>
          <w:sz w:val="22"/>
          <w:szCs w:val="22"/>
          <w:lang w:val="en-US"/>
        </w:rPr>
        <w:t xml:space="preserve">An alternative hypothesis put forward by </w:t>
      </w:r>
      <w:r w:rsidR="00D16413">
        <w:rPr>
          <w:rFonts w:ascii="Helvetica" w:hAnsi="Helvetica" w:cs="Helvetica"/>
          <w:sz w:val="22"/>
          <w:szCs w:val="22"/>
          <w:lang w:val="en-US"/>
        </w:rPr>
        <w:t>Visser et al. (2012)</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011F25">
        <w:rPr>
          <w:rFonts w:ascii="Helvetica" w:hAnsi="Helvetica" w:cs="Helvetica"/>
          <w:sz w:val="22"/>
          <w:szCs w:val="22"/>
          <w:lang w:val="en-US"/>
        </w:rPr>
        <w:t>; Box 1</w:t>
      </w:r>
      <w:r w:rsidR="0010435E" w:rsidRPr="00011F25">
        <w:rPr>
          <w:rFonts w:ascii="Helvetica" w:hAnsi="Helvetica" w:cs="Helvetica"/>
          <w:sz w:val="22"/>
          <w:szCs w:val="22"/>
          <w:lang w:val="en-US"/>
        </w:rPr>
        <w:t>; Figure 3b)</w:t>
      </w:r>
      <w:r w:rsidR="00D16413" w:rsidRPr="00011F25">
        <w:rPr>
          <w:rFonts w:ascii="Helvetica" w:hAnsi="Helvetica" w:cs="Helvetica"/>
          <w:sz w:val="22"/>
          <w:szCs w:val="22"/>
          <w:lang w:val="en-US"/>
        </w:rPr>
        <w:t xml:space="preserve"> could be occurring</w:t>
      </w:r>
      <w:r w:rsidR="0010435E" w:rsidRPr="00011F25">
        <w:rPr>
          <w:rFonts w:ascii="Helvetica" w:hAnsi="Helvetica" w:cs="Helvetica"/>
          <w:sz w:val="22"/>
          <w:szCs w:val="22"/>
          <w:lang w:val="en-US"/>
        </w:rPr>
        <w:t>. They postulate that</w:t>
      </w:r>
      <w:r w:rsidR="002C0183" w:rsidRPr="00011F25">
        <w:rPr>
          <w:rFonts w:ascii="Helvetica" w:hAnsi="Helvetica" w:cs="Helvetica"/>
          <w:sz w:val="22"/>
          <w:szCs w:val="22"/>
          <w:lang w:val="en-US"/>
        </w:rPr>
        <w:t xml:space="preserve"> </w:t>
      </w:r>
      <w:r w:rsidR="0010435E" w:rsidRPr="00011F25">
        <w:rPr>
          <w:rFonts w:ascii="Helvetica" w:hAnsi="Helvetica" w:cs="Helvetica"/>
          <w:sz w:val="22"/>
          <w:szCs w:val="22"/>
          <w:lang w:val="en-US"/>
        </w:rPr>
        <w:t xml:space="preserve">in some systems, </w:t>
      </w:r>
      <w:commentRangeStart w:id="16"/>
      <w:r w:rsidR="0010435E" w:rsidRPr="00011F25">
        <w:rPr>
          <w:rFonts w:ascii="Helvetica" w:hAnsi="Helvetica" w:cs="Helvetica"/>
          <w:sz w:val="22"/>
          <w:szCs w:val="22"/>
          <w:lang w:val="en-US"/>
        </w:rPr>
        <w:t>asynchrony</w:t>
      </w:r>
      <w:commentRangeEnd w:id="16"/>
      <w:r w:rsidR="00E04BE6">
        <w:rPr>
          <w:rStyle w:val="CommentReference"/>
        </w:rPr>
        <w:commentReference w:id="16"/>
      </w:r>
      <w:r w:rsidR="0010435E" w:rsidRPr="00011F25">
        <w:rPr>
          <w:rFonts w:ascii="Helvetica" w:hAnsi="Helvetica" w:cs="Helvetica"/>
          <w:sz w:val="22"/>
          <w:szCs w:val="22"/>
          <w:lang w:val="en-US"/>
        </w:rPr>
        <w:t xml:space="preserve"> </w:t>
      </w:r>
      <w:r w:rsidR="001E5F04" w:rsidRPr="00011F25">
        <w:rPr>
          <w:rFonts w:ascii="Helvetica" w:hAnsi="Helvetica" w:cs="Helvetica"/>
          <w:sz w:val="22"/>
          <w:szCs w:val="22"/>
          <w:lang w:val="en-US"/>
        </w:rPr>
        <w:t>for</w:t>
      </w:r>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r w:rsidR="006A0C77">
        <w:rPr>
          <w:rFonts w:ascii="Helvetica" w:hAnsi="Helvetica" w:cs="Helvetica"/>
          <w:sz w:val="22"/>
          <w:szCs w:val="22"/>
          <w:lang w:val="en-US"/>
        </w:rPr>
        <w:t>,</w:t>
      </w:r>
      <w:r w:rsidR="00FF2A66">
        <w:rPr>
          <w:rFonts w:ascii="Helvetica" w:hAnsi="Helvetica" w:cs="Helvetica"/>
          <w:sz w:val="22"/>
          <w:szCs w:val="22"/>
          <w:lang w:val="en-US"/>
        </w:rPr>
        <w:t xml:space="preserve"> where </w:t>
      </w:r>
      <w:r w:rsidR="006A0C77">
        <w:rPr>
          <w:rFonts w:ascii="Helvetica" w:hAnsi="Helvetica" w:cs="Helvetica"/>
          <w:sz w:val="22"/>
          <w:szCs w:val="22"/>
          <w:lang w:val="en-US"/>
        </w:rPr>
        <w:t>lifetime</w:t>
      </w:r>
      <w:r w:rsidR="00FF2A66">
        <w:rPr>
          <w:rFonts w:ascii="Helvetica" w:hAnsi="Helvetica" w:cs="Helvetica"/>
          <w:sz w:val="22"/>
          <w:szCs w:val="22"/>
          <w:lang w:val="en-US"/>
        </w:rPr>
        <w:t xml:space="preserve"> fitness is maximized but not</w:t>
      </w:r>
      <w:r w:rsidR="004B11A4">
        <w:rPr>
          <w:rFonts w:ascii="Helvetica" w:hAnsi="Helvetica" w:cs="Helvetica"/>
          <w:sz w:val="22"/>
          <w:szCs w:val="22"/>
          <w:lang w:val="en-US"/>
        </w:rPr>
        <w:t xml:space="preserve"> </w:t>
      </w:r>
      <w:r w:rsidR="005168A0">
        <w:rPr>
          <w:rFonts w:ascii="Helvetica" w:hAnsi="Helvetica" w:cs="Helvetica"/>
          <w:sz w:val="22"/>
          <w:szCs w:val="22"/>
          <w:lang w:val="en-US"/>
        </w:rPr>
        <w:t>necessarily</w:t>
      </w:r>
      <w:r w:rsidR="00FF2A66">
        <w:rPr>
          <w:rFonts w:ascii="Helvetica" w:hAnsi="Helvetica" w:cs="Helvetica"/>
          <w:sz w:val="22"/>
          <w:szCs w:val="22"/>
          <w:lang w:val="en-US"/>
        </w:rPr>
        <w:t xml:space="preserve"> individual components of fitness</w:t>
      </w:r>
      <w:r w:rsidR="00F2438B">
        <w:rPr>
          <w:rFonts w:ascii="Helvetica" w:hAnsi="Helvetica" w:cs="Helvetica"/>
          <w:sz w:val="22"/>
          <w:szCs w:val="22"/>
          <w:lang w:val="en-US"/>
        </w:rPr>
        <w:t xml:space="preserve"> (e.g.</w:t>
      </w:r>
      <w:r w:rsidR="008477E0">
        <w:rPr>
          <w:rFonts w:ascii="Helvetica" w:hAnsi="Helvetica" w:cs="Helvetica"/>
          <w:sz w:val="22"/>
          <w:szCs w:val="22"/>
          <w:lang w:val="en-US"/>
        </w:rPr>
        <w:t>,</w:t>
      </w:r>
      <w:r w:rsidR="00F2438B">
        <w:rPr>
          <w:rFonts w:ascii="Helvetica" w:hAnsi="Helvetica" w:cs="Helvetica"/>
          <w:sz w:val="22"/>
          <w:szCs w:val="22"/>
          <w:lang w:val="en-US"/>
        </w:rPr>
        <w:t xml:space="preserve"> Singer and Parmesan 2010; Visser</w:t>
      </w:r>
      <w:r w:rsidR="00356287">
        <w:rPr>
          <w:rFonts w:ascii="Helvetica" w:hAnsi="Helvetica" w:cs="Helvetica"/>
          <w:sz w:val="22"/>
          <w:szCs w:val="22"/>
          <w:lang w:val="en-US"/>
        </w:rPr>
        <w:t xml:space="preserve"> et al. 2012)</w:t>
      </w:r>
      <w:r w:rsidR="00385CED">
        <w:rPr>
          <w:rFonts w:ascii="Helvetica" w:hAnsi="Helvetica" w:cs="Helvetica"/>
          <w:sz w:val="22"/>
          <w:szCs w:val="22"/>
          <w:lang w:val="en-US"/>
        </w:rPr>
        <w:t xml:space="preserve"> or </w:t>
      </w:r>
      <w:r w:rsidR="002C61A6">
        <w:rPr>
          <w:rFonts w:ascii="Helvetica" w:hAnsi="Helvetica" w:cs="Helvetica"/>
          <w:sz w:val="22"/>
          <w:szCs w:val="22"/>
          <w:lang w:val="en-US"/>
        </w:rPr>
        <w:t xml:space="preserve">due to </w:t>
      </w:r>
      <w:r w:rsidR="00385CED">
        <w:rPr>
          <w:rFonts w:ascii="Helvetica" w:hAnsi="Helvetica" w:cs="Helvetica"/>
          <w:sz w:val="22"/>
          <w:szCs w:val="22"/>
          <w:lang w:val="en-US"/>
        </w:rPr>
        <w:t>a combination of life-history trade-offs and</w:t>
      </w:r>
      <w:r w:rsidR="002C61A6">
        <w:rPr>
          <w:rFonts w:ascii="Helvetica" w:hAnsi="Helvetica" w:cs="Helvetica"/>
          <w:sz w:val="22"/>
          <w:szCs w:val="22"/>
          <w:lang w:val="en-US"/>
        </w:rPr>
        <w:t xml:space="preserve"> competitive advantage from</w:t>
      </w:r>
      <w:r w:rsidR="00385CED">
        <w:rPr>
          <w:rFonts w:ascii="Helvetica" w:hAnsi="Helvetica" w:cs="Helvetica"/>
          <w:sz w:val="22"/>
          <w:szCs w:val="22"/>
          <w:lang w:val="en-US"/>
        </w:rPr>
        <w:t xml:space="preserve"> intra-specific competition (</w:t>
      </w:r>
      <w:r w:rsidR="00390805">
        <w:rPr>
          <w:rFonts w:ascii="Helvetica" w:hAnsi="Helvetica" w:cs="Helvetica"/>
          <w:sz w:val="22"/>
          <w:szCs w:val="22"/>
          <w:lang w:val="en-US"/>
        </w:rPr>
        <w:t xml:space="preserve">Iwasa et al. 1983; Wiklund et al. 1977; </w:t>
      </w:r>
      <w:r w:rsidR="00385CED">
        <w:rPr>
          <w:rFonts w:ascii="Helvetica" w:hAnsi="Helvetica" w:cs="Helvetica"/>
          <w:sz w:val="22"/>
          <w:szCs w:val="22"/>
          <w:lang w:val="en-US"/>
        </w:rPr>
        <w:t>Johansson et al. 2014).</w:t>
      </w:r>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r w:rsidR="00A50D47">
        <w:rPr>
          <w:rFonts w:ascii="Helvetica" w:hAnsi="Helvetica" w:cs="Helvetica"/>
          <w:sz w:val="22"/>
          <w:szCs w:val="22"/>
          <w:lang w:val="en-US"/>
        </w:rPr>
        <w:t xml:space="preserve"> </w:t>
      </w:r>
      <w:r w:rsidR="00DA039D">
        <w:rPr>
          <w:rFonts w:ascii="Helvetica" w:hAnsi="Helvetica" w:cs="Helvetica"/>
          <w:sz w:val="22"/>
          <w:szCs w:val="22"/>
          <w:lang w:val="en-US"/>
        </w:rPr>
        <w:t xml:space="preserve">However, whether a </w:t>
      </w:r>
      <w:r w:rsidR="00E04BE6">
        <w:rPr>
          <w:rFonts w:ascii="Helvetica" w:hAnsi="Helvetica" w:cs="Helvetica"/>
          <w:sz w:val="22"/>
          <w:szCs w:val="22"/>
          <w:lang w:val="en-US"/>
        </w:rPr>
        <w:t>synchrony vs. asynchrony</w:t>
      </w:r>
      <w:r w:rsidR="000C0194">
        <w:rPr>
          <w:rFonts w:ascii="Helvetica" w:hAnsi="Helvetica" w:cs="Helvetica"/>
          <w:sz w:val="22"/>
          <w:szCs w:val="22"/>
          <w:lang w:val="en-US"/>
        </w:rPr>
        <w:t xml:space="preserve"> is </w:t>
      </w:r>
      <w:r w:rsidR="00516B65">
        <w:rPr>
          <w:rFonts w:ascii="Helvetica" w:hAnsi="Helvetica" w:cs="Helvetica"/>
          <w:sz w:val="22"/>
          <w:szCs w:val="22"/>
          <w:lang w:val="en-US"/>
        </w:rPr>
        <w:t xml:space="preserve">considered to be </w:t>
      </w:r>
      <w:r w:rsidR="000C0194">
        <w:rPr>
          <w:rFonts w:ascii="Helvetica" w:hAnsi="Helvetica" w:cs="Helvetica"/>
          <w:sz w:val="22"/>
          <w:szCs w:val="22"/>
          <w:lang w:val="en-US"/>
        </w:rPr>
        <w:t>adaptive for the consumer, and thus</w:t>
      </w:r>
      <w:r w:rsidR="0057249E">
        <w:rPr>
          <w:rFonts w:ascii="Helvetica" w:hAnsi="Helvetica" w:cs="Helvetica"/>
          <w:sz w:val="22"/>
          <w:szCs w:val="22"/>
          <w:lang w:val="en-US"/>
        </w:rPr>
        <w:t xml:space="preserve"> whether fitness decreases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r w:rsidR="00405488">
        <w:rPr>
          <w:rFonts w:ascii="Helvetica" w:hAnsi="Helvetica" w:cs="Helvetica"/>
          <w:sz w:val="22"/>
          <w:szCs w:val="22"/>
          <w:lang w:val="en-US"/>
        </w:rPr>
        <w:t xml:space="preserve"> </w:t>
      </w:r>
      <w:r w:rsidR="000C0194">
        <w:rPr>
          <w:rFonts w:ascii="Helvetica" w:hAnsi="Helvetica" w:cs="Helvetica"/>
          <w:sz w:val="22"/>
          <w:szCs w:val="22"/>
          <w:lang w:val="en-US"/>
        </w:rPr>
        <w:t xml:space="preserve">in the study </w:t>
      </w:r>
      <w:r w:rsidR="005168A0">
        <w:rPr>
          <w:rFonts w:ascii="Helvetica" w:hAnsi="Helvetica" w:cs="Helvetica"/>
          <w:sz w:val="22"/>
          <w:szCs w:val="22"/>
          <w:lang w:val="en-US"/>
        </w:rPr>
        <w:t xml:space="preserve">(e.g. reproductive success vs. </w:t>
      </w:r>
      <w:r w:rsidR="00830E7F">
        <w:rPr>
          <w:rFonts w:ascii="Helvetica" w:hAnsi="Helvetica" w:cs="Helvetica"/>
          <w:sz w:val="22"/>
          <w:szCs w:val="22"/>
          <w:lang w:val="en-US"/>
        </w:rPr>
        <w:t>lifetime fitness</w:t>
      </w:r>
      <w:r w:rsidR="005168A0">
        <w:rPr>
          <w:rFonts w:ascii="Helvetica" w:hAnsi="Helvetica" w:cs="Helvetica"/>
          <w:sz w:val="22"/>
          <w:szCs w:val="22"/>
          <w:lang w:val="en-US"/>
        </w:rPr>
        <w:t xml:space="preserve">) </w:t>
      </w:r>
      <w:r w:rsidR="00405488">
        <w:rPr>
          <w:rFonts w:ascii="Helvetica" w:hAnsi="Helvetica" w:cs="Helvetica"/>
          <w:sz w:val="22"/>
          <w:szCs w:val="22"/>
          <w:lang w:val="en-US"/>
        </w:rPr>
        <w:t xml:space="preserve">and whether </w:t>
      </w:r>
      <w:r w:rsidR="000E4600">
        <w:rPr>
          <w:rFonts w:ascii="Helvetica" w:hAnsi="Helvetica" w:cs="Helvetica"/>
          <w:sz w:val="22"/>
          <w:szCs w:val="22"/>
          <w:lang w:val="en-US"/>
        </w:rPr>
        <w:t>asynchrony</w:t>
      </w:r>
      <w:r w:rsidR="00405488">
        <w:rPr>
          <w:rFonts w:ascii="Helvetica" w:hAnsi="Helvetica" w:cs="Helvetica"/>
          <w:sz w:val="22"/>
          <w:szCs w:val="22"/>
          <w:lang w:val="en-US"/>
        </w:rPr>
        <w:t xml:space="preserve"> is adaptive at the individual or population-level (Visser et al. 2012</w:t>
      </w:r>
      <w:r w:rsidR="00D5707C">
        <w:rPr>
          <w:rFonts w:ascii="Helvetica" w:hAnsi="Helvetica" w:cs="Helvetica"/>
          <w:sz w:val="22"/>
          <w:szCs w:val="22"/>
          <w:lang w:val="en-US"/>
        </w:rPr>
        <w:t>; Johansson et al. 2014</w:t>
      </w:r>
      <w:r w:rsidR="00250AA6">
        <w:rPr>
          <w:rFonts w:ascii="Helvetica" w:hAnsi="Helvetica" w:cs="Helvetica"/>
          <w:sz w:val="22"/>
          <w:szCs w:val="22"/>
          <w:lang w:val="en-US"/>
        </w:rPr>
        <w:t>; Visser and Gienapp 2019</w:t>
      </w:r>
      <w:r w:rsidR="00405488">
        <w:rPr>
          <w:rFonts w:ascii="Helvetica" w:hAnsi="Helvetica" w:cs="Helvetica"/>
          <w:sz w:val="22"/>
          <w:szCs w:val="22"/>
          <w:lang w:val="en-US"/>
        </w:rPr>
        <w:t>)</w:t>
      </w:r>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7D222C">
        <w:rPr>
          <w:rFonts w:ascii="Helvetica" w:hAnsi="Helvetica" w:cs="Helvetica"/>
          <w:sz w:val="22"/>
          <w:szCs w:val="22"/>
          <w:lang w:val="en-US"/>
        </w:rPr>
        <w:t xml:space="preserve"> (Johansson et al. 2014)</w:t>
      </w:r>
      <w:r w:rsidR="00A26C34">
        <w:rPr>
          <w:rFonts w:ascii="Helvetica" w:hAnsi="Helvetica" w:cs="Helvetica"/>
          <w:sz w:val="22"/>
          <w:szCs w:val="22"/>
          <w:lang w:val="en-US"/>
        </w:rPr>
        <w:t>.</w:t>
      </w:r>
    </w:p>
    <w:p w14:paraId="4F133DD2" w14:textId="2399C3D3"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w:t>
      </w:r>
      <w:r w:rsidR="00011F25">
        <w:rPr>
          <w:rFonts w:ascii="Helvetica" w:hAnsi="Helvetica" w:cs="Helvetica"/>
          <w:sz w:val="22"/>
          <w:szCs w:val="22"/>
          <w:lang w:val="en-US"/>
        </w:rPr>
        <w:t>a</w:t>
      </w:r>
      <w:r w:rsidR="00D94ABD">
        <w:rPr>
          <w:rFonts w:ascii="Helvetica" w:hAnsi="Helvetica" w:cs="Helvetica"/>
          <w:sz w:val="22"/>
          <w:szCs w:val="22"/>
          <w:lang w:val="en-US"/>
        </w:rPr>
        <w:t>s</w:t>
      </w:r>
      <w:r w:rsidR="00011F25">
        <w:rPr>
          <w:rFonts w:ascii="Helvetica" w:hAnsi="Helvetica" w:cs="Helvetica"/>
          <w:sz w:val="22"/>
          <w:szCs w:val="22"/>
          <w:lang w:val="en-US"/>
        </w:rPr>
        <w:t>ynchrony</w:t>
      </w:r>
      <w:r w:rsidR="001E54B3"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00F11ADB" w:rsidRPr="002D2EC9">
        <w:rPr>
          <w:rFonts w:ascii="Helvetica" w:hAnsi="Helvetica" w:cs="Helvetica"/>
          <w:sz w:val="22"/>
          <w:szCs w:val="22"/>
          <w:lang w:val="en-US"/>
        </w:rPr>
        <w:t xml:space="preserve">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asynchronous</w:t>
      </w:r>
      <w:r w:rsidR="00011F25">
        <w:rPr>
          <w:rFonts w:ascii="Helvetica" w:hAnsi="Helvetica" w:cs="Helvetica"/>
          <w:sz w:val="22"/>
          <w:szCs w:val="22"/>
          <w:lang w:val="en-US"/>
        </w:rPr>
        <w:t xml:space="preserve"> </w:t>
      </w:r>
      <w:r w:rsidRPr="002D2EC9">
        <w:rPr>
          <w:rFonts w:ascii="Helvetica" w:hAnsi="Helvetica" w:cs="Helvetica"/>
          <w:sz w:val="22"/>
          <w:szCs w:val="22"/>
          <w:lang w:val="en-US"/>
        </w:rPr>
        <w:t xml:space="preserve">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w:t>
      </w:r>
      <w:commentRangeStart w:id="17"/>
      <w:r w:rsidRPr="002D2EC9">
        <w:rPr>
          <w:rFonts w:ascii="Helvetica" w:hAnsi="Helvetica" w:cs="Helvetica"/>
          <w:sz w:val="22"/>
          <w:szCs w:val="22"/>
          <w:lang w:val="en-US"/>
        </w:rPr>
        <w:t>-evolutionary arms race</w:t>
      </w:r>
      <w:commentRangeEnd w:id="17"/>
      <w:r w:rsidR="006E0876">
        <w:rPr>
          <w:rStyle w:val="CommentReference"/>
        </w:rPr>
        <w:commentReference w:id="17"/>
      </w:r>
      <w:r w:rsidRPr="002D2EC9">
        <w:rPr>
          <w:rFonts w:ascii="Helvetica" w:hAnsi="Helvetica" w:cs="Helvetica"/>
          <w:sz w:val="22"/>
          <w:szCs w:val="22"/>
          <w:lang w:val="en-US"/>
        </w:rPr>
        <w:t xml:space="preserve">: when the resource </w:t>
      </w:r>
      <w:r w:rsidRPr="002D2EC9">
        <w:rPr>
          <w:rFonts w:ascii="Helvetica" w:hAnsi="Helvetica" w:cs="Helvetica"/>
          <w:sz w:val="22"/>
          <w:szCs w:val="22"/>
          <w:lang w:val="en-US"/>
        </w:rPr>
        <w:lastRenderedPageBreak/>
        <w:t>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1C6F359D"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r w:rsidR="00305BBB" w:rsidRPr="002D2EC9">
        <w:rPr>
          <w:rFonts w:ascii="Helvetica" w:hAnsi="Helvetica"/>
          <w:i/>
          <w:sz w:val="22"/>
          <w:szCs w:val="22"/>
        </w:rPr>
        <w:t>Rangifer tarandus</w:t>
      </w:r>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Ovibos moschatus</w:t>
      </w:r>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C81C0E" w:rsidRPr="002D2EC9">
        <w:rPr>
          <w:rFonts w:ascii="Helvetica" w:hAnsi="Helvetica"/>
          <w:sz w:val="22"/>
          <w:szCs w:val="22"/>
        </w:rPr>
        <w:t xml:space="preserve"> </w:t>
      </w:r>
      <w:r w:rsidR="00305BBB" w:rsidRPr="002D2EC9">
        <w:rPr>
          <w:rFonts w:ascii="Helvetica" w:hAnsi="Helvetica"/>
          <w:sz w:val="22"/>
          <w:szCs w:val="22"/>
        </w:rPr>
        <w:t>(</w:t>
      </w:r>
      <w:r w:rsidR="00F83E65" w:rsidRPr="002D2EC9">
        <w:rPr>
          <w:rFonts w:ascii="Helvetica" w:hAnsi="Helvetica"/>
          <w:sz w:val="22"/>
          <w:szCs w:val="22"/>
        </w:rPr>
        <w:t>Kerby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lastRenderedPageBreak/>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653A2711"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phenological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phenological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r w:rsidR="000454CD" w:rsidRPr="002D2EC9">
        <w:rPr>
          <w:rFonts w:ascii="Helvetica" w:hAnsi="Helvetica" w:cs="Helvetica"/>
          <w:kern w:val="1"/>
          <w:sz w:val="22"/>
          <w:szCs w:val="22"/>
          <w:lang w:val="en-US"/>
        </w:rPr>
        <w:t>phenological cues</w:t>
      </w:r>
      <w:r w:rsidR="00B53D67" w:rsidRPr="002D2EC9">
        <w:rPr>
          <w:rFonts w:ascii="Helvetica" w:hAnsi="Helvetica" w:cs="Helvetica"/>
          <w:kern w:val="1"/>
          <w:sz w:val="22"/>
          <w:szCs w:val="22"/>
          <w:lang w:val="en-US"/>
        </w:rPr>
        <w:t xml:space="preserve"> will change under climate change scenarios (Chmura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Towards robust forecasting of phenological mismatch</w:t>
      </w:r>
    </w:p>
    <w:p w14:paraId="602A077E" w14:textId="38D64B3F"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r w:rsidR="00384642"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r w:rsidR="00384642" w:rsidRPr="002D2EC9">
        <w:rPr>
          <w:rFonts w:ascii="Helvetica" w:hAnsi="Helvetica" w:cs="Helvetica"/>
          <w:sz w:val="22"/>
          <w:szCs w:val="22"/>
          <w:lang w:val="en-US"/>
        </w:rPr>
        <w:t>phenological</w:t>
      </w:r>
      <w:r w:rsidR="003239ED" w:rsidRPr="002D2EC9">
        <w:rPr>
          <w:rFonts w:ascii="Helvetica" w:hAnsi="Helvetica" w:cs="Helvetica"/>
          <w:sz w:val="22"/>
          <w:szCs w:val="22"/>
          <w:lang w:val="en-US"/>
        </w:rPr>
        <w:t xml:space="preserve"> mismatch 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lastRenderedPageBreak/>
        <w:t xml:space="preserve">understand and </w:t>
      </w:r>
      <w:r w:rsidR="003F429B" w:rsidRPr="002D2EC9">
        <w:rPr>
          <w:rFonts w:ascii="Helvetica" w:hAnsi="Helvetica" w:cs="Helvetica"/>
          <w:sz w:val="22"/>
          <w:szCs w:val="22"/>
          <w:lang w:val="en-US"/>
        </w:rPr>
        <w:t xml:space="preserve">predict the direction and magnitude of </w:t>
      </w:r>
      <w:r w:rsidR="00384642" w:rsidRPr="002D2EC9">
        <w:rPr>
          <w:rFonts w:ascii="Helvetica" w:hAnsi="Helvetica" w:cs="Helvetica"/>
          <w:sz w:val="22"/>
          <w:szCs w:val="22"/>
          <w:lang w:val="en-US"/>
        </w:rPr>
        <w:t>phenological</w:t>
      </w:r>
      <w:r w:rsidR="00FD7E8F" w:rsidRPr="002D2EC9">
        <w:rPr>
          <w:rFonts w:ascii="Helvetica" w:hAnsi="Helvetica" w:cs="Helvetica"/>
          <w:sz w:val="22"/>
          <w:szCs w:val="22"/>
          <w:lang w:val="en-US"/>
        </w:rPr>
        <w:t xml:space="preserve"> mismatch</w:t>
      </w:r>
      <w:r w:rsidR="00EA3DD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 xml:space="preserve">due to </w:t>
      </w:r>
      <w:r w:rsidR="00C3051A" w:rsidRPr="002D2EC9">
        <w:rPr>
          <w:rFonts w:ascii="Helvetica" w:hAnsi="Helvetica" w:cs="Helvetica"/>
          <w:sz w:val="22"/>
          <w:szCs w:val="22"/>
          <w:lang w:val="en-US"/>
        </w:rPr>
        <w:t>climate change.</w:t>
      </w:r>
    </w:p>
    <w:p w14:paraId="600EF48B" w14:textId="6E482D90"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r w:rsidR="002D5FB0"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phenological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 xml:space="preserve">(i)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406042D3"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move the field of phenological mismatch 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Samplonius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4AB7BEE7"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r w:rsidR="00384642" w:rsidRPr="002D2EC9">
        <w:rPr>
          <w:rFonts w:ascii="Helvetica" w:eastAsia="Times New Roman" w:hAnsi="Helvetica" w:cs="Helvetica"/>
          <w:sz w:val="22"/>
          <w:szCs w:val="22"/>
        </w:rPr>
        <w:t>phenological</w:t>
      </w:r>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 xml:space="preserve">e.g., Bauerfeind and Fischer 2013; Rudolf and Singh </w:t>
      </w:r>
      <w:r w:rsidR="00B16FFB" w:rsidRPr="002D2EC9">
        <w:rPr>
          <w:rFonts w:ascii="Helvetica" w:eastAsia="Times New Roman" w:hAnsi="Helvetica" w:cs="Helvetica"/>
          <w:sz w:val="22"/>
          <w:szCs w:val="22"/>
        </w:rPr>
        <w:lastRenderedPageBreak/>
        <w:t>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 xml:space="preserve">about mechanism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mesocosms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phenological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6ADFC0EB"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xml:space="preserve">. Researchers with long-term data can </w:t>
      </w:r>
      <w:r w:rsidR="00D22316" w:rsidRPr="002D2EC9">
        <w:rPr>
          <w:rFonts w:ascii="Helvetica" w:hAnsi="Helvetica"/>
          <w:sz w:val="22"/>
          <w:szCs w:val="22"/>
        </w:rPr>
        <w:t>express</w:t>
      </w:r>
      <w:r w:rsidRPr="002D2EC9">
        <w:rPr>
          <w:rFonts w:ascii="Helvetica" w:hAnsi="Helvetica"/>
          <w:sz w:val="22"/>
          <w:szCs w:val="22"/>
        </w:rPr>
        <w:t xml:space="preserve"> specific hypotheses about the </w:t>
      </w:r>
      <w:r w:rsidR="00316942" w:rsidRPr="002D2EC9">
        <w:rPr>
          <w:rFonts w:ascii="Helvetica" w:hAnsi="Helvetica"/>
          <w:sz w:val="22"/>
          <w:szCs w:val="22"/>
        </w:rPr>
        <w:t xml:space="preserve">expected vs. observed </w:t>
      </w:r>
      <w:r w:rsidRPr="002D2EC9">
        <w:rPr>
          <w:rFonts w:ascii="Helvetica" w:hAnsi="Helvetica"/>
          <w:sz w:val="22"/>
          <w:szCs w:val="22"/>
        </w:rPr>
        <w:t xml:space="preserve">patterns of environmental change in their systems </w:t>
      </w:r>
      <w:r w:rsidR="00316942" w:rsidRPr="002D2EC9">
        <w:rPr>
          <w:rFonts w:ascii="Helvetica" w:hAnsi="Helvetica"/>
          <w:sz w:val="22"/>
          <w:szCs w:val="22"/>
        </w:rPr>
        <w:t>and then</w:t>
      </w:r>
      <w:r w:rsidRPr="002D2EC9">
        <w:rPr>
          <w:rFonts w:ascii="Helvetica" w:hAnsi="Helvetica"/>
          <w:sz w:val="22"/>
          <w:szCs w:val="22"/>
        </w:rPr>
        <w:t xml:space="preserve"> attribute var</w:t>
      </w:r>
      <w:r w:rsidR="00316942" w:rsidRPr="002D2EC9">
        <w:rPr>
          <w:rFonts w:ascii="Helvetica" w:hAnsi="Helvetica"/>
          <w:sz w:val="22"/>
          <w:szCs w:val="22"/>
        </w:rPr>
        <w:t>iation in phenological mismatch</w:t>
      </w:r>
      <w:r w:rsidRPr="002D2EC9">
        <w:rPr>
          <w:rFonts w:ascii="Helvetica" w:hAnsi="Helvetica"/>
          <w:sz w:val="22"/>
          <w:szCs w:val="22"/>
        </w:rPr>
        <w:t xml:space="preserve"> to the main driver. For example, </w:t>
      </w:r>
      <w:r w:rsidR="0007263E" w:rsidRPr="002D2EC9">
        <w:rPr>
          <w:rFonts w:ascii="Helvetica" w:hAnsi="Helvetica"/>
          <w:sz w:val="22"/>
          <w:szCs w:val="22"/>
        </w:rPr>
        <w:t>many lakes experienced large changes in nutrient inputs in the 1960s and 1970s (e.g., George 201</w:t>
      </w:r>
      <w:r w:rsidR="00D37271" w:rsidRPr="002D2EC9">
        <w:rPr>
          <w:rFonts w:ascii="Helvetica" w:hAnsi="Helvetica"/>
          <w:sz w:val="22"/>
          <w:szCs w:val="22"/>
        </w:rPr>
        <w:t>2</w:t>
      </w:r>
      <w:r w:rsidR="0007263E" w:rsidRPr="002D2EC9">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 xml:space="preserve">or non-stationarity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(Figure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ph</w:t>
      </w:r>
      <w:r w:rsidR="00CC74D3" w:rsidRPr="002D2EC9">
        <w:rPr>
          <w:rFonts w:ascii="Helvetica" w:hAnsi="Helvetica"/>
          <w:sz w:val="22"/>
          <w:szCs w:val="22"/>
        </w:rPr>
        <w:t>enological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w:t>
      </w:r>
      <w:r w:rsidR="004403E0" w:rsidRPr="002D2EC9">
        <w:rPr>
          <w:rFonts w:ascii="Helvetica" w:hAnsi="Helvetica" w:cs="Helvetica"/>
          <w:sz w:val="22"/>
          <w:szCs w:val="22"/>
          <w:lang w:val="en-US"/>
        </w:rPr>
        <w:lastRenderedPageBreak/>
        <w:t xml:space="preserve">tit-winter moth system, caterpillar biomass sampling is usually conducted a few times a week (e.g., </w:t>
      </w:r>
      <w:r w:rsidR="00C15AD2" w:rsidRPr="002D2EC9">
        <w:rPr>
          <w:rFonts w:ascii="Helvetica" w:hAnsi="Helvetica" w:cs="Helvetica"/>
          <w:sz w:val="22"/>
          <w:szCs w:val="22"/>
          <w:lang w:val="en-US"/>
        </w:rPr>
        <w:t>Vatka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Tikkanen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 (</w:t>
      </w:r>
      <w:r w:rsidR="00635C20" w:rsidRPr="002D2EC9">
        <w:rPr>
          <w:rFonts w:ascii="Helvetica" w:hAnsi="Helvetica" w:cs="Helvetica"/>
          <w:kern w:val="1"/>
          <w:sz w:val="22"/>
          <w:szCs w:val="22"/>
          <w:lang w:val="en-US"/>
        </w:rPr>
        <w:t>Carpenter and Kitchell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1A0B95B3"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6B6EEBE8"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lastRenderedPageBreak/>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By testing for a clear peak in fitness</w:t>
      </w:r>
      <w:r w:rsidR="00305458" w:rsidRPr="002D2EC9">
        <w:rPr>
          <w:rFonts w:ascii="Helvetica" w:hAnsi="Helvetica" w:cs="Helvetica"/>
          <w:sz w:val="22"/>
          <w:szCs w:val="22"/>
          <w:lang w:val="en-US"/>
        </w:rPr>
        <w:t xml:space="preserve"> across </w:t>
      </w:r>
      <w:r w:rsidR="00305458" w:rsidRPr="003E27EF">
        <w:rPr>
          <w:rFonts w:ascii="Helvetica" w:hAnsi="Helvetica" w:cs="Helvetica"/>
          <w:sz w:val="22"/>
          <w:szCs w:val="22"/>
          <w:lang w:val="en-US"/>
        </w:rPr>
        <w:t>years</w:t>
      </w:r>
      <w:r w:rsidR="0020733D" w:rsidRPr="003E27EF">
        <w:rPr>
          <w:rFonts w:ascii="Helvetica" w:hAnsi="Helvetica" w:cs="Helvetica"/>
          <w:sz w:val="22"/>
          <w:szCs w:val="22"/>
          <w:lang w:val="en-US"/>
        </w:rPr>
        <w:t xml:space="preserve"> in relation to the relative timing of the interaction</w:t>
      </w:r>
      <w:r w:rsidR="00A21AE6" w:rsidRPr="003E27EF">
        <w:rPr>
          <w:rFonts w:ascii="Helvetica" w:hAnsi="Helvetica" w:cs="Helvetica"/>
          <w:sz w:val="22"/>
          <w:szCs w:val="22"/>
          <w:lang w:val="en-US"/>
        </w:rPr>
        <w:t xml:space="preserve"> </w:t>
      </w:r>
      <w:r w:rsidR="00305458" w:rsidRPr="003E27EF">
        <w:rPr>
          <w:rFonts w:ascii="Helvetica" w:hAnsi="Helvetica" w:cs="Helvetica"/>
          <w:sz w:val="22"/>
          <w:szCs w:val="22"/>
          <w:lang w:val="en-US"/>
        </w:rPr>
        <w:t xml:space="preserve">(i.e. evidence for the synchrony hypothesis) </w:t>
      </w:r>
      <w:r w:rsidR="00EE3765" w:rsidRPr="003E27EF">
        <w:rPr>
          <w:rFonts w:ascii="Helvetica" w:hAnsi="Helvetica" w:cs="Helvetica"/>
          <w:sz w:val="22"/>
          <w:szCs w:val="22"/>
          <w:lang w:val="en-US"/>
        </w:rPr>
        <w:t>in</w:t>
      </w:r>
      <w:r w:rsidR="00A21AE6" w:rsidRPr="003E27EF">
        <w:rPr>
          <w:rFonts w:ascii="Helvetica" w:hAnsi="Helvetica" w:cs="Helvetica"/>
          <w:sz w:val="22"/>
          <w:szCs w:val="22"/>
          <w:lang w:val="en-US"/>
        </w:rPr>
        <w:t xml:space="preserve"> the pre-climate change data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(Figure</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r w:rsidR="00E12C23" w:rsidRPr="002D2EC9">
        <w:rPr>
          <w:rFonts w:ascii="Helvetica" w:hAnsi="Helvetica" w:cs="Helvetica"/>
          <w:sz w:val="22"/>
          <w:szCs w:val="22"/>
          <w:lang w:val="en-US"/>
        </w:rPr>
        <w:t xml:space="preserve">phenological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 xml:space="preserve">great tit </w:t>
      </w:r>
      <w:r w:rsidR="00ED2D8D" w:rsidRPr="002D2EC9">
        <w:rPr>
          <w:rFonts w:ascii="Helvetica" w:hAnsi="Helvetica" w:cs="Helvetica"/>
          <w:sz w:val="22"/>
          <w:szCs w:val="22"/>
          <w:lang w:val="en-US"/>
        </w:rPr>
        <w:t>(</w:t>
      </w:r>
      <w:r w:rsidR="00F12876" w:rsidRPr="002D2EC9">
        <w:rPr>
          <w:rFonts w:ascii="Helvetica" w:hAnsi="Helvetica" w:cs="Helvetica"/>
          <w:i/>
          <w:sz w:val="22"/>
          <w:szCs w:val="22"/>
          <w:lang w:val="en-US"/>
        </w:rPr>
        <w:t>Parus major</w:t>
      </w:r>
      <w:r w:rsidR="00671B08" w:rsidRPr="002D2EC9">
        <w:rPr>
          <w:rFonts w:ascii="Helvetica" w:hAnsi="Helvetica" w:cs="Helvetica"/>
          <w:sz w:val="22"/>
          <w:szCs w:val="22"/>
          <w:lang w:val="en-US"/>
        </w:rPr>
        <w:t>)</w:t>
      </w:r>
      <w:r w:rsidR="00ED2D8D" w:rsidRPr="002D2EC9">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phenologica</w:t>
      </w:r>
      <w:r w:rsidR="001E6911" w:rsidRPr="002D2EC9">
        <w:rPr>
          <w:rFonts w:ascii="Helvetica" w:hAnsi="Helvetica" w:cs="Helvetica"/>
          <w:sz w:val="22"/>
          <w:szCs w:val="22"/>
          <w:lang w:val="en-US"/>
        </w:rPr>
        <w:t>l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r w:rsidR="00EA7950" w:rsidRPr="002D2EC9">
        <w:rPr>
          <w:rFonts w:ascii="Helvetica" w:hAnsi="Helvetica" w:cs="Helvetica"/>
          <w:sz w:val="22"/>
          <w:szCs w:val="22"/>
          <w:lang w:val="en-US"/>
        </w:rPr>
        <w:t xml:space="preserve">Gebhardt-Henrich 1990; Keller and van Noordwijk 1994; </w:t>
      </w:r>
      <w:r w:rsidR="00DA1EB0" w:rsidRPr="002D2EC9">
        <w:rPr>
          <w:rFonts w:ascii="Helvetica" w:hAnsi="Helvetica" w:cs="Helvetica"/>
          <w:sz w:val="22"/>
          <w:szCs w:val="22"/>
          <w:lang w:val="en-US"/>
        </w:rPr>
        <w:t>Visser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e.g. Samplonius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w:t>
      </w:r>
      <w:r w:rsidR="006133F7">
        <w:rPr>
          <w:rFonts w:ascii="Helvetica" w:hAnsi="Helvetica" w:cs="Helvetica"/>
          <w:sz w:val="22"/>
          <w:szCs w:val="22"/>
          <w:lang w:val="en-US"/>
        </w:rPr>
        <w:t>Borcherding et al. 2010</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930C7E7"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Gullett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can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r w:rsidR="00540BEB" w:rsidRPr="002D2EC9">
        <w:rPr>
          <w:rFonts w:ascii="Helvetica" w:eastAsia="Times New Roman" w:hAnsi="Helvetica" w:cs="Helvetica"/>
          <w:sz w:val="22"/>
          <w:szCs w:val="22"/>
        </w:rPr>
        <w:t xml:space="preserve">Visser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r w:rsidR="003C4A82" w:rsidRPr="002D2EC9">
        <w:rPr>
          <w:rFonts w:ascii="Helvetica" w:eastAsia="Times New Roman" w:hAnsi="Helvetica" w:cs="Helvetica"/>
          <w:sz w:val="22"/>
          <w:szCs w:val="22"/>
        </w:rPr>
        <w:t xml:space="preserve">Dornelas et al. 2014; </w:t>
      </w:r>
      <w:r w:rsidR="00523990" w:rsidRPr="002D2EC9">
        <w:rPr>
          <w:rFonts w:ascii="Helvetica" w:eastAsia="Times New Roman" w:hAnsi="Helvetica" w:cs="Helvetica"/>
          <w:sz w:val="22"/>
          <w:szCs w:val="22"/>
        </w:rPr>
        <w:t xml:space="preserve">Sgardeli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7A5F6D" w:rsidRPr="002D2EC9">
        <w:rPr>
          <w:rFonts w:ascii="Helvetica" w:eastAsia="Times New Roman" w:hAnsi="Helvetica" w:cs="Helvetica"/>
          <w:sz w:val="22"/>
          <w:szCs w:val="22"/>
        </w:rPr>
        <w:t>This null model could</w:t>
      </w:r>
      <w:r w:rsidR="000B6BA4" w:rsidRPr="002D2EC9">
        <w:rPr>
          <w:rFonts w:ascii="Helvetica" w:eastAsia="Times New Roman" w:hAnsi="Helvetica" w:cs="Helvetica"/>
          <w:sz w:val="22"/>
          <w:szCs w:val="22"/>
        </w:rPr>
        <w:t xml:space="preserve"> be used to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w:t>
      </w:r>
      <w:r w:rsidR="000B6BA4" w:rsidRPr="002D2EC9">
        <w:rPr>
          <w:rFonts w:ascii="Helvetica" w:eastAsia="Times New Roman" w:hAnsi="Helvetica" w:cs="Helvetica"/>
          <w:sz w:val="22"/>
          <w:szCs w:val="22"/>
        </w:rPr>
        <w:lastRenderedPageBreak/>
        <w:t xml:space="preserve">to quantify how much variation may be due to noise (i.e., factors other than climate change; Kharouba et al. 2018). </w:t>
      </w:r>
    </w:p>
    <w:p w14:paraId="35C3F2BC" w14:textId="11C0664D"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r w:rsidR="006C02CE" w:rsidRPr="002D2EC9">
        <w:rPr>
          <w:rFonts w:ascii="Helvetica" w:hAnsi="Helvetica" w:cs="Helvetica"/>
          <w:i/>
          <w:sz w:val="22"/>
          <w:szCs w:val="22"/>
          <w:lang w:val="en-US"/>
        </w:rPr>
        <w:t>Operophtera brumata</w:t>
      </w:r>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r w:rsidR="00057778" w:rsidRPr="002D2EC9">
        <w:rPr>
          <w:rFonts w:ascii="Helvetica" w:hAnsi="Helvetica" w:cs="Helvetica"/>
          <w:i/>
          <w:sz w:val="22"/>
          <w:szCs w:val="22"/>
          <w:lang w:val="en-US"/>
        </w:rPr>
        <w:t>Quercus robur</w:t>
      </w:r>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Visser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r w:rsidR="00586884" w:rsidRPr="002D2EC9">
        <w:rPr>
          <w:rFonts w:ascii="Helvetica" w:hAnsi="Helvetica" w:cs="Helvetica"/>
          <w:sz w:val="22"/>
          <w:szCs w:val="22"/>
          <w:lang w:val="en-US"/>
        </w:rPr>
        <w:t xml:space="preserve">Tikkanen and Julkunen-Tiitto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Visser et al. 1998; Charmantier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without a clear 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O. brumata</w:t>
      </w:r>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will be affected by c</w:t>
      </w:r>
      <w:r w:rsidR="003E27EF">
        <w:rPr>
          <w:rFonts w:ascii="Helvetica" w:hAnsi="Helvetica" w:cs="Helvetica"/>
          <w:sz w:val="22"/>
          <w:szCs w:val="22"/>
          <w:lang w:val="en-US"/>
        </w:rPr>
        <w:t>hanges in phenological synchrony</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r w:rsidR="00E41889" w:rsidRPr="002D2EC9">
        <w:rPr>
          <w:rFonts w:ascii="Helvetica" w:eastAsia="Times New Roman" w:hAnsi="Helvetica" w:cs="Helvetica"/>
          <w:sz w:val="22"/>
          <w:szCs w:val="22"/>
        </w:rPr>
        <w:t>odelling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phenological cues </w:t>
      </w:r>
      <w:r w:rsidR="007264A6" w:rsidRPr="002D2EC9">
        <w:rPr>
          <w:rFonts w:ascii="Helvetica" w:eastAsia="Times New Roman" w:hAnsi="Helvetica" w:cs="Helvetica"/>
          <w:sz w:val="22"/>
          <w:szCs w:val="22"/>
        </w:rPr>
        <w:t xml:space="preserve">using a </w:t>
      </w:r>
      <w:r w:rsidR="00DA5701" w:rsidRPr="002D2EC9">
        <w:rPr>
          <w:rFonts w:ascii="Helvetica" w:eastAsia="Times New Roman" w:hAnsi="Helvetica" w:cs="Helvetica"/>
          <w:sz w:val="22"/>
          <w:szCs w:val="22"/>
        </w:rPr>
        <w:t>hindcasting</w:t>
      </w:r>
      <w:r w:rsidR="007264A6" w:rsidRPr="002D2EC9">
        <w:rPr>
          <w:rFonts w:ascii="Helvetica" w:eastAsia="Times New Roman" w:hAnsi="Helvetica" w:cs="Helvetica"/>
          <w:sz w:val="22"/>
          <w:szCs w:val="22"/>
        </w:rPr>
        <w:t xml:space="preserve"> approach (</w:t>
      </w:r>
      <w:r w:rsidR="00155889" w:rsidRPr="002D2EC9">
        <w:rPr>
          <w:rFonts w:ascii="Helvetica" w:eastAsia="Times New Roman" w:hAnsi="Helvetica" w:cs="Helvetica"/>
          <w:sz w:val="22"/>
          <w:szCs w:val="22"/>
        </w:rPr>
        <w:t xml:space="preserve">Senner et al. 2016; </w:t>
      </w:r>
      <w:r w:rsidR="00E20BA9" w:rsidRPr="002D2EC9">
        <w:rPr>
          <w:rFonts w:ascii="Helvetica" w:eastAsia="Times New Roman" w:hAnsi="Helvetica" w:cs="Helvetica"/>
          <w:sz w:val="22"/>
          <w:szCs w:val="22"/>
        </w:rPr>
        <w:t>Deacy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process-based phenological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r w:rsidR="00FA07E5" w:rsidRPr="002D2EC9">
        <w:rPr>
          <w:rFonts w:ascii="Helvetica" w:eastAsia="Times New Roman" w:hAnsi="Helvetica" w:cs="Helvetica"/>
          <w:sz w:val="22"/>
          <w:szCs w:val="22"/>
        </w:rPr>
        <w:t>Chuine and R</w:t>
      </w:r>
      <w:r w:rsidR="00FA07E5" w:rsidRPr="002D2EC9">
        <w:rPr>
          <w:rFonts w:ascii="Helvetica" w:eastAsia="Times New Roman" w:hAnsi="Helvetica" w:cs="Helvetica"/>
          <w:sz w:val="22"/>
          <w:szCs w:val="22"/>
          <w:lang w:val="fr-FR"/>
        </w:rPr>
        <w:t>é</w:t>
      </w:r>
      <w:r w:rsidR="00FA07E5" w:rsidRPr="002D2EC9">
        <w:rPr>
          <w:rFonts w:ascii="Helvetica" w:eastAsia="Times New Roman" w:hAnsi="Helvetica" w:cs="Helvetica"/>
          <w:sz w:val="22"/>
          <w:szCs w:val="22"/>
        </w:rPr>
        <w:t>gnière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r w:rsidR="000A5C98" w:rsidRPr="002D2EC9">
        <w:rPr>
          <w:rFonts w:ascii="Helvetica" w:eastAsia="Times New Roman" w:hAnsi="Helvetica" w:cs="Helvetica"/>
          <w:sz w:val="22"/>
          <w:szCs w:val="22"/>
        </w:rPr>
        <w:t>phenologically explicit consumer-resource models (Bewick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to fill in data 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w:t>
      </w:r>
      <w:r w:rsidR="00DF7A71" w:rsidRPr="002D2EC9">
        <w:rPr>
          <w:rFonts w:ascii="Helvetica" w:hAnsi="Helvetica" w:cs="Helvetica"/>
          <w:sz w:val="22"/>
          <w:szCs w:val="22"/>
          <w:lang w:val="en-US"/>
        </w:rPr>
        <w:t>model that</w:t>
      </w:r>
      <w:r w:rsidR="00DF7A71">
        <w:rPr>
          <w:rFonts w:ascii="Helvetica" w:hAnsi="Helvetica" w:cs="Helvetica"/>
          <w:sz w:val="22"/>
          <w:szCs w:val="22"/>
          <w:lang w:val="en-US"/>
        </w:rPr>
        <w:t xml:space="preserve"> </w:t>
      </w:r>
      <w:r w:rsidR="00D018CA" w:rsidRPr="002D2EC9">
        <w:rPr>
          <w:rFonts w:ascii="Helvetica" w:hAnsi="Helvetica" w:cs="Helvetica"/>
          <w:sz w:val="22"/>
          <w:szCs w:val="22"/>
          <w:lang w:val="en-US"/>
        </w:rPr>
        <w:t xml:space="preserve">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r w:rsidR="005D257D" w:rsidRPr="002D2EC9">
        <w:rPr>
          <w:rFonts w:ascii="Helvetica" w:eastAsia="Times New Roman" w:hAnsi="Helvetica" w:cs="Helvetica"/>
          <w:sz w:val="22"/>
          <w:szCs w:val="22"/>
        </w:rPr>
        <w:t>Chuine and R</w:t>
      </w:r>
      <w:r w:rsidR="005D257D" w:rsidRPr="002D2EC9">
        <w:rPr>
          <w:rFonts w:ascii="Helvetica" w:eastAsia="Times New Roman" w:hAnsi="Helvetica" w:cs="Helvetica"/>
          <w:sz w:val="22"/>
          <w:szCs w:val="22"/>
          <w:lang w:val="fr-FR"/>
        </w:rPr>
        <w:t>é</w:t>
      </w:r>
      <w:r w:rsidR="005D257D" w:rsidRPr="002D2EC9">
        <w:rPr>
          <w:rFonts w:ascii="Helvetica" w:eastAsia="Times New Roman" w:hAnsi="Helvetica" w:cs="Helvetica"/>
          <w:sz w:val="22"/>
          <w:szCs w:val="22"/>
        </w:rPr>
        <w:t>gnière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4BA611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r w:rsidRPr="00D22316">
        <w:rPr>
          <w:rFonts w:ascii="Helvetica" w:hAnsi="Helvetica"/>
          <w:i/>
          <w:sz w:val="22"/>
          <w:szCs w:val="22"/>
          <w:u w:val="single"/>
        </w:rPr>
        <w:t xml:space="preserve">iii) </w:t>
      </w:r>
      <w:r w:rsidR="0048748A" w:rsidRPr="00D22316">
        <w:rPr>
          <w:rFonts w:ascii="Helvetica" w:hAnsi="Helvetica"/>
          <w:i/>
          <w:sz w:val="22"/>
          <w:szCs w:val="22"/>
          <w:u w:val="single"/>
        </w:rPr>
        <w:t>Final thoughts on forecasting</w:t>
      </w:r>
    </w:p>
    <w:p w14:paraId="29A79B17" w14:textId="1617767F"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lastRenderedPageBreak/>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phenological mismatch in response to climate change is a major test of ecological </w:t>
      </w:r>
      <w:r w:rsidR="002E5EFE" w:rsidRPr="00D6063C">
        <w:rPr>
          <w:rFonts w:ascii="Helvetica" w:hAnsi="Helvetica"/>
          <w:sz w:val="22"/>
          <w:szCs w:val="22"/>
        </w:rPr>
        <w:t>theory and methods</w:t>
      </w:r>
      <w:r w:rsidR="005A5E95" w:rsidRPr="00D6063C">
        <w:rPr>
          <w:rFonts w:ascii="Helvetica" w:hAnsi="Helvetica"/>
          <w:sz w:val="22"/>
          <w:szCs w:val="22"/>
        </w:rPr>
        <w:t>,</w:t>
      </w:r>
      <w:r w:rsidR="00664A34" w:rsidRPr="00D6063C">
        <w:rPr>
          <w:rFonts w:ascii="Helvetica" w:hAnsi="Helvetica"/>
          <w:sz w:val="22"/>
          <w:szCs w:val="22"/>
        </w:rPr>
        <w:t xml:space="preserve"> and 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performance (e.g., </w:t>
      </w:r>
      <w:r w:rsidR="002B205A" w:rsidRPr="00D6063C">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w:t>
      </w:r>
      <w:r w:rsidR="00DE77C4" w:rsidRPr="002D2EC9">
        <w:rPr>
          <w:rFonts w:ascii="Helvetica" w:hAnsi="Helvetica"/>
          <w:sz w:val="22"/>
          <w:szCs w:val="22"/>
        </w:rPr>
        <w:t xml:space="preserve">here </w:t>
      </w:r>
      <w:r w:rsidR="00033181" w:rsidRPr="002D2EC9">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phenological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phenological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r w:rsidR="00A17544" w:rsidRPr="002D2EC9">
        <w:rPr>
          <w:rFonts w:ascii="Helvetica" w:eastAsia="Times New Roman" w:hAnsi="Helvetica" w:cs="Helvetica"/>
          <w:sz w:val="22"/>
          <w:szCs w:val="22"/>
        </w:rPr>
        <w:t>Chuine and R</w:t>
      </w:r>
      <w:r w:rsidR="00A17544" w:rsidRPr="002D2EC9">
        <w:rPr>
          <w:rFonts w:ascii="Helvetica" w:eastAsia="Times New Roman" w:hAnsi="Helvetica" w:cs="Helvetica"/>
          <w:sz w:val="22"/>
          <w:szCs w:val="22"/>
          <w:lang w:val="fr-FR"/>
        </w:rPr>
        <w:t>é</w:t>
      </w:r>
      <w:r w:rsidR="00A17544" w:rsidRPr="002D2EC9">
        <w:rPr>
          <w:rFonts w:ascii="Helvetica" w:eastAsia="Times New Roman" w:hAnsi="Helvetica" w:cs="Helvetica"/>
          <w:sz w:val="22"/>
          <w:szCs w:val="22"/>
        </w:rPr>
        <w:t xml:space="preserve">gnière 2017; </w:t>
      </w:r>
      <w:r w:rsidR="00A17544" w:rsidRPr="002D2EC9">
        <w:rPr>
          <w:rFonts w:ascii="Helvetica" w:hAnsi="Helvetica"/>
          <w:sz w:val="22"/>
          <w:szCs w:val="22"/>
        </w:rPr>
        <w:t>Chmura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phenological mismatch</w:t>
      </w:r>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FC64FC9"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phenologies, interactions and other still-unknown critical 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w:t>
      </w:r>
      <w:r w:rsidR="005A46C6" w:rsidRPr="002D2EC9">
        <w:rPr>
          <w:rFonts w:ascii="Helvetica" w:hAnsi="Helvetica" w:cs="Helvetica"/>
          <w:sz w:val="22"/>
          <w:szCs w:val="22"/>
          <w:lang w:val="en-US"/>
        </w:rPr>
        <w:lastRenderedPageBreak/>
        <w:t xml:space="preserve">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r w:rsidR="005A46C6" w:rsidRPr="002D2EC9">
        <w:rPr>
          <w:rFonts w:ascii="Helvetica" w:hAnsi="Helvetica"/>
          <w:sz w:val="22"/>
          <w:szCs w:val="22"/>
        </w:rPr>
        <w:t xml:space="preserve">phenological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Cottingham,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Johan Ehrlen, Kjell Bolmgren and Steve Travers for interesting discussions</w:t>
      </w:r>
      <w:r w:rsidR="00E34A64" w:rsidRPr="002D2EC9">
        <w:rPr>
          <w:rFonts w:ascii="Helvetica" w:hAnsi="Helvetica" w:cs="Helvetica"/>
          <w:sz w:val="22"/>
          <w:szCs w:val="22"/>
          <w:lang w:val="en-US"/>
        </w:rPr>
        <w:t xml:space="preserve"> and to Ian Breckheimer,</w:t>
      </w:r>
      <w:r w:rsidR="009D76F1">
        <w:rPr>
          <w:rFonts w:ascii="Helvetica" w:hAnsi="Helvetica" w:cs="Helvetica"/>
          <w:sz w:val="22"/>
          <w:szCs w:val="22"/>
          <w:lang w:val="en-US"/>
        </w:rPr>
        <w:t xml:space="preserve"> Ailene Ettinger, </w:t>
      </w:r>
      <w:r w:rsidR="00E34A64" w:rsidRPr="002D2EC9">
        <w:rPr>
          <w:rFonts w:ascii="Helvetica" w:hAnsi="Helvetica" w:cs="Helvetica"/>
          <w:sz w:val="22"/>
          <w:szCs w:val="22"/>
          <w:lang w:val="en-US"/>
        </w:rPr>
        <w:t>Deirdre Loughnan</w:t>
      </w:r>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5A54EF8A"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Adrian, R., Wilhelm, S. and Gerten, D.</w:t>
      </w:r>
      <w:r w:rsidRPr="002D2EC9">
        <w:rPr>
          <w:rFonts w:ascii="Helvetica" w:eastAsia="Times New Roman" w:hAnsi="Helvetica" w:cs="Arial"/>
          <w:i/>
          <w:iCs/>
          <w:color w:val="000000"/>
          <w:sz w:val="20"/>
          <w:szCs w:val="20"/>
        </w:rPr>
        <w:t>Life-history traits of lake plankton species may govern their phenological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Arula, T., Gröger, J., Ojaveer, H. and Simm,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(Clupea harengus membras) larvae and related environment in the Eastern Baltic Sea over the past 50 years</w:t>
      </w:r>
      <w:r w:rsidR="00C954F2">
        <w:rPr>
          <w:rFonts w:ascii="Helvetica" w:eastAsia="Times New Roman" w:hAnsi="Helvetica" w:cs="Arial"/>
          <w:color w:val="000000"/>
          <w:sz w:val="20"/>
          <w:szCs w:val="20"/>
        </w:rPr>
        <w:t xml:space="preserve"> PloS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van Asch, M. and Visser,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Annu. Rev. Entomol.,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Widdicombe, C. E., McEvoy, A. J., Smyth, T. J., Cummings, D. G., Somerfield, P. J., Maud, J. L. and McConville,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Barner, A. K., Chan, F., Hettinger, A., Hacker, S. D., Marshall, K. and Menge, B. A.</w:t>
      </w:r>
      <w:r w:rsidRPr="002D2EC9">
        <w:rPr>
          <w:rFonts w:ascii="Helvetica" w:eastAsia="Times New Roman" w:hAnsi="Helvetica" w:cs="Arial"/>
          <w:i/>
          <w:iCs/>
          <w:color w:val="000000"/>
          <w:sz w:val="20"/>
          <w:szCs w:val="20"/>
        </w:rPr>
        <w:t>Generality in multispecies responses to ocean acidification revealed through multiple hypothesis testing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 xml:space="preserve">Bauerfeind,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Berger, S. A., Diehl, S., Stibor, H., Sebastian, P. and Scherz,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Betini, G. S., Avgar, T. and Fryxell, J.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Why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Bewick, S., Cantrell, R. S., Cosner,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Seabloom, E., Shurin, J., Anderson, K., Blanchette, C., Broitman, B., Cooper, S. and Halpern, B.</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T., Halpern, B. S. and Seabloom,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Burkle,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Burthe, S., Daunt, F., Butler, A., Elston, D. A., Frederiksen, M., Johns, D., Newell, M., Thackeray, S. J. and Wanless, 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CaraDonna, P. J., Iler,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Carpenter, S. R. and Kitchell, J.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r w:rsidRPr="00EB69C9">
        <w:rPr>
          <w:rFonts w:ascii="Helvetica" w:hAnsi="Helvetica" w:cs="Times New Roman"/>
          <w:color w:val="000000"/>
          <w:sz w:val="20"/>
          <w:szCs w:val="20"/>
        </w:rPr>
        <w:t xml:space="preserve">Charmantier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I.-C., Hill, J. K., Ohlemüller,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Chmura, H. E., Kharouba, H. M., Ashander, J., Ehlman, S. M., Rivest,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mechanisms of phenology: the patterns and processes of phenological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  </w:t>
      </w:r>
      <w:r w:rsidRPr="002D2EC9">
        <w:rPr>
          <w:rFonts w:ascii="Helvetica" w:eastAsia="Times New Roman" w:hAnsi="Helvetica" w:cs="Arial"/>
          <w:b/>
          <w:bCs/>
          <w:color w:val="000000"/>
          <w:sz w:val="20"/>
          <w:szCs w:val="20"/>
        </w:rPr>
        <w:t>2018</w:t>
      </w:r>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Chuine, I. and Régnière,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EE889B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Cury,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functioning of marineecosystems: a fisheries perspective.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Responsible fisheries in the marineecosystem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54CD56E1"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Cushing, D.H., 1969. The regularity of the spawning season of some fishes. </w:t>
      </w:r>
      <w:r w:rsidRPr="00DF7E9D">
        <w:rPr>
          <w:rFonts w:ascii="Arial" w:eastAsia="Times New Roman" w:hAnsi="Arial" w:cs="Arial"/>
          <w:i/>
          <w:iCs/>
          <w:color w:val="222222"/>
          <w:sz w:val="20"/>
          <w:szCs w:val="20"/>
        </w:rPr>
        <w:t>ICES Journal of Marine Science</w:t>
      </w:r>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33</w:t>
      </w:r>
      <w:r w:rsidRPr="00DF7E9D">
        <w:rPr>
          <w:rFonts w:ascii="Arial" w:eastAsia="Times New Roman" w:hAnsi="Arial" w:cs="Arial"/>
          <w:color w:val="222222"/>
          <w:sz w:val="20"/>
          <w:szCs w:val="20"/>
          <w:shd w:val="clear" w:color="auto" w:fill="FFFFFF"/>
        </w:rPr>
        <w:t>(1), pp.81-92.</w:t>
      </w:r>
    </w:p>
    <w:p w14:paraId="20B77F39" w14:textId="77777777" w:rsidR="00DF7E9D" w:rsidRDefault="00DF7E9D" w:rsidP="000B20B5">
      <w:pPr>
        <w:rPr>
          <w:rFonts w:ascii="Helvetica" w:eastAsia="Times New Roman" w:hAnsi="Helvetica" w:cs="Arial"/>
          <w:color w:val="000000"/>
          <w:sz w:val="20"/>
          <w:szCs w:val="20"/>
        </w:rPr>
      </w:pPr>
    </w:p>
    <w:p w14:paraId="7F331777" w14:textId="28D16172" w:rsidR="00DF7E9D"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Cushing, D.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HardenJones,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Elek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48000398" w14:textId="77777777" w:rsidR="00DF7E9D" w:rsidRDefault="00DF7E9D" w:rsidP="000B20B5">
      <w:pPr>
        <w:rPr>
          <w:rFonts w:ascii="Helvetica" w:eastAsia="Times New Roman" w:hAnsi="Helvetica" w:cs="Arial"/>
          <w:color w:val="000000"/>
          <w:sz w:val="20"/>
          <w:szCs w:val="20"/>
        </w:rPr>
      </w:pPr>
    </w:p>
    <w:p w14:paraId="25B55EF4"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Cushing, D.H., 1990. Plankton production and year-class strength in fish populations: an update of the match/mismatch hypothesis. 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 26, pp. 249-293). Academic Press.</w:t>
      </w:r>
    </w:p>
    <w:p w14:paraId="19693B5F" w14:textId="77777777" w:rsidR="00DF7E9D" w:rsidRDefault="00DF7E9D" w:rsidP="000B20B5">
      <w:pPr>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Deacy, W. W., Armstrong, J. B., Leacock, W. B., Robbins, C. T., Gustine, D. D., Ward, E. J., Erlenbach, J. A. and Stanford, J. A.</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Doiron,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Dornelas, M., Gotelli, N. J., McGill, B., Shimadzu, H., Moyes, F., Sievers, C. and Magurran,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Anker-Nilssen, T., Beaugrand, G., Mysterud, A., Pettorelli, N.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3A74167E" w14:textId="77777777" w:rsidR="00C23C15" w:rsidRPr="00C23C15" w:rsidRDefault="00C23C15" w:rsidP="00C23C15">
      <w:pPr>
        <w:rPr>
          <w:rFonts w:ascii="Times New Roman" w:eastAsia="Times New Roman" w:hAnsi="Times New Roman" w:cs="Times New Roman"/>
          <w:sz w:val="20"/>
          <w:szCs w:val="20"/>
        </w:rPr>
      </w:pPr>
      <w:r w:rsidRPr="00C23C15">
        <w:rPr>
          <w:rFonts w:ascii="Arial" w:eastAsia="Times New Roman" w:hAnsi="Arial" w:cs="Arial"/>
          <w:color w:val="222222"/>
          <w:sz w:val="20"/>
          <w:szCs w:val="20"/>
          <w:shd w:val="clear" w:color="auto" w:fill="FFFFFF"/>
        </w:rPr>
        <w:t>Durant, J.M., Hjermann, D.Ø., Falkenhaug, T., Gifford, D.J., Naustvoll, L.J., Sullivan, B.K., Beaugrand, G. and Stenseth, N.C., 2013. Extension of the match-mismatch hypothesis to predator-controlled systems. </w:t>
      </w:r>
      <w:r w:rsidRPr="00C23C15">
        <w:rPr>
          <w:rFonts w:ascii="Arial" w:eastAsia="Times New Roman" w:hAnsi="Arial" w:cs="Arial"/>
          <w:i/>
          <w:iCs/>
          <w:color w:val="222222"/>
          <w:sz w:val="20"/>
          <w:szCs w:val="20"/>
        </w:rPr>
        <w:t>Marine Ecology Progress Series</w:t>
      </w:r>
      <w:r w:rsidRPr="00C23C15">
        <w:rPr>
          <w:rFonts w:ascii="Arial" w:eastAsia="Times New Roman" w:hAnsi="Arial" w:cs="Arial"/>
          <w:color w:val="222222"/>
          <w:sz w:val="20"/>
          <w:szCs w:val="20"/>
          <w:shd w:val="clear" w:color="auto" w:fill="FFFFFF"/>
        </w:rPr>
        <w:t>, </w:t>
      </w:r>
      <w:r w:rsidRPr="00C23C15">
        <w:rPr>
          <w:rFonts w:ascii="Arial" w:eastAsia="Times New Roman" w:hAnsi="Arial" w:cs="Arial"/>
          <w:i/>
          <w:iCs/>
          <w:color w:val="222222"/>
          <w:sz w:val="20"/>
          <w:szCs w:val="20"/>
        </w:rPr>
        <w:t>474</w:t>
      </w:r>
      <w:r w:rsidRPr="00C23C15">
        <w:rPr>
          <w:rFonts w:ascii="Arial" w:eastAsia="Times New Roman" w:hAnsi="Arial" w:cs="Arial"/>
          <w:color w:val="222222"/>
          <w:sz w:val="20"/>
          <w:szCs w:val="20"/>
          <w:shd w:val="clear" w:color="auto" w:fill="FFFFFF"/>
        </w:rPr>
        <w:t>, pp.43-52.</w:t>
      </w:r>
    </w:p>
    <w:p w14:paraId="669CDA9E" w14:textId="77777777" w:rsidR="00C23C15" w:rsidRDefault="00C23C15" w:rsidP="000B20B5">
      <w:pPr>
        <w:rPr>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Ottersen, G.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Sixty years of Lake Washington: a curriculum vitae</w:t>
      </w:r>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Francis, T. B., Wolkovich, E. M., Scheuerell,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PloS one,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Fritts, T. H. and Rodda,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George, D.</w:t>
      </w:r>
      <w:r w:rsidRPr="002D2EC9">
        <w:rPr>
          <w:rFonts w:ascii="Helvetica" w:eastAsia="Times New Roman" w:hAnsi="Helvetica" w:cs="Arial"/>
          <w:i/>
          <w:iCs/>
          <w:color w:val="000000"/>
          <w:sz w:val="20"/>
          <w:szCs w:val="20"/>
        </w:rPr>
        <w:t>The effect of nutrient enrichment and changes in the weather on the abundance of Daphnia in Esthwaite Water, Cumbria</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53EE479A" w14:textId="6B4B20CE" w:rsidR="009206CD" w:rsidRPr="009206CD" w:rsidRDefault="009206CD" w:rsidP="009206CD">
      <w:pPr>
        <w:rPr>
          <w:rFonts w:ascii="Times New Roman" w:eastAsia="Times New Roman" w:hAnsi="Times New Roman" w:cs="Times New Roman"/>
          <w:sz w:val="20"/>
          <w:szCs w:val="20"/>
        </w:rPr>
      </w:pPr>
      <w:r w:rsidRPr="009206CD">
        <w:rPr>
          <w:rFonts w:ascii="Arial" w:eastAsia="Times New Roman" w:hAnsi="Arial" w:cs="Arial"/>
          <w:color w:val="222222"/>
          <w:sz w:val="20"/>
          <w:szCs w:val="20"/>
          <w:shd w:val="clear" w:color="auto" w:fill="FFFFFF"/>
        </w:rPr>
        <w:t xml:space="preserve">Gienapp, P., Reed, T. E., </w:t>
      </w:r>
      <w:r>
        <w:rPr>
          <w:rFonts w:ascii="Arial" w:eastAsia="Times New Roman" w:hAnsi="Arial" w:cs="Arial"/>
          <w:color w:val="222222"/>
          <w:sz w:val="20"/>
          <w:szCs w:val="20"/>
          <w:shd w:val="clear" w:color="auto" w:fill="FFFFFF"/>
        </w:rPr>
        <w:t>and Visser, M. E</w:t>
      </w:r>
      <w:r w:rsidRPr="009206CD">
        <w:rPr>
          <w:rFonts w:ascii="Arial" w:eastAsia="Times New Roman" w:hAnsi="Arial" w:cs="Arial"/>
          <w:color w:val="222222"/>
          <w:sz w:val="20"/>
          <w:szCs w:val="20"/>
          <w:shd w:val="clear" w:color="auto" w:fill="FFFFFF"/>
        </w:rPr>
        <w:t xml:space="preserve">. </w:t>
      </w:r>
      <w:r w:rsidRPr="009206CD">
        <w:rPr>
          <w:rFonts w:ascii="Arial" w:eastAsia="Times New Roman" w:hAnsi="Arial" w:cs="Arial"/>
          <w:i/>
          <w:color w:val="222222"/>
          <w:sz w:val="20"/>
          <w:szCs w:val="20"/>
          <w:shd w:val="clear" w:color="auto" w:fill="FFFFFF"/>
        </w:rPr>
        <w:t>Why climate change will invariably alter selection pressures on phenology</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iCs/>
          <w:color w:val="222222"/>
          <w:sz w:val="20"/>
          <w:szCs w:val="20"/>
        </w:rPr>
        <w:t>Proceedings of the Royal Society B: Biological Sciences</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b/>
          <w:color w:val="222222"/>
          <w:sz w:val="20"/>
          <w:szCs w:val="20"/>
          <w:shd w:val="clear" w:color="auto" w:fill="FFFFFF"/>
        </w:rPr>
        <w:t>2014</w:t>
      </w:r>
      <w:r>
        <w:rPr>
          <w:rFonts w:ascii="Arial" w:eastAsia="Times New Roman" w:hAnsi="Arial" w:cs="Arial"/>
          <w:color w:val="222222"/>
          <w:sz w:val="20"/>
          <w:szCs w:val="20"/>
          <w:shd w:val="clear" w:color="auto" w:fill="FFFFFF"/>
        </w:rPr>
        <w:t xml:space="preserve">, </w:t>
      </w:r>
      <w:r w:rsidRPr="009206CD">
        <w:rPr>
          <w:rFonts w:ascii="Arial" w:eastAsia="Times New Roman" w:hAnsi="Arial" w:cs="Arial"/>
          <w:iCs/>
          <w:color w:val="222222"/>
          <w:sz w:val="20"/>
          <w:szCs w:val="20"/>
        </w:rPr>
        <w:t>281</w:t>
      </w:r>
      <w:r w:rsidRPr="009206CD">
        <w:rPr>
          <w:rFonts w:ascii="Arial" w:eastAsia="Times New Roman" w:hAnsi="Arial" w:cs="Arial"/>
          <w:color w:val="222222"/>
          <w:sz w:val="20"/>
          <w:szCs w:val="20"/>
          <w:shd w:val="clear" w:color="auto" w:fill="FFFFFF"/>
        </w:rPr>
        <w:t>(1793), 20141611.</w:t>
      </w:r>
    </w:p>
    <w:p w14:paraId="564AF533" w14:textId="77777777" w:rsidR="009206CD" w:rsidRDefault="009206CD" w:rsidP="00ED35C4">
      <w:pPr>
        <w:rPr>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Gruner, D. S., Smith, J. E., Seabloom, E. W., Sandin, S. A., Ngai, J. T., Hillebrand, H., Harpole, W. S., Elser, J. J., Cleland, E. E., Bracken, M. E. and others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r w:rsidRPr="00AE0F90">
        <w:rPr>
          <w:rFonts w:ascii="Helvetica" w:eastAsia="Times New Roman" w:hAnsi="Helvetica" w:cs="Arial"/>
          <w:color w:val="000000"/>
          <w:sz w:val="20"/>
          <w:szCs w:val="20"/>
        </w:rPr>
        <w:lastRenderedPageBreak/>
        <w:t xml:space="preserve">Gullett, P., Hatchwell, B. J., Robinson, R. A. and Evans, K. L. </w:t>
      </w:r>
      <w:r w:rsidRPr="00AE0F90">
        <w:rPr>
          <w:rFonts w:ascii="Helvetica" w:eastAsia="Times New Roman" w:hAnsi="Helvetica" w:cs="Arial"/>
          <w:i/>
          <w:iCs/>
          <w:color w:val="000000"/>
          <w:sz w:val="20"/>
          <w:szCs w:val="20"/>
        </w:rPr>
        <w:t>Phenological indices of avian reproduction: cryptic shifts and prediction across large spatial and temporal scales</w:t>
      </w:r>
      <w:r w:rsidRPr="00AE0F90">
        <w:rPr>
          <w:rFonts w:ascii="Helvetica" w:eastAsia="Times New Roman" w:hAnsi="Helvetica" w:cs="Arial"/>
          <w:color w:val="000000"/>
          <w:sz w:val="20"/>
          <w:szCs w:val="20"/>
        </w:rPr>
        <w:t>. Ecology and evolution,  </w:t>
      </w:r>
      <w:r w:rsidRPr="00AE0F90">
        <w:rPr>
          <w:rFonts w:ascii="Helvetica" w:eastAsia="Times New Roman" w:hAnsi="Helvetica" w:cs="Arial"/>
          <w:b/>
          <w:bCs/>
          <w:color w:val="000000"/>
          <w:sz w:val="20"/>
          <w:szCs w:val="20"/>
        </w:rPr>
        <w:t>2013</w:t>
      </w:r>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Hampton, S. E., Scheuerell,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Henrich-Gebhardt,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
    <w:p w14:paraId="3503802A" w14:textId="77777777" w:rsidR="00ED35C4" w:rsidRPr="002D2EC9" w:rsidRDefault="00ED35C4" w:rsidP="00ED35C4">
      <w:pPr>
        <w:rPr>
          <w:rFonts w:ascii="Helvetica" w:eastAsia="Times New Roman" w:hAnsi="Helvetica" w:cs="Arial"/>
          <w:color w:val="000000"/>
          <w:sz w:val="20"/>
          <w:szCs w:val="20"/>
        </w:rPr>
      </w:pPr>
    </w:p>
    <w:p w14:paraId="3F75F0A0"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Hjort, J., 1914. Fluctuations in the great fisheries of northern Europe viewed in the light of biological research. ICES.</w:t>
      </w:r>
    </w:p>
    <w:p w14:paraId="64A0FA50" w14:textId="77777777" w:rsidR="00DF7E9D" w:rsidRDefault="00DF7E9D" w:rsidP="00ED35C4">
      <w:pPr>
        <w:rPr>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(Operophtera brumata) on apple in relation to larval dispersal and time of bud burst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1143EC23"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and Jonzén, N.</w:t>
      </w:r>
      <w:r w:rsidR="00A00A5A">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6C84680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Kristensen, N. P., Nilsson, J.-Å. and Jonzén, N.</w:t>
      </w:r>
      <w:r w:rsidR="00A00A5A">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eco-evolutionary consequences of interspecific phenological asynchrony--a theoretical perspective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3FE7C9B2" w14:textId="77777777" w:rsidR="00200005" w:rsidRPr="00200005" w:rsidRDefault="00200005" w:rsidP="00200005">
      <w:pPr>
        <w:rPr>
          <w:rFonts w:ascii="Times New Roman" w:eastAsia="Times New Roman" w:hAnsi="Times New Roman" w:cs="Times New Roman"/>
          <w:sz w:val="20"/>
          <w:szCs w:val="20"/>
        </w:rPr>
      </w:pPr>
      <w:r w:rsidRPr="00200005">
        <w:rPr>
          <w:rFonts w:ascii="Arial" w:eastAsia="Times New Roman" w:hAnsi="Arial" w:cs="Arial"/>
          <w:color w:val="222222"/>
          <w:sz w:val="20"/>
          <w:szCs w:val="20"/>
          <w:shd w:val="clear" w:color="auto" w:fill="FFFFFF"/>
        </w:rPr>
        <w:t>Johansson, J., Smith, H.G. and Jonzén, N., 2014. Adaptation of reproductive phenology to climate change with ecological feedback via dominance hierarchies. </w:t>
      </w:r>
      <w:r w:rsidRPr="00200005">
        <w:rPr>
          <w:rFonts w:ascii="Arial" w:eastAsia="Times New Roman" w:hAnsi="Arial" w:cs="Arial"/>
          <w:i/>
          <w:iCs/>
          <w:color w:val="222222"/>
          <w:sz w:val="20"/>
          <w:szCs w:val="20"/>
        </w:rPr>
        <w:t>Journal of animal ecology</w:t>
      </w:r>
      <w:r w:rsidRPr="00200005">
        <w:rPr>
          <w:rFonts w:ascii="Arial" w:eastAsia="Times New Roman" w:hAnsi="Arial" w:cs="Arial"/>
          <w:color w:val="222222"/>
          <w:sz w:val="20"/>
          <w:szCs w:val="20"/>
          <w:shd w:val="clear" w:color="auto" w:fill="FFFFFF"/>
        </w:rPr>
        <w:t>, </w:t>
      </w:r>
      <w:r w:rsidRPr="00200005">
        <w:rPr>
          <w:rFonts w:ascii="Arial" w:eastAsia="Times New Roman" w:hAnsi="Arial" w:cs="Arial"/>
          <w:i/>
          <w:iCs/>
          <w:color w:val="222222"/>
          <w:sz w:val="20"/>
          <w:szCs w:val="20"/>
        </w:rPr>
        <w:t>83</w:t>
      </w:r>
      <w:r w:rsidRPr="00200005">
        <w:rPr>
          <w:rFonts w:ascii="Arial" w:eastAsia="Times New Roman" w:hAnsi="Arial" w:cs="Arial"/>
          <w:color w:val="222222"/>
          <w:sz w:val="20"/>
          <w:szCs w:val="20"/>
          <w:shd w:val="clear" w:color="auto" w:fill="FFFFFF"/>
        </w:rPr>
        <w:t>(2), pp.440-449.</w:t>
      </w:r>
    </w:p>
    <w:p w14:paraId="45F6F12D" w14:textId="77777777" w:rsidR="00200005" w:rsidRDefault="00200005" w:rsidP="00ED35C4">
      <w:pPr>
        <w:rPr>
          <w:rFonts w:ascii="Helvetica" w:eastAsia="Times New Roman" w:hAnsi="Helvetica" w:cs="Arial"/>
          <w:color w:val="000000"/>
          <w:sz w:val="20"/>
          <w:szCs w:val="20"/>
        </w:rPr>
      </w:pPr>
    </w:p>
    <w:p w14:paraId="62316A2D" w14:textId="4596D92B"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KELLERI, L. F. and VAN NOORDWIJK, 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Ardea,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Kerby, J., Wilmers,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Ohgushi,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Kharouba, H. M., Ehrlén, J., Gelman, A., Bolmgren, K., Allen, J. M., Travers, S. E. and Wolkovich,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Global shifts in the phenological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3C1899DE" w14:textId="77777777" w:rsidR="00E344BB" w:rsidRPr="00E344BB" w:rsidRDefault="00E344BB" w:rsidP="00E344BB">
      <w:pPr>
        <w:rPr>
          <w:rFonts w:ascii="Times New Roman" w:eastAsia="Times New Roman" w:hAnsi="Times New Roman" w:cs="Times New Roman"/>
          <w:sz w:val="20"/>
          <w:szCs w:val="20"/>
        </w:rPr>
      </w:pPr>
      <w:r w:rsidRPr="00E344BB">
        <w:rPr>
          <w:rFonts w:ascii="Arial" w:eastAsia="Times New Roman" w:hAnsi="Arial" w:cs="Arial"/>
          <w:color w:val="222222"/>
          <w:sz w:val="20"/>
          <w:szCs w:val="20"/>
          <w:shd w:val="clear" w:color="auto" w:fill="FFFFFF"/>
        </w:rPr>
        <w:t>Kudo, G. and Ida, T.Y., 2013. Early onset of spring increases the phenological mismatch between plants and pollinators. </w:t>
      </w:r>
      <w:r w:rsidRPr="00E344BB">
        <w:rPr>
          <w:rFonts w:ascii="Arial" w:eastAsia="Times New Roman" w:hAnsi="Arial" w:cs="Arial"/>
          <w:i/>
          <w:iCs/>
          <w:color w:val="222222"/>
          <w:sz w:val="20"/>
          <w:szCs w:val="20"/>
        </w:rPr>
        <w:t>Ecology</w:t>
      </w:r>
      <w:r w:rsidRPr="00E344BB">
        <w:rPr>
          <w:rFonts w:ascii="Arial" w:eastAsia="Times New Roman" w:hAnsi="Arial" w:cs="Arial"/>
          <w:color w:val="222222"/>
          <w:sz w:val="20"/>
          <w:szCs w:val="20"/>
          <w:shd w:val="clear" w:color="auto" w:fill="FFFFFF"/>
        </w:rPr>
        <w:t>, </w:t>
      </w:r>
      <w:r w:rsidRPr="00E344BB">
        <w:rPr>
          <w:rFonts w:ascii="Arial" w:eastAsia="Times New Roman" w:hAnsi="Arial" w:cs="Arial"/>
          <w:i/>
          <w:iCs/>
          <w:color w:val="222222"/>
          <w:sz w:val="20"/>
          <w:szCs w:val="20"/>
        </w:rPr>
        <w:t>94</w:t>
      </w:r>
      <w:r w:rsidRPr="00E344BB">
        <w:rPr>
          <w:rFonts w:ascii="Arial" w:eastAsia="Times New Roman" w:hAnsi="Arial" w:cs="Arial"/>
          <w:color w:val="222222"/>
          <w:sz w:val="20"/>
          <w:szCs w:val="20"/>
          <w:shd w:val="clear" w:color="auto" w:fill="FFFFFF"/>
        </w:rPr>
        <w:t>(10), pp.2311-2320.</w:t>
      </w:r>
    </w:p>
    <w:p w14:paraId="253F4968" w14:textId="77777777" w:rsidR="00E344BB" w:rsidRDefault="00E344BB" w:rsidP="00F969CD">
      <w:pPr>
        <w:rPr>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Lavergne, S., Mouquet, N., Thuiller, W. and Ronce,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Law, T., Zhang, W., Zhao, J. and Arhonditsis,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Leggett, W. and Deblois,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7AE6F384" w14:textId="77777777" w:rsidR="00A00A5A" w:rsidRPr="00A00A5A" w:rsidRDefault="00A00A5A" w:rsidP="00A00A5A">
      <w:pPr>
        <w:rPr>
          <w:rFonts w:ascii="Times New Roman" w:eastAsia="Times New Roman" w:hAnsi="Times New Roman" w:cs="Times New Roman"/>
          <w:sz w:val="20"/>
          <w:szCs w:val="20"/>
        </w:rPr>
      </w:pPr>
      <w:r w:rsidRPr="00A00A5A">
        <w:rPr>
          <w:rFonts w:ascii="Arial" w:eastAsia="Times New Roman" w:hAnsi="Arial" w:cs="Arial"/>
          <w:color w:val="222222"/>
          <w:sz w:val="20"/>
          <w:szCs w:val="20"/>
          <w:shd w:val="clear" w:color="auto" w:fill="FFFFFF"/>
        </w:rPr>
        <w:t>Levins, R., 1968. </w:t>
      </w:r>
      <w:r w:rsidRPr="00A00A5A">
        <w:rPr>
          <w:rFonts w:ascii="Arial" w:eastAsia="Times New Roman" w:hAnsi="Arial" w:cs="Arial"/>
          <w:i/>
          <w:iCs/>
          <w:color w:val="222222"/>
          <w:sz w:val="20"/>
          <w:szCs w:val="20"/>
        </w:rPr>
        <w:t>Evolution in changing environments: some theoretical explorations</w:t>
      </w:r>
      <w:r w:rsidRPr="00A00A5A">
        <w:rPr>
          <w:rFonts w:ascii="Arial" w:eastAsia="Times New Roman" w:hAnsi="Arial" w:cs="Arial"/>
          <w:color w:val="222222"/>
          <w:sz w:val="20"/>
          <w:szCs w:val="20"/>
          <w:shd w:val="clear" w:color="auto" w:fill="FFFFFF"/>
        </w:rPr>
        <w:t> (No. 2). Princeton University Press.</w:t>
      </w:r>
    </w:p>
    <w:p w14:paraId="62687A1F" w14:textId="77777777" w:rsidR="00A00A5A" w:rsidRDefault="00A00A5A" w:rsidP="00F969CD">
      <w:pPr>
        <w:rPr>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Menzel, A., Sparks, T. H., Estrella, N., Koch, E., Aasa, A., Ahas, R., Alm-Kübler, K., Bissolli, P., Braslavská, O., Briede,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European phenological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Miller-Rushing, A. J., Høye, T. T., Inouye, D. W. and Post,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effects of phenological mismatches on demography</w:t>
      </w:r>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Mouquet, N., Lagadeuc, Y., Devictor, V., Doyen, L., Duputié, A., Eveillard, D., Faure, D., Garnier, E., Gimenez, O., Huneman, P.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Nakazawa, T. and Doi, H.</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O'Connor, M. I., Selig, E. R., Pinsky, M. L. and Altermatt, F.</w:t>
      </w:r>
      <w:r w:rsidRPr="002D2EC9">
        <w:rPr>
          <w:rFonts w:ascii="Helvetica" w:eastAsia="Times New Roman" w:hAnsi="Helvetica" w:cs="Arial"/>
          <w:i/>
          <w:iCs/>
          <w:color w:val="000000"/>
          <w:sz w:val="20"/>
          <w:szCs w:val="20"/>
        </w:rPr>
        <w:t>Toward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Ovaskainen, O., Skorokhodova, S., Yakovleva, M., Sukhov, A., Kutenkov, A., Kutenkova, N., Shcherbakov, A., Meyke,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Community-level phenological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Philippart, C. J., van Aken, H. M., Beukema, J. J., Bos, O. G., Cadée, G. C. and Dekker, R.</w:t>
      </w:r>
      <w:r w:rsidRPr="002D2EC9">
        <w:rPr>
          <w:rFonts w:ascii="Helvetica" w:eastAsia="Times New Roman" w:hAnsi="Helvetica" w:cs="Arial"/>
          <w:i/>
          <w:iCs/>
          <w:color w:val="000000"/>
          <w:sz w:val="20"/>
          <w:szCs w:val="20"/>
        </w:rPr>
        <w:t>Climate-related changes in recruitment of the bivalve Macoma balthica</w:t>
      </w:r>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Plard, F., Gaillard, J.-M., Coulson, T., Hewison, A. M., Delorme, D., Warnant, C. and Bonenfant,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r w:rsidR="00481A14">
        <w:rPr>
          <w:rFonts w:ascii="Helvetica" w:eastAsia="Times New Roman" w:hAnsi="Helvetica" w:cs="Arial"/>
          <w:color w:val="000000"/>
          <w:sz w:val="20"/>
          <w:szCs w:val="20"/>
        </w:rPr>
        <w:t>PLoS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Forchhammer,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r w:rsidR="002E440C" w:rsidRPr="002D2EC9">
        <w:rPr>
          <w:rFonts w:ascii="Helvetica" w:eastAsia="Times New Roman" w:hAnsi="Helvetica" w:cs="Arial"/>
          <w:color w:val="000000"/>
          <w:sz w:val="20"/>
          <w:szCs w:val="20"/>
        </w:rPr>
        <w:t xml:space="preserve">Jenouvrier, S. and Visser, M. E. </w:t>
      </w:r>
      <w:r w:rsidRPr="002D2EC9">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Renner, S. S. and Zohner,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and phenological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Revilla, T. A., Encinas-Viso, F. and Loreau,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bit) Earlier or later is always better: Phenological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Ricciardi, A., Neves,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(Unionoida) following the zebra mussel (Dreissena polymorpha)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lastRenderedPageBreak/>
        <w:t>Sala, O. E., Chapin, F. S., Armesto, J. J., Berlow, E., Bloomfield, J., Dirzo, R., Huber-Sanwald, E., Huenneke, L. F., Jackson, R. B., Kinzig, A. and other</w:t>
      </w:r>
      <w:r w:rsidR="002E440C" w:rsidRPr="002D2EC9">
        <w:rPr>
          <w:rFonts w:ascii="Helvetica" w:eastAsia="Times New Roman" w:hAnsi="Helvetica" w:cs="Arial"/>
          <w:color w:val="000000"/>
          <w:sz w:val="20"/>
          <w:szCs w:val="20"/>
        </w:rPr>
        <w:t xml:space="preserve">s. </w:t>
      </w:r>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Samplonius, J. M., Kappers, E. F., Brands, S. and Both, C.</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Phenological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2016</w:t>
      </w:r>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Senner, N. R., Stager, M. and Sandercock,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Sgardeli, V., Zografou,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Borer, E. T., Seabloom, E. W., Anderson, K., Blanchette, C. A., Broitman, B., Cooper, S. D. and Halpern, B.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Gruner, D. S. and Hillebrand,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All wet or dried up? Real differences between aquatic and terrestrial food webs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and Seabloom, E. W.</w:t>
      </w:r>
      <w:r w:rsidRPr="002D2EC9">
        <w:rPr>
          <w:rFonts w:ascii="Helvetica" w:eastAsia="Times New Roman" w:hAnsi="Helvetica" w:cs="Arial"/>
          <w:i/>
          <w:iCs/>
          <w:color w:val="000000"/>
          <w:sz w:val="20"/>
          <w:szCs w:val="20"/>
        </w:rPr>
        <w:t>The strength of trophic cascades across ecosystems: predictions from allometry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Singer, M. C. and Parmesan,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IPCC (2007): Climate change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Thackeray, S. J., Henrys, P. A., Hemming, D., Bell, J. R., Botham, M. S., Burthe, S., Helaouet, P., Johns, D. G., Jones, I. D., Leech, D. I. and others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sensitivity to climate across taxa and trophic levels</w:t>
      </w:r>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and Julkunen-Tiitto, R.</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variation as protection against defoliating insects: the case of Quercus robur and Operophtera brumata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Niemelä, P. and Keränen,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Growth and development of a generalist insect herbivore, Operophtera brumata, on original and alternative host plants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Vatka, E., Orell, M. and RytkÖnen,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Vatka, E., Rytkönen, S. and Orell,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Verschuren, D., Johnson, T. C., Kling, H. J., Edgington, D. N., Leavitt, P. R., Brown, E. T., Talbot, M. R. and Hecky,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of London. Series B: Biological Sciences,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61FF031C" w14:textId="44053DCB" w:rsidR="006133F7" w:rsidRPr="006133F7" w:rsidRDefault="00485267" w:rsidP="006133F7">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Visser, M. E., and</w:t>
      </w:r>
      <w:r w:rsidR="006133F7" w:rsidRPr="006133F7">
        <w:rPr>
          <w:rFonts w:ascii="Arial" w:eastAsia="Times New Roman" w:hAnsi="Arial" w:cs="Arial"/>
          <w:color w:val="222222"/>
          <w:sz w:val="20"/>
          <w:szCs w:val="20"/>
          <w:shd w:val="clear" w:color="auto" w:fill="FFFFFF"/>
        </w:rPr>
        <w:t xml:space="preserve"> Gienapp, P. </w:t>
      </w:r>
      <w:r w:rsidR="006133F7" w:rsidRPr="00485267">
        <w:rPr>
          <w:rFonts w:ascii="Arial" w:eastAsia="Times New Roman" w:hAnsi="Arial" w:cs="Arial"/>
          <w:i/>
          <w:color w:val="222222"/>
          <w:sz w:val="20"/>
          <w:szCs w:val="20"/>
          <w:shd w:val="clear" w:color="auto" w:fill="FFFFFF"/>
        </w:rPr>
        <w:t>Evolutionary and demographic consequences of phenological mismatches</w:t>
      </w:r>
      <w:r w:rsidR="006133F7" w:rsidRPr="006133F7">
        <w:rPr>
          <w:rFonts w:ascii="Arial" w:eastAsia="Times New Roman" w:hAnsi="Arial" w:cs="Arial"/>
          <w:color w:val="222222"/>
          <w:sz w:val="20"/>
          <w:szCs w:val="20"/>
          <w:shd w:val="clear" w:color="auto" w:fill="FFFFFF"/>
        </w:rPr>
        <w:t>. </w:t>
      </w:r>
      <w:r w:rsidR="006133F7" w:rsidRPr="00485267">
        <w:rPr>
          <w:rFonts w:ascii="Arial" w:eastAsia="Times New Roman" w:hAnsi="Arial" w:cs="Arial"/>
          <w:iCs/>
          <w:color w:val="222222"/>
          <w:sz w:val="20"/>
          <w:szCs w:val="20"/>
        </w:rPr>
        <w:t>Nature ecology &amp; evolution</w:t>
      </w:r>
      <w:r w:rsidR="006133F7" w:rsidRPr="006133F7">
        <w:rPr>
          <w:rFonts w:ascii="Arial" w:eastAsia="Times New Roman" w:hAnsi="Arial" w:cs="Arial"/>
          <w:color w:val="222222"/>
          <w:sz w:val="20"/>
          <w:szCs w:val="20"/>
          <w:shd w:val="clear" w:color="auto" w:fill="FFFFFF"/>
        </w:rPr>
        <w:t xml:space="preserve">, </w:t>
      </w:r>
      <w:r w:rsidRPr="00485267">
        <w:rPr>
          <w:rFonts w:ascii="Arial" w:eastAsia="Times New Roman" w:hAnsi="Arial" w:cs="Arial"/>
          <w:b/>
          <w:color w:val="222222"/>
          <w:sz w:val="20"/>
          <w:szCs w:val="20"/>
          <w:shd w:val="clear" w:color="auto" w:fill="FFFFFF"/>
        </w:rPr>
        <w:t>2009</w:t>
      </w:r>
      <w:r>
        <w:rPr>
          <w:rFonts w:ascii="Arial" w:eastAsia="Times New Roman" w:hAnsi="Arial" w:cs="Arial"/>
          <w:color w:val="222222"/>
          <w:sz w:val="20"/>
          <w:szCs w:val="20"/>
          <w:shd w:val="clear" w:color="auto" w:fill="FFFFFF"/>
        </w:rPr>
        <w:t xml:space="preserve">, </w:t>
      </w:r>
      <w:r w:rsidR="006133F7" w:rsidRPr="006133F7">
        <w:rPr>
          <w:rFonts w:ascii="Arial" w:eastAsia="Times New Roman" w:hAnsi="Arial" w:cs="Arial"/>
          <w:color w:val="222222"/>
          <w:sz w:val="20"/>
          <w:szCs w:val="20"/>
          <w:shd w:val="clear" w:color="auto" w:fill="FFFFFF"/>
        </w:rPr>
        <w:t>1.</w:t>
      </w:r>
    </w:p>
    <w:p w14:paraId="0E7C3D73" w14:textId="77777777" w:rsidR="006133F7" w:rsidRDefault="006133F7" w:rsidP="002E440C">
      <w:pPr>
        <w:rPr>
          <w:rFonts w:ascii="Helvetica" w:eastAsia="Times New Roman" w:hAnsi="Helvetica" w:cs="Arial"/>
          <w:color w:val="000000"/>
          <w:sz w:val="20"/>
          <w:szCs w:val="20"/>
        </w:rPr>
      </w:pPr>
    </w:p>
    <w:p w14:paraId="0D42F138" w14:textId="77777777" w:rsidR="006133F7" w:rsidRDefault="006133F7" w:rsidP="002E440C">
      <w:pPr>
        <w:rPr>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Visser, M. E., Holleman, L. J. M. and Gienapp,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r w:rsidRPr="00997E77">
        <w:rPr>
          <w:rFonts w:ascii="Helvetica" w:eastAsia="Times New Roman" w:hAnsi="Helvetica" w:cs="Times New Roman"/>
          <w:color w:val="222222"/>
          <w:sz w:val="20"/>
          <w:szCs w:val="20"/>
          <w:shd w:val="clear" w:color="auto" w:fill="FFFFFF"/>
        </w:rPr>
        <w:t xml:space="preserve">Visser, M.E., Van Noordwijk, A.J., Tinbergen, J.M., and Lessells, C.M. </w:t>
      </w:r>
      <w:r w:rsidRPr="00790CAC">
        <w:rPr>
          <w:rFonts w:ascii="Helvetica" w:eastAsia="Times New Roman" w:hAnsi="Helvetica" w:cs="Times New Roman"/>
          <w:i/>
          <w:color w:val="222222"/>
          <w:sz w:val="20"/>
          <w:szCs w:val="20"/>
          <w:shd w:val="clear" w:color="auto" w:fill="FFFFFF"/>
        </w:rPr>
        <w:t>Warmer springs lead to mistimed reproduction in great tits (Parus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Wiltshire, K. H., Malzahn, A. M., Wirtz, K., Greve, W., Janisch, S., Mangelsdorf, P., Manly, B. F. and Boersma,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2004</w:t>
      </w:r>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r w:rsidRPr="002D2EC9">
        <w:rPr>
          <w:rFonts w:ascii="Helvetica" w:eastAsia="Times New Roman" w:hAnsi="Helvetica" w:cs="Arial"/>
          <w:color w:val="000000"/>
          <w:sz w:val="20"/>
          <w:szCs w:val="20"/>
        </w:rPr>
        <w:t>Wolkovich, E., Cook, B., McLauchlan,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ecology in the Anthropocene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0322740A" w14:textId="77777777" w:rsidR="009F0A68" w:rsidRPr="002D2EC9" w:rsidRDefault="009F0A68" w:rsidP="009F0A68">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 xml:space="preserve">postulates that there </w:t>
      </w:r>
      <w:commentRangeStart w:id="18"/>
      <w:r w:rsidRPr="002D2EC9">
        <w:rPr>
          <w:rFonts w:ascii="Helvetica" w:hAnsi="Helvetica" w:cs="Helvetica"/>
          <w:sz w:val="22"/>
          <w:szCs w:val="22"/>
          <w:lang w:val="en-US"/>
        </w:rPr>
        <w:t>should be selective pressure</w:t>
      </w:r>
      <w:commentRangeEnd w:id="18"/>
      <w:r>
        <w:rPr>
          <w:rStyle w:val="CommentReference"/>
        </w:rPr>
        <w:commentReference w:id="18"/>
      </w:r>
      <w:r w:rsidRPr="002D2EC9">
        <w:rPr>
          <w:rFonts w:ascii="Helvetica" w:hAnsi="Helvetica" w:cs="Helvetica"/>
          <w:sz w:val="22"/>
          <w:szCs w:val="22"/>
          <w:lang w:val="en-US"/>
        </w:rPr>
        <w:t xml:space="preserve"> for the consumer to temporally ‘match’ the peak of its</w:t>
      </w:r>
      <w:r>
        <w:rPr>
          <w:rFonts w:ascii="Helvetica" w:hAnsi="Helvetica" w:cs="Helvetica"/>
          <w:sz w:val="22"/>
          <w:szCs w:val="22"/>
          <w:lang w:val="en-US"/>
        </w:rPr>
        <w:t xml:space="preserve"> most</w:t>
      </w:r>
      <w:r w:rsidRPr="002D2EC9">
        <w:rPr>
          <w:rFonts w:ascii="Helvetica" w:hAnsi="Helvetica" w:cs="Helvetica"/>
          <w:sz w:val="22"/>
          <w:szCs w:val="22"/>
          <w:lang w:val="en-US"/>
        </w:rPr>
        <w:t xml:space="preserve"> energetic</w:t>
      </w:r>
      <w:r>
        <w:rPr>
          <w:rFonts w:ascii="Helvetica" w:hAnsi="Helvetica" w:cs="Helvetica"/>
          <w:sz w:val="22"/>
          <w:szCs w:val="22"/>
          <w:lang w:val="en-US"/>
        </w:rPr>
        <w:t>ally demanding</w:t>
      </w:r>
      <w:r w:rsidRPr="002D2EC9">
        <w:rPr>
          <w:rFonts w:ascii="Helvetica" w:hAnsi="Helvetica" w:cs="Helvetica"/>
          <w:sz w:val="22"/>
          <w:szCs w:val="22"/>
          <w:lang w:val="en-US"/>
        </w:rPr>
        <w:t xml:space="preserve"> p</w:t>
      </w:r>
      <w:r>
        <w:rPr>
          <w:rFonts w:ascii="Helvetica" w:hAnsi="Helvetica" w:cs="Helvetica"/>
          <w:sz w:val="22"/>
          <w:szCs w:val="22"/>
          <w:lang w:val="en-US"/>
        </w:rPr>
        <w:t>eriod</w:t>
      </w:r>
      <w:r w:rsidRPr="002D2EC9">
        <w:rPr>
          <w:rFonts w:ascii="Helvetica" w:hAnsi="Helvetica" w:cs="Helvetica"/>
          <w:sz w:val="22"/>
          <w:szCs w:val="22"/>
          <w:lang w:val="en-US"/>
        </w:rPr>
        <w:t xml:space="preserve"> (i.e. reaching maximum fitness) with the peak of resource availability and if there is any change to the relative timing of the interaction, there will be a </w:t>
      </w:r>
      <w:r w:rsidRPr="009F0A68">
        <w:rPr>
          <w:rFonts w:ascii="Helvetica" w:hAnsi="Helvetica" w:cs="Helvetica"/>
          <w:sz w:val="22"/>
          <w:szCs w:val="22"/>
          <w:lang w:val="en-US"/>
        </w:rPr>
        <w:t>decrease in fitness for the consumer (i.e., a mismatch). At the curve’s limits, consumer fitness should fa</w:t>
      </w:r>
      <w:r w:rsidRPr="002D2EC9">
        <w:rPr>
          <w:rFonts w:ascii="Helvetica" w:hAnsi="Helvetica" w:cs="Helvetica"/>
          <w:sz w:val="22"/>
          <w:szCs w:val="22"/>
          <w:lang w:val="en-US"/>
        </w:rPr>
        <w:t>ll to zero when the change in relative timing is sufficiently large. (Figure 1)</w:t>
      </w:r>
    </w:p>
    <w:p w14:paraId="137EFBC3" w14:textId="77777777" w:rsidR="0027104E" w:rsidRDefault="0027104E"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19"/>
      <w:r w:rsidRPr="002D2EC9">
        <w:rPr>
          <w:rFonts w:ascii="Helvetica" w:hAnsi="Helvetica" w:cs="Helvetica"/>
          <w:b/>
          <w:bCs/>
          <w:sz w:val="22"/>
          <w:szCs w:val="22"/>
          <w:lang w:val="en-US"/>
        </w:rPr>
        <w:t>Phenological synchrony</w:t>
      </w:r>
      <w:commentRangeEnd w:id="19"/>
      <w:r w:rsidR="00993BA2">
        <w:rPr>
          <w:rStyle w:val="CommentReference"/>
        </w:rPr>
        <w:commentReference w:id="19"/>
      </w:r>
      <w:r w:rsidRPr="002D2EC9">
        <w:rPr>
          <w:rFonts w:ascii="Helvetica" w:hAnsi="Helvetica" w:cs="Helvetica"/>
          <w:b/>
          <w:bCs/>
          <w:sz w:val="22"/>
          <w:szCs w:val="22"/>
          <w:lang w:val="en-US"/>
        </w:rPr>
        <w:t xml:space="preserve">-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r w:rsidR="008643DA">
        <w:rPr>
          <w:rFonts w:ascii="Helvetica" w:hAnsi="Helvetica" w:cs="Helvetica"/>
          <w:sz w:val="22"/>
          <w:szCs w:val="22"/>
          <w:lang w:val="en-US"/>
        </w:rPr>
        <w:t>phenological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6D711072" w:rsidR="00CF2EB3" w:rsidRPr="002D2EC9" w:rsidRDefault="00CF2EB3" w:rsidP="00CF2EB3">
      <w:pPr>
        <w:widowControl w:val="0"/>
        <w:autoSpaceDE w:val="0"/>
        <w:autoSpaceDN w:val="0"/>
        <w:adjustRightInd w:val="0"/>
        <w:rPr>
          <w:rFonts w:ascii="Helvetica" w:hAnsi="Helvetica" w:cs="Helvetica"/>
          <w:sz w:val="22"/>
          <w:szCs w:val="22"/>
          <w:lang w:val="en-US"/>
        </w:rPr>
      </w:pPr>
      <w:commentRangeStart w:id="20"/>
      <w:r w:rsidRPr="00993BA2">
        <w:rPr>
          <w:rFonts w:ascii="Helvetica" w:hAnsi="Helvetica" w:cs="Helvetica"/>
          <w:b/>
          <w:bCs/>
          <w:sz w:val="22"/>
          <w:szCs w:val="22"/>
          <w:lang w:val="en-US"/>
        </w:rPr>
        <w:t>Phenological mismatch</w:t>
      </w:r>
      <w:r w:rsidR="00E26E59" w:rsidRPr="00993BA2">
        <w:rPr>
          <w:rFonts w:ascii="Helvetica" w:hAnsi="Helvetica" w:cs="Helvetica"/>
          <w:b/>
          <w:bCs/>
          <w:sz w:val="22"/>
          <w:szCs w:val="22"/>
          <w:lang w:val="en-US"/>
        </w:rPr>
        <w:t xml:space="preserve"> </w:t>
      </w:r>
      <w:commentRangeEnd w:id="20"/>
      <w:r w:rsidR="00C0168B">
        <w:rPr>
          <w:rStyle w:val="CommentReference"/>
        </w:rPr>
        <w:commentReference w:id="20"/>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 or due </w:t>
      </w:r>
      <w:commentRangeStart w:id="21"/>
      <w:r w:rsidRPr="002D2EC9">
        <w:rPr>
          <w:rFonts w:ascii="Helvetica" w:hAnsi="Helvetica" w:cs="Helvetica"/>
          <w:sz w:val="22"/>
          <w:szCs w:val="22"/>
          <w:lang w:val="en-US"/>
        </w:rPr>
        <w:t>intraspecific processes</w:t>
      </w:r>
      <w:commentRangeEnd w:id="21"/>
      <w:r w:rsidR="001E7D3F">
        <w:rPr>
          <w:rStyle w:val="CommentReference"/>
        </w:rPr>
        <w:commentReference w:id="21"/>
      </w:r>
      <w:r w:rsidRPr="002D2EC9">
        <w:rPr>
          <w:rFonts w:ascii="Helvetica" w:hAnsi="Helvetica" w:cs="Helvetica"/>
          <w:sz w:val="22"/>
          <w:szCs w:val="22"/>
          <w:lang w:val="en-US"/>
        </w:rPr>
        <w:t>.</w:t>
      </w:r>
      <w:r w:rsidR="0010726C">
        <w:rPr>
          <w:rFonts w:ascii="Helvetica" w:hAnsi="Helvetica" w:cs="Helvetica"/>
          <w:sz w:val="22"/>
          <w:szCs w:val="22"/>
          <w:lang w:val="en-US"/>
        </w:rPr>
        <w:t xml:space="preserve"> It also </w:t>
      </w:r>
      <w:r w:rsidR="00C0168B" w:rsidRPr="002827C8">
        <w:rPr>
          <w:rFonts w:ascii="Helvetica" w:hAnsi="Helvetica" w:cs="Helvetica"/>
          <w:sz w:val="22"/>
          <w:szCs w:val="22"/>
          <w:lang w:val="en-US"/>
        </w:rPr>
        <w:t>considers a narrow definition of fitness</w:t>
      </w:r>
      <w:r w:rsidR="00C0168B" w:rsidRPr="00F069AB">
        <w:rPr>
          <w:rFonts w:ascii="Helvetica" w:hAnsi="Helvetica" w:cs="Helvetica"/>
          <w:sz w:val="22"/>
          <w:szCs w:val="22"/>
          <w:lang w:val="en-US"/>
        </w:rPr>
        <w:t xml:space="preserve">, whereby it is defined by a single component, for example reproductive success, </w:t>
      </w:r>
      <w:r w:rsidR="00C0168B">
        <w:rPr>
          <w:rFonts w:ascii="Helvetica" w:hAnsi="Helvetica" w:cs="Helvetica"/>
          <w:sz w:val="22"/>
          <w:szCs w:val="22"/>
          <w:lang w:val="en-US"/>
        </w:rPr>
        <w:t>rather than total fitness</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578CB052"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FC30DB" w:rsidRPr="002D2EC9">
        <w:rPr>
          <w:rFonts w:ascii="Helvetica" w:hAnsi="Helvetica" w:cs="Helvetica"/>
          <w:b/>
          <w:bCs/>
          <w:sz w:val="22"/>
          <w:szCs w:val="22"/>
          <w:lang w:val="en-US"/>
        </w:rPr>
        <w:t>hypothesis</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76FEEF8B" w:rsidR="00847382" w:rsidRPr="002D2EC9" w:rsidRDefault="00A00C8D" w:rsidP="00CF2EB3">
      <w:pPr>
        <w:widowControl w:val="0"/>
        <w:autoSpaceDE w:val="0"/>
        <w:autoSpaceDN w:val="0"/>
        <w:adjustRightInd w:val="0"/>
        <w:rPr>
          <w:rFonts w:ascii="Helvetica" w:hAnsi="Helvetica" w:cs="Helvetica"/>
          <w:b/>
          <w:bCs/>
          <w:sz w:val="22"/>
          <w:szCs w:val="22"/>
          <w:lang w:val="en-US"/>
        </w:rPr>
      </w:pPr>
      <w:commentRangeStart w:id="22"/>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w:t>
      </w:r>
      <w:commentRangeEnd w:id="22"/>
      <w:r w:rsidR="004947B5">
        <w:rPr>
          <w:rStyle w:val="CommentReference"/>
        </w:rPr>
        <w:commentReference w:id="22"/>
      </w:r>
      <w:r w:rsidRPr="002D2EC9">
        <w:rPr>
          <w:rFonts w:ascii="Helvetica" w:hAnsi="Helvetica" w:cs="Helvetica"/>
          <w:sz w:val="22"/>
          <w:szCs w:val="22"/>
          <w:lang w:val="en-US"/>
        </w:rPr>
        <w:t xml:space="preserve">-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 xml:space="preserve">put forward by Singer and Parmesan (2010)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47B99742"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23"/>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commentRangeEnd w:id="23"/>
      <w:r w:rsidR="004947B5">
        <w:rPr>
          <w:rStyle w:val="CommentReference"/>
        </w:rPr>
        <w:commentReference w:id="23"/>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w:t>
      </w:r>
      <w:r w:rsidR="00921659">
        <w:rPr>
          <w:rFonts w:ascii="Helvetica" w:hAnsi="Helvetica" w:cs="Helvetica"/>
          <w:sz w:val="22"/>
          <w:szCs w:val="22"/>
          <w:lang w:val="en-US"/>
        </w:rPr>
        <w:t>Visser et al. (2012)</w:t>
      </w:r>
      <w:r w:rsidRPr="002D2EC9">
        <w:rPr>
          <w:rFonts w:ascii="Helvetica" w:hAnsi="Helvetica" w:cs="Helvetica"/>
          <w:sz w:val="22"/>
          <w:szCs w:val="22"/>
          <w:lang w:val="en-US"/>
        </w:rPr>
        <w:t xml:space="preserve">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Stationarity-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lastRenderedPageBreak/>
        <w:t>Table</w:t>
      </w:r>
      <w:r w:rsidR="006F3E7B" w:rsidRPr="002D2EC9">
        <w:rPr>
          <w:rFonts w:ascii="Helvetica" w:hAnsi="Helvetica"/>
          <w:b/>
          <w:sz w:val="22"/>
          <w:szCs w:val="22"/>
        </w:rPr>
        <w:t>s</w:t>
      </w:r>
    </w:p>
    <w:p w14:paraId="4C55E57C" w14:textId="41BAAFFD"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t>
      </w:r>
      <w:commentRangeStart w:id="24"/>
      <w:r w:rsidR="002C7464" w:rsidRPr="002D2EC9">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2D2EC9">
        <w:rPr>
          <w:rFonts w:ascii="Helvetica" w:hAnsi="Helvetica"/>
          <w:i/>
          <w:sz w:val="22"/>
          <w:szCs w:val="22"/>
        </w:rPr>
        <w:t xml:space="preserve">. </w:t>
      </w:r>
      <w:commentRangeEnd w:id="24"/>
      <w:r w:rsidR="00143DAB">
        <w:rPr>
          <w:rStyle w:val="CommentReference"/>
        </w:rPr>
        <w:commentReference w:id="24"/>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2D2EC9" w14:paraId="3038E7C4" w14:textId="77777777" w:rsidTr="00A91800">
        <w:tc>
          <w:tcPr>
            <w:tcW w:w="3510"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1"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A91800">
        <w:tc>
          <w:tcPr>
            <w:tcW w:w="3510"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1" w:type="dxa"/>
            <w:gridSpan w:val="2"/>
            <w:tcBorders>
              <w:left w:val="nil"/>
              <w:right w:val="nil"/>
            </w:tcBorders>
          </w:tcPr>
          <w:p w14:paraId="272DE29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Food-web</w:t>
            </w:r>
          </w:p>
        </w:tc>
        <w:tc>
          <w:tcPr>
            <w:tcW w:w="851"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A91800">
        <w:tc>
          <w:tcPr>
            <w:tcW w:w="3510"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0D162E" w:rsidRPr="002D2EC9" w14:paraId="0B253D5B" w14:textId="77777777" w:rsidTr="00D05B10">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r w:rsidRPr="002D2EC9">
              <w:rPr>
                <w:rFonts w:ascii="Helvetica" w:hAnsi="Helvetica"/>
                <w:sz w:val="20"/>
                <w:szCs w:val="20"/>
              </w:rPr>
              <w:t>performance</w:t>
            </w:r>
          </w:p>
        </w:tc>
        <w:tc>
          <w:tcPr>
            <w:tcW w:w="851"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5"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9"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276"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5"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1"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0D162E" w:rsidRPr="002D2EC9" w14:paraId="5680FE9F" w14:textId="77777777" w:rsidTr="00D05B10">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2D2EC9" w:rsidRDefault="006F3E7B" w:rsidP="00F4231C">
            <w:pPr>
              <w:rPr>
                <w:rFonts w:ascii="Helvetica" w:hAnsi="Helvetica"/>
                <w:sz w:val="20"/>
                <w:szCs w:val="20"/>
              </w:rPr>
            </w:pPr>
            <w:r w:rsidRPr="002D2EC9">
              <w:rPr>
                <w:rFonts w:ascii="Helvetica" w:hAnsi="Helvetica"/>
                <w:sz w:val="20"/>
                <w:szCs w:val="20"/>
              </w:rPr>
              <w:t>Food-web</w:t>
            </w:r>
          </w:p>
        </w:tc>
        <w:tc>
          <w:tcPr>
            <w:tcW w:w="1275"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5"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1"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0D162E" w:rsidRPr="002D2EC9" w14:paraId="55DA797A" w14:textId="77777777" w:rsidTr="00D05B10">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5"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1"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D05B10">
        <w:tc>
          <w:tcPr>
            <w:tcW w:w="2235"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5"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1"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r w:rsidRPr="002D2EC9">
              <w:rPr>
                <w:rFonts w:ascii="Helvetica" w:hAnsi="Helvetica"/>
                <w:sz w:val="20"/>
                <w:szCs w:val="20"/>
              </w:rPr>
              <w:t>performance</w:t>
            </w:r>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57F9698B" w14:textId="77777777" w:rsidR="00C5223D" w:rsidRPr="002D2EC9" w:rsidRDefault="00C5223D" w:rsidP="00A43C7A">
      <w:pPr>
        <w:spacing w:line="480" w:lineRule="auto"/>
        <w:rPr>
          <w:rFonts w:ascii="Helvetica" w:hAnsi="Helvetica"/>
          <w:b/>
          <w:sz w:val="22"/>
          <w:szCs w:val="22"/>
        </w:rPr>
      </w:pPr>
    </w:p>
    <w:p w14:paraId="52833E7E" w14:textId="77777777" w:rsidR="00C5223D" w:rsidRPr="002D2EC9" w:rsidRDefault="00C5223D" w:rsidP="00A43C7A">
      <w:pPr>
        <w:spacing w:line="480" w:lineRule="auto"/>
        <w:rPr>
          <w:rFonts w:ascii="Helvetica" w:hAnsi="Helvetica"/>
          <w:b/>
          <w:sz w:val="22"/>
          <w:szCs w:val="22"/>
        </w:rPr>
      </w:pPr>
    </w:p>
    <w:p w14:paraId="1C527919" w14:textId="1F963175" w:rsidR="00C5223D" w:rsidRPr="002D2EC9" w:rsidRDefault="006E4631" w:rsidP="00A43C7A">
      <w:pPr>
        <w:spacing w:line="480" w:lineRule="auto"/>
        <w:rPr>
          <w:rFonts w:ascii="Helvetica" w:hAnsi="Helvetica"/>
          <w:b/>
          <w:sz w:val="22"/>
          <w:szCs w:val="22"/>
        </w:rPr>
      </w:pPr>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5DAAC89F"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 xml:space="preserve">(a).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CA2683" w:rsidRPr="002D2EC9">
        <w:rPr>
          <w:rFonts w:ascii="Helvetica" w:hAnsi="Helvetica" w:cs="Helvetica"/>
          <w:sz w:val="22"/>
          <w:szCs w:val="22"/>
          <w:lang w:val="en-US"/>
        </w:rPr>
        <w:t xml:space="preserve">(a,c) </w:t>
      </w:r>
      <w:r w:rsidR="0084686A" w:rsidRPr="002D2EC9">
        <w:rPr>
          <w:rFonts w:ascii="Helvetica" w:hAnsi="Helvetica" w:cs="Helvetica"/>
          <w:sz w:val="22"/>
          <w:szCs w:val="22"/>
          <w:lang w:val="en-US"/>
        </w:rPr>
        <w:t>and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panels</w:t>
      </w:r>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62751EC6" w:rsidR="00FD694A" w:rsidRPr="002D2EC9" w:rsidRDefault="0084686A" w:rsidP="00552897">
      <w:pPr>
        <w:spacing w:line="480" w:lineRule="auto"/>
        <w:rPr>
          <w:rFonts w:ascii="Helvetica" w:hAnsi="Helvetica" w:cs="Helvetica"/>
          <w:sz w:val="22"/>
          <w:szCs w:val="22"/>
          <w:lang w:val="en-US"/>
        </w:rPr>
      </w:pPr>
      <w:commentRangeStart w:id="25"/>
      <w:r w:rsidRPr="002D2EC9">
        <w:rPr>
          <w:rFonts w:ascii="Helvetica" w:hAnsi="Helvetica" w:cs="Helvetica"/>
          <w:sz w:val="22"/>
          <w:szCs w:val="22"/>
          <w:lang w:val="en-US"/>
        </w:rPr>
        <w:t>Figure 2</w:t>
      </w:r>
      <w:commentRangeEnd w:id="25"/>
      <w:r w:rsidR="00A27DEA">
        <w:rPr>
          <w:rStyle w:val="CommentReference"/>
        </w:rPr>
        <w:commentReference w:id="25"/>
      </w:r>
      <w:r w:rsidRPr="002D2EC9">
        <w:rPr>
          <w:rFonts w:ascii="Helvetica" w:hAnsi="Helvetica" w:cs="Helvetica"/>
          <w:sz w:val="22"/>
          <w:szCs w:val="22"/>
          <w:lang w:val="en-US"/>
        </w:rPr>
        <w:t xml:space="preserve">. A simplified flow diagram for forecasting climate change effects on consumer fitness as predicted by the Cushing hypothesis.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 1</w:t>
      </w:r>
      <w:r w:rsidR="00E95507" w:rsidRPr="002D2EC9">
        <w:rPr>
          <w:rFonts w:ascii="Helvetica" w:hAnsi="Helvetica" w:cs="Helvetica"/>
          <w:sz w:val="22"/>
          <w:szCs w:val="22"/>
          <w:vertAlign w:val="superscript"/>
          <w:lang w:val="en-US"/>
        </w:rPr>
        <w:t>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assumption) and the pre-climate change baseline. In some cases, the mechanism predicts the pre-climate change baseline (i.e., in both our examples); we 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 xml:space="preserve">r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100B39DD" w:rsidR="001E4111" w:rsidRPr="002D2EC9" w:rsidRDefault="00285BB1" w:rsidP="00943173">
      <w:pPr>
        <w:spacing w:line="480" w:lineRule="auto"/>
        <w:rPr>
          <w:rFonts w:ascii="Helvetica" w:hAnsi="Helvetica" w:cs="Helvetica"/>
          <w:sz w:val="22"/>
          <w:szCs w:val="22"/>
          <w:lang w:val="en-US"/>
        </w:rPr>
      </w:pPr>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phenological time-series of a consumer-resource interaction, </w:t>
      </w:r>
      <w:r w:rsidRPr="002D2EC9">
        <w:rPr>
          <w:rFonts w:ascii="Helvetica" w:hAnsi="Helvetica" w:cs="Helvetica"/>
          <w:sz w:val="22"/>
          <w:szCs w:val="22"/>
          <w:lang w:val="en-US"/>
        </w:rPr>
        <w:lastRenderedPageBreak/>
        <w:t xml:space="preserve">where red represents the resource and black represents the consumer, </w:t>
      </w:r>
      <w:r w:rsidRPr="002D2EC9">
        <w:rPr>
          <w:rFonts w:ascii="Helvetica" w:hAnsi="Helvetica"/>
          <w:sz w:val="22"/>
          <w:szCs w:val="22"/>
        </w:rPr>
        <w:t xml:space="preserve">during conditions of </w:t>
      </w:r>
      <w:r w:rsidR="00286845" w:rsidRPr="002D2EC9">
        <w:rPr>
          <w:rFonts w:ascii="Helvetica" w:hAnsi="Helvetica" w:cs="Helvetica"/>
          <w:sz w:val="22"/>
          <w:szCs w:val="22"/>
          <w:lang w:val="en-US"/>
        </w:rPr>
        <w:t>stationarity</w:t>
      </w:r>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representing the range of recent documented phenological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leading potentially to shifts in synchrony. (b) Most studies in the current literature assume that consumer fitness was highest before climate change  (i.e., a match; synchrony hypothesis)</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w:t>
      </w:r>
      <w:r w:rsidR="005F2844" w:rsidRPr="007308E2">
        <w:rPr>
          <w:rFonts w:ascii="Helvetica" w:hAnsi="Helvetica" w:cs="Helvetica"/>
          <w:sz w:val="22"/>
          <w:szCs w:val="22"/>
          <w:lang w:val="en-US"/>
        </w:rPr>
        <w:t xml:space="preserve">forward by </w:t>
      </w:r>
      <w:r w:rsidR="007308E2" w:rsidRPr="007308E2">
        <w:rPr>
          <w:rFonts w:ascii="Helvetica" w:hAnsi="Helvetica" w:cs="Helvetica"/>
          <w:sz w:val="22"/>
          <w:szCs w:val="22"/>
          <w:lang w:val="en-US"/>
        </w:rPr>
        <w:t>Visser et al. 2012</w:t>
      </w:r>
      <w:r w:rsidR="005F2844" w:rsidRPr="007308E2">
        <w:rPr>
          <w:rFonts w:ascii="Helvetica" w:hAnsi="Helvetica" w:cs="Helvetica"/>
          <w:sz w:val="22"/>
          <w:szCs w:val="22"/>
          <w:lang w:val="en-US"/>
        </w:rPr>
        <w:t xml:space="preserve"> (i.e., </w:t>
      </w:r>
      <w:r w:rsidR="00943173" w:rsidRPr="007308E2">
        <w:rPr>
          <w:rFonts w:ascii="Helvetica" w:hAnsi="Helvetica" w:cs="Helvetica"/>
          <w:sz w:val="22"/>
          <w:szCs w:val="22"/>
          <w:lang w:val="en-US"/>
        </w:rPr>
        <w:t xml:space="preserve">what </w:t>
      </w:r>
      <w:r w:rsidR="005F2844" w:rsidRPr="007308E2">
        <w:rPr>
          <w:rFonts w:ascii="Helvetica" w:hAnsi="Helvetica" w:cs="Helvetica"/>
          <w:sz w:val="22"/>
          <w:szCs w:val="22"/>
          <w:lang w:val="en-US"/>
        </w:rPr>
        <w:t>the</w:t>
      </w:r>
      <w:r w:rsidR="00943173" w:rsidRPr="007308E2">
        <w:rPr>
          <w:rFonts w:ascii="Helvetica" w:hAnsi="Helvetica" w:cs="Helvetica"/>
          <w:sz w:val="22"/>
          <w:szCs w:val="22"/>
          <w:lang w:val="en-US"/>
        </w:rPr>
        <w:t>y term as the</w:t>
      </w:r>
      <w:r w:rsidR="005F2844" w:rsidRPr="007308E2">
        <w:rPr>
          <w:rFonts w:ascii="Helvetica" w:hAnsi="Helvetica" w:cs="Helvetica"/>
          <w:sz w:val="22"/>
          <w:szCs w:val="22"/>
          <w:lang w:val="en-US"/>
        </w:rPr>
        <w:t xml:space="preserve"> </w:t>
      </w:r>
      <w:r w:rsidR="00095F81" w:rsidRPr="007308E2">
        <w:rPr>
          <w:rFonts w:ascii="Helvetica" w:hAnsi="Helvetica" w:cs="Helvetica"/>
          <w:sz w:val="22"/>
          <w:szCs w:val="22"/>
          <w:lang w:val="en-US"/>
        </w:rPr>
        <w:t xml:space="preserve">‘adaptive </w:t>
      </w:r>
      <w:r w:rsidR="00C3298D" w:rsidRPr="007308E2">
        <w:rPr>
          <w:rFonts w:ascii="Helvetica" w:hAnsi="Helvetica" w:cs="Helvetica"/>
          <w:sz w:val="22"/>
          <w:szCs w:val="22"/>
          <w:lang w:val="en-US"/>
        </w:rPr>
        <w:t xml:space="preserve">mismatch’ </w:t>
      </w:r>
      <w:r w:rsidR="005F2844" w:rsidRPr="007308E2">
        <w:rPr>
          <w:rFonts w:ascii="Helvetica" w:hAnsi="Helvetica" w:cs="Helvetica"/>
          <w:sz w:val="22"/>
          <w:szCs w:val="22"/>
          <w:lang w:val="en-US"/>
        </w:rPr>
        <w:t xml:space="preserve">hypothesis) </w:t>
      </w:r>
      <w:r w:rsidR="00943173" w:rsidRPr="007308E2">
        <w:rPr>
          <w:rFonts w:ascii="Helvetica" w:hAnsi="Helvetica" w:cs="Helvetica"/>
          <w:sz w:val="22"/>
          <w:szCs w:val="22"/>
          <w:lang w:val="en-US"/>
        </w:rPr>
        <w:t xml:space="preserve">postulates that </w:t>
      </w:r>
      <w:r w:rsidR="007308E2" w:rsidRPr="007308E2">
        <w:rPr>
          <w:rFonts w:ascii="Helvetica" w:hAnsi="Helvetica" w:cs="Helvetica"/>
          <w:sz w:val="22"/>
          <w:szCs w:val="22"/>
          <w:lang w:val="en-US"/>
        </w:rPr>
        <w:t>that, in some systems, life-history trade-offs will promote asynchrony for many or most individuals in a population</w:t>
      </w:r>
      <w:r w:rsidR="00943173" w:rsidRPr="002D2EC9">
        <w:rPr>
          <w:rFonts w:ascii="Helvetica" w:hAnsi="Helvetica" w:cs="Helvetica"/>
          <w:sz w:val="22"/>
          <w:szCs w:val="22"/>
          <w:lang w:val="en-US"/>
        </w:rPr>
        <w:t>. This hypothesis may lead to asynchrony as a pre-climate change baseline (see c</w:t>
      </w:r>
      <w:r w:rsidR="00365546">
        <w:rPr>
          <w:rFonts w:ascii="Helvetica" w:hAnsi="Helvetica" w:cs="Helvetica"/>
          <w:sz w:val="22"/>
          <w:szCs w:val="22"/>
          <w:lang w:val="en-US"/>
        </w:rPr>
        <w:t xml:space="preserve">; </w:t>
      </w:r>
      <w:r w:rsidR="00B30EBA">
        <w:rPr>
          <w:rFonts w:ascii="Helvetica" w:hAnsi="Helvetica" w:cs="Helvetica"/>
          <w:sz w:val="22"/>
          <w:szCs w:val="22"/>
          <w:lang w:val="en-US"/>
        </w:rPr>
        <w:t>‘</w:t>
      </w:r>
      <w:r w:rsidR="00365546">
        <w:rPr>
          <w:rFonts w:ascii="Helvetica" w:hAnsi="Helvetica" w:cs="Helvetica"/>
          <w:sz w:val="22"/>
          <w:szCs w:val="22"/>
          <w:lang w:val="en-US"/>
        </w:rPr>
        <w:t>asynchrony baseline</w:t>
      </w:r>
      <w:r w:rsidR="00B30EBA">
        <w:rPr>
          <w:rFonts w:ascii="Helvetica" w:hAnsi="Helvetica" w:cs="Helvetica"/>
          <w:sz w:val="22"/>
          <w:szCs w:val="22"/>
          <w:lang w:val="en-US"/>
        </w:rPr>
        <w:t>’</w:t>
      </w:r>
      <w:r w:rsidR="00365546">
        <w:rPr>
          <w:rFonts w:ascii="Helvetica" w:hAnsi="Helvetica" w:cs="Helvetica"/>
          <w:sz w:val="22"/>
          <w:szCs w:val="22"/>
          <w:lang w:val="en-US"/>
        </w:rPr>
        <w:t xml:space="preserve"> (Singer and Parmesan 2010)</w:t>
      </w:r>
      <w:r w:rsidR="00943173" w:rsidRPr="002D2EC9">
        <w:rPr>
          <w:rFonts w:ascii="Helvetica" w:hAnsi="Helvetica" w:cs="Helvetica"/>
          <w:sz w:val="22"/>
          <w:szCs w:val="22"/>
          <w:lang w:val="en-US"/>
        </w:rPr>
        <w:t>) or a population where few individuals are matched; w</w:t>
      </w:r>
      <w:r w:rsidR="00943173" w:rsidRPr="002D2EC9">
        <w:rPr>
          <w:rFonts w:ascii="Helvetica" w:hAnsi="Helvetica" w:cs="Helvetica Bold"/>
          <w:bCs/>
          <w:sz w:val="22"/>
          <w:szCs w:val="22"/>
          <w:lang w:val="en-US"/>
        </w:rPr>
        <w:t xml:space="preserve">e show this latter possibility here (i.e. </w:t>
      </w:r>
      <w:r w:rsidR="00943173" w:rsidRPr="00365546">
        <w:rPr>
          <w:rFonts w:ascii="Helvetica" w:hAnsi="Helvetica" w:cs="Helvetica Bold"/>
          <w:bCs/>
          <w:sz w:val="22"/>
          <w:szCs w:val="22"/>
          <w:lang w:val="en-US"/>
        </w:rPr>
        <w:t>‘</w:t>
      </w:r>
      <w:r w:rsidR="007308E2" w:rsidRPr="00365546">
        <w:rPr>
          <w:rFonts w:ascii="Helvetica" w:hAnsi="Helvetica" w:cs="Helvetica Bold"/>
          <w:bCs/>
          <w:sz w:val="22"/>
          <w:szCs w:val="22"/>
          <w:lang w:val="en-US"/>
        </w:rPr>
        <w:t>adaptive</w:t>
      </w:r>
      <w:r w:rsidR="00943173" w:rsidRPr="00365546">
        <w:rPr>
          <w:rFonts w:ascii="Helvetica" w:hAnsi="Helvetica" w:cs="Helvetica Bold"/>
          <w:bCs/>
          <w:sz w:val="22"/>
          <w:szCs w:val="22"/>
          <w:lang w:val="en-US"/>
        </w:rPr>
        <w:t xml:space="preserve"> </w:t>
      </w:r>
      <w:r w:rsidR="00002884" w:rsidRPr="00365546">
        <w:rPr>
          <w:rFonts w:ascii="Helvetica" w:hAnsi="Helvetica" w:cs="Helvetica Bold"/>
          <w:bCs/>
          <w:sz w:val="22"/>
          <w:szCs w:val="22"/>
          <w:lang w:val="en-US"/>
        </w:rPr>
        <w:t xml:space="preserve">mismatch </w:t>
      </w:r>
      <w:r w:rsidR="00943173" w:rsidRPr="00365546">
        <w:rPr>
          <w:rFonts w:ascii="Helvetica" w:hAnsi="Helvetica" w:cs="Helvetica Bold"/>
          <w:bCs/>
          <w:sz w:val="22"/>
          <w:szCs w:val="22"/>
          <w:lang w:val="en-US"/>
        </w:rPr>
        <w:t>hypothesis with synchrony baselin</w:t>
      </w:r>
      <w:r w:rsidR="00943173" w:rsidRPr="002D2EC9">
        <w:rPr>
          <w:rFonts w:ascii="Helvetica" w:hAnsi="Helvetica" w:cs="Helvetica Bold"/>
          <w:bCs/>
          <w:sz w:val="22"/>
          <w:szCs w:val="22"/>
          <w:lang w:val="en-US"/>
        </w:rPr>
        <w:t xml:space="preserve">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panels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43490767" w14:textId="767DC64E" w:rsidR="00951D18" w:rsidRPr="00F00534" w:rsidRDefault="00282DBF" w:rsidP="00F00534">
      <w:pPr>
        <w:spacing w:line="480" w:lineRule="auto"/>
        <w:rPr>
          <w:rFonts w:ascii="Helvetica" w:hAnsi="Helvetica" w:cs="Helvetica"/>
          <w:sz w:val="22"/>
          <w:szCs w:val="22"/>
          <w:lang w:val="en-US"/>
        </w:rPr>
      </w:pPr>
      <w:commentRangeStart w:id="26"/>
      <w:r w:rsidRPr="002D2EC9">
        <w:rPr>
          <w:rFonts w:ascii="Helvetica" w:hAnsi="Helvetica" w:cs="Helvetica"/>
          <w:sz w:val="22"/>
          <w:szCs w:val="22"/>
          <w:lang w:val="en-US"/>
        </w:rPr>
        <w:lastRenderedPageBreak/>
        <w:t xml:space="preserve">Figure </w:t>
      </w:r>
      <w:r w:rsidR="00E07669" w:rsidRPr="002D2EC9">
        <w:rPr>
          <w:rFonts w:ascii="Helvetica" w:hAnsi="Helvetica" w:cs="Helvetica"/>
          <w:sz w:val="22"/>
          <w:szCs w:val="22"/>
          <w:lang w:val="en-US"/>
        </w:rPr>
        <w:t>4</w:t>
      </w:r>
      <w:commentRangeEnd w:id="26"/>
      <w:r w:rsidR="00DA16B7">
        <w:rPr>
          <w:rStyle w:val="CommentReference"/>
        </w:rPr>
        <w:commentReference w:id="26"/>
      </w:r>
      <w:r w:rsidRPr="002D2EC9">
        <w:rPr>
          <w:rFonts w:ascii="Helvetica" w:hAnsi="Helvetica" w:cs="Helvetica"/>
          <w:sz w:val="22"/>
          <w:szCs w:val="22"/>
          <w:lang w:val="en-US"/>
        </w:rPr>
        <w:t>. Case study</w:t>
      </w:r>
      <w:r w:rsidR="001027A4">
        <w:rPr>
          <w:rFonts w:ascii="Helvetica" w:hAnsi="Helvetica" w:cs="Helvetica"/>
          <w:sz w:val="22"/>
          <w:szCs w:val="22"/>
          <w:lang w:val="en-US"/>
        </w:rPr>
        <w:t xml:space="preserve"> </w:t>
      </w:r>
      <w:r w:rsidR="00D22316">
        <w:rPr>
          <w:rFonts w:ascii="Helvetica" w:hAnsi="Helvetica" w:cs="Helvetica"/>
          <w:sz w:val="22"/>
          <w:szCs w:val="22"/>
          <w:lang w:val="en-US"/>
        </w:rPr>
        <w:t>illustratin</w:t>
      </w:r>
      <w:r w:rsidR="001027A4">
        <w:rPr>
          <w:rFonts w:ascii="Helvetica" w:hAnsi="Helvetica" w:cs="Helvetica"/>
          <w:sz w:val="22"/>
          <w:szCs w:val="22"/>
          <w:lang w:val="en-US"/>
        </w:rPr>
        <w:t>g how</w:t>
      </w:r>
      <w:r w:rsidR="00D22316">
        <w:rPr>
          <w:rFonts w:ascii="Helvetica" w:hAnsi="Helvetica" w:cs="Helvetica"/>
          <w:sz w:val="22"/>
          <w:szCs w:val="22"/>
          <w:lang w:val="en-US"/>
        </w:rPr>
        <w:t xml:space="preserve"> the</w:t>
      </w:r>
      <w:r w:rsidRPr="002D2EC9">
        <w:rPr>
          <w:rFonts w:ascii="Helvetica" w:hAnsi="Helvetica" w:cs="Helvetica"/>
          <w:sz w:val="22"/>
          <w:szCs w:val="22"/>
          <w:lang w:val="en-US"/>
        </w:rPr>
        <w:t xml:space="preserve"> </w:t>
      </w:r>
      <w:r w:rsidR="001027A4">
        <w:rPr>
          <w:rFonts w:ascii="Helvetica" w:hAnsi="Helvetica" w:cs="Helvetica"/>
          <w:sz w:val="22"/>
          <w:szCs w:val="22"/>
          <w:lang w:val="en-US"/>
        </w:rPr>
        <w:t>integrati</w:t>
      </w:r>
      <w:r w:rsidR="00D22316">
        <w:rPr>
          <w:rFonts w:ascii="Helvetica" w:hAnsi="Helvetica" w:cs="Helvetica"/>
          <w:sz w:val="22"/>
          <w:szCs w:val="22"/>
          <w:lang w:val="en-US"/>
        </w:rPr>
        <w:t>on of</w:t>
      </w:r>
      <w:r w:rsidR="001027A4">
        <w:rPr>
          <w:rFonts w:ascii="Helvetica" w:hAnsi="Helvetica" w:cs="Helvetica"/>
          <w:sz w:val="22"/>
          <w:szCs w:val="22"/>
          <w:lang w:val="en-US"/>
        </w:rPr>
        <w:t xml:space="preserve"> </w:t>
      </w:r>
      <w:r w:rsidRPr="002D2EC9">
        <w:rPr>
          <w:rFonts w:ascii="Helvetica" w:hAnsi="Helvetica" w:cs="Helvetica"/>
          <w:sz w:val="22"/>
          <w:szCs w:val="22"/>
          <w:lang w:val="en-US"/>
        </w:rPr>
        <w:t>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w:t>
      </w:r>
      <w:r w:rsidRPr="002D2EC9">
        <w:rPr>
          <w:rFonts w:ascii="Helvetica" w:hAnsi="Helvetica" w:cs="Helvetica"/>
          <w:sz w:val="22"/>
          <w:szCs w:val="22"/>
          <w:lang w:val="en-US"/>
        </w:rPr>
        <w:t>in a single system</w:t>
      </w:r>
      <w:r w:rsidR="001027A4">
        <w:rPr>
          <w:rFonts w:ascii="Helvetica" w:hAnsi="Helvetica" w:cs="Helvetica"/>
          <w:sz w:val="22"/>
          <w:szCs w:val="22"/>
          <w:lang w:val="en-US"/>
        </w:rPr>
        <w:t xml:space="preserve"> (</w:t>
      </w:r>
      <w:r w:rsidRPr="002D2EC9">
        <w:rPr>
          <w:rFonts w:ascii="Helvetica" w:hAnsi="Helvetica" w:cs="Helvetica"/>
          <w:sz w:val="22"/>
          <w:szCs w:val="22"/>
          <w:lang w:val="en-US"/>
        </w:rPr>
        <w:t>the winter moth</w:t>
      </w:r>
      <w:r w:rsidR="001027A4">
        <w:rPr>
          <w:rFonts w:ascii="Helvetica" w:hAnsi="Helvetica" w:cs="Helvetica"/>
          <w:sz w:val="22"/>
          <w:szCs w:val="22"/>
          <w:lang w:val="en-US"/>
        </w:rPr>
        <w:t xml:space="preserve">, </w:t>
      </w:r>
      <w:r w:rsidR="00B274BF" w:rsidRPr="002D2EC9">
        <w:rPr>
          <w:rFonts w:ascii="Helvetica" w:hAnsi="Helvetica" w:cs="Helvetica"/>
          <w:i/>
          <w:sz w:val="22"/>
          <w:szCs w:val="22"/>
          <w:lang w:val="en-US"/>
        </w:rPr>
        <w:t>Operophtera brumata</w:t>
      </w:r>
      <w:r w:rsidR="001027A4">
        <w:rPr>
          <w:rFonts w:ascii="Helvetica" w:hAnsi="Helvetica" w:cs="Helvetica"/>
          <w:sz w:val="22"/>
          <w:szCs w:val="22"/>
          <w:lang w:val="en-US"/>
        </w:rPr>
        <w:t>,</w:t>
      </w:r>
      <w:r w:rsidR="00B274BF" w:rsidRPr="002D2EC9">
        <w:rPr>
          <w:rFonts w:ascii="Helvetica" w:hAnsi="Helvetica" w:cs="Helvetica"/>
          <w:sz w:val="22"/>
          <w:szCs w:val="22"/>
          <w:lang w:val="en-US"/>
        </w:rPr>
        <w:t xml:space="preserve"> and</w:t>
      </w:r>
      <w:r w:rsidR="00064986" w:rsidRPr="002D2EC9">
        <w:rPr>
          <w:rFonts w:ascii="Helvetica" w:hAnsi="Helvetica" w:cs="Helvetica"/>
          <w:sz w:val="22"/>
          <w:szCs w:val="22"/>
          <w:lang w:val="en-US"/>
        </w:rPr>
        <w:t xml:space="preserve"> </w:t>
      </w:r>
      <w:r w:rsidR="00763BEE">
        <w:rPr>
          <w:rFonts w:ascii="Helvetica" w:hAnsi="Helvetica" w:cs="Helvetica"/>
          <w:sz w:val="22"/>
          <w:szCs w:val="22"/>
          <w:lang w:val="en-US"/>
        </w:rPr>
        <w:t xml:space="preserve">common </w:t>
      </w:r>
      <w:r w:rsidR="00064986" w:rsidRPr="002D2EC9">
        <w:rPr>
          <w:rFonts w:ascii="Helvetica" w:hAnsi="Helvetica" w:cs="Helvetica"/>
          <w:sz w:val="22"/>
          <w:szCs w:val="22"/>
          <w:lang w:val="en-US"/>
        </w:rPr>
        <w:t>oak</w:t>
      </w:r>
      <w:r w:rsidR="001027A4">
        <w:rPr>
          <w:rFonts w:ascii="Helvetica" w:hAnsi="Helvetica" w:cs="Helvetica"/>
          <w:sz w:val="22"/>
          <w:szCs w:val="22"/>
          <w:lang w:val="en-US"/>
        </w:rPr>
        <w:t xml:space="preserve">, </w:t>
      </w:r>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r w:rsidR="00B274BF" w:rsidRPr="002D2EC9">
        <w:rPr>
          <w:rFonts w:ascii="Helvetica" w:hAnsi="Helvetica" w:cs="Helvetica"/>
          <w:i/>
          <w:sz w:val="22"/>
          <w:szCs w:val="22"/>
          <w:lang w:val="en-US"/>
        </w:rPr>
        <w:t xml:space="preserve"> robur</w:t>
      </w:r>
      <w:r w:rsidR="00064986" w:rsidRPr="002D2EC9">
        <w:rPr>
          <w:rFonts w:ascii="Helvetica" w:hAnsi="Helvetica" w:cs="Helvetica"/>
          <w:sz w:val="22"/>
          <w:szCs w:val="22"/>
          <w:lang w:val="en-US"/>
        </w:rPr>
        <w:t>)</w:t>
      </w:r>
      <w:r w:rsidR="001027A4">
        <w:rPr>
          <w:rFonts w:ascii="Helvetica" w:hAnsi="Helvetica" w:cs="Helvetica"/>
          <w:sz w:val="22"/>
          <w:szCs w:val="22"/>
          <w:lang w:val="en-US"/>
        </w:rPr>
        <w:t xml:space="preserve"> can </w:t>
      </w:r>
      <w:r w:rsidR="00DA1034">
        <w:rPr>
          <w:rFonts w:ascii="Helvetica" w:hAnsi="Helvetica" w:cs="Helvetica"/>
          <w:sz w:val="22"/>
          <w:szCs w:val="22"/>
          <w:lang w:val="en-US"/>
        </w:rPr>
        <w:t>provide evidence for the Cushing hypothesis and highlight weakness in our predictions</w:t>
      </w:r>
      <w:r w:rsidRPr="002D2EC9">
        <w:rPr>
          <w:rFonts w:ascii="Helvetica" w:hAnsi="Helvetica" w:cs="Helvetica"/>
          <w:sz w:val="22"/>
          <w:szCs w:val="22"/>
          <w:lang w:val="en-US"/>
        </w:rPr>
        <w:t>.</w:t>
      </w:r>
      <w:r w:rsidR="00DD66B6" w:rsidRPr="002D2EC9">
        <w:rPr>
          <w:rFonts w:ascii="Helvetica" w:hAnsi="Helvetica" w:cs="Helvetica"/>
          <w:sz w:val="22"/>
          <w:szCs w:val="22"/>
          <w:lang w:val="en-US"/>
        </w:rPr>
        <w:t xml:space="preserve"> </w:t>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r w:rsidR="00096E79">
        <w:rPr>
          <w:rFonts w:ascii="Helvetica" w:hAnsi="Helvetica" w:cs="Helvetica"/>
          <w:sz w:val="22"/>
          <w:szCs w:val="22"/>
          <w:lang w:val="en-US"/>
        </w:rPr>
        <w:t xml:space="preserve">. These experimental results </w:t>
      </w:r>
      <w:r w:rsidR="00F814CF">
        <w:rPr>
          <w:rFonts w:ascii="Helvetica" w:hAnsi="Helvetica" w:cs="Helvetica"/>
          <w:sz w:val="22"/>
          <w:szCs w:val="22"/>
          <w:lang w:val="en-US"/>
        </w:rPr>
        <w:t xml:space="preserve">provide </w:t>
      </w:r>
      <w:r w:rsidR="00096E79">
        <w:rPr>
          <w:rFonts w:ascii="Helvetica" w:hAnsi="Helvetica" w:cs="Helvetica"/>
          <w:sz w:val="22"/>
          <w:szCs w:val="22"/>
          <w:lang w:val="en-US"/>
        </w:rPr>
        <w:t xml:space="preserve">much stronger support that </w:t>
      </w:r>
      <w:r w:rsidR="00395B54">
        <w:rPr>
          <w:rFonts w:ascii="Helvetica" w:hAnsi="Helvetica" w:cs="Helvetica"/>
          <w:sz w:val="22"/>
          <w:szCs w:val="22"/>
          <w:lang w:val="en-US"/>
        </w:rPr>
        <w:t>the first assumption</w:t>
      </w:r>
      <w:r w:rsidR="00096E79">
        <w:rPr>
          <w:rFonts w:ascii="Helvetica" w:hAnsi="Helvetica" w:cs="Helvetica"/>
          <w:sz w:val="22"/>
          <w:szCs w:val="22"/>
          <w:lang w:val="en-US"/>
        </w:rPr>
        <w:t xml:space="preserve"> of the Cushing hypothesis </w:t>
      </w:r>
      <w:r w:rsidR="00395B54">
        <w:rPr>
          <w:rFonts w:ascii="Helvetica" w:hAnsi="Helvetica" w:cs="Helvetica"/>
          <w:sz w:val="22"/>
          <w:szCs w:val="22"/>
          <w:lang w:val="en-US"/>
        </w:rPr>
        <w:t>(i.e.</w:t>
      </w:r>
      <w:r w:rsidR="00395B54" w:rsidRPr="002D2EC9">
        <w:rPr>
          <w:rFonts w:ascii="Helvetica" w:hAnsi="Helvetica" w:cs="Helvetica"/>
          <w:sz w:val="22"/>
          <w:szCs w:val="22"/>
          <w:lang w:val="en-US"/>
        </w:rPr>
        <w:t>, the resource is the major controller on consumer fitness</w:t>
      </w:r>
      <w:r w:rsidR="00395B54">
        <w:rPr>
          <w:rFonts w:ascii="Helvetica" w:hAnsi="Helvetica" w:cs="Helvetica"/>
          <w:sz w:val="22"/>
          <w:szCs w:val="22"/>
          <w:lang w:val="en-US"/>
        </w:rPr>
        <w:t xml:space="preserve">) </w:t>
      </w:r>
      <w:r w:rsidR="00096E79">
        <w:rPr>
          <w:rFonts w:ascii="Helvetica" w:hAnsi="Helvetica" w:cs="Helvetica"/>
          <w:sz w:val="22"/>
          <w:szCs w:val="22"/>
          <w:lang w:val="en-US"/>
        </w:rPr>
        <w:t>is met in this system than observational data (b), which show i</w:t>
      </w:r>
      <w:r w:rsidR="00CC2A56" w:rsidRPr="002D2EC9">
        <w:rPr>
          <w:rFonts w:ascii="Helvetica" w:hAnsi="Helvetica" w:cs="Helvetica"/>
          <w:sz w:val="22"/>
          <w:szCs w:val="22"/>
          <w:lang w:val="en-US"/>
        </w:rPr>
        <w:t xml:space="preserve">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O. brumata</w:t>
      </w:r>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Q. robur</w:t>
      </w:r>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w:t>
      </w:r>
      <w:commentRangeStart w:id="27"/>
      <w:r w:rsidR="00572CA5" w:rsidRPr="002D2EC9">
        <w:rPr>
          <w:rFonts w:ascii="Helvetica" w:hAnsi="Helvetica" w:cs="Helvetica"/>
          <w:sz w:val="22"/>
          <w:szCs w:val="22"/>
          <w:lang w:val="en-US"/>
        </w:rPr>
        <w:t>Netherlands</w:t>
      </w:r>
      <w:r w:rsidR="00C174A4" w:rsidRPr="002D2EC9">
        <w:rPr>
          <w:rFonts w:ascii="Helvetica" w:hAnsi="Helvetica" w:cs="Helvetica"/>
          <w:sz w:val="22"/>
          <w:szCs w:val="22"/>
          <w:lang w:val="en-US"/>
        </w:rPr>
        <w:t>.</w:t>
      </w:r>
      <w:commentRangeEnd w:id="27"/>
      <w:r w:rsidR="00B831A0">
        <w:rPr>
          <w:rStyle w:val="CommentReference"/>
        </w:rPr>
        <w:commentReference w:id="27"/>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r w:rsidR="00F814CF">
        <w:rPr>
          <w:rFonts w:ascii="Helvetica" w:hAnsi="Helvetica" w:cs="Helvetica"/>
          <w:sz w:val="22"/>
          <w:szCs w:val="22"/>
          <w:lang w:val="en-US"/>
        </w:rPr>
        <w:t xml:space="preserve">Further, </w:t>
      </w:r>
      <w:r w:rsidR="003847B3">
        <w:rPr>
          <w:rFonts w:ascii="Helvetica" w:hAnsi="Helvetica" w:cs="Helvetica"/>
          <w:sz w:val="22"/>
          <w:szCs w:val="22"/>
          <w:lang w:val="en-US"/>
        </w:rPr>
        <w:t>these observational data cover only 10 years, all</w:t>
      </w:r>
      <w:r w:rsidR="002F70B1" w:rsidRPr="002D2EC9">
        <w:rPr>
          <w:rFonts w:ascii="Helvetica" w:hAnsi="Helvetica" w:cs="Helvetica"/>
          <w:sz w:val="22"/>
          <w:szCs w:val="22"/>
          <w:lang w:val="en-US"/>
        </w:rPr>
        <w:t xml:space="preserve"> post-climate change</w:t>
      </w:r>
      <w:r w:rsidR="007521C5">
        <w:rPr>
          <w:rFonts w:ascii="Helvetica" w:hAnsi="Helvetica" w:cs="Helvetica"/>
          <w:sz w:val="22"/>
          <w:szCs w:val="22"/>
          <w:lang w:val="en-US"/>
        </w:rPr>
        <w:t>,</w:t>
      </w:r>
      <w:r w:rsidR="002F70B1" w:rsidRPr="002D2EC9">
        <w:rPr>
          <w:rFonts w:ascii="Helvetica" w:hAnsi="Helvetica" w:cs="Helvetica"/>
          <w:sz w:val="22"/>
          <w:szCs w:val="22"/>
          <w:lang w:val="en-US"/>
        </w:rPr>
        <w:t xml:space="preserve"> (b)</w:t>
      </w:r>
      <w:r w:rsidR="003847B3">
        <w:rPr>
          <w:rFonts w:ascii="Helvetica" w:hAnsi="Helvetica" w:cs="Helvetica"/>
          <w:sz w:val="22"/>
          <w:szCs w:val="22"/>
          <w:lang w:val="en-US"/>
        </w:rPr>
        <w:t xml:space="preserve"> include only</w:t>
      </w:r>
      <w:r w:rsidR="00951D18" w:rsidRPr="002D2EC9">
        <w:rPr>
          <w:rFonts w:ascii="Helvetica" w:hAnsi="Helvetica" w:cs="Helvetica"/>
          <w:sz w:val="22"/>
          <w:szCs w:val="22"/>
          <w:lang w:val="en-US"/>
        </w:rPr>
        <w:t xml:space="preserve"> </w:t>
      </w:r>
      <w:r w:rsidR="00763BEE">
        <w:rPr>
          <w:rFonts w:ascii="Helvetica" w:hAnsi="Helvetica" w:cs="Helvetica"/>
          <w:sz w:val="22"/>
          <w:szCs w:val="22"/>
          <w:lang w:val="en-US"/>
        </w:rPr>
        <w:t xml:space="preserve">a </w:t>
      </w:r>
      <w:r w:rsidR="00951D18" w:rsidRPr="002D2EC9">
        <w:rPr>
          <w:rFonts w:ascii="Helvetica" w:hAnsi="Helvetica" w:cs="Helvetica"/>
          <w:sz w:val="22"/>
          <w:szCs w:val="22"/>
          <w:lang w:val="en-US"/>
        </w:rPr>
        <w:t>small portion of the</w:t>
      </w:r>
      <w:r w:rsidR="002F70B1" w:rsidRPr="002D2EC9">
        <w:rPr>
          <w:rFonts w:ascii="Helvetica" w:hAnsi="Helvetica" w:cs="Helvetica"/>
          <w:sz w:val="22"/>
          <w:szCs w:val="22"/>
          <w:lang w:val="en-US"/>
        </w:rPr>
        <w:t xml:space="preserve"> </w:t>
      </w:r>
      <w:r w:rsidR="00250C13">
        <w:rPr>
          <w:rFonts w:ascii="Helvetica" w:hAnsi="Helvetica" w:cs="Helvetica"/>
          <w:sz w:val="22"/>
          <w:szCs w:val="22"/>
          <w:lang w:val="en-US"/>
        </w:rPr>
        <w:t xml:space="preserve">x-axis of the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250C13">
        <w:rPr>
          <w:rFonts w:ascii="Helvetica" w:hAnsi="Helvetica" w:cs="Helvetica"/>
          <w:sz w:val="22"/>
          <w:szCs w:val="22"/>
          <w:lang w:val="en-US"/>
        </w:rPr>
        <w:t xml:space="preserve">, and do not include any performance data of </w:t>
      </w:r>
      <w:r w:rsidR="00250C13" w:rsidRPr="002D2EC9">
        <w:rPr>
          <w:rFonts w:ascii="Helvetica" w:hAnsi="Helvetica" w:cs="Helvetica"/>
          <w:i/>
          <w:sz w:val="22"/>
          <w:szCs w:val="22"/>
          <w:lang w:val="en-US"/>
        </w:rPr>
        <w:t>O. brumat</w:t>
      </w:r>
      <w:r w:rsidR="00250C13">
        <w:rPr>
          <w:rFonts w:ascii="Helvetica" w:hAnsi="Helvetica" w:cs="Helvetica"/>
          <w:i/>
          <w:sz w:val="22"/>
          <w:szCs w:val="22"/>
          <w:lang w:val="en-US"/>
        </w:rPr>
        <w:t>a</w:t>
      </w:r>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O. brumata</w:t>
      </w:r>
      <w:r w:rsidR="001E6911" w:rsidRPr="002D2EC9">
        <w:rPr>
          <w:rFonts w:ascii="Helvetica" w:hAnsi="Helvetica" w:cs="Helvetica"/>
          <w:sz w:val="22"/>
          <w:szCs w:val="22"/>
          <w:lang w:val="en-US"/>
        </w:rPr>
        <w:t xml:space="preserve"> will be affected by changes in phenological synchrony</w:t>
      </w:r>
      <w:r w:rsidR="003B2961" w:rsidRPr="002D2EC9">
        <w:rPr>
          <w:rFonts w:ascii="Helvetica" w:hAnsi="Helvetica" w:cs="Helvetica"/>
          <w:sz w:val="22"/>
          <w:szCs w:val="22"/>
          <w:lang w:val="en-US"/>
        </w:rPr>
        <w:t xml:space="preserve"> due to climate change (Figure </w:t>
      </w:r>
      <w:r w:rsidR="00B03FD6">
        <w:rPr>
          <w:rFonts w:ascii="Helvetica" w:hAnsi="Helvetica" w:cs="Helvetica"/>
          <w:sz w:val="22"/>
          <w:szCs w:val="22"/>
          <w:lang w:val="en-US"/>
        </w:rPr>
        <w:t>3</w:t>
      </w:r>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r w:rsidR="00DA1034" w:rsidRPr="00DA1034">
        <w:rPr>
          <w:rFonts w:ascii="Helvetica" w:hAnsi="Helvetica" w:cs="Helvetica"/>
          <w:sz w:val="22"/>
          <w:szCs w:val="22"/>
          <w:lang w:val="en-US"/>
        </w:rPr>
        <w:t xml:space="preserve"> </w:t>
      </w:r>
      <w:r w:rsidR="00CF754D">
        <w:rPr>
          <w:rFonts w:ascii="Helvetica" w:hAnsi="Helvetica" w:cs="Helvetica"/>
          <w:sz w:val="22"/>
          <w:szCs w:val="22"/>
          <w:lang w:val="en-US"/>
        </w:rPr>
        <w:t xml:space="preserve">Nevertheless, long-term data such as these can be used to test the underlying assumption </w:t>
      </w:r>
      <w:r w:rsidR="00CF754D" w:rsidRPr="002D2EC9">
        <w:rPr>
          <w:rFonts w:ascii="Helvetica" w:hAnsi="Helvetica" w:cs="Helvetica"/>
          <w:sz w:val="22"/>
          <w:szCs w:val="22"/>
          <w:lang w:val="en-US"/>
        </w:rPr>
        <w:t>that changes in climate will drive changes in the relative</w:t>
      </w:r>
      <w:r w:rsidR="00CF754D">
        <w:rPr>
          <w:rFonts w:ascii="Helvetica" w:hAnsi="Helvetica" w:cs="Helvetica"/>
          <w:sz w:val="22"/>
          <w:szCs w:val="22"/>
          <w:lang w:val="en-US"/>
        </w:rPr>
        <w:t xml:space="preserve"> timing of species interactions by </w:t>
      </w:r>
      <w:r w:rsidR="00CF754D">
        <w:rPr>
          <w:rFonts w:ascii="Helvetica" w:hAnsi="Helvetica" w:cs="Helvetica"/>
          <w:kern w:val="1"/>
          <w:sz w:val="22"/>
          <w:szCs w:val="22"/>
          <w:lang w:val="en-US"/>
        </w:rPr>
        <w:t xml:space="preserve">identifying </w:t>
      </w:r>
      <w:r w:rsidR="00CF754D" w:rsidRPr="002D2EC9">
        <w:rPr>
          <w:rFonts w:ascii="Helvetica" w:hAnsi="Helvetica" w:cs="Helvetica"/>
          <w:kern w:val="1"/>
          <w:sz w:val="22"/>
          <w:szCs w:val="22"/>
          <w:lang w:val="en-US"/>
        </w:rPr>
        <w:t>the proximate phenological cues of the consumer and resource</w:t>
      </w:r>
      <w:r w:rsidR="00CF754D">
        <w:rPr>
          <w:rFonts w:ascii="Helvetica" w:hAnsi="Helvetica" w:cs="Helvetica"/>
          <w:kern w:val="1"/>
          <w:sz w:val="22"/>
          <w:szCs w:val="22"/>
          <w:lang w:val="en-US"/>
        </w:rPr>
        <w:t>. In this case the inter-annual variation provides evidence that the herbivore and host plant differ in some cues (Figure 2).</w:t>
      </w:r>
      <w:r w:rsidR="00CF754D">
        <w:rPr>
          <w:rFonts w:ascii="Helvetica" w:hAnsi="Helvetica" w:cs="Helvetica"/>
          <w:sz w:val="22"/>
          <w:szCs w:val="22"/>
          <w:lang w:val="en-US"/>
        </w:rPr>
        <w:t xml:space="preserve"> </w:t>
      </w:r>
      <w:r w:rsidR="00F814CF" w:rsidRPr="002D2EC9">
        <w:rPr>
          <w:rFonts w:ascii="Helvetica" w:hAnsi="Helvetica" w:cs="Helvetica"/>
          <w:sz w:val="22"/>
          <w:szCs w:val="22"/>
          <w:lang w:val="en-US"/>
        </w:rPr>
        <w:t xml:space="preserve">For both panels, negative values along the x-axis denote where egg hatching occurred before bud opening (i.e. time without food), whereas positive values indicate egg hatching occurred after bud opening (i.e. time with food). </w:t>
      </w:r>
      <w:r w:rsidR="00DA1034" w:rsidRPr="002D2EC9">
        <w:rPr>
          <w:rFonts w:ascii="Helvetica" w:hAnsi="Helvetica" w:cs="Helvetica"/>
          <w:sz w:val="22"/>
          <w:szCs w:val="22"/>
          <w:lang w:val="en-US"/>
        </w:rPr>
        <w:t xml:space="preserve">Raw data </w:t>
      </w:r>
      <w:r w:rsidR="00DA1034">
        <w:rPr>
          <w:rFonts w:ascii="Helvetica" w:hAnsi="Helvetica" w:cs="Helvetica"/>
          <w:sz w:val="22"/>
          <w:szCs w:val="22"/>
          <w:lang w:val="en-US"/>
        </w:rPr>
        <w:t xml:space="preserve">for (a) </w:t>
      </w:r>
      <w:r w:rsidR="00DA1034" w:rsidRPr="002D2EC9">
        <w:rPr>
          <w:rFonts w:ascii="Helvetica" w:hAnsi="Helvetica" w:cs="Helvetica"/>
          <w:sz w:val="22"/>
          <w:szCs w:val="22"/>
          <w:lang w:val="en-US"/>
        </w:rPr>
        <w:t>was obtained from Tikkanen and Julkunen-Tiitto (2003; Figure 3</w:t>
      </w:r>
      <w:r w:rsidR="00096E79">
        <w:rPr>
          <w:rFonts w:ascii="Helvetica" w:hAnsi="Helvetica" w:cs="Helvetica"/>
          <w:sz w:val="22"/>
          <w:szCs w:val="22"/>
          <w:lang w:val="en-US"/>
        </w:rPr>
        <w:t>), while for (b)</w:t>
      </w:r>
      <w:r w:rsidR="00763BEE">
        <w:rPr>
          <w:rFonts w:ascii="Helvetica" w:hAnsi="Helvetica" w:cs="Helvetica"/>
          <w:sz w:val="22"/>
          <w:szCs w:val="22"/>
          <w:lang w:val="en-US"/>
        </w:rPr>
        <w:t>,</w:t>
      </w:r>
      <w:r w:rsidR="00096E79">
        <w:rPr>
          <w:rFonts w:ascii="Helvetica" w:hAnsi="Helvetica" w:cs="Helvetica"/>
          <w:sz w:val="22"/>
          <w:szCs w:val="22"/>
          <w:lang w:val="en-US"/>
        </w:rPr>
        <w:t xml:space="preserve"> data </w:t>
      </w:r>
      <w:r w:rsidR="00096E79" w:rsidRPr="002D2EC9">
        <w:rPr>
          <w:rFonts w:ascii="Helvetica" w:hAnsi="Helvetica" w:cs="Helvetica"/>
          <w:sz w:val="22"/>
          <w:szCs w:val="22"/>
          <w:lang w:val="en-US"/>
        </w:rPr>
        <w:t>was retrieved from Van</w:t>
      </w:r>
      <w:r w:rsidR="000C6D98">
        <w:rPr>
          <w:rFonts w:ascii="Helvetica" w:hAnsi="Helvetica" w:cs="Helvetica"/>
          <w:sz w:val="22"/>
          <w:szCs w:val="22"/>
          <w:lang w:val="en-US"/>
        </w:rPr>
        <w:t xml:space="preserve"> </w:t>
      </w:r>
      <w:r w:rsidR="00096E79" w:rsidRPr="002D2EC9">
        <w:rPr>
          <w:rFonts w:ascii="Helvetica" w:hAnsi="Helvetica" w:cs="Helvetica"/>
          <w:sz w:val="22"/>
          <w:szCs w:val="22"/>
          <w:lang w:val="en-US"/>
        </w:rPr>
        <w:t>Asch and Visser 2007 Figure 2.</w:t>
      </w:r>
      <w:r w:rsidR="00DA1034" w:rsidRPr="002D2EC9">
        <w:rPr>
          <w:rFonts w:ascii="Helvetica" w:hAnsi="Helvetica" w:cs="Helvetica"/>
          <w:sz w:val="22"/>
          <w:szCs w:val="22"/>
          <w:lang w:val="en-US"/>
        </w:rPr>
        <w:t xml:space="preserve"> See Appendix for more details.</w:t>
      </w:r>
      <w:bookmarkStart w:id="28" w:name="_GoBack"/>
      <w:bookmarkEnd w:id="28"/>
    </w:p>
    <w:p w14:paraId="1A931939" w14:textId="5205CAFC"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183B5B94" w14:textId="02BFF62E" w:rsidR="006B4035" w:rsidRPr="002D2EC9" w:rsidRDefault="002B4C3E"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0707A257" w14:textId="77777777" w:rsidR="00785B07" w:rsidRPr="002D2EC9" w:rsidRDefault="00785B07" w:rsidP="00785B07">
      <w:pPr>
        <w:spacing w:line="480" w:lineRule="auto"/>
        <w:rPr>
          <w:ins w:id="29" w:author="Heather Kharouba" w:date="2019-03-11T17:02:00Z"/>
          <w:rFonts w:ascii="Helvetica" w:hAnsi="Helvetica"/>
          <w:sz w:val="22"/>
          <w:szCs w:val="22"/>
        </w:rPr>
        <w:sectPr w:rsidR="00785B07"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commentRangeStart w:id="30"/>
      <w:r w:rsidRPr="002D2EC9">
        <w:rPr>
          <w:rFonts w:ascii="Helvetica" w:hAnsi="Helvetica"/>
          <w:sz w:val="22"/>
          <w:szCs w:val="22"/>
        </w:rPr>
        <w:lastRenderedPageBreak/>
        <w:t>Figure 2</w:t>
      </w:r>
      <w:commentRangeEnd w:id="30"/>
      <w:r w:rsidR="00E21FDC">
        <w:rPr>
          <w:rStyle w:val="CommentReference"/>
        </w:rPr>
        <w:commentReference w:id="30"/>
      </w:r>
      <w:r w:rsidRPr="002D2EC9">
        <w:rPr>
          <w:rFonts w:ascii="Helvetica" w:hAnsi="Helvetica"/>
          <w:sz w:val="22"/>
          <w:szCs w:val="22"/>
        </w:rPr>
        <w:t>.</w:t>
      </w:r>
    </w:p>
    <w:p w14:paraId="1BE0BDFF" w14:textId="77777777" w:rsidR="00785B07" w:rsidRPr="002D2EC9" w:rsidRDefault="00785B07" w:rsidP="00785B07">
      <w:pPr>
        <w:spacing w:line="480" w:lineRule="auto"/>
        <w:rPr>
          <w:rFonts w:ascii="Helvetica" w:hAnsi="Helvetica"/>
          <w:sz w:val="22"/>
          <w:szCs w:val="22"/>
        </w:rPr>
      </w:pPr>
    </w:p>
    <w:p w14:paraId="32CA191B" w14:textId="046C87E0" w:rsidR="00785B07" w:rsidRPr="002D2EC9" w:rsidRDefault="00E21FDC"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52A55253" wp14:editId="547534A8">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4ABB138A" w14:textId="60D91AB0" w:rsidR="00F22F8C" w:rsidRPr="002D2EC9" w:rsidRDefault="00646CC9" w:rsidP="00646CC9">
      <w:pPr>
        <w:spacing w:line="480" w:lineRule="auto"/>
        <w:rPr>
          <w:rFonts w:ascii="Helvetica" w:hAnsi="Helvetica"/>
          <w:sz w:val="22"/>
          <w:szCs w:val="22"/>
        </w:rPr>
      </w:pPr>
      <w:r>
        <w:rPr>
          <w:rFonts w:ascii="Helvetica" w:hAnsi="Helvetica"/>
          <w:noProof/>
          <w:sz w:val="22"/>
          <w:szCs w:val="22"/>
          <w:lang w:val="en-US"/>
        </w:rPr>
        <w:drawing>
          <wp:inline distT="0" distB="0" distL="0" distR="0" wp14:anchorId="03E1C6D4" wp14:editId="12F732F0">
            <wp:extent cx="4197773"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4197773" cy="7658100"/>
                    </a:xfrm>
                    <a:prstGeom prst="rect">
                      <a:avLst/>
                    </a:prstGeom>
                  </pic:spPr>
                </pic:pic>
              </a:graphicData>
            </a:graphic>
          </wp:inline>
        </w:drawing>
      </w:r>
      <w:r w:rsidR="00F22F8C"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lastRenderedPageBreak/>
        <w:t>Figure 4.</w:t>
      </w:r>
    </w:p>
    <w:p w14:paraId="2E333697" w14:textId="40ABE4A1" w:rsidR="00687053" w:rsidRPr="002D2EC9" w:rsidRDefault="00A55589"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2D2EC9" w:rsidRDefault="00834F6A" w:rsidP="00A43C7A">
      <w:pPr>
        <w:spacing w:line="480" w:lineRule="auto"/>
        <w:rPr>
          <w:rFonts w:ascii="Helvetica" w:hAnsi="Helvetica"/>
          <w:sz w:val="22"/>
          <w:szCs w:val="22"/>
        </w:rPr>
      </w:pPr>
      <w:r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phenological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2D2EC9">
        <w:rPr>
          <w:rFonts w:ascii="Helvetica" w:hAnsi="Helvetica" w:cs="Times New Roman"/>
          <w:sz w:val="22"/>
          <w:szCs w:val="22"/>
          <w:lang w:val="en-US"/>
        </w:rPr>
        <w:t xml:space="preserve"> mismatch* OR synchron*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Tikkanen and Julkunen-Tiitto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O. brumata</w:t>
      </w:r>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originated from laboratory stock originally from Turku, Finland whereas the foliage originated from trees near Banchory,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Adrian, R., Wilhelm, S. and Gerten,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Life-history traits of lake plankton species may govern their phenological response to climate warming</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Arula, T., Gröger, J., Ojaveer, H. and Simm, M.</w:t>
      </w:r>
      <w:r w:rsidRPr="006A5138">
        <w:rPr>
          <w:rFonts w:ascii="Helvetica" w:eastAsia="Times New Roman" w:hAnsi="Helvetica" w:cs="Arial"/>
          <w:i/>
          <w:iCs/>
          <w:color w:val="000000"/>
          <w:sz w:val="22"/>
          <w:szCs w:val="22"/>
        </w:rPr>
        <w:t>Shifts in the spring herring (Clupea harengus membras) larvae and related environment in the Eastern Baltic Sea over the past 50 years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Atkinson, A., Harmer, R. A., Widdicombe, C. E., McEvoy, A. J., Smyth, T. J., Cummings, D. G., Somerfield, P. J., Maud, J. L. and McConville,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Blackett, M., Lucas, C. H., Harmer, R. A. and Licandro,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ecology of Muggiaea atlantica (Cnidaria, Siphonophora) in the Western English Channel</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Borcherding, J., Beeck, P., DeAngelis, D. L. and Scharf,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Cresswell, W. and Mccleery,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Dekker, R. and Beukema,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Phenology of abundance of bivalve spat and of their epibenthic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Dessborn, L., Elmberg, J., Nummi, P., Pöysä, H. and Sjöberg,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Hatching in dabbling ducks and emergence in chironomids: a case of predator--prey synchrony?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Hydrobiologia,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Dias, P. C. and Blondel,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Breeding time, food supply and fitness components of Blue Tits Parus caeruleus in Mediterranean habitats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Ibis,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Dunn, P. O., Winkler, D. W., Whittingham,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Fortierl, L. and Gilbert, M.</w:t>
      </w:r>
      <w:r w:rsidRPr="006A5138">
        <w:rPr>
          <w:rFonts w:ascii="Helvetica" w:eastAsia="Times New Roman" w:hAnsi="Helvetica" w:cs="Arial"/>
          <w:i/>
          <w:iCs/>
          <w:color w:val="000000"/>
          <w:sz w:val="22"/>
          <w:szCs w:val="22"/>
        </w:rPr>
        <w:t>The match/mismatch hypothesis and the feeding success of fish larvae in ice-covered southeastern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 Ecol. Prog. Ser,</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George, D.</w:t>
      </w:r>
      <w:r w:rsidRPr="006A5138">
        <w:rPr>
          <w:rFonts w:ascii="Helvetica" w:eastAsia="Times New Roman" w:hAnsi="Helvetica" w:cs="Arial"/>
          <w:i/>
          <w:iCs/>
          <w:color w:val="000000"/>
          <w:sz w:val="22"/>
          <w:szCs w:val="22"/>
        </w:rPr>
        <w:t>The effect of nutrient enrichment and changes in the weather on the abundance of Daphnia in Esthwaite Water, Cumbri</w:t>
      </w:r>
      <w:r w:rsidR="0012399F" w:rsidRPr="007E0FFC">
        <w:rPr>
          <w:rFonts w:ascii="Helvetica" w:eastAsia="Times New Roman" w:hAnsi="Helvetica" w:cs="Arial"/>
          <w:i/>
          <w:iCs/>
          <w:color w:val="000000"/>
          <w:sz w:val="22"/>
          <w:szCs w:val="22"/>
        </w:rPr>
        <w:t xml:space="preserve">a.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Gullett, P., Hatchwell, B. J., Robinson, R. A. and Evans, K. L.</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Hipfner,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Matches and mismatches: ocean climate, prey phenology and breeding success in a zooplanktivorous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Jolley,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Match--mismatch regulation for bluegill and yellow perch larvae and their prey in Sandhill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31"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Philosophical Transactions of the Royal Society B: Biological Sciences,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368(1624), pp. 20120484</w:t>
      </w:r>
      <w:bookmarkEnd w:id="31"/>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Kourkgy, C., Garel, M., Appolinaire, J., Loison, A. and To\igo,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Lany, N. K., Ayres, M. P., Stange, E. E., Sillett, T. S., Rodenhouse,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Breeding timed to maximize reproductive success for a migratory songbird: The importance of phenological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McKinnon, L., Picotin, M., Bolduc, E., Juillet, C. and Bêty,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Mortensen, L. O., Schmidt, N. M., Høye, T. T., Damgaard, C.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Polar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Pakanen, V.-M., Orell, M., Vatka, E., Rytkönen, S. and Broggi,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Philippart, C. J., van Aken, H. M., Beukema, J. J., Bos, O. G., Cadée,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Climate-related changes in recruitment of the bivalve Macoma balthica</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Plard, F., Gaillard, J.-M., Coulson, T., Hewison, A. M., Delorme, D., Warnant, C. and Bonenfant,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Post, E.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32"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Grøtan, V., Jenouvrier, S., Sæther, B.-E.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growth in a wild bird is buffered against phenological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32"/>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Jenouvrier, S.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Régnier,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Importance of trophic mismatch in a winter-hatching species: evidence from lesser sandeel</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Reneerkens, J., Schmidt, N. M., Gilg, O., Hansen, J., Hansen, L. H., Moreau, J. and Piersma,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Salamolard, M., Butet, A., Leroux, A. and Bretagnolle,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Seebens, H., Einsle, U. and Straile,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Senner, N. R., Stager, M. and Sandercock,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Predator-prey migration phenologies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Shultz, M. T., Piatt,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and reproductive performance in murres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Sullivan, B. K., Costello, J. H. and Van Keuren,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Seasonality of the copepods Acartia hudsonica and Acartia tonsa in Narragansett Bay, RI, USA during a period of climate change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Thomas, D. W., Blondel, J., Perret, P., Lambrechts, M. M. and Speakman,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Orell, M. and RytkÖnen,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Rytkönen, S. and Orell, M.</w:t>
      </w:r>
      <w:r w:rsidRPr="006A5138">
        <w:rPr>
          <w:rFonts w:ascii="Helvetica" w:eastAsia="Times New Roman" w:hAnsi="Helvetica" w:cs="Arial"/>
          <w:i/>
          <w:iCs/>
          <w:color w:val="000000"/>
          <w:sz w:val="22"/>
          <w:szCs w:val="22"/>
        </w:rPr>
        <w:t>Does the temporal mismatch hypothesis match in boreal populations?</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Oecologia,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Visser, M. E., Gienapp, P., Husby, A., Morrisey, M., de la Hera, I., Pulido,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Watanuki, Y., Ito, M., Deguchi, T. and Minobe, S.</w:t>
      </w:r>
      <w:r w:rsidRPr="006A5138">
        <w:rPr>
          <w:rFonts w:ascii="Helvetica" w:eastAsia="Times New Roman" w:hAnsi="Helvetica" w:cs="Arial"/>
          <w:i/>
          <w:iCs/>
          <w:color w:val="000000"/>
          <w:sz w:val="22"/>
          <w:szCs w:val="22"/>
        </w:rPr>
        <w:t>Climate-forced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Wiltshire, K. H., Malzahn, A. M., Wirtz, K., Greve, W., Janisch, S., Mangelsdorf, P., Manly, B. F. and Boersma,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Winder, M. and Schindler, D. E.</w:t>
      </w:r>
      <w:r w:rsidRPr="006A5138">
        <w:rPr>
          <w:rFonts w:ascii="Helvetica" w:eastAsia="Times New Roman" w:hAnsi="Helvetica" w:cs="Arial"/>
          <w:i/>
          <w:iCs/>
          <w:color w:val="000000"/>
          <w:sz w:val="22"/>
          <w:szCs w:val="22"/>
        </w:rPr>
        <w:t>Climate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08-06T15:34:00Z" w:initials="HK">
    <w:p w14:paraId="6CF8D9C8" w14:textId="557BBB73" w:rsidR="00157B73" w:rsidRDefault="00157B73">
      <w:pPr>
        <w:pStyle w:val="CommentText"/>
      </w:pPr>
      <w:ins w:id="2" w:author="Heather Kharouba" w:date="2019-08-06T15:34:00Z">
        <w:r>
          <w:rPr>
            <w:rStyle w:val="CommentReference"/>
          </w:rPr>
          <w:annotationRef/>
        </w:r>
      </w:ins>
      <w:r>
        <w:t>Find more references</w:t>
      </w:r>
    </w:p>
  </w:comment>
  <w:comment w:id="0" w:author="Heather Kharouba" w:date="2019-08-27T10:32:00Z" w:initials="HK">
    <w:p w14:paraId="19095E92" w14:textId="1E69DA75" w:rsidR="00157B73" w:rsidRDefault="00157B73">
      <w:pPr>
        <w:pStyle w:val="CommentText"/>
      </w:pPr>
      <w:ins w:id="3" w:author="Heather Kharouba" w:date="2019-08-27T10:32:00Z">
        <w:r>
          <w:rPr>
            <w:rStyle w:val="CommentReference"/>
          </w:rPr>
          <w:annotationRef/>
        </w:r>
      </w:ins>
      <w:r>
        <w:t>I don’t like this here and might just remove</w:t>
      </w:r>
    </w:p>
  </w:comment>
  <w:comment w:id="4" w:author="Heather Kharouba" w:date="2019-09-06T14:40:00Z" w:initials="HK">
    <w:p w14:paraId="0ADA7805" w14:textId="5298380D" w:rsidR="00157B73" w:rsidRDefault="00157B73">
      <w:pPr>
        <w:pStyle w:val="CommentText"/>
      </w:pPr>
      <w:r>
        <w:rPr>
          <w:rStyle w:val="CommentReference"/>
        </w:rPr>
        <w:annotationRef/>
      </w:r>
      <w:r>
        <w:t>Following suggestion by R3</w:t>
      </w:r>
    </w:p>
  </w:comment>
  <w:comment w:id="5" w:author="Elizabeth Wolkovich" w:date="2019-08-08T15:05:00Z" w:initials="EW">
    <w:p w14:paraId="66E93D9F" w14:textId="59ADA813" w:rsidR="00157B73" w:rsidRDefault="00157B73">
      <w:pPr>
        <w:pStyle w:val="CommentText"/>
      </w:pPr>
      <w:r>
        <w:rPr>
          <w:rStyle w:val="CommentReference"/>
        </w:rPr>
        <w:annotationRef/>
      </w:r>
      <w:r>
        <w:t>We should expand on this and ref table 2? Add a sentence saying the main diving line is individual level data, or only population/community and no-individual level?</w:t>
      </w:r>
    </w:p>
    <w:p w14:paraId="11BF5343" w14:textId="77777777" w:rsidR="00157B73" w:rsidRDefault="00157B73">
      <w:pPr>
        <w:pStyle w:val="CommentText"/>
      </w:pPr>
    </w:p>
    <w:p w14:paraId="0C094D5E" w14:textId="1C0D4D7D" w:rsidR="00157B73" w:rsidRDefault="00157B73">
      <w:pPr>
        <w:pStyle w:val="CommentText"/>
      </w:pPr>
      <w:r w:rsidRPr="00E507BE">
        <w:rPr>
          <w:b/>
        </w:rPr>
        <w:t>HK</w:t>
      </w:r>
      <w:r>
        <w:t>- Ok. Need to adjust with terminology when decided</w:t>
      </w:r>
    </w:p>
  </w:comment>
  <w:comment w:id="6" w:author="Heather Kharouba" w:date="2019-08-14T15:45:00Z" w:initials="HK">
    <w:p w14:paraId="7A073301" w14:textId="2691539A" w:rsidR="00157B73" w:rsidRDefault="00157B73">
      <w:pPr>
        <w:pStyle w:val="CommentText"/>
      </w:pPr>
      <w:ins w:id="7" w:author="Heather Kharouba" w:date="2019-08-14T15:34:00Z">
        <w:r>
          <w:rPr>
            <w:rStyle w:val="CommentReference"/>
          </w:rPr>
          <w:annotationRef/>
        </w:r>
      </w:ins>
      <w:r>
        <w:t>OR ‘non-life history studies’ check</w:t>
      </w:r>
    </w:p>
  </w:comment>
  <w:comment w:id="8" w:author="Heather Kharouba" w:date="2019-09-06T14:15:00Z" w:initials="HK">
    <w:p w14:paraId="33F9DE61" w14:textId="3F0788A0" w:rsidR="00157B73" w:rsidRDefault="00157B73">
      <w:pPr>
        <w:pStyle w:val="CommentText"/>
      </w:pPr>
      <w:r>
        <w:rPr>
          <w:rStyle w:val="CommentReference"/>
        </w:rPr>
        <w:annotationRef/>
      </w:r>
      <w:r>
        <w:t>Ok?</w:t>
      </w:r>
    </w:p>
  </w:comment>
  <w:comment w:id="16" w:author="Heather Kharouba" w:date="2019-09-07T15:52:00Z" w:initials="HK">
    <w:p w14:paraId="58B541CD" w14:textId="61BAA2F3" w:rsidR="00157B73" w:rsidRDefault="00157B73">
      <w:pPr>
        <w:pStyle w:val="CommentText"/>
      </w:pPr>
      <w:r>
        <w:rPr>
          <w:rStyle w:val="CommentReference"/>
        </w:rPr>
        <w:annotationRef/>
      </w:r>
      <w:r>
        <w:t>Do you think it’ll be confusing for readers that we use synchrony and asynchrony in this paragraph if hypothesis is called ‘mismatch’?</w:t>
      </w:r>
    </w:p>
  </w:comment>
  <w:comment w:id="17" w:author="Heather Kharouba" w:date="2019-08-29T13:26:00Z" w:initials="HK">
    <w:p w14:paraId="547FE2D3" w14:textId="2AAA2D97" w:rsidR="00157B73" w:rsidRDefault="00157B73">
      <w:pPr>
        <w:pStyle w:val="CommentText"/>
      </w:pPr>
      <w:r>
        <w:rPr>
          <w:rStyle w:val="CommentReference"/>
        </w:rPr>
        <w:annotationRef/>
      </w:r>
      <w:r>
        <w:t>Would one of these references suffice?</w:t>
      </w:r>
    </w:p>
    <w:p w14:paraId="5325EE71" w14:textId="77777777" w:rsidR="00157B73" w:rsidRDefault="00157B73">
      <w:pPr>
        <w:pStyle w:val="CommentText"/>
      </w:pPr>
    </w:p>
    <w:p w14:paraId="207E1DB0" w14:textId="77777777" w:rsidR="00157B73" w:rsidRPr="000D1F5A" w:rsidRDefault="00157B73" w:rsidP="000D1F5A">
      <w:pPr>
        <w:rPr>
          <w:rFonts w:ascii="Times New Roman" w:eastAsia="Times New Roman" w:hAnsi="Times New Roman" w:cs="Times New Roman"/>
          <w:sz w:val="20"/>
          <w:szCs w:val="20"/>
        </w:rPr>
      </w:pPr>
      <w:r w:rsidRPr="000D1F5A">
        <w:rPr>
          <w:rFonts w:ascii="Helvetica" w:eastAsia="Times New Roman" w:hAnsi="Helvetica" w:cs="Times New Roman"/>
          <w:color w:val="202020"/>
          <w:sz w:val="20"/>
          <w:szCs w:val="20"/>
          <w:shd w:val="clear" w:color="auto" w:fill="FFFFFF"/>
        </w:rPr>
        <w:t>Janzen DH (1980) When is it coevolution. Evolution 34: 611–612</w:t>
      </w:r>
    </w:p>
    <w:p w14:paraId="399D13B2" w14:textId="77777777" w:rsidR="00157B73" w:rsidRDefault="00157B73">
      <w:pPr>
        <w:pStyle w:val="CommentText"/>
      </w:pPr>
    </w:p>
    <w:p w14:paraId="0F43D00E" w14:textId="77777777" w:rsidR="00157B73" w:rsidRPr="000D1F5A" w:rsidRDefault="00157B73" w:rsidP="000D1F5A">
      <w:pPr>
        <w:rPr>
          <w:rFonts w:ascii="Times New Roman" w:eastAsia="Times New Roman" w:hAnsi="Times New Roman" w:cs="Times New Roman"/>
          <w:sz w:val="20"/>
          <w:szCs w:val="20"/>
        </w:rPr>
      </w:pPr>
      <w:r w:rsidRPr="000D1F5A">
        <w:rPr>
          <w:rFonts w:ascii="Helvetica" w:eastAsia="Times New Roman" w:hAnsi="Helvetica" w:cs="Times New Roman"/>
          <w:color w:val="202020"/>
          <w:sz w:val="20"/>
          <w:szCs w:val="20"/>
          <w:shd w:val="clear" w:color="auto" w:fill="FFFFFF"/>
        </w:rPr>
        <w:t>Thompson JN (1994) The coevolutionary process. Chicago: University of Chicago Press. 376 p.</w:t>
      </w:r>
    </w:p>
    <w:p w14:paraId="598647CC" w14:textId="77777777" w:rsidR="00157B73" w:rsidRDefault="00157B73">
      <w:pPr>
        <w:pStyle w:val="CommentText"/>
      </w:pPr>
    </w:p>
  </w:comment>
  <w:comment w:id="18" w:author="Heather Kharouba" w:date="2019-09-07T15:06:00Z" w:initials="HK">
    <w:p w14:paraId="284B4EAC" w14:textId="478769FC" w:rsidR="00157B73" w:rsidRDefault="00157B73">
      <w:pPr>
        <w:pStyle w:val="CommentText"/>
      </w:pPr>
      <w:r>
        <w:rPr>
          <w:rStyle w:val="CommentReference"/>
        </w:rPr>
        <w:annotationRef/>
      </w:r>
      <w:r>
        <w:t>Keep?</w:t>
      </w:r>
    </w:p>
    <w:p w14:paraId="6D24C66B" w14:textId="77777777" w:rsidR="00157B73" w:rsidRDefault="00157B73">
      <w:pPr>
        <w:pStyle w:val="CommentText"/>
      </w:pPr>
    </w:p>
    <w:p w14:paraId="5A39C60A" w14:textId="300E4082" w:rsidR="00157B73" w:rsidRDefault="00157B73">
      <w:pPr>
        <w:pStyle w:val="CommentText"/>
      </w:pPr>
      <w:r>
        <w:t>Instead we could state “</w:t>
      </w:r>
      <w:r w:rsidRPr="002D2EC9">
        <w:rPr>
          <w:rFonts w:ascii="Helvetica" w:hAnsi="Helvetica" w:cs="Helvetica"/>
          <w:sz w:val="22"/>
          <w:szCs w:val="22"/>
          <w:lang w:val="en-US"/>
        </w:rPr>
        <w:t>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 xml:space="preserve">postulates that the </w:t>
      </w:r>
      <w:r>
        <w:rPr>
          <w:rFonts w:ascii="Helvetica" w:hAnsi="Helvetica" w:cs="Helvetica"/>
          <w:sz w:val="22"/>
          <w:szCs w:val="22"/>
          <w:lang w:val="en-US"/>
        </w:rPr>
        <w:t xml:space="preserve">consumer should </w:t>
      </w:r>
      <w:r w:rsidRPr="002D2EC9">
        <w:rPr>
          <w:rFonts w:ascii="Helvetica" w:hAnsi="Helvetica" w:cs="Helvetica"/>
          <w:sz w:val="22"/>
          <w:szCs w:val="22"/>
          <w:lang w:val="en-US"/>
        </w:rPr>
        <w:t>temporally ‘match’ the peak</w:t>
      </w:r>
      <w:r>
        <w:rPr>
          <w:rFonts w:ascii="Helvetica" w:hAnsi="Helvetica" w:cs="Helvetica"/>
          <w:sz w:val="22"/>
          <w:szCs w:val="22"/>
          <w:lang w:val="en-US"/>
        </w:rPr>
        <w:t>…</w:t>
      </w:r>
    </w:p>
  </w:comment>
  <w:comment w:id="19" w:author="Heather Kharouba" w:date="2019-09-06T14:38:00Z" w:initials="HK">
    <w:p w14:paraId="2EE7FE87" w14:textId="6FEF13C7" w:rsidR="00157B73" w:rsidRDefault="00157B73">
      <w:pPr>
        <w:pStyle w:val="CommentText"/>
      </w:pPr>
      <w:r>
        <w:rPr>
          <w:rStyle w:val="CommentReference"/>
        </w:rPr>
        <w:annotationRef/>
      </w:r>
      <w:r>
        <w:t xml:space="preserve">Updated </w:t>
      </w:r>
    </w:p>
  </w:comment>
  <w:comment w:id="20" w:author="Heather Kharouba" w:date="2019-09-06T14:41:00Z" w:initials="HK">
    <w:p w14:paraId="2E5D63BD" w14:textId="7C36D834" w:rsidR="00157B73" w:rsidRDefault="00157B73">
      <w:pPr>
        <w:pStyle w:val="CommentText"/>
      </w:pPr>
      <w:r>
        <w:rPr>
          <w:rStyle w:val="CommentReference"/>
        </w:rPr>
        <w:annotationRef/>
      </w:r>
      <w:r>
        <w:t>updated</w:t>
      </w:r>
    </w:p>
  </w:comment>
  <w:comment w:id="21" w:author="Heather Kharouba" w:date="2019-09-07T15:17:00Z" w:initials="HK">
    <w:p w14:paraId="21A19753" w14:textId="17F860A3" w:rsidR="00157B73" w:rsidRDefault="00157B73">
      <w:pPr>
        <w:pStyle w:val="CommentText"/>
      </w:pPr>
      <w:r>
        <w:rPr>
          <w:rStyle w:val="CommentReference"/>
        </w:rPr>
        <w:annotationRef/>
      </w:r>
      <w:r>
        <w:t>this may be at odds with the new text added to lines: 364-383</w:t>
      </w:r>
    </w:p>
  </w:comment>
  <w:comment w:id="22" w:author="Heather Kharouba" w:date="2019-09-06T14:47:00Z" w:initials="HK">
    <w:p w14:paraId="17C589B4" w14:textId="1402FC58" w:rsidR="00157B73" w:rsidRDefault="00157B73">
      <w:pPr>
        <w:pStyle w:val="CommentText"/>
      </w:pPr>
      <w:r>
        <w:rPr>
          <w:rStyle w:val="CommentReference"/>
        </w:rPr>
        <w:annotationRef/>
      </w:r>
      <w:r>
        <w:t>updated</w:t>
      </w:r>
    </w:p>
  </w:comment>
  <w:comment w:id="23" w:author="Heather Kharouba" w:date="2019-09-06T14:48:00Z" w:initials="HK">
    <w:p w14:paraId="72E9D62A" w14:textId="733B6CAB" w:rsidR="00157B73" w:rsidRDefault="00157B73">
      <w:pPr>
        <w:pStyle w:val="CommentText"/>
      </w:pPr>
      <w:r>
        <w:rPr>
          <w:rStyle w:val="CommentReference"/>
        </w:rPr>
        <w:annotationRef/>
      </w:r>
      <w:r>
        <w:t>updated</w:t>
      </w:r>
    </w:p>
  </w:comment>
  <w:comment w:id="24" w:author="Heather Kharouba" w:date="2019-09-06T14:48:00Z" w:initials="HK">
    <w:p w14:paraId="25F6D319" w14:textId="6971817B" w:rsidR="00157B73" w:rsidRDefault="00157B73">
      <w:pPr>
        <w:pStyle w:val="CommentText"/>
      </w:pPr>
      <w:r>
        <w:rPr>
          <w:rStyle w:val="CommentReference"/>
        </w:rPr>
        <w:annotationRef/>
      </w:r>
      <w:r>
        <w:t>Need to update based on what term we decide on</w:t>
      </w:r>
    </w:p>
  </w:comment>
  <w:comment w:id="25" w:author="Heather Kharouba" w:date="2019-09-07T15:56:00Z" w:initials="HK">
    <w:p w14:paraId="73C0C27C" w14:textId="1DB21557" w:rsidR="00157B73" w:rsidRPr="00CC6201" w:rsidRDefault="00157B73">
      <w:pPr>
        <w:pStyle w:val="CommentText"/>
      </w:pPr>
      <w:r>
        <w:rPr>
          <w:rStyle w:val="CommentReference"/>
        </w:rPr>
        <w:annotationRef/>
      </w:r>
      <w:r w:rsidRPr="00CC6201">
        <w:rPr>
          <w:rFonts w:ascii="Helvetica" w:hAnsi="Helvetica" w:cs="Helvetica"/>
          <w:iCs/>
          <w:sz w:val="36"/>
          <w:szCs w:val="36"/>
          <w:lang w:val="en-US"/>
        </w:rPr>
        <w:t>Do you think we need to add a box to distinguish between synchrony vs. adaptive mismatch hypotheses and pre-climate change baseline (I guess I mean between hypothesis and baseline)?</w:t>
      </w:r>
    </w:p>
  </w:comment>
  <w:comment w:id="26" w:author="Heather Kharouba" w:date="2019-09-07T21:21:00Z" w:initials="HK">
    <w:p w14:paraId="38AB92C2" w14:textId="0D6F0D9C" w:rsidR="00DA16B7" w:rsidRDefault="00DA16B7">
      <w:pPr>
        <w:pStyle w:val="CommentText"/>
      </w:pPr>
      <w:r>
        <w:rPr>
          <w:rStyle w:val="CommentReference"/>
        </w:rPr>
        <w:annotationRef/>
      </w:r>
      <w:r w:rsidR="00CF754D">
        <w:t>U</w:t>
      </w:r>
      <w:r>
        <w:t>pdated</w:t>
      </w:r>
      <w:r w:rsidR="00CF754D">
        <w:t xml:space="preserve"> and expanded</w:t>
      </w:r>
    </w:p>
  </w:comment>
  <w:comment w:id="27" w:author="Heather Kharouba" w:date="2019-09-07T15:01:00Z" w:initials="HK">
    <w:p w14:paraId="30B420C1" w14:textId="53480A44" w:rsidR="00157B73" w:rsidRDefault="00157B73">
      <w:pPr>
        <w:pStyle w:val="CommentText"/>
      </w:pPr>
      <w:r>
        <w:rPr>
          <w:rStyle w:val="CommentReference"/>
        </w:rPr>
        <w:annotationRef/>
      </w:r>
      <w:r>
        <w:t>Should we add a comment saying that even stronger integration would come from studies done on the same population? This would partially speak to R2’s comment</w:t>
      </w:r>
    </w:p>
    <w:p w14:paraId="018C5C79" w14:textId="77777777" w:rsidR="00157B73" w:rsidRDefault="00157B73">
      <w:pPr>
        <w:pStyle w:val="CommentText"/>
      </w:pPr>
    </w:p>
    <w:p w14:paraId="43B17D61" w14:textId="08098148" w:rsidR="00157B73" w:rsidRDefault="00157B73">
      <w:pPr>
        <w:pStyle w:val="CommentText"/>
      </w:pPr>
      <w:r>
        <w:t>Or perhaps weaken our language around ‘integration’ since they are from different populations</w:t>
      </w:r>
    </w:p>
  </w:comment>
  <w:comment w:id="30" w:author="Heather Kharouba" w:date="2019-09-06T15:01:00Z" w:initials="HK">
    <w:p w14:paraId="7177FAF2" w14:textId="5E93C06A" w:rsidR="00157B73" w:rsidRDefault="00157B73">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157B73" w:rsidRDefault="00157B73" w:rsidP="009E2783">
      <w:r>
        <w:separator/>
      </w:r>
    </w:p>
  </w:endnote>
  <w:endnote w:type="continuationSeparator" w:id="0">
    <w:p w14:paraId="54F4D96F" w14:textId="77777777" w:rsidR="00157B73" w:rsidRDefault="00157B73"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157B73" w:rsidRDefault="00157B7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157B73" w:rsidRDefault="00157B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157B73" w:rsidRDefault="00157B7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0534">
      <w:rPr>
        <w:rStyle w:val="PageNumber"/>
        <w:noProof/>
      </w:rPr>
      <w:t>46</w:t>
    </w:r>
    <w:r>
      <w:rPr>
        <w:rStyle w:val="PageNumber"/>
      </w:rPr>
      <w:fldChar w:fldCharType="end"/>
    </w:r>
  </w:p>
  <w:p w14:paraId="6D639CA1" w14:textId="77777777" w:rsidR="00157B73" w:rsidRDefault="00157B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157B73" w:rsidRDefault="00157B73" w:rsidP="009E2783">
      <w:r>
        <w:separator/>
      </w:r>
    </w:p>
  </w:footnote>
  <w:footnote w:type="continuationSeparator" w:id="0">
    <w:p w14:paraId="7F833210" w14:textId="77777777" w:rsidR="00157B73" w:rsidRDefault="00157B73"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F4A"/>
    <w:rsid w:val="00004677"/>
    <w:rsid w:val="00004796"/>
    <w:rsid w:val="00004B4F"/>
    <w:rsid w:val="00005680"/>
    <w:rsid w:val="000062F4"/>
    <w:rsid w:val="00006CD9"/>
    <w:rsid w:val="00007F7B"/>
    <w:rsid w:val="000108AB"/>
    <w:rsid w:val="000114A6"/>
    <w:rsid w:val="00011F25"/>
    <w:rsid w:val="00012E10"/>
    <w:rsid w:val="00012E4C"/>
    <w:rsid w:val="00013B77"/>
    <w:rsid w:val="00013E92"/>
    <w:rsid w:val="000148B6"/>
    <w:rsid w:val="00014A22"/>
    <w:rsid w:val="000153AC"/>
    <w:rsid w:val="000159B8"/>
    <w:rsid w:val="00016316"/>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30207"/>
    <w:rsid w:val="00031A91"/>
    <w:rsid w:val="00031F27"/>
    <w:rsid w:val="00032030"/>
    <w:rsid w:val="00032803"/>
    <w:rsid w:val="0003312E"/>
    <w:rsid w:val="00033181"/>
    <w:rsid w:val="000335F3"/>
    <w:rsid w:val="00033B9C"/>
    <w:rsid w:val="00034A06"/>
    <w:rsid w:val="00035189"/>
    <w:rsid w:val="0003557F"/>
    <w:rsid w:val="00035CB0"/>
    <w:rsid w:val="00035E74"/>
    <w:rsid w:val="00036248"/>
    <w:rsid w:val="0003665A"/>
    <w:rsid w:val="00037C85"/>
    <w:rsid w:val="00040122"/>
    <w:rsid w:val="00040162"/>
    <w:rsid w:val="000401C1"/>
    <w:rsid w:val="00040FCB"/>
    <w:rsid w:val="00042A8C"/>
    <w:rsid w:val="000436B8"/>
    <w:rsid w:val="00043794"/>
    <w:rsid w:val="0004545D"/>
    <w:rsid w:val="000454CD"/>
    <w:rsid w:val="00045926"/>
    <w:rsid w:val="00047AA4"/>
    <w:rsid w:val="000504DF"/>
    <w:rsid w:val="000505EF"/>
    <w:rsid w:val="0005107A"/>
    <w:rsid w:val="00053731"/>
    <w:rsid w:val="00055122"/>
    <w:rsid w:val="0005544C"/>
    <w:rsid w:val="000561BB"/>
    <w:rsid w:val="00056D54"/>
    <w:rsid w:val="00057255"/>
    <w:rsid w:val="00057326"/>
    <w:rsid w:val="00057778"/>
    <w:rsid w:val="00057B98"/>
    <w:rsid w:val="000601A6"/>
    <w:rsid w:val="00060C06"/>
    <w:rsid w:val="00060E37"/>
    <w:rsid w:val="000610E8"/>
    <w:rsid w:val="00061F29"/>
    <w:rsid w:val="00062A86"/>
    <w:rsid w:val="00064986"/>
    <w:rsid w:val="00065F04"/>
    <w:rsid w:val="0006720B"/>
    <w:rsid w:val="000706C1"/>
    <w:rsid w:val="00070936"/>
    <w:rsid w:val="00070B18"/>
    <w:rsid w:val="0007134C"/>
    <w:rsid w:val="0007263E"/>
    <w:rsid w:val="0007289B"/>
    <w:rsid w:val="00074AF4"/>
    <w:rsid w:val="00074E66"/>
    <w:rsid w:val="00075D13"/>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D162E"/>
    <w:rsid w:val="000D18FA"/>
    <w:rsid w:val="000D1DB5"/>
    <w:rsid w:val="000D1F5A"/>
    <w:rsid w:val="000D2E6B"/>
    <w:rsid w:val="000D3FA2"/>
    <w:rsid w:val="000D440D"/>
    <w:rsid w:val="000D4CDA"/>
    <w:rsid w:val="000D531D"/>
    <w:rsid w:val="000D59F0"/>
    <w:rsid w:val="000E2548"/>
    <w:rsid w:val="000E2F60"/>
    <w:rsid w:val="000E4600"/>
    <w:rsid w:val="000E5C5B"/>
    <w:rsid w:val="000F1559"/>
    <w:rsid w:val="000F2F96"/>
    <w:rsid w:val="000F472C"/>
    <w:rsid w:val="000F4C15"/>
    <w:rsid w:val="000F5C69"/>
    <w:rsid w:val="000F6335"/>
    <w:rsid w:val="000F6E07"/>
    <w:rsid w:val="000F6E1F"/>
    <w:rsid w:val="000F756B"/>
    <w:rsid w:val="000F794E"/>
    <w:rsid w:val="000F7A0C"/>
    <w:rsid w:val="000F7B2C"/>
    <w:rsid w:val="001012C3"/>
    <w:rsid w:val="00102127"/>
    <w:rsid w:val="0010263B"/>
    <w:rsid w:val="001027A4"/>
    <w:rsid w:val="00102D22"/>
    <w:rsid w:val="0010354C"/>
    <w:rsid w:val="001041B1"/>
    <w:rsid w:val="0010435E"/>
    <w:rsid w:val="00105350"/>
    <w:rsid w:val="0010541E"/>
    <w:rsid w:val="001057B7"/>
    <w:rsid w:val="00105B85"/>
    <w:rsid w:val="001061F7"/>
    <w:rsid w:val="00106313"/>
    <w:rsid w:val="0010726C"/>
    <w:rsid w:val="0011001F"/>
    <w:rsid w:val="00111379"/>
    <w:rsid w:val="0011188E"/>
    <w:rsid w:val="00111CE0"/>
    <w:rsid w:val="00112302"/>
    <w:rsid w:val="00113116"/>
    <w:rsid w:val="00113429"/>
    <w:rsid w:val="001143B8"/>
    <w:rsid w:val="0011449E"/>
    <w:rsid w:val="00114883"/>
    <w:rsid w:val="001154C1"/>
    <w:rsid w:val="00115AE1"/>
    <w:rsid w:val="001160BE"/>
    <w:rsid w:val="001168CA"/>
    <w:rsid w:val="00117F8B"/>
    <w:rsid w:val="00120CBD"/>
    <w:rsid w:val="00121364"/>
    <w:rsid w:val="00121617"/>
    <w:rsid w:val="001220F6"/>
    <w:rsid w:val="00122826"/>
    <w:rsid w:val="00122845"/>
    <w:rsid w:val="0012399F"/>
    <w:rsid w:val="00123E2B"/>
    <w:rsid w:val="00123E75"/>
    <w:rsid w:val="001240AF"/>
    <w:rsid w:val="0012447E"/>
    <w:rsid w:val="00124A98"/>
    <w:rsid w:val="00124B81"/>
    <w:rsid w:val="001253A8"/>
    <w:rsid w:val="00125659"/>
    <w:rsid w:val="00125E4C"/>
    <w:rsid w:val="00126F08"/>
    <w:rsid w:val="0012739C"/>
    <w:rsid w:val="001274A9"/>
    <w:rsid w:val="0012771C"/>
    <w:rsid w:val="00127CF0"/>
    <w:rsid w:val="00127E83"/>
    <w:rsid w:val="00132076"/>
    <w:rsid w:val="00132E01"/>
    <w:rsid w:val="00134753"/>
    <w:rsid w:val="0013480C"/>
    <w:rsid w:val="00134D24"/>
    <w:rsid w:val="00135B5F"/>
    <w:rsid w:val="00135C6A"/>
    <w:rsid w:val="00136054"/>
    <w:rsid w:val="001373E9"/>
    <w:rsid w:val="0014011A"/>
    <w:rsid w:val="00142D9A"/>
    <w:rsid w:val="00143830"/>
    <w:rsid w:val="00143DAB"/>
    <w:rsid w:val="00144EB4"/>
    <w:rsid w:val="00144EC6"/>
    <w:rsid w:val="00145140"/>
    <w:rsid w:val="00147A18"/>
    <w:rsid w:val="00147D2D"/>
    <w:rsid w:val="00150AB3"/>
    <w:rsid w:val="0015104C"/>
    <w:rsid w:val="00151563"/>
    <w:rsid w:val="00151610"/>
    <w:rsid w:val="0015365A"/>
    <w:rsid w:val="001546F7"/>
    <w:rsid w:val="00154BBA"/>
    <w:rsid w:val="0015514A"/>
    <w:rsid w:val="00155889"/>
    <w:rsid w:val="0015590A"/>
    <w:rsid w:val="0015763A"/>
    <w:rsid w:val="00157B73"/>
    <w:rsid w:val="0016012A"/>
    <w:rsid w:val="00160463"/>
    <w:rsid w:val="00160C0B"/>
    <w:rsid w:val="001616E7"/>
    <w:rsid w:val="00162DD3"/>
    <w:rsid w:val="00163167"/>
    <w:rsid w:val="00163C05"/>
    <w:rsid w:val="00165FC6"/>
    <w:rsid w:val="00170BE3"/>
    <w:rsid w:val="00170CD7"/>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977"/>
    <w:rsid w:val="0018315E"/>
    <w:rsid w:val="00183D1F"/>
    <w:rsid w:val="00185CA3"/>
    <w:rsid w:val="00185FAB"/>
    <w:rsid w:val="0018602B"/>
    <w:rsid w:val="001862ED"/>
    <w:rsid w:val="0018773A"/>
    <w:rsid w:val="001925FC"/>
    <w:rsid w:val="00195B29"/>
    <w:rsid w:val="00195DC9"/>
    <w:rsid w:val="00195E47"/>
    <w:rsid w:val="00196095"/>
    <w:rsid w:val="001968E1"/>
    <w:rsid w:val="00197851"/>
    <w:rsid w:val="001A00B7"/>
    <w:rsid w:val="001A16F4"/>
    <w:rsid w:val="001A1EAB"/>
    <w:rsid w:val="001A2A0E"/>
    <w:rsid w:val="001A2DC1"/>
    <w:rsid w:val="001A52C2"/>
    <w:rsid w:val="001A5B42"/>
    <w:rsid w:val="001A6CCA"/>
    <w:rsid w:val="001A6F5A"/>
    <w:rsid w:val="001B0538"/>
    <w:rsid w:val="001B0F95"/>
    <w:rsid w:val="001B2A3D"/>
    <w:rsid w:val="001B4309"/>
    <w:rsid w:val="001B4FA7"/>
    <w:rsid w:val="001B593A"/>
    <w:rsid w:val="001B600A"/>
    <w:rsid w:val="001B7FED"/>
    <w:rsid w:val="001C18DF"/>
    <w:rsid w:val="001C18F8"/>
    <w:rsid w:val="001C24A4"/>
    <w:rsid w:val="001C34D4"/>
    <w:rsid w:val="001C37CD"/>
    <w:rsid w:val="001C3927"/>
    <w:rsid w:val="001C46BE"/>
    <w:rsid w:val="001C50A3"/>
    <w:rsid w:val="001C5B08"/>
    <w:rsid w:val="001C5DB0"/>
    <w:rsid w:val="001C5EC8"/>
    <w:rsid w:val="001C6E21"/>
    <w:rsid w:val="001C7666"/>
    <w:rsid w:val="001C7A31"/>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4B3"/>
    <w:rsid w:val="001E5F04"/>
    <w:rsid w:val="001E6911"/>
    <w:rsid w:val="001E7589"/>
    <w:rsid w:val="001E76FA"/>
    <w:rsid w:val="001E7D3F"/>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FFE"/>
    <w:rsid w:val="002031F6"/>
    <w:rsid w:val="00203EF1"/>
    <w:rsid w:val="002043C5"/>
    <w:rsid w:val="0020474F"/>
    <w:rsid w:val="002053F4"/>
    <w:rsid w:val="00205473"/>
    <w:rsid w:val="00205756"/>
    <w:rsid w:val="00206789"/>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304AF"/>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59AC"/>
    <w:rsid w:val="002459BA"/>
    <w:rsid w:val="00245DD3"/>
    <w:rsid w:val="00245DEF"/>
    <w:rsid w:val="00247C46"/>
    <w:rsid w:val="002503DE"/>
    <w:rsid w:val="00250AA6"/>
    <w:rsid w:val="00250C13"/>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173C"/>
    <w:rsid w:val="0026206D"/>
    <w:rsid w:val="002622EC"/>
    <w:rsid w:val="00262518"/>
    <w:rsid w:val="002633C4"/>
    <w:rsid w:val="0026435D"/>
    <w:rsid w:val="0026474D"/>
    <w:rsid w:val="00264B25"/>
    <w:rsid w:val="002663D4"/>
    <w:rsid w:val="00266568"/>
    <w:rsid w:val="002702C8"/>
    <w:rsid w:val="0027104E"/>
    <w:rsid w:val="00271E4D"/>
    <w:rsid w:val="00271E8E"/>
    <w:rsid w:val="00272F85"/>
    <w:rsid w:val="0027347F"/>
    <w:rsid w:val="002741AD"/>
    <w:rsid w:val="0027441F"/>
    <w:rsid w:val="00274785"/>
    <w:rsid w:val="00274B2A"/>
    <w:rsid w:val="00274F1A"/>
    <w:rsid w:val="00274FA5"/>
    <w:rsid w:val="00275BD4"/>
    <w:rsid w:val="00276937"/>
    <w:rsid w:val="00277E3B"/>
    <w:rsid w:val="00280419"/>
    <w:rsid w:val="00280991"/>
    <w:rsid w:val="00281DAA"/>
    <w:rsid w:val="00281FE8"/>
    <w:rsid w:val="00281FE9"/>
    <w:rsid w:val="002827C8"/>
    <w:rsid w:val="00282821"/>
    <w:rsid w:val="00282DBF"/>
    <w:rsid w:val="00283404"/>
    <w:rsid w:val="002850EE"/>
    <w:rsid w:val="00285BB1"/>
    <w:rsid w:val="00285D31"/>
    <w:rsid w:val="00286845"/>
    <w:rsid w:val="0028693A"/>
    <w:rsid w:val="00286AAC"/>
    <w:rsid w:val="00286F95"/>
    <w:rsid w:val="00287F49"/>
    <w:rsid w:val="002909D7"/>
    <w:rsid w:val="00290AF0"/>
    <w:rsid w:val="00290FF5"/>
    <w:rsid w:val="002913E2"/>
    <w:rsid w:val="002920A8"/>
    <w:rsid w:val="0029220F"/>
    <w:rsid w:val="00292FDD"/>
    <w:rsid w:val="002939FF"/>
    <w:rsid w:val="002942A9"/>
    <w:rsid w:val="00294F7C"/>
    <w:rsid w:val="0029572F"/>
    <w:rsid w:val="00295AF3"/>
    <w:rsid w:val="00295E12"/>
    <w:rsid w:val="00296E32"/>
    <w:rsid w:val="002A084D"/>
    <w:rsid w:val="002A0953"/>
    <w:rsid w:val="002A1C73"/>
    <w:rsid w:val="002A22D1"/>
    <w:rsid w:val="002A278F"/>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C0183"/>
    <w:rsid w:val="002C1A47"/>
    <w:rsid w:val="002C4016"/>
    <w:rsid w:val="002C5C3D"/>
    <w:rsid w:val="002C61A6"/>
    <w:rsid w:val="002C638D"/>
    <w:rsid w:val="002C7464"/>
    <w:rsid w:val="002C761A"/>
    <w:rsid w:val="002C7C46"/>
    <w:rsid w:val="002D0475"/>
    <w:rsid w:val="002D06C6"/>
    <w:rsid w:val="002D1829"/>
    <w:rsid w:val="002D24A4"/>
    <w:rsid w:val="002D2EC9"/>
    <w:rsid w:val="002D31F8"/>
    <w:rsid w:val="002D365B"/>
    <w:rsid w:val="002D41B2"/>
    <w:rsid w:val="002D4759"/>
    <w:rsid w:val="002D5FB0"/>
    <w:rsid w:val="002D656F"/>
    <w:rsid w:val="002D6A53"/>
    <w:rsid w:val="002D6F35"/>
    <w:rsid w:val="002D76D9"/>
    <w:rsid w:val="002D7AAE"/>
    <w:rsid w:val="002D7B44"/>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8CE"/>
    <w:rsid w:val="002F3B80"/>
    <w:rsid w:val="002F40A5"/>
    <w:rsid w:val="002F444F"/>
    <w:rsid w:val="002F4723"/>
    <w:rsid w:val="002F4B0E"/>
    <w:rsid w:val="002F4E5F"/>
    <w:rsid w:val="002F4FF8"/>
    <w:rsid w:val="002F6792"/>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0F7E"/>
    <w:rsid w:val="00341441"/>
    <w:rsid w:val="003414AF"/>
    <w:rsid w:val="00342913"/>
    <w:rsid w:val="00342BFE"/>
    <w:rsid w:val="0034364C"/>
    <w:rsid w:val="00343C6B"/>
    <w:rsid w:val="00345184"/>
    <w:rsid w:val="00346569"/>
    <w:rsid w:val="00347E6D"/>
    <w:rsid w:val="00351155"/>
    <w:rsid w:val="00352C1C"/>
    <w:rsid w:val="00353449"/>
    <w:rsid w:val="00355F5E"/>
    <w:rsid w:val="00356187"/>
    <w:rsid w:val="00356287"/>
    <w:rsid w:val="003570D9"/>
    <w:rsid w:val="00357686"/>
    <w:rsid w:val="00357E33"/>
    <w:rsid w:val="00362649"/>
    <w:rsid w:val="00362B3B"/>
    <w:rsid w:val="00363047"/>
    <w:rsid w:val="003643DB"/>
    <w:rsid w:val="00364B14"/>
    <w:rsid w:val="00365128"/>
    <w:rsid w:val="003651B0"/>
    <w:rsid w:val="00365546"/>
    <w:rsid w:val="003664C0"/>
    <w:rsid w:val="0036659F"/>
    <w:rsid w:val="00366879"/>
    <w:rsid w:val="00367467"/>
    <w:rsid w:val="003674DC"/>
    <w:rsid w:val="00367BC4"/>
    <w:rsid w:val="0037053D"/>
    <w:rsid w:val="00370663"/>
    <w:rsid w:val="003707ED"/>
    <w:rsid w:val="003712FB"/>
    <w:rsid w:val="00371F1D"/>
    <w:rsid w:val="00372C34"/>
    <w:rsid w:val="00372E8B"/>
    <w:rsid w:val="003738D7"/>
    <w:rsid w:val="0037417D"/>
    <w:rsid w:val="00374D90"/>
    <w:rsid w:val="00375C27"/>
    <w:rsid w:val="003765C1"/>
    <w:rsid w:val="00380C81"/>
    <w:rsid w:val="003828A4"/>
    <w:rsid w:val="00384642"/>
    <w:rsid w:val="003847B3"/>
    <w:rsid w:val="0038484F"/>
    <w:rsid w:val="003848FE"/>
    <w:rsid w:val="003849A5"/>
    <w:rsid w:val="003849DE"/>
    <w:rsid w:val="00384F97"/>
    <w:rsid w:val="00385CED"/>
    <w:rsid w:val="00385DA6"/>
    <w:rsid w:val="003863B8"/>
    <w:rsid w:val="0038753E"/>
    <w:rsid w:val="003875B1"/>
    <w:rsid w:val="00387836"/>
    <w:rsid w:val="00390530"/>
    <w:rsid w:val="00390576"/>
    <w:rsid w:val="00390805"/>
    <w:rsid w:val="00391905"/>
    <w:rsid w:val="00392805"/>
    <w:rsid w:val="00394364"/>
    <w:rsid w:val="0039513B"/>
    <w:rsid w:val="00395B54"/>
    <w:rsid w:val="00397D25"/>
    <w:rsid w:val="00397E76"/>
    <w:rsid w:val="003A1985"/>
    <w:rsid w:val="003A1A3F"/>
    <w:rsid w:val="003A1D4A"/>
    <w:rsid w:val="003A212C"/>
    <w:rsid w:val="003A4640"/>
    <w:rsid w:val="003A4749"/>
    <w:rsid w:val="003A4DC7"/>
    <w:rsid w:val="003A5C1A"/>
    <w:rsid w:val="003A64E1"/>
    <w:rsid w:val="003A6636"/>
    <w:rsid w:val="003A6A21"/>
    <w:rsid w:val="003B1A87"/>
    <w:rsid w:val="003B244D"/>
    <w:rsid w:val="003B2961"/>
    <w:rsid w:val="003B299C"/>
    <w:rsid w:val="003B3516"/>
    <w:rsid w:val="003B382D"/>
    <w:rsid w:val="003B3CA6"/>
    <w:rsid w:val="003B5617"/>
    <w:rsid w:val="003B66F9"/>
    <w:rsid w:val="003B701E"/>
    <w:rsid w:val="003B7248"/>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2D73"/>
    <w:rsid w:val="003D36ED"/>
    <w:rsid w:val="003D466A"/>
    <w:rsid w:val="003D68DE"/>
    <w:rsid w:val="003D6D32"/>
    <w:rsid w:val="003E008B"/>
    <w:rsid w:val="003E0F1A"/>
    <w:rsid w:val="003E27EF"/>
    <w:rsid w:val="003E2D27"/>
    <w:rsid w:val="003E2FF5"/>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1B9"/>
    <w:rsid w:val="00401BBA"/>
    <w:rsid w:val="004023E3"/>
    <w:rsid w:val="004040AC"/>
    <w:rsid w:val="00404F39"/>
    <w:rsid w:val="00405156"/>
    <w:rsid w:val="004053EF"/>
    <w:rsid w:val="00405488"/>
    <w:rsid w:val="00405D50"/>
    <w:rsid w:val="00406C40"/>
    <w:rsid w:val="00407FA3"/>
    <w:rsid w:val="00411222"/>
    <w:rsid w:val="00412279"/>
    <w:rsid w:val="004123B4"/>
    <w:rsid w:val="00412555"/>
    <w:rsid w:val="00412FFB"/>
    <w:rsid w:val="00413579"/>
    <w:rsid w:val="00413A76"/>
    <w:rsid w:val="0041401D"/>
    <w:rsid w:val="00415C8B"/>
    <w:rsid w:val="00417699"/>
    <w:rsid w:val="004179E6"/>
    <w:rsid w:val="00417AA7"/>
    <w:rsid w:val="00417DC0"/>
    <w:rsid w:val="004215E7"/>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F57"/>
    <w:rsid w:val="00444F34"/>
    <w:rsid w:val="0044506A"/>
    <w:rsid w:val="00446BD4"/>
    <w:rsid w:val="00447910"/>
    <w:rsid w:val="00447B30"/>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70605"/>
    <w:rsid w:val="004714E4"/>
    <w:rsid w:val="00472556"/>
    <w:rsid w:val="0047524E"/>
    <w:rsid w:val="00476C4C"/>
    <w:rsid w:val="00477118"/>
    <w:rsid w:val="004773F2"/>
    <w:rsid w:val="0048028E"/>
    <w:rsid w:val="00480859"/>
    <w:rsid w:val="00481831"/>
    <w:rsid w:val="00481A14"/>
    <w:rsid w:val="00481FE3"/>
    <w:rsid w:val="00482392"/>
    <w:rsid w:val="004837B4"/>
    <w:rsid w:val="00483A6C"/>
    <w:rsid w:val="004843D7"/>
    <w:rsid w:val="00485267"/>
    <w:rsid w:val="0048748A"/>
    <w:rsid w:val="00487C38"/>
    <w:rsid w:val="00487F80"/>
    <w:rsid w:val="00490865"/>
    <w:rsid w:val="004909AD"/>
    <w:rsid w:val="0049164F"/>
    <w:rsid w:val="004916E3"/>
    <w:rsid w:val="00491B0B"/>
    <w:rsid w:val="00491D65"/>
    <w:rsid w:val="00492C6F"/>
    <w:rsid w:val="00493695"/>
    <w:rsid w:val="0049408B"/>
    <w:rsid w:val="004940D8"/>
    <w:rsid w:val="004947B5"/>
    <w:rsid w:val="004948A3"/>
    <w:rsid w:val="0049593A"/>
    <w:rsid w:val="00497C77"/>
    <w:rsid w:val="004A04ED"/>
    <w:rsid w:val="004A1712"/>
    <w:rsid w:val="004A1A50"/>
    <w:rsid w:val="004A2E64"/>
    <w:rsid w:val="004A475B"/>
    <w:rsid w:val="004A518A"/>
    <w:rsid w:val="004A71D8"/>
    <w:rsid w:val="004A7B40"/>
    <w:rsid w:val="004B01A5"/>
    <w:rsid w:val="004B11A4"/>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7EA"/>
    <w:rsid w:val="004C31B0"/>
    <w:rsid w:val="004C648F"/>
    <w:rsid w:val="004D0378"/>
    <w:rsid w:val="004D0F95"/>
    <w:rsid w:val="004D117C"/>
    <w:rsid w:val="004D1277"/>
    <w:rsid w:val="004D174D"/>
    <w:rsid w:val="004D2598"/>
    <w:rsid w:val="004D2664"/>
    <w:rsid w:val="004D3E82"/>
    <w:rsid w:val="004D3ED3"/>
    <w:rsid w:val="004D47E8"/>
    <w:rsid w:val="004D4D86"/>
    <w:rsid w:val="004D4E2B"/>
    <w:rsid w:val="004D75FD"/>
    <w:rsid w:val="004D7AAD"/>
    <w:rsid w:val="004E1684"/>
    <w:rsid w:val="004E18C6"/>
    <w:rsid w:val="004E1BE2"/>
    <w:rsid w:val="004E22B6"/>
    <w:rsid w:val="004E272C"/>
    <w:rsid w:val="004E274A"/>
    <w:rsid w:val="004E2854"/>
    <w:rsid w:val="004E382D"/>
    <w:rsid w:val="004E387C"/>
    <w:rsid w:val="004E4327"/>
    <w:rsid w:val="004E4A60"/>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84E"/>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168A0"/>
    <w:rsid w:val="00516B65"/>
    <w:rsid w:val="00521116"/>
    <w:rsid w:val="00521170"/>
    <w:rsid w:val="00521ED1"/>
    <w:rsid w:val="005223F9"/>
    <w:rsid w:val="0052275E"/>
    <w:rsid w:val="005228FE"/>
    <w:rsid w:val="0052306B"/>
    <w:rsid w:val="00523990"/>
    <w:rsid w:val="005239D8"/>
    <w:rsid w:val="0052479C"/>
    <w:rsid w:val="00524D13"/>
    <w:rsid w:val="005252A0"/>
    <w:rsid w:val="00525456"/>
    <w:rsid w:val="00525875"/>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08F2"/>
    <w:rsid w:val="00561882"/>
    <w:rsid w:val="005619BC"/>
    <w:rsid w:val="00562C3A"/>
    <w:rsid w:val="005645C7"/>
    <w:rsid w:val="005653F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5E95"/>
    <w:rsid w:val="005A645A"/>
    <w:rsid w:val="005A6971"/>
    <w:rsid w:val="005A6C32"/>
    <w:rsid w:val="005A7264"/>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7A1"/>
    <w:rsid w:val="005B6F6B"/>
    <w:rsid w:val="005B7256"/>
    <w:rsid w:val="005C00EA"/>
    <w:rsid w:val="005C13E4"/>
    <w:rsid w:val="005C16C3"/>
    <w:rsid w:val="005C2081"/>
    <w:rsid w:val="005C3EBB"/>
    <w:rsid w:val="005C47AC"/>
    <w:rsid w:val="005C5C49"/>
    <w:rsid w:val="005D08E7"/>
    <w:rsid w:val="005D094D"/>
    <w:rsid w:val="005D1F31"/>
    <w:rsid w:val="005D257D"/>
    <w:rsid w:val="005D2BE4"/>
    <w:rsid w:val="005D2EC5"/>
    <w:rsid w:val="005D31AD"/>
    <w:rsid w:val="005D320A"/>
    <w:rsid w:val="005D43FF"/>
    <w:rsid w:val="005D4882"/>
    <w:rsid w:val="005D4948"/>
    <w:rsid w:val="005D5666"/>
    <w:rsid w:val="005D754C"/>
    <w:rsid w:val="005D75A7"/>
    <w:rsid w:val="005D79A7"/>
    <w:rsid w:val="005E03B1"/>
    <w:rsid w:val="005E132B"/>
    <w:rsid w:val="005E2006"/>
    <w:rsid w:val="005E2B62"/>
    <w:rsid w:val="005E31E3"/>
    <w:rsid w:val="005E37FD"/>
    <w:rsid w:val="005E3CAE"/>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5308"/>
    <w:rsid w:val="005F5CF9"/>
    <w:rsid w:val="005F5D54"/>
    <w:rsid w:val="005F7704"/>
    <w:rsid w:val="0060058C"/>
    <w:rsid w:val="00602D2D"/>
    <w:rsid w:val="00603B55"/>
    <w:rsid w:val="00603C93"/>
    <w:rsid w:val="00604442"/>
    <w:rsid w:val="00604576"/>
    <w:rsid w:val="0060629A"/>
    <w:rsid w:val="00606A17"/>
    <w:rsid w:val="00607074"/>
    <w:rsid w:val="0061059D"/>
    <w:rsid w:val="00610AD7"/>
    <w:rsid w:val="00610E04"/>
    <w:rsid w:val="00611992"/>
    <w:rsid w:val="00612454"/>
    <w:rsid w:val="00612530"/>
    <w:rsid w:val="006133F7"/>
    <w:rsid w:val="0061390C"/>
    <w:rsid w:val="0061419E"/>
    <w:rsid w:val="00614ECB"/>
    <w:rsid w:val="00615074"/>
    <w:rsid w:val="00615C8E"/>
    <w:rsid w:val="00615D8E"/>
    <w:rsid w:val="0061771D"/>
    <w:rsid w:val="006207EE"/>
    <w:rsid w:val="00622184"/>
    <w:rsid w:val="006227E3"/>
    <w:rsid w:val="00623A48"/>
    <w:rsid w:val="006241E6"/>
    <w:rsid w:val="00625367"/>
    <w:rsid w:val="00625E2E"/>
    <w:rsid w:val="006303ED"/>
    <w:rsid w:val="006323F3"/>
    <w:rsid w:val="00633CD9"/>
    <w:rsid w:val="00634184"/>
    <w:rsid w:val="0063504E"/>
    <w:rsid w:val="00635598"/>
    <w:rsid w:val="00635C20"/>
    <w:rsid w:val="00637559"/>
    <w:rsid w:val="006379AF"/>
    <w:rsid w:val="00637FF2"/>
    <w:rsid w:val="00640328"/>
    <w:rsid w:val="00640FB5"/>
    <w:rsid w:val="00642A83"/>
    <w:rsid w:val="00642E79"/>
    <w:rsid w:val="00642FFD"/>
    <w:rsid w:val="006439EA"/>
    <w:rsid w:val="0064670C"/>
    <w:rsid w:val="00646770"/>
    <w:rsid w:val="00646CC9"/>
    <w:rsid w:val="00647AFE"/>
    <w:rsid w:val="00647F55"/>
    <w:rsid w:val="00650DFF"/>
    <w:rsid w:val="00651736"/>
    <w:rsid w:val="00651A91"/>
    <w:rsid w:val="00651FBB"/>
    <w:rsid w:val="00652D46"/>
    <w:rsid w:val="00655995"/>
    <w:rsid w:val="00655F83"/>
    <w:rsid w:val="0065611E"/>
    <w:rsid w:val="00657DB3"/>
    <w:rsid w:val="00660CDC"/>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59C1"/>
    <w:rsid w:val="00676016"/>
    <w:rsid w:val="00677332"/>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96687"/>
    <w:rsid w:val="006A0C58"/>
    <w:rsid w:val="006A0C77"/>
    <w:rsid w:val="006A19CA"/>
    <w:rsid w:val="006A1D32"/>
    <w:rsid w:val="006A2ACC"/>
    <w:rsid w:val="006A2DEE"/>
    <w:rsid w:val="006A340E"/>
    <w:rsid w:val="006A4184"/>
    <w:rsid w:val="006A43CF"/>
    <w:rsid w:val="006A5138"/>
    <w:rsid w:val="006A6290"/>
    <w:rsid w:val="006A6E43"/>
    <w:rsid w:val="006A717B"/>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2334"/>
    <w:rsid w:val="006C2B6E"/>
    <w:rsid w:val="006C32E1"/>
    <w:rsid w:val="006C4BCC"/>
    <w:rsid w:val="006C4CC6"/>
    <w:rsid w:val="006C4E10"/>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7BDF"/>
    <w:rsid w:val="006E0333"/>
    <w:rsid w:val="006E0876"/>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2713"/>
    <w:rsid w:val="00714A9F"/>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B8B"/>
    <w:rsid w:val="00727FC3"/>
    <w:rsid w:val="00730161"/>
    <w:rsid w:val="007308E2"/>
    <w:rsid w:val="00730AC7"/>
    <w:rsid w:val="007312F9"/>
    <w:rsid w:val="00731D83"/>
    <w:rsid w:val="00732D72"/>
    <w:rsid w:val="00733354"/>
    <w:rsid w:val="007350CC"/>
    <w:rsid w:val="00735738"/>
    <w:rsid w:val="0073642A"/>
    <w:rsid w:val="00736E6A"/>
    <w:rsid w:val="00736E94"/>
    <w:rsid w:val="00736E9A"/>
    <w:rsid w:val="00737C35"/>
    <w:rsid w:val="00740F6A"/>
    <w:rsid w:val="00741F2C"/>
    <w:rsid w:val="00743495"/>
    <w:rsid w:val="00745BD2"/>
    <w:rsid w:val="00746007"/>
    <w:rsid w:val="007460B9"/>
    <w:rsid w:val="00746DA7"/>
    <w:rsid w:val="00747473"/>
    <w:rsid w:val="00750752"/>
    <w:rsid w:val="0075210F"/>
    <w:rsid w:val="007521C5"/>
    <w:rsid w:val="00753D7D"/>
    <w:rsid w:val="0075472D"/>
    <w:rsid w:val="0075494B"/>
    <w:rsid w:val="007566C0"/>
    <w:rsid w:val="00757172"/>
    <w:rsid w:val="00757FF2"/>
    <w:rsid w:val="00760115"/>
    <w:rsid w:val="0076017C"/>
    <w:rsid w:val="0076024B"/>
    <w:rsid w:val="0076026C"/>
    <w:rsid w:val="007603F5"/>
    <w:rsid w:val="00760CCB"/>
    <w:rsid w:val="0076169A"/>
    <w:rsid w:val="007633F3"/>
    <w:rsid w:val="007639F3"/>
    <w:rsid w:val="00763BEE"/>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1F29"/>
    <w:rsid w:val="00783496"/>
    <w:rsid w:val="00783A9D"/>
    <w:rsid w:val="00783DDF"/>
    <w:rsid w:val="00783FBD"/>
    <w:rsid w:val="007851AF"/>
    <w:rsid w:val="007852FC"/>
    <w:rsid w:val="00785933"/>
    <w:rsid w:val="00785A1B"/>
    <w:rsid w:val="00785B07"/>
    <w:rsid w:val="00785B2D"/>
    <w:rsid w:val="007863FE"/>
    <w:rsid w:val="00790AEC"/>
    <w:rsid w:val="00790CA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A6FCE"/>
    <w:rsid w:val="007B00E4"/>
    <w:rsid w:val="007B0105"/>
    <w:rsid w:val="007B1892"/>
    <w:rsid w:val="007B28FE"/>
    <w:rsid w:val="007B363F"/>
    <w:rsid w:val="007B4B23"/>
    <w:rsid w:val="007B5479"/>
    <w:rsid w:val="007B5814"/>
    <w:rsid w:val="007B6AFE"/>
    <w:rsid w:val="007B738C"/>
    <w:rsid w:val="007C041B"/>
    <w:rsid w:val="007C06AC"/>
    <w:rsid w:val="007C1071"/>
    <w:rsid w:val="007C2FFF"/>
    <w:rsid w:val="007C3377"/>
    <w:rsid w:val="007C3594"/>
    <w:rsid w:val="007C3BBB"/>
    <w:rsid w:val="007C43E5"/>
    <w:rsid w:val="007C4E7A"/>
    <w:rsid w:val="007C4F3B"/>
    <w:rsid w:val="007C5E78"/>
    <w:rsid w:val="007C6EF7"/>
    <w:rsid w:val="007C750A"/>
    <w:rsid w:val="007C76B3"/>
    <w:rsid w:val="007C7782"/>
    <w:rsid w:val="007C78EF"/>
    <w:rsid w:val="007D222C"/>
    <w:rsid w:val="007D23DD"/>
    <w:rsid w:val="007D2C2A"/>
    <w:rsid w:val="007D2E91"/>
    <w:rsid w:val="007D3036"/>
    <w:rsid w:val="007D3441"/>
    <w:rsid w:val="007D3C47"/>
    <w:rsid w:val="007D3E35"/>
    <w:rsid w:val="007D4265"/>
    <w:rsid w:val="007D4FFD"/>
    <w:rsid w:val="007D5A64"/>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39E0"/>
    <w:rsid w:val="00804B09"/>
    <w:rsid w:val="00805835"/>
    <w:rsid w:val="008059FF"/>
    <w:rsid w:val="0080602E"/>
    <w:rsid w:val="008067E1"/>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8E"/>
    <w:rsid w:val="0082134A"/>
    <w:rsid w:val="00821526"/>
    <w:rsid w:val="00824311"/>
    <w:rsid w:val="00824499"/>
    <w:rsid w:val="00824771"/>
    <w:rsid w:val="00824E75"/>
    <w:rsid w:val="00825E4B"/>
    <w:rsid w:val="00825E4E"/>
    <w:rsid w:val="00826209"/>
    <w:rsid w:val="008264F7"/>
    <w:rsid w:val="00826824"/>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0B7B"/>
    <w:rsid w:val="00841E1D"/>
    <w:rsid w:val="0084274B"/>
    <w:rsid w:val="00842F19"/>
    <w:rsid w:val="00843673"/>
    <w:rsid w:val="00845E4B"/>
    <w:rsid w:val="008461B9"/>
    <w:rsid w:val="00846618"/>
    <w:rsid w:val="0084686A"/>
    <w:rsid w:val="00847382"/>
    <w:rsid w:val="008477E0"/>
    <w:rsid w:val="00850500"/>
    <w:rsid w:val="008514E4"/>
    <w:rsid w:val="00851A01"/>
    <w:rsid w:val="00851D2C"/>
    <w:rsid w:val="00853314"/>
    <w:rsid w:val="00853ABC"/>
    <w:rsid w:val="00853FF9"/>
    <w:rsid w:val="0085487E"/>
    <w:rsid w:val="00854D4D"/>
    <w:rsid w:val="0085557B"/>
    <w:rsid w:val="00856251"/>
    <w:rsid w:val="008606AB"/>
    <w:rsid w:val="008610B8"/>
    <w:rsid w:val="008620E3"/>
    <w:rsid w:val="008620EA"/>
    <w:rsid w:val="008626E8"/>
    <w:rsid w:val="00862EB6"/>
    <w:rsid w:val="008637EF"/>
    <w:rsid w:val="00864129"/>
    <w:rsid w:val="008642CA"/>
    <w:rsid w:val="008643DA"/>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1EB4"/>
    <w:rsid w:val="008B200B"/>
    <w:rsid w:val="008B26B6"/>
    <w:rsid w:val="008B2872"/>
    <w:rsid w:val="008B5DE3"/>
    <w:rsid w:val="008B6605"/>
    <w:rsid w:val="008B691F"/>
    <w:rsid w:val="008B7D7B"/>
    <w:rsid w:val="008C06D8"/>
    <w:rsid w:val="008C192E"/>
    <w:rsid w:val="008C221D"/>
    <w:rsid w:val="008C2F6B"/>
    <w:rsid w:val="008C4260"/>
    <w:rsid w:val="008D14F6"/>
    <w:rsid w:val="008D1921"/>
    <w:rsid w:val="008D51D7"/>
    <w:rsid w:val="008D598E"/>
    <w:rsid w:val="008D66BB"/>
    <w:rsid w:val="008E1D95"/>
    <w:rsid w:val="008E232C"/>
    <w:rsid w:val="008E350B"/>
    <w:rsid w:val="008E445E"/>
    <w:rsid w:val="008E55EC"/>
    <w:rsid w:val="008E5AAD"/>
    <w:rsid w:val="008F017B"/>
    <w:rsid w:val="008F07F1"/>
    <w:rsid w:val="008F1DA7"/>
    <w:rsid w:val="008F272A"/>
    <w:rsid w:val="008F2DF3"/>
    <w:rsid w:val="008F34F5"/>
    <w:rsid w:val="008F3A64"/>
    <w:rsid w:val="008F48D8"/>
    <w:rsid w:val="008F540A"/>
    <w:rsid w:val="008F57CD"/>
    <w:rsid w:val="008F61B9"/>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58C0"/>
    <w:rsid w:val="009066EA"/>
    <w:rsid w:val="0090689B"/>
    <w:rsid w:val="00906EDB"/>
    <w:rsid w:val="009072F9"/>
    <w:rsid w:val="00910F84"/>
    <w:rsid w:val="00912043"/>
    <w:rsid w:val="00913CA4"/>
    <w:rsid w:val="00914082"/>
    <w:rsid w:val="009159C5"/>
    <w:rsid w:val="009160E8"/>
    <w:rsid w:val="00916358"/>
    <w:rsid w:val="00916C17"/>
    <w:rsid w:val="00916D06"/>
    <w:rsid w:val="009172C8"/>
    <w:rsid w:val="00917AB3"/>
    <w:rsid w:val="00917BBC"/>
    <w:rsid w:val="009206CD"/>
    <w:rsid w:val="00920D0E"/>
    <w:rsid w:val="00921659"/>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3212"/>
    <w:rsid w:val="00934588"/>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FA"/>
    <w:rsid w:val="00947C30"/>
    <w:rsid w:val="00950C5F"/>
    <w:rsid w:val="00951474"/>
    <w:rsid w:val="00951701"/>
    <w:rsid w:val="00951D18"/>
    <w:rsid w:val="00951D2C"/>
    <w:rsid w:val="00954081"/>
    <w:rsid w:val="00954FC8"/>
    <w:rsid w:val="009557B0"/>
    <w:rsid w:val="00955BBA"/>
    <w:rsid w:val="00956373"/>
    <w:rsid w:val="009605C6"/>
    <w:rsid w:val="009608E1"/>
    <w:rsid w:val="00960FEC"/>
    <w:rsid w:val="009613E9"/>
    <w:rsid w:val="00962FA4"/>
    <w:rsid w:val="00964572"/>
    <w:rsid w:val="0096683A"/>
    <w:rsid w:val="00967F7F"/>
    <w:rsid w:val="009705B6"/>
    <w:rsid w:val="00971532"/>
    <w:rsid w:val="0097216C"/>
    <w:rsid w:val="00972920"/>
    <w:rsid w:val="00973990"/>
    <w:rsid w:val="00973C0E"/>
    <w:rsid w:val="009743F6"/>
    <w:rsid w:val="00975F45"/>
    <w:rsid w:val="009801C1"/>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2BFA"/>
    <w:rsid w:val="009938FB"/>
    <w:rsid w:val="00993BA2"/>
    <w:rsid w:val="00993CE2"/>
    <w:rsid w:val="00993DBA"/>
    <w:rsid w:val="00994164"/>
    <w:rsid w:val="00995881"/>
    <w:rsid w:val="00995F08"/>
    <w:rsid w:val="0099688F"/>
    <w:rsid w:val="00997B05"/>
    <w:rsid w:val="00997E77"/>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08A"/>
    <w:rsid w:val="009B3FA4"/>
    <w:rsid w:val="009B57DB"/>
    <w:rsid w:val="009B596D"/>
    <w:rsid w:val="009B6E1A"/>
    <w:rsid w:val="009B7AF8"/>
    <w:rsid w:val="009C172B"/>
    <w:rsid w:val="009C172D"/>
    <w:rsid w:val="009C199E"/>
    <w:rsid w:val="009C2DD2"/>
    <w:rsid w:val="009C40F3"/>
    <w:rsid w:val="009C4767"/>
    <w:rsid w:val="009C6A3A"/>
    <w:rsid w:val="009C76BF"/>
    <w:rsid w:val="009C782B"/>
    <w:rsid w:val="009D05E2"/>
    <w:rsid w:val="009D1051"/>
    <w:rsid w:val="009D1854"/>
    <w:rsid w:val="009D28D9"/>
    <w:rsid w:val="009D2B1A"/>
    <w:rsid w:val="009D3175"/>
    <w:rsid w:val="009D3484"/>
    <w:rsid w:val="009D40D4"/>
    <w:rsid w:val="009D454E"/>
    <w:rsid w:val="009D4DB5"/>
    <w:rsid w:val="009D5860"/>
    <w:rsid w:val="009D76F1"/>
    <w:rsid w:val="009D7783"/>
    <w:rsid w:val="009D7F0A"/>
    <w:rsid w:val="009E0574"/>
    <w:rsid w:val="009E0D09"/>
    <w:rsid w:val="009E117A"/>
    <w:rsid w:val="009E2662"/>
    <w:rsid w:val="009E2783"/>
    <w:rsid w:val="009E2ACD"/>
    <w:rsid w:val="009E3C6F"/>
    <w:rsid w:val="009E44D4"/>
    <w:rsid w:val="009E593A"/>
    <w:rsid w:val="009E691F"/>
    <w:rsid w:val="009E7DB4"/>
    <w:rsid w:val="009F0246"/>
    <w:rsid w:val="009F0A68"/>
    <w:rsid w:val="009F0F23"/>
    <w:rsid w:val="009F1B8A"/>
    <w:rsid w:val="009F2057"/>
    <w:rsid w:val="009F2C0E"/>
    <w:rsid w:val="009F2DAC"/>
    <w:rsid w:val="009F5301"/>
    <w:rsid w:val="009F6641"/>
    <w:rsid w:val="00A00A5A"/>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27ADF"/>
    <w:rsid w:val="00A27DEA"/>
    <w:rsid w:val="00A30A60"/>
    <w:rsid w:val="00A30B8C"/>
    <w:rsid w:val="00A31155"/>
    <w:rsid w:val="00A314D6"/>
    <w:rsid w:val="00A32535"/>
    <w:rsid w:val="00A32D0B"/>
    <w:rsid w:val="00A3321B"/>
    <w:rsid w:val="00A33852"/>
    <w:rsid w:val="00A3450F"/>
    <w:rsid w:val="00A352A9"/>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0D47"/>
    <w:rsid w:val="00A51378"/>
    <w:rsid w:val="00A53593"/>
    <w:rsid w:val="00A53B27"/>
    <w:rsid w:val="00A53BC8"/>
    <w:rsid w:val="00A55589"/>
    <w:rsid w:val="00A56340"/>
    <w:rsid w:val="00A56C5B"/>
    <w:rsid w:val="00A60B8F"/>
    <w:rsid w:val="00A61C3C"/>
    <w:rsid w:val="00A62C5E"/>
    <w:rsid w:val="00A62E3A"/>
    <w:rsid w:val="00A63255"/>
    <w:rsid w:val="00A634A4"/>
    <w:rsid w:val="00A63C52"/>
    <w:rsid w:val="00A64151"/>
    <w:rsid w:val="00A64AF2"/>
    <w:rsid w:val="00A652AA"/>
    <w:rsid w:val="00A6631F"/>
    <w:rsid w:val="00A70B50"/>
    <w:rsid w:val="00A7124B"/>
    <w:rsid w:val="00A72668"/>
    <w:rsid w:val="00A72CD3"/>
    <w:rsid w:val="00A72F99"/>
    <w:rsid w:val="00A733A6"/>
    <w:rsid w:val="00A74F00"/>
    <w:rsid w:val="00A75DF8"/>
    <w:rsid w:val="00A75EF6"/>
    <w:rsid w:val="00A76B43"/>
    <w:rsid w:val="00A76F84"/>
    <w:rsid w:val="00A77203"/>
    <w:rsid w:val="00A80DF7"/>
    <w:rsid w:val="00A81CD2"/>
    <w:rsid w:val="00A82757"/>
    <w:rsid w:val="00A83B4C"/>
    <w:rsid w:val="00A85595"/>
    <w:rsid w:val="00A85783"/>
    <w:rsid w:val="00A85E8F"/>
    <w:rsid w:val="00A863E6"/>
    <w:rsid w:val="00A866EB"/>
    <w:rsid w:val="00A86722"/>
    <w:rsid w:val="00A87C4C"/>
    <w:rsid w:val="00A87F97"/>
    <w:rsid w:val="00A90400"/>
    <w:rsid w:val="00A9054B"/>
    <w:rsid w:val="00A91206"/>
    <w:rsid w:val="00A9174C"/>
    <w:rsid w:val="00A91800"/>
    <w:rsid w:val="00A92574"/>
    <w:rsid w:val="00A9307C"/>
    <w:rsid w:val="00A95752"/>
    <w:rsid w:val="00A95AAB"/>
    <w:rsid w:val="00A95AE6"/>
    <w:rsid w:val="00A95DB9"/>
    <w:rsid w:val="00A96EA5"/>
    <w:rsid w:val="00A972FA"/>
    <w:rsid w:val="00A975BC"/>
    <w:rsid w:val="00A978DF"/>
    <w:rsid w:val="00AA0794"/>
    <w:rsid w:val="00AA0853"/>
    <w:rsid w:val="00AA0D0D"/>
    <w:rsid w:val="00AA1291"/>
    <w:rsid w:val="00AA18F4"/>
    <w:rsid w:val="00AA2343"/>
    <w:rsid w:val="00AA23C5"/>
    <w:rsid w:val="00AA336C"/>
    <w:rsid w:val="00AA34E7"/>
    <w:rsid w:val="00AA3B62"/>
    <w:rsid w:val="00AA42F3"/>
    <w:rsid w:val="00AA4984"/>
    <w:rsid w:val="00AA50C2"/>
    <w:rsid w:val="00AA5A18"/>
    <w:rsid w:val="00AA5C96"/>
    <w:rsid w:val="00AA711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B7567"/>
    <w:rsid w:val="00AC0B3B"/>
    <w:rsid w:val="00AC1912"/>
    <w:rsid w:val="00AC527B"/>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3B3"/>
    <w:rsid w:val="00AF079E"/>
    <w:rsid w:val="00AF1736"/>
    <w:rsid w:val="00AF2E0C"/>
    <w:rsid w:val="00AF3B5F"/>
    <w:rsid w:val="00AF44F1"/>
    <w:rsid w:val="00AF4632"/>
    <w:rsid w:val="00AF5575"/>
    <w:rsid w:val="00AF61D2"/>
    <w:rsid w:val="00AF6674"/>
    <w:rsid w:val="00AF702E"/>
    <w:rsid w:val="00AF7458"/>
    <w:rsid w:val="00B00FAF"/>
    <w:rsid w:val="00B01AE1"/>
    <w:rsid w:val="00B01E51"/>
    <w:rsid w:val="00B0254C"/>
    <w:rsid w:val="00B02FB8"/>
    <w:rsid w:val="00B030D1"/>
    <w:rsid w:val="00B030F9"/>
    <w:rsid w:val="00B034BB"/>
    <w:rsid w:val="00B03CE8"/>
    <w:rsid w:val="00B03FD6"/>
    <w:rsid w:val="00B0480D"/>
    <w:rsid w:val="00B068E3"/>
    <w:rsid w:val="00B06E31"/>
    <w:rsid w:val="00B107DB"/>
    <w:rsid w:val="00B10BC9"/>
    <w:rsid w:val="00B12283"/>
    <w:rsid w:val="00B1234B"/>
    <w:rsid w:val="00B1309C"/>
    <w:rsid w:val="00B13639"/>
    <w:rsid w:val="00B1671D"/>
    <w:rsid w:val="00B16FFB"/>
    <w:rsid w:val="00B171E2"/>
    <w:rsid w:val="00B17522"/>
    <w:rsid w:val="00B20D05"/>
    <w:rsid w:val="00B216E6"/>
    <w:rsid w:val="00B218BC"/>
    <w:rsid w:val="00B22D13"/>
    <w:rsid w:val="00B23451"/>
    <w:rsid w:val="00B24ACF"/>
    <w:rsid w:val="00B26C1F"/>
    <w:rsid w:val="00B274BF"/>
    <w:rsid w:val="00B279A2"/>
    <w:rsid w:val="00B306D8"/>
    <w:rsid w:val="00B30EBA"/>
    <w:rsid w:val="00B31A9E"/>
    <w:rsid w:val="00B31FA6"/>
    <w:rsid w:val="00B3272A"/>
    <w:rsid w:val="00B32D07"/>
    <w:rsid w:val="00B348EA"/>
    <w:rsid w:val="00B359E6"/>
    <w:rsid w:val="00B37B4D"/>
    <w:rsid w:val="00B37F97"/>
    <w:rsid w:val="00B4049C"/>
    <w:rsid w:val="00B40D8A"/>
    <w:rsid w:val="00B427FE"/>
    <w:rsid w:val="00B43309"/>
    <w:rsid w:val="00B4339E"/>
    <w:rsid w:val="00B43D05"/>
    <w:rsid w:val="00B44071"/>
    <w:rsid w:val="00B44080"/>
    <w:rsid w:val="00B44BDA"/>
    <w:rsid w:val="00B44C0E"/>
    <w:rsid w:val="00B4765C"/>
    <w:rsid w:val="00B50734"/>
    <w:rsid w:val="00B51027"/>
    <w:rsid w:val="00B514B7"/>
    <w:rsid w:val="00B52078"/>
    <w:rsid w:val="00B52EC6"/>
    <w:rsid w:val="00B53D67"/>
    <w:rsid w:val="00B55377"/>
    <w:rsid w:val="00B5563F"/>
    <w:rsid w:val="00B55B7D"/>
    <w:rsid w:val="00B5682D"/>
    <w:rsid w:val="00B60CFC"/>
    <w:rsid w:val="00B61D51"/>
    <w:rsid w:val="00B64411"/>
    <w:rsid w:val="00B663F7"/>
    <w:rsid w:val="00B67514"/>
    <w:rsid w:val="00B67623"/>
    <w:rsid w:val="00B6784F"/>
    <w:rsid w:val="00B708C7"/>
    <w:rsid w:val="00B70B3C"/>
    <w:rsid w:val="00B70B78"/>
    <w:rsid w:val="00B70E5A"/>
    <w:rsid w:val="00B7192C"/>
    <w:rsid w:val="00B71F03"/>
    <w:rsid w:val="00B73D23"/>
    <w:rsid w:val="00B7425F"/>
    <w:rsid w:val="00B7437C"/>
    <w:rsid w:val="00B75350"/>
    <w:rsid w:val="00B75DFE"/>
    <w:rsid w:val="00B762C3"/>
    <w:rsid w:val="00B77575"/>
    <w:rsid w:val="00B77CC6"/>
    <w:rsid w:val="00B8040D"/>
    <w:rsid w:val="00B80EB9"/>
    <w:rsid w:val="00B81621"/>
    <w:rsid w:val="00B82087"/>
    <w:rsid w:val="00B831A0"/>
    <w:rsid w:val="00B83E1B"/>
    <w:rsid w:val="00B843FE"/>
    <w:rsid w:val="00B84848"/>
    <w:rsid w:val="00B85A05"/>
    <w:rsid w:val="00B85B69"/>
    <w:rsid w:val="00B85EA7"/>
    <w:rsid w:val="00B8602A"/>
    <w:rsid w:val="00B86797"/>
    <w:rsid w:val="00B92AB8"/>
    <w:rsid w:val="00B92D41"/>
    <w:rsid w:val="00B9509A"/>
    <w:rsid w:val="00B958F9"/>
    <w:rsid w:val="00B96903"/>
    <w:rsid w:val="00B96F00"/>
    <w:rsid w:val="00B9720E"/>
    <w:rsid w:val="00B97716"/>
    <w:rsid w:val="00B97BAC"/>
    <w:rsid w:val="00B97D75"/>
    <w:rsid w:val="00BA0250"/>
    <w:rsid w:val="00BA0ECA"/>
    <w:rsid w:val="00BA1E6B"/>
    <w:rsid w:val="00BA2952"/>
    <w:rsid w:val="00BA3A83"/>
    <w:rsid w:val="00BA4A15"/>
    <w:rsid w:val="00BA5D03"/>
    <w:rsid w:val="00BA773B"/>
    <w:rsid w:val="00BB07E9"/>
    <w:rsid w:val="00BB2D09"/>
    <w:rsid w:val="00BB523F"/>
    <w:rsid w:val="00BB5E93"/>
    <w:rsid w:val="00BB78E3"/>
    <w:rsid w:val="00BC00B8"/>
    <w:rsid w:val="00BC06CD"/>
    <w:rsid w:val="00BC0A2D"/>
    <w:rsid w:val="00BC141F"/>
    <w:rsid w:val="00BC16D0"/>
    <w:rsid w:val="00BC1C23"/>
    <w:rsid w:val="00BC3840"/>
    <w:rsid w:val="00BC409F"/>
    <w:rsid w:val="00BC543A"/>
    <w:rsid w:val="00BC56F8"/>
    <w:rsid w:val="00BC7062"/>
    <w:rsid w:val="00BD0CA2"/>
    <w:rsid w:val="00BD124E"/>
    <w:rsid w:val="00BD1A90"/>
    <w:rsid w:val="00BD1C65"/>
    <w:rsid w:val="00BD1D1D"/>
    <w:rsid w:val="00BD39CA"/>
    <w:rsid w:val="00BD4222"/>
    <w:rsid w:val="00BD4AE3"/>
    <w:rsid w:val="00BD4FE6"/>
    <w:rsid w:val="00BD54F5"/>
    <w:rsid w:val="00BD734C"/>
    <w:rsid w:val="00BD7A32"/>
    <w:rsid w:val="00BE146A"/>
    <w:rsid w:val="00BE1963"/>
    <w:rsid w:val="00BE208D"/>
    <w:rsid w:val="00BE26F0"/>
    <w:rsid w:val="00BE2E88"/>
    <w:rsid w:val="00BE2FC6"/>
    <w:rsid w:val="00BE46BE"/>
    <w:rsid w:val="00BE5D9E"/>
    <w:rsid w:val="00BE61BD"/>
    <w:rsid w:val="00BE6A17"/>
    <w:rsid w:val="00BE6F00"/>
    <w:rsid w:val="00BE7027"/>
    <w:rsid w:val="00BE7155"/>
    <w:rsid w:val="00BE7341"/>
    <w:rsid w:val="00BE7E1D"/>
    <w:rsid w:val="00BF081D"/>
    <w:rsid w:val="00BF0979"/>
    <w:rsid w:val="00BF0AA9"/>
    <w:rsid w:val="00BF29AB"/>
    <w:rsid w:val="00BF29D0"/>
    <w:rsid w:val="00BF2BB1"/>
    <w:rsid w:val="00BF4441"/>
    <w:rsid w:val="00BF5450"/>
    <w:rsid w:val="00BF6AF7"/>
    <w:rsid w:val="00BF78CD"/>
    <w:rsid w:val="00C0154D"/>
    <w:rsid w:val="00C0168B"/>
    <w:rsid w:val="00C024B9"/>
    <w:rsid w:val="00C02E33"/>
    <w:rsid w:val="00C03B82"/>
    <w:rsid w:val="00C04576"/>
    <w:rsid w:val="00C06280"/>
    <w:rsid w:val="00C0695D"/>
    <w:rsid w:val="00C0743B"/>
    <w:rsid w:val="00C07592"/>
    <w:rsid w:val="00C106ED"/>
    <w:rsid w:val="00C109F4"/>
    <w:rsid w:val="00C11E1C"/>
    <w:rsid w:val="00C126DD"/>
    <w:rsid w:val="00C1380B"/>
    <w:rsid w:val="00C13A78"/>
    <w:rsid w:val="00C1407B"/>
    <w:rsid w:val="00C14E8A"/>
    <w:rsid w:val="00C15AD2"/>
    <w:rsid w:val="00C15B48"/>
    <w:rsid w:val="00C16C71"/>
    <w:rsid w:val="00C174A4"/>
    <w:rsid w:val="00C2073B"/>
    <w:rsid w:val="00C214D5"/>
    <w:rsid w:val="00C21699"/>
    <w:rsid w:val="00C2173C"/>
    <w:rsid w:val="00C21D70"/>
    <w:rsid w:val="00C23C15"/>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98D"/>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BF7"/>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8B0"/>
    <w:rsid w:val="00C819DB"/>
    <w:rsid w:val="00C81C0E"/>
    <w:rsid w:val="00C82ACB"/>
    <w:rsid w:val="00C82E84"/>
    <w:rsid w:val="00C8306B"/>
    <w:rsid w:val="00C835E6"/>
    <w:rsid w:val="00C84EE1"/>
    <w:rsid w:val="00C85200"/>
    <w:rsid w:val="00C915D5"/>
    <w:rsid w:val="00C91C28"/>
    <w:rsid w:val="00C93061"/>
    <w:rsid w:val="00C945FF"/>
    <w:rsid w:val="00C94685"/>
    <w:rsid w:val="00C94AA4"/>
    <w:rsid w:val="00C94C08"/>
    <w:rsid w:val="00C94F8D"/>
    <w:rsid w:val="00C954F2"/>
    <w:rsid w:val="00C97953"/>
    <w:rsid w:val="00CA01E0"/>
    <w:rsid w:val="00CA050B"/>
    <w:rsid w:val="00CA0DAE"/>
    <w:rsid w:val="00CA112D"/>
    <w:rsid w:val="00CA224E"/>
    <w:rsid w:val="00CA2683"/>
    <w:rsid w:val="00CA3FE7"/>
    <w:rsid w:val="00CA4599"/>
    <w:rsid w:val="00CA56C8"/>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703"/>
    <w:rsid w:val="00CC55B8"/>
    <w:rsid w:val="00CC5DA8"/>
    <w:rsid w:val="00CC6201"/>
    <w:rsid w:val="00CC7465"/>
    <w:rsid w:val="00CC74D3"/>
    <w:rsid w:val="00CD069F"/>
    <w:rsid w:val="00CD0BC3"/>
    <w:rsid w:val="00CD13E2"/>
    <w:rsid w:val="00CD285C"/>
    <w:rsid w:val="00CD2D63"/>
    <w:rsid w:val="00CD32B4"/>
    <w:rsid w:val="00CD3EC2"/>
    <w:rsid w:val="00CD434C"/>
    <w:rsid w:val="00CD5494"/>
    <w:rsid w:val="00CD5E71"/>
    <w:rsid w:val="00CD69E3"/>
    <w:rsid w:val="00CD76E3"/>
    <w:rsid w:val="00CE0948"/>
    <w:rsid w:val="00CE2575"/>
    <w:rsid w:val="00CE287F"/>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44C2"/>
    <w:rsid w:val="00CF4E24"/>
    <w:rsid w:val="00CF64D9"/>
    <w:rsid w:val="00CF6FE9"/>
    <w:rsid w:val="00CF7136"/>
    <w:rsid w:val="00CF72FF"/>
    <w:rsid w:val="00CF754D"/>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139C"/>
    <w:rsid w:val="00D2175E"/>
    <w:rsid w:val="00D21867"/>
    <w:rsid w:val="00D22030"/>
    <w:rsid w:val="00D22316"/>
    <w:rsid w:val="00D2238B"/>
    <w:rsid w:val="00D23080"/>
    <w:rsid w:val="00D23C1D"/>
    <w:rsid w:val="00D24276"/>
    <w:rsid w:val="00D250C9"/>
    <w:rsid w:val="00D256EC"/>
    <w:rsid w:val="00D25CD1"/>
    <w:rsid w:val="00D25DBB"/>
    <w:rsid w:val="00D26B81"/>
    <w:rsid w:val="00D270B9"/>
    <w:rsid w:val="00D27D9F"/>
    <w:rsid w:val="00D30247"/>
    <w:rsid w:val="00D30A45"/>
    <w:rsid w:val="00D30A8F"/>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4420"/>
    <w:rsid w:val="00D45AEB"/>
    <w:rsid w:val="00D45F4F"/>
    <w:rsid w:val="00D506D6"/>
    <w:rsid w:val="00D50FB2"/>
    <w:rsid w:val="00D524D0"/>
    <w:rsid w:val="00D52DD3"/>
    <w:rsid w:val="00D53009"/>
    <w:rsid w:val="00D53678"/>
    <w:rsid w:val="00D54A98"/>
    <w:rsid w:val="00D5707C"/>
    <w:rsid w:val="00D6063C"/>
    <w:rsid w:val="00D611EF"/>
    <w:rsid w:val="00D62817"/>
    <w:rsid w:val="00D65E7D"/>
    <w:rsid w:val="00D65E8B"/>
    <w:rsid w:val="00D6726F"/>
    <w:rsid w:val="00D67348"/>
    <w:rsid w:val="00D71673"/>
    <w:rsid w:val="00D728AD"/>
    <w:rsid w:val="00D72A98"/>
    <w:rsid w:val="00D72D2A"/>
    <w:rsid w:val="00D74ABA"/>
    <w:rsid w:val="00D753DD"/>
    <w:rsid w:val="00D755D5"/>
    <w:rsid w:val="00D76824"/>
    <w:rsid w:val="00D76E69"/>
    <w:rsid w:val="00D775D4"/>
    <w:rsid w:val="00D778B0"/>
    <w:rsid w:val="00D77B92"/>
    <w:rsid w:val="00D80B9C"/>
    <w:rsid w:val="00D80C2E"/>
    <w:rsid w:val="00D80D37"/>
    <w:rsid w:val="00D82C98"/>
    <w:rsid w:val="00D83419"/>
    <w:rsid w:val="00D8489F"/>
    <w:rsid w:val="00D856C3"/>
    <w:rsid w:val="00D85ACC"/>
    <w:rsid w:val="00D86FA5"/>
    <w:rsid w:val="00D8796D"/>
    <w:rsid w:val="00D90564"/>
    <w:rsid w:val="00D91AB7"/>
    <w:rsid w:val="00D91E2A"/>
    <w:rsid w:val="00D91F4A"/>
    <w:rsid w:val="00D93B38"/>
    <w:rsid w:val="00D94ABD"/>
    <w:rsid w:val="00D9652C"/>
    <w:rsid w:val="00D9671E"/>
    <w:rsid w:val="00D96DF4"/>
    <w:rsid w:val="00D973A6"/>
    <w:rsid w:val="00DA039D"/>
    <w:rsid w:val="00DA1034"/>
    <w:rsid w:val="00DA1078"/>
    <w:rsid w:val="00DA16B7"/>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167"/>
    <w:rsid w:val="00DB0351"/>
    <w:rsid w:val="00DB05F7"/>
    <w:rsid w:val="00DB0881"/>
    <w:rsid w:val="00DB0BFB"/>
    <w:rsid w:val="00DB1702"/>
    <w:rsid w:val="00DB1801"/>
    <w:rsid w:val="00DB1CAC"/>
    <w:rsid w:val="00DB3E1D"/>
    <w:rsid w:val="00DB4D3C"/>
    <w:rsid w:val="00DB539B"/>
    <w:rsid w:val="00DB5786"/>
    <w:rsid w:val="00DB7F2E"/>
    <w:rsid w:val="00DC0781"/>
    <w:rsid w:val="00DC0D15"/>
    <w:rsid w:val="00DC1855"/>
    <w:rsid w:val="00DC1E4F"/>
    <w:rsid w:val="00DC325D"/>
    <w:rsid w:val="00DC3CE2"/>
    <w:rsid w:val="00DC3D13"/>
    <w:rsid w:val="00DC44CB"/>
    <w:rsid w:val="00DC4F62"/>
    <w:rsid w:val="00DC5496"/>
    <w:rsid w:val="00DC5627"/>
    <w:rsid w:val="00DC591A"/>
    <w:rsid w:val="00DC689B"/>
    <w:rsid w:val="00DC7889"/>
    <w:rsid w:val="00DD0024"/>
    <w:rsid w:val="00DD0A4A"/>
    <w:rsid w:val="00DD0B93"/>
    <w:rsid w:val="00DD170C"/>
    <w:rsid w:val="00DD18A1"/>
    <w:rsid w:val="00DD194E"/>
    <w:rsid w:val="00DD2B1B"/>
    <w:rsid w:val="00DD3140"/>
    <w:rsid w:val="00DD51B5"/>
    <w:rsid w:val="00DD54E4"/>
    <w:rsid w:val="00DD66B6"/>
    <w:rsid w:val="00DD776E"/>
    <w:rsid w:val="00DD7C95"/>
    <w:rsid w:val="00DE095B"/>
    <w:rsid w:val="00DE0BFC"/>
    <w:rsid w:val="00DE1186"/>
    <w:rsid w:val="00DE1A60"/>
    <w:rsid w:val="00DE1A7D"/>
    <w:rsid w:val="00DE1ACE"/>
    <w:rsid w:val="00DE20A8"/>
    <w:rsid w:val="00DE295B"/>
    <w:rsid w:val="00DE2C77"/>
    <w:rsid w:val="00DE2E8B"/>
    <w:rsid w:val="00DE3A60"/>
    <w:rsid w:val="00DE49AF"/>
    <w:rsid w:val="00DE4A72"/>
    <w:rsid w:val="00DE5430"/>
    <w:rsid w:val="00DE555E"/>
    <w:rsid w:val="00DE569D"/>
    <w:rsid w:val="00DE5EB7"/>
    <w:rsid w:val="00DE77C4"/>
    <w:rsid w:val="00DF0489"/>
    <w:rsid w:val="00DF177E"/>
    <w:rsid w:val="00DF20DC"/>
    <w:rsid w:val="00DF30FF"/>
    <w:rsid w:val="00DF37D0"/>
    <w:rsid w:val="00DF3DFD"/>
    <w:rsid w:val="00DF57B2"/>
    <w:rsid w:val="00DF5858"/>
    <w:rsid w:val="00DF5E8B"/>
    <w:rsid w:val="00DF6185"/>
    <w:rsid w:val="00DF76EE"/>
    <w:rsid w:val="00DF7A71"/>
    <w:rsid w:val="00DF7E9D"/>
    <w:rsid w:val="00E009D8"/>
    <w:rsid w:val="00E00F34"/>
    <w:rsid w:val="00E01888"/>
    <w:rsid w:val="00E01FC0"/>
    <w:rsid w:val="00E02235"/>
    <w:rsid w:val="00E028C2"/>
    <w:rsid w:val="00E04357"/>
    <w:rsid w:val="00E04BE6"/>
    <w:rsid w:val="00E05078"/>
    <w:rsid w:val="00E06452"/>
    <w:rsid w:val="00E06B21"/>
    <w:rsid w:val="00E07347"/>
    <w:rsid w:val="00E075CB"/>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FDC"/>
    <w:rsid w:val="00E22B6F"/>
    <w:rsid w:val="00E22E38"/>
    <w:rsid w:val="00E22F78"/>
    <w:rsid w:val="00E23799"/>
    <w:rsid w:val="00E23CD3"/>
    <w:rsid w:val="00E23F53"/>
    <w:rsid w:val="00E24E99"/>
    <w:rsid w:val="00E25C30"/>
    <w:rsid w:val="00E25D55"/>
    <w:rsid w:val="00E262F2"/>
    <w:rsid w:val="00E26E59"/>
    <w:rsid w:val="00E270DB"/>
    <w:rsid w:val="00E300D6"/>
    <w:rsid w:val="00E3030C"/>
    <w:rsid w:val="00E30BCF"/>
    <w:rsid w:val="00E30CE5"/>
    <w:rsid w:val="00E31379"/>
    <w:rsid w:val="00E31C77"/>
    <w:rsid w:val="00E3201F"/>
    <w:rsid w:val="00E325CF"/>
    <w:rsid w:val="00E32779"/>
    <w:rsid w:val="00E3399A"/>
    <w:rsid w:val="00E344BB"/>
    <w:rsid w:val="00E34A64"/>
    <w:rsid w:val="00E3543E"/>
    <w:rsid w:val="00E3585D"/>
    <w:rsid w:val="00E3590D"/>
    <w:rsid w:val="00E37758"/>
    <w:rsid w:val="00E413AD"/>
    <w:rsid w:val="00E41889"/>
    <w:rsid w:val="00E41A72"/>
    <w:rsid w:val="00E41DE7"/>
    <w:rsid w:val="00E42BD9"/>
    <w:rsid w:val="00E42CF5"/>
    <w:rsid w:val="00E4470B"/>
    <w:rsid w:val="00E44984"/>
    <w:rsid w:val="00E454EE"/>
    <w:rsid w:val="00E4772F"/>
    <w:rsid w:val="00E507BE"/>
    <w:rsid w:val="00E51C4A"/>
    <w:rsid w:val="00E5235B"/>
    <w:rsid w:val="00E54FD3"/>
    <w:rsid w:val="00E55C42"/>
    <w:rsid w:val="00E60CE8"/>
    <w:rsid w:val="00E60CFC"/>
    <w:rsid w:val="00E60D7A"/>
    <w:rsid w:val="00E6157A"/>
    <w:rsid w:val="00E616D2"/>
    <w:rsid w:val="00E626E0"/>
    <w:rsid w:val="00E62C30"/>
    <w:rsid w:val="00E62DA0"/>
    <w:rsid w:val="00E63BBC"/>
    <w:rsid w:val="00E65712"/>
    <w:rsid w:val="00E66832"/>
    <w:rsid w:val="00E66941"/>
    <w:rsid w:val="00E676CE"/>
    <w:rsid w:val="00E67C30"/>
    <w:rsid w:val="00E67D74"/>
    <w:rsid w:val="00E707EB"/>
    <w:rsid w:val="00E71513"/>
    <w:rsid w:val="00E72085"/>
    <w:rsid w:val="00E730A2"/>
    <w:rsid w:val="00E737F6"/>
    <w:rsid w:val="00E73982"/>
    <w:rsid w:val="00E739C1"/>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7813"/>
    <w:rsid w:val="00E90E6F"/>
    <w:rsid w:val="00E911AC"/>
    <w:rsid w:val="00E91552"/>
    <w:rsid w:val="00E92677"/>
    <w:rsid w:val="00E949E0"/>
    <w:rsid w:val="00E95507"/>
    <w:rsid w:val="00E95CEE"/>
    <w:rsid w:val="00E9674A"/>
    <w:rsid w:val="00E96A0A"/>
    <w:rsid w:val="00E96E2D"/>
    <w:rsid w:val="00E975D4"/>
    <w:rsid w:val="00EA008A"/>
    <w:rsid w:val="00EA0877"/>
    <w:rsid w:val="00EA091D"/>
    <w:rsid w:val="00EA0FD0"/>
    <w:rsid w:val="00EA2BD7"/>
    <w:rsid w:val="00EA343B"/>
    <w:rsid w:val="00EA3DDD"/>
    <w:rsid w:val="00EA6B82"/>
    <w:rsid w:val="00EA7950"/>
    <w:rsid w:val="00EA7AF3"/>
    <w:rsid w:val="00EB0DAE"/>
    <w:rsid w:val="00EB1167"/>
    <w:rsid w:val="00EB1BE9"/>
    <w:rsid w:val="00EB2D2C"/>
    <w:rsid w:val="00EB3775"/>
    <w:rsid w:val="00EB49C3"/>
    <w:rsid w:val="00EB5171"/>
    <w:rsid w:val="00EB59A6"/>
    <w:rsid w:val="00EB5AA0"/>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3F7F"/>
    <w:rsid w:val="00ED4A3E"/>
    <w:rsid w:val="00ED4EE3"/>
    <w:rsid w:val="00ED5DBD"/>
    <w:rsid w:val="00ED63B2"/>
    <w:rsid w:val="00ED64F9"/>
    <w:rsid w:val="00ED73CC"/>
    <w:rsid w:val="00ED745C"/>
    <w:rsid w:val="00ED7679"/>
    <w:rsid w:val="00ED769C"/>
    <w:rsid w:val="00ED7F9E"/>
    <w:rsid w:val="00EE0C5D"/>
    <w:rsid w:val="00EE19F1"/>
    <w:rsid w:val="00EE27E7"/>
    <w:rsid w:val="00EE28BB"/>
    <w:rsid w:val="00EE2D8A"/>
    <w:rsid w:val="00EE3454"/>
    <w:rsid w:val="00EE3765"/>
    <w:rsid w:val="00EE3E30"/>
    <w:rsid w:val="00EE472A"/>
    <w:rsid w:val="00EE59E6"/>
    <w:rsid w:val="00EE5B7C"/>
    <w:rsid w:val="00EE5D13"/>
    <w:rsid w:val="00EE6ED5"/>
    <w:rsid w:val="00EE723E"/>
    <w:rsid w:val="00EE725A"/>
    <w:rsid w:val="00EE7291"/>
    <w:rsid w:val="00EE73EF"/>
    <w:rsid w:val="00EE7DA2"/>
    <w:rsid w:val="00EF1902"/>
    <w:rsid w:val="00EF2EDF"/>
    <w:rsid w:val="00EF36CA"/>
    <w:rsid w:val="00EF3936"/>
    <w:rsid w:val="00EF3A3F"/>
    <w:rsid w:val="00EF4480"/>
    <w:rsid w:val="00EF5E72"/>
    <w:rsid w:val="00EF717E"/>
    <w:rsid w:val="00EF7AF8"/>
    <w:rsid w:val="00F00534"/>
    <w:rsid w:val="00F00805"/>
    <w:rsid w:val="00F014F0"/>
    <w:rsid w:val="00F02313"/>
    <w:rsid w:val="00F024DC"/>
    <w:rsid w:val="00F03665"/>
    <w:rsid w:val="00F039F7"/>
    <w:rsid w:val="00F03A84"/>
    <w:rsid w:val="00F0589B"/>
    <w:rsid w:val="00F058F5"/>
    <w:rsid w:val="00F059B5"/>
    <w:rsid w:val="00F05F76"/>
    <w:rsid w:val="00F069AB"/>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EB9"/>
    <w:rsid w:val="00F22354"/>
    <w:rsid w:val="00F22504"/>
    <w:rsid w:val="00F22F8C"/>
    <w:rsid w:val="00F232AD"/>
    <w:rsid w:val="00F234EB"/>
    <w:rsid w:val="00F2438B"/>
    <w:rsid w:val="00F24424"/>
    <w:rsid w:val="00F25674"/>
    <w:rsid w:val="00F25C2C"/>
    <w:rsid w:val="00F25F93"/>
    <w:rsid w:val="00F2626F"/>
    <w:rsid w:val="00F263A1"/>
    <w:rsid w:val="00F3521C"/>
    <w:rsid w:val="00F35D1B"/>
    <w:rsid w:val="00F36153"/>
    <w:rsid w:val="00F37873"/>
    <w:rsid w:val="00F401E9"/>
    <w:rsid w:val="00F40E6F"/>
    <w:rsid w:val="00F4231C"/>
    <w:rsid w:val="00F4293D"/>
    <w:rsid w:val="00F42E4C"/>
    <w:rsid w:val="00F431D8"/>
    <w:rsid w:val="00F43740"/>
    <w:rsid w:val="00F437BD"/>
    <w:rsid w:val="00F4394E"/>
    <w:rsid w:val="00F43BFB"/>
    <w:rsid w:val="00F43F64"/>
    <w:rsid w:val="00F44202"/>
    <w:rsid w:val="00F445DF"/>
    <w:rsid w:val="00F44A4D"/>
    <w:rsid w:val="00F45167"/>
    <w:rsid w:val="00F451D0"/>
    <w:rsid w:val="00F45F46"/>
    <w:rsid w:val="00F4654C"/>
    <w:rsid w:val="00F46556"/>
    <w:rsid w:val="00F47FF4"/>
    <w:rsid w:val="00F502F8"/>
    <w:rsid w:val="00F5091C"/>
    <w:rsid w:val="00F5142A"/>
    <w:rsid w:val="00F51CE8"/>
    <w:rsid w:val="00F52C61"/>
    <w:rsid w:val="00F53857"/>
    <w:rsid w:val="00F53A00"/>
    <w:rsid w:val="00F53B3B"/>
    <w:rsid w:val="00F53C73"/>
    <w:rsid w:val="00F542DF"/>
    <w:rsid w:val="00F55620"/>
    <w:rsid w:val="00F5604A"/>
    <w:rsid w:val="00F57C02"/>
    <w:rsid w:val="00F607A0"/>
    <w:rsid w:val="00F60957"/>
    <w:rsid w:val="00F60C90"/>
    <w:rsid w:val="00F60DDD"/>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3811"/>
    <w:rsid w:val="00F738B6"/>
    <w:rsid w:val="00F7456E"/>
    <w:rsid w:val="00F767B9"/>
    <w:rsid w:val="00F77100"/>
    <w:rsid w:val="00F80A92"/>
    <w:rsid w:val="00F814CF"/>
    <w:rsid w:val="00F82929"/>
    <w:rsid w:val="00F82BAC"/>
    <w:rsid w:val="00F83E65"/>
    <w:rsid w:val="00F84477"/>
    <w:rsid w:val="00F861E6"/>
    <w:rsid w:val="00F862B7"/>
    <w:rsid w:val="00F903B1"/>
    <w:rsid w:val="00F907A3"/>
    <w:rsid w:val="00F907F0"/>
    <w:rsid w:val="00F908BB"/>
    <w:rsid w:val="00F913BA"/>
    <w:rsid w:val="00F91D86"/>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2150"/>
    <w:rsid w:val="00FB26D5"/>
    <w:rsid w:val="00FB30B3"/>
    <w:rsid w:val="00FB3618"/>
    <w:rsid w:val="00FB39DD"/>
    <w:rsid w:val="00FB438D"/>
    <w:rsid w:val="00FB441C"/>
    <w:rsid w:val="00FB4E2B"/>
    <w:rsid w:val="00FB4F61"/>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A66"/>
    <w:rsid w:val="00FF2DD4"/>
    <w:rsid w:val="00FF3048"/>
    <w:rsid w:val="00FF35BB"/>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E6F4-E478-A54F-898A-08136CC0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46</Pages>
  <Words>13512</Words>
  <Characters>77020</Characters>
  <Application>Microsoft Macintosh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68</cp:revision>
  <dcterms:created xsi:type="dcterms:W3CDTF">2019-09-04T01:32:00Z</dcterms:created>
  <dcterms:modified xsi:type="dcterms:W3CDTF">2019-09-08T01:22:00Z</dcterms:modified>
</cp:coreProperties>
</file>