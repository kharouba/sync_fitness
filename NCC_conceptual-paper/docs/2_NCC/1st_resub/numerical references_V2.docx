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4854D" w14:textId="7093E82F" w:rsidR="00F5773C" w:rsidRDefault="00121B51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>AFTER</w:t>
      </w:r>
      <w:r w:rsidR="00F5773C">
        <w:rPr>
          <w:rFonts w:ascii="Helvetica" w:eastAsia="Times New Roman" w:hAnsi="Helvetica" w:cs="Arial"/>
          <w:color w:val="000000"/>
          <w:sz w:val="20"/>
          <w:szCs w:val="20"/>
        </w:rPr>
        <w:t xml:space="preserve"> NOV 26</w:t>
      </w:r>
      <w:r w:rsidR="00CE4A37">
        <w:rPr>
          <w:rFonts w:ascii="Helvetica" w:eastAsia="Times New Roman" w:hAnsi="Helvetica" w:cs="Arial"/>
          <w:color w:val="000000"/>
          <w:sz w:val="20"/>
          <w:szCs w:val="20"/>
        </w:rPr>
        <w:t>- CHANGE ANYTHING AFTER 21!!</w:t>
      </w:r>
    </w:p>
    <w:p w14:paraId="0F35396F" w14:textId="77777777" w:rsidR="005F2892" w:rsidRPr="002D2EC9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  <w:bookmarkStart w:id="0" w:name="_GoBack"/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1.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Ovaskainen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O.,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Community-level </w:t>
      </w:r>
      <w:proofErr w:type="spellStart"/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</w:t>
      </w:r>
      <w:proofErr w:type="spellEnd"/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</w:t>
      </w:r>
      <w:proofErr w:type="gramStart"/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response to climate change</w:t>
      </w:r>
      <w:proofErr w:type="gram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P. Natl. Acad. Sci. USA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4146E6">
        <w:rPr>
          <w:rFonts w:ascii="Helvetica" w:eastAsia="Times New Roman" w:hAnsi="Helvetica" w:cs="Arial"/>
          <w:b/>
          <w:color w:val="000000"/>
          <w:sz w:val="20"/>
          <w:szCs w:val="20"/>
        </w:rPr>
        <w:t>110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13434-13439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747EEA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747EEA">
        <w:rPr>
          <w:rFonts w:ascii="Helvetica" w:eastAsia="Times New Roman" w:hAnsi="Helvetica" w:cs="Arial"/>
          <w:bCs/>
          <w:color w:val="000000"/>
          <w:sz w:val="20"/>
          <w:szCs w:val="20"/>
        </w:rPr>
        <w:t>2013).</w:t>
      </w:r>
    </w:p>
    <w:p w14:paraId="07E9178B" w14:textId="77777777" w:rsidR="00904561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1438D629" w14:textId="77777777" w:rsidR="005F2892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2.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CaraDonna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P. J.,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Iler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A. M. and Inouye, D. W. </w:t>
      </w:r>
      <w:r w:rsidRPr="00D33504">
        <w:rPr>
          <w:rFonts w:ascii="Helvetica" w:eastAsia="Times New Roman" w:hAnsi="Helvetica" w:cs="Arial"/>
          <w:iCs/>
          <w:color w:val="000000"/>
          <w:sz w:val="20"/>
          <w:szCs w:val="20"/>
        </w:rPr>
        <w:t>Shifts in flowering phenology reshape a subalpine plant community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P. Natl. Acad. Sci. </w:t>
      </w:r>
      <w:proofErr w:type="gramStart"/>
      <w:r>
        <w:rPr>
          <w:rFonts w:ascii="Helvetica" w:eastAsia="Times New Roman" w:hAnsi="Helvetica" w:cs="Arial"/>
          <w:i/>
          <w:color w:val="000000"/>
          <w:sz w:val="20"/>
          <w:szCs w:val="20"/>
        </w:rPr>
        <w:t>USA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 </w:t>
      </w:r>
      <w:r w:rsidRPr="00514A54">
        <w:rPr>
          <w:rFonts w:ascii="Helvetica" w:eastAsia="Times New Roman" w:hAnsi="Helvetica" w:cs="Arial"/>
          <w:b/>
          <w:color w:val="000000"/>
          <w:sz w:val="20"/>
          <w:szCs w:val="20"/>
        </w:rPr>
        <w:t>111</w:t>
      </w:r>
      <w:proofErr w:type="gramEnd"/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4916-4921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606FCE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606FCE">
        <w:rPr>
          <w:rFonts w:ascii="Helvetica" w:eastAsia="Times New Roman" w:hAnsi="Helvetica" w:cs="Arial"/>
          <w:bCs/>
          <w:color w:val="000000"/>
          <w:sz w:val="20"/>
          <w:szCs w:val="20"/>
        </w:rPr>
        <w:t>2014)</w:t>
      </w:r>
      <w:r w:rsidRPr="00606FCE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637CB23E" w14:textId="77777777" w:rsidR="005F2892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41CEDC13" w14:textId="77777777" w:rsidR="005F2892" w:rsidRPr="00F21DBF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3.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Thackeray, S. J.,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</w:t>
      </w:r>
      <w:proofErr w:type="spellEnd"/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sensitivity to climate across taxa and trophic levels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gramStart"/>
      <w:r w:rsidRPr="00036D39">
        <w:rPr>
          <w:rFonts w:ascii="Helvetica" w:eastAsia="Times New Roman" w:hAnsi="Helvetica" w:cs="Arial"/>
          <w:i/>
          <w:color w:val="000000"/>
          <w:sz w:val="20"/>
          <w:szCs w:val="20"/>
        </w:rPr>
        <w:t>Nature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535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241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21DBF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21DBF">
        <w:rPr>
          <w:rFonts w:ascii="Helvetica" w:eastAsia="Times New Roman" w:hAnsi="Helvetica" w:cs="Arial"/>
          <w:bCs/>
          <w:color w:val="000000"/>
          <w:sz w:val="20"/>
          <w:szCs w:val="20"/>
        </w:rPr>
        <w:t>2016).</w:t>
      </w:r>
      <w:proofErr w:type="gramEnd"/>
    </w:p>
    <w:p w14:paraId="37DD9FCB" w14:textId="77777777" w:rsidR="005F2892" w:rsidRPr="002D2EC9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4C47EEE2" w14:textId="77777777" w:rsidR="005F2892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4.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Kharouba, H. M.,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Global shifts in the </w:t>
      </w:r>
      <w:proofErr w:type="spellStart"/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</w:t>
      </w:r>
      <w:proofErr w:type="spellEnd"/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synchrony of species interactions over recent decades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P. Natl. Acad. Sci. USA</w:t>
      </w:r>
      <w:r>
        <w:rPr>
          <w:rFonts w:ascii="Helvetica" w:eastAsia="Times New Roman" w:hAnsi="Helvetica" w:cs="Arial"/>
          <w:color w:val="000000"/>
          <w:sz w:val="20"/>
          <w:szCs w:val="20"/>
        </w:rPr>
        <w:t> </w:t>
      </w:r>
      <w:r w:rsidRPr="00AB1260">
        <w:rPr>
          <w:rFonts w:ascii="Helvetica" w:eastAsia="Times New Roman" w:hAnsi="Helvetica" w:cs="Arial"/>
          <w:b/>
          <w:color w:val="000000"/>
          <w:sz w:val="20"/>
          <w:szCs w:val="20"/>
        </w:rPr>
        <w:t>115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5211-5216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23031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E23031">
        <w:rPr>
          <w:rFonts w:ascii="Helvetica" w:eastAsia="Times New Roman" w:hAnsi="Helvetica" w:cs="Arial"/>
          <w:bCs/>
          <w:color w:val="000000"/>
          <w:sz w:val="20"/>
          <w:szCs w:val="20"/>
        </w:rPr>
        <w:t>2018)</w:t>
      </w:r>
      <w:r w:rsidRPr="00E23031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7EA44085" w14:textId="77777777" w:rsidR="005F2892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E4C2825" w14:textId="77777777" w:rsidR="005F2892" w:rsidRPr="00E23031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5.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Post, E. and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Forchhammer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M. C. </w:t>
      </w:r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Climate change reduces reproductive success of an Arctic herbivore through trophic mismatch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Philos. T. Roy. </w:t>
      </w:r>
      <w:proofErr w:type="gramStart"/>
      <w:r>
        <w:rPr>
          <w:rFonts w:ascii="Helvetica" w:eastAsia="Times New Roman" w:hAnsi="Helvetica" w:cs="Arial"/>
          <w:i/>
          <w:color w:val="000000"/>
          <w:sz w:val="20"/>
          <w:szCs w:val="20"/>
        </w:rPr>
        <w:t>Soc.</w:t>
      </w:r>
      <w:r w:rsidRPr="008B386E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B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2A4CFD">
        <w:rPr>
          <w:rFonts w:ascii="Helvetica" w:eastAsia="Times New Roman" w:hAnsi="Helvetica" w:cs="Arial"/>
          <w:b/>
          <w:color w:val="000000"/>
          <w:sz w:val="20"/>
          <w:szCs w:val="20"/>
        </w:rPr>
        <w:t>363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2367-2373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747EEA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747EEA">
        <w:rPr>
          <w:rFonts w:ascii="Helvetica" w:eastAsia="Times New Roman" w:hAnsi="Helvetica" w:cs="Arial"/>
          <w:bCs/>
          <w:color w:val="000000"/>
          <w:sz w:val="20"/>
          <w:szCs w:val="20"/>
        </w:rPr>
        <w:t>2007).</w:t>
      </w:r>
      <w:proofErr w:type="gramEnd"/>
    </w:p>
    <w:p w14:paraId="4AAD2121" w14:textId="77777777" w:rsidR="005F2892" w:rsidRDefault="005F2892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6EDCDB68" w14:textId="77777777" w:rsidR="005F2892" w:rsidRDefault="005F2892" w:rsidP="005F2892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6.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Plard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F.,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Mismatch between birth date and vegetation phenology slows the demography of roe deer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Pr="008B386E">
        <w:rPr>
          <w:rFonts w:ascii="Helvetica" w:eastAsia="Times New Roman" w:hAnsi="Helvetica" w:cs="Arial"/>
          <w:i/>
          <w:color w:val="000000"/>
          <w:sz w:val="20"/>
          <w:szCs w:val="20"/>
        </w:rPr>
        <w:t>PLoS</w:t>
      </w:r>
      <w:proofErr w:type="spellEnd"/>
      <w:r w:rsidRPr="008B386E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biology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4146E6">
        <w:rPr>
          <w:rFonts w:ascii="Helvetica" w:eastAsia="Times New Roman" w:hAnsi="Helvetica" w:cs="Arial"/>
          <w:b/>
          <w:color w:val="000000"/>
          <w:sz w:val="20"/>
          <w:szCs w:val="20"/>
        </w:rPr>
        <w:t>12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e1001828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747EEA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747EEA">
        <w:rPr>
          <w:rFonts w:ascii="Helvetica" w:eastAsia="Times New Roman" w:hAnsi="Helvetica" w:cs="Arial"/>
          <w:bCs/>
          <w:color w:val="000000"/>
          <w:sz w:val="20"/>
          <w:szCs w:val="20"/>
        </w:rPr>
        <w:t>2014).</w:t>
      </w:r>
      <w:proofErr w:type="gramEnd"/>
    </w:p>
    <w:p w14:paraId="29DA1E9E" w14:textId="77777777" w:rsidR="005F2892" w:rsidRDefault="005F2892" w:rsidP="005F2892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2FD5545D" w14:textId="77777777" w:rsidR="005F2892" w:rsidRPr="002D2EC9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7.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Doiron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M., Gauthier, G. and Lévesque, E. </w:t>
      </w:r>
      <w:r w:rsidRPr="005D2C5C">
        <w:rPr>
          <w:rFonts w:ascii="Helvetica" w:eastAsia="Times New Roman" w:hAnsi="Helvetica" w:cs="Arial"/>
          <w:iCs/>
          <w:color w:val="000000"/>
          <w:sz w:val="20"/>
          <w:szCs w:val="20"/>
        </w:rPr>
        <w:t>Trophic mismatch and its effects on the growth of young in an Arctic herbivore</w:t>
      </w:r>
      <w:r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. </w:t>
      </w:r>
      <w:proofErr w:type="gramStart"/>
      <w:r>
        <w:rPr>
          <w:rFonts w:ascii="Helvetica" w:eastAsia="Times New Roman" w:hAnsi="Helvetica" w:cs="Arial"/>
          <w:i/>
          <w:color w:val="000000"/>
          <w:sz w:val="20"/>
          <w:szCs w:val="20"/>
        </w:rPr>
        <w:t>Global Change Biol.</w:t>
      </w:r>
      <w:proofErr w:type="gramEnd"/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 </w:t>
      </w:r>
      <w:proofErr w:type="gramStart"/>
      <w:r w:rsidRPr="00FD69B1">
        <w:rPr>
          <w:rFonts w:ascii="Helvetica" w:eastAsia="Times New Roman" w:hAnsi="Helvetica" w:cs="Arial"/>
          <w:b/>
          <w:color w:val="000000"/>
          <w:sz w:val="20"/>
          <w:szCs w:val="20"/>
        </w:rPr>
        <w:t>21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4364-4376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993BF2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993BF2">
        <w:rPr>
          <w:rFonts w:ascii="Helvetica" w:eastAsia="Times New Roman" w:hAnsi="Helvetica" w:cs="Arial"/>
          <w:bCs/>
          <w:color w:val="000000"/>
          <w:sz w:val="20"/>
          <w:szCs w:val="20"/>
        </w:rPr>
        <w:t>2015).</w:t>
      </w:r>
      <w:proofErr w:type="gramEnd"/>
    </w:p>
    <w:p w14:paraId="261239C5" w14:textId="77777777" w:rsidR="005F2892" w:rsidRPr="00747EEA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243F0712" w14:textId="77777777" w:rsidR="005F2892" w:rsidRPr="002D2EC9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8.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Burkle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L. A., Marlin, J. C. and Knight, T. M. </w:t>
      </w:r>
      <w:r w:rsidRPr="00D33504">
        <w:rPr>
          <w:rFonts w:ascii="Helvetica" w:eastAsia="Times New Roman" w:hAnsi="Helvetica" w:cs="Arial"/>
          <w:iCs/>
          <w:color w:val="000000"/>
          <w:sz w:val="20"/>
          <w:szCs w:val="20"/>
        </w:rPr>
        <w:t>Plant-pollinator interactions over 120 years: loss of species, co-occurrence, and function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gramStart"/>
      <w:r w:rsidRPr="00D33504">
        <w:rPr>
          <w:rFonts w:ascii="Helvetica" w:eastAsia="Times New Roman" w:hAnsi="Helvetica" w:cs="Arial"/>
          <w:i/>
          <w:color w:val="000000"/>
          <w:sz w:val="20"/>
          <w:szCs w:val="20"/>
        </w:rPr>
        <w:t>Science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 </w:t>
      </w:r>
      <w:r w:rsidRPr="00514A54">
        <w:rPr>
          <w:rFonts w:ascii="Helvetica" w:eastAsia="Times New Roman" w:hAnsi="Helvetica" w:cs="Arial"/>
          <w:b/>
          <w:color w:val="000000"/>
          <w:sz w:val="20"/>
          <w:szCs w:val="20"/>
        </w:rPr>
        <w:t>339</w:t>
      </w:r>
      <w:proofErr w:type="gramEnd"/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1611-1615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(</w:t>
      </w:r>
      <w:r w:rsidRPr="00F36ED7">
        <w:rPr>
          <w:rFonts w:ascii="Helvetica" w:eastAsia="Times New Roman" w:hAnsi="Helvetica" w:cs="Arial"/>
          <w:bCs/>
          <w:color w:val="000000"/>
          <w:sz w:val="20"/>
          <w:szCs w:val="20"/>
        </w:rPr>
        <w:t>2013</w:t>
      </w:r>
      <w:r w:rsidRPr="00F36ED7">
        <w:rPr>
          <w:rFonts w:ascii="Helvetica" w:eastAsia="Times New Roman" w:hAnsi="Helvetica" w:cs="Arial"/>
          <w:color w:val="000000"/>
          <w:sz w:val="20"/>
          <w:szCs w:val="20"/>
        </w:rPr>
        <w:t>).</w:t>
      </w:r>
    </w:p>
    <w:p w14:paraId="20FF027A" w14:textId="77777777" w:rsidR="00904561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20EB9FD" w14:textId="77777777" w:rsidR="005F2892" w:rsidRPr="002D2EC9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9.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Vatka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E.,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Orell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M. and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RytkÖnen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S. </w:t>
      </w:r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Warming climate advances breeding and improves synchrony of food demand and food availability in a boreal passerine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gramStart"/>
      <w:r>
        <w:rPr>
          <w:rFonts w:ascii="Helvetica" w:eastAsia="Times New Roman" w:hAnsi="Helvetica" w:cs="Arial"/>
          <w:i/>
          <w:color w:val="000000"/>
          <w:sz w:val="20"/>
          <w:szCs w:val="20"/>
        </w:rPr>
        <w:t>Global Change Biol.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17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3002-3009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21DBF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21DBF">
        <w:rPr>
          <w:rFonts w:ascii="Helvetica" w:eastAsia="Times New Roman" w:hAnsi="Helvetica" w:cs="Arial"/>
          <w:bCs/>
          <w:color w:val="000000"/>
          <w:sz w:val="20"/>
          <w:szCs w:val="20"/>
        </w:rPr>
        <w:t>2011).</w:t>
      </w:r>
      <w:proofErr w:type="gramEnd"/>
    </w:p>
    <w:p w14:paraId="3A021D8A" w14:textId="77777777" w:rsidR="005F2892" w:rsidRDefault="005F2892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E341012" w14:textId="77777777" w:rsidR="005F2892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10.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Burthe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S.,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Pr="00D33504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</w:t>
      </w:r>
      <w:proofErr w:type="spellEnd"/>
      <w:r w:rsidRPr="00D33504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trends and trophic mismatch across multiple levels of a North Sea pelagic food web</w:t>
      </w:r>
      <w:r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33504">
        <w:rPr>
          <w:rFonts w:ascii="Helvetica" w:eastAsia="Times New Roman" w:hAnsi="Helvetica" w:cs="Arial"/>
          <w:i/>
          <w:color w:val="000000"/>
          <w:sz w:val="20"/>
          <w:szCs w:val="20"/>
        </w:rPr>
        <w:t>M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arine Ecol. </w:t>
      </w:r>
      <w:proofErr w:type="spellStart"/>
      <w:r>
        <w:rPr>
          <w:rFonts w:ascii="Helvetica" w:eastAsia="Times New Roman" w:hAnsi="Helvetica" w:cs="Arial"/>
          <w:i/>
          <w:color w:val="000000"/>
          <w:sz w:val="20"/>
          <w:szCs w:val="20"/>
        </w:rPr>
        <w:t>Prog</w:t>
      </w:r>
      <w:proofErr w:type="spellEnd"/>
      <w:r>
        <w:rPr>
          <w:rFonts w:ascii="Helvetica" w:eastAsia="Times New Roman" w:hAnsi="Helvetica" w:cs="Arial"/>
          <w:i/>
          <w:color w:val="000000"/>
          <w:sz w:val="20"/>
          <w:szCs w:val="20"/>
        </w:rPr>
        <w:t>. Ser.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 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gramStart"/>
      <w:r w:rsidRPr="00514A54">
        <w:rPr>
          <w:rFonts w:ascii="Helvetica" w:eastAsia="Times New Roman" w:hAnsi="Helvetica" w:cs="Arial"/>
          <w:b/>
          <w:color w:val="000000"/>
          <w:sz w:val="20"/>
          <w:szCs w:val="20"/>
        </w:rPr>
        <w:t>454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119-133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606FCE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606FCE">
        <w:rPr>
          <w:rFonts w:ascii="Helvetica" w:eastAsia="Times New Roman" w:hAnsi="Helvetica" w:cs="Arial"/>
          <w:bCs/>
          <w:color w:val="000000"/>
          <w:sz w:val="20"/>
          <w:szCs w:val="20"/>
        </w:rPr>
        <w:t>2012</w:t>
      </w:r>
      <w:r w:rsidRPr="00606FCE">
        <w:rPr>
          <w:rFonts w:ascii="Helvetica" w:eastAsia="Times New Roman" w:hAnsi="Helvetica" w:cs="Arial"/>
          <w:color w:val="000000"/>
          <w:sz w:val="20"/>
          <w:szCs w:val="20"/>
        </w:rPr>
        <w:t>).</w:t>
      </w:r>
      <w:proofErr w:type="gramEnd"/>
    </w:p>
    <w:p w14:paraId="7951446A" w14:textId="77777777" w:rsidR="00D57EF8" w:rsidRDefault="00D57EF8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3DFD52E3" w14:textId="77777777" w:rsidR="00D57EF8" w:rsidRPr="00373A8A" w:rsidRDefault="00D57EF8" w:rsidP="00D57EF8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11.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Reed, T. E.,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Jenouvrier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S. and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Visser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M. E. </w:t>
      </w:r>
      <w:proofErr w:type="spellStart"/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</w:t>
      </w:r>
      <w:proofErr w:type="spellEnd"/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mismatch strongly affects individual fitness but not population demography in a woodland passerine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J. Anim.</w:t>
      </w:r>
      <w:r w:rsidRPr="008B386E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Ecol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2A4CFD">
        <w:rPr>
          <w:rFonts w:ascii="Helvetica" w:eastAsia="Times New Roman" w:hAnsi="Helvetica" w:cs="Arial"/>
          <w:b/>
          <w:color w:val="000000"/>
          <w:sz w:val="20"/>
          <w:szCs w:val="20"/>
        </w:rPr>
        <w:t>82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131-144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373A8A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373A8A">
        <w:rPr>
          <w:rFonts w:ascii="Helvetica" w:eastAsia="Times New Roman" w:hAnsi="Helvetica" w:cs="Arial"/>
          <w:bCs/>
          <w:color w:val="000000"/>
          <w:sz w:val="20"/>
          <w:szCs w:val="20"/>
        </w:rPr>
        <w:t>2013).</w:t>
      </w:r>
    </w:p>
    <w:p w14:paraId="3DBA8986" w14:textId="383AACA0" w:rsidR="00D57EF8" w:rsidRPr="002D2EC9" w:rsidRDefault="00D57EF8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2352485" w14:textId="7BC6E837" w:rsidR="00D57EF8" w:rsidRDefault="00D57EF8" w:rsidP="00D57EF8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12. </w:t>
      </w:r>
      <w:proofErr w:type="spellStart"/>
      <w:r w:rsidRPr="009206C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Gienapp</w:t>
      </w:r>
      <w:proofErr w:type="spellEnd"/>
      <w:r w:rsidRPr="009206C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P., Reed, T. E.,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Visser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M. E</w:t>
      </w:r>
      <w:r w:rsidRPr="009206C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 w:rsidRPr="0038423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Why</w:t>
      </w:r>
      <w:proofErr w:type="gramEnd"/>
      <w:r w:rsidRPr="0038423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climate change will invariably alter selection pressures on phenology</w:t>
      </w:r>
      <w:r w:rsidRPr="009206C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P. Roy. </w:t>
      </w:r>
      <w:proofErr w:type="gramStart"/>
      <w:r>
        <w:rPr>
          <w:rFonts w:ascii="Arial" w:eastAsia="Times New Roman" w:hAnsi="Arial" w:cs="Arial"/>
          <w:i/>
          <w:iCs/>
          <w:color w:val="222222"/>
          <w:sz w:val="20"/>
          <w:szCs w:val="20"/>
        </w:rPr>
        <w:t>Soc. B- Biol. Sci.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D3759D">
        <w:rPr>
          <w:rFonts w:ascii="Arial" w:eastAsia="Times New Roman" w:hAnsi="Arial" w:cs="Arial"/>
          <w:b/>
          <w:iCs/>
          <w:color w:val="222222"/>
          <w:sz w:val="20"/>
          <w:szCs w:val="20"/>
        </w:rPr>
        <w:t>281</w:t>
      </w:r>
      <w:r w:rsidRPr="009206C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20141611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0178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(2014).</w:t>
      </w:r>
      <w:proofErr w:type="gramEnd"/>
    </w:p>
    <w:p w14:paraId="631117AC" w14:textId="77777777" w:rsidR="00D57EF8" w:rsidRDefault="00D57EF8" w:rsidP="00D57EF8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43FF688C" w14:textId="385AA10C" w:rsidR="00D57EF8" w:rsidRPr="002D2EC9" w:rsidRDefault="00D57EF8" w:rsidP="00D57EF8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13.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Johansson, J.,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Kristensen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, N. P., Nilsson, J</w:t>
      </w:r>
      <w:proofErr w:type="gram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.-</w:t>
      </w:r>
      <w:proofErr w:type="gram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Å. and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Jonzén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, N.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gramStart"/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The eco-evolutionary consequences of interspecific </w:t>
      </w:r>
      <w:proofErr w:type="spellStart"/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</w:t>
      </w:r>
      <w:proofErr w:type="spellEnd"/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asynchrony--a theoretical perspective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497182">
        <w:rPr>
          <w:rFonts w:ascii="Helvetica" w:eastAsia="Times New Roman" w:hAnsi="Helvetica" w:cs="Arial"/>
          <w:i/>
          <w:color w:val="000000"/>
          <w:sz w:val="20"/>
          <w:szCs w:val="20"/>
        </w:rPr>
        <w:t>Oikos</w:t>
      </w:r>
      <w:proofErr w:type="spellEnd"/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AB1260">
        <w:rPr>
          <w:rFonts w:ascii="Helvetica" w:eastAsia="Times New Roman" w:hAnsi="Helvetica" w:cs="Arial"/>
          <w:b/>
          <w:color w:val="000000"/>
          <w:sz w:val="20"/>
          <w:szCs w:val="20"/>
        </w:rPr>
        <w:t>124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102-112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23031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E23031">
        <w:rPr>
          <w:rFonts w:ascii="Helvetica" w:eastAsia="Times New Roman" w:hAnsi="Helvetica" w:cs="Arial"/>
          <w:bCs/>
          <w:color w:val="000000"/>
          <w:sz w:val="20"/>
          <w:szCs w:val="20"/>
        </w:rPr>
        <w:t>2015).</w:t>
      </w:r>
      <w:proofErr w:type="gramEnd"/>
    </w:p>
    <w:p w14:paraId="21C6001F" w14:textId="77777777" w:rsidR="00D57EF8" w:rsidRPr="009206CD" w:rsidRDefault="00D57EF8" w:rsidP="00D57EF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A47F8A" w14:textId="11BD8044" w:rsidR="00D57EF8" w:rsidRDefault="00D57EF8" w:rsidP="00D57EF8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14.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Bewick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S., Cantrell, R. S.,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Cosner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C. and Fagan, W. F. </w:t>
      </w:r>
      <w:r w:rsidRPr="00E124FA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How resource phenology affects consumer population dynamics.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Am. Nat.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gramStart"/>
      <w:r w:rsidRPr="00514A54">
        <w:rPr>
          <w:rFonts w:ascii="Helvetica" w:eastAsia="Times New Roman" w:hAnsi="Helvetica" w:cs="Arial"/>
          <w:b/>
          <w:color w:val="000000"/>
          <w:sz w:val="20"/>
          <w:szCs w:val="20"/>
        </w:rPr>
        <w:t>187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151-166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36ED7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36ED7">
        <w:rPr>
          <w:rFonts w:ascii="Helvetica" w:eastAsia="Times New Roman" w:hAnsi="Helvetica" w:cs="Arial"/>
          <w:bCs/>
          <w:color w:val="000000"/>
          <w:sz w:val="20"/>
          <w:szCs w:val="20"/>
        </w:rPr>
        <w:t>2016)</w:t>
      </w:r>
      <w:r w:rsidRPr="00F36ED7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</w:p>
    <w:p w14:paraId="40459E6D" w14:textId="77777777" w:rsidR="0055312C" w:rsidRPr="002D2EC9" w:rsidRDefault="0055312C" w:rsidP="0055312C">
      <w:pPr>
        <w:spacing w:before="240"/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15.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Samplonius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J. M.,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Kappers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, E. F., Brands, S. and Both, C.</w:t>
      </w:r>
      <w:r w:rsidRPr="002D2EC9">
        <w:rPr>
          <w:rFonts w:ascii="Helvetica" w:eastAsia="Times New Roman" w:hAnsi="Helvetica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</w:t>
      </w:r>
      <w:proofErr w:type="spellEnd"/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</w:t>
      </w:r>
      <w:proofErr w:type="gramStart"/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mismatch</w:t>
      </w:r>
      <w:proofErr w:type="gramEnd"/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and ontogenetic diet shifts interactively affect offspring condition in a passerine</w:t>
      </w:r>
      <w:r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J. Anim.</w:t>
      </w:r>
      <w:r w:rsidRPr="008B386E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Ecol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85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1255-1264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F4050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DF4050">
        <w:rPr>
          <w:rFonts w:ascii="Helvetica" w:eastAsia="Times New Roman" w:hAnsi="Helvetica" w:cs="Arial"/>
          <w:bCs/>
          <w:color w:val="000000"/>
          <w:sz w:val="20"/>
          <w:szCs w:val="20"/>
        </w:rPr>
        <w:t>2016</w:t>
      </w:r>
      <w:r w:rsidRPr="00DF4050">
        <w:rPr>
          <w:rFonts w:ascii="Helvetica" w:eastAsia="Times New Roman" w:hAnsi="Helvetica" w:cs="Arial"/>
          <w:color w:val="000000"/>
          <w:sz w:val="20"/>
          <w:szCs w:val="20"/>
        </w:rPr>
        <w:t>).</w:t>
      </w:r>
    </w:p>
    <w:p w14:paraId="3E044995" w14:textId="77777777" w:rsidR="00BA0A55" w:rsidRDefault="00BA0A55" w:rsidP="00D57EF8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008535CE" w14:textId="77777777" w:rsidR="00BA0A55" w:rsidRPr="00DF7E9D" w:rsidRDefault="00BA0A55" w:rsidP="00BA0A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16. </w:t>
      </w:r>
      <w:proofErr w:type="spellStart"/>
      <w:r w:rsidRPr="00DF7E9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Hjort</w:t>
      </w:r>
      <w:proofErr w:type="spellEnd"/>
      <w:r w:rsidRPr="00DF7E9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J., Fluctuations in the great fisheries of northern Europe viewed in the light of biological research. </w:t>
      </w:r>
      <w:r w:rsidRPr="00497182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>ICES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Pr="00DF7E9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1914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</w:t>
      </w:r>
      <w:r w:rsidRPr="00DF7E9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14:paraId="71719872" w14:textId="4587A9AD" w:rsidR="0055312C" w:rsidRPr="002D2EC9" w:rsidRDefault="0055312C" w:rsidP="00D57EF8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3B04F446" w14:textId="41088E94" w:rsidR="00BA0A55" w:rsidRPr="00DF7E9D" w:rsidRDefault="00BA0A55" w:rsidP="00BA0A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17. Cushing, D.H.</w:t>
      </w:r>
      <w:r w:rsidRPr="00DF7E9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DF7E9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 regularity of the spawning season of some fishes.</w:t>
      </w:r>
      <w:proofErr w:type="gramEnd"/>
      <w:r w:rsidRPr="00DF7E9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DF7E9D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ICES 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</w:rPr>
        <w:t>J. Mar. Sci.</w:t>
      </w:r>
      <w:r w:rsidRPr="00DF7E9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FD69B1">
        <w:rPr>
          <w:rFonts w:ascii="Arial" w:eastAsia="Times New Roman" w:hAnsi="Arial" w:cs="Arial"/>
          <w:b/>
          <w:i/>
          <w:iCs/>
          <w:color w:val="222222"/>
          <w:sz w:val="20"/>
          <w:szCs w:val="20"/>
        </w:rPr>
        <w:t>33</w:t>
      </w:r>
      <w:r w:rsidRPr="00DF7E9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81-92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(1969)</w:t>
      </w:r>
      <w:r w:rsidRPr="00DF7E9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14:paraId="481BEFA8" w14:textId="77777777" w:rsidR="00BA0A55" w:rsidRDefault="00BA0A55" w:rsidP="00BA0A55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2C5CBC8" w14:textId="7A9DAA30" w:rsidR="00BA0A55" w:rsidRDefault="00BA0A55" w:rsidP="00BA0A55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18.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Cushing, D. H. </w:t>
      </w:r>
      <w:proofErr w:type="gramStart"/>
      <w:r w:rsidRPr="00567E28">
        <w:rPr>
          <w:rFonts w:ascii="Helvetica" w:eastAsia="Times New Roman" w:hAnsi="Helvetica" w:cs="Arial"/>
          <w:iCs/>
          <w:color w:val="000000"/>
          <w:sz w:val="20"/>
          <w:szCs w:val="20"/>
        </w:rPr>
        <w:t>The natural regulation of fish populations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HardenJones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, F. R. </w:t>
      </w:r>
      <w:r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(ed.)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567E28">
        <w:rPr>
          <w:rFonts w:ascii="Helvetica" w:eastAsia="Times New Roman" w:hAnsi="Helvetica" w:cs="Arial"/>
          <w:i/>
          <w:color w:val="000000"/>
          <w:sz w:val="20"/>
          <w:szCs w:val="20"/>
        </w:rPr>
        <w:t>Sea Fisheries Research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Elek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Science, 399-412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993BF2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993BF2">
        <w:rPr>
          <w:rFonts w:ascii="Helvetica" w:eastAsia="Times New Roman" w:hAnsi="Helvetica" w:cs="Arial"/>
          <w:bCs/>
          <w:color w:val="000000"/>
          <w:sz w:val="20"/>
          <w:szCs w:val="20"/>
        </w:rPr>
        <w:t>1974).</w:t>
      </w:r>
    </w:p>
    <w:p w14:paraId="2927AA00" w14:textId="77777777" w:rsidR="00BA0A55" w:rsidRDefault="00BA0A55" w:rsidP="00BA0A55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2E5973AF" w14:textId="0D96E482" w:rsidR="005F2892" w:rsidRDefault="00BA0A55" w:rsidP="00BA0A55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lastRenderedPageBreak/>
        <w:t>19. Cushing, D.H</w:t>
      </w:r>
      <w:r w:rsidRPr="00DF7E9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Plankton production and year-class strength in fish populations: an update of the match/mismatch hypothesis. </w:t>
      </w:r>
      <w:proofErr w:type="gramStart"/>
      <w:r w:rsidRPr="00DF7E9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In </w:t>
      </w:r>
      <w:r w:rsidRPr="00DF7E9D">
        <w:rPr>
          <w:rFonts w:ascii="Arial" w:eastAsia="Times New Roman" w:hAnsi="Arial" w:cs="Arial"/>
          <w:i/>
          <w:iCs/>
          <w:color w:val="222222"/>
          <w:sz w:val="20"/>
          <w:szCs w:val="20"/>
        </w:rPr>
        <w:t>Advances in marine biology</w:t>
      </w:r>
      <w:r w:rsidRPr="00DF7E9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(Vol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26, 249-293).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Academic Press (</w:t>
      </w:r>
      <w:r w:rsidRPr="00DF7E9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1990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).</w:t>
      </w:r>
      <w:proofErr w:type="gramEnd"/>
    </w:p>
    <w:p w14:paraId="6615A88C" w14:textId="77777777" w:rsidR="00BA0A55" w:rsidRDefault="00BA0A55" w:rsidP="00BA0A55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13ED7D90" w14:textId="77777777" w:rsidR="00BA0A55" w:rsidRDefault="00BA0A55" w:rsidP="00BA0A55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20.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Miller-Rushing, A. J.,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Høye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T. T., Inouye, D. W. and Post, E. </w:t>
      </w:r>
      <w:proofErr w:type="gramStart"/>
      <w:r w:rsidRPr="003E7F52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The effects of </w:t>
      </w:r>
      <w:proofErr w:type="spellStart"/>
      <w:r w:rsidRPr="003E7F52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</w:t>
      </w:r>
      <w:proofErr w:type="spellEnd"/>
      <w:r w:rsidRPr="003E7F52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mismatches on demography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Philos. T. Roy. </w:t>
      </w:r>
      <w:proofErr w:type="gramStart"/>
      <w:r>
        <w:rPr>
          <w:rFonts w:ascii="Helvetica" w:eastAsia="Times New Roman" w:hAnsi="Helvetica" w:cs="Arial"/>
          <w:i/>
          <w:color w:val="000000"/>
          <w:sz w:val="20"/>
          <w:szCs w:val="20"/>
        </w:rPr>
        <w:t>Soc.</w:t>
      </w:r>
      <w:r w:rsidRPr="003E7F52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B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476F3">
        <w:rPr>
          <w:rFonts w:ascii="Helvetica" w:eastAsia="Times New Roman" w:hAnsi="Helvetica" w:cs="Arial"/>
          <w:b/>
          <w:color w:val="000000"/>
          <w:sz w:val="20"/>
          <w:szCs w:val="20"/>
        </w:rPr>
        <w:t>365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3177-</w:t>
      </w:r>
      <w:r w:rsidRPr="00D84B31">
        <w:rPr>
          <w:rFonts w:ascii="Helvetica" w:eastAsia="Times New Roman" w:hAnsi="Helvetica" w:cs="Arial"/>
          <w:color w:val="000000"/>
          <w:sz w:val="20"/>
          <w:szCs w:val="20"/>
        </w:rPr>
        <w:t>3186 (</w:t>
      </w:r>
      <w:r w:rsidRPr="00D84B31">
        <w:rPr>
          <w:rFonts w:ascii="Helvetica" w:eastAsia="Times New Roman" w:hAnsi="Helvetica" w:cs="Arial"/>
          <w:bCs/>
          <w:color w:val="000000"/>
          <w:sz w:val="20"/>
          <w:szCs w:val="20"/>
        </w:rPr>
        <w:t>2010)</w:t>
      </w:r>
      <w:r w:rsidRPr="00D84B31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</w:p>
    <w:p w14:paraId="41B30007" w14:textId="77777777" w:rsidR="00BA0A55" w:rsidRDefault="00BA0A55" w:rsidP="00BA0A55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5200407B" w14:textId="77777777" w:rsidR="00BA0A55" w:rsidRPr="002D2EC9" w:rsidRDefault="00BA0A55" w:rsidP="00BA0A55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21.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Renner, S. S. and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Zohner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C. M. </w:t>
      </w:r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Climate change and </w:t>
      </w:r>
      <w:proofErr w:type="spellStart"/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</w:t>
      </w:r>
      <w:proofErr w:type="spellEnd"/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mismatch in trophic interactions among plants, insects, and vertebrates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Helvetica" w:eastAsia="Times New Roman" w:hAnsi="Helvetica" w:cs="Arial"/>
          <w:i/>
          <w:color w:val="000000"/>
          <w:sz w:val="20"/>
          <w:szCs w:val="20"/>
        </w:rPr>
        <w:t>Annu</w:t>
      </w:r>
      <w:proofErr w:type="spellEnd"/>
      <w:r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. Rev. Ecol. </w:t>
      </w:r>
      <w:proofErr w:type="spellStart"/>
      <w:r>
        <w:rPr>
          <w:rFonts w:ascii="Helvetica" w:eastAsia="Times New Roman" w:hAnsi="Helvetica" w:cs="Arial"/>
          <w:i/>
          <w:color w:val="000000"/>
          <w:sz w:val="20"/>
          <w:szCs w:val="20"/>
        </w:rPr>
        <w:t>Evol</w:t>
      </w:r>
      <w:proofErr w:type="spellEnd"/>
      <w:r>
        <w:rPr>
          <w:rFonts w:ascii="Helvetica" w:eastAsia="Times New Roman" w:hAnsi="Helvetica" w:cs="Arial"/>
          <w:i/>
          <w:color w:val="000000"/>
          <w:sz w:val="20"/>
          <w:szCs w:val="20"/>
        </w:rPr>
        <w:t>. S.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23167F">
        <w:rPr>
          <w:rFonts w:ascii="Helvetica" w:eastAsia="Times New Roman" w:hAnsi="Helvetica" w:cs="Arial"/>
          <w:b/>
          <w:color w:val="000000"/>
          <w:sz w:val="20"/>
          <w:szCs w:val="20"/>
        </w:rPr>
        <w:t>49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165-182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373A8A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373A8A">
        <w:rPr>
          <w:rFonts w:ascii="Helvetica" w:eastAsia="Times New Roman" w:hAnsi="Helvetica" w:cs="Arial"/>
          <w:bCs/>
          <w:color w:val="000000"/>
          <w:sz w:val="20"/>
          <w:szCs w:val="20"/>
        </w:rPr>
        <w:t>2018)</w:t>
      </w:r>
      <w:r w:rsidRPr="00373A8A">
        <w:rPr>
          <w:rFonts w:ascii="Helvetica" w:eastAsia="Times New Roman" w:hAnsi="Helvetica" w:cs="Arial"/>
          <w:color w:val="000000"/>
          <w:sz w:val="20"/>
          <w:szCs w:val="20"/>
        </w:rPr>
        <w:t>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</w:p>
    <w:p w14:paraId="0B14EF87" w14:textId="3D35BF7F" w:rsidR="00BA0A55" w:rsidDel="00B00970" w:rsidRDefault="00BA0A55" w:rsidP="00BA0A55">
      <w:pPr>
        <w:rPr>
          <w:del w:id="1" w:author="Heather Kharouba" w:date="2019-11-26T20:59:00Z"/>
          <w:rFonts w:ascii="Helvetica" w:eastAsia="Times New Roman" w:hAnsi="Helvetica" w:cs="Arial"/>
          <w:color w:val="000000"/>
          <w:sz w:val="20"/>
          <w:szCs w:val="20"/>
        </w:rPr>
      </w:pPr>
    </w:p>
    <w:p w14:paraId="5FC8C78F" w14:textId="77777777" w:rsidR="009B3C31" w:rsidRDefault="009B3C31" w:rsidP="00BA0A55">
      <w:pPr>
        <w:rPr>
          <w:ins w:id="2" w:author="Heather Kharouba" w:date="2019-11-26T16:04:00Z"/>
          <w:rFonts w:ascii="Helvetica" w:eastAsia="Times New Roman" w:hAnsi="Helvetica" w:cs="Arial"/>
          <w:color w:val="000000"/>
          <w:sz w:val="20"/>
          <w:szCs w:val="20"/>
        </w:rPr>
      </w:pPr>
    </w:p>
    <w:p w14:paraId="490E47B1" w14:textId="43E11E1A" w:rsidR="009B3C31" w:rsidRDefault="009B3C31" w:rsidP="009B3C31">
      <w:pPr>
        <w:rPr>
          <w:rFonts w:ascii="Times New Roman" w:eastAsia="Times New Roman" w:hAnsi="Times New Roman" w:cs="Times New Roman"/>
          <w:sz w:val="20"/>
          <w:szCs w:val="20"/>
        </w:rPr>
      </w:pPr>
      <w:ins w:id="3" w:author="Heather Kharouba" w:date="2019-11-26T16:04:00Z">
        <w:r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t>22</w:t>
        </w:r>
      </w:ins>
      <w:del w:id="4" w:author="Heather Kharouba" w:date="2019-11-26T16:04:00Z">
        <w:r w:rsidDel="009B3C31"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delText>55</w:delText>
        </w:r>
      </w:del>
      <w:r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.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Visser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M. E., and</w:t>
      </w:r>
      <w:r w:rsidRPr="006133F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33F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Gienapp</w:t>
      </w:r>
      <w:proofErr w:type="spellEnd"/>
      <w:r w:rsidRPr="006133F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P. </w:t>
      </w:r>
      <w:r w:rsidRPr="00036D3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Evolutionary and demographic consequences of </w:t>
      </w:r>
      <w:proofErr w:type="spellStart"/>
      <w:r w:rsidRPr="00036D3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phenological</w:t>
      </w:r>
      <w:proofErr w:type="spellEnd"/>
      <w:r w:rsidRPr="00036D3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mismatches</w:t>
      </w:r>
      <w:r w:rsidRPr="006133F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 </w:t>
      </w:r>
      <w:proofErr w:type="gramStart"/>
      <w:r w:rsidRPr="00036D39">
        <w:rPr>
          <w:rFonts w:ascii="Arial" w:eastAsia="Times New Roman" w:hAnsi="Arial" w:cs="Arial"/>
          <w:i/>
          <w:iCs/>
          <w:color w:val="222222"/>
          <w:sz w:val="20"/>
          <w:szCs w:val="20"/>
        </w:rPr>
        <w:t>Nature ecology &amp; evolution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3E2B25">
        <w:rPr>
          <w:rFonts w:ascii="Arial" w:eastAsia="Times New Roman" w:hAnsi="Arial" w:cs="Arial"/>
          <w:b/>
          <w:iCs/>
          <w:color w:val="222222"/>
          <w:sz w:val="20"/>
          <w:szCs w:val="20"/>
        </w:rPr>
        <w:t>3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Pr="003E2B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879-88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F21DB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(2019)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14:paraId="349C9410" w14:textId="77777777" w:rsidR="009B3C31" w:rsidRDefault="009B3C31" w:rsidP="00BA0A55">
      <w:pPr>
        <w:rPr>
          <w:ins w:id="5" w:author="Heather Kharouba" w:date="2019-11-26T16:04:00Z"/>
          <w:rFonts w:ascii="Helvetica" w:eastAsia="Times New Roman" w:hAnsi="Helvetica" w:cs="Arial"/>
          <w:color w:val="000000"/>
          <w:sz w:val="20"/>
          <w:szCs w:val="20"/>
        </w:rPr>
      </w:pPr>
    </w:p>
    <w:p w14:paraId="0D55C3E8" w14:textId="24D735CC" w:rsidR="00304B33" w:rsidRDefault="009B3C31" w:rsidP="00BA0A55">
      <w:pPr>
        <w:rPr>
          <w:ins w:id="6" w:author="Heather Kharouba" w:date="2019-11-26T16:06:00Z"/>
          <w:rFonts w:ascii="Helvetica" w:eastAsia="Times New Roman" w:hAnsi="Helvetica" w:cs="Arial"/>
          <w:color w:val="000000"/>
          <w:sz w:val="20"/>
          <w:szCs w:val="20"/>
        </w:rPr>
      </w:pPr>
      <w:ins w:id="7" w:author="Heather Kharouba" w:date="2019-11-26T16:05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23</w:t>
        </w:r>
      </w:ins>
      <w:del w:id="8" w:author="Heather Kharouba" w:date="2019-11-26T16:05:00Z">
        <w:r w:rsidDel="009B3C31">
          <w:rPr>
            <w:rFonts w:ascii="Helvetica" w:eastAsia="Times New Roman" w:hAnsi="Helvetica" w:cs="Arial"/>
            <w:color w:val="000000"/>
            <w:sz w:val="20"/>
            <w:szCs w:val="20"/>
          </w:rPr>
          <w:delText>44</w:delText>
        </w:r>
      </w:del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Arula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T.,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Gröger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J.,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Ojaveer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H. and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Simm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, M.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5048A0">
        <w:rPr>
          <w:rFonts w:ascii="Helvetica" w:eastAsia="Times New Roman" w:hAnsi="Helvetica" w:cs="Arial"/>
          <w:iCs/>
          <w:color w:val="000000"/>
          <w:sz w:val="20"/>
          <w:szCs w:val="20"/>
        </w:rPr>
        <w:t>Shifts in the spring herring (</w:t>
      </w:r>
      <w:proofErr w:type="spellStart"/>
      <w:r w:rsidRPr="00DE178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Clupea</w:t>
      </w:r>
      <w:proofErr w:type="spellEnd"/>
      <w:r w:rsidRPr="00DE178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DE178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harengus</w:t>
      </w:r>
      <w:proofErr w:type="spellEnd"/>
      <w:r w:rsidRPr="00DE178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DE178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membras</w:t>
      </w:r>
      <w:proofErr w:type="spellEnd"/>
      <w:r w:rsidRPr="005048A0">
        <w:rPr>
          <w:rFonts w:ascii="Helvetica" w:eastAsia="Times New Roman" w:hAnsi="Helvetica" w:cs="Arial"/>
          <w:iCs/>
          <w:color w:val="000000"/>
          <w:sz w:val="20"/>
          <w:szCs w:val="20"/>
        </w:rPr>
        <w:t>) larvae and related environment in the Eastern Baltic Sea over the past 50 years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Helvetica" w:eastAsia="Times New Roman" w:hAnsi="Helvetica" w:cs="Arial"/>
          <w:color w:val="000000"/>
          <w:sz w:val="20"/>
          <w:szCs w:val="20"/>
        </w:rPr>
        <w:t>PloS</w:t>
      </w:r>
      <w:proofErr w:type="spellEnd"/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one </w:t>
      </w:r>
      <w:r w:rsidRPr="005048A0">
        <w:rPr>
          <w:rFonts w:ascii="Helvetica" w:eastAsia="Times New Roman" w:hAnsi="Helvetica" w:cs="Arial"/>
          <w:b/>
          <w:color w:val="000000"/>
          <w:sz w:val="20"/>
          <w:szCs w:val="20"/>
        </w:rPr>
        <w:t>9</w:t>
      </w:r>
      <w:r>
        <w:rPr>
          <w:rFonts w:ascii="Helvetica" w:eastAsia="Times New Roman" w:hAnsi="Helvetica" w:cs="Arial"/>
          <w:color w:val="000000"/>
          <w:sz w:val="20"/>
          <w:szCs w:val="20"/>
        </w:rPr>
        <w:t>, e91304 (2014).</w:t>
      </w:r>
      <w:proofErr w:type="gramEnd"/>
    </w:p>
    <w:p w14:paraId="4FD4BDD3" w14:textId="09C9FC0D" w:rsidR="00304B33" w:rsidRPr="002D2EC9" w:rsidRDefault="00304B33" w:rsidP="00304B33">
      <w:pPr>
        <w:spacing w:before="240"/>
        <w:rPr>
          <w:rFonts w:ascii="Helvetica" w:eastAsia="Times New Roman" w:hAnsi="Helvetica" w:cs="Arial"/>
          <w:b/>
          <w:bCs/>
          <w:color w:val="000000"/>
          <w:sz w:val="20"/>
          <w:szCs w:val="20"/>
        </w:rPr>
      </w:pPr>
      <w:ins w:id="9" w:author="Heather Kharouba" w:date="2019-11-26T16:06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24</w:t>
        </w:r>
      </w:ins>
      <w:del w:id="10" w:author="Heather Kharouba" w:date="2019-11-26T16:06:00Z">
        <w:r w:rsidDel="00304B33">
          <w:rPr>
            <w:rFonts w:ascii="Helvetica" w:eastAsia="Times New Roman" w:hAnsi="Helvetica" w:cs="Arial"/>
            <w:color w:val="000000"/>
            <w:sz w:val="20"/>
            <w:szCs w:val="20"/>
          </w:rPr>
          <w:delText>80</w:delText>
        </w:r>
      </w:del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Winder, M. and Schindler, D. E.</w:t>
      </w:r>
      <w:r w:rsidRPr="002D2EC9">
        <w:rPr>
          <w:rFonts w:ascii="Helvetica" w:eastAsia="Times New Roman" w:hAnsi="Helvetica" w:cs="Arial"/>
          <w:b/>
          <w:bCs/>
          <w:color w:val="000000"/>
          <w:sz w:val="20"/>
          <w:szCs w:val="20"/>
        </w:rPr>
        <w:t xml:space="preserve"> </w:t>
      </w:r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Climate change uncouples trophic interactions in an aquatic ecosystem</w:t>
      </w:r>
      <w:r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.</w:t>
      </w:r>
    </w:p>
    <w:p w14:paraId="2E495F2B" w14:textId="2F833340" w:rsidR="00304B33" w:rsidRDefault="00304B33" w:rsidP="00304B33">
      <w:pPr>
        <w:rPr>
          <w:ins w:id="11" w:author="Heather Kharouba" w:date="2019-11-26T16:06:00Z"/>
          <w:rFonts w:ascii="Helvetica" w:eastAsia="Times New Roman" w:hAnsi="Helvetica" w:cs="Arial"/>
          <w:bCs/>
          <w:color w:val="000000"/>
          <w:sz w:val="20"/>
          <w:szCs w:val="20"/>
        </w:rPr>
      </w:pPr>
      <w:proofErr w:type="gramStart"/>
      <w:r w:rsidRPr="00036D39">
        <w:rPr>
          <w:rFonts w:ascii="Helvetica" w:eastAsia="Times New Roman" w:hAnsi="Helvetica" w:cs="Arial"/>
          <w:i/>
          <w:color w:val="000000"/>
          <w:sz w:val="20"/>
          <w:szCs w:val="20"/>
        </w:rPr>
        <w:t>Ecology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3E2B25">
        <w:rPr>
          <w:rFonts w:ascii="Helvetica" w:eastAsia="Times New Roman" w:hAnsi="Helvetica" w:cs="Arial"/>
          <w:b/>
          <w:color w:val="000000"/>
          <w:sz w:val="20"/>
          <w:szCs w:val="20"/>
        </w:rPr>
        <w:t>85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2100-2106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21DBF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21DBF">
        <w:rPr>
          <w:rFonts w:ascii="Helvetica" w:eastAsia="Times New Roman" w:hAnsi="Helvetica" w:cs="Arial"/>
          <w:bCs/>
          <w:color w:val="000000"/>
          <w:sz w:val="20"/>
          <w:szCs w:val="20"/>
        </w:rPr>
        <w:t>2004).</w:t>
      </w:r>
      <w:proofErr w:type="gramEnd"/>
    </w:p>
    <w:p w14:paraId="169B6B57" w14:textId="77777777" w:rsidR="009B55B2" w:rsidRDefault="009B55B2" w:rsidP="00304B33">
      <w:pPr>
        <w:rPr>
          <w:ins w:id="12" w:author="Heather Kharouba" w:date="2019-11-26T16:06:00Z"/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6371B807" w14:textId="335AFB7B" w:rsidR="009B55B2" w:rsidRDefault="009B55B2" w:rsidP="00304B33">
      <w:pPr>
        <w:rPr>
          <w:ins w:id="13" w:author="Heather Kharouba" w:date="2019-11-26T16:07:00Z"/>
          <w:rFonts w:ascii="Helvetica" w:eastAsia="Times New Roman" w:hAnsi="Helvetica" w:cs="Arial"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>2</w:t>
      </w:r>
      <w:ins w:id="14" w:author="Heather Kharouba" w:date="2019-11-26T16:06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5</w:t>
        </w:r>
      </w:ins>
      <w:del w:id="15" w:author="Heather Kharouba" w:date="2019-11-26T16:06:00Z">
        <w:r w:rsidDel="009B55B2">
          <w:rPr>
            <w:rFonts w:ascii="Helvetica" w:eastAsia="Times New Roman" w:hAnsi="Helvetica" w:cs="Arial"/>
            <w:color w:val="000000"/>
            <w:sz w:val="20"/>
            <w:szCs w:val="20"/>
          </w:rPr>
          <w:delText>3</w:delText>
        </w:r>
      </w:del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Durant, J. M.,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Hjermann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D. Ø.,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Ottersen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G. and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Stenseth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N. C. </w:t>
      </w:r>
      <w:r w:rsidRPr="007334D1">
        <w:rPr>
          <w:rFonts w:ascii="Helvetica" w:eastAsia="Times New Roman" w:hAnsi="Helvetica" w:cs="Arial"/>
          <w:iCs/>
          <w:color w:val="000000"/>
          <w:sz w:val="20"/>
          <w:szCs w:val="20"/>
        </w:rPr>
        <w:t>Climate and the match or mismatch between predator requirements and resource availability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gramStart"/>
      <w:r>
        <w:rPr>
          <w:rFonts w:ascii="Helvetica" w:eastAsia="Times New Roman" w:hAnsi="Helvetica" w:cs="Arial"/>
          <w:i/>
          <w:color w:val="000000"/>
          <w:sz w:val="20"/>
          <w:szCs w:val="20"/>
        </w:rPr>
        <w:t>Climate Res.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3759D">
        <w:rPr>
          <w:rFonts w:ascii="Helvetica" w:eastAsia="Times New Roman" w:hAnsi="Helvetica" w:cs="Arial"/>
          <w:b/>
          <w:color w:val="000000"/>
          <w:sz w:val="20"/>
          <w:szCs w:val="20"/>
        </w:rPr>
        <w:t>33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271-283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017808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017808">
        <w:rPr>
          <w:rFonts w:ascii="Helvetica" w:eastAsia="Times New Roman" w:hAnsi="Helvetica" w:cs="Arial"/>
          <w:bCs/>
          <w:color w:val="000000"/>
          <w:sz w:val="20"/>
          <w:szCs w:val="20"/>
        </w:rPr>
        <w:t>2007).</w:t>
      </w:r>
      <w:proofErr w:type="gramEnd"/>
    </w:p>
    <w:p w14:paraId="61C01409" w14:textId="77777777" w:rsidR="009B55B2" w:rsidRDefault="009B55B2" w:rsidP="00304B33">
      <w:pPr>
        <w:rPr>
          <w:ins w:id="16" w:author="Heather Kharouba" w:date="2019-11-26T16:07:00Z"/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143C3DD6" w14:textId="4C0489A2" w:rsidR="009B55B2" w:rsidRDefault="009B55B2" w:rsidP="009B55B2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ins w:id="17" w:author="Heather Kharouba" w:date="2019-11-26T16:07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26</w:t>
        </w:r>
      </w:ins>
      <w:del w:id="18" w:author="Heather Kharouba" w:date="2019-11-26T16:07:00Z">
        <w:r w:rsidDel="009B55B2">
          <w:rPr>
            <w:rFonts w:ascii="Helvetica" w:eastAsia="Times New Roman" w:hAnsi="Helvetica" w:cs="Arial"/>
            <w:color w:val="000000"/>
            <w:sz w:val="20"/>
            <w:szCs w:val="20"/>
          </w:rPr>
          <w:delText>81</w:delText>
        </w:r>
      </w:del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Cury</w:t>
      </w:r>
      <w:proofErr w:type="spellEnd"/>
      <w:proofErr w:type="gram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P, Shannon, L and Shin, YJ. </w:t>
      </w:r>
      <w:r w:rsidRPr="00567E28">
        <w:rPr>
          <w:rFonts w:ascii="Helvetica" w:eastAsia="Times New Roman" w:hAnsi="Helvetica" w:cs="Arial"/>
          <w:iCs/>
          <w:color w:val="000000"/>
          <w:sz w:val="20"/>
          <w:szCs w:val="20"/>
        </w:rPr>
        <w:t>The functioning of marine ecosystems: a fisheries perspective</w:t>
      </w:r>
      <w:r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gramStart"/>
      <w:r w:rsidRPr="00567E28">
        <w:rPr>
          <w:rFonts w:ascii="Helvetica" w:eastAsia="Times New Roman" w:hAnsi="Helvetica" w:cs="Arial"/>
          <w:i/>
          <w:color w:val="000000"/>
          <w:sz w:val="20"/>
          <w:szCs w:val="20"/>
        </w:rPr>
        <w:t>Responsible fisheries in the marine ecosystem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 103–123</w:t>
      </w:r>
      <w:r w:rsidRPr="00777938">
        <w:rPr>
          <w:rFonts w:ascii="Helvetica" w:eastAsia="Times New Roman" w:hAnsi="Helvetica" w:cs="Arial"/>
          <w:color w:val="000000"/>
          <w:sz w:val="20"/>
          <w:szCs w:val="20"/>
        </w:rPr>
        <w:t>, (</w:t>
      </w:r>
      <w:r w:rsidRPr="00777938">
        <w:rPr>
          <w:rFonts w:ascii="Helvetica" w:eastAsia="Times New Roman" w:hAnsi="Helvetica" w:cs="Arial"/>
          <w:bCs/>
          <w:color w:val="000000"/>
          <w:sz w:val="20"/>
          <w:szCs w:val="20"/>
        </w:rPr>
        <w:t>2003).</w:t>
      </w:r>
      <w:proofErr w:type="gramEnd"/>
    </w:p>
    <w:p w14:paraId="20CD7F5A" w14:textId="77777777" w:rsidR="009B55B2" w:rsidRDefault="009B55B2" w:rsidP="00304B33">
      <w:pPr>
        <w:rPr>
          <w:ins w:id="19" w:author="Heather Kharouba" w:date="2019-11-26T16:07:00Z"/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08F4DFDB" w14:textId="2FDFFB24" w:rsidR="009B55B2" w:rsidRDefault="009B55B2" w:rsidP="009B55B2">
      <w:pPr>
        <w:rPr>
          <w:ins w:id="20" w:author="Heather Kharouba" w:date="2019-11-26T16:09:00Z"/>
          <w:rFonts w:ascii="Helvetica" w:eastAsia="Times New Roman" w:hAnsi="Helvetica" w:cs="Arial"/>
          <w:color w:val="000000"/>
          <w:sz w:val="20"/>
          <w:szCs w:val="20"/>
        </w:rPr>
      </w:pPr>
      <w:ins w:id="21" w:author="Heather Kharouba" w:date="2019-11-26T16:08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27</w:t>
        </w:r>
      </w:ins>
      <w:del w:id="22" w:author="Heather Kharouba" w:date="2019-11-26T16:08:00Z">
        <w:r w:rsidDel="009B55B2">
          <w:rPr>
            <w:rFonts w:ascii="Helvetica" w:eastAsia="Times New Roman" w:hAnsi="Helvetica" w:cs="Arial"/>
            <w:color w:val="000000"/>
            <w:sz w:val="20"/>
            <w:szCs w:val="20"/>
          </w:rPr>
          <w:delText>82</w:delText>
        </w:r>
      </w:del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Durant, J. M.,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7334D1">
        <w:rPr>
          <w:rFonts w:ascii="Helvetica" w:eastAsia="Times New Roman" w:hAnsi="Helvetica" w:cs="Arial"/>
          <w:iCs/>
          <w:color w:val="000000"/>
          <w:sz w:val="20"/>
          <w:szCs w:val="20"/>
        </w:rPr>
        <w:t>Timing and abundance as key mechanisms affecting trophic interactions in variable environments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Ecol. </w:t>
      </w:r>
      <w:proofErr w:type="spellStart"/>
      <w:r>
        <w:rPr>
          <w:rFonts w:ascii="Helvetica" w:eastAsia="Times New Roman" w:hAnsi="Helvetica" w:cs="Arial"/>
          <w:i/>
          <w:color w:val="000000"/>
          <w:sz w:val="20"/>
          <w:szCs w:val="20"/>
        </w:rPr>
        <w:t>Lett</w:t>
      </w:r>
      <w:proofErr w:type="spellEnd"/>
      <w:r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gramStart"/>
      <w:r w:rsidRPr="00D3759D">
        <w:rPr>
          <w:rFonts w:ascii="Helvetica" w:eastAsia="Times New Roman" w:hAnsi="Helvetica" w:cs="Arial"/>
          <w:b/>
          <w:color w:val="000000"/>
          <w:sz w:val="20"/>
          <w:szCs w:val="20"/>
        </w:rPr>
        <w:t>8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952-958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017808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017808">
        <w:rPr>
          <w:rFonts w:ascii="Helvetica" w:eastAsia="Times New Roman" w:hAnsi="Helvetica" w:cs="Arial"/>
          <w:bCs/>
          <w:color w:val="000000"/>
          <w:sz w:val="20"/>
          <w:szCs w:val="20"/>
        </w:rPr>
        <w:t>2005</w:t>
      </w:r>
      <w:r w:rsidRPr="00017808">
        <w:rPr>
          <w:rFonts w:ascii="Helvetica" w:eastAsia="Times New Roman" w:hAnsi="Helvetica" w:cs="Arial"/>
          <w:color w:val="000000"/>
          <w:sz w:val="20"/>
          <w:szCs w:val="20"/>
        </w:rPr>
        <w:t>).</w:t>
      </w:r>
      <w:proofErr w:type="gramEnd"/>
    </w:p>
    <w:p w14:paraId="155286F6" w14:textId="77777777" w:rsidR="003D63DB" w:rsidRDefault="003D63DB" w:rsidP="009B55B2">
      <w:pPr>
        <w:rPr>
          <w:ins w:id="23" w:author="Heather Kharouba" w:date="2019-11-26T16:09:00Z"/>
          <w:rFonts w:ascii="Helvetica" w:eastAsia="Times New Roman" w:hAnsi="Helvetica" w:cs="Arial"/>
          <w:color w:val="000000"/>
          <w:sz w:val="20"/>
          <w:szCs w:val="20"/>
        </w:rPr>
      </w:pPr>
    </w:p>
    <w:p w14:paraId="5BF1C5DF" w14:textId="033F160A" w:rsidR="003D63DB" w:rsidRPr="001C1426" w:rsidRDefault="003D63DB" w:rsidP="003D63DB">
      <w:pPr>
        <w:rPr>
          <w:ins w:id="24" w:author="Heather Kharouba" w:date="2019-11-26T16:09:00Z"/>
          <w:rFonts w:ascii="Helvetica" w:eastAsia="Times New Roman" w:hAnsi="Helvetica" w:cs="Arial"/>
          <w:color w:val="000000"/>
          <w:sz w:val="20"/>
          <w:szCs w:val="20"/>
        </w:rPr>
      </w:pPr>
      <w:ins w:id="25" w:author="Heather Kharouba" w:date="2019-11-26T16:09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28</w:t>
        </w:r>
        <w:r w:rsidRPr="001C1426">
          <w:rPr>
            <w:rFonts w:ascii="Helvetica" w:eastAsia="Times New Roman" w:hAnsi="Helvetica" w:cs="Arial"/>
            <w:color w:val="000000"/>
            <w:sz w:val="20"/>
            <w:szCs w:val="20"/>
          </w:rPr>
          <w:t xml:space="preserve">. Johansson, J. and </w:t>
        </w:r>
        <w:proofErr w:type="spellStart"/>
        <w:r w:rsidRPr="001C1426">
          <w:rPr>
            <w:rFonts w:ascii="Helvetica" w:eastAsia="Times New Roman" w:hAnsi="Helvetica" w:cs="Arial"/>
            <w:color w:val="000000"/>
            <w:sz w:val="20"/>
            <w:szCs w:val="20"/>
          </w:rPr>
          <w:t>Jonzén</w:t>
        </w:r>
        <w:proofErr w:type="spellEnd"/>
        <w:r w:rsidRPr="001C1426">
          <w:rPr>
            <w:rFonts w:ascii="Helvetica" w:eastAsia="Times New Roman" w:hAnsi="Helvetica" w:cs="Arial"/>
            <w:color w:val="000000"/>
            <w:sz w:val="20"/>
            <w:szCs w:val="20"/>
          </w:rPr>
          <w:t xml:space="preserve">, N. </w:t>
        </w:r>
        <w:r w:rsidRPr="001C1426">
          <w:rPr>
            <w:rFonts w:ascii="Helvetica" w:eastAsia="Times New Roman" w:hAnsi="Helvetica" w:cs="Arial"/>
            <w:iCs/>
            <w:color w:val="000000"/>
            <w:sz w:val="20"/>
            <w:szCs w:val="20"/>
          </w:rPr>
          <w:t>Game theory sheds new light on ecological responses to current climate change when phenology is historically mismatched</w:t>
        </w:r>
        <w:r w:rsidRPr="001C1426">
          <w:rPr>
            <w:rFonts w:ascii="Helvetica" w:eastAsia="Times New Roman" w:hAnsi="Helvetica" w:cs="Arial"/>
            <w:color w:val="000000"/>
            <w:sz w:val="20"/>
            <w:szCs w:val="20"/>
          </w:rPr>
          <w:t xml:space="preserve">. </w:t>
        </w:r>
        <w:r w:rsidRPr="001C1426">
          <w:rPr>
            <w:rFonts w:ascii="Helvetica" w:eastAsia="Times New Roman" w:hAnsi="Helvetica" w:cs="Arial"/>
            <w:i/>
            <w:color w:val="000000"/>
            <w:sz w:val="20"/>
            <w:szCs w:val="20"/>
          </w:rPr>
          <w:t xml:space="preserve">Ecol. </w:t>
        </w:r>
        <w:proofErr w:type="spellStart"/>
        <w:r w:rsidRPr="001C1426">
          <w:rPr>
            <w:rFonts w:ascii="Helvetica" w:eastAsia="Times New Roman" w:hAnsi="Helvetica" w:cs="Arial"/>
            <w:i/>
            <w:color w:val="000000"/>
            <w:sz w:val="20"/>
            <w:szCs w:val="20"/>
          </w:rPr>
          <w:t>Lett</w:t>
        </w:r>
        <w:proofErr w:type="spellEnd"/>
        <w:r w:rsidRPr="001C1426">
          <w:rPr>
            <w:rFonts w:ascii="Helvetica" w:eastAsia="Times New Roman" w:hAnsi="Helvetica" w:cs="Arial"/>
            <w:i/>
            <w:color w:val="000000"/>
            <w:sz w:val="20"/>
            <w:szCs w:val="20"/>
          </w:rPr>
          <w:t>.</w:t>
        </w:r>
        <w:r w:rsidRPr="001C1426">
          <w:rPr>
            <w:rFonts w:ascii="Helvetica" w:eastAsia="Times New Roman" w:hAnsi="Helvetica" w:cs="Arial"/>
            <w:color w:val="000000"/>
            <w:sz w:val="20"/>
            <w:szCs w:val="20"/>
          </w:rPr>
          <w:t xml:space="preserve">  </w:t>
        </w:r>
        <w:proofErr w:type="gramStart"/>
        <w:r w:rsidRPr="001C1426">
          <w:rPr>
            <w:rFonts w:ascii="Helvetica" w:eastAsia="Times New Roman" w:hAnsi="Helvetica" w:cs="Arial"/>
            <w:b/>
            <w:color w:val="000000"/>
            <w:sz w:val="20"/>
            <w:szCs w:val="20"/>
          </w:rPr>
          <w:t>15</w:t>
        </w:r>
        <w:r w:rsidRPr="001C1426">
          <w:rPr>
            <w:rFonts w:ascii="Helvetica" w:eastAsia="Times New Roman" w:hAnsi="Helvetica" w:cs="Arial"/>
            <w:color w:val="000000"/>
            <w:sz w:val="20"/>
            <w:szCs w:val="20"/>
          </w:rPr>
          <w:t>, 881-888 (</w:t>
        </w:r>
        <w:r w:rsidRPr="001C1426"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t>2012)</w:t>
        </w:r>
        <w:r w:rsidRPr="001C1426">
          <w:rPr>
            <w:rFonts w:ascii="Helvetica" w:eastAsia="Times New Roman" w:hAnsi="Helvetica" w:cs="Arial"/>
            <w:color w:val="000000"/>
            <w:sz w:val="20"/>
            <w:szCs w:val="20"/>
          </w:rPr>
          <w:t>.</w:t>
        </w:r>
        <w:proofErr w:type="gramEnd"/>
      </w:ins>
    </w:p>
    <w:p w14:paraId="0242E903" w14:textId="77777777" w:rsidR="003D63DB" w:rsidRPr="002D2EC9" w:rsidRDefault="003D63DB" w:rsidP="009B55B2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0691451F" w14:textId="2960A8D8" w:rsidR="00A13825" w:rsidRDefault="00861BD3" w:rsidP="00A13825">
      <w:pPr>
        <w:rPr>
          <w:ins w:id="26" w:author="Heather Kharouba" w:date="2019-11-26T16:10:00Z"/>
          <w:rFonts w:ascii="Helvetica" w:eastAsia="Times New Roman" w:hAnsi="Helvetica" w:cs="Arial"/>
          <w:color w:val="000000"/>
          <w:sz w:val="20"/>
          <w:szCs w:val="20"/>
        </w:rPr>
      </w:pPr>
      <w:ins w:id="27" w:author="Heather Kharouba" w:date="2019-11-26T16:10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29</w:t>
        </w:r>
      </w:ins>
      <w:del w:id="28" w:author="Heather Kharouba" w:date="2019-11-26T16:10:00Z">
        <w:r w:rsidR="00A13825" w:rsidDel="00861BD3">
          <w:rPr>
            <w:rFonts w:ascii="Helvetica" w:eastAsia="Times New Roman" w:hAnsi="Helvetica" w:cs="Arial"/>
            <w:color w:val="000000"/>
            <w:sz w:val="20"/>
            <w:szCs w:val="20"/>
          </w:rPr>
          <w:delText>83</w:delText>
        </w:r>
      </w:del>
      <w:r w:rsidR="00A13825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="00A13825" w:rsidRPr="002D2EC9">
        <w:rPr>
          <w:rFonts w:ascii="Helvetica" w:eastAsia="Times New Roman" w:hAnsi="Helvetica" w:cs="Arial"/>
          <w:color w:val="000000"/>
          <w:sz w:val="20"/>
          <w:szCs w:val="20"/>
        </w:rPr>
        <w:t>Kerby</w:t>
      </w:r>
      <w:proofErr w:type="spellEnd"/>
      <w:r w:rsidR="00A13825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J., </w:t>
      </w:r>
      <w:proofErr w:type="spellStart"/>
      <w:r w:rsidR="00A13825" w:rsidRPr="002D2EC9">
        <w:rPr>
          <w:rFonts w:ascii="Helvetica" w:eastAsia="Times New Roman" w:hAnsi="Helvetica" w:cs="Arial"/>
          <w:color w:val="000000"/>
          <w:sz w:val="20"/>
          <w:szCs w:val="20"/>
        </w:rPr>
        <w:t>Wilmers</w:t>
      </w:r>
      <w:proofErr w:type="spellEnd"/>
      <w:r w:rsidR="00A13825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C. and Post, E. </w:t>
      </w:r>
      <w:r w:rsidR="00A13825"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Climate change, phenology, and the nature of consumer--resource interactions: advancing the match/mismatch hypothesis</w:t>
      </w:r>
      <w:r w:rsidR="00A13825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="00A13825" w:rsidRPr="002D2EC9">
        <w:rPr>
          <w:rFonts w:ascii="Helvetica" w:eastAsia="Times New Roman" w:hAnsi="Helvetica" w:cs="Arial"/>
          <w:color w:val="000000"/>
          <w:sz w:val="20"/>
          <w:szCs w:val="20"/>
        </w:rPr>
        <w:t>Ohgushi</w:t>
      </w:r>
      <w:proofErr w:type="spellEnd"/>
      <w:r w:rsidR="00A13825" w:rsidRPr="002D2EC9">
        <w:rPr>
          <w:rFonts w:ascii="Helvetica" w:eastAsia="Times New Roman" w:hAnsi="Helvetica" w:cs="Arial"/>
          <w:color w:val="000000"/>
          <w:sz w:val="20"/>
          <w:szCs w:val="20"/>
        </w:rPr>
        <w:t>, T., Schmitz, O. J. &amp; Holt, R. D. </w:t>
      </w:r>
      <w:r w:rsidR="00A13825"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(ed.)</w:t>
      </w:r>
      <w:r w:rsidR="00A13825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Trait-mediated indirect interactions: ecological and evolutionary perspectives, Cambridge University Press Cambridge, UK</w:t>
      </w:r>
      <w:r w:rsidR="00A13825">
        <w:rPr>
          <w:rFonts w:ascii="Helvetica" w:eastAsia="Times New Roman" w:hAnsi="Helvetica" w:cs="Arial"/>
          <w:color w:val="000000"/>
          <w:sz w:val="20"/>
          <w:szCs w:val="20"/>
        </w:rPr>
        <w:t>,</w:t>
      </w:r>
      <w:r w:rsidR="00A13825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508-525</w:t>
      </w:r>
      <w:r w:rsidR="00A13825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A13825" w:rsidRPr="00E23031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A13825" w:rsidRPr="00E23031">
        <w:rPr>
          <w:rFonts w:ascii="Helvetica" w:eastAsia="Times New Roman" w:hAnsi="Helvetica" w:cs="Arial"/>
          <w:bCs/>
          <w:color w:val="000000"/>
          <w:sz w:val="20"/>
          <w:szCs w:val="20"/>
        </w:rPr>
        <w:t>2012)</w:t>
      </w:r>
      <w:r w:rsidR="00A13825" w:rsidRPr="00E23031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4605B1EA" w14:textId="77777777" w:rsidR="00564E80" w:rsidRDefault="00564E80" w:rsidP="00A13825">
      <w:pPr>
        <w:rPr>
          <w:ins w:id="29" w:author="Heather Kharouba" w:date="2019-11-26T16:10:00Z"/>
          <w:rFonts w:ascii="Helvetica" w:eastAsia="Times New Roman" w:hAnsi="Helvetica" w:cs="Arial"/>
          <w:color w:val="000000"/>
          <w:sz w:val="20"/>
          <w:szCs w:val="20"/>
        </w:rPr>
      </w:pPr>
    </w:p>
    <w:p w14:paraId="210FB942" w14:textId="585E851F" w:rsidR="00564E80" w:rsidRDefault="00564E80" w:rsidP="00A13825">
      <w:pPr>
        <w:rPr>
          <w:rFonts w:ascii="Helvetica" w:eastAsia="Times New Roman" w:hAnsi="Helvetica" w:cs="Arial"/>
          <w:color w:val="000000"/>
          <w:sz w:val="20"/>
          <w:szCs w:val="20"/>
        </w:rPr>
      </w:pPr>
      <w:ins w:id="30" w:author="Heather Kharouba" w:date="2019-11-26T16:10:00Z"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30. </w:t>
        </w:r>
        <w:proofErr w:type="spellStart"/>
        <w:r w:rsidRPr="00E344BB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Kudo</w:t>
        </w:r>
        <w:proofErr w:type="spellEnd"/>
        <w:r w:rsidRPr="00E344BB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, G. and Ida, </w:t>
        </w:r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T.Y.</w:t>
        </w:r>
        <w:r w:rsidRPr="00E344BB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  <w:r w:rsidRPr="00497182">
          <w:rPr>
            <w:rFonts w:ascii="Arial" w:eastAsia="Times New Roman" w:hAnsi="Arial" w:cs="Arial"/>
            <w:i/>
            <w:color w:val="222222"/>
            <w:sz w:val="20"/>
            <w:szCs w:val="20"/>
            <w:shd w:val="clear" w:color="auto" w:fill="FFFFFF"/>
          </w:rPr>
          <w:t xml:space="preserve">Early onset of spring increases the </w:t>
        </w:r>
        <w:proofErr w:type="spellStart"/>
        <w:r w:rsidRPr="00497182">
          <w:rPr>
            <w:rFonts w:ascii="Arial" w:eastAsia="Times New Roman" w:hAnsi="Arial" w:cs="Arial"/>
            <w:i/>
            <w:color w:val="222222"/>
            <w:sz w:val="20"/>
            <w:szCs w:val="20"/>
            <w:shd w:val="clear" w:color="auto" w:fill="FFFFFF"/>
          </w:rPr>
          <w:t>phenological</w:t>
        </w:r>
        <w:proofErr w:type="spellEnd"/>
        <w:r w:rsidRPr="00497182">
          <w:rPr>
            <w:rFonts w:ascii="Arial" w:eastAsia="Times New Roman" w:hAnsi="Arial" w:cs="Arial"/>
            <w:i/>
            <w:color w:val="222222"/>
            <w:sz w:val="20"/>
            <w:szCs w:val="20"/>
            <w:shd w:val="clear" w:color="auto" w:fill="FFFFFF"/>
          </w:rPr>
          <w:t xml:space="preserve"> mismatch between plants and pollinators</w:t>
        </w:r>
        <w:r w:rsidRPr="00E344BB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. </w:t>
        </w:r>
        <w:proofErr w:type="gramStart"/>
        <w:r w:rsidRPr="00497182">
          <w:rPr>
            <w:rFonts w:ascii="Arial" w:eastAsia="Times New Roman" w:hAnsi="Arial" w:cs="Arial"/>
            <w:iCs/>
            <w:color w:val="222222"/>
            <w:sz w:val="20"/>
            <w:szCs w:val="20"/>
          </w:rPr>
          <w:t>Ecology</w:t>
        </w:r>
        <w:r w:rsidRPr="00E344BB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 </w:t>
        </w:r>
        <w:r w:rsidRPr="00AB1260">
          <w:rPr>
            <w:rFonts w:ascii="Arial" w:eastAsia="Times New Roman" w:hAnsi="Arial" w:cs="Arial"/>
            <w:b/>
            <w:iCs/>
            <w:color w:val="222222"/>
            <w:sz w:val="20"/>
            <w:szCs w:val="20"/>
          </w:rPr>
          <w:t>94</w:t>
        </w:r>
        <w:r w:rsidRPr="00E344BB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, 2311-2320</w:t>
        </w:r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 (</w:t>
        </w:r>
        <w:r w:rsidRPr="00E344BB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2013</w:t>
        </w:r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)</w:t>
        </w:r>
        <w:r w:rsidRPr="00E344BB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.</w:t>
        </w:r>
      </w:ins>
      <w:proofErr w:type="gramEnd"/>
    </w:p>
    <w:p w14:paraId="0685F79F" w14:textId="77777777" w:rsidR="009B3C31" w:rsidRDefault="009B3C31" w:rsidP="00BA0A55">
      <w:pPr>
        <w:rPr>
          <w:ins w:id="31" w:author="Heather Kharouba" w:date="2019-11-26T16:04:00Z"/>
          <w:rFonts w:ascii="Helvetica" w:eastAsia="Times New Roman" w:hAnsi="Helvetica" w:cs="Arial"/>
          <w:color w:val="000000"/>
          <w:sz w:val="20"/>
          <w:szCs w:val="20"/>
        </w:rPr>
      </w:pPr>
    </w:p>
    <w:p w14:paraId="60851609" w14:textId="1EE0C206" w:rsidR="00BA0A55" w:rsidRPr="00D84B31" w:rsidRDefault="004A7BD5" w:rsidP="00BA0A55">
      <w:pPr>
        <w:rPr>
          <w:rFonts w:ascii="Helvetica" w:eastAsia="Times New Roman" w:hAnsi="Helvetica" w:cs="Arial"/>
          <w:color w:val="000000"/>
          <w:sz w:val="20"/>
          <w:szCs w:val="20"/>
        </w:rPr>
      </w:pPr>
      <w:ins w:id="32" w:author="Heather Kharouba" w:date="2019-11-26T16:16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31</w:t>
        </w:r>
      </w:ins>
      <w:del w:id="33" w:author="Heather Kharouba" w:date="2019-11-26T16:16:00Z">
        <w:r w:rsidR="00BA0A55" w:rsidDel="004A7BD5">
          <w:rPr>
            <w:rFonts w:ascii="Helvetica" w:eastAsia="Times New Roman" w:hAnsi="Helvetica" w:cs="Arial"/>
            <w:color w:val="000000"/>
            <w:sz w:val="20"/>
            <w:szCs w:val="20"/>
          </w:rPr>
          <w:delText>22</w:delText>
        </w:r>
      </w:del>
      <w:r w:rsidR="00BA0A55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="00BA0A55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Leggett, W. and </w:t>
      </w:r>
      <w:proofErr w:type="spellStart"/>
      <w:r w:rsidR="00BA0A55" w:rsidRPr="002D2EC9">
        <w:rPr>
          <w:rFonts w:ascii="Helvetica" w:eastAsia="Times New Roman" w:hAnsi="Helvetica" w:cs="Arial"/>
          <w:color w:val="000000"/>
          <w:sz w:val="20"/>
          <w:szCs w:val="20"/>
        </w:rPr>
        <w:t>Deblois</w:t>
      </w:r>
      <w:proofErr w:type="spellEnd"/>
      <w:r w:rsidR="00BA0A55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E. </w:t>
      </w:r>
      <w:r w:rsidR="00BA0A55"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Recruitment in marine fishes: is it regulated by starvation and predation in the egg and larval stages?</w:t>
      </w:r>
      <w:r w:rsidR="00BA0A55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gramStart"/>
      <w:r w:rsidR="00BA0A55">
        <w:rPr>
          <w:rFonts w:ascii="Helvetica" w:eastAsia="Times New Roman" w:hAnsi="Helvetica" w:cs="Arial"/>
          <w:i/>
          <w:color w:val="000000"/>
          <w:sz w:val="20"/>
          <w:szCs w:val="20"/>
        </w:rPr>
        <w:t>Neth. J.</w:t>
      </w:r>
      <w:r w:rsidR="00BA0A55" w:rsidRPr="00497182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Sea Res</w:t>
      </w:r>
      <w:r w:rsidR="00BA0A55"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 w:rsidR="00BA0A55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BA0A55" w:rsidRPr="00AB1260">
        <w:rPr>
          <w:rFonts w:ascii="Helvetica" w:eastAsia="Times New Roman" w:hAnsi="Helvetica" w:cs="Arial"/>
          <w:b/>
          <w:color w:val="000000"/>
          <w:sz w:val="20"/>
          <w:szCs w:val="20"/>
        </w:rPr>
        <w:t>32</w:t>
      </w:r>
      <w:r w:rsidR="00BA0A55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BA0A55" w:rsidRPr="002D2EC9">
        <w:rPr>
          <w:rFonts w:ascii="Helvetica" w:eastAsia="Times New Roman" w:hAnsi="Helvetica" w:cs="Arial"/>
          <w:color w:val="000000"/>
          <w:sz w:val="20"/>
          <w:szCs w:val="20"/>
        </w:rPr>
        <w:t>119-134</w:t>
      </w:r>
      <w:r w:rsidR="00BA0A55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BA0A55" w:rsidRPr="00D84B31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BA0A55" w:rsidRPr="00D84B31">
        <w:rPr>
          <w:rFonts w:ascii="Helvetica" w:eastAsia="Times New Roman" w:hAnsi="Helvetica" w:cs="Arial"/>
          <w:bCs/>
          <w:color w:val="000000"/>
          <w:sz w:val="20"/>
          <w:szCs w:val="20"/>
        </w:rPr>
        <w:t>1994)</w:t>
      </w:r>
      <w:r w:rsidR="00BA0A55" w:rsidRPr="00D84B31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</w:p>
    <w:p w14:paraId="15F118E7" w14:textId="77777777" w:rsidR="004A7BD5" w:rsidRDefault="004A7BD5" w:rsidP="00CD07EF">
      <w:pPr>
        <w:rPr>
          <w:ins w:id="34" w:author="Heather Kharouba" w:date="2019-11-26T16:17:00Z"/>
          <w:rFonts w:ascii="Helvetica" w:eastAsia="Times New Roman" w:hAnsi="Helvetica" w:cs="Arial"/>
          <w:color w:val="000000"/>
          <w:sz w:val="20"/>
          <w:szCs w:val="20"/>
        </w:rPr>
      </w:pPr>
    </w:p>
    <w:p w14:paraId="5D550678" w14:textId="77777777" w:rsidR="004A7BD5" w:rsidRDefault="004A7BD5" w:rsidP="00CD07EF">
      <w:pPr>
        <w:rPr>
          <w:ins w:id="35" w:author="Heather Kharouba" w:date="2019-11-26T16:17:00Z"/>
          <w:rFonts w:ascii="Helvetica" w:eastAsia="Times New Roman" w:hAnsi="Helvetica" w:cs="Arial"/>
          <w:color w:val="000000"/>
          <w:sz w:val="20"/>
          <w:szCs w:val="20"/>
        </w:rPr>
      </w:pPr>
    </w:p>
    <w:p w14:paraId="6BBFD7F1" w14:textId="3DE2E851" w:rsidR="004A7BD5" w:rsidRPr="002668C5" w:rsidRDefault="004A7BD5" w:rsidP="00CD07EF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ins w:id="36" w:author="Heather Kharouba" w:date="2019-11-26T16:17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32</w:t>
        </w:r>
      </w:ins>
      <w:del w:id="37" w:author="Heather Kharouba" w:date="2019-11-26T16:17:00Z">
        <w:r w:rsidR="00CD07EF" w:rsidDel="004A7BD5">
          <w:rPr>
            <w:rFonts w:ascii="Helvetica" w:eastAsia="Times New Roman" w:hAnsi="Helvetica" w:cs="Arial"/>
            <w:color w:val="000000"/>
            <w:sz w:val="20"/>
            <w:szCs w:val="20"/>
          </w:rPr>
          <w:delText>24</w:delText>
        </w:r>
      </w:del>
      <w:r w:rsidR="00CD07EF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="00CD07EF" w:rsidRPr="002D2EC9">
        <w:rPr>
          <w:rFonts w:ascii="Helvetica" w:eastAsia="Times New Roman" w:hAnsi="Helvetica" w:cs="Arial"/>
          <w:color w:val="000000"/>
          <w:sz w:val="20"/>
          <w:szCs w:val="20"/>
        </w:rPr>
        <w:t>Philippart</w:t>
      </w:r>
      <w:proofErr w:type="spellEnd"/>
      <w:r w:rsidR="00CD07EF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C. J., </w:t>
      </w:r>
      <w:r w:rsidR="00CD07EF"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="00CD07EF" w:rsidRPr="002D2EC9">
        <w:rPr>
          <w:rFonts w:ascii="Helvetica" w:eastAsia="Times New Roman" w:hAnsi="Helvetica" w:cs="Arial"/>
          <w:color w:val="000000"/>
          <w:sz w:val="20"/>
          <w:szCs w:val="20"/>
        </w:rPr>
        <w:t>.</w:t>
      </w:r>
      <w:r w:rsidR="00CD07EF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CD07EF"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Climate-related changes in recruitment of the bivalve </w:t>
      </w:r>
      <w:proofErr w:type="spellStart"/>
      <w:r w:rsidR="00CD07EF" w:rsidRPr="008B386E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Macoma</w:t>
      </w:r>
      <w:proofErr w:type="spellEnd"/>
      <w:r w:rsidR="00CD07EF" w:rsidRPr="008B386E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CD07EF" w:rsidRPr="008B386E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balthica</w:t>
      </w:r>
      <w:proofErr w:type="spellEnd"/>
      <w:r w:rsidR="00CD07EF"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. </w:t>
      </w:r>
      <w:proofErr w:type="spellStart"/>
      <w:r w:rsidR="00CD07EF">
        <w:rPr>
          <w:rFonts w:ascii="Helvetica" w:eastAsia="Times New Roman" w:hAnsi="Helvetica" w:cs="Arial"/>
          <w:i/>
          <w:color w:val="000000"/>
          <w:sz w:val="20"/>
          <w:szCs w:val="20"/>
        </w:rPr>
        <w:t>Limnol</w:t>
      </w:r>
      <w:proofErr w:type="spellEnd"/>
      <w:r w:rsidR="00CD07EF"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 w:rsidR="00CD07EF" w:rsidRPr="008B386E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</w:t>
      </w:r>
      <w:proofErr w:type="spellStart"/>
      <w:r w:rsidR="00CD07EF" w:rsidRPr="008B386E">
        <w:rPr>
          <w:rFonts w:ascii="Helvetica" w:eastAsia="Times New Roman" w:hAnsi="Helvetica" w:cs="Arial"/>
          <w:i/>
          <w:color w:val="000000"/>
          <w:sz w:val="20"/>
          <w:szCs w:val="20"/>
        </w:rPr>
        <w:t>Oceanogr</w:t>
      </w:r>
      <w:proofErr w:type="spellEnd"/>
      <w:r w:rsidR="00CD07EF"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 w:rsidR="00CD07EF">
        <w:rPr>
          <w:rFonts w:ascii="Helvetica" w:eastAsia="Times New Roman" w:hAnsi="Helvetica" w:cs="Arial"/>
          <w:color w:val="000000"/>
          <w:sz w:val="20"/>
          <w:szCs w:val="20"/>
        </w:rPr>
        <w:t xml:space="preserve">  </w:t>
      </w:r>
      <w:proofErr w:type="gramStart"/>
      <w:r w:rsidR="00CD07EF" w:rsidRPr="004146E6">
        <w:rPr>
          <w:rFonts w:ascii="Helvetica" w:eastAsia="Times New Roman" w:hAnsi="Helvetica" w:cs="Arial"/>
          <w:b/>
          <w:color w:val="000000"/>
          <w:sz w:val="20"/>
          <w:szCs w:val="20"/>
        </w:rPr>
        <w:t>48</w:t>
      </w:r>
      <w:r w:rsidR="00CD07EF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CD07EF" w:rsidRPr="002D2EC9">
        <w:rPr>
          <w:rFonts w:ascii="Helvetica" w:eastAsia="Times New Roman" w:hAnsi="Helvetica" w:cs="Arial"/>
          <w:color w:val="000000"/>
          <w:sz w:val="20"/>
          <w:szCs w:val="20"/>
        </w:rPr>
        <w:t>2171-2185</w:t>
      </w:r>
      <w:r w:rsidR="00CD07EF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CD07EF" w:rsidRPr="00747EEA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CD07EF" w:rsidRPr="00747EEA">
        <w:rPr>
          <w:rFonts w:ascii="Helvetica" w:eastAsia="Times New Roman" w:hAnsi="Helvetica" w:cs="Arial"/>
          <w:bCs/>
          <w:color w:val="000000"/>
          <w:sz w:val="20"/>
          <w:szCs w:val="20"/>
        </w:rPr>
        <w:t>2003).</w:t>
      </w:r>
      <w:proofErr w:type="gramEnd"/>
    </w:p>
    <w:p w14:paraId="38B7BED7" w14:textId="0B6831D4" w:rsidR="005F2892" w:rsidRDefault="005F2892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4167B5E5" w14:textId="2BB25658" w:rsidR="00CD07EF" w:rsidRPr="001C1426" w:rsidRDefault="00B67E8A" w:rsidP="00CD07EF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ins w:id="38" w:author="Heather Kharouba" w:date="2019-11-26T16:18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33</w:t>
        </w:r>
      </w:ins>
      <w:del w:id="39" w:author="Heather Kharouba" w:date="2019-11-26T16:18:00Z">
        <w:r w:rsidR="00CD07EF" w:rsidDel="00B67E8A">
          <w:rPr>
            <w:rFonts w:ascii="Helvetica" w:eastAsia="Times New Roman" w:hAnsi="Helvetica" w:cs="Arial"/>
            <w:color w:val="000000"/>
            <w:sz w:val="20"/>
            <w:szCs w:val="20"/>
          </w:rPr>
          <w:delText>25</w:delText>
        </w:r>
      </w:del>
      <w:r w:rsidR="00CD07EF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="00CD07EF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Atkinson, A., </w:t>
      </w:r>
      <w:r w:rsidR="00CD07EF"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="00CD07EF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gramStart"/>
      <w:r w:rsidR="00CD07EF" w:rsidRPr="00E2214E">
        <w:rPr>
          <w:rFonts w:ascii="Helvetica" w:eastAsia="Times New Roman" w:hAnsi="Helvetica" w:cs="Arial"/>
          <w:iCs/>
          <w:color w:val="000000"/>
          <w:sz w:val="20"/>
          <w:szCs w:val="20"/>
        </w:rPr>
        <w:t>Questioning</w:t>
      </w:r>
      <w:proofErr w:type="gramEnd"/>
      <w:r w:rsidR="00CD07EF" w:rsidRPr="00E2214E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the role of phenology shifts and trophic mismatching in a planktonic food web</w:t>
      </w:r>
      <w:r w:rsidR="00CD07EF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="00CD07EF">
        <w:rPr>
          <w:rFonts w:ascii="Helvetica" w:eastAsia="Times New Roman" w:hAnsi="Helvetica" w:cs="Arial"/>
          <w:i/>
          <w:color w:val="000000"/>
          <w:sz w:val="20"/>
          <w:szCs w:val="20"/>
        </w:rPr>
        <w:t>Prog</w:t>
      </w:r>
      <w:proofErr w:type="spellEnd"/>
      <w:r w:rsidR="00CD07EF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. </w:t>
      </w:r>
      <w:proofErr w:type="spellStart"/>
      <w:r w:rsidR="00CD07EF" w:rsidRPr="00E2214E">
        <w:rPr>
          <w:rFonts w:ascii="Helvetica" w:eastAsia="Times New Roman" w:hAnsi="Helvetica" w:cs="Arial"/>
          <w:i/>
          <w:color w:val="000000"/>
          <w:sz w:val="20"/>
          <w:szCs w:val="20"/>
        </w:rPr>
        <w:t>Oce</w:t>
      </w:r>
      <w:r w:rsidR="00CD07EF">
        <w:rPr>
          <w:rFonts w:ascii="Helvetica" w:eastAsia="Times New Roman" w:hAnsi="Helvetica" w:cs="Arial"/>
          <w:i/>
          <w:color w:val="000000"/>
          <w:sz w:val="20"/>
          <w:szCs w:val="20"/>
        </w:rPr>
        <w:t>anogr</w:t>
      </w:r>
      <w:proofErr w:type="spellEnd"/>
      <w:r w:rsidR="00CD07EF" w:rsidRPr="001C1426"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 w:rsidR="00CD07EF" w:rsidRPr="001C1426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gramStart"/>
      <w:r w:rsidR="00CD07EF" w:rsidRPr="001C1426">
        <w:rPr>
          <w:rFonts w:ascii="Helvetica" w:eastAsia="Times New Roman" w:hAnsi="Helvetica" w:cs="Arial"/>
          <w:b/>
          <w:color w:val="000000"/>
          <w:sz w:val="20"/>
          <w:szCs w:val="20"/>
        </w:rPr>
        <w:t>137</w:t>
      </w:r>
      <w:r w:rsidR="00CD07EF" w:rsidRPr="001C1426">
        <w:rPr>
          <w:rFonts w:ascii="Helvetica" w:eastAsia="Times New Roman" w:hAnsi="Helvetica" w:cs="Arial"/>
          <w:color w:val="000000"/>
          <w:sz w:val="20"/>
          <w:szCs w:val="20"/>
        </w:rPr>
        <w:t>, 498-512 (</w:t>
      </w:r>
      <w:r w:rsidR="00CD07EF" w:rsidRPr="001C1426">
        <w:rPr>
          <w:rFonts w:ascii="Helvetica" w:eastAsia="Times New Roman" w:hAnsi="Helvetica" w:cs="Arial"/>
          <w:bCs/>
          <w:color w:val="000000"/>
          <w:sz w:val="20"/>
          <w:szCs w:val="20"/>
        </w:rPr>
        <w:t>2015).</w:t>
      </w:r>
      <w:proofErr w:type="gramEnd"/>
    </w:p>
    <w:p w14:paraId="6AC77FC9" w14:textId="77777777" w:rsidR="00CD07EF" w:rsidRPr="001C1426" w:rsidDel="002668C5" w:rsidRDefault="00CD07EF" w:rsidP="00CD07EF">
      <w:pPr>
        <w:rPr>
          <w:del w:id="40" w:author="Heather Kharouba" w:date="2019-11-26T20:18:00Z"/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409FB7CD" w14:textId="09B23972" w:rsidR="00CD07EF" w:rsidRPr="001C1426" w:rsidDel="003D63DB" w:rsidRDefault="00CD07EF" w:rsidP="00CD07EF">
      <w:pPr>
        <w:rPr>
          <w:del w:id="41" w:author="Heather Kharouba" w:date="2019-11-26T16:09:00Z"/>
          <w:rFonts w:ascii="Helvetica" w:eastAsia="Times New Roman" w:hAnsi="Helvetica" w:cs="Arial"/>
          <w:color w:val="000000"/>
          <w:sz w:val="20"/>
          <w:szCs w:val="20"/>
        </w:rPr>
      </w:pPr>
      <w:del w:id="42" w:author="Heather Kharouba" w:date="2019-11-26T16:09:00Z">
        <w:r w:rsidRPr="001C1426" w:rsidDel="003D63DB">
          <w:rPr>
            <w:rFonts w:ascii="Helvetica" w:eastAsia="Times New Roman" w:hAnsi="Helvetica" w:cs="Arial"/>
            <w:color w:val="000000"/>
            <w:sz w:val="20"/>
            <w:szCs w:val="20"/>
          </w:rPr>
          <w:delText xml:space="preserve">26. Johansson, J. and Jonzén, N. </w:delText>
        </w:r>
        <w:r w:rsidRPr="001C1426" w:rsidDel="003D63DB">
          <w:rPr>
            <w:rFonts w:ascii="Helvetica" w:eastAsia="Times New Roman" w:hAnsi="Helvetica" w:cs="Arial"/>
            <w:iCs/>
            <w:color w:val="000000"/>
            <w:sz w:val="20"/>
            <w:szCs w:val="20"/>
          </w:rPr>
          <w:delText>Game theory sheds new light on ecological responses to current climate change when phenology is historically mismatched</w:delText>
        </w:r>
        <w:r w:rsidRPr="001C1426" w:rsidDel="003D63DB">
          <w:rPr>
            <w:rFonts w:ascii="Helvetica" w:eastAsia="Times New Roman" w:hAnsi="Helvetica" w:cs="Arial"/>
            <w:color w:val="000000"/>
            <w:sz w:val="20"/>
            <w:szCs w:val="20"/>
          </w:rPr>
          <w:delText xml:space="preserve">. </w:delText>
        </w:r>
        <w:r w:rsidRPr="001C1426" w:rsidDel="003D63DB">
          <w:rPr>
            <w:rFonts w:ascii="Helvetica" w:eastAsia="Times New Roman" w:hAnsi="Helvetica" w:cs="Arial"/>
            <w:i/>
            <w:color w:val="000000"/>
            <w:sz w:val="20"/>
            <w:szCs w:val="20"/>
          </w:rPr>
          <w:delText>Ecol. Lett.</w:delText>
        </w:r>
        <w:r w:rsidRPr="001C1426" w:rsidDel="003D63DB">
          <w:rPr>
            <w:rFonts w:ascii="Helvetica" w:eastAsia="Times New Roman" w:hAnsi="Helvetica" w:cs="Arial"/>
            <w:color w:val="000000"/>
            <w:sz w:val="20"/>
            <w:szCs w:val="20"/>
          </w:rPr>
          <w:delText xml:space="preserve">  </w:delText>
        </w:r>
        <w:r w:rsidRPr="001C1426" w:rsidDel="003D63DB">
          <w:rPr>
            <w:rFonts w:ascii="Helvetica" w:eastAsia="Times New Roman" w:hAnsi="Helvetica" w:cs="Arial"/>
            <w:b/>
            <w:color w:val="000000"/>
            <w:sz w:val="20"/>
            <w:szCs w:val="20"/>
          </w:rPr>
          <w:delText>15</w:delText>
        </w:r>
        <w:r w:rsidRPr="001C1426" w:rsidDel="003D63DB">
          <w:rPr>
            <w:rFonts w:ascii="Helvetica" w:eastAsia="Times New Roman" w:hAnsi="Helvetica" w:cs="Arial"/>
            <w:color w:val="000000"/>
            <w:sz w:val="20"/>
            <w:szCs w:val="20"/>
          </w:rPr>
          <w:delText>, 881-888 (</w:delText>
        </w:r>
        <w:r w:rsidRPr="001C1426" w:rsidDel="003D63DB"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delText>2012)</w:delText>
        </w:r>
        <w:r w:rsidRPr="001C1426" w:rsidDel="003D63DB">
          <w:rPr>
            <w:rFonts w:ascii="Helvetica" w:eastAsia="Times New Roman" w:hAnsi="Helvetica" w:cs="Arial"/>
            <w:color w:val="000000"/>
            <w:sz w:val="20"/>
            <w:szCs w:val="20"/>
          </w:rPr>
          <w:delText>.</w:delText>
        </w:r>
      </w:del>
    </w:p>
    <w:p w14:paraId="027E4167" w14:textId="77777777" w:rsidR="00CD07EF" w:rsidRPr="001C1426" w:rsidRDefault="00CD07EF" w:rsidP="00CD07EF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4EF2634" w14:textId="5DF933B9" w:rsidR="00CD07EF" w:rsidRPr="001C1426" w:rsidRDefault="002668C5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  <w:ins w:id="43" w:author="Heather Kharouba" w:date="2019-11-26T20:18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34</w:t>
        </w:r>
      </w:ins>
      <w:del w:id="44" w:author="Heather Kharouba" w:date="2019-11-26T20:18:00Z">
        <w:r w:rsidR="001C1426" w:rsidRPr="001C1426" w:rsidDel="002668C5">
          <w:rPr>
            <w:rFonts w:ascii="Helvetica" w:eastAsia="Times New Roman" w:hAnsi="Helvetica" w:cs="Arial"/>
            <w:color w:val="000000"/>
            <w:sz w:val="20"/>
            <w:szCs w:val="20"/>
          </w:rPr>
          <w:delText>27</w:delText>
        </w:r>
      </w:del>
      <w:r w:rsidR="001C1426" w:rsidRPr="001C1426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="001C1426" w:rsidRPr="001C1426">
        <w:rPr>
          <w:rFonts w:ascii="Helvetica" w:eastAsia="Times New Roman" w:hAnsi="Helvetica" w:cs="Arial"/>
          <w:color w:val="000000"/>
          <w:sz w:val="20"/>
          <w:szCs w:val="20"/>
        </w:rPr>
        <w:t>Kerby</w:t>
      </w:r>
      <w:proofErr w:type="spellEnd"/>
      <w:r w:rsidR="001C1426" w:rsidRPr="001C1426">
        <w:rPr>
          <w:rFonts w:ascii="Helvetica" w:eastAsia="Times New Roman" w:hAnsi="Helvetica" w:cs="Arial"/>
          <w:color w:val="000000"/>
          <w:sz w:val="20"/>
          <w:szCs w:val="20"/>
        </w:rPr>
        <w:t xml:space="preserve">, J. and Post, E. </w:t>
      </w:r>
      <w:r w:rsidR="001C1426" w:rsidRPr="001C1426">
        <w:rPr>
          <w:rFonts w:ascii="Helvetica" w:eastAsia="Times New Roman" w:hAnsi="Helvetica" w:cs="Arial"/>
          <w:iCs/>
          <w:color w:val="000000"/>
          <w:sz w:val="20"/>
          <w:szCs w:val="20"/>
        </w:rPr>
        <w:t>Capital and income breeding traits differentiate trophic match--mismatch dynamics in large herbivores</w:t>
      </w:r>
      <w:r w:rsidR="001C1426" w:rsidRPr="001C1426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="001C1426" w:rsidRPr="001C1426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Philos. T. Roy. Soc. </w:t>
      </w:r>
      <w:proofErr w:type="gramStart"/>
      <w:r w:rsidR="001C1426" w:rsidRPr="001C1426">
        <w:rPr>
          <w:rFonts w:ascii="Helvetica" w:eastAsia="Times New Roman" w:hAnsi="Helvetica" w:cs="Arial"/>
          <w:i/>
          <w:color w:val="000000"/>
          <w:sz w:val="20"/>
          <w:szCs w:val="20"/>
        </w:rPr>
        <w:t>B</w:t>
      </w:r>
      <w:r w:rsidR="001C1426" w:rsidRPr="001C1426">
        <w:rPr>
          <w:rFonts w:ascii="Helvetica" w:eastAsia="Times New Roman" w:hAnsi="Helvetica" w:cs="Arial"/>
          <w:color w:val="000000"/>
          <w:sz w:val="20"/>
          <w:szCs w:val="20"/>
        </w:rPr>
        <w:t xml:space="preserve">  </w:t>
      </w:r>
      <w:r w:rsidR="001C1426" w:rsidRPr="001C1426">
        <w:rPr>
          <w:rFonts w:ascii="Helvetica" w:eastAsia="Times New Roman" w:hAnsi="Helvetica" w:cs="Arial"/>
          <w:b/>
          <w:color w:val="000000"/>
          <w:sz w:val="20"/>
          <w:szCs w:val="20"/>
        </w:rPr>
        <w:t>368</w:t>
      </w:r>
      <w:proofErr w:type="gramEnd"/>
      <w:r w:rsidR="001C1426">
        <w:rPr>
          <w:rFonts w:ascii="Helvetica" w:eastAsia="Times New Roman" w:hAnsi="Helvetica" w:cs="Arial"/>
          <w:color w:val="000000"/>
          <w:sz w:val="20"/>
          <w:szCs w:val="20"/>
        </w:rPr>
        <w:t>,</w:t>
      </w:r>
      <w:r w:rsidR="001C1426" w:rsidRPr="001C1426">
        <w:rPr>
          <w:rFonts w:ascii="Helvetica" w:eastAsia="Times New Roman" w:hAnsi="Helvetica" w:cs="Arial"/>
          <w:color w:val="000000"/>
          <w:sz w:val="20"/>
          <w:szCs w:val="20"/>
        </w:rPr>
        <w:t xml:space="preserve"> 20120484 (</w:t>
      </w:r>
      <w:r w:rsidR="001C1426" w:rsidRPr="001C1426">
        <w:rPr>
          <w:rFonts w:ascii="Helvetica" w:eastAsia="Times New Roman" w:hAnsi="Helvetica" w:cs="Arial"/>
          <w:b/>
          <w:bCs/>
          <w:color w:val="000000"/>
          <w:sz w:val="20"/>
          <w:szCs w:val="20"/>
        </w:rPr>
        <w:t>2013).</w:t>
      </w:r>
    </w:p>
    <w:p w14:paraId="033B2E26" w14:textId="77777777" w:rsidR="00CD07EF" w:rsidRPr="001C1426" w:rsidRDefault="00CD07EF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0E981CA5" w14:textId="4CADE820" w:rsidR="00DA705B" w:rsidRDefault="002668C5" w:rsidP="00904561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ins w:id="45" w:author="Heather Kharouba" w:date="2019-11-26T20:19:00Z"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35</w:t>
        </w:r>
      </w:ins>
      <w:del w:id="46" w:author="Heather Kharouba" w:date="2019-11-26T20:19:00Z">
        <w:r w:rsidR="00DA705B" w:rsidDel="002668C5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delText>28</w:delText>
        </w:r>
      </w:del>
      <w:r w:rsidR="00DA70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DA705B" w:rsidRPr="00C23C1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Durant, J.M., </w:t>
      </w:r>
      <w:r w:rsidR="00DA70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et al</w:t>
      </w:r>
      <w:r w:rsidR="00DA705B" w:rsidRPr="00C23C1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Extension of the match-mismatch hypothesis to predator-controlled systems. </w:t>
      </w:r>
      <w:r w:rsidR="00DA705B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Mar. Ecol. </w:t>
      </w:r>
      <w:proofErr w:type="spellStart"/>
      <w:r w:rsidR="00DA705B">
        <w:rPr>
          <w:rFonts w:ascii="Arial" w:eastAsia="Times New Roman" w:hAnsi="Arial" w:cs="Arial"/>
          <w:i/>
          <w:iCs/>
          <w:color w:val="222222"/>
          <w:sz w:val="20"/>
          <w:szCs w:val="20"/>
        </w:rPr>
        <w:t>Progr</w:t>
      </w:r>
      <w:proofErr w:type="spellEnd"/>
      <w:r w:rsidR="00DA705B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. </w:t>
      </w:r>
      <w:proofErr w:type="gramStart"/>
      <w:r w:rsidR="00DA705B">
        <w:rPr>
          <w:rFonts w:ascii="Arial" w:eastAsia="Times New Roman" w:hAnsi="Arial" w:cs="Arial"/>
          <w:i/>
          <w:iCs/>
          <w:color w:val="222222"/>
          <w:sz w:val="20"/>
          <w:szCs w:val="20"/>
        </w:rPr>
        <w:t>Ser.</w:t>
      </w:r>
      <w:r w:rsidR="00DA70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DA705B" w:rsidRPr="00D3759D">
        <w:rPr>
          <w:rFonts w:ascii="Arial" w:eastAsia="Times New Roman" w:hAnsi="Arial" w:cs="Arial"/>
          <w:b/>
          <w:iCs/>
          <w:color w:val="222222"/>
          <w:sz w:val="20"/>
          <w:szCs w:val="20"/>
        </w:rPr>
        <w:t>474</w:t>
      </w:r>
      <w:r w:rsidR="00DA705B" w:rsidRPr="00C23C1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43-52</w:t>
      </w:r>
      <w:r w:rsidR="00DA70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="00DA705B" w:rsidRPr="00C23C1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2013</w:t>
      </w:r>
      <w:r w:rsidR="00DA70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).</w:t>
      </w:r>
      <w:proofErr w:type="gramEnd"/>
    </w:p>
    <w:p w14:paraId="708919EF" w14:textId="77777777" w:rsidR="00DA705B" w:rsidRDefault="00DA705B" w:rsidP="00904561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12E9791C" w14:textId="15301EE6" w:rsidR="00DA705B" w:rsidRDefault="002668C5" w:rsidP="00DA705B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ins w:id="47" w:author="Heather Kharouba" w:date="2019-11-26T20:20:00Z"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36</w:t>
        </w:r>
      </w:ins>
      <w:del w:id="48" w:author="Heather Kharouba" w:date="2019-11-26T20:20:00Z">
        <w:r w:rsidR="00DA705B" w:rsidDel="002668C5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delText>29</w:delText>
        </w:r>
      </w:del>
      <w:r w:rsidR="00DA70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 w:rsidR="00DA705B" w:rsidRPr="002D2EC9">
        <w:rPr>
          <w:rFonts w:ascii="Helvetica" w:eastAsia="Times New Roman" w:hAnsi="Helvetica" w:cs="Arial"/>
          <w:color w:val="000000"/>
          <w:sz w:val="20"/>
          <w:szCs w:val="20"/>
        </w:rPr>
        <w:t>Shurin</w:t>
      </w:r>
      <w:proofErr w:type="spellEnd"/>
      <w:r w:rsidR="00DA705B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J. B., </w:t>
      </w:r>
      <w:proofErr w:type="spellStart"/>
      <w:r w:rsidR="00DA705B" w:rsidRPr="002D2EC9">
        <w:rPr>
          <w:rFonts w:ascii="Helvetica" w:eastAsia="Times New Roman" w:hAnsi="Helvetica" w:cs="Arial"/>
          <w:color w:val="000000"/>
          <w:sz w:val="20"/>
          <w:szCs w:val="20"/>
        </w:rPr>
        <w:t>Gruner</w:t>
      </w:r>
      <w:proofErr w:type="spellEnd"/>
      <w:r w:rsidR="00DA705B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D. S. and </w:t>
      </w:r>
      <w:proofErr w:type="spellStart"/>
      <w:r w:rsidR="00DA705B" w:rsidRPr="002D2EC9">
        <w:rPr>
          <w:rFonts w:ascii="Helvetica" w:eastAsia="Times New Roman" w:hAnsi="Helvetica" w:cs="Arial"/>
          <w:color w:val="000000"/>
          <w:sz w:val="20"/>
          <w:szCs w:val="20"/>
        </w:rPr>
        <w:t>Hillebrand</w:t>
      </w:r>
      <w:proofErr w:type="spellEnd"/>
      <w:r w:rsidR="00DA705B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H. </w:t>
      </w:r>
      <w:r w:rsidR="00DA705B"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All wet or dried up? </w:t>
      </w:r>
      <w:proofErr w:type="gramStart"/>
      <w:r w:rsidR="00DA705B"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Real differences between aquatic and terrestrial food webs</w:t>
      </w:r>
      <w:r w:rsidR="00DA705B" w:rsidRPr="00036D39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  <w:r w:rsidR="00DA705B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DA705B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P. Roy. </w:t>
      </w:r>
      <w:proofErr w:type="gramStart"/>
      <w:r w:rsidR="00DA705B">
        <w:rPr>
          <w:rFonts w:ascii="Arial" w:eastAsia="Times New Roman" w:hAnsi="Arial" w:cs="Arial"/>
          <w:i/>
          <w:iCs/>
          <w:color w:val="222222"/>
          <w:sz w:val="20"/>
          <w:szCs w:val="20"/>
        </w:rPr>
        <w:t>Soc. B- Biol. Sci.</w:t>
      </w:r>
      <w:r w:rsidR="00DA705B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DA705B"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273</w:t>
      </w:r>
      <w:r w:rsidR="00DA705B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DA705B" w:rsidRPr="002D2EC9">
        <w:rPr>
          <w:rFonts w:ascii="Helvetica" w:eastAsia="Times New Roman" w:hAnsi="Helvetica" w:cs="Arial"/>
          <w:color w:val="000000"/>
          <w:sz w:val="20"/>
          <w:szCs w:val="20"/>
        </w:rPr>
        <w:t>1-9</w:t>
      </w:r>
      <w:r w:rsidR="00DA705B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DA705B" w:rsidRPr="00DF4050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DA705B" w:rsidRPr="00DF4050">
        <w:rPr>
          <w:rFonts w:ascii="Helvetica" w:eastAsia="Times New Roman" w:hAnsi="Helvetica" w:cs="Arial"/>
          <w:bCs/>
          <w:color w:val="000000"/>
          <w:sz w:val="20"/>
          <w:szCs w:val="20"/>
        </w:rPr>
        <w:t>2005).</w:t>
      </w:r>
      <w:proofErr w:type="gramEnd"/>
    </w:p>
    <w:p w14:paraId="76F7B6C1" w14:textId="77777777" w:rsidR="00DA705B" w:rsidRDefault="00DA705B" w:rsidP="00DA705B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182B0FA3" w14:textId="333CEB6B" w:rsidR="00DA705B" w:rsidRPr="002D2EC9" w:rsidRDefault="00DA705B" w:rsidP="00DA705B">
      <w:pPr>
        <w:rPr>
          <w:rFonts w:ascii="Helvetica" w:eastAsia="Times New Roman" w:hAnsi="Helvetica" w:cs="Arial"/>
          <w:color w:val="000000"/>
          <w:sz w:val="20"/>
          <w:szCs w:val="20"/>
        </w:rPr>
      </w:pPr>
      <w:proofErr w:type="gramStart"/>
      <w:r>
        <w:rPr>
          <w:rFonts w:ascii="Helvetica" w:eastAsia="Times New Roman" w:hAnsi="Helvetica" w:cs="Arial"/>
          <w:bCs/>
          <w:color w:val="000000"/>
          <w:sz w:val="20"/>
          <w:szCs w:val="20"/>
        </w:rPr>
        <w:t>3</w:t>
      </w:r>
      <w:ins w:id="49" w:author="Heather Kharouba" w:date="2019-11-26T20:21:00Z">
        <w:r w:rsidR="00366CD7"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t>7</w:t>
        </w:r>
      </w:ins>
      <w:del w:id="50" w:author="Heather Kharouba" w:date="2019-11-26T20:21:00Z">
        <w:r w:rsidDel="00366CD7"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delText>0</w:delText>
        </w:r>
      </w:del>
      <w:r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Carpenter, S. R. and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Kitchell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, J. F.</w:t>
      </w:r>
      <w:proofErr w:type="gram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gramStart"/>
      <w:r w:rsidRPr="00D33504">
        <w:rPr>
          <w:rFonts w:ascii="Helvetica" w:eastAsia="Times New Roman" w:hAnsi="Helvetica" w:cs="Arial"/>
          <w:iCs/>
          <w:color w:val="000000"/>
          <w:sz w:val="20"/>
          <w:szCs w:val="20"/>
        </w:rPr>
        <w:t>The trophic cascade in lakes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gramStart"/>
      <w:r w:rsidRPr="00D33504">
        <w:rPr>
          <w:rFonts w:ascii="Helvetica" w:eastAsia="Times New Roman" w:hAnsi="Helvetica" w:cs="Arial"/>
          <w:i/>
          <w:color w:val="000000"/>
          <w:sz w:val="20"/>
          <w:szCs w:val="20"/>
        </w:rPr>
        <w:t>Cambridge University Press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, </w:t>
      </w:r>
      <w:r w:rsidRPr="00606FCE">
        <w:rPr>
          <w:rFonts w:ascii="Helvetica" w:eastAsia="Times New Roman" w:hAnsi="Helvetica" w:cs="Arial"/>
          <w:bCs/>
          <w:color w:val="000000"/>
          <w:sz w:val="20"/>
          <w:szCs w:val="20"/>
        </w:rPr>
        <w:t>1996.</w:t>
      </w:r>
      <w:proofErr w:type="gramEnd"/>
    </w:p>
    <w:p w14:paraId="56B4D70A" w14:textId="72AA8627" w:rsidR="00DA705B" w:rsidRDefault="00DA705B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1472AD82" w14:textId="43203BB7" w:rsidR="00DA705B" w:rsidRDefault="00DA705B" w:rsidP="00904561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proofErr w:type="gramStart"/>
      <w:r>
        <w:rPr>
          <w:rFonts w:ascii="Helvetica" w:eastAsia="Times New Roman" w:hAnsi="Helvetica" w:cs="Arial"/>
          <w:color w:val="000000"/>
          <w:sz w:val="20"/>
          <w:szCs w:val="20"/>
        </w:rPr>
        <w:t>3</w:t>
      </w:r>
      <w:ins w:id="51" w:author="Heather Kharouba" w:date="2019-11-26T20:21:00Z">
        <w:r w:rsidR="00366CD7">
          <w:rPr>
            <w:rFonts w:ascii="Helvetica" w:eastAsia="Times New Roman" w:hAnsi="Helvetica" w:cs="Arial"/>
            <w:color w:val="000000"/>
            <w:sz w:val="20"/>
            <w:szCs w:val="20"/>
          </w:rPr>
          <w:t>8</w:t>
        </w:r>
      </w:ins>
      <w:del w:id="52" w:author="Heather Kharouba" w:date="2019-11-26T20:21:00Z">
        <w:r w:rsidDel="00366CD7">
          <w:rPr>
            <w:rFonts w:ascii="Helvetica" w:eastAsia="Times New Roman" w:hAnsi="Helvetica" w:cs="Arial"/>
            <w:color w:val="000000"/>
            <w:sz w:val="20"/>
            <w:szCs w:val="20"/>
          </w:rPr>
          <w:delText>1</w:delText>
        </w:r>
      </w:del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Shurin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J. B. and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Seabloom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, E. W.</w:t>
      </w:r>
      <w:proofErr w:type="gramEnd"/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The strength of trophic cascades across ecosystems: predictions from </w:t>
      </w:r>
      <w:proofErr w:type="spellStart"/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allometry</w:t>
      </w:r>
      <w:proofErr w:type="spellEnd"/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and energetics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J. Anim.</w:t>
      </w:r>
      <w:r w:rsidRPr="008B386E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Ecol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74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1029-1038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F4050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DF4050">
        <w:rPr>
          <w:rFonts w:ascii="Helvetica" w:eastAsia="Times New Roman" w:hAnsi="Helvetica" w:cs="Arial"/>
          <w:bCs/>
          <w:color w:val="000000"/>
          <w:sz w:val="20"/>
          <w:szCs w:val="20"/>
        </w:rPr>
        <w:t>2005).</w:t>
      </w:r>
    </w:p>
    <w:p w14:paraId="6C0A1372" w14:textId="77777777" w:rsidR="00405BD2" w:rsidRDefault="00405BD2" w:rsidP="00904561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5998DEF2" w14:textId="469FBF23" w:rsidR="00405BD2" w:rsidRDefault="00405BD2" w:rsidP="00904561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>3</w:t>
      </w:r>
      <w:ins w:id="53" w:author="Heather Kharouba" w:date="2019-11-26T20:21:00Z">
        <w:r w:rsidR="00366CD7">
          <w:rPr>
            <w:rFonts w:ascii="Helvetica" w:eastAsia="Times New Roman" w:hAnsi="Helvetica" w:cs="Arial"/>
            <w:color w:val="000000"/>
            <w:sz w:val="20"/>
            <w:szCs w:val="20"/>
          </w:rPr>
          <w:t>9</w:t>
        </w:r>
      </w:ins>
      <w:del w:id="54" w:author="Heather Kharouba" w:date="2019-11-26T20:21:00Z">
        <w:r w:rsidDel="00366CD7">
          <w:rPr>
            <w:rFonts w:ascii="Helvetica" w:eastAsia="Times New Roman" w:hAnsi="Helvetica" w:cs="Arial"/>
            <w:color w:val="000000"/>
            <w:sz w:val="20"/>
            <w:szCs w:val="20"/>
          </w:rPr>
          <w:delText>2</w:delText>
        </w:r>
      </w:del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Borer, E. T., Halpern, B. S. and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Seabloom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E. W. </w:t>
      </w:r>
      <w:r w:rsidRPr="00D33504">
        <w:rPr>
          <w:rFonts w:ascii="Helvetica" w:eastAsia="Times New Roman" w:hAnsi="Helvetica" w:cs="Arial"/>
          <w:iCs/>
          <w:color w:val="000000"/>
          <w:sz w:val="20"/>
          <w:szCs w:val="20"/>
        </w:rPr>
        <w:t>Asymmetry in community regulation: effects of predators and productivity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gramStart"/>
      <w:r w:rsidRPr="00D33504">
        <w:rPr>
          <w:rFonts w:ascii="Helvetica" w:eastAsia="Times New Roman" w:hAnsi="Helvetica" w:cs="Arial"/>
          <w:i/>
          <w:color w:val="000000"/>
          <w:sz w:val="20"/>
          <w:szCs w:val="20"/>
        </w:rPr>
        <w:t>Ecology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 </w:t>
      </w:r>
      <w:r w:rsidRPr="00514A54">
        <w:rPr>
          <w:rFonts w:ascii="Helvetica" w:eastAsia="Times New Roman" w:hAnsi="Helvetica" w:cs="Arial"/>
          <w:b/>
          <w:color w:val="000000"/>
          <w:sz w:val="20"/>
          <w:szCs w:val="20"/>
        </w:rPr>
        <w:t>87</w:t>
      </w:r>
      <w:proofErr w:type="gramEnd"/>
      <w:r>
        <w:rPr>
          <w:rFonts w:ascii="Helvetica" w:eastAsia="Times New Roman" w:hAnsi="Helvetica" w:cs="Arial"/>
          <w:color w:val="000000"/>
          <w:sz w:val="20"/>
          <w:szCs w:val="20"/>
        </w:rPr>
        <w:t>,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2813-2820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36ED7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36ED7">
        <w:rPr>
          <w:rFonts w:ascii="Helvetica" w:eastAsia="Times New Roman" w:hAnsi="Helvetica" w:cs="Arial"/>
          <w:bCs/>
          <w:color w:val="000000"/>
          <w:sz w:val="20"/>
          <w:szCs w:val="20"/>
        </w:rPr>
        <w:t>2006).</w:t>
      </w:r>
    </w:p>
    <w:p w14:paraId="0827DF8E" w14:textId="77777777" w:rsidR="00405BD2" w:rsidRDefault="00405BD2" w:rsidP="00904561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7CB805A0" w14:textId="68ACE379" w:rsidR="00405BD2" w:rsidRDefault="00366CD7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  <w:ins w:id="55" w:author="Heather Kharouba" w:date="2019-11-26T20:22:00Z">
        <w:r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t>40</w:t>
        </w:r>
      </w:ins>
      <w:del w:id="56" w:author="Heather Kharouba" w:date="2019-11-26T20:22:00Z">
        <w:r w:rsidR="00405BD2" w:rsidDel="00366CD7"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delText>33</w:delText>
        </w:r>
      </w:del>
      <w:r w:rsidR="00405BD2"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. </w:t>
      </w:r>
      <w:r w:rsidR="00405BD2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Hampton, S. E., </w:t>
      </w:r>
      <w:proofErr w:type="spellStart"/>
      <w:r w:rsidR="00405BD2" w:rsidRPr="002D2EC9">
        <w:rPr>
          <w:rFonts w:ascii="Helvetica" w:eastAsia="Times New Roman" w:hAnsi="Helvetica" w:cs="Arial"/>
          <w:color w:val="000000"/>
          <w:sz w:val="20"/>
          <w:szCs w:val="20"/>
        </w:rPr>
        <w:t>Scheuerell</w:t>
      </w:r>
      <w:proofErr w:type="spellEnd"/>
      <w:r w:rsidR="00405BD2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M. D. and Schindler, D. E. </w:t>
      </w:r>
      <w:r w:rsidR="00405BD2"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Coalescence in the Lake Washington story: interaction strengths in a planktonic food web</w:t>
      </w:r>
      <w:r w:rsidR="00405BD2"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. </w:t>
      </w:r>
      <w:proofErr w:type="spellStart"/>
      <w:r w:rsidR="00405BD2">
        <w:rPr>
          <w:rFonts w:ascii="Helvetica" w:eastAsia="Times New Roman" w:hAnsi="Helvetica" w:cs="Arial"/>
          <w:i/>
          <w:color w:val="000000"/>
          <w:sz w:val="20"/>
          <w:szCs w:val="20"/>
        </w:rPr>
        <w:t>Limnol</w:t>
      </w:r>
      <w:proofErr w:type="spellEnd"/>
      <w:r w:rsidR="00405BD2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. </w:t>
      </w:r>
      <w:proofErr w:type="spellStart"/>
      <w:r w:rsidR="00405BD2" w:rsidRPr="00497182">
        <w:rPr>
          <w:rFonts w:ascii="Helvetica" w:eastAsia="Times New Roman" w:hAnsi="Helvetica" w:cs="Arial"/>
          <w:i/>
          <w:color w:val="000000"/>
          <w:sz w:val="20"/>
          <w:szCs w:val="20"/>
        </w:rPr>
        <w:t>Oceano</w:t>
      </w:r>
      <w:r w:rsidR="00405BD2">
        <w:rPr>
          <w:rFonts w:ascii="Helvetica" w:eastAsia="Times New Roman" w:hAnsi="Helvetica" w:cs="Arial"/>
          <w:i/>
          <w:color w:val="000000"/>
          <w:sz w:val="20"/>
          <w:szCs w:val="20"/>
        </w:rPr>
        <w:t>gr</w:t>
      </w:r>
      <w:proofErr w:type="spellEnd"/>
      <w:r w:rsidR="00405BD2"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 w:rsidR="00405BD2">
        <w:rPr>
          <w:rFonts w:ascii="Helvetica" w:eastAsia="Times New Roman" w:hAnsi="Helvetica" w:cs="Arial"/>
          <w:color w:val="000000"/>
          <w:sz w:val="20"/>
          <w:szCs w:val="20"/>
        </w:rPr>
        <w:t xml:space="preserve">  </w:t>
      </w:r>
      <w:proofErr w:type="gramStart"/>
      <w:r w:rsidR="00405BD2" w:rsidRPr="005C3114">
        <w:rPr>
          <w:rFonts w:ascii="Helvetica" w:eastAsia="Times New Roman" w:hAnsi="Helvetica" w:cs="Arial"/>
          <w:b/>
          <w:color w:val="000000"/>
          <w:sz w:val="20"/>
          <w:szCs w:val="20"/>
        </w:rPr>
        <w:t>51</w:t>
      </w:r>
      <w:r w:rsidR="00405BD2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405BD2" w:rsidRPr="002D2EC9">
        <w:rPr>
          <w:rFonts w:ascii="Helvetica" w:eastAsia="Times New Roman" w:hAnsi="Helvetica" w:cs="Arial"/>
          <w:color w:val="000000"/>
          <w:sz w:val="20"/>
          <w:szCs w:val="20"/>
        </w:rPr>
        <w:t>2042-2051</w:t>
      </w:r>
      <w:r w:rsidR="00405BD2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405BD2" w:rsidRPr="00FA1C12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405BD2" w:rsidRPr="00FA1C12">
        <w:rPr>
          <w:rFonts w:ascii="Helvetica" w:eastAsia="Times New Roman" w:hAnsi="Helvetica" w:cs="Arial"/>
          <w:bCs/>
          <w:color w:val="000000"/>
          <w:sz w:val="20"/>
          <w:szCs w:val="20"/>
        </w:rPr>
        <w:t>2006)</w:t>
      </w:r>
      <w:r w:rsidR="00405BD2" w:rsidRPr="00FA1C12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</w:p>
    <w:p w14:paraId="788735D3" w14:textId="77777777" w:rsidR="00405BD2" w:rsidRDefault="00405BD2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628C9D3" w14:textId="35AE5214" w:rsidR="00405BD2" w:rsidRDefault="00366CD7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  <w:ins w:id="57" w:author="Heather Kharouba" w:date="2019-11-26T20:22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41</w:t>
        </w:r>
      </w:ins>
      <w:del w:id="58" w:author="Heather Kharouba" w:date="2019-11-26T20:22:00Z">
        <w:r w:rsidR="00405BD2" w:rsidDel="00366CD7">
          <w:rPr>
            <w:rFonts w:ascii="Helvetica" w:eastAsia="Times New Roman" w:hAnsi="Helvetica" w:cs="Arial"/>
            <w:color w:val="000000"/>
            <w:sz w:val="20"/>
            <w:szCs w:val="20"/>
          </w:rPr>
          <w:delText>34</w:delText>
        </w:r>
      </w:del>
      <w:r w:rsidR="00405BD2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="00405BD2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Boggs, C. L. and Inouye, D. W. </w:t>
      </w:r>
      <w:r w:rsidR="00405BD2" w:rsidRPr="00D6150C">
        <w:rPr>
          <w:rFonts w:ascii="Helvetica" w:eastAsia="Times New Roman" w:hAnsi="Helvetica" w:cs="Arial"/>
          <w:iCs/>
          <w:color w:val="000000"/>
          <w:sz w:val="20"/>
          <w:szCs w:val="20"/>
        </w:rPr>
        <w:t>A single climate driver has direct and indirect effects on insect population dynamics</w:t>
      </w:r>
      <w:r w:rsidR="00405BD2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.</w:t>
      </w:r>
      <w:r w:rsidR="00405BD2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405BD2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Ecol. </w:t>
      </w:r>
      <w:proofErr w:type="spellStart"/>
      <w:r w:rsidR="00405BD2">
        <w:rPr>
          <w:rFonts w:ascii="Helvetica" w:eastAsia="Times New Roman" w:hAnsi="Helvetica" w:cs="Arial"/>
          <w:i/>
          <w:color w:val="000000"/>
          <w:sz w:val="20"/>
          <w:szCs w:val="20"/>
        </w:rPr>
        <w:t>Lett</w:t>
      </w:r>
      <w:proofErr w:type="spellEnd"/>
      <w:r w:rsidR="00405BD2"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 w:rsidR="00405BD2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gramStart"/>
      <w:r w:rsidR="00405BD2" w:rsidRPr="00514A54">
        <w:rPr>
          <w:rFonts w:ascii="Helvetica" w:eastAsia="Times New Roman" w:hAnsi="Helvetica" w:cs="Arial"/>
          <w:b/>
          <w:color w:val="000000"/>
          <w:sz w:val="20"/>
          <w:szCs w:val="20"/>
        </w:rPr>
        <w:t>15</w:t>
      </w:r>
      <w:r w:rsidR="00405BD2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405BD2" w:rsidRPr="002D2EC9">
        <w:rPr>
          <w:rFonts w:ascii="Helvetica" w:eastAsia="Times New Roman" w:hAnsi="Helvetica" w:cs="Arial"/>
          <w:color w:val="000000"/>
          <w:sz w:val="20"/>
          <w:szCs w:val="20"/>
        </w:rPr>
        <w:t>502-508</w:t>
      </w:r>
      <w:r w:rsidR="00405BD2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405BD2" w:rsidRPr="00F36ED7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405BD2" w:rsidRPr="00F36ED7">
        <w:rPr>
          <w:rFonts w:ascii="Helvetica" w:eastAsia="Times New Roman" w:hAnsi="Helvetica" w:cs="Arial"/>
          <w:bCs/>
          <w:color w:val="000000"/>
          <w:sz w:val="20"/>
          <w:szCs w:val="20"/>
        </w:rPr>
        <w:t>2012</w:t>
      </w:r>
      <w:r w:rsidR="00405BD2" w:rsidRPr="00F36ED7">
        <w:rPr>
          <w:rFonts w:ascii="Helvetica" w:eastAsia="Times New Roman" w:hAnsi="Helvetica" w:cs="Arial"/>
          <w:color w:val="000000"/>
          <w:sz w:val="20"/>
          <w:szCs w:val="20"/>
        </w:rPr>
        <w:t>).</w:t>
      </w:r>
      <w:proofErr w:type="gramEnd"/>
    </w:p>
    <w:p w14:paraId="5C0E8BEF" w14:textId="6AAC8180" w:rsidR="00405BD2" w:rsidRPr="002D2EC9" w:rsidRDefault="00366CD7" w:rsidP="00405BD2">
      <w:pPr>
        <w:spacing w:before="240"/>
        <w:rPr>
          <w:rFonts w:ascii="Helvetica" w:eastAsia="Times New Roman" w:hAnsi="Helvetica" w:cs="Arial"/>
          <w:b/>
          <w:bCs/>
          <w:color w:val="000000"/>
          <w:sz w:val="20"/>
          <w:szCs w:val="20"/>
        </w:rPr>
      </w:pPr>
      <w:ins w:id="59" w:author="Heather Kharouba" w:date="2019-11-26T20:23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42</w:t>
        </w:r>
      </w:ins>
      <w:del w:id="60" w:author="Heather Kharouba" w:date="2019-11-26T20:23:00Z">
        <w:r w:rsidR="00405BD2" w:rsidDel="00366CD7">
          <w:rPr>
            <w:rFonts w:ascii="Helvetica" w:eastAsia="Times New Roman" w:hAnsi="Helvetica" w:cs="Arial"/>
            <w:color w:val="000000"/>
            <w:sz w:val="20"/>
            <w:szCs w:val="20"/>
          </w:rPr>
          <w:delText>35</w:delText>
        </w:r>
      </w:del>
      <w:r w:rsidR="00405BD2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="00405BD2" w:rsidRPr="002D2EC9">
        <w:rPr>
          <w:rFonts w:ascii="Helvetica" w:eastAsia="Times New Roman" w:hAnsi="Helvetica" w:cs="Arial"/>
          <w:color w:val="000000"/>
          <w:sz w:val="20"/>
          <w:szCs w:val="20"/>
        </w:rPr>
        <w:t>Thackeray, S. J.</w:t>
      </w:r>
      <w:r w:rsidR="00405BD2" w:rsidRPr="002D2EC9">
        <w:rPr>
          <w:rFonts w:ascii="Helvetica" w:eastAsia="Times New Roman" w:hAnsi="Helvetica" w:cs="Arial"/>
          <w:b/>
          <w:bCs/>
          <w:color w:val="000000"/>
          <w:sz w:val="20"/>
          <w:szCs w:val="20"/>
        </w:rPr>
        <w:t xml:space="preserve"> </w:t>
      </w:r>
      <w:r w:rsidR="00405BD2"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Mismatch revisited: what is trophic mismatching from the perspective of the plankton?</w:t>
      </w:r>
      <w:r w:rsidR="00405BD2" w:rsidRPr="002D2EC9">
        <w:rPr>
          <w:rFonts w:ascii="Helvetica" w:eastAsia="Times New Roman" w:hAnsi="Helvetica" w:cs="Arial"/>
          <w:b/>
          <w:bCs/>
          <w:color w:val="000000"/>
          <w:sz w:val="20"/>
          <w:szCs w:val="20"/>
        </w:rPr>
        <w:t xml:space="preserve"> </w:t>
      </w:r>
      <w:r w:rsidR="00405BD2">
        <w:rPr>
          <w:rFonts w:ascii="Helvetica" w:eastAsia="Times New Roman" w:hAnsi="Helvetica" w:cs="Arial"/>
          <w:i/>
          <w:color w:val="000000"/>
          <w:sz w:val="20"/>
          <w:szCs w:val="20"/>
        </w:rPr>
        <w:t>J. Plankton Res.</w:t>
      </w:r>
      <w:r w:rsidR="00405BD2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405BD2"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34</w:t>
      </w:r>
      <w:r w:rsidR="00405BD2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405BD2" w:rsidRPr="002D2EC9">
        <w:rPr>
          <w:rFonts w:ascii="Helvetica" w:eastAsia="Times New Roman" w:hAnsi="Helvetica" w:cs="Arial"/>
          <w:color w:val="000000"/>
          <w:sz w:val="20"/>
          <w:szCs w:val="20"/>
        </w:rPr>
        <w:t>1001-1010</w:t>
      </w:r>
      <w:r w:rsidR="00405BD2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405BD2" w:rsidRPr="00F21DBF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405BD2" w:rsidRPr="00F21DBF">
        <w:rPr>
          <w:rFonts w:ascii="Helvetica" w:eastAsia="Times New Roman" w:hAnsi="Helvetica" w:cs="Arial"/>
          <w:bCs/>
          <w:color w:val="000000"/>
          <w:sz w:val="20"/>
          <w:szCs w:val="20"/>
        </w:rPr>
        <w:t>2012).</w:t>
      </w:r>
    </w:p>
    <w:p w14:paraId="0E771AF7" w14:textId="77777777" w:rsidR="00DA705B" w:rsidRDefault="00DA705B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0775C287" w14:textId="1925D56D" w:rsidR="00405BD2" w:rsidRDefault="00366CD7" w:rsidP="00405BD2">
      <w:pPr>
        <w:rPr>
          <w:rFonts w:ascii="Helvetica" w:eastAsia="Times New Roman" w:hAnsi="Helvetica" w:cs="Arial"/>
          <w:color w:val="000000"/>
          <w:sz w:val="20"/>
          <w:szCs w:val="20"/>
        </w:rPr>
      </w:pPr>
      <w:ins w:id="61" w:author="Heather Kharouba" w:date="2019-11-26T20:24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43</w:t>
        </w:r>
      </w:ins>
      <w:del w:id="62" w:author="Heather Kharouba" w:date="2019-11-26T20:24:00Z">
        <w:r w:rsidR="00405BD2" w:rsidDel="00366CD7">
          <w:rPr>
            <w:rFonts w:ascii="Helvetica" w:eastAsia="Times New Roman" w:hAnsi="Helvetica" w:cs="Arial"/>
            <w:color w:val="000000"/>
            <w:sz w:val="20"/>
            <w:szCs w:val="20"/>
          </w:rPr>
          <w:delText>36</w:delText>
        </w:r>
      </w:del>
      <w:r w:rsidR="00405BD2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="00405BD2" w:rsidRPr="002D2EC9">
        <w:rPr>
          <w:rFonts w:ascii="Helvetica" w:eastAsia="Times New Roman" w:hAnsi="Helvetica" w:cs="Arial"/>
          <w:color w:val="000000"/>
          <w:sz w:val="20"/>
          <w:szCs w:val="20"/>
        </w:rPr>
        <w:t>Nakazawa</w:t>
      </w:r>
      <w:proofErr w:type="spellEnd"/>
      <w:r w:rsidR="00405BD2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T. and </w:t>
      </w:r>
      <w:proofErr w:type="spellStart"/>
      <w:r w:rsidR="00405BD2" w:rsidRPr="002D2EC9">
        <w:rPr>
          <w:rFonts w:ascii="Helvetica" w:eastAsia="Times New Roman" w:hAnsi="Helvetica" w:cs="Arial"/>
          <w:color w:val="000000"/>
          <w:sz w:val="20"/>
          <w:szCs w:val="20"/>
        </w:rPr>
        <w:t>Doi</w:t>
      </w:r>
      <w:proofErr w:type="spellEnd"/>
      <w:r w:rsidR="00405BD2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H. </w:t>
      </w:r>
      <w:proofErr w:type="gramStart"/>
      <w:r w:rsidR="00405BD2" w:rsidRPr="003E7F52">
        <w:rPr>
          <w:rFonts w:ascii="Helvetica" w:eastAsia="Times New Roman" w:hAnsi="Helvetica" w:cs="Arial"/>
          <w:iCs/>
          <w:color w:val="000000"/>
          <w:sz w:val="20"/>
          <w:szCs w:val="20"/>
        </w:rPr>
        <w:t>A perspective on match/mismatch of phenology in community contexts</w:t>
      </w:r>
      <w:r w:rsidR="00405BD2" w:rsidRPr="002D2EC9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  <w:r w:rsidR="00405BD2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405BD2" w:rsidRPr="003E7F52">
        <w:rPr>
          <w:rFonts w:ascii="Helvetica" w:eastAsia="Times New Roman" w:hAnsi="Helvetica" w:cs="Arial"/>
          <w:i/>
          <w:color w:val="000000"/>
          <w:sz w:val="20"/>
          <w:szCs w:val="20"/>
        </w:rPr>
        <w:t>Oikos</w:t>
      </w:r>
      <w:proofErr w:type="spellEnd"/>
      <w:r w:rsidR="00405BD2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405BD2" w:rsidRPr="00F476F3">
        <w:rPr>
          <w:rFonts w:ascii="Helvetica" w:eastAsia="Times New Roman" w:hAnsi="Helvetica" w:cs="Arial"/>
          <w:b/>
          <w:color w:val="000000"/>
          <w:sz w:val="20"/>
          <w:szCs w:val="20"/>
        </w:rPr>
        <w:t>121</w:t>
      </w:r>
      <w:r w:rsidR="00405BD2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405BD2" w:rsidRPr="002D2EC9">
        <w:rPr>
          <w:rFonts w:ascii="Helvetica" w:eastAsia="Times New Roman" w:hAnsi="Helvetica" w:cs="Arial"/>
          <w:color w:val="000000"/>
          <w:sz w:val="20"/>
          <w:szCs w:val="20"/>
        </w:rPr>
        <w:t>489-495</w:t>
      </w:r>
      <w:r w:rsidR="00405BD2">
        <w:rPr>
          <w:rFonts w:ascii="Helvetica" w:eastAsia="Times New Roman" w:hAnsi="Helvetica" w:cs="Arial"/>
          <w:color w:val="000000"/>
          <w:sz w:val="20"/>
          <w:szCs w:val="20"/>
        </w:rPr>
        <w:t xml:space="preserve"> (</w:t>
      </w:r>
      <w:r w:rsidR="00405BD2" w:rsidRPr="00D84B31">
        <w:rPr>
          <w:rFonts w:ascii="Helvetica" w:eastAsia="Times New Roman" w:hAnsi="Helvetica" w:cs="Arial"/>
          <w:bCs/>
          <w:color w:val="000000"/>
          <w:sz w:val="20"/>
          <w:szCs w:val="20"/>
        </w:rPr>
        <w:t>2012)</w:t>
      </w:r>
      <w:r w:rsidR="00405BD2" w:rsidRPr="00D84B31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</w:p>
    <w:p w14:paraId="193B9934" w14:textId="77777777" w:rsidR="00405BD2" w:rsidRDefault="00405BD2" w:rsidP="00405BD2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1E710CDA" w14:textId="5B7981C0" w:rsidR="00405BD2" w:rsidRDefault="00366CD7" w:rsidP="00405BD2">
      <w:pPr>
        <w:rPr>
          <w:rFonts w:ascii="Helvetica" w:eastAsia="Times New Roman" w:hAnsi="Helvetica" w:cs="Arial"/>
          <w:color w:val="000000"/>
          <w:sz w:val="20"/>
          <w:szCs w:val="20"/>
        </w:rPr>
      </w:pPr>
      <w:ins w:id="63" w:author="Heather Kharouba" w:date="2019-11-26T20:24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44</w:t>
        </w:r>
      </w:ins>
      <w:del w:id="64" w:author="Heather Kharouba" w:date="2019-11-26T20:24:00Z">
        <w:r w:rsidR="00405BD2" w:rsidDel="00366CD7">
          <w:rPr>
            <w:rFonts w:ascii="Helvetica" w:eastAsia="Times New Roman" w:hAnsi="Helvetica" w:cs="Arial"/>
            <w:color w:val="000000"/>
            <w:sz w:val="20"/>
            <w:szCs w:val="20"/>
          </w:rPr>
          <w:delText>37</w:delText>
        </w:r>
      </w:del>
      <w:r w:rsidR="00405BD2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="00405BD2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Revilla, T. A., </w:t>
      </w:r>
      <w:proofErr w:type="spellStart"/>
      <w:r w:rsidR="00405BD2" w:rsidRPr="002D2EC9">
        <w:rPr>
          <w:rFonts w:ascii="Helvetica" w:eastAsia="Times New Roman" w:hAnsi="Helvetica" w:cs="Arial"/>
          <w:color w:val="000000"/>
          <w:sz w:val="20"/>
          <w:szCs w:val="20"/>
        </w:rPr>
        <w:t>Encinas-Viso</w:t>
      </w:r>
      <w:proofErr w:type="spellEnd"/>
      <w:r w:rsidR="00405BD2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F. and </w:t>
      </w:r>
      <w:proofErr w:type="spellStart"/>
      <w:r w:rsidR="00405BD2" w:rsidRPr="002D2EC9">
        <w:rPr>
          <w:rFonts w:ascii="Helvetica" w:eastAsia="Times New Roman" w:hAnsi="Helvetica" w:cs="Arial"/>
          <w:color w:val="000000"/>
          <w:sz w:val="20"/>
          <w:szCs w:val="20"/>
        </w:rPr>
        <w:t>Loreau</w:t>
      </w:r>
      <w:proofErr w:type="spellEnd"/>
      <w:r w:rsidR="00405BD2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M. </w:t>
      </w:r>
      <w:r w:rsidR="00405BD2"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(A bit) Earlier or later is always better: </w:t>
      </w:r>
      <w:proofErr w:type="spellStart"/>
      <w:r w:rsidR="00405BD2"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</w:t>
      </w:r>
      <w:proofErr w:type="spellEnd"/>
      <w:r w:rsidR="00405BD2"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shifts in consumer--resource interactions</w:t>
      </w:r>
      <w:r w:rsidR="00405BD2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="00405BD2">
        <w:rPr>
          <w:rFonts w:ascii="Helvetica" w:eastAsia="Times New Roman" w:hAnsi="Helvetica" w:cs="Arial"/>
          <w:i/>
          <w:color w:val="000000"/>
          <w:sz w:val="20"/>
          <w:szCs w:val="20"/>
        </w:rPr>
        <w:t>Theor</w:t>
      </w:r>
      <w:proofErr w:type="spellEnd"/>
      <w:r w:rsidR="00405BD2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. </w:t>
      </w:r>
      <w:proofErr w:type="gramStart"/>
      <w:r w:rsidR="00405BD2">
        <w:rPr>
          <w:rFonts w:ascii="Helvetica" w:eastAsia="Times New Roman" w:hAnsi="Helvetica" w:cs="Arial"/>
          <w:i/>
          <w:color w:val="000000"/>
          <w:sz w:val="20"/>
          <w:szCs w:val="20"/>
        </w:rPr>
        <w:t>Ecol.</w:t>
      </w:r>
      <w:r w:rsidR="00405BD2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405BD2" w:rsidRPr="0023167F">
        <w:rPr>
          <w:rFonts w:ascii="Helvetica" w:eastAsia="Times New Roman" w:hAnsi="Helvetica" w:cs="Arial"/>
          <w:b/>
          <w:color w:val="000000"/>
          <w:sz w:val="20"/>
          <w:szCs w:val="20"/>
        </w:rPr>
        <w:t>7</w:t>
      </w:r>
      <w:r w:rsidR="00405BD2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405BD2" w:rsidRPr="002D2EC9">
        <w:rPr>
          <w:rFonts w:ascii="Helvetica" w:eastAsia="Times New Roman" w:hAnsi="Helvetica" w:cs="Arial"/>
          <w:color w:val="000000"/>
          <w:sz w:val="20"/>
          <w:szCs w:val="20"/>
        </w:rPr>
        <w:t>149-162</w:t>
      </w:r>
      <w:r w:rsidR="00405BD2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405BD2" w:rsidRPr="00373A8A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405BD2" w:rsidRPr="00373A8A">
        <w:rPr>
          <w:rFonts w:ascii="Helvetica" w:eastAsia="Times New Roman" w:hAnsi="Helvetica" w:cs="Arial"/>
          <w:bCs/>
          <w:color w:val="000000"/>
          <w:sz w:val="20"/>
          <w:szCs w:val="20"/>
        </w:rPr>
        <w:t>2014)</w:t>
      </w:r>
      <w:r w:rsidR="00405BD2" w:rsidRPr="00373A8A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</w:p>
    <w:p w14:paraId="29A834F7" w14:textId="77777777" w:rsidR="00B96825" w:rsidRDefault="00B96825" w:rsidP="00405BD2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28182D50" w14:textId="69337035" w:rsidR="00B96825" w:rsidRPr="002D2EC9" w:rsidRDefault="00FE7F28" w:rsidP="00B96825">
      <w:pPr>
        <w:rPr>
          <w:rFonts w:ascii="Helvetica" w:eastAsia="Times New Roman" w:hAnsi="Helvetica" w:cs="Arial"/>
          <w:color w:val="000000"/>
          <w:sz w:val="20"/>
          <w:szCs w:val="20"/>
        </w:rPr>
      </w:pPr>
      <w:ins w:id="65" w:author="Heather Kharouba" w:date="2019-11-26T20:26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45</w:t>
        </w:r>
      </w:ins>
      <w:del w:id="66" w:author="Heather Kharouba" w:date="2019-11-26T20:26:00Z">
        <w:r w:rsidR="00B96825" w:rsidDel="00FE7F28">
          <w:rPr>
            <w:rFonts w:ascii="Helvetica" w:eastAsia="Times New Roman" w:hAnsi="Helvetica" w:cs="Arial"/>
            <w:color w:val="000000"/>
            <w:sz w:val="20"/>
            <w:szCs w:val="20"/>
          </w:rPr>
          <w:delText>38</w:delText>
        </w:r>
      </w:del>
      <w:r w:rsidR="00B96825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="00B96825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Borer, E., </w:t>
      </w:r>
      <w:r w:rsidR="00B96825"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="00B96825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="00B96825" w:rsidRPr="00D33504">
        <w:rPr>
          <w:rFonts w:ascii="Helvetica" w:eastAsia="Times New Roman" w:hAnsi="Helvetica" w:cs="Arial"/>
          <w:iCs/>
          <w:color w:val="000000"/>
          <w:sz w:val="20"/>
          <w:szCs w:val="20"/>
        </w:rPr>
        <w:t>What determines the strength of a trophic cascade?</w:t>
      </w:r>
      <w:r w:rsidR="00B96825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gramStart"/>
      <w:r w:rsidR="00B96825" w:rsidRPr="00D33504">
        <w:rPr>
          <w:rFonts w:ascii="Helvetica" w:eastAsia="Times New Roman" w:hAnsi="Helvetica" w:cs="Arial"/>
          <w:i/>
          <w:color w:val="000000"/>
          <w:sz w:val="20"/>
          <w:szCs w:val="20"/>
        </w:rPr>
        <w:t>Ecology</w:t>
      </w:r>
      <w:r w:rsidR="00B96825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B96825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B96825" w:rsidRPr="00514A54">
        <w:rPr>
          <w:rFonts w:ascii="Helvetica" w:eastAsia="Times New Roman" w:hAnsi="Helvetica" w:cs="Arial"/>
          <w:b/>
          <w:color w:val="000000"/>
          <w:sz w:val="20"/>
          <w:szCs w:val="20"/>
        </w:rPr>
        <w:t>86</w:t>
      </w:r>
      <w:proofErr w:type="gramEnd"/>
      <w:r w:rsidR="00B96825" w:rsidRPr="002D2EC9">
        <w:rPr>
          <w:rFonts w:ascii="Helvetica" w:eastAsia="Times New Roman" w:hAnsi="Helvetica" w:cs="Arial"/>
          <w:color w:val="000000"/>
          <w:sz w:val="20"/>
          <w:szCs w:val="20"/>
        </w:rPr>
        <w:t>,  528-537</w:t>
      </w:r>
      <w:r w:rsidR="00B96825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B96825" w:rsidRPr="00F36ED7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B96825" w:rsidRPr="00F36ED7">
        <w:rPr>
          <w:rFonts w:ascii="Helvetica" w:eastAsia="Times New Roman" w:hAnsi="Helvetica" w:cs="Arial"/>
          <w:bCs/>
          <w:color w:val="000000"/>
          <w:sz w:val="20"/>
          <w:szCs w:val="20"/>
        </w:rPr>
        <w:t>2005)</w:t>
      </w:r>
      <w:r w:rsidR="00B96825" w:rsidRPr="00F36ED7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3504B4AF" w14:textId="109465F5" w:rsidR="00B96825" w:rsidRPr="002D2EC9" w:rsidRDefault="00B96825" w:rsidP="00405BD2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1740BBC5" w14:textId="756489C7" w:rsidR="00126914" w:rsidRDefault="00FE7F28" w:rsidP="00126914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ins w:id="67" w:author="Heather Kharouba" w:date="2019-11-26T20:26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46</w:t>
        </w:r>
      </w:ins>
      <w:del w:id="68" w:author="Heather Kharouba" w:date="2019-11-26T20:26:00Z">
        <w:r w:rsidR="00126914" w:rsidDel="00FE7F28">
          <w:rPr>
            <w:rFonts w:ascii="Helvetica" w:eastAsia="Times New Roman" w:hAnsi="Helvetica" w:cs="Arial"/>
            <w:color w:val="000000"/>
            <w:sz w:val="20"/>
            <w:szCs w:val="20"/>
          </w:rPr>
          <w:delText>39</w:delText>
        </w:r>
      </w:del>
      <w:r w:rsidR="00126914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="00126914" w:rsidRPr="002D2EC9">
        <w:rPr>
          <w:rFonts w:ascii="Helvetica" w:eastAsia="Times New Roman" w:hAnsi="Helvetica" w:cs="Arial"/>
          <w:color w:val="000000"/>
          <w:sz w:val="20"/>
          <w:szCs w:val="20"/>
        </w:rPr>
        <w:t>Gruner</w:t>
      </w:r>
      <w:proofErr w:type="spellEnd"/>
      <w:r w:rsidR="00126914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D. S., </w:t>
      </w:r>
      <w:r w:rsidR="00126914"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="00126914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gramStart"/>
      <w:r w:rsidR="00126914"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A cross-system synthesis of consumer and nutrient resource control on producer biomass</w:t>
      </w:r>
      <w:r w:rsidR="00126914" w:rsidRPr="00497182"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proofErr w:type="gramEnd"/>
      <w:r w:rsidR="00126914" w:rsidRPr="00497182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</w:t>
      </w:r>
      <w:r w:rsidR="00126914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Ecol. </w:t>
      </w:r>
      <w:proofErr w:type="spellStart"/>
      <w:r w:rsidR="00126914">
        <w:rPr>
          <w:rFonts w:ascii="Helvetica" w:eastAsia="Times New Roman" w:hAnsi="Helvetica" w:cs="Arial"/>
          <w:i/>
          <w:color w:val="000000"/>
          <w:sz w:val="20"/>
          <w:szCs w:val="20"/>
        </w:rPr>
        <w:t>Lett</w:t>
      </w:r>
      <w:proofErr w:type="spellEnd"/>
      <w:r w:rsidR="00126914"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 w:rsidR="00126914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gramStart"/>
      <w:r w:rsidR="00126914" w:rsidRPr="00B8388B">
        <w:rPr>
          <w:rFonts w:ascii="Helvetica" w:eastAsia="Times New Roman" w:hAnsi="Helvetica" w:cs="Arial"/>
          <w:b/>
          <w:color w:val="000000"/>
          <w:sz w:val="20"/>
          <w:szCs w:val="20"/>
        </w:rPr>
        <w:t>11</w:t>
      </w:r>
      <w:r w:rsidR="00126914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126914" w:rsidRPr="002D2EC9">
        <w:rPr>
          <w:rFonts w:ascii="Helvetica" w:eastAsia="Times New Roman" w:hAnsi="Helvetica" w:cs="Arial"/>
          <w:color w:val="000000"/>
          <w:sz w:val="20"/>
          <w:szCs w:val="20"/>
        </w:rPr>
        <w:t>740-755</w:t>
      </w:r>
      <w:r w:rsidR="00126914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126914" w:rsidRPr="00017808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126914" w:rsidRPr="00017808">
        <w:rPr>
          <w:rFonts w:ascii="Helvetica" w:eastAsia="Times New Roman" w:hAnsi="Helvetica" w:cs="Arial"/>
          <w:bCs/>
          <w:color w:val="000000"/>
          <w:sz w:val="20"/>
          <w:szCs w:val="20"/>
        </w:rPr>
        <w:t>2008).</w:t>
      </w:r>
      <w:proofErr w:type="gramEnd"/>
    </w:p>
    <w:p w14:paraId="3CE984CC" w14:textId="77777777" w:rsidR="00126914" w:rsidRDefault="00126914" w:rsidP="00126914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4F944000" w14:textId="6EC25E23" w:rsidR="00126914" w:rsidRDefault="00126914" w:rsidP="00126914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bCs/>
          <w:color w:val="000000"/>
          <w:sz w:val="20"/>
          <w:szCs w:val="20"/>
        </w:rPr>
        <w:t>4</w:t>
      </w:r>
      <w:ins w:id="69" w:author="Heather Kharouba" w:date="2019-11-26T20:27:00Z">
        <w:r w:rsidR="00FE7F28"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t>7</w:t>
        </w:r>
      </w:ins>
      <w:del w:id="70" w:author="Heather Kharouba" w:date="2019-11-26T20:27:00Z">
        <w:r w:rsidDel="00FE7F28"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delText>0</w:delText>
        </w:r>
      </w:del>
      <w:r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.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Betini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G. S.,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Avgar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T. and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Fryxell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J. M. </w:t>
      </w:r>
      <w:r w:rsidRPr="00E124FA">
        <w:rPr>
          <w:rFonts w:ascii="Helvetica" w:eastAsia="Times New Roman" w:hAnsi="Helvetica" w:cs="Arial"/>
          <w:iCs/>
          <w:color w:val="000000"/>
          <w:sz w:val="20"/>
          <w:szCs w:val="20"/>
        </w:rPr>
        <w:t>Why are we not evaluating multiple competing hypotheses in ecology and evolution?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Roy. </w:t>
      </w:r>
      <w:proofErr w:type="gramStart"/>
      <w:r>
        <w:rPr>
          <w:rFonts w:ascii="Helvetica" w:eastAsia="Times New Roman" w:hAnsi="Helvetica" w:cs="Arial"/>
          <w:i/>
          <w:color w:val="000000"/>
          <w:sz w:val="20"/>
          <w:szCs w:val="20"/>
        </w:rPr>
        <w:t>Soc. Open Sci.</w:t>
      </w:r>
      <w:proofErr w:type="gramEnd"/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  </w:t>
      </w:r>
      <w:proofErr w:type="gramStart"/>
      <w:r w:rsidRPr="00514A54">
        <w:rPr>
          <w:rFonts w:ascii="Helvetica" w:eastAsia="Times New Roman" w:hAnsi="Helvetica" w:cs="Arial"/>
          <w:b/>
          <w:color w:val="000000"/>
          <w:sz w:val="20"/>
          <w:szCs w:val="20"/>
        </w:rPr>
        <w:t>4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160756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36ED7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36ED7">
        <w:rPr>
          <w:rFonts w:ascii="Helvetica" w:eastAsia="Times New Roman" w:hAnsi="Helvetica" w:cs="Arial"/>
          <w:bCs/>
          <w:color w:val="000000"/>
          <w:sz w:val="20"/>
          <w:szCs w:val="20"/>
        </w:rPr>
        <w:t>2017)</w:t>
      </w:r>
      <w:r>
        <w:rPr>
          <w:rFonts w:ascii="Helvetica" w:eastAsia="Times New Roman" w:hAnsi="Helvetica" w:cs="Arial"/>
          <w:bCs/>
          <w:color w:val="000000"/>
          <w:sz w:val="20"/>
          <w:szCs w:val="20"/>
        </w:rPr>
        <w:t>.</w:t>
      </w:r>
      <w:proofErr w:type="gramEnd"/>
    </w:p>
    <w:p w14:paraId="21197F32" w14:textId="77777777" w:rsidR="00126914" w:rsidRDefault="00126914" w:rsidP="00126914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21947A3A" w14:textId="36ED6E12" w:rsidR="00126914" w:rsidRPr="002D2EC9" w:rsidRDefault="006F57A6" w:rsidP="00126914">
      <w:pPr>
        <w:rPr>
          <w:rFonts w:ascii="Helvetica" w:eastAsia="Times New Roman" w:hAnsi="Helvetica" w:cs="Arial"/>
          <w:color w:val="000000"/>
          <w:sz w:val="20"/>
          <w:szCs w:val="20"/>
        </w:rPr>
      </w:pPr>
      <w:ins w:id="71" w:author="Heather Kharouba" w:date="2019-11-26T20:35:00Z">
        <w:r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t>4</w:t>
        </w:r>
      </w:ins>
      <w:del w:id="72" w:author="Heather Kharouba" w:date="2019-11-26T20:35:00Z">
        <w:r w:rsidR="00126914" w:rsidDel="006F57A6"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delText>4</w:delText>
        </w:r>
      </w:del>
      <w:ins w:id="73" w:author="Heather Kharouba" w:date="2019-11-26T20:28:00Z">
        <w:r w:rsidR="00FE7F28"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t>8</w:t>
        </w:r>
      </w:ins>
      <w:del w:id="74" w:author="Heather Kharouba" w:date="2019-11-26T20:28:00Z">
        <w:r w:rsidR="00126914" w:rsidDel="00FE7F28"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delText>1</w:delText>
        </w:r>
      </w:del>
      <w:r w:rsidR="00126914"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. </w:t>
      </w:r>
      <w:r w:rsidR="00126914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Singer, M. C. and Parmesan, C. </w:t>
      </w:r>
      <w:proofErr w:type="spellStart"/>
      <w:r w:rsidR="00126914"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</w:t>
      </w:r>
      <w:proofErr w:type="spellEnd"/>
      <w:r w:rsidR="00126914"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asynchrony between herbivorous insects and their hosts: signal of climate change or pre-existing adaptive strategy?</w:t>
      </w:r>
      <w:r w:rsidR="00126914" w:rsidRPr="00036D3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126914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Philos. T. Roy. </w:t>
      </w:r>
      <w:proofErr w:type="gramStart"/>
      <w:r w:rsidR="00126914">
        <w:rPr>
          <w:rFonts w:ascii="Helvetica" w:eastAsia="Times New Roman" w:hAnsi="Helvetica" w:cs="Arial"/>
          <w:i/>
          <w:color w:val="000000"/>
          <w:sz w:val="20"/>
          <w:szCs w:val="20"/>
        </w:rPr>
        <w:t>Soc.</w:t>
      </w:r>
      <w:r w:rsidR="00126914" w:rsidRPr="00036D39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B</w:t>
      </w:r>
      <w:r w:rsidR="00126914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126914"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365</w:t>
      </w:r>
      <w:r w:rsidR="00126914">
        <w:rPr>
          <w:rFonts w:ascii="Helvetica" w:eastAsia="Times New Roman" w:hAnsi="Helvetica" w:cs="Arial"/>
          <w:color w:val="000000"/>
          <w:sz w:val="20"/>
          <w:szCs w:val="20"/>
        </w:rPr>
        <w:t>,</w:t>
      </w:r>
      <w:r w:rsidR="00126914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3161-3176</w:t>
      </w:r>
      <w:r w:rsidR="00126914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126914" w:rsidRPr="00DF4050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126914" w:rsidRPr="00DF4050">
        <w:rPr>
          <w:rFonts w:ascii="Helvetica" w:eastAsia="Times New Roman" w:hAnsi="Helvetica" w:cs="Arial"/>
          <w:bCs/>
          <w:color w:val="000000"/>
          <w:sz w:val="20"/>
          <w:szCs w:val="20"/>
        </w:rPr>
        <w:t>2010).</w:t>
      </w:r>
      <w:proofErr w:type="gramEnd"/>
    </w:p>
    <w:p w14:paraId="6A315E7E" w14:textId="0302E83F" w:rsidR="00126914" w:rsidRDefault="00126914" w:rsidP="00126914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1BA6FDBE" w14:textId="7901278C" w:rsidR="00DE1789" w:rsidRPr="002D2EC9" w:rsidRDefault="00DE1789" w:rsidP="00DE1789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>4</w:t>
      </w:r>
      <w:ins w:id="75" w:author="Heather Kharouba" w:date="2019-11-26T20:28:00Z">
        <w:r w:rsidR="00FE7F28">
          <w:rPr>
            <w:rFonts w:ascii="Helvetica" w:eastAsia="Times New Roman" w:hAnsi="Helvetica" w:cs="Arial"/>
            <w:color w:val="000000"/>
            <w:sz w:val="20"/>
            <w:szCs w:val="20"/>
          </w:rPr>
          <w:t>9</w:t>
        </w:r>
      </w:ins>
      <w:del w:id="76" w:author="Heather Kharouba" w:date="2019-11-26T20:28:00Z">
        <w:r w:rsidDel="00FE7F28">
          <w:rPr>
            <w:rFonts w:ascii="Helvetica" w:eastAsia="Times New Roman" w:hAnsi="Helvetica" w:cs="Arial"/>
            <w:color w:val="000000"/>
            <w:sz w:val="20"/>
            <w:szCs w:val="20"/>
          </w:rPr>
          <w:delText>2</w:delText>
        </w:r>
      </w:del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Solomon, S. </w:t>
      </w:r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IPCC (2007): Climate </w:t>
      </w:r>
      <w:proofErr w:type="gramStart"/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change</w:t>
      </w:r>
      <w:proofErr w:type="gramEnd"/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the physical science basis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21DBF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21DBF">
        <w:rPr>
          <w:rFonts w:ascii="Helvetica" w:eastAsia="Times New Roman" w:hAnsi="Helvetica" w:cs="Arial"/>
          <w:bCs/>
          <w:color w:val="000000"/>
          <w:sz w:val="20"/>
          <w:szCs w:val="20"/>
        </w:rPr>
        <w:t>2007).</w:t>
      </w:r>
    </w:p>
    <w:p w14:paraId="44C95A57" w14:textId="7B9B9B6F" w:rsidR="00DE1789" w:rsidRDefault="00DE1789" w:rsidP="00126914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6598542F" w14:textId="53103342" w:rsidR="00126914" w:rsidDel="00B00970" w:rsidRDefault="00FA7EB0" w:rsidP="00126914">
      <w:pPr>
        <w:rPr>
          <w:del w:id="77" w:author="Heather Kharouba" w:date="2019-11-26T20:59:00Z"/>
          <w:rFonts w:ascii="Helvetica" w:eastAsia="Times New Roman" w:hAnsi="Helvetica" w:cs="Arial"/>
          <w:bCs/>
          <w:color w:val="000000"/>
          <w:sz w:val="20"/>
          <w:szCs w:val="20"/>
        </w:rPr>
      </w:pPr>
      <w:ins w:id="78" w:author="Heather Kharouba" w:date="2019-11-26T20:31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50</w:t>
        </w:r>
      </w:ins>
      <w:del w:id="79" w:author="Heather Kharouba" w:date="2019-11-26T20:31:00Z">
        <w:r w:rsidR="00DE1789" w:rsidDel="00FA7EB0">
          <w:rPr>
            <w:rFonts w:ascii="Helvetica" w:eastAsia="Times New Roman" w:hAnsi="Helvetica" w:cs="Arial"/>
            <w:color w:val="000000"/>
            <w:sz w:val="20"/>
            <w:szCs w:val="20"/>
          </w:rPr>
          <w:delText>43</w:delText>
        </w:r>
      </w:del>
      <w:r w:rsidR="00DE178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="00DE1789" w:rsidRPr="001C1426">
        <w:rPr>
          <w:rFonts w:ascii="Helvetica" w:eastAsia="Times New Roman" w:hAnsi="Helvetica" w:cs="Arial"/>
          <w:color w:val="000000"/>
          <w:sz w:val="20"/>
          <w:szCs w:val="20"/>
        </w:rPr>
        <w:t>Adrian, R., Wilhelm, S.</w:t>
      </w:r>
      <w:r w:rsidR="00DE1789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and </w:t>
      </w:r>
      <w:proofErr w:type="spellStart"/>
      <w:r w:rsidR="00DE1789" w:rsidRPr="002D2EC9">
        <w:rPr>
          <w:rFonts w:ascii="Helvetica" w:eastAsia="Times New Roman" w:hAnsi="Helvetica" w:cs="Arial"/>
          <w:color w:val="000000"/>
          <w:sz w:val="20"/>
          <w:szCs w:val="20"/>
        </w:rPr>
        <w:t>Gerten</w:t>
      </w:r>
      <w:proofErr w:type="spellEnd"/>
      <w:r w:rsidR="00DE1789" w:rsidRPr="002D2EC9">
        <w:rPr>
          <w:rFonts w:ascii="Helvetica" w:eastAsia="Times New Roman" w:hAnsi="Helvetica" w:cs="Arial"/>
          <w:color w:val="000000"/>
          <w:sz w:val="20"/>
          <w:szCs w:val="20"/>
        </w:rPr>
        <w:t>, D.</w:t>
      </w:r>
      <w:r w:rsidR="00DE178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DE1789" w:rsidRPr="004A3BDA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Life-history traits of lake plankton species may govern their </w:t>
      </w:r>
      <w:proofErr w:type="spellStart"/>
      <w:r w:rsidR="00DE1789" w:rsidRPr="004A3BDA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</w:t>
      </w:r>
      <w:proofErr w:type="spellEnd"/>
      <w:r w:rsidR="00DE1789" w:rsidRPr="004A3BDA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response to climate warming</w:t>
      </w:r>
      <w:r w:rsidR="00DE178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gramStart"/>
      <w:r w:rsidR="00DE1789">
        <w:rPr>
          <w:rFonts w:ascii="Helvetica" w:eastAsia="Times New Roman" w:hAnsi="Helvetica" w:cs="Arial"/>
          <w:i/>
          <w:color w:val="000000"/>
          <w:sz w:val="20"/>
          <w:szCs w:val="20"/>
        </w:rPr>
        <w:t>Global Change Biol.</w:t>
      </w:r>
      <w:r w:rsidR="00DE1789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DE1789" w:rsidRPr="00E2214E">
        <w:rPr>
          <w:rFonts w:ascii="Helvetica" w:eastAsia="Times New Roman" w:hAnsi="Helvetica" w:cs="Arial"/>
          <w:b/>
          <w:color w:val="000000"/>
          <w:sz w:val="20"/>
          <w:szCs w:val="20"/>
        </w:rPr>
        <w:t>12</w:t>
      </w:r>
      <w:r w:rsidR="00DE1789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DE1789" w:rsidRPr="002D2EC9">
        <w:rPr>
          <w:rFonts w:ascii="Helvetica" w:eastAsia="Times New Roman" w:hAnsi="Helvetica" w:cs="Arial"/>
          <w:color w:val="000000"/>
          <w:sz w:val="20"/>
          <w:szCs w:val="20"/>
        </w:rPr>
        <w:t>652-661</w:t>
      </w:r>
      <w:r w:rsidR="00DE1789">
        <w:rPr>
          <w:rFonts w:ascii="Helvetica" w:eastAsia="Times New Roman" w:hAnsi="Helvetica" w:cs="Arial"/>
          <w:color w:val="000000"/>
          <w:sz w:val="20"/>
          <w:szCs w:val="20"/>
        </w:rPr>
        <w:t xml:space="preserve"> (</w:t>
      </w:r>
      <w:r w:rsidR="00DE1789" w:rsidRPr="004A3BDA">
        <w:rPr>
          <w:rFonts w:ascii="Helvetica" w:eastAsia="Times New Roman" w:hAnsi="Helvetica" w:cs="Arial"/>
          <w:bCs/>
          <w:color w:val="000000"/>
          <w:sz w:val="20"/>
          <w:szCs w:val="20"/>
        </w:rPr>
        <w:t>2006</w:t>
      </w:r>
      <w:r w:rsidR="00DE1789">
        <w:rPr>
          <w:rFonts w:ascii="Helvetica" w:eastAsia="Times New Roman" w:hAnsi="Helvetica" w:cs="Arial"/>
          <w:bCs/>
          <w:color w:val="000000"/>
          <w:sz w:val="20"/>
          <w:szCs w:val="20"/>
        </w:rPr>
        <w:t>).</w:t>
      </w:r>
      <w:proofErr w:type="gramEnd"/>
    </w:p>
    <w:p w14:paraId="3B8844F0" w14:textId="77777777" w:rsidR="00DE1789" w:rsidDel="00B00970" w:rsidRDefault="00DE1789" w:rsidP="00126914">
      <w:pPr>
        <w:rPr>
          <w:del w:id="80" w:author="Heather Kharouba" w:date="2019-11-26T20:59:00Z"/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75C991FC" w14:textId="3222A7A7" w:rsidR="00DE1789" w:rsidRPr="00017808" w:rsidRDefault="00DE1789" w:rsidP="00126914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24C60730" w14:textId="59074884" w:rsidR="00405BD2" w:rsidRDefault="00405BD2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1AF438CB" w14:textId="0679F4CE" w:rsidR="00F82A19" w:rsidRDefault="00F82A19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del w:id="81" w:author="Heather Kharouba" w:date="2019-11-26T20:32:00Z">
        <w:r w:rsidDel="00FA7EB0">
          <w:rPr>
            <w:rFonts w:ascii="Helvetica" w:eastAsia="Times New Roman" w:hAnsi="Helvetica" w:cs="Arial"/>
            <w:color w:val="000000"/>
            <w:sz w:val="20"/>
            <w:szCs w:val="20"/>
          </w:rPr>
          <w:delText>4</w:delText>
        </w:r>
      </w:del>
      <w:r>
        <w:rPr>
          <w:rFonts w:ascii="Helvetica" w:eastAsia="Times New Roman" w:hAnsi="Helvetica" w:cs="Arial"/>
          <w:color w:val="000000"/>
          <w:sz w:val="20"/>
          <w:szCs w:val="20"/>
        </w:rPr>
        <w:t>5</w:t>
      </w:r>
      <w:ins w:id="82" w:author="Heather Kharouba" w:date="2019-11-26T20:32:00Z">
        <w:r w:rsidR="00FA7EB0">
          <w:rPr>
            <w:rFonts w:ascii="Helvetica" w:eastAsia="Times New Roman" w:hAnsi="Helvetica" w:cs="Arial"/>
            <w:color w:val="000000"/>
            <w:sz w:val="20"/>
            <w:szCs w:val="20"/>
          </w:rPr>
          <w:t>1</w:t>
        </w:r>
      </w:ins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Wolkovich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E., Cook, B.,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McLauchlan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, K. and Davies, T.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Temporal ecology in the </w:t>
      </w:r>
      <w:proofErr w:type="spellStart"/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Anthropocene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Ecol. </w:t>
      </w:r>
      <w:proofErr w:type="spellStart"/>
      <w:r>
        <w:rPr>
          <w:rFonts w:ascii="Helvetica" w:eastAsia="Times New Roman" w:hAnsi="Helvetica" w:cs="Arial"/>
          <w:i/>
          <w:color w:val="000000"/>
          <w:sz w:val="20"/>
          <w:szCs w:val="20"/>
        </w:rPr>
        <w:t>Lett</w:t>
      </w:r>
      <w:proofErr w:type="spellEnd"/>
      <w:r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gramStart"/>
      <w:r w:rsidRPr="003E2B25">
        <w:rPr>
          <w:rFonts w:ascii="Helvetica" w:eastAsia="Times New Roman" w:hAnsi="Helvetica" w:cs="Arial"/>
          <w:b/>
          <w:color w:val="000000"/>
          <w:sz w:val="20"/>
          <w:szCs w:val="20"/>
        </w:rPr>
        <w:t>17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1365-</w:t>
      </w:r>
      <w:r w:rsidRPr="00F21DBF">
        <w:rPr>
          <w:rFonts w:ascii="Helvetica" w:eastAsia="Times New Roman" w:hAnsi="Helvetica" w:cs="Arial"/>
          <w:color w:val="000000"/>
          <w:sz w:val="20"/>
          <w:szCs w:val="20"/>
        </w:rPr>
        <w:t>1379 (</w:t>
      </w:r>
      <w:r w:rsidRPr="00F21DBF">
        <w:rPr>
          <w:rFonts w:ascii="Helvetica" w:eastAsia="Times New Roman" w:hAnsi="Helvetica" w:cs="Arial"/>
          <w:bCs/>
          <w:color w:val="000000"/>
          <w:sz w:val="20"/>
          <w:szCs w:val="20"/>
        </w:rPr>
        <w:t>2014).</w:t>
      </w:r>
      <w:proofErr w:type="gramEnd"/>
    </w:p>
    <w:p w14:paraId="3BB198E1" w14:textId="77777777" w:rsidR="00D74747" w:rsidRDefault="00D74747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2742CB87" w14:textId="1AD82A36" w:rsidR="00D74747" w:rsidRDefault="00FA7EB0" w:rsidP="00F82A19">
      <w:pPr>
        <w:rPr>
          <w:rFonts w:ascii="Helvetica" w:eastAsia="Times New Roman" w:hAnsi="Helvetica" w:cs="Arial"/>
          <w:color w:val="000000"/>
          <w:sz w:val="20"/>
          <w:szCs w:val="20"/>
        </w:rPr>
      </w:pPr>
      <w:ins w:id="83" w:author="Heather Kharouba" w:date="2019-11-26T20:32:00Z">
        <w:r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t>52</w:t>
        </w:r>
      </w:ins>
      <w:del w:id="84" w:author="Heather Kharouba" w:date="2019-11-26T20:32:00Z">
        <w:r w:rsidR="00D74747" w:rsidDel="00FA7EB0"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delText>46</w:delText>
        </w:r>
      </w:del>
      <w:r w:rsidR="00D74747"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. </w:t>
      </w:r>
      <w:r w:rsidR="00D74747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Edmondson, W. </w:t>
      </w:r>
      <w:r w:rsidR="00D74747" w:rsidRPr="007334D1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Sixty years of Lake Washington: </w:t>
      </w:r>
      <w:proofErr w:type="gramStart"/>
      <w:r w:rsidR="00D74747" w:rsidRPr="007334D1">
        <w:rPr>
          <w:rFonts w:ascii="Helvetica" w:eastAsia="Times New Roman" w:hAnsi="Helvetica" w:cs="Arial"/>
          <w:iCs/>
          <w:color w:val="000000"/>
          <w:sz w:val="20"/>
          <w:szCs w:val="20"/>
        </w:rPr>
        <w:t>a curriculum vitae</w:t>
      </w:r>
      <w:proofErr w:type="gramEnd"/>
      <w:r w:rsidR="00D74747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="00D74747" w:rsidRPr="007334D1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Lake </w:t>
      </w:r>
      <w:proofErr w:type="spellStart"/>
      <w:r w:rsidR="00D74747">
        <w:rPr>
          <w:rFonts w:ascii="Helvetica" w:eastAsia="Times New Roman" w:hAnsi="Helvetica" w:cs="Arial"/>
          <w:i/>
          <w:color w:val="000000"/>
          <w:sz w:val="20"/>
          <w:szCs w:val="20"/>
        </w:rPr>
        <w:t>Reserv</w:t>
      </w:r>
      <w:proofErr w:type="spellEnd"/>
      <w:r w:rsidR="00D74747"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 w:rsidR="00D74747" w:rsidRPr="007334D1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Manage</w:t>
      </w:r>
      <w:r w:rsidR="00D74747"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 w:rsidR="00D74747">
        <w:rPr>
          <w:rFonts w:ascii="Helvetica" w:eastAsia="Times New Roman" w:hAnsi="Helvetica" w:cs="Arial"/>
          <w:color w:val="000000"/>
          <w:sz w:val="20"/>
          <w:szCs w:val="20"/>
        </w:rPr>
        <w:t> </w:t>
      </w:r>
      <w:proofErr w:type="gramStart"/>
      <w:r w:rsidR="00D74747" w:rsidRPr="00D3759D">
        <w:rPr>
          <w:rFonts w:ascii="Helvetica" w:eastAsia="Times New Roman" w:hAnsi="Helvetica" w:cs="Arial"/>
          <w:b/>
          <w:color w:val="000000"/>
          <w:sz w:val="20"/>
          <w:szCs w:val="20"/>
        </w:rPr>
        <w:t>10</w:t>
      </w:r>
      <w:r w:rsidR="00D74747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D74747" w:rsidRPr="002D2EC9">
        <w:rPr>
          <w:rFonts w:ascii="Helvetica" w:eastAsia="Times New Roman" w:hAnsi="Helvetica" w:cs="Arial"/>
          <w:color w:val="000000"/>
          <w:sz w:val="20"/>
          <w:szCs w:val="20"/>
        </w:rPr>
        <w:t>75-84</w:t>
      </w:r>
      <w:r w:rsidR="00D74747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D74747" w:rsidRPr="00017808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D74747" w:rsidRPr="00017808">
        <w:rPr>
          <w:rFonts w:ascii="Helvetica" w:eastAsia="Times New Roman" w:hAnsi="Helvetica" w:cs="Arial"/>
          <w:bCs/>
          <w:color w:val="000000"/>
          <w:sz w:val="20"/>
          <w:szCs w:val="20"/>
        </w:rPr>
        <w:t>1994)</w:t>
      </w:r>
      <w:r w:rsidR="00D74747" w:rsidRPr="00017808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</w:p>
    <w:p w14:paraId="7B4303C1" w14:textId="77777777" w:rsidR="00D74747" w:rsidRDefault="00D74747" w:rsidP="00F82A19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54F3FE39" w14:textId="0CF5D0FE" w:rsidR="00D74747" w:rsidRDefault="00FA7EB0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ins w:id="85" w:author="Heather Kharouba" w:date="2019-11-26T20:34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53</w:t>
        </w:r>
      </w:ins>
      <w:del w:id="86" w:author="Heather Kharouba" w:date="2019-11-26T20:34:00Z">
        <w:r w:rsidR="00D74747" w:rsidDel="00FA7EB0">
          <w:rPr>
            <w:rFonts w:ascii="Helvetica" w:eastAsia="Times New Roman" w:hAnsi="Helvetica" w:cs="Arial"/>
            <w:color w:val="000000"/>
            <w:sz w:val="20"/>
            <w:szCs w:val="20"/>
          </w:rPr>
          <w:delText>47</w:delText>
        </w:r>
      </w:del>
      <w:r w:rsidR="00D74747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="00D74747" w:rsidRPr="002D2EC9">
        <w:rPr>
          <w:rFonts w:ascii="Helvetica" w:eastAsia="Times New Roman" w:hAnsi="Helvetica" w:cs="Arial"/>
          <w:color w:val="000000"/>
          <w:sz w:val="20"/>
          <w:szCs w:val="20"/>
        </w:rPr>
        <w:t>Sala</w:t>
      </w:r>
      <w:proofErr w:type="spellEnd"/>
      <w:r w:rsidR="00D74747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O. E., </w:t>
      </w:r>
      <w:r w:rsidR="00D74747"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="00D74747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="00D74747"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Global biodiversity scenarios for the year 2100</w:t>
      </w:r>
      <w:r w:rsidR="00D74747" w:rsidRPr="008B386E">
        <w:rPr>
          <w:rFonts w:ascii="Helvetica" w:eastAsia="Times New Roman" w:hAnsi="Helvetica" w:cs="Arial"/>
          <w:b/>
          <w:bCs/>
          <w:color w:val="000000"/>
          <w:sz w:val="20"/>
          <w:szCs w:val="20"/>
        </w:rPr>
        <w:t>.</w:t>
      </w:r>
      <w:r w:rsidR="00D74747" w:rsidRPr="002D2EC9">
        <w:rPr>
          <w:rFonts w:ascii="Helvetica" w:eastAsia="Times New Roman" w:hAnsi="Helvetica" w:cs="Arial"/>
          <w:b/>
          <w:bCs/>
          <w:color w:val="000000"/>
          <w:sz w:val="20"/>
          <w:szCs w:val="20"/>
        </w:rPr>
        <w:t xml:space="preserve"> </w:t>
      </w:r>
      <w:proofErr w:type="gramStart"/>
      <w:r w:rsidR="00D74747" w:rsidRPr="008B386E">
        <w:rPr>
          <w:rFonts w:ascii="Helvetica" w:eastAsia="Times New Roman" w:hAnsi="Helvetica" w:cs="Arial"/>
          <w:i/>
          <w:color w:val="000000"/>
          <w:sz w:val="20"/>
          <w:szCs w:val="20"/>
        </w:rPr>
        <w:t>Science</w:t>
      </w:r>
      <w:r w:rsidR="00D74747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D74747" w:rsidRPr="0023167F">
        <w:rPr>
          <w:rFonts w:ascii="Helvetica" w:eastAsia="Times New Roman" w:hAnsi="Helvetica" w:cs="Arial"/>
          <w:b/>
          <w:color w:val="000000"/>
          <w:sz w:val="20"/>
          <w:szCs w:val="20"/>
        </w:rPr>
        <w:t>287</w:t>
      </w:r>
      <w:r w:rsidR="00D74747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D74747" w:rsidRPr="002D2EC9">
        <w:rPr>
          <w:rFonts w:ascii="Helvetica" w:eastAsia="Times New Roman" w:hAnsi="Helvetica" w:cs="Arial"/>
          <w:color w:val="000000"/>
          <w:sz w:val="20"/>
          <w:szCs w:val="20"/>
        </w:rPr>
        <w:t>1770-1774</w:t>
      </w:r>
      <w:r w:rsidR="00D74747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D74747" w:rsidRPr="00373A8A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D74747" w:rsidRPr="00373A8A">
        <w:rPr>
          <w:rFonts w:ascii="Helvetica" w:eastAsia="Times New Roman" w:hAnsi="Helvetica" w:cs="Arial"/>
          <w:bCs/>
          <w:color w:val="000000"/>
          <w:sz w:val="20"/>
          <w:szCs w:val="20"/>
        </w:rPr>
        <w:t>2000).</w:t>
      </w:r>
      <w:proofErr w:type="gramEnd"/>
    </w:p>
    <w:p w14:paraId="65E2765B" w14:textId="77777777" w:rsidR="00D74747" w:rsidRDefault="00D74747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6691EAD4" w14:textId="39EFC11C" w:rsidR="00D74747" w:rsidRPr="002D2EC9" w:rsidRDefault="00FA7EB0" w:rsidP="00D74747">
      <w:pPr>
        <w:rPr>
          <w:rFonts w:ascii="Helvetica" w:eastAsia="Times New Roman" w:hAnsi="Helvetica" w:cs="Arial"/>
          <w:color w:val="000000"/>
          <w:sz w:val="20"/>
          <w:szCs w:val="20"/>
        </w:rPr>
      </w:pPr>
      <w:ins w:id="87" w:author="Heather Kharouba" w:date="2019-11-26T20:34:00Z">
        <w:r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t>54</w:t>
        </w:r>
      </w:ins>
      <w:del w:id="88" w:author="Heather Kharouba" w:date="2019-11-26T20:34:00Z">
        <w:r w:rsidR="00D74747" w:rsidDel="00FA7EB0"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delText>48</w:delText>
        </w:r>
      </w:del>
      <w:r w:rsidR="00D74747"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. </w:t>
      </w:r>
      <w:proofErr w:type="spellStart"/>
      <w:r w:rsidR="00D74747" w:rsidRPr="002D2EC9">
        <w:rPr>
          <w:rFonts w:ascii="Helvetica" w:eastAsia="Times New Roman" w:hAnsi="Helvetica" w:cs="Arial"/>
          <w:color w:val="000000"/>
          <w:sz w:val="20"/>
          <w:szCs w:val="20"/>
        </w:rPr>
        <w:t>Ricciardi</w:t>
      </w:r>
      <w:proofErr w:type="spellEnd"/>
      <w:r w:rsidR="00D74747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A., </w:t>
      </w:r>
      <w:proofErr w:type="spellStart"/>
      <w:r w:rsidR="00D74747" w:rsidRPr="002D2EC9">
        <w:rPr>
          <w:rFonts w:ascii="Helvetica" w:eastAsia="Times New Roman" w:hAnsi="Helvetica" w:cs="Arial"/>
          <w:color w:val="000000"/>
          <w:sz w:val="20"/>
          <w:szCs w:val="20"/>
        </w:rPr>
        <w:t>Neves</w:t>
      </w:r>
      <w:proofErr w:type="spellEnd"/>
      <w:r w:rsidR="00D74747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R. J. and Rasmussen, J. B. </w:t>
      </w:r>
      <w:r w:rsidR="00D74747"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Impending extinctions of North American freshwater mussels (</w:t>
      </w:r>
      <w:proofErr w:type="spellStart"/>
      <w:r w:rsidR="00D74747"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Unionoida</w:t>
      </w:r>
      <w:proofErr w:type="spellEnd"/>
      <w:r w:rsidR="00D74747"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) following the zebra mussel</w:t>
      </w:r>
      <w:r w:rsidR="00D74747"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 (</w:t>
      </w:r>
      <w:proofErr w:type="spellStart"/>
      <w:r w:rsidR="00D74747"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Dreissena</w:t>
      </w:r>
      <w:proofErr w:type="spellEnd"/>
      <w:r w:rsidR="00D74747"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D74747"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polymorpha</w:t>
      </w:r>
      <w:proofErr w:type="spellEnd"/>
      <w:r w:rsidR="00D74747"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) </w:t>
      </w:r>
      <w:r w:rsidR="00D74747"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invasion</w:t>
      </w:r>
      <w:r w:rsidR="00D74747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="00D74747">
        <w:rPr>
          <w:rFonts w:ascii="Helvetica" w:eastAsia="Times New Roman" w:hAnsi="Helvetica" w:cs="Arial"/>
          <w:i/>
          <w:color w:val="000000"/>
          <w:sz w:val="20"/>
          <w:szCs w:val="20"/>
        </w:rPr>
        <w:t>J. Anim.</w:t>
      </w:r>
      <w:r w:rsidR="00D74747" w:rsidRPr="008B386E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Ecol</w:t>
      </w:r>
      <w:r w:rsidR="00D74747"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 w:rsidR="00D74747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D74747" w:rsidRPr="0023167F">
        <w:rPr>
          <w:rFonts w:ascii="Helvetica" w:eastAsia="Times New Roman" w:hAnsi="Helvetica" w:cs="Arial"/>
          <w:b/>
          <w:color w:val="000000"/>
          <w:sz w:val="20"/>
          <w:szCs w:val="20"/>
        </w:rPr>
        <w:t>67</w:t>
      </w:r>
      <w:r w:rsidR="00D74747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D74747" w:rsidRPr="002D2EC9">
        <w:rPr>
          <w:rFonts w:ascii="Helvetica" w:eastAsia="Times New Roman" w:hAnsi="Helvetica" w:cs="Arial"/>
          <w:color w:val="000000"/>
          <w:sz w:val="20"/>
          <w:szCs w:val="20"/>
        </w:rPr>
        <w:t>613-619</w:t>
      </w:r>
      <w:r w:rsidR="00D74747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D74747" w:rsidRPr="00373A8A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D74747" w:rsidRPr="00373A8A">
        <w:rPr>
          <w:rFonts w:ascii="Helvetica" w:eastAsia="Times New Roman" w:hAnsi="Helvetica" w:cs="Arial"/>
          <w:bCs/>
          <w:color w:val="000000"/>
          <w:sz w:val="20"/>
          <w:szCs w:val="20"/>
        </w:rPr>
        <w:t>1998)</w:t>
      </w:r>
      <w:r w:rsidR="00D74747" w:rsidRPr="00373A8A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3BE3640A" w14:textId="129B3020" w:rsidR="00D74747" w:rsidRDefault="00D74747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05A50838" w14:textId="19957F52" w:rsidR="00D74747" w:rsidRDefault="00FA7EB0" w:rsidP="00F82A19">
      <w:pPr>
        <w:rPr>
          <w:rFonts w:ascii="Helvetica" w:eastAsia="Times New Roman" w:hAnsi="Helvetica" w:cs="Arial"/>
          <w:color w:val="000000"/>
          <w:sz w:val="20"/>
          <w:szCs w:val="20"/>
        </w:rPr>
      </w:pPr>
      <w:ins w:id="89" w:author="Heather Kharouba" w:date="2019-11-26T20:34:00Z">
        <w:r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t>55</w:t>
        </w:r>
      </w:ins>
      <w:del w:id="90" w:author="Heather Kharouba" w:date="2019-11-26T20:34:00Z">
        <w:r w:rsidR="00D74747" w:rsidDel="00FA7EB0"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delText>49</w:delText>
        </w:r>
      </w:del>
      <w:r w:rsidR="00D74747"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. </w:t>
      </w:r>
      <w:proofErr w:type="spellStart"/>
      <w:r w:rsidR="00D74747" w:rsidRPr="002D2EC9">
        <w:rPr>
          <w:rFonts w:ascii="Helvetica" w:eastAsia="Times New Roman" w:hAnsi="Helvetica" w:cs="Arial"/>
          <w:color w:val="000000"/>
          <w:sz w:val="20"/>
          <w:szCs w:val="20"/>
        </w:rPr>
        <w:t>Fritts</w:t>
      </w:r>
      <w:proofErr w:type="spellEnd"/>
      <w:r w:rsidR="00D74747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T. H. and </w:t>
      </w:r>
      <w:proofErr w:type="spellStart"/>
      <w:r w:rsidR="00D74747" w:rsidRPr="002D2EC9">
        <w:rPr>
          <w:rFonts w:ascii="Helvetica" w:eastAsia="Times New Roman" w:hAnsi="Helvetica" w:cs="Arial"/>
          <w:color w:val="000000"/>
          <w:sz w:val="20"/>
          <w:szCs w:val="20"/>
        </w:rPr>
        <w:t>Rodda</w:t>
      </w:r>
      <w:proofErr w:type="spellEnd"/>
      <w:r w:rsidR="00D74747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G. H. </w:t>
      </w:r>
      <w:r w:rsidR="00D74747" w:rsidRPr="00384233">
        <w:rPr>
          <w:rFonts w:ascii="Helvetica" w:eastAsia="Times New Roman" w:hAnsi="Helvetica" w:cs="Arial"/>
          <w:iCs/>
          <w:color w:val="000000"/>
          <w:sz w:val="20"/>
          <w:szCs w:val="20"/>
        </w:rPr>
        <w:t>The role of introduced species in the degradation of island ecosystems: a case history of Guam</w:t>
      </w:r>
      <w:r w:rsidR="00D74747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="00D74747">
        <w:rPr>
          <w:rFonts w:ascii="Helvetica" w:eastAsia="Times New Roman" w:hAnsi="Helvetica" w:cs="Arial"/>
          <w:i/>
          <w:color w:val="000000"/>
          <w:sz w:val="20"/>
          <w:szCs w:val="20"/>
        </w:rPr>
        <w:t>Ann. Rev. Ecol.</w:t>
      </w:r>
      <w:r w:rsidR="00D74747" w:rsidRPr="00384233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Syst</w:t>
      </w:r>
      <w:r w:rsidR="00D74747"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 w:rsidR="00D74747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D74747" w:rsidRPr="00D3759D">
        <w:rPr>
          <w:rFonts w:ascii="Helvetica" w:eastAsia="Times New Roman" w:hAnsi="Helvetica" w:cs="Arial"/>
          <w:b/>
          <w:color w:val="000000"/>
          <w:sz w:val="20"/>
          <w:szCs w:val="20"/>
        </w:rPr>
        <w:t>29</w:t>
      </w:r>
      <w:r w:rsidR="00D74747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D74747" w:rsidRPr="002D2EC9">
        <w:rPr>
          <w:rFonts w:ascii="Helvetica" w:eastAsia="Times New Roman" w:hAnsi="Helvetica" w:cs="Arial"/>
          <w:color w:val="000000"/>
          <w:sz w:val="20"/>
          <w:szCs w:val="20"/>
        </w:rPr>
        <w:t>113-140</w:t>
      </w:r>
      <w:r w:rsidR="00D74747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D74747" w:rsidRPr="00017808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D74747" w:rsidRPr="00017808">
        <w:rPr>
          <w:rFonts w:ascii="Helvetica" w:eastAsia="Times New Roman" w:hAnsi="Helvetica" w:cs="Arial"/>
          <w:bCs/>
          <w:color w:val="000000"/>
          <w:sz w:val="20"/>
          <w:szCs w:val="20"/>
        </w:rPr>
        <w:t>1998)</w:t>
      </w:r>
      <w:r w:rsidR="00D74747" w:rsidRPr="00017808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7D1FCFE0" w14:textId="77777777" w:rsidR="00D74747" w:rsidRDefault="00D74747" w:rsidP="00F82A19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3AC9E0E5" w14:textId="174224C3" w:rsidR="00D74747" w:rsidRDefault="00D74747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proofErr w:type="gramStart"/>
      <w:r>
        <w:rPr>
          <w:rFonts w:ascii="Helvetica" w:eastAsia="Times New Roman" w:hAnsi="Helvetica" w:cs="Arial"/>
          <w:color w:val="000000"/>
          <w:sz w:val="20"/>
          <w:szCs w:val="20"/>
        </w:rPr>
        <w:t>5</w:t>
      </w:r>
      <w:ins w:id="91" w:author="Heather Kharouba" w:date="2019-11-26T20:34:00Z">
        <w:r w:rsidR="00FA7EB0">
          <w:rPr>
            <w:rFonts w:ascii="Helvetica" w:eastAsia="Times New Roman" w:hAnsi="Helvetica" w:cs="Arial"/>
            <w:color w:val="000000"/>
            <w:sz w:val="20"/>
            <w:szCs w:val="20"/>
          </w:rPr>
          <w:t>6</w:t>
        </w:r>
      </w:ins>
      <w:del w:id="92" w:author="Heather Kharouba" w:date="2019-11-26T20:34:00Z">
        <w:r w:rsidDel="00FA7EB0">
          <w:rPr>
            <w:rFonts w:ascii="Helvetica" w:eastAsia="Times New Roman" w:hAnsi="Helvetica" w:cs="Arial"/>
            <w:color w:val="000000"/>
            <w:sz w:val="20"/>
            <w:szCs w:val="20"/>
          </w:rPr>
          <w:delText>0</w:delText>
        </w:r>
      </w:del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Verschuren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D.,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History and timing of human impact on Lake Victoria, East Africa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036D39">
        <w:rPr>
          <w:rFonts w:ascii="Helvetica" w:eastAsia="Times New Roman" w:hAnsi="Helvetica" w:cs="Arial"/>
          <w:i/>
          <w:color w:val="000000"/>
          <w:sz w:val="20"/>
          <w:szCs w:val="20"/>
        </w:rPr>
        <w:t>P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. Roy. Soc. </w:t>
      </w:r>
      <w:proofErr w:type="spellStart"/>
      <w:r>
        <w:rPr>
          <w:rFonts w:ascii="Helvetica" w:eastAsia="Times New Roman" w:hAnsi="Helvetica" w:cs="Arial"/>
          <w:i/>
          <w:color w:val="000000"/>
          <w:sz w:val="20"/>
          <w:szCs w:val="20"/>
        </w:rPr>
        <w:t>Lond</w:t>
      </w:r>
      <w:proofErr w:type="spellEnd"/>
      <w:r>
        <w:rPr>
          <w:rFonts w:ascii="Helvetica" w:eastAsia="Times New Roman" w:hAnsi="Helvetica" w:cs="Arial"/>
          <w:i/>
          <w:color w:val="000000"/>
          <w:sz w:val="20"/>
          <w:szCs w:val="20"/>
        </w:rPr>
        <w:t>. B Bio.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gramStart"/>
      <w:r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269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289-294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(</w:t>
      </w:r>
      <w:r w:rsidRPr="00F21DBF">
        <w:rPr>
          <w:rFonts w:ascii="Helvetica" w:eastAsia="Times New Roman" w:hAnsi="Helvetica" w:cs="Arial"/>
          <w:bCs/>
          <w:color w:val="000000"/>
          <w:sz w:val="20"/>
          <w:szCs w:val="20"/>
        </w:rPr>
        <w:t>2002).</w:t>
      </w:r>
      <w:proofErr w:type="gramEnd"/>
    </w:p>
    <w:p w14:paraId="4BD5C1B6" w14:textId="77777777" w:rsidR="00D74747" w:rsidRDefault="00D74747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200ADFD9" w14:textId="767EAD4E" w:rsidR="00C73C1D" w:rsidRDefault="006F1CA4" w:rsidP="00D74747">
      <w:pPr>
        <w:pStyle w:val="HTMLPreformatted"/>
        <w:rPr>
          <w:rFonts w:ascii="Helvetica" w:hAnsi="Helvetica"/>
          <w:color w:val="000000"/>
        </w:rPr>
      </w:pPr>
      <w:ins w:id="93" w:author="Heather Kharouba" w:date="2019-11-26T20:37:00Z">
        <w:r>
          <w:rPr>
            <w:rFonts w:ascii="Helvetica" w:eastAsia="Times New Roman" w:hAnsi="Helvetica" w:cs="Arial"/>
            <w:bCs/>
            <w:color w:val="000000"/>
          </w:rPr>
          <w:t>5</w:t>
        </w:r>
      </w:ins>
      <w:del w:id="94" w:author="Heather Kharouba" w:date="2019-11-26T20:37:00Z">
        <w:r w:rsidR="00D74747" w:rsidRPr="00CE7FB4" w:rsidDel="006F1CA4">
          <w:rPr>
            <w:rFonts w:ascii="Helvetica" w:eastAsia="Times New Roman" w:hAnsi="Helvetica" w:cs="Arial"/>
            <w:bCs/>
            <w:color w:val="000000"/>
          </w:rPr>
          <w:delText>5</w:delText>
        </w:r>
      </w:del>
      <w:ins w:id="95" w:author="Heather Kharouba" w:date="2019-11-26T20:36:00Z">
        <w:r>
          <w:rPr>
            <w:rFonts w:ascii="Helvetica" w:eastAsia="Times New Roman" w:hAnsi="Helvetica" w:cs="Arial"/>
            <w:bCs/>
            <w:color w:val="000000"/>
          </w:rPr>
          <w:t>7</w:t>
        </w:r>
      </w:ins>
      <w:del w:id="96" w:author="Heather Kharouba" w:date="2019-11-26T20:36:00Z">
        <w:r w:rsidR="00D74747" w:rsidRPr="00CE7FB4" w:rsidDel="006F1CA4">
          <w:rPr>
            <w:rFonts w:ascii="Helvetica" w:eastAsia="Times New Roman" w:hAnsi="Helvetica" w:cs="Arial"/>
            <w:bCs/>
            <w:color w:val="000000"/>
          </w:rPr>
          <w:delText>1</w:delText>
        </w:r>
      </w:del>
      <w:r w:rsidR="00D74747" w:rsidRPr="00CE7FB4">
        <w:rPr>
          <w:rFonts w:ascii="Helvetica" w:eastAsia="Times New Roman" w:hAnsi="Helvetica" w:cs="Arial"/>
          <w:bCs/>
          <w:color w:val="000000"/>
        </w:rPr>
        <w:t xml:space="preserve">. </w:t>
      </w:r>
      <w:proofErr w:type="spellStart"/>
      <w:r w:rsidR="00D74747" w:rsidRPr="00CE7FB4">
        <w:rPr>
          <w:rFonts w:ascii="Helvetica" w:hAnsi="Helvetica"/>
          <w:color w:val="000000"/>
        </w:rPr>
        <w:t>Visser</w:t>
      </w:r>
      <w:proofErr w:type="spellEnd"/>
      <w:r w:rsidR="00D74747" w:rsidRPr="00CE7FB4">
        <w:rPr>
          <w:rFonts w:ascii="Helvetica" w:hAnsi="Helvetica"/>
          <w:color w:val="000000"/>
        </w:rPr>
        <w:t>, M. E.,</w:t>
      </w:r>
      <w:r w:rsidR="00CE7FB4">
        <w:rPr>
          <w:rFonts w:ascii="Helvetica" w:hAnsi="Helvetica"/>
          <w:color w:val="000000"/>
        </w:rPr>
        <w:t xml:space="preserve"> </w:t>
      </w:r>
      <w:proofErr w:type="spellStart"/>
      <w:proofErr w:type="gramStart"/>
      <w:r w:rsidR="00D74747" w:rsidRPr="00CE7FB4">
        <w:rPr>
          <w:rFonts w:ascii="Helvetica" w:hAnsi="Helvetica"/>
          <w:color w:val="000000"/>
        </w:rPr>
        <w:t>te</w:t>
      </w:r>
      <w:proofErr w:type="spellEnd"/>
      <w:proofErr w:type="gramEnd"/>
      <w:r w:rsidR="00D74747" w:rsidRPr="00CE7FB4">
        <w:rPr>
          <w:rFonts w:ascii="Helvetica" w:hAnsi="Helvetica"/>
          <w:color w:val="000000"/>
        </w:rPr>
        <w:t xml:space="preserve"> </w:t>
      </w:r>
      <w:proofErr w:type="spellStart"/>
      <w:r w:rsidR="00D74747" w:rsidRPr="00CE7FB4">
        <w:rPr>
          <w:rFonts w:ascii="Helvetica" w:hAnsi="Helvetica"/>
          <w:color w:val="000000"/>
        </w:rPr>
        <w:t>Marvelde</w:t>
      </w:r>
      <w:proofErr w:type="spellEnd"/>
      <w:r w:rsidR="00D74747" w:rsidRPr="00CE7FB4">
        <w:rPr>
          <w:rFonts w:ascii="Helvetica" w:hAnsi="Helvetica"/>
          <w:color w:val="000000"/>
        </w:rPr>
        <w:t xml:space="preserve">, L. and </w:t>
      </w:r>
      <w:proofErr w:type="spellStart"/>
      <w:r w:rsidR="00D74747" w:rsidRPr="00CE7FB4">
        <w:rPr>
          <w:rFonts w:ascii="Helvetica" w:hAnsi="Helvetica"/>
          <w:color w:val="000000"/>
        </w:rPr>
        <w:t>Lof</w:t>
      </w:r>
      <w:proofErr w:type="spellEnd"/>
      <w:r w:rsidR="00D74747" w:rsidRPr="00CE7FB4">
        <w:rPr>
          <w:rFonts w:ascii="Helvetica" w:hAnsi="Helvetica"/>
          <w:color w:val="000000"/>
        </w:rPr>
        <w:t xml:space="preserve">, M. E. Adaptive </w:t>
      </w:r>
      <w:proofErr w:type="spellStart"/>
      <w:r w:rsidR="00D74747" w:rsidRPr="00CE7FB4">
        <w:rPr>
          <w:rFonts w:ascii="Helvetica" w:hAnsi="Helvetica"/>
          <w:color w:val="000000"/>
        </w:rPr>
        <w:t>phenological</w:t>
      </w:r>
      <w:proofErr w:type="spellEnd"/>
      <w:r w:rsidR="00D74747" w:rsidRPr="00CE7FB4">
        <w:rPr>
          <w:rFonts w:ascii="Helvetica" w:hAnsi="Helvetica"/>
          <w:color w:val="000000"/>
        </w:rPr>
        <w:t xml:space="preserve"> mismatches of birds and their food in a warming world. </w:t>
      </w:r>
      <w:r w:rsidR="00D74747" w:rsidRPr="00CE7FB4">
        <w:rPr>
          <w:rFonts w:ascii="Helvetica" w:hAnsi="Helvetica"/>
          <w:i/>
          <w:color w:val="000000"/>
        </w:rPr>
        <w:t>J. Ornith</w:t>
      </w:r>
      <w:r w:rsidR="00D74747" w:rsidRPr="00CE7FB4">
        <w:rPr>
          <w:rFonts w:ascii="Helvetica" w:hAnsi="Helvetica"/>
          <w:color w:val="000000"/>
        </w:rPr>
        <w:t xml:space="preserve">. </w:t>
      </w:r>
      <w:r w:rsidR="00D74747" w:rsidRPr="00CE7FB4">
        <w:rPr>
          <w:rFonts w:ascii="Helvetica" w:hAnsi="Helvetica"/>
          <w:b/>
          <w:color w:val="000000"/>
        </w:rPr>
        <w:t>153</w:t>
      </w:r>
      <w:r w:rsidR="00CE7FB4" w:rsidRPr="00CE7FB4">
        <w:rPr>
          <w:rFonts w:ascii="Helvetica" w:hAnsi="Helvetica"/>
          <w:color w:val="000000"/>
        </w:rPr>
        <w:t>,75-84 (2012).</w:t>
      </w:r>
      <w:r w:rsidR="00CE7FB4">
        <w:rPr>
          <w:rFonts w:ascii="Helvetica" w:hAnsi="Helvetica"/>
          <w:color w:val="000000"/>
        </w:rPr>
        <w:t xml:space="preserve"> </w:t>
      </w:r>
    </w:p>
    <w:p w14:paraId="45324722" w14:textId="77777777" w:rsidR="00C73C1D" w:rsidRDefault="00C73C1D" w:rsidP="00D74747">
      <w:pPr>
        <w:pStyle w:val="HTMLPreformatted"/>
        <w:rPr>
          <w:rFonts w:ascii="Helvetica" w:hAnsi="Helvetica"/>
          <w:color w:val="000000"/>
        </w:rPr>
      </w:pPr>
    </w:p>
    <w:p w14:paraId="5948B8F5" w14:textId="57D00B1E" w:rsidR="00C73C1D" w:rsidRPr="00C73C1D" w:rsidRDefault="006F1CA4" w:rsidP="00D74747">
      <w:pPr>
        <w:pStyle w:val="HTMLPreformatted"/>
        <w:rPr>
          <w:rFonts w:ascii="Helvetica" w:hAnsi="Helvetica"/>
          <w:color w:val="000000"/>
        </w:rPr>
      </w:pPr>
      <w:ins w:id="97" w:author="Heather Kharouba" w:date="2019-11-26T20:38:00Z">
        <w:r>
          <w:rPr>
            <w:rFonts w:ascii="Helvetica" w:hAnsi="Helvetica"/>
            <w:color w:val="000000"/>
          </w:rPr>
          <w:t>58</w:t>
        </w:r>
      </w:ins>
      <w:del w:id="98" w:author="Heather Kharouba" w:date="2019-11-26T20:38:00Z">
        <w:r w:rsidR="00C73C1D" w:rsidRPr="00C73C1D" w:rsidDel="006F1CA4">
          <w:rPr>
            <w:rFonts w:ascii="Helvetica" w:hAnsi="Helvetica"/>
            <w:color w:val="000000"/>
          </w:rPr>
          <w:delText>52</w:delText>
        </w:r>
      </w:del>
      <w:r w:rsidR="00C73C1D" w:rsidRPr="00C73C1D">
        <w:rPr>
          <w:rFonts w:ascii="Helvetica" w:hAnsi="Helvetica"/>
          <w:color w:val="000000"/>
        </w:rPr>
        <w:t xml:space="preserve">. </w:t>
      </w:r>
      <w:proofErr w:type="spellStart"/>
      <w:r w:rsidR="00C73C1D">
        <w:rPr>
          <w:rFonts w:ascii="Helvetica" w:hAnsi="Helvetica" w:cs="Helvetica"/>
          <w:color w:val="181817"/>
          <w:lang w:val="en-US"/>
        </w:rPr>
        <w:t>Wiklund</w:t>
      </w:r>
      <w:proofErr w:type="spellEnd"/>
      <w:r w:rsidR="00C73C1D">
        <w:rPr>
          <w:rFonts w:ascii="Helvetica" w:hAnsi="Helvetica" w:cs="Helvetica"/>
          <w:color w:val="181817"/>
          <w:lang w:val="en-US"/>
        </w:rPr>
        <w:t xml:space="preserve">, C. and </w:t>
      </w:r>
      <w:proofErr w:type="spellStart"/>
      <w:r w:rsidR="00C73C1D">
        <w:rPr>
          <w:rFonts w:ascii="Helvetica" w:hAnsi="Helvetica" w:cs="Helvetica"/>
          <w:color w:val="181817"/>
          <w:lang w:val="en-US"/>
        </w:rPr>
        <w:t>Torbjörn</w:t>
      </w:r>
      <w:proofErr w:type="spellEnd"/>
      <w:r w:rsidR="00C73C1D">
        <w:rPr>
          <w:rFonts w:ascii="Helvetica" w:hAnsi="Helvetica" w:cs="Helvetica"/>
          <w:color w:val="181817"/>
          <w:lang w:val="en-US"/>
        </w:rPr>
        <w:t xml:space="preserve"> F. </w:t>
      </w:r>
      <w:r w:rsidR="00C73C1D" w:rsidRPr="00C73C1D">
        <w:rPr>
          <w:rFonts w:ascii="Helvetica" w:hAnsi="Helvetica" w:cs="Helvetica"/>
          <w:color w:val="181817"/>
          <w:lang w:val="en-US"/>
        </w:rPr>
        <w:t>Why d</w:t>
      </w:r>
      <w:r w:rsidR="00C73C1D">
        <w:rPr>
          <w:rFonts w:ascii="Helvetica" w:hAnsi="Helvetica" w:cs="Helvetica"/>
          <w:color w:val="181817"/>
          <w:lang w:val="en-US"/>
        </w:rPr>
        <w:t>o males emerge before females</w:t>
      </w:r>
      <w:proofErr w:type="gramStart"/>
      <w:r w:rsidR="00C73C1D">
        <w:rPr>
          <w:rFonts w:ascii="Helvetica" w:hAnsi="Helvetica" w:cs="Helvetica"/>
          <w:color w:val="181817"/>
          <w:lang w:val="en-US"/>
        </w:rPr>
        <w:t>?.</w:t>
      </w:r>
      <w:proofErr w:type="gramEnd"/>
      <w:r w:rsidR="00C73C1D">
        <w:rPr>
          <w:rFonts w:ascii="Helvetica" w:hAnsi="Helvetica" w:cs="Helvetica"/>
          <w:color w:val="181817"/>
          <w:lang w:val="en-US"/>
        </w:rPr>
        <w:t xml:space="preserve"> </w:t>
      </w:r>
      <w:proofErr w:type="spellStart"/>
      <w:proofErr w:type="gramStart"/>
      <w:r w:rsidR="00C73C1D">
        <w:rPr>
          <w:rFonts w:ascii="Helvetica" w:hAnsi="Helvetica" w:cs="Helvetica"/>
          <w:color w:val="181817"/>
          <w:lang w:val="en-US"/>
        </w:rPr>
        <w:t>Oecologia</w:t>
      </w:r>
      <w:proofErr w:type="spellEnd"/>
      <w:r w:rsidR="00C73C1D">
        <w:rPr>
          <w:rFonts w:ascii="Helvetica" w:hAnsi="Helvetica" w:cs="Helvetica"/>
          <w:color w:val="181817"/>
          <w:lang w:val="en-US"/>
        </w:rPr>
        <w:t xml:space="preserve"> </w:t>
      </w:r>
      <w:r w:rsidR="00C73C1D" w:rsidRPr="00C73C1D">
        <w:rPr>
          <w:rFonts w:ascii="Helvetica" w:hAnsi="Helvetica" w:cs="Helvetica"/>
          <w:b/>
          <w:color w:val="181817"/>
          <w:lang w:val="en-US"/>
        </w:rPr>
        <w:t>31</w:t>
      </w:r>
      <w:r w:rsidR="00C73C1D">
        <w:rPr>
          <w:rFonts w:ascii="Helvetica" w:hAnsi="Helvetica" w:cs="Helvetica"/>
          <w:color w:val="181817"/>
          <w:lang w:val="en-US"/>
        </w:rPr>
        <w:t xml:space="preserve">, </w:t>
      </w:r>
      <w:r w:rsidR="00C73C1D" w:rsidRPr="00C73C1D">
        <w:rPr>
          <w:rFonts w:ascii="Helvetica" w:hAnsi="Helvetica" w:cs="Helvetica"/>
          <w:color w:val="181817"/>
          <w:lang w:val="en-US"/>
        </w:rPr>
        <w:t>153-158</w:t>
      </w:r>
      <w:r w:rsidR="00C73C1D">
        <w:rPr>
          <w:rFonts w:ascii="Helvetica" w:hAnsi="Helvetica" w:cs="Helvetica"/>
          <w:color w:val="181817"/>
          <w:lang w:val="en-US"/>
        </w:rPr>
        <w:t xml:space="preserve"> (1977)</w:t>
      </w:r>
      <w:r w:rsidR="00C73C1D" w:rsidRPr="00C73C1D">
        <w:rPr>
          <w:rFonts w:ascii="Helvetica" w:hAnsi="Helvetica" w:cs="Helvetica"/>
          <w:color w:val="181817"/>
          <w:lang w:val="en-US"/>
        </w:rPr>
        <w:t>.</w:t>
      </w:r>
      <w:proofErr w:type="gramEnd"/>
    </w:p>
    <w:p w14:paraId="68CFA007" w14:textId="77777777" w:rsidR="00C73C1D" w:rsidRPr="00C73C1D" w:rsidRDefault="00C73C1D" w:rsidP="00D74747">
      <w:pPr>
        <w:pStyle w:val="HTMLPreformatted"/>
        <w:rPr>
          <w:rFonts w:ascii="Helvetica" w:hAnsi="Helvetica"/>
          <w:color w:val="000000"/>
        </w:rPr>
      </w:pPr>
    </w:p>
    <w:p w14:paraId="70D2C78F" w14:textId="6347509E" w:rsidR="00D74747" w:rsidRDefault="006F1CA4" w:rsidP="00D74747">
      <w:pPr>
        <w:pStyle w:val="HTMLPreformatted"/>
        <w:rPr>
          <w:rFonts w:ascii="Helvetica" w:hAnsi="Helvetica"/>
          <w:color w:val="000000"/>
        </w:rPr>
      </w:pPr>
      <w:ins w:id="99" w:author="Heather Kharouba" w:date="2019-11-26T20:38:00Z">
        <w:r>
          <w:rPr>
            <w:rFonts w:ascii="Helvetica" w:hAnsi="Helvetica"/>
            <w:color w:val="000000"/>
          </w:rPr>
          <w:t>59</w:t>
        </w:r>
      </w:ins>
      <w:del w:id="100" w:author="Heather Kharouba" w:date="2019-11-26T20:38:00Z">
        <w:r w:rsidR="00C73C1D" w:rsidRPr="00C73C1D" w:rsidDel="006F1CA4">
          <w:rPr>
            <w:rFonts w:ascii="Helvetica" w:hAnsi="Helvetica"/>
            <w:color w:val="000000"/>
          </w:rPr>
          <w:delText>53</w:delText>
        </w:r>
      </w:del>
      <w:r w:rsidR="00C73C1D" w:rsidRPr="00C73C1D">
        <w:rPr>
          <w:rFonts w:ascii="Helvetica" w:hAnsi="Helvetica"/>
          <w:color w:val="000000"/>
        </w:rPr>
        <w:t xml:space="preserve">. </w:t>
      </w:r>
      <w:proofErr w:type="spellStart"/>
      <w:r w:rsidR="00340E8E">
        <w:rPr>
          <w:rFonts w:ascii="Helvetica" w:hAnsi="Helvetica" w:cs="Helvetica"/>
          <w:color w:val="181817"/>
          <w:lang w:val="en-US"/>
        </w:rPr>
        <w:t>Iwasa</w:t>
      </w:r>
      <w:proofErr w:type="spellEnd"/>
      <w:r w:rsidR="00340E8E">
        <w:rPr>
          <w:rFonts w:ascii="Helvetica" w:hAnsi="Helvetica" w:cs="Helvetica"/>
          <w:color w:val="181817"/>
          <w:lang w:val="en-US"/>
        </w:rPr>
        <w:t>, Y et al</w:t>
      </w:r>
      <w:r w:rsidR="00C73C1D" w:rsidRPr="00C73C1D">
        <w:rPr>
          <w:rFonts w:ascii="Helvetica" w:hAnsi="Helvetica" w:cs="Helvetica"/>
          <w:color w:val="181817"/>
          <w:lang w:val="en-US"/>
        </w:rPr>
        <w:t xml:space="preserve">. Emergence patterns in male butterflies: A hypothesis and a test. </w:t>
      </w:r>
      <w:proofErr w:type="spellStart"/>
      <w:r w:rsidR="00C73C1D" w:rsidRPr="00340E8E">
        <w:rPr>
          <w:rFonts w:ascii="Helvetica" w:hAnsi="Helvetica" w:cs="Helvetica"/>
          <w:i/>
          <w:color w:val="181817"/>
          <w:lang w:val="en-US"/>
        </w:rPr>
        <w:t>Theor</w:t>
      </w:r>
      <w:proofErr w:type="spellEnd"/>
      <w:r w:rsidR="00340E8E" w:rsidRPr="00340E8E">
        <w:rPr>
          <w:rFonts w:ascii="Helvetica" w:hAnsi="Helvetica" w:cs="Helvetica"/>
          <w:i/>
          <w:color w:val="181817"/>
          <w:lang w:val="en-US"/>
        </w:rPr>
        <w:t xml:space="preserve">. </w:t>
      </w:r>
      <w:proofErr w:type="spellStart"/>
      <w:r w:rsidR="00340E8E" w:rsidRPr="00340E8E">
        <w:rPr>
          <w:rFonts w:ascii="Helvetica" w:hAnsi="Helvetica" w:cs="Helvetica"/>
          <w:i/>
          <w:color w:val="181817"/>
          <w:lang w:val="en-US"/>
        </w:rPr>
        <w:t>Popul</w:t>
      </w:r>
      <w:proofErr w:type="spellEnd"/>
      <w:r w:rsidR="00340E8E" w:rsidRPr="00340E8E">
        <w:rPr>
          <w:rFonts w:ascii="Helvetica" w:hAnsi="Helvetica" w:cs="Helvetica"/>
          <w:i/>
          <w:color w:val="181817"/>
          <w:lang w:val="en-US"/>
        </w:rPr>
        <w:t xml:space="preserve">. </w:t>
      </w:r>
      <w:proofErr w:type="gramStart"/>
      <w:r w:rsidR="00340E8E" w:rsidRPr="00340E8E">
        <w:rPr>
          <w:rFonts w:ascii="Helvetica" w:hAnsi="Helvetica" w:cs="Helvetica"/>
          <w:i/>
          <w:color w:val="181817"/>
          <w:lang w:val="en-US"/>
        </w:rPr>
        <w:t>Biol</w:t>
      </w:r>
      <w:r w:rsidR="00340E8E">
        <w:rPr>
          <w:rFonts w:ascii="Helvetica" w:hAnsi="Helvetica" w:cs="Helvetica"/>
          <w:color w:val="181817"/>
          <w:lang w:val="en-US"/>
        </w:rPr>
        <w:t xml:space="preserve">. </w:t>
      </w:r>
      <w:r w:rsidR="00340E8E" w:rsidRPr="00340E8E">
        <w:rPr>
          <w:rFonts w:ascii="Helvetica" w:hAnsi="Helvetica" w:cs="Helvetica"/>
          <w:b/>
          <w:color w:val="181817"/>
          <w:lang w:val="en-US"/>
        </w:rPr>
        <w:t>23</w:t>
      </w:r>
      <w:r w:rsidR="00C73C1D" w:rsidRPr="00C73C1D">
        <w:rPr>
          <w:rFonts w:ascii="Helvetica" w:hAnsi="Helvetica" w:cs="Helvetica"/>
          <w:color w:val="181817"/>
          <w:lang w:val="en-US"/>
        </w:rPr>
        <w:t>, 363–379</w:t>
      </w:r>
      <w:r w:rsidR="00340E8E">
        <w:rPr>
          <w:rFonts w:ascii="Helvetica" w:hAnsi="Helvetica" w:cs="Helvetica"/>
          <w:color w:val="181817"/>
          <w:lang w:val="en-US"/>
        </w:rPr>
        <w:t xml:space="preserve"> </w:t>
      </w:r>
      <w:r w:rsidR="00340E8E" w:rsidRPr="00C73C1D">
        <w:rPr>
          <w:rFonts w:ascii="Helvetica" w:hAnsi="Helvetica" w:cs="Helvetica"/>
          <w:color w:val="181817"/>
          <w:lang w:val="en-US"/>
        </w:rPr>
        <w:t>(1983)</w:t>
      </w:r>
      <w:r w:rsidR="00C73C1D" w:rsidRPr="00C73C1D">
        <w:rPr>
          <w:rFonts w:ascii="Helvetica" w:hAnsi="Helvetica" w:cs="Helvetica"/>
          <w:color w:val="181817"/>
          <w:lang w:val="en-US"/>
        </w:rPr>
        <w:t>.</w:t>
      </w:r>
      <w:proofErr w:type="gramEnd"/>
      <w:r w:rsidR="00CE7FB4">
        <w:rPr>
          <w:rFonts w:ascii="Helvetica" w:hAnsi="Helvetica"/>
          <w:color w:val="000000"/>
        </w:rPr>
        <w:t xml:space="preserve"> </w:t>
      </w:r>
    </w:p>
    <w:p w14:paraId="3EEFF6CA" w14:textId="77777777" w:rsidR="00340E8E" w:rsidRDefault="00340E8E" w:rsidP="00D74747">
      <w:pPr>
        <w:pStyle w:val="HTMLPreformatted"/>
        <w:rPr>
          <w:rFonts w:ascii="Helvetica" w:hAnsi="Helvetica"/>
          <w:color w:val="000000"/>
        </w:rPr>
      </w:pPr>
    </w:p>
    <w:p w14:paraId="7DA7A224" w14:textId="41ECAB9E" w:rsidR="00340E8E" w:rsidRPr="00200005" w:rsidRDefault="006F1CA4" w:rsidP="00340E8E">
      <w:pPr>
        <w:rPr>
          <w:rFonts w:ascii="Times New Roman" w:eastAsia="Times New Roman" w:hAnsi="Times New Roman" w:cs="Times New Roman"/>
          <w:sz w:val="20"/>
          <w:szCs w:val="20"/>
        </w:rPr>
      </w:pPr>
      <w:ins w:id="101" w:author="Heather Kharouba" w:date="2019-11-26T20:38:00Z">
        <w:r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60</w:t>
        </w:r>
      </w:ins>
      <w:del w:id="102" w:author="Heather Kharouba" w:date="2019-11-26T20:38:00Z">
        <w:r w:rsidR="00340E8E" w:rsidDel="006F1CA4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delText>54</w:delText>
        </w:r>
      </w:del>
      <w:r w:rsidR="00340E8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340E8E" w:rsidRPr="0020000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Johansson,</w:t>
      </w:r>
      <w:r w:rsidR="00340E8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J., Smith, H.G. and </w:t>
      </w:r>
      <w:proofErr w:type="spellStart"/>
      <w:r w:rsidR="00340E8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Jonzén</w:t>
      </w:r>
      <w:proofErr w:type="spellEnd"/>
      <w:r w:rsidR="00340E8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N</w:t>
      </w:r>
      <w:r w:rsidR="00340E8E" w:rsidRPr="0020000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Adaptation of reproductive phenology to climate change with ecological feedback via dominance hierarchies. </w:t>
      </w:r>
      <w:r w:rsidR="00340E8E">
        <w:rPr>
          <w:rFonts w:ascii="Arial" w:eastAsia="Times New Roman" w:hAnsi="Arial" w:cs="Arial"/>
          <w:i/>
          <w:iCs/>
          <w:color w:val="222222"/>
          <w:sz w:val="20"/>
          <w:szCs w:val="20"/>
        </w:rPr>
        <w:t>J. Anim. E</w:t>
      </w:r>
      <w:r w:rsidR="00340E8E" w:rsidRPr="00200005">
        <w:rPr>
          <w:rFonts w:ascii="Arial" w:eastAsia="Times New Roman" w:hAnsi="Arial" w:cs="Arial"/>
          <w:i/>
          <w:iCs/>
          <w:color w:val="222222"/>
          <w:sz w:val="20"/>
          <w:szCs w:val="20"/>
        </w:rPr>
        <w:t>col</w:t>
      </w:r>
      <w:r w:rsidR="00340E8E">
        <w:rPr>
          <w:rFonts w:ascii="Arial" w:eastAsia="Times New Roman" w:hAnsi="Arial" w:cs="Arial"/>
          <w:i/>
          <w:iCs/>
          <w:color w:val="222222"/>
          <w:sz w:val="20"/>
          <w:szCs w:val="20"/>
        </w:rPr>
        <w:t>.</w:t>
      </w:r>
      <w:r w:rsidR="00340E8E" w:rsidRPr="0020000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="00340E8E" w:rsidRPr="00AB1260">
        <w:rPr>
          <w:rFonts w:ascii="Arial" w:eastAsia="Times New Roman" w:hAnsi="Arial" w:cs="Arial"/>
          <w:b/>
          <w:iCs/>
          <w:color w:val="222222"/>
          <w:sz w:val="20"/>
          <w:szCs w:val="20"/>
        </w:rPr>
        <w:t>83</w:t>
      </w:r>
      <w:r w:rsidR="00340E8E" w:rsidRPr="0020000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440-449</w:t>
      </w:r>
      <w:r w:rsidR="00340E8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="00340E8E" w:rsidRPr="0020000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2014</w:t>
      </w:r>
      <w:r w:rsidR="00340E8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).</w:t>
      </w:r>
    </w:p>
    <w:p w14:paraId="16DB7F19" w14:textId="77777777" w:rsidR="00340E8E" w:rsidRPr="00CE7FB4" w:rsidRDefault="00340E8E" w:rsidP="00D74747">
      <w:pPr>
        <w:pStyle w:val="HTMLPreformatted"/>
        <w:rPr>
          <w:rFonts w:ascii="Helvetica" w:hAnsi="Helvetica"/>
          <w:color w:val="000000"/>
        </w:rPr>
      </w:pPr>
    </w:p>
    <w:p w14:paraId="3785E09F" w14:textId="29D12B8A" w:rsidR="00441B66" w:rsidDel="00D85061" w:rsidRDefault="00D85061" w:rsidP="00441B66">
      <w:pPr>
        <w:rPr>
          <w:del w:id="103" w:author="Heather Kharouba" w:date="2019-11-26T20:41:00Z"/>
          <w:rFonts w:ascii="Times New Roman" w:eastAsia="Times New Roman" w:hAnsi="Times New Roman" w:cs="Times New Roman"/>
          <w:sz w:val="20"/>
          <w:szCs w:val="20"/>
        </w:rPr>
      </w:pPr>
      <w:ins w:id="104" w:author="Heather Kharouba" w:date="2019-11-26T20:41:00Z">
        <w:r>
          <w:rPr>
            <w:rFonts w:ascii="Helvetica" w:eastAsia="Times New Roman" w:hAnsi="Helvetica" w:cs="Times New Roman"/>
            <w:sz w:val="20"/>
            <w:szCs w:val="20"/>
          </w:rPr>
          <w:t>61</w:t>
        </w:r>
      </w:ins>
    </w:p>
    <w:p w14:paraId="7604F708" w14:textId="77777777" w:rsidR="00441B66" w:rsidRPr="008E73E9" w:rsidRDefault="00441B66" w:rsidP="00441B66">
      <w:pPr>
        <w:rPr>
          <w:rFonts w:ascii="Helvetica" w:eastAsia="Times New Roman" w:hAnsi="Helvetica" w:cs="Times New Roman"/>
          <w:sz w:val="20"/>
          <w:szCs w:val="20"/>
        </w:rPr>
      </w:pPr>
      <w:del w:id="105" w:author="Heather Kharouba" w:date="2019-11-26T20:41:00Z">
        <w:r w:rsidRPr="008E73E9" w:rsidDel="00D85061">
          <w:rPr>
            <w:rFonts w:ascii="Helvetica" w:eastAsia="Times New Roman" w:hAnsi="Helvetica" w:cs="Times New Roman"/>
            <w:sz w:val="20"/>
            <w:szCs w:val="20"/>
          </w:rPr>
          <w:delText>56</w:delText>
        </w:r>
      </w:del>
      <w:r w:rsidRPr="008E73E9">
        <w:rPr>
          <w:rFonts w:ascii="Helvetica" w:eastAsia="Times New Roman" w:hAnsi="Helvetica" w:cs="Times New Roman"/>
          <w:sz w:val="20"/>
          <w:szCs w:val="20"/>
        </w:rPr>
        <w:t xml:space="preserve">. </w:t>
      </w:r>
      <w:r w:rsidRPr="008E73E9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Thompson, J.N., </w:t>
      </w:r>
      <w:r w:rsidRPr="008E73E9">
        <w:rPr>
          <w:rFonts w:ascii="Helvetica" w:eastAsia="Times New Roman" w:hAnsi="Helvetica" w:cs="Arial"/>
          <w:iCs/>
          <w:color w:val="222222"/>
          <w:sz w:val="20"/>
          <w:szCs w:val="20"/>
        </w:rPr>
        <w:t xml:space="preserve">The </w:t>
      </w:r>
      <w:proofErr w:type="spellStart"/>
      <w:r w:rsidRPr="008E73E9">
        <w:rPr>
          <w:rFonts w:ascii="Helvetica" w:eastAsia="Times New Roman" w:hAnsi="Helvetica" w:cs="Arial"/>
          <w:iCs/>
          <w:color w:val="222222"/>
          <w:sz w:val="20"/>
          <w:szCs w:val="20"/>
        </w:rPr>
        <w:t>coevolutionary</w:t>
      </w:r>
      <w:proofErr w:type="spellEnd"/>
      <w:r w:rsidRPr="008E73E9">
        <w:rPr>
          <w:rFonts w:ascii="Helvetica" w:eastAsia="Times New Roman" w:hAnsi="Helvetica" w:cs="Arial"/>
          <w:iCs/>
          <w:color w:val="222222"/>
          <w:sz w:val="20"/>
          <w:szCs w:val="20"/>
        </w:rPr>
        <w:t xml:space="preserve"> process</w:t>
      </w:r>
      <w:r w:rsidRPr="008E73E9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 w:rsidRPr="008E73E9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University of Chicago Press (1994).</w:t>
      </w:r>
      <w:proofErr w:type="gramEnd"/>
    </w:p>
    <w:p w14:paraId="1E3128D5" w14:textId="5EF84892" w:rsidR="00441B66" w:rsidRPr="008E73E9" w:rsidRDefault="00441B66" w:rsidP="00441B66">
      <w:pPr>
        <w:rPr>
          <w:rFonts w:ascii="Helvetica" w:eastAsia="Times New Roman" w:hAnsi="Helvetica" w:cs="Times New Roman"/>
          <w:sz w:val="20"/>
          <w:szCs w:val="20"/>
        </w:rPr>
      </w:pPr>
    </w:p>
    <w:p w14:paraId="62753DB4" w14:textId="6B541FDD" w:rsidR="00D74747" w:rsidRDefault="00AC3772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ins w:id="106" w:author="Heather Kharouba" w:date="2019-11-26T20:42:00Z">
        <w:r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t>62</w:t>
        </w:r>
      </w:ins>
      <w:del w:id="107" w:author="Heather Kharouba" w:date="2019-11-26T20:42:00Z">
        <w:r w:rsidR="008E73E9" w:rsidRPr="008E73E9" w:rsidDel="00AC3772"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delText>57</w:delText>
        </w:r>
      </w:del>
      <w:r w:rsidR="008E73E9" w:rsidRPr="008E73E9"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. </w:t>
      </w:r>
      <w:proofErr w:type="spellStart"/>
      <w:r w:rsidR="008E73E9" w:rsidRPr="008E73E9">
        <w:rPr>
          <w:rFonts w:ascii="Helvetica" w:eastAsia="Times New Roman" w:hAnsi="Helvetica" w:cs="Arial"/>
          <w:color w:val="000000"/>
          <w:sz w:val="20"/>
          <w:szCs w:val="20"/>
        </w:rPr>
        <w:t>Chmura</w:t>
      </w:r>
      <w:proofErr w:type="spellEnd"/>
      <w:r w:rsidR="008E73E9" w:rsidRPr="008E73E9">
        <w:rPr>
          <w:rFonts w:ascii="Helvetica" w:eastAsia="Times New Roman" w:hAnsi="Helvetica" w:cs="Arial"/>
          <w:color w:val="000000"/>
          <w:sz w:val="20"/>
          <w:szCs w:val="20"/>
        </w:rPr>
        <w:t xml:space="preserve">, H. E., et al. </w:t>
      </w:r>
      <w:r w:rsidR="008E73E9" w:rsidRPr="008E73E9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The mechanisms of phenology: the patterns and processes of </w:t>
      </w:r>
      <w:proofErr w:type="spellStart"/>
      <w:r w:rsidR="008E73E9" w:rsidRPr="008E73E9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</w:t>
      </w:r>
      <w:proofErr w:type="spellEnd"/>
      <w:r w:rsidR="008E73E9" w:rsidRPr="008E73E9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shifts</w:t>
      </w:r>
      <w:r w:rsidR="008E73E9" w:rsidRPr="008E73E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="008E73E9" w:rsidRPr="008E73E9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Ecol. </w:t>
      </w:r>
      <w:proofErr w:type="spellStart"/>
      <w:r w:rsidR="008E73E9" w:rsidRPr="008E73E9">
        <w:rPr>
          <w:rFonts w:ascii="Helvetica" w:eastAsia="Times New Roman" w:hAnsi="Helvetica" w:cs="Arial"/>
          <w:i/>
          <w:color w:val="000000"/>
          <w:sz w:val="20"/>
          <w:szCs w:val="20"/>
        </w:rPr>
        <w:t>Monogr</w:t>
      </w:r>
      <w:proofErr w:type="spellEnd"/>
      <w:r w:rsidR="008E73E9" w:rsidRPr="008E73E9"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 w:rsidR="008E73E9" w:rsidRPr="008E73E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gramStart"/>
      <w:r w:rsidR="008E73E9" w:rsidRPr="008E73E9">
        <w:rPr>
          <w:rFonts w:ascii="Helvetica" w:eastAsia="Times New Roman" w:hAnsi="Helvetica" w:cs="Arial"/>
          <w:b/>
          <w:iCs/>
          <w:color w:val="222222"/>
          <w:sz w:val="20"/>
          <w:szCs w:val="20"/>
        </w:rPr>
        <w:t>89</w:t>
      </w:r>
      <w:r w:rsidR="008E73E9" w:rsidRPr="008E73E9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 e01337</w:t>
      </w:r>
      <w:r w:rsidR="008E73E9" w:rsidRPr="008E73E9">
        <w:rPr>
          <w:rFonts w:ascii="Helvetica" w:eastAsia="Times New Roman" w:hAnsi="Helvetica"/>
          <w:sz w:val="20"/>
          <w:szCs w:val="20"/>
        </w:rPr>
        <w:t xml:space="preserve"> </w:t>
      </w:r>
      <w:r w:rsidR="008E73E9" w:rsidRPr="008E73E9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8E73E9" w:rsidRPr="008E73E9">
        <w:rPr>
          <w:rFonts w:ascii="Helvetica" w:eastAsia="Times New Roman" w:hAnsi="Helvetica" w:cs="Arial"/>
          <w:bCs/>
          <w:color w:val="000000"/>
          <w:sz w:val="20"/>
          <w:szCs w:val="20"/>
        </w:rPr>
        <w:t>2018).</w:t>
      </w:r>
      <w:proofErr w:type="gramEnd"/>
    </w:p>
    <w:p w14:paraId="19A73312" w14:textId="77777777" w:rsidR="00F969EB" w:rsidRDefault="00F969EB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3E5EEA94" w14:textId="181B11CC" w:rsidR="00F969EB" w:rsidRDefault="00AC3772" w:rsidP="00F82A19">
      <w:pPr>
        <w:rPr>
          <w:rFonts w:ascii="Helvetica" w:eastAsia="Times New Roman" w:hAnsi="Helvetica" w:cs="Arial"/>
          <w:color w:val="000000"/>
          <w:sz w:val="20"/>
          <w:szCs w:val="20"/>
        </w:rPr>
      </w:pPr>
      <w:ins w:id="108" w:author="Heather Kharouba" w:date="2019-11-26T20:43:00Z">
        <w:r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t>63</w:t>
        </w:r>
      </w:ins>
      <w:del w:id="109" w:author="Heather Kharouba" w:date="2019-11-26T20:43:00Z">
        <w:r w:rsidR="00F969EB" w:rsidDel="00AC3772"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delText>58</w:delText>
        </w:r>
      </w:del>
      <w:r w:rsidR="00F969EB"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. </w:t>
      </w:r>
      <w:proofErr w:type="spellStart"/>
      <w:r w:rsidR="00F969EB" w:rsidRPr="002D2EC9">
        <w:rPr>
          <w:rFonts w:ascii="Helvetica" w:eastAsia="Times New Roman" w:hAnsi="Helvetica" w:cs="Arial"/>
          <w:color w:val="000000"/>
          <w:sz w:val="20"/>
          <w:szCs w:val="20"/>
        </w:rPr>
        <w:t>Bauerfeind</w:t>
      </w:r>
      <w:proofErr w:type="spellEnd"/>
      <w:r w:rsidR="00F969EB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S. S. and Fischer, K. </w:t>
      </w:r>
      <w:r w:rsidR="00F969EB" w:rsidRPr="00B657A9">
        <w:rPr>
          <w:rFonts w:ascii="Helvetica" w:eastAsia="Times New Roman" w:hAnsi="Helvetica" w:cs="Arial"/>
          <w:iCs/>
          <w:color w:val="000000"/>
          <w:sz w:val="20"/>
          <w:szCs w:val="20"/>
        </w:rPr>
        <w:t>Increased temperature reduces herbivore host-plant quality</w:t>
      </w:r>
      <w:r w:rsidR="00F969EB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gramStart"/>
      <w:r w:rsidR="00F969EB">
        <w:rPr>
          <w:rFonts w:ascii="Helvetica" w:eastAsia="Times New Roman" w:hAnsi="Helvetica" w:cs="Arial"/>
          <w:i/>
          <w:color w:val="000000"/>
          <w:sz w:val="20"/>
          <w:szCs w:val="20"/>
        </w:rPr>
        <w:t>Global Change Biol.</w:t>
      </w:r>
      <w:r w:rsidR="00F969EB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F969EB" w:rsidRPr="00B57F07">
        <w:rPr>
          <w:rFonts w:ascii="Helvetica" w:eastAsia="Times New Roman" w:hAnsi="Helvetica" w:cs="Arial"/>
          <w:b/>
          <w:color w:val="000000"/>
          <w:sz w:val="20"/>
          <w:szCs w:val="20"/>
        </w:rPr>
        <w:t>19</w:t>
      </w:r>
      <w:r w:rsidR="00F969EB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F969EB" w:rsidRPr="002D2EC9">
        <w:rPr>
          <w:rFonts w:ascii="Helvetica" w:eastAsia="Times New Roman" w:hAnsi="Helvetica" w:cs="Arial"/>
          <w:color w:val="000000"/>
          <w:sz w:val="20"/>
          <w:szCs w:val="20"/>
        </w:rPr>
        <w:t>3272-3282</w:t>
      </w:r>
      <w:r w:rsidR="00F969EB">
        <w:rPr>
          <w:rFonts w:ascii="Helvetica" w:eastAsia="Times New Roman" w:hAnsi="Helvetica" w:cs="Arial"/>
          <w:color w:val="000000"/>
          <w:sz w:val="20"/>
          <w:szCs w:val="20"/>
        </w:rPr>
        <w:t xml:space="preserve"> (2013).</w:t>
      </w:r>
      <w:proofErr w:type="gramEnd"/>
    </w:p>
    <w:p w14:paraId="175C80F8" w14:textId="77777777" w:rsidR="00F969EB" w:rsidRDefault="00F969EB" w:rsidP="00F82A19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053CDB11" w14:textId="61866E2A" w:rsidR="00F969EB" w:rsidRDefault="00AC3772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ins w:id="110" w:author="Heather Kharouba" w:date="2019-11-26T20:43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64</w:t>
        </w:r>
      </w:ins>
      <w:del w:id="111" w:author="Heather Kharouba" w:date="2019-11-26T20:43:00Z">
        <w:r w:rsidR="00F969EB" w:rsidDel="00AC3772">
          <w:rPr>
            <w:rFonts w:ascii="Helvetica" w:eastAsia="Times New Roman" w:hAnsi="Helvetica" w:cs="Arial"/>
            <w:color w:val="000000"/>
            <w:sz w:val="20"/>
            <w:szCs w:val="20"/>
          </w:rPr>
          <w:delText>59</w:delText>
        </w:r>
      </w:del>
      <w:r w:rsidR="00F969EB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="00F969EB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Rudolf, V. H. and Singh, M. </w:t>
      </w:r>
      <w:proofErr w:type="gramStart"/>
      <w:r w:rsidR="00F969EB"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Disentangling</w:t>
      </w:r>
      <w:proofErr w:type="gramEnd"/>
      <w:r w:rsidR="00F969EB"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climate change effects on species interactions: effects of temperature, </w:t>
      </w:r>
      <w:proofErr w:type="spellStart"/>
      <w:r w:rsidR="00F969EB"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</w:t>
      </w:r>
      <w:proofErr w:type="spellEnd"/>
      <w:r w:rsidR="00F969EB"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shifts, and body size</w:t>
      </w:r>
      <w:r w:rsidR="00F969EB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="00F969EB" w:rsidRPr="008B386E">
        <w:rPr>
          <w:rFonts w:ascii="Helvetica" w:eastAsia="Times New Roman" w:hAnsi="Helvetica" w:cs="Arial"/>
          <w:i/>
          <w:color w:val="000000"/>
          <w:sz w:val="20"/>
          <w:szCs w:val="20"/>
        </w:rPr>
        <w:t>Oecologia</w:t>
      </w:r>
      <w:proofErr w:type="spellEnd"/>
      <w:r w:rsidR="00F969EB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F969EB" w:rsidRPr="0023167F">
        <w:rPr>
          <w:rFonts w:ascii="Helvetica" w:eastAsia="Times New Roman" w:hAnsi="Helvetica" w:cs="Arial"/>
          <w:b/>
          <w:color w:val="000000"/>
          <w:sz w:val="20"/>
          <w:szCs w:val="20"/>
        </w:rPr>
        <w:t>173</w:t>
      </w:r>
      <w:r w:rsidR="00F969EB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F969EB" w:rsidRPr="002D2EC9">
        <w:rPr>
          <w:rFonts w:ascii="Helvetica" w:eastAsia="Times New Roman" w:hAnsi="Helvetica" w:cs="Arial"/>
          <w:color w:val="000000"/>
          <w:sz w:val="20"/>
          <w:szCs w:val="20"/>
        </w:rPr>
        <w:t>1043-1052</w:t>
      </w:r>
      <w:r w:rsidR="00F969EB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F969EB" w:rsidRPr="00373A8A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F969EB" w:rsidRPr="00373A8A">
        <w:rPr>
          <w:rFonts w:ascii="Helvetica" w:eastAsia="Times New Roman" w:hAnsi="Helvetica" w:cs="Arial"/>
          <w:bCs/>
          <w:color w:val="000000"/>
          <w:sz w:val="20"/>
          <w:szCs w:val="20"/>
        </w:rPr>
        <w:t>2013).</w:t>
      </w:r>
      <w:proofErr w:type="gramEnd"/>
    </w:p>
    <w:p w14:paraId="1EE0F323" w14:textId="77777777" w:rsidR="00F969EB" w:rsidRDefault="00F969EB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3CACDA64" w14:textId="01470D3F" w:rsidR="00F969EB" w:rsidRPr="002D2EC9" w:rsidRDefault="001C522B" w:rsidP="00F969EB">
      <w:pPr>
        <w:rPr>
          <w:rFonts w:ascii="Helvetica" w:eastAsia="Times New Roman" w:hAnsi="Helvetica" w:cs="Arial"/>
          <w:color w:val="000000"/>
          <w:sz w:val="20"/>
          <w:szCs w:val="20"/>
        </w:rPr>
      </w:pPr>
      <w:ins w:id="112" w:author="Heather Kharouba" w:date="2019-11-26T20:44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6</w:t>
        </w:r>
      </w:ins>
      <w:del w:id="113" w:author="Heather Kharouba" w:date="2019-11-26T20:44:00Z">
        <w:r w:rsidR="00F969EB" w:rsidDel="001C522B">
          <w:rPr>
            <w:rFonts w:ascii="Helvetica" w:eastAsia="Times New Roman" w:hAnsi="Helvetica" w:cs="Arial"/>
            <w:color w:val="000000"/>
            <w:sz w:val="20"/>
            <w:szCs w:val="20"/>
          </w:rPr>
          <w:delText>6</w:delText>
        </w:r>
      </w:del>
      <w:ins w:id="114" w:author="Heather Kharouba" w:date="2019-11-26T20:43:00Z">
        <w:r w:rsidR="00AC3772">
          <w:rPr>
            <w:rFonts w:ascii="Helvetica" w:eastAsia="Times New Roman" w:hAnsi="Helvetica" w:cs="Arial"/>
            <w:color w:val="000000"/>
            <w:sz w:val="20"/>
            <w:szCs w:val="20"/>
          </w:rPr>
          <w:t>5</w:t>
        </w:r>
      </w:ins>
      <w:del w:id="115" w:author="Heather Kharouba" w:date="2019-11-26T20:43:00Z">
        <w:r w:rsidR="00F969EB" w:rsidDel="00AC3772">
          <w:rPr>
            <w:rFonts w:ascii="Helvetica" w:eastAsia="Times New Roman" w:hAnsi="Helvetica" w:cs="Arial"/>
            <w:color w:val="000000"/>
            <w:sz w:val="20"/>
            <w:szCs w:val="20"/>
          </w:rPr>
          <w:delText>0</w:delText>
        </w:r>
      </w:del>
      <w:r w:rsidR="00F969EB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="00F969EB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Berger, S. A., Diehl, S., </w:t>
      </w:r>
      <w:proofErr w:type="spellStart"/>
      <w:r w:rsidR="00F969EB" w:rsidRPr="002D2EC9">
        <w:rPr>
          <w:rFonts w:ascii="Helvetica" w:eastAsia="Times New Roman" w:hAnsi="Helvetica" w:cs="Arial"/>
          <w:color w:val="000000"/>
          <w:sz w:val="20"/>
          <w:szCs w:val="20"/>
        </w:rPr>
        <w:t>Stibor</w:t>
      </w:r>
      <w:proofErr w:type="spellEnd"/>
      <w:r w:rsidR="00F969EB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H., Sebastian, P. and </w:t>
      </w:r>
      <w:proofErr w:type="spellStart"/>
      <w:r w:rsidR="00F969EB" w:rsidRPr="002D2EC9">
        <w:rPr>
          <w:rFonts w:ascii="Helvetica" w:eastAsia="Times New Roman" w:hAnsi="Helvetica" w:cs="Arial"/>
          <w:color w:val="000000"/>
          <w:sz w:val="20"/>
          <w:szCs w:val="20"/>
        </w:rPr>
        <w:t>Scherz</w:t>
      </w:r>
      <w:proofErr w:type="spellEnd"/>
      <w:r w:rsidR="00F969EB" w:rsidRPr="002D2EC9">
        <w:rPr>
          <w:rFonts w:ascii="Helvetica" w:eastAsia="Times New Roman" w:hAnsi="Helvetica" w:cs="Arial"/>
          <w:color w:val="000000"/>
          <w:sz w:val="20"/>
          <w:szCs w:val="20"/>
        </w:rPr>
        <w:t>, A.</w:t>
      </w:r>
      <w:r w:rsidR="00F969EB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F969EB" w:rsidRPr="00E124FA">
        <w:rPr>
          <w:rFonts w:ascii="Helvetica" w:eastAsia="Times New Roman" w:hAnsi="Helvetica" w:cs="Arial"/>
          <w:iCs/>
          <w:color w:val="000000"/>
          <w:sz w:val="20"/>
          <w:szCs w:val="20"/>
        </w:rPr>
        <w:t>Separating effects of climatic drivers and biotic feedbacks on seasonal plankton dynamics: no sign of trophic mismatch</w:t>
      </w:r>
      <w:r w:rsidR="00F969EB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gramStart"/>
      <w:r w:rsidR="00F969EB">
        <w:rPr>
          <w:rFonts w:ascii="Helvetica" w:eastAsia="Times New Roman" w:hAnsi="Helvetica" w:cs="Arial"/>
          <w:i/>
          <w:color w:val="000000"/>
          <w:sz w:val="20"/>
          <w:szCs w:val="20"/>
        </w:rPr>
        <w:t>Freshwater Biol.</w:t>
      </w:r>
      <w:r w:rsidR="00F969EB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F969EB" w:rsidRPr="00514A54">
        <w:rPr>
          <w:rFonts w:ascii="Helvetica" w:eastAsia="Times New Roman" w:hAnsi="Helvetica" w:cs="Arial"/>
          <w:b/>
          <w:color w:val="000000"/>
          <w:sz w:val="20"/>
          <w:szCs w:val="20"/>
        </w:rPr>
        <w:t>59</w:t>
      </w:r>
      <w:r w:rsidR="00F969EB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F969EB" w:rsidRPr="002D2EC9">
        <w:rPr>
          <w:rFonts w:ascii="Helvetica" w:eastAsia="Times New Roman" w:hAnsi="Helvetica" w:cs="Arial"/>
          <w:color w:val="000000"/>
          <w:sz w:val="20"/>
          <w:szCs w:val="20"/>
        </w:rPr>
        <w:t>2204-2220</w:t>
      </w:r>
      <w:r w:rsidR="00F969EB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F969EB" w:rsidRPr="00F36ED7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F969EB" w:rsidRPr="00F36ED7">
        <w:rPr>
          <w:rFonts w:ascii="Helvetica" w:eastAsia="Times New Roman" w:hAnsi="Helvetica" w:cs="Arial"/>
          <w:bCs/>
          <w:color w:val="000000"/>
          <w:sz w:val="20"/>
          <w:szCs w:val="20"/>
        </w:rPr>
        <w:t>2014)</w:t>
      </w:r>
      <w:r w:rsidR="00F969EB" w:rsidRPr="00F36ED7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</w:p>
    <w:p w14:paraId="36DC4E19" w14:textId="77777777" w:rsidR="00F969EB" w:rsidRDefault="00F969EB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43E879B5" w14:textId="1FFD7297" w:rsidR="00A437DE" w:rsidRDefault="00A437DE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proofErr w:type="gramStart"/>
      <w:r>
        <w:rPr>
          <w:rFonts w:ascii="Helvetica" w:eastAsia="Times New Roman" w:hAnsi="Helvetica" w:cs="Arial"/>
          <w:bCs/>
          <w:color w:val="000000"/>
          <w:sz w:val="20"/>
          <w:szCs w:val="20"/>
        </w:rPr>
        <w:t>6</w:t>
      </w:r>
      <w:ins w:id="116" w:author="Heather Kharouba" w:date="2019-11-26T20:44:00Z">
        <w:r w:rsidR="001C522B"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t>6</w:t>
        </w:r>
      </w:ins>
      <w:del w:id="117" w:author="Heather Kharouba" w:date="2019-11-26T20:44:00Z">
        <w:r w:rsidDel="001C522B"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delText>1</w:delText>
        </w:r>
      </w:del>
      <w:r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George, D.</w:t>
      </w:r>
      <w:proofErr w:type="gramEnd"/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gramStart"/>
      <w:r w:rsidRPr="00384233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The effect of nutrient enrichment and changes in the weather on the abundance of Daphnia in </w:t>
      </w:r>
      <w:proofErr w:type="spellStart"/>
      <w:r w:rsidRPr="00384233">
        <w:rPr>
          <w:rFonts w:ascii="Helvetica" w:eastAsia="Times New Roman" w:hAnsi="Helvetica" w:cs="Arial"/>
          <w:iCs/>
          <w:color w:val="000000"/>
          <w:sz w:val="20"/>
          <w:szCs w:val="20"/>
        </w:rPr>
        <w:t>Esthwaite</w:t>
      </w:r>
      <w:proofErr w:type="spellEnd"/>
      <w:r w:rsidRPr="00384233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Water, Cumbria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Helvetica" w:eastAsia="Times New Roman" w:hAnsi="Helvetica" w:cs="Arial"/>
          <w:i/>
          <w:color w:val="000000"/>
          <w:sz w:val="20"/>
          <w:szCs w:val="20"/>
        </w:rPr>
        <w:t>Freshwater Biol.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3759D">
        <w:rPr>
          <w:rFonts w:ascii="Helvetica" w:eastAsia="Times New Roman" w:hAnsi="Helvetica" w:cs="Arial"/>
          <w:b/>
          <w:color w:val="000000"/>
          <w:sz w:val="20"/>
          <w:szCs w:val="20"/>
        </w:rPr>
        <w:t>57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360-372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017808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017808">
        <w:rPr>
          <w:rFonts w:ascii="Helvetica" w:eastAsia="Times New Roman" w:hAnsi="Helvetica" w:cs="Arial"/>
          <w:bCs/>
          <w:color w:val="000000"/>
          <w:sz w:val="20"/>
          <w:szCs w:val="20"/>
        </w:rPr>
        <w:t>2012).</w:t>
      </w:r>
      <w:proofErr w:type="gramEnd"/>
    </w:p>
    <w:p w14:paraId="7BCF90BA" w14:textId="77777777" w:rsidR="00587C4C" w:rsidRDefault="00587C4C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64F03743" w14:textId="36D7B5D8" w:rsidR="00587C4C" w:rsidRDefault="00587C4C" w:rsidP="00F82A19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bCs/>
          <w:color w:val="000000"/>
          <w:sz w:val="20"/>
          <w:szCs w:val="20"/>
        </w:rPr>
        <w:t>6</w:t>
      </w:r>
      <w:ins w:id="118" w:author="Heather Kharouba" w:date="2019-11-26T20:45:00Z">
        <w:r w:rsidR="001C522B"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t>7</w:t>
        </w:r>
      </w:ins>
      <w:del w:id="119" w:author="Heather Kharouba" w:date="2019-11-26T20:45:00Z">
        <w:r w:rsidDel="001C522B"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delText>2</w:delText>
        </w:r>
      </w:del>
      <w:r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Law, T., Zhang, W., Zhao, J. and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Arhonditsis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G. B. </w:t>
      </w:r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Structural changes in lake functioning induced from nutrient loading and climate variability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Ecol. Model.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gramStart"/>
      <w:r w:rsidRPr="00AB1260">
        <w:rPr>
          <w:rFonts w:ascii="Helvetica" w:eastAsia="Times New Roman" w:hAnsi="Helvetica" w:cs="Arial"/>
          <w:b/>
          <w:color w:val="000000"/>
          <w:sz w:val="20"/>
          <w:szCs w:val="20"/>
        </w:rPr>
        <w:t>220</w:t>
      </w:r>
      <w:r>
        <w:rPr>
          <w:rFonts w:ascii="Helvetica" w:eastAsia="Times New Roman" w:hAnsi="Helvetica" w:cs="Arial"/>
          <w:color w:val="000000"/>
          <w:sz w:val="20"/>
          <w:szCs w:val="20"/>
        </w:rPr>
        <w:t>,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979-997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84B31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D84B31">
        <w:rPr>
          <w:rFonts w:ascii="Helvetica" w:eastAsia="Times New Roman" w:hAnsi="Helvetica" w:cs="Arial"/>
          <w:bCs/>
          <w:color w:val="000000"/>
          <w:sz w:val="20"/>
          <w:szCs w:val="20"/>
        </w:rPr>
        <w:t>2009)</w:t>
      </w:r>
      <w:r w:rsidRPr="00D84B31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</w:p>
    <w:p w14:paraId="6A513332" w14:textId="77777777" w:rsidR="00587C4C" w:rsidRDefault="00587C4C" w:rsidP="00F82A19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20E0255" w14:textId="0C67F4BE" w:rsidR="00587C4C" w:rsidRPr="00017808" w:rsidRDefault="00587C4C" w:rsidP="00587C4C">
      <w:pPr>
        <w:rPr>
          <w:rFonts w:ascii="Helvetica" w:eastAsia="Times New Roman" w:hAnsi="Helvetica" w:cs="Arial"/>
          <w:color w:val="000000"/>
          <w:sz w:val="20"/>
          <w:szCs w:val="20"/>
        </w:rPr>
      </w:pPr>
      <w:proofErr w:type="gramStart"/>
      <w:r>
        <w:rPr>
          <w:rFonts w:ascii="Helvetica" w:eastAsia="Times New Roman" w:hAnsi="Helvetica" w:cs="Arial"/>
          <w:color w:val="000000"/>
          <w:sz w:val="20"/>
          <w:szCs w:val="20"/>
        </w:rPr>
        <w:t>6</w:t>
      </w:r>
      <w:ins w:id="120" w:author="Heather Kharouba" w:date="2019-11-26T20:45:00Z">
        <w:r w:rsidR="001C522B">
          <w:rPr>
            <w:rFonts w:ascii="Helvetica" w:eastAsia="Times New Roman" w:hAnsi="Helvetica" w:cs="Arial"/>
            <w:color w:val="000000"/>
            <w:sz w:val="20"/>
            <w:szCs w:val="20"/>
          </w:rPr>
          <w:t>8</w:t>
        </w:r>
      </w:ins>
      <w:del w:id="121" w:author="Heather Kharouba" w:date="2019-11-26T20:45:00Z">
        <w:r w:rsidDel="001C522B">
          <w:rPr>
            <w:rFonts w:ascii="Helvetica" w:eastAsia="Times New Roman" w:hAnsi="Helvetica" w:cs="Arial"/>
            <w:color w:val="000000"/>
            <w:sz w:val="20"/>
            <w:szCs w:val="20"/>
          </w:rPr>
          <w:delText>3</w:delText>
        </w:r>
      </w:del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Francis, T. B.,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384233">
        <w:rPr>
          <w:rFonts w:ascii="Helvetica" w:eastAsia="Times New Roman" w:hAnsi="Helvetica" w:cs="Arial"/>
          <w:iCs/>
          <w:color w:val="000000"/>
          <w:sz w:val="20"/>
          <w:szCs w:val="20"/>
        </w:rPr>
        <w:t>Shifting regimes and changing interactions in the Lake Washington, USA, plankton community from 1962</w:t>
      </w:r>
      <w:r>
        <w:rPr>
          <w:rFonts w:ascii="Helvetica" w:eastAsia="Times New Roman" w:hAnsi="Helvetica" w:cs="Arial"/>
          <w:iCs/>
          <w:color w:val="000000"/>
          <w:sz w:val="20"/>
          <w:szCs w:val="20"/>
        </w:rPr>
        <w:t>-</w:t>
      </w:r>
      <w:r w:rsidRPr="00384233">
        <w:rPr>
          <w:rFonts w:ascii="Helvetica" w:eastAsia="Times New Roman" w:hAnsi="Helvetica" w:cs="Arial"/>
          <w:iCs/>
          <w:color w:val="000000"/>
          <w:sz w:val="20"/>
          <w:szCs w:val="20"/>
        </w:rPr>
        <w:t>1994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384233">
        <w:rPr>
          <w:rFonts w:ascii="Helvetica" w:eastAsia="Times New Roman" w:hAnsi="Helvetica" w:cs="Arial"/>
          <w:i/>
          <w:color w:val="000000"/>
          <w:sz w:val="20"/>
          <w:szCs w:val="20"/>
        </w:rPr>
        <w:t>PloS</w:t>
      </w:r>
      <w:proofErr w:type="spellEnd"/>
      <w:r w:rsidRPr="00384233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one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3759D">
        <w:rPr>
          <w:rFonts w:ascii="Helvetica" w:eastAsia="Times New Roman" w:hAnsi="Helvetica" w:cs="Arial"/>
          <w:b/>
          <w:color w:val="000000"/>
          <w:sz w:val="20"/>
          <w:szCs w:val="20"/>
        </w:rPr>
        <w:t>9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e110363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017808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017808">
        <w:rPr>
          <w:rFonts w:ascii="Helvetica" w:eastAsia="Times New Roman" w:hAnsi="Helvetica" w:cs="Arial"/>
          <w:bCs/>
          <w:color w:val="000000"/>
          <w:sz w:val="20"/>
          <w:szCs w:val="20"/>
        </w:rPr>
        <w:t>2014).</w:t>
      </w:r>
      <w:proofErr w:type="gramEnd"/>
    </w:p>
    <w:p w14:paraId="7766179D" w14:textId="1D3C63AC" w:rsidR="003269EE" w:rsidRPr="002D2EC9" w:rsidRDefault="003269EE" w:rsidP="003269EE">
      <w:pPr>
        <w:spacing w:before="240"/>
        <w:rPr>
          <w:rFonts w:ascii="Helvetica" w:eastAsia="Times New Roman" w:hAnsi="Helvetica" w:cs="Arial"/>
          <w:b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bCs/>
          <w:color w:val="000000"/>
          <w:sz w:val="20"/>
          <w:szCs w:val="20"/>
        </w:rPr>
        <w:t>6</w:t>
      </w:r>
      <w:ins w:id="122" w:author="Heather Kharouba" w:date="2019-11-26T20:45:00Z">
        <w:r w:rsidR="001C522B"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t>9</w:t>
        </w:r>
      </w:ins>
      <w:del w:id="123" w:author="Heather Kharouba" w:date="2019-11-26T20:45:00Z">
        <w:r w:rsidDel="001C522B"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delText>4</w:delText>
        </w:r>
      </w:del>
      <w:r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.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Vatka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E.,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Rytkönen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S. and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Orell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, M.</w:t>
      </w:r>
      <w:r w:rsidRPr="002D2EC9">
        <w:rPr>
          <w:rFonts w:ascii="Helvetica" w:eastAsia="Times New Roman" w:hAnsi="Helvetica" w:cs="Arial"/>
          <w:b/>
          <w:bCs/>
          <w:color w:val="000000"/>
          <w:sz w:val="20"/>
          <w:szCs w:val="20"/>
        </w:rPr>
        <w:t xml:space="preserve"> </w:t>
      </w:r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Does the temporal mismatch hypothesis match in boreal populations?</w:t>
      </w:r>
      <w:r w:rsidRPr="002D2EC9">
        <w:rPr>
          <w:rFonts w:ascii="Helvetica" w:eastAsia="Times New Roman" w:hAnsi="Helvetica" w:cs="Arial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36D39">
        <w:rPr>
          <w:rFonts w:ascii="Helvetica" w:eastAsia="Times New Roman" w:hAnsi="Helvetica" w:cs="Arial"/>
          <w:i/>
          <w:color w:val="000000"/>
          <w:sz w:val="20"/>
          <w:szCs w:val="20"/>
        </w:rPr>
        <w:t>Oecologia</w:t>
      </w:r>
      <w:proofErr w:type="spellEnd"/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176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595-605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(</w:t>
      </w:r>
      <w:r w:rsidRPr="00F21DBF">
        <w:rPr>
          <w:rFonts w:ascii="Helvetica" w:eastAsia="Times New Roman" w:hAnsi="Helvetica" w:cs="Arial"/>
          <w:bCs/>
          <w:color w:val="000000"/>
          <w:sz w:val="20"/>
          <w:szCs w:val="20"/>
        </w:rPr>
        <w:t>2014).</w:t>
      </w:r>
      <w:proofErr w:type="gramEnd"/>
    </w:p>
    <w:p w14:paraId="54C72869" w14:textId="77777777" w:rsidR="003269EE" w:rsidRDefault="003269EE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02C03552" w14:textId="62F172B9" w:rsidR="003F620F" w:rsidRPr="008E73E9" w:rsidRDefault="0031740D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ins w:id="124" w:author="Heather Kharouba" w:date="2019-11-26T20:45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70</w:t>
        </w:r>
      </w:ins>
      <w:del w:id="125" w:author="Heather Kharouba" w:date="2019-11-26T20:45:00Z">
        <w:r w:rsidR="003F620F" w:rsidDel="0031740D">
          <w:rPr>
            <w:rFonts w:ascii="Helvetica" w:eastAsia="Times New Roman" w:hAnsi="Helvetica" w:cs="Arial"/>
            <w:color w:val="000000"/>
            <w:sz w:val="20"/>
            <w:szCs w:val="20"/>
          </w:rPr>
          <w:delText>65</w:delText>
        </w:r>
      </w:del>
      <w:r w:rsidR="003F620F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="003F620F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Holliday, N. </w:t>
      </w:r>
      <w:r w:rsidR="003F620F"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Population ecology of winter moth (</w:t>
      </w:r>
      <w:proofErr w:type="spellStart"/>
      <w:r w:rsidR="003F620F" w:rsidRPr="005F0775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Operophtera</w:t>
      </w:r>
      <w:proofErr w:type="spellEnd"/>
      <w:r w:rsidR="003F620F" w:rsidRPr="005F0775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3F620F" w:rsidRPr="005F0775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brumata</w:t>
      </w:r>
      <w:proofErr w:type="spellEnd"/>
      <w:r w:rsidR="003F620F"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) on apple in relation to larval dispersal and time of bud burst</w:t>
      </w:r>
      <w:r w:rsidR="003F620F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gramStart"/>
      <w:r w:rsidR="003F620F">
        <w:rPr>
          <w:rFonts w:ascii="Helvetica" w:eastAsia="Times New Roman" w:hAnsi="Helvetica" w:cs="Arial"/>
          <w:i/>
          <w:color w:val="000000"/>
          <w:sz w:val="20"/>
          <w:szCs w:val="20"/>
        </w:rPr>
        <w:t>J. Appl. Ecol.</w:t>
      </w:r>
      <w:r w:rsidR="003F620F" w:rsidRPr="002D2EC9">
        <w:rPr>
          <w:rFonts w:ascii="Helvetica" w:eastAsia="Times New Roman" w:hAnsi="Helvetica" w:cs="Arial"/>
          <w:color w:val="000000"/>
          <w:sz w:val="20"/>
          <w:szCs w:val="20"/>
        </w:rPr>
        <w:t> 803-813</w:t>
      </w:r>
      <w:r w:rsidR="003F620F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3F620F" w:rsidRPr="00E23031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3F620F" w:rsidRPr="00E23031">
        <w:rPr>
          <w:rFonts w:ascii="Helvetica" w:eastAsia="Times New Roman" w:hAnsi="Helvetica" w:cs="Arial"/>
          <w:bCs/>
          <w:color w:val="000000"/>
          <w:sz w:val="20"/>
          <w:szCs w:val="20"/>
        </w:rPr>
        <w:t>1977</w:t>
      </w:r>
      <w:r w:rsidR="003F620F" w:rsidRPr="00E23031">
        <w:rPr>
          <w:rFonts w:ascii="Helvetica" w:eastAsia="Times New Roman" w:hAnsi="Helvetica" w:cs="Arial"/>
          <w:color w:val="000000"/>
          <w:sz w:val="20"/>
          <w:szCs w:val="20"/>
        </w:rPr>
        <w:t>).</w:t>
      </w:r>
      <w:proofErr w:type="gramEnd"/>
    </w:p>
    <w:p w14:paraId="27D7C02D" w14:textId="77777777" w:rsidR="00F82A19" w:rsidRDefault="00F82A19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64785572" w14:textId="63CB1C84" w:rsidR="007E61AD" w:rsidRDefault="0031740D" w:rsidP="007E61AD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ins w:id="126" w:author="Heather Kharouba" w:date="2019-11-26T20:45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71</w:t>
        </w:r>
      </w:ins>
      <w:del w:id="127" w:author="Heather Kharouba" w:date="2019-11-26T20:45:00Z">
        <w:r w:rsidR="00005CCE" w:rsidDel="0031740D">
          <w:rPr>
            <w:rFonts w:ascii="Helvetica" w:eastAsia="Times New Roman" w:hAnsi="Helvetica" w:cs="Arial"/>
            <w:color w:val="000000"/>
            <w:sz w:val="20"/>
            <w:szCs w:val="20"/>
          </w:rPr>
          <w:delText>66</w:delText>
        </w:r>
      </w:del>
      <w:r w:rsidR="00005CCE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="007E61AD" w:rsidRPr="002D2EC9">
        <w:rPr>
          <w:rFonts w:ascii="Helvetica" w:eastAsia="Times New Roman" w:hAnsi="Helvetica" w:cs="Arial"/>
          <w:color w:val="000000"/>
          <w:sz w:val="20"/>
          <w:szCs w:val="20"/>
        </w:rPr>
        <w:t>Tikkanen</w:t>
      </w:r>
      <w:proofErr w:type="spellEnd"/>
      <w:r w:rsidR="007E61AD" w:rsidRPr="002D2EC9">
        <w:rPr>
          <w:rFonts w:ascii="Helvetica" w:eastAsia="Times New Roman" w:hAnsi="Helvetica" w:cs="Arial"/>
          <w:color w:val="000000"/>
          <w:sz w:val="20"/>
          <w:szCs w:val="20"/>
        </w:rPr>
        <w:t>, O</w:t>
      </w:r>
      <w:proofErr w:type="gramStart"/>
      <w:r w:rsidR="007E61AD" w:rsidRPr="002D2EC9">
        <w:rPr>
          <w:rFonts w:ascii="Helvetica" w:eastAsia="Times New Roman" w:hAnsi="Helvetica" w:cs="Arial"/>
          <w:color w:val="000000"/>
          <w:sz w:val="20"/>
          <w:szCs w:val="20"/>
        </w:rPr>
        <w:t>.-</w:t>
      </w:r>
      <w:proofErr w:type="gramEnd"/>
      <w:r w:rsidR="007E61AD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P., </w:t>
      </w:r>
      <w:proofErr w:type="spellStart"/>
      <w:r w:rsidR="007E61AD" w:rsidRPr="002D2EC9">
        <w:rPr>
          <w:rFonts w:ascii="Helvetica" w:eastAsia="Times New Roman" w:hAnsi="Helvetica" w:cs="Arial"/>
          <w:color w:val="000000"/>
          <w:sz w:val="20"/>
          <w:szCs w:val="20"/>
        </w:rPr>
        <w:t>Niemelä</w:t>
      </w:r>
      <w:proofErr w:type="spellEnd"/>
      <w:r w:rsidR="007E61AD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P. and </w:t>
      </w:r>
      <w:proofErr w:type="spellStart"/>
      <w:r w:rsidR="007E61AD" w:rsidRPr="002D2EC9">
        <w:rPr>
          <w:rFonts w:ascii="Helvetica" w:eastAsia="Times New Roman" w:hAnsi="Helvetica" w:cs="Arial"/>
          <w:color w:val="000000"/>
          <w:sz w:val="20"/>
          <w:szCs w:val="20"/>
        </w:rPr>
        <w:t>Keränen</w:t>
      </w:r>
      <w:proofErr w:type="spellEnd"/>
      <w:r w:rsidR="007E61AD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J. </w:t>
      </w:r>
      <w:r w:rsidR="007E61AD"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Growth and development of a generalist insect herbivore</w:t>
      </w:r>
      <w:r w:rsidR="007E61AD"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, </w:t>
      </w:r>
      <w:proofErr w:type="spellStart"/>
      <w:r w:rsidR="007E61AD"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Operophtera</w:t>
      </w:r>
      <w:proofErr w:type="spellEnd"/>
      <w:r w:rsidR="007E61AD"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7E61AD"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brumata</w:t>
      </w:r>
      <w:proofErr w:type="spellEnd"/>
      <w:r w:rsidR="007E61AD"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, </w:t>
      </w:r>
      <w:r w:rsidR="007E61AD"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on original and alternative host plants</w:t>
      </w:r>
      <w:r w:rsidR="007E61AD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="007E61AD" w:rsidRPr="00036D39">
        <w:rPr>
          <w:rFonts w:ascii="Helvetica" w:eastAsia="Times New Roman" w:hAnsi="Helvetica" w:cs="Arial"/>
          <w:i/>
          <w:color w:val="000000"/>
          <w:sz w:val="20"/>
          <w:szCs w:val="20"/>
        </w:rPr>
        <w:t>Oecologia</w:t>
      </w:r>
      <w:proofErr w:type="spellEnd"/>
      <w:r w:rsidR="007E61AD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7E61AD"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122</w:t>
      </w:r>
      <w:r w:rsidR="007E61AD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7E61AD" w:rsidRPr="002D2EC9">
        <w:rPr>
          <w:rFonts w:ascii="Helvetica" w:eastAsia="Times New Roman" w:hAnsi="Helvetica" w:cs="Arial"/>
          <w:color w:val="000000"/>
          <w:sz w:val="20"/>
          <w:szCs w:val="20"/>
        </w:rPr>
        <w:t>529-536</w:t>
      </w:r>
      <w:r w:rsidR="007E61AD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7E61AD" w:rsidRPr="00F21DBF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7E61AD" w:rsidRPr="00F21DBF">
        <w:rPr>
          <w:rFonts w:ascii="Helvetica" w:eastAsia="Times New Roman" w:hAnsi="Helvetica" w:cs="Arial"/>
          <w:bCs/>
          <w:color w:val="000000"/>
          <w:sz w:val="20"/>
          <w:szCs w:val="20"/>
        </w:rPr>
        <w:t>2000).</w:t>
      </w:r>
      <w:proofErr w:type="gramEnd"/>
    </w:p>
    <w:p w14:paraId="5D95BA1E" w14:textId="77777777" w:rsidR="00A70B29" w:rsidRDefault="00A70B29" w:rsidP="007E61AD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4FA637FA" w14:textId="7CC2FDCB" w:rsidR="00A70B29" w:rsidRDefault="00D90251" w:rsidP="00A70B2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ins w:id="128" w:author="Heather Kharouba" w:date="2019-11-26T20:47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72</w:t>
        </w:r>
      </w:ins>
      <w:del w:id="129" w:author="Heather Kharouba" w:date="2019-11-26T20:47:00Z">
        <w:r w:rsidR="00A70B29" w:rsidDel="00D90251">
          <w:rPr>
            <w:rFonts w:ascii="Helvetica" w:eastAsia="Times New Roman" w:hAnsi="Helvetica" w:cs="Arial"/>
            <w:color w:val="000000"/>
            <w:sz w:val="20"/>
            <w:szCs w:val="20"/>
          </w:rPr>
          <w:delText>67</w:delText>
        </w:r>
      </w:del>
      <w:r w:rsidR="00A70B2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="00A70B29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Wiltshire, K. H., </w:t>
      </w:r>
      <w:r w:rsidR="00A70B29"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="00A70B29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="00A70B29"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Resilience of North Sea phytoplankton spring bloom dynamics: An analysis of long-term data at Helgoland Roads</w:t>
      </w:r>
      <w:r w:rsidR="00A70B29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="00A70B29">
        <w:rPr>
          <w:rFonts w:ascii="Helvetica" w:eastAsia="Times New Roman" w:hAnsi="Helvetica" w:cs="Arial"/>
          <w:i/>
          <w:color w:val="000000"/>
          <w:sz w:val="20"/>
          <w:szCs w:val="20"/>
        </w:rPr>
        <w:t>Limnol</w:t>
      </w:r>
      <w:proofErr w:type="spellEnd"/>
      <w:r w:rsidR="00A70B29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. </w:t>
      </w:r>
      <w:proofErr w:type="spellStart"/>
      <w:r w:rsidR="00A70B29">
        <w:rPr>
          <w:rFonts w:ascii="Helvetica" w:eastAsia="Times New Roman" w:hAnsi="Helvetica" w:cs="Arial"/>
          <w:i/>
          <w:color w:val="000000"/>
          <w:sz w:val="20"/>
          <w:szCs w:val="20"/>
        </w:rPr>
        <w:t>Oceanogr</w:t>
      </w:r>
      <w:proofErr w:type="spellEnd"/>
      <w:r w:rsidR="00A70B29"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 w:rsidR="00A70B2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gramStart"/>
      <w:r w:rsidR="00A70B29" w:rsidRPr="003E2B25">
        <w:rPr>
          <w:rFonts w:ascii="Helvetica" w:eastAsia="Times New Roman" w:hAnsi="Helvetica" w:cs="Arial"/>
          <w:b/>
          <w:color w:val="000000"/>
          <w:sz w:val="20"/>
          <w:szCs w:val="20"/>
        </w:rPr>
        <w:t>53</w:t>
      </w:r>
      <w:r w:rsidR="00A70B29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A70B29" w:rsidRPr="002D2EC9">
        <w:rPr>
          <w:rFonts w:ascii="Helvetica" w:eastAsia="Times New Roman" w:hAnsi="Helvetica" w:cs="Arial"/>
          <w:color w:val="000000"/>
          <w:sz w:val="20"/>
          <w:szCs w:val="20"/>
        </w:rPr>
        <w:t>1294-1302</w:t>
      </w:r>
      <w:r w:rsidR="00A70B2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A70B29" w:rsidRPr="00F21DBF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A70B29" w:rsidRPr="00F21DBF">
        <w:rPr>
          <w:rFonts w:ascii="Helvetica" w:eastAsia="Times New Roman" w:hAnsi="Helvetica" w:cs="Arial"/>
          <w:bCs/>
          <w:color w:val="000000"/>
          <w:sz w:val="20"/>
          <w:szCs w:val="20"/>
        </w:rPr>
        <w:t>2008).</w:t>
      </w:r>
      <w:proofErr w:type="gramEnd"/>
    </w:p>
    <w:p w14:paraId="1378EF48" w14:textId="77777777" w:rsidR="004B5974" w:rsidRDefault="004B5974" w:rsidP="00A70B2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21805BE0" w14:textId="30DCD1B6" w:rsidR="004B5974" w:rsidRPr="002D2EC9" w:rsidRDefault="00D90251" w:rsidP="00A70B29">
      <w:pPr>
        <w:rPr>
          <w:rFonts w:ascii="Helvetica" w:eastAsia="Times New Roman" w:hAnsi="Helvetica" w:cs="Arial"/>
          <w:color w:val="000000"/>
          <w:sz w:val="20"/>
          <w:szCs w:val="20"/>
        </w:rPr>
      </w:pPr>
      <w:ins w:id="130" w:author="Heather Kharouba" w:date="2019-11-26T20:48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73</w:t>
        </w:r>
      </w:ins>
      <w:del w:id="131" w:author="Heather Kharouba" w:date="2019-11-26T20:48:00Z">
        <w:r w:rsidR="004B5974" w:rsidDel="00D90251">
          <w:rPr>
            <w:rFonts w:ascii="Helvetica" w:eastAsia="Times New Roman" w:hAnsi="Helvetica" w:cs="Arial"/>
            <w:color w:val="000000"/>
            <w:sz w:val="20"/>
            <w:szCs w:val="20"/>
          </w:rPr>
          <w:delText>68</w:delText>
        </w:r>
      </w:del>
      <w:r w:rsidR="004B5974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="004B5974" w:rsidRPr="002D2EC9">
        <w:rPr>
          <w:rFonts w:ascii="Helvetica" w:eastAsia="Times New Roman" w:hAnsi="Helvetica" w:cs="Arial"/>
          <w:color w:val="000000"/>
          <w:sz w:val="20"/>
          <w:szCs w:val="20"/>
        </w:rPr>
        <w:t>Henrich-Gebhardt</w:t>
      </w:r>
      <w:proofErr w:type="spellEnd"/>
      <w:r w:rsidR="004B5974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S. G. </w:t>
      </w:r>
      <w:r w:rsidR="004B5974"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Temporal and spatial variation in food availability and its effects on fledgling size in the great tit</w:t>
      </w:r>
      <w:r w:rsidR="004B5974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="004B5974" w:rsidRPr="00497182">
        <w:rPr>
          <w:rFonts w:ascii="Helvetica" w:eastAsia="Times New Roman" w:hAnsi="Helvetica" w:cs="Arial"/>
          <w:i/>
          <w:color w:val="000000"/>
          <w:sz w:val="20"/>
          <w:szCs w:val="20"/>
        </w:rPr>
        <w:t>Population biology of passerine birds</w:t>
      </w:r>
      <w:r w:rsidR="004B5974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4B5974" w:rsidRPr="002D2EC9">
        <w:rPr>
          <w:rFonts w:ascii="Helvetica" w:eastAsia="Times New Roman" w:hAnsi="Helvetica" w:cs="Arial"/>
          <w:color w:val="000000"/>
          <w:sz w:val="20"/>
          <w:szCs w:val="20"/>
        </w:rPr>
        <w:t>175-185</w:t>
      </w:r>
      <w:r w:rsidR="004B5974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4B5974" w:rsidRPr="00FA1C12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4B5974" w:rsidRPr="00FA1C12">
        <w:rPr>
          <w:rFonts w:ascii="Helvetica" w:eastAsia="Times New Roman" w:hAnsi="Helvetica" w:cs="Arial"/>
          <w:bCs/>
          <w:color w:val="000000"/>
          <w:sz w:val="20"/>
          <w:szCs w:val="20"/>
        </w:rPr>
        <w:t>1990)</w:t>
      </w:r>
      <w:r w:rsidR="004B5974" w:rsidRPr="00FA1C12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5411F30E" w14:textId="77777777" w:rsidR="00A70B29" w:rsidRDefault="00A70B29" w:rsidP="007E61AD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52003287" w14:textId="2266119B" w:rsidR="007757ED" w:rsidRDefault="00D90251" w:rsidP="007E61AD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ins w:id="132" w:author="Heather Kharouba" w:date="2019-11-26T20:48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74</w:t>
        </w:r>
      </w:ins>
      <w:del w:id="133" w:author="Heather Kharouba" w:date="2019-11-26T20:48:00Z">
        <w:r w:rsidR="007757ED" w:rsidDel="00D90251">
          <w:rPr>
            <w:rFonts w:ascii="Helvetica" w:eastAsia="Times New Roman" w:hAnsi="Helvetica" w:cs="Arial"/>
            <w:color w:val="000000"/>
            <w:sz w:val="20"/>
            <w:szCs w:val="20"/>
          </w:rPr>
          <w:delText>69</w:delText>
        </w:r>
      </w:del>
      <w:r w:rsidR="007757ED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="007757ED" w:rsidRPr="002D2EC9">
        <w:rPr>
          <w:rFonts w:ascii="Helvetica" w:eastAsia="Times New Roman" w:hAnsi="Helvetica" w:cs="Arial"/>
          <w:color w:val="000000"/>
          <w:sz w:val="20"/>
          <w:szCs w:val="20"/>
        </w:rPr>
        <w:t>K</w:t>
      </w:r>
      <w:r w:rsidR="007757ED">
        <w:rPr>
          <w:rFonts w:ascii="Helvetica" w:eastAsia="Times New Roman" w:hAnsi="Helvetica" w:cs="Arial"/>
          <w:color w:val="000000"/>
          <w:sz w:val="20"/>
          <w:szCs w:val="20"/>
        </w:rPr>
        <w:t>elleri</w:t>
      </w:r>
      <w:proofErr w:type="spellEnd"/>
      <w:r w:rsidR="007757ED">
        <w:rPr>
          <w:rFonts w:ascii="Helvetica" w:eastAsia="Times New Roman" w:hAnsi="Helvetica" w:cs="Arial"/>
          <w:color w:val="000000"/>
          <w:sz w:val="20"/>
          <w:szCs w:val="20"/>
        </w:rPr>
        <w:t xml:space="preserve">, L.F. </w:t>
      </w:r>
      <w:r w:rsidR="007757ED" w:rsidRPr="002D2EC9">
        <w:rPr>
          <w:rFonts w:ascii="Helvetica" w:eastAsia="Times New Roman" w:hAnsi="Helvetica" w:cs="Arial"/>
          <w:color w:val="000000"/>
          <w:sz w:val="20"/>
          <w:szCs w:val="20"/>
        </w:rPr>
        <w:t>and V</w:t>
      </w:r>
      <w:r w:rsidR="007757ED">
        <w:rPr>
          <w:rFonts w:ascii="Helvetica" w:eastAsia="Times New Roman" w:hAnsi="Helvetica" w:cs="Arial"/>
          <w:color w:val="000000"/>
          <w:sz w:val="20"/>
          <w:szCs w:val="20"/>
        </w:rPr>
        <w:t xml:space="preserve">an </w:t>
      </w:r>
      <w:proofErr w:type="spellStart"/>
      <w:r w:rsidR="007757ED">
        <w:rPr>
          <w:rFonts w:ascii="Helvetica" w:eastAsia="Times New Roman" w:hAnsi="Helvetica" w:cs="Arial"/>
          <w:color w:val="000000"/>
          <w:sz w:val="20"/>
          <w:szCs w:val="20"/>
        </w:rPr>
        <w:t>Noordwijk</w:t>
      </w:r>
      <w:proofErr w:type="spellEnd"/>
      <w:r w:rsidR="007757ED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7757ED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A. J. </w:t>
      </w:r>
      <w:r w:rsidR="007757ED"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Effects of local environmental conditions</w:t>
      </w:r>
      <w:r w:rsidR="007757ED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="007757ED" w:rsidRPr="00497182">
        <w:rPr>
          <w:rFonts w:ascii="Helvetica" w:eastAsia="Times New Roman" w:hAnsi="Helvetica" w:cs="Arial"/>
          <w:i/>
          <w:color w:val="000000"/>
          <w:sz w:val="20"/>
          <w:szCs w:val="20"/>
        </w:rPr>
        <w:t>Ardea</w:t>
      </w:r>
      <w:proofErr w:type="spellEnd"/>
      <w:r w:rsidR="007757ED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7757ED" w:rsidRPr="00AB1260">
        <w:rPr>
          <w:rFonts w:ascii="Helvetica" w:eastAsia="Times New Roman" w:hAnsi="Helvetica" w:cs="Arial"/>
          <w:b/>
          <w:color w:val="000000"/>
          <w:sz w:val="20"/>
          <w:szCs w:val="20"/>
        </w:rPr>
        <w:t>82</w:t>
      </w:r>
      <w:r w:rsidR="007757ED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7757ED" w:rsidRPr="002D2EC9">
        <w:rPr>
          <w:rFonts w:ascii="Helvetica" w:eastAsia="Times New Roman" w:hAnsi="Helvetica" w:cs="Arial"/>
          <w:color w:val="000000"/>
          <w:sz w:val="20"/>
          <w:szCs w:val="20"/>
        </w:rPr>
        <w:t>349-362</w:t>
      </w:r>
      <w:r w:rsidR="007757ED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7757ED" w:rsidRPr="00E23031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7757ED" w:rsidRPr="00E23031">
        <w:rPr>
          <w:rFonts w:ascii="Helvetica" w:eastAsia="Times New Roman" w:hAnsi="Helvetica" w:cs="Arial"/>
          <w:bCs/>
          <w:color w:val="000000"/>
          <w:sz w:val="20"/>
          <w:szCs w:val="20"/>
        </w:rPr>
        <w:t>1994).</w:t>
      </w:r>
      <w:proofErr w:type="gramEnd"/>
    </w:p>
    <w:p w14:paraId="3B94CEAF" w14:textId="77777777" w:rsidR="000238D4" w:rsidRDefault="000238D4" w:rsidP="007E61AD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7B3710CF" w14:textId="40BE1CA8" w:rsidR="000238D4" w:rsidRDefault="000238D4" w:rsidP="000238D4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bCs/>
          <w:color w:val="000000"/>
          <w:sz w:val="20"/>
          <w:szCs w:val="20"/>
        </w:rPr>
        <w:t>7</w:t>
      </w:r>
      <w:ins w:id="134" w:author="Heather Kharouba" w:date="2019-11-26T20:48:00Z">
        <w:r w:rsidR="00D90251"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t>5</w:t>
        </w:r>
      </w:ins>
      <w:del w:id="135" w:author="Heather Kharouba" w:date="2019-11-26T20:48:00Z">
        <w:r w:rsidDel="00D90251">
          <w:rPr>
            <w:rFonts w:ascii="Helvetica" w:eastAsia="Times New Roman" w:hAnsi="Helvetica" w:cs="Arial"/>
            <w:bCs/>
            <w:color w:val="000000"/>
            <w:sz w:val="20"/>
            <w:szCs w:val="20"/>
          </w:rPr>
          <w:delText>0</w:delText>
        </w:r>
      </w:del>
      <w:r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.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Visser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M. E.,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Holleman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L. J. M. and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Gienapp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P. </w:t>
      </w:r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Shifts in caterpillar biomass phenology due to climate change and its impact on the breeding biology of an insectivorous bird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Pr="00036D39">
        <w:rPr>
          <w:rFonts w:ascii="Helvetica" w:eastAsia="Times New Roman" w:hAnsi="Helvetica" w:cs="Arial"/>
          <w:i/>
          <w:color w:val="000000"/>
          <w:sz w:val="20"/>
          <w:szCs w:val="20"/>
        </w:rPr>
        <w:t>Oecologia</w:t>
      </w:r>
      <w:proofErr w:type="spellEnd"/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3E2B25">
        <w:rPr>
          <w:rFonts w:ascii="Helvetica" w:eastAsia="Times New Roman" w:hAnsi="Helvetica" w:cs="Arial"/>
          <w:b/>
          <w:color w:val="000000"/>
          <w:sz w:val="20"/>
          <w:szCs w:val="20"/>
        </w:rPr>
        <w:t>147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164-172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21DBF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21DBF">
        <w:rPr>
          <w:rFonts w:ascii="Helvetica" w:eastAsia="Times New Roman" w:hAnsi="Helvetica" w:cs="Arial"/>
          <w:bCs/>
          <w:color w:val="000000"/>
          <w:sz w:val="20"/>
          <w:szCs w:val="20"/>
        </w:rPr>
        <w:t>2006)</w:t>
      </w:r>
      <w:r w:rsidRPr="00F21DBF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</w:p>
    <w:p w14:paraId="39CE4BDA" w14:textId="77777777" w:rsidR="00982482" w:rsidRDefault="00982482" w:rsidP="000238D4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3651BF84" w14:textId="138D5282" w:rsidR="00982482" w:rsidRPr="00982482" w:rsidRDefault="00D90251" w:rsidP="00982482">
      <w:pPr>
        <w:pStyle w:val="HTMLPreformatted"/>
        <w:rPr>
          <w:rFonts w:ascii="Helvetica" w:hAnsi="Helvetica"/>
          <w:color w:val="000000"/>
        </w:rPr>
      </w:pPr>
      <w:ins w:id="136" w:author="Heather Kharouba" w:date="2019-11-26T20:48:00Z">
        <w:r>
          <w:rPr>
            <w:rFonts w:ascii="Helvetica" w:hAnsi="Helvetica"/>
            <w:color w:val="000000"/>
          </w:rPr>
          <w:t>76</w:t>
        </w:r>
      </w:ins>
      <w:del w:id="137" w:author="Heather Kharouba" w:date="2019-11-26T20:48:00Z">
        <w:r w:rsidR="00982482" w:rsidRPr="00982482" w:rsidDel="00D90251">
          <w:rPr>
            <w:rFonts w:ascii="Helvetica" w:hAnsi="Helvetica"/>
            <w:color w:val="000000"/>
          </w:rPr>
          <w:delText>71</w:delText>
        </w:r>
      </w:del>
      <w:r w:rsidR="00982482" w:rsidRPr="00982482">
        <w:rPr>
          <w:rFonts w:ascii="Helvetica" w:hAnsi="Helvetica"/>
          <w:color w:val="000000"/>
        </w:rPr>
        <w:t xml:space="preserve">. Yang, L. H. and Rudolf, V.H.W. Phenology, ontogeny and the effects of climate change on the timing of species interactions. </w:t>
      </w:r>
      <w:r w:rsidR="00982482" w:rsidRPr="00982482">
        <w:rPr>
          <w:rFonts w:ascii="Helvetica" w:hAnsi="Helvetica"/>
          <w:i/>
          <w:color w:val="000000"/>
        </w:rPr>
        <w:t xml:space="preserve">Ecol. </w:t>
      </w:r>
      <w:proofErr w:type="spellStart"/>
      <w:r w:rsidR="00982482" w:rsidRPr="00982482">
        <w:rPr>
          <w:rFonts w:ascii="Helvetica" w:hAnsi="Helvetica"/>
          <w:i/>
          <w:color w:val="000000"/>
        </w:rPr>
        <w:t>Lett</w:t>
      </w:r>
      <w:proofErr w:type="spellEnd"/>
      <w:r w:rsidR="00982482" w:rsidRPr="00982482">
        <w:rPr>
          <w:rFonts w:ascii="Helvetica" w:hAnsi="Helvetica"/>
          <w:color w:val="000000"/>
        </w:rPr>
        <w:t xml:space="preserve">. </w:t>
      </w:r>
      <w:proofErr w:type="gramStart"/>
      <w:r w:rsidR="00982482" w:rsidRPr="00982482">
        <w:rPr>
          <w:rFonts w:ascii="Helvetica" w:hAnsi="Helvetica"/>
          <w:b/>
          <w:color w:val="000000"/>
        </w:rPr>
        <w:t>13</w:t>
      </w:r>
      <w:r w:rsidR="00982482" w:rsidRPr="00982482">
        <w:rPr>
          <w:rFonts w:ascii="Helvetica" w:hAnsi="Helvetica"/>
          <w:color w:val="000000"/>
        </w:rPr>
        <w:t>, 1-10 (2010).</w:t>
      </w:r>
      <w:proofErr w:type="gramEnd"/>
    </w:p>
    <w:p w14:paraId="3A40C529" w14:textId="77777777" w:rsidR="00982482" w:rsidRDefault="00982482" w:rsidP="000238D4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647B1E2F" w14:textId="76713C94" w:rsidR="00A97F04" w:rsidRDefault="00A97F04" w:rsidP="00A97F04">
      <w:pPr>
        <w:rPr>
          <w:rFonts w:ascii="Helvetica" w:eastAsia="Times New Roman" w:hAnsi="Helvetica" w:cs="Arial"/>
          <w:b/>
          <w:bCs/>
          <w:color w:val="000000"/>
          <w:sz w:val="20"/>
          <w:szCs w:val="20"/>
        </w:rPr>
      </w:pPr>
      <w:r w:rsidRPr="00A97F04">
        <w:rPr>
          <w:rFonts w:ascii="Helvetica" w:eastAsia="Times New Roman" w:hAnsi="Helvetica" w:cs="Arial"/>
          <w:color w:val="000000"/>
          <w:sz w:val="20"/>
          <w:szCs w:val="20"/>
        </w:rPr>
        <w:t>7</w:t>
      </w:r>
      <w:ins w:id="138" w:author="Heather Kharouba" w:date="2019-11-26T20:48:00Z">
        <w:r w:rsidR="00D90251">
          <w:rPr>
            <w:rFonts w:ascii="Helvetica" w:eastAsia="Times New Roman" w:hAnsi="Helvetica" w:cs="Arial"/>
            <w:color w:val="000000"/>
            <w:sz w:val="20"/>
            <w:szCs w:val="20"/>
          </w:rPr>
          <w:t>7</w:t>
        </w:r>
      </w:ins>
      <w:del w:id="139" w:author="Heather Kharouba" w:date="2019-11-26T20:48:00Z">
        <w:r w:rsidRPr="00A97F04" w:rsidDel="00D90251">
          <w:rPr>
            <w:rFonts w:ascii="Helvetica" w:eastAsia="Times New Roman" w:hAnsi="Helvetica" w:cs="Arial"/>
            <w:color w:val="000000"/>
            <w:sz w:val="20"/>
            <w:szCs w:val="20"/>
          </w:rPr>
          <w:delText>2</w:delText>
        </w:r>
      </w:del>
      <w:r w:rsidRPr="00A97F04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Pr="00A97F04">
        <w:rPr>
          <w:rFonts w:ascii="Helvetica" w:eastAsia="Times New Roman" w:hAnsi="Helvetica" w:cs="Arial"/>
          <w:color w:val="000000"/>
          <w:sz w:val="20"/>
          <w:szCs w:val="20"/>
        </w:rPr>
        <w:t>Borcherding</w:t>
      </w:r>
      <w:proofErr w:type="spellEnd"/>
      <w:r w:rsidRPr="00A97F04">
        <w:rPr>
          <w:rFonts w:ascii="Helvetica" w:eastAsia="Times New Roman" w:hAnsi="Helvetica" w:cs="Arial"/>
          <w:color w:val="000000"/>
          <w:sz w:val="20"/>
          <w:szCs w:val="20"/>
        </w:rPr>
        <w:t xml:space="preserve">, J., </w:t>
      </w:r>
      <w:proofErr w:type="spellStart"/>
      <w:r w:rsidRPr="00A97F04">
        <w:rPr>
          <w:rFonts w:ascii="Helvetica" w:eastAsia="Times New Roman" w:hAnsi="Helvetica" w:cs="Arial"/>
          <w:color w:val="000000"/>
          <w:sz w:val="20"/>
          <w:szCs w:val="20"/>
        </w:rPr>
        <w:t>Beeck</w:t>
      </w:r>
      <w:proofErr w:type="spellEnd"/>
      <w:r w:rsidRPr="00A97F04">
        <w:rPr>
          <w:rFonts w:ascii="Helvetica" w:eastAsia="Times New Roman" w:hAnsi="Helvetica" w:cs="Arial"/>
          <w:color w:val="000000"/>
          <w:sz w:val="20"/>
          <w:szCs w:val="20"/>
        </w:rPr>
        <w:t xml:space="preserve">, P., </w:t>
      </w:r>
      <w:proofErr w:type="spellStart"/>
      <w:r w:rsidRPr="00A97F04">
        <w:rPr>
          <w:rFonts w:ascii="Helvetica" w:eastAsia="Times New Roman" w:hAnsi="Helvetica" w:cs="Arial"/>
          <w:color w:val="000000"/>
          <w:sz w:val="20"/>
          <w:szCs w:val="20"/>
        </w:rPr>
        <w:t>DeAngelis</w:t>
      </w:r>
      <w:proofErr w:type="spellEnd"/>
      <w:r w:rsidRPr="00A97F04">
        <w:rPr>
          <w:rFonts w:ascii="Helvetica" w:eastAsia="Times New Roman" w:hAnsi="Helvetica" w:cs="Arial"/>
          <w:color w:val="000000"/>
          <w:sz w:val="20"/>
          <w:szCs w:val="20"/>
        </w:rPr>
        <w:t xml:space="preserve">, D. L. and </w:t>
      </w:r>
      <w:proofErr w:type="spellStart"/>
      <w:r w:rsidRPr="00A97F04">
        <w:rPr>
          <w:rFonts w:ascii="Helvetica" w:eastAsia="Times New Roman" w:hAnsi="Helvetica" w:cs="Arial"/>
          <w:color w:val="000000"/>
          <w:sz w:val="20"/>
          <w:szCs w:val="20"/>
        </w:rPr>
        <w:t>Scharf</w:t>
      </w:r>
      <w:proofErr w:type="spellEnd"/>
      <w:r w:rsidRPr="00A97F04">
        <w:rPr>
          <w:rFonts w:ascii="Helvetica" w:eastAsia="Times New Roman" w:hAnsi="Helvetica" w:cs="Arial"/>
          <w:color w:val="000000"/>
          <w:sz w:val="20"/>
          <w:szCs w:val="20"/>
        </w:rPr>
        <w:t xml:space="preserve">, W. R. </w:t>
      </w:r>
      <w:r w:rsidRPr="00A97F04">
        <w:rPr>
          <w:rFonts w:ascii="Helvetica" w:eastAsia="Times New Roman" w:hAnsi="Helvetica" w:cs="Arial"/>
          <w:iCs/>
          <w:color w:val="000000"/>
          <w:sz w:val="20"/>
          <w:szCs w:val="20"/>
        </w:rPr>
        <w:t>Match or mismatch: the influence of phenology on size-dependent life history and divergence in population structure</w:t>
      </w:r>
      <w:r w:rsidRPr="00A97F04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A97F04">
        <w:rPr>
          <w:rFonts w:ascii="Helvetica" w:eastAsia="Times New Roman" w:hAnsi="Helvetica" w:cs="Arial"/>
          <w:i/>
          <w:color w:val="000000"/>
          <w:sz w:val="20"/>
          <w:szCs w:val="20"/>
        </w:rPr>
        <w:t>J. Anim. Ecol.</w:t>
      </w:r>
      <w:r w:rsidRPr="00A97F04">
        <w:rPr>
          <w:rFonts w:ascii="Helvetica" w:eastAsia="Times New Roman" w:hAnsi="Helvetica" w:cs="Arial"/>
          <w:color w:val="000000"/>
          <w:sz w:val="20"/>
          <w:szCs w:val="20"/>
        </w:rPr>
        <w:t xml:space="preserve">  </w:t>
      </w:r>
      <w:proofErr w:type="gramStart"/>
      <w:r w:rsidRPr="00D45D2C">
        <w:rPr>
          <w:rFonts w:ascii="Helvetica" w:eastAsia="Times New Roman" w:hAnsi="Helvetica" w:cs="Arial"/>
          <w:b/>
          <w:color w:val="000000"/>
          <w:sz w:val="20"/>
          <w:szCs w:val="20"/>
        </w:rPr>
        <w:t>79</w:t>
      </w:r>
      <w:r w:rsidRPr="00A97F04">
        <w:rPr>
          <w:rFonts w:ascii="Helvetica" w:eastAsia="Times New Roman" w:hAnsi="Helvetica" w:cs="Arial"/>
          <w:color w:val="000000"/>
          <w:sz w:val="20"/>
          <w:szCs w:val="20"/>
        </w:rPr>
        <w:t>, 1101-1112 (</w:t>
      </w:r>
      <w:r w:rsidRPr="00A97F04">
        <w:rPr>
          <w:rFonts w:ascii="Helvetica" w:eastAsia="Times New Roman" w:hAnsi="Helvetica" w:cs="Arial"/>
          <w:b/>
          <w:bCs/>
          <w:color w:val="000000"/>
          <w:sz w:val="20"/>
          <w:szCs w:val="20"/>
        </w:rPr>
        <w:t>2010).</w:t>
      </w:r>
      <w:proofErr w:type="gramEnd"/>
    </w:p>
    <w:p w14:paraId="10985BF6" w14:textId="77777777" w:rsidR="00FF15FD" w:rsidRDefault="00FF15FD" w:rsidP="00A97F04">
      <w:pPr>
        <w:rPr>
          <w:rFonts w:ascii="Helvetica" w:eastAsia="Times New Roman" w:hAnsi="Helvetica" w:cs="Arial"/>
          <w:b/>
          <w:bCs/>
          <w:color w:val="000000"/>
          <w:sz w:val="20"/>
          <w:szCs w:val="20"/>
        </w:rPr>
      </w:pPr>
    </w:p>
    <w:p w14:paraId="0EC02028" w14:textId="75A0B920" w:rsidR="00FF15FD" w:rsidRPr="00AE0F90" w:rsidRDefault="00FF15FD" w:rsidP="00FF15FD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b/>
          <w:bCs/>
          <w:color w:val="000000"/>
          <w:sz w:val="20"/>
          <w:szCs w:val="20"/>
        </w:rPr>
        <w:t>7</w:t>
      </w:r>
      <w:ins w:id="140" w:author="Heather Kharouba" w:date="2019-11-26T20:49:00Z">
        <w:r w:rsidR="001323CA">
          <w:rPr>
            <w:rFonts w:ascii="Helvetica" w:eastAsia="Times New Roman" w:hAnsi="Helvetica" w:cs="Arial"/>
            <w:b/>
            <w:bCs/>
            <w:color w:val="000000"/>
            <w:sz w:val="20"/>
            <w:szCs w:val="20"/>
          </w:rPr>
          <w:t>8</w:t>
        </w:r>
      </w:ins>
      <w:del w:id="141" w:author="Heather Kharouba" w:date="2019-11-26T20:49:00Z">
        <w:r w:rsidDel="001323CA">
          <w:rPr>
            <w:rFonts w:ascii="Helvetica" w:eastAsia="Times New Roman" w:hAnsi="Helvetica" w:cs="Arial"/>
            <w:b/>
            <w:bCs/>
            <w:color w:val="000000"/>
            <w:sz w:val="20"/>
            <w:szCs w:val="20"/>
          </w:rPr>
          <w:delText>3</w:delText>
        </w:r>
      </w:del>
      <w:r>
        <w:rPr>
          <w:rFonts w:ascii="Helvetica" w:eastAsia="Times New Roman" w:hAnsi="Helvetica" w:cs="Arial"/>
          <w:b/>
          <w:bCs/>
          <w:color w:val="000000"/>
          <w:sz w:val="20"/>
          <w:szCs w:val="20"/>
        </w:rPr>
        <w:t xml:space="preserve">. </w:t>
      </w:r>
      <w:proofErr w:type="spellStart"/>
      <w:r w:rsidRPr="00AE0F90">
        <w:rPr>
          <w:rFonts w:ascii="Helvetica" w:eastAsia="Times New Roman" w:hAnsi="Helvetica" w:cs="Arial"/>
          <w:color w:val="000000"/>
          <w:sz w:val="20"/>
          <w:szCs w:val="20"/>
        </w:rPr>
        <w:t>Gullett</w:t>
      </w:r>
      <w:proofErr w:type="spellEnd"/>
      <w:r w:rsidRPr="00AE0F90">
        <w:rPr>
          <w:rFonts w:ascii="Helvetica" w:eastAsia="Times New Roman" w:hAnsi="Helvetica" w:cs="Arial"/>
          <w:color w:val="000000"/>
          <w:sz w:val="20"/>
          <w:szCs w:val="20"/>
        </w:rPr>
        <w:t xml:space="preserve">, P., </w:t>
      </w:r>
      <w:proofErr w:type="spellStart"/>
      <w:r w:rsidRPr="00AE0F90">
        <w:rPr>
          <w:rFonts w:ascii="Helvetica" w:eastAsia="Times New Roman" w:hAnsi="Helvetica" w:cs="Arial"/>
          <w:color w:val="000000"/>
          <w:sz w:val="20"/>
          <w:szCs w:val="20"/>
        </w:rPr>
        <w:t>Hatchwell</w:t>
      </w:r>
      <w:proofErr w:type="spellEnd"/>
      <w:r w:rsidRPr="00AE0F90">
        <w:rPr>
          <w:rFonts w:ascii="Helvetica" w:eastAsia="Times New Roman" w:hAnsi="Helvetica" w:cs="Arial"/>
          <w:color w:val="000000"/>
          <w:sz w:val="20"/>
          <w:szCs w:val="20"/>
        </w:rPr>
        <w:t xml:space="preserve">, B. J., Robinson, R. A. and Evans, K. L. </w:t>
      </w:r>
      <w:proofErr w:type="spellStart"/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</w:t>
      </w:r>
      <w:proofErr w:type="spellEnd"/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indices of avian reproduction: cryptic shifts and prediction across large spatial and temporal scales</w:t>
      </w:r>
      <w:r w:rsidRPr="00AE0F90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Ecol. </w:t>
      </w:r>
      <w:proofErr w:type="spellStart"/>
      <w:r>
        <w:rPr>
          <w:rFonts w:ascii="Helvetica" w:eastAsia="Times New Roman" w:hAnsi="Helvetica" w:cs="Arial"/>
          <w:i/>
          <w:color w:val="000000"/>
          <w:sz w:val="20"/>
          <w:szCs w:val="20"/>
        </w:rPr>
        <w:t>Evol</w:t>
      </w:r>
      <w:proofErr w:type="spellEnd"/>
      <w:r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gramStart"/>
      <w:r w:rsidRPr="00B8388B">
        <w:rPr>
          <w:rFonts w:ascii="Helvetica" w:eastAsia="Times New Roman" w:hAnsi="Helvetica" w:cs="Arial"/>
          <w:b/>
          <w:color w:val="000000"/>
          <w:sz w:val="20"/>
          <w:szCs w:val="20"/>
        </w:rPr>
        <w:t>3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AE0F90">
        <w:rPr>
          <w:rFonts w:ascii="Helvetica" w:eastAsia="Times New Roman" w:hAnsi="Helvetica" w:cs="Arial"/>
          <w:color w:val="000000"/>
          <w:sz w:val="20"/>
          <w:szCs w:val="20"/>
        </w:rPr>
        <w:t>1864-1877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A1C12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A1C12">
        <w:rPr>
          <w:rFonts w:ascii="Helvetica" w:eastAsia="Times New Roman" w:hAnsi="Helvetica" w:cs="Arial"/>
          <w:bCs/>
          <w:color w:val="000000"/>
          <w:sz w:val="20"/>
          <w:szCs w:val="20"/>
        </w:rPr>
        <w:t>2013)</w:t>
      </w:r>
      <w:r w:rsidRPr="00FA1C12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  <w:r w:rsidRPr="00AE0F90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</w:p>
    <w:p w14:paraId="64F5859F" w14:textId="77777777" w:rsidR="001323CA" w:rsidRDefault="001323CA" w:rsidP="00A97F04">
      <w:pPr>
        <w:rPr>
          <w:ins w:id="142" w:author="Heather Kharouba" w:date="2019-11-26T20:49:00Z"/>
          <w:rFonts w:ascii="Helvetica" w:eastAsia="Times New Roman" w:hAnsi="Helvetica" w:cs="Arial"/>
          <w:color w:val="000000"/>
          <w:sz w:val="20"/>
          <w:szCs w:val="20"/>
        </w:rPr>
      </w:pPr>
    </w:p>
    <w:p w14:paraId="608E1EEB" w14:textId="3A9DC884" w:rsidR="001F7C1B" w:rsidRDefault="001F7C1B" w:rsidP="00A97F04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>7</w:t>
      </w:r>
      <w:ins w:id="143" w:author="Heather Kharouba" w:date="2019-11-26T20:50:00Z">
        <w:r w:rsidR="001323CA">
          <w:rPr>
            <w:rFonts w:ascii="Helvetica" w:eastAsia="Times New Roman" w:hAnsi="Helvetica" w:cs="Arial"/>
            <w:color w:val="000000"/>
            <w:sz w:val="20"/>
            <w:szCs w:val="20"/>
          </w:rPr>
          <w:t>9</w:t>
        </w:r>
      </w:ins>
      <w:del w:id="144" w:author="Heather Kharouba" w:date="2019-11-26T20:50:00Z">
        <w:r w:rsidDel="001323CA">
          <w:rPr>
            <w:rFonts w:ascii="Helvetica" w:eastAsia="Times New Roman" w:hAnsi="Helvetica" w:cs="Arial"/>
            <w:color w:val="000000"/>
            <w:sz w:val="20"/>
            <w:szCs w:val="20"/>
          </w:rPr>
          <w:delText>4</w:delText>
        </w:r>
      </w:del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Helvetica" w:eastAsia="Times New Roman" w:hAnsi="Helvetica" w:cs="Arial"/>
          <w:color w:val="000000"/>
          <w:sz w:val="20"/>
          <w:szCs w:val="20"/>
        </w:rPr>
        <w:t>Dornelas</w:t>
      </w:r>
      <w:proofErr w:type="spellEnd"/>
      <w:r>
        <w:rPr>
          <w:rFonts w:ascii="Helvetica" w:eastAsia="Times New Roman" w:hAnsi="Helvetica" w:cs="Arial"/>
          <w:color w:val="000000"/>
          <w:sz w:val="20"/>
          <w:szCs w:val="20"/>
        </w:rPr>
        <w:t>, M., 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5D2C5C">
        <w:rPr>
          <w:rFonts w:ascii="Helvetica" w:eastAsia="Times New Roman" w:hAnsi="Helvetica" w:cs="Arial"/>
          <w:iCs/>
          <w:color w:val="000000"/>
          <w:sz w:val="20"/>
          <w:szCs w:val="20"/>
        </w:rPr>
        <w:t>Assemblage time series reveal biodiversity change but not systematic loss</w:t>
      </w:r>
      <w:r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. </w:t>
      </w:r>
      <w:proofErr w:type="gramStart"/>
      <w:r w:rsidRPr="005D2C5C">
        <w:rPr>
          <w:rFonts w:ascii="Helvetica" w:eastAsia="Times New Roman" w:hAnsi="Helvetica" w:cs="Arial"/>
          <w:i/>
          <w:color w:val="000000"/>
          <w:sz w:val="20"/>
          <w:szCs w:val="20"/>
        </w:rPr>
        <w:t>Science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D69B1">
        <w:rPr>
          <w:rFonts w:ascii="Helvetica" w:eastAsia="Times New Roman" w:hAnsi="Helvetica" w:cs="Arial"/>
          <w:b/>
          <w:color w:val="000000"/>
          <w:sz w:val="20"/>
          <w:szCs w:val="20"/>
        </w:rPr>
        <w:t>344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296-299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993BF2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993BF2">
        <w:rPr>
          <w:rFonts w:ascii="Helvetica" w:eastAsia="Times New Roman" w:hAnsi="Helvetica" w:cs="Arial"/>
          <w:bCs/>
          <w:color w:val="000000"/>
          <w:sz w:val="20"/>
          <w:szCs w:val="20"/>
        </w:rPr>
        <w:t>2014)</w:t>
      </w:r>
      <w:r w:rsidRPr="00993BF2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</w:p>
    <w:p w14:paraId="3BAFE595" w14:textId="77777777" w:rsidR="001F7C1B" w:rsidRDefault="001F7C1B" w:rsidP="00A97F04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400CB80C" w14:textId="52224F90" w:rsidR="00FF15FD" w:rsidRDefault="001323CA" w:rsidP="00A97F04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ins w:id="145" w:author="Heather Kharouba" w:date="2019-11-26T20:50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80</w:t>
        </w:r>
      </w:ins>
      <w:del w:id="146" w:author="Heather Kharouba" w:date="2019-11-26T20:50:00Z">
        <w:r w:rsidR="001F7C1B" w:rsidDel="001323CA">
          <w:rPr>
            <w:rFonts w:ascii="Helvetica" w:eastAsia="Times New Roman" w:hAnsi="Helvetica" w:cs="Arial"/>
            <w:color w:val="000000"/>
            <w:sz w:val="20"/>
            <w:szCs w:val="20"/>
          </w:rPr>
          <w:delText>75</w:delText>
        </w:r>
      </w:del>
      <w:r w:rsidR="00FF15FD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="00FF15FD" w:rsidRPr="002D2EC9">
        <w:rPr>
          <w:rFonts w:ascii="Helvetica" w:eastAsia="Times New Roman" w:hAnsi="Helvetica" w:cs="Arial"/>
          <w:color w:val="000000"/>
          <w:sz w:val="20"/>
          <w:szCs w:val="20"/>
        </w:rPr>
        <w:t>Sgardeli</w:t>
      </w:r>
      <w:proofErr w:type="spellEnd"/>
      <w:r w:rsidR="00FF15FD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V., </w:t>
      </w:r>
      <w:proofErr w:type="spellStart"/>
      <w:r w:rsidR="00FF15FD" w:rsidRPr="002D2EC9">
        <w:rPr>
          <w:rFonts w:ascii="Helvetica" w:eastAsia="Times New Roman" w:hAnsi="Helvetica" w:cs="Arial"/>
          <w:color w:val="000000"/>
          <w:sz w:val="20"/>
          <w:szCs w:val="20"/>
        </w:rPr>
        <w:t>Zografou</w:t>
      </w:r>
      <w:proofErr w:type="spellEnd"/>
      <w:r w:rsidR="00FF15FD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K. and Halley, J. M. </w:t>
      </w:r>
      <w:r w:rsidR="00FF15FD"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Climate </w:t>
      </w:r>
      <w:proofErr w:type="gramStart"/>
      <w:r w:rsidR="00FF15FD"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change</w:t>
      </w:r>
      <w:proofErr w:type="gramEnd"/>
      <w:r w:rsidR="00FF15FD"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versus ecological drift: assessing 13 years of turnover in a butterfly community</w:t>
      </w:r>
      <w:r w:rsidR="00FF15FD" w:rsidRPr="008B386E">
        <w:rPr>
          <w:rFonts w:ascii="Helvetica" w:eastAsia="Times New Roman" w:hAnsi="Helvetica" w:cs="Arial"/>
          <w:color w:val="000000"/>
          <w:sz w:val="20"/>
          <w:szCs w:val="20"/>
        </w:rPr>
        <w:t>.</w:t>
      </w:r>
      <w:r w:rsidR="00FF15FD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FF15FD">
        <w:rPr>
          <w:rFonts w:ascii="Helvetica" w:eastAsia="Times New Roman" w:hAnsi="Helvetica" w:cs="Arial"/>
          <w:i/>
          <w:color w:val="000000"/>
          <w:sz w:val="20"/>
          <w:szCs w:val="20"/>
        </w:rPr>
        <w:t>Basic Appl. E</w:t>
      </w:r>
      <w:r w:rsidR="00FF15FD" w:rsidRPr="008B386E">
        <w:rPr>
          <w:rFonts w:ascii="Helvetica" w:eastAsia="Times New Roman" w:hAnsi="Helvetica" w:cs="Arial"/>
          <w:i/>
          <w:color w:val="000000"/>
          <w:sz w:val="20"/>
          <w:szCs w:val="20"/>
        </w:rPr>
        <w:t>col</w:t>
      </w:r>
      <w:r w:rsidR="00FF15FD"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 w:rsidR="00FF15FD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FF15FD"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17</w:t>
      </w:r>
      <w:r w:rsidR="00FF15FD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FF15FD" w:rsidRPr="002D2EC9">
        <w:rPr>
          <w:rFonts w:ascii="Helvetica" w:eastAsia="Times New Roman" w:hAnsi="Helvetica" w:cs="Arial"/>
          <w:color w:val="000000"/>
          <w:sz w:val="20"/>
          <w:szCs w:val="20"/>
        </w:rPr>
        <w:t>283-290</w:t>
      </w:r>
      <w:r w:rsidR="00FF15FD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FF15FD" w:rsidRPr="00DF4050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FF15FD" w:rsidRPr="00DF4050">
        <w:rPr>
          <w:rFonts w:ascii="Helvetica" w:eastAsia="Times New Roman" w:hAnsi="Helvetica" w:cs="Arial"/>
          <w:bCs/>
          <w:color w:val="000000"/>
          <w:sz w:val="20"/>
          <w:szCs w:val="20"/>
        </w:rPr>
        <w:t>2016).</w:t>
      </w:r>
    </w:p>
    <w:p w14:paraId="25952AA3" w14:textId="77777777" w:rsidR="0057070A" w:rsidRDefault="0057070A" w:rsidP="00A97F04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31F023AE" w14:textId="7F885B64" w:rsidR="0057070A" w:rsidRPr="0055496B" w:rsidRDefault="001323CA" w:rsidP="0057070A">
      <w:pPr>
        <w:pStyle w:val="HTMLPreformatted"/>
        <w:rPr>
          <w:rFonts w:ascii="Helvetica" w:hAnsi="Helvetica"/>
          <w:color w:val="000000"/>
        </w:rPr>
      </w:pPr>
      <w:ins w:id="147" w:author="Heather Kharouba" w:date="2019-11-26T20:51:00Z">
        <w:r>
          <w:rPr>
            <w:rFonts w:ascii="Helvetica" w:eastAsia="Times New Roman" w:hAnsi="Helvetica" w:cs="Arial"/>
            <w:bCs/>
            <w:color w:val="000000"/>
          </w:rPr>
          <w:t>81</w:t>
        </w:r>
      </w:ins>
      <w:del w:id="148" w:author="Heather Kharouba" w:date="2019-11-26T20:51:00Z">
        <w:r w:rsidR="0057070A" w:rsidRPr="0055496B" w:rsidDel="001323CA">
          <w:rPr>
            <w:rFonts w:ascii="Helvetica" w:eastAsia="Times New Roman" w:hAnsi="Helvetica" w:cs="Arial"/>
            <w:bCs/>
            <w:color w:val="000000"/>
          </w:rPr>
          <w:delText>76</w:delText>
        </w:r>
      </w:del>
      <w:r w:rsidR="0057070A" w:rsidRPr="0055496B">
        <w:rPr>
          <w:rFonts w:ascii="Helvetica" w:eastAsia="Times New Roman" w:hAnsi="Helvetica" w:cs="Arial"/>
          <w:bCs/>
          <w:color w:val="000000"/>
        </w:rPr>
        <w:t xml:space="preserve">. </w:t>
      </w:r>
      <w:proofErr w:type="spellStart"/>
      <w:r w:rsidR="0055496B" w:rsidRPr="0055496B">
        <w:rPr>
          <w:rFonts w:ascii="Helvetica" w:hAnsi="Helvetica"/>
          <w:color w:val="000000"/>
        </w:rPr>
        <w:t>Pakanen</w:t>
      </w:r>
      <w:proofErr w:type="spellEnd"/>
      <w:r w:rsidR="0055496B" w:rsidRPr="0055496B">
        <w:rPr>
          <w:rFonts w:ascii="Helvetica" w:hAnsi="Helvetica"/>
          <w:color w:val="000000"/>
        </w:rPr>
        <w:t>, V</w:t>
      </w:r>
      <w:proofErr w:type="gramStart"/>
      <w:r w:rsidR="0055496B" w:rsidRPr="0055496B">
        <w:rPr>
          <w:rFonts w:ascii="Helvetica" w:hAnsi="Helvetica"/>
          <w:color w:val="000000"/>
        </w:rPr>
        <w:t>.-</w:t>
      </w:r>
      <w:proofErr w:type="gramEnd"/>
      <w:r w:rsidR="0055496B" w:rsidRPr="0055496B">
        <w:rPr>
          <w:rFonts w:ascii="Helvetica" w:hAnsi="Helvetica"/>
          <w:color w:val="000000"/>
        </w:rPr>
        <w:t>M.,</w:t>
      </w:r>
      <w:r w:rsidR="0055496B">
        <w:rPr>
          <w:rFonts w:ascii="Helvetica" w:hAnsi="Helvetica"/>
          <w:color w:val="000000"/>
        </w:rPr>
        <w:t xml:space="preserve"> </w:t>
      </w:r>
      <w:proofErr w:type="spellStart"/>
      <w:r w:rsidR="0055496B" w:rsidRPr="0055496B">
        <w:rPr>
          <w:rFonts w:ascii="Helvetica" w:hAnsi="Helvetica"/>
          <w:color w:val="000000"/>
        </w:rPr>
        <w:t>Orell</w:t>
      </w:r>
      <w:proofErr w:type="spellEnd"/>
      <w:r w:rsidR="0055496B" w:rsidRPr="0055496B">
        <w:rPr>
          <w:rFonts w:ascii="Helvetica" w:hAnsi="Helvetica"/>
          <w:color w:val="000000"/>
        </w:rPr>
        <w:t>, M.,</w:t>
      </w:r>
      <w:r w:rsidR="0057070A" w:rsidRPr="0055496B">
        <w:rPr>
          <w:rFonts w:ascii="Helvetica" w:hAnsi="Helvetica"/>
          <w:color w:val="000000"/>
        </w:rPr>
        <w:t xml:space="preserve"> </w:t>
      </w:r>
      <w:proofErr w:type="spellStart"/>
      <w:r w:rsidR="0057070A" w:rsidRPr="0055496B">
        <w:rPr>
          <w:rFonts w:ascii="Helvetica" w:hAnsi="Helvetica"/>
          <w:color w:val="000000"/>
        </w:rPr>
        <w:t>Vatka</w:t>
      </w:r>
      <w:proofErr w:type="spellEnd"/>
      <w:r w:rsidR="0057070A" w:rsidRPr="0055496B">
        <w:rPr>
          <w:rFonts w:ascii="Helvetica" w:hAnsi="Helvetica"/>
          <w:color w:val="000000"/>
        </w:rPr>
        <w:t>, E</w:t>
      </w:r>
      <w:r w:rsidR="0055496B" w:rsidRPr="0055496B">
        <w:rPr>
          <w:rFonts w:ascii="Helvetica" w:hAnsi="Helvetica"/>
          <w:color w:val="000000"/>
        </w:rPr>
        <w:t xml:space="preserve">., </w:t>
      </w:r>
      <w:proofErr w:type="spellStart"/>
      <w:r w:rsidR="0055496B" w:rsidRPr="0055496B">
        <w:rPr>
          <w:rFonts w:ascii="Helvetica" w:hAnsi="Helvetica"/>
          <w:color w:val="000000"/>
        </w:rPr>
        <w:t>Rytk</w:t>
      </w:r>
      <w:proofErr w:type="spellEnd"/>
      <w:r w:rsidR="0055496B" w:rsidRPr="0055496B">
        <w:rPr>
          <w:rFonts w:ascii="Helvetica" w:hAnsi="Helvetica"/>
          <w:color w:val="000000"/>
        </w:rPr>
        <w:t>{\"o}</w:t>
      </w:r>
      <w:proofErr w:type="spellStart"/>
      <w:r w:rsidR="0055496B" w:rsidRPr="0055496B">
        <w:rPr>
          <w:rFonts w:ascii="Helvetica" w:hAnsi="Helvetica"/>
          <w:color w:val="000000"/>
        </w:rPr>
        <w:t>nen</w:t>
      </w:r>
      <w:proofErr w:type="spellEnd"/>
      <w:r w:rsidR="0055496B" w:rsidRPr="0055496B">
        <w:rPr>
          <w:rFonts w:ascii="Helvetica" w:hAnsi="Helvetica"/>
          <w:color w:val="000000"/>
        </w:rPr>
        <w:t>, S.</w:t>
      </w:r>
      <w:r w:rsidR="0055496B">
        <w:rPr>
          <w:rFonts w:ascii="Helvetica" w:hAnsi="Helvetica"/>
          <w:color w:val="000000"/>
        </w:rPr>
        <w:t xml:space="preserve"> and </w:t>
      </w:r>
      <w:proofErr w:type="spellStart"/>
      <w:r w:rsidR="0055496B">
        <w:rPr>
          <w:rFonts w:ascii="Helvetica" w:hAnsi="Helvetica"/>
          <w:color w:val="000000"/>
        </w:rPr>
        <w:t>Broggi</w:t>
      </w:r>
      <w:proofErr w:type="spellEnd"/>
      <w:r w:rsidR="0055496B">
        <w:rPr>
          <w:rFonts w:ascii="Helvetica" w:hAnsi="Helvetica"/>
          <w:color w:val="000000"/>
        </w:rPr>
        <w:t>, J.</w:t>
      </w:r>
      <w:r w:rsidR="0057070A" w:rsidRPr="0055496B">
        <w:rPr>
          <w:rFonts w:ascii="Helvetica" w:hAnsi="Helvetica"/>
          <w:color w:val="000000"/>
        </w:rPr>
        <w:t>.</w:t>
      </w:r>
      <w:r w:rsidR="0055496B" w:rsidRPr="0055496B">
        <w:rPr>
          <w:rFonts w:ascii="Helvetica" w:hAnsi="Helvetica"/>
          <w:color w:val="000000"/>
        </w:rPr>
        <w:t xml:space="preserve"> </w:t>
      </w:r>
      <w:r w:rsidR="0057070A" w:rsidRPr="0055496B">
        <w:rPr>
          <w:rFonts w:ascii="Helvetica" w:hAnsi="Helvetica"/>
          <w:color w:val="000000"/>
        </w:rPr>
        <w:t>Different ultimate factors define timing of br</w:t>
      </w:r>
      <w:r w:rsidR="0055496B" w:rsidRPr="0055496B">
        <w:rPr>
          <w:rFonts w:ascii="Helvetica" w:hAnsi="Helvetica"/>
          <w:color w:val="000000"/>
        </w:rPr>
        <w:t xml:space="preserve">eeding in two related species. </w:t>
      </w:r>
      <w:proofErr w:type="spellStart"/>
      <w:proofErr w:type="gramStart"/>
      <w:r w:rsidR="0055496B" w:rsidRPr="0055496B">
        <w:rPr>
          <w:rFonts w:ascii="Helvetica" w:hAnsi="Helvetica"/>
          <w:color w:val="000000"/>
        </w:rPr>
        <w:t>PloS</w:t>
      </w:r>
      <w:proofErr w:type="spellEnd"/>
      <w:r w:rsidR="0055496B" w:rsidRPr="0055496B">
        <w:rPr>
          <w:rFonts w:ascii="Helvetica" w:hAnsi="Helvetica"/>
          <w:color w:val="000000"/>
        </w:rPr>
        <w:t xml:space="preserve"> one, </w:t>
      </w:r>
      <w:r w:rsidR="0055496B" w:rsidRPr="0055496B">
        <w:rPr>
          <w:rFonts w:ascii="Helvetica" w:hAnsi="Helvetica"/>
          <w:b/>
          <w:color w:val="000000"/>
        </w:rPr>
        <w:t>11</w:t>
      </w:r>
      <w:r w:rsidR="0055496B" w:rsidRPr="0055496B">
        <w:rPr>
          <w:rFonts w:ascii="Helvetica" w:hAnsi="Helvetica"/>
          <w:color w:val="000000"/>
        </w:rPr>
        <w:t>, e0162643 (2016).</w:t>
      </w:r>
      <w:proofErr w:type="gramEnd"/>
    </w:p>
    <w:p w14:paraId="6691634A" w14:textId="729AF0EF" w:rsidR="0057070A" w:rsidRPr="00A97F04" w:rsidRDefault="0057070A" w:rsidP="00A97F04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2454BA19" w14:textId="2E459AF6" w:rsidR="00582079" w:rsidRPr="00CC7480" w:rsidRDefault="001323CA" w:rsidP="00582079">
      <w:pPr>
        <w:pStyle w:val="HTMLPreformatted"/>
        <w:rPr>
          <w:rFonts w:ascii="Helvetica" w:hAnsi="Helvetica"/>
          <w:color w:val="000000"/>
        </w:rPr>
      </w:pPr>
      <w:ins w:id="149" w:author="Heather Kharouba" w:date="2019-11-26T20:52:00Z">
        <w:r>
          <w:rPr>
            <w:rFonts w:ascii="Helvetica" w:hAnsi="Helvetica"/>
            <w:color w:val="000000"/>
          </w:rPr>
          <w:t>82</w:t>
        </w:r>
      </w:ins>
      <w:del w:id="150" w:author="Heather Kharouba" w:date="2019-11-26T20:52:00Z">
        <w:r w:rsidR="00582079" w:rsidRPr="00CC7480" w:rsidDel="001323CA">
          <w:rPr>
            <w:rFonts w:ascii="Helvetica" w:hAnsi="Helvetica"/>
            <w:color w:val="000000"/>
          </w:rPr>
          <w:delText>77</w:delText>
        </w:r>
      </w:del>
      <w:r w:rsidR="00582079" w:rsidRPr="00CC7480">
        <w:rPr>
          <w:rFonts w:ascii="Helvetica" w:hAnsi="Helvetica"/>
          <w:color w:val="000000"/>
        </w:rPr>
        <w:t xml:space="preserve">. </w:t>
      </w:r>
      <w:proofErr w:type="spellStart"/>
      <w:r w:rsidR="00582079" w:rsidRPr="00CC7480">
        <w:rPr>
          <w:rFonts w:ascii="Helvetica" w:hAnsi="Helvetica"/>
          <w:color w:val="000000"/>
        </w:rPr>
        <w:t>Lof</w:t>
      </w:r>
      <w:proofErr w:type="spellEnd"/>
      <w:r w:rsidR="00582079" w:rsidRPr="00CC7480">
        <w:rPr>
          <w:rFonts w:ascii="Helvetica" w:hAnsi="Helvetica"/>
          <w:color w:val="000000"/>
        </w:rPr>
        <w:t xml:space="preserve">, M. E., Reed, T. E., McNamara, J. M. and </w:t>
      </w:r>
      <w:proofErr w:type="spellStart"/>
      <w:r w:rsidR="00582079" w:rsidRPr="00CC7480">
        <w:rPr>
          <w:rFonts w:ascii="Helvetica" w:hAnsi="Helvetica"/>
          <w:color w:val="000000"/>
        </w:rPr>
        <w:t>Visser</w:t>
      </w:r>
      <w:proofErr w:type="spellEnd"/>
      <w:r w:rsidR="00582079" w:rsidRPr="00CC7480">
        <w:rPr>
          <w:rFonts w:ascii="Helvetica" w:hAnsi="Helvetica"/>
          <w:color w:val="000000"/>
        </w:rPr>
        <w:t xml:space="preserve">, M. E. Timing in a fluctuating environment: environmental variability and asymmetric fitness curves can lead to adaptively mismatched avian reproduction. </w:t>
      </w:r>
      <w:r w:rsidR="00EB6F39" w:rsidRPr="00CC7480">
        <w:rPr>
          <w:rFonts w:ascii="Helvetica" w:eastAsia="Times New Roman" w:hAnsi="Helvetica" w:cs="Arial"/>
          <w:i/>
          <w:iCs/>
          <w:color w:val="222222"/>
        </w:rPr>
        <w:t xml:space="preserve">P. Roy. </w:t>
      </w:r>
      <w:proofErr w:type="gramStart"/>
      <w:r w:rsidR="00EB6F39" w:rsidRPr="00CC7480">
        <w:rPr>
          <w:rFonts w:ascii="Helvetica" w:eastAsia="Times New Roman" w:hAnsi="Helvetica" w:cs="Arial"/>
          <w:i/>
          <w:iCs/>
          <w:color w:val="222222"/>
        </w:rPr>
        <w:t>Soc. B- Biol. Sc</w:t>
      </w:r>
      <w:r w:rsidR="007D3F7C" w:rsidRPr="00CC7480">
        <w:rPr>
          <w:rFonts w:ascii="Helvetica" w:eastAsia="Times New Roman" w:hAnsi="Helvetica" w:cs="Arial"/>
          <w:i/>
          <w:iCs/>
          <w:color w:val="222222"/>
        </w:rPr>
        <w:t>i</w:t>
      </w:r>
      <w:r w:rsidR="00EB6F39" w:rsidRPr="00CC7480">
        <w:rPr>
          <w:rFonts w:ascii="Helvetica" w:eastAsia="Times New Roman" w:hAnsi="Helvetica" w:cs="Arial"/>
          <w:i/>
          <w:iCs/>
          <w:color w:val="222222"/>
        </w:rPr>
        <w:t>.</w:t>
      </w:r>
      <w:r w:rsidR="00582079" w:rsidRPr="00CC7480">
        <w:rPr>
          <w:rFonts w:ascii="Helvetica" w:hAnsi="Helvetica"/>
          <w:color w:val="000000"/>
        </w:rPr>
        <w:t xml:space="preserve"> </w:t>
      </w:r>
      <w:r w:rsidR="007D3F7C" w:rsidRPr="00CC7480">
        <w:rPr>
          <w:rFonts w:ascii="Helvetica" w:hAnsi="Helvetica"/>
          <w:b/>
          <w:color w:val="000000"/>
        </w:rPr>
        <w:t>279</w:t>
      </w:r>
      <w:r w:rsidR="00582079" w:rsidRPr="00CC7480">
        <w:rPr>
          <w:rFonts w:ascii="Helvetica" w:hAnsi="Helvetica"/>
          <w:color w:val="000000"/>
        </w:rPr>
        <w:t xml:space="preserve">, </w:t>
      </w:r>
      <w:r w:rsidR="007D3F7C" w:rsidRPr="00CC7480">
        <w:rPr>
          <w:rFonts w:ascii="Helvetica" w:hAnsi="Helvetica"/>
          <w:color w:val="000000"/>
        </w:rPr>
        <w:t>3161-3169 (2012).</w:t>
      </w:r>
      <w:proofErr w:type="gramEnd"/>
    </w:p>
    <w:p w14:paraId="56C9DD46" w14:textId="193AAE22" w:rsidR="000238D4" w:rsidRPr="00F21DBF" w:rsidRDefault="000238D4" w:rsidP="007E61AD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1D18587" w14:textId="2E691492" w:rsidR="005A2AD8" w:rsidRPr="008272EC" w:rsidRDefault="001323CA" w:rsidP="005A2AD8">
      <w:pPr>
        <w:pStyle w:val="HTMLPreformatted"/>
        <w:rPr>
          <w:rFonts w:ascii="Helvetica" w:hAnsi="Helvetica"/>
          <w:color w:val="000000"/>
        </w:rPr>
      </w:pPr>
      <w:ins w:id="151" w:author="Heather Kharouba" w:date="2019-11-26T20:52:00Z">
        <w:r>
          <w:rPr>
            <w:rFonts w:ascii="Helvetica" w:hAnsi="Helvetica"/>
            <w:color w:val="000000"/>
          </w:rPr>
          <w:t>83</w:t>
        </w:r>
      </w:ins>
      <w:del w:id="152" w:author="Heather Kharouba" w:date="2019-11-26T20:52:00Z">
        <w:r w:rsidR="00081C7B" w:rsidRPr="008272EC" w:rsidDel="001323CA">
          <w:rPr>
            <w:rFonts w:ascii="Helvetica" w:hAnsi="Helvetica"/>
            <w:color w:val="000000"/>
          </w:rPr>
          <w:delText>78</w:delText>
        </w:r>
      </w:del>
      <w:r w:rsidR="00081C7B" w:rsidRPr="008272EC">
        <w:rPr>
          <w:rFonts w:ascii="Helvetica" w:hAnsi="Helvetica"/>
          <w:color w:val="000000"/>
        </w:rPr>
        <w:t>. Rasmussen, N. L., Van Allen, B.</w:t>
      </w:r>
      <w:r w:rsidR="004D35E3" w:rsidRPr="008272EC">
        <w:rPr>
          <w:rFonts w:ascii="Helvetica" w:hAnsi="Helvetica"/>
          <w:color w:val="000000"/>
        </w:rPr>
        <w:t>G</w:t>
      </w:r>
      <w:r w:rsidR="00081C7B" w:rsidRPr="008272EC">
        <w:rPr>
          <w:rFonts w:ascii="Helvetica" w:hAnsi="Helvetica"/>
          <w:color w:val="000000"/>
        </w:rPr>
        <w:t>., and Rudolf, V.</w:t>
      </w:r>
      <w:r w:rsidR="004D35E3" w:rsidRPr="008272EC">
        <w:rPr>
          <w:rFonts w:ascii="Helvetica" w:hAnsi="Helvetica"/>
          <w:color w:val="000000"/>
        </w:rPr>
        <w:t>H</w:t>
      </w:r>
      <w:r w:rsidR="00081C7B" w:rsidRPr="008272EC">
        <w:rPr>
          <w:rFonts w:ascii="Helvetica" w:hAnsi="Helvetica"/>
          <w:color w:val="000000"/>
        </w:rPr>
        <w:t>.</w:t>
      </w:r>
      <w:r w:rsidR="004D35E3" w:rsidRPr="008272EC">
        <w:rPr>
          <w:rFonts w:ascii="Helvetica" w:hAnsi="Helvetica"/>
          <w:color w:val="000000"/>
        </w:rPr>
        <w:t xml:space="preserve">W. </w:t>
      </w:r>
      <w:r w:rsidR="005A2AD8" w:rsidRPr="008272EC">
        <w:rPr>
          <w:rFonts w:ascii="Helvetica" w:hAnsi="Helvetica"/>
          <w:color w:val="000000"/>
        </w:rPr>
        <w:t xml:space="preserve">Linking </w:t>
      </w:r>
      <w:proofErr w:type="spellStart"/>
      <w:r w:rsidR="005A2AD8" w:rsidRPr="008272EC">
        <w:rPr>
          <w:rFonts w:ascii="Helvetica" w:hAnsi="Helvetica"/>
          <w:color w:val="000000"/>
        </w:rPr>
        <w:t>phenological</w:t>
      </w:r>
      <w:proofErr w:type="spellEnd"/>
      <w:r w:rsidR="005A2AD8" w:rsidRPr="008272EC">
        <w:rPr>
          <w:rFonts w:ascii="Helvetica" w:hAnsi="Helvetica"/>
          <w:color w:val="000000"/>
        </w:rPr>
        <w:t xml:space="preserve"> shifts to species interactions through size-mediated priority effects</w:t>
      </w:r>
      <w:r w:rsidR="008A5F6A" w:rsidRPr="008272EC">
        <w:rPr>
          <w:rFonts w:ascii="Helvetica" w:hAnsi="Helvetica"/>
          <w:color w:val="000000"/>
        </w:rPr>
        <w:t xml:space="preserve">. </w:t>
      </w:r>
      <w:r w:rsidR="008A5F6A" w:rsidRPr="008272EC">
        <w:rPr>
          <w:rFonts w:ascii="Helvetica" w:hAnsi="Helvetica"/>
          <w:i/>
          <w:color w:val="000000"/>
        </w:rPr>
        <w:t>J. Anim</w:t>
      </w:r>
      <w:r w:rsidR="00C05BE3" w:rsidRPr="008272EC">
        <w:rPr>
          <w:rFonts w:ascii="Helvetica" w:hAnsi="Helvetica"/>
          <w:i/>
          <w:color w:val="000000"/>
        </w:rPr>
        <w:t>.</w:t>
      </w:r>
      <w:r w:rsidR="008A5F6A" w:rsidRPr="008272EC">
        <w:rPr>
          <w:rFonts w:ascii="Helvetica" w:hAnsi="Helvetica"/>
          <w:i/>
          <w:color w:val="000000"/>
        </w:rPr>
        <w:t>, Ecol.</w:t>
      </w:r>
      <w:r w:rsidR="008A5F6A" w:rsidRPr="008272EC">
        <w:rPr>
          <w:rFonts w:ascii="Helvetica" w:hAnsi="Helvetica"/>
          <w:color w:val="000000"/>
        </w:rPr>
        <w:t>, 83</w:t>
      </w:r>
      <w:r w:rsidR="005A2AD8" w:rsidRPr="008272EC">
        <w:rPr>
          <w:rFonts w:ascii="Helvetica" w:hAnsi="Helvetica"/>
          <w:color w:val="000000"/>
        </w:rPr>
        <w:t xml:space="preserve">, </w:t>
      </w:r>
      <w:r w:rsidR="00081C7B" w:rsidRPr="008272EC">
        <w:rPr>
          <w:rFonts w:ascii="Helvetica" w:hAnsi="Helvetica"/>
          <w:color w:val="000000"/>
        </w:rPr>
        <w:t xml:space="preserve">1206-1215 </w:t>
      </w:r>
      <w:r w:rsidR="008A5F6A" w:rsidRPr="008272EC">
        <w:rPr>
          <w:rFonts w:ascii="Helvetica" w:hAnsi="Helvetica"/>
          <w:color w:val="000000"/>
        </w:rPr>
        <w:t>(</w:t>
      </w:r>
      <w:r w:rsidR="005A2AD8" w:rsidRPr="008272EC">
        <w:rPr>
          <w:rFonts w:ascii="Helvetica" w:hAnsi="Helvetica"/>
          <w:color w:val="000000"/>
        </w:rPr>
        <w:t>2014</w:t>
      </w:r>
      <w:r w:rsidR="008A5F6A" w:rsidRPr="008272EC">
        <w:rPr>
          <w:rFonts w:ascii="Helvetica" w:hAnsi="Helvetica"/>
          <w:color w:val="000000"/>
        </w:rPr>
        <w:t xml:space="preserve">). </w:t>
      </w:r>
    </w:p>
    <w:p w14:paraId="4A34BE60" w14:textId="77777777" w:rsidR="007E61AD" w:rsidRDefault="007E61AD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9F318EF" w14:textId="3F2294BA" w:rsidR="005A2AD8" w:rsidDel="0010782C" w:rsidRDefault="0010782C" w:rsidP="00904561">
      <w:pPr>
        <w:rPr>
          <w:del w:id="153" w:author="Heather Kharouba" w:date="2019-11-26T20:56:00Z"/>
          <w:rFonts w:ascii="Helvetica" w:eastAsia="Times New Roman" w:hAnsi="Helvetica" w:cs="Arial"/>
          <w:color w:val="000000"/>
          <w:sz w:val="20"/>
          <w:szCs w:val="20"/>
        </w:rPr>
      </w:pPr>
      <w:ins w:id="154" w:author="Heather Kharouba" w:date="2019-11-26T20:54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84</w:t>
        </w:r>
      </w:ins>
      <w:del w:id="155" w:author="Heather Kharouba" w:date="2019-11-26T20:54:00Z">
        <w:r w:rsidR="003E2AFE" w:rsidDel="0010782C">
          <w:rPr>
            <w:rFonts w:ascii="Helvetica" w:eastAsia="Times New Roman" w:hAnsi="Helvetica" w:cs="Arial"/>
            <w:color w:val="000000"/>
            <w:sz w:val="20"/>
            <w:szCs w:val="20"/>
          </w:rPr>
          <w:delText>79</w:delText>
        </w:r>
      </w:del>
      <w:r w:rsidR="003E2AFE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="003E2AFE" w:rsidRPr="002D2EC9">
        <w:rPr>
          <w:rFonts w:ascii="Helvetica" w:eastAsia="Times New Roman" w:hAnsi="Helvetica" w:cs="Arial"/>
          <w:color w:val="000000"/>
          <w:sz w:val="20"/>
          <w:szCs w:val="20"/>
        </w:rPr>
        <w:t>Chuine</w:t>
      </w:r>
      <w:proofErr w:type="spellEnd"/>
      <w:r w:rsidR="003E2AFE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I. and </w:t>
      </w:r>
      <w:proofErr w:type="spellStart"/>
      <w:r w:rsidR="003E2AFE" w:rsidRPr="002D2EC9">
        <w:rPr>
          <w:rFonts w:ascii="Helvetica" w:eastAsia="Times New Roman" w:hAnsi="Helvetica" w:cs="Arial"/>
          <w:color w:val="000000"/>
          <w:sz w:val="20"/>
          <w:szCs w:val="20"/>
        </w:rPr>
        <w:t>Régnière</w:t>
      </w:r>
      <w:proofErr w:type="spellEnd"/>
      <w:r w:rsidR="003E2AFE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J. </w:t>
      </w:r>
      <w:r w:rsidR="003E2AFE" w:rsidRPr="00567E28">
        <w:rPr>
          <w:rFonts w:ascii="Helvetica" w:eastAsia="Times New Roman" w:hAnsi="Helvetica" w:cs="Arial"/>
          <w:iCs/>
          <w:color w:val="000000"/>
          <w:sz w:val="20"/>
          <w:szCs w:val="20"/>
        </w:rPr>
        <w:t>Process-based models of phenology for plants and animals</w:t>
      </w:r>
      <w:r w:rsidR="003E2AFE">
        <w:rPr>
          <w:rFonts w:ascii="Helvetica" w:eastAsia="Times New Roman" w:hAnsi="Helvetica" w:cs="Arial"/>
          <w:color w:val="000000"/>
          <w:sz w:val="20"/>
          <w:szCs w:val="20"/>
        </w:rPr>
        <w:t>.</w:t>
      </w:r>
      <w:r w:rsidR="003E2AFE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spellStart"/>
      <w:r w:rsidR="003E2AFE">
        <w:rPr>
          <w:rFonts w:ascii="Helvetica" w:eastAsia="Times New Roman" w:hAnsi="Helvetica" w:cs="Arial"/>
          <w:i/>
          <w:color w:val="000000"/>
          <w:sz w:val="20"/>
          <w:szCs w:val="20"/>
        </w:rPr>
        <w:t>Annu</w:t>
      </w:r>
      <w:proofErr w:type="spellEnd"/>
      <w:r w:rsidR="003E2AFE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. Rev. Ecol. </w:t>
      </w:r>
      <w:proofErr w:type="spellStart"/>
      <w:r w:rsidR="003E2AFE">
        <w:rPr>
          <w:rFonts w:ascii="Helvetica" w:eastAsia="Times New Roman" w:hAnsi="Helvetica" w:cs="Arial"/>
          <w:i/>
          <w:color w:val="000000"/>
          <w:sz w:val="20"/>
          <w:szCs w:val="20"/>
        </w:rPr>
        <w:t>Evol</w:t>
      </w:r>
      <w:proofErr w:type="spellEnd"/>
      <w:r w:rsidR="003E2AFE">
        <w:rPr>
          <w:rFonts w:ascii="Helvetica" w:eastAsia="Times New Roman" w:hAnsi="Helvetica" w:cs="Arial"/>
          <w:i/>
          <w:color w:val="000000"/>
          <w:sz w:val="20"/>
          <w:szCs w:val="20"/>
        </w:rPr>
        <w:t>. S.</w:t>
      </w:r>
      <w:r w:rsidR="003E2AFE" w:rsidRPr="002D2EC9">
        <w:rPr>
          <w:rFonts w:ascii="Helvetica" w:eastAsia="Times New Roman" w:hAnsi="Helvetica" w:cs="Arial"/>
          <w:color w:val="000000"/>
          <w:sz w:val="20"/>
          <w:szCs w:val="20"/>
        </w:rPr>
        <w:t> </w:t>
      </w:r>
      <w:r w:rsidR="003E2AFE" w:rsidRPr="00FD69B1">
        <w:rPr>
          <w:rFonts w:ascii="Helvetica" w:eastAsia="Times New Roman" w:hAnsi="Helvetica" w:cs="Arial"/>
          <w:b/>
          <w:color w:val="000000"/>
          <w:sz w:val="20"/>
          <w:szCs w:val="20"/>
        </w:rPr>
        <w:t>48</w:t>
      </w:r>
      <w:r w:rsidR="003E2AFE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3E2AFE" w:rsidRPr="002D2EC9">
        <w:rPr>
          <w:rFonts w:ascii="Helvetica" w:eastAsia="Times New Roman" w:hAnsi="Helvetica" w:cs="Arial"/>
          <w:color w:val="000000"/>
          <w:sz w:val="20"/>
          <w:szCs w:val="20"/>
        </w:rPr>
        <w:t>159-182</w:t>
      </w:r>
      <w:r w:rsidR="003E2AFE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3E2AFE" w:rsidRPr="00777938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3E2AFE" w:rsidRPr="00777938">
        <w:rPr>
          <w:rFonts w:ascii="Helvetica" w:eastAsia="Times New Roman" w:hAnsi="Helvetica" w:cs="Arial"/>
          <w:bCs/>
          <w:color w:val="000000"/>
          <w:sz w:val="20"/>
          <w:szCs w:val="20"/>
        </w:rPr>
        <w:t>2017).</w:t>
      </w:r>
    </w:p>
    <w:p w14:paraId="640DF927" w14:textId="06D38AB5" w:rsidR="00FD6BF0" w:rsidRPr="002D2EC9" w:rsidDel="0010782C" w:rsidRDefault="00FD6BF0" w:rsidP="00FD6BF0">
      <w:pPr>
        <w:rPr>
          <w:del w:id="156" w:author="Heather Kharouba" w:date="2019-11-26T20:56:00Z"/>
          <w:rFonts w:ascii="Helvetica" w:eastAsia="Times New Roman" w:hAnsi="Helvetica" w:cs="Arial"/>
          <w:color w:val="000000"/>
          <w:sz w:val="20"/>
          <w:szCs w:val="20"/>
        </w:rPr>
      </w:pPr>
    </w:p>
    <w:p w14:paraId="7B9E6D1E" w14:textId="77777777" w:rsidR="00FD6BF0" w:rsidDel="0010782C" w:rsidRDefault="00FD6BF0" w:rsidP="00904561">
      <w:pPr>
        <w:rPr>
          <w:del w:id="157" w:author="Heather Kharouba" w:date="2019-11-26T20:56:00Z"/>
          <w:rFonts w:ascii="Helvetica" w:eastAsia="Times New Roman" w:hAnsi="Helvetica" w:cs="Arial"/>
          <w:color w:val="000000"/>
          <w:sz w:val="20"/>
          <w:szCs w:val="20"/>
        </w:rPr>
      </w:pPr>
    </w:p>
    <w:p w14:paraId="480AB501" w14:textId="77777777" w:rsidR="00AE4263" w:rsidDel="0010782C" w:rsidRDefault="00AE4263" w:rsidP="00AE4263">
      <w:pPr>
        <w:rPr>
          <w:del w:id="158" w:author="Heather Kharouba" w:date="2019-11-26T20:56:00Z"/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5DCED582" w14:textId="77777777" w:rsidR="00AE4263" w:rsidRPr="00777938" w:rsidDel="0010782C" w:rsidRDefault="00AE4263" w:rsidP="00AE4263">
      <w:pPr>
        <w:rPr>
          <w:del w:id="159" w:author="Heather Kharouba" w:date="2019-11-26T20:56:00Z"/>
          <w:rFonts w:ascii="Helvetica" w:eastAsia="Times New Roman" w:hAnsi="Helvetica" w:cs="Arial"/>
          <w:color w:val="000000"/>
          <w:sz w:val="20"/>
          <w:szCs w:val="20"/>
        </w:rPr>
      </w:pPr>
    </w:p>
    <w:p w14:paraId="703E60F5" w14:textId="77777777" w:rsidR="00AE4263" w:rsidDel="0010782C" w:rsidRDefault="00AE4263" w:rsidP="00AE4263">
      <w:pPr>
        <w:rPr>
          <w:del w:id="160" w:author="Heather Kharouba" w:date="2019-11-26T20:56:00Z"/>
          <w:rFonts w:ascii="Helvetica" w:eastAsia="Times New Roman" w:hAnsi="Helvetica" w:cs="Arial"/>
          <w:color w:val="000000"/>
          <w:sz w:val="20"/>
          <w:szCs w:val="20"/>
        </w:rPr>
      </w:pPr>
    </w:p>
    <w:p w14:paraId="2B8C398D" w14:textId="70674D19" w:rsidR="00AE4263" w:rsidRDefault="00AE4263" w:rsidP="00AE4263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del w:id="161" w:author="Heather Kharouba" w:date="2019-11-26T16:10:00Z">
        <w:r w:rsidDel="00564E80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delText xml:space="preserve">84. </w:delText>
        </w:r>
        <w:r w:rsidRPr="00E344BB" w:rsidDel="00564E80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delText xml:space="preserve">Kudo, G. and Ida, </w:delText>
        </w:r>
        <w:r w:rsidDel="00564E80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delText>T.Y.</w:delText>
        </w:r>
        <w:r w:rsidRPr="00E344BB" w:rsidDel="00564E80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delText xml:space="preserve"> </w:delText>
        </w:r>
        <w:r w:rsidRPr="00497182" w:rsidDel="00564E80">
          <w:rPr>
            <w:rFonts w:ascii="Arial" w:eastAsia="Times New Roman" w:hAnsi="Arial" w:cs="Arial"/>
            <w:i/>
            <w:color w:val="222222"/>
            <w:sz w:val="20"/>
            <w:szCs w:val="20"/>
            <w:shd w:val="clear" w:color="auto" w:fill="FFFFFF"/>
          </w:rPr>
          <w:delText>Early onset of spring increases the phenological mismatch between plants and pollinators</w:delText>
        </w:r>
        <w:r w:rsidRPr="00E344BB" w:rsidDel="00564E80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delText>. </w:delText>
        </w:r>
        <w:r w:rsidRPr="00497182" w:rsidDel="00564E80">
          <w:rPr>
            <w:rFonts w:ascii="Arial" w:eastAsia="Times New Roman" w:hAnsi="Arial" w:cs="Arial"/>
            <w:iCs/>
            <w:color w:val="222222"/>
            <w:sz w:val="20"/>
            <w:szCs w:val="20"/>
          </w:rPr>
          <w:delText>Ecology</w:delText>
        </w:r>
        <w:r w:rsidRPr="00E344BB" w:rsidDel="00564E80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RPr="00AB1260" w:rsidDel="00564E80">
          <w:rPr>
            <w:rFonts w:ascii="Arial" w:eastAsia="Times New Roman" w:hAnsi="Arial" w:cs="Arial"/>
            <w:b/>
            <w:iCs/>
            <w:color w:val="222222"/>
            <w:sz w:val="20"/>
            <w:szCs w:val="20"/>
          </w:rPr>
          <w:delText>94</w:delText>
        </w:r>
        <w:r w:rsidRPr="00E344BB" w:rsidDel="00564E80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delText>, 2311-2320</w:delText>
        </w:r>
        <w:r w:rsidDel="00564E80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delText xml:space="preserve"> (</w:delText>
        </w:r>
        <w:r w:rsidRPr="00E344BB" w:rsidDel="00564E80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delText>2013</w:delText>
        </w:r>
        <w:r w:rsidDel="00564E80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delText>)</w:delText>
        </w:r>
        <w:r w:rsidRPr="00E344BB" w:rsidDel="00564E80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delText>.</w:delText>
        </w:r>
      </w:del>
    </w:p>
    <w:p w14:paraId="60D8997F" w14:textId="77777777" w:rsidR="0071022F" w:rsidRDefault="0071022F" w:rsidP="00AE4263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4CBBF4C6" w14:textId="5D875887" w:rsidR="0071022F" w:rsidRPr="002D2EC9" w:rsidRDefault="0010782C" w:rsidP="0071022F">
      <w:pPr>
        <w:rPr>
          <w:rFonts w:ascii="Helvetica" w:eastAsia="Times New Roman" w:hAnsi="Helvetica" w:cs="Arial"/>
          <w:color w:val="000000"/>
          <w:sz w:val="20"/>
          <w:szCs w:val="20"/>
        </w:rPr>
      </w:pPr>
      <w:ins w:id="162" w:author="Heather Kharouba" w:date="2019-11-26T20:56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90</w:t>
        </w:r>
      </w:ins>
      <w:del w:id="163" w:author="Heather Kharouba" w:date="2019-11-26T20:56:00Z">
        <w:r w:rsidR="0071022F" w:rsidDel="0010782C">
          <w:rPr>
            <w:rFonts w:ascii="Helvetica" w:eastAsia="Times New Roman" w:hAnsi="Helvetica" w:cs="Arial"/>
            <w:color w:val="000000"/>
            <w:sz w:val="20"/>
            <w:szCs w:val="20"/>
          </w:rPr>
          <w:delText>85</w:delText>
        </w:r>
      </w:del>
      <w:r w:rsidR="0071022F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gramStart"/>
      <w:r w:rsidR="0071022F" w:rsidRPr="002D2EC9">
        <w:rPr>
          <w:rFonts w:ascii="Helvetica" w:eastAsia="Times New Roman" w:hAnsi="Helvetica" w:cs="Arial"/>
          <w:color w:val="000000"/>
          <w:sz w:val="20"/>
          <w:szCs w:val="20"/>
        </w:rPr>
        <w:t>van</w:t>
      </w:r>
      <w:proofErr w:type="gramEnd"/>
      <w:r w:rsidR="0071022F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Asch, M. and </w:t>
      </w:r>
      <w:proofErr w:type="spellStart"/>
      <w:r w:rsidR="0071022F" w:rsidRPr="002D2EC9">
        <w:rPr>
          <w:rFonts w:ascii="Helvetica" w:eastAsia="Times New Roman" w:hAnsi="Helvetica" w:cs="Arial"/>
          <w:color w:val="000000"/>
          <w:sz w:val="20"/>
          <w:szCs w:val="20"/>
        </w:rPr>
        <w:t>Visser</w:t>
      </w:r>
      <w:proofErr w:type="spellEnd"/>
      <w:r w:rsidR="0071022F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M. E. </w:t>
      </w:r>
      <w:r w:rsidR="0071022F" w:rsidRPr="009D19D7">
        <w:rPr>
          <w:rFonts w:ascii="Helvetica" w:eastAsia="Times New Roman" w:hAnsi="Helvetica" w:cs="Arial"/>
          <w:iCs/>
          <w:color w:val="000000"/>
          <w:sz w:val="20"/>
          <w:szCs w:val="20"/>
        </w:rPr>
        <w:t>Phenology of forest caterpillars and their host trees: the importance of synchrony</w:t>
      </w:r>
      <w:r w:rsidR="0071022F">
        <w:rPr>
          <w:rFonts w:ascii="Helvetica" w:eastAsia="Times New Roman" w:hAnsi="Helvetica" w:cs="Arial"/>
          <w:color w:val="000000"/>
          <w:sz w:val="20"/>
          <w:szCs w:val="20"/>
        </w:rPr>
        <w:t>.</w:t>
      </w:r>
      <w:r w:rsidR="0071022F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spellStart"/>
      <w:r w:rsidR="0071022F" w:rsidRPr="00E2214E">
        <w:rPr>
          <w:rFonts w:ascii="Helvetica" w:eastAsia="Times New Roman" w:hAnsi="Helvetica" w:cs="Arial"/>
          <w:i/>
          <w:color w:val="000000"/>
          <w:sz w:val="20"/>
          <w:szCs w:val="20"/>
        </w:rPr>
        <w:t>Annu</w:t>
      </w:r>
      <w:proofErr w:type="spellEnd"/>
      <w:r w:rsidR="0071022F" w:rsidRPr="00E2214E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. Rev. </w:t>
      </w:r>
      <w:proofErr w:type="spellStart"/>
      <w:r w:rsidR="0071022F" w:rsidRPr="00E2214E">
        <w:rPr>
          <w:rFonts w:ascii="Helvetica" w:eastAsia="Times New Roman" w:hAnsi="Helvetica" w:cs="Arial"/>
          <w:i/>
          <w:color w:val="000000"/>
          <w:sz w:val="20"/>
          <w:szCs w:val="20"/>
        </w:rPr>
        <w:t>Entomol</w:t>
      </w:r>
      <w:proofErr w:type="spellEnd"/>
      <w:r w:rsidR="0071022F" w:rsidRPr="00E2214E"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 w:rsidR="0071022F" w:rsidRPr="002D2EC9">
        <w:rPr>
          <w:rFonts w:ascii="Helvetica" w:eastAsia="Times New Roman" w:hAnsi="Helvetica" w:cs="Arial"/>
          <w:color w:val="000000"/>
          <w:sz w:val="20"/>
          <w:szCs w:val="20"/>
        </w:rPr>
        <w:t> </w:t>
      </w:r>
      <w:proofErr w:type="gramStart"/>
      <w:r w:rsidR="0071022F" w:rsidRPr="009D19D7">
        <w:rPr>
          <w:rFonts w:ascii="Helvetica" w:eastAsia="Times New Roman" w:hAnsi="Helvetica" w:cs="Arial"/>
          <w:b/>
          <w:color w:val="000000"/>
          <w:sz w:val="20"/>
          <w:szCs w:val="20"/>
        </w:rPr>
        <w:t>52</w:t>
      </w:r>
      <w:r w:rsidR="0071022F">
        <w:rPr>
          <w:rFonts w:ascii="Helvetica" w:eastAsia="Times New Roman" w:hAnsi="Helvetica" w:cs="Arial"/>
          <w:color w:val="000000"/>
          <w:sz w:val="20"/>
          <w:szCs w:val="20"/>
        </w:rPr>
        <w:t>,</w:t>
      </w:r>
      <w:r w:rsidR="0071022F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37-55</w:t>
      </w:r>
      <w:r w:rsidR="0071022F">
        <w:rPr>
          <w:rFonts w:ascii="Helvetica" w:eastAsia="Times New Roman" w:hAnsi="Helvetica" w:cs="Arial"/>
          <w:color w:val="000000"/>
          <w:sz w:val="20"/>
          <w:szCs w:val="20"/>
        </w:rPr>
        <w:t xml:space="preserve"> (</w:t>
      </w:r>
      <w:r w:rsidR="0071022F" w:rsidRPr="009D19D7">
        <w:rPr>
          <w:rFonts w:ascii="Helvetica" w:eastAsia="Times New Roman" w:hAnsi="Helvetica" w:cs="Arial"/>
          <w:bCs/>
          <w:color w:val="000000"/>
          <w:sz w:val="20"/>
          <w:szCs w:val="20"/>
        </w:rPr>
        <w:t>2007).</w:t>
      </w:r>
      <w:proofErr w:type="gramEnd"/>
    </w:p>
    <w:p w14:paraId="7085813D" w14:textId="77777777" w:rsidR="0071022F" w:rsidRPr="00E344BB" w:rsidRDefault="0071022F" w:rsidP="00AE426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1A99D5" w14:textId="5DDB411E" w:rsidR="00AE4263" w:rsidRDefault="0010782C" w:rsidP="00AE4263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ins w:id="164" w:author="Heather Kharouba" w:date="2019-11-26T20:56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91</w:t>
        </w:r>
      </w:ins>
      <w:del w:id="165" w:author="Heather Kharouba" w:date="2019-11-26T20:56:00Z">
        <w:r w:rsidR="0071022F" w:rsidDel="0010782C">
          <w:rPr>
            <w:rFonts w:ascii="Helvetica" w:eastAsia="Times New Roman" w:hAnsi="Helvetica" w:cs="Arial"/>
            <w:color w:val="000000"/>
            <w:sz w:val="20"/>
            <w:szCs w:val="20"/>
          </w:rPr>
          <w:delText>86</w:delText>
        </w:r>
      </w:del>
      <w:r w:rsidR="0071022F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="0071022F" w:rsidRPr="002D2EC9">
        <w:rPr>
          <w:rFonts w:ascii="Helvetica" w:eastAsia="Times New Roman" w:hAnsi="Helvetica" w:cs="Arial"/>
          <w:color w:val="000000"/>
          <w:sz w:val="20"/>
          <w:szCs w:val="20"/>
        </w:rPr>
        <w:t>Tikkanen</w:t>
      </w:r>
      <w:proofErr w:type="spellEnd"/>
      <w:r w:rsidR="0071022F" w:rsidRPr="002D2EC9">
        <w:rPr>
          <w:rFonts w:ascii="Helvetica" w:eastAsia="Times New Roman" w:hAnsi="Helvetica" w:cs="Arial"/>
          <w:color w:val="000000"/>
          <w:sz w:val="20"/>
          <w:szCs w:val="20"/>
        </w:rPr>
        <w:t>, O</w:t>
      </w:r>
      <w:proofErr w:type="gramStart"/>
      <w:r w:rsidR="0071022F" w:rsidRPr="002D2EC9">
        <w:rPr>
          <w:rFonts w:ascii="Helvetica" w:eastAsia="Times New Roman" w:hAnsi="Helvetica" w:cs="Arial"/>
          <w:color w:val="000000"/>
          <w:sz w:val="20"/>
          <w:szCs w:val="20"/>
        </w:rPr>
        <w:t>.-</w:t>
      </w:r>
      <w:proofErr w:type="gramEnd"/>
      <w:r w:rsidR="0071022F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P. and </w:t>
      </w:r>
      <w:proofErr w:type="spellStart"/>
      <w:r w:rsidR="0071022F" w:rsidRPr="002D2EC9">
        <w:rPr>
          <w:rFonts w:ascii="Helvetica" w:eastAsia="Times New Roman" w:hAnsi="Helvetica" w:cs="Arial"/>
          <w:color w:val="000000"/>
          <w:sz w:val="20"/>
          <w:szCs w:val="20"/>
        </w:rPr>
        <w:t>Julkunen-Tiitto</w:t>
      </w:r>
      <w:proofErr w:type="spellEnd"/>
      <w:r w:rsidR="0071022F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R. </w:t>
      </w:r>
      <w:proofErr w:type="spellStart"/>
      <w:r w:rsidR="0071022F"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</w:t>
      </w:r>
      <w:proofErr w:type="spellEnd"/>
      <w:r w:rsidR="0071022F"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variation as protection against defoliating insects: the case of</w:t>
      </w:r>
      <w:r w:rsidR="0071022F"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71022F"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Quercus</w:t>
      </w:r>
      <w:proofErr w:type="spellEnd"/>
      <w:r w:rsidR="0071022F"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71022F"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robur</w:t>
      </w:r>
      <w:proofErr w:type="spellEnd"/>
      <w:r w:rsidR="0071022F"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 </w:t>
      </w:r>
      <w:r w:rsidR="0071022F"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and</w:t>
      </w:r>
      <w:r w:rsidR="0071022F"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71022F"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Operophtera</w:t>
      </w:r>
      <w:proofErr w:type="spellEnd"/>
      <w:r w:rsidR="0071022F"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71022F"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brumata</w:t>
      </w:r>
      <w:proofErr w:type="spellEnd"/>
      <w:r w:rsidR="0071022F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="0071022F" w:rsidRPr="00036D39">
        <w:rPr>
          <w:rFonts w:ascii="Helvetica" w:eastAsia="Times New Roman" w:hAnsi="Helvetica" w:cs="Arial"/>
          <w:i/>
          <w:color w:val="000000"/>
          <w:sz w:val="20"/>
          <w:szCs w:val="20"/>
        </w:rPr>
        <w:t>Oecologia</w:t>
      </w:r>
      <w:proofErr w:type="spellEnd"/>
      <w:r w:rsidR="0071022F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71022F"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136</w:t>
      </w:r>
      <w:r w:rsidR="0071022F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71022F" w:rsidRPr="002D2EC9">
        <w:rPr>
          <w:rFonts w:ascii="Helvetica" w:eastAsia="Times New Roman" w:hAnsi="Helvetica" w:cs="Arial"/>
          <w:color w:val="000000"/>
          <w:sz w:val="20"/>
          <w:szCs w:val="20"/>
        </w:rPr>
        <w:t>244-251</w:t>
      </w:r>
      <w:r w:rsidR="0071022F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71022F" w:rsidRPr="00F21DBF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71022F" w:rsidRPr="00F21DBF">
        <w:rPr>
          <w:rFonts w:ascii="Helvetica" w:eastAsia="Times New Roman" w:hAnsi="Helvetica" w:cs="Arial"/>
          <w:bCs/>
          <w:color w:val="000000"/>
          <w:sz w:val="20"/>
          <w:szCs w:val="20"/>
        </w:rPr>
        <w:t>2003).</w:t>
      </w:r>
      <w:proofErr w:type="gramEnd"/>
    </w:p>
    <w:p w14:paraId="3137165C" w14:textId="77777777" w:rsidR="0071022F" w:rsidRDefault="0071022F" w:rsidP="00AE4263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2026E804" w14:textId="4798801A" w:rsidR="0071022F" w:rsidRPr="00F21DBF" w:rsidRDefault="0000355C" w:rsidP="0071022F">
      <w:pPr>
        <w:pStyle w:val="CommentText"/>
        <w:rPr>
          <w:rFonts w:ascii="Helvetica" w:hAnsi="Helvetica"/>
          <w:sz w:val="20"/>
          <w:szCs w:val="20"/>
        </w:rPr>
      </w:pPr>
      <w:ins w:id="166" w:author="Heather Kharouba" w:date="2019-11-26T20:57:00Z">
        <w:r>
          <w:rPr>
            <w:rFonts w:ascii="Helvetica" w:eastAsia="Times New Roman" w:hAnsi="Helvetica" w:cs="Times New Roman"/>
            <w:color w:val="222222"/>
            <w:sz w:val="20"/>
            <w:szCs w:val="20"/>
            <w:shd w:val="clear" w:color="auto" w:fill="FFFFFF"/>
          </w:rPr>
          <w:t>92</w:t>
        </w:r>
      </w:ins>
      <w:del w:id="167" w:author="Heather Kharouba" w:date="2019-11-26T20:57:00Z">
        <w:r w:rsidR="0071022F" w:rsidDel="0000355C">
          <w:rPr>
            <w:rFonts w:ascii="Helvetica" w:eastAsia="Times New Roman" w:hAnsi="Helvetica" w:cs="Times New Roman"/>
            <w:color w:val="222222"/>
            <w:sz w:val="20"/>
            <w:szCs w:val="20"/>
            <w:shd w:val="clear" w:color="auto" w:fill="FFFFFF"/>
          </w:rPr>
          <w:delText>87</w:delText>
        </w:r>
      </w:del>
      <w:r w:rsidR="0071022F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 w:rsidR="0071022F" w:rsidRPr="00997E77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Visser</w:t>
      </w:r>
      <w:proofErr w:type="spellEnd"/>
      <w:r w:rsidR="0071022F" w:rsidRPr="00997E77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, M.E., Van </w:t>
      </w:r>
      <w:proofErr w:type="spellStart"/>
      <w:r w:rsidR="0071022F" w:rsidRPr="00997E77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Noordwijk</w:t>
      </w:r>
      <w:proofErr w:type="spellEnd"/>
      <w:r w:rsidR="0071022F" w:rsidRPr="00997E77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, A.J., Tinbergen, J.M., and </w:t>
      </w:r>
      <w:proofErr w:type="spellStart"/>
      <w:r w:rsidR="0071022F" w:rsidRPr="00997E77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Lessells</w:t>
      </w:r>
      <w:proofErr w:type="spellEnd"/>
      <w:r w:rsidR="0071022F" w:rsidRPr="00997E77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, C.M. </w:t>
      </w:r>
      <w:r w:rsidR="0071022F" w:rsidRPr="00036D39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Warmer springs lead to mistimed reproduction in great tits</w:t>
      </w:r>
      <w:r w:rsidR="0071022F" w:rsidRPr="00790CAC">
        <w:rPr>
          <w:rFonts w:ascii="Helvetica" w:eastAsia="Times New Roman" w:hAnsi="Helvetica" w:cs="Times New Roman"/>
          <w:i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="0071022F" w:rsidRPr="00790CAC">
        <w:rPr>
          <w:rFonts w:ascii="Helvetica" w:eastAsia="Times New Roman" w:hAnsi="Helvetica" w:cs="Times New Roman"/>
          <w:i/>
          <w:color w:val="222222"/>
          <w:sz w:val="20"/>
          <w:szCs w:val="20"/>
          <w:shd w:val="clear" w:color="auto" w:fill="FFFFFF"/>
        </w:rPr>
        <w:t>Parus</w:t>
      </w:r>
      <w:proofErr w:type="spellEnd"/>
      <w:r w:rsidR="0071022F" w:rsidRPr="00790CAC">
        <w:rPr>
          <w:rFonts w:ascii="Helvetica" w:eastAsia="Times New Roman" w:hAnsi="Helvetica" w:cs="Times New Roman"/>
          <w:i/>
          <w:color w:val="222222"/>
          <w:sz w:val="20"/>
          <w:szCs w:val="20"/>
          <w:shd w:val="clear" w:color="auto" w:fill="FFFFFF"/>
        </w:rPr>
        <w:t xml:space="preserve"> major). </w:t>
      </w:r>
      <w:r w:rsidR="0071022F" w:rsidRPr="00036D39">
        <w:rPr>
          <w:rFonts w:ascii="Helvetica" w:hAnsi="Helvetica" w:cs="Times New Roman"/>
          <w:i/>
          <w:iCs/>
          <w:color w:val="1A1A1A"/>
          <w:sz w:val="20"/>
          <w:szCs w:val="20"/>
          <w:lang w:val="en-US"/>
        </w:rPr>
        <w:t>Philos. Trans. R. Soc. London B</w:t>
      </w:r>
      <w:r w:rsidR="0071022F" w:rsidRPr="00997E77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 </w:t>
      </w:r>
      <w:r w:rsidR="0071022F" w:rsidRPr="003E2B25">
        <w:rPr>
          <w:rFonts w:ascii="Helvetica" w:eastAsia="Times New Roman" w:hAnsi="Helvetica" w:cs="Times New Roman"/>
          <w:b/>
          <w:iCs/>
          <w:color w:val="222222"/>
          <w:sz w:val="20"/>
          <w:szCs w:val="20"/>
        </w:rPr>
        <w:t>265</w:t>
      </w:r>
      <w:r w:rsidR="0071022F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, </w:t>
      </w:r>
      <w:r w:rsidR="0071022F" w:rsidRPr="00997E77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1867-1870</w:t>
      </w:r>
      <w:r w:rsidR="0071022F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71022F" w:rsidRPr="00F21DBF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(</w:t>
      </w:r>
      <w:r w:rsidR="0071022F" w:rsidRPr="00F21DBF">
        <w:rPr>
          <w:rFonts w:ascii="Helvetica" w:hAnsi="Helvetica" w:cs="Times New Roman"/>
          <w:iCs/>
          <w:color w:val="1A1A1A"/>
          <w:sz w:val="20"/>
          <w:szCs w:val="20"/>
          <w:lang w:val="en-US"/>
        </w:rPr>
        <w:t>1998)</w:t>
      </w:r>
      <w:r w:rsidR="0071022F" w:rsidRPr="00F21DBF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.</w:t>
      </w:r>
    </w:p>
    <w:p w14:paraId="29619892" w14:textId="77777777" w:rsidR="0071022F" w:rsidRDefault="0071022F" w:rsidP="00AE4263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E1070F9" w14:textId="7DC5F9BC" w:rsidR="005A2AD8" w:rsidRDefault="0000355C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  <w:ins w:id="168" w:author="Heather Kharouba" w:date="2019-11-26T20:57:00Z">
        <w:r>
          <w:rPr>
            <w:rFonts w:ascii="Helvetica" w:hAnsi="Helvetica" w:cs="Times New Roman"/>
            <w:color w:val="000000"/>
            <w:sz w:val="20"/>
            <w:szCs w:val="20"/>
          </w:rPr>
          <w:t>93</w:t>
        </w:r>
      </w:ins>
      <w:del w:id="169" w:author="Heather Kharouba" w:date="2019-11-26T20:57:00Z">
        <w:r w:rsidR="0071022F" w:rsidDel="0000355C">
          <w:rPr>
            <w:rFonts w:ascii="Helvetica" w:hAnsi="Helvetica" w:cs="Times New Roman"/>
            <w:color w:val="000000"/>
            <w:sz w:val="20"/>
            <w:szCs w:val="20"/>
          </w:rPr>
          <w:delText>88</w:delText>
        </w:r>
      </w:del>
      <w:r w:rsidR="0071022F">
        <w:rPr>
          <w:rFonts w:ascii="Helvetica" w:hAnsi="Helvetica" w:cs="Times New Roman"/>
          <w:color w:val="000000"/>
          <w:sz w:val="20"/>
          <w:szCs w:val="20"/>
        </w:rPr>
        <w:t xml:space="preserve">. </w:t>
      </w:r>
      <w:proofErr w:type="spellStart"/>
      <w:r w:rsidR="0071022F" w:rsidRPr="00EB69C9">
        <w:rPr>
          <w:rFonts w:ascii="Helvetica" w:hAnsi="Helvetica" w:cs="Times New Roman"/>
          <w:color w:val="000000"/>
          <w:sz w:val="20"/>
          <w:szCs w:val="20"/>
        </w:rPr>
        <w:t>Charmantier</w:t>
      </w:r>
      <w:proofErr w:type="spellEnd"/>
      <w:r w:rsidR="0071022F" w:rsidRPr="00EB69C9">
        <w:rPr>
          <w:rFonts w:ascii="Helvetica" w:hAnsi="Helvetica" w:cs="Times New Roman"/>
          <w:color w:val="000000"/>
          <w:sz w:val="20"/>
          <w:szCs w:val="20"/>
        </w:rPr>
        <w:t xml:space="preserve"> A, </w:t>
      </w:r>
      <w:r w:rsidR="0071022F" w:rsidRPr="00EB69C9">
        <w:rPr>
          <w:rFonts w:ascii="Helvetica" w:hAnsi="Helvetica" w:cs="Times New Roman"/>
          <w:iCs/>
          <w:color w:val="000000"/>
          <w:sz w:val="20"/>
          <w:szCs w:val="20"/>
        </w:rPr>
        <w:t>et al</w:t>
      </w:r>
      <w:r w:rsidR="0071022F" w:rsidRPr="00EB69C9">
        <w:rPr>
          <w:rFonts w:ascii="Helvetica" w:hAnsi="Helvetica" w:cs="Times New Roman"/>
          <w:color w:val="000000"/>
          <w:sz w:val="20"/>
          <w:szCs w:val="20"/>
        </w:rPr>
        <w:t xml:space="preserve">. </w:t>
      </w:r>
      <w:r w:rsidR="0071022F" w:rsidRPr="00D33504">
        <w:rPr>
          <w:rFonts w:ascii="Helvetica" w:hAnsi="Helvetica" w:cs="Times New Roman"/>
          <w:color w:val="000000"/>
          <w:sz w:val="20"/>
          <w:szCs w:val="20"/>
        </w:rPr>
        <w:t>Adaptive Phenotypic Plasticity in Response to Climate Change in a Wild Bird Population</w:t>
      </w:r>
      <w:r w:rsidR="0071022F" w:rsidRPr="00EB69C9">
        <w:rPr>
          <w:rFonts w:ascii="Helvetica" w:hAnsi="Helvetica" w:cs="Times New Roman"/>
          <w:color w:val="000000"/>
          <w:sz w:val="20"/>
          <w:szCs w:val="20"/>
        </w:rPr>
        <w:t xml:space="preserve">. </w:t>
      </w:r>
      <w:proofErr w:type="gramStart"/>
      <w:r w:rsidR="0071022F" w:rsidRPr="00D33504">
        <w:rPr>
          <w:rFonts w:ascii="Helvetica" w:hAnsi="Helvetica" w:cs="Times New Roman"/>
          <w:i/>
          <w:iCs/>
          <w:color w:val="000000"/>
          <w:sz w:val="20"/>
          <w:szCs w:val="20"/>
        </w:rPr>
        <w:t>Science</w:t>
      </w:r>
      <w:r w:rsidR="0071022F" w:rsidRPr="00EB69C9">
        <w:rPr>
          <w:rFonts w:ascii="Helvetica" w:hAnsi="Helvetica" w:cs="Times New Roman"/>
          <w:b/>
          <w:i/>
          <w:iCs/>
          <w:color w:val="000000"/>
          <w:sz w:val="20"/>
          <w:szCs w:val="20"/>
        </w:rPr>
        <w:t xml:space="preserve"> </w:t>
      </w:r>
      <w:r w:rsidR="0071022F" w:rsidRPr="00514A54">
        <w:rPr>
          <w:rFonts w:ascii="Helvetica" w:hAnsi="Helvetica" w:cs="Times New Roman"/>
          <w:b/>
          <w:bCs/>
          <w:iCs/>
          <w:color w:val="000000"/>
          <w:sz w:val="20"/>
          <w:szCs w:val="20"/>
        </w:rPr>
        <w:t>320</w:t>
      </w:r>
      <w:r w:rsidR="0071022F">
        <w:rPr>
          <w:rFonts w:ascii="Helvetica" w:hAnsi="Helvetica" w:cs="Times New Roman"/>
          <w:color w:val="000000"/>
          <w:sz w:val="20"/>
          <w:szCs w:val="20"/>
        </w:rPr>
        <w:t xml:space="preserve">, </w:t>
      </w:r>
      <w:r w:rsidR="0071022F" w:rsidRPr="00EB69C9">
        <w:rPr>
          <w:rFonts w:ascii="Helvetica" w:hAnsi="Helvetica" w:cs="Times New Roman"/>
          <w:color w:val="000000"/>
          <w:sz w:val="20"/>
          <w:szCs w:val="20"/>
        </w:rPr>
        <w:t>800-803</w:t>
      </w:r>
      <w:r w:rsidR="0071022F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71022F" w:rsidRPr="00777938">
        <w:rPr>
          <w:rFonts w:ascii="Helvetica" w:hAnsi="Helvetica" w:cs="Times New Roman"/>
          <w:color w:val="000000"/>
          <w:sz w:val="20"/>
          <w:szCs w:val="20"/>
        </w:rPr>
        <w:t>(2008).</w:t>
      </w:r>
      <w:proofErr w:type="gramEnd"/>
    </w:p>
    <w:p w14:paraId="4C6AB965" w14:textId="0E9461B9" w:rsidR="003064D7" w:rsidRDefault="0000355C" w:rsidP="0071022F">
      <w:pPr>
        <w:spacing w:before="240"/>
        <w:rPr>
          <w:rFonts w:ascii="Helvetica" w:eastAsia="Times New Roman" w:hAnsi="Helvetica" w:cs="Arial"/>
          <w:color w:val="000000"/>
          <w:sz w:val="20"/>
          <w:szCs w:val="20"/>
        </w:rPr>
      </w:pPr>
      <w:ins w:id="170" w:author="Heather Kharouba" w:date="2019-11-26T20:58:00Z">
        <w:r>
          <w:rPr>
            <w:rFonts w:ascii="Helvetica" w:eastAsia="Times New Roman" w:hAnsi="Helvetica" w:cs="Arial"/>
            <w:color w:val="000000"/>
            <w:sz w:val="20"/>
            <w:szCs w:val="20"/>
          </w:rPr>
          <w:t>94</w:t>
        </w:r>
      </w:ins>
      <w:del w:id="171" w:author="Heather Kharouba" w:date="2019-11-26T20:58:00Z">
        <w:r w:rsidR="003064D7" w:rsidDel="0000355C">
          <w:rPr>
            <w:rFonts w:ascii="Helvetica" w:eastAsia="Times New Roman" w:hAnsi="Helvetica" w:cs="Arial"/>
            <w:color w:val="000000"/>
            <w:sz w:val="20"/>
            <w:szCs w:val="20"/>
          </w:rPr>
          <w:delText>89</w:delText>
        </w:r>
      </w:del>
      <w:r w:rsidR="003064D7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="003064D7" w:rsidRPr="002D2EC9">
        <w:rPr>
          <w:rFonts w:ascii="Helvetica" w:eastAsia="Times New Roman" w:hAnsi="Helvetica" w:cs="Arial"/>
          <w:color w:val="000000"/>
          <w:sz w:val="20"/>
          <w:szCs w:val="20"/>
        </w:rPr>
        <w:t>Deacy</w:t>
      </w:r>
      <w:proofErr w:type="spellEnd"/>
      <w:r w:rsidR="003064D7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W. W., </w:t>
      </w:r>
      <w:r w:rsidR="003064D7"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="003064D7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="003064D7" w:rsidRPr="005D2C5C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</w:t>
      </w:r>
      <w:proofErr w:type="spellEnd"/>
      <w:r w:rsidR="003064D7" w:rsidRPr="005D2C5C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synchronization disrupts trophic interactions between Kodiak brown bears and salmon</w:t>
      </w:r>
      <w:r w:rsidR="003064D7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="003064D7">
        <w:rPr>
          <w:rFonts w:ascii="Helvetica" w:eastAsia="Times New Roman" w:hAnsi="Helvetica" w:cs="Arial"/>
          <w:i/>
          <w:color w:val="000000"/>
          <w:sz w:val="20"/>
          <w:szCs w:val="20"/>
        </w:rPr>
        <w:t>P. Natl. Acad. Sci. USA</w:t>
      </w:r>
      <w:r w:rsidR="003064D7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3064D7" w:rsidRPr="00FD69B1">
        <w:rPr>
          <w:rFonts w:ascii="Helvetica" w:eastAsia="Times New Roman" w:hAnsi="Helvetica" w:cs="Arial"/>
          <w:b/>
          <w:color w:val="000000"/>
          <w:sz w:val="20"/>
          <w:szCs w:val="20"/>
        </w:rPr>
        <w:t>114</w:t>
      </w:r>
      <w:r w:rsidR="003064D7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3064D7" w:rsidRPr="002D2EC9">
        <w:rPr>
          <w:rFonts w:ascii="Helvetica" w:eastAsia="Times New Roman" w:hAnsi="Helvetica" w:cs="Arial"/>
          <w:color w:val="000000"/>
          <w:sz w:val="20"/>
          <w:szCs w:val="20"/>
        </w:rPr>
        <w:t>10432-10437</w:t>
      </w:r>
      <w:r w:rsidR="003064D7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3064D7" w:rsidRPr="00993BF2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3064D7" w:rsidRPr="00993BF2">
        <w:rPr>
          <w:rFonts w:ascii="Helvetica" w:eastAsia="Times New Roman" w:hAnsi="Helvetica" w:cs="Arial"/>
          <w:bCs/>
          <w:color w:val="000000"/>
          <w:sz w:val="20"/>
          <w:szCs w:val="20"/>
        </w:rPr>
        <w:t>2017)</w:t>
      </w:r>
    </w:p>
    <w:p w14:paraId="639BC779" w14:textId="6D759E5E" w:rsidR="0071022F" w:rsidRPr="002D2EC9" w:rsidRDefault="0071022F" w:rsidP="0071022F">
      <w:pPr>
        <w:spacing w:before="240"/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>9</w:t>
      </w:r>
      <w:ins w:id="172" w:author="Heather Kharouba" w:date="2019-11-26T20:58:00Z">
        <w:r w:rsidR="0000355C">
          <w:rPr>
            <w:rFonts w:ascii="Helvetica" w:eastAsia="Times New Roman" w:hAnsi="Helvetica" w:cs="Arial"/>
            <w:color w:val="000000"/>
            <w:sz w:val="20"/>
            <w:szCs w:val="20"/>
          </w:rPr>
          <w:t>5</w:t>
        </w:r>
      </w:ins>
      <w:del w:id="173" w:author="Heather Kharouba" w:date="2019-11-26T20:58:00Z">
        <w:r w:rsidR="003064D7" w:rsidDel="0000355C">
          <w:rPr>
            <w:rFonts w:ascii="Helvetica" w:eastAsia="Times New Roman" w:hAnsi="Helvetica" w:cs="Arial"/>
            <w:color w:val="000000"/>
            <w:sz w:val="20"/>
            <w:szCs w:val="20"/>
          </w:rPr>
          <w:delText>0</w:delText>
        </w:r>
      </w:del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Senner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N. R., Stager, M. and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Sandercock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B. K. </w:t>
      </w:r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Ecological mismatches are moderated by local conditions for two populations of a long-distance migratory bird</w:t>
      </w:r>
      <w:r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. </w:t>
      </w:r>
      <w:proofErr w:type="spellStart"/>
      <w:proofErr w:type="gramStart"/>
      <w:r w:rsidRPr="008B386E">
        <w:rPr>
          <w:rFonts w:ascii="Helvetica" w:eastAsia="Times New Roman" w:hAnsi="Helvetica" w:cs="Arial"/>
          <w:i/>
          <w:color w:val="000000"/>
          <w:sz w:val="20"/>
          <w:szCs w:val="20"/>
        </w:rPr>
        <w:t>Oikos</w:t>
      </w:r>
      <w:proofErr w:type="spellEnd"/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126</w:t>
      </w:r>
      <w:r>
        <w:rPr>
          <w:rFonts w:ascii="Helvetica" w:eastAsia="Times New Roman" w:hAnsi="Helvetica" w:cs="Arial"/>
          <w:color w:val="000000"/>
          <w:sz w:val="20"/>
          <w:szCs w:val="20"/>
        </w:rPr>
        <w:t>,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61-72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F4050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DF4050">
        <w:rPr>
          <w:rFonts w:ascii="Helvetica" w:eastAsia="Times New Roman" w:hAnsi="Helvetica" w:cs="Arial"/>
          <w:bCs/>
          <w:color w:val="000000"/>
          <w:sz w:val="20"/>
          <w:szCs w:val="20"/>
        </w:rPr>
        <w:t>2017).</w:t>
      </w:r>
      <w:bookmarkEnd w:id="0"/>
      <w:proofErr w:type="gramEnd"/>
    </w:p>
    <w:p w14:paraId="44509CCA" w14:textId="77777777" w:rsidR="0071022F" w:rsidRDefault="0071022F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3862E0A3" w14:textId="77777777" w:rsidR="0071022F" w:rsidRPr="008E73E9" w:rsidRDefault="0071022F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C8F99A3" w14:textId="028DC95D" w:rsidR="00DA705B" w:rsidRDefault="00DA705B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>-----</w:t>
      </w:r>
    </w:p>
    <w:p w14:paraId="7C2115C5" w14:textId="2453B459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1C4D1457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54120520" w14:textId="19BE7B2E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525B8D51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1DC793F6" w14:textId="77777777" w:rsidR="00904561" w:rsidRPr="002D2EC9" w:rsidRDefault="00904561" w:rsidP="00904561">
      <w:pPr>
        <w:rPr>
          <w:rFonts w:ascii="Helvetica" w:eastAsia="Times New Roman" w:hAnsi="Helvetica" w:cs="Arial"/>
          <w:b/>
          <w:bCs/>
          <w:color w:val="000000"/>
          <w:sz w:val="20"/>
          <w:szCs w:val="20"/>
        </w:rPr>
      </w:pPr>
    </w:p>
    <w:p w14:paraId="41AA7E65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44BFBBA3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  <w:proofErr w:type="spellStart"/>
      <w:r>
        <w:rPr>
          <w:rFonts w:ascii="Helvetica" w:eastAsia="Times New Roman" w:hAnsi="Helvetica" w:cs="Arial"/>
          <w:color w:val="000000"/>
          <w:sz w:val="20"/>
          <w:szCs w:val="20"/>
        </w:rPr>
        <w:t>Barner</w:t>
      </w:r>
      <w:proofErr w:type="spellEnd"/>
      <w:r>
        <w:rPr>
          <w:rFonts w:ascii="Helvetica" w:eastAsia="Times New Roman" w:hAnsi="Helvetica" w:cs="Arial"/>
          <w:color w:val="000000"/>
          <w:sz w:val="20"/>
          <w:szCs w:val="20"/>
        </w:rPr>
        <w:t>, A. K., 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B57F07">
        <w:rPr>
          <w:rFonts w:ascii="Helvetica" w:eastAsia="Times New Roman" w:hAnsi="Helvetica" w:cs="Arial"/>
          <w:iCs/>
          <w:color w:val="000000"/>
          <w:sz w:val="20"/>
          <w:szCs w:val="20"/>
        </w:rPr>
        <w:t>Generality in multispecies responses to ocean acidification revealed through multiple hypothesis testing</w:t>
      </w:r>
      <w:r w:rsidRPr="00B57F07">
        <w:rPr>
          <w:rFonts w:ascii="Helvetica" w:eastAsia="Times New Roman" w:hAnsi="Helvetica" w:cs="Arial"/>
          <w:color w:val="000000"/>
          <w:sz w:val="20"/>
          <w:szCs w:val="20"/>
        </w:rPr>
        <w:t>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Helvetica" w:eastAsia="Times New Roman" w:hAnsi="Helvetica" w:cs="Arial"/>
          <w:i/>
          <w:color w:val="000000"/>
          <w:sz w:val="20"/>
          <w:szCs w:val="20"/>
        </w:rPr>
        <w:t>Global Change Biol.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B57F07">
        <w:rPr>
          <w:rFonts w:ascii="Helvetica" w:eastAsia="Times New Roman" w:hAnsi="Helvetica" w:cs="Arial"/>
          <w:b/>
          <w:color w:val="000000"/>
          <w:sz w:val="20"/>
          <w:szCs w:val="20"/>
        </w:rPr>
        <w:t>24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, 4464-4477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(2018)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</w:p>
    <w:p w14:paraId="2772723C" w14:textId="2FA7EE73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6C95400F" w14:textId="77777777" w:rsidR="00904561" w:rsidRPr="00EB69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34C77E9B" w14:textId="7C86F4B5" w:rsidR="00904561" w:rsidRPr="00EB69C9" w:rsidRDefault="00904561" w:rsidP="00904561">
      <w:pPr>
        <w:rPr>
          <w:rFonts w:ascii="Helvetica" w:hAnsi="Helvetica" w:cs="Times New Roman"/>
          <w:color w:val="000000"/>
          <w:sz w:val="20"/>
          <w:szCs w:val="20"/>
        </w:rPr>
      </w:pPr>
    </w:p>
    <w:p w14:paraId="6450BD39" w14:textId="77777777" w:rsidR="00904561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33F03F5A" w14:textId="05F312D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Chen, I</w:t>
      </w:r>
      <w:proofErr w:type="gram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.-</w:t>
      </w:r>
      <w:proofErr w:type="gram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C., Hill, J. K.,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Ohlemüller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R., Roy, D. B. and Thomas, C. D. </w:t>
      </w:r>
      <w:r w:rsidRPr="00D33504">
        <w:rPr>
          <w:rFonts w:ascii="Helvetica" w:eastAsia="Times New Roman" w:hAnsi="Helvetica" w:cs="Arial"/>
          <w:iCs/>
          <w:color w:val="000000"/>
          <w:sz w:val="20"/>
          <w:szCs w:val="20"/>
        </w:rPr>
        <w:t>Rapid range shifts of species associated with high levels of climate warming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gramStart"/>
      <w:r w:rsidRPr="00D33504">
        <w:rPr>
          <w:rFonts w:ascii="Helvetica" w:eastAsia="Times New Roman" w:hAnsi="Helvetica" w:cs="Arial"/>
          <w:i/>
          <w:color w:val="000000"/>
          <w:sz w:val="20"/>
          <w:szCs w:val="20"/>
        </w:rPr>
        <w:t>Science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514A54">
        <w:rPr>
          <w:rFonts w:ascii="Helvetica" w:eastAsia="Times New Roman" w:hAnsi="Helvetica" w:cs="Arial"/>
          <w:b/>
          <w:color w:val="000000"/>
          <w:sz w:val="20"/>
          <w:szCs w:val="20"/>
        </w:rPr>
        <w:t>333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1024-1026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777938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777938">
        <w:rPr>
          <w:rFonts w:ascii="Helvetica" w:eastAsia="Times New Roman" w:hAnsi="Helvetica" w:cs="Arial"/>
          <w:bCs/>
          <w:color w:val="000000"/>
          <w:sz w:val="20"/>
          <w:szCs w:val="20"/>
        </w:rPr>
        <w:t>2011)</w:t>
      </w:r>
      <w:r w:rsidRPr="00777938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</w:p>
    <w:p w14:paraId="7F765E29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B073CC8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0F1DF777" w14:textId="77777777" w:rsidR="00904561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0BAB443C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Lavergne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S.,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Mouquet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N.,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Thuiller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W. and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Ronce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O. </w:t>
      </w:r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Biodiversity and climate change: integrating evolutionary and ecological responses of species and communities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Helvetica" w:eastAsia="Times New Roman" w:hAnsi="Helvetica" w:cs="Arial"/>
          <w:i/>
          <w:color w:val="000000"/>
          <w:sz w:val="20"/>
          <w:szCs w:val="20"/>
        </w:rPr>
        <w:t>Annu</w:t>
      </w:r>
      <w:proofErr w:type="spellEnd"/>
      <w:r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. Rev. Ecol. </w:t>
      </w:r>
      <w:proofErr w:type="spellStart"/>
      <w:r>
        <w:rPr>
          <w:rFonts w:ascii="Helvetica" w:eastAsia="Times New Roman" w:hAnsi="Helvetica" w:cs="Arial"/>
          <w:i/>
          <w:color w:val="000000"/>
          <w:sz w:val="20"/>
          <w:szCs w:val="20"/>
        </w:rPr>
        <w:t>Evol</w:t>
      </w:r>
      <w:proofErr w:type="spellEnd"/>
      <w:r>
        <w:rPr>
          <w:rFonts w:ascii="Helvetica" w:eastAsia="Times New Roman" w:hAnsi="Helvetica" w:cs="Arial"/>
          <w:i/>
          <w:color w:val="000000"/>
          <w:sz w:val="20"/>
          <w:szCs w:val="20"/>
        </w:rPr>
        <w:t>. S.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AB1260">
        <w:rPr>
          <w:rFonts w:ascii="Helvetica" w:eastAsia="Times New Roman" w:hAnsi="Helvetica" w:cs="Arial"/>
          <w:b/>
          <w:color w:val="000000"/>
          <w:sz w:val="20"/>
          <w:szCs w:val="20"/>
        </w:rPr>
        <w:t>41</w:t>
      </w:r>
      <w:r>
        <w:rPr>
          <w:rFonts w:ascii="Helvetica" w:eastAsia="Times New Roman" w:hAnsi="Helvetica" w:cs="Arial"/>
          <w:color w:val="000000"/>
          <w:sz w:val="20"/>
          <w:szCs w:val="20"/>
        </w:rPr>
        <w:t>,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321-</w:t>
      </w:r>
      <w:r w:rsidRPr="00D84B31">
        <w:rPr>
          <w:rFonts w:ascii="Helvetica" w:eastAsia="Times New Roman" w:hAnsi="Helvetica" w:cs="Arial"/>
          <w:color w:val="000000"/>
          <w:sz w:val="20"/>
          <w:szCs w:val="20"/>
        </w:rPr>
        <w:t>350 (</w:t>
      </w:r>
      <w:r w:rsidRPr="00D84B31">
        <w:rPr>
          <w:rFonts w:ascii="Helvetica" w:eastAsia="Times New Roman" w:hAnsi="Helvetica" w:cs="Arial"/>
          <w:bCs/>
          <w:color w:val="000000"/>
          <w:sz w:val="20"/>
          <w:szCs w:val="20"/>
        </w:rPr>
        <w:t>2010)</w:t>
      </w:r>
      <w:r w:rsidRPr="00D84B31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44656785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01413C3A" w14:textId="11DD8F4F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3EB0278E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65746F61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3EE1C237" w14:textId="77777777" w:rsidR="00904561" w:rsidRPr="00A00A5A" w:rsidRDefault="00904561" w:rsidP="00904561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00A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Levins</w:t>
      </w:r>
      <w:proofErr w:type="spellEnd"/>
      <w:r w:rsidRPr="00A00A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R., 1968.</w:t>
      </w:r>
      <w:proofErr w:type="gramEnd"/>
      <w:r w:rsidRPr="00A00A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497182">
        <w:rPr>
          <w:rFonts w:ascii="Arial" w:eastAsia="Times New Roman" w:hAnsi="Arial" w:cs="Arial"/>
          <w:iCs/>
          <w:color w:val="222222"/>
          <w:sz w:val="20"/>
          <w:szCs w:val="20"/>
        </w:rPr>
        <w:t>Evolution in changing environments: some theoretical explorations</w:t>
      </w:r>
      <w:r w:rsidRPr="0049718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A00A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(No. 2). </w:t>
      </w:r>
      <w:proofErr w:type="gramStart"/>
      <w:r w:rsidRPr="00A00A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Princeton University Press.</w:t>
      </w:r>
      <w:proofErr w:type="gramEnd"/>
    </w:p>
    <w:p w14:paraId="75E499FC" w14:textId="77777777" w:rsidR="00904561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5DF448DD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Menzel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A.,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European </w:t>
      </w:r>
      <w:proofErr w:type="spellStart"/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</w:t>
      </w:r>
      <w:proofErr w:type="spellEnd"/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 response to climate change matches the warming pattern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gramStart"/>
      <w:r>
        <w:rPr>
          <w:rFonts w:ascii="Helvetica" w:eastAsia="Times New Roman" w:hAnsi="Helvetica" w:cs="Arial"/>
          <w:i/>
          <w:color w:val="000000"/>
          <w:sz w:val="20"/>
          <w:szCs w:val="20"/>
        </w:rPr>
        <w:t>Global Change Biol.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AB1260">
        <w:rPr>
          <w:rFonts w:ascii="Helvetica" w:eastAsia="Times New Roman" w:hAnsi="Helvetica" w:cs="Arial"/>
          <w:b/>
          <w:color w:val="000000"/>
          <w:sz w:val="20"/>
          <w:szCs w:val="20"/>
        </w:rPr>
        <w:t>12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1969-</w:t>
      </w:r>
      <w:r w:rsidRPr="00D84B31">
        <w:rPr>
          <w:rFonts w:ascii="Helvetica" w:eastAsia="Times New Roman" w:hAnsi="Helvetica" w:cs="Arial"/>
          <w:color w:val="000000"/>
          <w:sz w:val="20"/>
          <w:szCs w:val="20"/>
        </w:rPr>
        <w:t>1976 (</w:t>
      </w:r>
      <w:r w:rsidRPr="00D84B31">
        <w:rPr>
          <w:rFonts w:ascii="Helvetica" w:eastAsia="Times New Roman" w:hAnsi="Helvetica" w:cs="Arial"/>
          <w:bCs/>
          <w:color w:val="000000"/>
          <w:sz w:val="20"/>
          <w:szCs w:val="20"/>
        </w:rPr>
        <w:t>2006)</w:t>
      </w:r>
      <w:r w:rsidRPr="00D84B31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</w:p>
    <w:p w14:paraId="7F9C2AE9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6A9CF667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22A5B92B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  <w:proofErr w:type="spellStart"/>
      <w:proofErr w:type="gram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Mouquet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N.,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3E7F52">
        <w:rPr>
          <w:rFonts w:ascii="Helvetica" w:eastAsia="Times New Roman" w:hAnsi="Helvetica" w:cs="Arial"/>
          <w:iCs/>
          <w:color w:val="000000"/>
          <w:sz w:val="20"/>
          <w:szCs w:val="20"/>
        </w:rPr>
        <w:t>Predictive ecology in a changing world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J. Appl. Ecol.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476F3">
        <w:rPr>
          <w:rFonts w:ascii="Helvetica" w:eastAsia="Times New Roman" w:hAnsi="Helvetica" w:cs="Arial"/>
          <w:b/>
          <w:color w:val="000000"/>
          <w:sz w:val="20"/>
          <w:szCs w:val="20"/>
        </w:rPr>
        <w:t>52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1293-1310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84B31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D84B31">
        <w:rPr>
          <w:rFonts w:ascii="Helvetica" w:eastAsia="Times New Roman" w:hAnsi="Helvetica" w:cs="Arial"/>
          <w:bCs/>
          <w:color w:val="000000"/>
          <w:sz w:val="20"/>
          <w:szCs w:val="20"/>
        </w:rPr>
        <w:t>2015)</w:t>
      </w:r>
      <w:r w:rsidRPr="00D84B31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4ABD61BD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5B9F059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9467AC4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O'Connor, M. I., Selig, E. R.,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Pinsky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M. L. and </w:t>
      </w: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Altermatt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, F.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3E7F52">
        <w:rPr>
          <w:rFonts w:ascii="Helvetica" w:eastAsia="Times New Roman" w:hAnsi="Helvetica" w:cs="Arial"/>
          <w:iCs/>
          <w:color w:val="000000"/>
          <w:sz w:val="20"/>
          <w:szCs w:val="20"/>
        </w:rPr>
        <w:t>Toward a conceptual synthesis for climate change responses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Global Ecol. </w:t>
      </w:r>
      <w:proofErr w:type="spellStart"/>
      <w:r w:rsidRPr="003E7F52">
        <w:rPr>
          <w:rFonts w:ascii="Helvetica" w:eastAsia="Times New Roman" w:hAnsi="Helvetica" w:cs="Arial"/>
          <w:i/>
          <w:color w:val="000000"/>
          <w:sz w:val="20"/>
          <w:szCs w:val="20"/>
        </w:rPr>
        <w:t>Biogeogr</w:t>
      </w:r>
      <w:proofErr w:type="spellEnd"/>
      <w:r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gramStart"/>
      <w:r w:rsidRPr="004146E6">
        <w:rPr>
          <w:rFonts w:ascii="Helvetica" w:eastAsia="Times New Roman" w:hAnsi="Helvetica" w:cs="Arial"/>
          <w:b/>
          <w:color w:val="000000"/>
          <w:sz w:val="20"/>
          <w:szCs w:val="20"/>
        </w:rPr>
        <w:t>21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693-703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20304F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20304F">
        <w:rPr>
          <w:rFonts w:ascii="Helvetica" w:eastAsia="Times New Roman" w:hAnsi="Helvetica" w:cs="Arial"/>
          <w:bCs/>
          <w:color w:val="000000"/>
          <w:sz w:val="20"/>
          <w:szCs w:val="20"/>
        </w:rPr>
        <w:t>2012</w:t>
      </w:r>
      <w:r w:rsidRPr="0020304F">
        <w:rPr>
          <w:rFonts w:ascii="Helvetica" w:eastAsia="Times New Roman" w:hAnsi="Helvetica" w:cs="Arial"/>
          <w:color w:val="000000"/>
          <w:sz w:val="20"/>
          <w:szCs w:val="20"/>
        </w:rPr>
        <w:t>).</w:t>
      </w:r>
      <w:proofErr w:type="gramEnd"/>
    </w:p>
    <w:p w14:paraId="7DE8E06C" w14:textId="77777777" w:rsidR="00904561" w:rsidRPr="00747EEA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69F69DD2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50A247CA" w14:textId="320DFC53" w:rsidR="00904561" w:rsidRPr="00A70B29" w:rsidRDefault="00904561" w:rsidP="00A70B29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A7F8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Ramula</w:t>
      </w:r>
      <w:proofErr w:type="spellEnd"/>
      <w:r w:rsidRPr="00BA7F8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S., Johansson, J., </w:t>
      </w:r>
      <w:proofErr w:type="spellStart"/>
      <w:r w:rsidRPr="00BA7F8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Lindén</w:t>
      </w:r>
      <w:proofErr w:type="spellEnd"/>
      <w:r w:rsidRPr="00BA7F8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A. and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Jonzén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N</w:t>
      </w:r>
      <w:r w:rsidRPr="00BA7F8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8B386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Linking </w:t>
      </w:r>
      <w:proofErr w:type="spellStart"/>
      <w:r w:rsidRPr="008B386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phenological</w:t>
      </w:r>
      <w:proofErr w:type="spellEnd"/>
      <w:r w:rsidRPr="008B386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shifts to demographic change</w:t>
      </w:r>
      <w:r w:rsidRPr="00BA7F8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Pr="00BA7F8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eastAsia="Times New Roman" w:hAnsi="Arial" w:cs="Arial"/>
          <w:i/>
          <w:iCs/>
          <w:color w:val="222222"/>
          <w:sz w:val="20"/>
          <w:szCs w:val="20"/>
        </w:rPr>
        <w:t>Climate Res.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2A4CFD">
        <w:rPr>
          <w:rFonts w:ascii="Arial" w:eastAsia="Times New Roman" w:hAnsi="Arial" w:cs="Arial"/>
          <w:b/>
          <w:iCs/>
          <w:color w:val="222222"/>
          <w:sz w:val="20"/>
          <w:szCs w:val="20"/>
        </w:rPr>
        <w:t>63</w:t>
      </w:r>
      <w:r w:rsidRPr="00BA7F8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135-144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747EE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(2015).</w:t>
      </w:r>
      <w:proofErr w:type="gramEnd"/>
    </w:p>
    <w:p w14:paraId="46E18788" w14:textId="77777777" w:rsidR="00904561" w:rsidRPr="002D2EC9" w:rsidRDefault="00904561" w:rsidP="00904561">
      <w:pPr>
        <w:ind w:left="720"/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55194C8A" w14:textId="0F5E7BB3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469A25B2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16844FD7" w14:textId="29D4BE5D" w:rsidR="00904561" w:rsidRPr="00DE1789" w:rsidRDefault="00904561" w:rsidP="00DE1789">
      <w:pPr>
        <w:rPr>
          <w:rFonts w:ascii="Helvetica" w:eastAsia="Times New Roman" w:hAnsi="Helvetica" w:cs="Arial"/>
          <w:color w:val="000000"/>
          <w:sz w:val="20"/>
          <w:szCs w:val="20"/>
        </w:rPr>
      </w:pPr>
      <w:proofErr w:type="spellStart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Shurin</w:t>
      </w:r>
      <w:proofErr w:type="spellEnd"/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, J. B.,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proofErr w:type="gramStart"/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A cross-ecosystem comparison of the strength of trophic cascades</w:t>
      </w:r>
      <w:r w:rsidRPr="008B386E">
        <w:rPr>
          <w:rFonts w:ascii="Helvetica" w:eastAsia="Times New Roman" w:hAnsi="Helvetica" w:cs="Arial"/>
          <w:color w:val="000000"/>
          <w:sz w:val="20"/>
          <w:szCs w:val="20"/>
        </w:rPr>
        <w:t>.</w:t>
      </w:r>
      <w:proofErr w:type="gramEnd"/>
      <w:r w:rsidRPr="008B386E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Ecol. </w:t>
      </w:r>
      <w:proofErr w:type="spellStart"/>
      <w:r>
        <w:rPr>
          <w:rFonts w:ascii="Helvetica" w:eastAsia="Times New Roman" w:hAnsi="Helvetica" w:cs="Arial"/>
          <w:i/>
          <w:color w:val="000000"/>
          <w:sz w:val="20"/>
          <w:szCs w:val="20"/>
        </w:rPr>
        <w:t>Lett</w:t>
      </w:r>
      <w:proofErr w:type="spellEnd"/>
      <w:r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proofErr w:type="gramStart"/>
      <w:r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5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785-791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F4050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DF4050">
        <w:rPr>
          <w:rFonts w:ascii="Helvetica" w:eastAsia="Times New Roman" w:hAnsi="Helvetica" w:cs="Arial"/>
          <w:bCs/>
          <w:color w:val="000000"/>
          <w:sz w:val="20"/>
          <w:szCs w:val="20"/>
        </w:rPr>
        <w:t>2002).</w:t>
      </w:r>
      <w:proofErr w:type="gramEnd"/>
    </w:p>
    <w:p w14:paraId="6CF7BBA7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62C37775" w14:textId="77777777" w:rsidR="00904561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1D6A2EF8" w14:textId="77777777" w:rsidR="00904561" w:rsidRPr="00997E77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316219B6" w14:textId="77777777" w:rsidR="00904561" w:rsidRPr="002D2EC9" w:rsidRDefault="00904561" w:rsidP="00904561">
      <w:pPr>
        <w:rPr>
          <w:rFonts w:ascii="Helvetica" w:eastAsia="Times New Roman" w:hAnsi="Helvetica" w:cs="Arial"/>
          <w:b/>
          <w:bCs/>
          <w:color w:val="000000"/>
          <w:sz w:val="20"/>
          <w:szCs w:val="20"/>
        </w:rPr>
      </w:pPr>
    </w:p>
    <w:p w14:paraId="5F37CB2B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sectPr w:rsidR="00904561" w:rsidRPr="002D2EC9" w:rsidSect="00DB07CF">
      <w:pgSz w:w="12240" w:h="15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61"/>
    <w:rsid w:val="0000355C"/>
    <w:rsid w:val="00005CCE"/>
    <w:rsid w:val="000238D4"/>
    <w:rsid w:val="00081C7B"/>
    <w:rsid w:val="0010782C"/>
    <w:rsid w:val="00121B51"/>
    <w:rsid w:val="00126914"/>
    <w:rsid w:val="001323CA"/>
    <w:rsid w:val="001C1426"/>
    <w:rsid w:val="001C522B"/>
    <w:rsid w:val="001F7C1B"/>
    <w:rsid w:val="0025102F"/>
    <w:rsid w:val="002668C5"/>
    <w:rsid w:val="00304B33"/>
    <w:rsid w:val="003064D7"/>
    <w:rsid w:val="0031740D"/>
    <w:rsid w:val="003222E5"/>
    <w:rsid w:val="003269EE"/>
    <w:rsid w:val="00340E8E"/>
    <w:rsid w:val="00366CD7"/>
    <w:rsid w:val="00377BEE"/>
    <w:rsid w:val="003D63DB"/>
    <w:rsid w:val="003E2AFE"/>
    <w:rsid w:val="003F620F"/>
    <w:rsid w:val="00405BD2"/>
    <w:rsid w:val="00441B66"/>
    <w:rsid w:val="004A7BD5"/>
    <w:rsid w:val="004B5974"/>
    <w:rsid w:val="004D35E3"/>
    <w:rsid w:val="004D7DC7"/>
    <w:rsid w:val="0055312C"/>
    <w:rsid w:val="0055496B"/>
    <w:rsid w:val="00564E80"/>
    <w:rsid w:val="0057070A"/>
    <w:rsid w:val="00582079"/>
    <w:rsid w:val="00587C4C"/>
    <w:rsid w:val="0059546A"/>
    <w:rsid w:val="005A2AD8"/>
    <w:rsid w:val="005F2892"/>
    <w:rsid w:val="006107A4"/>
    <w:rsid w:val="00677E69"/>
    <w:rsid w:val="006F1CA4"/>
    <w:rsid w:val="006F57A6"/>
    <w:rsid w:val="0071022F"/>
    <w:rsid w:val="007757ED"/>
    <w:rsid w:val="007A03F9"/>
    <w:rsid w:val="007D3F7C"/>
    <w:rsid w:val="007E61AD"/>
    <w:rsid w:val="008272EC"/>
    <w:rsid w:val="00861BD3"/>
    <w:rsid w:val="008A5F6A"/>
    <w:rsid w:val="008E73E9"/>
    <w:rsid w:val="00904561"/>
    <w:rsid w:val="00982482"/>
    <w:rsid w:val="009B3C31"/>
    <w:rsid w:val="009B55B2"/>
    <w:rsid w:val="00A13825"/>
    <w:rsid w:val="00A437DE"/>
    <w:rsid w:val="00A61E26"/>
    <w:rsid w:val="00A70B29"/>
    <w:rsid w:val="00A97F04"/>
    <w:rsid w:val="00AC3772"/>
    <w:rsid w:val="00AE4263"/>
    <w:rsid w:val="00B00970"/>
    <w:rsid w:val="00B64098"/>
    <w:rsid w:val="00B67E8A"/>
    <w:rsid w:val="00B96825"/>
    <w:rsid w:val="00BA0A55"/>
    <w:rsid w:val="00BF42CF"/>
    <w:rsid w:val="00C05BE3"/>
    <w:rsid w:val="00C73C1D"/>
    <w:rsid w:val="00CC7480"/>
    <w:rsid w:val="00CD07EF"/>
    <w:rsid w:val="00CE4A37"/>
    <w:rsid w:val="00CE7FB4"/>
    <w:rsid w:val="00D45D2C"/>
    <w:rsid w:val="00D57EF8"/>
    <w:rsid w:val="00D74747"/>
    <w:rsid w:val="00D85061"/>
    <w:rsid w:val="00D90251"/>
    <w:rsid w:val="00DA705B"/>
    <w:rsid w:val="00DB07CF"/>
    <w:rsid w:val="00DD0C14"/>
    <w:rsid w:val="00DE1789"/>
    <w:rsid w:val="00E30F9A"/>
    <w:rsid w:val="00EB6F39"/>
    <w:rsid w:val="00EE6382"/>
    <w:rsid w:val="00F5773C"/>
    <w:rsid w:val="00F82A19"/>
    <w:rsid w:val="00F969EB"/>
    <w:rsid w:val="00FA7EB0"/>
    <w:rsid w:val="00FD6BF0"/>
    <w:rsid w:val="00FE7F28"/>
    <w:rsid w:val="00FF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4C3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04561"/>
  </w:style>
  <w:style w:type="character" w:customStyle="1" w:styleId="CommentTextChar">
    <w:name w:val="Comment Text Char"/>
    <w:basedOn w:val="DefaultParagraphFont"/>
    <w:link w:val="CommentText"/>
    <w:uiPriority w:val="99"/>
    <w:rsid w:val="009045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747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C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C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04561"/>
  </w:style>
  <w:style w:type="character" w:customStyle="1" w:styleId="CommentTextChar">
    <w:name w:val="Comment Text Char"/>
    <w:basedOn w:val="DefaultParagraphFont"/>
    <w:link w:val="CommentText"/>
    <w:uiPriority w:val="99"/>
    <w:rsid w:val="009045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747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C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C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1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2519</Words>
  <Characters>14364</Characters>
  <Application>Microsoft Macintosh Word</Application>
  <DocSecurity>0</DocSecurity>
  <Lines>119</Lines>
  <Paragraphs>33</Paragraphs>
  <ScaleCrop>false</ScaleCrop>
  <Company/>
  <LinksUpToDate>false</LinksUpToDate>
  <CharactersWithSpaces>16850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Kharouba</dc:creator>
  <cp:keywords/>
  <dc:description/>
  <cp:lastModifiedBy>Heather Kharouba</cp:lastModifiedBy>
  <cp:revision>29</cp:revision>
  <dcterms:created xsi:type="dcterms:W3CDTF">2019-11-26T21:02:00Z</dcterms:created>
  <dcterms:modified xsi:type="dcterms:W3CDTF">2019-11-27T02:10:00Z</dcterms:modified>
</cp:coreProperties>
</file>