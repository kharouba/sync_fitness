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6C064" w14:textId="77777777" w:rsidR="005340C5" w:rsidRDefault="005340C5" w:rsidP="005340C5">
      <w:pPr>
        <w:rPr>
          <w:rFonts w:ascii="Helvetica" w:eastAsia="Times New Roman" w:hAnsi="Helvetica" w:cs="Segoe UI"/>
          <w:color w:val="201F1E"/>
          <w:sz w:val="22"/>
          <w:szCs w:val="22"/>
          <w:shd w:val="clear" w:color="auto" w:fill="FFFFFF"/>
        </w:rPr>
      </w:pPr>
      <w:commentRangeStart w:id="0"/>
      <w:r w:rsidRPr="00321216">
        <w:rPr>
          <w:rFonts w:ascii="Helvetica" w:eastAsia="Times New Roman" w:hAnsi="Helvetica" w:cs="Segoe UI"/>
          <w:b/>
          <w:color w:val="201F1E"/>
          <w:sz w:val="22"/>
          <w:szCs w:val="22"/>
          <w:u w:val="single"/>
          <w:shd w:val="clear" w:color="auto" w:fill="FFFFFF"/>
        </w:rPr>
        <w:t>Reviewer #3 (Remarks to the Author):</w:t>
      </w:r>
      <w:commentRangeEnd w:id="0"/>
      <w:r w:rsidRPr="00321216">
        <w:rPr>
          <w:rStyle w:val="CommentReference"/>
          <w:rFonts w:ascii="Times New Roman" w:eastAsia="Times New Roman" w:hAnsi="Times New Roman" w:cs="Times New Roman"/>
          <w:u w:val="single"/>
        </w:rPr>
        <w:commentReference w:id="0"/>
      </w:r>
      <w:r w:rsidRPr="00406D05">
        <w:rPr>
          <w:rFonts w:ascii="Helvetica" w:eastAsia="Times New Roman" w:hAnsi="Helvetica" w:cs="Segoe UI"/>
          <w:color w:val="201F1E"/>
          <w:sz w:val="22"/>
          <w:szCs w:val="22"/>
        </w:rPr>
        <w:br/>
      </w:r>
      <w:bookmarkStart w:id="1" w:name="_GoBack"/>
      <w:bookmarkEnd w:id="1"/>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Dear Authors,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Your manuscript focuses on the ‘Cushing hypothesis’ in the context of climate change. Unfortunately, I think there is one basic misconception and simplification related to this hypothesis. First, Cushing was not referring to individual fitness as a consequence of resource match/mismatch but to annual stock recruitment in fish, a measure of population mean fitness (please see also specific and detailed comment below). Consequently, the manuscript somehow does not address what it claims to address but simply focuses on individual fitness consequences of match/mismatch. </w:t>
      </w:r>
    </w:p>
    <w:p w14:paraId="6A5F8DD9" w14:textId="77777777" w:rsidR="005340C5" w:rsidRDefault="005340C5" w:rsidP="005340C5">
      <w:pPr>
        <w:rPr>
          <w:rFonts w:ascii="Helvetica" w:eastAsia="Times New Roman" w:hAnsi="Helvetica" w:cs="Segoe UI"/>
          <w:color w:val="201F1E"/>
          <w:sz w:val="22"/>
          <w:szCs w:val="22"/>
          <w:shd w:val="clear" w:color="auto" w:fill="FFFFFF"/>
        </w:rPr>
      </w:pPr>
    </w:p>
    <w:p w14:paraId="366DC0F1" w14:textId="2E67591A" w:rsidR="002C480B" w:rsidRDefault="005340C5" w:rsidP="005340C5">
      <w:pPr>
        <w:rPr>
          <w:rFonts w:ascii="Helvetica"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i/>
          <w:color w:val="201F1E"/>
          <w:sz w:val="22"/>
          <w:szCs w:val="22"/>
          <w:shd w:val="clear" w:color="auto" w:fill="FFFFFF"/>
        </w:rPr>
        <w:t xml:space="preserve"> We thank the reviewer for raising this concern</w:t>
      </w:r>
      <w:r w:rsidR="004A2C42">
        <w:rPr>
          <w:rFonts w:ascii="Helvetica" w:eastAsia="Times New Roman" w:hAnsi="Helvetica" w:cs="Segoe UI"/>
          <w:i/>
          <w:color w:val="201F1E"/>
          <w:sz w:val="22"/>
          <w:szCs w:val="22"/>
          <w:shd w:val="clear" w:color="auto" w:fill="FFFFFF"/>
        </w:rPr>
        <w:t>,</w:t>
      </w:r>
      <w:r w:rsidR="003907B4">
        <w:rPr>
          <w:rFonts w:ascii="Helvetica" w:eastAsia="Times New Roman" w:hAnsi="Helvetica" w:cs="Segoe UI"/>
          <w:i/>
          <w:color w:val="201F1E"/>
          <w:sz w:val="22"/>
          <w:szCs w:val="22"/>
          <w:shd w:val="clear" w:color="auto" w:fill="FFFFFF"/>
        </w:rPr>
        <w:t xml:space="preserve"> as our intention was not to focus solely on individual-level fitness, though we can see now how this was not clear</w:t>
      </w:r>
      <w:r>
        <w:rPr>
          <w:rFonts w:ascii="Helvetica" w:eastAsia="Times New Roman" w:hAnsi="Helvetica" w:cs="Segoe UI"/>
          <w:i/>
          <w:color w:val="201F1E"/>
          <w:sz w:val="22"/>
          <w:szCs w:val="22"/>
          <w:shd w:val="clear" w:color="auto" w:fill="FFFFFF"/>
        </w:rPr>
        <w:t xml:space="preserve">. </w:t>
      </w:r>
      <w:r w:rsidR="003907B4">
        <w:rPr>
          <w:rFonts w:ascii="Helvetica" w:hAnsi="Helvetica" w:cs="Segoe UI"/>
          <w:i/>
          <w:color w:val="201F1E"/>
          <w:sz w:val="22"/>
          <w:szCs w:val="22"/>
          <w:shd w:val="clear" w:color="auto" w:fill="FFFFFF"/>
        </w:rPr>
        <w:t xml:space="preserve">To address these we have changed the manuscript in several places. First, </w:t>
      </w:r>
      <w:r w:rsidR="002C480B">
        <w:rPr>
          <w:rFonts w:ascii="Helvetica" w:eastAsia="Times New Roman" w:hAnsi="Helvetica" w:cs="Segoe UI"/>
          <w:i/>
          <w:color w:val="201F1E"/>
          <w:sz w:val="22"/>
          <w:szCs w:val="22"/>
          <w:shd w:val="clear" w:color="auto" w:fill="FFFFFF"/>
        </w:rPr>
        <w:t xml:space="preserve">we have clarified on </w:t>
      </w:r>
      <w:proofErr w:type="gramStart"/>
      <w:r w:rsidR="002C480B">
        <w:rPr>
          <w:rFonts w:ascii="Helvetica" w:eastAsia="Times New Roman" w:hAnsi="Helvetica" w:cs="Segoe UI"/>
          <w:i/>
          <w:color w:val="201F1E"/>
          <w:sz w:val="22"/>
          <w:szCs w:val="22"/>
          <w:shd w:val="clear" w:color="auto" w:fill="FFFFFF"/>
        </w:rPr>
        <w:t>lines</w:t>
      </w:r>
      <w:proofErr w:type="gramEnd"/>
      <w:r w:rsidR="002C480B">
        <w:rPr>
          <w:rFonts w:ascii="Helvetica" w:eastAsia="Times New Roman" w:hAnsi="Helvetica" w:cs="Segoe UI"/>
          <w:i/>
          <w:color w:val="201F1E"/>
          <w:sz w:val="22"/>
          <w:szCs w:val="22"/>
          <w:shd w:val="clear" w:color="auto" w:fill="FFFFFF"/>
        </w:rPr>
        <w:t xml:space="preserve"> 103-105 and lines 126-128 that Cushing was referring to annual stock recruitment in fish, a population measure of fitness. We also clarify that the Cushing curve is at the population level (line 128; </w:t>
      </w:r>
      <w:r w:rsidR="002C480B" w:rsidRPr="002C480B">
        <w:rPr>
          <w:rFonts w:ascii="Helvetica" w:eastAsia="Times New Roman" w:hAnsi="Helvetica" w:cs="Segoe UI"/>
          <w:i/>
          <w:color w:val="201F1E"/>
          <w:sz w:val="22"/>
          <w:szCs w:val="22"/>
          <w:highlight w:val="yellow"/>
          <w:shd w:val="clear" w:color="auto" w:fill="FFFFFF"/>
        </w:rPr>
        <w:t>also need to add to caption of Figure 1</w:t>
      </w:r>
      <w:r w:rsidR="002C480B">
        <w:rPr>
          <w:rFonts w:ascii="Helvetica" w:eastAsia="Times New Roman" w:hAnsi="Helvetica" w:cs="Segoe UI"/>
          <w:i/>
          <w:color w:val="201F1E"/>
          <w:sz w:val="22"/>
          <w:szCs w:val="22"/>
          <w:shd w:val="clear" w:color="auto" w:fill="FFFFFF"/>
        </w:rPr>
        <w:t>).</w:t>
      </w:r>
      <w:r w:rsidR="002C480B">
        <w:rPr>
          <w:rFonts w:ascii="Helvetica" w:hAnsi="Helvetica" w:cs="Segoe UI"/>
          <w:i/>
          <w:color w:val="201F1E"/>
          <w:sz w:val="22"/>
          <w:szCs w:val="22"/>
          <w:shd w:val="clear" w:color="auto" w:fill="FFFFFF"/>
        </w:rPr>
        <w:t xml:space="preserve"> Second, </w:t>
      </w:r>
    </w:p>
    <w:p w14:paraId="0F76F3BB" w14:textId="2B8FB2AC" w:rsidR="003907B4" w:rsidRPr="002C480B" w:rsidRDefault="003907B4" w:rsidP="005340C5">
      <w:pPr>
        <w:rPr>
          <w:rFonts w:ascii="Helvetica" w:hAnsi="Helvetica" w:cs="Segoe UI"/>
          <w:i/>
          <w:color w:val="201F1E"/>
          <w:sz w:val="22"/>
          <w:szCs w:val="22"/>
          <w:shd w:val="clear" w:color="auto" w:fill="FFFFFF"/>
        </w:rPr>
      </w:pPr>
      <w:proofErr w:type="gramStart"/>
      <w:r>
        <w:rPr>
          <w:rFonts w:ascii="Helvetica" w:hAnsi="Helvetica" w:cs="Segoe UI"/>
          <w:i/>
          <w:color w:val="201F1E"/>
          <w:sz w:val="22"/>
          <w:szCs w:val="22"/>
          <w:shd w:val="clear" w:color="auto" w:fill="FFFFFF"/>
        </w:rPr>
        <w:t>our</w:t>
      </w:r>
      <w:proofErr w:type="gramEnd"/>
      <w:r>
        <w:rPr>
          <w:rFonts w:ascii="Helvetica" w:hAnsi="Helvetica" w:cs="Segoe UI"/>
          <w:i/>
          <w:color w:val="201F1E"/>
          <w:sz w:val="22"/>
          <w:szCs w:val="22"/>
          <w:shd w:val="clear" w:color="auto" w:fill="FFFFFF"/>
        </w:rPr>
        <w:t xml:space="preserve"> aim was to discuss both individual metrics that make up the relevant population-level processes and we hope our revisions to the manuscript have made this more clear. </w:t>
      </w:r>
      <w:r w:rsidR="005340C5">
        <w:rPr>
          <w:rFonts w:ascii="Helvetica" w:eastAsia="Times New Roman" w:hAnsi="Helvetica" w:cs="Segoe UI"/>
          <w:i/>
          <w:color w:val="201F1E"/>
          <w:sz w:val="22"/>
          <w:szCs w:val="22"/>
          <w:shd w:val="clear" w:color="auto" w:fill="FFFFFF"/>
        </w:rPr>
        <w:t>We do note that individual-level measures of fitness are needed to provide strong tests of the hypothesis since there are several potential mechanisms underlying the Cushing hypothesis, which we discuss on lines 232-233.</w:t>
      </w:r>
    </w:p>
    <w:p w14:paraId="7386AD33" w14:textId="77777777" w:rsidR="003907B4" w:rsidRDefault="003907B4" w:rsidP="005340C5">
      <w:pPr>
        <w:rPr>
          <w:rFonts w:ascii="Helvetica" w:eastAsia="Times New Roman" w:hAnsi="Helvetica" w:cs="Segoe UI"/>
          <w:i/>
          <w:color w:val="201F1E"/>
          <w:sz w:val="22"/>
          <w:szCs w:val="22"/>
          <w:shd w:val="clear" w:color="auto" w:fill="FFFFFF"/>
        </w:rPr>
      </w:pPr>
    </w:p>
    <w:p w14:paraId="0E291AC3" w14:textId="7E2EEE40" w:rsidR="003907B4" w:rsidRDefault="005340C5" w:rsidP="005340C5">
      <w:pPr>
        <w:rPr>
          <w:rFonts w:ascii="Helvetica" w:eastAsia="Times New Roman" w:hAnsi="Helvetica" w:cs="Segoe UI"/>
          <w:color w:val="201F1E"/>
          <w:sz w:val="22"/>
          <w:szCs w:val="22"/>
          <w:shd w:val="clear" w:color="auto" w:fill="FFFFFF"/>
        </w:rPr>
      </w:pPr>
      <w:r>
        <w:rPr>
          <w:rFonts w:ascii="Helvetica" w:eastAsia="Times New Roman" w:hAnsi="Helvetica" w:cs="Segoe UI"/>
          <w:i/>
          <w:color w:val="201F1E"/>
          <w:sz w:val="22"/>
          <w:szCs w:val="22"/>
          <w:shd w:val="clear" w:color="auto" w:fill="FFFFFF"/>
        </w:rPr>
        <w:t xml:space="preserve"> </w:t>
      </w:r>
    </w:p>
    <w:p w14:paraId="72B6FC14" w14:textId="77777777" w:rsidR="005340C5" w:rsidRDefault="005340C5" w:rsidP="005340C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Second, you simplify the ‘Cushing hypothesis’ to an extent that makes testing it problematical: If do you not find a study you reviewed in agreement with the hypothesis, it could be (1) because the hypothesis genuinely does not apply here or (2) because other mechanisms that were omitted when simplifying the hypothesis are important. For example, if you found a seasonal decline in fitness, rather than the</w:t>
      </w:r>
      <w:r>
        <w:rPr>
          <w:rFonts w:ascii="Helvetica" w:eastAsia="Times New Roman" w:hAnsi="Helvetica" w:cs="Segoe UI"/>
          <w:color w:val="201F1E"/>
          <w:sz w:val="22"/>
          <w:szCs w:val="22"/>
        </w:rPr>
        <w:t xml:space="preserve"> </w:t>
      </w:r>
      <w:r w:rsidRPr="00406D05">
        <w:rPr>
          <w:rFonts w:ascii="Helvetica" w:eastAsia="Times New Roman" w:hAnsi="Helvetica" w:cs="Segoe UI"/>
          <w:color w:val="201F1E"/>
          <w:sz w:val="22"/>
          <w:szCs w:val="22"/>
          <w:shd w:val="clear" w:color="auto" w:fill="FFFFFF"/>
        </w:rPr>
        <w:t>expected hump-shaped curve peaking at maximum resource abundance, it could be because a seasonal fitness decline caused by priority effects in a migratory species ‘overrules’ the fitness consequence of relative timing to the resource.</w:t>
      </w:r>
      <w:r w:rsidRPr="00406D05">
        <w:rPr>
          <w:rStyle w:val="apple-converted-space"/>
          <w:rFonts w:ascii="Helvetica" w:eastAsia="Times New Roman" w:hAnsi="Helvetica" w:cs="Segoe UI"/>
          <w:color w:val="201F1E"/>
          <w:sz w:val="22"/>
          <w:szCs w:val="22"/>
          <w:shd w:val="clear" w:color="auto" w:fill="FFFFFF"/>
        </w:rPr>
        <w:t> </w:t>
      </w:r>
    </w:p>
    <w:p w14:paraId="70F192A9" w14:textId="77777777" w:rsidR="005340C5" w:rsidRDefault="005340C5" w:rsidP="005340C5">
      <w:pPr>
        <w:rPr>
          <w:rStyle w:val="apple-converted-space"/>
          <w:rFonts w:ascii="Helvetica" w:eastAsia="Times New Roman" w:hAnsi="Helvetica" w:cs="Segoe UI"/>
          <w:color w:val="201F1E"/>
          <w:sz w:val="22"/>
          <w:szCs w:val="22"/>
          <w:shd w:val="clear" w:color="auto" w:fill="FFFFFF"/>
        </w:rPr>
      </w:pPr>
    </w:p>
    <w:p w14:paraId="561AFFDF" w14:textId="0DF285E4" w:rsidR="00463A53" w:rsidRDefault="005340C5" w:rsidP="005340C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i/>
          <w:color w:val="201F1E"/>
          <w:sz w:val="22"/>
          <w:szCs w:val="22"/>
          <w:shd w:val="clear" w:color="auto" w:fill="FFFFFF"/>
        </w:rPr>
        <w:t xml:space="preserve"> </w:t>
      </w:r>
      <w:r w:rsidR="00900DD4">
        <w:rPr>
          <w:rFonts w:ascii="Helvetica" w:eastAsia="Times New Roman" w:hAnsi="Helvetica" w:cs="Segoe UI"/>
          <w:i/>
          <w:color w:val="201F1E"/>
          <w:sz w:val="22"/>
          <w:szCs w:val="22"/>
          <w:shd w:val="clear" w:color="auto" w:fill="FFFFFF"/>
        </w:rPr>
        <w:t xml:space="preserve">We thank the reviewer for raising this related </w:t>
      </w:r>
      <w:r w:rsidR="004A2C42">
        <w:rPr>
          <w:rFonts w:ascii="Helvetica" w:eastAsia="Times New Roman" w:hAnsi="Helvetica" w:cs="Segoe UI"/>
          <w:i/>
          <w:color w:val="201F1E"/>
          <w:sz w:val="22"/>
          <w:szCs w:val="22"/>
          <w:shd w:val="clear" w:color="auto" w:fill="FFFFFF"/>
        </w:rPr>
        <w:t>concern,</w:t>
      </w:r>
      <w:r w:rsidR="00900DD4">
        <w:rPr>
          <w:rFonts w:ascii="Helvetica" w:eastAsia="Times New Roman" w:hAnsi="Helvetica" w:cs="Segoe UI"/>
          <w:i/>
          <w:color w:val="201F1E"/>
          <w:sz w:val="22"/>
          <w:szCs w:val="22"/>
          <w:shd w:val="clear" w:color="auto" w:fill="FFFFFF"/>
        </w:rPr>
        <w:t xml:space="preserve"> as our intention was not to simplify this hypothesis to such as extent it would make it irrelevant, though we can see now how </w:t>
      </w:r>
      <w:r w:rsidR="004A2C42">
        <w:rPr>
          <w:rFonts w:ascii="Helvetica" w:eastAsia="Times New Roman" w:hAnsi="Helvetica" w:cs="Segoe UI"/>
          <w:i/>
          <w:color w:val="201F1E"/>
          <w:sz w:val="22"/>
          <w:szCs w:val="22"/>
          <w:shd w:val="clear" w:color="auto" w:fill="FFFFFF"/>
        </w:rPr>
        <w:t xml:space="preserve">our aim </w:t>
      </w:r>
      <w:r w:rsidR="00900DD4">
        <w:rPr>
          <w:rFonts w:ascii="Helvetica" w:eastAsia="Times New Roman" w:hAnsi="Helvetica" w:cs="Segoe UI"/>
          <w:i/>
          <w:color w:val="201F1E"/>
          <w:sz w:val="22"/>
          <w:szCs w:val="22"/>
          <w:shd w:val="clear" w:color="auto" w:fill="FFFFFF"/>
        </w:rPr>
        <w:t>was not clear</w:t>
      </w:r>
      <w:r w:rsidR="00976F3C">
        <w:rPr>
          <w:rFonts w:ascii="Helvetica" w:eastAsia="Times New Roman" w:hAnsi="Helvetica" w:cs="Segoe UI"/>
          <w:i/>
          <w:color w:val="201F1E"/>
          <w:sz w:val="22"/>
          <w:szCs w:val="22"/>
          <w:shd w:val="clear" w:color="auto" w:fill="FFFFFF"/>
        </w:rPr>
        <w:t xml:space="preserve">. Our aim was to </w:t>
      </w:r>
      <w:r w:rsidR="002933B3">
        <w:rPr>
          <w:rFonts w:ascii="Helvetica" w:eastAsia="Times New Roman" w:hAnsi="Helvetica" w:cs="Segoe UI"/>
          <w:i/>
          <w:color w:val="201F1E"/>
          <w:sz w:val="22"/>
          <w:szCs w:val="22"/>
          <w:shd w:val="clear" w:color="auto" w:fill="FFFFFF"/>
        </w:rPr>
        <w:t xml:space="preserve">focus on the biotic factors influencing fitness, which is in line with the first assumption, and consequently our discussion of the hypothesis is </w:t>
      </w:r>
      <w:proofErr w:type="gramStart"/>
      <w:r w:rsidR="002933B3">
        <w:rPr>
          <w:rFonts w:ascii="Helvetica" w:eastAsia="Times New Roman" w:hAnsi="Helvetica" w:cs="Segoe UI"/>
          <w:i/>
          <w:color w:val="201F1E"/>
          <w:sz w:val="22"/>
          <w:szCs w:val="22"/>
          <w:shd w:val="clear" w:color="auto" w:fill="FFFFFF"/>
        </w:rPr>
        <w:t>more narrow</w:t>
      </w:r>
      <w:proofErr w:type="gramEnd"/>
      <w:r w:rsidR="002933B3">
        <w:rPr>
          <w:rFonts w:ascii="Helvetica" w:eastAsia="Times New Roman" w:hAnsi="Helvetica" w:cs="Segoe UI"/>
          <w:i/>
          <w:color w:val="201F1E"/>
          <w:sz w:val="22"/>
          <w:szCs w:val="22"/>
          <w:shd w:val="clear" w:color="auto" w:fill="FFFFFF"/>
        </w:rPr>
        <w:t xml:space="preserve">. We do realize this discussion is </w:t>
      </w:r>
      <w:proofErr w:type="gramStart"/>
      <w:r w:rsidR="002933B3">
        <w:rPr>
          <w:rFonts w:ascii="Helvetica" w:eastAsia="Times New Roman" w:hAnsi="Helvetica" w:cs="Segoe UI"/>
          <w:i/>
          <w:color w:val="201F1E"/>
          <w:sz w:val="22"/>
          <w:szCs w:val="22"/>
          <w:shd w:val="clear" w:color="auto" w:fill="FFFFFF"/>
        </w:rPr>
        <w:t>more narrow</w:t>
      </w:r>
      <w:proofErr w:type="gramEnd"/>
      <w:r w:rsidR="002933B3">
        <w:rPr>
          <w:rFonts w:ascii="Helvetica" w:eastAsia="Times New Roman" w:hAnsi="Helvetica" w:cs="Segoe UI"/>
          <w:i/>
          <w:color w:val="201F1E"/>
          <w:sz w:val="22"/>
          <w:szCs w:val="22"/>
          <w:shd w:val="clear" w:color="auto" w:fill="FFFFFF"/>
        </w:rPr>
        <w:t xml:space="preserve"> than other studies (</w:t>
      </w:r>
      <w:proofErr w:type="spellStart"/>
      <w:r w:rsidR="002933B3">
        <w:rPr>
          <w:rFonts w:ascii="Helvetica" w:eastAsia="Times New Roman" w:hAnsi="Helvetica" w:cs="Segoe UI"/>
          <w:i/>
          <w:color w:val="201F1E"/>
          <w:sz w:val="22"/>
          <w:szCs w:val="22"/>
          <w:shd w:val="clear" w:color="auto" w:fill="FFFFFF"/>
        </w:rPr>
        <w:t>Visser</w:t>
      </w:r>
      <w:proofErr w:type="spellEnd"/>
      <w:r w:rsidR="002933B3">
        <w:rPr>
          <w:rFonts w:ascii="Helvetica" w:eastAsia="Times New Roman" w:hAnsi="Helvetica" w:cs="Segoe UI"/>
          <w:i/>
          <w:color w:val="201F1E"/>
          <w:sz w:val="22"/>
          <w:szCs w:val="22"/>
          <w:shd w:val="clear" w:color="auto" w:fill="FFFFFF"/>
        </w:rPr>
        <w:t xml:space="preserve"> and </w:t>
      </w:r>
      <w:proofErr w:type="spellStart"/>
      <w:r w:rsidR="002933B3">
        <w:rPr>
          <w:rFonts w:ascii="Helvetica" w:eastAsia="Times New Roman" w:hAnsi="Helvetica" w:cs="Segoe UI"/>
          <w:i/>
          <w:color w:val="201F1E"/>
          <w:sz w:val="22"/>
          <w:szCs w:val="22"/>
          <w:shd w:val="clear" w:color="auto" w:fill="FFFFFF"/>
        </w:rPr>
        <w:t>Gienapp</w:t>
      </w:r>
      <w:proofErr w:type="spellEnd"/>
      <w:r w:rsidR="002933B3">
        <w:rPr>
          <w:rFonts w:ascii="Helvetica" w:eastAsia="Times New Roman" w:hAnsi="Helvetica" w:cs="Segoe UI"/>
          <w:i/>
          <w:color w:val="201F1E"/>
          <w:sz w:val="22"/>
          <w:szCs w:val="22"/>
          <w:shd w:val="clear" w:color="auto" w:fill="FFFFFF"/>
        </w:rPr>
        <w:t xml:space="preserve"> 2019).</w:t>
      </w:r>
    </w:p>
    <w:p w14:paraId="7E943FEC" w14:textId="64D6F8B5" w:rsidR="005340C5" w:rsidRDefault="005340C5" w:rsidP="005340C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Specific points: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L58-63: Here you jump repeatedly from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changes to fitness consequences (resulting from these). It would be easier to read if you deal with one first and then with the other.</w:t>
      </w:r>
    </w:p>
    <w:p w14:paraId="18653B8B" w14:textId="77777777" w:rsidR="005340C5" w:rsidRDefault="005340C5" w:rsidP="005340C5">
      <w:pPr>
        <w:rPr>
          <w:rFonts w:ascii="Helvetica" w:eastAsia="Times New Roman" w:hAnsi="Helvetica" w:cs="Segoe UI"/>
          <w:color w:val="201F1E"/>
          <w:sz w:val="22"/>
          <w:szCs w:val="22"/>
        </w:rPr>
      </w:pPr>
    </w:p>
    <w:p w14:paraId="7EAA123E" w14:textId="7328EE43" w:rsidR="005340C5" w:rsidRPr="00B73007" w:rsidRDefault="005340C5" w:rsidP="005340C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rPr>
        <w:t xml:space="preserve">*Our response: </w:t>
      </w:r>
      <w:r w:rsidR="00407FBB">
        <w:rPr>
          <w:rFonts w:ascii="Helvetica" w:eastAsia="Times New Roman" w:hAnsi="Helvetica" w:cs="Segoe UI"/>
          <w:i/>
          <w:color w:val="201F1E"/>
          <w:sz w:val="22"/>
          <w:szCs w:val="22"/>
        </w:rPr>
        <w:t xml:space="preserve">We thank the reviewer for pointing out this lack of organization. </w:t>
      </w:r>
      <w:r w:rsidRPr="00A93BA9">
        <w:rPr>
          <w:rFonts w:ascii="Helvetica" w:eastAsia="Times New Roman" w:hAnsi="Helvetica" w:cs="Segoe UI"/>
          <w:i/>
          <w:color w:val="201F1E"/>
          <w:sz w:val="22"/>
          <w:szCs w:val="22"/>
        </w:rPr>
        <w:t>To aid in the readability of this first paragraph, we get rid of the</w:t>
      </w:r>
      <w:r>
        <w:rPr>
          <w:rFonts w:ascii="Helvetica" w:eastAsia="Times New Roman" w:hAnsi="Helvetica" w:cs="Segoe UI"/>
          <w:color w:val="201F1E"/>
          <w:sz w:val="22"/>
          <w:szCs w:val="22"/>
        </w:rPr>
        <w:t xml:space="preserve"> </w:t>
      </w:r>
      <w:r w:rsidRPr="00A93BA9">
        <w:rPr>
          <w:rFonts w:ascii="Helvetica" w:eastAsia="Times New Roman" w:hAnsi="Helvetica" w:cs="Segoe UI"/>
          <w:i/>
          <w:color w:val="201F1E"/>
          <w:sz w:val="22"/>
          <w:szCs w:val="22"/>
        </w:rPr>
        <w:t>2</w:t>
      </w:r>
      <w:r w:rsidRPr="00A93BA9">
        <w:rPr>
          <w:rFonts w:ascii="Helvetica" w:eastAsia="Times New Roman" w:hAnsi="Helvetica" w:cs="Segoe UI"/>
          <w:i/>
          <w:color w:val="201F1E"/>
          <w:sz w:val="22"/>
          <w:szCs w:val="22"/>
          <w:vertAlign w:val="superscript"/>
        </w:rPr>
        <w:t>nd</w:t>
      </w:r>
      <w:r w:rsidRPr="00A93BA9">
        <w:rPr>
          <w:rFonts w:ascii="Helvetica" w:eastAsia="Times New Roman" w:hAnsi="Helvetica" w:cs="Segoe UI"/>
          <w:i/>
          <w:color w:val="201F1E"/>
          <w:sz w:val="22"/>
          <w:szCs w:val="22"/>
        </w:rPr>
        <w:t xml:space="preserve"> sentence that specifically discusses the consequences of </w:t>
      </w:r>
      <w:proofErr w:type="spellStart"/>
      <w:r w:rsidRPr="00A93BA9">
        <w:rPr>
          <w:rFonts w:ascii="Helvetica" w:eastAsia="Times New Roman" w:hAnsi="Helvetica" w:cs="Segoe UI"/>
          <w:i/>
          <w:color w:val="201F1E"/>
          <w:sz w:val="22"/>
          <w:szCs w:val="22"/>
        </w:rPr>
        <w:t>phenological</w:t>
      </w:r>
      <w:proofErr w:type="spellEnd"/>
      <w:r w:rsidRPr="00A93BA9">
        <w:rPr>
          <w:rFonts w:ascii="Helvetica" w:eastAsia="Times New Roman" w:hAnsi="Helvetica" w:cs="Segoe UI"/>
          <w:i/>
          <w:color w:val="201F1E"/>
          <w:sz w:val="22"/>
          <w:szCs w:val="22"/>
        </w:rPr>
        <w:t xml:space="preserve"> shifts which is less related to the topic of this paper.</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lastRenderedPageBreak/>
        <w:br/>
      </w:r>
      <w:r w:rsidRPr="00B73007">
        <w:rPr>
          <w:rFonts w:ascii="Helvetica" w:eastAsia="Times New Roman" w:hAnsi="Helvetica" w:cs="Segoe UI"/>
          <w:color w:val="201F1E"/>
          <w:sz w:val="22"/>
          <w:szCs w:val="22"/>
          <w:shd w:val="clear" w:color="auto" w:fill="FFFFFF"/>
        </w:rPr>
        <w:t xml:space="preserve">L64-65: Fitness consequences and </w:t>
      </w:r>
      <w:proofErr w:type="spellStart"/>
      <w:r w:rsidRPr="00B73007">
        <w:rPr>
          <w:rFonts w:ascii="Helvetica" w:eastAsia="Times New Roman" w:hAnsi="Helvetica" w:cs="Segoe UI"/>
          <w:color w:val="201F1E"/>
          <w:sz w:val="22"/>
          <w:szCs w:val="22"/>
          <w:shd w:val="clear" w:color="auto" w:fill="FFFFFF"/>
        </w:rPr>
        <w:t>phenological</w:t>
      </w:r>
      <w:proofErr w:type="spellEnd"/>
      <w:r w:rsidRPr="00B73007">
        <w:rPr>
          <w:rFonts w:ascii="Helvetica" w:eastAsia="Times New Roman" w:hAnsi="Helvetica" w:cs="Segoe UI"/>
          <w:color w:val="201F1E"/>
          <w:sz w:val="22"/>
          <w:szCs w:val="22"/>
          <w:shd w:val="clear" w:color="auto" w:fill="FFFFFF"/>
        </w:rPr>
        <w:t xml:space="preserve"> mismatch are not the same, or rather only if you define them to be. However, in Box 1 you explicitly </w:t>
      </w:r>
      <w:proofErr w:type="gramStart"/>
      <w:r w:rsidRPr="00B73007">
        <w:rPr>
          <w:rFonts w:ascii="Helvetica" w:eastAsia="Times New Roman" w:hAnsi="Helvetica" w:cs="Segoe UI"/>
          <w:color w:val="201F1E"/>
          <w:sz w:val="22"/>
          <w:szCs w:val="22"/>
          <w:shd w:val="clear" w:color="auto" w:fill="FFFFFF"/>
        </w:rPr>
        <w:t>state that</w:t>
      </w:r>
      <w:proofErr w:type="gramEnd"/>
      <w:r w:rsidRPr="00B73007">
        <w:rPr>
          <w:rFonts w:ascii="Helvetica" w:eastAsia="Times New Roman" w:hAnsi="Helvetica" w:cs="Segoe UI"/>
          <w:color w:val="201F1E"/>
          <w:sz w:val="22"/>
          <w:szCs w:val="22"/>
          <w:shd w:val="clear" w:color="auto" w:fill="FFFFFF"/>
        </w:rPr>
        <w:t xml:space="preserve"> “Importantly, this term [</w:t>
      </w:r>
      <w:proofErr w:type="spellStart"/>
      <w:r w:rsidRPr="00B73007">
        <w:rPr>
          <w:rFonts w:ascii="Helvetica" w:eastAsia="Times New Roman" w:hAnsi="Helvetica" w:cs="Segoe UI"/>
          <w:color w:val="201F1E"/>
          <w:sz w:val="22"/>
          <w:szCs w:val="22"/>
          <w:shd w:val="clear" w:color="auto" w:fill="FFFFFF"/>
        </w:rPr>
        <w:t>phenological</w:t>
      </w:r>
      <w:proofErr w:type="spellEnd"/>
      <w:r w:rsidRPr="00B73007">
        <w:rPr>
          <w:rFonts w:ascii="Helvetica" w:eastAsia="Times New Roman" w:hAnsi="Helvetica" w:cs="Segoe UI"/>
          <w:color w:val="201F1E"/>
          <w:sz w:val="22"/>
          <w:szCs w:val="22"/>
          <w:shd w:val="clear" w:color="auto" w:fill="FFFFFF"/>
        </w:rPr>
        <w:t xml:space="preserve"> mismatch] does not incorporate fitness consequences for either species.” Since both terms and their respective meanings are key concepts of crucial importance to your manuscript, I really wonder about this discrepancy.</w:t>
      </w:r>
    </w:p>
    <w:p w14:paraId="5D8AD10E" w14:textId="77777777" w:rsidR="005340C5" w:rsidRPr="00E74E2B" w:rsidRDefault="005340C5" w:rsidP="005340C5">
      <w:pPr>
        <w:rPr>
          <w:rFonts w:ascii="Helvetica" w:eastAsia="Times New Roman" w:hAnsi="Helvetica" w:cs="Segoe UI"/>
          <w:color w:val="201F1E"/>
          <w:sz w:val="22"/>
          <w:szCs w:val="22"/>
          <w:highlight w:val="yellow"/>
          <w:shd w:val="clear" w:color="auto" w:fill="FFFFFF"/>
        </w:rPr>
      </w:pPr>
    </w:p>
    <w:p w14:paraId="3182DBBB" w14:textId="0B696461" w:rsidR="005340C5" w:rsidRPr="00C03F9A" w:rsidRDefault="005340C5" w:rsidP="005340C5">
      <w:pPr>
        <w:rPr>
          <w:rFonts w:ascii="Helvetica" w:eastAsia="Times New Roman" w:hAnsi="Helvetica" w:cs="Segoe UI"/>
          <w:i/>
          <w:color w:val="201F1E"/>
          <w:sz w:val="22"/>
          <w:szCs w:val="22"/>
          <w:shd w:val="clear" w:color="auto" w:fill="FFFFFF"/>
        </w:rPr>
      </w:pPr>
      <w:r w:rsidRPr="00C03F9A">
        <w:rPr>
          <w:rFonts w:ascii="Helvetica" w:eastAsia="Times New Roman" w:hAnsi="Helvetica" w:cs="Segoe UI"/>
          <w:b/>
          <w:i/>
          <w:color w:val="201F1E"/>
          <w:sz w:val="22"/>
          <w:szCs w:val="22"/>
          <w:shd w:val="clear" w:color="auto" w:fill="FFFFFF"/>
        </w:rPr>
        <w:t>*Our response:</w:t>
      </w:r>
      <w:r w:rsidRPr="00C03F9A">
        <w:rPr>
          <w:rFonts w:ascii="Helvetica" w:eastAsia="Times New Roman" w:hAnsi="Helvetica" w:cs="Segoe UI"/>
          <w:i/>
          <w:color w:val="201F1E"/>
          <w:sz w:val="22"/>
          <w:szCs w:val="22"/>
          <w:shd w:val="clear" w:color="auto" w:fill="FFFFFF"/>
        </w:rPr>
        <w:t xml:space="preserve"> </w:t>
      </w:r>
      <w:r w:rsidR="00BD12C3">
        <w:rPr>
          <w:rFonts w:ascii="Helvetica" w:eastAsia="Times New Roman" w:hAnsi="Helvetica" w:cs="Segoe UI"/>
          <w:i/>
          <w:color w:val="201F1E"/>
          <w:sz w:val="22"/>
          <w:szCs w:val="22"/>
          <w:shd w:val="clear" w:color="auto" w:fill="FFFFFF"/>
        </w:rPr>
        <w:t xml:space="preserve">We thank the reviewer for pointing out this confusion. </w:t>
      </w:r>
      <w:commentRangeStart w:id="2"/>
      <w:r w:rsidR="00B73007">
        <w:rPr>
          <w:rFonts w:ascii="Helvetica" w:eastAsia="Times New Roman" w:hAnsi="Helvetica" w:cs="Segoe UI"/>
          <w:i/>
          <w:color w:val="201F1E"/>
          <w:sz w:val="22"/>
          <w:szCs w:val="22"/>
          <w:shd w:val="clear" w:color="auto" w:fill="FFFFFF"/>
        </w:rPr>
        <w:t>We have now clarified the sentence</w:t>
      </w:r>
      <w:r w:rsidR="00BD12C3">
        <w:rPr>
          <w:rFonts w:ascii="Helvetica" w:eastAsia="Times New Roman" w:hAnsi="Helvetica" w:cs="Segoe UI"/>
          <w:i/>
          <w:color w:val="201F1E"/>
          <w:sz w:val="22"/>
          <w:szCs w:val="22"/>
          <w:shd w:val="clear" w:color="auto" w:fill="FFFFFF"/>
        </w:rPr>
        <w:t xml:space="preserve"> </w:t>
      </w:r>
      <w:r w:rsidR="003B3B31">
        <w:rPr>
          <w:rFonts w:ascii="Helvetica" w:eastAsia="Times New Roman" w:hAnsi="Helvetica" w:cs="Segoe UI"/>
          <w:i/>
          <w:color w:val="201F1E"/>
          <w:sz w:val="22"/>
          <w:szCs w:val="22"/>
          <w:shd w:val="clear" w:color="auto" w:fill="FFFFFF"/>
        </w:rPr>
        <w:t xml:space="preserve">(line 63-64) </w:t>
      </w:r>
      <w:r w:rsidR="00BD12C3">
        <w:rPr>
          <w:rFonts w:ascii="Helvetica" w:eastAsia="Times New Roman" w:hAnsi="Helvetica" w:cs="Segoe UI"/>
          <w:i/>
          <w:color w:val="201F1E"/>
          <w:sz w:val="22"/>
          <w:szCs w:val="22"/>
          <w:shd w:val="clear" w:color="auto" w:fill="FFFFFF"/>
        </w:rPr>
        <w:t>so that it matches our definition in the glossary.</w:t>
      </w:r>
      <w:commentRangeEnd w:id="2"/>
      <w:r w:rsidR="00A005EA">
        <w:rPr>
          <w:rStyle w:val="CommentReference"/>
          <w:rFonts w:ascii="Times New Roman" w:eastAsia="Times New Roman" w:hAnsi="Times New Roman" w:cs="Times New Roman"/>
        </w:rPr>
        <w:commentReference w:id="2"/>
      </w:r>
      <w:r w:rsidR="00BD12C3">
        <w:rPr>
          <w:rFonts w:ascii="Helvetica" w:eastAsia="Times New Roman" w:hAnsi="Helvetica" w:cs="Segoe UI"/>
          <w:i/>
          <w:color w:val="201F1E"/>
          <w:sz w:val="22"/>
          <w:szCs w:val="22"/>
          <w:shd w:val="clear" w:color="auto" w:fill="FFFFFF"/>
        </w:rPr>
        <w:t xml:space="preserve"> We have </w:t>
      </w:r>
      <w:r w:rsidRPr="00C03F9A">
        <w:rPr>
          <w:rFonts w:ascii="Helvetica" w:eastAsia="Times New Roman" w:hAnsi="Helvetica" w:cs="Segoe UI"/>
          <w:i/>
          <w:color w:val="201F1E"/>
          <w:sz w:val="22"/>
          <w:szCs w:val="22"/>
          <w:shd w:val="clear" w:color="auto" w:fill="FFFFFF"/>
        </w:rPr>
        <w:t>define</w:t>
      </w:r>
      <w:r w:rsidR="00BD12C3">
        <w:rPr>
          <w:rFonts w:ascii="Helvetica" w:eastAsia="Times New Roman" w:hAnsi="Helvetica" w:cs="Segoe UI"/>
          <w:i/>
          <w:color w:val="201F1E"/>
          <w:sz w:val="22"/>
          <w:szCs w:val="22"/>
          <w:shd w:val="clear" w:color="auto" w:fill="FFFFFF"/>
        </w:rPr>
        <w:t>d</w:t>
      </w:r>
      <w:r w:rsidRPr="00C03F9A">
        <w:rPr>
          <w:rFonts w:ascii="Helvetica" w:eastAsia="Times New Roman" w:hAnsi="Helvetica" w:cs="Segoe UI"/>
          <w:i/>
          <w:color w:val="201F1E"/>
          <w:sz w:val="22"/>
          <w:szCs w:val="22"/>
          <w:shd w:val="clear" w:color="auto" w:fill="FFFFFF"/>
        </w:rPr>
        <w:t xml:space="preserve"> </w:t>
      </w:r>
      <w:r w:rsidR="00B73007">
        <w:rPr>
          <w:rFonts w:ascii="Helvetica" w:eastAsia="Times New Roman" w:hAnsi="Helvetica" w:cs="Segoe UI"/>
          <w:i/>
          <w:color w:val="201F1E"/>
          <w:sz w:val="22"/>
          <w:szCs w:val="22"/>
          <w:shd w:val="clear" w:color="auto" w:fill="FFFFFF"/>
        </w:rPr>
        <w:t xml:space="preserve">them as: </w:t>
      </w:r>
      <w:r w:rsidR="00BD12C3">
        <w:rPr>
          <w:rFonts w:ascii="Helvetica" w:eastAsia="Times New Roman" w:hAnsi="Helvetica" w:cs="Segoe UI"/>
          <w:i/>
          <w:color w:val="201F1E"/>
          <w:sz w:val="22"/>
          <w:szCs w:val="22"/>
          <w:shd w:val="clear" w:color="auto" w:fill="FFFFFF"/>
        </w:rPr>
        <w:t>synchrony-</w:t>
      </w:r>
      <w:r w:rsidRPr="00C03F9A">
        <w:rPr>
          <w:rFonts w:ascii="Helvetica" w:eastAsia="Times New Roman" w:hAnsi="Helvetica" w:cs="Segoe UI"/>
          <w:i/>
          <w:color w:val="201F1E"/>
          <w:sz w:val="22"/>
          <w:szCs w:val="22"/>
          <w:shd w:val="clear" w:color="auto" w:fill="FFFFFF"/>
        </w:rPr>
        <w:t xml:space="preserve"> the </w:t>
      </w:r>
      <w:proofErr w:type="spellStart"/>
      <w:r w:rsidRPr="00C03F9A">
        <w:rPr>
          <w:rFonts w:ascii="Helvetica" w:eastAsia="Times New Roman" w:hAnsi="Helvetica" w:cs="Segoe UI"/>
          <w:i/>
          <w:color w:val="201F1E"/>
          <w:sz w:val="22"/>
          <w:szCs w:val="22"/>
          <w:shd w:val="clear" w:color="auto" w:fill="FFFFFF"/>
        </w:rPr>
        <w:t>phenological</w:t>
      </w:r>
      <w:proofErr w:type="spellEnd"/>
      <w:r w:rsidRPr="00C03F9A">
        <w:rPr>
          <w:rFonts w:ascii="Helvetica" w:eastAsia="Times New Roman" w:hAnsi="Helvetica" w:cs="Segoe UI"/>
          <w:i/>
          <w:color w:val="201F1E"/>
          <w:sz w:val="22"/>
          <w:szCs w:val="22"/>
          <w:shd w:val="clear" w:color="auto" w:fill="FFFFFF"/>
        </w:rPr>
        <w:t xml:space="preserve"> differences between pair-wise interacting species and does not include fitness consequences. Comparatively, </w:t>
      </w:r>
      <w:proofErr w:type="spellStart"/>
      <w:r w:rsidR="00695D35">
        <w:rPr>
          <w:rFonts w:ascii="Helvetica" w:eastAsia="Times New Roman" w:hAnsi="Helvetica" w:cs="Segoe UI"/>
          <w:i/>
          <w:color w:val="201F1E"/>
          <w:sz w:val="22"/>
          <w:szCs w:val="22"/>
          <w:shd w:val="clear" w:color="auto" w:fill="FFFFFF"/>
        </w:rPr>
        <w:t>phenological</w:t>
      </w:r>
      <w:proofErr w:type="spellEnd"/>
      <w:r w:rsidR="00695D35">
        <w:rPr>
          <w:rFonts w:ascii="Helvetica" w:eastAsia="Times New Roman" w:hAnsi="Helvetica" w:cs="Segoe UI"/>
          <w:i/>
          <w:color w:val="201F1E"/>
          <w:sz w:val="22"/>
          <w:szCs w:val="22"/>
          <w:shd w:val="clear" w:color="auto" w:fill="FFFFFF"/>
        </w:rPr>
        <w:t xml:space="preserve"> </w:t>
      </w:r>
      <w:r w:rsidRPr="00C03F9A">
        <w:rPr>
          <w:rFonts w:ascii="Helvetica" w:eastAsia="Times New Roman" w:hAnsi="Helvetica" w:cs="Segoe UI"/>
          <w:i/>
          <w:color w:val="201F1E"/>
          <w:sz w:val="22"/>
          <w:szCs w:val="22"/>
          <w:shd w:val="clear" w:color="auto" w:fill="FFFFFF"/>
        </w:rPr>
        <w:t xml:space="preserve">mismatch refers to decreases in consumer fitness associated with changes in the relative timing of life cycle events. </w:t>
      </w:r>
      <w:r w:rsidR="00BD12C3">
        <w:rPr>
          <w:rFonts w:ascii="Helvetica" w:eastAsia="Times New Roman" w:hAnsi="Helvetica" w:cs="Segoe UI"/>
          <w:i/>
          <w:color w:val="201F1E"/>
          <w:sz w:val="22"/>
          <w:szCs w:val="22"/>
          <w:shd w:val="clear" w:color="auto" w:fill="FFFFFF"/>
        </w:rPr>
        <w:t>Thus, w</w:t>
      </w:r>
      <w:r w:rsidR="00B73007" w:rsidRPr="00C03F9A">
        <w:rPr>
          <w:rFonts w:ascii="Helvetica" w:eastAsia="Times New Roman" w:hAnsi="Helvetica" w:cs="Segoe UI"/>
          <w:i/>
          <w:color w:val="201F1E"/>
          <w:sz w:val="22"/>
          <w:szCs w:val="22"/>
          <w:shd w:val="clear" w:color="auto" w:fill="FFFFFF"/>
        </w:rPr>
        <w:t xml:space="preserve">e </w:t>
      </w:r>
      <w:r w:rsidR="00B73007">
        <w:rPr>
          <w:rFonts w:ascii="Helvetica" w:eastAsia="Times New Roman" w:hAnsi="Helvetica" w:cs="Segoe UI"/>
          <w:i/>
          <w:color w:val="201F1E"/>
          <w:sz w:val="22"/>
          <w:szCs w:val="22"/>
          <w:shd w:val="clear" w:color="auto" w:fill="FFFFFF"/>
        </w:rPr>
        <w:t>believe</w:t>
      </w:r>
      <w:r w:rsidR="00B73007" w:rsidRPr="00C03F9A">
        <w:rPr>
          <w:rFonts w:ascii="Helvetica" w:eastAsia="Times New Roman" w:hAnsi="Helvetica" w:cs="Segoe UI"/>
          <w:i/>
          <w:color w:val="201F1E"/>
          <w:sz w:val="22"/>
          <w:szCs w:val="22"/>
          <w:shd w:val="clear" w:color="auto" w:fill="FFFFFF"/>
        </w:rPr>
        <w:t xml:space="preserve"> the reviewer is </w:t>
      </w:r>
      <w:r w:rsidR="00B73007">
        <w:rPr>
          <w:rFonts w:ascii="Helvetica" w:eastAsia="Times New Roman" w:hAnsi="Helvetica" w:cs="Segoe UI"/>
          <w:i/>
          <w:color w:val="201F1E"/>
          <w:sz w:val="22"/>
          <w:szCs w:val="22"/>
          <w:shd w:val="clear" w:color="auto" w:fill="FFFFFF"/>
        </w:rPr>
        <w:t>quoting our definition of</w:t>
      </w:r>
      <w:r w:rsidR="00B73007" w:rsidRPr="00C03F9A">
        <w:rPr>
          <w:rFonts w:ascii="Helvetica" w:eastAsia="Times New Roman" w:hAnsi="Helvetica" w:cs="Segoe UI"/>
          <w:i/>
          <w:color w:val="201F1E"/>
          <w:sz w:val="22"/>
          <w:szCs w:val="22"/>
          <w:shd w:val="clear" w:color="auto" w:fill="FFFFFF"/>
        </w:rPr>
        <w:t xml:space="preserve"> ‘</w:t>
      </w:r>
      <w:proofErr w:type="spellStart"/>
      <w:r w:rsidR="00B73007" w:rsidRPr="00C03F9A">
        <w:rPr>
          <w:rFonts w:ascii="Helvetica" w:eastAsia="Times New Roman" w:hAnsi="Helvetica" w:cs="Segoe UI"/>
          <w:i/>
          <w:color w:val="201F1E"/>
          <w:sz w:val="22"/>
          <w:szCs w:val="22"/>
          <w:shd w:val="clear" w:color="auto" w:fill="FFFFFF"/>
        </w:rPr>
        <w:t>phenological</w:t>
      </w:r>
      <w:proofErr w:type="spellEnd"/>
      <w:r w:rsidR="00B73007" w:rsidRPr="00C03F9A">
        <w:rPr>
          <w:rFonts w:ascii="Helvetica" w:eastAsia="Times New Roman" w:hAnsi="Helvetica" w:cs="Segoe UI"/>
          <w:i/>
          <w:color w:val="201F1E"/>
          <w:sz w:val="22"/>
          <w:szCs w:val="22"/>
          <w:shd w:val="clear" w:color="auto" w:fill="FFFFFF"/>
        </w:rPr>
        <w:t xml:space="preserve"> synchrony’.</w:t>
      </w:r>
      <w:r w:rsidR="00A005EA">
        <w:rPr>
          <w:rFonts w:ascii="Helvetica" w:eastAsia="Times New Roman" w:hAnsi="Helvetica" w:cs="Segoe UI"/>
          <w:i/>
          <w:color w:val="201F1E"/>
          <w:sz w:val="22"/>
          <w:szCs w:val="22"/>
          <w:shd w:val="clear" w:color="auto" w:fill="FFFFFF"/>
        </w:rPr>
        <w:t xml:space="preserve"> Nonetheless, we can see that we should have been </w:t>
      </w:r>
      <w:proofErr w:type="gramStart"/>
      <w:r w:rsidR="00A005EA">
        <w:rPr>
          <w:rFonts w:ascii="Helvetica" w:eastAsia="Times New Roman" w:hAnsi="Helvetica" w:cs="Segoe UI"/>
          <w:i/>
          <w:color w:val="201F1E"/>
          <w:sz w:val="22"/>
          <w:szCs w:val="22"/>
          <w:shd w:val="clear" w:color="auto" w:fill="FFFFFF"/>
        </w:rPr>
        <w:t>more clear</w:t>
      </w:r>
      <w:proofErr w:type="gramEnd"/>
      <w:r w:rsidR="00A005EA">
        <w:rPr>
          <w:rFonts w:ascii="Helvetica" w:eastAsia="Times New Roman" w:hAnsi="Helvetica" w:cs="Segoe UI"/>
          <w:i/>
          <w:color w:val="201F1E"/>
          <w:sz w:val="22"/>
          <w:szCs w:val="22"/>
          <w:shd w:val="clear" w:color="auto" w:fill="FFFFFF"/>
        </w:rPr>
        <w:t xml:space="preserve"> and thus have adjusted the text.</w:t>
      </w:r>
    </w:p>
    <w:p w14:paraId="04346004" w14:textId="77777777" w:rsidR="005340C5" w:rsidRPr="00C03F9A" w:rsidRDefault="005340C5" w:rsidP="005340C5">
      <w:pPr>
        <w:rPr>
          <w:rFonts w:ascii="Helvetica" w:eastAsia="Times New Roman" w:hAnsi="Helvetica" w:cs="Segoe UI"/>
          <w:i/>
          <w:color w:val="201F1E"/>
          <w:sz w:val="22"/>
          <w:szCs w:val="22"/>
          <w:shd w:val="clear" w:color="auto" w:fill="FFFFFF"/>
        </w:rPr>
      </w:pPr>
    </w:p>
    <w:p w14:paraId="68542D14" w14:textId="7FE0465C" w:rsidR="005340C5" w:rsidRDefault="005340C5" w:rsidP="005340C5">
      <w:pPr>
        <w:rPr>
          <w:rFonts w:ascii="Helvetica" w:eastAsia="Times New Roman" w:hAnsi="Helvetica" w:cs="Segoe UI"/>
          <w:color w:val="201F1E"/>
          <w:sz w:val="22"/>
          <w:szCs w:val="22"/>
          <w:shd w:val="clear" w:color="auto" w:fill="FFFFFF"/>
        </w:rPr>
      </w:pPr>
      <w:r w:rsidRPr="00C03F9A">
        <w:rPr>
          <w:rFonts w:ascii="Helvetica" w:eastAsia="Times New Roman" w:hAnsi="Helvetica" w:cs="Segoe UI"/>
          <w:i/>
          <w:color w:val="201F1E"/>
          <w:sz w:val="22"/>
          <w:szCs w:val="22"/>
          <w:shd w:val="clear" w:color="auto" w:fill="FFFFFF"/>
        </w:rPr>
        <w:t xml:space="preserve">We feel, along with other studies (e.g. Miller-Rushing et al. 2010, </w:t>
      </w:r>
      <w:r w:rsidRPr="00C03F9A">
        <w:rPr>
          <w:rFonts w:ascii="Helvetica" w:hAnsi="Helvetica" w:cs="Helvetica"/>
          <w:i/>
          <w:sz w:val="22"/>
          <w:szCs w:val="22"/>
        </w:rPr>
        <w:t>Johansson et al. 2015,</w:t>
      </w:r>
      <w:r w:rsidRPr="00C03F9A">
        <w:rPr>
          <w:rFonts w:ascii="Helvetica" w:hAnsi="Helvetica" w:cs="Helvetica"/>
          <w:sz w:val="22"/>
          <w:szCs w:val="22"/>
        </w:rPr>
        <w:t xml:space="preserve"> </w:t>
      </w:r>
      <w:proofErr w:type="spellStart"/>
      <w:r w:rsidRPr="00C03F9A">
        <w:rPr>
          <w:rFonts w:ascii="Helvetica" w:eastAsia="Times New Roman" w:hAnsi="Helvetica" w:cs="Segoe UI"/>
          <w:i/>
          <w:color w:val="201F1E"/>
          <w:sz w:val="22"/>
          <w:szCs w:val="22"/>
          <w:shd w:val="clear" w:color="auto" w:fill="FFFFFF"/>
        </w:rPr>
        <w:t>Visser</w:t>
      </w:r>
      <w:proofErr w:type="spellEnd"/>
      <w:r w:rsidRPr="00C03F9A">
        <w:rPr>
          <w:rFonts w:ascii="Helvetica" w:eastAsia="Times New Roman" w:hAnsi="Helvetica" w:cs="Segoe UI"/>
          <w:i/>
          <w:color w:val="201F1E"/>
          <w:sz w:val="22"/>
          <w:szCs w:val="22"/>
          <w:shd w:val="clear" w:color="auto" w:fill="FFFFFF"/>
        </w:rPr>
        <w:t xml:space="preserve"> and </w:t>
      </w:r>
      <w:proofErr w:type="spellStart"/>
      <w:r w:rsidRPr="00C03F9A">
        <w:rPr>
          <w:rFonts w:ascii="Helvetica" w:eastAsia="Times New Roman" w:hAnsi="Helvetica" w:cs="Segoe UI"/>
          <w:i/>
          <w:color w:val="201F1E"/>
          <w:sz w:val="22"/>
          <w:szCs w:val="22"/>
          <w:shd w:val="clear" w:color="auto" w:fill="FFFFFF"/>
        </w:rPr>
        <w:t>Giennap</w:t>
      </w:r>
      <w:proofErr w:type="spellEnd"/>
      <w:r w:rsidRPr="00C03F9A">
        <w:rPr>
          <w:rFonts w:ascii="Helvetica" w:eastAsia="Times New Roman" w:hAnsi="Helvetica" w:cs="Segoe UI"/>
          <w:i/>
          <w:color w:val="201F1E"/>
          <w:sz w:val="22"/>
          <w:szCs w:val="22"/>
          <w:shd w:val="clear" w:color="auto" w:fill="FFFFFF"/>
        </w:rPr>
        <w:t xml:space="preserve"> 2019), that the distinction is crucial, as not all studies have quantified the fitness consequences of shifts in the timing of species interactions. </w:t>
      </w:r>
      <w:ins w:id="3" w:author="Elizabeth Wolkovich" w:date="2019-10-30T19:21:00Z">
        <w:r w:rsidR="00D32E7E">
          <w:rPr>
            <w:rFonts w:ascii="Helvetica" w:eastAsia="Times New Roman" w:hAnsi="Helvetica" w:cs="Segoe UI"/>
            <w:i/>
            <w:color w:val="201F1E"/>
            <w:sz w:val="22"/>
            <w:szCs w:val="22"/>
            <w:shd w:val="clear" w:color="auto" w:fill="FFFFFF"/>
          </w:rPr>
          <w:t>W</w:t>
        </w:r>
      </w:ins>
      <w:r w:rsidRPr="00C03F9A">
        <w:rPr>
          <w:rFonts w:ascii="Helvetica" w:eastAsia="Times New Roman" w:hAnsi="Helvetica" w:cs="Segoe UI"/>
          <w:i/>
          <w:color w:val="201F1E"/>
          <w:sz w:val="22"/>
          <w:szCs w:val="22"/>
          <w:shd w:val="clear" w:color="auto" w:fill="FFFFFF"/>
        </w:rPr>
        <w:t xml:space="preserve">e follow the connections between mismatch and fitness which is in line with numerous other studies (check </w:t>
      </w:r>
      <w:proofErr w:type="gramStart"/>
      <w:r w:rsidRPr="00C03F9A">
        <w:rPr>
          <w:rFonts w:ascii="Helvetica" w:eastAsia="Times New Roman" w:hAnsi="Helvetica" w:cs="Segoe UI"/>
          <w:i/>
          <w:color w:val="201F1E"/>
          <w:sz w:val="22"/>
          <w:szCs w:val="22"/>
          <w:shd w:val="clear" w:color="auto" w:fill="FFFFFF"/>
        </w:rPr>
        <w:t>Durant )</w:t>
      </w:r>
      <w:proofErr w:type="gramEnd"/>
      <w:r w:rsidRPr="00C03F9A">
        <w:rPr>
          <w:rFonts w:ascii="Helvetica" w:eastAsia="Times New Roman" w:hAnsi="Helvetica" w:cs="Segoe UI"/>
          <w:i/>
          <w:color w:val="201F1E"/>
          <w:sz w:val="22"/>
          <w:szCs w:val="22"/>
          <w:shd w:val="clear" w:color="auto" w:fill="FFFFFF"/>
        </w:rPr>
        <w:t>.</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L68-70: </w:t>
      </w:r>
      <w:proofErr w:type="gramStart"/>
      <w:r w:rsidRPr="00406D05">
        <w:rPr>
          <w:rFonts w:ascii="Helvetica" w:eastAsia="Times New Roman" w:hAnsi="Helvetica" w:cs="Segoe UI"/>
          <w:color w:val="201F1E"/>
          <w:sz w:val="22"/>
          <w:szCs w:val="22"/>
          <w:shd w:val="clear" w:color="auto" w:fill="FFFFFF"/>
        </w:rPr>
        <w:t>These sentence</w:t>
      </w:r>
      <w:proofErr w:type="gramEnd"/>
      <w:r w:rsidRPr="00406D05">
        <w:rPr>
          <w:rFonts w:ascii="Helvetica" w:eastAsia="Times New Roman" w:hAnsi="Helvetica" w:cs="Segoe UI"/>
          <w:color w:val="201F1E"/>
          <w:sz w:val="22"/>
          <w:szCs w:val="22"/>
          <w:shd w:val="clear" w:color="auto" w:fill="FFFFFF"/>
        </w:rPr>
        <w:t xml:space="preserve"> is very vague. </w:t>
      </w:r>
      <w:proofErr w:type="gramStart"/>
      <w:r w:rsidRPr="00406D05">
        <w:rPr>
          <w:rFonts w:ascii="Helvetica" w:eastAsia="Times New Roman" w:hAnsi="Helvetica" w:cs="Segoe UI"/>
          <w:color w:val="201F1E"/>
          <w:sz w:val="22"/>
          <w:szCs w:val="22"/>
          <w:shd w:val="clear" w:color="auto" w:fill="FFFFFF"/>
        </w:rPr>
        <w:t>Almost to the extent that it becomes meaningless.</w:t>
      </w:r>
      <w:proofErr w:type="gramEnd"/>
      <w:r w:rsidRPr="00406D05">
        <w:rPr>
          <w:rFonts w:ascii="Helvetica" w:eastAsia="Times New Roman" w:hAnsi="Helvetica" w:cs="Segoe UI"/>
          <w:color w:val="201F1E"/>
          <w:sz w:val="22"/>
          <w:szCs w:val="22"/>
          <w:shd w:val="clear" w:color="auto" w:fill="FFFFFF"/>
        </w:rPr>
        <w:t xml:space="preserve"> What do you exactly mean by “have worked to improve predictions and address diverse findings”?</w:t>
      </w:r>
    </w:p>
    <w:p w14:paraId="005237E1" w14:textId="77777777" w:rsidR="005340C5" w:rsidRDefault="005340C5" w:rsidP="005340C5">
      <w:pPr>
        <w:rPr>
          <w:rFonts w:ascii="Helvetica" w:eastAsia="Times New Roman" w:hAnsi="Helvetica" w:cs="Segoe UI"/>
          <w:color w:val="201F1E"/>
          <w:sz w:val="22"/>
          <w:szCs w:val="22"/>
          <w:shd w:val="clear" w:color="auto" w:fill="FFFFFF"/>
        </w:rPr>
      </w:pPr>
    </w:p>
    <w:p w14:paraId="6D365D85" w14:textId="77777777" w:rsidR="005340C5" w:rsidRDefault="005340C5" w:rsidP="005340C5">
      <w:pPr>
        <w:rPr>
          <w:rFonts w:ascii="Helvetica" w:eastAsia="Times New Roman" w:hAnsi="Helvetica" w:cs="Segoe UI"/>
          <w:i/>
          <w:color w:val="201F1E"/>
          <w:sz w:val="22"/>
          <w:szCs w:val="22"/>
          <w:highlight w:val="yellow"/>
          <w:shd w:val="clear" w:color="auto" w:fill="FFFFFF"/>
        </w:rPr>
      </w:pPr>
      <w:r w:rsidRPr="00116AE1">
        <w:rPr>
          <w:rFonts w:ascii="Helvetica" w:eastAsia="Times New Roman" w:hAnsi="Helvetica" w:cs="Segoe UI"/>
          <w:b/>
          <w:i/>
          <w:color w:val="201F1E"/>
          <w:sz w:val="22"/>
          <w:szCs w:val="22"/>
          <w:shd w:val="clear" w:color="auto" w:fill="FFFFFF"/>
        </w:rPr>
        <w:t>*Our response:</w:t>
      </w:r>
      <w:r w:rsidRPr="003445B1">
        <w:rPr>
          <w:rFonts w:ascii="Helvetica" w:eastAsia="Times New Roman" w:hAnsi="Helvetica" w:cs="Segoe UI"/>
          <w:i/>
          <w:color w:val="201F1E"/>
          <w:sz w:val="22"/>
          <w:szCs w:val="22"/>
          <w:shd w:val="clear" w:color="auto" w:fill="FFFFFF"/>
        </w:rPr>
        <w:t xml:space="preserve"> We have removed ‘address diverse findings’ and made the sentence more specific.</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L77-87: This paragraph is generally fairly vague. I agree that “</w:t>
      </w:r>
      <w:proofErr w:type="gramStart"/>
      <w:r w:rsidRPr="00406D05">
        <w:rPr>
          <w:rFonts w:ascii="Helvetica" w:eastAsia="Times New Roman" w:hAnsi="Helvetica" w:cs="Segoe UI"/>
          <w:color w:val="201F1E"/>
          <w:sz w:val="22"/>
          <w:szCs w:val="22"/>
          <w:shd w:val="clear" w:color="auto" w:fill="FFFFFF"/>
        </w:rPr>
        <w:t>a disconnect</w:t>
      </w:r>
      <w:proofErr w:type="gramEnd"/>
      <w:r w:rsidRPr="00406D05">
        <w:rPr>
          <w:rFonts w:ascii="Helvetica" w:eastAsia="Times New Roman" w:hAnsi="Helvetica" w:cs="Segoe UI"/>
          <w:color w:val="201F1E"/>
          <w:sz w:val="22"/>
          <w:szCs w:val="22"/>
          <w:shd w:val="clear" w:color="auto" w:fill="FFFFFF"/>
        </w:rPr>
        <w:t xml:space="preserve"> between ecological theory and current empirical approaches” may exists and hamper our predictions about future climate change-induced mismatches but at this part of the manuscript it should have become more specific what the problems are.</w:t>
      </w:r>
      <w:r w:rsidRPr="00406D05">
        <w:rPr>
          <w:rFonts w:ascii="Helvetica" w:eastAsia="Times New Roman" w:hAnsi="Helvetica" w:cs="Segoe UI"/>
          <w:color w:val="201F1E"/>
          <w:sz w:val="22"/>
          <w:szCs w:val="22"/>
        </w:rPr>
        <w:br/>
      </w:r>
    </w:p>
    <w:p w14:paraId="59AEACA8" w14:textId="77777777" w:rsidR="005340C5" w:rsidRDefault="005340C5" w:rsidP="005340C5">
      <w:pPr>
        <w:rPr>
          <w:rFonts w:ascii="Helvetica" w:eastAsia="Times New Roman" w:hAnsi="Helvetica" w:cs="Segoe UI"/>
          <w:color w:val="201F1E"/>
          <w:sz w:val="22"/>
          <w:szCs w:val="22"/>
          <w:shd w:val="clear" w:color="auto" w:fill="FFFFFF"/>
        </w:rPr>
      </w:pPr>
      <w:r w:rsidRPr="00B44B54">
        <w:rPr>
          <w:rFonts w:ascii="Helvetica" w:eastAsia="Times New Roman" w:hAnsi="Helvetica" w:cs="Segoe UI"/>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have now re-worked this section (lines 75-89) to be more specific.</w:t>
      </w:r>
      <w:r w:rsidRPr="00406D05">
        <w:rPr>
          <w:rFonts w:ascii="Helvetica" w:eastAsia="Times New Roman" w:hAnsi="Helvetica" w:cs="Segoe UI"/>
          <w:color w:val="201F1E"/>
          <w:sz w:val="22"/>
          <w:szCs w:val="22"/>
        </w:rPr>
        <w:br/>
      </w:r>
    </w:p>
    <w:p w14:paraId="1D227C21" w14:textId="77777777" w:rsidR="005340C5" w:rsidRDefault="005340C5" w:rsidP="005340C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L108-110: Having read some of the papers cited here (Cushing 1969, 1990), I doubt </w:t>
      </w:r>
      <w:proofErr w:type="gramStart"/>
      <w:r w:rsidRPr="00406D05">
        <w:rPr>
          <w:rFonts w:ascii="Helvetica" w:eastAsia="Times New Roman" w:hAnsi="Helvetica" w:cs="Segoe UI"/>
          <w:color w:val="201F1E"/>
          <w:sz w:val="22"/>
          <w:szCs w:val="22"/>
          <w:shd w:val="clear" w:color="auto" w:fill="FFFFFF"/>
        </w:rPr>
        <w:t>that the widely used concept of the hump-shaped relationship between (relative) consumer timing and its fitness was introduced by Cushing</w:t>
      </w:r>
      <w:proofErr w:type="gramEnd"/>
      <w:r w:rsidRPr="00406D05">
        <w:rPr>
          <w:rFonts w:ascii="Helvetica" w:eastAsia="Times New Roman" w:hAnsi="Helvetica" w:cs="Segoe UI"/>
          <w:color w:val="201F1E"/>
          <w:sz w:val="22"/>
          <w:szCs w:val="22"/>
          <w:shd w:val="clear" w:color="auto" w:fill="FFFFFF"/>
        </w:rPr>
        <w:t>. In none of the cited papers a fitness-timing relationship is shown. Fig.2 in Cushing (1990) shows frequency distributions of eggs, larvae and larvae food, which are depicted hump-shaped, but not fitness against timing. The match/mismatch hypothesis laid out in these papers concerns the match between (relative) timing of fish larvae and their (planktonic) food but the consequences in that Cushing was interested was not individual fitness but annual stock recruitment, which is a component of population mean fitness.</w:t>
      </w:r>
      <w:r w:rsidRPr="00406D05">
        <w:rPr>
          <w:rStyle w:val="apple-converted-space"/>
          <w:rFonts w:ascii="Helvetica" w:eastAsia="Times New Roman" w:hAnsi="Helvetica" w:cs="Segoe UI"/>
          <w:color w:val="201F1E"/>
          <w:sz w:val="22"/>
          <w:szCs w:val="22"/>
          <w:shd w:val="clear" w:color="auto" w:fill="FFFFFF"/>
        </w:rPr>
        <w:t> </w:t>
      </w:r>
    </w:p>
    <w:p w14:paraId="4F00C253" w14:textId="77777777" w:rsidR="005340C5" w:rsidRDefault="005340C5" w:rsidP="005340C5">
      <w:pPr>
        <w:rPr>
          <w:rStyle w:val="apple-converted-space"/>
          <w:rFonts w:ascii="Helvetica" w:eastAsia="Times New Roman" w:hAnsi="Helvetica" w:cs="Segoe UI"/>
          <w:color w:val="201F1E"/>
          <w:sz w:val="22"/>
          <w:szCs w:val="22"/>
          <w:shd w:val="clear" w:color="auto" w:fill="FFFFFF"/>
        </w:rPr>
      </w:pPr>
    </w:p>
    <w:p w14:paraId="6B2BB6CD" w14:textId="35478FC5" w:rsidR="005340C5" w:rsidRDefault="005340C5" w:rsidP="005340C5">
      <w:pPr>
        <w:rPr>
          <w:rFonts w:ascii="Helvetica" w:eastAsia="Times New Roman" w:hAnsi="Helvetica" w:cs="Segoe UI"/>
          <w:i/>
          <w:color w:val="201F1E"/>
          <w:sz w:val="22"/>
          <w:szCs w:val="22"/>
          <w:shd w:val="clear" w:color="auto" w:fill="FFFFFF"/>
        </w:rPr>
      </w:pPr>
      <w:commentRangeStart w:id="4"/>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thank the reviewer for highlighting this confusion</w:t>
      </w:r>
      <w:r w:rsidR="00F71FD7">
        <w:rPr>
          <w:rFonts w:ascii="Helvetica" w:eastAsia="Times New Roman" w:hAnsi="Helvetica" w:cs="Segoe UI"/>
          <w:i/>
          <w:color w:val="201F1E"/>
          <w:sz w:val="22"/>
          <w:szCs w:val="22"/>
          <w:shd w:val="clear" w:color="auto" w:fill="FFFFFF"/>
        </w:rPr>
        <w:t>. We agree that the consequences of mismatch are not directly shown in Figure 2 of Cushing (1990). However, we feel, along with other studies, that this is a prediction of the hypothesis</w:t>
      </w:r>
      <w:r w:rsidR="00EA4671">
        <w:rPr>
          <w:rFonts w:ascii="Helvetica" w:eastAsia="Times New Roman" w:hAnsi="Helvetica" w:cs="Segoe UI"/>
          <w:i/>
          <w:color w:val="201F1E"/>
          <w:sz w:val="22"/>
          <w:szCs w:val="22"/>
          <w:shd w:val="clear" w:color="auto" w:fill="FFFFFF"/>
        </w:rPr>
        <w:t xml:space="preserve"> if you assume that match has the highest fitness</w:t>
      </w:r>
      <w:r w:rsidR="00F71FD7">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have reworked the </w:t>
      </w:r>
      <w:commentRangeStart w:id="5"/>
      <w:r>
        <w:rPr>
          <w:rFonts w:ascii="Helvetica" w:eastAsia="Times New Roman" w:hAnsi="Helvetica" w:cs="Segoe UI"/>
          <w:i/>
          <w:color w:val="201F1E"/>
          <w:sz w:val="22"/>
          <w:szCs w:val="22"/>
          <w:shd w:val="clear" w:color="auto" w:fill="FFFFFF"/>
        </w:rPr>
        <w:t>section (lines 100-1</w:t>
      </w:r>
      <w:commentRangeEnd w:id="5"/>
      <w:r w:rsidR="00A87312">
        <w:rPr>
          <w:rFonts w:ascii="Helvetica" w:eastAsia="Times New Roman" w:hAnsi="Helvetica" w:cs="Segoe UI"/>
          <w:i/>
          <w:color w:val="201F1E"/>
          <w:sz w:val="22"/>
          <w:szCs w:val="22"/>
          <w:shd w:val="clear" w:color="auto" w:fill="FFFFFF"/>
        </w:rPr>
        <w:t>18</w:t>
      </w:r>
      <w:r w:rsidR="00E13545">
        <w:rPr>
          <w:rStyle w:val="CommentReference"/>
          <w:rFonts w:ascii="Times New Roman" w:eastAsia="Times New Roman" w:hAnsi="Times New Roman" w:cs="Times New Roman"/>
        </w:rPr>
        <w:commentReference w:id="5"/>
      </w:r>
      <w:r>
        <w:rPr>
          <w:rFonts w:ascii="Helvetica" w:eastAsia="Times New Roman" w:hAnsi="Helvetica" w:cs="Segoe UI"/>
          <w:i/>
          <w:color w:val="201F1E"/>
          <w:sz w:val="22"/>
          <w:szCs w:val="22"/>
          <w:shd w:val="clear" w:color="auto" w:fill="FFFFFF"/>
        </w:rPr>
        <w:t>)</w:t>
      </w:r>
      <w:r w:rsidR="00EA4671">
        <w:rPr>
          <w:rFonts w:ascii="Helvetica" w:eastAsia="Times New Roman" w:hAnsi="Helvetica" w:cs="Segoe UI"/>
          <w:i/>
          <w:color w:val="201F1E"/>
          <w:sz w:val="22"/>
          <w:szCs w:val="22"/>
          <w:shd w:val="clear" w:color="auto" w:fill="FFFFFF"/>
        </w:rPr>
        <w:t xml:space="preserve"> and Figure 1</w:t>
      </w:r>
      <w:r>
        <w:rPr>
          <w:rFonts w:ascii="Helvetica" w:eastAsia="Times New Roman" w:hAnsi="Helvetica" w:cs="Segoe UI"/>
          <w:i/>
          <w:color w:val="201F1E"/>
          <w:sz w:val="22"/>
          <w:szCs w:val="22"/>
          <w:shd w:val="clear" w:color="auto" w:fill="FFFFFF"/>
        </w:rPr>
        <w:t xml:space="preserve"> to make </w:t>
      </w:r>
      <w:r w:rsidR="00F71FD7">
        <w:rPr>
          <w:rFonts w:ascii="Helvetica" w:eastAsia="Times New Roman" w:hAnsi="Helvetica" w:cs="Segoe UI"/>
          <w:i/>
          <w:color w:val="201F1E"/>
          <w:sz w:val="22"/>
          <w:szCs w:val="22"/>
          <w:shd w:val="clear" w:color="auto" w:fill="FFFFFF"/>
        </w:rPr>
        <w:t xml:space="preserve">this </w:t>
      </w:r>
      <w:r w:rsidR="00EA4671">
        <w:rPr>
          <w:rFonts w:ascii="Helvetica" w:eastAsia="Times New Roman" w:hAnsi="Helvetica" w:cs="Segoe UI"/>
          <w:i/>
          <w:color w:val="201F1E"/>
          <w:sz w:val="22"/>
          <w:szCs w:val="22"/>
          <w:shd w:val="clear" w:color="auto" w:fill="FFFFFF"/>
        </w:rPr>
        <w:t>clearer</w:t>
      </w:r>
      <w:r>
        <w:rPr>
          <w:rFonts w:ascii="Helvetica" w:eastAsia="Times New Roman" w:hAnsi="Helvetica" w:cs="Segoe UI"/>
          <w:i/>
          <w:color w:val="201F1E"/>
          <w:sz w:val="22"/>
          <w:szCs w:val="22"/>
          <w:shd w:val="clear" w:color="auto" w:fill="FFFFFF"/>
        </w:rPr>
        <w:t>.</w:t>
      </w:r>
      <w:r w:rsidR="00F71FD7">
        <w:rPr>
          <w:rFonts w:ascii="Helvetica" w:eastAsia="Times New Roman" w:hAnsi="Helvetica" w:cs="Segoe UI"/>
          <w:i/>
          <w:color w:val="201F1E"/>
          <w:sz w:val="22"/>
          <w:szCs w:val="22"/>
          <w:shd w:val="clear" w:color="auto" w:fill="FFFFFF"/>
        </w:rPr>
        <w:t xml:space="preserve"> We now introduce Cushing’s hypothesis</w:t>
      </w:r>
      <w:r w:rsidR="00EA4671">
        <w:rPr>
          <w:rFonts w:ascii="Helvetica" w:eastAsia="Times New Roman" w:hAnsi="Helvetica" w:cs="Segoe UI"/>
          <w:i/>
          <w:color w:val="201F1E"/>
          <w:sz w:val="22"/>
          <w:szCs w:val="22"/>
          <w:shd w:val="clear" w:color="auto" w:fill="FFFFFF"/>
        </w:rPr>
        <w:t xml:space="preserve"> first and then expand the hypothesis to include the assumption about match meaning the highest fitness, and the resulting prediction.</w:t>
      </w:r>
      <w:r>
        <w:rPr>
          <w:rFonts w:ascii="Helvetica" w:eastAsia="Times New Roman" w:hAnsi="Helvetica" w:cs="Segoe UI"/>
          <w:i/>
          <w:color w:val="201F1E"/>
          <w:sz w:val="22"/>
          <w:szCs w:val="22"/>
          <w:shd w:val="clear" w:color="auto" w:fill="FFFFFF"/>
        </w:rPr>
        <w:t xml:space="preserve"> </w:t>
      </w:r>
      <w:commentRangeEnd w:id="4"/>
      <w:r w:rsidR="00A653E6">
        <w:rPr>
          <w:rStyle w:val="CommentReference"/>
          <w:rFonts w:ascii="Times New Roman" w:eastAsia="Times New Roman" w:hAnsi="Times New Roman" w:cs="Times New Roman"/>
        </w:rPr>
        <w:commentReference w:id="4"/>
      </w:r>
    </w:p>
    <w:p w14:paraId="0710CFB6" w14:textId="77777777" w:rsidR="005340C5" w:rsidRDefault="005340C5" w:rsidP="005340C5">
      <w:pPr>
        <w:rPr>
          <w:rFonts w:ascii="Helvetica" w:eastAsia="Times New Roman" w:hAnsi="Helvetica" w:cs="Segoe UI"/>
          <w:i/>
          <w:color w:val="201F1E"/>
          <w:sz w:val="22"/>
          <w:szCs w:val="22"/>
          <w:shd w:val="clear" w:color="auto" w:fill="FFFFFF"/>
        </w:rPr>
      </w:pPr>
    </w:p>
    <w:p w14:paraId="4D0F1B9D" w14:textId="77777777" w:rsidR="005340C5" w:rsidRDefault="005340C5" w:rsidP="005340C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p>
    <w:p w14:paraId="57A345E7" w14:textId="77777777" w:rsidR="005340C5" w:rsidRDefault="005340C5" w:rsidP="005340C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L114-116: I do not think that ‘life-history theory’ predicts necessarily a match between consumer demands and resource availability. It could rather be the explanation for an ‘adaptive mismatch’ if trade-offs between resource matching and a general seasonal fitness decline (or increase) lead to the ‘total fitness’ optimum being shifted away from the resource peak (e.g. Johansson &amp; </w:t>
      </w:r>
      <w:proofErr w:type="spellStart"/>
      <w:r w:rsidRPr="00406D05">
        <w:rPr>
          <w:rFonts w:ascii="Helvetica" w:eastAsia="Times New Roman" w:hAnsi="Helvetica" w:cs="Segoe UI"/>
          <w:color w:val="201F1E"/>
          <w:sz w:val="22"/>
          <w:szCs w:val="22"/>
          <w:shd w:val="clear" w:color="auto" w:fill="FFFFFF"/>
        </w:rPr>
        <w:t>Jonzén</w:t>
      </w:r>
      <w:proofErr w:type="spellEnd"/>
      <w:r w:rsidRPr="00406D05">
        <w:rPr>
          <w:rFonts w:ascii="Helvetica" w:eastAsia="Times New Roman" w:hAnsi="Helvetica" w:cs="Segoe UI"/>
          <w:color w:val="201F1E"/>
          <w:sz w:val="22"/>
          <w:szCs w:val="22"/>
          <w:shd w:val="clear" w:color="auto" w:fill="FFFFFF"/>
        </w:rPr>
        <w:t xml:space="preserve"> 2012, Am Nat 179:463-474; Johansson et al. 2015, </w:t>
      </w:r>
      <w:proofErr w:type="spellStart"/>
      <w:r w:rsidRPr="00406D05">
        <w:rPr>
          <w:rFonts w:ascii="Helvetica" w:eastAsia="Times New Roman" w:hAnsi="Helvetica" w:cs="Segoe UI"/>
          <w:color w:val="201F1E"/>
          <w:sz w:val="22"/>
          <w:szCs w:val="22"/>
          <w:shd w:val="clear" w:color="auto" w:fill="FFFFFF"/>
        </w:rPr>
        <w:t>Oikos</w:t>
      </w:r>
      <w:proofErr w:type="spellEnd"/>
      <w:r w:rsidRPr="00406D05">
        <w:rPr>
          <w:rFonts w:ascii="Helvetica" w:eastAsia="Times New Roman" w:hAnsi="Helvetica" w:cs="Segoe UI"/>
          <w:color w:val="201F1E"/>
          <w:sz w:val="22"/>
          <w:szCs w:val="22"/>
          <w:shd w:val="clear" w:color="auto" w:fill="FFFFFF"/>
        </w:rPr>
        <w:t xml:space="preserve"> 124:102-112).</w:t>
      </w:r>
    </w:p>
    <w:p w14:paraId="2DBD9007" w14:textId="77777777" w:rsidR="005340C5" w:rsidRDefault="005340C5" w:rsidP="005340C5">
      <w:pPr>
        <w:rPr>
          <w:rFonts w:ascii="Helvetica" w:eastAsia="Times New Roman" w:hAnsi="Helvetica" w:cs="Segoe UI"/>
          <w:color w:val="201F1E"/>
          <w:sz w:val="22"/>
          <w:szCs w:val="22"/>
          <w:shd w:val="clear" w:color="auto" w:fill="FFFFFF"/>
        </w:rPr>
      </w:pPr>
    </w:p>
    <w:p w14:paraId="5C4B1F9A" w14:textId="77777777" w:rsidR="005340C5" w:rsidRDefault="005340C5" w:rsidP="005340C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thank the author for their perspective and have removed the reference to life history theory in this section. This overview of the hypothesis now matches the definition in the Glossary and caption of Figure 1. We agree that adaptive mismatch could be another explanation and discuss this mechanism on lines X.</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L117-119: This is a more minor point but I think a clean terminology is important, especially when presenting </w:t>
      </w:r>
      <w:proofErr w:type="gramStart"/>
      <w:r w:rsidRPr="00406D05">
        <w:rPr>
          <w:rFonts w:ascii="Helvetica" w:eastAsia="Times New Roman" w:hAnsi="Helvetica" w:cs="Segoe UI"/>
          <w:color w:val="201F1E"/>
          <w:sz w:val="22"/>
          <w:szCs w:val="22"/>
          <w:shd w:val="clear" w:color="auto" w:fill="FFFFFF"/>
        </w:rPr>
        <w:t>an ‘overview</w:t>
      </w:r>
      <w:proofErr w:type="gramEnd"/>
      <w:r w:rsidRPr="00406D05">
        <w:rPr>
          <w:rFonts w:ascii="Helvetica" w:eastAsia="Times New Roman" w:hAnsi="Helvetica" w:cs="Segoe UI"/>
          <w:color w:val="201F1E"/>
          <w:sz w:val="22"/>
          <w:szCs w:val="22"/>
          <w:shd w:val="clear" w:color="auto" w:fill="FFFFFF"/>
        </w:rPr>
        <w:t xml:space="preserve"> over the main ecological theory’. Selection is a population-level phenomenon as what matters for selection is the fitness of a phenotype relative to the fitness of all other phenotypes present in the population. In a population with no variation in phenotypes no selection will be present, even if this phenotype is far removed from the optimum. What you describe here, however, is simple the shape of a fitness function and the fact that individual absolute fitness will drop if an individual’s phenotype ‘moves away’ from the optimum.</w:t>
      </w:r>
    </w:p>
    <w:p w14:paraId="49084697" w14:textId="77777777" w:rsidR="005340C5" w:rsidRDefault="005340C5" w:rsidP="005340C5">
      <w:pPr>
        <w:rPr>
          <w:rFonts w:ascii="Helvetica" w:eastAsia="Times New Roman" w:hAnsi="Helvetica" w:cs="Segoe UI"/>
          <w:color w:val="201F1E"/>
          <w:sz w:val="22"/>
          <w:szCs w:val="22"/>
        </w:rPr>
      </w:pPr>
      <w:r w:rsidRPr="00406D05">
        <w:rPr>
          <w:rFonts w:ascii="Helvetica" w:eastAsia="Times New Roman" w:hAnsi="Helvetica" w:cs="Segoe UI"/>
          <w:color w:val="201F1E"/>
          <w:sz w:val="22"/>
          <w:szCs w:val="22"/>
        </w:rPr>
        <w:br/>
      </w: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thank the author for pointing out this ambiguity. As in the response to the previous comment, we removed the mention of selection here.</w:t>
      </w:r>
    </w:p>
    <w:p w14:paraId="5D88DB0E" w14:textId="77777777" w:rsidR="005340C5" w:rsidRDefault="005340C5" w:rsidP="005340C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commentRangeStart w:id="6"/>
      <w:r w:rsidRPr="00406D05">
        <w:rPr>
          <w:rFonts w:ascii="Helvetica" w:eastAsia="Times New Roman" w:hAnsi="Helvetica" w:cs="Segoe UI"/>
          <w:color w:val="201F1E"/>
          <w:sz w:val="22"/>
          <w:szCs w:val="22"/>
          <w:shd w:val="clear" w:color="auto" w:fill="FFFFFF"/>
        </w:rPr>
        <w:t>L132-140</w:t>
      </w:r>
      <w:commentRangeEnd w:id="6"/>
      <w:r>
        <w:rPr>
          <w:rStyle w:val="CommentReference"/>
          <w:rFonts w:ascii="Times New Roman" w:eastAsia="Times New Roman" w:hAnsi="Times New Roman" w:cs="Times New Roman"/>
        </w:rPr>
        <w:commentReference w:id="6"/>
      </w:r>
      <w:r w:rsidRPr="00406D05">
        <w:rPr>
          <w:rFonts w:ascii="Helvetica" w:eastAsia="Times New Roman" w:hAnsi="Helvetica" w:cs="Segoe UI"/>
          <w:color w:val="201F1E"/>
          <w:sz w:val="22"/>
          <w:szCs w:val="22"/>
          <w:shd w:val="clear" w:color="auto" w:fill="FFFFFF"/>
        </w:rPr>
        <w:t>: If</w:t>
      </w:r>
      <w:r>
        <w:rPr>
          <w:rFonts w:ascii="Helvetica" w:eastAsia="Times New Roman" w:hAnsi="Helvetica" w:cs="Segoe UI"/>
          <w:color w:val="201F1E"/>
          <w:sz w:val="22"/>
          <w:szCs w:val="22"/>
          <w:shd w:val="clear" w:color="auto" w:fill="FFFFFF"/>
        </w:rPr>
        <w:t xml:space="preserve"> I understand you correctly,</w:t>
      </w:r>
      <w:r w:rsidRPr="00406D05">
        <w:rPr>
          <w:rFonts w:ascii="Helvetica" w:eastAsia="Times New Roman" w:hAnsi="Helvetica" w:cs="Segoe UI"/>
          <w:color w:val="201F1E"/>
          <w:sz w:val="22"/>
          <w:szCs w:val="22"/>
          <w:shd w:val="clear" w:color="auto" w:fill="FFFFFF"/>
        </w:rPr>
        <w:t xml:space="preserve"> here you assume individual fitness is highest ‘at match’ (for the ‘focal species’, the consumer). This simplification can, however, be misleading, especially when planning to scrutinize evidence for the match/mismatch hypothesis. For example, if a study finds that individual fitness does not peak ‘at match’, this could be because there are other fitness components that are unrelated to synchrony with the resource, have a maximum at a different time and hence shift the ‘total’ fitness optimum away from match (see also point raised above).</w:t>
      </w:r>
      <w:r w:rsidRPr="00406D05">
        <w:rPr>
          <w:rStyle w:val="apple-converted-space"/>
          <w:rFonts w:ascii="Helvetica" w:eastAsia="Times New Roman" w:hAnsi="Helvetica" w:cs="Segoe UI"/>
          <w:color w:val="201F1E"/>
          <w:sz w:val="22"/>
          <w:szCs w:val="22"/>
          <w:shd w:val="clear" w:color="auto" w:fill="FFFFFF"/>
        </w:rPr>
        <w:t> </w:t>
      </w:r>
    </w:p>
    <w:p w14:paraId="66489DDF" w14:textId="77777777" w:rsidR="005340C5" w:rsidRDefault="005340C5" w:rsidP="005340C5">
      <w:pPr>
        <w:rPr>
          <w:rStyle w:val="apple-converted-space"/>
          <w:rFonts w:ascii="Helvetica" w:eastAsia="Times New Roman" w:hAnsi="Helvetica" w:cs="Segoe UI"/>
          <w:color w:val="201F1E"/>
          <w:sz w:val="22"/>
          <w:szCs w:val="22"/>
          <w:shd w:val="clear" w:color="auto" w:fill="FFFFFF"/>
        </w:rPr>
      </w:pPr>
      <w:commentRangeStart w:id="7"/>
    </w:p>
    <w:p w14:paraId="0ADD6289" w14:textId="66E9FF44" w:rsidR="005340C5" w:rsidRDefault="005340C5" w:rsidP="005340C5">
      <w:pPr>
        <w:rPr>
          <w:rFonts w:ascii="Helvetica" w:eastAsia="Times New Roman" w:hAnsi="Helvetica" w:cs="Segoe UI"/>
          <w:i/>
          <w:color w:val="201F1E"/>
          <w:sz w:val="22"/>
          <w:szCs w:val="22"/>
          <w:shd w:val="clear" w:color="auto" w:fill="FFFFFF"/>
        </w:rPr>
      </w:pPr>
      <w:commentRangeStart w:id="8"/>
      <w:r w:rsidRPr="00116AE1">
        <w:rPr>
          <w:rFonts w:ascii="Helvetica" w:eastAsia="Times New Roman" w:hAnsi="Helvetica" w:cs="Segoe UI"/>
          <w:b/>
          <w:i/>
          <w:color w:val="201F1E"/>
          <w:sz w:val="22"/>
          <w:szCs w:val="22"/>
          <w:shd w:val="clear" w:color="auto" w:fill="FFFFFF"/>
        </w:rPr>
        <w:t>*Our response:</w:t>
      </w:r>
      <w:commentRangeEnd w:id="7"/>
      <w:r>
        <w:rPr>
          <w:rStyle w:val="CommentReference"/>
          <w:rFonts w:ascii="Times New Roman" w:eastAsia="Times New Roman" w:hAnsi="Times New Roman" w:cs="Times New Roman"/>
        </w:rPr>
        <w:commentReference w:id="7"/>
      </w:r>
      <w:r>
        <w:rPr>
          <w:rFonts w:ascii="Helvetica" w:eastAsia="Times New Roman" w:hAnsi="Helvetica" w:cs="Segoe UI"/>
          <w:i/>
          <w:color w:val="201F1E"/>
          <w:sz w:val="22"/>
          <w:szCs w:val="22"/>
          <w:shd w:val="clear" w:color="auto" w:fill="FFFFFF"/>
        </w:rPr>
        <w:t xml:space="preserve"> We thank the reviewer for pointing out this confusion. We agree that being clear about which measure of fitness we are using is crucial. We have now clarified on lines 127-129. While we agree that Cushing was referring to a population measure of fitness and that the curve is at the population level, we do not assume that peak fitness in this context is the same as total fitness. Instead, </w:t>
      </w:r>
      <w:r w:rsidRPr="009B374C">
        <w:rPr>
          <w:rFonts w:ascii="Helvetica" w:eastAsia="Times New Roman" w:hAnsi="Helvetica" w:cs="Segoe UI"/>
          <w:i/>
          <w:color w:val="201F1E"/>
          <w:sz w:val="22"/>
          <w:szCs w:val="22"/>
          <w:shd w:val="clear" w:color="auto" w:fill="FFFFFF"/>
        </w:rPr>
        <w:t>we consider fitness as a single component</w:t>
      </w:r>
      <w:r>
        <w:rPr>
          <w:rFonts w:ascii="Helvetica" w:eastAsia="Times New Roman" w:hAnsi="Helvetica" w:cs="Segoe UI"/>
          <w:i/>
          <w:color w:val="201F1E"/>
          <w:sz w:val="22"/>
          <w:szCs w:val="22"/>
          <w:shd w:val="clear" w:color="auto" w:fill="FFFFFF"/>
        </w:rPr>
        <w:t xml:space="preserve"> (lines 128-131). As a result, trade-offs between components are likely. </w:t>
      </w:r>
      <w:commentRangeStart w:id="9"/>
      <w:r>
        <w:rPr>
          <w:rFonts w:ascii="Helvetica" w:eastAsia="Times New Roman" w:hAnsi="Helvetica" w:cs="Segoe UI"/>
          <w:i/>
          <w:color w:val="201F1E"/>
          <w:sz w:val="22"/>
          <w:szCs w:val="22"/>
          <w:shd w:val="clear" w:color="auto" w:fill="FFFFFF"/>
        </w:rPr>
        <w:t>We note that with a broader definition of fitness, such as population mean fitness, the first assumption of the Cushing hypothesis would not be met (i.e. that the resource is a the major controller of consumer fitness).</w:t>
      </w:r>
      <w:commentRangeEnd w:id="9"/>
      <w:r>
        <w:rPr>
          <w:rStyle w:val="CommentReference"/>
          <w:rFonts w:ascii="Times New Roman" w:eastAsia="Times New Roman" w:hAnsi="Times New Roman" w:cs="Times New Roman"/>
        </w:rPr>
        <w:commentReference w:id="9"/>
      </w:r>
      <w:commentRangeEnd w:id="8"/>
      <w:r w:rsidR="00704BA6">
        <w:rPr>
          <w:rStyle w:val="CommentReference"/>
          <w:rFonts w:ascii="Times New Roman" w:eastAsia="Times New Roman" w:hAnsi="Times New Roman" w:cs="Times New Roman"/>
        </w:rPr>
        <w:commentReference w:id="8"/>
      </w:r>
    </w:p>
    <w:p w14:paraId="6A19D22C" w14:textId="77777777" w:rsidR="005340C5" w:rsidRDefault="005340C5" w:rsidP="005340C5">
      <w:pPr>
        <w:rPr>
          <w:rFonts w:ascii="Helvetica" w:eastAsia="Times New Roman" w:hAnsi="Helvetica" w:cs="Segoe UI"/>
          <w:i/>
          <w:color w:val="201F1E"/>
          <w:sz w:val="22"/>
          <w:szCs w:val="22"/>
          <w:shd w:val="clear" w:color="auto" w:fill="FFFFFF"/>
        </w:rPr>
      </w:pPr>
    </w:p>
    <w:p w14:paraId="7BA0C8DC" w14:textId="47807A44" w:rsidR="005340C5" w:rsidRDefault="005340C5" w:rsidP="005340C5">
      <w:pPr>
        <w:rPr>
          <w:rFonts w:ascii="Helvetica" w:eastAsia="Times New Roman" w:hAnsi="Helvetica" w:cs="Segoe UI"/>
          <w:i/>
          <w:color w:val="201F1E"/>
          <w:sz w:val="22"/>
          <w:szCs w:val="22"/>
          <w:shd w:val="clear" w:color="auto" w:fill="FFFFFF"/>
        </w:rPr>
      </w:pPr>
      <w:commentRangeStart w:id="10"/>
      <w:r>
        <w:rPr>
          <w:rFonts w:ascii="Helvetica" w:eastAsia="Times New Roman" w:hAnsi="Helvetica" w:cs="Segoe UI"/>
          <w:i/>
          <w:color w:val="201F1E"/>
          <w:sz w:val="22"/>
          <w:szCs w:val="22"/>
          <w:shd w:val="clear" w:color="auto" w:fill="FFFFFF"/>
        </w:rPr>
        <w:t xml:space="preserve">We agree that </w:t>
      </w:r>
      <w:r w:rsidR="002F77EA">
        <w:rPr>
          <w:rFonts w:ascii="Helvetica" w:eastAsia="Times New Roman" w:hAnsi="Helvetica" w:cs="Segoe UI"/>
          <w:i/>
          <w:color w:val="201F1E"/>
          <w:sz w:val="22"/>
          <w:szCs w:val="22"/>
          <w:shd w:val="clear" w:color="auto" w:fill="FFFFFF"/>
        </w:rPr>
        <w:t xml:space="preserve">with our definition of fitness, it is possible </w:t>
      </w:r>
      <w:r>
        <w:rPr>
          <w:rFonts w:ascii="Helvetica" w:eastAsia="Times New Roman" w:hAnsi="Helvetica" w:cs="Segoe UI"/>
          <w:i/>
          <w:color w:val="201F1E"/>
          <w:sz w:val="22"/>
          <w:szCs w:val="22"/>
          <w:shd w:val="clear" w:color="auto" w:fill="FFFFFF"/>
        </w:rPr>
        <w:t xml:space="preserve">the fitness optimum </w:t>
      </w:r>
      <w:r w:rsidR="002F77EA">
        <w:rPr>
          <w:rFonts w:ascii="Helvetica" w:eastAsia="Times New Roman" w:hAnsi="Helvetica" w:cs="Segoe UI"/>
          <w:i/>
          <w:color w:val="201F1E"/>
          <w:sz w:val="22"/>
          <w:szCs w:val="22"/>
          <w:shd w:val="clear" w:color="auto" w:fill="FFFFFF"/>
        </w:rPr>
        <w:t>may not be</w:t>
      </w:r>
      <w:r>
        <w:rPr>
          <w:rFonts w:ascii="Helvetica" w:eastAsia="Times New Roman" w:hAnsi="Helvetica" w:cs="Segoe UI"/>
          <w:i/>
          <w:color w:val="201F1E"/>
          <w:sz w:val="22"/>
          <w:szCs w:val="22"/>
          <w:shd w:val="clear" w:color="auto" w:fill="FFFFFF"/>
        </w:rPr>
        <w:t xml:space="preserve"> a ‘match’. It is also possible that a detection of match vs. mismatch could depend on which fitness components have been measured in the study (e.g., reproductive success vs. lifetime fitness), discussed on lines 375-376. </w:t>
      </w:r>
    </w:p>
    <w:p w14:paraId="624688D2" w14:textId="77777777" w:rsidR="005340C5" w:rsidRDefault="005340C5" w:rsidP="005340C5">
      <w:pPr>
        <w:rPr>
          <w:rFonts w:ascii="Helvetica" w:eastAsia="Times New Roman" w:hAnsi="Helvetica" w:cs="Segoe UI"/>
          <w:i/>
          <w:color w:val="201F1E"/>
          <w:sz w:val="22"/>
          <w:szCs w:val="22"/>
          <w:shd w:val="clear" w:color="auto" w:fill="FFFFFF"/>
        </w:rPr>
      </w:pPr>
    </w:p>
    <w:p w14:paraId="46FBC584" w14:textId="77777777" w:rsidR="005340C5" w:rsidRDefault="005340C5" w:rsidP="005340C5">
      <w:pPr>
        <w:rPr>
          <w:rFonts w:ascii="Helvetica" w:eastAsia="Times New Roman" w:hAnsi="Helvetica" w:cs="Segoe UI"/>
          <w:i/>
          <w:color w:val="201F1E"/>
          <w:sz w:val="22"/>
          <w:szCs w:val="22"/>
          <w:shd w:val="clear" w:color="auto" w:fill="FFFFFF"/>
        </w:rPr>
      </w:pPr>
      <w:r>
        <w:rPr>
          <w:rFonts w:ascii="Helvetica" w:eastAsia="Times New Roman" w:hAnsi="Helvetica" w:cs="Segoe UI"/>
          <w:i/>
          <w:color w:val="201F1E"/>
          <w:sz w:val="22"/>
          <w:szCs w:val="22"/>
          <w:shd w:val="clear" w:color="auto" w:fill="FFFFFF"/>
        </w:rPr>
        <w:t>Finally, we note that selection and population demography are both affected by individual variation in survival and reproductive success. Therefore, understanding the links between individual fitness, natural selection and population demography is key to stronger tests of this hypothesis.</w:t>
      </w:r>
    </w:p>
    <w:commentRangeEnd w:id="10"/>
    <w:p w14:paraId="43D54201" w14:textId="77777777" w:rsidR="005340C5" w:rsidRDefault="005A020C" w:rsidP="005340C5">
      <w:pPr>
        <w:rPr>
          <w:rFonts w:ascii="Helvetica" w:eastAsia="Times New Roman" w:hAnsi="Helvetica" w:cs="Segoe UI"/>
          <w:color w:val="201F1E"/>
          <w:sz w:val="22"/>
          <w:szCs w:val="22"/>
          <w:shd w:val="clear" w:color="auto" w:fill="FFFFFF"/>
        </w:rPr>
      </w:pPr>
      <w:r>
        <w:rPr>
          <w:rStyle w:val="CommentReference"/>
          <w:rFonts w:ascii="Times New Roman" w:eastAsia="Times New Roman" w:hAnsi="Times New Roman" w:cs="Times New Roman"/>
        </w:rPr>
        <w:commentReference w:id="10"/>
      </w:r>
    </w:p>
    <w:p w14:paraId="6751ED2A" w14:textId="77777777" w:rsidR="005340C5" w:rsidRDefault="005340C5" w:rsidP="005340C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L148-154: It seems you here lay out the aim objective of your study and your literature review. It is, however, not made very clear what exactly the issues are. If studies ‘fail to rigorously test the Cushing hypothesis’, this could very well be due to ‘data limitations’, which you, however, state above is not the focus of your study. It has not yet become clear why testing ‘pre-climate change conditions’ is relevant, either. Being already this far into the Introduction the main aim of your study should have become clear because otherwise you risk </w:t>
      </w:r>
      <w:proofErr w:type="gramStart"/>
      <w:r w:rsidRPr="00406D05">
        <w:rPr>
          <w:rFonts w:ascii="Helvetica" w:eastAsia="Times New Roman" w:hAnsi="Helvetica" w:cs="Segoe UI"/>
          <w:color w:val="201F1E"/>
          <w:sz w:val="22"/>
          <w:szCs w:val="22"/>
          <w:shd w:val="clear" w:color="auto" w:fill="FFFFFF"/>
        </w:rPr>
        <w:t>to lose</w:t>
      </w:r>
      <w:proofErr w:type="gramEnd"/>
      <w:r w:rsidRPr="00406D05">
        <w:rPr>
          <w:rFonts w:ascii="Helvetica" w:eastAsia="Times New Roman" w:hAnsi="Helvetica" w:cs="Segoe UI"/>
          <w:color w:val="201F1E"/>
          <w:sz w:val="22"/>
          <w:szCs w:val="22"/>
          <w:shd w:val="clear" w:color="auto" w:fill="FFFFFF"/>
        </w:rPr>
        <w:t xml:space="preserve"> the interest of the reader. I would have definitely laid your paper aside at this point if I did not have to review it.</w:t>
      </w:r>
    </w:p>
    <w:p w14:paraId="4D044511" w14:textId="77777777" w:rsidR="005340C5" w:rsidRDefault="005340C5" w:rsidP="005340C5">
      <w:pPr>
        <w:rPr>
          <w:rFonts w:ascii="Helvetica" w:eastAsia="Times New Roman" w:hAnsi="Helvetica" w:cs="Segoe UI"/>
          <w:color w:val="201F1E"/>
          <w:sz w:val="22"/>
          <w:szCs w:val="22"/>
          <w:shd w:val="clear" w:color="auto" w:fill="FFFFFF"/>
        </w:rPr>
      </w:pPr>
    </w:p>
    <w:p w14:paraId="37DA6ABA" w14:textId="19D711DE" w:rsidR="005340C5" w:rsidRPr="00477103" w:rsidRDefault="005340C5" w:rsidP="005340C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18379C">
        <w:rPr>
          <w:rFonts w:ascii="Helvetica" w:eastAsia="Times New Roman" w:hAnsi="Helvetica" w:cs="Segoe UI"/>
          <w:i/>
          <w:color w:val="201F1E"/>
          <w:sz w:val="22"/>
          <w:szCs w:val="22"/>
          <w:shd w:val="clear" w:color="auto" w:fill="FFFFFF"/>
        </w:rPr>
        <w:t xml:space="preserve">We thank the reviewer for pointing out the lack of clear language in this section. </w:t>
      </w:r>
      <w:r>
        <w:rPr>
          <w:rFonts w:ascii="Helvetica" w:eastAsia="Times New Roman" w:hAnsi="Helvetica" w:cs="Segoe UI"/>
          <w:i/>
          <w:color w:val="201F1E"/>
          <w:sz w:val="22"/>
          <w:szCs w:val="22"/>
          <w:shd w:val="clear" w:color="auto" w:fill="FFFFFF"/>
        </w:rPr>
        <w:t xml:space="preserve">We </w:t>
      </w:r>
      <w:r w:rsidR="0018379C">
        <w:rPr>
          <w:rFonts w:ascii="Helvetica" w:eastAsia="Times New Roman" w:hAnsi="Helvetica" w:cs="Segoe UI"/>
          <w:i/>
          <w:color w:val="201F1E"/>
          <w:sz w:val="22"/>
          <w:szCs w:val="22"/>
          <w:shd w:val="clear" w:color="auto" w:fill="FFFFFF"/>
        </w:rPr>
        <w:t xml:space="preserve">now </w:t>
      </w:r>
      <w:r>
        <w:rPr>
          <w:rFonts w:ascii="Helvetica" w:eastAsia="Times New Roman" w:hAnsi="Helvetica" w:cs="Segoe UI"/>
          <w:i/>
          <w:color w:val="201F1E"/>
          <w:sz w:val="22"/>
          <w:szCs w:val="22"/>
          <w:shd w:val="clear" w:color="auto" w:fill="FFFFFF"/>
        </w:rPr>
        <w:t>outline and expand on the two main issues on lines 143-149</w:t>
      </w:r>
      <w:r w:rsidR="0018379C">
        <w:rPr>
          <w:rFonts w:ascii="Helvetica" w:eastAsia="Times New Roman" w:hAnsi="Helvetica" w:cs="Segoe UI"/>
          <w:i/>
          <w:color w:val="201F1E"/>
          <w:sz w:val="22"/>
          <w:szCs w:val="22"/>
          <w:shd w:val="clear" w:color="auto" w:fill="FFFFFF"/>
        </w:rPr>
        <w:t>, as well as get rid the point about dismissing data limitations as something we are not discussing</w:t>
      </w:r>
      <w:r>
        <w:rPr>
          <w:rFonts w:ascii="Helvetica" w:eastAsia="Times New Roman" w:hAnsi="Helvetica" w:cs="Segoe UI"/>
          <w:i/>
          <w:color w:val="201F1E"/>
          <w:sz w:val="22"/>
          <w:szCs w:val="22"/>
          <w:shd w:val="clear" w:color="auto" w:fill="FFFFFF"/>
        </w:rPr>
        <w:t>.</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L155-158: If not already done, I would have definitely expected that the ‘two key theoretical areas’ (L150) that you aimed to address would have been explained here in sufficient detail. Instead you start with classifying the reviewed literature.</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514971">
        <w:rPr>
          <w:rFonts w:ascii="Helvetica" w:eastAsia="Times New Roman" w:hAnsi="Helvetica" w:cs="Segoe UI"/>
          <w:i/>
          <w:color w:val="201F1E"/>
          <w:sz w:val="22"/>
          <w:szCs w:val="22"/>
          <w:shd w:val="clear" w:color="auto" w:fill="FFFFFF"/>
        </w:rPr>
        <w:t xml:space="preserve">This is a good point and, and </w:t>
      </w:r>
      <w:r>
        <w:rPr>
          <w:rFonts w:ascii="Helvetica" w:eastAsia="Times New Roman" w:hAnsi="Helvetica" w:cs="Segoe UI"/>
          <w:i/>
          <w:color w:val="201F1E"/>
          <w:sz w:val="22"/>
          <w:szCs w:val="22"/>
          <w:shd w:val="clear" w:color="auto" w:fill="FFFFFF"/>
        </w:rPr>
        <w:t xml:space="preserve">we </w:t>
      </w:r>
      <w:r w:rsidR="00514971">
        <w:rPr>
          <w:rFonts w:ascii="Helvetica" w:eastAsia="Times New Roman" w:hAnsi="Helvetica" w:cs="Segoe UI"/>
          <w:i/>
          <w:color w:val="201F1E"/>
          <w:sz w:val="22"/>
          <w:szCs w:val="22"/>
          <w:shd w:val="clear" w:color="auto" w:fill="FFFFFF"/>
        </w:rPr>
        <w:t xml:space="preserve">now </w:t>
      </w:r>
      <w:r>
        <w:rPr>
          <w:rFonts w:ascii="Helvetica" w:eastAsia="Times New Roman" w:hAnsi="Helvetica" w:cs="Segoe UI"/>
          <w:i/>
          <w:color w:val="201F1E"/>
          <w:sz w:val="22"/>
          <w:szCs w:val="22"/>
          <w:shd w:val="clear" w:color="auto" w:fill="FFFFFF"/>
        </w:rPr>
        <w:t xml:space="preserve">expand on the two main issues on lines 143-149. </w:t>
      </w:r>
    </w:p>
    <w:p w14:paraId="513D3B55" w14:textId="77777777" w:rsidR="005340C5" w:rsidRDefault="005340C5" w:rsidP="005340C5">
      <w:pPr>
        <w:rPr>
          <w:rFonts w:ascii="Helvetica" w:eastAsia="Times New Roman" w:hAnsi="Helvetica" w:cs="Segoe UI"/>
          <w:color w:val="201F1E"/>
          <w:sz w:val="22"/>
          <w:szCs w:val="22"/>
          <w:shd w:val="clear" w:color="auto" w:fill="FFFFFF"/>
        </w:rPr>
      </w:pPr>
    </w:p>
    <w:p w14:paraId="351A1CF2" w14:textId="77777777" w:rsidR="005340C5" w:rsidRDefault="005340C5" w:rsidP="005340C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L161-163: Without having read all the reviewed papers I cannot be sure, of course, but I doubt that these studies really aimed at predicting impacts on ‘ecological communities’. Rather I assume that these studies mostly focused on one consumer species and its food because of the complexity of species communities.</w:t>
      </w:r>
    </w:p>
    <w:p w14:paraId="45D54D6D" w14:textId="77777777" w:rsidR="005340C5" w:rsidRDefault="005340C5" w:rsidP="005340C5">
      <w:pPr>
        <w:rPr>
          <w:rFonts w:ascii="Helvetica" w:eastAsia="Times New Roman" w:hAnsi="Helvetica" w:cs="Segoe UI"/>
          <w:color w:val="201F1E"/>
          <w:sz w:val="22"/>
          <w:szCs w:val="22"/>
          <w:shd w:val="clear" w:color="auto" w:fill="FFFFFF"/>
        </w:rPr>
      </w:pPr>
    </w:p>
    <w:p w14:paraId="23081C73" w14:textId="77777777" w:rsidR="005340C5" w:rsidRDefault="005340C5" w:rsidP="005340C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have changed ‘ecological communities’ to ‘pair-wise species interactions’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L175-177: What would be the difference between “direct relationships between organisms and the abiotic environment” and “species’ responses to changes in abiotic factors” that you allude here to?</w:t>
      </w:r>
    </w:p>
    <w:p w14:paraId="0938370E" w14:textId="77777777" w:rsidR="005340C5" w:rsidRDefault="005340C5" w:rsidP="005340C5">
      <w:pPr>
        <w:rPr>
          <w:rFonts w:ascii="Helvetica" w:eastAsia="Times New Roman" w:hAnsi="Helvetica" w:cs="Segoe UI"/>
          <w:color w:val="201F1E"/>
          <w:sz w:val="22"/>
          <w:szCs w:val="22"/>
        </w:rPr>
      </w:pPr>
    </w:p>
    <w:p w14:paraId="4CA4CE4E" w14:textId="77777777" w:rsidR="005340C5" w:rsidRDefault="005340C5" w:rsidP="005340C5">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Thanks for pointing out this ambiguity. The distinction between the two phrases is the word outcome. We have now clarified this sentence on line 183-188.</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L178-179: I really find “testing the assumptions and ultimate mechanisms from a diversity of ecological and evolutionary theory” very vague.</w:t>
      </w:r>
      <w:r w:rsidRPr="00406D05">
        <w:rPr>
          <w:rStyle w:val="apple-converted-space"/>
          <w:rFonts w:ascii="Helvetica" w:eastAsia="Times New Roman" w:hAnsi="Helvetica" w:cs="Segoe UI"/>
          <w:color w:val="201F1E"/>
          <w:sz w:val="22"/>
          <w:szCs w:val="22"/>
          <w:shd w:val="clear" w:color="auto" w:fill="FFFFFF"/>
        </w:rPr>
        <w:t> </w:t>
      </w:r>
    </w:p>
    <w:p w14:paraId="698B6558" w14:textId="77777777" w:rsidR="005340C5" w:rsidRDefault="005340C5" w:rsidP="005340C5">
      <w:pPr>
        <w:rPr>
          <w:rFonts w:ascii="Helvetica" w:eastAsia="Times New Roman" w:hAnsi="Helvetica" w:cs="Segoe UI"/>
          <w:b/>
          <w:i/>
          <w:color w:val="201F1E"/>
          <w:sz w:val="22"/>
          <w:szCs w:val="22"/>
          <w:shd w:val="clear" w:color="auto" w:fill="FFFFFF"/>
        </w:rPr>
      </w:pPr>
    </w:p>
    <w:p w14:paraId="23BBC719" w14:textId="13FEAA10" w:rsidR="005340C5" w:rsidRDefault="005340C5" w:rsidP="005340C5">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514971" w:rsidRPr="00DE3235">
        <w:rPr>
          <w:rFonts w:ascii="Helvetica" w:eastAsia="Times New Roman" w:hAnsi="Helvetica" w:cs="Segoe UI"/>
          <w:i/>
          <w:color w:val="201F1E"/>
          <w:sz w:val="22"/>
          <w:szCs w:val="22"/>
          <w:shd w:val="clear" w:color="auto" w:fill="FFFFFF"/>
        </w:rPr>
        <w:t>Agreed</w:t>
      </w:r>
      <w:r w:rsidR="00514971">
        <w:rPr>
          <w:rFonts w:ascii="Helvetica" w:eastAsia="Times New Roman" w:hAnsi="Helvetica" w:cs="Segoe UI"/>
          <w:b/>
          <w:i/>
          <w:color w:val="201F1E"/>
          <w:sz w:val="22"/>
          <w:szCs w:val="22"/>
          <w:shd w:val="clear" w:color="auto" w:fill="FFFFFF"/>
        </w:rPr>
        <w:t xml:space="preserve">, </w:t>
      </w:r>
      <w:r w:rsidR="00514971">
        <w:rPr>
          <w:rFonts w:ascii="Helvetica" w:eastAsia="Times New Roman" w:hAnsi="Helvetica" w:cs="Segoe UI"/>
          <w:i/>
          <w:color w:val="201F1E"/>
          <w:sz w:val="22"/>
          <w:szCs w:val="22"/>
          <w:shd w:val="clear" w:color="auto" w:fill="FFFFFF"/>
        </w:rPr>
        <w:t>w</w:t>
      </w:r>
      <w:r>
        <w:rPr>
          <w:rFonts w:ascii="Helvetica" w:eastAsia="Times New Roman" w:hAnsi="Helvetica" w:cs="Segoe UI"/>
          <w:i/>
          <w:color w:val="201F1E"/>
          <w:sz w:val="22"/>
          <w:szCs w:val="22"/>
          <w:shd w:val="clear" w:color="auto" w:fill="FFFFFF"/>
        </w:rPr>
        <w:t xml:space="preserve">e have now </w:t>
      </w:r>
      <w:r w:rsidRPr="000955FF">
        <w:rPr>
          <w:rFonts w:ascii="Helvetica" w:eastAsia="Times New Roman" w:hAnsi="Helvetica" w:cs="Segoe UI"/>
          <w:i/>
          <w:color w:val="201F1E"/>
          <w:sz w:val="22"/>
          <w:szCs w:val="22"/>
          <w:shd w:val="clear" w:color="auto" w:fill="FFFFFF"/>
        </w:rPr>
        <w:t>removed ‘from a diversity of ecological and evolutionary theory’</w:t>
      </w:r>
      <w:r>
        <w:rPr>
          <w:rStyle w:val="apple-converted-space"/>
          <w:rFonts w:ascii="Helvetica" w:eastAsia="Times New Roman" w:hAnsi="Helvetica" w:cs="Segoe UI"/>
          <w:color w:val="201F1E"/>
          <w:sz w:val="22"/>
          <w:szCs w:val="22"/>
          <w:shd w:val="clear" w:color="auto" w:fill="FFFFFF"/>
        </w:rPr>
        <w:t xml:space="preserve"> on lines 174-175.</w:t>
      </w:r>
    </w:p>
    <w:p w14:paraId="75D1D3A9" w14:textId="660A2892" w:rsidR="005340C5" w:rsidRDefault="005340C5" w:rsidP="005340C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L184-187: I do not agree with this. As I </w:t>
      </w:r>
      <w:proofErr w:type="gramStart"/>
      <w:r w:rsidRPr="00406D05">
        <w:rPr>
          <w:rFonts w:ascii="Helvetica" w:eastAsia="Times New Roman" w:hAnsi="Helvetica" w:cs="Segoe UI"/>
          <w:color w:val="201F1E"/>
          <w:sz w:val="22"/>
          <w:szCs w:val="22"/>
          <w:shd w:val="clear" w:color="auto" w:fill="FFFFFF"/>
        </w:rPr>
        <w:t>laid</w:t>
      </w:r>
      <w:proofErr w:type="gramEnd"/>
      <w:r w:rsidRPr="00406D05">
        <w:rPr>
          <w:rFonts w:ascii="Helvetica" w:eastAsia="Times New Roman" w:hAnsi="Helvetica" w:cs="Segoe UI"/>
          <w:color w:val="201F1E"/>
          <w:sz w:val="22"/>
          <w:szCs w:val="22"/>
          <w:shd w:val="clear" w:color="auto" w:fill="FFFFFF"/>
        </w:rPr>
        <w:t xml:space="preserve"> out above already more than once, trade-offs between fitness components are likely to move the fitness optimum away from the resource peak and/or lead to different asymmetric shape of the ‘Cushing curve’. </w:t>
      </w:r>
    </w:p>
    <w:p w14:paraId="0DB1E279" w14:textId="77777777" w:rsidR="005340C5" w:rsidRDefault="005340C5" w:rsidP="005340C5">
      <w:pPr>
        <w:rPr>
          <w:rFonts w:ascii="Helvetica" w:eastAsia="Times New Roman" w:hAnsi="Helvetica" w:cs="Segoe UI"/>
          <w:color w:val="201F1E"/>
          <w:sz w:val="22"/>
          <w:szCs w:val="22"/>
          <w:shd w:val="clear" w:color="auto" w:fill="FFFFFF"/>
        </w:rPr>
      </w:pPr>
    </w:p>
    <w:p w14:paraId="7C49FAF8" w14:textId="77777777" w:rsidR="005340C5" w:rsidRDefault="005340C5" w:rsidP="005340C5">
      <w:pPr>
        <w:rPr>
          <w:rFonts w:ascii="Helvetica" w:eastAsia="Times New Roman" w:hAnsi="Helvetica" w:cs="Segoe UI"/>
          <w:color w:val="201F1E"/>
          <w:sz w:val="22"/>
          <w:szCs w:val="22"/>
          <w:shd w:val="clear" w:color="auto" w:fill="FFFFFF"/>
        </w:rPr>
      </w:pPr>
      <w:commentRangeStart w:id="11"/>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agree that trade-offs between fitness components could lead to no peak or a different shape of the Cushing curve. However, this end result depends on which component of fitness is ultimately </w:t>
      </w:r>
      <w:proofErr w:type="spellStart"/>
      <w:r>
        <w:rPr>
          <w:rFonts w:ascii="Helvetica" w:eastAsia="Times New Roman" w:hAnsi="Helvetica" w:cs="Segoe UI"/>
          <w:i/>
          <w:color w:val="201F1E"/>
          <w:sz w:val="22"/>
          <w:szCs w:val="22"/>
          <w:shd w:val="clear" w:color="auto" w:fill="FFFFFF"/>
        </w:rPr>
        <w:t>favoured</w:t>
      </w:r>
      <w:proofErr w:type="spellEnd"/>
      <w:r>
        <w:rPr>
          <w:rFonts w:ascii="Helvetica" w:eastAsia="Times New Roman" w:hAnsi="Helvetica" w:cs="Segoe UI"/>
          <w:i/>
          <w:color w:val="201F1E"/>
          <w:sz w:val="22"/>
          <w:szCs w:val="22"/>
          <w:shd w:val="clear" w:color="auto" w:fill="FFFFFF"/>
        </w:rPr>
        <w:t>. To be more consistent that multiple mechanisms could underlie the Cushing hypothesis, we remove the phrase ‘this forms the theoretical basis for the original hypothesis’ on line 197</w:t>
      </w:r>
      <w:commentRangeEnd w:id="11"/>
      <w:r w:rsidR="00514971">
        <w:rPr>
          <w:rStyle w:val="CommentReference"/>
          <w:rFonts w:ascii="Times New Roman" w:eastAsia="Times New Roman" w:hAnsi="Times New Roman" w:cs="Times New Roman"/>
        </w:rPr>
        <w:commentReference w:id="11"/>
      </w:r>
      <w:r>
        <w:rPr>
          <w:rFonts w:ascii="Helvetica" w:eastAsia="Times New Roman" w:hAnsi="Helvetica" w:cs="Segoe UI"/>
          <w:i/>
          <w:color w:val="201F1E"/>
          <w:sz w:val="22"/>
          <w:szCs w:val="22"/>
          <w:shd w:val="clear" w:color="auto" w:fill="FFFFFF"/>
        </w:rPr>
        <w:t>.</w:t>
      </w:r>
    </w:p>
    <w:p w14:paraId="3D2DF315" w14:textId="77777777" w:rsidR="005340C5" w:rsidRDefault="005340C5" w:rsidP="005340C5">
      <w:pPr>
        <w:rPr>
          <w:rFonts w:ascii="Helvetica" w:eastAsia="Times New Roman" w:hAnsi="Helvetica" w:cs="Segoe UI"/>
          <w:color w:val="201F1E"/>
          <w:sz w:val="22"/>
          <w:szCs w:val="22"/>
          <w:shd w:val="clear" w:color="auto" w:fill="FFFFFF"/>
        </w:rPr>
      </w:pPr>
    </w:p>
    <w:p w14:paraId="26D33131" w14:textId="77777777" w:rsidR="005340C5" w:rsidRDefault="005340C5" w:rsidP="005340C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Furthermore, I think it needs some explanation how bet-hedging alone can lead to a hump-shaped fitness function as this is not directly evident.</w:t>
      </w:r>
    </w:p>
    <w:p w14:paraId="0F12DFFF" w14:textId="77777777" w:rsidR="005340C5" w:rsidRDefault="005340C5" w:rsidP="005340C5">
      <w:pPr>
        <w:rPr>
          <w:rFonts w:ascii="Helvetica" w:eastAsia="Times New Roman" w:hAnsi="Helvetica" w:cs="Segoe UI"/>
          <w:color w:val="201F1E"/>
          <w:sz w:val="22"/>
          <w:szCs w:val="22"/>
          <w:shd w:val="clear" w:color="auto" w:fill="FFFFFF"/>
        </w:rPr>
      </w:pPr>
    </w:p>
    <w:p w14:paraId="62280024" w14:textId="77777777" w:rsidR="005340C5" w:rsidRDefault="005340C5" w:rsidP="005340C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have added an example line 192-194 to help readers better understand </w:t>
      </w:r>
      <w:proofErr w:type="gramStart"/>
      <w:r>
        <w:rPr>
          <w:rFonts w:ascii="Helvetica" w:eastAsia="Times New Roman" w:hAnsi="Helvetica" w:cs="Segoe UI"/>
          <w:i/>
          <w:color w:val="201F1E"/>
          <w:sz w:val="22"/>
          <w:szCs w:val="22"/>
          <w:shd w:val="clear" w:color="auto" w:fill="FFFFFF"/>
        </w:rPr>
        <w:t>bet-hedging</w:t>
      </w:r>
      <w:proofErr w:type="gramEnd"/>
      <w:r>
        <w:rPr>
          <w:rFonts w:ascii="Helvetica" w:eastAsia="Times New Roman" w:hAnsi="Helvetica" w:cs="Segoe UI"/>
          <w:i/>
          <w:color w:val="201F1E"/>
          <w:sz w:val="22"/>
          <w:szCs w:val="22"/>
          <w:shd w:val="clear" w:color="auto" w:fill="FFFFFF"/>
        </w:rPr>
        <w:t xml:space="preserve"> as a mechanism in this context. </w:t>
      </w:r>
      <w:commentRangeStart w:id="12"/>
      <w:r>
        <w:rPr>
          <w:rFonts w:ascii="Helvetica" w:eastAsia="Times New Roman" w:hAnsi="Helvetica" w:cs="Segoe UI"/>
          <w:i/>
          <w:color w:val="201F1E"/>
          <w:sz w:val="22"/>
          <w:szCs w:val="22"/>
          <w:shd w:val="clear" w:color="auto" w:fill="FFFFFF"/>
        </w:rPr>
        <w:t xml:space="preserve">Specifically, that species that use </w:t>
      </w:r>
      <w:proofErr w:type="gramStart"/>
      <w:r>
        <w:rPr>
          <w:rFonts w:ascii="Helvetica" w:eastAsia="Times New Roman" w:hAnsi="Helvetica" w:cs="Segoe UI"/>
          <w:i/>
          <w:color w:val="201F1E"/>
          <w:sz w:val="22"/>
          <w:szCs w:val="22"/>
          <w:shd w:val="clear" w:color="auto" w:fill="FFFFFF"/>
        </w:rPr>
        <w:t>bet-hedging</w:t>
      </w:r>
      <w:proofErr w:type="gramEnd"/>
      <w:r>
        <w:rPr>
          <w:rFonts w:ascii="Helvetica" w:eastAsia="Times New Roman" w:hAnsi="Helvetica" w:cs="Segoe UI"/>
          <w:i/>
          <w:color w:val="201F1E"/>
          <w:sz w:val="22"/>
          <w:szCs w:val="22"/>
          <w:shd w:val="clear" w:color="auto" w:fill="FFFFFF"/>
        </w:rPr>
        <w:t xml:space="preserve"> are unlikely to meet first assumption of hypothesis</w:t>
      </w:r>
      <w:commentRangeEnd w:id="12"/>
      <w:r>
        <w:rPr>
          <w:rStyle w:val="CommentReference"/>
          <w:rFonts w:ascii="Times New Roman" w:eastAsia="Times New Roman" w:hAnsi="Times New Roman" w:cs="Times New Roman"/>
        </w:rPr>
        <w:commentReference w:id="12"/>
      </w:r>
      <w:r>
        <w:rPr>
          <w:rFonts w:ascii="Helvetica" w:eastAsia="Times New Roman" w:hAnsi="Helvetica" w:cs="Segoe UI"/>
          <w:i/>
          <w:color w:val="201F1E"/>
          <w:sz w:val="22"/>
          <w:szCs w:val="22"/>
          <w:shd w:val="clear" w:color="auto" w:fill="FFFFFF"/>
        </w:rPr>
        <w:t>.</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L196-199: Here it seems you equate ‘density dependence’ or ‘top-down population regulation’ with a ‘life-history trade-off’, which I find very surprising.</w:t>
      </w:r>
    </w:p>
    <w:p w14:paraId="339A625C" w14:textId="77777777" w:rsidR="005340C5" w:rsidRDefault="005340C5" w:rsidP="005340C5">
      <w:pPr>
        <w:rPr>
          <w:rFonts w:ascii="Helvetica" w:eastAsia="Times New Roman" w:hAnsi="Helvetica" w:cs="Segoe UI"/>
          <w:color w:val="201F1E"/>
          <w:sz w:val="22"/>
          <w:szCs w:val="22"/>
        </w:rPr>
      </w:pPr>
    </w:p>
    <w:p w14:paraId="44BC31DF" w14:textId="6E8C0819" w:rsidR="005340C5" w:rsidRDefault="005340C5" w:rsidP="005340C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615ED9">
        <w:rPr>
          <w:rFonts w:ascii="Helvetica" w:eastAsia="Times New Roman" w:hAnsi="Helvetica" w:cs="Segoe UI"/>
          <w:i/>
          <w:color w:val="201F1E"/>
          <w:sz w:val="22"/>
          <w:szCs w:val="22"/>
          <w:shd w:val="clear" w:color="auto" w:fill="FFFFFF"/>
        </w:rPr>
        <w:t xml:space="preserve">We thank the reviewer for pointing out this confusion. </w:t>
      </w:r>
      <w:r>
        <w:rPr>
          <w:rFonts w:ascii="Helvetica" w:eastAsia="Times New Roman" w:hAnsi="Helvetica" w:cs="Segoe UI"/>
          <w:i/>
          <w:color w:val="201F1E"/>
          <w:sz w:val="22"/>
          <w:szCs w:val="22"/>
          <w:shd w:val="clear" w:color="auto" w:fill="FFFFFF"/>
        </w:rPr>
        <w:t>We do not mean to equate those two mechanisms with a life history tradeoff. We think the confusion was related to the reference to life history tradeoff in the first sentence of the paragraph (lines 197-198) so we have now removed it.</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L199-200: Unfortunately, it is unclear here what the mentioned ‘assumptions’ exactly are.</w:t>
      </w:r>
    </w:p>
    <w:p w14:paraId="02D218AC" w14:textId="77777777" w:rsidR="005340C5" w:rsidRDefault="005340C5" w:rsidP="005340C5">
      <w:pPr>
        <w:rPr>
          <w:rFonts w:ascii="Helvetica" w:eastAsia="Times New Roman" w:hAnsi="Helvetica" w:cs="Segoe UI"/>
          <w:color w:val="201F1E"/>
          <w:sz w:val="22"/>
          <w:szCs w:val="22"/>
          <w:shd w:val="clear" w:color="auto" w:fill="FFFFFF"/>
        </w:rPr>
      </w:pPr>
    </w:p>
    <w:p w14:paraId="51093E19" w14:textId="77777777" w:rsidR="005340C5" w:rsidRDefault="005340C5" w:rsidP="005340C5">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Pr>
          <w:rFonts w:ascii="Helvetica" w:eastAsia="Times New Roman" w:hAnsi="Helvetica" w:cs="Segoe UI"/>
          <w:i/>
          <w:color w:val="201F1E"/>
          <w:sz w:val="22"/>
          <w:szCs w:val="22"/>
          <w:shd w:val="clear" w:color="auto" w:fill="FFFFFF"/>
        </w:rPr>
        <w:t xml:space="preserve"> We clarify the assumptions by adding an “i.e.” on line 296-297.</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L203-206: What ‘diversity’ exactly do you mean?</w:t>
      </w:r>
      <w:r w:rsidRPr="00406D05">
        <w:rPr>
          <w:rStyle w:val="apple-converted-space"/>
          <w:rFonts w:ascii="Helvetica" w:eastAsia="Times New Roman" w:hAnsi="Helvetica" w:cs="Segoe UI"/>
          <w:color w:val="201F1E"/>
          <w:sz w:val="22"/>
          <w:szCs w:val="22"/>
          <w:shd w:val="clear" w:color="auto" w:fill="FFFFFF"/>
        </w:rPr>
        <w:t> </w:t>
      </w:r>
    </w:p>
    <w:p w14:paraId="6AA02717" w14:textId="77777777" w:rsidR="005340C5" w:rsidRDefault="005340C5" w:rsidP="005340C5">
      <w:pPr>
        <w:rPr>
          <w:rFonts w:ascii="Helvetica" w:eastAsia="Times New Roman" w:hAnsi="Helvetica" w:cs="Segoe UI"/>
          <w:color w:val="201F1E"/>
          <w:sz w:val="22"/>
          <w:szCs w:val="22"/>
        </w:rPr>
      </w:pPr>
    </w:p>
    <w:p w14:paraId="1D087E51" w14:textId="77777777" w:rsidR="005340C5" w:rsidRDefault="005340C5" w:rsidP="005340C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By diversity we mean the fact that there are multiple mechanisms related to the Cushing hypothesis. We clarify our meaning on line 299.</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L216-218: It is likely very true what you write here but I do not see how this would linked to the ‘Cushing hypothesis’ discussed here.</w:t>
      </w:r>
    </w:p>
    <w:p w14:paraId="69E29E8C" w14:textId="77777777" w:rsidR="005340C5" w:rsidRDefault="005340C5" w:rsidP="005340C5">
      <w:pPr>
        <w:rPr>
          <w:rFonts w:ascii="Helvetica" w:eastAsia="Times New Roman" w:hAnsi="Helvetica" w:cs="Segoe UI"/>
          <w:color w:val="201F1E"/>
          <w:sz w:val="22"/>
          <w:szCs w:val="22"/>
          <w:shd w:val="clear" w:color="auto" w:fill="FFFFFF"/>
        </w:rPr>
      </w:pPr>
    </w:p>
    <w:p w14:paraId="35E958BF" w14:textId="77777777" w:rsidR="005340C5" w:rsidRDefault="005340C5" w:rsidP="005340C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have clarified our language on lines 233-234 to relate specifically to the meeting of the first assumption.</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L226-227: As pointed out above, selection is a population-level phenomenon. Please be more accurate with the terminology.</w:t>
      </w:r>
    </w:p>
    <w:p w14:paraId="53FE62D7" w14:textId="77777777" w:rsidR="005340C5" w:rsidRDefault="005340C5" w:rsidP="005340C5">
      <w:pPr>
        <w:rPr>
          <w:rFonts w:ascii="Helvetica" w:eastAsia="Times New Roman" w:hAnsi="Helvetica" w:cs="Segoe UI"/>
          <w:color w:val="201F1E"/>
          <w:sz w:val="22"/>
          <w:szCs w:val="22"/>
          <w:shd w:val="clear" w:color="auto" w:fill="FFFFFF"/>
        </w:rPr>
      </w:pPr>
    </w:p>
    <w:p w14:paraId="6122A892" w14:textId="77777777" w:rsidR="005340C5" w:rsidRDefault="005340C5" w:rsidP="005340C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highlighting our inaccurate language. We have now changed the phrase to ‘fitness consequences at the level of the individual level’ on line 328. </w:t>
      </w:r>
    </w:p>
    <w:p w14:paraId="09A9DA69" w14:textId="77777777" w:rsidR="005340C5" w:rsidRDefault="005340C5" w:rsidP="005340C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L227-203: Why this would be the case is not immediately clear and would require further explanations.</w:t>
      </w:r>
    </w:p>
    <w:p w14:paraId="542C9ACD" w14:textId="77777777" w:rsidR="005340C5" w:rsidRDefault="005340C5" w:rsidP="005340C5">
      <w:pPr>
        <w:rPr>
          <w:rFonts w:ascii="Helvetica" w:eastAsia="Times New Roman" w:hAnsi="Helvetica" w:cs="Segoe UI"/>
          <w:color w:val="201F1E"/>
          <w:sz w:val="22"/>
          <w:szCs w:val="22"/>
        </w:rPr>
      </w:pPr>
    </w:p>
    <w:p w14:paraId="4E3B8E34" w14:textId="77777777" w:rsidR="005340C5" w:rsidRDefault="005340C5" w:rsidP="005340C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have added a more detailed explanation on lines 237-238.</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L231: That a test of a hypothesis requires testing the underlying assumptions is obvious and redundant.</w:t>
      </w:r>
    </w:p>
    <w:p w14:paraId="5DCB31A9" w14:textId="77777777" w:rsidR="005340C5" w:rsidRDefault="005340C5" w:rsidP="005340C5">
      <w:pPr>
        <w:rPr>
          <w:rFonts w:ascii="Helvetica" w:eastAsia="Times New Roman" w:hAnsi="Helvetica" w:cs="Segoe UI"/>
          <w:color w:val="201F1E"/>
          <w:sz w:val="22"/>
          <w:szCs w:val="22"/>
          <w:shd w:val="clear" w:color="auto" w:fill="FFFFFF"/>
        </w:rPr>
      </w:pPr>
    </w:p>
    <w:p w14:paraId="5DFEABED" w14:textId="514ADEF6" w:rsidR="005340C5" w:rsidRPr="00923BFE" w:rsidRDefault="005340C5" w:rsidP="005340C5">
      <w:pPr>
        <w:rPr>
          <w:rFonts w:ascii="Helvetica" w:eastAsia="Times New Roman" w:hAnsi="Helvetica"/>
          <w:sz w:val="22"/>
          <w:szCs w:val="22"/>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To reduce redundancy, we have removed the phrase ‘clear tests of the assumptions’ on line 227.</w:t>
      </w:r>
    </w:p>
    <w:p w14:paraId="0E1690B9" w14:textId="77777777" w:rsidR="0025102F" w:rsidRDefault="0025102F"/>
    <w:sectPr w:rsidR="0025102F" w:rsidSect="002C480B">
      <w:pgSz w:w="12240" w:h="15840"/>
      <w:pgMar w:top="1440" w:right="1440" w:bottom="1440" w:left="1440" w:header="709" w:footer="709"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9-10-30T12:17:00Z" w:initials="HK">
    <w:p w14:paraId="12BAB2B8" w14:textId="77777777" w:rsidR="00D23C04" w:rsidRDefault="00D23C04" w:rsidP="005340C5">
      <w:pPr>
        <w:pStyle w:val="CommentText"/>
      </w:pPr>
      <w:r>
        <w:rPr>
          <w:rStyle w:val="CommentReference"/>
        </w:rPr>
        <w:annotationRef/>
      </w:r>
      <w:r>
        <w:t>Interestingly, comments by R3 don’t touch section 2 at all</w:t>
      </w:r>
    </w:p>
  </w:comment>
  <w:comment w:id="2" w:author="" w:date="2019-10-31T14:33:00Z" w:initials="??">
    <w:p w14:paraId="3E03C2D7" w14:textId="29B9D011" w:rsidR="00D23C04" w:rsidRDefault="00D23C04">
      <w:pPr>
        <w:pStyle w:val="CommentText"/>
      </w:pPr>
      <w:r>
        <w:rPr>
          <w:rStyle w:val="CommentReference"/>
        </w:rPr>
        <w:annotationRef/>
      </w:r>
      <w:r>
        <w:t>Only thing to change (I think) is adding ‘negative’. It’s pretty clear that we mean fitness consequences=</w:t>
      </w:r>
      <w:proofErr w:type="spellStart"/>
      <w:r>
        <w:t>phenological</w:t>
      </w:r>
      <w:proofErr w:type="spellEnd"/>
      <w:r>
        <w:t xml:space="preserve"> mismatch….</w:t>
      </w:r>
    </w:p>
  </w:comment>
  <w:comment w:id="5" w:author="" w:date="2019-10-31T14:42:00Z" w:initials="??">
    <w:p w14:paraId="20126E78" w14:textId="41547F16" w:rsidR="00D23C04" w:rsidRDefault="00D23C04">
      <w:pPr>
        <w:pStyle w:val="CommentText"/>
      </w:pPr>
      <w:r>
        <w:rPr>
          <w:rStyle w:val="CommentReference"/>
        </w:rPr>
        <w:annotationRef/>
      </w:r>
      <w:r>
        <w:t>Make sure glossary matches</w:t>
      </w:r>
    </w:p>
  </w:comment>
  <w:comment w:id="4" w:author="Elizabeth Wolkovich" w:date="2019-10-30T19:22:00Z" w:initials="EW">
    <w:p w14:paraId="6D54024A" w14:textId="5CB07885" w:rsidR="00D23C04" w:rsidRDefault="00D23C04">
      <w:pPr>
        <w:pStyle w:val="CommentText"/>
      </w:pPr>
      <w:r>
        <w:rPr>
          <w:rStyle w:val="CommentReference"/>
        </w:rPr>
        <w:annotationRef/>
      </w:r>
      <w:r>
        <w:t xml:space="preserve">In a couple critical places we should quote the text here in the letter as well as give line numbers. </w:t>
      </w:r>
    </w:p>
  </w:comment>
  <w:comment w:id="6" w:author="Heather Kharouba" w:date="2019-10-30T12:17:00Z" w:initials="HK">
    <w:p w14:paraId="17E57634" w14:textId="77777777" w:rsidR="00D23C04" w:rsidRDefault="00D23C04" w:rsidP="005340C5">
      <w:pPr>
        <w:pStyle w:val="CommentText"/>
      </w:pPr>
      <w:r>
        <w:rPr>
          <w:rStyle w:val="CommentReference"/>
        </w:rPr>
        <w:annotationRef/>
      </w:r>
      <w:r>
        <w:t xml:space="preserve">EMW: </w:t>
      </w:r>
    </w:p>
    <w:p w14:paraId="58F45DF0" w14:textId="77777777" w:rsidR="00D23C04" w:rsidRPr="00C17252" w:rsidRDefault="00D23C04" w:rsidP="005340C5">
      <w:pPr>
        <w:rPr>
          <w:rFonts w:ascii="Times New Roman" w:eastAsia="Times New Roman" w:hAnsi="Times New Roman" w:cs="Times New Roman"/>
          <w:sz w:val="20"/>
          <w:szCs w:val="20"/>
          <w:lang w:val="en-CA"/>
        </w:rPr>
      </w:pPr>
      <w:r w:rsidRPr="00C17252">
        <w:rPr>
          <w:rFonts w:ascii="Calibri" w:eastAsia="Times New Roman" w:hAnsi="Calibri" w:cs="Times New Roman"/>
          <w:color w:val="000000"/>
          <w:shd w:val="clear" w:color="auto" w:fill="FFFFFF"/>
          <w:lang w:val="en-CA"/>
        </w:rPr>
        <w:t>L132-140: Okay, so this is what the reviewer brings up in his overview (right?) -- so this is an IMPORTANT point for us to handle. My understanding is the reviewer is complaining about assumption 1 or am I wrong ... (s/he wants total fitness considered and is interested in different metrics of fitness trading off). One option would be to try to re-write the paper to include this everywhere, which seems hard. Another option would be to hits this head on once or twice -- here would be one point. We could add a separate (short! I know we are tight on words) paragraph, saying just what the reviewer is saying and saying this is important (and citing paper s/he mentions but explaining why we have narrowed in here). We should then aim to say this quickly once more too (caption maybe). I think in L184-187 where this is brought up again would be good. This could also be a place to address concerns in the 'The framework' comments of R1.</w:t>
      </w:r>
    </w:p>
    <w:p w14:paraId="31C4B11B" w14:textId="77777777" w:rsidR="00D23C04" w:rsidRDefault="00D23C04" w:rsidP="005340C5">
      <w:pPr>
        <w:pStyle w:val="CommentText"/>
      </w:pPr>
    </w:p>
  </w:comment>
  <w:comment w:id="7" w:author="Heather Kharouba" w:date="2019-10-30T12:17:00Z" w:initials="HK">
    <w:p w14:paraId="61CB2861" w14:textId="77777777" w:rsidR="00D23C04" w:rsidRDefault="00D23C04" w:rsidP="005340C5">
      <w:pPr>
        <w:pStyle w:val="CommentText"/>
      </w:pPr>
      <w:r>
        <w:rPr>
          <w:rStyle w:val="CommentReference"/>
        </w:rPr>
        <w:annotationRef/>
      </w:r>
      <w:r>
        <w:t>More below</w:t>
      </w:r>
    </w:p>
  </w:comment>
  <w:comment w:id="9" w:author="Heather Kharouba" w:date="2019-10-30T12:17:00Z" w:initials="HK">
    <w:p w14:paraId="49D90DB2" w14:textId="77777777" w:rsidR="00D23C04" w:rsidRDefault="00D23C04" w:rsidP="005340C5">
      <w:pPr>
        <w:pStyle w:val="CommentText"/>
      </w:pPr>
      <w:r>
        <w:rPr>
          <w:rStyle w:val="CommentReference"/>
        </w:rPr>
        <w:annotationRef/>
      </w:r>
      <w:r>
        <w:t>Right?</w:t>
      </w:r>
    </w:p>
  </w:comment>
  <w:comment w:id="8" w:author="Elizabeth Wolkovich" w:date="2019-10-30T19:24:00Z" w:initials="EW">
    <w:p w14:paraId="37B83186" w14:textId="09DD13AC" w:rsidR="00D23C04" w:rsidRDefault="00D23C04">
      <w:pPr>
        <w:pStyle w:val="CommentText"/>
      </w:pPr>
      <w:r>
        <w:rPr>
          <w:rStyle w:val="CommentReference"/>
        </w:rPr>
        <w:annotationRef/>
      </w:r>
      <w:r>
        <w:t>See my comments above and in email – I think that we need to do more here.</w:t>
      </w:r>
    </w:p>
  </w:comment>
  <w:comment w:id="10" w:author="Elizabeth Wolkovich" w:date="2019-10-30T19:25:00Z" w:initials="EW">
    <w:p w14:paraId="43EF86C9" w14:textId="7FE6221F" w:rsidR="00D23C04" w:rsidRDefault="00D23C04">
      <w:pPr>
        <w:pStyle w:val="CommentText"/>
      </w:pPr>
      <w:r>
        <w:rPr>
          <w:rStyle w:val="CommentReference"/>
        </w:rPr>
        <w:annotationRef/>
      </w:r>
      <w:r>
        <w:t xml:space="preserve">This feels like just arguing when we could instead make a change to the paper to appease the reviewer. </w:t>
      </w:r>
    </w:p>
  </w:comment>
  <w:comment w:id="11" w:author="Elizabeth Wolkovich" w:date="2019-10-30T19:29:00Z" w:initials="EW">
    <w:p w14:paraId="594B8652" w14:textId="078D5556" w:rsidR="00D23C04" w:rsidRDefault="00D23C04">
      <w:pPr>
        <w:pStyle w:val="CommentText"/>
      </w:pPr>
      <w:r>
        <w:rPr>
          <w:rStyle w:val="CommentReference"/>
        </w:rPr>
        <w:annotationRef/>
      </w:r>
      <w:r>
        <w:t>Should be yes, see our new paragraph or such.</w:t>
      </w:r>
    </w:p>
  </w:comment>
  <w:comment w:id="12" w:author="Heather Kharouba" w:date="2019-10-30T12:17:00Z" w:initials="HK">
    <w:p w14:paraId="644630AB" w14:textId="77777777" w:rsidR="00D23C04" w:rsidRDefault="00D23C04" w:rsidP="005340C5">
      <w:pPr>
        <w:pStyle w:val="CommentText"/>
      </w:pPr>
      <w:r>
        <w:rPr>
          <w:rStyle w:val="CommentReference"/>
        </w:rPr>
        <w:annotationRef/>
      </w:r>
      <w:r>
        <w:t>A mechanism that would eliminate certain environments/ species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C5"/>
    <w:rsid w:val="0018379C"/>
    <w:rsid w:val="0025102F"/>
    <w:rsid w:val="002933B3"/>
    <w:rsid w:val="00294CA0"/>
    <w:rsid w:val="002C480B"/>
    <w:rsid w:val="002F77EA"/>
    <w:rsid w:val="003907B4"/>
    <w:rsid w:val="003B3B31"/>
    <w:rsid w:val="00407FBB"/>
    <w:rsid w:val="0042199D"/>
    <w:rsid w:val="00463A53"/>
    <w:rsid w:val="004A2C42"/>
    <w:rsid w:val="00514971"/>
    <w:rsid w:val="005340C5"/>
    <w:rsid w:val="00546618"/>
    <w:rsid w:val="00576B85"/>
    <w:rsid w:val="005A020C"/>
    <w:rsid w:val="00615ED9"/>
    <w:rsid w:val="00695D35"/>
    <w:rsid w:val="00704BA6"/>
    <w:rsid w:val="00705E51"/>
    <w:rsid w:val="00742B2D"/>
    <w:rsid w:val="007516EB"/>
    <w:rsid w:val="007F6941"/>
    <w:rsid w:val="00900DD4"/>
    <w:rsid w:val="00901F04"/>
    <w:rsid w:val="00923BFE"/>
    <w:rsid w:val="00925472"/>
    <w:rsid w:val="00976F3C"/>
    <w:rsid w:val="00A005EA"/>
    <w:rsid w:val="00A14399"/>
    <w:rsid w:val="00A653E6"/>
    <w:rsid w:val="00A87312"/>
    <w:rsid w:val="00B479DF"/>
    <w:rsid w:val="00B66946"/>
    <w:rsid w:val="00B73007"/>
    <w:rsid w:val="00BD12C3"/>
    <w:rsid w:val="00CF45BE"/>
    <w:rsid w:val="00D23C04"/>
    <w:rsid w:val="00D32E7E"/>
    <w:rsid w:val="00DE3235"/>
    <w:rsid w:val="00E13545"/>
    <w:rsid w:val="00EA4671"/>
    <w:rsid w:val="00F11CF9"/>
    <w:rsid w:val="00F71F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D904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0C5"/>
    <w:rPr>
      <w:rFonts w:ascii="Times" w:eastAsiaTheme="minorHAnsi" w:hAnsi="Time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40C5"/>
    <w:rPr>
      <w:sz w:val="18"/>
      <w:szCs w:val="18"/>
    </w:rPr>
  </w:style>
  <w:style w:type="paragraph" w:styleId="CommentText">
    <w:name w:val="annotation text"/>
    <w:basedOn w:val="Normal"/>
    <w:link w:val="CommentTextChar"/>
    <w:uiPriority w:val="99"/>
    <w:unhideWhenUsed/>
    <w:rsid w:val="005340C5"/>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5340C5"/>
    <w:rPr>
      <w:rFonts w:ascii="Times New Roman" w:eastAsia="Times New Roman" w:hAnsi="Times New Roman" w:cs="Times New Roman"/>
      <w:lang w:val="en-US"/>
    </w:rPr>
  </w:style>
  <w:style w:type="character" w:customStyle="1" w:styleId="apple-converted-space">
    <w:name w:val="apple-converted-space"/>
    <w:basedOn w:val="DefaultParagraphFont"/>
    <w:rsid w:val="005340C5"/>
  </w:style>
  <w:style w:type="paragraph" w:styleId="BalloonText">
    <w:name w:val="Balloon Text"/>
    <w:basedOn w:val="Normal"/>
    <w:link w:val="BalloonTextChar"/>
    <w:uiPriority w:val="99"/>
    <w:semiHidden/>
    <w:unhideWhenUsed/>
    <w:rsid w:val="005340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40C5"/>
    <w:rPr>
      <w:rFonts w:ascii="Lucida Grande" w:eastAsiaTheme="minorHAnsi" w:hAnsi="Lucida Grande" w:cs="Lucida Grande"/>
      <w:sz w:val="18"/>
      <w:szCs w:val="18"/>
      <w:lang w:val="en-US"/>
    </w:rPr>
  </w:style>
  <w:style w:type="paragraph" w:styleId="CommentSubject">
    <w:name w:val="annotation subject"/>
    <w:basedOn w:val="CommentText"/>
    <w:next w:val="CommentText"/>
    <w:link w:val="CommentSubjectChar"/>
    <w:uiPriority w:val="99"/>
    <w:semiHidden/>
    <w:unhideWhenUsed/>
    <w:rsid w:val="00B479DF"/>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B479DF"/>
    <w:rPr>
      <w:rFonts w:ascii="Times" w:eastAsiaTheme="minorHAnsi" w:hAnsi="Times" w:cs="Times New Roman"/>
      <w:b/>
      <w:bCs/>
      <w:sz w:val="20"/>
      <w:szCs w:val="20"/>
      <w:lang w:val="en-US"/>
    </w:rPr>
  </w:style>
  <w:style w:type="paragraph" w:styleId="ListParagraph">
    <w:name w:val="List Paragraph"/>
    <w:basedOn w:val="Normal"/>
    <w:uiPriority w:val="34"/>
    <w:qFormat/>
    <w:rsid w:val="003907B4"/>
    <w:pPr>
      <w:ind w:left="720"/>
      <w:contextualSpacing/>
    </w:pPr>
  </w:style>
  <w:style w:type="paragraph" w:styleId="Revision">
    <w:name w:val="Revision"/>
    <w:hidden/>
    <w:uiPriority w:val="99"/>
    <w:semiHidden/>
    <w:rsid w:val="00B73007"/>
    <w:rPr>
      <w:rFonts w:ascii="Times" w:eastAsiaTheme="minorHAnsi" w:hAnsi="Times"/>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0C5"/>
    <w:rPr>
      <w:rFonts w:ascii="Times" w:eastAsiaTheme="minorHAnsi" w:hAnsi="Time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40C5"/>
    <w:rPr>
      <w:sz w:val="18"/>
      <w:szCs w:val="18"/>
    </w:rPr>
  </w:style>
  <w:style w:type="paragraph" w:styleId="CommentText">
    <w:name w:val="annotation text"/>
    <w:basedOn w:val="Normal"/>
    <w:link w:val="CommentTextChar"/>
    <w:uiPriority w:val="99"/>
    <w:unhideWhenUsed/>
    <w:rsid w:val="005340C5"/>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5340C5"/>
    <w:rPr>
      <w:rFonts w:ascii="Times New Roman" w:eastAsia="Times New Roman" w:hAnsi="Times New Roman" w:cs="Times New Roman"/>
      <w:lang w:val="en-US"/>
    </w:rPr>
  </w:style>
  <w:style w:type="character" w:customStyle="1" w:styleId="apple-converted-space">
    <w:name w:val="apple-converted-space"/>
    <w:basedOn w:val="DefaultParagraphFont"/>
    <w:rsid w:val="005340C5"/>
  </w:style>
  <w:style w:type="paragraph" w:styleId="BalloonText">
    <w:name w:val="Balloon Text"/>
    <w:basedOn w:val="Normal"/>
    <w:link w:val="BalloonTextChar"/>
    <w:uiPriority w:val="99"/>
    <w:semiHidden/>
    <w:unhideWhenUsed/>
    <w:rsid w:val="005340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40C5"/>
    <w:rPr>
      <w:rFonts w:ascii="Lucida Grande" w:eastAsiaTheme="minorHAnsi" w:hAnsi="Lucida Grande" w:cs="Lucida Grande"/>
      <w:sz w:val="18"/>
      <w:szCs w:val="18"/>
      <w:lang w:val="en-US"/>
    </w:rPr>
  </w:style>
  <w:style w:type="paragraph" w:styleId="CommentSubject">
    <w:name w:val="annotation subject"/>
    <w:basedOn w:val="CommentText"/>
    <w:next w:val="CommentText"/>
    <w:link w:val="CommentSubjectChar"/>
    <w:uiPriority w:val="99"/>
    <w:semiHidden/>
    <w:unhideWhenUsed/>
    <w:rsid w:val="00B479DF"/>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B479DF"/>
    <w:rPr>
      <w:rFonts w:ascii="Times" w:eastAsiaTheme="minorHAnsi" w:hAnsi="Times" w:cs="Times New Roman"/>
      <w:b/>
      <w:bCs/>
      <w:sz w:val="20"/>
      <w:szCs w:val="20"/>
      <w:lang w:val="en-US"/>
    </w:rPr>
  </w:style>
  <w:style w:type="paragraph" w:styleId="ListParagraph">
    <w:name w:val="List Paragraph"/>
    <w:basedOn w:val="Normal"/>
    <w:uiPriority w:val="34"/>
    <w:qFormat/>
    <w:rsid w:val="003907B4"/>
    <w:pPr>
      <w:ind w:left="720"/>
      <w:contextualSpacing/>
    </w:pPr>
  </w:style>
  <w:style w:type="paragraph" w:styleId="Revision">
    <w:name w:val="Revision"/>
    <w:hidden/>
    <w:uiPriority w:val="99"/>
    <w:semiHidden/>
    <w:rsid w:val="00B73007"/>
    <w:rPr>
      <w:rFonts w:ascii="Times" w:eastAsiaTheme="minorHAnsi" w:hAnsi="Time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2287</Words>
  <Characters>13037</Characters>
  <Application>Microsoft Macintosh Word</Application>
  <DocSecurity>0</DocSecurity>
  <Lines>108</Lines>
  <Paragraphs>30</Paragraphs>
  <ScaleCrop>false</ScaleCrop>
  <Company/>
  <LinksUpToDate>false</LinksUpToDate>
  <CharactersWithSpaces>15294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cp:revision>
  <dcterms:created xsi:type="dcterms:W3CDTF">2019-11-01T13:42:00Z</dcterms:created>
  <dcterms:modified xsi:type="dcterms:W3CDTF">2019-11-01T13:42:00Z</dcterms:modified>
</cp:coreProperties>
</file>