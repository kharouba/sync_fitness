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115AE821"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Ema</w:t>
      </w:r>
      <w:r w:rsidR="00487C38">
        <w:rPr>
          <w:rFonts w:ascii="Helvetica" w:hAnsi="Helvetica" w:cs="Helvetica"/>
          <w:sz w:val="22"/>
          <w:szCs w:val="22"/>
          <w:lang w:val="en-US"/>
        </w:rPr>
        <w:t>il: heather.kharouba@uottawa.ca</w:t>
      </w:r>
      <w:r>
        <w:rPr>
          <w:rFonts w:ascii="Helvetica" w:hAnsi="Helvetica" w:cs="Helvetica"/>
          <w:sz w:val="22"/>
          <w:szCs w:val="22"/>
          <w:lang w:val="en-US"/>
        </w:rPr>
        <w:t xml:space="preserve">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3B03E77"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 xml:space="preserve">The most common ecological theory </w:t>
      </w:r>
      <w:r w:rsidRPr="00F0589B">
        <w:rPr>
          <w:rFonts w:ascii="Helvetica" w:hAnsi="Helvetica" w:cs="Helvetica"/>
          <w:sz w:val="22"/>
          <w:szCs w:val="22"/>
          <w:lang w:val="en-US"/>
        </w:rPr>
        <w:t>that underlies these studies is the Cushing match-mismatch hypothesis. It offers a testabl</w:t>
      </w:r>
      <w:r w:rsidR="00B10BC9" w:rsidRPr="00F0589B">
        <w:rPr>
          <w:rFonts w:ascii="Helvetica" w:hAnsi="Helvetica" w:cs="Helvetica"/>
          <w:sz w:val="22"/>
          <w:szCs w:val="22"/>
          <w:lang w:val="en-US"/>
        </w:rPr>
        <w:t xml:space="preserve">e </w:t>
      </w:r>
      <w:r w:rsidRPr="00F0589B">
        <w:rPr>
          <w:rFonts w:ascii="Helvetica" w:hAnsi="Helvetica" w:cs="Helvetica"/>
          <w:sz w:val="22"/>
          <w:szCs w:val="22"/>
          <w:lang w:val="en-US"/>
        </w:rPr>
        <w:t xml:space="preserve">hypothesis </w:t>
      </w:r>
      <w:r w:rsidR="005E03B1" w:rsidRPr="00F0589B">
        <w:rPr>
          <w:rFonts w:ascii="Helvetica" w:hAnsi="Helvetica" w:cs="Helvetica"/>
          <w:sz w:val="22"/>
          <w:szCs w:val="22"/>
          <w:lang w:val="en-US"/>
        </w:rPr>
        <w:t>that</w:t>
      </w:r>
      <w:r w:rsidR="005E03B1">
        <w:rPr>
          <w:rFonts w:ascii="Helvetica" w:hAnsi="Helvetica" w:cs="Helvetica"/>
          <w:sz w:val="22"/>
          <w:szCs w:val="22"/>
          <w:lang w:val="en-US"/>
        </w:rPr>
        <w:t xml:space="preserve">—when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w:t>
      </w:r>
      <w:ins w:id="0" w:author="Heather Kharouba" w:date="2019-04-11T11:04:00Z">
        <w:r w:rsidR="006A6E43">
          <w:rPr>
            <w:rFonts w:ascii="Helvetica" w:hAnsi="Helvetica" w:cs="Helvetica"/>
            <w:sz w:val="22"/>
            <w:szCs w:val="22"/>
            <w:lang w:val="en-US"/>
          </w:rPr>
          <w:t xml:space="preserve"> major</w:t>
        </w:r>
      </w:ins>
      <w:r w:rsidR="005F07E9">
        <w:rPr>
          <w:rFonts w:ascii="Helvetica" w:hAnsi="Helvetica" w:cs="Helvetica"/>
          <w:sz w:val="22"/>
          <w:szCs w:val="22"/>
          <w:lang w:val="en-US"/>
        </w:rPr>
        <w:t xml:space="preserve">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w:t>
      </w:r>
      <w:del w:id="1" w:author="Heather Kharouba" w:date="2019-04-11T11:04:00Z">
        <w:r w:rsidRPr="001F7104" w:rsidDel="006A6E43">
          <w:rPr>
            <w:rFonts w:ascii="Helvetica" w:hAnsi="Helvetica" w:cs="Helvetica"/>
            <w:sz w:val="22"/>
            <w:szCs w:val="22"/>
            <w:lang w:val="en-US"/>
          </w:rPr>
          <w:delText xml:space="preserve">this </w:delText>
        </w:r>
        <w:r w:rsidR="003D22C4" w:rsidDel="006A6E43">
          <w:rPr>
            <w:rFonts w:ascii="Helvetica" w:hAnsi="Helvetica" w:cs="Helvetica"/>
            <w:sz w:val="22"/>
            <w:szCs w:val="22"/>
            <w:lang w:val="en-US"/>
          </w:rPr>
          <w:delText xml:space="preserve">major </w:delText>
        </w:r>
        <w:r w:rsidRPr="001F7104" w:rsidDel="006A6E43">
          <w:rPr>
            <w:rFonts w:ascii="Helvetica" w:hAnsi="Helvetica" w:cs="Helvetica"/>
            <w:sz w:val="22"/>
            <w:szCs w:val="22"/>
            <w:lang w:val="en-US"/>
          </w:rPr>
          <w:delText>hypothesis</w:delText>
        </w:r>
      </w:del>
      <w:ins w:id="2" w:author="Heather Kharouba" w:date="2019-04-11T11:04:00Z">
        <w:r w:rsidR="006A6E43">
          <w:rPr>
            <w:rFonts w:ascii="Helvetica" w:hAnsi="Helvetica" w:cs="Helvetica"/>
            <w:sz w:val="22"/>
            <w:szCs w:val="22"/>
            <w:lang w:val="en-US"/>
          </w:rPr>
          <w:t>it</w:t>
        </w:r>
      </w:ins>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define pre-climate </w:t>
      </w:r>
      <w:r w:rsidR="006F730A">
        <w:rPr>
          <w:rFonts w:ascii="Helvetica" w:hAnsi="Helvetica" w:cs="Helvetica"/>
          <w:sz w:val="22"/>
          <w:szCs w:val="22"/>
          <w:lang w:val="en-US"/>
        </w:rPr>
        <w:lastRenderedPageBreak/>
        <w:t>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105EC90F"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w:t>
      </w:r>
      <w:ins w:id="3" w:author="Ian Breckheimer" w:date="2019-04-08T10:32:00Z">
        <w:r w:rsidR="007072DA">
          <w:rPr>
            <w:rFonts w:ascii="Helvetica" w:hAnsi="Helvetica" w:cs="Helvetica"/>
            <w:color w:val="000000" w:themeColor="text1"/>
            <w:sz w:val="22"/>
            <w:szCs w:val="22"/>
            <w:lang w:val="en-US"/>
          </w:rPr>
          <w:t>as well as between</w:t>
        </w:r>
        <w:r w:rsidR="007072DA" w:rsidRPr="00AE69BC">
          <w:rPr>
            <w:rFonts w:ascii="Helvetica" w:hAnsi="Helvetica" w:cs="Helvetica"/>
            <w:color w:val="000000" w:themeColor="text1"/>
            <w:sz w:val="22"/>
            <w:szCs w:val="22"/>
            <w:lang w:val="en-US"/>
          </w:rPr>
          <w:t xml:space="preserve"> </w:t>
        </w:r>
      </w:ins>
      <w:r w:rsidR="00694F59" w:rsidRPr="00AE69BC">
        <w:rPr>
          <w:rFonts w:ascii="Helvetica" w:hAnsi="Helvetica" w:cs="Helvetica"/>
          <w:color w:val="000000" w:themeColor="text1"/>
          <w:sz w:val="22"/>
          <w:szCs w:val="22"/>
          <w:lang w:val="en-US"/>
        </w:rPr>
        <w:t>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r w:rsidR="00AB1623">
        <w:rPr>
          <w:rFonts w:ascii="Helvetica" w:hAnsi="Helvetica" w:cs="Helvetica"/>
          <w:color w:val="000000" w:themeColor="text1"/>
          <w:sz w:val="22"/>
          <w:szCs w:val="22"/>
          <w:lang w:val="en-US"/>
        </w:rPr>
        <w:t xml:space="preserve">Doiron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 xml:space="preserve">Johansson et al. 2015; </w:t>
      </w:r>
      <w:proofErr w:type="spellStart"/>
      <w:r w:rsidR="00F2115E">
        <w:rPr>
          <w:rFonts w:ascii="Helvetica" w:hAnsi="Helvetica" w:cs="Helvetica"/>
          <w:color w:val="000000" w:themeColor="text1"/>
          <w:sz w:val="22"/>
          <w:szCs w:val="22"/>
          <w:lang w:val="en-US"/>
        </w:rPr>
        <w:t>Bewick</w:t>
      </w:r>
      <w:proofErr w:type="spellEnd"/>
      <w:r w:rsidR="00F2115E">
        <w:rPr>
          <w:rFonts w:ascii="Helvetica" w:hAnsi="Helvetica" w:cs="Helvetica"/>
          <w:color w:val="000000" w:themeColor="text1"/>
          <w:sz w:val="22"/>
          <w:szCs w:val="22"/>
          <w:lang w:val="en-US"/>
        </w:rPr>
        <w:t xml:space="preserve">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proofErr w:type="spellStart"/>
      <w:r w:rsidR="00334E72">
        <w:rPr>
          <w:rFonts w:ascii="Helvetica" w:hAnsi="Helvetica" w:cs="Helvetica"/>
          <w:kern w:val="1"/>
          <w:sz w:val="22"/>
          <w:szCs w:val="22"/>
          <w:lang w:val="en-US"/>
        </w:rPr>
        <w:t>Samplonius</w:t>
      </w:r>
      <w:proofErr w:type="spellEnd"/>
      <w:r w:rsidR="00334E72">
        <w:rPr>
          <w:rFonts w:ascii="Helvetica" w:hAnsi="Helvetica" w:cs="Helvetica"/>
          <w:kern w:val="1"/>
          <w:sz w:val="22"/>
          <w:szCs w:val="22"/>
          <w:lang w:val="en-US"/>
        </w:rPr>
        <w:t xml:space="preserve">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7D9BB06F"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w:t>
      </w:r>
      <w:r w:rsidR="00694F59" w:rsidRPr="00AE69BC">
        <w:rPr>
          <w:rFonts w:ascii="Helvetica" w:hAnsi="Helvetica" w:cs="Helvetica"/>
          <w:sz w:val="22"/>
          <w:szCs w:val="22"/>
          <w:lang w:val="en-US"/>
        </w:rPr>
        <w:lastRenderedPageBreak/>
        <w:t xml:space="preserve">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ins w:id="4" w:author="Ian Breckheimer" w:date="2019-04-08T10:33:00Z">
        <w:r w:rsidR="007072DA">
          <w:rPr>
            <w:rFonts w:ascii="Helvetica" w:hAnsi="Helvetica" w:cs="Helvetica"/>
            <w:sz w:val="22"/>
            <w:szCs w:val="22"/>
            <w:lang w:val="en-US"/>
          </w:rPr>
          <w:t xml:space="preserve"> utilized</w:t>
        </w:r>
      </w:ins>
      <w:r w:rsidR="00147A18">
        <w:rPr>
          <w:rFonts w:ascii="Helvetica" w:hAnsi="Helvetica" w:cs="Helvetica"/>
          <w:sz w:val="22"/>
          <w:szCs w:val="22"/>
          <w:lang w:val="en-US"/>
        </w:rPr>
        <w:t xml:space="preserve"> in </w:t>
      </w:r>
      <w:ins w:id="5" w:author="Ian Breckheimer" w:date="2019-04-08T10:34:00Z">
        <w:r w:rsidR="007072DA">
          <w:rPr>
            <w:rFonts w:ascii="Helvetica" w:hAnsi="Helvetica" w:cs="Helvetica"/>
            <w:sz w:val="22"/>
            <w:szCs w:val="22"/>
            <w:lang w:val="en-US"/>
          </w:rPr>
          <w:t>studies of phenological mismatch</w:t>
        </w:r>
      </w:ins>
      <w:r w:rsidR="00694F59" w:rsidRPr="00EE59E6">
        <w:rPr>
          <w:rFonts w:ascii="Helvetica" w:hAnsi="Helvetica" w:cs="Helvetica"/>
          <w:sz w:val="22"/>
          <w:szCs w:val="22"/>
          <w:lang w:val="en-US"/>
        </w:rPr>
        <w:t>.</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ins w:id="6" w:author="Heather Kharouba" w:date="2019-04-11T11:59:00Z">
        <w:r w:rsidR="000153AC">
          <w:rPr>
            <w:rFonts w:ascii="Helvetica" w:hAnsi="Helvetica" w:cs="Helvetica"/>
            <w:sz w:val="22"/>
            <w:szCs w:val="22"/>
            <w:lang w:val="en-US"/>
          </w:rPr>
          <w:t>, data limitations,</w:t>
        </w:r>
      </w:ins>
      <w:r w:rsidR="00032030" w:rsidRPr="00EE59E6">
        <w:rPr>
          <w:rFonts w:ascii="Helvetica" w:hAnsi="Helvetica" w:cs="Helvetica"/>
          <w:sz w:val="22"/>
          <w:szCs w:val="22"/>
          <w:lang w:val="en-US"/>
        </w:rPr>
        <w:t xml:space="preserve"> </w:t>
      </w:r>
      <w:ins w:id="7" w:author="Heather Kharouba" w:date="2019-04-11T11:59:00Z">
        <w:r w:rsidR="000153AC">
          <w:rPr>
            <w:rFonts w:ascii="Helvetica" w:hAnsi="Helvetica" w:cs="Helvetica"/>
            <w:sz w:val="22"/>
            <w:szCs w:val="22"/>
            <w:lang w:val="en-US"/>
          </w:rPr>
          <w:t xml:space="preserve">and intrinsic differences across systems </w:t>
        </w:r>
      </w:ins>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w:t>
      </w:r>
      <w:ins w:id="8" w:author="Heather Kharouba" w:date="2019-04-10T15:08:00Z">
        <w:r w:rsidR="00917AB3">
          <w:rPr>
            <w:rFonts w:ascii="Helvetica" w:hAnsi="Helvetica"/>
            <w:sz w:val="22"/>
            <w:szCs w:val="22"/>
          </w:rPr>
          <w:t xml:space="preserve">of </w:t>
        </w:r>
        <w:proofErr w:type="spellStart"/>
        <w:r w:rsidR="00917AB3">
          <w:rPr>
            <w:rFonts w:ascii="Helvetica" w:hAnsi="Helvetica"/>
            <w:sz w:val="22"/>
            <w:szCs w:val="22"/>
          </w:rPr>
          <w:t>phenological</w:t>
        </w:r>
        <w:proofErr w:type="spellEnd"/>
        <w:r w:rsidR="00917AB3">
          <w:rPr>
            <w:rFonts w:ascii="Helvetica" w:hAnsi="Helvetica"/>
            <w:sz w:val="22"/>
            <w:szCs w:val="22"/>
          </w:rPr>
          <w:t xml:space="preserve"> </w:t>
        </w:r>
      </w:ins>
      <w:ins w:id="9" w:author="Heather Kharouba" w:date="2019-04-11T12:02:00Z">
        <w:r w:rsidR="00C4515A">
          <w:rPr>
            <w:rFonts w:ascii="Helvetica" w:hAnsi="Helvetica"/>
            <w:sz w:val="22"/>
            <w:szCs w:val="22"/>
          </w:rPr>
          <w:t xml:space="preserve">match vs. </w:t>
        </w:r>
      </w:ins>
      <w:ins w:id="10" w:author="Heather Kharouba" w:date="2019-04-10T15:08:00Z">
        <w:r w:rsidR="00917AB3">
          <w:rPr>
            <w:rFonts w:ascii="Helvetica" w:hAnsi="Helvetica"/>
            <w:sz w:val="22"/>
            <w:szCs w:val="22"/>
          </w:rPr>
          <w:t xml:space="preserve">mismatch </w:t>
        </w:r>
      </w:ins>
      <w:r w:rsidR="00EE59E6" w:rsidRPr="00EE59E6">
        <w:rPr>
          <w:rFonts w:ascii="Helvetica" w:hAnsi="Helvetica"/>
          <w:sz w:val="22"/>
          <w:szCs w:val="22"/>
        </w:rPr>
        <w:t>across studies to species</w:t>
      </w:r>
      <w:ins w:id="11" w:author="Heather Kharouba" w:date="2019-04-10T15:08:00Z">
        <w:r w:rsidR="00917AB3">
          <w:rPr>
            <w:rFonts w:ascii="Helvetica" w:hAnsi="Helvetica"/>
            <w:sz w:val="22"/>
            <w:szCs w:val="22"/>
          </w:rPr>
          <w:t xml:space="preserve"> or</w:t>
        </w:r>
      </w:ins>
      <w:r w:rsidR="00EE59E6" w:rsidRPr="00EE59E6">
        <w:rPr>
          <w:rFonts w:ascii="Helvetica" w:hAnsi="Helvetica"/>
          <w:sz w:val="22"/>
          <w:szCs w:val="22"/>
        </w:rPr>
        <w:t xml:space="preserve"> site</w:t>
      </w:r>
      <w:r w:rsidR="00EE59E6" w:rsidRPr="00917AB3">
        <w:rPr>
          <w:rFonts w:ascii="Helvetica" w:hAnsi="Helvetica"/>
          <w:strike/>
          <w:sz w:val="22"/>
          <w:szCs w:val="22"/>
        </w:rPr>
        <w:t xml:space="preserve">, or </w:t>
      </w:r>
      <w:commentRangeStart w:id="12"/>
      <w:commentRangeStart w:id="13"/>
      <w:r w:rsidR="00EE59E6" w:rsidRPr="00917AB3">
        <w:rPr>
          <w:rFonts w:ascii="Helvetica" w:hAnsi="Helvetica"/>
          <w:strike/>
          <w:sz w:val="22"/>
          <w:szCs w:val="22"/>
        </w:rPr>
        <w:t>mechanism</w:t>
      </w:r>
      <w:commentRangeEnd w:id="12"/>
      <w:r w:rsidR="007072DA" w:rsidRPr="00917AB3">
        <w:rPr>
          <w:rStyle w:val="CommentReference"/>
          <w:strike/>
        </w:rPr>
        <w:commentReference w:id="12"/>
      </w:r>
      <w:commentRangeEnd w:id="13"/>
      <w:r w:rsidR="000153AC">
        <w:rPr>
          <w:rStyle w:val="CommentReference"/>
        </w:rPr>
        <w:commentReference w:id="13"/>
      </w:r>
      <w:r w:rsidR="00EE59E6" w:rsidRPr="00EE59E6">
        <w:rPr>
          <w:rFonts w:ascii="Helvetica" w:hAnsi="Helvetica"/>
          <w:sz w:val="22"/>
          <w:szCs w:val="22"/>
        </w:rPr>
        <w:t xml:space="preserve">.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D31FEA2"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ins w:id="14" w:author="Heather Kharouba" w:date="2019-04-11T12:03:00Z">
        <w:r w:rsidR="0043341A">
          <w:rPr>
            <w:rFonts w:ascii="Helvetica" w:hAnsi="Helvetica" w:cs="Helvetica"/>
            <w:sz w:val="22"/>
            <w:szCs w:val="22"/>
            <w:lang w:val="en-US"/>
          </w:rPr>
          <w:t>W</w:t>
        </w:r>
      </w:ins>
      <w:del w:id="15" w:author="Heather Kharouba" w:date="2019-04-11T12:03:00Z">
        <w:r w:rsidR="00816A23" w:rsidDel="0043341A">
          <w:rPr>
            <w:rFonts w:ascii="Helvetica" w:hAnsi="Helvetica" w:cs="Helvetica"/>
            <w:sz w:val="22"/>
            <w:szCs w:val="22"/>
            <w:lang w:val="en-US"/>
          </w:rPr>
          <w:delText>Here, w</w:delText>
        </w:r>
      </w:del>
      <w:r w:rsidR="009705B6" w:rsidRPr="00AE69BC">
        <w:rPr>
          <w:rFonts w:ascii="Helvetica" w:hAnsi="Helvetica" w:cs="Helvetica"/>
          <w:sz w:val="22"/>
          <w:szCs w:val="22"/>
          <w:lang w:val="en-US"/>
        </w:rPr>
        <w:t xml:space="preserve">e </w:t>
      </w:r>
      <w:proofErr w:type="gramStart"/>
      <w:r w:rsidR="009705B6" w:rsidRPr="00AE69BC">
        <w:rPr>
          <w:rFonts w:ascii="Helvetica" w:hAnsi="Helvetica" w:cs="Helvetica"/>
          <w:sz w:val="22"/>
          <w:szCs w:val="22"/>
          <w:lang w:val="en-US"/>
        </w:rPr>
        <w:t>focus</w:t>
      </w:r>
      <w:proofErr w:type="gramEnd"/>
      <w:r w:rsidR="009705B6" w:rsidRPr="00AE69BC">
        <w:rPr>
          <w:rFonts w:ascii="Helvetica" w:hAnsi="Helvetica" w:cs="Helvetica"/>
          <w:sz w:val="22"/>
          <w:szCs w:val="22"/>
          <w:lang w:val="en-US"/>
        </w:rPr>
        <w:t xml:space="preserve">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w:t>
      </w:r>
      <w:ins w:id="16" w:author="Ian Breckheimer" w:date="2019-04-08T10:37:00Z">
        <w:r w:rsidR="007072DA">
          <w:rPr>
            <w:rFonts w:ascii="Helvetica" w:hAnsi="Helvetica" w:cs="Helvetica"/>
            <w:sz w:val="22"/>
            <w:szCs w:val="22"/>
            <w:lang w:val="en-US"/>
          </w:rPr>
          <w:t>concerning</w:t>
        </w:r>
        <w:r w:rsidR="007072DA" w:rsidRPr="00AE69BC">
          <w:rPr>
            <w:rFonts w:ascii="Helvetica" w:hAnsi="Helvetica" w:cs="Helvetica"/>
            <w:sz w:val="22"/>
            <w:szCs w:val="22"/>
            <w:lang w:val="en-US"/>
          </w:rPr>
          <w:t xml:space="preserve"> </w:t>
        </w:r>
      </w:ins>
      <w:r w:rsidR="009705B6" w:rsidRPr="00AE69BC">
        <w:rPr>
          <w:rFonts w:ascii="Helvetica" w:hAnsi="Helvetica" w:cs="Helvetica"/>
          <w:sz w:val="22"/>
          <w:szCs w:val="22"/>
          <w:lang w:val="en-US"/>
        </w:rPr>
        <w:t xml:space="preserve">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ins w:id="17" w:author="Heather Kharouba" w:date="2019-04-11T12:04:00Z">
        <w:r w:rsidR="0043341A">
          <w:rPr>
            <w:rFonts w:ascii="Helvetica" w:hAnsi="Helvetica" w:cs="Helvetica"/>
            <w:sz w:val="22"/>
            <w:szCs w:val="22"/>
            <w:lang w:val="en-US"/>
          </w:rPr>
          <w:t xml:space="preserve"> by outlining a path forward</w:t>
        </w:r>
      </w:ins>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w:t>
      </w:r>
      <w:ins w:id="18" w:author="Heather Kharouba" w:date="2019-04-10T15:12:00Z">
        <w:r w:rsidR="00A53B27">
          <w:rPr>
            <w:rFonts w:ascii="Helvetica" w:hAnsi="Helvetica" w:cs="Helvetica"/>
            <w:sz w:val="22"/>
            <w:szCs w:val="22"/>
            <w:lang w:val="en-US"/>
          </w:rPr>
          <w:t xml:space="preserve">climate change-related </w:t>
        </w:r>
      </w:ins>
      <w:r w:rsidR="004B1701">
        <w:rPr>
          <w:rFonts w:ascii="Helvetica" w:hAnsi="Helvetica" w:cs="Helvetica"/>
          <w:sz w:val="22"/>
          <w:szCs w:val="22"/>
          <w:lang w:val="en-US"/>
        </w:rPr>
        <w:t>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commentRangeStart w:id="19"/>
      <w:r w:rsidR="00487F80" w:rsidRPr="00A53B27">
        <w:rPr>
          <w:rFonts w:ascii="Helvetica" w:hAnsi="Helvetica" w:cs="Helvetica"/>
          <w:strike/>
          <w:sz w:val="22"/>
          <w:szCs w:val="22"/>
          <w:lang w:val="en-US"/>
        </w:rPr>
        <w:t>reviewing</w:t>
      </w:r>
      <w:r w:rsidR="00AB4398" w:rsidRPr="00A53B27">
        <w:rPr>
          <w:rFonts w:ascii="Helvetica" w:hAnsi="Helvetica" w:cs="Helvetica"/>
          <w:strike/>
          <w:sz w:val="22"/>
          <w:szCs w:val="22"/>
          <w:lang w:val="en-US"/>
        </w:rPr>
        <w:t xml:space="preserve"> the major competing hypotheses</w:t>
      </w:r>
      <w:commentRangeEnd w:id="19"/>
      <w:r w:rsidR="007072DA" w:rsidRPr="00A53B27">
        <w:rPr>
          <w:rStyle w:val="CommentReference"/>
          <w:strike/>
        </w:rPr>
        <w:commentReference w:id="19"/>
      </w:r>
      <w:r w:rsidR="00AB4398" w:rsidRPr="00A53B27">
        <w:rPr>
          <w:rFonts w:ascii="Helvetica" w:hAnsi="Helvetica" w:cs="Helvetica"/>
          <w:strike/>
          <w:sz w:val="22"/>
          <w:szCs w:val="22"/>
          <w:lang w:val="en-US"/>
        </w:rPr>
        <w:t xml:space="preserve"> </w:t>
      </w:r>
      <w:r w:rsidR="00487F80" w:rsidRPr="00A53B27">
        <w:rPr>
          <w:rFonts w:ascii="Helvetica" w:hAnsi="Helvetica" w:cs="Helvetica"/>
          <w:strike/>
          <w:sz w:val="22"/>
          <w:szCs w:val="22"/>
          <w:lang w:val="en-US"/>
        </w:rPr>
        <w:t>in the literature</w:t>
      </w:r>
      <w:r w:rsidR="002939FF">
        <w:rPr>
          <w:rFonts w:ascii="Helvetica" w:hAnsi="Helvetica" w:cs="Helvetica"/>
          <w:sz w:val="22"/>
          <w:szCs w:val="22"/>
          <w:lang w:val="en-US"/>
        </w:rPr>
        <w:t>.</w:t>
      </w:r>
    </w:p>
    <w:p w14:paraId="4262F304" w14:textId="258464A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antagonistic</w:t>
      </w:r>
      <w:ins w:id="21" w:author="Ian Breckheimer" w:date="2019-04-08T10:40:00Z">
        <w:r w:rsidR="006E65F8">
          <w:rPr>
            <w:rFonts w:ascii="Helvetica" w:hAnsi="Helvetica" w:cs="Helvetica"/>
            <w:sz w:val="22"/>
            <w:szCs w:val="22"/>
            <w:lang w:val="en-US"/>
          </w:rPr>
          <w:t xml:space="preserve"> interactions between consumers and their </w:t>
        </w:r>
      </w:ins>
      <w:ins w:id="22" w:author="Ian Breckheimer" w:date="2019-04-08T10:41:00Z">
        <w:r w:rsidR="006E65F8">
          <w:rPr>
            <w:rFonts w:ascii="Helvetica" w:hAnsi="Helvetica" w:cs="Helvetica"/>
            <w:sz w:val="22"/>
            <w:szCs w:val="22"/>
            <w:lang w:val="en-US"/>
          </w:rPr>
          <w:t xml:space="preserve">food </w:t>
        </w:r>
      </w:ins>
      <w:ins w:id="23" w:author="Ian Breckheimer" w:date="2019-04-08T10:40:00Z">
        <w:r w:rsidR="006E65F8">
          <w:rPr>
            <w:rFonts w:ascii="Helvetica" w:hAnsi="Helvetica" w:cs="Helvetica"/>
            <w:sz w:val="22"/>
            <w:szCs w:val="22"/>
            <w:lang w:val="en-US"/>
          </w:rPr>
          <w:t>resources</w:t>
        </w:r>
      </w:ins>
      <w:r w:rsidR="00F62212" w:rsidRPr="00AE69BC">
        <w:rPr>
          <w:rFonts w:ascii="Helvetica" w:hAnsi="Helvetica" w:cs="Helvetica"/>
          <w:sz w:val="22"/>
          <w:szCs w:val="22"/>
          <w:lang w:val="en-US"/>
        </w:rPr>
        <w:t>.</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ins w:id="24" w:author="Ian Breckheimer" w:date="2019-04-08T10:41:00Z">
        <w:r w:rsidR="006E65F8">
          <w:rPr>
            <w:rFonts w:ascii="Helvetica" w:hAnsi="Helvetica" w:cs="Helvetica"/>
            <w:sz w:val="22"/>
            <w:szCs w:val="22"/>
            <w:lang w:val="en-US"/>
          </w:rPr>
          <w:t xml:space="preserve">and </w:t>
        </w:r>
      </w:ins>
      <w:r w:rsidR="002459BA">
        <w:rPr>
          <w:rFonts w:ascii="Helvetica" w:hAnsi="Helvetica" w:cs="Helvetica"/>
          <w:sz w:val="22"/>
          <w:szCs w:val="22"/>
          <w:lang w:val="en-US"/>
        </w:rPr>
        <w:t xml:space="preserve">how </w:t>
      </w:r>
      <w:r w:rsidR="00062A86" w:rsidRPr="00FF2689">
        <w:rPr>
          <w:rFonts w:ascii="Helvetica" w:hAnsi="Helvetica" w:cs="Helvetica"/>
          <w:sz w:val="22"/>
          <w:szCs w:val="22"/>
          <w:highlight w:val="yellow"/>
          <w:lang w:val="en-US"/>
          <w:rPrChange w:id="25" w:author="Heather Kharouba" w:date="2019-04-11T12:05:00Z">
            <w:rPr>
              <w:rFonts w:ascii="Helvetica" w:hAnsi="Helvetica" w:cs="Helvetica"/>
              <w:sz w:val="22"/>
              <w:szCs w:val="22"/>
              <w:lang w:val="en-US"/>
            </w:rPr>
          </w:rPrChange>
        </w:rPr>
        <w:t xml:space="preserve">changes </w:t>
      </w:r>
      <w:ins w:id="26" w:author="Ian Breckheimer" w:date="2019-04-08T10:42:00Z">
        <w:r w:rsidR="006E65F8" w:rsidRPr="00FF2689">
          <w:rPr>
            <w:rFonts w:ascii="Helvetica" w:hAnsi="Helvetica" w:cs="Helvetica"/>
            <w:sz w:val="22"/>
            <w:szCs w:val="22"/>
            <w:highlight w:val="yellow"/>
            <w:lang w:val="en-US"/>
            <w:rPrChange w:id="27" w:author="Heather Kharouba" w:date="2019-04-11T12:05:00Z">
              <w:rPr>
                <w:rFonts w:ascii="Helvetica" w:hAnsi="Helvetica" w:cs="Helvetica"/>
                <w:sz w:val="22"/>
                <w:szCs w:val="22"/>
                <w:lang w:val="en-US"/>
              </w:rPr>
            </w:rPrChange>
          </w:rPr>
          <w:t xml:space="preserve">to research </w:t>
        </w:r>
      </w:ins>
      <w:r w:rsidR="00062A86" w:rsidRPr="00FF2689">
        <w:rPr>
          <w:rFonts w:ascii="Helvetica" w:hAnsi="Helvetica" w:cs="Helvetica"/>
          <w:sz w:val="22"/>
          <w:szCs w:val="22"/>
          <w:highlight w:val="yellow"/>
          <w:lang w:val="en-US"/>
          <w:rPrChange w:id="28" w:author="Heather Kharouba" w:date="2019-04-11T12:05:00Z">
            <w:rPr>
              <w:rFonts w:ascii="Helvetica" w:hAnsi="Helvetica" w:cs="Helvetica"/>
              <w:sz w:val="22"/>
              <w:szCs w:val="22"/>
              <w:lang w:val="en-US"/>
            </w:rPr>
          </w:rPrChange>
        </w:rPr>
        <w:t>approach</w:t>
      </w:r>
      <w:ins w:id="29" w:author="Ian Breckheimer" w:date="2019-04-08T10:42:00Z">
        <w:r w:rsidR="006E65F8" w:rsidRPr="00FF2689">
          <w:rPr>
            <w:rFonts w:ascii="Helvetica" w:hAnsi="Helvetica" w:cs="Helvetica"/>
            <w:sz w:val="22"/>
            <w:szCs w:val="22"/>
            <w:highlight w:val="yellow"/>
            <w:lang w:val="en-US"/>
            <w:rPrChange w:id="30" w:author="Heather Kharouba" w:date="2019-04-11T12:05:00Z">
              <w:rPr>
                <w:rFonts w:ascii="Helvetica" w:hAnsi="Helvetica" w:cs="Helvetica"/>
                <w:sz w:val="22"/>
                <w:szCs w:val="22"/>
                <w:lang w:val="en-US"/>
              </w:rPr>
            </w:rPrChange>
          </w:rPr>
          <w:t>es</w:t>
        </w:r>
      </w:ins>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w:t>
      </w:r>
      <w:r w:rsidR="00530E01" w:rsidRPr="00AE69BC">
        <w:rPr>
          <w:rFonts w:ascii="Helvetica" w:hAnsi="Helvetica" w:cs="Helvetica"/>
          <w:sz w:val="22"/>
          <w:szCs w:val="22"/>
          <w:lang w:val="en-US"/>
        </w:rPr>
        <w:lastRenderedPageBreak/>
        <w:t xml:space="preserve">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54C128BD"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w:t>
      </w:r>
      <w:ins w:id="31" w:author="Heather Kharouba" w:date="2019-04-11T11:05:00Z">
        <w:r w:rsidR="006A6E43">
          <w:rPr>
            <w:rFonts w:ascii="Helvetica" w:hAnsi="Helvetica" w:cs="Helvetica"/>
            <w:sz w:val="22"/>
            <w:szCs w:val="22"/>
            <w:lang w:val="en-US"/>
          </w:rPr>
          <w:t>y</w:t>
        </w:r>
      </w:ins>
      <w:r w:rsidR="00E60CFC" w:rsidRPr="00AE69BC">
        <w:rPr>
          <w:rFonts w:ascii="Helvetica" w:hAnsi="Helvetica" w:cs="Helvetica"/>
          <w:sz w:val="22"/>
          <w:szCs w:val="22"/>
          <w:lang w:val="en-US"/>
        </w:rPr>
        <w:t>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proofErr w:type="spellStart"/>
      <w:r w:rsidR="00D45F4F">
        <w:rPr>
          <w:rFonts w:ascii="Helvetica" w:hAnsi="Helvetica" w:cs="Helvetica"/>
          <w:sz w:val="22"/>
          <w:szCs w:val="22"/>
          <w:lang w:val="en-US"/>
        </w:rPr>
        <w:t>Vatka</w:t>
      </w:r>
      <w:proofErr w:type="spellEnd"/>
      <w:r w:rsidR="00D45F4F">
        <w:rPr>
          <w:rFonts w:ascii="Helvetica" w:hAnsi="Helvetica" w:cs="Helvetica"/>
          <w:sz w:val="22"/>
          <w:szCs w:val="22"/>
          <w:lang w:val="en-US"/>
        </w:rPr>
        <w:t xml:space="preserve"> et al. 2011</w:t>
      </w:r>
      <w:r w:rsidR="003C2272">
        <w:rPr>
          <w:rFonts w:ascii="Helvetica" w:hAnsi="Helvetica" w:cs="Helvetica"/>
          <w:sz w:val="22"/>
          <w:szCs w:val="22"/>
          <w:lang w:val="en-US"/>
        </w:rPr>
        <w:t xml:space="preserve">; </w:t>
      </w:r>
      <w:proofErr w:type="spellStart"/>
      <w:r w:rsidR="003C2272">
        <w:rPr>
          <w:rFonts w:ascii="Helvetica" w:hAnsi="Helvetica" w:cs="Helvetica"/>
          <w:sz w:val="22"/>
          <w:szCs w:val="22"/>
          <w:lang w:val="en-US"/>
        </w:rPr>
        <w:t>Arula</w:t>
      </w:r>
      <w:proofErr w:type="spellEnd"/>
      <w:r w:rsidR="003C2272">
        <w:rPr>
          <w:rFonts w:ascii="Helvetica" w:hAnsi="Helvetica" w:cs="Helvetica"/>
          <w:sz w:val="22"/>
          <w:szCs w:val="22"/>
          <w:lang w:val="en-US"/>
        </w:rPr>
        <w:t xml:space="preserve">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7D9B714B"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del w:id="32" w:author="Heather Kharouba" w:date="2019-04-11T12:14:00Z">
        <w:r w:rsidR="00342913" w:rsidDel="001E293A">
          <w:rPr>
            <w:rFonts w:ascii="Helvetica" w:hAnsi="Helvetica" w:cs="Helvetica"/>
            <w:sz w:val="22"/>
            <w:szCs w:val="22"/>
            <w:lang w:val="en-US"/>
          </w:rPr>
          <w:delText>the now-often-shown</w:delText>
        </w:r>
      </w:del>
      <w:ins w:id="33" w:author="Heather Kharouba" w:date="2019-04-11T12:14:00Z">
        <w:r w:rsidR="001E293A">
          <w:rPr>
            <w:rFonts w:ascii="Helvetica" w:hAnsi="Helvetica" w:cs="Helvetica"/>
            <w:sz w:val="22"/>
            <w:szCs w:val="22"/>
            <w:lang w:val="en-US"/>
          </w:rPr>
          <w:t>a concave-down</w:t>
        </w:r>
      </w:ins>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w:t>
      </w:r>
      <w:del w:id="34" w:author="Heather Kharouba" w:date="2019-04-11T11:07:00Z">
        <w:r w:rsidR="002D6F35" w:rsidRPr="00AE69BC" w:rsidDel="002A6A21">
          <w:rPr>
            <w:rFonts w:ascii="Helvetica" w:hAnsi="Helvetica" w:cs="Helvetica"/>
            <w:sz w:val="22"/>
            <w:szCs w:val="22"/>
            <w:lang w:val="en-US"/>
          </w:rPr>
          <w:delText xml:space="preserve"> </w:delText>
        </w:r>
      </w:del>
      <w:ins w:id="35" w:author="Heather Kharouba" w:date="2019-04-11T11:07:00Z">
        <w:r w:rsidR="002A6A21">
          <w:rPr>
            <w:rFonts w:ascii="Helvetica" w:hAnsi="Helvetica" w:cs="Helvetica"/>
            <w:sz w:val="22"/>
            <w:szCs w:val="22"/>
            <w:lang w:val="en-US"/>
          </w:rPr>
          <w:t xml:space="preserve"> (Figure 1b) </w:t>
        </w:r>
      </w:ins>
      <w:r w:rsidR="002D6F35" w:rsidRPr="00AE69BC">
        <w:rPr>
          <w:rFonts w:ascii="Helvetica" w:hAnsi="Helvetica" w:cs="Helvetica"/>
          <w:sz w:val="22"/>
          <w:szCs w:val="22"/>
          <w:lang w:val="en-US"/>
        </w:rPr>
        <w:t>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w:t>
      </w:r>
      <w:ins w:id="36" w:author="Heather Kharouba" w:date="2019-04-11T11:07:00Z">
        <w:r w:rsidR="002A6A21">
          <w:rPr>
            <w:rFonts w:ascii="Helvetica" w:hAnsi="Helvetica" w:cs="Helvetica"/>
            <w:sz w:val="22"/>
            <w:szCs w:val="22"/>
            <w:lang w:val="en-US"/>
          </w:rPr>
          <w:t xml:space="preserve">(Figure 1b) </w:t>
        </w:r>
      </w:ins>
      <w:r w:rsidR="001546F7" w:rsidRPr="00AE69BC">
        <w:rPr>
          <w:rFonts w:ascii="Helvetica" w:hAnsi="Helvetica" w:cs="Helvetica"/>
          <w:sz w:val="22"/>
          <w:szCs w:val="22"/>
          <w:lang w:val="en-US"/>
        </w:rPr>
        <w:t xml:space="preserve">can only survive so many days without food. </w:t>
      </w:r>
    </w:p>
    <w:p w14:paraId="17F35289" w14:textId="2431057B"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w:t>
      </w:r>
      <w:ins w:id="37" w:author="Ian Breckheimer" w:date="2019-04-08T10:44:00Z">
        <w:r w:rsidR="006E65F8">
          <w:rPr>
            <w:rFonts w:ascii="Helvetica" w:hAnsi="Helvetica" w:cs="Helvetica"/>
            <w:sz w:val="22"/>
            <w:szCs w:val="22"/>
            <w:lang w:val="en-US"/>
          </w:rPr>
          <w:t>governor of</w:t>
        </w:r>
      </w:ins>
      <w:r w:rsidR="002B1912" w:rsidRPr="00AE69BC">
        <w:rPr>
          <w:rFonts w:ascii="Helvetica" w:hAnsi="Helvetica" w:cs="Helvetica"/>
          <w:sz w:val="22"/>
          <w:szCs w:val="22"/>
          <w:lang w:val="en-US"/>
        </w:rPr>
        <w:t xml:space="preserve"> </w:t>
      </w:r>
      <w:r w:rsidR="00CF7136" w:rsidRPr="00AE69BC">
        <w:rPr>
          <w:rFonts w:ascii="Helvetica" w:hAnsi="Helvetica" w:cs="Helvetica"/>
          <w:sz w:val="22"/>
          <w:szCs w:val="22"/>
          <w:lang w:val="en-US"/>
        </w:rPr>
        <w:t>consumer</w:t>
      </w:r>
      <w:ins w:id="38" w:author="Ian Breckheimer" w:date="2019-04-08T10:43:00Z">
        <w:r w:rsidR="006E65F8">
          <w:rPr>
            <w:rFonts w:ascii="Helvetica" w:hAnsi="Helvetica" w:cs="Helvetica"/>
            <w:sz w:val="22"/>
            <w:szCs w:val="22"/>
            <w:lang w:val="en-US"/>
          </w:rPr>
          <w:t xml:space="preserve"> fitness</w:t>
        </w:r>
      </w:ins>
      <w:r w:rsidR="00CF7136" w:rsidRPr="00AE69BC">
        <w:rPr>
          <w:rFonts w:ascii="Helvetica" w:hAnsi="Helvetica" w:cs="Helvetica"/>
          <w:sz w:val="22"/>
          <w:szCs w:val="22"/>
          <w:lang w:val="en-US"/>
        </w:rPr>
        <w:t xml:space="preserve">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lastRenderedPageBreak/>
        <w:t xml:space="preserve">either </w:t>
      </w:r>
      <w:r w:rsidR="00E130B1" w:rsidRPr="00AE69BC">
        <w:rPr>
          <w:rFonts w:ascii="Helvetica" w:hAnsi="Helvetica" w:cs="Helvetica"/>
          <w:sz w:val="22"/>
          <w:szCs w:val="22"/>
          <w:lang w:val="en-US"/>
        </w:rPr>
        <w:t>weak or non</w:t>
      </w:r>
      <w:commentRangeStart w:id="39"/>
      <w:r w:rsidR="00E130B1" w:rsidRPr="00AE69BC">
        <w:rPr>
          <w:rFonts w:ascii="Helvetica" w:hAnsi="Helvetica" w:cs="Helvetica"/>
          <w:sz w:val="22"/>
          <w:szCs w:val="22"/>
          <w:lang w:val="en-US"/>
        </w:rPr>
        <w:t>-</w:t>
      </w:r>
      <w:commentRangeStart w:id="40"/>
      <w:r w:rsidR="00E130B1" w:rsidRPr="00AE69BC">
        <w:rPr>
          <w:rFonts w:ascii="Helvetica" w:hAnsi="Helvetica" w:cs="Helvetica"/>
          <w:sz w:val="22"/>
          <w:szCs w:val="22"/>
          <w:lang w:val="en-US"/>
        </w:rPr>
        <w:t>existent</w:t>
      </w:r>
      <w:commentRangeEnd w:id="40"/>
      <w:r w:rsidR="006E65F8">
        <w:rPr>
          <w:rStyle w:val="CommentReference"/>
        </w:rPr>
        <w:commentReference w:id="40"/>
      </w:r>
      <w:commentRangeEnd w:id="39"/>
      <w:r w:rsidR="003D1436">
        <w:rPr>
          <w:rStyle w:val="CommentReference"/>
        </w:rPr>
        <w:commentReference w:id="39"/>
      </w:r>
      <w:r w:rsidR="00E130B1" w:rsidRPr="00AE69BC">
        <w:rPr>
          <w:rFonts w:ascii="Helvetica" w:hAnsi="Helvetica" w:cs="Helvetica"/>
          <w:sz w:val="22"/>
          <w:szCs w:val="22"/>
          <w:lang w:val="en-US"/>
        </w:rPr>
        <w: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6D14103C" w:rsidR="00BD124E" w:rsidRPr="003A4DC7" w:rsidDel="0083695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41" w:author="Heather Kharouba" w:date="2019-04-11T12:18:00Z"/>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487C38">
        <w:rPr>
          <w:rFonts w:ascii="Helvetica" w:hAnsi="Helvetica" w:cs="Helvetica"/>
          <w:sz w:val="22"/>
          <w:szCs w:val="22"/>
          <w:lang w:val="en-US"/>
        </w:rPr>
        <w:t xml:space="preserve">Leggett and </w:t>
      </w:r>
      <w:proofErr w:type="spellStart"/>
      <w:r w:rsidR="00487C38">
        <w:rPr>
          <w:rFonts w:ascii="Helvetica" w:hAnsi="Helvetica" w:cs="Helvetica"/>
          <w:sz w:val="22"/>
          <w:szCs w:val="22"/>
          <w:lang w:val="en-US"/>
        </w:rPr>
        <w:t>DeBlois</w:t>
      </w:r>
      <w:proofErr w:type="spellEnd"/>
      <w:r w:rsidR="00487C38">
        <w:rPr>
          <w:rFonts w:ascii="Helvetica" w:hAnsi="Helvetica" w:cs="Helvetica"/>
          <w:sz w:val="22"/>
          <w:szCs w:val="22"/>
          <w:lang w:val="en-US"/>
        </w:rPr>
        <w:t xml:space="preserve">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655D4BC5"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del w:id="42" w:author="Heather Kharouba" w:date="2019-04-11T12:18:00Z">
        <w:r w:rsidRPr="003A4DC7" w:rsidDel="0083695C">
          <w:rPr>
            <w:rFonts w:ascii="Helvetica" w:hAnsi="Helvetica" w:cs="Helvetica"/>
            <w:sz w:val="22"/>
            <w:szCs w:val="22"/>
            <w:lang w:val="en-US"/>
          </w:rPr>
          <w:tab/>
        </w:r>
      </w:del>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 xml:space="preserve">thers have suggested that </w:t>
      </w:r>
      <w:r w:rsidR="00D8796D" w:rsidRPr="003A4DC7">
        <w:rPr>
          <w:rFonts w:ascii="Helvetica" w:hAnsi="Helvetica" w:cs="Helvetica"/>
          <w:sz w:val="22"/>
          <w:szCs w:val="22"/>
          <w:lang w:val="en-US"/>
        </w:rPr>
        <w:t xml:space="preserve">this </w:t>
      </w:r>
      <w:r w:rsidR="00694F59" w:rsidRPr="003A4DC7">
        <w:rPr>
          <w:rFonts w:ascii="Helvetica" w:hAnsi="Helvetica" w:cs="Helvetica"/>
          <w:sz w:val="22"/>
          <w:szCs w:val="22"/>
          <w:lang w:val="en-US"/>
        </w:rPr>
        <w:t>is because of data limitations and the model’s implication of complex multitrophic dynamics (Durant et al. 2007</w:t>
      </w:r>
      <w:r w:rsidR="008D14F6">
        <w:rPr>
          <w:rFonts w:ascii="Helvetica" w:hAnsi="Helvetica" w:cs="Helvetica"/>
          <w:sz w:val="22"/>
          <w:szCs w:val="22"/>
          <w:lang w:val="en-US"/>
        </w:rPr>
        <w:t xml:space="preserve">; </w:t>
      </w:r>
      <w:proofErr w:type="spellStart"/>
      <w:r w:rsidR="008D14F6">
        <w:rPr>
          <w:rFonts w:ascii="Helvetica" w:hAnsi="Helvetica" w:cs="Helvetica"/>
          <w:sz w:val="22"/>
          <w:szCs w:val="22"/>
          <w:lang w:val="en-US"/>
        </w:rPr>
        <w:t>Kerby</w:t>
      </w:r>
      <w:proofErr w:type="spellEnd"/>
      <w:r w:rsidR="008D14F6">
        <w:rPr>
          <w:rFonts w:ascii="Helvetica" w:hAnsi="Helvetica" w:cs="Helvetica"/>
          <w:sz w:val="22"/>
          <w:szCs w:val="22"/>
          <w:lang w:val="en-US"/>
        </w:rPr>
        <w:t xml:space="preserve">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r w:rsidR="00A3450F">
        <w:rPr>
          <w:rFonts w:ascii="Helvetica" w:hAnsi="Helvetica" w:cs="Helvetica"/>
          <w:sz w:val="22"/>
          <w:szCs w:val="22"/>
          <w:lang w:val="en-US"/>
        </w:rPr>
        <w:t xml:space="preserve">: </w:t>
      </w:r>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r w:rsidR="00426B19">
        <w:rPr>
          <w:rFonts w:ascii="Helvetica" w:hAnsi="Helvetica" w:cs="Helvetica"/>
          <w:sz w:val="22"/>
          <w:szCs w:val="22"/>
          <w:lang w:val="en-US"/>
        </w:rPr>
        <w:t>2</w:t>
      </w:r>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r w:rsidR="00A3450F" w:rsidRPr="003A4DC7">
        <w:rPr>
          <w:rFonts w:ascii="Helvetica" w:hAnsi="Helvetica" w:cs="Helvetica"/>
          <w:sz w:val="22"/>
          <w:szCs w:val="22"/>
          <w:lang w:val="en-US"/>
        </w:rPr>
        <w:t>Below, we introduce the current objectives of the phenological mismatch literature and</w:t>
      </w:r>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p>
    <w:p w14:paraId="48E7A313" w14:textId="7D1BF49E"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w:t>
      </w:r>
      <w:commentRangeStart w:id="43"/>
      <w:r w:rsidRPr="00A31155">
        <w:rPr>
          <w:rFonts w:ascii="Helvetica" w:hAnsi="Helvetica" w:cs="Helvetica"/>
          <w:sz w:val="22"/>
          <w:szCs w:val="22"/>
          <w:highlight w:val="yellow"/>
          <w:lang w:val="en-US"/>
        </w:rPr>
        <w:t>advancing the theory necessary</w:t>
      </w:r>
      <w:r w:rsidRPr="00AE69BC">
        <w:rPr>
          <w:rFonts w:ascii="Helvetica" w:hAnsi="Helvetica" w:cs="Helvetica"/>
          <w:sz w:val="22"/>
          <w:szCs w:val="22"/>
          <w:lang w:val="en-US"/>
        </w:rPr>
        <w:t xml:space="preserve"> to predict long-term demographic changes due to changes in synchrony</w:t>
      </w:r>
      <w:commentRangeEnd w:id="43"/>
      <w:r w:rsidR="00A31155">
        <w:rPr>
          <w:rStyle w:val="CommentReference"/>
        </w:rPr>
        <w:commentReference w:id="43"/>
      </w:r>
      <w:r w:rsidRPr="00AE69BC">
        <w:rPr>
          <w:rFonts w:ascii="Helvetica" w:hAnsi="Helvetica" w:cs="Helvetica"/>
          <w:sz w:val="22"/>
          <w:szCs w:val="22"/>
          <w:lang w:val="en-US"/>
        </w:rPr>
        <w:t xml:space="preserve">.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w:t>
      </w:r>
      <w:r w:rsidRPr="00AE69BC">
        <w:rPr>
          <w:rFonts w:ascii="Helvetica" w:hAnsi="Helvetica" w:cs="Helvetica"/>
          <w:sz w:val="22"/>
          <w:szCs w:val="22"/>
          <w:lang w:val="en-US"/>
        </w:rPr>
        <w:lastRenderedPageBreak/>
        <w:t xml:space="preserve">coevolution, life history trade offs, food web dynamics) that drive consumer or resource dynamics (hereafter called ‘fundamental studies’), independently of climate change. </w:t>
      </w:r>
      <w:commentRangeStart w:id="44"/>
      <w:del w:id="45" w:author="Heather Kharouba" w:date="2019-04-10T15:18:00Z">
        <w:r w:rsidRPr="00AE69BC" w:rsidDel="00D20773">
          <w:rPr>
            <w:rFonts w:ascii="Helvetica" w:hAnsi="Helvetica" w:cs="Helvetica"/>
            <w:sz w:val="22"/>
            <w:szCs w:val="22"/>
            <w:lang w:val="en-US"/>
          </w:rPr>
          <w:delText xml:space="preserve">Combined, </w:delText>
        </w:r>
        <w:r w:rsidRPr="00637FF2" w:rsidDel="00D20773">
          <w:rPr>
            <w:rFonts w:ascii="Helvetica" w:hAnsi="Helvetica" w:cs="Helvetica"/>
            <w:sz w:val="22"/>
            <w:szCs w:val="22"/>
            <w:lang w:val="en-US"/>
          </w:rPr>
          <w:delText xml:space="preserve">these </w:delText>
        </w:r>
        <w:r w:rsidR="00637FF2" w:rsidDel="00D20773">
          <w:rPr>
            <w:rFonts w:ascii="Helvetica" w:hAnsi="Helvetica" w:cs="Helvetica"/>
            <w:sz w:val="22"/>
            <w:szCs w:val="22"/>
            <w:lang w:val="en-US"/>
          </w:rPr>
          <w:delText xml:space="preserve">43 </w:delText>
        </w:r>
        <w:r w:rsidRPr="00637FF2" w:rsidDel="00D20773">
          <w:rPr>
            <w:rFonts w:ascii="Helvetica" w:hAnsi="Helvetica" w:cs="Helvetica"/>
            <w:sz w:val="22"/>
            <w:szCs w:val="22"/>
            <w:lang w:val="en-US"/>
          </w:rPr>
          <w:delText>studies</w:delText>
        </w:r>
        <w:r w:rsidRPr="00AE69BC" w:rsidDel="00D20773">
          <w:rPr>
            <w:rFonts w:ascii="Helvetica" w:hAnsi="Helvetica" w:cs="Helvetica"/>
            <w:sz w:val="22"/>
            <w:szCs w:val="22"/>
            <w:lang w:val="en-US"/>
          </w:rPr>
          <w:delText xml:space="preserve"> have improved our understanding of the importance of the relative timing of an interaction for consumer fitness.</w:delText>
        </w:r>
        <w:commentRangeEnd w:id="44"/>
        <w:r w:rsidR="00163C05" w:rsidDel="00D20773">
          <w:rPr>
            <w:rStyle w:val="CommentReference"/>
          </w:rPr>
          <w:commentReference w:id="44"/>
        </w:r>
      </w:del>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09CEEE80"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w:t>
      </w:r>
      <w:ins w:id="46" w:author="Ian Breckheimer" w:date="2019-04-08T10:53:00Z">
        <w:r w:rsidR="00163C05">
          <w:rPr>
            <w:rFonts w:ascii="Helvetica" w:hAnsi="Helvetica" w:cs="Helvetica"/>
            <w:sz w:val="22"/>
            <w:szCs w:val="22"/>
            <w:lang w:val="en-US"/>
          </w:rPr>
          <w:t xml:space="preserve">testable predictions of </w:t>
        </w:r>
      </w:ins>
      <w:r w:rsidRPr="003A4DC7">
        <w:rPr>
          <w:rFonts w:ascii="Helvetica" w:hAnsi="Helvetica" w:cs="Helvetica"/>
          <w:sz w:val="22"/>
          <w:szCs w:val="22"/>
          <w:lang w:val="en-US"/>
        </w:rPr>
        <w:t xml:space="preserve">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w:t>
      </w:r>
      <w:ins w:id="47" w:author="Ian Breckheimer" w:date="2019-04-08T10:54:00Z">
        <w:r w:rsidR="00163C05">
          <w:rPr>
            <w:rFonts w:ascii="Helvetica" w:hAnsi="Helvetica" w:cs="Helvetica"/>
            <w:kern w:val="1"/>
            <w:sz w:val="22"/>
            <w:szCs w:val="22"/>
            <w:lang w:val="en-US"/>
          </w:rPr>
          <w:t xml:space="preserve">predictions </w:t>
        </w:r>
      </w:ins>
      <w:ins w:id="48" w:author="Ian Breckheimer" w:date="2019-04-08T10:55:00Z">
        <w:r w:rsidR="00163C05">
          <w:rPr>
            <w:rFonts w:ascii="Helvetica" w:hAnsi="Helvetica" w:cs="Helvetica"/>
            <w:kern w:val="1"/>
            <w:sz w:val="22"/>
            <w:szCs w:val="22"/>
            <w:lang w:val="en-US"/>
          </w:rPr>
          <w:t>about the</w:t>
        </w:r>
      </w:ins>
      <w:ins w:id="49" w:author="Ian Breckheimer" w:date="2019-04-08T10:54:00Z">
        <w:r w:rsidR="00163C05">
          <w:rPr>
            <w:rFonts w:ascii="Helvetica" w:hAnsi="Helvetica" w:cs="Helvetica"/>
            <w:kern w:val="1"/>
            <w:sz w:val="22"/>
            <w:szCs w:val="22"/>
            <w:lang w:val="en-US"/>
          </w:rPr>
          <w:t xml:space="preserve"> outcome</w:t>
        </w:r>
      </w:ins>
      <w:ins w:id="50" w:author="Ian Breckheimer" w:date="2019-04-08T10:55:00Z">
        <w:r w:rsidR="00163C05">
          <w:rPr>
            <w:rFonts w:ascii="Helvetica" w:hAnsi="Helvetica" w:cs="Helvetica"/>
            <w:kern w:val="1"/>
            <w:sz w:val="22"/>
            <w:szCs w:val="22"/>
            <w:lang w:val="en-US"/>
          </w:rPr>
          <w:t>s of species</w:t>
        </w:r>
      </w:ins>
      <w:ins w:id="51" w:author="Heather Kharouba" w:date="2019-04-10T15:22:00Z">
        <w:r w:rsidR="0026206D">
          <w:rPr>
            <w:rFonts w:ascii="Helvetica" w:hAnsi="Helvetica" w:cs="Helvetica"/>
            <w:kern w:val="1"/>
            <w:sz w:val="22"/>
            <w:szCs w:val="22"/>
            <w:lang w:val="en-US"/>
          </w:rPr>
          <w:t>’</w:t>
        </w:r>
      </w:ins>
      <w:ins w:id="52" w:author="Ian Breckheimer" w:date="2019-04-08T10:55:00Z">
        <w:r w:rsidR="00163C05">
          <w:rPr>
            <w:rFonts w:ascii="Helvetica" w:hAnsi="Helvetica" w:cs="Helvetica"/>
            <w:kern w:val="1"/>
            <w:sz w:val="22"/>
            <w:szCs w:val="22"/>
            <w:lang w:val="en-US"/>
          </w:rPr>
          <w:t xml:space="preserve"> </w:t>
        </w:r>
        <w:del w:id="53" w:author="Heather Kharouba" w:date="2019-04-10T15:22:00Z">
          <w:r w:rsidR="00163C05" w:rsidDel="0026206D">
            <w:rPr>
              <w:rFonts w:ascii="Helvetica" w:hAnsi="Helvetica" w:cs="Helvetica"/>
              <w:kern w:val="1"/>
              <w:sz w:val="22"/>
              <w:szCs w:val="22"/>
              <w:lang w:val="en-US"/>
            </w:rPr>
            <w:delText>interactions</w:delText>
          </w:r>
        </w:del>
      </w:ins>
      <w:ins w:id="54" w:author="Heather Kharouba" w:date="2019-04-10T15:22:00Z">
        <w:r w:rsidR="0026206D">
          <w:rPr>
            <w:rFonts w:ascii="Helvetica" w:hAnsi="Helvetica" w:cs="Helvetica"/>
            <w:kern w:val="1"/>
            <w:sz w:val="22"/>
            <w:szCs w:val="22"/>
            <w:lang w:val="en-US"/>
          </w:rPr>
          <w:t>responses</w:t>
        </w:r>
      </w:ins>
      <w:ins w:id="55" w:author="Heather Kharouba" w:date="2019-04-11T12:49:00Z">
        <w:r w:rsidR="00F0589B">
          <w:rPr>
            <w:rFonts w:ascii="Helvetica" w:hAnsi="Helvetica" w:cs="Helvetica"/>
            <w:kern w:val="1"/>
            <w:sz w:val="22"/>
            <w:szCs w:val="22"/>
            <w:lang w:val="en-US"/>
          </w:rPr>
          <w:t xml:space="preserve"> to changes in abiotic factors</w:t>
        </w:r>
      </w:ins>
      <w:ins w:id="56" w:author="Ian Breckheimer" w:date="2019-04-08T10:54:00Z">
        <w:r w:rsidR="00163C05" w:rsidRPr="003A4DC7">
          <w:rPr>
            <w:rFonts w:ascii="Helvetica" w:hAnsi="Helvetica" w:cs="Helvetica"/>
            <w:kern w:val="1"/>
            <w:sz w:val="22"/>
            <w:szCs w:val="22"/>
            <w:lang w:val="en-US"/>
          </w:rPr>
          <w:t xml:space="preserve"> </w:t>
        </w:r>
      </w:ins>
      <w:r w:rsidR="00CC7465" w:rsidRPr="003A4DC7">
        <w:rPr>
          <w:rFonts w:ascii="Helvetica" w:hAnsi="Helvetica" w:cs="Helvetica"/>
          <w:kern w:val="1"/>
          <w:sz w:val="22"/>
          <w:szCs w:val="22"/>
          <w:lang w:val="en-US"/>
        </w:rPr>
        <w:t>(</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ins w:id="57" w:author="Heather Kharouba" w:date="2019-04-10T15:23:00Z">
        <w:r w:rsidR="0026206D">
          <w:rPr>
            <w:rFonts w:ascii="Helvetica" w:hAnsi="Helvetica" w:cs="Helvetica"/>
            <w:kern w:val="1"/>
            <w:sz w:val="22"/>
            <w:szCs w:val="22"/>
            <w:lang w:val="en-US"/>
          </w:rPr>
          <w:t xml:space="preserve"> requires </w:t>
        </w:r>
      </w:ins>
      <w:del w:id="58" w:author="Heather Kharouba" w:date="2019-04-10T15:23:00Z">
        <w:r w:rsidR="00DC5627" w:rsidRPr="003A4DC7" w:rsidDel="0026206D">
          <w:rPr>
            <w:rFonts w:ascii="Helvetica" w:hAnsi="Helvetica" w:cs="Helvetica"/>
            <w:kern w:val="1"/>
            <w:sz w:val="22"/>
            <w:szCs w:val="22"/>
            <w:lang w:val="en-US"/>
          </w:rPr>
          <w:delText>—</w:delText>
        </w:r>
      </w:del>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w:t>
      </w:r>
      <w:del w:id="59" w:author="Heather Kharouba" w:date="2019-04-10T15:24:00Z">
        <w:r w:rsidR="00DD194E" w:rsidRPr="003A4DC7" w:rsidDel="0026206D">
          <w:rPr>
            <w:rFonts w:ascii="Helvetica" w:hAnsi="Helvetica" w:cs="Helvetica"/>
            <w:kern w:val="1"/>
            <w:sz w:val="22"/>
            <w:szCs w:val="22"/>
            <w:lang w:val="en-US"/>
          </w:rPr>
          <w:delText xml:space="preserve">(Figure </w:delText>
        </w:r>
        <w:r w:rsidR="00426B19" w:rsidDel="0026206D">
          <w:rPr>
            <w:rFonts w:ascii="Helvetica" w:hAnsi="Helvetica" w:cs="Helvetica"/>
            <w:kern w:val="1"/>
            <w:sz w:val="22"/>
            <w:szCs w:val="22"/>
            <w:lang w:val="en-US"/>
          </w:rPr>
          <w:delText>2</w:delText>
        </w:r>
        <w:r w:rsidR="00DD194E" w:rsidRPr="003A4DC7" w:rsidDel="0026206D">
          <w:rPr>
            <w:rFonts w:ascii="Helvetica" w:hAnsi="Helvetica" w:cs="Helvetica"/>
            <w:kern w:val="1"/>
            <w:sz w:val="22"/>
            <w:szCs w:val="22"/>
            <w:lang w:val="en-US"/>
          </w:rPr>
          <w:delText>)</w:delText>
        </w:r>
        <w:r w:rsidR="00DC5627" w:rsidRPr="003A4DC7" w:rsidDel="0026206D">
          <w:rPr>
            <w:rFonts w:ascii="Helvetica" w:hAnsi="Helvetica" w:cs="Helvetica"/>
            <w:kern w:val="1"/>
            <w:sz w:val="22"/>
            <w:szCs w:val="22"/>
            <w:lang w:val="en-US"/>
          </w:rPr>
          <w:delText>—</w:delText>
        </w:r>
        <w:r w:rsidR="004B6D37" w:rsidRPr="003A4DC7" w:rsidDel="0026206D">
          <w:rPr>
            <w:rFonts w:ascii="Helvetica" w:hAnsi="Helvetica" w:cs="Helvetica"/>
            <w:kern w:val="1"/>
            <w:sz w:val="22"/>
            <w:szCs w:val="22"/>
            <w:lang w:val="en-US"/>
          </w:rPr>
          <w:delText>requires tests</w:delText>
        </w:r>
        <w:r w:rsidR="004B6D37" w:rsidRPr="00AE69BC" w:rsidDel="0026206D">
          <w:rPr>
            <w:rFonts w:ascii="Helvetica" w:hAnsi="Helvetica" w:cs="Helvetica"/>
            <w:kern w:val="1"/>
            <w:sz w:val="22"/>
            <w:szCs w:val="22"/>
            <w:lang w:val="en-US"/>
          </w:rPr>
          <w:delText xml:space="preserve"> of</w:delText>
        </w:r>
      </w:del>
      <w:ins w:id="60" w:author="Heather Kharouba" w:date="2019-04-10T15:24:00Z">
        <w:r w:rsidR="0026206D">
          <w:rPr>
            <w:rFonts w:ascii="Helvetica" w:hAnsi="Helvetica" w:cs="Helvetica"/>
            <w:kern w:val="1"/>
            <w:sz w:val="22"/>
            <w:szCs w:val="22"/>
            <w:lang w:val="en-US"/>
          </w:rPr>
          <w:t>from</w:t>
        </w:r>
      </w:ins>
      <w:r w:rsidR="004B6D37" w:rsidRPr="00AE69BC">
        <w:rPr>
          <w:rFonts w:ascii="Helvetica" w:hAnsi="Helvetica" w:cs="Helvetica"/>
          <w:kern w:val="1"/>
          <w:sz w:val="22"/>
          <w:szCs w:val="22"/>
          <w:lang w:val="en-US"/>
        </w:rPr>
        <w:t xml:space="preserve"> a diversity of ecological </w:t>
      </w:r>
      <w:r w:rsidR="004B6D37" w:rsidRPr="00F0589B">
        <w:rPr>
          <w:rFonts w:ascii="Helvetica" w:hAnsi="Helvetica" w:cs="Helvetica"/>
          <w:kern w:val="1"/>
          <w:sz w:val="22"/>
          <w:szCs w:val="22"/>
          <w:lang w:val="en-US"/>
        </w:rPr>
        <w:t>and evolutionary</w:t>
      </w:r>
      <w:r w:rsidR="004B6D37" w:rsidRPr="00AE69BC">
        <w:rPr>
          <w:rFonts w:ascii="Helvetica" w:hAnsi="Helvetica" w:cs="Helvetica"/>
          <w:kern w:val="1"/>
          <w:sz w:val="22"/>
          <w:szCs w:val="22"/>
          <w:lang w:val="en-US"/>
        </w:rPr>
        <w:t xml:space="preserve"> </w:t>
      </w:r>
      <w:commentRangeStart w:id="61"/>
      <w:r w:rsidR="004B6D37" w:rsidRPr="00AE69BC">
        <w:rPr>
          <w:rFonts w:ascii="Helvetica" w:hAnsi="Helvetica" w:cs="Helvetica"/>
          <w:kern w:val="1"/>
          <w:sz w:val="22"/>
          <w:szCs w:val="22"/>
          <w:lang w:val="en-US"/>
        </w:rPr>
        <w:t>theory</w:t>
      </w:r>
      <w:commentRangeEnd w:id="61"/>
      <w:r w:rsidR="00163C05">
        <w:rPr>
          <w:rStyle w:val="CommentReference"/>
        </w:rPr>
        <w:commentReference w:id="61"/>
      </w:r>
      <w:ins w:id="62" w:author="Heather Kharouba" w:date="2019-04-10T15:24:00Z">
        <w:r w:rsidR="0026206D">
          <w:rPr>
            <w:rFonts w:ascii="Helvetica" w:hAnsi="Helvetica" w:cs="Helvetica"/>
            <w:kern w:val="1"/>
            <w:sz w:val="22"/>
            <w:szCs w:val="22"/>
            <w:lang w:val="en-US"/>
          </w:rPr>
          <w:t xml:space="preserve"> </w:t>
        </w:r>
        <w:r w:rsidR="0026206D" w:rsidRPr="003A4DC7">
          <w:rPr>
            <w:rFonts w:ascii="Helvetica" w:hAnsi="Helvetica" w:cs="Helvetica"/>
            <w:kern w:val="1"/>
            <w:sz w:val="22"/>
            <w:szCs w:val="22"/>
            <w:lang w:val="en-US"/>
          </w:rPr>
          <w:t xml:space="preserve">(Figure </w:t>
        </w:r>
        <w:r w:rsidR="0026206D">
          <w:rPr>
            <w:rFonts w:ascii="Helvetica" w:hAnsi="Helvetica" w:cs="Helvetica"/>
            <w:kern w:val="1"/>
            <w:sz w:val="22"/>
            <w:szCs w:val="22"/>
            <w:lang w:val="en-US"/>
          </w:rPr>
          <w:t>2</w:t>
        </w:r>
        <w:r w:rsidR="0026206D" w:rsidRPr="003A4DC7">
          <w:rPr>
            <w:rFonts w:ascii="Helvetica" w:hAnsi="Helvetica" w:cs="Helvetica"/>
            <w:kern w:val="1"/>
            <w:sz w:val="22"/>
            <w:szCs w:val="22"/>
            <w:lang w:val="en-US"/>
          </w:rPr>
          <w:t>)</w:t>
        </w:r>
      </w:ins>
      <w:r w:rsidR="004B6D37"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53954C0" w14:textId="54FC7452" w:rsidR="00D37048"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3" w:author="Heather Kharouba" w:date="2019-04-11T13:13:00Z"/>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ins w:id="64" w:author="Heather Kharouba" w:date="2019-04-10T15:27:00Z">
        <w:r w:rsidR="00D37048">
          <w:rPr>
            <w:rFonts w:ascii="Helvetica" w:hAnsi="Helvetica" w:cs="Helvetica"/>
            <w:kern w:val="1"/>
            <w:sz w:val="22"/>
            <w:szCs w:val="22"/>
            <w:lang w:val="en-US"/>
          </w:rPr>
          <w:t>predicte</w:t>
        </w:r>
        <w:r w:rsidR="00057326">
          <w:rPr>
            <w:rFonts w:ascii="Helvetica" w:hAnsi="Helvetica" w:cs="Helvetica"/>
            <w:kern w:val="1"/>
            <w:sz w:val="22"/>
            <w:szCs w:val="22"/>
            <w:lang w:val="en-US"/>
          </w:rPr>
          <w:t xml:space="preserve">d by </w:t>
        </w:r>
      </w:ins>
      <w:r w:rsidRPr="003A4DC7">
        <w:rPr>
          <w:rFonts w:ascii="Helvetica" w:hAnsi="Helvetica" w:cs="Helvetica"/>
          <w:kern w:val="1"/>
          <w:sz w:val="22"/>
          <w:szCs w:val="22"/>
          <w:lang w:val="en-US"/>
        </w:rPr>
        <w:t>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w:t>
      </w:r>
      <w:r w:rsidR="00B80EB9" w:rsidRPr="005B7256">
        <w:rPr>
          <w:rFonts w:ascii="Helvetica" w:hAnsi="Helvetica" w:cs="Helvetica"/>
          <w:kern w:val="1"/>
          <w:sz w:val="22"/>
          <w:szCs w:val="22"/>
          <w:lang w:val="en-US"/>
        </w:rPr>
        <w:t xml:space="preserve">predator prey dynamics </w:t>
      </w:r>
      <w:r w:rsidR="002435D8" w:rsidRPr="005B7256">
        <w:rPr>
          <w:rFonts w:ascii="Helvetica" w:hAnsi="Helvetica" w:cs="Helvetica"/>
          <w:kern w:val="1"/>
          <w:sz w:val="22"/>
          <w:szCs w:val="22"/>
          <w:lang w:val="en-US"/>
        </w:rPr>
        <w:t>(Box 1)</w:t>
      </w:r>
      <w:r w:rsidR="00B80EB9" w:rsidRPr="005B7256">
        <w:rPr>
          <w:rFonts w:ascii="Helvetica" w:hAnsi="Helvetica" w:cs="Helvetica"/>
          <w:kern w:val="1"/>
          <w:sz w:val="22"/>
          <w:szCs w:val="22"/>
          <w:lang w:val="en-US"/>
        </w:rPr>
        <w:t xml:space="preserve"> and is</w:t>
      </w:r>
      <w:r w:rsidRPr="005B7256">
        <w:rPr>
          <w:rFonts w:ascii="Helvetica" w:hAnsi="Helvetica" w:cs="Helvetica"/>
          <w:kern w:val="1"/>
          <w:sz w:val="22"/>
          <w:szCs w:val="22"/>
          <w:lang w:val="en-US"/>
        </w:rPr>
        <w:t xml:space="preserve"> </w:t>
      </w:r>
      <w:r w:rsidR="00B80EB9" w:rsidRPr="005B7256">
        <w:rPr>
          <w:rFonts w:ascii="Helvetica" w:hAnsi="Helvetica" w:cs="Helvetica"/>
          <w:kern w:val="1"/>
          <w:sz w:val="22"/>
          <w:szCs w:val="22"/>
          <w:lang w:val="en-US"/>
        </w:rPr>
        <w:t>related to</w:t>
      </w:r>
      <w:r w:rsidRPr="005B7256">
        <w:rPr>
          <w:rFonts w:ascii="Helvetica" w:hAnsi="Helvetica" w:cs="Helvetica"/>
          <w:kern w:val="1"/>
          <w:sz w:val="22"/>
          <w:szCs w:val="22"/>
          <w:lang w:val="en-US"/>
        </w:rPr>
        <w:t xml:space="preserve"> the timing of a consumer to its food resource. </w:t>
      </w:r>
    </w:p>
    <w:p w14:paraId="7C24B76C" w14:textId="40EE93BA" w:rsidR="00433887"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65" w:author="Heather Kharouba" w:date="2019-04-11T13:13:00Z">
        <w:r>
          <w:rPr>
            <w:rFonts w:ascii="Helvetica" w:hAnsi="Helvetica" w:cs="Helvetica"/>
            <w:kern w:val="1"/>
            <w:sz w:val="22"/>
            <w:szCs w:val="22"/>
            <w:lang w:val="en-US"/>
          </w:rPr>
          <w:tab/>
        </w:r>
      </w:ins>
      <w:commentRangeStart w:id="66"/>
      <w:r w:rsidR="005B7256" w:rsidRPr="005B7256">
        <w:rPr>
          <w:rFonts w:ascii="Helvetica" w:hAnsi="Helvetica" w:cs="Helvetica"/>
          <w:sz w:val="22"/>
          <w:szCs w:val="22"/>
          <w:lang w:val="en-US"/>
        </w:rPr>
        <w:t>Identifying</w:t>
      </w:r>
      <w:commentRangeEnd w:id="66"/>
      <w:r>
        <w:rPr>
          <w:rStyle w:val="CommentReference"/>
        </w:rPr>
        <w:commentReference w:id="66"/>
      </w:r>
      <w:r w:rsidR="005B7256" w:rsidRPr="005B7256">
        <w:rPr>
          <w:rFonts w:ascii="Helvetica" w:hAnsi="Helvetica" w:cs="Helvetica"/>
          <w:sz w:val="22"/>
          <w:szCs w:val="22"/>
          <w:lang w:val="en-US"/>
        </w:rPr>
        <w:t xml:space="preserve"> the ultimate mechanisms </w:t>
      </w:r>
      <w:del w:id="67" w:author="Heather Kharouba" w:date="2019-04-11T13:13:00Z">
        <w:r w:rsidR="005B7256" w:rsidRPr="005B7256" w:rsidDel="00D37048">
          <w:rPr>
            <w:rFonts w:ascii="Helvetica" w:hAnsi="Helvetica" w:cs="Helvetica"/>
            <w:sz w:val="22"/>
            <w:szCs w:val="22"/>
            <w:lang w:val="en-US"/>
          </w:rPr>
          <w:delText xml:space="preserve">also </w:delText>
        </w:r>
      </w:del>
      <w:r w:rsidR="005B7256" w:rsidRPr="005B7256">
        <w:rPr>
          <w:rFonts w:ascii="Helvetica" w:hAnsi="Helvetica" w:cs="Helvetica"/>
          <w:sz w:val="22"/>
          <w:szCs w:val="22"/>
          <w:lang w:val="en-US"/>
        </w:rPr>
        <w:t xml:space="preserve">relates to the likelihood that the key assumptions of the hypothesis are met </w:t>
      </w:r>
      <w:r w:rsidR="00890BA6" w:rsidRPr="005B7256">
        <w:rPr>
          <w:rFonts w:ascii="Helvetica" w:hAnsi="Helvetica" w:cs="Helvetica"/>
          <w:sz w:val="22"/>
          <w:szCs w:val="22"/>
          <w:lang w:val="en-US"/>
        </w:rPr>
        <w:t>(Figure</w:t>
      </w:r>
      <w:r w:rsidR="00890BA6" w:rsidRPr="00320645">
        <w:rPr>
          <w:rFonts w:ascii="Helvetica" w:hAnsi="Helvetica" w:cs="Helvetica"/>
          <w:sz w:val="22"/>
          <w:szCs w:val="22"/>
          <w:lang w:val="en-US"/>
        </w:rPr>
        <w:t xml:space="preserve"> 2). For example, if mechanisms such as density dependence or top-down</w:t>
      </w:r>
      <w:ins w:id="68" w:author="Ian Breckheimer" w:date="2019-04-08T11:02:00Z">
        <w:r w:rsidR="00BF29AB">
          <w:rPr>
            <w:rFonts w:ascii="Helvetica" w:hAnsi="Helvetica" w:cs="Helvetica"/>
            <w:sz w:val="22"/>
            <w:szCs w:val="22"/>
            <w:lang w:val="en-US"/>
          </w:rPr>
          <w:t xml:space="preserve"> popul</w:t>
        </w:r>
      </w:ins>
      <w:ins w:id="69" w:author="Ian Breckheimer" w:date="2019-04-08T11:03:00Z">
        <w:r w:rsidR="00BF29AB">
          <w:rPr>
            <w:rFonts w:ascii="Helvetica" w:hAnsi="Helvetica" w:cs="Helvetica"/>
            <w:sz w:val="22"/>
            <w:szCs w:val="22"/>
            <w:lang w:val="en-US"/>
          </w:rPr>
          <w:t>ation regulation</w:t>
        </w:r>
      </w:ins>
      <w:r w:rsidR="00890BA6" w:rsidRPr="00320645">
        <w:rPr>
          <w:rFonts w:ascii="Helvetica" w:hAnsi="Helvetica" w:cs="Helvetica"/>
          <w:sz w:val="22"/>
          <w:szCs w:val="22"/>
          <w:lang w:val="en-US"/>
        </w:rPr>
        <w:t xml:space="preserve"> are thought to be at play, then the first assumption of the </w:t>
      </w:r>
      <w:r w:rsidR="00890BA6" w:rsidRPr="00320645">
        <w:rPr>
          <w:rFonts w:ascii="Helvetica" w:hAnsi="Helvetica" w:cs="Helvetica"/>
          <w:sz w:val="22"/>
          <w:szCs w:val="22"/>
          <w:lang w:val="en-US"/>
        </w:rPr>
        <w:lastRenderedPageBreak/>
        <w:t>hypothesis is unlikely to be met.</w:t>
      </w:r>
      <w:ins w:id="70" w:author="Heather Kharouba" w:date="2019-04-11T13:13:00Z">
        <w:r>
          <w:rPr>
            <w:rFonts w:ascii="Helvetica" w:hAnsi="Helvetica" w:cs="Helvetica"/>
            <w:sz w:val="22"/>
            <w:szCs w:val="22"/>
            <w:lang w:val="en-US"/>
          </w:rPr>
          <w:t xml:space="preserve"> </w:t>
        </w:r>
        <w:commentRangeStart w:id="71"/>
        <w:r>
          <w:rPr>
            <w:rFonts w:ascii="Helvetica" w:hAnsi="Helvetica" w:cs="Helvetica"/>
            <w:kern w:val="1"/>
            <w:sz w:val="22"/>
            <w:szCs w:val="22"/>
            <w:lang w:val="en-US"/>
          </w:rPr>
          <w:t xml:space="preserve">Even when </w:t>
        </w:r>
        <w:r w:rsidR="00113429">
          <w:rPr>
            <w:rFonts w:ascii="Helvetica" w:hAnsi="Helvetica" w:cs="Helvetica"/>
            <w:kern w:val="1"/>
            <w:sz w:val="22"/>
            <w:szCs w:val="22"/>
            <w:lang w:val="en-US"/>
          </w:rPr>
          <w:t xml:space="preserve">both of </w:t>
        </w:r>
        <w:r>
          <w:rPr>
            <w:rFonts w:ascii="Helvetica" w:hAnsi="Helvetica" w:cs="Helvetica"/>
            <w:kern w:val="1"/>
            <w:sz w:val="22"/>
            <w:szCs w:val="22"/>
            <w:lang w:val="en-US"/>
          </w:rPr>
          <w:t xml:space="preserve">the assumptions of the Cushing hypothesis have been met, </w:t>
        </w:r>
      </w:ins>
      <w:ins w:id="72" w:author="Heather Kharouba" w:date="2019-04-11T13:15:00Z">
        <w:r w:rsidR="00113429">
          <w:rPr>
            <w:rFonts w:ascii="Helvetica" w:hAnsi="Helvetica" w:cs="Helvetica"/>
            <w:kern w:val="1"/>
            <w:sz w:val="22"/>
            <w:szCs w:val="22"/>
            <w:lang w:val="en-US"/>
          </w:rPr>
          <w:t>identifying the ultimate</w:t>
        </w:r>
      </w:ins>
      <w:ins w:id="73" w:author="Heather Kharouba" w:date="2019-04-11T13:13:00Z">
        <w:r w:rsidR="00113429">
          <w:rPr>
            <w:rFonts w:ascii="Helvetica" w:hAnsi="Helvetica" w:cs="Helvetica"/>
            <w:kern w:val="1"/>
            <w:sz w:val="22"/>
            <w:szCs w:val="22"/>
            <w:lang w:val="en-US"/>
          </w:rPr>
          <w:t xml:space="preserve"> mechanism</w:t>
        </w:r>
        <w:r>
          <w:rPr>
            <w:rFonts w:ascii="Helvetica" w:hAnsi="Helvetica" w:cs="Helvetica"/>
            <w:kern w:val="1"/>
            <w:sz w:val="22"/>
            <w:szCs w:val="22"/>
            <w:lang w:val="en-US"/>
          </w:rPr>
          <w:t xml:space="preserve"> is key to predicting how interactions are likely to respond to climate change</w:t>
        </w:r>
      </w:ins>
      <w:ins w:id="74" w:author="Heather Kharouba" w:date="2019-04-11T13:15:00Z">
        <w:r w:rsidR="00113429">
          <w:rPr>
            <w:rFonts w:ascii="Helvetica" w:hAnsi="Helvetica" w:cs="Helvetica"/>
            <w:kern w:val="1"/>
            <w:sz w:val="22"/>
            <w:szCs w:val="22"/>
            <w:lang w:val="en-US"/>
          </w:rPr>
          <w:t xml:space="preserve"> (discussed in more detail in the next section</w:t>
        </w:r>
      </w:ins>
      <w:ins w:id="75" w:author="Heather Kharouba" w:date="2019-04-11T21:08:00Z">
        <w:r w:rsidR="003E61C9">
          <w:rPr>
            <w:rFonts w:ascii="Helvetica" w:hAnsi="Helvetica" w:cs="Helvetica"/>
            <w:kern w:val="1"/>
            <w:sz w:val="22"/>
            <w:szCs w:val="22"/>
            <w:lang w:val="en-US"/>
          </w:rPr>
          <w:t>; Figure 2</w:t>
        </w:r>
      </w:ins>
      <w:ins w:id="76" w:author="Heather Kharouba" w:date="2019-04-11T13:15:00Z">
        <w:r w:rsidR="00113429">
          <w:rPr>
            <w:rFonts w:ascii="Helvetica" w:hAnsi="Helvetica" w:cs="Helvetica"/>
            <w:kern w:val="1"/>
            <w:sz w:val="22"/>
            <w:szCs w:val="22"/>
            <w:lang w:val="en-US"/>
          </w:rPr>
          <w:t>)</w:t>
        </w:r>
      </w:ins>
      <w:ins w:id="77" w:author="Heather Kharouba" w:date="2019-04-11T13:13:00Z">
        <w:r>
          <w:rPr>
            <w:rFonts w:ascii="Helvetica" w:hAnsi="Helvetica" w:cs="Helvetica"/>
            <w:kern w:val="1"/>
            <w:sz w:val="22"/>
            <w:szCs w:val="22"/>
            <w:lang w:val="en-US"/>
          </w:rPr>
          <w:t>.</w:t>
        </w:r>
      </w:ins>
      <w:ins w:id="78" w:author="Heather Kharouba" w:date="2019-04-11T13:14:00Z">
        <w:r w:rsidR="00113429">
          <w:rPr>
            <w:rFonts w:ascii="Helvetica" w:hAnsi="Helvetica" w:cs="Helvetica"/>
            <w:kern w:val="1"/>
            <w:sz w:val="22"/>
            <w:szCs w:val="22"/>
            <w:lang w:val="en-US"/>
          </w:rPr>
          <w:t xml:space="preserve"> </w:t>
        </w:r>
      </w:ins>
      <w:commentRangeEnd w:id="71"/>
      <w:ins w:id="79" w:author="Heather Kharouba" w:date="2019-04-11T13:16:00Z">
        <w:r w:rsidR="00113429">
          <w:rPr>
            <w:rStyle w:val="CommentReference"/>
          </w:rPr>
          <w:commentReference w:id="71"/>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02EAFD77"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 xml:space="preserve">For example, in aquatic systems—where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w:t>
      </w:r>
      <w:proofErr w:type="spellStart"/>
      <w:r w:rsidR="00F0738C">
        <w:rPr>
          <w:rFonts w:ascii="Helvetica" w:hAnsi="Helvetica" w:cs="Helvetica"/>
          <w:kern w:val="1"/>
          <w:sz w:val="22"/>
          <w:szCs w:val="22"/>
          <w:lang w:val="en-US"/>
        </w:rPr>
        <w:t>Shurin</w:t>
      </w:r>
      <w:proofErr w:type="spellEnd"/>
      <w:r w:rsidR="00F0738C">
        <w:rPr>
          <w:rFonts w:ascii="Helvetica" w:hAnsi="Helvetica" w:cs="Helvetica"/>
          <w:kern w:val="1"/>
          <w:sz w:val="22"/>
          <w:szCs w:val="22"/>
          <w:lang w:val="en-US"/>
        </w:rPr>
        <w:t xml:space="preserve">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ins w:id="81" w:author="Heather Kharouba" w:date="2019-04-10T15:31:00Z">
        <w:r w:rsidR="00C024B9">
          <w:rPr>
            <w:rFonts w:ascii="Helvetica" w:hAnsi="Helvetica" w:cs="Helvetica"/>
            <w:kern w:val="1"/>
            <w:sz w:val="22"/>
            <w:szCs w:val="22"/>
            <w:lang w:val="en-US"/>
          </w:rPr>
          <w:t>If resource peaks are controlled by enemy release</w:t>
        </w:r>
      </w:ins>
      <w:ins w:id="82" w:author="Heather Kharouba" w:date="2019-04-10T15:51:00Z">
        <w:r w:rsidR="002D7EB7">
          <w:rPr>
            <w:rFonts w:ascii="Helvetica" w:hAnsi="Helvetica" w:cs="Helvetica"/>
            <w:kern w:val="1"/>
            <w:sz w:val="22"/>
            <w:szCs w:val="22"/>
            <w:lang w:val="en-US"/>
          </w:rPr>
          <w:t xml:space="preserve"> rather than abiotic factors</w:t>
        </w:r>
      </w:ins>
      <w:ins w:id="83" w:author="Heather Kharouba" w:date="2019-04-10T15:31:00Z">
        <w:r w:rsidR="00C024B9">
          <w:rPr>
            <w:rFonts w:ascii="Helvetica" w:hAnsi="Helvetica" w:cs="Helvetica"/>
            <w:kern w:val="1"/>
            <w:sz w:val="22"/>
            <w:szCs w:val="22"/>
            <w:lang w:val="en-US"/>
          </w:rPr>
          <w:t>, then the first assumption of the hypothesis is unlikely to be me</w:t>
        </w:r>
      </w:ins>
      <w:ins w:id="84" w:author="Heather Kharouba" w:date="2019-04-10T15:32:00Z">
        <w:r w:rsidR="002D7EB7">
          <w:rPr>
            <w:rFonts w:ascii="Helvetica" w:hAnsi="Helvetica" w:cs="Helvetica"/>
            <w:kern w:val="1"/>
            <w:sz w:val="22"/>
            <w:szCs w:val="22"/>
            <w:lang w:val="en-US"/>
          </w:rPr>
          <w:t>t</w:t>
        </w:r>
      </w:ins>
      <w:ins w:id="85" w:author="Heather Kharouba" w:date="2019-04-10T15:31:00Z">
        <w:r w:rsidR="00C024B9">
          <w:rPr>
            <w:rFonts w:ascii="Helvetica" w:hAnsi="Helvetica" w:cs="Helvetica"/>
            <w:kern w:val="1"/>
            <w:sz w:val="22"/>
            <w:szCs w:val="22"/>
            <w:lang w:val="en-US"/>
          </w:rPr>
          <w:t xml:space="preserve"> and the subsequent predictions from the Cushing hypothesis are unlikely to hold.</w:t>
        </w:r>
      </w:ins>
    </w:p>
    <w:p w14:paraId="5BA78A18" w14:textId="0D960479"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w:t>
      </w:r>
      <w:commentRangeStart w:id="86"/>
      <w:commentRangeStart w:id="87"/>
      <w:r w:rsidR="00B01AE1" w:rsidRPr="00E41A72">
        <w:rPr>
          <w:rFonts w:ascii="Helvetica" w:hAnsi="Helvetica" w:cs="Helvetica"/>
          <w:kern w:val="1"/>
          <w:sz w:val="22"/>
          <w:szCs w:val="22"/>
          <w:lang w:val="en-US"/>
        </w:rPr>
        <w:t xml:space="preserve">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commentRangeEnd w:id="86"/>
      <w:r w:rsidR="009929CD">
        <w:rPr>
          <w:rStyle w:val="CommentReference"/>
        </w:rPr>
        <w:commentReference w:id="86"/>
      </w:r>
      <w:commentRangeEnd w:id="87"/>
      <w:r w:rsidR="008514E4">
        <w:rPr>
          <w:rStyle w:val="CommentReference"/>
        </w:rPr>
        <w:commentReference w:id="87"/>
      </w:r>
      <w:r w:rsidR="00B01AE1">
        <w:rPr>
          <w:rFonts w:ascii="Helvetica" w:hAnsi="Helvetica" w:cs="Helvetica"/>
          <w:kern w:val="1"/>
          <w:sz w:val="22"/>
          <w:szCs w:val="22"/>
          <w:lang w:val="en-US"/>
        </w:rPr>
        <w:t>requir</w:t>
      </w:r>
      <w:r w:rsidR="000E5C5B">
        <w:rPr>
          <w:rFonts w:ascii="Helvetica" w:hAnsi="Helvetica" w:cs="Helvetica"/>
          <w:kern w:val="1"/>
          <w:sz w:val="22"/>
          <w:szCs w:val="22"/>
          <w:lang w:val="en-US"/>
        </w:rPr>
        <w:t>e</w:t>
      </w:r>
      <w:del w:id="88" w:author="Heather Kharouba" w:date="2019-04-11T13:23:00Z">
        <w:r w:rsidR="00B01AE1" w:rsidDel="000E5C5B">
          <w:rPr>
            <w:rFonts w:ascii="Helvetica" w:hAnsi="Helvetica" w:cs="Helvetica"/>
            <w:kern w:val="1"/>
            <w:sz w:val="22"/>
            <w:szCs w:val="22"/>
            <w:lang w:val="en-US"/>
          </w:rPr>
          <w:delText>e</w:delText>
        </w:r>
        <w:r w:rsidR="00B01AE1" w:rsidRPr="00E41A72" w:rsidDel="000E5C5B">
          <w:rPr>
            <w:rFonts w:ascii="Helvetica" w:hAnsi="Helvetica" w:cs="Helvetica"/>
            <w:kern w:val="1"/>
            <w:sz w:val="22"/>
            <w:szCs w:val="22"/>
            <w:lang w:val="en-US"/>
          </w:rPr>
          <w:delText xml:space="preserve"> </w:delText>
        </w:r>
        <w:r w:rsidR="00B01AE1" w:rsidRPr="000E5C5B" w:rsidDel="000E5C5B">
          <w:rPr>
            <w:rFonts w:ascii="Helvetica" w:hAnsi="Helvetica" w:cs="Helvetica"/>
            <w:kern w:val="1"/>
            <w:sz w:val="22"/>
            <w:szCs w:val="22"/>
            <w:highlight w:val="yellow"/>
            <w:lang w:val="en-US"/>
          </w:rPr>
          <w:delText>more</w:delText>
        </w:r>
      </w:del>
      <w:r w:rsidR="00B01AE1" w:rsidRPr="00E41A72">
        <w:rPr>
          <w:rFonts w:ascii="Helvetica" w:hAnsi="Helvetica" w:cs="Helvetica"/>
          <w:kern w:val="1"/>
          <w:sz w:val="22"/>
          <w:szCs w:val="22"/>
          <w:lang w:val="en-US"/>
        </w:rPr>
        <w:t xml:space="preserv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w:t>
      </w:r>
      <w:r w:rsidR="00B01AE1" w:rsidRPr="00E41A72">
        <w:rPr>
          <w:rFonts w:ascii="Helvetica" w:hAnsi="Helvetica" w:cs="Helvetica"/>
          <w:kern w:val="1"/>
          <w:sz w:val="22"/>
          <w:szCs w:val="22"/>
          <w:lang w:val="en-US"/>
        </w:rPr>
        <w:lastRenderedPageBreak/>
        <w:t>consumer.</w:t>
      </w:r>
    </w:p>
    <w:p w14:paraId="2CEEEC69" w14:textId="16F0FB78" w:rsidR="00014A22"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89" w:author="Heather Kharouba" w:date="2019-04-11T13:57:00Z"/>
          <w:rFonts w:ascii="Helvetica" w:hAnsi="Helvetica" w:cs="Helvetica"/>
          <w:kern w:val="1"/>
          <w:sz w:val="22"/>
          <w:szCs w:val="22"/>
          <w:lang w:val="en-US"/>
        </w:rPr>
      </w:pPr>
      <w:r>
        <w:rPr>
          <w:rFonts w:ascii="Helvetica" w:hAnsi="Helvetica" w:cs="Helvetica"/>
          <w:kern w:val="1"/>
          <w:sz w:val="22"/>
          <w:szCs w:val="22"/>
          <w:lang w:val="en-US"/>
        </w:rPr>
        <w:tab/>
      </w:r>
      <w:commentRangeStart w:id="90"/>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commentRangeEnd w:id="90"/>
      <w:r w:rsidR="00C77BE5">
        <w:rPr>
          <w:rStyle w:val="CommentReference"/>
        </w:rPr>
        <w:commentReference w:id="90"/>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w:t>
      </w:r>
      <w:ins w:id="91" w:author="Ian Breckheimer" w:date="2019-04-08T11:22:00Z">
        <w:r w:rsidR="009929CD">
          <w:rPr>
            <w:rFonts w:ascii="Helvetica" w:hAnsi="Helvetica" w:cs="Helvetica"/>
            <w:kern w:val="1"/>
            <w:sz w:val="22"/>
            <w:szCs w:val="22"/>
            <w:lang w:val="en-US"/>
          </w:rPr>
          <w:t xml:space="preserve"> potential</w:t>
        </w:r>
      </w:ins>
      <w:r w:rsidR="00F44A4D">
        <w:rPr>
          <w:rFonts w:ascii="Helvetica" w:hAnsi="Helvetica" w:cs="Helvetica"/>
          <w:kern w:val="1"/>
          <w:sz w:val="22"/>
          <w:szCs w:val="22"/>
          <w:lang w:val="en-US"/>
        </w:rPr>
        <w:t xml:space="preserve"> mechanisms</w:t>
      </w:r>
      <w:ins w:id="92" w:author="Ian Breckheimer" w:date="2019-04-08T11:22:00Z">
        <w:r w:rsidR="009929CD">
          <w:rPr>
            <w:rFonts w:ascii="Helvetica" w:hAnsi="Helvetica" w:cs="Helvetica"/>
            <w:kern w:val="1"/>
            <w:sz w:val="22"/>
            <w:szCs w:val="22"/>
            <w:lang w:val="en-US"/>
          </w:rPr>
          <w:t xml:space="preserve"> underlying relationships between phenological match and consumer performance</w:t>
        </w:r>
      </w:ins>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w:t>
      </w:r>
      <w:ins w:id="93" w:author="Heather Kharouba" w:date="2019-04-11T11:12:00Z">
        <w:r w:rsidR="002A6A21" w:rsidRPr="00AE69BC">
          <w:rPr>
            <w:rFonts w:ascii="Helvetica" w:hAnsi="Helvetica" w:cs="Helvetica"/>
            <w:kern w:val="1"/>
            <w:sz w:val="22"/>
            <w:szCs w:val="22"/>
            <w:lang w:val="en-US"/>
          </w:rPr>
          <w:t xml:space="preserve">and </w:t>
        </w:r>
        <w:commentRangeStart w:id="94"/>
        <w:r w:rsidR="002A6A21">
          <w:rPr>
            <w:rFonts w:ascii="Helvetica" w:hAnsi="Helvetica" w:cs="Helvetica"/>
            <w:kern w:val="1"/>
            <w:sz w:val="22"/>
            <w:szCs w:val="22"/>
            <w:lang w:val="en-US"/>
          </w:rPr>
          <w:t>resource</w:t>
        </w:r>
        <w:commentRangeEnd w:id="94"/>
        <w:r w:rsidR="002A6A21">
          <w:rPr>
            <w:rStyle w:val="CommentReference"/>
          </w:rPr>
          <w:commentReference w:id="94"/>
        </w:r>
      </w:ins>
      <w:r w:rsidR="003B5617">
        <w:rPr>
          <w:rFonts w:ascii="Helvetica" w:hAnsi="Helvetica" w:cs="Helvetica"/>
          <w:kern w:val="1"/>
          <w:sz w:val="22"/>
          <w:szCs w:val="22"/>
          <w:lang w:val="en-US"/>
        </w:rPr>
        <w:t xml:space="preserv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ins w:id="95" w:author="Heather Kharouba" w:date="2019-04-11T14:00:00Z">
        <w:r w:rsidR="008F2DF3">
          <w:rPr>
            <w:rFonts w:ascii="Helvetica" w:hAnsi="Helvetica" w:cs="Helvetica"/>
            <w:kern w:val="1"/>
            <w:sz w:val="22"/>
            <w:szCs w:val="22"/>
            <w:lang w:val="en-US"/>
          </w:rPr>
          <w:t>.</w:t>
        </w:r>
      </w:ins>
      <w:r w:rsidR="003C4A76" w:rsidRPr="00AE69BC">
        <w:rPr>
          <w:rFonts w:ascii="Helvetica" w:hAnsi="Helvetica" w:cs="Helvetica"/>
          <w:kern w:val="1"/>
          <w:sz w:val="22"/>
          <w:szCs w:val="22"/>
          <w:lang w:val="en-US"/>
        </w:rPr>
        <w:t xml:space="preserve"> </w:t>
      </w:r>
    </w:p>
    <w:p w14:paraId="6B19AF7C" w14:textId="4E3BD619" w:rsidR="00014A22" w:rsidRDefault="00014A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6" w:author="Heather Kharouba" w:date="2019-04-11T13:57:00Z"/>
          <w:rFonts w:ascii="Helvetica" w:hAnsi="Helvetica" w:cs="Helvetica"/>
          <w:kern w:val="1"/>
          <w:sz w:val="22"/>
          <w:szCs w:val="22"/>
          <w:lang w:val="en-US"/>
        </w:rPr>
      </w:pPr>
      <w:moveToRangeStart w:id="97" w:author="Heather Kharouba" w:date="2019-04-11T13:57:00Z" w:name="move416610378"/>
      <w:moveTo w:id="98" w:author="Heather Kharouba" w:date="2019-04-11T13:57:00Z">
        <w:del w:id="99" w:author="Heather Kharouba" w:date="2019-04-11T14:01:00Z">
          <w:r w:rsidDel="008F2DF3">
            <w:rPr>
              <w:rFonts w:ascii="Helvetica" w:hAnsi="Helvetica" w:cs="Helvetica"/>
              <w:kern w:val="1"/>
              <w:sz w:val="22"/>
              <w:szCs w:val="22"/>
              <w:lang w:val="en-US"/>
            </w:rPr>
            <w:delText xml:space="preserve">Finally, another consequence of researchers not collecting </w:delText>
          </w:r>
        </w:del>
      </w:moveTo>
      <w:ins w:id="100" w:author="Heather Kharouba" w:date="2019-04-11T14:01:00Z">
        <w:r w:rsidR="008F2DF3">
          <w:rPr>
            <w:rFonts w:ascii="Helvetica" w:hAnsi="Helvetica" w:cs="Helvetica"/>
            <w:kern w:val="1"/>
            <w:sz w:val="22"/>
            <w:szCs w:val="22"/>
            <w:lang w:val="en-US"/>
          </w:rPr>
          <w:t>E</w:t>
        </w:r>
      </w:ins>
      <w:moveTo w:id="101" w:author="Heather Kharouba" w:date="2019-04-11T13:57:00Z">
        <w:r>
          <w:rPr>
            <w:rFonts w:ascii="Helvetica" w:hAnsi="Helvetica" w:cs="Helvetica"/>
            <w:kern w:val="1"/>
            <w:sz w:val="22"/>
            <w:szCs w:val="22"/>
            <w:lang w:val="en-US"/>
          </w:rPr>
          <w:t xml:space="preserve">quivalent </w:t>
        </w:r>
      </w:moveTo>
      <w:ins w:id="102" w:author="Heather Kharouba" w:date="2019-04-11T14:01:00Z">
        <w:r w:rsidR="008F2DF3">
          <w:rPr>
            <w:rFonts w:ascii="Helvetica" w:hAnsi="Helvetica" w:cs="Helvetica"/>
            <w:kern w:val="1"/>
            <w:sz w:val="22"/>
            <w:szCs w:val="22"/>
            <w:lang w:val="en-US"/>
          </w:rPr>
          <w:t>[</w:t>
        </w:r>
      </w:ins>
      <w:moveTo w:id="103" w:author="Heather Kharouba" w:date="2019-04-11T13:57:00Z">
        <w:r>
          <w:rPr>
            <w:rFonts w:ascii="Helvetica" w:hAnsi="Helvetica" w:cs="Helvetica"/>
            <w:kern w:val="1"/>
            <w:sz w:val="22"/>
            <w:szCs w:val="22"/>
            <w:lang w:val="en-US"/>
          </w:rPr>
          <w:t>fitness</w:t>
        </w:r>
      </w:moveTo>
      <w:ins w:id="104" w:author="Heather Kharouba" w:date="2019-04-11T14:01:00Z">
        <w:r w:rsidR="008F2DF3">
          <w:rPr>
            <w:rFonts w:ascii="Helvetica" w:hAnsi="Helvetica" w:cs="Helvetica"/>
            <w:kern w:val="1"/>
            <w:sz w:val="22"/>
            <w:szCs w:val="22"/>
            <w:lang w:val="en-US"/>
          </w:rPr>
          <w:t>]</w:t>
        </w:r>
      </w:ins>
      <w:moveTo w:id="105" w:author="Heather Kharouba" w:date="2019-04-11T13:57:00Z">
        <w:r>
          <w:rPr>
            <w:rFonts w:ascii="Helvetica" w:hAnsi="Helvetica" w:cs="Helvetica"/>
            <w:kern w:val="1"/>
            <w:sz w:val="22"/>
            <w:szCs w:val="22"/>
            <w:lang w:val="en-US"/>
          </w:rPr>
          <w:t xml:space="preserve"> and population </w:t>
        </w:r>
        <w:commentRangeStart w:id="106"/>
        <w:r>
          <w:rPr>
            <w:rFonts w:ascii="Helvetica" w:hAnsi="Helvetica" w:cs="Helvetica"/>
            <w:kern w:val="1"/>
            <w:sz w:val="22"/>
            <w:szCs w:val="22"/>
            <w:lang w:val="en-US"/>
          </w:rPr>
          <w:t>data</w:t>
        </w:r>
        <w:commentRangeEnd w:id="106"/>
        <w:r>
          <w:rPr>
            <w:rStyle w:val="CommentReference"/>
          </w:rPr>
          <w:commentReference w:id="106"/>
        </w:r>
        <w:r w:rsidRPr="0050328F">
          <w:rPr>
            <w:rFonts w:ascii="Helvetica" w:hAnsi="Helvetica" w:cs="Helvetica"/>
            <w:kern w:val="1"/>
            <w:sz w:val="22"/>
            <w:szCs w:val="22"/>
            <w:lang w:val="en-US"/>
          </w:rPr>
          <w:t xml:space="preserve"> </w:t>
        </w:r>
        <w:r>
          <w:rPr>
            <w:rFonts w:ascii="Helvetica" w:hAnsi="Helvetica" w:cs="Helvetica"/>
            <w:kern w:val="1"/>
            <w:sz w:val="22"/>
            <w:szCs w:val="22"/>
            <w:lang w:val="en-US"/>
          </w:rPr>
          <w:t xml:space="preserve">for </w:t>
        </w:r>
      </w:moveTo>
      <w:ins w:id="107" w:author="Heather Kharouba" w:date="2019-04-11T14:01:00Z">
        <w:r w:rsidR="008F2DF3">
          <w:rPr>
            <w:rFonts w:ascii="Helvetica" w:hAnsi="Helvetica" w:cs="Helvetica"/>
            <w:kern w:val="1"/>
            <w:sz w:val="22"/>
            <w:szCs w:val="22"/>
            <w:lang w:val="en-US"/>
          </w:rPr>
          <w:t>t</w:t>
        </w:r>
      </w:ins>
      <w:moveTo w:id="108" w:author="Heather Kharouba" w:date="2019-04-11T13:57:00Z">
        <w:r>
          <w:rPr>
            <w:rFonts w:ascii="Helvetica" w:hAnsi="Helvetica" w:cs="Helvetica"/>
            <w:kern w:val="1"/>
            <w:sz w:val="22"/>
            <w:szCs w:val="22"/>
            <w:lang w:val="en-US"/>
          </w:rPr>
          <w:t xml:space="preserve">he consumer and resource </w:t>
        </w:r>
      </w:moveTo>
      <w:ins w:id="109" w:author="Heather Kharouba" w:date="2019-04-11T14:05:00Z">
        <w:r w:rsidR="008F2DF3">
          <w:rPr>
            <w:rFonts w:ascii="Helvetica" w:hAnsi="Helvetica" w:cs="Helvetica"/>
            <w:kern w:val="1"/>
            <w:sz w:val="22"/>
            <w:szCs w:val="22"/>
            <w:lang w:val="en-US"/>
          </w:rPr>
          <w:t>are</w:t>
        </w:r>
      </w:ins>
      <w:moveTo w:id="110" w:author="Heather Kharouba" w:date="2019-04-11T13:57:00Z">
        <w:r w:rsidRPr="0050328F">
          <w:rPr>
            <w:rFonts w:ascii="Helvetica" w:hAnsi="Helvetica" w:cs="Helvetica"/>
            <w:kern w:val="1"/>
            <w:sz w:val="22"/>
            <w:szCs w:val="22"/>
            <w:lang w:val="en-US"/>
          </w:rPr>
          <w:t xml:space="preserve"> </w:t>
        </w:r>
      </w:moveTo>
      <w:ins w:id="111" w:author="Heather Kharouba" w:date="2019-04-11T14:01:00Z">
        <w:r w:rsidR="008F2DF3">
          <w:rPr>
            <w:rFonts w:ascii="Helvetica" w:hAnsi="Helvetica" w:cs="Helvetica"/>
            <w:kern w:val="1"/>
            <w:sz w:val="22"/>
            <w:szCs w:val="22"/>
            <w:lang w:val="en-US"/>
          </w:rPr>
          <w:t xml:space="preserve">needed to </w:t>
        </w:r>
      </w:ins>
      <w:ins w:id="112" w:author="Heather Kharouba" w:date="2019-04-11T14:04:00Z">
        <w:r w:rsidR="008F2DF3">
          <w:rPr>
            <w:rFonts w:ascii="Helvetica" w:hAnsi="Helvetica" w:cs="Helvetica"/>
            <w:kern w:val="1"/>
            <w:sz w:val="22"/>
            <w:szCs w:val="22"/>
            <w:lang w:val="en-US"/>
          </w:rPr>
          <w:t xml:space="preserve">test multiple mechanisms and </w:t>
        </w:r>
      </w:ins>
      <w:ins w:id="113" w:author="Heather Kharouba" w:date="2019-04-11T14:01:00Z">
        <w:r w:rsidR="008F2DF3">
          <w:rPr>
            <w:rFonts w:ascii="Helvetica" w:hAnsi="Helvetica" w:cs="Helvetica"/>
            <w:kern w:val="1"/>
            <w:sz w:val="22"/>
            <w:szCs w:val="22"/>
            <w:lang w:val="en-US"/>
          </w:rPr>
          <w:t>extend</w:t>
        </w:r>
      </w:ins>
      <w:moveTo w:id="114" w:author="Heather Kharouba" w:date="2019-04-11T13:57:00Z">
        <w:r w:rsidRPr="0050328F">
          <w:rPr>
            <w:rFonts w:ascii="Helvetica" w:hAnsi="Helvetica" w:cs="Helvetica"/>
            <w:kern w:val="1"/>
            <w:sz w:val="22"/>
            <w:szCs w:val="22"/>
            <w:lang w:val="en-US"/>
          </w:rPr>
          <w:t xml:space="preserve"> our mechanistic understanding </w:t>
        </w:r>
      </w:moveTo>
      <w:ins w:id="115" w:author="Heather Kharouba" w:date="2019-04-11T14:01:00Z">
        <w:r w:rsidR="008F2DF3">
          <w:rPr>
            <w:rFonts w:ascii="Helvetica" w:hAnsi="Helvetica" w:cs="Helvetica"/>
            <w:kern w:val="1"/>
            <w:sz w:val="22"/>
            <w:szCs w:val="22"/>
            <w:lang w:val="en-US"/>
          </w:rPr>
          <w:t>beyond the</w:t>
        </w:r>
      </w:ins>
      <w:moveTo w:id="116" w:author="Heather Kharouba" w:date="2019-04-11T13:57:00Z">
        <w:r w:rsidRPr="0050328F">
          <w:rPr>
            <w:rFonts w:ascii="Helvetica" w:hAnsi="Helvetica" w:cs="Helvetica"/>
            <w:kern w:val="1"/>
            <w:sz w:val="22"/>
            <w:szCs w:val="22"/>
            <w:lang w:val="en-US"/>
          </w:rPr>
          <w:t xml:space="preserve"> consumer. </w:t>
        </w:r>
        <w:r w:rsidRPr="00BC141F">
          <w:rPr>
            <w:rFonts w:ascii="Helvetica" w:hAnsi="Helvetica" w:cs="Helvetica"/>
            <w:kern w:val="1"/>
            <w:sz w:val="22"/>
            <w:szCs w:val="22"/>
            <w:lang w:val="en-US"/>
          </w:rPr>
          <w:t xml:space="preserve">Without </w:t>
        </w:r>
      </w:moveTo>
      <w:ins w:id="117" w:author="Heather Kharouba" w:date="2019-04-11T14:02:00Z">
        <w:r w:rsidR="008F2DF3">
          <w:rPr>
            <w:rFonts w:ascii="Helvetica" w:hAnsi="Helvetica" w:cs="Helvetica"/>
            <w:kern w:val="1"/>
            <w:sz w:val="22"/>
            <w:szCs w:val="22"/>
            <w:lang w:val="en-US"/>
          </w:rPr>
          <w:t>[</w:t>
        </w:r>
      </w:ins>
      <w:moveTo w:id="118" w:author="Heather Kharouba" w:date="2019-04-11T13:57:00Z">
        <w:r w:rsidRPr="00390530">
          <w:rPr>
            <w:rFonts w:ascii="Helvetica" w:hAnsi="Helvetica" w:cs="Helvetica"/>
            <w:kern w:val="1"/>
            <w:sz w:val="22"/>
            <w:szCs w:val="22"/>
            <w:lang w:val="en-US"/>
          </w:rPr>
          <w:t>finer scale</w:t>
        </w:r>
      </w:moveTo>
      <w:ins w:id="119" w:author="Heather Kharouba" w:date="2019-04-11T14:02:00Z">
        <w:r w:rsidR="008F2DF3">
          <w:rPr>
            <w:rFonts w:ascii="Helvetica" w:hAnsi="Helvetica" w:cs="Helvetica"/>
            <w:kern w:val="1"/>
            <w:sz w:val="22"/>
            <w:szCs w:val="22"/>
            <w:lang w:val="en-US"/>
          </w:rPr>
          <w:t>]</w:t>
        </w:r>
      </w:ins>
      <w:moveTo w:id="120" w:author="Heather Kharouba" w:date="2019-04-11T13:57:00Z">
        <w:r w:rsidRPr="00BC141F">
          <w:rPr>
            <w:rFonts w:ascii="Helvetica" w:hAnsi="Helvetica" w:cs="Helvetica"/>
            <w:kern w:val="1"/>
            <w:sz w:val="22"/>
            <w:szCs w:val="22"/>
            <w:lang w:val="en-US"/>
          </w:rPr>
          <w:t xml:space="preserve"> data on</w:t>
        </w:r>
        <w:r>
          <w:rPr>
            <w:rFonts w:ascii="Helvetica" w:hAnsi="Helvetica" w:cs="Helvetica"/>
            <w:kern w:val="1"/>
            <w:sz w:val="22"/>
            <w:szCs w:val="22"/>
            <w:lang w:val="en-US"/>
          </w:rPr>
          <w:t xml:space="preserve"> the resource, </w:t>
        </w:r>
        <w:r w:rsidRPr="0050328F">
          <w:rPr>
            <w:rFonts w:ascii="Helvetica" w:hAnsi="Helvetica" w:cs="Helvetica"/>
            <w:kern w:val="1"/>
            <w:sz w:val="22"/>
            <w:szCs w:val="22"/>
            <w:lang w:val="en-US"/>
          </w:rPr>
          <w:t xml:space="preserve">it </w:t>
        </w:r>
      </w:moveTo>
      <w:ins w:id="121" w:author="Heather Kharouba" w:date="2019-04-11T14:02:00Z">
        <w:r w:rsidR="008F2DF3">
          <w:rPr>
            <w:rFonts w:ascii="Helvetica" w:hAnsi="Helvetica" w:cs="Helvetica"/>
            <w:kern w:val="1"/>
            <w:sz w:val="22"/>
            <w:szCs w:val="22"/>
            <w:lang w:val="en-US"/>
          </w:rPr>
          <w:t>is</w:t>
        </w:r>
      </w:ins>
      <w:moveTo w:id="122" w:author="Heather Kharouba" w:date="2019-04-11T13:57:00Z">
        <w:r>
          <w:rPr>
            <w:rFonts w:ascii="Helvetica" w:hAnsi="Helvetica" w:cs="Helvetica"/>
            <w:kern w:val="1"/>
            <w:sz w:val="22"/>
            <w:szCs w:val="22"/>
            <w:lang w:val="en-US"/>
          </w:rPr>
          <w:t xml:space="preserve"> </w:t>
        </w:r>
        <w:r w:rsidRPr="0050328F">
          <w:rPr>
            <w:rFonts w:ascii="Helvetica" w:hAnsi="Helvetica" w:cs="Helvetica"/>
            <w:kern w:val="1"/>
            <w:sz w:val="22"/>
            <w:szCs w:val="22"/>
            <w:lang w:val="en-US"/>
          </w:rPr>
          <w:t xml:space="preserve">difficult to </w:t>
        </w:r>
        <w:r>
          <w:rPr>
            <w:rFonts w:ascii="Helvetica" w:hAnsi="Helvetica" w:cs="Helvetica"/>
            <w:kern w:val="1"/>
            <w:sz w:val="22"/>
            <w:szCs w:val="22"/>
            <w:lang w:val="en-US"/>
          </w:rPr>
          <w:t>test the 2</w:t>
        </w:r>
        <w:r w:rsidRPr="0037417D">
          <w:rPr>
            <w:rFonts w:ascii="Helvetica" w:hAnsi="Helvetica" w:cs="Helvetica"/>
            <w:kern w:val="1"/>
            <w:sz w:val="22"/>
            <w:szCs w:val="22"/>
            <w:vertAlign w:val="superscript"/>
            <w:lang w:val="en-US"/>
          </w:rPr>
          <w:t>nd</w:t>
        </w:r>
        <w:r>
          <w:rPr>
            <w:rFonts w:ascii="Helvetica" w:hAnsi="Helvetica" w:cs="Helvetica"/>
            <w:kern w:val="1"/>
            <w:sz w:val="22"/>
            <w:szCs w:val="22"/>
            <w:lang w:val="en-US"/>
          </w:rPr>
          <w:t xml:space="preserve"> assumption of the hypothesis and </w:t>
        </w:r>
        <w:r w:rsidRPr="0050328F">
          <w:rPr>
            <w:rFonts w:ascii="Helvetica" w:hAnsi="Helvetica" w:cs="Helvetica"/>
            <w:kern w:val="1"/>
            <w:sz w:val="22"/>
            <w:szCs w:val="22"/>
            <w:lang w:val="en-US"/>
          </w:rPr>
          <w:t>make predictions of the broader consequences of climate change-</w:t>
        </w:r>
        <w:r w:rsidRPr="004F53F2">
          <w:rPr>
            <w:rFonts w:ascii="Helvetica" w:hAnsi="Helvetica" w:cs="Helvetica"/>
            <w:kern w:val="1"/>
            <w:sz w:val="22"/>
            <w:szCs w:val="22"/>
            <w:lang w:val="en-US"/>
          </w:rPr>
          <w:t xml:space="preserve">driven </w:t>
        </w:r>
        <w:proofErr w:type="spellStart"/>
        <w:r w:rsidRPr="004F53F2">
          <w:rPr>
            <w:rFonts w:ascii="Helvetica" w:hAnsi="Helvetica" w:cs="Helvetica"/>
            <w:kern w:val="1"/>
            <w:sz w:val="22"/>
            <w:szCs w:val="22"/>
            <w:lang w:val="en-US"/>
          </w:rPr>
          <w:t>phenological</w:t>
        </w:r>
        <w:proofErr w:type="spellEnd"/>
        <w:r w:rsidRPr="004F53F2">
          <w:rPr>
            <w:rFonts w:ascii="Helvetica" w:hAnsi="Helvetica" w:cs="Helvetica"/>
            <w:kern w:val="1"/>
            <w:sz w:val="22"/>
            <w:szCs w:val="22"/>
            <w:lang w:val="en-US"/>
          </w:rPr>
          <w:t xml:space="preserve"> mismatches for the interaction</w:t>
        </w:r>
        <w:r>
          <w:rPr>
            <w:rFonts w:ascii="Helvetica" w:hAnsi="Helvetica" w:cs="Helvetica"/>
            <w:kern w:val="1"/>
            <w:sz w:val="22"/>
            <w:szCs w:val="22"/>
            <w:lang w:val="en-US"/>
          </w:rPr>
          <w:t xml:space="preserve"> in its entirety</w:t>
        </w:r>
        <w:r w:rsidRPr="004F53F2">
          <w:rPr>
            <w:rFonts w:ascii="Helvetica" w:hAnsi="Helvetica" w:cs="Helvetica"/>
            <w:kern w:val="1"/>
            <w:sz w:val="22"/>
            <w:szCs w:val="22"/>
            <w:lang w:val="en-US"/>
          </w:rPr>
          <w:t xml:space="preserve">. </w:t>
        </w:r>
        <w:r>
          <w:rPr>
            <w:rFonts w:ascii="Helvetica" w:hAnsi="Helvetica" w:cs="Helvetica"/>
            <w:kern w:val="1"/>
            <w:sz w:val="22"/>
            <w:szCs w:val="22"/>
            <w:lang w:val="en-US"/>
          </w:rPr>
          <w:t xml:space="preserve">For example, resource abundance can be used to determine the likelihood that consumers will encounter enough resource at the tails of their temporal distributions, thus defining the degree of seasonality in the resource. Moreover, </w:t>
        </w:r>
      </w:moveTo>
      <w:ins w:id="123" w:author="Heather Kharouba" w:date="2019-04-11T14:03:00Z">
        <w:r w:rsidR="008F2DF3">
          <w:rPr>
            <w:rFonts w:ascii="Helvetica" w:hAnsi="Helvetica" w:cs="Helvetica"/>
            <w:kern w:val="1"/>
            <w:sz w:val="22"/>
            <w:szCs w:val="22"/>
            <w:lang w:val="en-US"/>
          </w:rPr>
          <w:t>resource data is needed</w:t>
        </w:r>
      </w:ins>
      <w:moveTo w:id="124" w:author="Heather Kharouba" w:date="2019-04-11T13:57:00Z">
        <w:r w:rsidRPr="004F53F2">
          <w:rPr>
            <w:rFonts w:ascii="Helvetica" w:hAnsi="Helvetica" w:cs="Helvetica"/>
            <w:kern w:val="1"/>
            <w:sz w:val="22"/>
            <w:szCs w:val="22"/>
            <w:lang w:val="en-US"/>
          </w:rPr>
          <w:t xml:space="preserve"> to </w:t>
        </w:r>
        <w:r w:rsidRPr="00651736">
          <w:rPr>
            <w:rFonts w:ascii="Helvetica" w:hAnsi="Helvetica" w:cs="Helvetica"/>
            <w:kern w:val="1"/>
            <w:sz w:val="22"/>
            <w:szCs w:val="22"/>
            <w:lang w:val="en-US"/>
          </w:rPr>
          <w:t xml:space="preserve">incorporate feedbacks between the </w:t>
        </w:r>
        <w:r w:rsidRPr="00C04576">
          <w:rPr>
            <w:rFonts w:ascii="Helvetica" w:hAnsi="Helvetica" w:cs="Helvetica"/>
            <w:kern w:val="1"/>
            <w:sz w:val="22"/>
            <w:szCs w:val="22"/>
            <w:lang w:val="en-US"/>
          </w:rPr>
          <w:t xml:space="preserve">consumer and resource </w:t>
        </w:r>
        <w:r w:rsidRPr="006B46CB">
          <w:rPr>
            <w:rFonts w:ascii="Helvetica" w:hAnsi="Helvetica" w:cs="Helvetica"/>
            <w:kern w:val="1"/>
            <w:sz w:val="22"/>
            <w:szCs w:val="22"/>
            <w:lang w:val="en-US"/>
          </w:rPr>
          <w:t>(</w:t>
        </w:r>
        <w:r w:rsidRPr="00DA1078">
          <w:rPr>
            <w:rFonts w:ascii="Helvetica" w:hAnsi="Helvetica" w:cs="Helvetica"/>
            <w:kern w:val="1"/>
            <w:sz w:val="22"/>
            <w:szCs w:val="22"/>
            <w:lang w:val="en-US"/>
          </w:rPr>
          <w:t xml:space="preserve">e.g., </w:t>
        </w:r>
        <w:commentRangeStart w:id="125"/>
        <w:r w:rsidRPr="00DA1078">
          <w:rPr>
            <w:rFonts w:ascii="Helvetica" w:hAnsi="Helvetica" w:cs="Helvetica"/>
            <w:kern w:val="1"/>
            <w:sz w:val="22"/>
            <w:szCs w:val="22"/>
            <w:lang w:val="en-US"/>
          </w:rPr>
          <w:t>Carp</w:t>
        </w:r>
        <w:r w:rsidRPr="00651736">
          <w:rPr>
            <w:rFonts w:ascii="Helvetica" w:hAnsi="Helvetica" w:cs="Helvetica"/>
            <w:kern w:val="1"/>
            <w:sz w:val="22"/>
            <w:szCs w:val="22"/>
            <w:lang w:val="en-US"/>
          </w:rPr>
          <w:t>enter et al. 2001</w:t>
        </w:r>
        <w:commentRangeEnd w:id="125"/>
        <w:r>
          <w:rPr>
            <w:rStyle w:val="CommentReference"/>
          </w:rPr>
          <w:commentReference w:id="125"/>
        </w:r>
        <w:r w:rsidRPr="00651736">
          <w:rPr>
            <w:rFonts w:ascii="Helvetica" w:hAnsi="Helvetica" w:cs="Helvetica"/>
            <w:kern w:val="1"/>
            <w:sz w:val="22"/>
            <w:szCs w:val="22"/>
            <w:lang w:val="en-US"/>
          </w:rPr>
          <w:t xml:space="preserve">; Thackeray 2012), measure interaction strength (Miller-Rushing), which informs a key assumption of the hypothesis, </w:t>
        </w:r>
      </w:moveTo>
      <w:ins w:id="126" w:author="Heather Kharouba" w:date="2019-04-11T14:04:00Z">
        <w:r w:rsidR="008F2DF3">
          <w:rPr>
            <w:rFonts w:ascii="Helvetica" w:hAnsi="Helvetica" w:cs="Helvetica"/>
            <w:kern w:val="1"/>
            <w:sz w:val="22"/>
            <w:szCs w:val="22"/>
            <w:lang w:val="en-US"/>
          </w:rPr>
          <w:t>and</w:t>
        </w:r>
      </w:ins>
      <w:moveTo w:id="127" w:author="Heather Kharouba" w:date="2019-04-11T13:57:00Z">
        <w:r w:rsidRPr="00651736">
          <w:rPr>
            <w:rFonts w:ascii="Helvetica" w:hAnsi="Helvetica" w:cs="Helvetica"/>
            <w:kern w:val="1"/>
            <w:sz w:val="22"/>
            <w:szCs w:val="22"/>
            <w:lang w:val="en-US"/>
          </w:rPr>
          <w:t xml:space="preserve"> determine</w:t>
        </w:r>
        <w:r w:rsidRPr="004F53F2">
          <w:rPr>
            <w:rFonts w:ascii="Helvetica" w:hAnsi="Helvetica" w:cs="Helvetica"/>
            <w:kern w:val="1"/>
            <w:sz w:val="22"/>
            <w:szCs w:val="22"/>
            <w:lang w:val="en-US"/>
          </w:rPr>
          <w:t xml:space="preserve"> the broader implications of </w:t>
        </w:r>
        <w:proofErr w:type="spellStart"/>
        <w:r w:rsidRPr="004F53F2">
          <w:rPr>
            <w:rFonts w:ascii="Helvetica" w:hAnsi="Helvetica" w:cs="Helvetica"/>
            <w:kern w:val="1"/>
            <w:sz w:val="22"/>
            <w:szCs w:val="22"/>
            <w:lang w:val="en-US"/>
          </w:rPr>
          <w:t>phenological</w:t>
        </w:r>
        <w:proofErr w:type="spellEnd"/>
        <w:r w:rsidRPr="004F53F2">
          <w:rPr>
            <w:rFonts w:ascii="Helvetica" w:hAnsi="Helvetica" w:cs="Helvetica"/>
            <w:kern w:val="1"/>
            <w:sz w:val="22"/>
            <w:szCs w:val="22"/>
            <w:lang w:val="en-US"/>
          </w:rPr>
          <w:t xml:space="preserve"> mismatches for the community</w:t>
        </w:r>
        <w:r>
          <w:rPr>
            <w:rFonts w:ascii="Helvetica" w:hAnsi="Helvetica" w:cs="Helvetica"/>
            <w:kern w:val="1"/>
            <w:sz w:val="22"/>
            <w:szCs w:val="22"/>
            <w:lang w:val="en-US"/>
          </w:rPr>
          <w:t xml:space="preserve"> (e.g., </w:t>
        </w:r>
        <w:proofErr w:type="spellStart"/>
        <w:r>
          <w:rPr>
            <w:rFonts w:ascii="Helvetica" w:hAnsi="Helvetica" w:cs="Helvetica"/>
            <w:kern w:val="1"/>
            <w:sz w:val="22"/>
            <w:szCs w:val="22"/>
            <w:lang w:val="en-US"/>
          </w:rPr>
          <w:t>Nakazawa</w:t>
        </w:r>
        <w:proofErr w:type="spellEnd"/>
        <w:r>
          <w:rPr>
            <w:rFonts w:ascii="Helvetica" w:hAnsi="Helvetica" w:cs="Helvetica"/>
            <w:kern w:val="1"/>
            <w:sz w:val="22"/>
            <w:szCs w:val="22"/>
            <w:lang w:val="en-US"/>
          </w:rPr>
          <w:t xml:space="preserve"> and </w:t>
        </w:r>
        <w:proofErr w:type="spellStart"/>
        <w:r>
          <w:rPr>
            <w:rFonts w:ascii="Helvetica" w:hAnsi="Helvetica" w:cs="Helvetica"/>
            <w:kern w:val="1"/>
            <w:sz w:val="22"/>
            <w:szCs w:val="22"/>
            <w:lang w:val="en-US"/>
          </w:rPr>
          <w:t>Doi</w:t>
        </w:r>
        <w:proofErr w:type="spellEnd"/>
        <w:r>
          <w:rPr>
            <w:rFonts w:ascii="Helvetica" w:hAnsi="Helvetica" w:cs="Helvetica"/>
            <w:kern w:val="1"/>
            <w:sz w:val="22"/>
            <w:szCs w:val="22"/>
            <w:lang w:val="en-US"/>
          </w:rPr>
          <w:t xml:space="preserve"> 2012; Revilla et al. 2014)</w:t>
        </w:r>
        <w:r w:rsidRPr="004F53F2">
          <w:rPr>
            <w:rFonts w:ascii="Helvetica" w:hAnsi="Helvetica" w:cs="Helvetica"/>
            <w:kern w:val="1"/>
            <w:sz w:val="22"/>
            <w:szCs w:val="22"/>
            <w:lang w:val="en-US"/>
          </w:rPr>
          <w:t>.</w:t>
        </w:r>
      </w:moveTo>
      <w:moveToRangeEnd w:id="97"/>
    </w:p>
    <w:p w14:paraId="4EF40DCF" w14:textId="47B79453" w:rsidR="00E24E99"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128" w:author="Heather Kharouba" w:date="2019-04-11T13:57:00Z">
        <w:r>
          <w:rPr>
            <w:rFonts w:ascii="Helvetica" w:hAnsi="Helvetica" w:cs="Helvetica"/>
            <w:kern w:val="1"/>
            <w:sz w:val="22"/>
            <w:szCs w:val="22"/>
            <w:lang w:val="en-US"/>
          </w:rPr>
          <w:tab/>
        </w:r>
      </w:ins>
      <w:ins w:id="129" w:author="Heather Kharouba" w:date="2019-04-11T14:03:00Z">
        <w:r>
          <w:rPr>
            <w:rFonts w:ascii="Helvetica" w:hAnsi="Helvetica" w:cs="Helvetica"/>
            <w:kern w:val="1"/>
            <w:sz w:val="22"/>
            <w:szCs w:val="22"/>
            <w:lang w:val="en-US"/>
          </w:rPr>
          <w:t>Nevertheless,</w:t>
        </w:r>
      </w:ins>
      <w:r w:rsidR="003C4A76" w:rsidRPr="00AE69BC">
        <w:rPr>
          <w:rFonts w:ascii="Helvetica" w:hAnsi="Helvetica" w:cs="Helvetica"/>
          <w:kern w:val="1"/>
          <w:sz w:val="22"/>
          <w:szCs w:val="22"/>
          <w:lang w:val="en-US"/>
        </w:rPr>
        <w:t xml:space="preserve">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Of the</w:t>
      </w:r>
      <w:r w:rsidR="00E9674A">
        <w:rPr>
          <w:rFonts w:ascii="Helvetica" w:hAnsi="Helvetica" w:cs="Helvetica"/>
          <w:kern w:val="1"/>
          <w:sz w:val="22"/>
          <w:szCs w:val="22"/>
          <w:lang w:val="en-US"/>
        </w:rPr>
        <w:t xml:space="preserve"> interactions</w:t>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commentRangeStart w:id="130"/>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w:t>
      </w:r>
      <w:commentRangeEnd w:id="130"/>
      <w:r w:rsidR="009929CD">
        <w:rPr>
          <w:rStyle w:val="CommentReference"/>
        </w:rPr>
        <w:commentReference w:id="130"/>
      </w:r>
      <w:r w:rsidR="00FF3048" w:rsidRPr="00AE69BC">
        <w:rPr>
          <w:rFonts w:ascii="Helvetica" w:hAnsi="Helvetica" w:cs="Helvetica"/>
          <w:kern w:val="1"/>
          <w:sz w:val="22"/>
          <w:szCs w:val="22"/>
          <w:lang w:val="en-US"/>
        </w:rPr>
        <w:t xml:space="preserv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w:t>
      </w:r>
      <w:ins w:id="131" w:author="Ian Breckheimer" w:date="2019-04-08T11:24:00Z">
        <w:r w:rsidR="009929CD">
          <w:rPr>
            <w:rFonts w:ascii="Helvetica" w:hAnsi="Helvetica" w:cs="Helvetica"/>
            <w:kern w:val="1"/>
            <w:sz w:val="22"/>
            <w:szCs w:val="22"/>
            <w:lang w:val="en-US"/>
          </w:rPr>
          <w:t xml:space="preserve">performance </w:t>
        </w:r>
      </w:ins>
      <w:r w:rsidR="00001DCB" w:rsidRPr="00AE69BC">
        <w:rPr>
          <w:rFonts w:ascii="Helvetica" w:hAnsi="Helvetica" w:cs="Helvetica"/>
          <w:kern w:val="1"/>
          <w:sz w:val="22"/>
          <w:szCs w:val="22"/>
          <w:lang w:val="en-US"/>
        </w:rPr>
        <w:t xml:space="preserve">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sidR="00ED1C32">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w:t>
      </w:r>
      <w:del w:id="132" w:author="Heather Kharouba" w:date="2019-04-11T14:08:00Z">
        <w:r w:rsidR="00001DCB" w:rsidRPr="00FC1D88" w:rsidDel="00FC1D88">
          <w:rPr>
            <w:rFonts w:ascii="Helvetica" w:hAnsi="Helvetica" w:cs="Helvetica"/>
            <w:kern w:val="1"/>
            <w:sz w:val="22"/>
            <w:szCs w:val="22"/>
            <w:highlight w:val="yellow"/>
            <w:lang w:val="en-US"/>
          </w:rPr>
          <w:delText>more</w:delText>
        </w:r>
        <w:r w:rsidR="00001DCB" w:rsidRPr="00AE69BC" w:rsidDel="00FC1D88">
          <w:rPr>
            <w:rFonts w:ascii="Helvetica" w:hAnsi="Helvetica" w:cs="Helvetica"/>
            <w:kern w:val="1"/>
            <w:sz w:val="22"/>
            <w:szCs w:val="22"/>
            <w:lang w:val="en-US"/>
          </w:rPr>
          <w:delText xml:space="preserve"> </w:delText>
        </w:r>
      </w:del>
      <w:r w:rsidR="00001DCB" w:rsidRPr="00AE69BC">
        <w:rPr>
          <w:rFonts w:ascii="Helvetica" w:hAnsi="Helvetica" w:cs="Helvetica"/>
          <w:kern w:val="1"/>
          <w:sz w:val="22"/>
          <w:szCs w:val="22"/>
          <w:lang w:val="en-US"/>
        </w:rPr>
        <w:t>equivalent data on the resource and consumer</w:t>
      </w:r>
      <w:ins w:id="133" w:author="Heather Kharouba" w:date="2019-04-11T11:13:00Z">
        <w:r w:rsidR="002A6A21">
          <w:rPr>
            <w:rFonts w:ascii="Helvetica" w:hAnsi="Helvetica" w:cs="Helvetica"/>
            <w:kern w:val="1"/>
            <w:sz w:val="22"/>
            <w:szCs w:val="22"/>
            <w:lang w:val="en-US"/>
          </w:rPr>
          <w:t xml:space="preserve"> (e.g. abundance)</w:t>
        </w:r>
      </w:ins>
      <w:r w:rsidR="00001DCB" w:rsidRPr="00AE69BC">
        <w:rPr>
          <w:rFonts w:ascii="Helvetica" w:hAnsi="Helvetica" w:cs="Helvetica"/>
          <w:kern w:val="1"/>
          <w:sz w:val="22"/>
          <w:szCs w:val="22"/>
          <w:lang w:val="en-US"/>
        </w:rPr>
        <w:t xml:space="preserve">.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lastRenderedPageBreak/>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commentRangeStart w:id="134"/>
      <w:r w:rsidR="0034364C">
        <w:rPr>
          <w:rFonts w:ascii="Helvetica" w:hAnsi="Helvetica" w:cs="Helvetica"/>
          <w:kern w:val="1"/>
          <w:sz w:val="22"/>
          <w:szCs w:val="22"/>
          <w:lang w:val="en-US"/>
        </w:rPr>
        <w:t xml:space="preserve">per-capita performance </w:t>
      </w:r>
      <w:commentRangeEnd w:id="134"/>
      <w:r w:rsidR="009929CD">
        <w:rPr>
          <w:rStyle w:val="CommentReference"/>
        </w:rPr>
        <w:commentReference w:id="134"/>
      </w:r>
      <w:r w:rsidR="0034364C">
        <w:rPr>
          <w:rFonts w:ascii="Helvetica" w:hAnsi="Helvetica" w:cs="Helvetica"/>
          <w:kern w:val="1"/>
          <w:sz w:val="22"/>
          <w:szCs w:val="22"/>
          <w:lang w:val="en-US"/>
        </w:rPr>
        <w:t>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proofErr w:type="spellStart"/>
      <w:r w:rsidR="003E6FF3">
        <w:rPr>
          <w:rFonts w:ascii="Helvetica" w:hAnsi="Helvetica" w:cs="Helvetica"/>
          <w:kern w:val="1"/>
          <w:sz w:val="22"/>
          <w:szCs w:val="22"/>
          <w:lang w:val="en-US"/>
        </w:rPr>
        <w:t>Philippart</w:t>
      </w:r>
      <w:proofErr w:type="spellEnd"/>
      <w:r w:rsidR="003E6FF3">
        <w:rPr>
          <w:rFonts w:ascii="Helvetica" w:hAnsi="Helvetica" w:cs="Helvetica"/>
          <w:kern w:val="1"/>
          <w:sz w:val="22"/>
          <w:szCs w:val="22"/>
          <w:lang w:val="en-US"/>
        </w:rPr>
        <w:t xml:space="preserve">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6364B15C"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w:t>
      </w:r>
      <w:ins w:id="135" w:author="Heather Kharouba" w:date="2019-04-11T11:13:00Z">
        <w:r w:rsidR="002A6A21">
          <w:rPr>
            <w:rFonts w:ascii="Helvetica" w:hAnsi="Helvetica" w:cs="Helvetica"/>
            <w:kern w:val="1"/>
            <w:sz w:val="22"/>
            <w:szCs w:val="22"/>
            <w:lang w:val="en-US"/>
          </w:rPr>
          <w:t xml:space="preserve"> </w:t>
        </w:r>
      </w:ins>
      <w:r w:rsidR="000601A6" w:rsidRPr="00AE69BC">
        <w:rPr>
          <w:rFonts w:ascii="Helvetica" w:hAnsi="Helvetica" w:cs="Helvetica"/>
          <w:kern w:val="1"/>
          <w:sz w:val="22"/>
          <w:szCs w:val="22"/>
          <w:lang w:val="en-US"/>
        </w:rPr>
        <w:t>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w:t>
      </w:r>
      <w:r w:rsidR="009D3484">
        <w:rPr>
          <w:rFonts w:ascii="Helvetica" w:hAnsi="Helvetica" w:cs="Helvetica"/>
          <w:kern w:val="1"/>
          <w:sz w:val="22"/>
          <w:szCs w:val="22"/>
          <w:lang w:val="en-US"/>
        </w:rPr>
        <w:t xml:space="preserve">5; </w:t>
      </w:r>
      <w:r w:rsidR="009D3484" w:rsidRPr="00AE69BC">
        <w:rPr>
          <w:rFonts w:ascii="Helvetica" w:hAnsi="Helvetica" w:cs="Helvetica"/>
          <w:kern w:val="1"/>
          <w:sz w:val="22"/>
          <w:szCs w:val="22"/>
          <w:lang w:val="en-US"/>
        </w:rPr>
        <w:t>Gruner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w:t>
      </w:r>
      <w:ins w:id="136" w:author="Heather Kharouba" w:date="2019-04-11T11:14:00Z">
        <w:r w:rsidR="002A6A21">
          <w:rPr>
            <w:rFonts w:ascii="Helvetica" w:hAnsi="Helvetica" w:cs="Helvetica"/>
            <w:kern w:val="1"/>
            <w:sz w:val="22"/>
            <w:szCs w:val="22"/>
            <w:lang w:val="en-US"/>
          </w:rPr>
          <w:t>,</w:t>
        </w:r>
      </w:ins>
      <w:r w:rsidR="00EB1BE9">
        <w:rPr>
          <w:rFonts w:ascii="Helvetica" w:hAnsi="Helvetica" w:cs="Helvetica"/>
          <w:kern w:val="1"/>
          <w:sz w:val="22"/>
          <w:szCs w:val="22"/>
          <w:lang w:val="en-US"/>
        </w:rPr>
        <w:t xml:space="preserve">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0246432C"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ins w:id="137" w:author="Heather Kharouba" w:date="2019-04-10T15:58:00Z">
        <w:r w:rsidR="009B239C">
          <w:rPr>
            <w:rFonts w:ascii="Helvetica" w:hAnsi="Helvetica" w:cs="Helvetica"/>
            <w:kern w:val="1"/>
            <w:sz w:val="22"/>
            <w:szCs w:val="22"/>
            <w:lang w:val="en-US"/>
          </w:rPr>
          <w:t>, ultimately making it difficult to track the fate of individuals</w:t>
        </w:r>
      </w:ins>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ins w:id="138" w:author="Heather Kharouba" w:date="2019-04-10T16:01:00Z">
        <w:r w:rsidR="009B239C">
          <w:rPr>
            <w:rFonts w:ascii="Helvetica" w:hAnsi="Helvetica"/>
            <w:sz w:val="22"/>
            <w:szCs w:val="22"/>
          </w:rPr>
          <w:t xml:space="preserve">In cases where individuals can be distinguished, marked and monitored, it is possible to get per-capita </w:t>
        </w:r>
      </w:ins>
      <w:ins w:id="139" w:author="Heather Kharouba" w:date="2019-04-10T16:02:00Z">
        <w:r w:rsidR="009B239C">
          <w:rPr>
            <w:rFonts w:ascii="Helvetica" w:hAnsi="Helvetica"/>
            <w:sz w:val="22"/>
            <w:szCs w:val="22"/>
          </w:rPr>
          <w:t>data;</w:t>
        </w:r>
      </w:ins>
      <w:ins w:id="140" w:author="Heather Kharouba" w:date="2019-04-10T16:01:00Z">
        <w:r w:rsidR="009B239C">
          <w:rPr>
            <w:rFonts w:ascii="Helvetica" w:hAnsi="Helvetica"/>
            <w:sz w:val="22"/>
            <w:szCs w:val="22"/>
          </w:rPr>
          <w:t xml:space="preserve"> otherwise data </w:t>
        </w:r>
      </w:ins>
      <w:ins w:id="141" w:author="Heather Kharouba" w:date="2019-04-11T14:16:00Z">
        <w:r w:rsidR="001E2A84">
          <w:rPr>
            <w:rFonts w:ascii="Helvetica" w:hAnsi="Helvetica"/>
            <w:sz w:val="22"/>
            <w:szCs w:val="22"/>
          </w:rPr>
          <w:t>is more likely to b</w:t>
        </w:r>
      </w:ins>
      <w:ins w:id="142" w:author="Heather Kharouba" w:date="2019-04-10T16:01:00Z">
        <w:r w:rsidR="009B239C">
          <w:rPr>
            <w:rFonts w:ascii="Helvetica" w:hAnsi="Helvetica"/>
            <w:sz w:val="22"/>
            <w:szCs w:val="22"/>
          </w:rPr>
          <w:t xml:space="preserve">e aggregated </w:t>
        </w:r>
      </w:ins>
      <w:ins w:id="143" w:author="Heather Kharouba" w:date="2019-04-11T14:16:00Z">
        <w:r w:rsidR="001E2A84">
          <w:rPr>
            <w:rFonts w:ascii="Helvetica" w:hAnsi="Helvetica"/>
            <w:sz w:val="22"/>
            <w:szCs w:val="22"/>
          </w:rPr>
          <w:t xml:space="preserve">at the </w:t>
        </w:r>
      </w:ins>
      <w:ins w:id="144" w:author="Heather Kharouba" w:date="2019-04-10T16:01:00Z">
        <w:r w:rsidR="009B239C">
          <w:rPr>
            <w:rFonts w:ascii="Helvetica" w:hAnsi="Helvetica"/>
            <w:sz w:val="22"/>
            <w:szCs w:val="22"/>
          </w:rPr>
          <w:t xml:space="preserve">population or community-level. </w:t>
        </w:r>
      </w:ins>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w:t>
      </w:r>
      <w:r w:rsidR="00D72D2A" w:rsidRPr="00D72D2A">
        <w:rPr>
          <w:rFonts w:ascii="Helvetica" w:hAnsi="Helvetica"/>
          <w:sz w:val="22"/>
          <w:szCs w:val="22"/>
        </w:rPr>
        <w:lastRenderedPageBreak/>
        <w:t xml:space="preserve">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 xml:space="preserve">ations across </w:t>
      </w:r>
      <w:commentRangeStart w:id="145"/>
      <w:r w:rsidR="00D72D2A">
        <w:rPr>
          <w:rFonts w:ascii="Helvetica" w:hAnsi="Helvetica"/>
          <w:sz w:val="22"/>
          <w:szCs w:val="22"/>
        </w:rPr>
        <w:t>systems</w:t>
      </w:r>
      <w:commentRangeEnd w:id="145"/>
      <w:r w:rsidR="002A084D">
        <w:rPr>
          <w:rStyle w:val="CommentReference"/>
        </w:rPr>
        <w:commentReference w:id="145"/>
      </w:r>
      <w:r w:rsidR="00D72D2A" w:rsidRPr="00D72D2A">
        <w:rPr>
          <w:rFonts w:ascii="Helvetica" w:hAnsi="Helvetica"/>
          <w:sz w:val="22"/>
          <w:szCs w:val="22"/>
        </w:rPr>
        <w:t>.</w:t>
      </w:r>
      <w:ins w:id="146" w:author="Heather Kharouba" w:date="2019-04-10T15:59:00Z">
        <w:r w:rsidR="009B239C">
          <w:rPr>
            <w:rFonts w:ascii="Helvetica" w:hAnsi="Helvetica"/>
            <w:sz w:val="22"/>
            <w:szCs w:val="22"/>
          </w:rPr>
          <w:t xml:space="preserve"> </w:t>
        </w:r>
      </w:ins>
    </w:p>
    <w:p w14:paraId="4705BB51" w14:textId="2F9149E9"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Pr>
          <w:rFonts w:ascii="Helvetica" w:hAnsi="Helvetica" w:cs="Helvetica"/>
          <w:kern w:val="1"/>
          <w:sz w:val="22"/>
          <w:szCs w:val="22"/>
          <w:lang w:val="en-US"/>
        </w:rPr>
        <w:t>mechanisms related to both theories</w:t>
      </w:r>
      <w:r w:rsidR="004543DE" w:rsidRPr="00A170F9">
        <w:rPr>
          <w:rFonts w:ascii="Helvetica" w:hAnsi="Helvetica" w:cs="Helvetica"/>
          <w:kern w:val="1"/>
          <w:sz w:val="22"/>
          <w:szCs w:val="22"/>
          <w:lang w:val="en-US"/>
        </w:rPr>
        <w:t xml:space="preserve">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 xml:space="preserve">most studies do not actually provide </w:t>
      </w:r>
      <w:commentRangeStart w:id="147"/>
      <w:r w:rsidR="008849BF" w:rsidRPr="00A170F9">
        <w:rPr>
          <w:rFonts w:ascii="Helvetica" w:hAnsi="Helvetica" w:cs="Helvetica"/>
          <w:sz w:val="22"/>
          <w:szCs w:val="22"/>
          <w:lang w:val="en-US"/>
        </w:rPr>
        <w:t>strong tests of the Cushing hypothesis</w:t>
      </w:r>
      <w:commentRangeEnd w:id="147"/>
      <w:r w:rsidR="002A084D">
        <w:rPr>
          <w:rStyle w:val="CommentReference"/>
        </w:rPr>
        <w:commentReference w:id="147"/>
      </w:r>
      <w:r w:rsidR="008849BF" w:rsidRPr="00A170F9">
        <w:rPr>
          <w:rFonts w:ascii="Helvetica" w:hAnsi="Helvetica" w:cs="Helvetica"/>
          <w:sz w:val="22"/>
          <w:szCs w:val="22"/>
          <w:lang w:val="en-US"/>
        </w:rPr>
        <w:t>,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w:t>
      </w:r>
      <w:del w:id="148" w:author="Heather Kharouba" w:date="2019-04-11T11:14:00Z">
        <w:r w:rsidRPr="00A170F9" w:rsidDel="002A6A21">
          <w:rPr>
            <w:rFonts w:ascii="Helvetica" w:hAnsi="Helvetica" w:cs="Helvetica"/>
            <w:kern w:val="1"/>
            <w:sz w:val="22"/>
            <w:szCs w:val="22"/>
            <w:lang w:val="en-US"/>
          </w:rPr>
          <w:delText xml:space="preserve">they </w:delText>
        </w:r>
      </w:del>
      <w:ins w:id="149" w:author="Heather Kharouba" w:date="2019-04-11T11:14:00Z">
        <w:r w:rsidR="002A6A21">
          <w:rPr>
            <w:rFonts w:ascii="Helvetica" w:hAnsi="Helvetica" w:cs="Helvetica"/>
            <w:kern w:val="1"/>
            <w:sz w:val="22"/>
            <w:szCs w:val="22"/>
            <w:lang w:val="en-US"/>
          </w:rPr>
          <w:t>researchers</w:t>
        </w:r>
        <w:r w:rsidR="002A6A21" w:rsidRPr="00A170F9">
          <w:rPr>
            <w:rFonts w:ascii="Helvetica" w:hAnsi="Helvetica" w:cs="Helvetica"/>
            <w:kern w:val="1"/>
            <w:sz w:val="22"/>
            <w:szCs w:val="22"/>
            <w:lang w:val="en-US"/>
          </w:rPr>
          <w:t xml:space="preserve"> </w:t>
        </w:r>
      </w:ins>
      <w:r w:rsidRPr="00A170F9">
        <w:rPr>
          <w:rFonts w:ascii="Helvetica" w:hAnsi="Helvetica" w:cs="Helvetica"/>
          <w:kern w:val="1"/>
          <w:sz w:val="22"/>
          <w:szCs w:val="22"/>
          <w:lang w:val="en-US"/>
        </w:rPr>
        <w:t xml:space="preserve">find their </w:t>
      </w:r>
      <w:ins w:id="150" w:author="Heather Kharouba" w:date="2019-04-11T11:14:00Z">
        <w:r w:rsidR="002A6A21">
          <w:rPr>
            <w:rFonts w:ascii="Helvetica" w:hAnsi="Helvetica" w:cs="Helvetica"/>
            <w:kern w:val="1"/>
            <w:sz w:val="22"/>
            <w:szCs w:val="22"/>
            <w:lang w:val="en-US"/>
          </w:rPr>
          <w:t xml:space="preserve">proposed </w:t>
        </w:r>
      </w:ins>
      <w:r w:rsidRPr="00A170F9">
        <w:rPr>
          <w:rFonts w:ascii="Helvetica" w:hAnsi="Helvetica" w:cs="Helvetica"/>
          <w:kern w:val="1"/>
          <w:sz w:val="22"/>
          <w:szCs w:val="22"/>
          <w:lang w:val="en-US"/>
        </w:rPr>
        <w:t xml:space="preserve">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032B720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w:t>
      </w:r>
      <w:r w:rsidRPr="00775396">
        <w:rPr>
          <w:rFonts w:ascii="Helvetica" w:hAnsi="Helvetica" w:cs="Helvetica"/>
          <w:kern w:val="1"/>
          <w:sz w:val="22"/>
          <w:szCs w:val="22"/>
          <w:highlight w:val="yellow"/>
          <w:lang w:val="en-US"/>
        </w:rPr>
        <w:t>their</w:t>
      </w:r>
      <w:r w:rsidRPr="00A170F9">
        <w:rPr>
          <w:rFonts w:ascii="Helvetica" w:hAnsi="Helvetica" w:cs="Helvetica"/>
          <w:kern w:val="1"/>
          <w:sz w:val="22"/>
          <w:szCs w:val="22"/>
          <w:lang w:val="en-US"/>
        </w:rPr>
        <w:t xml:space="preserve"> hypothesis (i.e., high explained variation and clear </w:t>
      </w:r>
      <w:ins w:id="151" w:author="Ian Breckheimer" w:date="2019-04-08T11:38:00Z">
        <w:r w:rsidR="002A084D">
          <w:rPr>
            <w:rFonts w:ascii="Helvetica" w:hAnsi="Helvetica" w:cs="Helvetica"/>
            <w:kern w:val="1"/>
            <w:sz w:val="22"/>
            <w:szCs w:val="22"/>
            <w:lang w:val="en-US"/>
          </w:rPr>
          <w:t>patterns that align with predictions</w:t>
        </w:r>
      </w:ins>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nism</w:t>
      </w:r>
      <w:ins w:id="152" w:author="Ian Breckheimer" w:date="2019-04-08T11:38:00Z">
        <w:r w:rsidR="002A084D">
          <w:rPr>
            <w:rFonts w:ascii="Helvetica" w:hAnsi="Helvetica" w:cs="Helvetica"/>
            <w:kern w:val="1"/>
            <w:sz w:val="22"/>
            <w:szCs w:val="22"/>
            <w:lang w:val="en-US"/>
          </w:rPr>
          <w:t>s</w:t>
        </w:r>
      </w:ins>
      <w:r w:rsidR="004F1E14">
        <w:rPr>
          <w:rFonts w:ascii="Helvetica" w:hAnsi="Helvetica" w:cs="Helvetica"/>
          <w:kern w:val="1"/>
          <w:sz w:val="22"/>
          <w:szCs w:val="22"/>
          <w:lang w:val="en-US"/>
        </w:rPr>
        <w:t xml:space="preserve"> underlying the </w:t>
      </w:r>
      <w:ins w:id="153" w:author="Ian Breckheimer" w:date="2019-04-08T11:38:00Z">
        <w:r w:rsidR="002A084D">
          <w:rPr>
            <w:rFonts w:ascii="Helvetica" w:hAnsi="Helvetica" w:cs="Helvetica"/>
            <w:kern w:val="1"/>
            <w:sz w:val="22"/>
            <w:szCs w:val="22"/>
            <w:lang w:val="en-US"/>
          </w:rPr>
          <w:t xml:space="preserve">Cushing </w:t>
        </w:r>
      </w:ins>
      <w:r w:rsidR="004F1E14">
        <w:rPr>
          <w:rFonts w:ascii="Helvetica" w:hAnsi="Helvetica" w:cs="Helvetica"/>
          <w:kern w:val="1"/>
          <w:sz w:val="22"/>
          <w:szCs w:val="22"/>
          <w:lang w:val="en-US"/>
        </w:rPr>
        <w:t>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w:t>
      </w:r>
      <w:r w:rsidR="00C06280">
        <w:rPr>
          <w:rFonts w:ascii="Helvetica" w:hAnsi="Helvetica" w:cs="Helvetica"/>
          <w:kern w:val="1"/>
          <w:sz w:val="22"/>
          <w:szCs w:val="22"/>
          <w:lang w:val="en-US"/>
        </w:rPr>
        <w:lastRenderedPageBreak/>
        <w:t>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w:t>
      </w:r>
      <w:proofErr w:type="spellStart"/>
      <w:r w:rsidR="003C4A76" w:rsidRPr="00AE69BC">
        <w:rPr>
          <w:rFonts w:ascii="Helvetica" w:hAnsi="Helvetica" w:cs="Helvetica"/>
          <w:kern w:val="1"/>
          <w:sz w:val="22"/>
          <w:szCs w:val="22"/>
          <w:lang w:val="en-US"/>
        </w:rPr>
        <w:t>Jonzen</w:t>
      </w:r>
      <w:proofErr w:type="spellEnd"/>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53592CF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moveFromRangeStart w:id="154" w:author="Heather Kharouba" w:date="2019-04-11T13:57:00Z" w:name="move416610378"/>
      <w:moveFrom w:id="155" w:author="Heather Kharouba" w:date="2019-04-11T13:57:00Z">
        <w:r w:rsidR="00950C5F" w:rsidDel="00014A22">
          <w:rPr>
            <w:rFonts w:ascii="Helvetica" w:hAnsi="Helvetica" w:cs="Helvetica"/>
            <w:kern w:val="1"/>
            <w:sz w:val="22"/>
            <w:szCs w:val="22"/>
            <w:lang w:val="en-US"/>
          </w:rPr>
          <w:t xml:space="preserve">Finally, another consequence of </w:t>
        </w:r>
        <w:r w:rsidR="00745BD2" w:rsidDel="00014A22">
          <w:rPr>
            <w:rFonts w:ascii="Helvetica" w:hAnsi="Helvetica" w:cs="Helvetica"/>
            <w:kern w:val="1"/>
            <w:sz w:val="22"/>
            <w:szCs w:val="22"/>
            <w:lang w:val="en-US"/>
          </w:rPr>
          <w:t>researchers</w:t>
        </w:r>
        <w:r w:rsidR="00950C5F" w:rsidDel="00014A22">
          <w:rPr>
            <w:rFonts w:ascii="Helvetica" w:hAnsi="Helvetica" w:cs="Helvetica"/>
            <w:kern w:val="1"/>
            <w:sz w:val="22"/>
            <w:szCs w:val="22"/>
            <w:lang w:val="en-US"/>
          </w:rPr>
          <w:t xml:space="preserve"> not collecting </w:t>
        </w:r>
        <w:r w:rsidR="00BC141F" w:rsidDel="00014A22">
          <w:rPr>
            <w:rFonts w:ascii="Helvetica" w:hAnsi="Helvetica" w:cs="Helvetica"/>
            <w:kern w:val="1"/>
            <w:sz w:val="22"/>
            <w:szCs w:val="22"/>
            <w:lang w:val="en-US"/>
          </w:rPr>
          <w:t>equivalent fitness and population</w:t>
        </w:r>
        <w:r w:rsidR="00950C5F" w:rsidDel="00014A22">
          <w:rPr>
            <w:rFonts w:ascii="Helvetica" w:hAnsi="Helvetica" w:cs="Helvetica"/>
            <w:kern w:val="1"/>
            <w:sz w:val="22"/>
            <w:szCs w:val="22"/>
            <w:lang w:val="en-US"/>
          </w:rPr>
          <w:t xml:space="preserve"> </w:t>
        </w:r>
        <w:commentRangeStart w:id="156"/>
        <w:r w:rsidR="00950C5F" w:rsidDel="00014A22">
          <w:rPr>
            <w:rFonts w:ascii="Helvetica" w:hAnsi="Helvetica" w:cs="Helvetica"/>
            <w:kern w:val="1"/>
            <w:sz w:val="22"/>
            <w:szCs w:val="22"/>
            <w:lang w:val="en-US"/>
          </w:rPr>
          <w:t>data</w:t>
        </w:r>
        <w:commentRangeEnd w:id="156"/>
        <w:r w:rsidR="00C669DC" w:rsidDel="00014A22">
          <w:rPr>
            <w:rStyle w:val="CommentReference"/>
          </w:rPr>
          <w:commentReference w:id="156"/>
        </w:r>
        <w:r w:rsidRPr="0050328F" w:rsidDel="00014A22">
          <w:rPr>
            <w:rFonts w:ascii="Helvetica" w:hAnsi="Helvetica" w:cs="Helvetica"/>
            <w:kern w:val="1"/>
            <w:sz w:val="22"/>
            <w:szCs w:val="22"/>
            <w:lang w:val="en-US"/>
          </w:rPr>
          <w:t xml:space="preserve"> </w:t>
        </w:r>
        <w:r w:rsidR="00BC141F" w:rsidDel="00014A22">
          <w:rPr>
            <w:rFonts w:ascii="Helvetica" w:hAnsi="Helvetica" w:cs="Helvetica"/>
            <w:kern w:val="1"/>
            <w:sz w:val="22"/>
            <w:szCs w:val="22"/>
            <w:lang w:val="en-US"/>
          </w:rPr>
          <w:t xml:space="preserve">for both the consumer and resource </w:t>
        </w:r>
        <w:r w:rsidRPr="0050328F" w:rsidDel="00014A22">
          <w:rPr>
            <w:rFonts w:ascii="Helvetica" w:hAnsi="Helvetica" w:cs="Helvetica"/>
            <w:kern w:val="1"/>
            <w:sz w:val="22"/>
            <w:szCs w:val="22"/>
            <w:lang w:val="en-US"/>
          </w:rPr>
          <w:t xml:space="preserve">is that </w:t>
        </w:r>
        <w:r w:rsidR="00F112C0" w:rsidRPr="0050328F" w:rsidDel="00014A22">
          <w:rPr>
            <w:rFonts w:ascii="Helvetica" w:hAnsi="Helvetica" w:cs="Helvetica"/>
            <w:kern w:val="1"/>
            <w:sz w:val="22"/>
            <w:szCs w:val="22"/>
            <w:lang w:val="en-US"/>
          </w:rPr>
          <w:t>our mechanistic understan</w:t>
        </w:r>
        <w:r w:rsidR="004F23B0" w:rsidRPr="0050328F" w:rsidDel="00014A22">
          <w:rPr>
            <w:rFonts w:ascii="Helvetica" w:hAnsi="Helvetica" w:cs="Helvetica"/>
            <w:kern w:val="1"/>
            <w:sz w:val="22"/>
            <w:szCs w:val="22"/>
            <w:lang w:val="en-US"/>
          </w:rPr>
          <w:t xml:space="preserve">ding ends at the consumer level. </w:t>
        </w:r>
        <w:r w:rsidR="00417DC0" w:rsidRPr="00BC141F" w:rsidDel="00014A22">
          <w:rPr>
            <w:rFonts w:ascii="Helvetica" w:hAnsi="Helvetica" w:cs="Helvetica"/>
            <w:kern w:val="1"/>
            <w:sz w:val="22"/>
            <w:szCs w:val="22"/>
            <w:lang w:val="en-US"/>
          </w:rPr>
          <w:t xml:space="preserve">Without </w:t>
        </w:r>
        <w:r w:rsidR="00417DC0" w:rsidRPr="00390530" w:rsidDel="00014A22">
          <w:rPr>
            <w:rFonts w:ascii="Helvetica" w:hAnsi="Helvetica" w:cs="Helvetica"/>
            <w:kern w:val="1"/>
            <w:sz w:val="22"/>
            <w:szCs w:val="22"/>
            <w:lang w:val="en-US"/>
          </w:rPr>
          <w:t>finer scale</w:t>
        </w:r>
        <w:r w:rsidR="00417DC0" w:rsidRPr="00BC141F" w:rsidDel="00014A22">
          <w:rPr>
            <w:rFonts w:ascii="Helvetica" w:hAnsi="Helvetica" w:cs="Helvetica"/>
            <w:kern w:val="1"/>
            <w:sz w:val="22"/>
            <w:szCs w:val="22"/>
            <w:lang w:val="en-US"/>
          </w:rPr>
          <w:t xml:space="preserve"> data on</w:t>
        </w:r>
        <w:r w:rsidR="00417DC0" w:rsidDel="00014A22">
          <w:rPr>
            <w:rFonts w:ascii="Helvetica" w:hAnsi="Helvetica" w:cs="Helvetica"/>
            <w:kern w:val="1"/>
            <w:sz w:val="22"/>
            <w:szCs w:val="22"/>
            <w:lang w:val="en-US"/>
          </w:rPr>
          <w:t xml:space="preserve"> the resource, </w:t>
        </w:r>
        <w:r w:rsidR="004F23B0" w:rsidRPr="0050328F" w:rsidDel="00014A22">
          <w:rPr>
            <w:rFonts w:ascii="Helvetica" w:hAnsi="Helvetica" w:cs="Helvetica"/>
            <w:kern w:val="1"/>
            <w:sz w:val="22"/>
            <w:szCs w:val="22"/>
            <w:lang w:val="en-US"/>
          </w:rPr>
          <w:t xml:space="preserve">it </w:t>
        </w:r>
        <w:r w:rsidR="00417DC0" w:rsidDel="00014A22">
          <w:rPr>
            <w:rFonts w:ascii="Helvetica" w:hAnsi="Helvetica" w:cs="Helvetica"/>
            <w:kern w:val="1"/>
            <w:sz w:val="22"/>
            <w:szCs w:val="22"/>
            <w:lang w:val="en-US"/>
          </w:rPr>
          <w:t xml:space="preserve">will be </w:t>
        </w:r>
        <w:r w:rsidR="004F23B0" w:rsidRPr="0050328F" w:rsidDel="00014A22">
          <w:rPr>
            <w:rFonts w:ascii="Helvetica" w:hAnsi="Helvetica" w:cs="Helvetica"/>
            <w:kern w:val="1"/>
            <w:sz w:val="22"/>
            <w:szCs w:val="22"/>
            <w:lang w:val="en-US"/>
          </w:rPr>
          <w:t>difficult to</w:t>
        </w:r>
        <w:r w:rsidR="00F112C0" w:rsidRPr="0050328F" w:rsidDel="00014A22">
          <w:rPr>
            <w:rFonts w:ascii="Helvetica" w:hAnsi="Helvetica" w:cs="Helvetica"/>
            <w:kern w:val="1"/>
            <w:sz w:val="22"/>
            <w:szCs w:val="22"/>
            <w:lang w:val="en-US"/>
          </w:rPr>
          <w:t xml:space="preserve"> </w:t>
        </w:r>
        <w:r w:rsidR="0037417D" w:rsidDel="00014A22">
          <w:rPr>
            <w:rFonts w:ascii="Helvetica" w:hAnsi="Helvetica" w:cs="Helvetica"/>
            <w:kern w:val="1"/>
            <w:sz w:val="22"/>
            <w:szCs w:val="22"/>
            <w:lang w:val="en-US"/>
          </w:rPr>
          <w:t>test the 2</w:t>
        </w:r>
        <w:r w:rsidR="0037417D" w:rsidRPr="0037417D" w:rsidDel="00014A22">
          <w:rPr>
            <w:rFonts w:ascii="Helvetica" w:hAnsi="Helvetica" w:cs="Helvetica"/>
            <w:kern w:val="1"/>
            <w:sz w:val="22"/>
            <w:szCs w:val="22"/>
            <w:vertAlign w:val="superscript"/>
            <w:lang w:val="en-US"/>
          </w:rPr>
          <w:t>nd</w:t>
        </w:r>
        <w:r w:rsidR="0037417D" w:rsidDel="00014A22">
          <w:rPr>
            <w:rFonts w:ascii="Helvetica" w:hAnsi="Helvetica" w:cs="Helvetica"/>
            <w:kern w:val="1"/>
            <w:sz w:val="22"/>
            <w:szCs w:val="22"/>
            <w:lang w:val="en-US"/>
          </w:rPr>
          <w:t xml:space="preserve"> assumption of the hypothesis and </w:t>
        </w:r>
        <w:r w:rsidR="004F59EA" w:rsidRPr="0050328F" w:rsidDel="00014A22">
          <w:rPr>
            <w:rFonts w:ascii="Helvetica" w:hAnsi="Helvetica" w:cs="Helvetica"/>
            <w:kern w:val="1"/>
            <w:sz w:val="22"/>
            <w:szCs w:val="22"/>
            <w:lang w:val="en-US"/>
          </w:rPr>
          <w:t>make predictions</w:t>
        </w:r>
        <w:r w:rsidR="004F23B0" w:rsidRPr="0050328F" w:rsidDel="00014A22">
          <w:rPr>
            <w:rFonts w:ascii="Helvetica" w:hAnsi="Helvetica" w:cs="Helvetica"/>
            <w:kern w:val="1"/>
            <w:sz w:val="22"/>
            <w:szCs w:val="22"/>
            <w:lang w:val="en-US"/>
          </w:rPr>
          <w:t xml:space="preserve"> of the broader consequences of climate change-</w:t>
        </w:r>
        <w:r w:rsidR="004F23B0" w:rsidRPr="004F53F2" w:rsidDel="00014A22">
          <w:rPr>
            <w:rFonts w:ascii="Helvetica" w:hAnsi="Helvetica" w:cs="Helvetica"/>
            <w:kern w:val="1"/>
            <w:sz w:val="22"/>
            <w:szCs w:val="22"/>
            <w:lang w:val="en-US"/>
          </w:rPr>
          <w:t xml:space="preserve">driven phenological mismatches </w:t>
        </w:r>
        <w:r w:rsidR="004F59EA" w:rsidRPr="004F53F2" w:rsidDel="00014A22">
          <w:rPr>
            <w:rFonts w:ascii="Helvetica" w:hAnsi="Helvetica" w:cs="Helvetica"/>
            <w:kern w:val="1"/>
            <w:sz w:val="22"/>
            <w:szCs w:val="22"/>
            <w:lang w:val="en-US"/>
          </w:rPr>
          <w:t>for the interaction</w:t>
        </w:r>
        <w:r w:rsidR="00560823" w:rsidDel="00014A22">
          <w:rPr>
            <w:rFonts w:ascii="Helvetica" w:hAnsi="Helvetica" w:cs="Helvetica"/>
            <w:kern w:val="1"/>
            <w:sz w:val="22"/>
            <w:szCs w:val="22"/>
            <w:lang w:val="en-US"/>
          </w:rPr>
          <w:t xml:space="preserve"> </w:t>
        </w:r>
        <w:r w:rsidR="00DA225A" w:rsidDel="00014A22">
          <w:rPr>
            <w:rFonts w:ascii="Helvetica" w:hAnsi="Helvetica" w:cs="Helvetica"/>
            <w:kern w:val="1"/>
            <w:sz w:val="22"/>
            <w:szCs w:val="22"/>
            <w:lang w:val="en-US"/>
          </w:rPr>
          <w:t>in its entirety</w:t>
        </w:r>
        <w:r w:rsidR="004F59EA" w:rsidRPr="004F53F2" w:rsidDel="00014A22">
          <w:rPr>
            <w:rFonts w:ascii="Helvetica" w:hAnsi="Helvetica" w:cs="Helvetica"/>
            <w:kern w:val="1"/>
            <w:sz w:val="22"/>
            <w:szCs w:val="22"/>
            <w:lang w:val="en-US"/>
          </w:rPr>
          <w:t xml:space="preserve">. </w:t>
        </w:r>
        <w:r w:rsidR="0037417D" w:rsidDel="00014A22">
          <w:rPr>
            <w:rFonts w:ascii="Helvetica" w:hAnsi="Helvetica" w:cs="Helvetica"/>
            <w:kern w:val="1"/>
            <w:sz w:val="22"/>
            <w:szCs w:val="22"/>
            <w:lang w:val="en-US"/>
          </w:rPr>
          <w:t>For example, resource abundance can be used to determine the likelihood that consumers will encounter enough resource at the tails of their temporal distributions, thus defining the degree of seasonality in the resource. Moreover, w</w:t>
        </w:r>
        <w:r w:rsidR="003002FE" w:rsidRPr="004F53F2" w:rsidDel="00014A22">
          <w:rPr>
            <w:rFonts w:ascii="Helvetica" w:hAnsi="Helvetica" w:cs="Helvetica"/>
            <w:kern w:val="1"/>
            <w:sz w:val="22"/>
            <w:szCs w:val="22"/>
            <w:lang w:val="en-US"/>
          </w:rPr>
          <w:t xml:space="preserve">e will not be able to </w:t>
        </w:r>
        <w:r w:rsidR="003002FE" w:rsidRPr="00651736" w:rsidDel="00014A22">
          <w:rPr>
            <w:rFonts w:ascii="Helvetica" w:hAnsi="Helvetica" w:cs="Helvetica"/>
            <w:kern w:val="1"/>
            <w:sz w:val="22"/>
            <w:szCs w:val="22"/>
            <w:lang w:val="en-US"/>
          </w:rPr>
          <w:t xml:space="preserve">incorporate feedbacks between </w:t>
        </w:r>
        <w:r w:rsidR="00143830" w:rsidRPr="00651736" w:rsidDel="00014A22">
          <w:rPr>
            <w:rFonts w:ascii="Helvetica" w:hAnsi="Helvetica" w:cs="Helvetica"/>
            <w:kern w:val="1"/>
            <w:sz w:val="22"/>
            <w:szCs w:val="22"/>
            <w:lang w:val="en-US"/>
          </w:rPr>
          <w:t xml:space="preserve">the </w:t>
        </w:r>
        <w:r w:rsidR="003002FE" w:rsidRPr="00C04576" w:rsidDel="00014A22">
          <w:rPr>
            <w:rFonts w:ascii="Helvetica" w:hAnsi="Helvetica" w:cs="Helvetica"/>
            <w:kern w:val="1"/>
            <w:sz w:val="22"/>
            <w:szCs w:val="22"/>
            <w:lang w:val="en-US"/>
          </w:rPr>
          <w:t xml:space="preserve">consumer and resource </w:t>
        </w:r>
        <w:r w:rsidR="00143830" w:rsidRPr="006B46CB" w:rsidDel="00014A22">
          <w:rPr>
            <w:rFonts w:ascii="Helvetica" w:hAnsi="Helvetica" w:cs="Helvetica"/>
            <w:kern w:val="1"/>
            <w:sz w:val="22"/>
            <w:szCs w:val="22"/>
            <w:lang w:val="en-US"/>
          </w:rPr>
          <w:t>(</w:t>
        </w:r>
        <w:r w:rsidR="007D3E35" w:rsidRPr="00DA1078" w:rsidDel="00014A22">
          <w:rPr>
            <w:rFonts w:ascii="Helvetica" w:hAnsi="Helvetica" w:cs="Helvetica"/>
            <w:kern w:val="1"/>
            <w:sz w:val="22"/>
            <w:szCs w:val="22"/>
            <w:lang w:val="en-US"/>
          </w:rPr>
          <w:t xml:space="preserve">e.g., </w:t>
        </w:r>
        <w:commentRangeStart w:id="157"/>
        <w:r w:rsidR="00F039F7" w:rsidRPr="00DA1078" w:rsidDel="00014A22">
          <w:rPr>
            <w:rFonts w:ascii="Helvetica" w:hAnsi="Helvetica" w:cs="Helvetica"/>
            <w:kern w:val="1"/>
            <w:sz w:val="22"/>
            <w:szCs w:val="22"/>
            <w:lang w:val="en-US"/>
          </w:rPr>
          <w:t>Carp</w:t>
        </w:r>
        <w:r w:rsidR="00F039F7" w:rsidRPr="00651736" w:rsidDel="00014A22">
          <w:rPr>
            <w:rFonts w:ascii="Helvetica" w:hAnsi="Helvetica" w:cs="Helvetica"/>
            <w:kern w:val="1"/>
            <w:sz w:val="22"/>
            <w:szCs w:val="22"/>
            <w:lang w:val="en-US"/>
          </w:rPr>
          <w:t>enter et al. 2001</w:t>
        </w:r>
        <w:commentRangeEnd w:id="157"/>
        <w:r w:rsidR="00F96461" w:rsidDel="00014A22">
          <w:rPr>
            <w:rStyle w:val="CommentReference"/>
          </w:rPr>
          <w:commentReference w:id="157"/>
        </w:r>
        <w:r w:rsidR="00F039F7" w:rsidRPr="00651736" w:rsidDel="00014A22">
          <w:rPr>
            <w:rFonts w:ascii="Helvetica" w:hAnsi="Helvetica" w:cs="Helvetica"/>
            <w:kern w:val="1"/>
            <w:sz w:val="22"/>
            <w:szCs w:val="22"/>
            <w:lang w:val="en-US"/>
          </w:rPr>
          <w:t>; T</w:t>
        </w:r>
        <w:r w:rsidR="008A3193" w:rsidRPr="00651736" w:rsidDel="00014A22">
          <w:rPr>
            <w:rFonts w:ascii="Helvetica" w:hAnsi="Helvetica" w:cs="Helvetica"/>
            <w:kern w:val="1"/>
            <w:sz w:val="22"/>
            <w:szCs w:val="22"/>
            <w:lang w:val="en-US"/>
          </w:rPr>
          <w:t>hackeray 2012</w:t>
        </w:r>
        <w:r w:rsidR="00143830" w:rsidRPr="00651736" w:rsidDel="00014A22">
          <w:rPr>
            <w:rFonts w:ascii="Helvetica" w:hAnsi="Helvetica" w:cs="Helvetica"/>
            <w:kern w:val="1"/>
            <w:sz w:val="22"/>
            <w:szCs w:val="22"/>
            <w:lang w:val="en-US"/>
          </w:rPr>
          <w:t>)</w:t>
        </w:r>
        <w:r w:rsidR="002A6891" w:rsidRPr="00651736" w:rsidDel="00014A22">
          <w:rPr>
            <w:rFonts w:ascii="Helvetica" w:hAnsi="Helvetica" w:cs="Helvetica"/>
            <w:kern w:val="1"/>
            <w:sz w:val="22"/>
            <w:szCs w:val="22"/>
            <w:lang w:val="en-US"/>
          </w:rPr>
          <w:t>, measure interaction strength (Miller-Rushing)</w:t>
        </w:r>
        <w:r w:rsidR="007D5A64" w:rsidRPr="00651736" w:rsidDel="00014A22">
          <w:rPr>
            <w:rFonts w:ascii="Helvetica" w:hAnsi="Helvetica" w:cs="Helvetica"/>
            <w:kern w:val="1"/>
            <w:sz w:val="22"/>
            <w:szCs w:val="22"/>
            <w:lang w:val="en-US"/>
          </w:rPr>
          <w:t>,</w:t>
        </w:r>
        <w:r w:rsidR="002A6891" w:rsidRPr="00651736" w:rsidDel="00014A22">
          <w:rPr>
            <w:rFonts w:ascii="Helvetica" w:hAnsi="Helvetica" w:cs="Helvetica"/>
            <w:kern w:val="1"/>
            <w:sz w:val="22"/>
            <w:szCs w:val="22"/>
            <w:lang w:val="en-US"/>
          </w:rPr>
          <w:t xml:space="preserve"> which informs</w:t>
        </w:r>
        <w:r w:rsidR="007D5A64" w:rsidRPr="00651736" w:rsidDel="00014A22">
          <w:rPr>
            <w:rFonts w:ascii="Helvetica" w:hAnsi="Helvetica" w:cs="Helvetica"/>
            <w:kern w:val="1"/>
            <w:sz w:val="22"/>
            <w:szCs w:val="22"/>
            <w:lang w:val="en-US"/>
          </w:rPr>
          <w:t xml:space="preserve"> a key</w:t>
        </w:r>
        <w:r w:rsidR="002A6891" w:rsidRPr="00651736" w:rsidDel="00014A22">
          <w:rPr>
            <w:rFonts w:ascii="Helvetica" w:hAnsi="Helvetica" w:cs="Helvetica"/>
            <w:kern w:val="1"/>
            <w:sz w:val="22"/>
            <w:szCs w:val="22"/>
            <w:lang w:val="en-US"/>
          </w:rPr>
          <w:t xml:space="preserve"> assumption of the hypothesis, </w:t>
        </w:r>
        <w:r w:rsidR="003002FE" w:rsidRPr="00651736" w:rsidDel="00014A22">
          <w:rPr>
            <w:rFonts w:ascii="Helvetica" w:hAnsi="Helvetica" w:cs="Helvetica"/>
            <w:kern w:val="1"/>
            <w:sz w:val="22"/>
            <w:szCs w:val="22"/>
            <w:lang w:val="en-US"/>
          </w:rPr>
          <w:t>or determine</w:t>
        </w:r>
        <w:r w:rsidR="003002FE" w:rsidRPr="004F53F2" w:rsidDel="00014A22">
          <w:rPr>
            <w:rFonts w:ascii="Helvetica" w:hAnsi="Helvetica" w:cs="Helvetica"/>
            <w:kern w:val="1"/>
            <w:sz w:val="22"/>
            <w:szCs w:val="22"/>
            <w:lang w:val="en-US"/>
          </w:rPr>
          <w:t xml:space="preserve"> the broader implications of </w:t>
        </w:r>
        <w:r w:rsidR="00384642" w:rsidRPr="004F53F2" w:rsidDel="00014A22">
          <w:rPr>
            <w:rFonts w:ascii="Helvetica" w:hAnsi="Helvetica" w:cs="Helvetica"/>
            <w:kern w:val="1"/>
            <w:sz w:val="22"/>
            <w:szCs w:val="22"/>
            <w:lang w:val="en-US"/>
          </w:rPr>
          <w:t>phenological</w:t>
        </w:r>
        <w:r w:rsidR="003002FE" w:rsidRPr="004F53F2" w:rsidDel="00014A22">
          <w:rPr>
            <w:rFonts w:ascii="Helvetica" w:hAnsi="Helvetica" w:cs="Helvetica"/>
            <w:kern w:val="1"/>
            <w:sz w:val="22"/>
            <w:szCs w:val="22"/>
            <w:lang w:val="en-US"/>
          </w:rPr>
          <w:t xml:space="preserve"> mismatches for the community</w:t>
        </w:r>
        <w:r w:rsidR="00B75350" w:rsidDel="00014A22">
          <w:rPr>
            <w:rFonts w:ascii="Helvetica" w:hAnsi="Helvetica" w:cs="Helvetica"/>
            <w:kern w:val="1"/>
            <w:sz w:val="22"/>
            <w:szCs w:val="22"/>
            <w:lang w:val="en-US"/>
          </w:rPr>
          <w:t xml:space="preserve"> (</w:t>
        </w:r>
        <w:r w:rsidR="00537B6A" w:rsidDel="00014A22">
          <w:rPr>
            <w:rFonts w:ascii="Helvetica" w:hAnsi="Helvetica" w:cs="Helvetica"/>
            <w:kern w:val="1"/>
            <w:sz w:val="22"/>
            <w:szCs w:val="22"/>
            <w:lang w:val="en-US"/>
          </w:rPr>
          <w:t>e.g., Nakazawa and Doi 201</w:t>
        </w:r>
        <w:r w:rsidR="00144EB4" w:rsidDel="00014A22">
          <w:rPr>
            <w:rFonts w:ascii="Helvetica" w:hAnsi="Helvetica" w:cs="Helvetica"/>
            <w:kern w:val="1"/>
            <w:sz w:val="22"/>
            <w:szCs w:val="22"/>
            <w:lang w:val="en-US"/>
          </w:rPr>
          <w:t>2</w:t>
        </w:r>
        <w:r w:rsidR="00A62E3A" w:rsidDel="00014A22">
          <w:rPr>
            <w:rFonts w:ascii="Helvetica" w:hAnsi="Helvetica" w:cs="Helvetica"/>
            <w:kern w:val="1"/>
            <w:sz w:val="22"/>
            <w:szCs w:val="22"/>
            <w:lang w:val="en-US"/>
          </w:rPr>
          <w:t>; Revilla et al. 201</w:t>
        </w:r>
        <w:r w:rsidR="00144EB4" w:rsidDel="00014A22">
          <w:rPr>
            <w:rFonts w:ascii="Helvetica" w:hAnsi="Helvetica" w:cs="Helvetica"/>
            <w:kern w:val="1"/>
            <w:sz w:val="22"/>
            <w:szCs w:val="22"/>
            <w:lang w:val="en-US"/>
          </w:rPr>
          <w:t>4</w:t>
        </w:r>
        <w:r w:rsidR="00B75350" w:rsidDel="00014A22">
          <w:rPr>
            <w:rFonts w:ascii="Helvetica" w:hAnsi="Helvetica" w:cs="Helvetica"/>
            <w:kern w:val="1"/>
            <w:sz w:val="22"/>
            <w:szCs w:val="22"/>
            <w:lang w:val="en-US"/>
          </w:rPr>
          <w:t>)</w:t>
        </w:r>
        <w:r w:rsidR="003002FE" w:rsidRPr="004F53F2" w:rsidDel="00014A22">
          <w:rPr>
            <w:rFonts w:ascii="Helvetica" w:hAnsi="Helvetica" w:cs="Helvetica"/>
            <w:kern w:val="1"/>
            <w:sz w:val="22"/>
            <w:szCs w:val="22"/>
            <w:lang w:val="en-US"/>
          </w:rPr>
          <w:t>.</w:t>
        </w:r>
      </w:moveFrom>
      <w:moveFromRangeEnd w:id="154"/>
      <w:r w:rsidR="0037417D">
        <w:rPr>
          <w:rFonts w:ascii="Helvetica" w:hAnsi="Helvetica" w:cs="Helvetica"/>
          <w:kern w:val="1"/>
          <w:sz w:val="22"/>
          <w:szCs w:val="22"/>
          <w:lang w:val="en-US"/>
        </w:rPr>
        <w:t xml:space="preserve"> </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75E2CDD8"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w:t>
      </w:r>
      <w:r w:rsidR="00334ABE">
        <w:rPr>
          <w:rFonts w:ascii="Helvetica" w:hAnsi="Helvetica" w:cs="Helvetica"/>
          <w:sz w:val="22"/>
          <w:szCs w:val="22"/>
          <w:lang w:val="en-US"/>
        </w:rPr>
        <w:t>I</w:t>
      </w:r>
      <w:r w:rsidR="007F5E93" w:rsidRPr="004916E3">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phenological cues </w:t>
      </w:r>
      <w:ins w:id="158" w:author="Ian Breckheimer" w:date="2019-04-08T11:53:00Z">
        <w:r w:rsidR="00C669DC">
          <w:rPr>
            <w:rFonts w:ascii="Helvetica" w:hAnsi="Helvetica" w:cs="Helvetica"/>
            <w:sz w:val="22"/>
            <w:szCs w:val="22"/>
            <w:lang w:val="en-US"/>
          </w:rPr>
          <w:t xml:space="preserve">that affect the timing of </w:t>
        </w:r>
      </w:ins>
      <w:r w:rsidR="007F5E93" w:rsidRPr="004916E3">
        <w:rPr>
          <w:rFonts w:ascii="Helvetica" w:hAnsi="Helvetica" w:cs="Helvetica"/>
          <w:sz w:val="22"/>
          <w:szCs w:val="22"/>
          <w:lang w:val="en-US"/>
        </w:rPr>
        <w:t>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r w:rsidR="00D9671E">
        <w:rPr>
          <w:rFonts w:ascii="Helvetica" w:hAnsi="Helvetica" w:cs="Helvetica"/>
          <w:sz w:val="22"/>
          <w:szCs w:val="22"/>
          <w:lang w:val="en-US"/>
        </w:rPr>
        <w:t xml:space="preserve">  (Figure 2)</w:t>
      </w:r>
      <w:r w:rsidR="007F5E93" w:rsidRPr="004916E3">
        <w:rPr>
          <w:rFonts w:ascii="Helvetica" w:hAnsi="Helvetica" w:cs="Helvetica"/>
          <w:sz w:val="22"/>
          <w:szCs w:val="22"/>
          <w:lang w:val="en-US"/>
        </w:rPr>
        <w:t xml:space="preserve">. </w:t>
      </w:r>
      <w:r w:rsidR="0050413B">
        <w:rPr>
          <w:rFonts w:ascii="Helvetica" w:hAnsi="Helvetica" w:cs="Helvetica"/>
          <w:sz w:val="22"/>
          <w:szCs w:val="22"/>
          <w:lang w:val="en-US"/>
        </w:rPr>
        <w:t xml:space="preserve">Below we discuss </w:t>
      </w:r>
      <w:r w:rsidR="00D9671E">
        <w:rPr>
          <w:rFonts w:ascii="Helvetica" w:hAnsi="Helvetica" w:cs="Helvetica"/>
          <w:sz w:val="22"/>
          <w:szCs w:val="22"/>
          <w:lang w:val="en-US"/>
        </w:rPr>
        <w:t>these steps in more detail.</w:t>
      </w:r>
      <w:r w:rsidR="0050413B">
        <w:rPr>
          <w:rFonts w:ascii="Helvetica" w:hAnsi="Helvetica" w:cs="Helvetica"/>
          <w:sz w:val="22"/>
          <w:szCs w:val="22"/>
          <w:lang w:val="en-US"/>
        </w:rPr>
        <w:t xml:space="preserve"> </w:t>
      </w:r>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30ACC066"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ins w:id="159" w:author="Heather Kharouba" w:date="2019-04-11T11:15:00Z">
        <w:r w:rsidR="002A6A21">
          <w:rPr>
            <w:rFonts w:ascii="Helvetica" w:hAnsi="Helvetica" w:cs="Helvetica"/>
            <w:sz w:val="22"/>
            <w:szCs w:val="22"/>
            <w:lang w:val="en-US"/>
          </w:rPr>
          <w:t>a baseline</w:t>
        </w:r>
        <w:r w:rsidR="002A6A21" w:rsidRPr="00AE69BC">
          <w:rPr>
            <w:rFonts w:ascii="Helvetica" w:hAnsi="Helvetica" w:cs="Helvetica"/>
            <w:sz w:val="22"/>
            <w:szCs w:val="22"/>
            <w:lang w:val="en-US"/>
          </w:rPr>
          <w:t xml:space="preserve"> </w:t>
        </w:r>
      </w:ins>
      <w:del w:id="160" w:author="Heather Kharouba" w:date="2019-04-11T11:15:00Z">
        <w:r w:rsidR="007E51C0" w:rsidRPr="00AE69BC" w:rsidDel="002A6A21">
          <w:rPr>
            <w:rFonts w:ascii="Helvetica" w:hAnsi="Helvetica" w:cs="Helvetica"/>
            <w:sz w:val="22"/>
            <w:szCs w:val="22"/>
            <w:lang w:val="en-US"/>
          </w:rPr>
          <w:delText xml:space="preserve">in a system </w:delText>
        </w:r>
      </w:del>
      <w:r w:rsidR="007E51C0" w:rsidRPr="00AE69BC">
        <w:rPr>
          <w:rFonts w:ascii="Helvetica" w:hAnsi="Helvetica" w:cs="Helvetica"/>
          <w:sz w:val="22"/>
          <w:szCs w:val="22"/>
          <w:lang w:val="en-US"/>
        </w:rPr>
        <w:t xml:space="preserve">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proofErr w:type="spellStart"/>
      <w:r w:rsidR="00766F0F">
        <w:rPr>
          <w:rFonts w:ascii="Helvetica" w:hAnsi="Helvetica" w:cs="Helvetica"/>
          <w:kern w:val="1"/>
          <w:sz w:val="22"/>
          <w:szCs w:val="22"/>
          <w:lang w:val="en-US"/>
        </w:rPr>
        <w:lastRenderedPageBreak/>
        <w:t>Philippart</w:t>
      </w:r>
      <w:proofErr w:type="spellEnd"/>
      <w:r w:rsidR="00766F0F">
        <w:rPr>
          <w:rFonts w:ascii="Helvetica" w:hAnsi="Helvetica" w:cs="Helvetica"/>
          <w:kern w:val="1"/>
          <w:sz w:val="22"/>
          <w:szCs w:val="22"/>
          <w:lang w:val="en-US"/>
        </w:rPr>
        <w:t xml:space="preserve">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proofErr w:type="spellStart"/>
      <w:r w:rsidR="005675EC">
        <w:rPr>
          <w:rFonts w:ascii="Helvetica" w:hAnsi="Helvetica" w:cs="Helvetica"/>
          <w:sz w:val="22"/>
          <w:szCs w:val="22"/>
          <w:lang w:val="en-US"/>
        </w:rPr>
        <w:t>Arula</w:t>
      </w:r>
      <w:proofErr w:type="spellEnd"/>
      <w:r w:rsidR="005675EC">
        <w:rPr>
          <w:rFonts w:ascii="Helvetica" w:hAnsi="Helvetica" w:cs="Helvetica"/>
          <w:sz w:val="22"/>
          <w:szCs w:val="22"/>
          <w:lang w:val="en-US"/>
        </w:rPr>
        <w:t xml:space="preserve">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3511DE56"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commentRangeStart w:id="161"/>
      <w:r w:rsidR="00362649" w:rsidRPr="00AE69BC">
        <w:rPr>
          <w:rFonts w:ascii="Helvetica" w:hAnsi="Helvetica" w:cs="Helvetica"/>
          <w:sz w:val="22"/>
          <w:szCs w:val="22"/>
          <w:lang w:val="en-US"/>
        </w:rPr>
        <w:t>constant underlying probability distribution</w:t>
      </w:r>
      <w:commentRangeEnd w:id="161"/>
      <w:ins w:id="162" w:author="Heather Kharouba" w:date="2019-04-11T14:32:00Z">
        <w:r w:rsidR="000C41F7">
          <w:rPr>
            <w:rFonts w:ascii="Helvetica" w:hAnsi="Helvetica" w:cs="Helvetica"/>
            <w:sz w:val="22"/>
            <w:szCs w:val="22"/>
            <w:lang w:val="en-US"/>
          </w:rPr>
          <w:t xml:space="preserve"> in climatic conditions (?)</w:t>
        </w:r>
      </w:ins>
      <w:r w:rsidR="00C669DC">
        <w:rPr>
          <w:rStyle w:val="CommentReference"/>
        </w:rPr>
        <w:commentReference w:id="161"/>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xml:space="preserve">. This is problematic when climate change has led to </w:t>
      </w:r>
      <w:commentRangeStart w:id="163"/>
      <w:r w:rsidR="005D754C" w:rsidRPr="00AE69BC">
        <w:rPr>
          <w:rFonts w:ascii="Helvetica" w:hAnsi="Helvetica" w:cs="Helvetica"/>
          <w:sz w:val="22"/>
          <w:szCs w:val="22"/>
          <w:lang w:val="en-US"/>
        </w:rPr>
        <w:t xml:space="preserve">non-stationarity </w:t>
      </w:r>
      <w:commentRangeEnd w:id="163"/>
      <w:r w:rsidR="00C669DC">
        <w:rPr>
          <w:rStyle w:val="CommentReference"/>
        </w:rPr>
        <w:commentReference w:id="163"/>
      </w:r>
      <w:r w:rsidR="005D754C" w:rsidRPr="00AE69BC">
        <w:rPr>
          <w:rFonts w:ascii="Helvetica" w:hAnsi="Helvetica" w:cs="Helvetica"/>
          <w:sz w:val="22"/>
          <w:szCs w:val="22"/>
          <w:lang w:val="en-US"/>
        </w:rPr>
        <w:t>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 xml:space="preserve">Without a </w:t>
      </w:r>
      <w:commentRangeStart w:id="164"/>
      <w:r w:rsidR="00012E10" w:rsidRPr="00AE69BC">
        <w:rPr>
          <w:rFonts w:ascii="Helvetica" w:hAnsi="Helvetica" w:cs="Helvetica"/>
          <w:sz w:val="22"/>
          <w:szCs w:val="22"/>
          <w:lang w:val="en-US"/>
        </w:rPr>
        <w:t>defined pre-climate</w:t>
      </w:r>
      <w:r w:rsidR="00B24ACF">
        <w:rPr>
          <w:rFonts w:ascii="Helvetica" w:hAnsi="Helvetica" w:cs="Helvetica"/>
          <w:sz w:val="22"/>
          <w:szCs w:val="22"/>
          <w:lang w:val="en-US"/>
        </w:rPr>
        <w:t xml:space="preserve"> change baseline </w:t>
      </w:r>
      <w:commentRangeEnd w:id="164"/>
      <w:r w:rsidR="00C669DC">
        <w:rPr>
          <w:rStyle w:val="CommentReference"/>
        </w:rPr>
        <w:commentReference w:id="164"/>
      </w:r>
      <w:r w:rsidR="00B24ACF">
        <w:rPr>
          <w:rFonts w:ascii="Helvetica" w:hAnsi="Helvetica" w:cs="Helvetica"/>
          <w:sz w:val="22"/>
          <w:szCs w:val="22"/>
          <w:lang w:val="en-US"/>
        </w:rPr>
        <w:t>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Ricciardi et al. 1998; Fritts and Rodda 1998</w:t>
      </w:r>
      <w:r w:rsidR="00385DA6">
        <w:rPr>
          <w:rFonts w:ascii="Helvetica" w:hAnsi="Helvetica" w:cs="Helvetica"/>
          <w:sz w:val="22"/>
          <w:szCs w:val="22"/>
          <w:lang w:val="en-US"/>
        </w:rPr>
        <w:t xml:space="preserve">; </w:t>
      </w:r>
      <w:proofErr w:type="spellStart"/>
      <w:r w:rsidR="00385DA6">
        <w:rPr>
          <w:rFonts w:ascii="Helvetica" w:hAnsi="Helvetica" w:cs="Helvetica"/>
          <w:sz w:val="22"/>
          <w:szCs w:val="22"/>
          <w:lang w:val="en-US"/>
        </w:rPr>
        <w:t>Verschuren</w:t>
      </w:r>
      <w:proofErr w:type="spellEnd"/>
      <w:r w:rsidR="00385DA6">
        <w:rPr>
          <w:rFonts w:ascii="Helvetica" w:hAnsi="Helvetica" w:cs="Helvetica"/>
          <w:sz w:val="22"/>
          <w:szCs w:val="22"/>
          <w:lang w:val="en-US"/>
        </w:rPr>
        <w:t xml:space="preserve">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the synchrony hypothesis; </w:t>
      </w:r>
      <w:r w:rsidR="00973C0E">
        <w:rPr>
          <w:rFonts w:ascii="Helvetica" w:hAnsi="Helvetica" w:cs="Helvetica"/>
          <w:sz w:val="22"/>
          <w:szCs w:val="22"/>
          <w:lang w:val="en-US"/>
        </w:rPr>
        <w:t>Box 1;</w:t>
      </w:r>
      <w:r w:rsidR="000706C1">
        <w:rPr>
          <w:rFonts w:ascii="Helvetica" w:hAnsi="Helvetica" w:cs="Helvetica"/>
          <w:sz w:val="22"/>
          <w:szCs w:val="22"/>
          <w:lang w:val="en-US"/>
        </w:rPr>
        <w:t xml:space="preserve"> </w:t>
      </w:r>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3C4950">
        <w:rPr>
          <w:rFonts w:ascii="Helvetica" w:hAnsi="Helvetica" w:cs="Helvetica"/>
          <w:sz w:val="22"/>
          <w:szCs w:val="22"/>
          <w:lang w:val="en-US"/>
        </w:rPr>
        <w:t>, especially when alternative conditions could be the baseline (Figure 3b,c)</w:t>
      </w:r>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w:t>
      </w:r>
      <w:r w:rsidR="001D5F21" w:rsidRPr="00AE69BC">
        <w:rPr>
          <w:rFonts w:ascii="Helvetica" w:hAnsi="Helvetica" w:cs="Helvetica"/>
          <w:sz w:val="22"/>
          <w:szCs w:val="22"/>
          <w:lang w:val="en-US"/>
        </w:rPr>
        <w:lastRenderedPageBreak/>
        <w:t>consumer is not lined up with the peak resource availability</w:t>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r w:rsidR="00F45F46">
        <w:rPr>
          <w:rFonts w:ascii="Helvetica" w:hAnsi="Helvetica" w:cs="Helvetica"/>
          <w:sz w:val="22"/>
          <w:szCs w:val="22"/>
          <w:lang w:val="en-US"/>
        </w:rPr>
        <w:t xml:space="preserve">or other conditions </w:t>
      </w:r>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3C4950">
        <w:rPr>
          <w:rFonts w:ascii="Helvetica" w:hAnsi="Helvetica" w:cs="Helvetica"/>
          <w:sz w:val="22"/>
          <w:szCs w:val="22"/>
          <w:lang w:val="en-US"/>
        </w:rPr>
        <w:t xml:space="preserve">as these alternative baselines could lead to vastly different predictions under climate change (Figure 3c). For example, 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r w:rsidR="003C4950">
        <w:rPr>
          <w:rFonts w:ascii="Helvetica" w:hAnsi="Helvetica" w:cs="Helvetica"/>
          <w:sz w:val="22"/>
          <w:szCs w:val="22"/>
          <w:lang w:val="en-US"/>
        </w:rPr>
        <w:t>c</w:t>
      </w:r>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p>
    <w:p w14:paraId="3EE958FB" w14:textId="03B3C79C" w:rsidR="009D5860" w:rsidRDefault="009D5860" w:rsidP="003C4950">
      <w:pPr>
        <w:spacing w:line="480" w:lineRule="auto"/>
        <w:rPr>
          <w:rFonts w:ascii="Helvetica" w:hAnsi="Helvetica" w:cs="Helvetica"/>
          <w:kern w:val="1"/>
          <w:sz w:val="22"/>
          <w:szCs w:val="22"/>
          <w:lang w:val="en-US"/>
        </w:rPr>
      </w:pPr>
      <w:r w:rsidRPr="00B03CE8">
        <w:rPr>
          <w:rFonts w:ascii="Helvetica" w:hAnsi="Helvetica" w:cs="Helvetica"/>
          <w:sz w:val="22"/>
          <w:szCs w:val="22"/>
          <w:lang w:val="en-US"/>
        </w:rPr>
        <w:tab/>
      </w:r>
      <w:commentRangeStart w:id="165"/>
      <w:r w:rsidRPr="003C2DF6">
        <w:rPr>
          <w:rFonts w:ascii="Helvetica" w:hAnsi="Helvetica" w:cs="Helvetica"/>
          <w:sz w:val="22"/>
          <w:szCs w:val="22"/>
          <w:lang w:val="en-US"/>
        </w:rPr>
        <w:t>The pre-climate change baseline is dependent on the</w:t>
      </w:r>
      <w:r w:rsidRPr="003C2DF6">
        <w:rPr>
          <w:rFonts w:ascii="Helvetica" w:hAnsi="Helvetica" w:cs="Helvetica"/>
          <w:kern w:val="1"/>
          <w:sz w:val="22"/>
          <w:szCs w:val="22"/>
          <w:lang w:val="en-US"/>
        </w:rPr>
        <w:t xml:space="preserve"> ultimate mechanism(s) </w:t>
      </w:r>
      <w:ins w:id="166" w:author="Ian Breckheimer" w:date="2019-04-08T12:01:00Z">
        <w:r w:rsidR="00722190">
          <w:rPr>
            <w:rFonts w:ascii="Helvetica" w:hAnsi="Helvetica" w:cs="Helvetica"/>
            <w:kern w:val="1"/>
            <w:sz w:val="22"/>
            <w:szCs w:val="22"/>
            <w:lang w:val="en-US"/>
          </w:rPr>
          <w:t>generating the</w:t>
        </w:r>
      </w:ins>
      <w:r w:rsidRPr="003C2DF6">
        <w:rPr>
          <w:rFonts w:ascii="Helvetica" w:hAnsi="Helvetica" w:cs="Helvetica"/>
          <w:kern w:val="1"/>
          <w:sz w:val="22"/>
          <w:szCs w:val="22"/>
          <w:lang w:val="en-US"/>
        </w:rPr>
        <w:t xml:space="preserve"> Cushing</w:t>
      </w:r>
      <w:ins w:id="167" w:author="Ian Breckheimer" w:date="2019-04-08T12:02:00Z">
        <w:r w:rsidR="00722190">
          <w:rPr>
            <w:rFonts w:ascii="Helvetica" w:hAnsi="Helvetica" w:cs="Helvetica"/>
            <w:kern w:val="1"/>
            <w:sz w:val="22"/>
            <w:szCs w:val="22"/>
            <w:lang w:val="en-US"/>
          </w:rPr>
          <w:t xml:space="preserve"> curve</w:t>
        </w:r>
      </w:ins>
      <w:r w:rsidRPr="003C2DF6">
        <w:rPr>
          <w:rFonts w:ascii="Helvetica" w:hAnsi="Helvetica" w:cs="Helvetica"/>
          <w:kern w:val="1"/>
          <w:sz w:val="22"/>
          <w:szCs w:val="22"/>
          <w:lang w:val="en-US"/>
        </w:rPr>
        <w:t xml:space="preserve"> (Figure </w:t>
      </w:r>
      <w:r w:rsidR="003C4950">
        <w:rPr>
          <w:rFonts w:ascii="Helvetica" w:hAnsi="Helvetica" w:cs="Helvetica"/>
          <w:kern w:val="1"/>
          <w:sz w:val="22"/>
          <w:szCs w:val="22"/>
          <w:lang w:val="en-US"/>
        </w:rPr>
        <w:t>2</w:t>
      </w:r>
      <w:r w:rsidRPr="003C2DF6">
        <w:rPr>
          <w:rFonts w:ascii="Helvetica" w:hAnsi="Helvetica" w:cs="Helvetica"/>
          <w:kern w:val="1"/>
          <w:sz w:val="22"/>
          <w:szCs w:val="22"/>
          <w:lang w:val="en-US"/>
        </w:rPr>
        <w:t>)</w:t>
      </w:r>
      <w:commentRangeEnd w:id="165"/>
      <w:r w:rsidR="00465235">
        <w:rPr>
          <w:rStyle w:val="CommentReference"/>
        </w:rPr>
        <w:commentReference w:id="165"/>
      </w:r>
      <w:r w:rsidRPr="003C2DF6">
        <w:rPr>
          <w:rFonts w:ascii="Helvetica" w:hAnsi="Helvetica" w:cs="Helvetica"/>
          <w:kern w:val="1"/>
          <w:sz w:val="22"/>
          <w:szCs w:val="22"/>
          <w:lang w:val="en-US"/>
        </w:rPr>
        <w:t xml:space="preserve">. For example, </w:t>
      </w:r>
      <w:r w:rsidRPr="00EE723E">
        <w:rPr>
          <w:rFonts w:ascii="Helvetica" w:hAnsi="Helvetica" w:cs="Helvetica"/>
          <w:strike/>
          <w:kern w:val="1"/>
          <w:sz w:val="22"/>
          <w:szCs w:val="22"/>
          <w:lang w:val="en-US"/>
        </w:rPr>
        <w:t xml:space="preserve">a consumer that maximizes survival over fecundity is </w:t>
      </w:r>
      <w:r w:rsidR="00E87813" w:rsidRPr="00EE723E">
        <w:rPr>
          <w:rFonts w:ascii="Helvetica" w:hAnsi="Helvetica" w:cs="Helvetica"/>
          <w:strike/>
          <w:kern w:val="1"/>
          <w:sz w:val="22"/>
          <w:szCs w:val="22"/>
          <w:lang w:val="en-US"/>
        </w:rPr>
        <w:t>predicted to have</w:t>
      </w:r>
      <w:r w:rsidRPr="00EE723E">
        <w:rPr>
          <w:rFonts w:ascii="Helvetica" w:hAnsi="Helvetica" w:cs="Helvetica"/>
          <w:strike/>
          <w:kern w:val="1"/>
          <w:sz w:val="22"/>
          <w:szCs w:val="22"/>
          <w:lang w:val="en-US"/>
        </w:rPr>
        <w:t xml:space="preserve"> a pre-climate change baseline of synchrony</w:t>
      </w:r>
      <w:r w:rsidRPr="003C2DF6">
        <w:rPr>
          <w:rFonts w:ascii="Helvetica" w:hAnsi="Helvetica" w:cs="Helvetica"/>
          <w:kern w:val="1"/>
          <w:sz w:val="22"/>
          <w:szCs w:val="22"/>
          <w:lang w:val="en-US"/>
        </w:rPr>
        <w:t xml:space="preserve">, </w:t>
      </w:r>
      <w:r w:rsidRPr="00615C8E">
        <w:rPr>
          <w:rFonts w:ascii="Helvetica" w:hAnsi="Helvetica" w:cs="Helvetica"/>
          <w:strike/>
          <w:kern w:val="1"/>
          <w:sz w:val="22"/>
          <w:szCs w:val="22"/>
          <w:lang w:val="en-US"/>
        </w:rPr>
        <w:t xml:space="preserve">whereas a consumer that maximizes fecundity over survival is more likely to have a baseline of </w:t>
      </w:r>
      <w:commentRangeStart w:id="168"/>
      <w:r w:rsidRPr="00615C8E">
        <w:rPr>
          <w:rFonts w:ascii="Helvetica" w:hAnsi="Helvetica" w:cs="Helvetica"/>
          <w:strike/>
          <w:kern w:val="1"/>
          <w:sz w:val="22"/>
          <w:szCs w:val="22"/>
          <w:lang w:val="en-US"/>
        </w:rPr>
        <w:t>asynchrony</w:t>
      </w:r>
      <w:commentRangeEnd w:id="168"/>
      <w:r w:rsidR="00722190" w:rsidRPr="00615C8E">
        <w:rPr>
          <w:rStyle w:val="CommentReference"/>
          <w:strike/>
        </w:rPr>
        <w:commentReference w:id="168"/>
      </w:r>
      <w:r w:rsidRPr="003C2DF6">
        <w:rPr>
          <w:rFonts w:ascii="Helvetica" w:hAnsi="Helvetica" w:cs="Helvetica"/>
          <w:kern w:val="1"/>
          <w:sz w:val="22"/>
          <w:szCs w:val="22"/>
          <w:lang w:val="en-US"/>
        </w:rPr>
        <w:t xml:space="preserve"> (Singer and Parmesan 2010).</w:t>
      </w:r>
      <w:r w:rsidR="00177528" w:rsidRPr="003C2DF6">
        <w:rPr>
          <w:rFonts w:ascii="Helvetica" w:hAnsi="Helvetica" w:cs="Helvetica"/>
          <w:kern w:val="1"/>
          <w:sz w:val="22"/>
          <w:szCs w:val="22"/>
          <w:lang w:val="en-US"/>
        </w:rPr>
        <w:t xml:space="preserve"> </w:t>
      </w:r>
      <w:r w:rsidR="003C4950">
        <w:rPr>
          <w:rFonts w:ascii="Helvetica" w:hAnsi="Helvetica" w:cs="Helvetica"/>
          <w:kern w:val="1"/>
          <w:sz w:val="22"/>
          <w:szCs w:val="22"/>
          <w:lang w:val="en-US"/>
        </w:rPr>
        <w:t>Therefore</w:t>
      </w:r>
      <w:r w:rsidR="00874498">
        <w:rPr>
          <w:rFonts w:ascii="Helvetica" w:hAnsi="Helvetica" w:cs="Helvetica"/>
          <w:kern w:val="1"/>
          <w:sz w:val="22"/>
          <w:szCs w:val="22"/>
          <w:lang w:val="en-US"/>
        </w:rPr>
        <w:t>,</w:t>
      </w:r>
      <w:r w:rsidR="003C4950">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003C4950"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4CCCF513" w:rsidR="00F46556" w:rsidRDefault="00ED4A3E" w:rsidP="0049164F">
      <w:pPr>
        <w:spacing w:line="480" w:lineRule="auto"/>
        <w:rPr>
          <w:rFonts w:ascii="Helvetica" w:hAnsi="Helvetica" w:cs="Helvetica"/>
          <w:sz w:val="22"/>
          <w:szCs w:val="22"/>
          <w:lang w:val="en-US"/>
        </w:rPr>
      </w:pPr>
      <w:r>
        <w:rPr>
          <w:rFonts w:ascii="Helvetica" w:hAnsi="Helvetica" w:cs="Helvetica"/>
          <w:sz w:val="22"/>
          <w:szCs w:val="22"/>
          <w:lang w:val="en-US"/>
        </w:rPr>
        <w:tab/>
      </w:r>
      <w:r w:rsidR="0084686A" w:rsidRPr="00AE69BC">
        <w:rPr>
          <w:rFonts w:ascii="Helvetica" w:hAnsi="Helvetica" w:cs="Helvetica"/>
          <w:sz w:val="22"/>
          <w:szCs w:val="22"/>
          <w:lang w:val="en-US"/>
        </w:rPr>
        <w:t>Establishing a pre-climate change baseline also has implications for</w:t>
      </w:r>
      <w:r w:rsidR="0084686A">
        <w:rPr>
          <w:rFonts w:ascii="Helvetica" w:hAnsi="Helvetica" w:cs="Helvetica"/>
          <w:sz w:val="22"/>
          <w:szCs w:val="22"/>
          <w:lang w:val="en-US"/>
        </w:rPr>
        <w:t xml:space="preserve"> </w:t>
      </w:r>
      <w:r w:rsidR="0084686A" w:rsidRPr="00AE69BC">
        <w:rPr>
          <w:rFonts w:ascii="Helvetica" w:hAnsi="Helvetica" w:cs="Helvetica"/>
          <w:sz w:val="22"/>
          <w:szCs w:val="22"/>
          <w:lang w:val="en-US"/>
        </w:rPr>
        <w:t xml:space="preserve">fundamental studies that </w:t>
      </w:r>
      <w:r w:rsidR="0084686A">
        <w:rPr>
          <w:rFonts w:ascii="Helvetica" w:hAnsi="Helvetica" w:cs="Helvetica"/>
          <w:sz w:val="22"/>
          <w:szCs w:val="22"/>
          <w:lang w:val="en-US"/>
        </w:rPr>
        <w:t>aim</w:t>
      </w:r>
      <w:r w:rsidR="0084686A" w:rsidRPr="00AE69BC">
        <w:rPr>
          <w:rFonts w:ascii="Helvetica" w:hAnsi="Helvetica" w:cs="Helvetica"/>
          <w:sz w:val="22"/>
          <w:szCs w:val="22"/>
          <w:lang w:val="en-US"/>
        </w:rPr>
        <w:t xml:space="preserve"> to understand the underlying processes of consumer-resource dynamics. </w:t>
      </w:r>
      <w:r w:rsidR="0084686A">
        <w:rPr>
          <w:rFonts w:ascii="Helvetica" w:hAnsi="Helvetica" w:cs="Helvetica"/>
          <w:sz w:val="22"/>
          <w:szCs w:val="22"/>
          <w:lang w:val="en-US"/>
        </w:rPr>
        <w:t xml:space="preserve">A </w:t>
      </w:r>
      <w:r w:rsidR="0084686A" w:rsidRPr="00AE69BC">
        <w:rPr>
          <w:rFonts w:ascii="Helvetica" w:hAnsi="Helvetica" w:cs="Helvetica"/>
          <w:sz w:val="22"/>
          <w:szCs w:val="22"/>
          <w:lang w:val="en-US"/>
        </w:rPr>
        <w:t xml:space="preserve">pre-climate change baseline </w:t>
      </w:r>
      <w:r w:rsidR="0084686A">
        <w:rPr>
          <w:rFonts w:ascii="Helvetica" w:hAnsi="Helvetica" w:cs="Helvetica"/>
          <w:sz w:val="22"/>
          <w:szCs w:val="22"/>
          <w:lang w:val="en-US"/>
        </w:rPr>
        <w:t xml:space="preserve">would </w:t>
      </w:r>
      <w:r w:rsidR="0084686A" w:rsidRPr="00AE69BC">
        <w:rPr>
          <w:rFonts w:ascii="Helvetica" w:hAnsi="Helvetica" w:cs="Helvetica"/>
          <w:sz w:val="22"/>
          <w:szCs w:val="22"/>
          <w:lang w:val="en-US"/>
        </w:rPr>
        <w:t xml:space="preserve">determine whether the system </w:t>
      </w:r>
      <w:r w:rsidR="0084686A">
        <w:rPr>
          <w:rFonts w:ascii="Helvetica" w:hAnsi="Helvetica" w:cs="Helvetica"/>
          <w:sz w:val="22"/>
          <w:szCs w:val="22"/>
          <w:lang w:val="en-US"/>
        </w:rPr>
        <w:t xml:space="preserve">is most probably in </w:t>
      </w:r>
      <w:r w:rsidR="0084686A" w:rsidRPr="00AE69BC">
        <w:rPr>
          <w:rFonts w:ascii="Helvetica" w:hAnsi="Helvetica" w:cs="Helvetica"/>
          <w:sz w:val="22"/>
          <w:szCs w:val="22"/>
          <w:lang w:val="en-US"/>
        </w:rPr>
        <w:t xml:space="preserve">equilibrium or </w:t>
      </w:r>
      <w:ins w:id="169" w:author="Ian Breckheimer" w:date="2019-04-08T12:03:00Z">
        <w:r w:rsidR="00722190">
          <w:rPr>
            <w:rFonts w:ascii="Helvetica" w:hAnsi="Helvetica" w:cs="Helvetica"/>
            <w:sz w:val="22"/>
            <w:szCs w:val="22"/>
            <w:lang w:val="en-US"/>
          </w:rPr>
          <w:t xml:space="preserve">undergoing </w:t>
        </w:r>
      </w:ins>
      <w:r w:rsidR="0084686A" w:rsidRPr="00AE69BC">
        <w:rPr>
          <w:rFonts w:ascii="Helvetica" w:hAnsi="Helvetica" w:cs="Helvetica"/>
          <w:sz w:val="22"/>
          <w:szCs w:val="22"/>
          <w:lang w:val="en-US"/>
        </w:rPr>
        <w:t>transient</w:t>
      </w:r>
      <w:r w:rsidR="0084686A">
        <w:rPr>
          <w:rFonts w:ascii="Helvetica" w:hAnsi="Helvetica" w:cs="Helvetica"/>
          <w:sz w:val="22"/>
          <w:szCs w:val="22"/>
          <w:lang w:val="en-US"/>
        </w:rPr>
        <w:t xml:space="preserve"> dynamics</w:t>
      </w:r>
      <w:r w:rsidR="0084686A" w:rsidRPr="00AE69BC">
        <w:rPr>
          <w:rFonts w:ascii="Helvetica" w:hAnsi="Helvetica" w:cs="Helvetica"/>
          <w:sz w:val="22"/>
          <w:szCs w:val="22"/>
          <w:lang w:val="en-US"/>
        </w:rPr>
        <w:t>. For example, life-history trade-offs</w:t>
      </w:r>
      <w:r w:rsidR="0084686A">
        <w:rPr>
          <w:rFonts w:ascii="Helvetica" w:hAnsi="Helvetica" w:cs="Helvetica"/>
          <w:sz w:val="22"/>
          <w:szCs w:val="22"/>
          <w:lang w:val="en-US"/>
        </w:rPr>
        <w:t>,</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including those that can cause</w:t>
      </w:r>
      <w:ins w:id="170" w:author="Ian Breckheimer" w:date="2019-04-08T12:03:00Z">
        <w:r w:rsidR="00722190">
          <w:rPr>
            <w:rFonts w:ascii="Helvetica" w:hAnsi="Helvetica" w:cs="Helvetica"/>
            <w:sz w:val="22"/>
            <w:szCs w:val="22"/>
            <w:lang w:val="en-US"/>
          </w:rPr>
          <w:t xml:space="preserve"> patterns predicted by</w:t>
        </w:r>
      </w:ins>
      <w:r w:rsidR="0084686A">
        <w:rPr>
          <w:rFonts w:ascii="Helvetica" w:hAnsi="Helvetica" w:cs="Helvetica"/>
          <w:sz w:val="22"/>
          <w:szCs w:val="22"/>
          <w:lang w:val="en-US"/>
        </w:rPr>
        <w:t xml:space="preserve"> the Cushing hypothesis,</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 xml:space="preserve">predict some form of </w:t>
      </w:r>
      <w:r w:rsidR="0084686A" w:rsidRPr="00AE69BC">
        <w:rPr>
          <w:rFonts w:ascii="Helvetica" w:hAnsi="Helvetica" w:cs="Helvetica"/>
          <w:sz w:val="22"/>
          <w:szCs w:val="22"/>
          <w:lang w:val="en-US"/>
        </w:rPr>
        <w:t>equilibrium</w:t>
      </w:r>
      <w:r w:rsidR="0084686A">
        <w:rPr>
          <w:rFonts w:ascii="Helvetica" w:hAnsi="Helvetica" w:cs="Helvetica"/>
          <w:sz w:val="22"/>
          <w:szCs w:val="22"/>
          <w:lang w:val="en-US"/>
        </w:rPr>
        <w:t xml:space="preserve"> conditions,</w:t>
      </w:r>
      <w:r w:rsidR="0084686A" w:rsidRPr="00AE69BC">
        <w:rPr>
          <w:rFonts w:ascii="Helvetica" w:hAnsi="Helvetica" w:cs="Helvetica"/>
          <w:sz w:val="22"/>
          <w:szCs w:val="22"/>
          <w:lang w:val="en-US"/>
        </w:rPr>
        <w:t xml:space="preserve"> but if climate change has pushed the system </w:t>
      </w:r>
      <w:r w:rsidR="0084686A">
        <w:rPr>
          <w:rFonts w:ascii="Helvetica" w:hAnsi="Helvetica" w:cs="Helvetica"/>
          <w:sz w:val="22"/>
          <w:szCs w:val="22"/>
          <w:lang w:val="en-US"/>
        </w:rPr>
        <w:t>away from a previous</w:t>
      </w:r>
      <w:r w:rsidR="0084686A" w:rsidRPr="00AE69BC">
        <w:rPr>
          <w:rFonts w:ascii="Helvetica" w:hAnsi="Helvetica" w:cs="Helvetica"/>
          <w:sz w:val="22"/>
          <w:szCs w:val="22"/>
          <w:lang w:val="en-US"/>
        </w:rPr>
        <w:t xml:space="preserve"> baseline, then the system might </w:t>
      </w:r>
      <w:r w:rsidR="0084686A">
        <w:rPr>
          <w:rFonts w:ascii="Helvetica" w:hAnsi="Helvetica" w:cs="Helvetica"/>
          <w:sz w:val="22"/>
          <w:szCs w:val="22"/>
          <w:lang w:val="en-US"/>
        </w:rPr>
        <w:t xml:space="preserve">likely be in a </w:t>
      </w:r>
      <w:r w:rsidR="0084686A" w:rsidRPr="00AE69BC">
        <w:rPr>
          <w:rFonts w:ascii="Helvetica" w:hAnsi="Helvetica" w:cs="Helvetica"/>
          <w:sz w:val="22"/>
          <w:szCs w:val="22"/>
          <w:lang w:val="en-US"/>
        </w:rPr>
        <w:t>transient</w:t>
      </w:r>
      <w:ins w:id="171" w:author="Ian Breckheimer" w:date="2019-04-08T12:03:00Z">
        <w:r w:rsidR="00722190">
          <w:rPr>
            <w:rFonts w:ascii="Helvetica" w:hAnsi="Helvetica" w:cs="Helvetica"/>
            <w:sz w:val="22"/>
            <w:szCs w:val="22"/>
            <w:lang w:val="en-US"/>
          </w:rPr>
          <w:t xml:space="preserve"> </w:t>
        </w:r>
      </w:ins>
      <w:del w:id="172" w:author="Ian Breckheimer" w:date="2019-04-08T12:03:00Z">
        <w:r w:rsidR="0084686A" w:rsidRPr="00AE69BC" w:rsidDel="00722190">
          <w:rPr>
            <w:rFonts w:ascii="Helvetica" w:hAnsi="Helvetica" w:cs="Helvetica"/>
            <w:sz w:val="22"/>
            <w:szCs w:val="22"/>
            <w:lang w:val="en-US"/>
          </w:rPr>
          <w:delText xml:space="preserve"> dynamics </w:delText>
        </w:r>
      </w:del>
      <w:r w:rsidR="0084686A">
        <w:rPr>
          <w:rFonts w:ascii="Helvetica" w:hAnsi="Helvetica" w:cs="Helvetica"/>
          <w:sz w:val="22"/>
          <w:szCs w:val="22"/>
          <w:lang w:val="en-US"/>
        </w:rPr>
        <w:t xml:space="preserve">phase </w:t>
      </w:r>
      <w:r w:rsidR="0084686A" w:rsidRPr="00AE69BC">
        <w:rPr>
          <w:rFonts w:ascii="Helvetica" w:hAnsi="Helvetica" w:cs="Helvetica"/>
          <w:sz w:val="22"/>
          <w:szCs w:val="22"/>
          <w:lang w:val="en-US"/>
        </w:rPr>
        <w:t xml:space="preserve">rather than at equilibrium (Figure </w:t>
      </w:r>
      <w:r w:rsidR="0084686A">
        <w:rPr>
          <w:rFonts w:ascii="Helvetica" w:hAnsi="Helvetica" w:cs="Helvetica"/>
          <w:sz w:val="22"/>
          <w:szCs w:val="22"/>
          <w:lang w:val="en-US"/>
        </w:rPr>
        <w:t>3</w:t>
      </w:r>
      <w:r w:rsidR="0084686A" w:rsidRPr="00AE69BC">
        <w:rPr>
          <w:rFonts w:ascii="Helvetica" w:hAnsi="Helvetica" w:cs="Helvetica"/>
          <w:sz w:val="22"/>
          <w:szCs w:val="22"/>
          <w:lang w:val="en-US"/>
        </w:rPr>
        <w:t>). To this end, an understanding of the system’s pre-climate change baseline state is important for providing context and</w:t>
      </w:r>
      <w:r w:rsidR="0084686A">
        <w:rPr>
          <w:rFonts w:ascii="Helvetica" w:hAnsi="Helvetica" w:cs="Helvetica"/>
          <w:sz w:val="22"/>
          <w:szCs w:val="22"/>
          <w:lang w:val="en-US"/>
        </w:rPr>
        <w:t xml:space="preserve"> even </w:t>
      </w:r>
      <w:r w:rsidR="0084686A" w:rsidRPr="00AE69BC">
        <w:rPr>
          <w:rFonts w:ascii="Helvetica" w:hAnsi="Helvetica" w:cs="Helvetica"/>
          <w:sz w:val="22"/>
          <w:szCs w:val="22"/>
          <w:lang w:val="en-US"/>
        </w:rPr>
        <w:t>designing</w:t>
      </w:r>
      <w:r w:rsidR="0084686A">
        <w:rPr>
          <w:rFonts w:ascii="Helvetica" w:hAnsi="Helvetica" w:cs="Helvetica"/>
          <w:sz w:val="22"/>
          <w:szCs w:val="22"/>
          <w:lang w:val="en-US"/>
        </w:rPr>
        <w:t xml:space="preserve"> fundamental</w:t>
      </w:r>
      <w:r w:rsidR="0084686A" w:rsidRPr="00AE69BC">
        <w:rPr>
          <w:rFonts w:ascii="Helvetica" w:hAnsi="Helvetica" w:cs="Helvetica"/>
          <w:sz w:val="22"/>
          <w:szCs w:val="22"/>
          <w:lang w:val="en-US"/>
        </w:rPr>
        <w:t xml:space="preserve"> studies.</w:t>
      </w:r>
    </w:p>
    <w:p w14:paraId="2E60CF42" w14:textId="77777777" w:rsidR="0049164F" w:rsidRDefault="0049164F" w:rsidP="0049164F">
      <w:pPr>
        <w:spacing w:line="480" w:lineRule="auto"/>
        <w:rPr>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11E9F36D"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ins w:id="173" w:author="Heather Kharouba" w:date="2019-04-10T16:17:00Z">
        <w:r w:rsidR="00334ABE">
          <w:rPr>
            <w:rFonts w:ascii="Helvetica" w:hAnsi="Helvetica" w:cs="Helvetica"/>
            <w:sz w:val="22"/>
            <w:szCs w:val="22"/>
            <w:lang w:val="en-US"/>
          </w:rPr>
          <w:t xml:space="preserve">For climate change to lead to </w:t>
        </w:r>
        <w:proofErr w:type="spellStart"/>
        <w:r w:rsidR="00334ABE">
          <w:rPr>
            <w:rFonts w:ascii="Helvetica" w:hAnsi="Helvetica" w:cs="Helvetica"/>
            <w:sz w:val="22"/>
            <w:szCs w:val="22"/>
            <w:lang w:val="en-US"/>
          </w:rPr>
          <w:t>phenological</w:t>
        </w:r>
        <w:proofErr w:type="spellEnd"/>
        <w:r w:rsidR="00334ABE">
          <w:rPr>
            <w:rFonts w:ascii="Helvetica" w:hAnsi="Helvetica" w:cs="Helvetica"/>
            <w:sz w:val="22"/>
            <w:szCs w:val="22"/>
            <w:lang w:val="en-US"/>
          </w:rPr>
          <w:t xml:space="preserve"> mismatch, the underlying assumption is that changes in climate will drive changes in the relative timing of species interactions. Therefore, </w:t>
        </w:r>
      </w:ins>
      <w:ins w:id="174" w:author="Heather Kharouba" w:date="2019-04-10T16:23:00Z">
        <w:r w:rsidR="00102127">
          <w:rPr>
            <w:rFonts w:ascii="Helvetica" w:hAnsi="Helvetica" w:cs="Helvetica"/>
            <w:sz w:val="22"/>
            <w:szCs w:val="22"/>
            <w:lang w:val="en-US"/>
          </w:rPr>
          <w:lastRenderedPageBreak/>
          <w:t>p</w:t>
        </w:r>
      </w:ins>
      <w:r w:rsidR="00D9671E" w:rsidRPr="00D9671E">
        <w:rPr>
          <w:rFonts w:ascii="Helvetica" w:hAnsi="Helvetica" w:cs="Helvetica"/>
          <w:sz w:val="22"/>
          <w:szCs w:val="22"/>
          <w:lang w:val="en-US"/>
        </w:rPr>
        <w:t xml:space="preserve">redicting how climate change will affect the relative timing of a consumer and </w:t>
      </w:r>
      <w:ins w:id="175" w:author="Ian Breckheimer" w:date="2019-04-08T12:06:00Z">
        <w:r w:rsidR="00722190">
          <w:rPr>
            <w:rFonts w:ascii="Helvetica" w:hAnsi="Helvetica" w:cs="Helvetica"/>
            <w:sz w:val="22"/>
            <w:szCs w:val="22"/>
            <w:lang w:val="en-US"/>
          </w:rPr>
          <w:t>resource</w:t>
        </w:r>
      </w:ins>
      <w:r w:rsidR="00D9671E" w:rsidRPr="00D9671E">
        <w:rPr>
          <w:rFonts w:ascii="Helvetica" w:hAnsi="Helvetica" w:cs="Helvetica"/>
          <w:sz w:val="22"/>
          <w:szCs w:val="22"/>
          <w:lang w:val="en-US"/>
        </w:rPr>
        <w:t xml:space="preserve">, </w:t>
      </w:r>
      <w:ins w:id="176" w:author="Heather Kharouba" w:date="2019-04-11T14:42:00Z">
        <w:r w:rsidR="00615C8E">
          <w:rPr>
            <w:rFonts w:ascii="Helvetica" w:hAnsi="Helvetica" w:cs="Helvetica"/>
            <w:sz w:val="22"/>
            <w:szCs w:val="22"/>
            <w:lang w:val="en-US"/>
          </w:rPr>
          <w:t>and</w:t>
        </w:r>
      </w:ins>
      <w:ins w:id="177" w:author="Ian Breckheimer" w:date="2019-04-08T12:07:00Z">
        <w:r w:rsidR="00722190">
          <w:rPr>
            <w:rFonts w:ascii="Helvetica" w:hAnsi="Helvetica" w:cs="Helvetica"/>
            <w:sz w:val="22"/>
            <w:szCs w:val="22"/>
            <w:lang w:val="en-US"/>
          </w:rPr>
          <w:t xml:space="preserve"> </w:t>
        </w:r>
      </w:ins>
      <w:r w:rsidR="00D9671E" w:rsidRPr="00D9671E">
        <w:rPr>
          <w:rFonts w:ascii="Helvetica" w:hAnsi="Helvetica" w:cs="Helvetica"/>
          <w:sz w:val="22"/>
          <w:szCs w:val="22"/>
          <w:lang w:val="en-US"/>
        </w:rPr>
        <w:t>potentially the fitness of the consumer</w:t>
      </w:r>
      <w:ins w:id="178" w:author="Heather Kharouba" w:date="2019-04-11T14:42:00Z">
        <w:r w:rsidR="00615C8E">
          <w:rPr>
            <w:rFonts w:ascii="Helvetica" w:hAnsi="Helvetica" w:cs="Helvetica"/>
            <w:sz w:val="22"/>
            <w:szCs w:val="22"/>
            <w:lang w:val="en-US"/>
          </w:rPr>
          <w:t>,</w:t>
        </w:r>
      </w:ins>
      <w:r w:rsidR="00D9671E" w:rsidRPr="00D9671E">
        <w:rPr>
          <w:rFonts w:ascii="Helvetica" w:hAnsi="Helvetica" w:cs="Helvetica"/>
          <w:sz w:val="22"/>
          <w:szCs w:val="22"/>
          <w:lang w:val="en-US"/>
        </w:rPr>
        <w:t xml:space="preserve">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w:t>
      </w:r>
      <w:ins w:id="179" w:author="Heather Kharouba" w:date="2019-04-11T10:24:00Z">
        <w:r w:rsidR="005A7C9B">
          <w:rPr>
            <w:rFonts w:ascii="Helvetica" w:hAnsi="Helvetica" w:cs="Helvetica"/>
            <w:kern w:val="1"/>
            <w:sz w:val="22"/>
            <w:szCs w:val="22"/>
            <w:lang w:val="en-US"/>
          </w:rPr>
          <w:t>different</w:t>
        </w:r>
      </w:ins>
      <w:del w:id="180" w:author="Heather Kharouba" w:date="2019-04-11T10:24:00Z">
        <w:r w:rsidRPr="00D9671E" w:rsidDel="005A7C9B">
          <w:rPr>
            <w:rFonts w:ascii="Helvetica" w:hAnsi="Helvetica" w:cs="Helvetica"/>
            <w:kern w:val="1"/>
            <w:sz w:val="22"/>
            <w:szCs w:val="22"/>
            <w:lang w:val="en-US"/>
          </w:rPr>
          <w:delText>similar</w:delText>
        </w:r>
      </w:del>
      <w:r w:rsidRPr="00D9671E">
        <w:rPr>
          <w:rFonts w:ascii="Helvetica" w:hAnsi="Helvetica" w:cs="Helvetica"/>
          <w:kern w:val="1"/>
          <w:sz w:val="22"/>
          <w:szCs w:val="22"/>
          <w:lang w:val="en-US"/>
        </w:rPr>
        <w:t xml:space="preserve">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w:t>
      </w:r>
      <w:ins w:id="181" w:author="Heather Kharouba" w:date="2019-04-11T10:26:00Z">
        <w:r w:rsidR="000454CD">
          <w:rPr>
            <w:rFonts w:ascii="Helvetica" w:hAnsi="Helvetica" w:cs="Helvetica"/>
            <w:kern w:val="1"/>
            <w:sz w:val="22"/>
            <w:szCs w:val="22"/>
            <w:lang w:val="en-US"/>
          </w:rPr>
          <w:t xml:space="preserve">also </w:t>
        </w:r>
      </w:ins>
      <w:r w:rsidR="00B53D67">
        <w:rPr>
          <w:rFonts w:ascii="Helvetica" w:hAnsi="Helvetica" w:cs="Helvetica"/>
          <w:kern w:val="1"/>
          <w:sz w:val="22"/>
          <w:szCs w:val="22"/>
          <w:lang w:val="en-US"/>
        </w:rPr>
        <w:t xml:space="preserve">depend </w:t>
      </w:r>
      <w:ins w:id="182" w:author="Heather Kharouba" w:date="2019-04-11T10:26:00Z">
        <w:r w:rsidR="00DB1CAC">
          <w:rPr>
            <w:rFonts w:ascii="Helvetica" w:hAnsi="Helvetica" w:cs="Helvetica"/>
            <w:kern w:val="1"/>
            <w:sz w:val="22"/>
            <w:szCs w:val="22"/>
            <w:lang w:val="en-US"/>
          </w:rPr>
          <w:t xml:space="preserve">on </w:t>
        </w:r>
      </w:ins>
      <w:del w:id="183" w:author="Heather Kharouba" w:date="2019-04-11T10:26:00Z">
        <w:r w:rsidR="00B53D67" w:rsidDel="000454CD">
          <w:rPr>
            <w:rFonts w:ascii="Helvetica" w:hAnsi="Helvetica" w:cs="Helvetica"/>
            <w:kern w:val="1"/>
            <w:sz w:val="22"/>
            <w:szCs w:val="22"/>
            <w:lang w:val="en-US"/>
          </w:rPr>
          <w:delText xml:space="preserve">on the similarity of phenological cues between consumer and resource, and </w:delText>
        </w:r>
      </w:del>
      <w:r w:rsidR="00B53D67">
        <w:rPr>
          <w:rFonts w:ascii="Helvetica" w:hAnsi="Helvetica" w:cs="Helvetica"/>
          <w:kern w:val="1"/>
          <w:sz w:val="22"/>
          <w:szCs w:val="22"/>
          <w:lang w:val="en-US"/>
        </w:rPr>
        <w:t xml:space="preserve">how </w:t>
      </w:r>
      <w:proofErr w:type="spellStart"/>
      <w:ins w:id="184" w:author="Heather Kharouba" w:date="2019-04-11T10:26:00Z">
        <w:r w:rsidR="000454CD">
          <w:rPr>
            <w:rFonts w:ascii="Helvetica" w:hAnsi="Helvetica" w:cs="Helvetica"/>
            <w:kern w:val="1"/>
            <w:sz w:val="22"/>
            <w:szCs w:val="22"/>
            <w:lang w:val="en-US"/>
          </w:rPr>
          <w:t>phenological</w:t>
        </w:r>
        <w:proofErr w:type="spellEnd"/>
        <w:r w:rsidR="000454CD">
          <w:rPr>
            <w:rFonts w:ascii="Helvetica" w:hAnsi="Helvetica" w:cs="Helvetica"/>
            <w:kern w:val="1"/>
            <w:sz w:val="22"/>
            <w:szCs w:val="22"/>
            <w:lang w:val="en-US"/>
          </w:rPr>
          <w:t xml:space="preserve"> cues</w:t>
        </w:r>
      </w:ins>
      <w:r w:rsidR="00B53D67">
        <w:rPr>
          <w:rFonts w:ascii="Helvetica" w:hAnsi="Helvetica" w:cs="Helvetica"/>
          <w:kern w:val="1"/>
          <w:sz w:val="22"/>
          <w:szCs w:val="22"/>
          <w:lang w:val="en-US"/>
        </w:rPr>
        <w:t xml:space="preserve"> will change under climate change scenarios (Chmura et al. </w:t>
      </w:r>
      <w:commentRangeStart w:id="185"/>
      <w:r w:rsidR="00B53D67">
        <w:rPr>
          <w:rFonts w:ascii="Helvetica" w:hAnsi="Helvetica" w:cs="Helvetica"/>
          <w:kern w:val="1"/>
          <w:sz w:val="22"/>
          <w:szCs w:val="22"/>
          <w:lang w:val="en-US"/>
        </w:rPr>
        <w:t>2018</w:t>
      </w:r>
      <w:commentRangeEnd w:id="185"/>
      <w:r w:rsidR="00F7077F">
        <w:rPr>
          <w:rStyle w:val="CommentReference"/>
        </w:rPr>
        <w:commentReference w:id="185"/>
      </w:r>
      <w:r w:rsidR="00B53D67">
        <w:rPr>
          <w:rFonts w:ascii="Helvetica" w:hAnsi="Helvetica" w:cs="Helvetica"/>
          <w:kern w:val="1"/>
          <w:sz w:val="22"/>
          <w:szCs w:val="22"/>
          <w:lang w:val="en-US"/>
        </w:rPr>
        <w:t xml:space="preserve">).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2B872AB8"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w:t>
      </w:r>
      <w:r>
        <w:rPr>
          <w:rFonts w:ascii="Helvetica" w:hAnsi="Helvetica" w:cs="Helvetica"/>
          <w:sz w:val="22"/>
          <w:szCs w:val="22"/>
          <w:lang w:val="en-US"/>
        </w:rPr>
        <w:t xml:space="preserve">testable </w:t>
      </w:r>
      <w:ins w:id="186" w:author="Heather Kharouba" w:date="2019-04-11T10:28:00Z">
        <w:r w:rsidR="000B686D">
          <w:rPr>
            <w:rFonts w:ascii="Helvetica" w:hAnsi="Helvetica" w:cs="Helvetica"/>
            <w:sz w:val="22"/>
            <w:szCs w:val="22"/>
            <w:lang w:val="en-US"/>
          </w:rPr>
          <w:t>predictions</w:t>
        </w:r>
        <w:r w:rsidR="000B686D" w:rsidRPr="00AE69BC">
          <w:rPr>
            <w:rFonts w:ascii="Helvetica" w:hAnsi="Helvetica" w:cs="Helvetica"/>
            <w:sz w:val="22"/>
            <w:szCs w:val="22"/>
            <w:lang w:val="en-US"/>
          </w:rPr>
          <w:t xml:space="preserve"> </w:t>
        </w:r>
      </w:ins>
      <w:ins w:id="187" w:author="Ian Breckheimer" w:date="2019-04-08T12:09:00Z">
        <w:r w:rsidR="00F7077F">
          <w:rPr>
            <w:rFonts w:ascii="Helvetica" w:hAnsi="Helvetica" w:cs="Helvetica"/>
            <w:sz w:val="22"/>
            <w:szCs w:val="22"/>
            <w:lang w:val="en-US"/>
          </w:rPr>
          <w:t xml:space="preserve">regarding the consequences of </w:t>
        </w:r>
      </w:ins>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multiple mechanisms</w:t>
      </w:r>
      <w:ins w:id="188" w:author="Ian Breckheimer" w:date="2019-04-08T12:10:00Z">
        <w:r w:rsidR="00F7077F">
          <w:rPr>
            <w:rFonts w:ascii="Helvetica" w:hAnsi="Helvetica" w:cs="Helvetica"/>
            <w:sz w:val="22"/>
            <w:szCs w:val="22"/>
            <w:lang w:val="en-US"/>
          </w:rPr>
          <w:t xml:space="preserve"> driving </w:t>
        </w:r>
      </w:ins>
      <w:ins w:id="189" w:author="Ian Breckheimer" w:date="2019-04-08T12:11:00Z">
        <w:r w:rsidR="00F7077F">
          <w:rPr>
            <w:rFonts w:ascii="Helvetica" w:hAnsi="Helvetica" w:cs="Helvetica"/>
            <w:sz w:val="22"/>
            <w:szCs w:val="22"/>
            <w:lang w:val="en-US"/>
          </w:rPr>
          <w:t xml:space="preserve">changes in fitness </w:t>
        </w:r>
      </w:ins>
      <w:r w:rsidR="00606A17" w:rsidRPr="00606A17">
        <w:rPr>
          <w:rFonts w:ascii="Helvetica" w:hAnsi="Helvetica" w:cs="Helvetica"/>
          <w:sz w:val="22"/>
          <w:szCs w:val="22"/>
          <w:lang w:val="en-US"/>
        </w:rPr>
        <w:t xml:space="preserve">are not </w:t>
      </w:r>
      <w:ins w:id="190" w:author="Ian Breckheimer" w:date="2019-04-08T12:11:00Z">
        <w:r w:rsidR="00F7077F">
          <w:rPr>
            <w:rFonts w:ascii="Helvetica" w:hAnsi="Helvetica" w:cs="Helvetica"/>
            <w:sz w:val="22"/>
            <w:szCs w:val="22"/>
            <w:lang w:val="en-US"/>
          </w:rPr>
          <w:t>evaluated</w:t>
        </w:r>
      </w:ins>
      <w:r w:rsidR="00606A17" w:rsidRPr="00606A17">
        <w:rPr>
          <w:rFonts w:ascii="Helvetica" w:hAnsi="Helvetica" w:cs="Helvetica"/>
          <w:sz w:val="22"/>
          <w:szCs w:val="22"/>
          <w:lang w:val="en-US"/>
        </w:rPr>
        <w:t xml:space="preserve">.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 xml:space="preserve">towards </w:t>
      </w:r>
      <w:r w:rsidR="002332B1">
        <w:rPr>
          <w:rFonts w:ascii="Helvetica" w:hAnsi="Helvetica" w:cs="Helvetica"/>
          <w:color w:val="000000" w:themeColor="text1"/>
          <w:sz w:val="22"/>
          <w:szCs w:val="22"/>
          <w:lang w:val="en-US"/>
        </w:rPr>
        <w:lastRenderedPageBreak/>
        <w:t>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65B0E445"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w:t>
      </w:r>
      <w:commentRangeStart w:id="191"/>
      <w:r w:rsidR="004D0F95">
        <w:rPr>
          <w:rFonts w:ascii="Helvetica" w:eastAsia="Times New Roman" w:hAnsi="Helvetica" w:cs="Helvetica"/>
          <w:sz w:val="22"/>
          <w:szCs w:val="22"/>
        </w:rPr>
        <w:t>a spatial gradient in climatic conditions, and thus variation in the relative timing of the interaction</w:t>
      </w:r>
      <w:commentRangeEnd w:id="191"/>
      <w:r w:rsidR="004D0F95">
        <w:rPr>
          <w:rStyle w:val="CommentReference"/>
        </w:rPr>
        <w:commentReference w:id="191"/>
      </w:r>
      <w:r w:rsidR="002E4A57">
        <w:rPr>
          <w:rFonts w:ascii="Helvetica" w:eastAsia="Times New Roman" w:hAnsi="Helvetica" w:cs="Helvetica"/>
          <w:sz w:val="22"/>
          <w:szCs w:val="22"/>
        </w:rPr>
        <w:t>,</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72759D97"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or abiotic</w:t>
      </w:r>
      <w:ins w:id="192" w:author="Ian Breckheimer" w:date="2019-04-08T12:13:00Z">
        <w:r w:rsidR="00F7077F">
          <w:rPr>
            <w:rFonts w:ascii="Helvetica" w:eastAsia="Times New Roman" w:hAnsi="Helvetica" w:cs="Helvetica"/>
            <w:sz w:val="22"/>
            <w:szCs w:val="22"/>
          </w:rPr>
          <w:t xml:space="preserve"> factors</w:t>
        </w:r>
      </w:ins>
      <w:r w:rsidR="00C23DC3" w:rsidRPr="00681D62">
        <w:rPr>
          <w:rFonts w:ascii="Helvetica" w:eastAsia="Times New Roman" w:hAnsi="Helvetica" w:cs="Helvetica"/>
          <w:sz w:val="22"/>
          <w:szCs w:val="22"/>
        </w:rPr>
        <w:t xml:space="preserve">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 xml:space="preserve">e.g., </w:t>
      </w:r>
      <w:proofErr w:type="spellStart"/>
      <w:r w:rsidR="00B16FFB">
        <w:rPr>
          <w:rFonts w:ascii="Helvetica" w:eastAsia="Times New Roman" w:hAnsi="Helvetica" w:cs="Helvetica"/>
          <w:sz w:val="22"/>
          <w:szCs w:val="22"/>
        </w:rPr>
        <w:t>Bauerfeind</w:t>
      </w:r>
      <w:proofErr w:type="spellEnd"/>
      <w:r w:rsidR="00B16FFB">
        <w:rPr>
          <w:rFonts w:ascii="Helvetica" w:eastAsia="Times New Roman" w:hAnsi="Helvetica" w:cs="Helvetica"/>
          <w:sz w:val="22"/>
          <w:szCs w:val="22"/>
        </w:rPr>
        <w:t xml:space="preserve">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w:t>
      </w:r>
      <w:r w:rsidR="00681D62">
        <w:rPr>
          <w:rFonts w:ascii="Helvetica" w:eastAsia="Times New Roman" w:hAnsi="Helvetica" w:cs="Helvetica"/>
          <w:sz w:val="22"/>
          <w:szCs w:val="22"/>
        </w:rPr>
        <w:lastRenderedPageBreak/>
        <w:t>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719CAAC8"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proofErr w:type="spellStart"/>
      <w:r w:rsidR="00C15AD2">
        <w:rPr>
          <w:rFonts w:ascii="Helvetica" w:hAnsi="Helvetica" w:cs="Helvetica"/>
          <w:sz w:val="22"/>
          <w:szCs w:val="22"/>
          <w:lang w:val="en-US"/>
        </w:rPr>
        <w:t>Vatka</w:t>
      </w:r>
      <w:proofErr w:type="spellEnd"/>
      <w:r w:rsidR="00C15AD2">
        <w:rPr>
          <w:rFonts w:ascii="Helvetica" w:hAnsi="Helvetica" w:cs="Helvetica"/>
          <w:sz w:val="22"/>
          <w:szCs w:val="22"/>
          <w:lang w:val="en-US"/>
        </w:rPr>
        <w:t xml:space="preserve">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w:t>
      </w:r>
      <w:proofErr w:type="spellStart"/>
      <w:r w:rsidR="00541803">
        <w:rPr>
          <w:rFonts w:ascii="Helvetica" w:hAnsi="Helvetica" w:cs="Helvetica"/>
          <w:sz w:val="22"/>
          <w:szCs w:val="22"/>
          <w:lang w:val="en-US"/>
        </w:rPr>
        <w:t>Tikkanen</w:t>
      </w:r>
      <w:proofErr w:type="spellEnd"/>
      <w:r w:rsidR="00541803">
        <w:rPr>
          <w:rFonts w:ascii="Helvetica" w:hAnsi="Helvetica" w:cs="Helvetica"/>
          <w:sz w:val="22"/>
          <w:szCs w:val="22"/>
          <w:lang w:val="en-US"/>
        </w:rPr>
        <w:t xml:space="preserve">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commentRangeStart w:id="193"/>
      <w:r w:rsidR="00635C20">
        <w:rPr>
          <w:rFonts w:ascii="Helvetica" w:hAnsi="Helvetica" w:cs="Helvetica"/>
          <w:sz w:val="22"/>
          <w:szCs w:val="22"/>
          <w:lang w:val="en-US"/>
        </w:rPr>
        <w:t>. I</w:t>
      </w:r>
      <w:r w:rsidR="00635C20" w:rsidRPr="00AE69BC">
        <w:rPr>
          <w:rFonts w:ascii="Helvetica" w:hAnsi="Helvetica" w:cs="Helvetica"/>
          <w:sz w:val="22"/>
          <w:szCs w:val="22"/>
          <w:lang w:val="en-US"/>
        </w:rPr>
        <w:t xml:space="preserve">n </w:t>
      </w:r>
      <w:r w:rsidR="00635C20">
        <w:rPr>
          <w:rFonts w:ascii="Helvetica" w:hAnsi="Helvetica" w:cs="Helvetica"/>
          <w:sz w:val="22"/>
          <w:szCs w:val="22"/>
          <w:lang w:val="en-US"/>
        </w:rPr>
        <w:t xml:space="preserve">the lower </w:t>
      </w:r>
      <w:r w:rsidR="00635C20">
        <w:rPr>
          <w:rFonts w:ascii="Helvetica" w:hAnsi="Helvetica" w:cs="Helvetica"/>
          <w:sz w:val="22"/>
          <w:szCs w:val="22"/>
          <w:lang w:val="en-US"/>
        </w:rPr>
        <w:lastRenderedPageBreak/>
        <w:t xml:space="preserve">trophic levels of </w:t>
      </w:r>
      <w:r w:rsidR="00635C20" w:rsidRPr="00AE69BC">
        <w:rPr>
          <w:rFonts w:ascii="Helvetica" w:hAnsi="Helvetica" w:cs="Helvetica"/>
          <w:sz w:val="22"/>
          <w:szCs w:val="22"/>
          <w:lang w:val="en-US"/>
        </w:rPr>
        <w:t>aquatic systems</w:t>
      </w:r>
      <w:r w:rsidR="00635C20">
        <w:rPr>
          <w:rFonts w:ascii="Helvetica" w:hAnsi="Helvetica" w:cs="Helvetica"/>
          <w:sz w:val="22"/>
          <w:szCs w:val="22"/>
          <w:lang w:val="en-US"/>
        </w:rPr>
        <w:t>, where</w:t>
      </w:r>
      <w:r w:rsidR="00635C20" w:rsidRPr="00AE69BC">
        <w:rPr>
          <w:rFonts w:ascii="Helvetica" w:hAnsi="Helvetica" w:cs="Helvetica"/>
          <w:sz w:val="22"/>
          <w:szCs w:val="22"/>
          <w:lang w:val="en-US"/>
        </w:rPr>
        <w:t xml:space="preserve"> there is </w:t>
      </w:r>
      <w:r w:rsidR="00635C20">
        <w:rPr>
          <w:rFonts w:ascii="Helvetica" w:hAnsi="Helvetica" w:cs="Helvetica"/>
          <w:sz w:val="22"/>
          <w:szCs w:val="22"/>
          <w:lang w:val="en-US"/>
        </w:rPr>
        <w:t xml:space="preserve">often </w:t>
      </w:r>
      <w:r w:rsidR="00635C20" w:rsidRPr="00AE69BC">
        <w:rPr>
          <w:rFonts w:ascii="Helvetica" w:hAnsi="Helvetica" w:cs="Helvetica"/>
          <w:sz w:val="22"/>
          <w:szCs w:val="22"/>
          <w:lang w:val="en-US"/>
        </w:rPr>
        <w:t>quick turnaround between producers and consumers</w:t>
      </w:r>
      <w:r w:rsidR="00635C20">
        <w:rPr>
          <w:rFonts w:ascii="Helvetica" w:hAnsi="Helvetica" w:cs="Helvetica"/>
          <w:sz w:val="22"/>
          <w:szCs w:val="22"/>
          <w:lang w:val="en-US"/>
        </w:rPr>
        <w:t>, it can be difficult to determine how strong of an influence producers have on consumers and vice versa (</w:t>
      </w:r>
      <w:r w:rsidR="00635C20">
        <w:rPr>
          <w:rFonts w:ascii="Helvetica" w:hAnsi="Helvetica" w:cs="Helvetica"/>
          <w:kern w:val="1"/>
          <w:sz w:val="22"/>
          <w:szCs w:val="22"/>
          <w:lang w:val="en-US"/>
        </w:rPr>
        <w:t xml:space="preserve">Carpenter and </w:t>
      </w:r>
      <w:proofErr w:type="spellStart"/>
      <w:r w:rsidR="00635C20">
        <w:rPr>
          <w:rFonts w:ascii="Helvetica" w:hAnsi="Helvetica" w:cs="Helvetica"/>
          <w:kern w:val="1"/>
          <w:sz w:val="22"/>
          <w:szCs w:val="22"/>
          <w:lang w:val="en-US"/>
        </w:rPr>
        <w:t>Kitchell</w:t>
      </w:r>
      <w:proofErr w:type="spellEnd"/>
      <w:r w:rsidR="00635C20">
        <w:rPr>
          <w:rFonts w:ascii="Helvetica" w:hAnsi="Helvetica" w:cs="Helvetica"/>
          <w:kern w:val="1"/>
          <w:sz w:val="22"/>
          <w:szCs w:val="22"/>
          <w:lang w:val="en-US"/>
        </w:rPr>
        <w:t xml:space="preserve"> 1996</w:t>
      </w:r>
      <w:r w:rsidR="00635C20">
        <w:rPr>
          <w:rFonts w:ascii="Helvetica" w:hAnsi="Helvetica" w:cs="Helvetica"/>
          <w:sz w:val="22"/>
          <w:szCs w:val="22"/>
          <w:lang w:val="en-US"/>
        </w:rPr>
        <w:t xml:space="preserve">). </w:t>
      </w:r>
      <w:commentRangeEnd w:id="193"/>
      <w:r w:rsidR="00635C20">
        <w:rPr>
          <w:rStyle w:val="CommentReference"/>
        </w:rPr>
        <w:commentReference w:id="193"/>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 xml:space="preserve">dependence of the consumer on the </w:t>
      </w:r>
      <w:r w:rsidR="00635C20">
        <w:rPr>
          <w:rFonts w:ascii="Helvetica" w:hAnsi="Helvetica" w:cs="Helvetica"/>
          <w:sz w:val="22"/>
          <w:szCs w:val="22"/>
          <w:lang w:val="en-US"/>
        </w:rPr>
        <w:t>produce</w:t>
      </w:r>
      <w:r w:rsidR="00E96A0A">
        <w:rPr>
          <w:rFonts w:ascii="Helvetica" w:hAnsi="Helvetica" w:cs="Helvetica"/>
          <w:sz w:val="22"/>
          <w:szCs w:val="22"/>
          <w:lang w:val="en-US"/>
        </w:rPr>
        <w:t>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63929AF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xml:space="preserve">, suggesting that—though more challenging—critical assumptions of the Cushing hypothesis can be tested in aquatic </w:t>
      </w:r>
      <w:commentRangeStart w:id="194"/>
      <w:r>
        <w:rPr>
          <w:rFonts w:ascii="Helvetica" w:hAnsi="Helvetica" w:cs="Helvetica"/>
          <w:sz w:val="22"/>
          <w:szCs w:val="22"/>
          <w:lang w:val="en-US"/>
        </w:rPr>
        <w:t>systems</w:t>
      </w:r>
      <w:commentRangeEnd w:id="194"/>
      <w:r w:rsidR="00F7077F">
        <w:rPr>
          <w:rStyle w:val="CommentReference"/>
        </w:rPr>
        <w:commentReference w:id="194"/>
      </w:r>
      <w:r>
        <w:rPr>
          <w:rFonts w:ascii="Helvetica" w:hAnsi="Helvetica" w:cs="Helvetica"/>
          <w:sz w:val="22"/>
          <w:szCs w:val="22"/>
          <w:lang w:val="en-US"/>
        </w:rPr>
        <w:t>.</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7618AA52"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 xml:space="preserve">researchers can place </w:t>
      </w:r>
      <w:ins w:id="195" w:author="Heather Kharouba" w:date="2019-04-11T11:18:00Z">
        <w:r w:rsidR="004D0F95">
          <w:rPr>
            <w:rFonts w:ascii="Helvetica" w:hAnsi="Helvetica" w:cs="Helvetica"/>
            <w:sz w:val="22"/>
            <w:szCs w:val="22"/>
            <w:lang w:val="en-US"/>
          </w:rPr>
          <w:t xml:space="preserve">their system </w:t>
        </w:r>
      </w:ins>
      <w:r w:rsidR="00E90E6F">
        <w:rPr>
          <w:rFonts w:ascii="Helvetica" w:hAnsi="Helvetica" w:cs="Helvetica"/>
          <w:sz w:val="22"/>
          <w:szCs w:val="22"/>
          <w:lang w:val="en-US"/>
        </w:rPr>
        <w:t>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w:t>
      </w:r>
      <w:r w:rsidR="00E12C23" w:rsidRPr="00340C35">
        <w:rPr>
          <w:rFonts w:ascii="Helvetica" w:hAnsi="Helvetica" w:cs="Helvetica"/>
          <w:sz w:val="22"/>
          <w:szCs w:val="22"/>
          <w:lang w:val="en-US"/>
        </w:rPr>
        <w:lastRenderedPageBreak/>
        <w:t xml:space="preserve">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proofErr w:type="spellStart"/>
      <w:r w:rsidR="00F12876" w:rsidRPr="00F12876">
        <w:rPr>
          <w:rFonts w:ascii="Helvetica" w:hAnsi="Helvetica" w:cs="Helvetica"/>
          <w:i/>
          <w:sz w:val="22"/>
          <w:szCs w:val="22"/>
          <w:lang w:val="en-US"/>
        </w:rPr>
        <w:t>Parus</w:t>
      </w:r>
      <w:proofErr w:type="spellEnd"/>
      <w:r w:rsidR="00F12876" w:rsidRPr="00F12876">
        <w:rPr>
          <w:rFonts w:ascii="Helvetica" w:hAnsi="Helvetica" w:cs="Helvetica"/>
          <w:i/>
          <w:sz w:val="22"/>
          <w:szCs w:val="22"/>
          <w:lang w:val="en-US"/>
        </w:rPr>
        <w:t xml:space="preserve"> major</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1E6911">
        <w:rPr>
          <w:rFonts w:ascii="Helvetica" w:hAnsi="Helvetica" w:cs="Helvetica"/>
          <w:sz w:val="22"/>
          <w:szCs w:val="22"/>
          <w:lang w:val="en-US"/>
        </w:rPr>
        <w:t>,</w:t>
      </w:r>
      <w:r w:rsidR="00D96DF4">
        <w:rPr>
          <w:rFonts w:ascii="Helvetica" w:hAnsi="Helvetica" w:cs="Helvetica"/>
          <w:sz w:val="22"/>
          <w:szCs w:val="22"/>
          <w:lang w:val="en-US"/>
        </w:rPr>
        <w:t xml:space="preserve"> the phenologica</w:t>
      </w:r>
      <w:r w:rsidR="001E6911">
        <w:rPr>
          <w:rFonts w:ascii="Helvetica" w:hAnsi="Helvetica" w:cs="Helvetica"/>
          <w:sz w:val="22"/>
          <w:szCs w:val="22"/>
          <w:lang w:val="en-US"/>
        </w:rPr>
        <w:t>l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EA7950">
        <w:rPr>
          <w:rFonts w:ascii="Helvetica" w:hAnsi="Helvetica" w:cs="Helvetica"/>
          <w:sz w:val="22"/>
          <w:szCs w:val="22"/>
          <w:lang w:val="en-US"/>
        </w:rPr>
        <w:t xml:space="preserve">Gebhardt-Henrich 1990; Keller and van </w:t>
      </w:r>
      <w:proofErr w:type="spellStart"/>
      <w:r w:rsidR="00EA7950">
        <w:rPr>
          <w:rFonts w:ascii="Helvetica" w:hAnsi="Helvetica" w:cs="Helvetica"/>
          <w:sz w:val="22"/>
          <w:szCs w:val="22"/>
          <w:lang w:val="en-US"/>
        </w:rPr>
        <w:t>Noordwijk</w:t>
      </w:r>
      <w:proofErr w:type="spellEnd"/>
      <w:r w:rsidR="00EA7950">
        <w:rPr>
          <w:rFonts w:ascii="Helvetica" w:hAnsi="Helvetica" w:cs="Helvetica"/>
          <w:sz w:val="22"/>
          <w:szCs w:val="22"/>
          <w:lang w:val="en-US"/>
        </w:rPr>
        <w:t xml:space="preserve"> 1994; </w:t>
      </w:r>
      <w:proofErr w:type="spellStart"/>
      <w:r w:rsidR="00DA1EB0">
        <w:rPr>
          <w:rFonts w:ascii="Helvetica" w:hAnsi="Helvetica" w:cs="Helvetica"/>
          <w:sz w:val="22"/>
          <w:szCs w:val="22"/>
          <w:lang w:val="en-US"/>
        </w:rPr>
        <w:t>Visser</w:t>
      </w:r>
      <w:proofErr w:type="spellEnd"/>
      <w:r w:rsidR="00DA1EB0">
        <w:rPr>
          <w:rFonts w:ascii="Helvetica" w:hAnsi="Helvetica" w:cs="Helvetica"/>
          <w:sz w:val="22"/>
          <w:szCs w:val="22"/>
          <w:lang w:val="en-US"/>
        </w:rPr>
        <w:t xml:space="preserve">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w:t>
      </w:r>
      <w:ins w:id="196" w:author="Heather Kharouba" w:date="2019-04-11T11:19:00Z">
        <w:r w:rsidR="004D0F95">
          <w:rPr>
            <w:rFonts w:ascii="Helvetica" w:hAnsi="Helvetica" w:cs="Helvetica"/>
            <w:sz w:val="22"/>
            <w:szCs w:val="22"/>
            <w:lang w:val="en-US"/>
          </w:rPr>
          <w:t xml:space="preserve">consumer </w:t>
        </w:r>
      </w:ins>
      <w:r w:rsidR="00E12C23" w:rsidRPr="00340C35">
        <w:rPr>
          <w:rFonts w:ascii="Helvetica" w:hAnsi="Helvetica" w:cs="Helvetica"/>
          <w:sz w:val="22"/>
          <w:szCs w:val="22"/>
          <w:lang w:val="en-US"/>
        </w:rPr>
        <w:t>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1DA49BF6" w14:textId="33EC934F" w:rsidR="003377CB"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w:t>
      </w:r>
      <w:commentRangeStart w:id="197"/>
      <w:commentRangeStart w:id="198"/>
      <w:ins w:id="199" w:author="Heather Kharouba" w:date="2019-04-11T11:19:00Z">
        <w:r w:rsidR="00CA2683">
          <w:rPr>
            <w:rFonts w:ascii="Helvetica" w:eastAsia="Times New Roman" w:hAnsi="Helvetica" w:cs="Helvetica"/>
            <w:sz w:val="22"/>
            <w:szCs w:val="22"/>
          </w:rPr>
          <w:t>baseline</w:t>
        </w:r>
        <w:commentRangeEnd w:id="197"/>
        <w:r w:rsidR="00CA2683">
          <w:rPr>
            <w:rStyle w:val="CommentReference"/>
          </w:rPr>
          <w:commentReference w:id="197"/>
        </w:r>
      </w:ins>
      <w:commentRangeEnd w:id="198"/>
      <w:ins w:id="200" w:author="Heather Kharouba" w:date="2019-04-11T14:56:00Z">
        <w:r w:rsidR="00234EE0">
          <w:rPr>
            <w:rStyle w:val="CommentReference"/>
          </w:rPr>
          <w:commentReference w:id="198"/>
        </w:r>
      </w:ins>
      <w:r w:rsidR="00276937" w:rsidRPr="007D3036">
        <w:rPr>
          <w:rFonts w:ascii="Helvetica" w:eastAsia="Times New Roman" w:hAnsi="Helvetica" w:cs="Helvetica"/>
          <w:sz w:val="22"/>
          <w:szCs w:val="22"/>
        </w:rPr>
        <w:t xml:space="preserve">. </w:t>
      </w:r>
      <w:ins w:id="202" w:author="Heather Kharouba" w:date="2019-04-11T14:58:00Z">
        <w:r w:rsidR="00442031">
          <w:rPr>
            <w:rFonts w:ascii="Helvetica" w:eastAsia="Times New Roman" w:hAnsi="Helvetica" w:cs="Helvetica"/>
            <w:sz w:val="22"/>
            <w:szCs w:val="22"/>
          </w:rPr>
          <w:t>Researchers with multiple years of data may be able to</w:t>
        </w:r>
        <w:r w:rsidR="00362B3B">
          <w:rPr>
            <w:rFonts w:ascii="Helvetica" w:eastAsia="Times New Roman" w:hAnsi="Helvetica" w:cs="Helvetica"/>
            <w:sz w:val="22"/>
            <w:szCs w:val="22"/>
          </w:rPr>
          <w:t xml:space="preserve"> use inter-annual variation in </w:t>
        </w:r>
      </w:ins>
      <w:ins w:id="203" w:author="Heather Kharouba" w:date="2019-04-11T20:37:00Z">
        <w:r w:rsidR="00362B3B">
          <w:rPr>
            <w:rFonts w:ascii="Helvetica" w:eastAsia="Times New Roman" w:hAnsi="Helvetica" w:cs="Helvetica"/>
            <w:sz w:val="22"/>
            <w:szCs w:val="22"/>
          </w:rPr>
          <w:t>abiotic conditions</w:t>
        </w:r>
      </w:ins>
      <w:ins w:id="204" w:author="Heather Kharouba" w:date="2019-04-11T20:38:00Z">
        <w:r w:rsidR="00362B3B">
          <w:rPr>
            <w:rFonts w:ascii="Helvetica" w:eastAsia="Times New Roman" w:hAnsi="Helvetica" w:cs="Helvetica"/>
            <w:sz w:val="22"/>
            <w:szCs w:val="22"/>
          </w:rPr>
          <w:t xml:space="preserve"> (e.g., temperature)</w:t>
        </w:r>
      </w:ins>
      <w:ins w:id="205" w:author="Heather Kharouba" w:date="2019-04-11T14:58:00Z">
        <w:r w:rsidR="00442031">
          <w:rPr>
            <w:rFonts w:ascii="Helvetica" w:eastAsia="Times New Roman" w:hAnsi="Helvetica" w:cs="Helvetica"/>
            <w:sz w:val="22"/>
            <w:szCs w:val="22"/>
          </w:rPr>
          <w:t xml:space="preserve"> to define a baseline</w:t>
        </w:r>
      </w:ins>
      <w:ins w:id="206" w:author="Heather Kharouba" w:date="2019-04-11T14:59:00Z">
        <w:r w:rsidR="00442031">
          <w:rPr>
            <w:rFonts w:ascii="Helvetica" w:eastAsia="Times New Roman" w:hAnsi="Helvetica" w:cs="Helvetica"/>
            <w:sz w:val="22"/>
            <w:szCs w:val="22"/>
          </w:rPr>
          <w:t xml:space="preserve">, </w:t>
        </w:r>
      </w:ins>
      <w:ins w:id="207" w:author="Heather Kharouba" w:date="2019-04-11T15:00:00Z">
        <w:r w:rsidR="00E42BD9">
          <w:rPr>
            <w:rFonts w:ascii="Helvetica" w:eastAsia="Times New Roman" w:hAnsi="Helvetica" w:cs="Helvetica"/>
            <w:sz w:val="22"/>
            <w:szCs w:val="22"/>
          </w:rPr>
          <w:t>where</w:t>
        </w:r>
      </w:ins>
      <w:ins w:id="208" w:author="Heather Kharouba" w:date="2019-04-11T14:59:00Z">
        <w:r w:rsidR="00442031">
          <w:rPr>
            <w:rFonts w:ascii="Helvetica" w:eastAsia="Times New Roman" w:hAnsi="Helvetica" w:cs="Helvetica"/>
            <w:sz w:val="22"/>
            <w:szCs w:val="22"/>
          </w:rPr>
          <w:t xml:space="preserve"> closer-to mean conditions </w:t>
        </w:r>
      </w:ins>
      <w:ins w:id="209" w:author="Heather Kharouba" w:date="2019-04-11T15:00:00Z">
        <w:r w:rsidR="00E42BD9">
          <w:rPr>
            <w:rFonts w:ascii="Helvetica" w:eastAsia="Times New Roman" w:hAnsi="Helvetica" w:cs="Helvetica"/>
            <w:sz w:val="22"/>
            <w:szCs w:val="22"/>
          </w:rPr>
          <w:t>represent</w:t>
        </w:r>
      </w:ins>
      <w:ins w:id="210" w:author="Heather Kharouba" w:date="2019-04-11T14:59:00Z">
        <w:r w:rsidR="00442031">
          <w:rPr>
            <w:rFonts w:ascii="Helvetica" w:eastAsia="Times New Roman" w:hAnsi="Helvetica" w:cs="Helvetica"/>
            <w:sz w:val="22"/>
            <w:szCs w:val="22"/>
          </w:rPr>
          <w:t xml:space="preserve"> a good proxy for a historical baseline and</w:t>
        </w:r>
      </w:ins>
      <w:ins w:id="211" w:author="Heather Kharouba" w:date="2019-04-11T20:38:00Z">
        <w:r w:rsidR="00362B3B">
          <w:rPr>
            <w:rFonts w:ascii="Helvetica" w:eastAsia="Times New Roman" w:hAnsi="Helvetica" w:cs="Helvetica"/>
            <w:sz w:val="22"/>
            <w:szCs w:val="22"/>
          </w:rPr>
          <w:t xml:space="preserve"> for example,</w:t>
        </w:r>
      </w:ins>
      <w:ins w:id="212" w:author="Heather Kharouba" w:date="2019-04-11T14:59:00Z">
        <w:r w:rsidR="00442031">
          <w:rPr>
            <w:rFonts w:ascii="Helvetica" w:eastAsia="Times New Roman" w:hAnsi="Helvetica" w:cs="Helvetica"/>
            <w:sz w:val="22"/>
            <w:szCs w:val="22"/>
          </w:rPr>
          <w:t xml:space="preserve"> </w:t>
        </w:r>
      </w:ins>
      <w:ins w:id="213" w:author="Heather Kharouba" w:date="2019-04-11T15:23:00Z">
        <w:r w:rsidR="00205473">
          <w:rPr>
            <w:rFonts w:ascii="Helvetica" w:eastAsia="Times New Roman" w:hAnsi="Helvetica" w:cs="Helvetica"/>
            <w:sz w:val="22"/>
            <w:szCs w:val="22"/>
          </w:rPr>
          <w:t>coole</w:t>
        </w:r>
      </w:ins>
      <w:ins w:id="214" w:author="Heather Kharouba" w:date="2019-04-11T15:00:00Z">
        <w:r w:rsidR="00442031">
          <w:rPr>
            <w:rFonts w:ascii="Helvetica" w:eastAsia="Times New Roman" w:hAnsi="Helvetica" w:cs="Helvetica"/>
            <w:sz w:val="22"/>
            <w:szCs w:val="22"/>
          </w:rPr>
          <w:t>r</w:t>
        </w:r>
      </w:ins>
      <w:ins w:id="215" w:author="Heather Kharouba" w:date="2019-04-11T14:59:00Z">
        <w:r w:rsidR="00442031">
          <w:rPr>
            <w:rFonts w:ascii="Helvetica" w:eastAsia="Times New Roman" w:hAnsi="Helvetica" w:cs="Helvetica"/>
            <w:sz w:val="22"/>
            <w:szCs w:val="22"/>
          </w:rPr>
          <w:t xml:space="preserve"> vs. </w:t>
        </w:r>
      </w:ins>
      <w:ins w:id="216" w:author="Heather Kharouba" w:date="2019-04-11T15:23:00Z">
        <w:r w:rsidR="00205473">
          <w:rPr>
            <w:rFonts w:ascii="Helvetica" w:eastAsia="Times New Roman" w:hAnsi="Helvetica" w:cs="Helvetica"/>
            <w:sz w:val="22"/>
            <w:szCs w:val="22"/>
          </w:rPr>
          <w:t>warme</w:t>
        </w:r>
      </w:ins>
      <w:ins w:id="217" w:author="Heather Kharouba" w:date="2019-04-11T15:00:00Z">
        <w:r w:rsidR="00442031">
          <w:rPr>
            <w:rFonts w:ascii="Helvetica" w:eastAsia="Times New Roman" w:hAnsi="Helvetica" w:cs="Helvetica"/>
            <w:sz w:val="22"/>
            <w:szCs w:val="22"/>
          </w:rPr>
          <w:t>r years could act as alternatives to pre- and post- climate change</w:t>
        </w:r>
      </w:ins>
      <w:ins w:id="218" w:author="Heather Kharouba" w:date="2019-04-11T15:23:00Z">
        <w:r w:rsidR="00205473">
          <w:rPr>
            <w:rFonts w:ascii="Helvetica" w:eastAsia="Times New Roman" w:hAnsi="Helvetica" w:cs="Helvetica"/>
            <w:sz w:val="22"/>
            <w:szCs w:val="22"/>
          </w:rPr>
          <w:t>, respectively</w:t>
        </w:r>
      </w:ins>
      <w:ins w:id="219" w:author="Heather Kharouba" w:date="2019-04-11T17:12:00Z">
        <w:r w:rsidR="00C94C08">
          <w:rPr>
            <w:rFonts w:ascii="Helvetica" w:eastAsia="Times New Roman" w:hAnsi="Helvetica" w:cs="Helvetica"/>
            <w:sz w:val="22"/>
            <w:szCs w:val="22"/>
          </w:rPr>
          <w:t xml:space="preserve"> (need to find REF)</w:t>
        </w:r>
      </w:ins>
      <w:ins w:id="220" w:author="Heather Kharouba" w:date="2019-04-11T14:58:00Z">
        <w:r w:rsidR="00442031">
          <w:rPr>
            <w:rFonts w:ascii="Helvetica" w:eastAsia="Times New Roman" w:hAnsi="Helvetica" w:cs="Helvetica"/>
            <w:sz w:val="22"/>
            <w:szCs w:val="22"/>
          </w:rPr>
          <w:t xml:space="preserve">. </w:t>
        </w:r>
      </w:ins>
      <w:ins w:id="221" w:author="Heather Kharouba" w:date="2019-04-11T15:00:00Z">
        <w:r w:rsidR="00E42BD9">
          <w:rPr>
            <w:rFonts w:ascii="Helvetica" w:eastAsia="Times New Roman" w:hAnsi="Helvetica" w:cs="Helvetica"/>
            <w:sz w:val="22"/>
            <w:szCs w:val="22"/>
          </w:rPr>
          <w:t>However, extrapolation from short-term datasets can only work if the species responses</w:t>
        </w:r>
      </w:ins>
      <w:ins w:id="222" w:author="Heather Kharouba" w:date="2019-04-11T15:01:00Z">
        <w:r w:rsidR="002B5523">
          <w:rPr>
            <w:rFonts w:ascii="Helvetica" w:eastAsia="Times New Roman" w:hAnsi="Helvetica" w:cs="Helvetica"/>
            <w:sz w:val="22"/>
            <w:szCs w:val="22"/>
          </w:rPr>
          <w:t>’ to varying climate</w:t>
        </w:r>
        <w:r w:rsidR="00E42BD9">
          <w:rPr>
            <w:rFonts w:ascii="Helvetica" w:eastAsia="Times New Roman" w:hAnsi="Helvetica" w:cs="Helvetica"/>
            <w:sz w:val="22"/>
            <w:szCs w:val="22"/>
          </w:rPr>
          <w:t xml:space="preserve"> themselves</w:t>
        </w:r>
      </w:ins>
      <w:ins w:id="223" w:author="Heather Kharouba" w:date="2019-04-11T17:02:00Z">
        <w:r w:rsidR="00540BEB">
          <w:rPr>
            <w:rFonts w:ascii="Helvetica" w:eastAsia="Times New Roman" w:hAnsi="Helvetica" w:cs="Helvetica"/>
            <w:sz w:val="22"/>
            <w:szCs w:val="22"/>
          </w:rPr>
          <w:t xml:space="preserve"> </w:t>
        </w:r>
      </w:ins>
      <w:ins w:id="224" w:author="Heather Kharouba" w:date="2019-04-11T17:17:00Z">
        <w:r w:rsidR="002B5523">
          <w:rPr>
            <w:rFonts w:ascii="Helvetica" w:eastAsia="Times New Roman" w:hAnsi="Helvetica" w:cs="Helvetica"/>
            <w:sz w:val="22"/>
            <w:szCs w:val="22"/>
          </w:rPr>
          <w:t xml:space="preserve">are </w:t>
        </w:r>
      </w:ins>
      <w:ins w:id="225" w:author="Heather Kharouba" w:date="2019-04-11T17:02:00Z">
        <w:r w:rsidR="00540BEB">
          <w:rPr>
            <w:rFonts w:ascii="Helvetica" w:eastAsia="Times New Roman" w:hAnsi="Helvetica" w:cs="Helvetica"/>
            <w:sz w:val="22"/>
            <w:szCs w:val="22"/>
          </w:rPr>
          <w:t>not</w:t>
        </w:r>
      </w:ins>
      <w:ins w:id="226" w:author="Heather Kharouba" w:date="2019-04-11T15:01:00Z">
        <w:r w:rsidR="00540BEB">
          <w:rPr>
            <w:rFonts w:ascii="Helvetica" w:eastAsia="Times New Roman" w:hAnsi="Helvetica" w:cs="Helvetica"/>
            <w:sz w:val="22"/>
            <w:szCs w:val="22"/>
          </w:rPr>
          <w:t xml:space="preserve"> in flux, a cri</w:t>
        </w:r>
      </w:ins>
      <w:ins w:id="227" w:author="Heather Kharouba" w:date="2019-04-11T17:02:00Z">
        <w:r w:rsidR="00540BEB">
          <w:rPr>
            <w:rFonts w:ascii="Helvetica" w:eastAsia="Times New Roman" w:hAnsi="Helvetica" w:cs="Helvetica"/>
            <w:sz w:val="22"/>
            <w:szCs w:val="22"/>
          </w:rPr>
          <w:t>t</w:t>
        </w:r>
      </w:ins>
      <w:ins w:id="228" w:author="Heather Kharouba" w:date="2019-04-11T15:01:00Z">
        <w:r w:rsidR="00540BEB">
          <w:rPr>
            <w:rFonts w:ascii="Helvetica" w:eastAsia="Times New Roman" w:hAnsi="Helvetica" w:cs="Helvetica"/>
            <w:sz w:val="22"/>
            <w:szCs w:val="22"/>
          </w:rPr>
          <w:t xml:space="preserve">erion </w:t>
        </w:r>
      </w:ins>
      <w:ins w:id="229" w:author="Heather Kharouba" w:date="2019-04-11T17:02:00Z">
        <w:r w:rsidR="00540BEB">
          <w:rPr>
            <w:rFonts w:ascii="Helvetica" w:eastAsia="Times New Roman" w:hAnsi="Helvetica" w:cs="Helvetica"/>
            <w:sz w:val="22"/>
            <w:szCs w:val="22"/>
          </w:rPr>
          <w:t xml:space="preserve">difficult to meet in many systems already </w:t>
        </w:r>
      </w:ins>
      <w:ins w:id="230" w:author="Heather Kharouba" w:date="2019-04-11T15:01:00Z">
        <w:r w:rsidR="00E42BD9">
          <w:rPr>
            <w:rFonts w:ascii="Helvetica" w:eastAsia="Times New Roman" w:hAnsi="Helvetica" w:cs="Helvetica"/>
            <w:sz w:val="22"/>
            <w:szCs w:val="22"/>
          </w:rPr>
          <w:t>(</w:t>
        </w:r>
      </w:ins>
      <w:proofErr w:type="spellStart"/>
      <w:ins w:id="231" w:author="Heather Kharouba" w:date="2019-04-11T17:03:00Z">
        <w:r w:rsidR="00540BEB">
          <w:rPr>
            <w:rFonts w:ascii="Helvetica" w:eastAsia="Times New Roman" w:hAnsi="Helvetica" w:cs="Helvetica"/>
            <w:sz w:val="22"/>
            <w:szCs w:val="22"/>
          </w:rPr>
          <w:t>Visser</w:t>
        </w:r>
        <w:proofErr w:type="spellEnd"/>
        <w:r w:rsidR="00540BEB">
          <w:rPr>
            <w:rFonts w:ascii="Helvetica" w:eastAsia="Times New Roman" w:hAnsi="Helvetica" w:cs="Helvetica"/>
            <w:sz w:val="22"/>
            <w:szCs w:val="22"/>
          </w:rPr>
          <w:t xml:space="preserve"> et al. 2006; </w:t>
        </w:r>
      </w:ins>
      <w:ins w:id="232" w:author="Heather Kharouba" w:date="2019-04-11T15:01:00Z">
        <w:r w:rsidR="00E42BD9">
          <w:rPr>
            <w:rFonts w:ascii="Helvetica" w:eastAsia="Times New Roman" w:hAnsi="Helvetica" w:cs="Helvetica"/>
            <w:sz w:val="22"/>
            <w:szCs w:val="22"/>
          </w:rPr>
          <w:t xml:space="preserve">Singer and Parmesan 2010). </w:t>
        </w:r>
      </w:ins>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w:t>
      </w:r>
      <w:ins w:id="233" w:author="Heather Kharouba" w:date="2019-04-11T17:13:00Z">
        <w:r w:rsidR="002622EC">
          <w:rPr>
            <w:rFonts w:ascii="Helvetica" w:eastAsia="Times New Roman" w:hAnsi="Helvetica" w:cs="Helvetica"/>
            <w:sz w:val="22"/>
            <w:szCs w:val="22"/>
          </w:rPr>
          <w:t>other</w:t>
        </w:r>
      </w:ins>
      <w:r w:rsidR="00276937" w:rsidRPr="007D3036">
        <w:rPr>
          <w:rFonts w:ascii="Helvetica" w:eastAsia="Times New Roman" w:hAnsi="Helvetica" w:cs="Helvetica"/>
          <w:sz w:val="22"/>
          <w:szCs w:val="22"/>
        </w:rPr>
        <w:t xml:space="preserve">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651A74E8" w:rsidR="00AE0B71" w:rsidRPr="00EC3EBE"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ins w:id="234" w:author="Heather Kharouba" w:date="2019-04-11T17:13:00Z">
        <w:r w:rsidR="002622EC">
          <w:rPr>
            <w:rFonts w:ascii="Helvetica" w:eastAsia="Times New Roman" w:hAnsi="Helvetica" w:cs="Helvetica"/>
            <w:sz w:val="22"/>
            <w:szCs w:val="22"/>
          </w:rPr>
          <w:t xml:space="preserve">for a single system </w:t>
        </w:r>
      </w:ins>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lastRenderedPageBreak/>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 xml:space="preserve">Quercus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available</w:t>
      </w:r>
      <w:ins w:id="235" w:author="Ian Breckheimer" w:date="2019-04-08T12:18:00Z">
        <w:r w:rsidR="00251EF7">
          <w:rPr>
            <w:rFonts w:ascii="Helvetica" w:eastAsia="Times New Roman" w:hAnsi="Helvetica" w:cs="Helvetica"/>
            <w:sz w:val="22"/>
            <w:szCs w:val="22"/>
          </w:rPr>
          <w:t xml:space="preserve"> for </w:t>
        </w:r>
      </w:ins>
      <w:ins w:id="236" w:author="Ian Breckheimer" w:date="2019-04-08T12:19:00Z">
        <w:r w:rsidR="00251EF7">
          <w:rPr>
            <w:rFonts w:ascii="Helvetica" w:eastAsia="Times New Roman" w:hAnsi="Helvetica" w:cs="Helvetica"/>
            <w:sz w:val="22"/>
            <w:szCs w:val="22"/>
          </w:rPr>
          <w:t>more than</w:t>
        </w:r>
      </w:ins>
      <w:r w:rsidR="004053EF">
        <w:rPr>
          <w:rFonts w:ascii="Helvetica" w:hAnsi="Helvetica" w:cs="Helvetica"/>
          <w:sz w:val="22"/>
          <w:szCs w:val="22"/>
          <w:lang w:val="en-US"/>
        </w:rPr>
        <w:t xml:space="preserve"> </w:t>
      </w:r>
      <w:r>
        <w:rPr>
          <w:rFonts w:ascii="Helvetica" w:hAnsi="Helvetica" w:cs="Helvetica"/>
          <w:sz w:val="22"/>
          <w:szCs w:val="22"/>
          <w:lang w:val="en-US"/>
        </w:rPr>
        <w:t>10</w:t>
      </w:r>
      <w:r w:rsidR="004053EF">
        <w:rPr>
          <w:rFonts w:ascii="Helvetica" w:hAnsi="Helvetica" w:cs="Helvetica"/>
          <w:sz w:val="22"/>
          <w:szCs w:val="22"/>
          <w:lang w:val="en-US"/>
        </w:rPr>
        <w:t xml:space="preserve"> years</w:t>
      </w:r>
      <w:r w:rsidR="00D31086">
        <w:rPr>
          <w:rFonts w:ascii="Helvetica" w:hAnsi="Helvetica" w:cs="Helvetica"/>
          <w:sz w:val="22"/>
          <w:szCs w:val="22"/>
          <w:lang w:val="en-US"/>
        </w:rPr>
        <w:t xml:space="preserve"> from </w:t>
      </w:r>
      <w:r>
        <w:rPr>
          <w:rFonts w:ascii="Helvetica" w:hAnsi="Helvetica" w:cs="Helvetica"/>
          <w:sz w:val="22"/>
          <w:szCs w:val="22"/>
          <w:lang w:val="en-US"/>
        </w:rPr>
        <w:t>a single</w:t>
      </w:r>
      <w:r w:rsidR="00D31086">
        <w:rPr>
          <w:rFonts w:ascii="Helvetica" w:hAnsi="Helvetica" w:cs="Helvetica"/>
          <w:sz w:val="22"/>
          <w:szCs w:val="22"/>
          <w:lang w:val="en-US"/>
        </w:rPr>
        <w:t xml:space="preserve"> location</w:t>
      </w:r>
      <w:r>
        <w:rPr>
          <w:rFonts w:ascii="Helvetica" w:hAnsi="Helvetica" w:cs="Helvetica"/>
          <w:sz w:val="22"/>
          <w:szCs w:val="22"/>
          <w:lang w:val="en-US"/>
        </w:rPr>
        <w:t xml:space="preserve"> (van Asch and </w:t>
      </w:r>
      <w:proofErr w:type="spellStart"/>
      <w:r>
        <w:rPr>
          <w:rFonts w:ascii="Helvetica" w:hAnsi="Helvetica" w:cs="Helvetica"/>
          <w:sz w:val="22"/>
          <w:szCs w:val="22"/>
          <w:lang w:val="en-US"/>
        </w:rPr>
        <w:t>Visser</w:t>
      </w:r>
      <w:proofErr w:type="spellEnd"/>
      <w:r>
        <w:rPr>
          <w:rFonts w:ascii="Helvetica" w:hAnsi="Helvetica" w:cs="Helvetica"/>
          <w:sz w:val="22"/>
          <w:szCs w:val="22"/>
          <w:lang w:val="en-US"/>
        </w:rPr>
        <w:t xml:space="preserve"> 2007)</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w:t>
      </w:r>
      <w:r w:rsidR="00A72F99">
        <w:rPr>
          <w:rFonts w:ascii="Helvetica" w:hAnsi="Helvetica" w:cs="Helvetica"/>
          <w:sz w:val="22"/>
          <w:szCs w:val="22"/>
          <w:lang w:val="en-US"/>
        </w:rPr>
        <w:t xml:space="preserve">different </w:t>
      </w:r>
      <w:r w:rsidR="004053EF">
        <w:rPr>
          <w:rFonts w:ascii="Helvetica" w:hAnsi="Helvetica" w:cs="Helvetica"/>
          <w:sz w:val="22"/>
          <w:szCs w:val="22"/>
          <w:lang w:val="en-US"/>
        </w:rPr>
        <w:t>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w:t>
      </w:r>
      <w:proofErr w:type="spellStart"/>
      <w:r w:rsidR="00586884" w:rsidRPr="00AE69BC">
        <w:rPr>
          <w:rFonts w:ascii="Helvetica" w:hAnsi="Helvetica" w:cs="Helvetica"/>
          <w:sz w:val="22"/>
          <w:szCs w:val="22"/>
          <w:lang w:val="en-US"/>
        </w:rPr>
        <w:t>Tikkanen</w:t>
      </w:r>
      <w:proofErr w:type="spellEnd"/>
      <w:r w:rsidR="00586884" w:rsidRPr="00AE69BC">
        <w:rPr>
          <w:rFonts w:ascii="Helvetica" w:hAnsi="Helvetica" w:cs="Helvetica"/>
          <w:sz w:val="22"/>
          <w:szCs w:val="22"/>
          <w:lang w:val="en-US"/>
        </w:rPr>
        <w:t xml:space="preserve"> and </w:t>
      </w:r>
      <w:proofErr w:type="spellStart"/>
      <w:r w:rsidR="00586884">
        <w:rPr>
          <w:rFonts w:ascii="Helvetica" w:hAnsi="Helvetica" w:cs="Helvetica"/>
          <w:sz w:val="22"/>
          <w:szCs w:val="22"/>
          <w:lang w:val="en-US"/>
        </w:rPr>
        <w:t>Julkunen-Tiitto</w:t>
      </w:r>
      <w:proofErr w:type="spellEnd"/>
      <w:r w:rsidR="00586884">
        <w:rPr>
          <w:rFonts w:ascii="Helvetica" w:hAnsi="Helvetica" w:cs="Helvetica"/>
          <w:sz w:val="22"/>
          <w:szCs w:val="22"/>
          <w:lang w:val="en-US"/>
        </w:rPr>
        <w:t xml:space="preserve"> </w:t>
      </w:r>
      <w:r w:rsidR="00586884" w:rsidRPr="00AE69BC">
        <w:rPr>
          <w:rFonts w:ascii="Helvetica" w:hAnsi="Helvetica" w:cs="Helvetica"/>
          <w:sz w:val="22"/>
          <w:szCs w:val="22"/>
          <w:lang w:val="en-US"/>
        </w:rPr>
        <w:t>2003</w:t>
      </w:r>
      <w:r w:rsidR="00586884">
        <w:rPr>
          <w:rFonts w:ascii="Helvetica" w:hAnsi="Helvetica" w:cs="Helvetica"/>
          <w:sz w:val="22"/>
          <w:szCs w:val="22"/>
          <w:lang w:val="en-US"/>
        </w:rPr>
        <w:t xml:space="preserve">; </w:t>
      </w:r>
      <w:r w:rsidR="004053EF">
        <w:rPr>
          <w:rFonts w:ascii="Helvetica" w:hAnsi="Helvetica" w:cs="Helvetica"/>
          <w:sz w:val="22"/>
          <w:szCs w:val="22"/>
          <w:lang w:val="en-US"/>
        </w:rPr>
        <w:t xml:space="preserve">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ins w:id="237" w:author="Heather Kharouba" w:date="2019-04-11T17:14:00Z">
        <w:r w:rsidR="002622EC">
          <w:rPr>
            <w:rFonts w:ascii="Helvetica" w:hAnsi="Helvetica" w:cs="Helvetica"/>
            <w:sz w:val="22"/>
            <w:szCs w:val="22"/>
            <w:lang w:val="en-US"/>
          </w:rPr>
          <w:t xml:space="preserve">(i.e. observational and experimental) </w:t>
        </w:r>
      </w:ins>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ins w:id="238" w:author="Heather Kharouba" w:date="2019-04-11T17:15:00Z">
        <w:r w:rsidR="002622EC">
          <w:rPr>
            <w:rFonts w:ascii="Helvetica" w:hAnsi="Helvetica" w:cs="Helvetica"/>
            <w:sz w:val="22"/>
            <w:szCs w:val="22"/>
            <w:lang w:val="en-US"/>
          </w:rPr>
          <w:t>, for this system,</w:t>
        </w:r>
      </w:ins>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w:t>
      </w:r>
      <w:r w:rsidR="005B2796">
        <w:rPr>
          <w:rFonts w:ascii="Helvetica" w:hAnsi="Helvetica" w:cs="Helvetica"/>
          <w:sz w:val="22"/>
          <w:szCs w:val="22"/>
          <w:lang w:val="en-US"/>
        </w:rPr>
        <w:t>of the curve is sampled with a 10</w:t>
      </w:r>
      <w:r w:rsidR="00E3030C">
        <w:rPr>
          <w:rFonts w:ascii="Helvetica" w:hAnsi="Helvetica" w:cs="Helvetica"/>
          <w:sz w:val="22"/>
          <w:szCs w:val="22"/>
          <w:lang w:val="en-US"/>
        </w:rPr>
        <w:t xml:space="preserve">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r w:rsidR="00195E47">
        <w:rPr>
          <w:rFonts w:ascii="Helvetica" w:hAnsi="Helvetica" w:cs="Helvetica"/>
          <w:sz w:val="22"/>
          <w:szCs w:val="22"/>
          <w:lang w:val="en-US"/>
        </w:rPr>
        <w:t xml:space="preserve"> (</w:t>
      </w:r>
      <w:proofErr w:type="spellStart"/>
      <w:r w:rsidR="005D257D">
        <w:rPr>
          <w:rFonts w:ascii="Helvetica" w:eastAsia="Times New Roman" w:hAnsi="Helvetica" w:cs="Helvetica"/>
          <w:sz w:val="22"/>
          <w:szCs w:val="22"/>
        </w:rPr>
        <w:t>Chuine</w:t>
      </w:r>
      <w:proofErr w:type="spellEnd"/>
      <w:r w:rsidR="005D257D">
        <w:rPr>
          <w:rFonts w:ascii="Helvetica" w:eastAsia="Times New Roman" w:hAnsi="Helvetica" w:cs="Helvetica"/>
          <w:sz w:val="22"/>
          <w:szCs w:val="22"/>
        </w:rPr>
        <w:t xml:space="preserve"> and R</w:t>
      </w:r>
      <w:r w:rsidR="005D257D">
        <w:rPr>
          <w:rFonts w:ascii="Helvetica" w:eastAsia="Times New Roman" w:hAnsi="Helvetica" w:cs="Helvetica"/>
          <w:sz w:val="22"/>
          <w:szCs w:val="22"/>
          <w:lang w:val="fr-FR"/>
        </w:rPr>
        <w:t>é</w:t>
      </w:r>
      <w:proofErr w:type="spellStart"/>
      <w:r w:rsidR="005D257D">
        <w:rPr>
          <w:rFonts w:ascii="Helvetica" w:eastAsia="Times New Roman" w:hAnsi="Helvetica" w:cs="Helvetica"/>
          <w:sz w:val="22"/>
          <w:szCs w:val="22"/>
        </w:rPr>
        <w:t>gnière</w:t>
      </w:r>
      <w:proofErr w:type="spellEnd"/>
      <w:r w:rsidR="005D257D">
        <w:rPr>
          <w:rFonts w:ascii="Helvetica" w:eastAsia="Times New Roman" w:hAnsi="Helvetica" w:cs="Helvetica"/>
          <w:sz w:val="22"/>
          <w:szCs w:val="22"/>
        </w:rPr>
        <w:t xml:space="preserv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2EB291D2"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Pr>
          <w:rFonts w:ascii="Helvetica" w:hAnsi="Helvetica"/>
          <w:sz w:val="22"/>
          <w:szCs w:val="22"/>
        </w:rPr>
        <w:t xml:space="preserve">With such information in hand, researchers can then </w:t>
      </w:r>
      <w:r w:rsidR="003707ED">
        <w:rPr>
          <w:rFonts w:ascii="Helvetica" w:hAnsi="Helvetica"/>
          <w:sz w:val="22"/>
          <w:szCs w:val="22"/>
        </w:rPr>
        <w:lastRenderedPageBreak/>
        <w:t xml:space="preserve">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ins w:id="239" w:author="Ian Breckheimer" w:date="2019-04-08T12:21:00Z">
        <w:r w:rsidR="00251EF7">
          <w:rPr>
            <w:rFonts w:ascii="Helvetica" w:hAnsi="Helvetica"/>
            <w:sz w:val="22"/>
            <w:szCs w:val="22"/>
          </w:rPr>
          <w:t>, a standard that</w:t>
        </w:r>
      </w:ins>
      <w:ins w:id="240" w:author="Heather Kharouba" w:date="2019-04-11T20:40:00Z">
        <w:r w:rsidR="004B5992">
          <w:rPr>
            <w:rFonts w:ascii="Helvetica" w:hAnsi="Helvetica"/>
            <w:sz w:val="22"/>
            <w:szCs w:val="22"/>
          </w:rPr>
          <w:t>,</w:t>
        </w:r>
      </w:ins>
      <w:ins w:id="241" w:author="Ian Breckheimer" w:date="2019-04-08T12:21:00Z">
        <w:r w:rsidR="00251EF7">
          <w:rPr>
            <w:rFonts w:ascii="Helvetica" w:hAnsi="Helvetica"/>
            <w:sz w:val="22"/>
            <w:szCs w:val="22"/>
          </w:rPr>
          <w:t xml:space="preserve"> </w:t>
        </w:r>
      </w:ins>
      <w:ins w:id="242" w:author="Heather Kharouba" w:date="2019-04-11T20:40:00Z">
        <w:r w:rsidR="004B5992">
          <w:rPr>
            <w:rFonts w:ascii="Helvetica" w:hAnsi="Helvetica"/>
            <w:sz w:val="22"/>
            <w:szCs w:val="22"/>
          </w:rPr>
          <w:t xml:space="preserve">to our knowledge, </w:t>
        </w:r>
      </w:ins>
      <w:ins w:id="243" w:author="Ian Breckheimer" w:date="2019-04-08T12:21:00Z">
        <w:r w:rsidR="00251EF7">
          <w:rPr>
            <w:rFonts w:ascii="Helvetica" w:hAnsi="Helvetica"/>
            <w:sz w:val="22"/>
            <w:szCs w:val="22"/>
          </w:rPr>
          <w:t>has yet to be met by any empirical study to date</w:t>
        </w:r>
      </w:ins>
      <w:r w:rsidR="00B708C7" w:rsidRPr="00B708C7">
        <w:rPr>
          <w:rFonts w:ascii="Helvetica" w:hAnsi="Helvetica"/>
          <w:sz w:val="22"/>
          <w:szCs w:val="22"/>
        </w:rPr>
        <w:t>.</w:t>
      </w:r>
    </w:p>
    <w:p w14:paraId="782325F6" w14:textId="5C988901"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del w:id="244" w:author="Ian Breckheimer" w:date="2019-04-08T12:22:00Z">
        <w:r w:rsidR="005A46C6" w:rsidRPr="00D32DDE" w:rsidDel="00251EF7">
          <w:rPr>
            <w:rFonts w:ascii="Helvetica" w:hAnsi="Helvetica" w:cs="Helvetica"/>
            <w:sz w:val="22"/>
            <w:szCs w:val="22"/>
            <w:lang w:val="en-US"/>
          </w:rPr>
          <w:delText>curve</w:delText>
        </w:r>
      </w:del>
      <w:ins w:id="245" w:author="Ian Breckheimer" w:date="2019-04-08T12:22:00Z">
        <w:r w:rsidR="00251EF7">
          <w:rPr>
            <w:rFonts w:ascii="Helvetica" w:hAnsi="Helvetica" w:cs="Helvetica"/>
            <w:sz w:val="22"/>
            <w:szCs w:val="22"/>
            <w:lang w:val="en-US"/>
          </w:rPr>
          <w:t>mechanistic model</w:t>
        </w:r>
      </w:ins>
      <w:r w:rsidR="005A46C6" w:rsidRPr="00D32DDE">
        <w:rPr>
          <w:rFonts w:ascii="Helvetica" w:hAnsi="Helvetica" w:cs="Helvetica"/>
          <w:sz w:val="22"/>
          <w:szCs w:val="22"/>
          <w:lang w:val="en-US"/>
        </w:rPr>
        <w:t xml:space="prese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3CA65032"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w:t>
      </w:r>
      <w:r w:rsidRPr="00AE69BC">
        <w:rPr>
          <w:rFonts w:ascii="Helvetica" w:hAnsi="Helvetica" w:cs="Helvetica"/>
          <w:sz w:val="22"/>
          <w:szCs w:val="22"/>
          <w:lang w:val="en-US"/>
        </w:rPr>
        <w:lastRenderedPageBreak/>
        <w:t>for interesting discussions</w:t>
      </w:r>
      <w:ins w:id="246" w:author="Heather Kharouba" w:date="2019-04-10T15:14:00Z">
        <w:r w:rsidR="00E34A64">
          <w:rPr>
            <w:rFonts w:ascii="Helvetica" w:hAnsi="Helvetica" w:cs="Helvetica"/>
            <w:sz w:val="22"/>
            <w:szCs w:val="22"/>
            <w:lang w:val="en-US"/>
          </w:rPr>
          <w:t xml:space="preserve"> and to Ian </w:t>
        </w:r>
        <w:proofErr w:type="spellStart"/>
        <w:r w:rsidR="00E34A64">
          <w:rPr>
            <w:rFonts w:ascii="Helvetica" w:hAnsi="Helvetica" w:cs="Helvetica"/>
            <w:sz w:val="22"/>
            <w:szCs w:val="22"/>
            <w:lang w:val="en-US"/>
          </w:rPr>
          <w:t>Breckheimer</w:t>
        </w:r>
        <w:proofErr w:type="spellEnd"/>
        <w:r w:rsidR="00E34A64">
          <w:rPr>
            <w:rFonts w:ascii="Helvetica" w:hAnsi="Helvetica" w:cs="Helvetica"/>
            <w:sz w:val="22"/>
            <w:szCs w:val="22"/>
            <w:lang w:val="en-US"/>
          </w:rPr>
          <w:t>,</w:t>
        </w:r>
        <w:r w:rsidR="00A53B27">
          <w:rPr>
            <w:rFonts w:ascii="Helvetica" w:hAnsi="Helvetica" w:cs="Helvetica"/>
            <w:sz w:val="22"/>
            <w:szCs w:val="22"/>
            <w:lang w:val="en-US"/>
          </w:rPr>
          <w:t xml:space="preserve"> </w:t>
        </w:r>
        <w:proofErr w:type="spellStart"/>
        <w:r w:rsidR="00A53B27">
          <w:rPr>
            <w:rFonts w:ascii="Helvetica" w:hAnsi="Helvetica" w:cs="Helvetica"/>
            <w:sz w:val="22"/>
            <w:szCs w:val="22"/>
            <w:lang w:val="en-US"/>
          </w:rPr>
          <w:t>Ailene</w:t>
        </w:r>
        <w:proofErr w:type="spellEnd"/>
        <w:r w:rsidR="00A53B27">
          <w:rPr>
            <w:rFonts w:ascii="Helvetica" w:hAnsi="Helvetica" w:cs="Helvetica"/>
            <w:sz w:val="22"/>
            <w:szCs w:val="22"/>
            <w:lang w:val="en-US"/>
          </w:rPr>
          <w:t xml:space="preserve"> </w:t>
        </w:r>
      </w:ins>
      <w:proofErr w:type="spellStart"/>
      <w:ins w:id="247" w:author="Heather Kharouba" w:date="2019-04-10T15:15:00Z">
        <w:r w:rsidR="00A53B27">
          <w:rPr>
            <w:rFonts w:ascii="Helvetica" w:hAnsi="Helvetica" w:cs="Helvetica"/>
            <w:sz w:val="22"/>
            <w:szCs w:val="22"/>
            <w:lang w:val="en-US"/>
          </w:rPr>
          <w:t>Ettinger</w:t>
        </w:r>
        <w:proofErr w:type="spellEnd"/>
        <w:r w:rsidR="00A53B27">
          <w:rPr>
            <w:rFonts w:ascii="Helvetica" w:hAnsi="Helvetica" w:cs="Helvetica"/>
            <w:sz w:val="22"/>
            <w:szCs w:val="22"/>
            <w:lang w:val="en-US"/>
          </w:rPr>
          <w:t xml:space="preserve"> </w:t>
        </w:r>
      </w:ins>
      <w:ins w:id="248" w:author="Heather Kharouba" w:date="2019-04-11T21:14:00Z">
        <w:r w:rsidR="00E34A64">
          <w:rPr>
            <w:rFonts w:ascii="Helvetica" w:hAnsi="Helvetica" w:cs="Helvetica"/>
            <w:sz w:val="22"/>
            <w:szCs w:val="22"/>
            <w:lang w:val="en-US"/>
          </w:rPr>
          <w:t xml:space="preserve">and </w:t>
        </w:r>
        <w:r w:rsidR="00E34A64">
          <w:rPr>
            <w:rFonts w:ascii="Helvetica" w:hAnsi="Helvetica" w:cs="Helvetica"/>
            <w:sz w:val="22"/>
            <w:szCs w:val="22"/>
            <w:lang w:val="en-US"/>
          </w:rPr>
          <w:t xml:space="preserve">Deirdre </w:t>
        </w:r>
        <w:proofErr w:type="spellStart"/>
        <w:r w:rsidR="00E34A64">
          <w:rPr>
            <w:rFonts w:ascii="Helvetica" w:hAnsi="Helvetica" w:cs="Helvetica"/>
            <w:sz w:val="22"/>
            <w:szCs w:val="22"/>
            <w:lang w:val="en-US"/>
          </w:rPr>
          <w:t>Loughnan</w:t>
        </w:r>
        <w:proofErr w:type="spellEnd"/>
        <w:r w:rsidR="00E34A64">
          <w:rPr>
            <w:rFonts w:ascii="Helvetica" w:hAnsi="Helvetica" w:cs="Helvetica"/>
            <w:sz w:val="22"/>
            <w:szCs w:val="22"/>
            <w:lang w:val="en-US"/>
          </w:rPr>
          <w:t xml:space="preserve"> </w:t>
        </w:r>
      </w:ins>
      <w:ins w:id="249" w:author="Heather Kharouba" w:date="2019-04-10T15:14:00Z">
        <w:r w:rsidR="00A53B27">
          <w:rPr>
            <w:rFonts w:ascii="Helvetica" w:hAnsi="Helvetica" w:cs="Helvetica"/>
            <w:sz w:val="22"/>
            <w:szCs w:val="22"/>
            <w:lang w:val="en-US"/>
          </w:rPr>
          <w:t>for constructive feedback on the manuscript</w:t>
        </w:r>
      </w:ins>
      <w:r w:rsidRPr="00AE69BC">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E440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E440C">
        <w:rPr>
          <w:rFonts w:ascii="Helvetica" w:hAnsi="Helvetica" w:cs="Helvetica"/>
          <w:b/>
          <w:sz w:val="20"/>
          <w:szCs w:val="20"/>
          <w:lang w:val="en-US"/>
        </w:rPr>
        <w:t>References</w:t>
      </w:r>
    </w:p>
    <w:p w14:paraId="06517B11" w14:textId="72CC1B06"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Adrian, R., Wilhelm, S. and </w:t>
      </w:r>
      <w:proofErr w:type="spellStart"/>
      <w:r w:rsidRPr="00117F8B">
        <w:rPr>
          <w:rFonts w:ascii="Helvetica" w:eastAsia="Times New Roman" w:hAnsi="Helvetica" w:cs="Arial"/>
          <w:color w:val="000000"/>
          <w:sz w:val="20"/>
          <w:szCs w:val="20"/>
        </w:rPr>
        <w:t>Gerten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D.</w:t>
      </w:r>
      <w:r w:rsidRPr="00117F8B">
        <w:rPr>
          <w:rFonts w:ascii="Helvetica" w:eastAsia="Times New Roman" w:hAnsi="Helvetica" w:cs="Arial"/>
          <w:i/>
          <w:iCs/>
          <w:color w:val="000000"/>
          <w:sz w:val="20"/>
          <w:szCs w:val="20"/>
        </w:rPr>
        <w:t>Life</w:t>
      </w:r>
      <w:proofErr w:type="spellEnd"/>
      <w:r w:rsidRPr="00117F8B">
        <w:rPr>
          <w:rFonts w:ascii="Helvetica" w:eastAsia="Times New Roman" w:hAnsi="Helvetica" w:cs="Arial"/>
          <w:i/>
          <w:iCs/>
          <w:color w:val="000000"/>
          <w:sz w:val="20"/>
          <w:szCs w:val="20"/>
        </w:rPr>
        <w:t>-history traits of lake plankton species may govern their phenological response to climate warming</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12(4), pp. 652-661</w:t>
      </w:r>
    </w:p>
    <w:p w14:paraId="080D9326" w14:textId="77777777" w:rsidR="00117F8B" w:rsidRPr="002E440C" w:rsidRDefault="00117F8B" w:rsidP="00117F8B">
      <w:pPr>
        <w:rPr>
          <w:rFonts w:ascii="Helvetica" w:eastAsia="Times New Roman" w:hAnsi="Helvetica" w:cs="Arial"/>
          <w:color w:val="000000"/>
          <w:sz w:val="20"/>
          <w:szCs w:val="20"/>
        </w:rPr>
      </w:pPr>
    </w:p>
    <w:p w14:paraId="68604DF2" w14:textId="77777777" w:rsidR="00117F8B" w:rsidRPr="002E440C" w:rsidRDefault="00117F8B" w:rsidP="00117F8B">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Arula</w:t>
      </w:r>
      <w:proofErr w:type="spellEnd"/>
      <w:r w:rsidRPr="00117F8B">
        <w:rPr>
          <w:rFonts w:ascii="Helvetica" w:eastAsia="Times New Roman" w:hAnsi="Helvetica" w:cs="Arial"/>
          <w:color w:val="000000"/>
          <w:sz w:val="20"/>
          <w:szCs w:val="20"/>
        </w:rPr>
        <w:t xml:space="preserve">, T., </w:t>
      </w:r>
      <w:proofErr w:type="spellStart"/>
      <w:r w:rsidRPr="00117F8B">
        <w:rPr>
          <w:rFonts w:ascii="Helvetica" w:eastAsia="Times New Roman" w:hAnsi="Helvetica" w:cs="Arial"/>
          <w:color w:val="000000"/>
          <w:sz w:val="20"/>
          <w:szCs w:val="20"/>
        </w:rPr>
        <w:t>Gröger</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Ojaveer</w:t>
      </w:r>
      <w:proofErr w:type="spellEnd"/>
      <w:r w:rsidRPr="00117F8B">
        <w:rPr>
          <w:rFonts w:ascii="Helvetica" w:eastAsia="Times New Roman" w:hAnsi="Helvetica" w:cs="Arial"/>
          <w:color w:val="000000"/>
          <w:sz w:val="20"/>
          <w:szCs w:val="20"/>
        </w:rPr>
        <w:t xml:space="preserve">, H. and </w:t>
      </w:r>
      <w:proofErr w:type="spellStart"/>
      <w:r w:rsidRPr="00117F8B">
        <w:rPr>
          <w:rFonts w:ascii="Helvetica" w:eastAsia="Times New Roman" w:hAnsi="Helvetica" w:cs="Arial"/>
          <w:color w:val="000000"/>
          <w:sz w:val="20"/>
          <w:szCs w:val="20"/>
        </w:rPr>
        <w:t>Simm</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M.</w:t>
      </w:r>
      <w:r w:rsidRPr="00117F8B">
        <w:rPr>
          <w:rFonts w:ascii="Helvetica" w:eastAsia="Times New Roman" w:hAnsi="Helvetica" w:cs="Arial"/>
          <w:i/>
          <w:iCs/>
          <w:color w:val="000000"/>
          <w:sz w:val="20"/>
          <w:szCs w:val="20"/>
        </w:rPr>
        <w:t>Shifts</w:t>
      </w:r>
      <w:proofErr w:type="spellEnd"/>
      <w:r w:rsidRPr="00117F8B">
        <w:rPr>
          <w:rFonts w:ascii="Helvetica" w:eastAsia="Times New Roman" w:hAnsi="Helvetica" w:cs="Arial"/>
          <w:i/>
          <w:iCs/>
          <w:color w:val="000000"/>
          <w:sz w:val="20"/>
          <w:szCs w:val="20"/>
        </w:rPr>
        <w:t xml:space="preserve"> in the spring herring (</w:t>
      </w:r>
      <w:proofErr w:type="spellStart"/>
      <w:r w:rsidRPr="00117F8B">
        <w:rPr>
          <w:rFonts w:ascii="Helvetica" w:eastAsia="Times New Roman" w:hAnsi="Helvetica" w:cs="Arial"/>
          <w:i/>
          <w:iCs/>
          <w:color w:val="000000"/>
          <w:sz w:val="20"/>
          <w:szCs w:val="20"/>
        </w:rPr>
        <w:t>Clupea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harengus</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membras</w:t>
      </w:r>
      <w:proofErr w:type="spellEnd"/>
      <w:r w:rsidRPr="00117F8B">
        <w:rPr>
          <w:rFonts w:ascii="Helvetica" w:eastAsia="Times New Roman" w:hAnsi="Helvetica" w:cs="Arial"/>
          <w:i/>
          <w:iCs/>
          <w:color w:val="000000"/>
          <w:sz w:val="20"/>
          <w:szCs w:val="20"/>
        </w:rPr>
        <w:t>) larvae and related environment in the Eastern Baltic Sea over the past 50 years</w:t>
      </w:r>
      <w:r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9(3), pp. e91304</w:t>
      </w:r>
      <w:r w:rsidRPr="002E440C">
        <w:rPr>
          <w:rFonts w:ascii="Helvetica" w:eastAsia="Times New Roman" w:hAnsi="Helvetica" w:cs="Arial"/>
          <w:color w:val="000000"/>
          <w:sz w:val="20"/>
          <w:szCs w:val="20"/>
        </w:rPr>
        <w:t>.</w:t>
      </w:r>
    </w:p>
    <w:p w14:paraId="357B6703" w14:textId="77777777" w:rsidR="00117F8B" w:rsidRPr="002E440C" w:rsidRDefault="00117F8B" w:rsidP="00117F8B">
      <w:pPr>
        <w:rPr>
          <w:rFonts w:ascii="Helvetica" w:eastAsia="Times New Roman" w:hAnsi="Helvetica" w:cs="Arial"/>
          <w:color w:val="000000"/>
          <w:sz w:val="20"/>
          <w:szCs w:val="20"/>
        </w:rPr>
      </w:pPr>
    </w:p>
    <w:p w14:paraId="51C172C5" w14:textId="6D0C56DB"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van Asch, M. and </w:t>
      </w:r>
      <w:proofErr w:type="spellStart"/>
      <w:r w:rsidRPr="00117F8B">
        <w:rPr>
          <w:rFonts w:ascii="Helvetica" w:eastAsia="Times New Roman" w:hAnsi="Helvetica" w:cs="Arial"/>
          <w:color w:val="000000"/>
          <w:sz w:val="20"/>
          <w:szCs w:val="20"/>
        </w:rPr>
        <w:t>Visser</w:t>
      </w:r>
      <w:proofErr w:type="spellEnd"/>
      <w:r w:rsidRPr="00117F8B">
        <w:rPr>
          <w:rFonts w:ascii="Helvetica" w:eastAsia="Times New Roman" w:hAnsi="Helvetica" w:cs="Arial"/>
          <w:color w:val="000000"/>
          <w:sz w:val="20"/>
          <w:szCs w:val="20"/>
        </w:rPr>
        <w:t>, M. E.</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Phenology of forest caterpillars and their host trees: the importance of synchrony</w:t>
      </w:r>
      <w:r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Annu</w:t>
      </w:r>
      <w:proofErr w:type="spellEnd"/>
      <w:r w:rsidRPr="00117F8B">
        <w:rPr>
          <w:rFonts w:ascii="Helvetica" w:eastAsia="Times New Roman" w:hAnsi="Helvetica" w:cs="Arial"/>
          <w:color w:val="000000"/>
          <w:sz w:val="20"/>
          <w:szCs w:val="20"/>
        </w:rPr>
        <w:t xml:space="preserve">. Rev. </w:t>
      </w:r>
      <w:proofErr w:type="spellStart"/>
      <w:r w:rsidRPr="00117F8B">
        <w:rPr>
          <w:rFonts w:ascii="Helvetica" w:eastAsia="Times New Roman" w:hAnsi="Helvetica" w:cs="Arial"/>
          <w:color w:val="000000"/>
          <w:sz w:val="20"/>
          <w:szCs w:val="20"/>
        </w:rPr>
        <w:t>Entomol</w:t>
      </w:r>
      <w:proofErr w:type="spellEnd"/>
      <w:r w:rsidRPr="00117F8B">
        <w:rPr>
          <w:rFonts w:ascii="Helvetica" w:eastAsia="Times New Roman" w:hAnsi="Helvetica" w:cs="Arial"/>
          <w:color w:val="000000"/>
          <w:sz w:val="20"/>
          <w:szCs w:val="20"/>
        </w:rPr>
        <w:t>.,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52, pp. 37-55</w:t>
      </w:r>
    </w:p>
    <w:p w14:paraId="406D130D" w14:textId="77777777" w:rsidR="00117F8B" w:rsidRPr="002E440C" w:rsidRDefault="00117F8B" w:rsidP="00117F8B">
      <w:pPr>
        <w:rPr>
          <w:rFonts w:ascii="Helvetica" w:eastAsia="Times New Roman" w:hAnsi="Helvetica" w:cs="Arial"/>
          <w:b/>
          <w:bCs/>
          <w:color w:val="000000"/>
          <w:sz w:val="20"/>
          <w:szCs w:val="20"/>
        </w:rPr>
      </w:pPr>
    </w:p>
    <w:p w14:paraId="5C4FD141"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Atkinson, A., Harmer, R. A., Widdicombe, C. E., McEvoy, A. J., Smyth, T. J., Cummings, D. G., Somerfield, P. J., Maud, J. L. and McConville,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Questioning the role of phenology shifts and trophic mismatching in a planktonic food web</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Progress in Oceanography,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137, pp. 498-512</w:t>
      </w:r>
    </w:p>
    <w:p w14:paraId="184C6E0F" w14:textId="77777777" w:rsidR="00117F8B" w:rsidRPr="002E440C" w:rsidRDefault="00117F8B" w:rsidP="00117F8B">
      <w:pPr>
        <w:rPr>
          <w:rFonts w:ascii="Helvetica" w:eastAsia="Times New Roman" w:hAnsi="Helvetica" w:cs="Arial"/>
          <w:color w:val="000000"/>
          <w:sz w:val="20"/>
          <w:szCs w:val="20"/>
        </w:rPr>
      </w:pPr>
    </w:p>
    <w:p w14:paraId="7E0FECBA" w14:textId="77777777" w:rsidR="00117F8B" w:rsidRPr="002E440C" w:rsidRDefault="00117F8B" w:rsidP="00117F8B">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Barner</w:t>
      </w:r>
      <w:proofErr w:type="spellEnd"/>
      <w:r w:rsidRPr="00117F8B">
        <w:rPr>
          <w:rFonts w:ascii="Helvetica" w:eastAsia="Times New Roman" w:hAnsi="Helvetica" w:cs="Arial"/>
          <w:color w:val="000000"/>
          <w:sz w:val="20"/>
          <w:szCs w:val="20"/>
        </w:rPr>
        <w:t xml:space="preserve">, A. K., Chan, F., Hettinger, A., Hacker, S. D., Marshall, K. and </w:t>
      </w:r>
      <w:proofErr w:type="spellStart"/>
      <w:r w:rsidRPr="00117F8B">
        <w:rPr>
          <w:rFonts w:ascii="Helvetica" w:eastAsia="Times New Roman" w:hAnsi="Helvetica" w:cs="Arial"/>
          <w:color w:val="000000"/>
          <w:sz w:val="20"/>
          <w:szCs w:val="20"/>
        </w:rPr>
        <w:t>Menge</w:t>
      </w:r>
      <w:proofErr w:type="spellEnd"/>
      <w:r w:rsidRPr="00117F8B">
        <w:rPr>
          <w:rFonts w:ascii="Helvetica" w:eastAsia="Times New Roman" w:hAnsi="Helvetica" w:cs="Arial"/>
          <w:color w:val="000000"/>
          <w:sz w:val="20"/>
          <w:szCs w:val="20"/>
        </w:rPr>
        <w:t xml:space="preserve">, B. </w:t>
      </w:r>
      <w:proofErr w:type="spellStart"/>
      <w:r w:rsidRPr="00117F8B">
        <w:rPr>
          <w:rFonts w:ascii="Helvetica" w:eastAsia="Times New Roman" w:hAnsi="Helvetica" w:cs="Arial"/>
          <w:color w:val="000000"/>
          <w:sz w:val="20"/>
          <w:szCs w:val="20"/>
        </w:rPr>
        <w:t>A.</w:t>
      </w:r>
      <w:r w:rsidRPr="00117F8B">
        <w:rPr>
          <w:rFonts w:ascii="Helvetica" w:eastAsia="Times New Roman" w:hAnsi="Helvetica" w:cs="Arial"/>
          <w:i/>
          <w:iCs/>
          <w:color w:val="000000"/>
          <w:sz w:val="20"/>
          <w:szCs w:val="20"/>
        </w:rPr>
        <w:t>Generality</w:t>
      </w:r>
      <w:proofErr w:type="spellEnd"/>
      <w:r w:rsidRPr="00117F8B">
        <w:rPr>
          <w:rFonts w:ascii="Helvetica" w:eastAsia="Times New Roman" w:hAnsi="Helvetica" w:cs="Arial"/>
          <w:i/>
          <w:iCs/>
          <w:color w:val="000000"/>
          <w:sz w:val="20"/>
          <w:szCs w:val="20"/>
        </w:rPr>
        <w:t xml:space="preserve"> in multispecies responses to ocean acidification revealed through multiple hypothesis testing</w:t>
      </w:r>
      <w:r w:rsidRPr="002E440C">
        <w:rPr>
          <w:rFonts w:ascii="Helvetica" w:eastAsia="Times New Roman" w:hAnsi="Helvetica" w:cs="Arial"/>
          <w:color w:val="000000"/>
          <w:sz w:val="20"/>
          <w:szCs w:val="20"/>
        </w:rPr>
        <w:t>. G</w:t>
      </w:r>
      <w:r w:rsidRPr="00117F8B">
        <w:rPr>
          <w:rFonts w:ascii="Helvetica" w:eastAsia="Times New Roman" w:hAnsi="Helvetica" w:cs="Arial"/>
          <w:color w:val="000000"/>
          <w:sz w:val="20"/>
          <w:szCs w:val="20"/>
        </w:rPr>
        <w:t>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24(10), pp. 4464-4477</w:t>
      </w:r>
      <w:r w:rsidRPr="002E440C">
        <w:rPr>
          <w:rFonts w:ascii="Helvetica" w:eastAsia="Times New Roman" w:hAnsi="Helvetica" w:cs="Arial"/>
          <w:color w:val="000000"/>
          <w:sz w:val="20"/>
          <w:szCs w:val="20"/>
        </w:rPr>
        <w:t>.</w:t>
      </w:r>
    </w:p>
    <w:p w14:paraId="598D065A" w14:textId="77777777" w:rsidR="00117F8B" w:rsidRPr="002E440C" w:rsidRDefault="00117F8B" w:rsidP="00117F8B">
      <w:pPr>
        <w:rPr>
          <w:rFonts w:ascii="Helvetica" w:eastAsia="Times New Roman" w:hAnsi="Helvetica" w:cs="Arial"/>
          <w:color w:val="000000"/>
          <w:sz w:val="20"/>
          <w:szCs w:val="20"/>
        </w:rPr>
      </w:pPr>
    </w:p>
    <w:p w14:paraId="2735AFB9" w14:textId="030EDF5E"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Bauerfeind</w:t>
      </w:r>
      <w:proofErr w:type="spellEnd"/>
      <w:r w:rsidRPr="00117F8B">
        <w:rPr>
          <w:rFonts w:ascii="Helvetica" w:eastAsia="Times New Roman" w:hAnsi="Helvetica" w:cs="Arial"/>
          <w:color w:val="000000"/>
          <w:sz w:val="20"/>
          <w:szCs w:val="20"/>
        </w:rPr>
        <w:t>, S. S. and Fischer,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Increased temperature reduces herbivore host-plant quality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19(11), pp. 3272-3282</w:t>
      </w:r>
    </w:p>
    <w:p w14:paraId="2BC7ACBD" w14:textId="77777777" w:rsidR="000B20B5" w:rsidRPr="002E440C" w:rsidRDefault="000B20B5" w:rsidP="000B20B5">
      <w:pPr>
        <w:rPr>
          <w:rFonts w:ascii="Helvetica" w:eastAsia="Times New Roman" w:hAnsi="Helvetica" w:cs="Arial"/>
          <w:color w:val="000000"/>
          <w:sz w:val="20"/>
          <w:szCs w:val="20"/>
        </w:rPr>
      </w:pPr>
    </w:p>
    <w:p w14:paraId="4F7428F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Berger, S. A., Diehl, S., </w:t>
      </w:r>
      <w:proofErr w:type="spellStart"/>
      <w:r w:rsidRPr="00117F8B">
        <w:rPr>
          <w:rFonts w:ascii="Helvetica" w:eastAsia="Times New Roman" w:hAnsi="Helvetica" w:cs="Arial"/>
          <w:color w:val="000000"/>
          <w:sz w:val="20"/>
          <w:szCs w:val="20"/>
        </w:rPr>
        <w:t>Stibor</w:t>
      </w:r>
      <w:proofErr w:type="spellEnd"/>
      <w:r w:rsidRPr="00117F8B">
        <w:rPr>
          <w:rFonts w:ascii="Helvetica" w:eastAsia="Times New Roman" w:hAnsi="Helvetica" w:cs="Arial"/>
          <w:color w:val="000000"/>
          <w:sz w:val="20"/>
          <w:szCs w:val="20"/>
        </w:rPr>
        <w:t xml:space="preserve">, H., Sebastian, P. and </w:t>
      </w:r>
      <w:proofErr w:type="spellStart"/>
      <w:r w:rsidRPr="00117F8B">
        <w:rPr>
          <w:rFonts w:ascii="Helvetica" w:eastAsia="Times New Roman" w:hAnsi="Helvetica" w:cs="Arial"/>
          <w:color w:val="000000"/>
          <w:sz w:val="20"/>
          <w:szCs w:val="20"/>
        </w:rPr>
        <w:t>Scherz</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w:t>
      </w:r>
      <w:r w:rsidRPr="00117F8B">
        <w:rPr>
          <w:rFonts w:ascii="Helvetica" w:eastAsia="Times New Roman" w:hAnsi="Helvetica" w:cs="Arial"/>
          <w:i/>
          <w:iCs/>
          <w:color w:val="000000"/>
          <w:sz w:val="20"/>
          <w:szCs w:val="20"/>
        </w:rPr>
        <w:t>Separating</w:t>
      </w:r>
      <w:proofErr w:type="spellEnd"/>
      <w:r w:rsidRPr="00117F8B">
        <w:rPr>
          <w:rFonts w:ascii="Helvetica" w:eastAsia="Times New Roman" w:hAnsi="Helvetica" w:cs="Arial"/>
          <w:i/>
          <w:iCs/>
          <w:color w:val="000000"/>
          <w:sz w:val="20"/>
          <w:szCs w:val="20"/>
        </w:rPr>
        <w:t xml:space="preserve"> effects of climatic drivers and biotic feedbacks on seasonal plankton dynamics: no sign of trophic mismatch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59(10), pp. 2204-2220</w:t>
      </w:r>
      <w:r w:rsidR="000B20B5" w:rsidRPr="002E440C">
        <w:rPr>
          <w:rFonts w:ascii="Helvetica" w:eastAsia="Times New Roman" w:hAnsi="Helvetica" w:cs="Arial"/>
          <w:color w:val="000000"/>
          <w:sz w:val="20"/>
          <w:szCs w:val="20"/>
        </w:rPr>
        <w:t>.</w:t>
      </w:r>
    </w:p>
    <w:p w14:paraId="1413FC16" w14:textId="77777777" w:rsidR="000B20B5" w:rsidRPr="002E440C" w:rsidRDefault="000B20B5" w:rsidP="000B20B5">
      <w:pPr>
        <w:rPr>
          <w:rFonts w:ascii="Helvetica" w:eastAsia="Times New Roman" w:hAnsi="Helvetica" w:cs="Arial"/>
          <w:color w:val="000000"/>
          <w:sz w:val="20"/>
          <w:szCs w:val="20"/>
        </w:rPr>
      </w:pPr>
    </w:p>
    <w:p w14:paraId="5B0584B2" w14:textId="4B42BFEC"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Betini</w:t>
      </w:r>
      <w:proofErr w:type="spellEnd"/>
      <w:r w:rsidRPr="00117F8B">
        <w:rPr>
          <w:rFonts w:ascii="Helvetica" w:eastAsia="Times New Roman" w:hAnsi="Helvetica" w:cs="Arial"/>
          <w:color w:val="000000"/>
          <w:sz w:val="20"/>
          <w:szCs w:val="20"/>
        </w:rPr>
        <w:t xml:space="preserve">, G. S., </w:t>
      </w:r>
      <w:proofErr w:type="spellStart"/>
      <w:r w:rsidRPr="00117F8B">
        <w:rPr>
          <w:rFonts w:ascii="Helvetica" w:eastAsia="Times New Roman" w:hAnsi="Helvetica" w:cs="Arial"/>
          <w:color w:val="000000"/>
          <w:sz w:val="20"/>
          <w:szCs w:val="20"/>
        </w:rPr>
        <w:t>Avgar</w:t>
      </w:r>
      <w:proofErr w:type="spellEnd"/>
      <w:r w:rsidRPr="00117F8B">
        <w:rPr>
          <w:rFonts w:ascii="Helvetica" w:eastAsia="Times New Roman" w:hAnsi="Helvetica" w:cs="Arial"/>
          <w:color w:val="000000"/>
          <w:sz w:val="20"/>
          <w:szCs w:val="20"/>
        </w:rPr>
        <w:t xml:space="preserve">, T. and </w:t>
      </w:r>
      <w:proofErr w:type="spellStart"/>
      <w:r w:rsidRPr="00117F8B">
        <w:rPr>
          <w:rFonts w:ascii="Helvetica" w:eastAsia="Times New Roman" w:hAnsi="Helvetica" w:cs="Arial"/>
          <w:color w:val="000000"/>
          <w:sz w:val="20"/>
          <w:szCs w:val="20"/>
        </w:rPr>
        <w:t>Fryxell</w:t>
      </w:r>
      <w:proofErr w:type="spellEnd"/>
      <w:r w:rsidRPr="00117F8B">
        <w:rPr>
          <w:rFonts w:ascii="Helvetica" w:eastAsia="Times New Roman" w:hAnsi="Helvetica" w:cs="Arial"/>
          <w:color w:val="000000"/>
          <w:sz w:val="20"/>
          <w:szCs w:val="20"/>
        </w:rPr>
        <w:t>, J.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Why are we not evaluating multiple competing hypotheses in ecology and evolution?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Royal Society open science, The Royal Society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4(1), pp. 160756</w:t>
      </w:r>
    </w:p>
    <w:p w14:paraId="1AD3476B" w14:textId="77777777" w:rsidR="000B20B5" w:rsidRPr="002E440C" w:rsidRDefault="000B20B5" w:rsidP="00117F8B">
      <w:pPr>
        <w:ind w:left="720"/>
        <w:rPr>
          <w:rFonts w:ascii="Helvetica" w:eastAsia="Times New Roman" w:hAnsi="Helvetica" w:cs="Arial"/>
          <w:color w:val="000000"/>
          <w:sz w:val="20"/>
          <w:szCs w:val="20"/>
        </w:rPr>
      </w:pPr>
    </w:p>
    <w:p w14:paraId="4725B090" w14:textId="64C6867D"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Bewick</w:t>
      </w:r>
      <w:proofErr w:type="spellEnd"/>
      <w:r w:rsidRPr="00117F8B">
        <w:rPr>
          <w:rFonts w:ascii="Helvetica" w:eastAsia="Times New Roman" w:hAnsi="Helvetica" w:cs="Arial"/>
          <w:color w:val="000000"/>
          <w:sz w:val="20"/>
          <w:szCs w:val="20"/>
        </w:rPr>
        <w:t xml:space="preserve">, S., Cantrell, R. S., </w:t>
      </w:r>
      <w:proofErr w:type="spellStart"/>
      <w:r w:rsidRPr="00117F8B">
        <w:rPr>
          <w:rFonts w:ascii="Helvetica" w:eastAsia="Times New Roman" w:hAnsi="Helvetica" w:cs="Arial"/>
          <w:color w:val="000000"/>
          <w:sz w:val="20"/>
          <w:szCs w:val="20"/>
        </w:rPr>
        <w:t>Cosner</w:t>
      </w:r>
      <w:proofErr w:type="spellEnd"/>
      <w:r w:rsidRPr="00117F8B">
        <w:rPr>
          <w:rFonts w:ascii="Helvetica" w:eastAsia="Times New Roman" w:hAnsi="Helvetica" w:cs="Arial"/>
          <w:color w:val="000000"/>
          <w:sz w:val="20"/>
          <w:szCs w:val="20"/>
        </w:rPr>
        <w:t>, C. and Fagan, W.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How resource phenology affects consumer population dynamics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The American Naturalist, University of Chicago Press Chicago, IL,</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187(2), pp. 151-166</w:t>
      </w:r>
    </w:p>
    <w:p w14:paraId="6CDA9A4F" w14:textId="77777777" w:rsidR="000B20B5" w:rsidRPr="002E440C" w:rsidRDefault="000B20B5" w:rsidP="000B20B5">
      <w:pPr>
        <w:rPr>
          <w:rFonts w:ascii="Helvetica" w:eastAsia="Times New Roman" w:hAnsi="Helvetica" w:cs="Arial"/>
          <w:color w:val="000000"/>
          <w:sz w:val="20"/>
          <w:szCs w:val="20"/>
        </w:rPr>
      </w:pPr>
    </w:p>
    <w:p w14:paraId="726B114E" w14:textId="2F07FE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Boggs, C. L.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single climate driver has direct and indirect effects on insect population dynamics</w:t>
      </w:r>
    </w:p>
    <w:p w14:paraId="1083C171"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15(5), pp. 502-508</w:t>
      </w:r>
    </w:p>
    <w:p w14:paraId="74B52D05" w14:textId="77777777" w:rsidR="000B20B5" w:rsidRPr="002E440C" w:rsidRDefault="000B20B5" w:rsidP="000B20B5">
      <w:pPr>
        <w:rPr>
          <w:rFonts w:ascii="Helvetica" w:eastAsia="Times New Roman" w:hAnsi="Helvetica" w:cs="Arial"/>
          <w:color w:val="000000"/>
          <w:sz w:val="20"/>
          <w:szCs w:val="20"/>
        </w:rPr>
      </w:pPr>
    </w:p>
    <w:p w14:paraId="5AC336FD" w14:textId="3F7F377B"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lastRenderedPageBreak/>
        <w:t xml:space="preserve">Borer, E.,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Anderson, K., Blanchette, C., </w:t>
      </w:r>
      <w:proofErr w:type="spellStart"/>
      <w:r w:rsidRPr="00117F8B">
        <w:rPr>
          <w:rFonts w:ascii="Helvetica" w:eastAsia="Times New Roman" w:hAnsi="Helvetica" w:cs="Arial"/>
          <w:color w:val="000000"/>
          <w:sz w:val="20"/>
          <w:szCs w:val="20"/>
        </w:rPr>
        <w:t>Broitman</w:t>
      </w:r>
      <w:proofErr w:type="spellEnd"/>
      <w:r w:rsidRPr="00117F8B">
        <w:rPr>
          <w:rFonts w:ascii="Helvetica" w:eastAsia="Times New Roman" w:hAnsi="Helvetica" w:cs="Arial"/>
          <w:color w:val="000000"/>
          <w:sz w:val="20"/>
          <w:szCs w:val="20"/>
        </w:rPr>
        <w:t>, B., Cooper, S. and Halpern, B.</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What determines the strength of a trophic cascade?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86(2), pp. 528-537</w:t>
      </w:r>
    </w:p>
    <w:p w14:paraId="7AA9925B" w14:textId="77777777" w:rsidR="000B20B5" w:rsidRPr="002E440C" w:rsidRDefault="000B20B5" w:rsidP="00117F8B">
      <w:pPr>
        <w:ind w:left="720"/>
        <w:rPr>
          <w:rFonts w:ascii="Helvetica" w:eastAsia="Times New Roman" w:hAnsi="Helvetica" w:cs="Arial"/>
          <w:color w:val="000000"/>
          <w:sz w:val="20"/>
          <w:szCs w:val="20"/>
        </w:rPr>
      </w:pPr>
    </w:p>
    <w:p w14:paraId="1ECAEA08" w14:textId="51B86F9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Borer, E. T., Halpern, B. S. and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E.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Asymmetry in community regulation: effects of predators and productivity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87(11), pp. 2813-2820</w:t>
      </w:r>
    </w:p>
    <w:p w14:paraId="5D3528A0"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Burkle</w:t>
      </w:r>
      <w:proofErr w:type="spellEnd"/>
      <w:r w:rsidRPr="00117F8B">
        <w:rPr>
          <w:rFonts w:ascii="Helvetica" w:eastAsia="Times New Roman" w:hAnsi="Helvetica" w:cs="Arial"/>
          <w:color w:val="000000"/>
          <w:sz w:val="20"/>
          <w:szCs w:val="20"/>
        </w:rPr>
        <w:t>, L. A., Marlin, J. C. and Knight, T.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Plant-pollinator interactions over 120 years: loss of species, co-occurrence, and function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339(6127), pp. 1611-1615</w:t>
      </w:r>
      <w:r w:rsidR="000B20B5" w:rsidRPr="002E440C">
        <w:rPr>
          <w:rFonts w:ascii="Helvetica" w:eastAsia="Times New Roman" w:hAnsi="Helvetica" w:cs="Arial"/>
          <w:color w:val="000000"/>
          <w:sz w:val="20"/>
          <w:szCs w:val="20"/>
        </w:rPr>
        <w:t>.</w:t>
      </w:r>
    </w:p>
    <w:p w14:paraId="2AEAB278" w14:textId="77777777" w:rsidR="000B20B5" w:rsidRPr="002E440C" w:rsidRDefault="000B20B5" w:rsidP="000B20B5">
      <w:pPr>
        <w:rPr>
          <w:rFonts w:ascii="Helvetica" w:eastAsia="Times New Roman" w:hAnsi="Helvetica" w:cs="Arial"/>
          <w:color w:val="000000"/>
          <w:sz w:val="20"/>
          <w:szCs w:val="20"/>
        </w:rPr>
      </w:pPr>
    </w:p>
    <w:p w14:paraId="3E192CA6"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Burthe</w:t>
      </w:r>
      <w:proofErr w:type="spellEnd"/>
      <w:r w:rsidRPr="00117F8B">
        <w:rPr>
          <w:rFonts w:ascii="Helvetica" w:eastAsia="Times New Roman" w:hAnsi="Helvetica" w:cs="Arial"/>
          <w:color w:val="000000"/>
          <w:sz w:val="20"/>
          <w:szCs w:val="20"/>
        </w:rPr>
        <w:t xml:space="preserve">, S., Daunt, F., Butler, A., </w:t>
      </w:r>
      <w:proofErr w:type="spellStart"/>
      <w:r w:rsidRPr="00117F8B">
        <w:rPr>
          <w:rFonts w:ascii="Helvetica" w:eastAsia="Times New Roman" w:hAnsi="Helvetica" w:cs="Arial"/>
          <w:color w:val="000000"/>
          <w:sz w:val="20"/>
          <w:szCs w:val="20"/>
        </w:rPr>
        <w:t>Elston</w:t>
      </w:r>
      <w:proofErr w:type="spellEnd"/>
      <w:r w:rsidRPr="00117F8B">
        <w:rPr>
          <w:rFonts w:ascii="Helvetica" w:eastAsia="Times New Roman" w:hAnsi="Helvetica" w:cs="Arial"/>
          <w:color w:val="000000"/>
          <w:sz w:val="20"/>
          <w:szCs w:val="20"/>
        </w:rPr>
        <w:t xml:space="preserve">, D. A., Frederiksen, M., Johns, D., Newell, M., Thackeray, S. J. and </w:t>
      </w:r>
      <w:proofErr w:type="spellStart"/>
      <w:r w:rsidRPr="00117F8B">
        <w:rPr>
          <w:rFonts w:ascii="Helvetica" w:eastAsia="Times New Roman" w:hAnsi="Helvetica" w:cs="Arial"/>
          <w:color w:val="000000"/>
          <w:sz w:val="20"/>
          <w:szCs w:val="20"/>
        </w:rPr>
        <w:t>Wanless</w:t>
      </w:r>
      <w:proofErr w:type="spellEnd"/>
      <w:r w:rsidRPr="00117F8B">
        <w:rPr>
          <w:rFonts w:ascii="Helvetica" w:eastAsia="Times New Roman" w:hAnsi="Helvetica" w:cs="Arial"/>
          <w:color w:val="000000"/>
          <w:sz w:val="20"/>
          <w:szCs w:val="20"/>
        </w:rPr>
        <w:t>, 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trends and trophic mismatch across multiple levels of a North Sea pelagic food web</w:t>
      </w:r>
      <w:r w:rsidR="000B20B5" w:rsidRPr="002E440C">
        <w:rPr>
          <w:rFonts w:ascii="Helvetica" w:eastAsia="Times New Roman" w:hAnsi="Helvetica" w:cs="Arial"/>
          <w:i/>
          <w:iCs/>
          <w:color w:val="000000"/>
          <w:sz w:val="20"/>
          <w:szCs w:val="20"/>
        </w:rPr>
        <w:t>.</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Marine Ecology Progress Series,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454, pp. 119-133</w:t>
      </w:r>
      <w:r w:rsidR="000B20B5" w:rsidRPr="002E440C">
        <w:rPr>
          <w:rFonts w:ascii="Helvetica" w:eastAsia="Times New Roman" w:hAnsi="Helvetica" w:cs="Arial"/>
          <w:color w:val="000000"/>
          <w:sz w:val="20"/>
          <w:szCs w:val="20"/>
        </w:rPr>
        <w:t>.</w:t>
      </w:r>
    </w:p>
    <w:p w14:paraId="3B8A560A" w14:textId="77777777" w:rsidR="000B20B5" w:rsidRPr="002E440C" w:rsidRDefault="000B20B5" w:rsidP="000B20B5">
      <w:pPr>
        <w:rPr>
          <w:rFonts w:ascii="Helvetica" w:eastAsia="Times New Roman" w:hAnsi="Helvetica" w:cs="Arial"/>
          <w:color w:val="000000"/>
          <w:sz w:val="20"/>
          <w:szCs w:val="20"/>
        </w:rPr>
      </w:pPr>
    </w:p>
    <w:p w14:paraId="60B158E5" w14:textId="77777777" w:rsidR="000B20B5" w:rsidRPr="002E440C"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CaraDonna</w:t>
      </w:r>
      <w:proofErr w:type="spellEnd"/>
      <w:r w:rsidRPr="00117F8B">
        <w:rPr>
          <w:rFonts w:ascii="Helvetica" w:eastAsia="Times New Roman" w:hAnsi="Helvetica" w:cs="Arial"/>
          <w:color w:val="000000"/>
          <w:sz w:val="20"/>
          <w:szCs w:val="20"/>
        </w:rPr>
        <w:t xml:space="preserve">, P. J., </w:t>
      </w:r>
      <w:proofErr w:type="spellStart"/>
      <w:r w:rsidRPr="00117F8B">
        <w:rPr>
          <w:rFonts w:ascii="Helvetica" w:eastAsia="Times New Roman" w:hAnsi="Helvetica" w:cs="Arial"/>
          <w:color w:val="000000"/>
          <w:sz w:val="20"/>
          <w:szCs w:val="20"/>
        </w:rPr>
        <w:t>Iler</w:t>
      </w:r>
      <w:proofErr w:type="spellEnd"/>
      <w:r w:rsidRPr="00117F8B">
        <w:rPr>
          <w:rFonts w:ascii="Helvetica" w:eastAsia="Times New Roman" w:hAnsi="Helvetica" w:cs="Arial"/>
          <w:color w:val="000000"/>
          <w:sz w:val="20"/>
          <w:szCs w:val="20"/>
        </w:rPr>
        <w:t>, A. M.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flowering phenology reshape a subalpine plant community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111(13), pp. 4916-4921</w:t>
      </w:r>
      <w:r w:rsidR="000B20B5" w:rsidRPr="002E440C">
        <w:rPr>
          <w:rFonts w:ascii="Helvetica" w:eastAsia="Times New Roman" w:hAnsi="Helvetica" w:cs="Arial"/>
          <w:color w:val="000000"/>
          <w:sz w:val="20"/>
          <w:szCs w:val="20"/>
        </w:rPr>
        <w:t>.</w:t>
      </w:r>
    </w:p>
    <w:p w14:paraId="469AAEA8" w14:textId="77777777" w:rsidR="000B20B5" w:rsidRPr="002E440C" w:rsidRDefault="000B20B5" w:rsidP="000B20B5">
      <w:pPr>
        <w:rPr>
          <w:rFonts w:ascii="Helvetica" w:eastAsia="Times New Roman" w:hAnsi="Helvetica" w:cs="Arial"/>
          <w:color w:val="000000"/>
          <w:sz w:val="20"/>
          <w:szCs w:val="20"/>
        </w:rPr>
      </w:pPr>
    </w:p>
    <w:p w14:paraId="172FB71D"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Carpenter, S. R. and </w:t>
      </w:r>
      <w:proofErr w:type="spellStart"/>
      <w:r w:rsidRPr="00117F8B">
        <w:rPr>
          <w:rFonts w:ascii="Helvetica" w:eastAsia="Times New Roman" w:hAnsi="Helvetica" w:cs="Arial"/>
          <w:color w:val="000000"/>
          <w:sz w:val="20"/>
          <w:szCs w:val="20"/>
        </w:rPr>
        <w:t>Kitchell</w:t>
      </w:r>
      <w:proofErr w:type="spellEnd"/>
      <w:r w:rsidRPr="00117F8B">
        <w:rPr>
          <w:rFonts w:ascii="Helvetica" w:eastAsia="Times New Roman" w:hAnsi="Helvetica" w:cs="Arial"/>
          <w:color w:val="000000"/>
          <w:sz w:val="20"/>
          <w:szCs w:val="20"/>
        </w:rPr>
        <w:t>, J.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trophic cascade in lakes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Cambridge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1996</w:t>
      </w:r>
    </w:p>
    <w:p w14:paraId="77EA3C6F" w14:textId="77777777" w:rsidR="000B20B5" w:rsidRPr="002E440C" w:rsidRDefault="000B20B5" w:rsidP="000B20B5">
      <w:pPr>
        <w:rPr>
          <w:rFonts w:ascii="Helvetica" w:eastAsia="Times New Roman" w:hAnsi="Helvetica" w:cs="Arial"/>
          <w:color w:val="000000"/>
          <w:sz w:val="20"/>
          <w:szCs w:val="20"/>
        </w:rPr>
      </w:pPr>
    </w:p>
    <w:p w14:paraId="4BDDFEB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Chen, I.-C., Hill, J. K., </w:t>
      </w:r>
      <w:proofErr w:type="spellStart"/>
      <w:r w:rsidRPr="00117F8B">
        <w:rPr>
          <w:rFonts w:ascii="Helvetica" w:eastAsia="Times New Roman" w:hAnsi="Helvetica" w:cs="Arial"/>
          <w:color w:val="000000"/>
          <w:sz w:val="20"/>
          <w:szCs w:val="20"/>
        </w:rPr>
        <w:t>Ohlemüller</w:t>
      </w:r>
      <w:proofErr w:type="spellEnd"/>
      <w:r w:rsidRPr="00117F8B">
        <w:rPr>
          <w:rFonts w:ascii="Helvetica" w:eastAsia="Times New Roman" w:hAnsi="Helvetica" w:cs="Arial"/>
          <w:color w:val="000000"/>
          <w:sz w:val="20"/>
          <w:szCs w:val="20"/>
        </w:rPr>
        <w:t>, R., Roy, D. B. and Thomas, C. 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Rapid range shifts of species associated with high levels of climate warming</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333(6045), pp. 1024-1026</w:t>
      </w:r>
      <w:r w:rsidR="000B20B5" w:rsidRPr="002E440C">
        <w:rPr>
          <w:rFonts w:ascii="Helvetica" w:eastAsia="Times New Roman" w:hAnsi="Helvetica" w:cs="Arial"/>
          <w:color w:val="000000"/>
          <w:sz w:val="20"/>
          <w:szCs w:val="20"/>
        </w:rPr>
        <w:t>.</w:t>
      </w:r>
    </w:p>
    <w:p w14:paraId="4BB6DCE3" w14:textId="77777777" w:rsidR="000B20B5" w:rsidRPr="002E440C" w:rsidRDefault="000B20B5" w:rsidP="000B20B5">
      <w:pPr>
        <w:rPr>
          <w:rFonts w:ascii="Helvetica" w:eastAsia="Times New Roman" w:hAnsi="Helvetica" w:cs="Arial"/>
          <w:color w:val="000000"/>
          <w:sz w:val="20"/>
          <w:szCs w:val="20"/>
        </w:rPr>
      </w:pPr>
    </w:p>
    <w:p w14:paraId="2FA5F19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Chmura, H. E., Kharouba, H. M., </w:t>
      </w:r>
      <w:proofErr w:type="spellStart"/>
      <w:r w:rsidRPr="00117F8B">
        <w:rPr>
          <w:rFonts w:ascii="Helvetica" w:eastAsia="Times New Roman" w:hAnsi="Helvetica" w:cs="Arial"/>
          <w:color w:val="000000"/>
          <w:sz w:val="20"/>
          <w:szCs w:val="20"/>
        </w:rPr>
        <w:t>Ashander</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Ehlman</w:t>
      </w:r>
      <w:proofErr w:type="spellEnd"/>
      <w:r w:rsidRPr="00117F8B">
        <w:rPr>
          <w:rFonts w:ascii="Helvetica" w:eastAsia="Times New Roman" w:hAnsi="Helvetica" w:cs="Arial"/>
          <w:color w:val="000000"/>
          <w:sz w:val="20"/>
          <w:szCs w:val="20"/>
        </w:rPr>
        <w:t xml:space="preserve">, S. M., </w:t>
      </w:r>
      <w:proofErr w:type="spellStart"/>
      <w:r w:rsidRPr="00117F8B">
        <w:rPr>
          <w:rFonts w:ascii="Helvetica" w:eastAsia="Times New Roman" w:hAnsi="Helvetica" w:cs="Arial"/>
          <w:color w:val="000000"/>
          <w:sz w:val="20"/>
          <w:szCs w:val="20"/>
        </w:rPr>
        <w:t>Rivest</w:t>
      </w:r>
      <w:proofErr w:type="spellEnd"/>
      <w:r w:rsidRPr="00117F8B">
        <w:rPr>
          <w:rFonts w:ascii="Helvetica" w:eastAsia="Times New Roman" w:hAnsi="Helvetica" w:cs="Arial"/>
          <w:color w:val="000000"/>
          <w:sz w:val="20"/>
          <w:szCs w:val="20"/>
        </w:rPr>
        <w:t>, E. B. and Yang, L.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mechanisms of phenology: the patterns and processes of phenological shifts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Monographs,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p>
    <w:p w14:paraId="4A6F0959" w14:textId="77777777" w:rsidR="000B20B5" w:rsidRPr="002E440C" w:rsidRDefault="000B20B5" w:rsidP="000B20B5">
      <w:pPr>
        <w:rPr>
          <w:rFonts w:ascii="Helvetica" w:eastAsia="Times New Roman" w:hAnsi="Helvetica" w:cs="Arial"/>
          <w:color w:val="000000"/>
          <w:sz w:val="20"/>
          <w:szCs w:val="20"/>
        </w:rPr>
      </w:pPr>
    </w:p>
    <w:p w14:paraId="615CAFB3" w14:textId="0D790D60"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Chuine</w:t>
      </w:r>
      <w:proofErr w:type="spellEnd"/>
      <w:r w:rsidRPr="00117F8B">
        <w:rPr>
          <w:rFonts w:ascii="Helvetica" w:eastAsia="Times New Roman" w:hAnsi="Helvetica" w:cs="Arial"/>
          <w:color w:val="000000"/>
          <w:sz w:val="20"/>
          <w:szCs w:val="20"/>
        </w:rPr>
        <w:t xml:space="preserve">, I. and </w:t>
      </w:r>
      <w:proofErr w:type="spellStart"/>
      <w:r w:rsidRPr="00117F8B">
        <w:rPr>
          <w:rFonts w:ascii="Helvetica" w:eastAsia="Times New Roman" w:hAnsi="Helvetica" w:cs="Arial"/>
          <w:color w:val="000000"/>
          <w:sz w:val="20"/>
          <w:szCs w:val="20"/>
        </w:rPr>
        <w:t>Régnière</w:t>
      </w:r>
      <w:proofErr w:type="spellEnd"/>
      <w:r w:rsidRPr="00117F8B">
        <w:rPr>
          <w:rFonts w:ascii="Helvetica" w:eastAsia="Times New Roman" w:hAnsi="Helvetica" w:cs="Arial"/>
          <w:color w:val="000000"/>
          <w:sz w:val="20"/>
          <w:szCs w:val="20"/>
        </w:rPr>
        <w:t>, 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Process-based models of phenology for plants and animals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48, pp. 159-182</w:t>
      </w:r>
    </w:p>
    <w:p w14:paraId="505E225D" w14:textId="77777777" w:rsidR="000B20B5" w:rsidRPr="002E440C" w:rsidRDefault="000B20B5" w:rsidP="000B20B5">
      <w:pPr>
        <w:rPr>
          <w:rFonts w:ascii="Helvetica" w:eastAsia="Times New Roman" w:hAnsi="Helvetica" w:cs="Arial"/>
          <w:color w:val="000000"/>
          <w:sz w:val="20"/>
          <w:szCs w:val="20"/>
        </w:rPr>
      </w:pPr>
    </w:p>
    <w:p w14:paraId="571BE1D9" w14:textId="4EE889B7"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Cury</w:t>
      </w:r>
      <w:proofErr w:type="spellEnd"/>
      <w:r w:rsidRPr="00117F8B">
        <w:rPr>
          <w:rFonts w:ascii="Helvetica" w:eastAsia="Times New Roman" w:hAnsi="Helvetica" w:cs="Arial"/>
          <w:color w:val="000000"/>
          <w:sz w:val="20"/>
          <w:szCs w:val="20"/>
        </w:rPr>
        <w:t>, P, Shannon, L and Shin, YJ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The functioning of </w:t>
      </w:r>
      <w:proofErr w:type="spellStart"/>
      <w:r w:rsidRPr="00117F8B">
        <w:rPr>
          <w:rFonts w:ascii="Helvetica" w:eastAsia="Times New Roman" w:hAnsi="Helvetica" w:cs="Arial"/>
          <w:i/>
          <w:iCs/>
          <w:color w:val="000000"/>
          <w:sz w:val="20"/>
          <w:szCs w:val="20"/>
        </w:rPr>
        <w:t>marineecosystems</w:t>
      </w:r>
      <w:proofErr w:type="spellEnd"/>
      <w:r w:rsidRPr="00117F8B">
        <w:rPr>
          <w:rFonts w:ascii="Helvetica" w:eastAsia="Times New Roman" w:hAnsi="Helvetica" w:cs="Arial"/>
          <w:i/>
          <w:iCs/>
          <w:color w:val="000000"/>
          <w:sz w:val="20"/>
          <w:szCs w:val="20"/>
        </w:rPr>
        <w:t>: a fisheries perspective.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Responsible fisheries in the </w:t>
      </w:r>
      <w:proofErr w:type="spellStart"/>
      <w:r w:rsidRPr="00117F8B">
        <w:rPr>
          <w:rFonts w:ascii="Helvetica" w:eastAsia="Times New Roman" w:hAnsi="Helvetica" w:cs="Arial"/>
          <w:color w:val="000000"/>
          <w:sz w:val="20"/>
          <w:szCs w:val="20"/>
        </w:rPr>
        <w:t>marineecosystem</w:t>
      </w:r>
      <w:proofErr w:type="spellEnd"/>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FAO, Rome and CABI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pp. 103–123</w:t>
      </w:r>
    </w:p>
    <w:p w14:paraId="296D0FD6" w14:textId="77777777" w:rsidR="000B20B5" w:rsidRPr="002E440C" w:rsidRDefault="000B20B5" w:rsidP="00117F8B">
      <w:pPr>
        <w:ind w:left="720"/>
        <w:rPr>
          <w:rFonts w:ascii="Helvetica" w:eastAsia="Times New Roman" w:hAnsi="Helvetica" w:cs="Arial"/>
          <w:color w:val="000000"/>
          <w:sz w:val="20"/>
          <w:szCs w:val="20"/>
        </w:rPr>
      </w:pPr>
    </w:p>
    <w:p w14:paraId="1EED1C70" w14:textId="4F57C06F"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Cushing, D.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natural regulation of fish populations</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HardenJones</w:t>
      </w:r>
      <w:proofErr w:type="spellEnd"/>
      <w:r w:rsidRPr="00117F8B">
        <w:rPr>
          <w:rFonts w:ascii="Helvetica" w:eastAsia="Times New Roman" w:hAnsi="Helvetica" w:cs="Arial"/>
          <w:color w:val="000000"/>
          <w:sz w:val="20"/>
          <w:szCs w:val="20"/>
        </w:rPr>
        <w:t>, F. R.</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Sea Fisheries Research</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Elek</w:t>
      </w:r>
      <w:proofErr w:type="spellEnd"/>
      <w:r w:rsidRPr="00117F8B">
        <w:rPr>
          <w:rFonts w:ascii="Helvetica" w:eastAsia="Times New Roman" w:hAnsi="Helvetica" w:cs="Arial"/>
          <w:color w:val="000000"/>
          <w:sz w:val="20"/>
          <w:szCs w:val="20"/>
        </w:rPr>
        <w:t xml:space="preserve">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1974</w:t>
      </w:r>
      <w:r w:rsidRPr="00117F8B">
        <w:rPr>
          <w:rFonts w:ascii="Helvetica" w:eastAsia="Times New Roman" w:hAnsi="Helvetica" w:cs="Arial"/>
          <w:color w:val="000000"/>
          <w:sz w:val="20"/>
          <w:szCs w:val="20"/>
        </w:rPr>
        <w:t>, pp. 399-412</w:t>
      </w:r>
    </w:p>
    <w:p w14:paraId="0ECFC9F2" w14:textId="77777777" w:rsidR="000B20B5" w:rsidRPr="002E440C" w:rsidRDefault="000B20B5" w:rsidP="00117F8B">
      <w:pPr>
        <w:ind w:left="720"/>
        <w:rPr>
          <w:rFonts w:ascii="Helvetica" w:eastAsia="Times New Roman" w:hAnsi="Helvetica" w:cs="Arial"/>
          <w:color w:val="000000"/>
          <w:sz w:val="20"/>
          <w:szCs w:val="20"/>
        </w:rPr>
      </w:pPr>
    </w:p>
    <w:p w14:paraId="73733863" w14:textId="326EB924"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Deacy</w:t>
      </w:r>
      <w:proofErr w:type="spellEnd"/>
      <w:r w:rsidRPr="00117F8B">
        <w:rPr>
          <w:rFonts w:ascii="Helvetica" w:eastAsia="Times New Roman" w:hAnsi="Helvetica" w:cs="Arial"/>
          <w:color w:val="000000"/>
          <w:sz w:val="20"/>
          <w:szCs w:val="20"/>
        </w:rPr>
        <w:t xml:space="preserve">, W. W., Armstrong, J. B., Leacock, W. B., Robbins, C. T., Gustine, D. D., Ward, E. J., </w:t>
      </w:r>
      <w:proofErr w:type="spellStart"/>
      <w:r w:rsidRPr="00117F8B">
        <w:rPr>
          <w:rFonts w:ascii="Helvetica" w:eastAsia="Times New Roman" w:hAnsi="Helvetica" w:cs="Arial"/>
          <w:color w:val="000000"/>
          <w:sz w:val="20"/>
          <w:szCs w:val="20"/>
        </w:rPr>
        <w:t>Erlenbach</w:t>
      </w:r>
      <w:proofErr w:type="spellEnd"/>
      <w:r w:rsidRPr="00117F8B">
        <w:rPr>
          <w:rFonts w:ascii="Helvetica" w:eastAsia="Times New Roman" w:hAnsi="Helvetica" w:cs="Arial"/>
          <w:color w:val="000000"/>
          <w:sz w:val="20"/>
          <w:szCs w:val="20"/>
        </w:rPr>
        <w:t>, J. A. and Stanford, J. A.</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synchronization disrupts trophic interactions between Kodiak brown bears and salmon</w:t>
      </w:r>
    </w:p>
    <w:p w14:paraId="26471884"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114(39), pp. 10432-10437</w:t>
      </w:r>
    </w:p>
    <w:p w14:paraId="252D1DF2" w14:textId="77777777" w:rsidR="000B20B5" w:rsidRPr="002E440C" w:rsidRDefault="000B20B5" w:rsidP="000B20B5">
      <w:pPr>
        <w:rPr>
          <w:rFonts w:ascii="Helvetica" w:eastAsia="Times New Roman" w:hAnsi="Helvetica" w:cs="Arial"/>
          <w:color w:val="000000"/>
          <w:sz w:val="20"/>
          <w:szCs w:val="20"/>
        </w:rPr>
      </w:pPr>
    </w:p>
    <w:p w14:paraId="71E9CB91" w14:textId="017072E1"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Doiron, M., Gauthier, G. and Lévesque,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Trophic mismatch and its effects on the growth of young in an Arctic herbivore</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21(12), pp. 4364-4376</w:t>
      </w:r>
    </w:p>
    <w:p w14:paraId="6002E288" w14:textId="77777777" w:rsidR="000B20B5" w:rsidRPr="002E440C" w:rsidRDefault="000B20B5" w:rsidP="000B20B5">
      <w:pPr>
        <w:rPr>
          <w:rFonts w:ascii="Helvetica" w:eastAsia="Times New Roman" w:hAnsi="Helvetica" w:cs="Arial"/>
          <w:b/>
          <w:bCs/>
          <w:color w:val="000000"/>
          <w:sz w:val="20"/>
          <w:szCs w:val="20"/>
        </w:rPr>
      </w:pPr>
    </w:p>
    <w:p w14:paraId="553C6DA1" w14:textId="5B14ACF9" w:rsidR="00117F8B" w:rsidRPr="00117F8B" w:rsidRDefault="00117F8B" w:rsidP="000B20B5">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Dornelas</w:t>
      </w:r>
      <w:proofErr w:type="spellEnd"/>
      <w:r w:rsidRPr="00117F8B">
        <w:rPr>
          <w:rFonts w:ascii="Helvetica" w:eastAsia="Times New Roman" w:hAnsi="Helvetica" w:cs="Arial"/>
          <w:color w:val="000000"/>
          <w:sz w:val="20"/>
          <w:szCs w:val="20"/>
        </w:rPr>
        <w:t xml:space="preserve">, M., </w:t>
      </w:r>
      <w:proofErr w:type="spellStart"/>
      <w:r w:rsidRPr="00117F8B">
        <w:rPr>
          <w:rFonts w:ascii="Helvetica" w:eastAsia="Times New Roman" w:hAnsi="Helvetica" w:cs="Arial"/>
          <w:color w:val="000000"/>
          <w:sz w:val="20"/>
          <w:szCs w:val="20"/>
        </w:rPr>
        <w:t>Gotelli</w:t>
      </w:r>
      <w:proofErr w:type="spellEnd"/>
      <w:r w:rsidRPr="00117F8B">
        <w:rPr>
          <w:rFonts w:ascii="Helvetica" w:eastAsia="Times New Roman" w:hAnsi="Helvetica" w:cs="Arial"/>
          <w:color w:val="000000"/>
          <w:sz w:val="20"/>
          <w:szCs w:val="20"/>
        </w:rPr>
        <w:t xml:space="preserve">, N. J., McGill, B., Shimadzu, H., Moyes, F., Sievers, C. and </w:t>
      </w:r>
      <w:proofErr w:type="spellStart"/>
      <w:r w:rsidRPr="00117F8B">
        <w:rPr>
          <w:rFonts w:ascii="Helvetica" w:eastAsia="Times New Roman" w:hAnsi="Helvetica" w:cs="Arial"/>
          <w:color w:val="000000"/>
          <w:sz w:val="20"/>
          <w:szCs w:val="20"/>
        </w:rPr>
        <w:t>Magurran</w:t>
      </w:r>
      <w:proofErr w:type="spellEnd"/>
      <w:r w:rsidRPr="00117F8B">
        <w:rPr>
          <w:rFonts w:ascii="Helvetica" w:eastAsia="Times New Roman" w:hAnsi="Helvetica" w:cs="Arial"/>
          <w:color w:val="000000"/>
          <w:sz w:val="20"/>
          <w:szCs w:val="20"/>
        </w:rPr>
        <w:t>, A.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Assemblage time series reveal biodiversity change but not systematic loss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344(6181), pp. 296-299</w:t>
      </w:r>
      <w:r w:rsidR="000B20B5" w:rsidRPr="002E440C">
        <w:rPr>
          <w:rFonts w:ascii="Helvetica" w:eastAsia="Times New Roman" w:hAnsi="Helvetica" w:cs="Arial"/>
          <w:color w:val="000000"/>
          <w:sz w:val="20"/>
          <w:szCs w:val="20"/>
        </w:rPr>
        <w:t>.</w:t>
      </w:r>
    </w:p>
    <w:p w14:paraId="6530E054" w14:textId="77777777" w:rsidR="000B20B5" w:rsidRPr="002E440C" w:rsidRDefault="000B20B5" w:rsidP="00117F8B">
      <w:pPr>
        <w:ind w:left="720"/>
        <w:rPr>
          <w:rFonts w:ascii="Helvetica" w:eastAsia="Times New Roman" w:hAnsi="Helvetica" w:cs="Arial"/>
          <w:b/>
          <w:bCs/>
          <w:color w:val="000000"/>
          <w:sz w:val="20"/>
          <w:szCs w:val="20"/>
        </w:rPr>
      </w:pPr>
    </w:p>
    <w:p w14:paraId="1E8DBC4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Durant, J. M., </w:t>
      </w:r>
      <w:proofErr w:type="spellStart"/>
      <w:r w:rsidRPr="00117F8B">
        <w:rPr>
          <w:rFonts w:ascii="Helvetica" w:eastAsia="Times New Roman" w:hAnsi="Helvetica" w:cs="Arial"/>
          <w:color w:val="000000"/>
          <w:sz w:val="20"/>
          <w:szCs w:val="20"/>
        </w:rPr>
        <w:t>Hjermann</w:t>
      </w:r>
      <w:proofErr w:type="spellEnd"/>
      <w:r w:rsidRPr="00117F8B">
        <w:rPr>
          <w:rFonts w:ascii="Helvetica" w:eastAsia="Times New Roman" w:hAnsi="Helvetica" w:cs="Arial"/>
          <w:color w:val="000000"/>
          <w:sz w:val="20"/>
          <w:szCs w:val="20"/>
        </w:rPr>
        <w:t>, D. Ø., Anker-</w:t>
      </w:r>
      <w:proofErr w:type="spellStart"/>
      <w:r w:rsidRPr="00117F8B">
        <w:rPr>
          <w:rFonts w:ascii="Helvetica" w:eastAsia="Times New Roman" w:hAnsi="Helvetica" w:cs="Arial"/>
          <w:color w:val="000000"/>
          <w:sz w:val="20"/>
          <w:szCs w:val="20"/>
        </w:rPr>
        <w:t>Nilssen</w:t>
      </w:r>
      <w:proofErr w:type="spellEnd"/>
      <w:r w:rsidRPr="00117F8B">
        <w:rPr>
          <w:rFonts w:ascii="Helvetica" w:eastAsia="Times New Roman" w:hAnsi="Helvetica" w:cs="Arial"/>
          <w:color w:val="000000"/>
          <w:sz w:val="20"/>
          <w:szCs w:val="20"/>
        </w:rPr>
        <w:t xml:space="preserve">, T., </w:t>
      </w:r>
      <w:proofErr w:type="spellStart"/>
      <w:r w:rsidRPr="00117F8B">
        <w:rPr>
          <w:rFonts w:ascii="Helvetica" w:eastAsia="Times New Roman" w:hAnsi="Helvetica" w:cs="Arial"/>
          <w:color w:val="000000"/>
          <w:sz w:val="20"/>
          <w:szCs w:val="20"/>
        </w:rPr>
        <w:t>Beaugrand</w:t>
      </w:r>
      <w:proofErr w:type="spellEnd"/>
      <w:r w:rsidRPr="00117F8B">
        <w:rPr>
          <w:rFonts w:ascii="Helvetica" w:eastAsia="Times New Roman" w:hAnsi="Helvetica" w:cs="Arial"/>
          <w:color w:val="000000"/>
          <w:sz w:val="20"/>
          <w:szCs w:val="20"/>
        </w:rPr>
        <w:t xml:space="preserve">, G., </w:t>
      </w:r>
      <w:proofErr w:type="spellStart"/>
      <w:r w:rsidRPr="00117F8B">
        <w:rPr>
          <w:rFonts w:ascii="Helvetica" w:eastAsia="Times New Roman" w:hAnsi="Helvetica" w:cs="Arial"/>
          <w:color w:val="000000"/>
          <w:sz w:val="20"/>
          <w:szCs w:val="20"/>
        </w:rPr>
        <w:t>Mysterud</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Pettorelli</w:t>
      </w:r>
      <w:proofErr w:type="spellEnd"/>
      <w:r w:rsidRPr="00117F8B">
        <w:rPr>
          <w:rFonts w:ascii="Helvetica" w:eastAsia="Times New Roman" w:hAnsi="Helvetica" w:cs="Arial"/>
          <w:color w:val="000000"/>
          <w:sz w:val="20"/>
          <w:szCs w:val="20"/>
        </w:rPr>
        <w:t xml:space="preserve">, N. and </w:t>
      </w:r>
      <w:proofErr w:type="spellStart"/>
      <w:r w:rsidRPr="00117F8B">
        <w:rPr>
          <w:rFonts w:ascii="Helvetica" w:eastAsia="Times New Roman" w:hAnsi="Helvetica" w:cs="Arial"/>
          <w:color w:val="000000"/>
          <w:sz w:val="20"/>
          <w:szCs w:val="20"/>
        </w:rPr>
        <w:t>Stenseth</w:t>
      </w:r>
      <w:proofErr w:type="spellEnd"/>
      <w:r w:rsidRPr="00117F8B">
        <w:rPr>
          <w:rFonts w:ascii="Helvetica" w:eastAsia="Times New Roman" w:hAnsi="Helvetica" w:cs="Arial"/>
          <w:color w:val="000000"/>
          <w:sz w:val="20"/>
          <w:szCs w:val="20"/>
        </w:rPr>
        <w:t>,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Timing and abundance as key mechanisms affecting trophic interactions in variable environments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8(9), pp. 952-958</w:t>
      </w:r>
      <w:r w:rsidR="000B20B5" w:rsidRPr="002E440C">
        <w:rPr>
          <w:rFonts w:ascii="Helvetica" w:eastAsia="Times New Roman" w:hAnsi="Helvetica" w:cs="Arial"/>
          <w:color w:val="000000"/>
          <w:sz w:val="20"/>
          <w:szCs w:val="20"/>
        </w:rPr>
        <w:t>.</w:t>
      </w:r>
    </w:p>
    <w:p w14:paraId="6B6886E3" w14:textId="77777777" w:rsidR="000B20B5" w:rsidRPr="002E440C" w:rsidRDefault="000B20B5" w:rsidP="000B20B5">
      <w:pPr>
        <w:rPr>
          <w:rFonts w:ascii="Helvetica" w:eastAsia="Times New Roman" w:hAnsi="Helvetica" w:cs="Arial"/>
          <w:color w:val="000000"/>
          <w:sz w:val="20"/>
          <w:szCs w:val="20"/>
        </w:rPr>
      </w:pPr>
    </w:p>
    <w:p w14:paraId="22E73B57"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Durant, J. M., </w:t>
      </w:r>
      <w:proofErr w:type="spellStart"/>
      <w:r w:rsidRPr="00117F8B">
        <w:rPr>
          <w:rFonts w:ascii="Helvetica" w:eastAsia="Times New Roman" w:hAnsi="Helvetica" w:cs="Arial"/>
          <w:color w:val="000000"/>
          <w:sz w:val="20"/>
          <w:szCs w:val="20"/>
        </w:rPr>
        <w:t>Hjermann</w:t>
      </w:r>
      <w:proofErr w:type="spellEnd"/>
      <w:r w:rsidRPr="00117F8B">
        <w:rPr>
          <w:rFonts w:ascii="Helvetica" w:eastAsia="Times New Roman" w:hAnsi="Helvetica" w:cs="Arial"/>
          <w:color w:val="000000"/>
          <w:sz w:val="20"/>
          <w:szCs w:val="20"/>
        </w:rPr>
        <w:t xml:space="preserve">, D. Ø., </w:t>
      </w:r>
      <w:proofErr w:type="spellStart"/>
      <w:r w:rsidRPr="00117F8B">
        <w:rPr>
          <w:rFonts w:ascii="Helvetica" w:eastAsia="Times New Roman" w:hAnsi="Helvetica" w:cs="Arial"/>
          <w:color w:val="000000"/>
          <w:sz w:val="20"/>
          <w:szCs w:val="20"/>
        </w:rPr>
        <w:t>Ottersen</w:t>
      </w:r>
      <w:proofErr w:type="spellEnd"/>
      <w:r w:rsidRPr="00117F8B">
        <w:rPr>
          <w:rFonts w:ascii="Helvetica" w:eastAsia="Times New Roman" w:hAnsi="Helvetica" w:cs="Arial"/>
          <w:color w:val="000000"/>
          <w:sz w:val="20"/>
          <w:szCs w:val="20"/>
        </w:rPr>
        <w:t xml:space="preserve">, G. and </w:t>
      </w:r>
      <w:proofErr w:type="spellStart"/>
      <w:r w:rsidRPr="00117F8B">
        <w:rPr>
          <w:rFonts w:ascii="Helvetica" w:eastAsia="Times New Roman" w:hAnsi="Helvetica" w:cs="Arial"/>
          <w:color w:val="000000"/>
          <w:sz w:val="20"/>
          <w:szCs w:val="20"/>
        </w:rPr>
        <w:t>Stenseth</w:t>
      </w:r>
      <w:proofErr w:type="spellEnd"/>
      <w:r w:rsidRPr="00117F8B">
        <w:rPr>
          <w:rFonts w:ascii="Helvetica" w:eastAsia="Times New Roman" w:hAnsi="Helvetica" w:cs="Arial"/>
          <w:color w:val="000000"/>
          <w:sz w:val="20"/>
          <w:szCs w:val="20"/>
        </w:rPr>
        <w:t>,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and the match or mismatch between predator requirements and resource availability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Climate research,</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33(3), pp. 271-283</w:t>
      </w:r>
    </w:p>
    <w:p w14:paraId="296FFF73" w14:textId="77777777" w:rsidR="000B20B5" w:rsidRPr="002E440C" w:rsidRDefault="000B20B5" w:rsidP="000B20B5">
      <w:pPr>
        <w:rPr>
          <w:rFonts w:ascii="Helvetica" w:eastAsia="Times New Roman" w:hAnsi="Helvetica" w:cs="Arial"/>
          <w:color w:val="000000"/>
          <w:sz w:val="20"/>
          <w:szCs w:val="20"/>
        </w:rPr>
      </w:pPr>
    </w:p>
    <w:p w14:paraId="75AD0BB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Edmondson,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Sixty years of Lake Washington: a curriculum vitae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Lake and Reservoir Management, Taylor &amp; Francis,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10(2), pp. 75-84</w:t>
      </w:r>
      <w:r w:rsidR="000B20B5" w:rsidRPr="002E440C">
        <w:rPr>
          <w:rFonts w:ascii="Helvetica" w:eastAsia="Times New Roman" w:hAnsi="Helvetica" w:cs="Arial"/>
          <w:color w:val="000000"/>
          <w:sz w:val="20"/>
          <w:szCs w:val="20"/>
        </w:rPr>
        <w:t>.</w:t>
      </w:r>
    </w:p>
    <w:p w14:paraId="573571F2" w14:textId="77777777" w:rsidR="000B20B5" w:rsidRPr="002E440C" w:rsidRDefault="000B20B5" w:rsidP="000B20B5">
      <w:pPr>
        <w:rPr>
          <w:rFonts w:ascii="Helvetica" w:eastAsia="Times New Roman" w:hAnsi="Helvetica" w:cs="Arial"/>
          <w:color w:val="000000"/>
          <w:sz w:val="20"/>
          <w:szCs w:val="20"/>
        </w:rPr>
      </w:pPr>
    </w:p>
    <w:p w14:paraId="3890A97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Francis, T. B., </w:t>
      </w: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xml:space="preserve">, E. M., </w:t>
      </w:r>
      <w:proofErr w:type="spellStart"/>
      <w:r w:rsidRPr="00117F8B">
        <w:rPr>
          <w:rFonts w:ascii="Helvetica" w:eastAsia="Times New Roman" w:hAnsi="Helvetica" w:cs="Arial"/>
          <w:color w:val="000000"/>
          <w:sz w:val="20"/>
          <w:szCs w:val="20"/>
        </w:rPr>
        <w:t>Scheuerell</w:t>
      </w:r>
      <w:proofErr w:type="spellEnd"/>
      <w:r w:rsidRPr="00117F8B">
        <w:rPr>
          <w:rFonts w:ascii="Helvetica" w:eastAsia="Times New Roman" w:hAnsi="Helvetica" w:cs="Arial"/>
          <w:color w:val="000000"/>
          <w:sz w:val="20"/>
          <w:szCs w:val="20"/>
        </w:rPr>
        <w:t>, M. D., Katz, S. L., Holmes, E. E. and Hampton, S.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Shifting regimes and changing interactions in the Lake Washington, USA, plankton community from 1962</w:t>
      </w:r>
      <w:r w:rsidR="000B20B5" w:rsidRPr="002E440C">
        <w:rPr>
          <w:rFonts w:ascii="Helvetica" w:eastAsia="Times New Roman" w:hAnsi="Helvetica" w:cs="Arial"/>
          <w:i/>
          <w:iCs/>
          <w:color w:val="000000"/>
          <w:sz w:val="20"/>
          <w:szCs w:val="20"/>
        </w:rPr>
        <w:t>—</w:t>
      </w:r>
      <w:r w:rsidRPr="00117F8B">
        <w:rPr>
          <w:rFonts w:ascii="Helvetica" w:eastAsia="Times New Roman" w:hAnsi="Helvetica" w:cs="Arial"/>
          <w:i/>
          <w:iCs/>
          <w:color w:val="000000"/>
          <w:sz w:val="20"/>
          <w:szCs w:val="20"/>
        </w:rPr>
        <w:t>1994</w:t>
      </w:r>
      <w:r w:rsidR="000B20B5"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9(10), pp. e110363</w:t>
      </w:r>
    </w:p>
    <w:p w14:paraId="38B05EFB" w14:textId="77777777" w:rsidR="00ED35C4" w:rsidRPr="002E440C" w:rsidRDefault="00ED35C4" w:rsidP="00ED35C4">
      <w:pPr>
        <w:rPr>
          <w:rFonts w:ascii="Helvetica" w:eastAsia="Times New Roman" w:hAnsi="Helvetica" w:cs="Arial"/>
          <w:color w:val="000000"/>
          <w:sz w:val="20"/>
          <w:szCs w:val="20"/>
        </w:rPr>
      </w:pPr>
    </w:p>
    <w:p w14:paraId="6E783D7C"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Fritts, T. H. and Rodda, G. H.</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role of introduced species in the degradation of island ecosystems: a case history of Guam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and Systematics, Annual Reviews 4139 El Camino Way, PO Box 10139, Palo Alto, CA 94303-0139, USA,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29(1), pp. 113-140</w:t>
      </w:r>
      <w:r w:rsidR="00ED35C4" w:rsidRPr="002E440C">
        <w:rPr>
          <w:rFonts w:ascii="Helvetica" w:eastAsia="Times New Roman" w:hAnsi="Helvetica" w:cs="Arial"/>
          <w:color w:val="000000"/>
          <w:sz w:val="20"/>
          <w:szCs w:val="20"/>
        </w:rPr>
        <w:t>.</w:t>
      </w:r>
    </w:p>
    <w:p w14:paraId="6E2FE324" w14:textId="77777777" w:rsidR="00ED35C4" w:rsidRPr="002E440C" w:rsidRDefault="00ED35C4" w:rsidP="00ED35C4">
      <w:pPr>
        <w:rPr>
          <w:rFonts w:ascii="Helvetica" w:eastAsia="Times New Roman" w:hAnsi="Helvetica" w:cs="Arial"/>
          <w:color w:val="000000"/>
          <w:sz w:val="20"/>
          <w:szCs w:val="20"/>
        </w:rPr>
      </w:pPr>
    </w:p>
    <w:p w14:paraId="129DE166" w14:textId="2A8065E3" w:rsidR="00117F8B" w:rsidRPr="00117F8B" w:rsidRDefault="00117F8B" w:rsidP="00ED35C4">
      <w:pPr>
        <w:rPr>
          <w:rFonts w:ascii="Helvetica" w:eastAsia="Times New Roman" w:hAnsi="Helvetica" w:cs="Arial"/>
          <w:color w:val="000000"/>
          <w:sz w:val="20"/>
          <w:szCs w:val="20"/>
        </w:rPr>
      </w:pPr>
      <w:proofErr w:type="gramStart"/>
      <w:r w:rsidRPr="00117F8B">
        <w:rPr>
          <w:rFonts w:ascii="Helvetica" w:eastAsia="Times New Roman" w:hAnsi="Helvetica" w:cs="Arial"/>
          <w:color w:val="000000"/>
          <w:sz w:val="20"/>
          <w:szCs w:val="20"/>
        </w:rPr>
        <w:t xml:space="preserve">George, </w:t>
      </w:r>
      <w:proofErr w:type="spellStart"/>
      <w:r w:rsidRPr="00117F8B">
        <w:rPr>
          <w:rFonts w:ascii="Helvetica" w:eastAsia="Times New Roman" w:hAnsi="Helvetica" w:cs="Arial"/>
          <w:color w:val="000000"/>
          <w:sz w:val="20"/>
          <w:szCs w:val="20"/>
        </w:rPr>
        <w:t>D.</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effect of nutrient enrichment and changes in the weather on the abundance of Daphnia in </w:t>
      </w:r>
      <w:proofErr w:type="spellStart"/>
      <w:r w:rsidRPr="00117F8B">
        <w:rPr>
          <w:rFonts w:ascii="Helvetica" w:eastAsia="Times New Roman" w:hAnsi="Helvetica" w:cs="Arial"/>
          <w:i/>
          <w:iCs/>
          <w:color w:val="000000"/>
          <w:sz w:val="20"/>
          <w:szCs w:val="20"/>
        </w:rPr>
        <w:t>Esthwaite</w:t>
      </w:r>
      <w:proofErr w:type="spellEnd"/>
      <w:r w:rsidRPr="00117F8B">
        <w:rPr>
          <w:rFonts w:ascii="Helvetica" w:eastAsia="Times New Roman" w:hAnsi="Helvetica" w:cs="Arial"/>
          <w:i/>
          <w:iCs/>
          <w:color w:val="000000"/>
          <w:sz w:val="20"/>
          <w:szCs w:val="20"/>
        </w:rPr>
        <w:t xml:space="preserve"> Water, Cumbria</w:t>
      </w:r>
      <w:r w:rsidR="00ED35C4" w:rsidRPr="002E440C">
        <w:rPr>
          <w:rFonts w:ascii="Helvetica" w:eastAsia="Times New Roman" w:hAnsi="Helvetica" w:cs="Arial"/>
          <w:color w:val="000000"/>
          <w:sz w:val="20"/>
          <w:szCs w:val="20"/>
        </w:rPr>
        <w:t>.</w:t>
      </w:r>
      <w:proofErr w:type="gramEnd"/>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57(2), pp. 360-372</w:t>
      </w:r>
    </w:p>
    <w:p w14:paraId="3CDC9B86" w14:textId="77777777" w:rsidR="00ED35C4" w:rsidRPr="002E440C" w:rsidRDefault="00ED35C4" w:rsidP="00ED35C4">
      <w:pPr>
        <w:rPr>
          <w:rFonts w:ascii="Helvetica" w:eastAsia="Times New Roman" w:hAnsi="Helvetica" w:cs="Arial"/>
          <w:color w:val="000000"/>
          <w:sz w:val="20"/>
          <w:szCs w:val="20"/>
        </w:rPr>
      </w:pPr>
    </w:p>
    <w:p w14:paraId="7897D99D" w14:textId="4F244F5D"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Gruner, D. S., Smith, J. E.,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 </w:t>
      </w:r>
      <w:proofErr w:type="spellStart"/>
      <w:r w:rsidRPr="00117F8B">
        <w:rPr>
          <w:rFonts w:ascii="Helvetica" w:eastAsia="Times New Roman" w:hAnsi="Helvetica" w:cs="Arial"/>
          <w:color w:val="000000"/>
          <w:sz w:val="20"/>
          <w:szCs w:val="20"/>
        </w:rPr>
        <w:t>Sandin</w:t>
      </w:r>
      <w:proofErr w:type="spellEnd"/>
      <w:r w:rsidRPr="00117F8B">
        <w:rPr>
          <w:rFonts w:ascii="Helvetica" w:eastAsia="Times New Roman" w:hAnsi="Helvetica" w:cs="Arial"/>
          <w:color w:val="000000"/>
          <w:sz w:val="20"/>
          <w:szCs w:val="20"/>
        </w:rPr>
        <w:t xml:space="preserve">, S. A., Ngai, J. T., Hillebrand, H., </w:t>
      </w:r>
      <w:proofErr w:type="spellStart"/>
      <w:r w:rsidRPr="00117F8B">
        <w:rPr>
          <w:rFonts w:ascii="Helvetica" w:eastAsia="Times New Roman" w:hAnsi="Helvetica" w:cs="Arial"/>
          <w:color w:val="000000"/>
          <w:sz w:val="20"/>
          <w:szCs w:val="20"/>
        </w:rPr>
        <w:t>Harpole</w:t>
      </w:r>
      <w:proofErr w:type="spellEnd"/>
      <w:r w:rsidRPr="00117F8B">
        <w:rPr>
          <w:rFonts w:ascii="Helvetica" w:eastAsia="Times New Roman" w:hAnsi="Helvetica" w:cs="Arial"/>
          <w:color w:val="000000"/>
          <w:sz w:val="20"/>
          <w:szCs w:val="20"/>
        </w:rPr>
        <w:t xml:space="preserve">, W. S., </w:t>
      </w:r>
      <w:proofErr w:type="spellStart"/>
      <w:r w:rsidRPr="00117F8B">
        <w:rPr>
          <w:rFonts w:ascii="Helvetica" w:eastAsia="Times New Roman" w:hAnsi="Helvetica" w:cs="Arial"/>
          <w:color w:val="000000"/>
          <w:sz w:val="20"/>
          <w:szCs w:val="20"/>
        </w:rPr>
        <w:t>Elser</w:t>
      </w:r>
      <w:proofErr w:type="spellEnd"/>
      <w:r w:rsidRPr="00117F8B">
        <w:rPr>
          <w:rFonts w:ascii="Helvetica" w:eastAsia="Times New Roman" w:hAnsi="Helvetica" w:cs="Arial"/>
          <w:color w:val="000000"/>
          <w:sz w:val="20"/>
          <w:szCs w:val="20"/>
        </w:rPr>
        <w:t>, J. J., Cleland, E. E., Bracken, M. E. and others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cross-system synthesis of consumer and nutrient resource control on producer biomass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11(7), pp. 740-755</w:t>
      </w:r>
    </w:p>
    <w:p w14:paraId="16421CA9" w14:textId="77777777" w:rsidR="00ED35C4" w:rsidRPr="002E440C" w:rsidRDefault="00ED35C4" w:rsidP="00ED35C4">
      <w:pPr>
        <w:rPr>
          <w:rFonts w:ascii="Helvetica" w:eastAsia="Times New Roman" w:hAnsi="Helvetica" w:cs="Arial"/>
          <w:color w:val="000000"/>
          <w:sz w:val="20"/>
          <w:szCs w:val="20"/>
        </w:rPr>
      </w:pPr>
    </w:p>
    <w:p w14:paraId="43AB6EB9"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Hampton, S. E., </w:t>
      </w:r>
      <w:proofErr w:type="spellStart"/>
      <w:r w:rsidRPr="00117F8B">
        <w:rPr>
          <w:rFonts w:ascii="Helvetica" w:eastAsia="Times New Roman" w:hAnsi="Helvetica" w:cs="Arial"/>
          <w:color w:val="000000"/>
          <w:sz w:val="20"/>
          <w:szCs w:val="20"/>
        </w:rPr>
        <w:t>Scheuerell</w:t>
      </w:r>
      <w:proofErr w:type="spellEnd"/>
      <w:r w:rsidRPr="00117F8B">
        <w:rPr>
          <w:rFonts w:ascii="Helvetica" w:eastAsia="Times New Roman" w:hAnsi="Helvetica" w:cs="Arial"/>
          <w:color w:val="000000"/>
          <w:sz w:val="20"/>
          <w:szCs w:val="20"/>
        </w:rPr>
        <w:t>, M. D. and Schindler, D.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Coalescence in the Lake Washington story: interaction strengths in a planktonic food web</w:t>
      </w:r>
      <w:r w:rsidR="00ED35C4"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51(5), pp. 2042-2051</w:t>
      </w:r>
      <w:r w:rsidR="00ED35C4" w:rsidRPr="002E440C">
        <w:rPr>
          <w:rFonts w:ascii="Helvetica" w:eastAsia="Times New Roman" w:hAnsi="Helvetica" w:cs="Arial"/>
          <w:color w:val="000000"/>
          <w:sz w:val="20"/>
          <w:szCs w:val="20"/>
        </w:rPr>
        <w:t>.</w:t>
      </w:r>
    </w:p>
    <w:p w14:paraId="174D3FD9" w14:textId="77777777" w:rsidR="00ED35C4" w:rsidRPr="002E440C" w:rsidRDefault="00ED35C4" w:rsidP="00ED35C4">
      <w:pPr>
        <w:rPr>
          <w:rFonts w:ascii="Helvetica" w:eastAsia="Times New Roman" w:hAnsi="Helvetica" w:cs="Arial"/>
          <w:color w:val="000000"/>
          <w:sz w:val="20"/>
          <w:szCs w:val="20"/>
        </w:rPr>
      </w:pPr>
    </w:p>
    <w:p w14:paraId="2A0260DD"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Henrich-Gebhardt, S. G.</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Temporal and spatial variation in food availability and its effects on fledgling size in the great tit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Population biology of passerine birds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1990</w:t>
      </w:r>
      <w:r w:rsidRPr="00117F8B">
        <w:rPr>
          <w:rFonts w:ascii="Helvetica" w:eastAsia="Times New Roman" w:hAnsi="Helvetica" w:cs="Arial"/>
          <w:color w:val="000000"/>
          <w:sz w:val="20"/>
          <w:szCs w:val="20"/>
        </w:rPr>
        <w:t>, pp. 175-185</w:t>
      </w:r>
      <w:r w:rsidR="00ED35C4" w:rsidRPr="002E440C">
        <w:rPr>
          <w:rFonts w:ascii="Helvetica" w:eastAsia="Times New Roman" w:hAnsi="Helvetica" w:cs="Arial"/>
          <w:color w:val="000000"/>
          <w:sz w:val="20"/>
          <w:szCs w:val="20"/>
        </w:rPr>
        <w:t>.</w:t>
      </w:r>
    </w:p>
    <w:p w14:paraId="3503802A" w14:textId="77777777" w:rsidR="00ED35C4" w:rsidRPr="002E440C" w:rsidRDefault="00ED35C4" w:rsidP="00ED35C4">
      <w:pPr>
        <w:rPr>
          <w:rFonts w:ascii="Helvetica" w:eastAsia="Times New Roman" w:hAnsi="Helvetica" w:cs="Arial"/>
          <w:color w:val="000000"/>
          <w:sz w:val="20"/>
          <w:szCs w:val="20"/>
        </w:rPr>
      </w:pPr>
    </w:p>
    <w:p w14:paraId="52288591"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Holliday, N.</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Population ecology of winter moth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Pr="00117F8B">
        <w:rPr>
          <w:rFonts w:ascii="Helvetica" w:eastAsia="Times New Roman" w:hAnsi="Helvetica" w:cs="Arial"/>
          <w:i/>
          <w:iCs/>
          <w:color w:val="000000"/>
          <w:sz w:val="20"/>
          <w:szCs w:val="20"/>
        </w:rPr>
        <w:t>) on apple in relation to larval dispersal and time of bud burst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JSTOR,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1977</w:t>
      </w:r>
      <w:r w:rsidRPr="00117F8B">
        <w:rPr>
          <w:rFonts w:ascii="Helvetica" w:eastAsia="Times New Roman" w:hAnsi="Helvetica" w:cs="Arial"/>
          <w:color w:val="000000"/>
          <w:sz w:val="20"/>
          <w:szCs w:val="20"/>
        </w:rPr>
        <w:t>, pp. 803-813</w:t>
      </w:r>
      <w:r w:rsidR="00ED35C4" w:rsidRPr="002E440C">
        <w:rPr>
          <w:rFonts w:ascii="Helvetica" w:eastAsia="Times New Roman" w:hAnsi="Helvetica" w:cs="Arial"/>
          <w:color w:val="000000"/>
          <w:sz w:val="20"/>
          <w:szCs w:val="20"/>
        </w:rPr>
        <w:t>.</w:t>
      </w:r>
    </w:p>
    <w:p w14:paraId="765197C4" w14:textId="77777777" w:rsidR="00ED35C4" w:rsidRPr="002E440C" w:rsidRDefault="00ED35C4" w:rsidP="00ED35C4">
      <w:pPr>
        <w:rPr>
          <w:rFonts w:ascii="Helvetica" w:eastAsia="Times New Roman" w:hAnsi="Helvetica" w:cs="Arial"/>
          <w:color w:val="000000"/>
          <w:sz w:val="20"/>
          <w:szCs w:val="20"/>
        </w:rPr>
      </w:pPr>
    </w:p>
    <w:p w14:paraId="570538CE"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Johansson, J. and </w:t>
      </w:r>
      <w:proofErr w:type="spellStart"/>
      <w:r w:rsidRPr="00117F8B">
        <w:rPr>
          <w:rFonts w:ascii="Helvetica" w:eastAsia="Times New Roman" w:hAnsi="Helvetica" w:cs="Arial"/>
          <w:color w:val="000000"/>
          <w:sz w:val="20"/>
          <w:szCs w:val="20"/>
        </w:rPr>
        <w:t>Jonzén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N.</w:t>
      </w:r>
      <w:r w:rsidRPr="00117F8B">
        <w:rPr>
          <w:rFonts w:ascii="Helvetica" w:eastAsia="Times New Roman" w:hAnsi="Helvetica" w:cs="Arial"/>
          <w:i/>
          <w:iCs/>
          <w:color w:val="000000"/>
          <w:sz w:val="20"/>
          <w:szCs w:val="20"/>
        </w:rPr>
        <w:t>Game</w:t>
      </w:r>
      <w:proofErr w:type="spellEnd"/>
      <w:r w:rsidRPr="00117F8B">
        <w:rPr>
          <w:rFonts w:ascii="Helvetica" w:eastAsia="Times New Roman" w:hAnsi="Helvetica" w:cs="Arial"/>
          <w:i/>
          <w:iCs/>
          <w:color w:val="000000"/>
          <w:sz w:val="20"/>
          <w:szCs w:val="20"/>
        </w:rPr>
        <w:t xml:space="preserve"> theory sheds new light on ecological responses to current climate change when phenology is historically mismatched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15(8), pp. 881-888</w:t>
      </w:r>
      <w:r w:rsidR="00ED35C4" w:rsidRPr="002E440C">
        <w:rPr>
          <w:rFonts w:ascii="Helvetica" w:eastAsia="Times New Roman" w:hAnsi="Helvetica" w:cs="Arial"/>
          <w:color w:val="000000"/>
          <w:sz w:val="20"/>
          <w:szCs w:val="20"/>
        </w:rPr>
        <w:t>.</w:t>
      </w:r>
    </w:p>
    <w:p w14:paraId="3D0EED80" w14:textId="77777777" w:rsidR="00ED35C4" w:rsidRPr="002E440C" w:rsidRDefault="00ED35C4" w:rsidP="00ED35C4">
      <w:pPr>
        <w:rPr>
          <w:rFonts w:ascii="Helvetica" w:eastAsia="Times New Roman" w:hAnsi="Helvetica" w:cs="Arial"/>
          <w:color w:val="000000"/>
          <w:sz w:val="20"/>
          <w:szCs w:val="20"/>
        </w:rPr>
      </w:pPr>
    </w:p>
    <w:p w14:paraId="525133C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Johansson, J., Kristensen, N. P., Nilsson, J</w:t>
      </w:r>
      <w:proofErr w:type="gramStart"/>
      <w:r w:rsidRPr="00117F8B">
        <w:rPr>
          <w:rFonts w:ascii="Helvetica" w:eastAsia="Times New Roman" w:hAnsi="Helvetica" w:cs="Arial"/>
          <w:color w:val="000000"/>
          <w:sz w:val="20"/>
          <w:szCs w:val="20"/>
        </w:rPr>
        <w:t>.-</w:t>
      </w:r>
      <w:proofErr w:type="gramEnd"/>
      <w:r w:rsidRPr="00117F8B">
        <w:rPr>
          <w:rFonts w:ascii="Helvetica" w:eastAsia="Times New Roman" w:hAnsi="Helvetica" w:cs="Arial"/>
          <w:color w:val="000000"/>
          <w:sz w:val="20"/>
          <w:szCs w:val="20"/>
        </w:rPr>
        <w:t xml:space="preserve">Å. and </w:t>
      </w:r>
      <w:proofErr w:type="spellStart"/>
      <w:r w:rsidRPr="00117F8B">
        <w:rPr>
          <w:rFonts w:ascii="Helvetica" w:eastAsia="Times New Roman" w:hAnsi="Helvetica" w:cs="Arial"/>
          <w:color w:val="000000"/>
          <w:sz w:val="20"/>
          <w:szCs w:val="20"/>
        </w:rPr>
        <w:t>Jonzén</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N.</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eco-evolutionary consequences of interspecific phenological asynchrony--a theoretical perspective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124(1), pp. 102-112</w:t>
      </w:r>
      <w:r w:rsidR="00ED35C4" w:rsidRPr="002E440C">
        <w:rPr>
          <w:rFonts w:ascii="Helvetica" w:eastAsia="Times New Roman" w:hAnsi="Helvetica" w:cs="Arial"/>
          <w:color w:val="000000"/>
          <w:sz w:val="20"/>
          <w:szCs w:val="20"/>
        </w:rPr>
        <w:t>.</w:t>
      </w:r>
    </w:p>
    <w:p w14:paraId="3A60D20F" w14:textId="77777777" w:rsidR="00ED35C4" w:rsidRPr="002E440C" w:rsidRDefault="00ED35C4" w:rsidP="00ED35C4">
      <w:pPr>
        <w:rPr>
          <w:rFonts w:ascii="Helvetica" w:eastAsia="Times New Roman" w:hAnsi="Helvetica" w:cs="Arial"/>
          <w:color w:val="000000"/>
          <w:sz w:val="20"/>
          <w:szCs w:val="20"/>
        </w:rPr>
      </w:pPr>
    </w:p>
    <w:p w14:paraId="62316A2D" w14:textId="4596D92B"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KELLERI, L. F. and VAN NOORDWIJK, A. J.</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Effects of local environmental conditions</w:t>
      </w:r>
      <w:r w:rsidR="00ED35C4"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Ardea</w:t>
      </w:r>
      <w:proofErr w:type="spellEnd"/>
      <w:r w:rsidRPr="00117F8B">
        <w:rPr>
          <w:rFonts w:ascii="Helvetica" w:eastAsia="Times New Roman" w:hAnsi="Helvetica" w:cs="Arial"/>
          <w:color w:val="000000"/>
          <w:sz w:val="20"/>
          <w:szCs w:val="20"/>
        </w:rPr>
        <w:t>,</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82, pp. 349-362</w:t>
      </w:r>
    </w:p>
    <w:p w14:paraId="6ADB7B22" w14:textId="77777777" w:rsidR="00ED35C4" w:rsidRPr="002E440C" w:rsidRDefault="00ED35C4" w:rsidP="00ED35C4">
      <w:pPr>
        <w:rPr>
          <w:rFonts w:ascii="Helvetica" w:eastAsia="Times New Roman" w:hAnsi="Helvetica" w:cs="Arial"/>
          <w:color w:val="000000"/>
          <w:sz w:val="20"/>
          <w:szCs w:val="20"/>
        </w:rPr>
      </w:pPr>
    </w:p>
    <w:p w14:paraId="4ACD020A" w14:textId="77777777" w:rsidR="00ED35C4" w:rsidRPr="002E440C" w:rsidRDefault="00117F8B" w:rsidP="00ED35C4">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Kerby</w:t>
      </w:r>
      <w:proofErr w:type="spellEnd"/>
      <w:r w:rsidRPr="00117F8B">
        <w:rPr>
          <w:rFonts w:ascii="Helvetica" w:eastAsia="Times New Roman" w:hAnsi="Helvetica" w:cs="Arial"/>
          <w:color w:val="000000"/>
          <w:sz w:val="20"/>
          <w:szCs w:val="20"/>
        </w:rPr>
        <w:t xml:space="preserve">, J., </w:t>
      </w:r>
      <w:proofErr w:type="spellStart"/>
      <w:r w:rsidRPr="00117F8B">
        <w:rPr>
          <w:rFonts w:ascii="Helvetica" w:eastAsia="Times New Roman" w:hAnsi="Helvetica" w:cs="Arial"/>
          <w:color w:val="000000"/>
          <w:sz w:val="20"/>
          <w:szCs w:val="20"/>
        </w:rPr>
        <w:t>Wilmers</w:t>
      </w:r>
      <w:proofErr w:type="spellEnd"/>
      <w:r w:rsidRPr="00117F8B">
        <w:rPr>
          <w:rFonts w:ascii="Helvetica" w:eastAsia="Times New Roman" w:hAnsi="Helvetica" w:cs="Arial"/>
          <w:color w:val="000000"/>
          <w:sz w:val="20"/>
          <w:szCs w:val="20"/>
        </w:rPr>
        <w:t>, C. and Post,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Ohgushi</w:t>
      </w:r>
      <w:proofErr w:type="spellEnd"/>
      <w:r w:rsidRPr="00117F8B">
        <w:rPr>
          <w:rFonts w:ascii="Helvetica" w:eastAsia="Times New Roman" w:hAnsi="Helvetica" w:cs="Arial"/>
          <w:color w:val="000000"/>
          <w:sz w:val="20"/>
          <w:szCs w:val="20"/>
        </w:rPr>
        <w:t>, T., Schmitz, O. J. &amp; Holt, R. D.</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Trait-mediated indirect interactions: ecological and evolutionary perspectives, Cambridge University Press Cambridge, UK,</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pp. 508-525</w:t>
      </w:r>
      <w:r w:rsidR="00ED35C4" w:rsidRPr="002E440C">
        <w:rPr>
          <w:rFonts w:ascii="Helvetica" w:eastAsia="Times New Roman" w:hAnsi="Helvetica" w:cs="Arial"/>
          <w:color w:val="000000"/>
          <w:sz w:val="20"/>
          <w:szCs w:val="20"/>
        </w:rPr>
        <w:t>.</w:t>
      </w:r>
    </w:p>
    <w:p w14:paraId="704FAB82" w14:textId="77777777" w:rsidR="00ED35C4" w:rsidRPr="002E440C" w:rsidRDefault="00ED35C4" w:rsidP="00ED35C4">
      <w:pPr>
        <w:rPr>
          <w:rFonts w:ascii="Helvetica" w:eastAsia="Times New Roman" w:hAnsi="Helvetica" w:cs="Arial"/>
          <w:color w:val="000000"/>
          <w:sz w:val="20"/>
          <w:szCs w:val="20"/>
        </w:rPr>
      </w:pPr>
    </w:p>
    <w:p w14:paraId="1B8732A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Kharouba, H. M., </w:t>
      </w:r>
      <w:proofErr w:type="spellStart"/>
      <w:r w:rsidRPr="00117F8B">
        <w:rPr>
          <w:rFonts w:ascii="Helvetica" w:eastAsia="Times New Roman" w:hAnsi="Helvetica" w:cs="Arial"/>
          <w:color w:val="000000"/>
          <w:sz w:val="20"/>
          <w:szCs w:val="20"/>
        </w:rPr>
        <w:t>Ehrlén</w:t>
      </w:r>
      <w:proofErr w:type="spellEnd"/>
      <w:r w:rsidRPr="00117F8B">
        <w:rPr>
          <w:rFonts w:ascii="Helvetica" w:eastAsia="Times New Roman" w:hAnsi="Helvetica" w:cs="Arial"/>
          <w:color w:val="000000"/>
          <w:sz w:val="20"/>
          <w:szCs w:val="20"/>
        </w:rPr>
        <w:t xml:space="preserve">, J., Gelman, A., </w:t>
      </w:r>
      <w:proofErr w:type="spellStart"/>
      <w:r w:rsidRPr="00117F8B">
        <w:rPr>
          <w:rFonts w:ascii="Helvetica" w:eastAsia="Times New Roman" w:hAnsi="Helvetica" w:cs="Arial"/>
          <w:color w:val="000000"/>
          <w:sz w:val="20"/>
          <w:szCs w:val="20"/>
        </w:rPr>
        <w:t>Bolmgren</w:t>
      </w:r>
      <w:proofErr w:type="spellEnd"/>
      <w:r w:rsidRPr="00117F8B">
        <w:rPr>
          <w:rFonts w:ascii="Helvetica" w:eastAsia="Times New Roman" w:hAnsi="Helvetica" w:cs="Arial"/>
          <w:color w:val="000000"/>
          <w:sz w:val="20"/>
          <w:szCs w:val="20"/>
        </w:rPr>
        <w:t xml:space="preserve">, K., Allen, J. M., Travers, S. E. and </w:t>
      </w: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E. 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Global shifts in the phenological synchrony of species interactions over recent decades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115(20), pp. 5211-5216</w:t>
      </w:r>
      <w:r w:rsidR="00F969CD" w:rsidRPr="002E440C">
        <w:rPr>
          <w:rFonts w:ascii="Helvetica" w:eastAsia="Times New Roman" w:hAnsi="Helvetica" w:cs="Arial"/>
          <w:color w:val="000000"/>
          <w:sz w:val="20"/>
          <w:szCs w:val="20"/>
        </w:rPr>
        <w:t>.</w:t>
      </w:r>
    </w:p>
    <w:p w14:paraId="5B01139A" w14:textId="77777777" w:rsidR="00F969CD" w:rsidRPr="002E440C" w:rsidRDefault="00F969CD" w:rsidP="00F969CD">
      <w:pPr>
        <w:rPr>
          <w:rFonts w:ascii="Helvetica" w:eastAsia="Times New Roman" w:hAnsi="Helvetica" w:cs="Arial"/>
          <w:color w:val="000000"/>
          <w:sz w:val="20"/>
          <w:szCs w:val="20"/>
        </w:rPr>
      </w:pPr>
    </w:p>
    <w:p w14:paraId="052A1DB6"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Lavergne, S., Mouquet, N., </w:t>
      </w:r>
      <w:proofErr w:type="spellStart"/>
      <w:r w:rsidRPr="00117F8B">
        <w:rPr>
          <w:rFonts w:ascii="Helvetica" w:eastAsia="Times New Roman" w:hAnsi="Helvetica" w:cs="Arial"/>
          <w:color w:val="000000"/>
          <w:sz w:val="20"/>
          <w:szCs w:val="20"/>
        </w:rPr>
        <w:t>Thuiller</w:t>
      </w:r>
      <w:proofErr w:type="spellEnd"/>
      <w:r w:rsidRPr="00117F8B">
        <w:rPr>
          <w:rFonts w:ascii="Helvetica" w:eastAsia="Times New Roman" w:hAnsi="Helvetica" w:cs="Arial"/>
          <w:color w:val="000000"/>
          <w:sz w:val="20"/>
          <w:szCs w:val="20"/>
        </w:rPr>
        <w:t xml:space="preserve">, W. and </w:t>
      </w:r>
      <w:proofErr w:type="spellStart"/>
      <w:r w:rsidRPr="00117F8B">
        <w:rPr>
          <w:rFonts w:ascii="Helvetica" w:eastAsia="Times New Roman" w:hAnsi="Helvetica" w:cs="Arial"/>
          <w:color w:val="000000"/>
          <w:sz w:val="20"/>
          <w:szCs w:val="20"/>
        </w:rPr>
        <w:t>Ronce</w:t>
      </w:r>
      <w:proofErr w:type="spellEnd"/>
      <w:r w:rsidRPr="00117F8B">
        <w:rPr>
          <w:rFonts w:ascii="Helvetica" w:eastAsia="Times New Roman" w:hAnsi="Helvetica" w:cs="Arial"/>
          <w:color w:val="000000"/>
          <w:sz w:val="20"/>
          <w:szCs w:val="20"/>
        </w:rPr>
        <w:t>, O.</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41, pp. 321-350</w:t>
      </w:r>
      <w:r w:rsidR="00F969CD" w:rsidRPr="002E440C">
        <w:rPr>
          <w:rFonts w:ascii="Helvetica" w:eastAsia="Times New Roman" w:hAnsi="Helvetica" w:cs="Arial"/>
          <w:color w:val="000000"/>
          <w:sz w:val="20"/>
          <w:szCs w:val="20"/>
        </w:rPr>
        <w:t>.</w:t>
      </w:r>
    </w:p>
    <w:p w14:paraId="5F5D313E" w14:textId="77777777" w:rsidR="00F969CD" w:rsidRPr="002E440C" w:rsidRDefault="00F969CD" w:rsidP="00F969CD">
      <w:pPr>
        <w:rPr>
          <w:rFonts w:ascii="Helvetica" w:eastAsia="Times New Roman" w:hAnsi="Helvetica" w:cs="Arial"/>
          <w:color w:val="000000"/>
          <w:sz w:val="20"/>
          <w:szCs w:val="20"/>
        </w:rPr>
      </w:pPr>
    </w:p>
    <w:p w14:paraId="06C23E4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Law, T., Zhang, W., Zhao, J. and </w:t>
      </w:r>
      <w:proofErr w:type="spellStart"/>
      <w:r w:rsidRPr="00117F8B">
        <w:rPr>
          <w:rFonts w:ascii="Helvetica" w:eastAsia="Times New Roman" w:hAnsi="Helvetica" w:cs="Arial"/>
          <w:color w:val="000000"/>
          <w:sz w:val="20"/>
          <w:szCs w:val="20"/>
        </w:rPr>
        <w:t>Arhonditsis</w:t>
      </w:r>
      <w:proofErr w:type="spellEnd"/>
      <w:r w:rsidRPr="00117F8B">
        <w:rPr>
          <w:rFonts w:ascii="Helvetica" w:eastAsia="Times New Roman" w:hAnsi="Helvetica" w:cs="Arial"/>
          <w:color w:val="000000"/>
          <w:sz w:val="20"/>
          <w:szCs w:val="20"/>
        </w:rPr>
        <w:t>, G. B.</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Structural changes in lake functioning induced from nutrient loading and climate variability</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Modelling,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2009</w:t>
      </w:r>
      <w:r w:rsidRPr="00117F8B">
        <w:rPr>
          <w:rFonts w:ascii="Helvetica" w:eastAsia="Times New Roman" w:hAnsi="Helvetica" w:cs="Arial"/>
          <w:color w:val="000000"/>
          <w:sz w:val="20"/>
          <w:szCs w:val="20"/>
        </w:rPr>
        <w:t>, Vol. 220(7), pp. 979-997</w:t>
      </w:r>
      <w:r w:rsidR="00F969CD" w:rsidRPr="002E440C">
        <w:rPr>
          <w:rFonts w:ascii="Helvetica" w:eastAsia="Times New Roman" w:hAnsi="Helvetica" w:cs="Arial"/>
          <w:color w:val="000000"/>
          <w:sz w:val="20"/>
          <w:szCs w:val="20"/>
        </w:rPr>
        <w:t>.</w:t>
      </w:r>
    </w:p>
    <w:p w14:paraId="7A9464F6" w14:textId="77777777" w:rsidR="00F969CD" w:rsidRPr="002E440C" w:rsidRDefault="00F969CD" w:rsidP="00F969CD">
      <w:pPr>
        <w:rPr>
          <w:rFonts w:ascii="Helvetica" w:eastAsia="Times New Roman" w:hAnsi="Helvetica" w:cs="Arial"/>
          <w:color w:val="000000"/>
          <w:sz w:val="20"/>
          <w:szCs w:val="20"/>
        </w:rPr>
      </w:pPr>
    </w:p>
    <w:p w14:paraId="2D762EB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Leggett, W. and Deblois,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Recruitment in marine fishes: is it regulated by starvation and predation in the egg and larval stages?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Netherlands Journal of Sea Research,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32(2), pp. 119-134</w:t>
      </w:r>
      <w:r w:rsidR="00F969CD" w:rsidRPr="002E440C">
        <w:rPr>
          <w:rFonts w:ascii="Helvetica" w:eastAsia="Times New Roman" w:hAnsi="Helvetica" w:cs="Arial"/>
          <w:color w:val="000000"/>
          <w:sz w:val="20"/>
          <w:szCs w:val="20"/>
        </w:rPr>
        <w:t>.</w:t>
      </w:r>
    </w:p>
    <w:p w14:paraId="7CBF994F" w14:textId="77777777" w:rsidR="00F969CD" w:rsidRPr="002E440C" w:rsidRDefault="00F969CD" w:rsidP="00F969CD">
      <w:pPr>
        <w:rPr>
          <w:rFonts w:ascii="Helvetica" w:eastAsia="Times New Roman" w:hAnsi="Helvetica" w:cs="Arial"/>
          <w:color w:val="000000"/>
          <w:sz w:val="20"/>
          <w:szCs w:val="20"/>
        </w:rPr>
      </w:pPr>
    </w:p>
    <w:p w14:paraId="44FF78B5" w14:textId="621FEA91" w:rsidR="00117F8B"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Menzel, A., Sparks, T. H., Estrella, N., Koch, E., </w:t>
      </w:r>
      <w:proofErr w:type="spellStart"/>
      <w:r w:rsidRPr="00117F8B">
        <w:rPr>
          <w:rFonts w:ascii="Helvetica" w:eastAsia="Times New Roman" w:hAnsi="Helvetica" w:cs="Arial"/>
          <w:color w:val="000000"/>
          <w:sz w:val="20"/>
          <w:szCs w:val="20"/>
        </w:rPr>
        <w:t>Aasa</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Ahas</w:t>
      </w:r>
      <w:proofErr w:type="spellEnd"/>
      <w:r w:rsidRPr="00117F8B">
        <w:rPr>
          <w:rFonts w:ascii="Helvetica" w:eastAsia="Times New Roman" w:hAnsi="Helvetica" w:cs="Arial"/>
          <w:color w:val="000000"/>
          <w:sz w:val="20"/>
          <w:szCs w:val="20"/>
        </w:rPr>
        <w:t xml:space="preserve">, R., </w:t>
      </w:r>
      <w:proofErr w:type="spellStart"/>
      <w:r w:rsidRPr="00117F8B">
        <w:rPr>
          <w:rFonts w:ascii="Helvetica" w:eastAsia="Times New Roman" w:hAnsi="Helvetica" w:cs="Arial"/>
          <w:color w:val="000000"/>
          <w:sz w:val="20"/>
          <w:szCs w:val="20"/>
        </w:rPr>
        <w:t>Alm-Kübler</w:t>
      </w:r>
      <w:proofErr w:type="spellEnd"/>
      <w:r w:rsidRPr="00117F8B">
        <w:rPr>
          <w:rFonts w:ascii="Helvetica" w:eastAsia="Times New Roman" w:hAnsi="Helvetica" w:cs="Arial"/>
          <w:color w:val="000000"/>
          <w:sz w:val="20"/>
          <w:szCs w:val="20"/>
        </w:rPr>
        <w:t xml:space="preserve">, K., </w:t>
      </w:r>
      <w:proofErr w:type="spellStart"/>
      <w:r w:rsidRPr="00117F8B">
        <w:rPr>
          <w:rFonts w:ascii="Helvetica" w:eastAsia="Times New Roman" w:hAnsi="Helvetica" w:cs="Arial"/>
          <w:color w:val="000000"/>
          <w:sz w:val="20"/>
          <w:szCs w:val="20"/>
        </w:rPr>
        <w:t>Bissolli</w:t>
      </w:r>
      <w:proofErr w:type="spellEnd"/>
      <w:r w:rsidRPr="00117F8B">
        <w:rPr>
          <w:rFonts w:ascii="Helvetica" w:eastAsia="Times New Roman" w:hAnsi="Helvetica" w:cs="Arial"/>
          <w:color w:val="000000"/>
          <w:sz w:val="20"/>
          <w:szCs w:val="20"/>
        </w:rPr>
        <w:t xml:space="preserve">, P., </w:t>
      </w:r>
      <w:proofErr w:type="spellStart"/>
      <w:r w:rsidRPr="00117F8B">
        <w:rPr>
          <w:rFonts w:ascii="Helvetica" w:eastAsia="Times New Roman" w:hAnsi="Helvetica" w:cs="Arial"/>
          <w:color w:val="000000"/>
          <w:sz w:val="20"/>
          <w:szCs w:val="20"/>
        </w:rPr>
        <w:t>Braslavská</w:t>
      </w:r>
      <w:proofErr w:type="spellEnd"/>
      <w:r w:rsidRPr="00117F8B">
        <w:rPr>
          <w:rFonts w:ascii="Helvetica" w:eastAsia="Times New Roman" w:hAnsi="Helvetica" w:cs="Arial"/>
          <w:color w:val="000000"/>
          <w:sz w:val="20"/>
          <w:szCs w:val="20"/>
        </w:rPr>
        <w:t xml:space="preserve">, O., </w:t>
      </w:r>
      <w:proofErr w:type="spellStart"/>
      <w:r w:rsidRPr="00117F8B">
        <w:rPr>
          <w:rFonts w:ascii="Helvetica" w:eastAsia="Times New Roman" w:hAnsi="Helvetica" w:cs="Arial"/>
          <w:color w:val="000000"/>
          <w:sz w:val="20"/>
          <w:szCs w:val="20"/>
        </w:rPr>
        <w:t>Briede</w:t>
      </w:r>
      <w:proofErr w:type="spellEnd"/>
      <w:r w:rsidRPr="00117F8B">
        <w:rPr>
          <w:rFonts w:ascii="Helvetica" w:eastAsia="Times New Roman" w:hAnsi="Helvetica" w:cs="Arial"/>
          <w:color w:val="000000"/>
          <w:sz w:val="20"/>
          <w:szCs w:val="20"/>
        </w:rPr>
        <w:t>, A.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European phenological response to climate change matches the warming pattern</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12(10), pp. 1969-1976</w:t>
      </w:r>
      <w:r w:rsidR="00F969CD" w:rsidRPr="002E440C">
        <w:rPr>
          <w:rFonts w:ascii="Helvetica" w:eastAsia="Times New Roman" w:hAnsi="Helvetica" w:cs="Arial"/>
          <w:color w:val="000000"/>
          <w:sz w:val="20"/>
          <w:szCs w:val="20"/>
        </w:rPr>
        <w:t>.</w:t>
      </w:r>
    </w:p>
    <w:p w14:paraId="2A42DCDE" w14:textId="77777777" w:rsidR="00F969CD" w:rsidRPr="00117F8B" w:rsidRDefault="00F969CD" w:rsidP="00F969CD">
      <w:pPr>
        <w:rPr>
          <w:rFonts w:ascii="Helvetica" w:eastAsia="Times New Roman" w:hAnsi="Helvetica" w:cs="Arial"/>
          <w:color w:val="000000"/>
          <w:sz w:val="20"/>
          <w:szCs w:val="20"/>
        </w:rPr>
      </w:pPr>
    </w:p>
    <w:p w14:paraId="3556C237" w14:textId="4B16B569"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Miller-Rushing, A. J., </w:t>
      </w:r>
      <w:proofErr w:type="spellStart"/>
      <w:r w:rsidRPr="00117F8B">
        <w:rPr>
          <w:rFonts w:ascii="Helvetica" w:eastAsia="Times New Roman" w:hAnsi="Helvetica" w:cs="Arial"/>
          <w:color w:val="000000"/>
          <w:sz w:val="20"/>
          <w:szCs w:val="20"/>
        </w:rPr>
        <w:t>Høye</w:t>
      </w:r>
      <w:proofErr w:type="spellEnd"/>
      <w:r w:rsidRPr="00117F8B">
        <w:rPr>
          <w:rFonts w:ascii="Helvetica" w:eastAsia="Times New Roman" w:hAnsi="Helvetica" w:cs="Arial"/>
          <w:color w:val="000000"/>
          <w:sz w:val="20"/>
          <w:szCs w:val="20"/>
        </w:rPr>
        <w:t>, T. T., Inouye, D. W. and Post,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effects of phenological mismatches on demography</w:t>
      </w:r>
    </w:p>
    <w:p w14:paraId="6B46F73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3177-3186</w:t>
      </w:r>
      <w:r w:rsidR="00F969CD" w:rsidRPr="002E440C">
        <w:rPr>
          <w:rFonts w:ascii="Helvetica" w:eastAsia="Times New Roman" w:hAnsi="Helvetica" w:cs="Arial"/>
          <w:color w:val="000000"/>
          <w:sz w:val="20"/>
          <w:szCs w:val="20"/>
        </w:rPr>
        <w:t>.</w:t>
      </w:r>
    </w:p>
    <w:p w14:paraId="5E2DBD7A" w14:textId="77777777" w:rsidR="00F969CD" w:rsidRPr="002E440C" w:rsidRDefault="00F969CD" w:rsidP="00F969CD">
      <w:pPr>
        <w:rPr>
          <w:rFonts w:ascii="Helvetica" w:eastAsia="Times New Roman" w:hAnsi="Helvetica" w:cs="Arial"/>
          <w:color w:val="000000"/>
          <w:sz w:val="20"/>
          <w:szCs w:val="20"/>
        </w:rPr>
      </w:pPr>
    </w:p>
    <w:p w14:paraId="28961619"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Mouquet, N., </w:t>
      </w:r>
      <w:proofErr w:type="spellStart"/>
      <w:r w:rsidRPr="00117F8B">
        <w:rPr>
          <w:rFonts w:ascii="Helvetica" w:eastAsia="Times New Roman" w:hAnsi="Helvetica" w:cs="Arial"/>
          <w:color w:val="000000"/>
          <w:sz w:val="20"/>
          <w:szCs w:val="20"/>
        </w:rPr>
        <w:t>Lagadeuc</w:t>
      </w:r>
      <w:proofErr w:type="spellEnd"/>
      <w:r w:rsidRPr="00117F8B">
        <w:rPr>
          <w:rFonts w:ascii="Helvetica" w:eastAsia="Times New Roman" w:hAnsi="Helvetica" w:cs="Arial"/>
          <w:color w:val="000000"/>
          <w:sz w:val="20"/>
          <w:szCs w:val="20"/>
        </w:rPr>
        <w:t xml:space="preserve">, Y., </w:t>
      </w:r>
      <w:proofErr w:type="spellStart"/>
      <w:r w:rsidRPr="00117F8B">
        <w:rPr>
          <w:rFonts w:ascii="Helvetica" w:eastAsia="Times New Roman" w:hAnsi="Helvetica" w:cs="Arial"/>
          <w:color w:val="000000"/>
          <w:sz w:val="20"/>
          <w:szCs w:val="20"/>
        </w:rPr>
        <w:t>Devictor</w:t>
      </w:r>
      <w:proofErr w:type="spellEnd"/>
      <w:r w:rsidRPr="00117F8B">
        <w:rPr>
          <w:rFonts w:ascii="Helvetica" w:eastAsia="Times New Roman" w:hAnsi="Helvetica" w:cs="Arial"/>
          <w:color w:val="000000"/>
          <w:sz w:val="20"/>
          <w:szCs w:val="20"/>
        </w:rPr>
        <w:t xml:space="preserve">, V., Doyen, L., </w:t>
      </w:r>
      <w:proofErr w:type="spellStart"/>
      <w:r w:rsidRPr="00117F8B">
        <w:rPr>
          <w:rFonts w:ascii="Helvetica" w:eastAsia="Times New Roman" w:hAnsi="Helvetica" w:cs="Arial"/>
          <w:color w:val="000000"/>
          <w:sz w:val="20"/>
          <w:szCs w:val="20"/>
        </w:rPr>
        <w:t>Duputié</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Eveillard</w:t>
      </w:r>
      <w:proofErr w:type="spellEnd"/>
      <w:r w:rsidRPr="00117F8B">
        <w:rPr>
          <w:rFonts w:ascii="Helvetica" w:eastAsia="Times New Roman" w:hAnsi="Helvetica" w:cs="Arial"/>
          <w:color w:val="000000"/>
          <w:sz w:val="20"/>
          <w:szCs w:val="20"/>
        </w:rPr>
        <w:t xml:space="preserve">, D., Faure, D., Garnier, E., Gimenez, O., </w:t>
      </w:r>
      <w:proofErr w:type="spellStart"/>
      <w:r w:rsidRPr="00117F8B">
        <w:rPr>
          <w:rFonts w:ascii="Helvetica" w:eastAsia="Times New Roman" w:hAnsi="Helvetica" w:cs="Arial"/>
          <w:color w:val="000000"/>
          <w:sz w:val="20"/>
          <w:szCs w:val="20"/>
        </w:rPr>
        <w:t>Huneman</w:t>
      </w:r>
      <w:proofErr w:type="spellEnd"/>
      <w:r w:rsidRPr="00117F8B">
        <w:rPr>
          <w:rFonts w:ascii="Helvetica" w:eastAsia="Times New Roman" w:hAnsi="Helvetica" w:cs="Arial"/>
          <w:color w:val="000000"/>
          <w:sz w:val="20"/>
          <w:szCs w:val="20"/>
        </w:rPr>
        <w:t>, P.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Predictive ecology in a changing world</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52(5), pp. 1293-1310</w:t>
      </w:r>
      <w:r w:rsidR="00F969CD" w:rsidRPr="002E440C">
        <w:rPr>
          <w:rFonts w:ascii="Helvetica" w:eastAsia="Times New Roman" w:hAnsi="Helvetica" w:cs="Arial"/>
          <w:color w:val="000000"/>
          <w:sz w:val="20"/>
          <w:szCs w:val="20"/>
        </w:rPr>
        <w:t>.</w:t>
      </w:r>
    </w:p>
    <w:p w14:paraId="407E1F44" w14:textId="77777777" w:rsidR="00F969CD" w:rsidRPr="002E440C" w:rsidRDefault="00F969CD" w:rsidP="00F969CD">
      <w:pPr>
        <w:rPr>
          <w:rFonts w:ascii="Helvetica" w:eastAsia="Times New Roman" w:hAnsi="Helvetica" w:cs="Arial"/>
          <w:color w:val="000000"/>
          <w:sz w:val="20"/>
          <w:szCs w:val="20"/>
        </w:rPr>
      </w:pPr>
    </w:p>
    <w:p w14:paraId="3BFEE35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Nakazawa, T. and </w:t>
      </w:r>
      <w:proofErr w:type="spellStart"/>
      <w:r w:rsidRPr="00117F8B">
        <w:rPr>
          <w:rFonts w:ascii="Helvetica" w:eastAsia="Times New Roman" w:hAnsi="Helvetica" w:cs="Arial"/>
          <w:color w:val="000000"/>
          <w:sz w:val="20"/>
          <w:szCs w:val="20"/>
        </w:rPr>
        <w:t>Doi</w:t>
      </w:r>
      <w:proofErr w:type="spellEnd"/>
      <w:r w:rsidRPr="00117F8B">
        <w:rPr>
          <w:rFonts w:ascii="Helvetica" w:eastAsia="Times New Roman" w:hAnsi="Helvetica" w:cs="Arial"/>
          <w:color w:val="000000"/>
          <w:sz w:val="20"/>
          <w:szCs w:val="20"/>
        </w:rPr>
        <w:t>, H.</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perspective on match/mismatch of phenology in community contexts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121(4), pp. 489-495</w:t>
      </w:r>
      <w:r w:rsidR="00F969CD" w:rsidRPr="002E440C">
        <w:rPr>
          <w:rFonts w:ascii="Helvetica" w:eastAsia="Times New Roman" w:hAnsi="Helvetica" w:cs="Arial"/>
          <w:color w:val="000000"/>
          <w:sz w:val="20"/>
          <w:szCs w:val="20"/>
        </w:rPr>
        <w:t>.</w:t>
      </w:r>
    </w:p>
    <w:p w14:paraId="4CA483CC" w14:textId="77777777" w:rsidR="00F969CD" w:rsidRPr="002E440C" w:rsidRDefault="00F969CD" w:rsidP="00F969CD">
      <w:pPr>
        <w:rPr>
          <w:rFonts w:ascii="Helvetica" w:eastAsia="Times New Roman" w:hAnsi="Helvetica" w:cs="Arial"/>
          <w:color w:val="000000"/>
          <w:sz w:val="20"/>
          <w:szCs w:val="20"/>
        </w:rPr>
      </w:pPr>
    </w:p>
    <w:p w14:paraId="18E1DFC8" w14:textId="3C06C4F8"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O'Connor, M. I., Selig, E. R., Pinsky, M. L. and </w:t>
      </w:r>
      <w:proofErr w:type="spellStart"/>
      <w:r w:rsidRPr="00117F8B">
        <w:rPr>
          <w:rFonts w:ascii="Helvetica" w:eastAsia="Times New Roman" w:hAnsi="Helvetica" w:cs="Arial"/>
          <w:color w:val="000000"/>
          <w:sz w:val="20"/>
          <w:szCs w:val="20"/>
        </w:rPr>
        <w:t>Altermatt</w:t>
      </w:r>
      <w:proofErr w:type="spellEnd"/>
      <w:r w:rsidRPr="00117F8B">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F.</w:t>
      </w:r>
      <w:r w:rsidRPr="00117F8B">
        <w:rPr>
          <w:rFonts w:ascii="Helvetica" w:eastAsia="Times New Roman" w:hAnsi="Helvetica" w:cs="Arial"/>
          <w:i/>
          <w:iCs/>
          <w:color w:val="000000"/>
          <w:sz w:val="20"/>
          <w:szCs w:val="20"/>
        </w:rPr>
        <w:t>Toward</w:t>
      </w:r>
      <w:proofErr w:type="spellEnd"/>
      <w:r w:rsidRPr="00117F8B">
        <w:rPr>
          <w:rFonts w:ascii="Helvetica" w:eastAsia="Times New Roman" w:hAnsi="Helvetica" w:cs="Arial"/>
          <w:i/>
          <w:iCs/>
          <w:color w:val="000000"/>
          <w:sz w:val="20"/>
          <w:szCs w:val="20"/>
        </w:rPr>
        <w:t xml:space="preserve"> a conceptual synthesis for climate change responses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Ecology and Biogeography,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21(7), pp. 693-703</w:t>
      </w:r>
    </w:p>
    <w:p w14:paraId="38B1DC40" w14:textId="77777777" w:rsidR="00A171EC" w:rsidRPr="002E440C" w:rsidRDefault="00A171EC" w:rsidP="00A171EC">
      <w:pPr>
        <w:rPr>
          <w:rFonts w:ascii="Helvetica" w:eastAsia="Times New Roman" w:hAnsi="Helvetica" w:cs="Arial"/>
          <w:color w:val="000000"/>
          <w:sz w:val="20"/>
          <w:szCs w:val="20"/>
        </w:rPr>
      </w:pPr>
    </w:p>
    <w:p w14:paraId="7CED6319" w14:textId="3F0FD652" w:rsidR="00117F8B" w:rsidRPr="00117F8B" w:rsidRDefault="00117F8B" w:rsidP="00A171E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Ovaskainen</w:t>
      </w:r>
      <w:proofErr w:type="spellEnd"/>
      <w:r w:rsidRPr="00117F8B">
        <w:rPr>
          <w:rFonts w:ascii="Helvetica" w:eastAsia="Times New Roman" w:hAnsi="Helvetica" w:cs="Arial"/>
          <w:color w:val="000000"/>
          <w:sz w:val="20"/>
          <w:szCs w:val="20"/>
        </w:rPr>
        <w:t xml:space="preserve">, O., </w:t>
      </w:r>
      <w:proofErr w:type="spellStart"/>
      <w:r w:rsidRPr="00117F8B">
        <w:rPr>
          <w:rFonts w:ascii="Helvetica" w:eastAsia="Times New Roman" w:hAnsi="Helvetica" w:cs="Arial"/>
          <w:color w:val="000000"/>
          <w:sz w:val="20"/>
          <w:szCs w:val="20"/>
        </w:rPr>
        <w:t>Skorokhodova</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Yakovleva</w:t>
      </w:r>
      <w:proofErr w:type="spellEnd"/>
      <w:r w:rsidRPr="00117F8B">
        <w:rPr>
          <w:rFonts w:ascii="Helvetica" w:eastAsia="Times New Roman" w:hAnsi="Helvetica" w:cs="Arial"/>
          <w:color w:val="000000"/>
          <w:sz w:val="20"/>
          <w:szCs w:val="20"/>
        </w:rPr>
        <w:t xml:space="preserve">, M., </w:t>
      </w:r>
      <w:proofErr w:type="spellStart"/>
      <w:r w:rsidRPr="00117F8B">
        <w:rPr>
          <w:rFonts w:ascii="Helvetica" w:eastAsia="Times New Roman" w:hAnsi="Helvetica" w:cs="Arial"/>
          <w:color w:val="000000"/>
          <w:sz w:val="20"/>
          <w:szCs w:val="20"/>
        </w:rPr>
        <w:t>Sukhov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Kutenkov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Kutenkova</w:t>
      </w:r>
      <w:proofErr w:type="spellEnd"/>
      <w:r w:rsidRPr="00117F8B">
        <w:rPr>
          <w:rFonts w:ascii="Helvetica" w:eastAsia="Times New Roman" w:hAnsi="Helvetica" w:cs="Arial"/>
          <w:color w:val="000000"/>
          <w:sz w:val="20"/>
          <w:szCs w:val="20"/>
        </w:rPr>
        <w:t xml:space="preserve">, N., </w:t>
      </w:r>
      <w:proofErr w:type="spellStart"/>
      <w:r w:rsidRPr="00117F8B">
        <w:rPr>
          <w:rFonts w:ascii="Helvetica" w:eastAsia="Times New Roman" w:hAnsi="Helvetica" w:cs="Arial"/>
          <w:color w:val="000000"/>
          <w:sz w:val="20"/>
          <w:szCs w:val="20"/>
        </w:rPr>
        <w:t>Shcherbakov</w:t>
      </w:r>
      <w:proofErr w:type="spellEnd"/>
      <w:r w:rsidRPr="00117F8B">
        <w:rPr>
          <w:rFonts w:ascii="Helvetica" w:eastAsia="Times New Roman" w:hAnsi="Helvetica" w:cs="Arial"/>
          <w:color w:val="000000"/>
          <w:sz w:val="20"/>
          <w:szCs w:val="20"/>
        </w:rPr>
        <w:t xml:space="preserve">, A., </w:t>
      </w:r>
      <w:proofErr w:type="spellStart"/>
      <w:r w:rsidRPr="00117F8B">
        <w:rPr>
          <w:rFonts w:ascii="Helvetica" w:eastAsia="Times New Roman" w:hAnsi="Helvetica" w:cs="Arial"/>
          <w:color w:val="000000"/>
          <w:sz w:val="20"/>
          <w:szCs w:val="20"/>
        </w:rPr>
        <w:t>Meyke</w:t>
      </w:r>
      <w:proofErr w:type="spellEnd"/>
      <w:r w:rsidRPr="00117F8B">
        <w:rPr>
          <w:rFonts w:ascii="Helvetica" w:eastAsia="Times New Roman" w:hAnsi="Helvetica" w:cs="Arial"/>
          <w:color w:val="000000"/>
          <w:sz w:val="20"/>
          <w:szCs w:val="20"/>
        </w:rPr>
        <w:t>, E. and del Mar Delgado, M.</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Community-level phenological response to climate change</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 xml:space="preserve">Proceedings of the National Academy of Sciences, National </w:t>
      </w:r>
      <w:proofErr w:type="spellStart"/>
      <w:r w:rsidRPr="00117F8B">
        <w:rPr>
          <w:rFonts w:ascii="Helvetica" w:eastAsia="Times New Roman" w:hAnsi="Helvetica" w:cs="Arial"/>
          <w:color w:val="000000"/>
          <w:sz w:val="20"/>
          <w:szCs w:val="20"/>
        </w:rPr>
        <w:t>Acad</w:t>
      </w:r>
      <w:proofErr w:type="spellEnd"/>
      <w:r w:rsidRPr="00117F8B">
        <w:rPr>
          <w:rFonts w:ascii="Helvetica" w:eastAsia="Times New Roman" w:hAnsi="Helvetica" w:cs="Arial"/>
          <w:color w:val="000000"/>
          <w:sz w:val="20"/>
          <w:szCs w:val="20"/>
        </w:rPr>
        <w:t xml:space="preserve">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110(33), pp. 13434-13439</w:t>
      </w:r>
    </w:p>
    <w:p w14:paraId="7516AA54" w14:textId="77777777" w:rsidR="00A171EC" w:rsidRPr="002E440C" w:rsidRDefault="00A171EC" w:rsidP="00A171EC">
      <w:pPr>
        <w:rPr>
          <w:rFonts w:ascii="Helvetica" w:eastAsia="Times New Roman" w:hAnsi="Helvetica" w:cs="Arial"/>
          <w:color w:val="000000"/>
          <w:sz w:val="20"/>
          <w:szCs w:val="20"/>
        </w:rPr>
      </w:pPr>
    </w:p>
    <w:p w14:paraId="6A01138F" w14:textId="3ED93B08"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Philippart</w:t>
      </w:r>
      <w:proofErr w:type="spellEnd"/>
      <w:r w:rsidRPr="00117F8B">
        <w:rPr>
          <w:rFonts w:ascii="Helvetica" w:eastAsia="Times New Roman" w:hAnsi="Helvetica" w:cs="Arial"/>
          <w:color w:val="000000"/>
          <w:sz w:val="20"/>
          <w:szCs w:val="20"/>
        </w:rPr>
        <w:t xml:space="preserve">, C. J., van </w:t>
      </w:r>
      <w:proofErr w:type="spellStart"/>
      <w:r w:rsidRPr="00117F8B">
        <w:rPr>
          <w:rFonts w:ascii="Helvetica" w:eastAsia="Times New Roman" w:hAnsi="Helvetica" w:cs="Arial"/>
          <w:color w:val="000000"/>
          <w:sz w:val="20"/>
          <w:szCs w:val="20"/>
        </w:rPr>
        <w:t>Aken</w:t>
      </w:r>
      <w:proofErr w:type="spellEnd"/>
      <w:r w:rsidRPr="00117F8B">
        <w:rPr>
          <w:rFonts w:ascii="Helvetica" w:eastAsia="Times New Roman" w:hAnsi="Helvetica" w:cs="Arial"/>
          <w:color w:val="000000"/>
          <w:sz w:val="20"/>
          <w:szCs w:val="20"/>
        </w:rPr>
        <w:t xml:space="preserve">, H. M., </w:t>
      </w:r>
      <w:proofErr w:type="spellStart"/>
      <w:r w:rsidRPr="00117F8B">
        <w:rPr>
          <w:rFonts w:ascii="Helvetica" w:eastAsia="Times New Roman" w:hAnsi="Helvetica" w:cs="Arial"/>
          <w:color w:val="000000"/>
          <w:sz w:val="20"/>
          <w:szCs w:val="20"/>
        </w:rPr>
        <w:t>Beukema</w:t>
      </w:r>
      <w:proofErr w:type="spellEnd"/>
      <w:r w:rsidRPr="00117F8B">
        <w:rPr>
          <w:rFonts w:ascii="Helvetica" w:eastAsia="Times New Roman" w:hAnsi="Helvetica" w:cs="Arial"/>
          <w:color w:val="000000"/>
          <w:sz w:val="20"/>
          <w:szCs w:val="20"/>
        </w:rPr>
        <w:t xml:space="preserve">, J. J., Bos, O. G., </w:t>
      </w:r>
      <w:proofErr w:type="spellStart"/>
      <w:r w:rsidRPr="00117F8B">
        <w:rPr>
          <w:rFonts w:ascii="Helvetica" w:eastAsia="Times New Roman" w:hAnsi="Helvetica" w:cs="Arial"/>
          <w:color w:val="000000"/>
          <w:sz w:val="20"/>
          <w:szCs w:val="20"/>
        </w:rPr>
        <w:t>Cadée</w:t>
      </w:r>
      <w:proofErr w:type="spellEnd"/>
      <w:r w:rsidRPr="00117F8B">
        <w:rPr>
          <w:rFonts w:ascii="Helvetica" w:eastAsia="Times New Roman" w:hAnsi="Helvetica" w:cs="Arial"/>
          <w:color w:val="000000"/>
          <w:sz w:val="20"/>
          <w:szCs w:val="20"/>
        </w:rPr>
        <w:t xml:space="preserve">, G. C. and Dekker, </w:t>
      </w:r>
      <w:proofErr w:type="spellStart"/>
      <w:r w:rsidRPr="00117F8B">
        <w:rPr>
          <w:rFonts w:ascii="Helvetica" w:eastAsia="Times New Roman" w:hAnsi="Helvetica" w:cs="Arial"/>
          <w:color w:val="000000"/>
          <w:sz w:val="20"/>
          <w:szCs w:val="20"/>
        </w:rPr>
        <w:t>R.</w:t>
      </w:r>
      <w:r w:rsidRPr="00117F8B">
        <w:rPr>
          <w:rFonts w:ascii="Helvetica" w:eastAsia="Times New Roman" w:hAnsi="Helvetica" w:cs="Arial"/>
          <w:i/>
          <w:iCs/>
          <w:color w:val="000000"/>
          <w:sz w:val="20"/>
          <w:szCs w:val="20"/>
        </w:rPr>
        <w:t>Climate</w:t>
      </w:r>
      <w:proofErr w:type="spellEnd"/>
      <w:r w:rsidRPr="00117F8B">
        <w:rPr>
          <w:rFonts w:ascii="Helvetica" w:eastAsia="Times New Roman" w:hAnsi="Helvetica" w:cs="Arial"/>
          <w:i/>
          <w:iCs/>
          <w:color w:val="000000"/>
          <w:sz w:val="20"/>
          <w:szCs w:val="20"/>
        </w:rPr>
        <w:t xml:space="preserve">-related changes in recruitment of the bivalve </w:t>
      </w:r>
      <w:proofErr w:type="spellStart"/>
      <w:r w:rsidRPr="00117F8B">
        <w:rPr>
          <w:rFonts w:ascii="Helvetica" w:eastAsia="Times New Roman" w:hAnsi="Helvetica" w:cs="Arial"/>
          <w:i/>
          <w:iCs/>
          <w:color w:val="000000"/>
          <w:sz w:val="20"/>
          <w:szCs w:val="20"/>
        </w:rPr>
        <w:t>Macoma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balthica</w:t>
      </w:r>
      <w:proofErr w:type="spellEnd"/>
      <w:r w:rsidR="00A171E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48(6), pp. 2171-2185</w:t>
      </w:r>
    </w:p>
    <w:p w14:paraId="6FEECF24" w14:textId="77777777" w:rsidR="002E440C" w:rsidRPr="002E440C" w:rsidRDefault="002E440C" w:rsidP="002E440C">
      <w:pPr>
        <w:rPr>
          <w:rFonts w:ascii="Helvetica" w:eastAsia="Times New Roman" w:hAnsi="Helvetica" w:cs="Arial"/>
          <w:color w:val="000000"/>
          <w:sz w:val="20"/>
          <w:szCs w:val="20"/>
        </w:rPr>
      </w:pPr>
    </w:p>
    <w:p w14:paraId="177206E7" w14:textId="77777777" w:rsidR="002E440C"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Plard</w:t>
      </w:r>
      <w:proofErr w:type="spellEnd"/>
      <w:r w:rsidRPr="00117F8B">
        <w:rPr>
          <w:rFonts w:ascii="Helvetica" w:eastAsia="Times New Roman" w:hAnsi="Helvetica" w:cs="Arial"/>
          <w:color w:val="000000"/>
          <w:sz w:val="20"/>
          <w:szCs w:val="20"/>
        </w:rPr>
        <w:t xml:space="preserve">, F., Gaillard, J.-M., Coulson, T., </w:t>
      </w:r>
      <w:proofErr w:type="spellStart"/>
      <w:r w:rsidRPr="00117F8B">
        <w:rPr>
          <w:rFonts w:ascii="Helvetica" w:eastAsia="Times New Roman" w:hAnsi="Helvetica" w:cs="Arial"/>
          <w:color w:val="000000"/>
          <w:sz w:val="20"/>
          <w:szCs w:val="20"/>
        </w:rPr>
        <w:t>Hewison</w:t>
      </w:r>
      <w:proofErr w:type="spellEnd"/>
      <w:r w:rsidRPr="00117F8B">
        <w:rPr>
          <w:rFonts w:ascii="Helvetica" w:eastAsia="Times New Roman" w:hAnsi="Helvetica" w:cs="Arial"/>
          <w:color w:val="000000"/>
          <w:sz w:val="20"/>
          <w:szCs w:val="20"/>
        </w:rPr>
        <w:t xml:space="preserve">, A. M., Delorme, D., </w:t>
      </w:r>
      <w:proofErr w:type="spellStart"/>
      <w:r w:rsidRPr="00117F8B">
        <w:rPr>
          <w:rFonts w:ascii="Helvetica" w:eastAsia="Times New Roman" w:hAnsi="Helvetica" w:cs="Arial"/>
          <w:color w:val="000000"/>
          <w:sz w:val="20"/>
          <w:szCs w:val="20"/>
        </w:rPr>
        <w:t>Warnant</w:t>
      </w:r>
      <w:proofErr w:type="spellEnd"/>
      <w:r w:rsidRPr="00117F8B">
        <w:rPr>
          <w:rFonts w:ascii="Helvetica" w:eastAsia="Times New Roman" w:hAnsi="Helvetica" w:cs="Arial"/>
          <w:color w:val="000000"/>
          <w:sz w:val="20"/>
          <w:szCs w:val="20"/>
        </w:rPr>
        <w:t xml:space="preserve">, C. and </w:t>
      </w:r>
      <w:proofErr w:type="spellStart"/>
      <w:r w:rsidRPr="00117F8B">
        <w:rPr>
          <w:rFonts w:ascii="Helvetica" w:eastAsia="Times New Roman" w:hAnsi="Helvetica" w:cs="Arial"/>
          <w:color w:val="000000"/>
          <w:sz w:val="20"/>
          <w:szCs w:val="20"/>
        </w:rPr>
        <w:t>Bonenfant</w:t>
      </w:r>
      <w:proofErr w:type="spellEnd"/>
      <w:r w:rsidRPr="00117F8B">
        <w:rPr>
          <w:rFonts w:ascii="Helvetica" w:eastAsia="Times New Roman" w:hAnsi="Helvetica" w:cs="Arial"/>
          <w:color w:val="000000"/>
          <w:sz w:val="20"/>
          <w:szCs w:val="20"/>
        </w:rPr>
        <w:t>,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Mismatch between birth date and vegetation phenology slows the demography of roe deer</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PLoS</w:t>
      </w:r>
      <w:proofErr w:type="spellEnd"/>
      <w:r w:rsidRPr="00117F8B">
        <w:rPr>
          <w:rFonts w:ascii="Helvetica" w:eastAsia="Times New Roman" w:hAnsi="Helvetica" w:cs="Arial"/>
          <w:color w:val="000000"/>
          <w:sz w:val="20"/>
          <w:szCs w:val="20"/>
        </w:rPr>
        <w:t xml:space="preserve"> biology,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12(4), pp. e1001828</w:t>
      </w:r>
    </w:p>
    <w:p w14:paraId="6798C191" w14:textId="77777777" w:rsidR="002E440C" w:rsidRPr="002E440C" w:rsidRDefault="002E440C" w:rsidP="002E440C">
      <w:pPr>
        <w:rPr>
          <w:rFonts w:ascii="Helvetica" w:eastAsia="Times New Roman" w:hAnsi="Helvetica" w:cs="Arial"/>
          <w:color w:val="000000"/>
          <w:sz w:val="20"/>
          <w:szCs w:val="20"/>
        </w:rPr>
      </w:pPr>
    </w:p>
    <w:p w14:paraId="786AACFA" w14:textId="77777777" w:rsidR="002E440C" w:rsidRPr="002E440C" w:rsidRDefault="002E440C" w:rsidP="002E440C">
      <w:pPr>
        <w:rPr>
          <w:rFonts w:ascii="Helvetica" w:eastAsia="Times New Roman" w:hAnsi="Helvetica" w:cs="Arial"/>
          <w:color w:val="000000"/>
          <w:sz w:val="20"/>
          <w:szCs w:val="20"/>
        </w:rPr>
      </w:pPr>
      <w:r w:rsidRPr="002E440C">
        <w:rPr>
          <w:rFonts w:ascii="Helvetica" w:eastAsia="Times New Roman" w:hAnsi="Helvetica" w:cs="Arial"/>
          <w:color w:val="000000"/>
          <w:sz w:val="20"/>
          <w:szCs w:val="20"/>
        </w:rPr>
        <w:t xml:space="preserve">Post, E. and </w:t>
      </w:r>
      <w:proofErr w:type="spellStart"/>
      <w:r w:rsidRPr="002E440C">
        <w:rPr>
          <w:rFonts w:ascii="Helvetica" w:eastAsia="Times New Roman" w:hAnsi="Helvetica" w:cs="Arial"/>
          <w:color w:val="000000"/>
          <w:sz w:val="20"/>
          <w:szCs w:val="20"/>
        </w:rPr>
        <w:t>Forchhammer</w:t>
      </w:r>
      <w:proofErr w:type="spellEnd"/>
      <w:r w:rsidRPr="002E440C">
        <w:rPr>
          <w:rFonts w:ascii="Helvetica" w:eastAsia="Times New Roman" w:hAnsi="Helvetica" w:cs="Arial"/>
          <w:color w:val="000000"/>
          <w:sz w:val="20"/>
          <w:szCs w:val="20"/>
        </w:rPr>
        <w:t xml:space="preserve">, M. C. </w:t>
      </w:r>
      <w:r w:rsidR="00117F8B" w:rsidRPr="00117F8B">
        <w:rPr>
          <w:rFonts w:ascii="Helvetica" w:eastAsia="Times New Roman" w:hAnsi="Helvetica" w:cs="Arial"/>
          <w:i/>
          <w:iCs/>
          <w:color w:val="000000"/>
          <w:sz w:val="20"/>
          <w:szCs w:val="20"/>
        </w:rPr>
        <w:t>Climate change reduces reproductive success of an Arctic herbivore through trophic mismatch</w:t>
      </w:r>
      <w:r w:rsidRPr="002E440C">
        <w:rPr>
          <w:rFonts w:ascii="Helvetica" w:eastAsia="Times New Roman" w:hAnsi="Helvetica" w:cs="Arial"/>
          <w:color w:val="000000"/>
          <w:sz w:val="20"/>
          <w:szCs w:val="20"/>
        </w:rPr>
        <w:t xml:space="preserve">. </w:t>
      </w:r>
      <w:r w:rsidR="00117F8B" w:rsidRPr="00117F8B">
        <w:rPr>
          <w:rFonts w:ascii="Helvetica" w:eastAsia="Times New Roman" w:hAnsi="Helvetica" w:cs="Arial"/>
          <w:color w:val="000000"/>
          <w:sz w:val="20"/>
          <w:szCs w:val="20"/>
        </w:rPr>
        <w:t>Philosophical Transactions of the Royal Society B: Biological Sciences, The Royal Society London,</w:t>
      </w:r>
      <w:r w:rsidR="00117F8B" w:rsidRPr="002E440C">
        <w:rPr>
          <w:rFonts w:ascii="Helvetica" w:eastAsia="Times New Roman" w:hAnsi="Helvetica" w:cs="Arial"/>
          <w:color w:val="000000"/>
          <w:sz w:val="20"/>
          <w:szCs w:val="20"/>
        </w:rPr>
        <w:t> </w:t>
      </w:r>
      <w:r w:rsidR="00117F8B" w:rsidRPr="00117F8B">
        <w:rPr>
          <w:rFonts w:ascii="Helvetica" w:eastAsia="Times New Roman" w:hAnsi="Helvetica" w:cs="Arial"/>
          <w:b/>
          <w:bCs/>
          <w:color w:val="000000"/>
          <w:sz w:val="20"/>
          <w:szCs w:val="20"/>
        </w:rPr>
        <w:t>2007</w:t>
      </w:r>
      <w:r w:rsidR="00117F8B" w:rsidRPr="00117F8B">
        <w:rPr>
          <w:rFonts w:ascii="Helvetica" w:eastAsia="Times New Roman" w:hAnsi="Helvetica" w:cs="Arial"/>
          <w:color w:val="000000"/>
          <w:sz w:val="20"/>
          <w:szCs w:val="20"/>
        </w:rPr>
        <w:t>, Vol. 363(1501), pp. 2367-2373</w:t>
      </w:r>
    </w:p>
    <w:p w14:paraId="115F92B8" w14:textId="77777777" w:rsidR="002E440C" w:rsidRPr="002E440C" w:rsidRDefault="002E440C" w:rsidP="002E440C">
      <w:pPr>
        <w:rPr>
          <w:rFonts w:ascii="Helvetica" w:eastAsia="Times New Roman" w:hAnsi="Helvetica" w:cs="Arial"/>
          <w:color w:val="000000"/>
          <w:sz w:val="20"/>
          <w:szCs w:val="20"/>
        </w:rPr>
      </w:pPr>
    </w:p>
    <w:p w14:paraId="319D4136" w14:textId="2DE1F884"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Reed, T. E., </w:t>
      </w:r>
      <w:proofErr w:type="spellStart"/>
      <w:r w:rsidR="002E440C" w:rsidRPr="002E440C">
        <w:rPr>
          <w:rFonts w:ascii="Helvetica" w:eastAsia="Times New Roman" w:hAnsi="Helvetica" w:cs="Arial"/>
          <w:color w:val="000000"/>
          <w:sz w:val="20"/>
          <w:szCs w:val="20"/>
        </w:rPr>
        <w:t>Jenouvrier</w:t>
      </w:r>
      <w:proofErr w:type="spellEnd"/>
      <w:r w:rsidR="002E440C" w:rsidRPr="002E440C">
        <w:rPr>
          <w:rFonts w:ascii="Helvetica" w:eastAsia="Times New Roman" w:hAnsi="Helvetica" w:cs="Arial"/>
          <w:color w:val="000000"/>
          <w:sz w:val="20"/>
          <w:szCs w:val="20"/>
        </w:rPr>
        <w:t xml:space="preserve">, S. and </w:t>
      </w:r>
      <w:proofErr w:type="spellStart"/>
      <w:r w:rsidR="002E440C" w:rsidRPr="002E440C">
        <w:rPr>
          <w:rFonts w:ascii="Helvetica" w:eastAsia="Times New Roman" w:hAnsi="Helvetica" w:cs="Arial"/>
          <w:color w:val="000000"/>
          <w:sz w:val="20"/>
          <w:szCs w:val="20"/>
        </w:rPr>
        <w:t>Visser</w:t>
      </w:r>
      <w:proofErr w:type="spellEnd"/>
      <w:r w:rsidR="002E440C" w:rsidRPr="002E440C">
        <w:rPr>
          <w:rFonts w:ascii="Helvetica" w:eastAsia="Times New Roman" w:hAnsi="Helvetica" w:cs="Arial"/>
          <w:color w:val="000000"/>
          <w:sz w:val="20"/>
          <w:szCs w:val="20"/>
        </w:rPr>
        <w:t xml:space="preserve">, M. E. </w:t>
      </w:r>
      <w:r w:rsidRPr="00117F8B">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82(1), pp. 131-144</w:t>
      </w:r>
    </w:p>
    <w:p w14:paraId="3204793D" w14:textId="77777777" w:rsidR="002E440C" w:rsidRPr="002E440C" w:rsidRDefault="002E440C" w:rsidP="002E440C">
      <w:pPr>
        <w:rPr>
          <w:rFonts w:ascii="Helvetica" w:eastAsia="Times New Roman" w:hAnsi="Helvetica" w:cs="Arial"/>
          <w:b/>
          <w:bCs/>
          <w:color w:val="000000"/>
          <w:sz w:val="20"/>
          <w:szCs w:val="20"/>
        </w:rPr>
      </w:pPr>
    </w:p>
    <w:p w14:paraId="3F867A30"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lastRenderedPageBreak/>
        <w:t xml:space="preserve">Renner, S. S. and </w:t>
      </w:r>
      <w:proofErr w:type="spellStart"/>
      <w:r w:rsidRPr="00117F8B">
        <w:rPr>
          <w:rFonts w:ascii="Helvetica" w:eastAsia="Times New Roman" w:hAnsi="Helvetica" w:cs="Arial"/>
          <w:color w:val="000000"/>
          <w:sz w:val="20"/>
          <w:szCs w:val="20"/>
        </w:rPr>
        <w:t>Zohner</w:t>
      </w:r>
      <w:proofErr w:type="spellEnd"/>
      <w:r w:rsidRPr="00117F8B">
        <w:rPr>
          <w:rFonts w:ascii="Helvetica" w:eastAsia="Times New Roman" w:hAnsi="Helvetica" w:cs="Arial"/>
          <w:color w:val="000000"/>
          <w:sz w:val="20"/>
          <w:szCs w:val="20"/>
        </w:rPr>
        <w:t>, C.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and phenological mismatch in trophic interactions among plants, insects, and vertebrates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49, pp. 165-182</w:t>
      </w:r>
      <w:r w:rsidR="002E440C" w:rsidRPr="002E440C">
        <w:rPr>
          <w:rFonts w:ascii="Helvetica" w:eastAsia="Times New Roman" w:hAnsi="Helvetica" w:cs="Arial"/>
          <w:color w:val="000000"/>
          <w:sz w:val="20"/>
          <w:szCs w:val="20"/>
        </w:rPr>
        <w:t xml:space="preserve">. </w:t>
      </w:r>
    </w:p>
    <w:p w14:paraId="57E7CF8A" w14:textId="77777777" w:rsidR="002E440C" w:rsidRPr="002E440C" w:rsidRDefault="002E440C" w:rsidP="002E440C">
      <w:pPr>
        <w:rPr>
          <w:rFonts w:ascii="Helvetica" w:eastAsia="Times New Roman" w:hAnsi="Helvetica" w:cs="Arial"/>
          <w:color w:val="000000"/>
          <w:sz w:val="20"/>
          <w:szCs w:val="20"/>
        </w:rPr>
      </w:pPr>
    </w:p>
    <w:p w14:paraId="7C48939C"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Revilla, T. A., </w:t>
      </w:r>
      <w:proofErr w:type="spellStart"/>
      <w:r w:rsidRPr="00117F8B">
        <w:rPr>
          <w:rFonts w:ascii="Helvetica" w:eastAsia="Times New Roman" w:hAnsi="Helvetica" w:cs="Arial"/>
          <w:color w:val="000000"/>
          <w:sz w:val="20"/>
          <w:szCs w:val="20"/>
        </w:rPr>
        <w:t>Encinas-Viso</w:t>
      </w:r>
      <w:proofErr w:type="spellEnd"/>
      <w:r w:rsidRPr="00117F8B">
        <w:rPr>
          <w:rFonts w:ascii="Helvetica" w:eastAsia="Times New Roman" w:hAnsi="Helvetica" w:cs="Arial"/>
          <w:color w:val="000000"/>
          <w:sz w:val="20"/>
          <w:szCs w:val="20"/>
        </w:rPr>
        <w:t xml:space="preserve">, F. and </w:t>
      </w:r>
      <w:proofErr w:type="spellStart"/>
      <w:r w:rsidRPr="00117F8B">
        <w:rPr>
          <w:rFonts w:ascii="Helvetica" w:eastAsia="Times New Roman" w:hAnsi="Helvetica" w:cs="Arial"/>
          <w:color w:val="000000"/>
          <w:sz w:val="20"/>
          <w:szCs w:val="20"/>
        </w:rPr>
        <w:t>Loreau</w:t>
      </w:r>
      <w:proofErr w:type="spellEnd"/>
      <w:r w:rsidRPr="00117F8B">
        <w:rPr>
          <w:rFonts w:ascii="Helvetica" w:eastAsia="Times New Roman" w:hAnsi="Helvetica" w:cs="Arial"/>
          <w:color w:val="000000"/>
          <w:sz w:val="20"/>
          <w:szCs w:val="20"/>
        </w:rPr>
        <w:t>,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bit) Earlier or later is always better: Phenological shifts in consumer--resource interactions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Theoretical ecology,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7(2), pp. 149-162</w:t>
      </w:r>
      <w:r w:rsidR="002E440C" w:rsidRPr="002E440C">
        <w:rPr>
          <w:rFonts w:ascii="Helvetica" w:eastAsia="Times New Roman" w:hAnsi="Helvetica" w:cs="Arial"/>
          <w:color w:val="000000"/>
          <w:sz w:val="20"/>
          <w:szCs w:val="20"/>
        </w:rPr>
        <w:t>.</w:t>
      </w:r>
    </w:p>
    <w:p w14:paraId="2C6422BC" w14:textId="77777777" w:rsidR="002E440C" w:rsidRPr="002E440C" w:rsidRDefault="002E440C" w:rsidP="002E440C">
      <w:pPr>
        <w:rPr>
          <w:rFonts w:ascii="Helvetica" w:eastAsia="Times New Roman" w:hAnsi="Helvetica" w:cs="Arial"/>
          <w:color w:val="000000"/>
          <w:sz w:val="20"/>
          <w:szCs w:val="20"/>
        </w:rPr>
      </w:pPr>
    </w:p>
    <w:p w14:paraId="06B58DB5"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Ricciardi, A., Neves, R. J. and Rasmussen, J. B.</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Impending extinctions of North American freshwater mussels (</w:t>
      </w:r>
      <w:proofErr w:type="spellStart"/>
      <w:r w:rsidRPr="00117F8B">
        <w:rPr>
          <w:rFonts w:ascii="Helvetica" w:eastAsia="Times New Roman" w:hAnsi="Helvetica" w:cs="Arial"/>
          <w:i/>
          <w:iCs/>
          <w:color w:val="000000"/>
          <w:sz w:val="20"/>
          <w:szCs w:val="20"/>
        </w:rPr>
        <w:t>Unionoida</w:t>
      </w:r>
      <w:proofErr w:type="spellEnd"/>
      <w:r w:rsidRPr="00117F8B">
        <w:rPr>
          <w:rFonts w:ascii="Helvetica" w:eastAsia="Times New Roman" w:hAnsi="Helvetica" w:cs="Arial"/>
          <w:i/>
          <w:iCs/>
          <w:color w:val="000000"/>
          <w:sz w:val="20"/>
          <w:szCs w:val="20"/>
        </w:rPr>
        <w:t>) following the zebra mussel (</w:t>
      </w:r>
      <w:proofErr w:type="spellStart"/>
      <w:r w:rsidRPr="00117F8B">
        <w:rPr>
          <w:rFonts w:ascii="Helvetica" w:eastAsia="Times New Roman" w:hAnsi="Helvetica" w:cs="Arial"/>
          <w:i/>
          <w:iCs/>
          <w:color w:val="000000"/>
          <w:sz w:val="20"/>
          <w:szCs w:val="20"/>
        </w:rPr>
        <w:t>Dreissena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polymorpha</w:t>
      </w:r>
      <w:proofErr w:type="spellEnd"/>
      <w:r w:rsidRPr="00117F8B">
        <w:rPr>
          <w:rFonts w:ascii="Helvetica" w:eastAsia="Times New Roman" w:hAnsi="Helvetica" w:cs="Arial"/>
          <w:i/>
          <w:iCs/>
          <w:color w:val="000000"/>
          <w:sz w:val="20"/>
          <w:szCs w:val="20"/>
        </w:rPr>
        <w:t>) invasion</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67(4), pp. 613-619</w:t>
      </w:r>
      <w:r w:rsidR="002E440C" w:rsidRPr="002E440C">
        <w:rPr>
          <w:rFonts w:ascii="Helvetica" w:eastAsia="Times New Roman" w:hAnsi="Helvetica" w:cs="Arial"/>
          <w:color w:val="000000"/>
          <w:sz w:val="20"/>
          <w:szCs w:val="20"/>
        </w:rPr>
        <w:t>.</w:t>
      </w:r>
    </w:p>
    <w:p w14:paraId="412C3538" w14:textId="77777777" w:rsidR="002E440C" w:rsidRPr="002E440C" w:rsidRDefault="002E440C" w:rsidP="002E440C">
      <w:pPr>
        <w:rPr>
          <w:rFonts w:ascii="Helvetica" w:eastAsia="Times New Roman" w:hAnsi="Helvetica" w:cs="Arial"/>
          <w:color w:val="000000"/>
          <w:sz w:val="20"/>
          <w:szCs w:val="20"/>
        </w:rPr>
      </w:pPr>
    </w:p>
    <w:p w14:paraId="76B585ED" w14:textId="148E68C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Rudolf, V. H. and Singh,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173(3), pp. 1043-1052</w:t>
      </w:r>
    </w:p>
    <w:p w14:paraId="22EE1BA9" w14:textId="77777777" w:rsidR="002E440C" w:rsidRPr="002E440C"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 xml:space="preserve">Sala, O. E., Chapin, F. S., </w:t>
      </w:r>
      <w:proofErr w:type="spellStart"/>
      <w:r w:rsidRPr="00117F8B">
        <w:rPr>
          <w:rFonts w:ascii="Helvetica" w:eastAsia="Times New Roman" w:hAnsi="Helvetica" w:cs="Arial"/>
          <w:color w:val="000000"/>
          <w:sz w:val="20"/>
          <w:szCs w:val="20"/>
        </w:rPr>
        <w:t>Armesto</w:t>
      </w:r>
      <w:proofErr w:type="spellEnd"/>
      <w:r w:rsidRPr="00117F8B">
        <w:rPr>
          <w:rFonts w:ascii="Helvetica" w:eastAsia="Times New Roman" w:hAnsi="Helvetica" w:cs="Arial"/>
          <w:color w:val="000000"/>
          <w:sz w:val="20"/>
          <w:szCs w:val="20"/>
        </w:rPr>
        <w:t xml:space="preserve">, J. J., </w:t>
      </w:r>
      <w:proofErr w:type="spellStart"/>
      <w:r w:rsidRPr="00117F8B">
        <w:rPr>
          <w:rFonts w:ascii="Helvetica" w:eastAsia="Times New Roman" w:hAnsi="Helvetica" w:cs="Arial"/>
          <w:color w:val="000000"/>
          <w:sz w:val="20"/>
          <w:szCs w:val="20"/>
        </w:rPr>
        <w:t>Berlow</w:t>
      </w:r>
      <w:proofErr w:type="spellEnd"/>
      <w:r w:rsidRPr="00117F8B">
        <w:rPr>
          <w:rFonts w:ascii="Helvetica" w:eastAsia="Times New Roman" w:hAnsi="Helvetica" w:cs="Arial"/>
          <w:color w:val="000000"/>
          <w:sz w:val="20"/>
          <w:szCs w:val="20"/>
        </w:rPr>
        <w:t xml:space="preserve">, E., Bloomfield, J., </w:t>
      </w:r>
      <w:proofErr w:type="spellStart"/>
      <w:r w:rsidRPr="00117F8B">
        <w:rPr>
          <w:rFonts w:ascii="Helvetica" w:eastAsia="Times New Roman" w:hAnsi="Helvetica" w:cs="Arial"/>
          <w:color w:val="000000"/>
          <w:sz w:val="20"/>
          <w:szCs w:val="20"/>
        </w:rPr>
        <w:t>Dirzo</w:t>
      </w:r>
      <w:proofErr w:type="spellEnd"/>
      <w:r w:rsidRPr="00117F8B">
        <w:rPr>
          <w:rFonts w:ascii="Helvetica" w:eastAsia="Times New Roman" w:hAnsi="Helvetica" w:cs="Arial"/>
          <w:color w:val="000000"/>
          <w:sz w:val="20"/>
          <w:szCs w:val="20"/>
        </w:rPr>
        <w:t>, R., Huber-</w:t>
      </w:r>
      <w:proofErr w:type="spellStart"/>
      <w:r w:rsidRPr="00117F8B">
        <w:rPr>
          <w:rFonts w:ascii="Helvetica" w:eastAsia="Times New Roman" w:hAnsi="Helvetica" w:cs="Arial"/>
          <w:color w:val="000000"/>
          <w:sz w:val="20"/>
          <w:szCs w:val="20"/>
        </w:rPr>
        <w:t>Sanwald</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Huenneke</w:t>
      </w:r>
      <w:proofErr w:type="spellEnd"/>
      <w:r w:rsidRPr="00117F8B">
        <w:rPr>
          <w:rFonts w:ascii="Helvetica" w:eastAsia="Times New Roman" w:hAnsi="Helvetica" w:cs="Arial"/>
          <w:color w:val="000000"/>
          <w:sz w:val="20"/>
          <w:szCs w:val="20"/>
        </w:rPr>
        <w:t xml:space="preserve">, L. F., Jackson, R. B., </w:t>
      </w:r>
      <w:proofErr w:type="spellStart"/>
      <w:r w:rsidRPr="00117F8B">
        <w:rPr>
          <w:rFonts w:ascii="Helvetica" w:eastAsia="Times New Roman" w:hAnsi="Helvetica" w:cs="Arial"/>
          <w:color w:val="000000"/>
          <w:sz w:val="20"/>
          <w:szCs w:val="20"/>
        </w:rPr>
        <w:t>Kinzig</w:t>
      </w:r>
      <w:proofErr w:type="spellEnd"/>
      <w:r w:rsidRPr="00117F8B">
        <w:rPr>
          <w:rFonts w:ascii="Helvetica" w:eastAsia="Times New Roman" w:hAnsi="Helvetica" w:cs="Arial"/>
          <w:color w:val="000000"/>
          <w:sz w:val="20"/>
          <w:szCs w:val="20"/>
        </w:rPr>
        <w:t>, A. and other</w:t>
      </w:r>
      <w:r w:rsidR="002E440C" w:rsidRPr="002E440C">
        <w:rPr>
          <w:rFonts w:ascii="Helvetica" w:eastAsia="Times New Roman" w:hAnsi="Helvetica" w:cs="Arial"/>
          <w:color w:val="000000"/>
          <w:sz w:val="20"/>
          <w:szCs w:val="20"/>
        </w:rPr>
        <w:t xml:space="preserve">s. </w:t>
      </w:r>
      <w:r w:rsidRPr="00117F8B">
        <w:rPr>
          <w:rFonts w:ascii="Helvetica" w:eastAsia="Times New Roman" w:hAnsi="Helvetica" w:cs="Arial"/>
          <w:i/>
          <w:iCs/>
          <w:color w:val="000000"/>
          <w:sz w:val="20"/>
          <w:szCs w:val="20"/>
        </w:rPr>
        <w:t>Global biodiversity scenarios for the year 2100</w:t>
      </w:r>
      <w:r w:rsidR="002E440C" w:rsidRPr="002E440C">
        <w:rPr>
          <w:rFonts w:ascii="Helvetica" w:eastAsia="Times New Roman" w:hAnsi="Helvetica" w:cs="Arial"/>
          <w:b/>
          <w:bCs/>
          <w:color w:val="000000"/>
          <w:sz w:val="20"/>
          <w:szCs w:val="20"/>
        </w:rPr>
        <w:t xml:space="preserve">. </w:t>
      </w:r>
      <w:r w:rsidR="002E440C" w:rsidRPr="002E440C">
        <w:rPr>
          <w:rFonts w:ascii="Helvetica" w:eastAsia="Times New Roman" w:hAnsi="Helvetica" w:cs="Arial"/>
          <w:color w:val="000000"/>
          <w:sz w:val="20"/>
          <w:szCs w:val="20"/>
        </w:rPr>
        <w:t>S</w:t>
      </w:r>
      <w:r w:rsidRPr="00117F8B">
        <w:rPr>
          <w:rFonts w:ascii="Helvetica" w:eastAsia="Times New Roman" w:hAnsi="Helvetica" w:cs="Arial"/>
          <w:color w:val="000000"/>
          <w:sz w:val="20"/>
          <w:szCs w:val="20"/>
        </w:rPr>
        <w:t xml:space="preserve">cience,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287(5459), pp. 1770-1774</w:t>
      </w:r>
      <w:r w:rsidR="002E440C" w:rsidRPr="002E440C">
        <w:rPr>
          <w:rFonts w:ascii="Helvetica" w:eastAsia="Times New Roman" w:hAnsi="Helvetica" w:cs="Arial"/>
          <w:b/>
          <w:bCs/>
          <w:color w:val="000000"/>
          <w:sz w:val="20"/>
          <w:szCs w:val="20"/>
        </w:rPr>
        <w:t>.</w:t>
      </w:r>
    </w:p>
    <w:p w14:paraId="36593DBD" w14:textId="77777777" w:rsidR="002E440C" w:rsidRPr="002E440C" w:rsidRDefault="00117F8B" w:rsidP="002E440C">
      <w:pPr>
        <w:spacing w:before="240"/>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Samplonius</w:t>
      </w:r>
      <w:proofErr w:type="spellEnd"/>
      <w:r w:rsidRPr="00117F8B">
        <w:rPr>
          <w:rFonts w:ascii="Helvetica" w:eastAsia="Times New Roman" w:hAnsi="Helvetica" w:cs="Arial"/>
          <w:color w:val="000000"/>
          <w:sz w:val="20"/>
          <w:szCs w:val="20"/>
        </w:rPr>
        <w:t xml:space="preserve">, J. M., </w:t>
      </w:r>
      <w:proofErr w:type="spellStart"/>
      <w:r w:rsidRPr="00117F8B">
        <w:rPr>
          <w:rFonts w:ascii="Helvetica" w:eastAsia="Times New Roman" w:hAnsi="Helvetica" w:cs="Arial"/>
          <w:color w:val="000000"/>
          <w:sz w:val="20"/>
          <w:szCs w:val="20"/>
        </w:rPr>
        <w:t>Kappers</w:t>
      </w:r>
      <w:proofErr w:type="spellEnd"/>
      <w:r w:rsidRPr="00117F8B">
        <w:rPr>
          <w:rFonts w:ascii="Helvetica" w:eastAsia="Times New Roman" w:hAnsi="Helvetica" w:cs="Arial"/>
          <w:color w:val="000000"/>
          <w:sz w:val="20"/>
          <w:szCs w:val="20"/>
        </w:rPr>
        <w:t>, E. F., Brands, S. and Both, C.</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Phenological mismatch and ontogenetic diet shifts interactively affect offspring condition in a passerine</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002E440C" w:rsidRPr="002E440C">
        <w:rPr>
          <w:rFonts w:ascii="Helvetica" w:eastAsia="Times New Roman" w:hAnsi="Helvetica" w:cs="Arial"/>
          <w:color w:val="000000"/>
          <w:sz w:val="20"/>
          <w:szCs w:val="20"/>
        </w:rPr>
        <w:t>, Vol. 85(5), pp. 1255-1264.</w:t>
      </w:r>
    </w:p>
    <w:p w14:paraId="653CBC6A" w14:textId="3E5BFE36" w:rsidR="00117F8B" w:rsidRPr="00117F8B" w:rsidRDefault="00117F8B" w:rsidP="002E440C">
      <w:pPr>
        <w:spacing w:before="240"/>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Senner</w:t>
      </w:r>
      <w:proofErr w:type="spellEnd"/>
      <w:r w:rsidRPr="00117F8B">
        <w:rPr>
          <w:rFonts w:ascii="Helvetica" w:eastAsia="Times New Roman" w:hAnsi="Helvetica" w:cs="Arial"/>
          <w:color w:val="000000"/>
          <w:sz w:val="20"/>
          <w:szCs w:val="20"/>
        </w:rPr>
        <w:t xml:space="preserve">, N. R., Stager, M. and </w:t>
      </w:r>
      <w:proofErr w:type="spellStart"/>
      <w:r w:rsidRPr="00117F8B">
        <w:rPr>
          <w:rFonts w:ascii="Helvetica" w:eastAsia="Times New Roman" w:hAnsi="Helvetica" w:cs="Arial"/>
          <w:color w:val="000000"/>
          <w:sz w:val="20"/>
          <w:szCs w:val="20"/>
        </w:rPr>
        <w:t>Sandercock</w:t>
      </w:r>
      <w:proofErr w:type="spellEnd"/>
      <w:r w:rsidRPr="00117F8B">
        <w:rPr>
          <w:rFonts w:ascii="Helvetica" w:eastAsia="Times New Roman" w:hAnsi="Helvetica" w:cs="Arial"/>
          <w:color w:val="000000"/>
          <w:sz w:val="20"/>
          <w:szCs w:val="20"/>
        </w:rPr>
        <w:t>, B. K.</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126(1), pp. 61-72</w:t>
      </w:r>
    </w:p>
    <w:p w14:paraId="3FCF0BE1" w14:textId="77777777" w:rsidR="002E440C" w:rsidRPr="002E440C" w:rsidRDefault="002E440C" w:rsidP="00117F8B">
      <w:pPr>
        <w:ind w:left="720"/>
        <w:rPr>
          <w:rFonts w:ascii="Helvetica" w:eastAsia="Times New Roman" w:hAnsi="Helvetica" w:cs="Arial"/>
          <w:color w:val="000000"/>
          <w:sz w:val="20"/>
          <w:szCs w:val="20"/>
        </w:rPr>
      </w:pPr>
    </w:p>
    <w:p w14:paraId="3072A552" w14:textId="1CBD3BF9" w:rsidR="00117F8B"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Sgardeli</w:t>
      </w:r>
      <w:proofErr w:type="spellEnd"/>
      <w:r w:rsidRPr="00117F8B">
        <w:rPr>
          <w:rFonts w:ascii="Helvetica" w:eastAsia="Times New Roman" w:hAnsi="Helvetica" w:cs="Arial"/>
          <w:color w:val="000000"/>
          <w:sz w:val="20"/>
          <w:szCs w:val="20"/>
        </w:rPr>
        <w:t xml:space="preserve">, V., </w:t>
      </w:r>
      <w:proofErr w:type="spellStart"/>
      <w:r w:rsidRPr="00117F8B">
        <w:rPr>
          <w:rFonts w:ascii="Helvetica" w:eastAsia="Times New Roman" w:hAnsi="Helvetica" w:cs="Arial"/>
          <w:color w:val="000000"/>
          <w:sz w:val="20"/>
          <w:szCs w:val="20"/>
        </w:rPr>
        <w:t>Zografou</w:t>
      </w:r>
      <w:proofErr w:type="spellEnd"/>
      <w:r w:rsidRPr="00117F8B">
        <w:rPr>
          <w:rFonts w:ascii="Helvetica" w:eastAsia="Times New Roman" w:hAnsi="Helvetica" w:cs="Arial"/>
          <w:color w:val="000000"/>
          <w:sz w:val="20"/>
          <w:szCs w:val="20"/>
        </w:rPr>
        <w:t>, K. and Halley, J.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versus ecological drift: assessing 13 years of turnover in a butterfly community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Basic and applied ecology,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17(4), pp. 283-290</w:t>
      </w:r>
    </w:p>
    <w:p w14:paraId="54FCBF3A" w14:textId="77777777" w:rsidR="002E440C" w:rsidRPr="00117F8B" w:rsidRDefault="002E440C" w:rsidP="002E440C">
      <w:pPr>
        <w:rPr>
          <w:rFonts w:ascii="Helvetica" w:eastAsia="Times New Roman" w:hAnsi="Helvetica" w:cs="Arial"/>
          <w:color w:val="000000"/>
          <w:sz w:val="20"/>
          <w:szCs w:val="20"/>
        </w:rPr>
      </w:pPr>
    </w:p>
    <w:p w14:paraId="0F6490A2" w14:textId="4E22EF47"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B., Borer, E. T.,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 Anderson, K., Blanchette, C. A., </w:t>
      </w:r>
      <w:proofErr w:type="spellStart"/>
      <w:r w:rsidRPr="00117F8B">
        <w:rPr>
          <w:rFonts w:ascii="Helvetica" w:eastAsia="Times New Roman" w:hAnsi="Helvetica" w:cs="Arial"/>
          <w:color w:val="000000"/>
          <w:sz w:val="20"/>
          <w:szCs w:val="20"/>
        </w:rPr>
        <w:t>Broitman</w:t>
      </w:r>
      <w:proofErr w:type="spellEnd"/>
      <w:r w:rsidRPr="00117F8B">
        <w:rPr>
          <w:rFonts w:ascii="Helvetica" w:eastAsia="Times New Roman" w:hAnsi="Helvetica" w:cs="Arial"/>
          <w:color w:val="000000"/>
          <w:sz w:val="20"/>
          <w:szCs w:val="20"/>
        </w:rPr>
        <w:t>, B., Cooper, S. D. and Halpern, B.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cross-ecosystem comparison of the strength of trophic cascades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5(6), pp. 785-791</w:t>
      </w:r>
    </w:p>
    <w:p w14:paraId="2BC00B28" w14:textId="77777777" w:rsidR="002E440C" w:rsidRPr="002E440C" w:rsidRDefault="002E440C" w:rsidP="00117F8B">
      <w:pPr>
        <w:ind w:left="720"/>
        <w:rPr>
          <w:rFonts w:ascii="Helvetica" w:eastAsia="Times New Roman" w:hAnsi="Helvetica" w:cs="Arial"/>
          <w:color w:val="000000"/>
          <w:sz w:val="20"/>
          <w:szCs w:val="20"/>
        </w:rPr>
      </w:pPr>
    </w:p>
    <w:p w14:paraId="122AB6FC" w14:textId="52F46805"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J. B., Gruner, D. S. and Hillebrand, H.</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All wet or dried up? Real differences between aquatic and terrestrial food webs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B: Biological Sciences, The Royal Society London,</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273(1582), pp. 1-9</w:t>
      </w:r>
    </w:p>
    <w:p w14:paraId="7B7FAEE6" w14:textId="77777777" w:rsidR="002E440C" w:rsidRPr="002E440C" w:rsidRDefault="002E440C" w:rsidP="00117F8B">
      <w:pPr>
        <w:ind w:left="720"/>
        <w:rPr>
          <w:rFonts w:ascii="Helvetica" w:eastAsia="Times New Roman" w:hAnsi="Helvetica" w:cs="Arial"/>
          <w:color w:val="000000"/>
          <w:sz w:val="20"/>
          <w:szCs w:val="20"/>
        </w:rPr>
      </w:pPr>
    </w:p>
    <w:p w14:paraId="2AF7973A" w14:textId="79E063A8"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Shurin</w:t>
      </w:r>
      <w:proofErr w:type="spellEnd"/>
      <w:r w:rsidRPr="00117F8B">
        <w:rPr>
          <w:rFonts w:ascii="Helvetica" w:eastAsia="Times New Roman" w:hAnsi="Helvetica" w:cs="Arial"/>
          <w:color w:val="000000"/>
          <w:sz w:val="20"/>
          <w:szCs w:val="20"/>
        </w:rPr>
        <w:t xml:space="preserve">, J. B. and </w:t>
      </w:r>
      <w:proofErr w:type="spellStart"/>
      <w:r w:rsidRPr="00117F8B">
        <w:rPr>
          <w:rFonts w:ascii="Helvetica" w:eastAsia="Times New Roman" w:hAnsi="Helvetica" w:cs="Arial"/>
          <w:color w:val="000000"/>
          <w:sz w:val="20"/>
          <w:szCs w:val="20"/>
        </w:rPr>
        <w:t>Seabloom</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W.</w:t>
      </w:r>
      <w:r w:rsidRPr="00117F8B">
        <w:rPr>
          <w:rFonts w:ascii="Helvetica" w:eastAsia="Times New Roman" w:hAnsi="Helvetica" w:cs="Arial"/>
          <w:i/>
          <w:iCs/>
          <w:color w:val="000000"/>
          <w:sz w:val="20"/>
          <w:szCs w:val="20"/>
        </w:rPr>
        <w:t>The</w:t>
      </w:r>
      <w:proofErr w:type="spellEnd"/>
      <w:r w:rsidRPr="00117F8B">
        <w:rPr>
          <w:rFonts w:ascii="Helvetica" w:eastAsia="Times New Roman" w:hAnsi="Helvetica" w:cs="Arial"/>
          <w:i/>
          <w:iCs/>
          <w:color w:val="000000"/>
          <w:sz w:val="20"/>
          <w:szCs w:val="20"/>
        </w:rPr>
        <w:t xml:space="preserve"> strength of trophic cascades across ecosystems: predictions from allometry and energetics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74(6), pp. 1029-1038</w:t>
      </w:r>
    </w:p>
    <w:p w14:paraId="62C4CB8D" w14:textId="77777777" w:rsidR="002E440C" w:rsidRPr="002E440C" w:rsidRDefault="002E440C" w:rsidP="002E440C">
      <w:pPr>
        <w:rPr>
          <w:rFonts w:ascii="Helvetica" w:eastAsia="Times New Roman" w:hAnsi="Helvetica" w:cs="Arial"/>
          <w:color w:val="000000"/>
          <w:sz w:val="20"/>
          <w:szCs w:val="20"/>
        </w:rPr>
      </w:pPr>
    </w:p>
    <w:p w14:paraId="09568F6C" w14:textId="66C37C9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Singer, M. C. and Parmesan,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3161-3176</w:t>
      </w:r>
    </w:p>
    <w:p w14:paraId="0C4B9C25" w14:textId="77777777" w:rsidR="002E440C" w:rsidRPr="002E440C" w:rsidRDefault="002E440C" w:rsidP="00117F8B">
      <w:pPr>
        <w:ind w:left="720"/>
        <w:rPr>
          <w:rFonts w:ascii="Helvetica" w:eastAsia="Times New Roman" w:hAnsi="Helvetica" w:cs="Arial"/>
          <w:b/>
          <w:bCs/>
          <w:color w:val="000000"/>
          <w:sz w:val="20"/>
          <w:szCs w:val="20"/>
        </w:rPr>
      </w:pPr>
    </w:p>
    <w:p w14:paraId="1CF7ED9A" w14:textId="21D612FF"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Solomon,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IPCC (2007): Climate change the physical science basis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b/>
          <w:bCs/>
          <w:color w:val="000000"/>
          <w:sz w:val="20"/>
          <w:szCs w:val="20"/>
        </w:rPr>
        <w:t>2007</w:t>
      </w:r>
    </w:p>
    <w:p w14:paraId="2020AB18" w14:textId="46C86CA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Thackeray, S. J.</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Mismatch revisited: what is trophic mismatching from the perspective of the plankton?</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Journal of Plankton Research, Oxford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34(12), pp. 1001-1010</w:t>
      </w:r>
    </w:p>
    <w:p w14:paraId="06D576E9" w14:textId="77777777" w:rsidR="002E440C" w:rsidRPr="002E440C" w:rsidRDefault="002E440C" w:rsidP="00117F8B">
      <w:pPr>
        <w:ind w:left="720"/>
        <w:rPr>
          <w:rFonts w:ascii="Helvetica" w:eastAsia="Times New Roman" w:hAnsi="Helvetica" w:cs="Arial"/>
          <w:b/>
          <w:bCs/>
          <w:color w:val="000000"/>
          <w:sz w:val="20"/>
          <w:szCs w:val="20"/>
        </w:rPr>
      </w:pPr>
    </w:p>
    <w:p w14:paraId="09D510C6" w14:textId="0C12E0CE"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Thackeray, S. J., Henrys, P. A., Hemming, D., Bell, J. R., Botham, M. S., </w:t>
      </w:r>
      <w:proofErr w:type="spellStart"/>
      <w:r w:rsidRPr="00117F8B">
        <w:rPr>
          <w:rFonts w:ascii="Helvetica" w:eastAsia="Times New Roman" w:hAnsi="Helvetica" w:cs="Arial"/>
          <w:color w:val="000000"/>
          <w:sz w:val="20"/>
          <w:szCs w:val="20"/>
        </w:rPr>
        <w:t>Burthe</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Helaouet</w:t>
      </w:r>
      <w:proofErr w:type="spellEnd"/>
      <w:r w:rsidRPr="00117F8B">
        <w:rPr>
          <w:rFonts w:ascii="Helvetica" w:eastAsia="Times New Roman" w:hAnsi="Helvetica" w:cs="Arial"/>
          <w:color w:val="000000"/>
          <w:sz w:val="20"/>
          <w:szCs w:val="20"/>
        </w:rPr>
        <w:t>, P., Johns, D. G., Jones, I. D., Leech, D. I. and others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sensitivity to climate across taxa and trophic levels</w:t>
      </w:r>
    </w:p>
    <w:p w14:paraId="4DF11F98"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lastRenderedPageBreak/>
        <w:t>Nature, Nature Publishing Group,</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535(7611), pp. 241</w:t>
      </w:r>
    </w:p>
    <w:p w14:paraId="2CB04335" w14:textId="77777777" w:rsidR="002E440C" w:rsidRPr="002E440C" w:rsidRDefault="002E440C" w:rsidP="002E440C">
      <w:pPr>
        <w:rPr>
          <w:rFonts w:ascii="Helvetica" w:eastAsia="Times New Roman" w:hAnsi="Helvetica" w:cs="Arial"/>
          <w:color w:val="000000"/>
          <w:sz w:val="20"/>
          <w:szCs w:val="20"/>
        </w:rPr>
      </w:pPr>
    </w:p>
    <w:p w14:paraId="36BD57BF" w14:textId="4F93614C"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Tikkanen</w:t>
      </w:r>
      <w:proofErr w:type="spellEnd"/>
      <w:r w:rsidRPr="00117F8B">
        <w:rPr>
          <w:rFonts w:ascii="Helvetica" w:eastAsia="Times New Roman" w:hAnsi="Helvetica" w:cs="Arial"/>
          <w:color w:val="000000"/>
          <w:sz w:val="20"/>
          <w:szCs w:val="20"/>
        </w:rPr>
        <w:t xml:space="preserve">, O.-P. and </w:t>
      </w:r>
      <w:proofErr w:type="spellStart"/>
      <w:r w:rsidRPr="00117F8B">
        <w:rPr>
          <w:rFonts w:ascii="Helvetica" w:eastAsia="Times New Roman" w:hAnsi="Helvetica" w:cs="Arial"/>
          <w:color w:val="000000"/>
          <w:sz w:val="20"/>
          <w:szCs w:val="20"/>
        </w:rPr>
        <w:t>Julkunen-Tiitto</w:t>
      </w:r>
      <w:proofErr w:type="spellEnd"/>
      <w:r w:rsidRPr="00117F8B">
        <w:rPr>
          <w:rFonts w:ascii="Helvetica" w:eastAsia="Times New Roman" w:hAnsi="Helvetica" w:cs="Arial"/>
          <w:color w:val="000000"/>
          <w:sz w:val="20"/>
          <w:szCs w:val="20"/>
        </w:rPr>
        <w:t>, R.</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Phenological variation as protection against defoliating insects: the case of Quercus </w:t>
      </w:r>
      <w:proofErr w:type="spellStart"/>
      <w:r w:rsidRPr="00117F8B">
        <w:rPr>
          <w:rFonts w:ascii="Helvetica" w:eastAsia="Times New Roman" w:hAnsi="Helvetica" w:cs="Arial"/>
          <w:i/>
          <w:iCs/>
          <w:color w:val="000000"/>
          <w:sz w:val="20"/>
          <w:szCs w:val="20"/>
        </w:rPr>
        <w:t>robur</w:t>
      </w:r>
      <w:proofErr w:type="spellEnd"/>
      <w:r w:rsidRPr="00117F8B">
        <w:rPr>
          <w:rFonts w:ascii="Helvetica" w:eastAsia="Times New Roman" w:hAnsi="Helvetica" w:cs="Arial"/>
          <w:i/>
          <w:iCs/>
          <w:color w:val="000000"/>
          <w:sz w:val="20"/>
          <w:szCs w:val="20"/>
        </w:rPr>
        <w:t xml:space="preserve"> and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136(2), pp. 244-251</w:t>
      </w:r>
    </w:p>
    <w:p w14:paraId="0B3F2D44" w14:textId="77777777" w:rsidR="002E440C" w:rsidRPr="002E440C" w:rsidRDefault="002E440C" w:rsidP="00117F8B">
      <w:pPr>
        <w:ind w:left="720"/>
        <w:rPr>
          <w:rFonts w:ascii="Helvetica" w:eastAsia="Times New Roman" w:hAnsi="Helvetica" w:cs="Arial"/>
          <w:color w:val="000000"/>
          <w:sz w:val="20"/>
          <w:szCs w:val="20"/>
        </w:rPr>
      </w:pPr>
    </w:p>
    <w:p w14:paraId="714FED7C" w14:textId="399A530B"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Tikkanen</w:t>
      </w:r>
      <w:proofErr w:type="spellEnd"/>
      <w:r w:rsidRPr="00117F8B">
        <w:rPr>
          <w:rFonts w:ascii="Helvetica" w:eastAsia="Times New Roman" w:hAnsi="Helvetica" w:cs="Arial"/>
          <w:color w:val="000000"/>
          <w:sz w:val="20"/>
          <w:szCs w:val="20"/>
        </w:rPr>
        <w:t xml:space="preserve">, O.-P., </w:t>
      </w:r>
      <w:proofErr w:type="spellStart"/>
      <w:r w:rsidRPr="00117F8B">
        <w:rPr>
          <w:rFonts w:ascii="Helvetica" w:eastAsia="Times New Roman" w:hAnsi="Helvetica" w:cs="Arial"/>
          <w:color w:val="000000"/>
          <w:sz w:val="20"/>
          <w:szCs w:val="20"/>
        </w:rPr>
        <w:t>Niemelä</w:t>
      </w:r>
      <w:proofErr w:type="spellEnd"/>
      <w:r w:rsidRPr="00117F8B">
        <w:rPr>
          <w:rFonts w:ascii="Helvetica" w:eastAsia="Times New Roman" w:hAnsi="Helvetica" w:cs="Arial"/>
          <w:color w:val="000000"/>
          <w:sz w:val="20"/>
          <w:szCs w:val="20"/>
        </w:rPr>
        <w:t xml:space="preserve">, P. and </w:t>
      </w:r>
      <w:proofErr w:type="spellStart"/>
      <w:r w:rsidRPr="00117F8B">
        <w:rPr>
          <w:rFonts w:ascii="Helvetica" w:eastAsia="Times New Roman" w:hAnsi="Helvetica" w:cs="Arial"/>
          <w:color w:val="000000"/>
          <w:sz w:val="20"/>
          <w:szCs w:val="20"/>
        </w:rPr>
        <w:t>Keränen</w:t>
      </w:r>
      <w:proofErr w:type="spellEnd"/>
      <w:r w:rsidRPr="00117F8B">
        <w:rPr>
          <w:rFonts w:ascii="Helvetica" w:eastAsia="Times New Roman" w:hAnsi="Helvetica" w:cs="Arial"/>
          <w:color w:val="000000"/>
          <w:sz w:val="20"/>
          <w:szCs w:val="20"/>
        </w:rPr>
        <w:t>, J.</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 xml:space="preserve">Growth and development of a generalist insect herbivore, </w:t>
      </w:r>
      <w:proofErr w:type="spellStart"/>
      <w:r w:rsidRPr="00117F8B">
        <w:rPr>
          <w:rFonts w:ascii="Helvetica" w:eastAsia="Times New Roman" w:hAnsi="Helvetica" w:cs="Arial"/>
          <w:i/>
          <w:iCs/>
          <w:color w:val="000000"/>
          <w:sz w:val="20"/>
          <w:szCs w:val="20"/>
        </w:rPr>
        <w:t>Operophtera</w:t>
      </w:r>
      <w:proofErr w:type="spellEnd"/>
      <w:r w:rsidRPr="00117F8B">
        <w:rPr>
          <w:rFonts w:ascii="Helvetica" w:eastAsia="Times New Roman" w:hAnsi="Helvetica" w:cs="Arial"/>
          <w:i/>
          <w:iCs/>
          <w:color w:val="000000"/>
          <w:sz w:val="20"/>
          <w:szCs w:val="20"/>
        </w:rPr>
        <w:t xml:space="preserve"> </w:t>
      </w:r>
      <w:proofErr w:type="spellStart"/>
      <w:r w:rsidRPr="00117F8B">
        <w:rPr>
          <w:rFonts w:ascii="Helvetica" w:eastAsia="Times New Roman" w:hAnsi="Helvetica" w:cs="Arial"/>
          <w:i/>
          <w:iCs/>
          <w:color w:val="000000"/>
          <w:sz w:val="20"/>
          <w:szCs w:val="20"/>
        </w:rPr>
        <w:t>brumata</w:t>
      </w:r>
      <w:proofErr w:type="spellEnd"/>
      <w:r w:rsidRPr="00117F8B">
        <w:rPr>
          <w:rFonts w:ascii="Helvetica" w:eastAsia="Times New Roman" w:hAnsi="Helvetica" w:cs="Arial"/>
          <w:i/>
          <w:iCs/>
          <w:color w:val="000000"/>
          <w:sz w:val="20"/>
          <w:szCs w:val="20"/>
        </w:rPr>
        <w:t>, on original and alternative host plants</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122(4), pp. 529-536</w:t>
      </w:r>
    </w:p>
    <w:p w14:paraId="573B2A7F" w14:textId="77777777" w:rsidR="002E440C" w:rsidRPr="002E440C" w:rsidRDefault="002E440C" w:rsidP="002E440C">
      <w:pPr>
        <w:rPr>
          <w:rFonts w:ascii="Helvetica" w:eastAsia="Times New Roman" w:hAnsi="Helvetica" w:cs="Arial"/>
          <w:color w:val="000000"/>
          <w:sz w:val="20"/>
          <w:szCs w:val="20"/>
        </w:rPr>
      </w:pPr>
    </w:p>
    <w:p w14:paraId="7287576F" w14:textId="3C5C9D60"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Vatka</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Orell</w:t>
      </w:r>
      <w:proofErr w:type="spellEnd"/>
      <w:r w:rsidRPr="00117F8B">
        <w:rPr>
          <w:rFonts w:ascii="Helvetica" w:eastAsia="Times New Roman" w:hAnsi="Helvetica" w:cs="Arial"/>
          <w:color w:val="000000"/>
          <w:sz w:val="20"/>
          <w:szCs w:val="20"/>
        </w:rPr>
        <w:t xml:space="preserve">, M. and </w:t>
      </w:r>
      <w:proofErr w:type="spellStart"/>
      <w:r w:rsidRPr="00117F8B">
        <w:rPr>
          <w:rFonts w:ascii="Helvetica" w:eastAsia="Times New Roman" w:hAnsi="Helvetica" w:cs="Arial"/>
          <w:color w:val="000000"/>
          <w:sz w:val="20"/>
          <w:szCs w:val="20"/>
        </w:rPr>
        <w:t>RytkÖnen</w:t>
      </w:r>
      <w:proofErr w:type="spellEnd"/>
      <w:r w:rsidRPr="00117F8B">
        <w:rPr>
          <w:rFonts w:ascii="Helvetica" w:eastAsia="Times New Roman" w:hAnsi="Helvetica" w:cs="Arial"/>
          <w:color w:val="000000"/>
          <w:sz w:val="20"/>
          <w:szCs w:val="20"/>
        </w:rPr>
        <w:t>,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17(9), pp. 3002-3009</w:t>
      </w:r>
    </w:p>
    <w:p w14:paraId="03EA81A6" w14:textId="1B01A58C" w:rsidR="00117F8B" w:rsidRPr="00117F8B" w:rsidRDefault="00117F8B" w:rsidP="002E440C">
      <w:pPr>
        <w:spacing w:before="240"/>
        <w:rPr>
          <w:rFonts w:ascii="Helvetica" w:eastAsia="Times New Roman" w:hAnsi="Helvetica" w:cs="Arial"/>
          <w:b/>
          <w:bCs/>
          <w:color w:val="000000"/>
          <w:sz w:val="20"/>
          <w:szCs w:val="20"/>
        </w:rPr>
      </w:pPr>
      <w:proofErr w:type="spellStart"/>
      <w:r w:rsidRPr="00117F8B">
        <w:rPr>
          <w:rFonts w:ascii="Helvetica" w:eastAsia="Times New Roman" w:hAnsi="Helvetica" w:cs="Arial"/>
          <w:color w:val="000000"/>
          <w:sz w:val="20"/>
          <w:szCs w:val="20"/>
        </w:rPr>
        <w:t>Vatka</w:t>
      </w:r>
      <w:proofErr w:type="spellEnd"/>
      <w:r w:rsidRPr="00117F8B">
        <w:rPr>
          <w:rFonts w:ascii="Helvetica" w:eastAsia="Times New Roman" w:hAnsi="Helvetica" w:cs="Arial"/>
          <w:color w:val="000000"/>
          <w:sz w:val="20"/>
          <w:szCs w:val="20"/>
        </w:rPr>
        <w:t xml:space="preserve">, E., </w:t>
      </w:r>
      <w:proofErr w:type="spellStart"/>
      <w:r w:rsidRPr="00117F8B">
        <w:rPr>
          <w:rFonts w:ascii="Helvetica" w:eastAsia="Times New Roman" w:hAnsi="Helvetica" w:cs="Arial"/>
          <w:color w:val="000000"/>
          <w:sz w:val="20"/>
          <w:szCs w:val="20"/>
        </w:rPr>
        <w:t>Rytkönen</w:t>
      </w:r>
      <w:proofErr w:type="spellEnd"/>
      <w:r w:rsidRPr="00117F8B">
        <w:rPr>
          <w:rFonts w:ascii="Helvetica" w:eastAsia="Times New Roman" w:hAnsi="Helvetica" w:cs="Arial"/>
          <w:color w:val="000000"/>
          <w:sz w:val="20"/>
          <w:szCs w:val="20"/>
        </w:rPr>
        <w:t xml:space="preserve">, S. and </w:t>
      </w:r>
      <w:proofErr w:type="spellStart"/>
      <w:r w:rsidRPr="00117F8B">
        <w:rPr>
          <w:rFonts w:ascii="Helvetica" w:eastAsia="Times New Roman" w:hAnsi="Helvetica" w:cs="Arial"/>
          <w:color w:val="000000"/>
          <w:sz w:val="20"/>
          <w:szCs w:val="20"/>
        </w:rPr>
        <w:t>Orell</w:t>
      </w:r>
      <w:proofErr w:type="spellEnd"/>
      <w:r w:rsidRPr="00117F8B">
        <w:rPr>
          <w:rFonts w:ascii="Helvetica" w:eastAsia="Times New Roman" w:hAnsi="Helvetica" w:cs="Arial"/>
          <w:color w:val="000000"/>
          <w:sz w:val="20"/>
          <w:szCs w:val="20"/>
        </w:rPr>
        <w:t>, M.</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Does the temporal mismatch hypothesis match in boreal populations?</w:t>
      </w:r>
      <w:r w:rsidR="002E440C" w:rsidRPr="002E440C">
        <w:rPr>
          <w:rFonts w:ascii="Helvetica" w:eastAsia="Times New Roman" w:hAnsi="Helvetica" w:cs="Arial"/>
          <w:b/>
          <w:bCs/>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176(2), pp. 595-605</w:t>
      </w:r>
    </w:p>
    <w:p w14:paraId="6DD627C2" w14:textId="77777777" w:rsidR="002E440C" w:rsidRPr="002E440C" w:rsidRDefault="002E440C" w:rsidP="00117F8B">
      <w:pPr>
        <w:ind w:left="720"/>
        <w:rPr>
          <w:rFonts w:ascii="Helvetica" w:eastAsia="Times New Roman" w:hAnsi="Helvetica" w:cs="Arial"/>
          <w:color w:val="000000"/>
          <w:sz w:val="20"/>
          <w:szCs w:val="20"/>
        </w:rPr>
      </w:pPr>
    </w:p>
    <w:p w14:paraId="6BCE7511" w14:textId="191C96B9" w:rsidR="002E440C" w:rsidRPr="002E440C"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Verschuren</w:t>
      </w:r>
      <w:proofErr w:type="spellEnd"/>
      <w:r w:rsidRPr="00117F8B">
        <w:rPr>
          <w:rFonts w:ascii="Helvetica" w:eastAsia="Times New Roman" w:hAnsi="Helvetica" w:cs="Arial"/>
          <w:color w:val="000000"/>
          <w:sz w:val="20"/>
          <w:szCs w:val="20"/>
        </w:rPr>
        <w:t xml:space="preserve">, D., Johnson, T. C., Kling, H. J., Edgington, D. N., Leavitt, P. R., Brown, E. T., Talbot, M. R. and </w:t>
      </w:r>
      <w:proofErr w:type="spellStart"/>
      <w:r w:rsidRPr="00117F8B">
        <w:rPr>
          <w:rFonts w:ascii="Helvetica" w:eastAsia="Times New Roman" w:hAnsi="Helvetica" w:cs="Arial"/>
          <w:color w:val="000000"/>
          <w:sz w:val="20"/>
          <w:szCs w:val="20"/>
        </w:rPr>
        <w:t>Hecky</w:t>
      </w:r>
      <w:proofErr w:type="spellEnd"/>
      <w:r w:rsidRPr="00117F8B">
        <w:rPr>
          <w:rFonts w:ascii="Helvetica" w:eastAsia="Times New Roman" w:hAnsi="Helvetica" w:cs="Arial"/>
          <w:color w:val="000000"/>
          <w:sz w:val="20"/>
          <w:szCs w:val="20"/>
        </w:rPr>
        <w:t>, R. 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History and timing of human impact on Lake Victoria, East Africa</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of London. Series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269(1488), pp. 289-294</w:t>
      </w:r>
    </w:p>
    <w:p w14:paraId="5EE68D66" w14:textId="77777777" w:rsidR="002E440C" w:rsidRPr="002E440C" w:rsidRDefault="002E440C" w:rsidP="002E440C">
      <w:pPr>
        <w:ind w:left="720"/>
        <w:rPr>
          <w:rFonts w:ascii="Helvetica" w:eastAsia="Times New Roman" w:hAnsi="Helvetica" w:cs="Arial"/>
          <w:color w:val="000000"/>
          <w:sz w:val="20"/>
          <w:szCs w:val="20"/>
        </w:rPr>
      </w:pPr>
    </w:p>
    <w:p w14:paraId="5182D03D" w14:textId="3FEEADEA" w:rsidR="00117F8B" w:rsidRPr="00117F8B" w:rsidRDefault="00117F8B" w:rsidP="002E440C">
      <w:pPr>
        <w:rPr>
          <w:rFonts w:ascii="Helvetica" w:eastAsia="Times New Roman" w:hAnsi="Helvetica" w:cs="Arial"/>
          <w:color w:val="000000"/>
          <w:sz w:val="20"/>
          <w:szCs w:val="20"/>
        </w:rPr>
      </w:pPr>
      <w:proofErr w:type="spellStart"/>
      <w:r w:rsidRPr="00117F8B">
        <w:rPr>
          <w:rFonts w:ascii="Helvetica" w:eastAsia="Times New Roman" w:hAnsi="Helvetica" w:cs="Arial"/>
          <w:color w:val="000000"/>
          <w:sz w:val="20"/>
          <w:szCs w:val="20"/>
        </w:rPr>
        <w:t>Visser</w:t>
      </w:r>
      <w:proofErr w:type="spellEnd"/>
      <w:r w:rsidRPr="00117F8B">
        <w:rPr>
          <w:rFonts w:ascii="Helvetica" w:eastAsia="Times New Roman" w:hAnsi="Helvetica" w:cs="Arial"/>
          <w:color w:val="000000"/>
          <w:sz w:val="20"/>
          <w:szCs w:val="20"/>
        </w:rPr>
        <w:t xml:space="preserve">, M. E., Holleman, L. J. M. and </w:t>
      </w:r>
      <w:proofErr w:type="spellStart"/>
      <w:r w:rsidRPr="00117F8B">
        <w:rPr>
          <w:rFonts w:ascii="Helvetica" w:eastAsia="Times New Roman" w:hAnsi="Helvetica" w:cs="Arial"/>
          <w:color w:val="000000"/>
          <w:sz w:val="20"/>
          <w:szCs w:val="20"/>
        </w:rPr>
        <w:t>Gienapp</w:t>
      </w:r>
      <w:proofErr w:type="spellEnd"/>
      <w:r w:rsidRPr="00117F8B">
        <w:rPr>
          <w:rFonts w:ascii="Helvetica" w:eastAsia="Times New Roman" w:hAnsi="Helvetica" w:cs="Arial"/>
          <w:color w:val="000000"/>
          <w:sz w:val="20"/>
          <w:szCs w:val="20"/>
        </w:rPr>
        <w:t>, P.</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E440C">
        <w:rPr>
          <w:rFonts w:ascii="Helvetica" w:eastAsia="Times New Roman" w:hAnsi="Helvetica" w:cs="Arial"/>
          <w:color w:val="000000"/>
          <w:sz w:val="20"/>
          <w:szCs w:val="20"/>
        </w:rPr>
        <w:t xml:space="preserve">. </w:t>
      </w:r>
      <w:proofErr w:type="spellStart"/>
      <w:r w:rsidRPr="00117F8B">
        <w:rPr>
          <w:rFonts w:ascii="Helvetica" w:eastAsia="Times New Roman" w:hAnsi="Helvetica" w:cs="Arial"/>
          <w:color w:val="000000"/>
          <w:sz w:val="20"/>
          <w:szCs w:val="20"/>
        </w:rPr>
        <w:t>Oecologia</w:t>
      </w:r>
      <w:proofErr w:type="spellEnd"/>
      <w:r w:rsidRPr="00117F8B">
        <w:rPr>
          <w:rFonts w:ascii="Helvetica" w:eastAsia="Times New Roman" w:hAnsi="Helvetica" w:cs="Arial"/>
          <w:color w:val="000000"/>
          <w:sz w:val="20"/>
          <w:szCs w:val="20"/>
        </w:rPr>
        <w:t>,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147(1), pp. 164-172</w:t>
      </w:r>
    </w:p>
    <w:p w14:paraId="6641EF19" w14:textId="77777777" w:rsidR="002E440C" w:rsidRPr="002E440C" w:rsidRDefault="002E440C" w:rsidP="00117F8B">
      <w:pPr>
        <w:ind w:left="720"/>
        <w:rPr>
          <w:rFonts w:ascii="Helvetica" w:eastAsia="Times New Roman" w:hAnsi="Helvetica" w:cs="Arial"/>
          <w:b/>
          <w:bCs/>
          <w:color w:val="000000"/>
          <w:sz w:val="20"/>
          <w:szCs w:val="20"/>
        </w:rPr>
      </w:pPr>
    </w:p>
    <w:p w14:paraId="638BBB6A" w14:textId="77777777" w:rsidR="002E440C" w:rsidRPr="002E440C" w:rsidRDefault="002E440C" w:rsidP="00117F8B">
      <w:pPr>
        <w:ind w:left="720"/>
        <w:rPr>
          <w:rFonts w:ascii="Helvetica" w:eastAsia="Times New Roman" w:hAnsi="Helvetica" w:cs="Arial"/>
          <w:b/>
          <w:bCs/>
          <w:color w:val="000000"/>
          <w:sz w:val="20"/>
          <w:szCs w:val="20"/>
        </w:rPr>
      </w:pPr>
    </w:p>
    <w:p w14:paraId="7743D840" w14:textId="6CF2936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Wiltshire, K. H., </w:t>
      </w:r>
      <w:proofErr w:type="spellStart"/>
      <w:r w:rsidRPr="00117F8B">
        <w:rPr>
          <w:rFonts w:ascii="Helvetica" w:eastAsia="Times New Roman" w:hAnsi="Helvetica" w:cs="Arial"/>
          <w:color w:val="000000"/>
          <w:sz w:val="20"/>
          <w:szCs w:val="20"/>
        </w:rPr>
        <w:t>Malzahn</w:t>
      </w:r>
      <w:proofErr w:type="spellEnd"/>
      <w:r w:rsidRPr="00117F8B">
        <w:rPr>
          <w:rFonts w:ascii="Helvetica" w:eastAsia="Times New Roman" w:hAnsi="Helvetica" w:cs="Arial"/>
          <w:color w:val="000000"/>
          <w:sz w:val="20"/>
          <w:szCs w:val="20"/>
        </w:rPr>
        <w:t xml:space="preserve">, A. M., Wirtz, K., </w:t>
      </w:r>
      <w:proofErr w:type="spellStart"/>
      <w:r w:rsidRPr="00117F8B">
        <w:rPr>
          <w:rFonts w:ascii="Helvetica" w:eastAsia="Times New Roman" w:hAnsi="Helvetica" w:cs="Arial"/>
          <w:color w:val="000000"/>
          <w:sz w:val="20"/>
          <w:szCs w:val="20"/>
        </w:rPr>
        <w:t>Greve</w:t>
      </w:r>
      <w:proofErr w:type="spellEnd"/>
      <w:r w:rsidRPr="00117F8B">
        <w:rPr>
          <w:rFonts w:ascii="Helvetica" w:eastAsia="Times New Roman" w:hAnsi="Helvetica" w:cs="Arial"/>
          <w:color w:val="000000"/>
          <w:sz w:val="20"/>
          <w:szCs w:val="20"/>
        </w:rPr>
        <w:t xml:space="preserve">, W., </w:t>
      </w:r>
      <w:proofErr w:type="spellStart"/>
      <w:r w:rsidRPr="00117F8B">
        <w:rPr>
          <w:rFonts w:ascii="Helvetica" w:eastAsia="Times New Roman" w:hAnsi="Helvetica" w:cs="Arial"/>
          <w:color w:val="000000"/>
          <w:sz w:val="20"/>
          <w:szCs w:val="20"/>
        </w:rPr>
        <w:t>Janisch</w:t>
      </w:r>
      <w:proofErr w:type="spellEnd"/>
      <w:r w:rsidRPr="00117F8B">
        <w:rPr>
          <w:rFonts w:ascii="Helvetica" w:eastAsia="Times New Roman" w:hAnsi="Helvetica" w:cs="Arial"/>
          <w:color w:val="000000"/>
          <w:sz w:val="20"/>
          <w:szCs w:val="20"/>
        </w:rPr>
        <w:t xml:space="preserve">, S., </w:t>
      </w:r>
      <w:proofErr w:type="spellStart"/>
      <w:r w:rsidRPr="00117F8B">
        <w:rPr>
          <w:rFonts w:ascii="Helvetica" w:eastAsia="Times New Roman" w:hAnsi="Helvetica" w:cs="Arial"/>
          <w:color w:val="000000"/>
          <w:sz w:val="20"/>
          <w:szCs w:val="20"/>
        </w:rPr>
        <w:t>Mangelsdorf</w:t>
      </w:r>
      <w:proofErr w:type="spellEnd"/>
      <w:r w:rsidRPr="00117F8B">
        <w:rPr>
          <w:rFonts w:ascii="Helvetica" w:eastAsia="Times New Roman" w:hAnsi="Helvetica" w:cs="Arial"/>
          <w:color w:val="000000"/>
          <w:sz w:val="20"/>
          <w:szCs w:val="20"/>
        </w:rPr>
        <w:t>, P., Manly, B. F. and Boersma,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Resilience of North Sea phytoplankton spring bloom dynamics: An analysis of long-term data at Helgoland Roads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53(4), pp. 1294-1302</w:t>
      </w:r>
    </w:p>
    <w:p w14:paraId="1A27D2AF" w14:textId="207BCAB1"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Winder, M. and Schindler, D. E.</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Climate change uncouples trophic interactions in an aquatic ecosystem</w:t>
      </w:r>
      <w:r w:rsidR="002E440C" w:rsidRPr="002E440C">
        <w:rPr>
          <w:rFonts w:ascii="Helvetica" w:eastAsia="Times New Roman" w:hAnsi="Helvetica" w:cs="Arial"/>
          <w:i/>
          <w:iCs/>
          <w:color w:val="000000"/>
          <w:sz w:val="20"/>
          <w:szCs w:val="20"/>
        </w:rPr>
        <w:t>.</w:t>
      </w:r>
    </w:p>
    <w:p w14:paraId="04CA434E"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2004</w:t>
      </w:r>
      <w:r w:rsidRPr="00117F8B">
        <w:rPr>
          <w:rFonts w:ascii="Helvetica" w:eastAsia="Times New Roman" w:hAnsi="Helvetica" w:cs="Arial"/>
          <w:color w:val="000000"/>
          <w:sz w:val="20"/>
          <w:szCs w:val="20"/>
        </w:rPr>
        <w:t>, Vol. 85(8), pp. 2100-2106</w:t>
      </w:r>
    </w:p>
    <w:p w14:paraId="07712485" w14:textId="77777777" w:rsidR="002E440C" w:rsidRPr="002E440C" w:rsidRDefault="002E440C" w:rsidP="002E440C">
      <w:pPr>
        <w:rPr>
          <w:rFonts w:ascii="Helvetica" w:eastAsia="Times New Roman" w:hAnsi="Helvetica" w:cs="Arial"/>
          <w:color w:val="000000"/>
          <w:sz w:val="20"/>
          <w:szCs w:val="20"/>
        </w:rPr>
      </w:pPr>
    </w:p>
    <w:p w14:paraId="416C7814" w14:textId="1FCC8472" w:rsidR="00117F8B" w:rsidRPr="00117F8B" w:rsidRDefault="00117F8B" w:rsidP="002E440C">
      <w:pPr>
        <w:rPr>
          <w:rFonts w:ascii="Arial" w:eastAsia="Times New Roman" w:hAnsi="Arial" w:cs="Arial"/>
          <w:color w:val="000000"/>
          <w:sz w:val="18"/>
          <w:szCs w:val="18"/>
        </w:rPr>
      </w:pPr>
      <w:proofErr w:type="spellStart"/>
      <w:r w:rsidRPr="00117F8B">
        <w:rPr>
          <w:rFonts w:ascii="Helvetica" w:eastAsia="Times New Roman" w:hAnsi="Helvetica" w:cs="Arial"/>
          <w:color w:val="000000"/>
          <w:sz w:val="20"/>
          <w:szCs w:val="20"/>
        </w:rPr>
        <w:t>Wolkovich</w:t>
      </w:r>
      <w:proofErr w:type="spellEnd"/>
      <w:r w:rsidRPr="00117F8B">
        <w:rPr>
          <w:rFonts w:ascii="Helvetica" w:eastAsia="Times New Roman" w:hAnsi="Helvetica" w:cs="Arial"/>
          <w:color w:val="000000"/>
          <w:sz w:val="20"/>
          <w:szCs w:val="20"/>
        </w:rPr>
        <w:t xml:space="preserve">, E., Cook, B., </w:t>
      </w:r>
      <w:proofErr w:type="spellStart"/>
      <w:r w:rsidRPr="00117F8B">
        <w:rPr>
          <w:rFonts w:ascii="Helvetica" w:eastAsia="Times New Roman" w:hAnsi="Helvetica" w:cs="Arial"/>
          <w:color w:val="000000"/>
          <w:sz w:val="20"/>
          <w:szCs w:val="20"/>
        </w:rPr>
        <w:t>McLauchlan</w:t>
      </w:r>
      <w:proofErr w:type="spellEnd"/>
      <w:r w:rsidRPr="00117F8B">
        <w:rPr>
          <w:rFonts w:ascii="Helvetica" w:eastAsia="Times New Roman" w:hAnsi="Helvetica" w:cs="Arial"/>
          <w:color w:val="000000"/>
          <w:sz w:val="20"/>
          <w:szCs w:val="20"/>
        </w:rPr>
        <w:t xml:space="preserve">, K. and Davies, </w:t>
      </w:r>
      <w:proofErr w:type="spellStart"/>
      <w:r w:rsidRPr="00117F8B">
        <w:rPr>
          <w:rFonts w:ascii="Helvetica" w:eastAsia="Times New Roman" w:hAnsi="Helvetica" w:cs="Arial"/>
          <w:color w:val="000000"/>
          <w:sz w:val="20"/>
          <w:szCs w:val="20"/>
        </w:rPr>
        <w:t>T.</w:t>
      </w:r>
      <w:r w:rsidRPr="00117F8B">
        <w:rPr>
          <w:rFonts w:ascii="Helvetica" w:eastAsia="Times New Roman" w:hAnsi="Helvetica" w:cs="Arial"/>
          <w:i/>
          <w:iCs/>
          <w:color w:val="000000"/>
          <w:sz w:val="20"/>
          <w:szCs w:val="20"/>
        </w:rPr>
        <w:t>Temporal</w:t>
      </w:r>
      <w:proofErr w:type="spellEnd"/>
      <w:r w:rsidRPr="00117F8B">
        <w:rPr>
          <w:rFonts w:ascii="Helvetica" w:eastAsia="Times New Roman" w:hAnsi="Helvetica" w:cs="Arial"/>
          <w:i/>
          <w:iCs/>
          <w:color w:val="000000"/>
          <w:sz w:val="20"/>
          <w:szCs w:val="20"/>
        </w:rPr>
        <w:t xml:space="preserve"> ecology in the Anthropocene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17(11), pp. 1365-1379</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lastRenderedPageBreak/>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lastRenderedPageBreak/>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A91800">
        <w:tc>
          <w:tcPr>
            <w:tcW w:w="3510" w:type="dxa"/>
            <w:gridSpan w:val="3"/>
            <w:vMerge w:val="restart"/>
            <w:tcBorders>
              <w:left w:val="nil"/>
              <w:right w:val="nil"/>
            </w:tcBorders>
          </w:tcPr>
          <w:p w14:paraId="539D6849" w14:textId="77777777" w:rsidR="006F3E7B" w:rsidRPr="00AE69BC"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Borders>
              <w:left w:val="nil"/>
              <w:right w:val="nil"/>
            </w:tcBorders>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A91800">
        <w:tc>
          <w:tcPr>
            <w:tcW w:w="3510" w:type="dxa"/>
            <w:gridSpan w:val="3"/>
            <w:vMerge/>
            <w:tcBorders>
              <w:left w:val="nil"/>
              <w:right w:val="nil"/>
            </w:tcBorders>
          </w:tcPr>
          <w:p w14:paraId="12201642" w14:textId="77777777" w:rsidR="006F3E7B" w:rsidRPr="00AE69BC"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AE69BC"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Life-history</w:t>
            </w:r>
          </w:p>
        </w:tc>
        <w:tc>
          <w:tcPr>
            <w:tcW w:w="2551" w:type="dxa"/>
            <w:gridSpan w:val="2"/>
            <w:tcBorders>
              <w:left w:val="nil"/>
              <w:right w:val="nil"/>
            </w:tcBorders>
          </w:tcPr>
          <w:p w14:paraId="272DE29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Food-web</w:t>
            </w:r>
          </w:p>
        </w:tc>
        <w:tc>
          <w:tcPr>
            <w:tcW w:w="851" w:type="dxa"/>
            <w:tcBorders>
              <w:left w:val="nil"/>
              <w:right w:val="nil"/>
            </w:tcBorders>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A91800">
        <w:tc>
          <w:tcPr>
            <w:tcW w:w="3510" w:type="dxa"/>
            <w:gridSpan w:val="3"/>
            <w:vMerge/>
            <w:tcBorders>
              <w:left w:val="nil"/>
              <w:right w:val="nil"/>
            </w:tcBorders>
          </w:tcPr>
          <w:p w14:paraId="1858B11B" w14:textId="77777777" w:rsidR="006F3E7B" w:rsidRPr="00AE69BC"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D05B10">
        <w:tc>
          <w:tcPr>
            <w:tcW w:w="1384" w:type="dxa"/>
            <w:vMerge w:val="restart"/>
            <w:tcBorders>
              <w:left w:val="nil"/>
              <w:right w:val="nil"/>
            </w:tcBorders>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Borders>
              <w:left w:val="nil"/>
              <w:right w:val="nil"/>
            </w:tcBorders>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Borders>
              <w:left w:val="nil"/>
              <w:right w:val="nil"/>
            </w:tcBorders>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Borders>
              <w:left w:val="nil"/>
              <w:right w:val="nil"/>
            </w:tcBorders>
          </w:tcPr>
          <w:p w14:paraId="05E144B2" w14:textId="04D68789" w:rsidR="006F3E7B" w:rsidRPr="00AE69BC" w:rsidRDefault="00031A91" w:rsidP="00D05B10">
            <w:pPr>
              <w:jc w:val="center"/>
              <w:rPr>
                <w:rFonts w:ascii="Helvetica" w:hAnsi="Helvetica"/>
                <w:sz w:val="20"/>
                <w:szCs w:val="20"/>
              </w:rPr>
            </w:pPr>
            <w:r w:rsidRPr="00031A91">
              <w:rPr>
                <w:rFonts w:ascii="Helvetica" w:hAnsi="Helvetica"/>
                <w:sz w:val="20"/>
                <w:szCs w:val="20"/>
              </w:rPr>
              <w:t>6</w:t>
            </w:r>
          </w:p>
        </w:tc>
        <w:tc>
          <w:tcPr>
            <w:tcW w:w="1276" w:type="dxa"/>
            <w:tcBorders>
              <w:left w:val="nil"/>
              <w:right w:val="nil"/>
            </w:tcBorders>
            <w:shd w:val="clear" w:color="auto" w:fill="auto"/>
          </w:tcPr>
          <w:p w14:paraId="2E15251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C3C1D8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4</w:t>
            </w:r>
          </w:p>
        </w:tc>
        <w:tc>
          <w:tcPr>
            <w:tcW w:w="1275" w:type="dxa"/>
            <w:tcBorders>
              <w:left w:val="nil"/>
              <w:right w:val="nil"/>
            </w:tcBorders>
          </w:tcPr>
          <w:p w14:paraId="29456C6E" w14:textId="38E35621" w:rsidR="006F3E7B" w:rsidRPr="00AE69BC" w:rsidRDefault="006F3E7B" w:rsidP="00D05B10">
            <w:pPr>
              <w:jc w:val="cente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Borders>
              <w:left w:val="nil"/>
              <w:right w:val="nil"/>
            </w:tcBorders>
          </w:tcPr>
          <w:p w14:paraId="675D8E34" w14:textId="60E2D839" w:rsidR="006F3E7B" w:rsidRPr="00AE69BC" w:rsidRDefault="006F3E7B" w:rsidP="00D05B10">
            <w:pPr>
              <w:jc w:val="cente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D05B10">
        <w:tc>
          <w:tcPr>
            <w:tcW w:w="1384" w:type="dxa"/>
            <w:vMerge/>
            <w:tcBorders>
              <w:left w:val="nil"/>
              <w:right w:val="nil"/>
            </w:tcBorders>
          </w:tcPr>
          <w:p w14:paraId="2EAF8515" w14:textId="77777777" w:rsidR="006F3E7B" w:rsidRPr="00AE69BC"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Borders>
              <w:left w:val="nil"/>
              <w:right w:val="nil"/>
            </w:tcBorders>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AE69BC" w:rsidRDefault="00031A91" w:rsidP="00D05B10">
            <w:pPr>
              <w:jc w:val="center"/>
              <w:rPr>
                <w:rFonts w:ascii="Helvetica" w:hAnsi="Helvetica"/>
                <w:sz w:val="20"/>
                <w:szCs w:val="20"/>
              </w:rPr>
            </w:pPr>
            <w:r>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6" w:type="dxa"/>
            <w:tcBorders>
              <w:left w:val="nil"/>
              <w:right w:val="nil"/>
            </w:tcBorders>
          </w:tcPr>
          <w:p w14:paraId="5D2AF9E9"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1275" w:type="dxa"/>
            <w:tcBorders>
              <w:left w:val="nil"/>
              <w:right w:val="nil"/>
            </w:tcBorders>
          </w:tcPr>
          <w:p w14:paraId="54C2580E"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851" w:type="dxa"/>
            <w:tcBorders>
              <w:left w:val="nil"/>
              <w:right w:val="nil"/>
            </w:tcBorders>
          </w:tcPr>
          <w:p w14:paraId="3EB8E6F4" w14:textId="0A2CC1F0" w:rsidR="006F3E7B" w:rsidRPr="00AE69BC" w:rsidRDefault="006F3E7B" w:rsidP="00D05B10">
            <w:pPr>
              <w:jc w:val="cente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D05B10">
        <w:tc>
          <w:tcPr>
            <w:tcW w:w="1384" w:type="dxa"/>
            <w:vMerge/>
            <w:tcBorders>
              <w:left w:val="nil"/>
              <w:right w:val="nil"/>
            </w:tcBorders>
          </w:tcPr>
          <w:p w14:paraId="2DB50DC1" w14:textId="77777777" w:rsidR="006F3E7B" w:rsidRPr="00AE69BC"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AE69BC"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897C13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tcPr>
          <w:p w14:paraId="70DBC8EC"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5" w:type="dxa"/>
            <w:tcBorders>
              <w:left w:val="nil"/>
              <w:right w:val="nil"/>
            </w:tcBorders>
          </w:tcPr>
          <w:p w14:paraId="3AB7E844"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851" w:type="dxa"/>
            <w:tcBorders>
              <w:left w:val="nil"/>
              <w:right w:val="nil"/>
            </w:tcBorders>
          </w:tcPr>
          <w:p w14:paraId="3C564D26" w14:textId="77777777" w:rsidR="006F3E7B" w:rsidRPr="00AE69BC" w:rsidRDefault="006F3E7B" w:rsidP="00D05B10">
            <w:pPr>
              <w:jc w:val="cente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D05B10">
        <w:tc>
          <w:tcPr>
            <w:tcW w:w="2235" w:type="dxa"/>
            <w:gridSpan w:val="2"/>
            <w:tcBorders>
              <w:left w:val="nil"/>
              <w:right w:val="nil"/>
            </w:tcBorders>
          </w:tcPr>
          <w:p w14:paraId="1373E1B8" w14:textId="77777777" w:rsidR="00200FFE" w:rsidRPr="00AE69BC"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5842DC" w:rsidRDefault="00200FFE" w:rsidP="00D05B10">
            <w:pPr>
              <w:jc w:val="center"/>
              <w:rPr>
                <w:rFonts w:ascii="Helvetica" w:hAnsi="Helvetica"/>
                <w:b/>
                <w:sz w:val="20"/>
                <w:szCs w:val="20"/>
              </w:rPr>
            </w:pPr>
            <w:r w:rsidRPr="00DB5786">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5842DC" w:rsidRDefault="00200FFE" w:rsidP="00D05B10">
            <w:pPr>
              <w:jc w:val="center"/>
              <w:rPr>
                <w:rFonts w:ascii="Helvetica" w:hAnsi="Helvetica"/>
                <w:b/>
                <w:sz w:val="20"/>
                <w:szCs w:val="20"/>
              </w:rPr>
            </w:pPr>
            <w:r w:rsidRPr="005842DC">
              <w:rPr>
                <w:rFonts w:ascii="Helvetica" w:hAnsi="Helvetica"/>
                <w:b/>
                <w:sz w:val="20"/>
                <w:szCs w:val="20"/>
              </w:rPr>
              <w:t>1</w:t>
            </w:r>
          </w:p>
        </w:tc>
        <w:tc>
          <w:tcPr>
            <w:tcW w:w="1276" w:type="dxa"/>
            <w:tcBorders>
              <w:left w:val="nil"/>
              <w:right w:val="nil"/>
            </w:tcBorders>
          </w:tcPr>
          <w:p w14:paraId="5C953558" w14:textId="4C3DCE2F" w:rsidR="00200FFE" w:rsidRPr="003F0CDA" w:rsidRDefault="00200FFE" w:rsidP="00D05B10">
            <w:pPr>
              <w:jc w:val="center"/>
              <w:rPr>
                <w:rFonts w:ascii="Helvetica" w:hAnsi="Helvetica"/>
                <w:b/>
                <w:sz w:val="20"/>
                <w:szCs w:val="20"/>
              </w:rPr>
            </w:pPr>
            <w:r w:rsidRPr="002043C5">
              <w:rPr>
                <w:rFonts w:ascii="Helvetica" w:hAnsi="Helvetica"/>
                <w:b/>
                <w:sz w:val="20"/>
                <w:szCs w:val="20"/>
              </w:rPr>
              <w:t>12</w:t>
            </w:r>
          </w:p>
        </w:tc>
        <w:tc>
          <w:tcPr>
            <w:tcW w:w="1275" w:type="dxa"/>
            <w:tcBorders>
              <w:left w:val="nil"/>
              <w:right w:val="nil"/>
            </w:tcBorders>
          </w:tcPr>
          <w:p w14:paraId="632C5466" w14:textId="6DC3307A" w:rsidR="00200FFE" w:rsidRPr="0015590A" w:rsidRDefault="00200FFE" w:rsidP="00D05B10">
            <w:pPr>
              <w:jc w:val="center"/>
              <w:rPr>
                <w:rFonts w:ascii="Helvetica" w:hAnsi="Helvetica"/>
                <w:b/>
                <w:sz w:val="20"/>
                <w:szCs w:val="20"/>
              </w:rPr>
            </w:pPr>
            <w:r w:rsidRPr="0015590A">
              <w:rPr>
                <w:rFonts w:ascii="Helvetica" w:hAnsi="Helvetica"/>
                <w:b/>
                <w:sz w:val="20"/>
                <w:szCs w:val="20"/>
              </w:rPr>
              <w:t>26</w:t>
            </w:r>
          </w:p>
        </w:tc>
        <w:tc>
          <w:tcPr>
            <w:tcW w:w="851" w:type="dxa"/>
            <w:tcBorders>
              <w:left w:val="nil"/>
              <w:right w:val="nil"/>
            </w:tcBorders>
          </w:tcPr>
          <w:p w14:paraId="36AEA851" w14:textId="427534D1" w:rsidR="00200FFE" w:rsidRPr="006A0C58" w:rsidRDefault="00200FFE" w:rsidP="00D05B10">
            <w:pPr>
              <w:jc w:val="cente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lastRenderedPageBreak/>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AE69BC"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AE69BC" w:rsidRDefault="00DD2B1B" w:rsidP="008A7EAE">
            <w:pPr>
              <w:jc w:val="cente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8A7EAE">
        <w:tc>
          <w:tcPr>
            <w:tcW w:w="3230" w:type="dxa"/>
            <w:gridSpan w:val="2"/>
            <w:vMerge/>
            <w:tcBorders>
              <w:left w:val="nil"/>
              <w:right w:val="nil"/>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8A7EAE">
        <w:tc>
          <w:tcPr>
            <w:tcW w:w="3230" w:type="dxa"/>
            <w:gridSpan w:val="2"/>
            <w:vMerge/>
            <w:tcBorders>
              <w:left w:val="nil"/>
              <w:right w:val="nil"/>
            </w:tcBorders>
          </w:tcPr>
          <w:p w14:paraId="20F55B81" w14:textId="77777777" w:rsidR="00DD2B1B" w:rsidRPr="00AE69BC"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AE69BC"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030207">
        <w:tc>
          <w:tcPr>
            <w:tcW w:w="1809" w:type="dxa"/>
            <w:vMerge w:val="restart"/>
            <w:tcBorders>
              <w:left w:val="nil"/>
              <w:right w:val="nil"/>
            </w:tcBorders>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421" w:type="dxa"/>
            <w:tcBorders>
              <w:left w:val="nil"/>
              <w:right w:val="nil"/>
            </w:tcBorders>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left w:val="nil"/>
              <w:right w:val="nil"/>
            </w:tcBorders>
          </w:tcPr>
          <w:p w14:paraId="14421DCC" w14:textId="35A82A16" w:rsidR="00DD2B1B" w:rsidRPr="00AE69BC" w:rsidRDefault="00337CE8" w:rsidP="00030207">
            <w:pPr>
              <w:jc w:val="center"/>
              <w:rPr>
                <w:rFonts w:ascii="Helvetica" w:hAnsi="Helvetica"/>
                <w:sz w:val="20"/>
                <w:szCs w:val="20"/>
              </w:rPr>
            </w:pPr>
            <w:r>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AE69BC" w:rsidRDefault="00DD2B1B" w:rsidP="00030207">
            <w:pPr>
              <w:jc w:val="cente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right w:val="nil"/>
            </w:tcBorders>
          </w:tcPr>
          <w:p w14:paraId="4422975B" w14:textId="4911678A"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595" w:type="dxa"/>
            <w:tcBorders>
              <w:left w:val="nil"/>
              <w:right w:val="nil"/>
            </w:tcBorders>
            <w:shd w:val="clear" w:color="auto" w:fill="auto"/>
          </w:tcPr>
          <w:p w14:paraId="7E15687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675" w:type="dxa"/>
            <w:tcBorders>
              <w:left w:val="nil"/>
              <w:right w:val="nil"/>
            </w:tcBorders>
            <w:shd w:val="clear" w:color="auto" w:fill="auto"/>
          </w:tcPr>
          <w:p w14:paraId="165527A6" w14:textId="6ECDFE00" w:rsidR="00DD2B1B" w:rsidRPr="00AE69BC" w:rsidRDefault="004A475B" w:rsidP="00030207">
            <w:pPr>
              <w:jc w:val="center"/>
              <w:rPr>
                <w:rFonts w:ascii="Helvetica" w:hAnsi="Helvetica"/>
                <w:sz w:val="20"/>
                <w:szCs w:val="20"/>
              </w:rPr>
            </w:pPr>
            <w:r>
              <w:rPr>
                <w:rFonts w:ascii="Helvetica" w:hAnsi="Helvetica"/>
                <w:sz w:val="20"/>
                <w:szCs w:val="20"/>
              </w:rPr>
              <w:t>19</w:t>
            </w:r>
          </w:p>
        </w:tc>
        <w:tc>
          <w:tcPr>
            <w:tcW w:w="992" w:type="dxa"/>
            <w:tcBorders>
              <w:left w:val="nil"/>
              <w:right w:val="nil"/>
            </w:tcBorders>
          </w:tcPr>
          <w:p w14:paraId="5BDEC85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6</w:t>
            </w:r>
          </w:p>
        </w:tc>
      </w:tr>
      <w:tr w:rsidR="00DD2B1B" w:rsidRPr="00AE69BC" w14:paraId="1AEA3D91" w14:textId="77777777" w:rsidTr="00030207">
        <w:tc>
          <w:tcPr>
            <w:tcW w:w="1809" w:type="dxa"/>
            <w:vMerge/>
            <w:tcBorders>
              <w:left w:val="nil"/>
              <w:right w:val="nil"/>
            </w:tcBorders>
          </w:tcPr>
          <w:p w14:paraId="4CFEF1E9" w14:textId="14DD3FC3" w:rsidR="00DD2B1B" w:rsidRPr="00AE69BC"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left w:val="nil"/>
              <w:right w:val="nil"/>
            </w:tcBorders>
          </w:tcPr>
          <w:p w14:paraId="0D5C3737" w14:textId="28D8BC87" w:rsidR="00DD2B1B" w:rsidRPr="00AE69BC" w:rsidRDefault="00DD2B1B" w:rsidP="00030207">
            <w:pPr>
              <w:jc w:val="cente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AE69BC" w:rsidRDefault="00337CE8" w:rsidP="00030207">
            <w:pPr>
              <w:jc w:val="cente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AE69BC" w:rsidRDefault="00DD2B1B" w:rsidP="00030207">
            <w:pPr>
              <w:jc w:val="center"/>
              <w:rPr>
                <w:rFonts w:ascii="Helvetica" w:hAnsi="Helvetica"/>
                <w:sz w:val="20"/>
                <w:szCs w:val="20"/>
              </w:rPr>
            </w:pPr>
            <w:r w:rsidRPr="00AE69BC">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4</w:t>
            </w:r>
          </w:p>
        </w:tc>
        <w:tc>
          <w:tcPr>
            <w:tcW w:w="675" w:type="dxa"/>
            <w:tcBorders>
              <w:left w:val="nil"/>
              <w:right w:val="nil"/>
            </w:tcBorders>
          </w:tcPr>
          <w:p w14:paraId="6360B68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992" w:type="dxa"/>
            <w:tcBorders>
              <w:left w:val="nil"/>
              <w:right w:val="nil"/>
            </w:tcBorders>
          </w:tcPr>
          <w:p w14:paraId="1047508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r>
      <w:tr w:rsidR="00DD2B1B" w:rsidRPr="00AE69BC" w14:paraId="07579F88" w14:textId="77777777" w:rsidTr="00030207">
        <w:tc>
          <w:tcPr>
            <w:tcW w:w="1809" w:type="dxa"/>
            <w:vMerge/>
            <w:tcBorders>
              <w:left w:val="nil"/>
              <w:right w:val="nil"/>
            </w:tcBorders>
          </w:tcPr>
          <w:p w14:paraId="27489F52" w14:textId="77777777" w:rsidR="00DD2B1B" w:rsidRPr="00AE69BC"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left w:val="nil"/>
              <w:right w:val="nil"/>
            </w:tcBorders>
          </w:tcPr>
          <w:p w14:paraId="427F1B9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595" w:type="dxa"/>
            <w:tcBorders>
              <w:left w:val="nil"/>
              <w:right w:val="nil"/>
            </w:tcBorders>
            <w:shd w:val="clear" w:color="auto" w:fill="auto"/>
          </w:tcPr>
          <w:p w14:paraId="019D04EB"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675" w:type="dxa"/>
            <w:tcBorders>
              <w:left w:val="nil"/>
              <w:right w:val="nil"/>
            </w:tcBorders>
          </w:tcPr>
          <w:p w14:paraId="7FD24BE3"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992" w:type="dxa"/>
            <w:tcBorders>
              <w:left w:val="nil"/>
              <w:right w:val="nil"/>
            </w:tcBorders>
          </w:tcPr>
          <w:p w14:paraId="41B63D3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r>
      <w:tr w:rsidR="00DD2B1B" w:rsidRPr="00AE69BC" w14:paraId="47FD4422" w14:textId="77777777" w:rsidTr="00030207">
        <w:tc>
          <w:tcPr>
            <w:tcW w:w="1809" w:type="dxa"/>
            <w:vMerge/>
            <w:tcBorders>
              <w:left w:val="nil"/>
              <w:right w:val="nil"/>
            </w:tcBorders>
          </w:tcPr>
          <w:p w14:paraId="478FE67E"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left w:val="nil"/>
              <w:right w:val="nil"/>
            </w:tcBorders>
          </w:tcPr>
          <w:p w14:paraId="33679000"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337CE8" w:rsidRDefault="00DD2B1B" w:rsidP="00030207">
            <w:pPr>
              <w:jc w:val="cente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337CE8" w:rsidRDefault="00DD2B1B" w:rsidP="00030207">
            <w:pPr>
              <w:jc w:val="center"/>
              <w:rPr>
                <w:rFonts w:ascii="Helvetica" w:hAnsi="Helvetica"/>
                <w:b/>
                <w:sz w:val="20"/>
                <w:szCs w:val="20"/>
              </w:rPr>
            </w:pPr>
            <w:r w:rsidRPr="00337CE8">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6</w:t>
            </w:r>
          </w:p>
        </w:tc>
        <w:tc>
          <w:tcPr>
            <w:tcW w:w="675" w:type="dxa"/>
            <w:tcBorders>
              <w:left w:val="nil"/>
              <w:right w:val="nil"/>
            </w:tcBorders>
          </w:tcPr>
          <w:p w14:paraId="097F1B70" w14:textId="4F7736ED" w:rsidR="00DD2B1B" w:rsidRPr="00337CE8" w:rsidRDefault="004A475B" w:rsidP="00030207">
            <w:pPr>
              <w:jc w:val="center"/>
              <w:rPr>
                <w:rFonts w:ascii="Helvetica" w:hAnsi="Helvetica"/>
                <w:b/>
                <w:sz w:val="20"/>
                <w:szCs w:val="20"/>
              </w:rPr>
            </w:pPr>
            <w:r w:rsidRPr="00337CE8">
              <w:rPr>
                <w:rFonts w:ascii="Helvetica" w:hAnsi="Helvetica"/>
                <w:b/>
                <w:sz w:val="20"/>
                <w:szCs w:val="20"/>
              </w:rPr>
              <w:t>21</w:t>
            </w:r>
          </w:p>
        </w:tc>
        <w:tc>
          <w:tcPr>
            <w:tcW w:w="992" w:type="dxa"/>
            <w:tcBorders>
              <w:left w:val="nil"/>
              <w:right w:val="nil"/>
            </w:tcBorders>
          </w:tcPr>
          <w:p w14:paraId="6C4C58F3"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030207">
        <w:tc>
          <w:tcPr>
            <w:tcW w:w="1809" w:type="dxa"/>
            <w:tcBorders>
              <w:left w:val="nil"/>
              <w:right w:val="nil"/>
            </w:tcBorders>
          </w:tcPr>
          <w:p w14:paraId="0E41495B"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left w:val="nil"/>
              <w:right w:val="nil"/>
            </w:tcBorders>
          </w:tcPr>
          <w:p w14:paraId="371F6E22" w14:textId="77777777" w:rsidR="00DD2B1B" w:rsidRPr="00337CE8"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337CE8"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337CE8"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337CE8"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lastRenderedPageBreak/>
        <w:t>Figures</w:t>
      </w:r>
    </w:p>
    <w:p w14:paraId="6500D4FA" w14:textId="6CFA67AC"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 xml:space="preserve">(a). </w:t>
      </w:r>
      <w:r w:rsidR="0084686A">
        <w:rPr>
          <w:rFonts w:ascii="Helvetica" w:hAnsi="Helvetica" w:cs="Helvetica"/>
          <w:sz w:val="22"/>
          <w:szCs w:val="22"/>
          <w:lang w:val="en-US"/>
        </w:rPr>
        <w:t>The hypothesis</w:t>
      </w:r>
      <w:r w:rsidR="0084686A">
        <w:rPr>
          <w:rFonts w:ascii="Helvetica" w:hAnsi="Helvetica"/>
          <w:sz w:val="22"/>
          <w:szCs w:val="22"/>
        </w:rPr>
        <w:t xml:space="preserve"> </w:t>
      </w:r>
      <w:r w:rsidR="0084686A" w:rsidRPr="00AE69BC">
        <w:rPr>
          <w:rFonts w:ascii="Helvetica" w:hAnsi="Helvetica" w:cs="Helvetica"/>
          <w:sz w:val="22"/>
          <w:szCs w:val="22"/>
          <w:lang w:val="en-US"/>
        </w:rPr>
        <w:t xml:space="preserve">postulates that </w:t>
      </w:r>
      <w:r w:rsidR="0084686A">
        <w:rPr>
          <w:rFonts w:ascii="Helvetica" w:hAnsi="Helvetica" w:cs="Helvetica"/>
          <w:sz w:val="22"/>
          <w:szCs w:val="22"/>
          <w:lang w:val="en-US"/>
        </w:rPr>
        <w:t>a</w:t>
      </w:r>
      <w:r w:rsidR="0084686A" w:rsidRPr="00AE69BC">
        <w:rPr>
          <w:rFonts w:ascii="Helvetica" w:hAnsi="Helvetica" w:cs="Helvetica"/>
          <w:sz w:val="22"/>
          <w:szCs w:val="22"/>
          <w:lang w:val="en-US"/>
        </w:rPr>
        <w:t xml:space="preserve"> consumer</w:t>
      </w:r>
      <w:r w:rsidR="0084686A">
        <w:rPr>
          <w:rFonts w:ascii="Helvetica" w:hAnsi="Helvetica" w:cs="Helvetica"/>
          <w:sz w:val="22"/>
          <w:szCs w:val="22"/>
          <w:lang w:val="en-US"/>
        </w:rPr>
        <w:t xml:space="preserve"> should temporally ‘match’ the peak of its energetic phase with the peak of resource availability and thus have the highest </w:t>
      </w:r>
      <w:commentRangeStart w:id="250"/>
      <w:r w:rsidR="00CA2683">
        <w:rPr>
          <w:rFonts w:ascii="Helvetica" w:hAnsi="Helvetica" w:cs="Helvetica"/>
          <w:sz w:val="22"/>
          <w:szCs w:val="22"/>
          <w:lang w:val="en-US"/>
        </w:rPr>
        <w:t xml:space="preserve">fitness </w:t>
      </w:r>
      <w:r w:rsidR="00CA2683" w:rsidRPr="00AE69BC">
        <w:rPr>
          <w:rFonts w:ascii="Helvetica" w:hAnsi="Helvetica" w:cs="Helvetica"/>
          <w:sz w:val="22"/>
          <w:szCs w:val="22"/>
          <w:lang w:val="en-US"/>
        </w:rPr>
        <w:t>(</w:t>
      </w:r>
      <w:proofErr w:type="spellStart"/>
      <w:r w:rsidR="00CA2683">
        <w:rPr>
          <w:rFonts w:ascii="Helvetica" w:hAnsi="Helvetica" w:cs="Helvetica"/>
          <w:sz w:val="22"/>
          <w:szCs w:val="22"/>
          <w:lang w:val="en-US"/>
        </w:rPr>
        <w:t>a</w:t>
      </w:r>
      <w:proofErr w:type="gramStart"/>
      <w:r w:rsidR="00CA2683">
        <w:rPr>
          <w:rFonts w:ascii="Helvetica" w:hAnsi="Helvetica" w:cs="Helvetica"/>
          <w:sz w:val="22"/>
          <w:szCs w:val="22"/>
          <w:lang w:val="en-US"/>
        </w:rPr>
        <w:t>,c</w:t>
      </w:r>
      <w:proofErr w:type="spellEnd"/>
      <w:proofErr w:type="gramEnd"/>
      <w:r w:rsidR="00CA2683" w:rsidRPr="00AE69BC">
        <w:rPr>
          <w:rFonts w:ascii="Helvetica" w:hAnsi="Helvetica" w:cs="Helvetica"/>
          <w:sz w:val="22"/>
          <w:szCs w:val="22"/>
          <w:lang w:val="en-US"/>
        </w:rPr>
        <w:t>)</w:t>
      </w:r>
      <w:r w:rsidR="00CA2683">
        <w:rPr>
          <w:rFonts w:ascii="Helvetica" w:hAnsi="Helvetica" w:cs="Helvetica"/>
          <w:sz w:val="22"/>
          <w:szCs w:val="22"/>
          <w:lang w:val="en-US"/>
        </w:rPr>
        <w:t xml:space="preserve"> </w:t>
      </w:r>
      <w:commentRangeEnd w:id="250"/>
      <w:r w:rsidR="00CA2683">
        <w:rPr>
          <w:rStyle w:val="CommentReference"/>
        </w:rPr>
        <w:commentReference w:id="250"/>
      </w:r>
      <w:r w:rsidR="0084686A">
        <w:rPr>
          <w:rFonts w:ascii="Helvetica" w:hAnsi="Helvetica" w:cs="Helvetica"/>
          <w:sz w:val="22"/>
          <w:szCs w:val="22"/>
          <w:lang w:val="en-US"/>
        </w:rPr>
        <w:t>and i</w:t>
      </w:r>
      <w:r w:rsidR="0084686A" w:rsidRPr="00AE69BC">
        <w:rPr>
          <w:rFonts w:ascii="Helvetica" w:hAnsi="Helvetica" w:cs="Helvetica"/>
          <w:sz w:val="22"/>
          <w:szCs w:val="22"/>
          <w:lang w:val="en-US"/>
        </w:rPr>
        <w:t xml:space="preserve">f there is any change to the relative timing of </w:t>
      </w:r>
      <w:r w:rsidR="0084686A">
        <w:rPr>
          <w:rFonts w:ascii="Helvetica" w:hAnsi="Helvetica" w:cs="Helvetica"/>
          <w:sz w:val="22"/>
          <w:szCs w:val="22"/>
          <w:lang w:val="en-US"/>
        </w:rPr>
        <w:t>the</w:t>
      </w:r>
      <w:r w:rsidR="0084686A"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5C3E8922" w:rsidR="00FD694A" w:rsidRPr="00AE69BC" w:rsidRDefault="0084686A" w:rsidP="00552897">
      <w:pPr>
        <w:spacing w:line="480" w:lineRule="auto"/>
        <w:rPr>
          <w:rFonts w:ascii="Helvetica" w:hAnsi="Helvetica" w:cs="Helvetica"/>
          <w:sz w:val="22"/>
          <w:szCs w:val="22"/>
          <w:lang w:val="en-US"/>
        </w:rPr>
      </w:pPr>
      <w:r>
        <w:rPr>
          <w:rFonts w:ascii="Helvetica" w:hAnsi="Helvetica" w:cs="Helvetica"/>
          <w:sz w:val="22"/>
          <w:szCs w:val="22"/>
          <w:lang w:val="en-US"/>
        </w:rPr>
        <w:t xml:space="preserve">Figure 2. </w:t>
      </w:r>
      <w:r w:rsidRPr="00513321">
        <w:rPr>
          <w:rFonts w:ascii="Helvetica" w:hAnsi="Helvetica" w:cs="Helvetica"/>
          <w:sz w:val="22"/>
          <w:szCs w:val="22"/>
          <w:lang w:val="en-US"/>
        </w:rPr>
        <w:t xml:space="preserve">A </w:t>
      </w:r>
      <w:r>
        <w:rPr>
          <w:rFonts w:ascii="Helvetica" w:hAnsi="Helvetica" w:cs="Helvetica"/>
          <w:sz w:val="22"/>
          <w:szCs w:val="22"/>
          <w:lang w:val="en-US"/>
        </w:rPr>
        <w:t xml:space="preserve">simplified </w:t>
      </w:r>
      <w:r w:rsidRPr="00513321">
        <w:rPr>
          <w:rFonts w:ascii="Helvetica" w:hAnsi="Helvetica" w:cs="Helvetica"/>
          <w:sz w:val="22"/>
          <w:szCs w:val="22"/>
          <w:lang w:val="en-US"/>
        </w:rPr>
        <w:t xml:space="preserve">flow diagram for forecasting </w:t>
      </w:r>
      <w:r>
        <w:rPr>
          <w:rFonts w:ascii="Helvetica" w:hAnsi="Helvetica" w:cs="Helvetica"/>
          <w:sz w:val="22"/>
          <w:szCs w:val="22"/>
          <w:lang w:val="en-US"/>
        </w:rPr>
        <w:t xml:space="preserve">climate change effects on consumer </w:t>
      </w:r>
      <w:r w:rsidRPr="00513321">
        <w:rPr>
          <w:rFonts w:ascii="Helvetica" w:hAnsi="Helvetica" w:cs="Helvetica"/>
          <w:sz w:val="22"/>
          <w:szCs w:val="22"/>
          <w:lang w:val="en-US"/>
        </w:rPr>
        <w:t xml:space="preserve">fitness </w:t>
      </w:r>
      <w:r>
        <w:rPr>
          <w:rFonts w:ascii="Helvetica" w:hAnsi="Helvetica" w:cs="Helvetica"/>
          <w:sz w:val="22"/>
          <w:szCs w:val="22"/>
          <w:lang w:val="en-US"/>
        </w:rPr>
        <w:t>as predicted by</w:t>
      </w:r>
      <w:r w:rsidRPr="00513321">
        <w:rPr>
          <w:rFonts w:ascii="Helvetica" w:hAnsi="Helvetica" w:cs="Helvetica"/>
          <w:sz w:val="22"/>
          <w:szCs w:val="22"/>
          <w:lang w:val="en-US"/>
        </w:rPr>
        <w:t xml:space="preserve"> the Cushing </w:t>
      </w:r>
      <w:r>
        <w:rPr>
          <w:rFonts w:ascii="Helvetica" w:hAnsi="Helvetica" w:cs="Helvetica"/>
          <w:sz w:val="22"/>
          <w:szCs w:val="22"/>
          <w:lang w:val="en-US"/>
        </w:rPr>
        <w:t>h</w:t>
      </w:r>
      <w:r w:rsidRPr="00513321">
        <w:rPr>
          <w:rFonts w:ascii="Helvetica" w:hAnsi="Helvetica" w:cs="Helvetica"/>
          <w:sz w:val="22"/>
          <w:szCs w:val="22"/>
          <w:lang w:val="en-US"/>
        </w:rPr>
        <w:t xml:space="preserve">ypothesis. First, both major assumptions must be met; if, for example, consumer density is the major controller on </w:t>
      </w:r>
      <w:r>
        <w:rPr>
          <w:rFonts w:ascii="Helvetica" w:hAnsi="Helvetica" w:cs="Helvetica"/>
          <w:sz w:val="22"/>
          <w:szCs w:val="22"/>
          <w:lang w:val="en-US"/>
        </w:rPr>
        <w:t xml:space="preserve">its own </w:t>
      </w:r>
      <w:r w:rsidRPr="00513321">
        <w:rPr>
          <w:rFonts w:ascii="Helvetica" w:hAnsi="Helvetica" w:cs="Helvetica"/>
          <w:sz w:val="22"/>
          <w:szCs w:val="22"/>
          <w:lang w:val="en-US"/>
        </w:rPr>
        <w:t xml:space="preserve">fitness, then no further work is warranted. If both assumptions </w:t>
      </w:r>
      <w:r>
        <w:rPr>
          <w:rFonts w:ascii="Helvetica" w:hAnsi="Helvetica" w:cs="Helvetica"/>
          <w:sz w:val="22"/>
          <w:szCs w:val="22"/>
          <w:lang w:val="en-US"/>
        </w:rPr>
        <w:t xml:space="preserve">are </w:t>
      </w:r>
      <w:r w:rsidRPr="00513321">
        <w:rPr>
          <w:rFonts w:ascii="Helvetica" w:hAnsi="Helvetica" w:cs="Helvetica"/>
          <w:sz w:val="22"/>
          <w:szCs w:val="22"/>
          <w:lang w:val="en-US"/>
        </w:rPr>
        <w:t>met</w:t>
      </w:r>
      <w:r>
        <w:rPr>
          <w:rFonts w:ascii="Helvetica" w:hAnsi="Helvetica" w:cs="Helvetica"/>
          <w:sz w:val="22"/>
          <w:szCs w:val="22"/>
          <w:lang w:val="en-US"/>
        </w:rPr>
        <w:t>,</w:t>
      </w:r>
      <w:r w:rsidRPr="00513321">
        <w:rPr>
          <w:rFonts w:ascii="Helvetica" w:hAnsi="Helvetica" w:cs="Helvetica"/>
          <w:sz w:val="22"/>
          <w:szCs w:val="22"/>
          <w:lang w:val="en-US"/>
        </w:rPr>
        <w:t xml:space="preserve"> forecasting requires both knowledge of the </w:t>
      </w:r>
      <w:r>
        <w:rPr>
          <w:rFonts w:ascii="Helvetica" w:hAnsi="Helvetica" w:cs="Helvetica"/>
          <w:sz w:val="22"/>
          <w:szCs w:val="22"/>
          <w:lang w:val="en-US"/>
        </w:rPr>
        <w:t xml:space="preserve">ultimate </w:t>
      </w:r>
      <w:r w:rsidRPr="00513321">
        <w:rPr>
          <w:rFonts w:ascii="Helvetica" w:hAnsi="Helvetica" w:cs="Helvetica"/>
          <w:sz w:val="22"/>
          <w:szCs w:val="22"/>
          <w:lang w:val="en-US"/>
        </w:rPr>
        <w:t xml:space="preserve">mechanisms </w:t>
      </w:r>
      <w:r>
        <w:rPr>
          <w:rFonts w:ascii="Helvetica" w:hAnsi="Helvetica" w:cs="Helvetica"/>
          <w:sz w:val="22"/>
          <w:szCs w:val="22"/>
          <w:lang w:val="en-US"/>
        </w:rPr>
        <w:t xml:space="preserve">(which often relate to testing assumption 1) </w:t>
      </w:r>
      <w:r w:rsidRPr="00513321">
        <w:rPr>
          <w:rFonts w:ascii="Helvetica" w:hAnsi="Helvetica" w:cs="Helvetica"/>
          <w:sz w:val="22"/>
          <w:szCs w:val="22"/>
          <w:lang w:val="en-US"/>
        </w:rPr>
        <w:t>and the pre-climate change baseline. In some cases</w:t>
      </w:r>
      <w:r>
        <w:rPr>
          <w:rFonts w:ascii="Helvetica" w:hAnsi="Helvetica" w:cs="Helvetica"/>
          <w:sz w:val="22"/>
          <w:szCs w:val="22"/>
          <w:lang w:val="en-US"/>
        </w:rPr>
        <w:t>,</w:t>
      </w:r>
      <w:r w:rsidRPr="00513321">
        <w:rPr>
          <w:rFonts w:ascii="Helvetica" w:hAnsi="Helvetica" w:cs="Helvetica"/>
          <w:sz w:val="22"/>
          <w:szCs w:val="22"/>
          <w:lang w:val="en-US"/>
        </w:rPr>
        <w:t xml:space="preserve"> the mechanism predicts the pre-climate change baseline (i.e., in both our examples)</w:t>
      </w:r>
      <w:r>
        <w:rPr>
          <w:rFonts w:ascii="Helvetica" w:hAnsi="Helvetica" w:cs="Helvetica"/>
          <w:sz w:val="22"/>
          <w:szCs w:val="22"/>
          <w:lang w:val="en-US"/>
        </w:rPr>
        <w:t xml:space="preserve">; we </w:t>
      </w:r>
      <w:proofErr w:type="spellStart"/>
      <w:r>
        <w:rPr>
          <w:rFonts w:ascii="Helvetica" w:hAnsi="Helvetica" w:cs="Helvetica"/>
          <w:sz w:val="22"/>
          <w:szCs w:val="22"/>
          <w:lang w:val="en-US"/>
        </w:rPr>
        <w:t>colo</w:t>
      </w:r>
      <w:r w:rsidR="00D373F6">
        <w:rPr>
          <w:rFonts w:ascii="Helvetica" w:hAnsi="Helvetica" w:cs="Helvetica"/>
          <w:sz w:val="22"/>
          <w:szCs w:val="22"/>
          <w:lang w:val="en-US"/>
        </w:rPr>
        <w:t>u</w:t>
      </w:r>
      <w:r>
        <w:rPr>
          <w:rFonts w:ascii="Helvetica" w:hAnsi="Helvetica" w:cs="Helvetica"/>
          <w:sz w:val="22"/>
          <w:szCs w:val="22"/>
          <w:lang w:val="en-US"/>
        </w:rPr>
        <w:t>r</w:t>
      </w:r>
      <w:proofErr w:type="spellEnd"/>
      <w:r>
        <w:rPr>
          <w:rFonts w:ascii="Helvetica" w:hAnsi="Helvetica" w:cs="Helvetica"/>
          <w:sz w:val="22"/>
          <w:szCs w:val="22"/>
          <w:lang w:val="en-US"/>
        </w:rPr>
        <w:t xml:space="preserve"> m</w:t>
      </w:r>
      <w:r w:rsidRPr="00513321">
        <w:rPr>
          <w:rFonts w:ascii="Helvetica" w:hAnsi="Helvetica" w:cs="Helvetica"/>
          <w:sz w:val="22"/>
          <w:szCs w:val="22"/>
          <w:lang w:val="en-US"/>
        </w:rPr>
        <w:t>echanisms in whether they predict both pre-climate change synchrony and asynchrony depending on specifics (purple), syn</w:t>
      </w:r>
      <w:r>
        <w:rPr>
          <w:rFonts w:ascii="Helvetica" w:hAnsi="Helvetica" w:cs="Helvetica"/>
          <w:sz w:val="22"/>
          <w:szCs w:val="22"/>
          <w:lang w:val="en-US"/>
        </w:rPr>
        <w:t>c</w:t>
      </w:r>
      <w:r w:rsidRPr="00513321">
        <w:rPr>
          <w:rFonts w:ascii="Helvetica" w:hAnsi="Helvetica" w:cs="Helvetica"/>
          <w:sz w:val="22"/>
          <w:szCs w:val="22"/>
          <w:lang w:val="en-US"/>
        </w:rPr>
        <w:t>hrony (blue) or asynchrony (red). Note that multiple mechanisms may operate in many systems</w:t>
      </w:r>
      <w:r>
        <w:rPr>
          <w:rFonts w:ascii="Helvetica" w:hAnsi="Helvetica" w:cs="Helvetica"/>
          <w:sz w:val="22"/>
          <w:szCs w:val="22"/>
          <w:lang w:val="en-US"/>
        </w:rPr>
        <w:t>, and that this figur</w:t>
      </w:r>
      <w:r w:rsidRPr="00513321">
        <w:rPr>
          <w:rFonts w:ascii="Helvetica" w:hAnsi="Helvetica" w:cs="Helvetica"/>
          <w:sz w:val="22"/>
          <w:szCs w:val="22"/>
          <w:lang w:val="en-US"/>
        </w:rPr>
        <w:t xml:space="preserve">e is </w:t>
      </w:r>
      <w:r>
        <w:rPr>
          <w:rFonts w:ascii="Helvetica" w:hAnsi="Helvetica" w:cs="Helvetica"/>
          <w:sz w:val="22"/>
          <w:szCs w:val="22"/>
          <w:lang w:val="en-US"/>
        </w:rPr>
        <w:t>in no way</w:t>
      </w:r>
      <w:r w:rsidRPr="00513321">
        <w:rPr>
          <w:rFonts w:ascii="Helvetica" w:hAnsi="Helvetica" w:cs="Helvetica"/>
          <w:sz w:val="22"/>
          <w:szCs w:val="22"/>
          <w:lang w:val="en-US"/>
        </w:rPr>
        <w:t xml:space="preserve"> exhaustive</w:t>
      </w:r>
      <w:r>
        <w:rPr>
          <w:rFonts w:ascii="Helvetica" w:hAnsi="Helvetica" w:cs="Helvetica"/>
          <w:sz w:val="22"/>
          <w:szCs w:val="22"/>
          <w:lang w:val="en-US"/>
        </w:rPr>
        <w:t xml:space="preserve">, </w:t>
      </w:r>
      <w:r w:rsidRPr="00513321">
        <w:rPr>
          <w:rFonts w:ascii="Helvetica" w:hAnsi="Helvetica" w:cs="Helvetica"/>
          <w:sz w:val="22"/>
          <w:szCs w:val="22"/>
          <w:lang w:val="en-US"/>
        </w:rPr>
        <w:t xml:space="preserve">but rather </w:t>
      </w:r>
      <w:r>
        <w:rPr>
          <w:rFonts w:ascii="Helvetica" w:hAnsi="Helvetica" w:cs="Helvetica"/>
          <w:sz w:val="22"/>
          <w:szCs w:val="22"/>
          <w:lang w:val="en-US"/>
        </w:rPr>
        <w:t xml:space="preserve">serves </w:t>
      </w:r>
      <w:r w:rsidRPr="00513321">
        <w:rPr>
          <w:rFonts w:ascii="Helvetica" w:hAnsi="Helvetica" w:cs="Helvetica"/>
          <w:sz w:val="22"/>
          <w:szCs w:val="22"/>
          <w:lang w:val="en-US"/>
        </w:rPr>
        <w:t xml:space="preserve">to highlight </w:t>
      </w:r>
      <w:proofErr w:type="gramStart"/>
      <w:r>
        <w:rPr>
          <w:rFonts w:ascii="Helvetica" w:hAnsi="Helvetica" w:cs="Helvetica"/>
          <w:sz w:val="22"/>
          <w:szCs w:val="22"/>
          <w:lang w:val="en-US"/>
        </w:rPr>
        <w:t>a</w:t>
      </w:r>
      <w:r w:rsidRPr="00513321">
        <w:rPr>
          <w:rFonts w:ascii="Helvetica" w:hAnsi="Helvetica" w:cs="Helvetica"/>
          <w:sz w:val="22"/>
          <w:szCs w:val="22"/>
          <w:lang w:val="en-US"/>
        </w:rPr>
        <w:t xml:space="preserve"> pathway</w:t>
      </w:r>
      <w:r>
        <w:rPr>
          <w:rFonts w:ascii="Helvetica" w:hAnsi="Helvetica" w:cs="Helvetica"/>
          <w:sz w:val="22"/>
          <w:szCs w:val="22"/>
          <w:lang w:val="en-US"/>
        </w:rPr>
        <w:t xml:space="preserve"> researchers</w:t>
      </w:r>
      <w:proofErr w:type="gramEnd"/>
      <w:r>
        <w:rPr>
          <w:rFonts w:ascii="Helvetica" w:hAnsi="Helvetica" w:cs="Helvetica"/>
          <w:sz w:val="22"/>
          <w:szCs w:val="22"/>
          <w:lang w:val="en-US"/>
        </w:rPr>
        <w:t xml:space="preserve"> can take</w:t>
      </w:r>
      <w:r w:rsidR="00513321">
        <w:rPr>
          <w:rFonts w:ascii="Helvetica" w:hAnsi="Helvetica" w:cs="Helvetica"/>
          <w:sz w:val="22"/>
          <w:szCs w:val="22"/>
          <w:lang w:val="en-US"/>
        </w:rPr>
        <w:t xml:space="preserve"> </w:t>
      </w:r>
      <w:r w:rsidR="00552897">
        <w:rPr>
          <w:rFonts w:ascii="Helvetica" w:hAnsi="Helvetica" w:cs="Helvetica"/>
          <w:sz w:val="22"/>
          <w:szCs w:val="22"/>
          <w:lang w:val="en-US"/>
        </w:rPr>
        <w:t xml:space="preserve"> </w:t>
      </w:r>
    </w:p>
    <w:p w14:paraId="480B3EF2" w14:textId="77777777" w:rsidR="00CF64D9" w:rsidRDefault="00CF64D9" w:rsidP="00A43C7A">
      <w:pPr>
        <w:spacing w:line="480" w:lineRule="auto"/>
        <w:rPr>
          <w:rFonts w:ascii="Helvetica" w:hAnsi="Helvetica"/>
          <w:sz w:val="22"/>
          <w:szCs w:val="22"/>
        </w:rPr>
      </w:pPr>
    </w:p>
    <w:p w14:paraId="52B78029" w14:textId="19F288DD" w:rsidR="001E4111" w:rsidRDefault="00285BB1" w:rsidP="00A43C7A">
      <w:pPr>
        <w:spacing w:line="480" w:lineRule="auto"/>
        <w:rPr>
          <w:rFonts w:ascii="Helvetica" w:hAnsi="Helvetica" w:cs="Helvetica"/>
          <w:sz w:val="22"/>
          <w:szCs w:val="22"/>
          <w:lang w:val="en-US"/>
        </w:rPr>
      </w:pPr>
      <w:commentRangeStart w:id="251"/>
      <w:r w:rsidRPr="00AE69BC">
        <w:rPr>
          <w:rFonts w:ascii="Helvetica" w:hAnsi="Helvetica"/>
          <w:sz w:val="22"/>
          <w:szCs w:val="22"/>
        </w:rPr>
        <w:t>F</w:t>
      </w:r>
      <w:commentRangeStart w:id="252"/>
      <w:r w:rsidRPr="00AE69BC">
        <w:rPr>
          <w:rFonts w:ascii="Helvetica" w:hAnsi="Helvetica"/>
          <w:sz w:val="22"/>
          <w:szCs w:val="22"/>
        </w:rPr>
        <w:t>igure</w:t>
      </w:r>
      <w:commentRangeEnd w:id="252"/>
      <w:r w:rsidR="00804B09">
        <w:rPr>
          <w:rStyle w:val="CommentReference"/>
        </w:rPr>
        <w:commentReference w:id="252"/>
      </w:r>
      <w:r w:rsidRPr="00AE69BC">
        <w:rPr>
          <w:rFonts w:ascii="Helvetica" w:hAnsi="Helvetica"/>
          <w:sz w:val="22"/>
          <w:szCs w:val="22"/>
        </w:rPr>
        <w:t xml:space="preserve"> </w:t>
      </w:r>
      <w:commentRangeStart w:id="253"/>
      <w:r w:rsidR="00CA2683">
        <w:rPr>
          <w:rFonts w:ascii="Helvetica" w:hAnsi="Helvetica"/>
          <w:sz w:val="22"/>
          <w:szCs w:val="22"/>
        </w:rPr>
        <w:t>3</w:t>
      </w:r>
      <w:commentRangeEnd w:id="253"/>
      <w:r w:rsidR="00CA2683">
        <w:rPr>
          <w:rStyle w:val="CommentReference"/>
        </w:rPr>
        <w:commentReference w:id="253"/>
      </w:r>
      <w:commentRangeEnd w:id="251"/>
      <w:r w:rsidR="006C63CA">
        <w:rPr>
          <w:rStyle w:val="CommentReference"/>
        </w:rPr>
        <w:commentReference w:id="251"/>
      </w:r>
      <w:r w:rsidRPr="00AE69BC">
        <w:rPr>
          <w:rFonts w:ascii="Helvetica" w:hAnsi="Helvetica"/>
          <w:sz w:val="22"/>
          <w:szCs w:val="22"/>
        </w:rPr>
        <w:t xml:space="preserve">. </w:t>
      </w:r>
      <w:r>
        <w:rPr>
          <w:rFonts w:ascii="Helvetica" w:hAnsi="Helvetica"/>
          <w:sz w:val="22"/>
          <w:szCs w:val="22"/>
        </w:rPr>
        <w:t>Conceptualization of key assumptions, and resulting implications for climate change predictions, often made about the Cushing hypothesis when pre-climate change baselines are not defined. (a) Differences</w:t>
      </w:r>
      <w:r>
        <w:rPr>
          <w:rFonts w:ascii="Helvetica" w:hAnsi="Helvetica" w:cs="Helvetica"/>
          <w:sz w:val="22"/>
          <w:szCs w:val="22"/>
          <w:lang w:val="en-US"/>
        </w:rPr>
        <w:t xml:space="preserve"> in the phenological time-series of a consumer-resource interaction, </w:t>
      </w:r>
      <w:commentRangeStart w:id="254"/>
      <w:r>
        <w:rPr>
          <w:rFonts w:ascii="Helvetica" w:hAnsi="Helvetica" w:cs="Helvetica"/>
          <w:sz w:val="22"/>
          <w:szCs w:val="22"/>
          <w:lang w:val="en-US"/>
        </w:rPr>
        <w:lastRenderedPageBreak/>
        <w:t>where red represents the resource and black represents the consumer</w:t>
      </w:r>
      <w:commentRangeEnd w:id="254"/>
      <w:r>
        <w:rPr>
          <w:rStyle w:val="CommentReference"/>
        </w:rPr>
        <w:commentReference w:id="254"/>
      </w:r>
      <w:r>
        <w:rPr>
          <w:rFonts w:ascii="Helvetica" w:hAnsi="Helvetica" w:cs="Helvetica"/>
          <w:sz w:val="22"/>
          <w:szCs w:val="22"/>
          <w:lang w:val="en-US"/>
        </w:rPr>
        <w:t xml:space="preserve">, </w:t>
      </w:r>
      <w:r>
        <w:rPr>
          <w:rFonts w:ascii="Helvetica" w:hAnsi="Helvetica"/>
          <w:sz w:val="22"/>
          <w:szCs w:val="22"/>
        </w:rPr>
        <w:t xml:space="preserve">during conditions of </w:t>
      </w:r>
      <w:r w:rsidR="00286845">
        <w:rPr>
          <w:rFonts w:ascii="Helvetica" w:hAnsi="Helvetica" w:cs="Helvetica"/>
          <w:sz w:val="22"/>
          <w:szCs w:val="22"/>
          <w:lang w:val="en-US"/>
        </w:rPr>
        <w:t>stationarity</w:t>
      </w:r>
      <w:r>
        <w:rPr>
          <w:rFonts w:ascii="Helvetica" w:hAnsi="Helvetica" w:cs="Helvetica"/>
          <w:sz w:val="22"/>
          <w:szCs w:val="22"/>
          <w:lang w:val="en-US"/>
        </w:rPr>
        <w:t>; when the environment becomes non-stationary (shown here just after 1980) the consumer and resource each can shift in varying directions, leading potentially to shifts in synchrony. (b) Most studies in the current literature assume that consumer fitness was highest before climate change</w:t>
      </w:r>
      <w:r w:rsidRPr="00AE69BC">
        <w:rPr>
          <w:rFonts w:ascii="Helvetica" w:hAnsi="Helvetica" w:cs="Helvetica"/>
          <w:sz w:val="22"/>
          <w:szCs w:val="22"/>
          <w:lang w:val="en-US"/>
        </w:rPr>
        <w:t xml:space="preserve"> </w:t>
      </w:r>
      <w:r>
        <w:rPr>
          <w:rFonts w:ascii="Helvetica" w:hAnsi="Helvetica" w:cs="Helvetica"/>
          <w:sz w:val="22"/>
          <w:szCs w:val="22"/>
          <w:lang w:val="en-US"/>
        </w:rPr>
        <w:t xml:space="preserve"> (i.e., a match; synchrony hypothesis).</w:t>
      </w:r>
      <w:r w:rsidR="005F2844">
        <w:rPr>
          <w:rFonts w:ascii="Helvetica" w:hAnsi="Helvetica" w:cs="Helvetica"/>
          <w:sz w:val="22"/>
          <w:szCs w:val="22"/>
          <w:lang w:val="en-US"/>
        </w:rPr>
        <w:t xml:space="preserve">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001E4111"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Pr>
          <w:rFonts w:ascii="Helvetica" w:hAnsi="Helvetica" w:cs="Helvetica"/>
          <w:sz w:val="22"/>
          <w:szCs w:val="22"/>
          <w:lang w:val="en-US"/>
        </w:rPr>
        <w:t>with an alternative pre-climate change baseline</w:t>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 xml:space="preserve">Similarly, </w:t>
      </w:r>
      <w:r w:rsidR="00B77575">
        <w:rPr>
          <w:rFonts w:ascii="Helvetica" w:hAnsi="Helvetica" w:cs="Helvetica"/>
          <w:sz w:val="22"/>
          <w:szCs w:val="22"/>
          <w:lang w:val="en-US"/>
        </w:rPr>
        <w:t>with an</w:t>
      </w:r>
      <w:r w:rsidR="00913CA4">
        <w:rPr>
          <w:rFonts w:ascii="Helvetica" w:hAnsi="Helvetica" w:cs="Helvetica"/>
          <w:sz w:val="22"/>
          <w:szCs w:val="22"/>
          <w:lang w:val="en-US"/>
        </w:rPr>
        <w:t xml:space="preserve"> </w:t>
      </w:r>
      <w:r w:rsidR="00B77575">
        <w:rPr>
          <w:rFonts w:ascii="Helvetica" w:hAnsi="Helvetica" w:cs="Helvetica"/>
          <w:sz w:val="22"/>
          <w:szCs w:val="22"/>
          <w:lang w:val="en-US"/>
        </w:rPr>
        <w:t>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w:t>
      </w:r>
      <w:r w:rsidR="001B4309">
        <w:rPr>
          <w:rFonts w:ascii="Helvetica" w:hAnsi="Helvetica" w:cs="Helvetica"/>
          <w:sz w:val="22"/>
          <w:szCs w:val="22"/>
          <w:lang w:val="en-US"/>
        </w:rPr>
        <w:t xml:space="preserve">or decrease in consumer fitness </w:t>
      </w:r>
      <w:r w:rsidR="00913CA4">
        <w:rPr>
          <w:rFonts w:ascii="Helvetica" w:hAnsi="Helvetica" w:cs="Helvetica"/>
          <w:sz w:val="22"/>
          <w:szCs w:val="22"/>
          <w:lang w:val="en-US"/>
        </w:rPr>
        <w:t>but to a much smaller degree</w:t>
      </w:r>
      <w:r w:rsidR="00D16D24" w:rsidRPr="00AE69BC">
        <w:rPr>
          <w:rFonts w:ascii="Helvetica" w:hAnsi="Helvetica" w:cs="Helvetica"/>
          <w:sz w:val="22"/>
          <w:szCs w:val="22"/>
          <w:lang w:val="en-US"/>
        </w:rPr>
        <w:t>.</w:t>
      </w:r>
      <w:ins w:id="255" w:author="Heather Kharouba" w:date="2019-04-11T20:52:00Z">
        <w:r w:rsidR="00C42E72">
          <w:rPr>
            <w:rFonts w:ascii="Helvetica" w:hAnsi="Helvetica" w:cs="Helvetica"/>
            <w:sz w:val="22"/>
            <w:szCs w:val="22"/>
            <w:lang w:val="en-US"/>
          </w:rPr>
          <w:t xml:space="preserve"> For </w:t>
        </w:r>
        <w:proofErr w:type="gramStart"/>
        <w:r w:rsidR="00C42E72">
          <w:rPr>
            <w:rFonts w:ascii="Helvetica" w:hAnsi="Helvetica" w:cs="Helvetica"/>
            <w:sz w:val="22"/>
            <w:szCs w:val="22"/>
            <w:lang w:val="en-US"/>
          </w:rPr>
          <w:t>panels</w:t>
        </w:r>
        <w:proofErr w:type="gramEnd"/>
        <w:r w:rsidR="00C42E72">
          <w:rPr>
            <w:rFonts w:ascii="Helvetica" w:hAnsi="Helvetica" w:cs="Helvetica"/>
            <w:sz w:val="22"/>
            <w:szCs w:val="22"/>
            <w:lang w:val="en-US"/>
          </w:rPr>
          <w:t xml:space="preserve"> b and c, </w:t>
        </w:r>
      </w:ins>
      <w:ins w:id="256" w:author="Heather Kharouba" w:date="2019-04-11T20:53:00Z">
        <w:r w:rsidR="00C42E72">
          <w:rPr>
            <w:rFonts w:ascii="Helvetica" w:hAnsi="Helvetica" w:cs="Helvetica"/>
            <w:sz w:val="22"/>
            <w:szCs w:val="22"/>
            <w:lang w:val="en-US"/>
          </w:rPr>
          <w:t>b</w:t>
        </w:r>
        <w:r w:rsidR="00C42E72">
          <w:rPr>
            <w:rFonts w:ascii="Helvetica" w:hAnsi="Helvetica" w:cs="Helvetica"/>
            <w:sz w:val="22"/>
            <w:szCs w:val="22"/>
            <w:lang w:val="en-US"/>
          </w:rPr>
          <w:t>lue boxes represent the range of conditions detected in the system over a long time period</w:t>
        </w:r>
      </w:ins>
    </w:p>
    <w:p w14:paraId="0FAD6217" w14:textId="77777777" w:rsidR="007D2C2A" w:rsidRDefault="007D2C2A" w:rsidP="00A43C7A">
      <w:pPr>
        <w:spacing w:line="480" w:lineRule="auto"/>
        <w:rPr>
          <w:rFonts w:ascii="Helvetica" w:hAnsi="Helvetica" w:cs="Helvetica"/>
          <w:sz w:val="22"/>
          <w:szCs w:val="22"/>
          <w:lang w:val="en-US"/>
        </w:rPr>
      </w:pPr>
    </w:p>
    <w:p w14:paraId="59644589" w14:textId="36C90A07" w:rsidR="003712FB" w:rsidRPr="00951D18" w:rsidRDefault="00282DBF" w:rsidP="00951D18">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 xml:space="preserve">(a) </w:t>
      </w:r>
      <w:r w:rsidR="00824E75">
        <w:rPr>
          <w:rFonts w:ascii="Helvetica" w:hAnsi="Helvetica" w:cs="Helvetica"/>
          <w:sz w:val="22"/>
          <w:szCs w:val="22"/>
          <w:lang w:val="en-US"/>
        </w:rPr>
        <w:t xml:space="preserve">The </w:t>
      </w:r>
      <w:r w:rsidR="00B274BF" w:rsidRPr="00AE69BC">
        <w:rPr>
          <w:rFonts w:ascii="Helvetica" w:hAnsi="Helvetica" w:cs="Helvetica"/>
          <w:sz w:val="22"/>
          <w:szCs w:val="22"/>
          <w:lang w:val="en-US"/>
        </w:rPr>
        <w:t>result</w:t>
      </w:r>
      <w:r w:rsidR="00824E75">
        <w:rPr>
          <w:rFonts w:ascii="Helvetica" w:hAnsi="Helvetica" w:cs="Helvetica"/>
          <w:sz w:val="22"/>
          <w:szCs w:val="22"/>
          <w:lang w:val="en-US"/>
        </w:rPr>
        <w:t>s</w:t>
      </w:r>
      <w:r w:rsidR="00B274BF" w:rsidRPr="00AE69BC">
        <w:rPr>
          <w:rFonts w:ascii="Helvetica" w:hAnsi="Helvetica" w:cs="Helvetica"/>
          <w:sz w:val="22"/>
          <w:szCs w:val="22"/>
          <w:lang w:val="en-US"/>
        </w:rPr>
        <w:t xml:space="preserve"> from two</w:t>
      </w:r>
      <w:r w:rsidR="00824E75">
        <w:rPr>
          <w:rFonts w:ascii="Helvetica" w:hAnsi="Helvetica" w:cs="Helvetica"/>
          <w:sz w:val="22"/>
          <w:szCs w:val="22"/>
          <w:lang w:val="en-US"/>
        </w:rPr>
        <w:t xml:space="preserve"> related</w:t>
      </w:r>
      <w:r w:rsidR="00B274BF"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experiments</w:t>
      </w:r>
      <w:r w:rsidR="00824E75">
        <w:rPr>
          <w:rFonts w:ascii="Helvetica" w:hAnsi="Helvetica" w:cs="Helvetica"/>
          <w:sz w:val="22"/>
          <w:szCs w:val="22"/>
          <w:lang w:val="en-US"/>
        </w:rPr>
        <w:t xml:space="preserve"> (green, red points) where </w:t>
      </w:r>
      <w:r w:rsidR="00DE5430" w:rsidRPr="00AE69BC">
        <w:rPr>
          <w:rFonts w:ascii="Helvetica" w:hAnsi="Helvetica" w:cs="Helvetica"/>
          <w:sz w:val="22"/>
          <w:szCs w:val="22"/>
          <w:lang w:val="en-US"/>
        </w:rPr>
        <w:t>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w:t>
      </w:r>
      <w:r w:rsidR="00006CD9">
        <w:rPr>
          <w:rFonts w:ascii="Helvetica" w:hAnsi="Helvetica" w:cs="Helvetica"/>
          <w:sz w:val="22"/>
          <w:szCs w:val="22"/>
          <w:lang w:val="en-US"/>
        </w:rPr>
        <w:t>ent without food (green points; first experiment) and</w:t>
      </w:r>
      <w:r w:rsidR="00DE5430" w:rsidRPr="00AE69BC">
        <w:rPr>
          <w:rFonts w:ascii="Helvetica" w:hAnsi="Helvetica" w:cs="Helvetica"/>
          <w:sz w:val="22"/>
          <w:szCs w:val="22"/>
          <w:lang w:val="en-US"/>
        </w:rPr>
        <w:t xml:space="preserve"> the </w:t>
      </w:r>
      <w:r w:rsidR="00D36356" w:rsidRPr="00AE69BC">
        <w:rPr>
          <w:rFonts w:ascii="Helvetica" w:hAnsi="Helvetica" w:cs="Helvetica"/>
          <w:sz w:val="22"/>
          <w:szCs w:val="22"/>
          <w:lang w:val="en-US"/>
        </w:rPr>
        <w:t>emergence times of larvae</w:t>
      </w:r>
      <w:r w:rsidR="002F40A5">
        <w:rPr>
          <w:rFonts w:ascii="Helvetica" w:hAnsi="Helvetica" w:cs="Helvetica"/>
          <w:sz w:val="22"/>
          <w:szCs w:val="22"/>
          <w:lang w:val="en-US"/>
        </w:rPr>
        <w:t xml:space="preserve"> </w:t>
      </w:r>
      <w:r w:rsidR="00824E75">
        <w:rPr>
          <w:rFonts w:ascii="Helvetica" w:hAnsi="Helvetica" w:cs="Helvetica"/>
          <w:sz w:val="22"/>
          <w:szCs w:val="22"/>
          <w:lang w:val="en-US"/>
        </w:rPr>
        <w:lastRenderedPageBreak/>
        <w:t xml:space="preserve">relative to budburst </w:t>
      </w:r>
      <w:r w:rsidR="002F40A5">
        <w:rPr>
          <w:rFonts w:ascii="Helvetica" w:hAnsi="Helvetica" w:cs="Helvetica"/>
          <w:sz w:val="22"/>
          <w:szCs w:val="22"/>
          <w:lang w:val="en-US"/>
        </w:rPr>
        <w:t>(red points</w:t>
      </w:r>
      <w:r w:rsidR="00006CD9">
        <w:rPr>
          <w:rFonts w:ascii="Helvetica" w:hAnsi="Helvetica" w:cs="Helvetica"/>
          <w:sz w:val="22"/>
          <w:szCs w:val="22"/>
          <w:lang w:val="en-US"/>
        </w:rPr>
        <w:t>; second experiment</w:t>
      </w:r>
      <w:r w:rsidR="002F40A5">
        <w:rPr>
          <w:rFonts w:ascii="Helvetica" w:hAnsi="Helvetica" w:cs="Helvetica"/>
          <w:sz w:val="22"/>
          <w:szCs w:val="22"/>
          <w:lang w:val="en-US"/>
        </w:rPr>
        <w:t>)</w:t>
      </w:r>
      <w:r w:rsidR="00824E75">
        <w:rPr>
          <w:rFonts w:ascii="Helvetica" w:hAnsi="Helvetica" w:cs="Helvetica"/>
          <w:sz w:val="22"/>
          <w:szCs w:val="22"/>
          <w:lang w:val="en-US"/>
        </w:rPr>
        <w:t>. R</w:t>
      </w:r>
      <w:r w:rsidR="00824E75" w:rsidRPr="00AE69BC">
        <w:rPr>
          <w:rFonts w:ascii="Helvetica" w:hAnsi="Helvetica" w:cs="Helvetica"/>
          <w:sz w:val="22"/>
          <w:szCs w:val="22"/>
          <w:lang w:val="en-US"/>
        </w:rPr>
        <w:t xml:space="preserve">aw data was obtained from </w:t>
      </w:r>
      <w:proofErr w:type="spellStart"/>
      <w:r w:rsidR="00824E75" w:rsidRPr="00AE69BC">
        <w:rPr>
          <w:rFonts w:ascii="Helvetica" w:hAnsi="Helvetica" w:cs="Helvetica"/>
          <w:sz w:val="22"/>
          <w:szCs w:val="22"/>
          <w:lang w:val="en-US"/>
        </w:rPr>
        <w:t>Tikkanen</w:t>
      </w:r>
      <w:proofErr w:type="spellEnd"/>
      <w:r w:rsidR="00824E75" w:rsidRPr="00AE69BC">
        <w:rPr>
          <w:rFonts w:ascii="Helvetica" w:hAnsi="Helvetica" w:cs="Helvetica"/>
          <w:sz w:val="22"/>
          <w:szCs w:val="22"/>
          <w:lang w:val="en-US"/>
        </w:rPr>
        <w:t xml:space="preserve"> and </w:t>
      </w:r>
      <w:proofErr w:type="spellStart"/>
      <w:r w:rsidR="00824E75" w:rsidRPr="00AE69BC">
        <w:rPr>
          <w:rFonts w:ascii="Helvetica" w:hAnsi="Helvetica" w:cs="Helvetica"/>
          <w:sz w:val="22"/>
          <w:szCs w:val="22"/>
          <w:lang w:val="en-US"/>
        </w:rPr>
        <w:t>Julkunen-Tiitto</w:t>
      </w:r>
      <w:proofErr w:type="spellEnd"/>
      <w:r w:rsidR="00824E75" w:rsidRPr="00AE69BC">
        <w:rPr>
          <w:rFonts w:ascii="Helvetica" w:hAnsi="Helvetica" w:cs="Helvetica"/>
          <w:sz w:val="22"/>
          <w:szCs w:val="22"/>
          <w:lang w:val="en-US"/>
        </w:rPr>
        <w:t xml:space="preserve"> (2003</w:t>
      </w:r>
      <w:r w:rsidR="00824E75">
        <w:rPr>
          <w:rFonts w:ascii="Helvetica" w:hAnsi="Helvetica" w:cs="Helvetica"/>
          <w:sz w:val="22"/>
          <w:szCs w:val="22"/>
          <w:lang w:val="en-US"/>
        </w:rPr>
        <w:t>; Figure 3</w:t>
      </w:r>
      <w:r w:rsidR="00824E75" w:rsidRPr="00AE69BC">
        <w:rPr>
          <w:rFonts w:ascii="Helvetica" w:hAnsi="Helvetica" w:cs="Helvetica"/>
          <w:sz w:val="22"/>
          <w:szCs w:val="22"/>
          <w:lang w:val="en-US"/>
        </w:rPr>
        <w:t>)</w:t>
      </w:r>
      <w:r w:rsidR="00DE5430" w:rsidRPr="00AE69BC">
        <w:rPr>
          <w:rFonts w:ascii="Helvetica" w:hAnsi="Helvetica" w:cs="Helvetica"/>
          <w:sz w:val="22"/>
          <w:szCs w:val="22"/>
          <w:lang w:val="en-US"/>
        </w:rPr>
        <w:t xml:space="preserve">. </w:t>
      </w:r>
      <w:r w:rsidR="004A7B40">
        <w:rPr>
          <w:rFonts w:ascii="Helvetica" w:hAnsi="Helvetica" w:cs="Helvetica"/>
          <w:sz w:val="22"/>
          <w:szCs w:val="22"/>
          <w:lang w:val="en-US"/>
        </w:rPr>
        <w:t xml:space="preserve">See Appendix for more details.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r w:rsidR="00C24534">
        <w:rPr>
          <w:rFonts w:ascii="Helvetica" w:hAnsi="Helvetica" w:cs="Helvetica"/>
          <w:sz w:val="22"/>
          <w:szCs w:val="22"/>
          <w:lang w:val="en-US"/>
        </w:rPr>
        <w:t>For both panels</w:t>
      </w:r>
      <w:r w:rsidR="001C6E21" w:rsidRPr="00AE69BC">
        <w:rPr>
          <w:rFonts w:ascii="Helvetica" w:hAnsi="Helvetica" w:cs="Helvetica"/>
          <w:sz w:val="22"/>
          <w:szCs w:val="22"/>
          <w:lang w:val="en-US"/>
        </w:rPr>
        <w:t xml:space="preserve">, negative values along </w:t>
      </w:r>
      <w:commentRangeStart w:id="257"/>
      <w:r w:rsidR="001C6E21" w:rsidRPr="00AE69BC">
        <w:rPr>
          <w:rFonts w:ascii="Helvetica" w:hAnsi="Helvetica" w:cs="Helvetica"/>
          <w:sz w:val="22"/>
          <w:szCs w:val="22"/>
          <w:lang w:val="en-US"/>
        </w:rPr>
        <w:t>the x-</w:t>
      </w:r>
      <w:r w:rsidR="00254B05" w:rsidRPr="00AE69BC">
        <w:rPr>
          <w:rFonts w:ascii="Helvetica" w:hAnsi="Helvetica" w:cs="Helvetica"/>
          <w:sz w:val="22"/>
          <w:szCs w:val="22"/>
          <w:lang w:val="en-US"/>
        </w:rPr>
        <w:t xml:space="preserve">axis </w:t>
      </w:r>
      <w:commentRangeEnd w:id="257"/>
      <w:r w:rsidR="00B9509A">
        <w:rPr>
          <w:rStyle w:val="CommentReference"/>
        </w:rPr>
        <w:commentReference w:id="257"/>
      </w:r>
      <w:r w:rsidR="00254B05" w:rsidRPr="00AE69BC">
        <w:rPr>
          <w:rFonts w:ascii="Helvetica" w:hAnsi="Helvetica" w:cs="Helvetica"/>
          <w:sz w:val="22"/>
          <w:szCs w:val="22"/>
          <w:lang w:val="en-US"/>
        </w:rPr>
        <w:t xml:space="preserve">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w:t>
      </w:r>
      <w:r w:rsidR="002248C5">
        <w:rPr>
          <w:rFonts w:ascii="Helvetica" w:hAnsi="Helvetica" w:cs="Helvetica"/>
          <w:sz w:val="22"/>
          <w:szCs w:val="22"/>
          <w:lang w:val="en-US"/>
        </w:rPr>
        <w:t xml:space="preserve"> (i.e. time without food)</w:t>
      </w:r>
      <w:r w:rsidR="001968E1" w:rsidRPr="00AE69BC">
        <w:rPr>
          <w:rFonts w:ascii="Helvetica" w:hAnsi="Helvetica" w:cs="Helvetica"/>
          <w:sz w:val="22"/>
          <w:szCs w:val="22"/>
          <w:lang w:val="en-US"/>
        </w:rPr>
        <w:t>,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r w:rsidR="002248C5">
        <w:rPr>
          <w:rFonts w:ascii="Helvetica" w:hAnsi="Helvetica" w:cs="Helvetica"/>
          <w:sz w:val="22"/>
          <w:szCs w:val="22"/>
          <w:lang w:val="en-US"/>
        </w:rPr>
        <w:t xml:space="preserve"> (i.e. time with food)</w:t>
      </w:r>
      <w:r w:rsidR="001968E1" w:rsidRPr="00AE69BC">
        <w:rPr>
          <w:rFonts w:ascii="Helvetica" w:hAnsi="Helvetica" w:cs="Helvetica"/>
          <w:sz w:val="22"/>
          <w:szCs w:val="22"/>
          <w:lang w:val="en-US"/>
        </w:rPr>
        <w:t>.</w:t>
      </w:r>
      <w:r w:rsidR="002248C5">
        <w:rPr>
          <w:rFonts w:ascii="Helvetica" w:hAnsi="Helvetica" w:cs="Helvetica"/>
          <w:sz w:val="22"/>
          <w:szCs w:val="22"/>
          <w:lang w:val="en-US"/>
        </w:rPr>
        <w:t xml:space="preserve"> </w:t>
      </w:r>
      <w:r w:rsidR="00951D18">
        <w:rPr>
          <w:rFonts w:ascii="Helvetica" w:hAnsi="Helvetica" w:cs="Helvetica"/>
          <w:sz w:val="22"/>
          <w:szCs w:val="22"/>
          <w:lang w:val="en-US"/>
        </w:rPr>
        <w:t xml:space="preserve">While the experimental data from panel (a) shows support for the Cushing hypothesis, </w:t>
      </w:r>
      <w:r w:rsidR="00F03665">
        <w:rPr>
          <w:rFonts w:ascii="Helvetica" w:hAnsi="Helvetica" w:cs="Helvetica"/>
          <w:sz w:val="22"/>
          <w:szCs w:val="22"/>
          <w:lang w:val="en-US"/>
        </w:rPr>
        <w:t xml:space="preserve">and the ultimate mechanism in this system suggests that the pre-climate change baseline was </w:t>
      </w:r>
      <w:r w:rsidR="00B60CFC">
        <w:rPr>
          <w:rFonts w:ascii="Helvetica" w:hAnsi="Helvetica" w:cs="Helvetica"/>
          <w:sz w:val="22"/>
          <w:szCs w:val="22"/>
          <w:lang w:val="en-US"/>
        </w:rPr>
        <w:t xml:space="preserve">likely </w:t>
      </w:r>
      <w:r w:rsidR="00F03665">
        <w:rPr>
          <w:rFonts w:ascii="Helvetica" w:hAnsi="Helvetica" w:cs="Helvetica"/>
          <w:sz w:val="22"/>
          <w:szCs w:val="22"/>
          <w:lang w:val="en-US"/>
        </w:rPr>
        <w:t xml:space="preserve">synchrony (Figure 2), </w:t>
      </w:r>
      <w:r w:rsidR="00C32938">
        <w:rPr>
          <w:rFonts w:ascii="Helvetica" w:hAnsi="Helvetica" w:cs="Helvetica"/>
          <w:sz w:val="22"/>
          <w:szCs w:val="22"/>
          <w:lang w:val="en-US"/>
        </w:rPr>
        <w:t>empirical data</w:t>
      </w:r>
      <w:r w:rsidR="002F70B1">
        <w:rPr>
          <w:rFonts w:ascii="Helvetica" w:hAnsi="Helvetica" w:cs="Helvetica"/>
          <w:sz w:val="22"/>
          <w:szCs w:val="22"/>
          <w:lang w:val="en-US"/>
        </w:rPr>
        <w:t xml:space="preserve"> from</w:t>
      </w:r>
      <w:r w:rsidR="00C32938">
        <w:rPr>
          <w:rFonts w:ascii="Helvetica" w:hAnsi="Helvetica" w:cs="Helvetica"/>
          <w:sz w:val="22"/>
          <w:szCs w:val="22"/>
          <w:lang w:val="en-US"/>
        </w:rPr>
        <w:t xml:space="preserve"> </w:t>
      </w:r>
      <w:r w:rsidR="002F70B1">
        <w:rPr>
          <w:rFonts w:ascii="Helvetica" w:hAnsi="Helvetica" w:cs="Helvetica"/>
          <w:sz w:val="22"/>
          <w:szCs w:val="22"/>
          <w:lang w:val="en-US"/>
        </w:rPr>
        <w:t>a 10 year post-climate change time-series (panel (b)</w:t>
      </w:r>
      <w:r w:rsidR="00C32938">
        <w:rPr>
          <w:rFonts w:ascii="Helvetica" w:hAnsi="Helvetica" w:cs="Helvetica"/>
          <w:sz w:val="22"/>
          <w:szCs w:val="22"/>
          <w:lang w:val="en-US"/>
        </w:rPr>
        <w:t xml:space="preserve"> </w:t>
      </w:r>
      <w:r w:rsidR="00951D18">
        <w:rPr>
          <w:rFonts w:ascii="Helvetica" w:hAnsi="Helvetica" w:cs="Helvetica"/>
          <w:sz w:val="22"/>
          <w:szCs w:val="22"/>
          <w:lang w:val="en-US"/>
        </w:rPr>
        <w:t xml:space="preserve">only </w:t>
      </w:r>
      <w:r w:rsidR="002F70B1">
        <w:rPr>
          <w:rFonts w:ascii="Helvetica" w:hAnsi="Helvetica" w:cs="Helvetica"/>
          <w:sz w:val="22"/>
          <w:szCs w:val="22"/>
          <w:lang w:val="en-US"/>
        </w:rPr>
        <w:t xml:space="preserve">covers </w:t>
      </w:r>
      <w:r w:rsidR="00951D18">
        <w:rPr>
          <w:rFonts w:ascii="Helvetica" w:hAnsi="Helvetica" w:cs="Helvetica"/>
          <w:sz w:val="22"/>
          <w:szCs w:val="22"/>
          <w:lang w:val="en-US"/>
        </w:rPr>
        <w:t>a small portion of the</w:t>
      </w:r>
      <w:r w:rsidR="002F70B1">
        <w:rPr>
          <w:rFonts w:ascii="Helvetica" w:hAnsi="Helvetica" w:cs="Helvetica"/>
          <w:sz w:val="22"/>
          <w:szCs w:val="22"/>
          <w:lang w:val="en-US"/>
        </w:rPr>
        <w:t xml:space="preserve"> </w:t>
      </w:r>
      <w:r w:rsidR="00682AD1">
        <w:rPr>
          <w:rFonts w:ascii="Helvetica" w:hAnsi="Helvetica" w:cs="Helvetica"/>
          <w:sz w:val="22"/>
          <w:szCs w:val="22"/>
          <w:lang w:val="en-US"/>
        </w:rPr>
        <w:t xml:space="preserve">Cushing </w:t>
      </w:r>
      <w:r w:rsidR="002F70B1">
        <w:rPr>
          <w:rFonts w:ascii="Helvetica" w:hAnsi="Helvetica" w:cs="Helvetica"/>
          <w:sz w:val="22"/>
          <w:szCs w:val="22"/>
          <w:lang w:val="en-US"/>
        </w:rPr>
        <w:t>curve</w:t>
      </w:r>
      <w:r w:rsidR="00F03665">
        <w:rPr>
          <w:rFonts w:ascii="Helvetica" w:hAnsi="Helvetica" w:cs="Helvetica"/>
          <w:sz w:val="22"/>
          <w:szCs w:val="22"/>
          <w:lang w:val="en-US"/>
        </w:rPr>
        <w:t>.</w:t>
      </w:r>
      <w:r w:rsidR="001E6911">
        <w:rPr>
          <w:rFonts w:ascii="Helvetica" w:hAnsi="Helvetica" w:cs="Helvetica"/>
          <w:sz w:val="22"/>
          <w:szCs w:val="22"/>
          <w:lang w:val="en-US"/>
        </w:rPr>
        <w:t xml:space="preserve"> </w:t>
      </w:r>
      <w:r w:rsidR="006227E3">
        <w:rPr>
          <w:rFonts w:ascii="Helvetica" w:hAnsi="Helvetica" w:cs="Helvetica"/>
          <w:sz w:val="22"/>
          <w:szCs w:val="22"/>
          <w:lang w:val="en-US"/>
        </w:rPr>
        <w:t>This makes</w:t>
      </w:r>
      <w:r w:rsidR="00951D18">
        <w:rPr>
          <w:rFonts w:ascii="Helvetica" w:hAnsi="Helvetica" w:cs="Helvetica"/>
          <w:sz w:val="22"/>
          <w:szCs w:val="22"/>
          <w:lang w:val="en-US"/>
        </w:rPr>
        <w:t xml:space="preserve"> it difficult to de</w:t>
      </w:r>
      <w:r w:rsidR="00F03665">
        <w:rPr>
          <w:rFonts w:ascii="Helvetica" w:hAnsi="Helvetica" w:cs="Helvetica"/>
          <w:sz w:val="22"/>
          <w:szCs w:val="22"/>
          <w:lang w:val="en-US"/>
        </w:rPr>
        <w:t>fine</w:t>
      </w:r>
      <w:r w:rsidR="00951D18">
        <w:rPr>
          <w:rFonts w:ascii="Helvetica" w:hAnsi="Helvetica" w:cs="Helvetica"/>
          <w:sz w:val="22"/>
          <w:szCs w:val="22"/>
          <w:lang w:val="en-US"/>
        </w:rPr>
        <w:t xml:space="preserve"> the pre-climate change</w:t>
      </w:r>
      <w:r w:rsidR="001E6911">
        <w:rPr>
          <w:rFonts w:ascii="Helvetica" w:hAnsi="Helvetica" w:cs="Helvetica"/>
          <w:sz w:val="22"/>
          <w:szCs w:val="22"/>
          <w:lang w:val="en-US"/>
        </w:rPr>
        <w:t xml:space="preserve"> baseline</w:t>
      </w:r>
      <w:r w:rsidR="00951D18">
        <w:rPr>
          <w:rFonts w:ascii="Helvetica" w:hAnsi="Helvetica" w:cs="Helvetica"/>
          <w:sz w:val="22"/>
          <w:szCs w:val="22"/>
          <w:lang w:val="en-US"/>
        </w:rPr>
        <w:t xml:space="preserve"> and thus</w:t>
      </w:r>
      <w:r w:rsidR="001E6911">
        <w:rPr>
          <w:rFonts w:ascii="Helvetica" w:hAnsi="Helvetica" w:cs="Helvetica"/>
          <w:sz w:val="22"/>
          <w:szCs w:val="22"/>
          <w:lang w:val="en-US"/>
        </w:rPr>
        <w:t xml:space="preserve"> </w:t>
      </w:r>
      <w:r w:rsidR="0036659F">
        <w:rPr>
          <w:rFonts w:ascii="Helvetica" w:hAnsi="Helvetica" w:cs="Helvetica"/>
          <w:sz w:val="22"/>
          <w:szCs w:val="22"/>
          <w:lang w:val="en-US"/>
        </w:rPr>
        <w:t>accurate</w:t>
      </w:r>
      <w:r w:rsidR="006227E3">
        <w:rPr>
          <w:rFonts w:ascii="Helvetica" w:hAnsi="Helvetica" w:cs="Helvetica"/>
          <w:sz w:val="22"/>
          <w:szCs w:val="22"/>
          <w:lang w:val="en-US"/>
        </w:rPr>
        <w:t xml:space="preserve">ly </w:t>
      </w:r>
      <w:r w:rsidR="001E6911">
        <w:rPr>
          <w:rFonts w:ascii="Helvetica" w:hAnsi="Helvetica" w:cs="Helvetica"/>
          <w:sz w:val="22"/>
          <w:szCs w:val="22"/>
          <w:lang w:val="en-US"/>
        </w:rPr>
        <w:t xml:space="preserve">predict how the performance of </w:t>
      </w:r>
      <w:r w:rsidR="001E6911" w:rsidRPr="00AE69BC">
        <w:rPr>
          <w:rFonts w:ascii="Helvetica" w:hAnsi="Helvetica" w:cs="Helvetica"/>
          <w:i/>
          <w:sz w:val="22"/>
          <w:szCs w:val="22"/>
          <w:lang w:val="en-US"/>
        </w:rPr>
        <w:t>O</w:t>
      </w:r>
      <w:r w:rsidR="001E6911">
        <w:rPr>
          <w:rFonts w:ascii="Helvetica" w:hAnsi="Helvetica" w:cs="Helvetica"/>
          <w:i/>
          <w:sz w:val="22"/>
          <w:szCs w:val="22"/>
          <w:lang w:val="en-US"/>
        </w:rPr>
        <w:t>.</w:t>
      </w:r>
      <w:r w:rsidR="001E6911" w:rsidRPr="00AE69BC">
        <w:rPr>
          <w:rFonts w:ascii="Helvetica" w:hAnsi="Helvetica" w:cs="Helvetica"/>
          <w:i/>
          <w:sz w:val="22"/>
          <w:szCs w:val="22"/>
          <w:lang w:val="en-US"/>
        </w:rPr>
        <w:t xml:space="preserve"> </w:t>
      </w:r>
      <w:proofErr w:type="spellStart"/>
      <w:r w:rsidR="001E6911" w:rsidRPr="00AE69BC">
        <w:rPr>
          <w:rFonts w:ascii="Helvetica" w:hAnsi="Helvetica" w:cs="Helvetica"/>
          <w:i/>
          <w:sz w:val="22"/>
          <w:szCs w:val="22"/>
          <w:lang w:val="en-US"/>
        </w:rPr>
        <w:t>brumata</w:t>
      </w:r>
      <w:proofErr w:type="spellEnd"/>
      <w:r w:rsidR="001E6911" w:rsidRPr="00AE69BC">
        <w:rPr>
          <w:rFonts w:ascii="Helvetica" w:hAnsi="Helvetica" w:cs="Helvetica"/>
          <w:sz w:val="22"/>
          <w:szCs w:val="22"/>
          <w:lang w:val="en-US"/>
        </w:rPr>
        <w:t xml:space="preserve"> </w:t>
      </w:r>
      <w:r w:rsidR="001E6911">
        <w:rPr>
          <w:rFonts w:ascii="Helvetica" w:hAnsi="Helvetica" w:cs="Helvetica"/>
          <w:sz w:val="22"/>
          <w:szCs w:val="22"/>
          <w:lang w:val="en-US"/>
        </w:rPr>
        <w:t>will be affected by changes in phenological synchrony</w:t>
      </w:r>
      <w:r w:rsidR="003B2961">
        <w:rPr>
          <w:rFonts w:ascii="Helvetica" w:hAnsi="Helvetica" w:cs="Helvetica"/>
          <w:sz w:val="22"/>
          <w:szCs w:val="22"/>
          <w:lang w:val="en-US"/>
        </w:rPr>
        <w:t xml:space="preserve"> due to climate change (Figure 2</w:t>
      </w:r>
      <w:r w:rsidR="00951D18">
        <w:rPr>
          <w:rFonts w:ascii="Helvetica" w:hAnsi="Helvetica" w:cs="Helvetica"/>
          <w:sz w:val="22"/>
          <w:szCs w:val="22"/>
          <w:lang w:val="en-US"/>
        </w:rPr>
        <w:t>)</w:t>
      </w:r>
      <w:r w:rsidR="001E6911">
        <w:rPr>
          <w:rFonts w:ascii="Helvetica" w:hAnsi="Helvetica" w:cs="Helvetica"/>
          <w:sz w:val="22"/>
          <w:szCs w:val="22"/>
          <w:lang w:val="en-US"/>
        </w:rPr>
        <w:t>.</w:t>
      </w:r>
    </w:p>
    <w:p w14:paraId="43490767" w14:textId="77777777" w:rsidR="00951D18" w:rsidRDefault="00951D18">
      <w:pPr>
        <w:rPr>
          <w:rFonts w:ascii="Helvetica" w:hAnsi="Helvetica"/>
          <w:sz w:val="22"/>
          <w:szCs w:val="22"/>
        </w:rPr>
      </w:pPr>
      <w:r>
        <w:rPr>
          <w:rFonts w:ascii="Helvetica" w:hAnsi="Helvetica"/>
          <w:sz w:val="22"/>
          <w:szCs w:val="22"/>
        </w:rPr>
        <w:br w:type="page"/>
      </w:r>
    </w:p>
    <w:p w14:paraId="1A931939" w14:textId="5205CAFC"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lastRenderedPageBreak/>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258"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lastRenderedPageBreak/>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commentRangeStart w:id="259"/>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commentRangeEnd w:id="259"/>
      <w:r w:rsidR="00251EF7">
        <w:rPr>
          <w:rStyle w:val="CommentReference"/>
        </w:rPr>
        <w:commentReference w:id="259"/>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lastRenderedPageBreak/>
        <w:t xml:space="preserve">Figure </w:t>
      </w:r>
      <w:r w:rsidR="00F22F8C">
        <w:rPr>
          <w:rFonts w:ascii="Helvetica" w:hAnsi="Helvetica"/>
          <w:sz w:val="22"/>
          <w:szCs w:val="22"/>
        </w:rPr>
        <w:t>3</w:t>
      </w:r>
      <w:r w:rsidRPr="00AE69BC">
        <w:rPr>
          <w:rFonts w:ascii="Helvetica" w:hAnsi="Helvetica"/>
          <w:sz w:val="22"/>
          <w:szCs w:val="22"/>
        </w:rPr>
        <w:t>.</w:t>
      </w:r>
    </w:p>
    <w:p w14:paraId="23B2E32E" w14:textId="3F00940E" w:rsidR="00687053" w:rsidRPr="00AE69BC" w:rsidRDefault="00E07347"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43CA086" wp14:editId="5C2278A5">
            <wp:extent cx="3755136" cy="685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3755136" cy="6858000"/>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lastRenderedPageBreak/>
        <w:t>Figure 4.</w:t>
      </w:r>
    </w:p>
    <w:p w14:paraId="2E333697" w14:textId="40ABE4A1" w:rsidR="00687053" w:rsidRPr="00AE69BC" w:rsidRDefault="00A5558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lastRenderedPageBreak/>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4C648F2E"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xml:space="preserve">) measure phenology of </w:t>
      </w:r>
      <w:r w:rsidR="00D1063A">
        <w:rPr>
          <w:rFonts w:ascii="Helvetica" w:hAnsi="Helvetica" w:cs="Times New Roman"/>
          <w:sz w:val="22"/>
          <w:szCs w:val="22"/>
        </w:rPr>
        <w:t xml:space="preserve">at least </w:t>
      </w:r>
      <w:r w:rsidR="0090689B" w:rsidRPr="00AE69BC">
        <w:rPr>
          <w:rFonts w:ascii="Helvetica" w:hAnsi="Helvetica" w:cs="Times New Roman"/>
          <w:sz w:val="22"/>
          <w:szCs w:val="22"/>
        </w:rPr>
        <w:t>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lastRenderedPageBreak/>
        <w:t>Summary of studies</w:t>
      </w:r>
      <w:r w:rsidR="00C819DB">
        <w:rPr>
          <w:rFonts w:ascii="Helvetica" w:hAnsi="Helvetica" w:cs="Times New Roman"/>
          <w:i/>
          <w:color w:val="000000" w:themeColor="text1"/>
          <w:sz w:val="22"/>
          <w:szCs w:val="22"/>
        </w:rPr>
        <w:t xml:space="preserve"> and interactions</w:t>
      </w:r>
    </w:p>
    <w:p w14:paraId="3C19213D" w14:textId="019D04EB" w:rsidR="00684BB0"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We classified studies as ‘climate change’ o</w:t>
      </w:r>
      <w:r w:rsidR="00B8040D">
        <w:rPr>
          <w:rFonts w:ascii="Helvetica" w:hAnsi="Helvetica" w:cs="Helvetica"/>
          <w:sz w:val="22"/>
          <w:szCs w:val="22"/>
          <w:lang w:val="en-US"/>
        </w:rPr>
        <w:t>r</w:t>
      </w:r>
      <w:r>
        <w:rPr>
          <w:rFonts w:ascii="Helvetica" w:hAnsi="Helvetica" w:cs="Helvetica"/>
          <w:sz w:val="22"/>
          <w:szCs w:val="22"/>
          <w:lang w:val="en-US"/>
        </w:rPr>
        <w:t xml:space="preserve"> </w:t>
      </w:r>
      <w:r w:rsidR="00B8040D">
        <w:rPr>
          <w:rFonts w:ascii="Helvetica" w:hAnsi="Helvetica" w:cs="Helvetica"/>
          <w:sz w:val="22"/>
          <w:szCs w:val="22"/>
          <w:lang w:val="en-US"/>
        </w:rPr>
        <w:t>‘</w:t>
      </w:r>
      <w:r>
        <w:rPr>
          <w:rFonts w:ascii="Helvetica" w:hAnsi="Helvetica" w:cs="Helvetica"/>
          <w:sz w:val="22"/>
          <w:szCs w:val="22"/>
          <w:lang w:val="en-US"/>
        </w:rPr>
        <w:t>fundamental</w:t>
      </w:r>
      <w:r w:rsidR="00B8040D">
        <w:rPr>
          <w:rFonts w:ascii="Helvetica" w:hAnsi="Helvetica" w:cs="Helvetica"/>
          <w:sz w:val="22"/>
          <w:szCs w:val="22"/>
          <w:lang w:val="en-US"/>
        </w:rPr>
        <w:t>’</w:t>
      </w:r>
      <w:r>
        <w:rPr>
          <w:rFonts w:ascii="Helvetica" w:hAnsi="Helvetica" w:cs="Helvetica"/>
          <w:sz w:val="22"/>
          <w:szCs w:val="22"/>
          <w:lang w:val="en-US"/>
        </w:rPr>
        <w:t xml:space="preserve">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9D3175" w:rsidRPr="00DC0781">
        <w:rPr>
          <w:rFonts w:ascii="Helvetica" w:hAnsi="Helvetica" w:cs="Helvetica"/>
          <w:sz w:val="22"/>
          <w:szCs w:val="22"/>
          <w:lang w:val="en-US"/>
        </w:rPr>
        <w:t>).</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p w14:paraId="66D22631" w14:textId="77777777" w:rsidR="004A7B40"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A01F8A" w:rsidRDefault="00B8040D" w:rsidP="004A7B40">
      <w:pPr>
        <w:pStyle w:val="CommentText"/>
        <w:spacing w:line="480" w:lineRule="auto"/>
        <w:rPr>
          <w:rFonts w:ascii="Helvetica" w:hAnsi="Helvetica" w:cs="Times New Roman"/>
          <w:i/>
          <w:color w:val="000000" w:themeColor="text1"/>
          <w:sz w:val="22"/>
          <w:szCs w:val="22"/>
        </w:rPr>
      </w:pPr>
      <w:r w:rsidRPr="00A01F8A">
        <w:rPr>
          <w:rFonts w:ascii="Helvetica" w:hAnsi="Helvetica" w:cs="Times New Roman"/>
          <w:i/>
          <w:color w:val="000000" w:themeColor="text1"/>
          <w:sz w:val="22"/>
          <w:szCs w:val="22"/>
        </w:rPr>
        <w:t>Additional details for</w:t>
      </w:r>
      <w:r w:rsidR="004A7B40" w:rsidRPr="00A01F8A">
        <w:rPr>
          <w:rFonts w:ascii="Helvetica" w:hAnsi="Helvetica" w:cs="Times New Roman"/>
          <w:i/>
          <w:color w:val="000000" w:themeColor="text1"/>
          <w:sz w:val="22"/>
          <w:szCs w:val="22"/>
        </w:rPr>
        <w:t xml:space="preserve"> </w:t>
      </w:r>
      <w:r w:rsidRPr="00A01F8A">
        <w:rPr>
          <w:rFonts w:ascii="Helvetica" w:hAnsi="Helvetica" w:cs="Times New Roman"/>
          <w:i/>
          <w:color w:val="000000" w:themeColor="text1"/>
          <w:sz w:val="22"/>
          <w:szCs w:val="22"/>
        </w:rPr>
        <w:t>F</w:t>
      </w:r>
      <w:r w:rsidR="004A7B40" w:rsidRPr="00A01F8A">
        <w:rPr>
          <w:rFonts w:ascii="Helvetica" w:hAnsi="Helvetica" w:cs="Times New Roman"/>
          <w:i/>
          <w:color w:val="000000" w:themeColor="text1"/>
          <w:sz w:val="22"/>
          <w:szCs w:val="22"/>
        </w:rPr>
        <w:t>igure 4</w:t>
      </w:r>
    </w:p>
    <w:p w14:paraId="743B2929" w14:textId="7D4D423F" w:rsidR="004A7B40" w:rsidRDefault="00F73811" w:rsidP="00B8040D">
      <w:pPr>
        <w:pStyle w:val="CommentText"/>
        <w:spacing w:line="480" w:lineRule="auto"/>
        <w:ind w:firstLine="720"/>
        <w:rPr>
          <w:rFonts w:ascii="Helvetica" w:hAnsi="Helvetica" w:cs="Helvetica"/>
          <w:sz w:val="22"/>
          <w:szCs w:val="22"/>
          <w:lang w:val="en-US"/>
        </w:rPr>
      </w:pPr>
      <w:r>
        <w:rPr>
          <w:rFonts w:ascii="Helvetica" w:hAnsi="Helvetica" w:cs="Helvetica"/>
          <w:sz w:val="22"/>
          <w:szCs w:val="22"/>
          <w:lang w:val="en-US"/>
        </w:rPr>
        <w:t>R</w:t>
      </w:r>
      <w:r w:rsidRPr="00AE69BC">
        <w:rPr>
          <w:rFonts w:ascii="Helvetica" w:hAnsi="Helvetica" w:cs="Helvetica"/>
          <w:sz w:val="22"/>
          <w:szCs w:val="22"/>
          <w:lang w:val="en-US"/>
        </w:rPr>
        <w:t xml:space="preserve">aw data </w:t>
      </w:r>
      <w:r>
        <w:rPr>
          <w:rFonts w:ascii="Helvetica" w:hAnsi="Helvetica" w:cs="Helvetica"/>
          <w:sz w:val="22"/>
          <w:szCs w:val="22"/>
          <w:lang w:val="en-US"/>
        </w:rPr>
        <w:t xml:space="preserve">for panel (a) </w:t>
      </w:r>
      <w:r w:rsidRPr="00AE69BC">
        <w:rPr>
          <w:rFonts w:ascii="Helvetica" w:hAnsi="Helvetica" w:cs="Helvetica"/>
          <w:sz w:val="22"/>
          <w:szCs w:val="22"/>
          <w:lang w:val="en-US"/>
        </w:rPr>
        <w:t>was obtained from</w:t>
      </w:r>
      <w:r>
        <w:rPr>
          <w:rFonts w:ascii="Helvetica" w:hAnsi="Helvetica" w:cs="Helvetica"/>
          <w:sz w:val="22"/>
          <w:szCs w:val="22"/>
          <w:lang w:val="en-US"/>
        </w:rPr>
        <w:t xml:space="preserve"> Figure 3 in</w:t>
      </w:r>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Julkunen-Tiitto</w:t>
      </w:r>
      <w:proofErr w:type="spellEnd"/>
      <w:r w:rsidRPr="00AE69BC">
        <w:rPr>
          <w:rFonts w:ascii="Helvetica" w:hAnsi="Helvetica" w:cs="Helvetica"/>
          <w:sz w:val="22"/>
          <w:szCs w:val="22"/>
          <w:lang w:val="en-US"/>
        </w:rPr>
        <w:t xml:space="preserve"> (2003).</w:t>
      </w:r>
      <w:r w:rsidRPr="00F73811">
        <w:rPr>
          <w:rFonts w:ascii="Helvetica" w:hAnsi="Helvetica" w:cs="Helvetica"/>
          <w:sz w:val="22"/>
          <w:szCs w:val="22"/>
          <w:lang w:val="en-US"/>
        </w:rPr>
        <w:t xml:space="preserve"> </w:t>
      </w:r>
      <w:r>
        <w:rPr>
          <w:rFonts w:ascii="Helvetica" w:hAnsi="Helvetica" w:cs="Helvetica"/>
          <w:sz w:val="22"/>
          <w:szCs w:val="22"/>
          <w:lang w:val="en-US"/>
        </w:rPr>
        <w:t xml:space="preserve">The </w:t>
      </w:r>
      <w:r w:rsidR="00A01F8A">
        <w:rPr>
          <w:rFonts w:ascii="Helvetica" w:hAnsi="Helvetica" w:cs="Helvetica"/>
          <w:sz w:val="22"/>
          <w:szCs w:val="22"/>
          <w:lang w:val="en-US"/>
        </w:rPr>
        <w:t xml:space="preserve">data come </w:t>
      </w:r>
      <w:r w:rsidRPr="00AE69BC">
        <w:rPr>
          <w:rFonts w:ascii="Helvetica" w:hAnsi="Helvetica" w:cs="Helvetica"/>
          <w:sz w:val="22"/>
          <w:szCs w:val="22"/>
          <w:lang w:val="en-US"/>
        </w:rPr>
        <w:t>from two</w:t>
      </w:r>
      <w:r>
        <w:rPr>
          <w:rFonts w:ascii="Helvetica" w:hAnsi="Helvetica" w:cs="Helvetica"/>
          <w:sz w:val="22"/>
          <w:szCs w:val="22"/>
          <w:lang w:val="en-US"/>
        </w:rPr>
        <w:t xml:space="preserve"> related</w:t>
      </w:r>
      <w:r w:rsidRPr="00AE69BC">
        <w:rPr>
          <w:rFonts w:ascii="Helvetica" w:hAnsi="Helvetica" w:cs="Helvetica"/>
          <w:sz w:val="22"/>
          <w:szCs w:val="22"/>
          <w:lang w:val="en-US"/>
        </w:rPr>
        <w:t xml:space="preserve"> experiments</w:t>
      </w:r>
      <w:r w:rsidR="00A01F8A">
        <w:rPr>
          <w:rFonts w:ascii="Helvetica" w:hAnsi="Helvetica" w:cs="Helvetica"/>
          <w:sz w:val="22"/>
          <w:szCs w:val="22"/>
          <w:lang w:val="en-US"/>
        </w:rPr>
        <w:t xml:space="preserve"> </w:t>
      </w:r>
      <w:r>
        <w:rPr>
          <w:rFonts w:ascii="Helvetica" w:hAnsi="Helvetica" w:cs="Helvetica"/>
          <w:sz w:val="22"/>
          <w:szCs w:val="22"/>
          <w:lang w:val="en-US"/>
        </w:rPr>
        <w:t xml:space="preserve">where </w:t>
      </w:r>
      <w:r w:rsidRPr="00AE69BC">
        <w:rPr>
          <w:rFonts w:ascii="Helvetica" w:hAnsi="Helvetica" w:cs="Helvetica"/>
          <w:sz w:val="22"/>
          <w:szCs w:val="22"/>
          <w:lang w:val="en-US"/>
        </w:rPr>
        <w:t>the authors manipulated the number of days that neonates (i.e. early instar larvae) sp</w:t>
      </w:r>
      <w:r>
        <w:rPr>
          <w:rFonts w:ascii="Helvetica" w:hAnsi="Helvetica" w:cs="Helvetica"/>
          <w:sz w:val="22"/>
          <w:szCs w:val="22"/>
          <w:lang w:val="en-US"/>
        </w:rPr>
        <w:t>ent without food (first experiment) and</w:t>
      </w:r>
      <w:r w:rsidRPr="00AE69BC">
        <w:rPr>
          <w:rFonts w:ascii="Helvetica" w:hAnsi="Helvetica" w:cs="Helvetica"/>
          <w:sz w:val="22"/>
          <w:szCs w:val="22"/>
          <w:lang w:val="en-US"/>
        </w:rPr>
        <w:t xml:space="preserve"> the emergence times of larvae</w:t>
      </w:r>
      <w:r>
        <w:rPr>
          <w:rFonts w:ascii="Helvetica" w:hAnsi="Helvetica" w:cs="Helvetica"/>
          <w:sz w:val="22"/>
          <w:szCs w:val="22"/>
          <w:lang w:val="en-US"/>
        </w:rPr>
        <w:t xml:space="preserve"> relative to budburst (second experiment). </w:t>
      </w:r>
      <w:r w:rsidR="00875E57">
        <w:rPr>
          <w:rFonts w:ascii="Helvetica" w:hAnsi="Helvetica" w:cs="Helvetica"/>
          <w:sz w:val="22"/>
          <w:szCs w:val="22"/>
          <w:lang w:val="en-US"/>
        </w:rPr>
        <w:t>In the first experiment, there were six groups of 30 larvae that spent 0, 5.5, 11, 22, 27,5 and 33 degree-days without food</w:t>
      </w:r>
      <w:r w:rsidR="00004796">
        <w:rPr>
          <w:rFonts w:ascii="Helvetica" w:hAnsi="Helvetica" w:cs="Helvetica"/>
          <w:sz w:val="22"/>
          <w:szCs w:val="22"/>
          <w:lang w:val="en-US"/>
        </w:rPr>
        <w:t>. In the second experiment, t</w:t>
      </w:r>
      <w:r w:rsidR="004A7B40" w:rsidRPr="00AE69BC">
        <w:rPr>
          <w:rFonts w:ascii="Helvetica" w:hAnsi="Helvetica" w:cs="Helvetica"/>
          <w:sz w:val="22"/>
          <w:szCs w:val="22"/>
          <w:lang w:val="en-US"/>
        </w:rPr>
        <w:t xml:space="preserve">here were four cohorts, each separated by intervals of 3-5 days. All </w:t>
      </w:r>
      <w:r w:rsidR="004A7B40" w:rsidRPr="00AE69BC">
        <w:rPr>
          <w:rFonts w:ascii="Helvetica" w:hAnsi="Helvetica" w:cs="Helvetica"/>
          <w:i/>
          <w:sz w:val="22"/>
          <w:szCs w:val="22"/>
          <w:lang w:val="en-US"/>
        </w:rPr>
        <w:t xml:space="preserve">O. </w:t>
      </w:r>
      <w:proofErr w:type="spellStart"/>
      <w:r w:rsidR="004A7B40" w:rsidRPr="00AE69BC">
        <w:rPr>
          <w:rFonts w:ascii="Helvetica" w:hAnsi="Helvetica" w:cs="Helvetica"/>
          <w:i/>
          <w:sz w:val="22"/>
          <w:szCs w:val="22"/>
          <w:lang w:val="en-US"/>
        </w:rPr>
        <w:t>brumata</w:t>
      </w:r>
      <w:proofErr w:type="spellEnd"/>
      <w:r w:rsidR="004A7B40" w:rsidRPr="00AE69BC">
        <w:rPr>
          <w:rFonts w:ascii="Helvetica" w:hAnsi="Helvetica" w:cs="Helvetica"/>
          <w:sz w:val="22"/>
          <w:szCs w:val="22"/>
          <w:lang w:val="en-US"/>
        </w:rPr>
        <w:t xml:space="preserve"> eggs </w:t>
      </w:r>
      <w:r w:rsidR="00004796">
        <w:rPr>
          <w:rFonts w:ascii="Helvetica" w:hAnsi="Helvetica" w:cs="Helvetica"/>
          <w:sz w:val="22"/>
          <w:szCs w:val="22"/>
          <w:lang w:val="en-US"/>
        </w:rPr>
        <w:t xml:space="preserve">and larvae </w:t>
      </w:r>
      <w:r w:rsidR="004A7B40" w:rsidRPr="00AE69BC">
        <w:rPr>
          <w:rFonts w:ascii="Helvetica" w:hAnsi="Helvetica" w:cs="Helvetica"/>
          <w:sz w:val="22"/>
          <w:szCs w:val="22"/>
          <w:lang w:val="en-US"/>
        </w:rPr>
        <w:t>originated from laboratory stock originally from Turku, Finland whereas the foliage originated from trees near Banchory, NW Scotland</w:t>
      </w:r>
      <w:r w:rsidR="00947C30">
        <w:rPr>
          <w:rFonts w:ascii="Helvetica" w:hAnsi="Helvetica" w:cs="Helvetica"/>
          <w:sz w:val="22"/>
          <w:szCs w:val="22"/>
          <w:lang w:val="en-US"/>
        </w:rPr>
        <w:t>.</w:t>
      </w:r>
    </w:p>
    <w:p w14:paraId="008DE7A1" w14:textId="77777777" w:rsidR="00F73811" w:rsidRDefault="00F73811" w:rsidP="00B8040D">
      <w:pPr>
        <w:pStyle w:val="CommentText"/>
        <w:spacing w:line="480" w:lineRule="auto"/>
        <w:ind w:firstLine="720"/>
        <w:rPr>
          <w:rFonts w:ascii="Helvetica" w:hAnsi="Helvetica" w:cs="Helvetica"/>
          <w:sz w:val="22"/>
          <w:szCs w:val="22"/>
          <w:lang w:val="en-US"/>
        </w:rPr>
      </w:pPr>
    </w:p>
    <w:p w14:paraId="0A996E70" w14:textId="6C95317C" w:rsidR="00F73811" w:rsidRPr="007120E9" w:rsidRDefault="00F73811" w:rsidP="00B8040D">
      <w:pPr>
        <w:pStyle w:val="CommentText"/>
        <w:spacing w:line="480" w:lineRule="auto"/>
        <w:ind w:firstLine="720"/>
        <w:rPr>
          <w:rFonts w:ascii="Helvetica" w:hAnsi="Helvetica" w:cs="Times New Roman"/>
          <w:color w:val="000000" w:themeColor="text1"/>
          <w:sz w:val="22"/>
          <w:szCs w:val="22"/>
        </w:rPr>
      </w:pPr>
    </w:p>
    <w:sectPr w:rsidR="00F73811"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Ian Breckheimer" w:date="2019-04-08T10:34:00Z" w:initials="IB">
    <w:p w14:paraId="02BA17A8" w14:textId="54D6FC8E" w:rsidR="00D54A98" w:rsidRDefault="00D54A98">
      <w:pPr>
        <w:pStyle w:val="CommentText"/>
      </w:pPr>
      <w:r>
        <w:rPr>
          <w:rStyle w:val="CommentReference"/>
        </w:rPr>
        <w:annotationRef/>
      </w:r>
      <w:r>
        <w:t>This statement seems too broad. There are lots of studies that compare climate responses of species. Are you saying that the methodologies are inadequate even for this type of comparison?</w:t>
      </w:r>
    </w:p>
  </w:comment>
  <w:comment w:id="13" w:author="Heather Kharouba" w:date="2019-04-11T12:01:00Z" w:initials="HK">
    <w:p w14:paraId="36137739" w14:textId="492CF769" w:rsidR="00D54A98" w:rsidRDefault="00D54A98">
      <w:pPr>
        <w:pStyle w:val="CommentText"/>
      </w:pPr>
      <w:r>
        <w:rPr>
          <w:rStyle w:val="CommentReference"/>
        </w:rPr>
        <w:annotationRef/>
      </w:r>
      <w:r>
        <w:t>I’m not exactly sure what he’s getting at but I tried to refine sentence</w:t>
      </w:r>
    </w:p>
  </w:comment>
  <w:comment w:id="19" w:author="Ian Breckheimer" w:date="2019-04-11T21:23:00Z" w:initials="IB">
    <w:p w14:paraId="2A26DEBF" w14:textId="2387AC8D" w:rsidR="00D54A98" w:rsidRDefault="00D54A98">
      <w:pPr>
        <w:pStyle w:val="CommentText"/>
      </w:pPr>
      <w:r>
        <w:rPr>
          <w:rStyle w:val="CommentReference"/>
        </w:rPr>
        <w:annotationRef/>
      </w:r>
      <w:r>
        <w:t>This seems like your statement of purpose, but you have so-far only introduced one hypothesis (Cushing). It would be useful to give the reader a sense of what the alternatives are.</w:t>
      </w:r>
    </w:p>
    <w:p w14:paraId="59AE6AF4" w14:textId="77777777" w:rsidR="006E0333" w:rsidRDefault="006E0333">
      <w:pPr>
        <w:pStyle w:val="CommentText"/>
      </w:pPr>
    </w:p>
    <w:p w14:paraId="72E87C50" w14:textId="108CCCFA" w:rsidR="006E0333" w:rsidRDefault="006E0333">
      <w:pPr>
        <w:pStyle w:val="CommentText"/>
      </w:pPr>
      <w:r w:rsidRPr="006E0333">
        <w:rPr>
          <w:b/>
        </w:rPr>
        <w:t>HK</w:t>
      </w:r>
      <w:r>
        <w:t>- my vote would be just to remove ‘competing hypotheses’</w:t>
      </w:r>
      <w:r w:rsidR="002356D6">
        <w:t xml:space="preserve"> even though we do talk about the asynchrony </w:t>
      </w:r>
      <w:r w:rsidR="002356D6">
        <w:t>hypothesis</w:t>
      </w:r>
      <w:bookmarkStart w:id="20" w:name="_GoBack"/>
      <w:bookmarkEnd w:id="20"/>
      <w:r w:rsidR="002356D6">
        <w:t>.</w:t>
      </w:r>
    </w:p>
  </w:comment>
  <w:comment w:id="40" w:author="Ian Breckheimer" w:date="2019-04-08T10:45:00Z" w:initials="IB">
    <w:p w14:paraId="4381ADE6" w14:textId="33729D37" w:rsidR="00D54A98" w:rsidRDefault="00D54A98">
      <w:pPr>
        <w:pStyle w:val="CommentText"/>
      </w:pPr>
      <w:r>
        <w:rPr>
          <w:rStyle w:val="CommentReference"/>
        </w:rPr>
        <w:annotationRef/>
      </w:r>
      <w:r>
        <w:t>You could link this more explicitly to climate change by adding another assumption: That changes in climate drive changes in relative timing.</w:t>
      </w:r>
    </w:p>
  </w:comment>
  <w:comment w:id="39" w:author="Heather Kharouba" w:date="2019-04-11T12:16:00Z" w:initials="HK">
    <w:p w14:paraId="3C0B0AAA" w14:textId="2EA5095E" w:rsidR="00D54A98" w:rsidRDefault="00D54A98">
      <w:pPr>
        <w:pStyle w:val="CommentText"/>
      </w:pPr>
      <w:r>
        <w:rPr>
          <w:rStyle w:val="CommentReference"/>
        </w:rPr>
        <w:annotationRef/>
      </w:r>
      <w:r>
        <w:t>I think it’s a good suggestion but better suited to the climate change section. I’ve added it in below</w:t>
      </w:r>
    </w:p>
  </w:comment>
  <w:comment w:id="43" w:author="Heather Kharouba" w:date="2019-04-11T12:45:00Z" w:initials="HK">
    <w:p w14:paraId="6D0D3E84" w14:textId="3341D19A" w:rsidR="00D54A98" w:rsidRDefault="00D54A98">
      <w:pPr>
        <w:pStyle w:val="CommentText"/>
      </w:pPr>
      <w:r>
        <w:rPr>
          <w:rStyle w:val="CommentReference"/>
        </w:rPr>
        <w:annotationRef/>
      </w:r>
      <w:r>
        <w:t>Proposed change to: ‘evaluating the roles of abiotic and biotic factors in influencing synchrony’</w:t>
      </w:r>
    </w:p>
    <w:p w14:paraId="41950AC2" w14:textId="0E8BDB60" w:rsidR="00D54A98" w:rsidRDefault="00D54A98">
      <w:pPr>
        <w:pStyle w:val="CommentText"/>
      </w:pPr>
      <w:r>
        <w:t>BUT I think getting rid of might just be easier</w:t>
      </w:r>
    </w:p>
  </w:comment>
  <w:comment w:id="44" w:author="Ian Breckheimer" w:date="2019-04-08T10:51:00Z" w:initials="IB">
    <w:p w14:paraId="26239F59" w14:textId="25DF4297" w:rsidR="00D54A98" w:rsidRDefault="00D54A98">
      <w:pPr>
        <w:pStyle w:val="CommentText"/>
      </w:pPr>
      <w:r>
        <w:rPr>
          <w:rStyle w:val="CommentReference"/>
        </w:rPr>
        <w:annotationRef/>
      </w:r>
      <w:r>
        <w:t>This sentence isn’t clearly linked to the rest of the paragraph. I would elaborate on this point or omit it.</w:t>
      </w:r>
    </w:p>
  </w:comment>
  <w:comment w:id="61" w:author="Ian Breckheimer" w:date="2019-04-08T10:56:00Z" w:initials="IB">
    <w:p w14:paraId="27427358" w14:textId="59DF13B6" w:rsidR="00D54A98" w:rsidRDefault="00D54A98">
      <w:pPr>
        <w:pStyle w:val="CommentText"/>
      </w:pPr>
      <w:r>
        <w:rPr>
          <w:rStyle w:val="CommentReference"/>
        </w:rPr>
        <w:annotationRef/>
      </w:r>
      <w:r>
        <w:t>I’m not sure why testing the assumptions and mechanisms behind trophic mismatch would require testing of broader ecological and evolutionary theory. I would expand on this point.</w:t>
      </w:r>
    </w:p>
  </w:comment>
  <w:comment w:id="66" w:author="Heather Kharouba" w:date="2019-04-11T13:15:00Z" w:initials="HK">
    <w:p w14:paraId="55A7E2A6" w14:textId="7E2F458C" w:rsidR="00D54A98" w:rsidRDefault="00D54A98">
      <w:pPr>
        <w:pStyle w:val="CommentText"/>
      </w:pPr>
      <w:r>
        <w:rPr>
          <w:rStyle w:val="CommentReference"/>
        </w:rPr>
        <w:annotationRef/>
      </w:r>
      <w:r>
        <w:t>Started new paragraph because of Ian’s suggestion</w:t>
      </w:r>
    </w:p>
  </w:comment>
  <w:comment w:id="71" w:author="Heather Kharouba" w:date="2019-04-11T21:09:00Z" w:initials="HK">
    <w:p w14:paraId="32E6B749" w14:textId="515F1211" w:rsidR="00D54A98" w:rsidRDefault="00D54A98">
      <w:pPr>
        <w:pStyle w:val="CommentText"/>
      </w:pPr>
      <w:ins w:id="80" w:author="Heather Kharouba" w:date="2019-04-11T13:16:00Z">
        <w:r>
          <w:rPr>
            <w:rStyle w:val="CommentReference"/>
          </w:rPr>
          <w:annotationRef/>
        </w:r>
      </w:ins>
      <w:r>
        <w:t xml:space="preserve">In response to Ian’s comment about figure 2. </w:t>
      </w:r>
      <w:r w:rsidR="00F059B5">
        <w:t xml:space="preserve">Not sure best place for this </w:t>
      </w:r>
    </w:p>
  </w:comment>
  <w:comment w:id="86" w:author="Ian Breckheimer" w:date="2019-04-08T11:20:00Z" w:initials="IB">
    <w:p w14:paraId="20360E62" w14:textId="48307E61" w:rsidR="00D54A98" w:rsidRDefault="00D54A98">
      <w:pPr>
        <w:pStyle w:val="CommentText"/>
      </w:pPr>
      <w:r>
        <w:rPr>
          <w:rStyle w:val="CommentReference"/>
        </w:rPr>
        <w:annotationRef/>
      </w:r>
      <w:r>
        <w:t xml:space="preserve">I think it’s a stretch to include the food web studies under the umbrella of “addressing the Cushing hypothesis”, since many of them don’t care about the selective or demographic impact of interactions. </w:t>
      </w:r>
    </w:p>
  </w:comment>
  <w:comment w:id="87" w:author="Heather Kharouba" w:date="2019-04-11T13:23:00Z" w:initials="HK">
    <w:p w14:paraId="0E5DF829" w14:textId="6F7C3527" w:rsidR="00D54A98" w:rsidRDefault="00D54A98">
      <w:pPr>
        <w:pStyle w:val="CommentText"/>
      </w:pPr>
      <w:r>
        <w:rPr>
          <w:rStyle w:val="CommentReference"/>
        </w:rPr>
        <w:annotationRef/>
      </w:r>
      <w:r>
        <w:t xml:space="preserve">Good point but I think our </w:t>
      </w:r>
      <w:proofErr w:type="spellStart"/>
      <w:r>
        <w:t>pt</w:t>
      </w:r>
      <w:proofErr w:type="spellEnd"/>
      <w:r>
        <w:t xml:space="preserve"> is that there have been different ways of approaching the hypothesis. Not sure if this needs a re-work or not.</w:t>
      </w:r>
    </w:p>
    <w:p w14:paraId="0228BA35" w14:textId="77777777" w:rsidR="00D54A98" w:rsidRDefault="00D54A98">
      <w:pPr>
        <w:pStyle w:val="CommentText"/>
      </w:pPr>
    </w:p>
    <w:p w14:paraId="13BE6DD6" w14:textId="55FDB3F0" w:rsidR="00D54A98" w:rsidRDefault="00D54A98">
      <w:pPr>
        <w:pStyle w:val="CommentText"/>
      </w:pPr>
      <w:r>
        <w:t>Perhaps another option: “Studies providing inference about the Cushing hypothesis”</w:t>
      </w:r>
    </w:p>
  </w:comment>
  <w:comment w:id="90" w:author="Heather Kharouba" w:date="2019-04-11T14:12:00Z" w:initials="HK">
    <w:p w14:paraId="307AC067" w14:textId="7991605D" w:rsidR="00D54A98" w:rsidRDefault="00D54A98">
      <w:pPr>
        <w:pStyle w:val="CommentText"/>
      </w:pPr>
      <w:r>
        <w:rPr>
          <w:rStyle w:val="CommentReference"/>
        </w:rPr>
        <w:annotationRef/>
      </w:r>
      <w:r>
        <w:t xml:space="preserve">I’ve moved up the paragraph we had further down and merged it with this one to say why we need equivalent data for C and R up front. I’m having a harder time explaining why the resource data needs to be per-capita… so perhaps we can omit the per-capita part and any subsequent </w:t>
      </w:r>
      <w:proofErr w:type="gramStart"/>
      <w:r>
        <w:t>mention ?</w:t>
      </w:r>
      <w:proofErr w:type="gramEnd"/>
    </w:p>
  </w:comment>
  <w:comment w:id="94" w:author="Ailene Ettinger" w:date="2019-04-11T11:12:00Z" w:initials="AE">
    <w:p w14:paraId="0A674A34" w14:textId="77777777" w:rsidR="00D54A98" w:rsidRDefault="00D54A98" w:rsidP="002A6A21">
      <w:pPr>
        <w:pStyle w:val="CommentText"/>
      </w:pPr>
      <w:r>
        <w:rPr>
          <w:rStyle w:val="CommentReference"/>
        </w:rPr>
        <w:annotationRef/>
      </w:r>
      <w:r>
        <w:t xml:space="preserve">Why do you need individual-level performance metrics of the resource? This is not clear to </w:t>
      </w:r>
      <w:proofErr w:type="spellStart"/>
      <w:r>
        <w:t>me.wouldn’t</w:t>
      </w:r>
      <w:proofErr w:type="spellEnd"/>
      <w:r>
        <w:t xml:space="preserve"> abundance be enough?</w:t>
      </w:r>
    </w:p>
  </w:comment>
  <w:comment w:id="106" w:author="Ian Breckheimer" w:date="2019-04-11T21:20:00Z" w:initials="IB">
    <w:p w14:paraId="33C293F6" w14:textId="77777777" w:rsidR="00D54A98" w:rsidRDefault="00D54A98" w:rsidP="00014A22">
      <w:pPr>
        <w:pStyle w:val="CommentText"/>
      </w:pPr>
      <w:r>
        <w:rPr>
          <w:rStyle w:val="CommentReference"/>
        </w:rPr>
        <w:annotationRef/>
      </w:r>
      <w:r>
        <w:t>It’s not clear to me that just collecting per-capita performance data for consumers and resources is a solution to the challenges described in the paragraph above. Linking changes in performance to changes in relative timing requires appropriate study design and statistical modeling. These additional challenges are only briefly mentioned, but I’d like to see them discussed more thoroughly.</w:t>
      </w:r>
    </w:p>
    <w:p w14:paraId="6FBE93B3" w14:textId="77777777" w:rsidR="00D54A98" w:rsidRDefault="00D54A98" w:rsidP="00014A22">
      <w:pPr>
        <w:pStyle w:val="CommentText"/>
      </w:pPr>
    </w:p>
    <w:p w14:paraId="4E04DE74" w14:textId="7752C7DF" w:rsidR="00D54A98" w:rsidRDefault="00D54A98" w:rsidP="00014A22">
      <w:pPr>
        <w:pStyle w:val="CommentText"/>
      </w:pPr>
      <w:r w:rsidRPr="00FC1D88">
        <w:rPr>
          <w:b/>
        </w:rPr>
        <w:t>HK</w:t>
      </w:r>
      <w:r>
        <w:t xml:space="preserve">- I think providing thoughts about study design is beyond the scope of this review. </w:t>
      </w:r>
      <w:r w:rsidR="00D35C17">
        <w:t xml:space="preserve"> I’m thinking about our difficulties with the synchrony-fitness meta-analysis. </w:t>
      </w:r>
      <w:r>
        <w:t>Thoughts?</w:t>
      </w:r>
    </w:p>
  </w:comment>
  <w:comment w:id="125" w:author="Heather Kharouba" w:date="2019-04-11T13:57:00Z" w:initials="HK">
    <w:p w14:paraId="4AB30F38" w14:textId="77777777" w:rsidR="00D54A98" w:rsidRDefault="00D54A98" w:rsidP="00014A22">
      <w:pPr>
        <w:pStyle w:val="CommentText"/>
      </w:pPr>
      <w:r>
        <w:rPr>
          <w:rStyle w:val="CommentReference"/>
        </w:rPr>
        <w:annotationRef/>
      </w:r>
      <w:r>
        <w:t>Missing reference</w:t>
      </w:r>
    </w:p>
  </w:comment>
  <w:comment w:id="130" w:author="Ian Breckheimer" w:date="2019-04-11T14:08:00Z" w:initials="IB">
    <w:p w14:paraId="55816F7F" w14:textId="22E1C0EA" w:rsidR="00D54A98" w:rsidRDefault="00D54A98">
      <w:pPr>
        <w:pStyle w:val="CommentText"/>
      </w:pPr>
      <w:r>
        <w:rPr>
          <w:rStyle w:val="CommentReference"/>
        </w:rPr>
        <w:annotationRef/>
      </w:r>
      <w:r>
        <w:t>If this is required for testing the Cushing match-mismatch hypothesis, you should introduce it earlier.</w:t>
      </w:r>
    </w:p>
  </w:comment>
  <w:comment w:id="134" w:author="Ian Breckheimer" w:date="2019-04-08T11:25:00Z" w:initials="IB">
    <w:p w14:paraId="5DDEF33A" w14:textId="31A3DACA" w:rsidR="00D54A98" w:rsidRDefault="00D54A98">
      <w:pPr>
        <w:pStyle w:val="CommentText"/>
      </w:pPr>
      <w:r>
        <w:rPr>
          <w:rStyle w:val="CommentReference"/>
        </w:rPr>
        <w:annotationRef/>
      </w:r>
      <w:r>
        <w:t>This is a really critical point. Following the comment above, I think it needs to be really clear why per-capita performance measures for both consumer and resource are required for strong inference about trophic mismatch, and so-far I don’t see this clearly articulated.</w:t>
      </w:r>
    </w:p>
  </w:comment>
  <w:comment w:id="145" w:author="Ian Breckheimer" w:date="2019-04-11T21:19:00Z" w:initials="IB">
    <w:p w14:paraId="21AE4A69" w14:textId="2D55D3AD" w:rsidR="00D54A98" w:rsidRDefault="00D54A98">
      <w:pPr>
        <w:pStyle w:val="CommentText"/>
      </w:pPr>
      <w:r>
        <w:rPr>
          <w:rStyle w:val="CommentReference"/>
        </w:rPr>
        <w:annotationRef/>
      </w:r>
      <w:r>
        <w:t>These difficulties with generation time and population size often boil down to difficulties with tracking the fate of individuals. In situations where individuals can be distinguished, marked and monitored, you get per-capita information. Where this isn’t feasible, you get aggregate population or community information.</w:t>
      </w:r>
    </w:p>
    <w:p w14:paraId="147C29A9" w14:textId="77777777" w:rsidR="00775396" w:rsidRDefault="00775396">
      <w:pPr>
        <w:pStyle w:val="CommentText"/>
      </w:pPr>
    </w:p>
    <w:p w14:paraId="0680C7D8" w14:textId="33F12902" w:rsidR="00775396" w:rsidRPr="00775396" w:rsidRDefault="00775396">
      <w:pPr>
        <w:pStyle w:val="CommentText"/>
      </w:pPr>
      <w:r w:rsidRPr="00775396">
        <w:rPr>
          <w:b/>
        </w:rPr>
        <w:t>HK</w:t>
      </w:r>
      <w:r>
        <w:rPr>
          <w:b/>
        </w:rPr>
        <w:t xml:space="preserve">- </w:t>
      </w:r>
      <w:r>
        <w:t>Added sentence above</w:t>
      </w:r>
    </w:p>
  </w:comment>
  <w:comment w:id="147" w:author="Ian Breckheimer" w:date="2019-04-11T14:19:00Z" w:initials="IB">
    <w:p w14:paraId="2B61BE3D" w14:textId="3179B3EF" w:rsidR="00D54A98" w:rsidRDefault="00D54A98">
      <w:pPr>
        <w:pStyle w:val="CommentText"/>
      </w:pPr>
      <w:r>
        <w:rPr>
          <w:rStyle w:val="CommentReference"/>
        </w:rPr>
        <w:annotationRef/>
      </w:r>
      <w:r>
        <w:t>I think you need to be explicit about what these strong tests would look like.</w:t>
      </w:r>
    </w:p>
    <w:p w14:paraId="0B7E22AD" w14:textId="77777777" w:rsidR="00D54A98" w:rsidRDefault="00D54A98">
      <w:pPr>
        <w:pStyle w:val="CommentText"/>
      </w:pPr>
    </w:p>
    <w:p w14:paraId="41D69392" w14:textId="0D294A15" w:rsidR="00D54A98" w:rsidRPr="003E6B4D" w:rsidRDefault="00D54A98">
      <w:pPr>
        <w:pStyle w:val="CommentText"/>
        <w:rPr>
          <w:b/>
        </w:rPr>
      </w:pPr>
      <w:r w:rsidRPr="003E6B4D">
        <w:rPr>
          <w:b/>
        </w:rPr>
        <w:t>HK</w:t>
      </w:r>
      <w:r>
        <w:rPr>
          <w:b/>
        </w:rPr>
        <w:t xml:space="preserve">- </w:t>
      </w:r>
      <w:r w:rsidRPr="003E6B4D">
        <w:t>I think</w:t>
      </w:r>
      <w:r>
        <w:t xml:space="preserve"> we mention this clearly in 2 spots above already- lines142-145, 192-195 so I think ignore here</w:t>
      </w:r>
    </w:p>
  </w:comment>
  <w:comment w:id="156" w:author="Ian Breckheimer" w:date="2019-04-08T11:48:00Z" w:initials="IB">
    <w:p w14:paraId="0774CEA5" w14:textId="172C4460" w:rsidR="00D54A98" w:rsidRDefault="00D54A98">
      <w:pPr>
        <w:pStyle w:val="CommentText"/>
      </w:pPr>
      <w:r>
        <w:rPr>
          <w:rStyle w:val="CommentReference"/>
        </w:rPr>
        <w:annotationRef/>
      </w:r>
      <w:r>
        <w:t>It’s not clear to me that just collecting per-capita performance data for consumers and resources is a solution to the challenges described in the paragraph above. Linking changes in performance to changes in relative timing requires appropriate study design and statistical modeling. These additional challenges are only briefly mentioned, but I’d like to see them discussed more thoroughly.</w:t>
      </w:r>
    </w:p>
  </w:comment>
  <w:comment w:id="157" w:author="Heather Kharouba" w:date="2019-03-18T10:26:00Z" w:initials="HK">
    <w:p w14:paraId="16BC48B2" w14:textId="59C2BE9A" w:rsidR="00D54A98" w:rsidRDefault="00D54A98">
      <w:pPr>
        <w:pStyle w:val="CommentText"/>
      </w:pPr>
      <w:r>
        <w:rPr>
          <w:rStyle w:val="CommentReference"/>
        </w:rPr>
        <w:annotationRef/>
      </w:r>
      <w:r>
        <w:t>Missing reference</w:t>
      </w:r>
    </w:p>
  </w:comment>
  <w:comment w:id="161" w:author="Ian Breckheimer" w:date="2019-04-08T11:55:00Z" w:initials="IB">
    <w:p w14:paraId="3B72A15F" w14:textId="0279C071" w:rsidR="00D54A98" w:rsidRDefault="00D54A98">
      <w:pPr>
        <w:pStyle w:val="CommentText"/>
      </w:pPr>
      <w:r>
        <w:rPr>
          <w:rStyle w:val="CommentReference"/>
        </w:rPr>
        <w:annotationRef/>
      </w:r>
      <w:r>
        <w:t>A distribution of what?</w:t>
      </w:r>
    </w:p>
  </w:comment>
  <w:comment w:id="163" w:author="Ian Breckheimer" w:date="2019-04-11T14:32:00Z" w:initials="IB">
    <w:p w14:paraId="5F2E2437" w14:textId="0921D463" w:rsidR="00D54A98" w:rsidRDefault="00D54A98">
      <w:pPr>
        <w:pStyle w:val="CommentText"/>
      </w:pPr>
      <w:r>
        <w:rPr>
          <w:rStyle w:val="CommentReference"/>
        </w:rPr>
        <w:annotationRef/>
      </w:r>
      <w:r>
        <w:t>It would be good to clarify which aspects of systems are important in assessing stationarity or non-</w:t>
      </w:r>
      <w:proofErr w:type="spellStart"/>
      <w:r>
        <w:t>stationarity</w:t>
      </w:r>
      <w:proofErr w:type="spellEnd"/>
      <w:r>
        <w:t>.</w:t>
      </w:r>
    </w:p>
    <w:p w14:paraId="27E951E3" w14:textId="77777777" w:rsidR="00D54A98" w:rsidRDefault="00D54A98">
      <w:pPr>
        <w:pStyle w:val="CommentText"/>
      </w:pPr>
    </w:p>
    <w:p w14:paraId="23714DB9" w14:textId="7E94B609" w:rsidR="00D54A98" w:rsidRPr="000C41F7" w:rsidRDefault="00D54A98">
      <w:pPr>
        <w:pStyle w:val="CommentText"/>
        <w:rPr>
          <w:b/>
        </w:rPr>
      </w:pPr>
      <w:r w:rsidRPr="000C41F7">
        <w:rPr>
          <w:b/>
        </w:rPr>
        <w:t>HK:</w:t>
      </w:r>
      <w:r>
        <w:rPr>
          <w:b/>
        </w:rPr>
        <w:t xml:space="preserve"> </w:t>
      </w:r>
      <w:r w:rsidRPr="000C41F7">
        <w:t>Again, just c</w:t>
      </w:r>
      <w:r>
        <w:t>limatic conditions?</w:t>
      </w:r>
    </w:p>
  </w:comment>
  <w:comment w:id="164" w:author="Ian Breckheimer" w:date="2019-04-11T14:33:00Z" w:initials="IB">
    <w:p w14:paraId="798A571F" w14:textId="30C3AD72" w:rsidR="00D54A98" w:rsidRDefault="00D54A98">
      <w:pPr>
        <w:pStyle w:val="CommentText"/>
      </w:pPr>
      <w:r>
        <w:rPr>
          <w:rStyle w:val="CommentReference"/>
        </w:rPr>
        <w:annotationRef/>
      </w:r>
      <w:r>
        <w:t>Many studies use inter-annual variation to define this baseline, assuming that years with close-to-average environmental conditions are a good proxy for a historical baseline. Lacking a time-machine, is this a valid alternative? What are the hazards here?</w:t>
      </w:r>
    </w:p>
    <w:p w14:paraId="2F0F1D54" w14:textId="77777777" w:rsidR="00D54A98" w:rsidRDefault="00D54A98">
      <w:pPr>
        <w:pStyle w:val="CommentText"/>
      </w:pPr>
    </w:p>
    <w:p w14:paraId="31134042" w14:textId="3BB091CD" w:rsidR="00D54A98" w:rsidRPr="00B32D07" w:rsidRDefault="00D54A98" w:rsidP="00B32D07">
      <w:pPr>
        <w:widowControl w:val="0"/>
        <w:autoSpaceDE w:val="0"/>
        <w:autoSpaceDN w:val="0"/>
        <w:adjustRightInd w:val="0"/>
        <w:rPr>
          <w:rFonts w:ascii="Times New Roman" w:hAnsi="Times New Roman" w:cs="Times New Roman"/>
          <w:color w:val="000000"/>
          <w:sz w:val="20"/>
          <w:szCs w:val="20"/>
          <w:lang w:val="en-US"/>
        </w:rPr>
      </w:pPr>
      <w:r w:rsidRPr="000C41F7">
        <w:rPr>
          <w:rFonts w:ascii="Times New Roman" w:hAnsi="Times New Roman" w:cs="Times New Roman"/>
          <w:b/>
          <w:color w:val="000000"/>
          <w:sz w:val="20"/>
          <w:szCs w:val="20"/>
          <w:lang w:val="en-US"/>
        </w:rPr>
        <w:t>HK</w:t>
      </w:r>
      <w:r>
        <w:rPr>
          <w:rFonts w:ascii="Times New Roman" w:hAnsi="Times New Roman" w:cs="Times New Roman"/>
          <w:color w:val="000000"/>
          <w:sz w:val="20"/>
          <w:szCs w:val="20"/>
          <w:lang w:val="en-US"/>
        </w:rPr>
        <w:t>- good point, added to future section</w:t>
      </w:r>
    </w:p>
  </w:comment>
  <w:comment w:id="165" w:author="Heather Kharouba" w:date="2019-04-11T21:18:00Z" w:initials="HK">
    <w:p w14:paraId="2B6CD5F4" w14:textId="62FFF73D" w:rsidR="00D54A98" w:rsidRDefault="00D54A98">
      <w:pPr>
        <w:pStyle w:val="CommentText"/>
      </w:pPr>
      <w:r>
        <w:rPr>
          <w:rStyle w:val="CommentReference"/>
        </w:rPr>
        <w:annotationRef/>
      </w:r>
      <w:r>
        <w:t>Ok on re-reading Singer and Parmesan to try and expand on this point which both Ian and Deirdre flagged- these mechanism</w:t>
      </w:r>
      <w:r w:rsidR="00E44984">
        <w:t>(</w:t>
      </w:r>
      <w:r>
        <w:t>s</w:t>
      </w:r>
      <w:r w:rsidR="00E44984">
        <w:t>)</w:t>
      </w:r>
      <w:r>
        <w:t xml:space="preserve"> seem more complicated when you get into the weeds. The specific mechanism they mention behind asynchrony is maximizing fecundity over survival. They never mention cases where survival is maximized over fecundity. Even winter moth is fecundity&gt;survival. There also seems to be some debate about whether asynchrony or synchrony is adaptive for the winter moth.</w:t>
      </w:r>
    </w:p>
    <w:p w14:paraId="72D25EA9" w14:textId="77777777" w:rsidR="00D54A98" w:rsidRDefault="00D54A98">
      <w:pPr>
        <w:pStyle w:val="CommentText"/>
      </w:pPr>
    </w:p>
    <w:p w14:paraId="64389122" w14:textId="4164F802" w:rsidR="00D54A98" w:rsidRDefault="00D54A98">
      <w:pPr>
        <w:pStyle w:val="CommentText"/>
      </w:pPr>
      <w:r>
        <w:t>In other words, just knowing that there is a trade-off isn’t enough. Need to know fitness losses associated with relative timing (i.e. know the curve) and whether they are equal; also degree of starvation tolerance seems important; also seems to matter whether you are thinking about this as an individual vs. population-level trait. Not sure we want to wade into all of this</w:t>
      </w:r>
      <w:r w:rsidR="00330004">
        <w:t>…</w:t>
      </w:r>
    </w:p>
    <w:p w14:paraId="4716D25D" w14:textId="77777777" w:rsidR="00D54A98" w:rsidRDefault="00D54A98">
      <w:pPr>
        <w:pStyle w:val="CommentText"/>
      </w:pPr>
    </w:p>
    <w:p w14:paraId="719AB313" w14:textId="0557F7F7" w:rsidR="00D54A98" w:rsidRDefault="00330004">
      <w:pPr>
        <w:pStyle w:val="CommentText"/>
      </w:pPr>
      <w:r>
        <w:t>[As an aside thought</w:t>
      </w:r>
      <w:r w:rsidR="00D54A98">
        <w:t>: If consumers can precisely detect or predict both the beginning and the end of resource period, then no trade-offs and then synchrony predicted. I haven’t thought of any examples of this yet</w:t>
      </w:r>
      <w:r w:rsidR="00775396">
        <w:t xml:space="preserve"> and I’m not sure they exist</w:t>
      </w:r>
      <w:r w:rsidR="00D54A98">
        <w:t>…</w:t>
      </w:r>
      <w:r>
        <w:t>]</w:t>
      </w:r>
    </w:p>
    <w:p w14:paraId="2E8D3AA7" w14:textId="77777777" w:rsidR="00D54A98" w:rsidRDefault="00D54A98">
      <w:pPr>
        <w:pStyle w:val="CommentText"/>
      </w:pPr>
    </w:p>
    <w:p w14:paraId="0E693455" w14:textId="30B69554" w:rsidR="00D54A98" w:rsidRDefault="00D54A98">
      <w:pPr>
        <w:pStyle w:val="CommentText"/>
      </w:pPr>
      <w:r>
        <w:t>So my takeaway is that we shouldn’t highlight this specific trade-off here for when to expect synchrony vs. asynchrony.</w:t>
      </w:r>
    </w:p>
    <w:p w14:paraId="210E0D7F" w14:textId="77777777" w:rsidR="00D54A98" w:rsidRDefault="00D54A98">
      <w:pPr>
        <w:pStyle w:val="CommentText"/>
      </w:pPr>
    </w:p>
    <w:p w14:paraId="587998C3" w14:textId="31490F90" w:rsidR="00D54A98" w:rsidRDefault="00D54A98" w:rsidP="002E0104">
      <w:pPr>
        <w:pStyle w:val="CommentText"/>
      </w:pPr>
      <w:r>
        <w:t>Instead my new suggested text:</w:t>
      </w:r>
    </w:p>
    <w:p w14:paraId="4BE64F40" w14:textId="77777777" w:rsidR="00D54A98" w:rsidRDefault="00D54A98" w:rsidP="002E0104">
      <w:pPr>
        <w:pStyle w:val="CommentText"/>
      </w:pPr>
      <w:r>
        <w:t xml:space="preserve">An income breeder (e.g. West Greenland caribou: </w:t>
      </w:r>
      <w:proofErr w:type="spellStart"/>
      <w:r>
        <w:t>Rangifer</w:t>
      </w:r>
      <w:proofErr w:type="spellEnd"/>
      <w:r>
        <w:t xml:space="preserve"> </w:t>
      </w:r>
      <w:proofErr w:type="spellStart"/>
      <w:r>
        <w:t>tarandus</w:t>
      </w:r>
      <w:proofErr w:type="spellEnd"/>
      <w:r>
        <w:t>) that provisions its offspring with resources acquired during the breeding period is predicted to have a pre-climate change baseline of synchrony, whereas a capital breeder (</w:t>
      </w:r>
      <w:proofErr w:type="spellStart"/>
      <w:r>
        <w:t>e.g.muskozen</w:t>
      </w:r>
      <w:proofErr w:type="spellEnd"/>
      <w:r>
        <w:t xml:space="preserve">: </w:t>
      </w:r>
      <w:proofErr w:type="spellStart"/>
      <w:r>
        <w:t>Ovibos</w:t>
      </w:r>
      <w:proofErr w:type="spellEnd"/>
      <w:r>
        <w:t xml:space="preserve"> </w:t>
      </w:r>
      <w:proofErr w:type="spellStart"/>
      <w:r>
        <w:t>moschatus</w:t>
      </w:r>
      <w:proofErr w:type="spellEnd"/>
      <w:r>
        <w:t>) that provisions its offspring with resources gained prior to reproduction  (</w:t>
      </w:r>
      <w:proofErr w:type="spellStart"/>
      <w:r>
        <w:t>Kerby</w:t>
      </w:r>
      <w:proofErr w:type="spellEnd"/>
      <w:r>
        <w:t xml:space="preserve"> and Post 2013).</w:t>
      </w:r>
    </w:p>
    <w:p w14:paraId="5AE6DBC1" w14:textId="77777777" w:rsidR="00D54A98" w:rsidRDefault="00D54A98" w:rsidP="002E0104">
      <w:pPr>
        <w:pStyle w:val="CommentText"/>
      </w:pPr>
    </w:p>
    <w:p w14:paraId="0A4FBE53" w14:textId="57F70ABB" w:rsidR="00D54A98" w:rsidRDefault="00D54A98" w:rsidP="002E0104">
      <w:pPr>
        <w:pStyle w:val="CommentText"/>
      </w:pPr>
      <w:r>
        <w:t xml:space="preserve">* </w:t>
      </w:r>
      <w:proofErr w:type="gramStart"/>
      <w:r>
        <w:t>we</w:t>
      </w:r>
      <w:proofErr w:type="gramEnd"/>
      <w:r>
        <w:t xml:space="preserve"> also need to add ‘breeding strategy’ to figure 2</w:t>
      </w:r>
    </w:p>
    <w:p w14:paraId="4A8E3AEC" w14:textId="77777777" w:rsidR="00D54A98" w:rsidRDefault="00D54A98">
      <w:pPr>
        <w:pStyle w:val="CommentText"/>
      </w:pPr>
    </w:p>
  </w:comment>
  <w:comment w:id="168" w:author="Ian Breckheimer" w:date="2019-04-08T12:02:00Z" w:initials="IB">
    <w:p w14:paraId="76CC308E" w14:textId="348D0C44" w:rsidR="00D54A98" w:rsidRDefault="00D54A98">
      <w:pPr>
        <w:pStyle w:val="CommentText"/>
      </w:pPr>
      <w:r>
        <w:rPr>
          <w:rStyle w:val="CommentReference"/>
        </w:rPr>
        <w:annotationRef/>
      </w:r>
      <w:r>
        <w:t>This is a counter-intuitive result, so it’s worth expanding this a bit.</w:t>
      </w:r>
    </w:p>
  </w:comment>
  <w:comment w:id="185" w:author="Ian Breckheimer" w:date="2019-04-11T21:17:00Z" w:initials="IB">
    <w:p w14:paraId="6054E5A2" w14:textId="4421D882" w:rsidR="00D54A98" w:rsidRDefault="00D54A98">
      <w:pPr>
        <w:pStyle w:val="CommentText"/>
      </w:pPr>
      <w:r>
        <w:rPr>
          <w:rStyle w:val="CommentReference"/>
        </w:rPr>
        <w:annotationRef/>
      </w:r>
      <w:r>
        <w:t>This last sentence makes a similar point to the previous one.</w:t>
      </w:r>
    </w:p>
    <w:p w14:paraId="69BECC17" w14:textId="77777777" w:rsidR="00994164" w:rsidRDefault="00994164">
      <w:pPr>
        <w:pStyle w:val="CommentText"/>
      </w:pPr>
    </w:p>
    <w:p w14:paraId="1EF4431A" w14:textId="20278794" w:rsidR="00994164" w:rsidRDefault="00994164">
      <w:pPr>
        <w:pStyle w:val="CommentText"/>
      </w:pPr>
      <w:r w:rsidRPr="00994164">
        <w:rPr>
          <w:b/>
        </w:rPr>
        <w:t>HK</w:t>
      </w:r>
      <w:r>
        <w:t>- Adjusted</w:t>
      </w:r>
    </w:p>
  </w:comment>
  <w:comment w:id="191" w:author="Ailene Ettinger" w:date="2019-04-11T14:57:00Z" w:initials="AE">
    <w:p w14:paraId="6BADC0CC" w14:textId="77777777" w:rsidR="00D54A98" w:rsidRDefault="00D54A98" w:rsidP="004D0F95">
      <w:pPr>
        <w:pStyle w:val="CommentText"/>
      </w:pPr>
      <w:r>
        <w:rPr>
          <w:rStyle w:val="CommentReference"/>
        </w:rPr>
        <w:annotationRef/>
      </w:r>
      <w:r>
        <w:t>Or variation in climatic conditions across years for long-term data</w:t>
      </w:r>
    </w:p>
    <w:p w14:paraId="435E849C" w14:textId="77777777" w:rsidR="00D54A98" w:rsidRDefault="00D54A98" w:rsidP="004D0F95">
      <w:pPr>
        <w:pStyle w:val="CommentText"/>
      </w:pPr>
    </w:p>
    <w:p w14:paraId="1EED3582" w14:textId="5EC38422" w:rsidR="00D54A98" w:rsidRDefault="00D54A98" w:rsidP="000C41F7">
      <w:pPr>
        <w:pStyle w:val="CommentText"/>
      </w:pPr>
      <w:r w:rsidRPr="00CC0B9C">
        <w:rPr>
          <w:b/>
        </w:rPr>
        <w:t>HK</w:t>
      </w:r>
      <w:r>
        <w:t xml:space="preserve">- added this </w:t>
      </w:r>
      <w:proofErr w:type="spellStart"/>
      <w:r>
        <w:t>pt</w:t>
      </w:r>
      <w:proofErr w:type="spellEnd"/>
      <w:r>
        <w:t xml:space="preserve"> further down rather then here since it’s specific to cases where there is no long-term data</w:t>
      </w:r>
    </w:p>
  </w:comment>
  <w:comment w:id="193" w:author="Deirdre Loughnan" w:date="2019-04-11T21:16:00Z" w:initials="DL">
    <w:p w14:paraId="56123687" w14:textId="77777777" w:rsidR="00D54A98" w:rsidRDefault="00D54A98" w:rsidP="00635C20">
      <w:pPr>
        <w:pStyle w:val="CommentText"/>
        <w:rPr>
          <w:rStyle w:val="CommentReference"/>
        </w:rPr>
      </w:pPr>
      <w:r>
        <w:rPr>
          <w:rStyle w:val="CommentReference"/>
        </w:rPr>
        <w:annotationRef/>
      </w:r>
      <w:r>
        <w:rPr>
          <w:rStyle w:val="CommentReference"/>
        </w:rPr>
        <w:t>I would have this example come after the next sentence. It just hangs here was written.</w:t>
      </w:r>
    </w:p>
    <w:p w14:paraId="7A45052B" w14:textId="77777777" w:rsidR="0070361A" w:rsidRDefault="0070361A" w:rsidP="00635C20">
      <w:pPr>
        <w:pStyle w:val="CommentText"/>
        <w:rPr>
          <w:rStyle w:val="CommentReference"/>
        </w:rPr>
      </w:pPr>
    </w:p>
    <w:p w14:paraId="774B4FB1" w14:textId="46C88920" w:rsidR="0070361A" w:rsidRDefault="0070361A" w:rsidP="00635C20">
      <w:pPr>
        <w:pStyle w:val="CommentText"/>
      </w:pPr>
      <w:r w:rsidRPr="0070361A">
        <w:rPr>
          <w:rStyle w:val="CommentReference"/>
          <w:b/>
        </w:rPr>
        <w:t>HK</w:t>
      </w:r>
      <w:r>
        <w:rPr>
          <w:rStyle w:val="CommentReference"/>
        </w:rPr>
        <w:t>- Left as is</w:t>
      </w:r>
    </w:p>
  </w:comment>
  <w:comment w:id="194" w:author="Ian Breckheimer" w:date="2019-04-11T21:14:00Z" w:initials="IB">
    <w:p w14:paraId="4EC5E944" w14:textId="395D6DD6" w:rsidR="00D54A98" w:rsidRDefault="00D54A98">
      <w:pPr>
        <w:pStyle w:val="CommentText"/>
      </w:pPr>
      <w:r>
        <w:rPr>
          <w:rStyle w:val="CommentReference"/>
        </w:rPr>
        <w:annotationRef/>
      </w:r>
      <w:r>
        <w:t>This section focuses on increasing the temporal resolution of data, but doesn’t address the issues of estimating per-capita rates raised earlier. I think you can revisit that discussion here.</w:t>
      </w:r>
    </w:p>
    <w:p w14:paraId="44EF6B9E" w14:textId="77777777" w:rsidR="00E34A64" w:rsidRDefault="00E34A64">
      <w:pPr>
        <w:pStyle w:val="CommentText"/>
      </w:pPr>
    </w:p>
    <w:p w14:paraId="7E7A63E5" w14:textId="62500EB1" w:rsidR="00E34A64" w:rsidRDefault="00E34A64">
      <w:pPr>
        <w:pStyle w:val="CommentText"/>
      </w:pPr>
      <w:r w:rsidRPr="00E34A64">
        <w:rPr>
          <w:b/>
        </w:rPr>
        <w:t>HK</w:t>
      </w:r>
      <w:r>
        <w:t>- left for now</w:t>
      </w:r>
    </w:p>
  </w:comment>
  <w:comment w:id="197" w:author="Ailene Ettinger" w:date="2019-04-11T11:19:00Z" w:initials="AE">
    <w:p w14:paraId="2B1282FB" w14:textId="77777777" w:rsidR="00D54A98" w:rsidRDefault="00D54A98" w:rsidP="00CA2683">
      <w:pPr>
        <w:pStyle w:val="CommentText"/>
      </w:pPr>
      <w:r>
        <w:rPr>
          <w:rStyle w:val="CommentReference"/>
        </w:rPr>
        <w:annotationRef/>
      </w:r>
      <w:r>
        <w:t xml:space="preserve">If multiple years of data are available, it my be useful to </w:t>
      </w:r>
      <w:proofErr w:type="spellStart"/>
      <w:r>
        <w:t>atleast</w:t>
      </w:r>
      <w:proofErr w:type="spellEnd"/>
      <w:r>
        <w:t xml:space="preserve"> compare warm </w:t>
      </w:r>
      <w:proofErr w:type="spellStart"/>
      <w:r>
        <w:t>vs</w:t>
      </w:r>
      <w:proofErr w:type="spellEnd"/>
      <w:r>
        <w:t xml:space="preserve"> cold years as an alternative to pre- and post-climate change.</w:t>
      </w:r>
    </w:p>
  </w:comment>
  <w:comment w:id="198" w:author="Heather Kharouba" w:date="2019-04-11T17:17:00Z" w:initials="HK">
    <w:p w14:paraId="61A9AA6D" w14:textId="182E54E0" w:rsidR="00D54A98" w:rsidRDefault="00D54A98" w:rsidP="00234EE0">
      <w:pPr>
        <w:pStyle w:val="CommentText"/>
      </w:pPr>
      <w:ins w:id="201" w:author="Heather Kharouba" w:date="2019-04-11T14:56:00Z">
        <w:r>
          <w:rPr>
            <w:rStyle w:val="CommentReference"/>
          </w:rPr>
          <w:annotationRef/>
        </w:r>
      </w:ins>
      <w:proofErr w:type="spellStart"/>
      <w:r>
        <w:t>Ailene</w:t>
      </w:r>
      <w:proofErr w:type="spellEnd"/>
      <w:r>
        <w:t>: Or variation in climatic conditions across years for long-term data</w:t>
      </w:r>
    </w:p>
    <w:p w14:paraId="44FC049E" w14:textId="77777777" w:rsidR="00D54A98" w:rsidRDefault="00D54A98" w:rsidP="00234EE0">
      <w:pPr>
        <w:pStyle w:val="CommentText"/>
      </w:pPr>
    </w:p>
    <w:p w14:paraId="01EA81F9" w14:textId="3343F4A8" w:rsidR="00D54A98" w:rsidRDefault="00D54A98" w:rsidP="002B5523">
      <w:pPr>
        <w:pStyle w:val="CommentText"/>
      </w:pPr>
      <w:r>
        <w:t>Ian: Many studies use inter-annual variation to define this baseline, assuming that years with close-to-average environmental conditions are a good proxy for a historical baseline. Lacking a time-machine, is this a valid alternative? What are the hazards here?</w:t>
      </w:r>
    </w:p>
  </w:comment>
  <w:comment w:id="250" w:author="Ailene Ettinger" w:date="2019-04-11T20:46:00Z" w:initials="AE">
    <w:p w14:paraId="60253CE3" w14:textId="77777777" w:rsidR="00D54A98" w:rsidRDefault="00D54A98" w:rsidP="00CA2683">
      <w:pPr>
        <w:pStyle w:val="CommentText"/>
      </w:pPr>
      <w:r>
        <w:rPr>
          <w:rStyle w:val="CommentReference"/>
        </w:rPr>
        <w:annotationRef/>
      </w:r>
      <w:r>
        <w:t>It seems a bit odd to me that panel c is in the middle of two mismatches. Perhaps move it to the first panel in the second row (b) since it is the one that you reference first?</w:t>
      </w:r>
    </w:p>
    <w:p w14:paraId="2D82B9B8" w14:textId="77777777" w:rsidR="00D54A98" w:rsidRDefault="00D54A98" w:rsidP="00CA2683">
      <w:pPr>
        <w:pStyle w:val="CommentText"/>
      </w:pPr>
    </w:p>
    <w:p w14:paraId="14A090A7" w14:textId="469D5623" w:rsidR="00D54A98" w:rsidRDefault="00D54A98" w:rsidP="00CA2683">
      <w:pPr>
        <w:pStyle w:val="CommentText"/>
      </w:pPr>
      <w:r w:rsidRPr="00D54A98">
        <w:rPr>
          <w:b/>
        </w:rPr>
        <w:t>HK</w:t>
      </w:r>
      <w:r>
        <w:t>: I think leave as is for now?</w:t>
      </w:r>
      <w:r w:rsidR="007C3BBB">
        <w:t xml:space="preserve"> </w:t>
      </w:r>
    </w:p>
  </w:comment>
  <w:comment w:id="252" w:author="Heather Kharouba" w:date="2019-04-11T20:49:00Z" w:initials="HK">
    <w:p w14:paraId="2765ABAA" w14:textId="77777777" w:rsidR="007C3BBB" w:rsidRPr="00804B09" w:rsidRDefault="00D54A98" w:rsidP="007C3BBB">
      <w:pPr>
        <w:rPr>
          <w:rFonts w:ascii="Times New Roman" w:eastAsia="Times New Roman" w:hAnsi="Times New Roman" w:cs="Times New Roman"/>
          <w:sz w:val="20"/>
          <w:szCs w:val="20"/>
        </w:rPr>
      </w:pPr>
      <w:r>
        <w:rPr>
          <w:rStyle w:val="CommentReference"/>
        </w:rPr>
        <w:annotationRef/>
      </w:r>
      <w:r w:rsidR="007C3BBB">
        <w:rPr>
          <w:rFonts w:ascii="Times New Roman" w:eastAsia="Times New Roman" w:hAnsi="Times New Roman" w:cs="Times New Roman"/>
          <w:sz w:val="20"/>
          <w:szCs w:val="20"/>
        </w:rPr>
        <w:t xml:space="preserve">Deirdre: </w:t>
      </w:r>
      <w:r w:rsidR="007C3BBB" w:rsidRPr="00804B09">
        <w:rPr>
          <w:rFonts w:ascii="Arial" w:eastAsia="Times New Roman" w:hAnsi="Arial" w:cs="Arial"/>
          <w:color w:val="222222"/>
          <w:shd w:val="clear" w:color="auto" w:fill="FFFFFF"/>
        </w:rPr>
        <w:t>Figure 3: Out of all of the figures, I found this figure most difficult </w:t>
      </w:r>
      <w:r w:rsidR="007C3BBB">
        <w:rPr>
          <w:rFonts w:ascii="Arial" w:eastAsia="Times New Roman" w:hAnsi="Arial" w:cs="Arial"/>
          <w:color w:val="222222"/>
          <w:sz w:val="20"/>
          <w:szCs w:val="20"/>
        </w:rPr>
        <w:t>t</w:t>
      </w:r>
      <w:r w:rsidR="007C3BBB" w:rsidRPr="00804B09">
        <w:rPr>
          <w:rFonts w:ascii="Arial" w:eastAsia="Times New Roman" w:hAnsi="Arial" w:cs="Arial"/>
          <w:color w:val="222222"/>
          <w:shd w:val="clear" w:color="auto" w:fill="FFFFFF"/>
        </w:rPr>
        <w:t>o understand. I assume the blue boxes represent the fitness range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measured by the dataset, although I don’t think it is explained in the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caption.</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Box (a): I found it confusing to have both the positive and negative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responses for the R &amp; C together without greater explanation in the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caption.</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Box (b): You say that climate change may not lead to declines with a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asynchronous baseline, but there are still red arrows pointing down,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implying potentially some negative effects, but also to a much smaller </w:t>
      </w:r>
      <w:r w:rsidR="007C3BBB" w:rsidRPr="00804B09">
        <w:rPr>
          <w:rFonts w:ascii="Arial" w:eastAsia="Times New Roman" w:hAnsi="Arial" w:cs="Arial"/>
          <w:color w:val="222222"/>
          <w:sz w:val="20"/>
          <w:szCs w:val="20"/>
        </w:rPr>
        <w:br/>
      </w:r>
      <w:r w:rsidR="007C3BBB" w:rsidRPr="00804B09">
        <w:rPr>
          <w:rFonts w:ascii="Arial" w:eastAsia="Times New Roman" w:hAnsi="Arial" w:cs="Arial"/>
          <w:color w:val="222222"/>
          <w:shd w:val="clear" w:color="auto" w:fill="FFFFFF"/>
        </w:rPr>
        <w:t>degree. Are the arrows just showing the most probable outcome?</w:t>
      </w:r>
    </w:p>
    <w:p w14:paraId="74A4DABB" w14:textId="64B801A1" w:rsidR="007C3BBB" w:rsidRPr="007C3BBB" w:rsidRDefault="007C3BBB">
      <w:pPr>
        <w:pStyle w:val="CommentText"/>
      </w:pPr>
    </w:p>
  </w:comment>
  <w:comment w:id="253" w:author="Ailene Ettinger" w:date="2019-04-11T11:22:00Z" w:initials="AE">
    <w:p w14:paraId="1AD01600" w14:textId="77777777" w:rsidR="00D54A98" w:rsidRDefault="00D54A98" w:rsidP="00CA2683">
      <w:pPr>
        <w:pStyle w:val="CommentText"/>
      </w:pPr>
      <w:r>
        <w:rPr>
          <w:rStyle w:val="CommentReference"/>
        </w:rPr>
        <w:annotationRef/>
      </w:r>
      <w:r>
        <w:t xml:space="preserve">I don’t understand the asynchrony portion of panel b. it looks like the middle of the curve is highlight, which I thought would be associated with synchrony. Why do the arrows only go out  (down) from the peak? If things were asynchronous before climate change, shouldn’t somewhere off the peak be highlighted and couldn’t the arrows go up toward the peak or and </w:t>
      </w:r>
      <w:proofErr w:type="spellStart"/>
      <w:r>
        <w:t>downaway</w:t>
      </w:r>
      <w:proofErr w:type="spellEnd"/>
      <w:r>
        <w:t xml:space="preserve"> from the peak? Panel c makes sense to me but b does not.</w:t>
      </w:r>
    </w:p>
  </w:comment>
  <w:comment w:id="251" w:author="Heather Kharouba" w:date="2019-04-11T20:58:00Z" w:initials="HK">
    <w:p w14:paraId="3AA87FDA" w14:textId="77777777" w:rsidR="006C63CA" w:rsidRDefault="006C63CA" w:rsidP="006C63CA">
      <w:pPr>
        <w:pStyle w:val="CommentText"/>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rPr>
        <w:t xml:space="preserve">Based on both Deirdre and </w:t>
      </w:r>
      <w:proofErr w:type="spellStart"/>
      <w:r>
        <w:rPr>
          <w:rFonts w:ascii="Times New Roman" w:eastAsia="Times New Roman" w:hAnsi="Times New Roman" w:cs="Times New Roman"/>
          <w:sz w:val="20"/>
          <w:szCs w:val="20"/>
        </w:rPr>
        <w:t>Ailene’s</w:t>
      </w:r>
      <w:proofErr w:type="spellEnd"/>
      <w:r>
        <w:rPr>
          <w:rFonts w:ascii="Times New Roman" w:eastAsia="Times New Roman" w:hAnsi="Times New Roman" w:cs="Times New Roman"/>
          <w:sz w:val="20"/>
          <w:szCs w:val="20"/>
        </w:rPr>
        <w:t xml:space="preserve"> comments:</w:t>
      </w:r>
    </w:p>
    <w:p w14:paraId="5A56C05D" w14:textId="77777777" w:rsidR="006C63CA" w:rsidRDefault="006C63CA" w:rsidP="006C63CA">
      <w:pPr>
        <w:pStyle w:val="CommentText"/>
        <w:rPr>
          <w:rFonts w:ascii="Times New Roman" w:eastAsia="Times New Roman" w:hAnsi="Times New Roman" w:cs="Times New Roman"/>
          <w:sz w:val="20"/>
          <w:szCs w:val="20"/>
        </w:rPr>
      </w:pPr>
    </w:p>
    <w:p w14:paraId="5E5CC6C5" w14:textId="77777777" w:rsidR="00D755D5" w:rsidRDefault="00D755D5" w:rsidP="006C63CA">
      <w:pPr>
        <w:pStyle w:val="CommentText"/>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95AAB">
        <w:rPr>
          <w:rFonts w:ascii="Times New Roman" w:eastAsia="Times New Roman" w:hAnsi="Times New Roman" w:cs="Times New Roman"/>
          <w:sz w:val="20"/>
          <w:szCs w:val="20"/>
        </w:rPr>
        <w:t>I added a comment to caption about blue box.</w:t>
      </w:r>
    </w:p>
    <w:p w14:paraId="2724EE46" w14:textId="77777777" w:rsidR="00D755D5" w:rsidRDefault="006C63CA" w:rsidP="006C63CA">
      <w:pPr>
        <w:pStyle w:val="CommentText"/>
        <w:numPr>
          <w:ilvl w:val="0"/>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Panel A: maybe just have negative slopes for C and R since it’s the most common response and get rid of positive slopes</w:t>
      </w:r>
    </w:p>
    <w:p w14:paraId="3AA122CA" w14:textId="77777777" w:rsidR="00D755D5" w:rsidRDefault="006C63CA" w:rsidP="006C63CA">
      <w:pPr>
        <w:pStyle w:val="CommentText"/>
        <w:numPr>
          <w:ilvl w:val="0"/>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Panel B:</w:t>
      </w:r>
      <w:r w:rsidR="00D755D5" w:rsidRPr="00D755D5">
        <w:rPr>
          <w:rFonts w:ascii="Times New Roman" w:eastAsia="Times New Roman" w:hAnsi="Times New Roman" w:cs="Times New Roman"/>
          <w:sz w:val="20"/>
          <w:szCs w:val="20"/>
        </w:rPr>
        <w:t xml:space="preserve"> </w:t>
      </w:r>
    </w:p>
    <w:p w14:paraId="238BE00E" w14:textId="77777777" w:rsidR="00D755D5" w:rsidRDefault="00D755D5" w:rsidP="00D755D5">
      <w:pPr>
        <w:pStyle w:val="CommentText"/>
        <w:numPr>
          <w:ilvl w:val="1"/>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 xml:space="preserve">Flatten curve altogether for asynchrony so that there is no peak? </w:t>
      </w:r>
    </w:p>
    <w:p w14:paraId="6AFE2A97" w14:textId="481F3EC5" w:rsidR="006C63CA" w:rsidRPr="00D755D5" w:rsidRDefault="00D755D5" w:rsidP="00D755D5">
      <w:pPr>
        <w:pStyle w:val="CommentText"/>
        <w:numPr>
          <w:ilvl w:val="1"/>
          <w:numId w:val="32"/>
        </w:numPr>
        <w:rPr>
          <w:rFonts w:ascii="Times New Roman" w:eastAsia="Times New Roman" w:hAnsi="Times New Roman" w:cs="Times New Roman"/>
          <w:sz w:val="20"/>
          <w:szCs w:val="20"/>
        </w:rPr>
      </w:pPr>
      <w:r w:rsidRPr="00D755D5">
        <w:rPr>
          <w:rFonts w:ascii="Times New Roman" w:eastAsia="Times New Roman" w:hAnsi="Times New Roman" w:cs="Times New Roman"/>
          <w:sz w:val="20"/>
          <w:szCs w:val="20"/>
        </w:rPr>
        <w:t xml:space="preserve">Add arrows pointing inwards </w:t>
      </w:r>
    </w:p>
  </w:comment>
  <w:comment w:id="254" w:author="Heather Kharouba" w:date="2019-03-18T10:52:00Z" w:initials="HK">
    <w:p w14:paraId="6AFFF340" w14:textId="02BCEB12" w:rsidR="00D54A98" w:rsidRDefault="00D54A98" w:rsidP="00285BB1">
      <w:pPr>
        <w:pStyle w:val="CommentText"/>
      </w:pPr>
      <w:r>
        <w:rPr>
          <w:rStyle w:val="CommentReference"/>
        </w:rPr>
        <w:annotationRef/>
      </w:r>
      <w:r>
        <w:t>Note that we will make colours for C and R consistent between Fig 1 and 3</w:t>
      </w:r>
    </w:p>
  </w:comment>
  <w:comment w:id="257" w:author="Heather Kharouba" w:date="2019-03-18T10:23:00Z" w:initials="HK">
    <w:p w14:paraId="0587D735" w14:textId="226F70D5" w:rsidR="00D54A98" w:rsidRDefault="00D54A98">
      <w:pPr>
        <w:pStyle w:val="CommentText"/>
      </w:pPr>
      <w:r>
        <w:rPr>
          <w:rStyle w:val="CommentReference"/>
        </w:rPr>
        <w:annotationRef/>
      </w:r>
      <w:r>
        <w:t xml:space="preserve">Note that the x-axis in panel a needs to be converted from </w:t>
      </w:r>
      <w:proofErr w:type="spellStart"/>
      <w:r>
        <w:t>dd</w:t>
      </w:r>
      <w:proofErr w:type="spellEnd"/>
      <w:r>
        <w:t xml:space="preserve"> to </w:t>
      </w:r>
      <w:proofErr w:type="spellStart"/>
      <w:r>
        <w:t>doy</w:t>
      </w:r>
      <w:proofErr w:type="spellEnd"/>
    </w:p>
  </w:comment>
  <w:comment w:id="259" w:author="Ian Breckheimer" w:date="2019-04-11T21:13:00Z" w:initials="IB">
    <w:p w14:paraId="59464801" w14:textId="77777777" w:rsidR="00D54A98" w:rsidRDefault="00D54A98">
      <w:pPr>
        <w:pStyle w:val="CommentText"/>
      </w:pPr>
      <w:r>
        <w:rPr>
          <w:rStyle w:val="CommentReference"/>
        </w:rPr>
        <w:annotationRef/>
      </w:r>
      <w:r>
        <w:t xml:space="preserve">I really like this figure, but I think you need to make a stronger case in the text that your “Step 2: Test ultimate mechanisms” is necessary. I can imagine a situation in which I could test assumptions in Step 1, estimate the Cushing curve, and move straight to figuring out where on the curve the baseline is and forecasting climate change responses. All without worrying about whether the curve was shaped by Bet-hedging or by fecundity-mortality </w:t>
      </w:r>
      <w:proofErr w:type="spellStart"/>
      <w:r>
        <w:t>tradeoffs</w:t>
      </w:r>
      <w:proofErr w:type="spellEnd"/>
      <w:r>
        <w:t>. What extra does that mechanistic understanding give us?</w:t>
      </w:r>
    </w:p>
    <w:p w14:paraId="521C93F4" w14:textId="77777777" w:rsidR="00D54A98" w:rsidRDefault="00D54A98">
      <w:pPr>
        <w:pStyle w:val="CommentText"/>
      </w:pPr>
    </w:p>
    <w:p w14:paraId="68C11973" w14:textId="1071DCF2" w:rsidR="00D54A98" w:rsidRDefault="00D54A98">
      <w:pPr>
        <w:pStyle w:val="CommentText"/>
      </w:pPr>
      <w:r w:rsidRPr="00854D4D">
        <w:rPr>
          <w:b/>
        </w:rPr>
        <w:t>HK</w:t>
      </w:r>
      <w:r>
        <w:t xml:space="preserve">- </w:t>
      </w:r>
      <w:r w:rsidR="00854D4D">
        <w:t xml:space="preserve">Great point! I added some text in the main text. I think it really comes down to </w:t>
      </w:r>
      <w:r>
        <w:t>need</w:t>
      </w:r>
      <w:r w:rsidR="00854D4D">
        <w:t>ing</w:t>
      </w:r>
      <w:r>
        <w:t xml:space="preserve"> it for predicting pre-climate change baseline (assumptions not enough). </w:t>
      </w:r>
    </w:p>
    <w:p w14:paraId="52CD3DDD" w14:textId="77777777" w:rsidR="00D54A98" w:rsidRDefault="00D54A98">
      <w:pPr>
        <w:pStyle w:val="CommentText"/>
      </w:pPr>
    </w:p>
    <w:p w14:paraId="50175EE8" w14:textId="6EE7B671" w:rsidR="00854D4D" w:rsidRDefault="00854D4D">
      <w:pPr>
        <w:pStyle w:val="CommentText"/>
      </w:pPr>
      <w:r>
        <w:t>Other changes:</w:t>
      </w:r>
    </w:p>
    <w:p w14:paraId="108271EE" w14:textId="77777777" w:rsidR="00F059B5" w:rsidRDefault="00854D4D" w:rsidP="00F059B5">
      <w:pPr>
        <w:pStyle w:val="CommentText"/>
        <w:numPr>
          <w:ilvl w:val="0"/>
          <w:numId w:val="33"/>
        </w:numPr>
      </w:pPr>
      <w:r>
        <w:t>My vote is to</w:t>
      </w:r>
      <w:r w:rsidR="00F059B5">
        <w:t xml:space="preserve"> remove winter moth example because of complexities mentioned above.  OR if we keep it, we should add:</w:t>
      </w:r>
      <w:r w:rsidR="00D54A98">
        <w:t xml:space="preserve"> </w:t>
      </w:r>
      <w:r w:rsidR="00F059B5">
        <w:t>‘</w:t>
      </w:r>
      <w:r w:rsidR="00D54A98">
        <w:t>*based on synchrony as population-level trait and equal fitness consequences for deviations from synchrony</w:t>
      </w:r>
      <w:r w:rsidR="00F059B5">
        <w:t>’</w:t>
      </w:r>
    </w:p>
    <w:p w14:paraId="545A3D8D" w14:textId="4F8D8972" w:rsidR="00F059B5" w:rsidRDefault="00F059B5" w:rsidP="00F059B5">
      <w:pPr>
        <w:pStyle w:val="CommentText"/>
        <w:numPr>
          <w:ilvl w:val="0"/>
          <w:numId w:val="33"/>
        </w:numPr>
      </w:pPr>
      <w:r>
        <w:t xml:space="preserve">Change final example to West Greenland caribou-&gt; income breeder that provisions offspring with resources acquired during breeding season -&gt; </w:t>
      </w:r>
      <w:r>
        <w:rPr>
          <w:u w:val="single"/>
        </w:rPr>
        <w:t>predicted</w:t>
      </w:r>
      <w:r>
        <w:t xml:space="preserve"> pre-cc baseline is synchrony</w:t>
      </w:r>
    </w:p>
    <w:p w14:paraId="3F4FE3CD" w14:textId="77777777" w:rsidR="00D54A98" w:rsidRDefault="00D54A98" w:rsidP="00F059B5">
      <w:pPr>
        <w:pStyle w:val="CommentText"/>
        <w:numPr>
          <w:ilvl w:val="0"/>
          <w:numId w:val="33"/>
        </w:numPr>
      </w:pPr>
      <w:r>
        <w:t>Should add ‘Fitness’ to trade-offs between fecundity</w:t>
      </w:r>
    </w:p>
    <w:p w14:paraId="514EDC60" w14:textId="77777777" w:rsidR="00F059B5" w:rsidRDefault="00F059B5" w:rsidP="00F059B5">
      <w:pPr>
        <w:pStyle w:val="CommentText"/>
        <w:numPr>
          <w:ilvl w:val="0"/>
          <w:numId w:val="33"/>
        </w:numPr>
      </w:pPr>
      <w:r>
        <w:t>Should add ‘breeding strategies’ under life history strategies</w:t>
      </w:r>
    </w:p>
    <w:p w14:paraId="1B8D27A9" w14:textId="6E34E52F" w:rsidR="00F059B5" w:rsidRDefault="00F059B5" w:rsidP="00001C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D54A98" w:rsidRDefault="00D54A98" w:rsidP="009E2783">
      <w:r>
        <w:separator/>
      </w:r>
    </w:p>
  </w:endnote>
  <w:endnote w:type="continuationSeparator" w:id="0">
    <w:p w14:paraId="54F4D96F" w14:textId="77777777" w:rsidR="00D54A98" w:rsidRDefault="00D54A98"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54A98" w:rsidRDefault="00D54A98"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54A98" w:rsidRDefault="00D54A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54A98" w:rsidRDefault="00D54A98"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56D6">
      <w:rPr>
        <w:rStyle w:val="PageNumber"/>
        <w:noProof/>
      </w:rPr>
      <w:t>3</w:t>
    </w:r>
    <w:r>
      <w:rPr>
        <w:rStyle w:val="PageNumber"/>
      </w:rPr>
      <w:fldChar w:fldCharType="end"/>
    </w:r>
  </w:p>
  <w:p w14:paraId="6D639CA1" w14:textId="77777777" w:rsidR="00D54A98" w:rsidRDefault="00D54A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D54A98" w:rsidRDefault="00D54A98" w:rsidP="009E2783">
      <w:r>
        <w:separator/>
      </w:r>
    </w:p>
  </w:footnote>
  <w:footnote w:type="continuationSeparator" w:id="0">
    <w:p w14:paraId="7F833210" w14:textId="77777777" w:rsidR="00D54A98" w:rsidRDefault="00D54A98"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2">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5"/>
  </w:num>
  <w:num w:numId="5">
    <w:abstractNumId w:val="10"/>
  </w:num>
  <w:num w:numId="6">
    <w:abstractNumId w:val="31"/>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4"/>
  </w:num>
  <w:num w:numId="16">
    <w:abstractNumId w:val="32"/>
  </w:num>
  <w:num w:numId="17">
    <w:abstractNumId w:val="6"/>
  </w:num>
  <w:num w:numId="18">
    <w:abstractNumId w:val="21"/>
  </w:num>
  <w:num w:numId="19">
    <w:abstractNumId w:val="29"/>
  </w:num>
  <w:num w:numId="20">
    <w:abstractNumId w:val="3"/>
  </w:num>
  <w:num w:numId="21">
    <w:abstractNumId w:val="14"/>
  </w:num>
  <w:num w:numId="22">
    <w:abstractNumId w:val="28"/>
  </w:num>
  <w:num w:numId="23">
    <w:abstractNumId w:val="17"/>
  </w:num>
  <w:num w:numId="24">
    <w:abstractNumId w:val="11"/>
  </w:num>
  <w:num w:numId="25">
    <w:abstractNumId w:val="26"/>
  </w:num>
  <w:num w:numId="26">
    <w:abstractNumId w:val="19"/>
  </w:num>
  <w:num w:numId="27">
    <w:abstractNumId w:val="1"/>
  </w:num>
  <w:num w:numId="28">
    <w:abstractNumId w:val="4"/>
  </w:num>
  <w:num w:numId="29">
    <w:abstractNumId w:val="27"/>
  </w:num>
  <w:num w:numId="30">
    <w:abstractNumId w:val="7"/>
  </w:num>
  <w:num w:numId="31">
    <w:abstractNumId w:val="5"/>
  </w:num>
  <w:num w:numId="32">
    <w:abstractNumId w:val="30"/>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CFD"/>
    <w:rsid w:val="00001DCB"/>
    <w:rsid w:val="00001F69"/>
    <w:rsid w:val="000026B2"/>
    <w:rsid w:val="00002F4A"/>
    <w:rsid w:val="00004796"/>
    <w:rsid w:val="000062F4"/>
    <w:rsid w:val="00006CD9"/>
    <w:rsid w:val="00007F7B"/>
    <w:rsid w:val="000108AB"/>
    <w:rsid w:val="000114A6"/>
    <w:rsid w:val="00012E10"/>
    <w:rsid w:val="00013B77"/>
    <w:rsid w:val="00013E92"/>
    <w:rsid w:val="000148B6"/>
    <w:rsid w:val="00014A22"/>
    <w:rsid w:val="000153AC"/>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454CD"/>
    <w:rsid w:val="0005107A"/>
    <w:rsid w:val="00053731"/>
    <w:rsid w:val="00055122"/>
    <w:rsid w:val="0005544C"/>
    <w:rsid w:val="000561BB"/>
    <w:rsid w:val="00057255"/>
    <w:rsid w:val="00057326"/>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21A"/>
    <w:rsid w:val="00097822"/>
    <w:rsid w:val="000A0AC5"/>
    <w:rsid w:val="000A2341"/>
    <w:rsid w:val="000A5C98"/>
    <w:rsid w:val="000A5F93"/>
    <w:rsid w:val="000A66AD"/>
    <w:rsid w:val="000A672E"/>
    <w:rsid w:val="000A79DB"/>
    <w:rsid w:val="000B0AB3"/>
    <w:rsid w:val="000B0B71"/>
    <w:rsid w:val="000B1C95"/>
    <w:rsid w:val="000B1F46"/>
    <w:rsid w:val="000B20B5"/>
    <w:rsid w:val="000B2B70"/>
    <w:rsid w:val="000B3E16"/>
    <w:rsid w:val="000B4BD3"/>
    <w:rsid w:val="000B5258"/>
    <w:rsid w:val="000B56CB"/>
    <w:rsid w:val="000B6001"/>
    <w:rsid w:val="000B686D"/>
    <w:rsid w:val="000B6B28"/>
    <w:rsid w:val="000B6BA4"/>
    <w:rsid w:val="000C09CE"/>
    <w:rsid w:val="000C0D0A"/>
    <w:rsid w:val="000C198A"/>
    <w:rsid w:val="000C3AA4"/>
    <w:rsid w:val="000C3F18"/>
    <w:rsid w:val="000C41F7"/>
    <w:rsid w:val="000C478C"/>
    <w:rsid w:val="000C4D16"/>
    <w:rsid w:val="000C52E7"/>
    <w:rsid w:val="000C58D7"/>
    <w:rsid w:val="000C5FB0"/>
    <w:rsid w:val="000D162E"/>
    <w:rsid w:val="000D18FA"/>
    <w:rsid w:val="000D1DB5"/>
    <w:rsid w:val="000D2E6B"/>
    <w:rsid w:val="000D440D"/>
    <w:rsid w:val="000D4CDA"/>
    <w:rsid w:val="000D531D"/>
    <w:rsid w:val="000D59F0"/>
    <w:rsid w:val="000E2548"/>
    <w:rsid w:val="000E2F60"/>
    <w:rsid w:val="000E5C5B"/>
    <w:rsid w:val="000F1559"/>
    <w:rsid w:val="000F472C"/>
    <w:rsid w:val="000F4C15"/>
    <w:rsid w:val="000F5C69"/>
    <w:rsid w:val="000F6335"/>
    <w:rsid w:val="000F6E1F"/>
    <w:rsid w:val="000F756B"/>
    <w:rsid w:val="000F794E"/>
    <w:rsid w:val="000F7A0C"/>
    <w:rsid w:val="000F7B2C"/>
    <w:rsid w:val="001012C3"/>
    <w:rsid w:val="00102127"/>
    <w:rsid w:val="0010263B"/>
    <w:rsid w:val="00102D22"/>
    <w:rsid w:val="0010354C"/>
    <w:rsid w:val="001041B1"/>
    <w:rsid w:val="00105350"/>
    <w:rsid w:val="0010541E"/>
    <w:rsid w:val="001057B7"/>
    <w:rsid w:val="00105B85"/>
    <w:rsid w:val="001061F7"/>
    <w:rsid w:val="00106313"/>
    <w:rsid w:val="0011001F"/>
    <w:rsid w:val="00111379"/>
    <w:rsid w:val="0011188E"/>
    <w:rsid w:val="00112302"/>
    <w:rsid w:val="00113116"/>
    <w:rsid w:val="00113429"/>
    <w:rsid w:val="00114883"/>
    <w:rsid w:val="001154C1"/>
    <w:rsid w:val="00115AE1"/>
    <w:rsid w:val="001168CA"/>
    <w:rsid w:val="00117F8B"/>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63C05"/>
    <w:rsid w:val="00170BE3"/>
    <w:rsid w:val="00170CD7"/>
    <w:rsid w:val="00171EA5"/>
    <w:rsid w:val="0017284A"/>
    <w:rsid w:val="001728EF"/>
    <w:rsid w:val="0017301C"/>
    <w:rsid w:val="0017352F"/>
    <w:rsid w:val="001736E5"/>
    <w:rsid w:val="001764C2"/>
    <w:rsid w:val="00176AD6"/>
    <w:rsid w:val="00177210"/>
    <w:rsid w:val="00177528"/>
    <w:rsid w:val="00177B2F"/>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2DC1"/>
    <w:rsid w:val="001A52C2"/>
    <w:rsid w:val="001A5B42"/>
    <w:rsid w:val="001A6CCA"/>
    <w:rsid w:val="001B0F95"/>
    <w:rsid w:val="001B2A3D"/>
    <w:rsid w:val="001B4309"/>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E258C"/>
    <w:rsid w:val="001E293A"/>
    <w:rsid w:val="001E2A84"/>
    <w:rsid w:val="001E2BEA"/>
    <w:rsid w:val="001E4111"/>
    <w:rsid w:val="001E411F"/>
    <w:rsid w:val="001E5301"/>
    <w:rsid w:val="001E53F8"/>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5473"/>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20093"/>
    <w:rsid w:val="00220A8F"/>
    <w:rsid w:val="00223D7B"/>
    <w:rsid w:val="002248C5"/>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4EE0"/>
    <w:rsid w:val="002356D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BB1"/>
    <w:rsid w:val="00285D31"/>
    <w:rsid w:val="00286845"/>
    <w:rsid w:val="00286AAC"/>
    <w:rsid w:val="00286F95"/>
    <w:rsid w:val="00287F49"/>
    <w:rsid w:val="002909D7"/>
    <w:rsid w:val="00290FF5"/>
    <w:rsid w:val="002913E2"/>
    <w:rsid w:val="002920A8"/>
    <w:rsid w:val="0029220F"/>
    <w:rsid w:val="002939FF"/>
    <w:rsid w:val="00294F7C"/>
    <w:rsid w:val="00295AF3"/>
    <w:rsid w:val="00295E12"/>
    <w:rsid w:val="00296E32"/>
    <w:rsid w:val="002A084D"/>
    <w:rsid w:val="002A22D1"/>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76D"/>
    <w:rsid w:val="002B2D61"/>
    <w:rsid w:val="002B3034"/>
    <w:rsid w:val="002B4442"/>
    <w:rsid w:val="002B4AD3"/>
    <w:rsid w:val="002B552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D7EB7"/>
    <w:rsid w:val="002E0104"/>
    <w:rsid w:val="002E23E3"/>
    <w:rsid w:val="002E292C"/>
    <w:rsid w:val="002E3827"/>
    <w:rsid w:val="002E440C"/>
    <w:rsid w:val="002E4A57"/>
    <w:rsid w:val="002E5739"/>
    <w:rsid w:val="002E5EFE"/>
    <w:rsid w:val="002E78A2"/>
    <w:rsid w:val="002E7FA4"/>
    <w:rsid w:val="002F163B"/>
    <w:rsid w:val="002F1B0A"/>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004"/>
    <w:rsid w:val="00330449"/>
    <w:rsid w:val="00332FE8"/>
    <w:rsid w:val="0033387B"/>
    <w:rsid w:val="00333C6B"/>
    <w:rsid w:val="00334ABE"/>
    <w:rsid w:val="00334E72"/>
    <w:rsid w:val="003356B8"/>
    <w:rsid w:val="003377CB"/>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2B3B"/>
    <w:rsid w:val="00363047"/>
    <w:rsid w:val="003643DB"/>
    <w:rsid w:val="00365128"/>
    <w:rsid w:val="003651B0"/>
    <w:rsid w:val="003664C0"/>
    <w:rsid w:val="0036659F"/>
    <w:rsid w:val="00366879"/>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A6A21"/>
    <w:rsid w:val="003B1A87"/>
    <w:rsid w:val="003B244D"/>
    <w:rsid w:val="003B2961"/>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1436"/>
    <w:rsid w:val="003D22C4"/>
    <w:rsid w:val="003D36ED"/>
    <w:rsid w:val="003D466A"/>
    <w:rsid w:val="003D68DE"/>
    <w:rsid w:val="003E008B"/>
    <w:rsid w:val="003E2D27"/>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71"/>
    <w:rsid w:val="004342E2"/>
    <w:rsid w:val="00435364"/>
    <w:rsid w:val="00435CE6"/>
    <w:rsid w:val="00436436"/>
    <w:rsid w:val="00436848"/>
    <w:rsid w:val="0044028C"/>
    <w:rsid w:val="004403E0"/>
    <w:rsid w:val="00440629"/>
    <w:rsid w:val="00440D2B"/>
    <w:rsid w:val="00440D76"/>
    <w:rsid w:val="00442031"/>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5235"/>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C38"/>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A7B40"/>
    <w:rsid w:val="004B1701"/>
    <w:rsid w:val="004B2246"/>
    <w:rsid w:val="004B2687"/>
    <w:rsid w:val="004B2795"/>
    <w:rsid w:val="004B2973"/>
    <w:rsid w:val="004B418C"/>
    <w:rsid w:val="004B4A2C"/>
    <w:rsid w:val="004B50C3"/>
    <w:rsid w:val="004B5992"/>
    <w:rsid w:val="004B6D37"/>
    <w:rsid w:val="004B7984"/>
    <w:rsid w:val="004C063A"/>
    <w:rsid w:val="004C27EA"/>
    <w:rsid w:val="004D0F95"/>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21116"/>
    <w:rsid w:val="00521170"/>
    <w:rsid w:val="00521ED1"/>
    <w:rsid w:val="0052275E"/>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19BC"/>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884"/>
    <w:rsid w:val="00586DCC"/>
    <w:rsid w:val="005871A1"/>
    <w:rsid w:val="00587A04"/>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A7C9B"/>
    <w:rsid w:val="005B2796"/>
    <w:rsid w:val="005B2915"/>
    <w:rsid w:val="005B3619"/>
    <w:rsid w:val="005B43E7"/>
    <w:rsid w:val="005B4507"/>
    <w:rsid w:val="005B4807"/>
    <w:rsid w:val="005B4921"/>
    <w:rsid w:val="005B4CB3"/>
    <w:rsid w:val="005B597E"/>
    <w:rsid w:val="005B5BCE"/>
    <w:rsid w:val="005B67A1"/>
    <w:rsid w:val="005B7256"/>
    <w:rsid w:val="005C16C3"/>
    <w:rsid w:val="005C2081"/>
    <w:rsid w:val="005C3EBB"/>
    <w:rsid w:val="005C5C49"/>
    <w:rsid w:val="005D08E7"/>
    <w:rsid w:val="005D094D"/>
    <w:rsid w:val="005D1F31"/>
    <w:rsid w:val="005D257D"/>
    <w:rsid w:val="005D2BE4"/>
    <w:rsid w:val="005D2EC5"/>
    <w:rsid w:val="005D320A"/>
    <w:rsid w:val="005D4882"/>
    <w:rsid w:val="005D4948"/>
    <w:rsid w:val="005D754C"/>
    <w:rsid w:val="005D79A7"/>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C8E"/>
    <w:rsid w:val="00615D8E"/>
    <w:rsid w:val="0061771D"/>
    <w:rsid w:val="006207EE"/>
    <w:rsid w:val="006227E3"/>
    <w:rsid w:val="00625367"/>
    <w:rsid w:val="00625E2E"/>
    <w:rsid w:val="006303ED"/>
    <w:rsid w:val="006323F3"/>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6E43"/>
    <w:rsid w:val="006A717B"/>
    <w:rsid w:val="006B0490"/>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63CA"/>
    <w:rsid w:val="006C7C48"/>
    <w:rsid w:val="006C7E51"/>
    <w:rsid w:val="006C7F54"/>
    <w:rsid w:val="006C7FF4"/>
    <w:rsid w:val="006D0CB0"/>
    <w:rsid w:val="006D1EEF"/>
    <w:rsid w:val="006D3818"/>
    <w:rsid w:val="006D3CF9"/>
    <w:rsid w:val="006D3D3A"/>
    <w:rsid w:val="006D48B5"/>
    <w:rsid w:val="006D5611"/>
    <w:rsid w:val="006D642A"/>
    <w:rsid w:val="006D7BDF"/>
    <w:rsid w:val="006E0333"/>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388E"/>
    <w:rsid w:val="006F3E7B"/>
    <w:rsid w:val="006F49DD"/>
    <w:rsid w:val="006F4CF0"/>
    <w:rsid w:val="006F730A"/>
    <w:rsid w:val="007004FF"/>
    <w:rsid w:val="00701331"/>
    <w:rsid w:val="00702170"/>
    <w:rsid w:val="007021E3"/>
    <w:rsid w:val="0070361A"/>
    <w:rsid w:val="00706FE0"/>
    <w:rsid w:val="007072DA"/>
    <w:rsid w:val="00710316"/>
    <w:rsid w:val="0071176C"/>
    <w:rsid w:val="00711C26"/>
    <w:rsid w:val="00711D2D"/>
    <w:rsid w:val="007120E9"/>
    <w:rsid w:val="00714A9F"/>
    <w:rsid w:val="00722190"/>
    <w:rsid w:val="00723FDF"/>
    <w:rsid w:val="0072433B"/>
    <w:rsid w:val="00725563"/>
    <w:rsid w:val="0072617A"/>
    <w:rsid w:val="007264A6"/>
    <w:rsid w:val="007268D5"/>
    <w:rsid w:val="00726C94"/>
    <w:rsid w:val="00727157"/>
    <w:rsid w:val="00727FC3"/>
    <w:rsid w:val="00730161"/>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72D"/>
    <w:rsid w:val="0075494B"/>
    <w:rsid w:val="007566C0"/>
    <w:rsid w:val="00757172"/>
    <w:rsid w:val="00757FF2"/>
    <w:rsid w:val="00760115"/>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3BBB"/>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C7"/>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4B09"/>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4E75"/>
    <w:rsid w:val="00825E4B"/>
    <w:rsid w:val="00825E4E"/>
    <w:rsid w:val="00826209"/>
    <w:rsid w:val="008264F7"/>
    <w:rsid w:val="00826824"/>
    <w:rsid w:val="00826D5A"/>
    <w:rsid w:val="00830068"/>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274B"/>
    <w:rsid w:val="00842F19"/>
    <w:rsid w:val="00843673"/>
    <w:rsid w:val="00845E4B"/>
    <w:rsid w:val="008461B9"/>
    <w:rsid w:val="00846618"/>
    <w:rsid w:val="0084686A"/>
    <w:rsid w:val="008514E4"/>
    <w:rsid w:val="00851A01"/>
    <w:rsid w:val="00851D2C"/>
    <w:rsid w:val="00853314"/>
    <w:rsid w:val="00853ABC"/>
    <w:rsid w:val="0085487E"/>
    <w:rsid w:val="00854D4D"/>
    <w:rsid w:val="0085557B"/>
    <w:rsid w:val="00856251"/>
    <w:rsid w:val="008606AB"/>
    <w:rsid w:val="008610B8"/>
    <w:rsid w:val="008626E8"/>
    <w:rsid w:val="00862EB6"/>
    <w:rsid w:val="008637EF"/>
    <w:rsid w:val="00864129"/>
    <w:rsid w:val="008647AC"/>
    <w:rsid w:val="0086484B"/>
    <w:rsid w:val="008663BB"/>
    <w:rsid w:val="00871D34"/>
    <w:rsid w:val="00871FAC"/>
    <w:rsid w:val="00872B64"/>
    <w:rsid w:val="00874498"/>
    <w:rsid w:val="00875906"/>
    <w:rsid w:val="00875E57"/>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CF1"/>
    <w:rsid w:val="008A6FBF"/>
    <w:rsid w:val="008A7EAE"/>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2DF3"/>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AB3"/>
    <w:rsid w:val="00917BBC"/>
    <w:rsid w:val="00920D0E"/>
    <w:rsid w:val="0092252E"/>
    <w:rsid w:val="00922A8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C02"/>
    <w:rsid w:val="00936DE4"/>
    <w:rsid w:val="00937F23"/>
    <w:rsid w:val="00941AE2"/>
    <w:rsid w:val="00942382"/>
    <w:rsid w:val="009436AA"/>
    <w:rsid w:val="0094460A"/>
    <w:rsid w:val="00945460"/>
    <w:rsid w:val="0094548A"/>
    <w:rsid w:val="00945825"/>
    <w:rsid w:val="0094664D"/>
    <w:rsid w:val="009468FA"/>
    <w:rsid w:val="00947C30"/>
    <w:rsid w:val="00950C5F"/>
    <w:rsid w:val="00951701"/>
    <w:rsid w:val="00951D18"/>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38FB"/>
    <w:rsid w:val="00993CE2"/>
    <w:rsid w:val="00993DBA"/>
    <w:rsid w:val="00994164"/>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239C"/>
    <w:rsid w:val="009B3FA4"/>
    <w:rsid w:val="009B6E1A"/>
    <w:rsid w:val="009B7AF8"/>
    <w:rsid w:val="009C172B"/>
    <w:rsid w:val="009C172D"/>
    <w:rsid w:val="009C199E"/>
    <w:rsid w:val="009C2DD2"/>
    <w:rsid w:val="009C40F3"/>
    <w:rsid w:val="009C6A3A"/>
    <w:rsid w:val="009D1051"/>
    <w:rsid w:val="009D1854"/>
    <w:rsid w:val="009D28D9"/>
    <w:rsid w:val="009D2B1A"/>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155"/>
    <w:rsid w:val="00A314D6"/>
    <w:rsid w:val="00A32535"/>
    <w:rsid w:val="00A32D0B"/>
    <w:rsid w:val="00A33852"/>
    <w:rsid w:val="00A3450F"/>
    <w:rsid w:val="00A3590D"/>
    <w:rsid w:val="00A41D76"/>
    <w:rsid w:val="00A43C7A"/>
    <w:rsid w:val="00A43CBD"/>
    <w:rsid w:val="00A44259"/>
    <w:rsid w:val="00A45198"/>
    <w:rsid w:val="00A45716"/>
    <w:rsid w:val="00A45EB6"/>
    <w:rsid w:val="00A45FEE"/>
    <w:rsid w:val="00A47CA5"/>
    <w:rsid w:val="00A47CC8"/>
    <w:rsid w:val="00A47EA6"/>
    <w:rsid w:val="00A53593"/>
    <w:rsid w:val="00A53B27"/>
    <w:rsid w:val="00A55589"/>
    <w:rsid w:val="00A56340"/>
    <w:rsid w:val="00A56C5B"/>
    <w:rsid w:val="00A61C3C"/>
    <w:rsid w:val="00A62C5E"/>
    <w:rsid w:val="00A62E3A"/>
    <w:rsid w:val="00A63255"/>
    <w:rsid w:val="00A634A4"/>
    <w:rsid w:val="00A64151"/>
    <w:rsid w:val="00A6631F"/>
    <w:rsid w:val="00A70B50"/>
    <w:rsid w:val="00A72CD3"/>
    <w:rsid w:val="00A72F99"/>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400"/>
    <w:rsid w:val="00A9054B"/>
    <w:rsid w:val="00A9174C"/>
    <w:rsid w:val="00A91800"/>
    <w:rsid w:val="00A92574"/>
    <w:rsid w:val="00A9307C"/>
    <w:rsid w:val="00A95752"/>
    <w:rsid w:val="00A95AAB"/>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575"/>
    <w:rsid w:val="00B77CC6"/>
    <w:rsid w:val="00B8040D"/>
    <w:rsid w:val="00B80EB9"/>
    <w:rsid w:val="00B82087"/>
    <w:rsid w:val="00B83E1B"/>
    <w:rsid w:val="00B84848"/>
    <w:rsid w:val="00B85A05"/>
    <w:rsid w:val="00B8602A"/>
    <w:rsid w:val="00B86797"/>
    <w:rsid w:val="00B92D41"/>
    <w:rsid w:val="00B9509A"/>
    <w:rsid w:val="00B958F9"/>
    <w:rsid w:val="00B96F00"/>
    <w:rsid w:val="00B9720E"/>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AB"/>
    <w:rsid w:val="00BF29D0"/>
    <w:rsid w:val="00BF2BB1"/>
    <w:rsid w:val="00BF4441"/>
    <w:rsid w:val="00BF6AF7"/>
    <w:rsid w:val="00BF78CD"/>
    <w:rsid w:val="00C024B9"/>
    <w:rsid w:val="00C02E33"/>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D70"/>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71AE5"/>
    <w:rsid w:val="00C729B4"/>
    <w:rsid w:val="00C74204"/>
    <w:rsid w:val="00C74DDD"/>
    <w:rsid w:val="00C76E0B"/>
    <w:rsid w:val="00C77BE5"/>
    <w:rsid w:val="00C77C0E"/>
    <w:rsid w:val="00C819DB"/>
    <w:rsid w:val="00C82ACB"/>
    <w:rsid w:val="00C82E84"/>
    <w:rsid w:val="00C8306B"/>
    <w:rsid w:val="00C84EE1"/>
    <w:rsid w:val="00C85200"/>
    <w:rsid w:val="00C915D5"/>
    <w:rsid w:val="00C93061"/>
    <w:rsid w:val="00C945FF"/>
    <w:rsid w:val="00C94AA4"/>
    <w:rsid w:val="00C94C08"/>
    <w:rsid w:val="00C94F8D"/>
    <w:rsid w:val="00C97953"/>
    <w:rsid w:val="00CA01E0"/>
    <w:rsid w:val="00CA050B"/>
    <w:rsid w:val="00CA0DAE"/>
    <w:rsid w:val="00CA112D"/>
    <w:rsid w:val="00CA224E"/>
    <w:rsid w:val="00CA2683"/>
    <w:rsid w:val="00CA3FE7"/>
    <w:rsid w:val="00CA4599"/>
    <w:rsid w:val="00CA5A5C"/>
    <w:rsid w:val="00CA5DC9"/>
    <w:rsid w:val="00CA5F8C"/>
    <w:rsid w:val="00CA687D"/>
    <w:rsid w:val="00CB0412"/>
    <w:rsid w:val="00CB05B8"/>
    <w:rsid w:val="00CB1821"/>
    <w:rsid w:val="00CB1FEE"/>
    <w:rsid w:val="00CB70EB"/>
    <w:rsid w:val="00CB7FD7"/>
    <w:rsid w:val="00CC0549"/>
    <w:rsid w:val="00CC0B9C"/>
    <w:rsid w:val="00CC132D"/>
    <w:rsid w:val="00CC2A56"/>
    <w:rsid w:val="00CC2C2F"/>
    <w:rsid w:val="00CC2FFD"/>
    <w:rsid w:val="00CC31C9"/>
    <w:rsid w:val="00CC4159"/>
    <w:rsid w:val="00CC4703"/>
    <w:rsid w:val="00CC5DA8"/>
    <w:rsid w:val="00CC7465"/>
    <w:rsid w:val="00CC74D3"/>
    <w:rsid w:val="00CD069F"/>
    <w:rsid w:val="00CD0BC3"/>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8A6"/>
    <w:rsid w:val="00D15119"/>
    <w:rsid w:val="00D16D24"/>
    <w:rsid w:val="00D17E6F"/>
    <w:rsid w:val="00D20008"/>
    <w:rsid w:val="00D2030E"/>
    <w:rsid w:val="00D203A8"/>
    <w:rsid w:val="00D20773"/>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5C17"/>
    <w:rsid w:val="00D36356"/>
    <w:rsid w:val="00D37048"/>
    <w:rsid w:val="00D37271"/>
    <w:rsid w:val="00D373F6"/>
    <w:rsid w:val="00D40104"/>
    <w:rsid w:val="00D405F0"/>
    <w:rsid w:val="00D411B8"/>
    <w:rsid w:val="00D45AEB"/>
    <w:rsid w:val="00D45F4F"/>
    <w:rsid w:val="00D524D0"/>
    <w:rsid w:val="00D52DD3"/>
    <w:rsid w:val="00D53009"/>
    <w:rsid w:val="00D53678"/>
    <w:rsid w:val="00D54A98"/>
    <w:rsid w:val="00D611EF"/>
    <w:rsid w:val="00D62817"/>
    <w:rsid w:val="00D65E7D"/>
    <w:rsid w:val="00D65E8B"/>
    <w:rsid w:val="00D6726F"/>
    <w:rsid w:val="00D67348"/>
    <w:rsid w:val="00D71673"/>
    <w:rsid w:val="00D728AD"/>
    <w:rsid w:val="00D72A98"/>
    <w:rsid w:val="00D72D2A"/>
    <w:rsid w:val="00D753DD"/>
    <w:rsid w:val="00D755D5"/>
    <w:rsid w:val="00D775D4"/>
    <w:rsid w:val="00D778B0"/>
    <w:rsid w:val="00D80B9C"/>
    <w:rsid w:val="00D80D37"/>
    <w:rsid w:val="00D82C98"/>
    <w:rsid w:val="00D83419"/>
    <w:rsid w:val="00D8489F"/>
    <w:rsid w:val="00D856C3"/>
    <w:rsid w:val="00D85ACC"/>
    <w:rsid w:val="00D86FA5"/>
    <w:rsid w:val="00D8796D"/>
    <w:rsid w:val="00D90564"/>
    <w:rsid w:val="00D91E2A"/>
    <w:rsid w:val="00D91F4A"/>
    <w:rsid w:val="00D93B38"/>
    <w:rsid w:val="00D9652C"/>
    <w:rsid w:val="00D9671E"/>
    <w:rsid w:val="00D96DF4"/>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CAC"/>
    <w:rsid w:val="00DB3E1D"/>
    <w:rsid w:val="00DB4D3C"/>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6941"/>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35C4"/>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3E"/>
    <w:rsid w:val="00EE725A"/>
    <w:rsid w:val="00EE7291"/>
    <w:rsid w:val="00EE73EF"/>
    <w:rsid w:val="00EE7DA2"/>
    <w:rsid w:val="00EF1902"/>
    <w:rsid w:val="00EF2EDF"/>
    <w:rsid w:val="00EF3936"/>
    <w:rsid w:val="00EF3A3F"/>
    <w:rsid w:val="00EF4480"/>
    <w:rsid w:val="00EF717E"/>
    <w:rsid w:val="00F00805"/>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354"/>
    <w:rsid w:val="00F22504"/>
    <w:rsid w:val="00F22F8C"/>
    <w:rsid w:val="00F232AD"/>
    <w:rsid w:val="00F24424"/>
    <w:rsid w:val="00F25674"/>
    <w:rsid w:val="00F25C2C"/>
    <w:rsid w:val="00F25F93"/>
    <w:rsid w:val="00F2626F"/>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077F"/>
    <w:rsid w:val="00F7135C"/>
    <w:rsid w:val="00F71C9F"/>
    <w:rsid w:val="00F72BEE"/>
    <w:rsid w:val="00F72D82"/>
    <w:rsid w:val="00F73811"/>
    <w:rsid w:val="00F738B6"/>
    <w:rsid w:val="00F7456E"/>
    <w:rsid w:val="00F767B9"/>
    <w:rsid w:val="00F77100"/>
    <w:rsid w:val="00F82929"/>
    <w:rsid w:val="00F82BAC"/>
    <w:rsid w:val="00F84477"/>
    <w:rsid w:val="00F861E6"/>
    <w:rsid w:val="00F862B7"/>
    <w:rsid w:val="00F903B1"/>
    <w:rsid w:val="00F907A3"/>
    <w:rsid w:val="00F907F0"/>
    <w:rsid w:val="00F91D86"/>
    <w:rsid w:val="00F92F21"/>
    <w:rsid w:val="00F93D44"/>
    <w:rsid w:val="00F954FC"/>
    <w:rsid w:val="00F95ADF"/>
    <w:rsid w:val="00F96461"/>
    <w:rsid w:val="00F969CD"/>
    <w:rsid w:val="00F97E2A"/>
    <w:rsid w:val="00FA07E5"/>
    <w:rsid w:val="00FA14AB"/>
    <w:rsid w:val="00FA3397"/>
    <w:rsid w:val="00FA6BD9"/>
    <w:rsid w:val="00FA7C3D"/>
    <w:rsid w:val="00FB027F"/>
    <w:rsid w:val="00FB0B75"/>
    <w:rsid w:val="00FB1916"/>
    <w:rsid w:val="00FB26D5"/>
    <w:rsid w:val="00FB30B3"/>
    <w:rsid w:val="00FB3618"/>
    <w:rsid w:val="00FB39DD"/>
    <w:rsid w:val="00FB441C"/>
    <w:rsid w:val="00FB517A"/>
    <w:rsid w:val="00FB7082"/>
    <w:rsid w:val="00FB751C"/>
    <w:rsid w:val="00FB782B"/>
    <w:rsid w:val="00FC016F"/>
    <w:rsid w:val="00FC039D"/>
    <w:rsid w:val="00FC1073"/>
    <w:rsid w:val="00FC1D88"/>
    <w:rsid w:val="00FC1F36"/>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4DC7"/>
    <w:rsid w:val="00FE5895"/>
    <w:rsid w:val="00FE6CF9"/>
    <w:rsid w:val="00FE7C6A"/>
    <w:rsid w:val="00FF0656"/>
    <w:rsid w:val="00FF06AC"/>
    <w:rsid w:val="00FF0E5C"/>
    <w:rsid w:val="00FF2689"/>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10" Type="http://schemas.openxmlformats.org/officeDocument/2006/relationships/image" Target="media/image1.emf"/><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F1473-46AF-444A-A0CC-E377DB15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38</Pages>
  <Words>10836</Words>
  <Characters>61768</Characters>
  <Application>Microsoft Macintosh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100</cp:revision>
  <dcterms:created xsi:type="dcterms:W3CDTF">2019-04-10T19:05:00Z</dcterms:created>
  <dcterms:modified xsi:type="dcterms:W3CDTF">2019-04-12T01:23:00Z</dcterms:modified>
</cp:coreProperties>
</file>