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8030928"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hypothesis for predicting 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 xml:space="preserve">Here, we conduct a literature review and find that 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we find that X% of studies fail to define pre-climate change baselines in their study system, making </w:t>
      </w:r>
      <w:r w:rsidR="006F730A">
        <w:rPr>
          <w:rFonts w:ascii="Helvetica" w:hAnsi="Helvetica" w:cs="Helvetica"/>
          <w:sz w:val="22"/>
          <w:szCs w:val="22"/>
          <w:lang w:val="en-US"/>
        </w:rPr>
        <w:lastRenderedPageBreak/>
        <w:t xml:space="preserve">predictions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652A9491"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ins w:id="0" w:author="Heather Kharouba" w:date="2019-01-16T16:30:00Z">
        <w:r w:rsidR="003C660C">
          <w:rPr>
            <w:rFonts w:ascii="Helvetica" w:hAnsi="Helvetica" w:cs="Helvetica"/>
            <w:color w:val="000000" w:themeColor="text1"/>
            <w:sz w:val="22"/>
            <w:szCs w:val="22"/>
            <w:lang w:val="en-US"/>
          </w:rPr>
          <w:t>\</w:t>
        </w:r>
        <w:proofErr w:type="spellStart"/>
        <w:proofErr w:type="gramStart"/>
        <w:r w:rsidR="003C660C">
          <w:rPr>
            <w:rFonts w:ascii="Helvetica" w:hAnsi="Helvetica" w:cs="Helvetica"/>
            <w:color w:val="000000" w:themeColor="text1"/>
            <w:sz w:val="22"/>
            <w:szCs w:val="22"/>
            <w:lang w:val="en-US"/>
          </w:rPr>
          <w:t>citep</w:t>
        </w:r>
        <w:proofErr w:type="spellEnd"/>
        <w:r w:rsidR="003C660C">
          <w:rPr>
            <w:rFonts w:ascii="Helvetica" w:hAnsi="Helvetica" w:cs="Helvetica"/>
            <w:color w:val="000000" w:themeColor="text1"/>
            <w:sz w:val="22"/>
            <w:szCs w:val="22"/>
            <w:lang w:val="en-US"/>
          </w:rPr>
          <w:t>{</w:t>
        </w:r>
      </w:ins>
      <w:proofErr w:type="gramEnd"/>
      <w:del w:id="1" w:author="Heather Kharouba" w:date="2019-01-16T16:30:00Z">
        <w:r w:rsidR="00730AC7" w:rsidRPr="00AE69BC" w:rsidDel="003C660C">
          <w:rPr>
            <w:rFonts w:ascii="Helvetica" w:hAnsi="Helvetica" w:cs="Helvetica"/>
            <w:color w:val="000000" w:themeColor="text1"/>
            <w:sz w:val="22"/>
            <w:szCs w:val="22"/>
            <w:lang w:val="en-US"/>
          </w:rPr>
          <w:delText>(</w:delText>
        </w:r>
      </w:del>
      <w:del w:id="2" w:author="Heather Kharouba" w:date="2019-01-16T16:10:00Z">
        <w:r w:rsidR="00CD2D63" w:rsidDel="00FA0DC8">
          <w:rPr>
            <w:rFonts w:ascii="Helvetica" w:hAnsi="Helvetica" w:cs="Helvetica"/>
            <w:color w:val="000000" w:themeColor="text1"/>
            <w:sz w:val="22"/>
            <w:szCs w:val="22"/>
            <w:lang w:val="en-US"/>
          </w:rPr>
          <w:delText>T</w:delText>
        </w:r>
      </w:del>
      <w:del w:id="3" w:author="Heather Kharouba" w:date="2019-01-16T16:31:00Z">
        <w:r w:rsidR="00CD2D63" w:rsidDel="00202B28">
          <w:rPr>
            <w:rFonts w:ascii="Helvetica" w:hAnsi="Helvetica" w:cs="Helvetica"/>
            <w:color w:val="000000" w:themeColor="text1"/>
            <w:sz w:val="22"/>
            <w:szCs w:val="22"/>
            <w:lang w:val="en-US"/>
          </w:rPr>
          <w:delText>hackeray</w:delText>
        </w:r>
      </w:del>
      <w:del w:id="4" w:author="Heather Kharouba" w:date="2019-01-16T16:10:00Z">
        <w:r w:rsidR="00CD2D63" w:rsidDel="00FA0DC8">
          <w:rPr>
            <w:rFonts w:ascii="Helvetica" w:hAnsi="Helvetica" w:cs="Helvetica"/>
            <w:color w:val="000000" w:themeColor="text1"/>
            <w:sz w:val="22"/>
            <w:szCs w:val="22"/>
            <w:lang w:val="en-US"/>
          </w:rPr>
          <w:delText xml:space="preserve"> et al.</w:delText>
        </w:r>
      </w:del>
      <w:del w:id="5" w:author="Heather Kharouba" w:date="2019-01-16T16:19:00Z">
        <w:r w:rsidR="0097216C" w:rsidDel="00EF0422">
          <w:rPr>
            <w:rFonts w:ascii="Helvetica" w:hAnsi="Helvetica" w:cs="Helvetica"/>
            <w:color w:val="000000" w:themeColor="text1"/>
            <w:sz w:val="22"/>
            <w:szCs w:val="22"/>
            <w:lang w:val="en-US"/>
          </w:rPr>
          <w:delText xml:space="preserve"> </w:delText>
        </w:r>
      </w:del>
      <w:del w:id="6" w:author="Heather Kharouba" w:date="2019-01-16T16:31:00Z">
        <w:r w:rsidR="00CD2D63" w:rsidDel="00202B28">
          <w:rPr>
            <w:rFonts w:ascii="Helvetica" w:hAnsi="Helvetica" w:cs="Helvetica"/>
            <w:color w:val="000000" w:themeColor="text1"/>
            <w:sz w:val="22"/>
            <w:szCs w:val="22"/>
            <w:lang w:val="en-US"/>
          </w:rPr>
          <w:delText>2016</w:delText>
        </w:r>
      </w:del>
      <w:del w:id="7" w:author="Heather Kharouba" w:date="2019-01-16T16:10:00Z">
        <w:r w:rsidR="00CD2D63" w:rsidDel="00FA0DC8">
          <w:rPr>
            <w:rFonts w:ascii="Helvetica" w:hAnsi="Helvetica" w:cs="Helvetica"/>
            <w:color w:val="000000" w:themeColor="text1"/>
            <w:sz w:val="22"/>
            <w:szCs w:val="22"/>
            <w:lang w:val="en-US"/>
          </w:rPr>
          <w:delText xml:space="preserve">; </w:delText>
        </w:r>
      </w:del>
      <w:ins w:id="8" w:author="Heather Kharouba" w:date="2019-01-16T16:17:00Z">
        <w:r w:rsidR="00FC3614">
          <w:rPr>
            <w:rFonts w:ascii="Helvetica" w:hAnsi="Helvetica" w:cs="Helvetica"/>
            <w:color w:val="000000" w:themeColor="text1"/>
            <w:sz w:val="22"/>
            <w:szCs w:val="22"/>
            <w:lang w:val="en-US"/>
          </w:rPr>
          <w:t>o</w:t>
        </w:r>
      </w:ins>
      <w:del w:id="9" w:author="Heather Kharouba" w:date="2019-01-16T16:17:00Z">
        <w:r w:rsidR="00CD2D63" w:rsidDel="00FC3614">
          <w:rPr>
            <w:rFonts w:ascii="Helvetica" w:hAnsi="Helvetica" w:cs="Helvetica"/>
            <w:color w:val="000000" w:themeColor="text1"/>
            <w:sz w:val="22"/>
            <w:szCs w:val="22"/>
            <w:lang w:val="en-US"/>
          </w:rPr>
          <w:delText>O</w:delText>
        </w:r>
      </w:del>
      <w:r w:rsidR="00CD2D63">
        <w:rPr>
          <w:rFonts w:ascii="Helvetica" w:hAnsi="Helvetica" w:cs="Helvetica"/>
          <w:color w:val="000000" w:themeColor="text1"/>
          <w:sz w:val="22"/>
          <w:szCs w:val="22"/>
          <w:lang w:val="en-US"/>
        </w:rPr>
        <w:t>vaskainen</w:t>
      </w:r>
      <w:del w:id="10" w:author="Heather Kharouba" w:date="2019-01-16T16:10:00Z">
        <w:r w:rsidR="00CD2D63" w:rsidDel="000F5BA7">
          <w:rPr>
            <w:rFonts w:ascii="Helvetica" w:hAnsi="Helvetica" w:cs="Helvetica"/>
            <w:color w:val="000000" w:themeColor="text1"/>
            <w:sz w:val="22"/>
            <w:szCs w:val="22"/>
            <w:lang w:val="en-US"/>
          </w:rPr>
          <w:delText xml:space="preserve"> et al. </w:delText>
        </w:r>
      </w:del>
      <w:r w:rsidR="00CD2D63">
        <w:rPr>
          <w:rFonts w:ascii="Helvetica" w:hAnsi="Helvetica" w:cs="Helvetica"/>
          <w:color w:val="000000" w:themeColor="text1"/>
          <w:sz w:val="22"/>
          <w:szCs w:val="22"/>
          <w:lang w:val="en-US"/>
        </w:rPr>
        <w:t>2013</w:t>
      </w:r>
      <w:ins w:id="11" w:author="Heather Kharouba" w:date="2019-01-16T16:18:00Z">
        <w:r w:rsidR="00FC3614">
          <w:rPr>
            <w:rFonts w:ascii="Helvetica" w:hAnsi="Helvetica" w:cs="Helvetica"/>
            <w:color w:val="000000" w:themeColor="text1"/>
            <w:sz w:val="22"/>
            <w:szCs w:val="22"/>
            <w:lang w:val="en-US"/>
          </w:rPr>
          <w:t>,</w:t>
        </w:r>
      </w:ins>
      <w:del w:id="12" w:author="Heather Kharouba" w:date="2019-01-16T16:18:00Z">
        <w:r w:rsidR="0097216C" w:rsidDel="00FC3614">
          <w:rPr>
            <w:rFonts w:ascii="Helvetica" w:hAnsi="Helvetica" w:cs="Helvetica"/>
            <w:color w:val="000000" w:themeColor="text1"/>
            <w:sz w:val="22"/>
            <w:szCs w:val="22"/>
            <w:lang w:val="en-US"/>
          </w:rPr>
          <w:delText xml:space="preserve">; </w:delText>
        </w:r>
      </w:del>
      <w:ins w:id="13" w:author="Heather Kharouba" w:date="2019-01-16T16:11:00Z">
        <w:r w:rsidR="000F5BA7">
          <w:rPr>
            <w:rFonts w:ascii="Helvetica" w:hAnsi="Helvetica" w:cs="Helvetica"/>
            <w:color w:val="000000" w:themeColor="text1"/>
            <w:sz w:val="22"/>
            <w:szCs w:val="22"/>
            <w:lang w:val="en-US"/>
          </w:rPr>
          <w:t>c</w:t>
        </w:r>
      </w:ins>
      <w:del w:id="14" w:author="Heather Kharouba" w:date="2019-01-16T16:11:00Z">
        <w:r w:rsidR="0097216C" w:rsidDel="000F5BA7">
          <w:rPr>
            <w:rFonts w:ascii="Helvetica" w:hAnsi="Helvetica" w:cs="Helvetica"/>
            <w:color w:val="000000" w:themeColor="text1"/>
            <w:sz w:val="22"/>
            <w:szCs w:val="22"/>
            <w:lang w:val="en-US"/>
          </w:rPr>
          <w:delText>C</w:delText>
        </w:r>
      </w:del>
      <w:r w:rsidR="0097216C">
        <w:rPr>
          <w:rFonts w:ascii="Helvetica" w:hAnsi="Helvetica" w:cs="Helvetica"/>
          <w:color w:val="000000" w:themeColor="text1"/>
          <w:sz w:val="22"/>
          <w:szCs w:val="22"/>
          <w:lang w:val="en-US"/>
        </w:rPr>
        <w:t>ara</w:t>
      </w:r>
      <w:ins w:id="15" w:author="Heather Kharouba" w:date="2019-01-16T16:11:00Z">
        <w:r w:rsidR="000F5BA7">
          <w:rPr>
            <w:rFonts w:ascii="Helvetica" w:hAnsi="Helvetica" w:cs="Helvetica"/>
            <w:color w:val="000000" w:themeColor="text1"/>
            <w:sz w:val="22"/>
            <w:szCs w:val="22"/>
            <w:lang w:val="en-US"/>
          </w:rPr>
          <w:t>d</w:t>
        </w:r>
      </w:ins>
      <w:del w:id="16" w:author="Heather Kharouba" w:date="2019-01-16T16:11:00Z">
        <w:r w:rsidR="0097216C" w:rsidDel="000F5BA7">
          <w:rPr>
            <w:rFonts w:ascii="Helvetica" w:hAnsi="Helvetica" w:cs="Helvetica"/>
            <w:color w:val="000000" w:themeColor="text1"/>
            <w:sz w:val="22"/>
            <w:szCs w:val="22"/>
            <w:lang w:val="en-US"/>
          </w:rPr>
          <w:delText>D</w:delText>
        </w:r>
      </w:del>
      <w:r w:rsidR="0097216C">
        <w:rPr>
          <w:rFonts w:ascii="Helvetica" w:hAnsi="Helvetica" w:cs="Helvetica"/>
          <w:color w:val="000000" w:themeColor="text1"/>
          <w:sz w:val="22"/>
          <w:szCs w:val="22"/>
          <w:lang w:val="en-US"/>
        </w:rPr>
        <w:t>onna</w:t>
      </w:r>
      <w:del w:id="17" w:author="Heather Kharouba" w:date="2019-01-16T16:11:00Z">
        <w:r w:rsidR="0097216C" w:rsidDel="000F5BA7">
          <w:rPr>
            <w:rFonts w:ascii="Helvetica" w:hAnsi="Helvetica" w:cs="Helvetica"/>
            <w:color w:val="000000" w:themeColor="text1"/>
            <w:sz w:val="22"/>
            <w:szCs w:val="22"/>
            <w:lang w:val="en-US"/>
          </w:rPr>
          <w:delText xml:space="preserve"> et al. </w:delText>
        </w:r>
      </w:del>
      <w:r w:rsidR="0097216C">
        <w:rPr>
          <w:rFonts w:ascii="Helvetica" w:hAnsi="Helvetica" w:cs="Helvetica"/>
          <w:color w:val="000000" w:themeColor="text1"/>
          <w:sz w:val="22"/>
          <w:szCs w:val="22"/>
          <w:lang w:val="en-US"/>
        </w:rPr>
        <w:t>2014</w:t>
      </w:r>
      <w:ins w:id="18" w:author="Heather Kharouba" w:date="2019-01-16T16:31:00Z">
        <w:r w:rsidR="00202B28">
          <w:rPr>
            <w:rFonts w:ascii="Helvetica" w:hAnsi="Helvetica" w:cs="Helvetica"/>
            <w:color w:val="000000" w:themeColor="text1"/>
            <w:sz w:val="22"/>
            <w:szCs w:val="22"/>
            <w:lang w:val="en-US"/>
          </w:rPr>
          <w:t>,</w:t>
        </w:r>
        <w:r w:rsidR="00202B28" w:rsidRPr="00202B28">
          <w:rPr>
            <w:rFonts w:ascii="Helvetica" w:hAnsi="Helvetica" w:cs="Helvetica"/>
            <w:color w:val="000000" w:themeColor="text1"/>
            <w:sz w:val="22"/>
            <w:szCs w:val="22"/>
            <w:lang w:val="en-US"/>
          </w:rPr>
          <w:t xml:space="preserve"> </w:t>
        </w:r>
        <w:r w:rsidR="00202B28">
          <w:rPr>
            <w:rFonts w:ascii="Helvetica" w:hAnsi="Helvetica" w:cs="Helvetica"/>
            <w:color w:val="000000" w:themeColor="text1"/>
            <w:sz w:val="22"/>
            <w:szCs w:val="22"/>
            <w:lang w:val="en-US"/>
          </w:rPr>
          <w:t>thackeray2016</w:t>
        </w:r>
      </w:ins>
      <w:ins w:id="19" w:author="Heather Kharouba" w:date="2019-01-16T16:30:00Z">
        <w:r w:rsidR="003C660C">
          <w:rPr>
            <w:rFonts w:ascii="Helvetica" w:hAnsi="Helvetica" w:cs="Helvetica"/>
            <w:color w:val="000000" w:themeColor="text1"/>
            <w:sz w:val="22"/>
            <w:szCs w:val="22"/>
            <w:lang w:val="en-US"/>
          </w:rPr>
          <w:t>}</w:t>
        </w:r>
      </w:ins>
      <w:del w:id="20" w:author="Heather Kharouba" w:date="2019-01-16T16:30:00Z">
        <w:r w:rsidR="00730AC7" w:rsidRPr="00AE69BC" w:rsidDel="003C660C">
          <w:rPr>
            <w:rFonts w:ascii="Helvetica" w:hAnsi="Helvetica" w:cs="Helvetica"/>
            <w:color w:val="000000" w:themeColor="text1"/>
            <w:sz w:val="22"/>
            <w:szCs w:val="22"/>
            <w:lang w:val="en-US"/>
          </w:rPr>
          <w:delText>)</w:delText>
        </w:r>
      </w:del>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w:t>
      </w:r>
      <w:ins w:id="21" w:author="Heather Kharouba" w:date="2019-01-16T16:30:00Z">
        <w:r w:rsidR="003C660C">
          <w:rPr>
            <w:rFonts w:ascii="Helvetica" w:hAnsi="Helvetica" w:cs="Helvetica"/>
            <w:color w:val="000000" w:themeColor="text1"/>
            <w:sz w:val="22"/>
            <w:szCs w:val="22"/>
            <w:lang w:val="en-US"/>
          </w:rPr>
          <w:t>\</w:t>
        </w:r>
        <w:proofErr w:type="spellStart"/>
        <w:proofErr w:type="gramStart"/>
        <w:r w:rsidR="003C660C">
          <w:rPr>
            <w:rFonts w:ascii="Helvetica" w:hAnsi="Helvetica" w:cs="Helvetica"/>
            <w:color w:val="000000" w:themeColor="text1"/>
            <w:sz w:val="22"/>
            <w:szCs w:val="22"/>
            <w:lang w:val="en-US"/>
          </w:rPr>
          <w:t>citep</w:t>
        </w:r>
        <w:proofErr w:type="spellEnd"/>
        <w:r w:rsidR="003C660C">
          <w:rPr>
            <w:rFonts w:ascii="Helvetica" w:hAnsi="Helvetica" w:cs="Helvetica"/>
            <w:color w:val="000000" w:themeColor="text1"/>
            <w:sz w:val="22"/>
            <w:szCs w:val="22"/>
            <w:lang w:val="en-US"/>
          </w:rPr>
          <w:t>{</w:t>
        </w:r>
      </w:ins>
      <w:proofErr w:type="gramEnd"/>
      <w:del w:id="22" w:author="Heather Kharouba" w:date="2019-01-16T16:30:00Z">
        <w:r w:rsidR="00694F59" w:rsidRPr="00AE69BC" w:rsidDel="003C660C">
          <w:rPr>
            <w:rFonts w:ascii="Helvetica" w:hAnsi="Helvetica" w:cs="Helvetica"/>
            <w:color w:val="000000" w:themeColor="text1"/>
            <w:sz w:val="22"/>
            <w:szCs w:val="22"/>
            <w:lang w:val="en-US"/>
          </w:rPr>
          <w:delText>(</w:delText>
        </w:r>
      </w:del>
      <w:del w:id="23" w:author="Heather Kharouba" w:date="2019-01-16T16:12:00Z">
        <w:r w:rsidR="00694F59" w:rsidRPr="00AE69BC" w:rsidDel="005422D2">
          <w:rPr>
            <w:rFonts w:ascii="Helvetica" w:hAnsi="Helvetica" w:cs="Helvetica"/>
            <w:color w:val="000000" w:themeColor="text1"/>
            <w:sz w:val="22"/>
            <w:szCs w:val="22"/>
            <w:lang w:val="en-US"/>
          </w:rPr>
          <w:delText>K</w:delText>
        </w:r>
      </w:del>
      <w:ins w:id="24" w:author="Heather Kharouba" w:date="2019-01-16T16:12:00Z">
        <w:r w:rsidR="005422D2">
          <w:rPr>
            <w:rFonts w:ascii="Helvetica" w:hAnsi="Helvetica" w:cs="Helvetica"/>
            <w:color w:val="000000" w:themeColor="text1"/>
            <w:sz w:val="22"/>
            <w:szCs w:val="22"/>
            <w:lang w:val="en-US"/>
          </w:rPr>
          <w:t>k</w:t>
        </w:r>
      </w:ins>
      <w:r w:rsidR="00694F59" w:rsidRPr="00AE69BC">
        <w:rPr>
          <w:rFonts w:ascii="Helvetica" w:hAnsi="Helvetica" w:cs="Helvetica"/>
          <w:color w:val="000000" w:themeColor="text1"/>
          <w:sz w:val="22"/>
          <w:szCs w:val="22"/>
          <w:lang w:val="en-US"/>
        </w:rPr>
        <w:t>harouba</w:t>
      </w:r>
      <w:del w:id="25" w:author="Heather Kharouba" w:date="2019-01-16T16:12:00Z">
        <w:r w:rsidR="00694F59" w:rsidRPr="00AE69BC" w:rsidDel="005422D2">
          <w:rPr>
            <w:rFonts w:ascii="Helvetica" w:hAnsi="Helvetica" w:cs="Helvetica"/>
            <w:color w:val="000000" w:themeColor="text1"/>
            <w:sz w:val="22"/>
            <w:szCs w:val="22"/>
            <w:lang w:val="en-US"/>
          </w:rPr>
          <w:delText xml:space="preserve"> et al</w:delText>
        </w:r>
        <w:r w:rsidR="0097216C" w:rsidDel="005422D2">
          <w:rPr>
            <w:rFonts w:ascii="Helvetica" w:hAnsi="Helvetica" w:cs="Helvetica"/>
            <w:color w:val="000000" w:themeColor="text1"/>
            <w:sz w:val="22"/>
            <w:szCs w:val="22"/>
            <w:lang w:val="en-US"/>
          </w:rPr>
          <w:delText xml:space="preserve">. </w:delText>
        </w:r>
      </w:del>
      <w:r w:rsidR="0097216C">
        <w:rPr>
          <w:rFonts w:ascii="Helvetica" w:hAnsi="Helvetica" w:cs="Helvetica"/>
          <w:color w:val="000000" w:themeColor="text1"/>
          <w:sz w:val="22"/>
          <w:szCs w:val="22"/>
          <w:lang w:val="en-US"/>
        </w:rPr>
        <w:t>2018</w:t>
      </w:r>
      <w:del w:id="26" w:author="Heather Kharouba" w:date="2019-01-16T16:30:00Z">
        <w:r w:rsidR="00C265FD" w:rsidRPr="00AE69BC" w:rsidDel="003C660C">
          <w:rPr>
            <w:rFonts w:ascii="Helvetica" w:hAnsi="Helvetica" w:cs="Helvetica"/>
            <w:color w:val="000000" w:themeColor="text1"/>
            <w:sz w:val="22"/>
            <w:szCs w:val="22"/>
            <w:lang w:val="en-US"/>
          </w:rPr>
          <w:delText>)</w:delText>
        </w:r>
      </w:del>
      <w:ins w:id="27" w:author="Heather Kharouba" w:date="2019-01-16T16:30:00Z">
        <w:r w:rsidR="003C660C">
          <w:rPr>
            <w:rFonts w:ascii="Helvetica" w:hAnsi="Helvetica" w:cs="Helvetica"/>
            <w:color w:val="000000" w:themeColor="text1"/>
            <w:sz w:val="22"/>
            <w:szCs w:val="22"/>
            <w:lang w:val="en-US"/>
          </w:rPr>
          <w:t>}</w:t>
        </w:r>
      </w:ins>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 xml:space="preserve">n some contexts </w:t>
      </w:r>
      <w:ins w:id="28" w:author="Heather Kharouba" w:date="2019-01-16T16:30:00Z">
        <w:r w:rsidR="003C660C">
          <w:rPr>
            <w:rFonts w:ascii="Helvetica" w:hAnsi="Helvetica" w:cs="Helvetica"/>
            <w:color w:val="000000" w:themeColor="text1"/>
            <w:sz w:val="22"/>
            <w:szCs w:val="22"/>
            <w:lang w:val="en-US"/>
          </w:rPr>
          <w:t>\</w:t>
        </w:r>
        <w:proofErr w:type="spellStart"/>
        <w:proofErr w:type="gramStart"/>
        <w:r w:rsidR="003C660C">
          <w:rPr>
            <w:rFonts w:ascii="Helvetica" w:hAnsi="Helvetica" w:cs="Helvetica"/>
            <w:color w:val="000000" w:themeColor="text1"/>
            <w:sz w:val="22"/>
            <w:szCs w:val="22"/>
            <w:lang w:val="en-US"/>
          </w:rPr>
          <w:t>citep</w:t>
        </w:r>
        <w:proofErr w:type="spellEnd"/>
        <w:r w:rsidR="003C660C">
          <w:rPr>
            <w:rFonts w:ascii="Helvetica" w:hAnsi="Helvetica" w:cs="Helvetica"/>
            <w:color w:val="000000" w:themeColor="text1"/>
            <w:sz w:val="22"/>
            <w:szCs w:val="22"/>
            <w:lang w:val="en-US"/>
          </w:rPr>
          <w:t>{</w:t>
        </w:r>
      </w:ins>
      <w:proofErr w:type="gramEnd"/>
      <w:del w:id="29" w:author="Heather Kharouba" w:date="2019-01-16T16:30:00Z">
        <w:r w:rsidR="0052306B" w:rsidRPr="00AE69BC" w:rsidDel="003C660C">
          <w:rPr>
            <w:rFonts w:ascii="Helvetica" w:hAnsi="Helvetica" w:cs="Helvetica"/>
            <w:color w:val="000000" w:themeColor="text1"/>
            <w:sz w:val="22"/>
            <w:szCs w:val="22"/>
            <w:lang w:val="en-US"/>
          </w:rPr>
          <w:delText>(</w:delText>
        </w:r>
      </w:del>
      <w:del w:id="30" w:author="Heather Kharouba" w:date="2019-01-16T16:15:00Z">
        <w:r w:rsidR="002C4016" w:rsidDel="00DB325D">
          <w:rPr>
            <w:rFonts w:ascii="Helvetica" w:hAnsi="Helvetica" w:cs="Helvetica"/>
            <w:color w:val="000000" w:themeColor="text1"/>
            <w:sz w:val="22"/>
            <w:szCs w:val="22"/>
            <w:lang w:val="en-US"/>
          </w:rPr>
          <w:delText>P</w:delText>
        </w:r>
        <w:r w:rsidR="004D174D" w:rsidDel="00DB325D">
          <w:rPr>
            <w:rFonts w:ascii="Helvetica" w:hAnsi="Helvetica" w:cs="Helvetica"/>
            <w:color w:val="000000" w:themeColor="text1"/>
            <w:sz w:val="22"/>
            <w:szCs w:val="22"/>
            <w:lang w:val="en-US"/>
          </w:rPr>
          <w:delText>o</w:delText>
        </w:r>
        <w:r w:rsidR="002C4016" w:rsidDel="00DB325D">
          <w:rPr>
            <w:rFonts w:ascii="Helvetica" w:hAnsi="Helvetica" w:cs="Helvetica"/>
            <w:color w:val="000000" w:themeColor="text1"/>
            <w:sz w:val="22"/>
            <w:szCs w:val="22"/>
            <w:lang w:val="en-US"/>
          </w:rPr>
          <w:delText xml:space="preserve">st and Forchhammer </w:delText>
        </w:r>
      </w:del>
      <w:ins w:id="31" w:author="Heather Kharouba" w:date="2019-01-16T16:15:00Z">
        <w:r w:rsidR="00DB325D">
          <w:rPr>
            <w:rFonts w:ascii="Helvetica" w:hAnsi="Helvetica" w:cs="Helvetica"/>
            <w:color w:val="000000" w:themeColor="text1"/>
            <w:sz w:val="22"/>
            <w:szCs w:val="22"/>
            <w:lang w:val="en-US"/>
          </w:rPr>
          <w:t>post</w:t>
        </w:r>
      </w:ins>
      <w:r w:rsidR="002C4016">
        <w:rPr>
          <w:rFonts w:ascii="Helvetica" w:hAnsi="Helvetica" w:cs="Helvetica"/>
          <w:color w:val="000000" w:themeColor="text1"/>
          <w:sz w:val="22"/>
          <w:szCs w:val="22"/>
          <w:lang w:val="en-US"/>
        </w:rPr>
        <w:t>200</w:t>
      </w:r>
      <w:ins w:id="32" w:author="Heather Kharouba" w:date="2019-01-16T16:14:00Z">
        <w:r w:rsidR="00DB325D">
          <w:rPr>
            <w:rFonts w:ascii="Helvetica" w:hAnsi="Helvetica" w:cs="Helvetica"/>
            <w:color w:val="000000" w:themeColor="text1"/>
            <w:sz w:val="22"/>
            <w:szCs w:val="22"/>
            <w:lang w:val="en-US"/>
          </w:rPr>
          <w:t>7</w:t>
        </w:r>
      </w:ins>
      <w:del w:id="33" w:author="Heather Kharouba" w:date="2019-01-16T16:14:00Z">
        <w:r w:rsidR="002C4016" w:rsidDel="00DB325D">
          <w:rPr>
            <w:rFonts w:ascii="Helvetica" w:hAnsi="Helvetica" w:cs="Helvetica"/>
            <w:color w:val="000000" w:themeColor="text1"/>
            <w:sz w:val="22"/>
            <w:szCs w:val="22"/>
            <w:lang w:val="en-US"/>
          </w:rPr>
          <w:delText>8</w:delText>
        </w:r>
      </w:del>
      <w:ins w:id="34" w:author="Heather Kharouba" w:date="2019-01-16T16:19:00Z">
        <w:r w:rsidR="00EF0422">
          <w:rPr>
            <w:rFonts w:ascii="Helvetica" w:hAnsi="Helvetica" w:cs="Helvetica"/>
            <w:color w:val="000000" w:themeColor="text1"/>
            <w:sz w:val="22"/>
            <w:szCs w:val="22"/>
            <w:lang w:val="en-US"/>
          </w:rPr>
          <w:t>,</w:t>
        </w:r>
      </w:ins>
      <w:del w:id="35" w:author="Heather Kharouba" w:date="2019-01-16T16:19:00Z">
        <w:r w:rsidR="002C4016" w:rsidDel="00EF0422">
          <w:rPr>
            <w:rFonts w:ascii="Helvetica" w:hAnsi="Helvetica" w:cs="Helvetica"/>
            <w:color w:val="000000" w:themeColor="text1"/>
            <w:sz w:val="22"/>
            <w:szCs w:val="22"/>
            <w:lang w:val="en-US"/>
          </w:rPr>
          <w:delText>;</w:delText>
        </w:r>
      </w:del>
      <w:r w:rsidR="00AB2298">
        <w:rPr>
          <w:rFonts w:ascii="Helvetica" w:hAnsi="Helvetica" w:cs="Helvetica"/>
          <w:color w:val="000000" w:themeColor="text1"/>
          <w:sz w:val="22"/>
          <w:szCs w:val="22"/>
          <w:lang w:val="en-US"/>
        </w:rPr>
        <w:t xml:space="preserve"> </w:t>
      </w:r>
      <w:ins w:id="36" w:author="Heather Kharouba" w:date="2019-01-16T16:20:00Z">
        <w:r w:rsidR="00EF0422">
          <w:rPr>
            <w:rFonts w:ascii="Helvetica" w:hAnsi="Helvetica" w:cs="Helvetica"/>
            <w:color w:val="000000" w:themeColor="text1"/>
            <w:sz w:val="22"/>
            <w:szCs w:val="22"/>
            <w:lang w:val="en-US"/>
          </w:rPr>
          <w:t xml:space="preserve">burkle2013, </w:t>
        </w:r>
      </w:ins>
      <w:ins w:id="37" w:author="Heather Kharouba" w:date="2019-01-16T16:16:00Z">
        <w:r w:rsidR="00C651CC">
          <w:rPr>
            <w:rFonts w:ascii="Helvetica" w:hAnsi="Helvetica" w:cs="Helvetica"/>
            <w:color w:val="000000" w:themeColor="text1"/>
            <w:sz w:val="22"/>
            <w:szCs w:val="22"/>
            <w:lang w:val="en-US"/>
          </w:rPr>
          <w:t>p</w:t>
        </w:r>
      </w:ins>
      <w:del w:id="38" w:author="Heather Kharouba" w:date="2019-01-16T16:16:00Z">
        <w:r w:rsidR="002C4016" w:rsidDel="00C651CC">
          <w:rPr>
            <w:rFonts w:ascii="Helvetica" w:hAnsi="Helvetica" w:cs="Helvetica"/>
            <w:color w:val="000000" w:themeColor="text1"/>
            <w:sz w:val="22"/>
            <w:szCs w:val="22"/>
            <w:lang w:val="en-US"/>
          </w:rPr>
          <w:delText>P</w:delText>
        </w:r>
      </w:del>
      <w:r w:rsidR="002C4016">
        <w:rPr>
          <w:rFonts w:ascii="Helvetica" w:hAnsi="Helvetica" w:cs="Helvetica"/>
          <w:color w:val="000000" w:themeColor="text1"/>
          <w:sz w:val="22"/>
          <w:szCs w:val="22"/>
          <w:lang w:val="en-US"/>
        </w:rPr>
        <w:t>lard</w:t>
      </w:r>
      <w:del w:id="39" w:author="Heather Kharouba" w:date="2019-01-16T16:16:00Z">
        <w:r w:rsidR="002C4016" w:rsidDel="00C651CC">
          <w:rPr>
            <w:rFonts w:ascii="Helvetica" w:hAnsi="Helvetica" w:cs="Helvetica"/>
            <w:color w:val="000000" w:themeColor="text1"/>
            <w:sz w:val="22"/>
            <w:szCs w:val="22"/>
            <w:lang w:val="en-US"/>
          </w:rPr>
          <w:delText xml:space="preserve"> et al. </w:delText>
        </w:r>
      </w:del>
      <w:r w:rsidR="002C4016">
        <w:rPr>
          <w:rFonts w:ascii="Helvetica" w:hAnsi="Helvetica" w:cs="Helvetica"/>
          <w:color w:val="000000" w:themeColor="text1"/>
          <w:sz w:val="22"/>
          <w:szCs w:val="22"/>
          <w:lang w:val="en-US"/>
        </w:rPr>
        <w:t>2014</w:t>
      </w:r>
      <w:ins w:id="40" w:author="Heather Kharouba" w:date="2019-01-16T16:19:00Z">
        <w:r w:rsidR="00EF0422">
          <w:rPr>
            <w:rFonts w:ascii="Helvetica" w:hAnsi="Helvetica" w:cs="Helvetica"/>
            <w:color w:val="000000" w:themeColor="text1"/>
            <w:sz w:val="22"/>
            <w:szCs w:val="22"/>
            <w:lang w:val="en-US"/>
          </w:rPr>
          <w:t>,</w:t>
        </w:r>
      </w:ins>
      <w:del w:id="41" w:author="Heather Kharouba" w:date="2019-01-16T16:19:00Z">
        <w:r w:rsidR="002C4016" w:rsidDel="00EF0422">
          <w:rPr>
            <w:rFonts w:ascii="Helvetica" w:hAnsi="Helvetica" w:cs="Helvetica"/>
            <w:color w:val="000000" w:themeColor="text1"/>
            <w:sz w:val="22"/>
            <w:szCs w:val="22"/>
            <w:lang w:val="en-US"/>
          </w:rPr>
          <w:delText>;</w:delText>
        </w:r>
      </w:del>
      <w:r w:rsidR="002C4016">
        <w:rPr>
          <w:rFonts w:ascii="Helvetica" w:hAnsi="Helvetica" w:cs="Helvetica"/>
          <w:color w:val="000000" w:themeColor="text1"/>
          <w:sz w:val="22"/>
          <w:szCs w:val="22"/>
          <w:lang w:val="en-US"/>
        </w:rPr>
        <w:t xml:space="preserve"> </w:t>
      </w:r>
      <w:del w:id="42" w:author="Heather Kharouba" w:date="2019-01-16T16:17:00Z">
        <w:r w:rsidR="00AB1623" w:rsidDel="00C651CC">
          <w:rPr>
            <w:rFonts w:ascii="Helvetica" w:hAnsi="Helvetica" w:cs="Helvetica"/>
            <w:color w:val="000000" w:themeColor="text1"/>
            <w:sz w:val="22"/>
            <w:szCs w:val="22"/>
            <w:lang w:val="en-US"/>
          </w:rPr>
          <w:delText>D</w:delText>
        </w:r>
      </w:del>
      <w:ins w:id="43" w:author="Heather Kharouba" w:date="2019-01-16T16:17:00Z">
        <w:r w:rsidR="00C651CC">
          <w:rPr>
            <w:rFonts w:ascii="Helvetica" w:hAnsi="Helvetica" w:cs="Helvetica"/>
            <w:color w:val="000000" w:themeColor="text1"/>
            <w:sz w:val="22"/>
            <w:szCs w:val="22"/>
            <w:lang w:val="en-US"/>
          </w:rPr>
          <w:t>d</w:t>
        </w:r>
      </w:ins>
      <w:r w:rsidR="00AB1623">
        <w:rPr>
          <w:rFonts w:ascii="Helvetica" w:hAnsi="Helvetica" w:cs="Helvetica"/>
          <w:color w:val="000000" w:themeColor="text1"/>
          <w:sz w:val="22"/>
          <w:szCs w:val="22"/>
          <w:lang w:val="en-US"/>
        </w:rPr>
        <w:t>oiron</w:t>
      </w:r>
      <w:del w:id="44" w:author="Heather Kharouba" w:date="2019-01-16T16:17:00Z">
        <w:r w:rsidR="00AB1623" w:rsidDel="00C651CC">
          <w:rPr>
            <w:rFonts w:ascii="Helvetica" w:hAnsi="Helvetica" w:cs="Helvetica"/>
            <w:color w:val="000000" w:themeColor="text1"/>
            <w:sz w:val="22"/>
            <w:szCs w:val="22"/>
            <w:lang w:val="en-US"/>
          </w:rPr>
          <w:delText xml:space="preserve"> et al. </w:delText>
        </w:r>
      </w:del>
      <w:r w:rsidR="00AB1623">
        <w:rPr>
          <w:rFonts w:ascii="Helvetica" w:hAnsi="Helvetica" w:cs="Helvetica"/>
          <w:color w:val="000000" w:themeColor="text1"/>
          <w:sz w:val="22"/>
          <w:szCs w:val="22"/>
          <w:lang w:val="en-US"/>
        </w:rPr>
        <w:t>2015</w:t>
      </w:r>
      <w:del w:id="45" w:author="Heather Kharouba" w:date="2019-01-16T16:19:00Z">
        <w:r w:rsidR="00AB1623" w:rsidDel="00EF0422">
          <w:rPr>
            <w:rFonts w:ascii="Helvetica" w:hAnsi="Helvetica" w:cs="Helvetica"/>
            <w:color w:val="000000" w:themeColor="text1"/>
            <w:sz w:val="22"/>
            <w:szCs w:val="22"/>
            <w:lang w:val="en-US"/>
          </w:rPr>
          <w:delText>;</w:delText>
        </w:r>
      </w:del>
      <w:del w:id="46" w:author="Heather Kharouba" w:date="2019-01-16T16:20:00Z">
        <w:r w:rsidR="00AB1623" w:rsidDel="00EF0422">
          <w:rPr>
            <w:rFonts w:ascii="Helvetica" w:hAnsi="Helvetica" w:cs="Helvetica"/>
            <w:color w:val="000000" w:themeColor="text1"/>
            <w:sz w:val="22"/>
            <w:szCs w:val="22"/>
            <w:lang w:val="en-US"/>
          </w:rPr>
          <w:delText xml:space="preserve"> Burkle et al. 2013</w:delText>
        </w:r>
      </w:del>
      <w:ins w:id="47" w:author="Heather Kharouba" w:date="2019-01-16T16:30:00Z">
        <w:r w:rsidR="003C660C">
          <w:rPr>
            <w:rFonts w:ascii="Helvetica" w:hAnsi="Helvetica" w:cs="Helvetica"/>
            <w:color w:val="000000" w:themeColor="text1"/>
            <w:sz w:val="22"/>
            <w:szCs w:val="22"/>
            <w:lang w:val="en-US"/>
          </w:rPr>
          <w:t>}</w:t>
        </w:r>
      </w:ins>
      <w:del w:id="48" w:author="Heather Kharouba" w:date="2019-01-16T16:30:00Z">
        <w:r w:rsidR="003F43DB" w:rsidDel="003C660C">
          <w:rPr>
            <w:rFonts w:ascii="Helvetica" w:hAnsi="Helvetica" w:cs="Helvetica"/>
            <w:color w:val="000000" w:themeColor="text1"/>
            <w:sz w:val="22"/>
            <w:szCs w:val="22"/>
            <w:lang w:val="en-US"/>
          </w:rPr>
          <w:delText>)</w:delText>
        </w:r>
      </w:del>
      <w:r w:rsidR="003F43DB">
        <w:rPr>
          <w:rFonts w:ascii="Helvetica" w:hAnsi="Helvetica" w:cs="Helvetica"/>
          <w:color w:val="000000" w:themeColor="text1"/>
          <w:sz w:val="22"/>
          <w:szCs w:val="22"/>
          <w:lang w:val="en-US"/>
        </w:rPr>
        <w:t xml:space="preserve"> but not others </w:t>
      </w:r>
      <w:ins w:id="49" w:author="Heather Kharouba" w:date="2019-01-16T16:30:00Z">
        <w:r w:rsidR="003C660C">
          <w:rPr>
            <w:rFonts w:ascii="Helvetica" w:hAnsi="Helvetica" w:cs="Helvetica"/>
            <w:color w:val="000000" w:themeColor="text1"/>
            <w:sz w:val="22"/>
            <w:szCs w:val="22"/>
            <w:lang w:val="en-US"/>
          </w:rPr>
          <w:t>\</w:t>
        </w:r>
        <w:proofErr w:type="spellStart"/>
        <w:r w:rsidR="003C660C">
          <w:rPr>
            <w:rFonts w:ascii="Helvetica" w:hAnsi="Helvetica" w:cs="Helvetica"/>
            <w:color w:val="000000" w:themeColor="text1"/>
            <w:sz w:val="22"/>
            <w:szCs w:val="22"/>
            <w:lang w:val="en-US"/>
          </w:rPr>
          <w:t>citep</w:t>
        </w:r>
        <w:proofErr w:type="spellEnd"/>
        <w:r w:rsidR="003C660C">
          <w:rPr>
            <w:rFonts w:ascii="Helvetica" w:hAnsi="Helvetica" w:cs="Helvetica"/>
            <w:color w:val="000000" w:themeColor="text1"/>
            <w:sz w:val="22"/>
            <w:szCs w:val="22"/>
            <w:lang w:val="en-US"/>
          </w:rPr>
          <w:t>{</w:t>
        </w:r>
      </w:ins>
      <w:del w:id="50" w:author="Heather Kharouba" w:date="2019-01-16T16:30:00Z">
        <w:r w:rsidR="003F43DB" w:rsidDel="003C660C">
          <w:rPr>
            <w:rFonts w:ascii="Helvetica" w:hAnsi="Helvetica" w:cs="Helvetica"/>
            <w:color w:val="000000" w:themeColor="text1"/>
            <w:sz w:val="22"/>
            <w:szCs w:val="22"/>
            <w:lang w:val="en-US"/>
          </w:rPr>
          <w:delText>(</w:delText>
        </w:r>
      </w:del>
      <w:ins w:id="51" w:author="Heather Kharouba" w:date="2019-01-16T16:22:00Z">
        <w:r w:rsidR="00242CEC">
          <w:rPr>
            <w:rFonts w:ascii="Helvetica" w:hAnsi="Helvetica" w:cs="Helvetica"/>
            <w:color w:val="000000" w:themeColor="text1"/>
            <w:sz w:val="22"/>
            <w:szCs w:val="22"/>
            <w:lang w:val="en-US"/>
          </w:rPr>
          <w:t>v</w:t>
        </w:r>
      </w:ins>
      <w:del w:id="52" w:author="Heather Kharouba" w:date="2019-01-16T16:22:00Z">
        <w:r w:rsidR="003F43DB" w:rsidDel="00242CEC">
          <w:rPr>
            <w:rFonts w:ascii="Helvetica" w:hAnsi="Helvetica" w:cs="Helvetica"/>
            <w:color w:val="000000" w:themeColor="text1"/>
            <w:sz w:val="22"/>
            <w:szCs w:val="22"/>
            <w:lang w:val="en-US"/>
          </w:rPr>
          <w:delText>V</w:delText>
        </w:r>
      </w:del>
      <w:r w:rsidR="003F43DB">
        <w:rPr>
          <w:rFonts w:ascii="Helvetica" w:hAnsi="Helvetica" w:cs="Helvetica"/>
          <w:color w:val="000000" w:themeColor="text1"/>
          <w:sz w:val="22"/>
          <w:szCs w:val="22"/>
          <w:lang w:val="en-US"/>
        </w:rPr>
        <w:t>atka</w:t>
      </w:r>
      <w:del w:id="53" w:author="Heather Kharouba" w:date="2019-01-16T16:22:00Z">
        <w:r w:rsidR="003F43DB" w:rsidDel="00242CEC">
          <w:rPr>
            <w:rFonts w:ascii="Helvetica" w:hAnsi="Helvetica" w:cs="Helvetica"/>
            <w:color w:val="000000" w:themeColor="text1"/>
            <w:sz w:val="22"/>
            <w:szCs w:val="22"/>
            <w:lang w:val="en-US"/>
          </w:rPr>
          <w:delText xml:space="preserve"> et al. </w:delText>
        </w:r>
      </w:del>
      <w:r w:rsidR="003F43DB">
        <w:rPr>
          <w:rFonts w:ascii="Helvetica" w:hAnsi="Helvetica" w:cs="Helvetica"/>
          <w:color w:val="000000" w:themeColor="text1"/>
          <w:sz w:val="22"/>
          <w:szCs w:val="22"/>
          <w:lang w:val="en-US"/>
        </w:rPr>
        <w:t>2011</w:t>
      </w:r>
      <w:ins w:id="54" w:author="Heather Kharouba" w:date="2019-01-16T16:22:00Z">
        <w:r w:rsidR="00242CEC">
          <w:rPr>
            <w:rFonts w:ascii="Helvetica" w:hAnsi="Helvetica" w:cs="Helvetica"/>
            <w:color w:val="000000" w:themeColor="text1"/>
            <w:sz w:val="22"/>
            <w:szCs w:val="22"/>
            <w:lang w:val="en-US"/>
          </w:rPr>
          <w:t>,</w:t>
        </w:r>
      </w:ins>
      <w:del w:id="55" w:author="Heather Kharouba" w:date="2019-01-16T16:22:00Z">
        <w:r w:rsidR="003F43DB" w:rsidDel="00242CEC">
          <w:rPr>
            <w:rFonts w:ascii="Helvetica" w:hAnsi="Helvetica" w:cs="Helvetica"/>
            <w:color w:val="000000" w:themeColor="text1"/>
            <w:sz w:val="22"/>
            <w:szCs w:val="22"/>
            <w:lang w:val="en-US"/>
          </w:rPr>
          <w:delText>;</w:delText>
        </w:r>
      </w:del>
      <w:r w:rsidR="003F43DB">
        <w:rPr>
          <w:rFonts w:ascii="Helvetica" w:hAnsi="Helvetica" w:cs="Helvetica"/>
          <w:color w:val="000000" w:themeColor="text1"/>
          <w:sz w:val="22"/>
          <w:szCs w:val="22"/>
          <w:lang w:val="en-US"/>
        </w:rPr>
        <w:t xml:space="preserve"> </w:t>
      </w:r>
      <w:ins w:id="56" w:author="Heather Kharouba" w:date="2019-01-16T16:26:00Z">
        <w:r w:rsidR="00BA6D68">
          <w:rPr>
            <w:rFonts w:ascii="Helvetica" w:hAnsi="Helvetica" w:cs="Helvetica"/>
            <w:color w:val="000000" w:themeColor="text1"/>
            <w:sz w:val="22"/>
            <w:szCs w:val="22"/>
            <w:lang w:val="en-US"/>
          </w:rPr>
          <w:t>b</w:t>
        </w:r>
      </w:ins>
      <w:del w:id="57" w:author="Heather Kharouba" w:date="2019-01-16T16:26:00Z">
        <w:r w:rsidR="003F43DB" w:rsidDel="00BA6D68">
          <w:rPr>
            <w:rFonts w:ascii="Helvetica" w:hAnsi="Helvetica" w:cs="Helvetica"/>
            <w:color w:val="000000" w:themeColor="text1"/>
            <w:sz w:val="22"/>
            <w:szCs w:val="22"/>
            <w:lang w:val="en-US"/>
          </w:rPr>
          <w:delText>B</w:delText>
        </w:r>
      </w:del>
      <w:r w:rsidR="003F43DB">
        <w:rPr>
          <w:rFonts w:ascii="Helvetica" w:hAnsi="Helvetica" w:cs="Helvetica"/>
          <w:color w:val="000000" w:themeColor="text1"/>
          <w:sz w:val="22"/>
          <w:szCs w:val="22"/>
          <w:lang w:val="en-US"/>
        </w:rPr>
        <w:t>urthe</w:t>
      </w:r>
      <w:del w:id="58" w:author="Heather Kharouba" w:date="2019-01-16T16:26:00Z">
        <w:r w:rsidR="003F43DB" w:rsidDel="00BA6D68">
          <w:rPr>
            <w:rFonts w:ascii="Helvetica" w:hAnsi="Helvetica" w:cs="Helvetica"/>
            <w:color w:val="000000" w:themeColor="text1"/>
            <w:sz w:val="22"/>
            <w:szCs w:val="22"/>
            <w:lang w:val="en-US"/>
          </w:rPr>
          <w:delText xml:space="preserve"> et al. </w:delText>
        </w:r>
      </w:del>
      <w:r w:rsidR="003F43DB">
        <w:rPr>
          <w:rFonts w:ascii="Helvetica" w:hAnsi="Helvetica" w:cs="Helvetica"/>
          <w:color w:val="000000" w:themeColor="text1"/>
          <w:sz w:val="22"/>
          <w:szCs w:val="22"/>
          <w:lang w:val="en-US"/>
        </w:rPr>
        <w:t>2012</w:t>
      </w:r>
      <w:ins w:id="59" w:author="Heather Kharouba" w:date="2019-01-16T16:30:00Z">
        <w:r w:rsidR="003C660C">
          <w:rPr>
            <w:rFonts w:ascii="Helvetica" w:hAnsi="Helvetica" w:cs="Helvetica"/>
            <w:color w:val="000000" w:themeColor="text1"/>
            <w:sz w:val="22"/>
            <w:szCs w:val="22"/>
            <w:lang w:val="en-US"/>
          </w:rPr>
          <w:t>}</w:t>
        </w:r>
      </w:ins>
      <w:del w:id="60" w:author="Heather Kharouba" w:date="2019-01-16T16:30:00Z">
        <w:r w:rsidR="00E85BB5" w:rsidDel="003C660C">
          <w:rPr>
            <w:rFonts w:ascii="Helvetica" w:hAnsi="Helvetica" w:cs="Helvetica"/>
            <w:color w:val="000000" w:themeColor="text1"/>
            <w:sz w:val="22"/>
            <w:szCs w:val="22"/>
            <w:lang w:val="en-US"/>
          </w:rPr>
          <w:delText>)</w:delText>
        </w:r>
      </w:del>
      <w:r w:rsidR="00694F59" w:rsidRPr="00AE69BC">
        <w:rPr>
          <w:rFonts w:ascii="Helvetica" w:hAnsi="Helvetica" w:cs="Helvetica"/>
          <w:color w:val="000000" w:themeColor="text1"/>
          <w:sz w:val="22"/>
          <w:szCs w:val="22"/>
          <w:lang w:val="en-US"/>
        </w:rPr>
        <w:t xml:space="preserve">. </w:t>
      </w:r>
      <w:ins w:id="61" w:author="Heather Kharouba" w:date="2019-01-08T10:53:00Z">
        <w:r w:rsidR="002A35E4">
          <w:rPr>
            <w:rFonts w:ascii="Helvetica" w:hAnsi="Helvetica" w:cs="Helvetica"/>
            <w:color w:val="000000" w:themeColor="text1"/>
            <w:sz w:val="22"/>
            <w:szCs w:val="22"/>
            <w:lang w:val="en-US"/>
          </w:rPr>
          <w:t xml:space="preserve">Predicting </w:t>
        </w:r>
        <w:proofErr w:type="spellStart"/>
        <w:r w:rsidR="002A35E4">
          <w:rPr>
            <w:rFonts w:ascii="Helvetica" w:hAnsi="Helvetica" w:cs="Helvetica"/>
            <w:color w:val="000000" w:themeColor="text1"/>
            <w:sz w:val="22"/>
            <w:szCs w:val="22"/>
            <w:lang w:val="en-US"/>
          </w:rPr>
          <w:t>phenological</w:t>
        </w:r>
        <w:proofErr w:type="spellEnd"/>
        <w:r w:rsidR="002A35E4">
          <w:rPr>
            <w:rFonts w:ascii="Helvetica" w:hAnsi="Helvetica" w:cs="Helvetica"/>
            <w:color w:val="000000" w:themeColor="text1"/>
            <w:sz w:val="22"/>
            <w:szCs w:val="22"/>
            <w:lang w:val="en-US"/>
          </w:rPr>
          <w:t xml:space="preserve"> mismatches will be key </w:t>
        </w:r>
      </w:ins>
      <w:ins w:id="62" w:author="Heather Kharouba" w:date="2019-01-08T10:56:00Z">
        <w:r w:rsidR="00853314">
          <w:rPr>
            <w:rFonts w:ascii="Helvetica" w:hAnsi="Helvetica" w:cs="Helvetica"/>
            <w:color w:val="000000" w:themeColor="text1"/>
            <w:sz w:val="22"/>
            <w:szCs w:val="22"/>
            <w:lang w:val="en-US"/>
          </w:rPr>
          <w:t xml:space="preserve">for determining the extent to which pair-wise species interactions, communities, and ecosystem function (e.g. pollination) will be affected by climate change. </w:t>
        </w:r>
      </w:ins>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ins w:id="63" w:author="Heather Kharouba" w:date="2019-01-16T16:30:00Z">
        <w:r w:rsidR="003C660C">
          <w:rPr>
            <w:rFonts w:ascii="Helvetica" w:hAnsi="Helvetica" w:cs="Helvetica"/>
            <w:color w:val="000000" w:themeColor="text1"/>
            <w:sz w:val="22"/>
            <w:szCs w:val="22"/>
            <w:lang w:val="en-US"/>
          </w:rPr>
          <w:t>\</w:t>
        </w:r>
        <w:proofErr w:type="spellStart"/>
        <w:proofErr w:type="gramStart"/>
        <w:r w:rsidR="003C660C">
          <w:rPr>
            <w:rFonts w:ascii="Helvetica" w:hAnsi="Helvetica" w:cs="Helvetica"/>
            <w:color w:val="000000" w:themeColor="text1"/>
            <w:sz w:val="22"/>
            <w:szCs w:val="22"/>
            <w:lang w:val="en-US"/>
          </w:rPr>
          <w:t>citep</w:t>
        </w:r>
        <w:proofErr w:type="spellEnd"/>
        <w:r w:rsidR="003C660C">
          <w:rPr>
            <w:rFonts w:ascii="Helvetica" w:hAnsi="Helvetica" w:cs="Helvetica"/>
            <w:color w:val="000000" w:themeColor="text1"/>
            <w:sz w:val="22"/>
            <w:szCs w:val="22"/>
            <w:lang w:val="en-US"/>
          </w:rPr>
          <w:t>{</w:t>
        </w:r>
      </w:ins>
      <w:proofErr w:type="gramEnd"/>
      <w:del w:id="64" w:author="Heather Kharouba" w:date="2019-01-16T16:30:00Z">
        <w:r w:rsidR="001B4FA7" w:rsidRPr="00AE69BC" w:rsidDel="003C660C">
          <w:rPr>
            <w:rFonts w:ascii="Helvetica" w:hAnsi="Helvetica" w:cs="Helvetica"/>
            <w:color w:val="000000" w:themeColor="text1"/>
            <w:sz w:val="22"/>
            <w:szCs w:val="22"/>
            <w:lang w:val="en-US"/>
          </w:rPr>
          <w:delText>(</w:delText>
        </w:r>
      </w:del>
      <w:ins w:id="65" w:author="Heather Kharouba" w:date="2019-01-16T16:27:00Z">
        <w:r w:rsidR="00E13AFC">
          <w:rPr>
            <w:rFonts w:ascii="Helvetica" w:hAnsi="Helvetica" w:cs="Helvetica"/>
            <w:color w:val="000000" w:themeColor="text1"/>
            <w:sz w:val="22"/>
            <w:szCs w:val="22"/>
            <w:lang w:val="en-US"/>
          </w:rPr>
          <w:t>johansson</w:t>
        </w:r>
        <w:r w:rsidR="0058463F">
          <w:rPr>
            <w:rFonts w:ascii="Helvetica" w:hAnsi="Helvetica" w:cs="Helvetica"/>
            <w:color w:val="000000" w:themeColor="text1"/>
            <w:sz w:val="22"/>
            <w:szCs w:val="22"/>
            <w:lang w:val="en-US"/>
          </w:rPr>
          <w:t>2015,b</w:t>
        </w:r>
      </w:ins>
      <w:del w:id="66" w:author="Heather Kharouba" w:date="2019-01-16T16:27:00Z">
        <w:r w:rsidR="00A9054B" w:rsidDel="0058463F">
          <w:rPr>
            <w:rFonts w:ascii="Helvetica" w:hAnsi="Helvetica" w:cs="Helvetica"/>
            <w:color w:val="000000" w:themeColor="text1"/>
            <w:sz w:val="22"/>
            <w:szCs w:val="22"/>
            <w:lang w:val="en-US"/>
          </w:rPr>
          <w:delText>B</w:delText>
        </w:r>
      </w:del>
      <w:r w:rsidR="00A9054B">
        <w:rPr>
          <w:rFonts w:ascii="Helvetica" w:hAnsi="Helvetica" w:cs="Helvetica"/>
          <w:color w:val="000000" w:themeColor="text1"/>
          <w:sz w:val="22"/>
          <w:szCs w:val="22"/>
          <w:lang w:val="en-US"/>
        </w:rPr>
        <w:t>ewick</w:t>
      </w:r>
      <w:del w:id="67" w:author="Heather Kharouba" w:date="2019-01-16T16:27:00Z">
        <w:r w:rsidR="00A9054B" w:rsidDel="0058463F">
          <w:rPr>
            <w:rFonts w:ascii="Helvetica" w:hAnsi="Helvetica" w:cs="Helvetica"/>
            <w:color w:val="000000" w:themeColor="text1"/>
            <w:sz w:val="22"/>
            <w:szCs w:val="22"/>
            <w:lang w:val="en-US"/>
          </w:rPr>
          <w:delText xml:space="preserve"> et al. </w:delText>
        </w:r>
      </w:del>
      <w:r w:rsidR="00A9054B">
        <w:rPr>
          <w:rFonts w:ascii="Helvetica" w:hAnsi="Helvetica" w:cs="Helvetica"/>
          <w:color w:val="000000" w:themeColor="text1"/>
          <w:sz w:val="22"/>
          <w:szCs w:val="22"/>
          <w:lang w:val="en-US"/>
        </w:rPr>
        <w:t>2016</w:t>
      </w:r>
      <w:del w:id="68" w:author="Heather Kharouba" w:date="2019-01-16T16:27:00Z">
        <w:r w:rsidR="00A9054B" w:rsidDel="0058463F">
          <w:rPr>
            <w:rFonts w:ascii="Helvetica" w:hAnsi="Helvetica" w:cs="Helvetica"/>
            <w:color w:val="000000" w:themeColor="text1"/>
            <w:sz w:val="22"/>
            <w:szCs w:val="22"/>
            <w:lang w:val="en-US"/>
          </w:rPr>
          <w:delText>; Johansson et al. 2015</w:delText>
        </w:r>
      </w:del>
      <w:del w:id="69" w:author="Heather Kharouba" w:date="2019-01-16T16:30:00Z">
        <w:r w:rsidR="001B4FA7" w:rsidRPr="00AE69BC" w:rsidDel="003C660C">
          <w:rPr>
            <w:rFonts w:ascii="Helvetica" w:hAnsi="Helvetica" w:cs="Helvetica"/>
            <w:color w:val="000000" w:themeColor="text1"/>
            <w:sz w:val="22"/>
            <w:szCs w:val="22"/>
            <w:lang w:val="en-US"/>
          </w:rPr>
          <w:delText>)</w:delText>
        </w:r>
      </w:del>
      <w:ins w:id="70" w:author="Heather Kharouba" w:date="2019-01-16T16:30:00Z">
        <w:r w:rsidR="003C660C">
          <w:rPr>
            <w:rFonts w:ascii="Helvetica" w:hAnsi="Helvetica" w:cs="Helvetica"/>
            <w:color w:val="000000" w:themeColor="text1"/>
            <w:sz w:val="22"/>
            <w:szCs w:val="22"/>
            <w:lang w:val="en-US"/>
          </w:rPr>
          <w:t>}</w:t>
        </w:r>
      </w:ins>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w:t>
      </w:r>
      <w:r w:rsidR="001B4FA7" w:rsidRPr="0058463F">
        <w:rPr>
          <w:rFonts w:ascii="Helvetica" w:hAnsi="Helvetica" w:cs="Helvetica"/>
          <w:color w:val="000000" w:themeColor="text1"/>
          <w:sz w:val="22"/>
          <w:szCs w:val="22"/>
          <w:highlight w:val="yellow"/>
          <w:lang w:val="en-US"/>
          <w:rPrChange w:id="71" w:author="Heather Kharouba" w:date="2019-01-16T16:26:00Z">
            <w:rPr>
              <w:rFonts w:ascii="Helvetica" w:hAnsi="Helvetica" w:cs="Helvetica"/>
              <w:color w:val="000000" w:themeColor="text1"/>
              <w:sz w:val="22"/>
              <w:szCs w:val="22"/>
              <w:lang w:val="en-US"/>
            </w:rPr>
          </w:rPrChange>
        </w:rPr>
        <w:t>REF)</w:t>
      </w:r>
      <w:r w:rsidR="001B4FA7" w:rsidRPr="00AE69BC">
        <w:rPr>
          <w:rFonts w:ascii="Helvetica" w:hAnsi="Helvetica" w:cs="Helvetica"/>
          <w:color w:val="000000" w:themeColor="text1"/>
          <w:sz w:val="22"/>
          <w:szCs w:val="22"/>
          <w:lang w:val="en-US"/>
        </w:rPr>
        <w:t xml:space="preserve">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proofErr w:type="spellStart"/>
      <w:r w:rsidR="009B6E1A">
        <w:rPr>
          <w:rFonts w:ascii="Helvetica" w:hAnsi="Helvetica" w:cs="Helvetica"/>
          <w:color w:val="000000" w:themeColor="text1"/>
          <w:sz w:val="22"/>
          <w:szCs w:val="22"/>
          <w:lang w:val="en-US"/>
        </w:rPr>
        <w:t>phenological</w:t>
      </w:r>
      <w:proofErr w:type="spellEnd"/>
      <w:r w:rsidR="009B6E1A">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F43D424"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w:t>
      </w:r>
      <w:r w:rsidR="00EE59E6" w:rsidRPr="00EE59E6">
        <w:rPr>
          <w:rFonts w:ascii="Helvetica" w:hAnsi="Helvetica"/>
          <w:sz w:val="22"/>
          <w:szCs w:val="22"/>
        </w:rPr>
        <w:lastRenderedPageBreak/>
        <w:t xml:space="preserve">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w:t>
      </w:r>
      <w:ins w:id="72" w:author="Heather Kharouba" w:date="2019-01-16T16:41:00Z">
        <w:r w:rsidR="009C3FBA">
          <w:rPr>
            <w:rFonts w:ascii="Helvetica" w:hAnsi="Helvetica" w:cs="Helvetica"/>
            <w:sz w:val="22"/>
            <w:szCs w:val="22"/>
            <w:lang w:val="en-US"/>
          </w:rPr>
          <w:t>\</w:t>
        </w:r>
        <w:proofErr w:type="spellStart"/>
        <w:proofErr w:type="gramStart"/>
        <w:r w:rsidR="009C3FBA">
          <w:rPr>
            <w:rFonts w:ascii="Helvetica" w:hAnsi="Helvetica" w:cs="Helvetica"/>
            <w:sz w:val="22"/>
            <w:szCs w:val="22"/>
            <w:lang w:val="en-US"/>
          </w:rPr>
          <w:t>citep</w:t>
        </w:r>
        <w:proofErr w:type="spellEnd"/>
        <w:r w:rsidR="009C3FBA">
          <w:rPr>
            <w:rFonts w:ascii="Helvetica" w:hAnsi="Helvetica" w:cs="Helvetica"/>
            <w:sz w:val="22"/>
            <w:szCs w:val="22"/>
            <w:lang w:val="en-US"/>
          </w:rPr>
          <w:t>{</w:t>
        </w:r>
      </w:ins>
      <w:proofErr w:type="gramEnd"/>
      <w:del w:id="73" w:author="Heather Kharouba" w:date="2019-01-16T16:41:00Z">
        <w:r w:rsidR="00E67D74" w:rsidRPr="00EE59E6" w:rsidDel="009C3FBA">
          <w:rPr>
            <w:rFonts w:ascii="Helvetica" w:hAnsi="Helvetica" w:cs="Helvetica"/>
            <w:sz w:val="22"/>
            <w:szCs w:val="22"/>
            <w:lang w:val="en-US"/>
          </w:rPr>
          <w:delText>(</w:delText>
        </w:r>
      </w:del>
      <w:ins w:id="74" w:author="Heather Kharouba" w:date="2019-01-16T16:42:00Z">
        <w:r w:rsidR="009C3FBA">
          <w:rPr>
            <w:rFonts w:ascii="Helvetica" w:hAnsi="Helvetica" w:cs="Helvetica"/>
            <w:sz w:val="22"/>
            <w:szCs w:val="22"/>
            <w:lang w:val="en-US"/>
          </w:rPr>
          <w:t>oc</w:t>
        </w:r>
      </w:ins>
      <w:del w:id="75" w:author="Heather Kharouba" w:date="2019-01-16T16:42:00Z">
        <w:r w:rsidR="00E67D74" w:rsidRPr="00EE59E6" w:rsidDel="009C3FBA">
          <w:rPr>
            <w:rFonts w:ascii="Helvetica" w:hAnsi="Helvetica" w:cs="Helvetica"/>
            <w:sz w:val="22"/>
            <w:szCs w:val="22"/>
            <w:lang w:val="en-US"/>
          </w:rPr>
          <w:delText>O’C</w:delText>
        </w:r>
      </w:del>
      <w:r w:rsidR="00E67D74" w:rsidRPr="00EE59E6">
        <w:rPr>
          <w:rFonts w:ascii="Helvetica" w:hAnsi="Helvetica" w:cs="Helvetica"/>
          <w:sz w:val="22"/>
          <w:szCs w:val="22"/>
          <w:lang w:val="en-US"/>
        </w:rPr>
        <w:t>onnor</w:t>
      </w:r>
      <w:del w:id="76" w:author="Heather Kharouba" w:date="2019-01-16T16:42:00Z">
        <w:r w:rsidR="00E67D74" w:rsidRPr="00EE59E6" w:rsidDel="009C3FBA">
          <w:rPr>
            <w:rFonts w:ascii="Helvetica" w:hAnsi="Helvetica" w:cs="Helvetica"/>
            <w:sz w:val="22"/>
            <w:szCs w:val="22"/>
            <w:lang w:val="en-US"/>
          </w:rPr>
          <w:delText xml:space="preserve"> et al. </w:delText>
        </w:r>
      </w:del>
      <w:r w:rsidR="00E67D74" w:rsidRPr="00EE59E6">
        <w:rPr>
          <w:rFonts w:ascii="Helvetica" w:hAnsi="Helvetica" w:cs="Helvetica"/>
          <w:sz w:val="22"/>
          <w:szCs w:val="22"/>
          <w:lang w:val="en-US"/>
        </w:rPr>
        <w:t>2012</w:t>
      </w:r>
      <w:ins w:id="77" w:author="Heather Kharouba" w:date="2019-01-16T16:42:00Z">
        <w:r w:rsidR="009C3FBA">
          <w:rPr>
            <w:rFonts w:ascii="Helvetica" w:hAnsi="Helvetica" w:cs="Helvetica"/>
            <w:sz w:val="22"/>
            <w:szCs w:val="22"/>
            <w:lang w:val="en-US"/>
          </w:rPr>
          <w:t>,</w:t>
        </w:r>
      </w:ins>
      <w:ins w:id="78" w:author="Heather Kharouba" w:date="2019-01-16T16:43:00Z">
        <w:r w:rsidR="009C3FBA">
          <w:rPr>
            <w:rFonts w:ascii="Helvetica" w:hAnsi="Helvetica" w:cs="Helvetica"/>
            <w:sz w:val="22"/>
            <w:szCs w:val="22"/>
            <w:lang w:val="en-US"/>
          </w:rPr>
          <w:t xml:space="preserve"> </w:t>
        </w:r>
      </w:ins>
      <w:del w:id="79" w:author="Heather Kharouba" w:date="2019-01-16T16:42:00Z">
        <w:r w:rsidR="00E67D74" w:rsidRPr="00EE59E6" w:rsidDel="009C3FBA">
          <w:rPr>
            <w:rFonts w:ascii="Helvetica" w:hAnsi="Helvetica" w:cs="Helvetica"/>
            <w:sz w:val="22"/>
            <w:szCs w:val="22"/>
            <w:lang w:val="en-US"/>
          </w:rPr>
          <w:delText xml:space="preserve">; </w:delText>
        </w:r>
      </w:del>
      <w:del w:id="80" w:author="Heather Kharouba" w:date="2019-01-16T16:43:00Z">
        <w:r w:rsidR="00E67D74" w:rsidRPr="00EE59E6" w:rsidDel="009C3FBA">
          <w:rPr>
            <w:rFonts w:ascii="Helvetica" w:hAnsi="Helvetica" w:cs="Helvetica"/>
            <w:sz w:val="22"/>
            <w:szCs w:val="22"/>
            <w:lang w:val="en-US"/>
          </w:rPr>
          <w:delText>C</w:delText>
        </w:r>
      </w:del>
      <w:ins w:id="81" w:author="Heather Kharouba" w:date="2019-01-16T16:43:00Z">
        <w:r w:rsidR="009C3FBA">
          <w:rPr>
            <w:rFonts w:ascii="Helvetica" w:hAnsi="Helvetica" w:cs="Helvetica"/>
            <w:sz w:val="22"/>
            <w:szCs w:val="22"/>
            <w:lang w:val="en-US"/>
          </w:rPr>
          <w:t>c</w:t>
        </w:r>
      </w:ins>
      <w:r w:rsidR="00E67D74" w:rsidRPr="00EE59E6">
        <w:rPr>
          <w:rFonts w:ascii="Helvetica" w:hAnsi="Helvetica" w:cs="Helvetica"/>
          <w:sz w:val="22"/>
          <w:szCs w:val="22"/>
          <w:lang w:val="en-US"/>
        </w:rPr>
        <w:t>hmura</w:t>
      </w:r>
      <w:del w:id="82" w:author="Heather Kharouba" w:date="2019-01-16T16:43:00Z">
        <w:r w:rsidR="00E67D74" w:rsidRPr="00EE59E6" w:rsidDel="009C3FBA">
          <w:rPr>
            <w:rFonts w:ascii="Helvetica" w:hAnsi="Helvetica" w:cs="Helvetica"/>
            <w:sz w:val="22"/>
            <w:szCs w:val="22"/>
            <w:lang w:val="en-US"/>
          </w:rPr>
          <w:delText xml:space="preserve"> et al. </w:delText>
        </w:r>
      </w:del>
      <w:r w:rsidR="00E67D74" w:rsidRPr="00EE59E6">
        <w:rPr>
          <w:rFonts w:ascii="Helvetica" w:hAnsi="Helvetica" w:cs="Helvetica"/>
          <w:sz w:val="22"/>
          <w:szCs w:val="22"/>
          <w:lang w:val="en-US"/>
        </w:rPr>
        <w:t>2018</w:t>
      </w:r>
      <w:ins w:id="83" w:author="Heather Kharouba" w:date="2019-01-16T16:43:00Z">
        <w:r w:rsidR="009C3FBA">
          <w:rPr>
            <w:rFonts w:ascii="Helvetica" w:hAnsi="Helvetica" w:cs="Helvetica"/>
            <w:sz w:val="22"/>
            <w:szCs w:val="22"/>
            <w:lang w:val="en-US"/>
          </w:rPr>
          <w:t>}</w:t>
        </w:r>
      </w:ins>
      <w:del w:id="84" w:author="Heather Kharouba" w:date="2019-01-16T16:43:00Z">
        <w:r w:rsidR="00E67D74" w:rsidRPr="00EE59E6" w:rsidDel="009C3FBA">
          <w:rPr>
            <w:rFonts w:ascii="Helvetica" w:hAnsi="Helvetica" w:cs="Helvetica"/>
            <w:sz w:val="22"/>
            <w:szCs w:val="22"/>
            <w:lang w:val="en-US"/>
          </w:rPr>
          <w:delText>)</w:delText>
        </w:r>
      </w:del>
      <w:r w:rsidR="00E67D74" w:rsidRPr="00EE59E6">
        <w:rPr>
          <w:rFonts w:ascii="Helvetica" w:hAnsi="Helvetica" w:cs="Helvetica"/>
          <w:sz w:val="22"/>
          <w:szCs w:val="22"/>
          <w:lang w:val="en-US"/>
        </w:rPr>
        <w:t>.</w:t>
      </w:r>
    </w:p>
    <w:p w14:paraId="28D22B79" w14:textId="7AB5DB3A"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w:t>
      </w:r>
      <w:ins w:id="85" w:author="Heather Kharouba" w:date="2019-01-16T16:44:00Z">
        <w:r w:rsidR="009C3FBA">
          <w:rPr>
            <w:rFonts w:ascii="Helvetica" w:hAnsi="Helvetica" w:cs="Helvetica"/>
            <w:sz w:val="22"/>
            <w:szCs w:val="22"/>
            <w:lang w:val="en-US"/>
          </w:rPr>
          <w:t>\</w:t>
        </w:r>
        <w:proofErr w:type="spellStart"/>
        <w:r w:rsidR="009C3FBA">
          <w:rPr>
            <w:rFonts w:ascii="Helvetica" w:hAnsi="Helvetica" w:cs="Helvetica"/>
            <w:sz w:val="22"/>
            <w:szCs w:val="22"/>
            <w:lang w:val="en-US"/>
          </w:rPr>
          <w:t>citeyearpar</w:t>
        </w:r>
      </w:ins>
      <w:proofErr w:type="spellEnd"/>
      <w:del w:id="86" w:author="Heather Kharouba" w:date="2019-01-16T16:44:00Z">
        <w:r w:rsidR="009705B6" w:rsidRPr="00AE69BC" w:rsidDel="009C3FBA">
          <w:rPr>
            <w:rFonts w:ascii="Helvetica" w:hAnsi="Helvetica" w:cs="Helvetica"/>
            <w:sz w:val="22"/>
            <w:szCs w:val="22"/>
            <w:lang w:val="en-US"/>
          </w:rPr>
          <w:delText>(</w:delText>
        </w:r>
      </w:del>
      <w:ins w:id="87" w:author="Heather Kharouba" w:date="2019-01-16T16:44:00Z">
        <w:r w:rsidR="009C3FBA">
          <w:rPr>
            <w:rFonts w:ascii="Helvetica" w:hAnsi="Helvetica" w:cs="Helvetica"/>
            <w:sz w:val="22"/>
            <w:szCs w:val="22"/>
            <w:lang w:val="en-US"/>
          </w:rPr>
          <w:t>{</w:t>
        </w:r>
      </w:ins>
      <w:ins w:id="88" w:author="Heather Kharouba" w:date="2019-01-16T16:49:00Z">
        <w:r w:rsidR="00211F3F">
          <w:rPr>
            <w:rFonts w:ascii="Helvetica" w:hAnsi="Helvetica" w:cs="Helvetica"/>
            <w:sz w:val="22"/>
            <w:szCs w:val="22"/>
            <w:lang w:val="en-US"/>
          </w:rPr>
          <w:t>cushing</w:t>
        </w:r>
      </w:ins>
      <w:r w:rsidR="009705B6" w:rsidRPr="00AE69BC">
        <w:rPr>
          <w:rFonts w:ascii="Helvetica" w:hAnsi="Helvetica" w:cs="Helvetica"/>
          <w:sz w:val="22"/>
          <w:szCs w:val="22"/>
          <w:lang w:val="en-US"/>
        </w:rPr>
        <w:t>1974</w:t>
      </w:r>
      <w:del w:id="89" w:author="Heather Kharouba" w:date="2019-01-16T16:44:00Z">
        <w:r w:rsidR="009705B6" w:rsidRPr="00AE69BC" w:rsidDel="009C3FBA">
          <w:rPr>
            <w:rFonts w:ascii="Helvetica" w:hAnsi="Helvetica" w:cs="Helvetica"/>
            <w:sz w:val="22"/>
            <w:szCs w:val="22"/>
            <w:lang w:val="en-US"/>
          </w:rPr>
          <w:delText>)</w:delText>
        </w:r>
      </w:del>
      <w:ins w:id="90" w:author="Heather Kharouba" w:date="2019-01-16T16:44:00Z">
        <w:r w:rsidR="009C3FBA">
          <w:rPr>
            <w:rFonts w:ascii="Helvetica" w:hAnsi="Helvetica" w:cs="Helvetica"/>
            <w:sz w:val="22"/>
            <w:szCs w:val="22"/>
            <w:lang w:val="en-US"/>
          </w:rPr>
          <w:t>}</w:t>
        </w:r>
      </w:ins>
      <w:r w:rsidR="009705B6" w:rsidRPr="00AE69BC">
        <w:rPr>
          <w:rFonts w:ascii="Helvetica" w:hAnsi="Helvetica" w:cs="Helvetica"/>
          <w:sz w:val="22"/>
          <w:szCs w:val="22"/>
          <w:lang w:val="en-US"/>
        </w:rPr>
        <w:t xml:space="preserve">,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ins w:id="91" w:author="Heather Kharouba" w:date="2019-01-16T17:02:00Z">
        <w:r w:rsidR="00942573">
          <w:rPr>
            <w:rFonts w:ascii="Helvetica" w:hAnsi="Helvetica" w:cs="Helvetica"/>
            <w:sz w:val="22"/>
            <w:szCs w:val="22"/>
            <w:lang w:val="en-US"/>
          </w:rPr>
          <w:t>\</w:t>
        </w:r>
        <w:proofErr w:type="spellStart"/>
        <w:proofErr w:type="gramStart"/>
        <w:r w:rsidR="00942573">
          <w:rPr>
            <w:rFonts w:ascii="Helvetica" w:hAnsi="Helvetica" w:cs="Helvetica"/>
            <w:sz w:val="22"/>
            <w:szCs w:val="22"/>
            <w:lang w:val="en-US"/>
          </w:rPr>
          <w:t>citep</w:t>
        </w:r>
        <w:proofErr w:type="spellEnd"/>
        <w:r w:rsidR="00942573">
          <w:rPr>
            <w:rFonts w:ascii="Helvetica" w:hAnsi="Helvetica" w:cs="Helvetica"/>
            <w:sz w:val="22"/>
            <w:szCs w:val="22"/>
            <w:lang w:val="en-US"/>
          </w:rPr>
          <w:t>[</w:t>
        </w:r>
      </w:ins>
      <w:proofErr w:type="gramEnd"/>
      <w:del w:id="92" w:author="Heather Kharouba" w:date="2019-01-16T17:03:00Z">
        <w:r w:rsidR="00F502F8" w:rsidDel="00942573">
          <w:rPr>
            <w:rFonts w:ascii="Helvetica" w:hAnsi="Helvetica" w:cs="Helvetica"/>
            <w:sz w:val="22"/>
            <w:szCs w:val="22"/>
            <w:lang w:val="en-US"/>
          </w:rPr>
          <w:delText>(</w:delText>
        </w:r>
      </w:del>
      <w:r w:rsidR="00A153B3">
        <w:rPr>
          <w:rFonts w:ascii="Helvetica" w:hAnsi="Helvetica" w:cs="Helvetica"/>
          <w:sz w:val="22"/>
          <w:szCs w:val="22"/>
          <w:lang w:val="en-US"/>
        </w:rPr>
        <w:t>e.g.,</w:t>
      </w:r>
      <w:ins w:id="93" w:author="Heather Kharouba" w:date="2019-01-16T17:03:00Z">
        <w:r w:rsidR="00942573">
          <w:rPr>
            <w:rFonts w:ascii="Helvetica" w:hAnsi="Helvetica" w:cs="Helvetica"/>
            <w:sz w:val="22"/>
            <w:szCs w:val="22"/>
            <w:lang w:val="en-US"/>
          </w:rPr>
          <w:t>]</w:t>
        </w:r>
      </w:ins>
      <w:del w:id="94" w:author="Heather Kharouba" w:date="2019-01-16T17:04:00Z">
        <w:r w:rsidR="00A153B3" w:rsidDel="00B71ED7">
          <w:rPr>
            <w:rFonts w:ascii="Helvetica" w:hAnsi="Helvetica" w:cs="Helvetica"/>
            <w:sz w:val="22"/>
            <w:szCs w:val="22"/>
            <w:lang w:val="en-US"/>
          </w:rPr>
          <w:delText xml:space="preserve"> </w:delText>
        </w:r>
      </w:del>
      <w:ins w:id="95" w:author="Heather Kharouba" w:date="2019-01-16T17:04:00Z">
        <w:r w:rsidR="00B71ED7">
          <w:rPr>
            <w:rFonts w:ascii="Helvetica" w:hAnsi="Helvetica" w:cs="Helvetica"/>
            <w:sz w:val="22"/>
            <w:szCs w:val="22"/>
            <w:lang w:val="en-US"/>
          </w:rPr>
          <w:t>[]</w:t>
        </w:r>
      </w:ins>
      <w:ins w:id="96" w:author="Heather Kharouba" w:date="2019-01-16T16:59:00Z">
        <w:r w:rsidR="00ED5091">
          <w:rPr>
            <w:rFonts w:ascii="Helvetica" w:hAnsi="Helvetica" w:cs="Helvetica"/>
            <w:sz w:val="22"/>
            <w:szCs w:val="22"/>
            <w:lang w:val="en-US"/>
          </w:rPr>
          <w:t>{</w:t>
        </w:r>
      </w:ins>
      <w:del w:id="97" w:author="Heather Kharouba" w:date="2019-01-16T17:00:00Z">
        <w:r w:rsidR="00A153B3" w:rsidDel="004C36DC">
          <w:rPr>
            <w:rFonts w:ascii="Helvetica" w:hAnsi="Helvetica" w:cs="Helvetica"/>
            <w:sz w:val="22"/>
            <w:szCs w:val="22"/>
            <w:lang w:val="en-US"/>
          </w:rPr>
          <w:delText>Miller-Rushing</w:delText>
        </w:r>
      </w:del>
      <w:ins w:id="98" w:author="Heather Kharouba" w:date="2019-01-16T17:00:00Z">
        <w:r w:rsidR="004C36DC">
          <w:rPr>
            <w:rFonts w:ascii="Helvetica" w:hAnsi="Helvetica" w:cs="Helvetica"/>
            <w:sz w:val="22"/>
            <w:szCs w:val="22"/>
            <w:lang w:val="en-US"/>
          </w:rPr>
          <w:t>millerrushing</w:t>
        </w:r>
      </w:ins>
      <w:del w:id="99" w:author="Heather Kharouba" w:date="2019-01-16T17:00:00Z">
        <w:r w:rsidR="00A153B3" w:rsidDel="004C36DC">
          <w:rPr>
            <w:rFonts w:ascii="Helvetica" w:hAnsi="Helvetica" w:cs="Helvetica"/>
            <w:sz w:val="22"/>
            <w:szCs w:val="22"/>
            <w:lang w:val="en-US"/>
          </w:rPr>
          <w:delText xml:space="preserve"> </w:delText>
        </w:r>
      </w:del>
      <w:r w:rsidR="00A153B3">
        <w:rPr>
          <w:rFonts w:ascii="Helvetica" w:hAnsi="Helvetica" w:cs="Helvetica"/>
          <w:sz w:val="22"/>
          <w:szCs w:val="22"/>
          <w:lang w:val="en-US"/>
        </w:rPr>
        <w:t>2010</w:t>
      </w:r>
      <w:ins w:id="100" w:author="Heather Kharouba" w:date="2019-01-16T17:03:00Z">
        <w:r w:rsidR="00454F28">
          <w:rPr>
            <w:rFonts w:ascii="Helvetica" w:hAnsi="Helvetica" w:cs="Helvetica"/>
            <w:sz w:val="22"/>
            <w:szCs w:val="22"/>
            <w:lang w:val="en-US"/>
          </w:rPr>
          <w:t>, r</w:t>
        </w:r>
      </w:ins>
      <w:del w:id="101" w:author="Heather Kharouba" w:date="2019-01-16T17:00:00Z">
        <w:r w:rsidR="00A153B3" w:rsidDel="004C36DC">
          <w:rPr>
            <w:rFonts w:ascii="Helvetica" w:hAnsi="Helvetica" w:cs="Helvetica"/>
            <w:sz w:val="22"/>
            <w:szCs w:val="22"/>
            <w:lang w:val="en-US"/>
          </w:rPr>
          <w:delText>;</w:delText>
        </w:r>
      </w:del>
      <w:del w:id="102" w:author="Heather Kharouba" w:date="2019-01-16T20:20:00Z">
        <w:r w:rsidR="00A153B3" w:rsidDel="00454F28">
          <w:rPr>
            <w:rFonts w:ascii="Helvetica" w:hAnsi="Helvetica" w:cs="Helvetica"/>
            <w:sz w:val="22"/>
            <w:szCs w:val="22"/>
            <w:lang w:val="en-US"/>
          </w:rPr>
          <w:delText xml:space="preserve"> R</w:delText>
        </w:r>
      </w:del>
      <w:r w:rsidR="00A153B3">
        <w:rPr>
          <w:rFonts w:ascii="Helvetica" w:hAnsi="Helvetica" w:cs="Helvetica"/>
          <w:sz w:val="22"/>
          <w:szCs w:val="22"/>
          <w:lang w:val="en-US"/>
        </w:rPr>
        <w:t>enner</w:t>
      </w:r>
      <w:del w:id="103" w:author="Heather Kharouba" w:date="2019-01-16T20:20:00Z">
        <w:r w:rsidR="00A153B3" w:rsidDel="00454F28">
          <w:rPr>
            <w:rFonts w:ascii="Helvetica" w:hAnsi="Helvetica" w:cs="Helvetica"/>
            <w:sz w:val="22"/>
            <w:szCs w:val="22"/>
            <w:lang w:val="en-US"/>
          </w:rPr>
          <w:delText xml:space="preserve"> and Zohner </w:delText>
        </w:r>
      </w:del>
      <w:r w:rsidR="00A153B3">
        <w:rPr>
          <w:rFonts w:ascii="Helvetica" w:hAnsi="Helvetica" w:cs="Helvetica"/>
          <w:sz w:val="22"/>
          <w:szCs w:val="22"/>
          <w:lang w:val="en-US"/>
        </w:rPr>
        <w:t>2018</w:t>
      </w:r>
      <w:ins w:id="104" w:author="Heather Kharouba" w:date="2019-01-16T20:20:00Z">
        <w:r w:rsidR="00454F28">
          <w:rPr>
            <w:rFonts w:ascii="Helvetica" w:hAnsi="Helvetica" w:cs="Helvetica"/>
            <w:sz w:val="22"/>
            <w:szCs w:val="22"/>
            <w:lang w:val="en-US"/>
          </w:rPr>
          <w:t>}</w:t>
        </w:r>
      </w:ins>
      <w:del w:id="105" w:author="Heather Kharouba" w:date="2019-01-16T20:20:00Z">
        <w:r w:rsidR="00F502F8" w:rsidDel="00454F28">
          <w:rPr>
            <w:rFonts w:ascii="Helvetica" w:hAnsi="Helvetica" w:cs="Helvetica"/>
            <w:sz w:val="22"/>
            <w:szCs w:val="22"/>
            <w:lang w:val="en-US"/>
          </w:rPr>
          <w:delText>)</w:delText>
        </w:r>
      </w:del>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1A2C89AF"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ins w:id="106" w:author="Heather Kharouba" w:date="2019-01-08T10:59:00Z">
        <w:r w:rsidR="00E86952">
          <w:rPr>
            <w:rFonts w:ascii="Helvetica" w:hAnsi="Helvetica" w:cs="Helvetica"/>
            <w:sz w:val="22"/>
            <w:szCs w:val="22"/>
            <w:lang w:val="en-US"/>
          </w:rPr>
          <w:t xml:space="preserve"> u</w:t>
        </w:r>
        <w:r w:rsidR="006E23F9">
          <w:rPr>
            <w:rFonts w:ascii="Helvetica" w:hAnsi="Helvetica" w:cs="Helvetica"/>
            <w:sz w:val="22"/>
            <w:szCs w:val="22"/>
            <w:lang w:val="en-US"/>
          </w:rPr>
          <w:t>sing</w:t>
        </w:r>
      </w:ins>
      <w:ins w:id="107" w:author="Heather Kharouba" w:date="2019-01-08T10:58:00Z">
        <w:r w:rsidR="006E23F9">
          <w:rPr>
            <w:rFonts w:ascii="Helvetica" w:hAnsi="Helvetica" w:cs="Helvetica"/>
            <w:sz w:val="22"/>
            <w:szCs w:val="22"/>
            <w:lang w:val="en-US"/>
          </w:rPr>
          <w:t xml:space="preserve"> a</w:t>
        </w:r>
      </w:ins>
      <w:ins w:id="108" w:author="Heather Kharouba" w:date="2019-01-08T11:00:00Z">
        <w:r w:rsidR="006E23F9">
          <w:rPr>
            <w:rFonts w:ascii="Helvetica" w:hAnsi="Helvetica" w:cs="Helvetica"/>
            <w:sz w:val="22"/>
            <w:szCs w:val="22"/>
            <w:lang w:val="en-US"/>
          </w:rPr>
          <w:t xml:space="preserve"> systematic</w:t>
        </w:r>
      </w:ins>
      <w:ins w:id="109" w:author="Heather Kharouba" w:date="2019-01-08T10:58:00Z">
        <w:r w:rsidR="006E23F9">
          <w:rPr>
            <w:rFonts w:ascii="Helvetica" w:hAnsi="Helvetica" w:cs="Helvetica"/>
            <w:sz w:val="22"/>
            <w:szCs w:val="22"/>
            <w:lang w:val="en-US"/>
          </w:rPr>
          <w:t xml:space="preserve">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ins>
      <w:ins w:id="110" w:author="Heather Kharouba" w:date="2019-01-13T20:42:00Z">
        <w:r w:rsidR="00E86952">
          <w:rPr>
            <w:rFonts w:ascii="Helvetica" w:hAnsi="Helvetica" w:cs="Helvetica"/>
            <w:sz w:val="22"/>
            <w:szCs w:val="22"/>
            <w:lang w:val="en-US"/>
          </w:rPr>
          <w:t>.</w:t>
        </w:r>
      </w:ins>
      <w:ins w:id="111" w:author="Heather Kharouba" w:date="2019-01-08T10:58:00Z">
        <w:r w:rsidR="00E86952">
          <w:rPr>
            <w:rFonts w:ascii="Helvetica" w:hAnsi="Helvetica" w:cs="Helvetica"/>
            <w:sz w:val="22"/>
            <w:szCs w:val="22"/>
            <w:lang w:val="en-US"/>
          </w:rPr>
          <w:t xml:space="preserve"> W</w:t>
        </w:r>
        <w:r w:rsidR="006E23F9">
          <w:rPr>
            <w:rFonts w:ascii="Helvetica" w:hAnsi="Helvetica" w:cs="Helvetica"/>
            <w:sz w:val="22"/>
            <w:szCs w:val="22"/>
            <w:lang w:val="en-US"/>
          </w:rPr>
          <w:t>e</w:t>
        </w:r>
      </w:ins>
      <w:ins w:id="112" w:author="Heather Kharouba" w:date="2019-01-13T20:42:00Z">
        <w:r w:rsidR="00E86952">
          <w:rPr>
            <w:rFonts w:ascii="Helvetica" w:hAnsi="Helvetica" w:cs="Helvetica"/>
            <w:sz w:val="22"/>
            <w:szCs w:val="22"/>
            <w:lang w:val="en-US"/>
          </w:rPr>
          <w:t xml:space="preserve"> then</w:t>
        </w:r>
      </w:ins>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8F92FF8"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w:t>
      </w:r>
      <w:r w:rsidR="002B5922" w:rsidRPr="00AE69BC">
        <w:rPr>
          <w:rFonts w:ascii="Helvetica" w:hAnsi="Helvetica" w:cs="Helvetica"/>
          <w:sz w:val="22"/>
          <w:szCs w:val="22"/>
          <w:lang w:val="en-US"/>
        </w:rPr>
        <w:lastRenderedPageBreak/>
        <w:t>consumer and its resource</w:t>
      </w:r>
      <w:r w:rsidR="00694F59" w:rsidRPr="00AE69BC">
        <w:rPr>
          <w:rFonts w:ascii="Helvetica" w:hAnsi="Helvetica" w:cs="Helvetica"/>
          <w:sz w:val="22"/>
          <w:szCs w:val="22"/>
          <w:lang w:val="en-US"/>
        </w:rPr>
        <w:t xml:space="preserve"> </w:t>
      </w:r>
      <w:ins w:id="113" w:author="Heather Kharouba" w:date="2019-01-16T20:21:00Z">
        <w:r w:rsidR="00ED2938">
          <w:rPr>
            <w:rFonts w:ascii="Helvetica" w:hAnsi="Helvetica" w:cs="Helvetica"/>
            <w:sz w:val="22"/>
            <w:szCs w:val="22"/>
            <w:lang w:val="en-US"/>
          </w:rPr>
          <w:t>\</w:t>
        </w:r>
        <w:proofErr w:type="spellStart"/>
        <w:proofErr w:type="gramStart"/>
        <w:r w:rsidR="00ED2938">
          <w:rPr>
            <w:rFonts w:ascii="Helvetica" w:hAnsi="Helvetica" w:cs="Helvetica"/>
            <w:sz w:val="22"/>
            <w:szCs w:val="22"/>
            <w:lang w:val="en-US"/>
          </w:rPr>
          <w:t>citep</w:t>
        </w:r>
        <w:proofErr w:type="spellEnd"/>
        <w:r w:rsidR="00ED2938">
          <w:rPr>
            <w:rFonts w:ascii="Helvetica" w:hAnsi="Helvetica" w:cs="Helvetica"/>
            <w:sz w:val="22"/>
            <w:szCs w:val="22"/>
            <w:lang w:val="en-US"/>
          </w:rPr>
          <w:t>[</w:t>
        </w:r>
        <w:proofErr w:type="gramEnd"/>
        <w:r w:rsidR="00ED2938">
          <w:rPr>
            <w:rFonts w:ascii="Helvetica" w:hAnsi="Helvetica" w:cs="Helvetica"/>
            <w:sz w:val="22"/>
            <w:szCs w:val="22"/>
            <w:lang w:val="en-US"/>
          </w:rPr>
          <w:t>;Figure 1]{</w:t>
        </w:r>
      </w:ins>
      <w:del w:id="114" w:author="Heather Kharouba" w:date="2019-01-16T20:21:00Z">
        <w:r w:rsidR="00694F59" w:rsidRPr="00AE69BC" w:rsidDel="00ED2938">
          <w:rPr>
            <w:rFonts w:ascii="Helvetica" w:hAnsi="Helvetica" w:cs="Helvetica"/>
            <w:sz w:val="22"/>
            <w:szCs w:val="22"/>
            <w:lang w:val="en-US"/>
          </w:rPr>
          <w:delText>(</w:delText>
        </w:r>
      </w:del>
      <w:ins w:id="115" w:author="Heather Kharouba" w:date="2019-01-16T20:21:00Z">
        <w:r w:rsidR="00ED2938">
          <w:rPr>
            <w:rFonts w:ascii="Helvetica" w:hAnsi="Helvetica" w:cs="Helvetica"/>
            <w:sz w:val="22"/>
            <w:szCs w:val="22"/>
            <w:lang w:val="en-US"/>
          </w:rPr>
          <w:t>cushing1974</w:t>
        </w:r>
      </w:ins>
      <w:del w:id="116" w:author="Heather Kharouba" w:date="2019-01-16T20:21:00Z">
        <w:r w:rsidR="00694F59" w:rsidRPr="00AE69BC" w:rsidDel="00ED2938">
          <w:rPr>
            <w:rFonts w:ascii="Helvetica" w:hAnsi="Helvetica" w:cs="Helvetica"/>
            <w:sz w:val="22"/>
            <w:szCs w:val="22"/>
            <w:lang w:val="en-US"/>
          </w:rPr>
          <w:delText>1974</w:delText>
        </w:r>
        <w:r w:rsidR="00A87C4C" w:rsidRPr="00AE69BC" w:rsidDel="00ED2938">
          <w:rPr>
            <w:rFonts w:ascii="Helvetica" w:hAnsi="Helvetica" w:cs="Helvetica"/>
            <w:sz w:val="22"/>
            <w:szCs w:val="22"/>
            <w:lang w:val="en-US"/>
          </w:rPr>
          <w:delText>; Figure 1</w:delText>
        </w:r>
      </w:del>
      <w:ins w:id="117" w:author="Heather Kharouba" w:date="2019-01-16T20:21:00Z">
        <w:r w:rsidR="00ED2938">
          <w:rPr>
            <w:rFonts w:ascii="Helvetica" w:hAnsi="Helvetica" w:cs="Helvetica"/>
            <w:sz w:val="22"/>
            <w:szCs w:val="22"/>
            <w:lang w:val="en-US"/>
          </w:rPr>
          <w:t>}</w:t>
        </w:r>
      </w:ins>
      <w:del w:id="118" w:author="Heather Kharouba" w:date="2019-01-16T20:21:00Z">
        <w:r w:rsidR="00521116" w:rsidDel="00ED2938">
          <w:rPr>
            <w:rFonts w:ascii="Helvetica" w:hAnsi="Helvetica" w:cs="Helvetica"/>
            <w:sz w:val="22"/>
            <w:szCs w:val="22"/>
            <w:lang w:val="en-US"/>
          </w:rPr>
          <w:delText>)</w:delText>
        </w:r>
      </w:del>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w:t>
      </w:r>
      <w:r w:rsidR="00770BC0" w:rsidRPr="00036AA3">
        <w:rPr>
          <w:rFonts w:ascii="Helvetica" w:hAnsi="Helvetica" w:cs="Helvetica"/>
          <w:sz w:val="22"/>
          <w:szCs w:val="22"/>
          <w:highlight w:val="yellow"/>
          <w:lang w:val="en-US"/>
          <w:rPrChange w:id="119" w:author="Heather Kharouba" w:date="2019-01-16T20:23:00Z">
            <w:rPr>
              <w:rFonts w:ascii="Helvetica" w:hAnsi="Helvetica" w:cs="Helvetica"/>
              <w:sz w:val="22"/>
              <w:szCs w:val="22"/>
              <w:lang w:val="en-US"/>
            </w:rPr>
          </w:rPrChange>
        </w:rPr>
        <w:t>CITES</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0264EA91"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118F9D8F"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ins w:id="120" w:author="Heather Kharouba" w:date="2019-01-16T20:27:00Z">
        <w:r w:rsidR="00036AA3">
          <w:rPr>
            <w:rFonts w:ascii="Helvetica" w:hAnsi="Helvetica" w:cs="Helvetica"/>
            <w:sz w:val="22"/>
            <w:szCs w:val="22"/>
            <w:lang w:val="en-US"/>
          </w:rPr>
          <w:t>\</w:t>
        </w:r>
        <w:proofErr w:type="spellStart"/>
        <w:proofErr w:type="gramStart"/>
        <w:r w:rsidR="00036AA3">
          <w:rPr>
            <w:rFonts w:ascii="Helvetica" w:hAnsi="Helvetica" w:cs="Helvetica"/>
            <w:sz w:val="22"/>
            <w:szCs w:val="22"/>
            <w:lang w:val="en-US"/>
          </w:rPr>
          <w:t>citep</w:t>
        </w:r>
        <w:proofErr w:type="spellEnd"/>
        <w:r w:rsidR="00036AA3">
          <w:rPr>
            <w:rFonts w:ascii="Helvetica" w:hAnsi="Helvetica" w:cs="Helvetica"/>
            <w:sz w:val="22"/>
            <w:szCs w:val="22"/>
            <w:lang w:val="en-US"/>
          </w:rPr>
          <w:t>[</w:t>
        </w:r>
        <w:proofErr w:type="gramEnd"/>
        <w:r w:rsidR="00036AA3" w:rsidRPr="00AE69BC">
          <w:rPr>
            <w:rFonts w:ascii="Helvetica" w:hAnsi="Helvetica" w:cs="Helvetica"/>
            <w:sz w:val="22"/>
            <w:szCs w:val="22"/>
            <w:lang w:val="en-US"/>
          </w:rPr>
          <w:t>i.e., strong interaction strength, bottom-up control;</w:t>
        </w:r>
        <w:r w:rsidR="00036AA3">
          <w:rPr>
            <w:rFonts w:ascii="Helvetica" w:hAnsi="Helvetica" w:cs="Helvetica"/>
            <w:sz w:val="22"/>
            <w:szCs w:val="22"/>
            <w:lang w:val="en-US"/>
          </w:rPr>
          <w:t>][]</w:t>
        </w:r>
        <w:r w:rsidR="00036AA3" w:rsidRPr="00AE69BC">
          <w:rPr>
            <w:rFonts w:ascii="Helvetica" w:hAnsi="Helvetica" w:cs="Helvetica"/>
            <w:sz w:val="22"/>
            <w:szCs w:val="22"/>
            <w:lang w:val="en-US"/>
          </w:rPr>
          <w:t xml:space="preserve"> </w:t>
        </w:r>
        <w:r w:rsidR="00036AA3">
          <w:rPr>
            <w:rFonts w:ascii="Helvetica" w:hAnsi="Helvetica" w:cs="Helvetica"/>
            <w:sz w:val="22"/>
            <w:szCs w:val="22"/>
            <w:lang w:val="en-US"/>
          </w:rPr>
          <w:t>{</w:t>
        </w:r>
      </w:ins>
      <w:del w:id="121" w:author="Heather Kharouba" w:date="2019-01-16T20:27:00Z">
        <w:r w:rsidR="0066705A" w:rsidRPr="00AE69BC" w:rsidDel="00036AA3">
          <w:rPr>
            <w:rFonts w:ascii="Helvetica" w:hAnsi="Helvetica" w:cs="Helvetica"/>
            <w:sz w:val="22"/>
            <w:szCs w:val="22"/>
            <w:lang w:val="en-US"/>
          </w:rPr>
          <w:delText>(i.e.</w:delText>
        </w:r>
        <w:r w:rsidR="00EF1902" w:rsidRPr="00AE69BC" w:rsidDel="00036AA3">
          <w:rPr>
            <w:rFonts w:ascii="Helvetica" w:hAnsi="Helvetica" w:cs="Helvetica"/>
            <w:sz w:val="22"/>
            <w:szCs w:val="22"/>
            <w:lang w:val="en-US"/>
          </w:rPr>
          <w:delText>,</w:delText>
        </w:r>
        <w:r w:rsidR="0066705A" w:rsidRPr="00AE69BC" w:rsidDel="00036AA3">
          <w:rPr>
            <w:rFonts w:ascii="Helvetica" w:hAnsi="Helvetica" w:cs="Helvetica"/>
            <w:sz w:val="22"/>
            <w:szCs w:val="22"/>
            <w:lang w:val="en-US"/>
          </w:rPr>
          <w:delText xml:space="preserve"> strong interaction strength</w:delText>
        </w:r>
        <w:r w:rsidR="00D12F6F" w:rsidRPr="00AE69BC" w:rsidDel="00036AA3">
          <w:rPr>
            <w:rFonts w:ascii="Helvetica" w:hAnsi="Helvetica" w:cs="Helvetica"/>
            <w:sz w:val="22"/>
            <w:szCs w:val="22"/>
            <w:lang w:val="en-US"/>
          </w:rPr>
          <w:delText>, bottom-up control</w:delText>
        </w:r>
        <w:r w:rsidR="003B3CA6" w:rsidRPr="00AE69BC" w:rsidDel="00036AA3">
          <w:rPr>
            <w:rFonts w:ascii="Helvetica" w:hAnsi="Helvetica" w:cs="Helvetica"/>
            <w:sz w:val="22"/>
            <w:szCs w:val="22"/>
            <w:lang w:val="en-US"/>
          </w:rPr>
          <w:delText xml:space="preserve">; </w:delText>
        </w:r>
      </w:del>
      <w:del w:id="122" w:author="Heather Kharouba" w:date="2019-01-16T20:26:00Z">
        <w:r w:rsidR="003B3CA6" w:rsidRPr="00AE69BC" w:rsidDel="00036AA3">
          <w:rPr>
            <w:rFonts w:ascii="Helvetica" w:hAnsi="Helvetica" w:cs="Helvetica"/>
            <w:sz w:val="22"/>
            <w:szCs w:val="22"/>
            <w:lang w:val="en-US"/>
          </w:rPr>
          <w:delText>Cury et al,</w:delText>
        </w:r>
      </w:del>
      <w:ins w:id="123" w:author="Heather Kharouba" w:date="2019-01-16T20:26:00Z">
        <w:r w:rsidR="00036AA3">
          <w:rPr>
            <w:rFonts w:ascii="Helvetica" w:hAnsi="Helvetica" w:cs="Helvetica"/>
            <w:sz w:val="22"/>
            <w:szCs w:val="22"/>
            <w:lang w:val="en-US"/>
          </w:rPr>
          <w:t>cury</w:t>
        </w:r>
      </w:ins>
      <w:del w:id="124" w:author="Heather Kharouba" w:date="2019-01-16T20:26:00Z">
        <w:r w:rsidR="003B3CA6" w:rsidRPr="00AE69BC" w:rsidDel="00036AA3">
          <w:rPr>
            <w:rFonts w:ascii="Helvetica" w:hAnsi="Helvetica" w:cs="Helvetica"/>
            <w:sz w:val="22"/>
            <w:szCs w:val="22"/>
            <w:lang w:val="en-US"/>
          </w:rPr>
          <w:delText xml:space="preserve"> </w:delText>
        </w:r>
      </w:del>
      <w:r w:rsidR="003B3CA6" w:rsidRPr="00AE69BC">
        <w:rPr>
          <w:rFonts w:ascii="Helvetica" w:hAnsi="Helvetica" w:cs="Helvetica"/>
          <w:sz w:val="22"/>
          <w:szCs w:val="22"/>
          <w:lang w:val="en-US"/>
        </w:rPr>
        <w:t>2003</w:t>
      </w:r>
      <w:ins w:id="125" w:author="Heather Kharouba" w:date="2019-01-16T20:27:00Z">
        <w:r w:rsidR="00036AA3">
          <w:rPr>
            <w:rFonts w:ascii="Helvetica" w:hAnsi="Helvetica" w:cs="Helvetica"/>
            <w:sz w:val="22"/>
            <w:szCs w:val="22"/>
            <w:lang w:val="en-US"/>
          </w:rPr>
          <w:t>}</w:t>
        </w:r>
      </w:ins>
      <w:del w:id="126" w:author="Heather Kharouba" w:date="2019-01-16T20:27:00Z">
        <w:r w:rsidR="0066705A" w:rsidRPr="00AE69BC" w:rsidDel="00036AA3">
          <w:rPr>
            <w:rFonts w:ascii="Helvetica" w:hAnsi="Helvetica" w:cs="Helvetica"/>
            <w:sz w:val="22"/>
            <w:szCs w:val="22"/>
            <w:lang w:val="en-US"/>
          </w:rPr>
          <w:delText>)</w:delText>
        </w:r>
      </w:del>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w:t>
      </w:r>
      <w:ins w:id="127" w:author="Heather Kharouba" w:date="2019-01-16T20:27:00Z">
        <w:r w:rsidR="00036AA3">
          <w:rPr>
            <w:rFonts w:ascii="Helvetica" w:hAnsi="Helvetica" w:cs="Helvetica"/>
            <w:sz w:val="22"/>
            <w:szCs w:val="22"/>
            <w:lang w:val="en-US"/>
          </w:rPr>
          <w:t>\</w:t>
        </w:r>
        <w:proofErr w:type="spellStart"/>
        <w:proofErr w:type="gramStart"/>
        <w:r w:rsidR="00036AA3">
          <w:rPr>
            <w:rFonts w:ascii="Helvetica" w:hAnsi="Helvetica" w:cs="Helvetica"/>
            <w:sz w:val="22"/>
            <w:szCs w:val="22"/>
            <w:lang w:val="en-US"/>
          </w:rPr>
          <w:t>citep</w:t>
        </w:r>
        <w:proofErr w:type="spellEnd"/>
        <w:r w:rsidR="00036AA3">
          <w:rPr>
            <w:rFonts w:ascii="Helvetica" w:hAnsi="Helvetica" w:cs="Helvetica"/>
            <w:sz w:val="22"/>
            <w:szCs w:val="22"/>
            <w:lang w:val="en-US"/>
          </w:rPr>
          <w:t>[</w:t>
        </w:r>
      </w:ins>
      <w:proofErr w:type="gramEnd"/>
      <w:del w:id="128" w:author="Heather Kharouba" w:date="2019-01-16T20:27:00Z">
        <w:r w:rsidR="00D12F6F" w:rsidRPr="00AE69BC" w:rsidDel="00036AA3">
          <w:rPr>
            <w:rFonts w:ascii="Helvetica" w:hAnsi="Helvetica" w:cs="Helvetica"/>
            <w:sz w:val="22"/>
            <w:szCs w:val="22"/>
            <w:lang w:val="en-US"/>
          </w:rPr>
          <w:delText>(</w:delText>
        </w:r>
      </w:del>
      <w:r w:rsidR="00D12F6F" w:rsidRPr="00AE69BC">
        <w:rPr>
          <w:rFonts w:ascii="Helvetica" w:hAnsi="Helvetica" w:cs="Helvetica"/>
          <w:sz w:val="22"/>
          <w:szCs w:val="22"/>
          <w:lang w:val="en-US"/>
        </w:rPr>
        <w:t>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ins w:id="129" w:author="Heather Kharouba" w:date="2019-01-16T20:27:00Z">
        <w:r w:rsidR="00036AA3">
          <w:rPr>
            <w:rFonts w:ascii="Helvetica" w:hAnsi="Helvetica" w:cs="Helvetica"/>
            <w:sz w:val="22"/>
            <w:szCs w:val="22"/>
            <w:lang w:val="en-US"/>
          </w:rPr>
          <w:t>][]{</w:t>
        </w:r>
      </w:ins>
      <w:del w:id="130" w:author="Heather Kharouba" w:date="2019-01-16T20:27:00Z">
        <w:r w:rsidR="00400C45" w:rsidDel="00036AA3">
          <w:rPr>
            <w:rFonts w:ascii="Helvetica" w:hAnsi="Helvetica" w:cs="Helvetica"/>
            <w:sz w:val="22"/>
            <w:szCs w:val="22"/>
            <w:lang w:val="en-US"/>
          </w:rPr>
          <w:delText xml:space="preserve"> </w:delText>
        </w:r>
      </w:del>
      <w:ins w:id="131" w:author="Heather Kharouba" w:date="2019-01-16T20:29:00Z">
        <w:r w:rsidR="00670BEA">
          <w:rPr>
            <w:rFonts w:ascii="Helvetica" w:hAnsi="Helvetica" w:cs="Helvetica"/>
            <w:sz w:val="22"/>
            <w:szCs w:val="22"/>
            <w:lang w:val="en-US"/>
          </w:rPr>
          <w:t>d</w:t>
        </w:r>
      </w:ins>
      <w:del w:id="132" w:author="Heather Kharouba" w:date="2019-01-16T20:29:00Z">
        <w:r w:rsidR="00400C45" w:rsidDel="00670BEA">
          <w:rPr>
            <w:rFonts w:ascii="Helvetica" w:hAnsi="Helvetica" w:cs="Helvetica"/>
            <w:sz w:val="22"/>
            <w:szCs w:val="22"/>
            <w:lang w:val="en-US"/>
          </w:rPr>
          <w:delText>D</w:delText>
        </w:r>
      </w:del>
      <w:r w:rsidR="00400C45">
        <w:rPr>
          <w:rFonts w:ascii="Helvetica" w:hAnsi="Helvetica" w:cs="Helvetica"/>
          <w:sz w:val="22"/>
          <w:szCs w:val="22"/>
          <w:lang w:val="en-US"/>
        </w:rPr>
        <w:t>urant</w:t>
      </w:r>
      <w:del w:id="133" w:author="Heather Kharouba" w:date="2019-01-16T20:29:00Z">
        <w:r w:rsidR="00400C45" w:rsidDel="00670BEA">
          <w:rPr>
            <w:rFonts w:ascii="Helvetica" w:hAnsi="Helvetica" w:cs="Helvetica"/>
            <w:sz w:val="22"/>
            <w:szCs w:val="22"/>
            <w:lang w:val="en-US"/>
          </w:rPr>
          <w:delText xml:space="preserve"> et al. </w:delText>
        </w:r>
      </w:del>
      <w:r w:rsidR="00400C45">
        <w:rPr>
          <w:rFonts w:ascii="Helvetica" w:hAnsi="Helvetica" w:cs="Helvetica"/>
          <w:sz w:val="22"/>
          <w:szCs w:val="22"/>
          <w:lang w:val="en-US"/>
        </w:rPr>
        <w:t>2005</w:t>
      </w:r>
      <w:ins w:id="134" w:author="Heather Kharouba" w:date="2019-01-16T20:28:00Z">
        <w:r w:rsidR="00670BEA">
          <w:rPr>
            <w:rFonts w:ascii="Helvetica" w:hAnsi="Helvetica" w:cs="Helvetica"/>
            <w:sz w:val="22"/>
            <w:szCs w:val="22"/>
            <w:lang w:val="en-US"/>
          </w:rPr>
          <w:t>, d</w:t>
        </w:r>
      </w:ins>
      <w:del w:id="135" w:author="Heather Kharouba" w:date="2019-01-16T20:28:00Z">
        <w:r w:rsidR="00400C45" w:rsidDel="00670BEA">
          <w:rPr>
            <w:rFonts w:ascii="Helvetica" w:hAnsi="Helvetica" w:cs="Helvetica"/>
            <w:sz w:val="22"/>
            <w:szCs w:val="22"/>
            <w:lang w:val="en-US"/>
          </w:rPr>
          <w:delText xml:space="preserve">; </w:delText>
        </w:r>
        <w:r w:rsidR="00EF1902" w:rsidRPr="00AE69BC" w:rsidDel="00670BEA">
          <w:rPr>
            <w:rFonts w:ascii="Helvetica" w:hAnsi="Helvetica" w:cs="Helvetica"/>
            <w:sz w:val="22"/>
            <w:szCs w:val="22"/>
            <w:lang w:val="en-US"/>
          </w:rPr>
          <w:delText>D</w:delText>
        </w:r>
      </w:del>
      <w:r w:rsidR="00EF1902" w:rsidRPr="00AE69BC">
        <w:rPr>
          <w:rFonts w:ascii="Helvetica" w:hAnsi="Helvetica" w:cs="Helvetica"/>
          <w:sz w:val="22"/>
          <w:szCs w:val="22"/>
          <w:lang w:val="en-US"/>
        </w:rPr>
        <w:t>uran</w:t>
      </w:r>
      <w:ins w:id="136" w:author="Heather Kharouba" w:date="2019-01-16T20:28:00Z">
        <w:r w:rsidR="00670BEA">
          <w:rPr>
            <w:rFonts w:ascii="Helvetica" w:hAnsi="Helvetica" w:cs="Helvetica"/>
            <w:sz w:val="22"/>
            <w:szCs w:val="22"/>
            <w:lang w:val="en-US"/>
          </w:rPr>
          <w:t>t</w:t>
        </w:r>
      </w:ins>
      <w:del w:id="137" w:author="Heather Kharouba" w:date="2019-01-16T20:28:00Z">
        <w:r w:rsidR="00EF1902" w:rsidRPr="00AE69BC" w:rsidDel="00670BEA">
          <w:rPr>
            <w:rFonts w:ascii="Helvetica" w:hAnsi="Helvetica" w:cs="Helvetica"/>
            <w:sz w:val="22"/>
            <w:szCs w:val="22"/>
            <w:lang w:val="en-US"/>
          </w:rPr>
          <w:delText xml:space="preserve">t et al. </w:delText>
        </w:r>
      </w:del>
      <w:r w:rsidR="00EF1902" w:rsidRPr="00AE69BC">
        <w:rPr>
          <w:rFonts w:ascii="Helvetica" w:hAnsi="Helvetica" w:cs="Helvetica"/>
          <w:sz w:val="22"/>
          <w:szCs w:val="22"/>
          <w:lang w:val="en-US"/>
        </w:rPr>
        <w:t>2007</w:t>
      </w:r>
      <w:ins w:id="138" w:author="Heather Kharouba" w:date="2019-01-16T20:29:00Z">
        <w:r w:rsidR="00670BEA">
          <w:rPr>
            <w:rFonts w:ascii="Helvetica" w:hAnsi="Helvetica" w:cs="Helvetica"/>
            <w:sz w:val="22"/>
            <w:szCs w:val="22"/>
            <w:lang w:val="en-US"/>
          </w:rPr>
          <w:t>}</w:t>
        </w:r>
      </w:ins>
      <w:del w:id="139" w:author="Heather Kharouba" w:date="2019-01-16T20:29:00Z">
        <w:r w:rsidR="00EF1902" w:rsidRPr="00AE69BC" w:rsidDel="00670BEA">
          <w:rPr>
            <w:rFonts w:ascii="Helvetica" w:hAnsi="Helvetica" w:cs="Helvetica"/>
            <w:sz w:val="22"/>
            <w:szCs w:val="22"/>
            <w:lang w:val="en-US"/>
          </w:rPr>
          <w:delText>)</w:delText>
        </w:r>
      </w:del>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795F7A2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ins w:id="140" w:author="Heather Kharouba" w:date="2019-01-16T20:29:00Z">
        <w:r w:rsidR="000F3C45">
          <w:rPr>
            <w:rFonts w:ascii="Helvetica" w:hAnsi="Helvetica" w:cs="Helvetica"/>
            <w:sz w:val="22"/>
            <w:szCs w:val="22"/>
            <w:lang w:val="en-US"/>
          </w:rPr>
          <w:t>\</w:t>
        </w:r>
        <w:proofErr w:type="spellStart"/>
        <w:proofErr w:type="gramStart"/>
        <w:r w:rsidR="000F3C45">
          <w:rPr>
            <w:rFonts w:ascii="Helvetica" w:hAnsi="Helvetica" w:cs="Helvetica"/>
            <w:sz w:val="22"/>
            <w:szCs w:val="22"/>
            <w:lang w:val="en-US"/>
          </w:rPr>
          <w:t>citep</w:t>
        </w:r>
        <w:proofErr w:type="spellEnd"/>
        <w:r w:rsidR="000F3C45">
          <w:rPr>
            <w:rFonts w:ascii="Helvetica" w:hAnsi="Helvetica" w:cs="Helvetica"/>
            <w:sz w:val="22"/>
            <w:szCs w:val="22"/>
            <w:lang w:val="en-US"/>
          </w:rPr>
          <w:t>{</w:t>
        </w:r>
      </w:ins>
      <w:proofErr w:type="gramEnd"/>
      <w:del w:id="141" w:author="Heather Kharouba" w:date="2019-01-16T20:29:00Z">
        <w:r w:rsidR="00694F59" w:rsidRPr="00452A69" w:rsidDel="000F3C45">
          <w:rPr>
            <w:rFonts w:ascii="Helvetica" w:hAnsi="Helvetica" w:cs="Helvetica"/>
            <w:sz w:val="22"/>
            <w:szCs w:val="22"/>
            <w:lang w:val="en-US"/>
          </w:rPr>
          <w:delText>(</w:delText>
        </w:r>
      </w:del>
      <w:ins w:id="142" w:author="Heather Kharouba" w:date="2019-01-16T20:29:00Z">
        <w:r w:rsidR="000F3C45">
          <w:rPr>
            <w:rFonts w:ascii="Helvetica" w:hAnsi="Helvetica" w:cs="Helvetica"/>
            <w:sz w:val="22"/>
            <w:szCs w:val="22"/>
            <w:lang w:val="en-US"/>
          </w:rPr>
          <w:t>d</w:t>
        </w:r>
      </w:ins>
      <w:del w:id="143" w:author="Heather Kharouba" w:date="2019-01-16T20:29:00Z">
        <w:r w:rsidR="00694F59" w:rsidRPr="00452A69" w:rsidDel="000F3C45">
          <w:rPr>
            <w:rFonts w:ascii="Helvetica" w:hAnsi="Helvetica" w:cs="Helvetica"/>
            <w:sz w:val="22"/>
            <w:szCs w:val="22"/>
            <w:lang w:val="en-US"/>
          </w:rPr>
          <w:delText>D</w:delText>
        </w:r>
      </w:del>
      <w:r w:rsidR="00694F59" w:rsidRPr="00452A69">
        <w:rPr>
          <w:rFonts w:ascii="Helvetica" w:hAnsi="Helvetica" w:cs="Helvetica"/>
          <w:sz w:val="22"/>
          <w:szCs w:val="22"/>
          <w:lang w:val="en-US"/>
        </w:rPr>
        <w:t>urant</w:t>
      </w:r>
      <w:del w:id="144" w:author="Heather Kharouba" w:date="2019-01-16T20:30:00Z">
        <w:r w:rsidR="00694F59" w:rsidRPr="00452A69" w:rsidDel="000F3C45">
          <w:rPr>
            <w:rFonts w:ascii="Helvetica" w:hAnsi="Helvetica" w:cs="Helvetica"/>
            <w:sz w:val="22"/>
            <w:szCs w:val="22"/>
            <w:lang w:val="en-US"/>
          </w:rPr>
          <w:delText xml:space="preserve"> </w:delText>
        </w:r>
      </w:del>
      <w:del w:id="145" w:author="Heather Kharouba" w:date="2019-01-16T20:29:00Z">
        <w:r w:rsidR="00694F59" w:rsidRPr="00452A69" w:rsidDel="000F3C45">
          <w:rPr>
            <w:rFonts w:ascii="Helvetica" w:hAnsi="Helvetica" w:cs="Helvetica"/>
            <w:sz w:val="22"/>
            <w:szCs w:val="22"/>
            <w:lang w:val="en-US"/>
          </w:rPr>
          <w:delText>et al.</w:delText>
        </w:r>
        <w:r w:rsidR="00A271EC" w:rsidRPr="00452A69" w:rsidDel="000F3C45">
          <w:rPr>
            <w:rFonts w:ascii="Helvetica" w:hAnsi="Helvetica" w:cs="Helvetica"/>
            <w:sz w:val="22"/>
            <w:szCs w:val="22"/>
            <w:lang w:val="en-US"/>
          </w:rPr>
          <w:delText xml:space="preserve"> </w:delText>
        </w:r>
      </w:del>
      <w:r w:rsidR="00A271EC" w:rsidRPr="00452A69">
        <w:rPr>
          <w:rFonts w:ascii="Helvetica" w:hAnsi="Helvetica" w:cs="Helvetica"/>
          <w:sz w:val="22"/>
          <w:szCs w:val="22"/>
          <w:lang w:val="en-US"/>
        </w:rPr>
        <w:t xml:space="preserve">2007, </w:t>
      </w:r>
      <w:ins w:id="146" w:author="Heather Kharouba" w:date="2019-01-16T20:31:00Z">
        <w:r w:rsidR="000F3C45">
          <w:rPr>
            <w:rFonts w:ascii="Helvetica" w:hAnsi="Helvetica" w:cs="Helvetica"/>
            <w:sz w:val="22"/>
            <w:szCs w:val="22"/>
            <w:lang w:val="en-US"/>
          </w:rPr>
          <w:t>l</w:t>
        </w:r>
      </w:ins>
      <w:del w:id="147" w:author="Heather Kharouba" w:date="2019-01-16T20:31:00Z">
        <w:r w:rsidR="00A271EC" w:rsidRPr="00452A69" w:rsidDel="000F3C45">
          <w:rPr>
            <w:rFonts w:ascii="Helvetica" w:hAnsi="Helvetica" w:cs="Helvetica"/>
            <w:sz w:val="22"/>
            <w:szCs w:val="22"/>
            <w:lang w:val="en-US"/>
          </w:rPr>
          <w:delText>L</w:delText>
        </w:r>
      </w:del>
      <w:r w:rsidR="00A271EC" w:rsidRPr="00452A69">
        <w:rPr>
          <w:rFonts w:ascii="Helvetica" w:hAnsi="Helvetica" w:cs="Helvetica"/>
          <w:sz w:val="22"/>
          <w:szCs w:val="22"/>
          <w:lang w:val="en-US"/>
        </w:rPr>
        <w:t>eggett</w:t>
      </w:r>
      <w:del w:id="148" w:author="Heather Kharouba" w:date="2019-01-16T20:31:00Z">
        <w:r w:rsidR="00A271EC" w:rsidRPr="00452A69" w:rsidDel="000F3C45">
          <w:rPr>
            <w:rFonts w:ascii="Helvetica" w:hAnsi="Helvetica" w:cs="Helvetica"/>
            <w:sz w:val="22"/>
            <w:szCs w:val="22"/>
            <w:lang w:val="en-US"/>
          </w:rPr>
          <w:delText xml:space="preserve"> and DeBlois </w:delText>
        </w:r>
      </w:del>
      <w:r w:rsidR="00A271EC" w:rsidRPr="00452A69">
        <w:rPr>
          <w:rFonts w:ascii="Helvetica" w:hAnsi="Helvetica" w:cs="Helvetica"/>
          <w:sz w:val="22"/>
          <w:szCs w:val="22"/>
          <w:lang w:val="en-US"/>
        </w:rPr>
        <w:t>1994</w:t>
      </w:r>
      <w:ins w:id="149" w:author="Heather Kharouba" w:date="2019-01-16T20:31:00Z">
        <w:r w:rsidR="000F3C45">
          <w:rPr>
            <w:rFonts w:ascii="Helvetica" w:hAnsi="Helvetica" w:cs="Helvetica"/>
            <w:sz w:val="22"/>
            <w:szCs w:val="22"/>
            <w:lang w:val="en-US"/>
          </w:rPr>
          <w:t>}</w:t>
        </w:r>
      </w:ins>
      <w:del w:id="150" w:author="Heather Kharouba" w:date="2019-01-16T20:31:00Z">
        <w:r w:rsidR="00694F59" w:rsidRPr="00452A69" w:rsidDel="000F3C45">
          <w:rPr>
            <w:rFonts w:ascii="Helvetica" w:hAnsi="Helvetica" w:cs="Helvetica"/>
            <w:sz w:val="22"/>
            <w:szCs w:val="22"/>
            <w:lang w:val="en-US"/>
          </w:rPr>
          <w:delText>*)</w:delText>
        </w:r>
      </w:del>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w:t>
      </w:r>
      <w:r w:rsidR="005F07E9" w:rsidRPr="00452A69">
        <w:rPr>
          <w:rFonts w:ascii="Helvetica" w:hAnsi="Helvetica"/>
          <w:sz w:val="22"/>
          <w:szCs w:val="22"/>
        </w:rPr>
        <w:lastRenderedPageBreak/>
        <w:t>varies greatly across observational studies</w:t>
      </w:r>
      <w:r w:rsidR="005F07E9" w:rsidRPr="00AE69BC">
        <w:rPr>
          <w:rFonts w:ascii="Helvetica" w:hAnsi="Helvetica" w:cs="Helvetica"/>
          <w:sz w:val="22"/>
          <w:szCs w:val="22"/>
          <w:lang w:val="en-US"/>
        </w:rPr>
        <w:t xml:space="preserve"> </w:t>
      </w:r>
      <w:ins w:id="151" w:author="Heather Kharouba" w:date="2019-01-16T20:31:00Z">
        <w:r w:rsidR="00934A40">
          <w:rPr>
            <w:rFonts w:ascii="Helvetica" w:hAnsi="Helvetica" w:cs="Helvetica"/>
            <w:sz w:val="22"/>
            <w:szCs w:val="22"/>
            <w:lang w:val="en-US"/>
          </w:rPr>
          <w:t>\</w:t>
        </w:r>
        <w:proofErr w:type="spellStart"/>
        <w:proofErr w:type="gramStart"/>
        <w:r w:rsidR="00934A40">
          <w:rPr>
            <w:rFonts w:ascii="Helvetica" w:hAnsi="Helvetica" w:cs="Helvetica"/>
            <w:sz w:val="22"/>
            <w:szCs w:val="22"/>
            <w:lang w:val="en-US"/>
          </w:rPr>
          <w:t>citep</w:t>
        </w:r>
        <w:proofErr w:type="spellEnd"/>
        <w:r w:rsidR="00934A40">
          <w:rPr>
            <w:rFonts w:ascii="Helvetica" w:hAnsi="Helvetica" w:cs="Helvetica"/>
            <w:sz w:val="22"/>
            <w:szCs w:val="22"/>
            <w:lang w:val="en-US"/>
          </w:rPr>
          <w:t>[</w:t>
        </w:r>
      </w:ins>
      <w:proofErr w:type="gramEnd"/>
      <w:del w:id="152" w:author="Heather Kharouba" w:date="2019-01-16T20:31:00Z">
        <w:r w:rsidR="00C359B7" w:rsidRPr="00AE69BC" w:rsidDel="00934A40">
          <w:rPr>
            <w:rFonts w:ascii="Helvetica" w:hAnsi="Helvetica" w:cs="Helvetica"/>
            <w:sz w:val="22"/>
            <w:szCs w:val="22"/>
            <w:lang w:val="en-US"/>
          </w:rPr>
          <w:delText>(</w:delText>
        </w:r>
      </w:del>
      <w:r w:rsidR="00B82087" w:rsidRPr="00AE69BC">
        <w:rPr>
          <w:rFonts w:ascii="Helvetica" w:hAnsi="Helvetica" w:cs="Helvetica"/>
          <w:sz w:val="22"/>
          <w:szCs w:val="22"/>
          <w:lang w:val="en-US"/>
        </w:rPr>
        <w:t>e.g.,</w:t>
      </w:r>
      <w:ins w:id="153" w:author="Heather Kharouba" w:date="2019-01-16T20:31:00Z">
        <w:r w:rsidR="00934A40">
          <w:rPr>
            <w:rFonts w:ascii="Helvetica" w:hAnsi="Helvetica" w:cs="Helvetica"/>
            <w:sz w:val="22"/>
            <w:szCs w:val="22"/>
            <w:lang w:val="en-US"/>
          </w:rPr>
          <w:t>][]{</w:t>
        </w:r>
      </w:ins>
      <w:del w:id="154" w:author="Heather Kharouba" w:date="2019-01-16T20:31:00Z">
        <w:r w:rsidR="00B82087" w:rsidRPr="00AE69BC" w:rsidDel="00934A40">
          <w:rPr>
            <w:rFonts w:ascii="Helvetica" w:hAnsi="Helvetica" w:cs="Helvetica"/>
            <w:sz w:val="22"/>
            <w:szCs w:val="22"/>
            <w:lang w:val="en-US"/>
          </w:rPr>
          <w:delText xml:space="preserve"> </w:delText>
        </w:r>
      </w:del>
      <w:ins w:id="155" w:author="Heather Kharouba" w:date="2019-01-16T20:36:00Z">
        <w:r w:rsidR="00934596">
          <w:rPr>
            <w:rFonts w:ascii="Helvetica" w:hAnsi="Helvetica" w:cs="Helvetica"/>
            <w:sz w:val="22"/>
            <w:szCs w:val="22"/>
            <w:lang w:val="en-US"/>
          </w:rPr>
          <w:t>p</w:t>
        </w:r>
      </w:ins>
      <w:del w:id="156" w:author="Heather Kharouba" w:date="2019-01-16T20:36:00Z">
        <w:r w:rsidR="00BF0979" w:rsidDel="00934596">
          <w:rPr>
            <w:rFonts w:ascii="Helvetica" w:hAnsi="Helvetica" w:cs="Helvetica"/>
            <w:sz w:val="22"/>
            <w:szCs w:val="22"/>
            <w:lang w:val="en-US"/>
          </w:rPr>
          <w:delText>P</w:delText>
        </w:r>
      </w:del>
      <w:r w:rsidR="00BF0979">
        <w:rPr>
          <w:rFonts w:ascii="Helvetica" w:hAnsi="Helvetica" w:cs="Helvetica"/>
          <w:sz w:val="22"/>
          <w:szCs w:val="22"/>
          <w:lang w:val="en-US"/>
        </w:rPr>
        <w:t>hilippart</w:t>
      </w:r>
      <w:del w:id="157" w:author="Heather Kharouba" w:date="2019-01-16T20:36:00Z">
        <w:r w:rsidR="00BF0979" w:rsidDel="00934596">
          <w:rPr>
            <w:rFonts w:ascii="Helvetica" w:hAnsi="Helvetica" w:cs="Helvetica"/>
            <w:sz w:val="22"/>
            <w:szCs w:val="22"/>
            <w:lang w:val="en-US"/>
          </w:rPr>
          <w:delText xml:space="preserve"> et al. </w:delText>
        </w:r>
      </w:del>
      <w:r w:rsidR="00BF0979">
        <w:rPr>
          <w:rFonts w:ascii="Helvetica" w:hAnsi="Helvetica" w:cs="Helvetica"/>
          <w:sz w:val="22"/>
          <w:szCs w:val="22"/>
          <w:lang w:val="en-US"/>
        </w:rPr>
        <w:t>20</w:t>
      </w:r>
      <w:ins w:id="158" w:author="Heather Kharouba" w:date="2019-01-16T20:35:00Z">
        <w:r w:rsidR="00934596">
          <w:rPr>
            <w:rFonts w:ascii="Helvetica" w:hAnsi="Helvetica" w:cs="Helvetica"/>
            <w:sz w:val="22"/>
            <w:szCs w:val="22"/>
            <w:lang w:val="en-US"/>
          </w:rPr>
          <w:t>0</w:t>
        </w:r>
      </w:ins>
      <w:del w:id="159" w:author="Heather Kharouba" w:date="2019-01-16T20:35:00Z">
        <w:r w:rsidR="00BF0979" w:rsidDel="00934596">
          <w:rPr>
            <w:rFonts w:ascii="Helvetica" w:hAnsi="Helvetica" w:cs="Helvetica"/>
            <w:sz w:val="22"/>
            <w:szCs w:val="22"/>
            <w:lang w:val="en-US"/>
          </w:rPr>
          <w:delText>1</w:delText>
        </w:r>
      </w:del>
      <w:r w:rsidR="00BF0979">
        <w:rPr>
          <w:rFonts w:ascii="Helvetica" w:hAnsi="Helvetica" w:cs="Helvetica"/>
          <w:sz w:val="22"/>
          <w:szCs w:val="22"/>
          <w:lang w:val="en-US"/>
        </w:rPr>
        <w:t>3</w:t>
      </w:r>
      <w:ins w:id="160" w:author="Heather Kharouba" w:date="2019-01-16T20:36:00Z">
        <w:r w:rsidR="00934596">
          <w:rPr>
            <w:rFonts w:ascii="Helvetica" w:hAnsi="Helvetica" w:cs="Helvetica"/>
            <w:sz w:val="22"/>
            <w:szCs w:val="22"/>
            <w:lang w:val="en-US"/>
          </w:rPr>
          <w:t xml:space="preserve">, </w:t>
        </w:r>
      </w:ins>
      <w:del w:id="161" w:author="Heather Kharouba" w:date="2019-01-16T20:36:00Z">
        <w:r w:rsidR="00BF0979" w:rsidDel="00934596">
          <w:rPr>
            <w:rFonts w:ascii="Helvetica" w:hAnsi="Helvetica" w:cs="Helvetica"/>
            <w:sz w:val="22"/>
            <w:szCs w:val="22"/>
            <w:lang w:val="en-US"/>
          </w:rPr>
          <w:delText xml:space="preserve">; </w:delText>
        </w:r>
      </w:del>
      <w:ins w:id="162" w:author="Heather Kharouba" w:date="2019-01-16T20:37:00Z">
        <w:r w:rsidR="00934596">
          <w:rPr>
            <w:rFonts w:ascii="Helvetica" w:hAnsi="Helvetica" w:cs="Helvetica"/>
            <w:sz w:val="22"/>
            <w:szCs w:val="22"/>
            <w:lang w:val="en-US"/>
          </w:rPr>
          <w:t>r</w:t>
        </w:r>
      </w:ins>
      <w:del w:id="163" w:author="Heather Kharouba" w:date="2019-01-16T20:37:00Z">
        <w:r w:rsidR="00BF0979" w:rsidDel="00934596">
          <w:rPr>
            <w:rFonts w:ascii="Helvetica" w:hAnsi="Helvetica" w:cs="Helvetica"/>
            <w:sz w:val="22"/>
            <w:szCs w:val="22"/>
            <w:lang w:val="en-US"/>
          </w:rPr>
          <w:delText>R</w:delText>
        </w:r>
      </w:del>
      <w:r w:rsidR="00BF0979">
        <w:rPr>
          <w:rFonts w:ascii="Helvetica" w:hAnsi="Helvetica" w:cs="Helvetica"/>
          <w:sz w:val="22"/>
          <w:szCs w:val="22"/>
          <w:lang w:val="en-US"/>
        </w:rPr>
        <w:t>eed</w:t>
      </w:r>
      <w:del w:id="164" w:author="Heather Kharouba" w:date="2019-01-16T20:37:00Z">
        <w:r w:rsidR="00BF0979" w:rsidDel="00934596">
          <w:rPr>
            <w:rFonts w:ascii="Helvetica" w:hAnsi="Helvetica" w:cs="Helvetica"/>
            <w:sz w:val="22"/>
            <w:szCs w:val="22"/>
            <w:lang w:val="en-US"/>
          </w:rPr>
          <w:delText xml:space="preserve"> et al. </w:delText>
        </w:r>
      </w:del>
      <w:r w:rsidR="00BF0979">
        <w:rPr>
          <w:rFonts w:ascii="Helvetica" w:hAnsi="Helvetica" w:cs="Helvetica"/>
          <w:sz w:val="22"/>
          <w:szCs w:val="22"/>
          <w:lang w:val="en-US"/>
        </w:rPr>
        <w:t>2013</w:t>
      </w:r>
      <w:ins w:id="165" w:author="Heather Kharouba" w:date="2019-01-16T20:38:00Z">
        <w:r w:rsidR="00934596">
          <w:rPr>
            <w:rFonts w:ascii="Helvetica" w:hAnsi="Helvetica" w:cs="Helvetica"/>
            <w:sz w:val="22"/>
            <w:szCs w:val="22"/>
            <w:lang w:val="en-US"/>
          </w:rPr>
          <w:t>, p</w:t>
        </w:r>
      </w:ins>
      <w:del w:id="166" w:author="Heather Kharouba" w:date="2019-01-16T20:38:00Z">
        <w:r w:rsidR="00BF0979" w:rsidDel="00934596">
          <w:rPr>
            <w:rFonts w:ascii="Helvetica" w:hAnsi="Helvetica" w:cs="Helvetica"/>
            <w:sz w:val="22"/>
            <w:szCs w:val="22"/>
            <w:lang w:val="en-US"/>
          </w:rPr>
          <w:delText>; P</w:delText>
        </w:r>
      </w:del>
      <w:r w:rsidR="00BF0979">
        <w:rPr>
          <w:rFonts w:ascii="Helvetica" w:hAnsi="Helvetica" w:cs="Helvetica"/>
          <w:sz w:val="22"/>
          <w:szCs w:val="22"/>
          <w:lang w:val="en-US"/>
        </w:rPr>
        <w:t>lard</w:t>
      </w:r>
      <w:del w:id="167" w:author="Heather Kharouba" w:date="2019-01-16T20:38:00Z">
        <w:r w:rsidR="00BF0979" w:rsidDel="00934596">
          <w:rPr>
            <w:rFonts w:ascii="Helvetica" w:hAnsi="Helvetica" w:cs="Helvetica"/>
            <w:sz w:val="22"/>
            <w:szCs w:val="22"/>
            <w:lang w:val="en-US"/>
          </w:rPr>
          <w:delText xml:space="preserve"> et al. </w:delText>
        </w:r>
      </w:del>
      <w:r w:rsidR="00BF0979">
        <w:rPr>
          <w:rFonts w:ascii="Helvetica" w:hAnsi="Helvetica" w:cs="Helvetica"/>
          <w:sz w:val="22"/>
          <w:szCs w:val="22"/>
          <w:lang w:val="en-US"/>
        </w:rPr>
        <w:t>2014</w:t>
      </w:r>
      <w:ins w:id="168" w:author="Heather Kharouba" w:date="2019-01-16T20:38:00Z">
        <w:r w:rsidR="00934596">
          <w:rPr>
            <w:rFonts w:ascii="Helvetica" w:hAnsi="Helvetica" w:cs="Helvetica"/>
            <w:sz w:val="22"/>
            <w:szCs w:val="22"/>
            <w:lang w:val="en-US"/>
          </w:rPr>
          <w:t>,</w:t>
        </w:r>
      </w:ins>
      <w:del w:id="169" w:author="Heather Kharouba" w:date="2019-01-16T20:38:00Z">
        <w:r w:rsidR="00BF0979" w:rsidDel="00934596">
          <w:rPr>
            <w:rFonts w:ascii="Helvetica" w:hAnsi="Helvetica" w:cs="Helvetica"/>
            <w:sz w:val="22"/>
            <w:szCs w:val="22"/>
            <w:lang w:val="en-US"/>
          </w:rPr>
          <w:delText>;</w:delText>
        </w:r>
      </w:del>
      <w:r w:rsidR="00BF0979">
        <w:rPr>
          <w:rFonts w:ascii="Helvetica" w:hAnsi="Helvetica" w:cs="Helvetica"/>
          <w:sz w:val="22"/>
          <w:szCs w:val="22"/>
          <w:lang w:val="en-US"/>
        </w:rPr>
        <w:t xml:space="preserve"> </w:t>
      </w:r>
      <w:ins w:id="170" w:author="Heather Kharouba" w:date="2019-01-16T20:39:00Z">
        <w:r w:rsidR="00681433">
          <w:rPr>
            <w:rFonts w:ascii="Helvetica" w:hAnsi="Helvetica" w:cs="Helvetica"/>
            <w:sz w:val="22"/>
            <w:szCs w:val="22"/>
            <w:lang w:val="en-US"/>
          </w:rPr>
          <w:t>a</w:t>
        </w:r>
      </w:ins>
      <w:del w:id="171" w:author="Heather Kharouba" w:date="2019-01-16T20:39:00Z">
        <w:r w:rsidR="00BF0979" w:rsidDel="00681433">
          <w:rPr>
            <w:rFonts w:ascii="Helvetica" w:hAnsi="Helvetica" w:cs="Helvetica"/>
            <w:sz w:val="22"/>
            <w:szCs w:val="22"/>
            <w:lang w:val="en-US"/>
          </w:rPr>
          <w:delText>A</w:delText>
        </w:r>
      </w:del>
      <w:r w:rsidR="00BF0979">
        <w:rPr>
          <w:rFonts w:ascii="Helvetica" w:hAnsi="Helvetica" w:cs="Helvetica"/>
          <w:sz w:val="22"/>
          <w:szCs w:val="22"/>
          <w:lang w:val="en-US"/>
        </w:rPr>
        <w:t>tkinson</w:t>
      </w:r>
      <w:del w:id="172" w:author="Heather Kharouba" w:date="2019-01-16T20:39:00Z">
        <w:r w:rsidR="00BF0979" w:rsidDel="00681433">
          <w:rPr>
            <w:rFonts w:ascii="Helvetica" w:hAnsi="Helvetica" w:cs="Helvetica"/>
            <w:sz w:val="22"/>
            <w:szCs w:val="22"/>
            <w:lang w:val="en-US"/>
          </w:rPr>
          <w:delText xml:space="preserve"> et al. </w:delText>
        </w:r>
      </w:del>
      <w:r w:rsidR="00BF0979">
        <w:rPr>
          <w:rFonts w:ascii="Helvetica" w:hAnsi="Helvetica" w:cs="Helvetica"/>
          <w:sz w:val="22"/>
          <w:szCs w:val="22"/>
          <w:lang w:val="en-US"/>
        </w:rPr>
        <w:t>2015</w:t>
      </w:r>
      <w:ins w:id="173" w:author="Heather Kharouba" w:date="2019-01-16T20:39:00Z">
        <w:r w:rsidR="00681433">
          <w:rPr>
            <w:rFonts w:ascii="Helvetica" w:hAnsi="Helvetica" w:cs="Helvetica"/>
            <w:sz w:val="22"/>
            <w:szCs w:val="22"/>
            <w:lang w:val="en-US"/>
          </w:rPr>
          <w:t>}</w:t>
        </w:r>
      </w:ins>
      <w:del w:id="174" w:author="Heather Kharouba" w:date="2019-01-16T20:39:00Z">
        <w:r w:rsidR="00C359B7" w:rsidRPr="00AE69BC" w:rsidDel="00681433">
          <w:rPr>
            <w:rFonts w:ascii="Helvetica" w:hAnsi="Helvetica" w:cs="Helvetica"/>
            <w:sz w:val="22"/>
            <w:szCs w:val="22"/>
            <w:lang w:val="en-US"/>
          </w:rPr>
          <w:delText>)</w:delText>
        </w:r>
      </w:del>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175"/>
      <w:r w:rsidR="00694F59" w:rsidRPr="00147A18">
        <w:rPr>
          <w:rFonts w:ascii="Helvetica" w:hAnsi="Helvetica" w:cs="Helvetica"/>
          <w:sz w:val="22"/>
          <w:szCs w:val="22"/>
          <w:lang w:val="en-US"/>
        </w:rPr>
        <w:t xml:space="preserve">of data limitations and the model’s implication of complex </w:t>
      </w:r>
      <w:proofErr w:type="spellStart"/>
      <w:r w:rsidR="00694F59" w:rsidRPr="00147A18">
        <w:rPr>
          <w:rFonts w:ascii="Helvetica" w:hAnsi="Helvetica" w:cs="Helvetica"/>
          <w:sz w:val="22"/>
          <w:szCs w:val="22"/>
          <w:lang w:val="en-US"/>
        </w:rPr>
        <w:t>multitrophic</w:t>
      </w:r>
      <w:proofErr w:type="spellEnd"/>
      <w:r w:rsidR="00694F59" w:rsidRPr="00147A18">
        <w:rPr>
          <w:rFonts w:ascii="Helvetica" w:hAnsi="Helvetica" w:cs="Helvetica"/>
          <w:sz w:val="22"/>
          <w:szCs w:val="22"/>
          <w:lang w:val="en-US"/>
        </w:rPr>
        <w:t xml:space="preserve"> dynamics </w:t>
      </w:r>
      <w:commentRangeEnd w:id="175"/>
      <w:r w:rsidR="009172C8" w:rsidRPr="00147A18">
        <w:rPr>
          <w:rStyle w:val="CommentReference"/>
          <w:rFonts w:ascii="Helvetica" w:hAnsi="Helvetica"/>
          <w:sz w:val="22"/>
          <w:szCs w:val="22"/>
        </w:rPr>
        <w:commentReference w:id="175"/>
      </w:r>
      <w:ins w:id="176" w:author="Heather Kharouba" w:date="2019-01-16T20:39:00Z">
        <w:r w:rsidR="004A4DAF">
          <w:rPr>
            <w:rFonts w:ascii="Helvetica" w:hAnsi="Helvetica" w:cs="Helvetica"/>
            <w:sz w:val="22"/>
            <w:szCs w:val="22"/>
            <w:lang w:val="en-US"/>
          </w:rPr>
          <w:t>\</w:t>
        </w:r>
        <w:proofErr w:type="spellStart"/>
        <w:proofErr w:type="gramStart"/>
        <w:r w:rsidR="004A4DAF">
          <w:rPr>
            <w:rFonts w:ascii="Helvetica" w:hAnsi="Helvetica" w:cs="Helvetica"/>
            <w:sz w:val="22"/>
            <w:szCs w:val="22"/>
            <w:lang w:val="en-US"/>
          </w:rPr>
          <w:t>citep</w:t>
        </w:r>
        <w:proofErr w:type="spellEnd"/>
        <w:r w:rsidR="004A4DAF">
          <w:rPr>
            <w:rFonts w:ascii="Helvetica" w:hAnsi="Helvetica" w:cs="Helvetica"/>
            <w:sz w:val="22"/>
            <w:szCs w:val="22"/>
            <w:lang w:val="en-US"/>
          </w:rPr>
          <w:t>{</w:t>
        </w:r>
        <w:proofErr w:type="gramEnd"/>
        <w:r w:rsidR="004A4DAF">
          <w:rPr>
            <w:rFonts w:ascii="Helvetica" w:hAnsi="Helvetica" w:cs="Helvetica"/>
            <w:sz w:val="22"/>
            <w:szCs w:val="22"/>
            <w:lang w:val="en-US"/>
          </w:rPr>
          <w:t>durant2007,</w:t>
        </w:r>
      </w:ins>
      <w:ins w:id="177" w:author="Heather Kharouba" w:date="2019-01-16T20:43:00Z">
        <w:r w:rsidR="00663E9A">
          <w:rPr>
            <w:rFonts w:ascii="Helvetica" w:hAnsi="Helvetica" w:cs="Helvetica"/>
            <w:sz w:val="22"/>
            <w:szCs w:val="22"/>
            <w:lang w:val="en-US"/>
          </w:rPr>
          <w:t>kerby2012</w:t>
        </w:r>
      </w:ins>
      <w:del w:id="178" w:author="Heather Kharouba" w:date="2019-01-16T20:39:00Z">
        <w:r w:rsidR="00694F59" w:rsidRPr="00147A18" w:rsidDel="004A4DAF">
          <w:rPr>
            <w:rFonts w:ascii="Helvetica" w:hAnsi="Helvetica" w:cs="Helvetica"/>
            <w:sz w:val="22"/>
            <w:szCs w:val="22"/>
            <w:lang w:val="en-US"/>
          </w:rPr>
          <w:delText>(</w:delText>
        </w:r>
      </w:del>
      <w:del w:id="179" w:author="Heather Kharouba" w:date="2019-01-16T20:43:00Z">
        <w:r w:rsidR="00694F59" w:rsidRPr="00147A18" w:rsidDel="00663E9A">
          <w:rPr>
            <w:rFonts w:ascii="Helvetica" w:hAnsi="Helvetica" w:cs="Helvetica"/>
            <w:sz w:val="22"/>
            <w:szCs w:val="22"/>
            <w:lang w:val="en-US"/>
          </w:rPr>
          <w:delText>Kerby chapter, Durant et al. 2007</w:delText>
        </w:r>
      </w:del>
      <w:ins w:id="180" w:author="Heather Kharouba" w:date="2019-01-16T20:39:00Z">
        <w:r w:rsidR="004A4DAF">
          <w:rPr>
            <w:rFonts w:ascii="Helvetica" w:hAnsi="Helvetica" w:cs="Helvetica"/>
            <w:sz w:val="22"/>
            <w:szCs w:val="22"/>
            <w:lang w:val="en-US"/>
          </w:rPr>
          <w:t>}</w:t>
        </w:r>
      </w:ins>
      <w:del w:id="181" w:author="Heather Kharouba" w:date="2019-01-16T20:39:00Z">
        <w:r w:rsidR="00694F59" w:rsidRPr="00147A18" w:rsidDel="004A4DAF">
          <w:rPr>
            <w:rFonts w:ascii="Helvetica" w:hAnsi="Helvetica" w:cs="Helvetica"/>
            <w:sz w:val="22"/>
            <w:szCs w:val="22"/>
            <w:lang w:val="en-US"/>
          </w:rPr>
          <w:delText>)</w:delText>
        </w:r>
      </w:del>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 xml:space="preserve">the </w:t>
      </w:r>
      <w:proofErr w:type="spellStart"/>
      <w:r w:rsidR="00147A18">
        <w:rPr>
          <w:rFonts w:ascii="Helvetica" w:hAnsi="Helvetica" w:cs="Helvetica"/>
          <w:sz w:val="22"/>
          <w:szCs w:val="22"/>
          <w:lang w:val="en-US"/>
        </w:rPr>
        <w:t>phenological</w:t>
      </w:r>
      <w:proofErr w:type="spellEnd"/>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p>
    <w:p w14:paraId="48E7A313" w14:textId="5664EC71"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ins w:id="182" w:author="Heather Kharouba" w:date="2019-01-08T11:00:00Z">
        <w:r w:rsidR="00D8489F">
          <w:rPr>
            <w:rFonts w:ascii="Helvetica" w:hAnsi="Helvetica"/>
            <w:sz w:val="22"/>
            <w:szCs w:val="22"/>
          </w:rPr>
          <w:t xml:space="preserve">systematically </w:t>
        </w:r>
      </w:ins>
      <w:r w:rsidR="00986E6B" w:rsidRPr="00AE69BC">
        <w:rPr>
          <w:rFonts w:ascii="Helvetica" w:hAnsi="Helvetica"/>
          <w:sz w:val="22"/>
          <w:szCs w:val="22"/>
        </w:rPr>
        <w:t>reviewed the</w:t>
      </w:r>
      <w:r w:rsidR="006A2ACC" w:rsidRPr="00AE69BC">
        <w:rPr>
          <w:rFonts w:ascii="Helvetica" w:hAnsi="Helvetica"/>
          <w:sz w:val="22"/>
          <w:szCs w:val="22"/>
        </w:rPr>
        <w:t xml:space="preserve"> </w:t>
      </w:r>
      <w:proofErr w:type="spellStart"/>
      <w:r w:rsidR="006A2ACC" w:rsidRPr="00AE69BC">
        <w:rPr>
          <w:rFonts w:ascii="Helvetica" w:hAnsi="Helvetica"/>
          <w:sz w:val="22"/>
          <w:szCs w:val="22"/>
        </w:rPr>
        <w:t>phenological</w:t>
      </w:r>
      <w:proofErr w:type="spellEnd"/>
      <w:r w:rsidR="006A2ACC" w:rsidRPr="00AE69BC">
        <w:rPr>
          <w:rFonts w:ascii="Helvetica" w:hAnsi="Helvetica"/>
          <w:sz w:val="22"/>
          <w:szCs w:val="22"/>
        </w:rPr>
        <w:t xml:space="preserve"> mismatch</w:t>
      </w:r>
      <w:r w:rsidR="00986E6B" w:rsidRPr="00AE69BC">
        <w:rPr>
          <w:rFonts w:ascii="Helvetica" w:hAnsi="Helvetica"/>
          <w:sz w:val="22"/>
          <w:szCs w:val="22"/>
        </w:rPr>
        <w:t xml:space="preserve"> literature. </w:t>
      </w:r>
      <w:ins w:id="183" w:author="Heather Kharouba" w:date="2019-01-08T11:04:00Z">
        <w:r w:rsidR="007C3377">
          <w:rPr>
            <w:rFonts w:ascii="Helvetica" w:hAnsi="Helvetica"/>
            <w:sz w:val="22"/>
            <w:szCs w:val="22"/>
          </w:rPr>
          <w:t>From this search, w</w:t>
        </w:r>
      </w:ins>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ins w:id="184" w:author="Heather Kharouba" w:date="2019-01-08T11:04:00Z">
        <w:r w:rsidR="007C3377">
          <w:rPr>
            <w:rFonts w:ascii="Helvetica" w:hAnsi="Helvetica" w:cs="Helvetica"/>
            <w:sz w:val="22"/>
            <w:szCs w:val="22"/>
            <w:lang w:val="en-US"/>
          </w:rPr>
          <w:t xml:space="preserve">that met our criteria (see Appendix for details) </w:t>
        </w:r>
      </w:ins>
      <w:ins w:id="185" w:author="Heather Kharouba" w:date="2019-01-08T11:05:00Z">
        <w:r w:rsidR="007C3377">
          <w:rPr>
            <w:rFonts w:ascii="Helvetica" w:hAnsi="Helvetica" w:cs="Helvetica"/>
            <w:sz w:val="22"/>
            <w:szCs w:val="22"/>
            <w:lang w:val="en-US"/>
          </w:rPr>
          <w:t>for</w:t>
        </w:r>
        <w:r w:rsidR="007C3377" w:rsidRPr="00AE69BC">
          <w:rPr>
            <w:rFonts w:ascii="Helvetica" w:hAnsi="Helvetica" w:cs="Helvetica"/>
            <w:sz w:val="22"/>
            <w:szCs w:val="22"/>
            <w:lang w:val="en-US"/>
          </w:rPr>
          <w:t xml:space="preserve"> </w:t>
        </w:r>
      </w:ins>
      <w:r w:rsidRPr="00AE69BC">
        <w:rPr>
          <w:rFonts w:ascii="Helvetica" w:hAnsi="Helvetica" w:cs="Helvetica"/>
          <w:sz w:val="22"/>
          <w:szCs w:val="22"/>
          <w:lang w:val="en-US"/>
        </w:rPr>
        <w:t>evaluat</w:t>
      </w:r>
      <w:ins w:id="186" w:author="Heather Kharouba" w:date="2019-01-08T11:05:00Z">
        <w:r w:rsidR="007C3377">
          <w:rPr>
            <w:rFonts w:ascii="Helvetica" w:hAnsi="Helvetica" w:cs="Helvetica"/>
            <w:sz w:val="22"/>
            <w:szCs w:val="22"/>
            <w:lang w:val="en-US"/>
          </w:rPr>
          <w:t>ing</w:t>
        </w:r>
      </w:ins>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del w:id="187" w:author="Heather Kharouba" w:date="2019-01-08T11:05:00Z">
        <w:r w:rsidR="00AC6F8B" w:rsidDel="007C3377">
          <w:rPr>
            <w:rFonts w:ascii="Helvetica" w:hAnsi="Helvetica" w:cs="Helvetica"/>
            <w:sz w:val="22"/>
            <w:szCs w:val="22"/>
            <w:lang w:val="en-US"/>
          </w:rPr>
          <w:delText xml:space="preserve"> (</w:delText>
        </w:r>
        <w:r w:rsidRPr="00AE69BC" w:rsidDel="007C3377">
          <w:rPr>
            <w:rFonts w:ascii="Helvetica" w:hAnsi="Helvetica" w:cs="Helvetica"/>
            <w:sz w:val="22"/>
            <w:szCs w:val="22"/>
            <w:lang w:val="en-US"/>
          </w:rPr>
          <w:delText xml:space="preserve">see Appendix </w:delText>
        </w:r>
        <w:r w:rsidRPr="00DC0781" w:rsidDel="007C3377">
          <w:rPr>
            <w:rFonts w:ascii="Helvetica" w:hAnsi="Helvetica" w:cs="Helvetica"/>
            <w:sz w:val="22"/>
            <w:szCs w:val="22"/>
            <w:lang w:val="en-US"/>
          </w:rPr>
          <w:delText>for details)</w:delText>
        </w:r>
      </w:del>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 xml:space="preserve">focused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188"/>
      <w:r w:rsidRPr="00AE69BC">
        <w:rPr>
          <w:rFonts w:ascii="Helvetica" w:hAnsi="Helvetica" w:cs="Helvetica"/>
          <w:sz w:val="22"/>
          <w:szCs w:val="22"/>
          <w:lang w:val="en-US"/>
        </w:rPr>
        <w:t>hereafter called ‘climate change’ studies</w:t>
      </w:r>
      <w:commentRangeEnd w:id="188"/>
      <w:r w:rsidR="006323F3">
        <w:rPr>
          <w:rStyle w:val="CommentReference"/>
        </w:rPr>
        <w:commentReference w:id="188"/>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AE69BC">
        <w:rPr>
          <w:rFonts w:ascii="Helvetica" w:hAnsi="Helvetica" w:cs="Helvetica"/>
          <w:i/>
          <w:sz w:val="22"/>
          <w:szCs w:val="22"/>
          <w:lang w:val="en-US"/>
        </w:rPr>
        <w:t>i</w:t>
      </w:r>
      <w:proofErr w:type="spellEnd"/>
      <w:r w:rsidRPr="00AE69BC">
        <w:rPr>
          <w:rFonts w:ascii="Helvetica" w:hAnsi="Helvetica" w:cs="Helvetica"/>
          <w:i/>
          <w:sz w:val="22"/>
          <w:szCs w:val="22"/>
          <w:lang w:val="en-US"/>
        </w:rPr>
        <w:t xml:space="preserve">)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0EE145F2"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lastRenderedPageBreak/>
        <w:tab/>
      </w:r>
      <w:r w:rsidR="00CC7465">
        <w:rPr>
          <w:rFonts w:ascii="Helvetica" w:hAnsi="Helvetica" w:cs="Helvetica"/>
          <w:sz w:val="22"/>
          <w:szCs w:val="22"/>
          <w:lang w:val="en-US"/>
        </w:rPr>
        <w:t>T</w:t>
      </w:r>
      <w:r w:rsidRPr="00AE69BC">
        <w:rPr>
          <w:rFonts w:ascii="Helvetica" w:hAnsi="Helvetica" w:cs="Helvetica"/>
          <w:sz w:val="22"/>
          <w:szCs w:val="22"/>
          <w:lang w:val="en-US"/>
        </w:rPr>
        <w:t>he Cushing hypothesis offers a testable</w:t>
      </w:r>
      <w:del w:id="189" w:author="Heather Kharouba" w:date="2019-01-09T15:39:00Z">
        <w:r w:rsidRPr="005A0A35" w:rsidDel="000C09CE">
          <w:rPr>
            <w:rFonts w:ascii="Helvetica" w:hAnsi="Helvetica" w:cs="Helvetica"/>
            <w:strike/>
            <w:sz w:val="22"/>
            <w:szCs w:val="22"/>
            <w:lang w:val="en-US"/>
          </w:rPr>
          <w:delText>, generally applicable</w:delText>
        </w:r>
      </w:del>
      <w:r w:rsidRPr="00AE69BC">
        <w:rPr>
          <w:rFonts w:ascii="Helvetica" w:hAnsi="Helvetica" w:cs="Helvetica"/>
          <w:sz w:val="22"/>
          <w:szCs w:val="22"/>
          <w:lang w:val="en-US"/>
        </w:rPr>
        <w:t xml:space="preserv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 xml:space="preserve">ent </w:t>
      </w:r>
      <w:ins w:id="190" w:author="Heather Kharouba" w:date="2019-01-16T20:43:00Z">
        <w:r w:rsidR="002E638D">
          <w:rPr>
            <w:rFonts w:ascii="Helvetica" w:hAnsi="Helvetica" w:cs="Helvetica"/>
            <w:kern w:val="1"/>
            <w:sz w:val="22"/>
            <w:szCs w:val="22"/>
            <w:lang w:val="en-US"/>
          </w:rPr>
          <w:t>\</w:t>
        </w:r>
        <w:proofErr w:type="spellStart"/>
        <w:proofErr w:type="gramStart"/>
        <w:r w:rsidR="002E638D">
          <w:rPr>
            <w:rFonts w:ascii="Helvetica" w:hAnsi="Helvetica" w:cs="Helvetica"/>
            <w:kern w:val="1"/>
            <w:sz w:val="22"/>
            <w:szCs w:val="22"/>
            <w:lang w:val="en-US"/>
          </w:rPr>
          <w:t>citep</w:t>
        </w:r>
        <w:proofErr w:type="spellEnd"/>
        <w:r w:rsidR="002E638D">
          <w:rPr>
            <w:rFonts w:ascii="Helvetica" w:hAnsi="Helvetica" w:cs="Helvetica"/>
            <w:kern w:val="1"/>
            <w:sz w:val="22"/>
            <w:szCs w:val="22"/>
            <w:lang w:val="en-US"/>
          </w:rPr>
          <w:t>[</w:t>
        </w:r>
      </w:ins>
      <w:proofErr w:type="gramEnd"/>
      <w:del w:id="191" w:author="Heather Kharouba" w:date="2019-01-16T20:43:00Z">
        <w:r w:rsidR="00BC06CD" w:rsidDel="002E638D">
          <w:rPr>
            <w:rFonts w:ascii="Helvetica" w:hAnsi="Helvetica" w:cs="Helvetica"/>
            <w:kern w:val="1"/>
            <w:sz w:val="22"/>
            <w:szCs w:val="22"/>
            <w:lang w:val="en-US"/>
          </w:rPr>
          <w:delText>(</w:delText>
        </w:r>
      </w:del>
      <w:r w:rsidR="001F18E6">
        <w:rPr>
          <w:rFonts w:ascii="Helvetica" w:hAnsi="Helvetica" w:cs="Helvetica"/>
          <w:kern w:val="1"/>
          <w:sz w:val="22"/>
          <w:szCs w:val="22"/>
          <w:lang w:val="en-US"/>
        </w:rPr>
        <w:t>e.g.,</w:t>
      </w:r>
      <w:ins w:id="192" w:author="Heather Kharouba" w:date="2019-01-16T20:44:00Z">
        <w:r w:rsidR="002E638D">
          <w:rPr>
            <w:rFonts w:ascii="Helvetica" w:hAnsi="Helvetica" w:cs="Helvetica"/>
            <w:kern w:val="1"/>
            <w:sz w:val="22"/>
            <w:szCs w:val="22"/>
            <w:lang w:val="en-US"/>
          </w:rPr>
          <w:t>][]</w:t>
        </w:r>
      </w:ins>
      <w:r w:rsidR="001F18E6">
        <w:rPr>
          <w:rFonts w:ascii="Helvetica" w:hAnsi="Helvetica" w:cs="Helvetica"/>
          <w:kern w:val="1"/>
          <w:sz w:val="22"/>
          <w:szCs w:val="22"/>
          <w:lang w:val="en-US"/>
        </w:rPr>
        <w:t xml:space="preserve"> </w:t>
      </w:r>
      <w:ins w:id="193" w:author="Heather Kharouba" w:date="2019-01-16T20:44:00Z">
        <w:r w:rsidR="002E638D">
          <w:rPr>
            <w:rFonts w:ascii="Helvetica" w:hAnsi="Helvetica" w:cs="Helvetica"/>
            <w:kern w:val="1"/>
            <w:sz w:val="22"/>
            <w:szCs w:val="22"/>
            <w:lang w:val="en-US"/>
          </w:rPr>
          <w:t>{</w:t>
        </w:r>
        <w:r w:rsidR="00B91298">
          <w:rPr>
            <w:rFonts w:ascii="Helvetica" w:hAnsi="Helvetica" w:cs="Helvetica"/>
            <w:kern w:val="1"/>
            <w:sz w:val="22"/>
            <w:szCs w:val="22"/>
            <w:lang w:val="en-US"/>
          </w:rPr>
          <w:t>m</w:t>
        </w:r>
      </w:ins>
      <w:del w:id="194" w:author="Heather Kharouba" w:date="2019-01-16T20:44:00Z">
        <w:r w:rsidR="001F18E6" w:rsidDel="00B91298">
          <w:rPr>
            <w:rFonts w:ascii="Helvetica" w:hAnsi="Helvetica" w:cs="Helvetica"/>
            <w:kern w:val="1"/>
            <w:sz w:val="22"/>
            <w:szCs w:val="22"/>
            <w:lang w:val="en-US"/>
          </w:rPr>
          <w:delText>M</w:delText>
        </w:r>
      </w:del>
      <w:r w:rsidR="001F18E6">
        <w:rPr>
          <w:rFonts w:ascii="Helvetica" w:hAnsi="Helvetica" w:cs="Helvetica"/>
          <w:kern w:val="1"/>
          <w:sz w:val="22"/>
          <w:szCs w:val="22"/>
          <w:lang w:val="en-US"/>
        </w:rPr>
        <w:t>enzel</w:t>
      </w:r>
      <w:del w:id="195" w:author="Heather Kharouba" w:date="2019-01-16T20:44:00Z">
        <w:r w:rsidR="001F18E6" w:rsidDel="00B91298">
          <w:rPr>
            <w:rFonts w:ascii="Helvetica" w:hAnsi="Helvetica" w:cs="Helvetica"/>
            <w:kern w:val="1"/>
            <w:sz w:val="22"/>
            <w:szCs w:val="22"/>
            <w:lang w:val="en-US"/>
          </w:rPr>
          <w:delText xml:space="preserve"> et al. </w:delText>
        </w:r>
      </w:del>
      <w:r w:rsidR="001F18E6">
        <w:rPr>
          <w:rFonts w:ascii="Helvetica" w:hAnsi="Helvetica" w:cs="Helvetica"/>
          <w:kern w:val="1"/>
          <w:sz w:val="22"/>
          <w:szCs w:val="22"/>
          <w:lang w:val="en-US"/>
        </w:rPr>
        <w:t xml:space="preserve">2006, </w:t>
      </w:r>
      <w:ins w:id="196" w:author="Heather Kharouba" w:date="2019-01-16T20:45:00Z">
        <w:r w:rsidR="009E3AC6">
          <w:rPr>
            <w:rFonts w:ascii="Helvetica" w:hAnsi="Helvetica" w:cs="Helvetica"/>
            <w:kern w:val="1"/>
            <w:sz w:val="22"/>
            <w:szCs w:val="22"/>
            <w:lang w:val="en-US"/>
          </w:rPr>
          <w:t>c</w:t>
        </w:r>
      </w:ins>
      <w:del w:id="197" w:author="Heather Kharouba" w:date="2019-01-16T20:45:00Z">
        <w:r w:rsidR="00C11E1C" w:rsidDel="009E3AC6">
          <w:rPr>
            <w:rFonts w:ascii="Helvetica" w:hAnsi="Helvetica" w:cs="Helvetica"/>
            <w:kern w:val="1"/>
            <w:sz w:val="22"/>
            <w:szCs w:val="22"/>
            <w:lang w:val="en-US"/>
          </w:rPr>
          <w:delText>C</w:delText>
        </w:r>
      </w:del>
      <w:r w:rsidR="00C11E1C">
        <w:rPr>
          <w:rFonts w:ascii="Helvetica" w:hAnsi="Helvetica" w:cs="Helvetica"/>
          <w:kern w:val="1"/>
          <w:sz w:val="22"/>
          <w:szCs w:val="22"/>
          <w:lang w:val="en-US"/>
        </w:rPr>
        <w:t>hen</w:t>
      </w:r>
      <w:del w:id="198" w:author="Heather Kharouba" w:date="2019-01-16T20:45:00Z">
        <w:r w:rsidR="00C11E1C" w:rsidDel="009E3AC6">
          <w:rPr>
            <w:rFonts w:ascii="Helvetica" w:hAnsi="Helvetica" w:cs="Helvetica"/>
            <w:kern w:val="1"/>
            <w:sz w:val="22"/>
            <w:szCs w:val="22"/>
            <w:lang w:val="en-US"/>
          </w:rPr>
          <w:delText xml:space="preserve"> et al. </w:delText>
        </w:r>
      </w:del>
      <w:r w:rsidR="00C11E1C">
        <w:rPr>
          <w:rFonts w:ascii="Helvetica" w:hAnsi="Helvetica" w:cs="Helvetica"/>
          <w:kern w:val="1"/>
          <w:sz w:val="22"/>
          <w:szCs w:val="22"/>
          <w:lang w:val="en-US"/>
        </w:rPr>
        <w:t>2011</w:t>
      </w:r>
      <w:ins w:id="199" w:author="Heather Kharouba" w:date="2019-01-16T20:46:00Z">
        <w:r w:rsidR="009E3AC6">
          <w:rPr>
            <w:rFonts w:ascii="Helvetica" w:hAnsi="Helvetica" w:cs="Helvetica"/>
            <w:kern w:val="1"/>
            <w:sz w:val="22"/>
            <w:szCs w:val="22"/>
            <w:lang w:val="en-US"/>
          </w:rPr>
          <w:t>}</w:t>
        </w:r>
      </w:ins>
      <w:del w:id="200" w:author="Heather Kharouba" w:date="2019-01-16T20:46:00Z">
        <w:r w:rsidRPr="00AE69BC" w:rsidDel="009E3AC6">
          <w:rPr>
            <w:rFonts w:ascii="Helvetica" w:hAnsi="Helvetica" w:cs="Helvetica"/>
            <w:kern w:val="1"/>
            <w:sz w:val="22"/>
            <w:szCs w:val="22"/>
            <w:lang w:val="en-US"/>
          </w:rPr>
          <w:delText>)</w:delText>
        </w:r>
      </w:del>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ins w:id="201" w:author="Heather Kharouba" w:date="2019-01-16T20:46:00Z">
        <w:r w:rsidR="0049199A">
          <w:rPr>
            <w:rFonts w:ascii="Helvetica" w:hAnsi="Helvetica" w:cs="Helvetica"/>
            <w:kern w:val="1"/>
            <w:sz w:val="22"/>
            <w:szCs w:val="22"/>
            <w:lang w:val="en-US"/>
          </w:rPr>
          <w:t>\</w:t>
        </w:r>
        <w:proofErr w:type="spellStart"/>
        <w:r w:rsidR="0049199A">
          <w:rPr>
            <w:rFonts w:ascii="Helvetica" w:hAnsi="Helvetica" w:cs="Helvetica"/>
            <w:kern w:val="1"/>
            <w:sz w:val="22"/>
            <w:szCs w:val="22"/>
            <w:lang w:val="en-US"/>
          </w:rPr>
          <w:t>citep</w:t>
        </w:r>
        <w:proofErr w:type="spellEnd"/>
        <w:r w:rsidR="0049199A">
          <w:rPr>
            <w:rFonts w:ascii="Helvetica" w:hAnsi="Helvetica" w:cs="Helvetica"/>
            <w:kern w:val="1"/>
            <w:sz w:val="22"/>
            <w:szCs w:val="22"/>
            <w:lang w:val="en-US"/>
          </w:rPr>
          <w:t>{</w:t>
        </w:r>
      </w:ins>
      <w:del w:id="202" w:author="Heather Kharouba" w:date="2019-01-16T20:46:00Z">
        <w:r w:rsidR="00CC7465" w:rsidDel="0049199A">
          <w:rPr>
            <w:rFonts w:ascii="Helvetica" w:hAnsi="Helvetica" w:cs="Helvetica"/>
            <w:kern w:val="1"/>
            <w:sz w:val="22"/>
            <w:szCs w:val="22"/>
            <w:lang w:val="en-US"/>
          </w:rPr>
          <w:delText>(</w:delText>
        </w:r>
      </w:del>
      <w:ins w:id="203" w:author="Heather Kharouba" w:date="2019-01-16T20:47:00Z">
        <w:r w:rsidR="00FB6905">
          <w:rPr>
            <w:rFonts w:ascii="Helvetica" w:hAnsi="Helvetica" w:cs="Helvetica"/>
            <w:kern w:val="1"/>
            <w:sz w:val="22"/>
            <w:szCs w:val="22"/>
            <w:lang w:val="en-US"/>
          </w:rPr>
          <w:t>l</w:t>
        </w:r>
      </w:ins>
      <w:del w:id="204" w:author="Heather Kharouba" w:date="2019-01-16T20:47:00Z">
        <w:r w:rsidR="00922B45" w:rsidDel="00FB6905">
          <w:rPr>
            <w:rFonts w:ascii="Helvetica" w:hAnsi="Helvetica" w:cs="Helvetica"/>
            <w:kern w:val="1"/>
            <w:sz w:val="22"/>
            <w:szCs w:val="22"/>
            <w:lang w:val="en-US"/>
          </w:rPr>
          <w:delText>L</w:delText>
        </w:r>
      </w:del>
      <w:r w:rsidR="00922B45">
        <w:rPr>
          <w:rFonts w:ascii="Helvetica" w:hAnsi="Helvetica" w:cs="Helvetica"/>
          <w:kern w:val="1"/>
          <w:sz w:val="22"/>
          <w:szCs w:val="22"/>
          <w:lang w:val="en-US"/>
        </w:rPr>
        <w:t>avergne</w:t>
      </w:r>
      <w:del w:id="205" w:author="Heather Kharouba" w:date="2019-01-16T20:47:00Z">
        <w:r w:rsidR="00922B45" w:rsidDel="00FB6905">
          <w:rPr>
            <w:rFonts w:ascii="Helvetica" w:hAnsi="Helvetica" w:cs="Helvetica"/>
            <w:kern w:val="1"/>
            <w:sz w:val="22"/>
            <w:szCs w:val="22"/>
            <w:lang w:val="en-US"/>
          </w:rPr>
          <w:delText xml:space="preserve"> et al. </w:delText>
        </w:r>
      </w:del>
      <w:r w:rsidR="00922B45">
        <w:rPr>
          <w:rFonts w:ascii="Helvetica" w:hAnsi="Helvetica" w:cs="Helvetica"/>
          <w:kern w:val="1"/>
          <w:sz w:val="22"/>
          <w:szCs w:val="22"/>
          <w:lang w:val="en-US"/>
        </w:rPr>
        <w:t>2010</w:t>
      </w:r>
      <w:ins w:id="206" w:author="Heather Kharouba" w:date="2019-01-16T20:47:00Z">
        <w:r w:rsidR="00FB6905">
          <w:rPr>
            <w:rFonts w:ascii="Helvetica" w:hAnsi="Helvetica" w:cs="Helvetica"/>
            <w:kern w:val="1"/>
            <w:sz w:val="22"/>
            <w:szCs w:val="22"/>
            <w:lang w:val="en-US"/>
          </w:rPr>
          <w:t>,</w:t>
        </w:r>
      </w:ins>
      <w:del w:id="207" w:author="Heather Kharouba" w:date="2019-01-16T20:47:00Z">
        <w:r w:rsidR="00922B45" w:rsidDel="00FB6905">
          <w:rPr>
            <w:rFonts w:ascii="Helvetica" w:hAnsi="Helvetica" w:cs="Helvetica"/>
            <w:kern w:val="1"/>
            <w:sz w:val="22"/>
            <w:szCs w:val="22"/>
            <w:lang w:val="en-US"/>
          </w:rPr>
          <w:delText>;</w:delText>
        </w:r>
      </w:del>
      <w:r w:rsidR="00922B45">
        <w:rPr>
          <w:rFonts w:ascii="Helvetica" w:hAnsi="Helvetica" w:cs="Helvetica"/>
          <w:kern w:val="1"/>
          <w:sz w:val="22"/>
          <w:szCs w:val="22"/>
          <w:lang w:val="en-US"/>
        </w:rPr>
        <w:t xml:space="preserve"> </w:t>
      </w:r>
      <w:ins w:id="208" w:author="Heather Kharouba" w:date="2019-01-16T20:47:00Z">
        <w:r w:rsidR="00FB6905">
          <w:rPr>
            <w:rFonts w:ascii="Helvetica" w:hAnsi="Helvetica" w:cs="Helvetica"/>
            <w:kern w:val="1"/>
            <w:sz w:val="22"/>
            <w:szCs w:val="22"/>
            <w:lang w:val="en-US"/>
          </w:rPr>
          <w:t>o</w:t>
        </w:r>
      </w:ins>
      <w:del w:id="209" w:author="Heather Kharouba" w:date="2019-01-16T20:47:00Z">
        <w:r w:rsidR="00CC7465" w:rsidDel="00FB6905">
          <w:rPr>
            <w:rFonts w:ascii="Helvetica" w:hAnsi="Helvetica" w:cs="Helvetica"/>
            <w:kern w:val="1"/>
            <w:sz w:val="22"/>
            <w:szCs w:val="22"/>
            <w:lang w:val="en-US"/>
          </w:rPr>
          <w:delText>O’</w:delText>
        </w:r>
      </w:del>
      <w:ins w:id="210" w:author="Heather Kharouba" w:date="2019-01-16T20:47:00Z">
        <w:r w:rsidR="00FB6905">
          <w:rPr>
            <w:rFonts w:ascii="Helvetica" w:hAnsi="Helvetica" w:cs="Helvetica"/>
            <w:kern w:val="1"/>
            <w:sz w:val="22"/>
            <w:szCs w:val="22"/>
            <w:lang w:val="en-US"/>
          </w:rPr>
          <w:t>c</w:t>
        </w:r>
      </w:ins>
      <w:del w:id="211" w:author="Heather Kharouba" w:date="2019-01-16T20:47:00Z">
        <w:r w:rsidR="00CC7465" w:rsidDel="00FB6905">
          <w:rPr>
            <w:rFonts w:ascii="Helvetica" w:hAnsi="Helvetica" w:cs="Helvetica"/>
            <w:kern w:val="1"/>
            <w:sz w:val="22"/>
            <w:szCs w:val="22"/>
            <w:lang w:val="en-US"/>
          </w:rPr>
          <w:delText>C</w:delText>
        </w:r>
      </w:del>
      <w:r w:rsidR="00CC7465">
        <w:rPr>
          <w:rFonts w:ascii="Helvetica" w:hAnsi="Helvetica" w:cs="Helvetica"/>
          <w:kern w:val="1"/>
          <w:sz w:val="22"/>
          <w:szCs w:val="22"/>
          <w:lang w:val="en-US"/>
        </w:rPr>
        <w:t>onnor</w:t>
      </w:r>
      <w:del w:id="212" w:author="Heather Kharouba" w:date="2019-01-16T20:47:00Z">
        <w:r w:rsidR="00CC7465" w:rsidDel="00FB6905">
          <w:rPr>
            <w:rFonts w:ascii="Helvetica" w:hAnsi="Helvetica" w:cs="Helvetica"/>
            <w:kern w:val="1"/>
            <w:sz w:val="22"/>
            <w:szCs w:val="22"/>
            <w:lang w:val="en-US"/>
          </w:rPr>
          <w:delText xml:space="preserve"> et al. </w:delText>
        </w:r>
      </w:del>
      <w:r w:rsidR="00CC7465">
        <w:rPr>
          <w:rFonts w:ascii="Helvetica" w:hAnsi="Helvetica" w:cs="Helvetica"/>
          <w:kern w:val="1"/>
          <w:sz w:val="22"/>
          <w:szCs w:val="22"/>
          <w:lang w:val="en-US"/>
        </w:rPr>
        <w:t>2012</w:t>
      </w:r>
      <w:ins w:id="213" w:author="Heather Kharouba" w:date="2019-01-16T20:48:00Z">
        <w:r w:rsidR="00935FBA">
          <w:rPr>
            <w:rFonts w:ascii="Helvetica" w:hAnsi="Helvetica" w:cs="Helvetica"/>
            <w:kern w:val="1"/>
            <w:sz w:val="22"/>
            <w:szCs w:val="22"/>
            <w:lang w:val="en-US"/>
          </w:rPr>
          <w:t>,</w:t>
        </w:r>
      </w:ins>
      <w:del w:id="214" w:author="Heather Kharouba" w:date="2019-01-16T20:48:00Z">
        <w:r w:rsidR="009A45AC" w:rsidDel="00935FBA">
          <w:rPr>
            <w:rFonts w:ascii="Helvetica" w:hAnsi="Helvetica" w:cs="Helvetica"/>
            <w:kern w:val="1"/>
            <w:sz w:val="22"/>
            <w:szCs w:val="22"/>
            <w:lang w:val="en-US"/>
          </w:rPr>
          <w:delText>;</w:delText>
        </w:r>
      </w:del>
      <w:r w:rsidR="009A45AC">
        <w:rPr>
          <w:rFonts w:ascii="Helvetica" w:hAnsi="Helvetica" w:cs="Helvetica"/>
          <w:kern w:val="1"/>
          <w:sz w:val="22"/>
          <w:szCs w:val="22"/>
          <w:lang w:val="en-US"/>
        </w:rPr>
        <w:t xml:space="preserve"> </w:t>
      </w:r>
      <w:ins w:id="215" w:author="Heather Kharouba" w:date="2019-01-16T20:49:00Z">
        <w:r w:rsidR="00F108F1">
          <w:rPr>
            <w:rFonts w:ascii="Helvetica" w:hAnsi="Helvetica" w:cs="Helvetica"/>
            <w:kern w:val="1"/>
            <w:sz w:val="22"/>
            <w:szCs w:val="22"/>
            <w:lang w:val="en-US"/>
          </w:rPr>
          <w:t>m</w:t>
        </w:r>
      </w:ins>
      <w:del w:id="216" w:author="Heather Kharouba" w:date="2019-01-16T20:49:00Z">
        <w:r w:rsidR="009A45AC" w:rsidDel="00F108F1">
          <w:rPr>
            <w:rFonts w:ascii="Helvetica" w:hAnsi="Helvetica" w:cs="Helvetica"/>
            <w:kern w:val="1"/>
            <w:sz w:val="22"/>
            <w:szCs w:val="22"/>
            <w:lang w:val="en-US"/>
          </w:rPr>
          <w:delText>M</w:delText>
        </w:r>
      </w:del>
      <w:r w:rsidR="009A45AC">
        <w:rPr>
          <w:rFonts w:ascii="Helvetica" w:hAnsi="Helvetica" w:cs="Helvetica"/>
          <w:kern w:val="1"/>
          <w:sz w:val="22"/>
          <w:szCs w:val="22"/>
          <w:lang w:val="en-US"/>
        </w:rPr>
        <w:t>ouquet</w:t>
      </w:r>
      <w:del w:id="217" w:author="Heather Kharouba" w:date="2019-01-16T20:49:00Z">
        <w:r w:rsidR="009A45AC" w:rsidDel="00F108F1">
          <w:rPr>
            <w:rFonts w:ascii="Helvetica" w:hAnsi="Helvetica" w:cs="Helvetica"/>
            <w:kern w:val="1"/>
            <w:sz w:val="22"/>
            <w:szCs w:val="22"/>
            <w:lang w:val="en-US"/>
          </w:rPr>
          <w:delText xml:space="preserve"> et al. </w:delText>
        </w:r>
      </w:del>
      <w:r w:rsidR="009A45AC">
        <w:rPr>
          <w:rFonts w:ascii="Helvetica" w:hAnsi="Helvetica" w:cs="Helvetica"/>
          <w:kern w:val="1"/>
          <w:sz w:val="22"/>
          <w:szCs w:val="22"/>
          <w:lang w:val="en-US"/>
        </w:rPr>
        <w:t>201</w:t>
      </w:r>
      <w:ins w:id="218" w:author="Heather Kharouba" w:date="2019-01-16T20:49:00Z">
        <w:r w:rsidR="00F108F1">
          <w:rPr>
            <w:rFonts w:ascii="Helvetica" w:hAnsi="Helvetica" w:cs="Helvetica"/>
            <w:kern w:val="1"/>
            <w:sz w:val="22"/>
            <w:szCs w:val="22"/>
            <w:lang w:val="en-US"/>
          </w:rPr>
          <w:t>5,</w:t>
        </w:r>
      </w:ins>
      <w:del w:id="219" w:author="Heather Kharouba" w:date="2019-01-16T20:49:00Z">
        <w:r w:rsidR="009A45AC" w:rsidDel="00F108F1">
          <w:rPr>
            <w:rFonts w:ascii="Helvetica" w:hAnsi="Helvetica" w:cs="Helvetica"/>
            <w:kern w:val="1"/>
            <w:sz w:val="22"/>
            <w:szCs w:val="22"/>
            <w:lang w:val="en-US"/>
          </w:rPr>
          <w:delText>5</w:delText>
        </w:r>
        <w:r w:rsidR="007B6AFE" w:rsidDel="00F108F1">
          <w:rPr>
            <w:rFonts w:ascii="Helvetica" w:hAnsi="Helvetica" w:cs="Helvetica"/>
            <w:kern w:val="1"/>
            <w:sz w:val="22"/>
            <w:szCs w:val="22"/>
            <w:lang w:val="en-US"/>
          </w:rPr>
          <w:delText xml:space="preserve">; </w:delText>
        </w:r>
      </w:del>
      <w:ins w:id="220" w:author="Heather Kharouba" w:date="2019-01-16T20:50:00Z">
        <w:r w:rsidR="00F108F1">
          <w:rPr>
            <w:rFonts w:ascii="Helvetica" w:hAnsi="Helvetica" w:cs="Helvetica"/>
            <w:kern w:val="1"/>
            <w:sz w:val="22"/>
            <w:szCs w:val="22"/>
            <w:lang w:val="en-US"/>
          </w:rPr>
          <w:t>b</w:t>
        </w:r>
      </w:ins>
      <w:del w:id="221" w:author="Heather Kharouba" w:date="2019-01-16T20:50:00Z">
        <w:r w:rsidR="007B6AFE" w:rsidDel="00F108F1">
          <w:rPr>
            <w:rFonts w:ascii="Helvetica" w:hAnsi="Helvetica" w:cs="Helvetica"/>
            <w:kern w:val="1"/>
            <w:sz w:val="22"/>
            <w:szCs w:val="22"/>
            <w:lang w:val="en-US"/>
          </w:rPr>
          <w:delText>B</w:delText>
        </w:r>
      </w:del>
      <w:r w:rsidR="007B6AFE">
        <w:rPr>
          <w:rFonts w:ascii="Helvetica" w:hAnsi="Helvetica" w:cs="Helvetica"/>
          <w:kern w:val="1"/>
          <w:sz w:val="22"/>
          <w:szCs w:val="22"/>
          <w:lang w:val="en-US"/>
        </w:rPr>
        <w:t>arner</w:t>
      </w:r>
      <w:del w:id="222" w:author="Heather Kharouba" w:date="2019-01-16T20:50:00Z">
        <w:r w:rsidR="007B6AFE" w:rsidDel="00F108F1">
          <w:rPr>
            <w:rFonts w:ascii="Helvetica" w:hAnsi="Helvetica" w:cs="Helvetica"/>
            <w:kern w:val="1"/>
            <w:sz w:val="22"/>
            <w:szCs w:val="22"/>
            <w:lang w:val="en-US"/>
          </w:rPr>
          <w:delText xml:space="preserve"> et al. </w:delText>
        </w:r>
      </w:del>
      <w:r w:rsidR="007B6AFE">
        <w:rPr>
          <w:rFonts w:ascii="Helvetica" w:hAnsi="Helvetica" w:cs="Helvetica"/>
          <w:kern w:val="1"/>
          <w:sz w:val="22"/>
          <w:szCs w:val="22"/>
          <w:lang w:val="en-US"/>
        </w:rPr>
        <w:t>2018</w:t>
      </w:r>
      <w:ins w:id="223" w:author="Heather Kharouba" w:date="2019-01-16T20:46:00Z">
        <w:r w:rsidR="0049199A">
          <w:rPr>
            <w:rFonts w:ascii="Helvetica" w:hAnsi="Helvetica" w:cs="Helvetica"/>
            <w:kern w:val="1"/>
            <w:sz w:val="22"/>
            <w:szCs w:val="22"/>
            <w:lang w:val="en-US"/>
          </w:rPr>
          <w:t>}</w:t>
        </w:r>
      </w:ins>
      <w:del w:id="224" w:author="Heather Kharouba" w:date="2019-01-16T20:46:00Z">
        <w:r w:rsidR="00CC7465" w:rsidDel="0049199A">
          <w:rPr>
            <w:rFonts w:ascii="Helvetica" w:hAnsi="Helvetica" w:cs="Helvetica"/>
            <w:kern w:val="1"/>
            <w:sz w:val="22"/>
            <w:szCs w:val="22"/>
            <w:lang w:val="en-US"/>
          </w:rPr>
          <w:delText>)</w:delText>
        </w:r>
      </w:del>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25"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ins w:id="226" w:author="Heather Kharouba" w:date="2019-01-08T11:26:00Z">
        <w:r w:rsidR="00B80EB9">
          <w:rPr>
            <w:rFonts w:ascii="Helvetica" w:hAnsi="Helvetica" w:cs="Helvetica"/>
            <w:kern w:val="1"/>
            <w:sz w:val="22"/>
            <w:szCs w:val="22"/>
            <w:lang w:val="en-US"/>
          </w:rPr>
          <w:t xml:space="preserve">which focuses on predator prey dynamics </w:t>
        </w:r>
      </w:ins>
      <w:r w:rsidR="002435D8" w:rsidRPr="002435D8">
        <w:rPr>
          <w:rFonts w:ascii="Helvetica" w:hAnsi="Helvetica" w:cs="Helvetica"/>
          <w:kern w:val="1"/>
          <w:sz w:val="22"/>
          <w:szCs w:val="22"/>
          <w:lang w:val="en-US"/>
        </w:rPr>
        <w:t>(Box 1)</w:t>
      </w:r>
      <w:ins w:id="227" w:author="Heather Kharouba" w:date="2019-01-08T11:28:00Z">
        <w:r w:rsidR="00B80EB9">
          <w:rPr>
            <w:rFonts w:ascii="Helvetica" w:hAnsi="Helvetica" w:cs="Helvetica"/>
            <w:kern w:val="1"/>
            <w:sz w:val="22"/>
            <w:szCs w:val="22"/>
            <w:lang w:val="en-US"/>
          </w:rPr>
          <w:t xml:space="preserve"> and is</w:t>
        </w:r>
      </w:ins>
      <w:r w:rsidRPr="00AE69BC">
        <w:rPr>
          <w:rFonts w:ascii="Helvetica" w:hAnsi="Helvetica" w:cs="Helvetica"/>
          <w:kern w:val="1"/>
          <w:sz w:val="22"/>
          <w:szCs w:val="22"/>
          <w:lang w:val="en-US"/>
        </w:rPr>
        <w:t xml:space="preserve"> </w:t>
      </w:r>
      <w:ins w:id="228" w:author="Heather Kharouba" w:date="2019-01-08T11:28:00Z">
        <w:r w:rsidR="00B80EB9">
          <w:rPr>
            <w:rFonts w:ascii="Helvetica" w:hAnsi="Helvetica" w:cs="Helvetica"/>
            <w:kern w:val="1"/>
            <w:sz w:val="22"/>
            <w:szCs w:val="22"/>
            <w:lang w:val="en-US"/>
          </w:rPr>
          <w:t>related to</w:t>
        </w:r>
      </w:ins>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55DE9D6F"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229" w:author="Elizabeth Wolkovich" w:date="2019-01-02T12:46:00Z">
        <w:r>
          <w:rPr>
            <w:rFonts w:ascii="Helvetica" w:hAnsi="Helvetica" w:cs="Helvetica"/>
            <w:kern w:val="1"/>
            <w:sz w:val="22"/>
            <w:szCs w:val="22"/>
            <w:lang w:val="en-US"/>
          </w:rPr>
          <w:tab/>
        </w:r>
      </w:ins>
      <w:ins w:id="230"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ins w:id="231" w:author="Heather Kharouba" w:date="2019-01-09T11:33:00Z">
        <w:r w:rsidR="00F907A3">
          <w:rPr>
            <w:rFonts w:ascii="Helvetica" w:hAnsi="Helvetica" w:cs="Helvetica"/>
            <w:kern w:val="1"/>
            <w:sz w:val="22"/>
            <w:szCs w:val="22"/>
            <w:lang w:val="en-US"/>
          </w:rPr>
          <w:t>influential</w:t>
        </w:r>
      </w:ins>
      <w:del w:id="232" w:author="Heather Kharouba" w:date="2019-01-09T11:33:00Z">
        <w:r w:rsidR="003C4A76" w:rsidRPr="00AE69BC" w:rsidDel="00F907A3">
          <w:rPr>
            <w:rFonts w:ascii="Helvetica" w:hAnsi="Helvetica" w:cs="Helvetica"/>
            <w:kern w:val="1"/>
            <w:sz w:val="22"/>
            <w:szCs w:val="22"/>
            <w:lang w:val="en-US"/>
          </w:rPr>
          <w:delText>common</w:delText>
        </w:r>
      </w:del>
      <w:r w:rsidR="003C4A76" w:rsidRPr="00AE69BC">
        <w:rPr>
          <w:rFonts w:ascii="Helvetica" w:hAnsi="Helvetica" w:cs="Helvetica"/>
          <w:kern w:val="1"/>
          <w:sz w:val="22"/>
          <w:szCs w:val="22"/>
          <w:lang w:val="en-US"/>
        </w:rPr>
        <w:t xml:space="preserve"> compared to terrestrial systems</w:t>
      </w:r>
      <w:ins w:id="233" w:author="Heather Kharouba" w:date="2018-12-21T13:14:00Z">
        <w:r w:rsidR="005D6205">
          <w:rPr>
            <w:rFonts w:ascii="Helvetica" w:hAnsi="Helvetica" w:cs="Helvetica"/>
            <w:kern w:val="1"/>
            <w:sz w:val="22"/>
            <w:szCs w:val="22"/>
            <w:lang w:val="en-US"/>
          </w:rPr>
          <w:t xml:space="preserve"> \</w:t>
        </w:r>
        <w:proofErr w:type="spellStart"/>
        <w:proofErr w:type="gramStart"/>
        <w:r w:rsidR="005D6205">
          <w:rPr>
            <w:rFonts w:ascii="Helvetica" w:hAnsi="Helvetica" w:cs="Helvetica"/>
            <w:kern w:val="1"/>
            <w:sz w:val="22"/>
            <w:szCs w:val="22"/>
            <w:lang w:val="en-US"/>
          </w:rPr>
          <w:t>citep</w:t>
        </w:r>
        <w:proofErr w:type="spellEnd"/>
        <w:r w:rsidR="005D6205">
          <w:rPr>
            <w:rFonts w:ascii="Helvetica" w:hAnsi="Helvetica" w:cs="Helvetica"/>
            <w:kern w:val="1"/>
            <w:sz w:val="22"/>
            <w:szCs w:val="22"/>
            <w:lang w:val="en-US"/>
          </w:rPr>
          <w:t>{</w:t>
        </w:r>
        <w:proofErr w:type="gramEnd"/>
        <w:r w:rsidR="005D6205">
          <w:rPr>
            <w:rFonts w:ascii="Helvetica" w:hAnsi="Helvetica" w:cs="Helvetica"/>
            <w:kern w:val="1"/>
            <w:sz w:val="22"/>
            <w:szCs w:val="22"/>
            <w:lang w:val="en-US"/>
          </w:rPr>
          <w:t>shurin2002}</w:t>
        </w:r>
      </w:ins>
      <w:r w:rsidR="003C4A76" w:rsidRPr="00AE69BC">
        <w:rPr>
          <w:rFonts w:ascii="Helvetica" w:hAnsi="Helvetica" w:cs="Helvetica"/>
          <w:kern w:val="1"/>
          <w:sz w:val="22"/>
          <w:szCs w:val="22"/>
          <w:lang w:val="en-US"/>
        </w:rPr>
        <w:t>—</w:t>
      </w:r>
      <w:commentRangeStart w:id="234"/>
      <w:r w:rsidR="003C4A76" w:rsidRPr="00AE69BC">
        <w:rPr>
          <w:rFonts w:ascii="Helvetica" w:hAnsi="Helvetica" w:cs="Helvetica"/>
          <w:kern w:val="1"/>
          <w:sz w:val="22"/>
          <w:szCs w:val="22"/>
          <w:lang w:val="en-US"/>
        </w:rPr>
        <w:t>many studies suggest that the resource peak is</w:t>
      </w:r>
      <w:ins w:id="235" w:author="Heather Kharouba" w:date="2018-12-21T13:29:00Z">
        <w:r w:rsidR="000F1559">
          <w:rPr>
            <w:rFonts w:ascii="Helvetica" w:hAnsi="Helvetica" w:cs="Helvetica"/>
            <w:kern w:val="1"/>
            <w:sz w:val="22"/>
            <w:szCs w:val="22"/>
            <w:lang w:val="en-US"/>
          </w:rPr>
          <w:t xml:space="preserve"> actually</w:t>
        </w:r>
      </w:ins>
      <w:r w:rsidR="003C4A76" w:rsidRPr="00AE69BC">
        <w:rPr>
          <w:rFonts w:ascii="Helvetica" w:hAnsi="Helvetica" w:cs="Helvetica"/>
          <w:kern w:val="1"/>
          <w:sz w:val="22"/>
          <w:szCs w:val="22"/>
          <w:lang w:val="en-US"/>
        </w:rPr>
        <w:t xml:space="preserve"> controlled by </w:t>
      </w:r>
      <w:ins w:id="236" w:author="Heather Kharouba" w:date="2018-12-21T13:15:00Z">
        <w:r w:rsidR="00BC3840">
          <w:rPr>
            <w:rFonts w:ascii="Helvetica" w:hAnsi="Helvetica" w:cs="Helvetica"/>
            <w:kern w:val="1"/>
            <w:sz w:val="22"/>
            <w:szCs w:val="22"/>
            <w:lang w:val="en-US"/>
          </w:rPr>
          <w:t xml:space="preserve">nutrient availability </w:t>
        </w:r>
      </w:ins>
      <w:ins w:id="237" w:author="Heather Kharouba" w:date="2019-01-16T21:03:00Z">
        <w:r w:rsidR="000F7860">
          <w:rPr>
            <w:rFonts w:ascii="Helvetica" w:hAnsi="Helvetica" w:cs="Helvetica"/>
            <w:kern w:val="1"/>
            <w:sz w:val="22"/>
            <w:szCs w:val="22"/>
            <w:lang w:val="en-US"/>
          </w:rPr>
          <w:t>\</w:t>
        </w:r>
        <w:proofErr w:type="spellStart"/>
        <w:r w:rsidR="000F7860">
          <w:rPr>
            <w:rFonts w:ascii="Helvetica" w:hAnsi="Helvetica" w:cs="Helvetica"/>
            <w:kern w:val="1"/>
            <w:sz w:val="22"/>
            <w:szCs w:val="22"/>
            <w:lang w:val="en-US"/>
          </w:rPr>
          <w:t>citep</w:t>
        </w:r>
        <w:proofErr w:type="spellEnd"/>
        <w:r w:rsidR="000F7860">
          <w:rPr>
            <w:rFonts w:ascii="Helvetica" w:hAnsi="Helvetica" w:cs="Helvetica"/>
            <w:kern w:val="1"/>
            <w:sz w:val="22"/>
            <w:szCs w:val="22"/>
            <w:lang w:val="en-US"/>
          </w:rPr>
          <w:t>{</w:t>
        </w:r>
      </w:ins>
      <w:ins w:id="238" w:author="Heather Kharouba" w:date="2018-12-21T13:15:00Z">
        <w:r w:rsidR="000F7860">
          <w:rPr>
            <w:rFonts w:ascii="Helvetica" w:hAnsi="Helvetica" w:cs="Helvetica"/>
            <w:kern w:val="1"/>
            <w:sz w:val="22"/>
            <w:szCs w:val="22"/>
            <w:lang w:val="en-US"/>
          </w:rPr>
          <w:t>g</w:t>
        </w:r>
        <w:r w:rsidR="00BC3840">
          <w:rPr>
            <w:rFonts w:ascii="Helvetica" w:hAnsi="Helvetica" w:cs="Helvetica"/>
            <w:kern w:val="1"/>
            <w:sz w:val="22"/>
            <w:szCs w:val="22"/>
            <w:lang w:val="en-US"/>
          </w:rPr>
          <w:t>runer</w:t>
        </w:r>
      </w:ins>
      <w:ins w:id="239" w:author="Heather Kharouba" w:date="2018-12-21T13:22:00Z">
        <w:r w:rsidR="00F10D79">
          <w:rPr>
            <w:rFonts w:ascii="Helvetica" w:hAnsi="Helvetica" w:cs="Helvetica"/>
            <w:kern w:val="1"/>
            <w:sz w:val="22"/>
            <w:szCs w:val="22"/>
            <w:lang w:val="en-US"/>
          </w:rPr>
          <w:t>2008</w:t>
        </w:r>
      </w:ins>
      <w:ins w:id="240" w:author="Heather Kharouba" w:date="2018-12-21T13:15:00Z">
        <w:r w:rsidR="000F7860" w:rsidRPr="000F7860">
          <w:rPr>
            <w:rFonts w:ascii="Helvetica" w:hAnsi="Helvetica" w:cs="Helvetica"/>
            <w:kern w:val="1"/>
            <w:sz w:val="22"/>
            <w:szCs w:val="22"/>
            <w:lang w:val="en-US"/>
            <w:rPrChange w:id="241" w:author="Heather Kharouba" w:date="2019-01-16T21:03:00Z">
              <w:rPr>
                <w:rFonts w:ascii="Helvetica" w:hAnsi="Helvetica" w:cs="Helvetica"/>
                <w:strike/>
                <w:kern w:val="1"/>
                <w:sz w:val="22"/>
                <w:szCs w:val="22"/>
                <w:lang w:val="en-US"/>
              </w:rPr>
            </w:rPrChange>
          </w:rPr>
          <w:t>}</w:t>
        </w:r>
        <w:r w:rsidR="00BC3840" w:rsidRPr="000F7860">
          <w:rPr>
            <w:rFonts w:ascii="Helvetica" w:hAnsi="Helvetica" w:cs="Helvetica"/>
            <w:kern w:val="1"/>
            <w:sz w:val="22"/>
            <w:szCs w:val="22"/>
            <w:lang w:val="en-US"/>
            <w:rPrChange w:id="242" w:author="Heather Kharouba" w:date="2019-01-16T21:03:00Z">
              <w:rPr>
                <w:rFonts w:ascii="Helvetica" w:hAnsi="Helvetica" w:cs="Helvetica"/>
                <w:strike/>
                <w:kern w:val="1"/>
                <w:sz w:val="22"/>
                <w:szCs w:val="22"/>
                <w:lang w:val="en-US"/>
              </w:rPr>
            </w:rPrChange>
          </w:rPr>
          <w:t xml:space="preserve"> </w:t>
        </w:r>
      </w:ins>
      <w:commentRangeStart w:id="243"/>
      <w:r w:rsidR="003C4A76" w:rsidRPr="00736E6A">
        <w:rPr>
          <w:rFonts w:ascii="Helvetica" w:hAnsi="Helvetica" w:cs="Helvetica"/>
          <w:strike/>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commentRangeEnd w:id="243"/>
      <w:r w:rsidR="00036248">
        <w:rPr>
          <w:rStyle w:val="CommentReference"/>
        </w:rPr>
        <w:commentReference w:id="243"/>
      </w:r>
      <w:r w:rsidR="003C4A76" w:rsidRPr="00AE69BC">
        <w:rPr>
          <w:rFonts w:ascii="Helvetica" w:hAnsi="Helvetica" w:cs="Helvetica"/>
          <w:kern w:val="1"/>
          <w:sz w:val="22"/>
          <w:szCs w:val="22"/>
          <w:lang w:val="en-US"/>
        </w:rPr>
        <w:t xml:space="preserve">(?). </w:t>
      </w:r>
      <w:commentRangeEnd w:id="234"/>
      <w:r w:rsidR="003C4A76" w:rsidRPr="00AE69BC">
        <w:rPr>
          <w:rStyle w:val="CommentReference"/>
          <w:rFonts w:ascii="Helvetica" w:hAnsi="Helvetica"/>
        </w:rPr>
        <w:commentReference w:id="234"/>
      </w:r>
      <w:r w:rsidR="003C4A76" w:rsidRPr="00AE69BC">
        <w:rPr>
          <w:rFonts w:ascii="Helvetica" w:hAnsi="Helvetica" w:cs="Helvetica"/>
          <w:kern w:val="1"/>
          <w:sz w:val="22"/>
          <w:szCs w:val="22"/>
          <w:lang w:val="en-US"/>
        </w:rPr>
        <w:t xml:space="preserve">This is a very different hypothesis from others that suggest seasonality in the environment produces the resource peak </w:t>
      </w:r>
      <w:ins w:id="244" w:author="Heather Kharouba" w:date="2019-01-16T21:05:00Z">
        <w:r w:rsidR="004E733B">
          <w:rPr>
            <w:rFonts w:ascii="Helvetica" w:hAnsi="Helvetica" w:cs="Helvetica"/>
            <w:kern w:val="1"/>
            <w:sz w:val="22"/>
            <w:szCs w:val="22"/>
            <w:lang w:val="en-US"/>
          </w:rPr>
          <w:t>\</w:t>
        </w:r>
        <w:proofErr w:type="spellStart"/>
        <w:proofErr w:type="gramStart"/>
        <w:r w:rsidR="004E733B">
          <w:rPr>
            <w:rFonts w:ascii="Helvetica" w:hAnsi="Helvetica" w:cs="Helvetica"/>
            <w:kern w:val="1"/>
            <w:sz w:val="22"/>
            <w:szCs w:val="22"/>
            <w:lang w:val="en-US"/>
          </w:rPr>
          <w:t>citep</w:t>
        </w:r>
        <w:proofErr w:type="spellEnd"/>
        <w:r w:rsidR="004E733B">
          <w:rPr>
            <w:rFonts w:ascii="Helvetica" w:hAnsi="Helvetica" w:cs="Helvetica"/>
            <w:kern w:val="1"/>
            <w:sz w:val="22"/>
            <w:szCs w:val="22"/>
            <w:lang w:val="en-US"/>
          </w:rPr>
          <w:t>{</w:t>
        </w:r>
      </w:ins>
      <w:proofErr w:type="gramEnd"/>
      <w:del w:id="245" w:author="Heather Kharouba" w:date="2019-01-16T21:05:00Z">
        <w:r w:rsidR="003C4A76" w:rsidRPr="00AE69BC" w:rsidDel="004E733B">
          <w:rPr>
            <w:rFonts w:ascii="Helvetica" w:hAnsi="Helvetica" w:cs="Helvetica"/>
            <w:kern w:val="1"/>
            <w:sz w:val="22"/>
            <w:szCs w:val="22"/>
            <w:lang w:val="en-US"/>
          </w:rPr>
          <w:delText>(</w:delText>
        </w:r>
      </w:del>
      <w:ins w:id="246" w:author="Heather Kharouba" w:date="2018-12-21T13:43:00Z">
        <w:r w:rsidR="004E733B">
          <w:rPr>
            <w:rFonts w:ascii="Helvetica" w:hAnsi="Helvetica" w:cs="Helvetica"/>
            <w:kern w:val="1"/>
            <w:sz w:val="22"/>
            <w:szCs w:val="22"/>
            <w:lang w:val="en-US"/>
          </w:rPr>
          <w:t>hampton</w:t>
        </w:r>
        <w:r w:rsidR="00AA3B62">
          <w:rPr>
            <w:rFonts w:ascii="Helvetica" w:hAnsi="Helvetica" w:cs="Helvetica"/>
            <w:kern w:val="1"/>
            <w:sz w:val="22"/>
            <w:szCs w:val="22"/>
            <w:lang w:val="en-US"/>
          </w:rPr>
          <w:t>2006</w:t>
        </w:r>
      </w:ins>
      <w:ins w:id="247" w:author="Heather Kharouba" w:date="2019-01-16T21:05:00Z">
        <w:r w:rsidR="004E733B">
          <w:rPr>
            <w:rFonts w:ascii="Helvetica" w:hAnsi="Helvetica" w:cs="Helvetica"/>
            <w:kern w:val="1"/>
            <w:sz w:val="22"/>
            <w:szCs w:val="22"/>
            <w:lang w:val="en-US"/>
          </w:rPr>
          <w:t>}</w:t>
        </w:r>
      </w:ins>
      <w:del w:id="248" w:author="Heather Kharouba" w:date="2019-01-16T21:05:00Z">
        <w:r w:rsidR="003C4A76" w:rsidRPr="00AE69BC" w:rsidDel="004E733B">
          <w:rPr>
            <w:rFonts w:ascii="Helvetica" w:hAnsi="Helvetica" w:cs="Helvetica"/>
            <w:kern w:val="1"/>
            <w:sz w:val="22"/>
            <w:szCs w:val="22"/>
            <w:lang w:val="en-US"/>
          </w:rPr>
          <w:delText>)</w:delText>
        </w:r>
      </w:del>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249"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w:t>
      </w:r>
      <w:r w:rsidRPr="00AE69BC">
        <w:rPr>
          <w:rFonts w:ascii="Helvetica" w:hAnsi="Helvetica" w:cs="Helvetica"/>
          <w:kern w:val="1"/>
          <w:sz w:val="22"/>
          <w:szCs w:val="22"/>
          <w:lang w:val="en-US"/>
        </w:rPr>
        <w:lastRenderedPageBreak/>
        <w:t xml:space="preserve">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16DB0E56"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del w:id="250" w:author="Heather Kharouba" w:date="2019-01-09T11:47:00Z">
        <w:r w:rsidR="00836C62" w:rsidDel="00736E6A">
          <w:rPr>
            <w:rFonts w:ascii="Helvetica" w:hAnsi="Helvetica" w:cs="Helvetica"/>
            <w:kern w:val="1"/>
            <w:sz w:val="22"/>
            <w:szCs w:val="22"/>
            <w:lang w:val="en-US"/>
          </w:rPr>
          <w:delText>hereafter referred to as</w:delText>
        </w:r>
      </w:del>
      <w:ins w:id="251" w:author="Heather Kharouba" w:date="2019-01-09T11:47:00Z">
        <w:r w:rsidR="00736E6A">
          <w:rPr>
            <w:rFonts w:ascii="Helvetica" w:hAnsi="Helvetica" w:cs="Helvetica"/>
            <w:kern w:val="1"/>
            <w:sz w:val="22"/>
            <w:szCs w:val="22"/>
            <w:lang w:val="en-US"/>
          </w:rPr>
          <w:t>i.e.</w:t>
        </w:r>
      </w:ins>
      <w:r w:rsidR="00836C62">
        <w:rPr>
          <w:rFonts w:ascii="Helvetica" w:hAnsi="Helvetica" w:cs="Helvetica"/>
          <w:kern w:val="1"/>
          <w:sz w:val="22"/>
          <w:szCs w:val="22"/>
          <w:lang w:val="en-US"/>
        </w:rPr>
        <w:t xml:space="preserve"> </w:t>
      </w:r>
      <w:del w:id="252" w:author="Heather Kharouba" w:date="2019-01-09T11:47:00Z">
        <w:r w:rsidR="00836C62" w:rsidDel="00736E6A">
          <w:rPr>
            <w:rFonts w:ascii="Helvetica" w:hAnsi="Helvetica" w:cs="Helvetica"/>
            <w:kern w:val="1"/>
            <w:sz w:val="22"/>
            <w:szCs w:val="22"/>
            <w:lang w:val="en-US"/>
          </w:rPr>
          <w:delText>‘</w:delText>
        </w:r>
      </w:del>
      <w:commentRangeStart w:id="253"/>
      <w:r w:rsidR="00836C62">
        <w:rPr>
          <w:rFonts w:ascii="Helvetica" w:hAnsi="Helvetica" w:cs="Helvetica"/>
          <w:kern w:val="1"/>
          <w:sz w:val="22"/>
          <w:szCs w:val="22"/>
          <w:lang w:val="en-US"/>
        </w:rPr>
        <w:t>life history studies</w:t>
      </w:r>
      <w:del w:id="254" w:author="Heather Kharouba" w:date="2019-01-09T11:47:00Z">
        <w:r w:rsidR="00836C62" w:rsidDel="00736E6A">
          <w:rPr>
            <w:rFonts w:ascii="Helvetica" w:hAnsi="Helvetica" w:cs="Helvetica"/>
            <w:kern w:val="1"/>
            <w:sz w:val="22"/>
            <w:szCs w:val="22"/>
            <w:lang w:val="en-US"/>
          </w:rPr>
          <w:delText>’</w:delText>
        </w:r>
      </w:del>
      <w:commentRangeEnd w:id="253"/>
      <w:r w:rsidR="00036248">
        <w:rPr>
          <w:rStyle w:val="CommentReference"/>
        </w:rPr>
        <w:commentReference w:id="253"/>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del w:id="255" w:author="Heather Kharouba" w:date="2019-01-09T11:51:00Z">
        <w:r w:rsidR="00836C62" w:rsidDel="00125E4C">
          <w:rPr>
            <w:rFonts w:ascii="Helvetica" w:hAnsi="Helvetica" w:cs="Helvetica"/>
            <w:kern w:val="1"/>
            <w:sz w:val="22"/>
            <w:szCs w:val="22"/>
            <w:lang w:val="en-US"/>
          </w:rPr>
          <w:delText>hereafter referred to as</w:delText>
        </w:r>
      </w:del>
      <w:ins w:id="256" w:author="Heather Kharouba" w:date="2019-01-09T11:51:00Z">
        <w:r w:rsidR="00125E4C">
          <w:rPr>
            <w:rFonts w:ascii="Helvetica" w:hAnsi="Helvetica" w:cs="Helvetica"/>
            <w:kern w:val="1"/>
            <w:sz w:val="22"/>
            <w:szCs w:val="22"/>
            <w:lang w:val="en-US"/>
          </w:rPr>
          <w:t>i.e.</w:t>
        </w:r>
      </w:ins>
      <w:r w:rsidR="00836C62" w:rsidRPr="00AE69BC">
        <w:rPr>
          <w:rFonts w:ascii="Helvetica" w:hAnsi="Helvetica" w:cs="Helvetica"/>
          <w:kern w:val="1"/>
          <w:sz w:val="22"/>
          <w:szCs w:val="22"/>
          <w:lang w:val="en-US"/>
        </w:rPr>
        <w:t xml:space="preserve"> </w:t>
      </w:r>
      <w:r w:rsidR="00464675" w:rsidRPr="00125E4C">
        <w:rPr>
          <w:rFonts w:ascii="Helvetica" w:hAnsi="Helvetica" w:cs="Helvetica"/>
          <w:kern w:val="1"/>
          <w:sz w:val="22"/>
          <w:szCs w:val="22"/>
          <w:lang w:val="en-US"/>
          <w:rPrChange w:id="257" w:author="Heather Kharouba" w:date="2019-01-09T11:51:00Z">
            <w:rPr>
              <w:rFonts w:ascii="Helvetica" w:hAnsi="Helvetica" w:cs="Helvetica"/>
              <w:i/>
              <w:kern w:val="1"/>
              <w:sz w:val="22"/>
              <w:szCs w:val="22"/>
              <w:lang w:val="en-US"/>
            </w:rPr>
          </w:rPrChange>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60D41783"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w:t>
      </w:r>
      <w:commentRangeStart w:id="258"/>
      <w:r w:rsidR="00001DCB" w:rsidRPr="00AE69BC">
        <w:rPr>
          <w:rFonts w:ascii="Helvetica" w:hAnsi="Helvetica" w:cs="Helvetica"/>
          <w:kern w:val="1"/>
          <w:sz w:val="22"/>
          <w:szCs w:val="22"/>
          <w:lang w:val="en-US"/>
        </w:rPr>
        <w:t xml:space="preserve">a resource curve shaped by predation </w:t>
      </w:r>
      <w:commentRangeEnd w:id="258"/>
      <w:r w:rsidR="00036248">
        <w:rPr>
          <w:rStyle w:val="CommentReference"/>
        </w:rPr>
        <w:commentReference w:id="258"/>
      </w:r>
      <w:r w:rsidR="00001DCB" w:rsidRPr="00AE69BC">
        <w:rPr>
          <w:rFonts w:ascii="Helvetica" w:hAnsi="Helvetica" w:cs="Helvetica"/>
          <w:kern w:val="1"/>
          <w:sz w:val="22"/>
          <w:szCs w:val="22"/>
          <w:lang w:val="en-US"/>
        </w:rPr>
        <w:t xml:space="preserve">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w:t>
      </w:r>
      <w:r w:rsidR="00001DCB" w:rsidRPr="00AE69BC">
        <w:rPr>
          <w:rFonts w:ascii="Helvetica" w:hAnsi="Helvetica" w:cs="Helvetica"/>
          <w:kern w:val="1"/>
          <w:sz w:val="22"/>
          <w:szCs w:val="22"/>
          <w:lang w:val="en-US"/>
        </w:rPr>
        <w:lastRenderedPageBreak/>
        <w:t xml:space="preserve">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xml:space="preserve">; </w:t>
      </w:r>
      <w:ins w:id="259" w:author="Heather Kharouba" w:date="2019-01-16T21:03:00Z">
        <w:r w:rsidR="00BF6F64">
          <w:rPr>
            <w:rFonts w:ascii="Helvetica" w:hAnsi="Helvetica" w:cs="Helvetica"/>
            <w:kern w:val="1"/>
            <w:sz w:val="22"/>
            <w:szCs w:val="22"/>
            <w:lang w:val="en-US"/>
          </w:rPr>
          <w:t>s</w:t>
        </w:r>
      </w:ins>
      <w:del w:id="260" w:author="Heather Kharouba" w:date="2019-01-16T21:03:00Z">
        <w:r w:rsidR="00E67C30" w:rsidDel="00BF6F64">
          <w:rPr>
            <w:rFonts w:ascii="Helvetica" w:hAnsi="Helvetica" w:cs="Helvetica"/>
            <w:kern w:val="1"/>
            <w:sz w:val="22"/>
            <w:szCs w:val="22"/>
            <w:lang w:val="en-US"/>
          </w:rPr>
          <w:delText>S</w:delText>
        </w:r>
      </w:del>
      <w:r w:rsidR="00E67C30">
        <w:rPr>
          <w:rFonts w:ascii="Helvetica" w:hAnsi="Helvetica" w:cs="Helvetica"/>
          <w:kern w:val="1"/>
          <w:sz w:val="22"/>
          <w:szCs w:val="22"/>
          <w:lang w:val="en-US"/>
        </w:rPr>
        <w:t>huri</w:t>
      </w:r>
      <w:del w:id="261" w:author="Heather Kharouba" w:date="2019-01-16T21:03:00Z">
        <w:r w:rsidR="00E67C30" w:rsidDel="00BF6F64">
          <w:rPr>
            <w:rFonts w:ascii="Helvetica" w:hAnsi="Helvetica" w:cs="Helvetica"/>
            <w:kern w:val="1"/>
            <w:sz w:val="22"/>
            <w:szCs w:val="22"/>
            <w:lang w:val="en-US"/>
          </w:rPr>
          <w:delText>n et</w:delText>
        </w:r>
      </w:del>
      <w:ins w:id="262" w:author="Heather Kharouba" w:date="2019-01-16T21:03:00Z">
        <w:r w:rsidR="00BF6F64">
          <w:rPr>
            <w:rFonts w:ascii="Helvetica" w:hAnsi="Helvetica" w:cs="Helvetica"/>
            <w:kern w:val="1"/>
            <w:sz w:val="22"/>
            <w:szCs w:val="22"/>
            <w:lang w:val="en-US"/>
          </w:rPr>
          <w:t>n</w:t>
        </w:r>
      </w:ins>
      <w:del w:id="263" w:author="Heather Kharouba" w:date="2019-01-16T21:03:00Z">
        <w:r w:rsidR="00E67C30" w:rsidDel="00BF6F64">
          <w:rPr>
            <w:rFonts w:ascii="Helvetica" w:hAnsi="Helvetica" w:cs="Helvetica"/>
            <w:kern w:val="1"/>
            <w:sz w:val="22"/>
            <w:szCs w:val="22"/>
            <w:lang w:val="en-US"/>
          </w:rPr>
          <w:delText xml:space="preserve"> al. </w:delText>
        </w:r>
      </w:del>
      <w:r w:rsidR="00E67C30">
        <w:rPr>
          <w:rFonts w:ascii="Helvetica" w:hAnsi="Helvetica" w:cs="Helvetica"/>
          <w:kern w:val="1"/>
          <w:sz w:val="22"/>
          <w:szCs w:val="22"/>
          <w:lang w:val="en-US"/>
        </w:rPr>
        <w:t>200</w:t>
      </w:r>
      <w:ins w:id="264" w:author="Heather Kharouba" w:date="2019-01-16T21:03:00Z">
        <w:r w:rsidR="00E530D0">
          <w:rPr>
            <w:rFonts w:ascii="Helvetica" w:hAnsi="Helvetica" w:cs="Helvetica"/>
            <w:kern w:val="1"/>
            <w:sz w:val="22"/>
            <w:szCs w:val="22"/>
            <w:lang w:val="en-US"/>
          </w:rPr>
          <w:t>5</w:t>
        </w:r>
      </w:ins>
      <w:del w:id="265" w:author="Heather Kharouba" w:date="2019-01-16T21:03:00Z">
        <w:r w:rsidR="00E67C30" w:rsidDel="00E530D0">
          <w:rPr>
            <w:rFonts w:ascii="Helvetica" w:hAnsi="Helvetica" w:cs="Helvetica"/>
            <w:kern w:val="1"/>
            <w:sz w:val="22"/>
            <w:szCs w:val="22"/>
            <w:lang w:val="en-US"/>
          </w:rPr>
          <w:delText>6</w:delText>
        </w:r>
      </w:del>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79F4C778"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ins w:id="266" w:author="Heather Kharouba" w:date="2019-01-09T12:03:00Z">
        <w:r w:rsidR="00407FA3">
          <w:rPr>
            <w:rFonts w:ascii="Helvetica" w:hAnsi="Helvetica"/>
            <w:sz w:val="22"/>
            <w:szCs w:val="22"/>
          </w:rPr>
          <w:t>category</w:t>
        </w:r>
      </w:ins>
      <w:del w:id="267" w:author="Heather Kharouba" w:date="2019-01-09T12:03:00Z">
        <w:r w:rsidR="001F117F" w:rsidRPr="00407FA3" w:rsidDel="00407FA3">
          <w:rPr>
            <w:rFonts w:ascii="Helvetica" w:hAnsi="Helvetica"/>
            <w:sz w:val="22"/>
            <w:szCs w:val="22"/>
          </w:rPr>
          <w:delText>class</w:delText>
        </w:r>
      </w:del>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 xml:space="preserve">most studies do </w:t>
      </w:r>
      <w:r w:rsidR="008849BF" w:rsidRPr="00A170F9">
        <w:rPr>
          <w:rFonts w:ascii="Helvetica" w:hAnsi="Helvetica" w:cs="Helvetica"/>
          <w:sz w:val="22"/>
          <w:szCs w:val="22"/>
          <w:lang w:val="en-US"/>
        </w:rPr>
        <w:lastRenderedPageBreak/>
        <w:t>not actually provide strong tests of the Cushing hypothesis, making it difficult to refute the hypothesis if no evidence is found</w:t>
      </w:r>
      <w:ins w:id="268" w:author="Heather Kharouba" w:date="2019-01-09T12:09:00Z">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ins>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5DCFAEC4"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ins w:id="269" w:author="Heather Kharouba" w:date="2019-01-11T17:43:00Z">
        <w:r w:rsidR="00AD73ED">
          <w:rPr>
            <w:rFonts w:ascii="Helvetica" w:hAnsi="Helvetica" w:cs="Helvetica"/>
            <w:kern w:val="1"/>
            <w:sz w:val="22"/>
            <w:szCs w:val="22"/>
            <w:lang w:val="en-US"/>
          </w:rPr>
          <w:t xml:space="preserve">(or some other abiotic factor) </w:t>
        </w:r>
      </w:ins>
      <w:r w:rsidR="00543941">
        <w:rPr>
          <w:rFonts w:ascii="Helvetica" w:hAnsi="Helvetica" w:cs="Helvetica"/>
          <w:kern w:val="1"/>
          <w:sz w:val="22"/>
          <w:szCs w:val="22"/>
          <w:lang w:val="en-US"/>
        </w:rPr>
        <w:t xml:space="preserve">directly or indirectly affects a resource’s </w:t>
      </w:r>
      <w:del w:id="270" w:author="Heather Kharouba" w:date="2019-01-11T17:43:00Z">
        <w:r w:rsidR="00543941" w:rsidDel="00AD73ED">
          <w:rPr>
            <w:rFonts w:ascii="Helvetica" w:hAnsi="Helvetica" w:cs="Helvetica"/>
            <w:kern w:val="1"/>
            <w:sz w:val="22"/>
            <w:szCs w:val="22"/>
            <w:lang w:val="en-US"/>
          </w:rPr>
          <w:delText>phenology</w:delText>
        </w:r>
      </w:del>
      <w:ins w:id="271" w:author="Heather Kharouba" w:date="2019-01-11T17:43:00Z">
        <w:r w:rsidR="00AD73ED">
          <w:rPr>
            <w:rFonts w:ascii="Helvetica" w:hAnsi="Helvetica" w:cs="Helvetica"/>
            <w:kern w:val="1"/>
            <w:sz w:val="22"/>
            <w:szCs w:val="22"/>
            <w:lang w:val="en-US"/>
          </w:rPr>
          <w:t>peak</w:t>
        </w:r>
      </w:ins>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ins w:id="272" w:author="Heather Kharouba" w:date="2019-01-09T12:15:00Z">
        <w:r w:rsidR="00BC141F">
          <w:rPr>
            <w:rFonts w:ascii="Helvetica" w:hAnsi="Helvetica" w:cs="Helvetica"/>
            <w:kern w:val="1"/>
            <w:sz w:val="22"/>
            <w:szCs w:val="22"/>
            <w:lang w:val="en-US"/>
          </w:rPr>
          <w:t>equivalent fitness and population</w:t>
        </w:r>
      </w:ins>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ins w:id="273" w:author="Heather Kharouba" w:date="2019-01-09T12:16:00Z">
        <w:r w:rsidR="00BC141F">
          <w:rPr>
            <w:rFonts w:ascii="Helvetica" w:hAnsi="Helvetica" w:cs="Helvetica"/>
            <w:kern w:val="1"/>
            <w:sz w:val="22"/>
            <w:szCs w:val="22"/>
            <w:lang w:val="en-US"/>
          </w:rPr>
          <w:t xml:space="preserve">for both the consumer and resource </w:t>
        </w:r>
      </w:ins>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ins w:id="274" w:author="Heather Kharouba" w:date="2018-12-21T14:38:00Z">
        <w:r w:rsidR="007D3E35">
          <w:rPr>
            <w:rFonts w:ascii="Helvetica" w:hAnsi="Helvetica" w:cs="Helvetica"/>
            <w:kern w:val="1"/>
            <w:sz w:val="22"/>
            <w:szCs w:val="22"/>
            <w:lang w:val="en-US"/>
          </w:rPr>
          <w:t xml:space="preserve">e.g., </w:t>
        </w:r>
      </w:ins>
      <w:ins w:id="275" w:author="Heather Kharouba" w:date="2018-12-21T14:49:00Z">
        <w:r w:rsidR="00F039F7">
          <w:rPr>
            <w:rFonts w:ascii="Helvetica" w:hAnsi="Helvetica" w:cs="Helvetica"/>
            <w:kern w:val="1"/>
            <w:sz w:val="22"/>
            <w:szCs w:val="22"/>
            <w:lang w:val="en-US"/>
          </w:rPr>
          <w:t>Carpenter et al. 2001; T</w:t>
        </w:r>
      </w:ins>
      <w:ins w:id="276" w:author="Heather Kharouba" w:date="2018-12-21T14:40:00Z">
        <w:r w:rsidR="008A3193">
          <w:rPr>
            <w:rFonts w:ascii="Helvetica" w:hAnsi="Helvetica" w:cs="Helvetica"/>
            <w:kern w:val="1"/>
            <w:sz w:val="22"/>
            <w:szCs w:val="22"/>
            <w:lang w:val="en-US"/>
          </w:rPr>
          <w:t>hackeray 2012</w:t>
        </w:r>
      </w:ins>
      <w:r w:rsidR="00143830">
        <w:rPr>
          <w:rFonts w:ascii="Helvetica" w:hAnsi="Helvetica" w:cs="Helvetica"/>
          <w:kern w:val="1"/>
          <w:sz w:val="22"/>
          <w:szCs w:val="22"/>
          <w:lang w:val="en-US"/>
        </w:rPr>
        <w:t>)</w:t>
      </w:r>
      <w:ins w:id="277" w:author="Heather Kharouba" w:date="2019-01-09T15:42:00Z">
        <w:r w:rsidR="002A6891">
          <w:rPr>
            <w:rFonts w:ascii="Helvetica" w:hAnsi="Helvetica" w:cs="Helvetica"/>
            <w:kern w:val="1"/>
            <w:sz w:val="22"/>
            <w:szCs w:val="22"/>
            <w:lang w:val="en-US"/>
          </w:rPr>
          <w:t xml:space="preserve">, </w:t>
        </w:r>
      </w:ins>
      <w:ins w:id="278" w:author="Heather Kharouba" w:date="2019-01-09T15:43:00Z">
        <w:r w:rsidR="002A6891" w:rsidRPr="00077234">
          <w:rPr>
            <w:rFonts w:ascii="Helvetica" w:hAnsi="Helvetica" w:cs="Helvetica"/>
            <w:kern w:val="1"/>
            <w:sz w:val="22"/>
            <w:szCs w:val="22"/>
            <w:highlight w:val="yellow"/>
            <w:lang w:val="en-US"/>
          </w:rPr>
          <w:t>measure interaction strength</w:t>
        </w:r>
      </w:ins>
      <w:ins w:id="279" w:author="Heather Kharouba" w:date="2019-01-09T15:44:00Z">
        <w:r w:rsidR="002A6891" w:rsidRPr="00077234">
          <w:rPr>
            <w:rFonts w:ascii="Helvetica" w:hAnsi="Helvetica" w:cs="Helvetica"/>
            <w:kern w:val="1"/>
            <w:sz w:val="22"/>
            <w:szCs w:val="22"/>
            <w:highlight w:val="yellow"/>
            <w:lang w:val="en-US"/>
          </w:rPr>
          <w:t xml:space="preserve"> (Miller-Rushing)</w:t>
        </w:r>
      </w:ins>
      <w:ins w:id="280" w:author="Heather Kharouba" w:date="2019-01-13T20:55:00Z">
        <w:r w:rsidR="007D5A64" w:rsidRPr="00077234">
          <w:rPr>
            <w:rFonts w:ascii="Helvetica" w:hAnsi="Helvetica" w:cs="Helvetica"/>
            <w:kern w:val="1"/>
            <w:sz w:val="22"/>
            <w:szCs w:val="22"/>
            <w:highlight w:val="yellow"/>
            <w:lang w:val="en-US"/>
          </w:rPr>
          <w:t>,</w:t>
        </w:r>
      </w:ins>
      <w:ins w:id="281" w:author="Heather Kharouba" w:date="2019-01-09T15:44:00Z">
        <w:r w:rsidR="002A6891" w:rsidRPr="00077234">
          <w:rPr>
            <w:rFonts w:ascii="Helvetica" w:hAnsi="Helvetica" w:cs="Helvetica"/>
            <w:kern w:val="1"/>
            <w:sz w:val="22"/>
            <w:szCs w:val="22"/>
            <w:highlight w:val="yellow"/>
            <w:lang w:val="en-US"/>
          </w:rPr>
          <w:t xml:space="preserve"> which informs</w:t>
        </w:r>
      </w:ins>
      <w:ins w:id="282" w:author="Heather Kharouba" w:date="2019-01-09T15:43:00Z">
        <w:r w:rsidR="007D5A64" w:rsidRPr="00077234">
          <w:rPr>
            <w:rFonts w:ascii="Helvetica" w:hAnsi="Helvetica" w:cs="Helvetica"/>
            <w:kern w:val="1"/>
            <w:sz w:val="22"/>
            <w:szCs w:val="22"/>
            <w:highlight w:val="yellow"/>
            <w:lang w:val="en-US"/>
          </w:rPr>
          <w:t xml:space="preserve"> a key</w:t>
        </w:r>
      </w:ins>
      <w:ins w:id="283" w:author="Heather Kharouba" w:date="2019-01-09T15:44:00Z">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ins>
      <w:r w:rsidR="003002FE" w:rsidRPr="004F53F2">
        <w:rPr>
          <w:rFonts w:ascii="Helvetica" w:hAnsi="Helvetica" w:cs="Helvetica"/>
          <w:kern w:val="1"/>
          <w:sz w:val="22"/>
          <w:szCs w:val="22"/>
          <w:lang w:val="en-US"/>
        </w:rPr>
        <w:t xml:space="preserve">or determine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ins w:id="284" w:author="Heather Kharouba" w:date="2018-12-21T14:56:00Z">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w:t>
        </w:r>
      </w:ins>
      <w:ins w:id="285" w:author="Heather Kharouba" w:date="2018-12-21T14:57:00Z">
        <w:r w:rsidR="00537B6A">
          <w:rPr>
            <w:rFonts w:ascii="Helvetica" w:hAnsi="Helvetica" w:cs="Helvetica"/>
            <w:kern w:val="1"/>
            <w:sz w:val="22"/>
            <w:szCs w:val="22"/>
            <w:lang w:val="en-US"/>
          </w:rPr>
          <w:t>2011</w:t>
        </w:r>
      </w:ins>
      <w:ins w:id="286" w:author="Heather Kharouba" w:date="2018-12-21T14:59:00Z">
        <w:r w:rsidR="00A62E3A">
          <w:rPr>
            <w:rFonts w:ascii="Helvetica" w:hAnsi="Helvetica" w:cs="Helvetica"/>
            <w:kern w:val="1"/>
            <w:sz w:val="22"/>
            <w:szCs w:val="22"/>
            <w:lang w:val="en-US"/>
          </w:rPr>
          <w:t>; Revilla et al. 2013</w:t>
        </w:r>
      </w:ins>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ins w:id="287" w:author="Elizabeth Wolkovich" w:date="2019-01-02T12:58:00Z">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ins>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288"/>
      <w:r w:rsidR="00AA4984" w:rsidRPr="00AE69BC">
        <w:rPr>
          <w:rFonts w:ascii="Helvetica" w:hAnsi="Helvetica" w:cs="Helvetica"/>
          <w:sz w:val="22"/>
          <w:szCs w:val="22"/>
          <w:lang w:val="en-US"/>
        </w:rPr>
        <w:t>AO001</w:t>
      </w:r>
      <w:commentRangeEnd w:id="288"/>
      <w:r w:rsidR="00AA4984" w:rsidRPr="00AE69BC">
        <w:rPr>
          <w:rStyle w:val="CommentReference"/>
          <w:rFonts w:ascii="Helvetica" w:hAnsi="Helvetica"/>
          <w:sz w:val="22"/>
          <w:szCs w:val="22"/>
        </w:rPr>
        <w:commentReference w:id="288"/>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09A36BA0"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proofErr w:type="spellStart"/>
      <w:r w:rsidR="005D754C" w:rsidRPr="00AE69BC">
        <w:rPr>
          <w:rFonts w:ascii="Helvetica" w:hAnsi="Helvetica" w:cs="Helvetica"/>
          <w:sz w:val="22"/>
          <w:szCs w:val="22"/>
          <w:lang w:val="en-US"/>
        </w:rPr>
        <w:t>Wolkovich</w:t>
      </w:r>
      <w:proofErr w:type="spellEnd"/>
      <w:r w:rsidR="005D754C" w:rsidRPr="00AE69BC">
        <w:rPr>
          <w:rFonts w:ascii="Helvetica" w:hAnsi="Helvetica" w:cs="Helvetica"/>
          <w:sz w:val="22"/>
          <w:szCs w:val="22"/>
          <w:lang w:val="en-US"/>
        </w:rPr>
        <w:t xml:space="preserve">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(for example</w:t>
      </w:r>
      <w:del w:id="289" w:author="Heather Kharouba" w:date="2019-01-11T17:26:00Z">
        <w:r w:rsidR="00E730A2" w:rsidDel="00B068E3">
          <w:rPr>
            <w:rFonts w:ascii="Helvetica" w:hAnsi="Helvetica" w:cs="Helvetica"/>
            <w:sz w:val="22"/>
            <w:szCs w:val="22"/>
            <w:lang w:val="en-US"/>
          </w:rPr>
          <w:delText>,</w:delText>
        </w:r>
      </w:del>
      <w:r w:rsidR="00E730A2">
        <w:rPr>
          <w:rFonts w:ascii="Helvetica" w:hAnsi="Helvetica" w:cs="Helvetica"/>
          <w:sz w:val="22"/>
          <w:szCs w:val="22"/>
          <w:lang w:val="en-US"/>
        </w:rPr>
        <w:t xml:space="preserve"> </w:t>
      </w:r>
      <w:commentRangeStart w:id="290"/>
      <w:r w:rsidR="000B6B28">
        <w:rPr>
          <w:rFonts w:ascii="Helvetica" w:hAnsi="Helvetica" w:cs="Helvetica"/>
          <w:sz w:val="22"/>
          <w:szCs w:val="22"/>
          <w:lang w:val="en-US"/>
        </w:rPr>
        <w:t xml:space="preserve">nitrogen deposition </w:t>
      </w:r>
      <w:ins w:id="291" w:author="Heather Kharouba" w:date="2019-01-11T13:52:00Z">
        <w:r w:rsidR="007963D0">
          <w:rPr>
            <w:rFonts w:ascii="Helvetica" w:hAnsi="Helvetica" w:cs="Helvetica"/>
            <w:sz w:val="22"/>
            <w:szCs w:val="22"/>
            <w:lang w:val="en-US"/>
          </w:rPr>
          <w:t>(</w:t>
        </w:r>
        <w:r w:rsidR="007963D0">
          <w:rPr>
            <w:rFonts w:ascii="Helvetica" w:hAnsi="Helvetica"/>
            <w:sz w:val="22"/>
            <w:szCs w:val="22"/>
          </w:rPr>
          <w:t>Edmondson 1994), land use change (</w:t>
        </w:r>
      </w:ins>
      <w:proofErr w:type="spellStart"/>
      <w:ins w:id="292" w:author="Heather Kharouba" w:date="2019-01-11T17:26:00Z">
        <w:r w:rsidR="00B068E3">
          <w:rPr>
            <w:rFonts w:ascii="Helvetica" w:hAnsi="Helvetica"/>
            <w:sz w:val="22"/>
            <w:szCs w:val="22"/>
          </w:rPr>
          <w:t>Sala</w:t>
        </w:r>
        <w:proofErr w:type="spellEnd"/>
        <w:r w:rsidR="00B068E3">
          <w:rPr>
            <w:rFonts w:ascii="Helvetica" w:hAnsi="Helvetica"/>
            <w:sz w:val="22"/>
            <w:szCs w:val="22"/>
          </w:rPr>
          <w:t xml:space="preserve"> et al. 2000</w:t>
        </w:r>
      </w:ins>
      <w:ins w:id="293" w:author="Heather Kharouba" w:date="2019-01-11T13:52:00Z">
        <w:r w:rsidR="007963D0">
          <w:rPr>
            <w:rFonts w:ascii="Helvetica" w:hAnsi="Helvetica"/>
            <w:sz w:val="22"/>
            <w:szCs w:val="22"/>
          </w:rPr>
          <w:t xml:space="preserve">) </w:t>
        </w:r>
      </w:ins>
      <w:r w:rsidR="000B6B28">
        <w:rPr>
          <w:rFonts w:ascii="Helvetica" w:hAnsi="Helvetica" w:cs="Helvetica"/>
          <w:sz w:val="22"/>
          <w:szCs w:val="22"/>
          <w:lang w:val="en-US"/>
        </w:rPr>
        <w:t xml:space="preserve">or </w:t>
      </w:r>
      <w:del w:id="294" w:author="Heather Kharouba" w:date="2019-01-11T13:51:00Z">
        <w:r w:rsidR="000B6B28" w:rsidDel="00CA224E">
          <w:rPr>
            <w:rFonts w:ascii="Helvetica" w:hAnsi="Helvetica" w:cs="Helvetica"/>
            <w:sz w:val="22"/>
            <w:szCs w:val="22"/>
            <w:lang w:val="en-US"/>
          </w:rPr>
          <w:delText>invasive species</w:delText>
        </w:r>
        <w:commentRangeEnd w:id="290"/>
        <w:r w:rsidR="000B6B28" w:rsidDel="00CA224E">
          <w:rPr>
            <w:rStyle w:val="CommentReference"/>
          </w:rPr>
          <w:commentReference w:id="290"/>
        </w:r>
      </w:del>
      <w:ins w:id="295" w:author="Heather Kharouba" w:date="2019-01-11T13:51:00Z">
        <w:r w:rsidR="00CA224E">
          <w:rPr>
            <w:rFonts w:ascii="Helvetica" w:hAnsi="Helvetica" w:cs="Helvetica"/>
            <w:sz w:val="22"/>
            <w:szCs w:val="22"/>
            <w:lang w:val="en-US"/>
          </w:rPr>
          <w:t>species introductions</w:t>
        </w:r>
      </w:ins>
      <w:ins w:id="296" w:author="Heather Kharouba" w:date="2019-01-11T13:50:00Z">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Verschuren</w:t>
        </w:r>
        <w:proofErr w:type="spellEnd"/>
        <w:r w:rsidR="00BA1E6B">
          <w:rPr>
            <w:rFonts w:ascii="Helvetica" w:hAnsi="Helvetica" w:cs="Helvetica"/>
            <w:sz w:val="22"/>
            <w:szCs w:val="22"/>
            <w:lang w:val="en-US"/>
          </w:rPr>
          <w:t xml:space="preserve"> et al. 2002;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ins>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1FE74945"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r w:rsidR="00E413AD">
        <w:rPr>
          <w:rFonts w:ascii="Helvetica" w:hAnsi="Helvetica" w:cs="Helvetica"/>
          <w:sz w:val="22"/>
          <w:szCs w:val="22"/>
          <w:lang w:val="en-US"/>
        </w:rPr>
        <w:t xml:space="preserve">Theoretically,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297"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298" w:author="Elizabeth Wolkovich" w:date="2019-01-02T13:03:00Z">
        <w:r w:rsidR="001B593A">
          <w:rPr>
            <w:rFonts w:ascii="Helvetica" w:hAnsi="Helvetica" w:cs="Helvetica"/>
            <w:sz w:val="22"/>
            <w:szCs w:val="22"/>
            <w:lang w:val="en-US"/>
          </w:rPr>
          <w:t xml:space="preserve">or if </w:t>
        </w:r>
      </w:ins>
      <w:proofErr w:type="spellStart"/>
      <w:ins w:id="299" w:author="Heather Kharouba" w:date="2018-12-19T12:38:00Z">
        <w:r w:rsidR="00685E1F">
          <w:rPr>
            <w:rFonts w:ascii="Helvetica" w:hAnsi="Helvetica" w:cs="Helvetica"/>
            <w:sz w:val="22"/>
            <w:szCs w:val="22"/>
            <w:lang w:val="en-US"/>
          </w:rPr>
          <w:t>phenological</w:t>
        </w:r>
        <w:proofErr w:type="spellEnd"/>
        <w:r w:rsidR="00685E1F">
          <w:rPr>
            <w:rFonts w:ascii="Helvetica" w:hAnsi="Helvetica" w:cs="Helvetica"/>
            <w:sz w:val="22"/>
            <w:szCs w:val="22"/>
            <w:lang w:val="en-US"/>
          </w:rPr>
          <w:t xml:space="preserve"> cues were not historically correlated</w:t>
        </w:r>
      </w:ins>
      <w:ins w:id="300" w:author="Elizabeth Wolkovich" w:date="2019-01-02T13:03:00Z">
        <w:r w:rsidR="001B593A">
          <w:rPr>
            <w:rFonts w:ascii="Helvetica" w:hAnsi="Helvetica" w:cs="Helvetica"/>
            <w:sz w:val="22"/>
            <w:szCs w:val="22"/>
            <w:lang w:val="en-US"/>
          </w:rPr>
          <w:t xml:space="preserve"> and</w:t>
        </w:r>
      </w:ins>
      <w:ins w:id="301"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Pr>
          <w:rFonts w:ascii="Helvetica" w:hAnsi="Helvetica" w:cs="Helvetica"/>
          <w:sz w:val="22"/>
          <w:szCs w:val="22"/>
          <w:lang w:val="en-US"/>
        </w:rPr>
        <w:t>or</w:t>
      </w:r>
      <w:r w:rsidR="00657DB3">
        <w:rPr>
          <w:rFonts w:ascii="Helvetica" w:hAnsi="Helvetica" w:cs="Helvetica"/>
          <w:sz w:val="22"/>
          <w:szCs w:val="22"/>
          <w:lang w:val="en-US"/>
        </w:rPr>
        <w:t xml:space="preserve">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Start w:id="302"/>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del w:id="303" w:author="Heather Kharouba" w:date="2019-01-13T20:59:00Z">
        <w:r w:rsidR="0088372A" w:rsidDel="000A2341">
          <w:rPr>
            <w:rFonts w:ascii="Helvetica" w:hAnsi="Helvetica" w:cs="Helvetica"/>
            <w:sz w:val="22"/>
            <w:szCs w:val="22"/>
            <w:lang w:val="en-US"/>
          </w:rPr>
          <w:delText xml:space="preserve">driven changes in relative timing </w:delText>
        </w:r>
        <w:r w:rsidR="00743495" w:rsidDel="000A2341">
          <w:rPr>
            <w:rFonts w:ascii="Helvetica" w:hAnsi="Helvetica" w:cs="Helvetica"/>
            <w:sz w:val="22"/>
            <w:szCs w:val="22"/>
            <w:lang w:val="en-US"/>
          </w:rPr>
          <w:delText>on consumer fitness</w:delText>
        </w:r>
      </w:del>
      <w:ins w:id="304" w:author="Heather Kharouba" w:date="2019-01-13T20:59:00Z">
        <w:r w:rsidR="000A2341">
          <w:rPr>
            <w:rFonts w:ascii="Helvetica" w:hAnsi="Helvetica" w:cs="Helvetica"/>
            <w:sz w:val="22"/>
            <w:szCs w:val="22"/>
            <w:lang w:val="en-US"/>
          </w:rPr>
          <w:t xml:space="preserve">on </w:t>
        </w:r>
        <w:proofErr w:type="spellStart"/>
        <w:r w:rsidR="000A2341">
          <w:rPr>
            <w:rFonts w:ascii="Helvetica" w:hAnsi="Helvetica" w:cs="Helvetica"/>
            <w:sz w:val="22"/>
            <w:szCs w:val="22"/>
            <w:lang w:val="en-US"/>
          </w:rPr>
          <w:t>phenological</w:t>
        </w:r>
        <w:proofErr w:type="spellEnd"/>
        <w:r w:rsidR="000A2341">
          <w:rPr>
            <w:rFonts w:ascii="Helvetica" w:hAnsi="Helvetica" w:cs="Helvetica"/>
            <w:sz w:val="22"/>
            <w:szCs w:val="22"/>
            <w:lang w:val="en-US"/>
          </w:rPr>
          <w:t xml:space="preserve">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302"/>
      <w:r w:rsidR="0088372A">
        <w:rPr>
          <w:rStyle w:val="CommentReference"/>
        </w:rPr>
        <w:commentReference w:id="302"/>
      </w:r>
      <w:r w:rsidR="0031416E">
        <w:rPr>
          <w:rFonts w:ascii="Helvetica" w:hAnsi="Helvetica" w:cs="Helvetica"/>
          <w:sz w:val="22"/>
          <w:szCs w:val="22"/>
          <w:lang w:val="en-US"/>
        </w:rPr>
        <w:t>.</w:t>
      </w:r>
    </w:p>
    <w:p w14:paraId="149837CF" w14:textId="4B4D2140"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 xml:space="preserve">This is a similar condition for co-evolution, it predicts an </w:t>
      </w:r>
      <w:proofErr w:type="gramStart"/>
      <w:r w:rsidR="00086AF5" w:rsidRPr="00AE69BC">
        <w:rPr>
          <w:rFonts w:ascii="Helvetica" w:hAnsi="Helvetica" w:cs="Helvetica"/>
          <w:sz w:val="22"/>
          <w:szCs w:val="22"/>
          <w:lang w:val="en-US"/>
        </w:rPr>
        <w:t>arms-race</w:t>
      </w:r>
      <w:proofErr w:type="gramEnd"/>
      <w:ins w:id="305"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306"/>
      <w:r w:rsidR="00086AF5" w:rsidRPr="00AE69BC">
        <w:rPr>
          <w:rFonts w:ascii="Helvetica" w:hAnsi="Helvetica" w:cs="Helvetica"/>
          <w:sz w:val="22"/>
          <w:szCs w:val="22"/>
          <w:lang w:val="en-US"/>
        </w:rPr>
        <w:t xml:space="preserve">that arms-race varies a lot </w:t>
      </w:r>
      <w:commentRangeEnd w:id="306"/>
      <w:r w:rsidR="004D7AAD">
        <w:rPr>
          <w:rStyle w:val="CommentReference"/>
        </w:rPr>
        <w:commentReference w:id="306"/>
      </w:r>
      <w:r w:rsidR="00086AF5" w:rsidRPr="00AE69BC">
        <w:rPr>
          <w:rFonts w:ascii="Helvetica" w:hAnsi="Helvetica" w:cs="Helvetica"/>
          <w:sz w:val="22"/>
          <w:szCs w:val="22"/>
          <w:lang w:val="en-US"/>
        </w:rPr>
        <w:t>under stationary climate versus non</w:t>
      </w:r>
      <w:ins w:id="307"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fundamental</w:t>
      </w:r>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69387F78"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ins w:id="308" w:author="Heather Kharouba" w:date="2019-01-09T15:49:00Z">
        <w:r w:rsidR="00B7425F">
          <w:rPr>
            <w:rFonts w:ascii="Helvetica" w:hAnsi="Helvetica" w:cs="Helvetica"/>
            <w:kern w:val="1"/>
            <w:sz w:val="22"/>
            <w:szCs w:val="22"/>
            <w:lang w:val="en-US"/>
          </w:rPr>
          <w:t xml:space="preserve">fitness and population </w:t>
        </w:r>
      </w:ins>
      <w:del w:id="309" w:author="Heather Kharouba" w:date="2019-01-09T15:49:00Z">
        <w:r w:rsidR="00295E12" w:rsidDel="00B7425F">
          <w:rPr>
            <w:rFonts w:ascii="Helvetica" w:hAnsi="Helvetica" w:cs="Helvetica"/>
            <w:sz w:val="22"/>
            <w:szCs w:val="22"/>
            <w:lang w:val="en-US"/>
          </w:rPr>
          <w:delText xml:space="preserve">and fine scale </w:delText>
        </w:r>
      </w:del>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ins w:id="310" w:author="Elizabeth Wolkovich" w:date="2019-01-02T13:07:00Z">
        <w:r w:rsidR="004D7AAD">
          <w:rPr>
            <w:rFonts w:ascii="Helvetica" w:hAnsi="Helvetica" w:cs="Helvetica"/>
            <w:sz w:val="22"/>
            <w:szCs w:val="22"/>
            <w:lang w:val="en-US"/>
          </w:rPr>
          <w:t xml:space="preserve">Cushing </w:t>
        </w:r>
      </w:ins>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ins w:id="311" w:author="Elizabeth Wolkovich" w:date="2019-01-02T13:09:00Z">
        <w:r w:rsidR="007C3594">
          <w:rPr>
            <w:rFonts w:ascii="Helvetica" w:hAnsi="Helvetica" w:cs="Helvetica"/>
            <w:sz w:val="22"/>
            <w:szCs w:val="22"/>
            <w:lang w:val="en-US"/>
          </w:rPr>
          <w:t xml:space="preserve">requires </w:t>
        </w:r>
      </w:ins>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ins w:id="312" w:author="Elizabeth Wolkovich" w:date="2019-01-02T13:09:00Z">
        <w:r w:rsidR="007C3594">
          <w:rPr>
            <w:rFonts w:ascii="Helvetica" w:hAnsi="Helvetica" w:cs="Helvetica"/>
            <w:sz w:val="22"/>
            <w:szCs w:val="22"/>
            <w:lang w:val="en-US"/>
          </w:rPr>
          <w:t>that</w:t>
        </w:r>
      </w:ins>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ins w:id="313" w:author="Elizabeth Wolkovich" w:date="2019-01-02T13:09:00Z">
        <w:r w:rsidR="007C3594">
          <w:rPr>
            <w:rFonts w:ascii="Helvetica" w:hAnsi="Helvetica" w:cs="Helvetica"/>
            <w:sz w:val="22"/>
            <w:szCs w:val="22"/>
            <w:lang w:val="en-US"/>
          </w:rPr>
          <w:t xml:space="preserve">defining </w:t>
        </w:r>
      </w:ins>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ins w:id="314" w:author="Elizabeth Wolkovich" w:date="2019-01-02T13:08:00Z">
        <w:r w:rsidR="009F6641">
          <w:rPr>
            <w:rFonts w:ascii="Helvetica" w:hAnsi="Helvetica" w:cs="Helvetica"/>
            <w:sz w:val="22"/>
            <w:szCs w:val="22"/>
            <w:lang w:val="en-US"/>
          </w:rPr>
          <w:t>e</w:t>
        </w:r>
      </w:ins>
      <w:r w:rsidR="00941AE2">
        <w:rPr>
          <w:rFonts w:ascii="Helvetica" w:hAnsi="Helvetica" w:cs="Helvetica"/>
          <w:sz w:val="22"/>
          <w:szCs w:val="22"/>
          <w:lang w:val="en-US"/>
        </w:rPr>
        <w:t>s</w:t>
      </w:r>
      <w:ins w:id="315" w:author="Elizabeth Wolkovich" w:date="2019-01-02T13:08:00Z">
        <w:r w:rsidR="009F6641">
          <w:rPr>
            <w:rFonts w:ascii="Helvetica" w:hAnsi="Helvetica" w:cs="Helvetica"/>
            <w:sz w:val="22"/>
            <w:szCs w:val="22"/>
            <w:lang w:val="en-US"/>
          </w:rPr>
          <w:t>e approaches</w:t>
        </w:r>
      </w:ins>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ins w:id="316" w:author="Heather Kharouba" w:date="2019-01-09T15:54:00Z">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ins>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3049371B"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ins w:id="317" w:author="Heather Kharouba" w:date="2018-12-19T09:24:00Z">
        <w:r w:rsidR="00295E12">
          <w:rPr>
            <w:rFonts w:ascii="Helvetica" w:eastAsia="Times New Roman" w:hAnsi="Helvetica" w:cs="Helvetica"/>
            <w:sz w:val="22"/>
            <w:szCs w:val="22"/>
          </w:rPr>
          <w:t>However, i</w:t>
        </w:r>
      </w:ins>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ins w:id="318" w:author="Heather Kharouba" w:date="2019-01-09T15:57:00Z">
        <w:r w:rsidR="00405156">
          <w:rPr>
            <w:rFonts w:ascii="Helvetica" w:eastAsia="Times New Roman" w:hAnsi="Helvetica" w:cs="Helvetica"/>
            <w:sz w:val="22"/>
            <w:szCs w:val="22"/>
          </w:rPr>
          <w:t>in climatic conditions</w:t>
        </w:r>
      </w:ins>
      <w:ins w:id="319" w:author="Heather Kharouba" w:date="2019-01-13T21:01:00Z">
        <w:r w:rsidR="002E4A57">
          <w:rPr>
            <w:rFonts w:ascii="Helvetica" w:eastAsia="Times New Roman" w:hAnsi="Helvetica" w:cs="Helvetica"/>
            <w:sz w:val="22"/>
            <w:szCs w:val="22"/>
          </w:rPr>
          <w:t>, and thus variation in the relative timing of the interaction,</w:t>
        </w:r>
      </w:ins>
      <w:ins w:id="320" w:author="Heather Kharouba" w:date="2019-01-09T15:57:00Z">
        <w:r w:rsidR="00405156">
          <w:rPr>
            <w:rFonts w:ascii="Helvetica" w:eastAsia="Times New Roman" w:hAnsi="Helvetica" w:cs="Helvetica"/>
            <w:sz w:val="22"/>
            <w:szCs w:val="22"/>
          </w:rPr>
          <w:t xml:space="preserve"> </w:t>
        </w:r>
      </w:ins>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strong test of the Cushing hypothes</w:t>
      </w:r>
      <w:r w:rsidR="00824311">
        <w:rPr>
          <w:rFonts w:ascii="Helvetica" w:eastAsia="Times New Roman" w:hAnsi="Helvetica" w:cs="Helvetica"/>
          <w:sz w:val="22"/>
          <w:szCs w:val="22"/>
        </w:rPr>
        <w:t>is</w:t>
      </w:r>
      <w:ins w:id="321" w:author="Elizabeth Wolkovich" w:date="2019-01-02T13:12:00Z">
        <w:r w:rsidR="00D778B0">
          <w:rPr>
            <w:rFonts w:ascii="Helvetica" w:eastAsia="Times New Roman" w:hAnsi="Helvetica" w:cs="Helvetica"/>
            <w:sz w:val="22"/>
            <w:szCs w:val="22"/>
          </w:rPr>
          <w:t xml:space="preserve">, </w:t>
        </w:r>
      </w:ins>
      <w:r w:rsidR="00001BA5">
        <w:rPr>
          <w:rFonts w:ascii="Helvetica" w:eastAsia="Times New Roman" w:hAnsi="Helvetica" w:cs="Helvetica"/>
          <w:sz w:val="22"/>
          <w:szCs w:val="22"/>
        </w:rPr>
        <w:t>demonstrating</w:t>
      </w:r>
      <w:r w:rsidR="001813EB">
        <w:rPr>
          <w:rFonts w:ascii="Helvetica" w:eastAsia="Times New Roman" w:hAnsi="Helvetica" w:cs="Helvetica"/>
          <w:sz w:val="22"/>
          <w:szCs w:val="22"/>
        </w:rPr>
        <w:t xml:space="preserve"> that this</w:t>
      </w:r>
      <w:r w:rsidR="00121617">
        <w:rPr>
          <w:rFonts w:ascii="Helvetica" w:eastAsia="Times New Roman" w:hAnsi="Helvetica" w:cs="Helvetica"/>
          <w:sz w:val="22"/>
          <w:szCs w:val="22"/>
        </w:rPr>
        <w:t xml:space="preserve"> hypothesis is </w:t>
      </w:r>
      <w:r w:rsidR="00C106ED">
        <w:rPr>
          <w:rFonts w:ascii="Helvetica" w:eastAsia="Times New Roman" w:hAnsi="Helvetica" w:cs="Helvetica"/>
          <w:sz w:val="22"/>
          <w:szCs w:val="22"/>
        </w:rPr>
        <w:t>pertinent</w:t>
      </w:r>
      <w:r w:rsidR="00121617">
        <w:rPr>
          <w:rFonts w:ascii="Helvetica" w:eastAsia="Times New Roman" w:hAnsi="Helvetica" w:cs="Helvetica"/>
          <w:sz w:val="22"/>
          <w:szCs w:val="22"/>
        </w:rPr>
        <w:t xml:space="preserve"> in their system</w:t>
      </w:r>
      <w:ins w:id="322" w:author="Elizabeth Wolkovich" w:date="2019-01-02T13:12:00Z">
        <w:r w:rsidR="00D778B0">
          <w:rPr>
            <w:rFonts w:ascii="Helvetica" w:eastAsia="Times New Roman" w:hAnsi="Helvetica" w:cs="Helvetica"/>
            <w:sz w:val="22"/>
            <w:szCs w:val="22"/>
          </w:rPr>
          <w:t xml:space="preserve">, </w:t>
        </w:r>
        <w:r w:rsidR="00D778B0" w:rsidRPr="005D2BE4">
          <w:rPr>
            <w:rFonts w:ascii="Helvetica" w:eastAsia="Times New Roman" w:hAnsi="Helvetica" w:cs="Helvetica"/>
            <w:sz w:val="22"/>
            <w:szCs w:val="22"/>
            <w:highlight w:val="yellow"/>
          </w:rPr>
          <w:t xml:space="preserve">and ruling out </w:t>
        </w:r>
      </w:ins>
      <w:ins w:id="323" w:author="Heather Kharouba" w:date="2019-01-13T21:02:00Z">
        <w:r w:rsidR="005D2BE4">
          <w:rPr>
            <w:rFonts w:ascii="Helvetica" w:eastAsia="Times New Roman" w:hAnsi="Helvetica" w:cs="Helvetica"/>
            <w:sz w:val="22"/>
            <w:szCs w:val="22"/>
            <w:highlight w:val="yellow"/>
          </w:rPr>
          <w:t xml:space="preserve">competing </w:t>
        </w:r>
      </w:ins>
      <w:ins w:id="324" w:author="Elizabeth Wolkovich" w:date="2019-01-02T13:12:00Z">
        <w:del w:id="325" w:author="Heather Kharouba" w:date="2019-01-09T16:19:00Z">
          <w:r w:rsidR="00D778B0" w:rsidRPr="005D2BE4" w:rsidDel="00126F08">
            <w:rPr>
              <w:rFonts w:ascii="Helvetica" w:eastAsia="Times New Roman" w:hAnsi="Helvetica" w:cs="Helvetica"/>
              <w:sz w:val="22"/>
              <w:szCs w:val="22"/>
              <w:highlight w:val="yellow"/>
            </w:rPr>
            <w:delText>SOMETHING?</w:delText>
          </w:r>
        </w:del>
      </w:ins>
      <w:ins w:id="326" w:author="Heather Kharouba" w:date="2019-01-09T16:19:00Z">
        <w:r w:rsidR="00126F08">
          <w:rPr>
            <w:rFonts w:ascii="Helvetica" w:eastAsia="Times New Roman" w:hAnsi="Helvetica" w:cs="Helvetica"/>
            <w:sz w:val="22"/>
            <w:szCs w:val="22"/>
          </w:rPr>
          <w:t>hypotheses related to habitat quality</w:t>
        </w:r>
      </w:ins>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ins w:id="327" w:author="Heather Kharouba" w:date="2019-01-09T16:34:00Z">
        <w:r w:rsidR="003F49CC">
          <w:rPr>
            <w:rFonts w:ascii="Helvetica" w:eastAsia="Times New Roman" w:hAnsi="Helvetica" w:cs="Helvetica"/>
            <w:sz w:val="22"/>
            <w:szCs w:val="22"/>
          </w:rPr>
          <w:t xml:space="preserve"> They showed that temperature</w:t>
        </w:r>
      </w:ins>
      <w:ins w:id="328" w:author="Heather Kharouba" w:date="2019-01-09T16:35:00Z">
        <w:r w:rsidR="003F49CC">
          <w:rPr>
            <w:rFonts w:ascii="Helvetica" w:eastAsia="Times New Roman" w:hAnsi="Helvetica" w:cs="Helvetica"/>
            <w:sz w:val="22"/>
            <w:szCs w:val="22"/>
          </w:rPr>
          <w:t xml:space="preserv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ins>
      <w:r w:rsidR="006379AF">
        <w:rPr>
          <w:rFonts w:ascii="Helvetica" w:eastAsia="Times New Roman" w:hAnsi="Helvetica" w:cs="Helvetica"/>
          <w:sz w:val="22"/>
          <w:szCs w:val="22"/>
        </w:rPr>
        <w:t xml:space="preserve"> </w:t>
      </w:r>
      <w:commentRangeStart w:id="329"/>
      <w:r w:rsidR="006379AF">
        <w:rPr>
          <w:rFonts w:ascii="Helvetica" w:eastAsia="Times New Roman" w:hAnsi="Helvetica" w:cs="Helvetica"/>
          <w:sz w:val="22"/>
          <w:szCs w:val="22"/>
        </w:rPr>
        <w:t xml:space="preserve">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commentRangeEnd w:id="329"/>
      <w:r w:rsidR="00D15119">
        <w:rPr>
          <w:rStyle w:val="CommentReference"/>
        </w:rPr>
        <w:commentReference w:id="329"/>
      </w:r>
    </w:p>
    <w:p w14:paraId="11EA4AE8" w14:textId="6F346CB5"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ins w:id="330" w:author="Heather Kharouba" w:date="2018-12-21T13:38:00Z">
        <w:r w:rsidR="00CB1821">
          <w:rPr>
            <w:rFonts w:ascii="Helvetica" w:hAnsi="Helvetica"/>
            <w:sz w:val="22"/>
            <w:szCs w:val="22"/>
          </w:rPr>
          <w:t xml:space="preserve"> (Edmondson 1994)</w:t>
        </w:r>
      </w:ins>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ins w:id="331" w:author="Heather Kharouba" w:date="2019-01-10T10:18:00Z">
        <w:r w:rsidR="00D82C98">
          <w:rPr>
            <w:rFonts w:ascii="Helvetica" w:hAnsi="Helvetica"/>
            <w:sz w:val="22"/>
            <w:szCs w:val="22"/>
          </w:rPr>
          <w:t>For example, studies have shown</w:t>
        </w:r>
      </w:ins>
      <w:ins w:id="332" w:author="Heather Kharouba" w:date="2019-01-10T10:21:00Z">
        <w:r w:rsidR="006A6290">
          <w:rPr>
            <w:rFonts w:ascii="Helvetica" w:hAnsi="Helvetica"/>
            <w:sz w:val="22"/>
            <w:szCs w:val="22"/>
          </w:rPr>
          <w:t xml:space="preserve"> that changes in</w:t>
        </w:r>
      </w:ins>
      <w:ins w:id="333" w:author="Heather Kharouba" w:date="2019-01-10T10:18:00Z">
        <w:r w:rsidR="00D82C98">
          <w:rPr>
            <w:rFonts w:ascii="Helvetica" w:hAnsi="Helvetica"/>
            <w:sz w:val="22"/>
            <w:szCs w:val="22"/>
          </w:rPr>
          <w:t xml:space="preserve"> nutrient inputs have had larger impacts on </w:t>
        </w:r>
      </w:ins>
      <w:ins w:id="334" w:author="Heather Kharouba" w:date="2019-01-10T10:20:00Z">
        <w:r w:rsidR="006A6290">
          <w:rPr>
            <w:rFonts w:ascii="Helvetica" w:hAnsi="Helvetica"/>
            <w:sz w:val="22"/>
            <w:szCs w:val="22"/>
          </w:rPr>
          <w:t>plankton</w:t>
        </w:r>
      </w:ins>
      <w:ins w:id="335" w:author="Heather Kharouba" w:date="2019-01-10T10:18:00Z">
        <w:r w:rsidR="00D82C98">
          <w:rPr>
            <w:rFonts w:ascii="Helvetica" w:hAnsi="Helvetica"/>
            <w:sz w:val="22"/>
            <w:szCs w:val="22"/>
          </w:rPr>
          <w:t xml:space="preserve"> </w:t>
        </w:r>
      </w:ins>
      <w:ins w:id="336" w:author="Heather Kharouba" w:date="2019-01-10T10:21:00Z">
        <w:r w:rsidR="006A6290">
          <w:rPr>
            <w:rFonts w:ascii="Helvetica" w:hAnsi="Helvetica"/>
            <w:sz w:val="22"/>
            <w:szCs w:val="22"/>
          </w:rPr>
          <w:t>dynamics</w:t>
        </w:r>
      </w:ins>
      <w:ins w:id="337" w:author="Heather Kharouba" w:date="2019-01-13T21:06:00Z">
        <w:r w:rsidR="00AC7E0D">
          <w:rPr>
            <w:rFonts w:ascii="Helvetica" w:hAnsi="Helvetica"/>
            <w:sz w:val="22"/>
            <w:szCs w:val="22"/>
          </w:rPr>
          <w:t xml:space="preserve"> in Lake Washington</w:t>
        </w:r>
      </w:ins>
      <w:ins w:id="338" w:author="Heather Kharouba" w:date="2019-01-10T10:21:00Z">
        <w:r w:rsidR="006A6290">
          <w:rPr>
            <w:rFonts w:ascii="Helvetica" w:hAnsi="Helvetica"/>
            <w:sz w:val="22"/>
            <w:szCs w:val="22"/>
          </w:rPr>
          <w:t xml:space="preserve"> </w:t>
        </w:r>
      </w:ins>
      <w:ins w:id="339" w:author="Heather Kharouba" w:date="2019-01-10T10:18:00Z">
        <w:r w:rsidR="00D82C98">
          <w:rPr>
            <w:rFonts w:ascii="Helvetica" w:hAnsi="Helvetica"/>
            <w:sz w:val="22"/>
            <w:szCs w:val="22"/>
          </w:rPr>
          <w:t xml:space="preserve">than warming over the past </w:t>
        </w:r>
      </w:ins>
      <w:ins w:id="340" w:author="Heather Kharouba" w:date="2019-01-10T10:19:00Z">
        <w:r w:rsidR="00D82C98">
          <w:rPr>
            <w:rFonts w:ascii="Helvetica" w:hAnsi="Helvetica"/>
            <w:sz w:val="22"/>
            <w:szCs w:val="22"/>
          </w:rPr>
          <w:t>three decades (Law et al. 2009;</w:t>
        </w:r>
      </w:ins>
      <w:ins w:id="341" w:author="Heather Kharouba" w:date="2019-01-10T10:21:00Z">
        <w:r w:rsidR="0017284A">
          <w:rPr>
            <w:rFonts w:ascii="Helvetica" w:hAnsi="Helvetica"/>
            <w:sz w:val="22"/>
            <w:szCs w:val="22"/>
          </w:rPr>
          <w:t xml:space="preserve"> </w:t>
        </w:r>
        <w:commentRangeStart w:id="342"/>
        <w:r w:rsidR="0017284A">
          <w:rPr>
            <w:rFonts w:ascii="Helvetica" w:hAnsi="Helvetica"/>
            <w:sz w:val="22"/>
            <w:szCs w:val="22"/>
          </w:rPr>
          <w:t>Francis et al. 2014</w:t>
        </w:r>
      </w:ins>
      <w:commentRangeEnd w:id="342"/>
      <w:ins w:id="343" w:author="Heather Kharouba" w:date="2019-01-10T10:22:00Z">
        <w:r w:rsidR="0017284A">
          <w:rPr>
            <w:rStyle w:val="CommentReference"/>
          </w:rPr>
          <w:commentReference w:id="342"/>
        </w:r>
      </w:ins>
      <w:ins w:id="345" w:author="Heather Kharouba" w:date="2019-01-10T10:19:00Z">
        <w:r w:rsidR="00D82C98">
          <w:rPr>
            <w:rFonts w:ascii="Helvetica" w:hAnsi="Helvetica"/>
            <w:sz w:val="22"/>
            <w:szCs w:val="22"/>
          </w:rPr>
          <w:t>)</w:t>
        </w:r>
      </w:ins>
    </w:p>
    <w:p w14:paraId="7E54E637" w14:textId="69015B8F" w:rsidR="00276937" w:rsidRPr="00652D46"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ampling frequency should be relative to the life history of the species of interest.</w:t>
      </w:r>
      <w:ins w:id="346" w:author="Heather Kharouba" w:date="2019-01-10T12:35:00Z">
        <w:r w:rsidR="004403E0">
          <w:rPr>
            <w:rFonts w:ascii="Helvetica" w:hAnsi="Helvetica" w:cs="Helvetica"/>
            <w:sz w:val="22"/>
            <w:szCs w:val="22"/>
            <w:lang w:val="en-US"/>
          </w:rPr>
          <w:t xml:space="preserve"> For example, in the great tit-winter moth system, </w:t>
        </w:r>
      </w:ins>
      <w:ins w:id="347" w:author="Heather Kharouba" w:date="2019-01-10T12:37:00Z">
        <w:r w:rsidR="004403E0">
          <w:rPr>
            <w:rFonts w:ascii="Helvetica" w:hAnsi="Helvetica" w:cs="Helvetica"/>
            <w:sz w:val="22"/>
            <w:szCs w:val="22"/>
            <w:lang w:val="en-US"/>
          </w:rPr>
          <w:t xml:space="preserve">caterpillar biomass </w:t>
        </w:r>
      </w:ins>
      <w:ins w:id="348" w:author="Heather Kharouba" w:date="2019-01-10T12:36:00Z">
        <w:r w:rsidR="004403E0">
          <w:rPr>
            <w:rFonts w:ascii="Helvetica" w:hAnsi="Helvetica" w:cs="Helvetica"/>
            <w:sz w:val="22"/>
            <w:szCs w:val="22"/>
            <w:lang w:val="en-US"/>
          </w:rPr>
          <w:t>sampling is usually</w:t>
        </w:r>
      </w:ins>
      <w:ins w:id="349" w:author="Heather Kharouba" w:date="2019-01-10T12:37:00Z">
        <w:r w:rsidR="004403E0">
          <w:rPr>
            <w:rFonts w:ascii="Helvetica" w:hAnsi="Helvetica" w:cs="Helvetica"/>
            <w:sz w:val="22"/>
            <w:szCs w:val="22"/>
            <w:lang w:val="en-US"/>
          </w:rPr>
          <w:t xml:space="preserve"> conducted a few times a week</w:t>
        </w:r>
      </w:ins>
      <w:ins w:id="350" w:author="Heather Kharouba" w:date="2019-01-10T12:38:00Z">
        <w:r w:rsidR="004403E0">
          <w:rPr>
            <w:rFonts w:ascii="Helvetica" w:hAnsi="Helvetica" w:cs="Helvetica"/>
            <w:sz w:val="22"/>
            <w:szCs w:val="22"/>
            <w:lang w:val="en-US"/>
          </w:rPr>
          <w:t xml:space="preserve"> (e.g., HMK041) and the larval </w:t>
        </w:r>
      </w:ins>
      <w:ins w:id="351" w:author="Heather Kharouba" w:date="2019-01-10T12:39:00Z">
        <w:r w:rsidR="004403E0">
          <w:rPr>
            <w:rFonts w:ascii="Helvetica" w:hAnsi="Helvetica" w:cs="Helvetica"/>
            <w:sz w:val="22"/>
            <w:szCs w:val="22"/>
            <w:lang w:val="en-US"/>
          </w:rPr>
          <w:t>stage</w:t>
        </w:r>
      </w:ins>
      <w:ins w:id="352" w:author="Heather Kharouba" w:date="2019-01-10T12:38:00Z">
        <w:r w:rsidR="004403E0">
          <w:rPr>
            <w:rFonts w:ascii="Helvetica" w:hAnsi="Helvetica" w:cs="Helvetica"/>
            <w:sz w:val="22"/>
            <w:szCs w:val="22"/>
            <w:lang w:val="en-US"/>
          </w:rPr>
          <w:t xml:space="preserve"> of the winter moth</w:t>
        </w:r>
      </w:ins>
      <w:ins w:id="353" w:author="Heather Kharouba" w:date="2019-01-10T12:39:00Z">
        <w:r w:rsidR="004403E0">
          <w:rPr>
            <w:rFonts w:ascii="Helvetica" w:hAnsi="Helvetica" w:cs="Helvetica"/>
            <w:sz w:val="22"/>
            <w:szCs w:val="22"/>
            <w:lang w:val="en-US"/>
          </w:rPr>
          <w:t xml:space="preserve"> life cycle is typically </w:t>
        </w:r>
      </w:ins>
      <w:ins w:id="354" w:author="Heather Kharouba" w:date="2019-01-10T12:40:00Z">
        <w:r w:rsidR="004403E0">
          <w:rPr>
            <w:rFonts w:ascii="Helvetica" w:hAnsi="Helvetica" w:cs="Helvetica"/>
            <w:sz w:val="22"/>
            <w:szCs w:val="22"/>
            <w:lang w:val="en-US"/>
          </w:rPr>
          <w:t>8-10 weeks (need to find a better ref).</w:t>
        </w:r>
      </w:ins>
      <w:ins w:id="355" w:author="Heather Kharouba" w:date="2019-01-10T12:36:00Z">
        <w:r w:rsidR="004403E0">
          <w:rPr>
            <w:rFonts w:ascii="Helvetica" w:hAnsi="Helvetica" w:cs="Helvetica"/>
            <w:sz w:val="22"/>
            <w:szCs w:val="22"/>
            <w:lang w:val="en-US"/>
          </w:rPr>
          <w:t xml:space="preserve"> </w:t>
        </w:r>
      </w:ins>
      <w:del w:id="356" w:author="Heather Kharouba" w:date="2019-01-10T13:14:00Z">
        <w:r w:rsidR="005F323E" w:rsidDel="003208D2">
          <w:rPr>
            <w:rFonts w:ascii="Helvetica" w:hAnsi="Helvetica" w:cs="Helvetica"/>
            <w:sz w:val="22"/>
            <w:szCs w:val="22"/>
            <w:lang w:val="en-US"/>
          </w:rPr>
          <w:delText xml:space="preserve"> </w:delText>
        </w:r>
      </w:del>
      <w:commentRangeStart w:id="357"/>
      <w:del w:id="358" w:author="Heather Kharouba" w:date="2019-01-10T12:41:00Z">
        <w:r w:rsidR="00E15ACB" w:rsidDel="00A27113">
          <w:rPr>
            <w:rFonts w:ascii="Helvetica" w:hAnsi="Helvetica" w:cs="Helvetica"/>
            <w:sz w:val="22"/>
            <w:szCs w:val="22"/>
            <w:lang w:val="en-US"/>
          </w:rPr>
          <w:delText>For example, i</w:delText>
        </w:r>
      </w:del>
      <w:ins w:id="359" w:author="Heather Kharouba" w:date="2019-01-10T12:41:00Z">
        <w:r w:rsidR="00A27113">
          <w:rPr>
            <w:rFonts w:ascii="Helvetica" w:hAnsi="Helvetica" w:cs="Helvetica"/>
            <w:sz w:val="22"/>
            <w:szCs w:val="22"/>
            <w:lang w:val="en-US"/>
          </w:rPr>
          <w:t>I</w:t>
        </w:r>
      </w:ins>
      <w:r w:rsidR="00276937" w:rsidRPr="00AE69BC">
        <w:rPr>
          <w:rFonts w:ascii="Helvetica" w:hAnsi="Helvetica" w:cs="Helvetica"/>
          <w:sz w:val="22"/>
          <w:szCs w:val="22"/>
          <w:lang w:val="en-US"/>
        </w:rPr>
        <w:t xml:space="preserve">n </w:t>
      </w:r>
      <w:ins w:id="360" w:author="Heather Kharouba" w:date="2019-01-10T12:41:00Z">
        <w:r w:rsidR="00A27113">
          <w:rPr>
            <w:rFonts w:ascii="Helvetica" w:hAnsi="Helvetica" w:cs="Helvetica"/>
            <w:sz w:val="22"/>
            <w:szCs w:val="22"/>
            <w:lang w:val="en-US"/>
          </w:rPr>
          <w:t xml:space="preserve">the lower trophic levels of </w:t>
        </w:r>
      </w:ins>
      <w:r w:rsidR="00276937" w:rsidRPr="00AE69BC">
        <w:rPr>
          <w:rFonts w:ascii="Helvetica" w:hAnsi="Helvetica" w:cs="Helvetica"/>
          <w:sz w:val="22"/>
          <w:szCs w:val="22"/>
          <w:lang w:val="en-US"/>
        </w:rPr>
        <w:t>aquatic systems</w:t>
      </w:r>
      <w:ins w:id="361" w:author="Heather Kharouba" w:date="2019-01-10T13:19:00Z">
        <w:r w:rsidR="00C21699">
          <w:rPr>
            <w:rFonts w:ascii="Helvetica" w:hAnsi="Helvetica" w:cs="Helvetica"/>
            <w:sz w:val="22"/>
            <w:szCs w:val="22"/>
            <w:lang w:val="en-US"/>
          </w:rPr>
          <w:t>,</w:t>
        </w:r>
      </w:ins>
      <w:ins w:id="362" w:author="Heather Kharouba" w:date="2019-01-10T12:41:00Z">
        <w:r w:rsidR="00A27113">
          <w:rPr>
            <w:rFonts w:ascii="Helvetica" w:hAnsi="Helvetica" w:cs="Helvetica"/>
            <w:sz w:val="22"/>
            <w:szCs w:val="22"/>
            <w:lang w:val="en-US"/>
          </w:rPr>
          <w:t xml:space="preserve"> where</w:t>
        </w:r>
      </w:ins>
      <w:del w:id="363" w:author="Heather Kharouba" w:date="2019-01-10T12:41:00Z">
        <w:r w:rsidR="00276937" w:rsidRPr="00AE69BC" w:rsidDel="00A27113">
          <w:rPr>
            <w:rFonts w:ascii="Helvetica" w:hAnsi="Helvetica" w:cs="Helvetica"/>
            <w:sz w:val="22"/>
            <w:szCs w:val="22"/>
            <w:lang w:val="en-US"/>
          </w:rPr>
          <w:delText>,</w:delText>
        </w:r>
      </w:del>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ins w:id="364" w:author="Heather Kharouba" w:date="2019-01-10T12:41:00Z">
        <w:r w:rsidR="00A27113">
          <w:rPr>
            <w:rFonts w:ascii="Helvetica" w:hAnsi="Helvetica" w:cs="Helvetica"/>
            <w:sz w:val="22"/>
            <w:szCs w:val="22"/>
            <w:lang w:val="en-US"/>
          </w:rPr>
          <w:t>,</w:t>
        </w:r>
      </w:ins>
      <w:del w:id="365" w:author="Heather Kharouba" w:date="2019-01-10T12:41:00Z">
        <w:r w:rsidR="00945825" w:rsidDel="00A27113">
          <w:rPr>
            <w:rFonts w:ascii="Helvetica" w:hAnsi="Helvetica" w:cs="Helvetica"/>
            <w:sz w:val="22"/>
            <w:szCs w:val="22"/>
            <w:lang w:val="en-US"/>
          </w:rPr>
          <w:delText xml:space="preserve"> so</w:delText>
        </w:r>
      </w:del>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ins w:id="366" w:author="Heather Kharouba" w:date="2019-01-10T13:04:00Z">
        <w:r w:rsidR="00160463">
          <w:rPr>
            <w:rFonts w:ascii="Helvetica" w:hAnsi="Helvetica" w:cs="Helvetica"/>
            <w:sz w:val="22"/>
            <w:szCs w:val="22"/>
            <w:lang w:val="en-US"/>
          </w:rPr>
          <w:t xml:space="preserve"> (</w:t>
        </w:r>
        <w:proofErr w:type="spellStart"/>
        <w:r w:rsidR="00160463">
          <w:rPr>
            <w:rFonts w:ascii="Helvetica" w:hAnsi="Helvetica" w:cs="Helvetica"/>
            <w:sz w:val="22"/>
            <w:szCs w:val="22"/>
            <w:lang w:val="en-US"/>
          </w:rPr>
          <w:t>Kitchell</w:t>
        </w:r>
        <w:proofErr w:type="spellEnd"/>
        <w:r w:rsidR="00160463">
          <w:rPr>
            <w:rFonts w:ascii="Helvetica" w:hAnsi="Helvetica" w:cs="Helvetica"/>
            <w:sz w:val="22"/>
            <w:szCs w:val="22"/>
            <w:lang w:val="en-US"/>
          </w:rPr>
          <w:t xml:space="preserve"> and Carpenter)</w:t>
        </w:r>
      </w:ins>
      <w:r w:rsidR="00945825">
        <w:rPr>
          <w:rFonts w:ascii="Helvetica" w:hAnsi="Helvetica" w:cs="Helvetica"/>
          <w:sz w:val="22"/>
          <w:szCs w:val="22"/>
          <w:lang w:val="en-US"/>
        </w:rPr>
        <w:t xml:space="preserve">. </w:t>
      </w:r>
      <w:ins w:id="367" w:author="Heather Kharouba" w:date="2019-01-10T12:52:00Z">
        <w:r w:rsidR="002131C9">
          <w:rPr>
            <w:rFonts w:ascii="Helvetica" w:hAnsi="Helvetica" w:cs="Helvetica"/>
            <w:sz w:val="22"/>
            <w:szCs w:val="22"/>
            <w:lang w:val="en-US"/>
          </w:rPr>
          <w:t>W</w:t>
        </w:r>
      </w:ins>
      <w:ins w:id="368" w:author="Heather Kharouba" w:date="2019-01-10T12:42:00Z">
        <w:r w:rsidR="0003557F">
          <w:rPr>
            <w:rFonts w:ascii="Helvetica" w:hAnsi="Helvetica" w:cs="Helvetica"/>
            <w:sz w:val="22"/>
            <w:szCs w:val="22"/>
            <w:lang w:val="en-US"/>
          </w:rPr>
          <w:t>ithout higher temporal resolution data, it is difficult to</w:t>
        </w:r>
      </w:ins>
      <w:ins w:id="369" w:author="Heather Kharouba" w:date="2019-01-10T12:52:00Z">
        <w:r w:rsidR="002131C9">
          <w:rPr>
            <w:rFonts w:ascii="Helvetica" w:hAnsi="Helvetica" w:cs="Helvetica"/>
            <w:sz w:val="22"/>
            <w:szCs w:val="22"/>
            <w:lang w:val="en-US"/>
          </w:rPr>
          <w:t xml:space="preserve"> assess whether </w:t>
        </w:r>
      </w:ins>
      <w:ins w:id="370" w:author="Heather Kharouba" w:date="2019-01-10T13:19:00Z">
        <w:r w:rsidR="00C21699">
          <w:rPr>
            <w:rFonts w:ascii="Helvetica" w:hAnsi="Helvetica" w:cs="Helvetica"/>
            <w:sz w:val="22"/>
            <w:szCs w:val="22"/>
            <w:lang w:val="en-US"/>
          </w:rPr>
          <w:t>this</w:t>
        </w:r>
      </w:ins>
      <w:ins w:id="371" w:author="Heather Kharouba" w:date="2019-01-10T12:52:00Z">
        <w:r w:rsidR="00C21699">
          <w:rPr>
            <w:rFonts w:ascii="Helvetica" w:hAnsi="Helvetica" w:cs="Helvetica"/>
            <w:sz w:val="22"/>
            <w:szCs w:val="22"/>
            <w:lang w:val="en-US"/>
          </w:rPr>
          <w:t xml:space="preserve"> key assumption</w:t>
        </w:r>
        <w:r w:rsidR="002131C9">
          <w:rPr>
            <w:rFonts w:ascii="Helvetica" w:hAnsi="Helvetica" w:cs="Helvetica"/>
            <w:sz w:val="22"/>
            <w:szCs w:val="22"/>
            <w:lang w:val="en-US"/>
          </w:rPr>
          <w:t xml:space="preserve"> of the Cushing hypothesis (i.e., the dependence of the consumer on the producer) </w:t>
        </w:r>
      </w:ins>
      <w:ins w:id="372" w:author="Heather Kharouba" w:date="2019-01-10T12:54:00Z">
        <w:r w:rsidR="00A76F84">
          <w:rPr>
            <w:rFonts w:ascii="Helvetica" w:hAnsi="Helvetica" w:cs="Helvetica"/>
            <w:sz w:val="22"/>
            <w:szCs w:val="22"/>
            <w:lang w:val="en-US"/>
          </w:rPr>
          <w:t>is supported</w:t>
        </w:r>
      </w:ins>
      <w:ins w:id="373" w:author="Heather Kharouba" w:date="2019-01-13T21:08:00Z">
        <w:r w:rsidR="00DD54E4">
          <w:rPr>
            <w:rFonts w:ascii="Helvetica" w:hAnsi="Helvetica" w:cs="Helvetica"/>
            <w:sz w:val="22"/>
            <w:szCs w:val="22"/>
            <w:lang w:val="en-US"/>
          </w:rPr>
          <w:t>,</w:t>
        </w:r>
      </w:ins>
      <w:ins w:id="374" w:author="Heather Kharouba" w:date="2019-01-10T12:54:00Z">
        <w:r w:rsidR="00A76F84">
          <w:rPr>
            <w:rFonts w:ascii="Helvetica" w:hAnsi="Helvetica" w:cs="Helvetica"/>
            <w:sz w:val="22"/>
            <w:szCs w:val="22"/>
            <w:lang w:val="en-US"/>
          </w:rPr>
          <w:t xml:space="preserve"> </w:t>
        </w:r>
      </w:ins>
      <w:ins w:id="375" w:author="Heather Kharouba" w:date="2019-01-10T12:53:00Z">
        <w:r w:rsidR="002131C9">
          <w:rPr>
            <w:rFonts w:ascii="Helvetica" w:hAnsi="Helvetica" w:cs="Helvetica"/>
            <w:sz w:val="22"/>
            <w:szCs w:val="22"/>
            <w:lang w:val="en-US"/>
          </w:rPr>
          <w:t>and</w:t>
        </w:r>
      </w:ins>
      <w:ins w:id="376" w:author="Heather Kharouba" w:date="2019-01-10T13:19:00Z">
        <w:r w:rsidR="00C21699">
          <w:rPr>
            <w:rFonts w:ascii="Helvetica" w:hAnsi="Helvetica" w:cs="Helvetica"/>
            <w:sz w:val="22"/>
            <w:szCs w:val="22"/>
            <w:lang w:val="en-US"/>
          </w:rPr>
          <w:t xml:space="preserve"> to</w:t>
        </w:r>
      </w:ins>
      <w:ins w:id="377" w:author="Heather Kharouba" w:date="2019-01-10T12:53:00Z">
        <w:r w:rsidR="002131C9">
          <w:rPr>
            <w:rFonts w:ascii="Helvetica" w:hAnsi="Helvetica" w:cs="Helvetica"/>
            <w:sz w:val="22"/>
            <w:szCs w:val="22"/>
            <w:lang w:val="en-US"/>
          </w:rPr>
          <w:t xml:space="preserve"> </w:t>
        </w:r>
      </w:ins>
      <w:ins w:id="378" w:author="Heather Kharouba" w:date="2019-01-10T12:42:00Z">
        <w:r w:rsidR="0003557F">
          <w:rPr>
            <w:rFonts w:ascii="Helvetica" w:hAnsi="Helvetica" w:cs="Helvetica"/>
            <w:sz w:val="22"/>
            <w:szCs w:val="22"/>
            <w:lang w:val="en-US"/>
          </w:rPr>
          <w:t>test multiple hypotheses, specifically life history theory</w:t>
        </w:r>
      </w:ins>
      <w:ins w:id="379" w:author="Heather Kharouba" w:date="2019-01-10T12:55:00Z">
        <w:r w:rsidR="00B97716">
          <w:rPr>
            <w:rFonts w:ascii="Helvetica" w:hAnsi="Helvetica" w:cs="Helvetica"/>
            <w:sz w:val="22"/>
            <w:szCs w:val="22"/>
            <w:lang w:val="en-US"/>
          </w:rPr>
          <w:t xml:space="preserve"> </w:t>
        </w:r>
        <w:commentRangeStart w:id="380"/>
        <w:r w:rsidR="00B97716">
          <w:rPr>
            <w:rFonts w:ascii="Helvetica" w:hAnsi="Helvetica" w:cs="Helvetica"/>
            <w:sz w:val="22"/>
            <w:szCs w:val="22"/>
            <w:lang w:val="en-US"/>
          </w:rPr>
          <w:t>which requires data about ontogen</w:t>
        </w:r>
      </w:ins>
      <w:commentRangeEnd w:id="380"/>
      <w:ins w:id="381" w:author="Heather Kharouba" w:date="2019-01-10T12:57:00Z">
        <w:r w:rsidR="00B97716">
          <w:rPr>
            <w:rStyle w:val="CommentReference"/>
          </w:rPr>
          <w:commentReference w:id="380"/>
        </w:r>
      </w:ins>
      <w:ins w:id="383" w:author="Heather Kharouba" w:date="2019-01-10T12:55:00Z">
        <w:r w:rsidR="00B97716">
          <w:rPr>
            <w:rFonts w:ascii="Helvetica" w:hAnsi="Helvetica" w:cs="Helvetica"/>
            <w:sz w:val="22"/>
            <w:szCs w:val="22"/>
            <w:lang w:val="en-US"/>
          </w:rPr>
          <w:t>y</w:t>
        </w:r>
      </w:ins>
      <w:ins w:id="384" w:author="Heather Kharouba" w:date="2019-01-10T12:42:00Z">
        <w:r w:rsidR="0003557F">
          <w:rPr>
            <w:rFonts w:ascii="Helvetica" w:hAnsi="Helvetica" w:cs="Helvetica"/>
            <w:sz w:val="22"/>
            <w:szCs w:val="22"/>
            <w:lang w:val="en-US"/>
          </w:rPr>
          <w:t>.</w:t>
        </w:r>
      </w:ins>
      <w:ins w:id="385" w:author="Heather Kharouba" w:date="2019-01-10T12:44:00Z">
        <w:r w:rsidR="00862EB6">
          <w:rPr>
            <w:rFonts w:ascii="Helvetica" w:hAnsi="Helvetica" w:cs="Helvetica"/>
            <w:sz w:val="22"/>
            <w:szCs w:val="22"/>
            <w:lang w:val="en-US"/>
          </w:rPr>
          <w:t xml:space="preserve"> </w:t>
        </w:r>
      </w:ins>
      <w:ins w:id="386" w:author="Heather Kharouba" w:date="2019-01-10T12:58:00Z">
        <w:r w:rsidR="0075494B">
          <w:rPr>
            <w:rFonts w:ascii="Helvetica" w:hAnsi="Helvetica" w:cs="Helvetica"/>
            <w:sz w:val="22"/>
            <w:szCs w:val="22"/>
            <w:lang w:val="en-US"/>
          </w:rPr>
          <w:t xml:space="preserve">Higher temporal resolution data will also help determine the seasonal </w:t>
        </w:r>
      </w:ins>
      <w:ins w:id="387" w:author="Heather Kharouba" w:date="2019-01-10T12:59:00Z">
        <w:r w:rsidR="0075494B">
          <w:rPr>
            <w:rFonts w:ascii="Helvetica" w:hAnsi="Helvetica" w:cs="Helvetica"/>
            <w:sz w:val="22"/>
            <w:szCs w:val="22"/>
            <w:lang w:val="en-US"/>
          </w:rPr>
          <w:t xml:space="preserve">availability of </w:t>
        </w:r>
      </w:ins>
      <w:ins w:id="388" w:author="Heather Kharouba" w:date="2019-01-10T13:00:00Z">
        <w:r w:rsidR="0075494B">
          <w:rPr>
            <w:rFonts w:ascii="Helvetica" w:hAnsi="Helvetica" w:cs="Helvetica"/>
            <w:sz w:val="22"/>
            <w:szCs w:val="22"/>
            <w:lang w:val="en-US"/>
          </w:rPr>
          <w:t xml:space="preserve">the consumer and resource, the other key assumption of the Cushing hypothesis. </w:t>
        </w:r>
      </w:ins>
      <w:ins w:id="389" w:author="Heather Kharouba" w:date="2019-01-10T13:01:00Z">
        <w:r w:rsidR="0075494B">
          <w:rPr>
            <w:rFonts w:ascii="Helvetica" w:hAnsi="Helvetica" w:cs="Helvetica"/>
            <w:sz w:val="22"/>
            <w:szCs w:val="22"/>
            <w:lang w:val="en-US"/>
          </w:rPr>
          <w:t>For example</w:t>
        </w:r>
      </w:ins>
      <w:del w:id="390" w:author="Heather Kharouba" w:date="2019-01-10T13:01:00Z">
        <w:r w:rsidR="00945825" w:rsidDel="0075494B">
          <w:rPr>
            <w:rFonts w:ascii="Helvetica" w:hAnsi="Helvetica" w:cs="Helvetica"/>
            <w:sz w:val="22"/>
            <w:szCs w:val="22"/>
            <w:lang w:val="en-US"/>
          </w:rPr>
          <w:delText>Moreover</w:delText>
        </w:r>
      </w:del>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ins w:id="391" w:author="Heather Kharouba" w:date="2019-01-10T13:06:00Z">
        <w:r w:rsidR="00160463">
          <w:rPr>
            <w:rFonts w:ascii="Helvetica" w:hAnsi="Helvetica" w:cs="Helvetica"/>
            <w:sz w:val="22"/>
            <w:szCs w:val="22"/>
            <w:lang w:val="en-US"/>
          </w:rPr>
          <w:t xml:space="preserve"> </w:t>
        </w:r>
      </w:ins>
      <w:ins w:id="392" w:author="Heather Kharouba" w:date="2019-01-10T13:07:00Z">
        <w:r w:rsidR="00160463">
          <w:rPr>
            <w:rFonts w:ascii="Helvetica" w:hAnsi="Helvetica" w:cs="Helvetica"/>
            <w:sz w:val="22"/>
            <w:szCs w:val="22"/>
            <w:lang w:val="en-US"/>
          </w:rPr>
          <w:t xml:space="preserve">but </w:t>
        </w:r>
      </w:ins>
      <w:proofErr w:type="gramStart"/>
      <w:ins w:id="393" w:author="Heather Kharouba" w:date="2019-01-10T13:08:00Z">
        <w:r w:rsidR="00160463">
          <w:rPr>
            <w:rFonts w:ascii="Helvetica" w:hAnsi="Helvetica" w:cs="Helvetica"/>
            <w:sz w:val="22"/>
            <w:szCs w:val="22"/>
            <w:lang w:val="en-US"/>
          </w:rPr>
          <w:t>their</w:t>
        </w:r>
        <w:proofErr w:type="gramEnd"/>
        <w:r w:rsidR="00160463">
          <w:rPr>
            <w:rFonts w:ascii="Helvetica" w:hAnsi="Helvetica" w:cs="Helvetica"/>
            <w:sz w:val="22"/>
            <w:szCs w:val="22"/>
            <w:lang w:val="en-US"/>
          </w:rPr>
          <w:t xml:space="preserve"> </w:t>
        </w:r>
      </w:ins>
      <w:ins w:id="394" w:author="Heather Kharouba" w:date="2019-01-10T13:09:00Z">
        <w:r w:rsidR="00160463">
          <w:rPr>
            <w:rFonts w:ascii="Helvetica" w:hAnsi="Helvetica" w:cs="Helvetica"/>
            <w:sz w:val="22"/>
            <w:szCs w:val="22"/>
            <w:lang w:val="en-US"/>
          </w:rPr>
          <w:t xml:space="preserve">exact </w:t>
        </w:r>
      </w:ins>
      <w:ins w:id="395" w:author="Heather Kharouba" w:date="2019-01-10T13:08:00Z">
        <w:r w:rsidR="00160463">
          <w:rPr>
            <w:rFonts w:ascii="Helvetica" w:hAnsi="Helvetica" w:cs="Helvetica"/>
            <w:sz w:val="22"/>
            <w:szCs w:val="22"/>
            <w:lang w:val="en-US"/>
          </w:rPr>
          <w:t>seasonal distribution is difficult to measure without frequent data</w:t>
        </w:r>
      </w:ins>
      <w:r w:rsidR="004257D6">
        <w:rPr>
          <w:rFonts w:ascii="Helvetica" w:hAnsi="Helvetica" w:cs="Helvetica"/>
          <w:sz w:val="22"/>
          <w:szCs w:val="22"/>
          <w:lang w:val="en-US"/>
        </w:rPr>
        <w:t xml:space="preserve">. </w:t>
      </w:r>
      <w:commentRangeEnd w:id="357"/>
      <w:r w:rsidR="00EA7AF3">
        <w:rPr>
          <w:rStyle w:val="CommentReference"/>
        </w:rPr>
        <w:commentReference w:id="357"/>
      </w:r>
      <w:ins w:id="396" w:author="Heather Kharouba" w:date="2019-01-10T13:20:00Z">
        <w:r w:rsidR="001E7589" w:rsidRPr="001E7589">
          <w:rPr>
            <w:rFonts w:ascii="Helvetica" w:hAnsi="Helvetica" w:cs="Helvetica"/>
            <w:sz w:val="22"/>
            <w:szCs w:val="22"/>
            <w:lang w:val="en-US"/>
          </w:rPr>
          <w:t xml:space="preserve"> </w:t>
        </w:r>
      </w:ins>
      <w:ins w:id="397" w:author="Heather Kharouba" w:date="2019-01-13T21:10:00Z">
        <w:r w:rsidR="00887135">
          <w:rPr>
            <w:rFonts w:ascii="Helvetica" w:hAnsi="Helvetica" w:cs="Helvetica"/>
            <w:sz w:val="22"/>
            <w:szCs w:val="22"/>
            <w:lang w:val="en-US"/>
          </w:rPr>
          <w:t xml:space="preserve">Nevertheless, </w:t>
        </w:r>
      </w:ins>
      <w:ins w:id="398" w:author="Heather Kharouba" w:date="2019-01-10T13:20:00Z">
        <w:r w:rsidR="00887135">
          <w:rPr>
            <w:rFonts w:ascii="Helvetica" w:hAnsi="Helvetica" w:cs="Helvetica"/>
            <w:sz w:val="22"/>
            <w:szCs w:val="22"/>
            <w:lang w:val="en-US"/>
          </w:rPr>
          <w:t>s</w:t>
        </w:r>
        <w:commentRangeStart w:id="399"/>
        <w:r w:rsidR="001E7589">
          <w:rPr>
            <w:rFonts w:ascii="Helvetica" w:hAnsi="Helvetica" w:cs="Helvetica"/>
            <w:sz w:val="22"/>
            <w:szCs w:val="22"/>
            <w:lang w:val="en-US"/>
          </w:rPr>
          <w:t>ome aquatic studies have been successful in achieving daily sampling frequency (HMK016, HMK036, HMK039)</w:t>
        </w:r>
        <w:commentRangeEnd w:id="399"/>
        <w:r w:rsidR="001E7589">
          <w:rPr>
            <w:rStyle w:val="CommentReference"/>
          </w:rPr>
          <w:commentReference w:id="399"/>
        </w:r>
        <w:r w:rsidR="001E7589">
          <w:rPr>
            <w:rFonts w:ascii="Helvetica" w:hAnsi="Helvetica" w:cs="Helvetica"/>
            <w:sz w:val="22"/>
            <w:szCs w:val="22"/>
            <w:lang w:val="en-US"/>
          </w:rPr>
          <w:t xml:space="preserve">. </w:t>
        </w:r>
      </w:ins>
      <w:ins w:id="401" w:author="Heather Kharouba" w:date="2019-01-10T13:09:00Z">
        <w:r w:rsidR="00160463" w:rsidDel="00160463">
          <w:rPr>
            <w:rFonts w:ascii="Helvetica" w:hAnsi="Helvetica" w:cs="Helvetica"/>
            <w:sz w:val="22"/>
            <w:szCs w:val="22"/>
            <w:lang w:val="en-US"/>
          </w:rPr>
          <w:t xml:space="preserve"> </w:t>
        </w:r>
      </w:ins>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1207B674"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ins w:id="402"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ins w:id="403" w:author="Elizabeth Wolkovich" w:date="2019-01-02T13:18:00Z">
        <w:r w:rsidR="00F15A74">
          <w:rPr>
            <w:rFonts w:ascii="Helvetica" w:hAnsi="Helvetica" w:cs="Helvetica"/>
            <w:sz w:val="22"/>
            <w:szCs w:val="22"/>
            <w:lang w:val="en-US"/>
          </w:rPr>
          <w:t xml:space="preserve">were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w:t>
      </w:r>
      <w:ins w:id="404" w:author="Heather Kharouba" w:date="2019-01-10T13:22:00Z">
        <w:r w:rsidR="004B7984">
          <w:rPr>
            <w:rFonts w:ascii="Helvetica" w:hAnsi="Helvetica" w:cs="Helvetica"/>
            <w:sz w:val="22"/>
            <w:szCs w:val="22"/>
            <w:lang w:val="en-US"/>
          </w:rPr>
          <w:t xml:space="preserve"> </w:t>
        </w:r>
      </w:ins>
      <w:commentRangeStart w:id="405"/>
      <w:r w:rsidR="00080BEF">
        <w:rPr>
          <w:rFonts w:ascii="Helvetica" w:hAnsi="Helvetica" w:cs="Helvetica"/>
          <w:sz w:val="22"/>
          <w:szCs w:val="22"/>
          <w:lang w:val="en-US"/>
        </w:rPr>
        <w:t>By</w:t>
      </w:r>
      <w:commentRangeEnd w:id="405"/>
      <w:r w:rsidR="00F15A74">
        <w:rPr>
          <w:rStyle w:val="CommentReference"/>
        </w:rPr>
        <w:commentReference w:id="405"/>
      </w:r>
      <w:r w:rsidR="00080BEF">
        <w:rPr>
          <w:rFonts w:ascii="Helvetica" w:hAnsi="Helvetica" w:cs="Helvetica"/>
          <w:sz w:val="22"/>
          <w:szCs w:val="22"/>
          <w:lang w:val="en-US"/>
        </w:rPr>
        <w:t xml:space="preserve"> testing for a clear peak in fitness</w:t>
      </w:r>
      <w:ins w:id="406" w:author="Heather Kharouba" w:date="2019-01-10T13:30:00Z">
        <w:r w:rsidR="00305458">
          <w:rPr>
            <w:rFonts w:ascii="Helvetica" w:hAnsi="Helvetica" w:cs="Helvetica"/>
            <w:sz w:val="22"/>
            <w:szCs w:val="22"/>
            <w:lang w:val="en-US"/>
          </w:rPr>
          <w:t xml:space="preserve"> across years</w:t>
        </w:r>
      </w:ins>
      <w:ins w:id="407" w:author="Heather Kharouba" w:date="2019-01-10T13:29:00Z">
        <w:r w:rsidR="00A21AE6">
          <w:rPr>
            <w:rFonts w:ascii="Helvetica" w:hAnsi="Helvetica" w:cs="Helvetica"/>
            <w:sz w:val="22"/>
            <w:szCs w:val="22"/>
            <w:lang w:val="en-US"/>
          </w:rPr>
          <w:t xml:space="preserve"> </w:t>
        </w:r>
      </w:ins>
      <w:ins w:id="408" w:author="Heather Kharouba" w:date="2019-01-10T13:30:00Z">
        <w:r w:rsidR="00305458">
          <w:rPr>
            <w:rFonts w:ascii="Helvetica" w:hAnsi="Helvetica" w:cs="Helvetica"/>
            <w:sz w:val="22"/>
            <w:szCs w:val="22"/>
            <w:lang w:val="en-US"/>
          </w:rPr>
          <w:t xml:space="preserve">(i.e. evidence for the synchrony hypothesis) </w:t>
        </w:r>
      </w:ins>
      <w:ins w:id="409" w:author="Heather Kharouba" w:date="2019-01-10T13:29:00Z">
        <w:r w:rsidR="00A21AE6">
          <w:rPr>
            <w:rFonts w:ascii="Helvetica" w:hAnsi="Helvetica" w:cs="Helvetica"/>
            <w:sz w:val="22"/>
            <w:szCs w:val="22"/>
            <w:lang w:val="en-US"/>
          </w:rPr>
          <w:t>with the pre-climate change data</w:t>
        </w:r>
      </w:ins>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del w:id="410" w:author="Heather Kharouba" w:date="2019-01-10T13:30:00Z">
        <w:r w:rsidR="00B44080" w:rsidDel="00305458">
          <w:rPr>
            <w:rFonts w:ascii="Helvetica" w:hAnsi="Helvetica" w:cs="Helvetica"/>
            <w:sz w:val="22"/>
            <w:szCs w:val="22"/>
            <w:lang w:val="en-US"/>
          </w:rPr>
          <w:delText>,</w:delText>
        </w:r>
        <w:r w:rsidR="00AE73CD" w:rsidDel="00305458">
          <w:rPr>
            <w:rFonts w:ascii="Helvetica" w:hAnsi="Helvetica" w:cs="Helvetica"/>
            <w:sz w:val="22"/>
            <w:szCs w:val="22"/>
            <w:lang w:val="en-US"/>
          </w:rPr>
          <w:delText xml:space="preserve"> where a clear peak would</w:delText>
        </w:r>
        <w:r w:rsidR="00E86487" w:rsidDel="00305458">
          <w:rPr>
            <w:rFonts w:ascii="Helvetica" w:hAnsi="Helvetica" w:cs="Helvetica"/>
            <w:sz w:val="22"/>
            <w:szCs w:val="22"/>
            <w:lang w:val="en-US"/>
          </w:rPr>
          <w:delText xml:space="preserve"> support </w:delText>
        </w:r>
        <w:r w:rsidR="00AE73CD" w:rsidDel="00305458">
          <w:rPr>
            <w:rFonts w:ascii="Helvetica" w:hAnsi="Helvetica" w:cs="Helvetica"/>
            <w:sz w:val="22"/>
            <w:szCs w:val="22"/>
            <w:lang w:val="en-US"/>
          </w:rPr>
          <w:delText>the synchrony baseline hypothesis</w:delText>
        </w:r>
      </w:del>
      <w:r w:rsidR="00E12C23">
        <w:rPr>
          <w:rFonts w:ascii="Helvetica" w:hAnsi="Helvetica" w:cs="Helvetica"/>
          <w:sz w:val="22"/>
          <w:szCs w:val="22"/>
          <w:lang w:val="en-US"/>
        </w:rPr>
        <w:t xml:space="preserve">. </w:t>
      </w:r>
      <w:ins w:id="411" w:author="Heather Kharouba" w:date="2018-12-19T09:37:00Z">
        <w:r w:rsidR="006B1B0F">
          <w:rPr>
            <w:rFonts w:ascii="Helvetica" w:hAnsi="Helvetica" w:cs="Helvetica"/>
            <w:sz w:val="22"/>
            <w:szCs w:val="22"/>
            <w:lang w:val="en-US"/>
          </w:rPr>
          <w:t>Whenever possible</w:t>
        </w:r>
      </w:ins>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ins w:id="412" w:author="Heather Kharouba" w:date="2018-12-19T09:38:00Z">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ins>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ins w:id="413" w:author="Heather Kharouba" w:date="2018-12-19T09:38:00Z">
        <w:r w:rsidR="00FD6CD7">
          <w:rPr>
            <w:rFonts w:ascii="Helvetica" w:hAnsi="Helvetica" w:cs="Helvetica"/>
            <w:sz w:val="22"/>
            <w:szCs w:val="22"/>
            <w:lang w:val="en-US"/>
          </w:rPr>
          <w:t>(a</w:t>
        </w:r>
        <w:r w:rsidR="00053731">
          <w:rPr>
            <w:rFonts w:ascii="Helvetica" w:hAnsi="Helvetica" w:cs="Helvetica"/>
            <w:sz w:val="22"/>
            <w:szCs w:val="22"/>
            <w:lang w:val="en-US"/>
          </w:rPr>
          <w:t xml:space="preserve">dd </w:t>
        </w:r>
      </w:ins>
      <w:ins w:id="414" w:author="Heather Kharouba" w:date="2019-01-10T13:32:00Z">
        <w:r w:rsidR="00C14E8A">
          <w:rPr>
            <w:rFonts w:ascii="Helvetica" w:hAnsi="Helvetica" w:cs="Helvetica"/>
            <w:sz w:val="22"/>
            <w:szCs w:val="22"/>
            <w:lang w:val="en-US"/>
          </w:rPr>
          <w:t>example from meta-analysis</w:t>
        </w:r>
      </w:ins>
      <w:ins w:id="415" w:author="Heather Kharouba" w:date="2018-12-19T09:38:00Z">
        <w:r w:rsidR="00053731">
          <w:rPr>
            <w:rFonts w:ascii="Helvetica" w:hAnsi="Helvetica" w:cs="Helvetica"/>
            <w:sz w:val="22"/>
            <w:szCs w:val="22"/>
            <w:lang w:val="en-US"/>
          </w:rPr>
          <w:t xml:space="preserve">) </w:t>
        </w:r>
      </w:ins>
      <w:r w:rsidR="00085D46">
        <w:rPr>
          <w:rFonts w:ascii="Helvetica" w:hAnsi="Helvetica" w:cs="Helvetica"/>
          <w:sz w:val="22"/>
          <w:szCs w:val="22"/>
          <w:lang w:val="en-US"/>
        </w:rPr>
        <w:t>can also help describe the limits of the curve.</w:t>
      </w:r>
    </w:p>
    <w:p w14:paraId="35C3F2BC" w14:textId="79BA3B7C"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ins w:id="416" w:author="Heather Kharouba" w:date="2019-01-11T10:45:00Z">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ins>
      <w:ins w:id="417" w:author="Heather Kharouba" w:date="2019-01-13T21:12:00Z">
        <w:r w:rsidR="007F4052">
          <w:rPr>
            <w:rFonts w:ascii="Helvetica" w:eastAsia="Times New Roman" w:hAnsi="Helvetica" w:cs="Helvetica"/>
            <w:sz w:val="22"/>
            <w:szCs w:val="22"/>
          </w:rPr>
          <w:t xml:space="preserve"> in phenology and performance</w:t>
        </w:r>
      </w:ins>
      <w:ins w:id="418" w:author="Heather Kharouba" w:date="2019-01-11T10:45:00Z">
        <w:r w:rsidR="000B6BA4">
          <w:rPr>
            <w:rFonts w:ascii="Helvetica" w:eastAsia="Times New Roman" w:hAnsi="Helvetica" w:cs="Helvetica"/>
            <w:sz w:val="22"/>
            <w:szCs w:val="22"/>
          </w:rPr>
          <w:t xml:space="preserve"> since climate change began into context and to </w:t>
        </w:r>
      </w:ins>
      <w:ins w:id="419" w:author="Heather Kharouba" w:date="2019-01-11T10:46:00Z">
        <w:r w:rsidR="000B6BA4">
          <w:rPr>
            <w:rFonts w:ascii="Helvetica" w:eastAsia="Times New Roman" w:hAnsi="Helvetica" w:cs="Helvetica"/>
            <w:sz w:val="22"/>
            <w:szCs w:val="22"/>
          </w:rPr>
          <w:t>quantify</w:t>
        </w:r>
      </w:ins>
      <w:ins w:id="420" w:author="Heather Kharouba" w:date="2019-01-11T10:45:00Z">
        <w:r w:rsidR="000B6BA4">
          <w:rPr>
            <w:rFonts w:ascii="Helvetica" w:eastAsia="Times New Roman" w:hAnsi="Helvetica" w:cs="Helvetica"/>
            <w:sz w:val="22"/>
            <w:szCs w:val="22"/>
          </w:rPr>
          <w:t xml:space="preserve"> </w:t>
        </w:r>
      </w:ins>
      <w:ins w:id="421" w:author="Heather Kharouba" w:date="2019-01-11T10:46:00Z">
        <w:r w:rsidR="000B6BA4">
          <w:rPr>
            <w:rFonts w:ascii="Helvetica" w:eastAsia="Times New Roman" w:hAnsi="Helvetica" w:cs="Helvetica"/>
            <w:sz w:val="22"/>
            <w:szCs w:val="22"/>
          </w:rPr>
          <w:t xml:space="preserve">how much variation may be due to noise (i.e., factors other than climate change; Kharouba et al. 2018). </w:t>
        </w:r>
      </w:ins>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ins w:id="422" w:author="Heather Kharouba" w:date="2018-12-19T12:18:00Z">
        <w:r w:rsidR="002C638D">
          <w:rPr>
            <w:rFonts w:ascii="Helvetica" w:hAnsi="Helvetica" w:cs="Helvetica"/>
            <w:sz w:val="22"/>
            <w:szCs w:val="22"/>
            <w:lang w:val="en-US"/>
          </w:rPr>
          <w:t>X</w:t>
        </w:r>
      </w:ins>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 xml:space="preserve">we learn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423"/>
      <w:r w:rsidR="00CC2C2F">
        <w:rPr>
          <w:rFonts w:ascii="Helvetica" w:hAnsi="Helvetica" w:cs="Helvetica"/>
          <w:sz w:val="22"/>
          <w:szCs w:val="22"/>
          <w:lang w:val="en-US"/>
        </w:rPr>
        <w:t>mechanisms may—or may not—appear feasible for the interaction</w:t>
      </w:r>
      <w:commentRangeEnd w:id="423"/>
      <w:r w:rsidR="002B3034">
        <w:rPr>
          <w:rStyle w:val="CommentReference"/>
        </w:rPr>
        <w:commentReference w:id="423"/>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7DC0B4EA"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ins w:id="424" w:author="Heather Kharouba" w:date="2019-01-11T10:37:00Z">
        <w:r w:rsidR="00BC00B8">
          <w:rPr>
            <w:rFonts w:ascii="Helvetica" w:hAnsi="Helvetica" w:cs="Helvetica"/>
            <w:sz w:val="22"/>
            <w:szCs w:val="22"/>
            <w:lang w:val="en-US"/>
          </w:rPr>
          <w:t xml:space="preserve"> a</w:t>
        </w:r>
      </w:ins>
      <w:ins w:id="425" w:author="Heather Kharouba" w:date="2019-01-11T10:36:00Z">
        <w:r w:rsidR="00BC00B8">
          <w:rPr>
            <w:rFonts w:ascii="Helvetica" w:hAnsi="Helvetica" w:cs="Helvetica"/>
            <w:sz w:val="22"/>
            <w:szCs w:val="22"/>
            <w:lang w:val="en-US"/>
          </w:rPr>
          <w:t xml:space="preserve"> multi-level modeling </w:t>
        </w:r>
      </w:ins>
      <w:ins w:id="426" w:author="Heather Kharouba" w:date="2019-01-11T10:37:00Z">
        <w:r w:rsidR="00BC00B8">
          <w:rPr>
            <w:rFonts w:ascii="Helvetica" w:hAnsi="Helvetica" w:cs="Helvetica"/>
            <w:sz w:val="22"/>
            <w:szCs w:val="22"/>
            <w:lang w:val="en-US"/>
          </w:rPr>
          <w:t>approach</w:t>
        </w:r>
      </w:ins>
      <w:del w:id="427" w:author="Heather Kharouba" w:date="2019-01-11T10:38:00Z">
        <w:r w:rsidR="005A46C6" w:rsidRPr="00D32DDE" w:rsidDel="00BC00B8">
          <w:rPr>
            <w:rFonts w:ascii="Helvetica" w:hAnsi="Helvetica" w:cs="Helvetica"/>
            <w:sz w:val="22"/>
            <w:szCs w:val="22"/>
            <w:lang w:val="en-US"/>
          </w:rPr>
          <w:delText xml:space="preserve"> </w:delText>
        </w:r>
        <w:commentRangeStart w:id="428"/>
        <w:r w:rsidR="005A46C6" w:rsidRPr="00D32DDE" w:rsidDel="00BC00B8">
          <w:rPr>
            <w:rFonts w:ascii="Helvetica" w:hAnsi="Helvetica" w:cs="Helvetica"/>
            <w:sz w:val="22"/>
            <w:szCs w:val="22"/>
            <w:lang w:val="en-US"/>
          </w:rPr>
          <w:delText>one model</w:delText>
        </w:r>
      </w:del>
      <w:r w:rsidR="005A46C6" w:rsidRPr="00D32DDE">
        <w:rPr>
          <w:rFonts w:ascii="Helvetica" w:hAnsi="Helvetica" w:cs="Helvetica"/>
          <w:sz w:val="22"/>
          <w:szCs w:val="22"/>
          <w:lang w:val="en-US"/>
        </w:rPr>
        <w:t xml:space="preserve"> </w:t>
      </w:r>
      <w:commentRangeEnd w:id="428"/>
      <w:r w:rsidR="001A1EAB" w:rsidRPr="00D32DDE">
        <w:rPr>
          <w:rStyle w:val="CommentReference"/>
        </w:rPr>
        <w:commentReference w:id="428"/>
      </w:r>
      <w:r w:rsidR="005A46C6" w:rsidRPr="00D32DDE">
        <w:rPr>
          <w:rFonts w:ascii="Helvetica" w:hAnsi="Helvetica" w:cs="Helvetica"/>
          <w:sz w:val="22"/>
          <w:szCs w:val="22"/>
          <w:lang w:val="en-US"/>
        </w:rPr>
        <w:t xml:space="preserve">based on </w:t>
      </w:r>
      <w:r w:rsidR="00836944" w:rsidRPr="00D32DDE">
        <w:rPr>
          <w:rFonts w:ascii="Helvetica" w:hAnsi="Helvetica" w:cs="Helvetica"/>
          <w:sz w:val="22"/>
          <w:szCs w:val="22"/>
          <w:lang w:val="en-US"/>
        </w:rPr>
        <w:t>our mechanistic understanding</w:t>
      </w:r>
      <w:ins w:id="429" w:author="Heather Kharouba" w:date="2019-01-11T10:38:00Z">
        <w:r w:rsidR="00BC00B8">
          <w:rPr>
            <w:rFonts w:ascii="Helvetica" w:hAnsi="Helvetica" w:cs="Helvetica"/>
            <w:sz w:val="22"/>
            <w:szCs w:val="22"/>
            <w:lang w:val="en-US"/>
          </w:rPr>
          <w:t xml:space="preserve"> </w:t>
        </w:r>
      </w:ins>
      <w:ins w:id="430" w:author="Heather Kharouba" w:date="2019-01-11T10:40:00Z">
        <w:r w:rsidR="00BC00B8">
          <w:rPr>
            <w:rFonts w:ascii="Helvetica" w:hAnsi="Helvetica" w:cs="Helvetica"/>
            <w:sz w:val="22"/>
            <w:szCs w:val="22"/>
            <w:lang w:val="en-US"/>
          </w:rPr>
          <w:t>where an overall response can be forecasted</w:t>
        </w:r>
      </w:ins>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Such a model would 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about 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956849E"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ins w:id="431" w:author="Elizabeth Wolkovich" w:date="2019-01-02T13:27:00Z">
        <w:r w:rsidR="000114A6">
          <w:rPr>
            <w:rFonts w:ascii="Helvetica" w:hAnsi="Helvetica" w:cs="Helvetica"/>
            <w:sz w:val="22"/>
            <w:szCs w:val="22"/>
            <w:lang w:val="en-US"/>
          </w:rPr>
          <w:t>.</w:t>
        </w:r>
      </w:ins>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ins w:id="432" w:author="Heather Kharouba" w:date="2019-01-10T13:38:00Z">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ins>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433" w:author="Elizabeth Wolkovich" w:date="2019-01-02T10:58:00Z">
        <w:r w:rsidR="00670548">
          <w:rPr>
            <w:rFonts w:ascii="Helvetica" w:hAnsi="Helvetica" w:cs="Helvetica"/>
            <w:sz w:val="22"/>
            <w:szCs w:val="22"/>
            <w:lang w:val="en-US"/>
          </w:rPr>
          <w:t>T</w:t>
        </w:r>
      </w:ins>
      <w:r w:rsidRPr="00CF2EB3">
        <w:rPr>
          <w:rFonts w:ascii="Helvetica" w:hAnsi="Helvetica" w:cs="Helvetica"/>
          <w:sz w:val="22"/>
          <w:szCs w:val="22"/>
          <w:lang w:val="en-US"/>
        </w:rPr>
        <w:t>his mismatch occurs between interacting species</w:t>
      </w:r>
      <w:ins w:id="434"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not</w:t>
      </w:r>
      <w:ins w:id="435"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981DC8E" w14:textId="780843B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representative or benchmark time series of </w:t>
      </w:r>
      <w:del w:id="436" w:author="Heather Kharouba" w:date="2019-01-13T21:14:00Z">
        <w:r w:rsidRPr="00CF2EB3" w:rsidDel="005B43E7">
          <w:rPr>
            <w:rFonts w:ascii="Helvetica" w:hAnsi="Helvetica" w:cs="Helvetica"/>
            <w:sz w:val="22"/>
            <w:szCs w:val="22"/>
            <w:lang w:val="en-US"/>
          </w:rPr>
          <w:delText xml:space="preserve">reference </w:delText>
        </w:r>
      </w:del>
      <w:r w:rsidRPr="00CF2EB3">
        <w:rPr>
          <w:rFonts w:ascii="Helvetica" w:hAnsi="Helvetica" w:cs="Helvetica"/>
          <w:sz w:val="22"/>
          <w:szCs w:val="22"/>
          <w:lang w:val="en-US"/>
        </w:rPr>
        <w:t xml:space="preserve">conditions that </w:t>
      </w:r>
      <w:del w:id="437" w:author="Heather Kharouba" w:date="2019-01-13T21:15:00Z">
        <w:r w:rsidRPr="00CF2EB3" w:rsidDel="005B43E7">
          <w:rPr>
            <w:rFonts w:ascii="Helvetica" w:hAnsi="Helvetica" w:cs="Helvetica"/>
            <w:sz w:val="22"/>
            <w:szCs w:val="22"/>
            <w:lang w:val="en-US"/>
          </w:rPr>
          <w:delText xml:space="preserve">fully </w:delText>
        </w:r>
      </w:del>
      <w:r w:rsidRPr="00CF2EB3">
        <w:rPr>
          <w:rFonts w:ascii="Helvetica" w:hAnsi="Helvetica" w:cs="Helvetica"/>
          <w:sz w:val="22"/>
          <w:szCs w:val="22"/>
          <w:lang w:val="en-US"/>
        </w:rPr>
        <w:t>describe</w:t>
      </w:r>
      <w:ins w:id="438"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77EC59BB" w14:textId="20E691FD"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ins w:id="439" w:author="Elizabeth Wolkovich" w:date="2019-01-02T12:25:00Z">
        <w:r w:rsidR="006F0C4B">
          <w:rPr>
            <w:rFonts w:ascii="Helvetica" w:hAnsi="Helvetica" w:cs="Helvetica"/>
            <w:sz w:val="22"/>
            <w:szCs w:val="22"/>
            <w:lang w:val="en-US"/>
          </w:rPr>
          <w:t>P</w:t>
        </w:r>
      </w:ins>
      <w:r w:rsidRPr="00CF2EB3">
        <w:rPr>
          <w:rFonts w:ascii="Helvetica" w:hAnsi="Helvetica" w:cs="Helvetica"/>
          <w:sz w:val="22"/>
          <w:szCs w:val="22"/>
          <w:lang w:val="en-US"/>
        </w:rPr>
        <w:t>armesan (2010) that postulates that</w:t>
      </w:r>
      <w:ins w:id="440"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441"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w:t>
      </w:r>
      <w:proofErr w:type="spellStart"/>
      <w:r w:rsidRPr="00CF2EB3">
        <w:rPr>
          <w:rFonts w:ascii="Helvetica" w:hAnsi="Helvetica" w:cs="Helvetica"/>
          <w:sz w:val="22"/>
          <w:szCs w:val="22"/>
          <w:lang w:val="en-US"/>
        </w:rPr>
        <w:t>phenological</w:t>
      </w:r>
      <w:proofErr w:type="spellEnd"/>
      <w:r w:rsidRPr="00CF2EB3">
        <w:rPr>
          <w:rFonts w:ascii="Helvetica" w:hAnsi="Helvetica" w:cs="Helvetica"/>
          <w:sz w:val="22"/>
          <w:szCs w:val="22"/>
          <w:lang w:val="en-US"/>
        </w:rPr>
        <w:t xml:space="preserve"> match (</w:t>
      </w:r>
      <w:ins w:id="442"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ins w:id="443"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444"/>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444"/>
      <w:r w:rsidR="006F0C4B">
        <w:rPr>
          <w:rStyle w:val="CommentReference"/>
        </w:rPr>
        <w:commentReference w:id="444"/>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445"/>
      <w:r w:rsidRPr="00AE69BC">
        <w:rPr>
          <w:rFonts w:ascii="Helvetica" w:hAnsi="Helvetica"/>
          <w:b/>
          <w:sz w:val="22"/>
          <w:szCs w:val="22"/>
        </w:rPr>
        <w:t>Table</w:t>
      </w:r>
      <w:r w:rsidR="006F3E7B" w:rsidRPr="00AE69BC">
        <w:rPr>
          <w:rFonts w:ascii="Helvetica" w:hAnsi="Helvetica"/>
          <w:b/>
          <w:sz w:val="22"/>
          <w:szCs w:val="22"/>
        </w:rPr>
        <w:t>s</w:t>
      </w:r>
      <w:commentRangeEnd w:id="445"/>
      <w:r w:rsidR="00B22D13">
        <w:rPr>
          <w:rStyle w:val="CommentReference"/>
        </w:rPr>
        <w:commentReference w:id="445"/>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Change w:id="446" w:author="Heather Kharouba" w:date="2019-01-17T09:34:00Z">
          <w:tblPr>
            <w:tblStyle w:val="TableGrid"/>
            <w:tblW w:w="0" w:type="auto"/>
            <w:tblLayout w:type="fixed"/>
            <w:tblLook w:val="04A0" w:firstRow="1" w:lastRow="0" w:firstColumn="1" w:lastColumn="0" w:noHBand="0" w:noVBand="1"/>
          </w:tblPr>
        </w:tblPrChange>
      </w:tblPr>
      <w:tblGrid>
        <w:gridCol w:w="1242"/>
        <w:gridCol w:w="993"/>
        <w:gridCol w:w="1275"/>
        <w:gridCol w:w="709"/>
        <w:gridCol w:w="1276"/>
        <w:gridCol w:w="1276"/>
        <w:gridCol w:w="1275"/>
        <w:gridCol w:w="851"/>
        <w:tblGridChange w:id="447">
          <w:tblGrid>
            <w:gridCol w:w="1242"/>
            <w:gridCol w:w="993"/>
            <w:gridCol w:w="1275"/>
            <w:gridCol w:w="709"/>
            <w:gridCol w:w="1276"/>
            <w:gridCol w:w="1276"/>
            <w:gridCol w:w="1275"/>
            <w:gridCol w:w="851"/>
          </w:tblGrid>
        </w:tblGridChange>
      </w:tblGrid>
      <w:tr w:rsidR="000D162E" w:rsidRPr="00AE69BC" w14:paraId="3038E7C4" w14:textId="77777777" w:rsidTr="00A628B0">
        <w:tc>
          <w:tcPr>
            <w:tcW w:w="3510" w:type="dxa"/>
            <w:gridSpan w:val="3"/>
            <w:vMerge w:val="restart"/>
            <w:tcPrChange w:id="448" w:author="Heather Kharouba" w:date="2019-01-17T09:34:00Z">
              <w:tcPr>
                <w:tcW w:w="3510" w:type="dxa"/>
                <w:gridSpan w:val="3"/>
                <w:vMerge w:val="restart"/>
              </w:tcPr>
            </w:tcPrChange>
          </w:tcPr>
          <w:p w14:paraId="539D6849" w14:textId="77777777" w:rsidR="006F3E7B" w:rsidRPr="00AE69BC" w:rsidRDefault="006F3E7B" w:rsidP="00F4231C">
            <w:pPr>
              <w:rPr>
                <w:rFonts w:ascii="Helvetica" w:hAnsi="Helvetica"/>
                <w:sz w:val="20"/>
                <w:szCs w:val="20"/>
              </w:rPr>
            </w:pPr>
          </w:p>
        </w:tc>
        <w:tc>
          <w:tcPr>
            <w:tcW w:w="4536" w:type="dxa"/>
            <w:gridSpan w:val="4"/>
            <w:tcPrChange w:id="449" w:author="Heather Kharouba" w:date="2019-01-17T09:34:00Z">
              <w:tcPr>
                <w:tcW w:w="4536" w:type="dxa"/>
                <w:gridSpan w:val="4"/>
              </w:tcPr>
            </w:tcPrChange>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Change w:id="450" w:author="Heather Kharouba" w:date="2019-01-17T09:34:00Z">
              <w:tcPr>
                <w:tcW w:w="851" w:type="dxa"/>
              </w:tcPr>
            </w:tcPrChange>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A628B0">
        <w:tc>
          <w:tcPr>
            <w:tcW w:w="3510" w:type="dxa"/>
            <w:gridSpan w:val="3"/>
            <w:vMerge/>
            <w:tcPrChange w:id="451" w:author="Heather Kharouba" w:date="2019-01-17T09:34:00Z">
              <w:tcPr>
                <w:tcW w:w="3510" w:type="dxa"/>
                <w:gridSpan w:val="3"/>
                <w:vMerge/>
              </w:tcPr>
            </w:tcPrChange>
          </w:tcPr>
          <w:p w14:paraId="12201642" w14:textId="77777777" w:rsidR="006F3E7B" w:rsidRPr="00AE69BC" w:rsidRDefault="006F3E7B" w:rsidP="00F4231C">
            <w:pPr>
              <w:rPr>
                <w:rFonts w:ascii="Helvetica" w:hAnsi="Helvetica"/>
                <w:sz w:val="20"/>
                <w:szCs w:val="20"/>
              </w:rPr>
            </w:pPr>
          </w:p>
        </w:tc>
        <w:tc>
          <w:tcPr>
            <w:tcW w:w="709" w:type="dxa"/>
            <w:tcPrChange w:id="452" w:author="Heather Kharouba" w:date="2019-01-17T09:34:00Z">
              <w:tcPr>
                <w:tcW w:w="709" w:type="dxa"/>
              </w:tcPr>
            </w:tcPrChange>
          </w:tcPr>
          <w:p w14:paraId="7402A376" w14:textId="77777777" w:rsidR="006F3E7B" w:rsidRPr="00AE69BC" w:rsidRDefault="006F3E7B" w:rsidP="00F4231C">
            <w:pPr>
              <w:rPr>
                <w:rFonts w:ascii="Helvetica" w:hAnsi="Helvetica"/>
                <w:sz w:val="20"/>
                <w:szCs w:val="20"/>
              </w:rPr>
            </w:pPr>
          </w:p>
        </w:tc>
        <w:tc>
          <w:tcPr>
            <w:tcW w:w="1276" w:type="dxa"/>
            <w:tcPrChange w:id="453" w:author="Heather Kharouba" w:date="2019-01-17T09:34:00Z">
              <w:tcPr>
                <w:tcW w:w="1276" w:type="dxa"/>
              </w:tcPr>
            </w:tcPrChange>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Change w:id="454" w:author="Heather Kharouba" w:date="2019-01-17T09:34:00Z">
              <w:tcPr>
                <w:tcW w:w="2551" w:type="dxa"/>
                <w:gridSpan w:val="2"/>
              </w:tcPr>
            </w:tcPrChange>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Change w:id="455" w:author="Heather Kharouba" w:date="2019-01-17T09:34:00Z">
              <w:tcPr>
                <w:tcW w:w="851" w:type="dxa"/>
              </w:tcPr>
            </w:tcPrChange>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A628B0">
        <w:tc>
          <w:tcPr>
            <w:tcW w:w="3510" w:type="dxa"/>
            <w:gridSpan w:val="3"/>
            <w:vMerge/>
            <w:tcPrChange w:id="456" w:author="Heather Kharouba" w:date="2019-01-17T09:34:00Z">
              <w:tcPr>
                <w:tcW w:w="3510" w:type="dxa"/>
                <w:gridSpan w:val="3"/>
                <w:vMerge/>
              </w:tcPr>
            </w:tcPrChange>
          </w:tcPr>
          <w:p w14:paraId="1858B11B" w14:textId="77777777" w:rsidR="006F3E7B" w:rsidRPr="00AE69BC" w:rsidRDefault="006F3E7B" w:rsidP="00F4231C">
            <w:pPr>
              <w:rPr>
                <w:rFonts w:ascii="Helvetica" w:hAnsi="Helvetica"/>
                <w:sz w:val="20"/>
                <w:szCs w:val="20"/>
              </w:rPr>
            </w:pPr>
          </w:p>
        </w:tc>
        <w:tc>
          <w:tcPr>
            <w:tcW w:w="709" w:type="dxa"/>
            <w:tcPrChange w:id="457" w:author="Heather Kharouba" w:date="2019-01-17T09:34:00Z">
              <w:tcPr>
                <w:tcW w:w="709" w:type="dxa"/>
              </w:tcPr>
            </w:tcPrChange>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PrChange w:id="458" w:author="Heather Kharouba" w:date="2019-01-17T09:34:00Z">
              <w:tcPr>
                <w:tcW w:w="1276" w:type="dxa"/>
                <w:tcBorders>
                  <w:bottom w:val="single" w:sz="4" w:space="0" w:color="auto"/>
                </w:tcBorders>
              </w:tcPr>
            </w:tcPrChange>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PrChange w:id="459" w:author="Heather Kharouba" w:date="2019-01-17T09:34:00Z">
              <w:tcPr>
                <w:tcW w:w="1276" w:type="dxa"/>
                <w:tcBorders>
                  <w:bottom w:val="single" w:sz="4" w:space="0" w:color="auto"/>
                </w:tcBorders>
              </w:tcPr>
            </w:tcPrChange>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PrChange w:id="460" w:author="Heather Kharouba" w:date="2019-01-17T09:34:00Z">
              <w:tcPr>
                <w:tcW w:w="1275" w:type="dxa"/>
                <w:tcBorders>
                  <w:bottom w:val="single" w:sz="4" w:space="0" w:color="auto"/>
                </w:tcBorders>
              </w:tcPr>
            </w:tcPrChange>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PrChange w:id="461" w:author="Heather Kharouba" w:date="2019-01-17T09:34:00Z">
              <w:tcPr>
                <w:tcW w:w="851" w:type="dxa"/>
                <w:tcBorders>
                  <w:bottom w:val="single" w:sz="4" w:space="0" w:color="auto"/>
                </w:tcBorders>
              </w:tcPr>
            </w:tcPrChange>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A628B0">
        <w:tc>
          <w:tcPr>
            <w:tcW w:w="1242" w:type="dxa"/>
            <w:vMerge w:val="restart"/>
            <w:tcPrChange w:id="462" w:author="Heather Kharouba" w:date="2019-01-17T09:34:00Z">
              <w:tcPr>
                <w:tcW w:w="1242" w:type="dxa"/>
                <w:vMerge w:val="restart"/>
              </w:tcPr>
            </w:tcPrChange>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Change w:id="463" w:author="Heather Kharouba" w:date="2019-01-17T09:34:00Z">
              <w:tcPr>
                <w:tcW w:w="993" w:type="dxa"/>
              </w:tcPr>
            </w:tcPrChange>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Change w:id="464" w:author="Heather Kharouba" w:date="2019-01-17T09:34:00Z">
              <w:tcPr>
                <w:tcW w:w="1275" w:type="dxa"/>
              </w:tcPr>
            </w:tcPrChange>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Change w:id="465" w:author="Heather Kharouba" w:date="2019-01-17T09:34:00Z">
              <w:tcPr>
                <w:tcW w:w="709" w:type="dxa"/>
              </w:tcPr>
            </w:tcPrChange>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Change w:id="466" w:author="Heather Kharouba" w:date="2019-01-17T09:34:00Z">
              <w:tcPr>
                <w:tcW w:w="1276" w:type="dxa"/>
                <w:shd w:val="clear" w:color="auto" w:fill="auto"/>
              </w:tcPr>
            </w:tcPrChange>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Change w:id="467" w:author="Heather Kharouba" w:date="2019-01-17T09:34:00Z">
              <w:tcPr>
                <w:tcW w:w="1276" w:type="dxa"/>
                <w:shd w:val="clear" w:color="auto" w:fill="auto"/>
              </w:tcPr>
            </w:tcPrChange>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Change w:id="468" w:author="Heather Kharouba" w:date="2019-01-17T09:34:00Z">
              <w:tcPr>
                <w:tcW w:w="1275" w:type="dxa"/>
              </w:tcPr>
            </w:tcPrChange>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Change w:id="469" w:author="Heather Kharouba" w:date="2019-01-17T09:34:00Z">
              <w:tcPr>
                <w:tcW w:w="851" w:type="dxa"/>
              </w:tcPr>
            </w:tcPrChange>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A628B0">
        <w:tc>
          <w:tcPr>
            <w:tcW w:w="1242" w:type="dxa"/>
            <w:vMerge/>
            <w:tcPrChange w:id="470" w:author="Heather Kharouba" w:date="2019-01-17T09:34:00Z">
              <w:tcPr>
                <w:tcW w:w="1242" w:type="dxa"/>
                <w:vMerge/>
              </w:tcPr>
            </w:tcPrChange>
          </w:tcPr>
          <w:p w14:paraId="2EAF8515" w14:textId="77777777" w:rsidR="006F3E7B" w:rsidRPr="00AE69BC" w:rsidRDefault="006F3E7B" w:rsidP="00F4231C">
            <w:pPr>
              <w:rPr>
                <w:rFonts w:ascii="Helvetica" w:hAnsi="Helvetica"/>
                <w:sz w:val="20"/>
                <w:szCs w:val="20"/>
              </w:rPr>
            </w:pPr>
          </w:p>
        </w:tc>
        <w:tc>
          <w:tcPr>
            <w:tcW w:w="993" w:type="dxa"/>
            <w:vMerge w:val="restart"/>
            <w:tcPrChange w:id="471" w:author="Heather Kharouba" w:date="2019-01-17T09:34:00Z">
              <w:tcPr>
                <w:tcW w:w="993" w:type="dxa"/>
                <w:vMerge w:val="restart"/>
              </w:tcPr>
            </w:tcPrChange>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Change w:id="472" w:author="Heather Kharouba" w:date="2019-01-17T09:34:00Z">
              <w:tcPr>
                <w:tcW w:w="1275" w:type="dxa"/>
              </w:tcPr>
            </w:tcPrChange>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PrChange w:id="473" w:author="Heather Kharouba" w:date="2019-01-17T09:34:00Z">
              <w:tcPr>
                <w:tcW w:w="709" w:type="dxa"/>
                <w:tcBorders>
                  <w:bottom w:val="single" w:sz="4" w:space="0" w:color="auto"/>
                </w:tcBorders>
              </w:tcPr>
            </w:tcPrChange>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PrChange w:id="474" w:author="Heather Kharouba" w:date="2019-01-17T09:34:00Z">
              <w:tcPr>
                <w:tcW w:w="1276" w:type="dxa"/>
                <w:tcBorders>
                  <w:bottom w:val="single" w:sz="4" w:space="0" w:color="auto"/>
                </w:tcBorders>
              </w:tcPr>
            </w:tcPrChange>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Change w:id="475" w:author="Heather Kharouba" w:date="2019-01-17T09:34:00Z">
              <w:tcPr>
                <w:tcW w:w="1276" w:type="dxa"/>
              </w:tcPr>
            </w:tcPrChange>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Change w:id="476" w:author="Heather Kharouba" w:date="2019-01-17T09:34:00Z">
              <w:tcPr>
                <w:tcW w:w="1275" w:type="dxa"/>
              </w:tcPr>
            </w:tcPrChange>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Change w:id="477" w:author="Heather Kharouba" w:date="2019-01-17T09:34:00Z">
              <w:tcPr>
                <w:tcW w:w="851" w:type="dxa"/>
              </w:tcPr>
            </w:tcPrChange>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A628B0">
        <w:tc>
          <w:tcPr>
            <w:tcW w:w="1242" w:type="dxa"/>
            <w:vMerge/>
            <w:tcPrChange w:id="478" w:author="Heather Kharouba" w:date="2019-01-17T09:34:00Z">
              <w:tcPr>
                <w:tcW w:w="1242" w:type="dxa"/>
                <w:vMerge/>
              </w:tcPr>
            </w:tcPrChange>
          </w:tcPr>
          <w:p w14:paraId="2DB50DC1" w14:textId="77777777" w:rsidR="006F3E7B" w:rsidRPr="00AE69BC" w:rsidRDefault="006F3E7B" w:rsidP="00F4231C">
            <w:pPr>
              <w:rPr>
                <w:rFonts w:ascii="Helvetica" w:hAnsi="Helvetica"/>
                <w:sz w:val="20"/>
                <w:szCs w:val="20"/>
              </w:rPr>
            </w:pPr>
          </w:p>
        </w:tc>
        <w:tc>
          <w:tcPr>
            <w:tcW w:w="993" w:type="dxa"/>
            <w:vMerge/>
            <w:tcPrChange w:id="479" w:author="Heather Kharouba" w:date="2019-01-17T09:34:00Z">
              <w:tcPr>
                <w:tcW w:w="993" w:type="dxa"/>
                <w:vMerge/>
              </w:tcPr>
            </w:tcPrChange>
          </w:tcPr>
          <w:p w14:paraId="15DD5F7C" w14:textId="77777777" w:rsidR="006F3E7B" w:rsidRPr="00AE69BC" w:rsidRDefault="006F3E7B" w:rsidP="00F4231C">
            <w:pPr>
              <w:rPr>
                <w:rFonts w:ascii="Helvetica" w:hAnsi="Helvetica"/>
                <w:sz w:val="20"/>
                <w:szCs w:val="20"/>
              </w:rPr>
            </w:pPr>
          </w:p>
        </w:tc>
        <w:tc>
          <w:tcPr>
            <w:tcW w:w="1275" w:type="dxa"/>
            <w:tcPrChange w:id="480" w:author="Heather Kharouba" w:date="2019-01-17T09:34:00Z">
              <w:tcPr>
                <w:tcW w:w="1275" w:type="dxa"/>
              </w:tcPr>
            </w:tcPrChange>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Change w:id="481" w:author="Heather Kharouba" w:date="2019-01-17T09:34:00Z">
              <w:tcPr>
                <w:tcW w:w="709" w:type="dxa"/>
                <w:shd w:val="clear" w:color="auto" w:fill="auto"/>
              </w:tcPr>
            </w:tcPrChange>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Change w:id="482" w:author="Heather Kharouba" w:date="2019-01-17T09:34:00Z">
              <w:tcPr>
                <w:tcW w:w="1276" w:type="dxa"/>
                <w:shd w:val="clear" w:color="auto" w:fill="auto"/>
              </w:tcPr>
            </w:tcPrChange>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Change w:id="483" w:author="Heather Kharouba" w:date="2019-01-17T09:34:00Z">
              <w:tcPr>
                <w:tcW w:w="1276" w:type="dxa"/>
              </w:tcPr>
            </w:tcPrChange>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Change w:id="484" w:author="Heather Kharouba" w:date="2019-01-17T09:34:00Z">
              <w:tcPr>
                <w:tcW w:w="1275" w:type="dxa"/>
              </w:tcPr>
            </w:tcPrChange>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Change w:id="485" w:author="Heather Kharouba" w:date="2019-01-17T09:34:00Z">
              <w:tcPr>
                <w:tcW w:w="851" w:type="dxa"/>
              </w:tcPr>
            </w:tcPrChange>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A628B0">
        <w:tc>
          <w:tcPr>
            <w:tcW w:w="1242" w:type="dxa"/>
            <w:tcPrChange w:id="486" w:author="Heather Kharouba" w:date="2019-01-17T09:34:00Z">
              <w:tcPr>
                <w:tcW w:w="1242" w:type="dxa"/>
              </w:tcPr>
            </w:tcPrChange>
          </w:tcPr>
          <w:p w14:paraId="397332E2" w14:textId="77777777" w:rsidR="006F3E7B" w:rsidRPr="00AE69BC" w:rsidRDefault="006F3E7B" w:rsidP="00F4231C">
            <w:pPr>
              <w:rPr>
                <w:rFonts w:ascii="Helvetica" w:hAnsi="Helvetica"/>
                <w:sz w:val="20"/>
                <w:szCs w:val="20"/>
              </w:rPr>
            </w:pPr>
          </w:p>
        </w:tc>
        <w:tc>
          <w:tcPr>
            <w:tcW w:w="993" w:type="dxa"/>
            <w:tcPrChange w:id="487" w:author="Heather Kharouba" w:date="2019-01-17T09:34:00Z">
              <w:tcPr>
                <w:tcW w:w="993" w:type="dxa"/>
              </w:tcPr>
            </w:tcPrChange>
          </w:tcPr>
          <w:p w14:paraId="1373E1B8" w14:textId="77777777" w:rsidR="006F3E7B" w:rsidRPr="00AE69BC" w:rsidRDefault="006F3E7B" w:rsidP="00F4231C">
            <w:pPr>
              <w:rPr>
                <w:rFonts w:ascii="Helvetica" w:hAnsi="Helvetica"/>
                <w:sz w:val="20"/>
                <w:szCs w:val="20"/>
              </w:rPr>
            </w:pPr>
          </w:p>
        </w:tc>
        <w:tc>
          <w:tcPr>
            <w:tcW w:w="1275" w:type="dxa"/>
            <w:tcPrChange w:id="488" w:author="Heather Kharouba" w:date="2019-01-17T09:34:00Z">
              <w:tcPr>
                <w:tcW w:w="1275" w:type="dxa"/>
              </w:tcPr>
            </w:tcPrChange>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Change w:id="489" w:author="Heather Kharouba" w:date="2019-01-17T09:34:00Z">
              <w:tcPr>
                <w:tcW w:w="709" w:type="dxa"/>
                <w:shd w:val="clear" w:color="auto" w:fill="auto"/>
              </w:tcPr>
            </w:tcPrChange>
          </w:tcPr>
          <w:p w14:paraId="269BA26D" w14:textId="77777777" w:rsidR="006F3E7B" w:rsidRPr="00AE69BC" w:rsidRDefault="006F3E7B" w:rsidP="00F4231C">
            <w:pPr>
              <w:rPr>
                <w:rFonts w:ascii="Helvetica" w:hAnsi="Helvetica"/>
                <w:sz w:val="20"/>
                <w:szCs w:val="20"/>
              </w:rPr>
            </w:pPr>
          </w:p>
        </w:tc>
        <w:tc>
          <w:tcPr>
            <w:tcW w:w="1276" w:type="dxa"/>
            <w:shd w:val="clear" w:color="auto" w:fill="auto"/>
            <w:tcPrChange w:id="490" w:author="Heather Kharouba" w:date="2019-01-17T09:34:00Z">
              <w:tcPr>
                <w:tcW w:w="1276" w:type="dxa"/>
                <w:shd w:val="clear" w:color="auto" w:fill="auto"/>
              </w:tcPr>
            </w:tcPrChange>
          </w:tcPr>
          <w:p w14:paraId="3BB2FCB3" w14:textId="77777777" w:rsidR="006F3E7B" w:rsidRPr="00AE69BC" w:rsidRDefault="006F3E7B" w:rsidP="00F4231C">
            <w:pPr>
              <w:rPr>
                <w:rFonts w:ascii="Helvetica" w:hAnsi="Helvetica"/>
                <w:sz w:val="20"/>
                <w:szCs w:val="20"/>
              </w:rPr>
            </w:pPr>
          </w:p>
        </w:tc>
        <w:tc>
          <w:tcPr>
            <w:tcW w:w="1276" w:type="dxa"/>
            <w:tcPrChange w:id="491" w:author="Heather Kharouba" w:date="2019-01-17T09:34:00Z">
              <w:tcPr>
                <w:tcW w:w="1276" w:type="dxa"/>
              </w:tcPr>
            </w:tcPrChange>
          </w:tcPr>
          <w:p w14:paraId="5C953558" w14:textId="77777777" w:rsidR="006F3E7B" w:rsidRPr="00AE69BC" w:rsidRDefault="006F3E7B" w:rsidP="00F4231C">
            <w:pPr>
              <w:rPr>
                <w:rFonts w:ascii="Helvetica" w:hAnsi="Helvetica"/>
                <w:sz w:val="20"/>
                <w:szCs w:val="20"/>
              </w:rPr>
            </w:pPr>
          </w:p>
        </w:tc>
        <w:tc>
          <w:tcPr>
            <w:tcW w:w="1275" w:type="dxa"/>
            <w:tcPrChange w:id="492" w:author="Heather Kharouba" w:date="2019-01-17T09:34:00Z">
              <w:tcPr>
                <w:tcW w:w="1275" w:type="dxa"/>
              </w:tcPr>
            </w:tcPrChange>
          </w:tcPr>
          <w:p w14:paraId="632C5466" w14:textId="77777777" w:rsidR="006F3E7B" w:rsidRPr="00AE69BC" w:rsidRDefault="006F3E7B" w:rsidP="00F4231C">
            <w:pPr>
              <w:rPr>
                <w:rFonts w:ascii="Helvetica" w:hAnsi="Helvetica"/>
                <w:sz w:val="20"/>
                <w:szCs w:val="20"/>
              </w:rPr>
            </w:pPr>
          </w:p>
        </w:tc>
        <w:tc>
          <w:tcPr>
            <w:tcW w:w="851" w:type="dxa"/>
            <w:tcPrChange w:id="493" w:author="Heather Kharouba" w:date="2019-01-17T09:34:00Z">
              <w:tcPr>
                <w:tcW w:w="851" w:type="dxa"/>
              </w:tcPr>
            </w:tcPrChange>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72"/>
        <w:gridCol w:w="1044"/>
        <w:gridCol w:w="1282"/>
        <w:gridCol w:w="595"/>
        <w:gridCol w:w="576"/>
        <w:gridCol w:w="984"/>
      </w:tblGrid>
      <w:tr w:rsidR="00DB4E9D" w:rsidRPr="00AE69BC" w14:paraId="3DFEA78B" w14:textId="77777777" w:rsidTr="00311396">
        <w:tc>
          <w:tcPr>
            <w:tcW w:w="2585" w:type="dxa"/>
            <w:gridSpan w:val="2"/>
            <w:tcBorders>
              <w:top w:val="single" w:sz="4" w:space="0" w:color="auto"/>
              <w:right w:val="single" w:sz="4" w:space="0" w:color="auto"/>
            </w:tcBorders>
          </w:tcPr>
          <w:p w14:paraId="636259EC" w14:textId="77777777" w:rsidR="00DB4E9D" w:rsidRPr="00AE69BC" w:rsidRDefault="00DB4E9D" w:rsidP="00F4231C">
            <w:pPr>
              <w:rPr>
                <w:rFonts w:ascii="Helvetica" w:hAnsi="Helvetica"/>
                <w:sz w:val="20"/>
                <w:szCs w:val="20"/>
              </w:rPr>
            </w:pPr>
            <w:bookmarkStart w:id="494" w:name="_GoBack" w:colFirst="0" w:colLast="0"/>
          </w:p>
        </w:tc>
        <w:tc>
          <w:tcPr>
            <w:tcW w:w="2088" w:type="dxa"/>
            <w:gridSpan w:val="3"/>
            <w:tcBorders>
              <w:top w:val="single" w:sz="4" w:space="0" w:color="auto"/>
              <w:left w:val="single" w:sz="4" w:space="0" w:color="auto"/>
              <w:right w:val="double" w:sz="4" w:space="0" w:color="auto"/>
            </w:tcBorders>
          </w:tcPr>
          <w:p w14:paraId="4F20AEAA" w14:textId="2849C4EA" w:rsidR="00DB4E9D" w:rsidRPr="00AE69BC" w:rsidRDefault="00DB4E9D"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DB4E9D" w:rsidRPr="00AE69BC" w:rsidRDefault="00DB4E9D" w:rsidP="00F4231C">
            <w:pPr>
              <w:rPr>
                <w:rFonts w:ascii="Helvetica" w:hAnsi="Helvetica"/>
                <w:sz w:val="20"/>
                <w:szCs w:val="20"/>
              </w:rPr>
            </w:pPr>
            <w:r w:rsidRPr="00AE69BC">
              <w:rPr>
                <w:rFonts w:ascii="Helvetica" w:hAnsi="Helvetica"/>
                <w:sz w:val="20"/>
                <w:szCs w:val="20"/>
              </w:rPr>
              <w:t>Taxonomic group</w:t>
            </w:r>
          </w:p>
        </w:tc>
      </w:tr>
      <w:tr w:rsidR="00DB4E9D" w:rsidRPr="00AE69BC" w:rsidDel="00DB4E9D" w14:paraId="27EF434B" w14:textId="00E5BAA3" w:rsidTr="007B015B">
        <w:trPr>
          <w:del w:id="495" w:author="Heather Kharouba" w:date="2019-01-17T10:22:00Z"/>
        </w:trPr>
        <w:tc>
          <w:tcPr>
            <w:tcW w:w="2585" w:type="dxa"/>
            <w:gridSpan w:val="2"/>
            <w:tcBorders>
              <w:right w:val="single" w:sz="4" w:space="0" w:color="auto"/>
            </w:tcBorders>
          </w:tcPr>
          <w:p w14:paraId="6D6E5EBA" w14:textId="3BB383BF" w:rsidR="00DB4E9D" w:rsidRPr="00AE69BC" w:rsidDel="00DB4E9D" w:rsidRDefault="00DB4E9D" w:rsidP="00F4231C">
            <w:pPr>
              <w:rPr>
                <w:del w:id="496" w:author="Heather Kharouba" w:date="2019-01-17T10:22:00Z"/>
                <w:rFonts w:ascii="Helvetica" w:hAnsi="Helvetica"/>
                <w:sz w:val="20"/>
                <w:szCs w:val="20"/>
              </w:rPr>
            </w:pPr>
          </w:p>
        </w:tc>
        <w:tc>
          <w:tcPr>
            <w:tcW w:w="1044" w:type="dxa"/>
            <w:gridSpan w:val="2"/>
            <w:tcBorders>
              <w:left w:val="single" w:sz="4" w:space="0" w:color="auto"/>
              <w:right w:val="double" w:sz="4" w:space="0" w:color="auto"/>
            </w:tcBorders>
          </w:tcPr>
          <w:p w14:paraId="0C861D58" w14:textId="70D1FCAB" w:rsidR="00DB4E9D" w:rsidRPr="00AE69BC" w:rsidDel="00DB4E9D" w:rsidRDefault="00DB4E9D" w:rsidP="00F4231C">
            <w:pPr>
              <w:rPr>
                <w:del w:id="497" w:author="Heather Kharouba" w:date="2019-01-17T10:22:00Z"/>
                <w:rFonts w:ascii="Helvetica" w:hAnsi="Helvetica"/>
                <w:sz w:val="20"/>
                <w:szCs w:val="20"/>
              </w:rPr>
            </w:pPr>
          </w:p>
        </w:tc>
        <w:tc>
          <w:tcPr>
            <w:tcW w:w="1044" w:type="dxa"/>
            <w:tcBorders>
              <w:left w:val="single" w:sz="4" w:space="0" w:color="auto"/>
              <w:right w:val="double" w:sz="4" w:space="0" w:color="auto"/>
            </w:tcBorders>
          </w:tcPr>
          <w:p w14:paraId="1264F7AE" w14:textId="42D7147F" w:rsidR="00DB4E9D" w:rsidRPr="00AE69BC" w:rsidDel="00DB4E9D" w:rsidRDefault="00DB4E9D" w:rsidP="00F4231C">
            <w:pPr>
              <w:rPr>
                <w:del w:id="498" w:author="Heather Kharouba" w:date="2019-01-17T10:22:00Z"/>
                <w:rFonts w:ascii="Helvetica" w:hAnsi="Helvetica"/>
                <w:sz w:val="20"/>
                <w:szCs w:val="20"/>
              </w:rPr>
            </w:pPr>
          </w:p>
        </w:tc>
        <w:tc>
          <w:tcPr>
            <w:tcW w:w="1282" w:type="dxa"/>
            <w:tcBorders>
              <w:left w:val="double" w:sz="4" w:space="0" w:color="auto"/>
            </w:tcBorders>
            <w:vAlign w:val="bottom"/>
          </w:tcPr>
          <w:p w14:paraId="467E789F" w14:textId="503A2706" w:rsidR="00DB4E9D" w:rsidRPr="00AE69BC" w:rsidDel="00DB4E9D" w:rsidRDefault="00DB4E9D" w:rsidP="00F4231C">
            <w:pPr>
              <w:rPr>
                <w:del w:id="499" w:author="Heather Kharouba" w:date="2019-01-17T10:22:00Z"/>
                <w:rFonts w:ascii="Helvetica" w:hAnsi="Helvetica"/>
                <w:sz w:val="20"/>
                <w:szCs w:val="20"/>
              </w:rPr>
            </w:pPr>
            <w:del w:id="500" w:author="Heather Kharouba" w:date="2019-01-17T10:21:00Z">
              <w:r w:rsidRPr="00AE69BC" w:rsidDel="00DB4E9D">
                <w:rPr>
                  <w:rFonts w:ascii="Helvetica" w:hAnsi="Helvetica"/>
                  <w:sz w:val="20"/>
                  <w:szCs w:val="20"/>
                </w:rPr>
                <w:delText>Invertebrate</w:delText>
              </w:r>
            </w:del>
          </w:p>
        </w:tc>
        <w:tc>
          <w:tcPr>
            <w:tcW w:w="2155" w:type="dxa"/>
            <w:gridSpan w:val="3"/>
            <w:tcBorders>
              <w:bottom w:val="single" w:sz="4" w:space="0" w:color="auto"/>
            </w:tcBorders>
          </w:tcPr>
          <w:p w14:paraId="7CE63E41" w14:textId="61F7F7AE" w:rsidR="00DB4E9D" w:rsidRPr="00AE69BC" w:rsidDel="00DB4E9D" w:rsidRDefault="00DB4E9D" w:rsidP="00F4231C">
            <w:pPr>
              <w:jc w:val="center"/>
              <w:rPr>
                <w:del w:id="501" w:author="Heather Kharouba" w:date="2019-01-17T10:22:00Z"/>
                <w:rFonts w:ascii="Helvetica" w:hAnsi="Helvetica"/>
                <w:sz w:val="20"/>
                <w:szCs w:val="20"/>
              </w:rPr>
            </w:pPr>
            <w:del w:id="502" w:author="Heather Kharouba" w:date="2019-01-17T10:22:00Z">
              <w:r w:rsidRPr="00AE69BC" w:rsidDel="00DB4E9D">
                <w:rPr>
                  <w:rFonts w:ascii="Helvetica" w:hAnsi="Helvetica"/>
                  <w:sz w:val="20"/>
                  <w:szCs w:val="20"/>
                </w:rPr>
                <w:delText>Vertebrate</w:delText>
              </w:r>
            </w:del>
          </w:p>
        </w:tc>
      </w:tr>
      <w:tr w:rsidR="00281FE8" w:rsidRPr="00AE69BC" w14:paraId="2B7C51A7" w14:textId="77777777" w:rsidTr="0085487E">
        <w:tc>
          <w:tcPr>
            <w:tcW w:w="2585" w:type="dxa"/>
            <w:gridSpan w:val="2"/>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gridSpan w:val="2"/>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tcBorders>
              <w:left w:val="double" w:sz="4" w:space="0" w:color="auto"/>
            </w:tcBorders>
          </w:tcPr>
          <w:p w14:paraId="4B2DDFD1" w14:textId="517074E8" w:rsidR="00281FE8" w:rsidRPr="00AE69BC" w:rsidRDefault="00DB4E9D" w:rsidP="00F4231C">
            <w:pPr>
              <w:rPr>
                <w:rFonts w:ascii="Helvetica" w:hAnsi="Helvetica"/>
                <w:sz w:val="20"/>
                <w:szCs w:val="20"/>
              </w:rPr>
            </w:pPr>
            <w:ins w:id="503" w:author="Heather Kharouba" w:date="2019-01-17T10:21:00Z">
              <w:r w:rsidRPr="00AE69BC">
                <w:rPr>
                  <w:rFonts w:ascii="Helvetica" w:hAnsi="Helvetica"/>
                  <w:sz w:val="20"/>
                  <w:szCs w:val="20"/>
                </w:rPr>
                <w:t>Invertebrate</w:t>
              </w:r>
            </w:ins>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bookmarkEnd w:id="494"/>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gridSpan w:val="2"/>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gridSpan w:val="2"/>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gridSpan w:val="2"/>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gridSpan w:val="2"/>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504"/>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proofErr w:type="spellStart"/>
      <w:r w:rsidRPr="00AE69BC">
        <w:rPr>
          <w:rFonts w:ascii="Helvetica" w:hAnsi="Helvetica" w:cs="Helvetica"/>
          <w:sz w:val="22"/>
          <w:szCs w:val="22"/>
          <w:lang w:val="en-US"/>
        </w:rPr>
        <w:t>Stationarity</w:t>
      </w:r>
      <w:proofErr w:type="spellEnd"/>
      <w:r w:rsidRPr="00AE69BC">
        <w:rPr>
          <w:rFonts w:ascii="Helvetica" w:hAnsi="Helvetica" w:cs="Helvetica"/>
          <w:sz w:val="22"/>
          <w:szCs w:val="22"/>
          <w:lang w:val="en-US"/>
        </w:rPr>
        <w:t xml:space="preserve">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w:t>
      </w:r>
      <w:proofErr w:type="gramStart"/>
      <w:r w:rsidRPr="00AE69BC">
        <w:rPr>
          <w:rFonts w:ascii="Helvetica" w:hAnsi="Helvetica" w:cs="Helvetica"/>
          <w:sz w:val="22"/>
          <w:szCs w:val="22"/>
          <w:lang w:val="en-US"/>
        </w:rPr>
        <w:t>curve  that</w:t>
      </w:r>
      <w:proofErr w:type="gramEnd"/>
      <w:r w:rsidRPr="00AE69BC">
        <w:rPr>
          <w:rFonts w:ascii="Helvetica" w:hAnsi="Helvetica" w:cs="Helvetica"/>
          <w:sz w:val="22"/>
          <w:szCs w:val="22"/>
          <w:lang w:val="en-US"/>
        </w:rPr>
        <w:t xml:space="preserve"> max fitness before climate change and (2) the curve is different</w:t>
      </w:r>
      <w:r w:rsidR="00D16D24" w:rsidRPr="00AE69BC">
        <w:rPr>
          <w:rFonts w:ascii="Helvetica" w:hAnsi="Helvetica" w:cs="Helvetica"/>
          <w:sz w:val="22"/>
          <w:szCs w:val="22"/>
          <w:lang w:val="en-US"/>
        </w:rPr>
        <w:t>.</w:t>
      </w:r>
      <w:commentRangeEnd w:id="504"/>
      <w:r w:rsidR="009468FA" w:rsidRPr="00AE69BC">
        <w:rPr>
          <w:rStyle w:val="CommentReference"/>
          <w:rFonts w:ascii="Helvetica" w:hAnsi="Helvetica"/>
          <w:sz w:val="22"/>
          <w:szCs w:val="22"/>
        </w:rPr>
        <w:commentReference w:id="504"/>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3.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505"/>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505"/>
      <w:r w:rsidR="00BC7062" w:rsidRPr="00AE69BC">
        <w:rPr>
          <w:rStyle w:val="CommentReference"/>
          <w:rFonts w:ascii="Helvetica" w:hAnsi="Helvetica"/>
          <w:sz w:val="22"/>
          <w:szCs w:val="22"/>
        </w:rPr>
        <w:commentReference w:id="505"/>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506"/>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506"/>
      <w:r w:rsidR="00085399" w:rsidRPr="00AE69BC">
        <w:rPr>
          <w:rStyle w:val="CommentReference"/>
          <w:rFonts w:ascii="Helvetica" w:hAnsi="Helvetica"/>
          <w:sz w:val="22"/>
          <w:szCs w:val="22"/>
        </w:rPr>
        <w:commentReference w:id="506"/>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6DDA9B0D"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xml:space="preserve">* AND </w:t>
      </w:r>
      <w:proofErr w:type="spellStart"/>
      <w:r w:rsidRPr="00AE69BC">
        <w:rPr>
          <w:rFonts w:ascii="Helvetica" w:hAnsi="Helvetica" w:cs="Times New Roman"/>
          <w:sz w:val="22"/>
          <w:szCs w:val="22"/>
          <w:lang w:val="en-US"/>
        </w:rPr>
        <w:t>AND</w:t>
      </w:r>
      <w:proofErr w:type="spellEnd"/>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043794" w:rsidRPr="00AE69BC">
        <w:rPr>
          <w:rFonts w:ascii="Helvetica" w:hAnsi="Helvetica" w:cs="Times New Roman"/>
          <w:sz w:val="22"/>
          <w:szCs w:val="22"/>
          <w:lang w:val="en-US"/>
        </w:rPr>
        <w:t xml:space="preserve"> </w:t>
      </w:r>
      <w:ins w:id="507"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508"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509"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were excluded </w:t>
      </w:r>
      <w:ins w:id="510"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5" w:author="Heather Kharouba" w:date="2018-10-25T15:17:00Z" w:initials="HK">
    <w:p w14:paraId="514D8436" w14:textId="533D96BB" w:rsidR="00A628B0" w:rsidRDefault="00A628B0">
      <w:pPr>
        <w:pStyle w:val="CommentText"/>
      </w:pPr>
      <w:r>
        <w:rPr>
          <w:rStyle w:val="CommentReference"/>
        </w:rPr>
        <w:annotationRef/>
      </w:r>
      <w:r>
        <w:t>I should look up details again</w:t>
      </w:r>
    </w:p>
  </w:comment>
  <w:comment w:id="188" w:author="Heather Kharouba" w:date="2019-01-13T20:47:00Z" w:initials="HK">
    <w:p w14:paraId="43F1C488" w14:textId="171CDACA" w:rsidR="00A628B0" w:rsidRDefault="00A628B0">
      <w:pPr>
        <w:pStyle w:val="CommentText"/>
      </w:pPr>
      <w:r>
        <w:rPr>
          <w:rStyle w:val="CommentReference"/>
        </w:rPr>
        <w:annotationRef/>
      </w:r>
      <w:r>
        <w:t>Similar to your comment further down, we only use these labels once more. Cut here too?</w:t>
      </w:r>
    </w:p>
  </w:comment>
  <w:comment w:id="243" w:author="Elizabeth Wolkovich" w:date="2019-01-09T11:57:00Z" w:initials="EW">
    <w:p w14:paraId="019BD67B" w14:textId="59DB2B17" w:rsidR="00A628B0" w:rsidRDefault="00A628B0">
      <w:pPr>
        <w:pStyle w:val="CommentText"/>
      </w:pPr>
      <w:r>
        <w:rPr>
          <w:rStyle w:val="CommentReference"/>
        </w:rPr>
        <w:annotationRef/>
      </w:r>
      <w:r>
        <w:t>Wait, why are we deleting this? It seems a fundamental part of the theory….</w:t>
      </w:r>
    </w:p>
    <w:p w14:paraId="2280867E" w14:textId="77777777" w:rsidR="00A628B0" w:rsidRDefault="00A628B0">
      <w:pPr>
        <w:pStyle w:val="CommentText"/>
      </w:pPr>
    </w:p>
    <w:p w14:paraId="071E222F" w14:textId="5AD26215" w:rsidR="00A628B0" w:rsidRPr="00736E6A" w:rsidRDefault="00A628B0">
      <w:pPr>
        <w:pStyle w:val="CommentText"/>
        <w:rPr>
          <w:lang w:val="en-US"/>
        </w:rPr>
      </w:pPr>
      <w:r w:rsidRPr="00F907A3">
        <w:rPr>
          <w:b/>
        </w:rPr>
        <w:t>HMK</w:t>
      </w:r>
      <w:r>
        <w:t xml:space="preserve">- I agree but </w:t>
      </w:r>
      <w:proofErr w:type="spellStart"/>
      <w:r>
        <w:t>Gruner</w:t>
      </w:r>
      <w:proofErr w:type="spellEnd"/>
      <w:r>
        <w:t xml:space="preserve"> et al. found that nutrient availability had a stronger effect then herbivores, at least in freshwater, and no difference in marine (Fig2). I suppose the other important detail is that they specifically looked at producers, rather than resources more generally.  In any case, want to check</w:t>
      </w:r>
      <w:r>
        <w:rPr>
          <w:lang w:val="en-US"/>
        </w:rPr>
        <w:t>? It’s an important difference!</w:t>
      </w:r>
    </w:p>
  </w:comment>
  <w:comment w:id="234" w:author="Elizabeth Wolkovich" w:date="2019-01-02T12:47:00Z" w:initials="EW">
    <w:p w14:paraId="145AF5A7" w14:textId="77777777" w:rsidR="00A628B0" w:rsidRDefault="00A62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 xml:space="preserve">Check studies on algal blooms? I can ask Mary or Kathy if you cannot find any but I think it’s a basic </w:t>
      </w:r>
      <w:proofErr w:type="spellStart"/>
      <w:r>
        <w:t>tennet</w:t>
      </w:r>
      <w:proofErr w:type="spellEnd"/>
      <w:r>
        <w:t xml:space="preserve">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p w14:paraId="06EA2300" w14:textId="77777777" w:rsidR="00A628B0" w:rsidRDefault="00A62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1D64AC16" w14:textId="7B282DBF" w:rsidR="00A628B0" w:rsidRDefault="00A62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Fonts w:ascii="Times Roman" w:hAnsi="Times Roman" w:cs="Times Roman"/>
          <w:color w:val="000000"/>
          <w:sz w:val="37"/>
          <w:szCs w:val="37"/>
          <w:lang w:val="en-US"/>
        </w:rPr>
        <w:t>HK Only one I can find so far</w:t>
      </w:r>
    </w:p>
    <w:p w14:paraId="0C717352" w14:textId="77777777" w:rsidR="00A628B0" w:rsidRDefault="00A62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p>
    <w:p w14:paraId="688E150E" w14:textId="77896F46" w:rsidR="00A628B0" w:rsidRPr="002F38CE" w:rsidRDefault="00A628B0"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sidRPr="00151610">
        <w:rPr>
          <w:rFonts w:ascii="Times Roman" w:hAnsi="Times Roman" w:cs="Times Roman"/>
          <w:b/>
          <w:color w:val="000000"/>
          <w:sz w:val="37"/>
          <w:szCs w:val="37"/>
          <w:lang w:val="en-US"/>
        </w:rPr>
        <w:t>EMW</w:t>
      </w:r>
      <w:r>
        <w:rPr>
          <w:rFonts w:ascii="Times Roman" w:hAnsi="Times Roman" w:cs="Times Roman"/>
          <w:color w:val="000000"/>
          <w:sz w:val="37"/>
          <w:szCs w:val="37"/>
          <w:lang w:val="en-US"/>
        </w:rPr>
        <w:t>: Tell me in an email a list of any papers or topics of papers that I should track down and I will work on it.</w:t>
      </w:r>
    </w:p>
  </w:comment>
  <w:comment w:id="253" w:author="Elizabeth Wolkovich" w:date="2019-01-09T11:51:00Z" w:initials="EW">
    <w:p w14:paraId="78E293EF" w14:textId="3A67295F" w:rsidR="00A628B0" w:rsidRDefault="00A628B0">
      <w:pPr>
        <w:pStyle w:val="CommentText"/>
      </w:pPr>
      <w:r>
        <w:rPr>
          <w:rStyle w:val="CommentReference"/>
        </w:rPr>
        <w:annotationRef/>
      </w:r>
      <w:r w:rsidRPr="00BC56F8">
        <w:rPr>
          <w:b/>
          <w:bCs/>
        </w:rPr>
        <w:t>I think</w:t>
      </w:r>
      <w:r>
        <w:t xml:space="preserve"> (but am not sure) that we only use this once more in the paper. I think unless we use a term three or more times we don’t need to give additional names to them …  But up to you, it’s not a big deal just a question of what is easier on readers. </w:t>
      </w:r>
    </w:p>
    <w:p w14:paraId="6D9B65EC" w14:textId="77777777" w:rsidR="00A628B0" w:rsidRDefault="00A628B0">
      <w:pPr>
        <w:pStyle w:val="CommentText"/>
      </w:pPr>
    </w:p>
    <w:p w14:paraId="11DDA2CA" w14:textId="6646A1A8" w:rsidR="00A628B0" w:rsidRPr="00736E6A" w:rsidRDefault="00A628B0">
      <w:pPr>
        <w:pStyle w:val="CommentText"/>
        <w:rPr>
          <w:b/>
        </w:rPr>
      </w:pPr>
      <w:r w:rsidRPr="00736E6A">
        <w:rPr>
          <w:b/>
        </w:rPr>
        <w:t>HK:</w:t>
      </w:r>
      <w:r>
        <w:rPr>
          <w:b/>
        </w:rPr>
        <w:t xml:space="preserve"> </w:t>
      </w:r>
      <w:r w:rsidRPr="00125E4C">
        <w:t>Good point. How</w:t>
      </w:r>
      <w:r>
        <w:t xml:space="preserve"> about this?</w:t>
      </w:r>
    </w:p>
  </w:comment>
  <w:comment w:id="258" w:author="Elizabeth Wolkovich" w:date="2019-01-13T20:49:00Z" w:initials="EW">
    <w:p w14:paraId="4A2310AE" w14:textId="3C379993" w:rsidR="00A628B0" w:rsidRDefault="00A628B0">
      <w:pPr>
        <w:pStyle w:val="CommentText"/>
      </w:pPr>
      <w:r>
        <w:rPr>
          <w:rStyle w:val="CommentReference"/>
        </w:rPr>
        <w:annotationRef/>
      </w:r>
      <w:r>
        <w:t xml:space="preserve">Doesn’t this link to the text you </w:t>
      </w:r>
      <w:proofErr w:type="spellStart"/>
      <w:r>
        <w:t>striked</w:t>
      </w:r>
      <w:proofErr w:type="spellEnd"/>
      <w:r>
        <w:t>-out above?</w:t>
      </w:r>
    </w:p>
    <w:p w14:paraId="237B692F" w14:textId="77777777" w:rsidR="00A628B0" w:rsidRDefault="00A628B0">
      <w:pPr>
        <w:pStyle w:val="CommentText"/>
      </w:pPr>
    </w:p>
    <w:p w14:paraId="6066FBA0" w14:textId="3C03BE62" w:rsidR="00A628B0" w:rsidRDefault="00A628B0">
      <w:pPr>
        <w:pStyle w:val="CommentText"/>
      </w:pPr>
      <w:r w:rsidRPr="00CA5A5C">
        <w:rPr>
          <w:b/>
        </w:rPr>
        <w:t>HK</w:t>
      </w:r>
      <w:r>
        <w:t>- Yes…  We’ll need to edit this point depending on how the point above is changed</w:t>
      </w:r>
    </w:p>
  </w:comment>
  <w:comment w:id="288" w:author="Heather Kharouba" w:date="2018-10-31T16:12:00Z" w:initials="HK">
    <w:p w14:paraId="6AC301FA" w14:textId="728C3E37" w:rsidR="00A628B0" w:rsidRDefault="00A628B0">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A628B0" w:rsidRDefault="00A628B0">
      <w:pPr>
        <w:pStyle w:val="CommentText"/>
      </w:pPr>
    </w:p>
    <w:p w14:paraId="5B90F76A" w14:textId="27A53DD1" w:rsidR="00A628B0" w:rsidRDefault="00A628B0">
      <w:pPr>
        <w:pStyle w:val="CommentText"/>
      </w:pPr>
      <w:r>
        <w:t>HMK031 checks 2 time periods</w:t>
      </w:r>
    </w:p>
    <w:p w14:paraId="424F9DE8" w14:textId="0500563F" w:rsidR="00A628B0" w:rsidRDefault="00A628B0">
      <w:pPr>
        <w:pStyle w:val="CommentText"/>
      </w:pPr>
      <w:r>
        <w:t>HMK002- actually looks for distinct states in their time periods- regime shift (1957-1983; 1992-2010)</w:t>
      </w:r>
    </w:p>
    <w:p w14:paraId="2B590561" w14:textId="77777777" w:rsidR="00A628B0" w:rsidRDefault="00A628B0">
      <w:pPr>
        <w:pStyle w:val="CommentText"/>
      </w:pPr>
    </w:p>
    <w:p w14:paraId="54BCA3BC" w14:textId="7A89C87A" w:rsidR="00A628B0" w:rsidRDefault="00A628B0">
      <w:pPr>
        <w:pStyle w:val="CommentText"/>
      </w:pPr>
      <w:r>
        <w:t>Check HMK036</w:t>
      </w:r>
    </w:p>
  </w:comment>
  <w:comment w:id="290" w:author="Heather Kharouba" w:date="2019-01-13T20:56:00Z" w:initials="HK">
    <w:p w14:paraId="1FC5819A" w14:textId="09684CAD" w:rsidR="00A628B0" w:rsidRDefault="00A628B0">
      <w:pPr>
        <w:pStyle w:val="CommentText"/>
      </w:pPr>
      <w:r>
        <w:rPr>
          <w:rStyle w:val="CommentReference"/>
        </w:rPr>
        <w:annotationRef/>
      </w:r>
      <w:r>
        <w:t xml:space="preserve">What would be approximate timelines here that we can include? </w:t>
      </w:r>
    </w:p>
    <w:p w14:paraId="7E4A2BD4" w14:textId="77777777" w:rsidR="00A628B0" w:rsidRDefault="00A628B0">
      <w:pPr>
        <w:pStyle w:val="CommentText"/>
      </w:pPr>
    </w:p>
    <w:p w14:paraId="41D51F66" w14:textId="50B43D30" w:rsidR="00A628B0" w:rsidRDefault="00A628B0">
      <w:pPr>
        <w:pStyle w:val="CommentText"/>
      </w:pPr>
      <w:r w:rsidRPr="0027347F">
        <w:rPr>
          <w:b/>
        </w:rPr>
        <w:t>EMW</w:t>
      </w:r>
      <w:r>
        <w:t xml:space="preserve">: I think these vary a ton by location … hundreds of years back for </w:t>
      </w:r>
      <w:proofErr w:type="spellStart"/>
      <w:r>
        <w:t>invasives</w:t>
      </w:r>
      <w:proofErr w:type="spellEnd"/>
      <w:r>
        <w:t xml:space="preserve"> on Hawaii for example and N </w:t>
      </w:r>
      <w:proofErr w:type="spellStart"/>
      <w:r>
        <w:t>dep</w:t>
      </w:r>
      <w:proofErr w:type="spellEnd"/>
      <w:r>
        <w:t xml:space="preserve"> also varies by </w:t>
      </w:r>
      <w:proofErr w:type="gramStart"/>
      <w:r>
        <w:t>location ….</w:t>
      </w:r>
      <w:proofErr w:type="gramEnd"/>
      <w:r>
        <w:t xml:space="preserve"> I can look for citations if you need … (email me).</w:t>
      </w:r>
    </w:p>
    <w:p w14:paraId="7EBE13BF" w14:textId="77777777" w:rsidR="00A628B0" w:rsidRDefault="00A628B0">
      <w:pPr>
        <w:pStyle w:val="CommentText"/>
      </w:pPr>
    </w:p>
    <w:p w14:paraId="340783A8" w14:textId="77777777" w:rsidR="00A628B0" w:rsidRDefault="00A628B0">
      <w:pPr>
        <w:pStyle w:val="CommentText"/>
      </w:pPr>
    </w:p>
    <w:p w14:paraId="3CD7F0B0" w14:textId="0CC24C58" w:rsidR="00A628B0" w:rsidRDefault="00A628B0" w:rsidP="005653F7">
      <w:pPr>
        <w:pStyle w:val="CommentText"/>
      </w:pPr>
      <w:r w:rsidRPr="005653F7">
        <w:rPr>
          <w:b/>
        </w:rPr>
        <w:t>HK</w:t>
      </w:r>
      <w:r>
        <w:t xml:space="preserve">- Ok to leave out specific timelines? </w:t>
      </w:r>
    </w:p>
  </w:comment>
  <w:comment w:id="302" w:author="Heather Kharouba" w:date="2019-01-09T15:41:00Z" w:initials="HK">
    <w:p w14:paraId="0C68EBA2" w14:textId="45A8B946" w:rsidR="00A628B0" w:rsidRDefault="00A628B0" w:rsidP="0088372A">
      <w:pPr>
        <w:pStyle w:val="CommentText"/>
      </w:pPr>
      <w:r>
        <w:rPr>
          <w:rStyle w:val="CommentReference"/>
        </w:rPr>
        <w:annotationRef/>
      </w:r>
      <w:r>
        <w:t xml:space="preserve">Added. If there’s a flat line in fitness, then it’ll be easy to predict fitness- because it won’t be depending on relative </w:t>
      </w:r>
      <w:proofErr w:type="gramStart"/>
      <w:r>
        <w:t>timing ?</w:t>
      </w:r>
      <w:proofErr w:type="gramEnd"/>
      <w:r>
        <w:t>?</w:t>
      </w:r>
    </w:p>
    <w:p w14:paraId="2185BA94" w14:textId="22537844" w:rsidR="00A628B0" w:rsidRDefault="00A628B0">
      <w:pPr>
        <w:pStyle w:val="CommentText"/>
      </w:pPr>
    </w:p>
    <w:p w14:paraId="088589A5" w14:textId="49C66BA1" w:rsidR="00A628B0" w:rsidRDefault="00A628B0">
      <w:pPr>
        <w:pStyle w:val="CommentText"/>
      </w:pPr>
      <w:r w:rsidRPr="001B593A">
        <w:rPr>
          <w:b/>
        </w:rPr>
        <w:t>EMW</w:t>
      </w:r>
      <w:r>
        <w:t xml:space="preserve">: Sure! If we have not spelled it out before we should mention strength of interaction somewhere … </w:t>
      </w:r>
    </w:p>
    <w:p w14:paraId="33CEC82C" w14:textId="77777777" w:rsidR="00A628B0" w:rsidRDefault="00A628B0">
      <w:pPr>
        <w:pStyle w:val="CommentText"/>
      </w:pPr>
    </w:p>
    <w:p w14:paraId="28FEBFEB" w14:textId="2476D9F2" w:rsidR="00A628B0" w:rsidRPr="004328E5" w:rsidRDefault="00A628B0">
      <w:pPr>
        <w:pStyle w:val="CommentText"/>
      </w:pPr>
      <w:r>
        <w:rPr>
          <w:b/>
        </w:rPr>
        <w:t xml:space="preserve">HK- </w:t>
      </w:r>
      <w:r>
        <w:t>Perhaps but I’m not sure where to put it. I’ve tried adding it further up ~227-233.</w:t>
      </w:r>
    </w:p>
  </w:comment>
  <w:comment w:id="306" w:author="Elizabeth Wolkovich" w:date="2019-01-11T10:52:00Z" w:initials="EW">
    <w:p w14:paraId="199931A1" w14:textId="23DE1BE4" w:rsidR="00A628B0" w:rsidRDefault="00A628B0">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A628B0" w:rsidRDefault="00A628B0">
      <w:pPr>
        <w:pStyle w:val="CommentText"/>
      </w:pPr>
    </w:p>
    <w:p w14:paraId="5825646C" w14:textId="060FB314" w:rsidR="00A628B0" w:rsidRDefault="00A628B0">
      <w:pPr>
        <w:pStyle w:val="CommentText"/>
      </w:pPr>
      <w:r w:rsidRPr="001220F6">
        <w:rPr>
          <w:b/>
        </w:rPr>
        <w:t>HK</w:t>
      </w:r>
      <w:r>
        <w:t xml:space="preserve">- I’ve left this for you since you wrote this originally and I think you have a better idea of what you want to say </w:t>
      </w:r>
      <w:r>
        <w:sym w:font="Wingdings" w:char="F04A"/>
      </w:r>
    </w:p>
  </w:comment>
  <w:comment w:id="329" w:author="Elizabeth Wolkovich" w:date="2019-01-10T13:17:00Z" w:initials="EW">
    <w:p w14:paraId="5ABB1F36" w14:textId="75874C0C" w:rsidR="00A628B0" w:rsidRDefault="00A628B0">
      <w:pPr>
        <w:pStyle w:val="CommentText"/>
      </w:pPr>
      <w:r>
        <w:rPr>
          <w:rStyle w:val="CommentReference"/>
        </w:rPr>
        <w:annotationRef/>
      </w:r>
      <w:r>
        <w:t xml:space="preserve">I feel like you need to say something positive about this study before this sentence. Like ‘they showed this matter a lot and this didn’t </w:t>
      </w:r>
      <w:proofErr w:type="gramStart"/>
      <w:r>
        <w:t>matter’ ….</w:t>
      </w:r>
      <w:proofErr w:type="gramEnd"/>
      <w:r>
        <w:t xml:space="preserve"> Otherwise I read it and think ‘huh, why ever do what seems like a ton of work.’</w:t>
      </w:r>
    </w:p>
    <w:p w14:paraId="6F8585C2" w14:textId="77777777" w:rsidR="00A628B0" w:rsidRDefault="00A628B0">
      <w:pPr>
        <w:pStyle w:val="CommentText"/>
      </w:pPr>
    </w:p>
    <w:p w14:paraId="797E56E7" w14:textId="4C521E01" w:rsidR="00A628B0" w:rsidRDefault="00A628B0">
      <w:pPr>
        <w:pStyle w:val="CommentText"/>
      </w:pPr>
      <w:r w:rsidRPr="00061F29">
        <w:rPr>
          <w:b/>
        </w:rPr>
        <w:t>HK</w:t>
      </w:r>
      <w:r>
        <w:t>- I added positive before but could also get rid of the extrapolation sentence. I was just trying to get at the limitations of experiments</w:t>
      </w:r>
    </w:p>
  </w:comment>
  <w:comment w:id="342" w:author="Heather Kharouba" w:date="2019-01-10T10:22:00Z" w:initials="HK">
    <w:p w14:paraId="48FBF260" w14:textId="41908A5A" w:rsidR="00A628B0" w:rsidRDefault="00A628B0">
      <w:pPr>
        <w:pStyle w:val="CommentText"/>
      </w:pPr>
      <w:ins w:id="344" w:author="Heather Kharouba" w:date="2019-01-10T10:22:00Z">
        <w:r>
          <w:rPr>
            <w:rStyle w:val="CommentReference"/>
          </w:rPr>
          <w:annotationRef/>
        </w:r>
      </w:ins>
      <w:r>
        <w:t>Just found your paper!</w:t>
      </w:r>
    </w:p>
  </w:comment>
  <w:comment w:id="380" w:author="Heather Kharouba" w:date="2019-01-10T12:57:00Z" w:initials="HK">
    <w:p w14:paraId="41DF708E" w14:textId="6C751871" w:rsidR="00A628B0" w:rsidRDefault="00A628B0">
      <w:pPr>
        <w:pStyle w:val="CommentText"/>
      </w:pPr>
      <w:ins w:id="382" w:author="Heather Kharouba" w:date="2019-01-10T12:57:00Z">
        <w:r>
          <w:rPr>
            <w:rStyle w:val="CommentReference"/>
          </w:rPr>
          <w:annotationRef/>
        </w:r>
      </w:ins>
      <w:r>
        <w:t>I added this but not sure it would even be possible to do this with phytoplankton??</w:t>
      </w:r>
    </w:p>
  </w:comment>
  <w:comment w:id="357" w:author="Elizabeth Wolkovich" w:date="2019-01-10T13:20:00Z" w:initials="EW">
    <w:p w14:paraId="1FCAC709" w14:textId="3CE0F1DF" w:rsidR="00A628B0" w:rsidRDefault="00A628B0" w:rsidP="000F6E1F">
      <w:pPr>
        <w:pStyle w:val="CommentText"/>
        <w:jc w:val="right"/>
      </w:pPr>
      <w:r>
        <w:rPr>
          <w:rStyle w:val="CommentReference"/>
        </w:rPr>
        <w:annotationRef/>
      </w:r>
      <w:r>
        <w:t xml:space="preserve">This needs development … We say ideally it should be this way. The logical next sentence to me would be ‘here’s an example of it being well matched’ and then ‘it can be hard in aquatic </w:t>
      </w:r>
      <w:proofErr w:type="gramStart"/>
      <w:r>
        <w:t>systems ,</w:t>
      </w:r>
      <w:proofErr w:type="gramEnd"/>
      <w:r>
        <w:t xml:space="preserve"> BUT without these measures they won’t be able test life history theory.’ And then you need to explain what you mean about the dormancy … (or cut?). </w:t>
      </w:r>
    </w:p>
    <w:p w14:paraId="1E57A50B" w14:textId="77777777" w:rsidR="00A628B0" w:rsidRDefault="00A628B0" w:rsidP="000F6E1F">
      <w:pPr>
        <w:pStyle w:val="CommentText"/>
        <w:jc w:val="right"/>
      </w:pPr>
    </w:p>
    <w:p w14:paraId="0831CD12" w14:textId="70D22663" w:rsidR="00A628B0" w:rsidRDefault="00A628B0" w:rsidP="000F6E1F">
      <w:pPr>
        <w:pStyle w:val="CommentText"/>
        <w:jc w:val="right"/>
      </w:pPr>
      <w:r w:rsidRPr="00E83461">
        <w:rPr>
          <w:b/>
        </w:rPr>
        <w:t>HK</w:t>
      </w:r>
      <w:r>
        <w:t>- I see what you mean here. I’ve tried to re-organize</w:t>
      </w:r>
    </w:p>
  </w:comment>
  <w:comment w:id="399" w:author="Heather Kharouba" w:date="2019-01-10T13:20:00Z" w:initials="HK">
    <w:p w14:paraId="05448D92" w14:textId="43B2AB5E" w:rsidR="00A628B0" w:rsidRDefault="00A628B0">
      <w:pPr>
        <w:pStyle w:val="CommentText"/>
      </w:pPr>
      <w:ins w:id="400" w:author="Heather Kharouba" w:date="2019-01-10T13:20:00Z">
        <w:r>
          <w:rPr>
            <w:rStyle w:val="CommentReference"/>
          </w:rPr>
          <w:annotationRef/>
        </w:r>
      </w:ins>
      <w:r>
        <w:t xml:space="preserve">Not sure if this needed. Wanted to point that some aquatic studies do </w:t>
      </w:r>
      <w:proofErr w:type="spellStart"/>
      <w:r>
        <w:t>do</w:t>
      </w:r>
      <w:proofErr w:type="spellEnd"/>
      <w:r>
        <w:t xml:space="preserve"> a good job</w:t>
      </w:r>
    </w:p>
  </w:comment>
  <w:comment w:id="405" w:author="Elizabeth Wolkovich" w:date="2019-01-02T13:20:00Z" w:initials="EW">
    <w:p w14:paraId="40BF906E" w14:textId="6EBE65E2" w:rsidR="00A628B0" w:rsidRDefault="00A628B0">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w:t>
      </w:r>
      <w:proofErr w:type="gramStart"/>
      <w:r>
        <w:t>sentence ….</w:t>
      </w:r>
      <w:proofErr w:type="gramEnd"/>
      <w:r>
        <w:t xml:space="preserve"> </w:t>
      </w:r>
    </w:p>
  </w:comment>
  <w:comment w:id="423" w:author="Heather Kharouba" w:date="2018-12-18T14:54:00Z" w:initials="HK">
    <w:p w14:paraId="76928E0B" w14:textId="76C87F3F" w:rsidR="00A628B0" w:rsidRDefault="00A628B0">
      <w:pPr>
        <w:pStyle w:val="CommentText"/>
      </w:pPr>
      <w:r>
        <w:rPr>
          <w:rStyle w:val="CommentReference"/>
        </w:rPr>
        <w:annotationRef/>
      </w:r>
      <w:r>
        <w:t>Suggestions for an example? I feel like you may have had something in mind.</w:t>
      </w:r>
    </w:p>
  </w:comment>
  <w:comment w:id="428" w:author="Heather Kharouba" w:date="2019-01-13T21:13:00Z" w:initials="HK">
    <w:p w14:paraId="665DBA40" w14:textId="564AA3C6" w:rsidR="00A628B0" w:rsidRDefault="00A628B0">
      <w:pPr>
        <w:pStyle w:val="CommentText"/>
      </w:pPr>
      <w:r>
        <w:rPr>
          <w:rStyle w:val="CommentReference"/>
        </w:rPr>
        <w:annotationRef/>
      </w:r>
      <w:r>
        <w:t>What do you mean by ‘one model’?</w:t>
      </w:r>
    </w:p>
    <w:p w14:paraId="55B2553F" w14:textId="77777777" w:rsidR="00A628B0" w:rsidRDefault="00A628B0">
      <w:pPr>
        <w:pStyle w:val="CommentText"/>
      </w:pPr>
    </w:p>
    <w:p w14:paraId="3E856544" w14:textId="5B068F38" w:rsidR="00A628B0" w:rsidRDefault="00A628B0">
      <w:pPr>
        <w:pStyle w:val="CommentText"/>
      </w:pPr>
      <w:r w:rsidRPr="007639F3">
        <w:rPr>
          <w:b/>
        </w:rPr>
        <w:t>EMW</w:t>
      </w:r>
      <w:r>
        <w:t>: I meant you have a model with ‘system’ and ‘species trait’ and such in it, instead of this model for great tits and one for this place and that place, but I agree it is NOT clear.  Maybe change to a holistic or multi-level modeling approach? Could also add a sentence explaining more.</w:t>
      </w:r>
    </w:p>
    <w:p w14:paraId="2C7A9F90" w14:textId="77777777" w:rsidR="00A628B0" w:rsidRDefault="00A628B0">
      <w:pPr>
        <w:pStyle w:val="CommentText"/>
      </w:pPr>
    </w:p>
    <w:p w14:paraId="2595E1D3" w14:textId="2ED4148E" w:rsidR="00A628B0" w:rsidRDefault="00A628B0">
      <w:pPr>
        <w:pStyle w:val="CommentText"/>
      </w:pPr>
      <w:r>
        <w:t>HK- Ah ok. Tried to fill it in</w:t>
      </w:r>
    </w:p>
  </w:comment>
  <w:comment w:id="444" w:author="Elizabeth Wolkovich" w:date="2019-01-13T21:16:00Z" w:initials="EW">
    <w:p w14:paraId="0CFB945E" w14:textId="00D52962" w:rsidR="00A628B0" w:rsidRDefault="00A628B0">
      <w:pPr>
        <w:pStyle w:val="CommentText"/>
      </w:pPr>
      <w:r>
        <w:rPr>
          <w:rStyle w:val="CommentReference"/>
        </w:rPr>
        <w:annotationRef/>
      </w:r>
      <w:r>
        <w:t>Do we need? This feels a little broad.</w:t>
      </w:r>
    </w:p>
    <w:p w14:paraId="0CF456A2" w14:textId="77777777" w:rsidR="00A628B0" w:rsidRDefault="00A628B0">
      <w:pPr>
        <w:pStyle w:val="CommentText"/>
      </w:pPr>
    </w:p>
    <w:p w14:paraId="468A1610" w14:textId="6749ECE5" w:rsidR="00A628B0" w:rsidRDefault="00A628B0">
      <w:pPr>
        <w:pStyle w:val="CommentText"/>
      </w:pPr>
      <w:r>
        <w:t>HK- Leave out for now and see whether a reviewer wants it?</w:t>
      </w:r>
    </w:p>
  </w:comment>
  <w:comment w:id="445" w:author="Heather Kharouba" w:date="2018-11-16T16:42:00Z" w:initials="HK">
    <w:p w14:paraId="0AD17738" w14:textId="67AB8565" w:rsidR="00A628B0" w:rsidRDefault="00A628B0">
      <w:pPr>
        <w:pStyle w:val="CommentText"/>
      </w:pPr>
      <w:r>
        <w:rPr>
          <w:rStyle w:val="CommentReference"/>
        </w:rPr>
        <w:annotationRef/>
      </w:r>
      <w:r>
        <w:t>All numbers need to be verified</w:t>
      </w:r>
    </w:p>
  </w:comment>
  <w:comment w:id="504" w:author="Heather Kharouba" w:date="2018-10-15T13:46:00Z" w:initials="HK">
    <w:p w14:paraId="11A332AB" w14:textId="4A5754CC" w:rsidR="00A628B0" w:rsidRDefault="00A628B0">
      <w:pPr>
        <w:pStyle w:val="CommentText"/>
      </w:pPr>
      <w:r>
        <w:rPr>
          <w:rStyle w:val="CommentReference"/>
        </w:rPr>
        <w:annotationRef/>
      </w:r>
      <w:proofErr w:type="gramStart"/>
      <w:r>
        <w:t>x</w:t>
      </w:r>
      <w:proofErr w:type="gramEnd"/>
      <w:r>
        <w:t>-axis needs to be consistent- either relative timing or mismatch</w:t>
      </w:r>
    </w:p>
  </w:comment>
  <w:comment w:id="505" w:author="Heather Kharouba" w:date="2018-10-15T16:15:00Z" w:initials="HK">
    <w:p w14:paraId="307EAA53" w14:textId="497D32EA" w:rsidR="00A628B0" w:rsidRDefault="00A628B0">
      <w:pPr>
        <w:pStyle w:val="CommentText"/>
      </w:pPr>
      <w:r>
        <w:rPr>
          <w:rStyle w:val="CommentReference"/>
        </w:rPr>
        <w:annotationRef/>
      </w:r>
      <w:r>
        <w:t>Add lines of best fit from Figure 3 in the paper</w:t>
      </w:r>
    </w:p>
  </w:comment>
  <w:comment w:id="506" w:author="Heather Kharouba" w:date="2018-10-15T16:26:00Z" w:initials="HK">
    <w:p w14:paraId="540568EF" w14:textId="27BE93DD" w:rsidR="00A628B0" w:rsidRDefault="00A628B0">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A628B0" w:rsidRDefault="00A628B0" w:rsidP="009E2783">
      <w:r>
        <w:separator/>
      </w:r>
    </w:p>
  </w:endnote>
  <w:endnote w:type="continuationSeparator" w:id="0">
    <w:p w14:paraId="10CB757A" w14:textId="77777777" w:rsidR="00A628B0" w:rsidRDefault="00A628B0"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A628B0" w:rsidRDefault="00A62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A628B0" w:rsidRDefault="00A628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A628B0" w:rsidRDefault="00A628B0"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4E9D">
      <w:rPr>
        <w:rStyle w:val="PageNumber"/>
        <w:noProof/>
      </w:rPr>
      <w:t>21</w:t>
    </w:r>
    <w:r>
      <w:rPr>
        <w:rStyle w:val="PageNumber"/>
      </w:rPr>
      <w:fldChar w:fldCharType="end"/>
    </w:r>
  </w:p>
  <w:p w14:paraId="6D639CA1" w14:textId="77777777" w:rsidR="00A628B0" w:rsidRDefault="00A628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A628B0" w:rsidRDefault="00A628B0" w:rsidP="009E2783">
      <w:r>
        <w:separator/>
      </w:r>
    </w:p>
  </w:footnote>
  <w:footnote w:type="continuationSeparator" w:id="0">
    <w:p w14:paraId="7217F036" w14:textId="77777777" w:rsidR="00A628B0" w:rsidRDefault="00A628B0"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36AA3"/>
    <w:rsid w:val="00040122"/>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4641"/>
    <w:rsid w:val="00085399"/>
    <w:rsid w:val="00085D46"/>
    <w:rsid w:val="00086AF5"/>
    <w:rsid w:val="00086DE8"/>
    <w:rsid w:val="00090848"/>
    <w:rsid w:val="00090BD2"/>
    <w:rsid w:val="00091405"/>
    <w:rsid w:val="00092446"/>
    <w:rsid w:val="00092D00"/>
    <w:rsid w:val="00097822"/>
    <w:rsid w:val="000A0AC5"/>
    <w:rsid w:val="000A2341"/>
    <w:rsid w:val="000A5C98"/>
    <w:rsid w:val="000A79DB"/>
    <w:rsid w:val="000B0AB3"/>
    <w:rsid w:val="000B0B71"/>
    <w:rsid w:val="000B1C95"/>
    <w:rsid w:val="000B2B70"/>
    <w:rsid w:val="000B3E16"/>
    <w:rsid w:val="000B5258"/>
    <w:rsid w:val="000B56CB"/>
    <w:rsid w:val="000B6B28"/>
    <w:rsid w:val="000B6BA4"/>
    <w:rsid w:val="000C09CE"/>
    <w:rsid w:val="000C0D0A"/>
    <w:rsid w:val="000C198A"/>
    <w:rsid w:val="000C3AA4"/>
    <w:rsid w:val="000C478C"/>
    <w:rsid w:val="000C4D16"/>
    <w:rsid w:val="000C52E7"/>
    <w:rsid w:val="000C5FB0"/>
    <w:rsid w:val="000D162E"/>
    <w:rsid w:val="000D18FA"/>
    <w:rsid w:val="000D1DB5"/>
    <w:rsid w:val="000D2E6B"/>
    <w:rsid w:val="000D440D"/>
    <w:rsid w:val="000D4CDA"/>
    <w:rsid w:val="000D531D"/>
    <w:rsid w:val="000E2548"/>
    <w:rsid w:val="000E2F60"/>
    <w:rsid w:val="000F1559"/>
    <w:rsid w:val="000F3C45"/>
    <w:rsid w:val="000F4C15"/>
    <w:rsid w:val="000F5BA7"/>
    <w:rsid w:val="000F5C69"/>
    <w:rsid w:val="000F6335"/>
    <w:rsid w:val="000F6E1F"/>
    <w:rsid w:val="000F7860"/>
    <w:rsid w:val="000F794E"/>
    <w:rsid w:val="000F7A0C"/>
    <w:rsid w:val="000F7B2C"/>
    <w:rsid w:val="001012C3"/>
    <w:rsid w:val="0010354C"/>
    <w:rsid w:val="001041B1"/>
    <w:rsid w:val="00105350"/>
    <w:rsid w:val="0010541E"/>
    <w:rsid w:val="00105B85"/>
    <w:rsid w:val="001061F7"/>
    <w:rsid w:val="00106313"/>
    <w:rsid w:val="0011188E"/>
    <w:rsid w:val="00112302"/>
    <w:rsid w:val="00113116"/>
    <w:rsid w:val="001154C1"/>
    <w:rsid w:val="00115AE1"/>
    <w:rsid w:val="00121364"/>
    <w:rsid w:val="00121617"/>
    <w:rsid w:val="001220F6"/>
    <w:rsid w:val="00122826"/>
    <w:rsid w:val="00122845"/>
    <w:rsid w:val="00124B81"/>
    <w:rsid w:val="001253A8"/>
    <w:rsid w:val="00125659"/>
    <w:rsid w:val="00125E4C"/>
    <w:rsid w:val="00126F08"/>
    <w:rsid w:val="00127E83"/>
    <w:rsid w:val="00132076"/>
    <w:rsid w:val="00132E01"/>
    <w:rsid w:val="00134753"/>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284A"/>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593A"/>
    <w:rsid w:val="001B7FED"/>
    <w:rsid w:val="001C18DF"/>
    <w:rsid w:val="001C18F8"/>
    <w:rsid w:val="001C37CD"/>
    <w:rsid w:val="001C3927"/>
    <w:rsid w:val="001C46BE"/>
    <w:rsid w:val="001C5B08"/>
    <w:rsid w:val="001C5DB0"/>
    <w:rsid w:val="001C6E21"/>
    <w:rsid w:val="001C7666"/>
    <w:rsid w:val="001D060C"/>
    <w:rsid w:val="001D0F28"/>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2B28"/>
    <w:rsid w:val="002031F6"/>
    <w:rsid w:val="0020474F"/>
    <w:rsid w:val="002053F4"/>
    <w:rsid w:val="00207821"/>
    <w:rsid w:val="00210EC5"/>
    <w:rsid w:val="00211F3F"/>
    <w:rsid w:val="002121C3"/>
    <w:rsid w:val="002126AB"/>
    <w:rsid w:val="00212D54"/>
    <w:rsid w:val="002131C9"/>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2CEC"/>
    <w:rsid w:val="00243342"/>
    <w:rsid w:val="002435D8"/>
    <w:rsid w:val="002459AC"/>
    <w:rsid w:val="00245DD3"/>
    <w:rsid w:val="00245DEF"/>
    <w:rsid w:val="00247C46"/>
    <w:rsid w:val="0025102F"/>
    <w:rsid w:val="0025114D"/>
    <w:rsid w:val="00251B0E"/>
    <w:rsid w:val="0025230E"/>
    <w:rsid w:val="00254B05"/>
    <w:rsid w:val="00254B4D"/>
    <w:rsid w:val="002551CD"/>
    <w:rsid w:val="00256382"/>
    <w:rsid w:val="0025653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4F7C"/>
    <w:rsid w:val="00295AF3"/>
    <w:rsid w:val="00295E12"/>
    <w:rsid w:val="00296E32"/>
    <w:rsid w:val="002A22D1"/>
    <w:rsid w:val="002A2D6A"/>
    <w:rsid w:val="002A3490"/>
    <w:rsid w:val="002A35E4"/>
    <w:rsid w:val="002A38E7"/>
    <w:rsid w:val="002A6891"/>
    <w:rsid w:val="002A7014"/>
    <w:rsid w:val="002A7717"/>
    <w:rsid w:val="002A7DB1"/>
    <w:rsid w:val="002B0A1A"/>
    <w:rsid w:val="002B15F7"/>
    <w:rsid w:val="002B1912"/>
    <w:rsid w:val="002B276D"/>
    <w:rsid w:val="002B2D61"/>
    <w:rsid w:val="002B3034"/>
    <w:rsid w:val="002B4442"/>
    <w:rsid w:val="002B5922"/>
    <w:rsid w:val="002B5947"/>
    <w:rsid w:val="002C1A47"/>
    <w:rsid w:val="002C4016"/>
    <w:rsid w:val="002C5C3D"/>
    <w:rsid w:val="002C638D"/>
    <w:rsid w:val="002C7464"/>
    <w:rsid w:val="002C761A"/>
    <w:rsid w:val="002D0475"/>
    <w:rsid w:val="002D06C6"/>
    <w:rsid w:val="002D1829"/>
    <w:rsid w:val="002D24A4"/>
    <w:rsid w:val="002D5FB0"/>
    <w:rsid w:val="002D656F"/>
    <w:rsid w:val="002D6F35"/>
    <w:rsid w:val="002D76D9"/>
    <w:rsid w:val="002D7AAE"/>
    <w:rsid w:val="002E3827"/>
    <w:rsid w:val="002E4A57"/>
    <w:rsid w:val="002E5739"/>
    <w:rsid w:val="002E5EFE"/>
    <w:rsid w:val="002E638D"/>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130E4"/>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4D90"/>
    <w:rsid w:val="00375C27"/>
    <w:rsid w:val="003765C1"/>
    <w:rsid w:val="003828A4"/>
    <w:rsid w:val="00384642"/>
    <w:rsid w:val="0038484F"/>
    <w:rsid w:val="003848FE"/>
    <w:rsid w:val="00384F97"/>
    <w:rsid w:val="003863B8"/>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3796"/>
    <w:rsid w:val="003C4A76"/>
    <w:rsid w:val="003C4A82"/>
    <w:rsid w:val="003C5DD7"/>
    <w:rsid w:val="003C660C"/>
    <w:rsid w:val="003D0029"/>
    <w:rsid w:val="003D22C4"/>
    <w:rsid w:val="003D466A"/>
    <w:rsid w:val="003D68DE"/>
    <w:rsid w:val="003E008B"/>
    <w:rsid w:val="003E2D27"/>
    <w:rsid w:val="003E3396"/>
    <w:rsid w:val="003E3C5B"/>
    <w:rsid w:val="003E6093"/>
    <w:rsid w:val="003F0415"/>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7DC0"/>
    <w:rsid w:val="00422103"/>
    <w:rsid w:val="00422A5E"/>
    <w:rsid w:val="004246D6"/>
    <w:rsid w:val="004249C0"/>
    <w:rsid w:val="00424BBB"/>
    <w:rsid w:val="0042564D"/>
    <w:rsid w:val="004257D6"/>
    <w:rsid w:val="00425C0D"/>
    <w:rsid w:val="004264EA"/>
    <w:rsid w:val="004272D1"/>
    <w:rsid w:val="0042796D"/>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4F28"/>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199A"/>
    <w:rsid w:val="00492C6F"/>
    <w:rsid w:val="00493695"/>
    <w:rsid w:val="0049408B"/>
    <w:rsid w:val="004940D8"/>
    <w:rsid w:val="0049593A"/>
    <w:rsid w:val="004A1A50"/>
    <w:rsid w:val="004A2E64"/>
    <w:rsid w:val="004A4DAF"/>
    <w:rsid w:val="004A518A"/>
    <w:rsid w:val="004A71D8"/>
    <w:rsid w:val="004B1701"/>
    <w:rsid w:val="004B2795"/>
    <w:rsid w:val="004B2973"/>
    <w:rsid w:val="004B418C"/>
    <w:rsid w:val="004B50C3"/>
    <w:rsid w:val="004B6D37"/>
    <w:rsid w:val="004B7984"/>
    <w:rsid w:val="004C063A"/>
    <w:rsid w:val="004C27EA"/>
    <w:rsid w:val="004C36DC"/>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33B"/>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C79"/>
    <w:rsid w:val="00530E01"/>
    <w:rsid w:val="00531C8C"/>
    <w:rsid w:val="005325BB"/>
    <w:rsid w:val="00532E0E"/>
    <w:rsid w:val="00534A8A"/>
    <w:rsid w:val="00535CE4"/>
    <w:rsid w:val="00535DA6"/>
    <w:rsid w:val="005369DE"/>
    <w:rsid w:val="00536A39"/>
    <w:rsid w:val="00536EF3"/>
    <w:rsid w:val="00537304"/>
    <w:rsid w:val="00537B6A"/>
    <w:rsid w:val="005413A2"/>
    <w:rsid w:val="00541DF8"/>
    <w:rsid w:val="005422D2"/>
    <w:rsid w:val="005425A6"/>
    <w:rsid w:val="0054267F"/>
    <w:rsid w:val="005428BA"/>
    <w:rsid w:val="00542DA2"/>
    <w:rsid w:val="00543941"/>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B07"/>
    <w:rsid w:val="0057019A"/>
    <w:rsid w:val="0057040C"/>
    <w:rsid w:val="005712DC"/>
    <w:rsid w:val="00571301"/>
    <w:rsid w:val="00571D84"/>
    <w:rsid w:val="0057235E"/>
    <w:rsid w:val="00572638"/>
    <w:rsid w:val="00572CA5"/>
    <w:rsid w:val="005754E3"/>
    <w:rsid w:val="00575D08"/>
    <w:rsid w:val="005760D0"/>
    <w:rsid w:val="00582F87"/>
    <w:rsid w:val="0058463F"/>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67A1"/>
    <w:rsid w:val="005C16C3"/>
    <w:rsid w:val="005C3EBB"/>
    <w:rsid w:val="005D08E7"/>
    <w:rsid w:val="005D094D"/>
    <w:rsid w:val="005D1F31"/>
    <w:rsid w:val="005D2BE4"/>
    <w:rsid w:val="005D2EC5"/>
    <w:rsid w:val="005D320A"/>
    <w:rsid w:val="005D4948"/>
    <w:rsid w:val="005D6205"/>
    <w:rsid w:val="005D754C"/>
    <w:rsid w:val="005E132B"/>
    <w:rsid w:val="005E2006"/>
    <w:rsid w:val="005E3CAE"/>
    <w:rsid w:val="005E4761"/>
    <w:rsid w:val="005E57DB"/>
    <w:rsid w:val="005E64DD"/>
    <w:rsid w:val="005F07E9"/>
    <w:rsid w:val="005F0971"/>
    <w:rsid w:val="005F1516"/>
    <w:rsid w:val="005F1660"/>
    <w:rsid w:val="005F244C"/>
    <w:rsid w:val="005F323E"/>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207EE"/>
    <w:rsid w:val="00625367"/>
    <w:rsid w:val="00625E2E"/>
    <w:rsid w:val="006323F3"/>
    <w:rsid w:val="00634184"/>
    <w:rsid w:val="0063504E"/>
    <w:rsid w:val="00635598"/>
    <w:rsid w:val="006379AF"/>
    <w:rsid w:val="00640FB5"/>
    <w:rsid w:val="00642A83"/>
    <w:rsid w:val="00642FFD"/>
    <w:rsid w:val="00647AFE"/>
    <w:rsid w:val="00650DFF"/>
    <w:rsid w:val="00652D46"/>
    <w:rsid w:val="00655995"/>
    <w:rsid w:val="0065611E"/>
    <w:rsid w:val="00657DB3"/>
    <w:rsid w:val="00660CDC"/>
    <w:rsid w:val="00662033"/>
    <w:rsid w:val="00663AAE"/>
    <w:rsid w:val="00663E9A"/>
    <w:rsid w:val="00664DB7"/>
    <w:rsid w:val="00665755"/>
    <w:rsid w:val="00665B74"/>
    <w:rsid w:val="00666045"/>
    <w:rsid w:val="0066705A"/>
    <w:rsid w:val="006675E8"/>
    <w:rsid w:val="00670548"/>
    <w:rsid w:val="00670BEA"/>
    <w:rsid w:val="00671C81"/>
    <w:rsid w:val="006759C1"/>
    <w:rsid w:val="00676016"/>
    <w:rsid w:val="00680139"/>
    <w:rsid w:val="00681433"/>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3F9"/>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814"/>
    <w:rsid w:val="007B6AFE"/>
    <w:rsid w:val="007C06AC"/>
    <w:rsid w:val="007C1071"/>
    <w:rsid w:val="007C2FFF"/>
    <w:rsid w:val="007C3377"/>
    <w:rsid w:val="007C3594"/>
    <w:rsid w:val="007C43E5"/>
    <w:rsid w:val="007C4E7A"/>
    <w:rsid w:val="007C5E78"/>
    <w:rsid w:val="007C76B3"/>
    <w:rsid w:val="007C78EF"/>
    <w:rsid w:val="007D23DD"/>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911"/>
    <w:rsid w:val="007F3186"/>
    <w:rsid w:val="007F4052"/>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8372A"/>
    <w:rsid w:val="00883ECA"/>
    <w:rsid w:val="008849BF"/>
    <w:rsid w:val="00885C63"/>
    <w:rsid w:val="00887135"/>
    <w:rsid w:val="00887F42"/>
    <w:rsid w:val="00890D2B"/>
    <w:rsid w:val="00890F63"/>
    <w:rsid w:val="008917D9"/>
    <w:rsid w:val="00891DE0"/>
    <w:rsid w:val="00894063"/>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4F09"/>
    <w:rsid w:val="0092537B"/>
    <w:rsid w:val="00925540"/>
    <w:rsid w:val="009255BB"/>
    <w:rsid w:val="009310FD"/>
    <w:rsid w:val="009311F1"/>
    <w:rsid w:val="009318F8"/>
    <w:rsid w:val="00931DEE"/>
    <w:rsid w:val="00934588"/>
    <w:rsid w:val="00934596"/>
    <w:rsid w:val="00934A40"/>
    <w:rsid w:val="00935420"/>
    <w:rsid w:val="00935FBA"/>
    <w:rsid w:val="00936209"/>
    <w:rsid w:val="009364D3"/>
    <w:rsid w:val="00936DE4"/>
    <w:rsid w:val="00941AE2"/>
    <w:rsid w:val="00942573"/>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3FBA"/>
    <w:rsid w:val="009C40F3"/>
    <w:rsid w:val="009C6A3A"/>
    <w:rsid w:val="009D1854"/>
    <w:rsid w:val="009D40D4"/>
    <w:rsid w:val="009D454E"/>
    <w:rsid w:val="009D4DB5"/>
    <w:rsid w:val="009D7F0A"/>
    <w:rsid w:val="009E2662"/>
    <w:rsid w:val="009E2783"/>
    <w:rsid w:val="009E2ACD"/>
    <w:rsid w:val="009E3AC6"/>
    <w:rsid w:val="009E44D4"/>
    <w:rsid w:val="009E593A"/>
    <w:rsid w:val="009E7DB4"/>
    <w:rsid w:val="009F0246"/>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1AE6"/>
    <w:rsid w:val="00A23350"/>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8B0"/>
    <w:rsid w:val="00A62C5E"/>
    <w:rsid w:val="00A62E3A"/>
    <w:rsid w:val="00A63255"/>
    <w:rsid w:val="00A634A4"/>
    <w:rsid w:val="00A6631F"/>
    <w:rsid w:val="00A70B50"/>
    <w:rsid w:val="00A72CD3"/>
    <w:rsid w:val="00A733A6"/>
    <w:rsid w:val="00A75DF8"/>
    <w:rsid w:val="00A75EF6"/>
    <w:rsid w:val="00A76B43"/>
    <w:rsid w:val="00A76F84"/>
    <w:rsid w:val="00A80DF7"/>
    <w:rsid w:val="00A85595"/>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3B62"/>
    <w:rsid w:val="00AA42F3"/>
    <w:rsid w:val="00AA4984"/>
    <w:rsid w:val="00AA5A18"/>
    <w:rsid w:val="00AA5C96"/>
    <w:rsid w:val="00AA7AF5"/>
    <w:rsid w:val="00AB01E7"/>
    <w:rsid w:val="00AB1623"/>
    <w:rsid w:val="00AB1E2D"/>
    <w:rsid w:val="00AB2298"/>
    <w:rsid w:val="00AB253B"/>
    <w:rsid w:val="00AB405D"/>
    <w:rsid w:val="00AB5F05"/>
    <w:rsid w:val="00AB6ABB"/>
    <w:rsid w:val="00AC6F8B"/>
    <w:rsid w:val="00AC7B6E"/>
    <w:rsid w:val="00AC7E0D"/>
    <w:rsid w:val="00AD0FA6"/>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4B7"/>
    <w:rsid w:val="00B52EC6"/>
    <w:rsid w:val="00B55377"/>
    <w:rsid w:val="00B5563F"/>
    <w:rsid w:val="00B5682D"/>
    <w:rsid w:val="00B61D51"/>
    <w:rsid w:val="00B67514"/>
    <w:rsid w:val="00B708C7"/>
    <w:rsid w:val="00B70B78"/>
    <w:rsid w:val="00B70E5A"/>
    <w:rsid w:val="00B7192C"/>
    <w:rsid w:val="00B71ED7"/>
    <w:rsid w:val="00B71F03"/>
    <w:rsid w:val="00B7425F"/>
    <w:rsid w:val="00B7437C"/>
    <w:rsid w:val="00B75350"/>
    <w:rsid w:val="00B77CC6"/>
    <w:rsid w:val="00B80EB9"/>
    <w:rsid w:val="00B82087"/>
    <w:rsid w:val="00B83E1B"/>
    <w:rsid w:val="00B8602A"/>
    <w:rsid w:val="00B86797"/>
    <w:rsid w:val="00B91298"/>
    <w:rsid w:val="00B958F9"/>
    <w:rsid w:val="00B96F00"/>
    <w:rsid w:val="00B97716"/>
    <w:rsid w:val="00BA0ECA"/>
    <w:rsid w:val="00BA1E6B"/>
    <w:rsid w:val="00BA2952"/>
    <w:rsid w:val="00BA4A15"/>
    <w:rsid w:val="00BA5D03"/>
    <w:rsid w:val="00BA6D68"/>
    <w:rsid w:val="00BA773B"/>
    <w:rsid w:val="00BB2D09"/>
    <w:rsid w:val="00BB523F"/>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6F00"/>
    <w:rsid w:val="00BE7027"/>
    <w:rsid w:val="00BE7155"/>
    <w:rsid w:val="00BE7341"/>
    <w:rsid w:val="00BF081D"/>
    <w:rsid w:val="00BF0979"/>
    <w:rsid w:val="00BF0AA9"/>
    <w:rsid w:val="00BF29D0"/>
    <w:rsid w:val="00BF2BB1"/>
    <w:rsid w:val="00BF4441"/>
    <w:rsid w:val="00BF6AF7"/>
    <w:rsid w:val="00BF6F64"/>
    <w:rsid w:val="00C02E33"/>
    <w:rsid w:val="00C06280"/>
    <w:rsid w:val="00C0695D"/>
    <w:rsid w:val="00C0743B"/>
    <w:rsid w:val="00C07592"/>
    <w:rsid w:val="00C106ED"/>
    <w:rsid w:val="00C11E1C"/>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3DFB"/>
    <w:rsid w:val="00C351DD"/>
    <w:rsid w:val="00C359B7"/>
    <w:rsid w:val="00C36568"/>
    <w:rsid w:val="00C372CE"/>
    <w:rsid w:val="00C42E03"/>
    <w:rsid w:val="00C4323A"/>
    <w:rsid w:val="00C434CF"/>
    <w:rsid w:val="00C43BE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1CC"/>
    <w:rsid w:val="00C654ED"/>
    <w:rsid w:val="00C67B33"/>
    <w:rsid w:val="00C71AE5"/>
    <w:rsid w:val="00C729B4"/>
    <w:rsid w:val="00C74204"/>
    <w:rsid w:val="00C77C0E"/>
    <w:rsid w:val="00C82ACB"/>
    <w:rsid w:val="00C8306B"/>
    <w:rsid w:val="00C84EE1"/>
    <w:rsid w:val="00C85200"/>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305B"/>
    <w:rsid w:val="00CE4139"/>
    <w:rsid w:val="00CE6142"/>
    <w:rsid w:val="00CE716E"/>
    <w:rsid w:val="00CE741D"/>
    <w:rsid w:val="00CE7788"/>
    <w:rsid w:val="00CE7C79"/>
    <w:rsid w:val="00CF052E"/>
    <w:rsid w:val="00CF1249"/>
    <w:rsid w:val="00CF1E25"/>
    <w:rsid w:val="00CF2EB3"/>
    <w:rsid w:val="00CF2F04"/>
    <w:rsid w:val="00CF3DD5"/>
    <w:rsid w:val="00CF64D9"/>
    <w:rsid w:val="00CF6FE9"/>
    <w:rsid w:val="00CF7136"/>
    <w:rsid w:val="00CF72FF"/>
    <w:rsid w:val="00D00AD1"/>
    <w:rsid w:val="00D011A1"/>
    <w:rsid w:val="00D018CA"/>
    <w:rsid w:val="00D02F8A"/>
    <w:rsid w:val="00D06188"/>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1E2A"/>
    <w:rsid w:val="00D91F4A"/>
    <w:rsid w:val="00D9652C"/>
    <w:rsid w:val="00DA225A"/>
    <w:rsid w:val="00DA22E2"/>
    <w:rsid w:val="00DA2762"/>
    <w:rsid w:val="00DA4708"/>
    <w:rsid w:val="00DA50E5"/>
    <w:rsid w:val="00DA5428"/>
    <w:rsid w:val="00DA55A2"/>
    <w:rsid w:val="00DA5701"/>
    <w:rsid w:val="00DA6679"/>
    <w:rsid w:val="00DA6CC6"/>
    <w:rsid w:val="00DA7D12"/>
    <w:rsid w:val="00DA7D22"/>
    <w:rsid w:val="00DB05F7"/>
    <w:rsid w:val="00DB0BFB"/>
    <w:rsid w:val="00DB325D"/>
    <w:rsid w:val="00DB3E1D"/>
    <w:rsid w:val="00DB4E9D"/>
    <w:rsid w:val="00DC0781"/>
    <w:rsid w:val="00DC1855"/>
    <w:rsid w:val="00DC1E4F"/>
    <w:rsid w:val="00DC3CE2"/>
    <w:rsid w:val="00DC3D13"/>
    <w:rsid w:val="00DC5496"/>
    <w:rsid w:val="00DC591A"/>
    <w:rsid w:val="00DC689B"/>
    <w:rsid w:val="00DC7889"/>
    <w:rsid w:val="00DD0B93"/>
    <w:rsid w:val="00DD170C"/>
    <w:rsid w:val="00DD18A1"/>
    <w:rsid w:val="00DD51B5"/>
    <w:rsid w:val="00DD54E4"/>
    <w:rsid w:val="00DD66B6"/>
    <w:rsid w:val="00DD776E"/>
    <w:rsid w:val="00DD7C95"/>
    <w:rsid w:val="00DE095B"/>
    <w:rsid w:val="00DE1A60"/>
    <w:rsid w:val="00DE1ACE"/>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4357"/>
    <w:rsid w:val="00E06452"/>
    <w:rsid w:val="00E06B21"/>
    <w:rsid w:val="00E07F8A"/>
    <w:rsid w:val="00E103FB"/>
    <w:rsid w:val="00E128E6"/>
    <w:rsid w:val="00E12AB5"/>
    <w:rsid w:val="00E12C23"/>
    <w:rsid w:val="00E12D4E"/>
    <w:rsid w:val="00E130B1"/>
    <w:rsid w:val="00E1311B"/>
    <w:rsid w:val="00E13AFC"/>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2CF5"/>
    <w:rsid w:val="00E454EE"/>
    <w:rsid w:val="00E5235B"/>
    <w:rsid w:val="00E530D0"/>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39C1"/>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E2D"/>
    <w:rsid w:val="00E975D4"/>
    <w:rsid w:val="00EA008A"/>
    <w:rsid w:val="00EA0877"/>
    <w:rsid w:val="00EA091D"/>
    <w:rsid w:val="00EA2BD7"/>
    <w:rsid w:val="00EA343B"/>
    <w:rsid w:val="00EA7AF3"/>
    <w:rsid w:val="00EB1167"/>
    <w:rsid w:val="00EB1BE9"/>
    <w:rsid w:val="00EB2D2C"/>
    <w:rsid w:val="00EB49C3"/>
    <w:rsid w:val="00EB5171"/>
    <w:rsid w:val="00EB59A6"/>
    <w:rsid w:val="00EC1039"/>
    <w:rsid w:val="00EC19CD"/>
    <w:rsid w:val="00EC3CD5"/>
    <w:rsid w:val="00EC3EBE"/>
    <w:rsid w:val="00EC4C94"/>
    <w:rsid w:val="00EC6172"/>
    <w:rsid w:val="00EC622B"/>
    <w:rsid w:val="00EC697A"/>
    <w:rsid w:val="00EC73C0"/>
    <w:rsid w:val="00EC76BB"/>
    <w:rsid w:val="00EC76F1"/>
    <w:rsid w:val="00EC77AB"/>
    <w:rsid w:val="00ED0283"/>
    <w:rsid w:val="00ED1C32"/>
    <w:rsid w:val="00ED2938"/>
    <w:rsid w:val="00ED2B28"/>
    <w:rsid w:val="00ED4A3E"/>
    <w:rsid w:val="00ED4EE3"/>
    <w:rsid w:val="00ED5091"/>
    <w:rsid w:val="00ED5DBD"/>
    <w:rsid w:val="00ED64F9"/>
    <w:rsid w:val="00ED73CC"/>
    <w:rsid w:val="00ED745C"/>
    <w:rsid w:val="00ED7F9E"/>
    <w:rsid w:val="00EE0C5D"/>
    <w:rsid w:val="00EE19F1"/>
    <w:rsid w:val="00EE27E7"/>
    <w:rsid w:val="00EE28BB"/>
    <w:rsid w:val="00EE2D8A"/>
    <w:rsid w:val="00EE472A"/>
    <w:rsid w:val="00EE59E6"/>
    <w:rsid w:val="00EE5B7C"/>
    <w:rsid w:val="00EE6ED5"/>
    <w:rsid w:val="00EF0422"/>
    <w:rsid w:val="00EF1902"/>
    <w:rsid w:val="00EF2EDF"/>
    <w:rsid w:val="00EF3936"/>
    <w:rsid w:val="00EF4480"/>
    <w:rsid w:val="00EF717E"/>
    <w:rsid w:val="00F02313"/>
    <w:rsid w:val="00F024DC"/>
    <w:rsid w:val="00F039F7"/>
    <w:rsid w:val="00F03A84"/>
    <w:rsid w:val="00F058F5"/>
    <w:rsid w:val="00F07450"/>
    <w:rsid w:val="00F07A16"/>
    <w:rsid w:val="00F108F1"/>
    <w:rsid w:val="00F10D79"/>
    <w:rsid w:val="00F112C0"/>
    <w:rsid w:val="00F14B97"/>
    <w:rsid w:val="00F15336"/>
    <w:rsid w:val="00F15A74"/>
    <w:rsid w:val="00F16AE2"/>
    <w:rsid w:val="00F2175B"/>
    <w:rsid w:val="00F21EB9"/>
    <w:rsid w:val="00F22504"/>
    <w:rsid w:val="00F232AD"/>
    <w:rsid w:val="00F25674"/>
    <w:rsid w:val="00F25C2C"/>
    <w:rsid w:val="00F25F93"/>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42DF"/>
    <w:rsid w:val="00F57C02"/>
    <w:rsid w:val="00F607A0"/>
    <w:rsid w:val="00F61352"/>
    <w:rsid w:val="00F62161"/>
    <w:rsid w:val="00F62212"/>
    <w:rsid w:val="00F63D8A"/>
    <w:rsid w:val="00F64DA0"/>
    <w:rsid w:val="00F654BC"/>
    <w:rsid w:val="00F655D7"/>
    <w:rsid w:val="00F66ADA"/>
    <w:rsid w:val="00F6761C"/>
    <w:rsid w:val="00F71C9F"/>
    <w:rsid w:val="00F72BEE"/>
    <w:rsid w:val="00F72D82"/>
    <w:rsid w:val="00F738B6"/>
    <w:rsid w:val="00F7456E"/>
    <w:rsid w:val="00F82BAC"/>
    <w:rsid w:val="00F84477"/>
    <w:rsid w:val="00F861E6"/>
    <w:rsid w:val="00F862B7"/>
    <w:rsid w:val="00F907A3"/>
    <w:rsid w:val="00F907F0"/>
    <w:rsid w:val="00F92F21"/>
    <w:rsid w:val="00F93D44"/>
    <w:rsid w:val="00F954FC"/>
    <w:rsid w:val="00F95ADF"/>
    <w:rsid w:val="00F97E2A"/>
    <w:rsid w:val="00FA07E5"/>
    <w:rsid w:val="00FA0DC8"/>
    <w:rsid w:val="00FA3397"/>
    <w:rsid w:val="00FA6BD9"/>
    <w:rsid w:val="00FA7C3D"/>
    <w:rsid w:val="00FB027F"/>
    <w:rsid w:val="00FB1916"/>
    <w:rsid w:val="00FB26D5"/>
    <w:rsid w:val="00FB3618"/>
    <w:rsid w:val="00FB39DD"/>
    <w:rsid w:val="00FB441C"/>
    <w:rsid w:val="00FB517A"/>
    <w:rsid w:val="00FB6905"/>
    <w:rsid w:val="00FB7082"/>
    <w:rsid w:val="00FB751C"/>
    <w:rsid w:val="00FB782B"/>
    <w:rsid w:val="00FC016F"/>
    <w:rsid w:val="00FC039D"/>
    <w:rsid w:val="00FC1073"/>
    <w:rsid w:val="00FC2E20"/>
    <w:rsid w:val="00FC3614"/>
    <w:rsid w:val="00FC3BC2"/>
    <w:rsid w:val="00FC5E03"/>
    <w:rsid w:val="00FC65A3"/>
    <w:rsid w:val="00FD112D"/>
    <w:rsid w:val="00FD412D"/>
    <w:rsid w:val="00FD4E16"/>
    <w:rsid w:val="00FD4F95"/>
    <w:rsid w:val="00FD52C9"/>
    <w:rsid w:val="00FD610B"/>
    <w:rsid w:val="00FD6BCB"/>
    <w:rsid w:val="00FD6CD7"/>
    <w:rsid w:val="00FD7E8F"/>
    <w:rsid w:val="00FE014C"/>
    <w:rsid w:val="00FE0946"/>
    <w:rsid w:val="00FE123B"/>
    <w:rsid w:val="00FE328A"/>
    <w:rsid w:val="00FE3946"/>
    <w:rsid w:val="00FE4040"/>
    <w:rsid w:val="00FE453E"/>
    <w:rsid w:val="00FE5895"/>
    <w:rsid w:val="00FE6CF9"/>
    <w:rsid w:val="00FE7C6A"/>
    <w:rsid w:val="00FF0656"/>
    <w:rsid w:val="00FF06AC"/>
    <w:rsid w:val="00FF0E5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719A-4AC5-3944-80B8-90CD6117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27</Pages>
  <Words>6275</Words>
  <Characters>35774</Characters>
  <Application>Microsoft Macintosh Word</Application>
  <DocSecurity>0</DocSecurity>
  <Lines>298</Lines>
  <Paragraphs>83</Paragraphs>
  <ScaleCrop>false</ScaleCrop>
  <Company/>
  <LinksUpToDate>false</LinksUpToDate>
  <CharactersWithSpaces>41966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41</cp:revision>
  <dcterms:created xsi:type="dcterms:W3CDTF">2019-01-16T21:10:00Z</dcterms:created>
  <dcterms:modified xsi:type="dcterms:W3CDTF">2019-01-17T15:22:00Z</dcterms:modified>
</cp:coreProperties>
</file>