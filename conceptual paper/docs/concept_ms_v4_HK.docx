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690CEE7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testable</w:t>
      </w:r>
      <w:commentRangeStart w:id="0"/>
      <w:r w:rsidRPr="00E1311B">
        <w:rPr>
          <w:rFonts w:ascii="Helvetica" w:hAnsi="Helvetica" w:cs="Helvetica"/>
          <w:strike/>
          <w:sz w:val="22"/>
          <w:szCs w:val="22"/>
          <w:lang w:val="en-US"/>
        </w:rPr>
        <w:t>, generally applicable</w:t>
      </w:r>
      <w:r>
        <w:rPr>
          <w:rFonts w:ascii="Helvetica" w:hAnsi="Helvetica" w:cs="Helvetica"/>
          <w:sz w:val="22"/>
          <w:szCs w:val="22"/>
          <w:lang w:val="en-US"/>
        </w:rPr>
        <w:t xml:space="preserve"> </w:t>
      </w:r>
      <w:commentRangeEnd w:id="0"/>
      <w:r w:rsidR="00971532">
        <w:rPr>
          <w:rStyle w:val="CommentReference"/>
        </w:rPr>
        <w:commentReference w:id="0"/>
      </w:r>
      <w:r>
        <w:rPr>
          <w:rFonts w:ascii="Helvetica" w:hAnsi="Helvetica" w:cs="Helvetica"/>
          <w:sz w:val="22"/>
          <w:szCs w:val="22"/>
          <w:lang w:val="en-US"/>
        </w:rPr>
        <w:t>hypothesis for predicting these consequences due to climate change.</w:t>
      </w:r>
      <w:ins w:id="1" w:author="Heather Kharouba" w:date="2018-12-19T12:45:00Z">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 xml:space="preserve">Here, we conduct a literature review and find that 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5F07E9">
          <w:rPr>
            <w:rFonts w:ascii="Helvetica" w:hAnsi="Helvetica" w:cs="Helvetica"/>
            <w:sz w:val="22"/>
            <w:szCs w:val="22"/>
            <w:lang w:val="en-US"/>
          </w:rPr>
          <w:t xml:space="preserve"> and X% of studies fail to define pre-climate change baselines in their study system</w:t>
        </w:r>
      </w:ins>
      <w:r w:rsidR="003D22C4">
        <w:rPr>
          <w:rFonts w:ascii="Helvetica" w:hAnsi="Helvetica" w:cs="Helvetica"/>
          <w:sz w:val="22"/>
          <w:szCs w:val="22"/>
          <w:lang w:val="en-US"/>
        </w:rPr>
        <w:t xml:space="preserve">, thus making it difficult to assess </w:t>
      </w:r>
      <w:r w:rsidRPr="001F7104">
        <w:rPr>
          <w:rFonts w:ascii="Helvetica" w:hAnsi="Helvetica" w:cs="Helvetica"/>
          <w:sz w:val="22"/>
          <w:szCs w:val="22"/>
          <w:lang w:val="en-US"/>
        </w:rPr>
        <w:t>support for th</w:t>
      </w:r>
      <w:bookmarkStart w:id="2" w:name="_GoBack"/>
      <w:bookmarkEnd w:id="2"/>
      <w:r w:rsidRPr="001F7104">
        <w:rPr>
          <w:rFonts w:ascii="Helvetica" w:hAnsi="Helvetica" w:cs="Helvetica"/>
          <w:sz w:val="22"/>
          <w:szCs w:val="22"/>
          <w:lang w:val="en-US"/>
        </w:rPr>
        <w:t xml:space="preserve">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FD6BCB">
        <w:rPr>
          <w:rFonts w:ascii="Helvetica" w:hAnsi="Helvetica" w:cs="Helvetica"/>
          <w:sz w:val="22"/>
          <w:szCs w:val="22"/>
          <w:lang w:val="en-US"/>
        </w:rPr>
        <w:t xml:space="preserve">To accurately predict the magnitude and prevalence of mismatches due </w:t>
      </w:r>
      <w:r w:rsidR="00FD6BCB">
        <w:rPr>
          <w:rFonts w:ascii="Helvetica" w:hAnsi="Helvetica" w:cs="Helvetica"/>
          <w:sz w:val="22"/>
          <w:szCs w:val="22"/>
          <w:lang w:val="en-US"/>
        </w:rPr>
        <w:lastRenderedPageBreak/>
        <w:t xml:space="preserve">to climate change, relating empirical observations to underlying mechanisms through hypothesis testing will be required. </w:t>
      </w:r>
      <w:r w:rsidR="009605C6" w:rsidRPr="00275BD4">
        <w:rPr>
          <w:rFonts w:ascii="Helvetica" w:hAnsi="Helvetica" w:cs="Helvetica"/>
          <w:sz w:val="22"/>
          <w:szCs w:val="22"/>
          <w:lang w:val="en-US"/>
        </w:rPr>
        <w:t>Adjusting study designs, however,</w:t>
      </w:r>
      <w:r w:rsidR="004330DE" w:rsidRPr="00275BD4">
        <w:rPr>
          <w:rFonts w:ascii="Helvetica" w:hAnsi="Helvetica" w:cs="Helvetica"/>
          <w:sz w:val="22"/>
          <w:szCs w:val="22"/>
          <w:lang w:val="en-US"/>
        </w:rPr>
        <w:t xml:space="preserve"> </w:t>
      </w:r>
      <w:r w:rsidR="009605C6" w:rsidRPr="00275BD4">
        <w:rPr>
          <w:rFonts w:ascii="Helvetica" w:hAnsi="Helvetica" w:cs="Helvetica"/>
          <w:sz w:val="22"/>
          <w:szCs w:val="22"/>
          <w:lang w:val="en-US"/>
        </w:rPr>
        <w:t>can allow</w:t>
      </w:r>
      <w:r w:rsidR="004330DE" w:rsidRPr="00275BD4">
        <w:rPr>
          <w:rFonts w:ascii="Helvetica" w:hAnsi="Helvetica" w:cs="Helvetica"/>
          <w:sz w:val="22"/>
          <w:szCs w:val="22"/>
          <w:lang w:val="en-US"/>
        </w:rPr>
        <w:t xml:space="preserve"> more rigorous test</w:t>
      </w:r>
      <w:r w:rsidR="009605C6" w:rsidRPr="00275BD4">
        <w:rPr>
          <w:rFonts w:ascii="Helvetica" w:hAnsi="Helvetica" w:cs="Helvetica"/>
          <w:sz w:val="22"/>
          <w:szCs w:val="22"/>
          <w:lang w:val="en-US"/>
        </w:rPr>
        <w:t>s of</w:t>
      </w:r>
      <w:r w:rsidR="004330DE" w:rsidRPr="00275BD4">
        <w:rPr>
          <w:rFonts w:ascii="Helvetica" w:hAnsi="Helvetica" w:cs="Helvetica"/>
          <w:sz w:val="22"/>
          <w:szCs w:val="22"/>
          <w:lang w:val="en-US"/>
        </w:rPr>
        <w:t xml:space="preserve"> 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5F5B49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24C47825"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5A6971" w:rsidRPr="00EE59E6">
        <w:rPr>
          <w:rFonts w:ascii="Helvetica" w:hAnsi="Helvetica" w:cs="Helvetica"/>
          <w:sz w:val="22"/>
          <w:szCs w:val="22"/>
          <w:lang w:val="en-US"/>
        </w:rPr>
        <w:t>the</w:t>
      </w:r>
      <w:r w:rsidR="00694F59" w:rsidRPr="00EE59E6">
        <w:rPr>
          <w:rFonts w:ascii="Helvetica" w:hAnsi="Helvetica" w:cs="Helvetica"/>
          <w:sz w:val="22"/>
          <w:szCs w:val="22"/>
          <w:lang w:val="en-US"/>
        </w:rPr>
        <w:t xml:space="preserve"> 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phenological shifts, our ability to make accurate predictions about species’ responses, and species’ interactions, to climate change remains </w:t>
      </w:r>
      <w:r w:rsidR="00E67D74" w:rsidRPr="00EE59E6">
        <w:rPr>
          <w:rFonts w:ascii="Helvetica" w:hAnsi="Helvetica" w:cs="Helvetica"/>
          <w:sz w:val="22"/>
          <w:szCs w:val="22"/>
          <w:lang w:val="en-US"/>
        </w:rPr>
        <w:lastRenderedPageBreak/>
        <w:t>limited (O’Connor et al. 2012; Chmura et al. 2018).</w:t>
      </w:r>
    </w:p>
    <w:p w14:paraId="28D22B79" w14:textId="303B0E3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widely-cited </w:t>
      </w:r>
      <w:commentRangeStart w:id="3"/>
      <w:r w:rsidR="009705B6" w:rsidRPr="00AE69BC">
        <w:rPr>
          <w:rFonts w:ascii="Helvetica" w:hAnsi="Helvetica" w:cs="Helvetica"/>
          <w:sz w:val="22"/>
          <w:szCs w:val="22"/>
          <w:lang w:val="en-US"/>
        </w:rPr>
        <w:t>Cushing</w:t>
      </w:r>
      <w:commentRangeEnd w:id="3"/>
      <w:r w:rsidR="009705B6" w:rsidRPr="00AE69BC">
        <w:rPr>
          <w:rStyle w:val="CommentReference"/>
          <w:rFonts w:ascii="Helvetica" w:hAnsi="Helvetica"/>
        </w:rPr>
        <w:commentReference w:id="3"/>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6684DA5A"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ins w:id="4" w:author="Heather Kharouba" w:date="2018-12-19T12:45:00Z">
        <w:r w:rsidR="005F07E9">
          <w:rPr>
            <w:rFonts w:ascii="Helvetica" w:hAnsi="Helvetica" w:cs="Helvetica"/>
            <w:sz w:val="22"/>
            <w:szCs w:val="22"/>
            <w:lang w:val="en-US"/>
          </w:rPr>
          <w:t>summarize our literature review of phenological</w:t>
        </w:r>
        <w:r w:rsidR="005F07E9" w:rsidRPr="00AE69BC">
          <w:rPr>
            <w:rFonts w:ascii="Helvetica" w:hAnsi="Helvetica" w:cs="Helvetica"/>
            <w:sz w:val="22"/>
            <w:szCs w:val="22"/>
            <w:lang w:val="en-US"/>
          </w:rPr>
          <w:t xml:space="preserve"> mismatch </w:t>
        </w:r>
      </w:ins>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8D66BB">
        <w:rPr>
          <w:rFonts w:ascii="Helvetica" w:hAnsi="Helvetica" w:cs="Helvetica"/>
          <w:sz w:val="22"/>
          <w:szCs w:val="22"/>
          <w:lang w:val="en-US"/>
        </w:rPr>
        <w:t>. We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4DF2ECD5" w14:textId="0105FFC3" w:rsidR="00235753" w:rsidRPr="00AE69BC"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w:t>
      </w:r>
      <w:commentRangeStart w:id="5"/>
      <w:r w:rsidR="00694F59" w:rsidRPr="00AE69BC">
        <w:rPr>
          <w:rFonts w:ascii="Helvetica" w:hAnsi="Helvetica" w:cs="Helvetica"/>
          <w:sz w:val="22"/>
          <w:szCs w:val="22"/>
          <w:lang w:val="en-US"/>
        </w:rPr>
        <w:t xml:space="preserve">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commentRangeEnd w:id="5"/>
      <w:r w:rsidR="00274785">
        <w:rPr>
          <w:rStyle w:val="CommentReference"/>
        </w:rPr>
        <w:commentReference w:id="5"/>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predicts a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Based on life-history theory, it postulates that </w:t>
      </w:r>
      <w:r w:rsidR="00694F59" w:rsidRPr="00AE69BC">
        <w:rPr>
          <w:rFonts w:ascii="Helvetica" w:hAnsi="Helvetica" w:cs="Helvetica"/>
          <w:sz w:val="22"/>
          <w:szCs w:val="22"/>
          <w:lang w:val="en-US"/>
        </w:rPr>
        <w:lastRenderedPageBreak/>
        <w:t>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0EBD6405"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BA622DE"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commentRangeStart w:id="6"/>
      <w:r w:rsidR="00B82087" w:rsidRPr="00AE69BC">
        <w:rPr>
          <w:rFonts w:ascii="Helvetica" w:hAnsi="Helvetica" w:cs="Helvetica"/>
          <w:sz w:val="22"/>
          <w:szCs w:val="22"/>
          <w:lang w:val="en-US"/>
        </w:rPr>
        <w:t xml:space="preserve">e.g., </w:t>
      </w:r>
      <w:r w:rsidR="00AE31D2" w:rsidRPr="00AE69BC">
        <w:rPr>
          <w:rFonts w:ascii="Helvetica" w:hAnsi="Helvetica" w:cs="Helvetica"/>
          <w:sz w:val="22"/>
          <w:szCs w:val="22"/>
          <w:lang w:val="en-US"/>
        </w:rPr>
        <w:t>AO001, HMK003, HMK025, HMK054</w:t>
      </w:r>
      <w:commentRangeEnd w:id="6"/>
      <w:r w:rsidR="00AB1E2D" w:rsidRPr="00AE69BC">
        <w:rPr>
          <w:rStyle w:val="CommentReference"/>
          <w:rFonts w:ascii="Helvetica" w:hAnsi="Helvetica"/>
        </w:rPr>
        <w:commentReference w:id="6"/>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7"/>
      <w:r w:rsidR="00694F59" w:rsidRPr="00147A18">
        <w:rPr>
          <w:rFonts w:ascii="Helvetica" w:hAnsi="Helvetica" w:cs="Helvetica"/>
          <w:sz w:val="22"/>
          <w:szCs w:val="22"/>
          <w:lang w:val="en-US"/>
        </w:rPr>
        <w:t xml:space="preserve">of data limitations and the model’s </w:t>
      </w:r>
      <w:r w:rsidR="00694F59" w:rsidRPr="00147A18">
        <w:rPr>
          <w:rFonts w:ascii="Helvetica" w:hAnsi="Helvetica" w:cs="Helvetica"/>
          <w:sz w:val="22"/>
          <w:szCs w:val="22"/>
          <w:lang w:val="en-US"/>
        </w:rPr>
        <w:lastRenderedPageBreak/>
        <w:t xml:space="preserve">implication of complex multitrophic dynamics </w:t>
      </w:r>
      <w:commentRangeEnd w:id="7"/>
      <w:r w:rsidR="009172C8" w:rsidRPr="00147A18">
        <w:rPr>
          <w:rStyle w:val="CommentReference"/>
          <w:rFonts w:ascii="Helvetica" w:hAnsi="Helvetica"/>
          <w:sz w:val="22"/>
          <w:szCs w:val="22"/>
        </w:rPr>
        <w:commentReference w:id="7"/>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9866DC">
        <w:rPr>
          <w:rFonts w:ascii="Helvetica" w:hAnsi="Helvetica" w:cs="Helvetica"/>
          <w:sz w:val="22"/>
          <w:szCs w:val="22"/>
          <w:lang w:val="en-US"/>
        </w:rPr>
        <w:t xml:space="preserve"> </w:t>
      </w:r>
      <w:r w:rsidR="00805835">
        <w:rPr>
          <w:rFonts w:ascii="Helvetica" w:hAnsi="Helvetica" w:cs="Helvetica"/>
          <w:sz w:val="22"/>
          <w:szCs w:val="22"/>
          <w:lang w:val="en-US"/>
        </w:rPr>
        <w:t>or</w:t>
      </w:r>
      <w:r w:rsidR="009866DC">
        <w:rPr>
          <w:rFonts w:ascii="Helvetica" w:hAnsi="Helvetica" w:cs="Helvetica"/>
          <w:sz w:val="22"/>
          <w:szCs w:val="22"/>
          <w:lang w:val="en-US"/>
        </w:rPr>
        <w:t xml:space="preserve"> defin</w:t>
      </w:r>
      <w:r w:rsidR="00DF37D0">
        <w:rPr>
          <w:rFonts w:ascii="Helvetica" w:hAnsi="Helvetica" w:cs="Helvetica"/>
          <w:sz w:val="22"/>
          <w:szCs w:val="22"/>
          <w:lang w:val="en-US"/>
        </w:rPr>
        <w:t>e</w:t>
      </w:r>
      <w:r w:rsidR="009866DC">
        <w:rPr>
          <w:rFonts w:ascii="Helvetica" w:hAnsi="Helvetica" w:cs="Helvetica"/>
          <w:sz w:val="22"/>
          <w:szCs w:val="22"/>
          <w:lang w:val="en-US"/>
        </w:rPr>
        <w:t xml:space="preserve"> pre-climate change baselines.</w:t>
      </w:r>
    </w:p>
    <w:p w14:paraId="48E7A313" w14:textId="4BA41388"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in context, we 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 xml:space="preserve">for details). </w:t>
      </w:r>
      <w:ins w:id="8" w:author="Heather Kharouba" w:date="2018-12-19T12:44:00Z">
        <w:r w:rsidR="005F07E9">
          <w:rPr>
            <w:rFonts w:ascii="Helvetica" w:hAnsi="Helvetica" w:cs="Helvetica"/>
            <w:sz w:val="22"/>
            <w:szCs w:val="22"/>
            <w:lang w:val="en-US"/>
          </w:rPr>
          <w:t>The majority of the studies (25/40)</w:t>
        </w:r>
        <w:r w:rsidR="005F07E9">
          <w:rPr>
            <w:rFonts w:ascii="Helvetica" w:hAnsi="Helvetica" w:cs="Helvetica"/>
            <w:sz w:val="22"/>
            <w:szCs w:val="22"/>
            <w:lang w:val="en-US"/>
          </w:rPr>
          <w:t xml:space="preserve"> </w:t>
        </w:r>
      </w:ins>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w:t>
      </w:r>
      <w:r w:rsidR="00DF37D0">
        <w:rPr>
          <w:rFonts w:ascii="Helvetica" w:hAnsi="Helvetica" w:cs="Helvetica"/>
          <w:sz w:val="22"/>
          <w:szCs w:val="22"/>
          <w:lang w:val="en-US"/>
        </w:rPr>
        <w:t xml:space="preserve">all </w:t>
      </w:r>
      <w:r w:rsidRPr="00AE69BC">
        <w:rPr>
          <w:rFonts w:ascii="Helvetica" w:hAnsi="Helvetica" w:cs="Helvetica"/>
          <w:sz w:val="22"/>
          <w:szCs w:val="22"/>
          <w:lang w:val="en-US"/>
        </w:rPr>
        <w:t xml:space="preserve">these studies </w:t>
      </w:r>
      <w:r w:rsidR="004A1A50">
        <w:rPr>
          <w:rFonts w:ascii="Helvetica" w:hAnsi="Helvetica" w:cs="Helvetica"/>
          <w:sz w:val="22"/>
          <w:szCs w:val="22"/>
          <w:lang w:val="en-US"/>
        </w:rPr>
        <w:t>i</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ins w:id="9" w:author="Heather Kharouba" w:date="2018-12-19T12:44:00Z">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ins>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671ACAE3"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he Cushing hypothesis offers a testable</w:t>
      </w:r>
      <w:r w:rsidRPr="005A0A35">
        <w:rPr>
          <w:rFonts w:ascii="Helvetica" w:hAnsi="Helvetica" w:cs="Helvetica"/>
          <w:strike/>
          <w:sz w:val="22"/>
          <w:szCs w:val="22"/>
          <w:lang w:val="en-US"/>
        </w:rPr>
        <w:t>, generally applicable</w:t>
      </w:r>
      <w:r w:rsidRPr="00AE69BC">
        <w:rPr>
          <w:rFonts w:ascii="Helvetica" w:hAnsi="Helvetica" w:cs="Helvetica"/>
          <w:sz w:val="22"/>
          <w:szCs w:val="22"/>
          <w:lang w:val="en-US"/>
        </w:rPr>
        <w:t xml:space="preserv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commentRangeStart w:id="10"/>
      <w:r w:rsidR="00BC06CD">
        <w:rPr>
          <w:rFonts w:ascii="Helvetica" w:hAnsi="Helvetica" w:cs="Helvetica"/>
          <w:kern w:val="1"/>
          <w:sz w:val="22"/>
          <w:szCs w:val="22"/>
          <w:lang w:val="en-US"/>
        </w:rPr>
        <w:t xml:space="preserve">Cleland et al. 2007 (TREE); </w:t>
      </w:r>
      <w:r w:rsidRPr="00AE69BC">
        <w:rPr>
          <w:rFonts w:ascii="Helvetica" w:hAnsi="Helvetica" w:cs="Helvetica"/>
          <w:kern w:val="1"/>
          <w:sz w:val="22"/>
          <w:szCs w:val="22"/>
          <w:lang w:val="en-US"/>
        </w:rPr>
        <w:t>Korner?; Pau et al. 2011?)</w:t>
      </w:r>
      <w:r w:rsidR="00F25F93">
        <w:rPr>
          <w:rFonts w:ascii="Helvetica" w:hAnsi="Helvetica" w:cs="Helvetica"/>
          <w:kern w:val="1"/>
          <w:sz w:val="22"/>
          <w:szCs w:val="22"/>
          <w:lang w:val="en-US"/>
        </w:rPr>
        <w:t xml:space="preserve"> </w:t>
      </w:r>
      <w:commentRangeEnd w:id="10"/>
      <w:r w:rsidR="000159B8">
        <w:rPr>
          <w:rStyle w:val="CommentReference"/>
        </w:rPr>
        <w:commentReference w:id="10"/>
      </w:r>
      <w:r w:rsidR="00F25F93">
        <w:rPr>
          <w:rFonts w:ascii="Helvetica" w:hAnsi="Helvetica" w:cs="Helvetica"/>
          <w:kern w:val="1"/>
          <w:sz w:val="22"/>
          <w:szCs w:val="22"/>
          <w:lang w:val="en-US"/>
        </w:rPr>
        <w:t>rather than testing theory</w:t>
      </w:r>
      <w:r w:rsidR="00CC7465">
        <w:rPr>
          <w:rFonts w:ascii="Helvetica" w:hAnsi="Helvetica" w:cs="Helvetica"/>
          <w:kern w:val="1"/>
          <w:sz w:val="22"/>
          <w:szCs w:val="22"/>
          <w:lang w:val="en-US"/>
        </w:rPr>
        <w:t xml:space="preserve"> </w:t>
      </w:r>
      <w:r w:rsidR="00CC7465">
        <w:rPr>
          <w:rFonts w:ascii="Helvetica" w:hAnsi="Helvetica" w:cs="Helvetica"/>
          <w:kern w:val="1"/>
          <w:sz w:val="22"/>
          <w:szCs w:val="22"/>
          <w:lang w:val="en-US"/>
        </w:rPr>
        <w:lastRenderedPageBreak/>
        <w:t>(</w:t>
      </w:r>
      <w:commentRangeStart w:id="11"/>
      <w:r w:rsidR="00CC7465">
        <w:rPr>
          <w:rFonts w:ascii="Helvetica" w:hAnsi="Helvetica" w:cs="Helvetica"/>
          <w:kern w:val="1"/>
          <w:sz w:val="22"/>
          <w:szCs w:val="22"/>
          <w:lang w:val="en-US"/>
        </w:rPr>
        <w:t>O’Connor et al. 2012</w:t>
      </w:r>
      <w:commentRangeEnd w:id="11"/>
      <w:r w:rsidR="003130E4">
        <w:rPr>
          <w:rStyle w:val="CommentReference"/>
        </w:rPr>
        <w:commentReference w:id="11"/>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5B20E29C" w14:textId="20481D44"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most likely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w:t>
      </w:r>
      <w:r w:rsidRPr="0049408B">
        <w:rPr>
          <w:rFonts w:ascii="Helvetica" w:hAnsi="Helvetica" w:cs="Helvetica"/>
          <w:kern w:val="1"/>
          <w:sz w:val="22"/>
          <w:szCs w:val="22"/>
          <w:highlight w:val="yellow"/>
          <w:lang w:val="en-US"/>
        </w:rPr>
        <w:t>however</w:t>
      </w:r>
      <w:r w:rsidRPr="00AE69BC">
        <w:rPr>
          <w:rFonts w:ascii="Helvetica" w:hAnsi="Helvetica" w:cs="Helvetica"/>
          <w:kern w:val="1"/>
          <w:sz w:val="22"/>
          <w:szCs w:val="22"/>
          <w:lang w:val="en-US"/>
        </w:rPr>
        <w:t xml:space="preserve">,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w:t>
      </w:r>
      <w:commentRangeStart w:id="12"/>
      <w:r w:rsidRPr="0049408B">
        <w:rPr>
          <w:rFonts w:ascii="Helvetica" w:hAnsi="Helvetica" w:cs="Helvetica"/>
          <w:strike/>
          <w:kern w:val="1"/>
          <w:sz w:val="22"/>
          <w:szCs w:val="22"/>
          <w:lang w:val="en-US"/>
        </w:rPr>
        <w:t>since it is about the timing of a consumer to its food resource</w:t>
      </w:r>
      <w:commentRangeEnd w:id="12"/>
      <w:r w:rsidR="0049408B">
        <w:rPr>
          <w:rStyle w:val="CommentReference"/>
        </w:rPr>
        <w:commentReference w:id="12"/>
      </w:r>
      <w:r w:rsidRPr="00AE69BC">
        <w:rPr>
          <w:rFonts w:ascii="Helvetica" w:hAnsi="Helvetica" w:cs="Helvetica"/>
          <w:kern w:val="1"/>
          <w:sz w:val="22"/>
          <w:szCs w:val="22"/>
          <w:lang w:val="en-US"/>
        </w:rPr>
        <w:t xml:space="preserve">. </w:t>
      </w:r>
      <w:r w:rsidRPr="0049408B">
        <w:rPr>
          <w:rFonts w:ascii="Helvetica" w:hAnsi="Helvetica" w:cs="Helvetica"/>
          <w:kern w:val="1"/>
          <w:sz w:val="22"/>
          <w:szCs w:val="22"/>
          <w:highlight w:val="yellow"/>
          <w:lang w:val="en-US"/>
        </w:rPr>
        <w:t>However</w:t>
      </w:r>
      <w:r w:rsidRPr="00AE69BC">
        <w:rPr>
          <w:rFonts w:ascii="Helvetica" w:hAnsi="Helvetica" w:cs="Helvetica"/>
          <w:kern w:val="1"/>
          <w:sz w:val="22"/>
          <w:szCs w:val="22"/>
          <w:lang w:val="en-US"/>
        </w:rPr>
        <w:t>, studies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13"/>
      <w:r w:rsidRPr="00AE69BC">
        <w:rPr>
          <w:rFonts w:ascii="Helvetica" w:hAnsi="Helvetica" w:cs="Helvetica"/>
          <w:kern w:val="1"/>
          <w:sz w:val="22"/>
          <w:szCs w:val="22"/>
          <w:lang w:val="en-US"/>
        </w:rPr>
        <w:t>systems</w:t>
      </w:r>
      <w:commentRangeEnd w:id="13"/>
      <w:r w:rsidRPr="00AE69BC">
        <w:rPr>
          <w:rStyle w:val="CommentReference"/>
          <w:rFonts w:ascii="Helvetica" w:hAnsi="Helvetica"/>
        </w:rPr>
        <w:commentReference w:id="13"/>
      </w:r>
      <w:r w:rsidRPr="00AE69BC">
        <w:rPr>
          <w:rFonts w:ascii="Helvetica" w:hAnsi="Helvetica" w:cs="Helvetica"/>
          <w:kern w:val="1"/>
          <w:sz w:val="22"/>
          <w:szCs w:val="22"/>
          <w:lang w:val="en-US"/>
        </w:rPr>
        <w:t>—</w:t>
      </w:r>
      <w:commentRangeStart w:id="14"/>
      <w:r w:rsidRPr="00AE69BC">
        <w:rPr>
          <w:rFonts w:ascii="Helvetica" w:hAnsi="Helvetica" w:cs="Helvetica"/>
          <w:kern w:val="1"/>
          <w:sz w:val="22"/>
          <w:szCs w:val="22"/>
          <w:lang w:val="en-US"/>
        </w:rPr>
        <w:t>many studies suggest that the resource peak is controlled by release from, or predation by, a consumer (</w:t>
      </w:r>
      <w:commentRangeStart w:id="15"/>
      <w:r w:rsidRPr="00AE69BC">
        <w:rPr>
          <w:rFonts w:ascii="Helvetica" w:hAnsi="Helvetica" w:cs="Helvetica"/>
          <w:kern w:val="1"/>
          <w:sz w:val="22"/>
          <w:szCs w:val="22"/>
          <w:lang w:val="en-US"/>
        </w:rPr>
        <w:t>CITES?</w:t>
      </w:r>
      <w:commentRangeEnd w:id="15"/>
      <w:r w:rsidRPr="00AE69BC">
        <w:rPr>
          <w:rStyle w:val="CommentReference"/>
          <w:rFonts w:ascii="Helvetica" w:hAnsi="Helvetica"/>
          <w:sz w:val="22"/>
          <w:szCs w:val="22"/>
        </w:rPr>
        <w:commentReference w:id="15"/>
      </w:r>
      <w:r w:rsidRPr="00AE69BC">
        <w:rPr>
          <w:rFonts w:ascii="Helvetica" w:hAnsi="Helvetica" w:cs="Helvetica"/>
          <w:kern w:val="1"/>
          <w:sz w:val="22"/>
          <w:szCs w:val="22"/>
          <w:lang w:val="en-US"/>
        </w:rPr>
        <w:t xml:space="preserve">). </w:t>
      </w:r>
      <w:commentRangeEnd w:id="14"/>
      <w:r w:rsidRPr="00AE69BC">
        <w:rPr>
          <w:rStyle w:val="CommentReference"/>
          <w:rFonts w:ascii="Helvetica" w:hAnsi="Helvetica"/>
        </w:rPr>
        <w:commentReference w:id="14"/>
      </w:r>
      <w:r w:rsidRPr="00AE69BC">
        <w:rPr>
          <w:rFonts w:ascii="Helvetica" w:hAnsi="Helvetica" w:cs="Helvetica"/>
          <w:kern w:val="1"/>
          <w:sz w:val="22"/>
          <w:szCs w:val="22"/>
          <w:lang w:val="en-US"/>
        </w:rPr>
        <w:t xml:space="preserve">This is a very different hypothesis from others that suggest seasonality in the environment produces the resource peak (CITES).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Pr="00AE69BC">
        <w:rPr>
          <w:rFonts w:ascii="Helvetica" w:hAnsi="Helvetica" w:cs="Helvetica"/>
          <w:sz w:val="22"/>
          <w:szCs w:val="22"/>
          <w:lang w:val="en-US"/>
        </w:rPr>
        <w:t>)</w:t>
      </w:r>
      <w:ins w:id="16"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w:t>
      </w:r>
      <w:r w:rsidR="00B01AE1" w:rsidRPr="00E41A72">
        <w:rPr>
          <w:rFonts w:ascii="Helvetica" w:hAnsi="Helvetica" w:cs="Helvetica"/>
          <w:kern w:val="1"/>
          <w:sz w:val="22"/>
          <w:szCs w:val="22"/>
          <w:lang w:val="en-US"/>
        </w:rPr>
        <w:lastRenderedPageBreak/>
        <w:t>consequences for the consumer.</w:t>
      </w:r>
    </w:p>
    <w:p w14:paraId="4EF40DCF" w14:textId="67140A36"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78CB2BD7"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 xml:space="preserve">he fundamental difference in the scale of generation times pervades aquatic/terrestrial comparisons </w:t>
      </w:r>
      <w:commentRangeStart w:id="17"/>
      <w:r w:rsidR="00635598">
        <w:rPr>
          <w:rFonts w:ascii="Helvetica" w:hAnsi="Helvetica" w:cs="Helvetica"/>
          <w:kern w:val="1"/>
          <w:sz w:val="22"/>
          <w:szCs w:val="22"/>
          <w:lang w:val="en-US"/>
        </w:rPr>
        <w:t xml:space="preserve">at lower trophic levels </w:t>
      </w:r>
      <w:commentRangeEnd w:id="17"/>
      <w:r w:rsidR="00635598">
        <w:rPr>
          <w:rStyle w:val="CommentReference"/>
        </w:rPr>
        <w:commentReference w:id="17"/>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1B0A99F7"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lastRenderedPageBreak/>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only certain classes of organisms are teste</w:t>
      </w:r>
      <w:r w:rsidR="00D72D2A">
        <w:rPr>
          <w:rFonts w:ascii="Helvetica" w:hAnsi="Helvetica"/>
          <w:sz w:val="22"/>
          <w:szCs w:val="22"/>
        </w:rPr>
        <w:t xml:space="preserve">d for </w:t>
      </w:r>
      <w:r w:rsidR="001F117F">
        <w:rPr>
          <w:rFonts w:ascii="Helvetica" w:hAnsi="Helvetica"/>
          <w:sz w:val="22"/>
          <w:szCs w:val="22"/>
        </w:rPr>
        <w:t xml:space="preserve">each </w:t>
      </w:r>
      <w:r w:rsidR="001F117F" w:rsidRPr="001F117F">
        <w:rPr>
          <w:rFonts w:ascii="Helvetica" w:hAnsi="Helvetica"/>
          <w:sz w:val="22"/>
          <w:szCs w:val="22"/>
          <w:highlight w:val="yellow"/>
        </w:rPr>
        <w:t>class</w:t>
      </w:r>
      <w:r w:rsidR="001F117F">
        <w:rPr>
          <w:rFonts w:ascii="Helvetica" w:hAnsi="Helvetica"/>
          <w:sz w:val="22"/>
          <w:szCs w:val="22"/>
        </w:rPr>
        <w:t xml:space="preserve"> of </w:t>
      </w:r>
      <w:r w:rsidR="00D72D2A">
        <w:rPr>
          <w:rFonts w:ascii="Helvetica" w:hAnsi="Helvetica"/>
          <w:sz w:val="22"/>
          <w:szCs w:val="22"/>
        </w:rPr>
        <w:t>mechanisms</w:t>
      </w:r>
      <w:r w:rsidR="00E01FC0">
        <w:rPr>
          <w:rFonts w:ascii="Helvetica" w:hAnsi="Helvetica"/>
          <w:sz w:val="22"/>
          <w:szCs w:val="22"/>
        </w:rPr>
        <w:t xml:space="preserve"> and in one type of </w:t>
      </w:r>
      <w:r w:rsidR="00E01FC0" w:rsidRPr="001F117F">
        <w:rPr>
          <w:rFonts w:ascii="Helvetica" w:hAnsi="Helvetica"/>
          <w:sz w:val="22"/>
          <w:szCs w:val="22"/>
          <w:highlight w:val="yellow"/>
        </w:rPr>
        <w:t>biome (?)</w:t>
      </w:r>
      <w:r w:rsidR="00D72D2A">
        <w:rPr>
          <w:rFonts w:ascii="Helvetica" w:hAnsi="Helvetica"/>
          <w:sz w:val="22"/>
          <w:szCs w:val="22"/>
        </w:rPr>
        <w:t>, further limiting generalizations across systems</w:t>
      </w:r>
      <w:r w:rsidR="00D72D2A" w:rsidRPr="00D72D2A">
        <w:rPr>
          <w:rFonts w:ascii="Helvetica" w:hAnsi="Helvetica"/>
          <w:sz w:val="22"/>
          <w:szCs w:val="22"/>
        </w:rPr>
        <w:t>.</w:t>
      </w:r>
    </w:p>
    <w:p w14:paraId="4705BB51" w14:textId="6A09A5B7"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commentRangeStart w:id="18"/>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w:t>
      </w:r>
      <w:commentRangeEnd w:id="18"/>
      <w:r w:rsidR="00422A5E">
        <w:rPr>
          <w:rStyle w:val="CommentReference"/>
        </w:rPr>
        <w:commentReference w:id="18"/>
      </w:r>
      <w:r w:rsidRPr="00A170F9">
        <w:rPr>
          <w:rFonts w:ascii="Helvetica" w:hAnsi="Helvetica" w:cs="Helvetica"/>
          <w:kern w:val="1"/>
          <w:sz w:val="22"/>
          <w:szCs w:val="22"/>
          <w:lang w:val="en-US"/>
        </w:rPr>
        <w:t xml:space="preserve">: at one end, </w:t>
      </w:r>
      <w:commentRangeStart w:id="19"/>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w:t>
      </w:r>
      <w:commentRangeEnd w:id="19"/>
      <w:r w:rsidR="00684212" w:rsidRPr="00A170F9">
        <w:rPr>
          <w:rStyle w:val="CommentReference"/>
          <w:rFonts w:ascii="Helvetica" w:hAnsi="Helvetica"/>
          <w:sz w:val="22"/>
          <w:szCs w:val="22"/>
        </w:rPr>
        <w:commentReference w:id="19"/>
      </w:r>
      <w:r w:rsidRPr="00A170F9">
        <w:rPr>
          <w:rFonts w:ascii="Helvetica" w:hAnsi="Helvetica" w:cs="Helvetica"/>
          <w:kern w:val="1"/>
          <w:sz w:val="22"/>
          <w:szCs w:val="22"/>
          <w:lang w:val="en-US"/>
        </w:rPr>
        <w:t xml:space="preserve">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3B2F08E9"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 xml:space="preserve">Without strong support for their hypothesis (i.e., </w:t>
      </w:r>
      <w:commentRangeStart w:id="20"/>
      <w:r w:rsidRPr="00A170F9">
        <w:rPr>
          <w:rFonts w:ascii="Helvetica" w:hAnsi="Helvetica" w:cs="Helvetica"/>
          <w:kern w:val="1"/>
          <w:sz w:val="22"/>
          <w:szCs w:val="22"/>
          <w:lang w:val="en-US"/>
        </w:rPr>
        <w:t>high explained variation and clear underlying links</w:t>
      </w:r>
      <w:commentRangeEnd w:id="20"/>
      <w:r w:rsidR="00A95752">
        <w:rPr>
          <w:rStyle w:val="CommentReference"/>
        </w:rPr>
        <w:commentReference w:id="20"/>
      </w:r>
      <w:r w:rsidRPr="00A170F9">
        <w:rPr>
          <w:rFonts w:ascii="Helvetica" w:hAnsi="Helvetica" w:cs="Helvetica"/>
          <w:kern w:val="1"/>
          <w:sz w:val="22"/>
          <w:szCs w:val="22"/>
          <w:lang w:val="en-US"/>
        </w:rPr>
        <w:t>), the mecha</w:t>
      </w:r>
      <w:r w:rsidR="004F1E14">
        <w:rPr>
          <w:rFonts w:ascii="Helvetica" w:hAnsi="Helvetica" w:cs="Helvetica"/>
          <w:kern w:val="1"/>
          <w:sz w:val="22"/>
          <w:szCs w:val="22"/>
          <w:lang w:val="en-US"/>
        </w:rPr>
        <w:t xml:space="preserve">nism underlying the cuve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02D2D">
        <w:rPr>
          <w:rFonts w:ascii="Helvetica" w:hAnsi="Helvetica" w:cs="Helvetica"/>
          <w:kern w:val="1"/>
          <w:sz w:val="22"/>
          <w:szCs w:val="22"/>
          <w:lang w:val="en-US"/>
        </w:rPr>
        <w:t xml:space="preserve"> </w:t>
      </w:r>
      <w:commentRangeStart w:id="21"/>
      <w:r w:rsidR="00685E1F">
        <w:rPr>
          <w:rFonts w:ascii="Helvetica" w:hAnsi="Helvetica" w:cs="Helvetica"/>
          <w:kern w:val="1"/>
          <w:sz w:val="22"/>
          <w:szCs w:val="22"/>
          <w:lang w:val="en-US"/>
        </w:rPr>
        <w:t>For example, the relative timing of an interaction will change in the same direction regardless of whether temperature directly or indirectly affects a resource’s phenology.</w:t>
      </w:r>
      <w:ins w:id="22" w:author="Heather Kharouba" w:date="2018-12-19T12:38:00Z">
        <w:r w:rsidR="00685E1F">
          <w:rPr>
            <w:rFonts w:ascii="Helvetica" w:hAnsi="Helvetica" w:cs="Helvetica"/>
            <w:kern w:val="1"/>
            <w:sz w:val="22"/>
            <w:szCs w:val="22"/>
            <w:lang w:val="en-US"/>
          </w:rPr>
          <w:t xml:space="preserve"> </w:t>
        </w:r>
      </w:ins>
      <w:r w:rsidR="00F16AE2">
        <w:rPr>
          <w:rFonts w:ascii="Helvetica" w:hAnsi="Helvetica" w:cs="Helvetica"/>
          <w:kern w:val="1"/>
          <w:sz w:val="22"/>
          <w:szCs w:val="22"/>
          <w:lang w:val="en-US"/>
        </w:rPr>
        <w:t>Alternatively</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commentRangeEnd w:id="21"/>
      <w:r w:rsidR="00F907F0">
        <w:rPr>
          <w:rStyle w:val="CommentReference"/>
        </w:rPr>
        <w:commentReference w:id="21"/>
      </w:r>
    </w:p>
    <w:p w14:paraId="4DE91F03" w14:textId="1DB27894"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commentRangeStart w:id="23"/>
      <w:r w:rsidR="00950C5F" w:rsidRPr="00560823">
        <w:rPr>
          <w:rFonts w:ascii="Helvetica" w:hAnsi="Helvetica" w:cs="Helvetica"/>
          <w:kern w:val="1"/>
          <w:sz w:val="22"/>
          <w:szCs w:val="22"/>
          <w:highlight w:val="yellow"/>
          <w:lang w:val="en-US"/>
        </w:rPr>
        <w:t>high quality</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commentRangeEnd w:id="23"/>
      <w:r w:rsidR="00950C5F">
        <w:rPr>
          <w:rStyle w:val="CommentReference"/>
        </w:rPr>
        <w:commentReference w:id="23"/>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Pr>
          <w:rFonts w:ascii="Helvetica" w:hAnsi="Helvetica" w:cs="Helvetica"/>
          <w:kern w:val="1"/>
          <w:sz w:val="22"/>
          <w:szCs w:val="22"/>
          <w:lang w:val="en-US"/>
        </w:rPr>
        <w:t xml:space="preserve">Without </w:t>
      </w:r>
      <w:r w:rsidR="00417DC0" w:rsidRPr="00560823">
        <w:rPr>
          <w:rFonts w:ascii="Helvetica" w:hAnsi="Helvetica" w:cs="Helvetica"/>
          <w:kern w:val="1"/>
          <w:sz w:val="22"/>
          <w:szCs w:val="22"/>
          <w:highlight w:val="yellow"/>
          <w:lang w:val="en-US"/>
        </w:rPr>
        <w:t>finer scale</w:t>
      </w:r>
      <w:r w:rsidR="00417DC0">
        <w:rPr>
          <w:rFonts w:ascii="Helvetica" w:hAnsi="Helvetica" w:cs="Helvetica"/>
          <w:kern w:val="1"/>
          <w:sz w:val="22"/>
          <w:szCs w:val="22"/>
          <w:lang w:val="en-US"/>
        </w:rPr>
        <w:t xml:space="preserve"> data on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 xml:space="preserve">(should find ref) </w:t>
      </w:r>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(should fine ref)</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657DCF9E"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as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24"/>
      <w:r w:rsidR="00AA4984" w:rsidRPr="00AE69BC">
        <w:rPr>
          <w:rFonts w:ascii="Helvetica" w:hAnsi="Helvetica" w:cs="Helvetica"/>
          <w:sz w:val="22"/>
          <w:szCs w:val="22"/>
          <w:lang w:val="en-US"/>
        </w:rPr>
        <w:t>AO001</w:t>
      </w:r>
      <w:commentRangeEnd w:id="24"/>
      <w:r w:rsidR="00AA4984" w:rsidRPr="00AE69BC">
        <w:rPr>
          <w:rStyle w:val="CommentReference"/>
          <w:rFonts w:ascii="Helvetica" w:hAnsi="Helvetica"/>
          <w:sz w:val="22"/>
          <w:szCs w:val="22"/>
        </w:rPr>
        <w:commentReference w:id="24"/>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74D2717F"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 xml:space="preserve">(Wolkovich et al. </w:t>
      </w:r>
      <w:r w:rsidR="00362649" w:rsidRPr="00AE69BC">
        <w:rPr>
          <w:rFonts w:ascii="Helvetica" w:hAnsi="Helvetica" w:cs="Helvetica"/>
          <w:sz w:val="22"/>
          <w:szCs w:val="22"/>
          <w:lang w:val="en-US"/>
        </w:rPr>
        <w:lastRenderedPageBreak/>
        <w:t>2014)</w:t>
      </w:r>
      <w:r w:rsidR="005D754C" w:rsidRPr="00AE69BC">
        <w:rPr>
          <w:rFonts w:ascii="Helvetica" w:hAnsi="Helvetica" w:cs="Helvetica"/>
          <w:sz w:val="22"/>
          <w:szCs w:val="22"/>
          <w:lang w:val="en-US"/>
        </w:rPr>
        <w:t>. This is problematic when climate change has led to non-stationarity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commentRangeStart w:id="25"/>
      <w:r w:rsidR="000B6B28">
        <w:rPr>
          <w:rFonts w:ascii="Helvetica" w:hAnsi="Helvetica" w:cs="Helvetica"/>
          <w:sz w:val="22"/>
          <w:szCs w:val="22"/>
          <w:lang w:val="en-US"/>
        </w:rPr>
        <w:t>nitrogen deposition or invasive species</w:t>
      </w:r>
      <w:commentRangeEnd w:id="25"/>
      <w:r w:rsidR="000B6B28">
        <w:rPr>
          <w:rStyle w:val="CommentReference"/>
        </w:rPr>
        <w:commentReference w:id="25"/>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25380C64"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r w:rsidR="00E413AD">
        <w:rPr>
          <w:rFonts w:ascii="Helvetica" w:hAnsi="Helvetica" w:cs="Helvetica"/>
          <w:sz w:val="22"/>
          <w:szCs w:val="22"/>
          <w:lang w:val="en-US"/>
        </w:rPr>
        <w:t xml:space="preserve">Theoretically,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 xml:space="preserve">the relative timing of the interaction is at either limit of the curve </w:t>
      </w:r>
      <w:r w:rsidR="005F1516">
        <w:rPr>
          <w:rFonts w:ascii="Helvetica" w:hAnsi="Helvetica" w:cs="Helvetica"/>
          <w:sz w:val="22"/>
          <w:szCs w:val="22"/>
          <w:lang w:val="en-US"/>
        </w:rPr>
        <w:t>(</w:t>
      </w:r>
      <w:commentRangeStart w:id="26"/>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commentRangeEnd w:id="26"/>
      <w:r w:rsidR="00F14B97">
        <w:rPr>
          <w:rStyle w:val="CommentReference"/>
        </w:rPr>
        <w:commentReference w:id="26"/>
      </w:r>
      <w:r w:rsidR="005F1516">
        <w:rPr>
          <w:rFonts w:ascii="Helvetica" w:hAnsi="Helvetica" w:cs="Helvetica"/>
          <w:sz w:val="22"/>
          <w:szCs w:val="22"/>
          <w:lang w:val="en-US"/>
        </w:rPr>
        <w:t>)</w:t>
      </w:r>
      <w:r w:rsidR="00ED7F9E">
        <w:rPr>
          <w:rFonts w:ascii="Helvetica" w:hAnsi="Helvetica" w:cs="Helvetica"/>
          <w:sz w:val="22"/>
          <w:szCs w:val="22"/>
          <w:lang w:val="en-US"/>
        </w:rPr>
        <w:t xml:space="preserve">, </w:t>
      </w:r>
      <w:del w:id="27" w:author="Heather Kharouba" w:date="2018-12-19T12:38:00Z">
        <w:r w:rsidR="00ED7F9E" w:rsidDel="00685E1F">
          <w:rPr>
            <w:rFonts w:ascii="Helvetica" w:hAnsi="Helvetica" w:cs="Helvetica"/>
            <w:sz w:val="22"/>
            <w:szCs w:val="22"/>
            <w:lang w:val="en-US"/>
          </w:rPr>
          <w:delText xml:space="preserve">phenological cues </w:delText>
        </w:r>
        <w:r w:rsidR="00EE0C5D" w:rsidDel="00685E1F">
          <w:rPr>
            <w:rFonts w:ascii="Helvetica" w:hAnsi="Helvetica" w:cs="Helvetica"/>
            <w:sz w:val="22"/>
            <w:szCs w:val="22"/>
            <w:lang w:val="en-US"/>
          </w:rPr>
          <w:delText xml:space="preserve">that were not historically </w:delText>
        </w:r>
        <w:r w:rsidR="00EE0C5D" w:rsidDel="00685E1F">
          <w:rPr>
            <w:rFonts w:ascii="Helvetica" w:hAnsi="Helvetica" w:cs="Helvetica"/>
            <w:sz w:val="22"/>
            <w:szCs w:val="22"/>
            <w:lang w:val="en-US"/>
          </w:rPr>
          <w:lastRenderedPageBreak/>
          <w:delText xml:space="preserve">correlated </w:delText>
        </w:r>
        <w:r w:rsidR="002459AC" w:rsidDel="00685E1F">
          <w:rPr>
            <w:rFonts w:ascii="Helvetica" w:hAnsi="Helvetica" w:cs="Helvetica"/>
            <w:sz w:val="22"/>
            <w:szCs w:val="22"/>
            <w:lang w:val="en-US"/>
          </w:rPr>
          <w:delText>are now synchronized</w:delText>
        </w:r>
      </w:del>
      <w:ins w:id="28" w:author="Heather Kharouba" w:date="2018-12-19T12:38: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phenological cues that were not historically correlated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Pr>
          <w:rFonts w:ascii="Helvetica" w:hAnsi="Helvetica" w:cs="Helvetica"/>
          <w:sz w:val="22"/>
          <w:szCs w:val="22"/>
          <w:lang w:val="en-US"/>
        </w:rPr>
        <w:t>or</w:t>
      </w:r>
      <w:r w:rsidR="00657DB3">
        <w:rPr>
          <w:rFonts w:ascii="Helvetica" w:hAnsi="Helvetica" w:cs="Helvetica"/>
          <w:sz w:val="22"/>
          <w:szCs w:val="22"/>
          <w:lang w:val="en-US"/>
        </w:rPr>
        <w:t xml:space="preserve">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Start w:id="29"/>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driven changes in relative timing </w:t>
      </w:r>
      <w:r w:rsidR="00743495">
        <w:rPr>
          <w:rFonts w:ascii="Helvetica" w:hAnsi="Helvetica" w:cs="Helvetica"/>
          <w:sz w:val="22"/>
          <w:szCs w:val="22"/>
          <w:lang w:val="en-US"/>
        </w:rPr>
        <w:t xml:space="preserve">on consumer fitness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29"/>
      <w:r w:rsidR="0088372A">
        <w:rPr>
          <w:rStyle w:val="CommentReference"/>
        </w:rPr>
        <w:commentReference w:id="29"/>
      </w:r>
      <w:r w:rsidR="0031416E">
        <w:rPr>
          <w:rFonts w:ascii="Helvetica" w:hAnsi="Helvetica" w:cs="Helvetica"/>
          <w:sz w:val="22"/>
          <w:szCs w:val="22"/>
          <w:lang w:val="en-US"/>
        </w:rPr>
        <w:t>.</w:t>
      </w:r>
    </w:p>
    <w:p w14:paraId="149837CF" w14:textId="77DA7306"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co-evolution, it predicts an arms-race but that arms-race varies a lot under stationary climate versus non 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fundamental</w:t>
      </w:r>
      <w:r w:rsidR="00E06B21" w:rsidRPr="00AE69BC">
        <w:rPr>
          <w:rFonts w:ascii="Helvetica" w:hAnsi="Helvetica" w:cs="Helvetica"/>
          <w:sz w:val="22"/>
          <w:szCs w:val="22"/>
          <w:lang w:val="en-US"/>
        </w:rPr>
        <w:t xml:space="preserve">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06FFBCD9"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commentRangeStart w:id="30"/>
      <w:r w:rsidR="00295E12">
        <w:rPr>
          <w:rFonts w:ascii="Helvetica" w:hAnsi="Helvetica" w:cs="Helvetica"/>
          <w:sz w:val="22"/>
          <w:szCs w:val="22"/>
          <w:lang w:val="en-US"/>
        </w:rPr>
        <w:t xml:space="preserve">and fine scale </w:t>
      </w:r>
      <w:commentRangeEnd w:id="30"/>
      <w:r w:rsidR="00295E12">
        <w:rPr>
          <w:rStyle w:val="CommentReference"/>
        </w:rPr>
        <w:commentReference w:id="30"/>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being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being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it 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w:t>
      </w:r>
      <w:r w:rsidR="003F429B" w:rsidRPr="00AE69BC">
        <w:rPr>
          <w:rFonts w:ascii="Helvetica" w:hAnsi="Helvetica" w:cs="Helvetica"/>
          <w:sz w:val="22"/>
          <w:szCs w:val="22"/>
          <w:lang w:val="en-US"/>
        </w:rPr>
        <w:lastRenderedPageBreak/>
        <w:t xml:space="preserve">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9E90DBF"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data are needed to test fundamental hypotheses</w:t>
      </w:r>
      <w:r w:rsidR="000B1C95">
        <w:rPr>
          <w:rFonts w:ascii="Helvetica" w:hAnsi="Helvetica" w:cs="Helvetica"/>
          <w:sz w:val="22"/>
          <w:szCs w:val="22"/>
          <w:lang w:val="en-US"/>
        </w:rPr>
        <w:t xml:space="preserve"> and key baselines</w:t>
      </w:r>
      <w:r w:rsidR="00662033">
        <w:rPr>
          <w:rFonts w:ascii="Helvetica" w:hAnsi="Helvetica" w:cs="Helvetica"/>
          <w:sz w:val="22"/>
          <w:szCs w:val="22"/>
          <w:lang w:val="en-US"/>
        </w:rPr>
        <w:t xml:space="preserve"> need to be defined</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This </w:t>
      </w:r>
      <w:r w:rsidR="00941AE2" w:rsidRPr="00D726D8">
        <w:rPr>
          <w:rFonts w:ascii="Helvetica" w:hAnsi="Helvetica" w:cs="Segoe UI"/>
          <w:color w:val="212121"/>
          <w:sz w:val="22"/>
          <w:szCs w:val="22"/>
          <w:shd w:val="clear" w:color="auto" w:fill="FFFFFF"/>
        </w:rPr>
        <w:t>will also provide the framework for building the required depth in evidence across studies to determine general quantitative patterns 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AA74E31"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ins w:id="31" w:author="Heather Kharouba" w:date="2018-12-19T09:24:00Z">
        <w:r w:rsidR="00295E12">
          <w:rPr>
            <w:rFonts w:ascii="Helvetica" w:eastAsia="Times New Roman" w:hAnsi="Helvetica" w:cs="Helvetica"/>
            <w:sz w:val="22"/>
            <w:szCs w:val="22"/>
          </w:rPr>
          <w:t>However, i</w:t>
        </w:r>
      </w:ins>
      <w:del w:id="32" w:author="Heather Kharouba" w:date="2018-12-19T09:24:00Z">
        <w:r w:rsidR="00EA091D" w:rsidDel="00295E12">
          <w:rPr>
            <w:rFonts w:ascii="Helvetica" w:eastAsia="Times New Roman" w:hAnsi="Helvetica" w:cs="Helvetica"/>
            <w:sz w:val="22"/>
            <w:szCs w:val="22"/>
          </w:rPr>
          <w:delText>I</w:delText>
        </w:r>
      </w:del>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del w:id="33" w:author="Heather Kharouba" w:date="2018-12-19T09:26:00Z">
        <w:r w:rsidR="00001BA5" w:rsidDel="00365128">
          <w:rPr>
            <w:rFonts w:ascii="Helvetica" w:eastAsia="Times New Roman" w:hAnsi="Helvetica" w:cs="Helvetica"/>
            <w:sz w:val="22"/>
            <w:szCs w:val="22"/>
          </w:rPr>
          <w:delText>advance the field forward</w:delText>
        </w:r>
      </w:del>
      <w:ins w:id="34" w:author="Heather Kharouba" w:date="2018-12-19T09:26:00Z">
        <w:r w:rsidR="00365128">
          <w:rPr>
            <w:rFonts w:ascii="Helvetica" w:eastAsia="Times New Roman" w:hAnsi="Helvetica" w:cs="Helvetica"/>
            <w:sz w:val="22"/>
            <w:szCs w:val="22"/>
          </w:rPr>
          <w:t>advanced the field</w:t>
        </w:r>
      </w:ins>
      <w:r w:rsidR="00001BA5">
        <w:rPr>
          <w:rFonts w:ascii="Helvetica" w:eastAsia="Times New Roman" w:hAnsi="Helvetica" w:cs="Helvetica"/>
          <w:sz w:val="22"/>
          <w:szCs w:val="22"/>
        </w:rPr>
        <w:t xml:space="preserve"> by </w:t>
      </w:r>
      <w:commentRangeStart w:id="35"/>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strong test of the Cushing hypothes</w:t>
      </w:r>
      <w:r w:rsidR="00824311">
        <w:rPr>
          <w:rFonts w:ascii="Helvetica" w:eastAsia="Times New Roman" w:hAnsi="Helvetica" w:cs="Helvetica"/>
          <w:sz w:val="22"/>
          <w:szCs w:val="22"/>
        </w:rPr>
        <w:t>is</w:t>
      </w:r>
      <w:r w:rsidR="00001BA5">
        <w:rPr>
          <w:rFonts w:ascii="Helvetica" w:eastAsia="Times New Roman" w:hAnsi="Helvetica" w:cs="Helvetica"/>
          <w:sz w:val="22"/>
          <w:szCs w:val="22"/>
        </w:rPr>
        <w:t xml:space="preserve"> and demonstrating</w:t>
      </w:r>
      <w:r w:rsidR="001813EB">
        <w:rPr>
          <w:rFonts w:ascii="Helvetica" w:eastAsia="Times New Roman" w:hAnsi="Helvetica" w:cs="Helvetica"/>
          <w:sz w:val="22"/>
          <w:szCs w:val="22"/>
        </w:rPr>
        <w:t xml:space="preserve"> that this</w:t>
      </w:r>
      <w:r w:rsidR="00121617">
        <w:rPr>
          <w:rFonts w:ascii="Helvetica" w:eastAsia="Times New Roman" w:hAnsi="Helvetica" w:cs="Helvetica"/>
          <w:sz w:val="22"/>
          <w:szCs w:val="22"/>
        </w:rPr>
        <w:t xml:space="preserve"> hypothesis is </w:t>
      </w:r>
      <w:r w:rsidR="00C106ED">
        <w:rPr>
          <w:rFonts w:ascii="Helvetica" w:eastAsia="Times New Roman" w:hAnsi="Helvetica" w:cs="Helvetica"/>
          <w:sz w:val="22"/>
          <w:szCs w:val="22"/>
        </w:rPr>
        <w:t>pertinent</w:t>
      </w:r>
      <w:r w:rsidR="00121617">
        <w:rPr>
          <w:rFonts w:ascii="Helvetica" w:eastAsia="Times New Roman" w:hAnsi="Helvetica" w:cs="Helvetica"/>
          <w:sz w:val="22"/>
          <w:szCs w:val="22"/>
        </w:rPr>
        <w:t xml:space="preserve"> in their system</w:t>
      </w:r>
      <w:r w:rsidR="004264EA">
        <w:rPr>
          <w:rFonts w:ascii="Helvetica" w:eastAsia="Times New Roman" w:hAnsi="Helvetica" w:cs="Helvetica"/>
          <w:sz w:val="22"/>
          <w:szCs w:val="22"/>
        </w:rPr>
        <w:t xml:space="preserve">. </w:t>
      </w:r>
      <w:commentRangeEnd w:id="35"/>
      <w:r w:rsidR="00CE0948">
        <w:rPr>
          <w:rStyle w:val="CommentReference"/>
        </w:rPr>
        <w:commentReference w:id="35"/>
      </w:r>
    </w:p>
    <w:p w14:paraId="7C5DB8EF" w14:textId="693A2F61"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Independently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ins w:id="36" w:author="Heather Kharouba" w:date="2018-12-19T09:26:00Z">
        <w:r w:rsidR="00F53C73">
          <w:rPr>
            <w:rFonts w:ascii="Helvetica" w:eastAsia="Times New Roman" w:hAnsi="Helvetica" w:cs="Helvetica"/>
            <w:sz w:val="22"/>
            <w:szCs w:val="22"/>
          </w:rPr>
          <w:t>. Experiments provide</w:t>
        </w:r>
      </w:ins>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w:t>
      </w:r>
      <w:r w:rsidR="00664DB7">
        <w:rPr>
          <w:rFonts w:ascii="Helvetica" w:eastAsia="Times New Roman" w:hAnsi="Helvetica" w:cs="Helvetica"/>
          <w:sz w:val="22"/>
          <w:szCs w:val="22"/>
        </w:rPr>
        <w:lastRenderedPageBreak/>
        <w:t>mediated through the consumer.</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3F923327"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p>
    <w:p w14:paraId="6717BC8D" w14:textId="77777777" w:rsidR="00CC132D"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 xml:space="preserve">ampling frequency should be relative to the life history of the species of interest. </w:t>
      </w:r>
      <w:r w:rsidR="00E15ACB">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w:t>
      </w:r>
    </w:p>
    <w:p w14:paraId="7E54E637" w14:textId="60DDDB0C" w:rsidR="00276937" w:rsidRPr="00652D46" w:rsidRDefault="00CC132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Pr="00652D46">
        <w:rPr>
          <w:rFonts w:ascii="Helvetica" w:hAnsi="Helvetica" w:cs="Helvetica"/>
          <w:strike/>
          <w:sz w:val="22"/>
          <w:szCs w:val="22"/>
          <w:lang w:val="en-US"/>
        </w:rPr>
        <w:t>The collection of more equivalent performance data on the consumer and resource</w:t>
      </w:r>
      <w:r w:rsidR="004257D6" w:rsidRPr="00652D46">
        <w:rPr>
          <w:rFonts w:ascii="Helvetica" w:hAnsi="Helvetica" w:cs="Helvetica"/>
          <w:strike/>
          <w:sz w:val="22"/>
          <w:szCs w:val="22"/>
          <w:lang w:val="en-US"/>
        </w:rPr>
        <w:t xml:space="preserve"> </w:t>
      </w:r>
      <w:commentRangeStart w:id="37"/>
      <w:r w:rsidR="00E15ACB" w:rsidRPr="00652D46">
        <w:rPr>
          <w:rFonts w:ascii="Helvetica" w:hAnsi="Helvetica" w:cs="Helvetica"/>
          <w:strike/>
          <w:sz w:val="22"/>
          <w:szCs w:val="22"/>
          <w:lang w:val="en-US"/>
        </w:rPr>
        <w:t xml:space="preserve">Finally, </w:t>
      </w:r>
      <w:r w:rsidR="00585CC0" w:rsidRPr="00652D46">
        <w:rPr>
          <w:rFonts w:ascii="Helvetica" w:hAnsi="Helvetica" w:cs="Helvetica"/>
          <w:strike/>
          <w:sz w:val="22"/>
          <w:szCs w:val="22"/>
          <w:lang w:val="en-US"/>
        </w:rPr>
        <w:t>researchers can b</w:t>
      </w:r>
      <w:r w:rsidR="00276937" w:rsidRPr="00652D46">
        <w:rPr>
          <w:rFonts w:ascii="Helvetica" w:hAnsi="Helvetica" w:cs="Helvetica"/>
          <w:strike/>
          <w:sz w:val="22"/>
          <w:szCs w:val="22"/>
          <w:lang w:val="en-US"/>
        </w:rPr>
        <w:t>e explicit when possible about which mechanism(s) is likely driving the curve.</w:t>
      </w:r>
      <w:commentRangeEnd w:id="37"/>
      <w:r w:rsidR="0060058C" w:rsidRPr="00652D46">
        <w:rPr>
          <w:rStyle w:val="CommentReference"/>
          <w:strike/>
        </w:rPr>
        <w:commentReference w:id="37"/>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513A4C52"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for </w:t>
      </w:r>
      <w:r w:rsidR="00B44080">
        <w:rPr>
          <w:rFonts w:ascii="Helvetica" w:hAnsi="Helvetica" w:cs="Helvetica"/>
          <w:sz w:val="22"/>
          <w:szCs w:val="22"/>
          <w:lang w:val="en-US"/>
        </w:rPr>
        <w:t xml:space="preserve">support </w:t>
      </w:r>
      <w:r w:rsidR="0060058C">
        <w:rPr>
          <w:rFonts w:ascii="Helvetica" w:hAnsi="Helvetica" w:cs="Helvetica"/>
          <w:sz w:val="22"/>
          <w:szCs w:val="22"/>
          <w:lang w:val="en-US"/>
        </w:rPr>
        <w:t xml:space="preserve">of </w:t>
      </w:r>
      <w:r w:rsidR="002261CA">
        <w:rPr>
          <w:rFonts w:ascii="Helvetica" w:hAnsi="Helvetica" w:cs="Helvetica"/>
          <w:sz w:val="22"/>
          <w:szCs w:val="22"/>
          <w:lang w:val="en-US"/>
        </w:rPr>
        <w:t xml:space="preserve">the </w:t>
      </w:r>
      <w:r w:rsidR="00783A9D">
        <w:rPr>
          <w:rFonts w:ascii="Helvetica" w:hAnsi="Helvetica" w:cs="Helvetica"/>
          <w:sz w:val="22"/>
          <w:szCs w:val="22"/>
          <w:lang w:val="en-US"/>
        </w:rPr>
        <w:t>competing hypotheses</w:t>
      </w:r>
      <w:r w:rsidR="002261CA">
        <w:rPr>
          <w:rFonts w:ascii="Helvetica" w:hAnsi="Helvetica" w:cs="Helvetica"/>
          <w:sz w:val="22"/>
          <w:szCs w:val="22"/>
          <w:lang w:val="en-US"/>
        </w:rPr>
        <w:t xml:space="preserve"> of synchrony vs. asynchrony </w:t>
      </w:r>
      <w:r w:rsidR="00783A9D">
        <w:rPr>
          <w:rFonts w:ascii="Helvetica" w:hAnsi="Helvetica" w:cs="Helvetica"/>
          <w:sz w:val="22"/>
          <w:szCs w:val="22"/>
          <w:lang w:val="en-US"/>
        </w:rPr>
        <w:t xml:space="preserve">as 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 xml:space="preserve">. By </w:t>
      </w:r>
      <w:r w:rsidR="00080BEF">
        <w:rPr>
          <w:rFonts w:ascii="Helvetica" w:hAnsi="Helvetica" w:cs="Helvetica"/>
          <w:sz w:val="22"/>
          <w:szCs w:val="22"/>
          <w:lang w:val="en-US"/>
        </w:rPr>
        <w:lastRenderedPageBreak/>
        <w:t>testing for a clear peak in fitness</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B44080">
        <w:rPr>
          <w:rFonts w:ascii="Helvetica" w:hAnsi="Helvetica" w:cs="Helvetica"/>
          <w:sz w:val="22"/>
          <w:szCs w:val="22"/>
          <w:lang w:val="en-US"/>
        </w:rPr>
        <w:t>,</w:t>
      </w:r>
      <w:r w:rsidR="00AE73CD">
        <w:rPr>
          <w:rFonts w:ascii="Helvetica" w:hAnsi="Helvetica" w:cs="Helvetica"/>
          <w:sz w:val="22"/>
          <w:szCs w:val="22"/>
          <w:lang w:val="en-US"/>
        </w:rPr>
        <w:t xml:space="preserve"> where a clear peak would</w:t>
      </w:r>
      <w:r w:rsidR="00E86487">
        <w:rPr>
          <w:rFonts w:ascii="Helvetica" w:hAnsi="Helvetica" w:cs="Helvetica"/>
          <w:sz w:val="22"/>
          <w:szCs w:val="22"/>
          <w:lang w:val="en-US"/>
        </w:rPr>
        <w:t xml:space="preserve"> support </w:t>
      </w:r>
      <w:r w:rsidR="00AE73CD">
        <w:rPr>
          <w:rFonts w:ascii="Helvetica" w:hAnsi="Helvetica" w:cs="Helvetica"/>
          <w:sz w:val="22"/>
          <w:szCs w:val="22"/>
          <w:lang w:val="en-US"/>
        </w:rPr>
        <w:t>the synchrony baseline hypothesis</w:t>
      </w:r>
      <w:r w:rsidR="00E12C23">
        <w:rPr>
          <w:rFonts w:ascii="Helvetica" w:hAnsi="Helvetica" w:cs="Helvetica"/>
          <w:sz w:val="22"/>
          <w:szCs w:val="22"/>
          <w:lang w:val="en-US"/>
        </w:rPr>
        <w:t xml:space="preserve">. </w:t>
      </w:r>
      <w:ins w:id="38" w:author="Heather Kharouba" w:date="2018-12-19T09:37:00Z">
        <w:r w:rsidR="006B1B0F">
          <w:rPr>
            <w:rFonts w:ascii="Helvetica" w:hAnsi="Helvetica" w:cs="Helvetica"/>
            <w:sz w:val="22"/>
            <w:szCs w:val="22"/>
            <w:lang w:val="en-US"/>
          </w:rPr>
          <w:t>Whenever possible</w:t>
        </w:r>
      </w:ins>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ins w:id="39" w:author="Heather Kharouba" w:date="2018-12-19T09:38:00Z">
        <w:r w:rsidR="000D4CDA">
          <w:rPr>
            <w:rFonts w:ascii="Helvetica" w:hAnsi="Helvetica" w:cs="Helvetica"/>
            <w:sz w:val="22"/>
            <w:szCs w:val="22"/>
            <w:lang w:val="en-US"/>
          </w:rPr>
          <w:t>e.g. Samplonius et al. 2016</w:t>
        </w:r>
      </w:ins>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ins w:id="40" w:author="Heather Kharouba" w:date="2018-12-19T09:38:00Z">
        <w:r w:rsidR="00053731">
          <w:rPr>
            <w:rFonts w:ascii="Helvetica" w:hAnsi="Helvetica" w:cs="Helvetica"/>
            <w:sz w:val="22"/>
            <w:szCs w:val="22"/>
            <w:lang w:val="en-US"/>
          </w:rPr>
          <w:t xml:space="preserve">(Add example) </w:t>
        </w:r>
      </w:ins>
      <w:r w:rsidR="00085D46">
        <w:rPr>
          <w:rFonts w:ascii="Helvetica" w:hAnsi="Helvetica" w:cs="Helvetica"/>
          <w:sz w:val="22"/>
          <w:szCs w:val="22"/>
          <w:lang w:val="en-US"/>
        </w:rPr>
        <w:t>can also help describe the limits of the curve.</w:t>
      </w:r>
    </w:p>
    <w:p w14:paraId="35C3F2BC" w14:textId="3066BBF9"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commentRangeStart w:id="41"/>
      <w:r w:rsidR="004053EF">
        <w:rPr>
          <w:rFonts w:ascii="Helvetica" w:eastAsia="Times New Roman" w:hAnsi="Helvetica" w:cs="Helvetica"/>
          <w:sz w:val="22"/>
          <w:szCs w:val="22"/>
        </w:rPr>
        <w:t xml:space="preserve">For example,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ins w:id="42" w:author="Heather Kharouba" w:date="2018-12-19T12:18:00Z">
        <w:r w:rsidR="002C638D">
          <w:rPr>
            <w:rFonts w:ascii="Helvetica" w:hAnsi="Helvetica" w:cs="Helvetica"/>
            <w:sz w:val="22"/>
            <w:szCs w:val="22"/>
            <w:lang w:val="en-US"/>
          </w:rPr>
          <w:t>X</w:t>
        </w:r>
      </w:ins>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xml:space="preserve">. </w:t>
      </w:r>
      <w:commentRangeEnd w:id="41"/>
      <w:r w:rsidR="00983A37">
        <w:rPr>
          <w:rFonts w:ascii="Helvetica" w:hAnsi="Helvetica" w:cs="Helvetica"/>
          <w:sz w:val="22"/>
          <w:szCs w:val="22"/>
          <w:lang w:val="en-US"/>
        </w:rPr>
        <w:t>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2E5EFE">
        <w:rPr>
          <w:rStyle w:val="CommentReference"/>
        </w:rPr>
        <w:commentReference w:id="41"/>
      </w:r>
      <w:r w:rsidR="00176AD6">
        <w:rPr>
          <w:rFonts w:ascii="Helvetica" w:hAnsi="Helvetica" w:cs="Helvetica"/>
          <w:sz w:val="22"/>
          <w:szCs w:val="22"/>
          <w:lang w:val="en-US"/>
        </w:rPr>
        <w:t xml:space="preserve">we learn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 xml:space="preserve">odelling pre-climate change </w:t>
      </w:r>
      <w:r w:rsidR="00E41889">
        <w:rPr>
          <w:rFonts w:ascii="Helvetica" w:eastAsia="Times New Roman" w:hAnsi="Helvetica" w:cs="Helvetica"/>
          <w:sz w:val="22"/>
          <w:szCs w:val="22"/>
        </w:rPr>
        <w:lastRenderedPageBreak/>
        <w:t>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43"/>
      <w:r w:rsidR="00CC2C2F">
        <w:rPr>
          <w:rFonts w:ascii="Helvetica" w:hAnsi="Helvetica" w:cs="Helvetica"/>
          <w:sz w:val="22"/>
          <w:szCs w:val="22"/>
          <w:lang w:val="en-US"/>
        </w:rPr>
        <w:t>mechanisms may—or may not—appear feasible for the interaction</w:t>
      </w:r>
      <w:commentRangeEnd w:id="43"/>
      <w:r w:rsidR="002B3034">
        <w:rPr>
          <w:rStyle w:val="CommentReference"/>
        </w:rPr>
        <w:commentReference w:id="43"/>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commentRangeStart w:id="44"/>
      <w:r w:rsidRPr="002741AD">
        <w:rPr>
          <w:rFonts w:ascii="Helvetica" w:hAnsi="Helvetica"/>
          <w:i/>
          <w:sz w:val="22"/>
          <w:szCs w:val="22"/>
        </w:rPr>
        <w:t>Final thoughts on forecasting</w:t>
      </w:r>
      <w:commentRangeEnd w:id="44"/>
      <w:r w:rsidR="00C3188E">
        <w:rPr>
          <w:rStyle w:val="CommentReference"/>
        </w:rPr>
        <w:commentReference w:id="44"/>
      </w:r>
    </w:p>
    <w:p w14:paraId="29A79B17" w14:textId="6B4ABD2F"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above 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commentRangeStart w:id="45"/>
      <w:r w:rsidR="003707ED">
        <w:rPr>
          <w:rFonts w:ascii="Helvetica" w:hAnsi="Helvetica"/>
          <w:sz w:val="22"/>
          <w:szCs w:val="22"/>
        </w:rPr>
        <w:t xml:space="preserve">phenological synchrony </w:t>
      </w:r>
      <w:commentRangeEnd w:id="45"/>
      <w:r w:rsidR="00B708C7">
        <w:rPr>
          <w:rStyle w:val="CommentReference"/>
        </w:rPr>
        <w:commentReference w:id="45"/>
      </w:r>
      <w:r w:rsidR="003707ED">
        <w:rPr>
          <w:rFonts w:ascii="Helvetica" w:hAnsi="Helvetica"/>
          <w:sz w:val="22"/>
          <w:szCs w:val="22"/>
        </w:rPr>
        <w:t xml:space="preserve">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Style w:val="CommentReference"/>
        </w:rPr>
        <w:commentReference w:id="46"/>
      </w:r>
      <w:r w:rsidR="003707ED">
        <w:rPr>
          <w:rFonts w:ascii="Helvetica" w:hAnsi="Helvetica"/>
          <w:sz w:val="22"/>
          <w:szCs w:val="22"/>
        </w:rPr>
        <w:t xml:space="preserve">. </w:t>
      </w:r>
      <w:ins w:id="48" w:author="Heather Kharouba" w:date="2018-12-19T12:32:00Z">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higher data requirements about lifetime fitness for the consumer and comprehensive data on the resource.</w:t>
        </w:r>
      </w:ins>
    </w:p>
    <w:p w14:paraId="782325F6" w14:textId="041ABE49"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commentRangeStart w:id="49"/>
      <w:r w:rsidR="003707ED">
        <w:rPr>
          <w:rFonts w:ascii="Helvetica" w:hAnsi="Helvetica" w:cs="Helvetica"/>
          <w:b/>
          <w:sz w:val="22"/>
          <w:szCs w:val="22"/>
          <w:lang w:val="en-US"/>
        </w:rPr>
        <w:t xml:space="preserve">As more information </w:t>
      </w:r>
      <w:commentRangeEnd w:id="49"/>
      <w:r w:rsidR="00357686">
        <w:rPr>
          <w:rStyle w:val="CommentReference"/>
        </w:rPr>
        <w:commentReference w:id="49"/>
      </w:r>
      <w:r w:rsidR="003707ED">
        <w:rPr>
          <w:rFonts w:ascii="Helvetica" w:hAnsi="Helvetica" w:cs="Helvetica"/>
          <w:b/>
          <w:sz w:val="22"/>
          <w:szCs w:val="22"/>
          <w:lang w:val="en-US"/>
        </w:rPr>
        <w:t>is gathered across habitats and diverse consumer-resource interactions</w:t>
      </w:r>
      <w:r w:rsidR="00AD6504">
        <w:rPr>
          <w:rFonts w:ascii="Helvetica" w:hAnsi="Helvetica" w:cs="Helvetica"/>
          <w:b/>
          <w:sz w:val="22"/>
          <w:szCs w:val="22"/>
          <w:lang w:val="en-US"/>
        </w:rPr>
        <w:t>,</w:t>
      </w:r>
      <w:r w:rsidR="003707ED">
        <w:rPr>
          <w:rFonts w:ascii="Helvetica" w:hAnsi="Helvetica" w:cs="Helvetica"/>
          <w:b/>
          <w:sz w:val="22"/>
          <w:szCs w:val="22"/>
          <w:lang w:val="en-US"/>
        </w:rPr>
        <w:t xml:space="preserve"> </w:t>
      </w:r>
      <w:r w:rsidR="005A46C6">
        <w:rPr>
          <w:rFonts w:ascii="Helvetica" w:hAnsi="Helvetica" w:cs="Helvetica"/>
          <w:b/>
          <w:sz w:val="22"/>
          <w:szCs w:val="22"/>
          <w:lang w:val="en-US"/>
        </w:rPr>
        <w:t xml:space="preserve">forecasting should eventually move beyond a system-specific approach and towards forecasting diverse systems through </w:t>
      </w:r>
      <w:commentRangeStart w:id="50"/>
      <w:r w:rsidR="005A46C6">
        <w:rPr>
          <w:rFonts w:ascii="Helvetica" w:hAnsi="Helvetica" w:cs="Helvetica"/>
          <w:b/>
          <w:sz w:val="22"/>
          <w:szCs w:val="22"/>
          <w:lang w:val="en-US"/>
        </w:rPr>
        <w:t xml:space="preserve">one model </w:t>
      </w:r>
      <w:commentRangeEnd w:id="50"/>
      <w:r w:rsidR="001A1EAB">
        <w:rPr>
          <w:rStyle w:val="CommentReference"/>
        </w:rPr>
        <w:commentReference w:id="50"/>
      </w:r>
      <w:r w:rsidR="005A46C6">
        <w:rPr>
          <w:rFonts w:ascii="Helvetica" w:hAnsi="Helvetica" w:cs="Helvetica"/>
          <w:b/>
          <w:sz w:val="22"/>
          <w:szCs w:val="22"/>
          <w:lang w:val="en-US"/>
        </w:rPr>
        <w:t xml:space="preserve">based on </w:t>
      </w:r>
      <w:r w:rsidR="00836944">
        <w:rPr>
          <w:rFonts w:ascii="Helvetica" w:hAnsi="Helvetica" w:cs="Helvetica"/>
          <w:b/>
          <w:sz w:val="22"/>
          <w:szCs w:val="22"/>
          <w:lang w:val="en-US"/>
        </w:rPr>
        <w:t xml:space="preserve">our mechanistic understanding. </w:t>
      </w:r>
      <w:r w:rsidR="005A46C6">
        <w:rPr>
          <w:rFonts w:ascii="Helvetica" w:hAnsi="Helvetica" w:cs="Helvetica"/>
          <w:b/>
          <w:sz w:val="22"/>
          <w:szCs w:val="22"/>
          <w:lang w:val="en-US"/>
        </w:rPr>
        <w:t>Such a model would allow r</w:t>
      </w:r>
      <w:r w:rsidR="00B71F03">
        <w:rPr>
          <w:rFonts w:ascii="Helvetica" w:hAnsi="Helvetica" w:cs="Helvetica"/>
          <w:b/>
          <w:sz w:val="22"/>
          <w:szCs w:val="22"/>
          <w:lang w:val="en-US"/>
        </w:rPr>
        <w:t xml:space="preserve">esearchers to measure currently </w:t>
      </w:r>
      <w:r w:rsidR="005A46C6">
        <w:rPr>
          <w:rFonts w:ascii="Helvetica" w:hAnsi="Helvetica" w:cs="Helvetica"/>
          <w:b/>
          <w:sz w:val="22"/>
          <w:szCs w:val="22"/>
          <w:lang w:val="en-US"/>
        </w:rPr>
        <w:t xml:space="preserve">unknown but critical attributes of species, </w:t>
      </w:r>
      <w:r w:rsidR="00836944">
        <w:rPr>
          <w:rFonts w:ascii="Helvetica" w:hAnsi="Helvetica" w:cs="Helvetica"/>
          <w:b/>
          <w:sz w:val="22"/>
          <w:szCs w:val="22"/>
          <w:lang w:val="en-US"/>
        </w:rPr>
        <w:t xml:space="preserve">sites, and </w:t>
      </w:r>
      <w:r w:rsidR="005A46C6">
        <w:rPr>
          <w:rFonts w:ascii="Helvetica" w:hAnsi="Helvetica" w:cs="Helvetica"/>
          <w:b/>
          <w:sz w:val="22"/>
          <w:szCs w:val="22"/>
          <w:lang w:val="en-US"/>
        </w:rPr>
        <w:lastRenderedPageBreak/>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commentRangeStart w:id="51"/>
      <w:r w:rsidR="0025114D">
        <w:rPr>
          <w:rFonts w:ascii="Helvetica" w:hAnsi="Helvetica" w:cs="Helvetica"/>
          <w:b/>
          <w:sz w:val="22"/>
          <w:szCs w:val="22"/>
          <w:lang w:val="en-US"/>
        </w:rPr>
        <w:t xml:space="preserve">Given intrinsic differences between aquatic and terrestrial systems, progress may be accelerated if these systems are considered separately before being combined. </w:t>
      </w:r>
      <w:r w:rsidR="00575D08">
        <w:rPr>
          <w:rFonts w:ascii="Helvetica" w:hAnsi="Helvetica" w:cs="Helvetica"/>
          <w:b/>
          <w:sz w:val="22"/>
          <w:szCs w:val="22"/>
          <w:lang w:val="en-US"/>
        </w:rPr>
        <w:t>Nevertheless</w:t>
      </w:r>
      <w:commentRangeEnd w:id="51"/>
      <w:r w:rsidR="00575D08">
        <w:rPr>
          <w:rStyle w:val="CommentReference"/>
        </w:rPr>
        <w:commentReference w:id="51"/>
      </w:r>
      <w:r w:rsidR="00575D08">
        <w:rPr>
          <w:rFonts w:ascii="Helvetica" w:hAnsi="Helvetica" w:cs="Helvetica"/>
          <w:b/>
          <w:sz w:val="22"/>
          <w:szCs w:val="22"/>
          <w:lang w:val="en-US"/>
        </w:rPr>
        <w:t>, w</w:t>
      </w:r>
      <w:r w:rsidR="005A46C6">
        <w:rPr>
          <w:rFonts w:ascii="Helvetica" w:hAnsi="Helvetica" w:cs="Helvetica"/>
          <w:b/>
          <w:sz w:val="22"/>
          <w:szCs w:val="22"/>
          <w:lang w:val="en-US"/>
        </w:rPr>
        <w:t xml:space="preserve">ithout improved methods – to test multiple mechanisms and define pre-climate change baselines – the goal of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4D9B0B1C"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Johan Ehrlen, Kjell Bolmgren and Steve Travers for interesting discussions. HMK thanks the professor writing retreats offered through the Centre for Academic Leadership at the University of Ottawa for support in writing this manuscript and </w:t>
      </w:r>
      <w:r w:rsidRPr="00AE69BC">
        <w:rPr>
          <w:rFonts w:ascii="Helvetica" w:hAnsi="Helvetica" w:cs="Helvetica"/>
          <w:i/>
          <w:sz w:val="22"/>
          <w:szCs w:val="22"/>
          <w:lang w:val="en-US"/>
        </w:rPr>
        <w:t>Harvard that supported travel to work with EMW</w:t>
      </w:r>
      <w:r w:rsidRPr="00AE69BC">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kern w:val="1"/>
          <w:sz w:val="22"/>
          <w:szCs w:val="22"/>
          <w:lang w:val="en-US"/>
        </w:rPr>
        <w:t>Borer et al. 2005, What determines the strength of a trophic cascade?</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lastRenderedPageBreak/>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7F158DFA" w14:textId="11EC6D0C" w:rsidR="0085487E" w:rsidRPr="00AE69BC" w:rsidRDefault="00000F3D" w:rsidP="00A43C7A">
      <w:pPr>
        <w:pStyle w:val="CommentText"/>
        <w:spacing w:line="480" w:lineRule="auto"/>
        <w:rPr>
          <w:rFonts w:ascii="Helvetica" w:hAnsi="Helvetica"/>
          <w:sz w:val="22"/>
          <w:szCs w:val="22"/>
        </w:rPr>
      </w:pPr>
      <w:r>
        <w:rPr>
          <w:rFonts w:ascii="Helvetica" w:hAnsi="Helvetica"/>
          <w:b/>
          <w:sz w:val="22"/>
          <w:szCs w:val="22"/>
        </w:rPr>
        <w:t>Phenological m</w:t>
      </w:r>
      <w:r w:rsidR="0085487E" w:rsidRPr="00AE69BC">
        <w:rPr>
          <w:rFonts w:ascii="Helvetica" w:hAnsi="Helvetica"/>
          <w:b/>
          <w:sz w:val="22"/>
          <w:szCs w:val="22"/>
        </w:rPr>
        <w:t>ismatch</w:t>
      </w:r>
      <w:r w:rsidR="0085487E" w:rsidRPr="00AE69BC">
        <w:rPr>
          <w:rFonts w:ascii="Helvetica" w:hAnsi="Helvetica"/>
          <w:sz w:val="22"/>
          <w:szCs w:val="22"/>
        </w:rPr>
        <w:t>- between interacting species, not with abiotic environment or intraspecifc, incorporates fitness</w:t>
      </w:r>
    </w:p>
    <w:p w14:paraId="78F4B45E" w14:textId="0ADD0C08" w:rsidR="0085487E" w:rsidRPr="00AE69BC" w:rsidRDefault="00000F3D" w:rsidP="00A43C7A">
      <w:pPr>
        <w:pStyle w:val="CommentText"/>
        <w:spacing w:line="480" w:lineRule="auto"/>
        <w:rPr>
          <w:rFonts w:ascii="Helvetica" w:hAnsi="Helvetica"/>
          <w:b/>
          <w:sz w:val="22"/>
          <w:szCs w:val="22"/>
        </w:rPr>
      </w:pPr>
      <w:r>
        <w:rPr>
          <w:rFonts w:ascii="Helvetica" w:hAnsi="Helvetica"/>
          <w:b/>
          <w:sz w:val="22"/>
          <w:szCs w:val="22"/>
        </w:rPr>
        <w:t>Phenological s</w:t>
      </w:r>
      <w:r w:rsidR="0085487E" w:rsidRPr="00AE69BC">
        <w:rPr>
          <w:rFonts w:ascii="Helvetica" w:hAnsi="Helvetica"/>
          <w:b/>
          <w:sz w:val="22"/>
          <w:szCs w:val="22"/>
        </w:rPr>
        <w:t xml:space="preserve">ynchrony- </w:t>
      </w:r>
      <w:r w:rsidR="0085487E" w:rsidRPr="00AE69BC">
        <w:rPr>
          <w:rFonts w:ascii="Helvetica" w:hAnsi="Helvetica"/>
          <w:sz w:val="22"/>
          <w:szCs w:val="22"/>
        </w:rPr>
        <w:t>does not incorporate fitness</w:t>
      </w:r>
    </w:p>
    <w:p w14:paraId="7218FE06" w14:textId="77777777" w:rsidR="009C199E" w:rsidRDefault="009C199E" w:rsidP="00A43C7A">
      <w:pPr>
        <w:pStyle w:val="CommentText"/>
        <w:spacing w:line="480" w:lineRule="auto"/>
        <w:rPr>
          <w:rFonts w:ascii="Helvetica" w:hAnsi="Helvetica"/>
          <w:b/>
          <w:sz w:val="22"/>
          <w:szCs w:val="22"/>
        </w:rPr>
      </w:pPr>
    </w:p>
    <w:p w14:paraId="5EB8606D" w14:textId="77777777" w:rsidR="0085487E" w:rsidRPr="00AE69BC" w:rsidRDefault="0085487E" w:rsidP="00A43C7A">
      <w:pPr>
        <w:pStyle w:val="CommentText"/>
        <w:spacing w:line="480" w:lineRule="auto"/>
        <w:rPr>
          <w:rFonts w:ascii="Helvetica" w:hAnsi="Helvetica"/>
          <w:sz w:val="22"/>
          <w:szCs w:val="22"/>
        </w:rPr>
      </w:pPr>
      <w:r w:rsidRPr="00AE69BC">
        <w:rPr>
          <w:rFonts w:ascii="Helvetica" w:hAnsi="Helvetica"/>
          <w:b/>
          <w:sz w:val="22"/>
          <w:szCs w:val="22"/>
        </w:rPr>
        <w:t>Asynchrony</w:t>
      </w:r>
      <w:r w:rsidRPr="00AE69BC">
        <w:rPr>
          <w:rFonts w:ascii="Helvetica" w:hAnsi="Helvetica"/>
          <w:sz w:val="22"/>
          <w:szCs w:val="22"/>
        </w:rPr>
        <w:t xml:space="preserve"> (singer and parmesan)</w:t>
      </w:r>
    </w:p>
    <w:p w14:paraId="15592E2E" w14:textId="77777777" w:rsidR="009C199E" w:rsidRDefault="009C199E" w:rsidP="00A43C7A">
      <w:pPr>
        <w:spacing w:line="480" w:lineRule="auto"/>
        <w:rPr>
          <w:rFonts w:ascii="Helvetica" w:hAnsi="Helvetica"/>
          <w:b/>
          <w:sz w:val="22"/>
          <w:szCs w:val="22"/>
        </w:rPr>
      </w:pPr>
    </w:p>
    <w:p w14:paraId="66FED13D" w14:textId="7CB7BD5C" w:rsidR="0085487E" w:rsidRPr="00AE69BC" w:rsidRDefault="0085487E" w:rsidP="00A43C7A">
      <w:pPr>
        <w:spacing w:line="480" w:lineRule="auto"/>
        <w:rPr>
          <w:rFonts w:ascii="Helvetica" w:eastAsia="Times New Roman" w:hAnsi="Helvetica" w:cs="Times New Roman"/>
          <w:sz w:val="22"/>
          <w:szCs w:val="22"/>
        </w:rPr>
      </w:pPr>
      <w:r w:rsidRPr="00AE69BC">
        <w:rPr>
          <w:rFonts w:ascii="Helvetica" w:hAnsi="Helvetica"/>
          <w:b/>
          <w:sz w:val="22"/>
          <w:szCs w:val="22"/>
        </w:rPr>
        <w:t xml:space="preserve">Baseline-  </w:t>
      </w:r>
      <w:r w:rsidRPr="00AE69BC">
        <w:rPr>
          <w:rFonts w:ascii="Helvetica" w:hAnsi="Helvetica"/>
          <w:sz w:val="22"/>
          <w:szCs w:val="22"/>
        </w:rPr>
        <w:t xml:space="preserve">a reference or benchmark to represent the conditions that fully describe functional ecosystems, Historical range of variability= </w:t>
      </w:r>
      <w:r w:rsidRPr="00AE69BC">
        <w:rPr>
          <w:rFonts w:ascii="Helvetica" w:eastAsia="Times New Roman" w:hAnsi="Helvetica" w:cs="Arial"/>
          <w:sz w:val="22"/>
          <w:szCs w:val="22"/>
        </w:rPr>
        <w:t>broad historical envelope of possible ecosystem conditions, such as burned area, vegetation cover type area, or patch size distribution, provides a representative time series of reference conditions; Keane et al. 2009 Forest Ecology and Management; Landres et al. 1999 Ecological Applications</w:t>
      </w:r>
    </w:p>
    <w:p w14:paraId="58ADF317" w14:textId="4C92E0D7" w:rsidR="0085487E" w:rsidRPr="00AE69BC" w:rsidRDefault="009C199E" w:rsidP="00A43C7A">
      <w:pPr>
        <w:pStyle w:val="CommentText"/>
        <w:spacing w:line="480" w:lineRule="auto"/>
        <w:rPr>
          <w:rFonts w:ascii="Helvetica" w:hAnsi="Helvetica"/>
          <w:b/>
          <w:sz w:val="22"/>
          <w:szCs w:val="22"/>
        </w:rPr>
      </w:pPr>
      <w:r>
        <w:rPr>
          <w:rFonts w:ascii="Helvetica" w:hAnsi="Helvetica"/>
          <w:b/>
          <w:sz w:val="22"/>
          <w:szCs w:val="22"/>
        </w:rPr>
        <w:t>S</w:t>
      </w:r>
      <w:r w:rsidR="0085487E" w:rsidRPr="00AE69BC">
        <w:rPr>
          <w:rFonts w:ascii="Helvetica" w:hAnsi="Helvetica"/>
          <w:b/>
          <w:sz w:val="22"/>
          <w:szCs w:val="22"/>
        </w:rPr>
        <w:t>tationarity</w:t>
      </w:r>
    </w:p>
    <w:p w14:paraId="0622101B" w14:textId="77777777" w:rsidR="009C199E" w:rsidRDefault="009C199E" w:rsidP="00A43C7A">
      <w:pPr>
        <w:pStyle w:val="CommentText"/>
        <w:spacing w:line="480" w:lineRule="auto"/>
        <w:rPr>
          <w:rFonts w:ascii="Helvetica" w:hAnsi="Helvetica"/>
          <w:b/>
          <w:sz w:val="22"/>
          <w:szCs w:val="22"/>
        </w:rPr>
      </w:pPr>
    </w:p>
    <w:p w14:paraId="2453A2B5" w14:textId="17327793" w:rsidR="0085487E" w:rsidRPr="00AE69BC" w:rsidRDefault="009C199E" w:rsidP="00A43C7A">
      <w:pPr>
        <w:pStyle w:val="CommentText"/>
        <w:spacing w:line="480" w:lineRule="auto"/>
        <w:rPr>
          <w:rFonts w:ascii="Helvetica" w:hAnsi="Helvetica"/>
          <w:sz w:val="22"/>
          <w:szCs w:val="22"/>
        </w:rPr>
      </w:pPr>
      <w:r>
        <w:rPr>
          <w:rFonts w:ascii="Helvetica" w:hAnsi="Helvetica"/>
          <w:b/>
          <w:sz w:val="22"/>
          <w:szCs w:val="22"/>
        </w:rPr>
        <w:t>M</w:t>
      </w:r>
      <w:r w:rsidR="0085487E" w:rsidRPr="00AE69BC">
        <w:rPr>
          <w:rFonts w:ascii="Helvetica" w:hAnsi="Helvetica"/>
          <w:b/>
          <w:sz w:val="22"/>
          <w:szCs w:val="22"/>
        </w:rPr>
        <w:t>echanism</w:t>
      </w:r>
      <w:r w:rsidR="0085487E" w:rsidRPr="00AE69BC">
        <w:rPr>
          <w:rFonts w:ascii="Helvetica" w:hAnsi="Helvetica"/>
          <w:sz w:val="22"/>
          <w:szCs w:val="22"/>
        </w:rPr>
        <w:t xml:space="preserve"> (ecological pathways to produce the curve)</w:t>
      </w:r>
    </w:p>
    <w:p w14:paraId="3795BC11" w14:textId="603EDF27" w:rsidR="0085487E" w:rsidRPr="00AE69BC" w:rsidRDefault="009C199E" w:rsidP="00A43C7A">
      <w:pPr>
        <w:pStyle w:val="CommentText"/>
        <w:spacing w:line="480" w:lineRule="auto"/>
        <w:rPr>
          <w:rFonts w:ascii="Helvetica" w:hAnsi="Helvetica"/>
          <w:b/>
          <w:sz w:val="22"/>
          <w:szCs w:val="22"/>
        </w:rPr>
      </w:pPr>
      <w:r>
        <w:rPr>
          <w:rFonts w:ascii="Helvetica" w:hAnsi="Helvetica"/>
          <w:b/>
          <w:sz w:val="22"/>
          <w:szCs w:val="22"/>
        </w:rPr>
        <w:t>L</w:t>
      </w:r>
      <w:r w:rsidR="0085487E" w:rsidRPr="00AE69BC">
        <w:rPr>
          <w:rFonts w:ascii="Helvetica" w:hAnsi="Helvetica"/>
          <w:b/>
          <w:sz w:val="22"/>
          <w:szCs w:val="22"/>
        </w:rPr>
        <w:t>ife-history theory</w:t>
      </w:r>
    </w:p>
    <w:p w14:paraId="3083238E" w14:textId="77C4776E" w:rsidR="0085487E" w:rsidRPr="00AE69BC" w:rsidRDefault="009C199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b/>
          <w:sz w:val="22"/>
          <w:szCs w:val="22"/>
        </w:rPr>
        <w:t>F</w:t>
      </w:r>
      <w:r w:rsidR="0085487E" w:rsidRPr="00AE69BC">
        <w:rPr>
          <w:rFonts w:ascii="Helvetica" w:hAnsi="Helvetica"/>
          <w:b/>
          <w:sz w:val="22"/>
          <w:szCs w:val="22"/>
        </w:rPr>
        <w:t>ood web theory</w:t>
      </w: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52"/>
      <w:r w:rsidRPr="00AE69BC">
        <w:rPr>
          <w:rFonts w:ascii="Helvetica" w:hAnsi="Helvetica"/>
          <w:b/>
          <w:sz w:val="22"/>
          <w:szCs w:val="22"/>
        </w:rPr>
        <w:lastRenderedPageBreak/>
        <w:t>Table</w:t>
      </w:r>
      <w:r w:rsidR="006F3E7B" w:rsidRPr="00AE69BC">
        <w:rPr>
          <w:rFonts w:ascii="Helvetica" w:hAnsi="Helvetica"/>
          <w:b/>
          <w:sz w:val="22"/>
          <w:szCs w:val="22"/>
        </w:rPr>
        <w:t>s</w:t>
      </w:r>
      <w:commentRangeEnd w:id="52"/>
      <w:r w:rsidR="00B22D13">
        <w:rPr>
          <w:rStyle w:val="CommentReference"/>
        </w:rPr>
        <w:commentReference w:id="52"/>
      </w:r>
    </w:p>
    <w:p w14:paraId="4C55E57C" w14:textId="791DF1A2" w:rsidR="006E4631" w:rsidRPr="00AE69BC" w:rsidRDefault="006F3E7B" w:rsidP="00A43C7A">
      <w:pPr>
        <w:spacing w:line="480" w:lineRule="auto"/>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lastRenderedPageBreak/>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lastRenderedPageBreak/>
        <w:t>Figures</w:t>
      </w:r>
    </w:p>
    <w:p w14:paraId="6F4C0FF6" w14:textId="7CB8FE9F" w:rsidR="00A87C4C" w:rsidRPr="00AE69BC" w:rsidRDefault="00A87C4C" w:rsidP="00A43C7A">
      <w:pPr>
        <w:spacing w:line="480" w:lineRule="auto"/>
        <w:rPr>
          <w:rFonts w:ascii="Helvetica" w:hAnsi="Helvetica"/>
          <w:sz w:val="22"/>
          <w:szCs w:val="22"/>
        </w:rPr>
      </w:pPr>
      <w:commentRangeStart w:id="53"/>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r w:rsidRPr="00AE69BC">
        <w:rPr>
          <w:rFonts w:ascii="Helvetica" w:hAnsi="Helvetica" w:cs="Helvetica"/>
          <w:sz w:val="22"/>
          <w:szCs w:val="22"/>
          <w:lang w:val="en-US"/>
        </w:rPr>
        <w:t>Stationarity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curve  that max fitness before climate change and (2) the curve is different</w:t>
      </w:r>
      <w:r w:rsidR="00D16D24" w:rsidRPr="00AE69BC">
        <w:rPr>
          <w:rFonts w:ascii="Helvetica" w:hAnsi="Helvetica" w:cs="Helvetica"/>
          <w:sz w:val="22"/>
          <w:szCs w:val="22"/>
          <w:lang w:val="en-US"/>
        </w:rPr>
        <w:t>.</w:t>
      </w:r>
      <w:commentRangeEnd w:id="53"/>
      <w:r w:rsidR="009468FA" w:rsidRPr="00AE69BC">
        <w:rPr>
          <w:rStyle w:val="CommentReference"/>
          <w:rFonts w:ascii="Helvetica" w:hAnsi="Helvetica"/>
          <w:sz w:val="22"/>
          <w:szCs w:val="22"/>
        </w:rPr>
        <w:commentReference w:id="53"/>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Figure 3.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54"/>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54"/>
      <w:r w:rsidR="00BC7062" w:rsidRPr="00AE69BC">
        <w:rPr>
          <w:rStyle w:val="CommentReference"/>
          <w:rFonts w:ascii="Helvetica" w:hAnsi="Helvetica"/>
          <w:sz w:val="22"/>
          <w:szCs w:val="22"/>
        </w:rPr>
        <w:commentReference w:id="54"/>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55"/>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55"/>
      <w:r w:rsidR="00085399" w:rsidRPr="00AE69BC">
        <w:rPr>
          <w:rStyle w:val="CommentReference"/>
          <w:rFonts w:ascii="Helvetica" w:hAnsi="Helvetica"/>
          <w:sz w:val="22"/>
          <w:szCs w:val="22"/>
        </w:rPr>
        <w:commentReference w:id="55"/>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lastRenderedPageBreak/>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great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Nilsson and Kallander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Oecologia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Van Noordwijk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winter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Visser and Holleman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Buse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w:t>
      </w:r>
      <w:r w:rsidR="00C46747" w:rsidRPr="00AE69BC">
        <w:rPr>
          <w:rFonts w:ascii="Helvetica" w:hAnsi="Helvetica" w:cs="Helvetica"/>
          <w:sz w:val="22"/>
          <w:szCs w:val="22"/>
          <w:lang w:val="en-US"/>
        </w:rPr>
        <w:t xml:space="preserve">and Lyytikainen-Saarenmaa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Tikk</w:t>
      </w:r>
      <w:r w:rsidR="00B52EC6" w:rsidRPr="00AE69BC">
        <w:rPr>
          <w:rFonts w:ascii="Helvetica" w:hAnsi="Helvetica" w:cs="Helvetica"/>
          <w:sz w:val="22"/>
          <w:szCs w:val="22"/>
          <w:lang w:val="en-US"/>
        </w:rPr>
        <w:t>anen and Julkunen-Tutto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 Dongen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VanAsch and Visser- data in Figure 2- synchrony- 1996-2005 from netherlands</w:t>
      </w:r>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lastRenderedPageBreak/>
        <w:t xml:space="preserve">Check: </w:t>
      </w:r>
      <w:r w:rsidRPr="00AE69BC">
        <w:rPr>
          <w:rFonts w:ascii="Helvetica" w:eastAsia="Times New Roman" w:hAnsi="Helvetica" w:cs="Times New Roman"/>
          <w:color w:val="333333"/>
          <w:sz w:val="22"/>
          <w:szCs w:val="22"/>
          <w:shd w:val="clear" w:color="auto" w:fill="F7FBFE"/>
        </w:rPr>
        <w:t>Crawley MJ, Akhteruzzaman M (1988) Individual variation in the phenology of oak trees and its consequences for herbivorous insects. Funct Ecol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Check: Salis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lastRenderedPageBreak/>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lastRenderedPageBreak/>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lastRenderedPageBreak/>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lastRenderedPageBreak/>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F3534">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8-12-19T09:20:00Z" w:initials="HK">
    <w:p w14:paraId="651F744D" w14:textId="311D77FB" w:rsidR="00AB405D" w:rsidRDefault="00AB405D">
      <w:pPr>
        <w:pStyle w:val="CommentText"/>
      </w:pPr>
      <w:r>
        <w:rPr>
          <w:rStyle w:val="CommentReference"/>
        </w:rPr>
        <w:annotationRef/>
      </w:r>
      <w:r>
        <w:t>My vote is to get rid of this part of the description. In theory it’s generally applicable but we don’t know that…</w:t>
      </w:r>
    </w:p>
  </w:comment>
  <w:comment w:id="3" w:author="Heather Kharouba" w:date="2018-11-23T15:59:00Z" w:initials="HK">
    <w:p w14:paraId="2EDDDBFE" w14:textId="77777777" w:rsidR="00AB405D" w:rsidRDefault="00AB405D" w:rsidP="009705B6">
      <w:pPr>
        <w:pStyle w:val="CommentText"/>
      </w:pPr>
      <w:r>
        <w:rPr>
          <w:rStyle w:val="CommentReference"/>
        </w:rPr>
        <w:annotationRef/>
      </w:r>
      <w:r>
        <w:t>Only directly referenced in aquatic studies. Terrestrial will reference something by Visser (either Visser et al. 1998 OR), Durant, Miller-Rushing, For exception see Dunn et al. 2011</w:t>
      </w:r>
    </w:p>
  </w:comment>
  <w:comment w:id="5" w:author="Elizabeth Wolkovich" w:date="2018-12-18T16:36:00Z" w:initials="EW">
    <w:p w14:paraId="516AF0BA" w14:textId="2FE3BD33" w:rsidR="00AB405D" w:rsidRDefault="00AB405D">
      <w:pPr>
        <w:pStyle w:val="CommentText"/>
      </w:pPr>
      <w:r>
        <w:rPr>
          <w:rStyle w:val="CommentReference"/>
        </w:rPr>
        <w:annotationRef/>
      </w:r>
      <w:r>
        <w:t>This seems enough of a reference to me; could cut the above sentence about it if you agree.</w:t>
      </w:r>
    </w:p>
    <w:p w14:paraId="3A9864E6" w14:textId="77777777" w:rsidR="00AB405D" w:rsidRDefault="00AB405D">
      <w:pPr>
        <w:pStyle w:val="CommentText"/>
      </w:pPr>
    </w:p>
    <w:p w14:paraId="2E214C1D" w14:textId="2EA23A8E" w:rsidR="00AB405D" w:rsidRDefault="00AB405D">
      <w:pPr>
        <w:pStyle w:val="CommentText"/>
      </w:pPr>
      <w:r w:rsidRPr="00851D2C">
        <w:rPr>
          <w:b/>
        </w:rPr>
        <w:t>HK</w:t>
      </w:r>
      <w:r>
        <w:t>- Not sure what you mean here</w:t>
      </w:r>
    </w:p>
    <w:p w14:paraId="6042726F" w14:textId="77777777" w:rsidR="00AB405D" w:rsidRDefault="00AB405D">
      <w:pPr>
        <w:pStyle w:val="CommentText"/>
      </w:pPr>
    </w:p>
    <w:p w14:paraId="2CB609CC" w14:textId="63DDC11A" w:rsidR="00AB405D" w:rsidRDefault="00AB405D">
      <w:pPr>
        <w:pStyle w:val="CommentText"/>
      </w:pPr>
      <w:r w:rsidRPr="00851D2C">
        <w:rPr>
          <w:b/>
        </w:rPr>
        <w:t>EMW</w:t>
      </w:r>
      <w:r>
        <w:t xml:space="preserve">: Me either … oh dear. </w:t>
      </w:r>
    </w:p>
    <w:p w14:paraId="7F9B8233" w14:textId="77777777" w:rsidR="00AB405D" w:rsidRDefault="00AB405D">
      <w:pPr>
        <w:pStyle w:val="CommentText"/>
      </w:pPr>
    </w:p>
    <w:p w14:paraId="3BAD61AC" w14:textId="5B4811EF" w:rsidR="00AB405D" w:rsidRDefault="00AB405D">
      <w:pPr>
        <w:pStyle w:val="CommentText"/>
      </w:pPr>
      <w:r w:rsidRPr="001D512D">
        <w:rPr>
          <w:b/>
        </w:rPr>
        <w:t>HK</w:t>
      </w:r>
      <w:r>
        <w:t>- I’ll leave here for another round!</w:t>
      </w:r>
    </w:p>
  </w:comment>
  <w:comment w:id="6" w:author="Heather Kharouba" w:date="2018-10-31T14:46:00Z" w:initials="HK">
    <w:p w14:paraId="47598B22" w14:textId="6129CA9A" w:rsidR="00AB405D" w:rsidRDefault="00AB405D">
      <w:pPr>
        <w:pStyle w:val="CommentText"/>
      </w:pPr>
      <w:r>
        <w:rPr>
          <w:rStyle w:val="CommentReference"/>
        </w:rPr>
        <w:annotationRef/>
      </w:r>
      <w:r>
        <w:t>Also look at Table 3 in Dunn et al. 2011</w:t>
      </w:r>
    </w:p>
  </w:comment>
  <w:comment w:id="7" w:author="Heather Kharouba" w:date="2018-10-25T15:17:00Z" w:initials="HK">
    <w:p w14:paraId="514D8436" w14:textId="533D96BB" w:rsidR="00AB405D" w:rsidRDefault="00AB405D">
      <w:pPr>
        <w:pStyle w:val="CommentText"/>
      </w:pPr>
      <w:r>
        <w:rPr>
          <w:rStyle w:val="CommentReference"/>
        </w:rPr>
        <w:annotationRef/>
      </w:r>
      <w:r>
        <w:t>I should look up details again</w:t>
      </w:r>
    </w:p>
  </w:comment>
  <w:comment w:id="10" w:author="Elizabeth Wolkovich" w:date="2018-11-30T13:43:00Z" w:initials="EW">
    <w:p w14:paraId="5723CC1A" w14:textId="4CEA20B5" w:rsidR="00AB405D" w:rsidRDefault="00AB405D">
      <w:pPr>
        <w:pStyle w:val="CommentText"/>
      </w:pPr>
      <w:r>
        <w:rPr>
          <w:rStyle w:val="CommentReference"/>
        </w:rPr>
        <w:annotationRef/>
      </w:r>
      <w:r>
        <w:t xml:space="preserve">I’d cite Cleland 2007 or Menzel 2006 or Root PNAS attribution paper; then an animal one (pikas?) .. or add Chen et al. 2011 on range shifts or Loarie climate velocity – those both have animals. </w:t>
      </w:r>
    </w:p>
  </w:comment>
  <w:comment w:id="11" w:author="Elizabeth Wolkovich" w:date="2018-12-14T23:03:00Z" w:initials="EW">
    <w:p w14:paraId="3278F08A" w14:textId="00C1681B" w:rsidR="00AB405D" w:rsidRDefault="00AB405D">
      <w:pPr>
        <w:pStyle w:val="CommentText"/>
      </w:pPr>
      <w:r>
        <w:rPr>
          <w:rStyle w:val="CommentReference"/>
        </w:rPr>
        <w:annotationRef/>
      </w:r>
      <w:r>
        <w:t>There must be more than this here?</w:t>
      </w:r>
    </w:p>
    <w:p w14:paraId="7534AEC7" w14:textId="77777777" w:rsidR="00AB405D" w:rsidRDefault="00AB405D">
      <w:pPr>
        <w:pStyle w:val="CommentText"/>
      </w:pPr>
    </w:p>
    <w:p w14:paraId="09224718" w14:textId="2B8A090B" w:rsidR="00AB405D" w:rsidRDefault="00AB405D">
      <w:pPr>
        <w:pStyle w:val="CommentText"/>
      </w:pPr>
      <w:r w:rsidRPr="00851D2C">
        <w:rPr>
          <w:b/>
        </w:rPr>
        <w:t>HK</w:t>
      </w:r>
      <w:r>
        <w:t>- Yes, will add</w:t>
      </w:r>
    </w:p>
  </w:comment>
  <w:comment w:id="12" w:author="Heather Kharouba" w:date="2018-12-19T08:42:00Z" w:initials="HK">
    <w:p w14:paraId="5EF7EDE5" w14:textId="765B639B" w:rsidR="00AB405D" w:rsidRDefault="00AB405D">
      <w:pPr>
        <w:pStyle w:val="CommentText"/>
      </w:pPr>
      <w:r>
        <w:rPr>
          <w:rStyle w:val="CommentReference"/>
        </w:rPr>
        <w:annotationRef/>
      </w:r>
      <w:r>
        <w:t>Seems redundant</w:t>
      </w:r>
    </w:p>
  </w:comment>
  <w:comment w:id="13" w:author="Elizabeth Wolkovich" w:date="2018-10-29T11:37:00Z" w:initials="EW">
    <w:p w14:paraId="04B9DDB0" w14:textId="77777777" w:rsidR="00AB405D" w:rsidRDefault="00AB405D" w:rsidP="003C4A76">
      <w:pPr>
        <w:pStyle w:val="CommentText"/>
      </w:pPr>
      <w:r>
        <w:rPr>
          <w:rStyle w:val="CommentReference"/>
        </w:rPr>
        <w:annotationRef/>
      </w:r>
      <w:r>
        <w:t xml:space="preserve">Could cite the Shurin or Gruner meta-analysis papers here. </w:t>
      </w:r>
    </w:p>
  </w:comment>
  <w:comment w:id="15" w:author="Heather Kharouba" w:date="2018-10-29T11:37:00Z" w:initials="HK">
    <w:p w14:paraId="697A4FF9" w14:textId="77777777" w:rsidR="00AB405D" w:rsidRDefault="00AB405D"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14" w:author="Elizabeth Wolkovich" w:date="2018-10-29T11:37:00Z" w:initials="EW">
    <w:p w14:paraId="145AF5A7" w14:textId="77777777" w:rsidR="00AB405D" w:rsidRPr="002F38CE" w:rsidRDefault="00AB405D"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Check studies on algal blooms? I can ask Mary or Kathy if you cannot find any but I think it’s a basic tennet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comment>
  <w:comment w:id="17" w:author="Heather Kharouba" w:date="2018-12-19T08:52:00Z" w:initials="HK">
    <w:p w14:paraId="10C02CBF" w14:textId="587B132D" w:rsidR="00AB405D" w:rsidRDefault="00AB405D">
      <w:pPr>
        <w:pStyle w:val="CommentText"/>
      </w:pPr>
      <w:r>
        <w:rPr>
          <w:rStyle w:val="CommentReference"/>
        </w:rPr>
        <w:annotationRef/>
      </w:r>
      <w:r>
        <w:t>Added this. I think you pointed out in an earlier version, at upper trophic levels, I would imagine fewer differences in generation time</w:t>
      </w:r>
    </w:p>
  </w:comment>
  <w:comment w:id="18" w:author="Heather Kharouba" w:date="2018-12-19T08:58:00Z" w:initials="HK">
    <w:p w14:paraId="2B23EC3E" w14:textId="4B2AFFA4" w:rsidR="00AB405D" w:rsidRDefault="00AB405D">
      <w:pPr>
        <w:pStyle w:val="CommentText"/>
      </w:pPr>
      <w:r>
        <w:rPr>
          <w:rStyle w:val="CommentReference"/>
        </w:rPr>
        <w:annotationRef/>
      </w:r>
      <w:r>
        <w:t>Still redundancy in these 2 paragraphs</w:t>
      </w:r>
    </w:p>
  </w:comment>
  <w:comment w:id="19" w:author="Heather Kharouba" w:date="2018-12-18T16:09:00Z" w:initials="HK">
    <w:p w14:paraId="5FDC6248" w14:textId="51CBC442" w:rsidR="00AB405D" w:rsidRDefault="00AB405D">
      <w:pPr>
        <w:pStyle w:val="CommentText"/>
      </w:pPr>
      <w:r>
        <w:rPr>
          <w:rStyle w:val="CommentReference"/>
        </w:rPr>
        <w:annotationRef/>
      </w:r>
      <w:r>
        <w:t>I’m worried that if we point out much of this continuum is aquatic vs. terrestrial that we’ll be criticized for combining systems we shouldn’t be combining.</w:t>
      </w:r>
    </w:p>
    <w:p w14:paraId="5B6877E0" w14:textId="77777777" w:rsidR="00AB405D" w:rsidRDefault="00AB405D">
      <w:pPr>
        <w:pStyle w:val="CommentText"/>
      </w:pPr>
    </w:p>
    <w:p w14:paraId="2869A08F" w14:textId="7CD4E9B8" w:rsidR="00AB405D" w:rsidRDefault="00AB405D">
      <w:pPr>
        <w:pStyle w:val="CommentText"/>
      </w:pPr>
      <w:r w:rsidRPr="00CE716E">
        <w:rPr>
          <w:b/>
        </w:rPr>
        <w:t>EMW</w:t>
      </w:r>
      <w:r>
        <w:t xml:space="preserve">: I see what you mean. I personally don’t mind it but if we do stick with it perhaps we should be more upfront that this means these studies may need to be considered separately to accelerate progress, then examined across systems. We could easily add this to the end section I imagine. </w:t>
      </w:r>
    </w:p>
    <w:p w14:paraId="518F2D97" w14:textId="77777777" w:rsidR="00AB405D" w:rsidRDefault="00AB405D">
      <w:pPr>
        <w:pStyle w:val="CommentText"/>
      </w:pPr>
    </w:p>
    <w:p w14:paraId="6FC357D9" w14:textId="60F2297F" w:rsidR="00AB405D" w:rsidRDefault="00AB405D">
      <w:pPr>
        <w:pStyle w:val="CommentText"/>
      </w:pPr>
      <w:r>
        <w:t>Or, if you want to cut it – you can just delete this whole first sentence.</w:t>
      </w:r>
    </w:p>
    <w:p w14:paraId="3737C163" w14:textId="77777777" w:rsidR="00AB405D" w:rsidRDefault="00AB405D">
      <w:pPr>
        <w:pStyle w:val="CommentText"/>
      </w:pPr>
    </w:p>
    <w:p w14:paraId="50D54AFD" w14:textId="5BE4203C" w:rsidR="00AB405D" w:rsidRPr="00853ABC" w:rsidRDefault="00AB405D">
      <w:pPr>
        <w:pStyle w:val="CommentText"/>
      </w:pPr>
      <w:r w:rsidRPr="00853ABC">
        <w:rPr>
          <w:b/>
        </w:rPr>
        <w:t>HK</w:t>
      </w:r>
      <w:r>
        <w:rPr>
          <w:b/>
        </w:rPr>
        <w:t xml:space="preserve">- </w:t>
      </w:r>
      <w:r>
        <w:t>I took your suggestion and added this comment in the final paragraph of the paper. Seems like a good observation to make</w:t>
      </w:r>
    </w:p>
  </w:comment>
  <w:comment w:id="20" w:author="Heather Kharouba" w:date="2018-12-14T19:15:00Z" w:initials="HK">
    <w:p w14:paraId="36E796EB" w14:textId="4EF2062E" w:rsidR="00AB405D" w:rsidRDefault="00AB405D">
      <w:pPr>
        <w:pStyle w:val="CommentText"/>
      </w:pPr>
      <w:r>
        <w:rPr>
          <w:rStyle w:val="CommentReference"/>
        </w:rPr>
        <w:annotationRef/>
      </w:r>
      <w:r>
        <w:t>Should we clarify that that’s what we mean earlier?</w:t>
      </w:r>
    </w:p>
    <w:p w14:paraId="34C938B2" w14:textId="77777777" w:rsidR="00AB405D" w:rsidRDefault="00AB405D">
      <w:pPr>
        <w:pStyle w:val="CommentText"/>
      </w:pPr>
    </w:p>
    <w:p w14:paraId="166E0DAA" w14:textId="698AA9A1" w:rsidR="00AB405D" w:rsidRDefault="00AB405D">
      <w:pPr>
        <w:pStyle w:val="CommentText"/>
      </w:pPr>
      <w:r w:rsidRPr="00CE716E">
        <w:rPr>
          <w:b/>
        </w:rPr>
        <w:t>EMW</w:t>
      </w:r>
      <w:r>
        <w:t xml:space="preserve">: Right now it seems fine to me, but I imagine it could not hurt to define it early (as in, after the intro but upon first mention). We may still need reminders of what we mean though … </w:t>
      </w:r>
    </w:p>
  </w:comment>
  <w:comment w:id="21" w:author="Elizabeth Wolkovich" w:date="2018-12-19T09:02:00Z" w:initials="EW">
    <w:p w14:paraId="67BE2072" w14:textId="0B24CB6B" w:rsidR="00AB405D" w:rsidRDefault="00AB405D">
      <w:pPr>
        <w:pStyle w:val="CommentText"/>
        <w:rPr>
          <w:rFonts w:ascii="Helvetica" w:hAnsi="Helvetica" w:cs="Helvetica"/>
          <w:kern w:val="1"/>
          <w:sz w:val="22"/>
          <w:szCs w:val="22"/>
          <w:lang w:val="en-US"/>
        </w:rPr>
      </w:pPr>
      <w:r>
        <w:rPr>
          <w:rStyle w:val="CommentReference"/>
        </w:rPr>
        <w:annotationRef/>
      </w:r>
      <w:r>
        <w:rPr>
          <w:rFonts w:ascii="Helvetica" w:hAnsi="Helvetica" w:cs="Helvetica"/>
          <w:kern w:val="1"/>
          <w:sz w:val="22"/>
          <w:szCs w:val="22"/>
          <w:lang w:val="en-US"/>
        </w:rPr>
        <w:br/>
      </w:r>
      <w:r w:rsidRPr="003863B8">
        <w:rPr>
          <w:rFonts w:ascii="Helvetica" w:hAnsi="Helvetica" w:cs="Helvetica"/>
          <w:b/>
          <w:kern w:val="1"/>
          <w:sz w:val="22"/>
          <w:szCs w:val="22"/>
          <w:lang w:val="en-US"/>
        </w:rPr>
        <w:t>EMW</w:t>
      </w:r>
      <w:r>
        <w:rPr>
          <w:rFonts w:ascii="Helvetica" w:hAnsi="Helvetica" w:cs="Helvetica"/>
          <w:kern w:val="1"/>
          <w:sz w:val="22"/>
          <w:szCs w:val="22"/>
          <w:lang w:val="en-US"/>
        </w:rPr>
        <w:t>: I think it works much better, but would be helpful to have an example of (1) and (2). Right now you just have an example of (2), right?</w:t>
      </w:r>
    </w:p>
    <w:p w14:paraId="56808FDC" w14:textId="77777777" w:rsidR="00AB405D" w:rsidRDefault="00AB405D">
      <w:pPr>
        <w:pStyle w:val="CommentText"/>
        <w:rPr>
          <w:rFonts w:ascii="Helvetica" w:hAnsi="Helvetica" w:cs="Helvetica"/>
          <w:kern w:val="1"/>
          <w:sz w:val="22"/>
          <w:szCs w:val="22"/>
          <w:lang w:val="en-US"/>
        </w:rPr>
      </w:pPr>
    </w:p>
    <w:p w14:paraId="6E857B52" w14:textId="4439FF2D" w:rsidR="00AB405D" w:rsidRPr="00783FBD" w:rsidRDefault="00AB405D">
      <w:pPr>
        <w:pStyle w:val="CommentText"/>
        <w:rPr>
          <w:rFonts w:ascii="Helvetica" w:hAnsi="Helvetica" w:cs="Helvetica"/>
          <w:kern w:val="1"/>
          <w:sz w:val="22"/>
          <w:szCs w:val="22"/>
          <w:lang w:val="en-US"/>
        </w:rPr>
      </w:pPr>
      <w:r w:rsidRPr="00783FBD">
        <w:rPr>
          <w:rFonts w:ascii="Helvetica" w:hAnsi="Helvetica" w:cs="Helvetica"/>
          <w:b/>
          <w:kern w:val="1"/>
          <w:sz w:val="22"/>
          <w:szCs w:val="22"/>
          <w:lang w:val="en-US"/>
        </w:rPr>
        <w:t>HK</w:t>
      </w:r>
      <w:r>
        <w:rPr>
          <w:rFonts w:ascii="Helvetica" w:hAnsi="Helvetica" w:cs="Helvetica"/>
          <w:b/>
          <w:kern w:val="1"/>
          <w:sz w:val="22"/>
          <w:szCs w:val="22"/>
          <w:lang w:val="en-US"/>
        </w:rPr>
        <w:t xml:space="preserve">: </w:t>
      </w:r>
      <w:r>
        <w:rPr>
          <w:rFonts w:ascii="Helvetica" w:hAnsi="Helvetica" w:cs="Helvetica"/>
          <w:kern w:val="1"/>
          <w:sz w:val="22"/>
          <w:szCs w:val="22"/>
          <w:lang w:val="en-US"/>
        </w:rPr>
        <w:t>Added an example but I think hypotheses might be mutually exclusive</w:t>
      </w:r>
    </w:p>
  </w:comment>
  <w:comment w:id="23" w:author="Heather Kharouba" w:date="2018-12-19T09:07:00Z" w:initials="HK">
    <w:p w14:paraId="3B5FDBFA" w14:textId="493D1BE4" w:rsidR="00AB405D" w:rsidRDefault="00AB405D">
      <w:pPr>
        <w:pStyle w:val="CommentText"/>
      </w:pPr>
      <w:r>
        <w:rPr>
          <w:rStyle w:val="CommentReference"/>
        </w:rPr>
        <w:annotationRef/>
      </w:r>
      <w:r>
        <w:t>I added this but it seems too harsh</w:t>
      </w:r>
    </w:p>
  </w:comment>
  <w:comment w:id="24" w:author="Heather Kharouba" w:date="2018-10-31T16:12:00Z" w:initials="HK">
    <w:p w14:paraId="6AC301FA" w14:textId="728C3E37" w:rsidR="00AB405D" w:rsidRDefault="00AB405D">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AB405D" w:rsidRDefault="00AB405D">
      <w:pPr>
        <w:pStyle w:val="CommentText"/>
      </w:pPr>
    </w:p>
    <w:p w14:paraId="5B90F76A" w14:textId="27A53DD1" w:rsidR="00AB405D" w:rsidRDefault="00AB405D">
      <w:pPr>
        <w:pStyle w:val="CommentText"/>
      </w:pPr>
      <w:r>
        <w:t>HMK031 checks 2 time periods</w:t>
      </w:r>
    </w:p>
    <w:p w14:paraId="424F9DE8" w14:textId="0500563F" w:rsidR="00AB405D" w:rsidRDefault="00AB405D">
      <w:pPr>
        <w:pStyle w:val="CommentText"/>
      </w:pPr>
      <w:r>
        <w:t>HMK002- actually looks for distinct states in their time periods- regime shift (1957-1983; 1992-2010)</w:t>
      </w:r>
    </w:p>
    <w:p w14:paraId="2B590561" w14:textId="77777777" w:rsidR="00AB405D" w:rsidRDefault="00AB405D">
      <w:pPr>
        <w:pStyle w:val="CommentText"/>
      </w:pPr>
    </w:p>
    <w:p w14:paraId="54BCA3BC" w14:textId="7A89C87A" w:rsidR="00AB405D" w:rsidRDefault="00AB405D">
      <w:pPr>
        <w:pStyle w:val="CommentText"/>
      </w:pPr>
      <w:r>
        <w:t>Check HMK036</w:t>
      </w:r>
    </w:p>
  </w:comment>
  <w:comment w:id="25" w:author="Heather Kharouba" w:date="2018-12-19T09:20:00Z" w:initials="HK">
    <w:p w14:paraId="1FC5819A" w14:textId="09684CAD" w:rsidR="00AB405D" w:rsidRDefault="00AB405D">
      <w:pPr>
        <w:pStyle w:val="CommentText"/>
      </w:pPr>
      <w:r>
        <w:rPr>
          <w:rStyle w:val="CommentReference"/>
        </w:rPr>
        <w:annotationRef/>
      </w:r>
      <w:r>
        <w:t xml:space="preserve">What would be approximate timelines here that we can include? </w:t>
      </w:r>
    </w:p>
  </w:comment>
  <w:comment w:id="26" w:author="Heather Kharouba" w:date="2018-12-11T16:37:00Z" w:initials="HK">
    <w:p w14:paraId="07591480" w14:textId="1C4B151E" w:rsidR="00AB405D" w:rsidRDefault="00AB405D">
      <w:pPr>
        <w:pStyle w:val="CommentText"/>
      </w:pPr>
      <w:r>
        <w:rPr>
          <w:rStyle w:val="CommentReference"/>
        </w:rPr>
        <w:annotationRef/>
      </w:r>
      <w:r>
        <w:t>Not sure yet if this is a good example</w:t>
      </w:r>
    </w:p>
  </w:comment>
  <w:comment w:id="29" w:author="Heather Kharouba" w:date="2018-12-19T09:19:00Z" w:initials="HK">
    <w:p w14:paraId="0C68EBA2" w14:textId="45A8B946" w:rsidR="00AB405D" w:rsidRDefault="00AB405D"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AB405D" w:rsidRDefault="00AB405D">
      <w:pPr>
        <w:pStyle w:val="CommentText"/>
      </w:pPr>
    </w:p>
  </w:comment>
  <w:comment w:id="30" w:author="Heather Kharouba" w:date="2018-12-19T09:23:00Z" w:initials="HK">
    <w:p w14:paraId="4C693C94" w14:textId="65DA7719" w:rsidR="00AB405D" w:rsidRDefault="00AB405D">
      <w:pPr>
        <w:pStyle w:val="CommentText"/>
      </w:pPr>
      <w:r>
        <w:rPr>
          <w:rStyle w:val="CommentReference"/>
        </w:rPr>
        <w:annotationRef/>
      </w:r>
      <w:r>
        <w:t>Added. Ok?</w:t>
      </w:r>
    </w:p>
  </w:comment>
  <w:comment w:id="35" w:author="Elizabeth Wolkovich" w:date="2018-12-19T09:25:00Z" w:initials="EW">
    <w:p w14:paraId="1331E03F" w14:textId="1AA37383" w:rsidR="00AB405D" w:rsidRDefault="00AB405D">
      <w:pPr>
        <w:pStyle w:val="CommentText"/>
      </w:pPr>
      <w:r>
        <w:rPr>
          <w:rStyle w:val="CommentReference"/>
        </w:rPr>
        <w:annotationRef/>
      </w:r>
      <w:r>
        <w:t xml:space="preserve">This is good but I want more – did they advance the field? Really test the theory? Need to tweak sentence or add another sentence. Also need to transition better and/or contrast better with next sentences and example. </w:t>
      </w:r>
    </w:p>
    <w:p w14:paraId="6C190562" w14:textId="77777777" w:rsidR="00AB405D" w:rsidRDefault="00AB405D">
      <w:pPr>
        <w:pStyle w:val="CommentText"/>
      </w:pPr>
    </w:p>
    <w:p w14:paraId="32C114AD" w14:textId="77777777" w:rsidR="00AB405D" w:rsidRDefault="00AB405D">
      <w:pPr>
        <w:pStyle w:val="CommentText"/>
      </w:pPr>
      <w:r>
        <w:rPr>
          <w:b/>
        </w:rPr>
        <w:t xml:space="preserve">HK- </w:t>
      </w:r>
      <w:r>
        <w:t xml:space="preserve">Attempted to add some more detail and work on transition. </w:t>
      </w:r>
    </w:p>
    <w:p w14:paraId="75A9BEF5" w14:textId="77777777" w:rsidR="00AB405D" w:rsidRDefault="00AB405D">
      <w:pPr>
        <w:pStyle w:val="CommentText"/>
      </w:pPr>
    </w:p>
    <w:p w14:paraId="2F527F82" w14:textId="481695CF" w:rsidR="00AB405D" w:rsidRPr="00322BD2" w:rsidRDefault="00AB405D">
      <w:pPr>
        <w:pStyle w:val="CommentText"/>
      </w:pPr>
      <w:r>
        <w:t>In this section, I find the order of ideas (long-term data&gt; experiments vs. experiments&gt; long-term?) awkward and would happily take suggestions!</w:t>
      </w:r>
    </w:p>
  </w:comment>
  <w:comment w:id="37" w:author="Elizabeth Wolkovich" w:date="2018-12-18T14:00:00Z" w:initials="EW">
    <w:p w14:paraId="3992F086" w14:textId="00D314EC" w:rsidR="00AB405D" w:rsidRDefault="00AB405D">
      <w:pPr>
        <w:pStyle w:val="CommentText"/>
      </w:pPr>
      <w:r>
        <w:rPr>
          <w:rStyle w:val="CommentReference"/>
        </w:rPr>
        <w:annotationRef/>
      </w:r>
      <w:r>
        <w:t xml:space="preserve">This feels tacked on.  Could this plus the ‘collect more equivalent data’ be a new short paragraph? They seem related …. </w:t>
      </w:r>
    </w:p>
    <w:p w14:paraId="0ECC08D4" w14:textId="77777777" w:rsidR="00AB405D" w:rsidRDefault="00AB405D">
      <w:pPr>
        <w:pStyle w:val="CommentText"/>
      </w:pPr>
    </w:p>
    <w:p w14:paraId="4B62D2D1" w14:textId="6107D823" w:rsidR="00AB405D" w:rsidRPr="00652D46" w:rsidRDefault="00AB405D">
      <w:pPr>
        <w:pStyle w:val="CommentText"/>
      </w:pPr>
      <w:r>
        <w:rPr>
          <w:b/>
        </w:rPr>
        <w:t>HK</w:t>
      </w:r>
      <w:r>
        <w:t>- After the edits this round, my vote is to cut both …</w:t>
      </w:r>
    </w:p>
  </w:comment>
  <w:comment w:id="41" w:author="Elizabeth Wolkovich" w:date="2018-12-18T14:23:00Z" w:initials="EW">
    <w:p w14:paraId="5BC1CBEA" w14:textId="3923E994" w:rsidR="00AB405D" w:rsidRDefault="00AB405D">
      <w:pPr>
        <w:pStyle w:val="CommentText"/>
      </w:pPr>
      <w:r>
        <w:rPr>
          <w:rStyle w:val="CommentReference"/>
        </w:rPr>
        <w:annotationRef/>
      </w:r>
      <w:r>
        <w:t xml:space="preserve">Then what? I would spell this out for the reader (two sentences). </w:t>
      </w:r>
    </w:p>
    <w:p w14:paraId="4FA60B93" w14:textId="77777777" w:rsidR="00AB405D" w:rsidRDefault="00AB405D">
      <w:pPr>
        <w:pStyle w:val="CommentText"/>
      </w:pPr>
    </w:p>
    <w:p w14:paraId="5DEBB0F4" w14:textId="42E569EF" w:rsidR="00AB405D" w:rsidRDefault="00AB405D">
      <w:pPr>
        <w:pStyle w:val="CommentText"/>
      </w:pPr>
      <w:r>
        <w:t>HK- great suggestion!</w:t>
      </w:r>
    </w:p>
  </w:comment>
  <w:comment w:id="43" w:author="Heather Kharouba" w:date="2018-12-18T14:54:00Z" w:initials="HK">
    <w:p w14:paraId="76928E0B" w14:textId="76C87F3F" w:rsidR="00AB405D" w:rsidRDefault="00AB405D">
      <w:pPr>
        <w:pStyle w:val="CommentText"/>
      </w:pPr>
      <w:r>
        <w:rPr>
          <w:rStyle w:val="CommentReference"/>
        </w:rPr>
        <w:annotationRef/>
      </w:r>
      <w:r>
        <w:t>Suggestions for an example? I feel like you may have had something in mind.</w:t>
      </w:r>
    </w:p>
  </w:comment>
  <w:comment w:id="44" w:author="Heather Kharouba" w:date="2018-12-19T12:37:00Z" w:initials="HK">
    <w:p w14:paraId="20851796" w14:textId="292A7E47" w:rsidR="00AB405D" w:rsidRDefault="00AB405D">
      <w:pPr>
        <w:pStyle w:val="CommentText"/>
      </w:pPr>
      <w:r>
        <w:rPr>
          <w:rStyle w:val="CommentReference"/>
        </w:rPr>
        <w:annotationRef/>
      </w:r>
      <w:r>
        <w:t xml:space="preserve">Great changes to the section! I cut most of </w:t>
      </w:r>
      <w:r w:rsidR="00590533">
        <w:t>what I had because of overlap OR</w:t>
      </w:r>
      <w:r>
        <w:t xml:space="preserve"> tried to incorporate it into your text</w:t>
      </w:r>
    </w:p>
  </w:comment>
  <w:comment w:id="45" w:author="Heather Kharouba" w:date="2018-12-19T12:33:00Z" w:initials="HK">
    <w:p w14:paraId="107A7F7F" w14:textId="7F3E4416" w:rsidR="00AB405D" w:rsidRDefault="00AB405D">
      <w:pPr>
        <w:pStyle w:val="CommentText"/>
      </w:pPr>
      <w:r>
        <w:rPr>
          <w:rStyle w:val="CommentReference"/>
        </w:rPr>
        <w:annotationRef/>
      </w:r>
      <w:r>
        <w:t>Ok if just synchrony and not mismatch?</w:t>
      </w:r>
    </w:p>
  </w:comment>
  <w:comment w:id="46" w:author="Elizabeth Wolkovich" w:date="2018-12-19T12:33:00Z" w:initials="EW">
    <w:p w14:paraId="1D3663D7" w14:textId="24738686" w:rsidR="00AB405D" w:rsidRDefault="00AB405D">
      <w:pPr>
        <w:pStyle w:val="CommentText"/>
      </w:pPr>
      <w:ins w:id="47" w:author="Elizabeth Wolkovich" w:date="2018-12-14T22:46:00Z">
        <w:r>
          <w:rPr>
            <w:rStyle w:val="CommentReference"/>
          </w:rPr>
          <w:annotationRef/>
        </w:r>
      </w:ins>
      <w:r>
        <w:t xml:space="preserve">If there are any systems doing forecasting for synchrony that are decent you could close with a sentence about those here. </w:t>
      </w:r>
    </w:p>
    <w:p w14:paraId="346EE7E0" w14:textId="77777777" w:rsidR="00AB405D" w:rsidRDefault="00AB405D">
      <w:pPr>
        <w:pStyle w:val="CommentText"/>
      </w:pPr>
    </w:p>
    <w:p w14:paraId="2091C464" w14:textId="1F3F57AE" w:rsidR="00AB405D" w:rsidRDefault="00AB405D">
      <w:pPr>
        <w:pStyle w:val="CommentText"/>
      </w:pPr>
      <w:r w:rsidRPr="006B4249">
        <w:rPr>
          <w:b/>
        </w:rPr>
        <w:t>HK</w:t>
      </w:r>
      <w:r>
        <w:t>- None that I know about…</w:t>
      </w:r>
    </w:p>
  </w:comment>
  <w:comment w:id="49" w:author="Heather Kharouba" w:date="2018-12-18T15:20:00Z" w:initials="HK">
    <w:p w14:paraId="2EFE7642" w14:textId="1AF01947" w:rsidR="00AB405D" w:rsidRDefault="00AB405D">
      <w:pPr>
        <w:pStyle w:val="CommentText"/>
      </w:pPr>
      <w:r>
        <w:rPr>
          <w:rStyle w:val="CommentReference"/>
        </w:rPr>
        <w:annotationRef/>
      </w:r>
      <w:r>
        <w:t>Is the bolded font is on purpose?</w:t>
      </w:r>
    </w:p>
  </w:comment>
  <w:comment w:id="50" w:author="Heather Kharouba" w:date="2018-12-18T15:11:00Z" w:initials="HK">
    <w:p w14:paraId="665DBA40" w14:textId="564AA3C6" w:rsidR="00AB405D" w:rsidRDefault="00AB405D">
      <w:pPr>
        <w:pStyle w:val="CommentText"/>
      </w:pPr>
      <w:r>
        <w:rPr>
          <w:rStyle w:val="CommentReference"/>
        </w:rPr>
        <w:annotationRef/>
      </w:r>
      <w:r>
        <w:t>What do you mean by ‘one model’?</w:t>
      </w:r>
    </w:p>
  </w:comment>
  <w:comment w:id="51" w:author="Heather Kharouba" w:date="2018-12-18T16:12:00Z" w:initials="HK">
    <w:p w14:paraId="5A67870B" w14:textId="5E8B55B2" w:rsidR="00AB405D" w:rsidRDefault="00AB405D">
      <w:pPr>
        <w:pStyle w:val="CommentText"/>
      </w:pPr>
      <w:r>
        <w:rPr>
          <w:rStyle w:val="CommentReference"/>
        </w:rPr>
        <w:annotationRef/>
      </w:r>
      <w:r>
        <w:t>Added comment about aquatic vs. terrestrial</w:t>
      </w:r>
    </w:p>
  </w:comment>
  <w:comment w:id="52" w:author="Heather Kharouba" w:date="2018-11-16T16:42:00Z" w:initials="HK">
    <w:p w14:paraId="0AD17738" w14:textId="67AB8565" w:rsidR="00AB405D" w:rsidRDefault="00AB405D">
      <w:pPr>
        <w:pStyle w:val="CommentText"/>
      </w:pPr>
      <w:r>
        <w:rPr>
          <w:rStyle w:val="CommentReference"/>
        </w:rPr>
        <w:annotationRef/>
      </w:r>
      <w:r>
        <w:t>All numbers need to be verified</w:t>
      </w:r>
    </w:p>
  </w:comment>
  <w:comment w:id="53" w:author="Heather Kharouba" w:date="2018-10-15T13:46:00Z" w:initials="HK">
    <w:p w14:paraId="11A332AB" w14:textId="4A5754CC" w:rsidR="00AB405D" w:rsidRDefault="00AB405D">
      <w:pPr>
        <w:pStyle w:val="CommentText"/>
      </w:pPr>
      <w:r>
        <w:rPr>
          <w:rStyle w:val="CommentReference"/>
        </w:rPr>
        <w:annotationRef/>
      </w:r>
      <w:r>
        <w:t>x-axis needs to be consistent- either relative timing or mismatch</w:t>
      </w:r>
    </w:p>
  </w:comment>
  <w:comment w:id="54" w:author="Heather Kharouba" w:date="2018-10-15T16:15:00Z" w:initials="HK">
    <w:p w14:paraId="307EAA53" w14:textId="497D32EA" w:rsidR="00AB405D" w:rsidRDefault="00AB405D">
      <w:pPr>
        <w:pStyle w:val="CommentText"/>
      </w:pPr>
      <w:r>
        <w:rPr>
          <w:rStyle w:val="CommentReference"/>
        </w:rPr>
        <w:annotationRef/>
      </w:r>
      <w:r>
        <w:t>Add lines of best fit from Figure 3 in the paper</w:t>
      </w:r>
    </w:p>
  </w:comment>
  <w:comment w:id="55" w:author="Heather Kharouba" w:date="2018-10-15T16:26:00Z" w:initials="HK">
    <w:p w14:paraId="540568EF" w14:textId="27BE93DD" w:rsidR="00AB405D" w:rsidRDefault="00AB405D">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AB405D" w:rsidRDefault="00AB405D" w:rsidP="009E2783">
      <w:r>
        <w:separator/>
      </w:r>
    </w:p>
  </w:endnote>
  <w:endnote w:type="continuationSeparator" w:id="0">
    <w:p w14:paraId="10CB757A" w14:textId="77777777" w:rsidR="00AB405D" w:rsidRDefault="00AB405D"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AB405D" w:rsidRDefault="00AB405D"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AB405D" w:rsidRDefault="00AB40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AB405D" w:rsidRDefault="00AB405D"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07E9">
      <w:rPr>
        <w:rStyle w:val="PageNumber"/>
        <w:noProof/>
      </w:rPr>
      <w:t>1</w:t>
    </w:r>
    <w:r>
      <w:rPr>
        <w:rStyle w:val="PageNumber"/>
      </w:rPr>
      <w:fldChar w:fldCharType="end"/>
    </w:r>
  </w:p>
  <w:p w14:paraId="6D639CA1" w14:textId="77777777" w:rsidR="00AB405D" w:rsidRDefault="00AB40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AB405D" w:rsidRDefault="00AB405D" w:rsidP="009E2783">
      <w:r>
        <w:separator/>
      </w:r>
    </w:p>
  </w:footnote>
  <w:footnote w:type="continuationSeparator" w:id="0">
    <w:p w14:paraId="7217F036" w14:textId="77777777" w:rsidR="00AB405D" w:rsidRDefault="00AB405D"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CB0"/>
    <w:rsid w:val="0003665A"/>
    <w:rsid w:val="00040FCB"/>
    <w:rsid w:val="00042A8C"/>
    <w:rsid w:val="00043794"/>
    <w:rsid w:val="0005107A"/>
    <w:rsid w:val="00053731"/>
    <w:rsid w:val="00055122"/>
    <w:rsid w:val="0005544C"/>
    <w:rsid w:val="000561BB"/>
    <w:rsid w:val="00057778"/>
    <w:rsid w:val="00057B98"/>
    <w:rsid w:val="000601A6"/>
    <w:rsid w:val="00060C06"/>
    <w:rsid w:val="00060E37"/>
    <w:rsid w:val="00062A86"/>
    <w:rsid w:val="00064986"/>
    <w:rsid w:val="00065F04"/>
    <w:rsid w:val="00070936"/>
    <w:rsid w:val="00070B18"/>
    <w:rsid w:val="0007134C"/>
    <w:rsid w:val="0007263E"/>
    <w:rsid w:val="0007289B"/>
    <w:rsid w:val="00074AF4"/>
    <w:rsid w:val="00074E66"/>
    <w:rsid w:val="00076154"/>
    <w:rsid w:val="00080BEF"/>
    <w:rsid w:val="00081C00"/>
    <w:rsid w:val="000826DF"/>
    <w:rsid w:val="00082AC5"/>
    <w:rsid w:val="00085399"/>
    <w:rsid w:val="00085D46"/>
    <w:rsid w:val="00086AF5"/>
    <w:rsid w:val="00086DE8"/>
    <w:rsid w:val="00090BD2"/>
    <w:rsid w:val="00091405"/>
    <w:rsid w:val="00092446"/>
    <w:rsid w:val="00092D00"/>
    <w:rsid w:val="00097822"/>
    <w:rsid w:val="000A0AC5"/>
    <w:rsid w:val="000A5C98"/>
    <w:rsid w:val="000A79DB"/>
    <w:rsid w:val="000B0AB3"/>
    <w:rsid w:val="000B0B71"/>
    <w:rsid w:val="000B1C95"/>
    <w:rsid w:val="000B2B70"/>
    <w:rsid w:val="000B3E16"/>
    <w:rsid w:val="000B5258"/>
    <w:rsid w:val="000B56CB"/>
    <w:rsid w:val="000B6B28"/>
    <w:rsid w:val="000C0D0A"/>
    <w:rsid w:val="000C198A"/>
    <w:rsid w:val="000C3AA4"/>
    <w:rsid w:val="000C478C"/>
    <w:rsid w:val="000C52E7"/>
    <w:rsid w:val="000C5FB0"/>
    <w:rsid w:val="000D162E"/>
    <w:rsid w:val="000D18FA"/>
    <w:rsid w:val="000D1DB5"/>
    <w:rsid w:val="000D2E6B"/>
    <w:rsid w:val="000D440D"/>
    <w:rsid w:val="000D4CDA"/>
    <w:rsid w:val="000D531D"/>
    <w:rsid w:val="000E2548"/>
    <w:rsid w:val="000E2F60"/>
    <w:rsid w:val="000F4C15"/>
    <w:rsid w:val="000F5C69"/>
    <w:rsid w:val="000F6335"/>
    <w:rsid w:val="000F794E"/>
    <w:rsid w:val="000F7A0C"/>
    <w:rsid w:val="000F7B2C"/>
    <w:rsid w:val="001012C3"/>
    <w:rsid w:val="0010354C"/>
    <w:rsid w:val="001041B1"/>
    <w:rsid w:val="00105350"/>
    <w:rsid w:val="0010541E"/>
    <w:rsid w:val="00105B85"/>
    <w:rsid w:val="001061F7"/>
    <w:rsid w:val="00106313"/>
    <w:rsid w:val="0011188E"/>
    <w:rsid w:val="00112302"/>
    <w:rsid w:val="001154C1"/>
    <w:rsid w:val="00115AE1"/>
    <w:rsid w:val="00121364"/>
    <w:rsid w:val="00121617"/>
    <w:rsid w:val="00122826"/>
    <w:rsid w:val="00122845"/>
    <w:rsid w:val="00124B81"/>
    <w:rsid w:val="001253A8"/>
    <w:rsid w:val="00125659"/>
    <w:rsid w:val="00127E83"/>
    <w:rsid w:val="00132E01"/>
    <w:rsid w:val="00134753"/>
    <w:rsid w:val="00134D24"/>
    <w:rsid w:val="00135B5F"/>
    <w:rsid w:val="00135C6A"/>
    <w:rsid w:val="001373E9"/>
    <w:rsid w:val="00142D9A"/>
    <w:rsid w:val="00143830"/>
    <w:rsid w:val="00144EC6"/>
    <w:rsid w:val="00145140"/>
    <w:rsid w:val="00147A18"/>
    <w:rsid w:val="00150AB3"/>
    <w:rsid w:val="00151563"/>
    <w:rsid w:val="001546F7"/>
    <w:rsid w:val="00154BBA"/>
    <w:rsid w:val="0015514A"/>
    <w:rsid w:val="00155889"/>
    <w:rsid w:val="0015763A"/>
    <w:rsid w:val="0016012A"/>
    <w:rsid w:val="00163167"/>
    <w:rsid w:val="00170BE3"/>
    <w:rsid w:val="001728EF"/>
    <w:rsid w:val="001736E5"/>
    <w:rsid w:val="001764C2"/>
    <w:rsid w:val="00176AD6"/>
    <w:rsid w:val="00177210"/>
    <w:rsid w:val="00180528"/>
    <w:rsid w:val="00180B94"/>
    <w:rsid w:val="00180DB2"/>
    <w:rsid w:val="001813EB"/>
    <w:rsid w:val="00181977"/>
    <w:rsid w:val="00185CA3"/>
    <w:rsid w:val="00185FAB"/>
    <w:rsid w:val="001862ED"/>
    <w:rsid w:val="001925FC"/>
    <w:rsid w:val="001968E1"/>
    <w:rsid w:val="001A16F4"/>
    <w:rsid w:val="001A1EAB"/>
    <w:rsid w:val="001A2A0E"/>
    <w:rsid w:val="001A52C2"/>
    <w:rsid w:val="001A5B42"/>
    <w:rsid w:val="001A6CCA"/>
    <w:rsid w:val="001B0F95"/>
    <w:rsid w:val="001B2A3D"/>
    <w:rsid w:val="001B4FA7"/>
    <w:rsid w:val="001B7FED"/>
    <w:rsid w:val="001C18F8"/>
    <w:rsid w:val="001C37CD"/>
    <w:rsid w:val="001C3927"/>
    <w:rsid w:val="001C46BE"/>
    <w:rsid w:val="001C5B08"/>
    <w:rsid w:val="001C5DB0"/>
    <w:rsid w:val="001C6E21"/>
    <w:rsid w:val="001C7666"/>
    <w:rsid w:val="001D060C"/>
    <w:rsid w:val="001D2CCE"/>
    <w:rsid w:val="001D434E"/>
    <w:rsid w:val="001D49AF"/>
    <w:rsid w:val="001D512D"/>
    <w:rsid w:val="001D52BB"/>
    <w:rsid w:val="001D5F21"/>
    <w:rsid w:val="001D663B"/>
    <w:rsid w:val="001D710D"/>
    <w:rsid w:val="001E258C"/>
    <w:rsid w:val="001E4111"/>
    <w:rsid w:val="001E411F"/>
    <w:rsid w:val="001E5301"/>
    <w:rsid w:val="001E53F8"/>
    <w:rsid w:val="001F00A4"/>
    <w:rsid w:val="001F117F"/>
    <w:rsid w:val="001F1B5B"/>
    <w:rsid w:val="001F290A"/>
    <w:rsid w:val="001F2A87"/>
    <w:rsid w:val="001F32C7"/>
    <w:rsid w:val="001F354F"/>
    <w:rsid w:val="001F3DE4"/>
    <w:rsid w:val="001F572B"/>
    <w:rsid w:val="001F698F"/>
    <w:rsid w:val="001F7104"/>
    <w:rsid w:val="002031F6"/>
    <w:rsid w:val="0020474F"/>
    <w:rsid w:val="002053F4"/>
    <w:rsid w:val="00207821"/>
    <w:rsid w:val="00210EC5"/>
    <w:rsid w:val="002121C3"/>
    <w:rsid w:val="002126AB"/>
    <w:rsid w:val="00212D54"/>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DD3"/>
    <w:rsid w:val="00245DEF"/>
    <w:rsid w:val="00247C46"/>
    <w:rsid w:val="0025102F"/>
    <w:rsid w:val="0025114D"/>
    <w:rsid w:val="00251B0E"/>
    <w:rsid w:val="0025230E"/>
    <w:rsid w:val="00254B05"/>
    <w:rsid w:val="00254B4D"/>
    <w:rsid w:val="002551CD"/>
    <w:rsid w:val="00256382"/>
    <w:rsid w:val="00256533"/>
    <w:rsid w:val="00257AED"/>
    <w:rsid w:val="00257F88"/>
    <w:rsid w:val="002633C4"/>
    <w:rsid w:val="0026435D"/>
    <w:rsid w:val="00264B25"/>
    <w:rsid w:val="002663D4"/>
    <w:rsid w:val="002702C8"/>
    <w:rsid w:val="00271E4D"/>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4F7C"/>
    <w:rsid w:val="00295AF3"/>
    <w:rsid w:val="00295E12"/>
    <w:rsid w:val="00296E32"/>
    <w:rsid w:val="002A22D1"/>
    <w:rsid w:val="002A2D6A"/>
    <w:rsid w:val="002A3490"/>
    <w:rsid w:val="002A38E7"/>
    <w:rsid w:val="002A7014"/>
    <w:rsid w:val="002A7717"/>
    <w:rsid w:val="002A7DB1"/>
    <w:rsid w:val="002B0A1A"/>
    <w:rsid w:val="002B15F7"/>
    <w:rsid w:val="002B1912"/>
    <w:rsid w:val="002B276D"/>
    <w:rsid w:val="002B2D61"/>
    <w:rsid w:val="002B3034"/>
    <w:rsid w:val="002B4442"/>
    <w:rsid w:val="002B5922"/>
    <w:rsid w:val="002B5947"/>
    <w:rsid w:val="002C1A47"/>
    <w:rsid w:val="002C4016"/>
    <w:rsid w:val="002C5C3D"/>
    <w:rsid w:val="002C638D"/>
    <w:rsid w:val="002C7464"/>
    <w:rsid w:val="002C761A"/>
    <w:rsid w:val="002D0475"/>
    <w:rsid w:val="002D06C6"/>
    <w:rsid w:val="002D24A4"/>
    <w:rsid w:val="002D5FB0"/>
    <w:rsid w:val="002D656F"/>
    <w:rsid w:val="002D6F35"/>
    <w:rsid w:val="002D76D9"/>
    <w:rsid w:val="002D7AAE"/>
    <w:rsid w:val="002E382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61AB"/>
    <w:rsid w:val="003074D3"/>
    <w:rsid w:val="003130E4"/>
    <w:rsid w:val="0031416E"/>
    <w:rsid w:val="003164D7"/>
    <w:rsid w:val="00316942"/>
    <w:rsid w:val="003169C4"/>
    <w:rsid w:val="0032023F"/>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4D90"/>
    <w:rsid w:val="00375C27"/>
    <w:rsid w:val="003765C1"/>
    <w:rsid w:val="003828A4"/>
    <w:rsid w:val="00384642"/>
    <w:rsid w:val="0038484F"/>
    <w:rsid w:val="003848FE"/>
    <w:rsid w:val="00384F97"/>
    <w:rsid w:val="003863B8"/>
    <w:rsid w:val="003875B1"/>
    <w:rsid w:val="00387836"/>
    <w:rsid w:val="00390576"/>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3796"/>
    <w:rsid w:val="003C4A76"/>
    <w:rsid w:val="003C4A82"/>
    <w:rsid w:val="003C5DD7"/>
    <w:rsid w:val="003D0029"/>
    <w:rsid w:val="003D22C4"/>
    <w:rsid w:val="003D466A"/>
    <w:rsid w:val="003D68DE"/>
    <w:rsid w:val="003E008B"/>
    <w:rsid w:val="003E2D27"/>
    <w:rsid w:val="003E3396"/>
    <w:rsid w:val="003E3C5B"/>
    <w:rsid w:val="003E6093"/>
    <w:rsid w:val="003F0415"/>
    <w:rsid w:val="003F429B"/>
    <w:rsid w:val="003F43DB"/>
    <w:rsid w:val="003F6CFF"/>
    <w:rsid w:val="00400628"/>
    <w:rsid w:val="00400707"/>
    <w:rsid w:val="00400C45"/>
    <w:rsid w:val="00401BBA"/>
    <w:rsid w:val="004023E3"/>
    <w:rsid w:val="004040AC"/>
    <w:rsid w:val="00404F39"/>
    <w:rsid w:val="004053EF"/>
    <w:rsid w:val="00405D50"/>
    <w:rsid w:val="00411222"/>
    <w:rsid w:val="004123B4"/>
    <w:rsid w:val="00412FFB"/>
    <w:rsid w:val="00413579"/>
    <w:rsid w:val="00417DC0"/>
    <w:rsid w:val="00422103"/>
    <w:rsid w:val="00422A5E"/>
    <w:rsid w:val="004246D6"/>
    <w:rsid w:val="004249C0"/>
    <w:rsid w:val="0042564D"/>
    <w:rsid w:val="004257D6"/>
    <w:rsid w:val="00425C0D"/>
    <w:rsid w:val="004264EA"/>
    <w:rsid w:val="0042796D"/>
    <w:rsid w:val="00431538"/>
    <w:rsid w:val="004326E0"/>
    <w:rsid w:val="00432C41"/>
    <w:rsid w:val="004330DE"/>
    <w:rsid w:val="00433A71"/>
    <w:rsid w:val="004342E2"/>
    <w:rsid w:val="00436436"/>
    <w:rsid w:val="0044028C"/>
    <w:rsid w:val="00440629"/>
    <w:rsid w:val="00440D2B"/>
    <w:rsid w:val="00440D76"/>
    <w:rsid w:val="004430B5"/>
    <w:rsid w:val="00444F34"/>
    <w:rsid w:val="00446BD4"/>
    <w:rsid w:val="00447910"/>
    <w:rsid w:val="00447B30"/>
    <w:rsid w:val="00450D2A"/>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37B4"/>
    <w:rsid w:val="00483A6C"/>
    <w:rsid w:val="0048748A"/>
    <w:rsid w:val="00490865"/>
    <w:rsid w:val="004909AD"/>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C063A"/>
    <w:rsid w:val="004D117C"/>
    <w:rsid w:val="004D174D"/>
    <w:rsid w:val="004D2598"/>
    <w:rsid w:val="004D3E82"/>
    <w:rsid w:val="004D47E8"/>
    <w:rsid w:val="004D4D86"/>
    <w:rsid w:val="004D4E2B"/>
    <w:rsid w:val="004D75FD"/>
    <w:rsid w:val="004E1684"/>
    <w:rsid w:val="004E18C6"/>
    <w:rsid w:val="004E22B6"/>
    <w:rsid w:val="004E272C"/>
    <w:rsid w:val="004E274A"/>
    <w:rsid w:val="004E382D"/>
    <w:rsid w:val="004E387C"/>
    <w:rsid w:val="004E4327"/>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306B"/>
    <w:rsid w:val="00523990"/>
    <w:rsid w:val="005239D8"/>
    <w:rsid w:val="0052479C"/>
    <w:rsid w:val="00524D13"/>
    <w:rsid w:val="00525456"/>
    <w:rsid w:val="00527C79"/>
    <w:rsid w:val="00530E01"/>
    <w:rsid w:val="00531C8C"/>
    <w:rsid w:val="005325BB"/>
    <w:rsid w:val="00532E0E"/>
    <w:rsid w:val="00534A8A"/>
    <w:rsid w:val="00535DA6"/>
    <w:rsid w:val="005369DE"/>
    <w:rsid w:val="00536A39"/>
    <w:rsid w:val="00536EF3"/>
    <w:rsid w:val="00537304"/>
    <w:rsid w:val="005413A2"/>
    <w:rsid w:val="00541DF8"/>
    <w:rsid w:val="005425A6"/>
    <w:rsid w:val="0054267F"/>
    <w:rsid w:val="005428BA"/>
    <w:rsid w:val="00542DA2"/>
    <w:rsid w:val="00544C62"/>
    <w:rsid w:val="0054541A"/>
    <w:rsid w:val="00545467"/>
    <w:rsid w:val="00545EA9"/>
    <w:rsid w:val="00550DCB"/>
    <w:rsid w:val="0055171D"/>
    <w:rsid w:val="00552787"/>
    <w:rsid w:val="00552C91"/>
    <w:rsid w:val="0055341A"/>
    <w:rsid w:val="00554399"/>
    <w:rsid w:val="005558A2"/>
    <w:rsid w:val="00555A94"/>
    <w:rsid w:val="0055619B"/>
    <w:rsid w:val="00560823"/>
    <w:rsid w:val="00561882"/>
    <w:rsid w:val="00562C3A"/>
    <w:rsid w:val="005645C7"/>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3619"/>
    <w:rsid w:val="005B4507"/>
    <w:rsid w:val="005B4921"/>
    <w:rsid w:val="005B4CB3"/>
    <w:rsid w:val="005B597E"/>
    <w:rsid w:val="005B67A1"/>
    <w:rsid w:val="005C16C3"/>
    <w:rsid w:val="005C3EBB"/>
    <w:rsid w:val="005D08E7"/>
    <w:rsid w:val="005D094D"/>
    <w:rsid w:val="005D1F31"/>
    <w:rsid w:val="005D2EC5"/>
    <w:rsid w:val="005D320A"/>
    <w:rsid w:val="005D4948"/>
    <w:rsid w:val="005D754C"/>
    <w:rsid w:val="005E132B"/>
    <w:rsid w:val="005E2006"/>
    <w:rsid w:val="005E3CAE"/>
    <w:rsid w:val="005E4761"/>
    <w:rsid w:val="005E57DB"/>
    <w:rsid w:val="005E64DD"/>
    <w:rsid w:val="005F07E9"/>
    <w:rsid w:val="005F0971"/>
    <w:rsid w:val="005F1516"/>
    <w:rsid w:val="005F1660"/>
    <w:rsid w:val="005F244C"/>
    <w:rsid w:val="005F323E"/>
    <w:rsid w:val="005F5D54"/>
    <w:rsid w:val="0060058C"/>
    <w:rsid w:val="00602D2D"/>
    <w:rsid w:val="00603B55"/>
    <w:rsid w:val="00603C93"/>
    <w:rsid w:val="00604442"/>
    <w:rsid w:val="00604576"/>
    <w:rsid w:val="00606A17"/>
    <w:rsid w:val="0061059D"/>
    <w:rsid w:val="00610AD7"/>
    <w:rsid w:val="00610E04"/>
    <w:rsid w:val="00611992"/>
    <w:rsid w:val="00612454"/>
    <w:rsid w:val="0061390C"/>
    <w:rsid w:val="0061419E"/>
    <w:rsid w:val="00614ECB"/>
    <w:rsid w:val="006207EE"/>
    <w:rsid w:val="00625367"/>
    <w:rsid w:val="00625E2E"/>
    <w:rsid w:val="00634184"/>
    <w:rsid w:val="0063504E"/>
    <w:rsid w:val="00635598"/>
    <w:rsid w:val="006379AF"/>
    <w:rsid w:val="00640FB5"/>
    <w:rsid w:val="00642A83"/>
    <w:rsid w:val="00642FFD"/>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5E8"/>
    <w:rsid w:val="00671C81"/>
    <w:rsid w:val="006759C1"/>
    <w:rsid w:val="00676016"/>
    <w:rsid w:val="00680139"/>
    <w:rsid w:val="00681D62"/>
    <w:rsid w:val="00683134"/>
    <w:rsid w:val="00684212"/>
    <w:rsid w:val="00685E1F"/>
    <w:rsid w:val="00687053"/>
    <w:rsid w:val="006900DD"/>
    <w:rsid w:val="0069398B"/>
    <w:rsid w:val="00693FDF"/>
    <w:rsid w:val="00694F59"/>
    <w:rsid w:val="0069663E"/>
    <w:rsid w:val="006A19CA"/>
    <w:rsid w:val="006A2ACC"/>
    <w:rsid w:val="006A2DEE"/>
    <w:rsid w:val="006A340E"/>
    <w:rsid w:val="006A4184"/>
    <w:rsid w:val="006A43CF"/>
    <w:rsid w:val="006A717B"/>
    <w:rsid w:val="006B1B0F"/>
    <w:rsid w:val="006B4035"/>
    <w:rsid w:val="006B406F"/>
    <w:rsid w:val="006B4249"/>
    <w:rsid w:val="006B5991"/>
    <w:rsid w:val="006B5E82"/>
    <w:rsid w:val="006C02CE"/>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BC7"/>
    <w:rsid w:val="006E2D69"/>
    <w:rsid w:val="006E3A94"/>
    <w:rsid w:val="006E4238"/>
    <w:rsid w:val="006E4631"/>
    <w:rsid w:val="006E4B61"/>
    <w:rsid w:val="006E60AD"/>
    <w:rsid w:val="006F388E"/>
    <w:rsid w:val="006F3E7B"/>
    <w:rsid w:val="006F49DD"/>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50CC"/>
    <w:rsid w:val="00735738"/>
    <w:rsid w:val="00736E94"/>
    <w:rsid w:val="00736E9A"/>
    <w:rsid w:val="00740F6A"/>
    <w:rsid w:val="00741F2C"/>
    <w:rsid w:val="00743495"/>
    <w:rsid w:val="00746007"/>
    <w:rsid w:val="00746DA7"/>
    <w:rsid w:val="00750752"/>
    <w:rsid w:val="00753D7D"/>
    <w:rsid w:val="007566C0"/>
    <w:rsid w:val="00757172"/>
    <w:rsid w:val="00757FF2"/>
    <w:rsid w:val="0076017C"/>
    <w:rsid w:val="0076026C"/>
    <w:rsid w:val="00760CCB"/>
    <w:rsid w:val="00767F0B"/>
    <w:rsid w:val="00770AE7"/>
    <w:rsid w:val="00770BC0"/>
    <w:rsid w:val="00770FE7"/>
    <w:rsid w:val="00771674"/>
    <w:rsid w:val="00771EEC"/>
    <w:rsid w:val="00774F73"/>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660"/>
    <w:rsid w:val="007A030B"/>
    <w:rsid w:val="007A08BC"/>
    <w:rsid w:val="007A10D0"/>
    <w:rsid w:val="007A2227"/>
    <w:rsid w:val="007A3CAF"/>
    <w:rsid w:val="007A4131"/>
    <w:rsid w:val="007A5B05"/>
    <w:rsid w:val="007B00E4"/>
    <w:rsid w:val="007B0105"/>
    <w:rsid w:val="007B28FE"/>
    <w:rsid w:val="007B363F"/>
    <w:rsid w:val="007B4B23"/>
    <w:rsid w:val="007B5814"/>
    <w:rsid w:val="007C06AC"/>
    <w:rsid w:val="007C1071"/>
    <w:rsid w:val="007C2FFF"/>
    <w:rsid w:val="007C43E5"/>
    <w:rsid w:val="007C4E7A"/>
    <w:rsid w:val="007C5E78"/>
    <w:rsid w:val="007C76B3"/>
    <w:rsid w:val="007C78EF"/>
    <w:rsid w:val="007D23DD"/>
    <w:rsid w:val="007D2E91"/>
    <w:rsid w:val="007D3036"/>
    <w:rsid w:val="007D3441"/>
    <w:rsid w:val="007D3C47"/>
    <w:rsid w:val="007D7527"/>
    <w:rsid w:val="007D7F96"/>
    <w:rsid w:val="007E0876"/>
    <w:rsid w:val="007E2678"/>
    <w:rsid w:val="007E267D"/>
    <w:rsid w:val="007E360C"/>
    <w:rsid w:val="007E51C0"/>
    <w:rsid w:val="007E72F8"/>
    <w:rsid w:val="007E7BBC"/>
    <w:rsid w:val="007F0C47"/>
    <w:rsid w:val="007F17B7"/>
    <w:rsid w:val="007F3186"/>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4311"/>
    <w:rsid w:val="00825E4B"/>
    <w:rsid w:val="00826209"/>
    <w:rsid w:val="008264F7"/>
    <w:rsid w:val="00826824"/>
    <w:rsid w:val="00826D5A"/>
    <w:rsid w:val="008313BD"/>
    <w:rsid w:val="00831417"/>
    <w:rsid w:val="0083177E"/>
    <w:rsid w:val="0083261A"/>
    <w:rsid w:val="008344E1"/>
    <w:rsid w:val="00834F6A"/>
    <w:rsid w:val="00835093"/>
    <w:rsid w:val="008350FE"/>
    <w:rsid w:val="00835EFB"/>
    <w:rsid w:val="008367FB"/>
    <w:rsid w:val="00836944"/>
    <w:rsid w:val="00836BA5"/>
    <w:rsid w:val="00836C62"/>
    <w:rsid w:val="00836DE0"/>
    <w:rsid w:val="00842F19"/>
    <w:rsid w:val="008461B9"/>
    <w:rsid w:val="00846618"/>
    <w:rsid w:val="00851A01"/>
    <w:rsid w:val="00851D2C"/>
    <w:rsid w:val="00853ABC"/>
    <w:rsid w:val="0085487E"/>
    <w:rsid w:val="00856251"/>
    <w:rsid w:val="008606AB"/>
    <w:rsid w:val="008637EF"/>
    <w:rsid w:val="00864129"/>
    <w:rsid w:val="0086484B"/>
    <w:rsid w:val="008663BB"/>
    <w:rsid w:val="00871D34"/>
    <w:rsid w:val="0088372A"/>
    <w:rsid w:val="008849BF"/>
    <w:rsid w:val="00885C63"/>
    <w:rsid w:val="00887F42"/>
    <w:rsid w:val="00890D2B"/>
    <w:rsid w:val="00890F63"/>
    <w:rsid w:val="008917D9"/>
    <w:rsid w:val="00891DE0"/>
    <w:rsid w:val="00894063"/>
    <w:rsid w:val="008A0DDA"/>
    <w:rsid w:val="008A103B"/>
    <w:rsid w:val="008A2C36"/>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66BB"/>
    <w:rsid w:val="008E1D95"/>
    <w:rsid w:val="008E232C"/>
    <w:rsid w:val="008E55EC"/>
    <w:rsid w:val="008E5AAD"/>
    <w:rsid w:val="008F1DA7"/>
    <w:rsid w:val="008F272A"/>
    <w:rsid w:val="008F3A64"/>
    <w:rsid w:val="008F6433"/>
    <w:rsid w:val="00901194"/>
    <w:rsid w:val="0090202B"/>
    <w:rsid w:val="0090315D"/>
    <w:rsid w:val="00903E75"/>
    <w:rsid w:val="00904150"/>
    <w:rsid w:val="0090689B"/>
    <w:rsid w:val="009072F9"/>
    <w:rsid w:val="009159C5"/>
    <w:rsid w:val="00916358"/>
    <w:rsid w:val="00916C17"/>
    <w:rsid w:val="00916D06"/>
    <w:rsid w:val="009172C8"/>
    <w:rsid w:val="0092252E"/>
    <w:rsid w:val="00924F09"/>
    <w:rsid w:val="0092537B"/>
    <w:rsid w:val="00925540"/>
    <w:rsid w:val="009255BB"/>
    <w:rsid w:val="009310FD"/>
    <w:rsid w:val="009311F1"/>
    <w:rsid w:val="009318F8"/>
    <w:rsid w:val="00931DEE"/>
    <w:rsid w:val="00934588"/>
    <w:rsid w:val="00935420"/>
    <w:rsid w:val="00936209"/>
    <w:rsid w:val="009364D3"/>
    <w:rsid w:val="00936DE4"/>
    <w:rsid w:val="00941AE2"/>
    <w:rsid w:val="009436AA"/>
    <w:rsid w:val="0094460A"/>
    <w:rsid w:val="0094548A"/>
    <w:rsid w:val="00945825"/>
    <w:rsid w:val="0094664D"/>
    <w:rsid w:val="009468FA"/>
    <w:rsid w:val="00950C5F"/>
    <w:rsid w:val="00951D2C"/>
    <w:rsid w:val="00954FC8"/>
    <w:rsid w:val="009557B0"/>
    <w:rsid w:val="00955BBA"/>
    <w:rsid w:val="00956373"/>
    <w:rsid w:val="009605C6"/>
    <w:rsid w:val="00962FA4"/>
    <w:rsid w:val="00964572"/>
    <w:rsid w:val="009705B6"/>
    <w:rsid w:val="00971532"/>
    <w:rsid w:val="0097216C"/>
    <w:rsid w:val="00972920"/>
    <w:rsid w:val="00973990"/>
    <w:rsid w:val="00983A37"/>
    <w:rsid w:val="00983E73"/>
    <w:rsid w:val="0098407A"/>
    <w:rsid w:val="009840B6"/>
    <w:rsid w:val="0098503E"/>
    <w:rsid w:val="009866DC"/>
    <w:rsid w:val="00986E6B"/>
    <w:rsid w:val="0099079C"/>
    <w:rsid w:val="00990FA5"/>
    <w:rsid w:val="009915B7"/>
    <w:rsid w:val="00993DBA"/>
    <w:rsid w:val="00997B05"/>
    <w:rsid w:val="009A0053"/>
    <w:rsid w:val="009A01B4"/>
    <w:rsid w:val="009A0C8E"/>
    <w:rsid w:val="009A0D92"/>
    <w:rsid w:val="009A1991"/>
    <w:rsid w:val="009A2F04"/>
    <w:rsid w:val="009A4533"/>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2057"/>
    <w:rsid w:val="009F2C0E"/>
    <w:rsid w:val="009F2DAC"/>
    <w:rsid w:val="009F530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3350"/>
    <w:rsid w:val="00A24C76"/>
    <w:rsid w:val="00A25380"/>
    <w:rsid w:val="00A25461"/>
    <w:rsid w:val="00A271EC"/>
    <w:rsid w:val="00A30B8C"/>
    <w:rsid w:val="00A314D6"/>
    <w:rsid w:val="00A32535"/>
    <w:rsid w:val="00A33852"/>
    <w:rsid w:val="00A3590D"/>
    <w:rsid w:val="00A41D76"/>
    <w:rsid w:val="00A43C7A"/>
    <w:rsid w:val="00A43CBD"/>
    <w:rsid w:val="00A45198"/>
    <w:rsid w:val="00A45716"/>
    <w:rsid w:val="00A45EB6"/>
    <w:rsid w:val="00A45FEE"/>
    <w:rsid w:val="00A47EA6"/>
    <w:rsid w:val="00A53593"/>
    <w:rsid w:val="00A56340"/>
    <w:rsid w:val="00A56C5B"/>
    <w:rsid w:val="00A61C3C"/>
    <w:rsid w:val="00A62C5E"/>
    <w:rsid w:val="00A63255"/>
    <w:rsid w:val="00A634A4"/>
    <w:rsid w:val="00A6631F"/>
    <w:rsid w:val="00A70B50"/>
    <w:rsid w:val="00A72CD3"/>
    <w:rsid w:val="00A733A6"/>
    <w:rsid w:val="00A75DF8"/>
    <w:rsid w:val="00A75EF6"/>
    <w:rsid w:val="00A76B43"/>
    <w:rsid w:val="00A80DF7"/>
    <w:rsid w:val="00A85595"/>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42F3"/>
    <w:rsid w:val="00AA4984"/>
    <w:rsid w:val="00AA5A18"/>
    <w:rsid w:val="00AA5C96"/>
    <w:rsid w:val="00AA7AF5"/>
    <w:rsid w:val="00AB01E7"/>
    <w:rsid w:val="00AB1623"/>
    <w:rsid w:val="00AB1E2D"/>
    <w:rsid w:val="00AB2298"/>
    <w:rsid w:val="00AB253B"/>
    <w:rsid w:val="00AB405D"/>
    <w:rsid w:val="00AB5F05"/>
    <w:rsid w:val="00AB6ABB"/>
    <w:rsid w:val="00AC6F8B"/>
    <w:rsid w:val="00AC7B6E"/>
    <w:rsid w:val="00AD0FA6"/>
    <w:rsid w:val="00AD1846"/>
    <w:rsid w:val="00AD5116"/>
    <w:rsid w:val="00AD6252"/>
    <w:rsid w:val="00AD62DA"/>
    <w:rsid w:val="00AD6504"/>
    <w:rsid w:val="00AD7B3C"/>
    <w:rsid w:val="00AE022B"/>
    <w:rsid w:val="00AE0773"/>
    <w:rsid w:val="00AE0B71"/>
    <w:rsid w:val="00AE1B0A"/>
    <w:rsid w:val="00AE2B92"/>
    <w:rsid w:val="00AE31D2"/>
    <w:rsid w:val="00AE4253"/>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107DB"/>
    <w:rsid w:val="00B12283"/>
    <w:rsid w:val="00B1234B"/>
    <w:rsid w:val="00B1671D"/>
    <w:rsid w:val="00B171E2"/>
    <w:rsid w:val="00B17522"/>
    <w:rsid w:val="00B22D13"/>
    <w:rsid w:val="00B24ACF"/>
    <w:rsid w:val="00B274BF"/>
    <w:rsid w:val="00B279A2"/>
    <w:rsid w:val="00B306D8"/>
    <w:rsid w:val="00B31A9E"/>
    <w:rsid w:val="00B31FA6"/>
    <w:rsid w:val="00B3272A"/>
    <w:rsid w:val="00B359E6"/>
    <w:rsid w:val="00B37B4D"/>
    <w:rsid w:val="00B37F97"/>
    <w:rsid w:val="00B40D8A"/>
    <w:rsid w:val="00B43309"/>
    <w:rsid w:val="00B43D05"/>
    <w:rsid w:val="00B44071"/>
    <w:rsid w:val="00B44080"/>
    <w:rsid w:val="00B44C0E"/>
    <w:rsid w:val="00B514B7"/>
    <w:rsid w:val="00B52EC6"/>
    <w:rsid w:val="00B55377"/>
    <w:rsid w:val="00B5563F"/>
    <w:rsid w:val="00B5682D"/>
    <w:rsid w:val="00B61D51"/>
    <w:rsid w:val="00B67514"/>
    <w:rsid w:val="00B708C7"/>
    <w:rsid w:val="00B70B78"/>
    <w:rsid w:val="00B70E5A"/>
    <w:rsid w:val="00B7192C"/>
    <w:rsid w:val="00B71F03"/>
    <w:rsid w:val="00B7437C"/>
    <w:rsid w:val="00B75350"/>
    <w:rsid w:val="00B77CC6"/>
    <w:rsid w:val="00B82087"/>
    <w:rsid w:val="00B83E1B"/>
    <w:rsid w:val="00B8602A"/>
    <w:rsid w:val="00B86797"/>
    <w:rsid w:val="00B958F9"/>
    <w:rsid w:val="00B96F00"/>
    <w:rsid w:val="00BA0ECA"/>
    <w:rsid w:val="00BA2952"/>
    <w:rsid w:val="00BA4A15"/>
    <w:rsid w:val="00BA5D03"/>
    <w:rsid w:val="00BA773B"/>
    <w:rsid w:val="00BB2D09"/>
    <w:rsid w:val="00BB523F"/>
    <w:rsid w:val="00BB78E3"/>
    <w:rsid w:val="00BC06CD"/>
    <w:rsid w:val="00BC0A2D"/>
    <w:rsid w:val="00BC1C23"/>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7027"/>
    <w:rsid w:val="00BE7155"/>
    <w:rsid w:val="00BE7341"/>
    <w:rsid w:val="00BF081D"/>
    <w:rsid w:val="00BF0AA9"/>
    <w:rsid w:val="00BF29D0"/>
    <w:rsid w:val="00BF2BB1"/>
    <w:rsid w:val="00BF4441"/>
    <w:rsid w:val="00BF6AF7"/>
    <w:rsid w:val="00C02E33"/>
    <w:rsid w:val="00C06280"/>
    <w:rsid w:val="00C0695D"/>
    <w:rsid w:val="00C0743B"/>
    <w:rsid w:val="00C07592"/>
    <w:rsid w:val="00C106ED"/>
    <w:rsid w:val="00C13A78"/>
    <w:rsid w:val="00C15B48"/>
    <w:rsid w:val="00C16C71"/>
    <w:rsid w:val="00C174A4"/>
    <w:rsid w:val="00C2073B"/>
    <w:rsid w:val="00C214D5"/>
    <w:rsid w:val="00C21D70"/>
    <w:rsid w:val="00C23DC3"/>
    <w:rsid w:val="00C24220"/>
    <w:rsid w:val="00C24311"/>
    <w:rsid w:val="00C2573E"/>
    <w:rsid w:val="00C25F00"/>
    <w:rsid w:val="00C265FD"/>
    <w:rsid w:val="00C26DF2"/>
    <w:rsid w:val="00C3051A"/>
    <w:rsid w:val="00C3188E"/>
    <w:rsid w:val="00C32B28"/>
    <w:rsid w:val="00C351DD"/>
    <w:rsid w:val="00C359B7"/>
    <w:rsid w:val="00C36568"/>
    <w:rsid w:val="00C372CE"/>
    <w:rsid w:val="00C4323A"/>
    <w:rsid w:val="00C434CF"/>
    <w:rsid w:val="00C43BEF"/>
    <w:rsid w:val="00C44037"/>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7C0E"/>
    <w:rsid w:val="00C82ACB"/>
    <w:rsid w:val="00C8306B"/>
    <w:rsid w:val="00C84EE1"/>
    <w:rsid w:val="00C85200"/>
    <w:rsid w:val="00C93061"/>
    <w:rsid w:val="00C945FF"/>
    <w:rsid w:val="00C94F8D"/>
    <w:rsid w:val="00C97953"/>
    <w:rsid w:val="00CA01E0"/>
    <w:rsid w:val="00CA050B"/>
    <w:rsid w:val="00CA0DAE"/>
    <w:rsid w:val="00CA3FE7"/>
    <w:rsid w:val="00CA4599"/>
    <w:rsid w:val="00CA5F8C"/>
    <w:rsid w:val="00CA687D"/>
    <w:rsid w:val="00CB0412"/>
    <w:rsid w:val="00CB05B8"/>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305B"/>
    <w:rsid w:val="00CE4139"/>
    <w:rsid w:val="00CE6142"/>
    <w:rsid w:val="00CE716E"/>
    <w:rsid w:val="00CE741D"/>
    <w:rsid w:val="00CE7788"/>
    <w:rsid w:val="00CE7C79"/>
    <w:rsid w:val="00CF052E"/>
    <w:rsid w:val="00CF1249"/>
    <w:rsid w:val="00CF2F04"/>
    <w:rsid w:val="00CF3DD5"/>
    <w:rsid w:val="00CF64D9"/>
    <w:rsid w:val="00CF6FE9"/>
    <w:rsid w:val="00CF7136"/>
    <w:rsid w:val="00CF72FF"/>
    <w:rsid w:val="00D00AD1"/>
    <w:rsid w:val="00D011A1"/>
    <w:rsid w:val="00D018CA"/>
    <w:rsid w:val="00D02F8A"/>
    <w:rsid w:val="00D06188"/>
    <w:rsid w:val="00D12F6F"/>
    <w:rsid w:val="00D13239"/>
    <w:rsid w:val="00D13C79"/>
    <w:rsid w:val="00D148A6"/>
    <w:rsid w:val="00D16D24"/>
    <w:rsid w:val="00D17E6F"/>
    <w:rsid w:val="00D20008"/>
    <w:rsid w:val="00D2030E"/>
    <w:rsid w:val="00D203A8"/>
    <w:rsid w:val="00D2139C"/>
    <w:rsid w:val="00D2175E"/>
    <w:rsid w:val="00D2238B"/>
    <w:rsid w:val="00D23C1D"/>
    <w:rsid w:val="00D24276"/>
    <w:rsid w:val="00D256EC"/>
    <w:rsid w:val="00D26B81"/>
    <w:rsid w:val="00D27D9F"/>
    <w:rsid w:val="00D30247"/>
    <w:rsid w:val="00D30A45"/>
    <w:rsid w:val="00D31086"/>
    <w:rsid w:val="00D320E0"/>
    <w:rsid w:val="00D3266E"/>
    <w:rsid w:val="00D32BC3"/>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80B9C"/>
    <w:rsid w:val="00D80D37"/>
    <w:rsid w:val="00D856C3"/>
    <w:rsid w:val="00D85ACC"/>
    <w:rsid w:val="00D91E2A"/>
    <w:rsid w:val="00D9652C"/>
    <w:rsid w:val="00DA225A"/>
    <w:rsid w:val="00DA22E2"/>
    <w:rsid w:val="00DA2762"/>
    <w:rsid w:val="00DA4708"/>
    <w:rsid w:val="00DA50E5"/>
    <w:rsid w:val="00DA55A2"/>
    <w:rsid w:val="00DA5701"/>
    <w:rsid w:val="00DA6679"/>
    <w:rsid w:val="00DA6CC6"/>
    <w:rsid w:val="00DA7D12"/>
    <w:rsid w:val="00DA7D22"/>
    <w:rsid w:val="00DB05F7"/>
    <w:rsid w:val="00DB0BFB"/>
    <w:rsid w:val="00DB3E1D"/>
    <w:rsid w:val="00DC0781"/>
    <w:rsid w:val="00DC1855"/>
    <w:rsid w:val="00DC1E4F"/>
    <w:rsid w:val="00DC3CE2"/>
    <w:rsid w:val="00DC3D13"/>
    <w:rsid w:val="00DC5496"/>
    <w:rsid w:val="00DC689B"/>
    <w:rsid w:val="00DC7889"/>
    <w:rsid w:val="00DD0B93"/>
    <w:rsid w:val="00DD170C"/>
    <w:rsid w:val="00DD18A1"/>
    <w:rsid w:val="00DD51B5"/>
    <w:rsid w:val="00DD66B6"/>
    <w:rsid w:val="00DD7C95"/>
    <w:rsid w:val="00DE1A60"/>
    <w:rsid w:val="00DE1ACE"/>
    <w:rsid w:val="00DE295B"/>
    <w:rsid w:val="00DE2C77"/>
    <w:rsid w:val="00DE49AF"/>
    <w:rsid w:val="00DE5430"/>
    <w:rsid w:val="00DE555E"/>
    <w:rsid w:val="00DE569D"/>
    <w:rsid w:val="00DE5EB7"/>
    <w:rsid w:val="00DF177E"/>
    <w:rsid w:val="00DF20DC"/>
    <w:rsid w:val="00DF37D0"/>
    <w:rsid w:val="00DF3DFD"/>
    <w:rsid w:val="00DF5858"/>
    <w:rsid w:val="00DF76EE"/>
    <w:rsid w:val="00E009D8"/>
    <w:rsid w:val="00E00F34"/>
    <w:rsid w:val="00E01FC0"/>
    <w:rsid w:val="00E04357"/>
    <w:rsid w:val="00E06452"/>
    <w:rsid w:val="00E06B21"/>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2CF5"/>
    <w:rsid w:val="00E454EE"/>
    <w:rsid w:val="00E5235B"/>
    <w:rsid w:val="00E54FD3"/>
    <w:rsid w:val="00E55C42"/>
    <w:rsid w:val="00E60CE8"/>
    <w:rsid w:val="00E60CFC"/>
    <w:rsid w:val="00E6157A"/>
    <w:rsid w:val="00E616D2"/>
    <w:rsid w:val="00E626E0"/>
    <w:rsid w:val="00E62C30"/>
    <w:rsid w:val="00E63BBC"/>
    <w:rsid w:val="00E65712"/>
    <w:rsid w:val="00E676CE"/>
    <w:rsid w:val="00E67D74"/>
    <w:rsid w:val="00E71513"/>
    <w:rsid w:val="00E730A2"/>
    <w:rsid w:val="00E737F6"/>
    <w:rsid w:val="00E752F1"/>
    <w:rsid w:val="00E775D1"/>
    <w:rsid w:val="00E80231"/>
    <w:rsid w:val="00E828C4"/>
    <w:rsid w:val="00E839EE"/>
    <w:rsid w:val="00E8425A"/>
    <w:rsid w:val="00E844B0"/>
    <w:rsid w:val="00E84E04"/>
    <w:rsid w:val="00E84E69"/>
    <w:rsid w:val="00E85BB5"/>
    <w:rsid w:val="00E85D8C"/>
    <w:rsid w:val="00E86487"/>
    <w:rsid w:val="00E90E6F"/>
    <w:rsid w:val="00E911AC"/>
    <w:rsid w:val="00E92677"/>
    <w:rsid w:val="00E949E0"/>
    <w:rsid w:val="00E95CEE"/>
    <w:rsid w:val="00E96E2D"/>
    <w:rsid w:val="00EA008A"/>
    <w:rsid w:val="00EA0877"/>
    <w:rsid w:val="00EA091D"/>
    <w:rsid w:val="00EA343B"/>
    <w:rsid w:val="00EB1167"/>
    <w:rsid w:val="00EB1BE9"/>
    <w:rsid w:val="00EB2D2C"/>
    <w:rsid w:val="00EB49C3"/>
    <w:rsid w:val="00EB5171"/>
    <w:rsid w:val="00EC1039"/>
    <w:rsid w:val="00EC19CD"/>
    <w:rsid w:val="00EC3CD5"/>
    <w:rsid w:val="00EC3EBE"/>
    <w:rsid w:val="00EC4C94"/>
    <w:rsid w:val="00EC6172"/>
    <w:rsid w:val="00EC622B"/>
    <w:rsid w:val="00EC697A"/>
    <w:rsid w:val="00EC73C0"/>
    <w:rsid w:val="00EC76BB"/>
    <w:rsid w:val="00EC76F1"/>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472A"/>
    <w:rsid w:val="00EE59E6"/>
    <w:rsid w:val="00EE5B7C"/>
    <w:rsid w:val="00EE6ED5"/>
    <w:rsid w:val="00EF1902"/>
    <w:rsid w:val="00EF2EDF"/>
    <w:rsid w:val="00EF4480"/>
    <w:rsid w:val="00EF717E"/>
    <w:rsid w:val="00F02313"/>
    <w:rsid w:val="00F024DC"/>
    <w:rsid w:val="00F03A84"/>
    <w:rsid w:val="00F058F5"/>
    <w:rsid w:val="00F07450"/>
    <w:rsid w:val="00F07A16"/>
    <w:rsid w:val="00F112C0"/>
    <w:rsid w:val="00F14B97"/>
    <w:rsid w:val="00F15336"/>
    <w:rsid w:val="00F16AE2"/>
    <w:rsid w:val="00F2175B"/>
    <w:rsid w:val="00F21EB9"/>
    <w:rsid w:val="00F22504"/>
    <w:rsid w:val="00F232AD"/>
    <w:rsid w:val="00F25674"/>
    <w:rsid w:val="00F25C2C"/>
    <w:rsid w:val="00F25F93"/>
    <w:rsid w:val="00F3521C"/>
    <w:rsid w:val="00F35D1B"/>
    <w:rsid w:val="00F36153"/>
    <w:rsid w:val="00F40E6F"/>
    <w:rsid w:val="00F4231C"/>
    <w:rsid w:val="00F4293D"/>
    <w:rsid w:val="00F431D8"/>
    <w:rsid w:val="00F437BD"/>
    <w:rsid w:val="00F43BFB"/>
    <w:rsid w:val="00F43F64"/>
    <w:rsid w:val="00F445DF"/>
    <w:rsid w:val="00F44A4D"/>
    <w:rsid w:val="00F45167"/>
    <w:rsid w:val="00F4654C"/>
    <w:rsid w:val="00F46556"/>
    <w:rsid w:val="00F47FF4"/>
    <w:rsid w:val="00F502F8"/>
    <w:rsid w:val="00F5091C"/>
    <w:rsid w:val="00F52C61"/>
    <w:rsid w:val="00F53A00"/>
    <w:rsid w:val="00F53C73"/>
    <w:rsid w:val="00F57C02"/>
    <w:rsid w:val="00F607A0"/>
    <w:rsid w:val="00F61352"/>
    <w:rsid w:val="00F62161"/>
    <w:rsid w:val="00F62212"/>
    <w:rsid w:val="00F63D8A"/>
    <w:rsid w:val="00F64DA0"/>
    <w:rsid w:val="00F654BC"/>
    <w:rsid w:val="00F655D7"/>
    <w:rsid w:val="00F66ADA"/>
    <w:rsid w:val="00F6761C"/>
    <w:rsid w:val="00F71C9F"/>
    <w:rsid w:val="00F72BEE"/>
    <w:rsid w:val="00F72D82"/>
    <w:rsid w:val="00F738B6"/>
    <w:rsid w:val="00F7456E"/>
    <w:rsid w:val="00F82BAC"/>
    <w:rsid w:val="00F861E6"/>
    <w:rsid w:val="00F862B7"/>
    <w:rsid w:val="00F907F0"/>
    <w:rsid w:val="00F92F21"/>
    <w:rsid w:val="00F954FC"/>
    <w:rsid w:val="00F95ADF"/>
    <w:rsid w:val="00F97E2A"/>
    <w:rsid w:val="00FA07E5"/>
    <w:rsid w:val="00FA3397"/>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E03"/>
    <w:rsid w:val="00FC65A3"/>
    <w:rsid w:val="00FD112D"/>
    <w:rsid w:val="00FD412D"/>
    <w:rsid w:val="00FD4E16"/>
    <w:rsid w:val="00FD4F95"/>
    <w:rsid w:val="00FD52C9"/>
    <w:rsid w:val="00FD610B"/>
    <w:rsid w:val="00FD6BCB"/>
    <w:rsid w:val="00FD7E8F"/>
    <w:rsid w:val="00FE014C"/>
    <w:rsid w:val="00FE0946"/>
    <w:rsid w:val="00FE123B"/>
    <w:rsid w:val="00FE328A"/>
    <w:rsid w:val="00FE4040"/>
    <w:rsid w:val="00FE453E"/>
    <w:rsid w:val="00FE5895"/>
    <w:rsid w:val="00FE6CF9"/>
    <w:rsid w:val="00FE7C6A"/>
    <w:rsid w:val="00FF0656"/>
    <w:rsid w:val="00FF06A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D347B-7035-B346-B046-796083B3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27</Pages>
  <Words>5832</Words>
  <Characters>33248</Characters>
  <Application>Microsoft Macintosh Word</Application>
  <DocSecurity>0</DocSecurity>
  <Lines>277</Lines>
  <Paragraphs>78</Paragraphs>
  <ScaleCrop>false</ScaleCrop>
  <Company/>
  <LinksUpToDate>false</LinksUpToDate>
  <CharactersWithSpaces>39002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206</cp:revision>
  <dcterms:created xsi:type="dcterms:W3CDTF">2018-12-18T17:49:00Z</dcterms:created>
  <dcterms:modified xsi:type="dcterms:W3CDTF">2018-12-19T17:45:00Z</dcterms:modified>
</cp:coreProperties>
</file>