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phenological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2,3</w:t>
      </w:r>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3D69BF4B"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phenological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w:t>
      </w:r>
      <w:r w:rsidR="00B10BC9">
        <w:rPr>
          <w:rFonts w:ascii="Helvetica" w:hAnsi="Helvetica" w:cs="Helvetica"/>
          <w:sz w:val="22"/>
          <w:szCs w:val="22"/>
          <w:lang w:val="en-US"/>
        </w:rPr>
        <w:t xml:space="preserve">e </w:t>
      </w:r>
      <w:r>
        <w:rPr>
          <w:rFonts w:ascii="Helvetica" w:hAnsi="Helvetica" w:cs="Helvetica"/>
          <w:sz w:val="22"/>
          <w:szCs w:val="22"/>
          <w:lang w:val="en-US"/>
        </w:rPr>
        <w:t xml:space="preserve">hypothesis </w:t>
      </w:r>
      <w:r w:rsidR="005E03B1">
        <w:rPr>
          <w:rFonts w:ascii="Helvetica" w:hAnsi="Helvetica" w:cs="Helvetica"/>
          <w:sz w:val="22"/>
          <w:szCs w:val="22"/>
          <w:lang w:val="en-US"/>
        </w:rPr>
        <w:t xml:space="preserve">that—when combined with a system’s pre-climate change baseline condition—can </w:t>
      </w:r>
      <w:r>
        <w:rPr>
          <w:rFonts w:ascii="Helvetica" w:hAnsi="Helvetica" w:cs="Helvetica"/>
          <w:sz w:val="22"/>
          <w:szCs w:val="22"/>
          <w:lang w:val="en-US"/>
        </w:rPr>
        <w:t>predict</w:t>
      </w:r>
      <w:r w:rsidR="005E03B1">
        <w:rPr>
          <w:rFonts w:ascii="Helvetica" w:hAnsi="Helvetica" w:cs="Helvetica"/>
          <w:sz w:val="22"/>
          <w:szCs w:val="22"/>
          <w:lang w:val="en-US"/>
        </w:rPr>
        <w:t xml:space="preserve"> </w:t>
      </w:r>
      <w:r>
        <w:rPr>
          <w:rFonts w:ascii="Helvetica" w:hAnsi="Helvetica" w:cs="Helvetica"/>
          <w:sz w:val="22"/>
          <w:szCs w:val="22"/>
          <w:lang w:val="en-US"/>
        </w:rPr>
        <w:t>these consequences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H</w:t>
      </w:r>
      <w:r w:rsidR="005E03B1">
        <w:rPr>
          <w:rFonts w:ascii="Helvetica" w:hAnsi="Helvetica" w:cs="Helvetica"/>
          <w:sz w:val="22"/>
          <w:szCs w:val="22"/>
          <w:lang w:val="en-US"/>
        </w:rPr>
        <w:t xml:space="preserve">owever, </w:t>
      </w:r>
      <w:r w:rsidR="006A0C58">
        <w:rPr>
          <w:rFonts w:ascii="Helvetica" w:hAnsi="Helvetica" w:cs="Helvetica"/>
          <w:sz w:val="22"/>
          <w:szCs w:val="22"/>
          <w:lang w:val="en-US"/>
        </w:rPr>
        <w:t>none</w:t>
      </w:r>
      <w:r w:rsidR="005F07E9">
        <w:rPr>
          <w:rFonts w:ascii="Helvetica" w:hAnsi="Helvetica" w:cs="Helvetica"/>
          <w:sz w:val="22"/>
          <w:szCs w:val="22"/>
          <w:lang w:val="en-US"/>
        </w:rPr>
        <w:t xml:space="preserve"> of </w:t>
      </w:r>
      <w:r w:rsidR="006A0C58">
        <w:rPr>
          <w:rFonts w:ascii="Helvetica" w:hAnsi="Helvetica" w:cs="Helvetica"/>
          <w:sz w:val="22"/>
          <w:szCs w:val="22"/>
          <w:lang w:val="en-US"/>
        </w:rPr>
        <w:t xml:space="preserve">the </w:t>
      </w:r>
      <w:r w:rsidR="005F07E9">
        <w:rPr>
          <w:rFonts w:ascii="Helvetica" w:hAnsi="Helvetica" w:cs="Helvetica"/>
          <w:sz w:val="22"/>
          <w:szCs w:val="22"/>
          <w:lang w:val="en-US"/>
        </w:rPr>
        <w:t xml:space="preserve">studies </w:t>
      </w:r>
      <w:r w:rsidR="006A0C58">
        <w:rPr>
          <w:rFonts w:ascii="Helvetica" w:hAnsi="Helvetica" w:cs="Helvetica"/>
          <w:sz w:val="22"/>
          <w:szCs w:val="22"/>
          <w:lang w:val="en-US"/>
        </w:rPr>
        <w:t xml:space="preserve">we reviewed </w:t>
      </w:r>
      <w:r w:rsidR="005F07E9">
        <w:rPr>
          <w:rFonts w:ascii="Helvetica" w:hAnsi="Helvetica" w:cs="Helvetica"/>
          <w:sz w:val="22"/>
          <w:szCs w:val="22"/>
          <w:lang w:val="en-US"/>
        </w:rPr>
        <w:t>collect</w:t>
      </w:r>
      <w:r w:rsidR="006A0C58">
        <w:rPr>
          <w:rFonts w:ascii="Helvetica" w:hAnsi="Helvetica" w:cs="Helvetica"/>
          <w:sz w:val="22"/>
          <w:szCs w:val="22"/>
          <w:lang w:val="en-US"/>
        </w:rPr>
        <w:t xml:space="preserve">ed the </w:t>
      </w:r>
      <w:r w:rsidR="005F07E9">
        <w:rPr>
          <w:rFonts w:ascii="Helvetica" w:hAnsi="Helvetica" w:cs="Helvetica"/>
          <w:sz w:val="22"/>
          <w:szCs w:val="22"/>
          <w:lang w:val="en-US"/>
        </w:rPr>
        <w:t xml:space="preserve">data </w:t>
      </w:r>
      <w:r w:rsidR="006A0C58">
        <w:rPr>
          <w:rFonts w:ascii="Helvetica" w:hAnsi="Helvetica" w:cs="Helvetica"/>
          <w:sz w:val="22"/>
          <w:szCs w:val="22"/>
          <w:lang w:val="en-US"/>
        </w:rPr>
        <w:t xml:space="preserve">required </w:t>
      </w:r>
      <w:r w:rsidR="005F07E9">
        <w:rPr>
          <w:rFonts w:ascii="Helvetica" w:hAnsi="Helvetica" w:cs="Helvetica"/>
          <w:sz w:val="22"/>
          <w:szCs w:val="22"/>
          <w:lang w:val="en-US"/>
        </w:rPr>
        <w:t xml:space="preserve">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t>
      </w:r>
      <w:r w:rsidR="00426637">
        <w:rPr>
          <w:rFonts w:ascii="Helvetica" w:hAnsi="Helvetica" w:cs="Helvetica"/>
          <w:sz w:val="22"/>
          <w:szCs w:val="22"/>
          <w:lang w:val="en-US"/>
        </w:rPr>
        <w:t>74%</w:t>
      </w:r>
      <w:r w:rsidR="006F730A">
        <w:rPr>
          <w:rFonts w:ascii="Helvetica" w:hAnsi="Helvetica" w:cs="Helvetica"/>
          <w:sz w:val="22"/>
          <w:szCs w:val="22"/>
          <w:lang w:val="en-US"/>
        </w:rPr>
        <w:t xml:space="preserve"> of studies fail to </w:t>
      </w:r>
      <w:r w:rsidR="006F730A">
        <w:rPr>
          <w:rFonts w:ascii="Helvetica" w:hAnsi="Helvetica" w:cs="Helvetica"/>
          <w:sz w:val="22"/>
          <w:szCs w:val="22"/>
          <w:lang w:val="en-US"/>
        </w:rPr>
        <w:lastRenderedPageBreak/>
        <w:t>define pre-climate change baselines in their study system, making predictions</w:t>
      </w:r>
      <w:r w:rsidR="000C58D7">
        <w:rPr>
          <w:rFonts w:ascii="Helvetica" w:hAnsi="Helvetica" w:cs="Helvetica"/>
          <w:sz w:val="22"/>
          <w:szCs w:val="22"/>
          <w:lang w:val="en-US"/>
        </w:rPr>
        <w:t xml:space="preserve"> about climate change impacts on consumer fitness</w:t>
      </w:r>
      <w:r w:rsidR="006F730A">
        <w:rPr>
          <w:rFonts w:ascii="Helvetica" w:hAnsi="Helvetica" w:cs="Helvetica"/>
          <w:sz w:val="22"/>
          <w:szCs w:val="22"/>
          <w:lang w:val="en-US"/>
        </w:rPr>
        <w:t xml:space="preserve">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3B1DAFC8"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phenological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2016; Ovaskainen et al. 2013</w:t>
      </w:r>
      <w:r w:rsidR="0097216C">
        <w:rPr>
          <w:rFonts w:ascii="Helvetica" w:hAnsi="Helvetica" w:cs="Helvetica"/>
          <w:color w:val="000000" w:themeColor="text1"/>
          <w:sz w:val="22"/>
          <w:szCs w:val="22"/>
          <w:lang w:val="en-US"/>
        </w:rPr>
        <w:t>; CaraDonna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r w:rsidR="00EC622B">
        <w:rPr>
          <w:rFonts w:ascii="Helvetica" w:hAnsi="Helvetica" w:cs="Helvetica"/>
          <w:color w:val="000000" w:themeColor="text1"/>
          <w:sz w:val="22"/>
          <w:szCs w:val="22"/>
          <w:lang w:val="en-US"/>
        </w:rPr>
        <w:t>phenological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st and Forchhammer 2008;</w:t>
      </w:r>
      <w:r w:rsidR="00AB2298">
        <w:rPr>
          <w:rFonts w:ascii="Helvetica" w:hAnsi="Helvetica" w:cs="Helvetica"/>
          <w:color w:val="000000" w:themeColor="text1"/>
          <w:sz w:val="22"/>
          <w:szCs w:val="22"/>
          <w:lang w:val="en-US"/>
        </w:rPr>
        <w:t xml:space="preserve"> </w:t>
      </w:r>
      <w:r w:rsidR="002C4016">
        <w:rPr>
          <w:rFonts w:ascii="Helvetica" w:hAnsi="Helvetica" w:cs="Helvetica"/>
          <w:color w:val="000000" w:themeColor="text1"/>
          <w:sz w:val="22"/>
          <w:szCs w:val="22"/>
          <w:lang w:val="en-US"/>
        </w:rPr>
        <w:t xml:space="preserve">Plard et al. 2014; </w:t>
      </w:r>
      <w:r w:rsidR="00AB1623">
        <w:rPr>
          <w:rFonts w:ascii="Helvetica" w:hAnsi="Helvetica" w:cs="Helvetica"/>
          <w:color w:val="000000" w:themeColor="text1"/>
          <w:sz w:val="22"/>
          <w:szCs w:val="22"/>
          <w:lang w:val="en-US"/>
        </w:rPr>
        <w:t>Doiron et al. 2015; Burkle et al. 2013</w:t>
      </w:r>
      <w:r w:rsidR="003F43DB">
        <w:rPr>
          <w:rFonts w:ascii="Helvetica" w:hAnsi="Helvetica" w:cs="Helvetica"/>
          <w:color w:val="000000" w:themeColor="text1"/>
          <w:sz w:val="22"/>
          <w:szCs w:val="22"/>
          <w:lang w:val="en-US"/>
        </w:rPr>
        <w:t>)</w:t>
      </w:r>
      <w:r w:rsidR="00B663F7">
        <w:rPr>
          <w:rFonts w:ascii="Helvetica" w:hAnsi="Helvetica" w:cs="Helvetica"/>
          <w:color w:val="000000" w:themeColor="text1"/>
          <w:sz w:val="22"/>
          <w:szCs w:val="22"/>
          <w:lang w:val="en-US"/>
        </w:rPr>
        <w:t>,</w:t>
      </w:r>
      <w:r w:rsidR="003F43DB">
        <w:rPr>
          <w:rFonts w:ascii="Helvetica" w:hAnsi="Helvetica" w:cs="Helvetica"/>
          <w:color w:val="000000" w:themeColor="text1"/>
          <w:sz w:val="22"/>
          <w:szCs w:val="22"/>
          <w:lang w:val="en-US"/>
        </w:rPr>
        <w:t xml:space="preserve"> but not others (Vatka et al. 2011; Burthe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w:t>
      </w:r>
      <w:r w:rsidR="00DE1A7D">
        <w:rPr>
          <w:rFonts w:ascii="Helvetica" w:hAnsi="Helvetica" w:cs="Helvetica"/>
          <w:color w:val="000000" w:themeColor="text1"/>
          <w:sz w:val="22"/>
          <w:szCs w:val="22"/>
          <w:lang w:val="en-US"/>
        </w:rPr>
        <w:t xml:space="preserve"> </w:t>
      </w:r>
      <w:r w:rsidR="00B663F7">
        <w:rPr>
          <w:rFonts w:ascii="Helvetica" w:hAnsi="Helvetica" w:cs="Helvetica"/>
          <w:color w:val="000000" w:themeColor="text1"/>
          <w:sz w:val="22"/>
          <w:szCs w:val="22"/>
          <w:lang w:val="en-US"/>
        </w:rPr>
        <w:t xml:space="preserve">Recent </w:t>
      </w:r>
      <w:r w:rsidR="00B663F7" w:rsidRPr="00AE69BC">
        <w:rPr>
          <w:rFonts w:ascii="Helvetica" w:hAnsi="Helvetica" w:cs="Helvetica"/>
          <w:color w:val="000000" w:themeColor="text1"/>
          <w:sz w:val="22"/>
          <w:szCs w:val="22"/>
          <w:lang w:val="en-US"/>
        </w:rPr>
        <w:t>theoretical (</w:t>
      </w:r>
      <w:r w:rsidR="00B663F7">
        <w:rPr>
          <w:rFonts w:ascii="Helvetica" w:hAnsi="Helvetica" w:cs="Helvetica"/>
          <w:color w:val="000000" w:themeColor="text1"/>
          <w:sz w:val="22"/>
          <w:szCs w:val="22"/>
          <w:lang w:val="en-US"/>
        </w:rPr>
        <w:t>Bewick et al. 2016; Johansson et al. 2015</w:t>
      </w:r>
      <w:r w:rsidR="00B663F7" w:rsidRPr="00AE69BC">
        <w:rPr>
          <w:rFonts w:ascii="Helvetica" w:hAnsi="Helvetica" w:cs="Helvetica"/>
          <w:color w:val="000000" w:themeColor="text1"/>
          <w:sz w:val="22"/>
          <w:szCs w:val="22"/>
          <w:lang w:val="en-US"/>
        </w:rPr>
        <w:t>) and empirical studies (REF) based in single systems</w:t>
      </w:r>
      <w:r w:rsidR="00B663F7">
        <w:rPr>
          <w:rFonts w:ascii="Helvetica" w:hAnsi="Helvetica" w:cs="Helvetica"/>
          <w:color w:val="000000" w:themeColor="text1"/>
          <w:sz w:val="22"/>
          <w:szCs w:val="22"/>
          <w:lang w:val="en-US"/>
        </w:rPr>
        <w:t xml:space="preserve"> have worked to improve predictions and address diverse findings. Yet—while there</w:t>
      </w:r>
      <w:r w:rsidR="00DE1A7D">
        <w:rPr>
          <w:rFonts w:ascii="Helvetica" w:hAnsi="Helvetica" w:cs="Helvetica"/>
          <w:color w:val="000000" w:themeColor="text1"/>
          <w:sz w:val="22"/>
          <w:szCs w:val="22"/>
          <w:lang w:val="en-US"/>
        </w:rPr>
        <w:t xml:space="preserve"> is general agreement that</w:t>
      </w:r>
      <w:r w:rsidR="00694F59" w:rsidRPr="00AE69BC">
        <w:rPr>
          <w:rFonts w:ascii="Helvetica" w:hAnsi="Helvetica" w:cs="Helvetica"/>
          <w:color w:val="000000" w:themeColor="text1"/>
          <w:sz w:val="22"/>
          <w:szCs w:val="22"/>
          <w:lang w:val="en-US"/>
        </w:rPr>
        <w:t xml:space="preserve"> </w:t>
      </w:r>
      <w:r w:rsidR="00DE1A7D">
        <w:rPr>
          <w:rFonts w:ascii="Helvetica" w:hAnsi="Helvetica" w:cs="Helvetica"/>
          <w:color w:val="000000" w:themeColor="text1"/>
          <w:sz w:val="22"/>
          <w:szCs w:val="22"/>
          <w:lang w:val="en-US"/>
        </w:rPr>
        <w:t>p</w:t>
      </w:r>
      <w:r w:rsidR="002A35E4">
        <w:rPr>
          <w:rFonts w:ascii="Helvetica" w:hAnsi="Helvetica" w:cs="Helvetica"/>
          <w:color w:val="000000" w:themeColor="text1"/>
          <w:sz w:val="22"/>
          <w:szCs w:val="22"/>
          <w:lang w:val="en-US"/>
        </w:rPr>
        <w:t>redicting</w:t>
      </w:r>
      <w:r w:rsidR="00DE1A7D">
        <w:rPr>
          <w:rFonts w:ascii="Helvetica" w:hAnsi="Helvetica" w:cs="Helvetica"/>
          <w:color w:val="000000" w:themeColor="text1"/>
          <w:sz w:val="22"/>
          <w:szCs w:val="22"/>
          <w:lang w:val="en-US"/>
        </w:rPr>
        <w:t xml:space="preserve"> phenological mismatches is</w:t>
      </w:r>
      <w:r w:rsidR="002A35E4">
        <w:rPr>
          <w:rFonts w:ascii="Helvetica" w:hAnsi="Helvetica" w:cs="Helvetica"/>
          <w:color w:val="000000" w:themeColor="text1"/>
          <w:sz w:val="22"/>
          <w:szCs w:val="22"/>
          <w:lang w:val="en-US"/>
        </w:rPr>
        <w:t xml:space="preserve"> </w:t>
      </w:r>
      <w:r w:rsidR="00F12DA8">
        <w:rPr>
          <w:rFonts w:ascii="Helvetica" w:hAnsi="Helvetica" w:cs="Helvetica"/>
          <w:color w:val="000000" w:themeColor="text1"/>
          <w:sz w:val="22"/>
          <w:szCs w:val="22"/>
          <w:lang w:val="en-US"/>
        </w:rPr>
        <w:t>critical</w:t>
      </w:r>
      <w:r w:rsidR="002A35E4">
        <w:rPr>
          <w:rFonts w:ascii="Helvetica" w:hAnsi="Helvetica" w:cs="Helvetica"/>
          <w:color w:val="000000" w:themeColor="text1"/>
          <w:sz w:val="22"/>
          <w:szCs w:val="22"/>
          <w:lang w:val="en-US"/>
        </w:rPr>
        <w:t xml:space="preserve"> </w:t>
      </w:r>
      <w:r w:rsidR="00853314">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Pr>
          <w:rFonts w:ascii="Helvetica" w:hAnsi="Helvetica" w:cs="Helvetica"/>
          <w:color w:val="000000" w:themeColor="text1"/>
          <w:sz w:val="22"/>
          <w:szCs w:val="22"/>
          <w:lang w:val="en-US"/>
        </w:rPr>
        <w:t>cted by climate change</w:t>
      </w:r>
      <w:r w:rsidR="00B663F7">
        <w:rPr>
          <w:rFonts w:ascii="Helvetica" w:hAnsi="Helvetica" w:cs="Helvetica"/>
          <w:color w:val="000000" w:themeColor="text1"/>
          <w:sz w:val="22"/>
          <w:szCs w:val="22"/>
          <w:lang w:val="en-US"/>
        </w:rPr>
        <w:t>—</w:t>
      </w:r>
      <w:r w:rsidR="00B663F7" w:rsidRPr="00AE69BC">
        <w:rPr>
          <w:rFonts w:ascii="Helvetica" w:hAnsi="Helvetica" w:cs="Helvetica"/>
          <w:color w:val="000000" w:themeColor="text1"/>
          <w:sz w:val="22"/>
          <w:szCs w:val="22"/>
          <w:lang w:val="en-US"/>
        </w:rPr>
        <w:t xml:space="preserve">we still have no </w:t>
      </w:r>
      <w:r w:rsidR="00B663F7">
        <w:rPr>
          <w:rFonts w:ascii="Helvetica" w:hAnsi="Helvetica" w:cs="Helvetica"/>
          <w:color w:val="000000" w:themeColor="text1"/>
          <w:sz w:val="22"/>
          <w:szCs w:val="22"/>
          <w:lang w:val="en-US"/>
        </w:rPr>
        <w:t xml:space="preserve">general </w:t>
      </w:r>
      <w:r w:rsidR="00B663F7" w:rsidRPr="00AE69BC">
        <w:rPr>
          <w:rFonts w:ascii="Helvetica" w:hAnsi="Helvetica" w:cs="Helvetica"/>
          <w:color w:val="000000" w:themeColor="text1"/>
          <w:sz w:val="22"/>
          <w:szCs w:val="22"/>
          <w:lang w:val="en-US"/>
        </w:rPr>
        <w:t xml:space="preserve">ability to predict the outcomes of shifts in </w:t>
      </w:r>
      <w:r w:rsidR="00B663F7">
        <w:rPr>
          <w:rFonts w:ascii="Helvetica" w:hAnsi="Helvetica" w:cs="Helvetica"/>
          <w:color w:val="000000" w:themeColor="text1"/>
          <w:sz w:val="22"/>
          <w:szCs w:val="22"/>
          <w:lang w:val="en-US"/>
        </w:rPr>
        <w:t xml:space="preserve">phenological </w:t>
      </w:r>
      <w:r w:rsidR="00B663F7" w:rsidRPr="00AE69BC">
        <w:rPr>
          <w:rFonts w:ascii="Helvetica" w:hAnsi="Helvetica" w:cs="Helvetica"/>
          <w:color w:val="000000" w:themeColor="text1"/>
          <w:sz w:val="22"/>
          <w:szCs w:val="22"/>
          <w:lang w:val="en-US"/>
        </w:rPr>
        <w:t>synchrony due to climate change</w:t>
      </w:r>
      <w:r w:rsidR="00DE1A7D">
        <w:rPr>
          <w:rFonts w:ascii="Helvetica" w:hAnsi="Helvetica" w:cs="Helvetica"/>
          <w:color w:val="000000" w:themeColor="text1"/>
          <w:sz w:val="22"/>
          <w:szCs w:val="22"/>
          <w:lang w:val="en-US"/>
        </w:rPr>
        <w:t xml:space="preserve">. </w:t>
      </w:r>
    </w:p>
    <w:p w14:paraId="74500739" w14:textId="6CD4C7C3"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 xml:space="preserve">disconnect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phenological</w:t>
      </w:r>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Without an understanding of the mechanisms underlying the well-documented patterns in phenological shifts, our ability to make accurate predictions about species’ responses, and species’ interactions, to climate change remains limited (O’Connor et al. 2012; Chmura et al. 2018).</w:t>
      </w:r>
    </w:p>
    <w:p w14:paraId="28D22B79" w14:textId="7671C464"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e focus on the widely-cited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which phenological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e.g., Miller-Rushing 2010; Renner and Zohner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of phenological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robust predictions</w:t>
      </w:r>
      <w:r w:rsidR="00487F80">
        <w:rPr>
          <w:rFonts w:ascii="Helvetica" w:hAnsi="Helvetica" w:cs="Helvetica"/>
          <w:sz w:val="22"/>
          <w:szCs w:val="22"/>
          <w:lang w:val="en-US"/>
        </w:rPr>
        <w:t xml:space="preserve"> </w:t>
      </w:r>
      <w:r w:rsidR="00B663F7">
        <w:rPr>
          <w:rFonts w:ascii="Helvetica" w:hAnsi="Helvetica" w:cs="Helvetica"/>
          <w:sz w:val="22"/>
          <w:szCs w:val="22"/>
          <w:lang w:val="en-US"/>
        </w:rPr>
        <w:t xml:space="preserve">that can scale up to inference across sites and systems </w:t>
      </w:r>
      <w:r w:rsidR="00487F80">
        <w:rPr>
          <w:rFonts w:ascii="Helvetica" w:hAnsi="Helvetica" w:cs="Helvetica"/>
          <w:sz w:val="22"/>
          <w:szCs w:val="22"/>
          <w:lang w:val="en-US"/>
        </w:rPr>
        <w:t>by</w:t>
      </w:r>
      <w:r w:rsidR="00AB4398">
        <w:rPr>
          <w:rFonts w:ascii="Helvetica" w:hAnsi="Helvetica" w:cs="Helvetica"/>
          <w:sz w:val="22"/>
          <w:szCs w:val="22"/>
          <w:lang w:val="en-US"/>
        </w:rPr>
        <w:t xml:space="preserve"> </w:t>
      </w:r>
      <w:r w:rsidR="00487F80">
        <w:rPr>
          <w:rFonts w:ascii="Helvetica" w:hAnsi="Helvetica" w:cs="Helvetica"/>
          <w:sz w:val="22"/>
          <w:szCs w:val="22"/>
          <w:lang w:val="en-US"/>
        </w:rPr>
        <w:t>reviewing</w:t>
      </w:r>
      <w:r w:rsidR="00AB4398">
        <w:rPr>
          <w:rFonts w:ascii="Helvetica" w:hAnsi="Helvetica" w:cs="Helvetica"/>
          <w:sz w:val="22"/>
          <w:szCs w:val="22"/>
          <w:lang w:val="en-US"/>
        </w:rPr>
        <w:t xml:space="preserve"> the major competing hypotheses </w:t>
      </w:r>
      <w:r w:rsidR="00487F80">
        <w:rPr>
          <w:rFonts w:ascii="Helvetica" w:hAnsi="Helvetica" w:cs="Helvetica"/>
          <w:sz w:val="22"/>
          <w:szCs w:val="22"/>
          <w:lang w:val="en-US"/>
        </w:rPr>
        <w:t>in the literature</w:t>
      </w:r>
      <w:r w:rsidR="002939FF">
        <w:rPr>
          <w:rFonts w:ascii="Helvetica" w:hAnsi="Helvetica" w:cs="Helvetica"/>
          <w:sz w:val="22"/>
          <w:szCs w:val="22"/>
          <w:lang w:val="en-US"/>
        </w:rPr>
        <w:t>.</w:t>
      </w:r>
    </w:p>
    <w:p w14:paraId="4262F304" w14:textId="7ED4461B"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E86952">
        <w:rPr>
          <w:rFonts w:ascii="Helvetica" w:hAnsi="Helvetica" w:cs="Helvetica"/>
          <w:sz w:val="22"/>
          <w:szCs w:val="22"/>
          <w:lang w:val="en-US"/>
        </w:rPr>
        <w:t xml:space="preserve"> u</w:t>
      </w:r>
      <w:r w:rsidR="006E23F9">
        <w:rPr>
          <w:rFonts w:ascii="Helvetica" w:hAnsi="Helvetica" w:cs="Helvetica"/>
          <w:sz w:val="22"/>
          <w:szCs w:val="22"/>
          <w:lang w:val="en-US"/>
        </w:rPr>
        <w:t>sing a systematic literature review of phenological mismatch</w:t>
      </w:r>
      <w:r w:rsidR="00E86952">
        <w:rPr>
          <w:rFonts w:ascii="Helvetica" w:hAnsi="Helvetica" w:cs="Helvetica"/>
          <w:sz w:val="22"/>
          <w:szCs w:val="22"/>
          <w:lang w:val="en-US"/>
        </w:rPr>
        <w:t>. W</w:t>
      </w:r>
      <w:r w:rsidR="006E23F9">
        <w:rPr>
          <w:rFonts w:ascii="Helvetica" w:hAnsi="Helvetica" w:cs="Helvetica"/>
          <w:sz w:val="22"/>
          <w:szCs w:val="22"/>
          <w:lang w:val="en-US"/>
        </w:rPr>
        <w:t>e</w:t>
      </w:r>
      <w:r w:rsidR="00E86952">
        <w:rPr>
          <w:rFonts w:ascii="Helvetica" w:hAnsi="Helvetica" w:cs="Helvetica"/>
          <w:sz w:val="22"/>
          <w:szCs w:val="22"/>
          <w:lang w:val="en-US"/>
        </w:rPr>
        <w:t xml:space="preserve"> then</w:t>
      </w:r>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w:t>
      </w:r>
      <w:r w:rsidR="002459BA">
        <w:rPr>
          <w:rFonts w:ascii="Helvetica" w:hAnsi="Helvetica" w:cs="Helvetica"/>
          <w:sz w:val="22"/>
          <w:szCs w:val="22"/>
          <w:lang w:val="en-US"/>
        </w:rPr>
        <w:t>,</w:t>
      </w:r>
      <w:r w:rsidR="00E17262">
        <w:rPr>
          <w:rFonts w:ascii="Helvetica" w:hAnsi="Helvetica" w:cs="Helvetica"/>
          <w:sz w:val="22"/>
          <w:szCs w:val="22"/>
          <w:lang w:val="en-US"/>
        </w:rPr>
        <w:t xml:space="preserve"> </w:t>
      </w:r>
      <w:r w:rsidR="00062A86">
        <w:rPr>
          <w:rFonts w:ascii="Helvetica" w:hAnsi="Helvetica" w:cs="Helvetica"/>
          <w:sz w:val="22"/>
          <w:szCs w:val="22"/>
          <w:lang w:val="en-US"/>
        </w:rPr>
        <w:t xml:space="preserve">but </w:t>
      </w:r>
      <w:r w:rsidR="002459BA">
        <w:rPr>
          <w:rFonts w:ascii="Helvetica" w:hAnsi="Helvetica" w:cs="Helvetica"/>
          <w:sz w:val="22"/>
          <w:szCs w:val="22"/>
          <w:lang w:val="en-US"/>
        </w:rPr>
        <w:t xml:space="preserve">how </w:t>
      </w:r>
      <w:r w:rsidR="00062A86">
        <w:rPr>
          <w:rFonts w:ascii="Helvetica" w:hAnsi="Helvetica" w:cs="Helvetica"/>
          <w:sz w:val="22"/>
          <w:szCs w:val="22"/>
          <w:lang w:val="en-US"/>
        </w:rPr>
        <w:t>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2459BA">
        <w:rPr>
          <w:rFonts w:ascii="Helvetica" w:hAnsi="Helvetica" w:cs="Helvetica"/>
          <w:sz w:val="22"/>
          <w:szCs w:val="22"/>
          <w:lang w:val="en-US"/>
        </w:rPr>
        <w:t>—</w:t>
      </w:r>
      <w:r w:rsidR="00530E01">
        <w:rPr>
          <w:rFonts w:ascii="Helvetica" w:hAnsi="Helvetica" w:cs="Helvetica"/>
          <w:sz w:val="22"/>
          <w:szCs w:val="22"/>
          <w:lang w:val="en-US"/>
        </w:rPr>
        <w:t>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r w:rsidR="001764C2">
        <w:rPr>
          <w:rFonts w:ascii="Helvetica" w:hAnsi="Helvetica" w:cs="Helvetica"/>
          <w:sz w:val="22"/>
          <w:szCs w:val="22"/>
          <w:lang w:val="en-US"/>
        </w:rPr>
        <w:t xml:space="preserve">phenological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432FA990"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B663F7" w:rsidRPr="00AE69BC">
        <w:rPr>
          <w:rFonts w:ascii="Helvetica" w:hAnsi="Helvetica" w:cs="Helvetica"/>
          <w:sz w:val="22"/>
          <w:szCs w:val="22"/>
          <w:lang w:val="en-US"/>
        </w:rPr>
        <w:t xml:space="preserve">Cushing match-mismatch hypothesis </w:t>
      </w:r>
      <w:r w:rsidR="00B663F7">
        <w:rPr>
          <w:rFonts w:ascii="Helvetica" w:hAnsi="Helvetica" w:cs="Helvetica"/>
          <w:sz w:val="22"/>
          <w:szCs w:val="22"/>
          <w:lang w:val="en-US"/>
        </w:rPr>
        <w:t>is the</w:t>
      </w:r>
      <w:r w:rsidR="0055341A" w:rsidRPr="00AE69BC">
        <w:rPr>
          <w:rFonts w:ascii="Helvetica" w:hAnsi="Helvetica" w:cs="Helvetica"/>
          <w:sz w:val="22"/>
          <w:szCs w:val="22"/>
          <w:lang w:val="en-US"/>
        </w:rPr>
        <w:t xml:space="preserve"> </w:t>
      </w:r>
      <w:r w:rsidR="00B663F7">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underli</w:t>
      </w:r>
      <w:r w:rsidR="00B663F7">
        <w:rPr>
          <w:rFonts w:ascii="Helvetica" w:hAnsi="Helvetica" w:cs="Helvetica"/>
          <w:sz w:val="22"/>
          <w:szCs w:val="22"/>
          <w:lang w:val="en-US"/>
        </w:rPr>
        <w:t>ng</w:t>
      </w:r>
      <w:r w:rsidR="00E60CFC" w:rsidRPr="00AE69BC">
        <w:rPr>
          <w:rFonts w:ascii="Helvetica" w:hAnsi="Helvetica" w:cs="Helvetica"/>
          <w:sz w:val="22"/>
          <w:szCs w:val="22"/>
          <w:lang w:val="en-US"/>
        </w:rPr>
        <w:t xml:space="preserve"> </w:t>
      </w:r>
      <w:r w:rsidR="00DD0B93">
        <w:rPr>
          <w:rFonts w:ascii="Helvetica" w:hAnsi="Helvetica" w:cs="Helvetica"/>
          <w:sz w:val="22"/>
          <w:szCs w:val="22"/>
          <w:lang w:val="en-US"/>
        </w:rPr>
        <w:t>phenological</w:t>
      </w:r>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w:t>
      </w:r>
      <w:r w:rsidR="00951701">
        <w:rPr>
          <w:rFonts w:ascii="Helvetica" w:hAnsi="Helvetica" w:cs="Helvetica"/>
          <w:sz w:val="22"/>
          <w:szCs w:val="22"/>
          <w:lang w:val="en-US"/>
        </w:rPr>
        <w:t>-</w:t>
      </w:r>
      <w:r w:rsidR="002B5922" w:rsidRPr="00AE69BC">
        <w:rPr>
          <w:rFonts w:ascii="Helvetica" w:hAnsi="Helvetica" w:cs="Helvetica"/>
          <w:sz w:val="22"/>
          <w:szCs w:val="22"/>
          <w:lang w:val="en-US"/>
        </w:rPr>
        <w:t>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30A06915"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17F35289" w14:textId="6D0D531F" w:rsidR="00FF2DD4"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Cury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non-existent.</w:t>
      </w:r>
      <w:r w:rsidR="00A64151">
        <w:rPr>
          <w:rFonts w:ascii="Helvetica" w:hAnsi="Helvetica" w:cs="Helvetica"/>
          <w:sz w:val="22"/>
          <w:szCs w:val="22"/>
          <w:lang w:val="en-US"/>
        </w:rPr>
        <w:t xml:space="preserve"> </w:t>
      </w:r>
    </w:p>
    <w:p w14:paraId="6D45F195" w14:textId="6E9CA181" w:rsidR="00757FF2" w:rsidRPr="00672BDE"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2D87BB7E" w14:textId="77777777" w:rsidR="00BD124E" w:rsidRPr="003A4DC7"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(Durant et al.</w:t>
      </w:r>
      <w:r w:rsidR="00A271EC" w:rsidRPr="00452A69">
        <w:rPr>
          <w:rFonts w:ascii="Helvetica" w:hAnsi="Helvetica" w:cs="Helvetica"/>
          <w:sz w:val="22"/>
          <w:szCs w:val="22"/>
          <w:lang w:val="en-US"/>
        </w:rPr>
        <w:t xml:space="preserve"> 2007, Leggett and DeBlois 1994</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w:t>
      </w:r>
      <w:r w:rsidR="005F07E9" w:rsidRPr="003A4DC7">
        <w:rPr>
          <w:rFonts w:ascii="Helvetica" w:hAnsi="Helvetica"/>
          <w:sz w:val="22"/>
          <w:szCs w:val="22"/>
        </w:rPr>
        <w:t>made. Indeed, the shape and strength of the relationship of the curve varies greatly across observational studies</w:t>
      </w:r>
      <w:r w:rsidR="005F07E9" w:rsidRPr="003A4DC7">
        <w:rPr>
          <w:rFonts w:ascii="Helvetica" w:hAnsi="Helvetica" w:cs="Helvetica"/>
          <w:sz w:val="22"/>
          <w:szCs w:val="22"/>
          <w:lang w:val="en-US"/>
        </w:rPr>
        <w:t xml:space="preserve"> </w:t>
      </w:r>
      <w:r w:rsidR="00C359B7" w:rsidRPr="003A4DC7">
        <w:rPr>
          <w:rFonts w:ascii="Helvetica" w:hAnsi="Helvetica" w:cs="Helvetica"/>
          <w:sz w:val="22"/>
          <w:szCs w:val="22"/>
          <w:lang w:val="en-US"/>
        </w:rPr>
        <w:t>(</w:t>
      </w:r>
      <w:r w:rsidR="00B82087" w:rsidRPr="003A4DC7">
        <w:rPr>
          <w:rFonts w:ascii="Helvetica" w:hAnsi="Helvetica" w:cs="Helvetica"/>
          <w:sz w:val="22"/>
          <w:szCs w:val="22"/>
          <w:lang w:val="en-US"/>
        </w:rPr>
        <w:t xml:space="preserve">e.g., </w:t>
      </w:r>
      <w:r w:rsidR="00BF0979" w:rsidRPr="003A4DC7">
        <w:rPr>
          <w:rFonts w:ascii="Helvetica" w:hAnsi="Helvetica" w:cs="Helvetica"/>
          <w:sz w:val="22"/>
          <w:szCs w:val="22"/>
          <w:lang w:val="en-US"/>
        </w:rPr>
        <w:t>Philippart et al. 2013; Reed et al. 2013; Plard et al. 2014; Atkinson et al. 2015</w:t>
      </w:r>
      <w:r w:rsidR="00C359B7" w:rsidRPr="003A4DC7">
        <w:rPr>
          <w:rFonts w:ascii="Helvetica" w:hAnsi="Helvetica" w:cs="Helvetica"/>
          <w:sz w:val="22"/>
          <w:szCs w:val="22"/>
          <w:lang w:val="en-US"/>
        </w:rPr>
        <w:t>)</w:t>
      </w:r>
      <w:r w:rsidR="00694F59" w:rsidRPr="003A4DC7">
        <w:rPr>
          <w:rFonts w:ascii="Helvetica" w:hAnsi="Helvetica" w:cs="Helvetica"/>
          <w:sz w:val="22"/>
          <w:szCs w:val="22"/>
          <w:lang w:val="en-US"/>
        </w:rPr>
        <w:t xml:space="preserve">. </w:t>
      </w:r>
    </w:p>
    <w:p w14:paraId="0497393A" w14:textId="3D616034" w:rsidR="00826209" w:rsidRPr="003A4DC7" w:rsidRDefault="00BD124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A4DC7">
        <w:rPr>
          <w:rFonts w:ascii="Helvetica" w:hAnsi="Helvetica" w:cs="Helvetica"/>
          <w:sz w:val="22"/>
          <w:szCs w:val="22"/>
          <w:lang w:val="en-US"/>
        </w:rPr>
        <w:tab/>
      </w:r>
      <w:r w:rsidR="00346569" w:rsidRPr="003A4DC7">
        <w:rPr>
          <w:rFonts w:ascii="Helvetica" w:hAnsi="Helvetica" w:cs="Helvetica"/>
          <w:sz w:val="22"/>
          <w:szCs w:val="22"/>
          <w:lang w:val="en-US"/>
        </w:rPr>
        <w:t>While o</w:t>
      </w:r>
      <w:r w:rsidR="00694F59" w:rsidRPr="003A4DC7">
        <w:rPr>
          <w:rFonts w:ascii="Helvetica" w:hAnsi="Helvetica" w:cs="Helvetica"/>
          <w:sz w:val="22"/>
          <w:szCs w:val="22"/>
          <w:lang w:val="en-US"/>
        </w:rPr>
        <w:t>thers have suggested that this is because of data limitations and the model’s implication of complex multitrophic dynamics (Kerby chapter, Durant et al. 2007)</w:t>
      </w:r>
      <w:r w:rsidR="00346569" w:rsidRPr="003A4DC7">
        <w:rPr>
          <w:rFonts w:ascii="Helvetica" w:hAnsi="Helvetica" w:cs="Helvetica"/>
          <w:sz w:val="22"/>
          <w:szCs w:val="22"/>
          <w:lang w:val="en-US"/>
        </w:rPr>
        <w:t>, w</w:t>
      </w:r>
      <w:r w:rsidR="00694F59" w:rsidRPr="003A4DC7">
        <w:rPr>
          <w:rFonts w:ascii="Helvetica" w:hAnsi="Helvetica" w:cs="Helvetica"/>
          <w:sz w:val="22"/>
          <w:szCs w:val="22"/>
          <w:lang w:val="en-US"/>
        </w:rPr>
        <w:t xml:space="preserve">e argue that there are </w:t>
      </w:r>
      <w:r w:rsidRPr="003A4DC7">
        <w:rPr>
          <w:rFonts w:ascii="Helvetica" w:hAnsi="Helvetica" w:cs="Helvetica"/>
          <w:sz w:val="22"/>
          <w:szCs w:val="22"/>
          <w:lang w:val="en-US"/>
        </w:rPr>
        <w:t>two key theoretical areas</w:t>
      </w:r>
      <w:r w:rsidR="00694F59" w:rsidRPr="003A4DC7">
        <w:rPr>
          <w:rFonts w:ascii="Helvetica" w:hAnsi="Helvetica" w:cs="Helvetica"/>
          <w:sz w:val="22"/>
          <w:szCs w:val="22"/>
          <w:lang w:val="en-US"/>
        </w:rPr>
        <w:t xml:space="preserve"> </w:t>
      </w:r>
      <w:r w:rsidR="009172C8" w:rsidRPr="003A4DC7">
        <w:rPr>
          <w:rFonts w:ascii="Helvetica" w:hAnsi="Helvetica" w:cs="Helvetica"/>
          <w:sz w:val="22"/>
          <w:szCs w:val="22"/>
          <w:lang w:val="en-US"/>
        </w:rPr>
        <w:t>that make it difficult</w:t>
      </w:r>
      <w:r w:rsidR="00694F59" w:rsidRPr="003A4DC7">
        <w:rPr>
          <w:rFonts w:ascii="Helvetica" w:hAnsi="Helvetica" w:cs="Helvetica"/>
          <w:sz w:val="22"/>
          <w:szCs w:val="22"/>
          <w:lang w:val="en-US"/>
        </w:rPr>
        <w:t xml:space="preserve"> to determine whether this hypothesis is widely supported in the context of climate change</w:t>
      </w:r>
      <w:ins w:id="0" w:author="Heather Kharouba" w:date="2019-03-12T09:39:00Z">
        <w:r w:rsidR="00A3450F">
          <w:rPr>
            <w:rFonts w:ascii="Helvetica" w:hAnsi="Helvetica" w:cs="Helvetica"/>
            <w:sz w:val="22"/>
            <w:szCs w:val="22"/>
            <w:lang w:val="en-US"/>
          </w:rPr>
          <w:t xml:space="preserve">: </w:t>
        </w:r>
      </w:ins>
      <w:r w:rsidR="009866DC" w:rsidRPr="003A4DC7">
        <w:rPr>
          <w:rFonts w:ascii="Helvetica" w:hAnsi="Helvetica" w:cs="Helvetica"/>
          <w:sz w:val="22"/>
          <w:szCs w:val="22"/>
          <w:lang w:val="en-US"/>
        </w:rPr>
        <w:t xml:space="preserve">studies </w:t>
      </w:r>
      <w:r w:rsidR="00DF37D0" w:rsidRPr="003A4DC7">
        <w:rPr>
          <w:rFonts w:ascii="Helvetica" w:hAnsi="Helvetica" w:cs="Helvetica"/>
          <w:sz w:val="22"/>
          <w:szCs w:val="22"/>
          <w:lang w:val="en-US"/>
        </w:rPr>
        <w:t>often fail to</w:t>
      </w:r>
      <w:r w:rsidR="00346569" w:rsidRPr="003A4DC7">
        <w:rPr>
          <w:rFonts w:ascii="Helvetica" w:hAnsi="Helvetica" w:cs="Helvetica"/>
          <w:sz w:val="22"/>
          <w:szCs w:val="22"/>
          <w:lang w:val="en-US"/>
        </w:rPr>
        <w:t xml:space="preserve"> rigorously</w:t>
      </w:r>
      <w:r w:rsidR="00302AB3" w:rsidRPr="003A4DC7">
        <w:rPr>
          <w:rFonts w:ascii="Helvetica" w:hAnsi="Helvetica" w:cs="Helvetica"/>
          <w:sz w:val="22"/>
          <w:szCs w:val="22"/>
          <w:lang w:val="en-US"/>
        </w:rPr>
        <w:t xml:space="preserve"> </w:t>
      </w:r>
      <w:r w:rsidR="00346569" w:rsidRPr="003A4DC7">
        <w:rPr>
          <w:rFonts w:ascii="Helvetica" w:hAnsi="Helvetica" w:cs="Helvetica"/>
          <w:sz w:val="22"/>
          <w:szCs w:val="22"/>
          <w:lang w:val="en-US"/>
        </w:rPr>
        <w:t xml:space="preserve">test </w:t>
      </w:r>
      <w:r w:rsidR="00302AB3" w:rsidRPr="003A4DC7">
        <w:rPr>
          <w:rFonts w:ascii="Helvetica" w:hAnsi="Helvetica" w:cs="Helvetica"/>
          <w:sz w:val="22"/>
          <w:szCs w:val="22"/>
          <w:lang w:val="en-US"/>
        </w:rPr>
        <w:t>the Cushing hypothesis</w:t>
      </w:r>
      <w:r w:rsidRPr="003A4DC7">
        <w:rPr>
          <w:rFonts w:ascii="Helvetica" w:hAnsi="Helvetica" w:cs="Helvetica"/>
          <w:sz w:val="22"/>
          <w:szCs w:val="22"/>
          <w:lang w:val="en-US"/>
        </w:rPr>
        <w:t xml:space="preserve"> and/or test pre-climate change conditions (Figure </w:t>
      </w:r>
      <w:ins w:id="1" w:author="Heather Kharouba" w:date="2019-03-11T16:30:00Z">
        <w:r w:rsidR="00426B19">
          <w:rPr>
            <w:rFonts w:ascii="Helvetica" w:hAnsi="Helvetica" w:cs="Helvetica"/>
            <w:sz w:val="22"/>
            <w:szCs w:val="22"/>
            <w:lang w:val="en-US"/>
          </w:rPr>
          <w:t>2</w:t>
        </w:r>
      </w:ins>
      <w:r w:rsidRPr="003A4DC7">
        <w:rPr>
          <w:rFonts w:ascii="Helvetica" w:hAnsi="Helvetica" w:cs="Helvetica"/>
          <w:sz w:val="22"/>
          <w:szCs w:val="22"/>
          <w:lang w:val="en-US"/>
        </w:rPr>
        <w:t>)</w:t>
      </w:r>
      <w:r w:rsidR="006F4CF0" w:rsidRPr="003A4DC7">
        <w:rPr>
          <w:rFonts w:ascii="Helvetica" w:hAnsi="Helvetica" w:cs="Helvetica"/>
          <w:sz w:val="22"/>
          <w:szCs w:val="22"/>
          <w:lang w:val="en-US"/>
        </w:rPr>
        <w:t xml:space="preserve">. </w:t>
      </w:r>
      <w:ins w:id="2" w:author="Heather Kharouba" w:date="2019-03-12T09:39:00Z">
        <w:r w:rsidR="00A3450F" w:rsidRPr="003A4DC7">
          <w:rPr>
            <w:rFonts w:ascii="Helvetica" w:hAnsi="Helvetica" w:cs="Helvetica"/>
            <w:sz w:val="22"/>
            <w:szCs w:val="22"/>
            <w:lang w:val="en-US"/>
          </w:rPr>
          <w:t>Below, we introduce the current objectives of the phenological mismatch literature and</w:t>
        </w:r>
      </w:ins>
      <w:ins w:id="3" w:author="Heather Kharouba" w:date="2019-03-12T09:40:00Z">
        <w:r w:rsidR="00A3450F">
          <w:rPr>
            <w:rFonts w:ascii="Helvetica" w:hAnsi="Helvetica" w:cs="Helvetica"/>
            <w:sz w:val="22"/>
            <w:szCs w:val="22"/>
            <w:lang w:val="en-US"/>
          </w:rPr>
          <w:t xml:space="preserve"> then discuss these two areas</w:t>
        </w:r>
        <w:r w:rsidR="00D93B38">
          <w:rPr>
            <w:rFonts w:ascii="Helvetica" w:hAnsi="Helvetica" w:cs="Helvetica"/>
            <w:sz w:val="22"/>
            <w:szCs w:val="22"/>
            <w:lang w:val="en-US"/>
          </w:rPr>
          <w:t>.</w:t>
        </w:r>
      </w:ins>
    </w:p>
    <w:p w14:paraId="48E7A313" w14:textId="4DE32960"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A4DC7">
        <w:rPr>
          <w:rFonts w:ascii="Helvetica" w:hAnsi="Helvetica" w:cs="Helvetica"/>
          <w:color w:val="0079A5"/>
          <w:sz w:val="22"/>
          <w:szCs w:val="22"/>
          <w:lang w:val="en-US"/>
        </w:rPr>
        <w:tab/>
      </w:r>
      <w:r w:rsidR="00986E6B" w:rsidRPr="003A4DC7">
        <w:rPr>
          <w:rFonts w:ascii="Helvetica" w:hAnsi="Helvetica"/>
          <w:sz w:val="22"/>
          <w:szCs w:val="22"/>
        </w:rPr>
        <w:t xml:space="preserve">To put our </w:t>
      </w:r>
      <w:r w:rsidR="00112302" w:rsidRPr="003A4DC7">
        <w:rPr>
          <w:rFonts w:ascii="Helvetica" w:hAnsi="Helvetica"/>
          <w:sz w:val="22"/>
          <w:szCs w:val="22"/>
        </w:rPr>
        <w:t>arg</w:t>
      </w:r>
      <w:r w:rsidR="00035189" w:rsidRPr="003A4DC7">
        <w:rPr>
          <w:rFonts w:ascii="Helvetica" w:hAnsi="Helvetica"/>
          <w:sz w:val="22"/>
          <w:szCs w:val="22"/>
        </w:rPr>
        <w:t xml:space="preserve">ument </w:t>
      </w:r>
      <w:r w:rsidR="00986E6B" w:rsidRPr="003A4DC7">
        <w:rPr>
          <w:rFonts w:ascii="Helvetica" w:hAnsi="Helvetica"/>
          <w:sz w:val="22"/>
          <w:szCs w:val="22"/>
        </w:rPr>
        <w:t xml:space="preserve">in context, we </w:t>
      </w:r>
      <w:r w:rsidR="00D8489F" w:rsidRPr="003A4DC7">
        <w:rPr>
          <w:rFonts w:ascii="Helvetica" w:hAnsi="Helvetica"/>
          <w:sz w:val="22"/>
          <w:szCs w:val="22"/>
        </w:rPr>
        <w:t xml:space="preserve">systematically </w:t>
      </w:r>
      <w:r w:rsidR="00986E6B" w:rsidRPr="003A4DC7">
        <w:rPr>
          <w:rFonts w:ascii="Helvetica" w:hAnsi="Helvetica"/>
          <w:sz w:val="22"/>
          <w:szCs w:val="22"/>
        </w:rPr>
        <w:t>reviewed the</w:t>
      </w:r>
      <w:r w:rsidR="006A2ACC" w:rsidRPr="003A4DC7">
        <w:rPr>
          <w:rFonts w:ascii="Helvetica" w:hAnsi="Helvetica"/>
          <w:sz w:val="22"/>
          <w:szCs w:val="22"/>
        </w:rPr>
        <w:t xml:space="preserve"> phenological mismatch</w:t>
      </w:r>
      <w:r w:rsidR="00986E6B" w:rsidRPr="003A4DC7">
        <w:rPr>
          <w:rFonts w:ascii="Helvetica" w:hAnsi="Helvetica"/>
          <w:sz w:val="22"/>
          <w:szCs w:val="22"/>
        </w:rPr>
        <w:t xml:space="preserve"> literature. </w:t>
      </w:r>
      <w:r w:rsidR="007C3377" w:rsidRPr="003A4DC7">
        <w:rPr>
          <w:rFonts w:ascii="Helvetica" w:hAnsi="Helvetica"/>
          <w:sz w:val="22"/>
          <w:szCs w:val="22"/>
        </w:rPr>
        <w:t>From this search, w</w:t>
      </w:r>
      <w:r w:rsidRPr="003A4DC7">
        <w:rPr>
          <w:rFonts w:ascii="Helvetica" w:hAnsi="Helvetica" w:cs="Helvetica"/>
          <w:sz w:val="22"/>
          <w:szCs w:val="22"/>
          <w:lang w:val="en-US"/>
        </w:rPr>
        <w:t xml:space="preserve">e examined </w:t>
      </w:r>
      <w:r w:rsidR="00B70B78" w:rsidRPr="003A4DC7">
        <w:rPr>
          <w:rFonts w:ascii="Helvetica" w:hAnsi="Helvetica" w:cs="Helvetica"/>
          <w:sz w:val="22"/>
          <w:szCs w:val="22"/>
          <w:lang w:val="en-US"/>
        </w:rPr>
        <w:t>4</w:t>
      </w:r>
      <w:r w:rsidR="00DB539B" w:rsidRPr="003A4DC7">
        <w:rPr>
          <w:rFonts w:ascii="Helvetica" w:hAnsi="Helvetica" w:cs="Helvetica"/>
          <w:sz w:val="22"/>
          <w:szCs w:val="22"/>
          <w:lang w:val="en-US"/>
        </w:rPr>
        <w:t>3</w:t>
      </w:r>
      <w:r w:rsidRPr="00AE69BC">
        <w:rPr>
          <w:rFonts w:ascii="Helvetica" w:hAnsi="Helvetica" w:cs="Helvetica"/>
          <w:sz w:val="22"/>
          <w:szCs w:val="22"/>
          <w:lang w:val="en-US"/>
        </w:rPr>
        <w:t xml:space="preserve"> observational studies </w:t>
      </w:r>
      <w:r w:rsidR="007C3377">
        <w:rPr>
          <w:rFonts w:ascii="Helvetica" w:hAnsi="Helvetica" w:cs="Helvetica"/>
          <w:sz w:val="22"/>
          <w:szCs w:val="22"/>
          <w:lang w:val="en-US"/>
        </w:rPr>
        <w:t>that met our criteria (see Appendix for details) for</w:t>
      </w:r>
      <w:r w:rsidR="007C3377" w:rsidRPr="00AE69BC">
        <w:rPr>
          <w:rFonts w:ascii="Helvetica" w:hAnsi="Helvetica" w:cs="Helvetica"/>
          <w:sz w:val="22"/>
          <w:szCs w:val="22"/>
          <w:lang w:val="en-US"/>
        </w:rPr>
        <w:t xml:space="preserve"> </w:t>
      </w:r>
      <w:r w:rsidRPr="00AE69BC">
        <w:rPr>
          <w:rFonts w:ascii="Helvetica" w:hAnsi="Helvetica" w:cs="Helvetica"/>
          <w:sz w:val="22"/>
          <w:szCs w:val="22"/>
          <w:lang w:val="en-US"/>
        </w:rPr>
        <w:t>evaluat</w:t>
      </w:r>
      <w:r w:rsidR="007C3377">
        <w:rPr>
          <w:rFonts w:ascii="Helvetica" w:hAnsi="Helvetica" w:cs="Helvetica"/>
          <w:sz w:val="22"/>
          <w:szCs w:val="22"/>
          <w:lang w:val="en-US"/>
        </w:rPr>
        <w:t>ing</w:t>
      </w:r>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AE69BC">
        <w:rPr>
          <w:rFonts w:ascii="Helvetica" w:hAnsi="Helvetica" w:cs="Helvetica"/>
          <w:sz w:val="22"/>
          <w:szCs w:val="22"/>
          <w:lang w:val="en-US"/>
        </w:rPr>
        <w:t>performance</w:t>
      </w:r>
      <w:r w:rsidR="00AC6F8B">
        <w:rPr>
          <w:rFonts w:ascii="Helvetica" w:hAnsi="Helvetica" w:cs="Helvetica"/>
          <w:sz w:val="22"/>
          <w:szCs w:val="22"/>
          <w:lang w:val="en-US"/>
        </w:rPr>
        <w:t xml:space="preserve"> </w:t>
      </w:r>
      <w:r w:rsidR="00BC06CD">
        <w:rPr>
          <w:rFonts w:ascii="Helvetica" w:hAnsi="Helvetica" w:cs="Helvetica"/>
          <w:sz w:val="22"/>
          <w:szCs w:val="22"/>
          <w:lang w:val="en-US"/>
        </w:rPr>
        <w:t xml:space="preserve">(hereafter referred to as performance) </w:t>
      </w:r>
      <w:r w:rsidR="00AC6F8B">
        <w:rPr>
          <w:rFonts w:ascii="Helvetica" w:hAnsi="Helvetica" w:cs="Helvetica"/>
          <w:sz w:val="22"/>
          <w:szCs w:val="22"/>
          <w:lang w:val="en-US"/>
        </w:rPr>
        <w:t>of the consumer</w:t>
      </w:r>
      <w:r w:rsidRPr="00DC0781">
        <w:rPr>
          <w:rFonts w:ascii="Helvetica" w:hAnsi="Helvetica" w:cs="Helvetica"/>
          <w:sz w:val="22"/>
          <w:szCs w:val="22"/>
          <w:lang w:val="en-US"/>
        </w:rPr>
        <w:t xml:space="preserve">. </w:t>
      </w:r>
      <w:r w:rsidR="005F07E9">
        <w:rPr>
          <w:rFonts w:ascii="Helvetica" w:hAnsi="Helvetica" w:cs="Helvetica"/>
          <w:sz w:val="22"/>
          <w:szCs w:val="22"/>
          <w:lang w:val="en-US"/>
        </w:rPr>
        <w:t xml:space="preserve">The majority of the studies </w:t>
      </w:r>
      <w:r w:rsidR="005F07E9" w:rsidRPr="00D93B38">
        <w:rPr>
          <w:rFonts w:ascii="Helvetica" w:hAnsi="Helvetica" w:cs="Helvetica"/>
          <w:sz w:val="22"/>
          <w:szCs w:val="22"/>
          <w:highlight w:val="yellow"/>
          <w:lang w:val="en-US"/>
        </w:rPr>
        <w:t>(25/40)</w:t>
      </w:r>
      <w:r w:rsidR="005F07E9">
        <w:rPr>
          <w:rFonts w:ascii="Helvetica" w:hAnsi="Helvetica" w:cs="Helvetica"/>
          <w:sz w:val="22"/>
          <w:szCs w:val="22"/>
          <w:lang w:val="en-US"/>
        </w:rPr>
        <w:t xml:space="preserve"> </w:t>
      </w:r>
      <w:r w:rsidRPr="00DC0781">
        <w:rPr>
          <w:rFonts w:ascii="Helvetica" w:hAnsi="Helvetica" w:cs="Helvetica"/>
          <w:sz w:val="22"/>
          <w:szCs w:val="22"/>
          <w:lang w:val="en-US"/>
        </w:rPr>
        <w:t>focused on: i)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r w:rsidRPr="00AE69BC">
        <w:rPr>
          <w:rFonts w:ascii="Helvetica" w:hAnsi="Helvetica" w:cs="Helvetica"/>
          <w:sz w:val="22"/>
          <w:szCs w:val="22"/>
          <w:lang w:val="en-US"/>
        </w:rPr>
        <w:t xml:space="preserve">hereafter called ‘climate change’ studies).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w:t>
      </w:r>
      <w:r w:rsidR="005F07E9" w:rsidRPr="00D93B38">
        <w:rPr>
          <w:rFonts w:ascii="Helvetica" w:hAnsi="Helvetica" w:cs="Helvetica"/>
          <w:sz w:val="22"/>
          <w:szCs w:val="22"/>
          <w:highlight w:val="yellow"/>
          <w:lang w:val="en-US"/>
        </w:rPr>
        <w:t>15</w:t>
      </w:r>
      <w:r w:rsidR="005F07E9">
        <w:rPr>
          <w:rFonts w:ascii="Helvetica" w:hAnsi="Helvetica" w:cs="Helvetica"/>
          <w:sz w:val="22"/>
          <w:szCs w:val="22"/>
          <w:lang w:val="en-US"/>
        </w:rPr>
        <w:t xml:space="preserve"> </w:t>
      </w:r>
      <w:r w:rsidR="005F07E9" w:rsidRPr="00AE69BC">
        <w:rPr>
          <w:rFonts w:ascii="Helvetica" w:hAnsi="Helvetica" w:cs="Helvetica"/>
          <w:sz w:val="22"/>
          <w:szCs w:val="22"/>
          <w:lang w:val="en-US"/>
        </w:rPr>
        <w:t>studies</w:t>
      </w:r>
      <w:r w:rsidR="002E7FA4">
        <w:rPr>
          <w:rFonts w:ascii="Helvetica" w:hAnsi="Helvetica" w:cs="Helvetica"/>
          <w:sz w:val="22"/>
          <w:szCs w:val="22"/>
          <w:lang w:val="en-US"/>
        </w:rPr>
        <w:t xml:space="preserve">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w:t>
      </w:r>
      <w:r w:rsidRPr="00D93B38">
        <w:rPr>
          <w:rFonts w:ascii="Helvetica" w:hAnsi="Helvetica" w:cs="Helvetica"/>
          <w:sz w:val="22"/>
          <w:szCs w:val="22"/>
          <w:highlight w:val="yellow"/>
          <w:lang w:val="en-US"/>
        </w:rPr>
        <w:t xml:space="preserve">these </w:t>
      </w:r>
      <w:ins w:id="4" w:author="Elizabeth Wolkovich" w:date="2019-03-10T20:19:00Z">
        <w:r w:rsidR="002E7FA4" w:rsidRPr="00D93B38">
          <w:rPr>
            <w:rFonts w:ascii="Helvetica" w:hAnsi="Helvetica" w:cs="Helvetica"/>
            <w:sz w:val="22"/>
            <w:szCs w:val="22"/>
            <w:highlight w:val="yellow"/>
            <w:lang w:val="en-US"/>
          </w:rPr>
          <w:t>58 total</w:t>
        </w:r>
        <w:r w:rsidR="002E7FA4">
          <w:rPr>
            <w:rFonts w:ascii="Helvetica" w:hAnsi="Helvetica" w:cs="Helvetica"/>
            <w:sz w:val="22"/>
            <w:szCs w:val="22"/>
            <w:lang w:val="en-US"/>
          </w:rPr>
          <w:t xml:space="preserve"> </w:t>
        </w:r>
      </w:ins>
      <w:r w:rsidRPr="00AE69BC">
        <w:rPr>
          <w:rFonts w:ascii="Helvetica" w:hAnsi="Helvetica" w:cs="Helvetica"/>
          <w:sz w:val="22"/>
          <w:szCs w:val="22"/>
          <w:lang w:val="en-US"/>
        </w:rPr>
        <w:t>studies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04848388" w:rsidR="003C4A76"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3A4DC7">
        <w:rPr>
          <w:rFonts w:ascii="Helvetica" w:hAnsi="Helvetica" w:cs="Helvetica"/>
          <w:i/>
          <w:sz w:val="22"/>
          <w:szCs w:val="22"/>
          <w:lang w:val="en-US"/>
        </w:rPr>
        <w:t xml:space="preserve">i) </w:t>
      </w:r>
      <w:r w:rsidR="00CC7465" w:rsidRPr="003A4DC7">
        <w:rPr>
          <w:rFonts w:ascii="Helvetica" w:hAnsi="Helvetica" w:cs="Helvetica"/>
          <w:i/>
          <w:sz w:val="22"/>
          <w:szCs w:val="22"/>
          <w:lang w:val="en-US"/>
        </w:rPr>
        <w:t xml:space="preserve">Testing </w:t>
      </w:r>
      <w:r w:rsidR="00BD124E" w:rsidRPr="003A4DC7">
        <w:rPr>
          <w:rFonts w:ascii="Helvetica" w:hAnsi="Helvetica" w:cs="Helvetica"/>
          <w:i/>
          <w:sz w:val="22"/>
          <w:szCs w:val="22"/>
          <w:lang w:val="en-US"/>
        </w:rPr>
        <w:t>the Cushing hypothesis</w:t>
      </w:r>
    </w:p>
    <w:p w14:paraId="5E9C330E" w14:textId="238725EE" w:rsidR="00E626E0"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3A4DC7">
        <w:rPr>
          <w:rFonts w:ascii="Helvetica" w:hAnsi="Helvetica" w:cs="Helvetica"/>
          <w:sz w:val="22"/>
          <w:szCs w:val="22"/>
          <w:lang w:val="en-US"/>
        </w:rPr>
        <w:tab/>
      </w:r>
      <w:r w:rsidR="00CC7465" w:rsidRPr="003A4DC7">
        <w:rPr>
          <w:rFonts w:ascii="Helvetica" w:hAnsi="Helvetica" w:cs="Helvetica"/>
          <w:sz w:val="22"/>
          <w:szCs w:val="22"/>
          <w:lang w:val="en-US"/>
        </w:rPr>
        <w:t>T</w:t>
      </w:r>
      <w:r w:rsidRPr="003A4DC7">
        <w:rPr>
          <w:rFonts w:ascii="Helvetica" w:hAnsi="Helvetica" w:cs="Helvetica"/>
          <w:sz w:val="22"/>
          <w:szCs w:val="22"/>
          <w:lang w:val="en-US"/>
        </w:rPr>
        <w:t xml:space="preserve">he Cushing hypothesis offers a testable hypothesis for predicting the magnitude and direction of demographic changes in response to climate-change driven shifts in synchrony. </w:t>
      </w:r>
      <w:r w:rsidRPr="003A4DC7">
        <w:rPr>
          <w:rFonts w:ascii="Helvetica" w:hAnsi="Helvetica" w:cs="Helvetica"/>
          <w:kern w:val="1"/>
          <w:sz w:val="22"/>
          <w:szCs w:val="22"/>
          <w:lang w:val="en-US"/>
        </w:rPr>
        <w:t xml:space="preserve">To date, much research in the biological impacts of climate change literature </w:t>
      </w:r>
      <w:r w:rsidR="00CC7465" w:rsidRPr="003A4DC7">
        <w:rPr>
          <w:rFonts w:ascii="Helvetica" w:hAnsi="Helvetica" w:cs="Helvetica"/>
          <w:kern w:val="1"/>
          <w:sz w:val="22"/>
          <w:szCs w:val="22"/>
          <w:lang w:val="en-US"/>
        </w:rPr>
        <w:t xml:space="preserve">has </w:t>
      </w:r>
      <w:r w:rsidRPr="003A4DC7">
        <w:rPr>
          <w:rFonts w:ascii="Helvetica" w:hAnsi="Helvetica" w:cs="Helvetica"/>
          <w:kern w:val="1"/>
          <w:sz w:val="22"/>
          <w:szCs w:val="22"/>
          <w:lang w:val="en-US"/>
        </w:rPr>
        <w:t xml:space="preserve">focused on </w:t>
      </w:r>
      <w:r w:rsidR="00CC7465" w:rsidRPr="003A4DC7">
        <w:rPr>
          <w:rFonts w:ascii="Helvetica" w:hAnsi="Helvetica" w:cs="Helvetica"/>
          <w:kern w:val="1"/>
          <w:sz w:val="22"/>
          <w:szCs w:val="22"/>
          <w:lang w:val="en-US"/>
        </w:rPr>
        <w:t xml:space="preserve">the </w:t>
      </w:r>
      <w:r w:rsidRPr="003A4DC7">
        <w:rPr>
          <w:rFonts w:ascii="Helvetica" w:hAnsi="Helvetica" w:cs="Helvetica"/>
          <w:kern w:val="1"/>
          <w:sz w:val="22"/>
          <w:szCs w:val="22"/>
          <w:lang w:val="en-US"/>
        </w:rPr>
        <w:t xml:space="preserve">direct relationships between organisms and the </w:t>
      </w:r>
      <w:r w:rsidR="00DE20A8" w:rsidRPr="003A4DC7">
        <w:rPr>
          <w:rFonts w:ascii="Helvetica" w:hAnsi="Helvetica" w:cs="Helvetica"/>
          <w:kern w:val="1"/>
          <w:sz w:val="22"/>
          <w:szCs w:val="22"/>
          <w:lang w:val="en-US"/>
        </w:rPr>
        <w:t xml:space="preserve">abiotic </w:t>
      </w:r>
      <w:r w:rsidRPr="003A4DC7">
        <w:rPr>
          <w:rFonts w:ascii="Helvetica" w:hAnsi="Helvetica" w:cs="Helvetica"/>
          <w:kern w:val="1"/>
          <w:sz w:val="22"/>
          <w:szCs w:val="22"/>
          <w:lang w:val="en-US"/>
        </w:rPr>
        <w:t>environm</w:t>
      </w:r>
      <w:r w:rsidR="00BC06CD" w:rsidRPr="003A4DC7">
        <w:rPr>
          <w:rFonts w:ascii="Helvetica" w:hAnsi="Helvetica" w:cs="Helvetica"/>
          <w:kern w:val="1"/>
          <w:sz w:val="22"/>
          <w:szCs w:val="22"/>
          <w:lang w:val="en-US"/>
        </w:rPr>
        <w:t>ent (</w:t>
      </w:r>
      <w:r w:rsidR="001F18E6" w:rsidRPr="003A4DC7">
        <w:rPr>
          <w:rFonts w:ascii="Helvetica" w:hAnsi="Helvetica" w:cs="Helvetica"/>
          <w:kern w:val="1"/>
          <w:sz w:val="22"/>
          <w:szCs w:val="22"/>
          <w:lang w:val="en-US"/>
        </w:rPr>
        <w:t xml:space="preserve">e.g., Menzel et al. 2006, </w:t>
      </w:r>
      <w:r w:rsidR="00C11E1C" w:rsidRPr="003A4DC7">
        <w:rPr>
          <w:rFonts w:ascii="Helvetica" w:hAnsi="Helvetica" w:cs="Helvetica"/>
          <w:kern w:val="1"/>
          <w:sz w:val="22"/>
          <w:szCs w:val="22"/>
          <w:lang w:val="en-US"/>
        </w:rPr>
        <w:t>Chen et al. 2011</w:t>
      </w:r>
      <w:r w:rsidRPr="003A4DC7">
        <w:rPr>
          <w:rFonts w:ascii="Helvetica" w:hAnsi="Helvetica" w:cs="Helvetica"/>
          <w:kern w:val="1"/>
          <w:sz w:val="22"/>
          <w:szCs w:val="22"/>
          <w:lang w:val="en-US"/>
        </w:rPr>
        <w:t>)</w:t>
      </w:r>
      <w:r w:rsidR="00F25F93" w:rsidRPr="003A4DC7">
        <w:rPr>
          <w:rFonts w:ascii="Helvetica" w:hAnsi="Helvetica" w:cs="Helvetica"/>
          <w:kern w:val="1"/>
          <w:sz w:val="22"/>
          <w:szCs w:val="22"/>
          <w:lang w:val="en-US"/>
        </w:rPr>
        <w:t xml:space="preserve"> rather than testing theory</w:t>
      </w:r>
      <w:r w:rsidR="00CC7465" w:rsidRPr="003A4DC7">
        <w:rPr>
          <w:rFonts w:ascii="Helvetica" w:hAnsi="Helvetica" w:cs="Helvetica"/>
          <w:kern w:val="1"/>
          <w:sz w:val="22"/>
          <w:szCs w:val="22"/>
          <w:lang w:val="en-US"/>
        </w:rPr>
        <w:t xml:space="preserve"> (</w:t>
      </w:r>
      <w:r w:rsidR="00922B45" w:rsidRPr="003A4DC7">
        <w:rPr>
          <w:rFonts w:ascii="Helvetica" w:hAnsi="Helvetica" w:cs="Helvetica"/>
          <w:kern w:val="1"/>
          <w:sz w:val="22"/>
          <w:szCs w:val="22"/>
          <w:lang w:val="en-US"/>
        </w:rPr>
        <w:t xml:space="preserve">Lavergne et al. 2010; </w:t>
      </w:r>
      <w:r w:rsidR="00CC7465" w:rsidRPr="003A4DC7">
        <w:rPr>
          <w:rFonts w:ascii="Helvetica" w:hAnsi="Helvetica" w:cs="Helvetica"/>
          <w:kern w:val="1"/>
          <w:sz w:val="22"/>
          <w:szCs w:val="22"/>
          <w:lang w:val="en-US"/>
        </w:rPr>
        <w:t>O’Connor et al. 2012</w:t>
      </w:r>
      <w:r w:rsidR="009A45AC" w:rsidRPr="003A4DC7">
        <w:rPr>
          <w:rFonts w:ascii="Helvetica" w:hAnsi="Helvetica" w:cs="Helvetica"/>
          <w:kern w:val="1"/>
          <w:sz w:val="22"/>
          <w:szCs w:val="22"/>
          <w:lang w:val="en-US"/>
        </w:rPr>
        <w:t>; Mouquet et al. 2015</w:t>
      </w:r>
      <w:r w:rsidR="007B6AFE" w:rsidRPr="003A4DC7">
        <w:rPr>
          <w:rFonts w:ascii="Helvetica" w:hAnsi="Helvetica" w:cs="Helvetica"/>
          <w:kern w:val="1"/>
          <w:sz w:val="22"/>
          <w:szCs w:val="22"/>
          <w:lang w:val="en-US"/>
        </w:rPr>
        <w:t>; Barner et al. 2018</w:t>
      </w:r>
      <w:r w:rsidR="00CC7465" w:rsidRPr="003A4DC7">
        <w:rPr>
          <w:rFonts w:ascii="Helvetica" w:hAnsi="Helvetica" w:cs="Helvetica"/>
          <w:kern w:val="1"/>
          <w:sz w:val="22"/>
          <w:szCs w:val="22"/>
          <w:lang w:val="en-US"/>
        </w:rPr>
        <w:t>)</w:t>
      </w:r>
      <w:r w:rsidRPr="003A4DC7">
        <w:rPr>
          <w:rFonts w:ascii="Helvetica" w:hAnsi="Helvetica" w:cs="Helvetica"/>
          <w:kern w:val="1"/>
          <w:sz w:val="22"/>
          <w:szCs w:val="22"/>
          <w:lang w:val="en-US"/>
        </w:rPr>
        <w:t>.</w:t>
      </w:r>
      <w:r w:rsidR="004B6D37" w:rsidRPr="003A4DC7">
        <w:rPr>
          <w:rFonts w:ascii="Helvetica" w:hAnsi="Helvetica" w:cs="Helvetica"/>
          <w:kern w:val="1"/>
          <w:sz w:val="22"/>
          <w:szCs w:val="22"/>
          <w:lang w:val="en-US"/>
        </w:rPr>
        <w:t xml:space="preserve"> </w:t>
      </w:r>
      <w:r w:rsidR="004B6D37" w:rsidRPr="003A4DC7">
        <w:rPr>
          <w:rFonts w:ascii="Helvetica" w:hAnsi="Helvetica" w:cs="Helvetica"/>
          <w:sz w:val="22"/>
          <w:szCs w:val="22"/>
          <w:lang w:val="en-US"/>
        </w:rPr>
        <w:t xml:space="preserve">However, </w:t>
      </w:r>
      <w:r w:rsidR="004B6D37" w:rsidRPr="003A4DC7">
        <w:rPr>
          <w:rFonts w:ascii="Helvetica" w:hAnsi="Helvetica" w:cs="Helvetica"/>
          <w:kern w:val="1"/>
          <w:sz w:val="22"/>
          <w:szCs w:val="22"/>
          <w:lang w:val="en-US"/>
        </w:rPr>
        <w:t>progress on the Cushing hypothesis</w:t>
      </w:r>
      <w:r w:rsidR="00DC5627" w:rsidRPr="003A4DC7">
        <w:rPr>
          <w:rFonts w:ascii="Helvetica" w:hAnsi="Helvetica" w:cs="Helvetica"/>
          <w:kern w:val="1"/>
          <w:sz w:val="22"/>
          <w:szCs w:val="22"/>
          <w:lang w:val="en-US"/>
        </w:rPr>
        <w:t>—</w:t>
      </w:r>
      <w:r w:rsidR="00DD194E" w:rsidRPr="003A4DC7">
        <w:rPr>
          <w:rFonts w:ascii="Helvetica" w:hAnsi="Helvetica" w:cs="Helvetica"/>
          <w:kern w:val="1"/>
          <w:sz w:val="22"/>
          <w:szCs w:val="22"/>
          <w:lang w:val="en-US"/>
        </w:rPr>
        <w:t>rigorously test</w:t>
      </w:r>
      <w:r w:rsidR="00D93B38">
        <w:rPr>
          <w:rFonts w:ascii="Helvetica" w:hAnsi="Helvetica" w:cs="Helvetica"/>
          <w:kern w:val="1"/>
          <w:sz w:val="22"/>
          <w:szCs w:val="22"/>
          <w:lang w:val="en-US"/>
        </w:rPr>
        <w:t>ing</w:t>
      </w:r>
      <w:r w:rsidR="00DD194E" w:rsidRPr="003A4DC7">
        <w:rPr>
          <w:rFonts w:ascii="Helvetica" w:hAnsi="Helvetica" w:cs="Helvetica"/>
          <w:kern w:val="1"/>
          <w:sz w:val="22"/>
          <w:szCs w:val="22"/>
          <w:lang w:val="en-US"/>
        </w:rPr>
        <w:t xml:space="preserve"> the assumptions and ultimate mechanisms (Figure </w:t>
      </w:r>
      <w:r w:rsidR="00426B19">
        <w:rPr>
          <w:rFonts w:ascii="Helvetica" w:hAnsi="Helvetica" w:cs="Helvetica"/>
          <w:kern w:val="1"/>
          <w:sz w:val="22"/>
          <w:szCs w:val="22"/>
          <w:lang w:val="en-US"/>
        </w:rPr>
        <w:t>2</w:t>
      </w:r>
      <w:r w:rsidR="00DD194E" w:rsidRPr="003A4DC7">
        <w:rPr>
          <w:rFonts w:ascii="Helvetica" w:hAnsi="Helvetica" w:cs="Helvetica"/>
          <w:kern w:val="1"/>
          <w:sz w:val="22"/>
          <w:szCs w:val="22"/>
          <w:lang w:val="en-US"/>
        </w:rPr>
        <w:t>)</w:t>
      </w:r>
      <w:r w:rsidR="00DC5627" w:rsidRPr="003A4DC7">
        <w:rPr>
          <w:rFonts w:ascii="Helvetica" w:hAnsi="Helvetica" w:cs="Helvetica"/>
          <w:kern w:val="1"/>
          <w:sz w:val="22"/>
          <w:szCs w:val="22"/>
          <w:lang w:val="en-US"/>
        </w:rPr>
        <w:t>—</w:t>
      </w:r>
      <w:r w:rsidR="004B6D37" w:rsidRPr="003A4DC7">
        <w:rPr>
          <w:rFonts w:ascii="Helvetica" w:hAnsi="Helvetica" w:cs="Helvetica"/>
          <w:kern w:val="1"/>
          <w:sz w:val="22"/>
          <w:szCs w:val="22"/>
          <w:lang w:val="en-US"/>
        </w:rPr>
        <w:t>requires tests</w:t>
      </w:r>
      <w:r w:rsidR="004B6D37" w:rsidRPr="00AE69BC">
        <w:rPr>
          <w:rFonts w:ascii="Helvetica" w:hAnsi="Helvetica" w:cs="Helvetica"/>
          <w:kern w:val="1"/>
          <w:sz w:val="22"/>
          <w:szCs w:val="22"/>
          <w:lang w:val="en-US"/>
        </w:rPr>
        <w:t xml:space="preserve"> of a diversity of ecological and evolutionary theory. </w:t>
      </w:r>
      <w:r w:rsidRPr="00AE69BC">
        <w:rPr>
          <w:rFonts w:ascii="Helvetica" w:hAnsi="Helvetica" w:cs="Helvetica"/>
          <w:kern w:val="1"/>
          <w:sz w:val="22"/>
          <w:szCs w:val="22"/>
          <w:lang w:val="en-US"/>
        </w:rPr>
        <w:t xml:space="preserve">This </w:t>
      </w:r>
      <w:r w:rsidRPr="003A4DC7">
        <w:rPr>
          <w:rFonts w:ascii="Helvetica" w:hAnsi="Helvetica" w:cs="Helvetica"/>
          <w:kern w:val="1"/>
          <w:sz w:val="22"/>
          <w:szCs w:val="22"/>
          <w:lang w:val="en-US"/>
        </w:rPr>
        <w:t>represents the major challenge of the hypothesis and</w:t>
      </w:r>
      <w:r w:rsidR="003E3C5B" w:rsidRPr="003A4DC7">
        <w:rPr>
          <w:rFonts w:ascii="Helvetica" w:hAnsi="Helvetica" w:cs="Helvetica"/>
          <w:kern w:val="1"/>
          <w:sz w:val="22"/>
          <w:szCs w:val="22"/>
          <w:lang w:val="en-US"/>
        </w:rPr>
        <w:t>—we argue—may be</w:t>
      </w:r>
      <w:r w:rsidRPr="003A4DC7">
        <w:rPr>
          <w:rFonts w:ascii="Helvetica" w:hAnsi="Helvetica" w:cs="Helvetica"/>
          <w:kern w:val="1"/>
          <w:sz w:val="22"/>
          <w:szCs w:val="22"/>
          <w:lang w:val="en-US"/>
        </w:rPr>
        <w:t xml:space="preserve"> why support for it has been so mixed. </w:t>
      </w:r>
    </w:p>
    <w:p w14:paraId="7C24B76C" w14:textId="4FDA70D5" w:rsidR="0043388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3A4DC7">
        <w:rPr>
          <w:rFonts w:ascii="Helvetica" w:hAnsi="Helvetica" w:cs="Helvetica"/>
          <w:sz w:val="22"/>
          <w:szCs w:val="22"/>
          <w:lang w:val="en-US"/>
        </w:rPr>
        <w:tab/>
        <w:t>M</w:t>
      </w:r>
      <w:r w:rsidRPr="003A4DC7">
        <w:rPr>
          <w:rFonts w:ascii="Helvetica" w:hAnsi="Helvetica" w:cs="Helvetica"/>
          <w:kern w:val="1"/>
          <w:sz w:val="22"/>
          <w:szCs w:val="22"/>
          <w:lang w:val="en-US"/>
        </w:rPr>
        <w:t xml:space="preserve">any mechanisms can produce the Cushing curve, and they vary across systems, space and time. </w:t>
      </w:r>
      <w:r w:rsidR="00433887" w:rsidRPr="003A4DC7">
        <w:rPr>
          <w:rFonts w:ascii="Helvetica" w:hAnsi="Helvetica" w:cs="Helvetica"/>
          <w:kern w:val="1"/>
          <w:sz w:val="22"/>
          <w:szCs w:val="22"/>
          <w:lang w:val="en-US"/>
        </w:rPr>
        <w:t>Here we focus on the ultimate mechanisms</w:t>
      </w:r>
      <w:r w:rsidR="00C04576" w:rsidRPr="003A4DC7">
        <w:rPr>
          <w:rFonts w:ascii="Helvetica" w:hAnsi="Helvetica" w:cs="Helvetica"/>
          <w:kern w:val="1"/>
          <w:sz w:val="22"/>
          <w:szCs w:val="22"/>
          <w:lang w:val="en-US"/>
        </w:rPr>
        <w:t xml:space="preserve"> related to life history theory and food web theory</w:t>
      </w:r>
      <w:r w:rsidR="00433887" w:rsidRPr="003A4DC7">
        <w:rPr>
          <w:rFonts w:ascii="Helvetica" w:hAnsi="Helvetica" w:cs="Helvetica"/>
          <w:kern w:val="1"/>
          <w:sz w:val="22"/>
          <w:szCs w:val="22"/>
          <w:lang w:val="en-US"/>
        </w:rPr>
        <w:t xml:space="preserve">. </w:t>
      </w:r>
      <w:r w:rsidR="00C04576" w:rsidRPr="003A4DC7">
        <w:rPr>
          <w:rFonts w:ascii="Helvetica" w:hAnsi="Helvetica" w:cs="Helvetica"/>
          <w:kern w:val="1"/>
          <w:sz w:val="22"/>
          <w:szCs w:val="22"/>
          <w:lang w:val="en-US"/>
        </w:rPr>
        <w:t>Mechanisms</w:t>
      </w:r>
      <w:r w:rsidR="00433887" w:rsidRPr="003A4DC7">
        <w:rPr>
          <w:rFonts w:ascii="Helvetica" w:hAnsi="Helvetica" w:cs="Helvetica"/>
          <w:kern w:val="1"/>
          <w:sz w:val="22"/>
          <w:szCs w:val="22"/>
          <w:lang w:val="en-US"/>
        </w:rPr>
        <w:t xml:space="preserve"> </w:t>
      </w:r>
      <w:r w:rsidRPr="003A4DC7">
        <w:rPr>
          <w:rFonts w:ascii="Helvetica" w:hAnsi="Helvetica" w:cs="Helvetica"/>
          <w:kern w:val="1"/>
          <w:sz w:val="22"/>
          <w:szCs w:val="22"/>
          <w:lang w:val="en-US"/>
        </w:rPr>
        <w:t>arising from life-history theory</w:t>
      </w:r>
      <w:r w:rsidR="00FC1073" w:rsidRPr="003A4DC7">
        <w:rPr>
          <w:rFonts w:ascii="Helvetica" w:hAnsi="Helvetica" w:cs="Helvetica"/>
          <w:kern w:val="1"/>
          <w:sz w:val="22"/>
          <w:szCs w:val="22"/>
          <w:lang w:val="en-US"/>
        </w:rPr>
        <w:t xml:space="preserve"> (Box 1)</w:t>
      </w:r>
      <w:r w:rsidR="00C04576" w:rsidRPr="003A4DC7">
        <w:rPr>
          <w:rFonts w:ascii="Helvetica" w:hAnsi="Helvetica" w:cs="Helvetica"/>
          <w:kern w:val="1"/>
          <w:sz w:val="22"/>
          <w:szCs w:val="22"/>
          <w:lang w:val="en-US"/>
        </w:rPr>
        <w:t xml:space="preserve">, for example, trade-offs between fecundity and mortality, and bet-hedging strategies (Figure </w:t>
      </w:r>
      <w:r w:rsidR="00426B19">
        <w:rPr>
          <w:rFonts w:ascii="Helvetica" w:hAnsi="Helvetica" w:cs="Helvetica"/>
          <w:kern w:val="1"/>
          <w:sz w:val="22"/>
          <w:szCs w:val="22"/>
          <w:lang w:val="en-US"/>
        </w:rPr>
        <w:t>2</w:t>
      </w:r>
      <w:r w:rsidR="00C04576" w:rsidRPr="003A4DC7">
        <w:rPr>
          <w:rFonts w:ascii="Helvetica" w:hAnsi="Helvetica" w:cs="Helvetica"/>
          <w:kern w:val="1"/>
          <w:sz w:val="22"/>
          <w:szCs w:val="22"/>
          <w:lang w:val="en-US"/>
        </w:rPr>
        <w:t xml:space="preserve">), </w:t>
      </w:r>
      <w:r w:rsidRPr="003A4DC7">
        <w:rPr>
          <w:rFonts w:ascii="Helvetica" w:hAnsi="Helvetica" w:cs="Helvetica"/>
          <w:kern w:val="1"/>
          <w:sz w:val="22"/>
          <w:szCs w:val="22"/>
          <w:lang w:val="en-US"/>
        </w:rPr>
        <w:t>c</w:t>
      </w:r>
      <w:r w:rsidR="00F7456E" w:rsidRPr="003A4DC7">
        <w:rPr>
          <w:rFonts w:ascii="Helvetica" w:hAnsi="Helvetica" w:cs="Helvetica"/>
          <w:kern w:val="1"/>
          <w:sz w:val="22"/>
          <w:szCs w:val="22"/>
          <w:lang w:val="en-US"/>
        </w:rPr>
        <w:t>an</w:t>
      </w:r>
      <w:r w:rsidRPr="003A4DC7">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hypothesis. The Cushing </w:t>
      </w:r>
      <w:r w:rsidR="002435D8" w:rsidRPr="003A4DC7">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r w:rsidR="00B80EB9">
        <w:rPr>
          <w:rFonts w:ascii="Helvetica" w:hAnsi="Helvetica" w:cs="Helvetica"/>
          <w:kern w:val="1"/>
          <w:sz w:val="22"/>
          <w:szCs w:val="22"/>
          <w:lang w:val="en-US"/>
        </w:rPr>
        <w:t xml:space="preserve">which focuses on predator prey dynamics </w:t>
      </w:r>
      <w:r w:rsidR="002435D8" w:rsidRPr="002435D8">
        <w:rPr>
          <w:rFonts w:ascii="Helvetica" w:hAnsi="Helvetica" w:cs="Helvetica"/>
          <w:kern w:val="1"/>
          <w:sz w:val="22"/>
          <w:szCs w:val="22"/>
          <w:lang w:val="en-US"/>
        </w:rPr>
        <w:t>(Box 1)</w:t>
      </w:r>
      <w:r w:rsidR="00B80EB9">
        <w:rPr>
          <w:rFonts w:ascii="Helvetica" w:hAnsi="Helvetica" w:cs="Helvetica"/>
          <w:kern w:val="1"/>
          <w:sz w:val="22"/>
          <w:szCs w:val="22"/>
          <w:lang w:val="en-US"/>
        </w:rPr>
        <w:t xml:space="preserve"> and is</w:t>
      </w:r>
      <w:r w:rsidRPr="00AE69BC">
        <w:rPr>
          <w:rFonts w:ascii="Helvetica" w:hAnsi="Helvetica" w:cs="Helvetica"/>
          <w:kern w:val="1"/>
          <w:sz w:val="22"/>
          <w:szCs w:val="22"/>
          <w:lang w:val="en-US"/>
        </w:rPr>
        <w:t xml:space="preserve"> </w:t>
      </w:r>
      <w:r w:rsidR="00B80EB9">
        <w:rPr>
          <w:rFonts w:ascii="Helvetica" w:hAnsi="Helvetica" w:cs="Helvetica"/>
          <w:kern w:val="1"/>
          <w:sz w:val="22"/>
          <w:szCs w:val="22"/>
          <w:lang w:val="en-US"/>
        </w:rPr>
        <w:t>related to</w:t>
      </w:r>
      <w:r w:rsidRPr="00B80EB9">
        <w:rPr>
          <w:rFonts w:ascii="Helvetica" w:hAnsi="Helvetica" w:cs="Helvetica"/>
          <w:kern w:val="1"/>
          <w:sz w:val="22"/>
          <w:szCs w:val="22"/>
          <w:lang w:val="en-US"/>
        </w:rPr>
        <w:t xml:space="preserve"> the timing of a consumer to its food resource</w:t>
      </w:r>
      <w:r w:rsidRPr="00AE69BC">
        <w:rPr>
          <w:rFonts w:ascii="Helvetica" w:hAnsi="Helvetica" w:cs="Helvetica"/>
          <w:kern w:val="1"/>
          <w:sz w:val="22"/>
          <w:szCs w:val="22"/>
          <w:lang w:val="en-US"/>
        </w:rPr>
        <w:t xml:space="preserve">. </w:t>
      </w:r>
      <w:ins w:id="5" w:author="Heather Kharouba" w:date="2019-03-12T09:53:00Z">
        <w:r w:rsidR="00890BA6">
          <w:rPr>
            <w:rFonts w:ascii="Helvetica" w:hAnsi="Helvetica" w:cs="Helvetica"/>
            <w:kern w:val="1"/>
            <w:sz w:val="22"/>
            <w:szCs w:val="22"/>
            <w:lang w:val="en-US"/>
          </w:rPr>
          <w:t xml:space="preserve"> </w:t>
        </w:r>
      </w:ins>
      <w:commentRangeStart w:id="6"/>
      <w:ins w:id="7" w:author="Heather Kharouba" w:date="2019-03-12T09:55:00Z">
        <w:r w:rsidR="00890BA6">
          <w:rPr>
            <w:rFonts w:ascii="Helvetica" w:hAnsi="Helvetica" w:cs="Helvetica"/>
            <w:sz w:val="22"/>
            <w:szCs w:val="22"/>
            <w:lang w:val="en-US"/>
          </w:rPr>
          <w:t>If the</w:t>
        </w:r>
      </w:ins>
      <w:ins w:id="8" w:author="Heather Kharouba" w:date="2019-03-12T09:53:00Z">
        <w:r w:rsidR="00890BA6">
          <w:rPr>
            <w:rFonts w:ascii="Helvetica" w:hAnsi="Helvetica" w:cs="Helvetica"/>
            <w:sz w:val="22"/>
            <w:szCs w:val="22"/>
            <w:lang w:val="en-US"/>
          </w:rPr>
          <w:t xml:space="preserve"> </w:t>
        </w:r>
      </w:ins>
      <w:ins w:id="9" w:author="Heather Kharouba" w:date="2019-03-12T09:55:00Z">
        <w:r w:rsidR="00890BA6">
          <w:rPr>
            <w:rFonts w:ascii="Helvetica" w:hAnsi="Helvetica" w:cs="Helvetica"/>
            <w:sz w:val="22"/>
            <w:szCs w:val="22"/>
            <w:lang w:val="en-US"/>
          </w:rPr>
          <w:t xml:space="preserve">most likely </w:t>
        </w:r>
      </w:ins>
      <w:ins w:id="10" w:author="Heather Kharouba" w:date="2019-03-12T09:53:00Z">
        <w:r w:rsidR="00890BA6">
          <w:rPr>
            <w:rFonts w:ascii="Helvetica" w:hAnsi="Helvetica" w:cs="Helvetica"/>
            <w:sz w:val="22"/>
            <w:szCs w:val="22"/>
            <w:lang w:val="en-US"/>
          </w:rPr>
          <w:t xml:space="preserve">mechanism </w:t>
        </w:r>
      </w:ins>
      <w:ins w:id="11" w:author="Heather Kharouba" w:date="2019-03-12T09:56:00Z">
        <w:r w:rsidR="00890BA6">
          <w:rPr>
            <w:rFonts w:ascii="Helvetica" w:hAnsi="Helvetica" w:cs="Helvetica"/>
            <w:sz w:val="22"/>
            <w:szCs w:val="22"/>
            <w:lang w:val="en-US"/>
          </w:rPr>
          <w:t xml:space="preserve">in the system </w:t>
        </w:r>
      </w:ins>
      <w:ins w:id="12" w:author="Heather Kharouba" w:date="2019-03-12T09:53:00Z">
        <w:r w:rsidR="00890BA6">
          <w:rPr>
            <w:rFonts w:ascii="Helvetica" w:hAnsi="Helvetica" w:cs="Helvetica"/>
            <w:sz w:val="22"/>
            <w:szCs w:val="22"/>
            <w:lang w:val="en-US"/>
          </w:rPr>
          <w:t>violates one of the key assumptions of the hypothesis, then the Cushing hypothesis is unlikely to apply</w:t>
        </w:r>
      </w:ins>
      <w:ins w:id="13" w:author="Heather Kharouba" w:date="2019-03-12T09:57:00Z">
        <w:r w:rsidR="00890BA6">
          <w:rPr>
            <w:rFonts w:ascii="Helvetica" w:hAnsi="Helvetica" w:cs="Helvetica"/>
            <w:sz w:val="22"/>
            <w:szCs w:val="22"/>
            <w:lang w:val="en-US"/>
          </w:rPr>
          <w:t xml:space="preserve"> in this system</w:t>
        </w:r>
      </w:ins>
      <w:ins w:id="14" w:author="Heather Kharouba" w:date="2019-03-12T09:53:00Z">
        <w:r w:rsidR="00890BA6" w:rsidRPr="00320645">
          <w:rPr>
            <w:rFonts w:ascii="Helvetica" w:hAnsi="Helvetica" w:cs="Helvetica"/>
            <w:sz w:val="22"/>
            <w:szCs w:val="22"/>
            <w:lang w:val="en-US"/>
          </w:rPr>
          <w:t xml:space="preserve"> (Figure 2). For example, if mechanisms, such as density dependence or top-down pressure, are thought to be at play, then the first assumption of the hypothesis is unlikely to be met.</w:t>
        </w:r>
      </w:ins>
      <w:commentRangeEnd w:id="6"/>
      <w:ins w:id="15" w:author="Heather Kharouba" w:date="2019-03-12T09:57:00Z">
        <w:r w:rsidR="00890BA6">
          <w:rPr>
            <w:rStyle w:val="CommentReference"/>
          </w:rPr>
          <w:commentReference w:id="6"/>
        </w:r>
      </w:ins>
    </w:p>
    <w:p w14:paraId="034D7288" w14:textId="00FDF99C" w:rsidR="00890BA6" w:rsidRPr="00D93B38"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C33DFB">
        <w:rPr>
          <w:rFonts w:ascii="Helvetica" w:hAnsi="Helvetica" w:cs="Helvetica"/>
          <w:kern w:val="1"/>
          <w:sz w:val="22"/>
          <w:szCs w:val="22"/>
          <w:lang w:val="en-US"/>
        </w:rPr>
        <w:t>S</w:t>
      </w:r>
      <w:r w:rsidR="003C4A76" w:rsidRPr="00AE69BC">
        <w:rPr>
          <w:rFonts w:ascii="Helvetica" w:hAnsi="Helvetica" w:cs="Helvetica"/>
          <w:kern w:val="1"/>
          <w:sz w:val="22"/>
          <w:szCs w:val="22"/>
          <w:lang w:val="en-US"/>
        </w:rPr>
        <w:t xml:space="preserve">tudies deviate in </w:t>
      </w:r>
      <w:r w:rsidR="003C4A76" w:rsidRPr="0085557B">
        <w:rPr>
          <w:rFonts w:ascii="Helvetica" w:hAnsi="Helvetica" w:cs="Helvetica"/>
          <w:kern w:val="1"/>
          <w:sz w:val="22"/>
          <w:szCs w:val="22"/>
          <w:lang w:val="en-US"/>
        </w:rPr>
        <w:t>what forces they hypothesize control the peak in the food resource (a critical component of the Cushing curve</w:t>
      </w:r>
      <w:r w:rsidR="00FA14AB" w:rsidRPr="0085557B">
        <w:rPr>
          <w:rFonts w:ascii="Helvetica" w:hAnsi="Helvetica" w:cs="Helvetica"/>
          <w:kern w:val="1"/>
          <w:sz w:val="22"/>
          <w:szCs w:val="22"/>
          <w:lang w:val="en-US"/>
        </w:rPr>
        <w:t xml:space="preserve"> and </w:t>
      </w:r>
      <w:r w:rsidR="006B46CB" w:rsidRPr="0085557B">
        <w:rPr>
          <w:rFonts w:ascii="Helvetica" w:hAnsi="Helvetica" w:cs="Helvetica"/>
          <w:kern w:val="1"/>
          <w:sz w:val="22"/>
          <w:szCs w:val="22"/>
          <w:lang w:val="en-US"/>
        </w:rPr>
        <w:t xml:space="preserve">a </w:t>
      </w:r>
      <w:r w:rsidR="00FA14AB" w:rsidRPr="0085557B">
        <w:rPr>
          <w:rFonts w:ascii="Helvetica" w:hAnsi="Helvetica" w:cs="Helvetica"/>
          <w:kern w:val="1"/>
          <w:sz w:val="22"/>
          <w:szCs w:val="22"/>
          <w:lang w:val="en-US"/>
        </w:rPr>
        <w:t>key assumption</w:t>
      </w:r>
      <w:r w:rsidR="003C4A76" w:rsidRPr="0085557B">
        <w:rPr>
          <w:rFonts w:ascii="Helvetica" w:hAnsi="Helvetica" w:cs="Helvetica"/>
          <w:kern w:val="1"/>
          <w:sz w:val="22"/>
          <w:szCs w:val="22"/>
          <w:lang w:val="en-US"/>
        </w:rPr>
        <w:t>, see F</w:t>
      </w:r>
      <w:r w:rsidR="00033B9C" w:rsidRPr="0085557B">
        <w:rPr>
          <w:rFonts w:ascii="Helvetica" w:hAnsi="Helvetica" w:cs="Helvetica"/>
          <w:kern w:val="1"/>
          <w:sz w:val="22"/>
          <w:szCs w:val="22"/>
          <w:lang w:val="en-US"/>
        </w:rPr>
        <w:t>ig</w:t>
      </w:r>
      <w:r w:rsidR="00B43309" w:rsidRPr="00F7135C">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FA14AB">
        <w:rPr>
          <w:rFonts w:ascii="Helvetica" w:hAnsi="Helvetica" w:cs="Helvetica"/>
          <w:kern w:val="1"/>
          <w:sz w:val="22"/>
          <w:szCs w:val="22"/>
          <w:lang w:val="en-US"/>
        </w:rPr>
        <w:t xml:space="preserve"> and </w:t>
      </w:r>
      <w:r w:rsidR="00426B19">
        <w:rPr>
          <w:rFonts w:ascii="Helvetica" w:hAnsi="Helvetica" w:cs="Helvetica"/>
          <w:kern w:val="1"/>
          <w:sz w:val="22"/>
          <w:szCs w:val="22"/>
          <w:lang w:val="en-US"/>
        </w:rPr>
        <w:t>2</w:t>
      </w:r>
      <w:r w:rsidR="003C4A76" w:rsidRPr="00AE69BC">
        <w:rPr>
          <w:rFonts w:ascii="Helvetica" w:hAnsi="Helvetica" w:cs="Helvetica"/>
          <w:kern w:val="1"/>
          <w:sz w:val="22"/>
          <w:szCs w:val="22"/>
          <w:lang w:val="en-US"/>
        </w:rPr>
        <w:t>)</w:t>
      </w:r>
      <w:r w:rsidR="00890BA6">
        <w:rPr>
          <w:rFonts w:ascii="Helvetica" w:hAnsi="Helvetica" w:cs="Helvetica"/>
          <w:kern w:val="1"/>
          <w:sz w:val="22"/>
          <w:szCs w:val="22"/>
          <w:lang w:val="en-US"/>
        </w:rPr>
        <w:t xml:space="preserve">. </w:t>
      </w:r>
    </w:p>
    <w:p w14:paraId="3E553E95" w14:textId="42D1F477" w:rsidR="00890BA6" w:rsidRDefault="003C4A7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kern w:val="1"/>
          <w:sz w:val="22"/>
          <w:szCs w:val="22"/>
          <w:lang w:val="en-US"/>
        </w:rPr>
        <w:t>For example, in aquatic systems—</w:t>
      </w:r>
      <w:commentRangeStart w:id="18"/>
      <w:r w:rsidRPr="00AE69BC">
        <w:rPr>
          <w:rFonts w:ascii="Helvetica" w:hAnsi="Helvetica" w:cs="Helvetica"/>
          <w:kern w:val="1"/>
          <w:sz w:val="22"/>
          <w:szCs w:val="22"/>
          <w:lang w:val="en-US"/>
        </w:rPr>
        <w:t xml:space="preserve">where top-down forces are generally more </w:t>
      </w:r>
      <w:r w:rsidR="00F907A3">
        <w:rPr>
          <w:rFonts w:ascii="Helvetica" w:hAnsi="Helvetica" w:cs="Helvetica"/>
          <w:kern w:val="1"/>
          <w:sz w:val="22"/>
          <w:szCs w:val="22"/>
          <w:lang w:val="en-US"/>
        </w:rPr>
        <w:t>influential</w:t>
      </w:r>
      <w:r w:rsidRPr="00AE69BC">
        <w:rPr>
          <w:rFonts w:ascii="Helvetica" w:hAnsi="Helvetica" w:cs="Helvetica"/>
          <w:kern w:val="1"/>
          <w:sz w:val="22"/>
          <w:szCs w:val="22"/>
          <w:lang w:val="en-US"/>
        </w:rPr>
        <w:t xml:space="preserve"> compared to terrestrial systems</w:t>
      </w:r>
      <w:r w:rsidR="00BC3840">
        <w:rPr>
          <w:rFonts w:ascii="Helvetica" w:hAnsi="Helvetica" w:cs="Helvetica"/>
          <w:kern w:val="1"/>
          <w:sz w:val="22"/>
          <w:szCs w:val="22"/>
          <w:lang w:val="en-US"/>
        </w:rPr>
        <w:t xml:space="preserve"> (Shurin et al. 2006)</w:t>
      </w:r>
      <w:r w:rsidRPr="00AE69BC">
        <w:rPr>
          <w:rFonts w:ascii="Helvetica" w:hAnsi="Helvetica" w:cs="Helvetica"/>
          <w:kern w:val="1"/>
          <w:sz w:val="22"/>
          <w:szCs w:val="22"/>
          <w:lang w:val="en-US"/>
        </w:rPr>
        <w:t>—many studies suggest that the resource peak is</w:t>
      </w:r>
      <w:r w:rsidR="000F1559">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controlled by </w:t>
      </w:r>
      <w:r w:rsidRPr="00FE2A16">
        <w:rPr>
          <w:rFonts w:ascii="Helvetica" w:hAnsi="Helvetica" w:cs="Helvetica"/>
          <w:kern w:val="1"/>
          <w:sz w:val="22"/>
          <w:szCs w:val="22"/>
          <w:lang w:val="en-US"/>
        </w:rPr>
        <w:t>release from, or predation by, a consumer</w:t>
      </w:r>
      <w:r w:rsidRPr="00AE69BC">
        <w:rPr>
          <w:rFonts w:ascii="Helvetica" w:hAnsi="Helvetica" w:cs="Helvetica"/>
          <w:kern w:val="1"/>
          <w:sz w:val="22"/>
          <w:szCs w:val="22"/>
          <w:lang w:val="en-US"/>
        </w:rPr>
        <w:t xml:space="preserve"> </w:t>
      </w:r>
      <w:commentRangeEnd w:id="18"/>
      <w:r w:rsidR="00442AD1">
        <w:rPr>
          <w:rStyle w:val="CommentReference"/>
        </w:rPr>
        <w:commentReference w:id="18"/>
      </w:r>
      <w:r w:rsidRPr="00AE69BC">
        <w:rPr>
          <w:rFonts w:ascii="Helvetica" w:hAnsi="Helvetica" w:cs="Helvetica"/>
          <w:kern w:val="1"/>
          <w:sz w:val="22"/>
          <w:szCs w:val="22"/>
          <w:lang w:val="en-US"/>
        </w:rPr>
        <w:t>(</w:t>
      </w:r>
      <w:r w:rsidR="003738D7">
        <w:rPr>
          <w:rFonts w:ascii="Helvetica" w:hAnsi="Helvetica" w:cs="Helvetica"/>
          <w:kern w:val="1"/>
          <w:sz w:val="22"/>
          <w:szCs w:val="22"/>
          <w:lang w:val="en-US"/>
        </w:rPr>
        <w:t xml:space="preserve">Carpenter and Kitchell 1996; </w:t>
      </w:r>
      <w:r w:rsidR="00FE2A16">
        <w:rPr>
          <w:rFonts w:ascii="Helvetica" w:hAnsi="Helvetica" w:cs="Helvetica"/>
          <w:kern w:val="1"/>
          <w:sz w:val="22"/>
          <w:szCs w:val="22"/>
          <w:lang w:val="en-US"/>
        </w:rPr>
        <w:t>Shurin and Seabloom 2005; Borer et al. 2006</w:t>
      </w:r>
      <w:r w:rsidR="003F0B84">
        <w:rPr>
          <w:rFonts w:ascii="Helvetica" w:hAnsi="Helvetica" w:cs="Helvetica"/>
          <w:kern w:val="1"/>
          <w:sz w:val="22"/>
          <w:szCs w:val="22"/>
          <w:lang w:val="en-US"/>
        </w:rPr>
        <w:t>-Ecology 87</w:t>
      </w:r>
      <w:r w:rsidR="009F1B8A">
        <w:rPr>
          <w:rFonts w:ascii="Helvetica" w:hAnsi="Helvetica" w:cs="Helvetica"/>
          <w:kern w:val="1"/>
          <w:sz w:val="22"/>
          <w:szCs w:val="22"/>
          <w:lang w:val="en-US"/>
        </w:rPr>
        <w:t>:2813</w:t>
      </w:r>
      <w:r w:rsidRPr="00AE69BC">
        <w:rPr>
          <w:rFonts w:ascii="Helvetica" w:hAnsi="Helvetica" w:cs="Helvetica"/>
          <w:kern w:val="1"/>
          <w:sz w:val="22"/>
          <w:szCs w:val="22"/>
          <w:lang w:val="en-US"/>
        </w:rPr>
        <w:t>). This is a very different hypothesis from others that suggest seasonality in the environment produces the resource peak (</w:t>
      </w:r>
      <w:r w:rsidR="00AA3B62">
        <w:rPr>
          <w:rFonts w:ascii="Helvetica" w:hAnsi="Helvetica" w:cs="Helvetica"/>
          <w:kern w:val="1"/>
          <w:sz w:val="22"/>
          <w:szCs w:val="22"/>
          <w:lang w:val="en-US"/>
        </w:rPr>
        <w:t>Hampton et al. 2006</w:t>
      </w:r>
      <w:r w:rsidRPr="00AE69BC">
        <w:rPr>
          <w:rFonts w:ascii="Helvetica" w:hAnsi="Helvetica" w:cs="Helvetica"/>
          <w:kern w:val="1"/>
          <w:sz w:val="22"/>
          <w:szCs w:val="22"/>
          <w:lang w:val="en-US"/>
        </w:rPr>
        <w:t xml:space="preserve">). In terrestrial systems, </w:t>
      </w:r>
      <w:r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Pr="00AE69BC">
        <w:rPr>
          <w:rFonts w:ascii="Helvetica" w:hAnsi="Helvetica" w:cs="Helvetica"/>
          <w:sz w:val="22"/>
          <w:szCs w:val="22"/>
          <w:lang w:val="en-US"/>
        </w:rPr>
        <w:t xml:space="preserve"> poorly </w:t>
      </w:r>
      <w:r w:rsidRPr="00D93B38">
        <w:rPr>
          <w:rFonts w:ascii="Helvetica" w:hAnsi="Helvetica" w:cs="Helvetica"/>
          <w:sz w:val="22"/>
          <w:szCs w:val="22"/>
          <w:lang w:val="en-US"/>
        </w:rPr>
        <w:t>understood (e.g. Boggs and Inouye</w:t>
      </w:r>
      <w:r w:rsidR="00074E66" w:rsidRPr="00890BA6">
        <w:rPr>
          <w:rFonts w:ascii="Helvetica" w:hAnsi="Helvetica" w:cs="Helvetica"/>
          <w:sz w:val="22"/>
          <w:szCs w:val="22"/>
          <w:lang w:val="en-US"/>
        </w:rPr>
        <w:t xml:space="preserve"> 2012</w:t>
      </w:r>
      <w:r w:rsidRPr="00890BA6">
        <w:rPr>
          <w:rFonts w:ascii="Helvetica" w:hAnsi="Helvetica" w:cs="Helvetica"/>
          <w:sz w:val="22"/>
          <w:szCs w:val="22"/>
          <w:lang w:val="en-US"/>
        </w:rPr>
        <w:t>)</w:t>
      </w:r>
      <w:r w:rsidR="00685E1F" w:rsidRPr="00890BA6">
        <w:rPr>
          <w:rFonts w:ascii="Helvetica" w:hAnsi="Helvetica" w:cs="Helvetica"/>
          <w:sz w:val="22"/>
          <w:szCs w:val="22"/>
          <w:lang w:val="en-US"/>
        </w:rPr>
        <w:t xml:space="preserve"> and these two hypotheses can result in different types of effects on population dynamics</w:t>
      </w:r>
      <w:r w:rsidRPr="00890BA6">
        <w:rPr>
          <w:rFonts w:ascii="Helvetica" w:hAnsi="Helvetica" w:cs="Helvetica"/>
          <w:sz w:val="22"/>
          <w:szCs w:val="22"/>
          <w:lang w:val="en-US"/>
        </w:rPr>
        <w:t>.</w:t>
      </w:r>
      <w:r w:rsidR="00433887" w:rsidRPr="00890BA6">
        <w:rPr>
          <w:rFonts w:ascii="Helvetica" w:hAnsi="Helvetica" w:cs="Helvetica"/>
          <w:sz w:val="22"/>
          <w:szCs w:val="22"/>
          <w:lang w:val="en-US"/>
        </w:rPr>
        <w:t xml:space="preserve"> </w:t>
      </w:r>
      <w:r w:rsidRPr="00890BA6">
        <w:rPr>
          <w:rFonts w:ascii="Helvetica" w:hAnsi="Helvetica" w:cs="Helvetica"/>
          <w:sz w:val="22"/>
          <w:szCs w:val="22"/>
          <w:lang w:val="en-US"/>
        </w:rPr>
        <w:tab/>
      </w:r>
    </w:p>
    <w:p w14:paraId="5BA78A18" w14:textId="1E16B4D2" w:rsidR="00ED1C32" w:rsidRDefault="00890BA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sz w:val="22"/>
          <w:szCs w:val="22"/>
          <w:lang w:val="en-US"/>
        </w:rPr>
        <w:tab/>
      </w:r>
      <w:r w:rsidR="003C4A76" w:rsidRPr="00890BA6">
        <w:rPr>
          <w:rFonts w:ascii="Helvetica" w:hAnsi="Helvetica" w:cs="Helvetica"/>
          <w:kern w:val="1"/>
          <w:sz w:val="22"/>
          <w:szCs w:val="22"/>
          <w:lang w:val="en-US"/>
        </w:rPr>
        <w:t>The diversity of ecological theory that c</w:t>
      </w:r>
      <w:r w:rsidR="00F7456E" w:rsidRPr="00890BA6">
        <w:rPr>
          <w:rFonts w:ascii="Helvetica" w:hAnsi="Helvetica" w:cs="Helvetica"/>
          <w:kern w:val="1"/>
          <w:sz w:val="22"/>
          <w:szCs w:val="22"/>
          <w:lang w:val="en-US"/>
        </w:rPr>
        <w:t>an</w:t>
      </w:r>
      <w:r w:rsidR="003C4A76" w:rsidRPr="00890BA6">
        <w:rPr>
          <w:rFonts w:ascii="Helvetica" w:hAnsi="Helvetica" w:cs="Helvetica"/>
          <w:kern w:val="1"/>
          <w:sz w:val="22"/>
          <w:szCs w:val="22"/>
          <w:lang w:val="en-US"/>
        </w:rPr>
        <w:t xml:space="preserve"> produce the basic shape of the Cushing curve means that different researchers </w:t>
      </w:r>
      <w:r w:rsidR="00CF052E" w:rsidRPr="00890BA6">
        <w:rPr>
          <w:rFonts w:ascii="Helvetica" w:hAnsi="Helvetica" w:cs="Helvetica"/>
          <w:kern w:val="1"/>
          <w:sz w:val="22"/>
          <w:szCs w:val="22"/>
          <w:lang w:val="en-US"/>
        </w:rPr>
        <w:t>may collect</w:t>
      </w:r>
      <w:r w:rsidR="00CF052E">
        <w:rPr>
          <w:rFonts w:ascii="Helvetica" w:hAnsi="Helvetica" w:cs="Helvetica"/>
          <w:kern w:val="1"/>
          <w:sz w:val="22"/>
          <w:szCs w:val="22"/>
          <w:lang w:val="en-US"/>
        </w:rPr>
        <w:t xml:space="preserve"> very different data</w:t>
      </w:r>
      <w:r w:rsidR="003C4A76"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003C4A76"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003C4A76"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003C4A76"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003C4A76"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71957B2D"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w:t>
      </w:r>
      <w:r w:rsidR="007F5E93">
        <w:rPr>
          <w:rFonts w:ascii="Helvetica" w:hAnsi="Helvetica" w:cs="Helvetica"/>
          <w:kern w:val="1"/>
          <w:sz w:val="22"/>
          <w:szCs w:val="22"/>
          <w:lang w:val="en-US"/>
        </w:rPr>
        <w:t xml:space="preserve">clear tests of the assumptions alongside </w:t>
      </w:r>
      <w:r w:rsidR="00F44A4D">
        <w:rPr>
          <w:rFonts w:ascii="Helvetica" w:hAnsi="Helvetica" w:cs="Helvetica"/>
          <w:kern w:val="1"/>
          <w:sz w:val="22"/>
          <w:szCs w:val="22"/>
          <w:lang w:val="en-US"/>
        </w:rPr>
        <w:t>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w:t>
      </w:r>
      <w:r w:rsidR="0015590A">
        <w:rPr>
          <w:rFonts w:ascii="Helvetica" w:hAnsi="Helvetica" w:cs="Helvetica"/>
          <w:kern w:val="1"/>
          <w:sz w:val="22"/>
          <w:szCs w:val="22"/>
          <w:lang w:val="en-US"/>
        </w:rPr>
        <w:t>non-existent</w:t>
      </w:r>
      <w:r w:rsidR="003C4A76" w:rsidRPr="00AE69BC">
        <w:rPr>
          <w:rFonts w:ascii="Helvetica" w:hAnsi="Helvetica" w:cs="Helvetica"/>
          <w:kern w:val="1"/>
          <w:sz w:val="22"/>
          <w:szCs w:val="22"/>
          <w:lang w:val="en-US"/>
        </w:rPr>
        <w:t xml:space="preserve"> in this literature</w:t>
      </w:r>
      <w:r w:rsidR="0015590A">
        <w:rPr>
          <w:rFonts w:ascii="Helvetica" w:hAnsi="Helvetica" w:cs="Helvetica"/>
          <w:kern w:val="1"/>
          <w:sz w:val="22"/>
          <w:szCs w:val="22"/>
          <w:lang w:val="en-US"/>
        </w:rPr>
        <w:t xml:space="preserve"> (0/46 measured both consumer and resource at the level of the individual)</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Of the </w:t>
      </w:r>
      <w:commentRangeStart w:id="19"/>
      <w:r w:rsidR="00FF3048" w:rsidRPr="00AE69BC">
        <w:rPr>
          <w:rFonts w:ascii="Helvetica" w:hAnsi="Helvetica" w:cs="Helvetica"/>
          <w:kern w:val="1"/>
          <w:sz w:val="22"/>
          <w:szCs w:val="22"/>
          <w:lang w:val="en-US"/>
        </w:rPr>
        <w:t>studies</w:t>
      </w:r>
      <w:commentRangeEnd w:id="19"/>
      <w:r w:rsidR="00DB5786">
        <w:rPr>
          <w:rStyle w:val="CommentReference"/>
        </w:rPr>
        <w:commentReference w:id="19"/>
      </w:r>
      <w:r w:rsidR="00FF3048" w:rsidRPr="00AE69BC">
        <w:rPr>
          <w:rFonts w:ascii="Helvetica" w:hAnsi="Helvetica" w:cs="Helvetica"/>
          <w:kern w:val="1"/>
          <w:sz w:val="22"/>
          <w:szCs w:val="22"/>
          <w:lang w:val="en-US"/>
        </w:rPr>
        <w:t xml:space="preserve">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736E6A">
        <w:rPr>
          <w:rFonts w:ascii="Helvetica" w:hAnsi="Helvetica" w:cs="Helvetica"/>
          <w:kern w:val="1"/>
          <w:sz w:val="22"/>
          <w:szCs w:val="22"/>
          <w:lang w:val="en-US"/>
        </w:rPr>
        <w:t>i.e.</w:t>
      </w:r>
      <w:r w:rsidR="00836C62">
        <w:rPr>
          <w:rFonts w:ascii="Helvetica" w:hAnsi="Helvetica" w:cs="Helvetica"/>
          <w:kern w:val="1"/>
          <w:sz w:val="22"/>
          <w:szCs w:val="22"/>
          <w:lang w:val="en-US"/>
        </w:rPr>
        <w:t xml:space="preserve"> life history studies</w:t>
      </w:r>
      <w:r w:rsidR="005842DC">
        <w:rPr>
          <w:rFonts w:ascii="Helvetica" w:hAnsi="Helvetica" w:cs="Helvetica"/>
          <w:kern w:val="1"/>
          <w:sz w:val="22"/>
          <w:szCs w:val="22"/>
          <w:lang w:val="en-US"/>
        </w:rPr>
        <w:t>; n=28</w:t>
      </w:r>
      <w:r w:rsidR="00836C62">
        <w:rPr>
          <w:rFonts w:ascii="Helvetica" w:hAnsi="Helvetica" w:cs="Helvetica"/>
          <w:kern w:val="1"/>
          <w:sz w:val="22"/>
          <w:szCs w:val="22"/>
          <w:lang w:val="en-US"/>
        </w:rPr>
        <w:t>)</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The majority of </w:t>
      </w:r>
      <w:r w:rsidR="00001DCB" w:rsidRPr="00AE69BC">
        <w:rPr>
          <w:rFonts w:ascii="Helvetica" w:hAnsi="Helvetica" w:cs="Helvetica"/>
          <w:kern w:val="1"/>
          <w:sz w:val="22"/>
          <w:szCs w:val="22"/>
          <w:lang w:val="en-US"/>
        </w:rPr>
        <w:t xml:space="preserve">these </w:t>
      </w:r>
      <w:r w:rsidR="00FF3048" w:rsidRPr="00AE69BC">
        <w:rPr>
          <w:rFonts w:ascii="Helvetica" w:hAnsi="Helvetica" w:cs="Helvetica"/>
          <w:kern w:val="1"/>
          <w:sz w:val="22"/>
          <w:szCs w:val="22"/>
          <w:lang w:val="en-US"/>
        </w:rPr>
        <w:t xml:space="preserve">studies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w:t>
      </w:r>
      <w:r w:rsidR="005842DC">
        <w:rPr>
          <w:rFonts w:ascii="Helvetica" w:hAnsi="Helvetica" w:cs="Helvetica"/>
          <w:kern w:val="1"/>
          <w:sz w:val="22"/>
          <w:szCs w:val="22"/>
          <w:lang w:val="en-US"/>
        </w:rPr>
        <w:t>8</w:t>
      </w:r>
      <w:r w:rsidR="00885C63"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w:t>
      </w:r>
      <w:r w:rsidR="005842DC">
        <w:rPr>
          <w:rFonts w:ascii="Helvetica" w:hAnsi="Helvetica" w:cs="Helvetica"/>
          <w:kern w:val="1"/>
          <w:sz w:val="22"/>
          <w:szCs w:val="22"/>
          <w:lang w:val="en-US"/>
        </w:rPr>
        <w:t>6</w:t>
      </w:r>
      <w:r w:rsidR="00001DCB"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836C62">
        <w:rPr>
          <w:rFonts w:ascii="Helvetica" w:hAnsi="Helvetica" w:cs="Helvetica"/>
          <w:kern w:val="1"/>
          <w:sz w:val="22"/>
          <w:szCs w:val="22"/>
          <w:lang w:val="en-US"/>
        </w:rPr>
        <w:t>studies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125E4C">
        <w:rPr>
          <w:rFonts w:ascii="Helvetica" w:hAnsi="Helvetica" w:cs="Helvetica"/>
          <w:kern w:val="1"/>
          <w:sz w:val="22"/>
          <w:szCs w:val="22"/>
          <w:lang w:val="en-US"/>
        </w:rPr>
        <w:t>i.e.</w:t>
      </w:r>
      <w:r w:rsidR="00836C62" w:rsidRPr="00AE69BC">
        <w:rPr>
          <w:rFonts w:ascii="Helvetica" w:hAnsi="Helvetica" w:cs="Helvetica"/>
          <w:kern w:val="1"/>
          <w:sz w:val="22"/>
          <w:szCs w:val="22"/>
          <w:lang w:val="en-US"/>
        </w:rPr>
        <w:t xml:space="preserve"> </w:t>
      </w:r>
      <w:r w:rsidR="00464675" w:rsidRPr="007C7782">
        <w:rPr>
          <w:rFonts w:ascii="Helvetica" w:hAnsi="Helvetica" w:cs="Helvetica"/>
          <w:kern w:val="1"/>
          <w:sz w:val="22"/>
          <w:szCs w:val="22"/>
          <w:lang w:val="en-US"/>
        </w:rPr>
        <w:t>food-web</w:t>
      </w:r>
      <w:r w:rsidR="00001DCB" w:rsidRPr="00AE69BC">
        <w:rPr>
          <w:rFonts w:ascii="Helvetica" w:hAnsi="Helvetica" w:cs="Helvetica"/>
          <w:kern w:val="1"/>
          <w:sz w:val="22"/>
          <w:szCs w:val="22"/>
          <w:lang w:val="en-US"/>
        </w:rPr>
        <w:t xml:space="preserve"> studies</w:t>
      </w:r>
      <w:r w:rsidR="005842DC">
        <w:rPr>
          <w:rFonts w:ascii="Helvetica" w:hAnsi="Helvetica" w:cs="Helvetica"/>
          <w:kern w:val="1"/>
          <w:sz w:val="22"/>
          <w:szCs w:val="22"/>
          <w:lang w:val="en-US"/>
        </w:rPr>
        <w:t>; n=18</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10354C" w:rsidRPr="00AE69BC">
        <w:rPr>
          <w:rFonts w:ascii="Helvetica" w:hAnsi="Helvetica" w:cs="Helvetica"/>
          <w:kern w:val="1"/>
          <w:sz w:val="22"/>
          <w:szCs w:val="22"/>
          <w:lang w:val="en-US"/>
        </w:rPr>
        <w:t xml:space="preserve">The majority of </w:t>
      </w:r>
      <w:r w:rsidR="00231279">
        <w:rPr>
          <w:rFonts w:ascii="Helvetica" w:hAnsi="Helvetica" w:cs="Helvetica"/>
          <w:kern w:val="1"/>
          <w:sz w:val="22"/>
          <w:szCs w:val="22"/>
          <w:lang w:val="en-US"/>
        </w:rPr>
        <w:t xml:space="preserve">these </w:t>
      </w:r>
      <w:r w:rsidR="0010354C" w:rsidRPr="00AE69BC">
        <w:rPr>
          <w:rFonts w:ascii="Helvetica" w:hAnsi="Helvetica" w:cs="Helvetica"/>
          <w:kern w:val="1"/>
          <w:sz w:val="22"/>
          <w:szCs w:val="22"/>
          <w:lang w:val="en-US"/>
        </w:rPr>
        <w:t xml:space="preserve">studies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34364C">
        <w:rPr>
          <w:rFonts w:ascii="Helvetica" w:hAnsi="Helvetica" w:cs="Helvetica"/>
          <w:kern w:val="1"/>
          <w:sz w:val="22"/>
          <w:szCs w:val="22"/>
          <w:lang w:val="en-US"/>
        </w:rPr>
        <w:t>studies, only one study measured per-capita performance on the resource</w:t>
      </w:r>
      <w:r w:rsidR="005842DC">
        <w:rPr>
          <w:rFonts w:ascii="Helvetica" w:hAnsi="Helvetica" w:cs="Helvetica"/>
          <w:kern w:val="1"/>
          <w:sz w:val="22"/>
          <w:szCs w:val="22"/>
          <w:lang w:val="en-US"/>
        </w:rPr>
        <w:t xml:space="preserve"> (AO01)</w:t>
      </w:r>
      <w:r w:rsidR="0034364C">
        <w:rPr>
          <w:rFonts w:ascii="Helvetica" w:hAnsi="Helvetica" w:cs="Helvetica"/>
          <w:kern w:val="1"/>
          <w:sz w:val="22"/>
          <w:szCs w:val="22"/>
          <w:lang w:val="en-US"/>
        </w:rPr>
        <w:t xml:space="preserve">. </w:t>
      </w:r>
    </w:p>
    <w:p w14:paraId="5E6D0101" w14:textId="2CA57FB8"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(Gruner e</w:t>
      </w:r>
      <w:r w:rsidR="00EB1BE9">
        <w:rPr>
          <w:rFonts w:ascii="Helvetica" w:hAnsi="Helvetica" w:cs="Helvetica"/>
          <w:kern w:val="1"/>
          <w:sz w:val="22"/>
          <w:szCs w:val="22"/>
          <w:lang w:val="en-US"/>
        </w:rPr>
        <w:t>t al. 2008, Borer et al. 2005</w:t>
      </w:r>
      <w:r w:rsidR="00E67C30">
        <w:rPr>
          <w:rFonts w:ascii="Helvetica" w:hAnsi="Helvetica" w:cs="Helvetica"/>
          <w:kern w:val="1"/>
          <w:sz w:val="22"/>
          <w:szCs w:val="22"/>
          <w:lang w:val="en-US"/>
        </w:rPr>
        <w:t>; Shurin et al. 2006</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the phenological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76026C" w:rsidRPr="00AE69BC">
        <w:rPr>
          <w:rFonts w:ascii="Helvetica" w:hAnsi="Helvetica" w:cs="Helvetica"/>
          <w:kern w:val="1"/>
          <w:sz w:val="22"/>
          <w:szCs w:val="22"/>
          <w:lang w:val="en-US"/>
        </w:rPr>
        <w:t>he majority of aquatic studies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web theory (1</w:t>
      </w:r>
      <w:r w:rsidR="00AA50C2">
        <w:rPr>
          <w:rFonts w:ascii="Helvetica" w:hAnsi="Helvetica" w:cs="Helvetica"/>
          <w:kern w:val="1"/>
          <w:sz w:val="22"/>
          <w:szCs w:val="22"/>
          <w:lang w:val="en-US"/>
        </w:rPr>
        <w:t>5</w:t>
      </w:r>
      <w:r w:rsidR="0076026C" w:rsidRPr="00AE69BC">
        <w:rPr>
          <w:rFonts w:ascii="Helvetica" w:hAnsi="Helvetica" w:cs="Helvetica"/>
          <w:kern w:val="1"/>
          <w:sz w:val="22"/>
          <w:szCs w:val="22"/>
          <w:lang w:val="en-US"/>
        </w:rPr>
        <w:t>/20), whereas terrestrial studies approached it from life-history theory (2</w:t>
      </w:r>
      <w:r w:rsidR="00AA50C2">
        <w:rPr>
          <w:rFonts w:ascii="Helvetica" w:hAnsi="Helvetica" w:cs="Helvetica"/>
          <w:kern w:val="1"/>
          <w:sz w:val="22"/>
          <w:szCs w:val="22"/>
          <w:lang w:val="en-US"/>
        </w:rPr>
        <w:t>3</w:t>
      </w:r>
      <w:r w:rsidR="0076026C" w:rsidRPr="00AE69BC">
        <w:rPr>
          <w:rFonts w:ascii="Helvetica" w:hAnsi="Helvetica" w:cs="Helvetica"/>
          <w:kern w:val="1"/>
          <w:sz w:val="22"/>
          <w:szCs w:val="22"/>
          <w:lang w:val="en-US"/>
        </w:rPr>
        <w:t>/2</w:t>
      </w:r>
      <w:r w:rsidR="00AA50C2">
        <w:rPr>
          <w:rFonts w:ascii="Helvetica" w:hAnsi="Helvetica" w:cs="Helvetica"/>
          <w:kern w:val="1"/>
          <w:sz w:val="22"/>
          <w:szCs w:val="22"/>
          <w:lang w:val="en-US"/>
        </w:rPr>
        <w:t>6</w:t>
      </w:r>
      <w:r w:rsidR="0076026C" w:rsidRPr="00AE69BC">
        <w:rPr>
          <w:rFonts w:ascii="Helvetica" w:hAnsi="Helvetica" w:cs="Helvetica"/>
          <w:kern w:val="1"/>
          <w:sz w:val="22"/>
          <w:szCs w:val="22"/>
          <w:lang w:val="en-US"/>
        </w:rPr>
        <w:t xml:space="preserve">; Table 2). </w:t>
      </w:r>
    </w:p>
    <w:p w14:paraId="1557F2C8" w14:textId="01DA6802"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4673DE" w:rsidRPr="00A170F9">
        <w:rPr>
          <w:rFonts w:ascii="Helvetica" w:hAnsi="Helvetica" w:cs="Helvetica"/>
          <w:kern w:val="1"/>
          <w:sz w:val="22"/>
          <w:szCs w:val="22"/>
          <w:lang w:val="en-US"/>
        </w:rPr>
        <w:t xml:space="preserve">studies,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A50C2">
        <w:rPr>
          <w:rFonts w:ascii="Helvetica" w:hAnsi="Helvetica" w:cs="Helvetica"/>
          <w:kern w:val="1"/>
          <w:sz w:val="22"/>
          <w:szCs w:val="22"/>
          <w:lang w:val="en-US"/>
        </w:rPr>
        <w:t>9</w:t>
      </w:r>
      <w:r w:rsidR="00A05B09" w:rsidRPr="00A170F9">
        <w:rPr>
          <w:rFonts w:ascii="Helvetica" w:hAnsi="Helvetica" w:cs="Helvetica"/>
          <w:kern w:val="1"/>
          <w:sz w:val="22"/>
          <w:szCs w:val="22"/>
          <w:lang w:val="en-US"/>
        </w:rPr>
        <w:t>/2</w:t>
      </w:r>
      <w:r w:rsidR="00AA50C2">
        <w:rPr>
          <w:rFonts w:ascii="Helvetica" w:hAnsi="Helvetica" w:cs="Helvetica"/>
          <w:kern w:val="1"/>
          <w:sz w:val="22"/>
          <w:szCs w:val="22"/>
          <w:lang w:val="en-US"/>
        </w:rPr>
        <w:t>8</w:t>
      </w:r>
      <w:r w:rsidR="00A05B09" w:rsidRPr="00A170F9">
        <w:rPr>
          <w:rFonts w:ascii="Helvetica" w:hAnsi="Helvetica" w:cs="Helvetica"/>
          <w:kern w:val="1"/>
          <w:sz w:val="22"/>
          <w:szCs w:val="22"/>
          <w:lang w:val="en-US"/>
        </w:rPr>
        <w:t>)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and the vast majority were aquatic (1</w:t>
      </w:r>
      <w:r w:rsidR="00AA50C2">
        <w:rPr>
          <w:rFonts w:ascii="Helvetica" w:hAnsi="Helvetica" w:cs="Helvetica"/>
          <w:kern w:val="1"/>
          <w:sz w:val="22"/>
          <w:szCs w:val="22"/>
          <w:lang w:val="en-US"/>
        </w:rPr>
        <w:t>1</w:t>
      </w:r>
      <w:r w:rsidR="00D72D2A" w:rsidRPr="00D72D2A">
        <w:rPr>
          <w:rFonts w:ascii="Helvetica" w:hAnsi="Helvetica" w:cs="Helvetica"/>
          <w:kern w:val="1"/>
          <w:sz w:val="22"/>
          <w:szCs w:val="22"/>
          <w:lang w:val="en-US"/>
        </w:rPr>
        <w:t>/1</w:t>
      </w:r>
      <w:r w:rsidR="00AA50C2">
        <w:rPr>
          <w:rFonts w:ascii="Helvetica" w:hAnsi="Helvetica" w:cs="Helvetica"/>
          <w:kern w:val="1"/>
          <w:sz w:val="22"/>
          <w:szCs w:val="22"/>
          <w:lang w:val="en-US"/>
        </w:rPr>
        <w:t>2</w:t>
      </w:r>
      <w:r w:rsidR="00D72D2A" w:rsidRPr="00D72D2A">
        <w:rPr>
          <w:rFonts w:ascii="Helvetica" w:hAnsi="Helvetica" w:cs="Helvetica"/>
          <w:kern w:val="1"/>
          <w:sz w:val="22"/>
          <w:szCs w:val="22"/>
          <w:lang w:val="en-US"/>
        </w:rPr>
        <w:t xml:space="preserve">)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r w:rsidR="00407FA3">
        <w:rPr>
          <w:rFonts w:ascii="Helvetica" w:hAnsi="Helvetica"/>
          <w:sz w:val="22"/>
          <w:szCs w:val="22"/>
        </w:rPr>
        <w:t>category</w:t>
      </w:r>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ations across systems</w:t>
      </w:r>
      <w:r w:rsidR="00D72D2A" w:rsidRPr="00D72D2A">
        <w:rPr>
          <w:rFonts w:ascii="Helvetica" w:hAnsi="Helvetica"/>
          <w:sz w:val="22"/>
          <w:szCs w:val="22"/>
        </w:rPr>
        <w:t>.</w:t>
      </w:r>
    </w:p>
    <w:p w14:paraId="4705BB51" w14:textId="306E04DE"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r w:rsidR="00DA50E5" w:rsidRPr="00A170F9">
        <w:rPr>
          <w:rFonts w:ascii="Helvetica" w:hAnsi="Helvetica" w:cs="Helvetica"/>
          <w:kern w:val="1"/>
          <w:sz w:val="22"/>
          <w:szCs w:val="22"/>
          <w:lang w:val="en-US"/>
        </w:rPr>
        <w:t>phenological</w:t>
      </w:r>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w:t>
      </w:r>
      <w:commentRangeStart w:id="20"/>
      <w:r w:rsidRPr="00A170F9">
        <w:rPr>
          <w:rFonts w:ascii="Helvetica" w:hAnsi="Helvetica" w:cs="Helvetica"/>
          <w:kern w:val="1"/>
          <w:sz w:val="22"/>
          <w:szCs w:val="22"/>
          <w:lang w:val="en-US"/>
        </w:rPr>
        <w:t>curve</w:t>
      </w:r>
      <w:commentRangeEnd w:id="20"/>
      <w:r w:rsidR="00001F69">
        <w:rPr>
          <w:rStyle w:val="CommentReference"/>
        </w:rPr>
        <w:commentReference w:id="20"/>
      </w:r>
      <w:r w:rsidRPr="00A170F9">
        <w:rPr>
          <w:rFonts w:ascii="Helvetica" w:hAnsi="Helvetica" w:cs="Helvetica"/>
          <w:kern w:val="1"/>
          <w:sz w:val="22"/>
          <w:szCs w:val="22"/>
          <w:lang w:val="en-US"/>
        </w:rPr>
        <w:t xml:space="preserve">. </w:t>
      </w:r>
      <w:del w:id="21" w:author="Elizabeth Wolkovich" w:date="2019-03-10T20:48:00Z">
        <w:r w:rsidR="004543DE" w:rsidRPr="00A170F9" w:rsidDel="00001F69">
          <w:rPr>
            <w:rFonts w:ascii="Helvetica" w:hAnsi="Helvetica" w:cs="Helvetica"/>
            <w:kern w:val="1"/>
            <w:sz w:val="22"/>
            <w:szCs w:val="22"/>
            <w:lang w:val="en-US"/>
          </w:rPr>
          <w:delText xml:space="preserve">Though it is highly possible that both food web and life history theory together explain many of the consumer-resource systems studied, data limitations make it hard to assess both hypotheses at once. </w:delText>
        </w:r>
      </w:del>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113116">
        <w:rPr>
          <w:rFonts w:ascii="Helvetica" w:hAnsi="Helvetica" w:cs="Helvetica"/>
          <w:sz w:val="22"/>
          <w:szCs w:val="22"/>
          <w:lang w:val="en-US"/>
        </w:rPr>
        <w:t>, a prevalent issue in ecology and evolution (Betini et al. 2017)</w:t>
      </w:r>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6FA95F16"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Without strong support for their hypothesis (i.e., high explained variation and clear underlying links), the mecha</w:t>
      </w:r>
      <w:r w:rsidR="004F1E14">
        <w:rPr>
          <w:rFonts w:ascii="Helvetica" w:hAnsi="Helvetica" w:cs="Helvetica"/>
          <w:kern w:val="1"/>
          <w:sz w:val="22"/>
          <w:szCs w:val="22"/>
          <w:lang w:val="en-US"/>
        </w:rPr>
        <w:t>nism underlying the cu</w:t>
      </w:r>
      <w:r w:rsidR="004272D1">
        <w:rPr>
          <w:rFonts w:ascii="Helvetica" w:hAnsi="Helvetica" w:cs="Helvetica"/>
          <w:kern w:val="1"/>
          <w:sz w:val="22"/>
          <w:szCs w:val="22"/>
          <w:lang w:val="en-US"/>
        </w:rPr>
        <w:t>r</w:t>
      </w:r>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r w:rsidR="00AD73ED">
        <w:rPr>
          <w:rFonts w:ascii="Helvetica" w:hAnsi="Helvetica" w:cs="Helvetica"/>
          <w:kern w:val="1"/>
          <w:sz w:val="22"/>
          <w:szCs w:val="22"/>
          <w:lang w:val="en-US"/>
        </w:rPr>
        <w:t xml:space="preserve">(or some other abiotic factor) </w:t>
      </w:r>
      <w:r w:rsidR="00543941">
        <w:rPr>
          <w:rFonts w:ascii="Helvetica" w:hAnsi="Helvetica" w:cs="Helvetica"/>
          <w:kern w:val="1"/>
          <w:sz w:val="22"/>
          <w:szCs w:val="22"/>
          <w:lang w:val="en-US"/>
        </w:rPr>
        <w:t xml:space="preserve">directly or indirectly affects a resource’s </w:t>
      </w:r>
      <w:r w:rsidR="00AD73ED">
        <w:rPr>
          <w:rFonts w:ascii="Helvetica" w:hAnsi="Helvetica" w:cs="Helvetica"/>
          <w:kern w:val="1"/>
          <w:sz w:val="22"/>
          <w:szCs w:val="22"/>
          <w:lang w:val="en-US"/>
        </w:rPr>
        <w:t>peak</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r w:rsidR="007D2E91">
        <w:rPr>
          <w:rFonts w:ascii="Helvetica" w:hAnsi="Helvetica" w:cs="Helvetica"/>
          <w:kern w:val="1"/>
          <w:sz w:val="22"/>
          <w:szCs w:val="22"/>
          <w:lang w:val="en-US"/>
        </w:rPr>
        <w:t>Samplonius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Johannsson &amp; Jonzen). </w:t>
      </w:r>
    </w:p>
    <w:p w14:paraId="4DE91F03" w14:textId="6768AA94"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studies not collecting </w:t>
      </w:r>
      <w:r w:rsidR="00BC141F">
        <w:rPr>
          <w:rFonts w:ascii="Helvetica" w:hAnsi="Helvetica" w:cs="Helvetica"/>
          <w:kern w:val="1"/>
          <w:sz w:val="22"/>
          <w:szCs w:val="22"/>
          <w:lang w:val="en-US"/>
        </w:rPr>
        <w:t>equivalent fitness and population</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r w:rsidR="00BC141F">
        <w:rPr>
          <w:rFonts w:ascii="Helvetica" w:hAnsi="Helvetica" w:cs="Helvetica"/>
          <w:kern w:val="1"/>
          <w:sz w:val="22"/>
          <w:szCs w:val="22"/>
          <w:lang w:val="en-US"/>
        </w:rPr>
        <w:t xml:space="preserve">for both the consumer and resource </w:t>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sidRPr="00BC141F">
        <w:rPr>
          <w:rFonts w:ascii="Helvetica" w:hAnsi="Helvetica" w:cs="Helvetica"/>
          <w:kern w:val="1"/>
          <w:sz w:val="22"/>
          <w:szCs w:val="22"/>
          <w:lang w:val="en-US"/>
        </w:rPr>
        <w:t xml:space="preserve">Without </w:t>
      </w:r>
      <w:r w:rsidR="00417DC0" w:rsidRPr="00390530">
        <w:rPr>
          <w:rFonts w:ascii="Helvetica" w:hAnsi="Helvetica" w:cs="Helvetica"/>
          <w:kern w:val="1"/>
          <w:sz w:val="22"/>
          <w:szCs w:val="22"/>
          <w:lang w:val="en-US"/>
        </w:rPr>
        <w:t>finer scale</w:t>
      </w:r>
      <w:r w:rsidR="00417DC0" w:rsidRPr="00BC141F">
        <w:rPr>
          <w:rFonts w:ascii="Helvetica" w:hAnsi="Helvetica" w:cs="Helvetica"/>
          <w:kern w:val="1"/>
          <w:sz w:val="22"/>
          <w:szCs w:val="22"/>
          <w:lang w:val="en-US"/>
        </w:rPr>
        <w:t xml:space="preserve"> data on</w:t>
      </w:r>
      <w:r w:rsidR="00417DC0">
        <w:rPr>
          <w:rFonts w:ascii="Helvetica" w:hAnsi="Helvetica" w:cs="Helvetica"/>
          <w:kern w:val="1"/>
          <w:sz w:val="22"/>
          <w:szCs w:val="22"/>
          <w:lang w:val="en-US"/>
        </w:rPr>
        <w:t xml:space="preserve"> the resource,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ins w:id="22" w:author="Heather Kharouba" w:date="2019-03-12T10:14:00Z">
        <w:r w:rsidR="0037417D">
          <w:rPr>
            <w:rFonts w:ascii="Helvetica" w:hAnsi="Helvetica" w:cs="Helvetica"/>
            <w:kern w:val="1"/>
            <w:sz w:val="22"/>
            <w:szCs w:val="22"/>
            <w:lang w:val="en-US"/>
          </w:rPr>
          <w:t xml:space="preserve">test </w:t>
        </w:r>
      </w:ins>
      <w:ins w:id="23" w:author="Heather Kharouba" w:date="2019-03-12T10:15:00Z">
        <w:r w:rsidR="0037417D">
          <w:rPr>
            <w:rFonts w:ascii="Helvetica" w:hAnsi="Helvetica" w:cs="Helvetica"/>
            <w:kern w:val="1"/>
            <w:sz w:val="22"/>
            <w:szCs w:val="22"/>
            <w:lang w:val="en-US"/>
          </w:rPr>
          <w:t>the 2</w:t>
        </w:r>
        <w:r w:rsidR="0037417D" w:rsidRPr="0037417D">
          <w:rPr>
            <w:rFonts w:ascii="Helvetica" w:hAnsi="Helvetica" w:cs="Helvetica"/>
            <w:kern w:val="1"/>
            <w:sz w:val="22"/>
            <w:szCs w:val="22"/>
            <w:vertAlign w:val="superscript"/>
            <w:lang w:val="en-US"/>
          </w:rPr>
          <w:t>nd</w:t>
        </w:r>
        <w:r w:rsidR="0037417D">
          <w:rPr>
            <w:rFonts w:ascii="Helvetica" w:hAnsi="Helvetica" w:cs="Helvetica"/>
            <w:kern w:val="1"/>
            <w:sz w:val="22"/>
            <w:szCs w:val="22"/>
            <w:lang w:val="en-US"/>
          </w:rPr>
          <w:t xml:space="preserve"> </w:t>
        </w:r>
      </w:ins>
      <w:ins w:id="24" w:author="Heather Kharouba" w:date="2019-03-12T10:14:00Z">
        <w:r w:rsidR="0037417D">
          <w:rPr>
            <w:rFonts w:ascii="Helvetica" w:hAnsi="Helvetica" w:cs="Helvetica"/>
            <w:kern w:val="1"/>
            <w:sz w:val="22"/>
            <w:szCs w:val="22"/>
            <w:lang w:val="en-US"/>
          </w:rPr>
          <w:t>assumption</w:t>
        </w:r>
      </w:ins>
      <w:ins w:id="25" w:author="Heather Kharouba" w:date="2019-03-12T10:15:00Z">
        <w:r w:rsidR="0037417D">
          <w:rPr>
            <w:rFonts w:ascii="Helvetica" w:hAnsi="Helvetica" w:cs="Helvetica"/>
            <w:kern w:val="1"/>
            <w:sz w:val="22"/>
            <w:szCs w:val="22"/>
            <w:lang w:val="en-US"/>
          </w:rPr>
          <w:t xml:space="preserve"> of the hypothesis and</w:t>
        </w:r>
      </w:ins>
      <w:ins w:id="26" w:author="Heather Kharouba" w:date="2019-03-12T10:14:00Z">
        <w:r w:rsidR="0037417D">
          <w:rPr>
            <w:rFonts w:ascii="Helvetica" w:hAnsi="Helvetica" w:cs="Helvetica"/>
            <w:kern w:val="1"/>
            <w:sz w:val="22"/>
            <w:szCs w:val="22"/>
            <w:lang w:val="en-US"/>
          </w:rPr>
          <w:t xml:space="preserve"> </w:t>
        </w:r>
      </w:ins>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phenological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ins w:id="27" w:author="Heather Kharouba" w:date="2019-03-12T10:15:00Z">
        <w:r w:rsidR="0037417D">
          <w:rPr>
            <w:rFonts w:ascii="Helvetica" w:hAnsi="Helvetica" w:cs="Helvetica"/>
            <w:kern w:val="1"/>
            <w:sz w:val="22"/>
            <w:szCs w:val="22"/>
            <w:lang w:val="en-US"/>
          </w:rPr>
          <w:t xml:space="preserve">For example, resource abundance </w:t>
        </w:r>
      </w:ins>
      <w:ins w:id="28" w:author="Heather Kharouba" w:date="2019-03-12T10:16:00Z">
        <w:r w:rsidR="0037417D">
          <w:rPr>
            <w:rFonts w:ascii="Helvetica" w:hAnsi="Helvetica" w:cs="Helvetica"/>
            <w:kern w:val="1"/>
            <w:sz w:val="22"/>
            <w:szCs w:val="22"/>
            <w:lang w:val="en-US"/>
          </w:rPr>
          <w:t>can be used to determine the likelihood that consumers will encounter enough resource at the tails of their temporal distributions, thus defining the degree of seasonality in the resource. Moreover, w</w:t>
        </w:r>
      </w:ins>
      <w:r w:rsidR="003002FE" w:rsidRPr="004F53F2">
        <w:rPr>
          <w:rFonts w:ascii="Helvetica" w:hAnsi="Helvetica" w:cs="Helvetica"/>
          <w:kern w:val="1"/>
          <w:sz w:val="22"/>
          <w:szCs w:val="22"/>
          <w:lang w:val="en-US"/>
        </w:rPr>
        <w:t xml:space="preserve">e will not be able to </w:t>
      </w:r>
      <w:r w:rsidR="003002FE" w:rsidRPr="00651736">
        <w:rPr>
          <w:rFonts w:ascii="Helvetica" w:hAnsi="Helvetica" w:cs="Helvetica"/>
          <w:kern w:val="1"/>
          <w:sz w:val="22"/>
          <w:szCs w:val="22"/>
          <w:lang w:val="en-US"/>
        </w:rPr>
        <w:t xml:space="preserve">incorporate feedbacks between </w:t>
      </w:r>
      <w:r w:rsidR="00143830" w:rsidRPr="00651736">
        <w:rPr>
          <w:rFonts w:ascii="Helvetica" w:hAnsi="Helvetica" w:cs="Helvetica"/>
          <w:kern w:val="1"/>
          <w:sz w:val="22"/>
          <w:szCs w:val="22"/>
          <w:lang w:val="en-US"/>
        </w:rPr>
        <w:t xml:space="preserve">the </w:t>
      </w:r>
      <w:r w:rsidR="003002FE" w:rsidRPr="00C04576">
        <w:rPr>
          <w:rFonts w:ascii="Helvetica" w:hAnsi="Helvetica" w:cs="Helvetica"/>
          <w:kern w:val="1"/>
          <w:sz w:val="22"/>
          <w:szCs w:val="22"/>
          <w:lang w:val="en-US"/>
        </w:rPr>
        <w:t xml:space="preserve">consumer and resource </w:t>
      </w:r>
      <w:r w:rsidR="00143830" w:rsidRPr="006B46CB">
        <w:rPr>
          <w:rFonts w:ascii="Helvetica" w:hAnsi="Helvetica" w:cs="Helvetica"/>
          <w:kern w:val="1"/>
          <w:sz w:val="22"/>
          <w:szCs w:val="22"/>
          <w:lang w:val="en-US"/>
        </w:rPr>
        <w:t>(</w:t>
      </w:r>
      <w:r w:rsidR="007D3E35" w:rsidRPr="00DA1078">
        <w:rPr>
          <w:rFonts w:ascii="Helvetica" w:hAnsi="Helvetica" w:cs="Helvetica"/>
          <w:kern w:val="1"/>
          <w:sz w:val="22"/>
          <w:szCs w:val="22"/>
          <w:lang w:val="en-US"/>
        </w:rPr>
        <w:t xml:space="preserve">e.g., </w:t>
      </w:r>
      <w:r w:rsidR="00F039F7" w:rsidRPr="00DA1078">
        <w:rPr>
          <w:rFonts w:ascii="Helvetica" w:hAnsi="Helvetica" w:cs="Helvetica"/>
          <w:kern w:val="1"/>
          <w:sz w:val="22"/>
          <w:szCs w:val="22"/>
          <w:lang w:val="en-US"/>
        </w:rPr>
        <w:t>Carp</w:t>
      </w:r>
      <w:r w:rsidR="00F039F7" w:rsidRPr="00651736">
        <w:rPr>
          <w:rFonts w:ascii="Helvetica" w:hAnsi="Helvetica" w:cs="Helvetica"/>
          <w:kern w:val="1"/>
          <w:sz w:val="22"/>
          <w:szCs w:val="22"/>
          <w:lang w:val="en-US"/>
        </w:rPr>
        <w:t>enter et al. 2001; T</w:t>
      </w:r>
      <w:r w:rsidR="008A3193" w:rsidRPr="00651736">
        <w:rPr>
          <w:rFonts w:ascii="Helvetica" w:hAnsi="Helvetica" w:cs="Helvetica"/>
          <w:kern w:val="1"/>
          <w:sz w:val="22"/>
          <w:szCs w:val="22"/>
          <w:lang w:val="en-US"/>
        </w:rPr>
        <w:t>hackeray 2012</w:t>
      </w:r>
      <w:r w:rsidR="00143830"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measure interaction strength (Miller-Rushing)</w:t>
      </w:r>
      <w:r w:rsidR="007D5A64"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xml:space="preserve"> which informs</w:t>
      </w:r>
      <w:r w:rsidR="007D5A64" w:rsidRPr="00651736">
        <w:rPr>
          <w:rFonts w:ascii="Helvetica" w:hAnsi="Helvetica" w:cs="Helvetica"/>
          <w:kern w:val="1"/>
          <w:sz w:val="22"/>
          <w:szCs w:val="22"/>
          <w:lang w:val="en-US"/>
        </w:rPr>
        <w:t xml:space="preserve"> a key</w:t>
      </w:r>
      <w:r w:rsidR="002A6891" w:rsidRPr="00651736">
        <w:rPr>
          <w:rFonts w:ascii="Helvetica" w:hAnsi="Helvetica" w:cs="Helvetica"/>
          <w:kern w:val="1"/>
          <w:sz w:val="22"/>
          <w:szCs w:val="22"/>
          <w:lang w:val="en-US"/>
        </w:rPr>
        <w:t xml:space="preserve"> assumption of the hypothesis, </w:t>
      </w:r>
      <w:r w:rsidR="003002FE" w:rsidRPr="00651736">
        <w:rPr>
          <w:rFonts w:ascii="Helvetica" w:hAnsi="Helvetica" w:cs="Helvetica"/>
          <w:kern w:val="1"/>
          <w:sz w:val="22"/>
          <w:szCs w:val="22"/>
          <w:lang w:val="en-US"/>
        </w:rPr>
        <w:t>or determine</w:t>
      </w:r>
      <w:r w:rsidR="003002FE" w:rsidRPr="004F53F2">
        <w:rPr>
          <w:rFonts w:ascii="Helvetica" w:hAnsi="Helvetica" w:cs="Helvetica"/>
          <w:kern w:val="1"/>
          <w:sz w:val="22"/>
          <w:szCs w:val="22"/>
          <w:lang w:val="en-US"/>
        </w:rPr>
        <w:t xml:space="preserve"> the broader implications of </w:t>
      </w:r>
      <w:r w:rsidR="00384642" w:rsidRPr="004F53F2">
        <w:rPr>
          <w:rFonts w:ascii="Helvetica" w:hAnsi="Helvetica" w:cs="Helvetica"/>
          <w:kern w:val="1"/>
          <w:sz w:val="22"/>
          <w:szCs w:val="22"/>
          <w:lang w:val="en-US"/>
        </w:rPr>
        <w:t>phenological</w:t>
      </w:r>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r w:rsidR="00537B6A">
        <w:rPr>
          <w:rFonts w:ascii="Helvetica" w:hAnsi="Helvetica" w:cs="Helvetica"/>
          <w:kern w:val="1"/>
          <w:sz w:val="22"/>
          <w:szCs w:val="22"/>
          <w:lang w:val="en-US"/>
        </w:rPr>
        <w:t>e.g., Nakazawa and Doi 2011</w:t>
      </w:r>
      <w:r w:rsidR="00A62E3A">
        <w:rPr>
          <w:rFonts w:ascii="Helvetica" w:hAnsi="Helvetica" w:cs="Helvetica"/>
          <w:kern w:val="1"/>
          <w:sz w:val="22"/>
          <w:szCs w:val="22"/>
          <w:lang w:val="en-US"/>
        </w:rPr>
        <w:t>; Revilla et al. 2013</w:t>
      </w:r>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ins w:id="29" w:author="Heather Kharouba" w:date="2019-03-12T10:13:00Z">
        <w:r w:rsidR="0037417D">
          <w:rPr>
            <w:rFonts w:ascii="Helvetica" w:hAnsi="Helvetica" w:cs="Helvetica"/>
            <w:kern w:val="1"/>
            <w:sz w:val="22"/>
            <w:szCs w:val="22"/>
            <w:lang w:val="en-US"/>
          </w:rPr>
          <w:t xml:space="preserve"> </w:t>
        </w:r>
      </w:ins>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4F8496" w14:textId="71773874" w:rsidR="003A4640" w:rsidRPr="00A032D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032DC">
        <w:rPr>
          <w:rFonts w:ascii="Helvetica" w:hAnsi="Helvetica" w:cs="Helvetica"/>
          <w:i/>
          <w:sz w:val="22"/>
          <w:szCs w:val="22"/>
          <w:lang w:val="en-US"/>
        </w:rPr>
        <w:t>ii</w:t>
      </w:r>
      <w:r w:rsidR="00ED5DBD" w:rsidRPr="00A032DC">
        <w:rPr>
          <w:rFonts w:ascii="Helvetica" w:hAnsi="Helvetica" w:cs="Helvetica"/>
          <w:i/>
          <w:sz w:val="22"/>
          <w:szCs w:val="22"/>
          <w:lang w:val="en-US"/>
        </w:rPr>
        <w:t xml:space="preserve">) </w:t>
      </w:r>
      <w:r w:rsidR="00FA14AB" w:rsidRPr="00A032DC">
        <w:rPr>
          <w:rFonts w:ascii="Helvetica" w:hAnsi="Helvetica" w:cs="Helvetica"/>
          <w:i/>
          <w:sz w:val="22"/>
          <w:szCs w:val="22"/>
          <w:lang w:val="en-US"/>
        </w:rPr>
        <w:t>Testing p</w:t>
      </w:r>
      <w:r w:rsidR="00ED5DBD" w:rsidRPr="00A032DC">
        <w:rPr>
          <w:rFonts w:ascii="Helvetica" w:hAnsi="Helvetica" w:cs="Helvetica"/>
          <w:i/>
          <w:sz w:val="22"/>
          <w:szCs w:val="22"/>
          <w:lang w:val="en-US"/>
        </w:rPr>
        <w:t xml:space="preserve">re-climate change </w:t>
      </w:r>
      <w:r w:rsidR="00FA14AB" w:rsidRPr="00A032DC">
        <w:rPr>
          <w:rFonts w:ascii="Helvetica" w:hAnsi="Helvetica" w:cs="Helvetica"/>
          <w:i/>
          <w:sz w:val="22"/>
          <w:szCs w:val="22"/>
          <w:lang w:val="en-US"/>
        </w:rPr>
        <w:t>conditions</w:t>
      </w:r>
    </w:p>
    <w:p w14:paraId="72A7CB80" w14:textId="678496B7" w:rsidR="0049164F"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4916E3">
        <w:rPr>
          <w:rFonts w:ascii="Helvetica" w:hAnsi="Helvetica" w:cs="Helvetica"/>
          <w:sz w:val="22"/>
          <w:szCs w:val="22"/>
          <w:lang w:val="en-US"/>
        </w:rPr>
        <w:tab/>
      </w:r>
      <w:r w:rsidR="007F5E93" w:rsidRPr="004916E3">
        <w:rPr>
          <w:rFonts w:ascii="Helvetica" w:hAnsi="Helvetica" w:cs="Helvetica"/>
          <w:sz w:val="22"/>
          <w:szCs w:val="22"/>
          <w:lang w:val="en-US"/>
        </w:rPr>
        <w:t xml:space="preserve">Applying the Cushing hypothesis to understanding—and ideally predicting—the consequences of climate change for interacting species requires more than testing the assumptions and underlying mechanisms of the hypothesis (Figure </w:t>
      </w:r>
      <w:r w:rsidR="00426B19">
        <w:rPr>
          <w:rFonts w:ascii="Helvetica" w:hAnsi="Helvetica" w:cs="Helvetica"/>
          <w:sz w:val="22"/>
          <w:szCs w:val="22"/>
          <w:lang w:val="en-US"/>
        </w:rPr>
        <w:t>2</w:t>
      </w:r>
      <w:r w:rsidR="007F5E93" w:rsidRPr="004916E3">
        <w:rPr>
          <w:rFonts w:ascii="Helvetica" w:hAnsi="Helvetica" w:cs="Helvetica"/>
          <w:sz w:val="22"/>
          <w:szCs w:val="22"/>
          <w:lang w:val="en-US"/>
        </w:rPr>
        <w:t>). If the assumptions of the Cushing hypothesis are met and the mechanisms understood, researchers still need an understanding of the system dynamics before climate change, and the phenological cues for consumer and resource levels, to predict</w:t>
      </w:r>
      <w:r w:rsidR="00E37758" w:rsidRPr="004916E3">
        <w:rPr>
          <w:rFonts w:ascii="Helvetica" w:hAnsi="Helvetica" w:cs="Helvetica"/>
          <w:sz w:val="22"/>
          <w:szCs w:val="22"/>
          <w:lang w:val="en-US"/>
        </w:rPr>
        <w:t xml:space="preserve"> what shifts in the climate have—and will—do to the timing and fitness of the players</w:t>
      </w:r>
      <w:ins w:id="30" w:author="Heather Kharouba" w:date="2019-03-12T10:44:00Z">
        <w:r w:rsidR="00D9671E">
          <w:rPr>
            <w:rFonts w:ascii="Helvetica" w:hAnsi="Helvetica" w:cs="Helvetica"/>
            <w:sz w:val="22"/>
            <w:szCs w:val="22"/>
            <w:lang w:val="en-US"/>
          </w:rPr>
          <w:t xml:space="preserve">  (Figure 2)</w:t>
        </w:r>
      </w:ins>
      <w:r w:rsidR="007F5E93" w:rsidRPr="004916E3">
        <w:rPr>
          <w:rFonts w:ascii="Helvetica" w:hAnsi="Helvetica" w:cs="Helvetica"/>
          <w:sz w:val="22"/>
          <w:szCs w:val="22"/>
          <w:lang w:val="en-US"/>
        </w:rPr>
        <w:t xml:space="preserve">. </w:t>
      </w:r>
      <w:ins w:id="31" w:author="Heather Kharouba" w:date="2019-03-12T10:41:00Z">
        <w:r w:rsidR="0050413B">
          <w:rPr>
            <w:rFonts w:ascii="Helvetica" w:hAnsi="Helvetica" w:cs="Helvetica"/>
            <w:sz w:val="22"/>
            <w:szCs w:val="22"/>
            <w:lang w:val="en-US"/>
          </w:rPr>
          <w:t xml:space="preserve">Below we discuss </w:t>
        </w:r>
      </w:ins>
      <w:ins w:id="32" w:author="Heather Kharouba" w:date="2019-03-12T10:43:00Z">
        <w:r w:rsidR="00D9671E">
          <w:rPr>
            <w:rFonts w:ascii="Helvetica" w:hAnsi="Helvetica" w:cs="Helvetica"/>
            <w:sz w:val="22"/>
            <w:szCs w:val="22"/>
            <w:lang w:val="en-US"/>
          </w:rPr>
          <w:t>these steps in more detail.</w:t>
        </w:r>
      </w:ins>
      <w:ins w:id="33" w:author="Heather Kharouba" w:date="2019-03-12T10:42:00Z">
        <w:r w:rsidR="0050413B">
          <w:rPr>
            <w:rFonts w:ascii="Helvetica" w:hAnsi="Helvetica" w:cs="Helvetica"/>
            <w:sz w:val="22"/>
            <w:szCs w:val="22"/>
            <w:lang w:val="en-US"/>
          </w:rPr>
          <w:t xml:space="preserve"> </w:t>
        </w:r>
      </w:ins>
    </w:p>
    <w:p w14:paraId="4BDE99D0" w14:textId="77777777" w:rsidR="004916E3" w:rsidRPr="004916E3"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AE69BC"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916E3">
        <w:rPr>
          <w:rFonts w:ascii="Helvetica" w:hAnsi="Helvetica" w:cs="Helvetica"/>
          <w:i/>
          <w:sz w:val="22"/>
          <w:szCs w:val="22"/>
          <w:lang w:val="en-US"/>
        </w:rPr>
        <w:t>(a) Identifying pre-climate change baselines</w:t>
      </w:r>
    </w:p>
    <w:p w14:paraId="30F922F0" w14:textId="1472E119"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r w:rsidR="00384642">
        <w:rPr>
          <w:rFonts w:ascii="Helvetica" w:hAnsi="Helvetica" w:cs="Helvetica"/>
          <w:sz w:val="22"/>
          <w:szCs w:val="22"/>
          <w:lang w:val="en-US"/>
        </w:rPr>
        <w:t>phenological</w:t>
      </w:r>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 xml:space="preserve">onsidered, only </w:t>
      </w:r>
      <w:ins w:id="34" w:author="Heather Kharouba" w:date="2019-02-18T16:22:00Z">
        <w:r w:rsidR="00C55611">
          <w:rPr>
            <w:rFonts w:ascii="Helvetica" w:hAnsi="Helvetica" w:cs="Helvetica"/>
            <w:sz w:val="22"/>
            <w:szCs w:val="22"/>
            <w:lang w:val="en-US"/>
          </w:rPr>
          <w:t>26</w:t>
        </w:r>
      </w:ins>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w:t>
      </w:r>
      <w:ins w:id="35" w:author="Heather Kharouba" w:date="2019-02-18T16:22:00Z">
        <w:r w:rsidR="00C55611">
          <w:rPr>
            <w:rFonts w:ascii="Helvetica" w:hAnsi="Helvetica" w:cs="Helvetica"/>
            <w:sz w:val="22"/>
            <w:szCs w:val="22"/>
            <w:lang w:val="en-US"/>
          </w:rPr>
          <w:t>11</w:t>
        </w:r>
      </w:ins>
      <w:r w:rsidR="005D08E7">
        <w:rPr>
          <w:rFonts w:ascii="Helvetica" w:hAnsi="Helvetica" w:cs="Helvetica"/>
          <w:sz w:val="22"/>
          <w:szCs w:val="22"/>
          <w:lang w:val="en-US"/>
        </w:rPr>
        <w:t>/4</w:t>
      </w:r>
      <w:ins w:id="36" w:author="Heather Kharouba" w:date="2019-02-18T16:20:00Z">
        <w:r w:rsidR="00AA50C2">
          <w:rPr>
            <w:rFonts w:ascii="Helvetica" w:hAnsi="Helvetica" w:cs="Helvetica"/>
            <w:sz w:val="22"/>
            <w:szCs w:val="22"/>
            <w:lang w:val="en-US"/>
          </w:rPr>
          <w:t>3</w:t>
        </w:r>
      </w:ins>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w:t>
      </w:r>
      <w:commentRangeStart w:id="37"/>
      <w:r w:rsidR="00505B5D" w:rsidRPr="00AE69BC">
        <w:rPr>
          <w:rFonts w:ascii="Helvetica" w:hAnsi="Helvetica" w:cs="Helvetica"/>
          <w:sz w:val="22"/>
          <w:szCs w:val="22"/>
          <w:lang w:val="en-US"/>
        </w:rPr>
        <w:t xml:space="preserve">the studies </w:t>
      </w:r>
      <w:commentRangeEnd w:id="37"/>
      <w:r w:rsidR="002043C5">
        <w:rPr>
          <w:rStyle w:val="CommentReference"/>
        </w:rPr>
        <w:commentReference w:id="37"/>
      </w:r>
      <w:r w:rsidR="00CD69E3" w:rsidRPr="00AE69BC">
        <w:rPr>
          <w:rFonts w:ascii="Helvetica" w:hAnsi="Helvetica" w:cs="Helvetica"/>
          <w:sz w:val="22"/>
          <w:szCs w:val="22"/>
          <w:lang w:val="en-US"/>
        </w:rPr>
        <w:t xml:space="preserve">began </w:t>
      </w:r>
      <w:r w:rsidR="00CD69E3" w:rsidRPr="00304853">
        <w:rPr>
          <w:rFonts w:ascii="Helvetica" w:hAnsi="Helvetica" w:cs="Helvetica"/>
          <w:sz w:val="22"/>
          <w:szCs w:val="22"/>
          <w:lang w:val="en-US"/>
        </w:rPr>
        <w:t xml:space="preserve">before the early 1980s, </w:t>
      </w:r>
      <w:r w:rsidR="001B0F95" w:rsidRPr="00304853">
        <w:rPr>
          <w:rFonts w:ascii="Helvetica" w:hAnsi="Helvetica" w:cs="Helvetica"/>
          <w:sz w:val="22"/>
          <w:szCs w:val="22"/>
          <w:lang w:val="en-US"/>
        </w:rPr>
        <w:t xml:space="preserve">the same time </w:t>
      </w:r>
      <w:r w:rsidR="0027347F" w:rsidRPr="00304853">
        <w:rPr>
          <w:rFonts w:ascii="Helvetica" w:hAnsi="Helvetica" w:cs="Helvetica"/>
          <w:sz w:val="22"/>
          <w:szCs w:val="22"/>
          <w:lang w:val="en-US"/>
        </w:rPr>
        <w:t>that</w:t>
      </w:r>
      <w:r w:rsidR="0027347F" w:rsidRPr="003F5480">
        <w:rPr>
          <w:rFonts w:ascii="Helvetica" w:hAnsi="Helvetica" w:cs="Helvetica"/>
          <w:sz w:val="22"/>
          <w:szCs w:val="22"/>
          <w:lang w:val="en-US"/>
        </w:rPr>
        <w:t xml:space="preserve"> </w:t>
      </w:r>
      <w:r w:rsidR="00145140" w:rsidRPr="003F5480">
        <w:rPr>
          <w:rFonts w:ascii="Helvetica" w:hAnsi="Helvetica" w:cs="Helvetica"/>
          <w:sz w:val="22"/>
          <w:szCs w:val="22"/>
          <w:lang w:val="en-US"/>
        </w:rPr>
        <w:t xml:space="preserve">pronounced </w:t>
      </w:r>
      <w:r w:rsidR="001B0F95" w:rsidRPr="003F5480">
        <w:rPr>
          <w:rFonts w:ascii="Helvetica" w:hAnsi="Helvetica" w:cs="Helvetica"/>
          <w:sz w:val="22"/>
          <w:szCs w:val="22"/>
          <w:lang w:val="en-US"/>
        </w:rPr>
        <w:t>recent climate change began</w:t>
      </w:r>
      <w:r w:rsidR="008A3782" w:rsidRPr="003F5480">
        <w:rPr>
          <w:rFonts w:ascii="Helvetica" w:hAnsi="Helvetica" w:cs="Helvetica"/>
          <w:sz w:val="22"/>
          <w:szCs w:val="22"/>
          <w:lang w:val="en-US"/>
        </w:rPr>
        <w:t xml:space="preserve"> (REF)</w:t>
      </w:r>
      <w:r w:rsidR="00B44C0E" w:rsidRPr="003F5480">
        <w:rPr>
          <w:rFonts w:ascii="Helvetica" w:hAnsi="Helvetica" w:cs="Helvetica"/>
          <w:sz w:val="22"/>
          <w:szCs w:val="22"/>
          <w:lang w:val="en-US"/>
        </w:rPr>
        <w:t xml:space="preserve">. </w:t>
      </w:r>
      <w:r w:rsidR="007A10D0" w:rsidRPr="00304853">
        <w:rPr>
          <w:rFonts w:ascii="Helvetica" w:hAnsi="Helvetica" w:cs="Helvetica"/>
          <w:sz w:val="22"/>
          <w:szCs w:val="22"/>
          <w:lang w:val="en-US"/>
        </w:rPr>
        <w:t xml:space="preserve">Even in this subset of studies, </w:t>
      </w:r>
      <w:r w:rsidR="003F0CDA" w:rsidRPr="00304853">
        <w:rPr>
          <w:rFonts w:ascii="Helvetica" w:hAnsi="Helvetica" w:cs="Helvetica"/>
          <w:sz w:val="22"/>
          <w:szCs w:val="22"/>
          <w:lang w:val="en-US"/>
        </w:rPr>
        <w:t>not all studies</w:t>
      </w:r>
      <w:r w:rsidR="007A10D0" w:rsidRPr="00304853">
        <w:rPr>
          <w:rFonts w:ascii="Helvetica" w:hAnsi="Helvetica" w:cs="Helvetica"/>
          <w:sz w:val="22"/>
          <w:szCs w:val="22"/>
          <w:lang w:val="en-US"/>
        </w:rPr>
        <w:t xml:space="preserve"> had more than </w:t>
      </w:r>
      <w:r w:rsidR="0011001F">
        <w:rPr>
          <w:rFonts w:ascii="Helvetica" w:hAnsi="Helvetica" w:cs="Helvetica"/>
          <w:sz w:val="22"/>
          <w:szCs w:val="22"/>
          <w:lang w:val="en-US"/>
        </w:rPr>
        <w:t>three</w:t>
      </w:r>
      <w:r w:rsidR="007A10D0" w:rsidRPr="00304853">
        <w:rPr>
          <w:rFonts w:ascii="Helvetica" w:hAnsi="Helvetica" w:cs="Helvetica"/>
          <w:sz w:val="22"/>
          <w:szCs w:val="22"/>
          <w:lang w:val="en-US"/>
        </w:rPr>
        <w:t xml:space="preserve"> years</w:t>
      </w:r>
      <w:r w:rsidR="003F0CDA" w:rsidRPr="00304853">
        <w:rPr>
          <w:rFonts w:ascii="Helvetica" w:hAnsi="Helvetica" w:cs="Helvetica"/>
          <w:sz w:val="22"/>
          <w:szCs w:val="22"/>
          <w:lang w:val="en-US"/>
        </w:rPr>
        <w:t xml:space="preserve"> of data (</w:t>
      </w:r>
      <w:r w:rsidR="0011001F">
        <w:rPr>
          <w:rFonts w:ascii="Helvetica" w:hAnsi="Helvetica" w:cs="Helvetica"/>
          <w:sz w:val="22"/>
          <w:szCs w:val="22"/>
          <w:lang w:val="en-US"/>
        </w:rPr>
        <w:t>2</w:t>
      </w:r>
      <w:r w:rsidR="003F0CDA" w:rsidRPr="00304853">
        <w:rPr>
          <w:rFonts w:ascii="Helvetica" w:hAnsi="Helvetica" w:cs="Helvetica"/>
          <w:sz w:val="22"/>
          <w:szCs w:val="22"/>
          <w:lang w:val="en-US"/>
        </w:rPr>
        <w:t>/11</w:t>
      </w:r>
      <w:r w:rsidR="0011001F">
        <w:rPr>
          <w:rFonts w:ascii="Helvetica" w:hAnsi="Helvetica" w:cs="Helvetica"/>
          <w:sz w:val="22"/>
          <w:szCs w:val="22"/>
          <w:lang w:val="en-US"/>
        </w:rPr>
        <w:t xml:space="preserve"> had only one or two years of data for inference</w:t>
      </w:r>
      <w:r w:rsidR="003F0CDA" w:rsidRPr="00304853">
        <w:rPr>
          <w:rFonts w:ascii="Helvetica" w:hAnsi="Helvetica" w:cs="Helvetica"/>
          <w:sz w:val="22"/>
          <w:szCs w:val="22"/>
          <w:lang w:val="en-US"/>
        </w:rPr>
        <w:t>)</w:t>
      </w:r>
      <w:r w:rsidR="007A10D0" w:rsidRPr="00304853">
        <w:rPr>
          <w:rFonts w:ascii="Helvetica" w:hAnsi="Helvetica" w:cs="Helvetica"/>
          <w:sz w:val="22"/>
          <w:szCs w:val="22"/>
          <w:lang w:val="en-US"/>
        </w:rPr>
        <w:t xml:space="preserve">. </w:t>
      </w:r>
      <w:r w:rsidR="00B44C0E" w:rsidRPr="00304853">
        <w:rPr>
          <w:rFonts w:ascii="Helvetica" w:hAnsi="Helvetica" w:cs="Helvetica"/>
          <w:sz w:val="22"/>
          <w:szCs w:val="22"/>
          <w:lang w:val="en-US"/>
        </w:rPr>
        <w:t xml:space="preserve">This </w:t>
      </w:r>
      <w:r w:rsidR="002633C4" w:rsidRPr="00304853">
        <w:rPr>
          <w:rFonts w:ascii="Helvetica" w:hAnsi="Helvetica" w:cs="Helvetica"/>
          <w:sz w:val="22"/>
          <w:szCs w:val="22"/>
          <w:lang w:val="en-US"/>
        </w:rPr>
        <w:t>is also an issue</w:t>
      </w:r>
      <w:r w:rsidR="002633C4">
        <w:rPr>
          <w:rFonts w:ascii="Helvetica" w:hAnsi="Helvetica" w:cs="Helvetica"/>
          <w:sz w:val="22"/>
          <w:szCs w:val="22"/>
          <w:lang w:val="en-US"/>
        </w:rPr>
        <w:t xml:space="preserve"> with</w:t>
      </w:r>
      <w:r w:rsidR="001B0F95" w:rsidRPr="00AE69BC">
        <w:rPr>
          <w:rFonts w:ascii="Helvetica" w:hAnsi="Helvetica" w:cs="Helvetica"/>
          <w:sz w:val="22"/>
          <w:szCs w:val="22"/>
          <w:lang w:val="en-US"/>
        </w:rPr>
        <w:t xml:space="preserve"> the </w:t>
      </w:r>
      <w:r w:rsidR="002633C4">
        <w:rPr>
          <w:rFonts w:ascii="Helvetica" w:hAnsi="Helvetica" w:cs="Helvetica"/>
          <w:sz w:val="22"/>
          <w:szCs w:val="22"/>
          <w:lang w:val="en-US"/>
        </w:rPr>
        <w:t>phenological</w:t>
      </w:r>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r w:rsidR="00AA4984" w:rsidRPr="00AE69BC">
        <w:rPr>
          <w:rFonts w:ascii="Helvetica" w:hAnsi="Helvetica" w:cs="Helvetica"/>
          <w:sz w:val="22"/>
          <w:szCs w:val="22"/>
          <w:lang w:val="en-US"/>
        </w:rPr>
        <w:t xml:space="preserve">AO001,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3248BC13" w:rsidR="00024CB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w:t>
      </w:r>
      <w:r w:rsidR="00426B19">
        <w:rPr>
          <w:rFonts w:ascii="Helvetica" w:hAnsi="Helvetica" w:cs="Helvetica"/>
          <w:sz w:val="22"/>
          <w:szCs w:val="22"/>
          <w:lang w:val="en-US"/>
        </w:rPr>
        <w:t>3</w:t>
      </w:r>
      <w:r w:rsidR="003A1D4A">
        <w:rPr>
          <w:rFonts w:ascii="Helvetica" w:hAnsi="Helvetica" w:cs="Helvetica"/>
          <w:sz w:val="22"/>
          <w:szCs w:val="22"/>
          <w:lang w:val="en-US"/>
        </w:rPr>
        <w:t>)</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stationarity</w:t>
      </w:r>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 xml:space="preserve">a; </w:t>
      </w:r>
      <w:r w:rsidR="00362649" w:rsidRPr="00AE69BC">
        <w:rPr>
          <w:rFonts w:ascii="Helvetica" w:hAnsi="Helvetica" w:cs="Helvetica"/>
          <w:sz w:val="22"/>
          <w:szCs w:val="22"/>
          <w:lang w:val="en-US"/>
        </w:rPr>
        <w:t>Wolkovich et al. 2014)</w:t>
      </w:r>
      <w:r w:rsidR="005D754C" w:rsidRPr="00AE69BC">
        <w:rPr>
          <w:rFonts w:ascii="Helvetica" w:hAnsi="Helvetica" w:cs="Helvetica"/>
          <w:sz w:val="22"/>
          <w:szCs w:val="22"/>
          <w:lang w:val="en-US"/>
        </w:rPr>
        <w:t>. This is problematic when climate change has led to non-stationarity to different extents in different systems (</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a</w:t>
      </w:r>
      <w:r w:rsidR="005D754C" w:rsidRPr="00AE69BC">
        <w:rPr>
          <w:rFonts w:ascii="Helvetica" w:hAnsi="Helvetica" w:cs="Helvetica"/>
          <w:sz w:val="22"/>
          <w:szCs w:val="22"/>
          <w:lang w:val="en-US"/>
        </w:rPr>
        <w:t>).</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w:t>
      </w:r>
      <w:r w:rsidR="00AB6950">
        <w:rPr>
          <w:rFonts w:ascii="Helvetica" w:hAnsi="Helvetica" w:cs="Helvetica"/>
          <w:sz w:val="22"/>
          <w:szCs w:val="22"/>
          <w:lang w:val="en-US"/>
        </w:rPr>
        <w:t>,</w:t>
      </w:r>
      <w:r w:rsidR="00B24ACF" w:rsidRPr="00AE69BC">
        <w:rPr>
          <w:rFonts w:ascii="Helvetica" w:hAnsi="Helvetica" w:cs="Helvetica"/>
          <w:sz w:val="22"/>
          <w:szCs w:val="22"/>
          <w:lang w:val="en-US"/>
        </w:rPr>
        <w:t xml:space="preserve"> </w:t>
      </w:r>
      <w:r w:rsidR="00E12AB5">
        <w:rPr>
          <w:rFonts w:ascii="Helvetica" w:hAnsi="Helvetica" w:cs="Helvetica"/>
          <w:sz w:val="22"/>
          <w:szCs w:val="22"/>
          <w:lang w:val="en-US"/>
        </w:rPr>
        <w:t>and to what magnitude</w:t>
      </w:r>
      <w:r w:rsidR="00AB6950">
        <w:rPr>
          <w:rFonts w:ascii="Helvetica" w:hAnsi="Helvetica" w:cs="Helvetica"/>
          <w:sz w:val="22"/>
          <w:szCs w:val="22"/>
          <w:lang w:val="en-US"/>
        </w:rPr>
        <w:t>,</w:t>
      </w:r>
      <w:r w:rsidR="00E12AB5">
        <w:rPr>
          <w:rFonts w:ascii="Helvetica" w:hAnsi="Helvetica" w:cs="Helvetica"/>
          <w:sz w:val="22"/>
          <w:szCs w:val="22"/>
          <w:lang w:val="en-US"/>
        </w:rPr>
        <w:t xml:space="preserv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 xml:space="preserve">a divergence in synchrony due to climate change (Figure </w:t>
      </w:r>
      <w:r w:rsidR="00426B19">
        <w:rPr>
          <w:rFonts w:ascii="Helvetica" w:hAnsi="Helvetica" w:cs="Helvetica"/>
          <w:sz w:val="22"/>
          <w:szCs w:val="22"/>
          <w:lang w:val="en-US"/>
        </w:rPr>
        <w:t>3</w:t>
      </w:r>
      <w:r w:rsidR="00B24ACF" w:rsidRPr="00AE69BC">
        <w:rPr>
          <w:rFonts w:ascii="Helvetica" w:hAnsi="Helvetica" w:cs="Helvetica"/>
          <w:sz w:val="22"/>
          <w:szCs w:val="22"/>
          <w:lang w:val="en-US"/>
        </w:rPr>
        <w:t>a</w:t>
      </w:r>
      <w:r w:rsidR="00973C0E">
        <w:rPr>
          <w:rFonts w:ascii="Helvetica" w:hAnsi="Helvetica" w:cs="Helvetica"/>
          <w:sz w:val="22"/>
          <w:szCs w:val="22"/>
          <w:lang w:val="en-US"/>
        </w:rPr>
        <w:t>)</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driver</w:t>
      </w:r>
      <w:r w:rsidR="00514C15">
        <w:rPr>
          <w:rFonts w:ascii="Helvetica" w:hAnsi="Helvetica" w:cs="Helvetica"/>
          <w:sz w:val="22"/>
          <w:szCs w:val="22"/>
          <w:lang w:val="en-US"/>
        </w:rPr>
        <w:t xml:space="preserve">, </w:t>
      </w:r>
      <w:r w:rsidR="00E730A2">
        <w:rPr>
          <w:rFonts w:ascii="Helvetica" w:hAnsi="Helvetica" w:cs="Helvetica"/>
          <w:sz w:val="22"/>
          <w:szCs w:val="22"/>
          <w:lang w:val="en-US"/>
        </w:rPr>
        <w:t xml:space="preserve">for example </w:t>
      </w:r>
      <w:r w:rsidR="000B6B28">
        <w:rPr>
          <w:rFonts w:ascii="Helvetica" w:hAnsi="Helvetica" w:cs="Helvetica"/>
          <w:sz w:val="22"/>
          <w:szCs w:val="22"/>
          <w:lang w:val="en-US"/>
        </w:rPr>
        <w:t xml:space="preserve">nitrogen deposition </w:t>
      </w:r>
      <w:r w:rsidR="007963D0">
        <w:rPr>
          <w:rFonts w:ascii="Helvetica" w:hAnsi="Helvetica" w:cs="Helvetica"/>
          <w:sz w:val="22"/>
          <w:szCs w:val="22"/>
          <w:lang w:val="en-US"/>
        </w:rPr>
        <w:t>(</w:t>
      </w:r>
      <w:r w:rsidR="007963D0">
        <w:rPr>
          <w:rFonts w:ascii="Helvetica" w:hAnsi="Helvetica"/>
          <w:sz w:val="22"/>
          <w:szCs w:val="22"/>
        </w:rPr>
        <w:t>Edmondson 1994), land use change (</w:t>
      </w:r>
      <w:r w:rsidR="00B068E3">
        <w:rPr>
          <w:rFonts w:ascii="Helvetica" w:hAnsi="Helvetica"/>
          <w:sz w:val="22"/>
          <w:szCs w:val="22"/>
        </w:rPr>
        <w:t>Sala et al. 2000</w:t>
      </w:r>
      <w:r w:rsidR="007963D0">
        <w:rPr>
          <w:rFonts w:ascii="Helvetica" w:hAnsi="Helvetica"/>
          <w:sz w:val="22"/>
          <w:szCs w:val="22"/>
        </w:rPr>
        <w:t>)</w:t>
      </w:r>
      <w:r w:rsidR="00C42006">
        <w:rPr>
          <w:rFonts w:ascii="Helvetica" w:hAnsi="Helvetica" w:cs="Helvetica"/>
          <w:sz w:val="22"/>
          <w:szCs w:val="22"/>
          <w:lang w:val="en-US"/>
        </w:rPr>
        <w:t>,</w:t>
      </w:r>
      <w:r w:rsidR="000B6B28">
        <w:rPr>
          <w:rFonts w:ascii="Helvetica" w:hAnsi="Helvetica" w:cs="Helvetica"/>
          <w:sz w:val="22"/>
          <w:szCs w:val="22"/>
          <w:lang w:val="en-US"/>
        </w:rPr>
        <w:t xml:space="preserve"> </w:t>
      </w:r>
      <w:r w:rsidR="00CA224E">
        <w:rPr>
          <w:rFonts w:ascii="Helvetica" w:hAnsi="Helvetica" w:cs="Helvetica"/>
          <w:sz w:val="22"/>
          <w:szCs w:val="22"/>
          <w:lang w:val="en-US"/>
        </w:rPr>
        <w:t>species introductions</w:t>
      </w:r>
      <w:r w:rsidR="00BA1E6B">
        <w:rPr>
          <w:rFonts w:ascii="Helvetica" w:hAnsi="Helvetica" w:cs="Helvetica"/>
          <w:sz w:val="22"/>
          <w:szCs w:val="22"/>
          <w:lang w:val="en-US"/>
        </w:rPr>
        <w:t xml:space="preserve"> (e.g., Verschuren et al. 2002; Ricciardi et al. 1998; Fritts and Rodda 1998</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7F67B883" w14:textId="591A995C" w:rsidR="007021E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w:t>
      </w:r>
      <w:r w:rsidR="000706C1">
        <w:rPr>
          <w:rFonts w:ascii="Helvetica" w:hAnsi="Helvetica" w:cs="Helvetica"/>
          <w:sz w:val="22"/>
          <w:szCs w:val="22"/>
          <w:lang w:val="en-US"/>
        </w:rPr>
        <w:t xml:space="preserve">the </w:t>
      </w:r>
      <w:r w:rsidR="005D754C" w:rsidRPr="00AE69BC">
        <w:rPr>
          <w:rFonts w:ascii="Helvetica" w:hAnsi="Helvetica" w:cs="Helvetica"/>
          <w:sz w:val="22"/>
          <w:szCs w:val="22"/>
          <w:lang w:val="en-US"/>
        </w:rPr>
        <w:t>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 xml:space="preserve">that is, </w:t>
      </w:r>
      <w:r w:rsidR="00121364" w:rsidRPr="002C0183">
        <w:rPr>
          <w:rFonts w:ascii="Helvetica" w:hAnsi="Helvetica" w:cs="Helvetica"/>
          <w:sz w:val="22"/>
          <w:szCs w:val="22"/>
          <w:lang w:val="en-US"/>
        </w:rPr>
        <w:t>they assume</w:t>
      </w:r>
      <w:r w:rsidR="005D754C" w:rsidRPr="002C0183">
        <w:rPr>
          <w:rFonts w:ascii="Helvetica" w:hAnsi="Helvetica" w:cs="Helvetica"/>
          <w:sz w:val="22"/>
          <w:szCs w:val="22"/>
          <w:lang w:val="en-US"/>
        </w:rPr>
        <w:t xml:space="preserve"> that</w:t>
      </w:r>
      <w:r w:rsidR="005D754C" w:rsidRPr="00AE69BC">
        <w:rPr>
          <w:rFonts w:ascii="Helvetica" w:hAnsi="Helvetica" w:cs="Helvetica"/>
          <w:sz w:val="22"/>
          <w:szCs w:val="22"/>
          <w:lang w:val="en-US"/>
        </w:rPr>
        <w:t xml:space="preserve">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w:t>
      </w:r>
      <w:r w:rsidR="00C42006">
        <w:rPr>
          <w:rFonts w:ascii="Helvetica" w:hAnsi="Helvetica" w:cs="Helvetica"/>
          <w:sz w:val="22"/>
          <w:szCs w:val="22"/>
          <w:lang w:val="en-US"/>
        </w:rPr>
        <w:t xml:space="preserve">i.e. </w:t>
      </w:r>
      <w:commentRangeStart w:id="38"/>
      <w:r w:rsidR="00C42006">
        <w:rPr>
          <w:rFonts w:ascii="Helvetica" w:hAnsi="Helvetica" w:cs="Helvetica"/>
          <w:sz w:val="22"/>
          <w:szCs w:val="22"/>
          <w:lang w:val="en-US"/>
        </w:rPr>
        <w:t xml:space="preserve">the synchrony hypothesis; </w:t>
      </w:r>
      <w:r w:rsidR="00973C0E">
        <w:rPr>
          <w:rFonts w:ascii="Helvetica" w:hAnsi="Helvetica" w:cs="Helvetica"/>
          <w:sz w:val="22"/>
          <w:szCs w:val="22"/>
          <w:lang w:val="en-US"/>
        </w:rPr>
        <w:t>Box 1;</w:t>
      </w:r>
      <w:ins w:id="39" w:author="Heather Kharouba" w:date="2019-03-12T10:23:00Z">
        <w:r w:rsidR="000706C1">
          <w:rPr>
            <w:rFonts w:ascii="Helvetica" w:hAnsi="Helvetica" w:cs="Helvetica"/>
            <w:sz w:val="22"/>
            <w:szCs w:val="22"/>
            <w:lang w:val="en-US"/>
          </w:rPr>
          <w:t xml:space="preserve"> </w:t>
        </w:r>
      </w:ins>
      <w:r w:rsidR="00B8602A" w:rsidRPr="00AE69BC">
        <w:rPr>
          <w:rFonts w:ascii="Helvetica" w:hAnsi="Helvetica" w:cs="Helvetica"/>
          <w:sz w:val="22"/>
          <w:szCs w:val="22"/>
          <w:lang w:val="en-US"/>
        </w:rPr>
        <w:t xml:space="preserve">Figure </w:t>
      </w:r>
      <w:r w:rsidR="00973C0E">
        <w:rPr>
          <w:rFonts w:ascii="Helvetica" w:hAnsi="Helvetica" w:cs="Helvetica"/>
          <w:sz w:val="22"/>
          <w:szCs w:val="22"/>
          <w:lang w:val="en-US"/>
        </w:rPr>
        <w:t>3</w:t>
      </w:r>
      <w:r w:rsidR="00AF3B5F" w:rsidRPr="00AE69BC">
        <w:rPr>
          <w:rFonts w:ascii="Helvetica" w:hAnsi="Helvetica" w:cs="Helvetica"/>
          <w:sz w:val="22"/>
          <w:szCs w:val="22"/>
          <w:lang w:val="en-US"/>
        </w:rPr>
        <w:t>b</w:t>
      </w:r>
      <w:commentRangeEnd w:id="38"/>
      <w:r w:rsidR="009007D3">
        <w:rPr>
          <w:rStyle w:val="CommentReference"/>
        </w:rPr>
        <w:commentReference w:id="38"/>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non-stationarity)</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2C0183">
        <w:rPr>
          <w:rFonts w:ascii="Helvetica" w:hAnsi="Helvetica" w:cs="Helvetica"/>
          <w:sz w:val="22"/>
          <w:szCs w:val="22"/>
          <w:lang w:val="en-US"/>
        </w:rPr>
        <w:t xml:space="preserve"> (Figure </w:t>
      </w:r>
      <w:r w:rsidR="000863EE">
        <w:rPr>
          <w:rFonts w:ascii="Helvetica" w:hAnsi="Helvetica" w:cs="Helvetica"/>
          <w:sz w:val="22"/>
          <w:szCs w:val="22"/>
          <w:lang w:val="en-US"/>
        </w:rPr>
        <w:t>2</w:t>
      </w:r>
      <w:r w:rsidR="00F62D3B">
        <w:rPr>
          <w:rFonts w:ascii="Helvetica" w:hAnsi="Helvetica" w:cs="Helvetica"/>
          <w:sz w:val="22"/>
          <w:szCs w:val="22"/>
          <w:lang w:val="en-US"/>
        </w:rPr>
        <w:t xml:space="preserve">, Figure </w:t>
      </w:r>
      <w:r w:rsidR="00973C0E">
        <w:rPr>
          <w:rFonts w:ascii="Helvetica" w:hAnsi="Helvetica" w:cs="Helvetica"/>
          <w:sz w:val="22"/>
          <w:szCs w:val="22"/>
          <w:lang w:val="en-US"/>
        </w:rPr>
        <w:t>3b</w:t>
      </w:r>
      <w:r w:rsidR="002C0183">
        <w:rPr>
          <w:rFonts w:ascii="Helvetica" w:hAnsi="Helvetica" w:cs="Helvetica"/>
          <w:sz w:val="22"/>
          <w:szCs w:val="22"/>
          <w:lang w:val="en-US"/>
        </w:rPr>
        <w:t>)</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commentRangeStart w:id="40"/>
      <w:ins w:id="41" w:author="Heather Kharouba" w:date="2019-03-12T10:32:00Z">
        <w:r w:rsidR="003C4950">
          <w:rPr>
            <w:rFonts w:ascii="Helvetica" w:hAnsi="Helvetica" w:cs="Helvetica"/>
            <w:sz w:val="22"/>
            <w:szCs w:val="22"/>
            <w:lang w:val="en-US"/>
          </w:rPr>
          <w:t xml:space="preserve">, especially when alternative conditions </w:t>
        </w:r>
      </w:ins>
      <w:ins w:id="42" w:author="Heather Kharouba" w:date="2019-03-12T10:33:00Z">
        <w:r w:rsidR="003C4950">
          <w:rPr>
            <w:rFonts w:ascii="Helvetica" w:hAnsi="Helvetica" w:cs="Helvetica"/>
            <w:sz w:val="22"/>
            <w:szCs w:val="22"/>
            <w:lang w:val="en-US"/>
          </w:rPr>
          <w:t>could</w:t>
        </w:r>
      </w:ins>
      <w:ins w:id="43" w:author="Heather Kharouba" w:date="2019-03-12T10:32:00Z">
        <w:r w:rsidR="003C4950">
          <w:rPr>
            <w:rFonts w:ascii="Helvetica" w:hAnsi="Helvetica" w:cs="Helvetica"/>
            <w:sz w:val="22"/>
            <w:szCs w:val="22"/>
            <w:lang w:val="en-US"/>
          </w:rPr>
          <w:t xml:space="preserve"> be the baseline</w:t>
        </w:r>
      </w:ins>
      <w:ins w:id="44" w:author="Heather Kharouba" w:date="2019-03-12T10:33:00Z">
        <w:r w:rsidR="003C4950">
          <w:rPr>
            <w:rFonts w:ascii="Helvetica" w:hAnsi="Helvetica" w:cs="Helvetica"/>
            <w:sz w:val="22"/>
            <w:szCs w:val="22"/>
            <w:lang w:val="en-US"/>
          </w:rPr>
          <w:t xml:space="preserve"> (Figure 3b,c)</w:t>
        </w:r>
      </w:ins>
      <w:r w:rsidR="005D754C" w:rsidRPr="00AE69BC">
        <w:rPr>
          <w:rFonts w:ascii="Helvetica" w:hAnsi="Helvetica" w:cs="Helvetica"/>
          <w:sz w:val="22"/>
          <w:szCs w:val="22"/>
          <w:lang w:val="en-US"/>
        </w:rPr>
        <w:t xml:space="preserve">. </w:t>
      </w:r>
    </w:p>
    <w:p w14:paraId="4F133DD2" w14:textId="3B9AC6FD" w:rsidR="003C4950" w:rsidRDefault="007021E3" w:rsidP="003C49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45" w:author="Heather Kharouba" w:date="2019-03-12T10:30:00Z"/>
          <w:rFonts w:ascii="Helvetica" w:hAnsi="Helvetica" w:cs="Helvetica"/>
          <w:sz w:val="22"/>
          <w:szCs w:val="22"/>
          <w:lang w:val="en-US"/>
        </w:rPr>
      </w:pPr>
      <w:r>
        <w:rPr>
          <w:rFonts w:ascii="Helvetica" w:hAnsi="Helvetica" w:cs="Helvetica"/>
          <w:sz w:val="22"/>
          <w:szCs w:val="22"/>
          <w:lang w:val="en-US"/>
        </w:rPr>
        <w:tab/>
      </w:r>
      <w:r w:rsidR="005D754C" w:rsidRPr="00AE69BC">
        <w:rPr>
          <w:rFonts w:ascii="Helvetica" w:hAnsi="Helvetica" w:cs="Helvetica"/>
          <w:sz w:val="22"/>
          <w:szCs w:val="22"/>
          <w:lang w:val="en-US"/>
        </w:rPr>
        <w:t>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commentRangeStart w:id="46"/>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the most energetically demanding phase of the consumer is not lined up with the peak resource availability</w:t>
      </w:r>
      <w:commentRangeEnd w:id="46"/>
      <w:r w:rsidR="00666394">
        <w:rPr>
          <w:rStyle w:val="CommentReference"/>
        </w:rPr>
        <w:commentReference w:id="46"/>
      </w:r>
      <w:r w:rsidR="00830068">
        <w:rPr>
          <w:rFonts w:ascii="Helvetica" w:hAnsi="Helvetica" w:cs="Helvetica"/>
          <w:sz w:val="22"/>
          <w:szCs w:val="22"/>
          <w:lang w:val="en-US"/>
        </w:rPr>
        <w:t>; Box 1</w:t>
      </w:r>
      <w:r w:rsidR="001D5F21"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2C0183">
        <w:rPr>
          <w:rFonts w:ascii="Helvetica" w:hAnsi="Helvetica" w:cs="Helvetica"/>
          <w:sz w:val="22"/>
          <w:szCs w:val="22"/>
          <w:lang w:val="en-US"/>
        </w:rPr>
        <w:t xml:space="preserve"> (</w:t>
      </w:r>
      <w:r w:rsidR="00973C0E">
        <w:rPr>
          <w:rFonts w:ascii="Helvetica" w:hAnsi="Helvetica" w:cs="Helvetica"/>
          <w:sz w:val="22"/>
          <w:szCs w:val="22"/>
          <w:lang w:val="en-US"/>
        </w:rPr>
        <w:t>Figure 3b</w:t>
      </w:r>
      <w:r w:rsidR="00F62D3B">
        <w:rPr>
          <w:rFonts w:ascii="Helvetica" w:hAnsi="Helvetica" w:cs="Helvetica"/>
          <w:sz w:val="22"/>
          <w:szCs w:val="22"/>
          <w:lang w:val="en-US"/>
        </w:rPr>
        <w:t>)</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 xml:space="preserve">In systems where asynchrony </w:t>
      </w:r>
      <w:ins w:id="47" w:author="Heather Kharouba" w:date="2019-03-12T10:30:00Z">
        <w:r w:rsidR="00F45F46">
          <w:rPr>
            <w:rFonts w:ascii="Helvetica" w:hAnsi="Helvetica" w:cs="Helvetica"/>
            <w:sz w:val="22"/>
            <w:szCs w:val="22"/>
            <w:lang w:val="en-US"/>
          </w:rPr>
          <w:t xml:space="preserve">or other conditions </w:t>
        </w:r>
      </w:ins>
      <w:r w:rsidR="007A3CAF" w:rsidRPr="00AE69BC">
        <w:rPr>
          <w:rFonts w:ascii="Helvetica" w:hAnsi="Helvetica" w:cs="Helvetica"/>
          <w:sz w:val="22"/>
          <w:szCs w:val="22"/>
          <w:lang w:val="en-US"/>
        </w:rPr>
        <w:t>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ins w:id="48" w:author="Heather Kharouba" w:date="2019-03-12T10:31:00Z">
        <w:r w:rsidR="003C4950">
          <w:rPr>
            <w:rFonts w:ascii="Helvetica" w:hAnsi="Helvetica" w:cs="Helvetica"/>
            <w:sz w:val="22"/>
            <w:szCs w:val="22"/>
            <w:lang w:val="en-US"/>
          </w:rPr>
          <w:t>as these a</w:t>
        </w:r>
      </w:ins>
      <w:ins w:id="49" w:author="Heather Kharouba" w:date="2019-03-12T10:30:00Z">
        <w:r w:rsidR="003C4950">
          <w:rPr>
            <w:rFonts w:ascii="Helvetica" w:hAnsi="Helvetica" w:cs="Helvetica"/>
            <w:sz w:val="22"/>
            <w:szCs w:val="22"/>
            <w:lang w:val="en-US"/>
          </w:rPr>
          <w:t xml:space="preserve">lternative baselines could lead to vastly different predictions under climate change (Figure 3c). </w:t>
        </w:r>
      </w:ins>
      <w:ins w:id="50" w:author="Heather Kharouba" w:date="2019-03-12T10:32:00Z">
        <w:r w:rsidR="003C4950">
          <w:rPr>
            <w:rFonts w:ascii="Helvetica" w:hAnsi="Helvetica" w:cs="Helvetica"/>
            <w:sz w:val="22"/>
            <w:szCs w:val="22"/>
            <w:lang w:val="en-US"/>
          </w:rPr>
          <w:t xml:space="preserve">For example, </w:t>
        </w:r>
      </w:ins>
      <w:ins w:id="51" w:author="Heather Kharouba" w:date="2019-03-12T10:31:00Z">
        <w:r w:rsidR="003C4950">
          <w:rPr>
            <w:rFonts w:ascii="Helvetica" w:hAnsi="Helvetica" w:cs="Helvetica"/>
            <w:sz w:val="22"/>
            <w:szCs w:val="22"/>
            <w:lang w:val="en-US"/>
          </w:rPr>
          <w:t xml:space="preserve">interactions might become less (i.e. fitness increases) or even more mismatched (i.e. fitness </w:t>
        </w:r>
        <w:r w:rsidR="003C4950" w:rsidRPr="003C2DF6">
          <w:rPr>
            <w:rFonts w:ascii="Helvetica" w:hAnsi="Helvetica" w:cs="Helvetica"/>
            <w:sz w:val="22"/>
            <w:szCs w:val="22"/>
            <w:lang w:val="en-US"/>
          </w:rPr>
          <w:t xml:space="preserve">decreases) with climate change (Figure </w:t>
        </w:r>
        <w:r w:rsidR="003C4950">
          <w:rPr>
            <w:rFonts w:ascii="Helvetica" w:hAnsi="Helvetica" w:cs="Helvetica"/>
            <w:sz w:val="22"/>
            <w:szCs w:val="22"/>
            <w:lang w:val="en-US"/>
          </w:rPr>
          <w:t>3</w:t>
        </w:r>
        <w:r w:rsidR="003C4950" w:rsidRPr="003C2DF6">
          <w:rPr>
            <w:rFonts w:ascii="Helvetica" w:hAnsi="Helvetica" w:cs="Helvetica"/>
            <w:sz w:val="22"/>
            <w:szCs w:val="22"/>
            <w:lang w:val="en-US"/>
          </w:rPr>
          <w:t>b</w:t>
        </w:r>
      </w:ins>
      <w:ins w:id="52" w:author="Heather Kharouba" w:date="2019-03-12T10:34:00Z">
        <w:r w:rsidR="003C4950">
          <w:rPr>
            <w:rFonts w:ascii="Helvetica" w:hAnsi="Helvetica" w:cs="Helvetica"/>
            <w:sz w:val="22"/>
            <w:szCs w:val="22"/>
            <w:lang w:val="en-US"/>
          </w:rPr>
          <w:t>c</w:t>
        </w:r>
      </w:ins>
      <w:ins w:id="53" w:author="Heather Kharouba" w:date="2019-03-12T10:31:00Z">
        <w:r w:rsidR="003C4950" w:rsidRPr="00785B07">
          <w:rPr>
            <w:rFonts w:ascii="Helvetica" w:hAnsi="Helvetica" w:cs="Helvetica"/>
            <w:sz w:val="22"/>
            <w:szCs w:val="22"/>
            <w:lang w:val="en-US"/>
          </w:rPr>
          <w:t>)</w:t>
        </w:r>
        <w:r w:rsidR="003C4950" w:rsidRPr="00B03CE8">
          <w:rPr>
            <w:rFonts w:ascii="Helvetica" w:hAnsi="Helvetica" w:cs="Helvetica"/>
            <w:sz w:val="22"/>
            <w:szCs w:val="22"/>
            <w:lang w:val="en-US"/>
          </w:rPr>
          <w:t>.</w:t>
        </w:r>
      </w:ins>
    </w:p>
    <w:commentRangeEnd w:id="40"/>
    <w:p w14:paraId="3EE958FB" w14:textId="316E309D" w:rsidR="009D5860" w:rsidRDefault="003C4950" w:rsidP="003C4950">
      <w:pPr>
        <w:spacing w:line="480" w:lineRule="auto"/>
        <w:rPr>
          <w:rFonts w:ascii="Helvetica" w:hAnsi="Helvetica" w:cs="Helvetica"/>
          <w:kern w:val="1"/>
          <w:sz w:val="22"/>
          <w:szCs w:val="22"/>
          <w:lang w:val="en-US"/>
        </w:rPr>
      </w:pPr>
      <w:ins w:id="54" w:author="Heather Kharouba" w:date="2019-03-12T10:34:00Z">
        <w:r>
          <w:rPr>
            <w:rStyle w:val="CommentReference"/>
          </w:rPr>
          <w:commentReference w:id="40"/>
        </w:r>
      </w:ins>
      <w:r w:rsidR="009D5860" w:rsidRPr="00B03CE8">
        <w:rPr>
          <w:rFonts w:ascii="Helvetica" w:hAnsi="Helvetica" w:cs="Helvetica"/>
          <w:sz w:val="22"/>
          <w:szCs w:val="22"/>
          <w:lang w:val="en-US"/>
        </w:rPr>
        <w:tab/>
      </w:r>
      <w:r w:rsidR="009D5860" w:rsidRPr="003C2DF6">
        <w:rPr>
          <w:rFonts w:ascii="Helvetica" w:hAnsi="Helvetica" w:cs="Helvetica"/>
          <w:sz w:val="22"/>
          <w:szCs w:val="22"/>
          <w:lang w:val="en-US"/>
        </w:rPr>
        <w:t>The pre-climate change baseline is dependent on the</w:t>
      </w:r>
      <w:r w:rsidR="009D5860" w:rsidRPr="003C2DF6">
        <w:rPr>
          <w:rFonts w:ascii="Helvetica" w:hAnsi="Helvetica" w:cs="Helvetica"/>
          <w:kern w:val="1"/>
          <w:sz w:val="22"/>
          <w:szCs w:val="22"/>
          <w:lang w:val="en-US"/>
        </w:rPr>
        <w:t xml:space="preserve"> ultimate mechanism(s) of the Cushing hypothesis (Figure </w:t>
      </w:r>
      <w:r>
        <w:rPr>
          <w:rFonts w:ascii="Helvetica" w:hAnsi="Helvetica" w:cs="Helvetica"/>
          <w:kern w:val="1"/>
          <w:sz w:val="22"/>
          <w:szCs w:val="22"/>
          <w:lang w:val="en-US"/>
        </w:rPr>
        <w:t>2</w:t>
      </w:r>
      <w:r w:rsidR="009D5860" w:rsidRPr="003C2DF6">
        <w:rPr>
          <w:rFonts w:ascii="Helvetica" w:hAnsi="Helvetica" w:cs="Helvetica"/>
          <w:kern w:val="1"/>
          <w:sz w:val="22"/>
          <w:szCs w:val="22"/>
          <w:lang w:val="en-US"/>
        </w:rPr>
        <w:t xml:space="preserve">). For example, a consumer that maximizes survival over fecundity is </w:t>
      </w:r>
      <w:r w:rsidR="00E87813" w:rsidRPr="003C2DF6">
        <w:rPr>
          <w:rFonts w:ascii="Helvetica" w:hAnsi="Helvetica" w:cs="Helvetica"/>
          <w:kern w:val="1"/>
          <w:sz w:val="22"/>
          <w:szCs w:val="22"/>
          <w:lang w:val="en-US"/>
        </w:rPr>
        <w:t>predicted to have</w:t>
      </w:r>
      <w:r w:rsidR="009D5860" w:rsidRPr="003C2DF6">
        <w:rPr>
          <w:rFonts w:ascii="Helvetica" w:hAnsi="Helvetica" w:cs="Helvetica"/>
          <w:kern w:val="1"/>
          <w:sz w:val="22"/>
          <w:szCs w:val="22"/>
          <w:lang w:val="en-US"/>
        </w:rPr>
        <w:t xml:space="preserve"> a pre-climate change baseline of synchrony, whereas a consumer that maximizes fecundity over survival is more likely to have a baseline of asynchrony (Singer and Parmesan 2010).</w:t>
      </w:r>
      <w:r w:rsidR="00177528" w:rsidRPr="003C2DF6">
        <w:rPr>
          <w:rFonts w:ascii="Helvetica" w:hAnsi="Helvetica" w:cs="Helvetica"/>
          <w:kern w:val="1"/>
          <w:sz w:val="22"/>
          <w:szCs w:val="22"/>
          <w:lang w:val="en-US"/>
        </w:rPr>
        <w:t xml:space="preserve"> </w:t>
      </w:r>
      <w:r>
        <w:rPr>
          <w:rFonts w:ascii="Helvetica" w:hAnsi="Helvetica" w:cs="Helvetica"/>
          <w:kern w:val="1"/>
          <w:sz w:val="22"/>
          <w:szCs w:val="22"/>
          <w:lang w:val="en-US"/>
        </w:rPr>
        <w:t>Therefore</w:t>
      </w:r>
      <w:r w:rsidR="00874498">
        <w:rPr>
          <w:rFonts w:ascii="Helvetica" w:hAnsi="Helvetica" w:cs="Helvetica"/>
          <w:kern w:val="1"/>
          <w:sz w:val="22"/>
          <w:szCs w:val="22"/>
          <w:lang w:val="en-US"/>
        </w:rPr>
        <w:t>,</w:t>
      </w:r>
      <w:r>
        <w:rPr>
          <w:rFonts w:ascii="Helvetica" w:hAnsi="Helvetica" w:cs="Helvetica"/>
          <w:kern w:val="1"/>
          <w:sz w:val="22"/>
          <w:szCs w:val="22"/>
          <w:lang w:val="en-US"/>
        </w:rPr>
        <w:t xml:space="preserve"> </w:t>
      </w:r>
      <w:r w:rsidR="00874498">
        <w:rPr>
          <w:rFonts w:ascii="Helvetica" w:hAnsi="Helvetica" w:cs="Helvetica"/>
          <w:sz w:val="22"/>
          <w:szCs w:val="22"/>
          <w:lang w:val="en-US"/>
        </w:rPr>
        <w:t xml:space="preserve">researchers </w:t>
      </w:r>
      <w:r w:rsidRPr="004916E3">
        <w:rPr>
          <w:rFonts w:ascii="Helvetica" w:hAnsi="Helvetica" w:cs="Helvetica"/>
          <w:sz w:val="22"/>
          <w:szCs w:val="22"/>
          <w:lang w:val="en-US"/>
        </w:rPr>
        <w:t>need an understanding of the system dynamics before climate change</w:t>
      </w:r>
      <w:r w:rsidR="00874498">
        <w:rPr>
          <w:rFonts w:ascii="Helvetica" w:hAnsi="Helvetica" w:cs="Helvetica"/>
          <w:sz w:val="22"/>
          <w:szCs w:val="22"/>
          <w:lang w:val="en-US"/>
        </w:rPr>
        <w:t>.</w:t>
      </w:r>
    </w:p>
    <w:p w14:paraId="149837CF" w14:textId="6ADF4E17" w:rsidR="00F46556" w:rsidRDefault="00ED4A3E" w:rsidP="0049164F">
      <w:pPr>
        <w:spacing w:line="480" w:lineRule="auto"/>
        <w:rPr>
          <w:ins w:id="56" w:author="Heather Kharouba" w:date="2019-03-04T15:46:00Z"/>
          <w:rFonts w:ascii="Helvetica" w:hAnsi="Helvetica" w:cs="Helvetica"/>
          <w:sz w:val="22"/>
          <w:szCs w:val="22"/>
          <w:lang w:val="en-US"/>
        </w:rPr>
      </w:pPr>
      <w:r>
        <w:rPr>
          <w:rFonts w:ascii="Helvetica" w:hAnsi="Helvetica" w:cs="Helvetica"/>
          <w:sz w:val="22"/>
          <w:szCs w:val="22"/>
          <w:lang w:val="en-US"/>
        </w:rPr>
        <w:tab/>
      </w:r>
      <w:commentRangeStart w:id="57"/>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life-history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w:t>
      </w:r>
      <w:r w:rsidR="00EF3A3F">
        <w:rPr>
          <w:rFonts w:ascii="Helvetica" w:hAnsi="Helvetica" w:cs="Helvetica"/>
          <w:sz w:val="22"/>
          <w:szCs w:val="22"/>
          <w:lang w:val="en-US"/>
        </w:rPr>
        <w:t>3</w:t>
      </w:r>
      <w:r w:rsidR="00086AF5" w:rsidRPr="00AE69BC">
        <w:rPr>
          <w:rFonts w:ascii="Helvetica" w:hAnsi="Helvetica" w:cs="Helvetica"/>
          <w:sz w:val="22"/>
          <w:szCs w:val="22"/>
          <w:lang w:val="en-US"/>
        </w:rPr>
        <w:t>)</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To this end, an understanding of the system’s pre-climate change baseline state is important for providing context and</w:t>
      </w:r>
      <w:r w:rsidR="00C44037">
        <w:rPr>
          <w:rFonts w:ascii="Helvetica" w:hAnsi="Helvetica" w:cs="Helvetica"/>
          <w:sz w:val="22"/>
          <w:szCs w:val="22"/>
          <w:lang w:val="en-US"/>
        </w:rPr>
        <w:t xml:space="preserve"> even</w:t>
      </w:r>
      <w:r w:rsidR="00AB00B2">
        <w:rPr>
          <w:rFonts w:ascii="Helvetica" w:hAnsi="Helvetica" w:cs="Helvetica"/>
          <w:sz w:val="22"/>
          <w:szCs w:val="22"/>
          <w:lang w:val="en-US"/>
        </w:rPr>
        <w:t xml:space="preserve"> </w:t>
      </w:r>
      <w:r w:rsidR="00AB00B2" w:rsidRPr="00AE69BC">
        <w:rPr>
          <w:rFonts w:ascii="Helvetica" w:hAnsi="Helvetica" w:cs="Helvetica"/>
          <w:sz w:val="22"/>
          <w:szCs w:val="22"/>
          <w:lang w:val="en-US"/>
        </w:rPr>
        <w:t>designing</w:t>
      </w:r>
      <w:r w:rsidR="00C44037">
        <w:rPr>
          <w:rFonts w:ascii="Helvetica" w:hAnsi="Helvetica" w:cs="Helvetica"/>
          <w:sz w:val="22"/>
          <w:szCs w:val="22"/>
          <w:lang w:val="en-US"/>
        </w:rPr>
        <w:t xml:space="preserve"> fundamental</w:t>
      </w:r>
      <w:r w:rsidR="00E06B21" w:rsidRPr="00AE69BC">
        <w:rPr>
          <w:rFonts w:ascii="Helvetica" w:hAnsi="Helvetica" w:cs="Helvetica"/>
          <w:sz w:val="22"/>
          <w:szCs w:val="22"/>
          <w:lang w:val="en-US"/>
        </w:rPr>
        <w:t xml:space="preserve"> studies.</w:t>
      </w:r>
      <w:commentRangeEnd w:id="57"/>
      <w:r w:rsidR="00EB0DAE">
        <w:rPr>
          <w:rStyle w:val="CommentReference"/>
        </w:rPr>
        <w:commentReference w:id="57"/>
      </w:r>
    </w:p>
    <w:p w14:paraId="2E60CF42" w14:textId="77777777" w:rsidR="0049164F" w:rsidRDefault="0049164F" w:rsidP="0049164F">
      <w:pPr>
        <w:spacing w:line="480" w:lineRule="auto"/>
        <w:rPr>
          <w:ins w:id="58" w:author="Heather Kharouba" w:date="2019-03-04T15:46:00Z"/>
          <w:rFonts w:ascii="Helvetica" w:hAnsi="Helvetica" w:cs="Helvetica"/>
          <w:sz w:val="22"/>
          <w:szCs w:val="22"/>
          <w:lang w:val="en-US"/>
        </w:rPr>
      </w:pPr>
    </w:p>
    <w:p w14:paraId="4E064DFA" w14:textId="4CF987BF" w:rsidR="0049164F" w:rsidRPr="00D9671E"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Pr>
          <w:rFonts w:ascii="Helvetica" w:hAnsi="Helvetica" w:cs="Helvetica"/>
          <w:i/>
          <w:kern w:val="1"/>
          <w:sz w:val="22"/>
          <w:szCs w:val="22"/>
          <w:lang w:val="en-US"/>
        </w:rPr>
        <w:t>(</w:t>
      </w:r>
      <w:r w:rsidRPr="00D9671E">
        <w:rPr>
          <w:rFonts w:ascii="Helvetica" w:hAnsi="Helvetica" w:cs="Helvetica"/>
          <w:i/>
          <w:kern w:val="1"/>
          <w:sz w:val="22"/>
          <w:szCs w:val="22"/>
          <w:lang w:val="en-US"/>
        </w:rPr>
        <w:t xml:space="preserve">b) </w:t>
      </w:r>
      <w:r w:rsidR="00D9671E">
        <w:rPr>
          <w:rFonts w:ascii="Helvetica" w:hAnsi="Helvetica" w:cs="Helvetica"/>
          <w:i/>
          <w:kern w:val="1"/>
          <w:sz w:val="22"/>
          <w:szCs w:val="22"/>
          <w:lang w:val="en-US"/>
        </w:rPr>
        <w:t>Identifying</w:t>
      </w:r>
      <w:r w:rsidR="00D9671E" w:rsidRPr="00D9671E">
        <w:rPr>
          <w:rFonts w:ascii="Helvetica" w:hAnsi="Helvetica" w:cs="Helvetica"/>
          <w:i/>
          <w:kern w:val="1"/>
          <w:sz w:val="22"/>
          <w:szCs w:val="22"/>
          <w:lang w:val="en-US"/>
        </w:rPr>
        <w:t xml:space="preserve"> proximate cues</w:t>
      </w:r>
    </w:p>
    <w:p w14:paraId="15E81810" w14:textId="2D356898" w:rsidR="0049164F"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D9671E">
        <w:rPr>
          <w:rFonts w:ascii="Helvetica" w:hAnsi="Helvetica" w:cs="Helvetica"/>
          <w:kern w:val="1"/>
          <w:sz w:val="22"/>
          <w:szCs w:val="22"/>
          <w:lang w:val="en-US"/>
        </w:rPr>
        <w:tab/>
      </w:r>
      <w:r w:rsidR="00D9671E" w:rsidRPr="00D9671E">
        <w:rPr>
          <w:rFonts w:ascii="Helvetica" w:hAnsi="Helvetica" w:cs="Helvetica"/>
          <w:sz w:val="22"/>
          <w:szCs w:val="22"/>
          <w:lang w:val="en-US"/>
        </w:rPr>
        <w:t>Predicting how climate change will affect the relative timing of a consumer and fitness, and potentially the fitness of the consumer will also depend on the</w:t>
      </w:r>
      <w:r w:rsidR="00D9671E" w:rsidRPr="00D9671E">
        <w:rPr>
          <w:rFonts w:ascii="Helvetica" w:hAnsi="Helvetica" w:cs="Helvetica"/>
          <w:kern w:val="1"/>
          <w:sz w:val="22"/>
          <w:szCs w:val="22"/>
          <w:lang w:val="en-US"/>
        </w:rPr>
        <w:t xml:space="preserve"> identification of</w:t>
      </w:r>
      <w:r w:rsidRPr="00D9671E">
        <w:rPr>
          <w:rFonts w:ascii="Helvetica" w:hAnsi="Helvetica" w:cs="Helvetica"/>
          <w:kern w:val="1"/>
          <w:sz w:val="22"/>
          <w:szCs w:val="22"/>
          <w:lang w:val="en-US"/>
        </w:rPr>
        <w:t xml:space="preserve"> the proximate phenological cues of the consumer and resource (Figure </w:t>
      </w:r>
      <w:r w:rsidR="00D9671E" w:rsidRPr="00D9671E">
        <w:rPr>
          <w:rFonts w:ascii="Helvetica" w:hAnsi="Helvetica" w:cs="Helvetica"/>
          <w:kern w:val="1"/>
          <w:sz w:val="22"/>
          <w:szCs w:val="22"/>
          <w:lang w:val="en-US"/>
        </w:rPr>
        <w:t>2</w:t>
      </w:r>
      <w:r w:rsidRPr="00D9671E">
        <w:rPr>
          <w:rFonts w:ascii="Helvetica" w:hAnsi="Helvetica" w:cs="Helvetica"/>
          <w:kern w:val="1"/>
          <w:sz w:val="22"/>
          <w:szCs w:val="22"/>
          <w:lang w:val="en-US"/>
        </w:rPr>
        <w:t xml:space="preserve">). For example, </w:t>
      </w:r>
      <w:r w:rsidR="00F42E4C" w:rsidRPr="00D9671E">
        <w:rPr>
          <w:rFonts w:ascii="Helvetica" w:hAnsi="Helvetica" w:cs="Helvetica"/>
          <w:kern w:val="1"/>
          <w:sz w:val="22"/>
          <w:szCs w:val="22"/>
          <w:lang w:val="en-US"/>
        </w:rPr>
        <w:t>climate change is likely to lead to</w:t>
      </w:r>
      <w:r w:rsidRPr="00D9671E">
        <w:rPr>
          <w:rFonts w:ascii="Helvetica" w:hAnsi="Helvetica" w:cs="Helvetica"/>
          <w:kern w:val="1"/>
          <w:sz w:val="22"/>
          <w:szCs w:val="22"/>
          <w:lang w:val="en-US"/>
        </w:rPr>
        <w:t xml:space="preserve"> fitness</w:t>
      </w:r>
      <w:r w:rsidR="00F42E4C" w:rsidRPr="00D9671E">
        <w:rPr>
          <w:rFonts w:ascii="Helvetica" w:hAnsi="Helvetica" w:cs="Helvetica"/>
          <w:kern w:val="1"/>
          <w:sz w:val="22"/>
          <w:szCs w:val="22"/>
          <w:lang w:val="en-US"/>
        </w:rPr>
        <w:t xml:space="preserve"> declines for a</w:t>
      </w:r>
      <w:r w:rsidRPr="00D9671E">
        <w:rPr>
          <w:rFonts w:ascii="Helvetica" w:hAnsi="Helvetica" w:cs="Helvetica"/>
          <w:kern w:val="1"/>
          <w:sz w:val="22"/>
          <w:szCs w:val="22"/>
          <w:lang w:val="en-US"/>
        </w:rPr>
        <w:t xml:space="preserve"> consumer that has a </w:t>
      </w:r>
      <w:r w:rsidR="00F42E4C" w:rsidRPr="00D9671E">
        <w:rPr>
          <w:rFonts w:ascii="Helvetica" w:hAnsi="Helvetica" w:cs="Helvetica"/>
          <w:kern w:val="1"/>
          <w:sz w:val="22"/>
          <w:szCs w:val="22"/>
          <w:lang w:val="en-US"/>
        </w:rPr>
        <w:t xml:space="preserve">pre-climate change </w:t>
      </w:r>
      <w:r w:rsidRPr="00D9671E">
        <w:rPr>
          <w:rFonts w:ascii="Helvetica" w:hAnsi="Helvetica" w:cs="Helvetica"/>
          <w:kern w:val="1"/>
          <w:sz w:val="22"/>
          <w:szCs w:val="22"/>
          <w:lang w:val="en-US"/>
        </w:rPr>
        <w:t>baseline</w:t>
      </w:r>
      <w:r w:rsidR="00F42E4C" w:rsidRPr="00D9671E">
        <w:rPr>
          <w:rFonts w:ascii="Helvetica" w:hAnsi="Helvetica" w:cs="Helvetica"/>
          <w:kern w:val="1"/>
          <w:sz w:val="22"/>
          <w:szCs w:val="22"/>
          <w:lang w:val="en-US"/>
        </w:rPr>
        <w:t xml:space="preserve"> of synchrony </w:t>
      </w:r>
      <w:r w:rsidRPr="00D9671E">
        <w:rPr>
          <w:rFonts w:ascii="Helvetica" w:hAnsi="Helvetica" w:cs="Helvetica"/>
          <w:kern w:val="1"/>
          <w:sz w:val="22"/>
          <w:szCs w:val="22"/>
          <w:lang w:val="en-US"/>
        </w:rPr>
        <w:t>and that share</w:t>
      </w:r>
      <w:r w:rsidR="00F42E4C" w:rsidRPr="00D9671E">
        <w:rPr>
          <w:rFonts w:ascii="Helvetica" w:hAnsi="Helvetica" w:cs="Helvetica"/>
          <w:kern w:val="1"/>
          <w:sz w:val="22"/>
          <w:szCs w:val="22"/>
          <w:lang w:val="en-US"/>
        </w:rPr>
        <w:t>s</w:t>
      </w:r>
      <w:r w:rsidRPr="00D9671E">
        <w:rPr>
          <w:rFonts w:ascii="Helvetica" w:hAnsi="Helvetica" w:cs="Helvetica"/>
          <w:kern w:val="1"/>
          <w:sz w:val="22"/>
          <w:szCs w:val="22"/>
          <w:lang w:val="en-US"/>
        </w:rPr>
        <w:t xml:space="preserve"> similar </w:t>
      </w:r>
      <w:r w:rsidRPr="00076BA1">
        <w:rPr>
          <w:rFonts w:ascii="Helvetica" w:hAnsi="Helvetica" w:cs="Helvetica"/>
          <w:kern w:val="1"/>
          <w:sz w:val="22"/>
          <w:szCs w:val="22"/>
          <w:lang w:val="en-US"/>
        </w:rPr>
        <w:t>environmental cues</w:t>
      </w:r>
      <w:r w:rsidR="00F42E4C" w:rsidRPr="00076BA1">
        <w:rPr>
          <w:rFonts w:ascii="Helvetica" w:hAnsi="Helvetica" w:cs="Helvetica"/>
          <w:kern w:val="1"/>
          <w:sz w:val="22"/>
          <w:szCs w:val="22"/>
          <w:lang w:val="en-US"/>
        </w:rPr>
        <w:t xml:space="preserve"> with its resource</w:t>
      </w:r>
      <w:r w:rsidR="00B84848">
        <w:rPr>
          <w:rFonts w:ascii="Helvetica" w:hAnsi="Helvetica" w:cs="Helvetica"/>
          <w:kern w:val="1"/>
          <w:sz w:val="22"/>
          <w:szCs w:val="22"/>
          <w:lang w:val="en-US"/>
        </w:rPr>
        <w:t xml:space="preserve"> (Figure 2)</w:t>
      </w:r>
      <w:r w:rsidR="00F42E4C">
        <w:rPr>
          <w:rFonts w:ascii="Helvetica" w:hAnsi="Helvetica" w:cs="Helvetica"/>
          <w:kern w:val="1"/>
          <w:sz w:val="22"/>
          <w:szCs w:val="22"/>
          <w:lang w:val="en-US"/>
        </w:rPr>
        <w:t>.</w:t>
      </w:r>
      <w:r w:rsidR="00076BA1">
        <w:rPr>
          <w:rFonts w:ascii="Helvetica" w:hAnsi="Helvetica" w:cs="Helvetica"/>
          <w:kern w:val="1"/>
          <w:sz w:val="22"/>
          <w:szCs w:val="22"/>
          <w:lang w:val="en-US"/>
        </w:rPr>
        <w:t xml:space="preserve"> Currently, relatively little is known about the similarity of cues for interacting species across trophic levels (Chmura et al. 2018). </w:t>
      </w:r>
      <w:r w:rsidR="00B53D67">
        <w:rPr>
          <w:rFonts w:ascii="Helvetica" w:hAnsi="Helvetica" w:cs="Helvetica"/>
          <w:kern w:val="1"/>
          <w:sz w:val="22"/>
          <w:szCs w:val="22"/>
          <w:lang w:val="en-US"/>
        </w:rPr>
        <w:t xml:space="preserve">Finally, predictions will ultimately depend on the similarity of phenological cues between consumer and resource, and how they will change under climate change scenarios (Chmura et al. 2018). </w:t>
      </w:r>
    </w:p>
    <w:p w14:paraId="4B45FD49" w14:textId="77777777" w:rsidR="00F42E4C" w:rsidRPr="0049164F"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Towards robust forecasting of phenological mismatch</w:t>
      </w:r>
    </w:p>
    <w:p w14:paraId="602A077E" w14:textId="49D0B4FD"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r w:rsidR="00384642">
        <w:rPr>
          <w:rFonts w:ascii="Helvetica" w:hAnsi="Helvetica" w:cs="Helvetica"/>
          <w:sz w:val="22"/>
          <w:szCs w:val="22"/>
          <w:lang w:val="en-US"/>
        </w:rPr>
        <w:t>phenological</w:t>
      </w:r>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B84848">
        <w:rPr>
          <w:rFonts w:ascii="Helvetica" w:hAnsi="Helvetica" w:cs="Helvetica"/>
          <w:sz w:val="22"/>
          <w:szCs w:val="22"/>
          <w:lang w:val="en-US"/>
        </w:rPr>
        <w:t xml:space="preserve"> (Figure 2)</w:t>
      </w:r>
      <w:r w:rsidR="00E95CEE">
        <w:rPr>
          <w:rFonts w:ascii="Helvetica" w:hAnsi="Helvetica" w:cs="Helvetica"/>
          <w:sz w:val="22"/>
          <w:szCs w:val="22"/>
          <w:lang w:val="en-US"/>
        </w:rPr>
        <w:t>.</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r w:rsidR="00B7425F">
        <w:rPr>
          <w:rFonts w:ascii="Helvetica" w:hAnsi="Helvetica" w:cs="Helvetica"/>
          <w:kern w:val="1"/>
          <w:sz w:val="22"/>
          <w:szCs w:val="22"/>
          <w:lang w:val="en-US"/>
        </w:rPr>
        <w:t xml:space="preserve">fitness and population </w:t>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r w:rsidR="004D7AAD">
        <w:rPr>
          <w:rFonts w:ascii="Helvetica" w:hAnsi="Helvetica" w:cs="Helvetica"/>
          <w:sz w:val="22"/>
          <w:szCs w:val="22"/>
          <w:lang w:val="en-US"/>
        </w:rPr>
        <w:t xml:space="preserve">Cushing </w:t>
      </w:r>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r w:rsidR="00384642">
        <w:rPr>
          <w:rFonts w:ascii="Helvetica" w:hAnsi="Helvetica" w:cs="Helvetica"/>
          <w:sz w:val="22"/>
          <w:szCs w:val="22"/>
          <w:lang w:val="en-US"/>
        </w:rPr>
        <w:t>phenological</w:t>
      </w:r>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r w:rsidR="00384642">
        <w:rPr>
          <w:rFonts w:ascii="Helvetica" w:hAnsi="Helvetica" w:cs="Helvetica"/>
          <w:sz w:val="22"/>
          <w:szCs w:val="22"/>
          <w:lang w:val="en-US"/>
        </w:rPr>
        <w:t>phenological</w:t>
      </w:r>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129FF8D7"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sidR="00B84848">
        <w:rPr>
          <w:rFonts w:ascii="Helvetica" w:hAnsi="Helvetica" w:cs="Helvetica"/>
          <w:sz w:val="22"/>
          <w:szCs w:val="22"/>
          <w:lang w:val="en-US"/>
        </w:rPr>
        <w:t>Moving</w:t>
      </w:r>
      <w:r w:rsidRPr="00AE69BC">
        <w:rPr>
          <w:rFonts w:ascii="Helvetica" w:hAnsi="Helvetica" w:cs="Helvetica"/>
          <w:sz w:val="22"/>
          <w:szCs w:val="22"/>
          <w:lang w:val="en-US"/>
        </w:rPr>
        <w:t xml:space="preserve"> the field of </w:t>
      </w:r>
      <w:r w:rsidR="002D5FB0">
        <w:rPr>
          <w:rFonts w:ascii="Helvetica" w:hAnsi="Helvetica" w:cs="Helvetica"/>
          <w:sz w:val="22"/>
          <w:szCs w:val="22"/>
          <w:lang w:val="en-US"/>
        </w:rPr>
        <w:t>phenological</w:t>
      </w:r>
      <w:r w:rsidRPr="00AE69BC">
        <w:rPr>
          <w:rFonts w:ascii="Helvetica" w:hAnsi="Helvetica" w:cs="Helvetica"/>
          <w:sz w:val="22"/>
          <w:szCs w:val="22"/>
          <w:lang w:val="en-US"/>
        </w:rPr>
        <w:t xml:space="preserve"> mismatch forward</w:t>
      </w:r>
      <w:r w:rsidR="002332B1">
        <w:rPr>
          <w:rFonts w:ascii="Helvetica" w:hAnsi="Helvetica" w:cs="Helvetica"/>
          <w:color w:val="000000" w:themeColor="text1"/>
          <w:sz w:val="22"/>
          <w:szCs w:val="22"/>
          <w:lang w:val="en-US"/>
        </w:rPr>
        <w:t xml:space="preserve"> </w:t>
      </w:r>
      <w:r w:rsidR="00B84848">
        <w:rPr>
          <w:rFonts w:ascii="Helvetica" w:hAnsi="Helvetica" w:cs="Helvetica"/>
          <w:color w:val="000000" w:themeColor="text1"/>
          <w:sz w:val="22"/>
          <w:szCs w:val="22"/>
          <w:lang w:val="en-US"/>
        </w:rPr>
        <w:t xml:space="preserve">(i.e.,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sidR="00B84848">
        <w:rPr>
          <w:rFonts w:ascii="Helvetica" w:hAnsi="Helvetica" w:cs="Helvetica"/>
          <w:color w:val="000000" w:themeColor="text1"/>
          <w:sz w:val="22"/>
          <w:szCs w:val="22"/>
          <w:lang w:val="en-US"/>
        </w:rPr>
        <w:t>)</w:t>
      </w:r>
      <w:r>
        <w:rPr>
          <w:rFonts w:ascii="Helvetica" w:hAnsi="Helvetica" w:cs="Helvetica"/>
          <w:sz w:val="22"/>
          <w:szCs w:val="22"/>
          <w:lang w:val="en-US"/>
        </w:rPr>
        <w:t xml:space="preserve"> </w:t>
      </w:r>
      <w:r w:rsidR="007C3594">
        <w:rPr>
          <w:rFonts w:ascii="Helvetica" w:hAnsi="Helvetica" w:cs="Helvetica"/>
          <w:sz w:val="22"/>
          <w:szCs w:val="22"/>
          <w:lang w:val="en-US"/>
        </w:rPr>
        <w:t xml:space="preserve">requires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r w:rsidR="007C3594">
        <w:rPr>
          <w:rFonts w:ascii="Helvetica" w:hAnsi="Helvetica" w:cs="Helvetica"/>
          <w:sz w:val="22"/>
          <w:szCs w:val="22"/>
          <w:lang w:val="en-US"/>
        </w:rPr>
        <w:t>that</w:t>
      </w:r>
      <w:r>
        <w:rPr>
          <w:rFonts w:ascii="Helvetica" w:hAnsi="Helvetica" w:cs="Helvetica"/>
          <w:sz w:val="22"/>
          <w:szCs w:val="22"/>
          <w:lang w:val="en-US"/>
        </w:rPr>
        <w:t xml:space="preserve"> </w:t>
      </w:r>
      <w:r w:rsidR="00B84848">
        <w:rPr>
          <w:rFonts w:ascii="Helvetica" w:hAnsi="Helvetica" w:cs="Helvetica"/>
          <w:sz w:val="22"/>
          <w:szCs w:val="22"/>
          <w:lang w:val="en-US"/>
        </w:rPr>
        <w:t xml:space="preserve">enables the </w:t>
      </w:r>
      <w:r>
        <w:rPr>
          <w:rFonts w:ascii="Helvetica" w:hAnsi="Helvetica" w:cs="Helvetica"/>
          <w:sz w:val="22"/>
          <w:szCs w:val="22"/>
          <w:lang w:val="en-US"/>
        </w:rPr>
        <w:t>test</w:t>
      </w:r>
      <w:r w:rsidR="00B84848">
        <w:rPr>
          <w:rFonts w:ascii="Helvetica" w:hAnsi="Helvetica" w:cs="Helvetica"/>
          <w:sz w:val="22"/>
          <w:szCs w:val="22"/>
          <w:lang w:val="en-US"/>
        </w:rPr>
        <w:t>ing of</w:t>
      </w:r>
      <w:r>
        <w:rPr>
          <w:rFonts w:ascii="Helvetica" w:hAnsi="Helvetica" w:cs="Helvetica"/>
          <w:sz w:val="22"/>
          <w:szCs w:val="22"/>
          <w:lang w:val="en-US"/>
        </w:rPr>
        <w:t xml:space="preserve"> fundamental hypotheses</w:t>
      </w:r>
      <w:r w:rsidR="000B1C95">
        <w:rPr>
          <w:rFonts w:ascii="Helvetica" w:hAnsi="Helvetica" w:cs="Helvetica"/>
          <w:sz w:val="22"/>
          <w:szCs w:val="22"/>
          <w:lang w:val="en-US"/>
        </w:rPr>
        <w:t xml:space="preserve"> and </w:t>
      </w:r>
      <w:r w:rsidR="007C3594">
        <w:rPr>
          <w:rFonts w:ascii="Helvetica" w:hAnsi="Helvetica" w:cs="Helvetica"/>
          <w:sz w:val="22"/>
          <w:szCs w:val="22"/>
          <w:lang w:val="en-US"/>
        </w:rPr>
        <w:t xml:space="preserve">defining </w:t>
      </w:r>
      <w:r w:rsidR="00B84848">
        <w:rPr>
          <w:rFonts w:ascii="Helvetica" w:hAnsi="Helvetica" w:cs="Helvetica"/>
          <w:sz w:val="22"/>
          <w:szCs w:val="22"/>
          <w:lang w:val="en-US"/>
        </w:rPr>
        <w:t xml:space="preserve">of </w:t>
      </w:r>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r w:rsidR="009F6641">
        <w:rPr>
          <w:rFonts w:ascii="Helvetica" w:hAnsi="Helvetica" w:cs="Helvetica"/>
          <w:sz w:val="22"/>
          <w:szCs w:val="22"/>
          <w:lang w:val="en-US"/>
        </w:rPr>
        <w:t>e</w:t>
      </w:r>
      <w:r w:rsidR="00941AE2">
        <w:rPr>
          <w:rFonts w:ascii="Helvetica" w:hAnsi="Helvetica" w:cs="Helvetica"/>
          <w:sz w:val="22"/>
          <w:szCs w:val="22"/>
          <w:lang w:val="en-US"/>
        </w:rPr>
        <w:t>s</w:t>
      </w:r>
      <w:r w:rsidR="009F6641">
        <w:rPr>
          <w:rFonts w:ascii="Helvetica" w:hAnsi="Helvetica" w:cs="Helvetica"/>
          <w:sz w:val="22"/>
          <w:szCs w:val="22"/>
          <w:lang w:val="en-US"/>
        </w:rPr>
        <w:t>e approaches</w:t>
      </w:r>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Pr>
          <w:rFonts w:ascii="Helvetica" w:hAnsi="Helvetica" w:cs="Segoe UI"/>
          <w:color w:val="212121"/>
          <w:sz w:val="22"/>
          <w:szCs w:val="22"/>
          <w:shd w:val="clear" w:color="auto" w:fill="FFFFFF"/>
        </w:rPr>
        <w:t xml:space="preserve">in phenological mismatch </w:t>
      </w:r>
      <w:r w:rsidR="00941AE2" w:rsidRPr="00D726D8">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1A78C093"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move the field of phenological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295E12">
        <w:rPr>
          <w:rFonts w:ascii="Helvetica" w:eastAsia="Times New Roman" w:hAnsi="Helvetica" w:cs="Helvetica"/>
          <w:sz w:val="22"/>
          <w:szCs w:val="22"/>
        </w:rPr>
        <w:t>However, i</w:t>
      </w:r>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t>
      </w:r>
      <w:r w:rsidR="00405156">
        <w:rPr>
          <w:rFonts w:ascii="Helvetica" w:eastAsia="Times New Roman" w:hAnsi="Helvetica" w:cs="Helvetica"/>
          <w:sz w:val="22"/>
          <w:szCs w:val="22"/>
        </w:rPr>
        <w:t>in climatic conditions</w:t>
      </w:r>
      <w:r w:rsidR="002E4A57">
        <w:rPr>
          <w:rFonts w:ascii="Helvetica" w:eastAsia="Times New Roman" w:hAnsi="Helvetica" w:cs="Helvetica"/>
          <w:sz w:val="22"/>
          <w:szCs w:val="22"/>
        </w:rPr>
        <w:t>, and thus variation in the relative timing of the interaction,</w:t>
      </w:r>
      <w:r w:rsidR="00405156">
        <w:rPr>
          <w:rFonts w:ascii="Helvetica" w:eastAsia="Times New Roman" w:hAnsi="Helvetica" w:cs="Helvetica"/>
          <w:sz w:val="22"/>
          <w:szCs w:val="22"/>
        </w:rPr>
        <w:t xml:space="preserve"> </w:t>
      </w:r>
      <w:r w:rsidR="004264EA">
        <w:rPr>
          <w:rFonts w:ascii="Helvetica" w:eastAsia="Times New Roman" w:hAnsi="Helvetica" w:cs="Helvetica"/>
          <w:sz w:val="22"/>
          <w:szCs w:val="22"/>
        </w:rPr>
        <w:t xml:space="preserve">with an experimental </w:t>
      </w:r>
      <w:r w:rsidR="000B4BD3">
        <w:rPr>
          <w:rFonts w:ascii="Helvetica" w:eastAsia="Times New Roman" w:hAnsi="Helvetica" w:cs="Helvetica"/>
          <w:sz w:val="22"/>
          <w:szCs w:val="22"/>
        </w:rPr>
        <w:t xml:space="preserve">study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r w:rsidR="007863FE">
        <w:rPr>
          <w:rFonts w:ascii="Helvetica" w:eastAsia="Times New Roman" w:hAnsi="Helvetica" w:cs="Helvetica"/>
          <w:sz w:val="22"/>
          <w:szCs w:val="22"/>
        </w:rPr>
        <w:t xml:space="preserve">Samplonius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w:t>
      </w:r>
      <w:r w:rsidR="00256382" w:rsidRPr="00AA336C">
        <w:rPr>
          <w:rFonts w:ascii="Helvetica" w:eastAsia="Times New Roman" w:hAnsi="Helvetica" w:cs="Helvetica"/>
          <w:sz w:val="22"/>
          <w:szCs w:val="22"/>
        </w:rPr>
        <w:t>strong test of the Cushing hypothes</w:t>
      </w:r>
      <w:r w:rsidR="00824311" w:rsidRPr="00AA336C">
        <w:rPr>
          <w:rFonts w:ascii="Helvetica" w:eastAsia="Times New Roman" w:hAnsi="Helvetica" w:cs="Helvetica"/>
          <w:sz w:val="22"/>
          <w:szCs w:val="22"/>
        </w:rPr>
        <w:t>is</w:t>
      </w:r>
      <w:r w:rsidR="00D778B0" w:rsidRPr="00AA336C">
        <w:rPr>
          <w:rFonts w:ascii="Helvetica" w:eastAsia="Times New Roman" w:hAnsi="Helvetica" w:cs="Helvetica"/>
          <w:sz w:val="22"/>
          <w:szCs w:val="22"/>
        </w:rPr>
        <w:t xml:space="preserve">, </w:t>
      </w:r>
      <w:r w:rsidR="00001BA5" w:rsidRPr="00AA336C">
        <w:rPr>
          <w:rFonts w:ascii="Helvetica" w:eastAsia="Times New Roman" w:hAnsi="Helvetica" w:cs="Helvetica"/>
          <w:sz w:val="22"/>
          <w:szCs w:val="22"/>
        </w:rPr>
        <w:t>demonstrating</w:t>
      </w:r>
      <w:r w:rsidR="001813EB" w:rsidRPr="00AA336C">
        <w:rPr>
          <w:rFonts w:ascii="Helvetica" w:eastAsia="Times New Roman" w:hAnsi="Helvetica" w:cs="Helvetica"/>
          <w:sz w:val="22"/>
          <w:szCs w:val="22"/>
        </w:rPr>
        <w:t xml:space="preserve"> that this</w:t>
      </w:r>
      <w:r w:rsidR="00121617" w:rsidRPr="00AA336C">
        <w:rPr>
          <w:rFonts w:ascii="Helvetica" w:eastAsia="Times New Roman" w:hAnsi="Helvetica" w:cs="Helvetica"/>
          <w:sz w:val="22"/>
          <w:szCs w:val="22"/>
        </w:rPr>
        <w:t xml:space="preserve"> hypothesis is </w:t>
      </w:r>
      <w:r w:rsidR="00C106ED" w:rsidRPr="00AA336C">
        <w:rPr>
          <w:rFonts w:ascii="Helvetica" w:eastAsia="Times New Roman" w:hAnsi="Helvetica" w:cs="Helvetica"/>
          <w:sz w:val="22"/>
          <w:szCs w:val="22"/>
        </w:rPr>
        <w:t>pertinent</w:t>
      </w:r>
      <w:r w:rsidR="00121617" w:rsidRPr="00AA336C">
        <w:rPr>
          <w:rFonts w:ascii="Helvetica" w:eastAsia="Times New Roman" w:hAnsi="Helvetica" w:cs="Helvetica"/>
          <w:sz w:val="22"/>
          <w:szCs w:val="22"/>
        </w:rPr>
        <w:t xml:space="preserve"> in their system</w:t>
      </w:r>
      <w:r w:rsidR="00D778B0" w:rsidRPr="00AA336C">
        <w:rPr>
          <w:rFonts w:ascii="Helvetica" w:eastAsia="Times New Roman" w:hAnsi="Helvetica" w:cs="Helvetica"/>
          <w:sz w:val="22"/>
          <w:szCs w:val="22"/>
        </w:rPr>
        <w:t xml:space="preserve">, and ruling out </w:t>
      </w:r>
      <w:r w:rsidR="005D2BE4" w:rsidRPr="00AA336C">
        <w:rPr>
          <w:rFonts w:ascii="Helvetica" w:eastAsia="Times New Roman" w:hAnsi="Helvetica" w:cs="Helvetica"/>
          <w:sz w:val="22"/>
          <w:szCs w:val="22"/>
        </w:rPr>
        <w:t xml:space="preserve">competing </w:t>
      </w:r>
      <w:r w:rsidR="00126F08" w:rsidRPr="00AA336C">
        <w:rPr>
          <w:rFonts w:ascii="Helvetica" w:eastAsia="Times New Roman" w:hAnsi="Helvetica" w:cs="Helvetica"/>
          <w:sz w:val="22"/>
          <w:szCs w:val="22"/>
        </w:rPr>
        <w:t>hypotheses</w:t>
      </w:r>
      <w:r w:rsidR="00126F08">
        <w:rPr>
          <w:rFonts w:ascii="Helvetica" w:eastAsia="Times New Roman" w:hAnsi="Helvetica" w:cs="Helvetica"/>
          <w:sz w:val="22"/>
          <w:szCs w:val="22"/>
        </w:rPr>
        <w:t xml:space="preserve"> related to habitat quality</w:t>
      </w:r>
      <w:r w:rsidR="004264EA">
        <w:rPr>
          <w:rFonts w:ascii="Helvetica" w:eastAsia="Times New Roman" w:hAnsi="Helvetica" w:cs="Helvetica"/>
          <w:sz w:val="22"/>
          <w:szCs w:val="22"/>
        </w:rPr>
        <w:t xml:space="preserve">. </w:t>
      </w:r>
    </w:p>
    <w:p w14:paraId="7C5DB8EF" w14:textId="0F2B9D4B"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r w:rsidR="00384642">
        <w:rPr>
          <w:rFonts w:ascii="Helvetica" w:eastAsia="Times New Roman" w:hAnsi="Helvetica" w:cs="Helvetica"/>
          <w:sz w:val="22"/>
          <w:szCs w:val="22"/>
        </w:rPr>
        <w:t>phenological</w:t>
      </w:r>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mesocosms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3F49CC">
        <w:rPr>
          <w:rFonts w:ascii="Helvetica" w:eastAsia="Times New Roman" w:hAnsi="Helvetica" w:cs="Helvetica"/>
          <w:sz w:val="22"/>
          <w:szCs w:val="22"/>
        </w:rPr>
        <w:t xml:space="preserve"> They showed that temperature had little effect on zooplankton phenology and performance suggesting that climate change is unlikely to result in phenological mismatch in this system.</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phenological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3B563C96"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iation in phenological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r w:rsidR="00CB1821">
        <w:rPr>
          <w:rFonts w:ascii="Helvetica" w:hAnsi="Helvetica"/>
          <w:sz w:val="22"/>
          <w:szCs w:val="22"/>
        </w:rPr>
        <w:t xml:space="preserve"> (Edmondson 1994)</w:t>
      </w:r>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w:t>
      </w:r>
      <w:r w:rsidR="007D4265">
        <w:rPr>
          <w:rFonts w:ascii="Helvetica" w:hAnsi="Helvetica"/>
          <w:sz w:val="22"/>
          <w:szCs w:val="22"/>
        </w:rPr>
        <w:t xml:space="preserve">the </w:t>
      </w:r>
      <w:r w:rsidR="007F3186">
        <w:rPr>
          <w:rFonts w:ascii="Helvetica" w:hAnsi="Helvetica"/>
          <w:sz w:val="22"/>
          <w:szCs w:val="22"/>
        </w:rPr>
        <w:t>non-linearity</w:t>
      </w:r>
      <w:r w:rsidR="007D4265">
        <w:rPr>
          <w:rFonts w:ascii="Helvetica" w:hAnsi="Helvetica"/>
          <w:sz w:val="22"/>
          <w:szCs w:val="22"/>
        </w:rPr>
        <w:t xml:space="preserve"> most likely</w:t>
      </w:r>
      <w:r w:rsidR="007F3186">
        <w:rPr>
          <w:rFonts w:ascii="Helvetica" w:hAnsi="Helvetica"/>
          <w:sz w:val="22"/>
          <w:szCs w:val="22"/>
        </w:rPr>
        <w:t xml:space="preserve">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ph</w:t>
      </w:r>
      <w:r w:rsidR="00CC74D3">
        <w:rPr>
          <w:rFonts w:ascii="Helvetica" w:hAnsi="Helvetica"/>
          <w:sz w:val="22"/>
          <w:szCs w:val="22"/>
        </w:rPr>
        <w:t>enological synchrony</w:t>
      </w:r>
      <w:r w:rsidR="00567B07">
        <w:rPr>
          <w:rFonts w:ascii="Helvetica" w:hAnsi="Helvetica"/>
          <w:sz w:val="22"/>
          <w:szCs w:val="22"/>
        </w:rPr>
        <w:t>.</w:t>
      </w:r>
      <w:r w:rsidR="0007263E">
        <w:rPr>
          <w:rFonts w:ascii="Helvetica" w:hAnsi="Helvetica"/>
          <w:sz w:val="22"/>
          <w:szCs w:val="22"/>
        </w:rPr>
        <w:t xml:space="preserve"> </w:t>
      </w:r>
      <w:r w:rsidR="00D82C98">
        <w:rPr>
          <w:rFonts w:ascii="Helvetica" w:hAnsi="Helvetica"/>
          <w:sz w:val="22"/>
          <w:szCs w:val="22"/>
        </w:rPr>
        <w:t>For example, studies have shown</w:t>
      </w:r>
      <w:r w:rsidR="006A6290">
        <w:rPr>
          <w:rFonts w:ascii="Helvetica" w:hAnsi="Helvetica"/>
          <w:sz w:val="22"/>
          <w:szCs w:val="22"/>
        </w:rPr>
        <w:t xml:space="preserve"> that changes in</w:t>
      </w:r>
      <w:r w:rsidR="00D82C98">
        <w:rPr>
          <w:rFonts w:ascii="Helvetica" w:hAnsi="Helvetica"/>
          <w:sz w:val="22"/>
          <w:szCs w:val="22"/>
        </w:rPr>
        <w:t xml:space="preserve"> nutrient inputs have had larger impacts on </w:t>
      </w:r>
      <w:r w:rsidR="006A6290">
        <w:rPr>
          <w:rFonts w:ascii="Helvetica" w:hAnsi="Helvetica"/>
          <w:sz w:val="22"/>
          <w:szCs w:val="22"/>
        </w:rPr>
        <w:t>plankton</w:t>
      </w:r>
      <w:r w:rsidR="00D82C98">
        <w:rPr>
          <w:rFonts w:ascii="Helvetica" w:hAnsi="Helvetica"/>
          <w:sz w:val="22"/>
          <w:szCs w:val="22"/>
        </w:rPr>
        <w:t xml:space="preserve"> </w:t>
      </w:r>
      <w:r w:rsidR="006A6290">
        <w:rPr>
          <w:rFonts w:ascii="Helvetica" w:hAnsi="Helvetica"/>
          <w:sz w:val="22"/>
          <w:szCs w:val="22"/>
        </w:rPr>
        <w:t>dynamics</w:t>
      </w:r>
      <w:r w:rsidR="00AC7E0D">
        <w:rPr>
          <w:rFonts w:ascii="Helvetica" w:hAnsi="Helvetica"/>
          <w:sz w:val="22"/>
          <w:szCs w:val="22"/>
        </w:rPr>
        <w:t xml:space="preserve"> in Lake Washington</w:t>
      </w:r>
      <w:r w:rsidR="006A6290">
        <w:rPr>
          <w:rFonts w:ascii="Helvetica" w:hAnsi="Helvetica"/>
          <w:sz w:val="22"/>
          <w:szCs w:val="22"/>
        </w:rPr>
        <w:t xml:space="preserve"> </w:t>
      </w:r>
      <w:r w:rsidR="00D82C98">
        <w:rPr>
          <w:rFonts w:ascii="Helvetica" w:hAnsi="Helvetica"/>
          <w:sz w:val="22"/>
          <w:szCs w:val="22"/>
        </w:rPr>
        <w:t>than warming over the past three decades (Law et al. 2009;</w:t>
      </w:r>
      <w:r w:rsidR="0017284A">
        <w:rPr>
          <w:rFonts w:ascii="Helvetica" w:hAnsi="Helvetica"/>
          <w:sz w:val="22"/>
          <w:szCs w:val="22"/>
        </w:rPr>
        <w:t xml:space="preserve"> Francis et al. 2014</w:t>
      </w:r>
      <w:r w:rsidR="00D82C98">
        <w:rPr>
          <w:rFonts w:ascii="Helvetica" w:hAnsi="Helvetica"/>
          <w:sz w:val="22"/>
          <w:szCs w:val="22"/>
        </w:rPr>
        <w:t>)</w:t>
      </w:r>
      <w:r w:rsidR="00C126DD">
        <w:rPr>
          <w:rFonts w:ascii="Helvetica" w:hAnsi="Helvetica"/>
          <w:sz w:val="22"/>
          <w:szCs w:val="22"/>
        </w:rPr>
        <w:t>.</w:t>
      </w:r>
    </w:p>
    <w:p w14:paraId="605CA265" w14:textId="1F7D15C0" w:rsidR="00481FE3"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r w:rsidR="00927F1B">
        <w:rPr>
          <w:rFonts w:ascii="Helvetica" w:hAnsi="Helvetica" w:cs="Helvetica"/>
          <w:sz w:val="22"/>
          <w:szCs w:val="22"/>
          <w:lang w:val="en-US"/>
        </w:rPr>
        <w:t xml:space="preserve"> and testing the assumptions of the Cushing hypothesis</w:t>
      </w:r>
      <w:r w:rsidR="00276937" w:rsidRPr="00AE69BC">
        <w:rPr>
          <w:rFonts w:ascii="Helvetica" w:hAnsi="Helvetica" w:cs="Helvetica"/>
          <w:sz w:val="22"/>
          <w:szCs w:val="22"/>
          <w:lang w:val="en-US"/>
        </w:rPr>
        <w:t xml:space="preserve">. </w:t>
      </w:r>
      <w:r w:rsidR="005C5C49">
        <w:rPr>
          <w:rFonts w:ascii="Helvetica" w:hAnsi="Helvetica" w:cs="Helvetica"/>
          <w:sz w:val="22"/>
          <w:szCs w:val="22"/>
          <w:lang w:val="en-US"/>
        </w:rPr>
        <w:t>Regardless of aim, i</w:t>
      </w:r>
      <w:r w:rsidR="00E80231">
        <w:rPr>
          <w:rFonts w:ascii="Helvetica" w:hAnsi="Helvetica" w:cs="Helvetica"/>
          <w:sz w:val="22"/>
          <w:szCs w:val="22"/>
          <w:lang w:val="en-US"/>
        </w:rPr>
        <w:t>deally, s</w:t>
      </w:r>
      <w:r w:rsidR="005F323E">
        <w:rPr>
          <w:rFonts w:ascii="Helvetica" w:hAnsi="Helvetica" w:cs="Helvetica"/>
          <w:sz w:val="22"/>
          <w:szCs w:val="22"/>
          <w:lang w:val="en-US"/>
        </w:rPr>
        <w:t>ampling frequency should be relative to the life history of the species of interest</w:t>
      </w:r>
      <w:r w:rsidR="005C5C49">
        <w:rPr>
          <w:rFonts w:ascii="Helvetica" w:hAnsi="Helvetica" w:cs="Helvetica"/>
          <w:sz w:val="22"/>
          <w:szCs w:val="22"/>
          <w:lang w:val="en-US"/>
        </w:rPr>
        <w:t xml:space="preserve">. </w:t>
      </w:r>
      <w:r w:rsidR="0089237B">
        <w:rPr>
          <w:rFonts w:ascii="Helvetica" w:hAnsi="Helvetica" w:cs="Helvetica"/>
          <w:sz w:val="22"/>
          <w:szCs w:val="22"/>
          <w:lang w:val="en-US"/>
        </w:rPr>
        <w:t>For example, t</w:t>
      </w:r>
      <w:r w:rsidR="001E2BEA">
        <w:rPr>
          <w:rFonts w:ascii="Helvetica" w:hAnsi="Helvetica" w:cs="Helvetica"/>
          <w:sz w:val="22"/>
          <w:szCs w:val="22"/>
          <w:lang w:val="en-US"/>
        </w:rPr>
        <w:t>esting any mechanism related to life history theory requires data about ontogeny</w:t>
      </w:r>
      <w:r w:rsidR="00433833">
        <w:rPr>
          <w:rFonts w:ascii="Helvetica" w:hAnsi="Helvetica" w:cs="Helvetica"/>
          <w:sz w:val="22"/>
          <w:szCs w:val="22"/>
          <w:lang w:val="en-US"/>
        </w:rPr>
        <w:t>.</w:t>
      </w:r>
      <w:r w:rsidR="004403E0">
        <w:rPr>
          <w:rFonts w:ascii="Helvetica" w:hAnsi="Helvetica" w:cs="Helvetica"/>
          <w:sz w:val="22"/>
          <w:szCs w:val="22"/>
          <w:lang w:val="en-US"/>
        </w:rPr>
        <w:t xml:space="preserve"> </w:t>
      </w:r>
      <w:r w:rsidR="008B26B6">
        <w:rPr>
          <w:rFonts w:ascii="Helvetica" w:hAnsi="Helvetica" w:cs="Helvetica"/>
          <w:sz w:val="22"/>
          <w:szCs w:val="22"/>
          <w:lang w:val="en-US"/>
        </w:rPr>
        <w:t>I</w:t>
      </w:r>
      <w:r w:rsidR="004403E0">
        <w:rPr>
          <w:rFonts w:ascii="Helvetica" w:hAnsi="Helvetica" w:cs="Helvetica"/>
          <w:sz w:val="22"/>
          <w:szCs w:val="22"/>
          <w:lang w:val="en-US"/>
        </w:rPr>
        <w:t>n the great tit-winter moth system, caterpillar biomass sampling is usually conducted a few times a week (e.g., HMK041)</w:t>
      </w:r>
      <w:r w:rsidR="00433833">
        <w:rPr>
          <w:rFonts w:ascii="Helvetica" w:hAnsi="Helvetica" w:cs="Helvetica"/>
          <w:sz w:val="22"/>
          <w:szCs w:val="22"/>
          <w:lang w:val="en-US"/>
        </w:rPr>
        <w:t xml:space="preserve">. Given that </w:t>
      </w:r>
      <w:r w:rsidR="004403E0">
        <w:rPr>
          <w:rFonts w:ascii="Helvetica" w:hAnsi="Helvetica" w:cs="Helvetica"/>
          <w:sz w:val="22"/>
          <w:szCs w:val="22"/>
          <w:lang w:val="en-US"/>
        </w:rPr>
        <w:t>the larval stage of the winter moth life cycle is typically 8-10 weeks</w:t>
      </w:r>
      <w:r w:rsidR="008B26B6">
        <w:rPr>
          <w:rFonts w:ascii="Helvetica" w:hAnsi="Helvetica" w:cs="Helvetica"/>
          <w:sz w:val="22"/>
          <w:szCs w:val="22"/>
          <w:lang w:val="en-US"/>
        </w:rPr>
        <w:t>,</w:t>
      </w:r>
      <w:r w:rsidR="004403E0">
        <w:rPr>
          <w:rFonts w:ascii="Helvetica" w:hAnsi="Helvetica" w:cs="Helvetica"/>
          <w:sz w:val="22"/>
          <w:szCs w:val="22"/>
          <w:lang w:val="en-US"/>
        </w:rPr>
        <w:t xml:space="preserve"> </w:t>
      </w:r>
      <w:r w:rsidR="00433833">
        <w:rPr>
          <w:rFonts w:ascii="Helvetica" w:hAnsi="Helvetica" w:cs="Helvetica"/>
          <w:sz w:val="22"/>
          <w:szCs w:val="22"/>
          <w:lang w:val="en-US"/>
        </w:rPr>
        <w:t>this sampling frequency allows</w:t>
      </w:r>
      <w:r w:rsidR="00E707EB">
        <w:rPr>
          <w:rFonts w:ascii="Helvetica" w:hAnsi="Helvetica" w:cs="Helvetica"/>
          <w:sz w:val="22"/>
          <w:szCs w:val="22"/>
          <w:lang w:val="en-US"/>
        </w:rPr>
        <w:t xml:space="preserve"> researchers</w:t>
      </w:r>
      <w:r w:rsidR="00433833">
        <w:rPr>
          <w:rFonts w:ascii="Helvetica" w:hAnsi="Helvetica" w:cs="Helvetica"/>
          <w:sz w:val="22"/>
          <w:szCs w:val="22"/>
          <w:lang w:val="en-US"/>
        </w:rPr>
        <w:t xml:space="preserve"> to</w:t>
      </w:r>
      <w:r w:rsidR="00E707EB">
        <w:rPr>
          <w:rFonts w:ascii="Helvetica" w:hAnsi="Helvetica" w:cs="Helvetica"/>
          <w:sz w:val="22"/>
          <w:szCs w:val="22"/>
          <w:lang w:val="en-US"/>
        </w:rPr>
        <w:t xml:space="preserve"> </w:t>
      </w:r>
      <w:r w:rsidR="00433833">
        <w:rPr>
          <w:rFonts w:ascii="Helvetica" w:hAnsi="Helvetica" w:cs="Helvetica"/>
          <w:sz w:val="22"/>
          <w:szCs w:val="22"/>
          <w:lang w:val="en-US"/>
        </w:rPr>
        <w:t>obtain</w:t>
      </w:r>
      <w:r w:rsidR="00E707EB">
        <w:rPr>
          <w:rFonts w:ascii="Helvetica" w:hAnsi="Helvetica" w:cs="Helvetica"/>
          <w:sz w:val="22"/>
          <w:szCs w:val="22"/>
          <w:lang w:val="en-US"/>
        </w:rPr>
        <w:t xml:space="preserve"> an accurate estimate of growth and development for this life cycle stage </w:t>
      </w:r>
      <w:r w:rsidR="004403E0">
        <w:rPr>
          <w:rFonts w:ascii="Helvetica" w:hAnsi="Helvetica" w:cs="Helvetica"/>
          <w:sz w:val="22"/>
          <w:szCs w:val="22"/>
          <w:lang w:val="en-US"/>
        </w:rPr>
        <w:t xml:space="preserve">(need to find a better ref). </w:t>
      </w:r>
      <w:r w:rsidR="00A27113">
        <w:rPr>
          <w:rFonts w:ascii="Helvetica" w:hAnsi="Helvetica" w:cs="Helvetica"/>
          <w:sz w:val="22"/>
          <w:szCs w:val="22"/>
          <w:lang w:val="en-US"/>
        </w:rPr>
        <w:t>I</w:t>
      </w:r>
      <w:r w:rsidR="00276937" w:rsidRPr="00AE69BC">
        <w:rPr>
          <w:rFonts w:ascii="Helvetica" w:hAnsi="Helvetica" w:cs="Helvetica"/>
          <w:sz w:val="22"/>
          <w:szCs w:val="22"/>
          <w:lang w:val="en-US"/>
        </w:rPr>
        <w:t xml:space="preserve">n </w:t>
      </w:r>
      <w:r w:rsidR="00A27113">
        <w:rPr>
          <w:rFonts w:ascii="Helvetica" w:hAnsi="Helvetica" w:cs="Helvetica"/>
          <w:sz w:val="22"/>
          <w:szCs w:val="22"/>
          <w:lang w:val="en-US"/>
        </w:rPr>
        <w:t xml:space="preserve">the lower trophic levels of </w:t>
      </w:r>
      <w:r w:rsidR="00276937" w:rsidRPr="00AE69BC">
        <w:rPr>
          <w:rFonts w:ascii="Helvetica" w:hAnsi="Helvetica" w:cs="Helvetica"/>
          <w:sz w:val="22"/>
          <w:szCs w:val="22"/>
          <w:lang w:val="en-US"/>
        </w:rPr>
        <w:t>aquatic systems</w:t>
      </w:r>
      <w:r w:rsidR="00C21699">
        <w:rPr>
          <w:rFonts w:ascii="Helvetica" w:hAnsi="Helvetica" w:cs="Helvetica"/>
          <w:sz w:val="22"/>
          <w:szCs w:val="22"/>
          <w:lang w:val="en-US"/>
        </w:rPr>
        <w:t>,</w:t>
      </w:r>
      <w:r w:rsidR="00A27113">
        <w:rPr>
          <w:rFonts w:ascii="Helvetica" w:hAnsi="Helvetica" w:cs="Helvetica"/>
          <w:sz w:val="22"/>
          <w:szCs w:val="22"/>
          <w:lang w:val="en-US"/>
        </w:rPr>
        <w:t xml:space="preserve"> where</w:t>
      </w:r>
      <w:r w:rsidR="00276937" w:rsidRPr="00AE69BC">
        <w:rPr>
          <w:rFonts w:ascii="Helvetica" w:hAnsi="Helvetica" w:cs="Helvetica"/>
          <w:sz w:val="22"/>
          <w:szCs w:val="22"/>
          <w:lang w:val="en-US"/>
        </w:rPr>
        <w:t xml:space="preserve">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A27113">
        <w:rPr>
          <w:rFonts w:ascii="Helvetica" w:hAnsi="Helvetica" w:cs="Helvetica"/>
          <w:sz w:val="22"/>
          <w:szCs w:val="22"/>
          <w:lang w:val="en-US"/>
        </w:rPr>
        <w:t>,</w:t>
      </w:r>
      <w:r w:rsidR="00945825">
        <w:rPr>
          <w:rFonts w:ascii="Helvetica" w:hAnsi="Helvetica" w:cs="Helvetica"/>
          <w:sz w:val="22"/>
          <w:szCs w:val="22"/>
          <w:lang w:val="en-US"/>
        </w:rPr>
        <w:t xml:space="preserve"> it can be difficult to determine how </w:t>
      </w:r>
      <w:r w:rsidR="00433833">
        <w:rPr>
          <w:rFonts w:ascii="Helvetica" w:hAnsi="Helvetica" w:cs="Helvetica"/>
          <w:sz w:val="22"/>
          <w:szCs w:val="22"/>
          <w:lang w:val="en-US"/>
        </w:rPr>
        <w:t xml:space="preserve">strong </w:t>
      </w:r>
      <w:r w:rsidR="00F64D9A">
        <w:rPr>
          <w:rFonts w:ascii="Helvetica" w:hAnsi="Helvetica" w:cs="Helvetica"/>
          <w:sz w:val="22"/>
          <w:szCs w:val="22"/>
          <w:lang w:val="en-US"/>
        </w:rPr>
        <w:t xml:space="preserve">of </w:t>
      </w:r>
      <w:r w:rsidR="00433833">
        <w:rPr>
          <w:rFonts w:ascii="Helvetica" w:hAnsi="Helvetica" w:cs="Helvetica"/>
          <w:sz w:val="22"/>
          <w:szCs w:val="22"/>
          <w:lang w:val="en-US"/>
        </w:rPr>
        <w:t xml:space="preserve">an </w:t>
      </w:r>
      <w:r w:rsidR="00945825">
        <w:rPr>
          <w:rFonts w:ascii="Helvetica" w:hAnsi="Helvetica" w:cs="Helvetica"/>
          <w:sz w:val="22"/>
          <w:szCs w:val="22"/>
          <w:lang w:val="en-US"/>
        </w:rPr>
        <w:t>influence producers have on consumers</w:t>
      </w:r>
      <w:r w:rsidR="00664DB7">
        <w:rPr>
          <w:rFonts w:ascii="Helvetica" w:hAnsi="Helvetica" w:cs="Helvetica"/>
          <w:sz w:val="22"/>
          <w:szCs w:val="22"/>
          <w:lang w:val="en-US"/>
        </w:rPr>
        <w:t xml:space="preserve"> and vice versa</w:t>
      </w:r>
      <w:r w:rsidR="00160463">
        <w:rPr>
          <w:rFonts w:ascii="Helvetica" w:hAnsi="Helvetica" w:cs="Helvetica"/>
          <w:sz w:val="22"/>
          <w:szCs w:val="22"/>
          <w:lang w:val="en-US"/>
        </w:rPr>
        <w:t xml:space="preserve"> (Kitchell and Carpenter)</w:t>
      </w:r>
      <w:r w:rsidR="00945825">
        <w:rPr>
          <w:rFonts w:ascii="Helvetica" w:hAnsi="Helvetica" w:cs="Helvetica"/>
          <w:sz w:val="22"/>
          <w:szCs w:val="22"/>
          <w:lang w:val="en-US"/>
        </w:rPr>
        <w:t xml:space="preserve">. </w:t>
      </w:r>
      <w:r w:rsidR="002131C9">
        <w:rPr>
          <w:rFonts w:ascii="Helvetica" w:hAnsi="Helvetica" w:cs="Helvetica"/>
          <w:sz w:val="22"/>
          <w:szCs w:val="22"/>
          <w:lang w:val="en-US"/>
        </w:rPr>
        <w:t>W</w:t>
      </w:r>
      <w:r w:rsidR="0003557F">
        <w:rPr>
          <w:rFonts w:ascii="Helvetica" w:hAnsi="Helvetica" w:cs="Helvetica"/>
          <w:sz w:val="22"/>
          <w:szCs w:val="22"/>
          <w:lang w:val="en-US"/>
        </w:rPr>
        <w:t>ithout higher temporal resolution data, it is difficult to</w:t>
      </w:r>
      <w:r w:rsidR="002131C9">
        <w:rPr>
          <w:rFonts w:ascii="Helvetica" w:hAnsi="Helvetica" w:cs="Helvetica"/>
          <w:sz w:val="22"/>
          <w:szCs w:val="22"/>
          <w:lang w:val="en-US"/>
        </w:rPr>
        <w:t xml:space="preserve"> assess whether </w:t>
      </w:r>
      <w:r w:rsidR="00C21699">
        <w:rPr>
          <w:rFonts w:ascii="Helvetica" w:hAnsi="Helvetica" w:cs="Helvetica"/>
          <w:sz w:val="22"/>
          <w:szCs w:val="22"/>
          <w:lang w:val="en-US"/>
        </w:rPr>
        <w:t>this key assumption</w:t>
      </w:r>
      <w:r w:rsidR="002131C9">
        <w:rPr>
          <w:rFonts w:ascii="Helvetica" w:hAnsi="Helvetica" w:cs="Helvetica"/>
          <w:sz w:val="22"/>
          <w:szCs w:val="22"/>
          <w:lang w:val="en-US"/>
        </w:rPr>
        <w:t xml:space="preserve"> of the Cushing hypothesis (i.e., the dependence of the consumer on the producer) </w:t>
      </w:r>
      <w:r w:rsidR="00A76F84">
        <w:rPr>
          <w:rFonts w:ascii="Helvetica" w:hAnsi="Helvetica" w:cs="Helvetica"/>
          <w:sz w:val="22"/>
          <w:szCs w:val="22"/>
          <w:lang w:val="en-US"/>
        </w:rPr>
        <w:t>is supported</w:t>
      </w:r>
      <w:r w:rsidR="004B2687">
        <w:rPr>
          <w:rFonts w:ascii="Helvetica" w:hAnsi="Helvetica" w:cs="Helvetica"/>
          <w:sz w:val="22"/>
          <w:szCs w:val="22"/>
          <w:lang w:val="en-US"/>
        </w:rPr>
        <w:t xml:space="preserve">. In </w:t>
      </w:r>
      <w:r w:rsidR="00E96A0A">
        <w:rPr>
          <w:rFonts w:ascii="Helvetica" w:hAnsi="Helvetica" w:cs="Helvetica"/>
          <w:sz w:val="22"/>
          <w:szCs w:val="22"/>
          <w:lang w:val="en-US"/>
        </w:rPr>
        <w:t>cases where there are</w:t>
      </w:r>
      <w:r w:rsidR="004B2687">
        <w:rPr>
          <w:rFonts w:ascii="Helvetica" w:hAnsi="Helvetica" w:cs="Helvetica"/>
          <w:sz w:val="22"/>
          <w:szCs w:val="22"/>
          <w:lang w:val="en-US"/>
        </w:rPr>
        <w:t xml:space="preserve"> multiple short</w:t>
      </w:r>
      <w:r w:rsidR="001E2BEA">
        <w:rPr>
          <w:rFonts w:ascii="Helvetica" w:hAnsi="Helvetica" w:cs="Helvetica"/>
          <w:sz w:val="22"/>
          <w:szCs w:val="22"/>
          <w:lang w:val="en-US"/>
        </w:rPr>
        <w:t>, potentially overlapping,</w:t>
      </w:r>
      <w:r w:rsidR="004B2687">
        <w:rPr>
          <w:rFonts w:ascii="Helvetica" w:hAnsi="Helvetica" w:cs="Helvetica"/>
          <w:sz w:val="22"/>
          <w:szCs w:val="22"/>
          <w:lang w:val="en-US"/>
        </w:rPr>
        <w:t xml:space="preserve"> generations, determining the seasonal order </w:t>
      </w:r>
      <w:r w:rsidR="00547058">
        <w:rPr>
          <w:rFonts w:ascii="Helvetica" w:hAnsi="Helvetica" w:cs="Helvetica"/>
          <w:sz w:val="22"/>
          <w:szCs w:val="22"/>
          <w:lang w:val="en-US"/>
        </w:rPr>
        <w:t xml:space="preserve">of </w:t>
      </w:r>
      <w:r w:rsidR="001E2BEA">
        <w:rPr>
          <w:rFonts w:ascii="Helvetica" w:hAnsi="Helvetica" w:cs="Helvetica"/>
          <w:sz w:val="22"/>
          <w:szCs w:val="22"/>
          <w:lang w:val="en-US"/>
        </w:rPr>
        <w:t xml:space="preserve">the </w:t>
      </w:r>
      <w:r w:rsidR="00547058">
        <w:rPr>
          <w:rFonts w:ascii="Helvetica" w:hAnsi="Helvetica" w:cs="Helvetica"/>
          <w:sz w:val="22"/>
          <w:szCs w:val="22"/>
          <w:lang w:val="en-US"/>
        </w:rPr>
        <w:t xml:space="preserve">consumer vs. producer </w:t>
      </w:r>
      <w:r w:rsidR="004B2687">
        <w:rPr>
          <w:rFonts w:ascii="Helvetica" w:hAnsi="Helvetica" w:cs="Helvetica"/>
          <w:sz w:val="22"/>
          <w:szCs w:val="22"/>
          <w:lang w:val="en-US"/>
        </w:rPr>
        <w:t>is</w:t>
      </w:r>
      <w:r w:rsidR="00E96A0A">
        <w:rPr>
          <w:rFonts w:ascii="Helvetica" w:hAnsi="Helvetica" w:cs="Helvetica"/>
          <w:sz w:val="22"/>
          <w:szCs w:val="22"/>
          <w:lang w:val="en-US"/>
        </w:rPr>
        <w:t xml:space="preserve"> necessary to assess the </w:t>
      </w:r>
      <w:r w:rsidR="001E2BEA">
        <w:rPr>
          <w:rFonts w:ascii="Helvetica" w:hAnsi="Helvetica" w:cs="Helvetica"/>
          <w:sz w:val="22"/>
          <w:szCs w:val="22"/>
          <w:lang w:val="en-US"/>
        </w:rPr>
        <w:t xml:space="preserve">degree of </w:t>
      </w:r>
      <w:r w:rsidR="00E96A0A">
        <w:rPr>
          <w:rFonts w:ascii="Helvetica" w:hAnsi="Helvetica" w:cs="Helvetica"/>
          <w:sz w:val="22"/>
          <w:szCs w:val="22"/>
          <w:lang w:val="en-US"/>
        </w:rPr>
        <w:t>dependence of the consumer on the producer</w:t>
      </w:r>
      <w:r w:rsidR="001E2BEA">
        <w:rPr>
          <w:rFonts w:ascii="Helvetica" w:hAnsi="Helvetica" w:cs="Helvetica"/>
          <w:sz w:val="22"/>
          <w:szCs w:val="22"/>
          <w:lang w:val="en-US"/>
        </w:rPr>
        <w:t>.</w:t>
      </w:r>
      <w:r w:rsidR="00C21699">
        <w:rPr>
          <w:rFonts w:ascii="Helvetica" w:hAnsi="Helvetica" w:cs="Helvetica"/>
          <w:sz w:val="22"/>
          <w:szCs w:val="22"/>
          <w:lang w:val="en-US"/>
        </w:rPr>
        <w:t xml:space="preserve"> </w:t>
      </w:r>
    </w:p>
    <w:p w14:paraId="7E54E637" w14:textId="5859E19A" w:rsidR="00276937" w:rsidRPr="00652D46"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Pr>
          <w:rFonts w:ascii="Helvetica" w:hAnsi="Helvetica" w:cs="Helvetica"/>
          <w:sz w:val="22"/>
          <w:szCs w:val="22"/>
          <w:lang w:val="en-US"/>
        </w:rPr>
        <w:tab/>
      </w:r>
      <w:r w:rsidR="0075494B">
        <w:rPr>
          <w:rFonts w:ascii="Helvetica" w:hAnsi="Helvetica" w:cs="Helvetica"/>
          <w:sz w:val="22"/>
          <w:szCs w:val="22"/>
          <w:lang w:val="en-US"/>
        </w:rPr>
        <w:t>Higher temporal resolution data will also help determine the seasonal availability of the consumer and resource, the other key assumption of the Cushing hypothesis</w:t>
      </w:r>
      <w:r w:rsidR="00701331">
        <w:rPr>
          <w:rFonts w:ascii="Helvetica" w:hAnsi="Helvetica" w:cs="Helvetica"/>
          <w:sz w:val="22"/>
          <w:szCs w:val="22"/>
          <w:lang w:val="en-US"/>
        </w:rPr>
        <w:t xml:space="preserve"> (Figure 1b-d)</w:t>
      </w:r>
      <w:r w:rsidR="0075494B">
        <w:rPr>
          <w:rFonts w:ascii="Helvetica" w:hAnsi="Helvetica" w:cs="Helvetica"/>
          <w:sz w:val="22"/>
          <w:szCs w:val="22"/>
          <w:lang w:val="en-US"/>
        </w:rPr>
        <w:t>. For example</w:t>
      </w:r>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Pr>
          <w:rFonts w:ascii="Helvetica" w:hAnsi="Helvetica" w:cs="Helvetica"/>
          <w:sz w:val="22"/>
          <w:szCs w:val="22"/>
          <w:lang w:val="en-US"/>
        </w:rPr>
        <w:t xml:space="preserve">temperate aquatic and terrestrial systems differ in how many organisms survive the winter. While many terrestrial plants and herbivores have dormancy phases </w:t>
      </w:r>
      <w:r w:rsidR="00993CE2">
        <w:rPr>
          <w:rFonts w:ascii="Helvetica" w:hAnsi="Helvetica" w:cs="Helvetica"/>
          <w:sz w:val="22"/>
          <w:szCs w:val="22"/>
          <w:lang w:val="en-US"/>
        </w:rPr>
        <w:t>during</w:t>
      </w:r>
      <w:r>
        <w:rPr>
          <w:rFonts w:ascii="Helvetica" w:hAnsi="Helvetica" w:cs="Helvetica"/>
          <w:sz w:val="22"/>
          <w:szCs w:val="22"/>
          <w:lang w:val="en-US"/>
        </w:rPr>
        <w:t xml:space="preserve"> the winter, in aquatic systems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w:t>
      </w:r>
      <w:r w:rsidR="00433833">
        <w:rPr>
          <w:rFonts w:ascii="Helvetica" w:hAnsi="Helvetica" w:cs="Helvetica"/>
          <w:sz w:val="22"/>
          <w:szCs w:val="22"/>
          <w:lang w:val="en-US"/>
        </w:rPr>
        <w:t>,</w:t>
      </w:r>
      <w:r w:rsidR="00196095">
        <w:rPr>
          <w:rFonts w:ascii="Helvetica" w:hAnsi="Helvetica" w:cs="Helvetica"/>
          <w:sz w:val="22"/>
          <w:szCs w:val="22"/>
          <w:lang w:val="en-US"/>
        </w:rPr>
        <w:t xml:space="preserve"> and thus do not meet the assumption of the hypothesis</w:t>
      </w:r>
      <w:r>
        <w:rPr>
          <w:rFonts w:ascii="Helvetica" w:hAnsi="Helvetica" w:cs="Helvetica"/>
          <w:sz w:val="22"/>
          <w:szCs w:val="22"/>
          <w:lang w:val="en-US"/>
        </w:rPr>
        <w:t xml:space="preserve">. </w:t>
      </w:r>
      <w:r w:rsidR="00196095">
        <w:rPr>
          <w:rFonts w:ascii="Helvetica" w:hAnsi="Helvetica" w:cs="Helvetica"/>
          <w:sz w:val="22"/>
          <w:szCs w:val="22"/>
          <w:lang w:val="en-US"/>
        </w:rPr>
        <w:t xml:space="preserve">Without more frequent data, accurately estimating </w:t>
      </w:r>
      <w:r>
        <w:rPr>
          <w:rFonts w:ascii="Helvetica" w:hAnsi="Helvetica" w:cs="Helvetica"/>
          <w:sz w:val="22"/>
          <w:szCs w:val="22"/>
          <w:lang w:val="en-US"/>
        </w:rPr>
        <w:t>the seasonal</w:t>
      </w:r>
      <w:r w:rsidR="00160463">
        <w:rPr>
          <w:rFonts w:ascii="Helvetica" w:hAnsi="Helvetica" w:cs="Helvetica"/>
          <w:sz w:val="22"/>
          <w:szCs w:val="22"/>
          <w:lang w:val="en-US"/>
        </w:rPr>
        <w:t xml:space="preserve"> distribution </w:t>
      </w:r>
      <w:r>
        <w:rPr>
          <w:rFonts w:ascii="Helvetica" w:hAnsi="Helvetica" w:cs="Helvetica"/>
          <w:sz w:val="22"/>
          <w:szCs w:val="22"/>
          <w:lang w:val="en-US"/>
        </w:rPr>
        <w:t xml:space="preserve">of </w:t>
      </w:r>
      <w:r w:rsidR="00024C74">
        <w:rPr>
          <w:rFonts w:ascii="Helvetica" w:hAnsi="Helvetica" w:cs="Helvetica"/>
          <w:sz w:val="22"/>
          <w:szCs w:val="22"/>
          <w:lang w:val="en-US"/>
        </w:rPr>
        <w:t xml:space="preserve">the lower trophic levels of </w:t>
      </w:r>
      <w:r>
        <w:rPr>
          <w:rFonts w:ascii="Helvetica" w:hAnsi="Helvetica" w:cs="Helvetica"/>
          <w:sz w:val="22"/>
          <w:szCs w:val="22"/>
          <w:lang w:val="en-US"/>
        </w:rPr>
        <w:t xml:space="preserve">some aquatic systems </w:t>
      </w:r>
      <w:r w:rsidR="00196095">
        <w:rPr>
          <w:rFonts w:ascii="Helvetica" w:hAnsi="Helvetica" w:cs="Helvetica"/>
          <w:sz w:val="22"/>
          <w:szCs w:val="22"/>
          <w:lang w:val="en-US"/>
        </w:rPr>
        <w:t xml:space="preserve">will be </w:t>
      </w:r>
      <w:r w:rsidR="00160463">
        <w:rPr>
          <w:rFonts w:ascii="Helvetica" w:hAnsi="Helvetica" w:cs="Helvetica"/>
          <w:sz w:val="22"/>
          <w:szCs w:val="22"/>
          <w:lang w:val="en-US"/>
        </w:rPr>
        <w:t>difficult</w:t>
      </w:r>
      <w:r w:rsidR="004257D6">
        <w:rPr>
          <w:rFonts w:ascii="Helvetica" w:hAnsi="Helvetica" w:cs="Helvetica"/>
          <w:sz w:val="22"/>
          <w:szCs w:val="22"/>
          <w:lang w:val="en-US"/>
        </w:rPr>
        <w:t xml:space="preserve">. </w:t>
      </w:r>
      <w:r w:rsidR="00887135">
        <w:rPr>
          <w:rFonts w:ascii="Helvetica" w:hAnsi="Helvetica" w:cs="Helvetica"/>
          <w:sz w:val="22"/>
          <w:szCs w:val="22"/>
          <w:lang w:val="en-US"/>
        </w:rPr>
        <w:t>Nevertheless, s</w:t>
      </w:r>
      <w:r w:rsidR="001E7589">
        <w:rPr>
          <w:rFonts w:ascii="Helvetica" w:hAnsi="Helvetica" w:cs="Helvetica"/>
          <w:sz w:val="22"/>
          <w:szCs w:val="22"/>
          <w:lang w:val="en-US"/>
        </w:rPr>
        <w:t>ome aquatic studies have been successful in achieving daily sampling frequency (HMK016, HMK036, HMK039)</w:t>
      </w:r>
      <w:r>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3FAF8888"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r w:rsidR="00F15A74">
        <w:rPr>
          <w:rFonts w:ascii="Helvetica" w:hAnsi="Helvetica" w:cs="Helvetica"/>
          <w:sz w:val="22"/>
          <w:szCs w:val="22"/>
          <w:lang w:val="en-US"/>
        </w:rPr>
        <w:t>whether</w:t>
      </w:r>
      <w:r w:rsidR="002261CA">
        <w:rPr>
          <w:rFonts w:ascii="Helvetica" w:hAnsi="Helvetica" w:cs="Helvetica"/>
          <w:sz w:val="22"/>
          <w:szCs w:val="22"/>
          <w:lang w:val="en-US"/>
        </w:rPr>
        <w:t xml:space="preserve"> synchrony vs. asynchrony </w:t>
      </w:r>
      <w:r w:rsidR="00433833">
        <w:rPr>
          <w:rFonts w:ascii="Helvetica" w:hAnsi="Helvetica" w:cs="Helvetica"/>
          <w:sz w:val="22"/>
          <w:szCs w:val="22"/>
          <w:lang w:val="en-US"/>
        </w:rPr>
        <w:t xml:space="preserve">was </w:t>
      </w:r>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r w:rsidR="001D1C7F">
        <w:rPr>
          <w:rFonts w:ascii="Helvetica" w:hAnsi="Helvetica" w:cs="Helvetica"/>
          <w:sz w:val="22"/>
          <w:szCs w:val="22"/>
          <w:lang w:val="en-US"/>
        </w:rPr>
        <w:t xml:space="preserve">; Figure </w:t>
      </w:r>
      <w:r w:rsidR="00D07187">
        <w:rPr>
          <w:rFonts w:ascii="Helvetica" w:hAnsi="Helvetica" w:cs="Helvetica"/>
          <w:sz w:val="22"/>
          <w:szCs w:val="22"/>
          <w:lang w:val="en-US"/>
        </w:rPr>
        <w:t>3</w:t>
      </w:r>
      <w:r w:rsidR="002261CA">
        <w:rPr>
          <w:rFonts w:ascii="Helvetica" w:hAnsi="Helvetica" w:cs="Helvetica"/>
          <w:sz w:val="22"/>
          <w:szCs w:val="22"/>
          <w:lang w:val="en-US"/>
        </w:rPr>
        <w:t>)</w:t>
      </w:r>
      <w:r w:rsidR="00080BEF">
        <w:rPr>
          <w:rFonts w:ascii="Helvetica" w:hAnsi="Helvetica" w:cs="Helvetica"/>
          <w:sz w:val="22"/>
          <w:szCs w:val="22"/>
          <w:lang w:val="en-US"/>
        </w:rPr>
        <w:t>.</w:t>
      </w:r>
      <w:r w:rsidR="004B7984">
        <w:rPr>
          <w:rFonts w:ascii="Helvetica" w:hAnsi="Helvetica" w:cs="Helvetica"/>
          <w:sz w:val="22"/>
          <w:szCs w:val="22"/>
          <w:lang w:val="en-US"/>
        </w:rPr>
        <w:t xml:space="preserve"> </w:t>
      </w:r>
      <w:r w:rsidR="00080BEF">
        <w:rPr>
          <w:rFonts w:ascii="Helvetica" w:hAnsi="Helvetica" w:cs="Helvetica"/>
          <w:sz w:val="22"/>
          <w:szCs w:val="22"/>
          <w:lang w:val="en-US"/>
        </w:rPr>
        <w:t>By testing for a clear peak in fitness</w:t>
      </w:r>
      <w:r w:rsidR="00305458">
        <w:rPr>
          <w:rFonts w:ascii="Helvetica" w:hAnsi="Helvetica" w:cs="Helvetica"/>
          <w:sz w:val="22"/>
          <w:szCs w:val="22"/>
          <w:lang w:val="en-US"/>
        </w:rPr>
        <w:t xml:space="preserve"> across years</w:t>
      </w:r>
      <w:r w:rsidR="0020733D">
        <w:rPr>
          <w:rFonts w:ascii="Helvetica" w:hAnsi="Helvetica" w:cs="Helvetica"/>
          <w:sz w:val="22"/>
          <w:szCs w:val="22"/>
          <w:lang w:val="en-US"/>
        </w:rPr>
        <w:t xml:space="preserve"> in relation to the relative timing of the interaction</w:t>
      </w:r>
      <w:r w:rsidR="00A21AE6">
        <w:rPr>
          <w:rFonts w:ascii="Helvetica" w:hAnsi="Helvetica" w:cs="Helvetica"/>
          <w:sz w:val="22"/>
          <w:szCs w:val="22"/>
          <w:lang w:val="en-US"/>
        </w:rPr>
        <w:t xml:space="preserve"> </w:t>
      </w:r>
      <w:r w:rsidR="00305458">
        <w:rPr>
          <w:rFonts w:ascii="Helvetica" w:hAnsi="Helvetica" w:cs="Helvetica"/>
          <w:sz w:val="22"/>
          <w:szCs w:val="22"/>
          <w:lang w:val="en-US"/>
        </w:rPr>
        <w:t xml:space="preserve">(i.e. evidence for the synchrony hypothesis) </w:t>
      </w:r>
      <w:r w:rsidR="00EE3765">
        <w:rPr>
          <w:rFonts w:ascii="Helvetica" w:hAnsi="Helvetica" w:cs="Helvetica"/>
          <w:sz w:val="22"/>
          <w:szCs w:val="22"/>
          <w:lang w:val="en-US"/>
        </w:rPr>
        <w:t>in</w:t>
      </w:r>
      <w:r w:rsidR="00A21AE6">
        <w:rPr>
          <w:rFonts w:ascii="Helvetica" w:hAnsi="Helvetica" w:cs="Helvetica"/>
          <w:sz w:val="22"/>
          <w:szCs w:val="22"/>
          <w:lang w:val="en-US"/>
        </w:rPr>
        <w:t xml:space="preserve"> the pre-climate change data</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r w:rsidR="0020733D">
        <w:rPr>
          <w:rFonts w:ascii="Helvetica" w:hAnsi="Helvetica" w:cs="Helvetica"/>
          <w:sz w:val="22"/>
          <w:szCs w:val="22"/>
          <w:lang w:val="en-US"/>
        </w:rPr>
        <w:t xml:space="preserve"> (Figure </w:t>
      </w:r>
      <w:r w:rsidR="00A02C85">
        <w:rPr>
          <w:rFonts w:ascii="Helvetica" w:hAnsi="Helvetica" w:cs="Helvetica"/>
          <w:sz w:val="22"/>
          <w:szCs w:val="22"/>
          <w:lang w:val="en-US"/>
        </w:rPr>
        <w:t>3</w:t>
      </w:r>
      <w:r w:rsidR="0020733D">
        <w:rPr>
          <w:rFonts w:ascii="Helvetica" w:hAnsi="Helvetica" w:cs="Helvetica"/>
          <w:sz w:val="22"/>
          <w:szCs w:val="22"/>
          <w:lang w:val="en-US"/>
        </w:rPr>
        <w:t>)</w:t>
      </w:r>
      <w:r w:rsidR="00E12C23">
        <w:rPr>
          <w:rFonts w:ascii="Helvetica" w:hAnsi="Helvetica" w:cs="Helvetica"/>
          <w:sz w:val="22"/>
          <w:szCs w:val="22"/>
          <w:lang w:val="en-US"/>
        </w:rPr>
        <w:t xml:space="preserve">. </w:t>
      </w:r>
      <w:r w:rsidR="006B1B0F">
        <w:rPr>
          <w:rFonts w:ascii="Helvetica" w:hAnsi="Helvetica" w:cs="Helvetica"/>
          <w:sz w:val="22"/>
          <w:szCs w:val="22"/>
          <w:lang w:val="en-US"/>
        </w:rPr>
        <w:t>Whenever possible</w:t>
      </w:r>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w:t>
      </w:r>
      <w:r w:rsidR="005B4807">
        <w:rPr>
          <w:rFonts w:ascii="Helvetica" w:hAnsi="Helvetica" w:cs="Helvetica"/>
          <w:sz w:val="22"/>
          <w:szCs w:val="22"/>
          <w:lang w:val="en-US"/>
        </w:rPr>
        <w:t>when</w:t>
      </w:r>
      <w:r w:rsidR="00E12C23" w:rsidRPr="00340C35">
        <w:rPr>
          <w:rFonts w:ascii="Helvetica" w:hAnsi="Helvetica" w:cs="Helvetica"/>
          <w:sz w:val="22"/>
          <w:szCs w:val="22"/>
          <w:lang w:val="en-US"/>
        </w:rPr>
        <w:t xml:space="preserve"> the </w:t>
      </w:r>
      <w:r w:rsidR="002317AE">
        <w:rPr>
          <w:rFonts w:ascii="Helvetica" w:hAnsi="Helvetica" w:cs="Helvetica"/>
          <w:sz w:val="22"/>
          <w:szCs w:val="22"/>
          <w:lang w:val="en-US"/>
        </w:rPr>
        <w:t xml:space="preserve">measured </w:t>
      </w:r>
      <w:r w:rsidR="00E12C23" w:rsidRPr="00340C35">
        <w:rPr>
          <w:rFonts w:ascii="Helvetica" w:hAnsi="Helvetica" w:cs="Helvetica"/>
          <w:sz w:val="22"/>
          <w:szCs w:val="22"/>
          <w:lang w:val="en-US"/>
        </w:rPr>
        <w:t xml:space="preserve">phenological phase </w:t>
      </w:r>
      <w:r w:rsidR="005B4807">
        <w:rPr>
          <w:rFonts w:ascii="Helvetica" w:hAnsi="Helvetica" w:cs="Helvetica"/>
          <w:sz w:val="22"/>
          <w:szCs w:val="22"/>
          <w:lang w:val="en-US"/>
        </w:rPr>
        <w:t>occurs relative to</w:t>
      </w:r>
      <w:r w:rsidR="00E12C23" w:rsidRPr="00340C35">
        <w:rPr>
          <w:rFonts w:ascii="Helvetica" w:hAnsi="Helvetica" w:cs="Helvetica"/>
          <w:sz w:val="22"/>
          <w:szCs w:val="22"/>
          <w:lang w:val="en-US"/>
        </w:rPr>
        <w:t xml:space="preserve"> the most expensive part</w:t>
      </w:r>
      <w:r w:rsidR="00E23799" w:rsidRPr="00340C35">
        <w:rPr>
          <w:rFonts w:ascii="Helvetica" w:hAnsi="Helvetica" w:cs="Helvetica"/>
          <w:sz w:val="22"/>
          <w:szCs w:val="22"/>
          <w:lang w:val="en-US"/>
        </w:rPr>
        <w:t xml:space="preserve"> (e.g. egg hatching is on average </w:t>
      </w:r>
      <w:r w:rsidR="003F4214">
        <w:rPr>
          <w:rFonts w:ascii="Helvetica" w:hAnsi="Helvetica" w:cs="Helvetica"/>
          <w:sz w:val="22"/>
          <w:szCs w:val="22"/>
          <w:lang w:val="en-US"/>
        </w:rPr>
        <w:t>seven</w:t>
      </w:r>
      <w:r w:rsidR="00E23799" w:rsidRPr="00340C35">
        <w:rPr>
          <w:rFonts w:ascii="Helvetica" w:hAnsi="Helvetica" w:cs="Helvetica"/>
          <w:sz w:val="22"/>
          <w:szCs w:val="22"/>
          <w:lang w:val="en-US"/>
        </w:rPr>
        <w:t xml:space="preserve"> days before maximum chick growth occurs</w:t>
      </w:r>
      <w:r w:rsidR="00A02C85">
        <w:rPr>
          <w:rFonts w:ascii="Helvetica" w:hAnsi="Helvetica" w:cs="Helvetica"/>
          <w:sz w:val="22"/>
          <w:szCs w:val="22"/>
          <w:lang w:val="en-US"/>
        </w:rPr>
        <w:t>; add REF</w:t>
      </w:r>
      <w:r w:rsidR="00E23799" w:rsidRPr="00340C35">
        <w:rPr>
          <w:rFonts w:ascii="Helvetica" w:hAnsi="Helvetica" w:cs="Helvetica"/>
          <w:sz w:val="22"/>
          <w:szCs w:val="22"/>
          <w:lang w:val="en-US"/>
        </w:rPr>
        <w:t>)</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hypothesis of an asynchrony baseline.</w:t>
      </w:r>
      <w:r w:rsidR="00085D46">
        <w:rPr>
          <w:rFonts w:ascii="Helvetica" w:hAnsi="Helvetica" w:cs="Helvetica"/>
          <w:sz w:val="22"/>
          <w:szCs w:val="22"/>
          <w:lang w:val="en-US"/>
        </w:rPr>
        <w:t xml:space="preserve"> Knowledge of when/if different resources are available </w:t>
      </w:r>
      <w:r w:rsidR="009A1991">
        <w:rPr>
          <w:rFonts w:ascii="Helvetica" w:hAnsi="Helvetica" w:cs="Helvetica"/>
          <w:sz w:val="22"/>
          <w:szCs w:val="22"/>
          <w:lang w:val="en-US"/>
        </w:rPr>
        <w:t>(</w:t>
      </w:r>
      <w:r w:rsidR="000D4CDA">
        <w:rPr>
          <w:rFonts w:ascii="Helvetica" w:hAnsi="Helvetica" w:cs="Helvetica"/>
          <w:sz w:val="22"/>
          <w:szCs w:val="22"/>
          <w:lang w:val="en-US"/>
        </w:rPr>
        <w:t>e.g. Samplonius et al. 2016</w:t>
      </w:r>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r w:rsidR="00FD6CD7">
        <w:rPr>
          <w:rFonts w:ascii="Helvetica" w:hAnsi="Helvetica" w:cs="Helvetica"/>
          <w:sz w:val="22"/>
          <w:szCs w:val="22"/>
          <w:lang w:val="en-US"/>
        </w:rPr>
        <w:t>(a</w:t>
      </w:r>
      <w:r w:rsidR="00053731">
        <w:rPr>
          <w:rFonts w:ascii="Helvetica" w:hAnsi="Helvetica" w:cs="Helvetica"/>
          <w:sz w:val="22"/>
          <w:szCs w:val="22"/>
          <w:lang w:val="en-US"/>
        </w:rPr>
        <w:t xml:space="preserve">dd </w:t>
      </w:r>
      <w:r w:rsidR="00C14E8A">
        <w:rPr>
          <w:rFonts w:ascii="Helvetica" w:hAnsi="Helvetica" w:cs="Helvetica"/>
          <w:sz w:val="22"/>
          <w:szCs w:val="22"/>
          <w:lang w:val="en-US"/>
        </w:rPr>
        <w:t>example from meta-analysis</w:t>
      </w:r>
      <w:r w:rsidR="00053731">
        <w:rPr>
          <w:rFonts w:ascii="Helvetica" w:hAnsi="Helvetica" w:cs="Helvetica"/>
          <w:sz w:val="22"/>
          <w:szCs w:val="22"/>
          <w:lang w:val="en-US"/>
        </w:rPr>
        <w:t xml:space="preserve">) </w:t>
      </w:r>
      <w:r w:rsidR="00085D46">
        <w:rPr>
          <w:rFonts w:ascii="Helvetica" w:hAnsi="Helvetica" w:cs="Helvetica"/>
          <w:sz w:val="22"/>
          <w:szCs w:val="22"/>
          <w:lang w:val="en-US"/>
        </w:rPr>
        <w:t>can also help describe the limits of the curve.</w:t>
      </w:r>
    </w:p>
    <w:p w14:paraId="35C3F2BC" w14:textId="20E0AA8B"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r w:rsidR="003C4A82" w:rsidRPr="007D3036">
        <w:rPr>
          <w:rFonts w:ascii="Helvetica" w:eastAsia="Times New Roman" w:hAnsi="Helvetica" w:cs="Helvetica"/>
          <w:sz w:val="22"/>
          <w:szCs w:val="22"/>
        </w:rPr>
        <w:t xml:space="preserve">Dornelas et al. 2014; </w:t>
      </w:r>
      <w:r w:rsidR="00523990" w:rsidRPr="007D3036">
        <w:rPr>
          <w:rFonts w:ascii="Helvetica" w:eastAsia="Times New Roman" w:hAnsi="Helvetica" w:cs="Helvetica"/>
          <w:sz w:val="22"/>
          <w:szCs w:val="22"/>
        </w:rPr>
        <w:t xml:space="preserve">Sgardeli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r w:rsidR="007F4052">
        <w:rPr>
          <w:rFonts w:ascii="Helvetica" w:eastAsia="Times New Roman" w:hAnsi="Helvetica" w:cs="Helvetica"/>
          <w:sz w:val="22"/>
          <w:szCs w:val="22"/>
        </w:rPr>
        <w:t xml:space="preserve"> in phenology and performance</w:t>
      </w:r>
      <w:r w:rsidR="000B6BA4">
        <w:rPr>
          <w:rFonts w:ascii="Helvetica" w:eastAsia="Times New Roman" w:hAnsi="Helvetica" w:cs="Helvetica"/>
          <w:sz w:val="22"/>
          <w:szCs w:val="22"/>
        </w:rPr>
        <w:t xml:space="preserve"> since </w:t>
      </w:r>
      <w:r w:rsidR="00714A9F">
        <w:rPr>
          <w:rFonts w:ascii="Helvetica" w:eastAsia="Times New Roman" w:hAnsi="Helvetica" w:cs="Helvetica"/>
          <w:sz w:val="22"/>
          <w:szCs w:val="22"/>
        </w:rPr>
        <w:t xml:space="preserve">significant </w:t>
      </w:r>
      <w:r w:rsidR="000B6BA4">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w:t>
      </w:r>
      <w:r w:rsidR="000B1F46">
        <w:rPr>
          <w:rFonts w:ascii="Helvetica" w:eastAsia="Times New Roman" w:hAnsi="Helvetica" w:cs="Helvetica"/>
          <w:sz w:val="22"/>
          <w:szCs w:val="22"/>
        </w:rPr>
        <w:t>4</w:t>
      </w:r>
      <w:r w:rsidR="00281DAA">
        <w:rPr>
          <w:rFonts w:ascii="Helvetica" w:eastAsia="Times New Roman" w:hAnsi="Helvetica" w:cs="Helvetica"/>
          <w:sz w:val="22"/>
          <w:szCs w:val="22"/>
        </w:rPr>
        <w:t xml:space="preserve">). </w:t>
      </w:r>
      <w:r w:rsidR="004053EF">
        <w:rPr>
          <w:rFonts w:ascii="Helvetica" w:eastAsia="Times New Roman" w:hAnsi="Helvetica" w:cs="Helvetica"/>
          <w:sz w:val="22"/>
          <w:szCs w:val="22"/>
        </w:rPr>
        <w:t xml:space="preserve">For example, </w:t>
      </w:r>
      <w:r w:rsidR="00F00805">
        <w:rPr>
          <w:rFonts w:ascii="Helvetica" w:eastAsia="Times New Roman" w:hAnsi="Helvetica" w:cs="Helvetica"/>
          <w:sz w:val="22"/>
          <w:szCs w:val="22"/>
        </w:rPr>
        <w:t xml:space="preserve">in one study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r w:rsidR="006C02CE" w:rsidRPr="00AE69BC">
        <w:rPr>
          <w:rFonts w:ascii="Helvetica" w:hAnsi="Helvetica" w:cs="Helvetica"/>
          <w:i/>
          <w:sz w:val="22"/>
          <w:szCs w:val="22"/>
          <w:lang w:val="en-US"/>
        </w:rPr>
        <w:t>Operophtera brumata</w:t>
      </w:r>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r w:rsidR="00057778" w:rsidRPr="00AE69BC">
        <w:rPr>
          <w:rFonts w:ascii="Helvetica" w:hAnsi="Helvetica" w:cs="Helvetica"/>
          <w:i/>
          <w:sz w:val="22"/>
          <w:szCs w:val="22"/>
          <w:lang w:val="en-US"/>
        </w:rPr>
        <w:t>Quercus robur</w:t>
      </w:r>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r w:rsidR="002C638D">
        <w:rPr>
          <w:rFonts w:ascii="Helvetica" w:hAnsi="Helvetica" w:cs="Helvetica"/>
          <w:sz w:val="22"/>
          <w:szCs w:val="22"/>
          <w:lang w:val="en-US"/>
        </w:rPr>
        <w:t>X</w:t>
      </w:r>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w:t>
      </w:r>
      <w:r w:rsidR="000B1F46">
        <w:rPr>
          <w:rFonts w:ascii="Helvetica" w:hAnsi="Helvetica" w:cs="Helvetica"/>
          <w:sz w:val="22"/>
          <w:szCs w:val="22"/>
          <w:lang w:val="en-US"/>
        </w:rPr>
        <w:t>4</w:t>
      </w:r>
      <w:r w:rsidR="004053EF">
        <w:rPr>
          <w:rFonts w:ascii="Helvetica" w:hAnsi="Helvetica" w:cs="Helvetica"/>
          <w:sz w:val="22"/>
          <w:szCs w:val="22"/>
          <w:lang w:val="en-US"/>
        </w:rPr>
        <w:t>).</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176AD6">
        <w:rPr>
          <w:rFonts w:ascii="Helvetica" w:hAnsi="Helvetica" w:cs="Helvetica"/>
          <w:sz w:val="22"/>
          <w:szCs w:val="22"/>
          <w:lang w:val="en-US"/>
        </w:rPr>
        <w:t>we learn</w:t>
      </w:r>
      <w:r w:rsidR="00F00805">
        <w:rPr>
          <w:rFonts w:ascii="Helvetica" w:hAnsi="Helvetica" w:cs="Helvetica"/>
          <w:sz w:val="22"/>
          <w:szCs w:val="22"/>
          <w:lang w:val="en-US"/>
        </w:rPr>
        <w:t>ed</w:t>
      </w:r>
      <w:r w:rsidR="00176AD6">
        <w:rPr>
          <w:rFonts w:ascii="Helvetica" w:hAnsi="Helvetica" w:cs="Helvetica"/>
          <w:sz w:val="22"/>
          <w:szCs w:val="22"/>
          <w:lang w:val="en-US"/>
        </w:rPr>
        <w:t xml:space="preserve">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that</w:t>
      </w:r>
      <w:r w:rsidR="00936220">
        <w:rPr>
          <w:rFonts w:ascii="Helvetica" w:hAnsi="Helvetica" w:cs="Helvetica"/>
          <w:sz w:val="22"/>
          <w:szCs w:val="22"/>
          <w:lang w:val="en-US"/>
        </w:rPr>
        <w:t>—</w:t>
      </w:r>
      <w:r w:rsidR="003674DC">
        <w:rPr>
          <w:rFonts w:ascii="Helvetica" w:hAnsi="Helvetica" w:cs="Helvetica"/>
          <w:sz w:val="22"/>
          <w:szCs w:val="22"/>
          <w:lang w:val="en-US"/>
        </w:rPr>
        <w:t>without a clear baseline</w:t>
      </w:r>
      <w:r w:rsidR="00936220">
        <w:rPr>
          <w:rFonts w:ascii="Helvetica" w:hAnsi="Helvetica" w:cs="Helvetica"/>
          <w:sz w:val="22"/>
          <w:szCs w:val="22"/>
          <w:lang w:val="en-US"/>
        </w:rPr>
        <w:t>—</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brumata</w:t>
      </w:r>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will be affected by changes in phenological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r w:rsidR="00E41889">
        <w:rPr>
          <w:rFonts w:ascii="Helvetica" w:eastAsia="Times New Roman" w:hAnsi="Helvetica" w:cs="Helvetica"/>
          <w:sz w:val="22"/>
          <w:szCs w:val="22"/>
        </w:rPr>
        <w:t>odelling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phenological cues </w:t>
      </w:r>
      <w:r w:rsidR="007264A6">
        <w:rPr>
          <w:rFonts w:ascii="Helvetica" w:eastAsia="Times New Roman" w:hAnsi="Helvetica" w:cs="Helvetica"/>
          <w:sz w:val="22"/>
          <w:szCs w:val="22"/>
        </w:rPr>
        <w:t xml:space="preserve">using a </w:t>
      </w:r>
      <w:r w:rsidR="00DA5701">
        <w:rPr>
          <w:rFonts w:ascii="Helvetica" w:eastAsia="Times New Roman" w:hAnsi="Helvetica" w:cs="Helvetica"/>
          <w:sz w:val="22"/>
          <w:szCs w:val="22"/>
        </w:rPr>
        <w:t>hindcasting</w:t>
      </w:r>
      <w:r w:rsidR="007264A6">
        <w:rPr>
          <w:rFonts w:ascii="Helvetica" w:eastAsia="Times New Roman" w:hAnsi="Helvetica" w:cs="Helvetica"/>
          <w:sz w:val="22"/>
          <w:szCs w:val="22"/>
        </w:rPr>
        <w:t xml:space="preserve"> approach (</w:t>
      </w:r>
      <w:r w:rsidR="00155889">
        <w:rPr>
          <w:rFonts w:ascii="Helvetica" w:eastAsia="Times New Roman" w:hAnsi="Helvetica" w:cs="Helvetica"/>
          <w:sz w:val="22"/>
          <w:szCs w:val="22"/>
        </w:rPr>
        <w:t xml:space="preserve">Senner et al. 2016; </w:t>
      </w:r>
      <w:r w:rsidR="00E20BA9">
        <w:rPr>
          <w:rFonts w:ascii="Helvetica" w:eastAsia="Times New Roman" w:hAnsi="Helvetica" w:cs="Helvetica"/>
          <w:sz w:val="22"/>
          <w:szCs w:val="22"/>
        </w:rPr>
        <w:t>Deacy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process-based phenological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r w:rsidR="00FA07E5">
        <w:rPr>
          <w:rFonts w:ascii="Helvetica" w:eastAsia="Times New Roman" w:hAnsi="Helvetica" w:cs="Helvetica"/>
          <w:sz w:val="22"/>
          <w:szCs w:val="22"/>
        </w:rPr>
        <w:t>Chuine and R</w:t>
      </w:r>
      <w:r w:rsidR="00FA07E5">
        <w:rPr>
          <w:rFonts w:ascii="Helvetica" w:eastAsia="Times New Roman" w:hAnsi="Helvetica" w:cs="Helvetica"/>
          <w:sz w:val="22"/>
          <w:szCs w:val="22"/>
          <w:lang w:val="fr-FR"/>
        </w:rPr>
        <w:t>é</w:t>
      </w:r>
      <w:r w:rsidR="00FA07E5">
        <w:rPr>
          <w:rFonts w:ascii="Helvetica" w:eastAsia="Times New Roman" w:hAnsi="Helvetica" w:cs="Helvetica"/>
          <w:sz w:val="22"/>
          <w:szCs w:val="22"/>
        </w:rPr>
        <w:t>gnière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r w:rsidR="000A5C98">
        <w:rPr>
          <w:rFonts w:ascii="Helvetica" w:eastAsia="Times New Roman" w:hAnsi="Helvetica" w:cs="Helvetica"/>
          <w:sz w:val="22"/>
          <w:szCs w:val="22"/>
        </w:rPr>
        <w:t>phenologically explicit consumer-resource models (Bewick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elucidate which mechanisms may—or may not—appear feasible for the interaction</w:t>
      </w:r>
      <w:ins w:id="59" w:author="Heather Kharouba" w:date="2019-03-11T16:28:00Z">
        <w:r w:rsidR="00195E47">
          <w:rPr>
            <w:rFonts w:ascii="Helvetica" w:hAnsi="Helvetica" w:cs="Helvetica"/>
            <w:sz w:val="22"/>
            <w:szCs w:val="22"/>
            <w:lang w:val="en-US"/>
          </w:rPr>
          <w:t xml:space="preserve"> (Chuine and R annual review)</w:t>
        </w:r>
      </w:ins>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104D1519"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Accurately forecasting phenological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phenological synchrony can be built off climate projection forecasts whenever phenological cues </w:t>
      </w:r>
      <w:r w:rsidR="00A17544">
        <w:rPr>
          <w:rFonts w:ascii="Helvetica" w:hAnsi="Helvetica"/>
          <w:sz w:val="22"/>
          <w:szCs w:val="22"/>
        </w:rPr>
        <w:t xml:space="preserve">for both species </w:t>
      </w:r>
      <w:r w:rsidR="003707ED">
        <w:rPr>
          <w:rFonts w:ascii="Helvetica" w:hAnsi="Helvetica"/>
          <w:sz w:val="22"/>
          <w:szCs w:val="22"/>
        </w:rPr>
        <w:t>(</w:t>
      </w:r>
      <w:r w:rsidR="00A17544">
        <w:rPr>
          <w:rFonts w:ascii="Helvetica" w:eastAsia="Times New Roman" w:hAnsi="Helvetica" w:cs="Helvetica"/>
          <w:sz w:val="22"/>
          <w:szCs w:val="22"/>
        </w:rPr>
        <w:t>Chuine and R</w:t>
      </w:r>
      <w:r w:rsidR="00A17544">
        <w:rPr>
          <w:rFonts w:ascii="Helvetica" w:eastAsia="Times New Roman" w:hAnsi="Helvetica" w:cs="Helvetica"/>
          <w:sz w:val="22"/>
          <w:szCs w:val="22"/>
          <w:lang w:val="fr-FR"/>
        </w:rPr>
        <w:t>é</w:t>
      </w:r>
      <w:r w:rsidR="00A17544">
        <w:rPr>
          <w:rFonts w:ascii="Helvetica" w:eastAsia="Times New Roman" w:hAnsi="Helvetica" w:cs="Helvetica"/>
          <w:sz w:val="22"/>
          <w:szCs w:val="22"/>
        </w:rPr>
        <w:t xml:space="preserve">gnière 2017; </w:t>
      </w:r>
      <w:r w:rsidR="00A17544">
        <w:rPr>
          <w:rFonts w:ascii="Helvetica" w:hAnsi="Helvetica"/>
          <w:sz w:val="22"/>
          <w:szCs w:val="22"/>
        </w:rPr>
        <w:t>Chmura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p>
    <w:p w14:paraId="782325F6" w14:textId="0EC59A9C"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r w:rsidR="00BC00B8">
        <w:rPr>
          <w:rFonts w:ascii="Helvetica" w:hAnsi="Helvetica" w:cs="Helvetica"/>
          <w:sz w:val="22"/>
          <w:szCs w:val="22"/>
          <w:lang w:val="en-US"/>
        </w:rPr>
        <w:t xml:space="preserve"> a multi-level modeling approach</w:t>
      </w:r>
      <w:r w:rsidR="005A46C6" w:rsidRPr="00D32DDE">
        <w:rPr>
          <w:rFonts w:ascii="Helvetica" w:hAnsi="Helvetica" w:cs="Helvetica"/>
          <w:sz w:val="22"/>
          <w:szCs w:val="22"/>
          <w:lang w:val="en-US"/>
        </w:rPr>
        <w:t xml:space="preserve"> based on </w:t>
      </w:r>
      <w:r w:rsidR="00836944" w:rsidRPr="00D32DDE">
        <w:rPr>
          <w:rFonts w:ascii="Helvetica" w:hAnsi="Helvetica" w:cs="Helvetica"/>
          <w:sz w:val="22"/>
          <w:szCs w:val="22"/>
          <w:lang w:val="en-US"/>
        </w:rPr>
        <w:t>our mechanistic understanding</w:t>
      </w:r>
      <w:r w:rsidR="00BC00B8">
        <w:rPr>
          <w:rFonts w:ascii="Helvetica" w:hAnsi="Helvetica" w:cs="Helvetica"/>
          <w:sz w:val="22"/>
          <w:szCs w:val="22"/>
          <w:lang w:val="en-US"/>
        </w:rPr>
        <w:t xml:space="preserve"> </w:t>
      </w:r>
      <w:r w:rsidR="001168CA">
        <w:rPr>
          <w:rFonts w:ascii="Helvetica" w:hAnsi="Helvetica" w:cs="Helvetica"/>
          <w:sz w:val="22"/>
          <w:szCs w:val="22"/>
          <w:lang w:val="en-US"/>
        </w:rPr>
        <w:t>of what drives mismatch</w:t>
      </w:r>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 xml:space="preserve">Such a model would </w:t>
      </w:r>
      <w:r w:rsidR="001168CA">
        <w:rPr>
          <w:rFonts w:ascii="Helvetica" w:hAnsi="Helvetica" w:cs="Helvetica"/>
          <w:sz w:val="22"/>
          <w:szCs w:val="22"/>
          <w:lang w:val="en-US"/>
        </w:rPr>
        <w:t xml:space="preserve">be built on mechanistic studies of the mismatch hypothesis that carefully measured the fitness, phenologies, interactions and other still-unknown critical attributes of systems. The model would then </w:t>
      </w:r>
      <w:r w:rsidR="005A46C6" w:rsidRPr="00D32DDE">
        <w:rPr>
          <w:rFonts w:ascii="Helvetica" w:hAnsi="Helvetica" w:cs="Helvetica"/>
          <w:sz w:val="22"/>
          <w:szCs w:val="22"/>
          <w:lang w:val="en-US"/>
        </w:rPr>
        <w:t>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 xml:space="preserve">general predictions </w:t>
      </w:r>
      <w:r w:rsidR="00936220">
        <w:rPr>
          <w:rFonts w:ascii="Helvetica" w:hAnsi="Helvetica"/>
          <w:sz w:val="22"/>
          <w:szCs w:val="22"/>
        </w:rPr>
        <w:t xml:space="preserve">of </w:t>
      </w:r>
      <w:r w:rsidR="005A46C6">
        <w:rPr>
          <w:rFonts w:ascii="Helvetica" w:hAnsi="Helvetica"/>
          <w:sz w:val="22"/>
          <w:szCs w:val="22"/>
        </w:rPr>
        <w:t>the ecological consequences of shifts in phenological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6DE3A079"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Cottingham, </w:t>
      </w:r>
      <w:r w:rsidR="00F51CE8">
        <w:rPr>
          <w:rFonts w:ascii="Helvetica" w:hAnsi="Helvetica" w:cs="Helvetica"/>
          <w:sz w:val="22"/>
          <w:szCs w:val="22"/>
          <w:lang w:val="en-US"/>
        </w:rPr>
        <w:t xml:space="preserve">Mary O’Connor, </w:t>
      </w:r>
      <w:r w:rsidRPr="00AE69BC">
        <w:rPr>
          <w:rFonts w:ascii="Helvetica" w:hAnsi="Helvetica" w:cs="Helvetica"/>
          <w:sz w:val="22"/>
          <w:szCs w:val="22"/>
          <w:lang w:val="en-US"/>
        </w:rPr>
        <w:t>Johan Ehrlen, Kjell Bolmgren and Steve Travers for interesting discussions. HMK thanks the professor writing retreats offered through the Centre for Academic Leadership at the University of Ottawa for support in writing this manuscript</w:t>
      </w:r>
      <w:r w:rsidR="000114A6">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Gruner et al. 2008, A cross-system synthesis of consumer and nutrient resource control on producer biomass; </w:t>
      </w:r>
    </w:p>
    <w:p w14:paraId="5E8ACC18" w14:textId="6A8C7F52" w:rsidR="0099079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Borer et al. 2005, What determines the strength of a trophic cascade?</w:t>
      </w:r>
    </w:p>
    <w:p w14:paraId="76863C8C" w14:textId="38610952" w:rsidR="00CB1821" w:rsidRPr="00AE69BC" w:rsidRDefault="00CB182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kern w:val="1"/>
          <w:sz w:val="22"/>
          <w:szCs w:val="22"/>
          <w:lang w:val="en-US"/>
        </w:rPr>
        <w:t>Edmondson 1994. Sixty years of Lake Washington: A curriculum vitae. Lake reserve. Manage, 10:75-84.</w:t>
      </w:r>
    </w:p>
    <w:p w14:paraId="1EB2A380" w14:textId="77777777" w:rsidR="007F0BD8" w:rsidRPr="007F0BD8" w:rsidRDefault="007F0BD8" w:rsidP="007F0BD8">
      <w:pPr>
        <w:rPr>
          <w:rFonts w:ascii="Times New Roman" w:eastAsia="Times New Roman" w:hAnsi="Times New Roman" w:cs="Times New Roman"/>
          <w:sz w:val="20"/>
          <w:szCs w:val="20"/>
        </w:rPr>
      </w:pPr>
      <w:r w:rsidRPr="007F0BD8">
        <w:rPr>
          <w:rFonts w:ascii="Arial" w:eastAsia="Times New Roman" w:hAnsi="Arial" w:cs="Arial"/>
          <w:color w:val="222222"/>
          <w:sz w:val="20"/>
          <w:szCs w:val="20"/>
          <w:shd w:val="clear" w:color="auto" w:fill="FFFFFF"/>
        </w:rPr>
        <w:t>Hampton1, S.E., Scheuerell, M.D. and Schindler, D.E., 2006. Coalescence in the Lake Washington story: Interaction strengths in a planktonic food web. </w:t>
      </w:r>
      <w:r w:rsidRPr="007F0BD8">
        <w:rPr>
          <w:rFonts w:ascii="Arial" w:eastAsia="Times New Roman" w:hAnsi="Arial" w:cs="Arial"/>
          <w:i/>
          <w:iCs/>
          <w:color w:val="222222"/>
          <w:sz w:val="20"/>
          <w:szCs w:val="20"/>
        </w:rPr>
        <w:t>Limnology and Oceanography</w:t>
      </w:r>
      <w:r w:rsidRPr="007F0BD8">
        <w:rPr>
          <w:rFonts w:ascii="Arial" w:eastAsia="Times New Roman" w:hAnsi="Arial" w:cs="Arial"/>
          <w:color w:val="222222"/>
          <w:sz w:val="20"/>
          <w:szCs w:val="20"/>
          <w:shd w:val="clear" w:color="auto" w:fill="FFFFFF"/>
        </w:rPr>
        <w:t>, </w:t>
      </w:r>
      <w:r w:rsidRPr="007F0BD8">
        <w:rPr>
          <w:rFonts w:ascii="Arial" w:eastAsia="Times New Roman" w:hAnsi="Arial" w:cs="Arial"/>
          <w:i/>
          <w:iCs/>
          <w:color w:val="222222"/>
          <w:sz w:val="20"/>
          <w:szCs w:val="20"/>
        </w:rPr>
        <w:t>51</w:t>
      </w:r>
      <w:r w:rsidRPr="007F0BD8">
        <w:rPr>
          <w:rFonts w:ascii="Arial" w:eastAsia="Times New Roman" w:hAnsi="Arial" w:cs="Arial"/>
          <w:color w:val="222222"/>
          <w:sz w:val="20"/>
          <w:szCs w:val="20"/>
          <w:shd w:val="clear" w:color="auto" w:fill="FFFFFF"/>
        </w:rPr>
        <w:t>(5), pp.2042-2051.</w:t>
      </w:r>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53EDED" w14:textId="77777777" w:rsidR="00C94AA4" w:rsidRPr="00C94AA4" w:rsidRDefault="00C94AA4" w:rsidP="00C94AA4">
      <w:pPr>
        <w:rPr>
          <w:rFonts w:ascii="Times New Roman" w:eastAsia="Times New Roman" w:hAnsi="Times New Roman" w:cs="Times New Roman"/>
          <w:sz w:val="20"/>
          <w:szCs w:val="20"/>
        </w:rPr>
      </w:pPr>
      <w:r w:rsidRPr="00C94AA4">
        <w:rPr>
          <w:rFonts w:ascii="Arial" w:eastAsia="Times New Roman" w:hAnsi="Arial" w:cs="Arial"/>
          <w:color w:val="222222"/>
          <w:sz w:val="20"/>
          <w:szCs w:val="20"/>
          <w:shd w:val="clear" w:color="auto" w:fill="FFFFFF"/>
        </w:rPr>
        <w:t>Thackeray, S.J., 2012. Mismatch revisited: what is trophic mismatching from the perspective of the plankton?. </w:t>
      </w:r>
      <w:r w:rsidRPr="00C94AA4">
        <w:rPr>
          <w:rFonts w:ascii="Arial" w:eastAsia="Times New Roman" w:hAnsi="Arial" w:cs="Arial"/>
          <w:i/>
          <w:iCs/>
          <w:color w:val="222222"/>
          <w:sz w:val="20"/>
          <w:szCs w:val="20"/>
        </w:rPr>
        <w:t>Journal of plankton research</w:t>
      </w:r>
      <w:r w:rsidRPr="00C94AA4">
        <w:rPr>
          <w:rFonts w:ascii="Arial" w:eastAsia="Times New Roman" w:hAnsi="Arial" w:cs="Arial"/>
          <w:color w:val="222222"/>
          <w:sz w:val="20"/>
          <w:szCs w:val="20"/>
          <w:shd w:val="clear" w:color="auto" w:fill="FFFFFF"/>
        </w:rPr>
        <w:t>, </w:t>
      </w:r>
      <w:r w:rsidRPr="00C94AA4">
        <w:rPr>
          <w:rFonts w:ascii="Arial" w:eastAsia="Times New Roman" w:hAnsi="Arial" w:cs="Arial"/>
          <w:i/>
          <w:iCs/>
          <w:color w:val="222222"/>
          <w:sz w:val="20"/>
          <w:szCs w:val="20"/>
        </w:rPr>
        <w:t>34</w:t>
      </w:r>
      <w:r w:rsidRPr="00C94AA4">
        <w:rPr>
          <w:rFonts w:ascii="Arial" w:eastAsia="Times New Roman" w:hAnsi="Arial" w:cs="Arial"/>
          <w:color w:val="222222"/>
          <w:sz w:val="20"/>
          <w:szCs w:val="20"/>
          <w:shd w:val="clear" w:color="auto" w:fill="FFFFFF"/>
        </w:rPr>
        <w:t>(12), pp.1001-1010.</w:t>
      </w:r>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Phenological synchrony- </w:t>
      </w:r>
      <w:r w:rsidRPr="00CF2EB3">
        <w:rPr>
          <w:rFonts w:ascii="Helvetica" w:hAnsi="Helvetica" w:cs="Helvetica"/>
          <w:sz w:val="22"/>
          <w:szCs w:val="22"/>
          <w:lang w:val="en-US"/>
        </w:rPr>
        <w:t xml:space="preserve">changes in the relative timing of key life history </w:t>
      </w:r>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Phenological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r w:rsidR="00670548">
        <w:rPr>
          <w:rFonts w:ascii="Helvetica" w:hAnsi="Helvetica" w:cs="Helvetica"/>
          <w:sz w:val="22"/>
          <w:szCs w:val="22"/>
          <w:lang w:val="en-US"/>
        </w:rPr>
        <w:t>T</w:t>
      </w:r>
      <w:r w:rsidRPr="00CF2EB3">
        <w:rPr>
          <w:rFonts w:ascii="Helvetica" w:hAnsi="Helvetica" w:cs="Helvetica"/>
          <w:sz w:val="22"/>
          <w:szCs w:val="22"/>
          <w:lang w:val="en-US"/>
        </w:rPr>
        <w:t>his mismatch occurs between interacting species</w:t>
      </w:r>
      <w:r w:rsidR="00670548">
        <w:rPr>
          <w:rFonts w:ascii="Helvetica" w:hAnsi="Helvetica" w:cs="Helvetica"/>
          <w:sz w:val="22"/>
          <w:szCs w:val="22"/>
          <w:lang w:val="en-US"/>
        </w:rPr>
        <w:t>; it does</w:t>
      </w:r>
      <w:r w:rsidRPr="00CF2EB3">
        <w:rPr>
          <w:rFonts w:ascii="Helvetica" w:hAnsi="Helvetica" w:cs="Helvetica"/>
          <w:sz w:val="22"/>
          <w:szCs w:val="22"/>
          <w:lang w:val="en-US"/>
        </w:rPr>
        <w:t xml:space="preserve"> not</w:t>
      </w:r>
      <w:r w:rsidR="00670548">
        <w:rPr>
          <w:rFonts w:ascii="Helvetica" w:hAnsi="Helvetica" w:cs="Helvetica"/>
          <w:sz w:val="22"/>
          <w:szCs w:val="22"/>
          <w:lang w:val="en-US"/>
        </w:rPr>
        <w:t xml:space="preserve"> occur</w:t>
      </w:r>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05B3101" w14:textId="498A8353" w:rsidR="0080602E" w:rsidRDefault="0080602E" w:rsidP="00CF2EB3">
      <w:pPr>
        <w:widowControl w:val="0"/>
        <w:autoSpaceDE w:val="0"/>
        <w:autoSpaceDN w:val="0"/>
        <w:adjustRightInd w:val="0"/>
        <w:rPr>
          <w:rFonts w:ascii="Helvetica" w:hAnsi="Helvetica" w:cs="Helvetica"/>
          <w:b/>
          <w:bCs/>
          <w:sz w:val="22"/>
          <w:szCs w:val="22"/>
          <w:lang w:val="en-US"/>
        </w:rPr>
      </w:pPr>
      <w:r w:rsidRPr="000A66AD">
        <w:rPr>
          <w:rFonts w:ascii="Helvetica" w:hAnsi="Helvetica" w:cs="Helvetica"/>
          <w:b/>
          <w:sz w:val="22"/>
          <w:szCs w:val="22"/>
          <w:lang w:val="en-US"/>
        </w:rPr>
        <w:t>Cushing match-mismatch hypothesis</w:t>
      </w:r>
      <w:r>
        <w:rPr>
          <w:rFonts w:ascii="Helvetica" w:hAnsi="Helvetica" w:cs="Helvetica"/>
          <w:sz w:val="22"/>
          <w:szCs w:val="22"/>
          <w:lang w:val="en-US"/>
        </w:rPr>
        <w:t>- this hypothesis</w:t>
      </w:r>
      <w:r w:rsidRPr="00AE69BC" w:rsidDel="006F4CF0">
        <w:rPr>
          <w:rFonts w:ascii="Helvetica" w:hAnsi="Helvetica" w:cs="Helvetica"/>
          <w:sz w:val="22"/>
          <w:szCs w:val="22"/>
          <w:lang w:val="en-US"/>
        </w:rPr>
        <w:t xml:space="preserve"> </w:t>
      </w:r>
      <w:r w:rsidRPr="00AE69BC">
        <w:rPr>
          <w:rFonts w:ascii="Helvetica" w:hAnsi="Helvetica" w:cs="Helvetica"/>
          <w:sz w:val="22"/>
          <w:szCs w:val="22"/>
          <w:lang w:val="en-US"/>
        </w:rPr>
        <w:t>postulates that there should be selective pressure for the consumer</w:t>
      </w:r>
      <w:r>
        <w:rPr>
          <w:rFonts w:ascii="Helvetica" w:hAnsi="Helvetica" w:cs="Helvetica"/>
          <w:sz w:val="22"/>
          <w:szCs w:val="22"/>
          <w:lang w:val="en-US"/>
        </w:rPr>
        <w:t xml:space="preserve"> to temporally ‘match’ the peak of its energetic phase </w:t>
      </w:r>
      <w:r w:rsidR="00DA375A">
        <w:rPr>
          <w:rFonts w:ascii="Helvetica" w:hAnsi="Helvetica" w:cs="Helvetica"/>
          <w:sz w:val="22"/>
          <w:szCs w:val="22"/>
          <w:lang w:val="en-US"/>
        </w:rPr>
        <w:t xml:space="preserve">(i.e. reaching maximum fitness) </w:t>
      </w:r>
      <w:r>
        <w:rPr>
          <w:rFonts w:ascii="Helvetica" w:hAnsi="Helvetica" w:cs="Helvetica"/>
          <w:sz w:val="22"/>
          <w:szCs w:val="22"/>
          <w:lang w:val="en-US"/>
        </w:rPr>
        <w:t>with the peak of resource availability</w:t>
      </w:r>
      <w:r w:rsidR="000A66AD">
        <w:rPr>
          <w:rFonts w:ascii="Helvetica" w:hAnsi="Helvetica" w:cs="Helvetica"/>
          <w:sz w:val="22"/>
          <w:szCs w:val="22"/>
          <w:lang w:val="en-US"/>
        </w:rPr>
        <w:t xml:space="preserve"> and</w:t>
      </w:r>
      <w:r w:rsidRPr="00AE69BC">
        <w:rPr>
          <w:rFonts w:ascii="Helvetica" w:hAnsi="Helvetica" w:cs="Helvetica"/>
          <w:sz w:val="22"/>
          <w:szCs w:val="22"/>
          <w:lang w:val="en-US"/>
        </w:rPr>
        <w:t xml:space="preserve"> if there is any change to the relative timing of </w:t>
      </w:r>
      <w:r>
        <w:rPr>
          <w:rFonts w:ascii="Helvetica" w:hAnsi="Helvetica" w:cs="Helvetica"/>
          <w:sz w:val="22"/>
          <w:szCs w:val="22"/>
          <w:lang w:val="en-US"/>
        </w:rPr>
        <w:t>the</w:t>
      </w:r>
      <w:r w:rsidRPr="00AE69BC">
        <w:rPr>
          <w:rFonts w:ascii="Helvetica" w:hAnsi="Helvetica" w:cs="Helvetica"/>
          <w:sz w:val="22"/>
          <w:szCs w:val="22"/>
          <w:lang w:val="en-US"/>
        </w:rPr>
        <w:t xml:space="preserve"> interaction, there will be a decrease in fitness for </w:t>
      </w:r>
      <w:r w:rsidR="000A66AD">
        <w:rPr>
          <w:rFonts w:ascii="Helvetica" w:hAnsi="Helvetica" w:cs="Helvetica"/>
          <w:sz w:val="22"/>
          <w:szCs w:val="22"/>
          <w:lang w:val="en-US"/>
        </w:rPr>
        <w:t>the consumer (i.e., a mismatch</w:t>
      </w:r>
      <w:r w:rsidR="00EE7DA2">
        <w:rPr>
          <w:rFonts w:ascii="Helvetica" w:hAnsi="Helvetica" w:cs="Helvetica"/>
          <w:sz w:val="22"/>
          <w:szCs w:val="22"/>
          <w:lang w:val="en-US"/>
        </w:rPr>
        <w:t xml:space="preserve">). </w:t>
      </w:r>
      <w:r w:rsidRPr="00AE69BC">
        <w:rPr>
          <w:rFonts w:ascii="Helvetica" w:hAnsi="Helvetica" w:cs="Helvetica"/>
          <w:sz w:val="22"/>
          <w:szCs w:val="22"/>
          <w:lang w:val="en-US"/>
        </w:rPr>
        <w:t>At the</w:t>
      </w:r>
      <w:r>
        <w:rPr>
          <w:rFonts w:ascii="Helvetica" w:hAnsi="Helvetica" w:cs="Helvetica"/>
          <w:sz w:val="22"/>
          <w:szCs w:val="22"/>
          <w:lang w:val="en-US"/>
        </w:rPr>
        <w:t xml:space="preserve"> curve’s</w:t>
      </w:r>
      <w:r w:rsidRPr="00AE69BC">
        <w:rPr>
          <w:rFonts w:ascii="Helvetica" w:hAnsi="Helvetica" w:cs="Helvetica"/>
          <w:sz w:val="22"/>
          <w:szCs w:val="22"/>
          <w:lang w:val="en-US"/>
        </w:rPr>
        <w:t xml:space="preserve"> limits, consumer fitness should fall to zero when </w:t>
      </w:r>
      <w:r>
        <w:rPr>
          <w:rFonts w:ascii="Helvetica" w:hAnsi="Helvetica" w:cs="Helvetica"/>
          <w:sz w:val="22"/>
          <w:szCs w:val="22"/>
          <w:lang w:val="en-US"/>
        </w:rPr>
        <w:t>the change in relative timing is sufficiently large</w:t>
      </w:r>
      <w:r w:rsidRPr="00AE69BC">
        <w:rPr>
          <w:rFonts w:ascii="Helvetica" w:hAnsi="Helvetica" w:cs="Helvetica"/>
          <w:sz w:val="22"/>
          <w:szCs w:val="22"/>
          <w:lang w:val="en-US"/>
        </w:rPr>
        <w:t xml:space="preserve">. </w:t>
      </w:r>
      <w:r w:rsidR="004843D7" w:rsidRPr="004843D7">
        <w:rPr>
          <w:rFonts w:ascii="Helvetica" w:hAnsi="Helvetica" w:cs="Helvetica"/>
          <w:sz w:val="22"/>
          <w:szCs w:val="22"/>
          <w:lang w:val="en-US"/>
        </w:rPr>
        <w:t>(Figure 1</w:t>
      </w:r>
      <w:r w:rsidR="004843D7">
        <w:rPr>
          <w:rFonts w:ascii="Helvetica" w:hAnsi="Helvetica" w:cs="Helvetica"/>
          <w:sz w:val="22"/>
          <w:szCs w:val="22"/>
          <w:lang w:val="en-US"/>
        </w:rPr>
        <w:t>)</w:t>
      </w:r>
    </w:p>
    <w:p w14:paraId="05C4B6C2" w14:textId="77777777" w:rsidR="0080602E"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a representative or benchmark time series of conditions that describe</w:t>
      </w:r>
      <w:r w:rsidR="005B43E7">
        <w:rPr>
          <w:rFonts w:ascii="Helvetica" w:hAnsi="Helvetica" w:cs="Helvetica"/>
          <w:sz w:val="22"/>
          <w:szCs w:val="22"/>
          <w:lang w:val="en-US"/>
        </w:rPr>
        <w:t>s</w:t>
      </w:r>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81F5319" w14:textId="753C6705" w:rsidR="005C2081" w:rsidRDefault="005C2081" w:rsidP="00CF2EB3">
      <w:pPr>
        <w:widowControl w:val="0"/>
        <w:autoSpaceDE w:val="0"/>
        <w:autoSpaceDN w:val="0"/>
        <w:adjustRightInd w:val="0"/>
        <w:rPr>
          <w:rFonts w:ascii="Helvetica" w:hAnsi="Helvetica" w:cs="Helvetica"/>
          <w:b/>
          <w:bCs/>
          <w:sz w:val="22"/>
          <w:szCs w:val="22"/>
          <w:lang w:val="en-US"/>
        </w:rPr>
      </w:pPr>
      <w:r>
        <w:rPr>
          <w:rFonts w:ascii="Helvetica" w:hAnsi="Helvetica" w:cs="Helvetica"/>
          <w:b/>
          <w:bCs/>
          <w:sz w:val="22"/>
          <w:szCs w:val="22"/>
          <w:lang w:val="en-US"/>
        </w:rPr>
        <w:t xml:space="preserve">Synchrony baseline- </w:t>
      </w:r>
      <w:r w:rsidR="00AB19C4">
        <w:rPr>
          <w:rFonts w:ascii="Helvetica" w:hAnsi="Helvetica" w:cs="Helvetica"/>
          <w:sz w:val="22"/>
          <w:szCs w:val="22"/>
          <w:lang w:val="en-US"/>
        </w:rPr>
        <w:t>a</w:t>
      </w:r>
      <w:r w:rsidRPr="00CF2EB3">
        <w:rPr>
          <w:rFonts w:ascii="Helvetica" w:hAnsi="Helvetica" w:cs="Helvetica"/>
          <w:sz w:val="22"/>
          <w:szCs w:val="22"/>
          <w:lang w:val="en-US"/>
        </w:rPr>
        <w:t xml:space="preserve"> </w:t>
      </w:r>
      <w:r w:rsidR="00AB19C4">
        <w:rPr>
          <w:rFonts w:ascii="Helvetica" w:hAnsi="Helvetica" w:cs="Helvetica"/>
          <w:sz w:val="22"/>
          <w:szCs w:val="22"/>
          <w:lang w:val="en-US"/>
        </w:rPr>
        <w:t xml:space="preserve">hypothesis that the </w:t>
      </w:r>
      <w:r w:rsidRPr="00CF2EB3">
        <w:rPr>
          <w:rFonts w:ascii="Helvetica" w:hAnsi="Helvetica" w:cs="Helvetica"/>
          <w:sz w:val="22"/>
          <w:szCs w:val="22"/>
          <w:lang w:val="en-US"/>
        </w:rPr>
        <w:t xml:space="preserve">pre-climate change baseline </w:t>
      </w:r>
      <w:r w:rsidR="00AB19C4">
        <w:rPr>
          <w:rFonts w:ascii="Helvetica" w:hAnsi="Helvetica" w:cs="Helvetica"/>
          <w:sz w:val="22"/>
          <w:szCs w:val="22"/>
          <w:lang w:val="en-US"/>
        </w:rPr>
        <w:t>is that</w:t>
      </w:r>
      <w:r w:rsidRPr="00CF2EB3">
        <w:rPr>
          <w:rFonts w:ascii="Helvetica" w:hAnsi="Helvetica" w:cs="Helvetica"/>
          <w:sz w:val="22"/>
          <w:szCs w:val="22"/>
          <w:lang w:val="en-US"/>
        </w:rPr>
        <w:t xml:space="preserve"> the most energetically demanding phase of the </w:t>
      </w:r>
      <w:r w:rsidR="009E3C6F">
        <w:rPr>
          <w:rFonts w:ascii="Helvetica" w:hAnsi="Helvetica" w:cs="Helvetica"/>
          <w:sz w:val="22"/>
          <w:szCs w:val="22"/>
          <w:lang w:val="en-US"/>
        </w:rPr>
        <w:t>consumer is</w:t>
      </w:r>
      <w:r>
        <w:rPr>
          <w:rFonts w:ascii="Helvetica" w:hAnsi="Helvetica" w:cs="Helvetica"/>
          <w:sz w:val="22"/>
          <w:szCs w:val="22"/>
          <w:lang w:val="en-US"/>
        </w:rPr>
        <w:t xml:space="preserve"> at the </w:t>
      </w:r>
      <w:r w:rsidR="009E3C6F">
        <w:rPr>
          <w:rFonts w:ascii="Helvetica" w:hAnsi="Helvetica" w:cs="Helvetica"/>
          <w:sz w:val="22"/>
          <w:szCs w:val="22"/>
          <w:lang w:val="en-US"/>
        </w:rPr>
        <w:t>same t</w:t>
      </w:r>
      <w:r>
        <w:rPr>
          <w:rFonts w:ascii="Helvetica" w:hAnsi="Helvetica" w:cs="Helvetica"/>
          <w:sz w:val="22"/>
          <w:szCs w:val="22"/>
          <w:lang w:val="en-US"/>
        </w:rPr>
        <w:t>ime of</w:t>
      </w:r>
      <w:r w:rsidRPr="00CF2EB3">
        <w:rPr>
          <w:rFonts w:ascii="Helvetica" w:hAnsi="Helvetica" w:cs="Helvetica"/>
          <w:sz w:val="22"/>
          <w:szCs w:val="22"/>
          <w:lang w:val="en-US"/>
        </w:rPr>
        <w:t xml:space="preserve"> peak resource availability</w:t>
      </w:r>
      <w:r w:rsidR="00872B64">
        <w:rPr>
          <w:rFonts w:ascii="Helvetica" w:hAnsi="Helvetica" w:cs="Helvetica"/>
          <w:sz w:val="22"/>
          <w:szCs w:val="22"/>
          <w:lang w:val="en-US"/>
        </w:rPr>
        <w:t>, and thus fitness was at its maximum</w:t>
      </w:r>
      <w:r w:rsidR="009E3C6F">
        <w:rPr>
          <w:rFonts w:ascii="Helvetica" w:hAnsi="Helvetica" w:cs="Helvetica"/>
          <w:sz w:val="22"/>
          <w:szCs w:val="22"/>
          <w:lang w:val="en-US"/>
        </w:rPr>
        <w:t xml:space="preserve"> (i.e. a</w:t>
      </w:r>
      <w:r w:rsidR="009E3C6F" w:rsidRPr="00CF2EB3">
        <w:rPr>
          <w:rFonts w:ascii="Helvetica" w:hAnsi="Helvetica" w:cs="Helvetica"/>
          <w:sz w:val="22"/>
          <w:szCs w:val="22"/>
          <w:lang w:val="en-US"/>
        </w:rPr>
        <w:t xml:space="preserve"> match</w:t>
      </w:r>
      <w:r w:rsidRPr="00CF2EB3">
        <w:rPr>
          <w:rFonts w:ascii="Helvetica" w:hAnsi="Helvetica" w:cs="Helvetica"/>
          <w:sz w:val="22"/>
          <w:szCs w:val="22"/>
          <w:lang w:val="en-US"/>
        </w:rPr>
        <w:t>).</w:t>
      </w:r>
    </w:p>
    <w:p w14:paraId="34DDB338" w14:textId="77777777" w:rsidR="005C2081" w:rsidRDefault="005C2081" w:rsidP="00CF2EB3">
      <w:pPr>
        <w:widowControl w:val="0"/>
        <w:autoSpaceDE w:val="0"/>
        <w:autoSpaceDN w:val="0"/>
        <w:adjustRightInd w:val="0"/>
        <w:rPr>
          <w:rFonts w:ascii="Helvetica" w:hAnsi="Helvetica" w:cs="Helvetica"/>
          <w:b/>
          <w:bCs/>
          <w:sz w:val="22"/>
          <w:szCs w:val="22"/>
          <w:lang w:val="en-US"/>
        </w:rPr>
      </w:pPr>
    </w:p>
    <w:p w14:paraId="77EC59BB" w14:textId="011C1895"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r w:rsidR="006F0C4B">
        <w:rPr>
          <w:rFonts w:ascii="Helvetica" w:hAnsi="Helvetica" w:cs="Helvetica"/>
          <w:sz w:val="22"/>
          <w:szCs w:val="22"/>
          <w:lang w:val="en-US"/>
        </w:rPr>
        <w:t>P</w:t>
      </w:r>
      <w:r w:rsidRPr="00CF2EB3">
        <w:rPr>
          <w:rFonts w:ascii="Helvetica" w:hAnsi="Helvetica" w:cs="Helvetica"/>
          <w:sz w:val="22"/>
          <w:szCs w:val="22"/>
          <w:lang w:val="en-US"/>
        </w:rPr>
        <w:t>armesan (2010) that postulates that</w:t>
      </w:r>
      <w:r w:rsidR="006F0C4B">
        <w:rPr>
          <w:rFonts w:ascii="Helvetica" w:hAnsi="Helvetica" w:cs="Helvetica"/>
          <w:sz w:val="22"/>
          <w:szCs w:val="22"/>
          <w:lang w:val="en-US"/>
        </w:rPr>
        <w:t>,</w:t>
      </w:r>
      <w:r w:rsidRPr="00CF2EB3">
        <w:rPr>
          <w:rFonts w:ascii="Helvetica" w:hAnsi="Helvetica" w:cs="Helvetica"/>
          <w:sz w:val="22"/>
          <w:szCs w:val="22"/>
          <w:lang w:val="en-US"/>
        </w:rPr>
        <w:t xml:space="preserve"> in some contexts</w:t>
      </w:r>
      <w:r w:rsidR="006F0C4B">
        <w:rPr>
          <w:rFonts w:ascii="Helvetica" w:hAnsi="Helvetica" w:cs="Helvetica"/>
          <w:sz w:val="22"/>
          <w:szCs w:val="22"/>
          <w:lang w:val="en-US"/>
        </w:rPr>
        <w:t>,</w:t>
      </w:r>
      <w:r w:rsidRPr="00CF2EB3">
        <w:rPr>
          <w:rFonts w:ascii="Helvetica" w:hAnsi="Helvetica" w:cs="Helvetica"/>
          <w:sz w:val="22"/>
          <w:szCs w:val="22"/>
          <w:lang w:val="en-US"/>
        </w:rPr>
        <w:t xml:space="preserve"> the pre-climate change baseline is one where there is no match (</w:t>
      </w:r>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r w:rsidRPr="00CF2EB3">
        <w:rPr>
          <w:rFonts w:ascii="Helvetica" w:hAnsi="Helvetica" w:cs="Helvetica"/>
          <w:sz w:val="22"/>
          <w:szCs w:val="22"/>
          <w:lang w:val="en-US"/>
        </w:rPr>
        <w:t xml:space="preserve">the most energetically demanding phase of the </w:t>
      </w:r>
      <w:r w:rsidR="00945460">
        <w:rPr>
          <w:rFonts w:ascii="Helvetica" w:hAnsi="Helvetica" w:cs="Helvetica"/>
          <w:sz w:val="22"/>
          <w:szCs w:val="22"/>
          <w:lang w:val="en-US"/>
        </w:rPr>
        <w:t>need not be at the time of</w:t>
      </w:r>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Stationarity- </w:t>
      </w:r>
      <w:r w:rsidRPr="00CF2EB3">
        <w:rPr>
          <w:rFonts w:ascii="Helvetica" w:hAnsi="Helvetica" w:cs="Helvetica"/>
          <w:sz w:val="22"/>
          <w:szCs w:val="22"/>
          <w:lang w:val="en-US"/>
        </w:rPr>
        <w:t>any stochastic process with a constant underlying probability distribution</w:t>
      </w:r>
    </w:p>
    <w:p w14:paraId="7E41CA0F" w14:textId="77777777" w:rsidR="002161AA" w:rsidRPr="00CF2EB3" w:rsidRDefault="002161AA"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7ED19563" w14:textId="18F87B42" w:rsidR="006E4631" w:rsidRPr="00AE69BC" w:rsidRDefault="006E4631" w:rsidP="00A43C7A">
      <w:pPr>
        <w:spacing w:line="480" w:lineRule="auto"/>
        <w:rPr>
          <w:rFonts w:ascii="Helvetica" w:hAnsi="Helvetica"/>
          <w:b/>
          <w:sz w:val="22"/>
          <w:szCs w:val="22"/>
        </w:rPr>
      </w:pPr>
      <w:commentRangeStart w:id="60"/>
      <w:r w:rsidRPr="00AE69BC">
        <w:rPr>
          <w:rFonts w:ascii="Helvetica" w:hAnsi="Helvetica"/>
          <w:b/>
          <w:sz w:val="22"/>
          <w:szCs w:val="22"/>
        </w:rPr>
        <w:t>Table</w:t>
      </w:r>
      <w:r w:rsidR="006F3E7B" w:rsidRPr="00AE69BC">
        <w:rPr>
          <w:rFonts w:ascii="Helvetica" w:hAnsi="Helvetica"/>
          <w:b/>
          <w:sz w:val="22"/>
          <w:szCs w:val="22"/>
        </w:rPr>
        <w:t>s</w:t>
      </w:r>
    </w:p>
    <w:p w14:paraId="4C55E57C" w14:textId="41BAAFFD"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E76EC8">
        <w:rPr>
          <w:rFonts w:ascii="Helvetica" w:hAnsi="Helvetica"/>
          <w:sz w:val="22"/>
          <w:szCs w:val="22"/>
        </w:rPr>
        <w:t>We define a life-history study as one that collected data at the individual level and a food-web study as one that collected data at the population or community (i.e., across species) level</w:t>
      </w:r>
      <w:r w:rsidR="002C7464" w:rsidRPr="00AE69BC">
        <w:rPr>
          <w:rFonts w:ascii="Helvetica" w:hAnsi="Helvetica"/>
          <w:i/>
          <w:sz w:val="22"/>
          <w:szCs w:val="22"/>
        </w:rPr>
        <w:t xml:space="preserve">. </w:t>
      </w:r>
      <w:ins w:id="61" w:author="Heather Kharouba" w:date="2019-02-18T14:35:00Z">
        <w:r w:rsidR="007120E9" w:rsidRPr="00031A91">
          <w:rPr>
            <w:rFonts w:ascii="Helvetica" w:hAnsi="Helvetica"/>
            <w:sz w:val="22"/>
            <w:szCs w:val="22"/>
          </w:rPr>
          <w:t xml:space="preserve">Counts </w:t>
        </w:r>
      </w:ins>
      <w:ins w:id="62" w:author="Heather Kharouba" w:date="2019-02-18T14:40:00Z">
        <w:r w:rsidR="00E76EC8" w:rsidRPr="00031A91">
          <w:rPr>
            <w:rFonts w:ascii="Helvetica" w:hAnsi="Helvetica"/>
            <w:sz w:val="22"/>
            <w:szCs w:val="22"/>
          </w:rPr>
          <w:t xml:space="preserve">in the table </w:t>
        </w:r>
      </w:ins>
      <w:ins w:id="63" w:author="Heather Kharouba" w:date="2019-02-18T14:35:00Z">
        <w:r w:rsidR="007120E9" w:rsidRPr="00031A91">
          <w:rPr>
            <w:rFonts w:ascii="Helvetica" w:hAnsi="Helvetica"/>
            <w:sz w:val="22"/>
            <w:szCs w:val="22"/>
          </w:rPr>
          <w:t xml:space="preserve">are </w:t>
        </w:r>
      </w:ins>
      <w:ins w:id="64" w:author="Heather Kharouba" w:date="2019-02-18T14:40:00Z">
        <w:r w:rsidR="00E76EC8" w:rsidRPr="00031A91">
          <w:rPr>
            <w:rFonts w:ascii="Helvetica" w:hAnsi="Helvetica"/>
            <w:sz w:val="22"/>
            <w:szCs w:val="22"/>
          </w:rPr>
          <w:t>numbers of</w:t>
        </w:r>
      </w:ins>
      <w:ins w:id="65" w:author="Heather Kharouba" w:date="2019-02-18T14:35:00Z">
        <w:r w:rsidR="007120E9" w:rsidRPr="00031A91">
          <w:rPr>
            <w:rFonts w:ascii="Helvetica" w:hAnsi="Helvetica"/>
            <w:sz w:val="22"/>
            <w:szCs w:val="22"/>
          </w:rPr>
          <w:t xml:space="preserve"> individual pair-wise interactions</w:t>
        </w:r>
      </w:ins>
      <w:ins w:id="66" w:author="Heather Kharouba" w:date="2019-02-18T14:43:00Z">
        <w:r w:rsidR="00D13003" w:rsidRPr="00031A91">
          <w:rPr>
            <w:rFonts w:ascii="Helvetica" w:hAnsi="Helvetica"/>
            <w:sz w:val="22"/>
            <w:szCs w:val="22"/>
          </w:rPr>
          <w:t xml:space="preserve"> (n=46</w:t>
        </w:r>
        <w:r w:rsidR="00914082" w:rsidRPr="00031A91">
          <w:rPr>
            <w:rFonts w:ascii="Helvetica" w:hAnsi="Helvetica"/>
            <w:sz w:val="22"/>
            <w:szCs w:val="22"/>
          </w:rPr>
          <w:t>)</w:t>
        </w:r>
      </w:ins>
      <w:ins w:id="67" w:author="Heather Kharouba" w:date="2019-02-18T14:40:00Z">
        <w:r w:rsidR="00E76EC8" w:rsidRPr="00031A91">
          <w:rPr>
            <w:rFonts w:ascii="Helvetica" w:hAnsi="Helvetica"/>
            <w:sz w:val="22"/>
            <w:szCs w:val="22"/>
          </w:rPr>
          <w:t>.</w:t>
        </w:r>
      </w:ins>
    </w:p>
    <w:commentRangeEnd w:id="60"/>
    <w:p w14:paraId="3B62AD41" w14:textId="77777777" w:rsidR="006F3E7B" w:rsidRPr="00AE69BC" w:rsidRDefault="0093622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Style w:val="CommentReference"/>
        </w:rPr>
        <w:commentReference w:id="60"/>
      </w:r>
    </w:p>
    <w:tbl>
      <w:tblPr>
        <w:tblStyle w:val="TableGrid"/>
        <w:tblW w:w="0" w:type="auto"/>
        <w:tblLayout w:type="fixed"/>
        <w:tblLook w:val="04A0" w:firstRow="1" w:lastRow="0" w:firstColumn="1" w:lastColumn="0" w:noHBand="0" w:noVBand="1"/>
      </w:tblPr>
      <w:tblGrid>
        <w:gridCol w:w="1384"/>
        <w:gridCol w:w="851"/>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3E4EEE8B" w:rsidR="006F3E7B" w:rsidRPr="00AE69BC" w:rsidRDefault="006F3E7B" w:rsidP="00E76EC8">
            <w:pPr>
              <w:rPr>
                <w:rFonts w:ascii="Helvetica" w:hAnsi="Helvetica"/>
                <w:sz w:val="20"/>
                <w:szCs w:val="20"/>
              </w:rPr>
            </w:pPr>
            <w:r w:rsidRPr="00AE69BC">
              <w:rPr>
                <w:rFonts w:ascii="Helvetica" w:hAnsi="Helvetica"/>
                <w:sz w:val="20"/>
                <w:szCs w:val="20"/>
              </w:rPr>
              <w:t xml:space="preserve">Resource </w:t>
            </w:r>
            <w:ins w:id="68" w:author="Heather Kharouba" w:date="2019-02-18T14:41:00Z">
              <w:r w:rsidR="00E76EC8">
                <w:rPr>
                  <w:rFonts w:ascii="Helvetica" w:hAnsi="Helvetica"/>
                  <w:sz w:val="20"/>
                  <w:szCs w:val="20"/>
                </w:rPr>
                <w:t>performance</w:t>
              </w:r>
            </w:ins>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31A91">
        <w:tc>
          <w:tcPr>
            <w:tcW w:w="1384"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0F9612A2" w:rsidR="006F3E7B" w:rsidRPr="00AE69BC" w:rsidRDefault="00E76EC8" w:rsidP="00F4231C">
            <w:pPr>
              <w:rPr>
                <w:rFonts w:ascii="Helvetica" w:hAnsi="Helvetica"/>
                <w:sz w:val="20"/>
                <w:szCs w:val="20"/>
              </w:rPr>
            </w:pPr>
            <w:ins w:id="69" w:author="Heather Kharouba" w:date="2019-02-18T14:41:00Z">
              <w:r>
                <w:rPr>
                  <w:rFonts w:ascii="Helvetica" w:hAnsi="Helvetica"/>
                  <w:sz w:val="20"/>
                  <w:szCs w:val="20"/>
                </w:rPr>
                <w:t>performance</w:t>
              </w:r>
            </w:ins>
          </w:p>
        </w:tc>
        <w:tc>
          <w:tcPr>
            <w:tcW w:w="851"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04D68789" w:rsidR="006F3E7B" w:rsidRPr="00AE69BC" w:rsidRDefault="00031A91" w:rsidP="00F4231C">
            <w:pPr>
              <w:rPr>
                <w:rFonts w:ascii="Helvetica" w:hAnsi="Helvetica"/>
                <w:sz w:val="20"/>
                <w:szCs w:val="20"/>
              </w:rPr>
            </w:pPr>
            <w:ins w:id="70" w:author="Heather Kharouba" w:date="2019-02-18T16:06:00Z">
              <w:r w:rsidRPr="00031A91">
                <w:rPr>
                  <w:rFonts w:ascii="Helvetica" w:hAnsi="Helvetica"/>
                  <w:sz w:val="20"/>
                  <w:szCs w:val="20"/>
                </w:rPr>
                <w:t>6</w:t>
              </w:r>
            </w:ins>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38E35621" w:rsidR="006F3E7B" w:rsidRPr="00AE69BC" w:rsidRDefault="006F3E7B" w:rsidP="00F4231C">
            <w:pPr>
              <w:rPr>
                <w:rFonts w:ascii="Helvetica" w:hAnsi="Helvetica"/>
                <w:sz w:val="20"/>
                <w:szCs w:val="20"/>
              </w:rPr>
            </w:pPr>
            <w:r w:rsidRPr="00AE69BC">
              <w:rPr>
                <w:rFonts w:ascii="Helvetica" w:hAnsi="Helvetica"/>
                <w:sz w:val="20"/>
                <w:szCs w:val="20"/>
              </w:rPr>
              <w:t>1</w:t>
            </w:r>
            <w:ins w:id="71" w:author="Heather Kharouba" w:date="2019-02-18T14:42:00Z">
              <w:r w:rsidR="00E76EC8">
                <w:rPr>
                  <w:rFonts w:ascii="Helvetica" w:hAnsi="Helvetica"/>
                  <w:sz w:val="20"/>
                  <w:szCs w:val="20"/>
                </w:rPr>
                <w:t>8</w:t>
              </w:r>
            </w:ins>
          </w:p>
        </w:tc>
        <w:tc>
          <w:tcPr>
            <w:tcW w:w="851" w:type="dxa"/>
          </w:tcPr>
          <w:p w14:paraId="675D8E34" w14:textId="60E2D839" w:rsidR="006F3E7B" w:rsidRPr="00AE69BC" w:rsidRDefault="006F3E7B" w:rsidP="00F4231C">
            <w:pPr>
              <w:rPr>
                <w:rFonts w:ascii="Helvetica" w:hAnsi="Helvetica"/>
                <w:i/>
                <w:sz w:val="20"/>
                <w:szCs w:val="20"/>
              </w:rPr>
            </w:pPr>
            <w:r w:rsidRPr="00AE69BC">
              <w:rPr>
                <w:rFonts w:ascii="Helvetica" w:hAnsi="Helvetica"/>
                <w:i/>
                <w:sz w:val="20"/>
                <w:szCs w:val="20"/>
              </w:rPr>
              <w:t>2</w:t>
            </w:r>
            <w:ins w:id="72" w:author="Heather Kharouba" w:date="2019-02-18T14:42:00Z">
              <w:r w:rsidR="00031A91">
                <w:rPr>
                  <w:rFonts w:ascii="Helvetica" w:hAnsi="Helvetica"/>
                  <w:i/>
                  <w:sz w:val="20"/>
                  <w:szCs w:val="20"/>
                </w:rPr>
                <w:t>8</w:t>
              </w:r>
            </w:ins>
          </w:p>
        </w:tc>
      </w:tr>
      <w:tr w:rsidR="000D162E" w:rsidRPr="00AE69BC" w14:paraId="5680FE9F" w14:textId="77777777" w:rsidTr="00031A91">
        <w:tc>
          <w:tcPr>
            <w:tcW w:w="1384" w:type="dxa"/>
            <w:vMerge/>
          </w:tcPr>
          <w:p w14:paraId="2EAF8515" w14:textId="77777777" w:rsidR="006F3E7B" w:rsidRPr="00AE69BC" w:rsidRDefault="006F3E7B" w:rsidP="00F4231C">
            <w:pPr>
              <w:rPr>
                <w:rFonts w:ascii="Helvetica" w:hAnsi="Helvetica"/>
                <w:sz w:val="20"/>
                <w:szCs w:val="20"/>
              </w:rPr>
            </w:pPr>
          </w:p>
        </w:tc>
        <w:tc>
          <w:tcPr>
            <w:tcW w:w="851"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3D7C51F6" w:rsidR="006F3E7B" w:rsidRPr="00AE69BC" w:rsidRDefault="00031A91" w:rsidP="00F4231C">
            <w:pPr>
              <w:rPr>
                <w:rFonts w:ascii="Helvetica" w:hAnsi="Helvetica"/>
                <w:sz w:val="20"/>
                <w:szCs w:val="20"/>
              </w:rPr>
            </w:pPr>
            <w:ins w:id="73" w:author="Heather Kharouba" w:date="2019-02-18T16:07:00Z">
              <w:r>
                <w:rPr>
                  <w:rFonts w:ascii="Helvetica" w:hAnsi="Helvetica"/>
                  <w:sz w:val="20"/>
                  <w:szCs w:val="20"/>
                </w:rPr>
                <w:t>1</w:t>
              </w:r>
            </w:ins>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0A2CC1F0" w:rsidR="006F3E7B" w:rsidRPr="00AE69BC" w:rsidRDefault="006F3E7B" w:rsidP="00F4231C">
            <w:pPr>
              <w:rPr>
                <w:rFonts w:ascii="Helvetica" w:hAnsi="Helvetica"/>
                <w:i/>
                <w:sz w:val="20"/>
                <w:szCs w:val="20"/>
              </w:rPr>
            </w:pPr>
            <w:r w:rsidRPr="00AE69BC">
              <w:rPr>
                <w:rFonts w:ascii="Helvetica" w:hAnsi="Helvetica"/>
                <w:i/>
                <w:sz w:val="20"/>
                <w:szCs w:val="20"/>
              </w:rPr>
              <w:t>1</w:t>
            </w:r>
            <w:ins w:id="74" w:author="Heather Kharouba" w:date="2019-02-18T16:04:00Z">
              <w:r w:rsidR="00031A91">
                <w:rPr>
                  <w:rFonts w:ascii="Helvetica" w:hAnsi="Helvetica"/>
                  <w:i/>
                  <w:sz w:val="20"/>
                  <w:szCs w:val="20"/>
                </w:rPr>
                <w:t>6</w:t>
              </w:r>
            </w:ins>
          </w:p>
        </w:tc>
      </w:tr>
      <w:tr w:rsidR="000D162E" w:rsidRPr="00AE69BC" w14:paraId="55DA797A" w14:textId="77777777" w:rsidTr="00031A91">
        <w:tc>
          <w:tcPr>
            <w:tcW w:w="1384" w:type="dxa"/>
            <w:vMerge/>
          </w:tcPr>
          <w:p w14:paraId="2DB50DC1" w14:textId="77777777" w:rsidR="006F3E7B" w:rsidRPr="00AE69BC" w:rsidRDefault="006F3E7B" w:rsidP="00F4231C">
            <w:pPr>
              <w:rPr>
                <w:rFonts w:ascii="Helvetica" w:hAnsi="Helvetica"/>
                <w:sz w:val="20"/>
                <w:szCs w:val="20"/>
              </w:rPr>
            </w:pPr>
          </w:p>
        </w:tc>
        <w:tc>
          <w:tcPr>
            <w:tcW w:w="851"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0D162E" w:rsidRPr="00AE69BC" w14:paraId="657C0E67" w14:textId="77777777" w:rsidTr="00031A91">
        <w:tc>
          <w:tcPr>
            <w:tcW w:w="1384" w:type="dxa"/>
          </w:tcPr>
          <w:p w14:paraId="397332E2" w14:textId="77777777" w:rsidR="006F3E7B" w:rsidRPr="00AE69BC" w:rsidRDefault="006F3E7B" w:rsidP="00F4231C">
            <w:pPr>
              <w:rPr>
                <w:rFonts w:ascii="Helvetica" w:hAnsi="Helvetica"/>
                <w:sz w:val="20"/>
                <w:szCs w:val="20"/>
              </w:rPr>
            </w:pPr>
          </w:p>
        </w:tc>
        <w:tc>
          <w:tcPr>
            <w:tcW w:w="851" w:type="dxa"/>
          </w:tcPr>
          <w:p w14:paraId="1373E1B8" w14:textId="77777777" w:rsidR="006F3E7B" w:rsidRPr="00AE69BC" w:rsidRDefault="006F3E7B" w:rsidP="00F4231C">
            <w:pPr>
              <w:rPr>
                <w:rFonts w:ascii="Helvetica" w:hAnsi="Helvetica"/>
                <w:sz w:val="20"/>
                <w:szCs w:val="20"/>
              </w:rPr>
            </w:pPr>
          </w:p>
        </w:tc>
        <w:tc>
          <w:tcPr>
            <w:tcW w:w="1275" w:type="dxa"/>
          </w:tcPr>
          <w:p w14:paraId="5FA70C9C" w14:textId="5C2DEE80" w:rsidR="006F3E7B" w:rsidRPr="00AE3AE4" w:rsidRDefault="000D162E" w:rsidP="00F4231C">
            <w:pPr>
              <w:rPr>
                <w:rFonts w:ascii="Helvetica" w:hAnsi="Helvetica"/>
                <w:b/>
                <w:sz w:val="20"/>
                <w:szCs w:val="20"/>
              </w:rPr>
            </w:pPr>
            <w:r w:rsidRPr="00A95AE6">
              <w:rPr>
                <w:rFonts w:ascii="Helvetica" w:hAnsi="Helvetica"/>
                <w:b/>
                <w:sz w:val="20"/>
                <w:szCs w:val="20"/>
              </w:rPr>
              <w:t>Total</w:t>
            </w:r>
          </w:p>
        </w:tc>
        <w:tc>
          <w:tcPr>
            <w:tcW w:w="709" w:type="dxa"/>
            <w:shd w:val="clear" w:color="auto" w:fill="auto"/>
          </w:tcPr>
          <w:p w14:paraId="269BA26D" w14:textId="4BFB81C4" w:rsidR="006F3E7B" w:rsidRPr="005842DC" w:rsidRDefault="00A95AE6" w:rsidP="00F4231C">
            <w:pPr>
              <w:rPr>
                <w:rFonts w:ascii="Helvetica" w:hAnsi="Helvetica"/>
                <w:b/>
                <w:sz w:val="20"/>
                <w:szCs w:val="20"/>
              </w:rPr>
            </w:pPr>
            <w:ins w:id="75" w:author="Heather Kharouba" w:date="2019-02-18T16:08:00Z">
              <w:r w:rsidRPr="00DB5786">
                <w:rPr>
                  <w:rFonts w:ascii="Helvetica" w:hAnsi="Helvetica"/>
                  <w:b/>
                  <w:sz w:val="20"/>
                  <w:szCs w:val="20"/>
                </w:rPr>
                <w:t>7</w:t>
              </w:r>
            </w:ins>
          </w:p>
        </w:tc>
        <w:tc>
          <w:tcPr>
            <w:tcW w:w="1276" w:type="dxa"/>
            <w:shd w:val="clear" w:color="auto" w:fill="auto"/>
          </w:tcPr>
          <w:p w14:paraId="3BB2FCB3" w14:textId="1FEF6D29" w:rsidR="006F3E7B" w:rsidRPr="005842DC" w:rsidRDefault="00A95AE6" w:rsidP="00F4231C">
            <w:pPr>
              <w:rPr>
                <w:rFonts w:ascii="Helvetica" w:hAnsi="Helvetica"/>
                <w:b/>
                <w:sz w:val="20"/>
                <w:szCs w:val="20"/>
              </w:rPr>
            </w:pPr>
            <w:ins w:id="76" w:author="Heather Kharouba" w:date="2019-02-18T16:08:00Z">
              <w:r w:rsidRPr="005842DC">
                <w:rPr>
                  <w:rFonts w:ascii="Helvetica" w:hAnsi="Helvetica"/>
                  <w:b/>
                  <w:sz w:val="20"/>
                  <w:szCs w:val="20"/>
                </w:rPr>
                <w:t>1</w:t>
              </w:r>
            </w:ins>
          </w:p>
        </w:tc>
        <w:tc>
          <w:tcPr>
            <w:tcW w:w="1276" w:type="dxa"/>
          </w:tcPr>
          <w:p w14:paraId="5C953558" w14:textId="4C3DCE2F" w:rsidR="006F3E7B" w:rsidRPr="003F0CDA" w:rsidRDefault="00A95AE6" w:rsidP="00F4231C">
            <w:pPr>
              <w:rPr>
                <w:rFonts w:ascii="Helvetica" w:hAnsi="Helvetica"/>
                <w:b/>
                <w:sz w:val="20"/>
                <w:szCs w:val="20"/>
              </w:rPr>
            </w:pPr>
            <w:ins w:id="77" w:author="Heather Kharouba" w:date="2019-02-18T16:08:00Z">
              <w:r w:rsidRPr="002043C5">
                <w:rPr>
                  <w:rFonts w:ascii="Helvetica" w:hAnsi="Helvetica"/>
                  <w:b/>
                  <w:sz w:val="20"/>
                  <w:szCs w:val="20"/>
                </w:rPr>
                <w:t>12</w:t>
              </w:r>
            </w:ins>
          </w:p>
        </w:tc>
        <w:tc>
          <w:tcPr>
            <w:tcW w:w="1275" w:type="dxa"/>
          </w:tcPr>
          <w:p w14:paraId="632C5466" w14:textId="6DC3307A" w:rsidR="006F3E7B" w:rsidRPr="0015590A" w:rsidRDefault="00A95AE6" w:rsidP="00F4231C">
            <w:pPr>
              <w:rPr>
                <w:rFonts w:ascii="Helvetica" w:hAnsi="Helvetica"/>
                <w:b/>
                <w:sz w:val="20"/>
                <w:szCs w:val="20"/>
              </w:rPr>
            </w:pPr>
            <w:ins w:id="78" w:author="Heather Kharouba" w:date="2019-02-18T16:08:00Z">
              <w:r w:rsidRPr="0015590A">
                <w:rPr>
                  <w:rFonts w:ascii="Helvetica" w:hAnsi="Helvetica"/>
                  <w:b/>
                  <w:sz w:val="20"/>
                  <w:szCs w:val="20"/>
                </w:rPr>
                <w:t>26</w:t>
              </w:r>
            </w:ins>
          </w:p>
        </w:tc>
        <w:tc>
          <w:tcPr>
            <w:tcW w:w="851" w:type="dxa"/>
          </w:tcPr>
          <w:p w14:paraId="36AEA851" w14:textId="427534D1" w:rsidR="006F3E7B" w:rsidRPr="006A0C58" w:rsidRDefault="006F3E7B" w:rsidP="00F4231C">
            <w:pPr>
              <w:rPr>
                <w:rFonts w:ascii="Helvetica" w:hAnsi="Helvetica"/>
                <w:b/>
                <w:sz w:val="20"/>
                <w:szCs w:val="20"/>
              </w:rPr>
            </w:pPr>
            <w:r w:rsidRPr="006A0C58">
              <w:rPr>
                <w:rFonts w:ascii="Helvetica" w:hAnsi="Helvetica"/>
                <w:b/>
                <w:sz w:val="20"/>
                <w:szCs w:val="20"/>
              </w:rPr>
              <w:t>4</w:t>
            </w:r>
            <w:ins w:id="79" w:author="Heather Kharouba" w:date="2019-02-18T14:42:00Z">
              <w:r w:rsidR="00031A91" w:rsidRPr="006A0C58">
                <w:rPr>
                  <w:rFonts w:ascii="Helvetica" w:hAnsi="Helvetica"/>
                  <w:b/>
                  <w:sz w:val="20"/>
                  <w:szCs w:val="20"/>
                </w:rPr>
                <w:t>6</w:t>
              </w:r>
            </w:ins>
          </w:p>
        </w:tc>
      </w:tr>
    </w:tbl>
    <w:p w14:paraId="63418398"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41C95943" w:rsidR="006F3E7B"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ins w:id="80" w:author="Heather Kharouba" w:date="2019-02-18T16:08:00Z"/>
          <w:rFonts w:ascii="Helvetica" w:hAnsi="Helvetica"/>
          <w:sz w:val="22"/>
          <w:szCs w:val="22"/>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ins w:id="81" w:author="Heather Kharouba" w:date="2019-02-18T14:43:00Z">
        <w:r w:rsidR="00914082">
          <w:rPr>
            <w:rFonts w:ascii="Helvetica" w:hAnsi="Helvetica"/>
            <w:sz w:val="22"/>
            <w:szCs w:val="22"/>
          </w:rPr>
          <w:t xml:space="preserve"> </w:t>
        </w:r>
        <w:r w:rsidR="00914082" w:rsidRPr="00031A91">
          <w:rPr>
            <w:rFonts w:ascii="Helvetica" w:hAnsi="Helvetica"/>
            <w:sz w:val="22"/>
            <w:szCs w:val="22"/>
          </w:rPr>
          <w:t>Counts in the table are numbers of individual pair-wise interactions</w:t>
        </w:r>
      </w:ins>
      <w:ins w:id="82" w:author="Heather Kharouba" w:date="2019-02-18T14:47:00Z">
        <w:r w:rsidR="00337CE8" w:rsidRPr="00031A91">
          <w:rPr>
            <w:rFonts w:ascii="Helvetica" w:hAnsi="Helvetica"/>
            <w:sz w:val="22"/>
            <w:szCs w:val="22"/>
          </w:rPr>
          <w:t xml:space="preserve"> (n=46</w:t>
        </w:r>
        <w:r w:rsidR="00312225" w:rsidRPr="00031A91">
          <w:rPr>
            <w:rFonts w:ascii="Helvetica" w:hAnsi="Helvetica"/>
            <w:sz w:val="22"/>
            <w:szCs w:val="22"/>
          </w:rPr>
          <w:t>)</w:t>
        </w:r>
      </w:ins>
      <w:ins w:id="83" w:author="Heather Kharouba" w:date="2019-02-18T14:43:00Z">
        <w:r w:rsidR="00914082" w:rsidRPr="00031A91">
          <w:rPr>
            <w:rFonts w:ascii="Helvetica" w:hAnsi="Helvetica"/>
            <w:sz w:val="22"/>
            <w:szCs w:val="22"/>
          </w:rPr>
          <w:t>.</w:t>
        </w:r>
      </w:ins>
    </w:p>
    <w:p w14:paraId="0804AE6C" w14:textId="77777777" w:rsidR="00AE3AE4" w:rsidRPr="00AE69BC"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983"/>
        <w:gridCol w:w="1247"/>
        <w:gridCol w:w="898"/>
        <w:gridCol w:w="1116"/>
        <w:gridCol w:w="1282"/>
        <w:gridCol w:w="595"/>
        <w:gridCol w:w="675"/>
        <w:gridCol w:w="992"/>
      </w:tblGrid>
      <w:tr w:rsidR="00DD2B1B" w:rsidRPr="00AE69BC" w14:paraId="3DFEA78B" w14:textId="77777777" w:rsidTr="0055104B">
        <w:tc>
          <w:tcPr>
            <w:tcW w:w="3230" w:type="dxa"/>
            <w:gridSpan w:val="2"/>
            <w:vMerge w:val="restart"/>
            <w:tcBorders>
              <w:top w:val="single" w:sz="4" w:space="0" w:color="auto"/>
              <w:right w:val="single" w:sz="4" w:space="0" w:color="auto"/>
            </w:tcBorders>
          </w:tcPr>
          <w:p w14:paraId="636259EC" w14:textId="77777777" w:rsidR="00DD2B1B" w:rsidRPr="00AE69BC" w:rsidRDefault="00DD2B1B" w:rsidP="00F4231C">
            <w:pPr>
              <w:rPr>
                <w:rFonts w:ascii="Helvetica" w:hAnsi="Helvetica"/>
                <w:sz w:val="20"/>
                <w:szCs w:val="20"/>
              </w:rPr>
            </w:pPr>
          </w:p>
        </w:tc>
        <w:tc>
          <w:tcPr>
            <w:tcW w:w="2014" w:type="dxa"/>
            <w:gridSpan w:val="2"/>
            <w:vMerge w:val="restart"/>
            <w:tcBorders>
              <w:top w:val="single" w:sz="4" w:space="0" w:color="auto"/>
              <w:left w:val="single" w:sz="4" w:space="0" w:color="auto"/>
              <w:right w:val="double" w:sz="4" w:space="0" w:color="auto"/>
            </w:tcBorders>
          </w:tcPr>
          <w:p w14:paraId="4F20AEAA" w14:textId="77777777" w:rsidR="00DD2B1B" w:rsidRPr="00AE69BC" w:rsidRDefault="00DD2B1B" w:rsidP="00F4231C">
            <w:pPr>
              <w:rPr>
                <w:rFonts w:ascii="Helvetica" w:hAnsi="Helvetica"/>
                <w:sz w:val="20"/>
                <w:szCs w:val="20"/>
              </w:rPr>
            </w:pPr>
            <w:r w:rsidRPr="00AE69BC">
              <w:rPr>
                <w:rFonts w:ascii="Helvetica" w:hAnsi="Helvetica"/>
                <w:sz w:val="20"/>
                <w:szCs w:val="20"/>
              </w:rPr>
              <w:t>System</w:t>
            </w:r>
          </w:p>
        </w:tc>
        <w:tc>
          <w:tcPr>
            <w:tcW w:w="3544" w:type="dxa"/>
            <w:gridSpan w:val="4"/>
            <w:tcBorders>
              <w:top w:val="single" w:sz="4" w:space="0" w:color="auto"/>
              <w:left w:val="double" w:sz="4" w:space="0" w:color="auto"/>
            </w:tcBorders>
          </w:tcPr>
          <w:p w14:paraId="33D99A3B" w14:textId="1D828754" w:rsidR="00DD2B1B" w:rsidRPr="00AE69BC" w:rsidRDefault="00DD2B1B" w:rsidP="00F4231C">
            <w:pPr>
              <w:rPr>
                <w:rFonts w:ascii="Helvetica" w:hAnsi="Helvetica"/>
                <w:sz w:val="20"/>
                <w:szCs w:val="20"/>
              </w:rPr>
            </w:pPr>
            <w:r w:rsidRPr="00AE69BC">
              <w:rPr>
                <w:rFonts w:ascii="Helvetica" w:hAnsi="Helvetica"/>
                <w:sz w:val="20"/>
                <w:szCs w:val="20"/>
              </w:rPr>
              <w:t>Taxonomic group</w:t>
            </w:r>
          </w:p>
        </w:tc>
      </w:tr>
      <w:tr w:rsidR="00DD2B1B" w:rsidRPr="00AE69BC" w14:paraId="27EF434B" w14:textId="77777777" w:rsidTr="0055104B">
        <w:tc>
          <w:tcPr>
            <w:tcW w:w="3230" w:type="dxa"/>
            <w:gridSpan w:val="2"/>
            <w:vMerge/>
            <w:tcBorders>
              <w:right w:val="single" w:sz="4" w:space="0" w:color="auto"/>
            </w:tcBorders>
          </w:tcPr>
          <w:p w14:paraId="6D6E5EBA" w14:textId="77777777" w:rsidR="00DD2B1B" w:rsidRPr="00AE69BC" w:rsidRDefault="00DD2B1B" w:rsidP="00F4231C">
            <w:pPr>
              <w:rPr>
                <w:rFonts w:ascii="Helvetica" w:hAnsi="Helvetica"/>
                <w:sz w:val="20"/>
                <w:szCs w:val="20"/>
              </w:rPr>
            </w:pPr>
          </w:p>
        </w:tc>
        <w:tc>
          <w:tcPr>
            <w:tcW w:w="2014" w:type="dxa"/>
            <w:gridSpan w:val="2"/>
            <w:vMerge/>
            <w:tcBorders>
              <w:left w:val="single" w:sz="4" w:space="0" w:color="auto"/>
              <w:right w:val="double" w:sz="4" w:space="0" w:color="auto"/>
            </w:tcBorders>
          </w:tcPr>
          <w:p w14:paraId="1264F7AE" w14:textId="77777777" w:rsidR="00DD2B1B" w:rsidRPr="00AE69BC" w:rsidRDefault="00DD2B1B" w:rsidP="00F4231C">
            <w:pPr>
              <w:rPr>
                <w:rFonts w:ascii="Helvetica" w:hAnsi="Helvetica"/>
                <w:sz w:val="20"/>
                <w:szCs w:val="20"/>
              </w:rPr>
            </w:pPr>
          </w:p>
        </w:tc>
        <w:tc>
          <w:tcPr>
            <w:tcW w:w="1282" w:type="dxa"/>
            <w:vMerge w:val="restart"/>
            <w:tcBorders>
              <w:left w:val="double" w:sz="4" w:space="0" w:color="auto"/>
            </w:tcBorders>
            <w:vAlign w:val="bottom"/>
          </w:tcPr>
          <w:p w14:paraId="467E789F" w14:textId="76316803" w:rsidR="00DD2B1B" w:rsidRPr="00AE69BC" w:rsidRDefault="00DD2B1B" w:rsidP="00F4231C">
            <w:pPr>
              <w:rPr>
                <w:rFonts w:ascii="Helvetica" w:hAnsi="Helvetica"/>
                <w:sz w:val="20"/>
                <w:szCs w:val="20"/>
              </w:rPr>
            </w:pPr>
            <w:r w:rsidRPr="00AE69BC">
              <w:rPr>
                <w:rFonts w:ascii="Helvetica" w:hAnsi="Helvetica"/>
                <w:sz w:val="20"/>
                <w:szCs w:val="20"/>
              </w:rPr>
              <w:t>Invertebrate</w:t>
            </w:r>
          </w:p>
        </w:tc>
        <w:tc>
          <w:tcPr>
            <w:tcW w:w="2262" w:type="dxa"/>
            <w:gridSpan w:val="3"/>
            <w:tcBorders>
              <w:bottom w:val="single" w:sz="4" w:space="0" w:color="auto"/>
            </w:tcBorders>
          </w:tcPr>
          <w:p w14:paraId="7CE63E41" w14:textId="77777777" w:rsidR="00DD2B1B" w:rsidRPr="00AE69BC" w:rsidRDefault="00DD2B1B" w:rsidP="00F4231C">
            <w:pPr>
              <w:jc w:val="center"/>
              <w:rPr>
                <w:rFonts w:ascii="Helvetica" w:hAnsi="Helvetica"/>
                <w:sz w:val="20"/>
                <w:szCs w:val="20"/>
              </w:rPr>
            </w:pPr>
            <w:r w:rsidRPr="00AE69BC">
              <w:rPr>
                <w:rFonts w:ascii="Helvetica" w:hAnsi="Helvetica"/>
                <w:sz w:val="20"/>
                <w:szCs w:val="20"/>
              </w:rPr>
              <w:t>Vertebrate</w:t>
            </w:r>
          </w:p>
        </w:tc>
      </w:tr>
      <w:tr w:rsidR="00DD2B1B" w:rsidRPr="00AE69BC" w14:paraId="2B7C51A7" w14:textId="77777777" w:rsidTr="0055104B">
        <w:tc>
          <w:tcPr>
            <w:tcW w:w="3230" w:type="dxa"/>
            <w:gridSpan w:val="2"/>
            <w:vMerge/>
            <w:tcBorders>
              <w:right w:val="single" w:sz="4" w:space="0" w:color="auto"/>
            </w:tcBorders>
          </w:tcPr>
          <w:p w14:paraId="20F55B81" w14:textId="77777777" w:rsidR="00DD2B1B" w:rsidRPr="00AE69BC" w:rsidRDefault="00DD2B1B" w:rsidP="00F4231C">
            <w:pPr>
              <w:rPr>
                <w:rFonts w:ascii="Helvetica" w:hAnsi="Helvetica"/>
                <w:sz w:val="20"/>
                <w:szCs w:val="20"/>
              </w:rPr>
            </w:pPr>
          </w:p>
        </w:tc>
        <w:tc>
          <w:tcPr>
            <w:tcW w:w="898" w:type="dxa"/>
            <w:tcBorders>
              <w:left w:val="single" w:sz="4" w:space="0" w:color="auto"/>
              <w:right w:val="single" w:sz="4" w:space="0" w:color="auto"/>
            </w:tcBorders>
          </w:tcPr>
          <w:p w14:paraId="7FC433BC" w14:textId="77777777" w:rsidR="00DD2B1B" w:rsidRPr="00AE69BC" w:rsidRDefault="00DD2B1B"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DD2B1B" w:rsidRPr="00AE69BC" w:rsidRDefault="00DD2B1B"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4AF05164" w:rsidR="00DD2B1B" w:rsidRPr="00AE69BC" w:rsidRDefault="00DD2B1B" w:rsidP="00F4231C">
            <w:pPr>
              <w:rPr>
                <w:rFonts w:ascii="Helvetica" w:hAnsi="Helvetica"/>
                <w:sz w:val="20"/>
                <w:szCs w:val="20"/>
              </w:rPr>
            </w:pPr>
          </w:p>
        </w:tc>
        <w:tc>
          <w:tcPr>
            <w:tcW w:w="595" w:type="dxa"/>
            <w:tcBorders>
              <w:bottom w:val="single" w:sz="4" w:space="0" w:color="auto"/>
            </w:tcBorders>
          </w:tcPr>
          <w:p w14:paraId="39F04505" w14:textId="77777777" w:rsidR="00DD2B1B" w:rsidRPr="00AE69BC" w:rsidRDefault="00DD2B1B" w:rsidP="00F4231C">
            <w:pPr>
              <w:rPr>
                <w:rFonts w:ascii="Helvetica" w:hAnsi="Helvetica"/>
                <w:sz w:val="20"/>
                <w:szCs w:val="20"/>
              </w:rPr>
            </w:pPr>
            <w:r w:rsidRPr="00AE69BC">
              <w:rPr>
                <w:rFonts w:ascii="Helvetica" w:hAnsi="Helvetica"/>
                <w:sz w:val="20"/>
                <w:szCs w:val="20"/>
              </w:rPr>
              <w:t>Fish</w:t>
            </w:r>
          </w:p>
        </w:tc>
        <w:tc>
          <w:tcPr>
            <w:tcW w:w="675" w:type="dxa"/>
            <w:tcBorders>
              <w:bottom w:val="single" w:sz="4" w:space="0" w:color="auto"/>
            </w:tcBorders>
          </w:tcPr>
          <w:p w14:paraId="5194A077" w14:textId="77777777" w:rsidR="00DD2B1B" w:rsidRPr="00AE69BC" w:rsidRDefault="00DD2B1B" w:rsidP="00F4231C">
            <w:pPr>
              <w:rPr>
                <w:rFonts w:ascii="Helvetica" w:hAnsi="Helvetica"/>
                <w:sz w:val="20"/>
                <w:szCs w:val="20"/>
              </w:rPr>
            </w:pPr>
            <w:r w:rsidRPr="00AE69BC">
              <w:rPr>
                <w:rFonts w:ascii="Helvetica" w:hAnsi="Helvetica"/>
                <w:sz w:val="20"/>
                <w:szCs w:val="20"/>
              </w:rPr>
              <w:t>Bird</w:t>
            </w:r>
          </w:p>
        </w:tc>
        <w:tc>
          <w:tcPr>
            <w:tcW w:w="992" w:type="dxa"/>
            <w:tcBorders>
              <w:bottom w:val="single" w:sz="4" w:space="0" w:color="auto"/>
            </w:tcBorders>
          </w:tcPr>
          <w:p w14:paraId="4DDCD24A" w14:textId="77777777" w:rsidR="00DD2B1B" w:rsidRPr="00AE69BC" w:rsidRDefault="00DD2B1B" w:rsidP="00F4231C">
            <w:pPr>
              <w:rPr>
                <w:rFonts w:ascii="Helvetica" w:hAnsi="Helvetica"/>
                <w:sz w:val="20"/>
                <w:szCs w:val="20"/>
              </w:rPr>
            </w:pPr>
            <w:r w:rsidRPr="00AE69BC">
              <w:rPr>
                <w:rFonts w:ascii="Helvetica" w:hAnsi="Helvetica"/>
                <w:sz w:val="20"/>
                <w:szCs w:val="20"/>
              </w:rPr>
              <w:t>Mammal</w:t>
            </w:r>
          </w:p>
        </w:tc>
      </w:tr>
      <w:tr w:rsidR="00DD2B1B" w:rsidRPr="00AE69BC" w14:paraId="0CB9BFC7" w14:textId="77777777" w:rsidTr="0055104B">
        <w:tc>
          <w:tcPr>
            <w:tcW w:w="1983" w:type="dxa"/>
            <w:vMerge w:val="restart"/>
          </w:tcPr>
          <w:p w14:paraId="5B55354E" w14:textId="4394781D" w:rsidR="00DD2B1B" w:rsidRPr="00AE69BC" w:rsidRDefault="00DD2B1B" w:rsidP="00F4231C">
            <w:pPr>
              <w:rPr>
                <w:rFonts w:ascii="Helvetica" w:hAnsi="Helvetica"/>
                <w:sz w:val="20"/>
                <w:szCs w:val="20"/>
              </w:rPr>
            </w:pPr>
            <w:ins w:id="84" w:author="Heather Kharouba" w:date="2019-02-18T14:45:00Z">
              <w:r>
                <w:rPr>
                  <w:rFonts w:ascii="Helvetica" w:hAnsi="Helvetica"/>
                  <w:sz w:val="20"/>
                  <w:szCs w:val="20"/>
                </w:rPr>
                <w:t>Level</w:t>
              </w:r>
            </w:ins>
            <w:ins w:id="85" w:author="Heather Kharouba" w:date="2019-02-18T14:44:00Z">
              <w:r>
                <w:rPr>
                  <w:rFonts w:ascii="Helvetica" w:hAnsi="Helvetica"/>
                  <w:sz w:val="20"/>
                  <w:szCs w:val="20"/>
                </w:rPr>
                <w:t xml:space="preserve"> of </w:t>
              </w:r>
            </w:ins>
            <w:ins w:id="86" w:author="Heather Kharouba" w:date="2019-02-18T14:45:00Z">
              <w:r>
                <w:rPr>
                  <w:rFonts w:ascii="Helvetica" w:hAnsi="Helvetica"/>
                  <w:sz w:val="20"/>
                  <w:szCs w:val="20"/>
                </w:rPr>
                <w:t>c</w:t>
              </w:r>
            </w:ins>
            <w:r w:rsidRPr="00AE69BC">
              <w:rPr>
                <w:rFonts w:ascii="Helvetica" w:hAnsi="Helvetica"/>
                <w:sz w:val="20"/>
                <w:szCs w:val="20"/>
              </w:rPr>
              <w:t>onsumer</w:t>
            </w:r>
          </w:p>
          <w:p w14:paraId="6EEACFAB" w14:textId="0410380D" w:rsidR="00DD2B1B" w:rsidRPr="00AE69BC" w:rsidRDefault="00DD2B1B" w:rsidP="00F4231C">
            <w:pPr>
              <w:rPr>
                <w:rFonts w:ascii="Helvetica" w:hAnsi="Helvetica"/>
                <w:sz w:val="20"/>
                <w:szCs w:val="20"/>
              </w:rPr>
            </w:pPr>
            <w:ins w:id="87" w:author="Heather Kharouba" w:date="2019-02-18T14:45:00Z">
              <w:r>
                <w:rPr>
                  <w:rFonts w:ascii="Helvetica" w:hAnsi="Helvetica"/>
                  <w:sz w:val="20"/>
                  <w:szCs w:val="20"/>
                </w:rPr>
                <w:t>performance</w:t>
              </w:r>
            </w:ins>
          </w:p>
        </w:tc>
        <w:tc>
          <w:tcPr>
            <w:tcW w:w="1247" w:type="dxa"/>
          </w:tcPr>
          <w:p w14:paraId="412DC743" w14:textId="77777777" w:rsidR="00DD2B1B" w:rsidRPr="00AE69BC" w:rsidRDefault="00DD2B1B" w:rsidP="00F4231C">
            <w:pPr>
              <w:rPr>
                <w:rFonts w:ascii="Helvetica" w:hAnsi="Helvetica"/>
                <w:sz w:val="20"/>
                <w:szCs w:val="20"/>
              </w:rPr>
            </w:pPr>
            <w:r w:rsidRPr="00AE69BC">
              <w:rPr>
                <w:rFonts w:ascii="Helvetica" w:hAnsi="Helvetica"/>
                <w:sz w:val="20"/>
                <w:szCs w:val="20"/>
              </w:rPr>
              <w:t>Individual</w:t>
            </w:r>
          </w:p>
        </w:tc>
        <w:tc>
          <w:tcPr>
            <w:tcW w:w="898" w:type="dxa"/>
            <w:tcBorders>
              <w:right w:val="single" w:sz="4" w:space="0" w:color="auto"/>
            </w:tcBorders>
          </w:tcPr>
          <w:p w14:paraId="14421DCC" w14:textId="745E7E5F" w:rsidR="00DD2B1B" w:rsidRPr="00AE69BC" w:rsidRDefault="00337CE8" w:rsidP="00F4231C">
            <w:pPr>
              <w:rPr>
                <w:rFonts w:ascii="Helvetica" w:hAnsi="Helvetica"/>
                <w:sz w:val="20"/>
                <w:szCs w:val="20"/>
              </w:rPr>
            </w:pPr>
            <w:ins w:id="88" w:author="Heather Kharouba" w:date="2019-02-18T15:58:00Z">
              <w:r>
                <w:rPr>
                  <w:rFonts w:ascii="Helvetica" w:hAnsi="Helvetica"/>
                  <w:sz w:val="20"/>
                  <w:szCs w:val="20"/>
                </w:rPr>
                <w:t>5</w:t>
              </w:r>
            </w:ins>
            <w:r w:rsidR="00DD2B1B" w:rsidRPr="00AE69BC">
              <w:rPr>
                <w:rFonts w:ascii="Helvetica" w:hAnsi="Helvetica"/>
                <w:sz w:val="20"/>
                <w:szCs w:val="20"/>
              </w:rPr>
              <w:t xml:space="preserve"> </w:t>
            </w:r>
          </w:p>
        </w:tc>
        <w:tc>
          <w:tcPr>
            <w:tcW w:w="1116" w:type="dxa"/>
            <w:tcBorders>
              <w:top w:val="single" w:sz="4" w:space="0" w:color="auto"/>
              <w:left w:val="single" w:sz="4" w:space="0" w:color="auto"/>
              <w:bottom w:val="single" w:sz="4" w:space="0" w:color="auto"/>
              <w:right w:val="double" w:sz="4" w:space="0" w:color="auto"/>
            </w:tcBorders>
          </w:tcPr>
          <w:p w14:paraId="477DE763" w14:textId="1759EDC1" w:rsidR="00DD2B1B" w:rsidRPr="00AE69BC" w:rsidRDefault="00DD2B1B" w:rsidP="00F4231C">
            <w:pPr>
              <w:rPr>
                <w:rFonts w:ascii="Helvetica" w:hAnsi="Helvetica"/>
                <w:sz w:val="20"/>
                <w:szCs w:val="20"/>
              </w:rPr>
            </w:pPr>
            <w:r w:rsidRPr="00AE69BC">
              <w:rPr>
                <w:rFonts w:ascii="Helvetica" w:hAnsi="Helvetica"/>
                <w:sz w:val="20"/>
                <w:szCs w:val="20"/>
              </w:rPr>
              <w:t>2</w:t>
            </w:r>
            <w:ins w:id="89" w:author="Heather Kharouba" w:date="2019-02-18T14:47:00Z">
              <w:r w:rsidR="004A475B">
                <w:rPr>
                  <w:rFonts w:ascii="Helvetica" w:hAnsi="Helvetica"/>
                  <w:sz w:val="20"/>
                  <w:szCs w:val="20"/>
                </w:rPr>
                <w:t>3</w:t>
              </w:r>
            </w:ins>
          </w:p>
        </w:tc>
        <w:tc>
          <w:tcPr>
            <w:tcW w:w="1282" w:type="dxa"/>
            <w:tcBorders>
              <w:left w:val="double" w:sz="4" w:space="0" w:color="auto"/>
            </w:tcBorders>
          </w:tcPr>
          <w:p w14:paraId="4422975B" w14:textId="4911678A"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675" w:type="dxa"/>
            <w:shd w:val="clear" w:color="auto" w:fill="auto"/>
          </w:tcPr>
          <w:p w14:paraId="165527A6" w14:textId="6ECDFE00" w:rsidR="00DD2B1B" w:rsidRPr="00AE69BC" w:rsidRDefault="004A475B" w:rsidP="00F4231C">
            <w:pPr>
              <w:rPr>
                <w:rFonts w:ascii="Helvetica" w:hAnsi="Helvetica"/>
                <w:sz w:val="20"/>
                <w:szCs w:val="20"/>
              </w:rPr>
            </w:pPr>
            <w:ins w:id="90" w:author="Heather Kharouba" w:date="2019-02-18T15:11:00Z">
              <w:r>
                <w:rPr>
                  <w:rFonts w:ascii="Helvetica" w:hAnsi="Helvetica"/>
                  <w:sz w:val="20"/>
                  <w:szCs w:val="20"/>
                </w:rPr>
                <w:t>19</w:t>
              </w:r>
            </w:ins>
          </w:p>
        </w:tc>
        <w:tc>
          <w:tcPr>
            <w:tcW w:w="992" w:type="dxa"/>
          </w:tcPr>
          <w:p w14:paraId="5BDEC85F" w14:textId="77777777" w:rsidR="00DD2B1B" w:rsidRPr="00AE69BC" w:rsidRDefault="00DD2B1B" w:rsidP="00F4231C">
            <w:pPr>
              <w:rPr>
                <w:rFonts w:ascii="Helvetica" w:hAnsi="Helvetica"/>
                <w:sz w:val="20"/>
                <w:szCs w:val="20"/>
              </w:rPr>
            </w:pPr>
            <w:r w:rsidRPr="00AE69BC">
              <w:rPr>
                <w:rFonts w:ascii="Helvetica" w:hAnsi="Helvetica"/>
                <w:sz w:val="20"/>
                <w:szCs w:val="20"/>
              </w:rPr>
              <w:t>6</w:t>
            </w:r>
          </w:p>
        </w:tc>
      </w:tr>
      <w:tr w:rsidR="00DD2B1B" w:rsidRPr="00AE69BC" w14:paraId="1AEA3D91" w14:textId="77777777" w:rsidTr="0055104B">
        <w:tc>
          <w:tcPr>
            <w:tcW w:w="1983" w:type="dxa"/>
            <w:vMerge/>
          </w:tcPr>
          <w:p w14:paraId="4CFEF1E9" w14:textId="14DD3FC3" w:rsidR="00DD2B1B" w:rsidRPr="00AE69BC" w:rsidRDefault="00DD2B1B" w:rsidP="00F4231C">
            <w:pPr>
              <w:rPr>
                <w:rFonts w:ascii="Helvetica" w:hAnsi="Helvetica"/>
                <w:sz w:val="20"/>
                <w:szCs w:val="20"/>
              </w:rPr>
            </w:pPr>
          </w:p>
        </w:tc>
        <w:tc>
          <w:tcPr>
            <w:tcW w:w="1247" w:type="dxa"/>
          </w:tcPr>
          <w:p w14:paraId="6B934F75" w14:textId="77777777" w:rsidR="00DD2B1B" w:rsidRPr="00AE69BC" w:rsidRDefault="00DD2B1B" w:rsidP="00F4231C">
            <w:pPr>
              <w:rPr>
                <w:rFonts w:ascii="Helvetica" w:hAnsi="Helvetica"/>
                <w:sz w:val="20"/>
                <w:szCs w:val="20"/>
              </w:rPr>
            </w:pPr>
            <w:r w:rsidRPr="00AE69BC">
              <w:rPr>
                <w:rFonts w:ascii="Helvetica" w:hAnsi="Helvetica"/>
                <w:sz w:val="20"/>
                <w:szCs w:val="20"/>
              </w:rPr>
              <w:t>Population</w:t>
            </w:r>
          </w:p>
        </w:tc>
        <w:tc>
          <w:tcPr>
            <w:tcW w:w="898" w:type="dxa"/>
            <w:tcBorders>
              <w:right w:val="single" w:sz="4" w:space="0" w:color="auto"/>
            </w:tcBorders>
          </w:tcPr>
          <w:p w14:paraId="0D5C3737" w14:textId="28D8BC87" w:rsidR="00DD2B1B" w:rsidRPr="00AE69BC" w:rsidRDefault="00DD2B1B" w:rsidP="00F4231C">
            <w:pPr>
              <w:rPr>
                <w:rFonts w:ascii="Helvetica" w:hAnsi="Helvetica"/>
                <w:sz w:val="20"/>
                <w:szCs w:val="20"/>
              </w:rPr>
            </w:pPr>
            <w:r w:rsidRPr="00AE69BC">
              <w:rPr>
                <w:rFonts w:ascii="Helvetica" w:hAnsi="Helvetica"/>
                <w:sz w:val="20"/>
                <w:szCs w:val="20"/>
              </w:rPr>
              <w:t>1</w:t>
            </w:r>
            <w:ins w:id="91" w:author="Heather Kharouba" w:date="2019-02-18T15:59:00Z">
              <w:r w:rsidR="00337CE8">
                <w:rPr>
                  <w:rFonts w:ascii="Helvetica" w:hAnsi="Helvetica"/>
                  <w:sz w:val="20"/>
                  <w:szCs w:val="20"/>
                </w:rPr>
                <w:t>4</w:t>
              </w:r>
            </w:ins>
          </w:p>
        </w:tc>
        <w:tc>
          <w:tcPr>
            <w:tcW w:w="1116" w:type="dxa"/>
            <w:tcBorders>
              <w:top w:val="single" w:sz="4" w:space="0" w:color="auto"/>
              <w:left w:val="single" w:sz="4" w:space="0" w:color="auto"/>
              <w:bottom w:val="single" w:sz="4" w:space="0" w:color="auto"/>
              <w:right w:val="double" w:sz="4" w:space="0" w:color="auto"/>
            </w:tcBorders>
          </w:tcPr>
          <w:p w14:paraId="25BEE843" w14:textId="7C58E92E" w:rsidR="00DD2B1B" w:rsidRPr="00AE69BC" w:rsidRDefault="00337CE8" w:rsidP="00F4231C">
            <w:pPr>
              <w:rPr>
                <w:rFonts w:ascii="Helvetica" w:hAnsi="Helvetica"/>
                <w:sz w:val="20"/>
                <w:szCs w:val="20"/>
              </w:rPr>
            </w:pPr>
            <w:ins w:id="92" w:author="Heather Kharouba" w:date="2019-02-18T16:00:00Z">
              <w:r>
                <w:rPr>
                  <w:rFonts w:ascii="Helvetica" w:hAnsi="Helvetica"/>
                  <w:sz w:val="20"/>
                  <w:szCs w:val="20"/>
                </w:rPr>
                <w:t>2</w:t>
              </w:r>
            </w:ins>
          </w:p>
        </w:tc>
        <w:tc>
          <w:tcPr>
            <w:tcW w:w="1282" w:type="dxa"/>
            <w:tcBorders>
              <w:left w:val="double" w:sz="4" w:space="0" w:color="auto"/>
              <w:bottom w:val="single" w:sz="4" w:space="0" w:color="auto"/>
            </w:tcBorders>
          </w:tcPr>
          <w:p w14:paraId="27E11D6B" w14:textId="037D9C4F" w:rsidR="00DD2B1B" w:rsidRPr="00AE69BC" w:rsidRDefault="00DD2B1B"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DD2B1B" w:rsidRPr="00AE69BC" w:rsidRDefault="00DD2B1B" w:rsidP="00F4231C">
            <w:pPr>
              <w:rPr>
                <w:rFonts w:ascii="Helvetica" w:hAnsi="Helvetica"/>
                <w:sz w:val="20"/>
                <w:szCs w:val="20"/>
              </w:rPr>
            </w:pPr>
            <w:r w:rsidRPr="00AE69BC">
              <w:rPr>
                <w:rFonts w:ascii="Helvetica" w:hAnsi="Helvetica"/>
                <w:sz w:val="20"/>
                <w:szCs w:val="20"/>
              </w:rPr>
              <w:t>4</w:t>
            </w:r>
          </w:p>
        </w:tc>
        <w:tc>
          <w:tcPr>
            <w:tcW w:w="675" w:type="dxa"/>
          </w:tcPr>
          <w:p w14:paraId="6360B687" w14:textId="77777777"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992" w:type="dxa"/>
          </w:tcPr>
          <w:p w14:paraId="1047508F"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r>
      <w:tr w:rsidR="00DD2B1B" w:rsidRPr="00AE69BC" w14:paraId="07579F88" w14:textId="77777777" w:rsidTr="0055104B">
        <w:tc>
          <w:tcPr>
            <w:tcW w:w="1983" w:type="dxa"/>
            <w:vMerge/>
          </w:tcPr>
          <w:p w14:paraId="27489F52" w14:textId="77777777" w:rsidR="00DD2B1B" w:rsidRPr="00AE69BC" w:rsidRDefault="00DD2B1B" w:rsidP="00F4231C">
            <w:pPr>
              <w:rPr>
                <w:rFonts w:ascii="Helvetica" w:hAnsi="Helvetica"/>
                <w:sz w:val="20"/>
                <w:szCs w:val="20"/>
              </w:rPr>
            </w:pPr>
          </w:p>
        </w:tc>
        <w:tc>
          <w:tcPr>
            <w:tcW w:w="1247" w:type="dxa"/>
          </w:tcPr>
          <w:p w14:paraId="2814D6BF" w14:textId="77777777" w:rsidR="00DD2B1B" w:rsidRPr="00AE69BC" w:rsidRDefault="00DD2B1B" w:rsidP="00F4231C">
            <w:pPr>
              <w:rPr>
                <w:rFonts w:ascii="Helvetica" w:hAnsi="Helvetica"/>
                <w:sz w:val="20"/>
                <w:szCs w:val="20"/>
              </w:rPr>
            </w:pPr>
            <w:r w:rsidRPr="00AE69BC">
              <w:rPr>
                <w:rFonts w:ascii="Helvetica" w:hAnsi="Helvetica"/>
                <w:sz w:val="20"/>
                <w:szCs w:val="20"/>
              </w:rPr>
              <w:t>Community</w:t>
            </w:r>
          </w:p>
        </w:tc>
        <w:tc>
          <w:tcPr>
            <w:tcW w:w="898" w:type="dxa"/>
            <w:tcBorders>
              <w:right w:val="single" w:sz="4" w:space="0" w:color="auto"/>
            </w:tcBorders>
          </w:tcPr>
          <w:p w14:paraId="427F1B94"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5EBE684"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c>
          <w:tcPr>
            <w:tcW w:w="675" w:type="dxa"/>
          </w:tcPr>
          <w:p w14:paraId="7FD24BE3"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c>
          <w:tcPr>
            <w:tcW w:w="992" w:type="dxa"/>
          </w:tcPr>
          <w:p w14:paraId="41B63D3A"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r>
      <w:tr w:rsidR="00DD2B1B" w:rsidRPr="00AE69BC" w14:paraId="47FD4422" w14:textId="77777777" w:rsidTr="0055104B">
        <w:tc>
          <w:tcPr>
            <w:tcW w:w="1983" w:type="dxa"/>
            <w:vMerge/>
          </w:tcPr>
          <w:p w14:paraId="478FE67E" w14:textId="77777777" w:rsidR="00DD2B1B" w:rsidRPr="00AE69BC" w:rsidRDefault="00DD2B1B" w:rsidP="00F4231C">
            <w:pPr>
              <w:rPr>
                <w:rFonts w:ascii="Helvetica" w:hAnsi="Helvetica"/>
                <w:i/>
                <w:sz w:val="20"/>
                <w:szCs w:val="20"/>
              </w:rPr>
            </w:pPr>
          </w:p>
        </w:tc>
        <w:tc>
          <w:tcPr>
            <w:tcW w:w="1247" w:type="dxa"/>
          </w:tcPr>
          <w:p w14:paraId="768A518D" w14:textId="4548BC03" w:rsidR="00DD2B1B" w:rsidRPr="00337CE8" w:rsidRDefault="00DD2B1B" w:rsidP="00F4231C">
            <w:pPr>
              <w:rPr>
                <w:rFonts w:ascii="Helvetica" w:hAnsi="Helvetica"/>
                <w:b/>
                <w:sz w:val="20"/>
                <w:szCs w:val="20"/>
              </w:rPr>
            </w:pPr>
            <w:ins w:id="93" w:author="Heather Kharouba" w:date="2019-02-18T14:51:00Z">
              <w:r w:rsidRPr="00337CE8">
                <w:rPr>
                  <w:rFonts w:ascii="Helvetica" w:hAnsi="Helvetica"/>
                  <w:b/>
                  <w:sz w:val="20"/>
                  <w:szCs w:val="20"/>
                </w:rPr>
                <w:t>Sub-t</w:t>
              </w:r>
            </w:ins>
            <w:r w:rsidRPr="00337CE8">
              <w:rPr>
                <w:rFonts w:ascii="Helvetica" w:hAnsi="Helvetica"/>
                <w:b/>
                <w:sz w:val="20"/>
                <w:szCs w:val="20"/>
              </w:rPr>
              <w:t>otals</w:t>
            </w:r>
          </w:p>
        </w:tc>
        <w:tc>
          <w:tcPr>
            <w:tcW w:w="898" w:type="dxa"/>
            <w:tcBorders>
              <w:right w:val="single" w:sz="4" w:space="0" w:color="auto"/>
            </w:tcBorders>
          </w:tcPr>
          <w:p w14:paraId="33679000" w14:textId="77777777" w:rsidR="00DD2B1B" w:rsidRPr="00337CE8" w:rsidRDefault="00DD2B1B" w:rsidP="00F4231C">
            <w:pPr>
              <w:rPr>
                <w:rFonts w:ascii="Helvetica" w:hAnsi="Helvetica"/>
                <w:b/>
                <w:sz w:val="20"/>
                <w:szCs w:val="20"/>
              </w:rPr>
            </w:pPr>
            <w:r w:rsidRPr="00337CE8">
              <w:rPr>
                <w:rFonts w:ascii="Helvetica" w:hAnsi="Helvetica"/>
                <w:b/>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6B873F27" w:rsidR="00DD2B1B" w:rsidRPr="00337CE8" w:rsidRDefault="00DD2B1B" w:rsidP="00F4231C">
            <w:pPr>
              <w:rPr>
                <w:rFonts w:ascii="Helvetica" w:hAnsi="Helvetica"/>
                <w:b/>
                <w:sz w:val="20"/>
                <w:szCs w:val="20"/>
              </w:rPr>
            </w:pPr>
            <w:r w:rsidRPr="00337CE8">
              <w:rPr>
                <w:rFonts w:ascii="Helvetica" w:hAnsi="Helvetica"/>
                <w:b/>
                <w:sz w:val="20"/>
                <w:szCs w:val="20"/>
              </w:rPr>
              <w:t>2</w:t>
            </w:r>
            <w:ins w:id="94" w:author="Heather Kharouba" w:date="2019-02-18T14:47:00Z">
              <w:r w:rsidR="00337CE8">
                <w:rPr>
                  <w:rFonts w:ascii="Helvetica" w:hAnsi="Helvetica"/>
                  <w:b/>
                  <w:sz w:val="20"/>
                  <w:szCs w:val="20"/>
                </w:rPr>
                <w:t>6</w:t>
              </w:r>
            </w:ins>
          </w:p>
        </w:tc>
        <w:tc>
          <w:tcPr>
            <w:tcW w:w="1282" w:type="dxa"/>
            <w:tcBorders>
              <w:left w:val="double" w:sz="4" w:space="0" w:color="auto"/>
            </w:tcBorders>
            <w:shd w:val="clear" w:color="auto" w:fill="auto"/>
          </w:tcPr>
          <w:p w14:paraId="1663892A" w14:textId="2B4C9E51" w:rsidR="00DD2B1B" w:rsidRPr="00337CE8" w:rsidRDefault="00DD2B1B" w:rsidP="00F4231C">
            <w:pPr>
              <w:rPr>
                <w:rFonts w:ascii="Helvetica" w:hAnsi="Helvetica"/>
                <w:b/>
                <w:sz w:val="20"/>
                <w:szCs w:val="20"/>
              </w:rPr>
            </w:pPr>
            <w:r w:rsidRPr="00337CE8">
              <w:rPr>
                <w:rFonts w:ascii="Helvetica" w:hAnsi="Helvetica"/>
                <w:b/>
                <w:sz w:val="20"/>
                <w:szCs w:val="20"/>
              </w:rPr>
              <w:t>12</w:t>
            </w:r>
          </w:p>
        </w:tc>
        <w:tc>
          <w:tcPr>
            <w:tcW w:w="595" w:type="dxa"/>
            <w:shd w:val="clear" w:color="auto" w:fill="auto"/>
          </w:tcPr>
          <w:p w14:paraId="0391BFFE" w14:textId="77777777" w:rsidR="00DD2B1B" w:rsidRPr="00337CE8" w:rsidRDefault="00DD2B1B" w:rsidP="00F4231C">
            <w:pPr>
              <w:rPr>
                <w:rFonts w:ascii="Helvetica" w:hAnsi="Helvetica"/>
                <w:b/>
                <w:sz w:val="20"/>
                <w:szCs w:val="20"/>
              </w:rPr>
            </w:pPr>
            <w:r w:rsidRPr="00337CE8">
              <w:rPr>
                <w:rFonts w:ascii="Helvetica" w:hAnsi="Helvetica"/>
                <w:b/>
                <w:sz w:val="20"/>
                <w:szCs w:val="20"/>
              </w:rPr>
              <w:t>6</w:t>
            </w:r>
          </w:p>
        </w:tc>
        <w:tc>
          <w:tcPr>
            <w:tcW w:w="675" w:type="dxa"/>
          </w:tcPr>
          <w:p w14:paraId="097F1B70" w14:textId="4F7736ED" w:rsidR="00DD2B1B" w:rsidRPr="00337CE8" w:rsidRDefault="004A475B" w:rsidP="00F4231C">
            <w:pPr>
              <w:rPr>
                <w:rFonts w:ascii="Helvetica" w:hAnsi="Helvetica"/>
                <w:b/>
                <w:sz w:val="20"/>
                <w:szCs w:val="20"/>
              </w:rPr>
            </w:pPr>
            <w:ins w:id="95" w:author="Heather Kharouba" w:date="2019-02-18T14:49:00Z">
              <w:r w:rsidRPr="00337CE8">
                <w:rPr>
                  <w:rFonts w:ascii="Helvetica" w:hAnsi="Helvetica"/>
                  <w:b/>
                  <w:sz w:val="20"/>
                  <w:szCs w:val="20"/>
                </w:rPr>
                <w:t>21</w:t>
              </w:r>
            </w:ins>
          </w:p>
        </w:tc>
        <w:tc>
          <w:tcPr>
            <w:tcW w:w="992" w:type="dxa"/>
          </w:tcPr>
          <w:p w14:paraId="6C4C58F3" w14:textId="77777777" w:rsidR="00DD2B1B" w:rsidRPr="00337CE8" w:rsidRDefault="00DD2B1B" w:rsidP="00F4231C">
            <w:pPr>
              <w:rPr>
                <w:rFonts w:ascii="Helvetica" w:hAnsi="Helvetica"/>
                <w:b/>
                <w:sz w:val="20"/>
                <w:szCs w:val="20"/>
              </w:rPr>
            </w:pPr>
            <w:r w:rsidRPr="00337CE8">
              <w:rPr>
                <w:rFonts w:ascii="Helvetica" w:hAnsi="Helvetica"/>
                <w:b/>
                <w:sz w:val="20"/>
                <w:szCs w:val="20"/>
              </w:rPr>
              <w:t>7</w:t>
            </w:r>
          </w:p>
        </w:tc>
      </w:tr>
      <w:tr w:rsidR="00DD2B1B" w:rsidRPr="00AE69BC" w14:paraId="010F43D8" w14:textId="77777777" w:rsidTr="0055104B">
        <w:trPr>
          <w:ins w:id="96" w:author="Heather Kharouba" w:date="2019-02-18T14:51:00Z"/>
        </w:trPr>
        <w:tc>
          <w:tcPr>
            <w:tcW w:w="1983" w:type="dxa"/>
          </w:tcPr>
          <w:p w14:paraId="0E41495B" w14:textId="77777777" w:rsidR="00DD2B1B" w:rsidRPr="00AE69BC" w:rsidRDefault="00DD2B1B" w:rsidP="00F4231C">
            <w:pPr>
              <w:rPr>
                <w:ins w:id="97" w:author="Heather Kharouba" w:date="2019-02-18T14:51:00Z"/>
                <w:rFonts w:ascii="Helvetica" w:hAnsi="Helvetica"/>
                <w:i/>
                <w:sz w:val="20"/>
                <w:szCs w:val="20"/>
              </w:rPr>
            </w:pPr>
          </w:p>
        </w:tc>
        <w:tc>
          <w:tcPr>
            <w:tcW w:w="1247" w:type="dxa"/>
          </w:tcPr>
          <w:p w14:paraId="79A7D83C" w14:textId="4DD0177E" w:rsidR="00DD2B1B" w:rsidRPr="00337CE8" w:rsidRDefault="00DD2B1B" w:rsidP="00F4231C">
            <w:pPr>
              <w:rPr>
                <w:ins w:id="98" w:author="Heather Kharouba" w:date="2019-02-18T14:51:00Z"/>
                <w:rFonts w:ascii="Helvetica" w:hAnsi="Helvetica"/>
                <w:b/>
                <w:sz w:val="20"/>
                <w:szCs w:val="20"/>
              </w:rPr>
            </w:pPr>
            <w:ins w:id="99" w:author="Heather Kharouba" w:date="2019-02-18T14:51:00Z">
              <w:r w:rsidRPr="00337CE8">
                <w:rPr>
                  <w:rFonts w:ascii="Helvetica" w:hAnsi="Helvetica"/>
                  <w:b/>
                  <w:sz w:val="20"/>
                  <w:szCs w:val="20"/>
                </w:rPr>
                <w:t>Totals</w:t>
              </w:r>
            </w:ins>
          </w:p>
        </w:tc>
        <w:tc>
          <w:tcPr>
            <w:tcW w:w="898" w:type="dxa"/>
            <w:tcBorders>
              <w:right w:val="single" w:sz="4" w:space="0" w:color="auto"/>
            </w:tcBorders>
          </w:tcPr>
          <w:p w14:paraId="371F6E22" w14:textId="77777777" w:rsidR="00DD2B1B" w:rsidRPr="00337CE8" w:rsidRDefault="00DD2B1B" w:rsidP="00F4231C">
            <w:pPr>
              <w:rPr>
                <w:ins w:id="100" w:author="Heather Kharouba" w:date="2019-02-18T14:51:00Z"/>
                <w:rFonts w:ascii="Helvetica" w:hAnsi="Helvetica"/>
                <w:b/>
                <w:sz w:val="20"/>
                <w:szCs w:val="20"/>
              </w:rPr>
            </w:pPr>
          </w:p>
        </w:tc>
        <w:tc>
          <w:tcPr>
            <w:tcW w:w="1116" w:type="dxa"/>
            <w:tcBorders>
              <w:top w:val="single" w:sz="4" w:space="0" w:color="auto"/>
              <w:left w:val="single" w:sz="4" w:space="0" w:color="auto"/>
              <w:bottom w:val="single" w:sz="4" w:space="0" w:color="auto"/>
              <w:right w:val="double" w:sz="4" w:space="0" w:color="auto"/>
            </w:tcBorders>
          </w:tcPr>
          <w:p w14:paraId="4BD0DD67" w14:textId="49638C1F" w:rsidR="00DD2B1B" w:rsidRPr="00337CE8" w:rsidRDefault="00DD2B1B" w:rsidP="00F4231C">
            <w:pPr>
              <w:rPr>
                <w:ins w:id="101" w:author="Heather Kharouba" w:date="2019-02-18T14:51:00Z"/>
                <w:rFonts w:ascii="Helvetica" w:hAnsi="Helvetica"/>
                <w:b/>
                <w:sz w:val="20"/>
                <w:szCs w:val="20"/>
              </w:rPr>
            </w:pPr>
            <w:ins w:id="102" w:author="Heather Kharouba" w:date="2019-02-18T14:51:00Z">
              <w:r w:rsidRPr="00337CE8">
                <w:rPr>
                  <w:rFonts w:ascii="Helvetica" w:hAnsi="Helvetica"/>
                  <w:b/>
                  <w:sz w:val="20"/>
                  <w:szCs w:val="20"/>
                </w:rPr>
                <w:t>4</w:t>
              </w:r>
              <w:r w:rsidR="00337CE8">
                <w:rPr>
                  <w:rFonts w:ascii="Helvetica" w:hAnsi="Helvetica"/>
                  <w:b/>
                  <w:sz w:val="20"/>
                  <w:szCs w:val="20"/>
                </w:rPr>
                <w:t>6</w:t>
              </w:r>
            </w:ins>
          </w:p>
        </w:tc>
        <w:tc>
          <w:tcPr>
            <w:tcW w:w="1282" w:type="dxa"/>
            <w:tcBorders>
              <w:left w:val="double" w:sz="4" w:space="0" w:color="auto"/>
            </w:tcBorders>
            <w:shd w:val="clear" w:color="auto" w:fill="auto"/>
          </w:tcPr>
          <w:p w14:paraId="26CA8419" w14:textId="77777777" w:rsidR="00DD2B1B" w:rsidRPr="00337CE8" w:rsidRDefault="00DD2B1B" w:rsidP="00F4231C">
            <w:pPr>
              <w:rPr>
                <w:ins w:id="103" w:author="Heather Kharouba" w:date="2019-02-18T14:51:00Z"/>
                <w:rFonts w:ascii="Helvetica" w:hAnsi="Helvetica"/>
                <w:b/>
                <w:sz w:val="20"/>
                <w:szCs w:val="20"/>
              </w:rPr>
            </w:pPr>
          </w:p>
        </w:tc>
        <w:tc>
          <w:tcPr>
            <w:tcW w:w="595" w:type="dxa"/>
            <w:shd w:val="clear" w:color="auto" w:fill="auto"/>
          </w:tcPr>
          <w:p w14:paraId="423A7817" w14:textId="77777777" w:rsidR="00DD2B1B" w:rsidRPr="00337CE8" w:rsidRDefault="00DD2B1B" w:rsidP="00F4231C">
            <w:pPr>
              <w:rPr>
                <w:ins w:id="104" w:author="Heather Kharouba" w:date="2019-02-18T14:51:00Z"/>
                <w:rFonts w:ascii="Helvetica" w:hAnsi="Helvetica"/>
                <w:b/>
                <w:sz w:val="20"/>
                <w:szCs w:val="20"/>
              </w:rPr>
            </w:pPr>
          </w:p>
        </w:tc>
        <w:tc>
          <w:tcPr>
            <w:tcW w:w="675" w:type="dxa"/>
          </w:tcPr>
          <w:p w14:paraId="581DEF5C" w14:textId="77777777" w:rsidR="00DD2B1B" w:rsidRPr="00337CE8" w:rsidRDefault="00DD2B1B" w:rsidP="00F4231C">
            <w:pPr>
              <w:rPr>
                <w:ins w:id="105" w:author="Heather Kharouba" w:date="2019-02-18T14:51:00Z"/>
                <w:rFonts w:ascii="Helvetica" w:hAnsi="Helvetica"/>
                <w:b/>
                <w:sz w:val="20"/>
                <w:szCs w:val="20"/>
              </w:rPr>
            </w:pPr>
          </w:p>
        </w:tc>
        <w:tc>
          <w:tcPr>
            <w:tcW w:w="992" w:type="dxa"/>
          </w:tcPr>
          <w:p w14:paraId="0F747092" w14:textId="49A3CC31" w:rsidR="00DD2B1B" w:rsidRPr="00337CE8" w:rsidRDefault="00DD2B1B" w:rsidP="00F4231C">
            <w:pPr>
              <w:rPr>
                <w:ins w:id="106" w:author="Heather Kharouba" w:date="2019-02-18T14:51:00Z"/>
                <w:rFonts w:ascii="Helvetica" w:hAnsi="Helvetica"/>
                <w:b/>
                <w:sz w:val="20"/>
                <w:szCs w:val="20"/>
              </w:rPr>
            </w:pPr>
            <w:ins w:id="107" w:author="Heather Kharouba" w:date="2019-02-18T14:51:00Z">
              <w:r w:rsidRPr="00337CE8">
                <w:rPr>
                  <w:rFonts w:ascii="Helvetica" w:hAnsi="Helvetica"/>
                  <w:b/>
                  <w:sz w:val="20"/>
                  <w:szCs w:val="20"/>
                </w:rPr>
                <w:t>4</w:t>
              </w:r>
              <w:r w:rsidR="00825E4E" w:rsidRPr="00337CE8">
                <w:rPr>
                  <w:rFonts w:ascii="Helvetica" w:hAnsi="Helvetica"/>
                  <w:b/>
                  <w:sz w:val="20"/>
                  <w:szCs w:val="20"/>
                </w:rPr>
                <w:t>6</w:t>
              </w:r>
            </w:ins>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500D4FA" w14:textId="15A48681" w:rsidR="00FB0B75" w:rsidRPr="00AE69BC" w:rsidRDefault="00A87C4C" w:rsidP="00A43C7A">
      <w:pPr>
        <w:spacing w:line="480" w:lineRule="auto"/>
        <w:rPr>
          <w:rFonts w:ascii="Helvetica" w:hAnsi="Helvetica"/>
          <w:sz w:val="22"/>
          <w:szCs w:val="22"/>
        </w:rPr>
      </w:pPr>
      <w:r w:rsidRPr="00AE69BC">
        <w:rPr>
          <w:rFonts w:ascii="Helvetica" w:hAnsi="Helvetica"/>
          <w:sz w:val="22"/>
          <w:szCs w:val="22"/>
        </w:rPr>
        <w:t xml:space="preserve">Figure 1. </w:t>
      </w:r>
      <w:r w:rsidR="000F756B">
        <w:rPr>
          <w:rFonts w:ascii="Helvetica" w:hAnsi="Helvetica" w:cs="Helvetica"/>
          <w:sz w:val="22"/>
          <w:szCs w:val="22"/>
          <w:lang w:val="en-US"/>
        </w:rPr>
        <w:t>C</w:t>
      </w:r>
      <w:r w:rsidRPr="00AE69BC">
        <w:rPr>
          <w:rFonts w:ascii="Helvetica" w:hAnsi="Helvetica" w:cs="Helvetica"/>
          <w:sz w:val="22"/>
          <w:szCs w:val="22"/>
          <w:lang w:val="en-US"/>
        </w:rPr>
        <w:t xml:space="preserve">onceptualization of the </w:t>
      </w:r>
      <w:r w:rsidR="00875906">
        <w:rPr>
          <w:rFonts w:ascii="Helvetica" w:hAnsi="Helvetica" w:cs="Helvetica"/>
          <w:sz w:val="22"/>
          <w:szCs w:val="22"/>
          <w:lang w:val="en-US"/>
        </w:rPr>
        <w:t>Cushing match-mismatch hypothesis</w:t>
      </w:r>
      <w:r w:rsidR="00FB0B75">
        <w:rPr>
          <w:rFonts w:ascii="Helvetica" w:hAnsi="Helvetica" w:cs="Helvetica"/>
          <w:sz w:val="22"/>
          <w:szCs w:val="22"/>
          <w:lang w:val="en-US"/>
        </w:rPr>
        <w:t xml:space="preserve"> </w:t>
      </w:r>
      <w:r w:rsidR="00A82757">
        <w:rPr>
          <w:rFonts w:ascii="Helvetica" w:hAnsi="Helvetica" w:cs="Helvetica"/>
          <w:sz w:val="22"/>
          <w:szCs w:val="22"/>
          <w:lang w:val="en-US"/>
        </w:rPr>
        <w:t>represente</w:t>
      </w:r>
      <w:r w:rsidR="005309B5">
        <w:rPr>
          <w:rFonts w:ascii="Helvetica" w:hAnsi="Helvetica" w:cs="Helvetica"/>
          <w:sz w:val="22"/>
          <w:szCs w:val="22"/>
          <w:lang w:val="en-US"/>
        </w:rPr>
        <w:t>d by the</w:t>
      </w:r>
      <w:r w:rsidR="005309B5" w:rsidRPr="00AE69BC">
        <w:rPr>
          <w:rFonts w:ascii="Helvetica" w:hAnsi="Helvetica" w:cs="Helvetica"/>
          <w:sz w:val="22"/>
          <w:szCs w:val="22"/>
          <w:lang w:val="en-US"/>
        </w:rPr>
        <w:t xml:space="preserve"> curve</w:t>
      </w:r>
      <w:r w:rsidR="005309B5">
        <w:rPr>
          <w:rFonts w:ascii="Helvetica" w:hAnsi="Helvetica" w:cs="Helvetica"/>
          <w:sz w:val="22"/>
          <w:szCs w:val="22"/>
          <w:lang w:val="en-US"/>
        </w:rPr>
        <w:t xml:space="preserve"> in </w:t>
      </w:r>
      <w:r w:rsidR="00C32CFB">
        <w:rPr>
          <w:rFonts w:ascii="Helvetica" w:hAnsi="Helvetica" w:cs="Helvetica"/>
          <w:sz w:val="22"/>
          <w:szCs w:val="22"/>
          <w:lang w:val="en-US"/>
        </w:rPr>
        <w:t xml:space="preserve">panel </w:t>
      </w:r>
      <w:r w:rsidR="005309B5">
        <w:rPr>
          <w:rFonts w:ascii="Helvetica" w:hAnsi="Helvetica" w:cs="Helvetica"/>
          <w:sz w:val="22"/>
          <w:szCs w:val="22"/>
          <w:lang w:val="en-US"/>
        </w:rPr>
        <w:t>(a). The hypothesis</w:t>
      </w:r>
      <w:r w:rsidR="00FB0B75">
        <w:rPr>
          <w:rFonts w:ascii="Helvetica" w:hAnsi="Helvetica"/>
          <w:sz w:val="22"/>
          <w:szCs w:val="22"/>
        </w:rPr>
        <w:t xml:space="preserve"> </w:t>
      </w:r>
      <w:r w:rsidR="00FB0B75" w:rsidRPr="00AE69BC">
        <w:rPr>
          <w:rFonts w:ascii="Helvetica" w:hAnsi="Helvetica" w:cs="Helvetica"/>
          <w:sz w:val="22"/>
          <w:szCs w:val="22"/>
          <w:lang w:val="en-US"/>
        </w:rPr>
        <w:t xml:space="preserve">postulates that </w:t>
      </w:r>
      <w:r w:rsidR="00FB0B75">
        <w:rPr>
          <w:rFonts w:ascii="Helvetica" w:hAnsi="Helvetica" w:cs="Helvetica"/>
          <w:sz w:val="22"/>
          <w:szCs w:val="22"/>
          <w:lang w:val="en-US"/>
        </w:rPr>
        <w:t>a</w:t>
      </w:r>
      <w:r w:rsidR="00FB0B75" w:rsidRPr="00AE69BC">
        <w:rPr>
          <w:rFonts w:ascii="Helvetica" w:hAnsi="Helvetica" w:cs="Helvetica"/>
          <w:sz w:val="22"/>
          <w:szCs w:val="22"/>
          <w:lang w:val="en-US"/>
        </w:rPr>
        <w:t xml:space="preserve"> consumer</w:t>
      </w:r>
      <w:r w:rsidR="00FB0B75">
        <w:rPr>
          <w:rFonts w:ascii="Helvetica" w:hAnsi="Helvetica" w:cs="Helvetica"/>
          <w:sz w:val="22"/>
          <w:szCs w:val="22"/>
          <w:lang w:val="en-US"/>
        </w:rPr>
        <w:t xml:space="preserve"> should temporally ‘match’ </w:t>
      </w:r>
      <w:r w:rsidR="00D90564">
        <w:rPr>
          <w:rFonts w:ascii="Helvetica" w:hAnsi="Helvetica" w:cs="Helvetica"/>
          <w:sz w:val="22"/>
          <w:szCs w:val="22"/>
          <w:lang w:val="en-US"/>
        </w:rPr>
        <w:t xml:space="preserve">(i.e., where fitness is the highest) </w:t>
      </w:r>
      <w:r w:rsidR="00FB0B75">
        <w:rPr>
          <w:rFonts w:ascii="Helvetica" w:hAnsi="Helvetica" w:cs="Helvetica"/>
          <w:sz w:val="22"/>
          <w:szCs w:val="22"/>
          <w:lang w:val="en-US"/>
        </w:rPr>
        <w:t>the peak of its energetic phase</w:t>
      </w:r>
      <w:r w:rsidR="005D4882">
        <w:rPr>
          <w:rFonts w:ascii="Helvetica" w:hAnsi="Helvetica" w:cs="Helvetica"/>
          <w:sz w:val="22"/>
          <w:szCs w:val="22"/>
          <w:lang w:val="en-US"/>
        </w:rPr>
        <w:t xml:space="preserve"> </w:t>
      </w:r>
      <w:r w:rsidR="00FB0B75">
        <w:rPr>
          <w:rFonts w:ascii="Helvetica" w:hAnsi="Helvetica" w:cs="Helvetica"/>
          <w:sz w:val="22"/>
          <w:szCs w:val="22"/>
          <w:lang w:val="en-US"/>
        </w:rPr>
        <w:t>with the peak of resource availability</w:t>
      </w:r>
      <w:r w:rsidR="00FB0B75" w:rsidRPr="00AE69BC">
        <w:rPr>
          <w:rFonts w:ascii="Helvetica" w:hAnsi="Helvetica" w:cs="Helvetica"/>
          <w:sz w:val="22"/>
          <w:szCs w:val="22"/>
          <w:lang w:val="en-US"/>
        </w:rPr>
        <w:t xml:space="preserve"> (</w:t>
      </w:r>
      <w:r w:rsidR="00FB0B75">
        <w:rPr>
          <w:rFonts w:ascii="Helvetica" w:hAnsi="Helvetica" w:cs="Helvetica"/>
          <w:sz w:val="22"/>
          <w:szCs w:val="22"/>
          <w:lang w:val="en-US"/>
        </w:rPr>
        <w:t>a,c</w:t>
      </w:r>
      <w:r w:rsidR="00FB0B75" w:rsidRPr="00AE69BC">
        <w:rPr>
          <w:rFonts w:ascii="Helvetica" w:hAnsi="Helvetica" w:cs="Helvetica"/>
          <w:sz w:val="22"/>
          <w:szCs w:val="22"/>
          <w:lang w:val="en-US"/>
        </w:rPr>
        <w:t>)</w:t>
      </w:r>
      <w:r w:rsidR="00A82757">
        <w:rPr>
          <w:rFonts w:ascii="Helvetica" w:hAnsi="Helvetica" w:cs="Helvetica"/>
          <w:sz w:val="22"/>
          <w:szCs w:val="22"/>
          <w:lang w:val="en-US"/>
        </w:rPr>
        <w:t xml:space="preserve"> and</w:t>
      </w:r>
      <w:r w:rsidR="005309B5">
        <w:rPr>
          <w:rFonts w:ascii="Helvetica" w:hAnsi="Helvetica" w:cs="Helvetica"/>
          <w:sz w:val="22"/>
          <w:szCs w:val="22"/>
          <w:lang w:val="en-US"/>
        </w:rPr>
        <w:t xml:space="preserve"> </w:t>
      </w:r>
      <w:r w:rsidR="00A82757">
        <w:rPr>
          <w:rFonts w:ascii="Helvetica" w:hAnsi="Helvetica" w:cs="Helvetica"/>
          <w:sz w:val="22"/>
          <w:szCs w:val="22"/>
          <w:lang w:val="en-US"/>
        </w:rPr>
        <w:t>i</w:t>
      </w:r>
      <w:r w:rsidR="00FB0B75" w:rsidRPr="00AE69BC">
        <w:rPr>
          <w:rFonts w:ascii="Helvetica" w:hAnsi="Helvetica" w:cs="Helvetica"/>
          <w:sz w:val="22"/>
          <w:szCs w:val="22"/>
          <w:lang w:val="en-US"/>
        </w:rPr>
        <w:t xml:space="preserve">f there is any change to the relative timing of </w:t>
      </w:r>
      <w:r w:rsidR="00FB0B75">
        <w:rPr>
          <w:rFonts w:ascii="Helvetica" w:hAnsi="Helvetica" w:cs="Helvetica"/>
          <w:sz w:val="22"/>
          <w:szCs w:val="22"/>
          <w:lang w:val="en-US"/>
        </w:rPr>
        <w:t>the</w:t>
      </w:r>
      <w:r w:rsidR="00FB0B75" w:rsidRPr="00AE69BC">
        <w:rPr>
          <w:rFonts w:ascii="Helvetica" w:hAnsi="Helvetica" w:cs="Helvetica"/>
          <w:sz w:val="22"/>
          <w:szCs w:val="22"/>
          <w:lang w:val="en-US"/>
        </w:rPr>
        <w:t xml:space="preserve"> interaction</w:t>
      </w:r>
      <w:r w:rsidR="00B64411">
        <w:rPr>
          <w:rFonts w:ascii="Helvetica" w:hAnsi="Helvetica" w:cs="Helvetica"/>
          <w:sz w:val="22"/>
          <w:szCs w:val="22"/>
          <w:lang w:val="en-US"/>
        </w:rPr>
        <w:t xml:space="preserve"> (e.g., because the consumer shifts its phenology earlier (b) or later (d) relative to the resource)</w:t>
      </w:r>
      <w:r w:rsidR="00FB0B75" w:rsidRPr="00AE69BC">
        <w:rPr>
          <w:rFonts w:ascii="Helvetica" w:hAnsi="Helvetica" w:cs="Helvetica"/>
          <w:sz w:val="22"/>
          <w:szCs w:val="22"/>
          <w:lang w:val="en-US"/>
        </w:rPr>
        <w:t>, there will be a decrease in</w:t>
      </w:r>
      <w:r w:rsidR="005309B5">
        <w:rPr>
          <w:rFonts w:ascii="Helvetica" w:hAnsi="Helvetica" w:cs="Helvetica"/>
          <w:sz w:val="22"/>
          <w:szCs w:val="22"/>
          <w:lang w:val="en-US"/>
        </w:rPr>
        <w:t xml:space="preserve"> the consumer’s</w:t>
      </w:r>
      <w:r w:rsidR="00FB0B75" w:rsidRPr="00AE69BC">
        <w:rPr>
          <w:rFonts w:ascii="Helvetica" w:hAnsi="Helvetica" w:cs="Helvetica"/>
          <w:sz w:val="22"/>
          <w:szCs w:val="22"/>
          <w:lang w:val="en-US"/>
        </w:rPr>
        <w:t xml:space="preserve"> fitness (i.e., a mismatch)</w:t>
      </w:r>
      <w:r w:rsidR="00A82757">
        <w:rPr>
          <w:rFonts w:ascii="Helvetica" w:hAnsi="Helvetica" w:cs="Helvetica"/>
          <w:sz w:val="22"/>
          <w:szCs w:val="22"/>
          <w:lang w:val="en-US"/>
        </w:rPr>
        <w:t xml:space="preserve"> (a</w:t>
      </w:r>
      <w:r w:rsidR="00FB0B75" w:rsidRPr="00AE69BC">
        <w:rPr>
          <w:rFonts w:ascii="Helvetica" w:hAnsi="Helvetica" w:cs="Helvetica"/>
          <w:sz w:val="22"/>
          <w:szCs w:val="22"/>
          <w:lang w:val="en-US"/>
        </w:rPr>
        <w:t>). At the</w:t>
      </w:r>
      <w:r w:rsidR="00FB0B75">
        <w:rPr>
          <w:rFonts w:ascii="Helvetica" w:hAnsi="Helvetica" w:cs="Helvetica"/>
          <w:sz w:val="22"/>
          <w:szCs w:val="22"/>
          <w:lang w:val="en-US"/>
        </w:rPr>
        <w:t xml:space="preserve"> curve’s</w:t>
      </w:r>
      <w:r w:rsidR="00FB0B75" w:rsidRPr="00AE69BC">
        <w:rPr>
          <w:rFonts w:ascii="Helvetica" w:hAnsi="Helvetica" w:cs="Helvetica"/>
          <w:sz w:val="22"/>
          <w:szCs w:val="22"/>
          <w:lang w:val="en-US"/>
        </w:rPr>
        <w:t xml:space="preserve"> limits, consumer fitness should fall to zero when </w:t>
      </w:r>
      <w:r w:rsidR="00FB0B75">
        <w:rPr>
          <w:rFonts w:ascii="Helvetica" w:hAnsi="Helvetica" w:cs="Helvetica"/>
          <w:sz w:val="22"/>
          <w:szCs w:val="22"/>
          <w:lang w:val="en-US"/>
        </w:rPr>
        <w:t>the change in relative timing is sufficiently large</w:t>
      </w:r>
      <w:r w:rsidR="00FB0B75" w:rsidRPr="00AE69BC">
        <w:rPr>
          <w:rFonts w:ascii="Helvetica" w:hAnsi="Helvetica" w:cs="Helvetica"/>
          <w:sz w:val="22"/>
          <w:szCs w:val="22"/>
          <w:lang w:val="en-US"/>
        </w:rPr>
        <w:t xml:space="preserve"> (</w:t>
      </w:r>
      <w:r w:rsidR="00A82757">
        <w:rPr>
          <w:rFonts w:ascii="Helvetica" w:hAnsi="Helvetica" w:cs="Helvetica"/>
          <w:sz w:val="22"/>
          <w:szCs w:val="22"/>
          <w:lang w:val="en-US"/>
        </w:rPr>
        <w:t>a</w:t>
      </w:r>
      <w:r w:rsidR="00FB0B75" w:rsidRPr="00AE69BC">
        <w:rPr>
          <w:rFonts w:ascii="Helvetica" w:hAnsi="Helvetica" w:cs="Helvetica"/>
          <w:sz w:val="22"/>
          <w:szCs w:val="22"/>
          <w:lang w:val="en-US"/>
        </w:rPr>
        <w:t>).</w:t>
      </w:r>
      <w:r w:rsidR="00B64411">
        <w:rPr>
          <w:rFonts w:ascii="Helvetica" w:hAnsi="Helvetica" w:cs="Helvetica"/>
          <w:sz w:val="22"/>
          <w:szCs w:val="22"/>
          <w:lang w:val="en-US"/>
        </w:rPr>
        <w:t xml:space="preserve"> Curves</w:t>
      </w:r>
      <w:r w:rsidR="00C32CFB">
        <w:rPr>
          <w:rFonts w:ascii="Helvetica" w:hAnsi="Helvetica" w:cs="Helvetica"/>
          <w:sz w:val="22"/>
          <w:szCs w:val="22"/>
          <w:lang w:val="en-US"/>
        </w:rPr>
        <w:t xml:space="preserve"> in panels</w:t>
      </w:r>
      <w:r w:rsidR="00B64411">
        <w:rPr>
          <w:rFonts w:ascii="Helvetica" w:hAnsi="Helvetica" w:cs="Helvetica"/>
          <w:sz w:val="22"/>
          <w:szCs w:val="22"/>
          <w:lang w:val="en-US"/>
        </w:rPr>
        <w:t xml:space="preserve"> b-d represent the seasonal changes in the abundance of the consumer (red) and resource (black)</w:t>
      </w:r>
      <w:r w:rsidR="00993CE2">
        <w:rPr>
          <w:rFonts w:ascii="Helvetica" w:hAnsi="Helvetica" w:cs="Helvetica"/>
          <w:sz w:val="22"/>
          <w:szCs w:val="22"/>
          <w:lang w:val="en-US"/>
        </w:rPr>
        <w:t xml:space="preserve"> where during some part of the year abundance declines to zero</w:t>
      </w:r>
      <w:r w:rsidR="00C32CFB">
        <w:rPr>
          <w:rFonts w:ascii="Helvetica" w:hAnsi="Helvetica" w:cs="Helvetica"/>
          <w:sz w:val="22"/>
          <w:szCs w:val="22"/>
          <w:lang w:val="en-US"/>
        </w:rPr>
        <w:t>.</w:t>
      </w:r>
    </w:p>
    <w:p w14:paraId="721F0D24" w14:textId="77777777" w:rsidR="00FD694A" w:rsidRDefault="00FD694A" w:rsidP="00FD694A">
      <w:pPr>
        <w:spacing w:line="480" w:lineRule="auto"/>
        <w:rPr>
          <w:rFonts w:ascii="Helvetica" w:hAnsi="Helvetica" w:cs="Helvetica"/>
          <w:sz w:val="22"/>
          <w:szCs w:val="22"/>
          <w:lang w:val="en-US"/>
        </w:rPr>
      </w:pPr>
    </w:p>
    <w:p w14:paraId="45717165" w14:textId="378060A1" w:rsidR="00FD694A" w:rsidRPr="00AE69BC" w:rsidRDefault="00FD694A" w:rsidP="00552897">
      <w:pPr>
        <w:spacing w:line="480" w:lineRule="auto"/>
        <w:rPr>
          <w:ins w:id="108" w:author="Heather Kharouba" w:date="2019-03-12T11:20:00Z"/>
          <w:rFonts w:ascii="Helvetica" w:hAnsi="Helvetica" w:cs="Helvetica"/>
          <w:sz w:val="22"/>
          <w:szCs w:val="22"/>
          <w:lang w:val="en-US"/>
        </w:rPr>
      </w:pPr>
      <w:r>
        <w:rPr>
          <w:rFonts w:ascii="Helvetica" w:hAnsi="Helvetica" w:cs="Helvetica"/>
          <w:sz w:val="22"/>
          <w:szCs w:val="22"/>
          <w:lang w:val="en-US"/>
        </w:rPr>
        <w:t xml:space="preserve">Figure 2. </w:t>
      </w:r>
      <w:r w:rsidR="00513321" w:rsidRPr="00513321">
        <w:rPr>
          <w:rFonts w:ascii="Helvetica" w:hAnsi="Helvetica" w:cs="Helvetica"/>
          <w:sz w:val="22"/>
          <w:szCs w:val="22"/>
          <w:lang w:val="en-US"/>
        </w:rPr>
        <w:t xml:space="preserve">A flow diagram for forecasting </w:t>
      </w:r>
      <w:ins w:id="109" w:author="Heather Kharouba" w:date="2019-03-12T11:24:00Z">
        <w:r w:rsidR="00513321">
          <w:rPr>
            <w:rFonts w:ascii="Helvetica" w:hAnsi="Helvetica" w:cs="Helvetica"/>
            <w:sz w:val="22"/>
            <w:szCs w:val="22"/>
            <w:lang w:val="en-US"/>
          </w:rPr>
          <w:t xml:space="preserve">climate change effects on consumer </w:t>
        </w:r>
      </w:ins>
      <w:r w:rsidR="00513321" w:rsidRPr="00513321">
        <w:rPr>
          <w:rFonts w:ascii="Helvetica" w:hAnsi="Helvetica" w:cs="Helvetica"/>
          <w:sz w:val="22"/>
          <w:szCs w:val="22"/>
          <w:lang w:val="en-US"/>
        </w:rPr>
        <w:t xml:space="preserve">fitness </w:t>
      </w:r>
      <w:del w:id="110" w:author="Heather Kharouba" w:date="2019-03-12T11:24:00Z">
        <w:r w:rsidR="00513321" w:rsidRPr="00513321" w:rsidDel="00513321">
          <w:rPr>
            <w:rFonts w:ascii="Helvetica" w:hAnsi="Helvetica" w:cs="Helvetica"/>
            <w:sz w:val="22"/>
            <w:szCs w:val="22"/>
            <w:lang w:val="en-US"/>
          </w:rPr>
          <w:delText>due to</w:delText>
        </w:r>
      </w:del>
      <w:ins w:id="111" w:author="Heather Kharouba" w:date="2019-03-12T11:24:00Z">
        <w:r w:rsidR="00513321">
          <w:rPr>
            <w:rFonts w:ascii="Helvetica" w:hAnsi="Helvetica" w:cs="Helvetica"/>
            <w:sz w:val="22"/>
            <w:szCs w:val="22"/>
            <w:lang w:val="en-US"/>
          </w:rPr>
          <w:t>as predicted by</w:t>
        </w:r>
      </w:ins>
      <w:r w:rsidR="00513321" w:rsidRPr="00513321">
        <w:rPr>
          <w:rFonts w:ascii="Helvetica" w:hAnsi="Helvetica" w:cs="Helvetica"/>
          <w:sz w:val="22"/>
          <w:szCs w:val="22"/>
          <w:lang w:val="en-US"/>
        </w:rPr>
        <w:t xml:space="preserve"> the Cushing </w:t>
      </w:r>
      <w:ins w:id="112" w:author="Heather Kharouba" w:date="2019-03-12T11:25:00Z">
        <w:r w:rsidR="00552897">
          <w:rPr>
            <w:rFonts w:ascii="Helvetica" w:hAnsi="Helvetica" w:cs="Helvetica"/>
            <w:sz w:val="22"/>
            <w:szCs w:val="22"/>
            <w:lang w:val="en-US"/>
          </w:rPr>
          <w:t>h</w:t>
        </w:r>
      </w:ins>
      <w:del w:id="113" w:author="Heather Kharouba" w:date="2019-03-12T11:25:00Z">
        <w:r w:rsidR="00513321" w:rsidRPr="00513321" w:rsidDel="00552897">
          <w:rPr>
            <w:rFonts w:ascii="Helvetica" w:hAnsi="Helvetica" w:cs="Helvetica"/>
            <w:sz w:val="22"/>
            <w:szCs w:val="22"/>
            <w:lang w:val="en-US"/>
          </w:rPr>
          <w:delText>H</w:delText>
        </w:r>
      </w:del>
      <w:r w:rsidR="00513321" w:rsidRPr="00513321">
        <w:rPr>
          <w:rFonts w:ascii="Helvetica" w:hAnsi="Helvetica" w:cs="Helvetica"/>
          <w:sz w:val="22"/>
          <w:szCs w:val="22"/>
          <w:lang w:val="en-US"/>
        </w:rPr>
        <w:t>ypothesis</w:t>
      </w:r>
      <w:del w:id="114" w:author="Heather Kharouba" w:date="2019-03-12T11:25:00Z">
        <w:r w:rsidR="00513321" w:rsidRPr="00513321" w:rsidDel="00513321">
          <w:rPr>
            <w:rFonts w:ascii="Helvetica" w:hAnsi="Helvetica" w:cs="Helvetica"/>
            <w:sz w:val="22"/>
            <w:szCs w:val="22"/>
            <w:lang w:val="en-US"/>
          </w:rPr>
          <w:delText>, following the hypothesis itself we focus on consumers</w:delText>
        </w:r>
      </w:del>
      <w:r w:rsidR="00513321" w:rsidRPr="00513321">
        <w:rPr>
          <w:rFonts w:ascii="Helvetica" w:hAnsi="Helvetica" w:cs="Helvetica"/>
          <w:sz w:val="22"/>
          <w:szCs w:val="22"/>
          <w:lang w:val="en-US"/>
        </w:rPr>
        <w:t xml:space="preserve">. </w:t>
      </w:r>
      <w:ins w:id="115" w:author="Heather Kharouba" w:date="2019-03-12T11:25:00Z">
        <w:r w:rsidR="00552897">
          <w:rPr>
            <w:rFonts w:ascii="Helvetica" w:hAnsi="Helvetica" w:cs="Helvetica"/>
            <w:sz w:val="22"/>
            <w:szCs w:val="22"/>
            <w:lang w:val="en-US"/>
          </w:rPr>
          <w:t>This figur</w:t>
        </w:r>
        <w:r w:rsidR="00552897" w:rsidRPr="00513321">
          <w:rPr>
            <w:rFonts w:ascii="Helvetica" w:hAnsi="Helvetica" w:cs="Helvetica"/>
            <w:sz w:val="22"/>
            <w:szCs w:val="22"/>
            <w:lang w:val="en-US"/>
          </w:rPr>
          <w:t xml:space="preserve">e is not meant to be exhaustive but rather to highlight </w:t>
        </w:r>
        <w:r w:rsidR="00552897">
          <w:rPr>
            <w:rFonts w:ascii="Helvetica" w:hAnsi="Helvetica" w:cs="Helvetica"/>
            <w:sz w:val="22"/>
            <w:szCs w:val="22"/>
            <w:lang w:val="en-US"/>
          </w:rPr>
          <w:t>a</w:t>
        </w:r>
        <w:r w:rsidR="00552897" w:rsidRPr="00513321">
          <w:rPr>
            <w:rFonts w:ascii="Helvetica" w:hAnsi="Helvetica" w:cs="Helvetica"/>
            <w:sz w:val="22"/>
            <w:szCs w:val="22"/>
            <w:lang w:val="en-US"/>
          </w:rPr>
          <w:t xml:space="preserve"> pathway</w:t>
        </w:r>
      </w:ins>
      <w:ins w:id="116" w:author="Heather Kharouba" w:date="2019-03-12T11:26:00Z">
        <w:r w:rsidR="00552897">
          <w:rPr>
            <w:rFonts w:ascii="Helvetica" w:hAnsi="Helvetica" w:cs="Helvetica"/>
            <w:sz w:val="22"/>
            <w:szCs w:val="22"/>
            <w:lang w:val="en-US"/>
          </w:rPr>
          <w:t xml:space="preserve"> researchers can take</w:t>
        </w:r>
      </w:ins>
      <w:ins w:id="117" w:author="Heather Kharouba" w:date="2019-03-12T11:25:00Z">
        <w:r w:rsidR="00552897">
          <w:rPr>
            <w:rFonts w:ascii="Helvetica" w:hAnsi="Helvetica" w:cs="Helvetica"/>
            <w:sz w:val="22"/>
            <w:szCs w:val="22"/>
            <w:lang w:val="en-US"/>
          </w:rPr>
          <w:t>.</w:t>
        </w:r>
        <w:r w:rsidR="00552897" w:rsidRPr="00513321">
          <w:rPr>
            <w:rFonts w:ascii="Helvetica" w:hAnsi="Helvetica" w:cs="Helvetica"/>
            <w:sz w:val="22"/>
            <w:szCs w:val="22"/>
            <w:lang w:val="en-US"/>
          </w:rPr>
          <w:t xml:space="preserve"> </w:t>
        </w:r>
      </w:ins>
      <w:r w:rsidR="00513321" w:rsidRPr="00513321">
        <w:rPr>
          <w:rFonts w:ascii="Helvetica" w:hAnsi="Helvetica" w:cs="Helvetica"/>
          <w:sz w:val="22"/>
          <w:szCs w:val="22"/>
          <w:lang w:val="en-US"/>
        </w:rPr>
        <w:t xml:space="preserve">First, both major assumptions must be met; if, for example, consumer density is the major controller on </w:t>
      </w:r>
      <w:ins w:id="118" w:author="Heather Kharouba" w:date="2019-03-12T11:27:00Z">
        <w:r w:rsidR="00552897">
          <w:rPr>
            <w:rFonts w:ascii="Helvetica" w:hAnsi="Helvetica" w:cs="Helvetica"/>
            <w:sz w:val="22"/>
            <w:szCs w:val="22"/>
            <w:lang w:val="en-US"/>
          </w:rPr>
          <w:t xml:space="preserve">its </w:t>
        </w:r>
      </w:ins>
      <w:r w:rsidR="00513321" w:rsidRPr="00513321">
        <w:rPr>
          <w:rFonts w:ascii="Helvetica" w:hAnsi="Helvetica" w:cs="Helvetica"/>
          <w:sz w:val="22"/>
          <w:szCs w:val="22"/>
          <w:lang w:val="en-US"/>
        </w:rPr>
        <w:t xml:space="preserve">fitness, then no further work is warranted. If both assumptions </w:t>
      </w:r>
      <w:ins w:id="119" w:author="Heather Kharouba" w:date="2019-03-12T11:27:00Z">
        <w:r w:rsidR="00552897">
          <w:rPr>
            <w:rFonts w:ascii="Helvetica" w:hAnsi="Helvetica" w:cs="Helvetica"/>
            <w:sz w:val="22"/>
            <w:szCs w:val="22"/>
            <w:lang w:val="en-US"/>
          </w:rPr>
          <w:t xml:space="preserve">are </w:t>
        </w:r>
      </w:ins>
      <w:r w:rsidR="00513321" w:rsidRPr="00513321">
        <w:rPr>
          <w:rFonts w:ascii="Helvetica" w:hAnsi="Helvetica" w:cs="Helvetica"/>
          <w:sz w:val="22"/>
          <w:szCs w:val="22"/>
          <w:lang w:val="en-US"/>
        </w:rPr>
        <w:t>met</w:t>
      </w:r>
      <w:ins w:id="120" w:author="Heather Kharouba" w:date="2019-03-12T11:27:00Z">
        <w:r w:rsidR="00552897">
          <w:rPr>
            <w:rFonts w:ascii="Helvetica" w:hAnsi="Helvetica" w:cs="Helvetica"/>
            <w:sz w:val="22"/>
            <w:szCs w:val="22"/>
            <w:lang w:val="en-US"/>
          </w:rPr>
          <w:t>,</w:t>
        </w:r>
      </w:ins>
      <w:r w:rsidR="00513321" w:rsidRPr="00513321">
        <w:rPr>
          <w:rFonts w:ascii="Helvetica" w:hAnsi="Helvetica" w:cs="Helvetica"/>
          <w:sz w:val="22"/>
          <w:szCs w:val="22"/>
          <w:lang w:val="en-US"/>
        </w:rPr>
        <w:t xml:space="preserve"> forecasting requires both knowledge of the </w:t>
      </w:r>
      <w:ins w:id="121" w:author="Heather Kharouba" w:date="2019-03-12T11:27:00Z">
        <w:r w:rsidR="00552897">
          <w:rPr>
            <w:rFonts w:ascii="Helvetica" w:hAnsi="Helvetica" w:cs="Helvetica"/>
            <w:sz w:val="22"/>
            <w:szCs w:val="22"/>
            <w:lang w:val="en-US"/>
          </w:rPr>
          <w:t xml:space="preserve">ultimate </w:t>
        </w:r>
      </w:ins>
      <w:r w:rsidR="00513321" w:rsidRPr="00513321">
        <w:rPr>
          <w:rFonts w:ascii="Helvetica" w:hAnsi="Helvetica" w:cs="Helvetica"/>
          <w:sz w:val="22"/>
          <w:szCs w:val="22"/>
          <w:lang w:val="en-US"/>
        </w:rPr>
        <w:t>mechanisms and the pre-climate change baseline. In some cases</w:t>
      </w:r>
      <w:ins w:id="122" w:author="Heather Kharouba" w:date="2019-03-12T11:27:00Z">
        <w:r w:rsidR="00552897">
          <w:rPr>
            <w:rFonts w:ascii="Helvetica" w:hAnsi="Helvetica" w:cs="Helvetica"/>
            <w:sz w:val="22"/>
            <w:szCs w:val="22"/>
            <w:lang w:val="en-US"/>
          </w:rPr>
          <w:t>,</w:t>
        </w:r>
      </w:ins>
      <w:r w:rsidR="00513321" w:rsidRPr="00513321">
        <w:rPr>
          <w:rFonts w:ascii="Helvetica" w:hAnsi="Helvetica" w:cs="Helvetica"/>
          <w:sz w:val="22"/>
          <w:szCs w:val="22"/>
          <w:lang w:val="en-US"/>
        </w:rPr>
        <w:t xml:space="preserve"> the mechanism predicts the pre-climate change baseline (i.e., in both our examples), and we color mechanisms in whether they predict both pre-climate change synchrony and asynchrony depending on specifics (purple), syn</w:t>
      </w:r>
      <w:r w:rsidR="00552897">
        <w:rPr>
          <w:rFonts w:ascii="Helvetica" w:hAnsi="Helvetica" w:cs="Helvetica"/>
          <w:sz w:val="22"/>
          <w:szCs w:val="22"/>
          <w:lang w:val="en-US"/>
        </w:rPr>
        <w:t>c</w:t>
      </w:r>
      <w:r w:rsidR="00513321" w:rsidRPr="00513321">
        <w:rPr>
          <w:rFonts w:ascii="Helvetica" w:hAnsi="Helvetica" w:cs="Helvetica"/>
          <w:sz w:val="22"/>
          <w:szCs w:val="22"/>
          <w:lang w:val="en-US"/>
        </w:rPr>
        <w:t>hrony (blue) or asynchrony (red). Note that multiple mechanisms may operate in many systems</w:t>
      </w:r>
      <w:ins w:id="123" w:author="Heather Kharouba" w:date="2019-03-12T11:25:00Z">
        <w:r w:rsidR="00513321">
          <w:rPr>
            <w:rFonts w:ascii="Helvetica" w:hAnsi="Helvetica" w:cs="Helvetica"/>
            <w:sz w:val="22"/>
            <w:szCs w:val="22"/>
            <w:lang w:val="en-US"/>
          </w:rPr>
          <w:t xml:space="preserve">. </w:t>
        </w:r>
      </w:ins>
      <w:ins w:id="124" w:author="Heather Kharouba" w:date="2019-03-12T11:28:00Z">
        <w:r w:rsidR="00552897">
          <w:rPr>
            <w:rFonts w:ascii="Helvetica" w:hAnsi="Helvetica" w:cs="Helvetica"/>
            <w:sz w:val="22"/>
            <w:szCs w:val="22"/>
            <w:lang w:val="en-US"/>
          </w:rPr>
          <w:t xml:space="preserve"> </w:t>
        </w:r>
      </w:ins>
    </w:p>
    <w:p w14:paraId="480B3EF2" w14:textId="77777777" w:rsidR="00CF64D9" w:rsidRDefault="00CF64D9" w:rsidP="00A43C7A">
      <w:pPr>
        <w:spacing w:line="480" w:lineRule="auto"/>
        <w:rPr>
          <w:rFonts w:ascii="Helvetica" w:hAnsi="Helvetica"/>
          <w:sz w:val="22"/>
          <w:szCs w:val="22"/>
        </w:rPr>
      </w:pPr>
    </w:p>
    <w:p w14:paraId="52B78029" w14:textId="3F39DE14" w:rsidR="001E4111" w:rsidRDefault="001E4111" w:rsidP="00A43C7A">
      <w:pPr>
        <w:spacing w:line="480" w:lineRule="auto"/>
        <w:rPr>
          <w:rFonts w:ascii="Helvetica" w:hAnsi="Helvetica" w:cs="Helvetica"/>
          <w:sz w:val="22"/>
          <w:szCs w:val="22"/>
          <w:lang w:val="en-US"/>
        </w:rPr>
      </w:pPr>
      <w:commentRangeStart w:id="125"/>
      <w:r w:rsidRPr="00AE69BC">
        <w:rPr>
          <w:rFonts w:ascii="Helvetica" w:hAnsi="Helvetica"/>
          <w:sz w:val="22"/>
          <w:szCs w:val="22"/>
        </w:rPr>
        <w:t xml:space="preserve">Figure </w:t>
      </w:r>
      <w:r w:rsidR="00FD694A">
        <w:rPr>
          <w:rFonts w:ascii="Helvetica" w:hAnsi="Helvetica"/>
          <w:sz w:val="22"/>
          <w:szCs w:val="22"/>
        </w:rPr>
        <w:t>3</w:t>
      </w:r>
      <w:commentRangeEnd w:id="125"/>
      <w:r w:rsidR="007B1892">
        <w:rPr>
          <w:rStyle w:val="CommentReference"/>
        </w:rPr>
        <w:commentReference w:id="125"/>
      </w:r>
      <w:r w:rsidRPr="00AE69BC">
        <w:rPr>
          <w:rFonts w:ascii="Helvetica" w:hAnsi="Helvetica"/>
          <w:sz w:val="22"/>
          <w:szCs w:val="22"/>
        </w:rPr>
        <w:t xml:space="preserve">. </w:t>
      </w:r>
      <w:r w:rsidR="00F074B3">
        <w:rPr>
          <w:rFonts w:ascii="Helvetica" w:hAnsi="Helvetica"/>
          <w:sz w:val="22"/>
          <w:szCs w:val="22"/>
        </w:rPr>
        <w:t xml:space="preserve">Conceptualization of </w:t>
      </w:r>
      <w:r w:rsidR="00AE49B8">
        <w:rPr>
          <w:rFonts w:ascii="Helvetica" w:hAnsi="Helvetica"/>
          <w:sz w:val="22"/>
          <w:szCs w:val="22"/>
        </w:rPr>
        <w:t>key assumption</w:t>
      </w:r>
      <w:r w:rsidR="00687087">
        <w:rPr>
          <w:rFonts w:ascii="Helvetica" w:hAnsi="Helvetica"/>
          <w:sz w:val="22"/>
          <w:szCs w:val="22"/>
        </w:rPr>
        <w:t>s</w:t>
      </w:r>
      <w:r w:rsidR="003E3DF9">
        <w:rPr>
          <w:rFonts w:ascii="Helvetica" w:hAnsi="Helvetica"/>
          <w:sz w:val="22"/>
          <w:szCs w:val="22"/>
        </w:rPr>
        <w:t>, and resulting implications</w:t>
      </w:r>
      <w:r w:rsidR="00775370">
        <w:rPr>
          <w:rFonts w:ascii="Helvetica" w:hAnsi="Helvetica"/>
          <w:sz w:val="22"/>
          <w:szCs w:val="22"/>
        </w:rPr>
        <w:t xml:space="preserve"> for climate change predictions</w:t>
      </w:r>
      <w:r w:rsidR="003E3DF9">
        <w:rPr>
          <w:rFonts w:ascii="Helvetica" w:hAnsi="Helvetica"/>
          <w:sz w:val="22"/>
          <w:szCs w:val="22"/>
        </w:rPr>
        <w:t>,</w:t>
      </w:r>
      <w:r w:rsidR="00E4772F">
        <w:rPr>
          <w:rFonts w:ascii="Helvetica" w:hAnsi="Helvetica"/>
          <w:sz w:val="22"/>
          <w:szCs w:val="22"/>
        </w:rPr>
        <w:t xml:space="preserve"> </w:t>
      </w:r>
      <w:r w:rsidR="003E3DF9">
        <w:rPr>
          <w:rFonts w:ascii="Helvetica" w:hAnsi="Helvetica"/>
          <w:sz w:val="22"/>
          <w:szCs w:val="22"/>
        </w:rPr>
        <w:t xml:space="preserve">often </w:t>
      </w:r>
      <w:r w:rsidR="00F074B3">
        <w:rPr>
          <w:rFonts w:ascii="Helvetica" w:hAnsi="Helvetica"/>
          <w:sz w:val="22"/>
          <w:szCs w:val="22"/>
        </w:rPr>
        <w:t xml:space="preserve">made about the Cushing hypothesis </w:t>
      </w:r>
      <w:r w:rsidR="003E3DF9">
        <w:rPr>
          <w:rFonts w:ascii="Helvetica" w:hAnsi="Helvetica"/>
          <w:sz w:val="22"/>
          <w:szCs w:val="22"/>
        </w:rPr>
        <w:t>when</w:t>
      </w:r>
      <w:r w:rsidR="00E4772F">
        <w:rPr>
          <w:rFonts w:ascii="Helvetica" w:hAnsi="Helvetica"/>
          <w:sz w:val="22"/>
          <w:szCs w:val="22"/>
        </w:rPr>
        <w:t xml:space="preserve"> pre-climate change baselines</w:t>
      </w:r>
      <w:r w:rsidR="003E3DF9">
        <w:rPr>
          <w:rFonts w:ascii="Helvetica" w:hAnsi="Helvetica"/>
          <w:sz w:val="22"/>
          <w:szCs w:val="22"/>
        </w:rPr>
        <w:t xml:space="preserve"> are not defined</w:t>
      </w:r>
      <w:r w:rsidR="00F074B3">
        <w:rPr>
          <w:rFonts w:ascii="Helvetica" w:hAnsi="Helvetica"/>
          <w:sz w:val="22"/>
          <w:szCs w:val="22"/>
        </w:rPr>
        <w:t xml:space="preserve">. </w:t>
      </w:r>
      <w:commentRangeStart w:id="126"/>
      <w:r w:rsidR="00AE49B8">
        <w:rPr>
          <w:rFonts w:ascii="Helvetica" w:hAnsi="Helvetica"/>
          <w:sz w:val="22"/>
          <w:szCs w:val="22"/>
        </w:rPr>
        <w:t xml:space="preserve">(a) </w:t>
      </w:r>
      <w:commentRangeEnd w:id="126"/>
      <w:r w:rsidR="00637559">
        <w:rPr>
          <w:rStyle w:val="CommentReference"/>
        </w:rPr>
        <w:commentReference w:id="126"/>
      </w:r>
      <w:r w:rsidR="007D2C2A">
        <w:rPr>
          <w:rFonts w:ascii="Helvetica" w:hAnsi="Helvetica"/>
          <w:sz w:val="22"/>
          <w:szCs w:val="22"/>
        </w:rPr>
        <w:t>Differences</w:t>
      </w:r>
      <w:r w:rsidR="007D2C2A">
        <w:rPr>
          <w:rFonts w:ascii="Helvetica" w:hAnsi="Helvetica" w:cs="Helvetica"/>
          <w:sz w:val="22"/>
          <w:szCs w:val="22"/>
          <w:lang w:val="en-US"/>
        </w:rPr>
        <w:t xml:space="preserve"> </w:t>
      </w:r>
      <w:r w:rsidR="00AE49B8">
        <w:rPr>
          <w:rFonts w:ascii="Helvetica" w:hAnsi="Helvetica" w:cs="Helvetica"/>
          <w:sz w:val="22"/>
          <w:szCs w:val="22"/>
          <w:lang w:val="en-US"/>
        </w:rPr>
        <w:t xml:space="preserve">in the </w:t>
      </w:r>
      <w:r w:rsidR="00637559">
        <w:rPr>
          <w:rFonts w:ascii="Helvetica" w:hAnsi="Helvetica" w:cs="Helvetica"/>
          <w:sz w:val="22"/>
          <w:szCs w:val="22"/>
          <w:lang w:val="en-US"/>
        </w:rPr>
        <w:t>phenological time-series</w:t>
      </w:r>
      <w:r w:rsidR="00AE49B8">
        <w:rPr>
          <w:rFonts w:ascii="Helvetica" w:hAnsi="Helvetica" w:cs="Helvetica"/>
          <w:sz w:val="22"/>
          <w:szCs w:val="22"/>
          <w:lang w:val="en-US"/>
        </w:rPr>
        <w:t xml:space="preserve"> of a consumer</w:t>
      </w:r>
      <w:r w:rsidR="00123E2B">
        <w:rPr>
          <w:rFonts w:ascii="Helvetica" w:hAnsi="Helvetica" w:cs="Helvetica"/>
          <w:sz w:val="22"/>
          <w:szCs w:val="22"/>
          <w:lang w:val="en-US"/>
        </w:rPr>
        <w:t>-</w:t>
      </w:r>
      <w:r w:rsidR="00AE49B8">
        <w:rPr>
          <w:rFonts w:ascii="Helvetica" w:hAnsi="Helvetica" w:cs="Helvetica"/>
          <w:sz w:val="22"/>
          <w:szCs w:val="22"/>
          <w:lang w:val="en-US"/>
        </w:rPr>
        <w:t>resource interaction</w:t>
      </w:r>
      <w:r w:rsidR="00123E2B">
        <w:rPr>
          <w:rFonts w:ascii="Helvetica" w:hAnsi="Helvetica" w:cs="Helvetica"/>
          <w:sz w:val="22"/>
          <w:szCs w:val="22"/>
          <w:lang w:val="en-US"/>
        </w:rPr>
        <w:t xml:space="preserve">, </w:t>
      </w:r>
      <w:commentRangeStart w:id="128"/>
      <w:r w:rsidR="00123E2B">
        <w:rPr>
          <w:rFonts w:ascii="Helvetica" w:hAnsi="Helvetica" w:cs="Helvetica"/>
          <w:sz w:val="22"/>
          <w:szCs w:val="22"/>
          <w:lang w:val="en-US"/>
        </w:rPr>
        <w:t>where red represents the resource and black represents the consumer</w:t>
      </w:r>
      <w:commentRangeEnd w:id="128"/>
      <w:r w:rsidR="0018602B">
        <w:rPr>
          <w:rStyle w:val="CommentReference"/>
        </w:rPr>
        <w:commentReference w:id="128"/>
      </w:r>
      <w:r w:rsidR="00020744">
        <w:rPr>
          <w:rFonts w:ascii="Helvetica" w:hAnsi="Helvetica" w:cs="Helvetica"/>
          <w:sz w:val="22"/>
          <w:szCs w:val="22"/>
          <w:lang w:val="en-US"/>
        </w:rPr>
        <w:t xml:space="preserve">, </w:t>
      </w:r>
      <w:r w:rsidR="00020744">
        <w:rPr>
          <w:rFonts w:ascii="Helvetica" w:hAnsi="Helvetica"/>
          <w:sz w:val="22"/>
          <w:szCs w:val="22"/>
        </w:rPr>
        <w:t xml:space="preserve">during conditions of </w:t>
      </w:r>
      <w:r w:rsidR="00020744">
        <w:rPr>
          <w:rFonts w:ascii="Helvetica" w:hAnsi="Helvetica" w:cs="Helvetica"/>
          <w:sz w:val="22"/>
          <w:szCs w:val="22"/>
          <w:lang w:val="en-US"/>
        </w:rPr>
        <w:t>stationarity, shown here before early the 1980s (i.e. before climate change began), and non-stationarity, shown here after the early 1980s</w:t>
      </w:r>
      <w:r w:rsidR="00AE49B8">
        <w:rPr>
          <w:rFonts w:ascii="Helvetica" w:hAnsi="Helvetica" w:cs="Helvetica"/>
          <w:sz w:val="22"/>
          <w:szCs w:val="22"/>
          <w:lang w:val="en-US"/>
        </w:rPr>
        <w:t xml:space="preserve">. (b) Most studies </w:t>
      </w:r>
      <w:r w:rsidR="00895F61">
        <w:rPr>
          <w:rFonts w:ascii="Helvetica" w:hAnsi="Helvetica" w:cs="Helvetica"/>
          <w:sz w:val="22"/>
          <w:szCs w:val="22"/>
          <w:lang w:val="en-US"/>
        </w:rPr>
        <w:t xml:space="preserve">in this literature </w:t>
      </w:r>
      <w:r w:rsidR="0061771D">
        <w:rPr>
          <w:rFonts w:ascii="Helvetica" w:hAnsi="Helvetica" w:cs="Helvetica"/>
          <w:sz w:val="22"/>
          <w:szCs w:val="22"/>
          <w:lang w:val="en-US"/>
        </w:rPr>
        <w:t xml:space="preserve">assume </w:t>
      </w:r>
      <w:r w:rsidR="006C7F54">
        <w:rPr>
          <w:rFonts w:ascii="Helvetica" w:hAnsi="Helvetica" w:cs="Helvetica"/>
          <w:sz w:val="22"/>
          <w:szCs w:val="22"/>
          <w:lang w:val="en-US"/>
        </w:rPr>
        <w:t>that</w:t>
      </w:r>
      <w:r w:rsidR="00E4772F">
        <w:rPr>
          <w:rFonts w:ascii="Helvetica" w:hAnsi="Helvetica" w:cs="Helvetica"/>
          <w:sz w:val="22"/>
          <w:szCs w:val="22"/>
          <w:lang w:val="en-US"/>
        </w:rPr>
        <w:t xml:space="preserve"> consumer fitness was highest before climate change</w:t>
      </w:r>
      <w:r w:rsidRPr="00AE69BC">
        <w:rPr>
          <w:rFonts w:ascii="Helvetica" w:hAnsi="Helvetica" w:cs="Helvetica"/>
          <w:sz w:val="22"/>
          <w:szCs w:val="22"/>
          <w:lang w:val="en-US"/>
        </w:rPr>
        <w:t xml:space="preserve"> </w:t>
      </w:r>
      <w:r w:rsidR="005F2844">
        <w:rPr>
          <w:rFonts w:ascii="Helvetica" w:hAnsi="Helvetica" w:cs="Helvetica"/>
          <w:sz w:val="22"/>
          <w:szCs w:val="22"/>
          <w:lang w:val="en-US"/>
        </w:rPr>
        <w:t xml:space="preserve"> (i.e., </w:t>
      </w:r>
      <w:commentRangeStart w:id="130"/>
      <w:r w:rsidR="005F2844">
        <w:rPr>
          <w:rFonts w:ascii="Helvetica" w:hAnsi="Helvetica" w:cs="Helvetica"/>
          <w:sz w:val="22"/>
          <w:szCs w:val="22"/>
          <w:lang w:val="en-US"/>
        </w:rPr>
        <w:t>a match; synchrony hypothesis</w:t>
      </w:r>
      <w:commentRangeEnd w:id="130"/>
      <w:r w:rsidR="005F2844">
        <w:rPr>
          <w:rStyle w:val="CommentReference"/>
        </w:rPr>
        <w:commentReference w:id="130"/>
      </w:r>
      <w:r w:rsidR="005F2844">
        <w:rPr>
          <w:rFonts w:ascii="Helvetica" w:hAnsi="Helvetica" w:cs="Helvetica"/>
          <w:sz w:val="22"/>
          <w:szCs w:val="22"/>
          <w:lang w:val="en-US"/>
        </w:rPr>
        <w:t>). However, an alternative hypothesis put forward by Singer and Parmesan (2010) (i.e., the asynchrony hypothesis) postulates that conditions before climate change may not represent a ‘match’ in the system. T</w:t>
      </w:r>
      <w:r w:rsidR="005871A1">
        <w:rPr>
          <w:rFonts w:ascii="Helvetica" w:hAnsi="Helvetica" w:cs="Helvetica"/>
          <w:sz w:val="22"/>
          <w:szCs w:val="22"/>
          <w:lang w:val="en-US"/>
        </w:rPr>
        <w:t xml:space="preserve">he implications for climate change predictions for </w:t>
      </w:r>
      <w:r w:rsidR="006905B3">
        <w:rPr>
          <w:rFonts w:ascii="Helvetica" w:hAnsi="Helvetica" w:cs="Helvetica"/>
          <w:sz w:val="22"/>
          <w:szCs w:val="22"/>
          <w:lang w:val="en-US"/>
        </w:rPr>
        <w:t xml:space="preserve">the </w:t>
      </w:r>
      <w:r w:rsidR="005871A1">
        <w:rPr>
          <w:rFonts w:ascii="Helvetica" w:hAnsi="Helvetica" w:cs="Helvetica"/>
          <w:sz w:val="22"/>
          <w:szCs w:val="22"/>
          <w:lang w:val="en-US"/>
        </w:rPr>
        <w:t>t</w:t>
      </w:r>
      <w:r w:rsidR="005F2844">
        <w:rPr>
          <w:rFonts w:ascii="Helvetica" w:hAnsi="Helvetica" w:cs="Helvetica"/>
          <w:sz w:val="22"/>
          <w:szCs w:val="22"/>
          <w:lang w:val="en-US"/>
        </w:rPr>
        <w:t xml:space="preserve">wo </w:t>
      </w:r>
      <w:r w:rsidR="006905B3">
        <w:rPr>
          <w:rFonts w:ascii="Helvetica" w:hAnsi="Helvetica" w:cs="Helvetica"/>
          <w:sz w:val="22"/>
          <w:szCs w:val="22"/>
          <w:lang w:val="en-US"/>
        </w:rPr>
        <w:t>hypotheses are illustrated: If the 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 then climate change will necessarily lead to declines in consumer fitness. If the asynchrony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w:t>
      </w:r>
      <w:r w:rsidR="0030780B">
        <w:rPr>
          <w:rFonts w:ascii="Helvetica" w:hAnsi="Helvetica" w:cs="Helvetica"/>
          <w:sz w:val="22"/>
          <w:szCs w:val="22"/>
          <w:lang w:val="en-US"/>
        </w:rPr>
        <w:t>, climate change may not lead to declines in consumer fitness</w:t>
      </w:r>
      <w:r w:rsidR="006905B3">
        <w:rPr>
          <w:rFonts w:ascii="Helvetica" w:hAnsi="Helvetica" w:cs="Helvetica"/>
          <w:sz w:val="22"/>
          <w:szCs w:val="22"/>
          <w:lang w:val="en-US"/>
        </w:rPr>
        <w:t>.</w:t>
      </w:r>
      <w:r w:rsidRPr="00AE69BC">
        <w:rPr>
          <w:rFonts w:ascii="Helvetica" w:hAnsi="Helvetica" w:cs="Helvetica"/>
          <w:sz w:val="22"/>
          <w:szCs w:val="22"/>
          <w:lang w:val="en-US"/>
        </w:rPr>
        <w:t xml:space="preserve"> </w:t>
      </w:r>
      <w:r w:rsidR="00DB0351">
        <w:rPr>
          <w:rFonts w:ascii="Helvetica" w:hAnsi="Helvetica" w:cs="Helvetica"/>
          <w:sz w:val="22"/>
          <w:szCs w:val="22"/>
          <w:lang w:val="en-US"/>
        </w:rPr>
        <w:t>(c)</w:t>
      </w:r>
      <w:r w:rsidR="00B762C3">
        <w:rPr>
          <w:rFonts w:ascii="Helvetica" w:hAnsi="Helvetica" w:cs="Helvetica"/>
          <w:sz w:val="22"/>
          <w:szCs w:val="22"/>
          <w:lang w:val="en-US"/>
        </w:rPr>
        <w:t xml:space="preserve"> Without establishing a pre-climate change baseline and defining where an interaction falls along a curve, it is difficult to predict how climate change-driven changes to the relative timing of the interaction may affect consumer fitness. For example, </w:t>
      </w:r>
      <w:commentRangeStart w:id="132"/>
      <w:r w:rsidR="00B762C3">
        <w:rPr>
          <w:rFonts w:ascii="Helvetica" w:hAnsi="Helvetica" w:cs="Helvetica"/>
          <w:sz w:val="22"/>
          <w:szCs w:val="22"/>
          <w:lang w:val="en-US"/>
        </w:rPr>
        <w:t>in scenario 1</w:t>
      </w:r>
      <w:commentRangeEnd w:id="132"/>
      <w:r w:rsidR="0017301C">
        <w:rPr>
          <w:rStyle w:val="CommentReference"/>
        </w:rPr>
        <w:commentReference w:id="132"/>
      </w:r>
      <w:r w:rsidR="00B762C3">
        <w:rPr>
          <w:rFonts w:ascii="Helvetica" w:hAnsi="Helvetica" w:cs="Helvetica"/>
          <w:sz w:val="22"/>
          <w:szCs w:val="22"/>
          <w:lang w:val="en-US"/>
        </w:rPr>
        <w:t>, climate change could lead to an increase or decrease in consumer fitness depending</w:t>
      </w:r>
      <w:r w:rsidR="00EC5EDB">
        <w:rPr>
          <w:rFonts w:ascii="Helvetica" w:hAnsi="Helvetica" w:cs="Helvetica"/>
          <w:sz w:val="22"/>
          <w:szCs w:val="22"/>
          <w:lang w:val="en-US"/>
        </w:rPr>
        <w:t xml:space="preserve"> on </w:t>
      </w:r>
      <w:r w:rsidR="00B762C3">
        <w:rPr>
          <w:rFonts w:ascii="Helvetica" w:hAnsi="Helvetica" w:cs="Helvetica"/>
          <w:sz w:val="22"/>
          <w:szCs w:val="22"/>
          <w:lang w:val="en-US"/>
        </w:rPr>
        <w:t xml:space="preserve">how the relative timing of the interaction changes. </w:t>
      </w:r>
      <w:r w:rsidR="0050055A">
        <w:rPr>
          <w:rFonts w:ascii="Helvetica" w:hAnsi="Helvetica" w:cs="Helvetica"/>
          <w:sz w:val="22"/>
          <w:szCs w:val="22"/>
          <w:lang w:val="en-US"/>
        </w:rPr>
        <w:t>Similarly, i</w:t>
      </w:r>
      <w:r w:rsidR="00B762C3">
        <w:rPr>
          <w:rFonts w:ascii="Helvetica" w:hAnsi="Helvetica" w:cs="Helvetica"/>
          <w:sz w:val="22"/>
          <w:szCs w:val="22"/>
          <w:lang w:val="en-US"/>
        </w:rPr>
        <w:t>n scenario 2</w:t>
      </w:r>
      <w:r w:rsidR="00913CA4">
        <w:rPr>
          <w:rFonts w:ascii="Helvetica" w:hAnsi="Helvetica" w:cs="Helvetica"/>
          <w:sz w:val="22"/>
          <w:szCs w:val="22"/>
          <w:lang w:val="en-US"/>
        </w:rPr>
        <w:t xml:space="preserve"> (i.e. alternative asynchrony baseline)</w:t>
      </w:r>
      <w:r w:rsidR="00B762C3">
        <w:rPr>
          <w:rFonts w:ascii="Helvetica" w:hAnsi="Helvetica" w:cs="Helvetica"/>
          <w:sz w:val="22"/>
          <w:szCs w:val="22"/>
          <w:lang w:val="en-US"/>
        </w:rPr>
        <w:t xml:space="preserve">, climate change </w:t>
      </w:r>
      <w:r w:rsidR="00913CA4">
        <w:rPr>
          <w:rFonts w:ascii="Helvetica" w:hAnsi="Helvetica" w:cs="Helvetica"/>
          <w:sz w:val="22"/>
          <w:szCs w:val="22"/>
          <w:lang w:val="en-US"/>
        </w:rPr>
        <w:t>could</w:t>
      </w:r>
      <w:r w:rsidR="00B762C3">
        <w:rPr>
          <w:rFonts w:ascii="Helvetica" w:hAnsi="Helvetica" w:cs="Helvetica"/>
          <w:sz w:val="22"/>
          <w:szCs w:val="22"/>
          <w:lang w:val="en-US"/>
        </w:rPr>
        <w:t xml:space="preserve"> lead to an increase</w:t>
      </w:r>
      <w:r w:rsidR="00913CA4">
        <w:rPr>
          <w:rFonts w:ascii="Helvetica" w:hAnsi="Helvetica" w:cs="Helvetica"/>
          <w:sz w:val="22"/>
          <w:szCs w:val="22"/>
          <w:lang w:val="en-US"/>
        </w:rPr>
        <w:t xml:space="preserve"> but to a much smaller degree</w:t>
      </w:r>
      <w:r w:rsidR="00D16D24" w:rsidRPr="00AE69BC">
        <w:rPr>
          <w:rFonts w:ascii="Helvetica" w:hAnsi="Helvetica" w:cs="Helvetica"/>
          <w:sz w:val="22"/>
          <w:szCs w:val="22"/>
          <w:lang w:val="en-US"/>
        </w:rPr>
        <w:t>.</w:t>
      </w:r>
    </w:p>
    <w:p w14:paraId="0FAD6217" w14:textId="77777777" w:rsidR="007D2C2A" w:rsidRDefault="007D2C2A" w:rsidP="00A43C7A">
      <w:pPr>
        <w:spacing w:line="480" w:lineRule="auto"/>
        <w:rPr>
          <w:rFonts w:ascii="Helvetica" w:hAnsi="Helvetica" w:cs="Helvetica"/>
          <w:sz w:val="22"/>
          <w:szCs w:val="22"/>
          <w:lang w:val="en-US"/>
        </w:rPr>
      </w:pPr>
    </w:p>
    <w:p w14:paraId="31721B6C" w14:textId="4FDC4F1D"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w:t>
      </w:r>
      <w:r w:rsidR="00E07669">
        <w:rPr>
          <w:rFonts w:ascii="Helvetica" w:hAnsi="Helvetica" w:cs="Helvetica"/>
          <w:sz w:val="22"/>
          <w:szCs w:val="22"/>
          <w:lang w:val="en-US"/>
        </w:rPr>
        <w:t>4</w:t>
      </w:r>
      <w:r w:rsidRPr="00AE69BC">
        <w:rPr>
          <w:rFonts w:ascii="Helvetica" w:hAnsi="Helvetica" w:cs="Helvetica"/>
          <w:sz w:val="22"/>
          <w:szCs w:val="22"/>
          <w:lang w:val="en-US"/>
        </w:rPr>
        <w:t>. 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r w:rsidR="00B274BF" w:rsidRPr="00AE69BC">
        <w:rPr>
          <w:rFonts w:ascii="Helvetica" w:hAnsi="Helvetica" w:cs="Helvetica"/>
          <w:i/>
          <w:sz w:val="22"/>
          <w:szCs w:val="22"/>
          <w:lang w:val="en-US"/>
        </w:rPr>
        <w:t>Operophtera brumata</w:t>
      </w:r>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r w:rsidR="00B274BF" w:rsidRPr="00AE69BC">
        <w:rPr>
          <w:rFonts w:ascii="Helvetica" w:hAnsi="Helvetica" w:cs="Helvetica"/>
          <w:i/>
          <w:sz w:val="22"/>
          <w:szCs w:val="22"/>
          <w:lang w:val="en-US"/>
        </w:rPr>
        <w:t xml:space="preserve"> robur</w:t>
      </w:r>
      <w:r w:rsidR="00064986" w:rsidRPr="00AE69BC">
        <w:rPr>
          <w:rFonts w:ascii="Helvetica" w:hAnsi="Helvetica" w:cs="Helvetica"/>
          <w:sz w:val="22"/>
          <w:szCs w:val="22"/>
          <w:lang w:val="en-US"/>
        </w:rPr>
        <w:t>)</w:t>
      </w:r>
      <w:r w:rsidRPr="00AE69BC">
        <w:rPr>
          <w:rFonts w:ascii="Helvetica" w:hAnsi="Helvetica" w:cs="Helvetica"/>
          <w:sz w:val="22"/>
          <w:szCs w:val="22"/>
          <w:lang w:val="en-US"/>
        </w:rPr>
        <w:t>.</w:t>
      </w:r>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134"/>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r w:rsidR="006F388E" w:rsidRPr="00AE69BC">
        <w:rPr>
          <w:rFonts w:ascii="Helvetica" w:hAnsi="Helvetica" w:cs="Helvetica"/>
          <w:sz w:val="22"/>
          <w:szCs w:val="22"/>
          <w:lang w:val="en-US"/>
        </w:rPr>
        <w:t xml:space="preserve">Tikkanen and </w:t>
      </w:r>
      <w:r w:rsidR="00516667" w:rsidRPr="00AE69BC">
        <w:rPr>
          <w:rFonts w:ascii="Helvetica" w:hAnsi="Helvetica" w:cs="Helvetica"/>
          <w:sz w:val="22"/>
          <w:szCs w:val="22"/>
          <w:lang w:val="en-US"/>
        </w:rPr>
        <w:t>Julkunen-Tiitto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O. brumata</w:t>
      </w:r>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trees near Banchory, NW</w:t>
      </w:r>
      <w:r w:rsidR="00835093" w:rsidRPr="00AE69BC">
        <w:rPr>
          <w:rFonts w:ascii="Helvetica" w:hAnsi="Helvetica" w:cs="Helvetica"/>
          <w:sz w:val="22"/>
          <w:szCs w:val="22"/>
          <w:lang w:val="en-US"/>
        </w:rPr>
        <w:t xml:space="preserve"> Scotland</w:t>
      </w:r>
      <w:commentRangeEnd w:id="134"/>
      <w:r w:rsidR="00BC7062" w:rsidRPr="00AE69BC">
        <w:rPr>
          <w:rStyle w:val="CommentReference"/>
          <w:rFonts w:ascii="Helvetica" w:hAnsi="Helvetica"/>
          <w:sz w:val="22"/>
          <w:szCs w:val="22"/>
        </w:rPr>
        <w:commentReference w:id="134"/>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O. brumata</w:t>
      </w:r>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Q. robur</w:t>
      </w:r>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VanAsch and Visser 2007 Figure 2. </w:t>
      </w:r>
      <w:commentRangeStart w:id="135"/>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135"/>
      <w:r w:rsidR="00085399" w:rsidRPr="00AE69BC">
        <w:rPr>
          <w:rStyle w:val="CommentReference"/>
          <w:rFonts w:ascii="Helvetica" w:hAnsi="Helvetica"/>
          <w:sz w:val="22"/>
          <w:szCs w:val="22"/>
        </w:rPr>
        <w:commentReference w:id="135"/>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59644589" w14:textId="77777777" w:rsidR="003712FB" w:rsidRDefault="003712FB">
      <w:pPr>
        <w:rPr>
          <w:ins w:id="136" w:author="Heather Kharouba" w:date="2019-02-11T21:24:00Z"/>
          <w:rFonts w:ascii="Helvetica" w:hAnsi="Helvetica"/>
          <w:sz w:val="22"/>
          <w:szCs w:val="22"/>
        </w:rPr>
      </w:pPr>
      <w:ins w:id="137" w:author="Heather Kharouba" w:date="2019-02-11T21:24:00Z">
        <w:r>
          <w:rPr>
            <w:rFonts w:ascii="Helvetica" w:hAnsi="Helvetica"/>
            <w:sz w:val="22"/>
            <w:szCs w:val="22"/>
          </w:rPr>
          <w:br w:type="page"/>
        </w:r>
      </w:ins>
    </w:p>
    <w:p w14:paraId="1A931939" w14:textId="1B02E6FD"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2D202B78" w:rsidR="006B4035" w:rsidRPr="00AE69BC" w:rsidRDefault="00D32411" w:rsidP="00A43C7A">
      <w:pPr>
        <w:spacing w:line="480" w:lineRule="auto"/>
        <w:rPr>
          <w:rFonts w:ascii="Helvetica" w:hAnsi="Helvetica"/>
          <w:sz w:val="22"/>
          <w:szCs w:val="22"/>
        </w:rPr>
      </w:pPr>
      <w:r w:rsidRPr="00F22F8C">
        <w:rPr>
          <w:rFonts w:ascii="Helvetica" w:hAnsi="Helvetica"/>
          <w:noProof/>
          <w:sz w:val="22"/>
          <w:szCs w:val="22"/>
          <w:lang w:val="en-US"/>
        </w:rPr>
        <w:drawing>
          <wp:inline distT="0" distB="0" distL="0" distR="0" wp14:anchorId="46305543" wp14:editId="0F3AD883">
            <wp:extent cx="5943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p>
    <w:p w14:paraId="0707A257" w14:textId="77777777" w:rsidR="00785B07" w:rsidRDefault="00785B07" w:rsidP="00785B07">
      <w:pPr>
        <w:spacing w:line="480" w:lineRule="auto"/>
        <w:rPr>
          <w:ins w:id="138" w:author="Heather Kharouba" w:date="2019-03-11T17:02:00Z"/>
          <w:rFonts w:ascii="Helvetica" w:hAnsi="Helvetica"/>
          <w:sz w:val="22"/>
          <w:szCs w:val="22"/>
        </w:rPr>
        <w:sectPr w:rsidR="00785B07" w:rsidSect="004C27EA">
          <w:footerReference w:type="even" r:id="rId11"/>
          <w:footerReference w:type="default" r:id="rId12"/>
          <w:pgSz w:w="12240" w:h="15840"/>
          <w:pgMar w:top="1440" w:right="1440" w:bottom="1440" w:left="1440" w:header="709" w:footer="709" w:gutter="0"/>
          <w:lnNumType w:countBy="1" w:restart="continuous"/>
          <w:cols w:space="708"/>
          <w:docGrid w:linePitch="360"/>
        </w:sectPr>
      </w:pPr>
    </w:p>
    <w:p w14:paraId="62F24122" w14:textId="5A5C1AB0" w:rsidR="00785B07" w:rsidRDefault="00785B07" w:rsidP="00785B07">
      <w:pPr>
        <w:spacing w:line="480" w:lineRule="auto"/>
        <w:rPr>
          <w:rFonts w:ascii="Helvetica" w:hAnsi="Helvetica"/>
          <w:sz w:val="22"/>
          <w:szCs w:val="22"/>
        </w:rPr>
      </w:pPr>
      <w:r>
        <w:rPr>
          <w:rFonts w:ascii="Helvetica" w:hAnsi="Helvetica"/>
          <w:sz w:val="22"/>
          <w:szCs w:val="22"/>
        </w:rPr>
        <w:t>Figure 2.</w:t>
      </w:r>
    </w:p>
    <w:p w14:paraId="1BE0BDFF" w14:textId="77777777" w:rsidR="00785B07" w:rsidRDefault="00785B07" w:rsidP="00785B07">
      <w:pPr>
        <w:spacing w:line="480" w:lineRule="auto"/>
        <w:rPr>
          <w:rFonts w:ascii="Helvetica" w:hAnsi="Helvetica"/>
          <w:sz w:val="22"/>
          <w:szCs w:val="22"/>
        </w:rPr>
      </w:pPr>
    </w:p>
    <w:p w14:paraId="32CA191B" w14:textId="73DCF082" w:rsidR="00785B07" w:rsidRDefault="00785B07" w:rsidP="00785B07">
      <w:pPr>
        <w:spacing w:line="480" w:lineRule="auto"/>
        <w:rPr>
          <w:rFonts w:ascii="Helvetica" w:hAnsi="Helvetica"/>
          <w:sz w:val="22"/>
          <w:szCs w:val="22"/>
        </w:rPr>
        <w:sectPr w:rsidR="00785B07" w:rsidSect="00785B07">
          <w:pgSz w:w="15840" w:h="12240" w:orient="landscape"/>
          <w:pgMar w:top="1440" w:right="1440" w:bottom="1440" w:left="1440" w:header="709" w:footer="709" w:gutter="0"/>
          <w:lnNumType w:countBy="1" w:restart="continuous"/>
          <w:cols w:space="708"/>
          <w:docGrid w:linePitch="360"/>
        </w:sectPr>
      </w:pPr>
      <w:r>
        <w:rPr>
          <w:rFonts w:ascii="Helvetica" w:hAnsi="Helvetica"/>
          <w:noProof/>
          <w:sz w:val="22"/>
          <w:szCs w:val="22"/>
          <w:lang w:val="en-US"/>
        </w:rPr>
        <w:drawing>
          <wp:inline distT="0" distB="0" distL="0" distR="0" wp14:anchorId="7E039EEA" wp14:editId="19694894">
            <wp:extent cx="8229600" cy="503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V4.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5035550"/>
                    </a:xfrm>
                    <a:prstGeom prst="rect">
                      <a:avLst/>
                    </a:prstGeom>
                  </pic:spPr>
                </pic:pic>
              </a:graphicData>
            </a:graphic>
          </wp:inline>
        </w:drawing>
      </w:r>
    </w:p>
    <w:p w14:paraId="1CDB4A02" w14:textId="22531540"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 xml:space="preserve">Figure </w:t>
      </w:r>
      <w:r w:rsidR="00F22F8C">
        <w:rPr>
          <w:rFonts w:ascii="Helvetica" w:hAnsi="Helvetica"/>
          <w:sz w:val="22"/>
          <w:szCs w:val="22"/>
        </w:rPr>
        <w:t>3</w:t>
      </w:r>
      <w:r w:rsidRPr="00AE69BC">
        <w:rPr>
          <w:rFonts w:ascii="Helvetica" w:hAnsi="Helvetica"/>
          <w:sz w:val="22"/>
          <w:szCs w:val="22"/>
        </w:rPr>
        <w:t>.</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4">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4ABB138A" w14:textId="77777777" w:rsidR="00F22F8C" w:rsidRDefault="00F22F8C">
      <w:pPr>
        <w:rPr>
          <w:rFonts w:ascii="Helvetica" w:hAnsi="Helvetica"/>
          <w:sz w:val="22"/>
          <w:szCs w:val="22"/>
        </w:rPr>
      </w:pPr>
      <w:r>
        <w:rPr>
          <w:rFonts w:ascii="Helvetica" w:hAnsi="Helvetica"/>
          <w:sz w:val="22"/>
          <w:szCs w:val="22"/>
        </w:rPr>
        <w:br w:type="page"/>
      </w:r>
    </w:p>
    <w:p w14:paraId="265032F8" w14:textId="1B8CE7EC" w:rsidR="00687053" w:rsidRPr="00AE69BC" w:rsidRDefault="006E7321" w:rsidP="00A43C7A">
      <w:pPr>
        <w:spacing w:line="480" w:lineRule="auto"/>
        <w:rPr>
          <w:rFonts w:ascii="Helvetica" w:hAnsi="Helvetica"/>
          <w:sz w:val="22"/>
          <w:szCs w:val="22"/>
        </w:rPr>
      </w:pPr>
      <w:r>
        <w:rPr>
          <w:rFonts w:ascii="Helvetica" w:hAnsi="Helvetica"/>
          <w:sz w:val="22"/>
          <w:szCs w:val="22"/>
        </w:rPr>
        <w:t>Figure 4.</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10A70C6B" w14:textId="520379D8" w:rsidR="00834F6A" w:rsidRPr="00AE69BC" w:rsidDel="007120E9" w:rsidRDefault="00834F6A" w:rsidP="00A43C7A">
      <w:pPr>
        <w:pStyle w:val="CommentText"/>
        <w:spacing w:line="480" w:lineRule="auto"/>
        <w:ind w:firstLine="720"/>
        <w:rPr>
          <w:del w:id="139" w:author="Heather Kharouba" w:date="2019-02-18T14:35:00Z"/>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with data relating phenological data from trophic interactions to performance of the consumer and/or the resource by conducting keyword searches in ISI Web of Science published up to June 2017. Keywords included phenolog* AND </w:t>
      </w:r>
      <w:r w:rsidRPr="00AE69BC">
        <w:rPr>
          <w:rFonts w:ascii="Helvetica" w:hAnsi="Helvetica" w:cs="Times New Roman"/>
          <w:sz w:val="22"/>
          <w:szCs w:val="22"/>
          <w:lang w:val="en-US"/>
        </w:rPr>
        <w:t xml:space="preserve">AND mismatch* OR synchron* AND interact* AND (fitness* OR performance*). </w:t>
      </w:r>
      <w:r w:rsidR="00043794" w:rsidRPr="00AE69BC">
        <w:rPr>
          <w:rFonts w:ascii="Helvetica" w:hAnsi="Helvetica" w:cs="Times New Roman"/>
          <w:sz w:val="22"/>
          <w:szCs w:val="22"/>
          <w:lang w:val="en-US"/>
        </w:rPr>
        <w:t xml:space="preserve"> </w:t>
      </w:r>
      <w:ins w:id="140" w:author="Heather Kharouba" w:date="2019-01-08T11:02:00Z">
        <w:r w:rsidR="005228FE">
          <w:rPr>
            <w:rFonts w:ascii="Helvetica" w:hAnsi="Helvetica" w:cs="Times New Roman"/>
            <w:sz w:val="22"/>
            <w:szCs w:val="22"/>
            <w:lang w:val="en-US"/>
          </w:rPr>
          <w:t xml:space="preserve">Our initial search netted 2906 papers so we further refined our search by excluding categories that included engineering, computer science. </w:t>
        </w:r>
      </w:ins>
      <w:ins w:id="141" w:author="Heather Kharouba" w:date="2019-01-08T11:03:00Z">
        <w:r w:rsidR="005228FE">
          <w:rPr>
            <w:rFonts w:ascii="Helvetica" w:hAnsi="Helvetica" w:cs="Times New Roman"/>
            <w:sz w:val="22"/>
            <w:szCs w:val="22"/>
            <w:lang w:val="en-US"/>
          </w:rPr>
          <w:t>This resulted in 393 papers. From these, w</w:t>
        </w:r>
      </w:ins>
      <w:r w:rsidR="00043794" w:rsidRPr="00AE69BC">
        <w:rPr>
          <w:rFonts w:ascii="Helvetica" w:hAnsi="Helvetica" w:cs="Times New Roman"/>
          <w:sz w:val="22"/>
          <w:szCs w:val="22"/>
          <w:lang w:val="en-US"/>
        </w:rPr>
        <w:t>e focused on observational studies</w:t>
      </w:r>
      <w:ins w:id="142" w:author="Heather Kharouba" w:date="2019-01-08T11:03:00Z">
        <w:r w:rsidR="005228FE">
          <w:rPr>
            <w:rFonts w:ascii="Helvetica" w:hAnsi="Helvetica" w:cs="Times New Roman"/>
            <w:sz w:val="22"/>
            <w:szCs w:val="22"/>
            <w:lang w:val="en-US"/>
          </w:rPr>
          <w:t xml:space="preserve"> and</w:t>
        </w:r>
      </w:ins>
      <w:r w:rsidRPr="00AE69BC">
        <w:rPr>
          <w:rFonts w:ascii="Helvetica" w:hAnsi="Helvetica" w:cs="Times New Roman"/>
          <w:sz w:val="22"/>
          <w:szCs w:val="22"/>
        </w:rPr>
        <w:t xml:space="preserve"> </w:t>
      </w:r>
      <w:del w:id="143" w:author="Heather Kharouba" w:date="2019-02-18T11:11:00Z">
        <w:r w:rsidRPr="00AE69BC" w:rsidDel="008340C6">
          <w:rPr>
            <w:rFonts w:ascii="Helvetica" w:hAnsi="Helvetica" w:cs="Times New Roman"/>
            <w:sz w:val="22"/>
            <w:szCs w:val="22"/>
          </w:rPr>
          <w:delText xml:space="preserve">were </w:delText>
        </w:r>
      </w:del>
      <w:r w:rsidRPr="00AE69BC">
        <w:rPr>
          <w:rFonts w:ascii="Helvetica" w:hAnsi="Helvetica" w:cs="Times New Roman"/>
          <w:sz w:val="22"/>
          <w:szCs w:val="22"/>
        </w:rPr>
        <w:t xml:space="preserve">excluded </w:t>
      </w:r>
      <w:ins w:id="144" w:author="Heather Kharouba" w:date="2019-01-08T11:03:00Z">
        <w:r w:rsidR="005228FE">
          <w:rPr>
            <w:rFonts w:ascii="Helvetica" w:hAnsi="Helvetica" w:cs="Times New Roman"/>
            <w:sz w:val="22"/>
            <w:szCs w:val="22"/>
          </w:rPr>
          <w:t xml:space="preserve">studies </w:t>
        </w:r>
      </w:ins>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xml:space="preserve">; (3) quantitatively link consumer </w:t>
      </w:r>
      <w:commentRangeStart w:id="145"/>
      <w:r w:rsidR="00043794" w:rsidRPr="00AE69BC">
        <w:rPr>
          <w:rFonts w:ascii="Helvetica" w:hAnsi="Helvetica" w:cs="Times New Roman"/>
          <w:sz w:val="22"/>
          <w:szCs w:val="22"/>
        </w:rPr>
        <w:t>performance</w:t>
      </w:r>
      <w:commentRangeEnd w:id="145"/>
      <w:r w:rsidR="00F767B9">
        <w:rPr>
          <w:rStyle w:val="CommentReference"/>
        </w:rPr>
        <w:commentReference w:id="145"/>
      </w:r>
      <w:r w:rsidR="00043794" w:rsidRPr="00AE69BC">
        <w:rPr>
          <w:rFonts w:ascii="Helvetica" w:hAnsi="Helvetica" w:cs="Times New Roman"/>
          <w:sz w:val="22"/>
          <w:szCs w:val="22"/>
        </w:rPr>
        <w:t xml:space="preserve"> to the relative timing between consumer and resource</w:t>
      </w:r>
      <w:r w:rsidR="0090689B" w:rsidRPr="00AE69BC">
        <w:rPr>
          <w:rFonts w:ascii="Helvetica" w:hAnsi="Helvetica" w:cs="Times New Roman"/>
          <w:sz w:val="22"/>
          <w:szCs w:val="22"/>
        </w:rPr>
        <w:t xml:space="preserve">. </w:t>
      </w:r>
      <w:r w:rsidR="00043794" w:rsidRPr="00AE69BC">
        <w:rPr>
          <w:rFonts w:ascii="Helvetica" w:hAnsi="Helvetica" w:cs="Times New Roman"/>
          <w:sz w:val="22"/>
          <w:szCs w:val="22"/>
        </w:rPr>
        <w:t>Additionally, a</w:t>
      </w:r>
      <w:r w:rsidR="006A717B" w:rsidRPr="00AE69BC">
        <w:rPr>
          <w:rFonts w:ascii="Helvetica" w:hAnsi="Helvetica" w:cs="Times New Roman"/>
          <w:sz w:val="22"/>
          <w:szCs w:val="22"/>
        </w:rPr>
        <w:t>uthors had to be explicit that the two species interacted (e.g. specifying type of interaction).</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ins w:id="146" w:author="Heather Kharouba" w:date="2019-02-18T14:27:00Z">
        <w:r w:rsidR="00D3404B">
          <w:rPr>
            <w:rFonts w:ascii="Helvetica" w:hAnsi="Helvetica" w:cs="Times New Roman"/>
            <w:color w:val="000000" w:themeColor="text1"/>
            <w:sz w:val="22"/>
            <w:szCs w:val="22"/>
          </w:rPr>
          <w:t xml:space="preserve"> To reduce redundancy within systems</w:t>
        </w:r>
        <w:commentRangeStart w:id="147"/>
        <w:r w:rsidR="00D3404B">
          <w:rPr>
            <w:rFonts w:ascii="Helvetica" w:hAnsi="Helvetica" w:cs="Times New Roman"/>
            <w:color w:val="000000" w:themeColor="text1"/>
            <w:sz w:val="22"/>
            <w:szCs w:val="22"/>
          </w:rPr>
          <w:t xml:space="preserve">, we only kept studies that were </w:t>
        </w:r>
      </w:ins>
      <w:commentRangeEnd w:id="147"/>
      <w:ins w:id="148" w:author="Heather Kharouba" w:date="2019-02-18T14:28:00Z">
        <w:r w:rsidR="00D3404B">
          <w:rPr>
            <w:rStyle w:val="CommentReference"/>
          </w:rPr>
          <w:commentReference w:id="147"/>
        </w:r>
      </w:ins>
      <w:ins w:id="150" w:author="Heather Kharouba" w:date="2019-02-18T14:27:00Z">
        <w:r w:rsidR="00D3404B">
          <w:rPr>
            <w:rFonts w:ascii="Helvetica" w:hAnsi="Helvetica" w:cs="Times New Roman"/>
            <w:color w:val="000000" w:themeColor="text1"/>
            <w:sz w:val="22"/>
            <w:szCs w:val="22"/>
          </w:rPr>
          <w:t>unique</w:t>
        </w:r>
      </w:ins>
      <w:ins w:id="151" w:author="Heather Kharouba" w:date="2019-02-18T14:29:00Z">
        <w:r w:rsidR="00D3404B">
          <w:rPr>
            <w:rFonts w:ascii="Helvetica" w:hAnsi="Helvetica" w:cs="Times New Roman"/>
            <w:color w:val="000000" w:themeColor="text1"/>
            <w:sz w:val="22"/>
            <w:szCs w:val="22"/>
          </w:rPr>
          <w:t xml:space="preserve"> across pairs-location-year combinations.</w:t>
        </w:r>
      </w:ins>
      <w:ins w:id="152" w:author="Heather Kharouba" w:date="2019-02-18T14:27:00Z">
        <w:r w:rsidR="00D3404B">
          <w:rPr>
            <w:rFonts w:ascii="Helvetica" w:hAnsi="Helvetica" w:cs="Times New Roman"/>
            <w:color w:val="000000" w:themeColor="text1"/>
            <w:sz w:val="22"/>
            <w:szCs w:val="22"/>
          </w:rPr>
          <w:t xml:space="preserve"> </w:t>
        </w:r>
      </w:ins>
      <w:ins w:id="153" w:author="Heather Kharouba" w:date="2019-02-18T14:35:00Z">
        <w:r w:rsidR="007120E9">
          <w:rPr>
            <w:rFonts w:ascii="Helvetica" w:hAnsi="Helvetica" w:cs="Times New Roman"/>
            <w:color w:val="000000" w:themeColor="text1"/>
            <w:sz w:val="22"/>
            <w:szCs w:val="22"/>
          </w:rPr>
          <w:t xml:space="preserve"> </w:t>
        </w:r>
      </w:ins>
    </w:p>
    <w:p w14:paraId="28AE016E" w14:textId="68FD4D9B" w:rsidR="00BB78E3" w:rsidRPr="00AE69BC" w:rsidRDefault="006A19CA">
      <w:pPr>
        <w:pStyle w:val="CommentText"/>
        <w:spacing w:line="480" w:lineRule="auto"/>
        <w:ind w:firstLine="720"/>
        <w:rPr>
          <w:rFonts w:ascii="Helvetica" w:hAnsi="Helvetica" w:cs="Times New Roman"/>
          <w:color w:val="000000" w:themeColor="text1"/>
          <w:sz w:val="22"/>
          <w:szCs w:val="22"/>
        </w:rPr>
        <w:pPrChange w:id="154" w:author="Heather Kharouba" w:date="2019-02-18T14:35:00Z">
          <w:pPr>
            <w:pStyle w:val="CommentText"/>
            <w:spacing w:line="480" w:lineRule="auto"/>
          </w:pPr>
        </w:pPrChange>
      </w:pPr>
      <w:r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5662C44C" w14:textId="1307A080" w:rsidR="00D524D0" w:rsidRPr="007120E9" w:rsidRDefault="00D524D0" w:rsidP="00A43C7A">
      <w:pPr>
        <w:pStyle w:val="CommentText"/>
        <w:spacing w:line="480" w:lineRule="auto"/>
        <w:rPr>
          <w:rFonts w:ascii="Helvetica" w:hAnsi="Helvetica" w:cs="Times New Roman"/>
          <w:color w:val="000000" w:themeColor="text1"/>
          <w:sz w:val="22"/>
          <w:szCs w:val="22"/>
        </w:rPr>
      </w:pPr>
      <w:r w:rsidRPr="007120E9">
        <w:rPr>
          <w:rFonts w:ascii="Helvetica" w:hAnsi="Helvetica" w:cs="Times New Roman"/>
          <w:color w:val="000000" w:themeColor="text1"/>
          <w:sz w:val="22"/>
          <w:szCs w:val="22"/>
        </w:rPr>
        <w:t>Years of study- those years with consumer and resource AND phenology and performance data (e.g. HMK051)</w:t>
      </w:r>
    </w:p>
    <w:p w14:paraId="0A48A302" w14:textId="77777777" w:rsidR="004A1A50" w:rsidRPr="007120E9" w:rsidRDefault="004A1A50" w:rsidP="00A43C7A">
      <w:pPr>
        <w:pStyle w:val="CommentText"/>
        <w:spacing w:line="480" w:lineRule="auto"/>
        <w:rPr>
          <w:rFonts w:ascii="Helvetica" w:hAnsi="Helvetica" w:cs="Times New Roman"/>
          <w:color w:val="000000" w:themeColor="text1"/>
          <w:sz w:val="22"/>
          <w:szCs w:val="22"/>
        </w:rPr>
      </w:pPr>
    </w:p>
    <w:p w14:paraId="4D815274" w14:textId="64C62903" w:rsidR="004A1A50" w:rsidRPr="00431B89" w:rsidRDefault="007120E9" w:rsidP="00431B89">
      <w:pPr>
        <w:pStyle w:val="CommentText"/>
        <w:ind w:firstLine="720"/>
        <w:rPr>
          <w:rFonts w:ascii="Helvetica" w:hAnsi="Helvetica"/>
          <w:sz w:val="22"/>
          <w:szCs w:val="22"/>
        </w:rPr>
      </w:pPr>
      <w:ins w:id="155" w:author="Heather Kharouba" w:date="2019-02-18T14:36:00Z">
        <w:r>
          <w:rPr>
            <w:rFonts w:ascii="Helvetica" w:hAnsi="Helvetica"/>
            <w:sz w:val="22"/>
            <w:szCs w:val="22"/>
          </w:rPr>
          <w:t xml:space="preserve">Our final review included </w:t>
        </w:r>
        <w:r w:rsidR="00DD3140">
          <w:rPr>
            <w:rFonts w:ascii="Helvetica" w:hAnsi="Helvetica"/>
            <w:sz w:val="22"/>
            <w:szCs w:val="22"/>
          </w:rPr>
          <w:t>4</w:t>
        </w:r>
      </w:ins>
      <w:ins w:id="156" w:author="Heather Kharouba" w:date="2019-02-18T15:04:00Z">
        <w:r w:rsidR="00DD3140">
          <w:rPr>
            <w:rFonts w:ascii="Helvetica" w:hAnsi="Helvetica"/>
            <w:sz w:val="22"/>
            <w:szCs w:val="22"/>
          </w:rPr>
          <w:t>3</w:t>
        </w:r>
      </w:ins>
      <w:ins w:id="157" w:author="Heather Kharouba" w:date="2019-02-18T14:36:00Z">
        <w:r w:rsidRPr="007120E9">
          <w:rPr>
            <w:rFonts w:ascii="Helvetica" w:hAnsi="Helvetica"/>
            <w:sz w:val="22"/>
            <w:szCs w:val="22"/>
          </w:rPr>
          <w:t xml:space="preserve"> studies</w:t>
        </w:r>
        <w:r w:rsidR="00213316">
          <w:rPr>
            <w:rFonts w:ascii="Helvetica" w:hAnsi="Helvetica"/>
            <w:sz w:val="22"/>
            <w:szCs w:val="22"/>
          </w:rPr>
          <w:t xml:space="preserve"> with 46</w:t>
        </w:r>
        <w:r>
          <w:rPr>
            <w:rFonts w:ascii="Helvetica" w:hAnsi="Helvetica"/>
            <w:sz w:val="22"/>
            <w:szCs w:val="22"/>
          </w:rPr>
          <w:t xml:space="preserve"> p</w:t>
        </w:r>
        <w:r w:rsidR="00213316">
          <w:rPr>
            <w:rFonts w:ascii="Helvetica" w:hAnsi="Helvetica"/>
            <w:sz w:val="22"/>
            <w:szCs w:val="22"/>
          </w:rPr>
          <w:t>air-wise species interactions (3</w:t>
        </w:r>
        <w:r>
          <w:rPr>
            <w:rFonts w:ascii="Helvetica" w:hAnsi="Helvetica"/>
            <w:sz w:val="22"/>
            <w:szCs w:val="22"/>
          </w:rPr>
          <w:t xml:space="preserve"> studies had 2 interactions)</w:t>
        </w:r>
        <w:r w:rsidR="00431B89">
          <w:rPr>
            <w:rFonts w:ascii="Helvetica" w:hAnsi="Helvetica"/>
            <w:sz w:val="22"/>
            <w:szCs w:val="22"/>
          </w:rPr>
          <w:t xml:space="preserve">. </w:t>
        </w:r>
      </w:ins>
      <w:r w:rsidR="004A1A50" w:rsidRPr="00AE69BC">
        <w:rPr>
          <w:rFonts w:ascii="Helvetica" w:hAnsi="Helvetica" w:cs="Helvetica"/>
          <w:sz w:val="22"/>
          <w:szCs w:val="22"/>
          <w:lang w:val="en-US"/>
        </w:rPr>
        <w:t>These studies have encompassed terrestrial, marine and freshwater ecosystems as well as large latitudinal gradient.</w:t>
      </w:r>
    </w:p>
    <w:p w14:paraId="055B83D9" w14:textId="77777777" w:rsidR="00DC0781" w:rsidRDefault="00DC0781" w:rsidP="00A43C7A">
      <w:pPr>
        <w:pStyle w:val="CommentText"/>
        <w:spacing w:line="480" w:lineRule="auto"/>
        <w:rPr>
          <w:rFonts w:ascii="Helvetica" w:hAnsi="Helvetica" w:cs="Helvetica"/>
          <w:sz w:val="22"/>
          <w:szCs w:val="22"/>
          <w:lang w:val="en-US"/>
        </w:rPr>
      </w:pPr>
    </w:p>
    <w:p w14:paraId="0688D8A6" w14:textId="235CA50E" w:rsidR="00DC0781" w:rsidRPr="00AE69BC" w:rsidRDefault="00DC0781" w:rsidP="00A43C7A">
      <w:pPr>
        <w:pStyle w:val="CommentText"/>
        <w:spacing w:line="480" w:lineRule="auto"/>
        <w:rPr>
          <w:rFonts w:ascii="Helvetica" w:hAnsi="Helvetica"/>
          <w:sz w:val="22"/>
          <w:szCs w:val="22"/>
        </w:rPr>
      </w:pPr>
      <w:r>
        <w:rPr>
          <w:rFonts w:ascii="Helvetica" w:hAnsi="Helvetica" w:cs="Helvetica"/>
          <w:sz w:val="22"/>
          <w:szCs w:val="22"/>
          <w:lang w:val="en-US"/>
        </w:rPr>
        <w:t>Based on the type of data collected for the consumer and resource, w</w:t>
      </w:r>
      <w:r w:rsidRPr="00DC0781">
        <w:rPr>
          <w:rFonts w:ascii="Helvetica" w:hAnsi="Helvetica" w:cs="Helvetica"/>
          <w:sz w:val="22"/>
          <w:szCs w:val="22"/>
          <w:lang w:val="en-US"/>
        </w:rPr>
        <w:t>e classified these studies as life history or food web-based (Box 1).</w:t>
      </w:r>
    </w:p>
    <w:sectPr w:rsidR="00DC0781" w:rsidRPr="00AE69BC" w:rsidSect="004C27EA">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Heather Kharouba" w:date="2019-03-12T11:39:00Z" w:initials="HK">
    <w:p w14:paraId="1D07EFCE" w14:textId="70C10961" w:rsidR="00552897" w:rsidRDefault="00552897">
      <w:pPr>
        <w:pStyle w:val="CommentText"/>
      </w:pPr>
      <w:ins w:id="16" w:author="Heather Kharouba" w:date="2019-03-12T09:57:00Z">
        <w:r>
          <w:rPr>
            <w:rStyle w:val="CommentReference"/>
          </w:rPr>
          <w:annotationRef/>
        </w:r>
      </w:ins>
      <w:r w:rsidR="00BC16D0">
        <w:t>Better spot?</w:t>
      </w:r>
      <w:bookmarkStart w:id="17" w:name="_GoBack"/>
      <w:bookmarkEnd w:id="17"/>
    </w:p>
  </w:comment>
  <w:comment w:id="18" w:author="Heather Kharouba" w:date="2019-03-12T11:38:00Z" w:initials="HK">
    <w:p w14:paraId="15CB6D80" w14:textId="0A067C44" w:rsidR="00552897" w:rsidRDefault="00552897">
      <w:pPr>
        <w:pStyle w:val="CommentText"/>
      </w:pPr>
      <w:r>
        <w:rPr>
          <w:rStyle w:val="CommentReference"/>
        </w:rPr>
        <w:annotationRef/>
      </w:r>
      <w:r w:rsidR="00580BDE">
        <w:t>Do you think</w:t>
      </w:r>
      <w:r>
        <w:t xml:space="preserve"> we </w:t>
      </w:r>
      <w:r w:rsidR="00580BDE">
        <w:t xml:space="preserve">are inadvertently </w:t>
      </w:r>
      <w:r>
        <w:t>implying here that cush</w:t>
      </w:r>
      <w:r w:rsidR="00580BDE">
        <w:t>ing won</w:t>
      </w:r>
      <w:r>
        <w:t>’t apply in aquatic systems?</w:t>
      </w:r>
    </w:p>
  </w:comment>
  <w:comment w:id="19" w:author="Heather Kharouba" w:date="2019-03-10T20:24:00Z" w:initials="HK">
    <w:p w14:paraId="1CE32B5C" w14:textId="250D60E8" w:rsidR="00552897" w:rsidRDefault="00552897">
      <w:pPr>
        <w:pStyle w:val="CommentText"/>
      </w:pPr>
      <w:r>
        <w:rPr>
          <w:rStyle w:val="CommentReference"/>
        </w:rPr>
        <w:annotationRef/>
      </w:r>
      <w:r>
        <w:t>[see updates to tables] Should we switch to using ‘interactions’. Technically numbers in tables refer to number of interactions because a few of the studies had multiple interactions.  All values here refer to those same counts</w:t>
      </w:r>
    </w:p>
    <w:p w14:paraId="30A680E4" w14:textId="77777777" w:rsidR="00552897" w:rsidRDefault="00552897">
      <w:pPr>
        <w:pStyle w:val="CommentText"/>
      </w:pPr>
    </w:p>
    <w:p w14:paraId="5AAF24C1" w14:textId="6604E3AD" w:rsidR="00552897" w:rsidRDefault="00552897">
      <w:pPr>
        <w:pStyle w:val="CommentText"/>
      </w:pPr>
      <w:r w:rsidRPr="0018315E">
        <w:rPr>
          <w:b/>
        </w:rPr>
        <w:t>EMW</w:t>
      </w:r>
      <w:r>
        <w:t>: I have no strong preference, so pick whatever you think is more accurate.</w:t>
      </w:r>
    </w:p>
  </w:comment>
  <w:comment w:id="20" w:author="Elizabeth Wolkovich" w:date="2019-03-12T10:12:00Z" w:initials="EW">
    <w:p w14:paraId="1791BA5E" w14:textId="0996DF2F" w:rsidR="00552897" w:rsidRDefault="00552897">
      <w:pPr>
        <w:pStyle w:val="CommentText"/>
      </w:pPr>
      <w:r>
        <w:rPr>
          <w:rStyle w:val="CommentReference"/>
        </w:rPr>
        <w:annotationRef/>
      </w:r>
      <w:r>
        <w:t>Cutting this, since ‘bottom up’ is effectively assumption 1 of Cushing… So I see food web as just part of the way to actually testing mechanism.</w:t>
      </w:r>
    </w:p>
    <w:p w14:paraId="2A63B8CA" w14:textId="77777777" w:rsidR="00552897" w:rsidRDefault="00552897">
      <w:pPr>
        <w:pStyle w:val="CommentText"/>
      </w:pPr>
    </w:p>
    <w:p w14:paraId="64DA2EE9" w14:textId="53EBA6AB" w:rsidR="00552897" w:rsidRDefault="00552897">
      <w:pPr>
        <w:pStyle w:val="CommentText"/>
      </w:pPr>
      <w:r w:rsidRPr="005A6C32">
        <w:rPr>
          <w:b/>
        </w:rPr>
        <w:t>HK</w:t>
      </w:r>
      <w:r>
        <w:t>- Isn’t the suggestion for studies to test both life history and food web? Not sure we should get rid of the sentence you cut</w:t>
      </w:r>
    </w:p>
  </w:comment>
  <w:comment w:id="37" w:author="Heather Kharouba" w:date="2019-03-10T20:58:00Z" w:initials="HK">
    <w:p w14:paraId="65E74902" w14:textId="0771EF92" w:rsidR="00552897" w:rsidRDefault="00552897">
      <w:pPr>
        <w:pStyle w:val="CommentText"/>
      </w:pPr>
      <w:r>
        <w:rPr>
          <w:rStyle w:val="CommentReference"/>
        </w:rPr>
        <w:annotationRef/>
      </w:r>
      <w:r>
        <w:t>Same comment as above about using ‘interactions’ vs. ‘studies’.  I could also use ‘time-series’ here.  Mostly line up except 1 study where it differs for the 2 interactions.</w:t>
      </w:r>
    </w:p>
    <w:p w14:paraId="1B0AC69B" w14:textId="77777777" w:rsidR="00552897" w:rsidRDefault="00552897">
      <w:pPr>
        <w:pStyle w:val="CommentText"/>
      </w:pPr>
    </w:p>
    <w:p w14:paraId="70B8002E" w14:textId="03BA80F2" w:rsidR="00552897" w:rsidRDefault="00552897">
      <w:pPr>
        <w:pStyle w:val="CommentText"/>
      </w:pPr>
      <w:r w:rsidRPr="0011001F">
        <w:rPr>
          <w:b/>
        </w:rPr>
        <w:t>EMW</w:t>
      </w:r>
      <w:r>
        <w:t xml:space="preserve">: Study reads better to me, but up to you for what you feel is most accurate (i.e., if there are many interactions in single studies often). </w:t>
      </w:r>
    </w:p>
  </w:comment>
  <w:comment w:id="38" w:author="Heather Kharouba" w:date="2019-02-13T14:40:00Z" w:initials="HK">
    <w:p w14:paraId="0D8F38A0" w14:textId="40B32187" w:rsidR="00552897" w:rsidRDefault="00552897">
      <w:pPr>
        <w:pStyle w:val="CommentText"/>
      </w:pPr>
      <w:r>
        <w:rPr>
          <w:rStyle w:val="CommentReference"/>
        </w:rPr>
        <w:annotationRef/>
      </w:r>
      <w:r>
        <w:t>On figure 2b- I think we should add ‘synchrony hypothesis’</w:t>
      </w:r>
    </w:p>
  </w:comment>
  <w:comment w:id="46" w:author="Heather Kharouba" w:date="2019-02-13T14:47:00Z" w:initials="HK">
    <w:p w14:paraId="1232C676" w14:textId="73C17910" w:rsidR="00552897" w:rsidRDefault="00552897">
      <w:pPr>
        <w:pStyle w:val="CommentText"/>
      </w:pPr>
      <w:r>
        <w:rPr>
          <w:rStyle w:val="CommentReference"/>
        </w:rPr>
        <w:annotationRef/>
      </w:r>
      <w:r>
        <w:t>I’m wondering whether the blue box for asynchrony in Figure 2b should include the peak?</w:t>
      </w:r>
    </w:p>
  </w:comment>
  <w:comment w:id="40" w:author="Heather Kharouba" w:date="2019-03-12T10:34:00Z" w:initials="HK">
    <w:p w14:paraId="3B5D196B" w14:textId="6770A2D5" w:rsidR="00552897" w:rsidRDefault="00552897">
      <w:pPr>
        <w:pStyle w:val="CommentText"/>
      </w:pPr>
      <w:ins w:id="55" w:author="Heather Kharouba" w:date="2019-03-12T10:34:00Z">
        <w:r>
          <w:rPr>
            <w:rStyle w:val="CommentReference"/>
          </w:rPr>
          <w:annotationRef/>
        </w:r>
      </w:ins>
      <w:r>
        <w:t>Attempt to better incorporate figure 3c</w:t>
      </w:r>
    </w:p>
  </w:comment>
  <w:comment w:id="57" w:author="Heather Kharouba" w:date="2019-03-12T10:41:00Z" w:initials="HK">
    <w:p w14:paraId="4910CDCE" w14:textId="1ECE3FC8" w:rsidR="00552897" w:rsidRDefault="00552897">
      <w:pPr>
        <w:pStyle w:val="CommentText"/>
      </w:pPr>
      <w:r>
        <w:rPr>
          <w:rStyle w:val="CommentReference"/>
        </w:rPr>
        <w:annotationRef/>
      </w:r>
      <w:r>
        <w:t>Ok left in for now- can you add nod to spatio-temporal variation</w:t>
      </w:r>
    </w:p>
  </w:comment>
  <w:comment w:id="60" w:author="Elizabeth Wolkovich" w:date="2019-03-10T21:16:00Z" w:initials="EW">
    <w:p w14:paraId="019C5B92" w14:textId="12971557" w:rsidR="00552897" w:rsidRDefault="00552897">
      <w:pPr>
        <w:pStyle w:val="CommentText"/>
      </w:pPr>
      <w:r>
        <w:rPr>
          <w:rStyle w:val="CommentReference"/>
        </w:rPr>
        <w:annotationRef/>
      </w:r>
      <w:r>
        <w:t xml:space="preserve">Need to give the total somewhere in intro (maybe where I guessed the wrong intro?) and ref to this Table …. </w:t>
      </w:r>
    </w:p>
  </w:comment>
  <w:comment w:id="125" w:author="Heather Kharouba" w:date="2019-03-12T11:18:00Z" w:initials="HK">
    <w:p w14:paraId="2DAFED2D" w14:textId="77777777" w:rsidR="00552897" w:rsidRDefault="00552897" w:rsidP="007B1892">
      <w:pPr>
        <w:pStyle w:val="CommentText"/>
      </w:pPr>
      <w:r>
        <w:rPr>
          <w:rStyle w:val="CommentReference"/>
        </w:rPr>
        <w:annotationRef/>
      </w:r>
      <w:r>
        <w:t>x-axis needs to be consistent across figures either relative timing or mismatch</w:t>
      </w:r>
    </w:p>
    <w:p w14:paraId="512AA952" w14:textId="77777777" w:rsidR="00552897" w:rsidRDefault="00552897" w:rsidP="007B1892">
      <w:pPr>
        <w:pStyle w:val="CommentText"/>
      </w:pPr>
    </w:p>
    <w:p w14:paraId="1AD115DB" w14:textId="6CAE7DB0" w:rsidR="00552897" w:rsidRDefault="00552897" w:rsidP="007B1892">
      <w:pPr>
        <w:pStyle w:val="CommentText"/>
      </w:pPr>
      <w:r>
        <w:t>also red arrow to the right on bottom curve in c needs to be more visible</w:t>
      </w:r>
    </w:p>
  </w:comment>
  <w:comment w:id="126" w:author="Heather Kharouba" w:date="2019-02-11T15:12:00Z" w:initials="HK">
    <w:p w14:paraId="6E819A71" w14:textId="416E0858" w:rsidR="00552897" w:rsidRDefault="00552897">
      <w:pPr>
        <w:pStyle w:val="CommentText"/>
      </w:pPr>
      <w:ins w:id="127" w:author="Heather Kharouba" w:date="2019-02-11T15:12:00Z">
        <w:r>
          <w:rPr>
            <w:rStyle w:val="CommentReference"/>
          </w:rPr>
          <w:annotationRef/>
        </w:r>
      </w:ins>
      <w:r>
        <w:t>Can you add doy to y-axis?</w:t>
      </w:r>
    </w:p>
  </w:comment>
  <w:comment w:id="128" w:author="Heather Kharouba" w:date="2019-02-11T15:11:00Z" w:initials="HK">
    <w:p w14:paraId="5F1CD365" w14:textId="2DBE86B2" w:rsidR="00552897" w:rsidRDefault="00552897">
      <w:pPr>
        <w:pStyle w:val="CommentText"/>
      </w:pPr>
      <w:ins w:id="129" w:author="Heather Kharouba" w:date="2019-02-11T15:10:00Z">
        <w:r>
          <w:rPr>
            <w:rStyle w:val="CommentReference"/>
          </w:rPr>
          <w:annotationRef/>
        </w:r>
      </w:ins>
      <w:r>
        <w:t>Can we get colours to match with figure 1?</w:t>
      </w:r>
    </w:p>
  </w:comment>
  <w:comment w:id="130" w:author="Heather Kharouba" w:date="2019-02-11T21:20:00Z" w:initials="HK">
    <w:p w14:paraId="67D2DF32" w14:textId="374C1906" w:rsidR="00552897" w:rsidRDefault="00552897">
      <w:pPr>
        <w:pStyle w:val="CommentText"/>
      </w:pPr>
      <w:ins w:id="131" w:author="Heather Kharouba" w:date="2019-02-11T14:54:00Z">
        <w:r>
          <w:rPr>
            <w:rStyle w:val="CommentReference"/>
          </w:rPr>
          <w:annotationRef/>
        </w:r>
      </w:ins>
      <w:r>
        <w:t>Can you add labels to make it easier to identify the two hypotheses in the figure</w:t>
      </w:r>
    </w:p>
  </w:comment>
  <w:comment w:id="132" w:author="Heather Kharouba" w:date="2019-02-11T21:22:00Z" w:initials="HK">
    <w:p w14:paraId="6E102F1D" w14:textId="182B5D02" w:rsidR="00552897" w:rsidRDefault="00552897">
      <w:pPr>
        <w:pStyle w:val="CommentText"/>
      </w:pPr>
      <w:ins w:id="133" w:author="Heather Kharouba" w:date="2019-02-11T21:22:00Z">
        <w:r>
          <w:rPr>
            <w:rStyle w:val="CommentReference"/>
          </w:rPr>
          <w:annotationRef/>
        </w:r>
      </w:ins>
      <w:r>
        <w:t>Can you add label?</w:t>
      </w:r>
    </w:p>
  </w:comment>
  <w:comment w:id="134" w:author="Heather Kharouba" w:date="2018-10-15T16:15:00Z" w:initials="HK">
    <w:p w14:paraId="307EAA53" w14:textId="497D32EA" w:rsidR="00552897" w:rsidRDefault="00552897">
      <w:pPr>
        <w:pStyle w:val="CommentText"/>
      </w:pPr>
      <w:r>
        <w:rPr>
          <w:rStyle w:val="CommentReference"/>
        </w:rPr>
        <w:annotationRef/>
      </w:r>
      <w:r>
        <w:t>Add lines of best fit from Figure 3 in the paper</w:t>
      </w:r>
    </w:p>
  </w:comment>
  <w:comment w:id="135" w:author="Heather Kharouba" w:date="2018-10-15T16:26:00Z" w:initials="HK">
    <w:p w14:paraId="540568EF" w14:textId="27BE93DD" w:rsidR="00552897" w:rsidRDefault="00552897">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 w:id="145" w:author="Heather Kharouba" w:date="2019-02-18T15:04:00Z" w:initials="HK">
    <w:p w14:paraId="6E99281B" w14:textId="010F6F14" w:rsidR="00552897" w:rsidRDefault="00552897">
      <w:pPr>
        <w:pStyle w:val="CommentText"/>
      </w:pPr>
      <w:r>
        <w:rPr>
          <w:rStyle w:val="CommentReference"/>
        </w:rPr>
        <w:annotationRef/>
      </w:r>
      <w:r>
        <w:t>Does not include diet proportions</w:t>
      </w:r>
    </w:p>
    <w:p w14:paraId="56A235FE" w14:textId="77777777" w:rsidR="00552897" w:rsidRDefault="00552897">
      <w:pPr>
        <w:pStyle w:val="CommentText"/>
      </w:pPr>
    </w:p>
    <w:p w14:paraId="7A529044" w14:textId="4679CF6E" w:rsidR="00552897" w:rsidRDefault="00552897">
      <w:pPr>
        <w:pStyle w:val="CommentText"/>
      </w:pPr>
      <w:r>
        <w:t>Had to exclude HMK052 because performance was of host (i.e. resource) NOT parasitic bird (i.e. consumer)</w:t>
      </w:r>
    </w:p>
  </w:comment>
  <w:comment w:id="147" w:author="Heather Kharouba" w:date="2019-02-18T14:28:00Z" w:initials="HK">
    <w:p w14:paraId="40C2CDED" w14:textId="303098DD" w:rsidR="00552897" w:rsidRDefault="00552897">
      <w:pPr>
        <w:pStyle w:val="CommentText"/>
      </w:pPr>
      <w:ins w:id="149" w:author="Heather Kharouba" w:date="2019-02-18T14:28:00Z">
        <w:r>
          <w:rPr>
            <w:rStyle w:val="CommentReference"/>
          </w:rPr>
          <w:annotationRef/>
        </w:r>
      </w:ins>
      <w:r>
        <w:t>Did not include Dies and Blondel 1996 Oecologia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552897" w:rsidRDefault="00552897" w:rsidP="009E2783">
      <w:r>
        <w:separator/>
      </w:r>
    </w:p>
  </w:endnote>
  <w:endnote w:type="continuationSeparator" w:id="0">
    <w:p w14:paraId="10CB757A" w14:textId="77777777" w:rsidR="00552897" w:rsidRDefault="00552897"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552897" w:rsidRDefault="00552897"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552897" w:rsidRDefault="0055289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552897" w:rsidRDefault="00552897"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16D0">
      <w:rPr>
        <w:rStyle w:val="PageNumber"/>
        <w:noProof/>
      </w:rPr>
      <w:t>7</w:t>
    </w:r>
    <w:r>
      <w:rPr>
        <w:rStyle w:val="PageNumber"/>
      </w:rPr>
      <w:fldChar w:fldCharType="end"/>
    </w:r>
  </w:p>
  <w:p w14:paraId="6D639CA1" w14:textId="77777777" w:rsidR="00552897" w:rsidRDefault="005528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552897" w:rsidRDefault="00552897" w:rsidP="009E2783">
      <w:r>
        <w:separator/>
      </w:r>
    </w:p>
  </w:footnote>
  <w:footnote w:type="continuationSeparator" w:id="0">
    <w:p w14:paraId="7217F036" w14:textId="77777777" w:rsidR="00552897" w:rsidRDefault="00552897"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5">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0">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8"/>
  </w:num>
  <w:num w:numId="3">
    <w:abstractNumId w:val="15"/>
  </w:num>
  <w:num w:numId="4">
    <w:abstractNumId w:val="24"/>
  </w:num>
  <w:num w:numId="5">
    <w:abstractNumId w:val="10"/>
  </w:num>
  <w:num w:numId="6">
    <w:abstractNumId w:val="29"/>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1"/>
  </w:num>
  <w:num w:numId="15">
    <w:abstractNumId w:val="23"/>
  </w:num>
  <w:num w:numId="16">
    <w:abstractNumId w:val="30"/>
  </w:num>
  <w:num w:numId="17">
    <w:abstractNumId w:val="6"/>
  </w:num>
  <w:num w:numId="18">
    <w:abstractNumId w:val="20"/>
  </w:num>
  <w:num w:numId="19">
    <w:abstractNumId w:val="28"/>
  </w:num>
  <w:num w:numId="20">
    <w:abstractNumId w:val="3"/>
  </w:num>
  <w:num w:numId="21">
    <w:abstractNumId w:val="14"/>
  </w:num>
  <w:num w:numId="22">
    <w:abstractNumId w:val="27"/>
  </w:num>
  <w:num w:numId="23">
    <w:abstractNumId w:val="17"/>
  </w:num>
  <w:num w:numId="24">
    <w:abstractNumId w:val="11"/>
  </w:num>
  <w:num w:numId="25">
    <w:abstractNumId w:val="25"/>
  </w:num>
  <w:num w:numId="26">
    <w:abstractNumId w:val="19"/>
  </w:num>
  <w:num w:numId="27">
    <w:abstractNumId w:val="1"/>
  </w:num>
  <w:num w:numId="28">
    <w:abstractNumId w:val="4"/>
  </w:num>
  <w:num w:numId="29">
    <w:abstractNumId w:val="26"/>
  </w:num>
  <w:num w:numId="30">
    <w:abstractNumId w:val="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1F69"/>
    <w:rsid w:val="000026B2"/>
    <w:rsid w:val="00002F4A"/>
    <w:rsid w:val="000062F4"/>
    <w:rsid w:val="00007F7B"/>
    <w:rsid w:val="000108AB"/>
    <w:rsid w:val="000114A6"/>
    <w:rsid w:val="00012E10"/>
    <w:rsid w:val="00013B77"/>
    <w:rsid w:val="00013E92"/>
    <w:rsid w:val="000148B6"/>
    <w:rsid w:val="000159B8"/>
    <w:rsid w:val="0001795F"/>
    <w:rsid w:val="00020744"/>
    <w:rsid w:val="00020785"/>
    <w:rsid w:val="00020906"/>
    <w:rsid w:val="00021DD4"/>
    <w:rsid w:val="00021E15"/>
    <w:rsid w:val="00022127"/>
    <w:rsid w:val="00023306"/>
    <w:rsid w:val="00024158"/>
    <w:rsid w:val="00024C74"/>
    <w:rsid w:val="00024CB9"/>
    <w:rsid w:val="0002565B"/>
    <w:rsid w:val="000268AA"/>
    <w:rsid w:val="00027400"/>
    <w:rsid w:val="00031A91"/>
    <w:rsid w:val="00032030"/>
    <w:rsid w:val="00032803"/>
    <w:rsid w:val="0003312E"/>
    <w:rsid w:val="00033181"/>
    <w:rsid w:val="00033B9C"/>
    <w:rsid w:val="00035189"/>
    <w:rsid w:val="0003557F"/>
    <w:rsid w:val="00035CB0"/>
    <w:rsid w:val="00035E74"/>
    <w:rsid w:val="00036248"/>
    <w:rsid w:val="0003665A"/>
    <w:rsid w:val="00040122"/>
    <w:rsid w:val="000401C1"/>
    <w:rsid w:val="00040FCB"/>
    <w:rsid w:val="00042A8C"/>
    <w:rsid w:val="00043794"/>
    <w:rsid w:val="0005107A"/>
    <w:rsid w:val="00053731"/>
    <w:rsid w:val="00055122"/>
    <w:rsid w:val="0005544C"/>
    <w:rsid w:val="000561BB"/>
    <w:rsid w:val="00057778"/>
    <w:rsid w:val="00057B98"/>
    <w:rsid w:val="000601A6"/>
    <w:rsid w:val="00060C06"/>
    <w:rsid w:val="00060E37"/>
    <w:rsid w:val="00061F29"/>
    <w:rsid w:val="00062A86"/>
    <w:rsid w:val="00064986"/>
    <w:rsid w:val="00065F04"/>
    <w:rsid w:val="000706C1"/>
    <w:rsid w:val="00070936"/>
    <w:rsid w:val="00070B18"/>
    <w:rsid w:val="0007134C"/>
    <w:rsid w:val="0007263E"/>
    <w:rsid w:val="0007289B"/>
    <w:rsid w:val="00074AF4"/>
    <w:rsid w:val="00074E66"/>
    <w:rsid w:val="00076154"/>
    <w:rsid w:val="00076BA1"/>
    <w:rsid w:val="00077234"/>
    <w:rsid w:val="00080BEF"/>
    <w:rsid w:val="00081C00"/>
    <w:rsid w:val="000826DF"/>
    <w:rsid w:val="00082AC5"/>
    <w:rsid w:val="00084383"/>
    <w:rsid w:val="00085399"/>
    <w:rsid w:val="00085D46"/>
    <w:rsid w:val="00085DF6"/>
    <w:rsid w:val="000863EE"/>
    <w:rsid w:val="00086AF5"/>
    <w:rsid w:val="00086DE8"/>
    <w:rsid w:val="00090848"/>
    <w:rsid w:val="00090BD2"/>
    <w:rsid w:val="00091405"/>
    <w:rsid w:val="00092446"/>
    <w:rsid w:val="00092D00"/>
    <w:rsid w:val="00094000"/>
    <w:rsid w:val="00097822"/>
    <w:rsid w:val="000A0AC5"/>
    <w:rsid w:val="000A2341"/>
    <w:rsid w:val="000A5C98"/>
    <w:rsid w:val="000A66AD"/>
    <w:rsid w:val="000A672E"/>
    <w:rsid w:val="000A79DB"/>
    <w:rsid w:val="000B0AB3"/>
    <w:rsid w:val="000B0B71"/>
    <w:rsid w:val="000B1C95"/>
    <w:rsid w:val="000B1F46"/>
    <w:rsid w:val="000B2B70"/>
    <w:rsid w:val="000B3E16"/>
    <w:rsid w:val="000B4BD3"/>
    <w:rsid w:val="000B5258"/>
    <w:rsid w:val="000B56CB"/>
    <w:rsid w:val="000B6001"/>
    <w:rsid w:val="000B6B28"/>
    <w:rsid w:val="000B6BA4"/>
    <w:rsid w:val="000C09CE"/>
    <w:rsid w:val="000C0D0A"/>
    <w:rsid w:val="000C198A"/>
    <w:rsid w:val="000C3AA4"/>
    <w:rsid w:val="000C3F18"/>
    <w:rsid w:val="000C478C"/>
    <w:rsid w:val="000C4D16"/>
    <w:rsid w:val="000C52E7"/>
    <w:rsid w:val="000C58D7"/>
    <w:rsid w:val="000C5FB0"/>
    <w:rsid w:val="000D162E"/>
    <w:rsid w:val="000D18FA"/>
    <w:rsid w:val="000D1DB5"/>
    <w:rsid w:val="000D2E6B"/>
    <w:rsid w:val="000D440D"/>
    <w:rsid w:val="000D4CDA"/>
    <w:rsid w:val="000D531D"/>
    <w:rsid w:val="000E2548"/>
    <w:rsid w:val="000E2F60"/>
    <w:rsid w:val="000F1559"/>
    <w:rsid w:val="000F472C"/>
    <w:rsid w:val="000F4C15"/>
    <w:rsid w:val="000F5C69"/>
    <w:rsid w:val="000F6335"/>
    <w:rsid w:val="000F6E1F"/>
    <w:rsid w:val="000F756B"/>
    <w:rsid w:val="000F794E"/>
    <w:rsid w:val="000F7A0C"/>
    <w:rsid w:val="000F7B2C"/>
    <w:rsid w:val="001012C3"/>
    <w:rsid w:val="0010263B"/>
    <w:rsid w:val="0010354C"/>
    <w:rsid w:val="001041B1"/>
    <w:rsid w:val="00105350"/>
    <w:rsid w:val="0010541E"/>
    <w:rsid w:val="001057B7"/>
    <w:rsid w:val="00105B85"/>
    <w:rsid w:val="001061F7"/>
    <w:rsid w:val="00106313"/>
    <w:rsid w:val="0011001F"/>
    <w:rsid w:val="00111379"/>
    <w:rsid w:val="0011188E"/>
    <w:rsid w:val="00112302"/>
    <w:rsid w:val="00113116"/>
    <w:rsid w:val="00114883"/>
    <w:rsid w:val="001154C1"/>
    <w:rsid w:val="00115AE1"/>
    <w:rsid w:val="001168CA"/>
    <w:rsid w:val="00121364"/>
    <w:rsid w:val="00121617"/>
    <w:rsid w:val="001220F6"/>
    <w:rsid w:val="00122826"/>
    <w:rsid w:val="00122845"/>
    <w:rsid w:val="00123E2B"/>
    <w:rsid w:val="00124A98"/>
    <w:rsid w:val="00124B81"/>
    <w:rsid w:val="001253A8"/>
    <w:rsid w:val="00125659"/>
    <w:rsid w:val="00125E4C"/>
    <w:rsid w:val="00126F08"/>
    <w:rsid w:val="001274A9"/>
    <w:rsid w:val="00127E83"/>
    <w:rsid w:val="00132076"/>
    <w:rsid w:val="00132E01"/>
    <w:rsid w:val="00134753"/>
    <w:rsid w:val="0013480C"/>
    <w:rsid w:val="00134D24"/>
    <w:rsid w:val="00135B5F"/>
    <w:rsid w:val="00135C6A"/>
    <w:rsid w:val="001373E9"/>
    <w:rsid w:val="00142D9A"/>
    <w:rsid w:val="00143830"/>
    <w:rsid w:val="00144EC6"/>
    <w:rsid w:val="00145140"/>
    <w:rsid w:val="00147A18"/>
    <w:rsid w:val="00150AB3"/>
    <w:rsid w:val="00151563"/>
    <w:rsid w:val="00151610"/>
    <w:rsid w:val="0015365A"/>
    <w:rsid w:val="001546F7"/>
    <w:rsid w:val="00154BBA"/>
    <w:rsid w:val="0015514A"/>
    <w:rsid w:val="00155889"/>
    <w:rsid w:val="0015590A"/>
    <w:rsid w:val="0015763A"/>
    <w:rsid w:val="0016012A"/>
    <w:rsid w:val="00160463"/>
    <w:rsid w:val="00160C0B"/>
    <w:rsid w:val="00163167"/>
    <w:rsid w:val="00170BE3"/>
    <w:rsid w:val="00170CD7"/>
    <w:rsid w:val="00171EA5"/>
    <w:rsid w:val="0017284A"/>
    <w:rsid w:val="001728EF"/>
    <w:rsid w:val="0017301C"/>
    <w:rsid w:val="0017352F"/>
    <w:rsid w:val="001736E5"/>
    <w:rsid w:val="001764C2"/>
    <w:rsid w:val="00176AD6"/>
    <w:rsid w:val="00177210"/>
    <w:rsid w:val="00177528"/>
    <w:rsid w:val="00180528"/>
    <w:rsid w:val="00180B94"/>
    <w:rsid w:val="00180DB2"/>
    <w:rsid w:val="001813EB"/>
    <w:rsid w:val="00181977"/>
    <w:rsid w:val="0018315E"/>
    <w:rsid w:val="00185CA3"/>
    <w:rsid w:val="00185FAB"/>
    <w:rsid w:val="0018602B"/>
    <w:rsid w:val="001862ED"/>
    <w:rsid w:val="001925FC"/>
    <w:rsid w:val="00195E47"/>
    <w:rsid w:val="00196095"/>
    <w:rsid w:val="001968E1"/>
    <w:rsid w:val="001A00B7"/>
    <w:rsid w:val="001A16F4"/>
    <w:rsid w:val="001A1EAB"/>
    <w:rsid w:val="001A2A0E"/>
    <w:rsid w:val="001A52C2"/>
    <w:rsid w:val="001A5B42"/>
    <w:rsid w:val="001A6CCA"/>
    <w:rsid w:val="001B0F95"/>
    <w:rsid w:val="001B2A3D"/>
    <w:rsid w:val="001B4FA7"/>
    <w:rsid w:val="001B593A"/>
    <w:rsid w:val="001B600A"/>
    <w:rsid w:val="001B7FED"/>
    <w:rsid w:val="001C18DF"/>
    <w:rsid w:val="001C18F8"/>
    <w:rsid w:val="001C37CD"/>
    <w:rsid w:val="001C3927"/>
    <w:rsid w:val="001C46BE"/>
    <w:rsid w:val="001C5B08"/>
    <w:rsid w:val="001C5DB0"/>
    <w:rsid w:val="001C5EC8"/>
    <w:rsid w:val="001C6E21"/>
    <w:rsid w:val="001C7666"/>
    <w:rsid w:val="001D060C"/>
    <w:rsid w:val="001D0F28"/>
    <w:rsid w:val="001D1C7F"/>
    <w:rsid w:val="001D2989"/>
    <w:rsid w:val="001D2CCE"/>
    <w:rsid w:val="001D3AA9"/>
    <w:rsid w:val="001D434E"/>
    <w:rsid w:val="001D49AF"/>
    <w:rsid w:val="001D512D"/>
    <w:rsid w:val="001D52BB"/>
    <w:rsid w:val="001D5F21"/>
    <w:rsid w:val="001D663B"/>
    <w:rsid w:val="001D710D"/>
    <w:rsid w:val="001E258C"/>
    <w:rsid w:val="001E2BEA"/>
    <w:rsid w:val="001E4111"/>
    <w:rsid w:val="001E411F"/>
    <w:rsid w:val="001E5301"/>
    <w:rsid w:val="001E53F8"/>
    <w:rsid w:val="001E7589"/>
    <w:rsid w:val="001F00A4"/>
    <w:rsid w:val="001F117F"/>
    <w:rsid w:val="001F18E6"/>
    <w:rsid w:val="001F1B5B"/>
    <w:rsid w:val="001F290A"/>
    <w:rsid w:val="001F2A87"/>
    <w:rsid w:val="001F32C7"/>
    <w:rsid w:val="001F354F"/>
    <w:rsid w:val="001F3DE4"/>
    <w:rsid w:val="001F572B"/>
    <w:rsid w:val="001F662E"/>
    <w:rsid w:val="001F698F"/>
    <w:rsid w:val="001F7104"/>
    <w:rsid w:val="002031F6"/>
    <w:rsid w:val="00203EF1"/>
    <w:rsid w:val="002043C5"/>
    <w:rsid w:val="0020474F"/>
    <w:rsid w:val="002053F4"/>
    <w:rsid w:val="0020733D"/>
    <w:rsid w:val="00207821"/>
    <w:rsid w:val="00210EC5"/>
    <w:rsid w:val="002121C3"/>
    <w:rsid w:val="002126AB"/>
    <w:rsid w:val="00212D54"/>
    <w:rsid w:val="002131C9"/>
    <w:rsid w:val="00213316"/>
    <w:rsid w:val="00213F7F"/>
    <w:rsid w:val="00215715"/>
    <w:rsid w:val="0021614F"/>
    <w:rsid w:val="002161AA"/>
    <w:rsid w:val="0021725A"/>
    <w:rsid w:val="00220A8F"/>
    <w:rsid w:val="00225192"/>
    <w:rsid w:val="0022552C"/>
    <w:rsid w:val="00225C42"/>
    <w:rsid w:val="00225ECD"/>
    <w:rsid w:val="00225F53"/>
    <w:rsid w:val="002261CA"/>
    <w:rsid w:val="00226503"/>
    <w:rsid w:val="00226A59"/>
    <w:rsid w:val="00226CF7"/>
    <w:rsid w:val="0023093A"/>
    <w:rsid w:val="00231279"/>
    <w:rsid w:val="002317AE"/>
    <w:rsid w:val="002332B1"/>
    <w:rsid w:val="00233597"/>
    <w:rsid w:val="0023366F"/>
    <w:rsid w:val="00233EA6"/>
    <w:rsid w:val="00235753"/>
    <w:rsid w:val="002358C3"/>
    <w:rsid w:val="0023730F"/>
    <w:rsid w:val="00237AE9"/>
    <w:rsid w:val="00241BAC"/>
    <w:rsid w:val="00243342"/>
    <w:rsid w:val="002435D8"/>
    <w:rsid w:val="002459AC"/>
    <w:rsid w:val="002459BA"/>
    <w:rsid w:val="00245DD3"/>
    <w:rsid w:val="00245DEF"/>
    <w:rsid w:val="00247C46"/>
    <w:rsid w:val="0025102F"/>
    <w:rsid w:val="0025114D"/>
    <w:rsid w:val="00251B0E"/>
    <w:rsid w:val="0025230E"/>
    <w:rsid w:val="00254B05"/>
    <w:rsid w:val="00254B4D"/>
    <w:rsid w:val="002551CD"/>
    <w:rsid w:val="00256382"/>
    <w:rsid w:val="00256533"/>
    <w:rsid w:val="00256BE5"/>
    <w:rsid w:val="00257363"/>
    <w:rsid w:val="00257AED"/>
    <w:rsid w:val="00257F88"/>
    <w:rsid w:val="002633C4"/>
    <w:rsid w:val="0026435D"/>
    <w:rsid w:val="00264B25"/>
    <w:rsid w:val="002663D4"/>
    <w:rsid w:val="002702C8"/>
    <w:rsid w:val="00271E4D"/>
    <w:rsid w:val="0027347F"/>
    <w:rsid w:val="002741AD"/>
    <w:rsid w:val="0027441F"/>
    <w:rsid w:val="00274785"/>
    <w:rsid w:val="00274FA5"/>
    <w:rsid w:val="00275BD4"/>
    <w:rsid w:val="00276937"/>
    <w:rsid w:val="00277E3B"/>
    <w:rsid w:val="00280991"/>
    <w:rsid w:val="00281DAA"/>
    <w:rsid w:val="00281FE8"/>
    <w:rsid w:val="00281FE9"/>
    <w:rsid w:val="00282821"/>
    <w:rsid w:val="00282DBF"/>
    <w:rsid w:val="002850EE"/>
    <w:rsid w:val="00285D31"/>
    <w:rsid w:val="00286AAC"/>
    <w:rsid w:val="00286F95"/>
    <w:rsid w:val="00287F49"/>
    <w:rsid w:val="002909D7"/>
    <w:rsid w:val="00290FF5"/>
    <w:rsid w:val="002913E2"/>
    <w:rsid w:val="002920A8"/>
    <w:rsid w:val="0029220F"/>
    <w:rsid w:val="002939FF"/>
    <w:rsid w:val="00294F7C"/>
    <w:rsid w:val="00295AF3"/>
    <w:rsid w:val="00295E12"/>
    <w:rsid w:val="00296E32"/>
    <w:rsid w:val="002A22D1"/>
    <w:rsid w:val="002A2D6A"/>
    <w:rsid w:val="002A3490"/>
    <w:rsid w:val="002A35E4"/>
    <w:rsid w:val="002A38E7"/>
    <w:rsid w:val="002A3C46"/>
    <w:rsid w:val="002A6891"/>
    <w:rsid w:val="002A7014"/>
    <w:rsid w:val="002A7717"/>
    <w:rsid w:val="002A7DB1"/>
    <w:rsid w:val="002B0A1A"/>
    <w:rsid w:val="002B0B41"/>
    <w:rsid w:val="002B15F7"/>
    <w:rsid w:val="002B1912"/>
    <w:rsid w:val="002B276D"/>
    <w:rsid w:val="002B2D61"/>
    <w:rsid w:val="002B3034"/>
    <w:rsid w:val="002B4442"/>
    <w:rsid w:val="002B5922"/>
    <w:rsid w:val="002B5947"/>
    <w:rsid w:val="002C0183"/>
    <w:rsid w:val="002C1A47"/>
    <w:rsid w:val="002C4016"/>
    <w:rsid w:val="002C5C3D"/>
    <w:rsid w:val="002C638D"/>
    <w:rsid w:val="002C7464"/>
    <w:rsid w:val="002C761A"/>
    <w:rsid w:val="002C7C46"/>
    <w:rsid w:val="002D0475"/>
    <w:rsid w:val="002D06C6"/>
    <w:rsid w:val="002D1829"/>
    <w:rsid w:val="002D24A4"/>
    <w:rsid w:val="002D41B2"/>
    <w:rsid w:val="002D4759"/>
    <w:rsid w:val="002D5FB0"/>
    <w:rsid w:val="002D656F"/>
    <w:rsid w:val="002D6A53"/>
    <w:rsid w:val="002D6F35"/>
    <w:rsid w:val="002D76D9"/>
    <w:rsid w:val="002D7AAE"/>
    <w:rsid w:val="002E23E3"/>
    <w:rsid w:val="002E3827"/>
    <w:rsid w:val="002E4A57"/>
    <w:rsid w:val="002E5739"/>
    <w:rsid w:val="002E5EFE"/>
    <w:rsid w:val="002E7FA4"/>
    <w:rsid w:val="002F163B"/>
    <w:rsid w:val="002F1B0A"/>
    <w:rsid w:val="002F38CE"/>
    <w:rsid w:val="002F444F"/>
    <w:rsid w:val="002F4B0E"/>
    <w:rsid w:val="002F4E5F"/>
    <w:rsid w:val="003002FE"/>
    <w:rsid w:val="003011C5"/>
    <w:rsid w:val="00302131"/>
    <w:rsid w:val="0030285C"/>
    <w:rsid w:val="00302AB3"/>
    <w:rsid w:val="00303436"/>
    <w:rsid w:val="00304853"/>
    <w:rsid w:val="00305458"/>
    <w:rsid w:val="003054DF"/>
    <w:rsid w:val="003061AB"/>
    <w:rsid w:val="003074D3"/>
    <w:rsid w:val="0030780B"/>
    <w:rsid w:val="00312225"/>
    <w:rsid w:val="003130E4"/>
    <w:rsid w:val="003136EE"/>
    <w:rsid w:val="0031416E"/>
    <w:rsid w:val="003164D7"/>
    <w:rsid w:val="00316942"/>
    <w:rsid w:val="003169C4"/>
    <w:rsid w:val="0032023F"/>
    <w:rsid w:val="003208D2"/>
    <w:rsid w:val="00321A54"/>
    <w:rsid w:val="00322BD2"/>
    <w:rsid w:val="00322F1E"/>
    <w:rsid w:val="003239ED"/>
    <w:rsid w:val="003249A2"/>
    <w:rsid w:val="003250DD"/>
    <w:rsid w:val="00325116"/>
    <w:rsid w:val="00330449"/>
    <w:rsid w:val="00332FE8"/>
    <w:rsid w:val="0033387B"/>
    <w:rsid w:val="00333C6B"/>
    <w:rsid w:val="003356B8"/>
    <w:rsid w:val="00337CE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12FB"/>
    <w:rsid w:val="00372C34"/>
    <w:rsid w:val="00372E8B"/>
    <w:rsid w:val="003738D7"/>
    <w:rsid w:val="0037417D"/>
    <w:rsid w:val="00374D90"/>
    <w:rsid w:val="00375C27"/>
    <w:rsid w:val="003765C1"/>
    <w:rsid w:val="003828A4"/>
    <w:rsid w:val="00384642"/>
    <w:rsid w:val="0038484F"/>
    <w:rsid w:val="003848FE"/>
    <w:rsid w:val="00384F97"/>
    <w:rsid w:val="003863B8"/>
    <w:rsid w:val="0038753E"/>
    <w:rsid w:val="003875B1"/>
    <w:rsid w:val="00387836"/>
    <w:rsid w:val="00390530"/>
    <w:rsid w:val="00390576"/>
    <w:rsid w:val="00391905"/>
    <w:rsid w:val="00392805"/>
    <w:rsid w:val="00394364"/>
    <w:rsid w:val="0039513B"/>
    <w:rsid w:val="00397D25"/>
    <w:rsid w:val="00397E76"/>
    <w:rsid w:val="003A1985"/>
    <w:rsid w:val="003A1D4A"/>
    <w:rsid w:val="003A212C"/>
    <w:rsid w:val="003A4640"/>
    <w:rsid w:val="003A4749"/>
    <w:rsid w:val="003A4DC7"/>
    <w:rsid w:val="003A64E1"/>
    <w:rsid w:val="003A6636"/>
    <w:rsid w:val="003B1A87"/>
    <w:rsid w:val="003B244D"/>
    <w:rsid w:val="003B299C"/>
    <w:rsid w:val="003B3CA6"/>
    <w:rsid w:val="003B5617"/>
    <w:rsid w:val="003B7248"/>
    <w:rsid w:val="003C17A2"/>
    <w:rsid w:val="003C2DF6"/>
    <w:rsid w:val="003C3796"/>
    <w:rsid w:val="003C4950"/>
    <w:rsid w:val="003C4A76"/>
    <w:rsid w:val="003C4A82"/>
    <w:rsid w:val="003C4ECB"/>
    <w:rsid w:val="003C5DD7"/>
    <w:rsid w:val="003C6E68"/>
    <w:rsid w:val="003D0029"/>
    <w:rsid w:val="003D22C4"/>
    <w:rsid w:val="003D36ED"/>
    <w:rsid w:val="003D466A"/>
    <w:rsid w:val="003D68DE"/>
    <w:rsid w:val="003E008B"/>
    <w:rsid w:val="003E2D27"/>
    <w:rsid w:val="003E3396"/>
    <w:rsid w:val="003E3C5B"/>
    <w:rsid w:val="003E3DF9"/>
    <w:rsid w:val="003E6093"/>
    <w:rsid w:val="003F0415"/>
    <w:rsid w:val="003F0B84"/>
    <w:rsid w:val="003F0CDA"/>
    <w:rsid w:val="003F4214"/>
    <w:rsid w:val="003F429B"/>
    <w:rsid w:val="003F43DB"/>
    <w:rsid w:val="003F49CC"/>
    <w:rsid w:val="003F5480"/>
    <w:rsid w:val="003F6CFF"/>
    <w:rsid w:val="00400628"/>
    <w:rsid w:val="00400707"/>
    <w:rsid w:val="00400C45"/>
    <w:rsid w:val="00401BBA"/>
    <w:rsid w:val="004023E3"/>
    <w:rsid w:val="004040AC"/>
    <w:rsid w:val="00404F39"/>
    <w:rsid w:val="00405156"/>
    <w:rsid w:val="004053EF"/>
    <w:rsid w:val="00405D50"/>
    <w:rsid w:val="00407FA3"/>
    <w:rsid w:val="00411222"/>
    <w:rsid w:val="004123B4"/>
    <w:rsid w:val="00412FFB"/>
    <w:rsid w:val="00413579"/>
    <w:rsid w:val="00415C8B"/>
    <w:rsid w:val="004179E6"/>
    <w:rsid w:val="00417DC0"/>
    <w:rsid w:val="00422103"/>
    <w:rsid w:val="00422A5E"/>
    <w:rsid w:val="004246D6"/>
    <w:rsid w:val="004249C0"/>
    <w:rsid w:val="00424BBB"/>
    <w:rsid w:val="0042564D"/>
    <w:rsid w:val="004257D6"/>
    <w:rsid w:val="00425C0D"/>
    <w:rsid w:val="004264EA"/>
    <w:rsid w:val="00426637"/>
    <w:rsid w:val="00426B19"/>
    <w:rsid w:val="004272D1"/>
    <w:rsid w:val="0042796D"/>
    <w:rsid w:val="00430D24"/>
    <w:rsid w:val="00431538"/>
    <w:rsid w:val="00431B89"/>
    <w:rsid w:val="004326E0"/>
    <w:rsid w:val="004328E5"/>
    <w:rsid w:val="00432C41"/>
    <w:rsid w:val="004330DE"/>
    <w:rsid w:val="0043353F"/>
    <w:rsid w:val="00433833"/>
    <w:rsid w:val="00433887"/>
    <w:rsid w:val="00433A71"/>
    <w:rsid w:val="004342E2"/>
    <w:rsid w:val="00435364"/>
    <w:rsid w:val="00436436"/>
    <w:rsid w:val="00436848"/>
    <w:rsid w:val="0044028C"/>
    <w:rsid w:val="004403E0"/>
    <w:rsid w:val="00440629"/>
    <w:rsid w:val="00440D2B"/>
    <w:rsid w:val="00440D76"/>
    <w:rsid w:val="00442AD1"/>
    <w:rsid w:val="004430B5"/>
    <w:rsid w:val="00444F34"/>
    <w:rsid w:val="00446BD4"/>
    <w:rsid w:val="00447910"/>
    <w:rsid w:val="00447B30"/>
    <w:rsid w:val="00450D2A"/>
    <w:rsid w:val="004514A7"/>
    <w:rsid w:val="00451C01"/>
    <w:rsid w:val="00452A69"/>
    <w:rsid w:val="0045359A"/>
    <w:rsid w:val="004535F4"/>
    <w:rsid w:val="004543DE"/>
    <w:rsid w:val="0045443B"/>
    <w:rsid w:val="0045509E"/>
    <w:rsid w:val="004553F7"/>
    <w:rsid w:val="00457F7F"/>
    <w:rsid w:val="00460B1E"/>
    <w:rsid w:val="00462700"/>
    <w:rsid w:val="00464251"/>
    <w:rsid w:val="00464675"/>
    <w:rsid w:val="00465019"/>
    <w:rsid w:val="004673DE"/>
    <w:rsid w:val="00467712"/>
    <w:rsid w:val="004714E4"/>
    <w:rsid w:val="00472556"/>
    <w:rsid w:val="0047524E"/>
    <w:rsid w:val="00476C4C"/>
    <w:rsid w:val="00477118"/>
    <w:rsid w:val="004773F2"/>
    <w:rsid w:val="0048028E"/>
    <w:rsid w:val="00480859"/>
    <w:rsid w:val="00481831"/>
    <w:rsid w:val="00481FE3"/>
    <w:rsid w:val="00482392"/>
    <w:rsid w:val="004837B4"/>
    <w:rsid w:val="00483A6C"/>
    <w:rsid w:val="004843D7"/>
    <w:rsid w:val="0048748A"/>
    <w:rsid w:val="00487F80"/>
    <w:rsid w:val="00490865"/>
    <w:rsid w:val="004909AD"/>
    <w:rsid w:val="0049164F"/>
    <w:rsid w:val="004916E3"/>
    <w:rsid w:val="00491B0B"/>
    <w:rsid w:val="00492C6F"/>
    <w:rsid w:val="00493695"/>
    <w:rsid w:val="0049408B"/>
    <w:rsid w:val="004940D8"/>
    <w:rsid w:val="004948A3"/>
    <w:rsid w:val="0049593A"/>
    <w:rsid w:val="004A1A50"/>
    <w:rsid w:val="004A2E64"/>
    <w:rsid w:val="004A475B"/>
    <w:rsid w:val="004A518A"/>
    <w:rsid w:val="004A71D8"/>
    <w:rsid w:val="004B1701"/>
    <w:rsid w:val="004B2246"/>
    <w:rsid w:val="004B2687"/>
    <w:rsid w:val="004B2795"/>
    <w:rsid w:val="004B2973"/>
    <w:rsid w:val="004B418C"/>
    <w:rsid w:val="004B4A2C"/>
    <w:rsid w:val="004B50C3"/>
    <w:rsid w:val="004B6D37"/>
    <w:rsid w:val="004B7984"/>
    <w:rsid w:val="004C063A"/>
    <w:rsid w:val="004C27EA"/>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9EA"/>
    <w:rsid w:val="0050055A"/>
    <w:rsid w:val="0050328F"/>
    <w:rsid w:val="0050400C"/>
    <w:rsid w:val="0050413B"/>
    <w:rsid w:val="00504763"/>
    <w:rsid w:val="00505950"/>
    <w:rsid w:val="00505B5D"/>
    <w:rsid w:val="0050675A"/>
    <w:rsid w:val="00507B01"/>
    <w:rsid w:val="00511C2E"/>
    <w:rsid w:val="00512E7B"/>
    <w:rsid w:val="00513321"/>
    <w:rsid w:val="00513454"/>
    <w:rsid w:val="00513F14"/>
    <w:rsid w:val="00514532"/>
    <w:rsid w:val="00514C15"/>
    <w:rsid w:val="0051577F"/>
    <w:rsid w:val="00515DC2"/>
    <w:rsid w:val="00516058"/>
    <w:rsid w:val="00516667"/>
    <w:rsid w:val="00521116"/>
    <w:rsid w:val="00521170"/>
    <w:rsid w:val="005228FE"/>
    <w:rsid w:val="0052306B"/>
    <w:rsid w:val="00523990"/>
    <w:rsid w:val="005239D8"/>
    <w:rsid w:val="0052479C"/>
    <w:rsid w:val="00524D13"/>
    <w:rsid w:val="00525456"/>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13A2"/>
    <w:rsid w:val="00541DF8"/>
    <w:rsid w:val="005425A6"/>
    <w:rsid w:val="0054267F"/>
    <w:rsid w:val="005428BA"/>
    <w:rsid w:val="00542DA2"/>
    <w:rsid w:val="00543941"/>
    <w:rsid w:val="00544C62"/>
    <w:rsid w:val="0054541A"/>
    <w:rsid w:val="00545467"/>
    <w:rsid w:val="00545EA9"/>
    <w:rsid w:val="00546541"/>
    <w:rsid w:val="00547058"/>
    <w:rsid w:val="00550DCB"/>
    <w:rsid w:val="0055104B"/>
    <w:rsid w:val="0055171D"/>
    <w:rsid w:val="00552787"/>
    <w:rsid w:val="00552897"/>
    <w:rsid w:val="00552C91"/>
    <w:rsid w:val="0055341A"/>
    <w:rsid w:val="00554399"/>
    <w:rsid w:val="005558A2"/>
    <w:rsid w:val="00555A94"/>
    <w:rsid w:val="0055619B"/>
    <w:rsid w:val="00560823"/>
    <w:rsid w:val="00561882"/>
    <w:rsid w:val="00562C3A"/>
    <w:rsid w:val="005645C7"/>
    <w:rsid w:val="005653F7"/>
    <w:rsid w:val="005672B9"/>
    <w:rsid w:val="00567B07"/>
    <w:rsid w:val="0057019A"/>
    <w:rsid w:val="0057040C"/>
    <w:rsid w:val="005712DC"/>
    <w:rsid w:val="00571301"/>
    <w:rsid w:val="00571456"/>
    <w:rsid w:val="00571AE1"/>
    <w:rsid w:val="00571D84"/>
    <w:rsid w:val="0057235E"/>
    <w:rsid w:val="00572638"/>
    <w:rsid w:val="00572CA5"/>
    <w:rsid w:val="005754E3"/>
    <w:rsid w:val="00575D08"/>
    <w:rsid w:val="005760D0"/>
    <w:rsid w:val="00580BDE"/>
    <w:rsid w:val="005825AF"/>
    <w:rsid w:val="00582F87"/>
    <w:rsid w:val="005842DC"/>
    <w:rsid w:val="005855A3"/>
    <w:rsid w:val="00585CC0"/>
    <w:rsid w:val="00586DCC"/>
    <w:rsid w:val="005871A1"/>
    <w:rsid w:val="00590533"/>
    <w:rsid w:val="00592A36"/>
    <w:rsid w:val="00592AA1"/>
    <w:rsid w:val="005950B5"/>
    <w:rsid w:val="0059676A"/>
    <w:rsid w:val="00596B3C"/>
    <w:rsid w:val="0059741B"/>
    <w:rsid w:val="00597D5A"/>
    <w:rsid w:val="005A0A35"/>
    <w:rsid w:val="005A3160"/>
    <w:rsid w:val="005A46C6"/>
    <w:rsid w:val="005A587B"/>
    <w:rsid w:val="005A645A"/>
    <w:rsid w:val="005A6971"/>
    <w:rsid w:val="005A6C32"/>
    <w:rsid w:val="005A7BCC"/>
    <w:rsid w:val="005B2915"/>
    <w:rsid w:val="005B3619"/>
    <w:rsid w:val="005B43E7"/>
    <w:rsid w:val="005B4507"/>
    <w:rsid w:val="005B4807"/>
    <w:rsid w:val="005B4921"/>
    <w:rsid w:val="005B4CB3"/>
    <w:rsid w:val="005B597E"/>
    <w:rsid w:val="005B5BCE"/>
    <w:rsid w:val="005B67A1"/>
    <w:rsid w:val="005C16C3"/>
    <w:rsid w:val="005C2081"/>
    <w:rsid w:val="005C3EBB"/>
    <w:rsid w:val="005C5C49"/>
    <w:rsid w:val="005D08E7"/>
    <w:rsid w:val="005D094D"/>
    <w:rsid w:val="005D1F31"/>
    <w:rsid w:val="005D2BE4"/>
    <w:rsid w:val="005D2EC5"/>
    <w:rsid w:val="005D320A"/>
    <w:rsid w:val="005D4882"/>
    <w:rsid w:val="005D4948"/>
    <w:rsid w:val="005D754C"/>
    <w:rsid w:val="005E03B1"/>
    <w:rsid w:val="005E132B"/>
    <w:rsid w:val="005E2006"/>
    <w:rsid w:val="005E2B62"/>
    <w:rsid w:val="005E31E3"/>
    <w:rsid w:val="005E37FD"/>
    <w:rsid w:val="005E3CAE"/>
    <w:rsid w:val="005E4761"/>
    <w:rsid w:val="005E57DB"/>
    <w:rsid w:val="005E64DD"/>
    <w:rsid w:val="005F07E9"/>
    <w:rsid w:val="005F0971"/>
    <w:rsid w:val="005F1516"/>
    <w:rsid w:val="005F1660"/>
    <w:rsid w:val="005F244C"/>
    <w:rsid w:val="005F2844"/>
    <w:rsid w:val="005F323E"/>
    <w:rsid w:val="005F3A42"/>
    <w:rsid w:val="005F5308"/>
    <w:rsid w:val="005F5D5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1771D"/>
    <w:rsid w:val="006207EE"/>
    <w:rsid w:val="00625367"/>
    <w:rsid w:val="00625E2E"/>
    <w:rsid w:val="006323F3"/>
    <w:rsid w:val="00634184"/>
    <w:rsid w:val="0063504E"/>
    <w:rsid w:val="00635598"/>
    <w:rsid w:val="00637559"/>
    <w:rsid w:val="006379AF"/>
    <w:rsid w:val="00640FB5"/>
    <w:rsid w:val="00642A83"/>
    <w:rsid w:val="00642E79"/>
    <w:rsid w:val="00642FFD"/>
    <w:rsid w:val="00646770"/>
    <w:rsid w:val="00647AFE"/>
    <w:rsid w:val="00650DFF"/>
    <w:rsid w:val="00651736"/>
    <w:rsid w:val="00652D46"/>
    <w:rsid w:val="00655995"/>
    <w:rsid w:val="0065611E"/>
    <w:rsid w:val="00657DB3"/>
    <w:rsid w:val="00660CDC"/>
    <w:rsid w:val="00662033"/>
    <w:rsid w:val="00663AAE"/>
    <w:rsid w:val="00664DB7"/>
    <w:rsid w:val="00665755"/>
    <w:rsid w:val="00665B74"/>
    <w:rsid w:val="00666045"/>
    <w:rsid w:val="00666394"/>
    <w:rsid w:val="0066705A"/>
    <w:rsid w:val="006673FF"/>
    <w:rsid w:val="006675E8"/>
    <w:rsid w:val="00670548"/>
    <w:rsid w:val="00671C81"/>
    <w:rsid w:val="00672BDE"/>
    <w:rsid w:val="006759C1"/>
    <w:rsid w:val="00676016"/>
    <w:rsid w:val="00680139"/>
    <w:rsid w:val="00680DE0"/>
    <w:rsid w:val="00681D62"/>
    <w:rsid w:val="00683134"/>
    <w:rsid w:val="00684212"/>
    <w:rsid w:val="00685E1F"/>
    <w:rsid w:val="00687053"/>
    <w:rsid w:val="00687087"/>
    <w:rsid w:val="006900DD"/>
    <w:rsid w:val="006905B3"/>
    <w:rsid w:val="0069398B"/>
    <w:rsid w:val="00693FDF"/>
    <w:rsid w:val="0069498B"/>
    <w:rsid w:val="00694F59"/>
    <w:rsid w:val="0069663E"/>
    <w:rsid w:val="006A0C58"/>
    <w:rsid w:val="006A19CA"/>
    <w:rsid w:val="006A2ACC"/>
    <w:rsid w:val="006A2DEE"/>
    <w:rsid w:val="006A340E"/>
    <w:rsid w:val="006A4184"/>
    <w:rsid w:val="006A43CF"/>
    <w:rsid w:val="006A6290"/>
    <w:rsid w:val="006A717B"/>
    <w:rsid w:val="006B1B0F"/>
    <w:rsid w:val="006B2AC3"/>
    <w:rsid w:val="006B4035"/>
    <w:rsid w:val="006B406F"/>
    <w:rsid w:val="006B4249"/>
    <w:rsid w:val="006B46CB"/>
    <w:rsid w:val="006B5991"/>
    <w:rsid w:val="006B5E82"/>
    <w:rsid w:val="006B630D"/>
    <w:rsid w:val="006B7D40"/>
    <w:rsid w:val="006C02CE"/>
    <w:rsid w:val="006C1036"/>
    <w:rsid w:val="006C2334"/>
    <w:rsid w:val="006C2B6E"/>
    <w:rsid w:val="006C32E1"/>
    <w:rsid w:val="006C4BCC"/>
    <w:rsid w:val="006C585B"/>
    <w:rsid w:val="006C59EF"/>
    <w:rsid w:val="006C7C48"/>
    <w:rsid w:val="006C7E51"/>
    <w:rsid w:val="006C7F54"/>
    <w:rsid w:val="006C7FF4"/>
    <w:rsid w:val="006D0CB0"/>
    <w:rsid w:val="006D1EEF"/>
    <w:rsid w:val="006D3818"/>
    <w:rsid w:val="006D3CF9"/>
    <w:rsid w:val="006D3D3A"/>
    <w:rsid w:val="006D48B5"/>
    <w:rsid w:val="006D5611"/>
    <w:rsid w:val="006D642A"/>
    <w:rsid w:val="006D7BDF"/>
    <w:rsid w:val="006E0AE5"/>
    <w:rsid w:val="006E21FF"/>
    <w:rsid w:val="006E23F9"/>
    <w:rsid w:val="006E2BC7"/>
    <w:rsid w:val="006E2D69"/>
    <w:rsid w:val="006E3A94"/>
    <w:rsid w:val="006E4238"/>
    <w:rsid w:val="006E4631"/>
    <w:rsid w:val="006E4B61"/>
    <w:rsid w:val="006E60AD"/>
    <w:rsid w:val="006E7321"/>
    <w:rsid w:val="006F07AD"/>
    <w:rsid w:val="006F0C4B"/>
    <w:rsid w:val="006F388E"/>
    <w:rsid w:val="006F3E7B"/>
    <w:rsid w:val="006F49DD"/>
    <w:rsid w:val="006F4CF0"/>
    <w:rsid w:val="006F730A"/>
    <w:rsid w:val="007004FF"/>
    <w:rsid w:val="00701331"/>
    <w:rsid w:val="007021E3"/>
    <w:rsid w:val="00706FE0"/>
    <w:rsid w:val="00711C26"/>
    <w:rsid w:val="00711D2D"/>
    <w:rsid w:val="007120E9"/>
    <w:rsid w:val="00714A9F"/>
    <w:rsid w:val="00723FDF"/>
    <w:rsid w:val="0072433B"/>
    <w:rsid w:val="00725563"/>
    <w:rsid w:val="0072617A"/>
    <w:rsid w:val="007264A6"/>
    <w:rsid w:val="007268D5"/>
    <w:rsid w:val="00726C94"/>
    <w:rsid w:val="00727157"/>
    <w:rsid w:val="00727FC3"/>
    <w:rsid w:val="00730AC7"/>
    <w:rsid w:val="00731D83"/>
    <w:rsid w:val="00732D72"/>
    <w:rsid w:val="00733354"/>
    <w:rsid w:val="007350CC"/>
    <w:rsid w:val="00735738"/>
    <w:rsid w:val="0073642A"/>
    <w:rsid w:val="00736E6A"/>
    <w:rsid w:val="00736E94"/>
    <w:rsid w:val="00736E9A"/>
    <w:rsid w:val="00740F6A"/>
    <w:rsid w:val="00741F2C"/>
    <w:rsid w:val="00743495"/>
    <w:rsid w:val="00746007"/>
    <w:rsid w:val="007460B9"/>
    <w:rsid w:val="00746DA7"/>
    <w:rsid w:val="00750752"/>
    <w:rsid w:val="0075210F"/>
    <w:rsid w:val="00753D7D"/>
    <w:rsid w:val="0075494B"/>
    <w:rsid w:val="007566C0"/>
    <w:rsid w:val="00757172"/>
    <w:rsid w:val="00757FF2"/>
    <w:rsid w:val="0076017C"/>
    <w:rsid w:val="0076026C"/>
    <w:rsid w:val="007603F5"/>
    <w:rsid w:val="00760CCB"/>
    <w:rsid w:val="007633F3"/>
    <w:rsid w:val="007639F3"/>
    <w:rsid w:val="007665AD"/>
    <w:rsid w:val="00767F0B"/>
    <w:rsid w:val="00770AE7"/>
    <w:rsid w:val="00770BC0"/>
    <w:rsid w:val="00770FE7"/>
    <w:rsid w:val="0077146C"/>
    <w:rsid w:val="00771674"/>
    <w:rsid w:val="00771EEC"/>
    <w:rsid w:val="00774123"/>
    <w:rsid w:val="00774F73"/>
    <w:rsid w:val="00775370"/>
    <w:rsid w:val="00777330"/>
    <w:rsid w:val="00777DA9"/>
    <w:rsid w:val="00780F7F"/>
    <w:rsid w:val="00781D80"/>
    <w:rsid w:val="00783A9D"/>
    <w:rsid w:val="00783DDF"/>
    <w:rsid w:val="00783FBD"/>
    <w:rsid w:val="007851AF"/>
    <w:rsid w:val="007852FC"/>
    <w:rsid w:val="00785933"/>
    <w:rsid w:val="00785A1B"/>
    <w:rsid w:val="00785B07"/>
    <w:rsid w:val="00785B2D"/>
    <w:rsid w:val="007863FE"/>
    <w:rsid w:val="00790AEC"/>
    <w:rsid w:val="007929C0"/>
    <w:rsid w:val="00792A94"/>
    <w:rsid w:val="00792C2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1892"/>
    <w:rsid w:val="007B28FE"/>
    <w:rsid w:val="007B363F"/>
    <w:rsid w:val="007B4B23"/>
    <w:rsid w:val="007B5479"/>
    <w:rsid w:val="007B5814"/>
    <w:rsid w:val="007B6AFE"/>
    <w:rsid w:val="007C06AC"/>
    <w:rsid w:val="007C1071"/>
    <w:rsid w:val="007C2FFF"/>
    <w:rsid w:val="007C3377"/>
    <w:rsid w:val="007C3594"/>
    <w:rsid w:val="007C43E5"/>
    <w:rsid w:val="007C4E7A"/>
    <w:rsid w:val="007C5E78"/>
    <w:rsid w:val="007C6EF7"/>
    <w:rsid w:val="007C76B3"/>
    <w:rsid w:val="007C7782"/>
    <w:rsid w:val="007C78EF"/>
    <w:rsid w:val="007D23DD"/>
    <w:rsid w:val="007D2C2A"/>
    <w:rsid w:val="007D2E91"/>
    <w:rsid w:val="007D3036"/>
    <w:rsid w:val="007D3441"/>
    <w:rsid w:val="007D3C47"/>
    <w:rsid w:val="007D3E35"/>
    <w:rsid w:val="007D4265"/>
    <w:rsid w:val="007D5A64"/>
    <w:rsid w:val="007D7527"/>
    <w:rsid w:val="007D7F96"/>
    <w:rsid w:val="007E0876"/>
    <w:rsid w:val="007E2678"/>
    <w:rsid w:val="007E267D"/>
    <w:rsid w:val="007E360C"/>
    <w:rsid w:val="007E3652"/>
    <w:rsid w:val="007E51C0"/>
    <w:rsid w:val="007E68E4"/>
    <w:rsid w:val="007E72F8"/>
    <w:rsid w:val="007E7BBC"/>
    <w:rsid w:val="007F0BD8"/>
    <w:rsid w:val="007F0C47"/>
    <w:rsid w:val="007F17B7"/>
    <w:rsid w:val="007F28E1"/>
    <w:rsid w:val="007F2911"/>
    <w:rsid w:val="007F3186"/>
    <w:rsid w:val="007F4052"/>
    <w:rsid w:val="007F44E0"/>
    <w:rsid w:val="007F4B87"/>
    <w:rsid w:val="007F57E6"/>
    <w:rsid w:val="007F5E93"/>
    <w:rsid w:val="007F6CA0"/>
    <w:rsid w:val="007F7116"/>
    <w:rsid w:val="007F715F"/>
    <w:rsid w:val="0080058E"/>
    <w:rsid w:val="008019FB"/>
    <w:rsid w:val="0080292C"/>
    <w:rsid w:val="00805835"/>
    <w:rsid w:val="0080602E"/>
    <w:rsid w:val="0081012C"/>
    <w:rsid w:val="0081044B"/>
    <w:rsid w:val="008114CB"/>
    <w:rsid w:val="00811E71"/>
    <w:rsid w:val="00813F7C"/>
    <w:rsid w:val="00814951"/>
    <w:rsid w:val="00815294"/>
    <w:rsid w:val="0081544D"/>
    <w:rsid w:val="00815B96"/>
    <w:rsid w:val="00815C62"/>
    <w:rsid w:val="00816A23"/>
    <w:rsid w:val="0081721F"/>
    <w:rsid w:val="0082018E"/>
    <w:rsid w:val="00821526"/>
    <w:rsid w:val="00824311"/>
    <w:rsid w:val="00825E4B"/>
    <w:rsid w:val="00825E4E"/>
    <w:rsid w:val="00826209"/>
    <w:rsid w:val="008264F7"/>
    <w:rsid w:val="00826824"/>
    <w:rsid w:val="00826D5A"/>
    <w:rsid w:val="00830068"/>
    <w:rsid w:val="008313BD"/>
    <w:rsid w:val="00831417"/>
    <w:rsid w:val="0083177E"/>
    <w:rsid w:val="00832389"/>
    <w:rsid w:val="0083261A"/>
    <w:rsid w:val="008340C6"/>
    <w:rsid w:val="008344E1"/>
    <w:rsid w:val="00834F6A"/>
    <w:rsid w:val="00835093"/>
    <w:rsid w:val="008350FE"/>
    <w:rsid w:val="00835EFB"/>
    <w:rsid w:val="008367FB"/>
    <w:rsid w:val="00836944"/>
    <w:rsid w:val="00836BA5"/>
    <w:rsid w:val="00836C62"/>
    <w:rsid w:val="00836DE0"/>
    <w:rsid w:val="0084274B"/>
    <w:rsid w:val="00842F19"/>
    <w:rsid w:val="00845E4B"/>
    <w:rsid w:val="008461B9"/>
    <w:rsid w:val="00846618"/>
    <w:rsid w:val="00851A01"/>
    <w:rsid w:val="00851D2C"/>
    <w:rsid w:val="00853314"/>
    <w:rsid w:val="00853ABC"/>
    <w:rsid w:val="0085487E"/>
    <w:rsid w:val="0085557B"/>
    <w:rsid w:val="00856251"/>
    <w:rsid w:val="008606AB"/>
    <w:rsid w:val="008626E8"/>
    <w:rsid w:val="00862EB6"/>
    <w:rsid w:val="008637EF"/>
    <w:rsid w:val="00864129"/>
    <w:rsid w:val="0086484B"/>
    <w:rsid w:val="008663BB"/>
    <w:rsid w:val="00871D34"/>
    <w:rsid w:val="00871FAC"/>
    <w:rsid w:val="00872B64"/>
    <w:rsid w:val="00874498"/>
    <w:rsid w:val="00875906"/>
    <w:rsid w:val="008774DF"/>
    <w:rsid w:val="0088372A"/>
    <w:rsid w:val="00883ECA"/>
    <w:rsid w:val="008849BF"/>
    <w:rsid w:val="00885C63"/>
    <w:rsid w:val="00887135"/>
    <w:rsid w:val="00887F42"/>
    <w:rsid w:val="00890BA6"/>
    <w:rsid w:val="00890D2B"/>
    <w:rsid w:val="00890F63"/>
    <w:rsid w:val="00891616"/>
    <w:rsid w:val="008917D9"/>
    <w:rsid w:val="008918A5"/>
    <w:rsid w:val="00891DE0"/>
    <w:rsid w:val="0089237B"/>
    <w:rsid w:val="00894063"/>
    <w:rsid w:val="00894A88"/>
    <w:rsid w:val="00895F61"/>
    <w:rsid w:val="00897458"/>
    <w:rsid w:val="008A0DDA"/>
    <w:rsid w:val="008A103B"/>
    <w:rsid w:val="008A2C36"/>
    <w:rsid w:val="008A3193"/>
    <w:rsid w:val="008A31E0"/>
    <w:rsid w:val="008A3782"/>
    <w:rsid w:val="008A4EB5"/>
    <w:rsid w:val="008A5AD5"/>
    <w:rsid w:val="008A698A"/>
    <w:rsid w:val="008A6FBF"/>
    <w:rsid w:val="008B200B"/>
    <w:rsid w:val="008B26B6"/>
    <w:rsid w:val="008B2872"/>
    <w:rsid w:val="008B5DE3"/>
    <w:rsid w:val="008B6605"/>
    <w:rsid w:val="008B691F"/>
    <w:rsid w:val="008B7D7B"/>
    <w:rsid w:val="008C06D8"/>
    <w:rsid w:val="008C192E"/>
    <w:rsid w:val="008D1921"/>
    <w:rsid w:val="008D51D7"/>
    <w:rsid w:val="008D66BB"/>
    <w:rsid w:val="008E1D95"/>
    <w:rsid w:val="008E232C"/>
    <w:rsid w:val="008E55EC"/>
    <w:rsid w:val="008E5AAD"/>
    <w:rsid w:val="008F1DA7"/>
    <w:rsid w:val="008F272A"/>
    <w:rsid w:val="008F3A64"/>
    <w:rsid w:val="008F57CD"/>
    <w:rsid w:val="008F6433"/>
    <w:rsid w:val="008F6A20"/>
    <w:rsid w:val="008F6D90"/>
    <w:rsid w:val="00900220"/>
    <w:rsid w:val="009007D3"/>
    <w:rsid w:val="009010B6"/>
    <w:rsid w:val="00901194"/>
    <w:rsid w:val="0090202B"/>
    <w:rsid w:val="0090315D"/>
    <w:rsid w:val="00903E75"/>
    <w:rsid w:val="00904150"/>
    <w:rsid w:val="0090689B"/>
    <w:rsid w:val="009072F9"/>
    <w:rsid w:val="00913CA4"/>
    <w:rsid w:val="00914082"/>
    <w:rsid w:val="009159C5"/>
    <w:rsid w:val="00916358"/>
    <w:rsid w:val="00916C17"/>
    <w:rsid w:val="00916D06"/>
    <w:rsid w:val="009172C8"/>
    <w:rsid w:val="00917BBC"/>
    <w:rsid w:val="00920D0E"/>
    <w:rsid w:val="0092252E"/>
    <w:rsid w:val="00922B45"/>
    <w:rsid w:val="00922F2B"/>
    <w:rsid w:val="00924F09"/>
    <w:rsid w:val="0092537B"/>
    <w:rsid w:val="00925540"/>
    <w:rsid w:val="009255BB"/>
    <w:rsid w:val="00927F1B"/>
    <w:rsid w:val="009310FD"/>
    <w:rsid w:val="009311F1"/>
    <w:rsid w:val="009318F8"/>
    <w:rsid w:val="00931DEE"/>
    <w:rsid w:val="00934588"/>
    <w:rsid w:val="00935420"/>
    <w:rsid w:val="00936209"/>
    <w:rsid w:val="00936220"/>
    <w:rsid w:val="009364D3"/>
    <w:rsid w:val="00936DE4"/>
    <w:rsid w:val="00937F23"/>
    <w:rsid w:val="00941AE2"/>
    <w:rsid w:val="00942382"/>
    <w:rsid w:val="009436AA"/>
    <w:rsid w:val="0094460A"/>
    <w:rsid w:val="00945460"/>
    <w:rsid w:val="0094548A"/>
    <w:rsid w:val="00945825"/>
    <w:rsid w:val="0094664D"/>
    <w:rsid w:val="009468FA"/>
    <w:rsid w:val="00950C5F"/>
    <w:rsid w:val="00951701"/>
    <w:rsid w:val="00951D2C"/>
    <w:rsid w:val="00954FC8"/>
    <w:rsid w:val="009557B0"/>
    <w:rsid w:val="00955BBA"/>
    <w:rsid w:val="00956373"/>
    <w:rsid w:val="009605C6"/>
    <w:rsid w:val="00960FEC"/>
    <w:rsid w:val="00962FA4"/>
    <w:rsid w:val="00964572"/>
    <w:rsid w:val="009705B6"/>
    <w:rsid w:val="00971532"/>
    <w:rsid w:val="0097216C"/>
    <w:rsid w:val="00972920"/>
    <w:rsid w:val="00973990"/>
    <w:rsid w:val="00973C0E"/>
    <w:rsid w:val="009743F6"/>
    <w:rsid w:val="00975F45"/>
    <w:rsid w:val="00981ACC"/>
    <w:rsid w:val="00983A37"/>
    <w:rsid w:val="00983E73"/>
    <w:rsid w:val="0098407A"/>
    <w:rsid w:val="009840B6"/>
    <w:rsid w:val="0098503E"/>
    <w:rsid w:val="009866DC"/>
    <w:rsid w:val="00986E6B"/>
    <w:rsid w:val="0099079C"/>
    <w:rsid w:val="00990FA5"/>
    <w:rsid w:val="009915B7"/>
    <w:rsid w:val="009916FE"/>
    <w:rsid w:val="00993CE2"/>
    <w:rsid w:val="00993DBA"/>
    <w:rsid w:val="00995F08"/>
    <w:rsid w:val="00997B05"/>
    <w:rsid w:val="009A0053"/>
    <w:rsid w:val="009A01B4"/>
    <w:rsid w:val="009A0C8E"/>
    <w:rsid w:val="009A0D92"/>
    <w:rsid w:val="009A1991"/>
    <w:rsid w:val="009A2F04"/>
    <w:rsid w:val="009A4132"/>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40D4"/>
    <w:rsid w:val="009D454E"/>
    <w:rsid w:val="009D4DB5"/>
    <w:rsid w:val="009D5860"/>
    <w:rsid w:val="009D7F0A"/>
    <w:rsid w:val="009E0574"/>
    <w:rsid w:val="009E117A"/>
    <w:rsid w:val="009E2662"/>
    <w:rsid w:val="009E2783"/>
    <w:rsid w:val="009E2ACD"/>
    <w:rsid w:val="009E3C6F"/>
    <w:rsid w:val="009E44D4"/>
    <w:rsid w:val="009E593A"/>
    <w:rsid w:val="009E7DB4"/>
    <w:rsid w:val="009F0246"/>
    <w:rsid w:val="009F0F23"/>
    <w:rsid w:val="009F1B8A"/>
    <w:rsid w:val="009F2057"/>
    <w:rsid w:val="009F2C0E"/>
    <w:rsid w:val="009F2DAC"/>
    <w:rsid w:val="009F5301"/>
    <w:rsid w:val="009F6641"/>
    <w:rsid w:val="00A0261B"/>
    <w:rsid w:val="00A02C85"/>
    <w:rsid w:val="00A032DC"/>
    <w:rsid w:val="00A05B09"/>
    <w:rsid w:val="00A05F8D"/>
    <w:rsid w:val="00A06CD2"/>
    <w:rsid w:val="00A070CB"/>
    <w:rsid w:val="00A07F18"/>
    <w:rsid w:val="00A10498"/>
    <w:rsid w:val="00A1069A"/>
    <w:rsid w:val="00A1097E"/>
    <w:rsid w:val="00A115D6"/>
    <w:rsid w:val="00A129F3"/>
    <w:rsid w:val="00A153B3"/>
    <w:rsid w:val="00A170F9"/>
    <w:rsid w:val="00A17544"/>
    <w:rsid w:val="00A2083A"/>
    <w:rsid w:val="00A20952"/>
    <w:rsid w:val="00A20E0C"/>
    <w:rsid w:val="00A21AE6"/>
    <w:rsid w:val="00A23350"/>
    <w:rsid w:val="00A23C77"/>
    <w:rsid w:val="00A24C76"/>
    <w:rsid w:val="00A2527B"/>
    <w:rsid w:val="00A25380"/>
    <w:rsid w:val="00A25461"/>
    <w:rsid w:val="00A27113"/>
    <w:rsid w:val="00A271EC"/>
    <w:rsid w:val="00A30B8C"/>
    <w:rsid w:val="00A314D6"/>
    <w:rsid w:val="00A32535"/>
    <w:rsid w:val="00A33852"/>
    <w:rsid w:val="00A3450F"/>
    <w:rsid w:val="00A3590D"/>
    <w:rsid w:val="00A41D76"/>
    <w:rsid w:val="00A43C7A"/>
    <w:rsid w:val="00A43CBD"/>
    <w:rsid w:val="00A45198"/>
    <w:rsid w:val="00A45716"/>
    <w:rsid w:val="00A45EB6"/>
    <w:rsid w:val="00A45FEE"/>
    <w:rsid w:val="00A47CA5"/>
    <w:rsid w:val="00A47EA6"/>
    <w:rsid w:val="00A53593"/>
    <w:rsid w:val="00A56340"/>
    <w:rsid w:val="00A56C5B"/>
    <w:rsid w:val="00A61C3C"/>
    <w:rsid w:val="00A62C5E"/>
    <w:rsid w:val="00A62E3A"/>
    <w:rsid w:val="00A63255"/>
    <w:rsid w:val="00A634A4"/>
    <w:rsid w:val="00A64151"/>
    <w:rsid w:val="00A6631F"/>
    <w:rsid w:val="00A70B50"/>
    <w:rsid w:val="00A72CD3"/>
    <w:rsid w:val="00A733A6"/>
    <w:rsid w:val="00A75DF8"/>
    <w:rsid w:val="00A75EF6"/>
    <w:rsid w:val="00A76B43"/>
    <w:rsid w:val="00A76F84"/>
    <w:rsid w:val="00A80DF7"/>
    <w:rsid w:val="00A82757"/>
    <w:rsid w:val="00A85595"/>
    <w:rsid w:val="00A85783"/>
    <w:rsid w:val="00A85E8F"/>
    <w:rsid w:val="00A863E6"/>
    <w:rsid w:val="00A86722"/>
    <w:rsid w:val="00A87C4C"/>
    <w:rsid w:val="00A9054B"/>
    <w:rsid w:val="00A9174C"/>
    <w:rsid w:val="00A92574"/>
    <w:rsid w:val="00A9307C"/>
    <w:rsid w:val="00A95752"/>
    <w:rsid w:val="00A95AE6"/>
    <w:rsid w:val="00A96EA5"/>
    <w:rsid w:val="00A972FA"/>
    <w:rsid w:val="00A975BC"/>
    <w:rsid w:val="00AA0794"/>
    <w:rsid w:val="00AA0853"/>
    <w:rsid w:val="00AA0D0D"/>
    <w:rsid w:val="00AA1291"/>
    <w:rsid w:val="00AA18F4"/>
    <w:rsid w:val="00AA2343"/>
    <w:rsid w:val="00AA23C5"/>
    <w:rsid w:val="00AA336C"/>
    <w:rsid w:val="00AA3B62"/>
    <w:rsid w:val="00AA42F3"/>
    <w:rsid w:val="00AA4984"/>
    <w:rsid w:val="00AA50C2"/>
    <w:rsid w:val="00AA5A18"/>
    <w:rsid w:val="00AA5C96"/>
    <w:rsid w:val="00AA7AF5"/>
    <w:rsid w:val="00AB00B2"/>
    <w:rsid w:val="00AB01E7"/>
    <w:rsid w:val="00AB1623"/>
    <w:rsid w:val="00AB19C4"/>
    <w:rsid w:val="00AB1E2D"/>
    <w:rsid w:val="00AB2298"/>
    <w:rsid w:val="00AB253B"/>
    <w:rsid w:val="00AB38E5"/>
    <w:rsid w:val="00AB405D"/>
    <w:rsid w:val="00AB4398"/>
    <w:rsid w:val="00AB5F05"/>
    <w:rsid w:val="00AB6950"/>
    <w:rsid w:val="00AB6ABB"/>
    <w:rsid w:val="00AC1912"/>
    <w:rsid w:val="00AC6F8B"/>
    <w:rsid w:val="00AC7B6E"/>
    <w:rsid w:val="00AC7E0D"/>
    <w:rsid w:val="00AD0FA6"/>
    <w:rsid w:val="00AD147F"/>
    <w:rsid w:val="00AD1846"/>
    <w:rsid w:val="00AD1EE5"/>
    <w:rsid w:val="00AD5116"/>
    <w:rsid w:val="00AD6252"/>
    <w:rsid w:val="00AD62DA"/>
    <w:rsid w:val="00AD6504"/>
    <w:rsid w:val="00AD73ED"/>
    <w:rsid w:val="00AD7B3C"/>
    <w:rsid w:val="00AE00F9"/>
    <w:rsid w:val="00AE022B"/>
    <w:rsid w:val="00AE0773"/>
    <w:rsid w:val="00AE0B71"/>
    <w:rsid w:val="00AE1B0A"/>
    <w:rsid w:val="00AE2B92"/>
    <w:rsid w:val="00AE31D2"/>
    <w:rsid w:val="00AE35F2"/>
    <w:rsid w:val="00AE3AE4"/>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3CE8"/>
    <w:rsid w:val="00B0480D"/>
    <w:rsid w:val="00B068E3"/>
    <w:rsid w:val="00B107DB"/>
    <w:rsid w:val="00B10BC9"/>
    <w:rsid w:val="00B12283"/>
    <w:rsid w:val="00B1234B"/>
    <w:rsid w:val="00B13639"/>
    <w:rsid w:val="00B1671D"/>
    <w:rsid w:val="00B171E2"/>
    <w:rsid w:val="00B17522"/>
    <w:rsid w:val="00B20D05"/>
    <w:rsid w:val="00B22D13"/>
    <w:rsid w:val="00B24ACF"/>
    <w:rsid w:val="00B26C1F"/>
    <w:rsid w:val="00B274BF"/>
    <w:rsid w:val="00B279A2"/>
    <w:rsid w:val="00B306D8"/>
    <w:rsid w:val="00B31A9E"/>
    <w:rsid w:val="00B31FA6"/>
    <w:rsid w:val="00B3272A"/>
    <w:rsid w:val="00B348EA"/>
    <w:rsid w:val="00B359E6"/>
    <w:rsid w:val="00B37B4D"/>
    <w:rsid w:val="00B37F97"/>
    <w:rsid w:val="00B4049C"/>
    <w:rsid w:val="00B40D8A"/>
    <w:rsid w:val="00B427FE"/>
    <w:rsid w:val="00B43309"/>
    <w:rsid w:val="00B43D05"/>
    <w:rsid w:val="00B44071"/>
    <w:rsid w:val="00B44080"/>
    <w:rsid w:val="00B44C0E"/>
    <w:rsid w:val="00B50734"/>
    <w:rsid w:val="00B51027"/>
    <w:rsid w:val="00B514B7"/>
    <w:rsid w:val="00B52EC6"/>
    <w:rsid w:val="00B53D67"/>
    <w:rsid w:val="00B55377"/>
    <w:rsid w:val="00B5563F"/>
    <w:rsid w:val="00B5682D"/>
    <w:rsid w:val="00B61D51"/>
    <w:rsid w:val="00B64411"/>
    <w:rsid w:val="00B663F7"/>
    <w:rsid w:val="00B67514"/>
    <w:rsid w:val="00B708C7"/>
    <w:rsid w:val="00B70B3C"/>
    <w:rsid w:val="00B70B78"/>
    <w:rsid w:val="00B70E5A"/>
    <w:rsid w:val="00B7192C"/>
    <w:rsid w:val="00B71F03"/>
    <w:rsid w:val="00B7425F"/>
    <w:rsid w:val="00B7437C"/>
    <w:rsid w:val="00B75350"/>
    <w:rsid w:val="00B762C3"/>
    <w:rsid w:val="00B77CC6"/>
    <w:rsid w:val="00B80EB9"/>
    <w:rsid w:val="00B82087"/>
    <w:rsid w:val="00B83E1B"/>
    <w:rsid w:val="00B84848"/>
    <w:rsid w:val="00B85A05"/>
    <w:rsid w:val="00B8602A"/>
    <w:rsid w:val="00B86797"/>
    <w:rsid w:val="00B958F9"/>
    <w:rsid w:val="00B96F00"/>
    <w:rsid w:val="00B97716"/>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6D0"/>
    <w:rsid w:val="00BC1C23"/>
    <w:rsid w:val="00BC3840"/>
    <w:rsid w:val="00BC56F8"/>
    <w:rsid w:val="00BC7062"/>
    <w:rsid w:val="00BD0CA2"/>
    <w:rsid w:val="00BD124E"/>
    <w:rsid w:val="00BD1A90"/>
    <w:rsid w:val="00BD1C65"/>
    <w:rsid w:val="00BD1D1D"/>
    <w:rsid w:val="00BD39CA"/>
    <w:rsid w:val="00BD4222"/>
    <w:rsid w:val="00BD4AE3"/>
    <w:rsid w:val="00BD4FE6"/>
    <w:rsid w:val="00BD7A32"/>
    <w:rsid w:val="00BE208D"/>
    <w:rsid w:val="00BE26F0"/>
    <w:rsid w:val="00BE2E88"/>
    <w:rsid w:val="00BE2FC6"/>
    <w:rsid w:val="00BE46BE"/>
    <w:rsid w:val="00BE61BD"/>
    <w:rsid w:val="00BE6A17"/>
    <w:rsid w:val="00BE6F00"/>
    <w:rsid w:val="00BE7027"/>
    <w:rsid w:val="00BE7155"/>
    <w:rsid w:val="00BE7341"/>
    <w:rsid w:val="00BF081D"/>
    <w:rsid w:val="00BF0979"/>
    <w:rsid w:val="00BF0AA9"/>
    <w:rsid w:val="00BF29D0"/>
    <w:rsid w:val="00BF2BB1"/>
    <w:rsid w:val="00BF4441"/>
    <w:rsid w:val="00BF6AF7"/>
    <w:rsid w:val="00C02E33"/>
    <w:rsid w:val="00C04576"/>
    <w:rsid w:val="00C06280"/>
    <w:rsid w:val="00C0695D"/>
    <w:rsid w:val="00C0743B"/>
    <w:rsid w:val="00C07592"/>
    <w:rsid w:val="00C106ED"/>
    <w:rsid w:val="00C11E1C"/>
    <w:rsid w:val="00C126DD"/>
    <w:rsid w:val="00C1380B"/>
    <w:rsid w:val="00C13A78"/>
    <w:rsid w:val="00C14E8A"/>
    <w:rsid w:val="00C15B48"/>
    <w:rsid w:val="00C16C71"/>
    <w:rsid w:val="00C174A4"/>
    <w:rsid w:val="00C2073B"/>
    <w:rsid w:val="00C214D5"/>
    <w:rsid w:val="00C21699"/>
    <w:rsid w:val="00C21D70"/>
    <w:rsid w:val="00C23DC3"/>
    <w:rsid w:val="00C24220"/>
    <w:rsid w:val="00C24311"/>
    <w:rsid w:val="00C2573E"/>
    <w:rsid w:val="00C25F00"/>
    <w:rsid w:val="00C265FD"/>
    <w:rsid w:val="00C26DF2"/>
    <w:rsid w:val="00C3051A"/>
    <w:rsid w:val="00C3188E"/>
    <w:rsid w:val="00C32B28"/>
    <w:rsid w:val="00C32CFB"/>
    <w:rsid w:val="00C33DFB"/>
    <w:rsid w:val="00C351DD"/>
    <w:rsid w:val="00C359B7"/>
    <w:rsid w:val="00C36568"/>
    <w:rsid w:val="00C36F8C"/>
    <w:rsid w:val="00C372CE"/>
    <w:rsid w:val="00C42006"/>
    <w:rsid w:val="00C42E03"/>
    <w:rsid w:val="00C4323A"/>
    <w:rsid w:val="00C434CF"/>
    <w:rsid w:val="00C43BEF"/>
    <w:rsid w:val="00C44037"/>
    <w:rsid w:val="00C44BAF"/>
    <w:rsid w:val="00C4556D"/>
    <w:rsid w:val="00C46747"/>
    <w:rsid w:val="00C46A00"/>
    <w:rsid w:val="00C47A66"/>
    <w:rsid w:val="00C500CF"/>
    <w:rsid w:val="00C50379"/>
    <w:rsid w:val="00C51310"/>
    <w:rsid w:val="00C5223D"/>
    <w:rsid w:val="00C527E5"/>
    <w:rsid w:val="00C52BD7"/>
    <w:rsid w:val="00C52E1A"/>
    <w:rsid w:val="00C5325B"/>
    <w:rsid w:val="00C54C3A"/>
    <w:rsid w:val="00C55611"/>
    <w:rsid w:val="00C564CA"/>
    <w:rsid w:val="00C56BD0"/>
    <w:rsid w:val="00C573FF"/>
    <w:rsid w:val="00C57DAF"/>
    <w:rsid w:val="00C601D9"/>
    <w:rsid w:val="00C609B1"/>
    <w:rsid w:val="00C61533"/>
    <w:rsid w:val="00C61542"/>
    <w:rsid w:val="00C63CFD"/>
    <w:rsid w:val="00C63ECE"/>
    <w:rsid w:val="00C64FCD"/>
    <w:rsid w:val="00C654ED"/>
    <w:rsid w:val="00C67B33"/>
    <w:rsid w:val="00C71AE5"/>
    <w:rsid w:val="00C729B4"/>
    <w:rsid w:val="00C74204"/>
    <w:rsid w:val="00C74DDD"/>
    <w:rsid w:val="00C77C0E"/>
    <w:rsid w:val="00C82ACB"/>
    <w:rsid w:val="00C82E84"/>
    <w:rsid w:val="00C8306B"/>
    <w:rsid w:val="00C84EE1"/>
    <w:rsid w:val="00C85200"/>
    <w:rsid w:val="00C915D5"/>
    <w:rsid w:val="00C93061"/>
    <w:rsid w:val="00C945FF"/>
    <w:rsid w:val="00C94AA4"/>
    <w:rsid w:val="00C94F8D"/>
    <w:rsid w:val="00C97953"/>
    <w:rsid w:val="00CA01E0"/>
    <w:rsid w:val="00CA050B"/>
    <w:rsid w:val="00CA0DAE"/>
    <w:rsid w:val="00CA224E"/>
    <w:rsid w:val="00CA3FE7"/>
    <w:rsid w:val="00CA4599"/>
    <w:rsid w:val="00CA5A5C"/>
    <w:rsid w:val="00CA5F8C"/>
    <w:rsid w:val="00CA687D"/>
    <w:rsid w:val="00CB0412"/>
    <w:rsid w:val="00CB05B8"/>
    <w:rsid w:val="00CB1821"/>
    <w:rsid w:val="00CB1FEE"/>
    <w:rsid w:val="00CB7FD7"/>
    <w:rsid w:val="00CC0549"/>
    <w:rsid w:val="00CC132D"/>
    <w:rsid w:val="00CC2A56"/>
    <w:rsid w:val="00CC2C2F"/>
    <w:rsid w:val="00CC2FFD"/>
    <w:rsid w:val="00CC31C9"/>
    <w:rsid w:val="00CC4703"/>
    <w:rsid w:val="00CC5DA8"/>
    <w:rsid w:val="00CC7465"/>
    <w:rsid w:val="00CC74D3"/>
    <w:rsid w:val="00CD069F"/>
    <w:rsid w:val="00CD13E2"/>
    <w:rsid w:val="00CD285C"/>
    <w:rsid w:val="00CD2D63"/>
    <w:rsid w:val="00CD3EC2"/>
    <w:rsid w:val="00CD5494"/>
    <w:rsid w:val="00CD5E71"/>
    <w:rsid w:val="00CD69E3"/>
    <w:rsid w:val="00CE0948"/>
    <w:rsid w:val="00CE2575"/>
    <w:rsid w:val="00CE305B"/>
    <w:rsid w:val="00CE4139"/>
    <w:rsid w:val="00CE6142"/>
    <w:rsid w:val="00CE6834"/>
    <w:rsid w:val="00CE716E"/>
    <w:rsid w:val="00CE741D"/>
    <w:rsid w:val="00CE7788"/>
    <w:rsid w:val="00CE7C79"/>
    <w:rsid w:val="00CF052E"/>
    <w:rsid w:val="00CF1249"/>
    <w:rsid w:val="00CF1E25"/>
    <w:rsid w:val="00CF2EB3"/>
    <w:rsid w:val="00CF2F04"/>
    <w:rsid w:val="00CF3366"/>
    <w:rsid w:val="00CF3DD5"/>
    <w:rsid w:val="00CF64D9"/>
    <w:rsid w:val="00CF6FE9"/>
    <w:rsid w:val="00CF7136"/>
    <w:rsid w:val="00CF72FF"/>
    <w:rsid w:val="00D00AD1"/>
    <w:rsid w:val="00D011A1"/>
    <w:rsid w:val="00D018CA"/>
    <w:rsid w:val="00D02F8A"/>
    <w:rsid w:val="00D06188"/>
    <w:rsid w:val="00D0697C"/>
    <w:rsid w:val="00D07187"/>
    <w:rsid w:val="00D1083B"/>
    <w:rsid w:val="00D12F6F"/>
    <w:rsid w:val="00D13003"/>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5CD1"/>
    <w:rsid w:val="00D26B81"/>
    <w:rsid w:val="00D27D9F"/>
    <w:rsid w:val="00D30247"/>
    <w:rsid w:val="00D30A45"/>
    <w:rsid w:val="00D31086"/>
    <w:rsid w:val="00D320E0"/>
    <w:rsid w:val="00D32411"/>
    <w:rsid w:val="00D3266E"/>
    <w:rsid w:val="00D32BC3"/>
    <w:rsid w:val="00D32DDE"/>
    <w:rsid w:val="00D331BA"/>
    <w:rsid w:val="00D33B75"/>
    <w:rsid w:val="00D33FE7"/>
    <w:rsid w:val="00D3404B"/>
    <w:rsid w:val="00D35090"/>
    <w:rsid w:val="00D36356"/>
    <w:rsid w:val="00D40104"/>
    <w:rsid w:val="00D405F0"/>
    <w:rsid w:val="00D411B8"/>
    <w:rsid w:val="00D45AEB"/>
    <w:rsid w:val="00D524D0"/>
    <w:rsid w:val="00D52DD3"/>
    <w:rsid w:val="00D53009"/>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2C98"/>
    <w:rsid w:val="00D83419"/>
    <w:rsid w:val="00D8489F"/>
    <w:rsid w:val="00D856C3"/>
    <w:rsid w:val="00D85ACC"/>
    <w:rsid w:val="00D90564"/>
    <w:rsid w:val="00D91E2A"/>
    <w:rsid w:val="00D91F4A"/>
    <w:rsid w:val="00D93B38"/>
    <w:rsid w:val="00D9652C"/>
    <w:rsid w:val="00D9671E"/>
    <w:rsid w:val="00DA1078"/>
    <w:rsid w:val="00DA225A"/>
    <w:rsid w:val="00DA22E2"/>
    <w:rsid w:val="00DA2762"/>
    <w:rsid w:val="00DA375A"/>
    <w:rsid w:val="00DA4708"/>
    <w:rsid w:val="00DA50E5"/>
    <w:rsid w:val="00DA5428"/>
    <w:rsid w:val="00DA55A2"/>
    <w:rsid w:val="00DA5701"/>
    <w:rsid w:val="00DA6679"/>
    <w:rsid w:val="00DA6CC6"/>
    <w:rsid w:val="00DA7D12"/>
    <w:rsid w:val="00DA7D22"/>
    <w:rsid w:val="00DA7F48"/>
    <w:rsid w:val="00DB0351"/>
    <w:rsid w:val="00DB05F7"/>
    <w:rsid w:val="00DB0BFB"/>
    <w:rsid w:val="00DB1702"/>
    <w:rsid w:val="00DB3E1D"/>
    <w:rsid w:val="00DB539B"/>
    <w:rsid w:val="00DB5786"/>
    <w:rsid w:val="00DC0781"/>
    <w:rsid w:val="00DC1855"/>
    <w:rsid w:val="00DC1E4F"/>
    <w:rsid w:val="00DC3CE2"/>
    <w:rsid w:val="00DC3D13"/>
    <w:rsid w:val="00DC5496"/>
    <w:rsid w:val="00DC5627"/>
    <w:rsid w:val="00DC591A"/>
    <w:rsid w:val="00DC689B"/>
    <w:rsid w:val="00DC7889"/>
    <w:rsid w:val="00DD0B93"/>
    <w:rsid w:val="00DD170C"/>
    <w:rsid w:val="00DD18A1"/>
    <w:rsid w:val="00DD194E"/>
    <w:rsid w:val="00DD2B1B"/>
    <w:rsid w:val="00DD3140"/>
    <w:rsid w:val="00DD51B5"/>
    <w:rsid w:val="00DD54E4"/>
    <w:rsid w:val="00DD66B6"/>
    <w:rsid w:val="00DD776E"/>
    <w:rsid w:val="00DD7C95"/>
    <w:rsid w:val="00DE095B"/>
    <w:rsid w:val="00DE1A60"/>
    <w:rsid w:val="00DE1A7D"/>
    <w:rsid w:val="00DE1ACE"/>
    <w:rsid w:val="00DE20A8"/>
    <w:rsid w:val="00DE295B"/>
    <w:rsid w:val="00DE2C77"/>
    <w:rsid w:val="00DE49AF"/>
    <w:rsid w:val="00DE5430"/>
    <w:rsid w:val="00DE555E"/>
    <w:rsid w:val="00DE569D"/>
    <w:rsid w:val="00DE5EB7"/>
    <w:rsid w:val="00DE77C4"/>
    <w:rsid w:val="00DF177E"/>
    <w:rsid w:val="00DF20DC"/>
    <w:rsid w:val="00DF37D0"/>
    <w:rsid w:val="00DF3DFD"/>
    <w:rsid w:val="00DF5858"/>
    <w:rsid w:val="00DF6185"/>
    <w:rsid w:val="00DF76EE"/>
    <w:rsid w:val="00E009D8"/>
    <w:rsid w:val="00E00F34"/>
    <w:rsid w:val="00E01FC0"/>
    <w:rsid w:val="00E028C2"/>
    <w:rsid w:val="00E04357"/>
    <w:rsid w:val="00E06452"/>
    <w:rsid w:val="00E06B21"/>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37758"/>
    <w:rsid w:val="00E413AD"/>
    <w:rsid w:val="00E41889"/>
    <w:rsid w:val="00E41A72"/>
    <w:rsid w:val="00E41DE7"/>
    <w:rsid w:val="00E42CF5"/>
    <w:rsid w:val="00E4470B"/>
    <w:rsid w:val="00E454EE"/>
    <w:rsid w:val="00E4772F"/>
    <w:rsid w:val="00E5235B"/>
    <w:rsid w:val="00E54FD3"/>
    <w:rsid w:val="00E55C42"/>
    <w:rsid w:val="00E60CE8"/>
    <w:rsid w:val="00E60CFC"/>
    <w:rsid w:val="00E6157A"/>
    <w:rsid w:val="00E616D2"/>
    <w:rsid w:val="00E626E0"/>
    <w:rsid w:val="00E62C30"/>
    <w:rsid w:val="00E62DA0"/>
    <w:rsid w:val="00E63BBC"/>
    <w:rsid w:val="00E65712"/>
    <w:rsid w:val="00E676CE"/>
    <w:rsid w:val="00E67C30"/>
    <w:rsid w:val="00E67D74"/>
    <w:rsid w:val="00E707EB"/>
    <w:rsid w:val="00E71513"/>
    <w:rsid w:val="00E730A2"/>
    <w:rsid w:val="00E737F6"/>
    <w:rsid w:val="00E739C1"/>
    <w:rsid w:val="00E74978"/>
    <w:rsid w:val="00E752F1"/>
    <w:rsid w:val="00E76EC8"/>
    <w:rsid w:val="00E775D1"/>
    <w:rsid w:val="00E80231"/>
    <w:rsid w:val="00E828C4"/>
    <w:rsid w:val="00E83461"/>
    <w:rsid w:val="00E839EE"/>
    <w:rsid w:val="00E8425A"/>
    <w:rsid w:val="00E844B0"/>
    <w:rsid w:val="00E84E04"/>
    <w:rsid w:val="00E84E69"/>
    <w:rsid w:val="00E85BB5"/>
    <w:rsid w:val="00E85D8C"/>
    <w:rsid w:val="00E86487"/>
    <w:rsid w:val="00E86952"/>
    <w:rsid w:val="00E87813"/>
    <w:rsid w:val="00E90E6F"/>
    <w:rsid w:val="00E911AC"/>
    <w:rsid w:val="00E92677"/>
    <w:rsid w:val="00E949E0"/>
    <w:rsid w:val="00E95CEE"/>
    <w:rsid w:val="00E96A0A"/>
    <w:rsid w:val="00E96E2D"/>
    <w:rsid w:val="00E975D4"/>
    <w:rsid w:val="00EA008A"/>
    <w:rsid w:val="00EA0877"/>
    <w:rsid w:val="00EA091D"/>
    <w:rsid w:val="00EA2BD7"/>
    <w:rsid w:val="00EA343B"/>
    <w:rsid w:val="00EA6B82"/>
    <w:rsid w:val="00EA7AF3"/>
    <w:rsid w:val="00EB0DAE"/>
    <w:rsid w:val="00EB1167"/>
    <w:rsid w:val="00EB1BE9"/>
    <w:rsid w:val="00EB2D2C"/>
    <w:rsid w:val="00EB49C3"/>
    <w:rsid w:val="00EB5171"/>
    <w:rsid w:val="00EB59A6"/>
    <w:rsid w:val="00EC1039"/>
    <w:rsid w:val="00EC19CD"/>
    <w:rsid w:val="00EC3CD5"/>
    <w:rsid w:val="00EC3EBE"/>
    <w:rsid w:val="00EC4C94"/>
    <w:rsid w:val="00EC5EDB"/>
    <w:rsid w:val="00EC6172"/>
    <w:rsid w:val="00EC622B"/>
    <w:rsid w:val="00EC697A"/>
    <w:rsid w:val="00EC73C0"/>
    <w:rsid w:val="00EC76BB"/>
    <w:rsid w:val="00EC76F1"/>
    <w:rsid w:val="00EC77AB"/>
    <w:rsid w:val="00ED0283"/>
    <w:rsid w:val="00ED1C32"/>
    <w:rsid w:val="00ED2B28"/>
    <w:rsid w:val="00ED4A3E"/>
    <w:rsid w:val="00ED4EE3"/>
    <w:rsid w:val="00ED5DBD"/>
    <w:rsid w:val="00ED64F9"/>
    <w:rsid w:val="00ED73CC"/>
    <w:rsid w:val="00ED745C"/>
    <w:rsid w:val="00ED7F9E"/>
    <w:rsid w:val="00EE0C5D"/>
    <w:rsid w:val="00EE19F1"/>
    <w:rsid w:val="00EE27E7"/>
    <w:rsid w:val="00EE28BB"/>
    <w:rsid w:val="00EE2D8A"/>
    <w:rsid w:val="00EE3765"/>
    <w:rsid w:val="00EE472A"/>
    <w:rsid w:val="00EE59E6"/>
    <w:rsid w:val="00EE5B7C"/>
    <w:rsid w:val="00EE6ED5"/>
    <w:rsid w:val="00EE725A"/>
    <w:rsid w:val="00EE7291"/>
    <w:rsid w:val="00EE7DA2"/>
    <w:rsid w:val="00EF1902"/>
    <w:rsid w:val="00EF2EDF"/>
    <w:rsid w:val="00EF3936"/>
    <w:rsid w:val="00EF3A3F"/>
    <w:rsid w:val="00EF4480"/>
    <w:rsid w:val="00EF717E"/>
    <w:rsid w:val="00F00805"/>
    <w:rsid w:val="00F02313"/>
    <w:rsid w:val="00F024DC"/>
    <w:rsid w:val="00F039F7"/>
    <w:rsid w:val="00F03A84"/>
    <w:rsid w:val="00F058F5"/>
    <w:rsid w:val="00F07450"/>
    <w:rsid w:val="00F074B3"/>
    <w:rsid w:val="00F07A16"/>
    <w:rsid w:val="00F10D79"/>
    <w:rsid w:val="00F112C0"/>
    <w:rsid w:val="00F12DA8"/>
    <w:rsid w:val="00F140AF"/>
    <w:rsid w:val="00F14B97"/>
    <w:rsid w:val="00F15336"/>
    <w:rsid w:val="00F15A74"/>
    <w:rsid w:val="00F16AE2"/>
    <w:rsid w:val="00F2175B"/>
    <w:rsid w:val="00F21EB9"/>
    <w:rsid w:val="00F22504"/>
    <w:rsid w:val="00F22F8C"/>
    <w:rsid w:val="00F232AD"/>
    <w:rsid w:val="00F24424"/>
    <w:rsid w:val="00F25674"/>
    <w:rsid w:val="00F25C2C"/>
    <w:rsid w:val="00F25F93"/>
    <w:rsid w:val="00F263A1"/>
    <w:rsid w:val="00F3521C"/>
    <w:rsid w:val="00F35D1B"/>
    <w:rsid w:val="00F36153"/>
    <w:rsid w:val="00F401E9"/>
    <w:rsid w:val="00F40E6F"/>
    <w:rsid w:val="00F4231C"/>
    <w:rsid w:val="00F4293D"/>
    <w:rsid w:val="00F42E4C"/>
    <w:rsid w:val="00F431D8"/>
    <w:rsid w:val="00F437BD"/>
    <w:rsid w:val="00F4394E"/>
    <w:rsid w:val="00F43BFB"/>
    <w:rsid w:val="00F43F64"/>
    <w:rsid w:val="00F445DF"/>
    <w:rsid w:val="00F44A4D"/>
    <w:rsid w:val="00F45167"/>
    <w:rsid w:val="00F45F46"/>
    <w:rsid w:val="00F4654C"/>
    <w:rsid w:val="00F46556"/>
    <w:rsid w:val="00F47FF4"/>
    <w:rsid w:val="00F502F8"/>
    <w:rsid w:val="00F5091C"/>
    <w:rsid w:val="00F51CE8"/>
    <w:rsid w:val="00F52C61"/>
    <w:rsid w:val="00F53857"/>
    <w:rsid w:val="00F53A00"/>
    <w:rsid w:val="00F53C73"/>
    <w:rsid w:val="00F542DF"/>
    <w:rsid w:val="00F55620"/>
    <w:rsid w:val="00F57C02"/>
    <w:rsid w:val="00F607A0"/>
    <w:rsid w:val="00F61352"/>
    <w:rsid w:val="00F62161"/>
    <w:rsid w:val="00F62212"/>
    <w:rsid w:val="00F62D3B"/>
    <w:rsid w:val="00F63D8A"/>
    <w:rsid w:val="00F64D9A"/>
    <w:rsid w:val="00F64DA0"/>
    <w:rsid w:val="00F654BC"/>
    <w:rsid w:val="00F655D7"/>
    <w:rsid w:val="00F66ADA"/>
    <w:rsid w:val="00F6761C"/>
    <w:rsid w:val="00F7135C"/>
    <w:rsid w:val="00F71C9F"/>
    <w:rsid w:val="00F72BEE"/>
    <w:rsid w:val="00F72D82"/>
    <w:rsid w:val="00F738B6"/>
    <w:rsid w:val="00F7456E"/>
    <w:rsid w:val="00F767B9"/>
    <w:rsid w:val="00F82BAC"/>
    <w:rsid w:val="00F84477"/>
    <w:rsid w:val="00F861E6"/>
    <w:rsid w:val="00F862B7"/>
    <w:rsid w:val="00F907A3"/>
    <w:rsid w:val="00F907F0"/>
    <w:rsid w:val="00F91D86"/>
    <w:rsid w:val="00F92F21"/>
    <w:rsid w:val="00F93D44"/>
    <w:rsid w:val="00F954FC"/>
    <w:rsid w:val="00F95ADF"/>
    <w:rsid w:val="00F97E2A"/>
    <w:rsid w:val="00FA07E5"/>
    <w:rsid w:val="00FA14AB"/>
    <w:rsid w:val="00FA3397"/>
    <w:rsid w:val="00FA6BD9"/>
    <w:rsid w:val="00FA7C3D"/>
    <w:rsid w:val="00FB027F"/>
    <w:rsid w:val="00FB0B75"/>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735"/>
    <w:rsid w:val="00FC5E03"/>
    <w:rsid w:val="00FC65A3"/>
    <w:rsid w:val="00FC6E63"/>
    <w:rsid w:val="00FD112D"/>
    <w:rsid w:val="00FD1A89"/>
    <w:rsid w:val="00FD412D"/>
    <w:rsid w:val="00FD4E16"/>
    <w:rsid w:val="00FD4F95"/>
    <w:rsid w:val="00FD52C9"/>
    <w:rsid w:val="00FD610B"/>
    <w:rsid w:val="00FD694A"/>
    <w:rsid w:val="00FD6BCB"/>
    <w:rsid w:val="00FD6CD7"/>
    <w:rsid w:val="00FD7E8F"/>
    <w:rsid w:val="00FE014C"/>
    <w:rsid w:val="00FE0946"/>
    <w:rsid w:val="00FE123B"/>
    <w:rsid w:val="00FE17F5"/>
    <w:rsid w:val="00FE2A16"/>
    <w:rsid w:val="00FE328A"/>
    <w:rsid w:val="00FE3946"/>
    <w:rsid w:val="00FE4040"/>
    <w:rsid w:val="00FE453E"/>
    <w:rsid w:val="00FE5895"/>
    <w:rsid w:val="00FE6CF9"/>
    <w:rsid w:val="00FE7C6A"/>
    <w:rsid w:val="00FF0656"/>
    <w:rsid w:val="00FF06AC"/>
    <w:rsid w:val="00FF0E5C"/>
    <w:rsid w:val="00FF2DD4"/>
    <w:rsid w:val="00FF3048"/>
    <w:rsid w:val="00FF35E0"/>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D63AF-EF7E-4542-A7A1-9C979ABF0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32</Pages>
  <Words>7361</Words>
  <Characters>41962</Characters>
  <Application>Microsoft Macintosh Word</Application>
  <DocSecurity>0</DocSecurity>
  <Lines>349</Lines>
  <Paragraphs>98</Paragraphs>
  <ScaleCrop>false</ScaleCrop>
  <Company/>
  <LinksUpToDate>false</LinksUpToDate>
  <CharactersWithSpaces>49225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52</cp:revision>
  <dcterms:created xsi:type="dcterms:W3CDTF">2019-03-11T17:28:00Z</dcterms:created>
  <dcterms:modified xsi:type="dcterms:W3CDTF">2019-03-12T15:39:00Z</dcterms:modified>
</cp:coreProperties>
</file>