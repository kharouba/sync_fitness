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w:t>
      </w:r>
      <w:proofErr w:type="spellStart"/>
      <w:r w:rsidR="008A4EB5" w:rsidRPr="00AE69BC">
        <w:rPr>
          <w:rFonts w:ascii="Helvetica" w:hAnsi="Helvetica" w:cs="Helvetica"/>
          <w:sz w:val="22"/>
          <w:szCs w:val="22"/>
          <w:lang w:val="en-US"/>
        </w:rPr>
        <w:t>phenological</w:t>
      </w:r>
      <w:proofErr w:type="spellEnd"/>
      <w:r w:rsidR="008A4EB5" w:rsidRPr="00AE69BC">
        <w:rPr>
          <w:rFonts w:ascii="Helvetica" w:hAnsi="Helvetica" w:cs="Helvetica"/>
          <w:sz w:val="22"/>
          <w:szCs w:val="22"/>
          <w:lang w:val="en-US"/>
        </w:rPr>
        <w:t xml:space="preserve">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w:t>
      </w:r>
      <w:proofErr w:type="gramStart"/>
      <w:r w:rsidR="004040AC" w:rsidRPr="004040AC">
        <w:rPr>
          <w:rFonts w:ascii="Helvetica" w:hAnsi="Helvetica" w:cs="Helvetica"/>
          <w:sz w:val="22"/>
          <w:szCs w:val="22"/>
          <w:vertAlign w:val="superscript"/>
          <w:lang w:val="en-US"/>
        </w:rPr>
        <w:t>,3</w:t>
      </w:r>
      <w:proofErr w:type="gramEnd"/>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115AE821"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Ema</w:t>
      </w:r>
      <w:r w:rsidR="00487C38">
        <w:rPr>
          <w:rFonts w:ascii="Helvetica" w:hAnsi="Helvetica" w:cs="Helvetica"/>
          <w:sz w:val="22"/>
          <w:szCs w:val="22"/>
          <w:lang w:val="en-US"/>
        </w:rPr>
        <w:t>il: heather.kharouba@uottawa.ca</w:t>
      </w:r>
      <w:r>
        <w:rPr>
          <w:rFonts w:ascii="Helvetica" w:hAnsi="Helvetica" w:cs="Helvetica"/>
          <w:sz w:val="22"/>
          <w:szCs w:val="22"/>
          <w:lang w:val="en-US"/>
        </w:rPr>
        <w:t xml:space="preserve">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006660AB"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w:t>
      </w:r>
      <w:proofErr w:type="spellStart"/>
      <w:r>
        <w:rPr>
          <w:rFonts w:ascii="Helvetica" w:hAnsi="Helvetica" w:cs="Helvetica"/>
          <w:sz w:val="22"/>
          <w:szCs w:val="22"/>
          <w:lang w:val="en-US"/>
        </w:rPr>
        <w:t>phenological</w:t>
      </w:r>
      <w:proofErr w:type="spellEnd"/>
      <w:r w:rsidR="00197851">
        <w:rPr>
          <w:rFonts w:ascii="Helvetica" w:hAnsi="Helvetica" w:cs="Helvetica"/>
          <w:sz w:val="22"/>
          <w:szCs w:val="22"/>
          <w:lang w:val="en-US"/>
        </w:rPr>
        <w:t xml:space="preserve"> mismatches—where the timing of critical life history events between interacting species becomes de-synchronized with potential negative consequences for those interacting species and their ecological communities</w:t>
      </w:r>
      <w:r w:rsidR="00012E4C">
        <w:rPr>
          <w:rFonts w:ascii="Helvetica" w:hAnsi="Helvetica" w:cs="Helvetica"/>
          <w:sz w:val="22"/>
          <w:szCs w:val="22"/>
          <w:lang w:val="en-US"/>
        </w:rPr>
        <w:t xml:space="preserve">. </w:t>
      </w:r>
      <w:r w:rsidR="00197851">
        <w:rPr>
          <w:rFonts w:ascii="Helvetica" w:hAnsi="Helvetica" w:cs="Helvetica"/>
          <w:sz w:val="22"/>
          <w:szCs w:val="22"/>
          <w:lang w:val="en-US"/>
        </w:rPr>
        <w:t>Y</w:t>
      </w:r>
      <w:r>
        <w:rPr>
          <w:rFonts w:ascii="Helvetica" w:hAnsi="Helvetica" w:cs="Helvetica"/>
          <w:sz w:val="22"/>
          <w:szCs w:val="22"/>
          <w:lang w:val="en-US"/>
        </w:rPr>
        <w:t xml:space="preserve">et, evidence documenting negative impacts on fitness is mixed. </w:t>
      </w:r>
      <w:r w:rsidRPr="00AE69BC">
        <w:rPr>
          <w:rFonts w:ascii="Helvetica" w:hAnsi="Helvetica" w:cs="Helvetica"/>
          <w:sz w:val="22"/>
          <w:szCs w:val="22"/>
          <w:lang w:val="en-US"/>
        </w:rPr>
        <w:t xml:space="preserve">The most common ecological theory </w:t>
      </w:r>
      <w:r w:rsidRPr="00F0589B">
        <w:rPr>
          <w:rFonts w:ascii="Helvetica" w:hAnsi="Helvetica" w:cs="Helvetica"/>
          <w:sz w:val="22"/>
          <w:szCs w:val="22"/>
          <w:lang w:val="en-US"/>
        </w:rPr>
        <w:t>that underlies these studies is the Cushing match-mismatch hypothesis. It offers a testabl</w:t>
      </w:r>
      <w:r w:rsidR="00B10BC9" w:rsidRPr="00F0589B">
        <w:rPr>
          <w:rFonts w:ascii="Helvetica" w:hAnsi="Helvetica" w:cs="Helvetica"/>
          <w:sz w:val="22"/>
          <w:szCs w:val="22"/>
          <w:lang w:val="en-US"/>
        </w:rPr>
        <w:t xml:space="preserve">e </w:t>
      </w:r>
      <w:r w:rsidRPr="00F0589B">
        <w:rPr>
          <w:rFonts w:ascii="Helvetica" w:hAnsi="Helvetica" w:cs="Helvetica"/>
          <w:sz w:val="22"/>
          <w:szCs w:val="22"/>
          <w:lang w:val="en-US"/>
        </w:rPr>
        <w:t xml:space="preserve">hypothesis </w:t>
      </w:r>
      <w:r w:rsidR="005E03B1" w:rsidRPr="00F0589B">
        <w:rPr>
          <w:rFonts w:ascii="Helvetica" w:hAnsi="Helvetica" w:cs="Helvetica"/>
          <w:sz w:val="22"/>
          <w:szCs w:val="22"/>
          <w:lang w:val="en-US"/>
        </w:rPr>
        <w:t>that</w:t>
      </w:r>
      <w:r w:rsidR="005E03B1">
        <w:rPr>
          <w:rFonts w:ascii="Helvetica" w:hAnsi="Helvetica" w:cs="Helvetica"/>
          <w:sz w:val="22"/>
          <w:szCs w:val="22"/>
          <w:lang w:val="en-US"/>
        </w:rPr>
        <w:t xml:space="preserve">—when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sidR="0006720B">
        <w:rPr>
          <w:rFonts w:ascii="Helvetica" w:hAnsi="Helvetica" w:cs="Helvetica"/>
          <w:sz w:val="22"/>
          <w:szCs w:val="22"/>
          <w:lang w:val="en-US"/>
        </w:rPr>
        <w:t xml:space="preserve">the </w:t>
      </w:r>
      <w:r>
        <w:rPr>
          <w:rFonts w:ascii="Helvetica" w:hAnsi="Helvetica" w:cs="Helvetica"/>
          <w:sz w:val="22"/>
          <w:szCs w:val="22"/>
          <w:lang w:val="en-US"/>
        </w:rPr>
        <w:t>consequences</w:t>
      </w:r>
      <w:r w:rsidR="0006720B">
        <w:rPr>
          <w:rFonts w:ascii="Helvetica" w:hAnsi="Helvetica" w:cs="Helvetica"/>
          <w:sz w:val="22"/>
          <w:szCs w:val="22"/>
          <w:lang w:val="en-US"/>
        </w:rPr>
        <w:t xml:space="preserve"> of desynchronized phenology</w:t>
      </w:r>
      <w:r>
        <w:rPr>
          <w:rFonts w:ascii="Helvetica" w:hAnsi="Helvetica" w:cs="Helvetica"/>
          <w:sz w:val="22"/>
          <w:szCs w:val="22"/>
          <w:lang w:val="en-US"/>
        </w:rPr>
        <w:t xml:space="preserve">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w:t>
      </w:r>
      <w:r w:rsidR="0006720B">
        <w:rPr>
          <w:rFonts w:ascii="Helvetica" w:hAnsi="Helvetica" w:cs="Helvetica"/>
          <w:sz w:val="22"/>
          <w:szCs w:val="22"/>
          <w:lang w:val="en-US"/>
        </w:rPr>
        <w:t xml:space="preserve">a review of the current literature shows that </w:t>
      </w:r>
      <w:r w:rsidR="006A0C58">
        <w:rPr>
          <w:rFonts w:ascii="Helvetica" w:hAnsi="Helvetica" w:cs="Helvetica"/>
          <w:sz w:val="22"/>
          <w:szCs w:val="22"/>
          <w:lang w:val="en-US"/>
        </w:rPr>
        <w:t>none</w:t>
      </w:r>
      <w:r w:rsidR="005F07E9">
        <w:rPr>
          <w:rFonts w:ascii="Helvetica" w:hAnsi="Helvetica" w:cs="Helvetica"/>
          <w:sz w:val="22"/>
          <w:szCs w:val="22"/>
          <w:lang w:val="en-US"/>
        </w:rPr>
        <w:t xml:space="preserve"> of </w:t>
      </w:r>
      <w:r w:rsidR="006A0C58">
        <w:rPr>
          <w:rFonts w:ascii="Helvetica" w:hAnsi="Helvetica" w:cs="Helvetica"/>
          <w:sz w:val="22"/>
          <w:szCs w:val="22"/>
          <w:lang w:val="en-US"/>
        </w:rPr>
        <w:t xml:space="preserve">the </w:t>
      </w:r>
      <w:r w:rsidR="005F07E9">
        <w:rPr>
          <w:rFonts w:ascii="Helvetica" w:hAnsi="Helvetica" w:cs="Helvetica"/>
          <w:sz w:val="22"/>
          <w:szCs w:val="22"/>
          <w:lang w:val="en-US"/>
        </w:rPr>
        <w:t xml:space="preserve">studies </w:t>
      </w:r>
      <w:r w:rsidR="005F07E9">
        <w:rPr>
          <w:rFonts w:ascii="Helvetica" w:hAnsi="Helvetica" w:cs="Helvetica"/>
          <w:sz w:val="22"/>
          <w:szCs w:val="22"/>
          <w:lang w:val="en-US"/>
        </w:rPr>
        <w:lastRenderedPageBreak/>
        <w:t>collect</w:t>
      </w:r>
      <w:r w:rsidR="006A0C58">
        <w:rPr>
          <w:rFonts w:ascii="Helvetica" w:hAnsi="Helvetica" w:cs="Helvetica"/>
          <w:sz w:val="22"/>
          <w:szCs w:val="22"/>
          <w:lang w:val="en-US"/>
        </w:rPr>
        <w:t xml:space="preserve">ed the </w:t>
      </w:r>
      <w:r w:rsidR="005F07E9">
        <w:rPr>
          <w:rFonts w:ascii="Helvetica" w:hAnsi="Helvetica" w:cs="Helvetica"/>
          <w:sz w:val="22"/>
          <w:szCs w:val="22"/>
          <w:lang w:val="en-US"/>
        </w:rPr>
        <w:t xml:space="preserve">data </w:t>
      </w:r>
      <w:r w:rsidR="006A0C58">
        <w:rPr>
          <w:rFonts w:ascii="Helvetica" w:hAnsi="Helvetica" w:cs="Helvetica"/>
          <w:sz w:val="22"/>
          <w:szCs w:val="22"/>
          <w:lang w:val="en-US"/>
        </w:rPr>
        <w:t xml:space="preserve">required </w:t>
      </w:r>
      <w:r w:rsidR="005F07E9">
        <w:rPr>
          <w:rFonts w:ascii="Helvetica" w:hAnsi="Helvetica" w:cs="Helvetica"/>
          <w:sz w:val="22"/>
          <w:szCs w:val="22"/>
          <w:lang w:val="en-US"/>
        </w:rPr>
        <w:t xml:space="preserve">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w:t>
      </w:r>
      <w:r w:rsidR="006A6E43">
        <w:rPr>
          <w:rFonts w:ascii="Helvetica" w:hAnsi="Helvetica" w:cs="Helvetica"/>
          <w:sz w:val="22"/>
          <w:szCs w:val="22"/>
          <w:lang w:val="en-US"/>
        </w:rPr>
        <w:t xml:space="preserve"> major</w:t>
      </w:r>
      <w:r w:rsidR="005F07E9">
        <w:rPr>
          <w:rFonts w:ascii="Helvetica" w:hAnsi="Helvetica" w:cs="Helvetica"/>
          <w:sz w:val="22"/>
          <w:szCs w:val="22"/>
          <w:lang w:val="en-US"/>
        </w:rPr>
        <w:t xml:space="preserve">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w:t>
      </w:r>
      <w:r w:rsidR="006A6E43">
        <w:rPr>
          <w:rFonts w:ascii="Helvetica" w:hAnsi="Helvetica" w:cs="Helvetica"/>
          <w:sz w:val="22"/>
          <w:szCs w:val="22"/>
          <w:lang w:val="en-US"/>
        </w:rPr>
        <w:t>it</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r w:rsidR="00426637">
        <w:rPr>
          <w:rFonts w:ascii="Helvetica" w:hAnsi="Helvetica" w:cs="Helvetica"/>
          <w:sz w:val="22"/>
          <w:szCs w:val="22"/>
          <w:lang w:val="en-US"/>
        </w:rPr>
        <w:t>74%</w:t>
      </w:r>
      <w:r w:rsidR="006F730A">
        <w:rPr>
          <w:rFonts w:ascii="Helvetica" w:hAnsi="Helvetica" w:cs="Helvetica"/>
          <w:sz w:val="22"/>
          <w:szCs w:val="22"/>
          <w:lang w:val="en-US"/>
        </w:rPr>
        <w:t xml:space="preserve"> of studies fail to define pre-climate change baselines in their study system, making predictions</w:t>
      </w:r>
      <w:r w:rsidR="000C58D7">
        <w:rPr>
          <w:rFonts w:ascii="Helvetica" w:hAnsi="Helvetica" w:cs="Helvetica"/>
          <w:sz w:val="22"/>
          <w:szCs w:val="22"/>
          <w:lang w:val="en-US"/>
        </w:rPr>
        <w:t xml:space="preserve"> about climate change impacts on consumer fitness</w:t>
      </w:r>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w:t>
      </w:r>
      <w:r w:rsidR="002B58AF">
        <w:rPr>
          <w:rFonts w:ascii="Helvetica" w:hAnsi="Helvetica" w:cs="Helvetica"/>
          <w:sz w:val="22"/>
          <w:szCs w:val="22"/>
          <w:lang w:val="en-US"/>
        </w:rPr>
        <w:t>he Cushing</w:t>
      </w:r>
      <w:r w:rsidR="004330DE" w:rsidRPr="00275BD4">
        <w:rPr>
          <w:rFonts w:ascii="Helvetica" w:hAnsi="Helvetica" w:cs="Helvetica"/>
          <w:sz w:val="22"/>
          <w:szCs w:val="22"/>
          <w:lang w:val="en-US"/>
        </w:rPr>
        <w:t xml:space="preserve">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06720B">
        <w:rPr>
          <w:rFonts w:ascii="Helvetica" w:hAnsi="Helvetica" w:cs="Helvetica"/>
          <w:sz w:val="22"/>
          <w:szCs w:val="22"/>
          <w:lang w:val="en-US"/>
        </w:rPr>
        <w:t>improved</w:t>
      </w:r>
      <w:r w:rsidR="0006720B" w:rsidRPr="00275BD4">
        <w:rPr>
          <w:rFonts w:ascii="Helvetica" w:hAnsi="Helvetica" w:cs="Helvetica"/>
          <w:sz w:val="22"/>
          <w:szCs w:val="22"/>
          <w:lang w:val="en-US"/>
        </w:rPr>
        <w:t xml:space="preserve"> </w:t>
      </w:r>
      <w:r w:rsidR="009605C6" w:rsidRPr="00275BD4">
        <w:rPr>
          <w:rFonts w:ascii="Helvetica" w:hAnsi="Helvetica" w:cs="Helvetica"/>
          <w:sz w:val="22"/>
          <w:szCs w:val="22"/>
          <w:lang w:val="en-US"/>
        </w:rPr>
        <w:t>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4750E0AC"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shifts</w:t>
      </w:r>
      <w:r w:rsidR="00440EFA">
        <w:rPr>
          <w:rFonts w:ascii="Helvetica" w:hAnsi="Helvetica" w:cs="Helvetica"/>
          <w:color w:val="000000" w:themeColor="text1"/>
          <w:sz w:val="22"/>
          <w:szCs w:val="22"/>
          <w:lang w:val="en-US"/>
        </w:rPr>
        <w:t>—</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timing of life history events</w:t>
      </w:r>
      <w:r w:rsidR="00440EFA">
        <w:rPr>
          <w:rFonts w:ascii="Helvetica" w:hAnsi="Helvetica" w:cs="Helvetica"/>
          <w:color w:val="000000" w:themeColor="text1"/>
          <w:sz w:val="22"/>
          <w:szCs w:val="22"/>
          <w:lang w:val="en-US"/>
        </w:rPr>
        <w:t>—</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w:t>
      </w:r>
      <w:r w:rsidR="007072DA">
        <w:rPr>
          <w:rFonts w:ascii="Helvetica" w:hAnsi="Helvetica" w:cs="Helvetica"/>
          <w:color w:val="000000" w:themeColor="text1"/>
          <w:sz w:val="22"/>
          <w:szCs w:val="22"/>
          <w:lang w:val="en-US"/>
        </w:rPr>
        <w:t>as well as between</w:t>
      </w:r>
      <w:r w:rsidR="007072DA" w:rsidRPr="00AE69BC">
        <w:rPr>
          <w:rFonts w:ascii="Helvetica" w:hAnsi="Helvetica" w:cs="Helvetica"/>
          <w:color w:val="000000" w:themeColor="text1"/>
          <w:sz w:val="22"/>
          <w:szCs w:val="22"/>
          <w:lang w:val="en-US"/>
        </w:rPr>
        <w:t xml:space="preserve"> </w:t>
      </w:r>
      <w:r w:rsidR="00694F59" w:rsidRPr="00AE69BC">
        <w:rPr>
          <w:rFonts w:ascii="Helvetica" w:hAnsi="Helvetica" w:cs="Helvetica"/>
          <w:color w:val="000000" w:themeColor="text1"/>
          <w:sz w:val="22"/>
          <w:szCs w:val="22"/>
          <w:lang w:val="en-US"/>
        </w:rPr>
        <w:t>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 xml:space="preserve">2016; </w:t>
      </w:r>
      <w:proofErr w:type="spellStart"/>
      <w:r w:rsidR="00CD2D63">
        <w:rPr>
          <w:rFonts w:ascii="Helvetica" w:hAnsi="Helvetica" w:cs="Helvetica"/>
          <w:color w:val="000000" w:themeColor="text1"/>
          <w:sz w:val="22"/>
          <w:szCs w:val="22"/>
          <w:lang w:val="en-US"/>
        </w:rPr>
        <w:t>Ovaskainen</w:t>
      </w:r>
      <w:proofErr w:type="spellEnd"/>
      <w:r w:rsidR="00CD2D63">
        <w:rPr>
          <w:rFonts w:ascii="Helvetica" w:hAnsi="Helvetica" w:cs="Helvetica"/>
          <w:color w:val="000000" w:themeColor="text1"/>
          <w:sz w:val="22"/>
          <w:szCs w:val="22"/>
          <w:lang w:val="en-US"/>
        </w:rPr>
        <w:t xml:space="preserve"> et al. 2013</w:t>
      </w:r>
      <w:r w:rsidR="0097216C">
        <w:rPr>
          <w:rFonts w:ascii="Helvetica" w:hAnsi="Helvetica" w:cs="Helvetica"/>
          <w:color w:val="000000" w:themeColor="text1"/>
          <w:sz w:val="22"/>
          <w:szCs w:val="22"/>
          <w:lang w:val="en-US"/>
        </w:rPr>
        <w:t xml:space="preserve">; </w:t>
      </w:r>
      <w:proofErr w:type="spellStart"/>
      <w:r w:rsidR="0097216C">
        <w:rPr>
          <w:rFonts w:ascii="Helvetica" w:hAnsi="Helvetica" w:cs="Helvetica"/>
          <w:color w:val="000000" w:themeColor="text1"/>
          <w:sz w:val="22"/>
          <w:szCs w:val="22"/>
          <w:lang w:val="en-US"/>
        </w:rPr>
        <w:t>CaraDonna</w:t>
      </w:r>
      <w:proofErr w:type="spellEnd"/>
      <w:r w:rsidR="0097216C">
        <w:rPr>
          <w:rFonts w:ascii="Helvetica" w:hAnsi="Helvetica" w:cs="Helvetica"/>
          <w:color w:val="000000" w:themeColor="text1"/>
          <w:sz w:val="22"/>
          <w:szCs w:val="22"/>
          <w:lang w:val="en-US"/>
        </w:rPr>
        <w:t xml:space="preserve">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proofErr w:type="spellStart"/>
      <w:r w:rsidR="00EC622B">
        <w:rPr>
          <w:rFonts w:ascii="Helvetica" w:hAnsi="Helvetica" w:cs="Helvetica"/>
          <w:color w:val="000000" w:themeColor="text1"/>
          <w:sz w:val="22"/>
          <w:szCs w:val="22"/>
          <w:lang w:val="en-US"/>
        </w:rPr>
        <w:t>phenological</w:t>
      </w:r>
      <w:proofErr w:type="spellEnd"/>
      <w:r w:rsidR="00EC622B">
        <w:rPr>
          <w:rFonts w:ascii="Helvetica" w:hAnsi="Helvetica" w:cs="Helvetica"/>
          <w:color w:val="000000" w:themeColor="text1"/>
          <w:sz w:val="22"/>
          <w:szCs w:val="22"/>
          <w:lang w:val="en-US"/>
        </w:rPr>
        <w:t xml:space="preserve">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 xml:space="preserve">st and </w:t>
      </w:r>
      <w:proofErr w:type="spellStart"/>
      <w:r w:rsidR="002C4016">
        <w:rPr>
          <w:rFonts w:ascii="Helvetica" w:hAnsi="Helvetica" w:cs="Helvetica"/>
          <w:color w:val="000000" w:themeColor="text1"/>
          <w:sz w:val="22"/>
          <w:szCs w:val="22"/>
          <w:lang w:val="en-US"/>
        </w:rPr>
        <w:t>Forchhammer</w:t>
      </w:r>
      <w:proofErr w:type="spellEnd"/>
      <w:r w:rsidR="002C4016">
        <w:rPr>
          <w:rFonts w:ascii="Helvetica" w:hAnsi="Helvetica" w:cs="Helvetica"/>
          <w:color w:val="000000" w:themeColor="text1"/>
          <w:sz w:val="22"/>
          <w:szCs w:val="22"/>
          <w:lang w:val="en-US"/>
        </w:rPr>
        <w:t xml:space="preserve"> 2008;</w:t>
      </w:r>
      <w:r w:rsidR="00AB2298">
        <w:rPr>
          <w:rFonts w:ascii="Helvetica" w:hAnsi="Helvetica" w:cs="Helvetica"/>
          <w:color w:val="000000" w:themeColor="text1"/>
          <w:sz w:val="22"/>
          <w:szCs w:val="22"/>
          <w:lang w:val="en-US"/>
        </w:rPr>
        <w:t xml:space="preserve"> </w:t>
      </w:r>
      <w:proofErr w:type="spellStart"/>
      <w:r w:rsidR="002C4016">
        <w:rPr>
          <w:rFonts w:ascii="Helvetica" w:hAnsi="Helvetica" w:cs="Helvetica"/>
          <w:color w:val="000000" w:themeColor="text1"/>
          <w:sz w:val="22"/>
          <w:szCs w:val="22"/>
          <w:lang w:val="en-US"/>
        </w:rPr>
        <w:t>Plard</w:t>
      </w:r>
      <w:proofErr w:type="spellEnd"/>
      <w:r w:rsidR="002C4016">
        <w:rPr>
          <w:rFonts w:ascii="Helvetica" w:hAnsi="Helvetica" w:cs="Helvetica"/>
          <w:color w:val="000000" w:themeColor="text1"/>
          <w:sz w:val="22"/>
          <w:szCs w:val="22"/>
          <w:lang w:val="en-US"/>
        </w:rPr>
        <w:t xml:space="preserve"> et al. 2014; </w:t>
      </w:r>
      <w:proofErr w:type="spellStart"/>
      <w:r w:rsidR="00AB1623">
        <w:rPr>
          <w:rFonts w:ascii="Helvetica" w:hAnsi="Helvetica" w:cs="Helvetica"/>
          <w:color w:val="000000" w:themeColor="text1"/>
          <w:sz w:val="22"/>
          <w:szCs w:val="22"/>
          <w:lang w:val="en-US"/>
        </w:rPr>
        <w:t>Doiron</w:t>
      </w:r>
      <w:proofErr w:type="spellEnd"/>
      <w:r w:rsidR="00AB1623">
        <w:rPr>
          <w:rFonts w:ascii="Helvetica" w:hAnsi="Helvetica" w:cs="Helvetica"/>
          <w:color w:val="000000" w:themeColor="text1"/>
          <w:sz w:val="22"/>
          <w:szCs w:val="22"/>
          <w:lang w:val="en-US"/>
        </w:rPr>
        <w:t xml:space="preserve"> et al. 2015; </w:t>
      </w:r>
      <w:proofErr w:type="spellStart"/>
      <w:r w:rsidR="00AB1623">
        <w:rPr>
          <w:rFonts w:ascii="Helvetica" w:hAnsi="Helvetica" w:cs="Helvetica"/>
          <w:color w:val="000000" w:themeColor="text1"/>
          <w:sz w:val="22"/>
          <w:szCs w:val="22"/>
          <w:lang w:val="en-US"/>
        </w:rPr>
        <w:t>Burkle</w:t>
      </w:r>
      <w:proofErr w:type="spellEnd"/>
      <w:r w:rsidR="00AB1623">
        <w:rPr>
          <w:rFonts w:ascii="Helvetica" w:hAnsi="Helvetica" w:cs="Helvetica"/>
          <w:color w:val="000000" w:themeColor="text1"/>
          <w:sz w:val="22"/>
          <w:szCs w:val="22"/>
          <w:lang w:val="en-US"/>
        </w:rPr>
        <w:t xml:space="preserve"> et al. 2013</w:t>
      </w:r>
      <w:r w:rsidR="003F43DB">
        <w:rPr>
          <w:rFonts w:ascii="Helvetica" w:hAnsi="Helvetica" w:cs="Helvetica"/>
          <w:color w:val="000000" w:themeColor="text1"/>
          <w:sz w:val="22"/>
          <w:szCs w:val="22"/>
          <w:lang w:val="en-US"/>
        </w:rPr>
        <w:t>)</w:t>
      </w:r>
      <w:r w:rsidR="00B663F7">
        <w:rPr>
          <w:rFonts w:ascii="Helvetica" w:hAnsi="Helvetica" w:cs="Helvetica"/>
          <w:color w:val="000000" w:themeColor="text1"/>
          <w:sz w:val="22"/>
          <w:szCs w:val="22"/>
          <w:lang w:val="en-US"/>
        </w:rPr>
        <w:t>,</w:t>
      </w:r>
      <w:r w:rsidR="003F43DB">
        <w:rPr>
          <w:rFonts w:ascii="Helvetica" w:hAnsi="Helvetica" w:cs="Helvetica"/>
          <w:color w:val="000000" w:themeColor="text1"/>
          <w:sz w:val="22"/>
          <w:szCs w:val="22"/>
          <w:lang w:val="en-US"/>
        </w:rPr>
        <w:t xml:space="preserve"> but not others (</w:t>
      </w:r>
      <w:proofErr w:type="spellStart"/>
      <w:r w:rsidR="003F43DB">
        <w:rPr>
          <w:rFonts w:ascii="Helvetica" w:hAnsi="Helvetica" w:cs="Helvetica"/>
          <w:color w:val="000000" w:themeColor="text1"/>
          <w:sz w:val="22"/>
          <w:szCs w:val="22"/>
          <w:lang w:val="en-US"/>
        </w:rPr>
        <w:t>Vatka</w:t>
      </w:r>
      <w:proofErr w:type="spellEnd"/>
      <w:r w:rsidR="003F43DB">
        <w:rPr>
          <w:rFonts w:ascii="Helvetica" w:hAnsi="Helvetica" w:cs="Helvetica"/>
          <w:color w:val="000000" w:themeColor="text1"/>
          <w:sz w:val="22"/>
          <w:szCs w:val="22"/>
          <w:lang w:val="en-US"/>
        </w:rPr>
        <w:t xml:space="preserve"> et al. 2011; </w:t>
      </w:r>
      <w:proofErr w:type="spellStart"/>
      <w:r w:rsidR="003F43DB">
        <w:rPr>
          <w:rFonts w:ascii="Helvetica" w:hAnsi="Helvetica" w:cs="Helvetica"/>
          <w:color w:val="000000" w:themeColor="text1"/>
          <w:sz w:val="22"/>
          <w:szCs w:val="22"/>
          <w:lang w:val="en-US"/>
        </w:rPr>
        <w:t>Burthe</w:t>
      </w:r>
      <w:proofErr w:type="spellEnd"/>
      <w:r w:rsidR="003F43DB">
        <w:rPr>
          <w:rFonts w:ascii="Helvetica" w:hAnsi="Helvetica" w:cs="Helvetica"/>
          <w:color w:val="000000" w:themeColor="text1"/>
          <w:sz w:val="22"/>
          <w:szCs w:val="22"/>
          <w:lang w:val="en-US"/>
        </w:rPr>
        <w:t xml:space="preserv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r w:rsidR="00DE1A7D">
        <w:rPr>
          <w:rFonts w:ascii="Helvetica" w:hAnsi="Helvetica" w:cs="Helvetica"/>
          <w:color w:val="000000" w:themeColor="text1"/>
          <w:sz w:val="22"/>
          <w:szCs w:val="22"/>
          <w:lang w:val="en-US"/>
        </w:rPr>
        <w:t xml:space="preserve"> </w:t>
      </w:r>
      <w:r w:rsidR="00B663F7">
        <w:rPr>
          <w:rFonts w:ascii="Helvetica" w:hAnsi="Helvetica" w:cs="Helvetica"/>
          <w:color w:val="000000" w:themeColor="text1"/>
          <w:sz w:val="22"/>
          <w:szCs w:val="22"/>
          <w:lang w:val="en-US"/>
        </w:rPr>
        <w:t xml:space="preserve">Recent </w:t>
      </w:r>
      <w:r w:rsidR="00B663F7" w:rsidRPr="00AE69BC">
        <w:rPr>
          <w:rFonts w:ascii="Helvetica" w:hAnsi="Helvetica" w:cs="Helvetica"/>
          <w:color w:val="000000" w:themeColor="text1"/>
          <w:sz w:val="22"/>
          <w:szCs w:val="22"/>
          <w:lang w:val="en-US"/>
        </w:rPr>
        <w:t>theoretical (</w:t>
      </w:r>
      <w:r w:rsidR="00F2115E">
        <w:rPr>
          <w:rFonts w:ascii="Helvetica" w:hAnsi="Helvetica" w:cs="Helvetica"/>
          <w:color w:val="000000" w:themeColor="text1"/>
          <w:sz w:val="22"/>
          <w:szCs w:val="22"/>
          <w:lang w:val="en-US"/>
        </w:rPr>
        <w:t xml:space="preserve">Johansson et al. 2015; </w:t>
      </w:r>
      <w:proofErr w:type="spellStart"/>
      <w:r w:rsidR="00F2115E">
        <w:rPr>
          <w:rFonts w:ascii="Helvetica" w:hAnsi="Helvetica" w:cs="Helvetica"/>
          <w:color w:val="000000" w:themeColor="text1"/>
          <w:sz w:val="22"/>
          <w:szCs w:val="22"/>
          <w:lang w:val="en-US"/>
        </w:rPr>
        <w:t>Bewick</w:t>
      </w:r>
      <w:proofErr w:type="spellEnd"/>
      <w:r w:rsidR="00F2115E">
        <w:rPr>
          <w:rFonts w:ascii="Helvetica" w:hAnsi="Helvetica" w:cs="Helvetica"/>
          <w:color w:val="000000" w:themeColor="text1"/>
          <w:sz w:val="22"/>
          <w:szCs w:val="22"/>
          <w:lang w:val="en-US"/>
        </w:rPr>
        <w:t xml:space="preserve"> et al. 2016</w:t>
      </w:r>
      <w:r w:rsidR="00B663F7" w:rsidRPr="00AE69BC">
        <w:rPr>
          <w:rFonts w:ascii="Helvetica" w:hAnsi="Helvetica" w:cs="Helvetica"/>
          <w:color w:val="000000" w:themeColor="text1"/>
          <w:sz w:val="22"/>
          <w:szCs w:val="22"/>
          <w:lang w:val="en-US"/>
        </w:rPr>
        <w:t>) and empirical studies (</w:t>
      </w:r>
      <w:r w:rsidR="00334E72">
        <w:rPr>
          <w:rFonts w:ascii="Helvetica" w:hAnsi="Helvetica" w:cs="Helvetica"/>
          <w:color w:val="000000" w:themeColor="text1"/>
          <w:sz w:val="22"/>
          <w:szCs w:val="22"/>
          <w:lang w:val="en-US"/>
        </w:rPr>
        <w:t xml:space="preserve">e.g. </w:t>
      </w:r>
      <w:proofErr w:type="spellStart"/>
      <w:r w:rsidR="00334E72">
        <w:rPr>
          <w:rFonts w:ascii="Helvetica" w:hAnsi="Helvetica" w:cs="Helvetica"/>
          <w:kern w:val="1"/>
          <w:sz w:val="22"/>
          <w:szCs w:val="22"/>
          <w:lang w:val="en-US"/>
        </w:rPr>
        <w:t>Samplonius</w:t>
      </w:r>
      <w:proofErr w:type="spellEnd"/>
      <w:r w:rsidR="00334E72">
        <w:rPr>
          <w:rFonts w:ascii="Helvetica" w:hAnsi="Helvetica" w:cs="Helvetica"/>
          <w:kern w:val="1"/>
          <w:sz w:val="22"/>
          <w:szCs w:val="22"/>
          <w:lang w:val="en-US"/>
        </w:rPr>
        <w:t xml:space="preserve"> et al. 2016</w:t>
      </w:r>
      <w:r w:rsidR="00B663F7" w:rsidRPr="00AE69BC">
        <w:rPr>
          <w:rFonts w:ascii="Helvetica" w:hAnsi="Helvetica" w:cs="Helvetica"/>
          <w:color w:val="000000" w:themeColor="text1"/>
          <w:sz w:val="22"/>
          <w:szCs w:val="22"/>
          <w:lang w:val="en-US"/>
        </w:rPr>
        <w:t>) based in single systems</w:t>
      </w:r>
      <w:r w:rsidR="00B663F7">
        <w:rPr>
          <w:rFonts w:ascii="Helvetica" w:hAnsi="Helvetica" w:cs="Helvetica"/>
          <w:color w:val="000000" w:themeColor="text1"/>
          <w:sz w:val="22"/>
          <w:szCs w:val="22"/>
          <w:lang w:val="en-US"/>
        </w:rPr>
        <w:t xml:space="preserve"> have worked to improve predictions and address diverse findings. Yet—while there</w:t>
      </w:r>
      <w:r w:rsidR="00DE1A7D">
        <w:rPr>
          <w:rFonts w:ascii="Helvetica" w:hAnsi="Helvetica" w:cs="Helvetica"/>
          <w:color w:val="000000" w:themeColor="text1"/>
          <w:sz w:val="22"/>
          <w:szCs w:val="22"/>
          <w:lang w:val="en-US"/>
        </w:rPr>
        <w:t xml:space="preserve"> is general agreement that</w:t>
      </w:r>
      <w:r w:rsidR="00694F59" w:rsidRPr="00AE69BC">
        <w:rPr>
          <w:rFonts w:ascii="Helvetica" w:hAnsi="Helvetica" w:cs="Helvetica"/>
          <w:color w:val="000000" w:themeColor="text1"/>
          <w:sz w:val="22"/>
          <w:szCs w:val="22"/>
          <w:lang w:val="en-US"/>
        </w:rPr>
        <w:t xml:space="preserve"> </w:t>
      </w:r>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w:t>
      </w:r>
      <w:proofErr w:type="spellStart"/>
      <w:r w:rsidR="00DE1A7D">
        <w:rPr>
          <w:rFonts w:ascii="Helvetica" w:hAnsi="Helvetica" w:cs="Helvetica"/>
          <w:color w:val="000000" w:themeColor="text1"/>
          <w:sz w:val="22"/>
          <w:szCs w:val="22"/>
          <w:lang w:val="en-US"/>
        </w:rPr>
        <w:t>phenological</w:t>
      </w:r>
      <w:proofErr w:type="spellEnd"/>
      <w:r w:rsidR="00DE1A7D">
        <w:rPr>
          <w:rFonts w:ascii="Helvetica" w:hAnsi="Helvetica" w:cs="Helvetica"/>
          <w:color w:val="000000" w:themeColor="text1"/>
          <w:sz w:val="22"/>
          <w:szCs w:val="22"/>
          <w:lang w:val="en-US"/>
        </w:rPr>
        <w:t xml:space="preserve"> mismatches is</w:t>
      </w:r>
      <w:r w:rsidR="002A35E4">
        <w:rPr>
          <w:rFonts w:ascii="Helvetica" w:hAnsi="Helvetica" w:cs="Helvetica"/>
          <w:color w:val="000000" w:themeColor="text1"/>
          <w:sz w:val="22"/>
          <w:szCs w:val="22"/>
          <w:lang w:val="en-US"/>
        </w:rPr>
        <w:t xml:space="preserve"> </w:t>
      </w:r>
      <w:r w:rsidR="00F12DA8">
        <w:rPr>
          <w:rFonts w:ascii="Helvetica" w:hAnsi="Helvetica" w:cs="Helvetica"/>
          <w:color w:val="000000" w:themeColor="text1"/>
          <w:sz w:val="22"/>
          <w:szCs w:val="22"/>
          <w:lang w:val="en-US"/>
        </w:rPr>
        <w:t>critical</w:t>
      </w:r>
      <w:r w:rsidR="002A35E4">
        <w:rPr>
          <w:rFonts w:ascii="Helvetica" w:hAnsi="Helvetica" w:cs="Helvetica"/>
          <w:color w:val="000000" w:themeColor="text1"/>
          <w:sz w:val="22"/>
          <w:szCs w:val="22"/>
          <w:lang w:val="en-US"/>
        </w:rPr>
        <w:t xml:space="preserve"> </w:t>
      </w:r>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cted by climate change</w:t>
      </w:r>
      <w:r w:rsidR="00B663F7">
        <w:rPr>
          <w:rFonts w:ascii="Helvetica" w:hAnsi="Helvetica" w:cs="Helvetica"/>
          <w:color w:val="000000" w:themeColor="text1"/>
          <w:sz w:val="22"/>
          <w:szCs w:val="22"/>
          <w:lang w:val="en-US"/>
        </w:rPr>
        <w:t>—</w:t>
      </w:r>
      <w:r w:rsidR="00B663F7" w:rsidRPr="00AE69BC">
        <w:rPr>
          <w:rFonts w:ascii="Helvetica" w:hAnsi="Helvetica" w:cs="Helvetica"/>
          <w:color w:val="000000" w:themeColor="text1"/>
          <w:sz w:val="22"/>
          <w:szCs w:val="22"/>
          <w:lang w:val="en-US"/>
        </w:rPr>
        <w:t xml:space="preserve">we still have no </w:t>
      </w:r>
      <w:r w:rsidR="00B663F7">
        <w:rPr>
          <w:rFonts w:ascii="Helvetica" w:hAnsi="Helvetica" w:cs="Helvetica"/>
          <w:color w:val="000000" w:themeColor="text1"/>
          <w:sz w:val="22"/>
          <w:szCs w:val="22"/>
          <w:lang w:val="en-US"/>
        </w:rPr>
        <w:t xml:space="preserve">general </w:t>
      </w:r>
      <w:r w:rsidR="00B663F7" w:rsidRPr="00AE69BC">
        <w:rPr>
          <w:rFonts w:ascii="Helvetica" w:hAnsi="Helvetica" w:cs="Helvetica"/>
          <w:color w:val="000000" w:themeColor="text1"/>
          <w:sz w:val="22"/>
          <w:szCs w:val="22"/>
          <w:lang w:val="en-US"/>
        </w:rPr>
        <w:t xml:space="preserve">ability to predict the outcomes of shifts in </w:t>
      </w:r>
      <w:proofErr w:type="spellStart"/>
      <w:r w:rsidR="00B663F7">
        <w:rPr>
          <w:rFonts w:ascii="Helvetica" w:hAnsi="Helvetica" w:cs="Helvetica"/>
          <w:color w:val="000000" w:themeColor="text1"/>
          <w:sz w:val="22"/>
          <w:szCs w:val="22"/>
          <w:lang w:val="en-US"/>
        </w:rPr>
        <w:t>phenological</w:t>
      </w:r>
      <w:proofErr w:type="spellEnd"/>
      <w:r w:rsidR="00B663F7">
        <w:rPr>
          <w:rFonts w:ascii="Helvetica" w:hAnsi="Helvetica" w:cs="Helvetica"/>
          <w:color w:val="000000" w:themeColor="text1"/>
          <w:sz w:val="22"/>
          <w:szCs w:val="22"/>
          <w:lang w:val="en-US"/>
        </w:rPr>
        <w:t xml:space="preserve"> </w:t>
      </w:r>
      <w:r w:rsidR="00B663F7" w:rsidRPr="00AE69BC">
        <w:rPr>
          <w:rFonts w:ascii="Helvetica" w:hAnsi="Helvetica" w:cs="Helvetica"/>
          <w:color w:val="000000" w:themeColor="text1"/>
          <w:sz w:val="22"/>
          <w:szCs w:val="22"/>
          <w:lang w:val="en-US"/>
        </w:rPr>
        <w:t>synchrony due to climate change</w:t>
      </w:r>
      <w:r w:rsidR="00DE1A7D">
        <w:rPr>
          <w:rFonts w:ascii="Helvetica" w:hAnsi="Helvetica" w:cs="Helvetica"/>
          <w:color w:val="000000" w:themeColor="text1"/>
          <w:sz w:val="22"/>
          <w:szCs w:val="22"/>
          <w:lang w:val="en-US"/>
        </w:rPr>
        <w:t xml:space="preserve">. </w:t>
      </w:r>
    </w:p>
    <w:p w14:paraId="74500739" w14:textId="459188AA"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lastRenderedPageBreak/>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proofErr w:type="gramStart"/>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disconnect</w:t>
      </w:r>
      <w:proofErr w:type="gramEnd"/>
      <w:r w:rsidR="00694F59" w:rsidRPr="00EE59E6">
        <w:rPr>
          <w:rFonts w:ascii="Helvetica" w:hAnsi="Helvetica" w:cs="Helvetica"/>
          <w:sz w:val="22"/>
          <w:szCs w:val="22"/>
          <w:lang w:val="en-US"/>
        </w:rPr>
        <w:t xml:space="preserve">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7072DA">
        <w:rPr>
          <w:rFonts w:ascii="Helvetica" w:hAnsi="Helvetica" w:cs="Helvetica"/>
          <w:sz w:val="22"/>
          <w:szCs w:val="22"/>
          <w:lang w:val="en-US"/>
        </w:rPr>
        <w:t xml:space="preserve"> </w:t>
      </w:r>
      <w:r w:rsidR="006B1804">
        <w:rPr>
          <w:rFonts w:ascii="Helvetica" w:hAnsi="Helvetica" w:cs="Helvetica"/>
          <w:sz w:val="22"/>
          <w:szCs w:val="22"/>
          <w:lang w:val="en-US"/>
        </w:rPr>
        <w:t>used</w:t>
      </w:r>
      <w:r w:rsidR="00147A18">
        <w:rPr>
          <w:rFonts w:ascii="Helvetica" w:hAnsi="Helvetica" w:cs="Helvetica"/>
          <w:sz w:val="22"/>
          <w:szCs w:val="22"/>
          <w:lang w:val="en-US"/>
        </w:rPr>
        <w:t xml:space="preserve"> in </w:t>
      </w:r>
      <w:r w:rsidR="007072DA">
        <w:rPr>
          <w:rFonts w:ascii="Helvetica" w:hAnsi="Helvetica" w:cs="Helvetica"/>
          <w:sz w:val="22"/>
          <w:szCs w:val="22"/>
          <w:lang w:val="en-US"/>
        </w:rPr>
        <w:t xml:space="preserve">studies of </w:t>
      </w:r>
      <w:proofErr w:type="spellStart"/>
      <w:r w:rsidR="007072DA">
        <w:rPr>
          <w:rFonts w:ascii="Helvetica" w:hAnsi="Helvetica" w:cs="Helvetica"/>
          <w:sz w:val="22"/>
          <w:szCs w:val="22"/>
          <w:lang w:val="en-US"/>
        </w:rPr>
        <w:t>phenological</w:t>
      </w:r>
      <w:proofErr w:type="spellEnd"/>
      <w:r w:rsidR="007072DA">
        <w:rPr>
          <w:rFonts w:ascii="Helvetica" w:hAnsi="Helvetica" w:cs="Helvetica"/>
          <w:sz w:val="22"/>
          <w:szCs w:val="22"/>
          <w:lang w:val="en-US"/>
        </w:rPr>
        <w:t xml:space="preserve"> mismatch</w:t>
      </w:r>
      <w:r w:rsidR="00694F59" w:rsidRPr="00EE59E6">
        <w:rPr>
          <w:rFonts w:ascii="Helvetica" w:hAnsi="Helvetica" w:cs="Helvetica"/>
          <w:sz w:val="22"/>
          <w:szCs w:val="22"/>
          <w:lang w:val="en-US"/>
        </w:rPr>
        <w:t>.</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5B55B4">
        <w:rPr>
          <w:rFonts w:ascii="Helvetica" w:hAnsi="Helvetica" w:cs="Helvetica"/>
          <w:sz w:val="22"/>
          <w:szCs w:val="22"/>
          <w:lang w:val="en-US"/>
        </w:rPr>
        <w:t xml:space="preserve"> </w:t>
      </w:r>
      <w:r w:rsidR="000153AC">
        <w:rPr>
          <w:rFonts w:ascii="Helvetica" w:hAnsi="Helvetica" w:cs="Helvetica"/>
          <w:sz w:val="22"/>
          <w:szCs w:val="22"/>
          <w:lang w:val="en-US"/>
        </w:rPr>
        <w:t xml:space="preserve">and intrinsic differences across systems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w:t>
      </w:r>
      <w:r w:rsidR="00917AB3">
        <w:rPr>
          <w:rFonts w:ascii="Helvetica" w:hAnsi="Helvetica"/>
          <w:sz w:val="22"/>
          <w:szCs w:val="22"/>
        </w:rPr>
        <w:t xml:space="preserve">of </w:t>
      </w:r>
      <w:proofErr w:type="spellStart"/>
      <w:r w:rsidR="00917AB3">
        <w:rPr>
          <w:rFonts w:ascii="Helvetica" w:hAnsi="Helvetica"/>
          <w:sz w:val="22"/>
          <w:szCs w:val="22"/>
        </w:rPr>
        <w:t>phenological</w:t>
      </w:r>
      <w:proofErr w:type="spellEnd"/>
      <w:r w:rsidR="00917AB3">
        <w:rPr>
          <w:rFonts w:ascii="Helvetica" w:hAnsi="Helvetica"/>
          <w:sz w:val="22"/>
          <w:szCs w:val="22"/>
        </w:rPr>
        <w:t xml:space="preserve"> </w:t>
      </w:r>
      <w:r w:rsidR="00C4515A">
        <w:rPr>
          <w:rFonts w:ascii="Helvetica" w:hAnsi="Helvetica"/>
          <w:sz w:val="22"/>
          <w:szCs w:val="22"/>
        </w:rPr>
        <w:t xml:space="preserve">match vs. </w:t>
      </w:r>
      <w:r w:rsidR="00917AB3">
        <w:rPr>
          <w:rFonts w:ascii="Helvetica" w:hAnsi="Helvetica"/>
          <w:sz w:val="22"/>
          <w:szCs w:val="22"/>
        </w:rPr>
        <w:t xml:space="preserve">mismatch </w:t>
      </w:r>
      <w:r w:rsidR="00EE59E6" w:rsidRPr="00EE59E6">
        <w:rPr>
          <w:rFonts w:ascii="Helvetica" w:hAnsi="Helvetica"/>
          <w:sz w:val="22"/>
          <w:szCs w:val="22"/>
        </w:rPr>
        <w:t>across studies to species</w:t>
      </w:r>
      <w:r w:rsidR="00F913BA">
        <w:rPr>
          <w:rFonts w:ascii="Helvetica" w:hAnsi="Helvetica"/>
          <w:sz w:val="22"/>
          <w:szCs w:val="22"/>
        </w:rPr>
        <w:t xml:space="preserve">, </w:t>
      </w:r>
      <w:r w:rsidR="00EE59E6" w:rsidRPr="00EE59E6">
        <w:rPr>
          <w:rFonts w:ascii="Helvetica" w:hAnsi="Helvetica"/>
          <w:sz w:val="22"/>
          <w:szCs w:val="22"/>
        </w:rPr>
        <w:t>site</w:t>
      </w:r>
      <w:r w:rsidR="00EE59E6" w:rsidRPr="00406C40">
        <w:rPr>
          <w:rFonts w:ascii="Helvetica" w:hAnsi="Helvetica"/>
          <w:sz w:val="22"/>
          <w:szCs w:val="22"/>
        </w:rPr>
        <w:t xml:space="preserve">, or </w:t>
      </w:r>
      <w:r w:rsidR="00F913BA" w:rsidRPr="00406C40">
        <w:rPr>
          <w:rFonts w:ascii="Helvetica" w:hAnsi="Helvetica"/>
          <w:sz w:val="22"/>
          <w:szCs w:val="22"/>
        </w:rPr>
        <w:t>more specific mechanisms</w:t>
      </w:r>
      <w:r w:rsidR="00EE59E6" w:rsidRPr="00EE59E6">
        <w:rPr>
          <w:rFonts w:ascii="Helvetica" w:hAnsi="Helvetica"/>
          <w:sz w:val="22"/>
          <w:szCs w:val="22"/>
        </w:rPr>
        <w:t xml:space="preserve">. </w:t>
      </w:r>
      <w:r w:rsidR="00E67D74" w:rsidRPr="00EE59E6">
        <w:rPr>
          <w:rFonts w:ascii="Helvetica" w:hAnsi="Helvetica" w:cs="Helvetica"/>
          <w:sz w:val="22"/>
          <w:szCs w:val="22"/>
          <w:lang w:val="en-US"/>
        </w:rPr>
        <w:t xml:space="preserve">Without an understanding of the mechanisms underlying the well-documented patterns in </w:t>
      </w:r>
      <w:proofErr w:type="spellStart"/>
      <w:r w:rsidR="00E67D74" w:rsidRPr="00EE59E6">
        <w:rPr>
          <w:rFonts w:ascii="Helvetica" w:hAnsi="Helvetica" w:cs="Helvetica"/>
          <w:sz w:val="22"/>
          <w:szCs w:val="22"/>
          <w:lang w:val="en-US"/>
        </w:rPr>
        <w:t>phenological</w:t>
      </w:r>
      <w:proofErr w:type="spellEnd"/>
      <w:r w:rsidR="00E67D74" w:rsidRPr="00EE59E6">
        <w:rPr>
          <w:rFonts w:ascii="Helvetica" w:hAnsi="Helvetica" w:cs="Helvetica"/>
          <w:sz w:val="22"/>
          <w:szCs w:val="22"/>
          <w:lang w:val="en-US"/>
        </w:rPr>
        <w:t xml:space="preserve"> shifts, our ability to make accurate predictions about species’ responses, and species’ interactions, to climate change remains limited (O’Connor et al. 2012; </w:t>
      </w:r>
      <w:proofErr w:type="spellStart"/>
      <w:r w:rsidR="00E67D74" w:rsidRPr="00EE59E6">
        <w:rPr>
          <w:rFonts w:ascii="Helvetica" w:hAnsi="Helvetica" w:cs="Helvetica"/>
          <w:sz w:val="22"/>
          <w:szCs w:val="22"/>
          <w:lang w:val="en-US"/>
        </w:rPr>
        <w:t>Chmura</w:t>
      </w:r>
      <w:proofErr w:type="spellEnd"/>
      <w:r w:rsidR="00E67D74" w:rsidRPr="00EE59E6">
        <w:rPr>
          <w:rFonts w:ascii="Helvetica" w:hAnsi="Helvetica" w:cs="Helvetica"/>
          <w:sz w:val="22"/>
          <w:szCs w:val="22"/>
          <w:lang w:val="en-US"/>
        </w:rPr>
        <w:t xml:space="preserve"> et al. 2018).</w:t>
      </w:r>
    </w:p>
    <w:p w14:paraId="28D22B79" w14:textId="46703F1A"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CD434C">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t>
      </w:r>
      <w:proofErr w:type="gramStart"/>
      <w:r w:rsidR="009705B6" w:rsidRPr="00AE69BC">
        <w:rPr>
          <w:rFonts w:ascii="Helvetica" w:hAnsi="Helvetica" w:cs="Helvetica"/>
          <w:sz w:val="22"/>
          <w:szCs w:val="22"/>
          <w:lang w:val="en-US"/>
        </w:rPr>
        <w:t>widely-cited</w:t>
      </w:r>
      <w:proofErr w:type="gramEnd"/>
      <w:r w:rsidR="009705B6" w:rsidRPr="00AE69BC">
        <w:rPr>
          <w:rFonts w:ascii="Helvetica" w:hAnsi="Helvetica" w:cs="Helvetica"/>
          <w:sz w:val="22"/>
          <w:szCs w:val="22"/>
          <w:lang w:val="en-US"/>
        </w:rPr>
        <w:t xml:space="preserve">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w:t>
      </w:r>
      <w:r w:rsidR="007072DA">
        <w:rPr>
          <w:rFonts w:ascii="Helvetica" w:hAnsi="Helvetica" w:cs="Helvetica"/>
          <w:sz w:val="22"/>
          <w:szCs w:val="22"/>
          <w:lang w:val="en-US"/>
        </w:rPr>
        <w:t>concerning</w:t>
      </w:r>
      <w:r w:rsidR="007072DA" w:rsidRPr="00AE69BC">
        <w:rPr>
          <w:rFonts w:ascii="Helvetica" w:hAnsi="Helvetica" w:cs="Helvetica"/>
          <w:sz w:val="22"/>
          <w:szCs w:val="22"/>
          <w:lang w:val="en-US"/>
        </w:rPr>
        <w:t xml:space="preserve"> </w:t>
      </w:r>
      <w:r w:rsidR="009705B6" w:rsidRPr="00AE69BC">
        <w:rPr>
          <w:rFonts w:ascii="Helvetica" w:hAnsi="Helvetica" w:cs="Helvetica"/>
          <w:sz w:val="22"/>
          <w:szCs w:val="22"/>
          <w:lang w:val="en-US"/>
        </w:rPr>
        <w:t xml:space="preserve">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 xml:space="preserve">which </w:t>
      </w:r>
      <w:proofErr w:type="spellStart"/>
      <w:r w:rsidR="004B1701">
        <w:rPr>
          <w:rFonts w:ascii="Helvetica" w:hAnsi="Helvetica" w:cs="Helvetica"/>
          <w:sz w:val="22"/>
          <w:szCs w:val="22"/>
          <w:lang w:val="en-US"/>
        </w:rPr>
        <w:t>phenological</w:t>
      </w:r>
      <w:proofErr w:type="spellEnd"/>
      <w:r w:rsidR="004B1701">
        <w:rPr>
          <w:rFonts w:ascii="Helvetica" w:hAnsi="Helvetica" w:cs="Helvetica"/>
          <w:sz w:val="22"/>
          <w:szCs w:val="22"/>
          <w:lang w:val="en-US"/>
        </w:rPr>
        <w:t xml:space="preserve">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 xml:space="preserve">e.g., Miller-Rushing 2010; Renner and </w:t>
      </w:r>
      <w:proofErr w:type="spellStart"/>
      <w:r w:rsidR="00A153B3">
        <w:rPr>
          <w:rFonts w:ascii="Helvetica" w:hAnsi="Helvetica" w:cs="Helvetica"/>
          <w:sz w:val="22"/>
          <w:szCs w:val="22"/>
          <w:lang w:val="en-US"/>
        </w:rPr>
        <w:t>Zohner</w:t>
      </w:r>
      <w:proofErr w:type="spellEnd"/>
      <w:r w:rsidR="00A153B3">
        <w:rPr>
          <w:rFonts w:ascii="Helvetica" w:hAnsi="Helvetica" w:cs="Helvetica"/>
          <w:sz w:val="22"/>
          <w:szCs w:val="22"/>
          <w:lang w:val="en-US"/>
        </w:rPr>
        <w:t xml:space="preserve">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 xml:space="preserve">of </w:t>
      </w:r>
      <w:proofErr w:type="spellStart"/>
      <w:r w:rsidR="00CB05B8">
        <w:rPr>
          <w:rFonts w:ascii="Helvetica" w:hAnsi="Helvetica" w:cs="Helvetica"/>
          <w:sz w:val="22"/>
          <w:szCs w:val="22"/>
          <w:lang w:val="en-US"/>
        </w:rPr>
        <w:t>phenological</w:t>
      </w:r>
      <w:proofErr w:type="spellEnd"/>
      <w:r w:rsidR="00CB05B8">
        <w:rPr>
          <w:rFonts w:ascii="Helvetica" w:hAnsi="Helvetica" w:cs="Helvetica"/>
          <w:sz w:val="22"/>
          <w:szCs w:val="22"/>
          <w:lang w:val="en-US"/>
        </w:rPr>
        <w:t xml:space="preserve"> mismatch</w:t>
      </w:r>
      <w:r w:rsidR="0043341A">
        <w:rPr>
          <w:rFonts w:ascii="Helvetica" w:hAnsi="Helvetica" w:cs="Helvetica"/>
          <w:sz w:val="22"/>
          <w:szCs w:val="22"/>
          <w:lang w:val="en-US"/>
        </w:rPr>
        <w:t xml:space="preserve"> by outlining a path forward</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robust </w:t>
      </w:r>
      <w:r w:rsidR="00A53B27">
        <w:rPr>
          <w:rFonts w:ascii="Helvetica" w:hAnsi="Helvetica" w:cs="Helvetica"/>
          <w:sz w:val="22"/>
          <w:szCs w:val="22"/>
          <w:lang w:val="en-US"/>
        </w:rPr>
        <w:t xml:space="preserve">climate change </w:t>
      </w:r>
      <w:r w:rsidR="004B1701">
        <w:rPr>
          <w:rFonts w:ascii="Helvetica" w:hAnsi="Helvetica" w:cs="Helvetica"/>
          <w:sz w:val="22"/>
          <w:szCs w:val="22"/>
          <w:lang w:val="en-US"/>
        </w:rPr>
        <w:t>predictions</w:t>
      </w:r>
      <w:r w:rsidR="00487F80">
        <w:rPr>
          <w:rFonts w:ascii="Helvetica" w:hAnsi="Helvetica" w:cs="Helvetica"/>
          <w:sz w:val="22"/>
          <w:szCs w:val="22"/>
          <w:lang w:val="en-US"/>
        </w:rPr>
        <w:t xml:space="preserve"> </w:t>
      </w:r>
      <w:r w:rsidR="00B663F7">
        <w:rPr>
          <w:rFonts w:ascii="Helvetica" w:hAnsi="Helvetica" w:cs="Helvetica"/>
          <w:sz w:val="22"/>
          <w:szCs w:val="22"/>
          <w:lang w:val="en-US"/>
        </w:rPr>
        <w:t>that can scale up to inference across sites and systems</w:t>
      </w:r>
      <w:r w:rsidR="002939FF">
        <w:rPr>
          <w:rFonts w:ascii="Helvetica" w:hAnsi="Helvetica" w:cs="Helvetica"/>
          <w:sz w:val="22"/>
          <w:szCs w:val="22"/>
          <w:lang w:val="en-US"/>
        </w:rPr>
        <w:t>.</w:t>
      </w:r>
    </w:p>
    <w:p w14:paraId="4262F304" w14:textId="3CF5F721"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antagonistic</w:t>
      </w:r>
      <w:r w:rsidR="006E65F8">
        <w:rPr>
          <w:rFonts w:ascii="Helvetica" w:hAnsi="Helvetica" w:cs="Helvetica"/>
          <w:sz w:val="22"/>
          <w:szCs w:val="22"/>
          <w:lang w:val="en-US"/>
        </w:rPr>
        <w:t xml:space="preserve"> interactions between consumers and their food resources</w:t>
      </w:r>
      <w:r w:rsidR="00F62212" w:rsidRPr="00AE69BC">
        <w:rPr>
          <w:rFonts w:ascii="Helvetica" w:hAnsi="Helvetica" w:cs="Helvetica"/>
          <w:sz w:val="22"/>
          <w:szCs w:val="22"/>
          <w:lang w:val="en-US"/>
        </w:rPr>
        <w:t>.</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 xml:space="preserve">sing a systematic literature review of </w:t>
      </w:r>
      <w:proofErr w:type="spellStart"/>
      <w:r w:rsidR="006E23F9">
        <w:rPr>
          <w:rFonts w:ascii="Helvetica" w:hAnsi="Helvetica" w:cs="Helvetica"/>
          <w:sz w:val="22"/>
          <w:szCs w:val="22"/>
          <w:lang w:val="en-US"/>
        </w:rPr>
        <w:t>phenological</w:t>
      </w:r>
      <w:proofErr w:type="spellEnd"/>
      <w:r w:rsidR="006E23F9">
        <w:rPr>
          <w:rFonts w:ascii="Helvetica" w:hAnsi="Helvetica" w:cs="Helvetica"/>
          <w:sz w:val="22"/>
          <w:szCs w:val="22"/>
          <w:lang w:val="en-US"/>
        </w:rPr>
        <w:t xml:space="preserve">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w:t>
      </w:r>
      <w:r w:rsidR="007F5322">
        <w:rPr>
          <w:rFonts w:ascii="Helvetica" w:hAnsi="Helvetica" w:cs="Helvetica"/>
          <w:sz w:val="22"/>
          <w:szCs w:val="22"/>
          <w:lang w:val="en-US"/>
        </w:rPr>
        <w:t xml:space="preserve">greater </w:t>
      </w:r>
      <w:r w:rsidR="00E17262">
        <w:rPr>
          <w:rFonts w:ascii="Helvetica" w:hAnsi="Helvetica" w:cs="Helvetica"/>
          <w:sz w:val="22"/>
          <w:szCs w:val="22"/>
          <w:lang w:val="en-US"/>
        </w:rPr>
        <w:t>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6E65F8">
        <w:rPr>
          <w:rFonts w:ascii="Helvetica" w:hAnsi="Helvetica" w:cs="Helvetica"/>
          <w:sz w:val="22"/>
          <w:szCs w:val="22"/>
          <w:lang w:val="en-US"/>
        </w:rPr>
        <w:t xml:space="preserve">and </w:t>
      </w:r>
      <w:r w:rsidR="002459BA">
        <w:rPr>
          <w:rFonts w:ascii="Helvetica" w:hAnsi="Helvetica" w:cs="Helvetica"/>
          <w:sz w:val="22"/>
          <w:szCs w:val="22"/>
          <w:lang w:val="en-US"/>
        </w:rPr>
        <w:t xml:space="preserve">how </w:t>
      </w:r>
      <w:r w:rsidR="00062A86" w:rsidRPr="000F2F96">
        <w:rPr>
          <w:rFonts w:ascii="Helvetica" w:hAnsi="Helvetica" w:cs="Helvetica"/>
          <w:sz w:val="22"/>
          <w:szCs w:val="22"/>
          <w:highlight w:val="yellow"/>
          <w:lang w:val="en-US"/>
        </w:rPr>
        <w:t xml:space="preserve">changes </w:t>
      </w:r>
      <w:r w:rsidR="006E65F8" w:rsidRPr="000F2F96">
        <w:rPr>
          <w:rFonts w:ascii="Helvetica" w:hAnsi="Helvetica" w:cs="Helvetica"/>
          <w:sz w:val="22"/>
          <w:szCs w:val="22"/>
          <w:highlight w:val="yellow"/>
          <w:lang w:val="en-US"/>
        </w:rPr>
        <w:t xml:space="preserve">to research </w:t>
      </w:r>
      <w:r w:rsidR="00062A86" w:rsidRPr="000F2F96">
        <w:rPr>
          <w:rFonts w:ascii="Helvetica" w:hAnsi="Helvetica" w:cs="Helvetica"/>
          <w:sz w:val="22"/>
          <w:szCs w:val="22"/>
          <w:highlight w:val="yellow"/>
          <w:lang w:val="en-US"/>
        </w:rPr>
        <w:t>approach</w:t>
      </w:r>
      <w:r w:rsidR="006E65F8" w:rsidRPr="000F2F96">
        <w:rPr>
          <w:rFonts w:ascii="Helvetica" w:hAnsi="Helvetica" w:cs="Helvetica"/>
          <w:sz w:val="22"/>
          <w:szCs w:val="22"/>
          <w:highlight w:val="yellow"/>
          <w:lang w:val="en-US"/>
        </w:rPr>
        <w:t>es</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lastRenderedPageBreak/>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proofErr w:type="spellStart"/>
      <w:r w:rsidR="001764C2">
        <w:rPr>
          <w:rFonts w:ascii="Helvetica" w:hAnsi="Helvetica" w:cs="Helvetica"/>
          <w:sz w:val="22"/>
          <w:szCs w:val="22"/>
          <w:lang w:val="en-US"/>
        </w:rPr>
        <w:t>phenological</w:t>
      </w:r>
      <w:proofErr w:type="spellEnd"/>
      <w:r w:rsidR="001764C2">
        <w:rPr>
          <w:rFonts w:ascii="Helvetica" w:hAnsi="Helvetica" w:cs="Helvetica"/>
          <w:sz w:val="22"/>
          <w:szCs w:val="22"/>
          <w:lang w:val="en-US"/>
        </w:rPr>
        <w:t xml:space="preserve">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54C128BD"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B663F7" w:rsidRPr="00AE69BC">
        <w:rPr>
          <w:rFonts w:ascii="Helvetica" w:hAnsi="Helvetica" w:cs="Helvetica"/>
          <w:sz w:val="22"/>
          <w:szCs w:val="22"/>
          <w:lang w:val="en-US"/>
        </w:rPr>
        <w:t xml:space="preserve">Cushing match-mismatch hypothesis </w:t>
      </w:r>
      <w:r w:rsidR="00B663F7">
        <w:rPr>
          <w:rFonts w:ascii="Helvetica" w:hAnsi="Helvetica" w:cs="Helvetica"/>
          <w:sz w:val="22"/>
          <w:szCs w:val="22"/>
          <w:lang w:val="en-US"/>
        </w:rPr>
        <w:t>is the</w:t>
      </w:r>
      <w:r w:rsidR="0055341A" w:rsidRPr="00AE69BC">
        <w:rPr>
          <w:rFonts w:ascii="Helvetica" w:hAnsi="Helvetica" w:cs="Helvetica"/>
          <w:sz w:val="22"/>
          <w:szCs w:val="22"/>
          <w:lang w:val="en-US"/>
        </w:rPr>
        <w:t xml:space="preserve"> </w:t>
      </w:r>
      <w:r w:rsidR="00B663F7">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underl</w:t>
      </w:r>
      <w:r w:rsidR="006A6E43">
        <w:rPr>
          <w:rFonts w:ascii="Helvetica" w:hAnsi="Helvetica" w:cs="Helvetica"/>
          <w:sz w:val="22"/>
          <w:szCs w:val="22"/>
          <w:lang w:val="en-US"/>
        </w:rPr>
        <w:t>y</w:t>
      </w:r>
      <w:r w:rsidR="00E60CFC" w:rsidRPr="00AE69BC">
        <w:rPr>
          <w:rFonts w:ascii="Helvetica" w:hAnsi="Helvetica" w:cs="Helvetica"/>
          <w:sz w:val="22"/>
          <w:szCs w:val="22"/>
          <w:lang w:val="en-US"/>
        </w:rPr>
        <w:t>i</w:t>
      </w:r>
      <w:r w:rsidR="00B663F7">
        <w:rPr>
          <w:rFonts w:ascii="Helvetica" w:hAnsi="Helvetica" w:cs="Helvetica"/>
          <w:sz w:val="22"/>
          <w:szCs w:val="22"/>
          <w:lang w:val="en-US"/>
        </w:rPr>
        <w:t>ng</w:t>
      </w:r>
      <w:r w:rsidR="00E60CFC" w:rsidRPr="00AE69BC">
        <w:rPr>
          <w:rFonts w:ascii="Helvetica" w:hAnsi="Helvetica" w:cs="Helvetica"/>
          <w:sz w:val="22"/>
          <w:szCs w:val="22"/>
          <w:lang w:val="en-US"/>
        </w:rPr>
        <w:t xml:space="preserve"> </w:t>
      </w:r>
      <w:proofErr w:type="spellStart"/>
      <w:r w:rsidR="00DD0B93">
        <w:rPr>
          <w:rFonts w:ascii="Helvetica" w:hAnsi="Helvetica" w:cs="Helvetica"/>
          <w:sz w:val="22"/>
          <w:szCs w:val="22"/>
          <w:lang w:val="en-US"/>
        </w:rPr>
        <w:t>phenological</w:t>
      </w:r>
      <w:proofErr w:type="spellEnd"/>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w:t>
      </w:r>
      <w:r w:rsidR="00951701">
        <w:rPr>
          <w:rFonts w:ascii="Helvetica" w:hAnsi="Helvetica" w:cs="Helvetica"/>
          <w:sz w:val="22"/>
          <w:szCs w:val="22"/>
          <w:lang w:val="en-US"/>
        </w:rPr>
        <w:t>-</w:t>
      </w:r>
      <w:r w:rsidR="002B5922" w:rsidRPr="00AE69BC">
        <w:rPr>
          <w:rFonts w:ascii="Helvetica" w:hAnsi="Helvetica" w:cs="Helvetica"/>
          <w:sz w:val="22"/>
          <w:szCs w:val="22"/>
          <w:lang w:val="en-US"/>
        </w:rPr>
        <w:t>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3C2272">
        <w:rPr>
          <w:rFonts w:ascii="Helvetica" w:hAnsi="Helvetica" w:cs="Helvetica"/>
          <w:sz w:val="22"/>
          <w:szCs w:val="22"/>
          <w:lang w:val="en-US"/>
        </w:rPr>
        <w:t xml:space="preserve">(e.g. Winder and Schindler 2004; </w:t>
      </w:r>
      <w:proofErr w:type="spellStart"/>
      <w:r w:rsidR="00D45F4F">
        <w:rPr>
          <w:rFonts w:ascii="Helvetica" w:hAnsi="Helvetica" w:cs="Helvetica"/>
          <w:sz w:val="22"/>
          <w:szCs w:val="22"/>
          <w:lang w:val="en-US"/>
        </w:rPr>
        <w:t>Vatka</w:t>
      </w:r>
      <w:proofErr w:type="spellEnd"/>
      <w:r w:rsidR="00D45F4F">
        <w:rPr>
          <w:rFonts w:ascii="Helvetica" w:hAnsi="Helvetica" w:cs="Helvetica"/>
          <w:sz w:val="22"/>
          <w:szCs w:val="22"/>
          <w:lang w:val="en-US"/>
        </w:rPr>
        <w:t xml:space="preserve"> et al. 2011</w:t>
      </w:r>
      <w:r w:rsidR="003C2272">
        <w:rPr>
          <w:rFonts w:ascii="Helvetica" w:hAnsi="Helvetica" w:cs="Helvetica"/>
          <w:sz w:val="22"/>
          <w:szCs w:val="22"/>
          <w:lang w:val="en-US"/>
        </w:rPr>
        <w:t xml:space="preserve">; </w:t>
      </w:r>
      <w:proofErr w:type="spellStart"/>
      <w:r w:rsidR="003C2272">
        <w:rPr>
          <w:rFonts w:ascii="Helvetica" w:hAnsi="Helvetica" w:cs="Helvetica"/>
          <w:sz w:val="22"/>
          <w:szCs w:val="22"/>
          <w:lang w:val="en-US"/>
        </w:rPr>
        <w:t>Arula</w:t>
      </w:r>
      <w:proofErr w:type="spellEnd"/>
      <w:r w:rsidR="003C2272">
        <w:rPr>
          <w:rFonts w:ascii="Helvetica" w:hAnsi="Helvetica" w:cs="Helvetica"/>
          <w:sz w:val="22"/>
          <w:szCs w:val="22"/>
          <w:lang w:val="en-US"/>
        </w:rPr>
        <w:t xml:space="preserve"> et al. 2014</w:t>
      </w:r>
      <w:r w:rsidR="00770BC0">
        <w:rPr>
          <w:rFonts w:ascii="Helvetica" w:hAnsi="Helvetica" w:cs="Helvetica"/>
          <w:sz w:val="22"/>
          <w:szCs w:val="22"/>
          <w:lang w:val="en-US"/>
        </w:rPr>
        <w:t>)</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21DBD7EA"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postulates that selective pressure </w:t>
      </w:r>
      <w:r w:rsidR="009160E8">
        <w:rPr>
          <w:rFonts w:ascii="Helvetica" w:hAnsi="Helvetica" w:cs="Helvetica"/>
          <w:sz w:val="22"/>
          <w:szCs w:val="22"/>
          <w:lang w:val="en-US"/>
        </w:rPr>
        <w:t>should cause the</w:t>
      </w:r>
      <w:r w:rsidR="00694F59" w:rsidRPr="00AE69BC">
        <w:rPr>
          <w:rFonts w:ascii="Helvetica" w:hAnsi="Helvetica" w:cs="Helvetica"/>
          <w:sz w:val="22"/>
          <w:szCs w:val="22"/>
          <w:lang w:val="en-US"/>
        </w:rPr>
        <w:t xml:space="preserv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1E293A">
        <w:rPr>
          <w:rFonts w:ascii="Helvetica" w:hAnsi="Helvetica" w:cs="Helvetica"/>
          <w:sz w:val="22"/>
          <w:szCs w:val="22"/>
          <w:lang w:val="en-US"/>
        </w:rPr>
        <w:t>a concave-down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w:t>
      </w:r>
      <w:r w:rsidR="002A6A21">
        <w:rPr>
          <w:rFonts w:ascii="Helvetica" w:hAnsi="Helvetica" w:cs="Helvetica"/>
          <w:sz w:val="22"/>
          <w:szCs w:val="22"/>
          <w:lang w:val="en-US"/>
        </w:rPr>
        <w:t xml:space="preserve"> (Figure 1b) </w:t>
      </w:r>
      <w:r w:rsidR="002D6F35" w:rsidRPr="00AE69BC">
        <w:rPr>
          <w:rFonts w:ascii="Helvetica" w:hAnsi="Helvetica" w:cs="Helvetica"/>
          <w:sz w:val="22"/>
          <w:szCs w:val="22"/>
          <w:lang w:val="en-US"/>
        </w:rPr>
        <w:t>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w:t>
      </w:r>
      <w:r w:rsidR="002A6A21">
        <w:rPr>
          <w:rFonts w:ascii="Helvetica" w:hAnsi="Helvetica" w:cs="Helvetica"/>
          <w:sz w:val="22"/>
          <w:szCs w:val="22"/>
          <w:lang w:val="en-US"/>
        </w:rPr>
        <w:t xml:space="preserve">(Figure 1b) </w:t>
      </w:r>
      <w:r w:rsidR="001546F7" w:rsidRPr="00AE69BC">
        <w:rPr>
          <w:rFonts w:ascii="Helvetica" w:hAnsi="Helvetica" w:cs="Helvetica"/>
          <w:sz w:val="22"/>
          <w:szCs w:val="22"/>
          <w:lang w:val="en-US"/>
        </w:rPr>
        <w:t xml:space="preserve">can only survive so many days without food. </w:t>
      </w:r>
    </w:p>
    <w:p w14:paraId="17F35289" w14:textId="105D7A9B"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w:t>
      </w:r>
      <w:r w:rsidR="009160E8">
        <w:rPr>
          <w:rFonts w:ascii="Helvetica" w:hAnsi="Helvetica" w:cs="Helvetica"/>
          <w:sz w:val="22"/>
          <w:szCs w:val="22"/>
          <w:lang w:val="en-US"/>
        </w:rPr>
        <w:t>controller</w:t>
      </w:r>
      <w:r w:rsidR="002B1912" w:rsidRPr="00AE69BC">
        <w:rPr>
          <w:rFonts w:ascii="Helvetica" w:hAnsi="Helvetica" w:cs="Helvetica"/>
          <w:sz w:val="22"/>
          <w:szCs w:val="22"/>
          <w:lang w:val="en-US"/>
        </w:rPr>
        <w:t xml:space="preserve"> </w:t>
      </w:r>
      <w:r w:rsidR="009160E8">
        <w:rPr>
          <w:rFonts w:ascii="Helvetica" w:hAnsi="Helvetica" w:cs="Helvetica"/>
          <w:sz w:val="22"/>
          <w:szCs w:val="22"/>
          <w:lang w:val="en-US"/>
        </w:rPr>
        <w:t xml:space="preserve">on </w:t>
      </w:r>
      <w:r w:rsidR="00CF7136" w:rsidRPr="00AE69BC">
        <w:rPr>
          <w:rFonts w:ascii="Helvetica" w:hAnsi="Helvetica" w:cs="Helvetica"/>
          <w:sz w:val="22"/>
          <w:szCs w:val="22"/>
          <w:lang w:val="en-US"/>
        </w:rPr>
        <w:t>consumer</w:t>
      </w:r>
      <w:r w:rsidR="006E65F8">
        <w:rPr>
          <w:rFonts w:ascii="Helvetica" w:hAnsi="Helvetica" w:cs="Helvetica"/>
          <w:sz w:val="22"/>
          <w:szCs w:val="22"/>
          <w:lang w:val="en-US"/>
        </w:rPr>
        <w:t xml:space="preserve"> fitness</w:t>
      </w:r>
      <w:r w:rsidR="00CF7136" w:rsidRPr="00AE69BC">
        <w:rPr>
          <w:rFonts w:ascii="Helvetica" w:hAnsi="Helvetica" w:cs="Helvetica"/>
          <w:sz w:val="22"/>
          <w:szCs w:val="22"/>
          <w:lang w:val="en-US"/>
        </w:rPr>
        <w:t xml:space="preserve">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xml:space="preserve">; </w:t>
      </w:r>
      <w:proofErr w:type="spellStart"/>
      <w:r w:rsidR="003B3CA6" w:rsidRPr="00AE69BC">
        <w:rPr>
          <w:rFonts w:ascii="Helvetica" w:hAnsi="Helvetica" w:cs="Helvetica"/>
          <w:sz w:val="22"/>
          <w:szCs w:val="22"/>
          <w:lang w:val="en-US"/>
        </w:rPr>
        <w:t>Cury</w:t>
      </w:r>
      <w:proofErr w:type="spellEnd"/>
      <w:r w:rsidR="003B3CA6" w:rsidRPr="00AE69BC">
        <w:rPr>
          <w:rFonts w:ascii="Helvetica" w:hAnsi="Helvetica" w:cs="Helvetica"/>
          <w:sz w:val="22"/>
          <w:szCs w:val="22"/>
          <w:lang w:val="en-US"/>
        </w:rPr>
        <w:t xml:space="preserve">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lastRenderedPageBreak/>
        <w:t xml:space="preserve">either </w:t>
      </w:r>
      <w:r w:rsidR="00E130B1" w:rsidRPr="00AE69BC">
        <w:rPr>
          <w:rFonts w:ascii="Helvetica" w:hAnsi="Helvetica" w:cs="Helvetica"/>
          <w:sz w:val="22"/>
          <w:szCs w:val="22"/>
          <w:lang w:val="en-US"/>
        </w:rPr>
        <w:t>weak or non-existent.</w:t>
      </w:r>
      <w:r w:rsidR="00A64151">
        <w:rPr>
          <w:rFonts w:ascii="Helvetica" w:hAnsi="Helvetica" w:cs="Helvetica"/>
          <w:sz w:val="22"/>
          <w:szCs w:val="22"/>
          <w:lang w:val="en-US"/>
        </w:rPr>
        <w:t xml:space="preserve"> </w:t>
      </w:r>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03D0C86D" w:rsidR="00826209" w:rsidRPr="003A4DC7"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w:t>
      </w:r>
      <w:r w:rsidR="00487C38">
        <w:rPr>
          <w:rFonts w:ascii="Helvetica" w:hAnsi="Helvetica" w:cs="Helvetica"/>
          <w:sz w:val="22"/>
          <w:szCs w:val="22"/>
          <w:lang w:val="en-US"/>
        </w:rPr>
        <w:t xml:space="preserve">Leggett and </w:t>
      </w:r>
      <w:proofErr w:type="spellStart"/>
      <w:r w:rsidR="00487C38">
        <w:rPr>
          <w:rFonts w:ascii="Helvetica" w:hAnsi="Helvetica" w:cs="Helvetica"/>
          <w:sz w:val="22"/>
          <w:szCs w:val="22"/>
          <w:lang w:val="en-US"/>
        </w:rPr>
        <w:t>DeBlois</w:t>
      </w:r>
      <w:proofErr w:type="spellEnd"/>
      <w:r w:rsidR="00487C38">
        <w:rPr>
          <w:rFonts w:ascii="Helvetica" w:hAnsi="Helvetica" w:cs="Helvetica"/>
          <w:sz w:val="22"/>
          <w:szCs w:val="22"/>
          <w:lang w:val="en-US"/>
        </w:rPr>
        <w:t xml:space="preserve"> 1994</w:t>
      </w:r>
      <w:r w:rsidR="009938FB">
        <w:rPr>
          <w:rFonts w:ascii="Helvetica" w:hAnsi="Helvetica" w:cs="Helvetica"/>
          <w:sz w:val="22"/>
          <w:szCs w:val="22"/>
          <w:lang w:val="en-US"/>
        </w:rPr>
        <w:t xml:space="preserve">; </w:t>
      </w:r>
      <w:r w:rsidR="00694F59" w:rsidRPr="00452A69">
        <w:rPr>
          <w:rFonts w:ascii="Helvetica" w:hAnsi="Helvetica" w:cs="Helvetica"/>
          <w:sz w:val="22"/>
          <w:szCs w:val="22"/>
          <w:lang w:val="en-US"/>
        </w:rPr>
        <w:t>Durant et al.</w:t>
      </w:r>
      <w:r w:rsidR="00A271EC" w:rsidRPr="00452A69">
        <w:rPr>
          <w:rFonts w:ascii="Helvetica" w:hAnsi="Helvetica" w:cs="Helvetica"/>
          <w:sz w:val="22"/>
          <w:szCs w:val="22"/>
          <w:lang w:val="en-US"/>
        </w:rPr>
        <w:t xml:space="preserve"> 2007</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w:t>
      </w:r>
      <w:r w:rsidR="005F07E9" w:rsidRPr="003A4DC7">
        <w:rPr>
          <w:rFonts w:ascii="Helvetica" w:hAnsi="Helvetica"/>
          <w:sz w:val="22"/>
          <w:szCs w:val="22"/>
        </w:rPr>
        <w:t>made. Indeed, the shape and strength of the relationship of the curve varies greatly across observational studies</w:t>
      </w:r>
      <w:r w:rsidR="005F07E9" w:rsidRPr="003A4DC7">
        <w:rPr>
          <w:rFonts w:ascii="Helvetica" w:hAnsi="Helvetica" w:cs="Helvetica"/>
          <w:sz w:val="22"/>
          <w:szCs w:val="22"/>
          <w:lang w:val="en-US"/>
        </w:rPr>
        <w:t xml:space="preserve"> </w:t>
      </w:r>
      <w:r w:rsidR="00C359B7" w:rsidRPr="003A4DC7">
        <w:rPr>
          <w:rFonts w:ascii="Helvetica" w:hAnsi="Helvetica" w:cs="Helvetica"/>
          <w:sz w:val="22"/>
          <w:szCs w:val="22"/>
          <w:lang w:val="en-US"/>
        </w:rPr>
        <w:t>(</w:t>
      </w:r>
      <w:r w:rsidR="00B82087" w:rsidRPr="003A4DC7">
        <w:rPr>
          <w:rFonts w:ascii="Helvetica" w:hAnsi="Helvetica" w:cs="Helvetica"/>
          <w:sz w:val="22"/>
          <w:szCs w:val="22"/>
          <w:lang w:val="en-US"/>
        </w:rPr>
        <w:t xml:space="preserve">e.g., </w:t>
      </w:r>
      <w:proofErr w:type="spellStart"/>
      <w:r w:rsidR="00BF0979" w:rsidRPr="003A4DC7">
        <w:rPr>
          <w:rFonts w:ascii="Helvetica" w:hAnsi="Helvetica" w:cs="Helvetica"/>
          <w:sz w:val="22"/>
          <w:szCs w:val="22"/>
          <w:lang w:val="en-US"/>
        </w:rPr>
        <w:t>Philippart</w:t>
      </w:r>
      <w:proofErr w:type="spellEnd"/>
      <w:r w:rsidR="00BF0979" w:rsidRPr="003A4DC7">
        <w:rPr>
          <w:rFonts w:ascii="Helvetica" w:hAnsi="Helvetica" w:cs="Helvetica"/>
          <w:sz w:val="22"/>
          <w:szCs w:val="22"/>
          <w:lang w:val="en-US"/>
        </w:rPr>
        <w:t xml:space="preserve"> et al. 2013; Reed et al. 2013; </w:t>
      </w:r>
      <w:proofErr w:type="spellStart"/>
      <w:r w:rsidR="00BF0979" w:rsidRPr="003A4DC7">
        <w:rPr>
          <w:rFonts w:ascii="Helvetica" w:hAnsi="Helvetica" w:cs="Helvetica"/>
          <w:sz w:val="22"/>
          <w:szCs w:val="22"/>
          <w:lang w:val="en-US"/>
        </w:rPr>
        <w:t>Plard</w:t>
      </w:r>
      <w:proofErr w:type="spellEnd"/>
      <w:r w:rsidR="00BF0979" w:rsidRPr="003A4DC7">
        <w:rPr>
          <w:rFonts w:ascii="Helvetica" w:hAnsi="Helvetica" w:cs="Helvetica"/>
          <w:sz w:val="22"/>
          <w:szCs w:val="22"/>
          <w:lang w:val="en-US"/>
        </w:rPr>
        <w:t xml:space="preserve"> et al. 2014; Atkinson et al. 2015</w:t>
      </w:r>
      <w:r w:rsidR="00C359B7" w:rsidRPr="003A4DC7">
        <w:rPr>
          <w:rFonts w:ascii="Helvetica" w:hAnsi="Helvetica" w:cs="Helvetica"/>
          <w:sz w:val="22"/>
          <w:szCs w:val="22"/>
          <w:lang w:val="en-US"/>
        </w:rPr>
        <w:t>)</w:t>
      </w:r>
      <w:r w:rsidR="00694F59" w:rsidRPr="003A4DC7">
        <w:rPr>
          <w:rFonts w:ascii="Helvetica" w:hAnsi="Helvetica" w:cs="Helvetica"/>
          <w:sz w:val="22"/>
          <w:szCs w:val="22"/>
          <w:lang w:val="en-US"/>
        </w:rPr>
        <w:t xml:space="preserve">. </w:t>
      </w:r>
      <w:r w:rsidR="00346569" w:rsidRPr="003A4DC7">
        <w:rPr>
          <w:rFonts w:ascii="Helvetica" w:hAnsi="Helvetica" w:cs="Helvetica"/>
          <w:sz w:val="22"/>
          <w:szCs w:val="22"/>
          <w:lang w:val="en-US"/>
        </w:rPr>
        <w:t xml:space="preserve">While </w:t>
      </w:r>
      <w:r w:rsidR="007F04F9">
        <w:rPr>
          <w:rFonts w:ascii="Helvetica" w:hAnsi="Helvetica" w:cs="Helvetica"/>
          <w:sz w:val="22"/>
          <w:szCs w:val="22"/>
          <w:lang w:val="en-US"/>
        </w:rPr>
        <w:t>some</w:t>
      </w:r>
      <w:r w:rsidR="007F04F9" w:rsidRPr="003A4DC7">
        <w:rPr>
          <w:rFonts w:ascii="Helvetica" w:hAnsi="Helvetica" w:cs="Helvetica"/>
          <w:sz w:val="22"/>
          <w:szCs w:val="22"/>
          <w:lang w:val="en-US"/>
        </w:rPr>
        <w:t xml:space="preserve"> </w:t>
      </w:r>
      <w:r w:rsidR="00694F59" w:rsidRPr="003A4DC7">
        <w:rPr>
          <w:rFonts w:ascii="Helvetica" w:hAnsi="Helvetica" w:cs="Helvetica"/>
          <w:sz w:val="22"/>
          <w:szCs w:val="22"/>
          <w:lang w:val="en-US"/>
        </w:rPr>
        <w:t xml:space="preserve">have suggested that </w:t>
      </w:r>
      <w:r w:rsidR="00D8796D" w:rsidRPr="003A4DC7">
        <w:rPr>
          <w:rFonts w:ascii="Helvetica" w:hAnsi="Helvetica" w:cs="Helvetica"/>
          <w:sz w:val="22"/>
          <w:szCs w:val="22"/>
          <w:lang w:val="en-US"/>
        </w:rPr>
        <w:t xml:space="preserve">this </w:t>
      </w:r>
      <w:r w:rsidR="00694F59" w:rsidRPr="003A4DC7">
        <w:rPr>
          <w:rFonts w:ascii="Helvetica" w:hAnsi="Helvetica" w:cs="Helvetica"/>
          <w:sz w:val="22"/>
          <w:szCs w:val="22"/>
          <w:lang w:val="en-US"/>
        </w:rPr>
        <w:t xml:space="preserve">is because of data limitations and the model’s implication of complex </w:t>
      </w:r>
      <w:proofErr w:type="spellStart"/>
      <w:r w:rsidR="00694F59" w:rsidRPr="003A4DC7">
        <w:rPr>
          <w:rFonts w:ascii="Helvetica" w:hAnsi="Helvetica" w:cs="Helvetica"/>
          <w:sz w:val="22"/>
          <w:szCs w:val="22"/>
          <w:lang w:val="en-US"/>
        </w:rPr>
        <w:t>multitrophic</w:t>
      </w:r>
      <w:proofErr w:type="spellEnd"/>
      <w:r w:rsidR="00694F59" w:rsidRPr="003A4DC7">
        <w:rPr>
          <w:rFonts w:ascii="Helvetica" w:hAnsi="Helvetica" w:cs="Helvetica"/>
          <w:sz w:val="22"/>
          <w:szCs w:val="22"/>
          <w:lang w:val="en-US"/>
        </w:rPr>
        <w:t xml:space="preserve"> dynamics (Durant et al. 2007</w:t>
      </w:r>
      <w:r w:rsidR="008D14F6">
        <w:rPr>
          <w:rFonts w:ascii="Helvetica" w:hAnsi="Helvetica" w:cs="Helvetica"/>
          <w:sz w:val="22"/>
          <w:szCs w:val="22"/>
          <w:lang w:val="en-US"/>
        </w:rPr>
        <w:t xml:space="preserve">; </w:t>
      </w:r>
      <w:proofErr w:type="spellStart"/>
      <w:r w:rsidR="008D14F6">
        <w:rPr>
          <w:rFonts w:ascii="Helvetica" w:hAnsi="Helvetica" w:cs="Helvetica"/>
          <w:sz w:val="22"/>
          <w:szCs w:val="22"/>
          <w:lang w:val="en-US"/>
        </w:rPr>
        <w:t>Kerby</w:t>
      </w:r>
      <w:proofErr w:type="spellEnd"/>
      <w:r w:rsidR="008D14F6">
        <w:rPr>
          <w:rFonts w:ascii="Helvetica" w:hAnsi="Helvetica" w:cs="Helvetica"/>
          <w:sz w:val="22"/>
          <w:szCs w:val="22"/>
          <w:lang w:val="en-US"/>
        </w:rPr>
        <w:t xml:space="preserve"> et al. 2012</w:t>
      </w:r>
      <w:r w:rsidR="00694F59" w:rsidRPr="003A4DC7">
        <w:rPr>
          <w:rFonts w:ascii="Helvetica" w:hAnsi="Helvetica" w:cs="Helvetica"/>
          <w:sz w:val="22"/>
          <w:szCs w:val="22"/>
          <w:lang w:val="en-US"/>
        </w:rPr>
        <w:t>)</w:t>
      </w:r>
      <w:r w:rsidR="00346569" w:rsidRPr="003A4DC7">
        <w:rPr>
          <w:rFonts w:ascii="Helvetica" w:hAnsi="Helvetica" w:cs="Helvetica"/>
          <w:sz w:val="22"/>
          <w:szCs w:val="22"/>
          <w:lang w:val="en-US"/>
        </w:rPr>
        <w:t>, w</w:t>
      </w:r>
      <w:r w:rsidR="00694F59" w:rsidRPr="003A4DC7">
        <w:rPr>
          <w:rFonts w:ascii="Helvetica" w:hAnsi="Helvetica" w:cs="Helvetica"/>
          <w:sz w:val="22"/>
          <w:szCs w:val="22"/>
          <w:lang w:val="en-US"/>
        </w:rPr>
        <w:t xml:space="preserve">e argue that there are </w:t>
      </w:r>
      <w:r w:rsidR="00BD124E" w:rsidRPr="003A4DC7">
        <w:rPr>
          <w:rFonts w:ascii="Helvetica" w:hAnsi="Helvetica" w:cs="Helvetica"/>
          <w:sz w:val="22"/>
          <w:szCs w:val="22"/>
          <w:lang w:val="en-US"/>
        </w:rPr>
        <w:t>two key theoretical areas</w:t>
      </w:r>
      <w:r w:rsidR="00694F59" w:rsidRPr="003A4DC7">
        <w:rPr>
          <w:rFonts w:ascii="Helvetica" w:hAnsi="Helvetica" w:cs="Helvetica"/>
          <w:sz w:val="22"/>
          <w:szCs w:val="22"/>
          <w:lang w:val="en-US"/>
        </w:rPr>
        <w:t xml:space="preserve"> </w:t>
      </w:r>
      <w:r w:rsidR="009172C8" w:rsidRPr="003A4DC7">
        <w:rPr>
          <w:rFonts w:ascii="Helvetica" w:hAnsi="Helvetica" w:cs="Helvetica"/>
          <w:sz w:val="22"/>
          <w:szCs w:val="22"/>
          <w:lang w:val="en-US"/>
        </w:rPr>
        <w:t>that make it difficult</w:t>
      </w:r>
      <w:r w:rsidR="00694F59" w:rsidRPr="003A4DC7">
        <w:rPr>
          <w:rFonts w:ascii="Helvetica" w:hAnsi="Helvetica" w:cs="Helvetica"/>
          <w:sz w:val="22"/>
          <w:szCs w:val="22"/>
          <w:lang w:val="en-US"/>
        </w:rPr>
        <w:t xml:space="preserve"> to determine whether this hypothesis is widely supported in the context of climate change</w:t>
      </w:r>
      <w:r w:rsidR="00A3450F">
        <w:rPr>
          <w:rFonts w:ascii="Helvetica" w:hAnsi="Helvetica" w:cs="Helvetica"/>
          <w:sz w:val="22"/>
          <w:szCs w:val="22"/>
          <w:lang w:val="en-US"/>
        </w:rPr>
        <w:t xml:space="preserve">: </w:t>
      </w:r>
      <w:r w:rsidR="009866DC" w:rsidRPr="003A4DC7">
        <w:rPr>
          <w:rFonts w:ascii="Helvetica" w:hAnsi="Helvetica" w:cs="Helvetica"/>
          <w:sz w:val="22"/>
          <w:szCs w:val="22"/>
          <w:lang w:val="en-US"/>
        </w:rPr>
        <w:t xml:space="preserve">studies </w:t>
      </w:r>
      <w:r w:rsidR="00DF37D0" w:rsidRPr="003A4DC7">
        <w:rPr>
          <w:rFonts w:ascii="Helvetica" w:hAnsi="Helvetica" w:cs="Helvetica"/>
          <w:sz w:val="22"/>
          <w:szCs w:val="22"/>
          <w:lang w:val="en-US"/>
        </w:rPr>
        <w:t>often fail to</w:t>
      </w:r>
      <w:r w:rsidR="00346569" w:rsidRPr="003A4DC7">
        <w:rPr>
          <w:rFonts w:ascii="Helvetica" w:hAnsi="Helvetica" w:cs="Helvetica"/>
          <w:sz w:val="22"/>
          <w:szCs w:val="22"/>
          <w:lang w:val="en-US"/>
        </w:rPr>
        <w:t xml:space="preserve"> rigorously</w:t>
      </w:r>
      <w:r w:rsidR="00302AB3" w:rsidRPr="003A4DC7">
        <w:rPr>
          <w:rFonts w:ascii="Helvetica" w:hAnsi="Helvetica" w:cs="Helvetica"/>
          <w:sz w:val="22"/>
          <w:szCs w:val="22"/>
          <w:lang w:val="en-US"/>
        </w:rPr>
        <w:t xml:space="preserve"> </w:t>
      </w:r>
      <w:r w:rsidR="00346569" w:rsidRPr="003A4DC7">
        <w:rPr>
          <w:rFonts w:ascii="Helvetica" w:hAnsi="Helvetica" w:cs="Helvetica"/>
          <w:sz w:val="22"/>
          <w:szCs w:val="22"/>
          <w:lang w:val="en-US"/>
        </w:rPr>
        <w:t xml:space="preserve">test </w:t>
      </w:r>
      <w:r w:rsidR="00302AB3" w:rsidRPr="003A4DC7">
        <w:rPr>
          <w:rFonts w:ascii="Helvetica" w:hAnsi="Helvetica" w:cs="Helvetica"/>
          <w:sz w:val="22"/>
          <w:szCs w:val="22"/>
          <w:lang w:val="en-US"/>
        </w:rPr>
        <w:t>the Cushing hypothesis</w:t>
      </w:r>
      <w:r w:rsidR="00BD124E" w:rsidRPr="003A4DC7">
        <w:rPr>
          <w:rFonts w:ascii="Helvetica" w:hAnsi="Helvetica" w:cs="Helvetica"/>
          <w:sz w:val="22"/>
          <w:szCs w:val="22"/>
          <w:lang w:val="en-US"/>
        </w:rPr>
        <w:t xml:space="preserve"> and/or test pre-climate change conditions (Figure </w:t>
      </w:r>
      <w:r w:rsidR="00426B19">
        <w:rPr>
          <w:rFonts w:ascii="Helvetica" w:hAnsi="Helvetica" w:cs="Helvetica"/>
          <w:sz w:val="22"/>
          <w:szCs w:val="22"/>
          <w:lang w:val="en-US"/>
        </w:rPr>
        <w:t>2</w:t>
      </w:r>
      <w:r w:rsidR="00BD124E" w:rsidRPr="003A4DC7">
        <w:rPr>
          <w:rFonts w:ascii="Helvetica" w:hAnsi="Helvetica" w:cs="Helvetica"/>
          <w:sz w:val="22"/>
          <w:szCs w:val="22"/>
          <w:lang w:val="en-US"/>
        </w:rPr>
        <w:t>)</w:t>
      </w:r>
      <w:r w:rsidR="006F4CF0" w:rsidRPr="003A4DC7">
        <w:rPr>
          <w:rFonts w:ascii="Helvetica" w:hAnsi="Helvetica" w:cs="Helvetica"/>
          <w:sz w:val="22"/>
          <w:szCs w:val="22"/>
          <w:lang w:val="en-US"/>
        </w:rPr>
        <w:t xml:space="preserve">. </w:t>
      </w:r>
      <w:r w:rsidR="00A3450F" w:rsidRPr="003A4DC7">
        <w:rPr>
          <w:rFonts w:ascii="Helvetica" w:hAnsi="Helvetica" w:cs="Helvetica"/>
          <w:sz w:val="22"/>
          <w:szCs w:val="22"/>
          <w:lang w:val="en-US"/>
        </w:rPr>
        <w:t xml:space="preserve">Below, we introduce the current objectives of the </w:t>
      </w:r>
      <w:proofErr w:type="spellStart"/>
      <w:r w:rsidR="00A3450F" w:rsidRPr="003A4DC7">
        <w:rPr>
          <w:rFonts w:ascii="Helvetica" w:hAnsi="Helvetica" w:cs="Helvetica"/>
          <w:sz w:val="22"/>
          <w:szCs w:val="22"/>
          <w:lang w:val="en-US"/>
        </w:rPr>
        <w:t>phenological</w:t>
      </w:r>
      <w:proofErr w:type="spellEnd"/>
      <w:r w:rsidR="00A3450F" w:rsidRPr="003A4DC7">
        <w:rPr>
          <w:rFonts w:ascii="Helvetica" w:hAnsi="Helvetica" w:cs="Helvetica"/>
          <w:sz w:val="22"/>
          <w:szCs w:val="22"/>
          <w:lang w:val="en-US"/>
        </w:rPr>
        <w:t xml:space="preserve"> mismatch literature and</w:t>
      </w:r>
      <w:r w:rsidR="00A3450F">
        <w:rPr>
          <w:rFonts w:ascii="Helvetica" w:hAnsi="Helvetica" w:cs="Helvetica"/>
          <w:sz w:val="22"/>
          <w:szCs w:val="22"/>
          <w:lang w:val="en-US"/>
        </w:rPr>
        <w:t xml:space="preserve"> then discuss these two areas</w:t>
      </w:r>
      <w:r w:rsidR="00D93B38">
        <w:rPr>
          <w:rFonts w:ascii="Helvetica" w:hAnsi="Helvetica" w:cs="Helvetica"/>
          <w:sz w:val="22"/>
          <w:szCs w:val="22"/>
          <w:lang w:val="en-US"/>
        </w:rPr>
        <w:t>.</w:t>
      </w:r>
    </w:p>
    <w:p w14:paraId="48E7A313" w14:textId="01D9B825"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color w:val="0079A5"/>
          <w:sz w:val="22"/>
          <w:szCs w:val="22"/>
          <w:lang w:val="en-US"/>
        </w:rPr>
        <w:tab/>
      </w:r>
      <w:r w:rsidR="00986E6B" w:rsidRPr="003A4DC7">
        <w:rPr>
          <w:rFonts w:ascii="Helvetica" w:hAnsi="Helvetica"/>
          <w:sz w:val="22"/>
          <w:szCs w:val="22"/>
        </w:rPr>
        <w:t xml:space="preserve">To put our </w:t>
      </w:r>
      <w:r w:rsidR="00112302" w:rsidRPr="003A4DC7">
        <w:rPr>
          <w:rFonts w:ascii="Helvetica" w:hAnsi="Helvetica"/>
          <w:sz w:val="22"/>
          <w:szCs w:val="22"/>
        </w:rPr>
        <w:t>arg</w:t>
      </w:r>
      <w:r w:rsidR="00035189" w:rsidRPr="003A4DC7">
        <w:rPr>
          <w:rFonts w:ascii="Helvetica" w:hAnsi="Helvetica"/>
          <w:sz w:val="22"/>
          <w:szCs w:val="22"/>
        </w:rPr>
        <w:t xml:space="preserve">ument </w:t>
      </w:r>
      <w:r w:rsidR="00986E6B" w:rsidRPr="003A4DC7">
        <w:rPr>
          <w:rFonts w:ascii="Helvetica" w:hAnsi="Helvetica"/>
          <w:sz w:val="22"/>
          <w:szCs w:val="22"/>
        </w:rPr>
        <w:t xml:space="preserve">in context, we </w:t>
      </w:r>
      <w:r w:rsidR="00D8489F" w:rsidRPr="003A4DC7">
        <w:rPr>
          <w:rFonts w:ascii="Helvetica" w:hAnsi="Helvetica"/>
          <w:sz w:val="22"/>
          <w:szCs w:val="22"/>
        </w:rPr>
        <w:t xml:space="preserve">systematically </w:t>
      </w:r>
      <w:r w:rsidR="00986E6B" w:rsidRPr="003A4DC7">
        <w:rPr>
          <w:rFonts w:ascii="Helvetica" w:hAnsi="Helvetica"/>
          <w:sz w:val="22"/>
          <w:szCs w:val="22"/>
        </w:rPr>
        <w:t>reviewed the</w:t>
      </w:r>
      <w:r w:rsidR="006A2ACC" w:rsidRPr="003A4DC7">
        <w:rPr>
          <w:rFonts w:ascii="Helvetica" w:hAnsi="Helvetica"/>
          <w:sz w:val="22"/>
          <w:szCs w:val="22"/>
        </w:rPr>
        <w:t xml:space="preserve"> </w:t>
      </w:r>
      <w:proofErr w:type="spellStart"/>
      <w:r w:rsidR="006A2ACC" w:rsidRPr="003A4DC7">
        <w:rPr>
          <w:rFonts w:ascii="Helvetica" w:hAnsi="Helvetica"/>
          <w:sz w:val="22"/>
          <w:szCs w:val="22"/>
        </w:rPr>
        <w:t>phenological</w:t>
      </w:r>
      <w:proofErr w:type="spellEnd"/>
      <w:r w:rsidR="006A2ACC" w:rsidRPr="003A4DC7">
        <w:rPr>
          <w:rFonts w:ascii="Helvetica" w:hAnsi="Helvetica"/>
          <w:sz w:val="22"/>
          <w:szCs w:val="22"/>
        </w:rPr>
        <w:t xml:space="preserve"> mismatch</w:t>
      </w:r>
      <w:r w:rsidR="00986E6B" w:rsidRPr="003A4DC7">
        <w:rPr>
          <w:rFonts w:ascii="Helvetica" w:hAnsi="Helvetica"/>
          <w:sz w:val="22"/>
          <w:szCs w:val="22"/>
        </w:rPr>
        <w:t xml:space="preserve"> literature. </w:t>
      </w:r>
      <w:r w:rsidR="007C3377" w:rsidRPr="003A4DC7">
        <w:rPr>
          <w:rFonts w:ascii="Helvetica" w:hAnsi="Helvetica"/>
          <w:sz w:val="22"/>
          <w:szCs w:val="22"/>
        </w:rPr>
        <w:t>From this search, w</w:t>
      </w:r>
      <w:r w:rsidRPr="003A4DC7">
        <w:rPr>
          <w:rFonts w:ascii="Helvetica" w:hAnsi="Helvetica" w:cs="Helvetica"/>
          <w:sz w:val="22"/>
          <w:szCs w:val="22"/>
          <w:lang w:val="en-US"/>
        </w:rPr>
        <w:t xml:space="preserve">e examined </w:t>
      </w:r>
      <w:r w:rsidR="00B70B78" w:rsidRPr="003A4DC7">
        <w:rPr>
          <w:rFonts w:ascii="Helvetica" w:hAnsi="Helvetica" w:cs="Helvetica"/>
          <w:sz w:val="22"/>
          <w:szCs w:val="22"/>
          <w:lang w:val="en-US"/>
        </w:rPr>
        <w:t>4</w:t>
      </w:r>
      <w:r w:rsidR="00DB539B" w:rsidRPr="003A4DC7">
        <w:rPr>
          <w:rFonts w:ascii="Helvetica" w:hAnsi="Helvetica" w:cs="Helvetica"/>
          <w:sz w:val="22"/>
          <w:szCs w:val="22"/>
          <w:lang w:val="en-US"/>
        </w:rPr>
        <w:t>3</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6776E0">
        <w:rPr>
          <w:rFonts w:ascii="Helvetica" w:hAnsi="Helvetica" w:cs="Helvetica"/>
          <w:sz w:val="22"/>
          <w:szCs w:val="22"/>
          <w:lang w:val="en-US"/>
        </w:rPr>
        <w:t>performance</w:t>
      </w:r>
      <w:r w:rsidR="00AC6F8B" w:rsidRPr="006776E0">
        <w:rPr>
          <w:rFonts w:ascii="Helvetica" w:hAnsi="Helvetica" w:cs="Helvetica"/>
          <w:sz w:val="22"/>
          <w:szCs w:val="22"/>
          <w:lang w:val="en-US"/>
        </w:rPr>
        <w:t xml:space="preserve"> </w:t>
      </w:r>
      <w:r w:rsidR="00BC06CD" w:rsidRPr="006776E0">
        <w:rPr>
          <w:rFonts w:ascii="Helvetica" w:hAnsi="Helvetica" w:cs="Helvetica"/>
          <w:sz w:val="22"/>
          <w:szCs w:val="22"/>
          <w:lang w:val="en-US"/>
        </w:rPr>
        <w:t xml:space="preserve">(hereafter referred to as performance) </w:t>
      </w:r>
      <w:r w:rsidR="00AC6F8B" w:rsidRPr="006776E0">
        <w:rPr>
          <w:rFonts w:ascii="Helvetica" w:hAnsi="Helvetica" w:cs="Helvetica"/>
          <w:sz w:val="22"/>
          <w:szCs w:val="22"/>
          <w:lang w:val="en-US"/>
        </w:rPr>
        <w:t>of the consumer</w:t>
      </w:r>
      <w:r w:rsidRPr="006776E0">
        <w:rPr>
          <w:rFonts w:ascii="Helvetica" w:hAnsi="Helvetica" w:cs="Helvetica"/>
          <w:sz w:val="22"/>
          <w:szCs w:val="22"/>
          <w:lang w:val="en-US"/>
        </w:rPr>
        <w:t xml:space="preserve">. </w:t>
      </w:r>
      <w:r w:rsidR="005F07E9" w:rsidRPr="006776E0">
        <w:rPr>
          <w:rFonts w:ascii="Helvetica" w:hAnsi="Helvetica" w:cs="Helvetica"/>
          <w:sz w:val="22"/>
          <w:szCs w:val="22"/>
          <w:lang w:val="en-US"/>
        </w:rPr>
        <w:t>The majority of the studies (2</w:t>
      </w:r>
      <w:r w:rsidR="006776E0" w:rsidRPr="006776E0">
        <w:rPr>
          <w:rFonts w:ascii="Helvetica" w:hAnsi="Helvetica" w:cs="Helvetica"/>
          <w:sz w:val="22"/>
          <w:szCs w:val="22"/>
          <w:lang w:val="en-US"/>
        </w:rPr>
        <w:t>7/43</w:t>
      </w:r>
      <w:r w:rsidR="005F07E9" w:rsidRPr="006776E0">
        <w:rPr>
          <w:rFonts w:ascii="Helvetica" w:hAnsi="Helvetica" w:cs="Helvetica"/>
          <w:sz w:val="22"/>
          <w:szCs w:val="22"/>
          <w:lang w:val="en-US"/>
        </w:rPr>
        <w:t xml:space="preserve">) </w:t>
      </w:r>
      <w:r w:rsidRPr="006776E0">
        <w:rPr>
          <w:rFonts w:ascii="Helvetica" w:hAnsi="Helvetica" w:cs="Helvetica"/>
          <w:sz w:val="22"/>
          <w:szCs w:val="22"/>
          <w:lang w:val="en-US"/>
        </w:rPr>
        <w:t>focused</w:t>
      </w:r>
      <w:r w:rsidRPr="00DC0781">
        <w:rPr>
          <w:rFonts w:ascii="Helvetica" w:hAnsi="Helvetica" w:cs="Helvetica"/>
          <w:sz w:val="22"/>
          <w:szCs w:val="22"/>
          <w:lang w:val="en-US"/>
        </w:rPr>
        <w:t xml:space="preserve"> on: </w:t>
      </w:r>
      <w:proofErr w:type="spellStart"/>
      <w:r w:rsidRPr="00DC0781">
        <w:rPr>
          <w:rFonts w:ascii="Helvetica" w:hAnsi="Helvetica" w:cs="Helvetica"/>
          <w:sz w:val="22"/>
          <w:szCs w:val="22"/>
          <w:lang w:val="en-US"/>
        </w:rPr>
        <w:t>i</w:t>
      </w:r>
      <w:proofErr w:type="spellEnd"/>
      <w:r w:rsidRPr="00DC0781">
        <w:rPr>
          <w:rFonts w:ascii="Helvetica" w:hAnsi="Helvetica" w:cs="Helvetica"/>
          <w:sz w:val="22"/>
          <w:szCs w:val="22"/>
          <w:lang w:val="en-US"/>
        </w:rPr>
        <w:t>)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w:t>
      </w:r>
      <w:r w:rsidR="00DC44CB">
        <w:rPr>
          <w:rFonts w:ascii="Helvetica" w:hAnsi="Helvetica" w:cs="Helvetica"/>
          <w:sz w:val="22"/>
          <w:szCs w:val="22"/>
          <w:lang w:val="en-US"/>
        </w:rPr>
        <w:t>evaluating the roles of abiotic and biotic factors in influencing synchrony</w:t>
      </w:r>
      <w:r w:rsidRPr="00AE69BC">
        <w:rPr>
          <w:rFonts w:ascii="Helvetica" w:hAnsi="Helvetica" w:cs="Helvetica"/>
          <w:sz w:val="22"/>
          <w:szCs w:val="22"/>
          <w:lang w:val="en-US"/>
        </w:rPr>
        <w:t xml:space="preserve">.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studies</w:t>
      </w:r>
      <w:r w:rsidR="002E7FA4">
        <w:rPr>
          <w:rFonts w:ascii="Helvetica" w:hAnsi="Helvetica" w:cs="Helvetica"/>
          <w:sz w:val="22"/>
          <w:szCs w:val="22"/>
          <w:lang w:val="en-US"/>
        </w:rPr>
        <w:t xml:space="preserve"> </w:t>
      </w:r>
      <w:r w:rsidR="00637FF2">
        <w:rPr>
          <w:rFonts w:ascii="Helvetica" w:hAnsi="Helvetica" w:cs="Helvetica"/>
          <w:sz w:val="22"/>
          <w:szCs w:val="22"/>
          <w:lang w:val="en-US"/>
        </w:rPr>
        <w:t xml:space="preserve">(16/43)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w:t>
      </w:r>
      <w:r w:rsidRPr="00AE69BC">
        <w:rPr>
          <w:rFonts w:ascii="Helvetica" w:hAnsi="Helvetica" w:cs="Helvetica"/>
          <w:sz w:val="22"/>
          <w:szCs w:val="22"/>
          <w:lang w:val="en-US"/>
        </w:rPr>
        <w:lastRenderedPageBreak/>
        <w:t xml:space="preserve">food web dynamics) that drive consumer or resource dynamics (hereafter called ‘fundamental studies’), independently of climate change. </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proofErr w:type="spellStart"/>
      <w:r w:rsidRPr="003A4DC7">
        <w:rPr>
          <w:rFonts w:ascii="Helvetica" w:hAnsi="Helvetica" w:cs="Helvetica"/>
          <w:i/>
          <w:sz w:val="22"/>
          <w:szCs w:val="22"/>
          <w:lang w:val="en-US"/>
        </w:rPr>
        <w:t>i</w:t>
      </w:r>
      <w:proofErr w:type="spellEnd"/>
      <w:r w:rsidRPr="003A4DC7">
        <w:rPr>
          <w:rFonts w:ascii="Helvetica" w:hAnsi="Helvetica" w:cs="Helvetica"/>
          <w:i/>
          <w:sz w:val="22"/>
          <w:szCs w:val="22"/>
          <w:lang w:val="en-US"/>
        </w:rPr>
        <w:t xml:space="preserve">) </w:t>
      </w:r>
      <w:r w:rsidR="00CC7465" w:rsidRPr="003A4DC7">
        <w:rPr>
          <w:rFonts w:ascii="Helvetica" w:hAnsi="Helvetica" w:cs="Helvetica"/>
          <w:i/>
          <w:sz w:val="22"/>
          <w:szCs w:val="22"/>
          <w:lang w:val="en-US"/>
        </w:rPr>
        <w:t xml:space="preserve">Testing </w:t>
      </w:r>
      <w:r w:rsidR="00BD124E" w:rsidRPr="003A4DC7">
        <w:rPr>
          <w:rFonts w:ascii="Helvetica" w:hAnsi="Helvetica" w:cs="Helvetica"/>
          <w:i/>
          <w:sz w:val="22"/>
          <w:szCs w:val="22"/>
          <w:lang w:val="en-US"/>
        </w:rPr>
        <w:t>the Cushing hypothesis</w:t>
      </w:r>
    </w:p>
    <w:p w14:paraId="5E9C330E" w14:textId="2803EEDC" w:rsidR="00E626E0"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sz w:val="22"/>
          <w:szCs w:val="22"/>
          <w:lang w:val="en-US"/>
        </w:rPr>
        <w:tab/>
      </w:r>
      <w:r w:rsidR="00CC7465" w:rsidRPr="003A4DC7">
        <w:rPr>
          <w:rFonts w:ascii="Helvetica" w:hAnsi="Helvetica" w:cs="Helvetica"/>
          <w:sz w:val="22"/>
          <w:szCs w:val="22"/>
          <w:lang w:val="en-US"/>
        </w:rPr>
        <w:t>T</w:t>
      </w:r>
      <w:r w:rsidRPr="003A4DC7">
        <w:rPr>
          <w:rFonts w:ascii="Helvetica" w:hAnsi="Helvetica" w:cs="Helvetica"/>
          <w:sz w:val="22"/>
          <w:szCs w:val="22"/>
          <w:lang w:val="en-US"/>
        </w:rPr>
        <w:t xml:space="preserve">he Cushing hypothesis offers </w:t>
      </w:r>
      <w:r w:rsidR="00163C05">
        <w:rPr>
          <w:rFonts w:ascii="Helvetica" w:hAnsi="Helvetica" w:cs="Helvetica"/>
          <w:sz w:val="22"/>
          <w:szCs w:val="22"/>
          <w:lang w:val="en-US"/>
        </w:rPr>
        <w:t xml:space="preserve">testable predictions of </w:t>
      </w:r>
      <w:r w:rsidRPr="003A4DC7">
        <w:rPr>
          <w:rFonts w:ascii="Helvetica" w:hAnsi="Helvetica" w:cs="Helvetica"/>
          <w:sz w:val="22"/>
          <w:szCs w:val="22"/>
          <w:lang w:val="en-US"/>
        </w:rPr>
        <w:t xml:space="preserve">the magnitude and direction of demographic changes in response to climate-change driven shifts in synchrony. </w:t>
      </w:r>
      <w:r w:rsidRPr="003A4DC7">
        <w:rPr>
          <w:rFonts w:ascii="Helvetica" w:hAnsi="Helvetica" w:cs="Helvetica"/>
          <w:kern w:val="1"/>
          <w:sz w:val="22"/>
          <w:szCs w:val="22"/>
          <w:lang w:val="en-US"/>
        </w:rPr>
        <w:t xml:space="preserve">To date, much research in the biological impacts of climate change literature </w:t>
      </w:r>
      <w:r w:rsidR="00CC7465" w:rsidRPr="003A4DC7">
        <w:rPr>
          <w:rFonts w:ascii="Helvetica" w:hAnsi="Helvetica" w:cs="Helvetica"/>
          <w:kern w:val="1"/>
          <w:sz w:val="22"/>
          <w:szCs w:val="22"/>
          <w:lang w:val="en-US"/>
        </w:rPr>
        <w:t xml:space="preserve">has </w:t>
      </w:r>
      <w:r w:rsidRPr="003A4DC7">
        <w:rPr>
          <w:rFonts w:ascii="Helvetica" w:hAnsi="Helvetica" w:cs="Helvetica"/>
          <w:kern w:val="1"/>
          <w:sz w:val="22"/>
          <w:szCs w:val="22"/>
          <w:lang w:val="en-US"/>
        </w:rPr>
        <w:t xml:space="preserve">focused on </w:t>
      </w:r>
      <w:r w:rsidR="00CC7465" w:rsidRPr="003A4DC7">
        <w:rPr>
          <w:rFonts w:ascii="Helvetica" w:hAnsi="Helvetica" w:cs="Helvetica"/>
          <w:kern w:val="1"/>
          <w:sz w:val="22"/>
          <w:szCs w:val="22"/>
          <w:lang w:val="en-US"/>
        </w:rPr>
        <w:t xml:space="preserve">the </w:t>
      </w:r>
      <w:r w:rsidRPr="003A4DC7">
        <w:rPr>
          <w:rFonts w:ascii="Helvetica" w:hAnsi="Helvetica" w:cs="Helvetica"/>
          <w:kern w:val="1"/>
          <w:sz w:val="22"/>
          <w:szCs w:val="22"/>
          <w:lang w:val="en-US"/>
        </w:rPr>
        <w:t xml:space="preserve">direct relationships between organisms and the </w:t>
      </w:r>
      <w:r w:rsidR="00DE20A8" w:rsidRPr="003A4DC7">
        <w:rPr>
          <w:rFonts w:ascii="Helvetica" w:hAnsi="Helvetica" w:cs="Helvetica"/>
          <w:kern w:val="1"/>
          <w:sz w:val="22"/>
          <w:szCs w:val="22"/>
          <w:lang w:val="en-US"/>
        </w:rPr>
        <w:t xml:space="preserve">abiotic </w:t>
      </w:r>
      <w:r w:rsidRPr="003A4DC7">
        <w:rPr>
          <w:rFonts w:ascii="Helvetica" w:hAnsi="Helvetica" w:cs="Helvetica"/>
          <w:kern w:val="1"/>
          <w:sz w:val="22"/>
          <w:szCs w:val="22"/>
          <w:lang w:val="en-US"/>
        </w:rPr>
        <w:t>environm</w:t>
      </w:r>
      <w:r w:rsidR="00BC06CD" w:rsidRPr="003A4DC7">
        <w:rPr>
          <w:rFonts w:ascii="Helvetica" w:hAnsi="Helvetica" w:cs="Helvetica"/>
          <w:kern w:val="1"/>
          <w:sz w:val="22"/>
          <w:szCs w:val="22"/>
          <w:lang w:val="en-US"/>
        </w:rPr>
        <w:t>ent (</w:t>
      </w:r>
      <w:r w:rsidR="001F18E6" w:rsidRPr="003A4DC7">
        <w:rPr>
          <w:rFonts w:ascii="Helvetica" w:hAnsi="Helvetica" w:cs="Helvetica"/>
          <w:kern w:val="1"/>
          <w:sz w:val="22"/>
          <w:szCs w:val="22"/>
          <w:lang w:val="en-US"/>
        </w:rPr>
        <w:t xml:space="preserve">e.g., </w:t>
      </w:r>
      <w:proofErr w:type="spellStart"/>
      <w:r w:rsidR="001F18E6" w:rsidRPr="003A4DC7">
        <w:rPr>
          <w:rFonts w:ascii="Helvetica" w:hAnsi="Helvetica" w:cs="Helvetica"/>
          <w:kern w:val="1"/>
          <w:sz w:val="22"/>
          <w:szCs w:val="22"/>
          <w:lang w:val="en-US"/>
        </w:rPr>
        <w:t>Menzel</w:t>
      </w:r>
      <w:proofErr w:type="spellEnd"/>
      <w:r w:rsidR="001F18E6" w:rsidRPr="003A4DC7">
        <w:rPr>
          <w:rFonts w:ascii="Helvetica" w:hAnsi="Helvetica" w:cs="Helvetica"/>
          <w:kern w:val="1"/>
          <w:sz w:val="22"/>
          <w:szCs w:val="22"/>
          <w:lang w:val="en-US"/>
        </w:rPr>
        <w:t xml:space="preserve"> et al. 2006, </w:t>
      </w:r>
      <w:r w:rsidR="00C11E1C" w:rsidRPr="003A4DC7">
        <w:rPr>
          <w:rFonts w:ascii="Helvetica" w:hAnsi="Helvetica" w:cs="Helvetica"/>
          <w:kern w:val="1"/>
          <w:sz w:val="22"/>
          <w:szCs w:val="22"/>
          <w:lang w:val="en-US"/>
        </w:rPr>
        <w:t>Chen et al. 2011</w:t>
      </w:r>
      <w:r w:rsidRPr="003A4DC7">
        <w:rPr>
          <w:rFonts w:ascii="Helvetica" w:hAnsi="Helvetica" w:cs="Helvetica"/>
          <w:kern w:val="1"/>
          <w:sz w:val="22"/>
          <w:szCs w:val="22"/>
          <w:lang w:val="en-US"/>
        </w:rPr>
        <w:t>)</w:t>
      </w:r>
      <w:r w:rsidR="00F25F93" w:rsidRPr="003A4DC7">
        <w:rPr>
          <w:rFonts w:ascii="Helvetica" w:hAnsi="Helvetica" w:cs="Helvetica"/>
          <w:kern w:val="1"/>
          <w:sz w:val="22"/>
          <w:szCs w:val="22"/>
          <w:lang w:val="en-US"/>
        </w:rPr>
        <w:t xml:space="preserve"> rather than testing </w:t>
      </w:r>
      <w:r w:rsidR="00163C05">
        <w:rPr>
          <w:rFonts w:ascii="Helvetica" w:hAnsi="Helvetica" w:cs="Helvetica"/>
          <w:kern w:val="1"/>
          <w:sz w:val="22"/>
          <w:szCs w:val="22"/>
          <w:lang w:val="en-US"/>
        </w:rPr>
        <w:t>predictions about the outcomes of species</w:t>
      </w:r>
      <w:r w:rsidR="0026206D">
        <w:rPr>
          <w:rFonts w:ascii="Helvetica" w:hAnsi="Helvetica" w:cs="Helvetica"/>
          <w:kern w:val="1"/>
          <w:sz w:val="22"/>
          <w:szCs w:val="22"/>
          <w:lang w:val="en-US"/>
        </w:rPr>
        <w:t>’</w:t>
      </w:r>
      <w:r w:rsidR="00163C05">
        <w:rPr>
          <w:rFonts w:ascii="Helvetica" w:hAnsi="Helvetica" w:cs="Helvetica"/>
          <w:kern w:val="1"/>
          <w:sz w:val="22"/>
          <w:szCs w:val="22"/>
          <w:lang w:val="en-US"/>
        </w:rPr>
        <w:t xml:space="preserve"> </w:t>
      </w:r>
      <w:r w:rsidR="0026206D">
        <w:rPr>
          <w:rFonts w:ascii="Helvetica" w:hAnsi="Helvetica" w:cs="Helvetica"/>
          <w:kern w:val="1"/>
          <w:sz w:val="22"/>
          <w:szCs w:val="22"/>
          <w:lang w:val="en-US"/>
        </w:rPr>
        <w:t>responses</w:t>
      </w:r>
      <w:r w:rsidR="00F0589B">
        <w:rPr>
          <w:rFonts w:ascii="Helvetica" w:hAnsi="Helvetica" w:cs="Helvetica"/>
          <w:kern w:val="1"/>
          <w:sz w:val="22"/>
          <w:szCs w:val="22"/>
          <w:lang w:val="en-US"/>
        </w:rPr>
        <w:t xml:space="preserve"> to changes in abiotic factors</w:t>
      </w:r>
      <w:r w:rsidR="00163C05" w:rsidRPr="003A4DC7">
        <w:rPr>
          <w:rFonts w:ascii="Helvetica" w:hAnsi="Helvetica" w:cs="Helvetica"/>
          <w:kern w:val="1"/>
          <w:sz w:val="22"/>
          <w:szCs w:val="22"/>
          <w:lang w:val="en-US"/>
        </w:rPr>
        <w:t xml:space="preserve"> </w:t>
      </w:r>
      <w:r w:rsidR="00CC7465" w:rsidRPr="003A4DC7">
        <w:rPr>
          <w:rFonts w:ascii="Helvetica" w:hAnsi="Helvetica" w:cs="Helvetica"/>
          <w:kern w:val="1"/>
          <w:sz w:val="22"/>
          <w:szCs w:val="22"/>
          <w:lang w:val="en-US"/>
        </w:rPr>
        <w:t>(</w:t>
      </w:r>
      <w:proofErr w:type="spellStart"/>
      <w:r w:rsidR="00922B45" w:rsidRPr="003A4DC7">
        <w:rPr>
          <w:rFonts w:ascii="Helvetica" w:hAnsi="Helvetica" w:cs="Helvetica"/>
          <w:kern w:val="1"/>
          <w:sz w:val="22"/>
          <w:szCs w:val="22"/>
          <w:lang w:val="en-US"/>
        </w:rPr>
        <w:t>Lavergne</w:t>
      </w:r>
      <w:proofErr w:type="spellEnd"/>
      <w:r w:rsidR="00922B45" w:rsidRPr="003A4DC7">
        <w:rPr>
          <w:rFonts w:ascii="Helvetica" w:hAnsi="Helvetica" w:cs="Helvetica"/>
          <w:kern w:val="1"/>
          <w:sz w:val="22"/>
          <w:szCs w:val="22"/>
          <w:lang w:val="en-US"/>
        </w:rPr>
        <w:t xml:space="preserve"> et al. 2010; </w:t>
      </w:r>
      <w:r w:rsidR="00CC7465" w:rsidRPr="003A4DC7">
        <w:rPr>
          <w:rFonts w:ascii="Helvetica" w:hAnsi="Helvetica" w:cs="Helvetica"/>
          <w:kern w:val="1"/>
          <w:sz w:val="22"/>
          <w:szCs w:val="22"/>
          <w:lang w:val="en-US"/>
        </w:rPr>
        <w:t>O’Connor et al. 2012</w:t>
      </w:r>
      <w:r w:rsidR="009A45AC" w:rsidRPr="003A4DC7">
        <w:rPr>
          <w:rFonts w:ascii="Helvetica" w:hAnsi="Helvetica" w:cs="Helvetica"/>
          <w:kern w:val="1"/>
          <w:sz w:val="22"/>
          <w:szCs w:val="22"/>
          <w:lang w:val="en-US"/>
        </w:rPr>
        <w:t xml:space="preserve">; </w:t>
      </w:r>
      <w:proofErr w:type="spellStart"/>
      <w:r w:rsidR="009A45AC" w:rsidRPr="003A4DC7">
        <w:rPr>
          <w:rFonts w:ascii="Helvetica" w:hAnsi="Helvetica" w:cs="Helvetica"/>
          <w:kern w:val="1"/>
          <w:sz w:val="22"/>
          <w:szCs w:val="22"/>
          <w:lang w:val="en-US"/>
        </w:rPr>
        <w:t>Mouquet</w:t>
      </w:r>
      <w:proofErr w:type="spellEnd"/>
      <w:r w:rsidR="009A45AC" w:rsidRPr="003A4DC7">
        <w:rPr>
          <w:rFonts w:ascii="Helvetica" w:hAnsi="Helvetica" w:cs="Helvetica"/>
          <w:kern w:val="1"/>
          <w:sz w:val="22"/>
          <w:szCs w:val="22"/>
          <w:lang w:val="en-US"/>
        </w:rPr>
        <w:t xml:space="preserve"> et al. 2015</w:t>
      </w:r>
      <w:r w:rsidR="007B6AFE" w:rsidRPr="003A4DC7">
        <w:rPr>
          <w:rFonts w:ascii="Helvetica" w:hAnsi="Helvetica" w:cs="Helvetica"/>
          <w:kern w:val="1"/>
          <w:sz w:val="22"/>
          <w:szCs w:val="22"/>
          <w:lang w:val="en-US"/>
        </w:rPr>
        <w:t xml:space="preserve">; </w:t>
      </w:r>
      <w:proofErr w:type="spellStart"/>
      <w:r w:rsidR="007B6AFE" w:rsidRPr="003A4DC7">
        <w:rPr>
          <w:rFonts w:ascii="Helvetica" w:hAnsi="Helvetica" w:cs="Helvetica"/>
          <w:kern w:val="1"/>
          <w:sz w:val="22"/>
          <w:szCs w:val="22"/>
          <w:lang w:val="en-US"/>
        </w:rPr>
        <w:t>Barner</w:t>
      </w:r>
      <w:proofErr w:type="spellEnd"/>
      <w:r w:rsidR="007B6AFE" w:rsidRPr="003A4DC7">
        <w:rPr>
          <w:rFonts w:ascii="Helvetica" w:hAnsi="Helvetica" w:cs="Helvetica"/>
          <w:kern w:val="1"/>
          <w:sz w:val="22"/>
          <w:szCs w:val="22"/>
          <w:lang w:val="en-US"/>
        </w:rPr>
        <w:t xml:space="preserve"> et al. 2018</w:t>
      </w:r>
      <w:r w:rsidR="00CC7465" w:rsidRPr="003A4DC7">
        <w:rPr>
          <w:rFonts w:ascii="Helvetica" w:hAnsi="Helvetica" w:cs="Helvetica"/>
          <w:kern w:val="1"/>
          <w:sz w:val="22"/>
          <w:szCs w:val="22"/>
          <w:lang w:val="en-US"/>
        </w:rPr>
        <w:t>)</w:t>
      </w:r>
      <w:r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 xml:space="preserve"> </w:t>
      </w:r>
      <w:r w:rsidR="004B6D37" w:rsidRPr="003A4DC7">
        <w:rPr>
          <w:rFonts w:ascii="Helvetica" w:hAnsi="Helvetica" w:cs="Helvetica"/>
          <w:sz w:val="22"/>
          <w:szCs w:val="22"/>
          <w:lang w:val="en-US"/>
        </w:rPr>
        <w:t xml:space="preserve">However, </w:t>
      </w:r>
      <w:r w:rsidR="004B6D37" w:rsidRPr="003A4DC7">
        <w:rPr>
          <w:rFonts w:ascii="Helvetica" w:hAnsi="Helvetica" w:cs="Helvetica"/>
          <w:kern w:val="1"/>
          <w:sz w:val="22"/>
          <w:szCs w:val="22"/>
          <w:lang w:val="en-US"/>
        </w:rPr>
        <w:t>progress on the Cushing hypothesis</w:t>
      </w:r>
      <w:r w:rsidR="0026206D">
        <w:rPr>
          <w:rFonts w:ascii="Helvetica" w:hAnsi="Helvetica" w:cs="Helvetica"/>
          <w:kern w:val="1"/>
          <w:sz w:val="22"/>
          <w:szCs w:val="22"/>
          <w:lang w:val="en-US"/>
        </w:rPr>
        <w:t xml:space="preserve"> requires </w:t>
      </w:r>
      <w:r w:rsidR="00DD194E" w:rsidRPr="003A4DC7">
        <w:rPr>
          <w:rFonts w:ascii="Helvetica" w:hAnsi="Helvetica" w:cs="Helvetica"/>
          <w:kern w:val="1"/>
          <w:sz w:val="22"/>
          <w:szCs w:val="22"/>
          <w:lang w:val="en-US"/>
        </w:rPr>
        <w:t>rigorously test</w:t>
      </w:r>
      <w:r w:rsidR="00D93B38">
        <w:rPr>
          <w:rFonts w:ascii="Helvetica" w:hAnsi="Helvetica" w:cs="Helvetica"/>
          <w:kern w:val="1"/>
          <w:sz w:val="22"/>
          <w:szCs w:val="22"/>
          <w:lang w:val="en-US"/>
        </w:rPr>
        <w:t>ing</w:t>
      </w:r>
      <w:r w:rsidR="00DD194E" w:rsidRPr="003A4DC7">
        <w:rPr>
          <w:rFonts w:ascii="Helvetica" w:hAnsi="Helvetica" w:cs="Helvetica"/>
          <w:kern w:val="1"/>
          <w:sz w:val="22"/>
          <w:szCs w:val="22"/>
          <w:lang w:val="en-US"/>
        </w:rPr>
        <w:t xml:space="preserve"> the assumptions and ultimate mechanisms </w:t>
      </w:r>
      <w:r w:rsidR="0026206D">
        <w:rPr>
          <w:rFonts w:ascii="Helvetica" w:hAnsi="Helvetica" w:cs="Helvetica"/>
          <w:kern w:val="1"/>
          <w:sz w:val="22"/>
          <w:szCs w:val="22"/>
          <w:lang w:val="en-US"/>
        </w:rPr>
        <w:t>from</w:t>
      </w:r>
      <w:r w:rsidR="004B6D37" w:rsidRPr="00AE69BC">
        <w:rPr>
          <w:rFonts w:ascii="Helvetica" w:hAnsi="Helvetica" w:cs="Helvetica"/>
          <w:kern w:val="1"/>
          <w:sz w:val="22"/>
          <w:szCs w:val="22"/>
          <w:lang w:val="en-US"/>
        </w:rPr>
        <w:t xml:space="preserve"> a diversity of ecological </w:t>
      </w:r>
      <w:r w:rsidR="004B6D37" w:rsidRPr="00F0589B">
        <w:rPr>
          <w:rFonts w:ascii="Helvetica" w:hAnsi="Helvetica" w:cs="Helvetica"/>
          <w:kern w:val="1"/>
          <w:sz w:val="22"/>
          <w:szCs w:val="22"/>
          <w:lang w:val="en-US"/>
        </w:rPr>
        <w:t>and evolutionary</w:t>
      </w:r>
      <w:r w:rsidR="004B6D37" w:rsidRPr="00AE69BC">
        <w:rPr>
          <w:rFonts w:ascii="Helvetica" w:hAnsi="Helvetica" w:cs="Helvetica"/>
          <w:kern w:val="1"/>
          <w:sz w:val="22"/>
          <w:szCs w:val="22"/>
          <w:lang w:val="en-US"/>
        </w:rPr>
        <w:t xml:space="preserve"> theory</w:t>
      </w:r>
      <w:r w:rsidR="0026206D">
        <w:rPr>
          <w:rFonts w:ascii="Helvetica" w:hAnsi="Helvetica" w:cs="Helvetica"/>
          <w:kern w:val="1"/>
          <w:sz w:val="22"/>
          <w:szCs w:val="22"/>
          <w:lang w:val="en-US"/>
        </w:rPr>
        <w:t xml:space="preserve"> </w:t>
      </w:r>
      <w:r w:rsidR="0026206D" w:rsidRPr="003A4DC7">
        <w:rPr>
          <w:rFonts w:ascii="Helvetica" w:hAnsi="Helvetica" w:cs="Helvetica"/>
          <w:kern w:val="1"/>
          <w:sz w:val="22"/>
          <w:szCs w:val="22"/>
          <w:lang w:val="en-US"/>
        </w:rPr>
        <w:t xml:space="preserve">(Figure </w:t>
      </w:r>
      <w:r w:rsidR="0026206D">
        <w:rPr>
          <w:rFonts w:ascii="Helvetica" w:hAnsi="Helvetica" w:cs="Helvetica"/>
          <w:kern w:val="1"/>
          <w:sz w:val="22"/>
          <w:szCs w:val="22"/>
          <w:lang w:val="en-US"/>
        </w:rPr>
        <w:t>2</w:t>
      </w:r>
      <w:r w:rsidR="0026206D" w:rsidRPr="003A4DC7">
        <w:rPr>
          <w:rFonts w:ascii="Helvetica" w:hAnsi="Helvetica" w:cs="Helvetica"/>
          <w:kern w:val="1"/>
          <w:sz w:val="22"/>
          <w:szCs w:val="22"/>
          <w:lang w:val="en-US"/>
        </w:rPr>
        <w:t>)</w:t>
      </w:r>
      <w:r w:rsidR="004B6D37"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This </w:t>
      </w:r>
      <w:r w:rsidRPr="003A4DC7">
        <w:rPr>
          <w:rFonts w:ascii="Helvetica" w:hAnsi="Helvetica" w:cs="Helvetica"/>
          <w:kern w:val="1"/>
          <w:sz w:val="22"/>
          <w:szCs w:val="22"/>
          <w:lang w:val="en-US"/>
        </w:rPr>
        <w:t>represents the major challenge of the hypothesis and</w:t>
      </w:r>
      <w:r w:rsidR="003E3C5B" w:rsidRPr="003A4DC7">
        <w:rPr>
          <w:rFonts w:ascii="Helvetica" w:hAnsi="Helvetica" w:cs="Helvetica"/>
          <w:kern w:val="1"/>
          <w:sz w:val="22"/>
          <w:szCs w:val="22"/>
          <w:lang w:val="en-US"/>
        </w:rPr>
        <w:t>—we argue—may be</w:t>
      </w:r>
      <w:r w:rsidRPr="003A4DC7">
        <w:rPr>
          <w:rFonts w:ascii="Helvetica" w:hAnsi="Helvetica" w:cs="Helvetica"/>
          <w:kern w:val="1"/>
          <w:sz w:val="22"/>
          <w:szCs w:val="22"/>
          <w:lang w:val="en-US"/>
        </w:rPr>
        <w:t xml:space="preserve"> why support for it has been so mixed. </w:t>
      </w:r>
    </w:p>
    <w:p w14:paraId="753954C0" w14:textId="54FC7452" w:rsidR="00D37048"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3A4DC7">
        <w:rPr>
          <w:rFonts w:ascii="Helvetica" w:hAnsi="Helvetica" w:cs="Helvetica"/>
          <w:sz w:val="22"/>
          <w:szCs w:val="22"/>
          <w:lang w:val="en-US"/>
        </w:rPr>
        <w:tab/>
        <w:t>M</w:t>
      </w:r>
      <w:r w:rsidRPr="003A4DC7">
        <w:rPr>
          <w:rFonts w:ascii="Helvetica" w:hAnsi="Helvetica" w:cs="Helvetica"/>
          <w:kern w:val="1"/>
          <w:sz w:val="22"/>
          <w:szCs w:val="22"/>
          <w:lang w:val="en-US"/>
        </w:rPr>
        <w:t xml:space="preserve">any mechanisms can produce the Cushing curve, and they vary across systems, space and time. </w:t>
      </w:r>
      <w:r w:rsidR="00433887" w:rsidRPr="003A4DC7">
        <w:rPr>
          <w:rFonts w:ascii="Helvetica" w:hAnsi="Helvetica" w:cs="Helvetica"/>
          <w:kern w:val="1"/>
          <w:sz w:val="22"/>
          <w:szCs w:val="22"/>
          <w:lang w:val="en-US"/>
        </w:rPr>
        <w:t>Here we focus on the ultimate mechanisms</w:t>
      </w:r>
      <w:r w:rsidR="00C04576" w:rsidRPr="003A4DC7">
        <w:rPr>
          <w:rFonts w:ascii="Helvetica" w:hAnsi="Helvetica" w:cs="Helvetica"/>
          <w:kern w:val="1"/>
          <w:sz w:val="22"/>
          <w:szCs w:val="22"/>
          <w:lang w:val="en-US"/>
        </w:rPr>
        <w:t xml:space="preserve"> related to life history theory and food web theory</w:t>
      </w:r>
      <w:r w:rsidR="00433887" w:rsidRPr="003A4DC7">
        <w:rPr>
          <w:rFonts w:ascii="Helvetica" w:hAnsi="Helvetica" w:cs="Helvetica"/>
          <w:kern w:val="1"/>
          <w:sz w:val="22"/>
          <w:szCs w:val="22"/>
          <w:lang w:val="en-US"/>
        </w:rPr>
        <w:t xml:space="preserve">. </w:t>
      </w:r>
      <w:r w:rsidR="00C04576" w:rsidRPr="003A4DC7">
        <w:rPr>
          <w:rFonts w:ascii="Helvetica" w:hAnsi="Helvetica" w:cs="Helvetica"/>
          <w:kern w:val="1"/>
          <w:sz w:val="22"/>
          <w:szCs w:val="22"/>
          <w:lang w:val="en-US"/>
        </w:rPr>
        <w:t>Mechanisms</w:t>
      </w:r>
      <w:r w:rsidR="00433887" w:rsidRPr="003A4DC7">
        <w:rPr>
          <w:rFonts w:ascii="Helvetica" w:hAnsi="Helvetica" w:cs="Helvetica"/>
          <w:kern w:val="1"/>
          <w:sz w:val="22"/>
          <w:szCs w:val="22"/>
          <w:lang w:val="en-US"/>
        </w:rPr>
        <w:t xml:space="preserve"> </w:t>
      </w:r>
      <w:r w:rsidR="00D37048">
        <w:rPr>
          <w:rFonts w:ascii="Helvetica" w:hAnsi="Helvetica" w:cs="Helvetica"/>
          <w:kern w:val="1"/>
          <w:sz w:val="22"/>
          <w:szCs w:val="22"/>
          <w:lang w:val="en-US"/>
        </w:rPr>
        <w:t>predicte</w:t>
      </w:r>
      <w:r w:rsidR="00057326">
        <w:rPr>
          <w:rFonts w:ascii="Helvetica" w:hAnsi="Helvetica" w:cs="Helvetica"/>
          <w:kern w:val="1"/>
          <w:sz w:val="22"/>
          <w:szCs w:val="22"/>
          <w:lang w:val="en-US"/>
        </w:rPr>
        <w:t xml:space="preserve">d by </w:t>
      </w:r>
      <w:r w:rsidRPr="003A4DC7">
        <w:rPr>
          <w:rFonts w:ascii="Helvetica" w:hAnsi="Helvetica" w:cs="Helvetica"/>
          <w:kern w:val="1"/>
          <w:sz w:val="22"/>
          <w:szCs w:val="22"/>
          <w:lang w:val="en-US"/>
        </w:rPr>
        <w:t>life-history theory</w:t>
      </w:r>
      <w:r w:rsidR="00FC1073" w:rsidRPr="003A4DC7">
        <w:rPr>
          <w:rFonts w:ascii="Helvetica" w:hAnsi="Helvetica" w:cs="Helvetica"/>
          <w:kern w:val="1"/>
          <w:sz w:val="22"/>
          <w:szCs w:val="22"/>
          <w:lang w:val="en-US"/>
        </w:rPr>
        <w:t xml:space="preserve"> (Box 1)</w:t>
      </w:r>
      <w:r w:rsidR="00C04576" w:rsidRPr="003A4DC7">
        <w:rPr>
          <w:rFonts w:ascii="Helvetica" w:hAnsi="Helvetica" w:cs="Helvetica"/>
          <w:kern w:val="1"/>
          <w:sz w:val="22"/>
          <w:szCs w:val="22"/>
          <w:lang w:val="en-US"/>
        </w:rPr>
        <w:t xml:space="preserve">, for example, trade-offs between fecundity and mortality, and bet-hedging strategies (Figure </w:t>
      </w:r>
      <w:r w:rsidR="00426B19">
        <w:rPr>
          <w:rFonts w:ascii="Helvetica" w:hAnsi="Helvetica" w:cs="Helvetica"/>
          <w:kern w:val="1"/>
          <w:sz w:val="22"/>
          <w:szCs w:val="22"/>
          <w:lang w:val="en-US"/>
        </w:rPr>
        <w:t>2</w:t>
      </w:r>
      <w:r w:rsidR="00C04576"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c</w:t>
      </w:r>
      <w:r w:rsidR="00F7456E" w:rsidRPr="003A4DC7">
        <w:rPr>
          <w:rFonts w:ascii="Helvetica" w:hAnsi="Helvetica" w:cs="Helvetica"/>
          <w:kern w:val="1"/>
          <w:sz w:val="22"/>
          <w:szCs w:val="22"/>
          <w:lang w:val="en-US"/>
        </w:rPr>
        <w:t>an</w:t>
      </w:r>
      <w:r w:rsidRPr="003A4DC7">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sidRPr="003A4DC7">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w:t>
      </w:r>
      <w:r w:rsidR="00B80EB9" w:rsidRPr="005B7256">
        <w:rPr>
          <w:rFonts w:ascii="Helvetica" w:hAnsi="Helvetica" w:cs="Helvetica"/>
          <w:kern w:val="1"/>
          <w:sz w:val="22"/>
          <w:szCs w:val="22"/>
          <w:lang w:val="en-US"/>
        </w:rPr>
        <w:t xml:space="preserve">predator prey dynamics </w:t>
      </w:r>
      <w:r w:rsidR="002435D8" w:rsidRPr="005B7256">
        <w:rPr>
          <w:rFonts w:ascii="Helvetica" w:hAnsi="Helvetica" w:cs="Helvetica"/>
          <w:kern w:val="1"/>
          <w:sz w:val="22"/>
          <w:szCs w:val="22"/>
          <w:lang w:val="en-US"/>
        </w:rPr>
        <w:t>(Box 1)</w:t>
      </w:r>
      <w:r w:rsidR="00B80EB9" w:rsidRPr="005B7256">
        <w:rPr>
          <w:rFonts w:ascii="Helvetica" w:hAnsi="Helvetica" w:cs="Helvetica"/>
          <w:kern w:val="1"/>
          <w:sz w:val="22"/>
          <w:szCs w:val="22"/>
          <w:lang w:val="en-US"/>
        </w:rPr>
        <w:t xml:space="preserve"> and is</w:t>
      </w:r>
      <w:r w:rsidRPr="005B7256">
        <w:rPr>
          <w:rFonts w:ascii="Helvetica" w:hAnsi="Helvetica" w:cs="Helvetica"/>
          <w:kern w:val="1"/>
          <w:sz w:val="22"/>
          <w:szCs w:val="22"/>
          <w:lang w:val="en-US"/>
        </w:rPr>
        <w:t xml:space="preserve"> </w:t>
      </w:r>
      <w:r w:rsidR="00B80EB9" w:rsidRPr="005B7256">
        <w:rPr>
          <w:rFonts w:ascii="Helvetica" w:hAnsi="Helvetica" w:cs="Helvetica"/>
          <w:kern w:val="1"/>
          <w:sz w:val="22"/>
          <w:szCs w:val="22"/>
          <w:lang w:val="en-US"/>
        </w:rPr>
        <w:t>related to</w:t>
      </w:r>
      <w:r w:rsidRPr="005B7256">
        <w:rPr>
          <w:rFonts w:ascii="Helvetica" w:hAnsi="Helvetica" w:cs="Helvetica"/>
          <w:kern w:val="1"/>
          <w:sz w:val="22"/>
          <w:szCs w:val="22"/>
          <w:lang w:val="en-US"/>
        </w:rPr>
        <w:t xml:space="preserve"> the timing of a consumer to its food resource. </w:t>
      </w:r>
    </w:p>
    <w:p w14:paraId="712B7AA6" w14:textId="173BB401" w:rsidR="000505EF"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5B7256" w:rsidRPr="005B7256">
        <w:rPr>
          <w:rFonts w:ascii="Helvetica" w:hAnsi="Helvetica" w:cs="Helvetica"/>
          <w:sz w:val="22"/>
          <w:szCs w:val="22"/>
          <w:lang w:val="en-US"/>
        </w:rPr>
        <w:t xml:space="preserve">Identifying the ultimate mechanisms </w:t>
      </w:r>
      <w:bookmarkStart w:id="0" w:name="_GoBack"/>
      <w:ins w:id="1" w:author="Heather Kharouba" w:date="2019-04-23T12:56:00Z">
        <w:r w:rsidR="00DF30FF">
          <w:rPr>
            <w:rFonts w:ascii="Helvetica" w:hAnsi="Helvetica" w:cs="Helvetica"/>
            <w:kern w:val="1"/>
            <w:sz w:val="22"/>
            <w:szCs w:val="22"/>
            <w:lang w:val="en-US"/>
          </w:rPr>
          <w:t xml:space="preserve">(e.g., a specific life history trade-off) </w:t>
        </w:r>
      </w:ins>
      <w:bookmarkEnd w:id="0"/>
      <w:r w:rsidR="005B7256" w:rsidRPr="005B7256">
        <w:rPr>
          <w:rFonts w:ascii="Helvetica" w:hAnsi="Helvetica" w:cs="Helvetica"/>
          <w:sz w:val="22"/>
          <w:szCs w:val="22"/>
          <w:lang w:val="en-US"/>
        </w:rPr>
        <w:t xml:space="preserve">relates to the likelihood that the key assumptions of the </w:t>
      </w:r>
      <w:r w:rsidR="00274F1A">
        <w:rPr>
          <w:rFonts w:ascii="Helvetica" w:hAnsi="Helvetica" w:cs="Helvetica"/>
          <w:sz w:val="22"/>
          <w:szCs w:val="22"/>
          <w:lang w:val="en-US"/>
        </w:rPr>
        <w:t xml:space="preserve">Cushing </w:t>
      </w:r>
      <w:r w:rsidR="005B7256" w:rsidRPr="005B7256">
        <w:rPr>
          <w:rFonts w:ascii="Helvetica" w:hAnsi="Helvetica" w:cs="Helvetica"/>
          <w:sz w:val="22"/>
          <w:szCs w:val="22"/>
          <w:lang w:val="en-US"/>
        </w:rPr>
        <w:t xml:space="preserve">hypothesis are met </w:t>
      </w:r>
      <w:r w:rsidR="00890BA6" w:rsidRPr="005B7256">
        <w:rPr>
          <w:rFonts w:ascii="Helvetica" w:hAnsi="Helvetica" w:cs="Helvetica"/>
          <w:sz w:val="22"/>
          <w:szCs w:val="22"/>
          <w:lang w:val="en-US"/>
        </w:rPr>
        <w:t>(Figure</w:t>
      </w:r>
      <w:r w:rsidR="00890BA6" w:rsidRPr="00320645">
        <w:rPr>
          <w:rFonts w:ascii="Helvetica" w:hAnsi="Helvetica" w:cs="Helvetica"/>
          <w:sz w:val="22"/>
          <w:szCs w:val="22"/>
          <w:lang w:val="en-US"/>
        </w:rPr>
        <w:t xml:space="preserve"> 2). For example, if mechanisms such as density dependence or top-down</w:t>
      </w:r>
      <w:r w:rsidR="00BF29AB">
        <w:rPr>
          <w:rFonts w:ascii="Helvetica" w:hAnsi="Helvetica" w:cs="Helvetica"/>
          <w:sz w:val="22"/>
          <w:szCs w:val="22"/>
          <w:lang w:val="en-US"/>
        </w:rPr>
        <w:t xml:space="preserve"> population regulation</w:t>
      </w:r>
      <w:r w:rsidR="00890BA6" w:rsidRPr="00320645">
        <w:rPr>
          <w:rFonts w:ascii="Helvetica" w:hAnsi="Helvetica" w:cs="Helvetica"/>
          <w:sz w:val="22"/>
          <w:szCs w:val="22"/>
          <w:lang w:val="en-US"/>
        </w:rPr>
        <w:t xml:space="preserve"> are thought to be </w:t>
      </w:r>
      <w:r w:rsidR="00890BA6" w:rsidRPr="00320645">
        <w:rPr>
          <w:rFonts w:ascii="Helvetica" w:hAnsi="Helvetica" w:cs="Helvetica"/>
          <w:sz w:val="22"/>
          <w:szCs w:val="22"/>
          <w:lang w:val="en-US"/>
        </w:rPr>
        <w:lastRenderedPageBreak/>
        <w:t>at play, then the first assumption of the hypothesis is unlikely to be met.</w:t>
      </w:r>
      <w:r>
        <w:rPr>
          <w:rFonts w:ascii="Helvetica" w:hAnsi="Helvetica" w:cs="Helvetica"/>
          <w:sz w:val="22"/>
          <w:szCs w:val="22"/>
          <w:lang w:val="en-US"/>
        </w:rPr>
        <w:t xml:space="preserve"> </w:t>
      </w:r>
      <w:commentRangeStart w:id="2"/>
      <w:r>
        <w:rPr>
          <w:rFonts w:ascii="Helvetica" w:hAnsi="Helvetica" w:cs="Helvetica"/>
          <w:kern w:val="1"/>
          <w:sz w:val="22"/>
          <w:szCs w:val="22"/>
          <w:lang w:val="en-US"/>
        </w:rPr>
        <w:t xml:space="preserve">Even when </w:t>
      </w:r>
      <w:r w:rsidR="00113429">
        <w:rPr>
          <w:rFonts w:ascii="Helvetica" w:hAnsi="Helvetica" w:cs="Helvetica"/>
          <w:kern w:val="1"/>
          <w:sz w:val="22"/>
          <w:szCs w:val="22"/>
          <w:lang w:val="en-US"/>
        </w:rPr>
        <w:t xml:space="preserve">both of </w:t>
      </w:r>
      <w:r>
        <w:rPr>
          <w:rFonts w:ascii="Helvetica" w:hAnsi="Helvetica" w:cs="Helvetica"/>
          <w:kern w:val="1"/>
          <w:sz w:val="22"/>
          <w:szCs w:val="22"/>
          <w:lang w:val="en-US"/>
        </w:rPr>
        <w:t xml:space="preserve">the assumptions of the Cushing hypothesis have been met, </w:t>
      </w:r>
      <w:r w:rsidR="00113429">
        <w:rPr>
          <w:rFonts w:ascii="Helvetica" w:hAnsi="Helvetica" w:cs="Helvetica"/>
          <w:kern w:val="1"/>
          <w:sz w:val="22"/>
          <w:szCs w:val="22"/>
          <w:lang w:val="en-US"/>
        </w:rPr>
        <w:t>identifying the ultimate mechanism</w:t>
      </w:r>
      <w:r>
        <w:rPr>
          <w:rFonts w:ascii="Helvetica" w:hAnsi="Helvetica" w:cs="Helvetica"/>
          <w:kern w:val="1"/>
          <w:sz w:val="22"/>
          <w:szCs w:val="22"/>
          <w:lang w:val="en-US"/>
        </w:rPr>
        <w:t xml:space="preserve"> is </w:t>
      </w:r>
      <w:r w:rsidR="00274F1A">
        <w:rPr>
          <w:rFonts w:ascii="Helvetica" w:hAnsi="Helvetica" w:cs="Helvetica"/>
          <w:kern w:val="1"/>
          <w:sz w:val="22"/>
          <w:szCs w:val="22"/>
          <w:lang w:val="en-US"/>
        </w:rPr>
        <w:t>critical</w:t>
      </w:r>
      <w:r>
        <w:rPr>
          <w:rFonts w:ascii="Helvetica" w:hAnsi="Helvetica" w:cs="Helvetica"/>
          <w:kern w:val="1"/>
          <w:sz w:val="22"/>
          <w:szCs w:val="22"/>
          <w:lang w:val="en-US"/>
        </w:rPr>
        <w:t xml:space="preserve"> to predicting how interactions </w:t>
      </w:r>
      <w:r w:rsidR="00274F1A">
        <w:rPr>
          <w:rFonts w:ascii="Helvetica" w:hAnsi="Helvetica" w:cs="Helvetica"/>
          <w:kern w:val="1"/>
          <w:sz w:val="22"/>
          <w:szCs w:val="22"/>
          <w:lang w:val="en-US"/>
        </w:rPr>
        <w:t>will</w:t>
      </w:r>
      <w:r>
        <w:rPr>
          <w:rFonts w:ascii="Helvetica" w:hAnsi="Helvetica" w:cs="Helvetica"/>
          <w:kern w:val="1"/>
          <w:sz w:val="22"/>
          <w:szCs w:val="22"/>
          <w:lang w:val="en-US"/>
        </w:rPr>
        <w:t xml:space="preserve"> respond to climate change</w:t>
      </w:r>
      <w:r w:rsidR="00113429">
        <w:rPr>
          <w:rFonts w:ascii="Helvetica" w:hAnsi="Helvetica" w:cs="Helvetica"/>
          <w:kern w:val="1"/>
          <w:sz w:val="22"/>
          <w:szCs w:val="22"/>
          <w:lang w:val="en-US"/>
        </w:rPr>
        <w:t xml:space="preserve"> (discussed in more detail in the next section</w:t>
      </w:r>
      <w:r w:rsidR="003E61C9">
        <w:rPr>
          <w:rFonts w:ascii="Helvetica" w:hAnsi="Helvetica" w:cs="Helvetica"/>
          <w:kern w:val="1"/>
          <w:sz w:val="22"/>
          <w:szCs w:val="22"/>
          <w:lang w:val="en-US"/>
        </w:rPr>
        <w:t>; Figure 2</w:t>
      </w:r>
      <w:r w:rsidR="00113429">
        <w:rPr>
          <w:rFonts w:ascii="Helvetica" w:hAnsi="Helvetica" w:cs="Helvetica"/>
          <w:kern w:val="1"/>
          <w:sz w:val="22"/>
          <w:szCs w:val="22"/>
          <w:lang w:val="en-US"/>
        </w:rPr>
        <w:t>)</w:t>
      </w:r>
      <w:r>
        <w:rPr>
          <w:rFonts w:ascii="Helvetica" w:hAnsi="Helvetica" w:cs="Helvetica"/>
          <w:kern w:val="1"/>
          <w:sz w:val="22"/>
          <w:szCs w:val="22"/>
          <w:lang w:val="en-US"/>
        </w:rPr>
        <w:t>.</w:t>
      </w:r>
      <w:r w:rsidR="00113429">
        <w:rPr>
          <w:rFonts w:ascii="Helvetica" w:hAnsi="Helvetica" w:cs="Helvetica"/>
          <w:kern w:val="1"/>
          <w:sz w:val="22"/>
          <w:szCs w:val="22"/>
          <w:lang w:val="en-US"/>
        </w:rPr>
        <w:t xml:space="preserve"> </w:t>
      </w:r>
      <w:commentRangeEnd w:id="2"/>
      <w:r w:rsidR="00113429">
        <w:rPr>
          <w:rStyle w:val="CommentReference"/>
        </w:rPr>
        <w:commentReference w:id="2"/>
      </w:r>
      <w:ins w:id="3" w:author="Heather Kharouba" w:date="2019-04-23T14:02:00Z">
        <w:r w:rsidR="000505EF">
          <w:rPr>
            <w:rFonts w:ascii="Helvetica" w:hAnsi="Helvetica" w:cs="Helvetica"/>
            <w:kern w:val="1"/>
            <w:sz w:val="22"/>
            <w:szCs w:val="22"/>
            <w:lang w:val="en-US"/>
          </w:rPr>
          <w:t>Given the diversity of theory related to the</w:t>
        </w:r>
      </w:ins>
      <w:ins w:id="4" w:author="Heather Kharouba" w:date="2019-04-23T14:03:00Z">
        <w:r w:rsidR="000505EF">
          <w:rPr>
            <w:rFonts w:ascii="Helvetica" w:hAnsi="Helvetica" w:cs="Helvetica"/>
            <w:kern w:val="1"/>
            <w:sz w:val="22"/>
            <w:szCs w:val="22"/>
            <w:lang w:val="en-US"/>
          </w:rPr>
          <w:t xml:space="preserve"> Cushing hypothesis and therefore </w:t>
        </w:r>
      </w:ins>
      <w:r w:rsidR="00B1309C">
        <w:rPr>
          <w:rFonts w:ascii="Helvetica" w:hAnsi="Helvetica" w:cs="Helvetica"/>
          <w:kern w:val="1"/>
          <w:sz w:val="22"/>
          <w:szCs w:val="22"/>
          <w:lang w:val="en-US"/>
        </w:rPr>
        <w:t>potential diversity in the</w:t>
      </w:r>
      <w:ins w:id="5" w:author="Heather Kharouba" w:date="2019-04-23T14:03:00Z">
        <w:r w:rsidR="000505EF">
          <w:rPr>
            <w:rFonts w:ascii="Helvetica" w:hAnsi="Helvetica" w:cs="Helvetica"/>
            <w:kern w:val="1"/>
            <w:sz w:val="22"/>
            <w:szCs w:val="22"/>
            <w:lang w:val="en-US"/>
          </w:rPr>
          <w:t xml:space="preserve"> </w:t>
        </w:r>
      </w:ins>
      <w:ins w:id="6" w:author="Heather Kharouba" w:date="2019-04-23T14:04:00Z">
        <w:r w:rsidR="000505EF">
          <w:rPr>
            <w:rFonts w:ascii="Helvetica" w:hAnsi="Helvetica" w:cs="Helvetica"/>
            <w:kern w:val="1"/>
            <w:sz w:val="22"/>
            <w:szCs w:val="22"/>
            <w:lang w:val="en-US"/>
          </w:rPr>
          <w:t xml:space="preserve">outcomes in consumer performance </w:t>
        </w:r>
      </w:ins>
      <w:ins w:id="7" w:author="Heather Kharouba" w:date="2019-04-23T18:01:00Z">
        <w:r w:rsidR="005748AA">
          <w:rPr>
            <w:rFonts w:ascii="Helvetica" w:hAnsi="Helvetica" w:cs="Helvetica"/>
            <w:kern w:val="1"/>
            <w:sz w:val="22"/>
            <w:szCs w:val="22"/>
            <w:lang w:val="en-US"/>
          </w:rPr>
          <w:t>(e.g., magnitude, direction)</w:t>
        </w:r>
      </w:ins>
      <w:r w:rsidR="00B1309C">
        <w:rPr>
          <w:rFonts w:ascii="Helvetica" w:hAnsi="Helvetica" w:cs="Helvetica"/>
          <w:kern w:val="1"/>
          <w:sz w:val="22"/>
          <w:szCs w:val="22"/>
          <w:lang w:val="en-US"/>
        </w:rPr>
        <w:t xml:space="preserve"> </w:t>
      </w:r>
      <w:ins w:id="8" w:author="Heather Kharouba" w:date="2019-04-23T14:04:00Z">
        <w:r w:rsidR="000505EF">
          <w:rPr>
            <w:rFonts w:ascii="Helvetica" w:hAnsi="Helvetica" w:cs="Helvetica"/>
            <w:kern w:val="1"/>
            <w:sz w:val="22"/>
            <w:szCs w:val="22"/>
            <w:lang w:val="en-US"/>
          </w:rPr>
          <w:t xml:space="preserve">due to </w:t>
        </w:r>
        <w:proofErr w:type="spellStart"/>
        <w:r w:rsidR="000505EF">
          <w:rPr>
            <w:rFonts w:ascii="Helvetica" w:hAnsi="Helvetica" w:cs="Helvetica"/>
            <w:kern w:val="1"/>
            <w:sz w:val="22"/>
            <w:szCs w:val="22"/>
            <w:lang w:val="en-US"/>
          </w:rPr>
          <w:t>phenological</w:t>
        </w:r>
        <w:proofErr w:type="spellEnd"/>
        <w:r w:rsidR="000505EF">
          <w:rPr>
            <w:rFonts w:ascii="Helvetica" w:hAnsi="Helvetica" w:cs="Helvetica"/>
            <w:kern w:val="1"/>
            <w:sz w:val="22"/>
            <w:szCs w:val="22"/>
            <w:lang w:val="en-US"/>
          </w:rPr>
          <w:t xml:space="preserve"> shifts in synchrony, the better </w:t>
        </w:r>
      </w:ins>
      <w:r w:rsidR="00B1309C">
        <w:rPr>
          <w:rFonts w:ascii="Helvetica" w:hAnsi="Helvetica" w:cs="Helvetica"/>
          <w:kern w:val="1"/>
          <w:sz w:val="22"/>
          <w:szCs w:val="22"/>
          <w:lang w:val="en-US"/>
        </w:rPr>
        <w:t>our</w:t>
      </w:r>
      <w:ins w:id="9" w:author="Heather Kharouba" w:date="2019-04-23T14:04:00Z">
        <w:r w:rsidR="000505EF">
          <w:rPr>
            <w:rFonts w:ascii="Helvetica" w:hAnsi="Helvetica" w:cs="Helvetica"/>
            <w:kern w:val="1"/>
            <w:sz w:val="22"/>
            <w:szCs w:val="22"/>
            <w:lang w:val="en-US"/>
          </w:rPr>
          <w:t xml:space="preserve"> mechanistic understanding </w:t>
        </w:r>
      </w:ins>
      <w:r w:rsidR="00B1309C">
        <w:rPr>
          <w:rFonts w:ascii="Helvetica" w:hAnsi="Helvetica" w:cs="Helvetica"/>
          <w:kern w:val="1"/>
          <w:sz w:val="22"/>
          <w:szCs w:val="22"/>
          <w:lang w:val="en-US"/>
        </w:rPr>
        <w:t xml:space="preserve">is </w:t>
      </w:r>
      <w:ins w:id="10" w:author="Heather Kharouba" w:date="2019-04-23T14:04:00Z">
        <w:r w:rsidR="000505EF">
          <w:rPr>
            <w:rFonts w:ascii="Helvetica" w:hAnsi="Helvetica" w:cs="Helvetica"/>
            <w:kern w:val="1"/>
            <w:sz w:val="22"/>
            <w:szCs w:val="22"/>
            <w:lang w:val="en-US"/>
          </w:rPr>
          <w:t xml:space="preserve">of these patterns, the more robust </w:t>
        </w:r>
      </w:ins>
      <w:ins w:id="11" w:author="Heather Kharouba" w:date="2019-04-23T14:05:00Z">
        <w:r w:rsidR="000505EF">
          <w:rPr>
            <w:rFonts w:ascii="Helvetica" w:hAnsi="Helvetica" w:cs="Helvetica"/>
            <w:kern w:val="1"/>
            <w:sz w:val="22"/>
            <w:szCs w:val="22"/>
            <w:lang w:val="en-US"/>
          </w:rPr>
          <w:t xml:space="preserve">our </w:t>
        </w:r>
      </w:ins>
      <w:ins w:id="12" w:author="Heather Kharouba" w:date="2019-04-23T14:04:00Z">
        <w:r w:rsidR="000505EF">
          <w:rPr>
            <w:rFonts w:ascii="Helvetica" w:hAnsi="Helvetica" w:cs="Helvetica"/>
            <w:kern w:val="1"/>
            <w:sz w:val="22"/>
            <w:szCs w:val="22"/>
            <w:lang w:val="en-US"/>
          </w:rPr>
          <w:t>predictions</w:t>
        </w:r>
      </w:ins>
      <w:ins w:id="13" w:author="Heather Kharouba" w:date="2019-04-23T14:03:00Z">
        <w:r w:rsidR="000505EF">
          <w:rPr>
            <w:rFonts w:ascii="Helvetica" w:hAnsi="Helvetica" w:cs="Helvetica"/>
            <w:kern w:val="1"/>
            <w:sz w:val="22"/>
            <w:szCs w:val="22"/>
            <w:lang w:val="en-US"/>
          </w:rPr>
          <w:t xml:space="preserve"> </w:t>
        </w:r>
      </w:ins>
      <w:ins w:id="14" w:author="Heather Kharouba" w:date="2019-04-23T14:05:00Z">
        <w:r w:rsidR="000505EF">
          <w:rPr>
            <w:rFonts w:ascii="Helvetica" w:hAnsi="Helvetica" w:cs="Helvetica"/>
            <w:kern w:val="1"/>
            <w:sz w:val="22"/>
            <w:szCs w:val="22"/>
            <w:lang w:val="en-US"/>
          </w:rPr>
          <w:t>will be</w:t>
        </w:r>
      </w:ins>
      <w:ins w:id="15" w:author="Heather Kharouba" w:date="2019-04-23T18:02:00Z">
        <w:r w:rsidR="0012447E">
          <w:rPr>
            <w:rFonts w:ascii="Helvetica" w:hAnsi="Helvetica" w:cs="Helvetica"/>
            <w:kern w:val="1"/>
            <w:sz w:val="22"/>
            <w:szCs w:val="22"/>
            <w:lang w:val="en-US"/>
          </w:rPr>
          <w:t xml:space="preserve"> (e.g., steepness of the Cushing curve)</w:t>
        </w:r>
      </w:ins>
      <w:ins w:id="16" w:author="Heather Kharouba" w:date="2019-04-23T14:05:00Z">
        <w:r w:rsidR="000505EF">
          <w:rPr>
            <w:rFonts w:ascii="Helvetica" w:hAnsi="Helvetica" w:cs="Helvetica"/>
            <w:kern w:val="1"/>
            <w:sz w:val="22"/>
            <w:szCs w:val="22"/>
            <w:lang w:val="en-US"/>
          </w:rPr>
          <w:t>.</w:t>
        </w:r>
      </w:ins>
    </w:p>
    <w:p w14:paraId="034D7288" w14:textId="00FDF99C" w:rsidR="00890BA6" w:rsidRPr="00D93B38"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C33DFB">
        <w:rPr>
          <w:rFonts w:ascii="Helvetica" w:hAnsi="Helvetica" w:cs="Helvetica"/>
          <w:kern w:val="1"/>
          <w:sz w:val="22"/>
          <w:szCs w:val="22"/>
          <w:lang w:val="en-US"/>
        </w:rPr>
        <w:t>S</w:t>
      </w:r>
      <w:r w:rsidR="003C4A76" w:rsidRPr="00AE69BC">
        <w:rPr>
          <w:rFonts w:ascii="Helvetica" w:hAnsi="Helvetica" w:cs="Helvetica"/>
          <w:kern w:val="1"/>
          <w:sz w:val="22"/>
          <w:szCs w:val="22"/>
          <w:lang w:val="en-US"/>
        </w:rPr>
        <w:t xml:space="preserve">tudies deviate in </w:t>
      </w:r>
      <w:r w:rsidR="003C4A76" w:rsidRPr="0085557B">
        <w:rPr>
          <w:rFonts w:ascii="Helvetica" w:hAnsi="Helvetica" w:cs="Helvetica"/>
          <w:kern w:val="1"/>
          <w:sz w:val="22"/>
          <w:szCs w:val="22"/>
          <w:lang w:val="en-US"/>
        </w:rPr>
        <w:t>what forces they hypothesize control the peak in the food resource (a critical component of the Cushing curve</w:t>
      </w:r>
      <w:r w:rsidR="00FA14AB" w:rsidRPr="0085557B">
        <w:rPr>
          <w:rFonts w:ascii="Helvetica" w:hAnsi="Helvetica" w:cs="Helvetica"/>
          <w:kern w:val="1"/>
          <w:sz w:val="22"/>
          <w:szCs w:val="22"/>
          <w:lang w:val="en-US"/>
        </w:rPr>
        <w:t xml:space="preserve"> and </w:t>
      </w:r>
      <w:r w:rsidR="006B46CB" w:rsidRPr="0085557B">
        <w:rPr>
          <w:rFonts w:ascii="Helvetica" w:hAnsi="Helvetica" w:cs="Helvetica"/>
          <w:kern w:val="1"/>
          <w:sz w:val="22"/>
          <w:szCs w:val="22"/>
          <w:lang w:val="en-US"/>
        </w:rPr>
        <w:t xml:space="preserve">a </w:t>
      </w:r>
      <w:r w:rsidR="00FA14AB" w:rsidRPr="0085557B">
        <w:rPr>
          <w:rFonts w:ascii="Helvetica" w:hAnsi="Helvetica" w:cs="Helvetica"/>
          <w:kern w:val="1"/>
          <w:sz w:val="22"/>
          <w:szCs w:val="22"/>
          <w:lang w:val="en-US"/>
        </w:rPr>
        <w:t>key assumption</w:t>
      </w:r>
      <w:r w:rsidR="003C4A76" w:rsidRPr="0085557B">
        <w:rPr>
          <w:rFonts w:ascii="Helvetica" w:hAnsi="Helvetica" w:cs="Helvetica"/>
          <w:kern w:val="1"/>
          <w:sz w:val="22"/>
          <w:szCs w:val="22"/>
          <w:lang w:val="en-US"/>
        </w:rPr>
        <w:t>, see F</w:t>
      </w:r>
      <w:r w:rsidR="00033B9C" w:rsidRPr="0085557B">
        <w:rPr>
          <w:rFonts w:ascii="Helvetica" w:hAnsi="Helvetica" w:cs="Helvetica"/>
          <w:kern w:val="1"/>
          <w:sz w:val="22"/>
          <w:szCs w:val="22"/>
          <w:lang w:val="en-US"/>
        </w:rPr>
        <w:t>ig</w:t>
      </w:r>
      <w:r w:rsidR="00B43309" w:rsidRPr="00F7135C">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FA14AB">
        <w:rPr>
          <w:rFonts w:ascii="Helvetica" w:hAnsi="Helvetica" w:cs="Helvetica"/>
          <w:kern w:val="1"/>
          <w:sz w:val="22"/>
          <w:szCs w:val="22"/>
          <w:lang w:val="en-US"/>
        </w:rPr>
        <w:t xml:space="preserve"> and </w:t>
      </w:r>
      <w:r w:rsidR="00426B19">
        <w:rPr>
          <w:rFonts w:ascii="Helvetica" w:hAnsi="Helvetica" w:cs="Helvetica"/>
          <w:kern w:val="1"/>
          <w:sz w:val="22"/>
          <w:szCs w:val="22"/>
          <w:lang w:val="en-US"/>
        </w:rPr>
        <w:t>2</w:t>
      </w:r>
      <w:r w:rsidR="003C4A76" w:rsidRPr="00AE69BC">
        <w:rPr>
          <w:rFonts w:ascii="Helvetica" w:hAnsi="Helvetica" w:cs="Helvetica"/>
          <w:kern w:val="1"/>
          <w:sz w:val="22"/>
          <w:szCs w:val="22"/>
          <w:lang w:val="en-US"/>
        </w:rPr>
        <w:t>)</w:t>
      </w:r>
      <w:r w:rsidR="00890BA6">
        <w:rPr>
          <w:rFonts w:ascii="Helvetica" w:hAnsi="Helvetica" w:cs="Helvetica"/>
          <w:kern w:val="1"/>
          <w:sz w:val="22"/>
          <w:szCs w:val="22"/>
          <w:lang w:val="en-US"/>
        </w:rPr>
        <w:t xml:space="preserve">. </w:t>
      </w:r>
    </w:p>
    <w:p w14:paraId="3E553E95" w14:textId="1B082C6B" w:rsidR="00890BA6" w:rsidRDefault="003C4A7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kern w:val="1"/>
          <w:sz w:val="22"/>
          <w:szCs w:val="22"/>
          <w:lang w:val="en-US"/>
        </w:rPr>
        <w:t xml:space="preserve">For example, in aquatic systems—where top-down forces are generally more </w:t>
      </w:r>
      <w:r w:rsidR="00F907A3">
        <w:rPr>
          <w:rFonts w:ascii="Helvetica" w:hAnsi="Helvetica" w:cs="Helvetica"/>
          <w:kern w:val="1"/>
          <w:sz w:val="22"/>
          <w:szCs w:val="22"/>
          <w:lang w:val="en-US"/>
        </w:rPr>
        <w:t>influential</w:t>
      </w:r>
      <w:r w:rsidRPr="00AE69BC">
        <w:rPr>
          <w:rFonts w:ascii="Helvetica" w:hAnsi="Helvetica" w:cs="Helvetica"/>
          <w:kern w:val="1"/>
          <w:sz w:val="22"/>
          <w:szCs w:val="22"/>
          <w:lang w:val="en-US"/>
        </w:rPr>
        <w:t xml:space="preserve"> compared to terrestrial systems</w:t>
      </w:r>
      <w:r w:rsidR="00F0738C">
        <w:rPr>
          <w:rFonts w:ascii="Helvetica" w:hAnsi="Helvetica" w:cs="Helvetica"/>
          <w:kern w:val="1"/>
          <w:sz w:val="22"/>
          <w:szCs w:val="22"/>
          <w:lang w:val="en-US"/>
        </w:rPr>
        <w:t xml:space="preserve"> (</w:t>
      </w:r>
      <w:proofErr w:type="spellStart"/>
      <w:r w:rsidR="00F0738C">
        <w:rPr>
          <w:rFonts w:ascii="Helvetica" w:hAnsi="Helvetica" w:cs="Helvetica"/>
          <w:kern w:val="1"/>
          <w:sz w:val="22"/>
          <w:szCs w:val="22"/>
          <w:lang w:val="en-US"/>
        </w:rPr>
        <w:t>Shurin</w:t>
      </w:r>
      <w:proofErr w:type="spellEnd"/>
      <w:r w:rsidR="00F0738C">
        <w:rPr>
          <w:rFonts w:ascii="Helvetica" w:hAnsi="Helvetica" w:cs="Helvetica"/>
          <w:kern w:val="1"/>
          <w:sz w:val="22"/>
          <w:szCs w:val="22"/>
          <w:lang w:val="en-US"/>
        </w:rPr>
        <w:t xml:space="preserve"> et al. 2005</w:t>
      </w:r>
      <w:r w:rsidR="00BC3840">
        <w:rPr>
          <w:rFonts w:ascii="Helvetica" w:hAnsi="Helvetica" w:cs="Helvetica"/>
          <w:kern w:val="1"/>
          <w:sz w:val="22"/>
          <w:szCs w:val="22"/>
          <w:lang w:val="en-US"/>
        </w:rPr>
        <w:t>)</w:t>
      </w:r>
      <w:r w:rsidRPr="00AE69BC">
        <w:rPr>
          <w:rFonts w:ascii="Helvetica" w:hAnsi="Helvetica" w:cs="Helvetica"/>
          <w:kern w:val="1"/>
          <w:sz w:val="22"/>
          <w:szCs w:val="22"/>
          <w:lang w:val="en-US"/>
        </w:rPr>
        <w:t>—many studies suggest that the resource peak is</w:t>
      </w:r>
      <w:r w:rsidR="000F1559">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controlled by </w:t>
      </w:r>
      <w:r w:rsidRPr="00FE2A16">
        <w:rPr>
          <w:rFonts w:ascii="Helvetica" w:hAnsi="Helvetica" w:cs="Helvetica"/>
          <w:kern w:val="1"/>
          <w:sz w:val="22"/>
          <w:szCs w:val="22"/>
          <w:lang w:val="en-US"/>
        </w:rPr>
        <w:t>release from, or predation by, a consumer</w:t>
      </w:r>
      <w:r w:rsidRPr="00AE69BC">
        <w:rPr>
          <w:rFonts w:ascii="Helvetica" w:hAnsi="Helvetica" w:cs="Helvetica"/>
          <w:kern w:val="1"/>
          <w:sz w:val="22"/>
          <w:szCs w:val="22"/>
          <w:lang w:val="en-US"/>
        </w:rPr>
        <w:t xml:space="preserve"> (</w:t>
      </w:r>
      <w:r w:rsidR="003738D7">
        <w:rPr>
          <w:rFonts w:ascii="Helvetica" w:hAnsi="Helvetica" w:cs="Helvetica"/>
          <w:kern w:val="1"/>
          <w:sz w:val="22"/>
          <w:szCs w:val="22"/>
          <w:lang w:val="en-US"/>
        </w:rPr>
        <w:t xml:space="preserve">Carpenter and </w:t>
      </w:r>
      <w:proofErr w:type="spellStart"/>
      <w:r w:rsidR="003738D7">
        <w:rPr>
          <w:rFonts w:ascii="Helvetica" w:hAnsi="Helvetica" w:cs="Helvetica"/>
          <w:kern w:val="1"/>
          <w:sz w:val="22"/>
          <w:szCs w:val="22"/>
          <w:lang w:val="en-US"/>
        </w:rPr>
        <w:t>Kitchell</w:t>
      </w:r>
      <w:proofErr w:type="spellEnd"/>
      <w:r w:rsidR="003738D7">
        <w:rPr>
          <w:rFonts w:ascii="Helvetica" w:hAnsi="Helvetica" w:cs="Helvetica"/>
          <w:kern w:val="1"/>
          <w:sz w:val="22"/>
          <w:szCs w:val="22"/>
          <w:lang w:val="en-US"/>
        </w:rPr>
        <w:t xml:space="preserve"> 1996; </w:t>
      </w:r>
      <w:proofErr w:type="spellStart"/>
      <w:r w:rsidR="00FE2A16">
        <w:rPr>
          <w:rFonts w:ascii="Helvetica" w:hAnsi="Helvetica" w:cs="Helvetica"/>
          <w:kern w:val="1"/>
          <w:sz w:val="22"/>
          <w:szCs w:val="22"/>
          <w:lang w:val="en-US"/>
        </w:rPr>
        <w:t>Shurin</w:t>
      </w:r>
      <w:proofErr w:type="spellEnd"/>
      <w:r w:rsidR="00FE2A16">
        <w:rPr>
          <w:rFonts w:ascii="Helvetica" w:hAnsi="Helvetica" w:cs="Helvetica"/>
          <w:kern w:val="1"/>
          <w:sz w:val="22"/>
          <w:szCs w:val="22"/>
          <w:lang w:val="en-US"/>
        </w:rPr>
        <w:t xml:space="preserve"> and </w:t>
      </w:r>
      <w:proofErr w:type="spellStart"/>
      <w:r w:rsidR="00FE2A16">
        <w:rPr>
          <w:rFonts w:ascii="Helvetica" w:hAnsi="Helvetica" w:cs="Helvetica"/>
          <w:kern w:val="1"/>
          <w:sz w:val="22"/>
          <w:szCs w:val="22"/>
          <w:lang w:val="en-US"/>
        </w:rPr>
        <w:t>Seabloom</w:t>
      </w:r>
      <w:proofErr w:type="spellEnd"/>
      <w:r w:rsidR="00FE2A16">
        <w:rPr>
          <w:rFonts w:ascii="Helvetica" w:hAnsi="Helvetica" w:cs="Helvetica"/>
          <w:kern w:val="1"/>
          <w:sz w:val="22"/>
          <w:szCs w:val="22"/>
          <w:lang w:val="en-US"/>
        </w:rPr>
        <w:t xml:space="preserve"> 2005; Borer et al. 2006</w:t>
      </w:r>
      <w:r w:rsidRPr="00AE69BC">
        <w:rPr>
          <w:rFonts w:ascii="Helvetica" w:hAnsi="Helvetica" w:cs="Helvetica"/>
          <w:kern w:val="1"/>
          <w:sz w:val="22"/>
          <w:szCs w:val="22"/>
          <w:lang w:val="en-US"/>
        </w:rPr>
        <w:t xml:space="preserve">). </w:t>
      </w:r>
      <w:r w:rsidR="005B2ABE">
        <w:rPr>
          <w:rFonts w:ascii="Helvetica" w:hAnsi="Helvetica" w:cs="Helvetica"/>
          <w:kern w:val="1"/>
          <w:sz w:val="22"/>
          <w:szCs w:val="22"/>
          <w:lang w:val="en-US"/>
        </w:rPr>
        <w:t xml:space="preserve">If the resource peak is controlled by release from a predator rather than abiotic factors, then the first assumption of the hypothesis is unlikely to be met and the subsequent predictions from the Cushing hypothesis are unlikely to hold. </w:t>
      </w:r>
      <w:r w:rsidRPr="00AE69BC">
        <w:rPr>
          <w:rFonts w:ascii="Helvetica" w:hAnsi="Helvetica" w:cs="Helvetica"/>
          <w:kern w:val="1"/>
          <w:sz w:val="22"/>
          <w:szCs w:val="22"/>
          <w:lang w:val="en-US"/>
        </w:rPr>
        <w:t>This is a very different hypothesis from others that suggest seasonality in the environment produces the resource peak (</w:t>
      </w:r>
      <w:r w:rsidR="00AA3B62">
        <w:rPr>
          <w:rFonts w:ascii="Helvetica" w:hAnsi="Helvetica" w:cs="Helvetica"/>
          <w:kern w:val="1"/>
          <w:sz w:val="22"/>
          <w:szCs w:val="22"/>
          <w:lang w:val="en-US"/>
        </w:rPr>
        <w:t>Hampton et al. 2006</w:t>
      </w:r>
      <w:r w:rsidRPr="00AE69BC">
        <w:rPr>
          <w:rFonts w:ascii="Helvetica" w:hAnsi="Helvetica" w:cs="Helvetica"/>
          <w:kern w:val="1"/>
          <w:sz w:val="22"/>
          <w:szCs w:val="22"/>
          <w:lang w:val="en-US"/>
        </w:rPr>
        <w:t xml:space="preserve">). In terrestrial systems, </w:t>
      </w:r>
      <w:r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Pr="00AE69BC">
        <w:rPr>
          <w:rFonts w:ascii="Helvetica" w:hAnsi="Helvetica" w:cs="Helvetica"/>
          <w:sz w:val="22"/>
          <w:szCs w:val="22"/>
          <w:lang w:val="en-US"/>
        </w:rPr>
        <w:t xml:space="preserve"> poorly </w:t>
      </w:r>
      <w:r w:rsidRPr="00D93B38">
        <w:rPr>
          <w:rFonts w:ascii="Helvetica" w:hAnsi="Helvetica" w:cs="Helvetica"/>
          <w:sz w:val="22"/>
          <w:szCs w:val="22"/>
          <w:lang w:val="en-US"/>
        </w:rPr>
        <w:t>understood (e.g. Boggs and Inouye</w:t>
      </w:r>
      <w:r w:rsidR="00074E66" w:rsidRPr="00890BA6">
        <w:rPr>
          <w:rFonts w:ascii="Helvetica" w:hAnsi="Helvetica" w:cs="Helvetica"/>
          <w:sz w:val="22"/>
          <w:szCs w:val="22"/>
          <w:lang w:val="en-US"/>
        </w:rPr>
        <w:t xml:space="preserve"> 2012</w:t>
      </w:r>
      <w:r w:rsidRPr="00890BA6">
        <w:rPr>
          <w:rFonts w:ascii="Helvetica" w:hAnsi="Helvetica" w:cs="Helvetica"/>
          <w:sz w:val="22"/>
          <w:szCs w:val="22"/>
          <w:lang w:val="en-US"/>
        </w:rPr>
        <w:t>)</w:t>
      </w:r>
      <w:r w:rsidR="00685E1F" w:rsidRPr="00890BA6">
        <w:rPr>
          <w:rFonts w:ascii="Helvetica" w:hAnsi="Helvetica" w:cs="Helvetica"/>
          <w:sz w:val="22"/>
          <w:szCs w:val="22"/>
          <w:lang w:val="en-US"/>
        </w:rPr>
        <w:t xml:space="preserve"> and these two hypotheses can result in different types of effects on population dynamics</w:t>
      </w:r>
      <w:r w:rsidRPr="00890BA6">
        <w:rPr>
          <w:rFonts w:ascii="Helvetica" w:hAnsi="Helvetica" w:cs="Helvetica"/>
          <w:sz w:val="22"/>
          <w:szCs w:val="22"/>
          <w:lang w:val="en-US"/>
        </w:rPr>
        <w:t>.</w:t>
      </w:r>
      <w:r w:rsidR="00433887" w:rsidRPr="00890BA6">
        <w:rPr>
          <w:rFonts w:ascii="Helvetica" w:hAnsi="Helvetica" w:cs="Helvetica"/>
          <w:sz w:val="22"/>
          <w:szCs w:val="22"/>
          <w:lang w:val="en-US"/>
        </w:rPr>
        <w:t xml:space="preserve"> </w:t>
      </w:r>
    </w:p>
    <w:p w14:paraId="5BA78A18" w14:textId="31188020" w:rsidR="00ED1C32"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sz w:val="22"/>
          <w:szCs w:val="22"/>
          <w:lang w:val="en-US"/>
        </w:rPr>
        <w:tab/>
      </w:r>
      <w:r w:rsidR="003C4A76" w:rsidRPr="00890BA6">
        <w:rPr>
          <w:rFonts w:ascii="Helvetica" w:hAnsi="Helvetica" w:cs="Helvetica"/>
          <w:kern w:val="1"/>
          <w:sz w:val="22"/>
          <w:szCs w:val="22"/>
          <w:lang w:val="en-US"/>
        </w:rPr>
        <w:t>The diversity of ecological theory that c</w:t>
      </w:r>
      <w:r w:rsidR="00F7456E" w:rsidRPr="00890BA6">
        <w:rPr>
          <w:rFonts w:ascii="Helvetica" w:hAnsi="Helvetica" w:cs="Helvetica"/>
          <w:kern w:val="1"/>
          <w:sz w:val="22"/>
          <w:szCs w:val="22"/>
          <w:lang w:val="en-US"/>
        </w:rPr>
        <w:t>an</w:t>
      </w:r>
      <w:r w:rsidR="003C4A76" w:rsidRPr="00890BA6">
        <w:rPr>
          <w:rFonts w:ascii="Helvetica" w:hAnsi="Helvetica" w:cs="Helvetica"/>
          <w:kern w:val="1"/>
          <w:sz w:val="22"/>
          <w:szCs w:val="22"/>
          <w:lang w:val="en-US"/>
        </w:rPr>
        <w:t xml:space="preserve"> produce the basic shape of the Cushing curve means that different researchers </w:t>
      </w:r>
      <w:r w:rsidR="00CF052E" w:rsidRPr="00890BA6">
        <w:rPr>
          <w:rFonts w:ascii="Helvetica" w:hAnsi="Helvetica" w:cs="Helvetica"/>
          <w:kern w:val="1"/>
          <w:sz w:val="22"/>
          <w:szCs w:val="22"/>
          <w:lang w:val="en-US"/>
        </w:rPr>
        <w:t>may collect</w:t>
      </w:r>
      <w:r w:rsidR="00CF052E">
        <w:rPr>
          <w:rFonts w:ascii="Helvetica" w:hAnsi="Helvetica" w:cs="Helvetica"/>
          <w:kern w:val="1"/>
          <w:sz w:val="22"/>
          <w:szCs w:val="22"/>
          <w:lang w:val="en-US"/>
        </w:rPr>
        <w:t xml:space="preserve"> very different data</w:t>
      </w:r>
      <w:r w:rsidR="003C4A76"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003C4A76"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003C4A76"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003C4A76" w:rsidRPr="00AE69BC">
        <w:rPr>
          <w:rFonts w:ascii="Helvetica" w:hAnsi="Helvetica" w:cs="Helvetica"/>
          <w:kern w:val="1"/>
          <w:sz w:val="22"/>
          <w:szCs w:val="22"/>
          <w:lang w:val="en-US"/>
        </w:rPr>
        <w:t xml:space="preserve"> assess fitness consequences at the </w:t>
      </w:r>
      <w:r w:rsidR="003C4A76" w:rsidRPr="00AE69BC">
        <w:rPr>
          <w:rFonts w:ascii="Helvetica" w:hAnsi="Helvetica" w:cs="Helvetica"/>
          <w:kern w:val="1"/>
          <w:sz w:val="22"/>
          <w:szCs w:val="22"/>
          <w:lang w:val="en-US"/>
        </w:rPr>
        <w:lastRenderedPageBreak/>
        <w:t>level of selection (i.e., the individual) and to</w:t>
      </w:r>
      <w:r w:rsidR="00693FDF" w:rsidRPr="00AE69BC">
        <w:rPr>
          <w:rFonts w:ascii="Helvetica" w:hAnsi="Helvetica" w:cs="Helvetica"/>
          <w:kern w:val="1"/>
          <w:sz w:val="22"/>
          <w:szCs w:val="22"/>
          <w:lang w:val="en-US"/>
        </w:rPr>
        <w:t xml:space="preserve"> </w:t>
      </w:r>
      <w:r w:rsidR="003C4A76"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w:t>
      </w:r>
      <w:r w:rsidR="000E5C5B">
        <w:rPr>
          <w:rFonts w:ascii="Helvetica" w:hAnsi="Helvetica" w:cs="Helvetica"/>
          <w:kern w:val="1"/>
          <w:sz w:val="22"/>
          <w:szCs w:val="22"/>
          <w:lang w:val="en-US"/>
        </w:rPr>
        <w:t>e</w:t>
      </w:r>
      <w:r w:rsidR="00B01AE1" w:rsidRPr="00E41A72">
        <w:rPr>
          <w:rFonts w:ascii="Helvetica" w:hAnsi="Helvetica" w:cs="Helvetica"/>
          <w:kern w:val="1"/>
          <w:sz w:val="22"/>
          <w:szCs w:val="22"/>
          <w:lang w:val="en-US"/>
        </w:rPr>
        <w:t xml:space="preserv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2CEEEC69" w14:textId="6E4C2817" w:rsidR="00014A22"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7" w:author="Heather Kharouba" w:date="2019-04-11T13:57:00Z"/>
          <w:rFonts w:ascii="Helvetica" w:hAnsi="Helvetica" w:cs="Helvetica"/>
          <w:kern w:val="1"/>
          <w:sz w:val="22"/>
          <w:szCs w:val="22"/>
          <w:lang w:val="en-US"/>
        </w:rPr>
      </w:pPr>
      <w:r>
        <w:rPr>
          <w:rFonts w:ascii="Helvetica" w:hAnsi="Helvetica" w:cs="Helvetica"/>
          <w:kern w:val="1"/>
          <w:sz w:val="22"/>
          <w:szCs w:val="22"/>
          <w:lang w:val="en-US"/>
        </w:rPr>
        <w:tab/>
      </w:r>
      <w:commentRangeStart w:id="18"/>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w:t>
      </w:r>
      <w:commentRangeEnd w:id="18"/>
      <w:r w:rsidR="00B034BB">
        <w:rPr>
          <w:rStyle w:val="CommentReference"/>
        </w:rPr>
        <w:commentReference w:id="18"/>
      </w:r>
      <w:r w:rsidR="00F44A4D">
        <w:rPr>
          <w:rFonts w:ascii="Helvetica" w:hAnsi="Helvetica" w:cs="Helvetica"/>
          <w:kern w:val="1"/>
          <w:sz w:val="22"/>
          <w:szCs w:val="22"/>
          <w:lang w:val="en-US"/>
        </w:rPr>
        <w:t xml:space="preserve">include </w:t>
      </w:r>
      <w:r w:rsidR="007F5E93">
        <w:rPr>
          <w:rFonts w:ascii="Helvetica" w:hAnsi="Helvetica" w:cs="Helvetica"/>
          <w:kern w:val="1"/>
          <w:sz w:val="22"/>
          <w:szCs w:val="22"/>
          <w:lang w:val="en-US"/>
        </w:rPr>
        <w:t xml:space="preserve">clear tests of the assumptions alongside </w:t>
      </w:r>
      <w:r w:rsidR="00F44A4D">
        <w:rPr>
          <w:rFonts w:ascii="Helvetica" w:hAnsi="Helvetica" w:cs="Helvetica"/>
          <w:kern w:val="1"/>
          <w:sz w:val="22"/>
          <w:szCs w:val="22"/>
          <w:lang w:val="en-US"/>
        </w:rPr>
        <w:t>tests of multiple</w:t>
      </w:r>
      <w:r w:rsidR="009929CD">
        <w:rPr>
          <w:rFonts w:ascii="Helvetica" w:hAnsi="Helvetica" w:cs="Helvetica"/>
          <w:kern w:val="1"/>
          <w:sz w:val="22"/>
          <w:szCs w:val="22"/>
          <w:lang w:val="en-US"/>
        </w:rPr>
        <w:t xml:space="preserve"> potential</w:t>
      </w:r>
      <w:r w:rsidR="00F44A4D">
        <w:rPr>
          <w:rFonts w:ascii="Helvetica" w:hAnsi="Helvetica" w:cs="Helvetica"/>
          <w:kern w:val="1"/>
          <w:sz w:val="22"/>
          <w:szCs w:val="22"/>
          <w:lang w:val="en-US"/>
        </w:rPr>
        <w:t xml:space="preserve"> mechanisms</w:t>
      </w:r>
      <w:r w:rsidR="009929CD">
        <w:rPr>
          <w:rFonts w:ascii="Helvetica" w:hAnsi="Helvetica" w:cs="Helvetica"/>
          <w:kern w:val="1"/>
          <w:sz w:val="22"/>
          <w:szCs w:val="22"/>
          <w:lang w:val="en-US"/>
        </w:rPr>
        <w:t xml:space="preserve"> underlying relationships between </w:t>
      </w:r>
      <w:proofErr w:type="spellStart"/>
      <w:r w:rsidR="009929CD">
        <w:rPr>
          <w:rFonts w:ascii="Helvetica" w:hAnsi="Helvetica" w:cs="Helvetica"/>
          <w:kern w:val="1"/>
          <w:sz w:val="22"/>
          <w:szCs w:val="22"/>
          <w:lang w:val="en-US"/>
        </w:rPr>
        <w:t>phenological</w:t>
      </w:r>
      <w:proofErr w:type="spellEnd"/>
      <w:r w:rsidR="009929CD">
        <w:rPr>
          <w:rFonts w:ascii="Helvetica" w:hAnsi="Helvetica" w:cs="Helvetica"/>
          <w:kern w:val="1"/>
          <w:sz w:val="22"/>
          <w:szCs w:val="22"/>
          <w:lang w:val="en-US"/>
        </w:rPr>
        <w:t xml:space="preserve"> match and consumer performance</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del w:id="19" w:author="Heather Kharouba" w:date="2019-04-23T13:17:00Z">
        <w:r w:rsidR="003B5617" w:rsidDel="00165FC6">
          <w:rPr>
            <w:rFonts w:ascii="Helvetica" w:hAnsi="Helvetica" w:cs="Helvetica"/>
            <w:kern w:val="1"/>
            <w:sz w:val="22"/>
            <w:szCs w:val="22"/>
            <w:lang w:val="en-US"/>
          </w:rPr>
          <w:delText xml:space="preserve">performance </w:delText>
        </w:r>
        <w:r w:rsidR="003C4A76" w:rsidRPr="00AE69BC" w:rsidDel="00165FC6">
          <w:rPr>
            <w:rFonts w:ascii="Helvetica" w:hAnsi="Helvetica" w:cs="Helvetica"/>
            <w:kern w:val="1"/>
            <w:sz w:val="22"/>
            <w:szCs w:val="22"/>
            <w:lang w:val="en-US"/>
          </w:rPr>
          <w:delText>metrics</w:delText>
        </w:r>
      </w:del>
      <w:ins w:id="20" w:author="Heather Kharouba" w:date="2019-04-23T13:17:00Z">
        <w:r w:rsidR="00165FC6">
          <w:rPr>
            <w:rFonts w:ascii="Helvetica" w:hAnsi="Helvetica" w:cs="Helvetica"/>
            <w:kern w:val="1"/>
            <w:sz w:val="22"/>
            <w:szCs w:val="22"/>
            <w:lang w:val="en-US"/>
          </w:rPr>
          <w:t>equivalent data</w:t>
        </w:r>
      </w:ins>
      <w:r w:rsidR="003C4A76" w:rsidRPr="00AE69BC">
        <w:rPr>
          <w:rFonts w:ascii="Helvetica" w:hAnsi="Helvetica" w:cs="Helvetica"/>
          <w:kern w:val="1"/>
          <w:sz w:val="22"/>
          <w:szCs w:val="22"/>
          <w:lang w:val="en-US"/>
        </w:rPr>
        <w:t xml:space="preserve">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w:t>
      </w:r>
      <w:ins w:id="21" w:author="Heather Kharouba" w:date="2019-04-11T11:12:00Z">
        <w:r w:rsidR="002A6A21" w:rsidRPr="00AE69BC">
          <w:rPr>
            <w:rFonts w:ascii="Helvetica" w:hAnsi="Helvetica" w:cs="Helvetica"/>
            <w:kern w:val="1"/>
            <w:sz w:val="22"/>
            <w:szCs w:val="22"/>
            <w:lang w:val="en-US"/>
          </w:rPr>
          <w:t xml:space="preserve">and </w:t>
        </w:r>
        <w:r w:rsidR="002A6A21">
          <w:rPr>
            <w:rFonts w:ascii="Helvetica" w:hAnsi="Helvetica" w:cs="Helvetica"/>
            <w:kern w:val="1"/>
            <w:sz w:val="22"/>
            <w:szCs w:val="22"/>
            <w:lang w:val="en-US"/>
          </w:rPr>
          <w:t>resource</w:t>
        </w:r>
      </w:ins>
      <w:r w:rsidR="003B5617">
        <w:rPr>
          <w:rFonts w:ascii="Helvetica" w:hAnsi="Helvetica" w:cs="Helvetica"/>
          <w:kern w:val="1"/>
          <w:sz w:val="22"/>
          <w:szCs w:val="22"/>
          <w:lang w:val="en-US"/>
        </w:rPr>
        <w:t xml:space="preserv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ins w:id="22" w:author="Heather Kharouba" w:date="2019-04-11T14:00:00Z">
        <w:r w:rsidR="008F2DF3">
          <w:rPr>
            <w:rFonts w:ascii="Helvetica" w:hAnsi="Helvetica" w:cs="Helvetica"/>
            <w:kern w:val="1"/>
            <w:sz w:val="22"/>
            <w:szCs w:val="22"/>
            <w:lang w:val="en-US"/>
          </w:rPr>
          <w:t>.</w:t>
        </w:r>
      </w:ins>
      <w:r w:rsidR="003C4A76" w:rsidRPr="00AE69BC">
        <w:rPr>
          <w:rFonts w:ascii="Helvetica" w:hAnsi="Helvetica" w:cs="Helvetica"/>
          <w:kern w:val="1"/>
          <w:sz w:val="22"/>
          <w:szCs w:val="22"/>
          <w:lang w:val="en-US"/>
        </w:rPr>
        <w:t xml:space="preserve"> </w:t>
      </w:r>
    </w:p>
    <w:p w14:paraId="6B19AF7C" w14:textId="281EE285" w:rsidR="00014A22" w:rsidRDefault="0085050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3" w:author="Heather Kharouba" w:date="2019-04-23T17:25:00Z"/>
          <w:rFonts w:ascii="Helvetica" w:hAnsi="Helvetica" w:cs="Helvetica"/>
          <w:kern w:val="1"/>
          <w:sz w:val="22"/>
          <w:szCs w:val="22"/>
          <w:lang w:val="en-US"/>
        </w:rPr>
      </w:pPr>
      <w:ins w:id="24" w:author="Heather Kharouba" w:date="2019-04-23T13:39:00Z">
        <w:r>
          <w:rPr>
            <w:rFonts w:ascii="Helvetica" w:hAnsi="Helvetica" w:cs="Helvetica"/>
            <w:kern w:val="1"/>
            <w:sz w:val="22"/>
            <w:szCs w:val="22"/>
            <w:lang w:val="en-US"/>
          </w:rPr>
          <w:t xml:space="preserve">First, </w:t>
        </w:r>
      </w:ins>
      <w:ins w:id="25" w:author="Heather Kharouba" w:date="2019-04-11T14:01:00Z">
        <w:r>
          <w:rPr>
            <w:rFonts w:ascii="Helvetica" w:hAnsi="Helvetica" w:cs="Helvetica"/>
            <w:kern w:val="1"/>
            <w:sz w:val="22"/>
            <w:szCs w:val="22"/>
            <w:lang w:val="en-US"/>
          </w:rPr>
          <w:t>e</w:t>
        </w:r>
      </w:ins>
      <w:r w:rsidR="00014A22">
        <w:rPr>
          <w:rFonts w:ascii="Helvetica" w:hAnsi="Helvetica" w:cs="Helvetica"/>
          <w:kern w:val="1"/>
          <w:sz w:val="22"/>
          <w:szCs w:val="22"/>
          <w:lang w:val="en-US"/>
        </w:rPr>
        <w:t xml:space="preserve">quivalent </w:t>
      </w:r>
      <w:del w:id="26" w:author="Heather Kharouba" w:date="2019-04-23T13:17:00Z">
        <w:r w:rsidR="00014A22" w:rsidDel="00165FC6">
          <w:rPr>
            <w:rFonts w:ascii="Helvetica" w:hAnsi="Helvetica" w:cs="Helvetica"/>
            <w:kern w:val="1"/>
            <w:sz w:val="22"/>
            <w:szCs w:val="22"/>
            <w:lang w:val="en-US"/>
          </w:rPr>
          <w:delText xml:space="preserve">fitness and population </w:delText>
        </w:r>
      </w:del>
      <w:r w:rsidR="00014A22">
        <w:rPr>
          <w:rFonts w:ascii="Helvetica" w:hAnsi="Helvetica" w:cs="Helvetica"/>
          <w:kern w:val="1"/>
          <w:sz w:val="22"/>
          <w:szCs w:val="22"/>
          <w:lang w:val="en-US"/>
        </w:rPr>
        <w:t>data</w:t>
      </w:r>
      <w:r w:rsidR="00014A22" w:rsidRPr="0050328F">
        <w:rPr>
          <w:rFonts w:ascii="Helvetica" w:hAnsi="Helvetica" w:cs="Helvetica"/>
          <w:kern w:val="1"/>
          <w:sz w:val="22"/>
          <w:szCs w:val="22"/>
          <w:lang w:val="en-US"/>
        </w:rPr>
        <w:t xml:space="preserve"> </w:t>
      </w:r>
      <w:r w:rsidR="00014A22">
        <w:rPr>
          <w:rFonts w:ascii="Helvetica" w:hAnsi="Helvetica" w:cs="Helvetica"/>
          <w:kern w:val="1"/>
          <w:sz w:val="22"/>
          <w:szCs w:val="22"/>
          <w:lang w:val="en-US"/>
        </w:rPr>
        <w:t xml:space="preserve">for </w:t>
      </w:r>
      <w:ins w:id="27" w:author="Heather Kharouba" w:date="2019-04-11T14:01:00Z">
        <w:r w:rsidR="008F2DF3">
          <w:rPr>
            <w:rFonts w:ascii="Helvetica" w:hAnsi="Helvetica" w:cs="Helvetica"/>
            <w:kern w:val="1"/>
            <w:sz w:val="22"/>
            <w:szCs w:val="22"/>
            <w:lang w:val="en-US"/>
          </w:rPr>
          <w:t>t</w:t>
        </w:r>
      </w:ins>
      <w:r w:rsidR="00014A22">
        <w:rPr>
          <w:rFonts w:ascii="Helvetica" w:hAnsi="Helvetica" w:cs="Helvetica"/>
          <w:kern w:val="1"/>
          <w:sz w:val="22"/>
          <w:szCs w:val="22"/>
          <w:lang w:val="en-US"/>
        </w:rPr>
        <w:t xml:space="preserve">he consumer and resource </w:t>
      </w:r>
      <w:r w:rsidR="008F2DF3">
        <w:rPr>
          <w:rFonts w:ascii="Helvetica" w:hAnsi="Helvetica" w:cs="Helvetica"/>
          <w:kern w:val="1"/>
          <w:sz w:val="22"/>
          <w:szCs w:val="22"/>
          <w:lang w:val="en-US"/>
        </w:rPr>
        <w:t>are</w:t>
      </w:r>
      <w:r w:rsidR="00014A22" w:rsidRPr="0050328F">
        <w:rPr>
          <w:rFonts w:ascii="Helvetica" w:hAnsi="Helvetica" w:cs="Helvetica"/>
          <w:kern w:val="1"/>
          <w:sz w:val="22"/>
          <w:szCs w:val="22"/>
          <w:lang w:val="en-US"/>
        </w:rPr>
        <w:t xml:space="preserve"> </w:t>
      </w:r>
      <w:r w:rsidR="008F2DF3">
        <w:rPr>
          <w:rFonts w:ascii="Helvetica" w:hAnsi="Helvetica" w:cs="Helvetica"/>
          <w:kern w:val="1"/>
          <w:sz w:val="22"/>
          <w:szCs w:val="22"/>
          <w:lang w:val="en-US"/>
        </w:rPr>
        <w:t xml:space="preserve">needed to test </w:t>
      </w:r>
      <w:ins w:id="28" w:author="Heather Kharouba" w:date="2019-04-23T13:20:00Z">
        <w:r w:rsidR="00D250C9">
          <w:rPr>
            <w:rFonts w:ascii="Helvetica" w:hAnsi="Helvetica" w:cs="Helvetica"/>
            <w:kern w:val="1"/>
            <w:sz w:val="22"/>
            <w:szCs w:val="22"/>
            <w:lang w:val="en-US"/>
          </w:rPr>
          <w:t>assumptions</w:t>
        </w:r>
        <w:r w:rsidR="00F234EB">
          <w:rPr>
            <w:rFonts w:ascii="Helvetica" w:hAnsi="Helvetica" w:cs="Helvetica"/>
            <w:kern w:val="1"/>
            <w:sz w:val="22"/>
            <w:szCs w:val="22"/>
            <w:lang w:val="en-US"/>
          </w:rPr>
          <w:t xml:space="preserve"> and</w:t>
        </w:r>
        <w:r w:rsidR="00D250C9">
          <w:rPr>
            <w:rFonts w:ascii="Helvetica" w:hAnsi="Helvetica" w:cs="Helvetica"/>
            <w:kern w:val="1"/>
            <w:sz w:val="22"/>
            <w:szCs w:val="22"/>
            <w:lang w:val="en-US"/>
          </w:rPr>
          <w:t xml:space="preserve"> </w:t>
        </w:r>
      </w:ins>
      <w:r w:rsidR="008F2DF3">
        <w:rPr>
          <w:rFonts w:ascii="Helvetica" w:hAnsi="Helvetica" w:cs="Helvetica"/>
          <w:kern w:val="1"/>
          <w:sz w:val="22"/>
          <w:szCs w:val="22"/>
          <w:lang w:val="en-US"/>
        </w:rPr>
        <w:t>multiple mechanism</w:t>
      </w:r>
      <w:ins w:id="29" w:author="Heather Kharouba" w:date="2019-04-23T17:31:00Z">
        <w:r w:rsidR="00183D1F">
          <w:rPr>
            <w:rFonts w:ascii="Helvetica" w:hAnsi="Helvetica" w:cs="Helvetica"/>
            <w:kern w:val="1"/>
            <w:sz w:val="22"/>
            <w:szCs w:val="22"/>
            <w:lang w:val="en-US"/>
          </w:rPr>
          <w:t>s</w:t>
        </w:r>
        <w:r w:rsidR="00F234EB">
          <w:rPr>
            <w:rFonts w:ascii="Helvetica" w:hAnsi="Helvetica" w:cs="Helvetica"/>
            <w:kern w:val="1"/>
            <w:sz w:val="22"/>
            <w:szCs w:val="22"/>
            <w:lang w:val="en-US"/>
          </w:rPr>
          <w:t xml:space="preserve"> related to the Cushing hypothesis</w:t>
        </w:r>
      </w:ins>
      <w:del w:id="30" w:author="Heather Kharouba" w:date="2019-04-23T17:31:00Z">
        <w:r w:rsidR="008F2DF3" w:rsidDel="00F234EB">
          <w:rPr>
            <w:rFonts w:ascii="Helvetica" w:hAnsi="Helvetica" w:cs="Helvetica"/>
            <w:kern w:val="1"/>
            <w:sz w:val="22"/>
            <w:szCs w:val="22"/>
            <w:lang w:val="en-US"/>
          </w:rPr>
          <w:delText>s</w:delText>
        </w:r>
      </w:del>
      <w:r w:rsidR="000017B6">
        <w:rPr>
          <w:rFonts w:ascii="Helvetica" w:hAnsi="Helvetica" w:cs="Helvetica"/>
          <w:kern w:val="1"/>
          <w:sz w:val="22"/>
          <w:szCs w:val="22"/>
          <w:lang w:val="en-US"/>
        </w:rPr>
        <w:t>,</w:t>
      </w:r>
      <w:del w:id="31" w:author="Heather Kharouba" w:date="2019-04-23T17:30:00Z">
        <w:r w:rsidR="008F2DF3" w:rsidDel="00F234EB">
          <w:rPr>
            <w:rFonts w:ascii="Helvetica" w:hAnsi="Helvetica" w:cs="Helvetica"/>
            <w:kern w:val="1"/>
            <w:sz w:val="22"/>
            <w:szCs w:val="22"/>
            <w:lang w:val="en-US"/>
          </w:rPr>
          <w:delText xml:space="preserve"> and extend</w:delText>
        </w:r>
        <w:r w:rsidR="00014A22" w:rsidRPr="0050328F" w:rsidDel="00F234EB">
          <w:rPr>
            <w:rFonts w:ascii="Helvetica" w:hAnsi="Helvetica" w:cs="Helvetica"/>
            <w:kern w:val="1"/>
            <w:sz w:val="22"/>
            <w:szCs w:val="22"/>
            <w:lang w:val="en-US"/>
          </w:rPr>
          <w:delText xml:space="preserve"> our mechanistic understanding </w:delText>
        </w:r>
        <w:r w:rsidR="008F2DF3" w:rsidDel="00F234EB">
          <w:rPr>
            <w:rFonts w:ascii="Helvetica" w:hAnsi="Helvetica" w:cs="Helvetica"/>
            <w:kern w:val="1"/>
            <w:sz w:val="22"/>
            <w:szCs w:val="22"/>
            <w:lang w:val="en-US"/>
          </w:rPr>
          <w:delText>beyond the</w:delText>
        </w:r>
        <w:r w:rsidR="00014A22" w:rsidRPr="0050328F" w:rsidDel="00F234EB">
          <w:rPr>
            <w:rFonts w:ascii="Helvetica" w:hAnsi="Helvetica" w:cs="Helvetica"/>
            <w:kern w:val="1"/>
            <w:sz w:val="22"/>
            <w:szCs w:val="22"/>
            <w:lang w:val="en-US"/>
          </w:rPr>
          <w:delText xml:space="preserve"> consumer</w:delText>
        </w:r>
      </w:del>
      <w:r w:rsidR="00014A22" w:rsidRPr="00C94685">
        <w:rPr>
          <w:rFonts w:ascii="Helvetica" w:hAnsi="Helvetica" w:cs="Helvetica"/>
          <w:kern w:val="1"/>
          <w:sz w:val="22"/>
          <w:szCs w:val="22"/>
          <w:lang w:val="en-US"/>
        </w:rPr>
        <w:t>. Without</w:t>
      </w:r>
      <w:r w:rsidR="00C94685" w:rsidRPr="00C94685">
        <w:rPr>
          <w:rFonts w:ascii="Helvetica" w:hAnsi="Helvetica" w:cs="Helvetica"/>
          <w:kern w:val="1"/>
          <w:sz w:val="22"/>
          <w:szCs w:val="22"/>
          <w:lang w:val="en-US"/>
        </w:rPr>
        <w:t xml:space="preserve"> </w:t>
      </w:r>
      <w:ins w:id="32" w:author="Heather Kharouba" w:date="2019-04-23T17:31:00Z">
        <w:r w:rsidR="00183D1F" w:rsidRPr="00C94685">
          <w:rPr>
            <w:rFonts w:ascii="Helvetica" w:hAnsi="Helvetica" w:cs="Helvetica"/>
            <w:kern w:val="1"/>
            <w:sz w:val="22"/>
            <w:szCs w:val="22"/>
            <w:lang w:val="en-US"/>
          </w:rPr>
          <w:t>at least population-level</w:t>
        </w:r>
        <w:r w:rsidR="00183D1F" w:rsidRPr="00C94685" w:rsidDel="00183D1F">
          <w:rPr>
            <w:rFonts w:ascii="Helvetica" w:hAnsi="Helvetica" w:cs="Helvetica"/>
            <w:kern w:val="1"/>
            <w:sz w:val="22"/>
            <w:szCs w:val="22"/>
            <w:lang w:val="en-US"/>
          </w:rPr>
          <w:t xml:space="preserve"> </w:t>
        </w:r>
      </w:ins>
      <w:r w:rsidR="00014A22" w:rsidRPr="00C94685">
        <w:rPr>
          <w:rFonts w:ascii="Helvetica" w:hAnsi="Helvetica" w:cs="Helvetica"/>
          <w:kern w:val="1"/>
          <w:sz w:val="22"/>
          <w:szCs w:val="22"/>
          <w:lang w:val="en-US"/>
        </w:rPr>
        <w:t xml:space="preserve">data on the resource, it </w:t>
      </w:r>
      <w:r w:rsidR="008F2DF3" w:rsidRPr="00C94685">
        <w:rPr>
          <w:rFonts w:ascii="Helvetica" w:hAnsi="Helvetica" w:cs="Helvetica"/>
          <w:kern w:val="1"/>
          <w:sz w:val="22"/>
          <w:szCs w:val="22"/>
          <w:lang w:val="en-US"/>
        </w:rPr>
        <w:t>is</w:t>
      </w:r>
      <w:r w:rsidR="00014A22" w:rsidRPr="00C94685">
        <w:rPr>
          <w:rFonts w:ascii="Helvetica" w:hAnsi="Helvetica" w:cs="Helvetica"/>
          <w:kern w:val="1"/>
          <w:sz w:val="22"/>
          <w:szCs w:val="22"/>
          <w:lang w:val="en-US"/>
        </w:rPr>
        <w:t xml:space="preserve"> difficult to test the 2</w:t>
      </w:r>
      <w:r w:rsidR="00014A22" w:rsidRPr="00C94685">
        <w:rPr>
          <w:rFonts w:ascii="Helvetica" w:hAnsi="Helvetica" w:cs="Helvetica"/>
          <w:kern w:val="1"/>
          <w:sz w:val="22"/>
          <w:szCs w:val="22"/>
          <w:vertAlign w:val="superscript"/>
          <w:lang w:val="en-US"/>
        </w:rPr>
        <w:t>nd</w:t>
      </w:r>
      <w:r w:rsidR="00014A22" w:rsidRPr="00C94685">
        <w:rPr>
          <w:rFonts w:ascii="Helvetica" w:hAnsi="Helvetica" w:cs="Helvetica"/>
          <w:kern w:val="1"/>
          <w:sz w:val="22"/>
          <w:szCs w:val="22"/>
          <w:lang w:val="en-US"/>
        </w:rPr>
        <w:t xml:space="preserve"> assumption of th</w:t>
      </w:r>
      <w:r w:rsidR="00014A22">
        <w:rPr>
          <w:rFonts w:ascii="Helvetica" w:hAnsi="Helvetica" w:cs="Helvetica"/>
          <w:kern w:val="1"/>
          <w:sz w:val="22"/>
          <w:szCs w:val="22"/>
          <w:lang w:val="en-US"/>
        </w:rPr>
        <w:t>e hypothesis</w:t>
      </w:r>
      <w:ins w:id="33" w:author="Heather Kharouba" w:date="2019-04-23T17:25:00Z">
        <w:r w:rsidR="00C94685">
          <w:rPr>
            <w:rFonts w:ascii="Helvetica" w:hAnsi="Helvetica" w:cs="Helvetica"/>
            <w:kern w:val="1"/>
            <w:sz w:val="22"/>
            <w:szCs w:val="22"/>
            <w:lang w:val="en-US"/>
          </w:rPr>
          <w:t xml:space="preserve"> and many of the mechanisms (e.g.</w:t>
        </w:r>
      </w:ins>
      <w:del w:id="34" w:author="Heather Kharouba" w:date="2019-04-23T17:25:00Z">
        <w:r w:rsidR="00014A22" w:rsidDel="00C94685">
          <w:rPr>
            <w:rFonts w:ascii="Helvetica" w:hAnsi="Helvetica" w:cs="Helvetica"/>
            <w:kern w:val="1"/>
            <w:sz w:val="22"/>
            <w:szCs w:val="22"/>
            <w:lang w:val="en-US"/>
          </w:rPr>
          <w:delText xml:space="preserve"> and </w:delText>
        </w:r>
        <w:commentRangeStart w:id="35"/>
        <w:r w:rsidR="00014A22" w:rsidRPr="0050328F" w:rsidDel="00C94685">
          <w:rPr>
            <w:rFonts w:ascii="Helvetica" w:hAnsi="Helvetica" w:cs="Helvetica"/>
            <w:kern w:val="1"/>
            <w:sz w:val="22"/>
            <w:szCs w:val="22"/>
            <w:lang w:val="en-US"/>
          </w:rPr>
          <w:delText>make predictions of the broader consequences of climate change-</w:delText>
        </w:r>
        <w:r w:rsidR="00014A22" w:rsidRPr="004F53F2" w:rsidDel="00C94685">
          <w:rPr>
            <w:rFonts w:ascii="Helvetica" w:hAnsi="Helvetica" w:cs="Helvetica"/>
            <w:kern w:val="1"/>
            <w:sz w:val="22"/>
            <w:szCs w:val="22"/>
            <w:lang w:val="en-US"/>
          </w:rPr>
          <w:delText>driven phenological mismatches for the interaction</w:delText>
        </w:r>
        <w:r w:rsidR="00014A22" w:rsidDel="00C94685">
          <w:rPr>
            <w:rFonts w:ascii="Helvetica" w:hAnsi="Helvetica" w:cs="Helvetica"/>
            <w:kern w:val="1"/>
            <w:sz w:val="22"/>
            <w:szCs w:val="22"/>
            <w:lang w:val="en-US"/>
          </w:rPr>
          <w:delText xml:space="preserve"> in its entirety</w:delText>
        </w:r>
        <w:commentRangeEnd w:id="35"/>
        <w:r w:rsidR="00A402A8" w:rsidDel="00C94685">
          <w:rPr>
            <w:rStyle w:val="CommentReference"/>
          </w:rPr>
          <w:commentReference w:id="35"/>
        </w:r>
      </w:del>
      <w:r w:rsidR="00014A22" w:rsidRPr="004F53F2">
        <w:rPr>
          <w:rFonts w:ascii="Helvetica" w:hAnsi="Helvetica" w:cs="Helvetica"/>
          <w:kern w:val="1"/>
          <w:sz w:val="22"/>
          <w:szCs w:val="22"/>
          <w:lang w:val="en-US"/>
        </w:rPr>
        <w:t>.</w:t>
      </w:r>
      <w:ins w:id="36" w:author="Heather Kharouba" w:date="2019-04-23T17:26:00Z">
        <w:r w:rsidR="00C94685">
          <w:rPr>
            <w:rFonts w:ascii="Helvetica" w:hAnsi="Helvetica" w:cs="Helvetica"/>
            <w:kern w:val="1"/>
            <w:sz w:val="22"/>
            <w:szCs w:val="22"/>
            <w:lang w:val="en-US"/>
          </w:rPr>
          <w:t xml:space="preserve"> e.g., food-web theory)</w:t>
        </w:r>
      </w:ins>
      <w:ins w:id="37" w:author="Heather Kharouba" w:date="2019-04-23T17:27:00Z">
        <w:r w:rsidR="00EC6249">
          <w:rPr>
            <w:rFonts w:ascii="Helvetica" w:hAnsi="Helvetica" w:cs="Helvetica"/>
            <w:kern w:val="1"/>
            <w:sz w:val="22"/>
            <w:szCs w:val="22"/>
            <w:lang w:val="en-US"/>
          </w:rPr>
          <w:t>.</w:t>
        </w:r>
      </w:ins>
      <w:r w:rsidR="00014A22" w:rsidRPr="004F53F2">
        <w:rPr>
          <w:rFonts w:ascii="Helvetica" w:hAnsi="Helvetica" w:cs="Helvetica"/>
          <w:kern w:val="1"/>
          <w:sz w:val="22"/>
          <w:szCs w:val="22"/>
          <w:lang w:val="en-US"/>
        </w:rPr>
        <w:t xml:space="preserve"> </w:t>
      </w:r>
      <w:r w:rsidR="00014A22">
        <w:rPr>
          <w:rFonts w:ascii="Helvetica" w:hAnsi="Helvetica" w:cs="Helvetica"/>
          <w:kern w:val="1"/>
          <w:sz w:val="22"/>
          <w:szCs w:val="22"/>
          <w:lang w:val="en-US"/>
        </w:rPr>
        <w:t xml:space="preserve">For example, resource abundance can be used to determine the likelihood that consumers will encounter enough resource at the tails of their temporal distributions, thus defining the degree of seasonality in the resource. </w:t>
      </w:r>
      <w:del w:id="38" w:author="Heather Kharouba" w:date="2019-04-23T13:39:00Z">
        <w:r w:rsidR="00014A22" w:rsidDel="00850500">
          <w:rPr>
            <w:rFonts w:ascii="Helvetica" w:hAnsi="Helvetica" w:cs="Helvetica"/>
            <w:kern w:val="1"/>
            <w:sz w:val="22"/>
            <w:szCs w:val="22"/>
            <w:lang w:val="en-US"/>
          </w:rPr>
          <w:delText>Moreover</w:delText>
        </w:r>
      </w:del>
      <w:ins w:id="39" w:author="Heather Kharouba" w:date="2019-04-23T13:39:00Z">
        <w:r>
          <w:rPr>
            <w:rFonts w:ascii="Helvetica" w:hAnsi="Helvetica" w:cs="Helvetica"/>
            <w:kern w:val="1"/>
            <w:sz w:val="22"/>
            <w:szCs w:val="22"/>
            <w:lang w:val="en-US"/>
          </w:rPr>
          <w:t>Second</w:t>
        </w:r>
      </w:ins>
      <w:r w:rsidR="00014A22">
        <w:rPr>
          <w:rFonts w:ascii="Helvetica" w:hAnsi="Helvetica" w:cs="Helvetica"/>
          <w:kern w:val="1"/>
          <w:sz w:val="22"/>
          <w:szCs w:val="22"/>
          <w:lang w:val="en-US"/>
        </w:rPr>
        <w:t xml:space="preserve">, </w:t>
      </w:r>
      <w:ins w:id="40" w:author="Heather Kharouba" w:date="2019-04-23T13:40:00Z">
        <w:r w:rsidR="00171F9A">
          <w:rPr>
            <w:rFonts w:ascii="Helvetica" w:hAnsi="Helvetica" w:cs="Helvetica"/>
            <w:kern w:val="1"/>
            <w:sz w:val="22"/>
            <w:szCs w:val="22"/>
            <w:lang w:val="en-US"/>
          </w:rPr>
          <w:t xml:space="preserve">per-capita data on the resource, when available, </w:t>
        </w:r>
      </w:ins>
      <w:ins w:id="41" w:author="Heather Kharouba" w:date="2019-04-23T17:28:00Z">
        <w:r w:rsidR="00896E7F">
          <w:rPr>
            <w:rFonts w:ascii="Helvetica" w:hAnsi="Helvetica" w:cs="Helvetica"/>
            <w:kern w:val="1"/>
            <w:sz w:val="22"/>
            <w:szCs w:val="22"/>
            <w:lang w:val="en-US"/>
          </w:rPr>
          <w:t>is needed</w:t>
        </w:r>
      </w:ins>
      <w:ins w:id="42" w:author="Heather Kharouba" w:date="2019-04-23T13:40:00Z">
        <w:r w:rsidR="00896E7F">
          <w:rPr>
            <w:rFonts w:ascii="Helvetica" w:hAnsi="Helvetica" w:cs="Helvetica"/>
            <w:kern w:val="1"/>
            <w:sz w:val="22"/>
            <w:szCs w:val="22"/>
            <w:lang w:val="en-US"/>
          </w:rPr>
          <w:t xml:space="preserve"> </w:t>
        </w:r>
        <w:r w:rsidR="00171F9A">
          <w:rPr>
            <w:rFonts w:ascii="Helvetica" w:hAnsi="Helvetica" w:cs="Helvetica"/>
            <w:kern w:val="1"/>
            <w:sz w:val="22"/>
            <w:szCs w:val="22"/>
            <w:lang w:val="en-US"/>
          </w:rPr>
          <w:t>to test other mechani</w:t>
        </w:r>
        <w:r w:rsidR="00A64AF2">
          <w:rPr>
            <w:rFonts w:ascii="Helvetica" w:hAnsi="Helvetica" w:cs="Helvetica"/>
            <w:kern w:val="1"/>
            <w:sz w:val="22"/>
            <w:szCs w:val="22"/>
            <w:lang w:val="en-US"/>
          </w:rPr>
          <w:t>sms (e.g., interaction strength,</w:t>
        </w:r>
        <w:r w:rsidR="00171F9A">
          <w:rPr>
            <w:rFonts w:ascii="Helvetica" w:hAnsi="Helvetica" w:cs="Helvetica"/>
            <w:kern w:val="1"/>
            <w:sz w:val="22"/>
            <w:szCs w:val="22"/>
            <w:lang w:val="en-US"/>
          </w:rPr>
          <w:t xml:space="preserve"> density dependence)</w:t>
        </w:r>
      </w:ins>
      <w:ins w:id="43" w:author="Heather Kharouba" w:date="2019-04-23T17:30:00Z">
        <w:r w:rsidR="00F234EB">
          <w:rPr>
            <w:rFonts w:ascii="Helvetica" w:hAnsi="Helvetica" w:cs="Helvetica"/>
            <w:kern w:val="1"/>
            <w:sz w:val="22"/>
            <w:szCs w:val="22"/>
            <w:lang w:val="en-US"/>
          </w:rPr>
          <w:t xml:space="preserve"> and extend</w:t>
        </w:r>
        <w:r w:rsidR="00F234EB" w:rsidRPr="0050328F">
          <w:rPr>
            <w:rFonts w:ascii="Helvetica" w:hAnsi="Helvetica" w:cs="Helvetica"/>
            <w:kern w:val="1"/>
            <w:sz w:val="22"/>
            <w:szCs w:val="22"/>
            <w:lang w:val="en-US"/>
          </w:rPr>
          <w:t xml:space="preserve"> our mechanistic understanding </w:t>
        </w:r>
        <w:r w:rsidR="00F234EB">
          <w:rPr>
            <w:rFonts w:ascii="Helvetica" w:hAnsi="Helvetica" w:cs="Helvetica"/>
            <w:kern w:val="1"/>
            <w:sz w:val="22"/>
            <w:szCs w:val="22"/>
            <w:lang w:val="en-US"/>
          </w:rPr>
          <w:t>beyond the</w:t>
        </w:r>
        <w:r w:rsidR="00F234EB" w:rsidRPr="0050328F">
          <w:rPr>
            <w:rFonts w:ascii="Helvetica" w:hAnsi="Helvetica" w:cs="Helvetica"/>
            <w:kern w:val="1"/>
            <w:sz w:val="22"/>
            <w:szCs w:val="22"/>
            <w:lang w:val="en-US"/>
          </w:rPr>
          <w:t xml:space="preserve"> consumer</w:t>
        </w:r>
      </w:ins>
      <w:ins w:id="44" w:author="Heather Kharouba" w:date="2019-04-23T17:32:00Z">
        <w:r w:rsidR="00183D1F">
          <w:rPr>
            <w:rFonts w:ascii="Helvetica" w:hAnsi="Helvetica" w:cs="Helvetica"/>
            <w:kern w:val="1"/>
            <w:sz w:val="22"/>
            <w:szCs w:val="22"/>
            <w:lang w:val="en-US"/>
          </w:rPr>
          <w:t xml:space="preserve">, </w:t>
        </w:r>
      </w:ins>
      <w:ins w:id="45" w:author="Heather Kharouba" w:date="2019-04-23T17:42:00Z">
        <w:r w:rsidR="00A64AF2">
          <w:rPr>
            <w:rFonts w:ascii="Helvetica" w:hAnsi="Helvetica" w:cs="Helvetica"/>
            <w:kern w:val="1"/>
            <w:sz w:val="22"/>
            <w:szCs w:val="22"/>
            <w:lang w:val="en-US"/>
          </w:rPr>
          <w:t xml:space="preserve">thus </w:t>
        </w:r>
      </w:ins>
      <w:ins w:id="46" w:author="Heather Kharouba" w:date="2019-04-23T17:32:00Z">
        <w:r w:rsidR="00183D1F">
          <w:rPr>
            <w:rFonts w:ascii="Helvetica" w:hAnsi="Helvetica" w:cs="Helvetica"/>
            <w:kern w:val="1"/>
            <w:sz w:val="22"/>
            <w:szCs w:val="22"/>
            <w:lang w:val="en-US"/>
          </w:rPr>
          <w:t xml:space="preserve">improving our ability to </w:t>
        </w:r>
        <w:commentRangeStart w:id="47"/>
        <w:r w:rsidR="00183D1F" w:rsidRPr="0050328F">
          <w:rPr>
            <w:rFonts w:ascii="Helvetica" w:hAnsi="Helvetica" w:cs="Helvetica"/>
            <w:kern w:val="1"/>
            <w:sz w:val="22"/>
            <w:szCs w:val="22"/>
            <w:lang w:val="en-US"/>
          </w:rPr>
          <w:t>make predictions of the broader consequences of climate change-</w:t>
        </w:r>
        <w:r w:rsidR="00183D1F" w:rsidRPr="004F53F2">
          <w:rPr>
            <w:rFonts w:ascii="Helvetica" w:hAnsi="Helvetica" w:cs="Helvetica"/>
            <w:kern w:val="1"/>
            <w:sz w:val="22"/>
            <w:szCs w:val="22"/>
            <w:lang w:val="en-US"/>
          </w:rPr>
          <w:t xml:space="preserve">driven </w:t>
        </w:r>
        <w:proofErr w:type="spellStart"/>
        <w:r w:rsidR="00183D1F" w:rsidRPr="004F53F2">
          <w:rPr>
            <w:rFonts w:ascii="Helvetica" w:hAnsi="Helvetica" w:cs="Helvetica"/>
            <w:kern w:val="1"/>
            <w:sz w:val="22"/>
            <w:szCs w:val="22"/>
            <w:lang w:val="en-US"/>
          </w:rPr>
          <w:t>phenological</w:t>
        </w:r>
        <w:proofErr w:type="spellEnd"/>
        <w:r w:rsidR="00183D1F" w:rsidRPr="004F53F2">
          <w:rPr>
            <w:rFonts w:ascii="Helvetica" w:hAnsi="Helvetica" w:cs="Helvetica"/>
            <w:kern w:val="1"/>
            <w:sz w:val="22"/>
            <w:szCs w:val="22"/>
            <w:lang w:val="en-US"/>
          </w:rPr>
          <w:t xml:space="preserve"> mismatches for the interaction</w:t>
        </w:r>
        <w:r w:rsidR="00183D1F">
          <w:rPr>
            <w:rFonts w:ascii="Helvetica" w:hAnsi="Helvetica" w:cs="Helvetica"/>
            <w:kern w:val="1"/>
            <w:sz w:val="22"/>
            <w:szCs w:val="22"/>
            <w:lang w:val="en-US"/>
          </w:rPr>
          <w:t xml:space="preserve"> in its entirety</w:t>
        </w:r>
        <w:commentRangeEnd w:id="47"/>
        <w:r w:rsidR="00183D1F">
          <w:rPr>
            <w:rStyle w:val="CommentReference"/>
          </w:rPr>
          <w:commentReference w:id="47"/>
        </w:r>
      </w:ins>
      <w:ins w:id="48" w:author="Heather Kharouba" w:date="2019-04-23T13:40:00Z">
        <w:r w:rsidR="00171F9A">
          <w:rPr>
            <w:rFonts w:ascii="Helvetica" w:hAnsi="Helvetica" w:cs="Helvetica"/>
            <w:kern w:val="1"/>
            <w:sz w:val="22"/>
            <w:szCs w:val="22"/>
            <w:lang w:val="en-US"/>
          </w:rPr>
          <w:t xml:space="preserve">. </w:t>
        </w:r>
      </w:ins>
      <w:ins w:id="49" w:author="Heather Kharouba" w:date="2019-04-23T13:41:00Z">
        <w:r w:rsidR="00171F9A">
          <w:rPr>
            <w:rFonts w:ascii="Helvetica" w:hAnsi="Helvetica" w:cs="Helvetica"/>
            <w:kern w:val="1"/>
            <w:sz w:val="22"/>
            <w:szCs w:val="22"/>
            <w:lang w:val="en-US"/>
          </w:rPr>
          <w:t xml:space="preserve">For example, </w:t>
        </w:r>
      </w:ins>
      <w:ins w:id="50" w:author="Heather Kharouba" w:date="2019-04-23T13:40:00Z">
        <w:r w:rsidR="00171F9A">
          <w:rPr>
            <w:rFonts w:ascii="Helvetica" w:hAnsi="Helvetica" w:cs="Helvetica"/>
            <w:kern w:val="1"/>
            <w:sz w:val="22"/>
            <w:szCs w:val="22"/>
            <w:lang w:val="en-US"/>
          </w:rPr>
          <w:t xml:space="preserve">fine-scale </w:t>
        </w:r>
      </w:ins>
      <w:ins w:id="51" w:author="Heather Kharouba" w:date="2019-04-23T17:29:00Z">
        <w:r w:rsidR="00F234EB">
          <w:rPr>
            <w:rFonts w:ascii="Helvetica" w:hAnsi="Helvetica" w:cs="Helvetica"/>
            <w:kern w:val="1"/>
            <w:sz w:val="22"/>
            <w:szCs w:val="22"/>
            <w:lang w:val="en-US"/>
          </w:rPr>
          <w:t xml:space="preserve">data on the </w:t>
        </w:r>
      </w:ins>
      <w:r w:rsidR="008F2DF3">
        <w:rPr>
          <w:rFonts w:ascii="Helvetica" w:hAnsi="Helvetica" w:cs="Helvetica"/>
          <w:kern w:val="1"/>
          <w:sz w:val="22"/>
          <w:szCs w:val="22"/>
          <w:lang w:val="en-US"/>
        </w:rPr>
        <w:t>resource</w:t>
      </w:r>
      <w:del w:id="52" w:author="Heather Kharouba" w:date="2019-04-23T17:29:00Z">
        <w:r w:rsidR="008F2DF3" w:rsidDel="00F234EB">
          <w:rPr>
            <w:rFonts w:ascii="Helvetica" w:hAnsi="Helvetica" w:cs="Helvetica"/>
            <w:kern w:val="1"/>
            <w:sz w:val="22"/>
            <w:szCs w:val="22"/>
            <w:lang w:val="en-US"/>
          </w:rPr>
          <w:delText xml:space="preserve"> data</w:delText>
        </w:r>
      </w:del>
      <w:r w:rsidR="008F2DF3">
        <w:rPr>
          <w:rFonts w:ascii="Helvetica" w:hAnsi="Helvetica" w:cs="Helvetica"/>
          <w:kern w:val="1"/>
          <w:sz w:val="22"/>
          <w:szCs w:val="22"/>
          <w:lang w:val="en-US"/>
        </w:rPr>
        <w:t xml:space="preserve"> </w:t>
      </w:r>
      <w:r w:rsidR="00172637">
        <w:rPr>
          <w:rFonts w:ascii="Helvetica" w:hAnsi="Helvetica" w:cs="Helvetica"/>
          <w:kern w:val="1"/>
          <w:sz w:val="22"/>
          <w:szCs w:val="22"/>
          <w:lang w:val="en-US"/>
        </w:rPr>
        <w:t>are</w:t>
      </w:r>
      <w:r w:rsidR="008F2DF3">
        <w:rPr>
          <w:rFonts w:ascii="Helvetica" w:hAnsi="Helvetica" w:cs="Helvetica"/>
          <w:kern w:val="1"/>
          <w:sz w:val="22"/>
          <w:szCs w:val="22"/>
          <w:lang w:val="en-US"/>
        </w:rPr>
        <w:t xml:space="preserve"> needed</w:t>
      </w:r>
      <w:r w:rsidR="00014A22" w:rsidRPr="004F53F2">
        <w:rPr>
          <w:rFonts w:ascii="Helvetica" w:hAnsi="Helvetica" w:cs="Helvetica"/>
          <w:kern w:val="1"/>
          <w:sz w:val="22"/>
          <w:szCs w:val="22"/>
          <w:lang w:val="en-US"/>
        </w:rPr>
        <w:t xml:space="preserve"> to </w:t>
      </w:r>
      <w:ins w:id="53" w:author="Heather Kharouba" w:date="2019-04-23T17:44:00Z">
        <w:r w:rsidR="00D77B92">
          <w:rPr>
            <w:rFonts w:ascii="Helvetica" w:hAnsi="Helvetica" w:cs="Helvetica"/>
            <w:kern w:val="1"/>
            <w:sz w:val="22"/>
            <w:szCs w:val="22"/>
            <w:lang w:val="en-US"/>
          </w:rPr>
          <w:t>full</w:t>
        </w:r>
      </w:ins>
      <w:ins w:id="54" w:author="Heather Kharouba" w:date="2019-04-23T13:42:00Z">
        <w:r w:rsidR="00171F9A">
          <w:rPr>
            <w:rFonts w:ascii="Helvetica" w:hAnsi="Helvetica" w:cs="Helvetica"/>
            <w:kern w:val="1"/>
            <w:sz w:val="22"/>
            <w:szCs w:val="22"/>
            <w:lang w:val="en-US"/>
          </w:rPr>
          <w:t xml:space="preserve">y </w:t>
        </w:r>
      </w:ins>
      <w:r w:rsidR="00014A22" w:rsidRPr="00651736">
        <w:rPr>
          <w:rFonts w:ascii="Helvetica" w:hAnsi="Helvetica" w:cs="Helvetica"/>
          <w:kern w:val="1"/>
          <w:sz w:val="22"/>
          <w:szCs w:val="22"/>
          <w:lang w:val="en-US"/>
        </w:rPr>
        <w:t xml:space="preserve">incorporate feedbacks between the </w:t>
      </w:r>
      <w:r w:rsidR="00014A22" w:rsidRPr="00C04576">
        <w:rPr>
          <w:rFonts w:ascii="Helvetica" w:hAnsi="Helvetica" w:cs="Helvetica"/>
          <w:kern w:val="1"/>
          <w:sz w:val="22"/>
          <w:szCs w:val="22"/>
          <w:lang w:val="en-US"/>
        </w:rPr>
        <w:t xml:space="preserve">consumer and resource </w:t>
      </w:r>
      <w:r w:rsidR="00014A22" w:rsidRPr="006B46CB">
        <w:rPr>
          <w:rFonts w:ascii="Helvetica" w:hAnsi="Helvetica" w:cs="Helvetica"/>
          <w:kern w:val="1"/>
          <w:sz w:val="22"/>
          <w:szCs w:val="22"/>
          <w:lang w:val="en-US"/>
        </w:rPr>
        <w:t>(</w:t>
      </w:r>
      <w:r w:rsidR="00014A22" w:rsidRPr="00DA1078">
        <w:rPr>
          <w:rFonts w:ascii="Helvetica" w:hAnsi="Helvetica" w:cs="Helvetica"/>
          <w:kern w:val="1"/>
          <w:sz w:val="22"/>
          <w:szCs w:val="22"/>
          <w:lang w:val="en-US"/>
        </w:rPr>
        <w:t xml:space="preserve">e.g., </w:t>
      </w:r>
      <w:commentRangeStart w:id="55"/>
      <w:r w:rsidR="00014A22" w:rsidRPr="00DA1078">
        <w:rPr>
          <w:rFonts w:ascii="Helvetica" w:hAnsi="Helvetica" w:cs="Helvetica"/>
          <w:kern w:val="1"/>
          <w:sz w:val="22"/>
          <w:szCs w:val="22"/>
          <w:lang w:val="en-US"/>
        </w:rPr>
        <w:t>Carp</w:t>
      </w:r>
      <w:r w:rsidR="00014A22" w:rsidRPr="00651736">
        <w:rPr>
          <w:rFonts w:ascii="Helvetica" w:hAnsi="Helvetica" w:cs="Helvetica"/>
          <w:kern w:val="1"/>
          <w:sz w:val="22"/>
          <w:szCs w:val="22"/>
          <w:lang w:val="en-US"/>
        </w:rPr>
        <w:t>enter et al. 2001</w:t>
      </w:r>
      <w:commentRangeEnd w:id="55"/>
      <w:r w:rsidR="00014A22">
        <w:rPr>
          <w:rStyle w:val="CommentReference"/>
        </w:rPr>
        <w:commentReference w:id="55"/>
      </w:r>
      <w:r w:rsidR="00014A22" w:rsidRPr="00651736">
        <w:rPr>
          <w:rFonts w:ascii="Helvetica" w:hAnsi="Helvetica" w:cs="Helvetica"/>
          <w:kern w:val="1"/>
          <w:sz w:val="22"/>
          <w:szCs w:val="22"/>
          <w:lang w:val="en-US"/>
        </w:rPr>
        <w:t>; Thackeray 2012), measure interaction strength (</w:t>
      </w:r>
      <w:r w:rsidR="00014A22" w:rsidRPr="00A402A8">
        <w:rPr>
          <w:rFonts w:ascii="Helvetica" w:hAnsi="Helvetica" w:cs="Helvetica"/>
          <w:kern w:val="1"/>
          <w:sz w:val="22"/>
          <w:szCs w:val="22"/>
          <w:lang w:val="en-US"/>
        </w:rPr>
        <w:t>Miller-Rushing</w:t>
      </w:r>
      <w:r w:rsidR="00171F9A">
        <w:rPr>
          <w:rFonts w:ascii="Helvetica" w:hAnsi="Helvetica" w:cs="Helvetica"/>
          <w:kern w:val="1"/>
          <w:sz w:val="22"/>
          <w:szCs w:val="22"/>
          <w:lang w:val="en-US"/>
        </w:rPr>
        <w:t xml:space="preserve"> et al. 2010)</w:t>
      </w:r>
      <w:r w:rsidR="00014A22" w:rsidRPr="00651736">
        <w:rPr>
          <w:rFonts w:ascii="Helvetica" w:hAnsi="Helvetica" w:cs="Helvetica"/>
          <w:kern w:val="1"/>
          <w:sz w:val="22"/>
          <w:szCs w:val="22"/>
          <w:lang w:val="en-US"/>
        </w:rPr>
        <w:t>, which informs a key assumption of the hypothesis,</w:t>
      </w:r>
      <w:ins w:id="56" w:author="Heather Kharouba" w:date="2019-04-23T17:44:00Z">
        <w:r w:rsidR="00037C85">
          <w:rPr>
            <w:rFonts w:ascii="Helvetica" w:hAnsi="Helvetica" w:cs="Helvetica"/>
            <w:kern w:val="1"/>
            <w:sz w:val="22"/>
            <w:szCs w:val="22"/>
            <w:lang w:val="en-US"/>
          </w:rPr>
          <w:t xml:space="preserve"> </w:t>
        </w:r>
      </w:ins>
      <w:del w:id="57" w:author="Heather Kharouba" w:date="2019-04-23T17:33:00Z">
        <w:r w:rsidR="00014A22" w:rsidRPr="00651736" w:rsidDel="00936279">
          <w:rPr>
            <w:rFonts w:ascii="Helvetica" w:hAnsi="Helvetica" w:cs="Helvetica"/>
            <w:kern w:val="1"/>
            <w:sz w:val="22"/>
            <w:szCs w:val="22"/>
            <w:lang w:val="en-US"/>
          </w:rPr>
          <w:delText xml:space="preserve">  determine</w:delText>
        </w:r>
        <w:r w:rsidR="00014A22" w:rsidRPr="004F53F2" w:rsidDel="00936279">
          <w:rPr>
            <w:rFonts w:ascii="Helvetica" w:hAnsi="Helvetica" w:cs="Helvetica"/>
            <w:kern w:val="1"/>
            <w:sz w:val="22"/>
            <w:szCs w:val="22"/>
            <w:lang w:val="en-US"/>
          </w:rPr>
          <w:delText xml:space="preserve"> the broader implications of phenological mismatches for the community</w:delText>
        </w:r>
        <w:r w:rsidR="00014A22" w:rsidDel="00936279">
          <w:rPr>
            <w:rFonts w:ascii="Helvetica" w:hAnsi="Helvetica" w:cs="Helvetica"/>
            <w:kern w:val="1"/>
            <w:sz w:val="22"/>
            <w:szCs w:val="22"/>
            <w:lang w:val="en-US"/>
          </w:rPr>
          <w:delText xml:space="preserve"> (e.g., Nakazawa and Doi 2012; Revilla et al. 2014)</w:delText>
        </w:r>
      </w:del>
      <w:del w:id="58" w:author="Heather Kharouba" w:date="2019-04-23T17:44:00Z">
        <w:r w:rsidR="00014A22" w:rsidRPr="004F53F2" w:rsidDel="00037C85">
          <w:rPr>
            <w:rFonts w:ascii="Helvetica" w:hAnsi="Helvetica" w:cs="Helvetica"/>
            <w:kern w:val="1"/>
            <w:sz w:val="22"/>
            <w:szCs w:val="22"/>
            <w:lang w:val="en-US"/>
          </w:rPr>
          <w:delText>.</w:delText>
        </w:r>
      </w:del>
      <w:ins w:id="59" w:author="Heather Kharouba" w:date="2019-04-23T13:21:00Z">
        <w:r w:rsidR="00936279">
          <w:rPr>
            <w:rFonts w:ascii="Helvetica" w:hAnsi="Helvetica" w:cs="Helvetica"/>
            <w:kern w:val="1"/>
            <w:sz w:val="22"/>
            <w:szCs w:val="22"/>
            <w:lang w:val="en-US"/>
          </w:rPr>
          <w:t>and</w:t>
        </w:r>
      </w:ins>
      <w:ins w:id="60" w:author="Heather Kharouba" w:date="2019-04-23T13:31:00Z">
        <w:r w:rsidR="00305667">
          <w:rPr>
            <w:rFonts w:ascii="Helvetica" w:hAnsi="Helvetica" w:cs="Helvetica"/>
            <w:kern w:val="1"/>
            <w:sz w:val="22"/>
            <w:szCs w:val="22"/>
            <w:lang w:val="en-US"/>
          </w:rPr>
          <w:t xml:space="preserve"> accurately predict </w:t>
        </w:r>
      </w:ins>
      <w:ins w:id="61" w:author="Heather Kharouba" w:date="2019-04-23T13:32:00Z">
        <w:r w:rsidR="00305667">
          <w:rPr>
            <w:rFonts w:ascii="Helvetica" w:hAnsi="Helvetica" w:cs="Helvetica"/>
            <w:kern w:val="1"/>
            <w:sz w:val="22"/>
            <w:szCs w:val="22"/>
            <w:lang w:val="en-US"/>
          </w:rPr>
          <w:t xml:space="preserve">changes in </w:t>
        </w:r>
      </w:ins>
      <w:ins w:id="62" w:author="Heather Kharouba" w:date="2019-04-23T13:31:00Z">
        <w:r w:rsidR="00305667">
          <w:rPr>
            <w:rFonts w:ascii="Helvetica" w:hAnsi="Helvetica" w:cs="Helvetica"/>
            <w:kern w:val="1"/>
            <w:sz w:val="22"/>
            <w:szCs w:val="22"/>
            <w:lang w:val="en-US"/>
          </w:rPr>
          <w:t xml:space="preserve">resource abundance </w:t>
        </w:r>
      </w:ins>
      <w:ins w:id="63" w:author="Heather Kharouba" w:date="2019-04-23T13:32:00Z">
        <w:r w:rsidR="00936279">
          <w:rPr>
            <w:rFonts w:ascii="Helvetica" w:hAnsi="Helvetica" w:cs="Helvetica"/>
            <w:kern w:val="1"/>
            <w:sz w:val="22"/>
            <w:szCs w:val="22"/>
            <w:lang w:val="en-US"/>
          </w:rPr>
          <w:t>due to climate change</w:t>
        </w:r>
        <w:r w:rsidR="00305667">
          <w:rPr>
            <w:rFonts w:ascii="Helvetica" w:hAnsi="Helvetica" w:cs="Helvetica"/>
            <w:kern w:val="1"/>
            <w:sz w:val="22"/>
            <w:szCs w:val="22"/>
            <w:lang w:val="en-US"/>
          </w:rPr>
          <w:t>.</w:t>
        </w:r>
      </w:ins>
      <w:ins w:id="64" w:author="Heather Kharouba" w:date="2019-04-23T17:33:00Z">
        <w:r w:rsidR="00936279">
          <w:rPr>
            <w:rFonts w:ascii="Helvetica" w:hAnsi="Helvetica" w:cs="Helvetica"/>
            <w:kern w:val="1"/>
            <w:sz w:val="22"/>
            <w:szCs w:val="22"/>
            <w:lang w:val="en-US"/>
          </w:rPr>
          <w:t xml:space="preserve"> Together, these data help to</w:t>
        </w:r>
        <w:r w:rsidR="00936279" w:rsidRPr="00651736">
          <w:rPr>
            <w:rFonts w:ascii="Helvetica" w:hAnsi="Helvetica" w:cs="Helvetica"/>
            <w:kern w:val="1"/>
            <w:sz w:val="22"/>
            <w:szCs w:val="22"/>
            <w:lang w:val="en-US"/>
          </w:rPr>
          <w:t xml:space="preserve"> determine</w:t>
        </w:r>
        <w:r w:rsidR="00936279" w:rsidRPr="004F53F2">
          <w:rPr>
            <w:rFonts w:ascii="Helvetica" w:hAnsi="Helvetica" w:cs="Helvetica"/>
            <w:kern w:val="1"/>
            <w:sz w:val="22"/>
            <w:szCs w:val="22"/>
            <w:lang w:val="en-US"/>
          </w:rPr>
          <w:t xml:space="preserve"> the broader implications of </w:t>
        </w:r>
        <w:proofErr w:type="spellStart"/>
        <w:r w:rsidR="00936279" w:rsidRPr="004F53F2">
          <w:rPr>
            <w:rFonts w:ascii="Helvetica" w:hAnsi="Helvetica" w:cs="Helvetica"/>
            <w:kern w:val="1"/>
            <w:sz w:val="22"/>
            <w:szCs w:val="22"/>
            <w:lang w:val="en-US"/>
          </w:rPr>
          <w:t>phenological</w:t>
        </w:r>
        <w:proofErr w:type="spellEnd"/>
        <w:r w:rsidR="00936279" w:rsidRPr="004F53F2">
          <w:rPr>
            <w:rFonts w:ascii="Helvetica" w:hAnsi="Helvetica" w:cs="Helvetica"/>
            <w:kern w:val="1"/>
            <w:sz w:val="22"/>
            <w:szCs w:val="22"/>
            <w:lang w:val="en-US"/>
          </w:rPr>
          <w:t xml:space="preserve"> mismatches for the community</w:t>
        </w:r>
        <w:r w:rsidR="00936279">
          <w:rPr>
            <w:rFonts w:ascii="Helvetica" w:hAnsi="Helvetica" w:cs="Helvetica"/>
            <w:kern w:val="1"/>
            <w:sz w:val="22"/>
            <w:szCs w:val="22"/>
            <w:lang w:val="en-US"/>
          </w:rPr>
          <w:t xml:space="preserve"> (e.g., </w:t>
        </w:r>
        <w:proofErr w:type="spellStart"/>
        <w:r w:rsidR="00936279">
          <w:rPr>
            <w:rFonts w:ascii="Helvetica" w:hAnsi="Helvetica" w:cs="Helvetica"/>
            <w:kern w:val="1"/>
            <w:sz w:val="22"/>
            <w:szCs w:val="22"/>
            <w:lang w:val="en-US"/>
          </w:rPr>
          <w:t>Nakazawa</w:t>
        </w:r>
        <w:proofErr w:type="spellEnd"/>
        <w:r w:rsidR="00936279">
          <w:rPr>
            <w:rFonts w:ascii="Helvetica" w:hAnsi="Helvetica" w:cs="Helvetica"/>
            <w:kern w:val="1"/>
            <w:sz w:val="22"/>
            <w:szCs w:val="22"/>
            <w:lang w:val="en-US"/>
          </w:rPr>
          <w:t xml:space="preserve"> and </w:t>
        </w:r>
        <w:proofErr w:type="spellStart"/>
        <w:r w:rsidR="00936279">
          <w:rPr>
            <w:rFonts w:ascii="Helvetica" w:hAnsi="Helvetica" w:cs="Helvetica"/>
            <w:kern w:val="1"/>
            <w:sz w:val="22"/>
            <w:szCs w:val="22"/>
            <w:lang w:val="en-US"/>
          </w:rPr>
          <w:t>Doi</w:t>
        </w:r>
        <w:proofErr w:type="spellEnd"/>
        <w:r w:rsidR="00936279">
          <w:rPr>
            <w:rFonts w:ascii="Helvetica" w:hAnsi="Helvetica" w:cs="Helvetica"/>
            <w:kern w:val="1"/>
            <w:sz w:val="22"/>
            <w:szCs w:val="22"/>
            <w:lang w:val="en-US"/>
          </w:rPr>
          <w:t xml:space="preserve"> 2012; Revilla et al. 2014)</w:t>
        </w:r>
      </w:ins>
      <w:ins w:id="65" w:author="Heather Kharouba" w:date="2019-04-23T17:45:00Z">
        <w:r w:rsidR="00016316">
          <w:rPr>
            <w:rFonts w:ascii="Helvetica" w:hAnsi="Helvetica" w:cs="Helvetica"/>
            <w:kern w:val="1"/>
            <w:sz w:val="22"/>
            <w:szCs w:val="22"/>
            <w:lang w:val="en-US"/>
          </w:rPr>
          <w:t>.</w:t>
        </w:r>
      </w:ins>
    </w:p>
    <w:p w14:paraId="583111B6" w14:textId="126A195E" w:rsidR="00C94685" w:rsidRDefault="00C9468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66" w:author="Heather Kharouba" w:date="2019-04-11T13:57:00Z"/>
          <w:rFonts w:ascii="Helvetica" w:hAnsi="Helvetica" w:cs="Helvetica"/>
          <w:kern w:val="1"/>
          <w:sz w:val="22"/>
          <w:szCs w:val="22"/>
          <w:lang w:val="en-US"/>
        </w:rPr>
      </w:pPr>
    </w:p>
    <w:p w14:paraId="4EF40DCF" w14:textId="2D16AADF" w:rsidR="00E24E99"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ins w:id="67" w:author="Heather Kharouba" w:date="2019-04-11T13:57:00Z">
        <w:r>
          <w:rPr>
            <w:rFonts w:ascii="Helvetica" w:hAnsi="Helvetica" w:cs="Helvetica"/>
            <w:kern w:val="1"/>
            <w:sz w:val="22"/>
            <w:szCs w:val="22"/>
            <w:lang w:val="en-US"/>
          </w:rPr>
          <w:lastRenderedPageBreak/>
          <w:tab/>
        </w:r>
      </w:ins>
      <w:r w:rsidR="00FA7BBB">
        <w:rPr>
          <w:rFonts w:ascii="Helvetica" w:hAnsi="Helvetica" w:cs="Helvetica"/>
          <w:kern w:val="1"/>
          <w:sz w:val="22"/>
          <w:szCs w:val="22"/>
          <w:lang w:val="en-US"/>
        </w:rPr>
        <w:t>Currently</w:t>
      </w:r>
      <w:r w:rsidR="003C4A76" w:rsidRPr="00AE69BC">
        <w:rPr>
          <w:rFonts w:ascii="Helvetica" w:hAnsi="Helvetica" w:cs="Helvetica"/>
          <w:kern w:val="1"/>
          <w:sz w:val="22"/>
          <w:szCs w:val="22"/>
          <w:lang w:val="en-US"/>
        </w:rPr>
        <w:t xml:space="preserve"> such data are </w:t>
      </w:r>
      <w:r w:rsidR="0015590A">
        <w:rPr>
          <w:rFonts w:ascii="Helvetica" w:hAnsi="Helvetica" w:cs="Helvetica"/>
          <w:kern w:val="1"/>
          <w:sz w:val="22"/>
          <w:szCs w:val="22"/>
          <w:lang w:val="en-US"/>
        </w:rPr>
        <w:t>non-existent</w:t>
      </w:r>
      <w:r w:rsidR="003C4A76" w:rsidRPr="00AE69BC">
        <w:rPr>
          <w:rFonts w:ascii="Helvetica" w:hAnsi="Helvetica" w:cs="Helvetica"/>
          <w:kern w:val="1"/>
          <w:sz w:val="22"/>
          <w:szCs w:val="22"/>
          <w:lang w:val="en-US"/>
        </w:rPr>
        <w:t xml:space="preserve"> in this literature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i.e. none of the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pair-wise int</w:t>
      </w:r>
      <w:r w:rsidR="00F171B5">
        <w:rPr>
          <w:rFonts w:ascii="Helvetica" w:hAnsi="Helvetica" w:cs="Helvetica"/>
          <w:kern w:val="1"/>
          <w:sz w:val="22"/>
          <w:szCs w:val="22"/>
          <w:lang w:val="en-US"/>
        </w:rPr>
        <w:t>e</w:t>
      </w:r>
      <w:r w:rsidR="00615D8E">
        <w:rPr>
          <w:rFonts w:ascii="Helvetica" w:hAnsi="Helvetica" w:cs="Helvetica"/>
          <w:kern w:val="1"/>
          <w:sz w:val="22"/>
          <w:szCs w:val="22"/>
          <w:lang w:val="en-US"/>
        </w:rPr>
        <w:t>ractions had</w:t>
      </w:r>
      <w:r w:rsidR="00FF4263">
        <w:rPr>
          <w:rFonts w:ascii="Helvetica" w:hAnsi="Helvetica" w:cs="Helvetica"/>
          <w:kern w:val="1"/>
          <w:sz w:val="22"/>
          <w:szCs w:val="22"/>
          <w:lang w:val="en-US"/>
        </w:rPr>
        <w:t xml:space="preserve"> </w:t>
      </w:r>
      <w:r w:rsidR="002B15CC">
        <w:rPr>
          <w:rFonts w:ascii="Helvetica" w:hAnsi="Helvetica" w:cs="Helvetica"/>
          <w:kern w:val="1"/>
          <w:sz w:val="22"/>
          <w:szCs w:val="22"/>
          <w:lang w:val="en-US"/>
        </w:rPr>
        <w:t xml:space="preserve">individual-level data for </w:t>
      </w:r>
      <w:r w:rsidR="0015590A">
        <w:rPr>
          <w:rFonts w:ascii="Helvetica" w:hAnsi="Helvetica" w:cs="Helvetica"/>
          <w:kern w:val="1"/>
          <w:sz w:val="22"/>
          <w:szCs w:val="22"/>
          <w:lang w:val="en-US"/>
        </w:rPr>
        <w:t xml:space="preserve">both </w:t>
      </w:r>
      <w:r w:rsidR="002B15CC">
        <w:rPr>
          <w:rFonts w:ascii="Helvetica" w:hAnsi="Helvetica" w:cs="Helvetica"/>
          <w:kern w:val="1"/>
          <w:sz w:val="22"/>
          <w:szCs w:val="22"/>
          <w:lang w:val="en-US"/>
        </w:rPr>
        <w:t>the consumer and resource</w:t>
      </w:r>
      <w:r w:rsidR="0015590A">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Of the</w:t>
      </w:r>
      <w:r w:rsidR="00E9674A">
        <w:rPr>
          <w:rFonts w:ascii="Helvetica" w:hAnsi="Helvetica" w:cs="Helvetica"/>
          <w:kern w:val="1"/>
          <w:sz w:val="22"/>
          <w:szCs w:val="22"/>
          <w:lang w:val="en-US"/>
        </w:rPr>
        <w:t xml:space="preserve"> interactions</w:t>
      </w:r>
      <w:r w:rsidR="00FF3048" w:rsidRPr="00AE69BC">
        <w:rPr>
          <w:rFonts w:ascii="Helvetica" w:hAnsi="Helvetica" w:cs="Helvetica"/>
          <w:kern w:val="1"/>
          <w:sz w:val="22"/>
          <w:szCs w:val="22"/>
          <w:lang w:val="en-US"/>
        </w:rPr>
        <w:t xml:space="preserve">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EE73EF">
        <w:rPr>
          <w:rFonts w:ascii="Helvetica" w:hAnsi="Helvetica" w:cs="Helvetica"/>
          <w:kern w:val="1"/>
          <w:sz w:val="22"/>
          <w:szCs w:val="22"/>
          <w:lang w:val="en-US"/>
        </w:rPr>
        <w:t xml:space="preserve"> life history</w:t>
      </w:r>
      <w:r w:rsidR="005842DC">
        <w:rPr>
          <w:rFonts w:ascii="Helvetica" w:hAnsi="Helvetica" w:cs="Helvetica"/>
          <w:kern w:val="1"/>
          <w:sz w:val="22"/>
          <w:szCs w:val="22"/>
          <w:lang w:val="en-US"/>
        </w:rPr>
        <w:t>; n=28</w:t>
      </w:r>
      <w:r w:rsidR="00EE73EF">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w:t>
      </w:r>
      <w:r w:rsidR="00E9674A">
        <w:rPr>
          <w:rFonts w:ascii="Helvetica" w:hAnsi="Helvetica" w:cs="Helvetica"/>
          <w:kern w:val="1"/>
          <w:sz w:val="22"/>
          <w:szCs w:val="22"/>
          <w:lang w:val="en-US"/>
        </w:rPr>
        <w:t>For t</w:t>
      </w:r>
      <w:r w:rsidR="00FF3048" w:rsidRPr="00AE69BC">
        <w:rPr>
          <w:rFonts w:ascii="Helvetica" w:hAnsi="Helvetica" w:cs="Helvetica"/>
          <w:kern w:val="1"/>
          <w:sz w:val="22"/>
          <w:szCs w:val="22"/>
          <w:lang w:val="en-US"/>
        </w:rPr>
        <w:t xml:space="preserve">he majority of </w:t>
      </w:r>
      <w:r w:rsidR="00001DCB" w:rsidRPr="00AE69BC">
        <w:rPr>
          <w:rFonts w:ascii="Helvetica" w:hAnsi="Helvetica" w:cs="Helvetica"/>
          <w:kern w:val="1"/>
          <w:sz w:val="22"/>
          <w:szCs w:val="22"/>
          <w:lang w:val="en-US"/>
        </w:rPr>
        <w:t xml:space="preserve">these </w:t>
      </w:r>
      <w:r w:rsidR="00E9674A">
        <w:rPr>
          <w:rFonts w:ascii="Helvetica" w:hAnsi="Helvetica" w:cs="Helvetica"/>
          <w:kern w:val="1"/>
          <w:sz w:val="22"/>
          <w:szCs w:val="22"/>
          <w:lang w:val="en-US"/>
        </w:rPr>
        <w:t>interaction</w:t>
      </w:r>
      <w:r w:rsidR="00FF3048" w:rsidRPr="00AE69BC">
        <w:rPr>
          <w:rFonts w:ascii="Helvetica" w:hAnsi="Helvetica" w:cs="Helvetica"/>
          <w:kern w:val="1"/>
          <w:sz w:val="22"/>
          <w:szCs w:val="22"/>
          <w:lang w:val="en-US"/>
        </w:rPr>
        <w:t xml:space="preserv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w:t>
      </w:r>
      <w:r w:rsidR="005842DC">
        <w:rPr>
          <w:rFonts w:ascii="Helvetica" w:hAnsi="Helvetica" w:cs="Helvetica"/>
          <w:kern w:val="1"/>
          <w:sz w:val="22"/>
          <w:szCs w:val="22"/>
          <w:lang w:val="en-US"/>
        </w:rPr>
        <w:t>8</w:t>
      </w:r>
      <w:r w:rsidR="00885C63"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885C63">
        <w:rPr>
          <w:rFonts w:ascii="Helvetica" w:hAnsi="Helvetica" w:cs="Helvetica"/>
          <w:kern w:val="1"/>
          <w:sz w:val="22"/>
          <w:szCs w:val="22"/>
          <w:lang w:val="en-US"/>
        </w:rPr>
        <w:t>)</w:t>
      </w:r>
      <w:r w:rsidR="004F6919">
        <w:rPr>
          <w:rFonts w:ascii="Helvetica" w:hAnsi="Helvetica" w:cs="Helvetica"/>
          <w:kern w:val="1"/>
          <w:sz w:val="22"/>
          <w:szCs w:val="22"/>
          <w:lang w:val="en-US"/>
        </w:rPr>
        <w:t>, the researcher</w:t>
      </w:r>
      <w:r w:rsidR="00E9674A">
        <w:rPr>
          <w:rFonts w:ascii="Helvetica" w:hAnsi="Helvetica" w:cs="Helvetica"/>
          <w:kern w:val="1"/>
          <w:sz w:val="22"/>
          <w:szCs w:val="22"/>
          <w:lang w:val="en-US"/>
        </w:rPr>
        <w:t>s</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w:t>
      </w:r>
      <w:r w:rsidR="005842DC">
        <w:rPr>
          <w:rFonts w:ascii="Helvetica" w:hAnsi="Helvetica" w:cs="Helvetica"/>
          <w:kern w:val="1"/>
          <w:sz w:val="22"/>
          <w:szCs w:val="22"/>
          <w:lang w:val="en-US"/>
        </w:rPr>
        <w:t>6</w:t>
      </w:r>
      <w:r w:rsidR="00001DCB"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EE73EF">
        <w:rPr>
          <w:rFonts w:ascii="Helvetica" w:hAnsi="Helvetica" w:cs="Helvetica"/>
          <w:kern w:val="1"/>
          <w:sz w:val="22"/>
          <w:szCs w:val="22"/>
          <w:lang w:val="en-US"/>
        </w:rPr>
        <w:t xml:space="preserve"> interactions</w:t>
      </w:r>
      <w:r w:rsidR="00ED1C32">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4F6919">
        <w:rPr>
          <w:rFonts w:ascii="Helvetica" w:hAnsi="Helvetica" w:cs="Helvetica"/>
          <w:kern w:val="1"/>
          <w:sz w:val="22"/>
          <w:szCs w:val="22"/>
          <w:lang w:val="en-US"/>
        </w:rPr>
        <w:t>researcher</w:t>
      </w:r>
      <w:r w:rsidR="00836C62">
        <w:rPr>
          <w:rFonts w:ascii="Helvetica" w:hAnsi="Helvetica" w:cs="Helvetica"/>
          <w:kern w:val="1"/>
          <w:sz w:val="22"/>
          <w:szCs w:val="22"/>
          <w:lang w:val="en-US"/>
        </w:rPr>
        <w:t>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5842DC">
        <w:rPr>
          <w:rFonts w:ascii="Helvetica" w:hAnsi="Helvetica" w:cs="Helvetica"/>
          <w:kern w:val="1"/>
          <w:sz w:val="22"/>
          <w:szCs w:val="22"/>
          <w:lang w:val="en-US"/>
        </w:rPr>
        <w:t>; n=18</w:t>
      </w:r>
      <w:r w:rsidR="00C27A6D">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equivalent data on the resource and consumer</w:t>
      </w:r>
      <w:r w:rsidR="002A6A21">
        <w:rPr>
          <w:rFonts w:ascii="Helvetica" w:hAnsi="Helvetica" w:cs="Helvetica"/>
          <w:kern w:val="1"/>
          <w:sz w:val="22"/>
          <w:szCs w:val="22"/>
          <w:lang w:val="en-US"/>
        </w:rPr>
        <w:t xml:space="preserve"> (e.g. abundance)</w:t>
      </w:r>
      <w:r w:rsidR="00001DCB" w:rsidRPr="00AE69BC">
        <w:rPr>
          <w:rFonts w:ascii="Helvetica" w:hAnsi="Helvetica" w:cs="Helvetica"/>
          <w:kern w:val="1"/>
          <w:sz w:val="22"/>
          <w:szCs w:val="22"/>
          <w:lang w:val="en-US"/>
        </w:rPr>
        <w:t xml:space="preserve">. </w:t>
      </w:r>
      <w:r w:rsidR="00EE73EF">
        <w:rPr>
          <w:rFonts w:ascii="Helvetica" w:hAnsi="Helvetica" w:cs="Helvetica"/>
          <w:kern w:val="1"/>
          <w:sz w:val="22"/>
          <w:szCs w:val="22"/>
          <w:lang w:val="en-US"/>
        </w:rPr>
        <w:t>For t</w:t>
      </w:r>
      <w:r w:rsidR="0010354C" w:rsidRPr="00AE69BC">
        <w:rPr>
          <w:rFonts w:ascii="Helvetica" w:hAnsi="Helvetica" w:cs="Helvetica"/>
          <w:kern w:val="1"/>
          <w:sz w:val="22"/>
          <w:szCs w:val="22"/>
          <w:lang w:val="en-US"/>
        </w:rPr>
        <w:t xml:space="preserve">he majority of </w:t>
      </w:r>
      <w:r w:rsidR="00231279">
        <w:rPr>
          <w:rFonts w:ascii="Helvetica" w:hAnsi="Helvetica" w:cs="Helvetica"/>
          <w:kern w:val="1"/>
          <w:sz w:val="22"/>
          <w:szCs w:val="22"/>
          <w:lang w:val="en-US"/>
        </w:rPr>
        <w:t xml:space="preserve">these </w:t>
      </w:r>
      <w:r w:rsidR="00EE73EF">
        <w:rPr>
          <w:rFonts w:ascii="Helvetica" w:hAnsi="Helvetica" w:cs="Helvetica"/>
          <w:kern w:val="1"/>
          <w:sz w:val="22"/>
          <w:szCs w:val="22"/>
          <w:lang w:val="en-US"/>
        </w:rPr>
        <w:t xml:space="preserve">interactions, </w:t>
      </w:r>
      <w:r w:rsidR="00702170">
        <w:rPr>
          <w:rFonts w:ascii="Helvetica" w:hAnsi="Helvetica" w:cs="Helvetica"/>
          <w:kern w:val="1"/>
          <w:sz w:val="22"/>
          <w:szCs w:val="22"/>
          <w:lang w:val="en-US"/>
        </w:rPr>
        <w:t>researcher</w:t>
      </w:r>
      <w:r w:rsidR="00EE73EF">
        <w:rPr>
          <w:rFonts w:ascii="Helvetica" w:hAnsi="Helvetica" w:cs="Helvetica"/>
          <w:kern w:val="1"/>
          <w:sz w:val="22"/>
          <w:szCs w:val="22"/>
          <w:lang w:val="en-US"/>
        </w:rPr>
        <w:t>s</w:t>
      </w:r>
      <w:r w:rsidR="0010354C" w:rsidRPr="00AE69BC">
        <w:rPr>
          <w:rFonts w:ascii="Helvetica" w:hAnsi="Helvetica" w:cs="Helvetica"/>
          <w:kern w:val="1"/>
          <w:sz w:val="22"/>
          <w:szCs w:val="22"/>
          <w:lang w:val="en-US"/>
        </w:rPr>
        <w:t xml:space="preserve">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EE73EF">
        <w:rPr>
          <w:rFonts w:ascii="Helvetica" w:hAnsi="Helvetica" w:cs="Helvetica"/>
          <w:kern w:val="1"/>
          <w:sz w:val="22"/>
          <w:szCs w:val="22"/>
          <w:lang w:val="en-US"/>
        </w:rPr>
        <w:t>interactions</w:t>
      </w:r>
      <w:r w:rsidR="0034364C">
        <w:rPr>
          <w:rFonts w:ascii="Helvetica" w:hAnsi="Helvetica" w:cs="Helvetica"/>
          <w:kern w:val="1"/>
          <w:sz w:val="22"/>
          <w:szCs w:val="22"/>
          <w:lang w:val="en-US"/>
        </w:rPr>
        <w:t xml:space="preserve">, </w:t>
      </w:r>
      <w:r w:rsidR="00764063">
        <w:rPr>
          <w:rFonts w:ascii="Helvetica" w:hAnsi="Helvetica" w:cs="Helvetica"/>
          <w:kern w:val="1"/>
          <w:sz w:val="22"/>
          <w:szCs w:val="22"/>
          <w:lang w:val="en-US"/>
        </w:rPr>
        <w:t>researchers</w:t>
      </w:r>
      <w:r w:rsidR="00A81CD2">
        <w:rPr>
          <w:rFonts w:ascii="Helvetica" w:hAnsi="Helvetica" w:cs="Helvetica"/>
          <w:kern w:val="1"/>
          <w:sz w:val="22"/>
          <w:szCs w:val="22"/>
          <w:lang w:val="en-US"/>
        </w:rPr>
        <w:t xml:space="preserve"> measured </w:t>
      </w:r>
      <w:r w:rsidR="0034364C">
        <w:rPr>
          <w:rFonts w:ascii="Helvetica" w:hAnsi="Helvetica" w:cs="Helvetica"/>
          <w:kern w:val="1"/>
          <w:sz w:val="22"/>
          <w:szCs w:val="22"/>
          <w:lang w:val="en-US"/>
        </w:rPr>
        <w:t>per-capita performance on the resource</w:t>
      </w:r>
      <w:r w:rsidR="00764063">
        <w:rPr>
          <w:rFonts w:ascii="Helvetica" w:hAnsi="Helvetica" w:cs="Helvetica"/>
          <w:kern w:val="1"/>
          <w:sz w:val="22"/>
          <w:szCs w:val="22"/>
          <w:lang w:val="en-US"/>
        </w:rPr>
        <w:t xml:space="preserve"> for only one interaction</w:t>
      </w:r>
      <w:r w:rsidR="005842DC">
        <w:rPr>
          <w:rFonts w:ascii="Helvetica" w:hAnsi="Helvetica" w:cs="Helvetica"/>
          <w:kern w:val="1"/>
          <w:sz w:val="22"/>
          <w:szCs w:val="22"/>
          <w:lang w:val="en-US"/>
        </w:rPr>
        <w:t xml:space="preserve"> (</w:t>
      </w:r>
      <w:proofErr w:type="spellStart"/>
      <w:r w:rsidR="003E6FF3">
        <w:rPr>
          <w:rFonts w:ascii="Helvetica" w:hAnsi="Helvetica" w:cs="Helvetica"/>
          <w:kern w:val="1"/>
          <w:sz w:val="22"/>
          <w:szCs w:val="22"/>
          <w:lang w:val="en-US"/>
        </w:rPr>
        <w:t>Philippart</w:t>
      </w:r>
      <w:proofErr w:type="spellEnd"/>
      <w:r w:rsidR="003E6FF3">
        <w:rPr>
          <w:rFonts w:ascii="Helvetica" w:hAnsi="Helvetica" w:cs="Helvetica"/>
          <w:kern w:val="1"/>
          <w:sz w:val="22"/>
          <w:szCs w:val="22"/>
          <w:lang w:val="en-US"/>
        </w:rPr>
        <w:t xml:space="preserve"> et al. 2003 (</w:t>
      </w:r>
      <w:r w:rsidR="005842DC">
        <w:rPr>
          <w:rFonts w:ascii="Helvetica" w:hAnsi="Helvetica" w:cs="Helvetica"/>
          <w:kern w:val="1"/>
          <w:sz w:val="22"/>
          <w:szCs w:val="22"/>
          <w:lang w:val="en-US"/>
        </w:rPr>
        <w:t>AO</w:t>
      </w:r>
      <w:r w:rsidR="00F05F76">
        <w:rPr>
          <w:rFonts w:ascii="Helvetica" w:hAnsi="Helvetica" w:cs="Helvetica"/>
          <w:kern w:val="1"/>
          <w:sz w:val="22"/>
          <w:szCs w:val="22"/>
          <w:lang w:val="en-US"/>
        </w:rPr>
        <w:t>0</w:t>
      </w:r>
      <w:r w:rsidR="005842DC">
        <w:rPr>
          <w:rFonts w:ascii="Helvetica" w:hAnsi="Helvetica" w:cs="Helvetica"/>
          <w:kern w:val="1"/>
          <w:sz w:val="22"/>
          <w:szCs w:val="22"/>
          <w:lang w:val="en-US"/>
        </w:rPr>
        <w:t>01</w:t>
      </w:r>
      <w:r w:rsidR="003E6FF3">
        <w:rPr>
          <w:rFonts w:ascii="Helvetica" w:hAnsi="Helvetica" w:cs="Helvetica"/>
          <w:kern w:val="1"/>
          <w:sz w:val="22"/>
          <w:szCs w:val="22"/>
          <w:lang w:val="en-US"/>
        </w:rPr>
        <w:t>)</w:t>
      </w:r>
      <w:r w:rsidR="005842DC">
        <w:rPr>
          <w:rFonts w:ascii="Helvetica" w:hAnsi="Helvetica" w:cs="Helvetica"/>
          <w:kern w:val="1"/>
          <w:sz w:val="22"/>
          <w:szCs w:val="22"/>
          <w:lang w:val="en-US"/>
        </w:rPr>
        <w:t>)</w:t>
      </w:r>
      <w:r w:rsidR="0034364C">
        <w:rPr>
          <w:rFonts w:ascii="Helvetica" w:hAnsi="Helvetica" w:cs="Helvetica"/>
          <w:kern w:val="1"/>
          <w:sz w:val="22"/>
          <w:szCs w:val="22"/>
          <w:lang w:val="en-US"/>
        </w:rPr>
        <w:t xml:space="preserve">. </w:t>
      </w:r>
    </w:p>
    <w:p w14:paraId="5E6D0101" w14:textId="6364B15C"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w:t>
      </w:r>
      <w:r w:rsidR="00001DCB" w:rsidRPr="009E0D09">
        <w:rPr>
          <w:rFonts w:ascii="Helvetica" w:hAnsi="Helvetica" w:cs="Helvetica"/>
          <w:kern w:val="1"/>
          <w:sz w:val="22"/>
          <w:szCs w:val="22"/>
          <w:highlight w:val="yellow"/>
          <w:lang w:val="en-US"/>
        </w:rPr>
        <w:t>generations (1-2(?),</w:t>
      </w:r>
      <w:r w:rsidR="00001DCB" w:rsidRPr="00AE69BC">
        <w:rPr>
          <w:rFonts w:ascii="Helvetica" w:hAnsi="Helvetica" w:cs="Helvetica"/>
          <w:kern w:val="1"/>
          <w:sz w:val="22"/>
          <w:szCs w:val="22"/>
          <w:lang w:val="en-US"/>
        </w:rPr>
        <w:t xml:space="preserve">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w:t>
      </w:r>
      <w:ins w:id="68" w:author="Heather Kharouba" w:date="2019-04-11T11:13:00Z">
        <w:r w:rsidR="002A6A21">
          <w:rPr>
            <w:rFonts w:ascii="Helvetica" w:hAnsi="Helvetica" w:cs="Helvetica"/>
            <w:kern w:val="1"/>
            <w:sz w:val="22"/>
            <w:szCs w:val="22"/>
            <w:lang w:val="en-US"/>
          </w:rPr>
          <w:t xml:space="preserve"> </w:t>
        </w:r>
      </w:ins>
      <w:r w:rsidR="000601A6" w:rsidRPr="00AE69BC">
        <w:rPr>
          <w:rFonts w:ascii="Helvetica" w:hAnsi="Helvetica" w:cs="Helvetica"/>
          <w:kern w:val="1"/>
          <w:sz w:val="22"/>
          <w:szCs w:val="22"/>
          <w:lang w:val="en-US"/>
        </w:rPr>
        <w:t>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w:t>
      </w:r>
      <w:r w:rsidR="00EB1BE9">
        <w:rPr>
          <w:rFonts w:ascii="Helvetica" w:hAnsi="Helvetica" w:cs="Helvetica"/>
          <w:kern w:val="1"/>
          <w:sz w:val="22"/>
          <w:szCs w:val="22"/>
          <w:lang w:val="en-US"/>
        </w:rPr>
        <w:t>Borer et al. 2005</w:t>
      </w:r>
      <w:r w:rsidR="00E67C30">
        <w:rPr>
          <w:rFonts w:ascii="Helvetica" w:hAnsi="Helvetica" w:cs="Helvetica"/>
          <w:kern w:val="1"/>
          <w:sz w:val="22"/>
          <w:szCs w:val="22"/>
          <w:lang w:val="en-US"/>
        </w:rPr>
        <w:t xml:space="preserve">; </w:t>
      </w:r>
      <w:proofErr w:type="spellStart"/>
      <w:r w:rsidR="00E67C30">
        <w:rPr>
          <w:rFonts w:ascii="Helvetica" w:hAnsi="Helvetica" w:cs="Helvetica"/>
          <w:kern w:val="1"/>
          <w:sz w:val="22"/>
          <w:szCs w:val="22"/>
          <w:lang w:val="en-US"/>
        </w:rPr>
        <w:t>Shurin</w:t>
      </w:r>
      <w:proofErr w:type="spellEnd"/>
      <w:r w:rsidR="00E67C30">
        <w:rPr>
          <w:rFonts w:ascii="Helvetica" w:hAnsi="Helvetica" w:cs="Helvetica"/>
          <w:kern w:val="1"/>
          <w:sz w:val="22"/>
          <w:szCs w:val="22"/>
          <w:lang w:val="en-US"/>
        </w:rPr>
        <w:t xml:space="preserve"> et al. 200</w:t>
      </w:r>
      <w:r w:rsidR="009D3484">
        <w:rPr>
          <w:rFonts w:ascii="Helvetica" w:hAnsi="Helvetica" w:cs="Helvetica"/>
          <w:kern w:val="1"/>
          <w:sz w:val="22"/>
          <w:szCs w:val="22"/>
          <w:lang w:val="en-US"/>
        </w:rPr>
        <w:t xml:space="preserve">5; </w:t>
      </w:r>
      <w:proofErr w:type="spellStart"/>
      <w:r w:rsidR="009D3484" w:rsidRPr="00AE69BC">
        <w:rPr>
          <w:rFonts w:ascii="Helvetica" w:hAnsi="Helvetica" w:cs="Helvetica"/>
          <w:kern w:val="1"/>
          <w:sz w:val="22"/>
          <w:szCs w:val="22"/>
          <w:lang w:val="en-US"/>
        </w:rPr>
        <w:t>Gruner</w:t>
      </w:r>
      <w:proofErr w:type="spellEnd"/>
      <w:r w:rsidR="009D3484" w:rsidRPr="00AE69BC">
        <w:rPr>
          <w:rFonts w:ascii="Helvetica" w:hAnsi="Helvetica" w:cs="Helvetica"/>
          <w:kern w:val="1"/>
          <w:sz w:val="22"/>
          <w:szCs w:val="22"/>
          <w:lang w:val="en-US"/>
        </w:rPr>
        <w:t xml:space="preserve"> e</w:t>
      </w:r>
      <w:r w:rsidR="009D3484">
        <w:rPr>
          <w:rFonts w:ascii="Helvetica" w:hAnsi="Helvetica" w:cs="Helvetica"/>
          <w:kern w:val="1"/>
          <w:sz w:val="22"/>
          <w:szCs w:val="22"/>
          <w:lang w:val="en-US"/>
        </w:rPr>
        <w:t>t al. 2008</w:t>
      </w:r>
      <w:r w:rsidR="00EB1BE9">
        <w:rPr>
          <w:rFonts w:ascii="Helvetica" w:hAnsi="Helvetica" w:cs="Helvetica"/>
          <w:kern w:val="1"/>
          <w:sz w:val="22"/>
          <w:szCs w:val="22"/>
          <w:lang w:val="en-US"/>
        </w:rPr>
        <w:t>)</w:t>
      </w:r>
      <w:r w:rsidR="002A6A21">
        <w:rPr>
          <w:rFonts w:ascii="Helvetica" w:hAnsi="Helvetica" w:cs="Helvetica"/>
          <w:kern w:val="1"/>
          <w:sz w:val="22"/>
          <w:szCs w:val="22"/>
          <w:lang w:val="en-US"/>
        </w:rPr>
        <w:t>,</w:t>
      </w:r>
      <w:r w:rsidR="00EB1BE9">
        <w:rPr>
          <w:rFonts w:ascii="Helvetica" w:hAnsi="Helvetica" w:cs="Helvetica"/>
          <w:kern w:val="1"/>
          <w:sz w:val="22"/>
          <w:szCs w:val="22"/>
          <w:lang w:val="en-US"/>
        </w:rPr>
        <w:t xml:space="preserve">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 xml:space="preserve">the </w:t>
      </w:r>
      <w:proofErr w:type="spellStart"/>
      <w:r w:rsidR="0076026C">
        <w:rPr>
          <w:rFonts w:ascii="Helvetica" w:hAnsi="Helvetica" w:cs="Helvetica"/>
          <w:kern w:val="1"/>
          <w:sz w:val="22"/>
          <w:szCs w:val="22"/>
          <w:lang w:val="en-US"/>
        </w:rPr>
        <w:t>phenological</w:t>
      </w:r>
      <w:proofErr w:type="spellEnd"/>
      <w:r w:rsidR="0076026C">
        <w:rPr>
          <w:rFonts w:ascii="Helvetica" w:hAnsi="Helvetica" w:cs="Helvetica"/>
          <w:kern w:val="1"/>
          <w:sz w:val="22"/>
          <w:szCs w:val="22"/>
          <w:lang w:val="en-US"/>
        </w:rPr>
        <w:t xml:space="preserve">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F60C90">
        <w:rPr>
          <w:rFonts w:ascii="Helvetica" w:hAnsi="Helvetica" w:cs="Helvetica"/>
          <w:kern w:val="1"/>
          <w:sz w:val="22"/>
          <w:szCs w:val="22"/>
          <w:lang w:val="en-US"/>
        </w:rPr>
        <w:t>he majority of researchers studying aquatic-based interactions</w:t>
      </w:r>
      <w:r w:rsidR="0076026C" w:rsidRPr="00AE69BC">
        <w:rPr>
          <w:rFonts w:ascii="Helvetica" w:hAnsi="Helvetica" w:cs="Helvetica"/>
          <w:kern w:val="1"/>
          <w:sz w:val="22"/>
          <w:szCs w:val="22"/>
          <w:lang w:val="en-US"/>
        </w:rPr>
        <w:t xml:space="preserve">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web theory (1</w:t>
      </w:r>
      <w:r w:rsidR="00AA50C2">
        <w:rPr>
          <w:rFonts w:ascii="Helvetica" w:hAnsi="Helvetica" w:cs="Helvetica"/>
          <w:kern w:val="1"/>
          <w:sz w:val="22"/>
          <w:szCs w:val="22"/>
          <w:lang w:val="en-US"/>
        </w:rPr>
        <w:t>5</w:t>
      </w:r>
      <w:r w:rsidR="0076026C" w:rsidRPr="00AE69BC">
        <w:rPr>
          <w:rFonts w:ascii="Helvetica" w:hAnsi="Helvetica" w:cs="Helvetica"/>
          <w:kern w:val="1"/>
          <w:sz w:val="22"/>
          <w:szCs w:val="22"/>
          <w:lang w:val="en-US"/>
        </w:rPr>
        <w:t>/20</w:t>
      </w:r>
      <w:r w:rsidR="00F60C90">
        <w:rPr>
          <w:rFonts w:ascii="Helvetica" w:hAnsi="Helvetica" w:cs="Helvetica"/>
          <w:kern w:val="1"/>
          <w:sz w:val="22"/>
          <w:szCs w:val="22"/>
          <w:lang w:val="en-US"/>
        </w:rPr>
        <w:t xml:space="preserve"> interactions), whereas </w:t>
      </w:r>
      <w:r w:rsidR="00B92D41">
        <w:rPr>
          <w:rFonts w:ascii="Helvetica" w:hAnsi="Helvetica" w:cs="Helvetica"/>
          <w:kern w:val="1"/>
          <w:sz w:val="22"/>
          <w:szCs w:val="22"/>
          <w:lang w:val="en-US"/>
        </w:rPr>
        <w:t xml:space="preserve">researchers approached </w:t>
      </w:r>
      <w:r w:rsidR="00F60C90">
        <w:rPr>
          <w:rFonts w:ascii="Helvetica" w:hAnsi="Helvetica" w:cs="Helvetica"/>
          <w:kern w:val="1"/>
          <w:sz w:val="22"/>
          <w:szCs w:val="22"/>
          <w:lang w:val="en-US"/>
        </w:rPr>
        <w:t xml:space="preserve">terrestrial-based interactions </w:t>
      </w:r>
      <w:r w:rsidR="0076026C" w:rsidRPr="00AE69BC">
        <w:rPr>
          <w:rFonts w:ascii="Helvetica" w:hAnsi="Helvetica" w:cs="Helvetica"/>
          <w:kern w:val="1"/>
          <w:sz w:val="22"/>
          <w:szCs w:val="22"/>
          <w:lang w:val="en-US"/>
        </w:rPr>
        <w:t xml:space="preserve">from </w:t>
      </w:r>
      <w:r w:rsidR="0076026C" w:rsidRPr="00AE69BC">
        <w:rPr>
          <w:rFonts w:ascii="Helvetica" w:hAnsi="Helvetica" w:cs="Helvetica"/>
          <w:kern w:val="1"/>
          <w:sz w:val="22"/>
          <w:szCs w:val="22"/>
          <w:lang w:val="en-US"/>
        </w:rPr>
        <w:lastRenderedPageBreak/>
        <w:t>life-history theory (2</w:t>
      </w:r>
      <w:r w:rsidR="00AA50C2">
        <w:rPr>
          <w:rFonts w:ascii="Helvetica" w:hAnsi="Helvetica" w:cs="Helvetica"/>
          <w:kern w:val="1"/>
          <w:sz w:val="22"/>
          <w:szCs w:val="22"/>
          <w:lang w:val="en-US"/>
        </w:rPr>
        <w:t>3</w:t>
      </w:r>
      <w:r w:rsidR="0076026C" w:rsidRPr="00AE69BC">
        <w:rPr>
          <w:rFonts w:ascii="Helvetica" w:hAnsi="Helvetica" w:cs="Helvetica"/>
          <w:kern w:val="1"/>
          <w:sz w:val="22"/>
          <w:szCs w:val="22"/>
          <w:lang w:val="en-US"/>
        </w:rPr>
        <w:t>/2</w:t>
      </w:r>
      <w:r w:rsidR="00AA50C2">
        <w:rPr>
          <w:rFonts w:ascii="Helvetica" w:hAnsi="Helvetica" w:cs="Helvetica"/>
          <w:kern w:val="1"/>
          <w:sz w:val="22"/>
          <w:szCs w:val="22"/>
          <w:lang w:val="en-US"/>
        </w:rPr>
        <w:t>6</w:t>
      </w:r>
      <w:r w:rsidR="0076026C" w:rsidRPr="00AE69BC">
        <w:rPr>
          <w:rFonts w:ascii="Helvetica" w:hAnsi="Helvetica" w:cs="Helvetica"/>
          <w:kern w:val="1"/>
          <w:sz w:val="22"/>
          <w:szCs w:val="22"/>
          <w:lang w:val="en-US"/>
        </w:rPr>
        <w:t xml:space="preserve">; Table 2). </w:t>
      </w:r>
    </w:p>
    <w:p w14:paraId="1557F2C8" w14:textId="17D722B0"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9B239C">
        <w:rPr>
          <w:rFonts w:ascii="Helvetica" w:hAnsi="Helvetica" w:cs="Helvetica"/>
          <w:kern w:val="1"/>
          <w:sz w:val="22"/>
          <w:szCs w:val="22"/>
          <w:lang w:val="en-US"/>
        </w:rPr>
        <w:t>, ultimately making it difficult to track the fate of individuals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9B239C">
        <w:rPr>
          <w:rFonts w:ascii="Helvetica" w:hAnsi="Helvetica"/>
          <w:sz w:val="22"/>
          <w:szCs w:val="22"/>
        </w:rPr>
        <w:t xml:space="preserve">In cases where individuals can be distinguished, marked and monitored, it is possible to </w:t>
      </w:r>
      <w:r w:rsidR="005A3C4A">
        <w:rPr>
          <w:rFonts w:ascii="Helvetica" w:hAnsi="Helvetica"/>
          <w:sz w:val="22"/>
          <w:szCs w:val="22"/>
        </w:rPr>
        <w:t>gather</w:t>
      </w:r>
      <w:r w:rsidR="009B239C">
        <w:rPr>
          <w:rFonts w:ascii="Helvetica" w:hAnsi="Helvetica"/>
          <w:sz w:val="22"/>
          <w:szCs w:val="22"/>
        </w:rPr>
        <w:t xml:space="preserve"> per-capita data; otherwise data </w:t>
      </w:r>
      <w:r w:rsidR="005A3C4A">
        <w:rPr>
          <w:rFonts w:ascii="Helvetica" w:hAnsi="Helvetica"/>
          <w:sz w:val="22"/>
          <w:szCs w:val="22"/>
        </w:rPr>
        <w:t>are</w:t>
      </w:r>
      <w:r w:rsidR="001E2A84">
        <w:rPr>
          <w:rFonts w:ascii="Helvetica" w:hAnsi="Helvetica"/>
          <w:sz w:val="22"/>
          <w:szCs w:val="22"/>
        </w:rPr>
        <w:t xml:space="preserve"> more likely to b</w:t>
      </w:r>
      <w:r w:rsidR="009B239C">
        <w:rPr>
          <w:rFonts w:ascii="Helvetica" w:hAnsi="Helvetica"/>
          <w:sz w:val="22"/>
          <w:szCs w:val="22"/>
        </w:rPr>
        <w:t xml:space="preserve">e aggregated </w:t>
      </w:r>
      <w:r w:rsidR="001E2A84">
        <w:rPr>
          <w:rFonts w:ascii="Helvetica" w:hAnsi="Helvetica"/>
          <w:sz w:val="22"/>
          <w:szCs w:val="22"/>
        </w:rPr>
        <w:t xml:space="preserve">at the </w:t>
      </w:r>
      <w:r w:rsidR="009B239C">
        <w:rPr>
          <w:rFonts w:ascii="Helvetica" w:hAnsi="Helvetica"/>
          <w:sz w:val="22"/>
          <w:szCs w:val="22"/>
        </w:rPr>
        <w:t xml:space="preserve">population or community-level.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12771C">
        <w:rPr>
          <w:rFonts w:ascii="Helvetica" w:hAnsi="Helvetica" w:cs="Helvetica"/>
          <w:kern w:val="1"/>
          <w:sz w:val="22"/>
          <w:szCs w:val="22"/>
          <w:lang w:val="en-US"/>
        </w:rPr>
        <w:t>interactions</w:t>
      </w:r>
      <w:r w:rsidR="004673DE" w:rsidRPr="00A170F9">
        <w:rPr>
          <w:rFonts w:ascii="Helvetica" w:hAnsi="Helvetica" w:cs="Helvetica"/>
          <w:kern w:val="1"/>
          <w:sz w:val="22"/>
          <w:szCs w:val="22"/>
          <w:lang w:val="en-US"/>
        </w:rPr>
        <w:t xml:space="preserve">,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A50C2">
        <w:rPr>
          <w:rFonts w:ascii="Helvetica" w:hAnsi="Helvetica" w:cs="Helvetica"/>
          <w:kern w:val="1"/>
          <w:sz w:val="22"/>
          <w:szCs w:val="22"/>
          <w:lang w:val="en-US"/>
        </w:rPr>
        <w:t>9</w:t>
      </w:r>
      <w:r w:rsidR="00A05B09" w:rsidRPr="00A170F9">
        <w:rPr>
          <w:rFonts w:ascii="Helvetica" w:hAnsi="Helvetica" w:cs="Helvetica"/>
          <w:kern w:val="1"/>
          <w:sz w:val="22"/>
          <w:szCs w:val="22"/>
          <w:lang w:val="en-US"/>
        </w:rPr>
        <w:t>/2</w:t>
      </w:r>
      <w:r w:rsidR="00AA50C2">
        <w:rPr>
          <w:rFonts w:ascii="Helvetica" w:hAnsi="Helvetica" w:cs="Helvetica"/>
          <w:kern w:val="1"/>
          <w:sz w:val="22"/>
          <w:szCs w:val="22"/>
          <w:lang w:val="en-US"/>
        </w:rPr>
        <w:t>8</w:t>
      </w:r>
      <w:r w:rsidR="00A05B09" w:rsidRPr="00A170F9">
        <w:rPr>
          <w:rFonts w:ascii="Helvetica" w:hAnsi="Helvetica" w:cs="Helvetica"/>
          <w:kern w:val="1"/>
          <w:sz w:val="22"/>
          <w:szCs w:val="22"/>
          <w:lang w:val="en-US"/>
        </w:rPr>
        <w:t>)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and the vast majority were aquatic (1</w:t>
      </w:r>
      <w:r w:rsidR="00AA50C2">
        <w:rPr>
          <w:rFonts w:ascii="Helvetica" w:hAnsi="Helvetica" w:cs="Helvetica"/>
          <w:kern w:val="1"/>
          <w:sz w:val="22"/>
          <w:szCs w:val="22"/>
          <w:lang w:val="en-US"/>
        </w:rPr>
        <w:t>1</w:t>
      </w:r>
      <w:r w:rsidR="00D72D2A" w:rsidRPr="00D72D2A">
        <w:rPr>
          <w:rFonts w:ascii="Helvetica" w:hAnsi="Helvetica" w:cs="Helvetica"/>
          <w:kern w:val="1"/>
          <w:sz w:val="22"/>
          <w:szCs w:val="22"/>
          <w:lang w:val="en-US"/>
        </w:rPr>
        <w:t>/1</w:t>
      </w:r>
      <w:r w:rsidR="00AA50C2">
        <w:rPr>
          <w:rFonts w:ascii="Helvetica" w:hAnsi="Helvetica" w:cs="Helvetica"/>
          <w:kern w:val="1"/>
          <w:sz w:val="22"/>
          <w:szCs w:val="22"/>
          <w:lang w:val="en-US"/>
        </w:rPr>
        <w:t>2</w:t>
      </w:r>
      <w:r w:rsidR="00D72D2A" w:rsidRPr="00D72D2A">
        <w:rPr>
          <w:rFonts w:ascii="Helvetica" w:hAnsi="Helvetica" w:cs="Helvetica"/>
          <w:kern w:val="1"/>
          <w:sz w:val="22"/>
          <w:szCs w:val="22"/>
          <w:lang w:val="en-US"/>
        </w:rPr>
        <w:t xml:space="preserve">)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r w:rsidR="009B239C">
        <w:rPr>
          <w:rFonts w:ascii="Helvetica" w:hAnsi="Helvetica"/>
          <w:sz w:val="22"/>
          <w:szCs w:val="22"/>
        </w:rPr>
        <w:t xml:space="preserve"> </w:t>
      </w:r>
    </w:p>
    <w:p w14:paraId="4705BB51" w14:textId="2C500BDF"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proofErr w:type="spellStart"/>
      <w:r w:rsidR="00DA50E5" w:rsidRPr="00A170F9">
        <w:rPr>
          <w:rFonts w:ascii="Helvetica" w:hAnsi="Helvetica" w:cs="Helvetica"/>
          <w:kern w:val="1"/>
          <w:sz w:val="22"/>
          <w:szCs w:val="22"/>
          <w:lang w:val="en-US"/>
        </w:rPr>
        <w:t>phenological</w:t>
      </w:r>
      <w:proofErr w:type="spellEnd"/>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w:t>
      </w:r>
      <w:r w:rsidR="007E68C7">
        <w:rPr>
          <w:rFonts w:ascii="Helvetica" w:hAnsi="Helvetica" w:cs="Helvetica"/>
          <w:kern w:val="1"/>
          <w:sz w:val="22"/>
          <w:szCs w:val="22"/>
          <w:lang w:val="en-US"/>
        </w:rPr>
        <w:t>mechanisms related to both theories</w:t>
      </w:r>
      <w:r w:rsidR="004543DE" w:rsidRPr="00A170F9">
        <w:rPr>
          <w:rFonts w:ascii="Helvetica" w:hAnsi="Helvetica" w:cs="Helvetica"/>
          <w:kern w:val="1"/>
          <w:sz w:val="22"/>
          <w:szCs w:val="22"/>
          <w:lang w:val="en-US"/>
        </w:rPr>
        <w:t xml:space="preserve">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w:t>
      </w:r>
      <w:proofErr w:type="spellStart"/>
      <w:r w:rsidR="00113116">
        <w:rPr>
          <w:rFonts w:ascii="Helvetica" w:hAnsi="Helvetica" w:cs="Helvetica"/>
          <w:sz w:val="22"/>
          <w:szCs w:val="22"/>
          <w:lang w:val="en-US"/>
        </w:rPr>
        <w:t>Betini</w:t>
      </w:r>
      <w:proofErr w:type="spellEnd"/>
      <w:r w:rsidR="00113116">
        <w:rPr>
          <w:rFonts w:ascii="Helvetica" w:hAnsi="Helvetica" w:cs="Helvetica"/>
          <w:sz w:val="22"/>
          <w:szCs w:val="22"/>
          <w:lang w:val="en-US"/>
        </w:rPr>
        <w:t xml:space="preserve">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w:t>
      </w:r>
      <w:r w:rsidR="002A6A21">
        <w:rPr>
          <w:rFonts w:ascii="Helvetica" w:hAnsi="Helvetica" w:cs="Helvetica"/>
          <w:kern w:val="1"/>
          <w:sz w:val="22"/>
          <w:szCs w:val="22"/>
          <w:lang w:val="en-US"/>
        </w:rPr>
        <w:t>researchers</w:t>
      </w:r>
      <w:r w:rsidR="002A6A21"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find their </w:t>
      </w:r>
      <w:r w:rsidR="002A6A21">
        <w:rPr>
          <w:rFonts w:ascii="Helvetica" w:hAnsi="Helvetica" w:cs="Helvetica"/>
          <w:kern w:val="1"/>
          <w:sz w:val="22"/>
          <w:szCs w:val="22"/>
          <w:lang w:val="en-US"/>
        </w:rPr>
        <w:t xml:space="preserve">proposed </w:t>
      </w:r>
      <w:r w:rsidRPr="00A170F9">
        <w:rPr>
          <w:rFonts w:ascii="Helvetica" w:hAnsi="Helvetica" w:cs="Helvetica"/>
          <w:kern w:val="1"/>
          <w:sz w:val="22"/>
          <w:szCs w:val="22"/>
          <w:lang w:val="en-US"/>
        </w:rPr>
        <w:t xml:space="preserve">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0AAD4CE4"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lastRenderedPageBreak/>
        <w:t xml:space="preserve">Without strong </w:t>
      </w:r>
      <w:r w:rsidRPr="00622184">
        <w:rPr>
          <w:rFonts w:ascii="Helvetica" w:hAnsi="Helvetica" w:cs="Helvetica"/>
          <w:kern w:val="1"/>
          <w:sz w:val="22"/>
          <w:szCs w:val="22"/>
          <w:lang w:val="en-US"/>
        </w:rPr>
        <w:t>support for the</w:t>
      </w:r>
      <w:r w:rsidR="00622184" w:rsidRPr="00622184">
        <w:rPr>
          <w:rFonts w:ascii="Helvetica" w:hAnsi="Helvetica" w:cs="Helvetica"/>
          <w:kern w:val="1"/>
          <w:sz w:val="22"/>
          <w:szCs w:val="22"/>
          <w:lang w:val="en-US"/>
        </w:rPr>
        <w:t xml:space="preserve"> Cushing</w:t>
      </w:r>
      <w:r w:rsidRPr="00622184">
        <w:rPr>
          <w:rFonts w:ascii="Helvetica" w:hAnsi="Helvetica" w:cs="Helvetica"/>
          <w:kern w:val="1"/>
          <w:sz w:val="22"/>
          <w:szCs w:val="22"/>
          <w:lang w:val="en-US"/>
        </w:rPr>
        <w:t xml:space="preserve"> hypothesis (i</w:t>
      </w:r>
      <w:r w:rsidRPr="00A170F9">
        <w:rPr>
          <w:rFonts w:ascii="Helvetica" w:hAnsi="Helvetica" w:cs="Helvetica"/>
          <w:kern w:val="1"/>
          <w:sz w:val="22"/>
          <w:szCs w:val="22"/>
          <w:lang w:val="en-US"/>
        </w:rPr>
        <w:t xml:space="preserve">.e., high explained variation and clear </w:t>
      </w:r>
      <w:r w:rsidR="002A084D">
        <w:rPr>
          <w:rFonts w:ascii="Helvetica" w:hAnsi="Helvetica" w:cs="Helvetica"/>
          <w:kern w:val="1"/>
          <w:sz w:val="22"/>
          <w:szCs w:val="22"/>
          <w:lang w:val="en-US"/>
        </w:rPr>
        <w:t>patterns that align with predictions</w:t>
      </w:r>
      <w:r w:rsidRPr="00A170F9">
        <w:rPr>
          <w:rFonts w:ascii="Helvetica" w:hAnsi="Helvetica" w:cs="Helvetica"/>
          <w:kern w:val="1"/>
          <w:sz w:val="22"/>
          <w:szCs w:val="22"/>
          <w:lang w:val="en-US"/>
        </w:rPr>
        <w:t>), the mecha</w:t>
      </w:r>
      <w:r w:rsidR="004F1E14">
        <w:rPr>
          <w:rFonts w:ascii="Helvetica" w:hAnsi="Helvetica" w:cs="Helvetica"/>
          <w:kern w:val="1"/>
          <w:sz w:val="22"/>
          <w:szCs w:val="22"/>
          <w:lang w:val="en-US"/>
        </w:rPr>
        <w:t>nism</w:t>
      </w:r>
      <w:r w:rsidR="002A084D">
        <w:rPr>
          <w:rFonts w:ascii="Helvetica" w:hAnsi="Helvetica" w:cs="Helvetica"/>
          <w:kern w:val="1"/>
          <w:sz w:val="22"/>
          <w:szCs w:val="22"/>
          <w:lang w:val="en-US"/>
        </w:rPr>
        <w:t>s</w:t>
      </w:r>
      <w:r w:rsidR="004F1E14">
        <w:rPr>
          <w:rFonts w:ascii="Helvetica" w:hAnsi="Helvetica" w:cs="Helvetica"/>
          <w:kern w:val="1"/>
          <w:sz w:val="22"/>
          <w:szCs w:val="22"/>
          <w:lang w:val="en-US"/>
        </w:rPr>
        <w:t xml:space="preserve"> underlying </w:t>
      </w:r>
      <w:r w:rsidR="00622184">
        <w:rPr>
          <w:rFonts w:ascii="Helvetica" w:hAnsi="Helvetica" w:cs="Helvetica"/>
          <w:kern w:val="1"/>
          <w:sz w:val="22"/>
          <w:szCs w:val="22"/>
          <w:lang w:val="en-US"/>
        </w:rPr>
        <w:t>it</w:t>
      </w:r>
      <w:r w:rsidR="004F1E14">
        <w:rPr>
          <w:rFonts w:ascii="Helvetica" w:hAnsi="Helvetica" w:cs="Helvetica"/>
          <w:kern w:val="1"/>
          <w:sz w:val="22"/>
          <w:szCs w:val="22"/>
          <w:lang w:val="en-US"/>
        </w:rPr>
        <w:t xml:space="preser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proofErr w:type="spellStart"/>
      <w:r w:rsidR="007D2E91">
        <w:rPr>
          <w:rFonts w:ascii="Helvetica" w:hAnsi="Helvetica" w:cs="Helvetica"/>
          <w:kern w:val="1"/>
          <w:sz w:val="22"/>
          <w:szCs w:val="22"/>
          <w:lang w:val="en-US"/>
        </w:rPr>
        <w:t>Samplonius</w:t>
      </w:r>
      <w:proofErr w:type="spellEnd"/>
      <w:r w:rsidR="007D2E91">
        <w:rPr>
          <w:rFonts w:ascii="Helvetica" w:hAnsi="Helvetica" w:cs="Helvetica"/>
          <w:kern w:val="1"/>
          <w:sz w:val="22"/>
          <w:szCs w:val="22"/>
          <w:lang w:val="en-US"/>
        </w:rPr>
        <w:t xml:space="preserve">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w:t>
      </w:r>
      <w:proofErr w:type="spellStart"/>
      <w:r w:rsidR="003C4A76" w:rsidRPr="00AE69BC">
        <w:rPr>
          <w:rFonts w:ascii="Helvetica" w:hAnsi="Helvetica" w:cs="Helvetica"/>
          <w:kern w:val="1"/>
          <w:sz w:val="22"/>
          <w:szCs w:val="22"/>
          <w:lang w:val="en-US"/>
        </w:rPr>
        <w:t>Johannsson</w:t>
      </w:r>
      <w:proofErr w:type="spellEnd"/>
      <w:r w:rsidR="003C4A76" w:rsidRPr="00AE69BC">
        <w:rPr>
          <w:rFonts w:ascii="Helvetica" w:hAnsi="Helvetica" w:cs="Helvetica"/>
          <w:kern w:val="1"/>
          <w:sz w:val="22"/>
          <w:szCs w:val="22"/>
          <w:lang w:val="en-US"/>
        </w:rPr>
        <w:t xml:space="preserve"> &amp; </w:t>
      </w:r>
      <w:proofErr w:type="spellStart"/>
      <w:r w:rsidR="003C4A76" w:rsidRPr="00AE69BC">
        <w:rPr>
          <w:rFonts w:ascii="Helvetica" w:hAnsi="Helvetica" w:cs="Helvetica"/>
          <w:kern w:val="1"/>
          <w:sz w:val="22"/>
          <w:szCs w:val="22"/>
          <w:lang w:val="en-US"/>
        </w:rPr>
        <w:t>Jonzen</w:t>
      </w:r>
      <w:proofErr w:type="spellEnd"/>
      <w:r w:rsidR="00C25A6A">
        <w:rPr>
          <w:rFonts w:ascii="Helvetica" w:hAnsi="Helvetica" w:cs="Helvetica"/>
          <w:kern w:val="1"/>
          <w:sz w:val="22"/>
          <w:szCs w:val="22"/>
          <w:lang w:val="en-US"/>
        </w:rPr>
        <w:t xml:space="preserve"> 2012</w:t>
      </w:r>
      <w:r w:rsidR="003C4A76" w:rsidRPr="00AE69BC">
        <w:rPr>
          <w:rFonts w:ascii="Helvetica" w:hAnsi="Helvetica" w:cs="Helvetica"/>
          <w:kern w:val="1"/>
          <w:sz w:val="22"/>
          <w:szCs w:val="22"/>
          <w:lang w:val="en-US"/>
        </w:rPr>
        <w:t xml:space="preserve">). </w:t>
      </w:r>
    </w:p>
    <w:p w14:paraId="4DE91F03" w14:textId="4E4423DA" w:rsidR="003C4A76" w:rsidRPr="00AE69BC" w:rsidRDefault="003741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 xml:space="preserve"> </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A032D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032DC">
        <w:rPr>
          <w:rFonts w:ascii="Helvetica" w:hAnsi="Helvetica" w:cs="Helvetica"/>
          <w:i/>
          <w:sz w:val="22"/>
          <w:szCs w:val="22"/>
          <w:lang w:val="en-US"/>
        </w:rPr>
        <w:t>ii</w:t>
      </w:r>
      <w:r w:rsidR="00ED5DBD" w:rsidRPr="00A032DC">
        <w:rPr>
          <w:rFonts w:ascii="Helvetica" w:hAnsi="Helvetica" w:cs="Helvetica"/>
          <w:i/>
          <w:sz w:val="22"/>
          <w:szCs w:val="22"/>
          <w:lang w:val="en-US"/>
        </w:rPr>
        <w:t xml:space="preserve">) </w:t>
      </w:r>
      <w:r w:rsidR="00FA14AB" w:rsidRPr="00A032DC">
        <w:rPr>
          <w:rFonts w:ascii="Helvetica" w:hAnsi="Helvetica" w:cs="Helvetica"/>
          <w:i/>
          <w:sz w:val="22"/>
          <w:szCs w:val="22"/>
          <w:lang w:val="en-US"/>
        </w:rPr>
        <w:t>Testing p</w:t>
      </w:r>
      <w:r w:rsidR="00ED5DBD" w:rsidRPr="00A032DC">
        <w:rPr>
          <w:rFonts w:ascii="Helvetica" w:hAnsi="Helvetica" w:cs="Helvetica"/>
          <w:i/>
          <w:sz w:val="22"/>
          <w:szCs w:val="22"/>
          <w:lang w:val="en-US"/>
        </w:rPr>
        <w:t xml:space="preserve">re-climate change </w:t>
      </w:r>
      <w:r w:rsidR="00FA14AB" w:rsidRPr="00A032DC">
        <w:rPr>
          <w:rFonts w:ascii="Helvetica" w:hAnsi="Helvetica" w:cs="Helvetica"/>
          <w:i/>
          <w:sz w:val="22"/>
          <w:szCs w:val="22"/>
          <w:lang w:val="en-US"/>
        </w:rPr>
        <w:t>conditions</w:t>
      </w:r>
    </w:p>
    <w:p w14:paraId="72A7CB80" w14:textId="75E2CDD8" w:rsidR="0049164F"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4916E3">
        <w:rPr>
          <w:rFonts w:ascii="Helvetica" w:hAnsi="Helvetica" w:cs="Helvetica"/>
          <w:sz w:val="22"/>
          <w:szCs w:val="22"/>
          <w:lang w:val="en-US"/>
        </w:rPr>
        <w:tab/>
      </w:r>
      <w:r w:rsidR="007F5E93" w:rsidRPr="004916E3">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Pr>
          <w:rFonts w:ascii="Helvetica" w:hAnsi="Helvetica" w:cs="Helvetica"/>
          <w:sz w:val="22"/>
          <w:szCs w:val="22"/>
          <w:lang w:val="en-US"/>
        </w:rPr>
        <w:t>2</w:t>
      </w:r>
      <w:r w:rsidR="007F5E93" w:rsidRPr="004916E3">
        <w:rPr>
          <w:rFonts w:ascii="Helvetica" w:hAnsi="Helvetica" w:cs="Helvetica"/>
          <w:sz w:val="22"/>
          <w:szCs w:val="22"/>
          <w:lang w:val="en-US"/>
        </w:rPr>
        <w:t xml:space="preserve">). </w:t>
      </w:r>
      <w:r w:rsidR="00334ABE">
        <w:rPr>
          <w:rFonts w:ascii="Helvetica" w:hAnsi="Helvetica" w:cs="Helvetica"/>
          <w:sz w:val="22"/>
          <w:szCs w:val="22"/>
          <w:lang w:val="en-US"/>
        </w:rPr>
        <w:t>I</w:t>
      </w:r>
      <w:r w:rsidR="007F5E93" w:rsidRPr="004916E3">
        <w:rPr>
          <w:rFonts w:ascii="Helvetica" w:hAnsi="Helvetica" w:cs="Helvetica"/>
          <w:sz w:val="22"/>
          <w:szCs w:val="22"/>
          <w:lang w:val="en-US"/>
        </w:rPr>
        <w:t xml:space="preserve">f the assumptions of the Cushing hypothesis are met and the mechanisms understood, researchers still need an understanding of the system dynamics before climate change, and the </w:t>
      </w:r>
      <w:proofErr w:type="spellStart"/>
      <w:r w:rsidR="007F5E93" w:rsidRPr="004916E3">
        <w:rPr>
          <w:rFonts w:ascii="Helvetica" w:hAnsi="Helvetica" w:cs="Helvetica"/>
          <w:sz w:val="22"/>
          <w:szCs w:val="22"/>
          <w:lang w:val="en-US"/>
        </w:rPr>
        <w:t>phenological</w:t>
      </w:r>
      <w:proofErr w:type="spellEnd"/>
      <w:r w:rsidR="007F5E93" w:rsidRPr="004916E3">
        <w:rPr>
          <w:rFonts w:ascii="Helvetica" w:hAnsi="Helvetica" w:cs="Helvetica"/>
          <w:sz w:val="22"/>
          <w:szCs w:val="22"/>
          <w:lang w:val="en-US"/>
        </w:rPr>
        <w:t xml:space="preserve"> cues </w:t>
      </w:r>
      <w:r w:rsidR="00C669DC">
        <w:rPr>
          <w:rFonts w:ascii="Helvetica" w:hAnsi="Helvetica" w:cs="Helvetica"/>
          <w:sz w:val="22"/>
          <w:szCs w:val="22"/>
          <w:lang w:val="en-US"/>
        </w:rPr>
        <w:t xml:space="preserve">that affect the timing of </w:t>
      </w:r>
      <w:r w:rsidR="007F5E93" w:rsidRPr="004916E3">
        <w:rPr>
          <w:rFonts w:ascii="Helvetica" w:hAnsi="Helvetica" w:cs="Helvetica"/>
          <w:sz w:val="22"/>
          <w:szCs w:val="22"/>
          <w:lang w:val="en-US"/>
        </w:rPr>
        <w:t>consumer and resource levels, to predict</w:t>
      </w:r>
      <w:r w:rsidR="00E37758" w:rsidRPr="004916E3">
        <w:rPr>
          <w:rFonts w:ascii="Helvetica" w:hAnsi="Helvetica" w:cs="Helvetica"/>
          <w:sz w:val="22"/>
          <w:szCs w:val="22"/>
          <w:lang w:val="en-US"/>
        </w:rPr>
        <w:t xml:space="preserve"> what shifts in the climate have—and will—do to the timing and fitness of the players</w:t>
      </w:r>
      <w:r w:rsidR="00D9671E">
        <w:rPr>
          <w:rFonts w:ascii="Helvetica" w:hAnsi="Helvetica" w:cs="Helvetica"/>
          <w:sz w:val="22"/>
          <w:szCs w:val="22"/>
          <w:lang w:val="en-US"/>
        </w:rPr>
        <w:t xml:space="preserve">  (Figure 2)</w:t>
      </w:r>
      <w:r w:rsidR="007F5E93" w:rsidRPr="004916E3">
        <w:rPr>
          <w:rFonts w:ascii="Helvetica" w:hAnsi="Helvetica" w:cs="Helvetica"/>
          <w:sz w:val="22"/>
          <w:szCs w:val="22"/>
          <w:lang w:val="en-US"/>
        </w:rPr>
        <w:t xml:space="preserve">. </w:t>
      </w:r>
      <w:r w:rsidR="0050413B">
        <w:rPr>
          <w:rFonts w:ascii="Helvetica" w:hAnsi="Helvetica" w:cs="Helvetica"/>
          <w:sz w:val="22"/>
          <w:szCs w:val="22"/>
          <w:lang w:val="en-US"/>
        </w:rPr>
        <w:t xml:space="preserve">Below we discuss </w:t>
      </w:r>
      <w:r w:rsidR="00D9671E">
        <w:rPr>
          <w:rFonts w:ascii="Helvetica" w:hAnsi="Helvetica" w:cs="Helvetica"/>
          <w:sz w:val="22"/>
          <w:szCs w:val="22"/>
          <w:lang w:val="en-US"/>
        </w:rPr>
        <w:t>these steps in more detail.</w:t>
      </w:r>
      <w:r w:rsidR="0050413B">
        <w:rPr>
          <w:rFonts w:ascii="Helvetica" w:hAnsi="Helvetica" w:cs="Helvetica"/>
          <w:sz w:val="22"/>
          <w:szCs w:val="22"/>
          <w:lang w:val="en-US"/>
        </w:rPr>
        <w:t xml:space="preserve"> </w:t>
      </w:r>
    </w:p>
    <w:p w14:paraId="4BDE99D0" w14:textId="77777777" w:rsidR="004916E3" w:rsidRPr="004916E3"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AE69BC"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916E3">
        <w:rPr>
          <w:rFonts w:ascii="Helvetica" w:hAnsi="Helvetica" w:cs="Helvetica"/>
          <w:i/>
          <w:sz w:val="22"/>
          <w:szCs w:val="22"/>
          <w:lang w:val="en-US"/>
        </w:rPr>
        <w:t>(a) Identifying pre-climate change baselines</w:t>
      </w:r>
    </w:p>
    <w:p w14:paraId="30F922F0" w14:textId="30ACC066"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w:t>
      </w:r>
      <w:r w:rsidR="00185FAB" w:rsidRPr="00AE69BC">
        <w:rPr>
          <w:rFonts w:ascii="Helvetica" w:hAnsi="Helvetica" w:cs="Helvetica"/>
          <w:sz w:val="22"/>
          <w:szCs w:val="22"/>
          <w:lang w:val="en-US"/>
        </w:rPr>
        <w:lastRenderedPageBreak/>
        <w:t xml:space="preserve">rarely, if ever, considered by </w:t>
      </w:r>
      <w:proofErr w:type="spellStart"/>
      <w:r w:rsidR="00384642">
        <w:rPr>
          <w:rFonts w:ascii="Helvetica" w:hAnsi="Helvetica" w:cs="Helvetica"/>
          <w:sz w:val="22"/>
          <w:szCs w:val="22"/>
          <w:lang w:val="en-US"/>
        </w:rPr>
        <w:t>phenological</w:t>
      </w:r>
      <w:proofErr w:type="spellEnd"/>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2A6A21">
        <w:rPr>
          <w:rFonts w:ascii="Helvetica" w:hAnsi="Helvetica" w:cs="Helvetica"/>
          <w:sz w:val="22"/>
          <w:szCs w:val="22"/>
          <w:lang w:val="en-US"/>
        </w:rPr>
        <w:t>a baseline</w:t>
      </w:r>
      <w:r w:rsidR="002A6A21" w:rsidRPr="00AE69BC">
        <w:rPr>
          <w:rFonts w:ascii="Helvetica" w:hAnsi="Helvetica" w:cs="Helvetica"/>
          <w:sz w:val="22"/>
          <w:szCs w:val="22"/>
          <w:lang w:val="en-US"/>
        </w:rPr>
        <w:t xml:space="preserve"> </w:t>
      </w:r>
      <w:r w:rsidR="007E51C0" w:rsidRPr="00AE69BC">
        <w:rPr>
          <w:rFonts w:ascii="Helvetica" w:hAnsi="Helvetica" w:cs="Helvetica"/>
          <w:sz w:val="22"/>
          <w:szCs w:val="22"/>
          <w:lang w:val="en-US"/>
        </w:rPr>
        <w:t xml:space="preserve">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 xml:space="preserve">onsidered, only </w:t>
      </w:r>
      <w:r w:rsidR="00C55611">
        <w:rPr>
          <w:rFonts w:ascii="Helvetica" w:hAnsi="Helvetica" w:cs="Helvetica"/>
          <w:sz w:val="22"/>
          <w:szCs w:val="22"/>
          <w:lang w:val="en-US"/>
        </w:rPr>
        <w:t>26</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w:t>
      </w:r>
      <w:r w:rsidR="00C55611">
        <w:rPr>
          <w:rFonts w:ascii="Helvetica" w:hAnsi="Helvetica" w:cs="Helvetica"/>
          <w:sz w:val="22"/>
          <w:szCs w:val="22"/>
          <w:lang w:val="en-US"/>
        </w:rPr>
        <w:t>11</w:t>
      </w:r>
      <w:r w:rsidR="005D08E7">
        <w:rPr>
          <w:rFonts w:ascii="Helvetica" w:hAnsi="Helvetica" w:cs="Helvetica"/>
          <w:sz w:val="22"/>
          <w:szCs w:val="22"/>
          <w:lang w:val="en-US"/>
        </w:rPr>
        <w:t>/4</w:t>
      </w:r>
      <w:r w:rsidR="00AA50C2">
        <w:rPr>
          <w:rFonts w:ascii="Helvetica" w:hAnsi="Helvetica" w:cs="Helvetica"/>
          <w:sz w:val="22"/>
          <w:szCs w:val="22"/>
          <w:lang w:val="en-US"/>
        </w:rPr>
        <w:t>3</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w:t>
      </w:r>
      <w:r w:rsidR="00CD69E3" w:rsidRPr="00304853">
        <w:rPr>
          <w:rFonts w:ascii="Helvetica" w:hAnsi="Helvetica" w:cs="Helvetica"/>
          <w:sz w:val="22"/>
          <w:szCs w:val="22"/>
          <w:lang w:val="en-US"/>
        </w:rPr>
        <w:t xml:space="preserve">before the early 1980s, </w:t>
      </w:r>
      <w:r w:rsidR="001B0F95" w:rsidRPr="00304853">
        <w:rPr>
          <w:rFonts w:ascii="Helvetica" w:hAnsi="Helvetica" w:cs="Helvetica"/>
          <w:sz w:val="22"/>
          <w:szCs w:val="22"/>
          <w:lang w:val="en-US"/>
        </w:rPr>
        <w:t xml:space="preserve">the same time </w:t>
      </w:r>
      <w:r w:rsidR="0027347F" w:rsidRPr="00304853">
        <w:rPr>
          <w:rFonts w:ascii="Helvetica" w:hAnsi="Helvetica" w:cs="Helvetica"/>
          <w:sz w:val="22"/>
          <w:szCs w:val="22"/>
          <w:lang w:val="en-US"/>
        </w:rPr>
        <w:t>that</w:t>
      </w:r>
      <w:r w:rsidR="0027347F" w:rsidRPr="003F5480">
        <w:rPr>
          <w:rFonts w:ascii="Helvetica" w:hAnsi="Helvetica" w:cs="Helvetica"/>
          <w:sz w:val="22"/>
          <w:szCs w:val="22"/>
          <w:lang w:val="en-US"/>
        </w:rPr>
        <w:t xml:space="preserve"> </w:t>
      </w:r>
      <w:r w:rsidR="00145140" w:rsidRPr="003F5480">
        <w:rPr>
          <w:rFonts w:ascii="Helvetica" w:hAnsi="Helvetica" w:cs="Helvetica"/>
          <w:sz w:val="22"/>
          <w:szCs w:val="22"/>
          <w:lang w:val="en-US"/>
        </w:rPr>
        <w:t xml:space="preserve">pronounced </w:t>
      </w:r>
      <w:r w:rsidR="001B0F95" w:rsidRPr="003F5480">
        <w:rPr>
          <w:rFonts w:ascii="Helvetica" w:hAnsi="Helvetica" w:cs="Helvetica"/>
          <w:sz w:val="22"/>
          <w:szCs w:val="22"/>
          <w:lang w:val="en-US"/>
        </w:rPr>
        <w:t>recent climate change began</w:t>
      </w:r>
      <w:r w:rsidR="00EE3E30">
        <w:rPr>
          <w:rFonts w:ascii="Helvetica" w:hAnsi="Helvetica" w:cs="Helvetica"/>
          <w:sz w:val="22"/>
          <w:szCs w:val="22"/>
          <w:lang w:val="en-US"/>
        </w:rPr>
        <w:t xml:space="preserve"> (Solomon et al. 2007</w:t>
      </w:r>
      <w:r w:rsidR="008A3782" w:rsidRPr="003F5480">
        <w:rPr>
          <w:rFonts w:ascii="Helvetica" w:hAnsi="Helvetica" w:cs="Helvetica"/>
          <w:sz w:val="22"/>
          <w:szCs w:val="22"/>
          <w:lang w:val="en-US"/>
        </w:rPr>
        <w:t>)</w:t>
      </w:r>
      <w:r w:rsidR="00B44C0E" w:rsidRPr="003F5480">
        <w:rPr>
          <w:rFonts w:ascii="Helvetica" w:hAnsi="Helvetica" w:cs="Helvetica"/>
          <w:sz w:val="22"/>
          <w:szCs w:val="22"/>
          <w:lang w:val="en-US"/>
        </w:rPr>
        <w:t xml:space="preserve">. </w:t>
      </w:r>
      <w:r w:rsidR="007A10D0" w:rsidRPr="00304853">
        <w:rPr>
          <w:rFonts w:ascii="Helvetica" w:hAnsi="Helvetica" w:cs="Helvetica"/>
          <w:sz w:val="22"/>
          <w:szCs w:val="22"/>
          <w:lang w:val="en-US"/>
        </w:rPr>
        <w:t xml:space="preserve">Even in this subset of studies, </w:t>
      </w:r>
      <w:r w:rsidR="003F0CDA" w:rsidRPr="00304853">
        <w:rPr>
          <w:rFonts w:ascii="Helvetica" w:hAnsi="Helvetica" w:cs="Helvetica"/>
          <w:sz w:val="22"/>
          <w:szCs w:val="22"/>
          <w:lang w:val="en-US"/>
        </w:rPr>
        <w:t>not all studies</w:t>
      </w:r>
      <w:r w:rsidR="007A10D0" w:rsidRPr="00304853">
        <w:rPr>
          <w:rFonts w:ascii="Helvetica" w:hAnsi="Helvetica" w:cs="Helvetica"/>
          <w:sz w:val="22"/>
          <w:szCs w:val="22"/>
          <w:lang w:val="en-US"/>
        </w:rPr>
        <w:t xml:space="preserve"> had more than </w:t>
      </w:r>
      <w:r w:rsidR="0011001F">
        <w:rPr>
          <w:rFonts w:ascii="Helvetica" w:hAnsi="Helvetica" w:cs="Helvetica"/>
          <w:sz w:val="22"/>
          <w:szCs w:val="22"/>
          <w:lang w:val="en-US"/>
        </w:rPr>
        <w:t>three</w:t>
      </w:r>
      <w:r w:rsidR="007A10D0" w:rsidRPr="00304853">
        <w:rPr>
          <w:rFonts w:ascii="Helvetica" w:hAnsi="Helvetica" w:cs="Helvetica"/>
          <w:sz w:val="22"/>
          <w:szCs w:val="22"/>
          <w:lang w:val="en-US"/>
        </w:rPr>
        <w:t xml:space="preserve"> years</w:t>
      </w:r>
      <w:r w:rsidR="003F0CDA" w:rsidRPr="00304853">
        <w:rPr>
          <w:rFonts w:ascii="Helvetica" w:hAnsi="Helvetica" w:cs="Helvetica"/>
          <w:sz w:val="22"/>
          <w:szCs w:val="22"/>
          <w:lang w:val="en-US"/>
        </w:rPr>
        <w:t xml:space="preserve"> of data (</w:t>
      </w:r>
      <w:r w:rsidR="0011001F">
        <w:rPr>
          <w:rFonts w:ascii="Helvetica" w:hAnsi="Helvetica" w:cs="Helvetica"/>
          <w:sz w:val="22"/>
          <w:szCs w:val="22"/>
          <w:lang w:val="en-US"/>
        </w:rPr>
        <w:t>2</w:t>
      </w:r>
      <w:r w:rsidR="003F0CDA" w:rsidRPr="00304853">
        <w:rPr>
          <w:rFonts w:ascii="Helvetica" w:hAnsi="Helvetica" w:cs="Helvetica"/>
          <w:sz w:val="22"/>
          <w:szCs w:val="22"/>
          <w:lang w:val="en-US"/>
        </w:rPr>
        <w:t>/11</w:t>
      </w:r>
      <w:r w:rsidR="0011001F">
        <w:rPr>
          <w:rFonts w:ascii="Helvetica" w:hAnsi="Helvetica" w:cs="Helvetica"/>
          <w:sz w:val="22"/>
          <w:szCs w:val="22"/>
          <w:lang w:val="en-US"/>
        </w:rPr>
        <w:t xml:space="preserve"> had only one or two years of data for inference</w:t>
      </w:r>
      <w:r w:rsidR="003F0CDA" w:rsidRPr="00304853">
        <w:rPr>
          <w:rFonts w:ascii="Helvetica" w:hAnsi="Helvetica" w:cs="Helvetica"/>
          <w:sz w:val="22"/>
          <w:szCs w:val="22"/>
          <w:lang w:val="en-US"/>
        </w:rPr>
        <w:t>)</w:t>
      </w:r>
      <w:r w:rsidR="007A10D0" w:rsidRPr="00304853">
        <w:rPr>
          <w:rFonts w:ascii="Helvetica" w:hAnsi="Helvetica" w:cs="Helvetica"/>
          <w:sz w:val="22"/>
          <w:szCs w:val="22"/>
          <w:lang w:val="en-US"/>
        </w:rPr>
        <w:t xml:space="preserve">. </w:t>
      </w:r>
      <w:r w:rsidR="00B44C0E" w:rsidRPr="00304853">
        <w:rPr>
          <w:rFonts w:ascii="Helvetica" w:hAnsi="Helvetica" w:cs="Helvetica"/>
          <w:sz w:val="22"/>
          <w:szCs w:val="22"/>
          <w:lang w:val="en-US"/>
        </w:rPr>
        <w:t xml:space="preserve">This </w:t>
      </w:r>
      <w:r w:rsidR="002633C4" w:rsidRPr="00304853">
        <w:rPr>
          <w:rFonts w:ascii="Helvetica" w:hAnsi="Helvetica" w:cs="Helvetica"/>
          <w:sz w:val="22"/>
          <w:szCs w:val="22"/>
          <w:lang w:val="en-US"/>
        </w:rPr>
        <w:t>is also an issue</w:t>
      </w:r>
      <w:r w:rsidR="002633C4">
        <w:rPr>
          <w:rFonts w:ascii="Helvetica" w:hAnsi="Helvetica" w:cs="Helvetica"/>
          <w:sz w:val="22"/>
          <w:szCs w:val="22"/>
          <w:lang w:val="en-US"/>
        </w:rPr>
        <w:t xml:space="preserve"> with</w:t>
      </w:r>
      <w:r w:rsidR="001B0F95" w:rsidRPr="00AE69BC">
        <w:rPr>
          <w:rFonts w:ascii="Helvetica" w:hAnsi="Helvetica" w:cs="Helvetica"/>
          <w:sz w:val="22"/>
          <w:szCs w:val="22"/>
          <w:lang w:val="en-US"/>
        </w:rPr>
        <w:t xml:space="preserve"> the </w:t>
      </w:r>
      <w:proofErr w:type="spellStart"/>
      <w:r w:rsidR="002633C4">
        <w:rPr>
          <w:rFonts w:ascii="Helvetica" w:hAnsi="Helvetica" w:cs="Helvetica"/>
          <w:sz w:val="22"/>
          <w:szCs w:val="22"/>
          <w:lang w:val="en-US"/>
        </w:rPr>
        <w:t>phenological</w:t>
      </w:r>
      <w:proofErr w:type="spellEnd"/>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proofErr w:type="spellStart"/>
      <w:r w:rsidR="00766F0F">
        <w:rPr>
          <w:rFonts w:ascii="Helvetica" w:hAnsi="Helvetica" w:cs="Helvetica"/>
          <w:kern w:val="1"/>
          <w:sz w:val="22"/>
          <w:szCs w:val="22"/>
          <w:lang w:val="en-US"/>
        </w:rPr>
        <w:t>Philippart</w:t>
      </w:r>
      <w:proofErr w:type="spellEnd"/>
      <w:r w:rsidR="00766F0F">
        <w:rPr>
          <w:rFonts w:ascii="Helvetica" w:hAnsi="Helvetica" w:cs="Helvetica"/>
          <w:kern w:val="1"/>
          <w:sz w:val="22"/>
          <w:szCs w:val="22"/>
          <w:lang w:val="en-US"/>
        </w:rPr>
        <w:t xml:space="preserve"> et al. 2003 (</w:t>
      </w:r>
      <w:r w:rsidR="00AA4984" w:rsidRPr="00AE69BC">
        <w:rPr>
          <w:rFonts w:ascii="Helvetica" w:hAnsi="Helvetica" w:cs="Helvetica"/>
          <w:sz w:val="22"/>
          <w:szCs w:val="22"/>
          <w:lang w:val="en-US"/>
        </w:rPr>
        <w:t>AO001</w:t>
      </w:r>
      <w:r w:rsidR="00766F0F">
        <w:rPr>
          <w:rFonts w:ascii="Helvetica" w:hAnsi="Helvetica" w:cs="Helvetica"/>
          <w:sz w:val="22"/>
          <w:szCs w:val="22"/>
          <w:lang w:val="en-US"/>
        </w:rPr>
        <w:t>);</w:t>
      </w:r>
      <w:r w:rsidR="00AA4984" w:rsidRPr="00AE69BC">
        <w:rPr>
          <w:rFonts w:ascii="Helvetica" w:hAnsi="Helvetica" w:cs="Helvetica"/>
          <w:sz w:val="22"/>
          <w:szCs w:val="22"/>
          <w:lang w:val="en-US"/>
        </w:rPr>
        <w:t xml:space="preserve"> </w:t>
      </w:r>
      <w:r w:rsidR="00272F85">
        <w:rPr>
          <w:rFonts w:ascii="Helvetica" w:hAnsi="Helvetica" w:cs="Helvetica"/>
          <w:sz w:val="22"/>
          <w:szCs w:val="22"/>
          <w:lang w:val="en-US"/>
        </w:rPr>
        <w:t>Adrian et al. 2006 (</w:t>
      </w:r>
      <w:r w:rsidR="005D08E7">
        <w:rPr>
          <w:rFonts w:ascii="Helvetica" w:hAnsi="Helvetica" w:cs="Helvetica"/>
          <w:sz w:val="22"/>
          <w:szCs w:val="22"/>
          <w:lang w:val="en-US"/>
        </w:rPr>
        <w:t>HMK031</w:t>
      </w:r>
      <w:r w:rsidR="00272F85">
        <w:rPr>
          <w:rFonts w:ascii="Helvetica" w:hAnsi="Helvetica" w:cs="Helvetica"/>
          <w:sz w:val="22"/>
          <w:szCs w:val="22"/>
          <w:lang w:val="en-US"/>
        </w:rPr>
        <w:t>)</w:t>
      </w:r>
      <w:r w:rsidR="005D08E7">
        <w:rPr>
          <w:rFonts w:ascii="Helvetica" w:hAnsi="Helvetica" w:cs="Helvetica"/>
          <w:sz w:val="22"/>
          <w:szCs w:val="22"/>
          <w:lang w:val="en-US"/>
        </w:rPr>
        <w:t xml:space="preserve">, </w:t>
      </w:r>
      <w:proofErr w:type="spellStart"/>
      <w:r w:rsidR="005675EC">
        <w:rPr>
          <w:rFonts w:ascii="Helvetica" w:hAnsi="Helvetica" w:cs="Helvetica"/>
          <w:sz w:val="22"/>
          <w:szCs w:val="22"/>
          <w:lang w:val="en-US"/>
        </w:rPr>
        <w:t>Arula</w:t>
      </w:r>
      <w:proofErr w:type="spellEnd"/>
      <w:r w:rsidR="005675EC">
        <w:rPr>
          <w:rFonts w:ascii="Helvetica" w:hAnsi="Helvetica" w:cs="Helvetica"/>
          <w:sz w:val="22"/>
          <w:szCs w:val="22"/>
          <w:lang w:val="en-US"/>
        </w:rPr>
        <w:t xml:space="preserve"> et al. 2014 (</w:t>
      </w:r>
      <w:r w:rsidR="005D08E7">
        <w:rPr>
          <w:rFonts w:ascii="Helvetica" w:hAnsi="Helvetica" w:cs="Helvetica"/>
          <w:sz w:val="22"/>
          <w:szCs w:val="22"/>
          <w:lang w:val="en-US"/>
        </w:rPr>
        <w:t>HMK002</w:t>
      </w:r>
      <w:r w:rsidR="005675EC">
        <w:rPr>
          <w:rFonts w:ascii="Helvetica" w:hAnsi="Helvetica" w:cs="Helvetica"/>
          <w:sz w:val="22"/>
          <w:szCs w:val="22"/>
          <w:lang w:val="en-US"/>
        </w:rPr>
        <w:t>)</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638AC164" w:rsidR="00024CB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w:t>
      </w:r>
      <w:r w:rsidR="00426B19">
        <w:rPr>
          <w:rFonts w:ascii="Helvetica" w:hAnsi="Helvetica" w:cs="Helvetica"/>
          <w:sz w:val="22"/>
          <w:szCs w:val="22"/>
          <w:lang w:val="en-US"/>
        </w:rPr>
        <w:t>3</w:t>
      </w:r>
      <w:r w:rsidR="003A1D4A">
        <w:rPr>
          <w:rFonts w:ascii="Helvetica" w:hAnsi="Helvetica" w:cs="Helvetica"/>
          <w:sz w:val="22"/>
          <w:szCs w:val="22"/>
          <w:lang w:val="en-US"/>
        </w:rPr>
        <w:t>)</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w:t>
      </w:r>
      <w:proofErr w:type="spellStart"/>
      <w:r w:rsidR="005D754C" w:rsidRPr="00AE69BC">
        <w:rPr>
          <w:rFonts w:ascii="Helvetica" w:hAnsi="Helvetica" w:cs="Helvetica"/>
          <w:sz w:val="22"/>
          <w:szCs w:val="22"/>
          <w:lang w:val="en-US"/>
        </w:rPr>
        <w:t>stationarity</w:t>
      </w:r>
      <w:proofErr w:type="spellEnd"/>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 xml:space="preserve">a; </w:t>
      </w:r>
      <w:proofErr w:type="spellStart"/>
      <w:r w:rsidR="00362649" w:rsidRPr="00AE69BC">
        <w:rPr>
          <w:rFonts w:ascii="Helvetica" w:hAnsi="Helvetica" w:cs="Helvetica"/>
          <w:sz w:val="22"/>
          <w:szCs w:val="22"/>
          <w:lang w:val="en-US"/>
        </w:rPr>
        <w:t>Wolkovich</w:t>
      </w:r>
      <w:proofErr w:type="spellEnd"/>
      <w:r w:rsidR="00362649" w:rsidRPr="00AE69BC">
        <w:rPr>
          <w:rFonts w:ascii="Helvetica" w:hAnsi="Helvetica" w:cs="Helvetica"/>
          <w:sz w:val="22"/>
          <w:szCs w:val="22"/>
          <w:lang w:val="en-US"/>
        </w:rPr>
        <w:t xml:space="preserve"> et al. 2014)</w:t>
      </w:r>
      <w:r w:rsidR="005D754C" w:rsidRPr="00AE69BC">
        <w:rPr>
          <w:rFonts w:ascii="Helvetica" w:hAnsi="Helvetica" w:cs="Helvetica"/>
          <w:sz w:val="22"/>
          <w:szCs w:val="22"/>
          <w:lang w:val="en-US"/>
        </w:rPr>
        <w:t>. This is problematic when climate change has led to non-</w:t>
      </w:r>
      <w:proofErr w:type="spellStart"/>
      <w:r w:rsidR="005D754C" w:rsidRPr="00AE69BC">
        <w:rPr>
          <w:rFonts w:ascii="Helvetica" w:hAnsi="Helvetica" w:cs="Helvetica"/>
          <w:sz w:val="22"/>
          <w:szCs w:val="22"/>
          <w:lang w:val="en-US"/>
        </w:rPr>
        <w:t>stationarity</w:t>
      </w:r>
      <w:proofErr w:type="spellEnd"/>
      <w:r w:rsidR="005D754C" w:rsidRPr="00AE69BC">
        <w:rPr>
          <w:rFonts w:ascii="Helvetica" w:hAnsi="Helvetica" w:cs="Helvetica"/>
          <w:sz w:val="22"/>
          <w:szCs w:val="22"/>
          <w:lang w:val="en-US"/>
        </w:rPr>
        <w:t xml:space="preserve"> to different extents in different systems (</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a</w:t>
      </w:r>
      <w:r w:rsidR="005D754C"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w:t>
      </w:r>
      <w:r w:rsidR="00AB6950">
        <w:rPr>
          <w:rFonts w:ascii="Helvetica" w:hAnsi="Helvetica" w:cs="Helvetica"/>
          <w:sz w:val="22"/>
          <w:szCs w:val="22"/>
          <w:lang w:val="en-US"/>
        </w:rPr>
        <w:t>,</w:t>
      </w:r>
      <w:r w:rsidR="00B24ACF" w:rsidRPr="00AE69BC">
        <w:rPr>
          <w:rFonts w:ascii="Helvetica" w:hAnsi="Helvetica" w:cs="Helvetica"/>
          <w:sz w:val="22"/>
          <w:szCs w:val="22"/>
          <w:lang w:val="en-US"/>
        </w:rPr>
        <w:t xml:space="preserve"> </w:t>
      </w:r>
      <w:r w:rsidR="00E12AB5">
        <w:rPr>
          <w:rFonts w:ascii="Helvetica" w:hAnsi="Helvetica" w:cs="Helvetica"/>
          <w:sz w:val="22"/>
          <w:szCs w:val="22"/>
          <w:lang w:val="en-US"/>
        </w:rPr>
        <w:t>and to what magnitude</w:t>
      </w:r>
      <w:r w:rsidR="00AB6950">
        <w:rPr>
          <w:rFonts w:ascii="Helvetica" w:hAnsi="Helvetica" w:cs="Helvetica"/>
          <w:sz w:val="22"/>
          <w:szCs w:val="22"/>
          <w:lang w:val="en-US"/>
        </w:rPr>
        <w:t>,</w:t>
      </w:r>
      <w:r w:rsidR="00E12AB5">
        <w:rPr>
          <w:rFonts w:ascii="Helvetica" w:hAnsi="Helvetica" w:cs="Helvetica"/>
          <w:sz w:val="22"/>
          <w:szCs w:val="22"/>
          <w:lang w:val="en-US"/>
        </w:rPr>
        <w:t xml:space="preserv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 xml:space="preserve">a divergence in synchrony due to climate change (Figure </w:t>
      </w:r>
      <w:r w:rsidR="00426B19">
        <w:rPr>
          <w:rFonts w:ascii="Helvetica" w:hAnsi="Helvetica" w:cs="Helvetica"/>
          <w:sz w:val="22"/>
          <w:szCs w:val="22"/>
          <w:lang w:val="en-US"/>
        </w:rPr>
        <w:t>3</w:t>
      </w:r>
      <w:r w:rsidR="00B24ACF" w:rsidRPr="00AE69BC">
        <w:rPr>
          <w:rFonts w:ascii="Helvetica" w:hAnsi="Helvetica" w:cs="Helvetica"/>
          <w:sz w:val="22"/>
          <w:szCs w:val="22"/>
          <w:lang w:val="en-US"/>
        </w:rPr>
        <w:t>a</w:t>
      </w:r>
      <w:r w:rsidR="00973C0E">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driver</w:t>
      </w:r>
      <w:r w:rsidR="00514C15">
        <w:rPr>
          <w:rFonts w:ascii="Helvetica" w:hAnsi="Helvetica" w:cs="Helvetica"/>
          <w:sz w:val="22"/>
          <w:szCs w:val="22"/>
          <w:lang w:val="en-US"/>
        </w:rPr>
        <w:t xml:space="preserve">,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proofErr w:type="spellStart"/>
      <w:r w:rsidR="00B068E3">
        <w:rPr>
          <w:rFonts w:ascii="Helvetica" w:hAnsi="Helvetica"/>
          <w:sz w:val="22"/>
          <w:szCs w:val="22"/>
        </w:rPr>
        <w:t>Sala</w:t>
      </w:r>
      <w:proofErr w:type="spellEnd"/>
      <w:r w:rsidR="00B068E3">
        <w:rPr>
          <w:rFonts w:ascii="Helvetica" w:hAnsi="Helvetica"/>
          <w:sz w:val="22"/>
          <w:szCs w:val="22"/>
        </w:rPr>
        <w:t xml:space="preserve"> et al. 2000</w:t>
      </w:r>
      <w:r w:rsidR="007963D0">
        <w:rPr>
          <w:rFonts w:ascii="Helvetica" w:hAnsi="Helvetica"/>
          <w:sz w:val="22"/>
          <w:szCs w:val="22"/>
        </w:rPr>
        <w:t>)</w:t>
      </w:r>
      <w:r w:rsidR="00C42006">
        <w:rPr>
          <w:rFonts w:ascii="Helvetica" w:hAnsi="Helvetica" w:cs="Helvetica"/>
          <w:sz w:val="22"/>
          <w:szCs w:val="22"/>
          <w:lang w:val="en-US"/>
        </w:rPr>
        <w:t>,</w:t>
      </w:r>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w:t>
      </w:r>
      <w:proofErr w:type="spellStart"/>
      <w:r w:rsidR="00BA1E6B">
        <w:rPr>
          <w:rFonts w:ascii="Helvetica" w:hAnsi="Helvetica" w:cs="Helvetica"/>
          <w:sz w:val="22"/>
          <w:szCs w:val="22"/>
          <w:lang w:val="en-US"/>
        </w:rPr>
        <w:t>Ricciardi</w:t>
      </w:r>
      <w:proofErr w:type="spellEnd"/>
      <w:r w:rsidR="00BA1E6B">
        <w:rPr>
          <w:rFonts w:ascii="Helvetica" w:hAnsi="Helvetica" w:cs="Helvetica"/>
          <w:sz w:val="22"/>
          <w:szCs w:val="22"/>
          <w:lang w:val="en-US"/>
        </w:rPr>
        <w:t xml:space="preserve"> et al. 1998; </w:t>
      </w:r>
      <w:proofErr w:type="spellStart"/>
      <w:r w:rsidR="00BA1E6B">
        <w:rPr>
          <w:rFonts w:ascii="Helvetica" w:hAnsi="Helvetica" w:cs="Helvetica"/>
          <w:sz w:val="22"/>
          <w:szCs w:val="22"/>
          <w:lang w:val="en-US"/>
        </w:rPr>
        <w:t>Fritts</w:t>
      </w:r>
      <w:proofErr w:type="spellEnd"/>
      <w:r w:rsidR="00BA1E6B">
        <w:rPr>
          <w:rFonts w:ascii="Helvetica" w:hAnsi="Helvetica" w:cs="Helvetica"/>
          <w:sz w:val="22"/>
          <w:szCs w:val="22"/>
          <w:lang w:val="en-US"/>
        </w:rPr>
        <w:t xml:space="preserve"> and </w:t>
      </w:r>
      <w:proofErr w:type="spellStart"/>
      <w:r w:rsidR="00BA1E6B">
        <w:rPr>
          <w:rFonts w:ascii="Helvetica" w:hAnsi="Helvetica" w:cs="Helvetica"/>
          <w:sz w:val="22"/>
          <w:szCs w:val="22"/>
          <w:lang w:val="en-US"/>
        </w:rPr>
        <w:t>Rodda</w:t>
      </w:r>
      <w:proofErr w:type="spellEnd"/>
      <w:r w:rsidR="00BA1E6B">
        <w:rPr>
          <w:rFonts w:ascii="Helvetica" w:hAnsi="Helvetica" w:cs="Helvetica"/>
          <w:sz w:val="22"/>
          <w:szCs w:val="22"/>
          <w:lang w:val="en-US"/>
        </w:rPr>
        <w:t xml:space="preserve"> 1998</w:t>
      </w:r>
      <w:r w:rsidR="00385DA6">
        <w:rPr>
          <w:rFonts w:ascii="Helvetica" w:hAnsi="Helvetica" w:cs="Helvetica"/>
          <w:sz w:val="22"/>
          <w:szCs w:val="22"/>
          <w:lang w:val="en-US"/>
        </w:rPr>
        <w:t xml:space="preserve">; </w:t>
      </w:r>
      <w:proofErr w:type="spellStart"/>
      <w:r w:rsidR="00385DA6">
        <w:rPr>
          <w:rFonts w:ascii="Helvetica" w:hAnsi="Helvetica" w:cs="Helvetica"/>
          <w:sz w:val="22"/>
          <w:szCs w:val="22"/>
          <w:lang w:val="en-US"/>
        </w:rPr>
        <w:t>Verschuren</w:t>
      </w:r>
      <w:proofErr w:type="spellEnd"/>
      <w:r w:rsidR="00385DA6">
        <w:rPr>
          <w:rFonts w:ascii="Helvetica" w:hAnsi="Helvetica" w:cs="Helvetica"/>
          <w:sz w:val="22"/>
          <w:szCs w:val="22"/>
          <w:lang w:val="en-US"/>
        </w:rPr>
        <w:t xml:space="preserve"> et al. 2002;</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591A995C"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w:t>
      </w:r>
      <w:r w:rsidR="000706C1">
        <w:rPr>
          <w:rFonts w:ascii="Helvetica" w:hAnsi="Helvetica" w:cs="Helvetica"/>
          <w:sz w:val="22"/>
          <w:szCs w:val="22"/>
          <w:lang w:val="en-US"/>
        </w:rPr>
        <w:t xml:space="preserve">the </w:t>
      </w:r>
      <w:r w:rsidR="005D754C" w:rsidRPr="00AE69BC">
        <w:rPr>
          <w:rFonts w:ascii="Helvetica" w:hAnsi="Helvetica" w:cs="Helvetica"/>
          <w:sz w:val="22"/>
          <w:szCs w:val="22"/>
          <w:lang w:val="en-US"/>
        </w:rPr>
        <w:lastRenderedPageBreak/>
        <w:t>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r w:rsidR="00C42006">
        <w:rPr>
          <w:rFonts w:ascii="Helvetica" w:hAnsi="Helvetica" w:cs="Helvetica"/>
          <w:sz w:val="22"/>
          <w:szCs w:val="22"/>
          <w:lang w:val="en-US"/>
        </w:rPr>
        <w:t xml:space="preserve">i.e. the synchrony hypothesis; </w:t>
      </w:r>
      <w:r w:rsidR="00973C0E">
        <w:rPr>
          <w:rFonts w:ascii="Helvetica" w:hAnsi="Helvetica" w:cs="Helvetica"/>
          <w:sz w:val="22"/>
          <w:szCs w:val="22"/>
          <w:lang w:val="en-US"/>
        </w:rPr>
        <w:t>Box 1;</w:t>
      </w:r>
      <w:r w:rsidR="000706C1">
        <w:rPr>
          <w:rFonts w:ascii="Helvetica" w:hAnsi="Helvetica" w:cs="Helvetica"/>
          <w:sz w:val="22"/>
          <w:szCs w:val="22"/>
          <w:lang w:val="en-US"/>
        </w:rPr>
        <w:t xml:space="preserve"> </w:t>
      </w:r>
      <w:r w:rsidR="00B8602A" w:rsidRPr="00AE69BC">
        <w:rPr>
          <w:rFonts w:ascii="Helvetica" w:hAnsi="Helvetica" w:cs="Helvetica"/>
          <w:sz w:val="22"/>
          <w:szCs w:val="22"/>
          <w:lang w:val="en-US"/>
        </w:rPr>
        <w:t xml:space="preserve">Figure </w:t>
      </w:r>
      <w:r w:rsidR="00973C0E">
        <w:rPr>
          <w:rFonts w:ascii="Helvetica" w:hAnsi="Helvetica" w:cs="Helvetica"/>
          <w:sz w:val="22"/>
          <w:szCs w:val="22"/>
          <w:lang w:val="en-US"/>
        </w:rPr>
        <w:t>3</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w:t>
      </w:r>
      <w:proofErr w:type="spellStart"/>
      <w:r w:rsidR="00AC7B6E" w:rsidRPr="00AE69BC">
        <w:rPr>
          <w:rFonts w:ascii="Helvetica" w:hAnsi="Helvetica" w:cs="Helvetica"/>
          <w:sz w:val="22"/>
          <w:szCs w:val="22"/>
          <w:lang w:val="en-US"/>
        </w:rPr>
        <w:t>stationarity</w:t>
      </w:r>
      <w:proofErr w:type="spellEnd"/>
      <w:r w:rsidR="00AC7B6E" w:rsidRPr="00AE69BC">
        <w:rPr>
          <w:rFonts w:ascii="Helvetica" w:hAnsi="Helvetica" w:cs="Helvetica"/>
          <w:sz w:val="22"/>
          <w:szCs w:val="22"/>
          <w:lang w:val="en-US"/>
        </w:rPr>
        <w:t>)</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2C0183">
        <w:rPr>
          <w:rFonts w:ascii="Helvetica" w:hAnsi="Helvetica" w:cs="Helvetica"/>
          <w:sz w:val="22"/>
          <w:szCs w:val="22"/>
          <w:lang w:val="en-US"/>
        </w:rPr>
        <w:t xml:space="preserve"> (Figure </w:t>
      </w:r>
      <w:r w:rsidR="000863EE">
        <w:rPr>
          <w:rFonts w:ascii="Helvetica" w:hAnsi="Helvetica" w:cs="Helvetica"/>
          <w:sz w:val="22"/>
          <w:szCs w:val="22"/>
          <w:lang w:val="en-US"/>
        </w:rPr>
        <w:t>2</w:t>
      </w:r>
      <w:r w:rsidR="00F62D3B">
        <w:rPr>
          <w:rFonts w:ascii="Helvetica" w:hAnsi="Helvetica" w:cs="Helvetica"/>
          <w:sz w:val="22"/>
          <w:szCs w:val="22"/>
          <w:lang w:val="en-US"/>
        </w:rPr>
        <w:t xml:space="preserve">, Figure </w:t>
      </w:r>
      <w:r w:rsidR="00973C0E">
        <w:rPr>
          <w:rFonts w:ascii="Helvetica" w:hAnsi="Helvetica" w:cs="Helvetica"/>
          <w:sz w:val="22"/>
          <w:szCs w:val="22"/>
          <w:lang w:val="en-US"/>
        </w:rPr>
        <w:t>3b</w:t>
      </w:r>
      <w:r w:rsidR="002C0183">
        <w:rPr>
          <w:rFonts w:ascii="Helvetica" w:hAnsi="Helvetica" w:cs="Helvetica"/>
          <w:sz w:val="22"/>
          <w:szCs w:val="22"/>
          <w:lang w:val="en-US"/>
        </w:rPr>
        <w:t>)</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3C4950">
        <w:rPr>
          <w:rFonts w:ascii="Helvetica" w:hAnsi="Helvetica" w:cs="Helvetica"/>
          <w:sz w:val="22"/>
          <w:szCs w:val="22"/>
          <w:lang w:val="en-US"/>
        </w:rPr>
        <w:t>, especially when alternative conditions could be the baseline (Figure 3b,c)</w:t>
      </w:r>
      <w:r w:rsidR="005D754C" w:rsidRPr="00AE69BC">
        <w:rPr>
          <w:rFonts w:ascii="Helvetica" w:hAnsi="Helvetica" w:cs="Helvetica"/>
          <w:sz w:val="22"/>
          <w:szCs w:val="22"/>
          <w:lang w:val="en-US"/>
        </w:rPr>
        <w:t xml:space="preserve">. </w:t>
      </w:r>
    </w:p>
    <w:p w14:paraId="0A1C1C4D" w14:textId="10E592F0" w:rsidR="00C47460" w:rsidRDefault="007021E3"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69" w:author="Heather Kharouba" w:date="2019-04-25T00:57:00Z"/>
          <w:rFonts w:ascii="Helvetica" w:hAnsi="Helvetica" w:cs="Helvetica"/>
          <w:sz w:val="22"/>
          <w:szCs w:val="22"/>
          <w:lang w:val="en-US"/>
        </w:rPr>
      </w:pPr>
      <w:r>
        <w:rPr>
          <w:rFonts w:ascii="Helvetica" w:hAnsi="Helvetica" w:cs="Helvetica"/>
          <w:sz w:val="22"/>
          <w:szCs w:val="22"/>
          <w:lang w:val="en-US"/>
        </w:rPr>
        <w:tab/>
      </w:r>
      <w:r w:rsidR="005D754C" w:rsidRPr="00AE69BC">
        <w:rPr>
          <w:rFonts w:ascii="Helvetica" w:hAnsi="Helvetica" w:cs="Helvetica"/>
          <w:sz w:val="22"/>
          <w:szCs w:val="22"/>
          <w:lang w:val="en-US"/>
        </w:rPr>
        <w:t>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ins w:id="70" w:author="Heather Kharouba" w:date="2019-04-25T00:55:00Z">
        <w:r w:rsidR="00F66E20">
          <w:rPr>
            <w:rFonts w:ascii="Helvetica" w:hAnsi="Helvetica" w:cs="Helvetica"/>
            <w:sz w:val="22"/>
            <w:szCs w:val="22"/>
            <w:lang w:val="en-US"/>
          </w:rPr>
          <w:t xml:space="preserve">adaptive </w:t>
        </w:r>
      </w:ins>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ins w:id="71" w:author="Heather Kharouba" w:date="2019-04-25T01:21:00Z">
        <w:r w:rsidR="002F0417">
          <w:rPr>
            <w:rFonts w:ascii="Helvetica" w:hAnsi="Helvetica" w:cs="Helvetica"/>
            <w:sz w:val="22"/>
            <w:szCs w:val="22"/>
            <w:lang w:val="en-US"/>
          </w:rPr>
          <w:t xml:space="preserve"> for many individuals in the population</w:t>
        </w:r>
      </w:ins>
      <w:r w:rsidR="00830068">
        <w:rPr>
          <w:rFonts w:ascii="Helvetica" w:hAnsi="Helvetica" w:cs="Helvetica"/>
          <w:sz w:val="22"/>
          <w:szCs w:val="22"/>
          <w:lang w:val="en-US"/>
        </w:rPr>
        <w:t>; Box 1</w:t>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2C0183">
        <w:rPr>
          <w:rFonts w:ascii="Helvetica" w:hAnsi="Helvetica" w:cs="Helvetica"/>
          <w:sz w:val="22"/>
          <w:szCs w:val="22"/>
          <w:lang w:val="en-US"/>
        </w:rPr>
        <w:t xml:space="preserve"> (</w:t>
      </w:r>
      <w:r w:rsidR="00973C0E">
        <w:rPr>
          <w:rFonts w:ascii="Helvetica" w:hAnsi="Helvetica" w:cs="Helvetica"/>
          <w:sz w:val="22"/>
          <w:szCs w:val="22"/>
          <w:lang w:val="en-US"/>
        </w:rPr>
        <w:t xml:space="preserve">Figure </w:t>
      </w:r>
      <w:r w:rsidR="00973C0E" w:rsidRPr="00C47460">
        <w:rPr>
          <w:rFonts w:ascii="Helvetica" w:hAnsi="Helvetica" w:cs="Helvetica"/>
          <w:sz w:val="22"/>
          <w:szCs w:val="22"/>
          <w:highlight w:val="yellow"/>
          <w:lang w:val="en-US"/>
          <w:rPrChange w:id="72" w:author="Heather Kharouba" w:date="2019-04-25T00:56:00Z">
            <w:rPr>
              <w:rFonts w:ascii="Helvetica" w:hAnsi="Helvetica" w:cs="Helvetica"/>
              <w:sz w:val="22"/>
              <w:szCs w:val="22"/>
              <w:lang w:val="en-US"/>
            </w:rPr>
          </w:rPrChange>
        </w:rPr>
        <w:t>3b</w:t>
      </w:r>
      <w:r w:rsidR="00F62D3B">
        <w:rPr>
          <w:rFonts w:ascii="Helvetica" w:hAnsi="Helvetica" w:cs="Helvetica"/>
          <w:sz w:val="22"/>
          <w:szCs w:val="22"/>
          <w:lang w:val="en-US"/>
        </w:rPr>
        <w:t>)</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ins w:id="73" w:author="Heather Kharouba" w:date="2019-04-25T00:57:00Z">
        <w:r w:rsidR="00C47460">
          <w:rPr>
            <w:rFonts w:ascii="Helvetica" w:hAnsi="Helvetica" w:cs="Helvetica"/>
            <w:sz w:val="22"/>
            <w:szCs w:val="22"/>
            <w:lang w:val="en-US"/>
          </w:rPr>
          <w:t>[</w:t>
        </w:r>
      </w:ins>
      <w:ins w:id="74" w:author="Heather Kharouba" w:date="2019-04-25T00:58:00Z">
        <w:r w:rsidR="00C47460">
          <w:rPr>
            <w:rFonts w:ascii="Helvetica" w:hAnsi="Helvetica" w:cs="Helvetica"/>
            <w:sz w:val="22"/>
            <w:szCs w:val="22"/>
            <w:lang w:val="en-US"/>
          </w:rPr>
          <w:t xml:space="preserve">This could happen when a consumer cannot </w:t>
        </w:r>
      </w:ins>
      <w:ins w:id="75" w:author="Heather Kharouba" w:date="2019-04-25T01:01:00Z">
        <w:r w:rsidR="00C47460">
          <w:rPr>
            <w:rFonts w:ascii="Helvetica" w:hAnsi="Helvetica" w:cs="Helvetica"/>
            <w:sz w:val="22"/>
            <w:szCs w:val="22"/>
            <w:lang w:val="en-US"/>
          </w:rPr>
          <w:t>well</w:t>
        </w:r>
      </w:ins>
      <w:ins w:id="76" w:author="Heather Kharouba" w:date="2019-04-25T00:58:00Z">
        <w:r w:rsidR="00C47460">
          <w:rPr>
            <w:rFonts w:ascii="Helvetica" w:hAnsi="Helvetica" w:cs="Helvetica"/>
            <w:sz w:val="22"/>
            <w:szCs w:val="22"/>
            <w:lang w:val="en-US"/>
          </w:rPr>
          <w:t xml:space="preserve"> measure resource timing</w:t>
        </w:r>
      </w:ins>
      <w:ins w:id="77" w:author="Heather Kharouba" w:date="2019-04-25T01:00:00Z">
        <w:r w:rsidR="00C47460">
          <w:rPr>
            <w:rFonts w:ascii="Helvetica" w:hAnsi="Helvetica" w:cs="Helvetica"/>
            <w:sz w:val="22"/>
            <w:szCs w:val="22"/>
            <w:lang w:val="en-US"/>
          </w:rPr>
          <w:t>, for example</w:t>
        </w:r>
      </w:ins>
      <w:ins w:id="78" w:author="Heather Kharouba" w:date="2019-04-25T00:58:00Z">
        <w:r w:rsidR="00C47460">
          <w:rPr>
            <w:rFonts w:ascii="Helvetica" w:hAnsi="Helvetica" w:cs="Helvetica"/>
            <w:sz w:val="22"/>
            <w:szCs w:val="22"/>
            <w:lang w:val="en-US"/>
          </w:rPr>
          <w:t>; i</w:t>
        </w:r>
      </w:ins>
      <w:ins w:id="79" w:author="Heather Kharouba" w:date="2019-04-25T00:57:00Z">
        <w:r w:rsidR="00C47460">
          <w:rPr>
            <w:rFonts w:ascii="Helvetica" w:hAnsi="Helvetica" w:cs="Helvetica"/>
            <w:sz w:val="22"/>
            <w:szCs w:val="22"/>
            <w:lang w:val="en-US"/>
          </w:rPr>
          <w:t xml:space="preserve">n this scenario some individuals would appear mismatched, while </w:t>
        </w:r>
      </w:ins>
      <w:ins w:id="80" w:author="Heather Kharouba" w:date="2019-04-25T00:58:00Z">
        <w:r w:rsidR="00C47460">
          <w:rPr>
            <w:rFonts w:ascii="Helvetica" w:hAnsi="Helvetica" w:cs="Helvetica"/>
            <w:sz w:val="22"/>
            <w:szCs w:val="22"/>
            <w:lang w:val="en-US"/>
          </w:rPr>
          <w:t xml:space="preserve">others would </w:t>
        </w:r>
      </w:ins>
      <w:ins w:id="81" w:author="Heather Kharouba" w:date="2019-04-25T01:01:00Z">
        <w:r w:rsidR="00C47460">
          <w:rPr>
            <w:rFonts w:ascii="Helvetica" w:hAnsi="Helvetica" w:cs="Helvetica"/>
            <w:sz w:val="22"/>
            <w:szCs w:val="22"/>
            <w:lang w:val="en-US"/>
          </w:rPr>
          <w:t>appear</w:t>
        </w:r>
      </w:ins>
      <w:ins w:id="82" w:author="Heather Kharouba" w:date="2019-04-25T00:58:00Z">
        <w:r w:rsidR="00C47460">
          <w:rPr>
            <w:rFonts w:ascii="Helvetica" w:hAnsi="Helvetica" w:cs="Helvetica"/>
            <w:sz w:val="22"/>
            <w:szCs w:val="22"/>
            <w:lang w:val="en-US"/>
          </w:rPr>
          <w:t xml:space="preserve"> matched. </w:t>
        </w:r>
      </w:ins>
      <w:ins w:id="83" w:author="Heather Kharouba" w:date="2019-04-25T01:04:00Z">
        <w:r w:rsidR="00C47460">
          <w:rPr>
            <w:rFonts w:ascii="Helvetica" w:hAnsi="Helvetica" w:cs="Helvetica"/>
            <w:sz w:val="22"/>
            <w:szCs w:val="22"/>
            <w:lang w:val="en-US"/>
          </w:rPr>
          <w:t>This scenario may be</w:t>
        </w:r>
      </w:ins>
      <w:ins w:id="84" w:author="Heather Kharouba" w:date="2019-04-25T01:01:00Z">
        <w:r w:rsidR="00C47460">
          <w:rPr>
            <w:rFonts w:ascii="Helvetica" w:hAnsi="Helvetica" w:cs="Helvetica"/>
            <w:sz w:val="22"/>
            <w:szCs w:val="22"/>
            <w:lang w:val="en-US"/>
          </w:rPr>
          <w:t xml:space="preserve"> persist </w:t>
        </w:r>
      </w:ins>
      <w:ins w:id="85" w:author="Heather Kharouba" w:date="2019-04-25T01:04:00Z">
        <w:r w:rsidR="00C47460">
          <w:rPr>
            <w:rFonts w:ascii="Helvetica" w:hAnsi="Helvetica" w:cs="Helvetica"/>
            <w:sz w:val="22"/>
            <w:szCs w:val="22"/>
            <w:lang w:val="en-US"/>
          </w:rPr>
          <w:t xml:space="preserve">most often </w:t>
        </w:r>
      </w:ins>
      <w:ins w:id="86" w:author="Heather Kharouba" w:date="2019-04-25T01:01:00Z">
        <w:r w:rsidR="00C47460">
          <w:rPr>
            <w:rFonts w:ascii="Helvetica" w:hAnsi="Helvetica" w:cs="Helvetica"/>
            <w:sz w:val="22"/>
            <w:szCs w:val="22"/>
            <w:lang w:val="en-US"/>
          </w:rPr>
          <w:t xml:space="preserve">when </w:t>
        </w:r>
      </w:ins>
      <w:ins w:id="87" w:author="Heather Kharouba" w:date="2019-04-25T01:00:00Z">
        <w:r w:rsidR="00C47460">
          <w:rPr>
            <w:rFonts w:ascii="Helvetica" w:hAnsi="Helvetica" w:cs="Helvetica"/>
            <w:sz w:val="22"/>
            <w:szCs w:val="22"/>
            <w:lang w:val="en-US"/>
          </w:rPr>
          <w:t xml:space="preserve">fitness consequences of mismatch are not extremely high; otherwise it </w:t>
        </w:r>
      </w:ins>
      <w:ins w:id="88" w:author="Heather Kharouba" w:date="2019-04-25T01:02:00Z">
        <w:r w:rsidR="00C47460">
          <w:rPr>
            <w:rFonts w:ascii="Helvetica" w:hAnsi="Helvetica" w:cs="Helvetica"/>
            <w:sz w:val="22"/>
            <w:szCs w:val="22"/>
            <w:lang w:val="en-US"/>
          </w:rPr>
          <w:t>could lead to population extirpation (3b).</w:t>
        </w:r>
      </w:ins>
      <w:ins w:id="89" w:author="Heather Kharouba" w:date="2019-04-25T00:57:00Z">
        <w:r w:rsidR="00C47460">
          <w:rPr>
            <w:rFonts w:ascii="Helvetica" w:hAnsi="Helvetica" w:cs="Helvetica"/>
            <w:sz w:val="22"/>
            <w:szCs w:val="22"/>
            <w:lang w:val="en-US"/>
          </w:rPr>
          <w:t>]</w:t>
        </w:r>
      </w:ins>
    </w:p>
    <w:p w14:paraId="4F133DD2" w14:textId="63182838" w:rsidR="003C4950" w:rsidRPr="00F83E65" w:rsidRDefault="00C47460"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90" w:author="Heather Kharouba" w:date="2019-04-25T01:02:00Z">
        <w:r>
          <w:rPr>
            <w:rFonts w:ascii="Helvetica" w:hAnsi="Helvetica" w:cs="Helvetica"/>
            <w:sz w:val="22"/>
            <w:szCs w:val="22"/>
            <w:lang w:val="en-US"/>
          </w:rPr>
          <w:tab/>
          <w:t>In either hypothesis (3b) a pre-climate change</w:t>
        </w:r>
      </w:ins>
      <w:ins w:id="91" w:author="Heather Kharouba" w:date="2019-04-25T01:04:00Z">
        <w:r>
          <w:rPr>
            <w:rFonts w:ascii="Helvetica" w:hAnsi="Helvetica" w:cs="Helvetica"/>
            <w:sz w:val="22"/>
            <w:szCs w:val="22"/>
            <w:lang w:val="en-US"/>
          </w:rPr>
          <w:t xml:space="preserve"> baseline of asynchrony could occur through several mechanisms.</w:t>
        </w:r>
      </w:ins>
      <w:ins w:id="92" w:author="Heather Kharouba" w:date="2019-04-25T01:02:00Z">
        <w:r>
          <w:rPr>
            <w:rFonts w:ascii="Helvetica" w:hAnsi="Helvetica" w:cs="Helvetica"/>
            <w:sz w:val="22"/>
            <w:szCs w:val="22"/>
            <w:lang w:val="en-US"/>
          </w:rPr>
          <w:t xml:space="preserve"> </w:t>
        </w:r>
      </w:ins>
      <w:ins w:id="93" w:author="Heather Kharouba" w:date="2019-04-25T01:06:00Z">
        <w:r w:rsidR="00F11ADB">
          <w:rPr>
            <w:rFonts w:ascii="Helvetica" w:hAnsi="Helvetica" w:cs="Helvetica"/>
            <w:sz w:val="22"/>
            <w:szCs w:val="22"/>
            <w:lang w:val="en-US"/>
          </w:rPr>
          <w:t xml:space="preserve">Shifts in </w:t>
        </w:r>
      </w:ins>
      <w:ins w:id="94" w:author="Heather Kharouba" w:date="2019-04-25T01:07:00Z">
        <w:r w:rsidR="00F11ADB">
          <w:rPr>
            <w:rFonts w:ascii="Helvetica" w:hAnsi="Helvetica" w:cs="Helvetica"/>
            <w:sz w:val="22"/>
            <w:szCs w:val="22"/>
            <w:lang w:val="en-US"/>
          </w:rPr>
          <w:t xml:space="preserve">the </w:t>
        </w:r>
      </w:ins>
      <w:ins w:id="95" w:author="Heather Kharouba" w:date="2019-04-25T01:06:00Z">
        <w:r w:rsidR="00F11ADB">
          <w:rPr>
            <w:rFonts w:ascii="Helvetica" w:hAnsi="Helvetica" w:cs="Helvetica"/>
            <w:sz w:val="22"/>
            <w:szCs w:val="22"/>
            <w:lang w:val="en-US"/>
          </w:rPr>
          <w:t xml:space="preserve">drivers of phenology </w:t>
        </w:r>
      </w:ins>
      <w:ins w:id="96" w:author="Heather Kharouba" w:date="2019-04-25T01:07:00Z">
        <w:r w:rsidR="00F11ADB">
          <w:rPr>
            <w:rFonts w:ascii="Helvetica" w:hAnsi="Helvetica" w:cs="Helvetica"/>
            <w:sz w:val="22"/>
            <w:szCs w:val="22"/>
            <w:lang w:val="en-US"/>
          </w:rPr>
          <w:t>for the consumer or resource</w:t>
        </w:r>
      </w:ins>
      <w:ins w:id="97" w:author="Heather Kharouba" w:date="2019-04-25T01:08:00Z">
        <w:r w:rsidR="00F11ADB">
          <w:rPr>
            <w:rFonts w:ascii="Helvetica" w:hAnsi="Helvetica" w:cs="Helvetica"/>
            <w:sz w:val="22"/>
            <w:szCs w:val="22"/>
            <w:lang w:val="en-US"/>
          </w:rPr>
          <w:t xml:space="preserve"> (e.g., nutrient enrichment) could push the system away from synchrony before climate change.</w:t>
        </w:r>
      </w:ins>
      <w:ins w:id="98" w:author="Heather Kharouba" w:date="2019-04-25T01:06:00Z">
        <w:r w:rsidR="00F11ADB">
          <w:rPr>
            <w:rFonts w:ascii="Helvetica" w:hAnsi="Helvetica" w:cs="Helvetica"/>
            <w:sz w:val="22"/>
            <w:szCs w:val="22"/>
            <w:lang w:val="en-US"/>
          </w:rPr>
          <w:t xml:space="preserve"> </w:t>
        </w:r>
      </w:ins>
      <w:ins w:id="99" w:author="Heather Kharouba" w:date="2019-04-25T00:57:00Z">
        <w:r>
          <w:rPr>
            <w:rFonts w:ascii="Helvetica" w:hAnsi="Helvetica" w:cs="Helvetica"/>
            <w:sz w:val="22"/>
            <w:szCs w:val="22"/>
            <w:lang w:val="en-US"/>
          </w:rPr>
          <w:t xml:space="preserve">A similar asynchronous baseline would be predicted—at times—by a co-evolutionary arms race: when the resource is ahead in the arms-race asynchrony would the predicted baseline (Figure 3c), this would then shift back towards synchrony when the consumer is winning the arms race.  </w:t>
        </w:r>
      </w:ins>
      <w:r w:rsidR="007A3CAF" w:rsidRPr="00AE69BC">
        <w:rPr>
          <w:rFonts w:ascii="Helvetica" w:hAnsi="Helvetica" w:cs="Helvetica"/>
          <w:sz w:val="22"/>
          <w:szCs w:val="22"/>
          <w:lang w:val="en-US"/>
        </w:rPr>
        <w:t xml:space="preserve">In systems where asynchrony </w:t>
      </w:r>
      <w:r w:rsidR="00F45F46">
        <w:rPr>
          <w:rFonts w:ascii="Helvetica" w:hAnsi="Helvetica" w:cs="Helvetica"/>
          <w:sz w:val="22"/>
          <w:szCs w:val="22"/>
          <w:lang w:val="en-US"/>
        </w:rPr>
        <w:t xml:space="preserve">or other conditions </w:t>
      </w:r>
      <w:r w:rsidR="007A3CAF" w:rsidRPr="00AE69BC">
        <w:rPr>
          <w:rFonts w:ascii="Helvetica" w:hAnsi="Helvetica" w:cs="Helvetica"/>
          <w:sz w:val="22"/>
          <w:szCs w:val="22"/>
          <w:lang w:val="en-US"/>
        </w:rPr>
        <w:t>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3C4950">
        <w:rPr>
          <w:rFonts w:ascii="Helvetica" w:hAnsi="Helvetica" w:cs="Helvetica"/>
          <w:sz w:val="22"/>
          <w:szCs w:val="22"/>
          <w:lang w:val="en-US"/>
        </w:rPr>
        <w:t xml:space="preserve">as these alternative baselines could lead to vastly different predictions under climate change (Figure 3c). For </w:t>
      </w:r>
      <w:r w:rsidR="003C4950" w:rsidRPr="00F83E65">
        <w:rPr>
          <w:rFonts w:ascii="Helvetica" w:hAnsi="Helvetica" w:cs="Helvetica"/>
          <w:sz w:val="22"/>
          <w:szCs w:val="22"/>
          <w:lang w:val="en-US"/>
        </w:rPr>
        <w:t>example, interactions might become less (i.e. fitness increases) or even more mismatched (i.e. fitness decreases) with climate change (Figure 3b</w:t>
      </w:r>
      <w:ins w:id="100" w:author="Heather Kharouba" w:date="2019-04-25T00:56:00Z">
        <w:r>
          <w:rPr>
            <w:rFonts w:ascii="Helvetica" w:hAnsi="Helvetica" w:cs="Helvetica"/>
            <w:sz w:val="22"/>
            <w:szCs w:val="22"/>
            <w:lang w:val="en-US"/>
          </w:rPr>
          <w:t>-</w:t>
        </w:r>
      </w:ins>
      <w:r w:rsidR="003C4950" w:rsidRPr="00F83E65">
        <w:rPr>
          <w:rFonts w:ascii="Helvetica" w:hAnsi="Helvetica" w:cs="Helvetica"/>
          <w:sz w:val="22"/>
          <w:szCs w:val="22"/>
          <w:lang w:val="en-US"/>
        </w:rPr>
        <w:t>c).</w:t>
      </w:r>
    </w:p>
    <w:p w14:paraId="3EE958FB" w14:textId="0C477786" w:rsidR="009D5860" w:rsidRPr="000505EF" w:rsidRDefault="009D5860" w:rsidP="00EF7AF8">
      <w:pPr>
        <w:pStyle w:val="CommentText"/>
        <w:spacing w:line="480" w:lineRule="auto"/>
        <w:rPr>
          <w:rFonts w:ascii="Helvetica" w:hAnsi="Helvetica"/>
          <w:sz w:val="22"/>
          <w:szCs w:val="22"/>
          <w:lang w:val="en-US"/>
        </w:rPr>
      </w:pPr>
      <w:r w:rsidRPr="00F83E65">
        <w:rPr>
          <w:rFonts w:ascii="Helvetica" w:hAnsi="Helvetica" w:cs="Helvetica"/>
          <w:sz w:val="22"/>
          <w:szCs w:val="22"/>
          <w:lang w:val="en-US"/>
        </w:rPr>
        <w:tab/>
        <w:t>The pre-climate change baseline is dependent on the</w:t>
      </w:r>
      <w:r w:rsidRPr="00F83E65">
        <w:rPr>
          <w:rFonts w:ascii="Helvetica" w:hAnsi="Helvetica" w:cs="Helvetica"/>
          <w:kern w:val="1"/>
          <w:sz w:val="22"/>
          <w:szCs w:val="22"/>
          <w:lang w:val="en-US"/>
        </w:rPr>
        <w:t xml:space="preserve"> ultimate mechanism(s) </w:t>
      </w:r>
      <w:r w:rsidR="00722190" w:rsidRPr="00F83E65">
        <w:rPr>
          <w:rFonts w:ascii="Helvetica" w:hAnsi="Helvetica" w:cs="Helvetica"/>
          <w:kern w:val="1"/>
          <w:sz w:val="22"/>
          <w:szCs w:val="22"/>
          <w:lang w:val="en-US"/>
        </w:rPr>
        <w:t>generating the</w:t>
      </w:r>
      <w:r w:rsidRPr="00F83E65">
        <w:rPr>
          <w:rFonts w:ascii="Helvetica" w:hAnsi="Helvetica" w:cs="Helvetica"/>
          <w:kern w:val="1"/>
          <w:sz w:val="22"/>
          <w:szCs w:val="22"/>
          <w:lang w:val="en-US"/>
        </w:rPr>
        <w:t xml:space="preserve"> Cushing</w:t>
      </w:r>
      <w:r w:rsidR="00722190" w:rsidRPr="00F83E65">
        <w:rPr>
          <w:rFonts w:ascii="Helvetica" w:hAnsi="Helvetica" w:cs="Helvetica"/>
          <w:kern w:val="1"/>
          <w:sz w:val="22"/>
          <w:szCs w:val="22"/>
          <w:lang w:val="en-US"/>
        </w:rPr>
        <w:t xml:space="preserve"> curve</w:t>
      </w:r>
      <w:r w:rsidRPr="00F83E65">
        <w:rPr>
          <w:rFonts w:ascii="Helvetica" w:hAnsi="Helvetica" w:cs="Helvetica"/>
          <w:kern w:val="1"/>
          <w:sz w:val="22"/>
          <w:szCs w:val="22"/>
          <w:lang w:val="en-US"/>
        </w:rPr>
        <w:t xml:space="preserve"> (Figure </w:t>
      </w:r>
      <w:r w:rsidR="003C4950" w:rsidRPr="00F83E65">
        <w:rPr>
          <w:rFonts w:ascii="Helvetica" w:hAnsi="Helvetica" w:cs="Helvetica"/>
          <w:kern w:val="1"/>
          <w:sz w:val="22"/>
          <w:szCs w:val="22"/>
          <w:lang w:val="en-US"/>
        </w:rPr>
        <w:t>2</w:t>
      </w:r>
      <w:r w:rsidRPr="00F83E65">
        <w:rPr>
          <w:rFonts w:ascii="Helvetica" w:hAnsi="Helvetica" w:cs="Helvetica"/>
          <w:kern w:val="1"/>
          <w:sz w:val="22"/>
          <w:szCs w:val="22"/>
          <w:lang w:val="en-US"/>
        </w:rPr>
        <w:t xml:space="preserve">). For example, </w:t>
      </w:r>
      <w:r w:rsidR="00EF7AF8">
        <w:rPr>
          <w:rFonts w:ascii="Helvetica" w:hAnsi="Helvetica"/>
          <w:sz w:val="22"/>
          <w:szCs w:val="22"/>
        </w:rPr>
        <w:t>a species</w:t>
      </w:r>
      <w:r w:rsidR="00F83E65" w:rsidRPr="009066EA">
        <w:rPr>
          <w:rFonts w:ascii="Helvetica" w:hAnsi="Helvetica"/>
          <w:sz w:val="22"/>
          <w:szCs w:val="22"/>
        </w:rPr>
        <w:t xml:space="preserve"> that provisions its offspring with resources acquired during the breeding period </w:t>
      </w:r>
      <w:r w:rsidR="00696687">
        <w:rPr>
          <w:rFonts w:ascii="Helvetica" w:hAnsi="Helvetica"/>
          <w:sz w:val="22"/>
          <w:szCs w:val="22"/>
        </w:rPr>
        <w:t>(i.e., an income breeder</w:t>
      </w:r>
      <w:r w:rsidR="00305BBB">
        <w:rPr>
          <w:rFonts w:ascii="Helvetica" w:hAnsi="Helvetica"/>
          <w:sz w:val="22"/>
          <w:szCs w:val="22"/>
        </w:rPr>
        <w:t xml:space="preserve">; </w:t>
      </w:r>
      <w:r w:rsidR="00305BBB" w:rsidRPr="009066EA">
        <w:rPr>
          <w:rFonts w:ascii="Helvetica" w:hAnsi="Helvetica"/>
          <w:sz w:val="22"/>
          <w:szCs w:val="22"/>
        </w:rPr>
        <w:t>e.g.</w:t>
      </w:r>
      <w:r w:rsidR="00491D65">
        <w:rPr>
          <w:rFonts w:ascii="Helvetica" w:hAnsi="Helvetica"/>
          <w:sz w:val="22"/>
          <w:szCs w:val="22"/>
        </w:rPr>
        <w:t xml:space="preserve">, </w:t>
      </w:r>
      <w:r w:rsidR="00305BBB" w:rsidRPr="009066EA">
        <w:rPr>
          <w:rFonts w:ascii="Helvetica" w:hAnsi="Helvetica"/>
          <w:sz w:val="22"/>
          <w:szCs w:val="22"/>
        </w:rPr>
        <w:t xml:space="preserve">West Greenland caribou: </w:t>
      </w:r>
      <w:proofErr w:type="spellStart"/>
      <w:r w:rsidR="00305BBB" w:rsidRPr="000505EF">
        <w:rPr>
          <w:rFonts w:ascii="Helvetica" w:hAnsi="Helvetica"/>
          <w:i/>
          <w:sz w:val="22"/>
          <w:szCs w:val="22"/>
        </w:rPr>
        <w:t>Rangifer</w:t>
      </w:r>
      <w:proofErr w:type="spellEnd"/>
      <w:r w:rsidR="00305BBB" w:rsidRPr="000505EF">
        <w:rPr>
          <w:rFonts w:ascii="Helvetica" w:hAnsi="Helvetica"/>
          <w:i/>
          <w:sz w:val="22"/>
          <w:szCs w:val="22"/>
        </w:rPr>
        <w:t xml:space="preserve"> </w:t>
      </w:r>
      <w:proofErr w:type="spellStart"/>
      <w:r w:rsidR="00305BBB" w:rsidRPr="000505EF">
        <w:rPr>
          <w:rFonts w:ascii="Helvetica" w:hAnsi="Helvetica"/>
          <w:i/>
          <w:sz w:val="22"/>
          <w:szCs w:val="22"/>
        </w:rPr>
        <w:t>tarandus</w:t>
      </w:r>
      <w:proofErr w:type="spellEnd"/>
      <w:r w:rsidR="00696687">
        <w:rPr>
          <w:rFonts w:ascii="Helvetica" w:hAnsi="Helvetica"/>
          <w:sz w:val="22"/>
          <w:szCs w:val="22"/>
        </w:rPr>
        <w:t xml:space="preserve">) </w:t>
      </w:r>
      <w:r w:rsidR="00F83E65" w:rsidRPr="009066EA">
        <w:rPr>
          <w:rFonts w:ascii="Helvetica" w:hAnsi="Helvetica"/>
          <w:sz w:val="22"/>
          <w:szCs w:val="22"/>
        </w:rPr>
        <w:t xml:space="preserve">is predicted to have a pre-climate change baseline of synchrony, whereas a </w:t>
      </w:r>
      <w:r w:rsidR="00EF7AF8">
        <w:rPr>
          <w:rFonts w:ascii="Helvetica" w:hAnsi="Helvetica"/>
          <w:sz w:val="22"/>
          <w:szCs w:val="22"/>
        </w:rPr>
        <w:t>species</w:t>
      </w:r>
      <w:r w:rsidR="00305BBB">
        <w:rPr>
          <w:rFonts w:ascii="Helvetica" w:hAnsi="Helvetica"/>
          <w:sz w:val="22"/>
          <w:szCs w:val="22"/>
        </w:rPr>
        <w:t xml:space="preserve"> </w:t>
      </w:r>
      <w:r w:rsidR="00F83E65" w:rsidRPr="009066EA">
        <w:rPr>
          <w:rFonts w:ascii="Helvetica" w:hAnsi="Helvetica"/>
          <w:sz w:val="22"/>
          <w:szCs w:val="22"/>
        </w:rPr>
        <w:t>that provisions its offspring with resources gained prior to reprod</w:t>
      </w:r>
      <w:r w:rsidR="00F83E65" w:rsidRPr="008F017B">
        <w:rPr>
          <w:rFonts w:ascii="Helvetica" w:hAnsi="Helvetica"/>
          <w:sz w:val="22"/>
          <w:szCs w:val="22"/>
        </w:rPr>
        <w:t>uction (</w:t>
      </w:r>
      <w:r w:rsidR="00305BBB">
        <w:rPr>
          <w:rFonts w:ascii="Helvetica" w:hAnsi="Helvetica"/>
          <w:sz w:val="22"/>
          <w:szCs w:val="22"/>
        </w:rPr>
        <w:t xml:space="preserve">i.e., a capital breeder; </w:t>
      </w:r>
      <w:r w:rsidR="00491D65">
        <w:rPr>
          <w:rFonts w:ascii="Helvetica" w:hAnsi="Helvetica"/>
          <w:sz w:val="22"/>
          <w:szCs w:val="22"/>
        </w:rPr>
        <w:t>e.g., muskox</w:t>
      </w:r>
      <w:r w:rsidR="00305BBB" w:rsidRPr="009066EA">
        <w:rPr>
          <w:rFonts w:ascii="Helvetica" w:hAnsi="Helvetica"/>
          <w:sz w:val="22"/>
          <w:szCs w:val="22"/>
        </w:rPr>
        <w:t>en</w:t>
      </w:r>
      <w:r w:rsidR="00305BBB" w:rsidRPr="000505EF">
        <w:rPr>
          <w:rFonts w:ascii="Helvetica" w:hAnsi="Helvetica"/>
          <w:i/>
          <w:sz w:val="22"/>
          <w:szCs w:val="22"/>
        </w:rPr>
        <w:t xml:space="preserve">: </w:t>
      </w:r>
      <w:proofErr w:type="spellStart"/>
      <w:r w:rsidR="00305BBB" w:rsidRPr="000505EF">
        <w:rPr>
          <w:rFonts w:ascii="Helvetica" w:hAnsi="Helvetica"/>
          <w:i/>
          <w:sz w:val="22"/>
          <w:szCs w:val="22"/>
        </w:rPr>
        <w:t>Ovibos</w:t>
      </w:r>
      <w:proofErr w:type="spellEnd"/>
      <w:r w:rsidR="00305BBB" w:rsidRPr="000505EF">
        <w:rPr>
          <w:rFonts w:ascii="Helvetica" w:hAnsi="Helvetica"/>
          <w:i/>
          <w:sz w:val="22"/>
          <w:szCs w:val="22"/>
        </w:rPr>
        <w:t xml:space="preserve"> </w:t>
      </w:r>
      <w:proofErr w:type="spellStart"/>
      <w:r w:rsidR="00305BBB" w:rsidRPr="000505EF">
        <w:rPr>
          <w:rFonts w:ascii="Helvetica" w:hAnsi="Helvetica"/>
          <w:i/>
          <w:sz w:val="22"/>
          <w:szCs w:val="22"/>
        </w:rPr>
        <w:t>moschatus</w:t>
      </w:r>
      <w:proofErr w:type="spellEnd"/>
      <w:r w:rsidR="00305BBB" w:rsidRPr="009066EA">
        <w:rPr>
          <w:rFonts w:ascii="Helvetica" w:hAnsi="Helvetica"/>
          <w:sz w:val="22"/>
          <w:szCs w:val="22"/>
        </w:rPr>
        <w:t>)</w:t>
      </w:r>
      <w:r w:rsidR="00E02235">
        <w:rPr>
          <w:rFonts w:ascii="Helvetica" w:hAnsi="Helvetica"/>
          <w:sz w:val="22"/>
          <w:szCs w:val="22"/>
        </w:rPr>
        <w:t xml:space="preserve"> is more likely to have a baseline of asynchrony </w:t>
      </w:r>
      <w:r w:rsidR="00305BBB">
        <w:rPr>
          <w:rFonts w:ascii="Helvetica" w:hAnsi="Helvetica"/>
          <w:sz w:val="22"/>
          <w:szCs w:val="22"/>
        </w:rPr>
        <w:t>(</w:t>
      </w:r>
      <w:proofErr w:type="spellStart"/>
      <w:r w:rsidR="00F83E65" w:rsidRPr="008F017B">
        <w:rPr>
          <w:rFonts w:ascii="Helvetica" w:hAnsi="Helvetica"/>
          <w:sz w:val="22"/>
          <w:szCs w:val="22"/>
        </w:rPr>
        <w:t>Kerby</w:t>
      </w:r>
      <w:proofErr w:type="spellEnd"/>
      <w:r w:rsidR="00F83E65" w:rsidRPr="008F017B">
        <w:rPr>
          <w:rFonts w:ascii="Helvetica" w:hAnsi="Helvetica"/>
          <w:sz w:val="22"/>
          <w:szCs w:val="22"/>
        </w:rPr>
        <w:t xml:space="preserve"> and Post 2013).</w:t>
      </w:r>
      <w:r w:rsidR="009066EA" w:rsidRPr="008F017B">
        <w:rPr>
          <w:rFonts w:ascii="Helvetica" w:hAnsi="Helvetica"/>
          <w:sz w:val="22"/>
          <w:szCs w:val="22"/>
        </w:rPr>
        <w:t xml:space="preserve"> </w:t>
      </w:r>
      <w:r w:rsidR="003C4950" w:rsidRPr="000505EF">
        <w:rPr>
          <w:rFonts w:ascii="Helvetica" w:hAnsi="Helvetica"/>
          <w:sz w:val="22"/>
          <w:szCs w:val="22"/>
          <w:lang w:val="en-US"/>
        </w:rPr>
        <w:t>Therefore</w:t>
      </w:r>
      <w:r w:rsidR="00874498" w:rsidRPr="000505EF">
        <w:rPr>
          <w:rFonts w:ascii="Helvetica" w:hAnsi="Helvetica"/>
          <w:sz w:val="22"/>
          <w:szCs w:val="22"/>
          <w:lang w:val="en-US"/>
        </w:rPr>
        <w:t>,</w:t>
      </w:r>
      <w:r w:rsidR="003C4950" w:rsidRPr="000505EF">
        <w:rPr>
          <w:rFonts w:ascii="Helvetica" w:hAnsi="Helvetica"/>
          <w:sz w:val="22"/>
          <w:szCs w:val="22"/>
          <w:lang w:val="en-US"/>
        </w:rPr>
        <w:t xml:space="preserve"> </w:t>
      </w:r>
      <w:r w:rsidR="00874498" w:rsidRPr="000505EF">
        <w:rPr>
          <w:rFonts w:ascii="Helvetica" w:hAnsi="Helvetica"/>
          <w:sz w:val="22"/>
          <w:szCs w:val="22"/>
          <w:lang w:val="en-US"/>
        </w:rPr>
        <w:t xml:space="preserve">researchers </w:t>
      </w:r>
      <w:r w:rsidR="003C4950" w:rsidRPr="000505EF">
        <w:rPr>
          <w:rFonts w:ascii="Helvetica" w:hAnsi="Helvetica"/>
          <w:sz w:val="22"/>
          <w:szCs w:val="22"/>
          <w:lang w:val="en-US"/>
        </w:rPr>
        <w:t>need an understanding of the system dynamics before climate change</w:t>
      </w:r>
      <w:r w:rsidR="000505EF">
        <w:rPr>
          <w:rFonts w:ascii="Helvetica" w:hAnsi="Helvetica"/>
          <w:sz w:val="22"/>
          <w:szCs w:val="22"/>
          <w:lang w:val="en-US"/>
        </w:rPr>
        <w:t xml:space="preserve"> began</w:t>
      </w:r>
      <w:r w:rsidR="00874498" w:rsidRPr="000505EF">
        <w:rPr>
          <w:rFonts w:ascii="Helvetica" w:hAnsi="Helvetica"/>
          <w:sz w:val="22"/>
          <w:szCs w:val="22"/>
          <w:lang w:val="en-US"/>
        </w:rPr>
        <w:t>.</w:t>
      </w:r>
    </w:p>
    <w:p w14:paraId="149837CF" w14:textId="08DF7A96" w:rsidR="00F46556" w:rsidRDefault="00ED4A3E" w:rsidP="0049164F">
      <w:pPr>
        <w:spacing w:line="480" w:lineRule="auto"/>
        <w:rPr>
          <w:rFonts w:ascii="Helvetica" w:hAnsi="Helvetica" w:cs="Helvetica"/>
          <w:sz w:val="22"/>
          <w:szCs w:val="22"/>
          <w:lang w:val="en-US"/>
        </w:rPr>
      </w:pPr>
      <w:r>
        <w:rPr>
          <w:rFonts w:ascii="Helvetica" w:hAnsi="Helvetica" w:cs="Helvetica"/>
          <w:sz w:val="22"/>
          <w:szCs w:val="22"/>
          <w:lang w:val="en-US"/>
        </w:rPr>
        <w:lastRenderedPageBreak/>
        <w:tab/>
      </w:r>
      <w:r w:rsidR="0084686A" w:rsidRPr="00AE69BC">
        <w:rPr>
          <w:rFonts w:ascii="Helvetica" w:hAnsi="Helvetica" w:cs="Helvetica"/>
          <w:sz w:val="22"/>
          <w:szCs w:val="22"/>
          <w:lang w:val="en-US"/>
        </w:rPr>
        <w:t>Establishing a pre-climate change baseline also has implications for</w:t>
      </w:r>
      <w:r w:rsidR="0084686A">
        <w:rPr>
          <w:rFonts w:ascii="Helvetica" w:hAnsi="Helvetica" w:cs="Helvetica"/>
          <w:sz w:val="22"/>
          <w:szCs w:val="22"/>
          <w:lang w:val="en-US"/>
        </w:rPr>
        <w:t xml:space="preserve"> </w:t>
      </w:r>
      <w:r w:rsidR="0084686A" w:rsidRPr="00AE69BC">
        <w:rPr>
          <w:rFonts w:ascii="Helvetica" w:hAnsi="Helvetica" w:cs="Helvetica"/>
          <w:sz w:val="22"/>
          <w:szCs w:val="22"/>
          <w:lang w:val="en-US"/>
        </w:rPr>
        <w:t xml:space="preserve">fundamental studies that </w:t>
      </w:r>
      <w:r w:rsidR="0084686A">
        <w:rPr>
          <w:rFonts w:ascii="Helvetica" w:hAnsi="Helvetica" w:cs="Helvetica"/>
          <w:sz w:val="22"/>
          <w:szCs w:val="22"/>
          <w:lang w:val="en-US"/>
        </w:rPr>
        <w:t>aim</w:t>
      </w:r>
      <w:r w:rsidR="0084686A" w:rsidRPr="00AE69BC">
        <w:rPr>
          <w:rFonts w:ascii="Helvetica" w:hAnsi="Helvetica" w:cs="Helvetica"/>
          <w:sz w:val="22"/>
          <w:szCs w:val="22"/>
          <w:lang w:val="en-US"/>
        </w:rPr>
        <w:t xml:space="preserve"> to understand the underlying processes of consumer-resource dynamics. </w:t>
      </w:r>
      <w:r w:rsidR="0084686A">
        <w:rPr>
          <w:rFonts w:ascii="Helvetica" w:hAnsi="Helvetica" w:cs="Helvetica"/>
          <w:sz w:val="22"/>
          <w:szCs w:val="22"/>
          <w:lang w:val="en-US"/>
        </w:rPr>
        <w:t xml:space="preserve">A </w:t>
      </w:r>
      <w:r w:rsidR="0084686A" w:rsidRPr="00AE69BC">
        <w:rPr>
          <w:rFonts w:ascii="Helvetica" w:hAnsi="Helvetica" w:cs="Helvetica"/>
          <w:sz w:val="22"/>
          <w:szCs w:val="22"/>
          <w:lang w:val="en-US"/>
        </w:rPr>
        <w:t xml:space="preserve">pre-climate change baseline </w:t>
      </w:r>
      <w:r w:rsidR="0084686A">
        <w:rPr>
          <w:rFonts w:ascii="Helvetica" w:hAnsi="Helvetica" w:cs="Helvetica"/>
          <w:sz w:val="22"/>
          <w:szCs w:val="22"/>
          <w:lang w:val="en-US"/>
        </w:rPr>
        <w:t xml:space="preserve">would </w:t>
      </w:r>
      <w:r w:rsidR="0084686A" w:rsidRPr="00AE69BC">
        <w:rPr>
          <w:rFonts w:ascii="Helvetica" w:hAnsi="Helvetica" w:cs="Helvetica"/>
          <w:sz w:val="22"/>
          <w:szCs w:val="22"/>
          <w:lang w:val="en-US"/>
        </w:rPr>
        <w:t xml:space="preserve">determine whether the system </w:t>
      </w:r>
      <w:r w:rsidR="0084686A">
        <w:rPr>
          <w:rFonts w:ascii="Helvetica" w:hAnsi="Helvetica" w:cs="Helvetica"/>
          <w:sz w:val="22"/>
          <w:szCs w:val="22"/>
          <w:lang w:val="en-US"/>
        </w:rPr>
        <w:t xml:space="preserve">is most probably in </w:t>
      </w:r>
      <w:r w:rsidR="0084686A" w:rsidRPr="00AE69BC">
        <w:rPr>
          <w:rFonts w:ascii="Helvetica" w:hAnsi="Helvetica" w:cs="Helvetica"/>
          <w:sz w:val="22"/>
          <w:szCs w:val="22"/>
          <w:lang w:val="en-US"/>
        </w:rPr>
        <w:t xml:space="preserve">equilibrium or </w:t>
      </w:r>
      <w:r w:rsidR="00F96466">
        <w:rPr>
          <w:rFonts w:ascii="Helvetica" w:hAnsi="Helvetica" w:cs="Helvetica"/>
          <w:sz w:val="22"/>
          <w:szCs w:val="22"/>
          <w:lang w:val="en-US"/>
        </w:rPr>
        <w:t>in</w:t>
      </w:r>
      <w:r w:rsidR="00722190">
        <w:rPr>
          <w:rFonts w:ascii="Helvetica" w:hAnsi="Helvetica" w:cs="Helvetica"/>
          <w:sz w:val="22"/>
          <w:szCs w:val="22"/>
          <w:lang w:val="en-US"/>
        </w:rPr>
        <w:t xml:space="preserve"> </w:t>
      </w:r>
      <w:r w:rsidR="0084686A" w:rsidRPr="00AE69BC">
        <w:rPr>
          <w:rFonts w:ascii="Helvetica" w:hAnsi="Helvetica" w:cs="Helvetica"/>
          <w:sz w:val="22"/>
          <w:szCs w:val="22"/>
          <w:lang w:val="en-US"/>
        </w:rPr>
        <w:t>transient</w:t>
      </w:r>
      <w:r w:rsidR="0084686A">
        <w:rPr>
          <w:rFonts w:ascii="Helvetica" w:hAnsi="Helvetica" w:cs="Helvetica"/>
          <w:sz w:val="22"/>
          <w:szCs w:val="22"/>
          <w:lang w:val="en-US"/>
        </w:rPr>
        <w:t xml:space="preserve"> dynamics</w:t>
      </w:r>
      <w:r w:rsidR="0084686A" w:rsidRPr="00AE69BC">
        <w:rPr>
          <w:rFonts w:ascii="Helvetica" w:hAnsi="Helvetica" w:cs="Helvetica"/>
          <w:sz w:val="22"/>
          <w:szCs w:val="22"/>
          <w:lang w:val="en-US"/>
        </w:rPr>
        <w:t>. For example, life-history trade-offs</w:t>
      </w:r>
      <w:r w:rsidR="0084686A">
        <w:rPr>
          <w:rFonts w:ascii="Helvetica" w:hAnsi="Helvetica" w:cs="Helvetica"/>
          <w:sz w:val="22"/>
          <w:szCs w:val="22"/>
          <w:lang w:val="en-US"/>
        </w:rPr>
        <w:t>,</w:t>
      </w:r>
      <w:r w:rsidR="0084686A" w:rsidRPr="00AE69BC">
        <w:rPr>
          <w:rFonts w:ascii="Helvetica" w:hAnsi="Helvetica" w:cs="Helvetica"/>
          <w:sz w:val="22"/>
          <w:szCs w:val="22"/>
          <w:lang w:val="en-US"/>
        </w:rPr>
        <w:t xml:space="preserve"> </w:t>
      </w:r>
      <w:r w:rsidR="0084686A">
        <w:rPr>
          <w:rFonts w:ascii="Helvetica" w:hAnsi="Helvetica" w:cs="Helvetica"/>
          <w:sz w:val="22"/>
          <w:szCs w:val="22"/>
          <w:lang w:val="en-US"/>
        </w:rPr>
        <w:t>including those that can cause</w:t>
      </w:r>
      <w:r w:rsidR="00722190">
        <w:rPr>
          <w:rFonts w:ascii="Helvetica" w:hAnsi="Helvetica" w:cs="Helvetica"/>
          <w:sz w:val="22"/>
          <w:szCs w:val="22"/>
          <w:lang w:val="en-US"/>
        </w:rPr>
        <w:t xml:space="preserve"> patterns predicted by</w:t>
      </w:r>
      <w:r w:rsidR="0084686A">
        <w:rPr>
          <w:rFonts w:ascii="Helvetica" w:hAnsi="Helvetica" w:cs="Helvetica"/>
          <w:sz w:val="22"/>
          <w:szCs w:val="22"/>
          <w:lang w:val="en-US"/>
        </w:rPr>
        <w:t xml:space="preserve"> the Cushing hypothesis,</w:t>
      </w:r>
      <w:r w:rsidR="0084686A" w:rsidRPr="00AE69BC">
        <w:rPr>
          <w:rFonts w:ascii="Helvetica" w:hAnsi="Helvetica" w:cs="Helvetica"/>
          <w:sz w:val="22"/>
          <w:szCs w:val="22"/>
          <w:lang w:val="en-US"/>
        </w:rPr>
        <w:t xml:space="preserve"> </w:t>
      </w:r>
      <w:r w:rsidR="0084686A">
        <w:rPr>
          <w:rFonts w:ascii="Helvetica" w:hAnsi="Helvetica" w:cs="Helvetica"/>
          <w:sz w:val="22"/>
          <w:szCs w:val="22"/>
          <w:lang w:val="en-US"/>
        </w:rPr>
        <w:t xml:space="preserve">predict some form of </w:t>
      </w:r>
      <w:r w:rsidR="0084686A" w:rsidRPr="00AE69BC">
        <w:rPr>
          <w:rFonts w:ascii="Helvetica" w:hAnsi="Helvetica" w:cs="Helvetica"/>
          <w:sz w:val="22"/>
          <w:szCs w:val="22"/>
          <w:lang w:val="en-US"/>
        </w:rPr>
        <w:t>equilibrium</w:t>
      </w:r>
      <w:r w:rsidR="0084686A">
        <w:rPr>
          <w:rFonts w:ascii="Helvetica" w:hAnsi="Helvetica" w:cs="Helvetica"/>
          <w:sz w:val="22"/>
          <w:szCs w:val="22"/>
          <w:lang w:val="en-US"/>
        </w:rPr>
        <w:t xml:space="preserve"> conditions,</w:t>
      </w:r>
      <w:r w:rsidR="0084686A" w:rsidRPr="00AE69BC">
        <w:rPr>
          <w:rFonts w:ascii="Helvetica" w:hAnsi="Helvetica" w:cs="Helvetica"/>
          <w:sz w:val="22"/>
          <w:szCs w:val="22"/>
          <w:lang w:val="en-US"/>
        </w:rPr>
        <w:t xml:space="preserve"> but if climate change has pushed the system </w:t>
      </w:r>
      <w:r w:rsidR="0084686A">
        <w:rPr>
          <w:rFonts w:ascii="Helvetica" w:hAnsi="Helvetica" w:cs="Helvetica"/>
          <w:sz w:val="22"/>
          <w:szCs w:val="22"/>
          <w:lang w:val="en-US"/>
        </w:rPr>
        <w:t>away from a previous</w:t>
      </w:r>
      <w:r w:rsidR="0084686A" w:rsidRPr="00AE69BC">
        <w:rPr>
          <w:rFonts w:ascii="Helvetica" w:hAnsi="Helvetica" w:cs="Helvetica"/>
          <w:sz w:val="22"/>
          <w:szCs w:val="22"/>
          <w:lang w:val="en-US"/>
        </w:rPr>
        <w:t xml:space="preserve"> baseline, then the system might </w:t>
      </w:r>
      <w:r w:rsidR="0084686A">
        <w:rPr>
          <w:rFonts w:ascii="Helvetica" w:hAnsi="Helvetica" w:cs="Helvetica"/>
          <w:sz w:val="22"/>
          <w:szCs w:val="22"/>
          <w:lang w:val="en-US"/>
        </w:rPr>
        <w:t xml:space="preserve">likely be in a </w:t>
      </w:r>
      <w:r w:rsidR="0084686A" w:rsidRPr="00AE69BC">
        <w:rPr>
          <w:rFonts w:ascii="Helvetica" w:hAnsi="Helvetica" w:cs="Helvetica"/>
          <w:sz w:val="22"/>
          <w:szCs w:val="22"/>
          <w:lang w:val="en-US"/>
        </w:rPr>
        <w:t>transient</w:t>
      </w:r>
      <w:r w:rsidR="00722190">
        <w:rPr>
          <w:rFonts w:ascii="Helvetica" w:hAnsi="Helvetica" w:cs="Helvetica"/>
          <w:sz w:val="22"/>
          <w:szCs w:val="22"/>
          <w:lang w:val="en-US"/>
        </w:rPr>
        <w:t xml:space="preserve"> </w:t>
      </w:r>
      <w:r w:rsidR="0084686A">
        <w:rPr>
          <w:rFonts w:ascii="Helvetica" w:hAnsi="Helvetica" w:cs="Helvetica"/>
          <w:sz w:val="22"/>
          <w:szCs w:val="22"/>
          <w:lang w:val="en-US"/>
        </w:rPr>
        <w:t xml:space="preserve">phase </w:t>
      </w:r>
      <w:r w:rsidR="0084686A" w:rsidRPr="00AE69BC">
        <w:rPr>
          <w:rFonts w:ascii="Helvetica" w:hAnsi="Helvetica" w:cs="Helvetica"/>
          <w:sz w:val="22"/>
          <w:szCs w:val="22"/>
          <w:lang w:val="en-US"/>
        </w:rPr>
        <w:t xml:space="preserve">rather than at equilibrium (Figure </w:t>
      </w:r>
      <w:r w:rsidR="0084686A">
        <w:rPr>
          <w:rFonts w:ascii="Helvetica" w:hAnsi="Helvetica" w:cs="Helvetica"/>
          <w:sz w:val="22"/>
          <w:szCs w:val="22"/>
          <w:lang w:val="en-US"/>
        </w:rPr>
        <w:t>3</w:t>
      </w:r>
      <w:r w:rsidR="0084686A" w:rsidRPr="00AE69BC">
        <w:rPr>
          <w:rFonts w:ascii="Helvetica" w:hAnsi="Helvetica" w:cs="Helvetica"/>
          <w:sz w:val="22"/>
          <w:szCs w:val="22"/>
          <w:lang w:val="en-US"/>
        </w:rPr>
        <w:t>). To this end, an understanding of the system’s pre-climate change baseline state is important for providing context and</w:t>
      </w:r>
      <w:r w:rsidR="0084686A">
        <w:rPr>
          <w:rFonts w:ascii="Helvetica" w:hAnsi="Helvetica" w:cs="Helvetica"/>
          <w:sz w:val="22"/>
          <w:szCs w:val="22"/>
          <w:lang w:val="en-US"/>
        </w:rPr>
        <w:t xml:space="preserve"> even </w:t>
      </w:r>
      <w:r w:rsidR="0084686A" w:rsidRPr="00AE69BC">
        <w:rPr>
          <w:rFonts w:ascii="Helvetica" w:hAnsi="Helvetica" w:cs="Helvetica"/>
          <w:sz w:val="22"/>
          <w:szCs w:val="22"/>
          <w:lang w:val="en-US"/>
        </w:rPr>
        <w:t>designing</w:t>
      </w:r>
      <w:r w:rsidR="0084686A">
        <w:rPr>
          <w:rFonts w:ascii="Helvetica" w:hAnsi="Helvetica" w:cs="Helvetica"/>
          <w:sz w:val="22"/>
          <w:szCs w:val="22"/>
          <w:lang w:val="en-US"/>
        </w:rPr>
        <w:t xml:space="preserve"> fundamental</w:t>
      </w:r>
      <w:r w:rsidR="0084686A" w:rsidRPr="00AE69BC">
        <w:rPr>
          <w:rFonts w:ascii="Helvetica" w:hAnsi="Helvetica" w:cs="Helvetica"/>
          <w:sz w:val="22"/>
          <w:szCs w:val="22"/>
          <w:lang w:val="en-US"/>
        </w:rPr>
        <w:t xml:space="preserve"> studies.</w:t>
      </w:r>
    </w:p>
    <w:p w14:paraId="2E60CF42" w14:textId="77777777" w:rsidR="0049164F" w:rsidRDefault="0049164F" w:rsidP="0049164F">
      <w:pPr>
        <w:spacing w:line="480" w:lineRule="auto"/>
        <w:rPr>
          <w:rFonts w:ascii="Helvetica" w:hAnsi="Helvetica" w:cs="Helvetica"/>
          <w:sz w:val="22"/>
          <w:szCs w:val="22"/>
          <w:lang w:val="en-US"/>
        </w:rPr>
      </w:pPr>
    </w:p>
    <w:p w14:paraId="4E064DFA" w14:textId="4CF987BF" w:rsidR="0049164F" w:rsidRPr="00D9671E"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Pr>
          <w:rFonts w:ascii="Helvetica" w:hAnsi="Helvetica" w:cs="Helvetica"/>
          <w:i/>
          <w:kern w:val="1"/>
          <w:sz w:val="22"/>
          <w:szCs w:val="22"/>
          <w:lang w:val="en-US"/>
        </w:rPr>
        <w:t>(</w:t>
      </w:r>
      <w:r w:rsidRPr="00D9671E">
        <w:rPr>
          <w:rFonts w:ascii="Helvetica" w:hAnsi="Helvetica" w:cs="Helvetica"/>
          <w:i/>
          <w:kern w:val="1"/>
          <w:sz w:val="22"/>
          <w:szCs w:val="22"/>
          <w:lang w:val="en-US"/>
        </w:rPr>
        <w:t xml:space="preserve">b) </w:t>
      </w:r>
      <w:r w:rsidR="00D9671E">
        <w:rPr>
          <w:rFonts w:ascii="Helvetica" w:hAnsi="Helvetica" w:cs="Helvetica"/>
          <w:i/>
          <w:kern w:val="1"/>
          <w:sz w:val="22"/>
          <w:szCs w:val="22"/>
          <w:lang w:val="en-US"/>
        </w:rPr>
        <w:t>Identifying</w:t>
      </w:r>
      <w:r w:rsidR="00D9671E" w:rsidRPr="00D9671E">
        <w:rPr>
          <w:rFonts w:ascii="Helvetica" w:hAnsi="Helvetica" w:cs="Helvetica"/>
          <w:i/>
          <w:kern w:val="1"/>
          <w:sz w:val="22"/>
          <w:szCs w:val="22"/>
          <w:lang w:val="en-US"/>
        </w:rPr>
        <w:t xml:space="preserve"> proximate cues</w:t>
      </w:r>
    </w:p>
    <w:p w14:paraId="15E81810" w14:textId="0C7E9B10" w:rsidR="0049164F"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D9671E">
        <w:rPr>
          <w:rFonts w:ascii="Helvetica" w:hAnsi="Helvetica" w:cs="Helvetica"/>
          <w:kern w:val="1"/>
          <w:sz w:val="22"/>
          <w:szCs w:val="22"/>
          <w:lang w:val="en-US"/>
        </w:rPr>
        <w:tab/>
      </w:r>
      <w:r w:rsidR="00334ABE">
        <w:rPr>
          <w:rFonts w:ascii="Helvetica" w:hAnsi="Helvetica" w:cs="Helvetica"/>
          <w:sz w:val="22"/>
          <w:szCs w:val="22"/>
          <w:lang w:val="en-US"/>
        </w:rPr>
        <w:t xml:space="preserve">For climate change to lead to </w:t>
      </w:r>
      <w:proofErr w:type="spellStart"/>
      <w:r w:rsidR="00334ABE">
        <w:rPr>
          <w:rFonts w:ascii="Helvetica" w:hAnsi="Helvetica" w:cs="Helvetica"/>
          <w:sz w:val="22"/>
          <w:szCs w:val="22"/>
          <w:lang w:val="en-US"/>
        </w:rPr>
        <w:t>phenological</w:t>
      </w:r>
      <w:proofErr w:type="spellEnd"/>
      <w:r w:rsidR="00334ABE">
        <w:rPr>
          <w:rFonts w:ascii="Helvetica" w:hAnsi="Helvetica" w:cs="Helvetica"/>
          <w:sz w:val="22"/>
          <w:szCs w:val="22"/>
          <w:lang w:val="en-US"/>
        </w:rPr>
        <w:t xml:space="preserve"> mismatch, the underlying assumption is that changes in climate will drive changes in the relative timing of species interactions. Therefore, </w:t>
      </w:r>
      <w:r w:rsidR="00102127">
        <w:rPr>
          <w:rFonts w:ascii="Helvetica" w:hAnsi="Helvetica" w:cs="Helvetica"/>
          <w:sz w:val="22"/>
          <w:szCs w:val="22"/>
          <w:lang w:val="en-US"/>
        </w:rPr>
        <w:t>p</w:t>
      </w:r>
      <w:r w:rsidR="00D9671E" w:rsidRPr="00D9671E">
        <w:rPr>
          <w:rFonts w:ascii="Helvetica" w:hAnsi="Helvetica" w:cs="Helvetica"/>
          <w:sz w:val="22"/>
          <w:szCs w:val="22"/>
          <w:lang w:val="en-US"/>
        </w:rPr>
        <w:t xml:space="preserve">redicting how climate change will affect the relative timing of a consumer and </w:t>
      </w:r>
      <w:r w:rsidR="00722190">
        <w:rPr>
          <w:rFonts w:ascii="Helvetica" w:hAnsi="Helvetica" w:cs="Helvetica"/>
          <w:sz w:val="22"/>
          <w:szCs w:val="22"/>
          <w:lang w:val="en-US"/>
        </w:rPr>
        <w:t>resource</w:t>
      </w:r>
      <w:r w:rsidR="00D9671E" w:rsidRPr="00D9671E">
        <w:rPr>
          <w:rFonts w:ascii="Helvetica" w:hAnsi="Helvetica" w:cs="Helvetica"/>
          <w:sz w:val="22"/>
          <w:szCs w:val="22"/>
          <w:lang w:val="en-US"/>
        </w:rPr>
        <w:t xml:space="preserve">, </w:t>
      </w:r>
      <w:r w:rsidR="00615C8E">
        <w:rPr>
          <w:rFonts w:ascii="Helvetica" w:hAnsi="Helvetica" w:cs="Helvetica"/>
          <w:sz w:val="22"/>
          <w:szCs w:val="22"/>
          <w:lang w:val="en-US"/>
        </w:rPr>
        <w:t>and</w:t>
      </w:r>
      <w:r w:rsidR="00722190">
        <w:rPr>
          <w:rFonts w:ascii="Helvetica" w:hAnsi="Helvetica" w:cs="Helvetica"/>
          <w:sz w:val="22"/>
          <w:szCs w:val="22"/>
          <w:lang w:val="en-US"/>
        </w:rPr>
        <w:t xml:space="preserve"> </w:t>
      </w:r>
      <w:r w:rsidR="00D9671E" w:rsidRPr="00D9671E">
        <w:rPr>
          <w:rFonts w:ascii="Helvetica" w:hAnsi="Helvetica" w:cs="Helvetica"/>
          <w:sz w:val="22"/>
          <w:szCs w:val="22"/>
          <w:lang w:val="en-US"/>
        </w:rPr>
        <w:t>potentially the fitness of the consumer</w:t>
      </w:r>
      <w:r w:rsidR="00615C8E">
        <w:rPr>
          <w:rFonts w:ascii="Helvetica" w:hAnsi="Helvetica" w:cs="Helvetica"/>
          <w:sz w:val="22"/>
          <w:szCs w:val="22"/>
          <w:lang w:val="en-US"/>
        </w:rPr>
        <w:t>,</w:t>
      </w:r>
      <w:r w:rsidR="00D9671E" w:rsidRPr="00D9671E">
        <w:rPr>
          <w:rFonts w:ascii="Helvetica" w:hAnsi="Helvetica" w:cs="Helvetica"/>
          <w:sz w:val="22"/>
          <w:szCs w:val="22"/>
          <w:lang w:val="en-US"/>
        </w:rPr>
        <w:t xml:space="preserve"> will also depend on the</w:t>
      </w:r>
      <w:r w:rsidR="00D9671E" w:rsidRPr="00D9671E">
        <w:rPr>
          <w:rFonts w:ascii="Helvetica" w:hAnsi="Helvetica" w:cs="Helvetica"/>
          <w:kern w:val="1"/>
          <w:sz w:val="22"/>
          <w:szCs w:val="22"/>
          <w:lang w:val="en-US"/>
        </w:rPr>
        <w:t xml:space="preserve"> identification of</w:t>
      </w:r>
      <w:r w:rsidRPr="00D9671E">
        <w:rPr>
          <w:rFonts w:ascii="Helvetica" w:hAnsi="Helvetica" w:cs="Helvetica"/>
          <w:kern w:val="1"/>
          <w:sz w:val="22"/>
          <w:szCs w:val="22"/>
          <w:lang w:val="en-US"/>
        </w:rPr>
        <w:t xml:space="preserve"> the proximate </w:t>
      </w:r>
      <w:proofErr w:type="spellStart"/>
      <w:r w:rsidRPr="00D9671E">
        <w:rPr>
          <w:rFonts w:ascii="Helvetica" w:hAnsi="Helvetica" w:cs="Helvetica"/>
          <w:kern w:val="1"/>
          <w:sz w:val="22"/>
          <w:szCs w:val="22"/>
          <w:lang w:val="en-US"/>
        </w:rPr>
        <w:t>phenological</w:t>
      </w:r>
      <w:proofErr w:type="spellEnd"/>
      <w:r w:rsidRPr="00D9671E">
        <w:rPr>
          <w:rFonts w:ascii="Helvetica" w:hAnsi="Helvetica" w:cs="Helvetica"/>
          <w:kern w:val="1"/>
          <w:sz w:val="22"/>
          <w:szCs w:val="22"/>
          <w:lang w:val="en-US"/>
        </w:rPr>
        <w:t xml:space="preserve"> cues of the consumer and resource (Figure </w:t>
      </w:r>
      <w:r w:rsidR="00D9671E" w:rsidRPr="00D9671E">
        <w:rPr>
          <w:rFonts w:ascii="Helvetica" w:hAnsi="Helvetica" w:cs="Helvetica"/>
          <w:kern w:val="1"/>
          <w:sz w:val="22"/>
          <w:szCs w:val="22"/>
          <w:lang w:val="en-US"/>
        </w:rPr>
        <w:t>2</w:t>
      </w:r>
      <w:r w:rsidRPr="00D9671E">
        <w:rPr>
          <w:rFonts w:ascii="Helvetica" w:hAnsi="Helvetica" w:cs="Helvetica"/>
          <w:kern w:val="1"/>
          <w:sz w:val="22"/>
          <w:szCs w:val="22"/>
          <w:lang w:val="en-US"/>
        </w:rPr>
        <w:t xml:space="preserve">). For example, </w:t>
      </w:r>
      <w:r w:rsidR="00F42E4C" w:rsidRPr="00D9671E">
        <w:rPr>
          <w:rFonts w:ascii="Helvetica" w:hAnsi="Helvetica" w:cs="Helvetica"/>
          <w:kern w:val="1"/>
          <w:sz w:val="22"/>
          <w:szCs w:val="22"/>
          <w:lang w:val="en-US"/>
        </w:rPr>
        <w:t>climate change is likely to lead to</w:t>
      </w:r>
      <w:r w:rsidRPr="00D9671E">
        <w:rPr>
          <w:rFonts w:ascii="Helvetica" w:hAnsi="Helvetica" w:cs="Helvetica"/>
          <w:kern w:val="1"/>
          <w:sz w:val="22"/>
          <w:szCs w:val="22"/>
          <w:lang w:val="en-US"/>
        </w:rPr>
        <w:t xml:space="preserve"> fitness</w:t>
      </w:r>
      <w:r w:rsidR="00F42E4C" w:rsidRPr="00D9671E">
        <w:rPr>
          <w:rFonts w:ascii="Helvetica" w:hAnsi="Helvetica" w:cs="Helvetica"/>
          <w:kern w:val="1"/>
          <w:sz w:val="22"/>
          <w:szCs w:val="22"/>
          <w:lang w:val="en-US"/>
        </w:rPr>
        <w:t xml:space="preserve"> declines for a</w:t>
      </w:r>
      <w:r w:rsidRPr="00D9671E">
        <w:rPr>
          <w:rFonts w:ascii="Helvetica" w:hAnsi="Helvetica" w:cs="Helvetica"/>
          <w:kern w:val="1"/>
          <w:sz w:val="22"/>
          <w:szCs w:val="22"/>
          <w:lang w:val="en-US"/>
        </w:rPr>
        <w:t xml:space="preserve"> consumer that has a </w:t>
      </w:r>
      <w:r w:rsidR="00F42E4C" w:rsidRPr="00D9671E">
        <w:rPr>
          <w:rFonts w:ascii="Helvetica" w:hAnsi="Helvetica" w:cs="Helvetica"/>
          <w:kern w:val="1"/>
          <w:sz w:val="22"/>
          <w:szCs w:val="22"/>
          <w:lang w:val="en-US"/>
        </w:rPr>
        <w:t xml:space="preserve">pre-climate change </w:t>
      </w:r>
      <w:r w:rsidRPr="00D9671E">
        <w:rPr>
          <w:rFonts w:ascii="Helvetica" w:hAnsi="Helvetica" w:cs="Helvetica"/>
          <w:kern w:val="1"/>
          <w:sz w:val="22"/>
          <w:szCs w:val="22"/>
          <w:lang w:val="en-US"/>
        </w:rPr>
        <w:t>baseline</w:t>
      </w:r>
      <w:r w:rsidR="00F42E4C" w:rsidRPr="00D9671E">
        <w:rPr>
          <w:rFonts w:ascii="Helvetica" w:hAnsi="Helvetica" w:cs="Helvetica"/>
          <w:kern w:val="1"/>
          <w:sz w:val="22"/>
          <w:szCs w:val="22"/>
          <w:lang w:val="en-US"/>
        </w:rPr>
        <w:t xml:space="preserve"> of synchrony </w:t>
      </w:r>
      <w:r w:rsidRPr="00D9671E">
        <w:rPr>
          <w:rFonts w:ascii="Helvetica" w:hAnsi="Helvetica" w:cs="Helvetica"/>
          <w:kern w:val="1"/>
          <w:sz w:val="22"/>
          <w:szCs w:val="22"/>
          <w:lang w:val="en-US"/>
        </w:rPr>
        <w:t>and that share</w:t>
      </w:r>
      <w:r w:rsidR="00F42E4C" w:rsidRPr="00D9671E">
        <w:rPr>
          <w:rFonts w:ascii="Helvetica" w:hAnsi="Helvetica" w:cs="Helvetica"/>
          <w:kern w:val="1"/>
          <w:sz w:val="22"/>
          <w:szCs w:val="22"/>
          <w:lang w:val="en-US"/>
        </w:rPr>
        <w:t>s</w:t>
      </w:r>
      <w:r w:rsidRPr="00D9671E">
        <w:rPr>
          <w:rFonts w:ascii="Helvetica" w:hAnsi="Helvetica" w:cs="Helvetica"/>
          <w:kern w:val="1"/>
          <w:sz w:val="22"/>
          <w:szCs w:val="22"/>
          <w:lang w:val="en-US"/>
        </w:rPr>
        <w:t xml:space="preserve"> </w:t>
      </w:r>
      <w:r w:rsidR="005A7C9B">
        <w:rPr>
          <w:rFonts w:ascii="Helvetica" w:hAnsi="Helvetica" w:cs="Helvetica"/>
          <w:kern w:val="1"/>
          <w:sz w:val="22"/>
          <w:szCs w:val="22"/>
          <w:lang w:val="en-US"/>
        </w:rPr>
        <w:t>different</w:t>
      </w:r>
      <w:r w:rsidRPr="00D9671E">
        <w:rPr>
          <w:rFonts w:ascii="Helvetica" w:hAnsi="Helvetica" w:cs="Helvetica"/>
          <w:kern w:val="1"/>
          <w:sz w:val="22"/>
          <w:szCs w:val="22"/>
          <w:lang w:val="en-US"/>
        </w:rPr>
        <w:t xml:space="preserve"> </w:t>
      </w:r>
      <w:r w:rsidRPr="00076BA1">
        <w:rPr>
          <w:rFonts w:ascii="Helvetica" w:hAnsi="Helvetica" w:cs="Helvetica"/>
          <w:kern w:val="1"/>
          <w:sz w:val="22"/>
          <w:szCs w:val="22"/>
          <w:lang w:val="en-US"/>
        </w:rPr>
        <w:t>environmental cues</w:t>
      </w:r>
      <w:r w:rsidR="00F42E4C" w:rsidRPr="00076BA1">
        <w:rPr>
          <w:rFonts w:ascii="Helvetica" w:hAnsi="Helvetica" w:cs="Helvetica"/>
          <w:kern w:val="1"/>
          <w:sz w:val="22"/>
          <w:szCs w:val="22"/>
          <w:lang w:val="en-US"/>
        </w:rPr>
        <w:t xml:space="preserve"> with its resource</w:t>
      </w:r>
      <w:r w:rsidR="00B84848">
        <w:rPr>
          <w:rFonts w:ascii="Helvetica" w:hAnsi="Helvetica" w:cs="Helvetica"/>
          <w:kern w:val="1"/>
          <w:sz w:val="22"/>
          <w:szCs w:val="22"/>
          <w:lang w:val="en-US"/>
        </w:rPr>
        <w:t xml:space="preserve"> (Figure 2)</w:t>
      </w:r>
      <w:r w:rsidR="00F42E4C">
        <w:rPr>
          <w:rFonts w:ascii="Helvetica" w:hAnsi="Helvetica" w:cs="Helvetica"/>
          <w:kern w:val="1"/>
          <w:sz w:val="22"/>
          <w:szCs w:val="22"/>
          <w:lang w:val="en-US"/>
        </w:rPr>
        <w:t>.</w:t>
      </w:r>
      <w:r w:rsidR="00076BA1">
        <w:rPr>
          <w:rFonts w:ascii="Helvetica" w:hAnsi="Helvetica" w:cs="Helvetica"/>
          <w:kern w:val="1"/>
          <w:sz w:val="22"/>
          <w:szCs w:val="22"/>
          <w:lang w:val="en-US"/>
        </w:rPr>
        <w:t xml:space="preserve"> Currently, relatively little is known about the similarity of cues for interacting species across trophic levels (</w:t>
      </w:r>
      <w:proofErr w:type="spellStart"/>
      <w:r w:rsidR="00076BA1">
        <w:rPr>
          <w:rFonts w:ascii="Helvetica" w:hAnsi="Helvetica" w:cs="Helvetica"/>
          <w:kern w:val="1"/>
          <w:sz w:val="22"/>
          <w:szCs w:val="22"/>
          <w:lang w:val="en-US"/>
        </w:rPr>
        <w:t>Chmura</w:t>
      </w:r>
      <w:proofErr w:type="spellEnd"/>
      <w:r w:rsidR="00076BA1">
        <w:rPr>
          <w:rFonts w:ascii="Helvetica" w:hAnsi="Helvetica" w:cs="Helvetica"/>
          <w:kern w:val="1"/>
          <w:sz w:val="22"/>
          <w:szCs w:val="22"/>
          <w:lang w:val="en-US"/>
        </w:rPr>
        <w:t xml:space="preserve"> et al. 2018). </w:t>
      </w:r>
      <w:r w:rsidR="00B53D67">
        <w:rPr>
          <w:rFonts w:ascii="Helvetica" w:hAnsi="Helvetica" w:cs="Helvetica"/>
          <w:kern w:val="1"/>
          <w:sz w:val="22"/>
          <w:szCs w:val="22"/>
          <w:lang w:val="en-US"/>
        </w:rPr>
        <w:t xml:space="preserve">Finally, predictions will </w:t>
      </w:r>
      <w:r w:rsidR="000454CD">
        <w:rPr>
          <w:rFonts w:ascii="Helvetica" w:hAnsi="Helvetica" w:cs="Helvetica"/>
          <w:kern w:val="1"/>
          <w:sz w:val="22"/>
          <w:szCs w:val="22"/>
          <w:lang w:val="en-US"/>
        </w:rPr>
        <w:t xml:space="preserve">also </w:t>
      </w:r>
      <w:r w:rsidR="00B53D67">
        <w:rPr>
          <w:rFonts w:ascii="Helvetica" w:hAnsi="Helvetica" w:cs="Helvetica"/>
          <w:kern w:val="1"/>
          <w:sz w:val="22"/>
          <w:szCs w:val="22"/>
          <w:lang w:val="en-US"/>
        </w:rPr>
        <w:t xml:space="preserve">depend </w:t>
      </w:r>
      <w:r w:rsidR="00DB1CAC">
        <w:rPr>
          <w:rFonts w:ascii="Helvetica" w:hAnsi="Helvetica" w:cs="Helvetica"/>
          <w:kern w:val="1"/>
          <w:sz w:val="22"/>
          <w:szCs w:val="22"/>
          <w:lang w:val="en-US"/>
        </w:rPr>
        <w:t xml:space="preserve">on </w:t>
      </w:r>
      <w:r w:rsidR="00B53D67">
        <w:rPr>
          <w:rFonts w:ascii="Helvetica" w:hAnsi="Helvetica" w:cs="Helvetica"/>
          <w:kern w:val="1"/>
          <w:sz w:val="22"/>
          <w:szCs w:val="22"/>
          <w:lang w:val="en-US"/>
        </w:rPr>
        <w:t xml:space="preserve">how </w:t>
      </w:r>
      <w:proofErr w:type="spellStart"/>
      <w:r w:rsidR="000454CD">
        <w:rPr>
          <w:rFonts w:ascii="Helvetica" w:hAnsi="Helvetica" w:cs="Helvetica"/>
          <w:kern w:val="1"/>
          <w:sz w:val="22"/>
          <w:szCs w:val="22"/>
          <w:lang w:val="en-US"/>
        </w:rPr>
        <w:t>phenological</w:t>
      </w:r>
      <w:proofErr w:type="spellEnd"/>
      <w:r w:rsidR="000454CD">
        <w:rPr>
          <w:rFonts w:ascii="Helvetica" w:hAnsi="Helvetica" w:cs="Helvetica"/>
          <w:kern w:val="1"/>
          <w:sz w:val="22"/>
          <w:szCs w:val="22"/>
          <w:lang w:val="en-US"/>
        </w:rPr>
        <w:t xml:space="preserve"> cues</w:t>
      </w:r>
      <w:r w:rsidR="00B53D67">
        <w:rPr>
          <w:rFonts w:ascii="Helvetica" w:hAnsi="Helvetica" w:cs="Helvetica"/>
          <w:kern w:val="1"/>
          <w:sz w:val="22"/>
          <w:szCs w:val="22"/>
          <w:lang w:val="en-US"/>
        </w:rPr>
        <w:t xml:space="preserve"> will change under climate change scenarios (</w:t>
      </w:r>
      <w:proofErr w:type="spellStart"/>
      <w:r w:rsidR="00B53D67">
        <w:rPr>
          <w:rFonts w:ascii="Helvetica" w:hAnsi="Helvetica" w:cs="Helvetica"/>
          <w:kern w:val="1"/>
          <w:sz w:val="22"/>
          <w:szCs w:val="22"/>
          <w:lang w:val="en-US"/>
        </w:rPr>
        <w:t>Chmura</w:t>
      </w:r>
      <w:proofErr w:type="spellEnd"/>
      <w:r w:rsidR="00B53D67">
        <w:rPr>
          <w:rFonts w:ascii="Helvetica" w:hAnsi="Helvetica" w:cs="Helvetica"/>
          <w:kern w:val="1"/>
          <w:sz w:val="22"/>
          <w:szCs w:val="22"/>
          <w:lang w:val="en-US"/>
        </w:rPr>
        <w:t xml:space="preserve"> et al. 2018). </w:t>
      </w:r>
    </w:p>
    <w:p w14:paraId="4B45FD49" w14:textId="77777777" w:rsidR="00F42E4C" w:rsidRPr="0049164F"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 xml:space="preserve">Towards robust forecasting of </w:t>
      </w:r>
      <w:proofErr w:type="spellStart"/>
      <w:r>
        <w:rPr>
          <w:rFonts w:ascii="Helvetica" w:hAnsi="Helvetica" w:cs="Helvetica"/>
          <w:b/>
          <w:sz w:val="22"/>
          <w:szCs w:val="22"/>
          <w:lang w:val="en-US"/>
        </w:rPr>
        <w:t>phenological</w:t>
      </w:r>
      <w:proofErr w:type="spellEnd"/>
      <w:r>
        <w:rPr>
          <w:rFonts w:ascii="Helvetica" w:hAnsi="Helvetica" w:cs="Helvetica"/>
          <w:b/>
          <w:sz w:val="22"/>
          <w:szCs w:val="22"/>
          <w:lang w:val="en-US"/>
        </w:rPr>
        <w:t xml:space="preserve"> mismatch</w:t>
      </w:r>
    </w:p>
    <w:p w14:paraId="602A077E" w14:textId="69D98B70"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w:t>
      </w:r>
      <w:r>
        <w:rPr>
          <w:rFonts w:ascii="Helvetica" w:hAnsi="Helvetica" w:cs="Helvetica"/>
          <w:sz w:val="22"/>
          <w:szCs w:val="22"/>
          <w:lang w:val="en-US"/>
        </w:rPr>
        <w:t xml:space="preserve">testable </w:t>
      </w:r>
      <w:r w:rsidR="000B686D">
        <w:rPr>
          <w:rFonts w:ascii="Helvetica" w:hAnsi="Helvetica" w:cs="Helvetica"/>
          <w:sz w:val="22"/>
          <w:szCs w:val="22"/>
          <w:lang w:val="en-US"/>
        </w:rPr>
        <w:t>predictions</w:t>
      </w:r>
      <w:r w:rsidR="000B686D" w:rsidRPr="00AE69BC">
        <w:rPr>
          <w:rFonts w:ascii="Helvetica" w:hAnsi="Helvetica" w:cs="Helvetica"/>
          <w:sz w:val="22"/>
          <w:szCs w:val="22"/>
          <w:lang w:val="en-US"/>
        </w:rPr>
        <w:t xml:space="preserve"> </w:t>
      </w:r>
      <w:r w:rsidR="00F7077F">
        <w:rPr>
          <w:rFonts w:ascii="Helvetica" w:hAnsi="Helvetica" w:cs="Helvetica"/>
          <w:sz w:val="22"/>
          <w:szCs w:val="22"/>
          <w:lang w:val="en-US"/>
        </w:rPr>
        <w:t xml:space="preserve">regarding the consequences </w:t>
      </w:r>
      <w:r w:rsidR="00F7077F">
        <w:rPr>
          <w:rFonts w:ascii="Helvetica" w:hAnsi="Helvetica" w:cs="Helvetica"/>
          <w:sz w:val="22"/>
          <w:szCs w:val="22"/>
          <w:lang w:val="en-US"/>
        </w:rPr>
        <w:lastRenderedPageBreak/>
        <w:t xml:space="preserve">of </w:t>
      </w:r>
      <w:proofErr w:type="spellStart"/>
      <w:r w:rsidR="00384642">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B84848">
        <w:rPr>
          <w:rFonts w:ascii="Helvetica" w:hAnsi="Helvetica" w:cs="Helvetica"/>
          <w:sz w:val="22"/>
          <w:szCs w:val="22"/>
          <w:lang w:val="en-US"/>
        </w:rPr>
        <w:t xml:space="preserve"> (Figure 2)</w:t>
      </w:r>
      <w:r w:rsidR="00E95CEE">
        <w:rPr>
          <w:rFonts w:ascii="Helvetica" w:hAnsi="Helvetica" w:cs="Helvetica"/>
          <w:sz w:val="22"/>
          <w:szCs w:val="22"/>
          <w:lang w:val="en-US"/>
        </w:rPr>
        <w:t>.</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multiple mechanisms</w:t>
      </w:r>
      <w:r w:rsidR="009A6B0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are not </w:t>
      </w:r>
      <w:r w:rsidR="00FF4D6B">
        <w:rPr>
          <w:rFonts w:ascii="Helvetica" w:hAnsi="Helvetica" w:cs="Helvetica"/>
          <w:sz w:val="22"/>
          <w:szCs w:val="22"/>
          <w:lang w:val="en-US"/>
        </w:rPr>
        <w:t>evaluated</w:t>
      </w:r>
      <w:r w:rsidR="00606A17" w:rsidRPr="00606A17">
        <w:rPr>
          <w:rFonts w:ascii="Helvetica" w:hAnsi="Helvetica" w:cs="Helvetica"/>
          <w:sz w:val="22"/>
          <w:szCs w:val="22"/>
          <w:lang w:val="en-US"/>
        </w:rPr>
        <w:t xml:space="preserve">.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proofErr w:type="spellStart"/>
      <w:r w:rsidR="00384642">
        <w:rPr>
          <w:rFonts w:ascii="Helvetica" w:hAnsi="Helvetica" w:cs="Helvetica"/>
          <w:sz w:val="22"/>
          <w:szCs w:val="22"/>
          <w:lang w:val="en-US"/>
        </w:rPr>
        <w:t>phenological</w:t>
      </w:r>
      <w:proofErr w:type="spellEnd"/>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proofErr w:type="spellStart"/>
      <w:r w:rsidR="00384642">
        <w:rPr>
          <w:rFonts w:ascii="Helvetica" w:hAnsi="Helvetica" w:cs="Helvetica"/>
          <w:sz w:val="22"/>
          <w:szCs w:val="22"/>
          <w:lang w:val="en-US"/>
        </w:rPr>
        <w:t>phenological</w:t>
      </w:r>
      <w:proofErr w:type="spellEnd"/>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129FF8D7"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sidR="00B84848">
        <w:rPr>
          <w:rFonts w:ascii="Helvetica" w:hAnsi="Helvetica" w:cs="Helvetica"/>
          <w:sz w:val="22"/>
          <w:szCs w:val="22"/>
          <w:lang w:val="en-US"/>
        </w:rPr>
        <w:t>Moving</w:t>
      </w:r>
      <w:r w:rsidRPr="00AE69BC">
        <w:rPr>
          <w:rFonts w:ascii="Helvetica" w:hAnsi="Helvetica" w:cs="Helvetica"/>
          <w:sz w:val="22"/>
          <w:szCs w:val="22"/>
          <w:lang w:val="en-US"/>
        </w:rPr>
        <w:t xml:space="preserve"> the field of </w:t>
      </w:r>
      <w:proofErr w:type="spellStart"/>
      <w:r w:rsidR="002D5FB0">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mismatch forward</w:t>
      </w:r>
      <w:r w:rsidR="002332B1">
        <w:rPr>
          <w:rFonts w:ascii="Helvetica" w:hAnsi="Helvetica" w:cs="Helvetica"/>
          <w:color w:val="000000" w:themeColor="text1"/>
          <w:sz w:val="22"/>
          <w:szCs w:val="22"/>
          <w:lang w:val="en-US"/>
        </w:rPr>
        <w:t xml:space="preserve"> </w:t>
      </w:r>
      <w:r w:rsidR="00B84848">
        <w:rPr>
          <w:rFonts w:ascii="Helvetica" w:hAnsi="Helvetica" w:cs="Helvetica"/>
          <w:color w:val="000000" w:themeColor="text1"/>
          <w:sz w:val="22"/>
          <w:szCs w:val="22"/>
          <w:lang w:val="en-US"/>
        </w:rPr>
        <w:t xml:space="preserve">(i.e.,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sidR="00B84848">
        <w:rPr>
          <w:rFonts w:ascii="Helvetica" w:hAnsi="Helvetica" w:cs="Helvetica"/>
          <w:color w:val="000000" w:themeColor="text1"/>
          <w:sz w:val="22"/>
          <w:szCs w:val="22"/>
          <w:lang w:val="en-US"/>
        </w:rPr>
        <w:t>)</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w:t>
      </w:r>
      <w:r w:rsidR="00B84848">
        <w:rPr>
          <w:rFonts w:ascii="Helvetica" w:hAnsi="Helvetica" w:cs="Helvetica"/>
          <w:sz w:val="22"/>
          <w:szCs w:val="22"/>
          <w:lang w:val="en-US"/>
        </w:rPr>
        <w:t xml:space="preserve">enables the </w:t>
      </w:r>
      <w:r>
        <w:rPr>
          <w:rFonts w:ascii="Helvetica" w:hAnsi="Helvetica" w:cs="Helvetica"/>
          <w:sz w:val="22"/>
          <w:szCs w:val="22"/>
          <w:lang w:val="en-US"/>
        </w:rPr>
        <w:t>test</w:t>
      </w:r>
      <w:r w:rsidR="00B84848">
        <w:rPr>
          <w:rFonts w:ascii="Helvetica" w:hAnsi="Helvetica" w:cs="Helvetica"/>
          <w:sz w:val="22"/>
          <w:szCs w:val="22"/>
          <w:lang w:val="en-US"/>
        </w:rPr>
        <w:t>ing of</w:t>
      </w:r>
      <w:r>
        <w:rPr>
          <w:rFonts w:ascii="Helvetica" w:hAnsi="Helvetica" w:cs="Helvetica"/>
          <w:sz w:val="22"/>
          <w:szCs w:val="22"/>
          <w:lang w:val="en-US"/>
        </w:rPr>
        <w:t xml:space="preserve">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B84848">
        <w:rPr>
          <w:rFonts w:ascii="Helvetica" w:hAnsi="Helvetica" w:cs="Helvetica"/>
          <w:sz w:val="22"/>
          <w:szCs w:val="22"/>
          <w:lang w:val="en-US"/>
        </w:rPr>
        <w:t xml:space="preserve">of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w:t>
      </w:r>
      <w:proofErr w:type="spellStart"/>
      <w:r w:rsidR="00796D3A">
        <w:rPr>
          <w:rFonts w:ascii="Helvetica" w:hAnsi="Helvetica" w:cs="Segoe UI"/>
          <w:color w:val="212121"/>
          <w:sz w:val="22"/>
          <w:szCs w:val="22"/>
          <w:shd w:val="clear" w:color="auto" w:fill="FFFFFF"/>
        </w:rPr>
        <w:t>phenological</w:t>
      </w:r>
      <w:proofErr w:type="spellEnd"/>
      <w:r w:rsidR="00796D3A">
        <w:rPr>
          <w:rFonts w:ascii="Helvetica" w:hAnsi="Helvetica" w:cs="Segoe UI"/>
          <w:color w:val="212121"/>
          <w:sz w:val="22"/>
          <w:szCs w:val="22"/>
          <w:shd w:val="clear" w:color="auto" w:fill="FFFFFF"/>
        </w:rPr>
        <w:t xml:space="preserve"> mismatch </w:t>
      </w:r>
      <w:r w:rsidR="00941AE2" w:rsidRPr="00D726D8">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w:t>
      </w:r>
      <w:proofErr w:type="spellStart"/>
      <w:r w:rsidRPr="004257D6">
        <w:rPr>
          <w:rFonts w:ascii="Helvetica" w:hAnsi="Helvetica" w:cs="Helvetica"/>
          <w:i/>
          <w:sz w:val="22"/>
          <w:szCs w:val="22"/>
          <w:lang w:val="en-US"/>
        </w:rPr>
        <w:t>i</w:t>
      </w:r>
      <w:proofErr w:type="spellEnd"/>
      <w:r w:rsidRPr="004257D6">
        <w:rPr>
          <w:rFonts w:ascii="Helvetica" w:hAnsi="Helvetica" w:cs="Helvetica"/>
          <w:i/>
          <w:sz w:val="22"/>
          <w:szCs w:val="22"/>
          <w:lang w:val="en-US"/>
        </w:rPr>
        <w:t xml:space="preserve">)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65B0E445"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move the field of </w:t>
      </w:r>
      <w:proofErr w:type="spellStart"/>
      <w:r w:rsidR="001736E5">
        <w:rPr>
          <w:rFonts w:ascii="Helvetica" w:eastAsia="Times New Roman" w:hAnsi="Helvetica" w:cs="Helvetica"/>
          <w:sz w:val="22"/>
          <w:szCs w:val="22"/>
        </w:rPr>
        <w:t>phenological</w:t>
      </w:r>
      <w:proofErr w:type="spellEnd"/>
      <w:r w:rsidR="001736E5">
        <w:rPr>
          <w:rFonts w:ascii="Helvetica" w:eastAsia="Times New Roman" w:hAnsi="Helvetica" w:cs="Helvetica"/>
          <w:sz w:val="22"/>
          <w:szCs w:val="22"/>
        </w:rPr>
        <w:t xml:space="preserve">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w:t>
      </w:r>
      <w:r w:rsidR="004D0F95">
        <w:rPr>
          <w:rFonts w:ascii="Helvetica" w:eastAsia="Times New Roman" w:hAnsi="Helvetica" w:cs="Helvetica"/>
          <w:sz w:val="22"/>
          <w:szCs w:val="22"/>
        </w:rPr>
        <w:lastRenderedPageBreak/>
        <w:t>a spatial gradient in climatic conditions, and thus variation in the relative timing of the interaction</w:t>
      </w:r>
      <w:r w:rsidR="002E4A57">
        <w:rPr>
          <w:rFonts w:ascii="Helvetica" w:eastAsia="Times New Roman" w:hAnsi="Helvetica" w:cs="Helvetica"/>
          <w:sz w:val="22"/>
          <w:szCs w:val="22"/>
        </w:rPr>
        <w:t>,</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w:t>
      </w:r>
      <w:r w:rsidR="000B4BD3">
        <w:rPr>
          <w:rFonts w:ascii="Helvetica" w:eastAsia="Times New Roman" w:hAnsi="Helvetica" w:cs="Helvetica"/>
          <w:sz w:val="22"/>
          <w:szCs w:val="22"/>
        </w:rPr>
        <w:t xml:space="preserve">study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proofErr w:type="spellStart"/>
      <w:r w:rsidR="007863FE">
        <w:rPr>
          <w:rFonts w:ascii="Helvetica" w:eastAsia="Times New Roman" w:hAnsi="Helvetica" w:cs="Helvetica"/>
          <w:sz w:val="22"/>
          <w:szCs w:val="22"/>
        </w:rPr>
        <w:t>Samplonius</w:t>
      </w:r>
      <w:proofErr w:type="spellEnd"/>
      <w:r w:rsidR="007863FE">
        <w:rPr>
          <w:rFonts w:ascii="Helvetica" w:eastAsia="Times New Roman" w:hAnsi="Helvetica" w:cs="Helvetica"/>
          <w:sz w:val="22"/>
          <w:szCs w:val="22"/>
        </w:rPr>
        <w:t xml:space="preserve">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7BABCCAE"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or abiotic</w:t>
      </w:r>
      <w:r w:rsidR="008E350B">
        <w:rPr>
          <w:rFonts w:ascii="Helvetica" w:eastAsia="Times New Roman" w:hAnsi="Helvetica" w:cs="Helvetica"/>
          <w:sz w:val="22"/>
          <w:szCs w:val="22"/>
        </w:rPr>
        <w:t xml:space="preserve"> mismatches</w:t>
      </w:r>
      <w:r w:rsidR="00C23DC3" w:rsidRPr="00681D62">
        <w:rPr>
          <w:rFonts w:ascii="Helvetica" w:eastAsia="Times New Roman" w:hAnsi="Helvetica" w:cs="Helvetica"/>
          <w:sz w:val="22"/>
          <w:szCs w:val="22"/>
        </w:rPr>
        <w:t xml:space="preserve"> from </w:t>
      </w:r>
      <w:proofErr w:type="spellStart"/>
      <w:r w:rsidR="00384642">
        <w:rPr>
          <w:rFonts w:ascii="Helvetica" w:eastAsia="Times New Roman" w:hAnsi="Helvetica" w:cs="Helvetica"/>
          <w:sz w:val="22"/>
          <w:szCs w:val="22"/>
        </w:rPr>
        <w:t>phenological</w:t>
      </w:r>
      <w:proofErr w:type="spellEnd"/>
      <w:r w:rsidR="00C23DC3" w:rsidRPr="00681D62">
        <w:rPr>
          <w:rFonts w:ascii="Helvetica" w:eastAsia="Times New Roman" w:hAnsi="Helvetica" w:cs="Helvetica"/>
          <w:sz w:val="22"/>
          <w:szCs w:val="22"/>
        </w:rPr>
        <w:t xml:space="preserve"> </w:t>
      </w:r>
      <w:r w:rsidR="008E350B">
        <w:rPr>
          <w:rFonts w:ascii="Helvetica" w:eastAsia="Times New Roman" w:hAnsi="Helvetica" w:cs="Helvetica"/>
          <w:sz w:val="22"/>
          <w:szCs w:val="22"/>
        </w:rPr>
        <w:t>ones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B16FFB">
        <w:rPr>
          <w:rFonts w:ascii="Helvetica" w:eastAsia="Times New Roman" w:hAnsi="Helvetica" w:cs="Helvetica"/>
          <w:sz w:val="22"/>
          <w:szCs w:val="22"/>
        </w:rPr>
        <w:t xml:space="preserve">e.g., </w:t>
      </w:r>
      <w:proofErr w:type="spellStart"/>
      <w:r w:rsidR="00B16FFB">
        <w:rPr>
          <w:rFonts w:ascii="Helvetica" w:eastAsia="Times New Roman" w:hAnsi="Helvetica" w:cs="Helvetica"/>
          <w:sz w:val="22"/>
          <w:szCs w:val="22"/>
        </w:rPr>
        <w:t>Bauerfeind</w:t>
      </w:r>
      <w:proofErr w:type="spellEnd"/>
      <w:r w:rsidR="00B16FFB">
        <w:rPr>
          <w:rFonts w:ascii="Helvetica" w:eastAsia="Times New Roman" w:hAnsi="Helvetica" w:cs="Helvetica"/>
          <w:sz w:val="22"/>
          <w:szCs w:val="22"/>
        </w:rPr>
        <w:t xml:space="preserve"> and Fischer 2013; Rudolf and Singh 2013</w:t>
      </w:r>
      <w:r w:rsidR="00C23DC3">
        <w:rPr>
          <w:rFonts w:ascii="Helvetica" w:eastAsia="Times New Roman" w:hAnsi="Helvetica" w:cs="Helvetica"/>
          <w:sz w:val="22"/>
          <w:szCs w:val="22"/>
        </w:rPr>
        <w:t>)</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w:t>
      </w:r>
      <w:r w:rsidR="00FB4E2B">
        <w:rPr>
          <w:rFonts w:ascii="Helvetica" w:eastAsia="Times New Roman" w:hAnsi="Helvetica" w:cs="Helvetica"/>
          <w:sz w:val="22"/>
          <w:szCs w:val="22"/>
        </w:rPr>
        <w:t>provide</w:t>
      </w:r>
      <w:r w:rsidR="00836BA5">
        <w:rPr>
          <w:rFonts w:ascii="Helvetica" w:eastAsia="Times New Roman" w:hAnsi="Helvetica" w:cs="Helvetica"/>
          <w:sz w:val="22"/>
          <w:szCs w:val="22"/>
        </w:rPr>
        <w:t>.</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w:t>
      </w:r>
      <w:proofErr w:type="spellStart"/>
      <w:r w:rsidR="00681D62">
        <w:rPr>
          <w:rFonts w:ascii="Helvetica" w:eastAsia="Times New Roman" w:hAnsi="Helvetica" w:cs="Helvetica"/>
          <w:sz w:val="22"/>
          <w:szCs w:val="22"/>
        </w:rPr>
        <w:t>mesocosms</w:t>
      </w:r>
      <w:proofErr w:type="spellEnd"/>
      <w:r w:rsidR="00681D62">
        <w:rPr>
          <w:rFonts w:ascii="Helvetica" w:eastAsia="Times New Roman" w:hAnsi="Helvetica" w:cs="Helvetica"/>
          <w:sz w:val="22"/>
          <w:szCs w:val="22"/>
        </w:rPr>
        <w:t xml:space="preserve">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w:t>
      </w:r>
      <w:proofErr w:type="spellStart"/>
      <w:r w:rsidR="003F49CC">
        <w:rPr>
          <w:rFonts w:ascii="Helvetica" w:eastAsia="Times New Roman" w:hAnsi="Helvetica" w:cs="Helvetica"/>
          <w:sz w:val="22"/>
          <w:szCs w:val="22"/>
        </w:rPr>
        <w:t>phenological</w:t>
      </w:r>
      <w:proofErr w:type="spellEnd"/>
      <w:r w:rsidR="003F49CC">
        <w:rPr>
          <w:rFonts w:ascii="Helvetica" w:eastAsia="Times New Roman" w:hAnsi="Helvetica" w:cs="Helvetica"/>
          <w:sz w:val="22"/>
          <w:szCs w:val="22"/>
        </w:rPr>
        <w:t xml:space="preserve">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w:t>
      </w:r>
      <w:proofErr w:type="spellStart"/>
      <w:r w:rsidR="006379AF">
        <w:rPr>
          <w:rFonts w:ascii="Helvetica" w:eastAsia="Times New Roman" w:hAnsi="Helvetica" w:cs="Helvetica"/>
          <w:sz w:val="22"/>
          <w:szCs w:val="22"/>
        </w:rPr>
        <w:t>phenological</w:t>
      </w:r>
      <w:proofErr w:type="spellEnd"/>
      <w:r w:rsidR="006379AF">
        <w:rPr>
          <w:rFonts w:ascii="Helvetica" w:eastAsia="Times New Roman" w:hAnsi="Helvetica" w:cs="Helvetica"/>
          <w:sz w:val="22"/>
          <w:szCs w:val="22"/>
        </w:rPr>
        <w:t xml:space="preserve">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18C300C0"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 xml:space="preserve">iation in </w:t>
      </w:r>
      <w:proofErr w:type="spellStart"/>
      <w:r w:rsidR="00316942">
        <w:rPr>
          <w:rFonts w:ascii="Helvetica" w:hAnsi="Helvetica"/>
          <w:sz w:val="22"/>
          <w:szCs w:val="22"/>
        </w:rPr>
        <w:t>phenological</w:t>
      </w:r>
      <w:proofErr w:type="spellEnd"/>
      <w:r w:rsidR="00316942">
        <w:rPr>
          <w:rFonts w:ascii="Helvetica" w:hAnsi="Helvetica"/>
          <w:sz w:val="22"/>
          <w:szCs w:val="22"/>
        </w:rPr>
        <w:t xml:space="preserve">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w:t>
      </w:r>
      <w:r w:rsidR="00D37271">
        <w:rPr>
          <w:rFonts w:ascii="Helvetica" w:hAnsi="Helvetica"/>
          <w:sz w:val="22"/>
          <w:szCs w:val="22"/>
        </w:rPr>
        <w:t>2</w:t>
      </w:r>
      <w:r w:rsidR="0007263E">
        <w:rPr>
          <w:rFonts w:ascii="Helvetica" w:hAnsi="Helvetica"/>
          <w:sz w:val="22"/>
          <w:szCs w:val="22"/>
        </w:rPr>
        <w:t>;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w:t>
      </w:r>
      <w:r w:rsidR="00AE7486">
        <w:rPr>
          <w:rFonts w:ascii="Helvetica" w:hAnsi="Helvetica"/>
          <w:sz w:val="22"/>
          <w:szCs w:val="22"/>
        </w:rPr>
        <w:lastRenderedPageBreak/>
        <w:t>their long-term data</w:t>
      </w:r>
      <w:r w:rsidR="007F3186">
        <w:rPr>
          <w:rFonts w:ascii="Helvetica" w:hAnsi="Helvetica"/>
          <w:sz w:val="22"/>
          <w:szCs w:val="22"/>
        </w:rPr>
        <w:t xml:space="preserve"> to determine where </w:t>
      </w:r>
      <w:r w:rsidR="007D4265">
        <w:rPr>
          <w:rFonts w:ascii="Helvetica" w:hAnsi="Helvetica"/>
          <w:sz w:val="22"/>
          <w:szCs w:val="22"/>
        </w:rPr>
        <w:t xml:space="preserve">the </w:t>
      </w:r>
      <w:r w:rsidR="007F3186">
        <w:rPr>
          <w:rFonts w:ascii="Helvetica" w:hAnsi="Helvetica"/>
          <w:sz w:val="22"/>
          <w:szCs w:val="22"/>
        </w:rPr>
        <w:t>non-linearity</w:t>
      </w:r>
      <w:r w:rsidR="007D4265">
        <w:rPr>
          <w:rFonts w:ascii="Helvetica" w:hAnsi="Helvetica"/>
          <w:sz w:val="22"/>
          <w:szCs w:val="22"/>
        </w:rPr>
        <w:t xml:space="preserve"> most likely</w:t>
      </w:r>
      <w:r w:rsidR="007F3186">
        <w:rPr>
          <w:rFonts w:ascii="Helvetica" w:hAnsi="Helvetica"/>
          <w:sz w:val="22"/>
          <w:szCs w:val="22"/>
        </w:rPr>
        <w:t xml:space="preserve">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w:t>
      </w:r>
      <w:proofErr w:type="spellStart"/>
      <w:r w:rsidR="003164D7">
        <w:rPr>
          <w:rFonts w:ascii="Helvetica" w:hAnsi="Helvetica"/>
          <w:sz w:val="22"/>
          <w:szCs w:val="22"/>
        </w:rPr>
        <w:t>ph</w:t>
      </w:r>
      <w:r w:rsidR="00CC74D3">
        <w:rPr>
          <w:rFonts w:ascii="Helvetica" w:hAnsi="Helvetica"/>
          <w:sz w:val="22"/>
          <w:szCs w:val="22"/>
        </w:rPr>
        <w:t>enological</w:t>
      </w:r>
      <w:proofErr w:type="spellEnd"/>
      <w:r w:rsidR="00CC74D3">
        <w:rPr>
          <w:rFonts w:ascii="Helvetica" w:hAnsi="Helvetica"/>
          <w:sz w:val="22"/>
          <w:szCs w:val="22"/>
        </w:rPr>
        <w:t xml:space="preserve">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719CAAC8"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927F1B">
        <w:rPr>
          <w:rFonts w:ascii="Helvetica" w:hAnsi="Helvetica" w:cs="Helvetica"/>
          <w:sz w:val="22"/>
          <w:szCs w:val="22"/>
          <w:lang w:val="en-US"/>
        </w:rPr>
        <w:t xml:space="preserve"> and testing the assumptions of the Cushing hypothesis</w:t>
      </w:r>
      <w:r w:rsidR="00276937" w:rsidRPr="00AE69BC">
        <w:rPr>
          <w:rFonts w:ascii="Helvetica" w:hAnsi="Helvetica" w:cs="Helvetica"/>
          <w:sz w:val="22"/>
          <w:szCs w:val="22"/>
          <w:lang w:val="en-US"/>
        </w:rPr>
        <w:t xml:space="preserve">. </w:t>
      </w:r>
      <w:r w:rsidR="005C5C49">
        <w:rPr>
          <w:rFonts w:ascii="Helvetica" w:hAnsi="Helvetica" w:cs="Helvetica"/>
          <w:sz w:val="22"/>
          <w:szCs w:val="22"/>
          <w:lang w:val="en-US"/>
        </w:rPr>
        <w:t>Regardless of aim, i</w:t>
      </w:r>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r w:rsidR="005C5C49">
        <w:rPr>
          <w:rFonts w:ascii="Helvetica" w:hAnsi="Helvetica" w:cs="Helvetica"/>
          <w:sz w:val="22"/>
          <w:szCs w:val="22"/>
          <w:lang w:val="en-US"/>
        </w:rPr>
        <w:t xml:space="preserve">. </w:t>
      </w:r>
      <w:r w:rsidR="0089237B">
        <w:rPr>
          <w:rFonts w:ascii="Helvetica" w:hAnsi="Helvetica" w:cs="Helvetica"/>
          <w:sz w:val="22"/>
          <w:szCs w:val="22"/>
          <w:lang w:val="en-US"/>
        </w:rPr>
        <w:t>For example, t</w:t>
      </w:r>
      <w:r w:rsidR="001E2BEA">
        <w:rPr>
          <w:rFonts w:ascii="Helvetica" w:hAnsi="Helvetica" w:cs="Helvetica"/>
          <w:sz w:val="22"/>
          <w:szCs w:val="22"/>
          <w:lang w:val="en-US"/>
        </w:rPr>
        <w:t>esting any mechanism related to life history theory requires data about ontogeny</w:t>
      </w:r>
      <w:r w:rsidR="00433833">
        <w:rPr>
          <w:rFonts w:ascii="Helvetica" w:hAnsi="Helvetica" w:cs="Helvetica"/>
          <w:sz w:val="22"/>
          <w:szCs w:val="22"/>
          <w:lang w:val="en-US"/>
        </w:rPr>
        <w:t>.</w:t>
      </w:r>
      <w:r w:rsidR="004403E0">
        <w:rPr>
          <w:rFonts w:ascii="Helvetica" w:hAnsi="Helvetica" w:cs="Helvetica"/>
          <w:sz w:val="22"/>
          <w:szCs w:val="22"/>
          <w:lang w:val="en-US"/>
        </w:rPr>
        <w:t xml:space="preserve"> </w:t>
      </w:r>
      <w:r w:rsidR="008B26B6">
        <w:rPr>
          <w:rFonts w:ascii="Helvetica" w:hAnsi="Helvetica" w:cs="Helvetica"/>
          <w:sz w:val="22"/>
          <w:szCs w:val="22"/>
          <w:lang w:val="en-US"/>
        </w:rPr>
        <w:t>I</w:t>
      </w:r>
      <w:r w:rsidR="004403E0">
        <w:rPr>
          <w:rFonts w:ascii="Helvetica" w:hAnsi="Helvetica" w:cs="Helvetica"/>
          <w:sz w:val="22"/>
          <w:szCs w:val="22"/>
          <w:lang w:val="en-US"/>
        </w:rPr>
        <w:t xml:space="preserve">n the great tit-winter moth system, caterpillar biomass sampling is usually conducted a few times a week (e.g., </w:t>
      </w:r>
      <w:proofErr w:type="spellStart"/>
      <w:r w:rsidR="00C15AD2">
        <w:rPr>
          <w:rFonts w:ascii="Helvetica" w:hAnsi="Helvetica" w:cs="Helvetica"/>
          <w:sz w:val="22"/>
          <w:szCs w:val="22"/>
          <w:lang w:val="en-US"/>
        </w:rPr>
        <w:t>Vatka</w:t>
      </w:r>
      <w:proofErr w:type="spellEnd"/>
      <w:r w:rsidR="00C15AD2">
        <w:rPr>
          <w:rFonts w:ascii="Helvetica" w:hAnsi="Helvetica" w:cs="Helvetica"/>
          <w:sz w:val="22"/>
          <w:szCs w:val="22"/>
          <w:lang w:val="en-US"/>
        </w:rPr>
        <w:t xml:space="preserve"> et al. 2014</w:t>
      </w:r>
      <w:r w:rsidR="004403E0">
        <w:rPr>
          <w:rFonts w:ascii="Helvetica" w:hAnsi="Helvetica" w:cs="Helvetica"/>
          <w:sz w:val="22"/>
          <w:szCs w:val="22"/>
          <w:lang w:val="en-US"/>
        </w:rPr>
        <w:t>)</w:t>
      </w:r>
      <w:r w:rsidR="00433833">
        <w:rPr>
          <w:rFonts w:ascii="Helvetica" w:hAnsi="Helvetica" w:cs="Helvetica"/>
          <w:sz w:val="22"/>
          <w:szCs w:val="22"/>
          <w:lang w:val="en-US"/>
        </w:rPr>
        <w:t xml:space="preserve">. Given that </w:t>
      </w:r>
      <w:r w:rsidR="004403E0">
        <w:rPr>
          <w:rFonts w:ascii="Helvetica" w:hAnsi="Helvetica" w:cs="Helvetica"/>
          <w:sz w:val="22"/>
          <w:szCs w:val="22"/>
          <w:lang w:val="en-US"/>
        </w:rPr>
        <w:t>the larval stage of the winte</w:t>
      </w:r>
      <w:r w:rsidR="00A32D0B">
        <w:rPr>
          <w:rFonts w:ascii="Helvetica" w:hAnsi="Helvetica" w:cs="Helvetica"/>
          <w:sz w:val="22"/>
          <w:szCs w:val="22"/>
          <w:lang w:val="en-US"/>
        </w:rPr>
        <w:t>r moth life cycle is typically 4-6</w:t>
      </w:r>
      <w:r w:rsidR="004403E0">
        <w:rPr>
          <w:rFonts w:ascii="Helvetica" w:hAnsi="Helvetica" w:cs="Helvetica"/>
          <w:sz w:val="22"/>
          <w:szCs w:val="22"/>
          <w:lang w:val="en-US"/>
        </w:rPr>
        <w:t xml:space="preserve"> weeks</w:t>
      </w:r>
      <w:r w:rsidR="00541803">
        <w:rPr>
          <w:rFonts w:ascii="Helvetica" w:hAnsi="Helvetica" w:cs="Helvetica"/>
          <w:sz w:val="22"/>
          <w:szCs w:val="22"/>
          <w:lang w:val="en-US"/>
        </w:rPr>
        <w:t xml:space="preserve"> (Holliday 1977; </w:t>
      </w:r>
      <w:proofErr w:type="spellStart"/>
      <w:r w:rsidR="00541803">
        <w:rPr>
          <w:rFonts w:ascii="Helvetica" w:hAnsi="Helvetica" w:cs="Helvetica"/>
          <w:sz w:val="22"/>
          <w:szCs w:val="22"/>
          <w:lang w:val="en-US"/>
        </w:rPr>
        <w:t>Tikkanen</w:t>
      </w:r>
      <w:proofErr w:type="spellEnd"/>
      <w:r w:rsidR="00541803">
        <w:rPr>
          <w:rFonts w:ascii="Helvetica" w:hAnsi="Helvetica" w:cs="Helvetica"/>
          <w:sz w:val="22"/>
          <w:szCs w:val="22"/>
          <w:lang w:val="en-US"/>
        </w:rPr>
        <w:t xml:space="preserve"> et al. 2000)</w:t>
      </w:r>
      <w:r w:rsidR="008B26B6">
        <w:rPr>
          <w:rFonts w:ascii="Helvetica" w:hAnsi="Helvetica" w:cs="Helvetica"/>
          <w:sz w:val="22"/>
          <w:szCs w:val="22"/>
          <w:lang w:val="en-US"/>
        </w:rPr>
        <w:t>,</w:t>
      </w:r>
      <w:r w:rsidR="004403E0">
        <w:rPr>
          <w:rFonts w:ascii="Helvetica" w:hAnsi="Helvetica" w:cs="Helvetica"/>
          <w:sz w:val="22"/>
          <w:szCs w:val="22"/>
          <w:lang w:val="en-US"/>
        </w:rPr>
        <w:t xml:space="preserve"> </w:t>
      </w:r>
      <w:r w:rsidR="00433833">
        <w:rPr>
          <w:rFonts w:ascii="Helvetica" w:hAnsi="Helvetica" w:cs="Helvetica"/>
          <w:sz w:val="22"/>
          <w:szCs w:val="22"/>
          <w:lang w:val="en-US"/>
        </w:rPr>
        <w:t>this sampling frequency allows</w:t>
      </w:r>
      <w:r w:rsidR="00E707EB">
        <w:rPr>
          <w:rFonts w:ascii="Helvetica" w:hAnsi="Helvetica" w:cs="Helvetica"/>
          <w:sz w:val="22"/>
          <w:szCs w:val="22"/>
          <w:lang w:val="en-US"/>
        </w:rPr>
        <w:t xml:space="preserve"> researchers</w:t>
      </w:r>
      <w:r w:rsidR="00433833">
        <w:rPr>
          <w:rFonts w:ascii="Helvetica" w:hAnsi="Helvetica" w:cs="Helvetica"/>
          <w:sz w:val="22"/>
          <w:szCs w:val="22"/>
          <w:lang w:val="en-US"/>
        </w:rPr>
        <w:t xml:space="preserve"> to</w:t>
      </w:r>
      <w:r w:rsidR="00E707EB">
        <w:rPr>
          <w:rFonts w:ascii="Helvetica" w:hAnsi="Helvetica" w:cs="Helvetica"/>
          <w:sz w:val="22"/>
          <w:szCs w:val="22"/>
          <w:lang w:val="en-US"/>
        </w:rPr>
        <w:t xml:space="preserve"> </w:t>
      </w:r>
      <w:r w:rsidR="00433833">
        <w:rPr>
          <w:rFonts w:ascii="Helvetica" w:hAnsi="Helvetica" w:cs="Helvetica"/>
          <w:sz w:val="22"/>
          <w:szCs w:val="22"/>
          <w:lang w:val="en-US"/>
        </w:rPr>
        <w:t>obtain</w:t>
      </w:r>
      <w:r w:rsidR="00E707EB">
        <w:rPr>
          <w:rFonts w:ascii="Helvetica" w:hAnsi="Helvetica" w:cs="Helvetica"/>
          <w:sz w:val="22"/>
          <w:szCs w:val="22"/>
          <w:lang w:val="en-US"/>
        </w:rPr>
        <w:t xml:space="preserve"> an accurate estimate of growth and develo</w:t>
      </w:r>
      <w:r w:rsidR="00541803">
        <w:rPr>
          <w:rFonts w:ascii="Helvetica" w:hAnsi="Helvetica" w:cs="Helvetica"/>
          <w:sz w:val="22"/>
          <w:szCs w:val="22"/>
          <w:lang w:val="en-US"/>
        </w:rPr>
        <w:t>pment for this life cycle stage</w:t>
      </w:r>
      <w:commentRangeStart w:id="101"/>
      <w:r w:rsidR="00635C20">
        <w:rPr>
          <w:rFonts w:ascii="Helvetica" w:hAnsi="Helvetica" w:cs="Helvetica"/>
          <w:sz w:val="22"/>
          <w:szCs w:val="22"/>
          <w:lang w:val="en-US"/>
        </w:rPr>
        <w:t>. I</w:t>
      </w:r>
      <w:r w:rsidR="00635C20" w:rsidRPr="00AE69BC">
        <w:rPr>
          <w:rFonts w:ascii="Helvetica" w:hAnsi="Helvetica" w:cs="Helvetica"/>
          <w:sz w:val="22"/>
          <w:szCs w:val="22"/>
          <w:lang w:val="en-US"/>
        </w:rPr>
        <w:t xml:space="preserve">n </w:t>
      </w:r>
      <w:r w:rsidR="00635C20">
        <w:rPr>
          <w:rFonts w:ascii="Helvetica" w:hAnsi="Helvetica" w:cs="Helvetica"/>
          <w:sz w:val="22"/>
          <w:szCs w:val="22"/>
          <w:lang w:val="en-US"/>
        </w:rPr>
        <w:t xml:space="preserve">the lower trophic levels of </w:t>
      </w:r>
      <w:r w:rsidR="00635C20" w:rsidRPr="00AE69BC">
        <w:rPr>
          <w:rFonts w:ascii="Helvetica" w:hAnsi="Helvetica" w:cs="Helvetica"/>
          <w:sz w:val="22"/>
          <w:szCs w:val="22"/>
          <w:lang w:val="en-US"/>
        </w:rPr>
        <w:t>aquatic systems</w:t>
      </w:r>
      <w:r w:rsidR="00635C20">
        <w:rPr>
          <w:rFonts w:ascii="Helvetica" w:hAnsi="Helvetica" w:cs="Helvetica"/>
          <w:sz w:val="22"/>
          <w:szCs w:val="22"/>
          <w:lang w:val="en-US"/>
        </w:rPr>
        <w:t>, where</w:t>
      </w:r>
      <w:r w:rsidR="00635C20" w:rsidRPr="00AE69BC">
        <w:rPr>
          <w:rFonts w:ascii="Helvetica" w:hAnsi="Helvetica" w:cs="Helvetica"/>
          <w:sz w:val="22"/>
          <w:szCs w:val="22"/>
          <w:lang w:val="en-US"/>
        </w:rPr>
        <w:t xml:space="preserve"> there is </w:t>
      </w:r>
      <w:r w:rsidR="00635C20">
        <w:rPr>
          <w:rFonts w:ascii="Helvetica" w:hAnsi="Helvetica" w:cs="Helvetica"/>
          <w:sz w:val="22"/>
          <w:szCs w:val="22"/>
          <w:lang w:val="en-US"/>
        </w:rPr>
        <w:t xml:space="preserve">often </w:t>
      </w:r>
      <w:r w:rsidR="00635C20" w:rsidRPr="00AE69BC">
        <w:rPr>
          <w:rFonts w:ascii="Helvetica" w:hAnsi="Helvetica" w:cs="Helvetica"/>
          <w:sz w:val="22"/>
          <w:szCs w:val="22"/>
          <w:lang w:val="en-US"/>
        </w:rPr>
        <w:t>quick turnaround between producers and consumers</w:t>
      </w:r>
      <w:r w:rsidR="00635C20">
        <w:rPr>
          <w:rFonts w:ascii="Helvetica" w:hAnsi="Helvetica" w:cs="Helvetica"/>
          <w:sz w:val="22"/>
          <w:szCs w:val="22"/>
          <w:lang w:val="en-US"/>
        </w:rPr>
        <w:t>, it can be difficult to determine how strong of an influence producers have on consumers and vice versa (</w:t>
      </w:r>
      <w:r w:rsidR="00635C20">
        <w:rPr>
          <w:rFonts w:ascii="Helvetica" w:hAnsi="Helvetica" w:cs="Helvetica"/>
          <w:kern w:val="1"/>
          <w:sz w:val="22"/>
          <w:szCs w:val="22"/>
          <w:lang w:val="en-US"/>
        </w:rPr>
        <w:t xml:space="preserve">Carpenter and </w:t>
      </w:r>
      <w:proofErr w:type="spellStart"/>
      <w:r w:rsidR="00635C20">
        <w:rPr>
          <w:rFonts w:ascii="Helvetica" w:hAnsi="Helvetica" w:cs="Helvetica"/>
          <w:kern w:val="1"/>
          <w:sz w:val="22"/>
          <w:szCs w:val="22"/>
          <w:lang w:val="en-US"/>
        </w:rPr>
        <w:t>Kitchell</w:t>
      </w:r>
      <w:proofErr w:type="spellEnd"/>
      <w:r w:rsidR="00635C20">
        <w:rPr>
          <w:rFonts w:ascii="Helvetica" w:hAnsi="Helvetica" w:cs="Helvetica"/>
          <w:kern w:val="1"/>
          <w:sz w:val="22"/>
          <w:szCs w:val="22"/>
          <w:lang w:val="en-US"/>
        </w:rPr>
        <w:t xml:space="preserve"> 1996</w:t>
      </w:r>
      <w:r w:rsidR="00635C20">
        <w:rPr>
          <w:rFonts w:ascii="Helvetica" w:hAnsi="Helvetica" w:cs="Helvetica"/>
          <w:sz w:val="22"/>
          <w:szCs w:val="22"/>
          <w:lang w:val="en-US"/>
        </w:rPr>
        <w:t xml:space="preserve">). </w:t>
      </w:r>
      <w:commentRangeEnd w:id="101"/>
      <w:r w:rsidR="00635C20">
        <w:rPr>
          <w:rStyle w:val="CommentReference"/>
        </w:rPr>
        <w:commentReference w:id="101"/>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r w:rsidR="001E2BEA">
        <w:rPr>
          <w:rFonts w:ascii="Helvetica" w:hAnsi="Helvetica" w:cs="Helvetica"/>
          <w:sz w:val="22"/>
          <w:szCs w:val="22"/>
          <w:lang w:val="en-US"/>
        </w:rPr>
        <w:t>, potentially overlapping,</w:t>
      </w:r>
      <w:r w:rsidR="004B2687">
        <w:rPr>
          <w:rFonts w:ascii="Helvetica" w:hAnsi="Helvetica" w:cs="Helvetica"/>
          <w:sz w:val="22"/>
          <w:szCs w:val="22"/>
          <w:lang w:val="en-US"/>
        </w:rPr>
        <w:t xml:space="preserve"> generations, determining the seasonal order </w:t>
      </w:r>
      <w:r w:rsidR="00547058">
        <w:rPr>
          <w:rFonts w:ascii="Helvetica" w:hAnsi="Helvetica" w:cs="Helvetica"/>
          <w:sz w:val="22"/>
          <w:szCs w:val="22"/>
          <w:lang w:val="en-US"/>
        </w:rPr>
        <w:t xml:space="preserve">of </w:t>
      </w:r>
      <w:r w:rsidR="001E2BEA">
        <w:rPr>
          <w:rFonts w:ascii="Helvetica" w:hAnsi="Helvetica" w:cs="Helvetica"/>
          <w:sz w:val="22"/>
          <w:szCs w:val="22"/>
          <w:lang w:val="en-US"/>
        </w:rPr>
        <w:t xml:space="preserve">the </w:t>
      </w:r>
      <w:r w:rsidR="00547058">
        <w:rPr>
          <w:rFonts w:ascii="Helvetica" w:hAnsi="Helvetica" w:cs="Helvetica"/>
          <w:sz w:val="22"/>
          <w:szCs w:val="22"/>
          <w:lang w:val="en-US"/>
        </w:rPr>
        <w:t xml:space="preserve">consumer vs. producer </w:t>
      </w:r>
      <w:r w:rsidR="004B2687">
        <w:rPr>
          <w:rFonts w:ascii="Helvetica" w:hAnsi="Helvetica" w:cs="Helvetica"/>
          <w:sz w:val="22"/>
          <w:szCs w:val="22"/>
          <w:lang w:val="en-US"/>
        </w:rPr>
        <w:t>is</w:t>
      </w:r>
      <w:r w:rsidR="00E96A0A">
        <w:rPr>
          <w:rFonts w:ascii="Helvetica" w:hAnsi="Helvetica" w:cs="Helvetica"/>
          <w:sz w:val="22"/>
          <w:szCs w:val="22"/>
          <w:lang w:val="en-US"/>
        </w:rPr>
        <w:t xml:space="preserve"> necessary to assess the </w:t>
      </w:r>
      <w:r w:rsidR="001E2BEA">
        <w:rPr>
          <w:rFonts w:ascii="Helvetica" w:hAnsi="Helvetica" w:cs="Helvetica"/>
          <w:sz w:val="22"/>
          <w:szCs w:val="22"/>
          <w:lang w:val="en-US"/>
        </w:rPr>
        <w:t xml:space="preserve">degree of </w:t>
      </w:r>
      <w:r w:rsidR="00E96A0A">
        <w:rPr>
          <w:rFonts w:ascii="Helvetica" w:hAnsi="Helvetica" w:cs="Helvetica"/>
          <w:sz w:val="22"/>
          <w:szCs w:val="22"/>
          <w:lang w:val="en-US"/>
        </w:rPr>
        <w:t xml:space="preserve">dependence of the consumer on the </w:t>
      </w:r>
      <w:r w:rsidR="00635C20">
        <w:rPr>
          <w:rFonts w:ascii="Helvetica" w:hAnsi="Helvetica" w:cs="Helvetica"/>
          <w:sz w:val="22"/>
          <w:szCs w:val="22"/>
          <w:lang w:val="en-US"/>
        </w:rPr>
        <w:t>produce</w:t>
      </w:r>
      <w:r w:rsidR="00E96A0A">
        <w:rPr>
          <w:rFonts w:ascii="Helvetica" w:hAnsi="Helvetica" w:cs="Helvetica"/>
          <w:sz w:val="22"/>
          <w:szCs w:val="22"/>
          <w:lang w:val="en-US"/>
        </w:rPr>
        <w:t>r</w:t>
      </w:r>
      <w:r w:rsidR="001E2BEA">
        <w:rPr>
          <w:rFonts w:ascii="Helvetica" w:hAnsi="Helvetica" w:cs="Helvetica"/>
          <w:sz w:val="22"/>
          <w:szCs w:val="22"/>
          <w:lang w:val="en-US"/>
        </w:rPr>
        <w:t>.</w:t>
      </w:r>
      <w:r w:rsidR="00C21699">
        <w:rPr>
          <w:rFonts w:ascii="Helvetica" w:hAnsi="Helvetica" w:cs="Helvetica"/>
          <w:sz w:val="22"/>
          <w:szCs w:val="22"/>
          <w:lang w:val="en-US"/>
        </w:rPr>
        <w:t xml:space="preserve"> </w:t>
      </w:r>
    </w:p>
    <w:p w14:paraId="7E54E637" w14:textId="42D4A660"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Pr>
          <w:rFonts w:ascii="Helvetica" w:hAnsi="Helvetica" w:cs="Helvetica"/>
          <w:sz w:val="22"/>
          <w:szCs w:val="22"/>
          <w:lang w:val="en-US"/>
        </w:rPr>
        <w:t xml:space="preserve"> (Figure 1b-d)</w:t>
      </w:r>
      <w:r w:rsidR="0075494B">
        <w:rPr>
          <w:rFonts w:ascii="Helvetica" w:hAnsi="Helvetica" w:cs="Helvetica"/>
          <w:sz w:val="22"/>
          <w:szCs w:val="22"/>
          <w:lang w:val="en-US"/>
        </w:rPr>
        <w:t>. 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Pr>
          <w:rFonts w:ascii="Helvetica" w:hAnsi="Helvetica" w:cs="Helvetica"/>
          <w:sz w:val="22"/>
          <w:szCs w:val="22"/>
          <w:lang w:val="en-US"/>
        </w:rPr>
        <w:t>during</w:t>
      </w:r>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w:t>
      </w:r>
      <w:r w:rsidR="004257D6" w:rsidRPr="00AE69BC">
        <w:rPr>
          <w:rFonts w:ascii="Helvetica" w:hAnsi="Helvetica" w:cs="Helvetica"/>
          <w:sz w:val="22"/>
          <w:szCs w:val="22"/>
          <w:lang w:val="en-US"/>
        </w:rPr>
        <w:lastRenderedPageBreak/>
        <w:t>densities</w:t>
      </w:r>
      <w:r w:rsidR="004257D6">
        <w:rPr>
          <w:rFonts w:ascii="Helvetica" w:hAnsi="Helvetica" w:cs="Helvetica"/>
          <w:sz w:val="22"/>
          <w:szCs w:val="22"/>
          <w:lang w:val="en-US"/>
        </w:rPr>
        <w:t>)</w:t>
      </w:r>
      <w:r w:rsidR="00433833">
        <w:rPr>
          <w:rFonts w:ascii="Helvetica" w:hAnsi="Helvetica" w:cs="Helvetica"/>
          <w:sz w:val="22"/>
          <w:szCs w:val="22"/>
          <w:lang w:val="en-US"/>
        </w:rPr>
        <w:t>,</w:t>
      </w:r>
      <w:r w:rsidR="00196095">
        <w:rPr>
          <w:rFonts w:ascii="Helvetica" w:hAnsi="Helvetica" w:cs="Helvetica"/>
          <w:sz w:val="22"/>
          <w:szCs w:val="22"/>
          <w:lang w:val="en-US"/>
        </w:rPr>
        <w:t xml:space="preserve"> and thus do not </w:t>
      </w:r>
      <w:r w:rsidR="00924BB5">
        <w:rPr>
          <w:rFonts w:ascii="Helvetica" w:hAnsi="Helvetica" w:cs="Helvetica"/>
          <w:sz w:val="22"/>
          <w:szCs w:val="22"/>
          <w:lang w:val="en-US"/>
        </w:rPr>
        <w:t xml:space="preserve">fully </w:t>
      </w:r>
      <w:r w:rsidR="00196095">
        <w:rPr>
          <w:rFonts w:ascii="Helvetica" w:hAnsi="Helvetica" w:cs="Helvetica"/>
          <w:sz w:val="22"/>
          <w:szCs w:val="22"/>
          <w:lang w:val="en-US"/>
        </w:rPr>
        <w:t>meet the assumption of the hypothesis</w:t>
      </w:r>
      <w:r>
        <w:rPr>
          <w:rFonts w:ascii="Helvetica" w:hAnsi="Helvetica" w:cs="Helvetica"/>
          <w:sz w:val="22"/>
          <w:szCs w:val="22"/>
          <w:lang w:val="en-US"/>
        </w:rPr>
        <w:t xml:space="preserve">. </w:t>
      </w:r>
      <w:r w:rsidR="00196095">
        <w:rPr>
          <w:rFonts w:ascii="Helvetica" w:hAnsi="Helvetica" w:cs="Helvetica"/>
          <w:sz w:val="22"/>
          <w:szCs w:val="22"/>
          <w:lang w:val="en-US"/>
        </w:rPr>
        <w:t xml:space="preserve">Without more frequent data, accurately estimating </w:t>
      </w:r>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r w:rsidR="00024C74">
        <w:rPr>
          <w:rFonts w:ascii="Helvetica" w:hAnsi="Helvetica" w:cs="Helvetica"/>
          <w:sz w:val="22"/>
          <w:szCs w:val="22"/>
          <w:lang w:val="en-US"/>
        </w:rPr>
        <w:t xml:space="preserve">the lower trophic levels of </w:t>
      </w:r>
      <w:r>
        <w:rPr>
          <w:rFonts w:ascii="Helvetica" w:hAnsi="Helvetica" w:cs="Helvetica"/>
          <w:sz w:val="22"/>
          <w:szCs w:val="22"/>
          <w:lang w:val="en-US"/>
        </w:rPr>
        <w:t xml:space="preserve">some aquatic systems </w:t>
      </w:r>
      <w:r w:rsidR="00196095">
        <w:rPr>
          <w:rFonts w:ascii="Helvetica" w:hAnsi="Helvetica" w:cs="Helvetica"/>
          <w:sz w:val="22"/>
          <w:szCs w:val="22"/>
          <w:lang w:val="en-US"/>
        </w:rPr>
        <w:t xml:space="preserve">will be </w:t>
      </w:r>
      <w:r w:rsidR="00160463">
        <w:rPr>
          <w:rFonts w:ascii="Helvetica" w:hAnsi="Helvetica" w:cs="Helvetica"/>
          <w:sz w:val="22"/>
          <w:szCs w:val="22"/>
          <w:lang w:val="en-US"/>
        </w:rPr>
        <w:t>difficult</w:t>
      </w:r>
      <w:r w:rsidR="004257D6">
        <w:rPr>
          <w:rFonts w:ascii="Helvetica" w:hAnsi="Helvetica" w:cs="Helvetica"/>
          <w:sz w:val="22"/>
          <w:szCs w:val="22"/>
          <w:lang w:val="en-US"/>
        </w:rPr>
        <w:t xml:space="preserve">. </w:t>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w:t>
      </w:r>
      <w:r w:rsidR="00D86FA5">
        <w:rPr>
          <w:rFonts w:ascii="Helvetica" w:hAnsi="Helvetica" w:cs="Helvetica"/>
          <w:sz w:val="22"/>
          <w:szCs w:val="22"/>
          <w:lang w:val="en-US"/>
        </w:rPr>
        <w:t xml:space="preserve"> of lower trophic levels</w:t>
      </w:r>
      <w:r w:rsidR="001E7589">
        <w:rPr>
          <w:rFonts w:ascii="Helvetica" w:hAnsi="Helvetica" w:cs="Helvetica"/>
          <w:sz w:val="22"/>
          <w:szCs w:val="22"/>
          <w:lang w:val="en-US"/>
        </w:rPr>
        <w:t xml:space="preserve"> (</w:t>
      </w:r>
      <w:r w:rsidR="00D86FA5">
        <w:rPr>
          <w:rFonts w:ascii="Helvetica" w:hAnsi="Helvetica" w:cs="Helvetica"/>
          <w:sz w:val="22"/>
          <w:szCs w:val="22"/>
          <w:lang w:val="en-US"/>
        </w:rPr>
        <w:t>e.g., Wiltshire et al. 2008 (</w:t>
      </w:r>
      <w:r w:rsidR="001E7589">
        <w:rPr>
          <w:rFonts w:ascii="Helvetica" w:hAnsi="Helvetica" w:cs="Helvetica"/>
          <w:sz w:val="22"/>
          <w:szCs w:val="22"/>
          <w:lang w:val="en-US"/>
        </w:rPr>
        <w:t>HMK036</w:t>
      </w:r>
      <w:r w:rsidR="00D86FA5">
        <w:rPr>
          <w:rFonts w:ascii="Helvetica" w:hAnsi="Helvetica" w:cs="Helvetica"/>
          <w:sz w:val="22"/>
          <w:szCs w:val="22"/>
          <w:lang w:val="en-US"/>
        </w:rPr>
        <w:t>)</w:t>
      </w:r>
      <w:r w:rsidR="001E7589">
        <w:rPr>
          <w:rFonts w:ascii="Helvetica" w:hAnsi="Helvetica" w:cs="Helvetica"/>
          <w:sz w:val="22"/>
          <w:szCs w:val="22"/>
          <w:lang w:val="en-US"/>
        </w:rPr>
        <w:t>)</w:t>
      </w:r>
      <w:r>
        <w:rPr>
          <w:rFonts w:ascii="Helvetica" w:hAnsi="Helvetica" w:cs="Helvetica"/>
          <w:sz w:val="22"/>
          <w:szCs w:val="22"/>
          <w:lang w:val="en-US"/>
        </w:rPr>
        <w:t xml:space="preserve">, suggesting that—though more challenging—critical assumptions of the Cushing hypothesis can be tested in aquatic </w:t>
      </w:r>
      <w:commentRangeStart w:id="102"/>
      <w:r>
        <w:rPr>
          <w:rFonts w:ascii="Helvetica" w:hAnsi="Helvetica" w:cs="Helvetica"/>
          <w:sz w:val="22"/>
          <w:szCs w:val="22"/>
          <w:lang w:val="en-US"/>
        </w:rPr>
        <w:t>systems</w:t>
      </w:r>
      <w:commentRangeEnd w:id="102"/>
      <w:r w:rsidR="00F7077F">
        <w:rPr>
          <w:rStyle w:val="CommentReference"/>
        </w:rPr>
        <w:commentReference w:id="102"/>
      </w:r>
      <w:r>
        <w:rPr>
          <w:rFonts w:ascii="Helvetica" w:hAnsi="Helvetica" w:cs="Helvetica"/>
          <w:sz w:val="22"/>
          <w:szCs w:val="22"/>
          <w:lang w:val="en-US"/>
        </w:rPr>
        <w:t>.</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1E05E0BE"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433833">
        <w:rPr>
          <w:rFonts w:ascii="Helvetica" w:hAnsi="Helvetica" w:cs="Helvetica"/>
          <w:sz w:val="22"/>
          <w:szCs w:val="22"/>
          <w:lang w:val="en-US"/>
        </w:rPr>
        <w:t xml:space="preserve">was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1D1C7F">
        <w:rPr>
          <w:rFonts w:ascii="Helvetica" w:hAnsi="Helvetica" w:cs="Helvetica"/>
          <w:sz w:val="22"/>
          <w:szCs w:val="22"/>
          <w:lang w:val="en-US"/>
        </w:rPr>
        <w:t xml:space="preserve">; Figure </w:t>
      </w:r>
      <w:r w:rsidR="00D07187">
        <w:rPr>
          <w:rFonts w:ascii="Helvetica" w:hAnsi="Helvetica" w:cs="Helvetica"/>
          <w:sz w:val="22"/>
          <w:szCs w:val="22"/>
          <w:lang w:val="en-US"/>
        </w:rPr>
        <w:t>3</w:t>
      </w:r>
      <w:r w:rsidR="002261CA">
        <w:rPr>
          <w:rFonts w:ascii="Helvetica" w:hAnsi="Helvetica" w:cs="Helvetica"/>
          <w:sz w:val="22"/>
          <w:szCs w:val="22"/>
          <w:lang w:val="en-US"/>
        </w:rPr>
        <w:t>)</w:t>
      </w:r>
      <w:r w:rsidR="00080BEF">
        <w:rPr>
          <w:rFonts w:ascii="Helvetica" w:hAnsi="Helvetica" w:cs="Helvetica"/>
          <w:sz w:val="22"/>
          <w:szCs w:val="22"/>
          <w:lang w:val="en-US"/>
        </w:rPr>
        <w:t>.</w:t>
      </w:r>
      <w:r w:rsidR="004B7984">
        <w:rPr>
          <w:rFonts w:ascii="Helvetica" w:hAnsi="Helvetica" w:cs="Helvetica"/>
          <w:sz w:val="22"/>
          <w:szCs w:val="22"/>
          <w:lang w:val="en-US"/>
        </w:rPr>
        <w:t xml:space="preserve"> </w:t>
      </w:r>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r w:rsidR="0020733D">
        <w:rPr>
          <w:rFonts w:ascii="Helvetica" w:hAnsi="Helvetica" w:cs="Helvetica"/>
          <w:sz w:val="22"/>
          <w:szCs w:val="22"/>
          <w:lang w:val="en-US"/>
        </w:rPr>
        <w:t xml:space="preserve"> in relation to the relative timing of the interaction</w:t>
      </w:r>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 xml:space="preserve">researchers can place </w:t>
      </w:r>
      <w:r w:rsidR="004D0F95">
        <w:rPr>
          <w:rFonts w:ascii="Helvetica" w:hAnsi="Helvetica" w:cs="Helvetica"/>
          <w:sz w:val="22"/>
          <w:szCs w:val="22"/>
          <w:lang w:val="en-US"/>
        </w:rPr>
        <w:t xml:space="preserve">their system </w:t>
      </w:r>
      <w:r w:rsidR="00E90E6F">
        <w:rPr>
          <w:rFonts w:ascii="Helvetica" w:hAnsi="Helvetica" w:cs="Helvetica"/>
          <w:sz w:val="22"/>
          <w:szCs w:val="22"/>
          <w:lang w:val="en-US"/>
        </w:rPr>
        <w:t>on the Cushing curve</w:t>
      </w:r>
      <w:r w:rsidR="0020733D">
        <w:rPr>
          <w:rFonts w:ascii="Helvetica" w:hAnsi="Helvetica" w:cs="Helvetica"/>
          <w:sz w:val="22"/>
          <w:szCs w:val="22"/>
          <w:lang w:val="en-US"/>
        </w:rPr>
        <w:t xml:space="preserve"> (Figure </w:t>
      </w:r>
      <w:r w:rsidR="00A02C85">
        <w:rPr>
          <w:rFonts w:ascii="Helvetica" w:hAnsi="Helvetica" w:cs="Helvetica"/>
          <w:sz w:val="22"/>
          <w:szCs w:val="22"/>
          <w:lang w:val="en-US"/>
        </w:rPr>
        <w:t>3</w:t>
      </w:r>
      <w:r w:rsidR="0020733D">
        <w:rPr>
          <w:rFonts w:ascii="Helvetica" w:hAnsi="Helvetica" w:cs="Helvetica"/>
          <w:sz w:val="22"/>
          <w:szCs w:val="22"/>
          <w:lang w:val="en-US"/>
        </w:rPr>
        <w:t>)</w:t>
      </w:r>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w:t>
      </w:r>
      <w:r w:rsidR="005B4807">
        <w:rPr>
          <w:rFonts w:ascii="Helvetica" w:hAnsi="Helvetica" w:cs="Helvetica"/>
          <w:sz w:val="22"/>
          <w:szCs w:val="22"/>
          <w:lang w:val="en-US"/>
        </w:rPr>
        <w:t>when</w:t>
      </w:r>
      <w:r w:rsidR="00E12C23" w:rsidRPr="00340C35">
        <w:rPr>
          <w:rFonts w:ascii="Helvetica" w:hAnsi="Helvetica" w:cs="Helvetica"/>
          <w:sz w:val="22"/>
          <w:szCs w:val="22"/>
          <w:lang w:val="en-US"/>
        </w:rPr>
        <w:t xml:space="preserve"> the </w:t>
      </w:r>
      <w:r w:rsidR="002317AE">
        <w:rPr>
          <w:rFonts w:ascii="Helvetica" w:hAnsi="Helvetica" w:cs="Helvetica"/>
          <w:sz w:val="22"/>
          <w:szCs w:val="22"/>
          <w:lang w:val="en-US"/>
        </w:rPr>
        <w:t xml:space="preserve">measured </w:t>
      </w:r>
      <w:proofErr w:type="spellStart"/>
      <w:r w:rsidR="00E12C23" w:rsidRPr="00340C35">
        <w:rPr>
          <w:rFonts w:ascii="Helvetica" w:hAnsi="Helvetica" w:cs="Helvetica"/>
          <w:sz w:val="22"/>
          <w:szCs w:val="22"/>
          <w:lang w:val="en-US"/>
        </w:rPr>
        <w:t>phenological</w:t>
      </w:r>
      <w:proofErr w:type="spellEnd"/>
      <w:r w:rsidR="00E12C23" w:rsidRPr="00340C35">
        <w:rPr>
          <w:rFonts w:ascii="Helvetica" w:hAnsi="Helvetica" w:cs="Helvetica"/>
          <w:sz w:val="22"/>
          <w:szCs w:val="22"/>
          <w:lang w:val="en-US"/>
        </w:rPr>
        <w:t xml:space="preserve"> phase </w:t>
      </w:r>
      <w:r w:rsidR="005B4807">
        <w:rPr>
          <w:rFonts w:ascii="Helvetica" w:hAnsi="Helvetica" w:cs="Helvetica"/>
          <w:sz w:val="22"/>
          <w:szCs w:val="22"/>
          <w:lang w:val="en-US"/>
        </w:rPr>
        <w:t>occurs relative to</w:t>
      </w:r>
      <w:r w:rsidR="00E12C23" w:rsidRPr="00340C35">
        <w:rPr>
          <w:rFonts w:ascii="Helvetica" w:hAnsi="Helvetica" w:cs="Helvetica"/>
          <w:sz w:val="22"/>
          <w:szCs w:val="22"/>
          <w:lang w:val="en-US"/>
        </w:rPr>
        <w:t xml:space="preserve"> the most expensive part</w:t>
      </w:r>
      <w:r w:rsidR="00E23799" w:rsidRPr="00340C35">
        <w:rPr>
          <w:rFonts w:ascii="Helvetica" w:hAnsi="Helvetica" w:cs="Helvetica"/>
          <w:sz w:val="22"/>
          <w:szCs w:val="22"/>
          <w:lang w:val="en-US"/>
        </w:rPr>
        <w:t xml:space="preserve"> (e.g.</w:t>
      </w:r>
      <w:r w:rsidR="006F0F85">
        <w:rPr>
          <w:rFonts w:ascii="Helvetica" w:hAnsi="Helvetica" w:cs="Helvetica"/>
          <w:sz w:val="22"/>
          <w:szCs w:val="22"/>
          <w:lang w:val="en-US"/>
        </w:rPr>
        <w:t>,</w:t>
      </w:r>
      <w:r w:rsidR="00E23799" w:rsidRPr="00340C35">
        <w:rPr>
          <w:rFonts w:ascii="Helvetica" w:hAnsi="Helvetica" w:cs="Helvetica"/>
          <w:sz w:val="22"/>
          <w:szCs w:val="22"/>
          <w:lang w:val="en-US"/>
        </w:rPr>
        <w:t xml:space="preserve"> </w:t>
      </w:r>
      <w:r w:rsidR="001E76FA">
        <w:rPr>
          <w:rFonts w:ascii="Helvetica" w:hAnsi="Helvetica" w:cs="Helvetica"/>
          <w:sz w:val="22"/>
          <w:szCs w:val="22"/>
          <w:lang w:val="en-US"/>
        </w:rPr>
        <w:t xml:space="preserve">food demands of </w:t>
      </w:r>
      <w:r w:rsidR="00ED2D8D">
        <w:rPr>
          <w:rFonts w:ascii="Helvetica" w:hAnsi="Helvetica" w:cs="Helvetica"/>
          <w:sz w:val="22"/>
          <w:szCs w:val="22"/>
          <w:lang w:val="en-US"/>
        </w:rPr>
        <w:t xml:space="preserve">the </w:t>
      </w:r>
      <w:r w:rsidR="00671B08">
        <w:rPr>
          <w:rFonts w:ascii="Helvetica" w:hAnsi="Helvetica" w:cs="Helvetica"/>
          <w:sz w:val="22"/>
          <w:szCs w:val="22"/>
          <w:lang w:val="en-US"/>
        </w:rPr>
        <w:t xml:space="preserve">great tit </w:t>
      </w:r>
      <w:r w:rsidR="00ED2D8D">
        <w:rPr>
          <w:rFonts w:ascii="Helvetica" w:hAnsi="Helvetica" w:cs="Helvetica"/>
          <w:sz w:val="22"/>
          <w:szCs w:val="22"/>
          <w:lang w:val="en-US"/>
        </w:rPr>
        <w:t>(</w:t>
      </w:r>
      <w:proofErr w:type="spellStart"/>
      <w:r w:rsidR="00F12876" w:rsidRPr="00F12876">
        <w:rPr>
          <w:rFonts w:ascii="Helvetica" w:hAnsi="Helvetica" w:cs="Helvetica"/>
          <w:i/>
          <w:sz w:val="22"/>
          <w:szCs w:val="22"/>
          <w:lang w:val="en-US"/>
        </w:rPr>
        <w:t>Parus</w:t>
      </w:r>
      <w:proofErr w:type="spellEnd"/>
      <w:r w:rsidR="00F12876" w:rsidRPr="00F12876">
        <w:rPr>
          <w:rFonts w:ascii="Helvetica" w:hAnsi="Helvetica" w:cs="Helvetica"/>
          <w:i/>
          <w:sz w:val="22"/>
          <w:szCs w:val="22"/>
          <w:lang w:val="en-US"/>
        </w:rPr>
        <w:t xml:space="preserve"> major</w:t>
      </w:r>
      <w:r w:rsidR="00671B08">
        <w:rPr>
          <w:rFonts w:ascii="Helvetica" w:hAnsi="Helvetica" w:cs="Helvetica"/>
          <w:sz w:val="22"/>
          <w:szCs w:val="22"/>
          <w:lang w:val="en-US"/>
        </w:rPr>
        <w:t>)</w:t>
      </w:r>
      <w:r w:rsidR="00ED2D8D">
        <w:rPr>
          <w:rFonts w:ascii="Helvetica" w:hAnsi="Helvetica" w:cs="Helvetica"/>
          <w:sz w:val="22"/>
          <w:szCs w:val="22"/>
          <w:lang w:val="en-US"/>
        </w:rPr>
        <w:t>)</w:t>
      </w:r>
      <w:r w:rsidR="00671B08">
        <w:rPr>
          <w:rFonts w:ascii="Helvetica" w:hAnsi="Helvetica" w:cs="Helvetica"/>
          <w:sz w:val="22"/>
          <w:szCs w:val="22"/>
          <w:lang w:val="en-US"/>
        </w:rPr>
        <w:t xml:space="preserve"> </w:t>
      </w:r>
      <w:r w:rsidR="00DA1EB0">
        <w:rPr>
          <w:rFonts w:ascii="Helvetica" w:hAnsi="Helvetica" w:cs="Helvetica"/>
          <w:sz w:val="22"/>
          <w:szCs w:val="22"/>
          <w:lang w:val="en-US"/>
        </w:rPr>
        <w:t>chick</w:t>
      </w:r>
      <w:r w:rsidR="001E76FA">
        <w:rPr>
          <w:rFonts w:ascii="Helvetica" w:hAnsi="Helvetica" w:cs="Helvetica"/>
          <w:sz w:val="22"/>
          <w:szCs w:val="22"/>
          <w:lang w:val="en-US"/>
        </w:rPr>
        <w:t xml:space="preserve">s are highest </w:t>
      </w:r>
      <w:r w:rsidR="00DA1EB0">
        <w:rPr>
          <w:rFonts w:ascii="Helvetica" w:hAnsi="Helvetica" w:cs="Helvetica"/>
          <w:sz w:val="22"/>
          <w:szCs w:val="22"/>
          <w:lang w:val="en-US"/>
        </w:rPr>
        <w:t>9</w:t>
      </w:r>
      <w:r w:rsidR="0023200B">
        <w:rPr>
          <w:rFonts w:ascii="Helvetica" w:hAnsi="Helvetica" w:cs="Helvetica"/>
          <w:sz w:val="22"/>
          <w:szCs w:val="22"/>
          <w:lang w:val="en-US"/>
        </w:rPr>
        <w:t xml:space="preserve"> days after</w:t>
      </w:r>
      <w:r w:rsidR="00E72085">
        <w:rPr>
          <w:rFonts w:ascii="Helvetica" w:hAnsi="Helvetica" w:cs="Helvetica"/>
          <w:sz w:val="22"/>
          <w:szCs w:val="22"/>
          <w:lang w:val="en-US"/>
        </w:rPr>
        <w:t xml:space="preserve"> </w:t>
      </w:r>
      <w:r w:rsidR="00DA1EB0">
        <w:rPr>
          <w:rFonts w:ascii="Helvetica" w:hAnsi="Helvetica" w:cs="Helvetica"/>
          <w:sz w:val="22"/>
          <w:szCs w:val="22"/>
          <w:lang w:val="en-US"/>
        </w:rPr>
        <w:t>hatching</w:t>
      </w:r>
      <w:r w:rsidR="001E6911">
        <w:rPr>
          <w:rFonts w:ascii="Helvetica" w:hAnsi="Helvetica" w:cs="Helvetica"/>
          <w:sz w:val="22"/>
          <w:szCs w:val="22"/>
          <w:lang w:val="en-US"/>
        </w:rPr>
        <w:t>,</w:t>
      </w:r>
      <w:r w:rsidR="00D96DF4">
        <w:rPr>
          <w:rFonts w:ascii="Helvetica" w:hAnsi="Helvetica" w:cs="Helvetica"/>
          <w:sz w:val="22"/>
          <w:szCs w:val="22"/>
          <w:lang w:val="en-US"/>
        </w:rPr>
        <w:t xml:space="preserve"> the </w:t>
      </w:r>
      <w:proofErr w:type="spellStart"/>
      <w:r w:rsidR="00D96DF4">
        <w:rPr>
          <w:rFonts w:ascii="Helvetica" w:hAnsi="Helvetica" w:cs="Helvetica"/>
          <w:sz w:val="22"/>
          <w:szCs w:val="22"/>
          <w:lang w:val="en-US"/>
        </w:rPr>
        <w:t>phenologica</w:t>
      </w:r>
      <w:r w:rsidR="001E6911">
        <w:rPr>
          <w:rFonts w:ascii="Helvetica" w:hAnsi="Helvetica" w:cs="Helvetica"/>
          <w:sz w:val="22"/>
          <w:szCs w:val="22"/>
          <w:lang w:val="en-US"/>
        </w:rPr>
        <w:t>l</w:t>
      </w:r>
      <w:proofErr w:type="spellEnd"/>
      <w:r w:rsidR="001E6911">
        <w:rPr>
          <w:rFonts w:ascii="Helvetica" w:hAnsi="Helvetica" w:cs="Helvetica"/>
          <w:sz w:val="22"/>
          <w:szCs w:val="22"/>
          <w:lang w:val="en-US"/>
        </w:rPr>
        <w:t xml:space="preserve"> phase most commonly monitored</w:t>
      </w:r>
      <w:r w:rsidR="00DC325D">
        <w:rPr>
          <w:rFonts w:ascii="Helvetica" w:hAnsi="Helvetica" w:cs="Helvetica"/>
          <w:sz w:val="22"/>
          <w:szCs w:val="22"/>
          <w:lang w:val="en-US"/>
        </w:rPr>
        <w:t>;</w:t>
      </w:r>
      <w:r w:rsidR="00A02C85">
        <w:rPr>
          <w:rFonts w:ascii="Helvetica" w:hAnsi="Helvetica" w:cs="Helvetica"/>
          <w:sz w:val="22"/>
          <w:szCs w:val="22"/>
          <w:lang w:val="en-US"/>
        </w:rPr>
        <w:t xml:space="preserve"> </w:t>
      </w:r>
      <w:proofErr w:type="spellStart"/>
      <w:r w:rsidR="00EA7950">
        <w:rPr>
          <w:rFonts w:ascii="Helvetica" w:hAnsi="Helvetica" w:cs="Helvetica"/>
          <w:sz w:val="22"/>
          <w:szCs w:val="22"/>
          <w:lang w:val="en-US"/>
        </w:rPr>
        <w:t>Gebhardt-Henrich</w:t>
      </w:r>
      <w:proofErr w:type="spellEnd"/>
      <w:r w:rsidR="00EA7950">
        <w:rPr>
          <w:rFonts w:ascii="Helvetica" w:hAnsi="Helvetica" w:cs="Helvetica"/>
          <w:sz w:val="22"/>
          <w:szCs w:val="22"/>
          <w:lang w:val="en-US"/>
        </w:rPr>
        <w:t xml:space="preserve"> 1990; Keller and van </w:t>
      </w:r>
      <w:proofErr w:type="spellStart"/>
      <w:r w:rsidR="00EA7950">
        <w:rPr>
          <w:rFonts w:ascii="Helvetica" w:hAnsi="Helvetica" w:cs="Helvetica"/>
          <w:sz w:val="22"/>
          <w:szCs w:val="22"/>
          <w:lang w:val="en-US"/>
        </w:rPr>
        <w:t>Noordwijk</w:t>
      </w:r>
      <w:proofErr w:type="spellEnd"/>
      <w:r w:rsidR="00EA7950">
        <w:rPr>
          <w:rFonts w:ascii="Helvetica" w:hAnsi="Helvetica" w:cs="Helvetica"/>
          <w:sz w:val="22"/>
          <w:szCs w:val="22"/>
          <w:lang w:val="en-US"/>
        </w:rPr>
        <w:t xml:space="preserve"> 1994; </w:t>
      </w:r>
      <w:proofErr w:type="spellStart"/>
      <w:r w:rsidR="00DA1EB0">
        <w:rPr>
          <w:rFonts w:ascii="Helvetica" w:hAnsi="Helvetica" w:cs="Helvetica"/>
          <w:sz w:val="22"/>
          <w:szCs w:val="22"/>
          <w:lang w:val="en-US"/>
        </w:rPr>
        <w:t>Visser</w:t>
      </w:r>
      <w:proofErr w:type="spellEnd"/>
      <w:r w:rsidR="00DA1EB0">
        <w:rPr>
          <w:rFonts w:ascii="Helvetica" w:hAnsi="Helvetica" w:cs="Helvetica"/>
          <w:sz w:val="22"/>
          <w:szCs w:val="22"/>
          <w:lang w:val="en-US"/>
        </w:rPr>
        <w:t xml:space="preserve"> et al. 2006</w:t>
      </w:r>
      <w:r w:rsidR="00D96DF4">
        <w:rPr>
          <w:rFonts w:ascii="Helvetica" w:hAnsi="Helvetica" w:cs="Helvetica"/>
          <w:sz w:val="22"/>
          <w:szCs w:val="22"/>
          <w:lang w:val="en-US"/>
        </w:rPr>
        <w:t>)</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w:t>
      </w:r>
      <w:r w:rsidR="004D0F95">
        <w:rPr>
          <w:rFonts w:ascii="Helvetica" w:hAnsi="Helvetica" w:cs="Helvetica"/>
          <w:sz w:val="22"/>
          <w:szCs w:val="22"/>
          <w:lang w:val="en-US"/>
        </w:rPr>
        <w:t xml:space="preserve">consumer </w:t>
      </w:r>
      <w:r w:rsidR="00E12C23" w:rsidRPr="00340C35">
        <w:rPr>
          <w:rFonts w:ascii="Helvetica" w:hAnsi="Helvetica" w:cs="Helvetica"/>
          <w:sz w:val="22"/>
          <w:szCs w:val="22"/>
          <w:lang w:val="en-US"/>
        </w:rPr>
        <w:t>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hypothesis of an asynchrony baseline.</w:t>
      </w:r>
      <w:r w:rsidR="00085D46">
        <w:rPr>
          <w:rFonts w:ascii="Helvetica" w:hAnsi="Helvetica" w:cs="Helvetica"/>
          <w:sz w:val="22"/>
          <w:szCs w:val="22"/>
          <w:lang w:val="en-US"/>
        </w:rPr>
        <w:t xml:space="preserve"> Knowledge of when/if different resources </w:t>
      </w:r>
      <w:proofErr w:type="gramStart"/>
      <w:r w:rsidR="00085D46">
        <w:rPr>
          <w:rFonts w:ascii="Helvetica" w:hAnsi="Helvetica" w:cs="Helvetica"/>
          <w:sz w:val="22"/>
          <w:szCs w:val="22"/>
          <w:lang w:val="en-US"/>
        </w:rPr>
        <w:t>are</w:t>
      </w:r>
      <w:proofErr w:type="gramEnd"/>
      <w:r w:rsidR="00085D46">
        <w:rPr>
          <w:rFonts w:ascii="Helvetica" w:hAnsi="Helvetica" w:cs="Helvetica"/>
          <w:sz w:val="22"/>
          <w:szCs w:val="22"/>
          <w:lang w:val="en-US"/>
        </w:rPr>
        <w:t xml:space="preserve"> available </w:t>
      </w:r>
      <w:r w:rsidR="009A1991">
        <w:rPr>
          <w:rFonts w:ascii="Helvetica" w:hAnsi="Helvetica" w:cs="Helvetica"/>
          <w:sz w:val="22"/>
          <w:szCs w:val="22"/>
          <w:lang w:val="en-US"/>
        </w:rPr>
        <w:t>(</w:t>
      </w:r>
      <w:r w:rsidR="000D4CDA">
        <w:rPr>
          <w:rFonts w:ascii="Helvetica" w:hAnsi="Helvetica" w:cs="Helvetica"/>
          <w:sz w:val="22"/>
          <w:szCs w:val="22"/>
          <w:lang w:val="en-US"/>
        </w:rPr>
        <w:t xml:space="preserve">e.g. </w:t>
      </w:r>
      <w:proofErr w:type="spellStart"/>
      <w:r w:rsidR="000D4CDA">
        <w:rPr>
          <w:rFonts w:ascii="Helvetica" w:hAnsi="Helvetica" w:cs="Helvetica"/>
          <w:sz w:val="22"/>
          <w:szCs w:val="22"/>
          <w:lang w:val="en-US"/>
        </w:rPr>
        <w:t>Samplonius</w:t>
      </w:r>
      <w:proofErr w:type="spellEnd"/>
      <w:r w:rsidR="000D4CDA">
        <w:rPr>
          <w:rFonts w:ascii="Helvetica" w:hAnsi="Helvetica" w:cs="Helvetica"/>
          <w:sz w:val="22"/>
          <w:szCs w:val="22"/>
          <w:lang w:val="en-US"/>
        </w:rPr>
        <w:t xml:space="preserve">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1DA49BF6" w14:textId="28E8FB7E" w:rsidR="003377CB"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w:t>
      </w:r>
      <w:r w:rsidR="00CA2683">
        <w:rPr>
          <w:rFonts w:ascii="Helvetica" w:eastAsia="Times New Roman" w:hAnsi="Helvetica" w:cs="Helvetica"/>
          <w:sz w:val="22"/>
          <w:szCs w:val="22"/>
        </w:rPr>
        <w:t>baseline</w:t>
      </w:r>
      <w:r w:rsidR="00276937" w:rsidRPr="007D3036">
        <w:rPr>
          <w:rFonts w:ascii="Helvetica" w:eastAsia="Times New Roman" w:hAnsi="Helvetica" w:cs="Helvetica"/>
          <w:sz w:val="22"/>
          <w:szCs w:val="22"/>
        </w:rPr>
        <w:t xml:space="preserve">. </w:t>
      </w:r>
      <w:r w:rsidR="00442031">
        <w:rPr>
          <w:rFonts w:ascii="Helvetica" w:eastAsia="Times New Roman" w:hAnsi="Helvetica" w:cs="Helvetica"/>
          <w:sz w:val="22"/>
          <w:szCs w:val="22"/>
        </w:rPr>
        <w:t>Researchers with multiple years of data may be able to</w:t>
      </w:r>
      <w:r w:rsidR="00362B3B">
        <w:rPr>
          <w:rFonts w:ascii="Helvetica" w:eastAsia="Times New Roman" w:hAnsi="Helvetica" w:cs="Helvetica"/>
          <w:sz w:val="22"/>
          <w:szCs w:val="22"/>
        </w:rPr>
        <w:t xml:space="preserve"> use inter-annual </w:t>
      </w:r>
      <w:r w:rsidR="00362B3B">
        <w:rPr>
          <w:rFonts w:ascii="Helvetica" w:eastAsia="Times New Roman" w:hAnsi="Helvetica" w:cs="Helvetica"/>
          <w:sz w:val="22"/>
          <w:szCs w:val="22"/>
        </w:rPr>
        <w:lastRenderedPageBreak/>
        <w:t>variation in abiotic conditions (e.g., temperature)</w:t>
      </w:r>
      <w:r w:rsidR="00442031">
        <w:rPr>
          <w:rFonts w:ascii="Helvetica" w:eastAsia="Times New Roman" w:hAnsi="Helvetica" w:cs="Helvetica"/>
          <w:sz w:val="22"/>
          <w:szCs w:val="22"/>
        </w:rPr>
        <w:t xml:space="preserve"> to define a baseline, </w:t>
      </w:r>
      <w:r w:rsidR="00E42BD9">
        <w:rPr>
          <w:rFonts w:ascii="Helvetica" w:eastAsia="Times New Roman" w:hAnsi="Helvetica" w:cs="Helvetica"/>
          <w:sz w:val="22"/>
          <w:szCs w:val="22"/>
        </w:rPr>
        <w:t>where</w:t>
      </w:r>
      <w:r w:rsidR="00442031">
        <w:rPr>
          <w:rFonts w:ascii="Helvetica" w:eastAsia="Times New Roman" w:hAnsi="Helvetica" w:cs="Helvetica"/>
          <w:sz w:val="22"/>
          <w:szCs w:val="22"/>
        </w:rPr>
        <w:t xml:space="preserve"> closer-to mean conditions </w:t>
      </w:r>
      <w:r w:rsidR="00E42BD9">
        <w:rPr>
          <w:rFonts w:ascii="Helvetica" w:eastAsia="Times New Roman" w:hAnsi="Helvetica" w:cs="Helvetica"/>
          <w:sz w:val="22"/>
          <w:szCs w:val="22"/>
        </w:rPr>
        <w:t>represent</w:t>
      </w:r>
      <w:r w:rsidR="00442031">
        <w:rPr>
          <w:rFonts w:ascii="Helvetica" w:eastAsia="Times New Roman" w:hAnsi="Helvetica" w:cs="Helvetica"/>
          <w:sz w:val="22"/>
          <w:szCs w:val="22"/>
        </w:rPr>
        <w:t xml:space="preserve"> a proxy for a historical baseline and</w:t>
      </w:r>
      <w:r w:rsidR="00706D13">
        <w:rPr>
          <w:rFonts w:ascii="Helvetica" w:eastAsia="Times New Roman" w:hAnsi="Helvetica" w:cs="Helvetica"/>
          <w:sz w:val="22"/>
          <w:szCs w:val="22"/>
        </w:rPr>
        <w:t>,</w:t>
      </w:r>
      <w:r w:rsidR="00362B3B">
        <w:rPr>
          <w:rFonts w:ascii="Helvetica" w:eastAsia="Times New Roman" w:hAnsi="Helvetica" w:cs="Helvetica"/>
          <w:sz w:val="22"/>
          <w:szCs w:val="22"/>
        </w:rPr>
        <w:t xml:space="preserve"> for example,</w:t>
      </w:r>
      <w:r w:rsidR="00442031">
        <w:rPr>
          <w:rFonts w:ascii="Helvetica" w:eastAsia="Times New Roman" w:hAnsi="Helvetica" w:cs="Helvetica"/>
          <w:sz w:val="22"/>
          <w:szCs w:val="22"/>
        </w:rPr>
        <w:t xml:space="preserve"> </w:t>
      </w:r>
      <w:r w:rsidR="00205473">
        <w:rPr>
          <w:rFonts w:ascii="Helvetica" w:eastAsia="Times New Roman" w:hAnsi="Helvetica" w:cs="Helvetica"/>
          <w:sz w:val="22"/>
          <w:szCs w:val="22"/>
        </w:rPr>
        <w:t>coole</w:t>
      </w:r>
      <w:r w:rsidR="00442031">
        <w:rPr>
          <w:rFonts w:ascii="Helvetica" w:eastAsia="Times New Roman" w:hAnsi="Helvetica" w:cs="Helvetica"/>
          <w:sz w:val="22"/>
          <w:szCs w:val="22"/>
        </w:rPr>
        <w:t xml:space="preserve">r vs. </w:t>
      </w:r>
      <w:r w:rsidR="00205473">
        <w:rPr>
          <w:rFonts w:ascii="Helvetica" w:eastAsia="Times New Roman" w:hAnsi="Helvetica" w:cs="Helvetica"/>
          <w:sz w:val="22"/>
          <w:szCs w:val="22"/>
        </w:rPr>
        <w:t>warme</w:t>
      </w:r>
      <w:r w:rsidR="00442031">
        <w:rPr>
          <w:rFonts w:ascii="Helvetica" w:eastAsia="Times New Roman" w:hAnsi="Helvetica" w:cs="Helvetica"/>
          <w:sz w:val="22"/>
          <w:szCs w:val="22"/>
        </w:rPr>
        <w:t>r years act as alternatives to pre- and post- climate change</w:t>
      </w:r>
      <w:r w:rsidR="00205473">
        <w:rPr>
          <w:rFonts w:ascii="Helvetica" w:eastAsia="Times New Roman" w:hAnsi="Helvetica" w:cs="Helvetica"/>
          <w:sz w:val="22"/>
          <w:szCs w:val="22"/>
        </w:rPr>
        <w:t>, respectively</w:t>
      </w:r>
      <w:r w:rsidR="00C94C08">
        <w:rPr>
          <w:rFonts w:ascii="Helvetica" w:eastAsia="Times New Roman" w:hAnsi="Helvetica" w:cs="Helvetica"/>
          <w:sz w:val="22"/>
          <w:szCs w:val="22"/>
        </w:rPr>
        <w:t xml:space="preserve"> </w:t>
      </w:r>
      <w:r w:rsidR="00C94C08" w:rsidRPr="00651FBB">
        <w:rPr>
          <w:rFonts w:ascii="Helvetica" w:eastAsia="Times New Roman" w:hAnsi="Helvetica" w:cs="Helvetica"/>
          <w:sz w:val="22"/>
          <w:szCs w:val="22"/>
          <w:highlight w:val="yellow"/>
        </w:rPr>
        <w:t>(need to find REF</w:t>
      </w:r>
      <w:r w:rsidR="00C94C08">
        <w:rPr>
          <w:rFonts w:ascii="Helvetica" w:eastAsia="Times New Roman" w:hAnsi="Helvetica" w:cs="Helvetica"/>
          <w:sz w:val="22"/>
          <w:szCs w:val="22"/>
        </w:rPr>
        <w:t>)</w:t>
      </w:r>
      <w:r w:rsidR="00442031">
        <w:rPr>
          <w:rFonts w:ascii="Helvetica" w:eastAsia="Times New Roman" w:hAnsi="Helvetica" w:cs="Helvetica"/>
          <w:sz w:val="22"/>
          <w:szCs w:val="22"/>
        </w:rPr>
        <w:t xml:space="preserve">. </w:t>
      </w:r>
      <w:r w:rsidR="00E42BD9">
        <w:rPr>
          <w:rFonts w:ascii="Helvetica" w:eastAsia="Times New Roman" w:hAnsi="Helvetica" w:cs="Helvetica"/>
          <w:sz w:val="22"/>
          <w:szCs w:val="22"/>
        </w:rPr>
        <w:t>However, extrapolation from short-term datasets can only work if the species responses</w:t>
      </w:r>
      <w:r w:rsidR="002B5523">
        <w:rPr>
          <w:rFonts w:ascii="Helvetica" w:eastAsia="Times New Roman" w:hAnsi="Helvetica" w:cs="Helvetica"/>
          <w:sz w:val="22"/>
          <w:szCs w:val="22"/>
        </w:rPr>
        <w:t>’ to varying climate</w:t>
      </w:r>
      <w:r w:rsidR="00E42BD9">
        <w:rPr>
          <w:rFonts w:ascii="Helvetica" w:eastAsia="Times New Roman" w:hAnsi="Helvetica" w:cs="Helvetica"/>
          <w:sz w:val="22"/>
          <w:szCs w:val="22"/>
        </w:rPr>
        <w:t xml:space="preserve"> themselves</w:t>
      </w:r>
      <w:r w:rsidR="00540BEB">
        <w:rPr>
          <w:rFonts w:ascii="Helvetica" w:eastAsia="Times New Roman" w:hAnsi="Helvetica" w:cs="Helvetica"/>
          <w:sz w:val="22"/>
          <w:szCs w:val="22"/>
        </w:rPr>
        <w:t xml:space="preserve"> </w:t>
      </w:r>
      <w:r w:rsidR="002B5523">
        <w:rPr>
          <w:rFonts w:ascii="Helvetica" w:eastAsia="Times New Roman" w:hAnsi="Helvetica" w:cs="Helvetica"/>
          <w:sz w:val="22"/>
          <w:szCs w:val="22"/>
        </w:rPr>
        <w:t xml:space="preserve">are </w:t>
      </w:r>
      <w:r w:rsidR="00540BEB">
        <w:rPr>
          <w:rFonts w:ascii="Helvetica" w:eastAsia="Times New Roman" w:hAnsi="Helvetica" w:cs="Helvetica"/>
          <w:sz w:val="22"/>
          <w:szCs w:val="22"/>
        </w:rPr>
        <w:t xml:space="preserve">not in flux, a criterion difficult to meet in many systems already </w:t>
      </w:r>
      <w:r w:rsidR="00E42BD9">
        <w:rPr>
          <w:rFonts w:ascii="Helvetica" w:eastAsia="Times New Roman" w:hAnsi="Helvetica" w:cs="Helvetica"/>
          <w:sz w:val="22"/>
          <w:szCs w:val="22"/>
        </w:rPr>
        <w:t>(</w:t>
      </w:r>
      <w:proofErr w:type="spellStart"/>
      <w:r w:rsidR="00540BEB">
        <w:rPr>
          <w:rFonts w:ascii="Helvetica" w:eastAsia="Times New Roman" w:hAnsi="Helvetica" w:cs="Helvetica"/>
          <w:sz w:val="22"/>
          <w:szCs w:val="22"/>
        </w:rPr>
        <w:t>Visser</w:t>
      </w:r>
      <w:proofErr w:type="spellEnd"/>
      <w:r w:rsidR="00540BEB">
        <w:rPr>
          <w:rFonts w:ascii="Helvetica" w:eastAsia="Times New Roman" w:hAnsi="Helvetica" w:cs="Helvetica"/>
          <w:sz w:val="22"/>
          <w:szCs w:val="22"/>
        </w:rPr>
        <w:t xml:space="preserve"> et al. 2006; </w:t>
      </w:r>
      <w:r w:rsidR="00E42BD9">
        <w:rPr>
          <w:rFonts w:ascii="Helvetica" w:eastAsia="Times New Roman" w:hAnsi="Helvetica" w:cs="Helvetica"/>
          <w:sz w:val="22"/>
          <w:szCs w:val="22"/>
        </w:rPr>
        <w:t xml:space="preserve">Singer and Parmesan 2010).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w:t>
      </w:r>
      <w:r w:rsidR="002622EC">
        <w:rPr>
          <w:rFonts w:ascii="Helvetica" w:eastAsia="Times New Roman" w:hAnsi="Helvetica" w:cs="Helvetica"/>
          <w:sz w:val="22"/>
          <w:szCs w:val="22"/>
        </w:rPr>
        <w:t>other</w:t>
      </w:r>
      <w:r w:rsidR="00276937" w:rsidRPr="007D3036">
        <w:rPr>
          <w:rFonts w:ascii="Helvetica" w:eastAsia="Times New Roman" w:hAnsi="Helvetica" w:cs="Helvetica"/>
          <w:sz w:val="22"/>
          <w:szCs w:val="22"/>
        </w:rPr>
        <w:t xml:space="preserve"> alternative</w:t>
      </w:r>
      <w:r w:rsidR="00813F7C" w:rsidRPr="007D3036">
        <w:rPr>
          <w:rFonts w:ascii="Helvetica" w:eastAsia="Times New Roman" w:hAnsi="Helvetica" w:cs="Helvetica"/>
          <w:sz w:val="22"/>
          <w:szCs w:val="22"/>
        </w:rPr>
        <w:t xml:space="preserve"> (e.g., </w:t>
      </w:r>
      <w:proofErr w:type="spellStart"/>
      <w:r w:rsidR="003C4A82" w:rsidRPr="007D3036">
        <w:rPr>
          <w:rFonts w:ascii="Helvetica" w:eastAsia="Times New Roman" w:hAnsi="Helvetica" w:cs="Helvetica"/>
          <w:sz w:val="22"/>
          <w:szCs w:val="22"/>
        </w:rPr>
        <w:t>Dornelas</w:t>
      </w:r>
      <w:proofErr w:type="spellEnd"/>
      <w:r w:rsidR="003C4A82" w:rsidRPr="007D3036">
        <w:rPr>
          <w:rFonts w:ascii="Helvetica" w:eastAsia="Times New Roman" w:hAnsi="Helvetica" w:cs="Helvetica"/>
          <w:sz w:val="22"/>
          <w:szCs w:val="22"/>
        </w:rPr>
        <w:t xml:space="preserve"> et al. 2014; </w:t>
      </w:r>
      <w:proofErr w:type="spellStart"/>
      <w:r w:rsidR="00523990" w:rsidRPr="007D3036">
        <w:rPr>
          <w:rFonts w:ascii="Helvetica" w:eastAsia="Times New Roman" w:hAnsi="Helvetica" w:cs="Helvetica"/>
          <w:sz w:val="22"/>
          <w:szCs w:val="22"/>
        </w:rPr>
        <w:t>Sgardeli</w:t>
      </w:r>
      <w:proofErr w:type="spellEnd"/>
      <w:r w:rsidR="00523990" w:rsidRPr="007D3036">
        <w:rPr>
          <w:rFonts w:ascii="Helvetica" w:eastAsia="Times New Roman" w:hAnsi="Helvetica" w:cs="Helvetica"/>
          <w:sz w:val="22"/>
          <w:szCs w:val="22"/>
        </w:rPr>
        <w:t xml:space="preserve">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p>
    <w:p w14:paraId="35C3F2BC" w14:textId="30B3C023" w:rsidR="00AE0B71" w:rsidRPr="00EC3EBE"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81DAA" w:rsidRPr="007D3036">
        <w:rPr>
          <w:rFonts w:ascii="Helvetica" w:eastAsia="Times New Roman" w:hAnsi="Helvetica" w:cs="Helvetica"/>
          <w:sz w:val="22"/>
          <w:szCs w:val="22"/>
        </w:rPr>
        <w:t xml:space="preserve">When not all required data </w:t>
      </w:r>
      <w:r w:rsidR="00706D13">
        <w:rPr>
          <w:rFonts w:ascii="Helvetica" w:eastAsia="Times New Roman" w:hAnsi="Helvetica" w:cs="Helvetica"/>
          <w:sz w:val="22"/>
          <w:szCs w:val="22"/>
        </w:rPr>
        <w:t>are</w:t>
      </w:r>
      <w:r w:rsidR="00706D13" w:rsidRPr="007D3036">
        <w:rPr>
          <w:rFonts w:ascii="Helvetica" w:eastAsia="Times New Roman" w:hAnsi="Helvetica" w:cs="Helvetica"/>
          <w:sz w:val="22"/>
          <w:szCs w:val="22"/>
        </w:rPr>
        <w:t xml:space="preserve"> </w:t>
      </w:r>
      <w:r w:rsidR="00281DAA" w:rsidRPr="007D3036">
        <w:rPr>
          <w:rFonts w:ascii="Helvetica" w:eastAsia="Times New Roman" w:hAnsi="Helvetica" w:cs="Helvetica"/>
          <w:sz w:val="22"/>
          <w:szCs w:val="22"/>
        </w:rPr>
        <w:t xml:space="preserve">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622EC">
        <w:rPr>
          <w:rFonts w:ascii="Helvetica" w:eastAsia="Times New Roman" w:hAnsi="Helvetica" w:cs="Helvetica"/>
          <w:sz w:val="22"/>
          <w:szCs w:val="22"/>
        </w:rPr>
        <w:t xml:space="preserve">for a single system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w:t>
      </w:r>
      <w:r w:rsidR="000B1F46">
        <w:rPr>
          <w:rFonts w:ascii="Helvetica" w:eastAsia="Times New Roman" w:hAnsi="Helvetica" w:cs="Helvetica"/>
          <w:sz w:val="22"/>
          <w:szCs w:val="22"/>
        </w:rPr>
        <w:t>4</w:t>
      </w:r>
      <w:r w:rsidR="00281DAA">
        <w:rPr>
          <w:rFonts w:ascii="Helvetica" w:eastAsia="Times New Roman" w:hAnsi="Helvetica" w:cs="Helvetica"/>
          <w:sz w:val="22"/>
          <w:szCs w:val="22"/>
        </w:rPr>
        <w:t xml:space="preserve">).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proofErr w:type="spellStart"/>
      <w:r w:rsidR="006C02CE" w:rsidRPr="00AE69BC">
        <w:rPr>
          <w:rFonts w:ascii="Helvetica" w:hAnsi="Helvetica" w:cs="Helvetica"/>
          <w:i/>
          <w:sz w:val="22"/>
          <w:szCs w:val="22"/>
          <w:lang w:val="en-US"/>
        </w:rPr>
        <w:t>Operophtera</w:t>
      </w:r>
      <w:proofErr w:type="spellEnd"/>
      <w:r w:rsidR="006C02CE" w:rsidRPr="00AE69BC">
        <w:rPr>
          <w:rFonts w:ascii="Helvetica" w:hAnsi="Helvetica" w:cs="Helvetica"/>
          <w:i/>
          <w:sz w:val="22"/>
          <w:szCs w:val="22"/>
          <w:lang w:val="en-US"/>
        </w:rPr>
        <w:t xml:space="preserve"> </w:t>
      </w:r>
      <w:proofErr w:type="spellStart"/>
      <w:r w:rsidR="006C02CE" w:rsidRPr="00AE69BC">
        <w:rPr>
          <w:rFonts w:ascii="Helvetica" w:hAnsi="Helvetica" w:cs="Helvetica"/>
          <w:i/>
          <w:sz w:val="22"/>
          <w:szCs w:val="22"/>
          <w:lang w:val="en-US"/>
        </w:rPr>
        <w:t>brumata</w:t>
      </w:r>
      <w:proofErr w:type="spellEnd"/>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proofErr w:type="spellStart"/>
      <w:r w:rsidR="00057778" w:rsidRPr="00AE69BC">
        <w:rPr>
          <w:rFonts w:ascii="Helvetica" w:hAnsi="Helvetica" w:cs="Helvetica"/>
          <w:i/>
          <w:sz w:val="22"/>
          <w:szCs w:val="22"/>
          <w:lang w:val="en-US"/>
        </w:rPr>
        <w:t>Quercus</w:t>
      </w:r>
      <w:proofErr w:type="spellEnd"/>
      <w:r w:rsidR="00057778" w:rsidRPr="00AE69BC">
        <w:rPr>
          <w:rFonts w:ascii="Helvetica" w:hAnsi="Helvetica" w:cs="Helvetica"/>
          <w:i/>
          <w:sz w:val="22"/>
          <w:szCs w:val="22"/>
          <w:lang w:val="en-US"/>
        </w:rPr>
        <w:t xml:space="preserve"> </w:t>
      </w:r>
      <w:proofErr w:type="spellStart"/>
      <w:r w:rsidR="00057778" w:rsidRPr="00AE69BC">
        <w:rPr>
          <w:rFonts w:ascii="Helvetica" w:hAnsi="Helvetica" w:cs="Helvetica"/>
          <w:i/>
          <w:sz w:val="22"/>
          <w:szCs w:val="22"/>
          <w:lang w:val="en-US"/>
        </w:rPr>
        <w:t>robur</w:t>
      </w:r>
      <w:proofErr w:type="spellEnd"/>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available</w:t>
      </w:r>
      <w:r w:rsidR="00251EF7">
        <w:rPr>
          <w:rFonts w:ascii="Helvetica" w:eastAsia="Times New Roman" w:hAnsi="Helvetica" w:cs="Helvetica"/>
          <w:sz w:val="22"/>
          <w:szCs w:val="22"/>
        </w:rPr>
        <w:t xml:space="preserve"> for more than</w:t>
      </w:r>
      <w:r w:rsidR="004053EF">
        <w:rPr>
          <w:rFonts w:ascii="Helvetica" w:hAnsi="Helvetica" w:cs="Helvetica"/>
          <w:sz w:val="22"/>
          <w:szCs w:val="22"/>
          <w:lang w:val="en-US"/>
        </w:rPr>
        <w:t xml:space="preserve"> </w:t>
      </w:r>
      <w:r>
        <w:rPr>
          <w:rFonts w:ascii="Helvetica" w:hAnsi="Helvetica" w:cs="Helvetica"/>
          <w:sz w:val="22"/>
          <w:szCs w:val="22"/>
          <w:lang w:val="en-US"/>
        </w:rPr>
        <w:t>10</w:t>
      </w:r>
      <w:r w:rsidR="004053EF">
        <w:rPr>
          <w:rFonts w:ascii="Helvetica" w:hAnsi="Helvetica" w:cs="Helvetica"/>
          <w:sz w:val="22"/>
          <w:szCs w:val="22"/>
          <w:lang w:val="en-US"/>
        </w:rPr>
        <w:t xml:space="preserve"> years</w:t>
      </w:r>
      <w:r w:rsidR="00D31086">
        <w:rPr>
          <w:rFonts w:ascii="Helvetica" w:hAnsi="Helvetica" w:cs="Helvetica"/>
          <w:sz w:val="22"/>
          <w:szCs w:val="22"/>
          <w:lang w:val="en-US"/>
        </w:rPr>
        <w:t xml:space="preserve"> from </w:t>
      </w:r>
      <w:r>
        <w:rPr>
          <w:rFonts w:ascii="Helvetica" w:hAnsi="Helvetica" w:cs="Helvetica"/>
          <w:sz w:val="22"/>
          <w:szCs w:val="22"/>
          <w:lang w:val="en-US"/>
        </w:rPr>
        <w:t>a single</w:t>
      </w:r>
      <w:r w:rsidR="00D31086">
        <w:rPr>
          <w:rFonts w:ascii="Helvetica" w:hAnsi="Helvetica" w:cs="Helvetica"/>
          <w:sz w:val="22"/>
          <w:szCs w:val="22"/>
          <w:lang w:val="en-US"/>
        </w:rPr>
        <w:t xml:space="preserve"> location</w:t>
      </w:r>
      <w:r>
        <w:rPr>
          <w:rFonts w:ascii="Helvetica" w:hAnsi="Helvetica" w:cs="Helvetica"/>
          <w:sz w:val="22"/>
          <w:szCs w:val="22"/>
          <w:lang w:val="en-US"/>
        </w:rPr>
        <w:t xml:space="preserve"> (van Asch and </w:t>
      </w:r>
      <w:proofErr w:type="spellStart"/>
      <w:r>
        <w:rPr>
          <w:rFonts w:ascii="Helvetica" w:hAnsi="Helvetica" w:cs="Helvetica"/>
          <w:sz w:val="22"/>
          <w:szCs w:val="22"/>
          <w:lang w:val="en-US"/>
        </w:rPr>
        <w:t>Visser</w:t>
      </w:r>
      <w:proofErr w:type="spellEnd"/>
      <w:r>
        <w:rPr>
          <w:rFonts w:ascii="Helvetica" w:hAnsi="Helvetica" w:cs="Helvetica"/>
          <w:sz w:val="22"/>
          <w:szCs w:val="22"/>
          <w:lang w:val="en-US"/>
        </w:rPr>
        <w:t xml:space="preserve"> 2007)</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w:t>
      </w:r>
      <w:r w:rsidR="00A72F99">
        <w:rPr>
          <w:rFonts w:ascii="Helvetica" w:hAnsi="Helvetica" w:cs="Helvetica"/>
          <w:sz w:val="22"/>
          <w:szCs w:val="22"/>
          <w:lang w:val="en-US"/>
        </w:rPr>
        <w:t xml:space="preserve">different </w:t>
      </w:r>
      <w:r w:rsidR="004053EF">
        <w:rPr>
          <w:rFonts w:ascii="Helvetica" w:hAnsi="Helvetica" w:cs="Helvetica"/>
          <w:sz w:val="22"/>
          <w:szCs w:val="22"/>
          <w:lang w:val="en-US"/>
        </w:rPr>
        <w:t>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w:t>
      </w:r>
      <w:proofErr w:type="spellStart"/>
      <w:r w:rsidR="00586884" w:rsidRPr="00AE69BC">
        <w:rPr>
          <w:rFonts w:ascii="Helvetica" w:hAnsi="Helvetica" w:cs="Helvetica"/>
          <w:sz w:val="22"/>
          <w:szCs w:val="22"/>
          <w:lang w:val="en-US"/>
        </w:rPr>
        <w:t>Tikkanen</w:t>
      </w:r>
      <w:proofErr w:type="spellEnd"/>
      <w:r w:rsidR="00586884" w:rsidRPr="00AE69BC">
        <w:rPr>
          <w:rFonts w:ascii="Helvetica" w:hAnsi="Helvetica" w:cs="Helvetica"/>
          <w:sz w:val="22"/>
          <w:szCs w:val="22"/>
          <w:lang w:val="en-US"/>
        </w:rPr>
        <w:t xml:space="preserve"> and </w:t>
      </w:r>
      <w:proofErr w:type="spellStart"/>
      <w:r w:rsidR="00586884">
        <w:rPr>
          <w:rFonts w:ascii="Helvetica" w:hAnsi="Helvetica" w:cs="Helvetica"/>
          <w:sz w:val="22"/>
          <w:szCs w:val="22"/>
          <w:lang w:val="en-US"/>
        </w:rPr>
        <w:t>Julkunen-Tiitto</w:t>
      </w:r>
      <w:proofErr w:type="spellEnd"/>
      <w:r w:rsidR="00586884">
        <w:rPr>
          <w:rFonts w:ascii="Helvetica" w:hAnsi="Helvetica" w:cs="Helvetica"/>
          <w:sz w:val="22"/>
          <w:szCs w:val="22"/>
          <w:lang w:val="en-US"/>
        </w:rPr>
        <w:t xml:space="preserve"> </w:t>
      </w:r>
      <w:r w:rsidR="00586884" w:rsidRPr="00AE69BC">
        <w:rPr>
          <w:rFonts w:ascii="Helvetica" w:hAnsi="Helvetica" w:cs="Helvetica"/>
          <w:sz w:val="22"/>
          <w:szCs w:val="22"/>
          <w:lang w:val="en-US"/>
        </w:rPr>
        <w:t>2003</w:t>
      </w:r>
      <w:r w:rsidR="00586884">
        <w:rPr>
          <w:rFonts w:ascii="Helvetica" w:hAnsi="Helvetica" w:cs="Helvetica"/>
          <w:sz w:val="22"/>
          <w:szCs w:val="22"/>
          <w:lang w:val="en-US"/>
        </w:rPr>
        <w:t xml:space="preserve">; </w:t>
      </w:r>
      <w:r w:rsidR="004053EF">
        <w:rPr>
          <w:rFonts w:ascii="Helvetica" w:hAnsi="Helvetica" w:cs="Helvetica"/>
          <w:sz w:val="22"/>
          <w:szCs w:val="22"/>
          <w:lang w:val="en-US"/>
        </w:rPr>
        <w:t xml:space="preserve">Figure </w:t>
      </w:r>
      <w:r w:rsidR="000B1F46">
        <w:rPr>
          <w:rFonts w:ascii="Helvetica" w:hAnsi="Helvetica" w:cs="Helvetica"/>
          <w:sz w:val="22"/>
          <w:szCs w:val="22"/>
          <w:lang w:val="en-US"/>
        </w:rPr>
        <w:t>4</w:t>
      </w:r>
      <w:r w:rsidR="004053EF">
        <w:rPr>
          <w:rFonts w:ascii="Helvetica" w:hAnsi="Helvetica" w:cs="Helvetica"/>
          <w:sz w:val="22"/>
          <w:szCs w:val="22"/>
          <w:lang w:val="en-US"/>
        </w:rPr>
        <w:t>).</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w:t>
      </w:r>
      <w:commentRangeStart w:id="103"/>
      <w:r w:rsidR="00A85595">
        <w:rPr>
          <w:rFonts w:ascii="Helvetica" w:hAnsi="Helvetica" w:cs="Helvetica"/>
          <w:sz w:val="22"/>
          <w:szCs w:val="22"/>
          <w:lang w:val="en-US"/>
        </w:rPr>
        <w:t>great tit work</w:t>
      </w:r>
      <w:commentRangeEnd w:id="103"/>
      <w:r w:rsidR="0029572F">
        <w:rPr>
          <w:rStyle w:val="CommentReference"/>
        </w:rPr>
        <w:commentReference w:id="103"/>
      </w:r>
      <w:r w:rsidR="00A85595">
        <w:rPr>
          <w:rFonts w:ascii="Helvetica" w:hAnsi="Helvetica" w:cs="Helvetica"/>
          <w:sz w:val="22"/>
          <w:szCs w:val="22"/>
          <w:lang w:val="en-US"/>
        </w:rPr>
        <w:t xml:space="preserve">),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622EC">
        <w:rPr>
          <w:rFonts w:ascii="Helvetica" w:hAnsi="Helvetica" w:cs="Helvetica"/>
          <w:sz w:val="22"/>
          <w:szCs w:val="22"/>
          <w:lang w:val="en-US"/>
        </w:rPr>
        <w:t xml:space="preserve">(i.e. observational and experimental)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2622EC">
        <w:rPr>
          <w:rFonts w:ascii="Helvetica" w:hAnsi="Helvetica" w:cs="Helvetica"/>
          <w:sz w:val="22"/>
          <w:szCs w:val="22"/>
          <w:lang w:val="en-US"/>
        </w:rPr>
        <w:t>, for this system,</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w:t>
      </w:r>
      <w:r w:rsidR="005B2796">
        <w:rPr>
          <w:rFonts w:ascii="Helvetica" w:hAnsi="Helvetica" w:cs="Helvetica"/>
          <w:sz w:val="22"/>
          <w:szCs w:val="22"/>
          <w:lang w:val="en-US"/>
        </w:rPr>
        <w:t>of the curve is sampled with a 10</w:t>
      </w:r>
      <w:r w:rsidR="00E3030C">
        <w:rPr>
          <w:rFonts w:ascii="Helvetica" w:hAnsi="Helvetica" w:cs="Helvetica"/>
          <w:sz w:val="22"/>
          <w:szCs w:val="22"/>
          <w:lang w:val="en-US"/>
        </w:rPr>
        <w:t xml:space="preserve">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that</w:t>
      </w:r>
      <w:r w:rsidR="00936220">
        <w:rPr>
          <w:rFonts w:ascii="Helvetica" w:hAnsi="Helvetica" w:cs="Helvetica"/>
          <w:sz w:val="22"/>
          <w:szCs w:val="22"/>
          <w:lang w:val="en-US"/>
        </w:rPr>
        <w:t>—</w:t>
      </w:r>
      <w:r w:rsidR="003674DC">
        <w:rPr>
          <w:rFonts w:ascii="Helvetica" w:hAnsi="Helvetica" w:cs="Helvetica"/>
          <w:sz w:val="22"/>
          <w:szCs w:val="22"/>
          <w:lang w:val="en-US"/>
        </w:rPr>
        <w:t>without a clear baseline</w:t>
      </w:r>
      <w:r w:rsidR="00936220">
        <w:rPr>
          <w:rFonts w:ascii="Helvetica" w:hAnsi="Helvetica" w:cs="Helvetica"/>
          <w:sz w:val="22"/>
          <w:szCs w:val="22"/>
          <w:lang w:val="en-US"/>
        </w:rPr>
        <w:t>—</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w:t>
      </w:r>
      <w:proofErr w:type="spellStart"/>
      <w:r w:rsidR="003674DC" w:rsidRPr="00AE69BC">
        <w:rPr>
          <w:rFonts w:ascii="Helvetica" w:hAnsi="Helvetica" w:cs="Helvetica"/>
          <w:i/>
          <w:sz w:val="22"/>
          <w:szCs w:val="22"/>
          <w:lang w:val="en-US"/>
        </w:rPr>
        <w:t>brumata</w:t>
      </w:r>
      <w:proofErr w:type="spellEnd"/>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 xml:space="preserve">will be affected by changes in </w:t>
      </w:r>
      <w:proofErr w:type="spellStart"/>
      <w:r w:rsidR="003674DC">
        <w:rPr>
          <w:rFonts w:ascii="Helvetica" w:hAnsi="Helvetica" w:cs="Helvetica"/>
          <w:sz w:val="22"/>
          <w:szCs w:val="22"/>
          <w:lang w:val="en-US"/>
        </w:rPr>
        <w:t>phenological</w:t>
      </w:r>
      <w:proofErr w:type="spellEnd"/>
      <w:r w:rsidR="003674DC">
        <w:rPr>
          <w:rFonts w:ascii="Helvetica" w:hAnsi="Helvetica" w:cs="Helvetica"/>
          <w:sz w:val="22"/>
          <w:szCs w:val="22"/>
          <w:lang w:val="en-US"/>
        </w:rPr>
        <w:t xml:space="preserve">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proofErr w:type="spellStart"/>
      <w:r w:rsidR="00E41889">
        <w:rPr>
          <w:rFonts w:ascii="Helvetica" w:eastAsia="Times New Roman" w:hAnsi="Helvetica" w:cs="Helvetica"/>
          <w:sz w:val="22"/>
          <w:szCs w:val="22"/>
        </w:rPr>
        <w:t>odelling</w:t>
      </w:r>
      <w:proofErr w:type="spellEnd"/>
      <w:r w:rsidR="00E41889">
        <w:rPr>
          <w:rFonts w:ascii="Helvetica" w:eastAsia="Times New Roman" w:hAnsi="Helvetica" w:cs="Helvetica"/>
          <w:sz w:val="22"/>
          <w:szCs w:val="22"/>
        </w:rPr>
        <w:t xml:space="preserve">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w:t>
      </w:r>
      <w:proofErr w:type="spellStart"/>
      <w:r w:rsidR="00E41889">
        <w:rPr>
          <w:rFonts w:ascii="Helvetica" w:eastAsia="Times New Roman" w:hAnsi="Helvetica" w:cs="Helvetica"/>
          <w:sz w:val="22"/>
          <w:szCs w:val="22"/>
        </w:rPr>
        <w:t>phenological</w:t>
      </w:r>
      <w:proofErr w:type="spellEnd"/>
      <w:r w:rsidR="00E41889">
        <w:rPr>
          <w:rFonts w:ascii="Helvetica" w:eastAsia="Times New Roman" w:hAnsi="Helvetica" w:cs="Helvetica"/>
          <w:sz w:val="22"/>
          <w:szCs w:val="22"/>
        </w:rPr>
        <w:t xml:space="preserve"> cues </w:t>
      </w:r>
      <w:r w:rsidR="007264A6">
        <w:rPr>
          <w:rFonts w:ascii="Helvetica" w:eastAsia="Times New Roman" w:hAnsi="Helvetica" w:cs="Helvetica"/>
          <w:sz w:val="22"/>
          <w:szCs w:val="22"/>
        </w:rPr>
        <w:t xml:space="preserve">using a </w:t>
      </w:r>
      <w:proofErr w:type="spellStart"/>
      <w:r w:rsidR="00DA5701">
        <w:rPr>
          <w:rFonts w:ascii="Helvetica" w:eastAsia="Times New Roman" w:hAnsi="Helvetica" w:cs="Helvetica"/>
          <w:sz w:val="22"/>
          <w:szCs w:val="22"/>
        </w:rPr>
        <w:t>hindcasting</w:t>
      </w:r>
      <w:proofErr w:type="spellEnd"/>
      <w:r w:rsidR="007264A6">
        <w:rPr>
          <w:rFonts w:ascii="Helvetica" w:eastAsia="Times New Roman" w:hAnsi="Helvetica" w:cs="Helvetica"/>
          <w:sz w:val="22"/>
          <w:szCs w:val="22"/>
        </w:rPr>
        <w:t xml:space="preserve"> </w:t>
      </w:r>
      <w:r w:rsidR="007264A6">
        <w:rPr>
          <w:rFonts w:ascii="Helvetica" w:eastAsia="Times New Roman" w:hAnsi="Helvetica" w:cs="Helvetica"/>
          <w:sz w:val="22"/>
          <w:szCs w:val="22"/>
        </w:rPr>
        <w:lastRenderedPageBreak/>
        <w:t>approach (</w:t>
      </w:r>
      <w:proofErr w:type="spellStart"/>
      <w:r w:rsidR="00155889">
        <w:rPr>
          <w:rFonts w:ascii="Helvetica" w:eastAsia="Times New Roman" w:hAnsi="Helvetica" w:cs="Helvetica"/>
          <w:sz w:val="22"/>
          <w:szCs w:val="22"/>
        </w:rPr>
        <w:t>Senner</w:t>
      </w:r>
      <w:proofErr w:type="spellEnd"/>
      <w:r w:rsidR="00155889">
        <w:rPr>
          <w:rFonts w:ascii="Helvetica" w:eastAsia="Times New Roman" w:hAnsi="Helvetica" w:cs="Helvetica"/>
          <w:sz w:val="22"/>
          <w:szCs w:val="22"/>
        </w:rPr>
        <w:t xml:space="preserve"> et al. 2016; </w:t>
      </w:r>
      <w:proofErr w:type="spellStart"/>
      <w:r w:rsidR="00E20BA9">
        <w:rPr>
          <w:rFonts w:ascii="Helvetica" w:eastAsia="Times New Roman" w:hAnsi="Helvetica" w:cs="Helvetica"/>
          <w:sz w:val="22"/>
          <w:szCs w:val="22"/>
        </w:rPr>
        <w:t>Deacy</w:t>
      </w:r>
      <w:proofErr w:type="spellEnd"/>
      <w:r w:rsidR="00E20BA9">
        <w:rPr>
          <w:rFonts w:ascii="Helvetica" w:eastAsia="Times New Roman" w:hAnsi="Helvetica" w:cs="Helvetica"/>
          <w:sz w:val="22"/>
          <w:szCs w:val="22"/>
        </w:rPr>
        <w:t xml:space="preserve">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 xml:space="preserve">process-based </w:t>
      </w:r>
      <w:proofErr w:type="spellStart"/>
      <w:r w:rsidR="005E57DB">
        <w:rPr>
          <w:rFonts w:ascii="Helvetica" w:eastAsia="Times New Roman" w:hAnsi="Helvetica" w:cs="Helvetica"/>
          <w:sz w:val="22"/>
          <w:szCs w:val="22"/>
        </w:rPr>
        <w:t>phenological</w:t>
      </w:r>
      <w:proofErr w:type="spellEnd"/>
      <w:r w:rsidR="005E57DB">
        <w:rPr>
          <w:rFonts w:ascii="Helvetica" w:eastAsia="Times New Roman" w:hAnsi="Helvetica" w:cs="Helvetica"/>
          <w:sz w:val="22"/>
          <w:szCs w:val="22"/>
        </w:rPr>
        <w:t xml:space="preserve">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proofErr w:type="spellStart"/>
      <w:r w:rsidR="00FA07E5">
        <w:rPr>
          <w:rFonts w:ascii="Helvetica" w:eastAsia="Times New Roman" w:hAnsi="Helvetica" w:cs="Helvetica"/>
          <w:sz w:val="22"/>
          <w:szCs w:val="22"/>
        </w:rPr>
        <w:t>Chuine</w:t>
      </w:r>
      <w:proofErr w:type="spellEnd"/>
      <w:r w:rsidR="00FA07E5">
        <w:rPr>
          <w:rFonts w:ascii="Helvetica" w:eastAsia="Times New Roman" w:hAnsi="Helvetica" w:cs="Helvetica"/>
          <w:sz w:val="22"/>
          <w:szCs w:val="22"/>
        </w:rPr>
        <w:t xml:space="preserve"> and R</w:t>
      </w:r>
      <w:r w:rsidR="00FA07E5">
        <w:rPr>
          <w:rFonts w:ascii="Helvetica" w:eastAsia="Times New Roman" w:hAnsi="Helvetica" w:cs="Helvetica"/>
          <w:sz w:val="22"/>
          <w:szCs w:val="22"/>
          <w:lang w:val="fr-FR"/>
        </w:rPr>
        <w:t>é</w:t>
      </w:r>
      <w:proofErr w:type="spellStart"/>
      <w:r w:rsidR="00FA07E5">
        <w:rPr>
          <w:rFonts w:ascii="Helvetica" w:eastAsia="Times New Roman" w:hAnsi="Helvetica" w:cs="Helvetica"/>
          <w:sz w:val="22"/>
          <w:szCs w:val="22"/>
        </w:rPr>
        <w:t>gnière</w:t>
      </w:r>
      <w:proofErr w:type="spellEnd"/>
      <w:r w:rsidR="00FA07E5">
        <w:rPr>
          <w:rFonts w:ascii="Helvetica" w:eastAsia="Times New Roman" w:hAnsi="Helvetica" w:cs="Helvetica"/>
          <w:sz w:val="22"/>
          <w:szCs w:val="22"/>
        </w:rPr>
        <w:t xml:space="preserv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proofErr w:type="spellStart"/>
      <w:r w:rsidR="000A5C98">
        <w:rPr>
          <w:rFonts w:ascii="Helvetica" w:eastAsia="Times New Roman" w:hAnsi="Helvetica" w:cs="Helvetica"/>
          <w:sz w:val="22"/>
          <w:szCs w:val="22"/>
        </w:rPr>
        <w:t>phenologically</w:t>
      </w:r>
      <w:proofErr w:type="spellEnd"/>
      <w:r w:rsidR="000A5C98">
        <w:rPr>
          <w:rFonts w:ascii="Helvetica" w:eastAsia="Times New Roman" w:hAnsi="Helvetica" w:cs="Helvetica"/>
          <w:sz w:val="22"/>
          <w:szCs w:val="22"/>
        </w:rPr>
        <w:t xml:space="preserve"> explicit consumer-resource models (</w:t>
      </w:r>
      <w:proofErr w:type="spellStart"/>
      <w:r w:rsidR="000A5C98">
        <w:rPr>
          <w:rFonts w:ascii="Helvetica" w:eastAsia="Times New Roman" w:hAnsi="Helvetica" w:cs="Helvetica"/>
          <w:sz w:val="22"/>
          <w:szCs w:val="22"/>
        </w:rPr>
        <w:t>Bewick</w:t>
      </w:r>
      <w:proofErr w:type="spellEnd"/>
      <w:r w:rsidR="000A5C98">
        <w:rPr>
          <w:rFonts w:ascii="Helvetica" w:eastAsia="Times New Roman" w:hAnsi="Helvetica" w:cs="Helvetica"/>
          <w:sz w:val="22"/>
          <w:szCs w:val="22"/>
        </w:rPr>
        <w:t xml:space="preserve">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w:t>
      </w:r>
      <w:proofErr w:type="gramStart"/>
      <w:r w:rsidR="00D018CA">
        <w:rPr>
          <w:rFonts w:ascii="Helvetica" w:hAnsi="Helvetica" w:cs="Helvetica"/>
          <w:sz w:val="22"/>
          <w:szCs w:val="22"/>
          <w:lang w:val="en-US"/>
        </w:rPr>
        <w:t>model which</w:t>
      </w:r>
      <w:proofErr w:type="gramEnd"/>
      <w:r w:rsidR="00D018CA">
        <w:rPr>
          <w:rFonts w:ascii="Helvetica" w:hAnsi="Helvetica" w:cs="Helvetica"/>
          <w:sz w:val="22"/>
          <w:szCs w:val="22"/>
          <w:lang w:val="en-US"/>
        </w:rPr>
        <w:t xml:space="preserve"> could then </w:t>
      </w:r>
      <w:r w:rsidR="00CC2C2F">
        <w:rPr>
          <w:rFonts w:ascii="Helvetica" w:hAnsi="Helvetica" w:cs="Helvetica"/>
          <w:sz w:val="22"/>
          <w:szCs w:val="22"/>
          <w:lang w:val="en-US"/>
        </w:rPr>
        <w:t xml:space="preserve">elucidate </w:t>
      </w:r>
      <w:r w:rsidR="00367BC4">
        <w:rPr>
          <w:rFonts w:ascii="Helvetica" w:hAnsi="Helvetica" w:cs="Helvetica"/>
          <w:sz w:val="22"/>
          <w:szCs w:val="22"/>
          <w:lang w:val="en-US"/>
        </w:rPr>
        <w:t xml:space="preserve">that </w:t>
      </w:r>
      <w:r w:rsidR="00CC2C2F">
        <w:rPr>
          <w:rFonts w:ascii="Helvetica" w:hAnsi="Helvetica" w:cs="Helvetica"/>
          <w:sz w:val="22"/>
          <w:szCs w:val="22"/>
          <w:lang w:val="en-US"/>
        </w:rPr>
        <w:t>mechanisms may—or may not—appear feasible for the interaction</w:t>
      </w:r>
      <w:r w:rsidR="00195E47">
        <w:rPr>
          <w:rFonts w:ascii="Helvetica" w:hAnsi="Helvetica" w:cs="Helvetica"/>
          <w:sz w:val="22"/>
          <w:szCs w:val="22"/>
          <w:lang w:val="en-US"/>
        </w:rPr>
        <w:t xml:space="preserve"> (</w:t>
      </w:r>
      <w:proofErr w:type="spellStart"/>
      <w:r w:rsidR="005D257D">
        <w:rPr>
          <w:rFonts w:ascii="Helvetica" w:eastAsia="Times New Roman" w:hAnsi="Helvetica" w:cs="Helvetica"/>
          <w:sz w:val="22"/>
          <w:szCs w:val="22"/>
        </w:rPr>
        <w:t>Chuine</w:t>
      </w:r>
      <w:proofErr w:type="spellEnd"/>
      <w:r w:rsidR="005D257D">
        <w:rPr>
          <w:rFonts w:ascii="Helvetica" w:eastAsia="Times New Roman" w:hAnsi="Helvetica" w:cs="Helvetica"/>
          <w:sz w:val="22"/>
          <w:szCs w:val="22"/>
        </w:rPr>
        <w:t xml:space="preserve"> and R</w:t>
      </w:r>
      <w:r w:rsidR="005D257D">
        <w:rPr>
          <w:rFonts w:ascii="Helvetica" w:eastAsia="Times New Roman" w:hAnsi="Helvetica" w:cs="Helvetica"/>
          <w:sz w:val="22"/>
          <w:szCs w:val="22"/>
          <w:lang w:val="fr-FR"/>
        </w:rPr>
        <w:t>é</w:t>
      </w:r>
      <w:proofErr w:type="spellStart"/>
      <w:r w:rsidR="005D257D">
        <w:rPr>
          <w:rFonts w:ascii="Helvetica" w:eastAsia="Times New Roman" w:hAnsi="Helvetica" w:cs="Helvetica"/>
          <w:sz w:val="22"/>
          <w:szCs w:val="22"/>
        </w:rPr>
        <w:t>gnière</w:t>
      </w:r>
      <w:proofErr w:type="spellEnd"/>
      <w:r w:rsidR="005D257D">
        <w:rPr>
          <w:rFonts w:ascii="Helvetica" w:eastAsia="Times New Roman" w:hAnsi="Helvetica" w:cs="Helvetica"/>
          <w:sz w:val="22"/>
          <w:szCs w:val="22"/>
        </w:rPr>
        <w:t xml:space="preserve"> 2017</w:t>
      </w:r>
      <w:r w:rsidR="00195E47">
        <w:rPr>
          <w:rFonts w:ascii="Helvetica" w:hAnsi="Helvetica" w:cs="Helvetica"/>
          <w:sz w:val="22"/>
          <w:szCs w:val="22"/>
          <w:lang w:val="en-US"/>
        </w:rPr>
        <w:t>)</w:t>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3416B83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ins w:id="104" w:author="Heather Kharouba" w:date="2019-04-23T16:39:00Z">
        <w:r w:rsidR="00664A34">
          <w:rPr>
            <w:rFonts w:ascii="Helvetica" w:hAnsi="Helvetica"/>
            <w:sz w:val="22"/>
            <w:szCs w:val="22"/>
          </w:rPr>
          <w:t>Given the complexity involved</w:t>
        </w:r>
      </w:ins>
      <w:ins w:id="105" w:author="Heather Kharouba" w:date="2019-04-23T16:40:00Z">
        <w:r w:rsidR="00664A34">
          <w:rPr>
            <w:rFonts w:ascii="Helvetica" w:hAnsi="Helvetica"/>
            <w:sz w:val="22"/>
            <w:szCs w:val="22"/>
          </w:rPr>
          <w:t>,</w:t>
        </w:r>
      </w:ins>
      <w:ins w:id="106" w:author="Heather Kharouba" w:date="2019-04-23T16:39:00Z">
        <w:r w:rsidR="00664A34">
          <w:rPr>
            <w:rFonts w:ascii="Helvetica" w:hAnsi="Helvetica"/>
            <w:sz w:val="22"/>
            <w:szCs w:val="22"/>
          </w:rPr>
          <w:t xml:space="preserve"> </w:t>
        </w:r>
      </w:ins>
      <w:ins w:id="107" w:author="Heather Kharouba" w:date="2019-04-23T16:40:00Z">
        <w:r w:rsidR="00664A34">
          <w:rPr>
            <w:rFonts w:ascii="Helvetica" w:hAnsi="Helvetica"/>
            <w:sz w:val="22"/>
            <w:szCs w:val="22"/>
          </w:rPr>
          <w:t>a</w:t>
        </w:r>
      </w:ins>
      <w:commentRangeStart w:id="108"/>
      <w:r w:rsidR="002E5EFE" w:rsidRPr="0090315D">
        <w:rPr>
          <w:rFonts w:ascii="Helvetica" w:hAnsi="Helvetica"/>
          <w:sz w:val="22"/>
          <w:szCs w:val="22"/>
        </w:rPr>
        <w:t xml:space="preserve">ccurately forecasting </w:t>
      </w:r>
      <w:proofErr w:type="spellStart"/>
      <w:r w:rsidR="002E5EFE" w:rsidRPr="0090315D">
        <w:rPr>
          <w:rFonts w:ascii="Helvetica" w:hAnsi="Helvetica"/>
          <w:sz w:val="22"/>
          <w:szCs w:val="22"/>
        </w:rPr>
        <w:t>phenological</w:t>
      </w:r>
      <w:proofErr w:type="spellEnd"/>
      <w:r w:rsidR="002E5EFE" w:rsidRPr="0090315D">
        <w:rPr>
          <w:rFonts w:ascii="Helvetica" w:hAnsi="Helvetica"/>
          <w:sz w:val="22"/>
          <w:szCs w:val="22"/>
        </w:rPr>
        <w:t xml:space="preserve"> mismatch in response to climate change</w:t>
      </w:r>
      <w:r w:rsidR="002E5EFE">
        <w:rPr>
          <w:rFonts w:ascii="Helvetica" w:hAnsi="Helvetica"/>
          <w:sz w:val="22"/>
          <w:szCs w:val="22"/>
        </w:rPr>
        <w:t xml:space="preserve"> is a major test of ecological theory and methods</w:t>
      </w:r>
      <w:ins w:id="109" w:author="Heather Kharouba" w:date="2019-04-23T16:40:00Z">
        <w:r w:rsidR="00664A34">
          <w:rPr>
            <w:rFonts w:ascii="Helvetica" w:hAnsi="Helvetica"/>
            <w:sz w:val="22"/>
            <w:szCs w:val="22"/>
          </w:rPr>
          <w:t xml:space="preserve"> and requires</w:t>
        </w:r>
      </w:ins>
      <w:ins w:id="110" w:author="Heather Kharouba" w:date="2019-04-23T16:41:00Z">
        <w:r w:rsidR="000C07B7">
          <w:rPr>
            <w:rFonts w:ascii="Helvetica" w:hAnsi="Helvetica"/>
            <w:sz w:val="22"/>
            <w:szCs w:val="22"/>
          </w:rPr>
          <w:t xml:space="preserve"> a mechanistic understanding of the processes involved to ensure robust predictions</w:t>
        </w:r>
      </w:ins>
      <w:ins w:id="111" w:author="Heather Kharouba" w:date="2019-04-23T17:58:00Z">
        <w:r w:rsidR="002E3AA8">
          <w:rPr>
            <w:rFonts w:ascii="Helvetica" w:hAnsi="Helvetica"/>
            <w:sz w:val="22"/>
            <w:szCs w:val="22"/>
          </w:rPr>
          <w:t xml:space="preserve"> of changes in consumer performance (e.g., </w:t>
        </w:r>
      </w:ins>
      <w:ins w:id="112" w:author="Heather Kharouba" w:date="2019-04-23T18:01:00Z">
        <w:r w:rsidR="002B205A">
          <w:rPr>
            <w:rFonts w:ascii="Helvetica" w:hAnsi="Helvetica"/>
            <w:sz w:val="22"/>
            <w:szCs w:val="22"/>
          </w:rPr>
          <w:t>steepness of the Cushing curve</w:t>
        </w:r>
      </w:ins>
      <w:ins w:id="113" w:author="Heather Kharouba" w:date="2019-04-23T17:58:00Z">
        <w:r w:rsidR="002E3AA8">
          <w:rPr>
            <w:rFonts w:ascii="Helvetica" w:hAnsi="Helvetica"/>
            <w:sz w:val="22"/>
            <w:szCs w:val="22"/>
          </w:rPr>
          <w:t>)</w:t>
        </w:r>
      </w:ins>
      <w:r w:rsidR="002E5EFE">
        <w:rPr>
          <w:rFonts w:ascii="Helvetica" w:hAnsi="Helvetica"/>
          <w:sz w:val="22"/>
          <w:szCs w:val="22"/>
        </w:rPr>
        <w:t xml:space="preserve">. </w:t>
      </w:r>
      <w:commentRangeEnd w:id="108"/>
      <w:r w:rsidR="00E31C77">
        <w:rPr>
          <w:rStyle w:val="CommentReference"/>
        </w:rPr>
        <w:commentReference w:id="108"/>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synchrony can be built off climate projection forecasts whenever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cues </w:t>
      </w:r>
      <w:r w:rsidR="00A17544">
        <w:rPr>
          <w:rFonts w:ascii="Helvetica" w:hAnsi="Helvetica"/>
          <w:sz w:val="22"/>
          <w:szCs w:val="22"/>
        </w:rPr>
        <w:t xml:space="preserve">for both species </w:t>
      </w:r>
      <w:r w:rsidR="003707ED">
        <w:rPr>
          <w:rFonts w:ascii="Helvetica" w:hAnsi="Helvetica"/>
          <w:sz w:val="22"/>
          <w:szCs w:val="22"/>
        </w:rPr>
        <w:t>(</w:t>
      </w:r>
      <w:proofErr w:type="spellStart"/>
      <w:r w:rsidR="00A17544">
        <w:rPr>
          <w:rFonts w:ascii="Helvetica" w:eastAsia="Times New Roman" w:hAnsi="Helvetica" w:cs="Helvetica"/>
          <w:sz w:val="22"/>
          <w:szCs w:val="22"/>
        </w:rPr>
        <w:t>Chuine</w:t>
      </w:r>
      <w:proofErr w:type="spellEnd"/>
      <w:r w:rsidR="00A17544">
        <w:rPr>
          <w:rFonts w:ascii="Helvetica" w:eastAsia="Times New Roman" w:hAnsi="Helvetica" w:cs="Helvetica"/>
          <w:sz w:val="22"/>
          <w:szCs w:val="22"/>
        </w:rPr>
        <w:t xml:space="preserve"> and R</w:t>
      </w:r>
      <w:r w:rsidR="00A17544">
        <w:rPr>
          <w:rFonts w:ascii="Helvetica" w:eastAsia="Times New Roman" w:hAnsi="Helvetica" w:cs="Helvetica"/>
          <w:sz w:val="22"/>
          <w:szCs w:val="22"/>
          <w:lang w:val="fr-FR"/>
        </w:rPr>
        <w:t>é</w:t>
      </w:r>
      <w:proofErr w:type="spellStart"/>
      <w:r w:rsidR="00A17544">
        <w:rPr>
          <w:rFonts w:ascii="Helvetica" w:eastAsia="Times New Roman" w:hAnsi="Helvetica" w:cs="Helvetica"/>
          <w:sz w:val="22"/>
          <w:szCs w:val="22"/>
        </w:rPr>
        <w:t>gnière</w:t>
      </w:r>
      <w:proofErr w:type="spellEnd"/>
      <w:r w:rsidR="00A17544">
        <w:rPr>
          <w:rFonts w:ascii="Helvetica" w:eastAsia="Times New Roman" w:hAnsi="Helvetica" w:cs="Helvetica"/>
          <w:sz w:val="22"/>
          <w:szCs w:val="22"/>
        </w:rPr>
        <w:t xml:space="preserve"> 2017; </w:t>
      </w:r>
      <w:proofErr w:type="spellStart"/>
      <w:r w:rsidR="00A17544">
        <w:rPr>
          <w:rFonts w:ascii="Helvetica" w:hAnsi="Helvetica"/>
          <w:sz w:val="22"/>
          <w:szCs w:val="22"/>
        </w:rPr>
        <w:t>Chmura</w:t>
      </w:r>
      <w:proofErr w:type="spellEnd"/>
      <w:r w:rsidR="00A17544">
        <w:rPr>
          <w:rFonts w:ascii="Helvetica" w:hAnsi="Helvetica"/>
          <w:sz w:val="22"/>
          <w:szCs w:val="22"/>
        </w:rPr>
        <w:t xml:space="preserve">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r w:rsidR="00251EF7">
        <w:rPr>
          <w:rFonts w:ascii="Helvetica" w:hAnsi="Helvetica"/>
          <w:sz w:val="22"/>
          <w:szCs w:val="22"/>
        </w:rPr>
        <w:t>, a standard that</w:t>
      </w:r>
      <w:r w:rsidR="004B5992">
        <w:rPr>
          <w:rFonts w:ascii="Helvetica" w:hAnsi="Helvetica"/>
          <w:sz w:val="22"/>
          <w:szCs w:val="22"/>
        </w:rPr>
        <w:t>,</w:t>
      </w:r>
      <w:r w:rsidR="00251EF7">
        <w:rPr>
          <w:rFonts w:ascii="Helvetica" w:hAnsi="Helvetica"/>
          <w:sz w:val="22"/>
          <w:szCs w:val="22"/>
        </w:rPr>
        <w:t xml:space="preserve"> </w:t>
      </w:r>
      <w:r w:rsidR="004B5992">
        <w:rPr>
          <w:rFonts w:ascii="Helvetica" w:hAnsi="Helvetica"/>
          <w:sz w:val="22"/>
          <w:szCs w:val="22"/>
        </w:rPr>
        <w:t xml:space="preserve">to our knowledge, </w:t>
      </w:r>
      <w:r w:rsidR="00251EF7">
        <w:rPr>
          <w:rFonts w:ascii="Helvetica" w:hAnsi="Helvetica"/>
          <w:sz w:val="22"/>
          <w:szCs w:val="22"/>
        </w:rPr>
        <w:t>has yet to be met by any empirical study to date</w:t>
      </w:r>
      <w:r w:rsidR="00B708C7" w:rsidRPr="00B708C7">
        <w:rPr>
          <w:rFonts w:ascii="Helvetica" w:hAnsi="Helvetica"/>
          <w:sz w:val="22"/>
          <w:szCs w:val="22"/>
        </w:rPr>
        <w:t>.</w:t>
      </w:r>
    </w:p>
    <w:p w14:paraId="782325F6" w14:textId="56AA5D85"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w:t>
      </w:r>
      <w:r w:rsidR="001168CA">
        <w:rPr>
          <w:rFonts w:ascii="Helvetica" w:hAnsi="Helvetica" w:cs="Helvetica"/>
          <w:sz w:val="22"/>
          <w:szCs w:val="22"/>
          <w:lang w:val="en-US"/>
        </w:rPr>
        <w:lastRenderedPageBreak/>
        <w:t xml:space="preserve">mechanistic studies of the mismatch hypothesis that carefully measure the fitness, </w:t>
      </w:r>
      <w:proofErr w:type="spellStart"/>
      <w:r w:rsidR="001168CA">
        <w:rPr>
          <w:rFonts w:ascii="Helvetica" w:hAnsi="Helvetica" w:cs="Helvetica"/>
          <w:sz w:val="22"/>
          <w:szCs w:val="22"/>
          <w:lang w:val="en-US"/>
        </w:rPr>
        <w:t>phenologies</w:t>
      </w:r>
      <w:proofErr w:type="spellEnd"/>
      <w:r w:rsidR="001168CA">
        <w:rPr>
          <w:rFonts w:ascii="Helvetica" w:hAnsi="Helvetica" w:cs="Helvetica"/>
          <w:sz w:val="22"/>
          <w:szCs w:val="22"/>
          <w:lang w:val="en-US"/>
        </w:rPr>
        <w:t xml:space="preserve">,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w:t>
      </w:r>
      <w:r w:rsidR="00251EF7">
        <w:rPr>
          <w:rFonts w:ascii="Helvetica" w:hAnsi="Helvetica" w:cs="Helvetica"/>
          <w:sz w:val="22"/>
          <w:szCs w:val="22"/>
          <w:lang w:val="en-US"/>
        </w:rPr>
        <w:t>mechanistic model</w:t>
      </w:r>
      <w:r w:rsidR="005A46C6" w:rsidRPr="00D32DDE">
        <w:rPr>
          <w:rFonts w:ascii="Helvetica" w:hAnsi="Helvetica" w:cs="Helvetica"/>
          <w:sz w:val="22"/>
          <w:szCs w:val="22"/>
          <w:lang w:val="en-US"/>
        </w:rPr>
        <w:t xml:space="preserve">. As we have outlined above, most current data in the field make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w:t>
      </w:r>
      <w:r w:rsidR="00936220">
        <w:rPr>
          <w:rFonts w:ascii="Helvetica" w:hAnsi="Helvetica"/>
          <w:sz w:val="22"/>
          <w:szCs w:val="22"/>
        </w:rPr>
        <w:t xml:space="preserve">of </w:t>
      </w:r>
      <w:r w:rsidR="005A46C6">
        <w:rPr>
          <w:rFonts w:ascii="Helvetica" w:hAnsi="Helvetica"/>
          <w:sz w:val="22"/>
          <w:szCs w:val="22"/>
        </w:rPr>
        <w:t xml:space="preserve">the ecological consequences of shifts in </w:t>
      </w:r>
      <w:proofErr w:type="spellStart"/>
      <w:r w:rsidR="005A46C6">
        <w:rPr>
          <w:rFonts w:ascii="Helvetica" w:hAnsi="Helvetica"/>
          <w:sz w:val="22"/>
          <w:szCs w:val="22"/>
        </w:rPr>
        <w:t>phenological</w:t>
      </w:r>
      <w:proofErr w:type="spellEnd"/>
      <w:r w:rsidR="005A46C6">
        <w:rPr>
          <w:rFonts w:ascii="Helvetica" w:hAnsi="Helvetica"/>
          <w:sz w:val="22"/>
          <w:szCs w:val="22"/>
        </w:rPr>
        <w:t xml:space="preserve">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3CA65032"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w:t>
      </w:r>
      <w:proofErr w:type="spellStart"/>
      <w:r w:rsidR="000F1559">
        <w:rPr>
          <w:rFonts w:ascii="Helvetica" w:hAnsi="Helvetica" w:cs="Helvetica"/>
          <w:sz w:val="22"/>
          <w:szCs w:val="22"/>
          <w:lang w:val="en-US"/>
        </w:rPr>
        <w:t>Cottingham</w:t>
      </w:r>
      <w:proofErr w:type="spellEnd"/>
      <w:r w:rsidR="000F1559">
        <w:rPr>
          <w:rFonts w:ascii="Helvetica" w:hAnsi="Helvetica" w:cs="Helvetica"/>
          <w:sz w:val="22"/>
          <w:szCs w:val="22"/>
          <w:lang w:val="en-US"/>
        </w:rPr>
        <w:t xml:space="preserve">, </w:t>
      </w:r>
      <w:r w:rsidR="00F51CE8">
        <w:rPr>
          <w:rFonts w:ascii="Helvetica" w:hAnsi="Helvetica" w:cs="Helvetica"/>
          <w:sz w:val="22"/>
          <w:szCs w:val="22"/>
          <w:lang w:val="en-US"/>
        </w:rPr>
        <w:t xml:space="preserve">Mary O’Connor, </w:t>
      </w:r>
      <w:r w:rsidRPr="00AE69BC">
        <w:rPr>
          <w:rFonts w:ascii="Helvetica" w:hAnsi="Helvetica" w:cs="Helvetica"/>
          <w:sz w:val="22"/>
          <w:szCs w:val="22"/>
          <w:lang w:val="en-US"/>
        </w:rPr>
        <w:t xml:space="preserve">Johan </w:t>
      </w:r>
      <w:proofErr w:type="spellStart"/>
      <w:r w:rsidRPr="00AE69BC">
        <w:rPr>
          <w:rFonts w:ascii="Helvetica" w:hAnsi="Helvetica" w:cs="Helvetica"/>
          <w:sz w:val="22"/>
          <w:szCs w:val="22"/>
          <w:lang w:val="en-US"/>
        </w:rPr>
        <w:t>Ehrlen</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Kjell</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Bolmgren</w:t>
      </w:r>
      <w:proofErr w:type="spellEnd"/>
      <w:r w:rsidRPr="00AE69BC">
        <w:rPr>
          <w:rFonts w:ascii="Helvetica" w:hAnsi="Helvetica" w:cs="Helvetica"/>
          <w:sz w:val="22"/>
          <w:szCs w:val="22"/>
          <w:lang w:val="en-US"/>
        </w:rPr>
        <w:t xml:space="preserve"> and Steve Travers for interesting discussions</w:t>
      </w:r>
      <w:r w:rsidR="00E34A64">
        <w:rPr>
          <w:rFonts w:ascii="Helvetica" w:hAnsi="Helvetica" w:cs="Helvetica"/>
          <w:sz w:val="22"/>
          <w:szCs w:val="22"/>
          <w:lang w:val="en-US"/>
        </w:rPr>
        <w:t xml:space="preserve"> and to Ian </w:t>
      </w:r>
      <w:proofErr w:type="spellStart"/>
      <w:r w:rsidR="00E34A64">
        <w:rPr>
          <w:rFonts w:ascii="Helvetica" w:hAnsi="Helvetica" w:cs="Helvetica"/>
          <w:sz w:val="22"/>
          <w:szCs w:val="22"/>
          <w:lang w:val="en-US"/>
        </w:rPr>
        <w:t>Breckheimer</w:t>
      </w:r>
      <w:proofErr w:type="spellEnd"/>
      <w:r w:rsidR="00E34A64">
        <w:rPr>
          <w:rFonts w:ascii="Helvetica" w:hAnsi="Helvetica" w:cs="Helvetica"/>
          <w:sz w:val="22"/>
          <w:szCs w:val="22"/>
          <w:lang w:val="en-US"/>
        </w:rPr>
        <w:t>,</w:t>
      </w:r>
      <w:r w:rsidR="00A53B27">
        <w:rPr>
          <w:rFonts w:ascii="Helvetica" w:hAnsi="Helvetica" w:cs="Helvetica"/>
          <w:sz w:val="22"/>
          <w:szCs w:val="22"/>
          <w:lang w:val="en-US"/>
        </w:rPr>
        <w:t xml:space="preserve"> </w:t>
      </w:r>
      <w:proofErr w:type="spellStart"/>
      <w:r w:rsidR="00A53B27">
        <w:rPr>
          <w:rFonts w:ascii="Helvetica" w:hAnsi="Helvetica" w:cs="Helvetica"/>
          <w:sz w:val="22"/>
          <w:szCs w:val="22"/>
          <w:lang w:val="en-US"/>
        </w:rPr>
        <w:t>Ailene</w:t>
      </w:r>
      <w:proofErr w:type="spellEnd"/>
      <w:r w:rsidR="00A53B27">
        <w:rPr>
          <w:rFonts w:ascii="Helvetica" w:hAnsi="Helvetica" w:cs="Helvetica"/>
          <w:sz w:val="22"/>
          <w:szCs w:val="22"/>
          <w:lang w:val="en-US"/>
        </w:rPr>
        <w:t xml:space="preserve"> </w:t>
      </w:r>
      <w:proofErr w:type="spellStart"/>
      <w:r w:rsidR="00A53B27">
        <w:rPr>
          <w:rFonts w:ascii="Helvetica" w:hAnsi="Helvetica" w:cs="Helvetica"/>
          <w:sz w:val="22"/>
          <w:szCs w:val="22"/>
          <w:lang w:val="en-US"/>
        </w:rPr>
        <w:t>Ettinger</w:t>
      </w:r>
      <w:proofErr w:type="spellEnd"/>
      <w:r w:rsidR="00A53B27">
        <w:rPr>
          <w:rFonts w:ascii="Helvetica" w:hAnsi="Helvetica" w:cs="Helvetica"/>
          <w:sz w:val="22"/>
          <w:szCs w:val="22"/>
          <w:lang w:val="en-US"/>
        </w:rPr>
        <w:t xml:space="preserve"> </w:t>
      </w:r>
      <w:r w:rsidR="00E34A64">
        <w:rPr>
          <w:rFonts w:ascii="Helvetica" w:hAnsi="Helvetica" w:cs="Helvetica"/>
          <w:sz w:val="22"/>
          <w:szCs w:val="22"/>
          <w:lang w:val="en-US"/>
        </w:rPr>
        <w:t xml:space="preserve">and Deirdre </w:t>
      </w:r>
      <w:proofErr w:type="spellStart"/>
      <w:r w:rsidR="00E34A64">
        <w:rPr>
          <w:rFonts w:ascii="Helvetica" w:hAnsi="Helvetica" w:cs="Helvetica"/>
          <w:sz w:val="22"/>
          <w:szCs w:val="22"/>
          <w:lang w:val="en-US"/>
        </w:rPr>
        <w:t>Loughnan</w:t>
      </w:r>
      <w:proofErr w:type="spellEnd"/>
      <w:r w:rsidR="00E34A64">
        <w:rPr>
          <w:rFonts w:ascii="Helvetica" w:hAnsi="Helvetica" w:cs="Helvetica"/>
          <w:sz w:val="22"/>
          <w:szCs w:val="22"/>
          <w:lang w:val="en-US"/>
        </w:rPr>
        <w:t xml:space="preserve"> </w:t>
      </w:r>
      <w:r w:rsidR="00A53B27">
        <w:rPr>
          <w:rFonts w:ascii="Helvetica" w:hAnsi="Helvetica" w:cs="Helvetica"/>
          <w:sz w:val="22"/>
          <w:szCs w:val="22"/>
          <w:lang w:val="en-US"/>
        </w:rPr>
        <w:t>for constructive feedback on the manuscript</w:t>
      </w:r>
      <w:r w:rsidRPr="00AE69BC">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2E440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2E440C">
        <w:rPr>
          <w:rFonts w:ascii="Helvetica" w:hAnsi="Helvetica" w:cs="Helvetica"/>
          <w:b/>
          <w:sz w:val="20"/>
          <w:szCs w:val="20"/>
          <w:lang w:val="en-US"/>
        </w:rPr>
        <w:t>References</w:t>
      </w:r>
    </w:p>
    <w:p w14:paraId="06517B11" w14:textId="72CC1B06" w:rsidR="00117F8B" w:rsidRPr="00117F8B" w:rsidRDefault="00117F8B" w:rsidP="00117F8B">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Adrian, R., Wilhelm, S. and </w:t>
      </w:r>
      <w:proofErr w:type="spellStart"/>
      <w:r w:rsidRPr="00117F8B">
        <w:rPr>
          <w:rFonts w:ascii="Helvetica" w:eastAsia="Times New Roman" w:hAnsi="Helvetica" w:cs="Arial"/>
          <w:color w:val="000000"/>
          <w:sz w:val="20"/>
          <w:szCs w:val="20"/>
        </w:rPr>
        <w:t>Gerten</w:t>
      </w:r>
      <w:proofErr w:type="spellEnd"/>
      <w:r w:rsidRPr="00117F8B">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D.</w:t>
      </w:r>
      <w:r w:rsidRPr="00117F8B">
        <w:rPr>
          <w:rFonts w:ascii="Helvetica" w:eastAsia="Times New Roman" w:hAnsi="Helvetica" w:cs="Arial"/>
          <w:i/>
          <w:iCs/>
          <w:color w:val="000000"/>
          <w:sz w:val="20"/>
          <w:szCs w:val="20"/>
        </w:rPr>
        <w:t>Life</w:t>
      </w:r>
      <w:proofErr w:type="spellEnd"/>
      <w:r w:rsidRPr="00117F8B">
        <w:rPr>
          <w:rFonts w:ascii="Helvetica" w:eastAsia="Times New Roman" w:hAnsi="Helvetica" w:cs="Arial"/>
          <w:i/>
          <w:iCs/>
          <w:color w:val="000000"/>
          <w:sz w:val="20"/>
          <w:szCs w:val="20"/>
        </w:rPr>
        <w:t xml:space="preserve">-history traits of lake plankton species may govern their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response to climate warming</w:t>
      </w:r>
      <w:r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12(4), pp. 652-661</w:t>
      </w:r>
    </w:p>
    <w:p w14:paraId="080D9326" w14:textId="77777777" w:rsidR="00117F8B" w:rsidRPr="002E440C" w:rsidRDefault="00117F8B" w:rsidP="00117F8B">
      <w:pPr>
        <w:rPr>
          <w:rFonts w:ascii="Helvetica" w:eastAsia="Times New Roman" w:hAnsi="Helvetica" w:cs="Arial"/>
          <w:color w:val="000000"/>
          <w:sz w:val="20"/>
          <w:szCs w:val="20"/>
        </w:rPr>
      </w:pPr>
    </w:p>
    <w:p w14:paraId="68604DF2" w14:textId="77777777" w:rsidR="00117F8B" w:rsidRPr="002E440C" w:rsidRDefault="00117F8B" w:rsidP="00117F8B">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lastRenderedPageBreak/>
        <w:t>Arula</w:t>
      </w:r>
      <w:proofErr w:type="spellEnd"/>
      <w:r w:rsidRPr="00117F8B">
        <w:rPr>
          <w:rFonts w:ascii="Helvetica" w:eastAsia="Times New Roman" w:hAnsi="Helvetica" w:cs="Arial"/>
          <w:color w:val="000000"/>
          <w:sz w:val="20"/>
          <w:szCs w:val="20"/>
        </w:rPr>
        <w:t xml:space="preserve">, T., </w:t>
      </w:r>
      <w:proofErr w:type="spellStart"/>
      <w:r w:rsidRPr="00117F8B">
        <w:rPr>
          <w:rFonts w:ascii="Helvetica" w:eastAsia="Times New Roman" w:hAnsi="Helvetica" w:cs="Arial"/>
          <w:color w:val="000000"/>
          <w:sz w:val="20"/>
          <w:szCs w:val="20"/>
        </w:rPr>
        <w:t>Gröger</w:t>
      </w:r>
      <w:proofErr w:type="spellEnd"/>
      <w:r w:rsidRPr="00117F8B">
        <w:rPr>
          <w:rFonts w:ascii="Helvetica" w:eastAsia="Times New Roman" w:hAnsi="Helvetica" w:cs="Arial"/>
          <w:color w:val="000000"/>
          <w:sz w:val="20"/>
          <w:szCs w:val="20"/>
        </w:rPr>
        <w:t xml:space="preserve">, J., </w:t>
      </w:r>
      <w:proofErr w:type="spellStart"/>
      <w:r w:rsidRPr="00117F8B">
        <w:rPr>
          <w:rFonts w:ascii="Helvetica" w:eastAsia="Times New Roman" w:hAnsi="Helvetica" w:cs="Arial"/>
          <w:color w:val="000000"/>
          <w:sz w:val="20"/>
          <w:szCs w:val="20"/>
        </w:rPr>
        <w:t>Ojaveer</w:t>
      </w:r>
      <w:proofErr w:type="spellEnd"/>
      <w:r w:rsidRPr="00117F8B">
        <w:rPr>
          <w:rFonts w:ascii="Helvetica" w:eastAsia="Times New Roman" w:hAnsi="Helvetica" w:cs="Arial"/>
          <w:color w:val="000000"/>
          <w:sz w:val="20"/>
          <w:szCs w:val="20"/>
        </w:rPr>
        <w:t xml:space="preserve">, H. and </w:t>
      </w:r>
      <w:proofErr w:type="spellStart"/>
      <w:r w:rsidRPr="00117F8B">
        <w:rPr>
          <w:rFonts w:ascii="Helvetica" w:eastAsia="Times New Roman" w:hAnsi="Helvetica" w:cs="Arial"/>
          <w:color w:val="000000"/>
          <w:sz w:val="20"/>
          <w:szCs w:val="20"/>
        </w:rPr>
        <w:t>Simm</w:t>
      </w:r>
      <w:proofErr w:type="spellEnd"/>
      <w:r w:rsidRPr="00117F8B">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M.</w:t>
      </w:r>
      <w:r w:rsidRPr="00117F8B">
        <w:rPr>
          <w:rFonts w:ascii="Helvetica" w:eastAsia="Times New Roman" w:hAnsi="Helvetica" w:cs="Arial"/>
          <w:i/>
          <w:iCs/>
          <w:color w:val="000000"/>
          <w:sz w:val="20"/>
          <w:szCs w:val="20"/>
        </w:rPr>
        <w:t>Shifts</w:t>
      </w:r>
      <w:proofErr w:type="spellEnd"/>
      <w:r w:rsidRPr="00117F8B">
        <w:rPr>
          <w:rFonts w:ascii="Helvetica" w:eastAsia="Times New Roman" w:hAnsi="Helvetica" w:cs="Arial"/>
          <w:i/>
          <w:iCs/>
          <w:color w:val="000000"/>
          <w:sz w:val="20"/>
          <w:szCs w:val="20"/>
        </w:rPr>
        <w:t xml:space="preserve"> in the spring herring (</w:t>
      </w:r>
      <w:proofErr w:type="spellStart"/>
      <w:r w:rsidRPr="00117F8B">
        <w:rPr>
          <w:rFonts w:ascii="Helvetica" w:eastAsia="Times New Roman" w:hAnsi="Helvetica" w:cs="Arial"/>
          <w:i/>
          <w:iCs/>
          <w:color w:val="000000"/>
          <w:sz w:val="20"/>
          <w:szCs w:val="20"/>
        </w:rPr>
        <w:t>Clupea</w:t>
      </w:r>
      <w:proofErr w:type="spellEnd"/>
      <w:r w:rsidRPr="00117F8B">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i/>
          <w:iCs/>
          <w:color w:val="000000"/>
          <w:sz w:val="20"/>
          <w:szCs w:val="20"/>
        </w:rPr>
        <w:t>harengus</w:t>
      </w:r>
      <w:proofErr w:type="spellEnd"/>
      <w:r w:rsidRPr="00117F8B">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i/>
          <w:iCs/>
          <w:color w:val="000000"/>
          <w:sz w:val="20"/>
          <w:szCs w:val="20"/>
        </w:rPr>
        <w:t>membras</w:t>
      </w:r>
      <w:proofErr w:type="spellEnd"/>
      <w:r w:rsidRPr="00117F8B">
        <w:rPr>
          <w:rFonts w:ascii="Helvetica" w:eastAsia="Times New Roman" w:hAnsi="Helvetica" w:cs="Arial"/>
          <w:i/>
          <w:iCs/>
          <w:color w:val="000000"/>
          <w:sz w:val="20"/>
          <w:szCs w:val="20"/>
        </w:rPr>
        <w:t>) larvae and related environment in the Eastern Baltic Sea over the past 50 years</w:t>
      </w:r>
      <w:r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PloS</w:t>
      </w:r>
      <w:proofErr w:type="spellEnd"/>
      <w:r w:rsidRPr="00117F8B">
        <w:rPr>
          <w:rFonts w:ascii="Helvetica" w:eastAsia="Times New Roman" w:hAnsi="Helvetica" w:cs="Arial"/>
          <w:color w:val="000000"/>
          <w:sz w:val="20"/>
          <w:szCs w:val="20"/>
        </w:rPr>
        <w:t xml:space="preserve"> one, Public Library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9(3), pp. e91304</w:t>
      </w:r>
      <w:r w:rsidRPr="002E440C">
        <w:rPr>
          <w:rFonts w:ascii="Helvetica" w:eastAsia="Times New Roman" w:hAnsi="Helvetica" w:cs="Arial"/>
          <w:color w:val="000000"/>
          <w:sz w:val="20"/>
          <w:szCs w:val="20"/>
        </w:rPr>
        <w:t>.</w:t>
      </w:r>
    </w:p>
    <w:p w14:paraId="357B6703" w14:textId="77777777" w:rsidR="00117F8B" w:rsidRPr="002E440C" w:rsidRDefault="00117F8B" w:rsidP="00117F8B">
      <w:pPr>
        <w:rPr>
          <w:rFonts w:ascii="Helvetica" w:eastAsia="Times New Roman" w:hAnsi="Helvetica" w:cs="Arial"/>
          <w:color w:val="000000"/>
          <w:sz w:val="20"/>
          <w:szCs w:val="20"/>
        </w:rPr>
      </w:pPr>
    </w:p>
    <w:p w14:paraId="51C172C5" w14:textId="6D0C56DB" w:rsidR="00117F8B" w:rsidRPr="00117F8B" w:rsidRDefault="00117F8B" w:rsidP="00117F8B">
      <w:pPr>
        <w:rPr>
          <w:rFonts w:ascii="Helvetica" w:eastAsia="Times New Roman" w:hAnsi="Helvetica" w:cs="Arial"/>
          <w:color w:val="000000"/>
          <w:sz w:val="20"/>
          <w:szCs w:val="20"/>
        </w:rPr>
      </w:pPr>
      <w:proofErr w:type="gramStart"/>
      <w:r w:rsidRPr="00117F8B">
        <w:rPr>
          <w:rFonts w:ascii="Helvetica" w:eastAsia="Times New Roman" w:hAnsi="Helvetica" w:cs="Arial"/>
          <w:color w:val="000000"/>
          <w:sz w:val="20"/>
          <w:szCs w:val="20"/>
        </w:rPr>
        <w:t>van</w:t>
      </w:r>
      <w:proofErr w:type="gramEnd"/>
      <w:r w:rsidRPr="00117F8B">
        <w:rPr>
          <w:rFonts w:ascii="Helvetica" w:eastAsia="Times New Roman" w:hAnsi="Helvetica" w:cs="Arial"/>
          <w:color w:val="000000"/>
          <w:sz w:val="20"/>
          <w:szCs w:val="20"/>
        </w:rPr>
        <w:t xml:space="preserve"> Asch, M. and </w:t>
      </w:r>
      <w:proofErr w:type="spellStart"/>
      <w:r w:rsidRPr="00117F8B">
        <w:rPr>
          <w:rFonts w:ascii="Helvetica" w:eastAsia="Times New Roman" w:hAnsi="Helvetica" w:cs="Arial"/>
          <w:color w:val="000000"/>
          <w:sz w:val="20"/>
          <w:szCs w:val="20"/>
        </w:rPr>
        <w:t>Visser</w:t>
      </w:r>
      <w:proofErr w:type="spellEnd"/>
      <w:r w:rsidRPr="00117F8B">
        <w:rPr>
          <w:rFonts w:ascii="Helvetica" w:eastAsia="Times New Roman" w:hAnsi="Helvetica" w:cs="Arial"/>
          <w:color w:val="000000"/>
          <w:sz w:val="20"/>
          <w:szCs w:val="20"/>
        </w:rPr>
        <w:t>, M. E.</w:t>
      </w:r>
      <w:r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Phenology of forest caterpillars and their host trees: the importance of synchrony</w:t>
      </w:r>
      <w:r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Annu</w:t>
      </w:r>
      <w:proofErr w:type="spellEnd"/>
      <w:r w:rsidRPr="00117F8B">
        <w:rPr>
          <w:rFonts w:ascii="Helvetica" w:eastAsia="Times New Roman" w:hAnsi="Helvetica" w:cs="Arial"/>
          <w:color w:val="000000"/>
          <w:sz w:val="20"/>
          <w:szCs w:val="20"/>
        </w:rPr>
        <w:t xml:space="preserve">. Rev. </w:t>
      </w:r>
      <w:proofErr w:type="spellStart"/>
      <w:r w:rsidRPr="00117F8B">
        <w:rPr>
          <w:rFonts w:ascii="Helvetica" w:eastAsia="Times New Roman" w:hAnsi="Helvetica" w:cs="Arial"/>
          <w:color w:val="000000"/>
          <w:sz w:val="20"/>
          <w:szCs w:val="20"/>
        </w:rPr>
        <w:t>Entomol</w:t>
      </w:r>
      <w:proofErr w:type="spellEnd"/>
      <w:proofErr w:type="gramStart"/>
      <w:r w:rsidRPr="00117F8B">
        <w:rPr>
          <w:rFonts w:ascii="Helvetica" w:eastAsia="Times New Roman" w:hAnsi="Helvetica" w:cs="Arial"/>
          <w:color w:val="000000"/>
          <w:sz w:val="20"/>
          <w:szCs w:val="20"/>
        </w:rPr>
        <w:t>.,</w:t>
      </w:r>
      <w:proofErr w:type="gramEnd"/>
      <w:r w:rsidRPr="00117F8B">
        <w:rPr>
          <w:rFonts w:ascii="Helvetica" w:eastAsia="Times New Roman" w:hAnsi="Helvetica" w:cs="Arial"/>
          <w:color w:val="000000"/>
          <w:sz w:val="20"/>
          <w:szCs w:val="20"/>
        </w:rPr>
        <w:t xml:space="preserve">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2007</w:t>
      </w:r>
      <w:r w:rsidRPr="00117F8B">
        <w:rPr>
          <w:rFonts w:ascii="Helvetica" w:eastAsia="Times New Roman" w:hAnsi="Helvetica" w:cs="Arial"/>
          <w:color w:val="000000"/>
          <w:sz w:val="20"/>
          <w:szCs w:val="20"/>
        </w:rPr>
        <w:t>, Vol. 52, pp. 37-55</w:t>
      </w:r>
    </w:p>
    <w:p w14:paraId="406D130D" w14:textId="77777777" w:rsidR="00117F8B" w:rsidRPr="002E440C" w:rsidRDefault="00117F8B" w:rsidP="00117F8B">
      <w:pPr>
        <w:rPr>
          <w:rFonts w:ascii="Helvetica" w:eastAsia="Times New Roman" w:hAnsi="Helvetica" w:cs="Arial"/>
          <w:b/>
          <w:bCs/>
          <w:color w:val="000000"/>
          <w:sz w:val="20"/>
          <w:szCs w:val="20"/>
        </w:rPr>
      </w:pPr>
    </w:p>
    <w:p w14:paraId="5C4FD141" w14:textId="77777777" w:rsidR="00117F8B" w:rsidRPr="002E440C" w:rsidRDefault="00117F8B" w:rsidP="00117F8B">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Atkinson, A., Harmer, R. A., </w:t>
      </w:r>
      <w:proofErr w:type="spellStart"/>
      <w:r w:rsidRPr="00117F8B">
        <w:rPr>
          <w:rFonts w:ascii="Helvetica" w:eastAsia="Times New Roman" w:hAnsi="Helvetica" w:cs="Arial"/>
          <w:color w:val="000000"/>
          <w:sz w:val="20"/>
          <w:szCs w:val="20"/>
        </w:rPr>
        <w:t>Widdicombe</w:t>
      </w:r>
      <w:proofErr w:type="spellEnd"/>
      <w:r w:rsidRPr="00117F8B">
        <w:rPr>
          <w:rFonts w:ascii="Helvetica" w:eastAsia="Times New Roman" w:hAnsi="Helvetica" w:cs="Arial"/>
          <w:color w:val="000000"/>
          <w:sz w:val="20"/>
          <w:szCs w:val="20"/>
        </w:rPr>
        <w:t xml:space="preserve">, C. E., </w:t>
      </w:r>
      <w:proofErr w:type="spellStart"/>
      <w:r w:rsidRPr="00117F8B">
        <w:rPr>
          <w:rFonts w:ascii="Helvetica" w:eastAsia="Times New Roman" w:hAnsi="Helvetica" w:cs="Arial"/>
          <w:color w:val="000000"/>
          <w:sz w:val="20"/>
          <w:szCs w:val="20"/>
        </w:rPr>
        <w:t>McEvoy</w:t>
      </w:r>
      <w:proofErr w:type="spellEnd"/>
      <w:r w:rsidRPr="00117F8B">
        <w:rPr>
          <w:rFonts w:ascii="Helvetica" w:eastAsia="Times New Roman" w:hAnsi="Helvetica" w:cs="Arial"/>
          <w:color w:val="000000"/>
          <w:sz w:val="20"/>
          <w:szCs w:val="20"/>
        </w:rPr>
        <w:t xml:space="preserve">, A. J., Smyth, T. J., Cummings, D. G., Somerfield, P. J., Maud, J. L. and </w:t>
      </w:r>
      <w:proofErr w:type="spellStart"/>
      <w:r w:rsidRPr="00117F8B">
        <w:rPr>
          <w:rFonts w:ascii="Helvetica" w:eastAsia="Times New Roman" w:hAnsi="Helvetica" w:cs="Arial"/>
          <w:color w:val="000000"/>
          <w:sz w:val="20"/>
          <w:szCs w:val="20"/>
        </w:rPr>
        <w:t>McConville</w:t>
      </w:r>
      <w:proofErr w:type="spellEnd"/>
      <w:r w:rsidRPr="00117F8B">
        <w:rPr>
          <w:rFonts w:ascii="Helvetica" w:eastAsia="Times New Roman" w:hAnsi="Helvetica" w:cs="Arial"/>
          <w:color w:val="000000"/>
          <w:sz w:val="20"/>
          <w:szCs w:val="20"/>
        </w:rPr>
        <w:t>, K.</w:t>
      </w:r>
      <w:r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Questioning the role of phenology shifts and trophic mismatching in a planktonic food web</w:t>
      </w:r>
      <w:r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Progress in Oceanography,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137, pp. 498-512</w:t>
      </w:r>
    </w:p>
    <w:p w14:paraId="184C6E0F" w14:textId="77777777" w:rsidR="00117F8B" w:rsidRPr="002E440C" w:rsidRDefault="00117F8B" w:rsidP="00117F8B">
      <w:pPr>
        <w:rPr>
          <w:rFonts w:ascii="Helvetica" w:eastAsia="Times New Roman" w:hAnsi="Helvetica" w:cs="Arial"/>
          <w:color w:val="000000"/>
          <w:sz w:val="20"/>
          <w:szCs w:val="20"/>
        </w:rPr>
      </w:pPr>
    </w:p>
    <w:p w14:paraId="7E0FECBA" w14:textId="77777777" w:rsidR="00117F8B" w:rsidRPr="002E440C" w:rsidRDefault="00117F8B" w:rsidP="00117F8B">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Barner</w:t>
      </w:r>
      <w:proofErr w:type="spellEnd"/>
      <w:r w:rsidRPr="00117F8B">
        <w:rPr>
          <w:rFonts w:ascii="Helvetica" w:eastAsia="Times New Roman" w:hAnsi="Helvetica" w:cs="Arial"/>
          <w:color w:val="000000"/>
          <w:sz w:val="20"/>
          <w:szCs w:val="20"/>
        </w:rPr>
        <w:t xml:space="preserve">, A. K., Chan, F., Hettinger, A., Hacker, S. D., Marshall, K. and </w:t>
      </w:r>
      <w:proofErr w:type="spellStart"/>
      <w:r w:rsidRPr="00117F8B">
        <w:rPr>
          <w:rFonts w:ascii="Helvetica" w:eastAsia="Times New Roman" w:hAnsi="Helvetica" w:cs="Arial"/>
          <w:color w:val="000000"/>
          <w:sz w:val="20"/>
          <w:szCs w:val="20"/>
        </w:rPr>
        <w:t>Menge</w:t>
      </w:r>
      <w:proofErr w:type="spellEnd"/>
      <w:r w:rsidRPr="00117F8B">
        <w:rPr>
          <w:rFonts w:ascii="Helvetica" w:eastAsia="Times New Roman" w:hAnsi="Helvetica" w:cs="Arial"/>
          <w:color w:val="000000"/>
          <w:sz w:val="20"/>
          <w:szCs w:val="20"/>
        </w:rPr>
        <w:t xml:space="preserve">, B. </w:t>
      </w:r>
      <w:proofErr w:type="spellStart"/>
      <w:r w:rsidRPr="00117F8B">
        <w:rPr>
          <w:rFonts w:ascii="Helvetica" w:eastAsia="Times New Roman" w:hAnsi="Helvetica" w:cs="Arial"/>
          <w:color w:val="000000"/>
          <w:sz w:val="20"/>
          <w:szCs w:val="20"/>
        </w:rPr>
        <w:t>A.</w:t>
      </w:r>
      <w:r w:rsidRPr="00117F8B">
        <w:rPr>
          <w:rFonts w:ascii="Helvetica" w:eastAsia="Times New Roman" w:hAnsi="Helvetica" w:cs="Arial"/>
          <w:i/>
          <w:iCs/>
          <w:color w:val="000000"/>
          <w:sz w:val="20"/>
          <w:szCs w:val="20"/>
        </w:rPr>
        <w:t>Generality</w:t>
      </w:r>
      <w:proofErr w:type="spellEnd"/>
      <w:r w:rsidRPr="00117F8B">
        <w:rPr>
          <w:rFonts w:ascii="Helvetica" w:eastAsia="Times New Roman" w:hAnsi="Helvetica" w:cs="Arial"/>
          <w:i/>
          <w:iCs/>
          <w:color w:val="000000"/>
          <w:sz w:val="20"/>
          <w:szCs w:val="20"/>
        </w:rPr>
        <w:t xml:space="preserve"> in multispecies responses to ocean acidification revealed through multiple hypothesis testing</w:t>
      </w:r>
      <w:r w:rsidRPr="002E440C">
        <w:rPr>
          <w:rFonts w:ascii="Helvetica" w:eastAsia="Times New Roman" w:hAnsi="Helvetica" w:cs="Arial"/>
          <w:color w:val="000000"/>
          <w:sz w:val="20"/>
          <w:szCs w:val="20"/>
        </w:rPr>
        <w:t xml:space="preserve">. </w:t>
      </w:r>
      <w:proofErr w:type="gramStart"/>
      <w:r w:rsidRPr="002E440C">
        <w:rPr>
          <w:rFonts w:ascii="Helvetica" w:eastAsia="Times New Roman" w:hAnsi="Helvetica" w:cs="Arial"/>
          <w:color w:val="000000"/>
          <w:sz w:val="20"/>
          <w:szCs w:val="20"/>
        </w:rPr>
        <w:t>G</w:t>
      </w:r>
      <w:r w:rsidRPr="00117F8B">
        <w:rPr>
          <w:rFonts w:ascii="Helvetica" w:eastAsia="Times New Roman" w:hAnsi="Helvetica" w:cs="Arial"/>
          <w:color w:val="000000"/>
          <w:sz w:val="20"/>
          <w:szCs w:val="20"/>
        </w:rPr>
        <w:t>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r w:rsidRPr="00117F8B">
        <w:rPr>
          <w:rFonts w:ascii="Helvetica" w:eastAsia="Times New Roman" w:hAnsi="Helvetica" w:cs="Arial"/>
          <w:color w:val="000000"/>
          <w:sz w:val="20"/>
          <w:szCs w:val="20"/>
        </w:rPr>
        <w:t>, Vol. 24(10), pp. 4464-4477</w:t>
      </w:r>
      <w:r w:rsidRPr="002E440C">
        <w:rPr>
          <w:rFonts w:ascii="Helvetica" w:eastAsia="Times New Roman" w:hAnsi="Helvetica" w:cs="Arial"/>
          <w:color w:val="000000"/>
          <w:sz w:val="20"/>
          <w:szCs w:val="20"/>
        </w:rPr>
        <w:t>.</w:t>
      </w:r>
      <w:proofErr w:type="gramEnd"/>
    </w:p>
    <w:p w14:paraId="598D065A" w14:textId="77777777" w:rsidR="00117F8B" w:rsidRPr="002E440C" w:rsidRDefault="00117F8B" w:rsidP="00117F8B">
      <w:pPr>
        <w:rPr>
          <w:rFonts w:ascii="Helvetica" w:eastAsia="Times New Roman" w:hAnsi="Helvetica" w:cs="Arial"/>
          <w:color w:val="000000"/>
          <w:sz w:val="20"/>
          <w:szCs w:val="20"/>
        </w:rPr>
      </w:pPr>
    </w:p>
    <w:p w14:paraId="2735AFB9" w14:textId="030EDF5E" w:rsidR="00117F8B" w:rsidRPr="00117F8B"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Bauerfeind</w:t>
      </w:r>
      <w:proofErr w:type="spellEnd"/>
      <w:r w:rsidRPr="00117F8B">
        <w:rPr>
          <w:rFonts w:ascii="Helvetica" w:eastAsia="Times New Roman" w:hAnsi="Helvetica" w:cs="Arial"/>
          <w:color w:val="000000"/>
          <w:sz w:val="20"/>
          <w:szCs w:val="20"/>
        </w:rPr>
        <w:t>, S. S. and Fischer, K.</w:t>
      </w:r>
      <w:r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Increased temperature reduces herbivore host-plant quality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19(11), pp. 3272-3282</w:t>
      </w:r>
    </w:p>
    <w:p w14:paraId="2BC7ACBD" w14:textId="77777777" w:rsidR="000B20B5" w:rsidRPr="002E440C" w:rsidRDefault="000B20B5" w:rsidP="000B20B5">
      <w:pPr>
        <w:rPr>
          <w:rFonts w:ascii="Helvetica" w:eastAsia="Times New Roman" w:hAnsi="Helvetica" w:cs="Arial"/>
          <w:color w:val="000000"/>
          <w:sz w:val="20"/>
          <w:szCs w:val="20"/>
        </w:rPr>
      </w:pPr>
    </w:p>
    <w:p w14:paraId="4F7428F1"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Berger, S. A., Diehl, S., </w:t>
      </w:r>
      <w:proofErr w:type="spellStart"/>
      <w:r w:rsidRPr="00117F8B">
        <w:rPr>
          <w:rFonts w:ascii="Helvetica" w:eastAsia="Times New Roman" w:hAnsi="Helvetica" w:cs="Arial"/>
          <w:color w:val="000000"/>
          <w:sz w:val="20"/>
          <w:szCs w:val="20"/>
        </w:rPr>
        <w:t>Stibor</w:t>
      </w:r>
      <w:proofErr w:type="spellEnd"/>
      <w:r w:rsidRPr="00117F8B">
        <w:rPr>
          <w:rFonts w:ascii="Helvetica" w:eastAsia="Times New Roman" w:hAnsi="Helvetica" w:cs="Arial"/>
          <w:color w:val="000000"/>
          <w:sz w:val="20"/>
          <w:szCs w:val="20"/>
        </w:rPr>
        <w:t xml:space="preserve">, H., Sebastian, P. and </w:t>
      </w:r>
      <w:proofErr w:type="spellStart"/>
      <w:r w:rsidRPr="00117F8B">
        <w:rPr>
          <w:rFonts w:ascii="Helvetica" w:eastAsia="Times New Roman" w:hAnsi="Helvetica" w:cs="Arial"/>
          <w:color w:val="000000"/>
          <w:sz w:val="20"/>
          <w:szCs w:val="20"/>
        </w:rPr>
        <w:t>Scherz</w:t>
      </w:r>
      <w:proofErr w:type="spellEnd"/>
      <w:r w:rsidRPr="00117F8B">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A.</w:t>
      </w:r>
      <w:r w:rsidRPr="00117F8B">
        <w:rPr>
          <w:rFonts w:ascii="Helvetica" w:eastAsia="Times New Roman" w:hAnsi="Helvetica" w:cs="Arial"/>
          <w:i/>
          <w:iCs/>
          <w:color w:val="000000"/>
          <w:sz w:val="20"/>
          <w:szCs w:val="20"/>
        </w:rPr>
        <w:t>Separating</w:t>
      </w:r>
      <w:proofErr w:type="spellEnd"/>
      <w:r w:rsidRPr="00117F8B">
        <w:rPr>
          <w:rFonts w:ascii="Helvetica" w:eastAsia="Times New Roman" w:hAnsi="Helvetica" w:cs="Arial"/>
          <w:i/>
          <w:iCs/>
          <w:color w:val="000000"/>
          <w:sz w:val="20"/>
          <w:szCs w:val="20"/>
        </w:rPr>
        <w:t xml:space="preserve"> effects of climatic drivers and biotic feedbacks on seasonal plankton dynamics: no sign of trophic mismatch</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Freshwater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59(10), pp. 2204-2220</w:t>
      </w:r>
      <w:r w:rsidR="000B20B5" w:rsidRPr="002E440C">
        <w:rPr>
          <w:rFonts w:ascii="Helvetica" w:eastAsia="Times New Roman" w:hAnsi="Helvetica" w:cs="Arial"/>
          <w:color w:val="000000"/>
          <w:sz w:val="20"/>
          <w:szCs w:val="20"/>
        </w:rPr>
        <w:t>.</w:t>
      </w:r>
    </w:p>
    <w:p w14:paraId="1413FC16" w14:textId="77777777" w:rsidR="000B20B5" w:rsidRPr="002E440C" w:rsidRDefault="000B20B5" w:rsidP="000B20B5">
      <w:pPr>
        <w:rPr>
          <w:rFonts w:ascii="Helvetica" w:eastAsia="Times New Roman" w:hAnsi="Helvetica" w:cs="Arial"/>
          <w:color w:val="000000"/>
          <w:sz w:val="20"/>
          <w:szCs w:val="20"/>
        </w:rPr>
      </w:pPr>
    </w:p>
    <w:p w14:paraId="5B0584B2" w14:textId="4B42BFEC" w:rsidR="00117F8B" w:rsidRPr="00117F8B"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Betini</w:t>
      </w:r>
      <w:proofErr w:type="spellEnd"/>
      <w:r w:rsidRPr="00117F8B">
        <w:rPr>
          <w:rFonts w:ascii="Helvetica" w:eastAsia="Times New Roman" w:hAnsi="Helvetica" w:cs="Arial"/>
          <w:color w:val="000000"/>
          <w:sz w:val="20"/>
          <w:szCs w:val="20"/>
        </w:rPr>
        <w:t xml:space="preserve">, G. S., </w:t>
      </w:r>
      <w:proofErr w:type="spellStart"/>
      <w:r w:rsidRPr="00117F8B">
        <w:rPr>
          <w:rFonts w:ascii="Helvetica" w:eastAsia="Times New Roman" w:hAnsi="Helvetica" w:cs="Arial"/>
          <w:color w:val="000000"/>
          <w:sz w:val="20"/>
          <w:szCs w:val="20"/>
        </w:rPr>
        <w:t>Avgar</w:t>
      </w:r>
      <w:proofErr w:type="spellEnd"/>
      <w:r w:rsidRPr="00117F8B">
        <w:rPr>
          <w:rFonts w:ascii="Helvetica" w:eastAsia="Times New Roman" w:hAnsi="Helvetica" w:cs="Arial"/>
          <w:color w:val="000000"/>
          <w:sz w:val="20"/>
          <w:szCs w:val="20"/>
        </w:rPr>
        <w:t xml:space="preserve">, T. and </w:t>
      </w:r>
      <w:proofErr w:type="spellStart"/>
      <w:r w:rsidRPr="00117F8B">
        <w:rPr>
          <w:rFonts w:ascii="Helvetica" w:eastAsia="Times New Roman" w:hAnsi="Helvetica" w:cs="Arial"/>
          <w:color w:val="000000"/>
          <w:sz w:val="20"/>
          <w:szCs w:val="20"/>
        </w:rPr>
        <w:t>Fryxell</w:t>
      </w:r>
      <w:proofErr w:type="spellEnd"/>
      <w:r w:rsidRPr="00117F8B">
        <w:rPr>
          <w:rFonts w:ascii="Helvetica" w:eastAsia="Times New Roman" w:hAnsi="Helvetica" w:cs="Arial"/>
          <w:color w:val="000000"/>
          <w:sz w:val="20"/>
          <w:szCs w:val="20"/>
        </w:rPr>
        <w:t>, J. M.</w:t>
      </w:r>
      <w:r w:rsidR="000B20B5"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i/>
          <w:iCs/>
          <w:color w:val="000000"/>
          <w:sz w:val="20"/>
          <w:szCs w:val="20"/>
        </w:rPr>
        <w:t>Why</w:t>
      </w:r>
      <w:proofErr w:type="gramEnd"/>
      <w:r w:rsidRPr="00117F8B">
        <w:rPr>
          <w:rFonts w:ascii="Helvetica" w:eastAsia="Times New Roman" w:hAnsi="Helvetica" w:cs="Arial"/>
          <w:i/>
          <w:iCs/>
          <w:color w:val="000000"/>
          <w:sz w:val="20"/>
          <w:szCs w:val="20"/>
        </w:rPr>
        <w:t xml:space="preserve"> are we not evaluating multiple competing hypotheses in ecology and evolution?</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Royal Society open science, The Royal Society Publishing,</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4(1), pp. 160756</w:t>
      </w:r>
    </w:p>
    <w:p w14:paraId="1AD3476B" w14:textId="77777777" w:rsidR="000B20B5" w:rsidRPr="002E440C" w:rsidRDefault="000B20B5" w:rsidP="00117F8B">
      <w:pPr>
        <w:ind w:left="720"/>
        <w:rPr>
          <w:rFonts w:ascii="Helvetica" w:eastAsia="Times New Roman" w:hAnsi="Helvetica" w:cs="Arial"/>
          <w:color w:val="000000"/>
          <w:sz w:val="20"/>
          <w:szCs w:val="20"/>
        </w:rPr>
      </w:pPr>
    </w:p>
    <w:p w14:paraId="4725B090" w14:textId="64C6867D" w:rsidR="00117F8B" w:rsidRPr="00117F8B"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Bewick</w:t>
      </w:r>
      <w:proofErr w:type="spellEnd"/>
      <w:r w:rsidRPr="00117F8B">
        <w:rPr>
          <w:rFonts w:ascii="Helvetica" w:eastAsia="Times New Roman" w:hAnsi="Helvetica" w:cs="Arial"/>
          <w:color w:val="000000"/>
          <w:sz w:val="20"/>
          <w:szCs w:val="20"/>
        </w:rPr>
        <w:t xml:space="preserve">, S., Cantrell, R. S., </w:t>
      </w:r>
      <w:proofErr w:type="spellStart"/>
      <w:r w:rsidRPr="00117F8B">
        <w:rPr>
          <w:rFonts w:ascii="Helvetica" w:eastAsia="Times New Roman" w:hAnsi="Helvetica" w:cs="Arial"/>
          <w:color w:val="000000"/>
          <w:sz w:val="20"/>
          <w:szCs w:val="20"/>
        </w:rPr>
        <w:t>Cosner</w:t>
      </w:r>
      <w:proofErr w:type="spellEnd"/>
      <w:r w:rsidRPr="00117F8B">
        <w:rPr>
          <w:rFonts w:ascii="Helvetica" w:eastAsia="Times New Roman" w:hAnsi="Helvetica" w:cs="Arial"/>
          <w:color w:val="000000"/>
          <w:sz w:val="20"/>
          <w:szCs w:val="20"/>
        </w:rPr>
        <w:t>, C. and Fagan, W. F.</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How resource phenology affects consumer population dynamics</w:t>
      </w:r>
      <w:r w:rsidR="000B20B5"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The American Naturalist, University of Chicago Press Chicago, IL,</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Pr="00117F8B">
        <w:rPr>
          <w:rFonts w:ascii="Helvetica" w:eastAsia="Times New Roman" w:hAnsi="Helvetica" w:cs="Arial"/>
          <w:color w:val="000000"/>
          <w:sz w:val="20"/>
          <w:szCs w:val="20"/>
        </w:rPr>
        <w:t>, Vol. 187(2), pp. 151-166</w:t>
      </w:r>
    </w:p>
    <w:p w14:paraId="6CDA9A4F" w14:textId="77777777" w:rsidR="000B20B5" w:rsidRPr="002E440C" w:rsidRDefault="000B20B5" w:rsidP="000B20B5">
      <w:pPr>
        <w:rPr>
          <w:rFonts w:ascii="Helvetica" w:eastAsia="Times New Roman" w:hAnsi="Helvetica" w:cs="Arial"/>
          <w:color w:val="000000"/>
          <w:sz w:val="20"/>
          <w:szCs w:val="20"/>
        </w:rPr>
      </w:pPr>
    </w:p>
    <w:p w14:paraId="726B114E" w14:textId="2F07FE7D"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Boggs, C. L. and Inouye, D.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single climate driver has direct and indirect effects on insect population dynamics</w:t>
      </w:r>
    </w:p>
    <w:p w14:paraId="1083C171" w14:textId="77777777"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15(5), pp. 502-508</w:t>
      </w:r>
    </w:p>
    <w:p w14:paraId="74B52D05" w14:textId="77777777" w:rsidR="000B20B5" w:rsidRPr="002E440C" w:rsidRDefault="000B20B5" w:rsidP="000B20B5">
      <w:pPr>
        <w:rPr>
          <w:rFonts w:ascii="Helvetica" w:eastAsia="Times New Roman" w:hAnsi="Helvetica" w:cs="Arial"/>
          <w:color w:val="000000"/>
          <w:sz w:val="20"/>
          <w:szCs w:val="20"/>
        </w:rPr>
      </w:pPr>
    </w:p>
    <w:p w14:paraId="5AC336FD" w14:textId="3F7F377B" w:rsidR="00117F8B" w:rsidRPr="00117F8B" w:rsidRDefault="00117F8B" w:rsidP="000B20B5">
      <w:pPr>
        <w:rPr>
          <w:rFonts w:ascii="Helvetica" w:eastAsia="Times New Roman" w:hAnsi="Helvetica" w:cs="Arial"/>
          <w:color w:val="000000"/>
          <w:sz w:val="20"/>
          <w:szCs w:val="20"/>
        </w:rPr>
      </w:pPr>
      <w:proofErr w:type="gramStart"/>
      <w:r w:rsidRPr="00117F8B">
        <w:rPr>
          <w:rFonts w:ascii="Helvetica" w:eastAsia="Times New Roman" w:hAnsi="Helvetica" w:cs="Arial"/>
          <w:color w:val="000000"/>
          <w:sz w:val="20"/>
          <w:szCs w:val="20"/>
        </w:rPr>
        <w:t xml:space="preserve">Borer, E., </w:t>
      </w:r>
      <w:proofErr w:type="spellStart"/>
      <w:r w:rsidRPr="00117F8B">
        <w:rPr>
          <w:rFonts w:ascii="Helvetica" w:eastAsia="Times New Roman" w:hAnsi="Helvetica" w:cs="Arial"/>
          <w:color w:val="000000"/>
          <w:sz w:val="20"/>
          <w:szCs w:val="20"/>
        </w:rPr>
        <w:t>Seabloom</w:t>
      </w:r>
      <w:proofErr w:type="spellEnd"/>
      <w:r w:rsidRPr="00117F8B">
        <w:rPr>
          <w:rFonts w:ascii="Helvetica" w:eastAsia="Times New Roman" w:hAnsi="Helvetica" w:cs="Arial"/>
          <w:color w:val="000000"/>
          <w:sz w:val="20"/>
          <w:szCs w:val="20"/>
        </w:rPr>
        <w:t xml:space="preserve">, E., </w:t>
      </w:r>
      <w:proofErr w:type="spellStart"/>
      <w:r w:rsidRPr="00117F8B">
        <w:rPr>
          <w:rFonts w:ascii="Helvetica" w:eastAsia="Times New Roman" w:hAnsi="Helvetica" w:cs="Arial"/>
          <w:color w:val="000000"/>
          <w:sz w:val="20"/>
          <w:szCs w:val="20"/>
        </w:rPr>
        <w:t>Shurin</w:t>
      </w:r>
      <w:proofErr w:type="spellEnd"/>
      <w:r w:rsidRPr="00117F8B">
        <w:rPr>
          <w:rFonts w:ascii="Helvetica" w:eastAsia="Times New Roman" w:hAnsi="Helvetica" w:cs="Arial"/>
          <w:color w:val="000000"/>
          <w:sz w:val="20"/>
          <w:szCs w:val="20"/>
        </w:rPr>
        <w:t xml:space="preserve">, J., Anderson, K., </w:t>
      </w:r>
      <w:proofErr w:type="spellStart"/>
      <w:r w:rsidRPr="00117F8B">
        <w:rPr>
          <w:rFonts w:ascii="Helvetica" w:eastAsia="Times New Roman" w:hAnsi="Helvetica" w:cs="Arial"/>
          <w:color w:val="000000"/>
          <w:sz w:val="20"/>
          <w:szCs w:val="20"/>
        </w:rPr>
        <w:t>Blanchette</w:t>
      </w:r>
      <w:proofErr w:type="spellEnd"/>
      <w:r w:rsidRPr="00117F8B">
        <w:rPr>
          <w:rFonts w:ascii="Helvetica" w:eastAsia="Times New Roman" w:hAnsi="Helvetica" w:cs="Arial"/>
          <w:color w:val="000000"/>
          <w:sz w:val="20"/>
          <w:szCs w:val="20"/>
        </w:rPr>
        <w:t xml:space="preserve">, C., </w:t>
      </w:r>
      <w:proofErr w:type="spellStart"/>
      <w:r w:rsidRPr="00117F8B">
        <w:rPr>
          <w:rFonts w:ascii="Helvetica" w:eastAsia="Times New Roman" w:hAnsi="Helvetica" w:cs="Arial"/>
          <w:color w:val="000000"/>
          <w:sz w:val="20"/>
          <w:szCs w:val="20"/>
        </w:rPr>
        <w:t>Broitman</w:t>
      </w:r>
      <w:proofErr w:type="spellEnd"/>
      <w:r w:rsidRPr="00117F8B">
        <w:rPr>
          <w:rFonts w:ascii="Helvetica" w:eastAsia="Times New Roman" w:hAnsi="Helvetica" w:cs="Arial"/>
          <w:color w:val="000000"/>
          <w:sz w:val="20"/>
          <w:szCs w:val="20"/>
        </w:rPr>
        <w:t>, B., Cooper, S. and Halpern, B.</w:t>
      </w:r>
      <w:proofErr w:type="gramEnd"/>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What determines the strength of a trophic cascade?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86(2), pp. 528-537</w:t>
      </w:r>
    </w:p>
    <w:p w14:paraId="7AA9925B" w14:textId="77777777" w:rsidR="000B20B5" w:rsidRPr="002E440C" w:rsidRDefault="000B20B5" w:rsidP="00117F8B">
      <w:pPr>
        <w:ind w:left="720"/>
        <w:rPr>
          <w:rFonts w:ascii="Helvetica" w:eastAsia="Times New Roman" w:hAnsi="Helvetica" w:cs="Arial"/>
          <w:color w:val="000000"/>
          <w:sz w:val="20"/>
          <w:szCs w:val="20"/>
        </w:rPr>
      </w:pPr>
    </w:p>
    <w:p w14:paraId="1ECAEA08" w14:textId="51B86F99"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Borer, E. T., Halpern, B. S. and </w:t>
      </w:r>
      <w:proofErr w:type="spellStart"/>
      <w:r w:rsidRPr="00117F8B">
        <w:rPr>
          <w:rFonts w:ascii="Helvetica" w:eastAsia="Times New Roman" w:hAnsi="Helvetica" w:cs="Arial"/>
          <w:color w:val="000000"/>
          <w:sz w:val="20"/>
          <w:szCs w:val="20"/>
        </w:rPr>
        <w:t>Seabloom</w:t>
      </w:r>
      <w:proofErr w:type="spellEnd"/>
      <w:r w:rsidRPr="00117F8B">
        <w:rPr>
          <w:rFonts w:ascii="Helvetica" w:eastAsia="Times New Roman" w:hAnsi="Helvetica" w:cs="Arial"/>
          <w:color w:val="000000"/>
          <w:sz w:val="20"/>
          <w:szCs w:val="20"/>
        </w:rPr>
        <w:t>, E.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Asymmetry in community regulation: effects of predators and productivity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87(11), pp. 2813-2820</w:t>
      </w:r>
    </w:p>
    <w:p w14:paraId="5D3528A0" w14:textId="77777777" w:rsidR="000B20B5" w:rsidRPr="002E440C"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Burkle</w:t>
      </w:r>
      <w:proofErr w:type="spellEnd"/>
      <w:r w:rsidRPr="00117F8B">
        <w:rPr>
          <w:rFonts w:ascii="Helvetica" w:eastAsia="Times New Roman" w:hAnsi="Helvetica" w:cs="Arial"/>
          <w:color w:val="000000"/>
          <w:sz w:val="20"/>
          <w:szCs w:val="20"/>
        </w:rPr>
        <w:t>, L. A., Marlin, J. C. and Knight, T. M.</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Plant-pollinator interactions over 120 years: loss of species, co-occurrence, and function</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Science, American Association for the Advancement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339(6127), pp. 1611-1615</w:t>
      </w:r>
      <w:r w:rsidR="000B20B5" w:rsidRPr="002E440C">
        <w:rPr>
          <w:rFonts w:ascii="Helvetica" w:eastAsia="Times New Roman" w:hAnsi="Helvetica" w:cs="Arial"/>
          <w:color w:val="000000"/>
          <w:sz w:val="20"/>
          <w:szCs w:val="20"/>
        </w:rPr>
        <w:t>.</w:t>
      </w:r>
    </w:p>
    <w:p w14:paraId="2AEAB278" w14:textId="77777777" w:rsidR="000B20B5" w:rsidRPr="002E440C" w:rsidRDefault="000B20B5" w:rsidP="000B20B5">
      <w:pPr>
        <w:rPr>
          <w:rFonts w:ascii="Helvetica" w:eastAsia="Times New Roman" w:hAnsi="Helvetica" w:cs="Arial"/>
          <w:color w:val="000000"/>
          <w:sz w:val="20"/>
          <w:szCs w:val="20"/>
        </w:rPr>
      </w:pPr>
    </w:p>
    <w:p w14:paraId="3E192CA6" w14:textId="77777777" w:rsidR="000B20B5" w:rsidRPr="002E440C"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Burthe</w:t>
      </w:r>
      <w:proofErr w:type="spellEnd"/>
      <w:r w:rsidRPr="00117F8B">
        <w:rPr>
          <w:rFonts w:ascii="Helvetica" w:eastAsia="Times New Roman" w:hAnsi="Helvetica" w:cs="Arial"/>
          <w:color w:val="000000"/>
          <w:sz w:val="20"/>
          <w:szCs w:val="20"/>
        </w:rPr>
        <w:t xml:space="preserve">, S., Daunt, F., Butler, A., </w:t>
      </w:r>
      <w:proofErr w:type="spellStart"/>
      <w:r w:rsidRPr="00117F8B">
        <w:rPr>
          <w:rFonts w:ascii="Helvetica" w:eastAsia="Times New Roman" w:hAnsi="Helvetica" w:cs="Arial"/>
          <w:color w:val="000000"/>
          <w:sz w:val="20"/>
          <w:szCs w:val="20"/>
        </w:rPr>
        <w:t>Elston</w:t>
      </w:r>
      <w:proofErr w:type="spellEnd"/>
      <w:r w:rsidRPr="00117F8B">
        <w:rPr>
          <w:rFonts w:ascii="Helvetica" w:eastAsia="Times New Roman" w:hAnsi="Helvetica" w:cs="Arial"/>
          <w:color w:val="000000"/>
          <w:sz w:val="20"/>
          <w:szCs w:val="20"/>
        </w:rPr>
        <w:t xml:space="preserve">, D. A., </w:t>
      </w:r>
      <w:proofErr w:type="spellStart"/>
      <w:r w:rsidRPr="00117F8B">
        <w:rPr>
          <w:rFonts w:ascii="Helvetica" w:eastAsia="Times New Roman" w:hAnsi="Helvetica" w:cs="Arial"/>
          <w:color w:val="000000"/>
          <w:sz w:val="20"/>
          <w:szCs w:val="20"/>
        </w:rPr>
        <w:t>Frederiksen</w:t>
      </w:r>
      <w:proofErr w:type="spellEnd"/>
      <w:r w:rsidRPr="00117F8B">
        <w:rPr>
          <w:rFonts w:ascii="Helvetica" w:eastAsia="Times New Roman" w:hAnsi="Helvetica" w:cs="Arial"/>
          <w:color w:val="000000"/>
          <w:sz w:val="20"/>
          <w:szCs w:val="20"/>
        </w:rPr>
        <w:t xml:space="preserve">, M., Johns, D., Newell, M., Thackeray, S. J. and </w:t>
      </w:r>
      <w:proofErr w:type="spellStart"/>
      <w:r w:rsidRPr="00117F8B">
        <w:rPr>
          <w:rFonts w:ascii="Helvetica" w:eastAsia="Times New Roman" w:hAnsi="Helvetica" w:cs="Arial"/>
          <w:color w:val="000000"/>
          <w:sz w:val="20"/>
          <w:szCs w:val="20"/>
        </w:rPr>
        <w:t>Wanless</w:t>
      </w:r>
      <w:proofErr w:type="spellEnd"/>
      <w:r w:rsidRPr="00117F8B">
        <w:rPr>
          <w:rFonts w:ascii="Helvetica" w:eastAsia="Times New Roman" w:hAnsi="Helvetica" w:cs="Arial"/>
          <w:color w:val="000000"/>
          <w:sz w:val="20"/>
          <w:szCs w:val="20"/>
        </w:rPr>
        <w:t>, S.</w:t>
      </w:r>
      <w:r w:rsidR="000B20B5"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trends and trophic mismatch across multiple levels of a North Sea pelagic food web</w:t>
      </w:r>
      <w:r w:rsidR="000B20B5" w:rsidRPr="002E440C">
        <w:rPr>
          <w:rFonts w:ascii="Helvetica" w:eastAsia="Times New Roman" w:hAnsi="Helvetica" w:cs="Arial"/>
          <w:i/>
          <w:iCs/>
          <w:color w:val="000000"/>
          <w:sz w:val="20"/>
          <w:szCs w:val="20"/>
        </w:rPr>
        <w:t>.</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Marine Ecology Progress Series,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454, pp. 119-133</w:t>
      </w:r>
      <w:r w:rsidR="000B20B5" w:rsidRPr="002E440C">
        <w:rPr>
          <w:rFonts w:ascii="Helvetica" w:eastAsia="Times New Roman" w:hAnsi="Helvetica" w:cs="Arial"/>
          <w:color w:val="000000"/>
          <w:sz w:val="20"/>
          <w:szCs w:val="20"/>
        </w:rPr>
        <w:t>.</w:t>
      </w:r>
    </w:p>
    <w:p w14:paraId="3B8A560A" w14:textId="77777777" w:rsidR="000B20B5" w:rsidRPr="002E440C" w:rsidRDefault="000B20B5" w:rsidP="000B20B5">
      <w:pPr>
        <w:rPr>
          <w:rFonts w:ascii="Helvetica" w:eastAsia="Times New Roman" w:hAnsi="Helvetica" w:cs="Arial"/>
          <w:color w:val="000000"/>
          <w:sz w:val="20"/>
          <w:szCs w:val="20"/>
        </w:rPr>
      </w:pPr>
    </w:p>
    <w:p w14:paraId="60B158E5" w14:textId="77777777" w:rsidR="000B20B5" w:rsidRPr="002E440C"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CaraDonna</w:t>
      </w:r>
      <w:proofErr w:type="spellEnd"/>
      <w:r w:rsidRPr="00117F8B">
        <w:rPr>
          <w:rFonts w:ascii="Helvetica" w:eastAsia="Times New Roman" w:hAnsi="Helvetica" w:cs="Arial"/>
          <w:color w:val="000000"/>
          <w:sz w:val="20"/>
          <w:szCs w:val="20"/>
        </w:rPr>
        <w:t xml:space="preserve">, P. J., </w:t>
      </w:r>
      <w:proofErr w:type="spellStart"/>
      <w:r w:rsidRPr="00117F8B">
        <w:rPr>
          <w:rFonts w:ascii="Helvetica" w:eastAsia="Times New Roman" w:hAnsi="Helvetica" w:cs="Arial"/>
          <w:color w:val="000000"/>
          <w:sz w:val="20"/>
          <w:szCs w:val="20"/>
        </w:rPr>
        <w:t>Iler</w:t>
      </w:r>
      <w:proofErr w:type="spellEnd"/>
      <w:r w:rsidRPr="00117F8B">
        <w:rPr>
          <w:rFonts w:ascii="Helvetica" w:eastAsia="Times New Roman" w:hAnsi="Helvetica" w:cs="Arial"/>
          <w:color w:val="000000"/>
          <w:sz w:val="20"/>
          <w:szCs w:val="20"/>
        </w:rPr>
        <w:t>, A. M. and Inouye, D.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Shifts in flowering phenology reshape a subalpine plant community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 xml:space="preserve">Proceedings of the National Academy of Sciences, National </w:t>
      </w:r>
      <w:proofErr w:type="spellStart"/>
      <w:r w:rsidRPr="00117F8B">
        <w:rPr>
          <w:rFonts w:ascii="Helvetica" w:eastAsia="Times New Roman" w:hAnsi="Helvetica" w:cs="Arial"/>
          <w:color w:val="000000"/>
          <w:sz w:val="20"/>
          <w:szCs w:val="20"/>
        </w:rPr>
        <w:t>Acad</w:t>
      </w:r>
      <w:proofErr w:type="spellEnd"/>
      <w:r w:rsidRPr="00117F8B">
        <w:rPr>
          <w:rFonts w:ascii="Helvetica" w:eastAsia="Times New Roman" w:hAnsi="Helvetica" w:cs="Arial"/>
          <w:color w:val="000000"/>
          <w:sz w:val="20"/>
          <w:szCs w:val="20"/>
        </w:rPr>
        <w:t xml:space="preserve">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111(13), pp. 4916-4921</w:t>
      </w:r>
      <w:r w:rsidR="000B20B5" w:rsidRPr="002E440C">
        <w:rPr>
          <w:rFonts w:ascii="Helvetica" w:eastAsia="Times New Roman" w:hAnsi="Helvetica" w:cs="Arial"/>
          <w:color w:val="000000"/>
          <w:sz w:val="20"/>
          <w:szCs w:val="20"/>
        </w:rPr>
        <w:t>.</w:t>
      </w:r>
    </w:p>
    <w:p w14:paraId="469AAEA8" w14:textId="77777777" w:rsidR="000B20B5" w:rsidRPr="002E440C" w:rsidRDefault="000B20B5" w:rsidP="000B20B5">
      <w:pPr>
        <w:rPr>
          <w:rFonts w:ascii="Helvetica" w:eastAsia="Times New Roman" w:hAnsi="Helvetica" w:cs="Arial"/>
          <w:color w:val="000000"/>
          <w:sz w:val="20"/>
          <w:szCs w:val="20"/>
        </w:rPr>
      </w:pPr>
    </w:p>
    <w:p w14:paraId="172FB71D"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Carpenter, S. R. and </w:t>
      </w:r>
      <w:proofErr w:type="spellStart"/>
      <w:r w:rsidRPr="00117F8B">
        <w:rPr>
          <w:rFonts w:ascii="Helvetica" w:eastAsia="Times New Roman" w:hAnsi="Helvetica" w:cs="Arial"/>
          <w:color w:val="000000"/>
          <w:sz w:val="20"/>
          <w:szCs w:val="20"/>
        </w:rPr>
        <w:t>Kitchell</w:t>
      </w:r>
      <w:proofErr w:type="spellEnd"/>
      <w:r w:rsidRPr="00117F8B">
        <w:rPr>
          <w:rFonts w:ascii="Helvetica" w:eastAsia="Times New Roman" w:hAnsi="Helvetica" w:cs="Arial"/>
          <w:color w:val="000000"/>
          <w:sz w:val="20"/>
          <w:szCs w:val="20"/>
        </w:rPr>
        <w:t>, J. F.</w:t>
      </w:r>
      <w:r w:rsidR="000B20B5"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i/>
          <w:iCs/>
          <w:color w:val="000000"/>
          <w:sz w:val="20"/>
          <w:szCs w:val="20"/>
        </w:rPr>
        <w:t>The trophic cascade in lakes</w:t>
      </w:r>
      <w:r w:rsidR="000B20B5" w:rsidRPr="002E440C">
        <w:rPr>
          <w:rFonts w:ascii="Helvetica" w:eastAsia="Times New Roman" w:hAnsi="Helvetica" w:cs="Arial"/>
          <w:color w:val="000000"/>
          <w:sz w:val="20"/>
          <w:szCs w:val="20"/>
        </w:rPr>
        <w:t>.</w:t>
      </w:r>
      <w:proofErr w:type="gramEnd"/>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Cambridge University Press,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1996</w:t>
      </w:r>
    </w:p>
    <w:p w14:paraId="77EA3C6F" w14:textId="77777777" w:rsidR="000B20B5" w:rsidRPr="002E440C" w:rsidRDefault="000B20B5" w:rsidP="000B20B5">
      <w:pPr>
        <w:rPr>
          <w:rFonts w:ascii="Helvetica" w:eastAsia="Times New Roman" w:hAnsi="Helvetica" w:cs="Arial"/>
          <w:color w:val="000000"/>
          <w:sz w:val="20"/>
          <w:szCs w:val="20"/>
        </w:rPr>
      </w:pPr>
    </w:p>
    <w:p w14:paraId="4BDDFEB5"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Chen, I</w:t>
      </w:r>
      <w:proofErr w:type="gramStart"/>
      <w:r w:rsidRPr="00117F8B">
        <w:rPr>
          <w:rFonts w:ascii="Helvetica" w:eastAsia="Times New Roman" w:hAnsi="Helvetica" w:cs="Arial"/>
          <w:color w:val="000000"/>
          <w:sz w:val="20"/>
          <w:szCs w:val="20"/>
        </w:rPr>
        <w:t>.-</w:t>
      </w:r>
      <w:proofErr w:type="gramEnd"/>
      <w:r w:rsidRPr="00117F8B">
        <w:rPr>
          <w:rFonts w:ascii="Helvetica" w:eastAsia="Times New Roman" w:hAnsi="Helvetica" w:cs="Arial"/>
          <w:color w:val="000000"/>
          <w:sz w:val="20"/>
          <w:szCs w:val="20"/>
        </w:rPr>
        <w:t xml:space="preserve">C., Hill, J. K., </w:t>
      </w:r>
      <w:proofErr w:type="spellStart"/>
      <w:r w:rsidRPr="00117F8B">
        <w:rPr>
          <w:rFonts w:ascii="Helvetica" w:eastAsia="Times New Roman" w:hAnsi="Helvetica" w:cs="Arial"/>
          <w:color w:val="000000"/>
          <w:sz w:val="20"/>
          <w:szCs w:val="20"/>
        </w:rPr>
        <w:t>Ohlemüller</w:t>
      </w:r>
      <w:proofErr w:type="spellEnd"/>
      <w:r w:rsidRPr="00117F8B">
        <w:rPr>
          <w:rFonts w:ascii="Helvetica" w:eastAsia="Times New Roman" w:hAnsi="Helvetica" w:cs="Arial"/>
          <w:color w:val="000000"/>
          <w:sz w:val="20"/>
          <w:szCs w:val="20"/>
        </w:rPr>
        <w:t>, R., Roy, D. B. and Thomas, C. D.</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Rapid range shifts of species associated with high levels of climate warming</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Science, American Association for the Advancement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2011</w:t>
      </w:r>
      <w:r w:rsidRPr="00117F8B">
        <w:rPr>
          <w:rFonts w:ascii="Helvetica" w:eastAsia="Times New Roman" w:hAnsi="Helvetica" w:cs="Arial"/>
          <w:color w:val="000000"/>
          <w:sz w:val="20"/>
          <w:szCs w:val="20"/>
        </w:rPr>
        <w:t>, Vol. 333(6045), pp. 1024-1026</w:t>
      </w:r>
      <w:r w:rsidR="000B20B5" w:rsidRPr="002E440C">
        <w:rPr>
          <w:rFonts w:ascii="Helvetica" w:eastAsia="Times New Roman" w:hAnsi="Helvetica" w:cs="Arial"/>
          <w:color w:val="000000"/>
          <w:sz w:val="20"/>
          <w:szCs w:val="20"/>
        </w:rPr>
        <w:t>.</w:t>
      </w:r>
    </w:p>
    <w:p w14:paraId="4BB6DCE3" w14:textId="77777777" w:rsidR="000B20B5" w:rsidRPr="002E440C" w:rsidRDefault="000B20B5" w:rsidP="000B20B5">
      <w:pPr>
        <w:rPr>
          <w:rFonts w:ascii="Helvetica" w:eastAsia="Times New Roman" w:hAnsi="Helvetica" w:cs="Arial"/>
          <w:color w:val="000000"/>
          <w:sz w:val="20"/>
          <w:szCs w:val="20"/>
        </w:rPr>
      </w:pPr>
    </w:p>
    <w:p w14:paraId="2FA5F196" w14:textId="77777777" w:rsidR="000B20B5" w:rsidRPr="002E440C"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Chmura</w:t>
      </w:r>
      <w:proofErr w:type="spellEnd"/>
      <w:r w:rsidRPr="00117F8B">
        <w:rPr>
          <w:rFonts w:ascii="Helvetica" w:eastAsia="Times New Roman" w:hAnsi="Helvetica" w:cs="Arial"/>
          <w:color w:val="000000"/>
          <w:sz w:val="20"/>
          <w:szCs w:val="20"/>
        </w:rPr>
        <w:t xml:space="preserve">, H. E., Kharouba, H. M., </w:t>
      </w:r>
      <w:proofErr w:type="spellStart"/>
      <w:r w:rsidRPr="00117F8B">
        <w:rPr>
          <w:rFonts w:ascii="Helvetica" w:eastAsia="Times New Roman" w:hAnsi="Helvetica" w:cs="Arial"/>
          <w:color w:val="000000"/>
          <w:sz w:val="20"/>
          <w:szCs w:val="20"/>
        </w:rPr>
        <w:t>Ashander</w:t>
      </w:r>
      <w:proofErr w:type="spellEnd"/>
      <w:r w:rsidRPr="00117F8B">
        <w:rPr>
          <w:rFonts w:ascii="Helvetica" w:eastAsia="Times New Roman" w:hAnsi="Helvetica" w:cs="Arial"/>
          <w:color w:val="000000"/>
          <w:sz w:val="20"/>
          <w:szCs w:val="20"/>
        </w:rPr>
        <w:t xml:space="preserve">, J., </w:t>
      </w:r>
      <w:proofErr w:type="spellStart"/>
      <w:r w:rsidRPr="00117F8B">
        <w:rPr>
          <w:rFonts w:ascii="Helvetica" w:eastAsia="Times New Roman" w:hAnsi="Helvetica" w:cs="Arial"/>
          <w:color w:val="000000"/>
          <w:sz w:val="20"/>
          <w:szCs w:val="20"/>
        </w:rPr>
        <w:t>Ehlman</w:t>
      </w:r>
      <w:proofErr w:type="spellEnd"/>
      <w:r w:rsidRPr="00117F8B">
        <w:rPr>
          <w:rFonts w:ascii="Helvetica" w:eastAsia="Times New Roman" w:hAnsi="Helvetica" w:cs="Arial"/>
          <w:color w:val="000000"/>
          <w:sz w:val="20"/>
          <w:szCs w:val="20"/>
        </w:rPr>
        <w:t xml:space="preserve">, S. M., </w:t>
      </w:r>
      <w:proofErr w:type="spellStart"/>
      <w:r w:rsidRPr="00117F8B">
        <w:rPr>
          <w:rFonts w:ascii="Helvetica" w:eastAsia="Times New Roman" w:hAnsi="Helvetica" w:cs="Arial"/>
          <w:color w:val="000000"/>
          <w:sz w:val="20"/>
          <w:szCs w:val="20"/>
        </w:rPr>
        <w:t>Rivest</w:t>
      </w:r>
      <w:proofErr w:type="spellEnd"/>
      <w:r w:rsidRPr="00117F8B">
        <w:rPr>
          <w:rFonts w:ascii="Helvetica" w:eastAsia="Times New Roman" w:hAnsi="Helvetica" w:cs="Arial"/>
          <w:color w:val="000000"/>
          <w:sz w:val="20"/>
          <w:szCs w:val="20"/>
        </w:rPr>
        <w:t>, E. B. and Yang, L. H.</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 xml:space="preserve">The mechanisms of phenology: the patterns and processes of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shifts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Ecological Monographs,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p>
    <w:p w14:paraId="4A6F0959" w14:textId="77777777" w:rsidR="000B20B5" w:rsidRPr="002E440C" w:rsidRDefault="000B20B5" w:rsidP="000B20B5">
      <w:pPr>
        <w:rPr>
          <w:rFonts w:ascii="Helvetica" w:eastAsia="Times New Roman" w:hAnsi="Helvetica" w:cs="Arial"/>
          <w:color w:val="000000"/>
          <w:sz w:val="20"/>
          <w:szCs w:val="20"/>
        </w:rPr>
      </w:pPr>
    </w:p>
    <w:p w14:paraId="615CAFB3" w14:textId="0D790D60" w:rsidR="00117F8B" w:rsidRPr="00117F8B"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Chuine</w:t>
      </w:r>
      <w:proofErr w:type="spellEnd"/>
      <w:r w:rsidRPr="00117F8B">
        <w:rPr>
          <w:rFonts w:ascii="Helvetica" w:eastAsia="Times New Roman" w:hAnsi="Helvetica" w:cs="Arial"/>
          <w:color w:val="000000"/>
          <w:sz w:val="20"/>
          <w:szCs w:val="20"/>
        </w:rPr>
        <w:t xml:space="preserve">, I. and </w:t>
      </w:r>
      <w:proofErr w:type="spellStart"/>
      <w:r w:rsidRPr="00117F8B">
        <w:rPr>
          <w:rFonts w:ascii="Helvetica" w:eastAsia="Times New Roman" w:hAnsi="Helvetica" w:cs="Arial"/>
          <w:color w:val="000000"/>
          <w:sz w:val="20"/>
          <w:szCs w:val="20"/>
        </w:rPr>
        <w:t>Régnière</w:t>
      </w:r>
      <w:proofErr w:type="spellEnd"/>
      <w:r w:rsidRPr="00117F8B">
        <w:rPr>
          <w:rFonts w:ascii="Helvetica" w:eastAsia="Times New Roman" w:hAnsi="Helvetica" w:cs="Arial"/>
          <w:color w:val="000000"/>
          <w:sz w:val="20"/>
          <w:szCs w:val="20"/>
        </w:rPr>
        <w:t>, J.</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Process-based models of phenology for plants and animals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Annual Review of Ecology, Evolution, and Systematics,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48, pp. 159-182</w:t>
      </w:r>
    </w:p>
    <w:p w14:paraId="505E225D" w14:textId="77777777" w:rsidR="000B20B5" w:rsidRPr="002E440C" w:rsidRDefault="000B20B5" w:rsidP="000B20B5">
      <w:pPr>
        <w:rPr>
          <w:rFonts w:ascii="Helvetica" w:eastAsia="Times New Roman" w:hAnsi="Helvetica" w:cs="Arial"/>
          <w:color w:val="000000"/>
          <w:sz w:val="20"/>
          <w:szCs w:val="20"/>
        </w:rPr>
      </w:pPr>
    </w:p>
    <w:p w14:paraId="571BE1D9" w14:textId="4EE889B7" w:rsidR="00117F8B" w:rsidRPr="00117F8B"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Cury</w:t>
      </w:r>
      <w:proofErr w:type="spellEnd"/>
      <w:r w:rsidRPr="00117F8B">
        <w:rPr>
          <w:rFonts w:ascii="Helvetica" w:eastAsia="Times New Roman" w:hAnsi="Helvetica" w:cs="Arial"/>
          <w:color w:val="000000"/>
          <w:sz w:val="20"/>
          <w:szCs w:val="20"/>
        </w:rPr>
        <w:t>, P, Shannon, L and Shin, YJ</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 xml:space="preserve">The functioning of </w:t>
      </w:r>
      <w:proofErr w:type="spellStart"/>
      <w:r w:rsidRPr="00117F8B">
        <w:rPr>
          <w:rFonts w:ascii="Helvetica" w:eastAsia="Times New Roman" w:hAnsi="Helvetica" w:cs="Arial"/>
          <w:i/>
          <w:iCs/>
          <w:color w:val="000000"/>
          <w:sz w:val="20"/>
          <w:szCs w:val="20"/>
        </w:rPr>
        <w:t>marineecosystems</w:t>
      </w:r>
      <w:proofErr w:type="spellEnd"/>
      <w:r w:rsidRPr="00117F8B">
        <w:rPr>
          <w:rFonts w:ascii="Helvetica" w:eastAsia="Times New Roman" w:hAnsi="Helvetica" w:cs="Arial"/>
          <w:i/>
          <w:iCs/>
          <w:color w:val="000000"/>
          <w:sz w:val="20"/>
          <w:szCs w:val="20"/>
        </w:rPr>
        <w:t>: a fisheries perspective.</w:t>
      </w:r>
      <w:r w:rsidR="000B20B5"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color w:val="000000"/>
          <w:sz w:val="20"/>
          <w:szCs w:val="20"/>
        </w:rPr>
        <w:t xml:space="preserve">Responsible fisheries in the </w:t>
      </w:r>
      <w:proofErr w:type="spellStart"/>
      <w:r w:rsidRPr="00117F8B">
        <w:rPr>
          <w:rFonts w:ascii="Helvetica" w:eastAsia="Times New Roman" w:hAnsi="Helvetica" w:cs="Arial"/>
          <w:color w:val="000000"/>
          <w:sz w:val="20"/>
          <w:szCs w:val="20"/>
        </w:rPr>
        <w:t>marineecosystem</w:t>
      </w:r>
      <w:proofErr w:type="spellEnd"/>
      <w:r w:rsidR="000B20B5" w:rsidRPr="002E440C">
        <w:rPr>
          <w:rFonts w:ascii="Helvetica" w:eastAsia="Times New Roman" w:hAnsi="Helvetica" w:cs="Arial"/>
          <w:color w:val="000000"/>
          <w:sz w:val="20"/>
          <w:szCs w:val="20"/>
        </w:rPr>
        <w:t>.</w:t>
      </w:r>
      <w:proofErr w:type="gramEnd"/>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FAO, Rome and CABI Publishing,</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2003</w:t>
      </w:r>
      <w:r w:rsidRPr="00117F8B">
        <w:rPr>
          <w:rFonts w:ascii="Helvetica" w:eastAsia="Times New Roman" w:hAnsi="Helvetica" w:cs="Arial"/>
          <w:color w:val="000000"/>
          <w:sz w:val="20"/>
          <w:szCs w:val="20"/>
        </w:rPr>
        <w:t>, pp. 103–123</w:t>
      </w:r>
    </w:p>
    <w:p w14:paraId="296D0FD6" w14:textId="77777777" w:rsidR="000B20B5" w:rsidRPr="002E440C" w:rsidRDefault="000B20B5" w:rsidP="00117F8B">
      <w:pPr>
        <w:ind w:left="720"/>
        <w:rPr>
          <w:rFonts w:ascii="Helvetica" w:eastAsia="Times New Roman" w:hAnsi="Helvetica" w:cs="Arial"/>
          <w:color w:val="000000"/>
          <w:sz w:val="20"/>
          <w:szCs w:val="20"/>
        </w:rPr>
      </w:pPr>
    </w:p>
    <w:p w14:paraId="1EED1C70" w14:textId="4F57C06F" w:rsidR="00117F8B" w:rsidRPr="00117F8B" w:rsidRDefault="00117F8B" w:rsidP="000B20B5">
      <w:pPr>
        <w:rPr>
          <w:rFonts w:ascii="Helvetica" w:eastAsia="Times New Roman" w:hAnsi="Helvetica" w:cs="Arial"/>
          <w:color w:val="000000"/>
          <w:sz w:val="20"/>
          <w:szCs w:val="20"/>
        </w:rPr>
      </w:pPr>
      <w:proofErr w:type="gramStart"/>
      <w:r w:rsidRPr="00117F8B">
        <w:rPr>
          <w:rFonts w:ascii="Helvetica" w:eastAsia="Times New Roman" w:hAnsi="Helvetica" w:cs="Arial"/>
          <w:color w:val="000000"/>
          <w:sz w:val="20"/>
          <w:szCs w:val="20"/>
        </w:rPr>
        <w:t>Cushing, D. H.</w:t>
      </w:r>
      <w:proofErr w:type="gramEnd"/>
      <w:r w:rsidR="000B20B5"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i/>
          <w:iCs/>
          <w:color w:val="000000"/>
          <w:sz w:val="20"/>
          <w:szCs w:val="20"/>
        </w:rPr>
        <w:t>The natural regulation of fish populations</w:t>
      </w:r>
      <w:r w:rsidR="000B20B5" w:rsidRPr="002E440C">
        <w:rPr>
          <w:rFonts w:ascii="Helvetica" w:eastAsia="Times New Roman" w:hAnsi="Helvetica" w:cs="Arial"/>
          <w:color w:val="000000"/>
          <w:sz w:val="20"/>
          <w:szCs w:val="20"/>
        </w:rPr>
        <w:t>.</w:t>
      </w:r>
      <w:proofErr w:type="gramEnd"/>
      <w:r w:rsidR="000B20B5" w:rsidRPr="002E440C">
        <w:rPr>
          <w:rFonts w:ascii="Helvetica" w:eastAsia="Times New Roman" w:hAnsi="Helvetica" w:cs="Arial"/>
          <w:color w:val="000000"/>
          <w:sz w:val="20"/>
          <w:szCs w:val="20"/>
        </w:rPr>
        <w:t xml:space="preserve"> </w:t>
      </w:r>
      <w:proofErr w:type="spellStart"/>
      <w:proofErr w:type="gramStart"/>
      <w:r w:rsidRPr="00117F8B">
        <w:rPr>
          <w:rFonts w:ascii="Helvetica" w:eastAsia="Times New Roman" w:hAnsi="Helvetica" w:cs="Arial"/>
          <w:color w:val="000000"/>
          <w:sz w:val="20"/>
          <w:szCs w:val="20"/>
        </w:rPr>
        <w:t>HardenJones</w:t>
      </w:r>
      <w:proofErr w:type="spellEnd"/>
      <w:r w:rsidRPr="00117F8B">
        <w:rPr>
          <w:rFonts w:ascii="Helvetica" w:eastAsia="Times New Roman" w:hAnsi="Helvetica" w:cs="Arial"/>
          <w:color w:val="000000"/>
          <w:sz w:val="20"/>
          <w:szCs w:val="20"/>
        </w:rPr>
        <w:t>, F. R.</w:t>
      </w:r>
      <w:r w:rsidRPr="002E440C">
        <w:rPr>
          <w:rFonts w:ascii="Helvetica" w:eastAsia="Times New Roman" w:hAnsi="Helvetica" w:cs="Arial"/>
          <w:color w:val="000000"/>
          <w:sz w:val="20"/>
          <w:szCs w:val="20"/>
        </w:rPr>
        <w:t> </w:t>
      </w:r>
      <w:r w:rsidRPr="00117F8B">
        <w:rPr>
          <w:rFonts w:ascii="Helvetica" w:eastAsia="Times New Roman" w:hAnsi="Helvetica" w:cs="Arial"/>
          <w:i/>
          <w:iCs/>
          <w:color w:val="000000"/>
          <w:sz w:val="20"/>
          <w:szCs w:val="20"/>
        </w:rPr>
        <w:t>(ed.)</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Sea Fisheries Research</w:t>
      </w:r>
      <w:r w:rsidR="000B20B5" w:rsidRPr="002E440C">
        <w:rPr>
          <w:rFonts w:ascii="Helvetica" w:eastAsia="Times New Roman" w:hAnsi="Helvetica" w:cs="Arial"/>
          <w:color w:val="000000"/>
          <w:sz w:val="20"/>
          <w:szCs w:val="20"/>
        </w:rPr>
        <w:t>.</w:t>
      </w:r>
      <w:proofErr w:type="gramEnd"/>
      <w:r w:rsidR="000B20B5"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Elek</w:t>
      </w:r>
      <w:proofErr w:type="spellEnd"/>
      <w:r w:rsidRPr="00117F8B">
        <w:rPr>
          <w:rFonts w:ascii="Helvetica" w:eastAsia="Times New Roman" w:hAnsi="Helvetica" w:cs="Arial"/>
          <w:color w:val="000000"/>
          <w:sz w:val="20"/>
          <w:szCs w:val="20"/>
        </w:rPr>
        <w:t xml:space="preserve">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1974</w:t>
      </w:r>
      <w:r w:rsidRPr="00117F8B">
        <w:rPr>
          <w:rFonts w:ascii="Helvetica" w:eastAsia="Times New Roman" w:hAnsi="Helvetica" w:cs="Arial"/>
          <w:color w:val="000000"/>
          <w:sz w:val="20"/>
          <w:szCs w:val="20"/>
        </w:rPr>
        <w:t>, pp. 399-412</w:t>
      </w:r>
    </w:p>
    <w:p w14:paraId="0ECFC9F2" w14:textId="77777777" w:rsidR="000B20B5" w:rsidRPr="002E440C" w:rsidRDefault="000B20B5" w:rsidP="00117F8B">
      <w:pPr>
        <w:ind w:left="720"/>
        <w:rPr>
          <w:rFonts w:ascii="Helvetica" w:eastAsia="Times New Roman" w:hAnsi="Helvetica" w:cs="Arial"/>
          <w:color w:val="000000"/>
          <w:sz w:val="20"/>
          <w:szCs w:val="20"/>
        </w:rPr>
      </w:pPr>
    </w:p>
    <w:p w14:paraId="73733863" w14:textId="326EB924" w:rsidR="00117F8B" w:rsidRPr="00117F8B"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Deacy</w:t>
      </w:r>
      <w:proofErr w:type="spellEnd"/>
      <w:r w:rsidRPr="00117F8B">
        <w:rPr>
          <w:rFonts w:ascii="Helvetica" w:eastAsia="Times New Roman" w:hAnsi="Helvetica" w:cs="Arial"/>
          <w:color w:val="000000"/>
          <w:sz w:val="20"/>
          <w:szCs w:val="20"/>
        </w:rPr>
        <w:t xml:space="preserve">, W. W., Armstrong, J. B., Leacock, W. B., Robbins, C. T., Gustine, D. D., Ward, E. J., </w:t>
      </w:r>
      <w:proofErr w:type="spellStart"/>
      <w:r w:rsidRPr="00117F8B">
        <w:rPr>
          <w:rFonts w:ascii="Helvetica" w:eastAsia="Times New Roman" w:hAnsi="Helvetica" w:cs="Arial"/>
          <w:color w:val="000000"/>
          <w:sz w:val="20"/>
          <w:szCs w:val="20"/>
        </w:rPr>
        <w:t>Erlenbach</w:t>
      </w:r>
      <w:proofErr w:type="spellEnd"/>
      <w:r w:rsidRPr="00117F8B">
        <w:rPr>
          <w:rFonts w:ascii="Helvetica" w:eastAsia="Times New Roman" w:hAnsi="Helvetica" w:cs="Arial"/>
          <w:color w:val="000000"/>
          <w:sz w:val="20"/>
          <w:szCs w:val="20"/>
        </w:rPr>
        <w:t>, J. A. and Stanford, J. A.</w:t>
      </w:r>
      <w:r w:rsidR="000B20B5"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synchronization disrupts trophic interactions between Kodiak brown bears and salmon</w:t>
      </w:r>
    </w:p>
    <w:p w14:paraId="26471884" w14:textId="77777777"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Proceedings of the National Academy of Sciences, National </w:t>
      </w:r>
      <w:proofErr w:type="spellStart"/>
      <w:r w:rsidRPr="00117F8B">
        <w:rPr>
          <w:rFonts w:ascii="Helvetica" w:eastAsia="Times New Roman" w:hAnsi="Helvetica" w:cs="Arial"/>
          <w:color w:val="000000"/>
          <w:sz w:val="20"/>
          <w:szCs w:val="20"/>
        </w:rPr>
        <w:t>Acad</w:t>
      </w:r>
      <w:proofErr w:type="spellEnd"/>
      <w:r w:rsidRPr="00117F8B">
        <w:rPr>
          <w:rFonts w:ascii="Helvetica" w:eastAsia="Times New Roman" w:hAnsi="Helvetica" w:cs="Arial"/>
          <w:color w:val="000000"/>
          <w:sz w:val="20"/>
          <w:szCs w:val="20"/>
        </w:rPr>
        <w:t xml:space="preserve">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114(39), pp. 10432-10437</w:t>
      </w:r>
    </w:p>
    <w:p w14:paraId="252D1DF2" w14:textId="77777777" w:rsidR="000B20B5" w:rsidRPr="002E440C" w:rsidRDefault="000B20B5" w:rsidP="000B20B5">
      <w:pPr>
        <w:rPr>
          <w:rFonts w:ascii="Helvetica" w:eastAsia="Times New Roman" w:hAnsi="Helvetica" w:cs="Arial"/>
          <w:color w:val="000000"/>
          <w:sz w:val="20"/>
          <w:szCs w:val="20"/>
        </w:rPr>
      </w:pPr>
    </w:p>
    <w:p w14:paraId="71E9CB91" w14:textId="017072E1" w:rsidR="00117F8B" w:rsidRPr="00117F8B" w:rsidRDefault="00117F8B" w:rsidP="000B20B5">
      <w:pPr>
        <w:rPr>
          <w:rFonts w:ascii="Helvetica" w:eastAsia="Times New Roman" w:hAnsi="Helvetica" w:cs="Arial"/>
          <w:color w:val="000000"/>
          <w:sz w:val="20"/>
          <w:szCs w:val="20"/>
        </w:rPr>
      </w:pPr>
      <w:proofErr w:type="spellStart"/>
      <w:proofErr w:type="gramStart"/>
      <w:r w:rsidRPr="00117F8B">
        <w:rPr>
          <w:rFonts w:ascii="Helvetica" w:eastAsia="Times New Roman" w:hAnsi="Helvetica" w:cs="Arial"/>
          <w:color w:val="000000"/>
          <w:sz w:val="20"/>
          <w:szCs w:val="20"/>
        </w:rPr>
        <w:t>Doiron</w:t>
      </w:r>
      <w:proofErr w:type="spellEnd"/>
      <w:r w:rsidRPr="00117F8B">
        <w:rPr>
          <w:rFonts w:ascii="Helvetica" w:eastAsia="Times New Roman" w:hAnsi="Helvetica" w:cs="Arial"/>
          <w:color w:val="000000"/>
          <w:sz w:val="20"/>
          <w:szCs w:val="20"/>
        </w:rPr>
        <w:t>, M., Gauthier, G. and Lévesque, 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Trophic mismatch and its effects on the growth of young in an Arctic herbivore</w:t>
      </w:r>
      <w:r w:rsidR="000B20B5" w:rsidRPr="002E440C">
        <w:rPr>
          <w:rFonts w:ascii="Helvetica" w:eastAsia="Times New Roman" w:hAnsi="Helvetica" w:cs="Arial"/>
          <w:i/>
          <w:iCs/>
          <w:color w:val="000000"/>
          <w:sz w:val="20"/>
          <w:szCs w:val="20"/>
        </w:rPr>
        <w:t>.</w:t>
      </w:r>
      <w:proofErr w:type="gramEnd"/>
      <w:r w:rsidR="000B20B5"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21(12), pp. 4364-4376</w:t>
      </w:r>
    </w:p>
    <w:p w14:paraId="6002E288" w14:textId="77777777" w:rsidR="000B20B5" w:rsidRPr="002E440C" w:rsidRDefault="000B20B5" w:rsidP="000B20B5">
      <w:pPr>
        <w:rPr>
          <w:rFonts w:ascii="Helvetica" w:eastAsia="Times New Roman" w:hAnsi="Helvetica" w:cs="Arial"/>
          <w:b/>
          <w:bCs/>
          <w:color w:val="000000"/>
          <w:sz w:val="20"/>
          <w:szCs w:val="20"/>
        </w:rPr>
      </w:pPr>
    </w:p>
    <w:p w14:paraId="553C6DA1" w14:textId="5B14ACF9" w:rsidR="00117F8B" w:rsidRPr="00117F8B"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Dornelas</w:t>
      </w:r>
      <w:proofErr w:type="spellEnd"/>
      <w:r w:rsidRPr="00117F8B">
        <w:rPr>
          <w:rFonts w:ascii="Helvetica" w:eastAsia="Times New Roman" w:hAnsi="Helvetica" w:cs="Arial"/>
          <w:color w:val="000000"/>
          <w:sz w:val="20"/>
          <w:szCs w:val="20"/>
        </w:rPr>
        <w:t xml:space="preserve">, M., </w:t>
      </w:r>
      <w:proofErr w:type="spellStart"/>
      <w:r w:rsidRPr="00117F8B">
        <w:rPr>
          <w:rFonts w:ascii="Helvetica" w:eastAsia="Times New Roman" w:hAnsi="Helvetica" w:cs="Arial"/>
          <w:color w:val="000000"/>
          <w:sz w:val="20"/>
          <w:szCs w:val="20"/>
        </w:rPr>
        <w:t>Gotelli</w:t>
      </w:r>
      <w:proofErr w:type="spellEnd"/>
      <w:r w:rsidRPr="00117F8B">
        <w:rPr>
          <w:rFonts w:ascii="Helvetica" w:eastAsia="Times New Roman" w:hAnsi="Helvetica" w:cs="Arial"/>
          <w:color w:val="000000"/>
          <w:sz w:val="20"/>
          <w:szCs w:val="20"/>
        </w:rPr>
        <w:t xml:space="preserve">, N. J., McGill, B., Shimadzu, H., </w:t>
      </w:r>
      <w:proofErr w:type="spellStart"/>
      <w:r w:rsidRPr="00117F8B">
        <w:rPr>
          <w:rFonts w:ascii="Helvetica" w:eastAsia="Times New Roman" w:hAnsi="Helvetica" w:cs="Arial"/>
          <w:color w:val="000000"/>
          <w:sz w:val="20"/>
          <w:szCs w:val="20"/>
        </w:rPr>
        <w:t>Moyes</w:t>
      </w:r>
      <w:proofErr w:type="spellEnd"/>
      <w:r w:rsidRPr="00117F8B">
        <w:rPr>
          <w:rFonts w:ascii="Helvetica" w:eastAsia="Times New Roman" w:hAnsi="Helvetica" w:cs="Arial"/>
          <w:color w:val="000000"/>
          <w:sz w:val="20"/>
          <w:szCs w:val="20"/>
        </w:rPr>
        <w:t xml:space="preserve">, F., </w:t>
      </w:r>
      <w:proofErr w:type="spellStart"/>
      <w:r w:rsidRPr="00117F8B">
        <w:rPr>
          <w:rFonts w:ascii="Helvetica" w:eastAsia="Times New Roman" w:hAnsi="Helvetica" w:cs="Arial"/>
          <w:color w:val="000000"/>
          <w:sz w:val="20"/>
          <w:szCs w:val="20"/>
        </w:rPr>
        <w:t>Sievers</w:t>
      </w:r>
      <w:proofErr w:type="spellEnd"/>
      <w:r w:rsidRPr="00117F8B">
        <w:rPr>
          <w:rFonts w:ascii="Helvetica" w:eastAsia="Times New Roman" w:hAnsi="Helvetica" w:cs="Arial"/>
          <w:color w:val="000000"/>
          <w:sz w:val="20"/>
          <w:szCs w:val="20"/>
        </w:rPr>
        <w:t xml:space="preserve">, C. and </w:t>
      </w:r>
      <w:proofErr w:type="spellStart"/>
      <w:r w:rsidRPr="00117F8B">
        <w:rPr>
          <w:rFonts w:ascii="Helvetica" w:eastAsia="Times New Roman" w:hAnsi="Helvetica" w:cs="Arial"/>
          <w:color w:val="000000"/>
          <w:sz w:val="20"/>
          <w:szCs w:val="20"/>
        </w:rPr>
        <w:t>Magurran</w:t>
      </w:r>
      <w:proofErr w:type="spellEnd"/>
      <w:r w:rsidRPr="00117F8B">
        <w:rPr>
          <w:rFonts w:ascii="Helvetica" w:eastAsia="Times New Roman" w:hAnsi="Helvetica" w:cs="Arial"/>
          <w:color w:val="000000"/>
          <w:sz w:val="20"/>
          <w:szCs w:val="20"/>
        </w:rPr>
        <w:t>, A. 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Assemblage time series reveal biodiversity change but not systematic loss</w:t>
      </w:r>
      <w:r w:rsidR="000B20B5"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Science, American Association for the Advancement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344(6181), pp. 296-299</w:t>
      </w:r>
      <w:r w:rsidR="000B20B5" w:rsidRPr="002E440C">
        <w:rPr>
          <w:rFonts w:ascii="Helvetica" w:eastAsia="Times New Roman" w:hAnsi="Helvetica" w:cs="Arial"/>
          <w:color w:val="000000"/>
          <w:sz w:val="20"/>
          <w:szCs w:val="20"/>
        </w:rPr>
        <w:t>.</w:t>
      </w:r>
    </w:p>
    <w:p w14:paraId="6530E054" w14:textId="77777777" w:rsidR="000B20B5" w:rsidRPr="002E440C" w:rsidRDefault="000B20B5" w:rsidP="00117F8B">
      <w:pPr>
        <w:ind w:left="720"/>
        <w:rPr>
          <w:rFonts w:ascii="Helvetica" w:eastAsia="Times New Roman" w:hAnsi="Helvetica" w:cs="Arial"/>
          <w:b/>
          <w:bCs/>
          <w:color w:val="000000"/>
          <w:sz w:val="20"/>
          <w:szCs w:val="20"/>
        </w:rPr>
      </w:pPr>
    </w:p>
    <w:p w14:paraId="1E8DBC46"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Durant, J. M., </w:t>
      </w:r>
      <w:proofErr w:type="spellStart"/>
      <w:r w:rsidRPr="00117F8B">
        <w:rPr>
          <w:rFonts w:ascii="Helvetica" w:eastAsia="Times New Roman" w:hAnsi="Helvetica" w:cs="Arial"/>
          <w:color w:val="000000"/>
          <w:sz w:val="20"/>
          <w:szCs w:val="20"/>
        </w:rPr>
        <w:t>Hjermann</w:t>
      </w:r>
      <w:proofErr w:type="spellEnd"/>
      <w:r w:rsidRPr="00117F8B">
        <w:rPr>
          <w:rFonts w:ascii="Helvetica" w:eastAsia="Times New Roman" w:hAnsi="Helvetica" w:cs="Arial"/>
          <w:color w:val="000000"/>
          <w:sz w:val="20"/>
          <w:szCs w:val="20"/>
        </w:rPr>
        <w:t>, D. Ø., Anker-</w:t>
      </w:r>
      <w:proofErr w:type="spellStart"/>
      <w:r w:rsidRPr="00117F8B">
        <w:rPr>
          <w:rFonts w:ascii="Helvetica" w:eastAsia="Times New Roman" w:hAnsi="Helvetica" w:cs="Arial"/>
          <w:color w:val="000000"/>
          <w:sz w:val="20"/>
          <w:szCs w:val="20"/>
        </w:rPr>
        <w:t>Nilssen</w:t>
      </w:r>
      <w:proofErr w:type="spellEnd"/>
      <w:r w:rsidRPr="00117F8B">
        <w:rPr>
          <w:rFonts w:ascii="Helvetica" w:eastAsia="Times New Roman" w:hAnsi="Helvetica" w:cs="Arial"/>
          <w:color w:val="000000"/>
          <w:sz w:val="20"/>
          <w:szCs w:val="20"/>
        </w:rPr>
        <w:t xml:space="preserve">, T., </w:t>
      </w:r>
      <w:proofErr w:type="spellStart"/>
      <w:r w:rsidRPr="00117F8B">
        <w:rPr>
          <w:rFonts w:ascii="Helvetica" w:eastAsia="Times New Roman" w:hAnsi="Helvetica" w:cs="Arial"/>
          <w:color w:val="000000"/>
          <w:sz w:val="20"/>
          <w:szCs w:val="20"/>
        </w:rPr>
        <w:t>Beaugrand</w:t>
      </w:r>
      <w:proofErr w:type="spellEnd"/>
      <w:r w:rsidRPr="00117F8B">
        <w:rPr>
          <w:rFonts w:ascii="Helvetica" w:eastAsia="Times New Roman" w:hAnsi="Helvetica" w:cs="Arial"/>
          <w:color w:val="000000"/>
          <w:sz w:val="20"/>
          <w:szCs w:val="20"/>
        </w:rPr>
        <w:t xml:space="preserve">, G., </w:t>
      </w:r>
      <w:proofErr w:type="spellStart"/>
      <w:r w:rsidRPr="00117F8B">
        <w:rPr>
          <w:rFonts w:ascii="Helvetica" w:eastAsia="Times New Roman" w:hAnsi="Helvetica" w:cs="Arial"/>
          <w:color w:val="000000"/>
          <w:sz w:val="20"/>
          <w:szCs w:val="20"/>
        </w:rPr>
        <w:t>Mysterud</w:t>
      </w:r>
      <w:proofErr w:type="spellEnd"/>
      <w:r w:rsidRPr="00117F8B">
        <w:rPr>
          <w:rFonts w:ascii="Helvetica" w:eastAsia="Times New Roman" w:hAnsi="Helvetica" w:cs="Arial"/>
          <w:color w:val="000000"/>
          <w:sz w:val="20"/>
          <w:szCs w:val="20"/>
        </w:rPr>
        <w:t xml:space="preserve">, A., </w:t>
      </w:r>
      <w:proofErr w:type="spellStart"/>
      <w:r w:rsidRPr="00117F8B">
        <w:rPr>
          <w:rFonts w:ascii="Helvetica" w:eastAsia="Times New Roman" w:hAnsi="Helvetica" w:cs="Arial"/>
          <w:color w:val="000000"/>
          <w:sz w:val="20"/>
          <w:szCs w:val="20"/>
        </w:rPr>
        <w:t>Pettorelli</w:t>
      </w:r>
      <w:proofErr w:type="spellEnd"/>
      <w:r w:rsidRPr="00117F8B">
        <w:rPr>
          <w:rFonts w:ascii="Helvetica" w:eastAsia="Times New Roman" w:hAnsi="Helvetica" w:cs="Arial"/>
          <w:color w:val="000000"/>
          <w:sz w:val="20"/>
          <w:szCs w:val="20"/>
        </w:rPr>
        <w:t xml:space="preserve">, N. and </w:t>
      </w:r>
      <w:proofErr w:type="spellStart"/>
      <w:r w:rsidRPr="00117F8B">
        <w:rPr>
          <w:rFonts w:ascii="Helvetica" w:eastAsia="Times New Roman" w:hAnsi="Helvetica" w:cs="Arial"/>
          <w:color w:val="000000"/>
          <w:sz w:val="20"/>
          <w:szCs w:val="20"/>
        </w:rPr>
        <w:t>Stenseth</w:t>
      </w:r>
      <w:proofErr w:type="spellEnd"/>
      <w:r w:rsidRPr="00117F8B">
        <w:rPr>
          <w:rFonts w:ascii="Helvetica" w:eastAsia="Times New Roman" w:hAnsi="Helvetica" w:cs="Arial"/>
          <w:color w:val="000000"/>
          <w:sz w:val="20"/>
          <w:szCs w:val="20"/>
        </w:rPr>
        <w:t>, N. C.</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Timing and abundance as key mechanisms affecting trophic interactions in variable environments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8(9), pp. 952-958</w:t>
      </w:r>
      <w:r w:rsidR="000B20B5" w:rsidRPr="002E440C">
        <w:rPr>
          <w:rFonts w:ascii="Helvetica" w:eastAsia="Times New Roman" w:hAnsi="Helvetica" w:cs="Arial"/>
          <w:color w:val="000000"/>
          <w:sz w:val="20"/>
          <w:szCs w:val="20"/>
        </w:rPr>
        <w:t>.</w:t>
      </w:r>
    </w:p>
    <w:p w14:paraId="6B6886E3" w14:textId="77777777" w:rsidR="000B20B5" w:rsidRPr="002E440C" w:rsidRDefault="000B20B5" w:rsidP="000B20B5">
      <w:pPr>
        <w:rPr>
          <w:rFonts w:ascii="Helvetica" w:eastAsia="Times New Roman" w:hAnsi="Helvetica" w:cs="Arial"/>
          <w:color w:val="000000"/>
          <w:sz w:val="20"/>
          <w:szCs w:val="20"/>
        </w:rPr>
      </w:pPr>
    </w:p>
    <w:p w14:paraId="22E73B57"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Durant, J. M., </w:t>
      </w:r>
      <w:proofErr w:type="spellStart"/>
      <w:r w:rsidRPr="00117F8B">
        <w:rPr>
          <w:rFonts w:ascii="Helvetica" w:eastAsia="Times New Roman" w:hAnsi="Helvetica" w:cs="Arial"/>
          <w:color w:val="000000"/>
          <w:sz w:val="20"/>
          <w:szCs w:val="20"/>
        </w:rPr>
        <w:t>Hjermann</w:t>
      </w:r>
      <w:proofErr w:type="spellEnd"/>
      <w:r w:rsidRPr="00117F8B">
        <w:rPr>
          <w:rFonts w:ascii="Helvetica" w:eastAsia="Times New Roman" w:hAnsi="Helvetica" w:cs="Arial"/>
          <w:color w:val="000000"/>
          <w:sz w:val="20"/>
          <w:szCs w:val="20"/>
        </w:rPr>
        <w:t xml:space="preserve">, D. Ø., </w:t>
      </w:r>
      <w:proofErr w:type="spellStart"/>
      <w:r w:rsidRPr="00117F8B">
        <w:rPr>
          <w:rFonts w:ascii="Helvetica" w:eastAsia="Times New Roman" w:hAnsi="Helvetica" w:cs="Arial"/>
          <w:color w:val="000000"/>
          <w:sz w:val="20"/>
          <w:szCs w:val="20"/>
        </w:rPr>
        <w:t>Ottersen</w:t>
      </w:r>
      <w:proofErr w:type="spellEnd"/>
      <w:r w:rsidRPr="00117F8B">
        <w:rPr>
          <w:rFonts w:ascii="Helvetica" w:eastAsia="Times New Roman" w:hAnsi="Helvetica" w:cs="Arial"/>
          <w:color w:val="000000"/>
          <w:sz w:val="20"/>
          <w:szCs w:val="20"/>
        </w:rPr>
        <w:t xml:space="preserve">, G. and </w:t>
      </w:r>
      <w:proofErr w:type="spellStart"/>
      <w:r w:rsidRPr="00117F8B">
        <w:rPr>
          <w:rFonts w:ascii="Helvetica" w:eastAsia="Times New Roman" w:hAnsi="Helvetica" w:cs="Arial"/>
          <w:color w:val="000000"/>
          <w:sz w:val="20"/>
          <w:szCs w:val="20"/>
        </w:rPr>
        <w:t>Stenseth</w:t>
      </w:r>
      <w:proofErr w:type="spellEnd"/>
      <w:r w:rsidRPr="00117F8B">
        <w:rPr>
          <w:rFonts w:ascii="Helvetica" w:eastAsia="Times New Roman" w:hAnsi="Helvetica" w:cs="Arial"/>
          <w:color w:val="000000"/>
          <w:sz w:val="20"/>
          <w:szCs w:val="20"/>
        </w:rPr>
        <w:t>, N. C.</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Climate and the match or mismatch between predator requirements and resource availability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Climate research,</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2007</w:t>
      </w:r>
      <w:r w:rsidRPr="00117F8B">
        <w:rPr>
          <w:rFonts w:ascii="Helvetica" w:eastAsia="Times New Roman" w:hAnsi="Helvetica" w:cs="Arial"/>
          <w:color w:val="000000"/>
          <w:sz w:val="20"/>
          <w:szCs w:val="20"/>
        </w:rPr>
        <w:t>, Vol. 33(3), pp. 271-283</w:t>
      </w:r>
    </w:p>
    <w:p w14:paraId="296FFF73" w14:textId="77777777" w:rsidR="000B20B5" w:rsidRPr="002E440C" w:rsidRDefault="000B20B5" w:rsidP="000B20B5">
      <w:pPr>
        <w:rPr>
          <w:rFonts w:ascii="Helvetica" w:eastAsia="Times New Roman" w:hAnsi="Helvetica" w:cs="Arial"/>
          <w:color w:val="000000"/>
          <w:sz w:val="20"/>
          <w:szCs w:val="20"/>
        </w:rPr>
      </w:pPr>
    </w:p>
    <w:p w14:paraId="75AD0BB1"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Edmondson,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 xml:space="preserve">Sixty years of Lake Washington: </w:t>
      </w:r>
      <w:proofErr w:type="gramStart"/>
      <w:r w:rsidRPr="00117F8B">
        <w:rPr>
          <w:rFonts w:ascii="Helvetica" w:eastAsia="Times New Roman" w:hAnsi="Helvetica" w:cs="Arial"/>
          <w:i/>
          <w:iCs/>
          <w:color w:val="000000"/>
          <w:sz w:val="20"/>
          <w:szCs w:val="20"/>
        </w:rPr>
        <w:t>a curriculum vitae</w:t>
      </w:r>
      <w:proofErr w:type="gramEnd"/>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Lake and Reservoir Management, Taylor &amp; Francis,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1994</w:t>
      </w:r>
      <w:r w:rsidRPr="00117F8B">
        <w:rPr>
          <w:rFonts w:ascii="Helvetica" w:eastAsia="Times New Roman" w:hAnsi="Helvetica" w:cs="Arial"/>
          <w:color w:val="000000"/>
          <w:sz w:val="20"/>
          <w:szCs w:val="20"/>
        </w:rPr>
        <w:t>, Vol. 10(2), pp. 75-84</w:t>
      </w:r>
      <w:r w:rsidR="000B20B5" w:rsidRPr="002E440C">
        <w:rPr>
          <w:rFonts w:ascii="Helvetica" w:eastAsia="Times New Roman" w:hAnsi="Helvetica" w:cs="Arial"/>
          <w:color w:val="000000"/>
          <w:sz w:val="20"/>
          <w:szCs w:val="20"/>
        </w:rPr>
        <w:t>.</w:t>
      </w:r>
    </w:p>
    <w:p w14:paraId="573571F2" w14:textId="77777777" w:rsidR="000B20B5" w:rsidRPr="002E440C" w:rsidRDefault="000B20B5" w:rsidP="000B20B5">
      <w:pPr>
        <w:rPr>
          <w:rFonts w:ascii="Helvetica" w:eastAsia="Times New Roman" w:hAnsi="Helvetica" w:cs="Arial"/>
          <w:color w:val="000000"/>
          <w:sz w:val="20"/>
          <w:szCs w:val="20"/>
        </w:rPr>
      </w:pPr>
    </w:p>
    <w:p w14:paraId="3890A970"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Francis, T. B., </w:t>
      </w:r>
      <w:proofErr w:type="spellStart"/>
      <w:r w:rsidRPr="00117F8B">
        <w:rPr>
          <w:rFonts w:ascii="Helvetica" w:eastAsia="Times New Roman" w:hAnsi="Helvetica" w:cs="Arial"/>
          <w:color w:val="000000"/>
          <w:sz w:val="20"/>
          <w:szCs w:val="20"/>
        </w:rPr>
        <w:t>Wolkovich</w:t>
      </w:r>
      <w:proofErr w:type="spellEnd"/>
      <w:r w:rsidRPr="00117F8B">
        <w:rPr>
          <w:rFonts w:ascii="Helvetica" w:eastAsia="Times New Roman" w:hAnsi="Helvetica" w:cs="Arial"/>
          <w:color w:val="000000"/>
          <w:sz w:val="20"/>
          <w:szCs w:val="20"/>
        </w:rPr>
        <w:t xml:space="preserve">, E. M., </w:t>
      </w:r>
      <w:proofErr w:type="spellStart"/>
      <w:r w:rsidRPr="00117F8B">
        <w:rPr>
          <w:rFonts w:ascii="Helvetica" w:eastAsia="Times New Roman" w:hAnsi="Helvetica" w:cs="Arial"/>
          <w:color w:val="000000"/>
          <w:sz w:val="20"/>
          <w:szCs w:val="20"/>
        </w:rPr>
        <w:t>Scheuerell</w:t>
      </w:r>
      <w:proofErr w:type="spellEnd"/>
      <w:r w:rsidRPr="00117F8B">
        <w:rPr>
          <w:rFonts w:ascii="Helvetica" w:eastAsia="Times New Roman" w:hAnsi="Helvetica" w:cs="Arial"/>
          <w:color w:val="000000"/>
          <w:sz w:val="20"/>
          <w:szCs w:val="20"/>
        </w:rPr>
        <w:t>, M. D., Katz, S. L., Holmes, E. E. and Hampton, S. 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Shifting regimes and changing interactions in the Lake Washington, USA, plankton community from 1962</w:t>
      </w:r>
      <w:r w:rsidR="000B20B5" w:rsidRPr="002E440C">
        <w:rPr>
          <w:rFonts w:ascii="Helvetica" w:eastAsia="Times New Roman" w:hAnsi="Helvetica" w:cs="Arial"/>
          <w:i/>
          <w:iCs/>
          <w:color w:val="000000"/>
          <w:sz w:val="20"/>
          <w:szCs w:val="20"/>
        </w:rPr>
        <w:t>—</w:t>
      </w:r>
      <w:r w:rsidRPr="00117F8B">
        <w:rPr>
          <w:rFonts w:ascii="Helvetica" w:eastAsia="Times New Roman" w:hAnsi="Helvetica" w:cs="Arial"/>
          <w:i/>
          <w:iCs/>
          <w:color w:val="000000"/>
          <w:sz w:val="20"/>
          <w:szCs w:val="20"/>
        </w:rPr>
        <w:t>1994</w:t>
      </w:r>
      <w:r w:rsidR="000B20B5"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PloS</w:t>
      </w:r>
      <w:proofErr w:type="spellEnd"/>
      <w:r w:rsidRPr="00117F8B">
        <w:rPr>
          <w:rFonts w:ascii="Helvetica" w:eastAsia="Times New Roman" w:hAnsi="Helvetica" w:cs="Arial"/>
          <w:color w:val="000000"/>
          <w:sz w:val="20"/>
          <w:szCs w:val="20"/>
        </w:rPr>
        <w:t xml:space="preserve"> one, Public Library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9(10), pp. e110363</w:t>
      </w:r>
    </w:p>
    <w:p w14:paraId="38B05EFB" w14:textId="77777777" w:rsidR="00ED35C4" w:rsidRPr="002E440C" w:rsidRDefault="00ED35C4" w:rsidP="00ED35C4">
      <w:pPr>
        <w:rPr>
          <w:rFonts w:ascii="Helvetica" w:eastAsia="Times New Roman" w:hAnsi="Helvetica" w:cs="Arial"/>
          <w:color w:val="000000"/>
          <w:sz w:val="20"/>
          <w:szCs w:val="20"/>
        </w:rPr>
      </w:pPr>
    </w:p>
    <w:p w14:paraId="6E783D7C" w14:textId="77777777" w:rsidR="00ED35C4" w:rsidRPr="002E440C" w:rsidRDefault="00117F8B" w:rsidP="00ED35C4">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Fritts</w:t>
      </w:r>
      <w:proofErr w:type="spellEnd"/>
      <w:r w:rsidRPr="00117F8B">
        <w:rPr>
          <w:rFonts w:ascii="Helvetica" w:eastAsia="Times New Roman" w:hAnsi="Helvetica" w:cs="Arial"/>
          <w:color w:val="000000"/>
          <w:sz w:val="20"/>
          <w:szCs w:val="20"/>
        </w:rPr>
        <w:t xml:space="preserve">, T. H. and </w:t>
      </w:r>
      <w:proofErr w:type="spellStart"/>
      <w:r w:rsidRPr="00117F8B">
        <w:rPr>
          <w:rFonts w:ascii="Helvetica" w:eastAsia="Times New Roman" w:hAnsi="Helvetica" w:cs="Arial"/>
          <w:color w:val="000000"/>
          <w:sz w:val="20"/>
          <w:szCs w:val="20"/>
        </w:rPr>
        <w:t>Rodda</w:t>
      </w:r>
      <w:proofErr w:type="spellEnd"/>
      <w:r w:rsidRPr="00117F8B">
        <w:rPr>
          <w:rFonts w:ascii="Helvetica" w:eastAsia="Times New Roman" w:hAnsi="Helvetica" w:cs="Arial"/>
          <w:color w:val="000000"/>
          <w:sz w:val="20"/>
          <w:szCs w:val="20"/>
        </w:rPr>
        <w:t>, G. H.</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role of introduced species in the degradation of island ecosystems: a case history of Guam</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Annual review of Ecology and Systematics, Annual Reviews 4139 El Camino Way, PO Box 10139, Palo Alto, CA 94303-0139, USA,</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1998</w:t>
      </w:r>
      <w:r w:rsidRPr="00117F8B">
        <w:rPr>
          <w:rFonts w:ascii="Helvetica" w:eastAsia="Times New Roman" w:hAnsi="Helvetica" w:cs="Arial"/>
          <w:color w:val="000000"/>
          <w:sz w:val="20"/>
          <w:szCs w:val="20"/>
        </w:rPr>
        <w:t>, Vol. 29(1), pp. 113-140</w:t>
      </w:r>
      <w:r w:rsidR="00ED35C4" w:rsidRPr="002E440C">
        <w:rPr>
          <w:rFonts w:ascii="Helvetica" w:eastAsia="Times New Roman" w:hAnsi="Helvetica" w:cs="Arial"/>
          <w:color w:val="000000"/>
          <w:sz w:val="20"/>
          <w:szCs w:val="20"/>
        </w:rPr>
        <w:t>.</w:t>
      </w:r>
    </w:p>
    <w:p w14:paraId="6E2FE324" w14:textId="77777777" w:rsidR="00ED35C4" w:rsidRPr="002E440C" w:rsidRDefault="00ED35C4" w:rsidP="00ED35C4">
      <w:pPr>
        <w:rPr>
          <w:rFonts w:ascii="Helvetica" w:eastAsia="Times New Roman" w:hAnsi="Helvetica" w:cs="Arial"/>
          <w:color w:val="000000"/>
          <w:sz w:val="20"/>
          <w:szCs w:val="20"/>
        </w:rPr>
      </w:pPr>
    </w:p>
    <w:p w14:paraId="129DE166" w14:textId="2A8065E3" w:rsidR="00117F8B" w:rsidRPr="00117F8B" w:rsidRDefault="00117F8B" w:rsidP="00ED35C4">
      <w:pPr>
        <w:rPr>
          <w:rFonts w:ascii="Helvetica" w:eastAsia="Times New Roman" w:hAnsi="Helvetica" w:cs="Arial"/>
          <w:color w:val="000000"/>
          <w:sz w:val="20"/>
          <w:szCs w:val="20"/>
        </w:rPr>
      </w:pPr>
      <w:proofErr w:type="gramStart"/>
      <w:r w:rsidRPr="00117F8B">
        <w:rPr>
          <w:rFonts w:ascii="Helvetica" w:eastAsia="Times New Roman" w:hAnsi="Helvetica" w:cs="Arial"/>
          <w:color w:val="000000"/>
          <w:sz w:val="20"/>
          <w:szCs w:val="20"/>
        </w:rPr>
        <w:t xml:space="preserve">George, </w:t>
      </w:r>
      <w:proofErr w:type="spellStart"/>
      <w:r w:rsidRPr="00117F8B">
        <w:rPr>
          <w:rFonts w:ascii="Helvetica" w:eastAsia="Times New Roman" w:hAnsi="Helvetica" w:cs="Arial"/>
          <w:color w:val="000000"/>
          <w:sz w:val="20"/>
          <w:szCs w:val="20"/>
        </w:rPr>
        <w:t>D.</w:t>
      </w:r>
      <w:r w:rsidRPr="00117F8B">
        <w:rPr>
          <w:rFonts w:ascii="Helvetica" w:eastAsia="Times New Roman" w:hAnsi="Helvetica" w:cs="Arial"/>
          <w:i/>
          <w:iCs/>
          <w:color w:val="000000"/>
          <w:sz w:val="20"/>
          <w:szCs w:val="20"/>
        </w:rPr>
        <w:t>The</w:t>
      </w:r>
      <w:proofErr w:type="spellEnd"/>
      <w:r w:rsidRPr="00117F8B">
        <w:rPr>
          <w:rFonts w:ascii="Helvetica" w:eastAsia="Times New Roman" w:hAnsi="Helvetica" w:cs="Arial"/>
          <w:i/>
          <w:iCs/>
          <w:color w:val="000000"/>
          <w:sz w:val="20"/>
          <w:szCs w:val="20"/>
        </w:rPr>
        <w:t xml:space="preserve"> effect of nutrient enrichment and changes in the weather on the abundance of Daphnia in </w:t>
      </w:r>
      <w:proofErr w:type="spellStart"/>
      <w:r w:rsidRPr="00117F8B">
        <w:rPr>
          <w:rFonts w:ascii="Helvetica" w:eastAsia="Times New Roman" w:hAnsi="Helvetica" w:cs="Arial"/>
          <w:i/>
          <w:iCs/>
          <w:color w:val="000000"/>
          <w:sz w:val="20"/>
          <w:szCs w:val="20"/>
        </w:rPr>
        <w:t>Esthwaite</w:t>
      </w:r>
      <w:proofErr w:type="spellEnd"/>
      <w:r w:rsidRPr="00117F8B">
        <w:rPr>
          <w:rFonts w:ascii="Helvetica" w:eastAsia="Times New Roman" w:hAnsi="Helvetica" w:cs="Arial"/>
          <w:i/>
          <w:iCs/>
          <w:color w:val="000000"/>
          <w:sz w:val="20"/>
          <w:szCs w:val="20"/>
        </w:rPr>
        <w:t xml:space="preserve"> Water, Cumbria</w:t>
      </w:r>
      <w:r w:rsidR="00ED35C4" w:rsidRPr="002E440C">
        <w:rPr>
          <w:rFonts w:ascii="Helvetica" w:eastAsia="Times New Roman" w:hAnsi="Helvetica" w:cs="Arial"/>
          <w:color w:val="000000"/>
          <w:sz w:val="20"/>
          <w:szCs w:val="20"/>
        </w:rPr>
        <w:t>.</w:t>
      </w:r>
      <w:proofErr w:type="gramEnd"/>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Freshwater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57(2), pp. 360-372</w:t>
      </w:r>
    </w:p>
    <w:p w14:paraId="3CDC9B86" w14:textId="77777777" w:rsidR="00ED35C4" w:rsidRPr="002E440C" w:rsidRDefault="00ED35C4" w:rsidP="00ED35C4">
      <w:pPr>
        <w:rPr>
          <w:rFonts w:ascii="Helvetica" w:eastAsia="Times New Roman" w:hAnsi="Helvetica" w:cs="Arial"/>
          <w:color w:val="000000"/>
          <w:sz w:val="20"/>
          <w:szCs w:val="20"/>
        </w:rPr>
      </w:pPr>
    </w:p>
    <w:p w14:paraId="7897D99D" w14:textId="4F244F5D" w:rsidR="00117F8B" w:rsidRPr="00117F8B" w:rsidRDefault="00117F8B" w:rsidP="00ED35C4">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lastRenderedPageBreak/>
        <w:t>Gruner</w:t>
      </w:r>
      <w:proofErr w:type="spellEnd"/>
      <w:r w:rsidRPr="00117F8B">
        <w:rPr>
          <w:rFonts w:ascii="Helvetica" w:eastAsia="Times New Roman" w:hAnsi="Helvetica" w:cs="Arial"/>
          <w:color w:val="000000"/>
          <w:sz w:val="20"/>
          <w:szCs w:val="20"/>
        </w:rPr>
        <w:t xml:space="preserve">, D. S., Smith, J. E., </w:t>
      </w:r>
      <w:proofErr w:type="spellStart"/>
      <w:r w:rsidRPr="00117F8B">
        <w:rPr>
          <w:rFonts w:ascii="Helvetica" w:eastAsia="Times New Roman" w:hAnsi="Helvetica" w:cs="Arial"/>
          <w:color w:val="000000"/>
          <w:sz w:val="20"/>
          <w:szCs w:val="20"/>
        </w:rPr>
        <w:t>Seabloom</w:t>
      </w:r>
      <w:proofErr w:type="spellEnd"/>
      <w:r w:rsidRPr="00117F8B">
        <w:rPr>
          <w:rFonts w:ascii="Helvetica" w:eastAsia="Times New Roman" w:hAnsi="Helvetica" w:cs="Arial"/>
          <w:color w:val="000000"/>
          <w:sz w:val="20"/>
          <w:szCs w:val="20"/>
        </w:rPr>
        <w:t xml:space="preserve">, E. W., </w:t>
      </w:r>
      <w:proofErr w:type="spellStart"/>
      <w:r w:rsidRPr="00117F8B">
        <w:rPr>
          <w:rFonts w:ascii="Helvetica" w:eastAsia="Times New Roman" w:hAnsi="Helvetica" w:cs="Arial"/>
          <w:color w:val="000000"/>
          <w:sz w:val="20"/>
          <w:szCs w:val="20"/>
        </w:rPr>
        <w:t>Sandin</w:t>
      </w:r>
      <w:proofErr w:type="spellEnd"/>
      <w:r w:rsidRPr="00117F8B">
        <w:rPr>
          <w:rFonts w:ascii="Helvetica" w:eastAsia="Times New Roman" w:hAnsi="Helvetica" w:cs="Arial"/>
          <w:color w:val="000000"/>
          <w:sz w:val="20"/>
          <w:szCs w:val="20"/>
        </w:rPr>
        <w:t xml:space="preserve">, S. A., </w:t>
      </w:r>
      <w:proofErr w:type="spellStart"/>
      <w:r w:rsidRPr="00117F8B">
        <w:rPr>
          <w:rFonts w:ascii="Helvetica" w:eastAsia="Times New Roman" w:hAnsi="Helvetica" w:cs="Arial"/>
          <w:color w:val="000000"/>
          <w:sz w:val="20"/>
          <w:szCs w:val="20"/>
        </w:rPr>
        <w:t>Ngai</w:t>
      </w:r>
      <w:proofErr w:type="spellEnd"/>
      <w:r w:rsidRPr="00117F8B">
        <w:rPr>
          <w:rFonts w:ascii="Helvetica" w:eastAsia="Times New Roman" w:hAnsi="Helvetica" w:cs="Arial"/>
          <w:color w:val="000000"/>
          <w:sz w:val="20"/>
          <w:szCs w:val="20"/>
        </w:rPr>
        <w:t xml:space="preserve">, J. T., </w:t>
      </w:r>
      <w:proofErr w:type="spellStart"/>
      <w:r w:rsidRPr="00117F8B">
        <w:rPr>
          <w:rFonts w:ascii="Helvetica" w:eastAsia="Times New Roman" w:hAnsi="Helvetica" w:cs="Arial"/>
          <w:color w:val="000000"/>
          <w:sz w:val="20"/>
          <w:szCs w:val="20"/>
        </w:rPr>
        <w:t>Hillebrand</w:t>
      </w:r>
      <w:proofErr w:type="spellEnd"/>
      <w:r w:rsidRPr="00117F8B">
        <w:rPr>
          <w:rFonts w:ascii="Helvetica" w:eastAsia="Times New Roman" w:hAnsi="Helvetica" w:cs="Arial"/>
          <w:color w:val="000000"/>
          <w:sz w:val="20"/>
          <w:szCs w:val="20"/>
        </w:rPr>
        <w:t xml:space="preserve">, H., </w:t>
      </w:r>
      <w:proofErr w:type="spellStart"/>
      <w:r w:rsidRPr="00117F8B">
        <w:rPr>
          <w:rFonts w:ascii="Helvetica" w:eastAsia="Times New Roman" w:hAnsi="Helvetica" w:cs="Arial"/>
          <w:color w:val="000000"/>
          <w:sz w:val="20"/>
          <w:szCs w:val="20"/>
        </w:rPr>
        <w:t>Harpole</w:t>
      </w:r>
      <w:proofErr w:type="spellEnd"/>
      <w:r w:rsidRPr="00117F8B">
        <w:rPr>
          <w:rFonts w:ascii="Helvetica" w:eastAsia="Times New Roman" w:hAnsi="Helvetica" w:cs="Arial"/>
          <w:color w:val="000000"/>
          <w:sz w:val="20"/>
          <w:szCs w:val="20"/>
        </w:rPr>
        <w:t xml:space="preserve">, W. S., </w:t>
      </w:r>
      <w:proofErr w:type="spellStart"/>
      <w:r w:rsidRPr="00117F8B">
        <w:rPr>
          <w:rFonts w:ascii="Helvetica" w:eastAsia="Times New Roman" w:hAnsi="Helvetica" w:cs="Arial"/>
          <w:color w:val="000000"/>
          <w:sz w:val="20"/>
          <w:szCs w:val="20"/>
        </w:rPr>
        <w:t>Elser</w:t>
      </w:r>
      <w:proofErr w:type="spellEnd"/>
      <w:r w:rsidRPr="00117F8B">
        <w:rPr>
          <w:rFonts w:ascii="Helvetica" w:eastAsia="Times New Roman" w:hAnsi="Helvetica" w:cs="Arial"/>
          <w:color w:val="000000"/>
          <w:sz w:val="20"/>
          <w:szCs w:val="20"/>
        </w:rPr>
        <w:t>, J. J., Cleland, E. E., Bracken, M. E. and others</w:t>
      </w:r>
      <w:r w:rsidR="00ED35C4"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i/>
          <w:iCs/>
          <w:color w:val="000000"/>
          <w:sz w:val="20"/>
          <w:szCs w:val="20"/>
        </w:rPr>
        <w:t>A cross-system synthesis of consumer and nutrient resource control on producer biomass</w:t>
      </w:r>
      <w:r w:rsidR="00ED35C4" w:rsidRPr="002E440C">
        <w:rPr>
          <w:rFonts w:ascii="Helvetica" w:eastAsia="Times New Roman" w:hAnsi="Helvetica" w:cs="Arial"/>
          <w:color w:val="000000"/>
          <w:sz w:val="20"/>
          <w:szCs w:val="20"/>
        </w:rPr>
        <w:t>.</w:t>
      </w:r>
      <w:proofErr w:type="gramEnd"/>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2008</w:t>
      </w:r>
      <w:r w:rsidRPr="00117F8B">
        <w:rPr>
          <w:rFonts w:ascii="Helvetica" w:eastAsia="Times New Roman" w:hAnsi="Helvetica" w:cs="Arial"/>
          <w:color w:val="000000"/>
          <w:sz w:val="20"/>
          <w:szCs w:val="20"/>
        </w:rPr>
        <w:t>, Vol. 11(7), pp. 740-755</w:t>
      </w:r>
    </w:p>
    <w:p w14:paraId="16421CA9" w14:textId="77777777" w:rsidR="00ED35C4" w:rsidRPr="002E440C" w:rsidRDefault="00ED35C4" w:rsidP="00ED35C4">
      <w:pPr>
        <w:rPr>
          <w:rFonts w:ascii="Helvetica" w:eastAsia="Times New Roman" w:hAnsi="Helvetica" w:cs="Arial"/>
          <w:color w:val="000000"/>
          <w:sz w:val="20"/>
          <w:szCs w:val="20"/>
        </w:rPr>
      </w:pPr>
    </w:p>
    <w:p w14:paraId="43AB6EB9"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Hampton, S. E., </w:t>
      </w:r>
      <w:proofErr w:type="spellStart"/>
      <w:r w:rsidRPr="00117F8B">
        <w:rPr>
          <w:rFonts w:ascii="Helvetica" w:eastAsia="Times New Roman" w:hAnsi="Helvetica" w:cs="Arial"/>
          <w:color w:val="000000"/>
          <w:sz w:val="20"/>
          <w:szCs w:val="20"/>
        </w:rPr>
        <w:t>Scheuerell</w:t>
      </w:r>
      <w:proofErr w:type="spellEnd"/>
      <w:r w:rsidRPr="00117F8B">
        <w:rPr>
          <w:rFonts w:ascii="Helvetica" w:eastAsia="Times New Roman" w:hAnsi="Helvetica" w:cs="Arial"/>
          <w:color w:val="000000"/>
          <w:sz w:val="20"/>
          <w:szCs w:val="20"/>
        </w:rPr>
        <w:t>, M. D. and Schindler, D. E.</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Coalescence in the Lake Washington story: interaction strengths in a planktonic food web</w:t>
      </w:r>
      <w:r w:rsidR="00ED35C4"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Limnology and Oceanography,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51(5), pp. 2042-2051</w:t>
      </w:r>
      <w:r w:rsidR="00ED35C4" w:rsidRPr="002E440C">
        <w:rPr>
          <w:rFonts w:ascii="Helvetica" w:eastAsia="Times New Roman" w:hAnsi="Helvetica" w:cs="Arial"/>
          <w:color w:val="000000"/>
          <w:sz w:val="20"/>
          <w:szCs w:val="20"/>
        </w:rPr>
        <w:t>.</w:t>
      </w:r>
    </w:p>
    <w:p w14:paraId="174D3FD9" w14:textId="77777777" w:rsidR="00ED35C4" w:rsidRPr="002E440C" w:rsidRDefault="00ED35C4" w:rsidP="00ED35C4">
      <w:pPr>
        <w:rPr>
          <w:rFonts w:ascii="Helvetica" w:eastAsia="Times New Roman" w:hAnsi="Helvetica" w:cs="Arial"/>
          <w:color w:val="000000"/>
          <w:sz w:val="20"/>
          <w:szCs w:val="20"/>
        </w:rPr>
      </w:pPr>
    </w:p>
    <w:p w14:paraId="2A0260DD" w14:textId="77777777" w:rsidR="00ED35C4" w:rsidRPr="002E440C" w:rsidRDefault="00117F8B" w:rsidP="00ED35C4">
      <w:pPr>
        <w:rPr>
          <w:rFonts w:ascii="Helvetica" w:eastAsia="Times New Roman" w:hAnsi="Helvetica" w:cs="Arial"/>
          <w:color w:val="000000"/>
          <w:sz w:val="20"/>
          <w:szCs w:val="20"/>
        </w:rPr>
      </w:pPr>
      <w:proofErr w:type="spellStart"/>
      <w:proofErr w:type="gramStart"/>
      <w:r w:rsidRPr="00117F8B">
        <w:rPr>
          <w:rFonts w:ascii="Helvetica" w:eastAsia="Times New Roman" w:hAnsi="Helvetica" w:cs="Arial"/>
          <w:color w:val="000000"/>
          <w:sz w:val="20"/>
          <w:szCs w:val="20"/>
        </w:rPr>
        <w:t>Henrich-Gebhardt</w:t>
      </w:r>
      <w:proofErr w:type="spellEnd"/>
      <w:r w:rsidRPr="00117F8B">
        <w:rPr>
          <w:rFonts w:ascii="Helvetica" w:eastAsia="Times New Roman" w:hAnsi="Helvetica" w:cs="Arial"/>
          <w:color w:val="000000"/>
          <w:sz w:val="20"/>
          <w:szCs w:val="20"/>
        </w:rPr>
        <w:t>, S. G.</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Temporal and spatial variation in food availability and its effects on fledgling size in the great tit</w:t>
      </w:r>
      <w:r w:rsidR="00ED35C4" w:rsidRPr="002E440C">
        <w:rPr>
          <w:rFonts w:ascii="Helvetica" w:eastAsia="Times New Roman" w:hAnsi="Helvetica" w:cs="Arial"/>
          <w:color w:val="000000"/>
          <w:sz w:val="20"/>
          <w:szCs w:val="20"/>
        </w:rPr>
        <w:t>.</w:t>
      </w:r>
      <w:proofErr w:type="gramEnd"/>
      <w:r w:rsidR="00ED35C4"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color w:val="000000"/>
          <w:sz w:val="20"/>
          <w:szCs w:val="20"/>
        </w:rPr>
        <w:t>Population biology of passerine birds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1990</w:t>
      </w:r>
      <w:r w:rsidRPr="00117F8B">
        <w:rPr>
          <w:rFonts w:ascii="Helvetica" w:eastAsia="Times New Roman" w:hAnsi="Helvetica" w:cs="Arial"/>
          <w:color w:val="000000"/>
          <w:sz w:val="20"/>
          <w:szCs w:val="20"/>
        </w:rPr>
        <w:t>, pp. 175-185</w:t>
      </w:r>
      <w:r w:rsidR="00ED35C4" w:rsidRPr="002E440C">
        <w:rPr>
          <w:rFonts w:ascii="Helvetica" w:eastAsia="Times New Roman" w:hAnsi="Helvetica" w:cs="Arial"/>
          <w:color w:val="000000"/>
          <w:sz w:val="20"/>
          <w:szCs w:val="20"/>
        </w:rPr>
        <w:t>.</w:t>
      </w:r>
      <w:proofErr w:type="gramEnd"/>
    </w:p>
    <w:p w14:paraId="3503802A" w14:textId="77777777" w:rsidR="00ED35C4" w:rsidRPr="002E440C" w:rsidRDefault="00ED35C4" w:rsidP="00ED35C4">
      <w:pPr>
        <w:rPr>
          <w:rFonts w:ascii="Helvetica" w:eastAsia="Times New Roman" w:hAnsi="Helvetica" w:cs="Arial"/>
          <w:color w:val="000000"/>
          <w:sz w:val="20"/>
          <w:szCs w:val="20"/>
        </w:rPr>
      </w:pPr>
    </w:p>
    <w:p w14:paraId="52288591" w14:textId="77777777" w:rsidR="00ED35C4" w:rsidRPr="002E440C" w:rsidRDefault="00117F8B" w:rsidP="00ED35C4">
      <w:pPr>
        <w:rPr>
          <w:rFonts w:ascii="Helvetica" w:eastAsia="Times New Roman" w:hAnsi="Helvetica" w:cs="Arial"/>
          <w:color w:val="000000"/>
          <w:sz w:val="20"/>
          <w:szCs w:val="20"/>
        </w:rPr>
      </w:pPr>
      <w:proofErr w:type="gramStart"/>
      <w:r w:rsidRPr="00117F8B">
        <w:rPr>
          <w:rFonts w:ascii="Helvetica" w:eastAsia="Times New Roman" w:hAnsi="Helvetica" w:cs="Arial"/>
          <w:color w:val="000000"/>
          <w:sz w:val="20"/>
          <w:szCs w:val="20"/>
        </w:rPr>
        <w:t>Holliday, N.</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Population ecology of winter moth (</w:t>
      </w:r>
      <w:proofErr w:type="spellStart"/>
      <w:r w:rsidRPr="00117F8B">
        <w:rPr>
          <w:rFonts w:ascii="Helvetica" w:eastAsia="Times New Roman" w:hAnsi="Helvetica" w:cs="Arial"/>
          <w:i/>
          <w:iCs/>
          <w:color w:val="000000"/>
          <w:sz w:val="20"/>
          <w:szCs w:val="20"/>
        </w:rPr>
        <w:t>Operophtera</w:t>
      </w:r>
      <w:proofErr w:type="spellEnd"/>
      <w:r w:rsidRPr="00117F8B">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i/>
          <w:iCs/>
          <w:color w:val="000000"/>
          <w:sz w:val="20"/>
          <w:szCs w:val="20"/>
        </w:rPr>
        <w:t>brumata</w:t>
      </w:r>
      <w:proofErr w:type="spellEnd"/>
      <w:r w:rsidRPr="00117F8B">
        <w:rPr>
          <w:rFonts w:ascii="Helvetica" w:eastAsia="Times New Roman" w:hAnsi="Helvetica" w:cs="Arial"/>
          <w:i/>
          <w:iCs/>
          <w:color w:val="000000"/>
          <w:sz w:val="20"/>
          <w:szCs w:val="20"/>
        </w:rPr>
        <w:t>) on apple in relation to larval dispersal and time of bud burst</w:t>
      </w:r>
      <w:r w:rsidR="00ED35C4" w:rsidRPr="002E440C">
        <w:rPr>
          <w:rFonts w:ascii="Helvetica" w:eastAsia="Times New Roman" w:hAnsi="Helvetica" w:cs="Arial"/>
          <w:color w:val="000000"/>
          <w:sz w:val="20"/>
          <w:szCs w:val="20"/>
        </w:rPr>
        <w:t>.</w:t>
      </w:r>
      <w:proofErr w:type="gramEnd"/>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Applied Ecology, JSTOR,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1977</w:t>
      </w:r>
      <w:r w:rsidRPr="00117F8B">
        <w:rPr>
          <w:rFonts w:ascii="Helvetica" w:eastAsia="Times New Roman" w:hAnsi="Helvetica" w:cs="Arial"/>
          <w:color w:val="000000"/>
          <w:sz w:val="20"/>
          <w:szCs w:val="20"/>
        </w:rPr>
        <w:t>, pp. 803-813</w:t>
      </w:r>
      <w:r w:rsidR="00ED35C4" w:rsidRPr="002E440C">
        <w:rPr>
          <w:rFonts w:ascii="Helvetica" w:eastAsia="Times New Roman" w:hAnsi="Helvetica" w:cs="Arial"/>
          <w:color w:val="000000"/>
          <w:sz w:val="20"/>
          <w:szCs w:val="20"/>
        </w:rPr>
        <w:t>.</w:t>
      </w:r>
    </w:p>
    <w:p w14:paraId="765197C4" w14:textId="77777777" w:rsidR="00ED35C4" w:rsidRPr="002E440C" w:rsidRDefault="00ED35C4" w:rsidP="00ED35C4">
      <w:pPr>
        <w:rPr>
          <w:rFonts w:ascii="Helvetica" w:eastAsia="Times New Roman" w:hAnsi="Helvetica" w:cs="Arial"/>
          <w:color w:val="000000"/>
          <w:sz w:val="20"/>
          <w:szCs w:val="20"/>
        </w:rPr>
      </w:pPr>
    </w:p>
    <w:p w14:paraId="570538CE"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Johansson, J. and </w:t>
      </w:r>
      <w:proofErr w:type="spellStart"/>
      <w:r w:rsidRPr="00117F8B">
        <w:rPr>
          <w:rFonts w:ascii="Helvetica" w:eastAsia="Times New Roman" w:hAnsi="Helvetica" w:cs="Arial"/>
          <w:color w:val="000000"/>
          <w:sz w:val="20"/>
          <w:szCs w:val="20"/>
        </w:rPr>
        <w:t>Jonzén</w:t>
      </w:r>
      <w:proofErr w:type="spellEnd"/>
      <w:r w:rsidRPr="00117F8B">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N.</w:t>
      </w:r>
      <w:r w:rsidRPr="00117F8B">
        <w:rPr>
          <w:rFonts w:ascii="Helvetica" w:eastAsia="Times New Roman" w:hAnsi="Helvetica" w:cs="Arial"/>
          <w:i/>
          <w:iCs/>
          <w:color w:val="000000"/>
          <w:sz w:val="20"/>
          <w:szCs w:val="20"/>
        </w:rPr>
        <w:t>Game</w:t>
      </w:r>
      <w:proofErr w:type="spellEnd"/>
      <w:r w:rsidRPr="00117F8B">
        <w:rPr>
          <w:rFonts w:ascii="Helvetica" w:eastAsia="Times New Roman" w:hAnsi="Helvetica" w:cs="Arial"/>
          <w:i/>
          <w:iCs/>
          <w:color w:val="000000"/>
          <w:sz w:val="20"/>
          <w:szCs w:val="20"/>
        </w:rPr>
        <w:t xml:space="preserve"> theory sheds new light on ecological responses to current climate change when phenology is historically mismatched</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15(8), pp. 881-888</w:t>
      </w:r>
      <w:r w:rsidR="00ED35C4" w:rsidRPr="002E440C">
        <w:rPr>
          <w:rFonts w:ascii="Helvetica" w:eastAsia="Times New Roman" w:hAnsi="Helvetica" w:cs="Arial"/>
          <w:color w:val="000000"/>
          <w:sz w:val="20"/>
          <w:szCs w:val="20"/>
        </w:rPr>
        <w:t>.</w:t>
      </w:r>
    </w:p>
    <w:p w14:paraId="3D0EED80" w14:textId="77777777" w:rsidR="00ED35C4" w:rsidRPr="002E440C" w:rsidRDefault="00ED35C4" w:rsidP="00ED35C4">
      <w:pPr>
        <w:rPr>
          <w:rFonts w:ascii="Helvetica" w:eastAsia="Times New Roman" w:hAnsi="Helvetica" w:cs="Arial"/>
          <w:color w:val="000000"/>
          <w:sz w:val="20"/>
          <w:szCs w:val="20"/>
        </w:rPr>
      </w:pPr>
    </w:p>
    <w:p w14:paraId="525133C0"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Johansson, J., </w:t>
      </w:r>
      <w:proofErr w:type="spellStart"/>
      <w:r w:rsidRPr="00117F8B">
        <w:rPr>
          <w:rFonts w:ascii="Helvetica" w:eastAsia="Times New Roman" w:hAnsi="Helvetica" w:cs="Arial"/>
          <w:color w:val="000000"/>
          <w:sz w:val="20"/>
          <w:szCs w:val="20"/>
        </w:rPr>
        <w:t>Kristensen</w:t>
      </w:r>
      <w:proofErr w:type="spellEnd"/>
      <w:r w:rsidRPr="00117F8B">
        <w:rPr>
          <w:rFonts w:ascii="Helvetica" w:eastAsia="Times New Roman" w:hAnsi="Helvetica" w:cs="Arial"/>
          <w:color w:val="000000"/>
          <w:sz w:val="20"/>
          <w:szCs w:val="20"/>
        </w:rPr>
        <w:t>, N. P., Nilsson, J</w:t>
      </w:r>
      <w:proofErr w:type="gramStart"/>
      <w:r w:rsidRPr="00117F8B">
        <w:rPr>
          <w:rFonts w:ascii="Helvetica" w:eastAsia="Times New Roman" w:hAnsi="Helvetica" w:cs="Arial"/>
          <w:color w:val="000000"/>
          <w:sz w:val="20"/>
          <w:szCs w:val="20"/>
        </w:rPr>
        <w:t>.-</w:t>
      </w:r>
      <w:proofErr w:type="gramEnd"/>
      <w:r w:rsidRPr="00117F8B">
        <w:rPr>
          <w:rFonts w:ascii="Helvetica" w:eastAsia="Times New Roman" w:hAnsi="Helvetica" w:cs="Arial"/>
          <w:color w:val="000000"/>
          <w:sz w:val="20"/>
          <w:szCs w:val="20"/>
        </w:rPr>
        <w:t xml:space="preserve">Å. and </w:t>
      </w:r>
      <w:proofErr w:type="spellStart"/>
      <w:r w:rsidRPr="00117F8B">
        <w:rPr>
          <w:rFonts w:ascii="Helvetica" w:eastAsia="Times New Roman" w:hAnsi="Helvetica" w:cs="Arial"/>
          <w:color w:val="000000"/>
          <w:sz w:val="20"/>
          <w:szCs w:val="20"/>
        </w:rPr>
        <w:t>Jonzén</w:t>
      </w:r>
      <w:proofErr w:type="spellEnd"/>
      <w:r w:rsidRPr="00117F8B">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N.</w:t>
      </w:r>
      <w:r w:rsidRPr="00117F8B">
        <w:rPr>
          <w:rFonts w:ascii="Helvetica" w:eastAsia="Times New Roman" w:hAnsi="Helvetica" w:cs="Arial"/>
          <w:i/>
          <w:iCs/>
          <w:color w:val="000000"/>
          <w:sz w:val="20"/>
          <w:szCs w:val="20"/>
        </w:rPr>
        <w:t>The</w:t>
      </w:r>
      <w:proofErr w:type="spellEnd"/>
      <w:r w:rsidRPr="00117F8B">
        <w:rPr>
          <w:rFonts w:ascii="Helvetica" w:eastAsia="Times New Roman" w:hAnsi="Helvetica" w:cs="Arial"/>
          <w:i/>
          <w:iCs/>
          <w:color w:val="000000"/>
          <w:sz w:val="20"/>
          <w:szCs w:val="20"/>
        </w:rPr>
        <w:t xml:space="preserve"> eco-evolutionary consequences of interspecific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asynchrony--a theoretical perspective</w:t>
      </w:r>
      <w:r w:rsidR="00ED35C4"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Oikos</w:t>
      </w:r>
      <w:proofErr w:type="spellEnd"/>
      <w:r w:rsidRPr="00117F8B">
        <w:rPr>
          <w:rFonts w:ascii="Helvetica" w:eastAsia="Times New Roman" w:hAnsi="Helvetica" w:cs="Arial"/>
          <w:color w:val="000000"/>
          <w:sz w:val="20"/>
          <w:szCs w:val="20"/>
        </w:rPr>
        <w:t>,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124(1), pp. 102-112</w:t>
      </w:r>
      <w:r w:rsidR="00ED35C4" w:rsidRPr="002E440C">
        <w:rPr>
          <w:rFonts w:ascii="Helvetica" w:eastAsia="Times New Roman" w:hAnsi="Helvetica" w:cs="Arial"/>
          <w:color w:val="000000"/>
          <w:sz w:val="20"/>
          <w:szCs w:val="20"/>
        </w:rPr>
        <w:t>.</w:t>
      </w:r>
    </w:p>
    <w:p w14:paraId="3A60D20F" w14:textId="77777777" w:rsidR="00ED35C4" w:rsidRPr="002E440C" w:rsidRDefault="00ED35C4" w:rsidP="00ED35C4">
      <w:pPr>
        <w:rPr>
          <w:rFonts w:ascii="Helvetica" w:eastAsia="Times New Roman" w:hAnsi="Helvetica" w:cs="Arial"/>
          <w:color w:val="000000"/>
          <w:sz w:val="20"/>
          <w:szCs w:val="20"/>
        </w:rPr>
      </w:pPr>
    </w:p>
    <w:p w14:paraId="62316A2D" w14:textId="4596D92B" w:rsidR="00117F8B" w:rsidRPr="00117F8B"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KELLERI, L. F. and VAN NOORDWIJK, A. J.</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Effects of local environmental conditions</w:t>
      </w:r>
      <w:r w:rsidR="00ED35C4"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Ardea</w:t>
      </w:r>
      <w:proofErr w:type="spellEnd"/>
      <w:r w:rsidRPr="00117F8B">
        <w:rPr>
          <w:rFonts w:ascii="Helvetica" w:eastAsia="Times New Roman" w:hAnsi="Helvetica" w:cs="Arial"/>
          <w:color w:val="000000"/>
          <w:sz w:val="20"/>
          <w:szCs w:val="20"/>
        </w:rPr>
        <w:t>,</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1994</w:t>
      </w:r>
      <w:r w:rsidRPr="00117F8B">
        <w:rPr>
          <w:rFonts w:ascii="Helvetica" w:eastAsia="Times New Roman" w:hAnsi="Helvetica" w:cs="Arial"/>
          <w:color w:val="000000"/>
          <w:sz w:val="20"/>
          <w:szCs w:val="20"/>
        </w:rPr>
        <w:t>, Vol. 82, pp. 349-362</w:t>
      </w:r>
    </w:p>
    <w:p w14:paraId="6ADB7B22" w14:textId="77777777" w:rsidR="00ED35C4" w:rsidRPr="002E440C" w:rsidRDefault="00ED35C4" w:rsidP="00ED35C4">
      <w:pPr>
        <w:rPr>
          <w:rFonts w:ascii="Helvetica" w:eastAsia="Times New Roman" w:hAnsi="Helvetica" w:cs="Arial"/>
          <w:color w:val="000000"/>
          <w:sz w:val="20"/>
          <w:szCs w:val="20"/>
        </w:rPr>
      </w:pPr>
    </w:p>
    <w:p w14:paraId="4ACD020A" w14:textId="77777777" w:rsidR="00ED35C4" w:rsidRPr="002E440C" w:rsidRDefault="00117F8B" w:rsidP="00ED35C4">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Kerby</w:t>
      </w:r>
      <w:proofErr w:type="spellEnd"/>
      <w:r w:rsidRPr="00117F8B">
        <w:rPr>
          <w:rFonts w:ascii="Helvetica" w:eastAsia="Times New Roman" w:hAnsi="Helvetica" w:cs="Arial"/>
          <w:color w:val="000000"/>
          <w:sz w:val="20"/>
          <w:szCs w:val="20"/>
        </w:rPr>
        <w:t xml:space="preserve">, J., </w:t>
      </w:r>
      <w:proofErr w:type="spellStart"/>
      <w:r w:rsidRPr="00117F8B">
        <w:rPr>
          <w:rFonts w:ascii="Helvetica" w:eastAsia="Times New Roman" w:hAnsi="Helvetica" w:cs="Arial"/>
          <w:color w:val="000000"/>
          <w:sz w:val="20"/>
          <w:szCs w:val="20"/>
        </w:rPr>
        <w:t>Wilmers</w:t>
      </w:r>
      <w:proofErr w:type="spellEnd"/>
      <w:r w:rsidRPr="00117F8B">
        <w:rPr>
          <w:rFonts w:ascii="Helvetica" w:eastAsia="Times New Roman" w:hAnsi="Helvetica" w:cs="Arial"/>
          <w:color w:val="000000"/>
          <w:sz w:val="20"/>
          <w:szCs w:val="20"/>
        </w:rPr>
        <w:t>, C. and Post, E.</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Climate change, phenology, and the nature of consumer--resource interactions: advancing the match/mismatch hypothesis</w:t>
      </w:r>
      <w:r w:rsidR="00ED35C4"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Ohgushi</w:t>
      </w:r>
      <w:proofErr w:type="spellEnd"/>
      <w:r w:rsidRPr="00117F8B">
        <w:rPr>
          <w:rFonts w:ascii="Helvetica" w:eastAsia="Times New Roman" w:hAnsi="Helvetica" w:cs="Arial"/>
          <w:color w:val="000000"/>
          <w:sz w:val="20"/>
          <w:szCs w:val="20"/>
        </w:rPr>
        <w:t>, T., Schmitz, O. J. &amp; Holt, R. D.</w:t>
      </w:r>
      <w:r w:rsidRPr="002E440C">
        <w:rPr>
          <w:rFonts w:ascii="Helvetica" w:eastAsia="Times New Roman" w:hAnsi="Helvetica" w:cs="Arial"/>
          <w:color w:val="000000"/>
          <w:sz w:val="20"/>
          <w:szCs w:val="20"/>
        </w:rPr>
        <w:t> </w:t>
      </w:r>
      <w:r w:rsidRPr="00117F8B">
        <w:rPr>
          <w:rFonts w:ascii="Helvetica" w:eastAsia="Times New Roman" w:hAnsi="Helvetica" w:cs="Arial"/>
          <w:i/>
          <w:iCs/>
          <w:color w:val="000000"/>
          <w:sz w:val="20"/>
          <w:szCs w:val="20"/>
        </w:rPr>
        <w:t>(ed.)</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Trait-mediated indirect interactions: ecological and evolutionary perspectives, Cambridge University Press Cambridge, UK,</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pp. 508-525</w:t>
      </w:r>
      <w:r w:rsidR="00ED35C4" w:rsidRPr="002E440C">
        <w:rPr>
          <w:rFonts w:ascii="Helvetica" w:eastAsia="Times New Roman" w:hAnsi="Helvetica" w:cs="Arial"/>
          <w:color w:val="000000"/>
          <w:sz w:val="20"/>
          <w:szCs w:val="20"/>
        </w:rPr>
        <w:t>.</w:t>
      </w:r>
    </w:p>
    <w:p w14:paraId="704FAB82" w14:textId="77777777" w:rsidR="00ED35C4" w:rsidRPr="002E440C" w:rsidRDefault="00ED35C4" w:rsidP="00ED35C4">
      <w:pPr>
        <w:rPr>
          <w:rFonts w:ascii="Helvetica" w:eastAsia="Times New Roman" w:hAnsi="Helvetica" w:cs="Arial"/>
          <w:color w:val="000000"/>
          <w:sz w:val="20"/>
          <w:szCs w:val="20"/>
        </w:rPr>
      </w:pPr>
    </w:p>
    <w:p w14:paraId="1B8732A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Kharouba, H. M., </w:t>
      </w:r>
      <w:proofErr w:type="spellStart"/>
      <w:r w:rsidRPr="00117F8B">
        <w:rPr>
          <w:rFonts w:ascii="Helvetica" w:eastAsia="Times New Roman" w:hAnsi="Helvetica" w:cs="Arial"/>
          <w:color w:val="000000"/>
          <w:sz w:val="20"/>
          <w:szCs w:val="20"/>
        </w:rPr>
        <w:t>Ehrlén</w:t>
      </w:r>
      <w:proofErr w:type="spellEnd"/>
      <w:r w:rsidRPr="00117F8B">
        <w:rPr>
          <w:rFonts w:ascii="Helvetica" w:eastAsia="Times New Roman" w:hAnsi="Helvetica" w:cs="Arial"/>
          <w:color w:val="000000"/>
          <w:sz w:val="20"/>
          <w:szCs w:val="20"/>
        </w:rPr>
        <w:t xml:space="preserve">, J., </w:t>
      </w:r>
      <w:proofErr w:type="spellStart"/>
      <w:r w:rsidRPr="00117F8B">
        <w:rPr>
          <w:rFonts w:ascii="Helvetica" w:eastAsia="Times New Roman" w:hAnsi="Helvetica" w:cs="Arial"/>
          <w:color w:val="000000"/>
          <w:sz w:val="20"/>
          <w:szCs w:val="20"/>
        </w:rPr>
        <w:t>Gelman</w:t>
      </w:r>
      <w:proofErr w:type="spellEnd"/>
      <w:r w:rsidRPr="00117F8B">
        <w:rPr>
          <w:rFonts w:ascii="Helvetica" w:eastAsia="Times New Roman" w:hAnsi="Helvetica" w:cs="Arial"/>
          <w:color w:val="000000"/>
          <w:sz w:val="20"/>
          <w:szCs w:val="20"/>
        </w:rPr>
        <w:t xml:space="preserve">, A., </w:t>
      </w:r>
      <w:proofErr w:type="spellStart"/>
      <w:r w:rsidRPr="00117F8B">
        <w:rPr>
          <w:rFonts w:ascii="Helvetica" w:eastAsia="Times New Roman" w:hAnsi="Helvetica" w:cs="Arial"/>
          <w:color w:val="000000"/>
          <w:sz w:val="20"/>
          <w:szCs w:val="20"/>
        </w:rPr>
        <w:t>Bolmgren</w:t>
      </w:r>
      <w:proofErr w:type="spellEnd"/>
      <w:r w:rsidRPr="00117F8B">
        <w:rPr>
          <w:rFonts w:ascii="Helvetica" w:eastAsia="Times New Roman" w:hAnsi="Helvetica" w:cs="Arial"/>
          <w:color w:val="000000"/>
          <w:sz w:val="20"/>
          <w:szCs w:val="20"/>
        </w:rPr>
        <w:t xml:space="preserve">, K., Allen, J. M., Travers, S. E. and </w:t>
      </w:r>
      <w:proofErr w:type="spellStart"/>
      <w:r w:rsidRPr="00117F8B">
        <w:rPr>
          <w:rFonts w:ascii="Helvetica" w:eastAsia="Times New Roman" w:hAnsi="Helvetica" w:cs="Arial"/>
          <w:color w:val="000000"/>
          <w:sz w:val="20"/>
          <w:szCs w:val="20"/>
        </w:rPr>
        <w:t>Wolkovich</w:t>
      </w:r>
      <w:proofErr w:type="spellEnd"/>
      <w:r w:rsidRPr="00117F8B">
        <w:rPr>
          <w:rFonts w:ascii="Helvetica" w:eastAsia="Times New Roman" w:hAnsi="Helvetica" w:cs="Arial"/>
          <w:color w:val="000000"/>
          <w:sz w:val="20"/>
          <w:szCs w:val="20"/>
        </w:rPr>
        <w:t>, E. M.</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 xml:space="preserve">Global shifts in the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synchrony of species interactions over recent decades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 xml:space="preserve">Proceedings of the National Academy of Sciences, National </w:t>
      </w:r>
      <w:proofErr w:type="spellStart"/>
      <w:r w:rsidRPr="00117F8B">
        <w:rPr>
          <w:rFonts w:ascii="Helvetica" w:eastAsia="Times New Roman" w:hAnsi="Helvetica" w:cs="Arial"/>
          <w:color w:val="000000"/>
          <w:sz w:val="20"/>
          <w:szCs w:val="20"/>
        </w:rPr>
        <w:t>Acad</w:t>
      </w:r>
      <w:proofErr w:type="spellEnd"/>
      <w:r w:rsidRPr="00117F8B">
        <w:rPr>
          <w:rFonts w:ascii="Helvetica" w:eastAsia="Times New Roman" w:hAnsi="Helvetica" w:cs="Arial"/>
          <w:color w:val="000000"/>
          <w:sz w:val="20"/>
          <w:szCs w:val="20"/>
        </w:rPr>
        <w:t xml:space="preserve">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r w:rsidRPr="00117F8B">
        <w:rPr>
          <w:rFonts w:ascii="Helvetica" w:eastAsia="Times New Roman" w:hAnsi="Helvetica" w:cs="Arial"/>
          <w:color w:val="000000"/>
          <w:sz w:val="20"/>
          <w:szCs w:val="20"/>
        </w:rPr>
        <w:t>, Vol. 115(20), pp. 5211-5216</w:t>
      </w:r>
      <w:r w:rsidR="00F969CD" w:rsidRPr="002E440C">
        <w:rPr>
          <w:rFonts w:ascii="Helvetica" w:eastAsia="Times New Roman" w:hAnsi="Helvetica" w:cs="Arial"/>
          <w:color w:val="000000"/>
          <w:sz w:val="20"/>
          <w:szCs w:val="20"/>
        </w:rPr>
        <w:t>.</w:t>
      </w:r>
    </w:p>
    <w:p w14:paraId="5B01139A" w14:textId="77777777" w:rsidR="00F969CD" w:rsidRPr="002E440C" w:rsidRDefault="00F969CD" w:rsidP="00F969CD">
      <w:pPr>
        <w:rPr>
          <w:rFonts w:ascii="Helvetica" w:eastAsia="Times New Roman" w:hAnsi="Helvetica" w:cs="Arial"/>
          <w:color w:val="000000"/>
          <w:sz w:val="20"/>
          <w:szCs w:val="20"/>
        </w:rPr>
      </w:pPr>
    </w:p>
    <w:p w14:paraId="052A1DB6" w14:textId="77777777" w:rsidR="00F969CD" w:rsidRPr="002E440C" w:rsidRDefault="00117F8B" w:rsidP="00F969CD">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Lavergne</w:t>
      </w:r>
      <w:proofErr w:type="spellEnd"/>
      <w:r w:rsidRPr="00117F8B">
        <w:rPr>
          <w:rFonts w:ascii="Helvetica" w:eastAsia="Times New Roman" w:hAnsi="Helvetica" w:cs="Arial"/>
          <w:color w:val="000000"/>
          <w:sz w:val="20"/>
          <w:szCs w:val="20"/>
        </w:rPr>
        <w:t xml:space="preserve">, S., </w:t>
      </w:r>
      <w:proofErr w:type="spellStart"/>
      <w:r w:rsidRPr="00117F8B">
        <w:rPr>
          <w:rFonts w:ascii="Helvetica" w:eastAsia="Times New Roman" w:hAnsi="Helvetica" w:cs="Arial"/>
          <w:color w:val="000000"/>
          <w:sz w:val="20"/>
          <w:szCs w:val="20"/>
        </w:rPr>
        <w:t>Mouquet</w:t>
      </w:r>
      <w:proofErr w:type="spellEnd"/>
      <w:r w:rsidRPr="00117F8B">
        <w:rPr>
          <w:rFonts w:ascii="Helvetica" w:eastAsia="Times New Roman" w:hAnsi="Helvetica" w:cs="Arial"/>
          <w:color w:val="000000"/>
          <w:sz w:val="20"/>
          <w:szCs w:val="20"/>
        </w:rPr>
        <w:t xml:space="preserve">, N., </w:t>
      </w:r>
      <w:proofErr w:type="spellStart"/>
      <w:r w:rsidRPr="00117F8B">
        <w:rPr>
          <w:rFonts w:ascii="Helvetica" w:eastAsia="Times New Roman" w:hAnsi="Helvetica" w:cs="Arial"/>
          <w:color w:val="000000"/>
          <w:sz w:val="20"/>
          <w:szCs w:val="20"/>
        </w:rPr>
        <w:t>Thuiller</w:t>
      </w:r>
      <w:proofErr w:type="spellEnd"/>
      <w:r w:rsidRPr="00117F8B">
        <w:rPr>
          <w:rFonts w:ascii="Helvetica" w:eastAsia="Times New Roman" w:hAnsi="Helvetica" w:cs="Arial"/>
          <w:color w:val="000000"/>
          <w:sz w:val="20"/>
          <w:szCs w:val="20"/>
        </w:rPr>
        <w:t xml:space="preserve">, W. and </w:t>
      </w:r>
      <w:proofErr w:type="spellStart"/>
      <w:r w:rsidRPr="00117F8B">
        <w:rPr>
          <w:rFonts w:ascii="Helvetica" w:eastAsia="Times New Roman" w:hAnsi="Helvetica" w:cs="Arial"/>
          <w:color w:val="000000"/>
          <w:sz w:val="20"/>
          <w:szCs w:val="20"/>
        </w:rPr>
        <w:t>Ronce</w:t>
      </w:r>
      <w:proofErr w:type="spellEnd"/>
      <w:r w:rsidRPr="00117F8B">
        <w:rPr>
          <w:rFonts w:ascii="Helvetica" w:eastAsia="Times New Roman" w:hAnsi="Helvetica" w:cs="Arial"/>
          <w:color w:val="000000"/>
          <w:sz w:val="20"/>
          <w:szCs w:val="20"/>
        </w:rPr>
        <w:t>, O.</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Biodiversity and climate change: integrating evolutionary and ecological responses of species and communities</w:t>
      </w:r>
      <w:r w:rsidR="00F969CD"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color w:val="000000"/>
          <w:sz w:val="20"/>
          <w:szCs w:val="20"/>
        </w:rPr>
        <w:t>Annual review of ecology, evolution, and systematics,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2010</w:t>
      </w:r>
      <w:r w:rsidRPr="00117F8B">
        <w:rPr>
          <w:rFonts w:ascii="Helvetica" w:eastAsia="Times New Roman" w:hAnsi="Helvetica" w:cs="Arial"/>
          <w:color w:val="000000"/>
          <w:sz w:val="20"/>
          <w:szCs w:val="20"/>
        </w:rPr>
        <w:t>, Vol. 41, pp. 321-350</w:t>
      </w:r>
      <w:r w:rsidR="00F969CD" w:rsidRPr="002E440C">
        <w:rPr>
          <w:rFonts w:ascii="Helvetica" w:eastAsia="Times New Roman" w:hAnsi="Helvetica" w:cs="Arial"/>
          <w:color w:val="000000"/>
          <w:sz w:val="20"/>
          <w:szCs w:val="20"/>
        </w:rPr>
        <w:t>.</w:t>
      </w:r>
      <w:proofErr w:type="gramEnd"/>
    </w:p>
    <w:p w14:paraId="5F5D313E" w14:textId="77777777" w:rsidR="00F969CD" w:rsidRPr="002E440C" w:rsidRDefault="00F969CD" w:rsidP="00F969CD">
      <w:pPr>
        <w:rPr>
          <w:rFonts w:ascii="Helvetica" w:eastAsia="Times New Roman" w:hAnsi="Helvetica" w:cs="Arial"/>
          <w:color w:val="000000"/>
          <w:sz w:val="20"/>
          <w:szCs w:val="20"/>
        </w:rPr>
      </w:pPr>
    </w:p>
    <w:p w14:paraId="06C23E4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Law, T., Zhang, W., Zhao, J. and </w:t>
      </w:r>
      <w:proofErr w:type="spellStart"/>
      <w:r w:rsidRPr="00117F8B">
        <w:rPr>
          <w:rFonts w:ascii="Helvetica" w:eastAsia="Times New Roman" w:hAnsi="Helvetica" w:cs="Arial"/>
          <w:color w:val="000000"/>
          <w:sz w:val="20"/>
          <w:szCs w:val="20"/>
        </w:rPr>
        <w:t>Arhonditsis</w:t>
      </w:r>
      <w:proofErr w:type="spellEnd"/>
      <w:r w:rsidRPr="00117F8B">
        <w:rPr>
          <w:rFonts w:ascii="Helvetica" w:eastAsia="Times New Roman" w:hAnsi="Helvetica" w:cs="Arial"/>
          <w:color w:val="000000"/>
          <w:sz w:val="20"/>
          <w:szCs w:val="20"/>
        </w:rPr>
        <w:t>, G. B.</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Structural changes in lake functioning induced from nutrient loading and climate variability</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Ecological Modelling,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2009</w:t>
      </w:r>
      <w:r w:rsidRPr="00117F8B">
        <w:rPr>
          <w:rFonts w:ascii="Helvetica" w:eastAsia="Times New Roman" w:hAnsi="Helvetica" w:cs="Arial"/>
          <w:color w:val="000000"/>
          <w:sz w:val="20"/>
          <w:szCs w:val="20"/>
        </w:rPr>
        <w:t>, Vol. 220(7), pp. 979-997</w:t>
      </w:r>
      <w:r w:rsidR="00F969CD" w:rsidRPr="002E440C">
        <w:rPr>
          <w:rFonts w:ascii="Helvetica" w:eastAsia="Times New Roman" w:hAnsi="Helvetica" w:cs="Arial"/>
          <w:color w:val="000000"/>
          <w:sz w:val="20"/>
          <w:szCs w:val="20"/>
        </w:rPr>
        <w:t>.</w:t>
      </w:r>
    </w:p>
    <w:p w14:paraId="7A9464F6" w14:textId="77777777" w:rsidR="00F969CD" w:rsidRPr="002E440C" w:rsidRDefault="00F969CD" w:rsidP="00F969CD">
      <w:pPr>
        <w:rPr>
          <w:rFonts w:ascii="Helvetica" w:eastAsia="Times New Roman" w:hAnsi="Helvetica" w:cs="Arial"/>
          <w:color w:val="000000"/>
          <w:sz w:val="20"/>
          <w:szCs w:val="20"/>
        </w:rPr>
      </w:pPr>
    </w:p>
    <w:p w14:paraId="2D762EB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Leggett, W. and </w:t>
      </w:r>
      <w:proofErr w:type="spellStart"/>
      <w:r w:rsidRPr="00117F8B">
        <w:rPr>
          <w:rFonts w:ascii="Helvetica" w:eastAsia="Times New Roman" w:hAnsi="Helvetica" w:cs="Arial"/>
          <w:color w:val="000000"/>
          <w:sz w:val="20"/>
          <w:szCs w:val="20"/>
        </w:rPr>
        <w:t>Deblois</w:t>
      </w:r>
      <w:proofErr w:type="spellEnd"/>
      <w:r w:rsidRPr="00117F8B">
        <w:rPr>
          <w:rFonts w:ascii="Helvetica" w:eastAsia="Times New Roman" w:hAnsi="Helvetica" w:cs="Arial"/>
          <w:color w:val="000000"/>
          <w:sz w:val="20"/>
          <w:szCs w:val="20"/>
        </w:rPr>
        <w:t>, E.</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Recruitment in marine fishes: is it regulated by starvation and predation in the egg and larval stages?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Netherlands Journal of Sea Research,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1994</w:t>
      </w:r>
      <w:r w:rsidRPr="00117F8B">
        <w:rPr>
          <w:rFonts w:ascii="Helvetica" w:eastAsia="Times New Roman" w:hAnsi="Helvetica" w:cs="Arial"/>
          <w:color w:val="000000"/>
          <w:sz w:val="20"/>
          <w:szCs w:val="20"/>
        </w:rPr>
        <w:t>, Vol. 32(2), pp. 119-134</w:t>
      </w:r>
      <w:r w:rsidR="00F969CD" w:rsidRPr="002E440C">
        <w:rPr>
          <w:rFonts w:ascii="Helvetica" w:eastAsia="Times New Roman" w:hAnsi="Helvetica" w:cs="Arial"/>
          <w:color w:val="000000"/>
          <w:sz w:val="20"/>
          <w:szCs w:val="20"/>
        </w:rPr>
        <w:t>.</w:t>
      </w:r>
    </w:p>
    <w:p w14:paraId="7CBF994F" w14:textId="77777777" w:rsidR="00F969CD" w:rsidRPr="002E440C" w:rsidRDefault="00F969CD" w:rsidP="00F969CD">
      <w:pPr>
        <w:rPr>
          <w:rFonts w:ascii="Helvetica" w:eastAsia="Times New Roman" w:hAnsi="Helvetica" w:cs="Arial"/>
          <w:color w:val="000000"/>
          <w:sz w:val="20"/>
          <w:szCs w:val="20"/>
        </w:rPr>
      </w:pPr>
    </w:p>
    <w:p w14:paraId="44FF78B5" w14:textId="621FEA91" w:rsidR="00117F8B" w:rsidRPr="002E440C" w:rsidRDefault="00117F8B" w:rsidP="00F969CD">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Menzel</w:t>
      </w:r>
      <w:proofErr w:type="spellEnd"/>
      <w:r w:rsidRPr="00117F8B">
        <w:rPr>
          <w:rFonts w:ascii="Helvetica" w:eastAsia="Times New Roman" w:hAnsi="Helvetica" w:cs="Arial"/>
          <w:color w:val="000000"/>
          <w:sz w:val="20"/>
          <w:szCs w:val="20"/>
        </w:rPr>
        <w:t xml:space="preserve">, A., Sparks, T. H., </w:t>
      </w:r>
      <w:proofErr w:type="spellStart"/>
      <w:r w:rsidRPr="00117F8B">
        <w:rPr>
          <w:rFonts w:ascii="Helvetica" w:eastAsia="Times New Roman" w:hAnsi="Helvetica" w:cs="Arial"/>
          <w:color w:val="000000"/>
          <w:sz w:val="20"/>
          <w:szCs w:val="20"/>
        </w:rPr>
        <w:t>Estrella</w:t>
      </w:r>
      <w:proofErr w:type="spellEnd"/>
      <w:r w:rsidRPr="00117F8B">
        <w:rPr>
          <w:rFonts w:ascii="Helvetica" w:eastAsia="Times New Roman" w:hAnsi="Helvetica" w:cs="Arial"/>
          <w:color w:val="000000"/>
          <w:sz w:val="20"/>
          <w:szCs w:val="20"/>
        </w:rPr>
        <w:t xml:space="preserve">, N., Koch, E., </w:t>
      </w:r>
      <w:proofErr w:type="spellStart"/>
      <w:r w:rsidRPr="00117F8B">
        <w:rPr>
          <w:rFonts w:ascii="Helvetica" w:eastAsia="Times New Roman" w:hAnsi="Helvetica" w:cs="Arial"/>
          <w:color w:val="000000"/>
          <w:sz w:val="20"/>
          <w:szCs w:val="20"/>
        </w:rPr>
        <w:t>Aasa</w:t>
      </w:r>
      <w:proofErr w:type="spellEnd"/>
      <w:r w:rsidRPr="00117F8B">
        <w:rPr>
          <w:rFonts w:ascii="Helvetica" w:eastAsia="Times New Roman" w:hAnsi="Helvetica" w:cs="Arial"/>
          <w:color w:val="000000"/>
          <w:sz w:val="20"/>
          <w:szCs w:val="20"/>
        </w:rPr>
        <w:t xml:space="preserve">, A., </w:t>
      </w:r>
      <w:proofErr w:type="spellStart"/>
      <w:r w:rsidRPr="00117F8B">
        <w:rPr>
          <w:rFonts w:ascii="Helvetica" w:eastAsia="Times New Roman" w:hAnsi="Helvetica" w:cs="Arial"/>
          <w:color w:val="000000"/>
          <w:sz w:val="20"/>
          <w:szCs w:val="20"/>
        </w:rPr>
        <w:t>Ahas</w:t>
      </w:r>
      <w:proofErr w:type="spellEnd"/>
      <w:r w:rsidRPr="00117F8B">
        <w:rPr>
          <w:rFonts w:ascii="Helvetica" w:eastAsia="Times New Roman" w:hAnsi="Helvetica" w:cs="Arial"/>
          <w:color w:val="000000"/>
          <w:sz w:val="20"/>
          <w:szCs w:val="20"/>
        </w:rPr>
        <w:t xml:space="preserve">, R., </w:t>
      </w:r>
      <w:proofErr w:type="spellStart"/>
      <w:r w:rsidRPr="00117F8B">
        <w:rPr>
          <w:rFonts w:ascii="Helvetica" w:eastAsia="Times New Roman" w:hAnsi="Helvetica" w:cs="Arial"/>
          <w:color w:val="000000"/>
          <w:sz w:val="20"/>
          <w:szCs w:val="20"/>
        </w:rPr>
        <w:t>Alm-Kübler</w:t>
      </w:r>
      <w:proofErr w:type="spellEnd"/>
      <w:r w:rsidRPr="00117F8B">
        <w:rPr>
          <w:rFonts w:ascii="Helvetica" w:eastAsia="Times New Roman" w:hAnsi="Helvetica" w:cs="Arial"/>
          <w:color w:val="000000"/>
          <w:sz w:val="20"/>
          <w:szCs w:val="20"/>
        </w:rPr>
        <w:t xml:space="preserve">, K., </w:t>
      </w:r>
      <w:proofErr w:type="spellStart"/>
      <w:r w:rsidRPr="00117F8B">
        <w:rPr>
          <w:rFonts w:ascii="Helvetica" w:eastAsia="Times New Roman" w:hAnsi="Helvetica" w:cs="Arial"/>
          <w:color w:val="000000"/>
          <w:sz w:val="20"/>
          <w:szCs w:val="20"/>
        </w:rPr>
        <w:t>Bissolli</w:t>
      </w:r>
      <w:proofErr w:type="spellEnd"/>
      <w:r w:rsidRPr="00117F8B">
        <w:rPr>
          <w:rFonts w:ascii="Helvetica" w:eastAsia="Times New Roman" w:hAnsi="Helvetica" w:cs="Arial"/>
          <w:color w:val="000000"/>
          <w:sz w:val="20"/>
          <w:szCs w:val="20"/>
        </w:rPr>
        <w:t xml:space="preserve">, P., </w:t>
      </w:r>
      <w:proofErr w:type="spellStart"/>
      <w:r w:rsidRPr="00117F8B">
        <w:rPr>
          <w:rFonts w:ascii="Helvetica" w:eastAsia="Times New Roman" w:hAnsi="Helvetica" w:cs="Arial"/>
          <w:color w:val="000000"/>
          <w:sz w:val="20"/>
          <w:szCs w:val="20"/>
        </w:rPr>
        <w:t>Braslavská</w:t>
      </w:r>
      <w:proofErr w:type="spellEnd"/>
      <w:r w:rsidRPr="00117F8B">
        <w:rPr>
          <w:rFonts w:ascii="Helvetica" w:eastAsia="Times New Roman" w:hAnsi="Helvetica" w:cs="Arial"/>
          <w:color w:val="000000"/>
          <w:sz w:val="20"/>
          <w:szCs w:val="20"/>
        </w:rPr>
        <w:t xml:space="preserve">, O., </w:t>
      </w:r>
      <w:proofErr w:type="spellStart"/>
      <w:r w:rsidRPr="00117F8B">
        <w:rPr>
          <w:rFonts w:ascii="Helvetica" w:eastAsia="Times New Roman" w:hAnsi="Helvetica" w:cs="Arial"/>
          <w:color w:val="000000"/>
          <w:sz w:val="20"/>
          <w:szCs w:val="20"/>
        </w:rPr>
        <w:t>Briede</w:t>
      </w:r>
      <w:proofErr w:type="spellEnd"/>
      <w:r w:rsidRPr="00117F8B">
        <w:rPr>
          <w:rFonts w:ascii="Helvetica" w:eastAsia="Times New Roman" w:hAnsi="Helvetica" w:cs="Arial"/>
          <w:color w:val="000000"/>
          <w:sz w:val="20"/>
          <w:szCs w:val="20"/>
        </w:rPr>
        <w:t>, A. and others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 xml:space="preserve">European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response to climate change matches the warming pattern</w:t>
      </w:r>
      <w:r w:rsidR="00F969CD"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12(10), pp. 1969-1976</w:t>
      </w:r>
      <w:r w:rsidR="00F969CD" w:rsidRPr="002E440C">
        <w:rPr>
          <w:rFonts w:ascii="Helvetica" w:eastAsia="Times New Roman" w:hAnsi="Helvetica" w:cs="Arial"/>
          <w:color w:val="000000"/>
          <w:sz w:val="20"/>
          <w:szCs w:val="20"/>
        </w:rPr>
        <w:t>.</w:t>
      </w:r>
      <w:proofErr w:type="gramEnd"/>
    </w:p>
    <w:p w14:paraId="2A42DCDE" w14:textId="77777777" w:rsidR="00F969CD" w:rsidRPr="00117F8B" w:rsidRDefault="00F969CD" w:rsidP="00F969CD">
      <w:pPr>
        <w:rPr>
          <w:rFonts w:ascii="Helvetica" w:eastAsia="Times New Roman" w:hAnsi="Helvetica" w:cs="Arial"/>
          <w:color w:val="000000"/>
          <w:sz w:val="20"/>
          <w:szCs w:val="20"/>
        </w:rPr>
      </w:pPr>
    </w:p>
    <w:p w14:paraId="6B46F735" w14:textId="121CDA51" w:rsidR="00F969CD" w:rsidRPr="002E440C" w:rsidRDefault="00117F8B" w:rsidP="00F969CD">
      <w:pPr>
        <w:rPr>
          <w:rFonts w:ascii="Helvetica" w:eastAsia="Times New Roman" w:hAnsi="Helvetica" w:cs="Arial"/>
          <w:color w:val="000000"/>
          <w:sz w:val="20"/>
          <w:szCs w:val="20"/>
        </w:rPr>
      </w:pPr>
      <w:proofErr w:type="gramStart"/>
      <w:r w:rsidRPr="00117F8B">
        <w:rPr>
          <w:rFonts w:ascii="Helvetica" w:eastAsia="Times New Roman" w:hAnsi="Helvetica" w:cs="Arial"/>
          <w:color w:val="000000"/>
          <w:sz w:val="20"/>
          <w:szCs w:val="20"/>
        </w:rPr>
        <w:t>Miller-Rushing</w:t>
      </w:r>
      <w:proofErr w:type="gramEnd"/>
      <w:r w:rsidRPr="00117F8B">
        <w:rPr>
          <w:rFonts w:ascii="Helvetica" w:eastAsia="Times New Roman" w:hAnsi="Helvetica" w:cs="Arial"/>
          <w:color w:val="000000"/>
          <w:sz w:val="20"/>
          <w:szCs w:val="20"/>
        </w:rPr>
        <w:t xml:space="preserve">, A. J., </w:t>
      </w:r>
      <w:proofErr w:type="spellStart"/>
      <w:r w:rsidRPr="00117F8B">
        <w:rPr>
          <w:rFonts w:ascii="Helvetica" w:eastAsia="Times New Roman" w:hAnsi="Helvetica" w:cs="Arial"/>
          <w:color w:val="000000"/>
          <w:sz w:val="20"/>
          <w:szCs w:val="20"/>
        </w:rPr>
        <w:t>Høye</w:t>
      </w:r>
      <w:proofErr w:type="spellEnd"/>
      <w:r w:rsidRPr="00117F8B">
        <w:rPr>
          <w:rFonts w:ascii="Helvetica" w:eastAsia="Times New Roman" w:hAnsi="Helvetica" w:cs="Arial"/>
          <w:color w:val="000000"/>
          <w:sz w:val="20"/>
          <w:szCs w:val="20"/>
        </w:rPr>
        <w:t>, T. T., Inouye, D. W. and Post, E.</w:t>
      </w:r>
      <w:r w:rsidR="00F969CD"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i/>
          <w:iCs/>
          <w:color w:val="000000"/>
          <w:sz w:val="20"/>
          <w:szCs w:val="20"/>
        </w:rPr>
        <w:t xml:space="preserve">The effects of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mismatches on demography</w:t>
      </w:r>
      <w:ins w:id="114" w:author="Heather Kharouba" w:date="2019-04-23T13:43:00Z">
        <w:r w:rsidR="00171F9A">
          <w:rPr>
            <w:rFonts w:ascii="Helvetica" w:eastAsia="Times New Roman" w:hAnsi="Helvetica" w:cs="Arial"/>
            <w:color w:val="000000"/>
            <w:sz w:val="20"/>
            <w:szCs w:val="20"/>
          </w:rPr>
          <w:t>.</w:t>
        </w:r>
        <w:proofErr w:type="gramEnd"/>
        <w:r w:rsidR="00171F9A">
          <w:rPr>
            <w:rFonts w:ascii="Helvetica" w:eastAsia="Times New Roman" w:hAnsi="Helvetica" w:cs="Arial"/>
            <w:color w:val="000000"/>
            <w:sz w:val="20"/>
            <w:szCs w:val="20"/>
          </w:rPr>
          <w:t xml:space="preserve"> </w:t>
        </w:r>
      </w:ins>
      <w:r w:rsidRPr="00117F8B">
        <w:rPr>
          <w:rFonts w:ascii="Helvetica" w:eastAsia="Times New Roman" w:hAnsi="Helvetica" w:cs="Arial"/>
          <w:color w:val="000000"/>
          <w:sz w:val="20"/>
          <w:szCs w:val="20"/>
        </w:rPr>
        <w:t>Philosophical Transactions of the Royal Society B: Biological Sciences, The Royal Society,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2010</w:t>
      </w:r>
      <w:r w:rsidRPr="00117F8B">
        <w:rPr>
          <w:rFonts w:ascii="Helvetica" w:eastAsia="Times New Roman" w:hAnsi="Helvetica" w:cs="Arial"/>
          <w:color w:val="000000"/>
          <w:sz w:val="20"/>
          <w:szCs w:val="20"/>
        </w:rPr>
        <w:t>, Vol. 365(1555), pp. 3177-3186</w:t>
      </w:r>
      <w:r w:rsidR="00F969CD" w:rsidRPr="002E440C">
        <w:rPr>
          <w:rFonts w:ascii="Helvetica" w:eastAsia="Times New Roman" w:hAnsi="Helvetica" w:cs="Arial"/>
          <w:color w:val="000000"/>
          <w:sz w:val="20"/>
          <w:szCs w:val="20"/>
        </w:rPr>
        <w:t>.</w:t>
      </w:r>
    </w:p>
    <w:p w14:paraId="5E2DBD7A" w14:textId="77777777" w:rsidR="00F969CD" w:rsidRPr="002E440C" w:rsidRDefault="00F969CD" w:rsidP="00F969CD">
      <w:pPr>
        <w:rPr>
          <w:rFonts w:ascii="Helvetica" w:eastAsia="Times New Roman" w:hAnsi="Helvetica" w:cs="Arial"/>
          <w:color w:val="000000"/>
          <w:sz w:val="20"/>
          <w:szCs w:val="20"/>
        </w:rPr>
      </w:pPr>
    </w:p>
    <w:p w14:paraId="28961619" w14:textId="77777777" w:rsidR="00F969CD" w:rsidRPr="002E440C" w:rsidRDefault="00117F8B" w:rsidP="00F969CD">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lastRenderedPageBreak/>
        <w:t>Mouquet</w:t>
      </w:r>
      <w:proofErr w:type="spellEnd"/>
      <w:r w:rsidRPr="00117F8B">
        <w:rPr>
          <w:rFonts w:ascii="Helvetica" w:eastAsia="Times New Roman" w:hAnsi="Helvetica" w:cs="Arial"/>
          <w:color w:val="000000"/>
          <w:sz w:val="20"/>
          <w:szCs w:val="20"/>
        </w:rPr>
        <w:t xml:space="preserve">, N., </w:t>
      </w:r>
      <w:proofErr w:type="spellStart"/>
      <w:r w:rsidRPr="00117F8B">
        <w:rPr>
          <w:rFonts w:ascii="Helvetica" w:eastAsia="Times New Roman" w:hAnsi="Helvetica" w:cs="Arial"/>
          <w:color w:val="000000"/>
          <w:sz w:val="20"/>
          <w:szCs w:val="20"/>
        </w:rPr>
        <w:t>Lagadeuc</w:t>
      </w:r>
      <w:proofErr w:type="spellEnd"/>
      <w:r w:rsidRPr="00117F8B">
        <w:rPr>
          <w:rFonts w:ascii="Helvetica" w:eastAsia="Times New Roman" w:hAnsi="Helvetica" w:cs="Arial"/>
          <w:color w:val="000000"/>
          <w:sz w:val="20"/>
          <w:szCs w:val="20"/>
        </w:rPr>
        <w:t xml:space="preserve">, Y., </w:t>
      </w:r>
      <w:proofErr w:type="spellStart"/>
      <w:r w:rsidRPr="00117F8B">
        <w:rPr>
          <w:rFonts w:ascii="Helvetica" w:eastAsia="Times New Roman" w:hAnsi="Helvetica" w:cs="Arial"/>
          <w:color w:val="000000"/>
          <w:sz w:val="20"/>
          <w:szCs w:val="20"/>
        </w:rPr>
        <w:t>Devictor</w:t>
      </w:r>
      <w:proofErr w:type="spellEnd"/>
      <w:r w:rsidRPr="00117F8B">
        <w:rPr>
          <w:rFonts w:ascii="Helvetica" w:eastAsia="Times New Roman" w:hAnsi="Helvetica" w:cs="Arial"/>
          <w:color w:val="000000"/>
          <w:sz w:val="20"/>
          <w:szCs w:val="20"/>
        </w:rPr>
        <w:t xml:space="preserve">, V., Doyen, L., </w:t>
      </w:r>
      <w:proofErr w:type="spellStart"/>
      <w:r w:rsidRPr="00117F8B">
        <w:rPr>
          <w:rFonts w:ascii="Helvetica" w:eastAsia="Times New Roman" w:hAnsi="Helvetica" w:cs="Arial"/>
          <w:color w:val="000000"/>
          <w:sz w:val="20"/>
          <w:szCs w:val="20"/>
        </w:rPr>
        <w:t>Duputié</w:t>
      </w:r>
      <w:proofErr w:type="spellEnd"/>
      <w:r w:rsidRPr="00117F8B">
        <w:rPr>
          <w:rFonts w:ascii="Helvetica" w:eastAsia="Times New Roman" w:hAnsi="Helvetica" w:cs="Arial"/>
          <w:color w:val="000000"/>
          <w:sz w:val="20"/>
          <w:szCs w:val="20"/>
        </w:rPr>
        <w:t xml:space="preserve">, A., </w:t>
      </w:r>
      <w:proofErr w:type="spellStart"/>
      <w:r w:rsidRPr="00117F8B">
        <w:rPr>
          <w:rFonts w:ascii="Helvetica" w:eastAsia="Times New Roman" w:hAnsi="Helvetica" w:cs="Arial"/>
          <w:color w:val="000000"/>
          <w:sz w:val="20"/>
          <w:szCs w:val="20"/>
        </w:rPr>
        <w:t>Eveillard</w:t>
      </w:r>
      <w:proofErr w:type="spellEnd"/>
      <w:r w:rsidRPr="00117F8B">
        <w:rPr>
          <w:rFonts w:ascii="Helvetica" w:eastAsia="Times New Roman" w:hAnsi="Helvetica" w:cs="Arial"/>
          <w:color w:val="000000"/>
          <w:sz w:val="20"/>
          <w:szCs w:val="20"/>
        </w:rPr>
        <w:t xml:space="preserve">, D., Faure, D., </w:t>
      </w:r>
      <w:proofErr w:type="spellStart"/>
      <w:r w:rsidRPr="00117F8B">
        <w:rPr>
          <w:rFonts w:ascii="Helvetica" w:eastAsia="Times New Roman" w:hAnsi="Helvetica" w:cs="Arial"/>
          <w:color w:val="000000"/>
          <w:sz w:val="20"/>
          <w:szCs w:val="20"/>
        </w:rPr>
        <w:t>Garnier</w:t>
      </w:r>
      <w:proofErr w:type="spellEnd"/>
      <w:r w:rsidRPr="00117F8B">
        <w:rPr>
          <w:rFonts w:ascii="Helvetica" w:eastAsia="Times New Roman" w:hAnsi="Helvetica" w:cs="Arial"/>
          <w:color w:val="000000"/>
          <w:sz w:val="20"/>
          <w:szCs w:val="20"/>
        </w:rPr>
        <w:t xml:space="preserve">, E., </w:t>
      </w:r>
      <w:proofErr w:type="spellStart"/>
      <w:r w:rsidRPr="00117F8B">
        <w:rPr>
          <w:rFonts w:ascii="Helvetica" w:eastAsia="Times New Roman" w:hAnsi="Helvetica" w:cs="Arial"/>
          <w:color w:val="000000"/>
          <w:sz w:val="20"/>
          <w:szCs w:val="20"/>
        </w:rPr>
        <w:t>Gimenez</w:t>
      </w:r>
      <w:proofErr w:type="spellEnd"/>
      <w:r w:rsidRPr="00117F8B">
        <w:rPr>
          <w:rFonts w:ascii="Helvetica" w:eastAsia="Times New Roman" w:hAnsi="Helvetica" w:cs="Arial"/>
          <w:color w:val="000000"/>
          <w:sz w:val="20"/>
          <w:szCs w:val="20"/>
        </w:rPr>
        <w:t xml:space="preserve">, O., </w:t>
      </w:r>
      <w:proofErr w:type="spellStart"/>
      <w:r w:rsidRPr="00117F8B">
        <w:rPr>
          <w:rFonts w:ascii="Helvetica" w:eastAsia="Times New Roman" w:hAnsi="Helvetica" w:cs="Arial"/>
          <w:color w:val="000000"/>
          <w:sz w:val="20"/>
          <w:szCs w:val="20"/>
        </w:rPr>
        <w:t>Huneman</w:t>
      </w:r>
      <w:proofErr w:type="spellEnd"/>
      <w:r w:rsidRPr="00117F8B">
        <w:rPr>
          <w:rFonts w:ascii="Helvetica" w:eastAsia="Times New Roman" w:hAnsi="Helvetica" w:cs="Arial"/>
          <w:color w:val="000000"/>
          <w:sz w:val="20"/>
          <w:szCs w:val="20"/>
        </w:rPr>
        <w:t>, P. and others</w:t>
      </w:r>
      <w:r w:rsidR="00F969CD"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i/>
          <w:iCs/>
          <w:color w:val="000000"/>
          <w:sz w:val="20"/>
          <w:szCs w:val="20"/>
        </w:rPr>
        <w:t>Predictive ecology in a changing world</w:t>
      </w:r>
      <w:r w:rsidR="00F969CD" w:rsidRPr="002E440C">
        <w:rPr>
          <w:rFonts w:ascii="Helvetica" w:eastAsia="Times New Roman" w:hAnsi="Helvetica" w:cs="Arial"/>
          <w:color w:val="000000"/>
          <w:sz w:val="20"/>
          <w:szCs w:val="20"/>
        </w:rPr>
        <w:t>.</w:t>
      </w:r>
      <w:proofErr w:type="gramEnd"/>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Applied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52(5), pp. 1293-1310</w:t>
      </w:r>
      <w:r w:rsidR="00F969CD" w:rsidRPr="002E440C">
        <w:rPr>
          <w:rFonts w:ascii="Helvetica" w:eastAsia="Times New Roman" w:hAnsi="Helvetica" w:cs="Arial"/>
          <w:color w:val="000000"/>
          <w:sz w:val="20"/>
          <w:szCs w:val="20"/>
        </w:rPr>
        <w:t>.</w:t>
      </w:r>
    </w:p>
    <w:p w14:paraId="407E1F44" w14:textId="77777777" w:rsidR="00F969CD" w:rsidRPr="002E440C" w:rsidRDefault="00F969CD" w:rsidP="00F969CD">
      <w:pPr>
        <w:rPr>
          <w:rFonts w:ascii="Helvetica" w:eastAsia="Times New Roman" w:hAnsi="Helvetica" w:cs="Arial"/>
          <w:color w:val="000000"/>
          <w:sz w:val="20"/>
          <w:szCs w:val="20"/>
        </w:rPr>
      </w:pPr>
    </w:p>
    <w:p w14:paraId="3BFEE355" w14:textId="77777777" w:rsidR="00F969CD" w:rsidRPr="002E440C" w:rsidRDefault="00117F8B" w:rsidP="00F969CD">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Nakazawa</w:t>
      </w:r>
      <w:proofErr w:type="spellEnd"/>
      <w:r w:rsidRPr="00117F8B">
        <w:rPr>
          <w:rFonts w:ascii="Helvetica" w:eastAsia="Times New Roman" w:hAnsi="Helvetica" w:cs="Arial"/>
          <w:color w:val="000000"/>
          <w:sz w:val="20"/>
          <w:szCs w:val="20"/>
        </w:rPr>
        <w:t xml:space="preserve">, T. and </w:t>
      </w:r>
      <w:proofErr w:type="spellStart"/>
      <w:r w:rsidRPr="00117F8B">
        <w:rPr>
          <w:rFonts w:ascii="Helvetica" w:eastAsia="Times New Roman" w:hAnsi="Helvetica" w:cs="Arial"/>
          <w:color w:val="000000"/>
          <w:sz w:val="20"/>
          <w:szCs w:val="20"/>
        </w:rPr>
        <w:t>Doi</w:t>
      </w:r>
      <w:proofErr w:type="spellEnd"/>
      <w:r w:rsidRPr="00117F8B">
        <w:rPr>
          <w:rFonts w:ascii="Helvetica" w:eastAsia="Times New Roman" w:hAnsi="Helvetica" w:cs="Arial"/>
          <w:color w:val="000000"/>
          <w:sz w:val="20"/>
          <w:szCs w:val="20"/>
        </w:rPr>
        <w:t>, H.</w:t>
      </w:r>
      <w:r w:rsidR="00F969CD"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i/>
          <w:iCs/>
          <w:color w:val="000000"/>
          <w:sz w:val="20"/>
          <w:szCs w:val="20"/>
        </w:rPr>
        <w:t>A perspective on match/mismatch of phenology in community contexts</w:t>
      </w:r>
      <w:r w:rsidR="00F969CD" w:rsidRPr="002E440C">
        <w:rPr>
          <w:rFonts w:ascii="Helvetica" w:eastAsia="Times New Roman" w:hAnsi="Helvetica" w:cs="Arial"/>
          <w:color w:val="000000"/>
          <w:sz w:val="20"/>
          <w:szCs w:val="20"/>
        </w:rPr>
        <w:t>.</w:t>
      </w:r>
      <w:proofErr w:type="gramEnd"/>
      <w:r w:rsidR="00F969CD"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Oikos</w:t>
      </w:r>
      <w:proofErr w:type="spellEnd"/>
      <w:r w:rsidRPr="00117F8B">
        <w:rPr>
          <w:rFonts w:ascii="Helvetica" w:eastAsia="Times New Roman" w:hAnsi="Helvetica" w:cs="Arial"/>
          <w:color w:val="000000"/>
          <w:sz w:val="20"/>
          <w:szCs w:val="20"/>
        </w:rPr>
        <w:t>,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121(4), pp. 489-495</w:t>
      </w:r>
      <w:r w:rsidR="00F969CD" w:rsidRPr="002E440C">
        <w:rPr>
          <w:rFonts w:ascii="Helvetica" w:eastAsia="Times New Roman" w:hAnsi="Helvetica" w:cs="Arial"/>
          <w:color w:val="000000"/>
          <w:sz w:val="20"/>
          <w:szCs w:val="20"/>
        </w:rPr>
        <w:t>.</w:t>
      </w:r>
    </w:p>
    <w:p w14:paraId="4CA483CC" w14:textId="77777777" w:rsidR="00F969CD" w:rsidRPr="002E440C" w:rsidRDefault="00F969CD" w:rsidP="00F969CD">
      <w:pPr>
        <w:rPr>
          <w:rFonts w:ascii="Helvetica" w:eastAsia="Times New Roman" w:hAnsi="Helvetica" w:cs="Arial"/>
          <w:color w:val="000000"/>
          <w:sz w:val="20"/>
          <w:szCs w:val="20"/>
        </w:rPr>
      </w:pPr>
    </w:p>
    <w:p w14:paraId="18E1DFC8" w14:textId="3C06C4F8" w:rsidR="00117F8B" w:rsidRPr="00117F8B"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O'Connor, M. I., Selig, E. R., </w:t>
      </w:r>
      <w:proofErr w:type="spellStart"/>
      <w:r w:rsidRPr="00117F8B">
        <w:rPr>
          <w:rFonts w:ascii="Helvetica" w:eastAsia="Times New Roman" w:hAnsi="Helvetica" w:cs="Arial"/>
          <w:color w:val="000000"/>
          <w:sz w:val="20"/>
          <w:szCs w:val="20"/>
        </w:rPr>
        <w:t>Pinsky</w:t>
      </w:r>
      <w:proofErr w:type="spellEnd"/>
      <w:r w:rsidRPr="00117F8B">
        <w:rPr>
          <w:rFonts w:ascii="Helvetica" w:eastAsia="Times New Roman" w:hAnsi="Helvetica" w:cs="Arial"/>
          <w:color w:val="000000"/>
          <w:sz w:val="20"/>
          <w:szCs w:val="20"/>
        </w:rPr>
        <w:t xml:space="preserve">, M. L. and </w:t>
      </w:r>
      <w:proofErr w:type="spellStart"/>
      <w:r w:rsidRPr="00117F8B">
        <w:rPr>
          <w:rFonts w:ascii="Helvetica" w:eastAsia="Times New Roman" w:hAnsi="Helvetica" w:cs="Arial"/>
          <w:color w:val="000000"/>
          <w:sz w:val="20"/>
          <w:szCs w:val="20"/>
        </w:rPr>
        <w:t>Altermatt</w:t>
      </w:r>
      <w:proofErr w:type="spellEnd"/>
      <w:r w:rsidRPr="00117F8B">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F.</w:t>
      </w:r>
      <w:r w:rsidRPr="00117F8B">
        <w:rPr>
          <w:rFonts w:ascii="Helvetica" w:eastAsia="Times New Roman" w:hAnsi="Helvetica" w:cs="Arial"/>
          <w:i/>
          <w:iCs/>
          <w:color w:val="000000"/>
          <w:sz w:val="20"/>
          <w:szCs w:val="20"/>
        </w:rPr>
        <w:t>Toward</w:t>
      </w:r>
      <w:proofErr w:type="spellEnd"/>
      <w:r w:rsidRPr="00117F8B">
        <w:rPr>
          <w:rFonts w:ascii="Helvetica" w:eastAsia="Times New Roman" w:hAnsi="Helvetica" w:cs="Arial"/>
          <w:i/>
          <w:iCs/>
          <w:color w:val="000000"/>
          <w:sz w:val="20"/>
          <w:szCs w:val="20"/>
        </w:rPr>
        <w:t xml:space="preserve"> a conceptual synthesis for climate change responses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Ecology and Biogeography,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21(7), pp. 693-703</w:t>
      </w:r>
    </w:p>
    <w:p w14:paraId="38B1DC40" w14:textId="77777777" w:rsidR="00A171EC" w:rsidRPr="002E440C" w:rsidRDefault="00A171EC" w:rsidP="00A171EC">
      <w:pPr>
        <w:rPr>
          <w:rFonts w:ascii="Helvetica" w:eastAsia="Times New Roman" w:hAnsi="Helvetica" w:cs="Arial"/>
          <w:color w:val="000000"/>
          <w:sz w:val="20"/>
          <w:szCs w:val="20"/>
        </w:rPr>
      </w:pPr>
    </w:p>
    <w:p w14:paraId="7CED6319" w14:textId="3F0FD652" w:rsidR="00117F8B" w:rsidRPr="00117F8B" w:rsidRDefault="00117F8B" w:rsidP="00A171E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Ovaskainen</w:t>
      </w:r>
      <w:proofErr w:type="spellEnd"/>
      <w:r w:rsidRPr="00117F8B">
        <w:rPr>
          <w:rFonts w:ascii="Helvetica" w:eastAsia="Times New Roman" w:hAnsi="Helvetica" w:cs="Arial"/>
          <w:color w:val="000000"/>
          <w:sz w:val="20"/>
          <w:szCs w:val="20"/>
        </w:rPr>
        <w:t xml:space="preserve">, O., </w:t>
      </w:r>
      <w:proofErr w:type="spellStart"/>
      <w:r w:rsidRPr="00117F8B">
        <w:rPr>
          <w:rFonts w:ascii="Helvetica" w:eastAsia="Times New Roman" w:hAnsi="Helvetica" w:cs="Arial"/>
          <w:color w:val="000000"/>
          <w:sz w:val="20"/>
          <w:szCs w:val="20"/>
        </w:rPr>
        <w:t>Skorokhodova</w:t>
      </w:r>
      <w:proofErr w:type="spellEnd"/>
      <w:r w:rsidRPr="00117F8B">
        <w:rPr>
          <w:rFonts w:ascii="Helvetica" w:eastAsia="Times New Roman" w:hAnsi="Helvetica" w:cs="Arial"/>
          <w:color w:val="000000"/>
          <w:sz w:val="20"/>
          <w:szCs w:val="20"/>
        </w:rPr>
        <w:t xml:space="preserve">, S., </w:t>
      </w:r>
      <w:proofErr w:type="spellStart"/>
      <w:r w:rsidRPr="00117F8B">
        <w:rPr>
          <w:rFonts w:ascii="Helvetica" w:eastAsia="Times New Roman" w:hAnsi="Helvetica" w:cs="Arial"/>
          <w:color w:val="000000"/>
          <w:sz w:val="20"/>
          <w:szCs w:val="20"/>
        </w:rPr>
        <w:t>Yakovleva</w:t>
      </w:r>
      <w:proofErr w:type="spellEnd"/>
      <w:r w:rsidRPr="00117F8B">
        <w:rPr>
          <w:rFonts w:ascii="Helvetica" w:eastAsia="Times New Roman" w:hAnsi="Helvetica" w:cs="Arial"/>
          <w:color w:val="000000"/>
          <w:sz w:val="20"/>
          <w:szCs w:val="20"/>
        </w:rPr>
        <w:t xml:space="preserve">, M., </w:t>
      </w:r>
      <w:proofErr w:type="spellStart"/>
      <w:r w:rsidRPr="00117F8B">
        <w:rPr>
          <w:rFonts w:ascii="Helvetica" w:eastAsia="Times New Roman" w:hAnsi="Helvetica" w:cs="Arial"/>
          <w:color w:val="000000"/>
          <w:sz w:val="20"/>
          <w:szCs w:val="20"/>
        </w:rPr>
        <w:t>Sukhov</w:t>
      </w:r>
      <w:proofErr w:type="spellEnd"/>
      <w:r w:rsidRPr="00117F8B">
        <w:rPr>
          <w:rFonts w:ascii="Helvetica" w:eastAsia="Times New Roman" w:hAnsi="Helvetica" w:cs="Arial"/>
          <w:color w:val="000000"/>
          <w:sz w:val="20"/>
          <w:szCs w:val="20"/>
        </w:rPr>
        <w:t xml:space="preserve">, A., </w:t>
      </w:r>
      <w:proofErr w:type="spellStart"/>
      <w:r w:rsidRPr="00117F8B">
        <w:rPr>
          <w:rFonts w:ascii="Helvetica" w:eastAsia="Times New Roman" w:hAnsi="Helvetica" w:cs="Arial"/>
          <w:color w:val="000000"/>
          <w:sz w:val="20"/>
          <w:szCs w:val="20"/>
        </w:rPr>
        <w:t>Kutenkov</w:t>
      </w:r>
      <w:proofErr w:type="spellEnd"/>
      <w:r w:rsidRPr="00117F8B">
        <w:rPr>
          <w:rFonts w:ascii="Helvetica" w:eastAsia="Times New Roman" w:hAnsi="Helvetica" w:cs="Arial"/>
          <w:color w:val="000000"/>
          <w:sz w:val="20"/>
          <w:szCs w:val="20"/>
        </w:rPr>
        <w:t xml:space="preserve">, A., </w:t>
      </w:r>
      <w:proofErr w:type="spellStart"/>
      <w:r w:rsidRPr="00117F8B">
        <w:rPr>
          <w:rFonts w:ascii="Helvetica" w:eastAsia="Times New Roman" w:hAnsi="Helvetica" w:cs="Arial"/>
          <w:color w:val="000000"/>
          <w:sz w:val="20"/>
          <w:szCs w:val="20"/>
        </w:rPr>
        <w:t>Kutenkova</w:t>
      </w:r>
      <w:proofErr w:type="spellEnd"/>
      <w:r w:rsidRPr="00117F8B">
        <w:rPr>
          <w:rFonts w:ascii="Helvetica" w:eastAsia="Times New Roman" w:hAnsi="Helvetica" w:cs="Arial"/>
          <w:color w:val="000000"/>
          <w:sz w:val="20"/>
          <w:szCs w:val="20"/>
        </w:rPr>
        <w:t xml:space="preserve">, N., </w:t>
      </w:r>
      <w:proofErr w:type="spellStart"/>
      <w:r w:rsidRPr="00117F8B">
        <w:rPr>
          <w:rFonts w:ascii="Helvetica" w:eastAsia="Times New Roman" w:hAnsi="Helvetica" w:cs="Arial"/>
          <w:color w:val="000000"/>
          <w:sz w:val="20"/>
          <w:szCs w:val="20"/>
        </w:rPr>
        <w:t>Shcherbakov</w:t>
      </w:r>
      <w:proofErr w:type="spellEnd"/>
      <w:r w:rsidRPr="00117F8B">
        <w:rPr>
          <w:rFonts w:ascii="Helvetica" w:eastAsia="Times New Roman" w:hAnsi="Helvetica" w:cs="Arial"/>
          <w:color w:val="000000"/>
          <w:sz w:val="20"/>
          <w:szCs w:val="20"/>
        </w:rPr>
        <w:t xml:space="preserve">, A., </w:t>
      </w:r>
      <w:proofErr w:type="spellStart"/>
      <w:r w:rsidRPr="00117F8B">
        <w:rPr>
          <w:rFonts w:ascii="Helvetica" w:eastAsia="Times New Roman" w:hAnsi="Helvetica" w:cs="Arial"/>
          <w:color w:val="000000"/>
          <w:sz w:val="20"/>
          <w:szCs w:val="20"/>
        </w:rPr>
        <w:t>Meyke</w:t>
      </w:r>
      <w:proofErr w:type="spellEnd"/>
      <w:r w:rsidRPr="00117F8B">
        <w:rPr>
          <w:rFonts w:ascii="Helvetica" w:eastAsia="Times New Roman" w:hAnsi="Helvetica" w:cs="Arial"/>
          <w:color w:val="000000"/>
          <w:sz w:val="20"/>
          <w:szCs w:val="20"/>
        </w:rPr>
        <w:t>, E. and del Mar Delgado, M.</w:t>
      </w:r>
      <w:r w:rsidR="00A171E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 xml:space="preserve">Community-level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response to climate change</w:t>
      </w:r>
      <w:r w:rsidR="00A171E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 xml:space="preserve">Proceedings of the National Academy of Sciences, National </w:t>
      </w:r>
      <w:proofErr w:type="spellStart"/>
      <w:r w:rsidRPr="00117F8B">
        <w:rPr>
          <w:rFonts w:ascii="Helvetica" w:eastAsia="Times New Roman" w:hAnsi="Helvetica" w:cs="Arial"/>
          <w:color w:val="000000"/>
          <w:sz w:val="20"/>
          <w:szCs w:val="20"/>
        </w:rPr>
        <w:t>Acad</w:t>
      </w:r>
      <w:proofErr w:type="spellEnd"/>
      <w:r w:rsidRPr="00117F8B">
        <w:rPr>
          <w:rFonts w:ascii="Helvetica" w:eastAsia="Times New Roman" w:hAnsi="Helvetica" w:cs="Arial"/>
          <w:color w:val="000000"/>
          <w:sz w:val="20"/>
          <w:szCs w:val="20"/>
        </w:rPr>
        <w:t xml:space="preserve">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110(33), pp. 13434-13439</w:t>
      </w:r>
    </w:p>
    <w:p w14:paraId="7516AA54" w14:textId="77777777" w:rsidR="00A171EC" w:rsidRPr="002E440C" w:rsidRDefault="00A171EC" w:rsidP="00A171EC">
      <w:pPr>
        <w:rPr>
          <w:rFonts w:ascii="Helvetica" w:eastAsia="Times New Roman" w:hAnsi="Helvetica" w:cs="Arial"/>
          <w:color w:val="000000"/>
          <w:sz w:val="20"/>
          <w:szCs w:val="20"/>
        </w:rPr>
      </w:pPr>
    </w:p>
    <w:p w14:paraId="6A01138F" w14:textId="3ED93B08"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Philippart</w:t>
      </w:r>
      <w:proofErr w:type="spellEnd"/>
      <w:r w:rsidRPr="00117F8B">
        <w:rPr>
          <w:rFonts w:ascii="Helvetica" w:eastAsia="Times New Roman" w:hAnsi="Helvetica" w:cs="Arial"/>
          <w:color w:val="000000"/>
          <w:sz w:val="20"/>
          <w:szCs w:val="20"/>
        </w:rPr>
        <w:t xml:space="preserve">, C. J., van </w:t>
      </w:r>
      <w:proofErr w:type="spellStart"/>
      <w:r w:rsidRPr="00117F8B">
        <w:rPr>
          <w:rFonts w:ascii="Helvetica" w:eastAsia="Times New Roman" w:hAnsi="Helvetica" w:cs="Arial"/>
          <w:color w:val="000000"/>
          <w:sz w:val="20"/>
          <w:szCs w:val="20"/>
        </w:rPr>
        <w:t>Aken</w:t>
      </w:r>
      <w:proofErr w:type="spellEnd"/>
      <w:r w:rsidRPr="00117F8B">
        <w:rPr>
          <w:rFonts w:ascii="Helvetica" w:eastAsia="Times New Roman" w:hAnsi="Helvetica" w:cs="Arial"/>
          <w:color w:val="000000"/>
          <w:sz w:val="20"/>
          <w:szCs w:val="20"/>
        </w:rPr>
        <w:t xml:space="preserve">, H. M., </w:t>
      </w:r>
      <w:proofErr w:type="spellStart"/>
      <w:r w:rsidRPr="00117F8B">
        <w:rPr>
          <w:rFonts w:ascii="Helvetica" w:eastAsia="Times New Roman" w:hAnsi="Helvetica" w:cs="Arial"/>
          <w:color w:val="000000"/>
          <w:sz w:val="20"/>
          <w:szCs w:val="20"/>
        </w:rPr>
        <w:t>Beukema</w:t>
      </w:r>
      <w:proofErr w:type="spellEnd"/>
      <w:r w:rsidRPr="00117F8B">
        <w:rPr>
          <w:rFonts w:ascii="Helvetica" w:eastAsia="Times New Roman" w:hAnsi="Helvetica" w:cs="Arial"/>
          <w:color w:val="000000"/>
          <w:sz w:val="20"/>
          <w:szCs w:val="20"/>
        </w:rPr>
        <w:t xml:space="preserve">, J. J., </w:t>
      </w:r>
      <w:proofErr w:type="spellStart"/>
      <w:r w:rsidRPr="00117F8B">
        <w:rPr>
          <w:rFonts w:ascii="Helvetica" w:eastAsia="Times New Roman" w:hAnsi="Helvetica" w:cs="Arial"/>
          <w:color w:val="000000"/>
          <w:sz w:val="20"/>
          <w:szCs w:val="20"/>
        </w:rPr>
        <w:t>Bos</w:t>
      </w:r>
      <w:proofErr w:type="spellEnd"/>
      <w:r w:rsidRPr="00117F8B">
        <w:rPr>
          <w:rFonts w:ascii="Helvetica" w:eastAsia="Times New Roman" w:hAnsi="Helvetica" w:cs="Arial"/>
          <w:color w:val="000000"/>
          <w:sz w:val="20"/>
          <w:szCs w:val="20"/>
        </w:rPr>
        <w:t xml:space="preserve">, O. G., </w:t>
      </w:r>
      <w:proofErr w:type="spellStart"/>
      <w:r w:rsidRPr="00117F8B">
        <w:rPr>
          <w:rFonts w:ascii="Helvetica" w:eastAsia="Times New Roman" w:hAnsi="Helvetica" w:cs="Arial"/>
          <w:color w:val="000000"/>
          <w:sz w:val="20"/>
          <w:szCs w:val="20"/>
        </w:rPr>
        <w:t>Cadée</w:t>
      </w:r>
      <w:proofErr w:type="spellEnd"/>
      <w:r w:rsidRPr="00117F8B">
        <w:rPr>
          <w:rFonts w:ascii="Helvetica" w:eastAsia="Times New Roman" w:hAnsi="Helvetica" w:cs="Arial"/>
          <w:color w:val="000000"/>
          <w:sz w:val="20"/>
          <w:szCs w:val="20"/>
        </w:rPr>
        <w:t xml:space="preserve">, G. C. and Dekker, </w:t>
      </w:r>
      <w:proofErr w:type="spellStart"/>
      <w:r w:rsidRPr="00117F8B">
        <w:rPr>
          <w:rFonts w:ascii="Helvetica" w:eastAsia="Times New Roman" w:hAnsi="Helvetica" w:cs="Arial"/>
          <w:color w:val="000000"/>
          <w:sz w:val="20"/>
          <w:szCs w:val="20"/>
        </w:rPr>
        <w:t>R.</w:t>
      </w:r>
      <w:r w:rsidRPr="00117F8B">
        <w:rPr>
          <w:rFonts w:ascii="Helvetica" w:eastAsia="Times New Roman" w:hAnsi="Helvetica" w:cs="Arial"/>
          <w:i/>
          <w:iCs/>
          <w:color w:val="000000"/>
          <w:sz w:val="20"/>
          <w:szCs w:val="20"/>
        </w:rPr>
        <w:t>Climate</w:t>
      </w:r>
      <w:proofErr w:type="spellEnd"/>
      <w:r w:rsidRPr="00117F8B">
        <w:rPr>
          <w:rFonts w:ascii="Helvetica" w:eastAsia="Times New Roman" w:hAnsi="Helvetica" w:cs="Arial"/>
          <w:i/>
          <w:iCs/>
          <w:color w:val="000000"/>
          <w:sz w:val="20"/>
          <w:szCs w:val="20"/>
        </w:rPr>
        <w:t xml:space="preserve">-related changes in recruitment of the bivalve </w:t>
      </w:r>
      <w:proofErr w:type="spellStart"/>
      <w:r w:rsidRPr="00117F8B">
        <w:rPr>
          <w:rFonts w:ascii="Helvetica" w:eastAsia="Times New Roman" w:hAnsi="Helvetica" w:cs="Arial"/>
          <w:i/>
          <w:iCs/>
          <w:color w:val="000000"/>
          <w:sz w:val="20"/>
          <w:szCs w:val="20"/>
        </w:rPr>
        <w:t>Macoma</w:t>
      </w:r>
      <w:proofErr w:type="spellEnd"/>
      <w:r w:rsidRPr="00117F8B">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i/>
          <w:iCs/>
          <w:color w:val="000000"/>
          <w:sz w:val="20"/>
          <w:szCs w:val="20"/>
        </w:rPr>
        <w:t>balthica</w:t>
      </w:r>
      <w:proofErr w:type="spellEnd"/>
      <w:r w:rsidR="00A171EC"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Limnology and Oceanography,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2003</w:t>
      </w:r>
      <w:r w:rsidRPr="00117F8B">
        <w:rPr>
          <w:rFonts w:ascii="Helvetica" w:eastAsia="Times New Roman" w:hAnsi="Helvetica" w:cs="Arial"/>
          <w:color w:val="000000"/>
          <w:sz w:val="20"/>
          <w:szCs w:val="20"/>
        </w:rPr>
        <w:t>, Vol. 48(6), pp. 2171-2185</w:t>
      </w:r>
    </w:p>
    <w:p w14:paraId="6FEECF24" w14:textId="77777777" w:rsidR="002E440C" w:rsidRPr="002E440C" w:rsidRDefault="002E440C" w:rsidP="002E440C">
      <w:pPr>
        <w:rPr>
          <w:rFonts w:ascii="Helvetica" w:eastAsia="Times New Roman" w:hAnsi="Helvetica" w:cs="Arial"/>
          <w:color w:val="000000"/>
          <w:sz w:val="20"/>
          <w:szCs w:val="20"/>
        </w:rPr>
      </w:pPr>
    </w:p>
    <w:p w14:paraId="177206E7" w14:textId="77777777" w:rsidR="002E440C" w:rsidRPr="002E440C"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Plard</w:t>
      </w:r>
      <w:proofErr w:type="spellEnd"/>
      <w:r w:rsidRPr="00117F8B">
        <w:rPr>
          <w:rFonts w:ascii="Helvetica" w:eastAsia="Times New Roman" w:hAnsi="Helvetica" w:cs="Arial"/>
          <w:color w:val="000000"/>
          <w:sz w:val="20"/>
          <w:szCs w:val="20"/>
        </w:rPr>
        <w:t>, F., Gaillard, J</w:t>
      </w:r>
      <w:proofErr w:type="gramStart"/>
      <w:r w:rsidRPr="00117F8B">
        <w:rPr>
          <w:rFonts w:ascii="Helvetica" w:eastAsia="Times New Roman" w:hAnsi="Helvetica" w:cs="Arial"/>
          <w:color w:val="000000"/>
          <w:sz w:val="20"/>
          <w:szCs w:val="20"/>
        </w:rPr>
        <w:t>.-</w:t>
      </w:r>
      <w:proofErr w:type="gramEnd"/>
      <w:r w:rsidRPr="00117F8B">
        <w:rPr>
          <w:rFonts w:ascii="Helvetica" w:eastAsia="Times New Roman" w:hAnsi="Helvetica" w:cs="Arial"/>
          <w:color w:val="000000"/>
          <w:sz w:val="20"/>
          <w:szCs w:val="20"/>
        </w:rPr>
        <w:t xml:space="preserve">M., Coulson, T., </w:t>
      </w:r>
      <w:proofErr w:type="spellStart"/>
      <w:r w:rsidRPr="00117F8B">
        <w:rPr>
          <w:rFonts w:ascii="Helvetica" w:eastAsia="Times New Roman" w:hAnsi="Helvetica" w:cs="Arial"/>
          <w:color w:val="000000"/>
          <w:sz w:val="20"/>
          <w:szCs w:val="20"/>
        </w:rPr>
        <w:t>Hewison</w:t>
      </w:r>
      <w:proofErr w:type="spellEnd"/>
      <w:r w:rsidRPr="00117F8B">
        <w:rPr>
          <w:rFonts w:ascii="Helvetica" w:eastAsia="Times New Roman" w:hAnsi="Helvetica" w:cs="Arial"/>
          <w:color w:val="000000"/>
          <w:sz w:val="20"/>
          <w:szCs w:val="20"/>
        </w:rPr>
        <w:t xml:space="preserve">, A. M., Delorme, D., </w:t>
      </w:r>
      <w:proofErr w:type="spellStart"/>
      <w:r w:rsidRPr="00117F8B">
        <w:rPr>
          <w:rFonts w:ascii="Helvetica" w:eastAsia="Times New Roman" w:hAnsi="Helvetica" w:cs="Arial"/>
          <w:color w:val="000000"/>
          <w:sz w:val="20"/>
          <w:szCs w:val="20"/>
        </w:rPr>
        <w:t>Warnant</w:t>
      </w:r>
      <w:proofErr w:type="spellEnd"/>
      <w:r w:rsidRPr="00117F8B">
        <w:rPr>
          <w:rFonts w:ascii="Helvetica" w:eastAsia="Times New Roman" w:hAnsi="Helvetica" w:cs="Arial"/>
          <w:color w:val="000000"/>
          <w:sz w:val="20"/>
          <w:szCs w:val="20"/>
        </w:rPr>
        <w:t xml:space="preserve">, C. and </w:t>
      </w:r>
      <w:proofErr w:type="spellStart"/>
      <w:r w:rsidRPr="00117F8B">
        <w:rPr>
          <w:rFonts w:ascii="Helvetica" w:eastAsia="Times New Roman" w:hAnsi="Helvetica" w:cs="Arial"/>
          <w:color w:val="000000"/>
          <w:sz w:val="20"/>
          <w:szCs w:val="20"/>
        </w:rPr>
        <w:t>Bonenfant</w:t>
      </w:r>
      <w:proofErr w:type="spellEnd"/>
      <w:r w:rsidRPr="00117F8B">
        <w:rPr>
          <w:rFonts w:ascii="Helvetica" w:eastAsia="Times New Roman" w:hAnsi="Helvetica" w:cs="Arial"/>
          <w:color w:val="000000"/>
          <w:sz w:val="20"/>
          <w:szCs w:val="20"/>
        </w:rPr>
        <w:t>, C.</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Mismatch between birth date and vegetation phenology slows the demography of roe deer</w:t>
      </w:r>
      <w:r w:rsidR="002E440C"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PLoS</w:t>
      </w:r>
      <w:proofErr w:type="spellEnd"/>
      <w:r w:rsidRPr="00117F8B">
        <w:rPr>
          <w:rFonts w:ascii="Helvetica" w:eastAsia="Times New Roman" w:hAnsi="Helvetica" w:cs="Arial"/>
          <w:color w:val="000000"/>
          <w:sz w:val="20"/>
          <w:szCs w:val="20"/>
        </w:rPr>
        <w:t xml:space="preserve"> biology, Public Library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12(4), pp. e1001828</w:t>
      </w:r>
    </w:p>
    <w:p w14:paraId="6798C191" w14:textId="77777777" w:rsidR="002E440C" w:rsidRPr="002E440C" w:rsidRDefault="002E440C" w:rsidP="002E440C">
      <w:pPr>
        <w:rPr>
          <w:rFonts w:ascii="Helvetica" w:eastAsia="Times New Roman" w:hAnsi="Helvetica" w:cs="Arial"/>
          <w:color w:val="000000"/>
          <w:sz w:val="20"/>
          <w:szCs w:val="20"/>
        </w:rPr>
      </w:pPr>
    </w:p>
    <w:p w14:paraId="786AACFA" w14:textId="77777777" w:rsidR="002E440C" w:rsidRPr="002E440C" w:rsidRDefault="002E440C" w:rsidP="002E440C">
      <w:pPr>
        <w:rPr>
          <w:rFonts w:ascii="Helvetica" w:eastAsia="Times New Roman" w:hAnsi="Helvetica" w:cs="Arial"/>
          <w:color w:val="000000"/>
          <w:sz w:val="20"/>
          <w:szCs w:val="20"/>
        </w:rPr>
      </w:pPr>
      <w:r w:rsidRPr="002E440C">
        <w:rPr>
          <w:rFonts w:ascii="Helvetica" w:eastAsia="Times New Roman" w:hAnsi="Helvetica" w:cs="Arial"/>
          <w:color w:val="000000"/>
          <w:sz w:val="20"/>
          <w:szCs w:val="20"/>
        </w:rPr>
        <w:t xml:space="preserve">Post, E. and </w:t>
      </w:r>
      <w:proofErr w:type="spellStart"/>
      <w:r w:rsidRPr="002E440C">
        <w:rPr>
          <w:rFonts w:ascii="Helvetica" w:eastAsia="Times New Roman" w:hAnsi="Helvetica" w:cs="Arial"/>
          <w:color w:val="000000"/>
          <w:sz w:val="20"/>
          <w:szCs w:val="20"/>
        </w:rPr>
        <w:t>Forchhammer</w:t>
      </w:r>
      <w:proofErr w:type="spellEnd"/>
      <w:r w:rsidRPr="002E440C">
        <w:rPr>
          <w:rFonts w:ascii="Helvetica" w:eastAsia="Times New Roman" w:hAnsi="Helvetica" w:cs="Arial"/>
          <w:color w:val="000000"/>
          <w:sz w:val="20"/>
          <w:szCs w:val="20"/>
        </w:rPr>
        <w:t xml:space="preserve">, M. C. </w:t>
      </w:r>
      <w:r w:rsidR="00117F8B" w:rsidRPr="00117F8B">
        <w:rPr>
          <w:rFonts w:ascii="Helvetica" w:eastAsia="Times New Roman" w:hAnsi="Helvetica" w:cs="Arial"/>
          <w:i/>
          <w:iCs/>
          <w:color w:val="000000"/>
          <w:sz w:val="20"/>
          <w:szCs w:val="20"/>
        </w:rPr>
        <w:t>Climate change reduces reproductive success of an Arctic herbivore through trophic mismatch</w:t>
      </w:r>
      <w:r w:rsidRPr="002E440C">
        <w:rPr>
          <w:rFonts w:ascii="Helvetica" w:eastAsia="Times New Roman" w:hAnsi="Helvetica" w:cs="Arial"/>
          <w:color w:val="000000"/>
          <w:sz w:val="20"/>
          <w:szCs w:val="20"/>
        </w:rPr>
        <w:t xml:space="preserve">. </w:t>
      </w:r>
      <w:r w:rsidR="00117F8B" w:rsidRPr="00117F8B">
        <w:rPr>
          <w:rFonts w:ascii="Helvetica" w:eastAsia="Times New Roman" w:hAnsi="Helvetica" w:cs="Arial"/>
          <w:color w:val="000000"/>
          <w:sz w:val="20"/>
          <w:szCs w:val="20"/>
        </w:rPr>
        <w:t>Philosophical Transactions of the Royal Society B: Biological Sciences, The Royal Society London,</w:t>
      </w:r>
      <w:r w:rsidR="00117F8B" w:rsidRPr="002E440C">
        <w:rPr>
          <w:rFonts w:ascii="Helvetica" w:eastAsia="Times New Roman" w:hAnsi="Helvetica" w:cs="Arial"/>
          <w:color w:val="000000"/>
          <w:sz w:val="20"/>
          <w:szCs w:val="20"/>
        </w:rPr>
        <w:t> </w:t>
      </w:r>
      <w:r w:rsidR="00117F8B" w:rsidRPr="00117F8B">
        <w:rPr>
          <w:rFonts w:ascii="Helvetica" w:eastAsia="Times New Roman" w:hAnsi="Helvetica" w:cs="Arial"/>
          <w:b/>
          <w:bCs/>
          <w:color w:val="000000"/>
          <w:sz w:val="20"/>
          <w:szCs w:val="20"/>
        </w:rPr>
        <w:t>2007</w:t>
      </w:r>
      <w:r w:rsidR="00117F8B" w:rsidRPr="00117F8B">
        <w:rPr>
          <w:rFonts w:ascii="Helvetica" w:eastAsia="Times New Roman" w:hAnsi="Helvetica" w:cs="Arial"/>
          <w:color w:val="000000"/>
          <w:sz w:val="20"/>
          <w:szCs w:val="20"/>
        </w:rPr>
        <w:t>, Vol. 363(1501), pp. 2367-2373</w:t>
      </w:r>
    </w:p>
    <w:p w14:paraId="115F92B8" w14:textId="77777777" w:rsidR="002E440C" w:rsidRPr="002E440C" w:rsidRDefault="002E440C" w:rsidP="002E440C">
      <w:pPr>
        <w:rPr>
          <w:rFonts w:ascii="Helvetica" w:eastAsia="Times New Roman" w:hAnsi="Helvetica" w:cs="Arial"/>
          <w:color w:val="000000"/>
          <w:sz w:val="20"/>
          <w:szCs w:val="20"/>
        </w:rPr>
      </w:pPr>
    </w:p>
    <w:p w14:paraId="319D4136" w14:textId="2DE1F884"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Reed, T. E., </w:t>
      </w:r>
      <w:proofErr w:type="spellStart"/>
      <w:r w:rsidR="002E440C" w:rsidRPr="002E440C">
        <w:rPr>
          <w:rFonts w:ascii="Helvetica" w:eastAsia="Times New Roman" w:hAnsi="Helvetica" w:cs="Arial"/>
          <w:color w:val="000000"/>
          <w:sz w:val="20"/>
          <w:szCs w:val="20"/>
        </w:rPr>
        <w:t>Jenouvrier</w:t>
      </w:r>
      <w:proofErr w:type="spellEnd"/>
      <w:r w:rsidR="002E440C" w:rsidRPr="002E440C">
        <w:rPr>
          <w:rFonts w:ascii="Helvetica" w:eastAsia="Times New Roman" w:hAnsi="Helvetica" w:cs="Arial"/>
          <w:color w:val="000000"/>
          <w:sz w:val="20"/>
          <w:szCs w:val="20"/>
        </w:rPr>
        <w:t xml:space="preserve">, S. and </w:t>
      </w:r>
      <w:proofErr w:type="spellStart"/>
      <w:r w:rsidR="002E440C" w:rsidRPr="002E440C">
        <w:rPr>
          <w:rFonts w:ascii="Helvetica" w:eastAsia="Times New Roman" w:hAnsi="Helvetica" w:cs="Arial"/>
          <w:color w:val="000000"/>
          <w:sz w:val="20"/>
          <w:szCs w:val="20"/>
        </w:rPr>
        <w:t>Visser</w:t>
      </w:r>
      <w:proofErr w:type="spellEnd"/>
      <w:r w:rsidR="002E440C" w:rsidRPr="002E440C">
        <w:rPr>
          <w:rFonts w:ascii="Helvetica" w:eastAsia="Times New Roman" w:hAnsi="Helvetica" w:cs="Arial"/>
          <w:color w:val="000000"/>
          <w:sz w:val="20"/>
          <w:szCs w:val="20"/>
        </w:rPr>
        <w:t xml:space="preserve">, M. E.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mismatch strongly affects individual fitness but not population demography in a woodland passerine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82(1), pp. 131-144</w:t>
      </w:r>
    </w:p>
    <w:p w14:paraId="3204793D" w14:textId="77777777" w:rsidR="002E440C" w:rsidRPr="002E440C" w:rsidRDefault="002E440C" w:rsidP="002E440C">
      <w:pPr>
        <w:rPr>
          <w:rFonts w:ascii="Helvetica" w:eastAsia="Times New Roman" w:hAnsi="Helvetica" w:cs="Arial"/>
          <w:b/>
          <w:bCs/>
          <w:color w:val="000000"/>
          <w:sz w:val="20"/>
          <w:szCs w:val="20"/>
        </w:rPr>
      </w:pPr>
    </w:p>
    <w:p w14:paraId="3F867A30" w14:textId="77777777" w:rsidR="002E440C"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Renner, S. S. and </w:t>
      </w:r>
      <w:proofErr w:type="spellStart"/>
      <w:r w:rsidRPr="00117F8B">
        <w:rPr>
          <w:rFonts w:ascii="Helvetica" w:eastAsia="Times New Roman" w:hAnsi="Helvetica" w:cs="Arial"/>
          <w:color w:val="000000"/>
          <w:sz w:val="20"/>
          <w:szCs w:val="20"/>
        </w:rPr>
        <w:t>Zohner</w:t>
      </w:r>
      <w:proofErr w:type="spellEnd"/>
      <w:r w:rsidRPr="00117F8B">
        <w:rPr>
          <w:rFonts w:ascii="Helvetica" w:eastAsia="Times New Roman" w:hAnsi="Helvetica" w:cs="Arial"/>
          <w:color w:val="000000"/>
          <w:sz w:val="20"/>
          <w:szCs w:val="20"/>
        </w:rPr>
        <w:t>, C.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 xml:space="preserve">Climate change and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mismatch in trophic interactions among plants, insects, and vertebrates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Annual Review of Ecology, Evolution, and Systematics,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r w:rsidRPr="00117F8B">
        <w:rPr>
          <w:rFonts w:ascii="Helvetica" w:eastAsia="Times New Roman" w:hAnsi="Helvetica" w:cs="Arial"/>
          <w:color w:val="000000"/>
          <w:sz w:val="20"/>
          <w:szCs w:val="20"/>
        </w:rPr>
        <w:t>, Vol. 49, pp. 165-182</w:t>
      </w:r>
      <w:r w:rsidR="002E440C" w:rsidRPr="002E440C">
        <w:rPr>
          <w:rFonts w:ascii="Helvetica" w:eastAsia="Times New Roman" w:hAnsi="Helvetica" w:cs="Arial"/>
          <w:color w:val="000000"/>
          <w:sz w:val="20"/>
          <w:szCs w:val="20"/>
        </w:rPr>
        <w:t xml:space="preserve">. </w:t>
      </w:r>
    </w:p>
    <w:p w14:paraId="57E7CF8A" w14:textId="77777777" w:rsidR="002E440C" w:rsidRPr="002E440C" w:rsidRDefault="002E440C" w:rsidP="002E440C">
      <w:pPr>
        <w:rPr>
          <w:rFonts w:ascii="Helvetica" w:eastAsia="Times New Roman" w:hAnsi="Helvetica" w:cs="Arial"/>
          <w:color w:val="000000"/>
          <w:sz w:val="20"/>
          <w:szCs w:val="20"/>
        </w:rPr>
      </w:pPr>
    </w:p>
    <w:p w14:paraId="7C48939C" w14:textId="77777777" w:rsidR="002E440C"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Revilla, T. A., </w:t>
      </w:r>
      <w:proofErr w:type="spellStart"/>
      <w:r w:rsidRPr="00117F8B">
        <w:rPr>
          <w:rFonts w:ascii="Helvetica" w:eastAsia="Times New Roman" w:hAnsi="Helvetica" w:cs="Arial"/>
          <w:color w:val="000000"/>
          <w:sz w:val="20"/>
          <w:szCs w:val="20"/>
        </w:rPr>
        <w:t>Encinas-Viso</w:t>
      </w:r>
      <w:proofErr w:type="spellEnd"/>
      <w:r w:rsidRPr="00117F8B">
        <w:rPr>
          <w:rFonts w:ascii="Helvetica" w:eastAsia="Times New Roman" w:hAnsi="Helvetica" w:cs="Arial"/>
          <w:color w:val="000000"/>
          <w:sz w:val="20"/>
          <w:szCs w:val="20"/>
        </w:rPr>
        <w:t xml:space="preserve">, F. and </w:t>
      </w:r>
      <w:proofErr w:type="spellStart"/>
      <w:r w:rsidRPr="00117F8B">
        <w:rPr>
          <w:rFonts w:ascii="Helvetica" w:eastAsia="Times New Roman" w:hAnsi="Helvetica" w:cs="Arial"/>
          <w:color w:val="000000"/>
          <w:sz w:val="20"/>
          <w:szCs w:val="20"/>
        </w:rPr>
        <w:t>Loreau</w:t>
      </w:r>
      <w:proofErr w:type="spellEnd"/>
      <w:r w:rsidRPr="00117F8B">
        <w:rPr>
          <w:rFonts w:ascii="Helvetica" w:eastAsia="Times New Roman" w:hAnsi="Helvetica" w:cs="Arial"/>
          <w:color w:val="000000"/>
          <w:sz w:val="20"/>
          <w:szCs w:val="20"/>
        </w:rPr>
        <w:t>,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 xml:space="preserve">(A bit) Earlier or later is always better: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shifts in consumer--resource interactions</w:t>
      </w:r>
      <w:r w:rsidR="002E440C"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color w:val="000000"/>
          <w:sz w:val="20"/>
          <w:szCs w:val="20"/>
        </w:rPr>
        <w:t>Theoretical ecology,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7(2), pp. 149-162</w:t>
      </w:r>
      <w:r w:rsidR="002E440C" w:rsidRPr="002E440C">
        <w:rPr>
          <w:rFonts w:ascii="Helvetica" w:eastAsia="Times New Roman" w:hAnsi="Helvetica" w:cs="Arial"/>
          <w:color w:val="000000"/>
          <w:sz w:val="20"/>
          <w:szCs w:val="20"/>
        </w:rPr>
        <w:t>.</w:t>
      </w:r>
      <w:proofErr w:type="gramEnd"/>
    </w:p>
    <w:p w14:paraId="2C6422BC" w14:textId="77777777" w:rsidR="002E440C" w:rsidRPr="002E440C" w:rsidRDefault="002E440C" w:rsidP="002E440C">
      <w:pPr>
        <w:rPr>
          <w:rFonts w:ascii="Helvetica" w:eastAsia="Times New Roman" w:hAnsi="Helvetica" w:cs="Arial"/>
          <w:color w:val="000000"/>
          <w:sz w:val="20"/>
          <w:szCs w:val="20"/>
        </w:rPr>
      </w:pPr>
    </w:p>
    <w:p w14:paraId="06B58DB5" w14:textId="77777777" w:rsidR="002E440C" w:rsidRPr="002E440C"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Ricciardi</w:t>
      </w:r>
      <w:proofErr w:type="spellEnd"/>
      <w:r w:rsidRPr="00117F8B">
        <w:rPr>
          <w:rFonts w:ascii="Helvetica" w:eastAsia="Times New Roman" w:hAnsi="Helvetica" w:cs="Arial"/>
          <w:color w:val="000000"/>
          <w:sz w:val="20"/>
          <w:szCs w:val="20"/>
        </w:rPr>
        <w:t xml:space="preserve">, A., </w:t>
      </w:r>
      <w:proofErr w:type="spellStart"/>
      <w:r w:rsidRPr="00117F8B">
        <w:rPr>
          <w:rFonts w:ascii="Helvetica" w:eastAsia="Times New Roman" w:hAnsi="Helvetica" w:cs="Arial"/>
          <w:color w:val="000000"/>
          <w:sz w:val="20"/>
          <w:szCs w:val="20"/>
        </w:rPr>
        <w:t>Neves</w:t>
      </w:r>
      <w:proofErr w:type="spellEnd"/>
      <w:r w:rsidRPr="00117F8B">
        <w:rPr>
          <w:rFonts w:ascii="Helvetica" w:eastAsia="Times New Roman" w:hAnsi="Helvetica" w:cs="Arial"/>
          <w:color w:val="000000"/>
          <w:sz w:val="20"/>
          <w:szCs w:val="20"/>
        </w:rPr>
        <w:t>, R. J. and Rasmussen, J. B.</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Impending extinctions of North American freshwater mussels (</w:t>
      </w:r>
      <w:proofErr w:type="spellStart"/>
      <w:r w:rsidRPr="00117F8B">
        <w:rPr>
          <w:rFonts w:ascii="Helvetica" w:eastAsia="Times New Roman" w:hAnsi="Helvetica" w:cs="Arial"/>
          <w:i/>
          <w:iCs/>
          <w:color w:val="000000"/>
          <w:sz w:val="20"/>
          <w:szCs w:val="20"/>
        </w:rPr>
        <w:t>Unionoida</w:t>
      </w:r>
      <w:proofErr w:type="spellEnd"/>
      <w:r w:rsidRPr="00117F8B">
        <w:rPr>
          <w:rFonts w:ascii="Helvetica" w:eastAsia="Times New Roman" w:hAnsi="Helvetica" w:cs="Arial"/>
          <w:i/>
          <w:iCs/>
          <w:color w:val="000000"/>
          <w:sz w:val="20"/>
          <w:szCs w:val="20"/>
        </w:rPr>
        <w:t>) following the zebra mussel (</w:t>
      </w:r>
      <w:proofErr w:type="spellStart"/>
      <w:r w:rsidRPr="00117F8B">
        <w:rPr>
          <w:rFonts w:ascii="Helvetica" w:eastAsia="Times New Roman" w:hAnsi="Helvetica" w:cs="Arial"/>
          <w:i/>
          <w:iCs/>
          <w:color w:val="000000"/>
          <w:sz w:val="20"/>
          <w:szCs w:val="20"/>
        </w:rPr>
        <w:t>Dreissena</w:t>
      </w:r>
      <w:proofErr w:type="spellEnd"/>
      <w:r w:rsidRPr="00117F8B">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i/>
          <w:iCs/>
          <w:color w:val="000000"/>
          <w:sz w:val="20"/>
          <w:szCs w:val="20"/>
        </w:rPr>
        <w:t>polymorpha</w:t>
      </w:r>
      <w:proofErr w:type="spellEnd"/>
      <w:r w:rsidRPr="00117F8B">
        <w:rPr>
          <w:rFonts w:ascii="Helvetica" w:eastAsia="Times New Roman" w:hAnsi="Helvetica" w:cs="Arial"/>
          <w:i/>
          <w:iCs/>
          <w:color w:val="000000"/>
          <w:sz w:val="20"/>
          <w:szCs w:val="20"/>
        </w:rPr>
        <w:t>) invasion</w:t>
      </w:r>
      <w:r w:rsidR="002E440C"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1998</w:t>
      </w:r>
      <w:r w:rsidRPr="00117F8B">
        <w:rPr>
          <w:rFonts w:ascii="Helvetica" w:eastAsia="Times New Roman" w:hAnsi="Helvetica" w:cs="Arial"/>
          <w:color w:val="000000"/>
          <w:sz w:val="20"/>
          <w:szCs w:val="20"/>
        </w:rPr>
        <w:t>, Vol. 67(4), pp. 613-619</w:t>
      </w:r>
      <w:r w:rsidR="002E440C" w:rsidRPr="002E440C">
        <w:rPr>
          <w:rFonts w:ascii="Helvetica" w:eastAsia="Times New Roman" w:hAnsi="Helvetica" w:cs="Arial"/>
          <w:color w:val="000000"/>
          <w:sz w:val="20"/>
          <w:szCs w:val="20"/>
        </w:rPr>
        <w:t>.</w:t>
      </w:r>
      <w:proofErr w:type="gramEnd"/>
    </w:p>
    <w:p w14:paraId="412C3538" w14:textId="77777777" w:rsidR="002E440C" w:rsidRPr="002E440C" w:rsidRDefault="002E440C" w:rsidP="002E440C">
      <w:pPr>
        <w:rPr>
          <w:rFonts w:ascii="Helvetica" w:eastAsia="Times New Roman" w:hAnsi="Helvetica" w:cs="Arial"/>
          <w:color w:val="000000"/>
          <w:sz w:val="20"/>
          <w:szCs w:val="20"/>
        </w:rPr>
      </w:pPr>
    </w:p>
    <w:p w14:paraId="76B585ED" w14:textId="148E68CC"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Rudolf, V. H. and Singh, M.</w:t>
      </w:r>
      <w:r w:rsidR="002E440C"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i/>
          <w:iCs/>
          <w:color w:val="000000"/>
          <w:sz w:val="20"/>
          <w:szCs w:val="20"/>
        </w:rPr>
        <w:t>Disentangling</w:t>
      </w:r>
      <w:proofErr w:type="gramEnd"/>
      <w:r w:rsidRPr="00117F8B">
        <w:rPr>
          <w:rFonts w:ascii="Helvetica" w:eastAsia="Times New Roman" w:hAnsi="Helvetica" w:cs="Arial"/>
          <w:i/>
          <w:iCs/>
          <w:color w:val="000000"/>
          <w:sz w:val="20"/>
          <w:szCs w:val="20"/>
        </w:rPr>
        <w:t xml:space="preserve"> climate change effects on species interactions: effects of temperature,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shifts, and body size</w:t>
      </w:r>
      <w:r w:rsidR="002E440C"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Oecologia</w:t>
      </w:r>
      <w:proofErr w:type="spellEnd"/>
      <w:r w:rsidRPr="00117F8B">
        <w:rPr>
          <w:rFonts w:ascii="Helvetica" w:eastAsia="Times New Roman" w:hAnsi="Helvetica" w:cs="Arial"/>
          <w:color w:val="000000"/>
          <w:sz w:val="20"/>
          <w:szCs w:val="20"/>
        </w:rPr>
        <w:t>,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173(3), pp. 1043-1052</w:t>
      </w:r>
    </w:p>
    <w:p w14:paraId="22EE1BA9" w14:textId="77777777" w:rsidR="002E440C" w:rsidRPr="002E440C" w:rsidRDefault="00117F8B" w:rsidP="002E440C">
      <w:pPr>
        <w:spacing w:before="240"/>
        <w:rPr>
          <w:rFonts w:ascii="Helvetica" w:eastAsia="Times New Roman" w:hAnsi="Helvetica" w:cs="Arial"/>
          <w:b/>
          <w:bCs/>
          <w:color w:val="000000"/>
          <w:sz w:val="20"/>
          <w:szCs w:val="20"/>
        </w:rPr>
      </w:pPr>
      <w:proofErr w:type="spellStart"/>
      <w:r w:rsidRPr="00117F8B">
        <w:rPr>
          <w:rFonts w:ascii="Helvetica" w:eastAsia="Times New Roman" w:hAnsi="Helvetica" w:cs="Arial"/>
          <w:color w:val="000000"/>
          <w:sz w:val="20"/>
          <w:szCs w:val="20"/>
        </w:rPr>
        <w:t>Sala</w:t>
      </w:r>
      <w:proofErr w:type="spellEnd"/>
      <w:r w:rsidRPr="00117F8B">
        <w:rPr>
          <w:rFonts w:ascii="Helvetica" w:eastAsia="Times New Roman" w:hAnsi="Helvetica" w:cs="Arial"/>
          <w:color w:val="000000"/>
          <w:sz w:val="20"/>
          <w:szCs w:val="20"/>
        </w:rPr>
        <w:t xml:space="preserve">, O. E., Chapin, F. S., </w:t>
      </w:r>
      <w:proofErr w:type="spellStart"/>
      <w:r w:rsidRPr="00117F8B">
        <w:rPr>
          <w:rFonts w:ascii="Helvetica" w:eastAsia="Times New Roman" w:hAnsi="Helvetica" w:cs="Arial"/>
          <w:color w:val="000000"/>
          <w:sz w:val="20"/>
          <w:szCs w:val="20"/>
        </w:rPr>
        <w:t>Armesto</w:t>
      </w:r>
      <w:proofErr w:type="spellEnd"/>
      <w:r w:rsidRPr="00117F8B">
        <w:rPr>
          <w:rFonts w:ascii="Helvetica" w:eastAsia="Times New Roman" w:hAnsi="Helvetica" w:cs="Arial"/>
          <w:color w:val="000000"/>
          <w:sz w:val="20"/>
          <w:szCs w:val="20"/>
        </w:rPr>
        <w:t xml:space="preserve">, J. J., </w:t>
      </w:r>
      <w:proofErr w:type="spellStart"/>
      <w:r w:rsidRPr="00117F8B">
        <w:rPr>
          <w:rFonts w:ascii="Helvetica" w:eastAsia="Times New Roman" w:hAnsi="Helvetica" w:cs="Arial"/>
          <w:color w:val="000000"/>
          <w:sz w:val="20"/>
          <w:szCs w:val="20"/>
        </w:rPr>
        <w:t>Berlow</w:t>
      </w:r>
      <w:proofErr w:type="spellEnd"/>
      <w:r w:rsidRPr="00117F8B">
        <w:rPr>
          <w:rFonts w:ascii="Helvetica" w:eastAsia="Times New Roman" w:hAnsi="Helvetica" w:cs="Arial"/>
          <w:color w:val="000000"/>
          <w:sz w:val="20"/>
          <w:szCs w:val="20"/>
        </w:rPr>
        <w:t xml:space="preserve">, E., Bloomfield, J., </w:t>
      </w:r>
      <w:proofErr w:type="spellStart"/>
      <w:r w:rsidRPr="00117F8B">
        <w:rPr>
          <w:rFonts w:ascii="Helvetica" w:eastAsia="Times New Roman" w:hAnsi="Helvetica" w:cs="Arial"/>
          <w:color w:val="000000"/>
          <w:sz w:val="20"/>
          <w:szCs w:val="20"/>
        </w:rPr>
        <w:t>Dirzo</w:t>
      </w:r>
      <w:proofErr w:type="spellEnd"/>
      <w:r w:rsidRPr="00117F8B">
        <w:rPr>
          <w:rFonts w:ascii="Helvetica" w:eastAsia="Times New Roman" w:hAnsi="Helvetica" w:cs="Arial"/>
          <w:color w:val="000000"/>
          <w:sz w:val="20"/>
          <w:szCs w:val="20"/>
        </w:rPr>
        <w:t>, R., Huber-</w:t>
      </w:r>
      <w:proofErr w:type="spellStart"/>
      <w:r w:rsidRPr="00117F8B">
        <w:rPr>
          <w:rFonts w:ascii="Helvetica" w:eastAsia="Times New Roman" w:hAnsi="Helvetica" w:cs="Arial"/>
          <w:color w:val="000000"/>
          <w:sz w:val="20"/>
          <w:szCs w:val="20"/>
        </w:rPr>
        <w:t>Sanwald</w:t>
      </w:r>
      <w:proofErr w:type="spellEnd"/>
      <w:r w:rsidRPr="00117F8B">
        <w:rPr>
          <w:rFonts w:ascii="Helvetica" w:eastAsia="Times New Roman" w:hAnsi="Helvetica" w:cs="Arial"/>
          <w:color w:val="000000"/>
          <w:sz w:val="20"/>
          <w:szCs w:val="20"/>
        </w:rPr>
        <w:t xml:space="preserve">, E., </w:t>
      </w:r>
      <w:proofErr w:type="spellStart"/>
      <w:r w:rsidRPr="00117F8B">
        <w:rPr>
          <w:rFonts w:ascii="Helvetica" w:eastAsia="Times New Roman" w:hAnsi="Helvetica" w:cs="Arial"/>
          <w:color w:val="000000"/>
          <w:sz w:val="20"/>
          <w:szCs w:val="20"/>
        </w:rPr>
        <w:t>Huenneke</w:t>
      </w:r>
      <w:proofErr w:type="spellEnd"/>
      <w:r w:rsidRPr="00117F8B">
        <w:rPr>
          <w:rFonts w:ascii="Helvetica" w:eastAsia="Times New Roman" w:hAnsi="Helvetica" w:cs="Arial"/>
          <w:color w:val="000000"/>
          <w:sz w:val="20"/>
          <w:szCs w:val="20"/>
        </w:rPr>
        <w:t xml:space="preserve">, L. F., Jackson, R. B., </w:t>
      </w:r>
      <w:proofErr w:type="spellStart"/>
      <w:r w:rsidRPr="00117F8B">
        <w:rPr>
          <w:rFonts w:ascii="Helvetica" w:eastAsia="Times New Roman" w:hAnsi="Helvetica" w:cs="Arial"/>
          <w:color w:val="000000"/>
          <w:sz w:val="20"/>
          <w:szCs w:val="20"/>
        </w:rPr>
        <w:t>Kinzig</w:t>
      </w:r>
      <w:proofErr w:type="spellEnd"/>
      <w:r w:rsidRPr="00117F8B">
        <w:rPr>
          <w:rFonts w:ascii="Helvetica" w:eastAsia="Times New Roman" w:hAnsi="Helvetica" w:cs="Arial"/>
          <w:color w:val="000000"/>
          <w:sz w:val="20"/>
          <w:szCs w:val="20"/>
        </w:rPr>
        <w:t>, A. and other</w:t>
      </w:r>
      <w:r w:rsidR="002E440C" w:rsidRPr="002E440C">
        <w:rPr>
          <w:rFonts w:ascii="Helvetica" w:eastAsia="Times New Roman" w:hAnsi="Helvetica" w:cs="Arial"/>
          <w:color w:val="000000"/>
          <w:sz w:val="20"/>
          <w:szCs w:val="20"/>
        </w:rPr>
        <w:t xml:space="preserve">s. </w:t>
      </w:r>
      <w:proofErr w:type="gramStart"/>
      <w:r w:rsidRPr="00117F8B">
        <w:rPr>
          <w:rFonts w:ascii="Helvetica" w:eastAsia="Times New Roman" w:hAnsi="Helvetica" w:cs="Arial"/>
          <w:i/>
          <w:iCs/>
          <w:color w:val="000000"/>
          <w:sz w:val="20"/>
          <w:szCs w:val="20"/>
        </w:rPr>
        <w:t>Global biodiversity scenarios for the year 2100</w:t>
      </w:r>
      <w:r w:rsidR="002E440C" w:rsidRPr="002E440C">
        <w:rPr>
          <w:rFonts w:ascii="Helvetica" w:eastAsia="Times New Roman" w:hAnsi="Helvetica" w:cs="Arial"/>
          <w:b/>
          <w:bCs/>
          <w:color w:val="000000"/>
          <w:sz w:val="20"/>
          <w:szCs w:val="20"/>
        </w:rPr>
        <w:t>.</w:t>
      </w:r>
      <w:proofErr w:type="gramEnd"/>
      <w:r w:rsidR="002E440C" w:rsidRPr="002E440C">
        <w:rPr>
          <w:rFonts w:ascii="Helvetica" w:eastAsia="Times New Roman" w:hAnsi="Helvetica" w:cs="Arial"/>
          <w:b/>
          <w:bCs/>
          <w:color w:val="000000"/>
          <w:sz w:val="20"/>
          <w:szCs w:val="20"/>
        </w:rPr>
        <w:t xml:space="preserve"> </w:t>
      </w:r>
      <w:r w:rsidR="002E440C" w:rsidRPr="002E440C">
        <w:rPr>
          <w:rFonts w:ascii="Helvetica" w:eastAsia="Times New Roman" w:hAnsi="Helvetica" w:cs="Arial"/>
          <w:color w:val="000000"/>
          <w:sz w:val="20"/>
          <w:szCs w:val="20"/>
        </w:rPr>
        <w:t>S</w:t>
      </w:r>
      <w:r w:rsidRPr="00117F8B">
        <w:rPr>
          <w:rFonts w:ascii="Helvetica" w:eastAsia="Times New Roman" w:hAnsi="Helvetica" w:cs="Arial"/>
          <w:color w:val="000000"/>
          <w:sz w:val="20"/>
          <w:szCs w:val="20"/>
        </w:rPr>
        <w:t xml:space="preserve">cience, </w:t>
      </w:r>
      <w:r w:rsidRPr="00117F8B">
        <w:rPr>
          <w:rFonts w:ascii="Helvetica" w:eastAsia="Times New Roman" w:hAnsi="Helvetica" w:cs="Arial"/>
          <w:b/>
          <w:bCs/>
          <w:color w:val="000000"/>
          <w:sz w:val="20"/>
          <w:szCs w:val="20"/>
        </w:rPr>
        <w:t>2000</w:t>
      </w:r>
      <w:r w:rsidRPr="00117F8B">
        <w:rPr>
          <w:rFonts w:ascii="Helvetica" w:eastAsia="Times New Roman" w:hAnsi="Helvetica" w:cs="Arial"/>
          <w:color w:val="000000"/>
          <w:sz w:val="20"/>
          <w:szCs w:val="20"/>
        </w:rPr>
        <w:t>, Vol. 287(5459), pp. 1770-1774</w:t>
      </w:r>
      <w:r w:rsidR="002E440C" w:rsidRPr="002E440C">
        <w:rPr>
          <w:rFonts w:ascii="Helvetica" w:eastAsia="Times New Roman" w:hAnsi="Helvetica" w:cs="Arial"/>
          <w:b/>
          <w:bCs/>
          <w:color w:val="000000"/>
          <w:sz w:val="20"/>
          <w:szCs w:val="20"/>
        </w:rPr>
        <w:t>.</w:t>
      </w:r>
    </w:p>
    <w:p w14:paraId="36593DBD" w14:textId="77777777" w:rsidR="002E440C" w:rsidRPr="002E440C" w:rsidRDefault="00117F8B" w:rsidP="002E440C">
      <w:pPr>
        <w:spacing w:before="240"/>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Samplonius</w:t>
      </w:r>
      <w:proofErr w:type="spellEnd"/>
      <w:r w:rsidRPr="00117F8B">
        <w:rPr>
          <w:rFonts w:ascii="Helvetica" w:eastAsia="Times New Roman" w:hAnsi="Helvetica" w:cs="Arial"/>
          <w:color w:val="000000"/>
          <w:sz w:val="20"/>
          <w:szCs w:val="20"/>
        </w:rPr>
        <w:t xml:space="preserve">, J. M., </w:t>
      </w:r>
      <w:proofErr w:type="spellStart"/>
      <w:r w:rsidRPr="00117F8B">
        <w:rPr>
          <w:rFonts w:ascii="Helvetica" w:eastAsia="Times New Roman" w:hAnsi="Helvetica" w:cs="Arial"/>
          <w:color w:val="000000"/>
          <w:sz w:val="20"/>
          <w:szCs w:val="20"/>
        </w:rPr>
        <w:t>Kappers</w:t>
      </w:r>
      <w:proofErr w:type="spellEnd"/>
      <w:r w:rsidRPr="00117F8B">
        <w:rPr>
          <w:rFonts w:ascii="Helvetica" w:eastAsia="Times New Roman" w:hAnsi="Helvetica" w:cs="Arial"/>
          <w:color w:val="000000"/>
          <w:sz w:val="20"/>
          <w:szCs w:val="20"/>
        </w:rPr>
        <w:t>, E. F., Brands, S. and Both, C.</w:t>
      </w:r>
      <w:r w:rsidR="002E440C" w:rsidRPr="002E440C">
        <w:rPr>
          <w:rFonts w:ascii="Helvetica" w:eastAsia="Times New Roman" w:hAnsi="Helvetica" w:cs="Arial"/>
          <w:b/>
          <w:bCs/>
          <w:color w:val="000000"/>
          <w:sz w:val="20"/>
          <w:szCs w:val="20"/>
        </w:rPr>
        <w:t xml:space="preserve">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mismatch and ontogenetic diet shifts interactively affect offspring condition in a passerine</w:t>
      </w:r>
      <w:r w:rsidR="002E440C"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002E440C" w:rsidRPr="002E440C">
        <w:rPr>
          <w:rFonts w:ascii="Helvetica" w:eastAsia="Times New Roman" w:hAnsi="Helvetica" w:cs="Arial"/>
          <w:color w:val="000000"/>
          <w:sz w:val="20"/>
          <w:szCs w:val="20"/>
        </w:rPr>
        <w:t>, Vol. 85(5), pp. 1255-1264.</w:t>
      </w:r>
    </w:p>
    <w:p w14:paraId="653CBC6A" w14:textId="3E5BFE36" w:rsidR="00117F8B" w:rsidRPr="00117F8B" w:rsidRDefault="00117F8B" w:rsidP="002E440C">
      <w:pPr>
        <w:spacing w:before="240"/>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lastRenderedPageBreak/>
        <w:t>Senner</w:t>
      </w:r>
      <w:proofErr w:type="spellEnd"/>
      <w:r w:rsidRPr="00117F8B">
        <w:rPr>
          <w:rFonts w:ascii="Helvetica" w:eastAsia="Times New Roman" w:hAnsi="Helvetica" w:cs="Arial"/>
          <w:color w:val="000000"/>
          <w:sz w:val="20"/>
          <w:szCs w:val="20"/>
        </w:rPr>
        <w:t xml:space="preserve">, N. R., Stager, M. and </w:t>
      </w:r>
      <w:proofErr w:type="spellStart"/>
      <w:r w:rsidRPr="00117F8B">
        <w:rPr>
          <w:rFonts w:ascii="Helvetica" w:eastAsia="Times New Roman" w:hAnsi="Helvetica" w:cs="Arial"/>
          <w:color w:val="000000"/>
          <w:sz w:val="20"/>
          <w:szCs w:val="20"/>
        </w:rPr>
        <w:t>Sandercock</w:t>
      </w:r>
      <w:proofErr w:type="spellEnd"/>
      <w:r w:rsidRPr="00117F8B">
        <w:rPr>
          <w:rFonts w:ascii="Helvetica" w:eastAsia="Times New Roman" w:hAnsi="Helvetica" w:cs="Arial"/>
          <w:color w:val="000000"/>
          <w:sz w:val="20"/>
          <w:szCs w:val="20"/>
        </w:rPr>
        <w:t>, B. K.</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Ecological mismatches are moderated by local conditions for two populations of a long-distance migratory bird</w:t>
      </w:r>
      <w:r w:rsidR="002E440C" w:rsidRPr="002E440C">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color w:val="000000"/>
          <w:sz w:val="20"/>
          <w:szCs w:val="20"/>
        </w:rPr>
        <w:t>Oikos</w:t>
      </w:r>
      <w:proofErr w:type="spellEnd"/>
      <w:r w:rsidRPr="00117F8B">
        <w:rPr>
          <w:rFonts w:ascii="Helvetica" w:eastAsia="Times New Roman" w:hAnsi="Helvetica" w:cs="Arial"/>
          <w:color w:val="000000"/>
          <w:sz w:val="20"/>
          <w:szCs w:val="20"/>
        </w:rPr>
        <w:t>,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126(1), pp. 61-72</w:t>
      </w:r>
    </w:p>
    <w:p w14:paraId="3FCF0BE1" w14:textId="77777777" w:rsidR="002E440C" w:rsidRPr="002E440C" w:rsidRDefault="002E440C" w:rsidP="00117F8B">
      <w:pPr>
        <w:ind w:left="720"/>
        <w:rPr>
          <w:rFonts w:ascii="Helvetica" w:eastAsia="Times New Roman" w:hAnsi="Helvetica" w:cs="Arial"/>
          <w:color w:val="000000"/>
          <w:sz w:val="20"/>
          <w:szCs w:val="20"/>
        </w:rPr>
      </w:pPr>
    </w:p>
    <w:p w14:paraId="3072A552" w14:textId="1CBD3BF9" w:rsidR="00117F8B" w:rsidRPr="002E440C"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Sgardeli</w:t>
      </w:r>
      <w:proofErr w:type="spellEnd"/>
      <w:r w:rsidRPr="00117F8B">
        <w:rPr>
          <w:rFonts w:ascii="Helvetica" w:eastAsia="Times New Roman" w:hAnsi="Helvetica" w:cs="Arial"/>
          <w:color w:val="000000"/>
          <w:sz w:val="20"/>
          <w:szCs w:val="20"/>
        </w:rPr>
        <w:t xml:space="preserve">, V., </w:t>
      </w:r>
      <w:proofErr w:type="spellStart"/>
      <w:r w:rsidRPr="00117F8B">
        <w:rPr>
          <w:rFonts w:ascii="Helvetica" w:eastAsia="Times New Roman" w:hAnsi="Helvetica" w:cs="Arial"/>
          <w:color w:val="000000"/>
          <w:sz w:val="20"/>
          <w:szCs w:val="20"/>
        </w:rPr>
        <w:t>Zografou</w:t>
      </w:r>
      <w:proofErr w:type="spellEnd"/>
      <w:r w:rsidRPr="00117F8B">
        <w:rPr>
          <w:rFonts w:ascii="Helvetica" w:eastAsia="Times New Roman" w:hAnsi="Helvetica" w:cs="Arial"/>
          <w:color w:val="000000"/>
          <w:sz w:val="20"/>
          <w:szCs w:val="20"/>
        </w:rPr>
        <w:t>, K. and Halley, J.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 xml:space="preserve">Climate </w:t>
      </w:r>
      <w:proofErr w:type="gramStart"/>
      <w:r w:rsidRPr="00117F8B">
        <w:rPr>
          <w:rFonts w:ascii="Helvetica" w:eastAsia="Times New Roman" w:hAnsi="Helvetica" w:cs="Arial"/>
          <w:i/>
          <w:iCs/>
          <w:color w:val="000000"/>
          <w:sz w:val="20"/>
          <w:szCs w:val="20"/>
        </w:rPr>
        <w:t>change</w:t>
      </w:r>
      <w:proofErr w:type="gramEnd"/>
      <w:r w:rsidRPr="00117F8B">
        <w:rPr>
          <w:rFonts w:ascii="Helvetica" w:eastAsia="Times New Roman" w:hAnsi="Helvetica" w:cs="Arial"/>
          <w:i/>
          <w:iCs/>
          <w:color w:val="000000"/>
          <w:sz w:val="20"/>
          <w:szCs w:val="20"/>
        </w:rPr>
        <w:t xml:space="preserve"> versus ecological drift: assessing 13 years of turnover in a butterfly community</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Basic and applied ecology,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Pr="00117F8B">
        <w:rPr>
          <w:rFonts w:ascii="Helvetica" w:eastAsia="Times New Roman" w:hAnsi="Helvetica" w:cs="Arial"/>
          <w:color w:val="000000"/>
          <w:sz w:val="20"/>
          <w:szCs w:val="20"/>
        </w:rPr>
        <w:t>, Vol. 17(4), pp. 283-290</w:t>
      </w:r>
    </w:p>
    <w:p w14:paraId="54FCBF3A" w14:textId="77777777" w:rsidR="002E440C" w:rsidRPr="00117F8B" w:rsidRDefault="002E440C" w:rsidP="002E440C">
      <w:pPr>
        <w:rPr>
          <w:rFonts w:ascii="Helvetica" w:eastAsia="Times New Roman" w:hAnsi="Helvetica" w:cs="Arial"/>
          <w:color w:val="000000"/>
          <w:sz w:val="20"/>
          <w:szCs w:val="20"/>
        </w:rPr>
      </w:pPr>
    </w:p>
    <w:p w14:paraId="0F6490A2" w14:textId="4E22EF47"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Shurin</w:t>
      </w:r>
      <w:proofErr w:type="spellEnd"/>
      <w:r w:rsidRPr="00117F8B">
        <w:rPr>
          <w:rFonts w:ascii="Helvetica" w:eastAsia="Times New Roman" w:hAnsi="Helvetica" w:cs="Arial"/>
          <w:color w:val="000000"/>
          <w:sz w:val="20"/>
          <w:szCs w:val="20"/>
        </w:rPr>
        <w:t xml:space="preserve">, J. B., Borer, E. T., </w:t>
      </w:r>
      <w:proofErr w:type="spellStart"/>
      <w:r w:rsidRPr="00117F8B">
        <w:rPr>
          <w:rFonts w:ascii="Helvetica" w:eastAsia="Times New Roman" w:hAnsi="Helvetica" w:cs="Arial"/>
          <w:color w:val="000000"/>
          <w:sz w:val="20"/>
          <w:szCs w:val="20"/>
        </w:rPr>
        <w:t>Seabloom</w:t>
      </w:r>
      <w:proofErr w:type="spellEnd"/>
      <w:r w:rsidRPr="00117F8B">
        <w:rPr>
          <w:rFonts w:ascii="Helvetica" w:eastAsia="Times New Roman" w:hAnsi="Helvetica" w:cs="Arial"/>
          <w:color w:val="000000"/>
          <w:sz w:val="20"/>
          <w:szCs w:val="20"/>
        </w:rPr>
        <w:t xml:space="preserve">, E. W., Anderson, K., </w:t>
      </w:r>
      <w:proofErr w:type="spellStart"/>
      <w:r w:rsidRPr="00117F8B">
        <w:rPr>
          <w:rFonts w:ascii="Helvetica" w:eastAsia="Times New Roman" w:hAnsi="Helvetica" w:cs="Arial"/>
          <w:color w:val="000000"/>
          <w:sz w:val="20"/>
          <w:szCs w:val="20"/>
        </w:rPr>
        <w:t>Blanchette</w:t>
      </w:r>
      <w:proofErr w:type="spellEnd"/>
      <w:r w:rsidRPr="00117F8B">
        <w:rPr>
          <w:rFonts w:ascii="Helvetica" w:eastAsia="Times New Roman" w:hAnsi="Helvetica" w:cs="Arial"/>
          <w:color w:val="000000"/>
          <w:sz w:val="20"/>
          <w:szCs w:val="20"/>
        </w:rPr>
        <w:t xml:space="preserve">, C. A., </w:t>
      </w:r>
      <w:proofErr w:type="spellStart"/>
      <w:r w:rsidRPr="00117F8B">
        <w:rPr>
          <w:rFonts w:ascii="Helvetica" w:eastAsia="Times New Roman" w:hAnsi="Helvetica" w:cs="Arial"/>
          <w:color w:val="000000"/>
          <w:sz w:val="20"/>
          <w:szCs w:val="20"/>
        </w:rPr>
        <w:t>Broitman</w:t>
      </w:r>
      <w:proofErr w:type="spellEnd"/>
      <w:r w:rsidRPr="00117F8B">
        <w:rPr>
          <w:rFonts w:ascii="Helvetica" w:eastAsia="Times New Roman" w:hAnsi="Helvetica" w:cs="Arial"/>
          <w:color w:val="000000"/>
          <w:sz w:val="20"/>
          <w:szCs w:val="20"/>
        </w:rPr>
        <w:t>, B., Cooper, S. D. and Halpern, B. S.</w:t>
      </w:r>
      <w:r w:rsidR="002E440C"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i/>
          <w:iCs/>
          <w:color w:val="000000"/>
          <w:sz w:val="20"/>
          <w:szCs w:val="20"/>
        </w:rPr>
        <w:t>A cross-ecosystem comparison of the strength of trophic cascades</w:t>
      </w:r>
      <w:r w:rsidR="002E440C" w:rsidRPr="002E440C">
        <w:rPr>
          <w:rFonts w:ascii="Helvetica" w:eastAsia="Times New Roman" w:hAnsi="Helvetica" w:cs="Arial"/>
          <w:color w:val="000000"/>
          <w:sz w:val="20"/>
          <w:szCs w:val="20"/>
        </w:rPr>
        <w:t>.</w:t>
      </w:r>
      <w:proofErr w:type="gramEnd"/>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2002</w:t>
      </w:r>
      <w:r w:rsidRPr="00117F8B">
        <w:rPr>
          <w:rFonts w:ascii="Helvetica" w:eastAsia="Times New Roman" w:hAnsi="Helvetica" w:cs="Arial"/>
          <w:color w:val="000000"/>
          <w:sz w:val="20"/>
          <w:szCs w:val="20"/>
        </w:rPr>
        <w:t>, Vol. 5(6), pp. 785-791</w:t>
      </w:r>
    </w:p>
    <w:p w14:paraId="2BC00B28" w14:textId="77777777" w:rsidR="002E440C" w:rsidRPr="002E440C" w:rsidRDefault="002E440C" w:rsidP="00117F8B">
      <w:pPr>
        <w:ind w:left="720"/>
        <w:rPr>
          <w:rFonts w:ascii="Helvetica" w:eastAsia="Times New Roman" w:hAnsi="Helvetica" w:cs="Arial"/>
          <w:color w:val="000000"/>
          <w:sz w:val="20"/>
          <w:szCs w:val="20"/>
        </w:rPr>
      </w:pPr>
    </w:p>
    <w:p w14:paraId="122AB6FC" w14:textId="52F46805"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Shurin</w:t>
      </w:r>
      <w:proofErr w:type="spellEnd"/>
      <w:r w:rsidRPr="00117F8B">
        <w:rPr>
          <w:rFonts w:ascii="Helvetica" w:eastAsia="Times New Roman" w:hAnsi="Helvetica" w:cs="Arial"/>
          <w:color w:val="000000"/>
          <w:sz w:val="20"/>
          <w:szCs w:val="20"/>
        </w:rPr>
        <w:t xml:space="preserve">, J. B., </w:t>
      </w:r>
      <w:proofErr w:type="spellStart"/>
      <w:r w:rsidRPr="00117F8B">
        <w:rPr>
          <w:rFonts w:ascii="Helvetica" w:eastAsia="Times New Roman" w:hAnsi="Helvetica" w:cs="Arial"/>
          <w:color w:val="000000"/>
          <w:sz w:val="20"/>
          <w:szCs w:val="20"/>
        </w:rPr>
        <w:t>Gruner</w:t>
      </w:r>
      <w:proofErr w:type="spellEnd"/>
      <w:r w:rsidRPr="00117F8B">
        <w:rPr>
          <w:rFonts w:ascii="Helvetica" w:eastAsia="Times New Roman" w:hAnsi="Helvetica" w:cs="Arial"/>
          <w:color w:val="000000"/>
          <w:sz w:val="20"/>
          <w:szCs w:val="20"/>
        </w:rPr>
        <w:t xml:space="preserve">, D. S. and </w:t>
      </w:r>
      <w:proofErr w:type="spellStart"/>
      <w:r w:rsidRPr="00117F8B">
        <w:rPr>
          <w:rFonts w:ascii="Helvetica" w:eastAsia="Times New Roman" w:hAnsi="Helvetica" w:cs="Arial"/>
          <w:color w:val="000000"/>
          <w:sz w:val="20"/>
          <w:szCs w:val="20"/>
        </w:rPr>
        <w:t>Hillebrand</w:t>
      </w:r>
      <w:proofErr w:type="spellEnd"/>
      <w:r w:rsidRPr="00117F8B">
        <w:rPr>
          <w:rFonts w:ascii="Helvetica" w:eastAsia="Times New Roman" w:hAnsi="Helvetica" w:cs="Arial"/>
          <w:color w:val="000000"/>
          <w:sz w:val="20"/>
          <w:szCs w:val="20"/>
        </w:rPr>
        <w:t>, H.</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 xml:space="preserve">All wet or dried up? </w:t>
      </w:r>
      <w:proofErr w:type="gramStart"/>
      <w:r w:rsidRPr="00117F8B">
        <w:rPr>
          <w:rFonts w:ascii="Helvetica" w:eastAsia="Times New Roman" w:hAnsi="Helvetica" w:cs="Arial"/>
          <w:i/>
          <w:iCs/>
          <w:color w:val="000000"/>
          <w:sz w:val="20"/>
          <w:szCs w:val="20"/>
        </w:rPr>
        <w:t>Real differences between aquatic and terrestrial food webs</w:t>
      </w:r>
      <w:r w:rsidR="002E440C" w:rsidRPr="002E440C">
        <w:rPr>
          <w:rFonts w:ascii="Helvetica" w:eastAsia="Times New Roman" w:hAnsi="Helvetica" w:cs="Arial"/>
          <w:color w:val="000000"/>
          <w:sz w:val="20"/>
          <w:szCs w:val="20"/>
        </w:rPr>
        <w:t>.</w:t>
      </w:r>
      <w:proofErr w:type="gramEnd"/>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Proceedings of the Royal Society B: Biological Sciences, The Royal Society London,</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273(1582), pp. 1-9</w:t>
      </w:r>
    </w:p>
    <w:p w14:paraId="7B7FAEE6" w14:textId="77777777" w:rsidR="002E440C" w:rsidRPr="002E440C" w:rsidRDefault="002E440C" w:rsidP="00117F8B">
      <w:pPr>
        <w:ind w:left="720"/>
        <w:rPr>
          <w:rFonts w:ascii="Helvetica" w:eastAsia="Times New Roman" w:hAnsi="Helvetica" w:cs="Arial"/>
          <w:color w:val="000000"/>
          <w:sz w:val="20"/>
          <w:szCs w:val="20"/>
        </w:rPr>
      </w:pPr>
    </w:p>
    <w:p w14:paraId="2AF7973A" w14:textId="79E063A8"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Shurin</w:t>
      </w:r>
      <w:proofErr w:type="spellEnd"/>
      <w:r w:rsidRPr="00117F8B">
        <w:rPr>
          <w:rFonts w:ascii="Helvetica" w:eastAsia="Times New Roman" w:hAnsi="Helvetica" w:cs="Arial"/>
          <w:color w:val="000000"/>
          <w:sz w:val="20"/>
          <w:szCs w:val="20"/>
        </w:rPr>
        <w:t xml:space="preserve">, J. B. and </w:t>
      </w:r>
      <w:proofErr w:type="spellStart"/>
      <w:r w:rsidRPr="00117F8B">
        <w:rPr>
          <w:rFonts w:ascii="Helvetica" w:eastAsia="Times New Roman" w:hAnsi="Helvetica" w:cs="Arial"/>
          <w:color w:val="000000"/>
          <w:sz w:val="20"/>
          <w:szCs w:val="20"/>
        </w:rPr>
        <w:t>Seabloom</w:t>
      </w:r>
      <w:proofErr w:type="spellEnd"/>
      <w:r w:rsidRPr="00117F8B">
        <w:rPr>
          <w:rFonts w:ascii="Helvetica" w:eastAsia="Times New Roman" w:hAnsi="Helvetica" w:cs="Arial"/>
          <w:color w:val="000000"/>
          <w:sz w:val="20"/>
          <w:szCs w:val="20"/>
        </w:rPr>
        <w:t xml:space="preserve">, E. </w:t>
      </w:r>
      <w:proofErr w:type="spellStart"/>
      <w:r w:rsidRPr="00117F8B">
        <w:rPr>
          <w:rFonts w:ascii="Helvetica" w:eastAsia="Times New Roman" w:hAnsi="Helvetica" w:cs="Arial"/>
          <w:color w:val="000000"/>
          <w:sz w:val="20"/>
          <w:szCs w:val="20"/>
        </w:rPr>
        <w:t>W.</w:t>
      </w:r>
      <w:r w:rsidRPr="00117F8B">
        <w:rPr>
          <w:rFonts w:ascii="Helvetica" w:eastAsia="Times New Roman" w:hAnsi="Helvetica" w:cs="Arial"/>
          <w:i/>
          <w:iCs/>
          <w:color w:val="000000"/>
          <w:sz w:val="20"/>
          <w:szCs w:val="20"/>
        </w:rPr>
        <w:t>The</w:t>
      </w:r>
      <w:proofErr w:type="spellEnd"/>
      <w:r w:rsidRPr="00117F8B">
        <w:rPr>
          <w:rFonts w:ascii="Helvetica" w:eastAsia="Times New Roman" w:hAnsi="Helvetica" w:cs="Arial"/>
          <w:i/>
          <w:iCs/>
          <w:color w:val="000000"/>
          <w:sz w:val="20"/>
          <w:szCs w:val="20"/>
        </w:rPr>
        <w:t xml:space="preserve"> strength of trophic cascades across ecosystems: predictions from </w:t>
      </w:r>
      <w:proofErr w:type="spellStart"/>
      <w:r w:rsidRPr="00117F8B">
        <w:rPr>
          <w:rFonts w:ascii="Helvetica" w:eastAsia="Times New Roman" w:hAnsi="Helvetica" w:cs="Arial"/>
          <w:i/>
          <w:iCs/>
          <w:color w:val="000000"/>
          <w:sz w:val="20"/>
          <w:szCs w:val="20"/>
        </w:rPr>
        <w:t>allometry</w:t>
      </w:r>
      <w:proofErr w:type="spellEnd"/>
      <w:r w:rsidRPr="00117F8B">
        <w:rPr>
          <w:rFonts w:ascii="Helvetica" w:eastAsia="Times New Roman" w:hAnsi="Helvetica" w:cs="Arial"/>
          <w:i/>
          <w:iCs/>
          <w:color w:val="000000"/>
          <w:sz w:val="20"/>
          <w:szCs w:val="20"/>
        </w:rPr>
        <w:t xml:space="preserve"> and energetics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74(6), pp. 1029-1038</w:t>
      </w:r>
    </w:p>
    <w:p w14:paraId="62C4CB8D" w14:textId="77777777" w:rsidR="002E440C" w:rsidRPr="002E440C" w:rsidRDefault="002E440C" w:rsidP="002E440C">
      <w:pPr>
        <w:rPr>
          <w:rFonts w:ascii="Helvetica" w:eastAsia="Times New Roman" w:hAnsi="Helvetica" w:cs="Arial"/>
          <w:color w:val="000000"/>
          <w:sz w:val="20"/>
          <w:szCs w:val="20"/>
        </w:rPr>
      </w:pPr>
    </w:p>
    <w:p w14:paraId="09568F6C" w14:textId="66C37C9B"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Singer, M. C. and Parmesan, C.</w:t>
      </w:r>
      <w:r w:rsidR="002E440C"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asynchrony between herbivorous insects and their hosts: signal of climate change or pre-existing adaptive strategy?</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Philosophical Transactions of the Royal Society B: Biological Sciences, The Royal Society,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2010</w:t>
      </w:r>
      <w:r w:rsidRPr="00117F8B">
        <w:rPr>
          <w:rFonts w:ascii="Helvetica" w:eastAsia="Times New Roman" w:hAnsi="Helvetica" w:cs="Arial"/>
          <w:color w:val="000000"/>
          <w:sz w:val="20"/>
          <w:szCs w:val="20"/>
        </w:rPr>
        <w:t>, Vol. 365(1555), pp. 3161-3176</w:t>
      </w:r>
    </w:p>
    <w:p w14:paraId="0C4B9C25" w14:textId="77777777" w:rsidR="002E440C" w:rsidRPr="002E440C" w:rsidRDefault="002E440C" w:rsidP="00117F8B">
      <w:pPr>
        <w:ind w:left="720"/>
        <w:rPr>
          <w:rFonts w:ascii="Helvetica" w:eastAsia="Times New Roman" w:hAnsi="Helvetica" w:cs="Arial"/>
          <w:b/>
          <w:bCs/>
          <w:color w:val="000000"/>
          <w:sz w:val="20"/>
          <w:szCs w:val="20"/>
        </w:rPr>
      </w:pPr>
    </w:p>
    <w:p w14:paraId="1CF7ED9A" w14:textId="21D612FF"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Solomon, 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 xml:space="preserve">IPCC (2007): Climate </w:t>
      </w:r>
      <w:proofErr w:type="gramStart"/>
      <w:r w:rsidRPr="00117F8B">
        <w:rPr>
          <w:rFonts w:ascii="Helvetica" w:eastAsia="Times New Roman" w:hAnsi="Helvetica" w:cs="Arial"/>
          <w:i/>
          <w:iCs/>
          <w:color w:val="000000"/>
          <w:sz w:val="20"/>
          <w:szCs w:val="20"/>
        </w:rPr>
        <w:t>change</w:t>
      </w:r>
      <w:proofErr w:type="gramEnd"/>
      <w:r w:rsidRPr="00117F8B">
        <w:rPr>
          <w:rFonts w:ascii="Helvetica" w:eastAsia="Times New Roman" w:hAnsi="Helvetica" w:cs="Arial"/>
          <w:i/>
          <w:iCs/>
          <w:color w:val="000000"/>
          <w:sz w:val="20"/>
          <w:szCs w:val="20"/>
        </w:rPr>
        <w:t xml:space="preserve"> the physical science basis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b/>
          <w:bCs/>
          <w:color w:val="000000"/>
          <w:sz w:val="20"/>
          <w:szCs w:val="20"/>
        </w:rPr>
        <w:t>2007</w:t>
      </w:r>
    </w:p>
    <w:p w14:paraId="2020AB18" w14:textId="46C86CAC" w:rsidR="00117F8B" w:rsidRPr="00117F8B" w:rsidRDefault="00117F8B" w:rsidP="002E440C">
      <w:pPr>
        <w:spacing w:before="240"/>
        <w:rPr>
          <w:rFonts w:ascii="Helvetica" w:eastAsia="Times New Roman" w:hAnsi="Helvetica" w:cs="Arial"/>
          <w:b/>
          <w:bCs/>
          <w:color w:val="000000"/>
          <w:sz w:val="20"/>
          <w:szCs w:val="20"/>
        </w:rPr>
      </w:pPr>
      <w:r w:rsidRPr="00117F8B">
        <w:rPr>
          <w:rFonts w:ascii="Helvetica" w:eastAsia="Times New Roman" w:hAnsi="Helvetica" w:cs="Arial"/>
          <w:color w:val="000000"/>
          <w:sz w:val="20"/>
          <w:szCs w:val="20"/>
        </w:rPr>
        <w:t>Thackeray, S. J.</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i/>
          <w:iCs/>
          <w:color w:val="000000"/>
          <w:sz w:val="20"/>
          <w:szCs w:val="20"/>
        </w:rPr>
        <w:t>Mismatch revisited: what is trophic mismatching from the perspective of the plankton?</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color w:val="000000"/>
          <w:sz w:val="20"/>
          <w:szCs w:val="20"/>
        </w:rPr>
        <w:t>Journal of Plankton Research, Oxford University Press,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34(12), pp. 1001-1010</w:t>
      </w:r>
    </w:p>
    <w:p w14:paraId="06D576E9" w14:textId="77777777" w:rsidR="002E440C" w:rsidRPr="002E440C" w:rsidRDefault="002E440C" w:rsidP="00117F8B">
      <w:pPr>
        <w:ind w:left="720"/>
        <w:rPr>
          <w:rFonts w:ascii="Helvetica" w:eastAsia="Times New Roman" w:hAnsi="Helvetica" w:cs="Arial"/>
          <w:b/>
          <w:bCs/>
          <w:color w:val="000000"/>
          <w:sz w:val="20"/>
          <w:szCs w:val="20"/>
        </w:rPr>
      </w:pPr>
    </w:p>
    <w:p w14:paraId="09D510C6" w14:textId="0C12E0CE"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Thackeray, S. J., Henrys, P. A., Hemming, D., Bell, J. R., </w:t>
      </w:r>
      <w:proofErr w:type="spellStart"/>
      <w:r w:rsidRPr="00117F8B">
        <w:rPr>
          <w:rFonts w:ascii="Helvetica" w:eastAsia="Times New Roman" w:hAnsi="Helvetica" w:cs="Arial"/>
          <w:color w:val="000000"/>
          <w:sz w:val="20"/>
          <w:szCs w:val="20"/>
        </w:rPr>
        <w:t>Botham</w:t>
      </w:r>
      <w:proofErr w:type="spellEnd"/>
      <w:r w:rsidRPr="00117F8B">
        <w:rPr>
          <w:rFonts w:ascii="Helvetica" w:eastAsia="Times New Roman" w:hAnsi="Helvetica" w:cs="Arial"/>
          <w:color w:val="000000"/>
          <w:sz w:val="20"/>
          <w:szCs w:val="20"/>
        </w:rPr>
        <w:t xml:space="preserve">, M. S., </w:t>
      </w:r>
      <w:proofErr w:type="spellStart"/>
      <w:r w:rsidRPr="00117F8B">
        <w:rPr>
          <w:rFonts w:ascii="Helvetica" w:eastAsia="Times New Roman" w:hAnsi="Helvetica" w:cs="Arial"/>
          <w:color w:val="000000"/>
          <w:sz w:val="20"/>
          <w:szCs w:val="20"/>
        </w:rPr>
        <w:t>Burthe</w:t>
      </w:r>
      <w:proofErr w:type="spellEnd"/>
      <w:r w:rsidRPr="00117F8B">
        <w:rPr>
          <w:rFonts w:ascii="Helvetica" w:eastAsia="Times New Roman" w:hAnsi="Helvetica" w:cs="Arial"/>
          <w:color w:val="000000"/>
          <w:sz w:val="20"/>
          <w:szCs w:val="20"/>
        </w:rPr>
        <w:t xml:space="preserve">, S., </w:t>
      </w:r>
      <w:proofErr w:type="spellStart"/>
      <w:r w:rsidRPr="00117F8B">
        <w:rPr>
          <w:rFonts w:ascii="Helvetica" w:eastAsia="Times New Roman" w:hAnsi="Helvetica" w:cs="Arial"/>
          <w:color w:val="000000"/>
          <w:sz w:val="20"/>
          <w:szCs w:val="20"/>
        </w:rPr>
        <w:t>Helaouet</w:t>
      </w:r>
      <w:proofErr w:type="spellEnd"/>
      <w:r w:rsidRPr="00117F8B">
        <w:rPr>
          <w:rFonts w:ascii="Helvetica" w:eastAsia="Times New Roman" w:hAnsi="Helvetica" w:cs="Arial"/>
          <w:color w:val="000000"/>
          <w:sz w:val="20"/>
          <w:szCs w:val="20"/>
        </w:rPr>
        <w:t>, P., Johns, D. G., Jones, I. D., Leech, D. I. and others</w:t>
      </w:r>
      <w:r w:rsidR="002E440C"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sensitivity to climate across taxa and trophic levels</w:t>
      </w:r>
    </w:p>
    <w:p w14:paraId="4DF11F98" w14:textId="77777777"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Nature, Nature Publishing Group,</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Pr="00117F8B">
        <w:rPr>
          <w:rFonts w:ascii="Helvetica" w:eastAsia="Times New Roman" w:hAnsi="Helvetica" w:cs="Arial"/>
          <w:color w:val="000000"/>
          <w:sz w:val="20"/>
          <w:szCs w:val="20"/>
        </w:rPr>
        <w:t>, Vol. 535(7611), pp. 241</w:t>
      </w:r>
    </w:p>
    <w:p w14:paraId="2CB04335" w14:textId="77777777" w:rsidR="002E440C" w:rsidRPr="002E440C" w:rsidRDefault="002E440C" w:rsidP="002E440C">
      <w:pPr>
        <w:rPr>
          <w:rFonts w:ascii="Helvetica" w:eastAsia="Times New Roman" w:hAnsi="Helvetica" w:cs="Arial"/>
          <w:color w:val="000000"/>
          <w:sz w:val="20"/>
          <w:szCs w:val="20"/>
        </w:rPr>
      </w:pPr>
    </w:p>
    <w:p w14:paraId="36BD57BF" w14:textId="4F93614C"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Tikkanen</w:t>
      </w:r>
      <w:proofErr w:type="spellEnd"/>
      <w:r w:rsidRPr="00117F8B">
        <w:rPr>
          <w:rFonts w:ascii="Helvetica" w:eastAsia="Times New Roman" w:hAnsi="Helvetica" w:cs="Arial"/>
          <w:color w:val="000000"/>
          <w:sz w:val="20"/>
          <w:szCs w:val="20"/>
        </w:rPr>
        <w:t>, O</w:t>
      </w:r>
      <w:proofErr w:type="gramStart"/>
      <w:r w:rsidRPr="00117F8B">
        <w:rPr>
          <w:rFonts w:ascii="Helvetica" w:eastAsia="Times New Roman" w:hAnsi="Helvetica" w:cs="Arial"/>
          <w:color w:val="000000"/>
          <w:sz w:val="20"/>
          <w:szCs w:val="20"/>
        </w:rPr>
        <w:t>.-</w:t>
      </w:r>
      <w:proofErr w:type="gramEnd"/>
      <w:r w:rsidRPr="00117F8B">
        <w:rPr>
          <w:rFonts w:ascii="Helvetica" w:eastAsia="Times New Roman" w:hAnsi="Helvetica" w:cs="Arial"/>
          <w:color w:val="000000"/>
          <w:sz w:val="20"/>
          <w:szCs w:val="20"/>
        </w:rPr>
        <w:t xml:space="preserve">P. and </w:t>
      </w:r>
      <w:proofErr w:type="spellStart"/>
      <w:r w:rsidRPr="00117F8B">
        <w:rPr>
          <w:rFonts w:ascii="Helvetica" w:eastAsia="Times New Roman" w:hAnsi="Helvetica" w:cs="Arial"/>
          <w:color w:val="000000"/>
          <w:sz w:val="20"/>
          <w:szCs w:val="20"/>
        </w:rPr>
        <w:t>Julkunen-Tiitto</w:t>
      </w:r>
      <w:proofErr w:type="spellEnd"/>
      <w:r w:rsidRPr="00117F8B">
        <w:rPr>
          <w:rFonts w:ascii="Helvetica" w:eastAsia="Times New Roman" w:hAnsi="Helvetica" w:cs="Arial"/>
          <w:color w:val="000000"/>
          <w:sz w:val="20"/>
          <w:szCs w:val="20"/>
        </w:rPr>
        <w:t>, R.</w:t>
      </w:r>
      <w:r w:rsidR="002E440C"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i/>
          <w:iCs/>
          <w:color w:val="000000"/>
          <w:sz w:val="20"/>
          <w:szCs w:val="20"/>
        </w:rPr>
        <w:t>Phenological</w:t>
      </w:r>
      <w:proofErr w:type="spellEnd"/>
      <w:r w:rsidRPr="00117F8B">
        <w:rPr>
          <w:rFonts w:ascii="Helvetica" w:eastAsia="Times New Roman" w:hAnsi="Helvetica" w:cs="Arial"/>
          <w:i/>
          <w:iCs/>
          <w:color w:val="000000"/>
          <w:sz w:val="20"/>
          <w:szCs w:val="20"/>
        </w:rPr>
        <w:t xml:space="preserve"> variation as protection against defoliating insects: the case of </w:t>
      </w:r>
      <w:proofErr w:type="spellStart"/>
      <w:r w:rsidRPr="00117F8B">
        <w:rPr>
          <w:rFonts w:ascii="Helvetica" w:eastAsia="Times New Roman" w:hAnsi="Helvetica" w:cs="Arial"/>
          <w:i/>
          <w:iCs/>
          <w:color w:val="000000"/>
          <w:sz w:val="20"/>
          <w:szCs w:val="20"/>
        </w:rPr>
        <w:t>Quercus</w:t>
      </w:r>
      <w:proofErr w:type="spellEnd"/>
      <w:r w:rsidRPr="00117F8B">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i/>
          <w:iCs/>
          <w:color w:val="000000"/>
          <w:sz w:val="20"/>
          <w:szCs w:val="20"/>
        </w:rPr>
        <w:t>robur</w:t>
      </w:r>
      <w:proofErr w:type="spellEnd"/>
      <w:r w:rsidRPr="00117F8B">
        <w:rPr>
          <w:rFonts w:ascii="Helvetica" w:eastAsia="Times New Roman" w:hAnsi="Helvetica" w:cs="Arial"/>
          <w:i/>
          <w:iCs/>
          <w:color w:val="000000"/>
          <w:sz w:val="20"/>
          <w:szCs w:val="20"/>
        </w:rPr>
        <w:t xml:space="preserve"> and </w:t>
      </w:r>
      <w:proofErr w:type="spellStart"/>
      <w:r w:rsidRPr="00117F8B">
        <w:rPr>
          <w:rFonts w:ascii="Helvetica" w:eastAsia="Times New Roman" w:hAnsi="Helvetica" w:cs="Arial"/>
          <w:i/>
          <w:iCs/>
          <w:color w:val="000000"/>
          <w:sz w:val="20"/>
          <w:szCs w:val="20"/>
        </w:rPr>
        <w:t>Operophtera</w:t>
      </w:r>
      <w:proofErr w:type="spellEnd"/>
      <w:r w:rsidRPr="00117F8B">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i/>
          <w:iCs/>
          <w:color w:val="000000"/>
          <w:sz w:val="20"/>
          <w:szCs w:val="20"/>
        </w:rPr>
        <w:t>brumata</w:t>
      </w:r>
      <w:proofErr w:type="spellEnd"/>
      <w:r w:rsidR="002E440C"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Oecologia</w:t>
      </w:r>
      <w:proofErr w:type="spellEnd"/>
      <w:r w:rsidRPr="00117F8B">
        <w:rPr>
          <w:rFonts w:ascii="Helvetica" w:eastAsia="Times New Roman" w:hAnsi="Helvetica" w:cs="Arial"/>
          <w:color w:val="000000"/>
          <w:sz w:val="20"/>
          <w:szCs w:val="20"/>
        </w:rPr>
        <w:t>,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2003</w:t>
      </w:r>
      <w:r w:rsidRPr="00117F8B">
        <w:rPr>
          <w:rFonts w:ascii="Helvetica" w:eastAsia="Times New Roman" w:hAnsi="Helvetica" w:cs="Arial"/>
          <w:color w:val="000000"/>
          <w:sz w:val="20"/>
          <w:szCs w:val="20"/>
        </w:rPr>
        <w:t>, Vol. 136(2), pp. 244-251</w:t>
      </w:r>
    </w:p>
    <w:p w14:paraId="0B3F2D44" w14:textId="77777777" w:rsidR="002E440C" w:rsidRPr="002E440C" w:rsidRDefault="002E440C" w:rsidP="00117F8B">
      <w:pPr>
        <w:ind w:left="720"/>
        <w:rPr>
          <w:rFonts w:ascii="Helvetica" w:eastAsia="Times New Roman" w:hAnsi="Helvetica" w:cs="Arial"/>
          <w:color w:val="000000"/>
          <w:sz w:val="20"/>
          <w:szCs w:val="20"/>
        </w:rPr>
      </w:pPr>
    </w:p>
    <w:p w14:paraId="714FED7C" w14:textId="399A530B"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Tikkanen</w:t>
      </w:r>
      <w:proofErr w:type="spellEnd"/>
      <w:r w:rsidRPr="00117F8B">
        <w:rPr>
          <w:rFonts w:ascii="Helvetica" w:eastAsia="Times New Roman" w:hAnsi="Helvetica" w:cs="Arial"/>
          <w:color w:val="000000"/>
          <w:sz w:val="20"/>
          <w:szCs w:val="20"/>
        </w:rPr>
        <w:t>, O</w:t>
      </w:r>
      <w:proofErr w:type="gramStart"/>
      <w:r w:rsidRPr="00117F8B">
        <w:rPr>
          <w:rFonts w:ascii="Helvetica" w:eastAsia="Times New Roman" w:hAnsi="Helvetica" w:cs="Arial"/>
          <w:color w:val="000000"/>
          <w:sz w:val="20"/>
          <w:szCs w:val="20"/>
        </w:rPr>
        <w:t>.-</w:t>
      </w:r>
      <w:proofErr w:type="gramEnd"/>
      <w:r w:rsidRPr="00117F8B">
        <w:rPr>
          <w:rFonts w:ascii="Helvetica" w:eastAsia="Times New Roman" w:hAnsi="Helvetica" w:cs="Arial"/>
          <w:color w:val="000000"/>
          <w:sz w:val="20"/>
          <w:szCs w:val="20"/>
        </w:rPr>
        <w:t xml:space="preserve">P., </w:t>
      </w:r>
      <w:proofErr w:type="spellStart"/>
      <w:r w:rsidRPr="00117F8B">
        <w:rPr>
          <w:rFonts w:ascii="Helvetica" w:eastAsia="Times New Roman" w:hAnsi="Helvetica" w:cs="Arial"/>
          <w:color w:val="000000"/>
          <w:sz w:val="20"/>
          <w:szCs w:val="20"/>
        </w:rPr>
        <w:t>Niemelä</w:t>
      </w:r>
      <w:proofErr w:type="spellEnd"/>
      <w:r w:rsidRPr="00117F8B">
        <w:rPr>
          <w:rFonts w:ascii="Helvetica" w:eastAsia="Times New Roman" w:hAnsi="Helvetica" w:cs="Arial"/>
          <w:color w:val="000000"/>
          <w:sz w:val="20"/>
          <w:szCs w:val="20"/>
        </w:rPr>
        <w:t xml:space="preserve">, P. and </w:t>
      </w:r>
      <w:proofErr w:type="spellStart"/>
      <w:r w:rsidRPr="00117F8B">
        <w:rPr>
          <w:rFonts w:ascii="Helvetica" w:eastAsia="Times New Roman" w:hAnsi="Helvetica" w:cs="Arial"/>
          <w:color w:val="000000"/>
          <w:sz w:val="20"/>
          <w:szCs w:val="20"/>
        </w:rPr>
        <w:t>Keränen</w:t>
      </w:r>
      <w:proofErr w:type="spellEnd"/>
      <w:r w:rsidRPr="00117F8B">
        <w:rPr>
          <w:rFonts w:ascii="Helvetica" w:eastAsia="Times New Roman" w:hAnsi="Helvetica" w:cs="Arial"/>
          <w:color w:val="000000"/>
          <w:sz w:val="20"/>
          <w:szCs w:val="20"/>
        </w:rPr>
        <w:t>, J.</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 xml:space="preserve">Growth and development of a generalist insect herbivore, </w:t>
      </w:r>
      <w:proofErr w:type="spellStart"/>
      <w:r w:rsidRPr="00117F8B">
        <w:rPr>
          <w:rFonts w:ascii="Helvetica" w:eastAsia="Times New Roman" w:hAnsi="Helvetica" w:cs="Arial"/>
          <w:i/>
          <w:iCs/>
          <w:color w:val="000000"/>
          <w:sz w:val="20"/>
          <w:szCs w:val="20"/>
        </w:rPr>
        <w:t>Operophtera</w:t>
      </w:r>
      <w:proofErr w:type="spellEnd"/>
      <w:r w:rsidRPr="00117F8B">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i/>
          <w:iCs/>
          <w:color w:val="000000"/>
          <w:sz w:val="20"/>
          <w:szCs w:val="20"/>
        </w:rPr>
        <w:t>brumata</w:t>
      </w:r>
      <w:proofErr w:type="spellEnd"/>
      <w:r w:rsidRPr="00117F8B">
        <w:rPr>
          <w:rFonts w:ascii="Helvetica" w:eastAsia="Times New Roman" w:hAnsi="Helvetica" w:cs="Arial"/>
          <w:i/>
          <w:iCs/>
          <w:color w:val="000000"/>
          <w:sz w:val="20"/>
          <w:szCs w:val="20"/>
        </w:rPr>
        <w:t>, on original and alternative host plants</w:t>
      </w:r>
      <w:r w:rsidR="002E440C"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Oecologia</w:t>
      </w:r>
      <w:proofErr w:type="spellEnd"/>
      <w:r w:rsidRPr="00117F8B">
        <w:rPr>
          <w:rFonts w:ascii="Helvetica" w:eastAsia="Times New Roman" w:hAnsi="Helvetica" w:cs="Arial"/>
          <w:color w:val="000000"/>
          <w:sz w:val="20"/>
          <w:szCs w:val="20"/>
        </w:rPr>
        <w:t>,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2000</w:t>
      </w:r>
      <w:r w:rsidRPr="00117F8B">
        <w:rPr>
          <w:rFonts w:ascii="Helvetica" w:eastAsia="Times New Roman" w:hAnsi="Helvetica" w:cs="Arial"/>
          <w:color w:val="000000"/>
          <w:sz w:val="20"/>
          <w:szCs w:val="20"/>
        </w:rPr>
        <w:t>, Vol. 122(4), pp. 529-536</w:t>
      </w:r>
    </w:p>
    <w:p w14:paraId="573B2A7F" w14:textId="77777777" w:rsidR="002E440C" w:rsidRPr="002E440C" w:rsidRDefault="002E440C" w:rsidP="002E440C">
      <w:pPr>
        <w:rPr>
          <w:rFonts w:ascii="Helvetica" w:eastAsia="Times New Roman" w:hAnsi="Helvetica" w:cs="Arial"/>
          <w:color w:val="000000"/>
          <w:sz w:val="20"/>
          <w:szCs w:val="20"/>
        </w:rPr>
      </w:pPr>
    </w:p>
    <w:p w14:paraId="7287576F" w14:textId="3C5C9D60"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Vatka</w:t>
      </w:r>
      <w:proofErr w:type="spellEnd"/>
      <w:r w:rsidRPr="00117F8B">
        <w:rPr>
          <w:rFonts w:ascii="Helvetica" w:eastAsia="Times New Roman" w:hAnsi="Helvetica" w:cs="Arial"/>
          <w:color w:val="000000"/>
          <w:sz w:val="20"/>
          <w:szCs w:val="20"/>
        </w:rPr>
        <w:t xml:space="preserve">, E., </w:t>
      </w:r>
      <w:proofErr w:type="spellStart"/>
      <w:r w:rsidRPr="00117F8B">
        <w:rPr>
          <w:rFonts w:ascii="Helvetica" w:eastAsia="Times New Roman" w:hAnsi="Helvetica" w:cs="Arial"/>
          <w:color w:val="000000"/>
          <w:sz w:val="20"/>
          <w:szCs w:val="20"/>
        </w:rPr>
        <w:t>Orell</w:t>
      </w:r>
      <w:proofErr w:type="spellEnd"/>
      <w:r w:rsidRPr="00117F8B">
        <w:rPr>
          <w:rFonts w:ascii="Helvetica" w:eastAsia="Times New Roman" w:hAnsi="Helvetica" w:cs="Arial"/>
          <w:color w:val="000000"/>
          <w:sz w:val="20"/>
          <w:szCs w:val="20"/>
        </w:rPr>
        <w:t xml:space="preserve">, M. and </w:t>
      </w:r>
      <w:proofErr w:type="spellStart"/>
      <w:r w:rsidRPr="00117F8B">
        <w:rPr>
          <w:rFonts w:ascii="Helvetica" w:eastAsia="Times New Roman" w:hAnsi="Helvetica" w:cs="Arial"/>
          <w:color w:val="000000"/>
          <w:sz w:val="20"/>
          <w:szCs w:val="20"/>
        </w:rPr>
        <w:t>RytkÖnen</w:t>
      </w:r>
      <w:proofErr w:type="spellEnd"/>
      <w:r w:rsidRPr="00117F8B">
        <w:rPr>
          <w:rFonts w:ascii="Helvetica" w:eastAsia="Times New Roman" w:hAnsi="Helvetica" w:cs="Arial"/>
          <w:color w:val="000000"/>
          <w:sz w:val="20"/>
          <w:szCs w:val="20"/>
        </w:rPr>
        <w:t>, 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Warming climate advances breeding and improves synchrony of food demand and food availability in a boreal passerine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2011</w:t>
      </w:r>
      <w:r w:rsidRPr="00117F8B">
        <w:rPr>
          <w:rFonts w:ascii="Helvetica" w:eastAsia="Times New Roman" w:hAnsi="Helvetica" w:cs="Arial"/>
          <w:color w:val="000000"/>
          <w:sz w:val="20"/>
          <w:szCs w:val="20"/>
        </w:rPr>
        <w:t>, Vol. 17(9), pp. 3002-3009</w:t>
      </w:r>
    </w:p>
    <w:p w14:paraId="03EA81A6" w14:textId="1B01A58C" w:rsidR="00117F8B" w:rsidRPr="00117F8B" w:rsidRDefault="00117F8B" w:rsidP="002E440C">
      <w:pPr>
        <w:spacing w:before="240"/>
        <w:rPr>
          <w:rFonts w:ascii="Helvetica" w:eastAsia="Times New Roman" w:hAnsi="Helvetica" w:cs="Arial"/>
          <w:b/>
          <w:bCs/>
          <w:color w:val="000000"/>
          <w:sz w:val="20"/>
          <w:szCs w:val="20"/>
        </w:rPr>
      </w:pPr>
      <w:proofErr w:type="spellStart"/>
      <w:r w:rsidRPr="00117F8B">
        <w:rPr>
          <w:rFonts w:ascii="Helvetica" w:eastAsia="Times New Roman" w:hAnsi="Helvetica" w:cs="Arial"/>
          <w:color w:val="000000"/>
          <w:sz w:val="20"/>
          <w:szCs w:val="20"/>
        </w:rPr>
        <w:t>Vatka</w:t>
      </w:r>
      <w:proofErr w:type="spellEnd"/>
      <w:r w:rsidRPr="00117F8B">
        <w:rPr>
          <w:rFonts w:ascii="Helvetica" w:eastAsia="Times New Roman" w:hAnsi="Helvetica" w:cs="Arial"/>
          <w:color w:val="000000"/>
          <w:sz w:val="20"/>
          <w:szCs w:val="20"/>
        </w:rPr>
        <w:t xml:space="preserve">, E., </w:t>
      </w:r>
      <w:proofErr w:type="spellStart"/>
      <w:r w:rsidRPr="00117F8B">
        <w:rPr>
          <w:rFonts w:ascii="Helvetica" w:eastAsia="Times New Roman" w:hAnsi="Helvetica" w:cs="Arial"/>
          <w:color w:val="000000"/>
          <w:sz w:val="20"/>
          <w:szCs w:val="20"/>
        </w:rPr>
        <w:t>Rytkönen</w:t>
      </w:r>
      <w:proofErr w:type="spellEnd"/>
      <w:r w:rsidRPr="00117F8B">
        <w:rPr>
          <w:rFonts w:ascii="Helvetica" w:eastAsia="Times New Roman" w:hAnsi="Helvetica" w:cs="Arial"/>
          <w:color w:val="000000"/>
          <w:sz w:val="20"/>
          <w:szCs w:val="20"/>
        </w:rPr>
        <w:t xml:space="preserve">, S. and </w:t>
      </w:r>
      <w:proofErr w:type="spellStart"/>
      <w:r w:rsidRPr="00117F8B">
        <w:rPr>
          <w:rFonts w:ascii="Helvetica" w:eastAsia="Times New Roman" w:hAnsi="Helvetica" w:cs="Arial"/>
          <w:color w:val="000000"/>
          <w:sz w:val="20"/>
          <w:szCs w:val="20"/>
        </w:rPr>
        <w:t>Orell</w:t>
      </w:r>
      <w:proofErr w:type="spellEnd"/>
      <w:r w:rsidRPr="00117F8B">
        <w:rPr>
          <w:rFonts w:ascii="Helvetica" w:eastAsia="Times New Roman" w:hAnsi="Helvetica" w:cs="Arial"/>
          <w:color w:val="000000"/>
          <w:sz w:val="20"/>
          <w:szCs w:val="20"/>
        </w:rPr>
        <w:t>, M.</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i/>
          <w:iCs/>
          <w:color w:val="000000"/>
          <w:sz w:val="20"/>
          <w:szCs w:val="20"/>
        </w:rPr>
        <w:t>Does the temporal mismatch hypothesis match in boreal populations?</w:t>
      </w:r>
      <w:r w:rsidR="002E440C" w:rsidRPr="002E440C">
        <w:rPr>
          <w:rFonts w:ascii="Helvetica" w:eastAsia="Times New Roman" w:hAnsi="Helvetica" w:cs="Arial"/>
          <w:b/>
          <w:bCs/>
          <w:color w:val="000000"/>
          <w:sz w:val="20"/>
          <w:szCs w:val="20"/>
        </w:rPr>
        <w:t xml:space="preserve"> </w:t>
      </w:r>
      <w:proofErr w:type="spellStart"/>
      <w:r w:rsidRPr="00117F8B">
        <w:rPr>
          <w:rFonts w:ascii="Helvetica" w:eastAsia="Times New Roman" w:hAnsi="Helvetica" w:cs="Arial"/>
          <w:color w:val="000000"/>
          <w:sz w:val="20"/>
          <w:szCs w:val="20"/>
        </w:rPr>
        <w:t>Oecologia</w:t>
      </w:r>
      <w:proofErr w:type="spellEnd"/>
      <w:r w:rsidRPr="00117F8B">
        <w:rPr>
          <w:rFonts w:ascii="Helvetica" w:eastAsia="Times New Roman" w:hAnsi="Helvetica" w:cs="Arial"/>
          <w:color w:val="000000"/>
          <w:sz w:val="20"/>
          <w:szCs w:val="20"/>
        </w:rPr>
        <w:t>,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176(2), pp. 595-605</w:t>
      </w:r>
    </w:p>
    <w:p w14:paraId="6DD627C2" w14:textId="77777777" w:rsidR="002E440C" w:rsidRPr="002E440C" w:rsidRDefault="002E440C" w:rsidP="00117F8B">
      <w:pPr>
        <w:ind w:left="720"/>
        <w:rPr>
          <w:rFonts w:ascii="Helvetica" w:eastAsia="Times New Roman" w:hAnsi="Helvetica" w:cs="Arial"/>
          <w:color w:val="000000"/>
          <w:sz w:val="20"/>
          <w:szCs w:val="20"/>
        </w:rPr>
      </w:pPr>
    </w:p>
    <w:p w14:paraId="6BCE7511" w14:textId="191C96B9" w:rsidR="002E440C" w:rsidRPr="002E440C"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Verschuren</w:t>
      </w:r>
      <w:proofErr w:type="spellEnd"/>
      <w:r w:rsidRPr="00117F8B">
        <w:rPr>
          <w:rFonts w:ascii="Helvetica" w:eastAsia="Times New Roman" w:hAnsi="Helvetica" w:cs="Arial"/>
          <w:color w:val="000000"/>
          <w:sz w:val="20"/>
          <w:szCs w:val="20"/>
        </w:rPr>
        <w:t xml:space="preserve">, D., Johnson, T. C., Kling, H. J., </w:t>
      </w:r>
      <w:proofErr w:type="spellStart"/>
      <w:r w:rsidRPr="00117F8B">
        <w:rPr>
          <w:rFonts w:ascii="Helvetica" w:eastAsia="Times New Roman" w:hAnsi="Helvetica" w:cs="Arial"/>
          <w:color w:val="000000"/>
          <w:sz w:val="20"/>
          <w:szCs w:val="20"/>
        </w:rPr>
        <w:t>Edgington</w:t>
      </w:r>
      <w:proofErr w:type="spellEnd"/>
      <w:r w:rsidRPr="00117F8B">
        <w:rPr>
          <w:rFonts w:ascii="Helvetica" w:eastAsia="Times New Roman" w:hAnsi="Helvetica" w:cs="Arial"/>
          <w:color w:val="000000"/>
          <w:sz w:val="20"/>
          <w:szCs w:val="20"/>
        </w:rPr>
        <w:t xml:space="preserve">, D. N., Leavitt, P. R., Brown, E. T., Talbot, M. R. and </w:t>
      </w:r>
      <w:proofErr w:type="spellStart"/>
      <w:r w:rsidRPr="00117F8B">
        <w:rPr>
          <w:rFonts w:ascii="Helvetica" w:eastAsia="Times New Roman" w:hAnsi="Helvetica" w:cs="Arial"/>
          <w:color w:val="000000"/>
          <w:sz w:val="20"/>
          <w:szCs w:val="20"/>
        </w:rPr>
        <w:t>Hecky</w:t>
      </w:r>
      <w:proofErr w:type="spellEnd"/>
      <w:r w:rsidRPr="00117F8B">
        <w:rPr>
          <w:rFonts w:ascii="Helvetica" w:eastAsia="Times New Roman" w:hAnsi="Helvetica" w:cs="Arial"/>
          <w:color w:val="000000"/>
          <w:sz w:val="20"/>
          <w:szCs w:val="20"/>
        </w:rPr>
        <w:t>, R. 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History and timing of human impact on Lake Victoria, East Africa</w:t>
      </w:r>
      <w:r w:rsidR="002E440C" w:rsidRPr="002E440C">
        <w:rPr>
          <w:rFonts w:ascii="Helvetica" w:eastAsia="Times New Roman" w:hAnsi="Helvetica" w:cs="Arial"/>
          <w:color w:val="000000"/>
          <w:sz w:val="20"/>
          <w:szCs w:val="20"/>
        </w:rPr>
        <w:t xml:space="preserve">. </w:t>
      </w:r>
      <w:proofErr w:type="gramStart"/>
      <w:r w:rsidRPr="00117F8B">
        <w:rPr>
          <w:rFonts w:ascii="Helvetica" w:eastAsia="Times New Roman" w:hAnsi="Helvetica" w:cs="Arial"/>
          <w:color w:val="000000"/>
          <w:sz w:val="20"/>
          <w:szCs w:val="20"/>
        </w:rPr>
        <w:t>Proceedings of the Royal Society of London.</w:t>
      </w:r>
      <w:proofErr w:type="gramEnd"/>
      <w:r w:rsidRPr="00117F8B">
        <w:rPr>
          <w:rFonts w:ascii="Helvetica" w:eastAsia="Times New Roman" w:hAnsi="Helvetica" w:cs="Arial"/>
          <w:color w:val="000000"/>
          <w:sz w:val="20"/>
          <w:szCs w:val="20"/>
        </w:rPr>
        <w:t xml:space="preserve"> Series B: Biological Sciences, The Royal Society,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2002</w:t>
      </w:r>
      <w:r w:rsidRPr="00117F8B">
        <w:rPr>
          <w:rFonts w:ascii="Helvetica" w:eastAsia="Times New Roman" w:hAnsi="Helvetica" w:cs="Arial"/>
          <w:color w:val="000000"/>
          <w:sz w:val="20"/>
          <w:szCs w:val="20"/>
        </w:rPr>
        <w:t>, Vol. 269(1488), pp. 289-294</w:t>
      </w:r>
    </w:p>
    <w:p w14:paraId="5EE68D66" w14:textId="77777777" w:rsidR="002E440C" w:rsidRPr="002E440C" w:rsidRDefault="002E440C" w:rsidP="002E440C">
      <w:pPr>
        <w:ind w:left="720"/>
        <w:rPr>
          <w:rFonts w:ascii="Helvetica" w:eastAsia="Times New Roman" w:hAnsi="Helvetica" w:cs="Arial"/>
          <w:color w:val="000000"/>
          <w:sz w:val="20"/>
          <w:szCs w:val="20"/>
        </w:rPr>
      </w:pPr>
    </w:p>
    <w:p w14:paraId="5182D03D" w14:textId="3FEEADEA"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lastRenderedPageBreak/>
        <w:t>Visser</w:t>
      </w:r>
      <w:proofErr w:type="spellEnd"/>
      <w:r w:rsidRPr="00117F8B">
        <w:rPr>
          <w:rFonts w:ascii="Helvetica" w:eastAsia="Times New Roman" w:hAnsi="Helvetica" w:cs="Arial"/>
          <w:color w:val="000000"/>
          <w:sz w:val="20"/>
          <w:szCs w:val="20"/>
        </w:rPr>
        <w:t xml:space="preserve">, M. E., </w:t>
      </w:r>
      <w:proofErr w:type="spellStart"/>
      <w:r w:rsidRPr="00117F8B">
        <w:rPr>
          <w:rFonts w:ascii="Helvetica" w:eastAsia="Times New Roman" w:hAnsi="Helvetica" w:cs="Arial"/>
          <w:color w:val="000000"/>
          <w:sz w:val="20"/>
          <w:szCs w:val="20"/>
        </w:rPr>
        <w:t>Holleman</w:t>
      </w:r>
      <w:proofErr w:type="spellEnd"/>
      <w:r w:rsidRPr="00117F8B">
        <w:rPr>
          <w:rFonts w:ascii="Helvetica" w:eastAsia="Times New Roman" w:hAnsi="Helvetica" w:cs="Arial"/>
          <w:color w:val="000000"/>
          <w:sz w:val="20"/>
          <w:szCs w:val="20"/>
        </w:rPr>
        <w:t xml:space="preserve">, L. J. M. and </w:t>
      </w:r>
      <w:proofErr w:type="spellStart"/>
      <w:r w:rsidRPr="00117F8B">
        <w:rPr>
          <w:rFonts w:ascii="Helvetica" w:eastAsia="Times New Roman" w:hAnsi="Helvetica" w:cs="Arial"/>
          <w:color w:val="000000"/>
          <w:sz w:val="20"/>
          <w:szCs w:val="20"/>
        </w:rPr>
        <w:t>Gienapp</w:t>
      </w:r>
      <w:proofErr w:type="spellEnd"/>
      <w:r w:rsidRPr="00117F8B">
        <w:rPr>
          <w:rFonts w:ascii="Helvetica" w:eastAsia="Times New Roman" w:hAnsi="Helvetica" w:cs="Arial"/>
          <w:color w:val="000000"/>
          <w:sz w:val="20"/>
          <w:szCs w:val="20"/>
        </w:rPr>
        <w:t>, P.</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Shifts in caterpillar biomass phenology due to climate change and its impact on the breeding biology of an insectivorous bird</w:t>
      </w:r>
      <w:r w:rsidR="002E440C"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Oecologia</w:t>
      </w:r>
      <w:proofErr w:type="spellEnd"/>
      <w:r w:rsidRPr="00117F8B">
        <w:rPr>
          <w:rFonts w:ascii="Helvetica" w:eastAsia="Times New Roman" w:hAnsi="Helvetica" w:cs="Arial"/>
          <w:color w:val="000000"/>
          <w:sz w:val="20"/>
          <w:szCs w:val="20"/>
        </w:rPr>
        <w:t>,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147(1), pp. 164-172</w:t>
      </w:r>
    </w:p>
    <w:p w14:paraId="6641EF19" w14:textId="77777777" w:rsidR="002E440C" w:rsidRPr="002E440C" w:rsidRDefault="002E440C" w:rsidP="00117F8B">
      <w:pPr>
        <w:ind w:left="720"/>
        <w:rPr>
          <w:rFonts w:ascii="Helvetica" w:eastAsia="Times New Roman" w:hAnsi="Helvetica" w:cs="Arial"/>
          <w:b/>
          <w:bCs/>
          <w:color w:val="000000"/>
          <w:sz w:val="20"/>
          <w:szCs w:val="20"/>
        </w:rPr>
      </w:pPr>
    </w:p>
    <w:p w14:paraId="638BBB6A" w14:textId="77777777" w:rsidR="002E440C" w:rsidRPr="002E440C" w:rsidRDefault="002E440C" w:rsidP="00117F8B">
      <w:pPr>
        <w:ind w:left="720"/>
        <w:rPr>
          <w:rFonts w:ascii="Helvetica" w:eastAsia="Times New Roman" w:hAnsi="Helvetica" w:cs="Arial"/>
          <w:b/>
          <w:bCs/>
          <w:color w:val="000000"/>
          <w:sz w:val="20"/>
          <w:szCs w:val="20"/>
        </w:rPr>
      </w:pPr>
    </w:p>
    <w:p w14:paraId="7743D840" w14:textId="6CF29367"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Wiltshire, K. H., </w:t>
      </w:r>
      <w:proofErr w:type="spellStart"/>
      <w:r w:rsidRPr="00117F8B">
        <w:rPr>
          <w:rFonts w:ascii="Helvetica" w:eastAsia="Times New Roman" w:hAnsi="Helvetica" w:cs="Arial"/>
          <w:color w:val="000000"/>
          <w:sz w:val="20"/>
          <w:szCs w:val="20"/>
        </w:rPr>
        <w:t>Malzahn</w:t>
      </w:r>
      <w:proofErr w:type="spellEnd"/>
      <w:r w:rsidRPr="00117F8B">
        <w:rPr>
          <w:rFonts w:ascii="Helvetica" w:eastAsia="Times New Roman" w:hAnsi="Helvetica" w:cs="Arial"/>
          <w:color w:val="000000"/>
          <w:sz w:val="20"/>
          <w:szCs w:val="20"/>
        </w:rPr>
        <w:t xml:space="preserve">, A. M., </w:t>
      </w:r>
      <w:proofErr w:type="spellStart"/>
      <w:r w:rsidRPr="00117F8B">
        <w:rPr>
          <w:rFonts w:ascii="Helvetica" w:eastAsia="Times New Roman" w:hAnsi="Helvetica" w:cs="Arial"/>
          <w:color w:val="000000"/>
          <w:sz w:val="20"/>
          <w:szCs w:val="20"/>
        </w:rPr>
        <w:t>Wirtz</w:t>
      </w:r>
      <w:proofErr w:type="spellEnd"/>
      <w:r w:rsidRPr="00117F8B">
        <w:rPr>
          <w:rFonts w:ascii="Helvetica" w:eastAsia="Times New Roman" w:hAnsi="Helvetica" w:cs="Arial"/>
          <w:color w:val="000000"/>
          <w:sz w:val="20"/>
          <w:szCs w:val="20"/>
        </w:rPr>
        <w:t xml:space="preserve">, K., </w:t>
      </w:r>
      <w:proofErr w:type="spellStart"/>
      <w:r w:rsidRPr="00117F8B">
        <w:rPr>
          <w:rFonts w:ascii="Helvetica" w:eastAsia="Times New Roman" w:hAnsi="Helvetica" w:cs="Arial"/>
          <w:color w:val="000000"/>
          <w:sz w:val="20"/>
          <w:szCs w:val="20"/>
        </w:rPr>
        <w:t>Greve</w:t>
      </w:r>
      <w:proofErr w:type="spellEnd"/>
      <w:r w:rsidRPr="00117F8B">
        <w:rPr>
          <w:rFonts w:ascii="Helvetica" w:eastAsia="Times New Roman" w:hAnsi="Helvetica" w:cs="Arial"/>
          <w:color w:val="000000"/>
          <w:sz w:val="20"/>
          <w:szCs w:val="20"/>
        </w:rPr>
        <w:t xml:space="preserve">, W., </w:t>
      </w:r>
      <w:proofErr w:type="spellStart"/>
      <w:r w:rsidRPr="00117F8B">
        <w:rPr>
          <w:rFonts w:ascii="Helvetica" w:eastAsia="Times New Roman" w:hAnsi="Helvetica" w:cs="Arial"/>
          <w:color w:val="000000"/>
          <w:sz w:val="20"/>
          <w:szCs w:val="20"/>
        </w:rPr>
        <w:t>Janisch</w:t>
      </w:r>
      <w:proofErr w:type="spellEnd"/>
      <w:r w:rsidRPr="00117F8B">
        <w:rPr>
          <w:rFonts w:ascii="Helvetica" w:eastAsia="Times New Roman" w:hAnsi="Helvetica" w:cs="Arial"/>
          <w:color w:val="000000"/>
          <w:sz w:val="20"/>
          <w:szCs w:val="20"/>
        </w:rPr>
        <w:t xml:space="preserve">, S., </w:t>
      </w:r>
      <w:proofErr w:type="spellStart"/>
      <w:r w:rsidRPr="00117F8B">
        <w:rPr>
          <w:rFonts w:ascii="Helvetica" w:eastAsia="Times New Roman" w:hAnsi="Helvetica" w:cs="Arial"/>
          <w:color w:val="000000"/>
          <w:sz w:val="20"/>
          <w:szCs w:val="20"/>
        </w:rPr>
        <w:t>Mangelsdorf</w:t>
      </w:r>
      <w:proofErr w:type="spellEnd"/>
      <w:r w:rsidRPr="00117F8B">
        <w:rPr>
          <w:rFonts w:ascii="Helvetica" w:eastAsia="Times New Roman" w:hAnsi="Helvetica" w:cs="Arial"/>
          <w:color w:val="000000"/>
          <w:sz w:val="20"/>
          <w:szCs w:val="20"/>
        </w:rPr>
        <w:t xml:space="preserve">, P., Manly, B. F. and </w:t>
      </w:r>
      <w:proofErr w:type="spellStart"/>
      <w:r w:rsidRPr="00117F8B">
        <w:rPr>
          <w:rFonts w:ascii="Helvetica" w:eastAsia="Times New Roman" w:hAnsi="Helvetica" w:cs="Arial"/>
          <w:color w:val="000000"/>
          <w:sz w:val="20"/>
          <w:szCs w:val="20"/>
        </w:rPr>
        <w:t>Boersma</w:t>
      </w:r>
      <w:proofErr w:type="spellEnd"/>
      <w:r w:rsidRPr="00117F8B">
        <w:rPr>
          <w:rFonts w:ascii="Helvetica" w:eastAsia="Times New Roman" w:hAnsi="Helvetica" w:cs="Arial"/>
          <w:color w:val="000000"/>
          <w:sz w:val="20"/>
          <w:szCs w:val="20"/>
        </w:rPr>
        <w:t>,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Resilience of North Sea phytoplankton spring bloom dynamics: An analysis of long-term data at Helgoland Roads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Limnology and Oceanography,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2008</w:t>
      </w:r>
      <w:r w:rsidRPr="00117F8B">
        <w:rPr>
          <w:rFonts w:ascii="Helvetica" w:eastAsia="Times New Roman" w:hAnsi="Helvetica" w:cs="Arial"/>
          <w:color w:val="000000"/>
          <w:sz w:val="20"/>
          <w:szCs w:val="20"/>
        </w:rPr>
        <w:t>, Vol. 53(4), pp. 1294-1302</w:t>
      </w:r>
    </w:p>
    <w:p w14:paraId="1A27D2AF" w14:textId="207BCAB1" w:rsidR="00117F8B" w:rsidRPr="00117F8B" w:rsidRDefault="00117F8B" w:rsidP="002E440C">
      <w:pPr>
        <w:spacing w:before="240"/>
        <w:rPr>
          <w:rFonts w:ascii="Helvetica" w:eastAsia="Times New Roman" w:hAnsi="Helvetica" w:cs="Arial"/>
          <w:b/>
          <w:bCs/>
          <w:color w:val="000000"/>
          <w:sz w:val="20"/>
          <w:szCs w:val="20"/>
        </w:rPr>
      </w:pPr>
      <w:r w:rsidRPr="00117F8B">
        <w:rPr>
          <w:rFonts w:ascii="Helvetica" w:eastAsia="Times New Roman" w:hAnsi="Helvetica" w:cs="Arial"/>
          <w:color w:val="000000"/>
          <w:sz w:val="20"/>
          <w:szCs w:val="20"/>
        </w:rPr>
        <w:t>Winder, M. and Schindler, D. E.</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i/>
          <w:iCs/>
          <w:color w:val="000000"/>
          <w:sz w:val="20"/>
          <w:szCs w:val="20"/>
        </w:rPr>
        <w:t>Climate change uncouples trophic interactions in an aquatic ecosystem</w:t>
      </w:r>
      <w:r w:rsidR="002E440C" w:rsidRPr="002E440C">
        <w:rPr>
          <w:rFonts w:ascii="Helvetica" w:eastAsia="Times New Roman" w:hAnsi="Helvetica" w:cs="Arial"/>
          <w:i/>
          <w:iCs/>
          <w:color w:val="000000"/>
          <w:sz w:val="20"/>
          <w:szCs w:val="20"/>
        </w:rPr>
        <w:t>.</w:t>
      </w:r>
    </w:p>
    <w:p w14:paraId="04CA434E" w14:textId="77777777"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2004</w:t>
      </w:r>
      <w:r w:rsidRPr="00117F8B">
        <w:rPr>
          <w:rFonts w:ascii="Helvetica" w:eastAsia="Times New Roman" w:hAnsi="Helvetica" w:cs="Arial"/>
          <w:color w:val="000000"/>
          <w:sz w:val="20"/>
          <w:szCs w:val="20"/>
        </w:rPr>
        <w:t>, Vol. 85(8), pp. 2100-2106</w:t>
      </w:r>
    </w:p>
    <w:p w14:paraId="07712485" w14:textId="77777777" w:rsidR="002E440C" w:rsidRPr="002E440C" w:rsidRDefault="002E440C" w:rsidP="002E440C">
      <w:pPr>
        <w:rPr>
          <w:rFonts w:ascii="Helvetica" w:eastAsia="Times New Roman" w:hAnsi="Helvetica" w:cs="Arial"/>
          <w:color w:val="000000"/>
          <w:sz w:val="20"/>
          <w:szCs w:val="20"/>
        </w:rPr>
      </w:pPr>
    </w:p>
    <w:p w14:paraId="416C7814" w14:textId="1FCC8472" w:rsidR="00117F8B" w:rsidRPr="00117F8B" w:rsidRDefault="00117F8B" w:rsidP="002E440C">
      <w:pPr>
        <w:rPr>
          <w:rFonts w:ascii="Arial" w:eastAsia="Times New Roman" w:hAnsi="Arial" w:cs="Arial"/>
          <w:color w:val="000000"/>
          <w:sz w:val="18"/>
          <w:szCs w:val="18"/>
        </w:rPr>
      </w:pPr>
      <w:proofErr w:type="spellStart"/>
      <w:r w:rsidRPr="00117F8B">
        <w:rPr>
          <w:rFonts w:ascii="Helvetica" w:eastAsia="Times New Roman" w:hAnsi="Helvetica" w:cs="Arial"/>
          <w:color w:val="000000"/>
          <w:sz w:val="20"/>
          <w:szCs w:val="20"/>
        </w:rPr>
        <w:t>Wolkovich</w:t>
      </w:r>
      <w:proofErr w:type="spellEnd"/>
      <w:r w:rsidRPr="00117F8B">
        <w:rPr>
          <w:rFonts w:ascii="Helvetica" w:eastAsia="Times New Roman" w:hAnsi="Helvetica" w:cs="Arial"/>
          <w:color w:val="000000"/>
          <w:sz w:val="20"/>
          <w:szCs w:val="20"/>
        </w:rPr>
        <w:t xml:space="preserve">, E., Cook, B., </w:t>
      </w:r>
      <w:proofErr w:type="spellStart"/>
      <w:r w:rsidRPr="00117F8B">
        <w:rPr>
          <w:rFonts w:ascii="Helvetica" w:eastAsia="Times New Roman" w:hAnsi="Helvetica" w:cs="Arial"/>
          <w:color w:val="000000"/>
          <w:sz w:val="20"/>
          <w:szCs w:val="20"/>
        </w:rPr>
        <w:t>McLauchlan</w:t>
      </w:r>
      <w:proofErr w:type="spellEnd"/>
      <w:r w:rsidRPr="00117F8B">
        <w:rPr>
          <w:rFonts w:ascii="Helvetica" w:eastAsia="Times New Roman" w:hAnsi="Helvetica" w:cs="Arial"/>
          <w:color w:val="000000"/>
          <w:sz w:val="20"/>
          <w:szCs w:val="20"/>
        </w:rPr>
        <w:t xml:space="preserve">, K. and Davies, </w:t>
      </w:r>
      <w:proofErr w:type="spellStart"/>
      <w:r w:rsidRPr="00117F8B">
        <w:rPr>
          <w:rFonts w:ascii="Helvetica" w:eastAsia="Times New Roman" w:hAnsi="Helvetica" w:cs="Arial"/>
          <w:color w:val="000000"/>
          <w:sz w:val="20"/>
          <w:szCs w:val="20"/>
        </w:rPr>
        <w:t>T.</w:t>
      </w:r>
      <w:r w:rsidRPr="00117F8B">
        <w:rPr>
          <w:rFonts w:ascii="Helvetica" w:eastAsia="Times New Roman" w:hAnsi="Helvetica" w:cs="Arial"/>
          <w:i/>
          <w:iCs/>
          <w:color w:val="000000"/>
          <w:sz w:val="20"/>
          <w:szCs w:val="20"/>
        </w:rPr>
        <w:t>Temporal</w:t>
      </w:r>
      <w:proofErr w:type="spellEnd"/>
      <w:r w:rsidRPr="00117F8B">
        <w:rPr>
          <w:rFonts w:ascii="Helvetica" w:eastAsia="Times New Roman" w:hAnsi="Helvetica" w:cs="Arial"/>
          <w:i/>
          <w:iCs/>
          <w:color w:val="000000"/>
          <w:sz w:val="20"/>
          <w:szCs w:val="20"/>
        </w:rPr>
        <w:t xml:space="preserve"> ecology in the </w:t>
      </w:r>
      <w:proofErr w:type="spellStart"/>
      <w:r w:rsidRPr="00117F8B">
        <w:rPr>
          <w:rFonts w:ascii="Helvetica" w:eastAsia="Times New Roman" w:hAnsi="Helvetica" w:cs="Arial"/>
          <w:i/>
          <w:iCs/>
          <w:color w:val="000000"/>
          <w:sz w:val="20"/>
          <w:szCs w:val="20"/>
        </w:rPr>
        <w:t>Anthropocene</w:t>
      </w:r>
      <w:proofErr w:type="spellEnd"/>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17(11), pp. 1365-1379</w:t>
      </w: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lastRenderedPageBreak/>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rFonts w:ascii="Helvetica" w:hAnsi="Helvetica" w:cs="Helvetica"/>
          <w:b/>
          <w:bCs/>
          <w:sz w:val="22"/>
          <w:szCs w:val="22"/>
          <w:lang w:val="en-US"/>
        </w:rPr>
      </w:pPr>
      <w:r w:rsidRPr="000A66AD">
        <w:rPr>
          <w:rFonts w:ascii="Helvetica" w:hAnsi="Helvetica" w:cs="Helvetica"/>
          <w:b/>
          <w:sz w:val="22"/>
          <w:szCs w:val="22"/>
          <w:lang w:val="en-US"/>
        </w:rPr>
        <w:t>Cushing match-mismatch hypothesis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r w:rsidR="00DA375A">
        <w:rPr>
          <w:rFonts w:ascii="Helvetica" w:hAnsi="Helvetica" w:cs="Helvetica"/>
          <w:sz w:val="22"/>
          <w:szCs w:val="22"/>
          <w:lang w:val="en-US"/>
        </w:rPr>
        <w:t xml:space="preserve">(i.e. reaching maximum fitness) </w:t>
      </w:r>
      <w:r>
        <w:rPr>
          <w:rFonts w:ascii="Helvetica" w:hAnsi="Helvetica" w:cs="Helvetica"/>
          <w:sz w:val="22"/>
          <w:szCs w:val="22"/>
          <w:lang w:val="en-US"/>
        </w:rPr>
        <w:t>with the peak of resource availability</w:t>
      </w:r>
      <w:r w:rsidR="000A66AD">
        <w:rPr>
          <w:rFonts w:ascii="Helvetica" w:hAnsi="Helvetica" w:cs="Helvetica"/>
          <w:sz w:val="22"/>
          <w:szCs w:val="22"/>
          <w:lang w:val="en-US"/>
        </w:rPr>
        <w:t xml:space="preserve"> and</w:t>
      </w:r>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r w:rsidR="00EE7DA2">
        <w:rPr>
          <w:rFonts w:ascii="Helvetica" w:hAnsi="Helvetica" w:cs="Helvetica"/>
          <w:sz w:val="22"/>
          <w:szCs w:val="22"/>
          <w:lang w:val="en-US"/>
        </w:rPr>
        <w:t xml:space="preserve">). </w:t>
      </w:r>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p>
    <w:p w14:paraId="05C4B6C2" w14:textId="77777777" w:rsidR="0080602E"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r w:rsidR="005B43E7">
        <w:rPr>
          <w:rFonts w:ascii="Helvetica" w:hAnsi="Helvetica" w:cs="Helvetica"/>
          <w:sz w:val="22"/>
          <w:szCs w:val="22"/>
          <w:lang w:val="en-US"/>
        </w:rPr>
        <w:t>s</w:t>
      </w:r>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118593F0" w:rsidR="005C2081" w:rsidRDefault="005C2081" w:rsidP="00CF2EB3">
      <w:pPr>
        <w:widowControl w:val="0"/>
        <w:autoSpaceDE w:val="0"/>
        <w:autoSpaceDN w:val="0"/>
        <w:adjustRightInd w:val="0"/>
        <w:rPr>
          <w:ins w:id="115" w:author="Heather Kharouba" w:date="2019-04-25T01:11:00Z"/>
          <w:rFonts w:ascii="Helvetica" w:hAnsi="Helvetica" w:cs="Helvetica"/>
          <w:sz w:val="22"/>
          <w:szCs w:val="22"/>
          <w:lang w:val="en-US"/>
        </w:rPr>
      </w:pPr>
      <w:r>
        <w:rPr>
          <w:rFonts w:ascii="Helvetica" w:hAnsi="Helvetica" w:cs="Helvetica"/>
          <w:b/>
          <w:bCs/>
          <w:sz w:val="22"/>
          <w:szCs w:val="22"/>
          <w:lang w:val="en-US"/>
        </w:rPr>
        <w:t xml:space="preserve">Synchrony baseline- </w:t>
      </w:r>
      <w:r w:rsidR="00AB19C4">
        <w:rPr>
          <w:rFonts w:ascii="Helvetica" w:hAnsi="Helvetica" w:cs="Helvetica"/>
          <w:sz w:val="22"/>
          <w:szCs w:val="22"/>
          <w:lang w:val="en-US"/>
        </w:rPr>
        <w:t>a</w:t>
      </w:r>
      <w:r w:rsidRPr="00CF2EB3">
        <w:rPr>
          <w:rFonts w:ascii="Helvetica" w:hAnsi="Helvetica" w:cs="Helvetica"/>
          <w:sz w:val="22"/>
          <w:szCs w:val="22"/>
          <w:lang w:val="en-US"/>
        </w:rPr>
        <w:t xml:space="preserve"> </w:t>
      </w:r>
      <w:r w:rsidR="00AB19C4">
        <w:rPr>
          <w:rFonts w:ascii="Helvetica" w:hAnsi="Helvetica" w:cs="Helvetica"/>
          <w:sz w:val="22"/>
          <w:szCs w:val="22"/>
          <w:lang w:val="en-US"/>
        </w:rPr>
        <w:t xml:space="preserve">hypothesis that </w:t>
      </w:r>
      <w:del w:id="116" w:author="Heather Kharouba" w:date="2019-04-25T01:18:00Z">
        <w:r w:rsidR="00AB19C4" w:rsidDel="002F0417">
          <w:rPr>
            <w:rFonts w:ascii="Helvetica" w:hAnsi="Helvetica" w:cs="Helvetica"/>
            <w:sz w:val="22"/>
            <w:szCs w:val="22"/>
            <w:lang w:val="en-US"/>
          </w:rPr>
          <w:delText xml:space="preserve">the </w:delText>
        </w:r>
        <w:r w:rsidRPr="00CF2EB3" w:rsidDel="002F0417">
          <w:rPr>
            <w:rFonts w:ascii="Helvetica" w:hAnsi="Helvetica" w:cs="Helvetica"/>
            <w:sz w:val="22"/>
            <w:szCs w:val="22"/>
            <w:lang w:val="en-US"/>
          </w:rPr>
          <w:delText xml:space="preserve">pre-climate </w:delText>
        </w:r>
      </w:del>
      <w:ins w:id="117" w:author="Heather Kharouba" w:date="2019-04-25T01:18:00Z">
        <w:r w:rsidR="002F0417">
          <w:rPr>
            <w:rFonts w:ascii="Helvetica" w:hAnsi="Helvetica" w:cs="Helvetica"/>
            <w:sz w:val="22"/>
            <w:szCs w:val="22"/>
            <w:lang w:val="en-US"/>
          </w:rPr>
          <w:t xml:space="preserve">before climate </w:t>
        </w:r>
      </w:ins>
      <w:r w:rsidRPr="00CF2EB3">
        <w:rPr>
          <w:rFonts w:ascii="Helvetica" w:hAnsi="Helvetica" w:cs="Helvetica"/>
          <w:sz w:val="22"/>
          <w:szCs w:val="22"/>
          <w:lang w:val="en-US"/>
        </w:rPr>
        <w:t>change</w:t>
      </w:r>
      <w:del w:id="118" w:author="Heather Kharouba" w:date="2019-04-25T01:18:00Z">
        <w:r w:rsidRPr="00CF2EB3" w:rsidDel="002F0417">
          <w:rPr>
            <w:rFonts w:ascii="Helvetica" w:hAnsi="Helvetica" w:cs="Helvetica"/>
            <w:sz w:val="22"/>
            <w:szCs w:val="22"/>
            <w:lang w:val="en-US"/>
          </w:rPr>
          <w:delText xml:space="preserve"> baseline </w:delText>
        </w:r>
        <w:r w:rsidR="00AB19C4" w:rsidDel="002F0417">
          <w:rPr>
            <w:rFonts w:ascii="Helvetica" w:hAnsi="Helvetica" w:cs="Helvetica"/>
            <w:sz w:val="22"/>
            <w:szCs w:val="22"/>
            <w:lang w:val="en-US"/>
          </w:rPr>
          <w:delText xml:space="preserve">is </w:delText>
        </w:r>
      </w:del>
      <w:ins w:id="119" w:author="Heather Kharouba" w:date="2019-04-25T01:18:00Z">
        <w:r w:rsidR="002F0417">
          <w:rPr>
            <w:rFonts w:ascii="Helvetica" w:hAnsi="Helvetica" w:cs="Helvetica"/>
            <w:sz w:val="22"/>
            <w:szCs w:val="22"/>
            <w:lang w:val="en-US"/>
          </w:rPr>
          <w:t xml:space="preserve"> </w:t>
        </w:r>
      </w:ins>
      <w:del w:id="120" w:author="Heather Kharouba" w:date="2019-04-25T01:18:00Z">
        <w:r w:rsidR="00AB19C4" w:rsidDel="002F0417">
          <w:rPr>
            <w:rFonts w:ascii="Helvetica" w:hAnsi="Helvetica" w:cs="Helvetica"/>
            <w:sz w:val="22"/>
            <w:szCs w:val="22"/>
            <w:lang w:val="en-US"/>
          </w:rPr>
          <w:delText>that</w:delText>
        </w:r>
        <w:r w:rsidRPr="00CF2EB3" w:rsidDel="002F0417">
          <w:rPr>
            <w:rFonts w:ascii="Helvetica" w:hAnsi="Helvetica" w:cs="Helvetica"/>
            <w:sz w:val="22"/>
            <w:szCs w:val="22"/>
            <w:lang w:val="en-US"/>
          </w:rPr>
          <w:delText xml:space="preserve"> </w:delText>
        </w:r>
      </w:del>
      <w:r w:rsidRPr="00CF2EB3">
        <w:rPr>
          <w:rFonts w:ascii="Helvetica" w:hAnsi="Helvetica" w:cs="Helvetica"/>
          <w:sz w:val="22"/>
          <w:szCs w:val="22"/>
          <w:lang w:val="en-US"/>
        </w:rPr>
        <w:t xml:space="preserve">the most energetically demanding phase of the </w:t>
      </w:r>
      <w:r w:rsidR="009E3C6F">
        <w:rPr>
          <w:rFonts w:ascii="Helvetica" w:hAnsi="Helvetica" w:cs="Helvetica"/>
          <w:sz w:val="22"/>
          <w:szCs w:val="22"/>
          <w:lang w:val="en-US"/>
        </w:rPr>
        <w:t>consumer is</w:t>
      </w:r>
      <w:r>
        <w:rPr>
          <w:rFonts w:ascii="Helvetica" w:hAnsi="Helvetica" w:cs="Helvetica"/>
          <w:sz w:val="22"/>
          <w:szCs w:val="22"/>
          <w:lang w:val="en-US"/>
        </w:rPr>
        <w:t xml:space="preserve"> at the </w:t>
      </w:r>
      <w:r w:rsidR="009E3C6F">
        <w:rPr>
          <w:rFonts w:ascii="Helvetica" w:hAnsi="Helvetica" w:cs="Helvetica"/>
          <w:sz w:val="22"/>
          <w:szCs w:val="22"/>
          <w:lang w:val="en-US"/>
        </w:rPr>
        <w:t>same t</w:t>
      </w:r>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r w:rsidR="00872B64">
        <w:rPr>
          <w:rFonts w:ascii="Helvetica" w:hAnsi="Helvetica" w:cs="Helvetica"/>
          <w:sz w:val="22"/>
          <w:szCs w:val="22"/>
          <w:lang w:val="en-US"/>
        </w:rPr>
        <w:t xml:space="preserve">, and thus </w:t>
      </w:r>
      <w:ins w:id="121" w:author="Heather Kharouba" w:date="2019-04-25T01:18:00Z">
        <w:r w:rsidR="002F0417">
          <w:rPr>
            <w:rFonts w:ascii="Helvetica" w:hAnsi="Helvetica" w:cs="Helvetica"/>
            <w:sz w:val="22"/>
            <w:szCs w:val="22"/>
            <w:lang w:val="en-US"/>
          </w:rPr>
          <w:t xml:space="preserve">consumer </w:t>
        </w:r>
      </w:ins>
      <w:r w:rsidR="00872B64">
        <w:rPr>
          <w:rFonts w:ascii="Helvetica" w:hAnsi="Helvetica" w:cs="Helvetica"/>
          <w:sz w:val="22"/>
          <w:szCs w:val="22"/>
          <w:lang w:val="en-US"/>
        </w:rPr>
        <w:t>fitness was at its maximum</w:t>
      </w:r>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r w:rsidRPr="00CF2EB3">
        <w:rPr>
          <w:rFonts w:ascii="Helvetica" w:hAnsi="Helvetica" w:cs="Helvetica"/>
          <w:sz w:val="22"/>
          <w:szCs w:val="22"/>
          <w:lang w:val="en-US"/>
        </w:rPr>
        <w:t>).</w:t>
      </w:r>
    </w:p>
    <w:p w14:paraId="1B9ED630" w14:textId="77777777" w:rsidR="00847382" w:rsidRDefault="00847382" w:rsidP="00CF2EB3">
      <w:pPr>
        <w:widowControl w:val="0"/>
        <w:autoSpaceDE w:val="0"/>
        <w:autoSpaceDN w:val="0"/>
        <w:adjustRightInd w:val="0"/>
        <w:rPr>
          <w:ins w:id="122" w:author="Heather Kharouba" w:date="2019-04-25T01:11:00Z"/>
          <w:rFonts w:ascii="Helvetica" w:hAnsi="Helvetica" w:cs="Helvetica"/>
          <w:sz w:val="22"/>
          <w:szCs w:val="22"/>
          <w:lang w:val="en-US"/>
        </w:rPr>
      </w:pPr>
    </w:p>
    <w:p w14:paraId="74C640BD" w14:textId="460277A6" w:rsidR="00847382" w:rsidRDefault="00847382" w:rsidP="00CF2EB3">
      <w:pPr>
        <w:widowControl w:val="0"/>
        <w:autoSpaceDE w:val="0"/>
        <w:autoSpaceDN w:val="0"/>
        <w:adjustRightInd w:val="0"/>
        <w:rPr>
          <w:rFonts w:ascii="Helvetica" w:hAnsi="Helvetica" w:cs="Helvetica"/>
          <w:b/>
          <w:bCs/>
          <w:sz w:val="22"/>
          <w:szCs w:val="22"/>
          <w:lang w:val="en-US"/>
        </w:rPr>
      </w:pPr>
      <w:ins w:id="123" w:author="Heather Kharouba" w:date="2019-04-25T01:11:00Z">
        <w:r>
          <w:rPr>
            <w:rFonts w:ascii="Helvetica" w:hAnsi="Helvetica" w:cs="Helvetica"/>
            <w:sz w:val="22"/>
            <w:szCs w:val="22"/>
            <w:lang w:val="en-US"/>
          </w:rPr>
          <w:t xml:space="preserve">Asynchrony baseline – </w:t>
        </w:r>
      </w:ins>
      <w:ins w:id="124" w:author="Heather Kharouba" w:date="2019-04-25T01:15:00Z">
        <w:r w:rsidR="002F0417">
          <w:rPr>
            <w:rFonts w:ascii="Helvetica" w:hAnsi="Helvetica" w:cs="Helvetica"/>
            <w:sz w:val="22"/>
            <w:szCs w:val="22"/>
            <w:lang w:val="en-US"/>
          </w:rPr>
          <w:t xml:space="preserve">a hypothesis that </w:t>
        </w:r>
      </w:ins>
      <w:ins w:id="125" w:author="Heather Kharouba" w:date="2019-04-25T01:18:00Z">
        <w:r w:rsidR="002F0417">
          <w:rPr>
            <w:rFonts w:ascii="Helvetica" w:hAnsi="Helvetica" w:cs="Helvetica"/>
            <w:sz w:val="22"/>
            <w:szCs w:val="22"/>
            <w:lang w:val="en-US"/>
          </w:rPr>
          <w:t>before climate change</w:t>
        </w:r>
      </w:ins>
      <w:ins w:id="126" w:author="Heather Kharouba" w:date="2019-04-25T01:11:00Z">
        <w:r>
          <w:rPr>
            <w:rFonts w:ascii="Helvetica" w:hAnsi="Helvetica" w:cs="Helvetica"/>
            <w:sz w:val="22"/>
            <w:szCs w:val="22"/>
            <w:lang w:val="en-US"/>
          </w:rPr>
          <w:t xml:space="preserve"> </w:t>
        </w:r>
      </w:ins>
      <w:ins w:id="127" w:author="Heather Kharouba" w:date="2019-04-25T01:13:00Z">
        <w:r>
          <w:rPr>
            <w:rFonts w:ascii="Helvetica" w:hAnsi="Helvetica" w:cs="Helvetica"/>
            <w:sz w:val="22"/>
            <w:szCs w:val="22"/>
            <w:lang w:val="en-US"/>
          </w:rPr>
          <w:t xml:space="preserve">the </w:t>
        </w:r>
      </w:ins>
      <w:ins w:id="128" w:author="Heather Kharouba" w:date="2019-04-25T01:12:00Z">
        <w:r w:rsidRPr="00CF2EB3">
          <w:rPr>
            <w:rFonts w:ascii="Helvetica" w:hAnsi="Helvetica" w:cs="Helvetica"/>
            <w:sz w:val="22"/>
            <w:szCs w:val="22"/>
            <w:lang w:val="en-US"/>
          </w:rPr>
          <w:t>energetically demanding phase</w:t>
        </w:r>
        <w:r>
          <w:rPr>
            <w:rFonts w:ascii="Helvetica" w:hAnsi="Helvetica" w:cs="Helvetica"/>
            <w:sz w:val="22"/>
            <w:szCs w:val="22"/>
            <w:lang w:val="en-US"/>
          </w:rPr>
          <w:t xml:space="preserve"> of </w:t>
        </w:r>
      </w:ins>
      <w:ins w:id="129" w:author="Heather Kharouba" w:date="2019-04-25T01:11:00Z">
        <w:r>
          <w:rPr>
            <w:rFonts w:ascii="Helvetica" w:hAnsi="Helvetica" w:cs="Helvetica"/>
            <w:sz w:val="22"/>
            <w:szCs w:val="22"/>
            <w:lang w:val="en-US"/>
          </w:rPr>
          <w:t>consumer</w:t>
        </w:r>
      </w:ins>
      <w:ins w:id="130" w:author="Heather Kharouba" w:date="2019-04-25T01:12:00Z">
        <w:r>
          <w:rPr>
            <w:rFonts w:ascii="Helvetica" w:hAnsi="Helvetica" w:cs="Helvetica"/>
            <w:sz w:val="22"/>
            <w:szCs w:val="22"/>
            <w:lang w:val="en-US"/>
          </w:rPr>
          <w:t xml:space="preserve"> is not timed to the peak resource availability</w:t>
        </w:r>
      </w:ins>
      <w:ins w:id="131" w:author="Heather Kharouba" w:date="2019-04-25T01:18:00Z">
        <w:r w:rsidR="002F0417">
          <w:rPr>
            <w:rFonts w:ascii="Helvetica" w:hAnsi="Helvetica" w:cs="Helvetica"/>
            <w:sz w:val="22"/>
            <w:szCs w:val="22"/>
            <w:lang w:val="en-US"/>
          </w:rPr>
          <w:t>, and thus consumer fitness was not at its maximum</w:t>
        </w:r>
      </w:ins>
      <w:ins w:id="132" w:author="Heather Kharouba" w:date="2019-04-25T01:12:00Z">
        <w:r>
          <w:rPr>
            <w:rFonts w:ascii="Helvetica" w:hAnsi="Helvetica" w:cs="Helvetica"/>
            <w:sz w:val="22"/>
            <w:szCs w:val="22"/>
            <w:lang w:val="en-US"/>
          </w:rPr>
          <w:t>. This could occur for various reasons (</w:t>
        </w:r>
      </w:ins>
      <w:ins w:id="133" w:author="Heather Kharouba" w:date="2019-04-25T01:14:00Z">
        <w:r>
          <w:rPr>
            <w:rFonts w:ascii="Helvetica" w:hAnsi="Helvetica" w:cs="Helvetica"/>
            <w:sz w:val="22"/>
            <w:szCs w:val="22"/>
            <w:lang w:val="en-US"/>
          </w:rPr>
          <w:t xml:space="preserve">e.g. cue for climate </w:t>
        </w:r>
      </w:ins>
      <w:ins w:id="134" w:author="Heather Kharouba" w:date="2019-04-25T01:12:00Z">
        <w:r>
          <w:rPr>
            <w:rFonts w:ascii="Helvetica" w:hAnsi="Helvetica" w:cs="Helvetica"/>
            <w:sz w:val="22"/>
            <w:szCs w:val="22"/>
            <w:lang w:val="en-US"/>
          </w:rPr>
          <w:t>co-evolutionary arms race, other transient dynamics</w:t>
        </w:r>
      </w:ins>
    </w:p>
    <w:p w14:paraId="34DDB338" w14:textId="77777777" w:rsidR="005C2081" w:rsidRDefault="005C2081" w:rsidP="00CF2EB3">
      <w:pPr>
        <w:widowControl w:val="0"/>
        <w:autoSpaceDE w:val="0"/>
        <w:autoSpaceDN w:val="0"/>
        <w:adjustRightInd w:val="0"/>
        <w:rPr>
          <w:rFonts w:ascii="Helvetica" w:hAnsi="Helvetica" w:cs="Helvetica"/>
          <w:b/>
          <w:bCs/>
          <w:sz w:val="22"/>
          <w:szCs w:val="22"/>
          <w:lang w:val="en-US"/>
        </w:rPr>
      </w:pPr>
    </w:p>
    <w:p w14:paraId="77EC59BB" w14:textId="38D52787" w:rsidR="00CF2EB3" w:rsidRPr="00CF2EB3" w:rsidRDefault="00CF2EB3" w:rsidP="00CF2EB3">
      <w:pPr>
        <w:widowControl w:val="0"/>
        <w:autoSpaceDE w:val="0"/>
        <w:autoSpaceDN w:val="0"/>
        <w:adjustRightInd w:val="0"/>
        <w:rPr>
          <w:rFonts w:ascii="Helvetica" w:hAnsi="Helvetica" w:cs="Helvetica"/>
          <w:b/>
          <w:bCs/>
          <w:sz w:val="22"/>
          <w:szCs w:val="22"/>
          <w:lang w:val="en-US"/>
        </w:rPr>
      </w:pPr>
      <w:commentRangeStart w:id="135"/>
      <w:r w:rsidRPr="00CF2EB3">
        <w:rPr>
          <w:rFonts w:ascii="Helvetica" w:hAnsi="Helvetica" w:cs="Helvetica"/>
          <w:b/>
          <w:bCs/>
          <w:sz w:val="22"/>
          <w:szCs w:val="22"/>
          <w:lang w:val="en-US"/>
        </w:rPr>
        <w:t>A</w:t>
      </w:r>
      <w:ins w:id="136" w:author="Heather Kharouba" w:date="2019-04-25T01:18:00Z">
        <w:r w:rsidR="002F0417">
          <w:rPr>
            <w:rFonts w:ascii="Helvetica" w:hAnsi="Helvetica" w:cs="Helvetica"/>
            <w:b/>
            <w:bCs/>
            <w:sz w:val="22"/>
            <w:szCs w:val="22"/>
            <w:lang w:val="en-US"/>
          </w:rPr>
          <w:t>daptive a</w:t>
        </w:r>
      </w:ins>
      <w:r w:rsidRPr="00CF2EB3">
        <w:rPr>
          <w:rFonts w:ascii="Helvetica" w:hAnsi="Helvetica" w:cs="Helvetica"/>
          <w:b/>
          <w:bCs/>
          <w:sz w:val="22"/>
          <w:szCs w:val="22"/>
          <w:lang w:val="en-US"/>
        </w:rPr>
        <w:t>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 xml:space="preserve">armesan (2010) that </w:t>
      </w:r>
      <w:proofErr w:type="gramStart"/>
      <w:r w:rsidRPr="00CF2EB3">
        <w:rPr>
          <w:rFonts w:ascii="Helvetica" w:hAnsi="Helvetica" w:cs="Helvetica"/>
          <w:sz w:val="22"/>
          <w:szCs w:val="22"/>
          <w:lang w:val="en-US"/>
        </w:rPr>
        <w:t>postulates</w:t>
      </w:r>
      <w:proofErr w:type="gramEnd"/>
      <w:r w:rsidRPr="00CF2EB3">
        <w:rPr>
          <w:rFonts w:ascii="Helvetica" w:hAnsi="Helvetica" w:cs="Helvetica"/>
          <w:sz w:val="22"/>
          <w:szCs w:val="22"/>
          <w:lang w:val="en-US"/>
        </w:rPr>
        <w:t xml:space="preserve">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w:t>
      </w:r>
      <w:del w:id="137" w:author="Heather Kharouba" w:date="2019-04-25T01:19:00Z">
        <w:r w:rsidRPr="00CF2EB3" w:rsidDel="002F0417">
          <w:rPr>
            <w:rFonts w:ascii="Helvetica" w:hAnsi="Helvetica" w:cs="Helvetica"/>
            <w:sz w:val="22"/>
            <w:szCs w:val="22"/>
            <w:lang w:val="en-US"/>
          </w:rPr>
          <w:delText>contexts</w:delText>
        </w:r>
        <w:r w:rsidR="006F0C4B" w:rsidDel="002F0417">
          <w:rPr>
            <w:rFonts w:ascii="Helvetica" w:hAnsi="Helvetica" w:cs="Helvetica"/>
            <w:sz w:val="22"/>
            <w:szCs w:val="22"/>
            <w:lang w:val="en-US"/>
          </w:rPr>
          <w:delText>,</w:delText>
        </w:r>
        <w:r w:rsidRPr="00CF2EB3" w:rsidDel="002F0417">
          <w:rPr>
            <w:rFonts w:ascii="Helvetica" w:hAnsi="Helvetica" w:cs="Helvetica"/>
            <w:sz w:val="22"/>
            <w:szCs w:val="22"/>
            <w:lang w:val="en-US"/>
          </w:rPr>
          <w:delText xml:space="preserve"> the pre-climate change</w:delText>
        </w:r>
      </w:del>
      <w:ins w:id="138" w:author="Heather Kharouba" w:date="2019-04-25T01:19:00Z">
        <w:r w:rsidR="002F0417">
          <w:rPr>
            <w:rFonts w:ascii="Helvetica" w:hAnsi="Helvetica" w:cs="Helvetica"/>
            <w:sz w:val="22"/>
            <w:szCs w:val="22"/>
            <w:lang w:val="en-US"/>
          </w:rPr>
          <w:t>systems the</w:t>
        </w:r>
      </w:ins>
      <w:r w:rsidRPr="00CF2EB3">
        <w:rPr>
          <w:rFonts w:ascii="Helvetica" w:hAnsi="Helvetica" w:cs="Helvetica"/>
          <w:sz w:val="22"/>
          <w:szCs w:val="22"/>
          <w:lang w:val="en-US"/>
        </w:rPr>
        <w:t xml:space="preserve"> </w:t>
      </w:r>
      <w:del w:id="139" w:author="Heather Kharouba" w:date="2019-04-25T01:21:00Z">
        <w:r w:rsidRPr="00CF2EB3" w:rsidDel="002F0417">
          <w:rPr>
            <w:rFonts w:ascii="Helvetica" w:hAnsi="Helvetica" w:cs="Helvetica"/>
            <w:sz w:val="22"/>
            <w:szCs w:val="22"/>
            <w:lang w:val="en-US"/>
          </w:rPr>
          <w:delText>baseline is one where there is no match (</w:delText>
        </w:r>
        <w:r w:rsidR="00945460" w:rsidDel="002F0417">
          <w:rPr>
            <w:rFonts w:ascii="Helvetica" w:hAnsi="Helvetica" w:cs="Helvetica"/>
            <w:sz w:val="22"/>
            <w:szCs w:val="22"/>
            <w:lang w:val="en-US"/>
          </w:rPr>
          <w:delText>i.e.,</w:delText>
        </w:r>
        <w:r w:rsidR="00945460" w:rsidRPr="00CF2EB3" w:rsidDel="002F0417">
          <w:rPr>
            <w:rFonts w:ascii="Helvetica" w:hAnsi="Helvetica" w:cs="Helvetica"/>
            <w:sz w:val="22"/>
            <w:szCs w:val="22"/>
            <w:lang w:val="en-US"/>
          </w:rPr>
          <w:delText xml:space="preserve"> </w:delText>
        </w:r>
        <w:r w:rsidRPr="00CF2EB3" w:rsidDel="002F0417">
          <w:rPr>
            <w:rFonts w:ascii="Helvetica" w:hAnsi="Helvetica" w:cs="Helvetica"/>
            <w:sz w:val="22"/>
            <w:szCs w:val="22"/>
            <w:lang w:val="en-US"/>
          </w:rPr>
          <w:delText xml:space="preserve">the most energetically demanding phase of the </w:delText>
        </w:r>
        <w:r w:rsidR="00945460" w:rsidDel="002F0417">
          <w:rPr>
            <w:rFonts w:ascii="Helvetica" w:hAnsi="Helvetica" w:cs="Helvetica"/>
            <w:sz w:val="22"/>
            <w:szCs w:val="22"/>
            <w:lang w:val="en-US"/>
          </w:rPr>
          <w:delText>need not be at the time of</w:delText>
        </w:r>
        <w:r w:rsidRPr="00CF2EB3" w:rsidDel="002F0417">
          <w:rPr>
            <w:rFonts w:ascii="Helvetica" w:hAnsi="Helvetica" w:cs="Helvetica"/>
            <w:sz w:val="22"/>
            <w:szCs w:val="22"/>
            <w:lang w:val="en-US"/>
          </w:rPr>
          <w:delText xml:space="preserve"> peak resource availability). </w:delText>
        </w:r>
        <w:commentRangeEnd w:id="135"/>
        <w:r w:rsidR="00847382" w:rsidDel="002F0417">
          <w:rPr>
            <w:rStyle w:val="CommentReference"/>
          </w:rPr>
          <w:commentReference w:id="135"/>
        </w:r>
      </w:del>
      <w:ins w:id="140" w:author="Heather Kharouba" w:date="2019-04-25T01:21:00Z">
        <w:r w:rsidR="002F0417">
          <w:rPr>
            <w:rFonts w:ascii="Helvetica" w:hAnsi="Helvetica" w:cs="Helvetica"/>
            <w:sz w:val="22"/>
            <w:szCs w:val="22"/>
            <w:lang w:val="en-US"/>
          </w:rPr>
          <w:t xml:space="preserve">life-history trade-offs will promote asynchrony for many or most individuals in a population. </w:t>
        </w:r>
      </w:ins>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Stationarity</w:t>
      </w:r>
      <w:proofErr w:type="spellEnd"/>
      <w:r w:rsidRPr="00CF2EB3">
        <w:rPr>
          <w:rFonts w:ascii="Helvetica" w:hAnsi="Helvetica" w:cs="Helvetica"/>
          <w:b/>
          <w:bCs/>
          <w:sz w:val="22"/>
          <w:szCs w:val="22"/>
          <w:lang w:val="en-US"/>
        </w:rPr>
        <w:t xml:space="preserve">- </w:t>
      </w:r>
      <w:r w:rsidRPr="00CF2EB3">
        <w:rPr>
          <w:rFonts w:ascii="Helvetica" w:hAnsi="Helvetica" w:cs="Helvetica"/>
          <w:sz w:val="22"/>
          <w:szCs w:val="22"/>
          <w:lang w:val="en-US"/>
        </w:rPr>
        <w:t>any stochastic process with a constant underlying probability distribution</w:t>
      </w:r>
    </w:p>
    <w:p w14:paraId="7E41CA0F" w14:textId="77777777" w:rsidR="002161AA" w:rsidRPr="00CF2EB3"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roofErr w:type="gramStart"/>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roofErr w:type="gramEnd"/>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ED19563" w14:textId="18F87B42" w:rsidR="006E4631" w:rsidRPr="00AE69BC" w:rsidRDefault="006E4631" w:rsidP="00A43C7A">
      <w:pPr>
        <w:spacing w:line="480" w:lineRule="auto"/>
        <w:rPr>
          <w:rFonts w:ascii="Helvetica" w:hAnsi="Helvetica"/>
          <w:b/>
          <w:sz w:val="22"/>
          <w:szCs w:val="22"/>
        </w:rPr>
      </w:pPr>
      <w:r w:rsidRPr="00AE69BC">
        <w:rPr>
          <w:rFonts w:ascii="Helvetica" w:hAnsi="Helvetica"/>
          <w:b/>
          <w:sz w:val="22"/>
          <w:szCs w:val="22"/>
        </w:rPr>
        <w:lastRenderedPageBreak/>
        <w:t>Table</w:t>
      </w:r>
      <w:r w:rsidR="006F3E7B" w:rsidRPr="00AE69BC">
        <w:rPr>
          <w:rFonts w:ascii="Helvetica" w:hAnsi="Helvetica"/>
          <w:b/>
          <w:sz w:val="22"/>
          <w:szCs w:val="22"/>
        </w:rPr>
        <w:t>s</w:t>
      </w:r>
    </w:p>
    <w:p w14:paraId="4C55E57C" w14:textId="41BAAFFD"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E76EC8">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AE69BC">
        <w:rPr>
          <w:rFonts w:ascii="Helvetica" w:hAnsi="Helvetica"/>
          <w:i/>
          <w:sz w:val="22"/>
          <w:szCs w:val="22"/>
        </w:rPr>
        <w:t xml:space="preserve">. </w:t>
      </w:r>
      <w:r w:rsidR="007120E9" w:rsidRPr="00031A91">
        <w:rPr>
          <w:rFonts w:ascii="Helvetica" w:hAnsi="Helvetica"/>
          <w:sz w:val="22"/>
          <w:szCs w:val="22"/>
        </w:rPr>
        <w:t xml:space="preserve">Counts </w:t>
      </w:r>
      <w:r w:rsidR="00E76EC8" w:rsidRPr="00031A91">
        <w:rPr>
          <w:rFonts w:ascii="Helvetica" w:hAnsi="Helvetica"/>
          <w:sz w:val="22"/>
          <w:szCs w:val="22"/>
        </w:rPr>
        <w:t xml:space="preserve">in the table </w:t>
      </w:r>
      <w:r w:rsidR="007120E9" w:rsidRPr="00031A91">
        <w:rPr>
          <w:rFonts w:ascii="Helvetica" w:hAnsi="Helvetica"/>
          <w:sz w:val="22"/>
          <w:szCs w:val="22"/>
        </w:rPr>
        <w:t xml:space="preserve">are </w:t>
      </w:r>
      <w:r w:rsidR="00E76EC8" w:rsidRPr="00031A91">
        <w:rPr>
          <w:rFonts w:ascii="Helvetica" w:hAnsi="Helvetica"/>
          <w:sz w:val="22"/>
          <w:szCs w:val="22"/>
        </w:rPr>
        <w:t>numbers of</w:t>
      </w:r>
      <w:r w:rsidR="007120E9" w:rsidRPr="00031A91">
        <w:rPr>
          <w:rFonts w:ascii="Helvetica" w:hAnsi="Helvetica"/>
          <w:sz w:val="22"/>
          <w:szCs w:val="22"/>
        </w:rPr>
        <w:t xml:space="preserve"> individual pair-wise interactions</w:t>
      </w:r>
      <w:r w:rsidR="00D13003" w:rsidRPr="00031A91">
        <w:rPr>
          <w:rFonts w:ascii="Helvetica" w:hAnsi="Helvetica"/>
          <w:sz w:val="22"/>
          <w:szCs w:val="22"/>
        </w:rPr>
        <w:t xml:space="preserve"> (n=46</w:t>
      </w:r>
      <w:r w:rsidR="00914082" w:rsidRPr="00031A91">
        <w:rPr>
          <w:rFonts w:ascii="Helvetica" w:hAnsi="Helvetica"/>
          <w:sz w:val="22"/>
          <w:szCs w:val="22"/>
        </w:rPr>
        <w:t>)</w:t>
      </w:r>
      <w:r w:rsidR="00E76EC8" w:rsidRPr="00031A91">
        <w:rPr>
          <w:rFonts w:ascii="Helvetica" w:hAnsi="Helvetica"/>
          <w:sz w:val="22"/>
          <w:szCs w:val="22"/>
        </w:rPr>
        <w:t>.</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AE69BC" w14:paraId="3038E7C4" w14:textId="77777777" w:rsidTr="00A91800">
        <w:tc>
          <w:tcPr>
            <w:tcW w:w="3510" w:type="dxa"/>
            <w:gridSpan w:val="3"/>
            <w:vMerge w:val="restart"/>
            <w:tcBorders>
              <w:left w:val="nil"/>
              <w:right w:val="nil"/>
            </w:tcBorders>
          </w:tcPr>
          <w:p w14:paraId="539D6849" w14:textId="77777777" w:rsidR="006F3E7B" w:rsidRPr="00AE69BC" w:rsidRDefault="006F3E7B" w:rsidP="00F4231C">
            <w:pPr>
              <w:rPr>
                <w:rFonts w:ascii="Helvetica" w:hAnsi="Helvetica"/>
                <w:sz w:val="20"/>
                <w:szCs w:val="20"/>
              </w:rPr>
            </w:pPr>
          </w:p>
        </w:tc>
        <w:tc>
          <w:tcPr>
            <w:tcW w:w="4536" w:type="dxa"/>
            <w:gridSpan w:val="4"/>
            <w:tcBorders>
              <w:left w:val="nil"/>
              <w:right w:val="nil"/>
            </w:tcBorders>
          </w:tcPr>
          <w:p w14:paraId="58B691E8" w14:textId="3E4EEE8B" w:rsidR="006F3E7B" w:rsidRPr="00AE69BC" w:rsidRDefault="006F3E7B" w:rsidP="00E76EC8">
            <w:pPr>
              <w:rPr>
                <w:rFonts w:ascii="Helvetica" w:hAnsi="Helvetica"/>
                <w:sz w:val="20"/>
                <w:szCs w:val="20"/>
              </w:rPr>
            </w:pPr>
            <w:r w:rsidRPr="00AE69BC">
              <w:rPr>
                <w:rFonts w:ascii="Helvetica" w:hAnsi="Helvetica"/>
                <w:sz w:val="20"/>
                <w:szCs w:val="20"/>
              </w:rPr>
              <w:t xml:space="preserve">Resource </w:t>
            </w:r>
            <w:r w:rsidR="00E76EC8">
              <w:rPr>
                <w:rFonts w:ascii="Helvetica" w:hAnsi="Helvetica"/>
                <w:sz w:val="20"/>
                <w:szCs w:val="20"/>
              </w:rPr>
              <w:t>performance</w:t>
            </w:r>
          </w:p>
        </w:tc>
        <w:tc>
          <w:tcPr>
            <w:tcW w:w="851" w:type="dxa"/>
            <w:tcBorders>
              <w:left w:val="nil"/>
              <w:right w:val="nil"/>
            </w:tcBorders>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A91800">
        <w:tc>
          <w:tcPr>
            <w:tcW w:w="3510" w:type="dxa"/>
            <w:gridSpan w:val="3"/>
            <w:vMerge/>
            <w:tcBorders>
              <w:left w:val="nil"/>
              <w:right w:val="nil"/>
            </w:tcBorders>
          </w:tcPr>
          <w:p w14:paraId="12201642" w14:textId="77777777" w:rsidR="006F3E7B" w:rsidRPr="00AE69BC" w:rsidRDefault="006F3E7B" w:rsidP="00F4231C">
            <w:pPr>
              <w:rPr>
                <w:rFonts w:ascii="Helvetica" w:hAnsi="Helvetica"/>
                <w:sz w:val="20"/>
                <w:szCs w:val="20"/>
              </w:rPr>
            </w:pPr>
          </w:p>
        </w:tc>
        <w:tc>
          <w:tcPr>
            <w:tcW w:w="709" w:type="dxa"/>
            <w:tcBorders>
              <w:left w:val="nil"/>
              <w:right w:val="nil"/>
            </w:tcBorders>
          </w:tcPr>
          <w:p w14:paraId="7402A376" w14:textId="77777777" w:rsidR="006F3E7B" w:rsidRPr="00AE69BC" w:rsidRDefault="006F3E7B" w:rsidP="00F4231C">
            <w:pPr>
              <w:rPr>
                <w:rFonts w:ascii="Helvetica" w:hAnsi="Helvetica"/>
                <w:sz w:val="20"/>
                <w:szCs w:val="20"/>
              </w:rPr>
            </w:pPr>
          </w:p>
        </w:tc>
        <w:tc>
          <w:tcPr>
            <w:tcW w:w="1276" w:type="dxa"/>
            <w:tcBorders>
              <w:left w:val="nil"/>
              <w:right w:val="nil"/>
            </w:tcBorders>
          </w:tcPr>
          <w:p w14:paraId="2445DCA1"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Life-history</w:t>
            </w:r>
          </w:p>
        </w:tc>
        <w:tc>
          <w:tcPr>
            <w:tcW w:w="2551" w:type="dxa"/>
            <w:gridSpan w:val="2"/>
            <w:tcBorders>
              <w:left w:val="nil"/>
              <w:right w:val="nil"/>
            </w:tcBorders>
          </w:tcPr>
          <w:p w14:paraId="272DE295"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Food-web</w:t>
            </w:r>
          </w:p>
        </w:tc>
        <w:tc>
          <w:tcPr>
            <w:tcW w:w="851" w:type="dxa"/>
            <w:tcBorders>
              <w:left w:val="nil"/>
              <w:right w:val="nil"/>
            </w:tcBorders>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A91800">
        <w:tc>
          <w:tcPr>
            <w:tcW w:w="3510" w:type="dxa"/>
            <w:gridSpan w:val="3"/>
            <w:vMerge/>
            <w:tcBorders>
              <w:left w:val="nil"/>
              <w:right w:val="nil"/>
            </w:tcBorders>
          </w:tcPr>
          <w:p w14:paraId="1858B11B" w14:textId="77777777" w:rsidR="006F3E7B" w:rsidRPr="00AE69BC" w:rsidRDefault="006F3E7B" w:rsidP="00F4231C">
            <w:pPr>
              <w:rPr>
                <w:rFonts w:ascii="Helvetica" w:hAnsi="Helvetica"/>
                <w:sz w:val="20"/>
                <w:szCs w:val="20"/>
              </w:rPr>
            </w:pPr>
          </w:p>
        </w:tc>
        <w:tc>
          <w:tcPr>
            <w:tcW w:w="709" w:type="dxa"/>
            <w:tcBorders>
              <w:left w:val="nil"/>
              <w:right w:val="nil"/>
            </w:tcBorders>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left w:val="nil"/>
              <w:bottom w:val="single" w:sz="4" w:space="0" w:color="auto"/>
              <w:right w:val="nil"/>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left w:val="nil"/>
              <w:bottom w:val="single" w:sz="4" w:space="0" w:color="auto"/>
              <w:right w:val="nil"/>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left w:val="nil"/>
              <w:bottom w:val="single" w:sz="4" w:space="0" w:color="auto"/>
              <w:right w:val="nil"/>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left w:val="nil"/>
              <w:bottom w:val="single" w:sz="4" w:space="0" w:color="auto"/>
              <w:right w:val="nil"/>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D05B10">
        <w:tc>
          <w:tcPr>
            <w:tcW w:w="1384" w:type="dxa"/>
            <w:vMerge w:val="restart"/>
            <w:tcBorders>
              <w:left w:val="nil"/>
              <w:right w:val="nil"/>
            </w:tcBorders>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0F9612A2" w:rsidR="006F3E7B" w:rsidRPr="00AE69BC" w:rsidRDefault="00E76EC8" w:rsidP="00F4231C">
            <w:pPr>
              <w:rPr>
                <w:rFonts w:ascii="Helvetica" w:hAnsi="Helvetica"/>
                <w:sz w:val="20"/>
                <w:szCs w:val="20"/>
              </w:rPr>
            </w:pPr>
            <w:proofErr w:type="gramStart"/>
            <w:r>
              <w:rPr>
                <w:rFonts w:ascii="Helvetica" w:hAnsi="Helvetica"/>
                <w:sz w:val="20"/>
                <w:szCs w:val="20"/>
              </w:rPr>
              <w:t>performance</w:t>
            </w:r>
            <w:proofErr w:type="gramEnd"/>
          </w:p>
        </w:tc>
        <w:tc>
          <w:tcPr>
            <w:tcW w:w="851" w:type="dxa"/>
            <w:tcBorders>
              <w:left w:val="nil"/>
              <w:right w:val="nil"/>
            </w:tcBorders>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Borders>
              <w:left w:val="nil"/>
              <w:right w:val="nil"/>
            </w:tcBorders>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Borders>
              <w:left w:val="nil"/>
              <w:right w:val="nil"/>
            </w:tcBorders>
          </w:tcPr>
          <w:p w14:paraId="05E144B2" w14:textId="04D68789" w:rsidR="006F3E7B" w:rsidRPr="00AE69BC" w:rsidRDefault="00031A91" w:rsidP="00D05B10">
            <w:pPr>
              <w:jc w:val="center"/>
              <w:rPr>
                <w:rFonts w:ascii="Helvetica" w:hAnsi="Helvetica"/>
                <w:sz w:val="20"/>
                <w:szCs w:val="20"/>
              </w:rPr>
            </w:pPr>
            <w:r w:rsidRPr="00031A91">
              <w:rPr>
                <w:rFonts w:ascii="Helvetica" w:hAnsi="Helvetica"/>
                <w:sz w:val="20"/>
                <w:szCs w:val="20"/>
              </w:rPr>
              <w:t>6</w:t>
            </w:r>
          </w:p>
        </w:tc>
        <w:tc>
          <w:tcPr>
            <w:tcW w:w="1276" w:type="dxa"/>
            <w:tcBorders>
              <w:left w:val="nil"/>
              <w:right w:val="nil"/>
            </w:tcBorders>
            <w:shd w:val="clear" w:color="auto" w:fill="auto"/>
          </w:tcPr>
          <w:p w14:paraId="2E152513"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0</w:t>
            </w:r>
          </w:p>
        </w:tc>
        <w:tc>
          <w:tcPr>
            <w:tcW w:w="1276" w:type="dxa"/>
            <w:tcBorders>
              <w:left w:val="nil"/>
              <w:right w:val="nil"/>
            </w:tcBorders>
            <w:shd w:val="clear" w:color="auto" w:fill="auto"/>
          </w:tcPr>
          <w:p w14:paraId="7C3C1D85"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4</w:t>
            </w:r>
          </w:p>
        </w:tc>
        <w:tc>
          <w:tcPr>
            <w:tcW w:w="1275" w:type="dxa"/>
            <w:tcBorders>
              <w:left w:val="nil"/>
              <w:right w:val="nil"/>
            </w:tcBorders>
          </w:tcPr>
          <w:p w14:paraId="29456C6E" w14:textId="38E35621" w:rsidR="006F3E7B" w:rsidRPr="00AE69BC" w:rsidRDefault="006F3E7B" w:rsidP="00D05B10">
            <w:pPr>
              <w:jc w:val="center"/>
              <w:rPr>
                <w:rFonts w:ascii="Helvetica" w:hAnsi="Helvetica"/>
                <w:sz w:val="20"/>
                <w:szCs w:val="20"/>
              </w:rPr>
            </w:pPr>
            <w:r w:rsidRPr="00AE69BC">
              <w:rPr>
                <w:rFonts w:ascii="Helvetica" w:hAnsi="Helvetica"/>
                <w:sz w:val="20"/>
                <w:szCs w:val="20"/>
              </w:rPr>
              <w:t>1</w:t>
            </w:r>
            <w:r w:rsidR="00E76EC8">
              <w:rPr>
                <w:rFonts w:ascii="Helvetica" w:hAnsi="Helvetica"/>
                <w:sz w:val="20"/>
                <w:szCs w:val="20"/>
              </w:rPr>
              <w:t>8</w:t>
            </w:r>
          </w:p>
        </w:tc>
        <w:tc>
          <w:tcPr>
            <w:tcW w:w="851" w:type="dxa"/>
            <w:tcBorders>
              <w:left w:val="nil"/>
              <w:right w:val="nil"/>
            </w:tcBorders>
          </w:tcPr>
          <w:p w14:paraId="675D8E34" w14:textId="60E2D839" w:rsidR="006F3E7B" w:rsidRPr="00AE69BC" w:rsidRDefault="006F3E7B" w:rsidP="00D05B10">
            <w:pPr>
              <w:jc w:val="center"/>
              <w:rPr>
                <w:rFonts w:ascii="Helvetica" w:hAnsi="Helvetica"/>
                <w:i/>
                <w:sz w:val="20"/>
                <w:szCs w:val="20"/>
              </w:rPr>
            </w:pPr>
            <w:r w:rsidRPr="00AE69BC">
              <w:rPr>
                <w:rFonts w:ascii="Helvetica" w:hAnsi="Helvetica"/>
                <w:i/>
                <w:sz w:val="20"/>
                <w:szCs w:val="20"/>
              </w:rPr>
              <w:t>2</w:t>
            </w:r>
            <w:r w:rsidR="00031A91">
              <w:rPr>
                <w:rFonts w:ascii="Helvetica" w:hAnsi="Helvetica"/>
                <w:i/>
                <w:sz w:val="20"/>
                <w:szCs w:val="20"/>
              </w:rPr>
              <w:t>8</w:t>
            </w:r>
          </w:p>
        </w:tc>
      </w:tr>
      <w:tr w:rsidR="000D162E" w:rsidRPr="00AE69BC" w14:paraId="5680FE9F" w14:textId="77777777" w:rsidTr="00D05B10">
        <w:tc>
          <w:tcPr>
            <w:tcW w:w="1384" w:type="dxa"/>
            <w:vMerge/>
            <w:tcBorders>
              <w:left w:val="nil"/>
              <w:right w:val="nil"/>
            </w:tcBorders>
          </w:tcPr>
          <w:p w14:paraId="2EAF8515" w14:textId="77777777" w:rsidR="006F3E7B" w:rsidRPr="00AE69BC" w:rsidRDefault="006F3E7B" w:rsidP="00F4231C">
            <w:pPr>
              <w:rPr>
                <w:rFonts w:ascii="Helvetica" w:hAnsi="Helvetica"/>
                <w:sz w:val="20"/>
                <w:szCs w:val="20"/>
              </w:rPr>
            </w:pPr>
          </w:p>
        </w:tc>
        <w:tc>
          <w:tcPr>
            <w:tcW w:w="851" w:type="dxa"/>
            <w:vMerge w:val="restart"/>
            <w:tcBorders>
              <w:left w:val="nil"/>
              <w:right w:val="nil"/>
            </w:tcBorders>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Borders>
              <w:left w:val="nil"/>
              <w:right w:val="nil"/>
            </w:tcBorders>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left w:val="nil"/>
              <w:bottom w:val="single" w:sz="4" w:space="0" w:color="auto"/>
              <w:right w:val="nil"/>
            </w:tcBorders>
          </w:tcPr>
          <w:p w14:paraId="5937F048" w14:textId="3D7C51F6" w:rsidR="006F3E7B" w:rsidRPr="00AE69BC" w:rsidRDefault="00031A91" w:rsidP="00D05B10">
            <w:pPr>
              <w:jc w:val="center"/>
              <w:rPr>
                <w:rFonts w:ascii="Helvetica" w:hAnsi="Helvetica"/>
                <w:sz w:val="20"/>
                <w:szCs w:val="20"/>
              </w:rPr>
            </w:pPr>
            <w:r>
              <w:rPr>
                <w:rFonts w:ascii="Helvetica" w:hAnsi="Helvetica"/>
                <w:sz w:val="20"/>
                <w:szCs w:val="20"/>
              </w:rPr>
              <w:t>1</w:t>
            </w:r>
          </w:p>
        </w:tc>
        <w:tc>
          <w:tcPr>
            <w:tcW w:w="1276" w:type="dxa"/>
            <w:tcBorders>
              <w:left w:val="nil"/>
              <w:bottom w:val="single" w:sz="4" w:space="0" w:color="auto"/>
              <w:right w:val="nil"/>
            </w:tcBorders>
          </w:tcPr>
          <w:p w14:paraId="5209CDDA"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1</w:t>
            </w:r>
          </w:p>
        </w:tc>
        <w:tc>
          <w:tcPr>
            <w:tcW w:w="1276" w:type="dxa"/>
            <w:tcBorders>
              <w:left w:val="nil"/>
              <w:right w:val="nil"/>
            </w:tcBorders>
          </w:tcPr>
          <w:p w14:paraId="5D2AF9E9"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7</w:t>
            </w:r>
          </w:p>
        </w:tc>
        <w:tc>
          <w:tcPr>
            <w:tcW w:w="1275" w:type="dxa"/>
            <w:tcBorders>
              <w:left w:val="nil"/>
              <w:right w:val="nil"/>
            </w:tcBorders>
          </w:tcPr>
          <w:p w14:paraId="54C2580E"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7</w:t>
            </w:r>
          </w:p>
        </w:tc>
        <w:tc>
          <w:tcPr>
            <w:tcW w:w="851" w:type="dxa"/>
            <w:tcBorders>
              <w:left w:val="nil"/>
              <w:right w:val="nil"/>
            </w:tcBorders>
          </w:tcPr>
          <w:p w14:paraId="3EB8E6F4" w14:textId="0A2CC1F0" w:rsidR="006F3E7B" w:rsidRPr="00AE69BC" w:rsidRDefault="006F3E7B" w:rsidP="00D05B10">
            <w:pPr>
              <w:jc w:val="center"/>
              <w:rPr>
                <w:rFonts w:ascii="Helvetica" w:hAnsi="Helvetica"/>
                <w:i/>
                <w:sz w:val="20"/>
                <w:szCs w:val="20"/>
              </w:rPr>
            </w:pPr>
            <w:r w:rsidRPr="00AE69BC">
              <w:rPr>
                <w:rFonts w:ascii="Helvetica" w:hAnsi="Helvetica"/>
                <w:i/>
                <w:sz w:val="20"/>
                <w:szCs w:val="20"/>
              </w:rPr>
              <w:t>1</w:t>
            </w:r>
            <w:r w:rsidR="00031A91">
              <w:rPr>
                <w:rFonts w:ascii="Helvetica" w:hAnsi="Helvetica"/>
                <w:i/>
                <w:sz w:val="20"/>
                <w:szCs w:val="20"/>
              </w:rPr>
              <w:t>6</w:t>
            </w:r>
          </w:p>
        </w:tc>
      </w:tr>
      <w:tr w:rsidR="000D162E" w:rsidRPr="00AE69BC" w14:paraId="55DA797A" w14:textId="77777777" w:rsidTr="00D05B10">
        <w:tc>
          <w:tcPr>
            <w:tcW w:w="1384" w:type="dxa"/>
            <w:vMerge/>
            <w:tcBorders>
              <w:left w:val="nil"/>
              <w:right w:val="nil"/>
            </w:tcBorders>
          </w:tcPr>
          <w:p w14:paraId="2DB50DC1" w14:textId="77777777" w:rsidR="006F3E7B" w:rsidRPr="00AE69BC" w:rsidRDefault="006F3E7B" w:rsidP="00F4231C">
            <w:pPr>
              <w:rPr>
                <w:rFonts w:ascii="Helvetica" w:hAnsi="Helvetica"/>
                <w:sz w:val="20"/>
                <w:szCs w:val="20"/>
              </w:rPr>
            </w:pPr>
          </w:p>
        </w:tc>
        <w:tc>
          <w:tcPr>
            <w:tcW w:w="851" w:type="dxa"/>
            <w:vMerge/>
            <w:tcBorders>
              <w:left w:val="nil"/>
              <w:right w:val="nil"/>
            </w:tcBorders>
          </w:tcPr>
          <w:p w14:paraId="15DD5F7C" w14:textId="77777777" w:rsidR="006F3E7B" w:rsidRPr="00AE69BC" w:rsidRDefault="006F3E7B" w:rsidP="00F4231C">
            <w:pPr>
              <w:rPr>
                <w:rFonts w:ascii="Helvetica" w:hAnsi="Helvetica"/>
                <w:sz w:val="20"/>
                <w:szCs w:val="20"/>
              </w:rPr>
            </w:pPr>
          </w:p>
        </w:tc>
        <w:tc>
          <w:tcPr>
            <w:tcW w:w="1275" w:type="dxa"/>
            <w:tcBorders>
              <w:left w:val="nil"/>
              <w:right w:val="nil"/>
            </w:tcBorders>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tcBorders>
              <w:left w:val="nil"/>
              <w:right w:val="nil"/>
            </w:tcBorders>
            <w:shd w:val="clear" w:color="auto" w:fill="auto"/>
          </w:tcPr>
          <w:p w14:paraId="17FDA460"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0</w:t>
            </w:r>
          </w:p>
        </w:tc>
        <w:tc>
          <w:tcPr>
            <w:tcW w:w="1276" w:type="dxa"/>
            <w:tcBorders>
              <w:left w:val="nil"/>
              <w:right w:val="nil"/>
            </w:tcBorders>
            <w:shd w:val="clear" w:color="auto" w:fill="auto"/>
          </w:tcPr>
          <w:p w14:paraId="7897C133"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0</w:t>
            </w:r>
          </w:p>
        </w:tc>
        <w:tc>
          <w:tcPr>
            <w:tcW w:w="1276" w:type="dxa"/>
            <w:tcBorders>
              <w:left w:val="nil"/>
              <w:right w:val="nil"/>
            </w:tcBorders>
          </w:tcPr>
          <w:p w14:paraId="70DBC8EC"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1</w:t>
            </w:r>
          </w:p>
        </w:tc>
        <w:tc>
          <w:tcPr>
            <w:tcW w:w="1275" w:type="dxa"/>
            <w:tcBorders>
              <w:left w:val="nil"/>
              <w:right w:val="nil"/>
            </w:tcBorders>
          </w:tcPr>
          <w:p w14:paraId="3AB7E844"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1</w:t>
            </w:r>
          </w:p>
        </w:tc>
        <w:tc>
          <w:tcPr>
            <w:tcW w:w="851" w:type="dxa"/>
            <w:tcBorders>
              <w:left w:val="nil"/>
              <w:right w:val="nil"/>
            </w:tcBorders>
          </w:tcPr>
          <w:p w14:paraId="3C564D26" w14:textId="77777777" w:rsidR="006F3E7B" w:rsidRPr="00AE69BC" w:rsidRDefault="006F3E7B" w:rsidP="00D05B10">
            <w:pPr>
              <w:jc w:val="center"/>
              <w:rPr>
                <w:rFonts w:ascii="Helvetica" w:hAnsi="Helvetica"/>
                <w:i/>
                <w:sz w:val="20"/>
                <w:szCs w:val="20"/>
              </w:rPr>
            </w:pPr>
            <w:r w:rsidRPr="00AE69BC">
              <w:rPr>
                <w:rFonts w:ascii="Helvetica" w:hAnsi="Helvetica"/>
                <w:i/>
                <w:sz w:val="20"/>
                <w:szCs w:val="20"/>
              </w:rPr>
              <w:t>2</w:t>
            </w:r>
          </w:p>
        </w:tc>
      </w:tr>
      <w:tr w:rsidR="00200FFE" w:rsidRPr="00AE69BC" w14:paraId="657C0E67" w14:textId="77777777" w:rsidTr="00D05B10">
        <w:tc>
          <w:tcPr>
            <w:tcW w:w="2235" w:type="dxa"/>
            <w:gridSpan w:val="2"/>
            <w:tcBorders>
              <w:left w:val="nil"/>
              <w:right w:val="nil"/>
            </w:tcBorders>
          </w:tcPr>
          <w:p w14:paraId="1373E1B8" w14:textId="77777777" w:rsidR="00200FFE" w:rsidRPr="00AE69BC" w:rsidRDefault="00200FFE" w:rsidP="00F4231C">
            <w:pPr>
              <w:rPr>
                <w:rFonts w:ascii="Helvetica" w:hAnsi="Helvetica"/>
                <w:sz w:val="20"/>
                <w:szCs w:val="20"/>
              </w:rPr>
            </w:pPr>
          </w:p>
        </w:tc>
        <w:tc>
          <w:tcPr>
            <w:tcW w:w="1275" w:type="dxa"/>
            <w:tcBorders>
              <w:left w:val="nil"/>
              <w:right w:val="nil"/>
            </w:tcBorders>
          </w:tcPr>
          <w:p w14:paraId="5FA70C9C" w14:textId="5C2DEE80" w:rsidR="00200FFE" w:rsidRPr="00AE3AE4" w:rsidRDefault="00200FFE" w:rsidP="00F4231C">
            <w:pPr>
              <w:rPr>
                <w:rFonts w:ascii="Helvetica" w:hAnsi="Helvetica"/>
                <w:b/>
                <w:sz w:val="20"/>
                <w:szCs w:val="20"/>
              </w:rPr>
            </w:pPr>
            <w:r w:rsidRPr="00A95AE6">
              <w:rPr>
                <w:rFonts w:ascii="Helvetica" w:hAnsi="Helvetica"/>
                <w:b/>
                <w:sz w:val="20"/>
                <w:szCs w:val="20"/>
              </w:rPr>
              <w:t>Total</w:t>
            </w:r>
          </w:p>
        </w:tc>
        <w:tc>
          <w:tcPr>
            <w:tcW w:w="709" w:type="dxa"/>
            <w:tcBorders>
              <w:left w:val="nil"/>
              <w:right w:val="nil"/>
            </w:tcBorders>
            <w:shd w:val="clear" w:color="auto" w:fill="auto"/>
          </w:tcPr>
          <w:p w14:paraId="269BA26D" w14:textId="4BFB81C4" w:rsidR="00200FFE" w:rsidRPr="005842DC" w:rsidRDefault="00200FFE" w:rsidP="00D05B10">
            <w:pPr>
              <w:jc w:val="center"/>
              <w:rPr>
                <w:rFonts w:ascii="Helvetica" w:hAnsi="Helvetica"/>
                <w:b/>
                <w:sz w:val="20"/>
                <w:szCs w:val="20"/>
              </w:rPr>
            </w:pPr>
            <w:r w:rsidRPr="00DB5786">
              <w:rPr>
                <w:rFonts w:ascii="Helvetica" w:hAnsi="Helvetica"/>
                <w:b/>
                <w:sz w:val="20"/>
                <w:szCs w:val="20"/>
              </w:rPr>
              <w:t>7</w:t>
            </w:r>
          </w:p>
        </w:tc>
        <w:tc>
          <w:tcPr>
            <w:tcW w:w="1276" w:type="dxa"/>
            <w:tcBorders>
              <w:left w:val="nil"/>
              <w:right w:val="nil"/>
            </w:tcBorders>
            <w:shd w:val="clear" w:color="auto" w:fill="auto"/>
          </w:tcPr>
          <w:p w14:paraId="3BB2FCB3" w14:textId="1FEF6D29" w:rsidR="00200FFE" w:rsidRPr="005842DC" w:rsidRDefault="00200FFE" w:rsidP="00D05B10">
            <w:pPr>
              <w:jc w:val="center"/>
              <w:rPr>
                <w:rFonts w:ascii="Helvetica" w:hAnsi="Helvetica"/>
                <w:b/>
                <w:sz w:val="20"/>
                <w:szCs w:val="20"/>
              </w:rPr>
            </w:pPr>
            <w:r w:rsidRPr="005842DC">
              <w:rPr>
                <w:rFonts w:ascii="Helvetica" w:hAnsi="Helvetica"/>
                <w:b/>
                <w:sz w:val="20"/>
                <w:szCs w:val="20"/>
              </w:rPr>
              <w:t>1</w:t>
            </w:r>
          </w:p>
        </w:tc>
        <w:tc>
          <w:tcPr>
            <w:tcW w:w="1276" w:type="dxa"/>
            <w:tcBorders>
              <w:left w:val="nil"/>
              <w:right w:val="nil"/>
            </w:tcBorders>
          </w:tcPr>
          <w:p w14:paraId="5C953558" w14:textId="4C3DCE2F" w:rsidR="00200FFE" w:rsidRPr="003F0CDA" w:rsidRDefault="00200FFE" w:rsidP="00D05B10">
            <w:pPr>
              <w:jc w:val="center"/>
              <w:rPr>
                <w:rFonts w:ascii="Helvetica" w:hAnsi="Helvetica"/>
                <w:b/>
                <w:sz w:val="20"/>
                <w:szCs w:val="20"/>
              </w:rPr>
            </w:pPr>
            <w:r w:rsidRPr="002043C5">
              <w:rPr>
                <w:rFonts w:ascii="Helvetica" w:hAnsi="Helvetica"/>
                <w:b/>
                <w:sz w:val="20"/>
                <w:szCs w:val="20"/>
              </w:rPr>
              <w:t>12</w:t>
            </w:r>
          </w:p>
        </w:tc>
        <w:tc>
          <w:tcPr>
            <w:tcW w:w="1275" w:type="dxa"/>
            <w:tcBorders>
              <w:left w:val="nil"/>
              <w:right w:val="nil"/>
            </w:tcBorders>
          </w:tcPr>
          <w:p w14:paraId="632C5466" w14:textId="6DC3307A" w:rsidR="00200FFE" w:rsidRPr="0015590A" w:rsidRDefault="00200FFE" w:rsidP="00D05B10">
            <w:pPr>
              <w:jc w:val="center"/>
              <w:rPr>
                <w:rFonts w:ascii="Helvetica" w:hAnsi="Helvetica"/>
                <w:b/>
                <w:sz w:val="20"/>
                <w:szCs w:val="20"/>
              </w:rPr>
            </w:pPr>
            <w:r w:rsidRPr="0015590A">
              <w:rPr>
                <w:rFonts w:ascii="Helvetica" w:hAnsi="Helvetica"/>
                <w:b/>
                <w:sz w:val="20"/>
                <w:szCs w:val="20"/>
              </w:rPr>
              <w:t>26</w:t>
            </w:r>
          </w:p>
        </w:tc>
        <w:tc>
          <w:tcPr>
            <w:tcW w:w="851" w:type="dxa"/>
            <w:tcBorders>
              <w:left w:val="nil"/>
              <w:right w:val="nil"/>
            </w:tcBorders>
          </w:tcPr>
          <w:p w14:paraId="36AEA851" w14:textId="427534D1" w:rsidR="00200FFE" w:rsidRPr="006A0C58" w:rsidRDefault="00200FFE" w:rsidP="00D05B10">
            <w:pPr>
              <w:jc w:val="center"/>
              <w:rPr>
                <w:rFonts w:ascii="Helvetica" w:hAnsi="Helvetica"/>
                <w:b/>
                <w:sz w:val="20"/>
                <w:szCs w:val="20"/>
              </w:rPr>
            </w:pPr>
            <w:r w:rsidRPr="006A0C58">
              <w:rPr>
                <w:rFonts w:ascii="Helvetica" w:hAnsi="Helvetica"/>
                <w:b/>
                <w:sz w:val="20"/>
                <w:szCs w:val="20"/>
              </w:rPr>
              <w:t>46</w:t>
            </w:r>
          </w:p>
        </w:tc>
      </w:tr>
    </w:tbl>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41C95943" w:rsidR="006F3E7B"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AE69BC">
        <w:rPr>
          <w:rFonts w:ascii="Helvetica" w:hAnsi="Helvetica" w:cs="Helvetica"/>
          <w:kern w:val="1"/>
          <w:sz w:val="22"/>
          <w:szCs w:val="22"/>
          <w:lang w:val="en-US"/>
        </w:rPr>
        <w:lastRenderedPageBreak/>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r w:rsidR="00914082">
        <w:rPr>
          <w:rFonts w:ascii="Helvetica" w:hAnsi="Helvetica"/>
          <w:sz w:val="22"/>
          <w:szCs w:val="22"/>
        </w:rPr>
        <w:t xml:space="preserve"> </w:t>
      </w:r>
      <w:r w:rsidR="00914082" w:rsidRPr="00031A91">
        <w:rPr>
          <w:rFonts w:ascii="Helvetica" w:hAnsi="Helvetica"/>
          <w:sz w:val="22"/>
          <w:szCs w:val="22"/>
        </w:rPr>
        <w:t>Counts in the table are numbers of individual pair-wise interactions</w:t>
      </w:r>
      <w:r w:rsidR="00337CE8" w:rsidRPr="00031A91">
        <w:rPr>
          <w:rFonts w:ascii="Helvetica" w:hAnsi="Helvetica"/>
          <w:sz w:val="22"/>
          <w:szCs w:val="22"/>
        </w:rPr>
        <w:t xml:space="preserve"> (n=46</w:t>
      </w:r>
      <w:r w:rsidR="00312225" w:rsidRPr="00031A91">
        <w:rPr>
          <w:rFonts w:ascii="Helvetica" w:hAnsi="Helvetica"/>
          <w:sz w:val="22"/>
          <w:szCs w:val="22"/>
        </w:rPr>
        <w:t>)</w:t>
      </w:r>
      <w:r w:rsidR="00914082" w:rsidRPr="00031A91">
        <w:rPr>
          <w:rFonts w:ascii="Helvetica" w:hAnsi="Helvetica"/>
          <w:sz w:val="22"/>
          <w:szCs w:val="22"/>
        </w:rPr>
        <w:t>.</w:t>
      </w:r>
    </w:p>
    <w:p w14:paraId="0804AE6C" w14:textId="77777777" w:rsidR="00AE3AE4" w:rsidRPr="00AE69BC"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DD2B1B" w:rsidRPr="00AE69BC" w14:paraId="3DFEA78B" w14:textId="77777777" w:rsidTr="008A7EAE">
        <w:tc>
          <w:tcPr>
            <w:tcW w:w="3230" w:type="dxa"/>
            <w:gridSpan w:val="2"/>
            <w:vMerge w:val="restart"/>
            <w:tcBorders>
              <w:top w:val="single" w:sz="4" w:space="0" w:color="auto"/>
              <w:left w:val="nil"/>
              <w:right w:val="nil"/>
            </w:tcBorders>
          </w:tcPr>
          <w:p w14:paraId="636259EC" w14:textId="77777777" w:rsidR="00DD2B1B" w:rsidRPr="00AE69BC" w:rsidRDefault="00DD2B1B" w:rsidP="00F4231C">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4F20AEAA"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System</w:t>
            </w:r>
          </w:p>
        </w:tc>
        <w:tc>
          <w:tcPr>
            <w:tcW w:w="3544" w:type="dxa"/>
            <w:gridSpan w:val="4"/>
            <w:tcBorders>
              <w:top w:val="single" w:sz="4" w:space="0" w:color="auto"/>
              <w:left w:val="double" w:sz="4" w:space="0" w:color="auto"/>
              <w:right w:val="nil"/>
            </w:tcBorders>
          </w:tcPr>
          <w:p w14:paraId="33D99A3B" w14:textId="1D828754" w:rsidR="00DD2B1B" w:rsidRPr="00AE69BC" w:rsidRDefault="00DD2B1B" w:rsidP="008A7EAE">
            <w:pPr>
              <w:jc w:val="center"/>
              <w:rPr>
                <w:rFonts w:ascii="Helvetica" w:hAnsi="Helvetica"/>
                <w:sz w:val="20"/>
                <w:szCs w:val="20"/>
              </w:rPr>
            </w:pPr>
            <w:r w:rsidRPr="00AE69BC">
              <w:rPr>
                <w:rFonts w:ascii="Helvetica" w:hAnsi="Helvetica"/>
                <w:sz w:val="20"/>
                <w:szCs w:val="20"/>
              </w:rPr>
              <w:t>Taxonomic group</w:t>
            </w:r>
          </w:p>
        </w:tc>
      </w:tr>
      <w:tr w:rsidR="00DD2B1B" w:rsidRPr="00AE69BC" w14:paraId="27EF434B" w14:textId="77777777" w:rsidTr="008A7EAE">
        <w:tc>
          <w:tcPr>
            <w:tcW w:w="3230" w:type="dxa"/>
            <w:gridSpan w:val="2"/>
            <w:vMerge/>
            <w:tcBorders>
              <w:left w:val="nil"/>
              <w:right w:val="nil"/>
            </w:tcBorders>
          </w:tcPr>
          <w:p w14:paraId="6D6E5EBA" w14:textId="77777777" w:rsidR="00DD2B1B" w:rsidRPr="00AE69BC" w:rsidRDefault="00DD2B1B" w:rsidP="00F4231C">
            <w:pPr>
              <w:rPr>
                <w:rFonts w:ascii="Helvetica" w:hAnsi="Helvetica"/>
                <w:sz w:val="20"/>
                <w:szCs w:val="20"/>
              </w:rPr>
            </w:pPr>
          </w:p>
        </w:tc>
        <w:tc>
          <w:tcPr>
            <w:tcW w:w="2014" w:type="dxa"/>
            <w:gridSpan w:val="2"/>
            <w:vMerge/>
            <w:tcBorders>
              <w:left w:val="nil"/>
              <w:right w:val="double" w:sz="4" w:space="0" w:color="auto"/>
            </w:tcBorders>
          </w:tcPr>
          <w:p w14:paraId="1264F7AE" w14:textId="77777777" w:rsidR="00DD2B1B" w:rsidRPr="00AE69BC" w:rsidRDefault="00DD2B1B" w:rsidP="00F4231C">
            <w:pPr>
              <w:rPr>
                <w:rFonts w:ascii="Helvetica" w:hAnsi="Helvetica"/>
                <w:sz w:val="20"/>
                <w:szCs w:val="20"/>
              </w:rPr>
            </w:pPr>
          </w:p>
        </w:tc>
        <w:tc>
          <w:tcPr>
            <w:tcW w:w="1282" w:type="dxa"/>
            <w:vMerge w:val="restart"/>
            <w:tcBorders>
              <w:left w:val="double" w:sz="4" w:space="0" w:color="auto"/>
              <w:right w:val="nil"/>
            </w:tcBorders>
            <w:vAlign w:val="bottom"/>
          </w:tcPr>
          <w:p w14:paraId="467E789F" w14:textId="76316803" w:rsidR="00DD2B1B" w:rsidRPr="00AE69BC" w:rsidRDefault="00DD2B1B" w:rsidP="00F4231C">
            <w:pPr>
              <w:rPr>
                <w:rFonts w:ascii="Helvetica" w:hAnsi="Helvetica"/>
                <w:sz w:val="20"/>
                <w:szCs w:val="20"/>
              </w:rPr>
            </w:pPr>
            <w:r w:rsidRPr="00AE69BC">
              <w:rPr>
                <w:rFonts w:ascii="Helvetica" w:hAnsi="Helvetica"/>
                <w:sz w:val="20"/>
                <w:szCs w:val="20"/>
              </w:rPr>
              <w:t>Invertebrate</w:t>
            </w:r>
          </w:p>
        </w:tc>
        <w:tc>
          <w:tcPr>
            <w:tcW w:w="2262" w:type="dxa"/>
            <w:gridSpan w:val="3"/>
            <w:tcBorders>
              <w:left w:val="nil"/>
              <w:bottom w:val="single" w:sz="4" w:space="0" w:color="auto"/>
              <w:right w:val="nil"/>
            </w:tcBorders>
          </w:tcPr>
          <w:p w14:paraId="7CE63E41" w14:textId="77777777" w:rsidR="00DD2B1B" w:rsidRPr="00AE69BC" w:rsidRDefault="00DD2B1B" w:rsidP="00F4231C">
            <w:pPr>
              <w:jc w:val="center"/>
              <w:rPr>
                <w:rFonts w:ascii="Helvetica" w:hAnsi="Helvetica"/>
                <w:sz w:val="20"/>
                <w:szCs w:val="20"/>
              </w:rPr>
            </w:pPr>
            <w:r w:rsidRPr="00AE69BC">
              <w:rPr>
                <w:rFonts w:ascii="Helvetica" w:hAnsi="Helvetica"/>
                <w:sz w:val="20"/>
                <w:szCs w:val="20"/>
              </w:rPr>
              <w:t>Vertebrate</w:t>
            </w:r>
          </w:p>
        </w:tc>
      </w:tr>
      <w:tr w:rsidR="00DD2B1B" w:rsidRPr="00AE69BC" w14:paraId="2B7C51A7" w14:textId="77777777" w:rsidTr="008A7EAE">
        <w:tc>
          <w:tcPr>
            <w:tcW w:w="3230" w:type="dxa"/>
            <w:gridSpan w:val="2"/>
            <w:vMerge/>
            <w:tcBorders>
              <w:left w:val="nil"/>
              <w:right w:val="nil"/>
            </w:tcBorders>
          </w:tcPr>
          <w:p w14:paraId="20F55B81" w14:textId="77777777" w:rsidR="00DD2B1B" w:rsidRPr="00AE69BC" w:rsidRDefault="00DD2B1B" w:rsidP="00F4231C">
            <w:pPr>
              <w:rPr>
                <w:rFonts w:ascii="Helvetica" w:hAnsi="Helvetica"/>
                <w:sz w:val="20"/>
                <w:szCs w:val="20"/>
              </w:rPr>
            </w:pPr>
          </w:p>
        </w:tc>
        <w:tc>
          <w:tcPr>
            <w:tcW w:w="898" w:type="dxa"/>
            <w:tcBorders>
              <w:left w:val="nil"/>
              <w:right w:val="nil"/>
            </w:tcBorders>
          </w:tcPr>
          <w:p w14:paraId="7FC433BC" w14:textId="77777777" w:rsidR="00DD2B1B" w:rsidRPr="00AE69BC" w:rsidRDefault="00DD2B1B"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nil"/>
              <w:bottom w:val="single" w:sz="4" w:space="0" w:color="auto"/>
              <w:right w:val="double" w:sz="4" w:space="0" w:color="auto"/>
            </w:tcBorders>
          </w:tcPr>
          <w:p w14:paraId="2501A544" w14:textId="77777777" w:rsidR="00DD2B1B" w:rsidRPr="00AE69BC" w:rsidRDefault="00DD2B1B"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right w:val="nil"/>
            </w:tcBorders>
          </w:tcPr>
          <w:p w14:paraId="4B2DDFD1" w14:textId="4AF05164" w:rsidR="00DD2B1B" w:rsidRPr="00AE69BC" w:rsidRDefault="00DD2B1B" w:rsidP="00F4231C">
            <w:pPr>
              <w:rPr>
                <w:rFonts w:ascii="Helvetica" w:hAnsi="Helvetica"/>
                <w:sz w:val="20"/>
                <w:szCs w:val="20"/>
              </w:rPr>
            </w:pPr>
          </w:p>
        </w:tc>
        <w:tc>
          <w:tcPr>
            <w:tcW w:w="595" w:type="dxa"/>
            <w:tcBorders>
              <w:left w:val="nil"/>
              <w:bottom w:val="single" w:sz="4" w:space="0" w:color="auto"/>
              <w:right w:val="nil"/>
            </w:tcBorders>
          </w:tcPr>
          <w:p w14:paraId="39F04505" w14:textId="77777777" w:rsidR="00DD2B1B" w:rsidRPr="00AE69BC" w:rsidRDefault="00DD2B1B" w:rsidP="00F4231C">
            <w:pPr>
              <w:rPr>
                <w:rFonts w:ascii="Helvetica" w:hAnsi="Helvetica"/>
                <w:sz w:val="20"/>
                <w:szCs w:val="20"/>
              </w:rPr>
            </w:pPr>
            <w:r w:rsidRPr="00AE69BC">
              <w:rPr>
                <w:rFonts w:ascii="Helvetica" w:hAnsi="Helvetica"/>
                <w:sz w:val="20"/>
                <w:szCs w:val="20"/>
              </w:rPr>
              <w:t>Fish</w:t>
            </w:r>
          </w:p>
        </w:tc>
        <w:tc>
          <w:tcPr>
            <w:tcW w:w="675" w:type="dxa"/>
            <w:tcBorders>
              <w:left w:val="nil"/>
              <w:bottom w:val="single" w:sz="4" w:space="0" w:color="auto"/>
              <w:right w:val="nil"/>
            </w:tcBorders>
          </w:tcPr>
          <w:p w14:paraId="5194A077" w14:textId="77777777" w:rsidR="00DD2B1B" w:rsidRPr="00AE69BC" w:rsidRDefault="00DD2B1B" w:rsidP="00F4231C">
            <w:pPr>
              <w:rPr>
                <w:rFonts w:ascii="Helvetica" w:hAnsi="Helvetica"/>
                <w:sz w:val="20"/>
                <w:szCs w:val="20"/>
              </w:rPr>
            </w:pPr>
            <w:r w:rsidRPr="00AE69BC">
              <w:rPr>
                <w:rFonts w:ascii="Helvetica" w:hAnsi="Helvetica"/>
                <w:sz w:val="20"/>
                <w:szCs w:val="20"/>
              </w:rPr>
              <w:t>Bird</w:t>
            </w:r>
          </w:p>
        </w:tc>
        <w:tc>
          <w:tcPr>
            <w:tcW w:w="992" w:type="dxa"/>
            <w:tcBorders>
              <w:left w:val="nil"/>
              <w:bottom w:val="single" w:sz="4" w:space="0" w:color="auto"/>
              <w:right w:val="nil"/>
            </w:tcBorders>
          </w:tcPr>
          <w:p w14:paraId="4DDCD24A" w14:textId="77777777" w:rsidR="00DD2B1B" w:rsidRPr="00AE69BC" w:rsidRDefault="00DD2B1B" w:rsidP="00F4231C">
            <w:pPr>
              <w:rPr>
                <w:rFonts w:ascii="Helvetica" w:hAnsi="Helvetica"/>
                <w:sz w:val="20"/>
                <w:szCs w:val="20"/>
              </w:rPr>
            </w:pPr>
            <w:r w:rsidRPr="00AE69BC">
              <w:rPr>
                <w:rFonts w:ascii="Helvetica" w:hAnsi="Helvetica"/>
                <w:sz w:val="20"/>
                <w:szCs w:val="20"/>
              </w:rPr>
              <w:t>Mammal</w:t>
            </w:r>
          </w:p>
        </w:tc>
      </w:tr>
      <w:tr w:rsidR="00DD2B1B" w:rsidRPr="00AE69BC" w14:paraId="0CB9BFC7" w14:textId="77777777" w:rsidTr="00030207">
        <w:tc>
          <w:tcPr>
            <w:tcW w:w="1809" w:type="dxa"/>
            <w:vMerge w:val="restart"/>
            <w:tcBorders>
              <w:left w:val="nil"/>
              <w:right w:val="nil"/>
            </w:tcBorders>
          </w:tcPr>
          <w:p w14:paraId="5B55354E" w14:textId="4394781D" w:rsidR="00DD2B1B" w:rsidRPr="00AE69BC" w:rsidRDefault="00DD2B1B" w:rsidP="00F4231C">
            <w:pPr>
              <w:rPr>
                <w:rFonts w:ascii="Helvetica" w:hAnsi="Helvetica"/>
                <w:sz w:val="20"/>
                <w:szCs w:val="20"/>
              </w:rPr>
            </w:pPr>
            <w:r>
              <w:rPr>
                <w:rFonts w:ascii="Helvetica" w:hAnsi="Helvetica"/>
                <w:sz w:val="20"/>
                <w:szCs w:val="20"/>
              </w:rPr>
              <w:t>Level of c</w:t>
            </w:r>
            <w:r w:rsidRPr="00AE69BC">
              <w:rPr>
                <w:rFonts w:ascii="Helvetica" w:hAnsi="Helvetica"/>
                <w:sz w:val="20"/>
                <w:szCs w:val="20"/>
              </w:rPr>
              <w:t>onsumer</w:t>
            </w:r>
          </w:p>
          <w:p w14:paraId="6EEACFAB" w14:textId="0410380D" w:rsidR="00DD2B1B" w:rsidRPr="00AE69BC" w:rsidRDefault="00DD2B1B" w:rsidP="00F4231C">
            <w:pPr>
              <w:rPr>
                <w:rFonts w:ascii="Helvetica" w:hAnsi="Helvetica"/>
                <w:sz w:val="20"/>
                <w:szCs w:val="20"/>
              </w:rPr>
            </w:pPr>
            <w:proofErr w:type="gramStart"/>
            <w:r>
              <w:rPr>
                <w:rFonts w:ascii="Helvetica" w:hAnsi="Helvetica"/>
                <w:sz w:val="20"/>
                <w:szCs w:val="20"/>
              </w:rPr>
              <w:t>performance</w:t>
            </w:r>
            <w:proofErr w:type="gramEnd"/>
          </w:p>
        </w:tc>
        <w:tc>
          <w:tcPr>
            <w:tcW w:w="1421" w:type="dxa"/>
            <w:tcBorders>
              <w:left w:val="nil"/>
              <w:right w:val="nil"/>
            </w:tcBorders>
          </w:tcPr>
          <w:p w14:paraId="412DC743" w14:textId="77777777" w:rsidR="00DD2B1B" w:rsidRPr="00AE69BC" w:rsidRDefault="00DD2B1B" w:rsidP="00F4231C">
            <w:pPr>
              <w:rPr>
                <w:rFonts w:ascii="Helvetica" w:hAnsi="Helvetica"/>
                <w:sz w:val="20"/>
                <w:szCs w:val="20"/>
              </w:rPr>
            </w:pPr>
            <w:r w:rsidRPr="00AE69BC">
              <w:rPr>
                <w:rFonts w:ascii="Helvetica" w:hAnsi="Helvetica"/>
                <w:sz w:val="20"/>
                <w:szCs w:val="20"/>
              </w:rPr>
              <w:t>Individual</w:t>
            </w:r>
          </w:p>
        </w:tc>
        <w:tc>
          <w:tcPr>
            <w:tcW w:w="898" w:type="dxa"/>
            <w:tcBorders>
              <w:left w:val="nil"/>
              <w:right w:val="nil"/>
            </w:tcBorders>
          </w:tcPr>
          <w:p w14:paraId="14421DCC" w14:textId="35A82A16" w:rsidR="00DD2B1B" w:rsidRPr="00AE69BC" w:rsidRDefault="00337CE8" w:rsidP="00030207">
            <w:pPr>
              <w:jc w:val="center"/>
              <w:rPr>
                <w:rFonts w:ascii="Helvetica" w:hAnsi="Helvetica"/>
                <w:sz w:val="20"/>
                <w:szCs w:val="20"/>
              </w:rPr>
            </w:pPr>
            <w:r>
              <w:rPr>
                <w:rFonts w:ascii="Helvetica" w:hAnsi="Helvetica"/>
                <w:sz w:val="20"/>
                <w:szCs w:val="20"/>
              </w:rPr>
              <w:t>5</w:t>
            </w:r>
          </w:p>
        </w:tc>
        <w:tc>
          <w:tcPr>
            <w:tcW w:w="1116" w:type="dxa"/>
            <w:tcBorders>
              <w:top w:val="single" w:sz="4" w:space="0" w:color="auto"/>
              <w:left w:val="nil"/>
              <w:bottom w:val="single" w:sz="4" w:space="0" w:color="auto"/>
              <w:right w:val="double" w:sz="4" w:space="0" w:color="auto"/>
            </w:tcBorders>
          </w:tcPr>
          <w:p w14:paraId="477DE763" w14:textId="1759EDC1" w:rsidR="00DD2B1B" w:rsidRPr="00AE69BC" w:rsidRDefault="00DD2B1B" w:rsidP="00030207">
            <w:pPr>
              <w:jc w:val="center"/>
              <w:rPr>
                <w:rFonts w:ascii="Helvetica" w:hAnsi="Helvetica"/>
                <w:sz w:val="20"/>
                <w:szCs w:val="20"/>
              </w:rPr>
            </w:pPr>
            <w:r w:rsidRPr="00AE69BC">
              <w:rPr>
                <w:rFonts w:ascii="Helvetica" w:hAnsi="Helvetica"/>
                <w:sz w:val="20"/>
                <w:szCs w:val="20"/>
              </w:rPr>
              <w:t>2</w:t>
            </w:r>
            <w:r w:rsidR="004A475B">
              <w:rPr>
                <w:rFonts w:ascii="Helvetica" w:hAnsi="Helvetica"/>
                <w:sz w:val="20"/>
                <w:szCs w:val="20"/>
              </w:rPr>
              <w:t>3</w:t>
            </w:r>
          </w:p>
        </w:tc>
        <w:tc>
          <w:tcPr>
            <w:tcW w:w="1282" w:type="dxa"/>
            <w:tcBorders>
              <w:left w:val="double" w:sz="4" w:space="0" w:color="auto"/>
              <w:right w:val="nil"/>
            </w:tcBorders>
          </w:tcPr>
          <w:p w14:paraId="4422975B" w14:textId="4911678A"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c>
          <w:tcPr>
            <w:tcW w:w="595" w:type="dxa"/>
            <w:tcBorders>
              <w:left w:val="nil"/>
              <w:right w:val="nil"/>
            </w:tcBorders>
            <w:shd w:val="clear" w:color="auto" w:fill="auto"/>
          </w:tcPr>
          <w:p w14:paraId="7E156874"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2</w:t>
            </w:r>
          </w:p>
        </w:tc>
        <w:tc>
          <w:tcPr>
            <w:tcW w:w="675" w:type="dxa"/>
            <w:tcBorders>
              <w:left w:val="nil"/>
              <w:right w:val="nil"/>
            </w:tcBorders>
            <w:shd w:val="clear" w:color="auto" w:fill="auto"/>
          </w:tcPr>
          <w:p w14:paraId="165527A6" w14:textId="6ECDFE00" w:rsidR="00DD2B1B" w:rsidRPr="00AE69BC" w:rsidRDefault="004A475B" w:rsidP="00030207">
            <w:pPr>
              <w:jc w:val="center"/>
              <w:rPr>
                <w:rFonts w:ascii="Helvetica" w:hAnsi="Helvetica"/>
                <w:sz w:val="20"/>
                <w:szCs w:val="20"/>
              </w:rPr>
            </w:pPr>
            <w:r>
              <w:rPr>
                <w:rFonts w:ascii="Helvetica" w:hAnsi="Helvetica"/>
                <w:sz w:val="20"/>
                <w:szCs w:val="20"/>
              </w:rPr>
              <w:t>19</w:t>
            </w:r>
          </w:p>
        </w:tc>
        <w:tc>
          <w:tcPr>
            <w:tcW w:w="992" w:type="dxa"/>
            <w:tcBorders>
              <w:left w:val="nil"/>
              <w:right w:val="nil"/>
            </w:tcBorders>
          </w:tcPr>
          <w:p w14:paraId="5BDEC85F"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6</w:t>
            </w:r>
          </w:p>
        </w:tc>
      </w:tr>
      <w:tr w:rsidR="00DD2B1B" w:rsidRPr="00AE69BC" w14:paraId="1AEA3D91" w14:textId="77777777" w:rsidTr="00030207">
        <w:tc>
          <w:tcPr>
            <w:tcW w:w="1809" w:type="dxa"/>
            <w:vMerge/>
            <w:tcBorders>
              <w:left w:val="nil"/>
              <w:right w:val="nil"/>
            </w:tcBorders>
          </w:tcPr>
          <w:p w14:paraId="4CFEF1E9" w14:textId="14DD3FC3" w:rsidR="00DD2B1B" w:rsidRPr="00AE69BC" w:rsidRDefault="00DD2B1B" w:rsidP="00F4231C">
            <w:pPr>
              <w:rPr>
                <w:rFonts w:ascii="Helvetica" w:hAnsi="Helvetica"/>
                <w:sz w:val="20"/>
                <w:szCs w:val="20"/>
              </w:rPr>
            </w:pPr>
          </w:p>
        </w:tc>
        <w:tc>
          <w:tcPr>
            <w:tcW w:w="1421" w:type="dxa"/>
            <w:tcBorders>
              <w:left w:val="nil"/>
              <w:right w:val="nil"/>
            </w:tcBorders>
          </w:tcPr>
          <w:p w14:paraId="6B934F75" w14:textId="77777777" w:rsidR="00DD2B1B" w:rsidRPr="00AE69BC" w:rsidRDefault="00DD2B1B" w:rsidP="00F4231C">
            <w:pPr>
              <w:rPr>
                <w:rFonts w:ascii="Helvetica" w:hAnsi="Helvetica"/>
                <w:sz w:val="20"/>
                <w:szCs w:val="20"/>
              </w:rPr>
            </w:pPr>
            <w:r w:rsidRPr="00AE69BC">
              <w:rPr>
                <w:rFonts w:ascii="Helvetica" w:hAnsi="Helvetica"/>
                <w:sz w:val="20"/>
                <w:szCs w:val="20"/>
              </w:rPr>
              <w:t>Population</w:t>
            </w:r>
          </w:p>
        </w:tc>
        <w:tc>
          <w:tcPr>
            <w:tcW w:w="898" w:type="dxa"/>
            <w:tcBorders>
              <w:left w:val="nil"/>
              <w:right w:val="nil"/>
            </w:tcBorders>
          </w:tcPr>
          <w:p w14:paraId="0D5C3737" w14:textId="28D8BC87" w:rsidR="00DD2B1B" w:rsidRPr="00AE69BC" w:rsidRDefault="00DD2B1B" w:rsidP="00030207">
            <w:pPr>
              <w:jc w:val="center"/>
              <w:rPr>
                <w:rFonts w:ascii="Helvetica" w:hAnsi="Helvetica"/>
                <w:sz w:val="20"/>
                <w:szCs w:val="20"/>
              </w:rPr>
            </w:pPr>
            <w:r w:rsidRPr="00AE69BC">
              <w:rPr>
                <w:rFonts w:ascii="Helvetica" w:hAnsi="Helvetica"/>
                <w:sz w:val="20"/>
                <w:szCs w:val="20"/>
              </w:rPr>
              <w:t>1</w:t>
            </w:r>
            <w:r w:rsidR="00337CE8">
              <w:rPr>
                <w:rFonts w:ascii="Helvetica" w:hAnsi="Helvetica"/>
                <w:sz w:val="20"/>
                <w:szCs w:val="20"/>
              </w:rPr>
              <w:t>4</w:t>
            </w:r>
          </w:p>
        </w:tc>
        <w:tc>
          <w:tcPr>
            <w:tcW w:w="1116" w:type="dxa"/>
            <w:tcBorders>
              <w:top w:val="single" w:sz="4" w:space="0" w:color="auto"/>
              <w:left w:val="nil"/>
              <w:bottom w:val="single" w:sz="4" w:space="0" w:color="auto"/>
              <w:right w:val="double" w:sz="4" w:space="0" w:color="auto"/>
            </w:tcBorders>
          </w:tcPr>
          <w:p w14:paraId="25BEE843" w14:textId="7C58E92E" w:rsidR="00DD2B1B" w:rsidRPr="00AE69BC" w:rsidRDefault="00337CE8" w:rsidP="00030207">
            <w:pPr>
              <w:jc w:val="center"/>
              <w:rPr>
                <w:rFonts w:ascii="Helvetica" w:hAnsi="Helvetica"/>
                <w:sz w:val="20"/>
                <w:szCs w:val="20"/>
              </w:rPr>
            </w:pPr>
            <w:r>
              <w:rPr>
                <w:rFonts w:ascii="Helvetica" w:hAnsi="Helvetica"/>
                <w:sz w:val="20"/>
                <w:szCs w:val="20"/>
              </w:rPr>
              <w:t>2</w:t>
            </w:r>
          </w:p>
        </w:tc>
        <w:tc>
          <w:tcPr>
            <w:tcW w:w="1282" w:type="dxa"/>
            <w:tcBorders>
              <w:left w:val="double" w:sz="4" w:space="0" w:color="auto"/>
              <w:bottom w:val="single" w:sz="4" w:space="0" w:color="auto"/>
              <w:right w:val="nil"/>
            </w:tcBorders>
          </w:tcPr>
          <w:p w14:paraId="27E11D6B" w14:textId="037D9C4F" w:rsidR="00DD2B1B" w:rsidRPr="00AE69BC" w:rsidRDefault="00DD2B1B" w:rsidP="00030207">
            <w:pPr>
              <w:jc w:val="center"/>
              <w:rPr>
                <w:rFonts w:ascii="Helvetica" w:hAnsi="Helvetica"/>
                <w:sz w:val="20"/>
                <w:szCs w:val="20"/>
              </w:rPr>
            </w:pPr>
            <w:r w:rsidRPr="00AE69BC">
              <w:rPr>
                <w:rFonts w:ascii="Helvetica" w:hAnsi="Helvetica"/>
                <w:sz w:val="20"/>
                <w:szCs w:val="20"/>
              </w:rPr>
              <w:t>9</w:t>
            </w:r>
          </w:p>
        </w:tc>
        <w:tc>
          <w:tcPr>
            <w:tcW w:w="595" w:type="dxa"/>
            <w:tcBorders>
              <w:left w:val="nil"/>
              <w:bottom w:val="single" w:sz="4" w:space="0" w:color="auto"/>
              <w:right w:val="nil"/>
            </w:tcBorders>
          </w:tcPr>
          <w:p w14:paraId="02326BDD"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4</w:t>
            </w:r>
          </w:p>
        </w:tc>
        <w:tc>
          <w:tcPr>
            <w:tcW w:w="675" w:type="dxa"/>
            <w:tcBorders>
              <w:left w:val="nil"/>
              <w:right w:val="nil"/>
            </w:tcBorders>
          </w:tcPr>
          <w:p w14:paraId="6360B687"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2</w:t>
            </w:r>
          </w:p>
        </w:tc>
        <w:tc>
          <w:tcPr>
            <w:tcW w:w="992" w:type="dxa"/>
            <w:tcBorders>
              <w:left w:val="nil"/>
              <w:right w:val="nil"/>
            </w:tcBorders>
          </w:tcPr>
          <w:p w14:paraId="1047508F"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r>
      <w:tr w:rsidR="00DD2B1B" w:rsidRPr="00AE69BC" w14:paraId="07579F88" w14:textId="77777777" w:rsidTr="00030207">
        <w:tc>
          <w:tcPr>
            <w:tcW w:w="1809" w:type="dxa"/>
            <w:vMerge/>
            <w:tcBorders>
              <w:left w:val="nil"/>
              <w:right w:val="nil"/>
            </w:tcBorders>
          </w:tcPr>
          <w:p w14:paraId="27489F52" w14:textId="77777777" w:rsidR="00DD2B1B" w:rsidRPr="00AE69BC" w:rsidRDefault="00DD2B1B" w:rsidP="00F4231C">
            <w:pPr>
              <w:rPr>
                <w:rFonts w:ascii="Helvetica" w:hAnsi="Helvetica"/>
                <w:sz w:val="20"/>
                <w:szCs w:val="20"/>
              </w:rPr>
            </w:pPr>
          </w:p>
        </w:tc>
        <w:tc>
          <w:tcPr>
            <w:tcW w:w="1421" w:type="dxa"/>
            <w:tcBorders>
              <w:left w:val="nil"/>
              <w:right w:val="nil"/>
            </w:tcBorders>
          </w:tcPr>
          <w:p w14:paraId="2814D6BF" w14:textId="77777777" w:rsidR="00DD2B1B" w:rsidRPr="00AE69BC" w:rsidRDefault="00DD2B1B" w:rsidP="00F4231C">
            <w:pPr>
              <w:rPr>
                <w:rFonts w:ascii="Helvetica" w:hAnsi="Helvetica"/>
                <w:sz w:val="20"/>
                <w:szCs w:val="20"/>
              </w:rPr>
            </w:pPr>
            <w:r w:rsidRPr="00AE69BC">
              <w:rPr>
                <w:rFonts w:ascii="Helvetica" w:hAnsi="Helvetica"/>
                <w:sz w:val="20"/>
                <w:szCs w:val="20"/>
              </w:rPr>
              <w:t>Community</w:t>
            </w:r>
          </w:p>
        </w:tc>
        <w:tc>
          <w:tcPr>
            <w:tcW w:w="898" w:type="dxa"/>
            <w:tcBorders>
              <w:left w:val="nil"/>
              <w:right w:val="nil"/>
            </w:tcBorders>
          </w:tcPr>
          <w:p w14:paraId="427F1B94"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nil"/>
              <w:bottom w:val="single" w:sz="4" w:space="0" w:color="auto"/>
              <w:right w:val="double" w:sz="4" w:space="0" w:color="auto"/>
            </w:tcBorders>
          </w:tcPr>
          <w:p w14:paraId="2151CD77"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c>
          <w:tcPr>
            <w:tcW w:w="1282" w:type="dxa"/>
            <w:tcBorders>
              <w:left w:val="double" w:sz="4" w:space="0" w:color="auto"/>
              <w:right w:val="nil"/>
            </w:tcBorders>
            <w:shd w:val="clear" w:color="auto" w:fill="auto"/>
          </w:tcPr>
          <w:p w14:paraId="5A4419C2" w14:textId="75EBE684" w:rsidR="00DD2B1B" w:rsidRPr="00AE69BC" w:rsidRDefault="00DD2B1B" w:rsidP="00030207">
            <w:pPr>
              <w:jc w:val="center"/>
              <w:rPr>
                <w:rFonts w:ascii="Helvetica" w:hAnsi="Helvetica"/>
                <w:sz w:val="20"/>
                <w:szCs w:val="20"/>
              </w:rPr>
            </w:pPr>
            <w:r w:rsidRPr="00AE69BC">
              <w:rPr>
                <w:rFonts w:ascii="Helvetica" w:hAnsi="Helvetica"/>
                <w:sz w:val="20"/>
                <w:szCs w:val="20"/>
              </w:rPr>
              <w:t>2</w:t>
            </w:r>
          </w:p>
        </w:tc>
        <w:tc>
          <w:tcPr>
            <w:tcW w:w="595" w:type="dxa"/>
            <w:tcBorders>
              <w:left w:val="nil"/>
              <w:right w:val="nil"/>
            </w:tcBorders>
            <w:shd w:val="clear" w:color="auto" w:fill="auto"/>
          </w:tcPr>
          <w:p w14:paraId="019D04EB"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0</w:t>
            </w:r>
          </w:p>
        </w:tc>
        <w:tc>
          <w:tcPr>
            <w:tcW w:w="675" w:type="dxa"/>
            <w:tcBorders>
              <w:left w:val="nil"/>
              <w:right w:val="nil"/>
            </w:tcBorders>
          </w:tcPr>
          <w:p w14:paraId="7FD24BE3"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0</w:t>
            </w:r>
          </w:p>
        </w:tc>
        <w:tc>
          <w:tcPr>
            <w:tcW w:w="992" w:type="dxa"/>
            <w:tcBorders>
              <w:left w:val="nil"/>
              <w:right w:val="nil"/>
            </w:tcBorders>
          </w:tcPr>
          <w:p w14:paraId="41B63D3A"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0</w:t>
            </w:r>
          </w:p>
        </w:tc>
      </w:tr>
      <w:tr w:rsidR="00DD2B1B" w:rsidRPr="00AE69BC" w14:paraId="47FD4422" w14:textId="77777777" w:rsidTr="00030207">
        <w:tc>
          <w:tcPr>
            <w:tcW w:w="1809" w:type="dxa"/>
            <w:vMerge/>
            <w:tcBorders>
              <w:left w:val="nil"/>
              <w:right w:val="nil"/>
            </w:tcBorders>
          </w:tcPr>
          <w:p w14:paraId="478FE67E" w14:textId="77777777" w:rsidR="00DD2B1B" w:rsidRPr="00AE69BC" w:rsidRDefault="00DD2B1B" w:rsidP="00F4231C">
            <w:pPr>
              <w:rPr>
                <w:rFonts w:ascii="Helvetica" w:hAnsi="Helvetica"/>
                <w:i/>
                <w:sz w:val="20"/>
                <w:szCs w:val="20"/>
              </w:rPr>
            </w:pPr>
          </w:p>
        </w:tc>
        <w:tc>
          <w:tcPr>
            <w:tcW w:w="1421" w:type="dxa"/>
            <w:tcBorders>
              <w:left w:val="nil"/>
              <w:right w:val="nil"/>
            </w:tcBorders>
          </w:tcPr>
          <w:p w14:paraId="768A518D" w14:textId="4548BC03" w:rsidR="00DD2B1B" w:rsidRPr="00337CE8" w:rsidRDefault="00DD2B1B" w:rsidP="00F4231C">
            <w:pPr>
              <w:rPr>
                <w:rFonts w:ascii="Helvetica" w:hAnsi="Helvetica"/>
                <w:b/>
                <w:sz w:val="20"/>
                <w:szCs w:val="20"/>
              </w:rPr>
            </w:pPr>
            <w:r w:rsidRPr="00337CE8">
              <w:rPr>
                <w:rFonts w:ascii="Helvetica" w:hAnsi="Helvetica"/>
                <w:b/>
                <w:sz w:val="20"/>
                <w:szCs w:val="20"/>
              </w:rPr>
              <w:t>Sub-totals</w:t>
            </w:r>
          </w:p>
        </w:tc>
        <w:tc>
          <w:tcPr>
            <w:tcW w:w="898" w:type="dxa"/>
            <w:tcBorders>
              <w:left w:val="nil"/>
              <w:right w:val="nil"/>
            </w:tcBorders>
          </w:tcPr>
          <w:p w14:paraId="33679000" w14:textId="77777777" w:rsidR="00DD2B1B" w:rsidRPr="00337CE8" w:rsidRDefault="00DD2B1B" w:rsidP="00030207">
            <w:pPr>
              <w:jc w:val="center"/>
              <w:rPr>
                <w:rFonts w:ascii="Helvetica" w:hAnsi="Helvetica"/>
                <w:b/>
                <w:sz w:val="20"/>
                <w:szCs w:val="20"/>
              </w:rPr>
            </w:pPr>
            <w:r w:rsidRPr="00337CE8">
              <w:rPr>
                <w:rFonts w:ascii="Helvetica" w:hAnsi="Helvetica"/>
                <w:b/>
                <w:sz w:val="20"/>
                <w:szCs w:val="20"/>
              </w:rPr>
              <w:t>20</w:t>
            </w:r>
          </w:p>
        </w:tc>
        <w:tc>
          <w:tcPr>
            <w:tcW w:w="1116" w:type="dxa"/>
            <w:tcBorders>
              <w:top w:val="single" w:sz="4" w:space="0" w:color="auto"/>
              <w:left w:val="nil"/>
              <w:bottom w:val="single" w:sz="4" w:space="0" w:color="auto"/>
              <w:right w:val="double" w:sz="4" w:space="0" w:color="auto"/>
            </w:tcBorders>
          </w:tcPr>
          <w:p w14:paraId="270C1A8E" w14:textId="6B873F27" w:rsidR="00DD2B1B" w:rsidRPr="00337CE8" w:rsidRDefault="00DD2B1B" w:rsidP="00030207">
            <w:pPr>
              <w:jc w:val="center"/>
              <w:rPr>
                <w:rFonts w:ascii="Helvetica" w:hAnsi="Helvetica"/>
                <w:b/>
                <w:sz w:val="20"/>
                <w:szCs w:val="20"/>
              </w:rPr>
            </w:pPr>
            <w:r w:rsidRPr="00337CE8">
              <w:rPr>
                <w:rFonts w:ascii="Helvetica" w:hAnsi="Helvetica"/>
                <w:b/>
                <w:sz w:val="20"/>
                <w:szCs w:val="20"/>
              </w:rPr>
              <w:t>2</w:t>
            </w:r>
            <w:r w:rsidR="00337CE8">
              <w:rPr>
                <w:rFonts w:ascii="Helvetica" w:hAnsi="Helvetica"/>
                <w:b/>
                <w:sz w:val="20"/>
                <w:szCs w:val="20"/>
              </w:rPr>
              <w:t>6</w:t>
            </w:r>
          </w:p>
        </w:tc>
        <w:tc>
          <w:tcPr>
            <w:tcW w:w="1282" w:type="dxa"/>
            <w:tcBorders>
              <w:left w:val="double" w:sz="4" w:space="0" w:color="auto"/>
              <w:right w:val="nil"/>
            </w:tcBorders>
            <w:shd w:val="clear" w:color="auto" w:fill="auto"/>
          </w:tcPr>
          <w:p w14:paraId="1663892A" w14:textId="2B4C9E51" w:rsidR="00DD2B1B" w:rsidRPr="00337CE8" w:rsidRDefault="00DD2B1B" w:rsidP="00030207">
            <w:pPr>
              <w:jc w:val="center"/>
              <w:rPr>
                <w:rFonts w:ascii="Helvetica" w:hAnsi="Helvetica"/>
                <w:b/>
                <w:sz w:val="20"/>
                <w:szCs w:val="20"/>
              </w:rPr>
            </w:pPr>
            <w:r w:rsidRPr="00337CE8">
              <w:rPr>
                <w:rFonts w:ascii="Helvetica" w:hAnsi="Helvetica"/>
                <w:b/>
                <w:sz w:val="20"/>
                <w:szCs w:val="20"/>
              </w:rPr>
              <w:t>12</w:t>
            </w:r>
          </w:p>
        </w:tc>
        <w:tc>
          <w:tcPr>
            <w:tcW w:w="595" w:type="dxa"/>
            <w:tcBorders>
              <w:left w:val="nil"/>
              <w:right w:val="nil"/>
            </w:tcBorders>
            <w:shd w:val="clear" w:color="auto" w:fill="auto"/>
          </w:tcPr>
          <w:p w14:paraId="0391BFFE" w14:textId="77777777" w:rsidR="00DD2B1B" w:rsidRPr="00337CE8" w:rsidRDefault="00DD2B1B" w:rsidP="00030207">
            <w:pPr>
              <w:jc w:val="center"/>
              <w:rPr>
                <w:rFonts w:ascii="Helvetica" w:hAnsi="Helvetica"/>
                <w:b/>
                <w:sz w:val="20"/>
                <w:szCs w:val="20"/>
              </w:rPr>
            </w:pPr>
            <w:r w:rsidRPr="00337CE8">
              <w:rPr>
                <w:rFonts w:ascii="Helvetica" w:hAnsi="Helvetica"/>
                <w:b/>
                <w:sz w:val="20"/>
                <w:szCs w:val="20"/>
              </w:rPr>
              <w:t>6</w:t>
            </w:r>
          </w:p>
        </w:tc>
        <w:tc>
          <w:tcPr>
            <w:tcW w:w="675" w:type="dxa"/>
            <w:tcBorders>
              <w:left w:val="nil"/>
              <w:right w:val="nil"/>
            </w:tcBorders>
          </w:tcPr>
          <w:p w14:paraId="097F1B70" w14:textId="4F7736ED" w:rsidR="00DD2B1B" w:rsidRPr="00337CE8" w:rsidRDefault="004A475B" w:rsidP="00030207">
            <w:pPr>
              <w:jc w:val="center"/>
              <w:rPr>
                <w:rFonts w:ascii="Helvetica" w:hAnsi="Helvetica"/>
                <w:b/>
                <w:sz w:val="20"/>
                <w:szCs w:val="20"/>
              </w:rPr>
            </w:pPr>
            <w:r w:rsidRPr="00337CE8">
              <w:rPr>
                <w:rFonts w:ascii="Helvetica" w:hAnsi="Helvetica"/>
                <w:b/>
                <w:sz w:val="20"/>
                <w:szCs w:val="20"/>
              </w:rPr>
              <w:t>21</w:t>
            </w:r>
          </w:p>
        </w:tc>
        <w:tc>
          <w:tcPr>
            <w:tcW w:w="992" w:type="dxa"/>
            <w:tcBorders>
              <w:left w:val="nil"/>
              <w:right w:val="nil"/>
            </w:tcBorders>
          </w:tcPr>
          <w:p w14:paraId="6C4C58F3" w14:textId="77777777" w:rsidR="00DD2B1B" w:rsidRPr="00337CE8" w:rsidRDefault="00DD2B1B" w:rsidP="00030207">
            <w:pPr>
              <w:jc w:val="center"/>
              <w:rPr>
                <w:rFonts w:ascii="Helvetica" w:hAnsi="Helvetica"/>
                <w:b/>
                <w:sz w:val="20"/>
                <w:szCs w:val="20"/>
              </w:rPr>
            </w:pPr>
            <w:r w:rsidRPr="00337CE8">
              <w:rPr>
                <w:rFonts w:ascii="Helvetica" w:hAnsi="Helvetica"/>
                <w:b/>
                <w:sz w:val="20"/>
                <w:szCs w:val="20"/>
              </w:rPr>
              <w:t>7</w:t>
            </w:r>
          </w:p>
        </w:tc>
      </w:tr>
      <w:tr w:rsidR="00DD2B1B" w:rsidRPr="00AE69BC" w14:paraId="010F43D8" w14:textId="77777777" w:rsidTr="00030207">
        <w:tc>
          <w:tcPr>
            <w:tcW w:w="1809" w:type="dxa"/>
            <w:tcBorders>
              <w:left w:val="nil"/>
              <w:right w:val="nil"/>
            </w:tcBorders>
          </w:tcPr>
          <w:p w14:paraId="0E41495B" w14:textId="77777777" w:rsidR="00DD2B1B" w:rsidRPr="00AE69BC" w:rsidRDefault="00DD2B1B" w:rsidP="00F4231C">
            <w:pPr>
              <w:rPr>
                <w:rFonts w:ascii="Helvetica" w:hAnsi="Helvetica"/>
                <w:i/>
                <w:sz w:val="20"/>
                <w:szCs w:val="20"/>
              </w:rPr>
            </w:pPr>
          </w:p>
        </w:tc>
        <w:tc>
          <w:tcPr>
            <w:tcW w:w="1421" w:type="dxa"/>
            <w:tcBorders>
              <w:left w:val="nil"/>
              <w:right w:val="nil"/>
            </w:tcBorders>
          </w:tcPr>
          <w:p w14:paraId="79A7D83C" w14:textId="4DD0177E" w:rsidR="00DD2B1B" w:rsidRPr="00337CE8" w:rsidRDefault="00DD2B1B" w:rsidP="00F4231C">
            <w:pPr>
              <w:rPr>
                <w:rFonts w:ascii="Helvetica" w:hAnsi="Helvetica"/>
                <w:b/>
                <w:sz w:val="20"/>
                <w:szCs w:val="20"/>
              </w:rPr>
            </w:pPr>
            <w:r w:rsidRPr="00337CE8">
              <w:rPr>
                <w:rFonts w:ascii="Helvetica" w:hAnsi="Helvetica"/>
                <w:b/>
                <w:sz w:val="20"/>
                <w:szCs w:val="20"/>
              </w:rPr>
              <w:t>Totals</w:t>
            </w:r>
          </w:p>
        </w:tc>
        <w:tc>
          <w:tcPr>
            <w:tcW w:w="898" w:type="dxa"/>
            <w:tcBorders>
              <w:left w:val="nil"/>
              <w:right w:val="nil"/>
            </w:tcBorders>
          </w:tcPr>
          <w:p w14:paraId="371F6E22" w14:textId="77777777" w:rsidR="00DD2B1B" w:rsidRPr="00337CE8" w:rsidRDefault="00DD2B1B" w:rsidP="00030207">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4BD0DD67" w14:textId="49638C1F" w:rsidR="00DD2B1B" w:rsidRPr="00337CE8" w:rsidRDefault="00DD2B1B" w:rsidP="00030207">
            <w:pPr>
              <w:jc w:val="center"/>
              <w:rPr>
                <w:rFonts w:ascii="Helvetica" w:hAnsi="Helvetica"/>
                <w:b/>
                <w:sz w:val="20"/>
                <w:szCs w:val="20"/>
              </w:rPr>
            </w:pPr>
            <w:r w:rsidRPr="00337CE8">
              <w:rPr>
                <w:rFonts w:ascii="Helvetica" w:hAnsi="Helvetica"/>
                <w:b/>
                <w:sz w:val="20"/>
                <w:szCs w:val="20"/>
              </w:rPr>
              <w:t>4</w:t>
            </w:r>
            <w:r w:rsidR="00337CE8">
              <w:rPr>
                <w:rFonts w:ascii="Helvetica" w:hAnsi="Helvetica"/>
                <w:b/>
                <w:sz w:val="20"/>
                <w:szCs w:val="20"/>
              </w:rPr>
              <w:t>6</w:t>
            </w:r>
          </w:p>
        </w:tc>
        <w:tc>
          <w:tcPr>
            <w:tcW w:w="1282" w:type="dxa"/>
            <w:tcBorders>
              <w:left w:val="double" w:sz="4" w:space="0" w:color="auto"/>
              <w:right w:val="nil"/>
            </w:tcBorders>
            <w:shd w:val="clear" w:color="auto" w:fill="auto"/>
          </w:tcPr>
          <w:p w14:paraId="26CA8419" w14:textId="77777777" w:rsidR="00DD2B1B" w:rsidRPr="00337CE8" w:rsidRDefault="00DD2B1B" w:rsidP="00030207">
            <w:pPr>
              <w:jc w:val="center"/>
              <w:rPr>
                <w:rFonts w:ascii="Helvetica" w:hAnsi="Helvetica"/>
                <w:b/>
                <w:sz w:val="20"/>
                <w:szCs w:val="20"/>
              </w:rPr>
            </w:pPr>
          </w:p>
        </w:tc>
        <w:tc>
          <w:tcPr>
            <w:tcW w:w="595" w:type="dxa"/>
            <w:tcBorders>
              <w:left w:val="nil"/>
              <w:right w:val="nil"/>
            </w:tcBorders>
            <w:shd w:val="clear" w:color="auto" w:fill="auto"/>
          </w:tcPr>
          <w:p w14:paraId="423A7817" w14:textId="77777777" w:rsidR="00DD2B1B" w:rsidRPr="00337CE8" w:rsidRDefault="00DD2B1B" w:rsidP="00030207">
            <w:pPr>
              <w:jc w:val="center"/>
              <w:rPr>
                <w:rFonts w:ascii="Helvetica" w:hAnsi="Helvetica"/>
                <w:b/>
                <w:sz w:val="20"/>
                <w:szCs w:val="20"/>
              </w:rPr>
            </w:pPr>
          </w:p>
        </w:tc>
        <w:tc>
          <w:tcPr>
            <w:tcW w:w="675" w:type="dxa"/>
            <w:tcBorders>
              <w:left w:val="nil"/>
              <w:right w:val="nil"/>
            </w:tcBorders>
          </w:tcPr>
          <w:p w14:paraId="581DEF5C" w14:textId="77777777" w:rsidR="00DD2B1B" w:rsidRPr="00337CE8" w:rsidRDefault="00DD2B1B" w:rsidP="00030207">
            <w:pPr>
              <w:jc w:val="center"/>
              <w:rPr>
                <w:rFonts w:ascii="Helvetica" w:hAnsi="Helvetica"/>
                <w:b/>
                <w:sz w:val="20"/>
                <w:szCs w:val="20"/>
              </w:rPr>
            </w:pPr>
          </w:p>
        </w:tc>
        <w:tc>
          <w:tcPr>
            <w:tcW w:w="992" w:type="dxa"/>
            <w:tcBorders>
              <w:left w:val="nil"/>
              <w:right w:val="nil"/>
            </w:tcBorders>
          </w:tcPr>
          <w:p w14:paraId="0F747092" w14:textId="49A3CC31" w:rsidR="00DD2B1B" w:rsidRPr="00337CE8" w:rsidRDefault="00DD2B1B" w:rsidP="00030207">
            <w:pPr>
              <w:jc w:val="center"/>
              <w:rPr>
                <w:rFonts w:ascii="Helvetica" w:hAnsi="Helvetica"/>
                <w:b/>
                <w:sz w:val="20"/>
                <w:szCs w:val="20"/>
              </w:rPr>
            </w:pPr>
            <w:r w:rsidRPr="00337CE8">
              <w:rPr>
                <w:rFonts w:ascii="Helvetica" w:hAnsi="Helvetica"/>
                <w:b/>
                <w:sz w:val="20"/>
                <w:szCs w:val="20"/>
              </w:rPr>
              <w:t>4</w:t>
            </w:r>
            <w:r w:rsidR="00825E4E" w:rsidRPr="00337CE8">
              <w:rPr>
                <w:rFonts w:ascii="Helvetica" w:hAnsi="Helvetica"/>
                <w:b/>
                <w:sz w:val="20"/>
                <w:szCs w:val="20"/>
              </w:rPr>
              <w:t>6</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lastRenderedPageBreak/>
        <w:t>Figures</w:t>
      </w:r>
    </w:p>
    <w:p w14:paraId="6D2CBBB0" w14:textId="082C58EF" w:rsidR="008F07F1" w:rsidRDefault="00A87C4C"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1. </w:t>
      </w:r>
      <w:proofErr w:type="gramStart"/>
      <w:r w:rsidR="000F756B">
        <w:rPr>
          <w:rFonts w:ascii="Helvetica" w:hAnsi="Helvetica" w:cs="Helvetica"/>
          <w:sz w:val="22"/>
          <w:szCs w:val="22"/>
          <w:lang w:val="en-US"/>
        </w:rPr>
        <w:t>C</w:t>
      </w:r>
      <w:r w:rsidRPr="00AE69BC">
        <w:rPr>
          <w:rFonts w:ascii="Helvetica" w:hAnsi="Helvetica" w:cs="Helvetica"/>
          <w:sz w:val="22"/>
          <w:szCs w:val="22"/>
          <w:lang w:val="en-US"/>
        </w:rPr>
        <w:t xml:space="preserve">onceptualization of the </w:t>
      </w:r>
      <w:r w:rsidR="00875906">
        <w:rPr>
          <w:rFonts w:ascii="Helvetica" w:hAnsi="Helvetica" w:cs="Helvetica"/>
          <w:sz w:val="22"/>
          <w:szCs w:val="22"/>
          <w:lang w:val="en-US"/>
        </w:rPr>
        <w:t>Cushing match-mismatch hypothesis</w:t>
      </w:r>
      <w:r w:rsidR="00FB0B75">
        <w:rPr>
          <w:rFonts w:ascii="Helvetica" w:hAnsi="Helvetica" w:cs="Helvetica"/>
          <w:sz w:val="22"/>
          <w:szCs w:val="22"/>
          <w:lang w:val="en-US"/>
        </w:rPr>
        <w:t xml:space="preserve"> </w:t>
      </w:r>
      <w:r w:rsidR="00A82757">
        <w:rPr>
          <w:rFonts w:ascii="Helvetica" w:hAnsi="Helvetica" w:cs="Helvetica"/>
          <w:sz w:val="22"/>
          <w:szCs w:val="22"/>
          <w:lang w:val="en-US"/>
        </w:rPr>
        <w:t>represente</w:t>
      </w:r>
      <w:r w:rsidR="005309B5">
        <w:rPr>
          <w:rFonts w:ascii="Helvetica" w:hAnsi="Helvetica" w:cs="Helvetica"/>
          <w:sz w:val="22"/>
          <w:szCs w:val="22"/>
          <w:lang w:val="en-US"/>
        </w:rPr>
        <w:t>d by the</w:t>
      </w:r>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in </w:t>
      </w:r>
      <w:r w:rsidR="00C32CFB">
        <w:rPr>
          <w:rFonts w:ascii="Helvetica" w:hAnsi="Helvetica" w:cs="Helvetica"/>
          <w:sz w:val="22"/>
          <w:szCs w:val="22"/>
          <w:lang w:val="en-US"/>
        </w:rPr>
        <w:t xml:space="preserve">panel </w:t>
      </w:r>
      <w:r w:rsidR="005309B5">
        <w:rPr>
          <w:rFonts w:ascii="Helvetica" w:hAnsi="Helvetica" w:cs="Helvetica"/>
          <w:sz w:val="22"/>
          <w:szCs w:val="22"/>
          <w:lang w:val="en-US"/>
        </w:rPr>
        <w:t>(a).</w:t>
      </w:r>
      <w:proofErr w:type="gramEnd"/>
      <w:r w:rsidR="005309B5">
        <w:rPr>
          <w:rFonts w:ascii="Helvetica" w:hAnsi="Helvetica" w:cs="Helvetica"/>
          <w:sz w:val="22"/>
          <w:szCs w:val="22"/>
          <w:lang w:val="en-US"/>
        </w:rPr>
        <w:t xml:space="preserve"> </w:t>
      </w:r>
      <w:r w:rsidR="0084686A">
        <w:rPr>
          <w:rFonts w:ascii="Helvetica" w:hAnsi="Helvetica" w:cs="Helvetica"/>
          <w:sz w:val="22"/>
          <w:szCs w:val="22"/>
          <w:lang w:val="en-US"/>
        </w:rPr>
        <w:t>The hypothesis</w:t>
      </w:r>
      <w:r w:rsidR="0084686A">
        <w:rPr>
          <w:rFonts w:ascii="Helvetica" w:hAnsi="Helvetica"/>
          <w:sz w:val="22"/>
          <w:szCs w:val="22"/>
        </w:rPr>
        <w:t xml:space="preserve"> </w:t>
      </w:r>
      <w:r w:rsidR="0084686A" w:rsidRPr="00AE69BC">
        <w:rPr>
          <w:rFonts w:ascii="Helvetica" w:hAnsi="Helvetica" w:cs="Helvetica"/>
          <w:sz w:val="22"/>
          <w:szCs w:val="22"/>
          <w:lang w:val="en-US"/>
        </w:rPr>
        <w:t xml:space="preserve">postulates that </w:t>
      </w:r>
      <w:r w:rsidR="0084686A">
        <w:rPr>
          <w:rFonts w:ascii="Helvetica" w:hAnsi="Helvetica" w:cs="Helvetica"/>
          <w:sz w:val="22"/>
          <w:szCs w:val="22"/>
          <w:lang w:val="en-US"/>
        </w:rPr>
        <w:t>a</w:t>
      </w:r>
      <w:r w:rsidR="0084686A" w:rsidRPr="00AE69BC">
        <w:rPr>
          <w:rFonts w:ascii="Helvetica" w:hAnsi="Helvetica" w:cs="Helvetica"/>
          <w:sz w:val="22"/>
          <w:szCs w:val="22"/>
          <w:lang w:val="en-US"/>
        </w:rPr>
        <w:t xml:space="preserve"> consumer</w:t>
      </w:r>
      <w:r w:rsidR="0084686A">
        <w:rPr>
          <w:rFonts w:ascii="Helvetica" w:hAnsi="Helvetica" w:cs="Helvetica"/>
          <w:sz w:val="22"/>
          <w:szCs w:val="22"/>
          <w:lang w:val="en-US"/>
        </w:rPr>
        <w:t xml:space="preserve"> should temporally ‘match’ the peak of its energetic phase with the peak of resource availability and thus have the highest </w:t>
      </w:r>
      <w:r w:rsidR="00CA2683">
        <w:rPr>
          <w:rFonts w:ascii="Helvetica" w:hAnsi="Helvetica" w:cs="Helvetica"/>
          <w:sz w:val="22"/>
          <w:szCs w:val="22"/>
          <w:lang w:val="en-US"/>
        </w:rPr>
        <w:t xml:space="preserve">fitness </w:t>
      </w:r>
      <w:r w:rsidR="00CA2683" w:rsidRPr="00AE69BC">
        <w:rPr>
          <w:rFonts w:ascii="Helvetica" w:hAnsi="Helvetica" w:cs="Helvetica"/>
          <w:sz w:val="22"/>
          <w:szCs w:val="22"/>
          <w:lang w:val="en-US"/>
        </w:rPr>
        <w:t>(</w:t>
      </w:r>
      <w:proofErr w:type="spellStart"/>
      <w:r w:rsidR="00CA2683">
        <w:rPr>
          <w:rFonts w:ascii="Helvetica" w:hAnsi="Helvetica" w:cs="Helvetica"/>
          <w:sz w:val="22"/>
          <w:szCs w:val="22"/>
          <w:lang w:val="en-US"/>
        </w:rPr>
        <w:t>a</w:t>
      </w:r>
      <w:proofErr w:type="gramStart"/>
      <w:r w:rsidR="00CA2683">
        <w:rPr>
          <w:rFonts w:ascii="Helvetica" w:hAnsi="Helvetica" w:cs="Helvetica"/>
          <w:sz w:val="22"/>
          <w:szCs w:val="22"/>
          <w:lang w:val="en-US"/>
        </w:rPr>
        <w:t>,c</w:t>
      </w:r>
      <w:proofErr w:type="spellEnd"/>
      <w:proofErr w:type="gramEnd"/>
      <w:r w:rsidR="00CA2683" w:rsidRPr="00AE69BC">
        <w:rPr>
          <w:rFonts w:ascii="Helvetica" w:hAnsi="Helvetica" w:cs="Helvetica"/>
          <w:sz w:val="22"/>
          <w:szCs w:val="22"/>
          <w:lang w:val="en-US"/>
        </w:rPr>
        <w:t>)</w:t>
      </w:r>
      <w:r w:rsidR="00CA2683">
        <w:rPr>
          <w:rFonts w:ascii="Helvetica" w:hAnsi="Helvetica" w:cs="Helvetica"/>
          <w:sz w:val="22"/>
          <w:szCs w:val="22"/>
          <w:lang w:val="en-US"/>
        </w:rPr>
        <w:t xml:space="preserve"> </w:t>
      </w:r>
      <w:r w:rsidR="0084686A">
        <w:rPr>
          <w:rFonts w:ascii="Helvetica" w:hAnsi="Helvetica" w:cs="Helvetica"/>
          <w:sz w:val="22"/>
          <w:szCs w:val="22"/>
          <w:lang w:val="en-US"/>
        </w:rPr>
        <w:t>and i</w:t>
      </w:r>
      <w:r w:rsidR="0084686A" w:rsidRPr="00AE69BC">
        <w:rPr>
          <w:rFonts w:ascii="Helvetica" w:hAnsi="Helvetica" w:cs="Helvetica"/>
          <w:sz w:val="22"/>
          <w:szCs w:val="22"/>
          <w:lang w:val="en-US"/>
        </w:rPr>
        <w:t xml:space="preserve">f there is any change to the relative timing of </w:t>
      </w:r>
      <w:r w:rsidR="0084686A">
        <w:rPr>
          <w:rFonts w:ascii="Helvetica" w:hAnsi="Helvetica" w:cs="Helvetica"/>
          <w:sz w:val="22"/>
          <w:szCs w:val="22"/>
          <w:lang w:val="en-US"/>
        </w:rPr>
        <w:t>the</w:t>
      </w:r>
      <w:r w:rsidR="0084686A" w:rsidRPr="00AE69BC">
        <w:rPr>
          <w:rFonts w:ascii="Helvetica" w:hAnsi="Helvetica" w:cs="Helvetica"/>
          <w:sz w:val="22"/>
          <w:szCs w:val="22"/>
          <w:lang w:val="en-US"/>
        </w:rPr>
        <w:t xml:space="preserve"> interaction</w:t>
      </w:r>
      <w:r w:rsidR="00B64411">
        <w:rPr>
          <w:rFonts w:ascii="Helvetica" w:hAnsi="Helvetica" w:cs="Helvetica"/>
          <w:sz w:val="22"/>
          <w:szCs w:val="22"/>
          <w:lang w:val="en-US"/>
        </w:rPr>
        <w:t xml:space="preserve"> (e.g., because the consumer shifts its phenology earlier (b) or later (d) relative to the resource)</w:t>
      </w:r>
      <w:r w:rsidR="00FB0B75" w:rsidRPr="00AE69BC">
        <w:rPr>
          <w:rFonts w:ascii="Helvetica" w:hAnsi="Helvetica" w:cs="Helvetica"/>
          <w:sz w:val="22"/>
          <w:szCs w:val="22"/>
          <w:lang w:val="en-US"/>
        </w:rPr>
        <w:t>, there will be a decrease in</w:t>
      </w:r>
      <w:r w:rsidR="005309B5">
        <w:rPr>
          <w:rFonts w:ascii="Helvetica" w:hAnsi="Helvetica" w:cs="Helvetica"/>
          <w:sz w:val="22"/>
          <w:szCs w:val="22"/>
          <w:lang w:val="en-US"/>
        </w:rPr>
        <w:t xml:space="preserve"> the consumer’s</w:t>
      </w:r>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(a</w:t>
      </w:r>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r w:rsidR="00A82757">
        <w:rPr>
          <w:rFonts w:ascii="Helvetica" w:hAnsi="Helvetica" w:cs="Helvetica"/>
          <w:sz w:val="22"/>
          <w:szCs w:val="22"/>
          <w:lang w:val="en-US"/>
        </w:rPr>
        <w:t>a</w:t>
      </w:r>
      <w:r w:rsidR="00FB0B75" w:rsidRPr="00AE69BC">
        <w:rPr>
          <w:rFonts w:ascii="Helvetica" w:hAnsi="Helvetica" w:cs="Helvetica"/>
          <w:sz w:val="22"/>
          <w:szCs w:val="22"/>
          <w:lang w:val="en-US"/>
        </w:rPr>
        <w:t>).</w:t>
      </w:r>
      <w:r w:rsidR="00B64411">
        <w:rPr>
          <w:rFonts w:ascii="Helvetica" w:hAnsi="Helvetica" w:cs="Helvetica"/>
          <w:sz w:val="22"/>
          <w:szCs w:val="22"/>
          <w:lang w:val="en-US"/>
        </w:rPr>
        <w:t xml:space="preserve"> Curves</w:t>
      </w:r>
      <w:r w:rsidR="00C32CFB">
        <w:rPr>
          <w:rFonts w:ascii="Helvetica" w:hAnsi="Helvetica" w:cs="Helvetica"/>
          <w:sz w:val="22"/>
          <w:szCs w:val="22"/>
          <w:lang w:val="en-US"/>
        </w:rPr>
        <w:t xml:space="preserve"> in </w:t>
      </w:r>
      <w:proofErr w:type="gramStart"/>
      <w:r w:rsidR="00C32CFB">
        <w:rPr>
          <w:rFonts w:ascii="Helvetica" w:hAnsi="Helvetica" w:cs="Helvetica"/>
          <w:sz w:val="22"/>
          <w:szCs w:val="22"/>
          <w:lang w:val="en-US"/>
        </w:rPr>
        <w:t>panels</w:t>
      </w:r>
      <w:proofErr w:type="gramEnd"/>
      <w:r w:rsidR="00B64411">
        <w:rPr>
          <w:rFonts w:ascii="Helvetica" w:hAnsi="Helvetica" w:cs="Helvetica"/>
          <w:sz w:val="22"/>
          <w:szCs w:val="22"/>
          <w:lang w:val="en-US"/>
        </w:rPr>
        <w:t xml:space="preserve"> b-d represent the seasonal changes in the abundance of the consumer (</w:t>
      </w:r>
      <w:r w:rsidR="008F07F1">
        <w:rPr>
          <w:rFonts w:ascii="Helvetica" w:hAnsi="Helvetica" w:cs="Helvetica"/>
          <w:sz w:val="22"/>
          <w:szCs w:val="22"/>
          <w:lang w:val="en-US"/>
        </w:rPr>
        <w:t>black</w:t>
      </w:r>
      <w:r w:rsidR="00B64411">
        <w:rPr>
          <w:rFonts w:ascii="Helvetica" w:hAnsi="Helvetica" w:cs="Helvetica"/>
          <w:sz w:val="22"/>
          <w:szCs w:val="22"/>
          <w:lang w:val="en-US"/>
        </w:rPr>
        <w:t>) and resource (</w:t>
      </w:r>
      <w:r w:rsidR="008F07F1">
        <w:rPr>
          <w:rFonts w:ascii="Helvetica" w:hAnsi="Helvetica" w:cs="Helvetica"/>
          <w:sz w:val="22"/>
          <w:szCs w:val="22"/>
          <w:lang w:val="en-US"/>
        </w:rPr>
        <w:t>red</w:t>
      </w:r>
      <w:r w:rsidR="00B64411">
        <w:rPr>
          <w:rFonts w:ascii="Helvetica" w:hAnsi="Helvetica" w:cs="Helvetica"/>
          <w:sz w:val="22"/>
          <w:szCs w:val="22"/>
          <w:lang w:val="en-US"/>
        </w:rPr>
        <w:t>)</w:t>
      </w:r>
      <w:r w:rsidR="00993CE2">
        <w:rPr>
          <w:rFonts w:ascii="Helvetica" w:hAnsi="Helvetica" w:cs="Helvetica"/>
          <w:sz w:val="22"/>
          <w:szCs w:val="22"/>
          <w:lang w:val="en-US"/>
        </w:rPr>
        <w:t xml:space="preserve"> </w:t>
      </w:r>
    </w:p>
    <w:p w14:paraId="6500D4FA" w14:textId="68293A9B" w:rsidR="00FB0B75" w:rsidRPr="00AE69BC" w:rsidRDefault="00993CE2" w:rsidP="00A43C7A">
      <w:pPr>
        <w:spacing w:line="480" w:lineRule="auto"/>
        <w:rPr>
          <w:rFonts w:ascii="Helvetica" w:hAnsi="Helvetica"/>
          <w:sz w:val="22"/>
          <w:szCs w:val="22"/>
        </w:rPr>
      </w:pPr>
      <w:proofErr w:type="gramStart"/>
      <w:r>
        <w:rPr>
          <w:rFonts w:ascii="Helvetica" w:hAnsi="Helvetica" w:cs="Helvetica"/>
          <w:sz w:val="22"/>
          <w:szCs w:val="22"/>
          <w:lang w:val="en-US"/>
        </w:rPr>
        <w:t>where</w:t>
      </w:r>
      <w:proofErr w:type="gramEnd"/>
      <w:r>
        <w:rPr>
          <w:rFonts w:ascii="Helvetica" w:hAnsi="Helvetica" w:cs="Helvetica"/>
          <w:sz w:val="22"/>
          <w:szCs w:val="22"/>
          <w:lang w:val="en-US"/>
        </w:rPr>
        <w:t xml:space="preserve"> during some part of the year abundance declines to zero</w:t>
      </w:r>
      <w:r w:rsidR="00C32CFB">
        <w:rPr>
          <w:rFonts w:ascii="Helvetica" w:hAnsi="Helvetica" w:cs="Helvetica"/>
          <w:sz w:val="22"/>
          <w:szCs w:val="22"/>
          <w:lang w:val="en-US"/>
        </w:rPr>
        <w:t>.</w:t>
      </w:r>
    </w:p>
    <w:p w14:paraId="721F0D24" w14:textId="77777777" w:rsidR="00FD694A" w:rsidRDefault="00FD694A" w:rsidP="00FD694A">
      <w:pPr>
        <w:spacing w:line="480" w:lineRule="auto"/>
        <w:rPr>
          <w:rFonts w:ascii="Helvetica" w:hAnsi="Helvetica" w:cs="Helvetica"/>
          <w:sz w:val="22"/>
          <w:szCs w:val="22"/>
          <w:lang w:val="en-US"/>
        </w:rPr>
      </w:pPr>
    </w:p>
    <w:p w14:paraId="45717165" w14:textId="62751EC6" w:rsidR="00FD694A" w:rsidRPr="00AE69BC" w:rsidRDefault="0084686A" w:rsidP="00552897">
      <w:pPr>
        <w:spacing w:line="480" w:lineRule="auto"/>
        <w:rPr>
          <w:rFonts w:ascii="Helvetica" w:hAnsi="Helvetica" w:cs="Helvetica"/>
          <w:sz w:val="22"/>
          <w:szCs w:val="22"/>
          <w:lang w:val="en-US"/>
        </w:rPr>
      </w:pPr>
      <w:commentRangeStart w:id="141"/>
      <w:r>
        <w:rPr>
          <w:rFonts w:ascii="Helvetica" w:hAnsi="Helvetica" w:cs="Helvetica"/>
          <w:sz w:val="22"/>
          <w:szCs w:val="22"/>
          <w:lang w:val="en-US"/>
        </w:rPr>
        <w:t>Figure 2</w:t>
      </w:r>
      <w:commentRangeEnd w:id="141"/>
      <w:r w:rsidR="00A978DF">
        <w:rPr>
          <w:rStyle w:val="CommentReference"/>
        </w:rPr>
        <w:commentReference w:id="141"/>
      </w:r>
      <w:r>
        <w:rPr>
          <w:rFonts w:ascii="Helvetica" w:hAnsi="Helvetica" w:cs="Helvetica"/>
          <w:sz w:val="22"/>
          <w:szCs w:val="22"/>
          <w:lang w:val="en-US"/>
        </w:rPr>
        <w:t xml:space="preserve">. </w:t>
      </w:r>
      <w:proofErr w:type="gramStart"/>
      <w:r w:rsidRPr="00513321">
        <w:rPr>
          <w:rFonts w:ascii="Helvetica" w:hAnsi="Helvetica" w:cs="Helvetica"/>
          <w:sz w:val="22"/>
          <w:szCs w:val="22"/>
          <w:lang w:val="en-US"/>
        </w:rPr>
        <w:t xml:space="preserve">A </w:t>
      </w:r>
      <w:r>
        <w:rPr>
          <w:rFonts w:ascii="Helvetica" w:hAnsi="Helvetica" w:cs="Helvetica"/>
          <w:sz w:val="22"/>
          <w:szCs w:val="22"/>
          <w:lang w:val="en-US"/>
        </w:rPr>
        <w:t xml:space="preserve">simplified </w:t>
      </w:r>
      <w:r w:rsidRPr="00513321">
        <w:rPr>
          <w:rFonts w:ascii="Helvetica" w:hAnsi="Helvetica" w:cs="Helvetica"/>
          <w:sz w:val="22"/>
          <w:szCs w:val="22"/>
          <w:lang w:val="en-US"/>
        </w:rPr>
        <w:t xml:space="preserve">flow diagram for forecasting </w:t>
      </w:r>
      <w:r>
        <w:rPr>
          <w:rFonts w:ascii="Helvetica" w:hAnsi="Helvetica" w:cs="Helvetica"/>
          <w:sz w:val="22"/>
          <w:szCs w:val="22"/>
          <w:lang w:val="en-US"/>
        </w:rPr>
        <w:t xml:space="preserve">climate change effects on consumer </w:t>
      </w:r>
      <w:r w:rsidRPr="00513321">
        <w:rPr>
          <w:rFonts w:ascii="Helvetica" w:hAnsi="Helvetica" w:cs="Helvetica"/>
          <w:sz w:val="22"/>
          <w:szCs w:val="22"/>
          <w:lang w:val="en-US"/>
        </w:rPr>
        <w:t xml:space="preserve">fitness </w:t>
      </w:r>
      <w:r>
        <w:rPr>
          <w:rFonts w:ascii="Helvetica" w:hAnsi="Helvetica" w:cs="Helvetica"/>
          <w:sz w:val="22"/>
          <w:szCs w:val="22"/>
          <w:lang w:val="en-US"/>
        </w:rPr>
        <w:t>as predicted by</w:t>
      </w:r>
      <w:r w:rsidRPr="00513321">
        <w:rPr>
          <w:rFonts w:ascii="Helvetica" w:hAnsi="Helvetica" w:cs="Helvetica"/>
          <w:sz w:val="22"/>
          <w:szCs w:val="22"/>
          <w:lang w:val="en-US"/>
        </w:rPr>
        <w:t xml:space="preserve"> the Cushing </w:t>
      </w:r>
      <w:r>
        <w:rPr>
          <w:rFonts w:ascii="Helvetica" w:hAnsi="Helvetica" w:cs="Helvetica"/>
          <w:sz w:val="22"/>
          <w:szCs w:val="22"/>
          <w:lang w:val="en-US"/>
        </w:rPr>
        <w:t>h</w:t>
      </w:r>
      <w:r w:rsidRPr="00513321">
        <w:rPr>
          <w:rFonts w:ascii="Helvetica" w:hAnsi="Helvetica" w:cs="Helvetica"/>
          <w:sz w:val="22"/>
          <w:szCs w:val="22"/>
          <w:lang w:val="en-US"/>
        </w:rPr>
        <w:t>ypothesis.</w:t>
      </w:r>
      <w:proofErr w:type="gramEnd"/>
      <w:r w:rsidRPr="00513321">
        <w:rPr>
          <w:rFonts w:ascii="Helvetica" w:hAnsi="Helvetica" w:cs="Helvetica"/>
          <w:sz w:val="22"/>
          <w:szCs w:val="22"/>
          <w:lang w:val="en-US"/>
        </w:rPr>
        <w:t xml:space="preserve"> First, both major assumptions must be met; if, for example, consumer density is the major controller on </w:t>
      </w:r>
      <w:r>
        <w:rPr>
          <w:rFonts w:ascii="Helvetica" w:hAnsi="Helvetica" w:cs="Helvetica"/>
          <w:sz w:val="22"/>
          <w:szCs w:val="22"/>
          <w:lang w:val="en-US"/>
        </w:rPr>
        <w:t xml:space="preserve">its own </w:t>
      </w:r>
      <w:r w:rsidRPr="00513321">
        <w:rPr>
          <w:rFonts w:ascii="Helvetica" w:hAnsi="Helvetica" w:cs="Helvetica"/>
          <w:sz w:val="22"/>
          <w:szCs w:val="22"/>
          <w:lang w:val="en-US"/>
        </w:rPr>
        <w:t xml:space="preserve">fitness, then no further work is warranted. If both assumptions </w:t>
      </w:r>
      <w:r>
        <w:rPr>
          <w:rFonts w:ascii="Helvetica" w:hAnsi="Helvetica" w:cs="Helvetica"/>
          <w:sz w:val="22"/>
          <w:szCs w:val="22"/>
          <w:lang w:val="en-US"/>
        </w:rPr>
        <w:t xml:space="preserve">are </w:t>
      </w:r>
      <w:r w:rsidRPr="00513321">
        <w:rPr>
          <w:rFonts w:ascii="Helvetica" w:hAnsi="Helvetica" w:cs="Helvetica"/>
          <w:sz w:val="22"/>
          <w:szCs w:val="22"/>
          <w:lang w:val="en-US"/>
        </w:rPr>
        <w:t>met</w:t>
      </w:r>
      <w:r>
        <w:rPr>
          <w:rFonts w:ascii="Helvetica" w:hAnsi="Helvetica" w:cs="Helvetica"/>
          <w:sz w:val="22"/>
          <w:szCs w:val="22"/>
          <w:lang w:val="en-US"/>
        </w:rPr>
        <w:t>,</w:t>
      </w:r>
      <w:r w:rsidRPr="00513321">
        <w:rPr>
          <w:rFonts w:ascii="Helvetica" w:hAnsi="Helvetica" w:cs="Helvetica"/>
          <w:sz w:val="22"/>
          <w:szCs w:val="22"/>
          <w:lang w:val="en-US"/>
        </w:rPr>
        <w:t xml:space="preserve"> forecasting requires both knowledge of the </w:t>
      </w:r>
      <w:r>
        <w:rPr>
          <w:rFonts w:ascii="Helvetica" w:hAnsi="Helvetica" w:cs="Helvetica"/>
          <w:sz w:val="22"/>
          <w:szCs w:val="22"/>
          <w:lang w:val="en-US"/>
        </w:rPr>
        <w:t xml:space="preserve">ultimate </w:t>
      </w:r>
      <w:r w:rsidRPr="00513321">
        <w:rPr>
          <w:rFonts w:ascii="Helvetica" w:hAnsi="Helvetica" w:cs="Helvetica"/>
          <w:sz w:val="22"/>
          <w:szCs w:val="22"/>
          <w:lang w:val="en-US"/>
        </w:rPr>
        <w:t xml:space="preserve">mechanisms </w:t>
      </w:r>
      <w:r>
        <w:rPr>
          <w:rFonts w:ascii="Helvetica" w:hAnsi="Helvetica" w:cs="Helvetica"/>
          <w:sz w:val="22"/>
          <w:szCs w:val="22"/>
          <w:lang w:val="en-US"/>
        </w:rPr>
        <w:t xml:space="preserve">(which often relate to testing </w:t>
      </w:r>
      <w:r w:rsidR="00E95507">
        <w:rPr>
          <w:rFonts w:ascii="Helvetica" w:hAnsi="Helvetica" w:cs="Helvetica"/>
          <w:sz w:val="22"/>
          <w:szCs w:val="22"/>
          <w:lang w:val="en-US"/>
        </w:rPr>
        <w:t>the 1</w:t>
      </w:r>
      <w:r w:rsidR="00E95507" w:rsidRPr="00E95507">
        <w:rPr>
          <w:rFonts w:ascii="Helvetica" w:hAnsi="Helvetica" w:cs="Helvetica"/>
          <w:sz w:val="22"/>
          <w:szCs w:val="22"/>
          <w:vertAlign w:val="superscript"/>
          <w:lang w:val="en-US"/>
        </w:rPr>
        <w:t>st</w:t>
      </w:r>
      <w:r w:rsidR="00E95507">
        <w:rPr>
          <w:rFonts w:ascii="Helvetica" w:hAnsi="Helvetica" w:cs="Helvetica"/>
          <w:sz w:val="22"/>
          <w:szCs w:val="22"/>
          <w:lang w:val="en-US"/>
        </w:rPr>
        <w:t xml:space="preserve"> </w:t>
      </w:r>
      <w:r>
        <w:rPr>
          <w:rFonts w:ascii="Helvetica" w:hAnsi="Helvetica" w:cs="Helvetica"/>
          <w:sz w:val="22"/>
          <w:szCs w:val="22"/>
          <w:lang w:val="en-US"/>
        </w:rPr>
        <w:t xml:space="preserve">assumption) </w:t>
      </w:r>
      <w:r w:rsidRPr="00513321">
        <w:rPr>
          <w:rFonts w:ascii="Helvetica" w:hAnsi="Helvetica" w:cs="Helvetica"/>
          <w:sz w:val="22"/>
          <w:szCs w:val="22"/>
          <w:lang w:val="en-US"/>
        </w:rPr>
        <w:t>and the pre-climate change baseline. In some cases</w:t>
      </w:r>
      <w:r>
        <w:rPr>
          <w:rFonts w:ascii="Helvetica" w:hAnsi="Helvetica" w:cs="Helvetica"/>
          <w:sz w:val="22"/>
          <w:szCs w:val="22"/>
          <w:lang w:val="en-US"/>
        </w:rPr>
        <w:t>,</w:t>
      </w:r>
      <w:r w:rsidRPr="00513321">
        <w:rPr>
          <w:rFonts w:ascii="Helvetica" w:hAnsi="Helvetica" w:cs="Helvetica"/>
          <w:sz w:val="22"/>
          <w:szCs w:val="22"/>
          <w:lang w:val="en-US"/>
        </w:rPr>
        <w:t xml:space="preserve"> the mechanism predicts the pre-climate change baseline (i.e., in both our examples)</w:t>
      </w:r>
      <w:r>
        <w:rPr>
          <w:rFonts w:ascii="Helvetica" w:hAnsi="Helvetica" w:cs="Helvetica"/>
          <w:sz w:val="22"/>
          <w:szCs w:val="22"/>
          <w:lang w:val="en-US"/>
        </w:rPr>
        <w:t xml:space="preserve">; we </w:t>
      </w:r>
      <w:proofErr w:type="spellStart"/>
      <w:r>
        <w:rPr>
          <w:rFonts w:ascii="Helvetica" w:hAnsi="Helvetica" w:cs="Helvetica"/>
          <w:sz w:val="22"/>
          <w:szCs w:val="22"/>
          <w:lang w:val="en-US"/>
        </w:rPr>
        <w:t>colo</w:t>
      </w:r>
      <w:r w:rsidR="00D373F6">
        <w:rPr>
          <w:rFonts w:ascii="Helvetica" w:hAnsi="Helvetica" w:cs="Helvetica"/>
          <w:sz w:val="22"/>
          <w:szCs w:val="22"/>
          <w:lang w:val="en-US"/>
        </w:rPr>
        <w:t>u</w:t>
      </w:r>
      <w:r>
        <w:rPr>
          <w:rFonts w:ascii="Helvetica" w:hAnsi="Helvetica" w:cs="Helvetica"/>
          <w:sz w:val="22"/>
          <w:szCs w:val="22"/>
          <w:lang w:val="en-US"/>
        </w:rPr>
        <w:t>r</w:t>
      </w:r>
      <w:proofErr w:type="spellEnd"/>
      <w:r>
        <w:rPr>
          <w:rFonts w:ascii="Helvetica" w:hAnsi="Helvetica" w:cs="Helvetica"/>
          <w:sz w:val="22"/>
          <w:szCs w:val="22"/>
          <w:lang w:val="en-US"/>
        </w:rPr>
        <w:t xml:space="preserve"> m</w:t>
      </w:r>
      <w:r w:rsidRPr="00513321">
        <w:rPr>
          <w:rFonts w:ascii="Helvetica" w:hAnsi="Helvetica" w:cs="Helvetica"/>
          <w:sz w:val="22"/>
          <w:szCs w:val="22"/>
          <w:lang w:val="en-US"/>
        </w:rPr>
        <w:t>echanisms in whether they predict both pre-climate change synchrony and asynchrony depending on specifics (purple), syn</w:t>
      </w:r>
      <w:r>
        <w:rPr>
          <w:rFonts w:ascii="Helvetica" w:hAnsi="Helvetica" w:cs="Helvetica"/>
          <w:sz w:val="22"/>
          <w:szCs w:val="22"/>
          <w:lang w:val="en-US"/>
        </w:rPr>
        <w:t>c</w:t>
      </w:r>
      <w:r w:rsidRPr="00513321">
        <w:rPr>
          <w:rFonts w:ascii="Helvetica" w:hAnsi="Helvetica" w:cs="Helvetica"/>
          <w:sz w:val="22"/>
          <w:szCs w:val="22"/>
          <w:lang w:val="en-US"/>
        </w:rPr>
        <w:t>hrony (blue) or asynchrony (red). Note that multiple mechanisms may operate in many systems</w:t>
      </w:r>
      <w:r>
        <w:rPr>
          <w:rFonts w:ascii="Helvetica" w:hAnsi="Helvetica" w:cs="Helvetica"/>
          <w:sz w:val="22"/>
          <w:szCs w:val="22"/>
          <w:lang w:val="en-US"/>
        </w:rPr>
        <w:t>, and that this figur</w:t>
      </w:r>
      <w:r w:rsidRPr="00513321">
        <w:rPr>
          <w:rFonts w:ascii="Helvetica" w:hAnsi="Helvetica" w:cs="Helvetica"/>
          <w:sz w:val="22"/>
          <w:szCs w:val="22"/>
          <w:lang w:val="en-US"/>
        </w:rPr>
        <w:t xml:space="preserve">e is </w:t>
      </w:r>
      <w:r>
        <w:rPr>
          <w:rFonts w:ascii="Helvetica" w:hAnsi="Helvetica" w:cs="Helvetica"/>
          <w:sz w:val="22"/>
          <w:szCs w:val="22"/>
          <w:lang w:val="en-US"/>
        </w:rPr>
        <w:t>in no way</w:t>
      </w:r>
      <w:r w:rsidRPr="00513321">
        <w:rPr>
          <w:rFonts w:ascii="Helvetica" w:hAnsi="Helvetica" w:cs="Helvetica"/>
          <w:sz w:val="22"/>
          <w:szCs w:val="22"/>
          <w:lang w:val="en-US"/>
        </w:rPr>
        <w:t xml:space="preserve"> exhaustive</w:t>
      </w:r>
      <w:r>
        <w:rPr>
          <w:rFonts w:ascii="Helvetica" w:hAnsi="Helvetica" w:cs="Helvetica"/>
          <w:sz w:val="22"/>
          <w:szCs w:val="22"/>
          <w:lang w:val="en-US"/>
        </w:rPr>
        <w:t xml:space="preserve">, </w:t>
      </w:r>
      <w:r w:rsidRPr="00513321">
        <w:rPr>
          <w:rFonts w:ascii="Helvetica" w:hAnsi="Helvetica" w:cs="Helvetica"/>
          <w:sz w:val="22"/>
          <w:szCs w:val="22"/>
          <w:lang w:val="en-US"/>
        </w:rPr>
        <w:t xml:space="preserve">but rather </w:t>
      </w:r>
      <w:r>
        <w:rPr>
          <w:rFonts w:ascii="Helvetica" w:hAnsi="Helvetica" w:cs="Helvetica"/>
          <w:sz w:val="22"/>
          <w:szCs w:val="22"/>
          <w:lang w:val="en-US"/>
        </w:rPr>
        <w:t xml:space="preserve">serves </w:t>
      </w:r>
      <w:r w:rsidRPr="00513321">
        <w:rPr>
          <w:rFonts w:ascii="Helvetica" w:hAnsi="Helvetica" w:cs="Helvetica"/>
          <w:sz w:val="22"/>
          <w:szCs w:val="22"/>
          <w:lang w:val="en-US"/>
        </w:rPr>
        <w:t xml:space="preserve">to highlight </w:t>
      </w:r>
      <w:r>
        <w:rPr>
          <w:rFonts w:ascii="Helvetica" w:hAnsi="Helvetica" w:cs="Helvetica"/>
          <w:sz w:val="22"/>
          <w:szCs w:val="22"/>
          <w:lang w:val="en-US"/>
        </w:rPr>
        <w:t>a</w:t>
      </w:r>
      <w:r w:rsidRPr="00513321">
        <w:rPr>
          <w:rFonts w:ascii="Helvetica" w:hAnsi="Helvetica" w:cs="Helvetica"/>
          <w:sz w:val="22"/>
          <w:szCs w:val="22"/>
          <w:lang w:val="en-US"/>
        </w:rPr>
        <w:t xml:space="preserve"> pathway</w:t>
      </w:r>
      <w:r>
        <w:rPr>
          <w:rFonts w:ascii="Helvetica" w:hAnsi="Helvetica" w:cs="Helvetica"/>
          <w:sz w:val="22"/>
          <w:szCs w:val="22"/>
          <w:lang w:val="en-US"/>
        </w:rPr>
        <w:t xml:space="preserve"> </w:t>
      </w:r>
      <w:r w:rsidR="00412555">
        <w:rPr>
          <w:rFonts w:ascii="Helvetica" w:hAnsi="Helvetica" w:cs="Helvetica"/>
          <w:sz w:val="22"/>
          <w:szCs w:val="22"/>
          <w:lang w:val="en-US"/>
        </w:rPr>
        <w:t xml:space="preserve">that </w:t>
      </w:r>
      <w:r>
        <w:rPr>
          <w:rFonts w:ascii="Helvetica" w:hAnsi="Helvetica" w:cs="Helvetica"/>
          <w:sz w:val="22"/>
          <w:szCs w:val="22"/>
          <w:lang w:val="en-US"/>
        </w:rPr>
        <w:t>researchers can take</w:t>
      </w:r>
      <w:r w:rsidR="00412555">
        <w:rPr>
          <w:rFonts w:ascii="Helvetica" w:hAnsi="Helvetica" w:cs="Helvetica"/>
          <w:sz w:val="22"/>
          <w:szCs w:val="22"/>
          <w:lang w:val="en-US"/>
        </w:rPr>
        <w:t>.</w:t>
      </w:r>
      <w:r w:rsidR="00513321">
        <w:rPr>
          <w:rFonts w:ascii="Helvetica" w:hAnsi="Helvetica" w:cs="Helvetica"/>
          <w:sz w:val="22"/>
          <w:szCs w:val="22"/>
          <w:lang w:val="en-US"/>
        </w:rPr>
        <w:t xml:space="preserve"> </w:t>
      </w:r>
      <w:r w:rsidR="00552897">
        <w:rPr>
          <w:rFonts w:ascii="Helvetica" w:hAnsi="Helvetica" w:cs="Helvetica"/>
          <w:sz w:val="22"/>
          <w:szCs w:val="22"/>
          <w:lang w:val="en-US"/>
        </w:rPr>
        <w:t xml:space="preserve"> </w:t>
      </w:r>
    </w:p>
    <w:p w14:paraId="480B3EF2" w14:textId="77777777" w:rsidR="00CF64D9" w:rsidRDefault="00CF64D9" w:rsidP="00A43C7A">
      <w:pPr>
        <w:spacing w:line="480" w:lineRule="auto"/>
        <w:rPr>
          <w:rFonts w:ascii="Helvetica" w:hAnsi="Helvetica"/>
          <w:sz w:val="22"/>
          <w:szCs w:val="22"/>
        </w:rPr>
      </w:pPr>
    </w:p>
    <w:p w14:paraId="52B78029" w14:textId="2D9F3219" w:rsidR="001E4111" w:rsidRDefault="00285BB1" w:rsidP="00A43C7A">
      <w:pPr>
        <w:spacing w:line="480" w:lineRule="auto"/>
        <w:rPr>
          <w:rFonts w:ascii="Helvetica" w:hAnsi="Helvetica" w:cs="Helvetica"/>
          <w:sz w:val="22"/>
          <w:szCs w:val="22"/>
          <w:lang w:val="en-US"/>
        </w:rPr>
      </w:pPr>
      <w:commentRangeStart w:id="142"/>
      <w:r w:rsidRPr="00AE69BC">
        <w:rPr>
          <w:rFonts w:ascii="Helvetica" w:hAnsi="Helvetica"/>
          <w:sz w:val="22"/>
          <w:szCs w:val="22"/>
        </w:rPr>
        <w:t>F</w:t>
      </w:r>
      <w:commentRangeStart w:id="143"/>
      <w:r w:rsidRPr="00AE69BC">
        <w:rPr>
          <w:rFonts w:ascii="Helvetica" w:hAnsi="Helvetica"/>
          <w:sz w:val="22"/>
          <w:szCs w:val="22"/>
        </w:rPr>
        <w:t>igure</w:t>
      </w:r>
      <w:commentRangeEnd w:id="143"/>
      <w:r w:rsidR="00804B09">
        <w:rPr>
          <w:rStyle w:val="CommentReference"/>
        </w:rPr>
        <w:commentReference w:id="143"/>
      </w:r>
      <w:r w:rsidRPr="00AE69BC">
        <w:rPr>
          <w:rFonts w:ascii="Helvetica" w:hAnsi="Helvetica"/>
          <w:sz w:val="22"/>
          <w:szCs w:val="22"/>
        </w:rPr>
        <w:t xml:space="preserve"> </w:t>
      </w:r>
      <w:commentRangeStart w:id="144"/>
      <w:r w:rsidR="00CA2683">
        <w:rPr>
          <w:rFonts w:ascii="Helvetica" w:hAnsi="Helvetica"/>
          <w:sz w:val="22"/>
          <w:szCs w:val="22"/>
        </w:rPr>
        <w:t>3</w:t>
      </w:r>
      <w:commentRangeEnd w:id="144"/>
      <w:r w:rsidR="00CA2683">
        <w:rPr>
          <w:rStyle w:val="CommentReference"/>
        </w:rPr>
        <w:commentReference w:id="144"/>
      </w:r>
      <w:commentRangeEnd w:id="142"/>
      <w:r w:rsidR="006C63CA">
        <w:rPr>
          <w:rStyle w:val="CommentReference"/>
        </w:rPr>
        <w:commentReference w:id="142"/>
      </w:r>
      <w:r w:rsidRPr="00AE69BC">
        <w:rPr>
          <w:rFonts w:ascii="Helvetica" w:hAnsi="Helvetica"/>
          <w:sz w:val="22"/>
          <w:szCs w:val="22"/>
        </w:rPr>
        <w:t xml:space="preserve">. </w:t>
      </w:r>
      <w:r>
        <w:rPr>
          <w:rFonts w:ascii="Helvetica" w:hAnsi="Helvetica"/>
          <w:sz w:val="22"/>
          <w:szCs w:val="22"/>
        </w:rPr>
        <w:t>Conceptualization of key assumptions, and resulting implications for climate change predictions, often made about the Cushing hypothesis when pre-climate change baselines are not defined. (a) Differences</w:t>
      </w:r>
      <w:r>
        <w:rPr>
          <w:rFonts w:ascii="Helvetica" w:hAnsi="Helvetica" w:cs="Helvetica"/>
          <w:sz w:val="22"/>
          <w:szCs w:val="22"/>
          <w:lang w:val="en-US"/>
        </w:rPr>
        <w:t xml:space="preserve"> in the </w:t>
      </w:r>
      <w:proofErr w:type="spellStart"/>
      <w:r>
        <w:rPr>
          <w:rFonts w:ascii="Helvetica" w:hAnsi="Helvetica" w:cs="Helvetica"/>
          <w:sz w:val="22"/>
          <w:szCs w:val="22"/>
          <w:lang w:val="en-US"/>
        </w:rPr>
        <w:t>phenological</w:t>
      </w:r>
      <w:proofErr w:type="spellEnd"/>
      <w:r>
        <w:rPr>
          <w:rFonts w:ascii="Helvetica" w:hAnsi="Helvetica" w:cs="Helvetica"/>
          <w:sz w:val="22"/>
          <w:szCs w:val="22"/>
          <w:lang w:val="en-US"/>
        </w:rPr>
        <w:t xml:space="preserve"> time-series of a consumer-resource interaction, </w:t>
      </w:r>
      <w:r>
        <w:rPr>
          <w:rFonts w:ascii="Helvetica" w:hAnsi="Helvetica" w:cs="Helvetica"/>
          <w:sz w:val="22"/>
          <w:szCs w:val="22"/>
          <w:lang w:val="en-US"/>
        </w:rPr>
        <w:lastRenderedPageBreak/>
        <w:t xml:space="preserve">where red represents the resource and black represents the consumer, </w:t>
      </w:r>
      <w:r>
        <w:rPr>
          <w:rFonts w:ascii="Helvetica" w:hAnsi="Helvetica"/>
          <w:sz w:val="22"/>
          <w:szCs w:val="22"/>
        </w:rPr>
        <w:t xml:space="preserve">during conditions of </w:t>
      </w:r>
      <w:proofErr w:type="spellStart"/>
      <w:r w:rsidR="00286845">
        <w:rPr>
          <w:rFonts w:ascii="Helvetica" w:hAnsi="Helvetica" w:cs="Helvetica"/>
          <w:sz w:val="22"/>
          <w:szCs w:val="22"/>
          <w:lang w:val="en-US"/>
        </w:rPr>
        <w:t>stationarity</w:t>
      </w:r>
      <w:proofErr w:type="spellEnd"/>
      <w:r>
        <w:rPr>
          <w:rFonts w:ascii="Helvetica" w:hAnsi="Helvetica" w:cs="Helvetica"/>
          <w:sz w:val="22"/>
          <w:szCs w:val="22"/>
          <w:lang w:val="en-US"/>
        </w:rPr>
        <w:t>; when the environment becomes non-stationary (shown here just after 1980) the consumer and resource each can shift in varying directions</w:t>
      </w:r>
      <w:ins w:id="145" w:author="Heather Kharouba" w:date="2019-04-23T22:37:00Z">
        <w:r w:rsidR="00F451D0">
          <w:rPr>
            <w:rFonts w:ascii="Helvetica" w:hAnsi="Helvetica" w:cs="Helvetica"/>
            <w:sz w:val="22"/>
            <w:szCs w:val="22"/>
            <w:lang w:val="en-US"/>
          </w:rPr>
          <w:t xml:space="preserve">, representing the range of </w:t>
        </w:r>
      </w:ins>
      <w:ins w:id="146" w:author="Heather Kharouba" w:date="2019-04-23T22:38:00Z">
        <w:r w:rsidR="00F451D0">
          <w:rPr>
            <w:rFonts w:ascii="Helvetica" w:hAnsi="Helvetica" w:cs="Helvetica"/>
            <w:sz w:val="22"/>
            <w:szCs w:val="22"/>
            <w:lang w:val="en-US"/>
          </w:rPr>
          <w:t xml:space="preserve">recent </w:t>
        </w:r>
      </w:ins>
      <w:commentRangeStart w:id="147"/>
      <w:ins w:id="148" w:author="Heather Kharouba" w:date="2019-04-23T22:37:00Z">
        <w:r w:rsidR="00F451D0">
          <w:rPr>
            <w:rFonts w:ascii="Helvetica" w:hAnsi="Helvetica" w:cs="Helvetica"/>
            <w:sz w:val="22"/>
            <w:szCs w:val="22"/>
            <w:lang w:val="en-US"/>
          </w:rPr>
          <w:t xml:space="preserve">documented </w:t>
        </w:r>
      </w:ins>
      <w:proofErr w:type="spellStart"/>
      <w:ins w:id="149" w:author="Heather Kharouba" w:date="2019-04-23T22:38:00Z">
        <w:r w:rsidR="00F451D0">
          <w:rPr>
            <w:rFonts w:ascii="Helvetica" w:hAnsi="Helvetica" w:cs="Helvetica"/>
            <w:sz w:val="22"/>
            <w:szCs w:val="22"/>
            <w:lang w:val="en-US"/>
          </w:rPr>
          <w:t>phenological</w:t>
        </w:r>
        <w:proofErr w:type="spellEnd"/>
        <w:r w:rsidR="00F451D0">
          <w:rPr>
            <w:rFonts w:ascii="Helvetica" w:hAnsi="Helvetica" w:cs="Helvetica"/>
            <w:sz w:val="22"/>
            <w:szCs w:val="22"/>
            <w:lang w:val="en-US"/>
          </w:rPr>
          <w:t xml:space="preserve"> shifts</w:t>
        </w:r>
        <w:commentRangeEnd w:id="147"/>
        <w:r w:rsidR="00F451D0">
          <w:rPr>
            <w:rStyle w:val="CommentReference"/>
          </w:rPr>
          <w:commentReference w:id="147"/>
        </w:r>
      </w:ins>
      <w:r>
        <w:rPr>
          <w:rFonts w:ascii="Helvetica" w:hAnsi="Helvetica" w:cs="Helvetica"/>
          <w:sz w:val="22"/>
          <w:szCs w:val="22"/>
          <w:lang w:val="en-US"/>
        </w:rPr>
        <w:t xml:space="preserve">, leading potentially to shifts in synchrony. </w:t>
      </w:r>
      <w:commentRangeStart w:id="151"/>
      <w:r>
        <w:rPr>
          <w:rFonts w:ascii="Helvetica" w:hAnsi="Helvetica" w:cs="Helvetica"/>
          <w:sz w:val="22"/>
          <w:szCs w:val="22"/>
          <w:lang w:val="en-US"/>
        </w:rPr>
        <w:t>(b) Most studies in the current literature assume that consumer fitness was highest before climate change</w:t>
      </w:r>
      <w:r w:rsidRPr="00AE69BC">
        <w:rPr>
          <w:rFonts w:ascii="Helvetica" w:hAnsi="Helvetica" w:cs="Helvetica"/>
          <w:sz w:val="22"/>
          <w:szCs w:val="22"/>
          <w:lang w:val="en-US"/>
        </w:rPr>
        <w:t xml:space="preserve"> </w:t>
      </w:r>
      <w:r>
        <w:rPr>
          <w:rFonts w:ascii="Helvetica" w:hAnsi="Helvetica" w:cs="Helvetica"/>
          <w:sz w:val="22"/>
          <w:szCs w:val="22"/>
          <w:lang w:val="en-US"/>
        </w:rPr>
        <w:t xml:space="preserve"> (i.e., a match; synchrony hypothesis).</w:t>
      </w:r>
      <w:r w:rsidR="005F2844">
        <w:rPr>
          <w:rFonts w:ascii="Helvetica" w:hAnsi="Helvetica" w:cs="Helvetica"/>
          <w:sz w:val="22"/>
          <w:szCs w:val="22"/>
          <w:lang w:val="en-US"/>
        </w:rPr>
        <w:t xml:space="preserve"> </w:t>
      </w:r>
      <w:commentRangeEnd w:id="151"/>
      <w:r w:rsidR="006A1D32">
        <w:rPr>
          <w:rStyle w:val="CommentReference"/>
        </w:rPr>
        <w:commentReference w:id="151"/>
      </w:r>
      <w:r w:rsidR="005F2844">
        <w:rPr>
          <w:rFonts w:ascii="Helvetica" w:hAnsi="Helvetica" w:cs="Helvetica"/>
          <w:sz w:val="22"/>
          <w:szCs w:val="22"/>
          <w:lang w:val="en-US"/>
        </w:rPr>
        <w:t>However, an alternative hypothesis put forward by Singer and Parmesan (2010) (i.e., the asynchrony hypothesis) postulates that conditions before climate change may not represent a ‘match’ in the system. T</w:t>
      </w:r>
      <w:r w:rsidR="005871A1">
        <w:rPr>
          <w:rFonts w:ascii="Helvetica" w:hAnsi="Helvetica" w:cs="Helvetica"/>
          <w:sz w:val="22"/>
          <w:szCs w:val="22"/>
          <w:lang w:val="en-US"/>
        </w:rPr>
        <w:t xml:space="preserve">he implications for climate change predictions for </w:t>
      </w:r>
      <w:r w:rsidR="006905B3">
        <w:rPr>
          <w:rFonts w:ascii="Helvetica" w:hAnsi="Helvetica" w:cs="Helvetica"/>
          <w:sz w:val="22"/>
          <w:szCs w:val="22"/>
          <w:lang w:val="en-US"/>
        </w:rPr>
        <w:t xml:space="preserve">the </w:t>
      </w:r>
      <w:r w:rsidR="005871A1">
        <w:rPr>
          <w:rFonts w:ascii="Helvetica" w:hAnsi="Helvetica" w:cs="Helvetica"/>
          <w:sz w:val="22"/>
          <w:szCs w:val="22"/>
          <w:lang w:val="en-US"/>
        </w:rPr>
        <w:t>t</w:t>
      </w:r>
      <w:r w:rsidR="005F2844">
        <w:rPr>
          <w:rFonts w:ascii="Helvetica" w:hAnsi="Helvetica" w:cs="Helvetica"/>
          <w:sz w:val="22"/>
          <w:szCs w:val="22"/>
          <w:lang w:val="en-US"/>
        </w:rPr>
        <w:t xml:space="preserve">wo </w:t>
      </w:r>
      <w:r w:rsidR="006905B3">
        <w:rPr>
          <w:rFonts w:ascii="Helvetica" w:hAnsi="Helvetica" w:cs="Helvetica"/>
          <w:sz w:val="22"/>
          <w:szCs w:val="22"/>
          <w:lang w:val="en-US"/>
        </w:rPr>
        <w:t>hypotheses are illustrated: If the 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 then climate change will necessarily lead to declines in consumer fitness. If the asynchrony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w:t>
      </w:r>
      <w:r w:rsidR="0030780B">
        <w:rPr>
          <w:rFonts w:ascii="Helvetica" w:hAnsi="Helvetica" w:cs="Helvetica"/>
          <w:sz w:val="22"/>
          <w:szCs w:val="22"/>
          <w:lang w:val="en-US"/>
        </w:rPr>
        <w:t>, climate change may not lead to declines in consumer fitness</w:t>
      </w:r>
      <w:r w:rsidR="006905B3">
        <w:rPr>
          <w:rFonts w:ascii="Helvetica" w:hAnsi="Helvetica" w:cs="Helvetica"/>
          <w:sz w:val="22"/>
          <w:szCs w:val="22"/>
          <w:lang w:val="en-US"/>
        </w:rPr>
        <w:t>.</w:t>
      </w:r>
      <w:r w:rsidR="001E4111" w:rsidRPr="00AE69BC">
        <w:rPr>
          <w:rFonts w:ascii="Helvetica" w:hAnsi="Helvetica" w:cs="Helvetica"/>
          <w:sz w:val="22"/>
          <w:szCs w:val="22"/>
          <w:lang w:val="en-US"/>
        </w:rPr>
        <w:t xml:space="preserve"> </w:t>
      </w:r>
      <w:r w:rsidR="00DB0351">
        <w:rPr>
          <w:rFonts w:ascii="Helvetica" w:hAnsi="Helvetica" w:cs="Helvetica"/>
          <w:sz w:val="22"/>
          <w:szCs w:val="22"/>
          <w:lang w:val="en-US"/>
        </w:rPr>
        <w:t>(c)</w:t>
      </w:r>
      <w:r w:rsidR="00B762C3">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r w:rsidR="00760115">
        <w:rPr>
          <w:rFonts w:ascii="Helvetica" w:hAnsi="Helvetica" w:cs="Helvetica"/>
          <w:sz w:val="22"/>
          <w:szCs w:val="22"/>
          <w:lang w:val="en-US"/>
        </w:rPr>
        <w:t>with an alternative pre-climate change baseline</w:t>
      </w:r>
      <w:r w:rsidR="00B762C3">
        <w:rPr>
          <w:rFonts w:ascii="Helvetica" w:hAnsi="Helvetica" w:cs="Helvetica"/>
          <w:sz w:val="22"/>
          <w:szCs w:val="22"/>
          <w:lang w:val="en-US"/>
        </w:rPr>
        <w:t>, climate change could lead to an increase or decrease in consumer fitness depending</w:t>
      </w:r>
      <w:r w:rsidR="00EC5EDB">
        <w:rPr>
          <w:rFonts w:ascii="Helvetica" w:hAnsi="Helvetica" w:cs="Helvetica"/>
          <w:sz w:val="22"/>
          <w:szCs w:val="22"/>
          <w:lang w:val="en-US"/>
        </w:rPr>
        <w:t xml:space="preserve"> on </w:t>
      </w:r>
      <w:r w:rsidR="00B762C3">
        <w:rPr>
          <w:rFonts w:ascii="Helvetica" w:hAnsi="Helvetica" w:cs="Helvetica"/>
          <w:sz w:val="22"/>
          <w:szCs w:val="22"/>
          <w:lang w:val="en-US"/>
        </w:rPr>
        <w:t xml:space="preserve">how the relative timing of the interaction changes. </w:t>
      </w:r>
      <w:r w:rsidR="0050055A">
        <w:rPr>
          <w:rFonts w:ascii="Helvetica" w:hAnsi="Helvetica" w:cs="Helvetica"/>
          <w:sz w:val="22"/>
          <w:szCs w:val="22"/>
          <w:lang w:val="en-US"/>
        </w:rPr>
        <w:t xml:space="preserve">Similarly, </w:t>
      </w:r>
      <w:r w:rsidR="00B77575">
        <w:rPr>
          <w:rFonts w:ascii="Helvetica" w:hAnsi="Helvetica" w:cs="Helvetica"/>
          <w:sz w:val="22"/>
          <w:szCs w:val="22"/>
          <w:lang w:val="en-US"/>
        </w:rPr>
        <w:t>with an</w:t>
      </w:r>
      <w:r w:rsidR="00913CA4">
        <w:rPr>
          <w:rFonts w:ascii="Helvetica" w:hAnsi="Helvetica" w:cs="Helvetica"/>
          <w:sz w:val="22"/>
          <w:szCs w:val="22"/>
          <w:lang w:val="en-US"/>
        </w:rPr>
        <w:t xml:space="preserve"> </w:t>
      </w:r>
      <w:r w:rsidR="00B77575">
        <w:rPr>
          <w:rFonts w:ascii="Helvetica" w:hAnsi="Helvetica" w:cs="Helvetica"/>
          <w:sz w:val="22"/>
          <w:szCs w:val="22"/>
          <w:lang w:val="en-US"/>
        </w:rPr>
        <w:t>alternative asynchrony baseline</w:t>
      </w:r>
      <w:r w:rsidR="00B762C3">
        <w:rPr>
          <w:rFonts w:ascii="Helvetica" w:hAnsi="Helvetica" w:cs="Helvetica"/>
          <w:sz w:val="22"/>
          <w:szCs w:val="22"/>
          <w:lang w:val="en-US"/>
        </w:rPr>
        <w:t xml:space="preserve">, climate change </w:t>
      </w:r>
      <w:r w:rsidR="00913CA4">
        <w:rPr>
          <w:rFonts w:ascii="Helvetica" w:hAnsi="Helvetica" w:cs="Helvetica"/>
          <w:sz w:val="22"/>
          <w:szCs w:val="22"/>
          <w:lang w:val="en-US"/>
        </w:rPr>
        <w:t>could</w:t>
      </w:r>
      <w:r w:rsidR="00B762C3">
        <w:rPr>
          <w:rFonts w:ascii="Helvetica" w:hAnsi="Helvetica" w:cs="Helvetica"/>
          <w:sz w:val="22"/>
          <w:szCs w:val="22"/>
          <w:lang w:val="en-US"/>
        </w:rPr>
        <w:t xml:space="preserve"> lead to an increase</w:t>
      </w:r>
      <w:r w:rsidR="00913CA4">
        <w:rPr>
          <w:rFonts w:ascii="Helvetica" w:hAnsi="Helvetica" w:cs="Helvetica"/>
          <w:sz w:val="22"/>
          <w:szCs w:val="22"/>
          <w:lang w:val="en-US"/>
        </w:rPr>
        <w:t xml:space="preserve"> </w:t>
      </w:r>
      <w:r w:rsidR="001B4309">
        <w:rPr>
          <w:rFonts w:ascii="Helvetica" w:hAnsi="Helvetica" w:cs="Helvetica"/>
          <w:sz w:val="22"/>
          <w:szCs w:val="22"/>
          <w:lang w:val="en-US"/>
        </w:rPr>
        <w:t xml:space="preserve">or decrease in consumer fitness </w:t>
      </w:r>
      <w:r w:rsidR="00913CA4">
        <w:rPr>
          <w:rFonts w:ascii="Helvetica" w:hAnsi="Helvetica" w:cs="Helvetica"/>
          <w:sz w:val="22"/>
          <w:szCs w:val="22"/>
          <w:lang w:val="en-US"/>
        </w:rPr>
        <w:t>but to a much smaller degree</w:t>
      </w:r>
      <w:r w:rsidR="00D16D24" w:rsidRPr="00AE69BC">
        <w:rPr>
          <w:rFonts w:ascii="Helvetica" w:hAnsi="Helvetica" w:cs="Helvetica"/>
          <w:sz w:val="22"/>
          <w:szCs w:val="22"/>
          <w:lang w:val="en-US"/>
        </w:rPr>
        <w:t>.</w:t>
      </w:r>
      <w:ins w:id="152" w:author="Heather Kharouba" w:date="2019-04-11T20:52:00Z">
        <w:r w:rsidR="00C42E72">
          <w:rPr>
            <w:rFonts w:ascii="Helvetica" w:hAnsi="Helvetica" w:cs="Helvetica"/>
            <w:sz w:val="22"/>
            <w:szCs w:val="22"/>
            <w:lang w:val="en-US"/>
          </w:rPr>
          <w:t xml:space="preserve"> For </w:t>
        </w:r>
        <w:proofErr w:type="gramStart"/>
        <w:r w:rsidR="00C42E72">
          <w:rPr>
            <w:rFonts w:ascii="Helvetica" w:hAnsi="Helvetica" w:cs="Helvetica"/>
            <w:sz w:val="22"/>
            <w:szCs w:val="22"/>
            <w:lang w:val="en-US"/>
          </w:rPr>
          <w:t>panels</w:t>
        </w:r>
        <w:proofErr w:type="gramEnd"/>
        <w:r w:rsidR="00C42E72">
          <w:rPr>
            <w:rFonts w:ascii="Helvetica" w:hAnsi="Helvetica" w:cs="Helvetica"/>
            <w:sz w:val="22"/>
            <w:szCs w:val="22"/>
            <w:lang w:val="en-US"/>
          </w:rPr>
          <w:t xml:space="preserve"> b and c, </w:t>
        </w:r>
      </w:ins>
      <w:ins w:id="153" w:author="Heather Kharouba" w:date="2019-04-11T20:53:00Z">
        <w:r w:rsidR="00C42E72">
          <w:rPr>
            <w:rFonts w:ascii="Helvetica" w:hAnsi="Helvetica" w:cs="Helvetica"/>
            <w:sz w:val="22"/>
            <w:szCs w:val="22"/>
            <w:lang w:val="en-US"/>
          </w:rPr>
          <w:t>blue boxes represent the range of conditions detected in the system over a long time period</w:t>
        </w:r>
      </w:ins>
    </w:p>
    <w:p w14:paraId="0FAD6217" w14:textId="77777777" w:rsidR="007D2C2A" w:rsidRDefault="007D2C2A" w:rsidP="00A43C7A">
      <w:pPr>
        <w:spacing w:line="480" w:lineRule="auto"/>
        <w:rPr>
          <w:rFonts w:ascii="Helvetica" w:hAnsi="Helvetica" w:cs="Helvetica"/>
          <w:sz w:val="22"/>
          <w:szCs w:val="22"/>
          <w:lang w:val="en-US"/>
        </w:rPr>
      </w:pPr>
    </w:p>
    <w:p w14:paraId="59644589" w14:textId="36C90A07" w:rsidR="003712FB" w:rsidRPr="00951D18" w:rsidRDefault="00282DBF" w:rsidP="00951D18">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r w:rsidR="00E07669">
        <w:rPr>
          <w:rFonts w:ascii="Helvetica" w:hAnsi="Helvetica" w:cs="Helvetica"/>
          <w:sz w:val="22"/>
          <w:szCs w:val="22"/>
          <w:lang w:val="en-US"/>
        </w:rPr>
        <w:t>4</w:t>
      </w:r>
      <w:r w:rsidRPr="00AE69BC">
        <w:rPr>
          <w:rFonts w:ascii="Helvetica" w:hAnsi="Helvetica" w:cs="Helvetica"/>
          <w:sz w:val="22"/>
          <w:szCs w:val="22"/>
          <w:lang w:val="en-US"/>
        </w:rPr>
        <w:t xml:space="preserve">. </w:t>
      </w:r>
      <w:proofErr w:type="gramStart"/>
      <w:r w:rsidRPr="00AE69BC">
        <w:rPr>
          <w:rFonts w:ascii="Helvetica" w:hAnsi="Helvetica" w:cs="Helvetica"/>
          <w:sz w:val="22"/>
          <w:szCs w:val="22"/>
          <w:lang w:val="en-US"/>
        </w:rPr>
        <w:t>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Operophtera</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brumata</w:t>
      </w:r>
      <w:proofErr w:type="spellEnd"/>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robur</w:t>
      </w:r>
      <w:proofErr w:type="spellEnd"/>
      <w:r w:rsidR="00064986" w:rsidRPr="00AE69BC">
        <w:rPr>
          <w:rFonts w:ascii="Helvetica" w:hAnsi="Helvetica" w:cs="Helvetica"/>
          <w:sz w:val="22"/>
          <w:szCs w:val="22"/>
          <w:lang w:val="en-US"/>
        </w:rPr>
        <w:t>)</w:t>
      </w:r>
      <w:r w:rsidRPr="00AE69BC">
        <w:rPr>
          <w:rFonts w:ascii="Helvetica" w:hAnsi="Helvetica" w:cs="Helvetica"/>
          <w:sz w:val="22"/>
          <w:szCs w:val="22"/>
          <w:lang w:val="en-US"/>
        </w:rPr>
        <w:t>.</w:t>
      </w:r>
      <w:proofErr w:type="gramEnd"/>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 xml:space="preserve">(a) </w:t>
      </w:r>
      <w:r w:rsidR="00824E75">
        <w:rPr>
          <w:rFonts w:ascii="Helvetica" w:hAnsi="Helvetica" w:cs="Helvetica"/>
          <w:sz w:val="22"/>
          <w:szCs w:val="22"/>
          <w:lang w:val="en-US"/>
        </w:rPr>
        <w:t xml:space="preserve">The </w:t>
      </w:r>
      <w:r w:rsidR="00B274BF" w:rsidRPr="00AE69BC">
        <w:rPr>
          <w:rFonts w:ascii="Helvetica" w:hAnsi="Helvetica" w:cs="Helvetica"/>
          <w:sz w:val="22"/>
          <w:szCs w:val="22"/>
          <w:lang w:val="en-US"/>
        </w:rPr>
        <w:t>result</w:t>
      </w:r>
      <w:r w:rsidR="00824E75">
        <w:rPr>
          <w:rFonts w:ascii="Helvetica" w:hAnsi="Helvetica" w:cs="Helvetica"/>
          <w:sz w:val="22"/>
          <w:szCs w:val="22"/>
          <w:lang w:val="en-US"/>
        </w:rPr>
        <w:t>s</w:t>
      </w:r>
      <w:r w:rsidR="00B274BF" w:rsidRPr="00AE69BC">
        <w:rPr>
          <w:rFonts w:ascii="Helvetica" w:hAnsi="Helvetica" w:cs="Helvetica"/>
          <w:sz w:val="22"/>
          <w:szCs w:val="22"/>
          <w:lang w:val="en-US"/>
        </w:rPr>
        <w:t xml:space="preserve"> from two</w:t>
      </w:r>
      <w:r w:rsidR="00824E75">
        <w:rPr>
          <w:rFonts w:ascii="Helvetica" w:hAnsi="Helvetica" w:cs="Helvetica"/>
          <w:sz w:val="22"/>
          <w:szCs w:val="22"/>
          <w:lang w:val="en-US"/>
        </w:rPr>
        <w:t xml:space="preserve"> related</w:t>
      </w:r>
      <w:r w:rsidR="00B274BF"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experiments</w:t>
      </w:r>
      <w:r w:rsidR="00824E75">
        <w:rPr>
          <w:rFonts w:ascii="Helvetica" w:hAnsi="Helvetica" w:cs="Helvetica"/>
          <w:sz w:val="22"/>
          <w:szCs w:val="22"/>
          <w:lang w:val="en-US"/>
        </w:rPr>
        <w:t xml:space="preserve"> (green, red points) where </w:t>
      </w:r>
      <w:r w:rsidR="00DE5430" w:rsidRPr="00AE69BC">
        <w:rPr>
          <w:rFonts w:ascii="Helvetica" w:hAnsi="Helvetica" w:cs="Helvetica"/>
          <w:sz w:val="22"/>
          <w:szCs w:val="22"/>
          <w:lang w:val="en-US"/>
        </w:rPr>
        <w:t>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w:t>
      </w:r>
      <w:r w:rsidR="00006CD9">
        <w:rPr>
          <w:rFonts w:ascii="Helvetica" w:hAnsi="Helvetica" w:cs="Helvetica"/>
          <w:sz w:val="22"/>
          <w:szCs w:val="22"/>
          <w:lang w:val="en-US"/>
        </w:rPr>
        <w:t>ent without food (green points; first experiment) and</w:t>
      </w:r>
      <w:r w:rsidR="00DE5430" w:rsidRPr="00AE69BC">
        <w:rPr>
          <w:rFonts w:ascii="Helvetica" w:hAnsi="Helvetica" w:cs="Helvetica"/>
          <w:sz w:val="22"/>
          <w:szCs w:val="22"/>
          <w:lang w:val="en-US"/>
        </w:rPr>
        <w:t xml:space="preserve"> the </w:t>
      </w:r>
      <w:r w:rsidR="00D36356" w:rsidRPr="00AE69BC">
        <w:rPr>
          <w:rFonts w:ascii="Helvetica" w:hAnsi="Helvetica" w:cs="Helvetica"/>
          <w:sz w:val="22"/>
          <w:szCs w:val="22"/>
          <w:lang w:val="en-US"/>
        </w:rPr>
        <w:t>emergence times of larvae</w:t>
      </w:r>
      <w:r w:rsidR="002F40A5">
        <w:rPr>
          <w:rFonts w:ascii="Helvetica" w:hAnsi="Helvetica" w:cs="Helvetica"/>
          <w:sz w:val="22"/>
          <w:szCs w:val="22"/>
          <w:lang w:val="en-US"/>
        </w:rPr>
        <w:t xml:space="preserve"> </w:t>
      </w:r>
      <w:r w:rsidR="00824E75">
        <w:rPr>
          <w:rFonts w:ascii="Helvetica" w:hAnsi="Helvetica" w:cs="Helvetica"/>
          <w:sz w:val="22"/>
          <w:szCs w:val="22"/>
          <w:lang w:val="en-US"/>
        </w:rPr>
        <w:lastRenderedPageBreak/>
        <w:t xml:space="preserve">relative to budburst </w:t>
      </w:r>
      <w:r w:rsidR="002F40A5">
        <w:rPr>
          <w:rFonts w:ascii="Helvetica" w:hAnsi="Helvetica" w:cs="Helvetica"/>
          <w:sz w:val="22"/>
          <w:szCs w:val="22"/>
          <w:lang w:val="en-US"/>
        </w:rPr>
        <w:t>(red points</w:t>
      </w:r>
      <w:r w:rsidR="00006CD9">
        <w:rPr>
          <w:rFonts w:ascii="Helvetica" w:hAnsi="Helvetica" w:cs="Helvetica"/>
          <w:sz w:val="22"/>
          <w:szCs w:val="22"/>
          <w:lang w:val="en-US"/>
        </w:rPr>
        <w:t>; second experiment</w:t>
      </w:r>
      <w:r w:rsidR="002F40A5">
        <w:rPr>
          <w:rFonts w:ascii="Helvetica" w:hAnsi="Helvetica" w:cs="Helvetica"/>
          <w:sz w:val="22"/>
          <w:szCs w:val="22"/>
          <w:lang w:val="en-US"/>
        </w:rPr>
        <w:t>)</w:t>
      </w:r>
      <w:r w:rsidR="00824E75">
        <w:rPr>
          <w:rFonts w:ascii="Helvetica" w:hAnsi="Helvetica" w:cs="Helvetica"/>
          <w:sz w:val="22"/>
          <w:szCs w:val="22"/>
          <w:lang w:val="en-US"/>
        </w:rPr>
        <w:t>. R</w:t>
      </w:r>
      <w:r w:rsidR="00824E75" w:rsidRPr="00AE69BC">
        <w:rPr>
          <w:rFonts w:ascii="Helvetica" w:hAnsi="Helvetica" w:cs="Helvetica"/>
          <w:sz w:val="22"/>
          <w:szCs w:val="22"/>
          <w:lang w:val="en-US"/>
        </w:rPr>
        <w:t xml:space="preserve">aw data was obtained from </w:t>
      </w:r>
      <w:proofErr w:type="spellStart"/>
      <w:r w:rsidR="00824E75" w:rsidRPr="00AE69BC">
        <w:rPr>
          <w:rFonts w:ascii="Helvetica" w:hAnsi="Helvetica" w:cs="Helvetica"/>
          <w:sz w:val="22"/>
          <w:szCs w:val="22"/>
          <w:lang w:val="en-US"/>
        </w:rPr>
        <w:t>Tikkanen</w:t>
      </w:r>
      <w:proofErr w:type="spellEnd"/>
      <w:r w:rsidR="00824E75" w:rsidRPr="00AE69BC">
        <w:rPr>
          <w:rFonts w:ascii="Helvetica" w:hAnsi="Helvetica" w:cs="Helvetica"/>
          <w:sz w:val="22"/>
          <w:szCs w:val="22"/>
          <w:lang w:val="en-US"/>
        </w:rPr>
        <w:t xml:space="preserve"> and </w:t>
      </w:r>
      <w:proofErr w:type="spellStart"/>
      <w:r w:rsidR="00824E75" w:rsidRPr="00AE69BC">
        <w:rPr>
          <w:rFonts w:ascii="Helvetica" w:hAnsi="Helvetica" w:cs="Helvetica"/>
          <w:sz w:val="22"/>
          <w:szCs w:val="22"/>
          <w:lang w:val="en-US"/>
        </w:rPr>
        <w:t>Julkunen-Tiitto</w:t>
      </w:r>
      <w:proofErr w:type="spellEnd"/>
      <w:r w:rsidR="00824E75" w:rsidRPr="00AE69BC">
        <w:rPr>
          <w:rFonts w:ascii="Helvetica" w:hAnsi="Helvetica" w:cs="Helvetica"/>
          <w:sz w:val="22"/>
          <w:szCs w:val="22"/>
          <w:lang w:val="en-US"/>
        </w:rPr>
        <w:t xml:space="preserve"> (2003</w:t>
      </w:r>
      <w:r w:rsidR="00824E75">
        <w:rPr>
          <w:rFonts w:ascii="Helvetica" w:hAnsi="Helvetica" w:cs="Helvetica"/>
          <w:sz w:val="22"/>
          <w:szCs w:val="22"/>
          <w:lang w:val="en-US"/>
        </w:rPr>
        <w:t>; Figure 3</w:t>
      </w:r>
      <w:r w:rsidR="00824E75" w:rsidRPr="00AE69BC">
        <w:rPr>
          <w:rFonts w:ascii="Helvetica" w:hAnsi="Helvetica" w:cs="Helvetica"/>
          <w:sz w:val="22"/>
          <w:szCs w:val="22"/>
          <w:lang w:val="en-US"/>
        </w:rPr>
        <w:t>)</w:t>
      </w:r>
      <w:r w:rsidR="00DE5430" w:rsidRPr="00AE69BC">
        <w:rPr>
          <w:rFonts w:ascii="Helvetica" w:hAnsi="Helvetica" w:cs="Helvetica"/>
          <w:sz w:val="22"/>
          <w:szCs w:val="22"/>
          <w:lang w:val="en-US"/>
        </w:rPr>
        <w:t xml:space="preserve">. </w:t>
      </w:r>
      <w:r w:rsidR="004A7B40">
        <w:rPr>
          <w:rFonts w:ascii="Helvetica" w:hAnsi="Helvetica" w:cs="Helvetica"/>
          <w:sz w:val="22"/>
          <w:szCs w:val="22"/>
          <w:lang w:val="en-US"/>
        </w:rPr>
        <w:t xml:space="preserve">See Appendix for more details.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 xml:space="preserve">O. </w:t>
      </w:r>
      <w:proofErr w:type="spellStart"/>
      <w:r w:rsidR="0072433B" w:rsidRPr="00AE69BC">
        <w:rPr>
          <w:rFonts w:ascii="Helvetica" w:hAnsi="Helvetica" w:cs="Helvetica"/>
          <w:i/>
          <w:sz w:val="22"/>
          <w:szCs w:val="22"/>
          <w:lang w:val="en-US"/>
        </w:rPr>
        <w:t>brumata</w:t>
      </w:r>
      <w:proofErr w:type="spellEnd"/>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 xml:space="preserve">Q. </w:t>
      </w:r>
      <w:proofErr w:type="spellStart"/>
      <w:r w:rsidR="0072433B" w:rsidRPr="00AE69BC">
        <w:rPr>
          <w:rFonts w:ascii="Helvetica" w:hAnsi="Helvetica" w:cs="Helvetica"/>
          <w:i/>
          <w:sz w:val="22"/>
          <w:szCs w:val="22"/>
          <w:lang w:val="en-US"/>
        </w:rPr>
        <w:t>robur</w:t>
      </w:r>
      <w:proofErr w:type="spellEnd"/>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w:t>
      </w:r>
      <w:proofErr w:type="spellStart"/>
      <w:r w:rsidR="005B4CB3" w:rsidRPr="00AE69BC">
        <w:rPr>
          <w:rFonts w:ascii="Helvetica" w:hAnsi="Helvetica" w:cs="Helvetica"/>
          <w:sz w:val="22"/>
          <w:szCs w:val="22"/>
          <w:lang w:val="en-US"/>
        </w:rPr>
        <w:t>VanAsch</w:t>
      </w:r>
      <w:proofErr w:type="spellEnd"/>
      <w:r w:rsidR="005B4CB3" w:rsidRPr="00AE69BC">
        <w:rPr>
          <w:rFonts w:ascii="Helvetica" w:hAnsi="Helvetica" w:cs="Helvetica"/>
          <w:sz w:val="22"/>
          <w:szCs w:val="22"/>
          <w:lang w:val="en-US"/>
        </w:rPr>
        <w:t xml:space="preserve"> and </w:t>
      </w:r>
      <w:proofErr w:type="spellStart"/>
      <w:r w:rsidR="005B4CB3" w:rsidRPr="00AE69BC">
        <w:rPr>
          <w:rFonts w:ascii="Helvetica" w:hAnsi="Helvetica" w:cs="Helvetica"/>
          <w:sz w:val="22"/>
          <w:szCs w:val="22"/>
          <w:lang w:val="en-US"/>
        </w:rPr>
        <w:t>Visser</w:t>
      </w:r>
      <w:proofErr w:type="spellEnd"/>
      <w:r w:rsidR="005B4CB3" w:rsidRPr="00AE69BC">
        <w:rPr>
          <w:rFonts w:ascii="Helvetica" w:hAnsi="Helvetica" w:cs="Helvetica"/>
          <w:sz w:val="22"/>
          <w:szCs w:val="22"/>
          <w:lang w:val="en-US"/>
        </w:rPr>
        <w:t xml:space="preserve"> 2007 Figure 2. </w:t>
      </w:r>
      <w:r w:rsidR="00C24534">
        <w:rPr>
          <w:rFonts w:ascii="Helvetica" w:hAnsi="Helvetica" w:cs="Helvetica"/>
          <w:sz w:val="22"/>
          <w:szCs w:val="22"/>
          <w:lang w:val="en-US"/>
        </w:rPr>
        <w:t>For both panels</w:t>
      </w:r>
      <w:r w:rsidR="001C6E21" w:rsidRPr="00AE69BC">
        <w:rPr>
          <w:rFonts w:ascii="Helvetica" w:hAnsi="Helvetica" w:cs="Helvetica"/>
          <w:sz w:val="22"/>
          <w:szCs w:val="22"/>
          <w:lang w:val="en-US"/>
        </w:rPr>
        <w:t xml:space="preserve">, negative values along </w:t>
      </w:r>
      <w:commentRangeStart w:id="154"/>
      <w:r w:rsidR="001C6E21" w:rsidRPr="00AE69BC">
        <w:rPr>
          <w:rFonts w:ascii="Helvetica" w:hAnsi="Helvetica" w:cs="Helvetica"/>
          <w:sz w:val="22"/>
          <w:szCs w:val="22"/>
          <w:lang w:val="en-US"/>
        </w:rPr>
        <w:t>the x-</w:t>
      </w:r>
      <w:r w:rsidR="00254B05" w:rsidRPr="00AE69BC">
        <w:rPr>
          <w:rFonts w:ascii="Helvetica" w:hAnsi="Helvetica" w:cs="Helvetica"/>
          <w:sz w:val="22"/>
          <w:szCs w:val="22"/>
          <w:lang w:val="en-US"/>
        </w:rPr>
        <w:t xml:space="preserve">axis </w:t>
      </w:r>
      <w:commentRangeEnd w:id="154"/>
      <w:r w:rsidR="00B9509A">
        <w:rPr>
          <w:rStyle w:val="CommentReference"/>
        </w:rPr>
        <w:commentReference w:id="154"/>
      </w:r>
      <w:r w:rsidR="00254B05" w:rsidRPr="00AE69BC">
        <w:rPr>
          <w:rFonts w:ascii="Helvetica" w:hAnsi="Helvetica" w:cs="Helvetica"/>
          <w:sz w:val="22"/>
          <w:szCs w:val="22"/>
          <w:lang w:val="en-US"/>
        </w:rPr>
        <w:t xml:space="preserve">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w:t>
      </w:r>
      <w:r w:rsidR="002248C5">
        <w:rPr>
          <w:rFonts w:ascii="Helvetica" w:hAnsi="Helvetica" w:cs="Helvetica"/>
          <w:sz w:val="22"/>
          <w:szCs w:val="22"/>
          <w:lang w:val="en-US"/>
        </w:rPr>
        <w:t xml:space="preserve"> (i.e. time without food)</w:t>
      </w:r>
      <w:r w:rsidR="001968E1" w:rsidRPr="00AE69BC">
        <w:rPr>
          <w:rFonts w:ascii="Helvetica" w:hAnsi="Helvetica" w:cs="Helvetica"/>
          <w:sz w:val="22"/>
          <w:szCs w:val="22"/>
          <w:lang w:val="en-US"/>
        </w:rPr>
        <w:t>,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r w:rsidR="002248C5">
        <w:rPr>
          <w:rFonts w:ascii="Helvetica" w:hAnsi="Helvetica" w:cs="Helvetica"/>
          <w:sz w:val="22"/>
          <w:szCs w:val="22"/>
          <w:lang w:val="en-US"/>
        </w:rPr>
        <w:t xml:space="preserve"> (i.e. time with food)</w:t>
      </w:r>
      <w:r w:rsidR="001968E1" w:rsidRPr="00AE69BC">
        <w:rPr>
          <w:rFonts w:ascii="Helvetica" w:hAnsi="Helvetica" w:cs="Helvetica"/>
          <w:sz w:val="22"/>
          <w:szCs w:val="22"/>
          <w:lang w:val="en-US"/>
        </w:rPr>
        <w:t>.</w:t>
      </w:r>
      <w:r w:rsidR="002248C5">
        <w:rPr>
          <w:rFonts w:ascii="Helvetica" w:hAnsi="Helvetica" w:cs="Helvetica"/>
          <w:sz w:val="22"/>
          <w:szCs w:val="22"/>
          <w:lang w:val="en-US"/>
        </w:rPr>
        <w:t xml:space="preserve"> </w:t>
      </w:r>
      <w:r w:rsidR="00951D18">
        <w:rPr>
          <w:rFonts w:ascii="Helvetica" w:hAnsi="Helvetica" w:cs="Helvetica"/>
          <w:sz w:val="22"/>
          <w:szCs w:val="22"/>
          <w:lang w:val="en-US"/>
        </w:rPr>
        <w:t xml:space="preserve">While the experimental data from panel (a) shows support for the Cushing hypothesis, </w:t>
      </w:r>
      <w:r w:rsidR="00F03665">
        <w:rPr>
          <w:rFonts w:ascii="Helvetica" w:hAnsi="Helvetica" w:cs="Helvetica"/>
          <w:sz w:val="22"/>
          <w:szCs w:val="22"/>
          <w:lang w:val="en-US"/>
        </w:rPr>
        <w:t xml:space="preserve">and the ultimate mechanism in this system suggests that the pre-climate change baseline was </w:t>
      </w:r>
      <w:r w:rsidR="00B60CFC">
        <w:rPr>
          <w:rFonts w:ascii="Helvetica" w:hAnsi="Helvetica" w:cs="Helvetica"/>
          <w:sz w:val="22"/>
          <w:szCs w:val="22"/>
          <w:lang w:val="en-US"/>
        </w:rPr>
        <w:t xml:space="preserve">likely </w:t>
      </w:r>
      <w:r w:rsidR="00F03665">
        <w:rPr>
          <w:rFonts w:ascii="Helvetica" w:hAnsi="Helvetica" w:cs="Helvetica"/>
          <w:sz w:val="22"/>
          <w:szCs w:val="22"/>
          <w:lang w:val="en-US"/>
        </w:rPr>
        <w:t xml:space="preserve">synchrony (Figure 2), </w:t>
      </w:r>
      <w:r w:rsidR="00C32938">
        <w:rPr>
          <w:rFonts w:ascii="Helvetica" w:hAnsi="Helvetica" w:cs="Helvetica"/>
          <w:sz w:val="22"/>
          <w:szCs w:val="22"/>
          <w:lang w:val="en-US"/>
        </w:rPr>
        <w:t>empirical data</w:t>
      </w:r>
      <w:r w:rsidR="002F70B1">
        <w:rPr>
          <w:rFonts w:ascii="Helvetica" w:hAnsi="Helvetica" w:cs="Helvetica"/>
          <w:sz w:val="22"/>
          <w:szCs w:val="22"/>
          <w:lang w:val="en-US"/>
        </w:rPr>
        <w:t xml:space="preserve"> from</w:t>
      </w:r>
      <w:r w:rsidR="00C32938">
        <w:rPr>
          <w:rFonts w:ascii="Helvetica" w:hAnsi="Helvetica" w:cs="Helvetica"/>
          <w:sz w:val="22"/>
          <w:szCs w:val="22"/>
          <w:lang w:val="en-US"/>
        </w:rPr>
        <w:t xml:space="preserve"> </w:t>
      </w:r>
      <w:r w:rsidR="002F70B1">
        <w:rPr>
          <w:rFonts w:ascii="Helvetica" w:hAnsi="Helvetica" w:cs="Helvetica"/>
          <w:sz w:val="22"/>
          <w:szCs w:val="22"/>
          <w:lang w:val="en-US"/>
        </w:rPr>
        <w:t>a 10 year post-climate change time-series (panel (b)</w:t>
      </w:r>
      <w:r w:rsidR="00C32938">
        <w:rPr>
          <w:rFonts w:ascii="Helvetica" w:hAnsi="Helvetica" w:cs="Helvetica"/>
          <w:sz w:val="22"/>
          <w:szCs w:val="22"/>
          <w:lang w:val="en-US"/>
        </w:rPr>
        <w:t xml:space="preserve"> </w:t>
      </w:r>
      <w:r w:rsidR="00951D18">
        <w:rPr>
          <w:rFonts w:ascii="Helvetica" w:hAnsi="Helvetica" w:cs="Helvetica"/>
          <w:sz w:val="22"/>
          <w:szCs w:val="22"/>
          <w:lang w:val="en-US"/>
        </w:rPr>
        <w:t xml:space="preserve">only </w:t>
      </w:r>
      <w:r w:rsidR="002F70B1">
        <w:rPr>
          <w:rFonts w:ascii="Helvetica" w:hAnsi="Helvetica" w:cs="Helvetica"/>
          <w:sz w:val="22"/>
          <w:szCs w:val="22"/>
          <w:lang w:val="en-US"/>
        </w:rPr>
        <w:t xml:space="preserve">covers </w:t>
      </w:r>
      <w:r w:rsidR="00951D18">
        <w:rPr>
          <w:rFonts w:ascii="Helvetica" w:hAnsi="Helvetica" w:cs="Helvetica"/>
          <w:sz w:val="22"/>
          <w:szCs w:val="22"/>
          <w:lang w:val="en-US"/>
        </w:rPr>
        <w:t>a small portion of the</w:t>
      </w:r>
      <w:r w:rsidR="002F70B1">
        <w:rPr>
          <w:rFonts w:ascii="Helvetica" w:hAnsi="Helvetica" w:cs="Helvetica"/>
          <w:sz w:val="22"/>
          <w:szCs w:val="22"/>
          <w:lang w:val="en-US"/>
        </w:rPr>
        <w:t xml:space="preserve"> </w:t>
      </w:r>
      <w:r w:rsidR="00682AD1">
        <w:rPr>
          <w:rFonts w:ascii="Helvetica" w:hAnsi="Helvetica" w:cs="Helvetica"/>
          <w:sz w:val="22"/>
          <w:szCs w:val="22"/>
          <w:lang w:val="en-US"/>
        </w:rPr>
        <w:t xml:space="preserve">Cushing </w:t>
      </w:r>
      <w:r w:rsidR="002F70B1">
        <w:rPr>
          <w:rFonts w:ascii="Helvetica" w:hAnsi="Helvetica" w:cs="Helvetica"/>
          <w:sz w:val="22"/>
          <w:szCs w:val="22"/>
          <w:lang w:val="en-US"/>
        </w:rPr>
        <w:t>curve</w:t>
      </w:r>
      <w:r w:rsidR="00F03665">
        <w:rPr>
          <w:rFonts w:ascii="Helvetica" w:hAnsi="Helvetica" w:cs="Helvetica"/>
          <w:sz w:val="22"/>
          <w:szCs w:val="22"/>
          <w:lang w:val="en-US"/>
        </w:rPr>
        <w:t>.</w:t>
      </w:r>
      <w:r w:rsidR="001E6911">
        <w:rPr>
          <w:rFonts w:ascii="Helvetica" w:hAnsi="Helvetica" w:cs="Helvetica"/>
          <w:sz w:val="22"/>
          <w:szCs w:val="22"/>
          <w:lang w:val="en-US"/>
        </w:rPr>
        <w:t xml:space="preserve"> </w:t>
      </w:r>
      <w:r w:rsidR="006227E3">
        <w:rPr>
          <w:rFonts w:ascii="Helvetica" w:hAnsi="Helvetica" w:cs="Helvetica"/>
          <w:sz w:val="22"/>
          <w:szCs w:val="22"/>
          <w:lang w:val="en-US"/>
        </w:rPr>
        <w:t>This makes</w:t>
      </w:r>
      <w:r w:rsidR="00951D18">
        <w:rPr>
          <w:rFonts w:ascii="Helvetica" w:hAnsi="Helvetica" w:cs="Helvetica"/>
          <w:sz w:val="22"/>
          <w:szCs w:val="22"/>
          <w:lang w:val="en-US"/>
        </w:rPr>
        <w:t xml:space="preserve"> it difficult to de</w:t>
      </w:r>
      <w:r w:rsidR="00F03665">
        <w:rPr>
          <w:rFonts w:ascii="Helvetica" w:hAnsi="Helvetica" w:cs="Helvetica"/>
          <w:sz w:val="22"/>
          <w:szCs w:val="22"/>
          <w:lang w:val="en-US"/>
        </w:rPr>
        <w:t>fine</w:t>
      </w:r>
      <w:r w:rsidR="00951D18">
        <w:rPr>
          <w:rFonts w:ascii="Helvetica" w:hAnsi="Helvetica" w:cs="Helvetica"/>
          <w:sz w:val="22"/>
          <w:szCs w:val="22"/>
          <w:lang w:val="en-US"/>
        </w:rPr>
        <w:t xml:space="preserve"> the pre-climate change</w:t>
      </w:r>
      <w:r w:rsidR="001E6911">
        <w:rPr>
          <w:rFonts w:ascii="Helvetica" w:hAnsi="Helvetica" w:cs="Helvetica"/>
          <w:sz w:val="22"/>
          <w:szCs w:val="22"/>
          <w:lang w:val="en-US"/>
        </w:rPr>
        <w:t xml:space="preserve"> baseline</w:t>
      </w:r>
      <w:r w:rsidR="00951D18">
        <w:rPr>
          <w:rFonts w:ascii="Helvetica" w:hAnsi="Helvetica" w:cs="Helvetica"/>
          <w:sz w:val="22"/>
          <w:szCs w:val="22"/>
          <w:lang w:val="en-US"/>
        </w:rPr>
        <w:t xml:space="preserve"> and thus</w:t>
      </w:r>
      <w:r w:rsidR="001E6911">
        <w:rPr>
          <w:rFonts w:ascii="Helvetica" w:hAnsi="Helvetica" w:cs="Helvetica"/>
          <w:sz w:val="22"/>
          <w:szCs w:val="22"/>
          <w:lang w:val="en-US"/>
        </w:rPr>
        <w:t xml:space="preserve"> </w:t>
      </w:r>
      <w:r w:rsidR="0036659F">
        <w:rPr>
          <w:rFonts w:ascii="Helvetica" w:hAnsi="Helvetica" w:cs="Helvetica"/>
          <w:sz w:val="22"/>
          <w:szCs w:val="22"/>
          <w:lang w:val="en-US"/>
        </w:rPr>
        <w:t>accurate</w:t>
      </w:r>
      <w:r w:rsidR="006227E3">
        <w:rPr>
          <w:rFonts w:ascii="Helvetica" w:hAnsi="Helvetica" w:cs="Helvetica"/>
          <w:sz w:val="22"/>
          <w:szCs w:val="22"/>
          <w:lang w:val="en-US"/>
        </w:rPr>
        <w:t xml:space="preserve">ly </w:t>
      </w:r>
      <w:r w:rsidR="001E6911">
        <w:rPr>
          <w:rFonts w:ascii="Helvetica" w:hAnsi="Helvetica" w:cs="Helvetica"/>
          <w:sz w:val="22"/>
          <w:szCs w:val="22"/>
          <w:lang w:val="en-US"/>
        </w:rPr>
        <w:t xml:space="preserve">predict how the performance of </w:t>
      </w:r>
      <w:r w:rsidR="001E6911" w:rsidRPr="00AE69BC">
        <w:rPr>
          <w:rFonts w:ascii="Helvetica" w:hAnsi="Helvetica" w:cs="Helvetica"/>
          <w:i/>
          <w:sz w:val="22"/>
          <w:szCs w:val="22"/>
          <w:lang w:val="en-US"/>
        </w:rPr>
        <w:t>O</w:t>
      </w:r>
      <w:r w:rsidR="001E6911">
        <w:rPr>
          <w:rFonts w:ascii="Helvetica" w:hAnsi="Helvetica" w:cs="Helvetica"/>
          <w:i/>
          <w:sz w:val="22"/>
          <w:szCs w:val="22"/>
          <w:lang w:val="en-US"/>
        </w:rPr>
        <w:t>.</w:t>
      </w:r>
      <w:r w:rsidR="001E6911" w:rsidRPr="00AE69BC">
        <w:rPr>
          <w:rFonts w:ascii="Helvetica" w:hAnsi="Helvetica" w:cs="Helvetica"/>
          <w:i/>
          <w:sz w:val="22"/>
          <w:szCs w:val="22"/>
          <w:lang w:val="en-US"/>
        </w:rPr>
        <w:t xml:space="preserve"> </w:t>
      </w:r>
      <w:proofErr w:type="spellStart"/>
      <w:r w:rsidR="001E6911" w:rsidRPr="00AE69BC">
        <w:rPr>
          <w:rFonts w:ascii="Helvetica" w:hAnsi="Helvetica" w:cs="Helvetica"/>
          <w:i/>
          <w:sz w:val="22"/>
          <w:szCs w:val="22"/>
          <w:lang w:val="en-US"/>
        </w:rPr>
        <w:t>brumata</w:t>
      </w:r>
      <w:proofErr w:type="spellEnd"/>
      <w:r w:rsidR="001E6911" w:rsidRPr="00AE69BC">
        <w:rPr>
          <w:rFonts w:ascii="Helvetica" w:hAnsi="Helvetica" w:cs="Helvetica"/>
          <w:sz w:val="22"/>
          <w:szCs w:val="22"/>
          <w:lang w:val="en-US"/>
        </w:rPr>
        <w:t xml:space="preserve"> </w:t>
      </w:r>
      <w:r w:rsidR="001E6911">
        <w:rPr>
          <w:rFonts w:ascii="Helvetica" w:hAnsi="Helvetica" w:cs="Helvetica"/>
          <w:sz w:val="22"/>
          <w:szCs w:val="22"/>
          <w:lang w:val="en-US"/>
        </w:rPr>
        <w:t xml:space="preserve">will be affected by changes in </w:t>
      </w:r>
      <w:proofErr w:type="spellStart"/>
      <w:r w:rsidR="001E6911">
        <w:rPr>
          <w:rFonts w:ascii="Helvetica" w:hAnsi="Helvetica" w:cs="Helvetica"/>
          <w:sz w:val="22"/>
          <w:szCs w:val="22"/>
          <w:lang w:val="en-US"/>
        </w:rPr>
        <w:t>phenological</w:t>
      </w:r>
      <w:proofErr w:type="spellEnd"/>
      <w:r w:rsidR="001E6911">
        <w:rPr>
          <w:rFonts w:ascii="Helvetica" w:hAnsi="Helvetica" w:cs="Helvetica"/>
          <w:sz w:val="22"/>
          <w:szCs w:val="22"/>
          <w:lang w:val="en-US"/>
        </w:rPr>
        <w:t xml:space="preserve"> synchrony</w:t>
      </w:r>
      <w:r w:rsidR="003B2961">
        <w:rPr>
          <w:rFonts w:ascii="Helvetica" w:hAnsi="Helvetica" w:cs="Helvetica"/>
          <w:sz w:val="22"/>
          <w:szCs w:val="22"/>
          <w:lang w:val="en-US"/>
        </w:rPr>
        <w:t xml:space="preserve"> due to climate change (Figure 2</w:t>
      </w:r>
      <w:r w:rsidR="00951D18">
        <w:rPr>
          <w:rFonts w:ascii="Helvetica" w:hAnsi="Helvetica" w:cs="Helvetica"/>
          <w:sz w:val="22"/>
          <w:szCs w:val="22"/>
          <w:lang w:val="en-US"/>
        </w:rPr>
        <w:t>)</w:t>
      </w:r>
      <w:r w:rsidR="001E6911">
        <w:rPr>
          <w:rFonts w:ascii="Helvetica" w:hAnsi="Helvetica" w:cs="Helvetica"/>
          <w:sz w:val="22"/>
          <w:szCs w:val="22"/>
          <w:lang w:val="en-US"/>
        </w:rPr>
        <w:t>.</w:t>
      </w:r>
    </w:p>
    <w:p w14:paraId="43490767" w14:textId="77777777" w:rsidR="00951D18" w:rsidRDefault="00951D18">
      <w:pPr>
        <w:rPr>
          <w:rFonts w:ascii="Helvetica" w:hAnsi="Helvetica"/>
          <w:sz w:val="22"/>
          <w:szCs w:val="22"/>
        </w:rPr>
      </w:pPr>
      <w:r>
        <w:rPr>
          <w:rFonts w:ascii="Helvetica" w:hAnsi="Helvetica"/>
          <w:sz w:val="22"/>
          <w:szCs w:val="22"/>
        </w:rPr>
        <w:br w:type="page"/>
      </w:r>
    </w:p>
    <w:p w14:paraId="1A931939" w14:textId="5205CAFC"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lastRenderedPageBreak/>
        <w:t>Figure 1.</w:t>
      </w:r>
    </w:p>
    <w:p w14:paraId="183B5B94" w14:textId="02BFF62E" w:rsidR="006B4035" w:rsidRPr="00AE69BC" w:rsidRDefault="002B4C3E" w:rsidP="00A43C7A">
      <w:pPr>
        <w:spacing w:line="480" w:lineRule="auto"/>
        <w:rPr>
          <w:rFonts w:ascii="Helvetica" w:hAnsi="Helvetica"/>
          <w:sz w:val="22"/>
          <w:szCs w:val="22"/>
        </w:rPr>
      </w:pPr>
      <w:ins w:id="155" w:author="Heather Kharouba" w:date="2019-04-23T22:25:00Z">
        <w:r>
          <w:rPr>
            <w:rFonts w:ascii="Helvetica" w:hAnsi="Helvetica"/>
            <w:noProof/>
            <w:sz w:val="22"/>
            <w:szCs w:val="22"/>
            <w:lang w:val="en-US"/>
          </w:rPr>
          <w:drawing>
            <wp:inline distT="0" distB="0" distL="0" distR="0" wp14:anchorId="1953FE0F" wp14:editId="0E33CE16">
              <wp:extent cx="5943600" cy="439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ins>
    </w:p>
    <w:p w14:paraId="0707A257" w14:textId="77777777" w:rsidR="00785B07" w:rsidRDefault="00785B07" w:rsidP="00785B07">
      <w:pPr>
        <w:spacing w:line="480" w:lineRule="auto"/>
        <w:rPr>
          <w:ins w:id="156" w:author="Heather Kharouba" w:date="2019-03-11T17:02:00Z"/>
          <w:rFonts w:ascii="Helvetica" w:hAnsi="Helvetica"/>
          <w:sz w:val="22"/>
          <w:szCs w:val="22"/>
        </w:rPr>
        <w:sectPr w:rsidR="00785B07"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Default="00785B07" w:rsidP="00785B07">
      <w:pPr>
        <w:spacing w:line="480" w:lineRule="auto"/>
        <w:rPr>
          <w:rFonts w:ascii="Helvetica" w:hAnsi="Helvetica"/>
          <w:sz w:val="22"/>
          <w:szCs w:val="22"/>
        </w:rPr>
      </w:pPr>
      <w:r>
        <w:rPr>
          <w:rFonts w:ascii="Helvetica" w:hAnsi="Helvetica"/>
          <w:sz w:val="22"/>
          <w:szCs w:val="22"/>
        </w:rPr>
        <w:lastRenderedPageBreak/>
        <w:t>Figure 2.</w:t>
      </w:r>
    </w:p>
    <w:p w14:paraId="1BE0BDFF" w14:textId="77777777" w:rsidR="00785B07" w:rsidRDefault="00785B07" w:rsidP="00785B07">
      <w:pPr>
        <w:spacing w:line="480" w:lineRule="auto"/>
        <w:rPr>
          <w:rFonts w:ascii="Helvetica" w:hAnsi="Helvetica"/>
          <w:sz w:val="22"/>
          <w:szCs w:val="22"/>
        </w:rPr>
      </w:pPr>
    </w:p>
    <w:p w14:paraId="32CA191B" w14:textId="5DE4746E" w:rsidR="00785B07" w:rsidRDefault="002F0BD2" w:rsidP="00785B07">
      <w:pPr>
        <w:spacing w:line="480" w:lineRule="auto"/>
        <w:rPr>
          <w:rFonts w:ascii="Helvetica" w:hAnsi="Helvetica"/>
          <w:sz w:val="22"/>
          <w:szCs w:val="22"/>
        </w:rPr>
        <w:sectPr w:rsidR="00785B07"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2053809F" wp14:editId="6C462BE1">
            <wp:extent cx="8229600" cy="508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_HK.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84445"/>
                    </a:xfrm>
                    <a:prstGeom prst="rect">
                      <a:avLst/>
                    </a:prstGeom>
                  </pic:spPr>
                </pic:pic>
              </a:graphicData>
            </a:graphic>
          </wp:inline>
        </w:drawing>
      </w:r>
    </w:p>
    <w:p w14:paraId="1CDB4A02" w14:textId="22531540"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lastRenderedPageBreak/>
        <w:t xml:space="preserve">Figure </w:t>
      </w:r>
      <w:r w:rsidR="00F22F8C">
        <w:rPr>
          <w:rFonts w:ascii="Helvetica" w:hAnsi="Helvetica"/>
          <w:sz w:val="22"/>
          <w:szCs w:val="22"/>
        </w:rPr>
        <w:t>3</w:t>
      </w:r>
      <w:r w:rsidRPr="00AE69BC">
        <w:rPr>
          <w:rFonts w:ascii="Helvetica" w:hAnsi="Helvetica"/>
          <w:sz w:val="22"/>
          <w:szCs w:val="22"/>
        </w:rPr>
        <w:t>.</w:t>
      </w:r>
    </w:p>
    <w:p w14:paraId="23B2E32E" w14:textId="3F00940E" w:rsidR="00687053" w:rsidRPr="00AE69BC" w:rsidRDefault="00E07347" w:rsidP="00A43C7A">
      <w:pPr>
        <w:spacing w:line="480" w:lineRule="auto"/>
        <w:rPr>
          <w:rFonts w:ascii="Helvetica" w:hAnsi="Helvetica"/>
          <w:sz w:val="22"/>
          <w:szCs w:val="22"/>
        </w:rPr>
      </w:pPr>
      <w:r>
        <w:rPr>
          <w:rFonts w:ascii="Helvetica" w:hAnsi="Helvetica"/>
          <w:noProof/>
          <w:sz w:val="22"/>
          <w:szCs w:val="22"/>
          <w:lang w:val="en-US"/>
        </w:rPr>
        <w:drawing>
          <wp:inline distT="0" distB="0" distL="0" distR="0" wp14:anchorId="143CA086" wp14:editId="5C2278A5">
            <wp:extent cx="3755136" cy="6858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_HK.png"/>
                    <pic:cNvPicPr/>
                  </pic:nvPicPr>
                  <pic:blipFill>
                    <a:blip r:embed="rId14">
                      <a:extLst>
                        <a:ext uri="{28A0092B-C50C-407E-A947-70E740481C1C}">
                          <a14:useLocalDpi xmlns:a14="http://schemas.microsoft.com/office/drawing/2010/main" val="0"/>
                        </a:ext>
                      </a:extLst>
                    </a:blip>
                    <a:stretch>
                      <a:fillRect/>
                    </a:stretch>
                  </pic:blipFill>
                  <pic:spPr>
                    <a:xfrm>
                      <a:off x="0" y="0"/>
                      <a:ext cx="3755136" cy="6858000"/>
                    </a:xfrm>
                    <a:prstGeom prst="rect">
                      <a:avLst/>
                    </a:prstGeom>
                  </pic:spPr>
                </pic:pic>
              </a:graphicData>
            </a:graphic>
          </wp:inline>
        </w:drawing>
      </w:r>
    </w:p>
    <w:p w14:paraId="4ABB138A" w14:textId="77777777" w:rsidR="00F22F8C" w:rsidRDefault="00F22F8C">
      <w:pPr>
        <w:rPr>
          <w:rFonts w:ascii="Helvetica" w:hAnsi="Helvetica"/>
          <w:sz w:val="22"/>
          <w:szCs w:val="22"/>
        </w:rPr>
      </w:pPr>
      <w:r>
        <w:rPr>
          <w:rFonts w:ascii="Helvetica" w:hAnsi="Helvetica"/>
          <w:sz w:val="22"/>
          <w:szCs w:val="22"/>
        </w:rPr>
        <w:br w:type="page"/>
      </w:r>
    </w:p>
    <w:p w14:paraId="265032F8" w14:textId="1B8CE7EC" w:rsidR="00687053" w:rsidRPr="00AE69BC" w:rsidRDefault="006E7321" w:rsidP="00A43C7A">
      <w:pPr>
        <w:spacing w:line="480" w:lineRule="auto"/>
        <w:rPr>
          <w:rFonts w:ascii="Helvetica" w:hAnsi="Helvetica"/>
          <w:sz w:val="22"/>
          <w:szCs w:val="22"/>
        </w:rPr>
      </w:pPr>
      <w:r>
        <w:rPr>
          <w:rFonts w:ascii="Helvetica" w:hAnsi="Helvetica"/>
          <w:sz w:val="22"/>
          <w:szCs w:val="22"/>
        </w:rPr>
        <w:lastRenderedPageBreak/>
        <w:t>Figure 4.</w:t>
      </w:r>
    </w:p>
    <w:p w14:paraId="2E333697" w14:textId="40ABE4A1" w:rsidR="00687053" w:rsidRPr="00AE69BC" w:rsidRDefault="00A55589" w:rsidP="00A43C7A">
      <w:pPr>
        <w:spacing w:line="480" w:lineRule="auto"/>
        <w:rPr>
          <w:rFonts w:ascii="Helvetica" w:hAnsi="Helvetica"/>
          <w:sz w:val="22"/>
          <w:szCs w:val="22"/>
        </w:rPr>
      </w:pPr>
      <w:r>
        <w:rPr>
          <w:rFonts w:ascii="Helvetica" w:hAnsi="Helvetica"/>
          <w:noProof/>
          <w:sz w:val="22"/>
          <w:szCs w:val="22"/>
          <w:lang w:val="en-US"/>
        </w:rPr>
        <w:drawing>
          <wp:inline distT="0" distB="0" distL="0" distR="0" wp14:anchorId="1D6EBEF8" wp14:editId="55A8A9AC">
            <wp:extent cx="5943600" cy="7058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lastRenderedPageBreak/>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28AE016E" w14:textId="4C648F2E" w:rsidR="00BB78E3" w:rsidRDefault="00834F6A" w:rsidP="00C67185">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relating </w:t>
      </w:r>
      <w:proofErr w:type="spellStart"/>
      <w:r w:rsidRPr="00AE69BC">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data from trophic interactions to </w:t>
      </w:r>
      <w:r w:rsidR="00C30CC2">
        <w:rPr>
          <w:rFonts w:ascii="Helvetica" w:hAnsi="Helvetica" w:cs="Helvetica"/>
          <w:sz w:val="22"/>
          <w:szCs w:val="22"/>
          <w:lang w:val="en-US"/>
        </w:rPr>
        <w:t xml:space="preserve">fitness and/or </w:t>
      </w:r>
      <w:r w:rsidRPr="00AE69BC">
        <w:rPr>
          <w:rFonts w:ascii="Helvetica" w:hAnsi="Helvetica" w:cs="Helvetica"/>
          <w:sz w:val="22"/>
          <w:szCs w:val="22"/>
          <w:lang w:val="en-US"/>
        </w:rPr>
        <w:t xml:space="preserve">performance of the consumer and/or the resource by conducting keyword searches in ISI Web of Science published up to June 2017. Keywords included </w:t>
      </w:r>
      <w:proofErr w:type="spellStart"/>
      <w:r w:rsidRPr="00AE69BC">
        <w:rPr>
          <w:rFonts w:ascii="Helvetica" w:hAnsi="Helvetica" w:cs="Helvetica"/>
          <w:sz w:val="22"/>
          <w:szCs w:val="22"/>
          <w:lang w:val="en-US"/>
        </w:rPr>
        <w:t>phenolog</w:t>
      </w:r>
      <w:proofErr w:type="spellEnd"/>
      <w:r w:rsidRPr="00AE69BC">
        <w:rPr>
          <w:rFonts w:ascii="Helvetica" w:hAnsi="Helvetica" w:cs="Helvetica"/>
          <w:sz w:val="22"/>
          <w:szCs w:val="22"/>
          <w:lang w:val="en-US"/>
        </w:rPr>
        <w:t>* AND</w:t>
      </w:r>
      <w:r w:rsidRPr="00AE69BC">
        <w:rPr>
          <w:rFonts w:ascii="Helvetica" w:hAnsi="Helvetica" w:cs="Times New Roman"/>
          <w:sz w:val="22"/>
          <w:szCs w:val="22"/>
          <w:lang w:val="en-US"/>
        </w:rPr>
        <w:t xml:space="preserve"> mismatch* OR </w:t>
      </w:r>
      <w:proofErr w:type="spellStart"/>
      <w:r w:rsidRPr="00AE69BC">
        <w:rPr>
          <w:rFonts w:ascii="Helvetica" w:hAnsi="Helvetica" w:cs="Times New Roman"/>
          <w:sz w:val="22"/>
          <w:szCs w:val="22"/>
          <w:lang w:val="en-US"/>
        </w:rPr>
        <w:t>synchron</w:t>
      </w:r>
      <w:proofErr w:type="spellEnd"/>
      <w:r w:rsidRPr="00AE69BC">
        <w:rPr>
          <w:rFonts w:ascii="Helvetica" w:hAnsi="Helvetica" w:cs="Times New Roman"/>
          <w:sz w:val="22"/>
          <w:szCs w:val="22"/>
          <w:lang w:val="en-US"/>
        </w:rPr>
        <w:t xml:space="preserve">* AND interact* AND (fitness* OR performance*). </w:t>
      </w:r>
      <w:r w:rsidR="005228FE">
        <w:rPr>
          <w:rFonts w:ascii="Helvetica" w:hAnsi="Helvetica" w:cs="Times New Roman"/>
          <w:sz w:val="22"/>
          <w:szCs w:val="22"/>
          <w:lang w:val="en-US"/>
        </w:rPr>
        <w:t>Our initial search netted 2906 papers so we further refined our search by excluding categories that included engineering</w:t>
      </w:r>
      <w:r w:rsidR="00B52078">
        <w:rPr>
          <w:rFonts w:ascii="Helvetica" w:hAnsi="Helvetica" w:cs="Times New Roman"/>
          <w:sz w:val="22"/>
          <w:szCs w:val="22"/>
          <w:lang w:val="en-US"/>
        </w:rPr>
        <w:t xml:space="preserve"> and</w:t>
      </w:r>
      <w:r w:rsidR="005228FE">
        <w:rPr>
          <w:rFonts w:ascii="Helvetica" w:hAnsi="Helvetica" w:cs="Times New Roman"/>
          <w:sz w:val="22"/>
          <w:szCs w:val="22"/>
          <w:lang w:val="en-US"/>
        </w:rPr>
        <w:t xml:space="preserve"> computer science. This resulted in 393 papers. From these, w</w:t>
      </w:r>
      <w:r w:rsidR="00043794" w:rsidRPr="00AE69BC">
        <w:rPr>
          <w:rFonts w:ascii="Helvetica" w:hAnsi="Helvetica" w:cs="Times New Roman"/>
          <w:sz w:val="22"/>
          <w:szCs w:val="22"/>
          <w:lang w:val="en-US"/>
        </w:rPr>
        <w:t>e focused on observational studies</w:t>
      </w:r>
      <w:r w:rsidR="005228FE">
        <w:rPr>
          <w:rFonts w:ascii="Helvetica" w:hAnsi="Helvetica" w:cs="Times New Roman"/>
          <w:sz w:val="22"/>
          <w:szCs w:val="22"/>
          <w:lang w:val="en-US"/>
        </w:rPr>
        <w:t xml:space="preserve"> and</w:t>
      </w:r>
      <w:r w:rsidRPr="00AE69BC">
        <w:rPr>
          <w:rFonts w:ascii="Helvetica" w:hAnsi="Helvetica" w:cs="Times New Roman"/>
          <w:sz w:val="22"/>
          <w:szCs w:val="22"/>
        </w:rPr>
        <w:t xml:space="preserve"> excluded </w:t>
      </w:r>
      <w:r w:rsidR="005228FE">
        <w:rPr>
          <w:rFonts w:ascii="Helvetica" w:hAnsi="Helvetica" w:cs="Times New Roman"/>
          <w:sz w:val="22"/>
          <w:szCs w:val="22"/>
        </w:rPr>
        <w:t xml:space="preserve">studies </w:t>
      </w:r>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xml:space="preserve">) measure phenology of </w:t>
      </w:r>
      <w:r w:rsidR="00D1063A">
        <w:rPr>
          <w:rFonts w:ascii="Helvetica" w:hAnsi="Helvetica" w:cs="Times New Roman"/>
          <w:sz w:val="22"/>
          <w:szCs w:val="22"/>
        </w:rPr>
        <w:t xml:space="preserve">at least </w:t>
      </w:r>
      <w:r w:rsidR="0090689B" w:rsidRPr="00AE69BC">
        <w:rPr>
          <w:rFonts w:ascii="Helvetica" w:hAnsi="Helvetica" w:cs="Times New Roman"/>
          <w:sz w:val="22"/>
          <w:szCs w:val="22"/>
        </w:rPr>
        <w:t>one of the species</w:t>
      </w:r>
      <w:r w:rsidR="00043794" w:rsidRPr="00AE69BC">
        <w:rPr>
          <w:rFonts w:ascii="Helvetica" w:hAnsi="Helvetica" w:cs="Times New Roman"/>
          <w:sz w:val="22"/>
          <w:szCs w:val="22"/>
        </w:rPr>
        <w:t xml:space="preserve">; (3) quantitatively link consumer </w:t>
      </w:r>
      <w:r w:rsidR="00B52078">
        <w:rPr>
          <w:rFonts w:ascii="Helvetica" w:hAnsi="Helvetica" w:cs="Times New Roman"/>
          <w:sz w:val="22"/>
          <w:szCs w:val="22"/>
        </w:rPr>
        <w:t xml:space="preserve">fitness or </w:t>
      </w:r>
      <w:r w:rsidR="00043794" w:rsidRPr="00AE69BC">
        <w:rPr>
          <w:rFonts w:ascii="Helvetica" w:hAnsi="Helvetica" w:cs="Times New Roman"/>
          <w:sz w:val="22"/>
          <w:szCs w:val="22"/>
        </w:rPr>
        <w:t>performance to the relative timing between consumer and resource</w:t>
      </w:r>
      <w:r w:rsidR="00D30C32">
        <w:rPr>
          <w:rFonts w:ascii="Helvetica" w:hAnsi="Helvetica" w:cs="Times New Roman"/>
          <w:sz w:val="22"/>
          <w:szCs w:val="22"/>
        </w:rPr>
        <w:t>; and (4)</w:t>
      </w:r>
      <w:r w:rsidR="00D30C32" w:rsidRPr="00AE69BC">
        <w:rPr>
          <w:rFonts w:ascii="Helvetica" w:hAnsi="Helvetica" w:cs="Times New Roman"/>
          <w:sz w:val="22"/>
          <w:szCs w:val="22"/>
        </w:rPr>
        <w:t xml:space="preserve"> explicit</w:t>
      </w:r>
      <w:r w:rsidR="00D30C32">
        <w:rPr>
          <w:rFonts w:ascii="Helvetica" w:hAnsi="Helvetica" w:cs="Times New Roman"/>
          <w:sz w:val="22"/>
          <w:szCs w:val="22"/>
        </w:rPr>
        <w:t>ly state</w:t>
      </w:r>
      <w:r w:rsidR="00D30C32" w:rsidRPr="00AE69BC">
        <w:rPr>
          <w:rFonts w:ascii="Helvetica" w:hAnsi="Helvetica" w:cs="Times New Roman"/>
          <w:sz w:val="22"/>
          <w:szCs w:val="22"/>
        </w:rPr>
        <w:t xml:space="preserve"> that the two species interacted (e.g. specifying type of interaction</w:t>
      </w:r>
      <w:r w:rsidR="00D30C32">
        <w:rPr>
          <w:rFonts w:ascii="Helvetica" w:hAnsi="Helvetica" w:cs="Times New Roman"/>
          <w:sz w:val="22"/>
          <w:szCs w:val="22"/>
        </w:rPr>
        <w:t>)</w:t>
      </w:r>
      <w:r w:rsidR="0090689B" w:rsidRPr="00AE69BC">
        <w:rPr>
          <w:rFonts w:ascii="Helvetica" w:hAnsi="Helvetica" w:cs="Times New Roman"/>
          <w:sz w:val="22"/>
          <w:szCs w:val="22"/>
        </w:rPr>
        <w:t>.</w:t>
      </w:r>
      <w:r w:rsidR="00D30C32">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r w:rsidR="00D3404B">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Pr>
          <w:rFonts w:ascii="Helvetica" w:hAnsi="Helvetica" w:cs="Times New Roman"/>
          <w:color w:val="000000" w:themeColor="text1"/>
          <w:sz w:val="22"/>
          <w:szCs w:val="22"/>
        </w:rPr>
        <w:t xml:space="preserve"> </w:t>
      </w:r>
      <w:r w:rsidR="006A19CA"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006A19CA"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423391EF" w14:textId="6E17ED21" w:rsidR="005E5876" w:rsidRPr="00211CEB" w:rsidRDefault="005E5876" w:rsidP="00211CEB">
      <w:pPr>
        <w:pStyle w:val="CommentText"/>
        <w:spacing w:line="480" w:lineRule="auto"/>
        <w:ind w:firstLine="720"/>
        <w:rPr>
          <w:rFonts w:ascii="Helvetica" w:hAnsi="Helvetica"/>
          <w:sz w:val="22"/>
          <w:szCs w:val="22"/>
        </w:rPr>
      </w:pPr>
      <w:r>
        <w:rPr>
          <w:rFonts w:ascii="Helvetica" w:hAnsi="Helvetica"/>
          <w:sz w:val="22"/>
          <w:szCs w:val="22"/>
        </w:rPr>
        <w:t>Our final review included 43</w:t>
      </w:r>
      <w:r w:rsidRPr="007120E9">
        <w:rPr>
          <w:rFonts w:ascii="Helvetica" w:hAnsi="Helvetica"/>
          <w:sz w:val="22"/>
          <w:szCs w:val="22"/>
        </w:rPr>
        <w:t xml:space="preserve"> studies</w:t>
      </w:r>
      <w:r>
        <w:rPr>
          <w:rFonts w:ascii="Helvetica" w:hAnsi="Helvetica"/>
          <w:sz w:val="22"/>
          <w:szCs w:val="22"/>
        </w:rPr>
        <w:t xml:space="preserve"> with 46 pair-wise species interactions (3 studies had 2 interactions). </w:t>
      </w:r>
      <w:r w:rsidRPr="00AE69BC">
        <w:rPr>
          <w:rFonts w:ascii="Helvetica" w:hAnsi="Helvetica" w:cs="Helvetica"/>
          <w:sz w:val="22"/>
          <w:szCs w:val="22"/>
          <w:lang w:val="en-US"/>
        </w:rPr>
        <w:t>These studies encompassed terrestrial, marine and freshwater ecosystems as well as</w:t>
      </w:r>
      <w:r>
        <w:rPr>
          <w:rFonts w:ascii="Helvetica" w:hAnsi="Helvetica" w:cs="Helvetica"/>
          <w:sz w:val="22"/>
          <w:szCs w:val="22"/>
          <w:lang w:val="en-US"/>
        </w:rPr>
        <w:t xml:space="preserve"> a </w:t>
      </w:r>
      <w:r w:rsidRPr="00AE69BC">
        <w:rPr>
          <w:rFonts w:ascii="Helvetica" w:hAnsi="Helvetica" w:cs="Helvetica"/>
          <w:sz w:val="22"/>
          <w:szCs w:val="22"/>
          <w:lang w:val="en-US"/>
        </w:rPr>
        <w:t>large latitudinal gradient</w:t>
      </w:r>
      <w:r>
        <w:rPr>
          <w:rFonts w:ascii="Helvetica" w:hAnsi="Helvetica" w:cs="Helvetica"/>
          <w:sz w:val="22"/>
          <w:szCs w:val="22"/>
          <w:lang w:val="en-US"/>
        </w:rPr>
        <w:t xml:space="preserve"> (map?)</w:t>
      </w:r>
      <w:r w:rsidRPr="00AE69BC">
        <w:rPr>
          <w:rFonts w:ascii="Helvetica" w:hAnsi="Helvetica" w:cs="Helvetica"/>
          <w:sz w:val="22"/>
          <w:szCs w:val="22"/>
          <w:lang w:val="en-US"/>
        </w:rPr>
        <w:t>.</w:t>
      </w:r>
    </w:p>
    <w:p w14:paraId="353BF18B" w14:textId="77777777" w:rsidR="006776E0"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6776E0" w:rsidRDefault="006776E0" w:rsidP="006776E0">
      <w:pPr>
        <w:pStyle w:val="CommentText"/>
        <w:spacing w:line="480" w:lineRule="auto"/>
        <w:rPr>
          <w:rFonts w:ascii="Helvetica" w:hAnsi="Helvetica" w:cs="Times New Roman"/>
          <w:i/>
          <w:color w:val="000000" w:themeColor="text1"/>
          <w:sz w:val="22"/>
          <w:szCs w:val="22"/>
        </w:rPr>
      </w:pPr>
      <w:r w:rsidRPr="006776E0">
        <w:rPr>
          <w:rFonts w:ascii="Helvetica" w:hAnsi="Helvetica" w:cs="Times New Roman"/>
          <w:i/>
          <w:color w:val="000000" w:themeColor="text1"/>
          <w:sz w:val="22"/>
          <w:szCs w:val="22"/>
        </w:rPr>
        <w:lastRenderedPageBreak/>
        <w:t>Summary of studies</w:t>
      </w:r>
      <w:r w:rsidR="00C819DB">
        <w:rPr>
          <w:rFonts w:ascii="Helvetica" w:hAnsi="Helvetica" w:cs="Times New Roman"/>
          <w:i/>
          <w:color w:val="000000" w:themeColor="text1"/>
          <w:sz w:val="22"/>
          <w:szCs w:val="22"/>
        </w:rPr>
        <w:t xml:space="preserve"> and interactions</w:t>
      </w:r>
    </w:p>
    <w:p w14:paraId="3C19213D" w14:textId="019D04EB" w:rsidR="00684BB0" w:rsidRDefault="006776E0" w:rsidP="00684BB0">
      <w:pPr>
        <w:pStyle w:val="CommentText"/>
        <w:spacing w:line="480" w:lineRule="auto"/>
        <w:ind w:firstLine="720"/>
        <w:rPr>
          <w:rFonts w:ascii="Helvetica" w:hAnsi="Helvetica" w:cs="Times New Roman"/>
          <w:color w:val="000000" w:themeColor="text1"/>
          <w:sz w:val="22"/>
          <w:szCs w:val="22"/>
        </w:rPr>
      </w:pPr>
      <w:r>
        <w:rPr>
          <w:rFonts w:ascii="Helvetica" w:hAnsi="Helvetica" w:cs="Helvetica"/>
          <w:sz w:val="22"/>
          <w:szCs w:val="22"/>
          <w:lang w:val="en-US"/>
        </w:rPr>
        <w:t>We classified studies as ‘climate change’ o</w:t>
      </w:r>
      <w:r w:rsidR="00B8040D">
        <w:rPr>
          <w:rFonts w:ascii="Helvetica" w:hAnsi="Helvetica" w:cs="Helvetica"/>
          <w:sz w:val="22"/>
          <w:szCs w:val="22"/>
          <w:lang w:val="en-US"/>
        </w:rPr>
        <w:t>r</w:t>
      </w:r>
      <w:r>
        <w:rPr>
          <w:rFonts w:ascii="Helvetica" w:hAnsi="Helvetica" w:cs="Helvetica"/>
          <w:sz w:val="22"/>
          <w:szCs w:val="22"/>
          <w:lang w:val="en-US"/>
        </w:rPr>
        <w:t xml:space="preserve"> </w:t>
      </w:r>
      <w:r w:rsidR="00B8040D">
        <w:rPr>
          <w:rFonts w:ascii="Helvetica" w:hAnsi="Helvetica" w:cs="Helvetica"/>
          <w:sz w:val="22"/>
          <w:szCs w:val="22"/>
          <w:lang w:val="en-US"/>
        </w:rPr>
        <w:t>‘</w:t>
      </w:r>
      <w:r>
        <w:rPr>
          <w:rFonts w:ascii="Helvetica" w:hAnsi="Helvetica" w:cs="Helvetica"/>
          <w:sz w:val="22"/>
          <w:szCs w:val="22"/>
          <w:lang w:val="en-US"/>
        </w:rPr>
        <w:t>fundamental</w:t>
      </w:r>
      <w:r w:rsidR="00B8040D">
        <w:rPr>
          <w:rFonts w:ascii="Helvetica" w:hAnsi="Helvetica" w:cs="Helvetica"/>
          <w:sz w:val="22"/>
          <w:szCs w:val="22"/>
          <w:lang w:val="en-US"/>
        </w:rPr>
        <w:t>’</w:t>
      </w:r>
      <w:r>
        <w:rPr>
          <w:rFonts w:ascii="Helvetica" w:hAnsi="Helvetica" w:cs="Helvetica"/>
          <w:sz w:val="22"/>
          <w:szCs w:val="22"/>
          <w:lang w:val="en-US"/>
        </w:rPr>
        <w:t xml:space="preserve"> depending on whether they mentioned climate change in the abstract or in the introduction of the paper. </w:t>
      </w:r>
      <w:r w:rsidR="009D3175">
        <w:rPr>
          <w:rFonts w:ascii="Helvetica" w:hAnsi="Helvetica" w:cs="Helvetica"/>
          <w:sz w:val="22"/>
          <w:szCs w:val="22"/>
          <w:lang w:val="en-US"/>
        </w:rPr>
        <w:t>Based on the type of data collected for the consumer and resource, w</w:t>
      </w:r>
      <w:r w:rsidR="009D3175" w:rsidRPr="00DC0781">
        <w:rPr>
          <w:rFonts w:ascii="Helvetica" w:hAnsi="Helvetica" w:cs="Helvetica"/>
          <w:sz w:val="22"/>
          <w:szCs w:val="22"/>
          <w:lang w:val="en-US"/>
        </w:rPr>
        <w:t xml:space="preserve">e classified these studies as life history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individual level</w:t>
      </w:r>
      <w:r w:rsidR="001616E7">
        <w:rPr>
          <w:rFonts w:ascii="Helvetica" w:hAnsi="Helvetica"/>
          <w:sz w:val="22"/>
          <w:szCs w:val="22"/>
        </w:rPr>
        <w:t>)</w:t>
      </w:r>
      <w:r w:rsidR="001616E7" w:rsidRPr="00E76EC8">
        <w:rPr>
          <w:rFonts w:ascii="Helvetica" w:hAnsi="Helvetica"/>
          <w:sz w:val="22"/>
          <w:szCs w:val="22"/>
        </w:rPr>
        <w:t xml:space="preserve"> </w:t>
      </w:r>
      <w:r w:rsidR="009D3175" w:rsidRPr="00DC0781">
        <w:rPr>
          <w:rFonts w:ascii="Helvetica" w:hAnsi="Helvetica" w:cs="Helvetica"/>
          <w:sz w:val="22"/>
          <w:szCs w:val="22"/>
          <w:lang w:val="en-US"/>
        </w:rPr>
        <w:t xml:space="preserve">or food web-based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population or c</w:t>
      </w:r>
      <w:r w:rsidR="001616E7">
        <w:rPr>
          <w:rFonts w:ascii="Helvetica" w:hAnsi="Helvetica"/>
          <w:sz w:val="22"/>
          <w:szCs w:val="22"/>
        </w:rPr>
        <w:t>ommunity (i.e., across species)</w:t>
      </w:r>
      <w:r w:rsidR="009D3175" w:rsidRPr="00DC0781">
        <w:rPr>
          <w:rFonts w:ascii="Helvetica" w:hAnsi="Helvetica" w:cs="Helvetica"/>
          <w:sz w:val="22"/>
          <w:szCs w:val="22"/>
          <w:lang w:val="en-US"/>
        </w:rPr>
        <w:t>).</w:t>
      </w:r>
      <w:r w:rsidR="009D3175">
        <w:rPr>
          <w:rFonts w:ascii="Helvetica" w:hAnsi="Helvetica" w:cs="Helvetica"/>
          <w:sz w:val="22"/>
          <w:szCs w:val="22"/>
          <w:lang w:val="en-US"/>
        </w:rPr>
        <w:t xml:space="preserve"> </w:t>
      </w:r>
      <w:r w:rsidR="00684BB0">
        <w:rPr>
          <w:rFonts w:ascii="Helvetica" w:hAnsi="Helvetica" w:cs="Times New Roman"/>
          <w:color w:val="000000" w:themeColor="text1"/>
          <w:sz w:val="22"/>
          <w:szCs w:val="22"/>
        </w:rPr>
        <w:t>To determine</w:t>
      </w:r>
      <w:r w:rsidR="00AC0B3B">
        <w:rPr>
          <w:rFonts w:ascii="Helvetica" w:hAnsi="Helvetica" w:cs="Times New Roman"/>
          <w:color w:val="000000" w:themeColor="text1"/>
          <w:sz w:val="22"/>
          <w:szCs w:val="22"/>
        </w:rPr>
        <w:t xml:space="preserve"> whether studies had the potential to define pre-climate change baselines, we </w:t>
      </w:r>
      <w:r w:rsidR="002F3B80">
        <w:rPr>
          <w:rFonts w:ascii="Helvetica" w:hAnsi="Helvetica" w:cs="Times New Roman"/>
          <w:color w:val="000000" w:themeColor="text1"/>
          <w:sz w:val="22"/>
          <w:szCs w:val="22"/>
        </w:rPr>
        <w:t xml:space="preserve">measured </w:t>
      </w:r>
      <w:r w:rsidR="00824771">
        <w:rPr>
          <w:rFonts w:ascii="Helvetica" w:hAnsi="Helvetica" w:cs="Times New Roman"/>
          <w:color w:val="000000" w:themeColor="text1"/>
          <w:sz w:val="22"/>
          <w:szCs w:val="22"/>
        </w:rPr>
        <w:t>the study’s t</w:t>
      </w:r>
      <w:r w:rsidR="00AC0B3B">
        <w:rPr>
          <w:rFonts w:ascii="Helvetica" w:hAnsi="Helvetica" w:cs="Times New Roman"/>
          <w:color w:val="000000" w:themeColor="text1"/>
          <w:sz w:val="22"/>
          <w:szCs w:val="22"/>
        </w:rPr>
        <w:t>ime span</w:t>
      </w:r>
      <w:r w:rsidR="00C76E0B">
        <w:rPr>
          <w:rFonts w:ascii="Helvetica" w:hAnsi="Helvetica" w:cs="Times New Roman"/>
          <w:color w:val="000000" w:themeColor="text1"/>
          <w:sz w:val="22"/>
          <w:szCs w:val="22"/>
        </w:rPr>
        <w:t xml:space="preserve"> and years of data</w:t>
      </w:r>
      <w:r w:rsidR="00AC0B3B">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based on the years where phenology data was available for both the</w:t>
      </w:r>
      <w:r w:rsidR="00684BB0" w:rsidRPr="007120E9">
        <w:rPr>
          <w:rFonts w:ascii="Helvetica" w:hAnsi="Helvetica" w:cs="Times New Roman"/>
          <w:color w:val="000000" w:themeColor="text1"/>
          <w:sz w:val="22"/>
          <w:szCs w:val="22"/>
        </w:rPr>
        <w:t xml:space="preserve"> consumer and resource</w:t>
      </w:r>
      <w:r w:rsidR="00C76E0B">
        <w:rPr>
          <w:rFonts w:ascii="Helvetica" w:hAnsi="Helvetica" w:cs="Times New Roman"/>
          <w:color w:val="000000" w:themeColor="text1"/>
          <w:sz w:val="22"/>
          <w:szCs w:val="22"/>
        </w:rPr>
        <w:t>,</w:t>
      </w:r>
      <w:r w:rsidR="00684BB0" w:rsidRPr="007120E9">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 xml:space="preserve">and consumer </w:t>
      </w:r>
      <w:r w:rsidR="00684BB0" w:rsidRPr="007120E9">
        <w:rPr>
          <w:rFonts w:ascii="Helvetica" w:hAnsi="Helvetica" w:cs="Times New Roman"/>
          <w:color w:val="000000" w:themeColor="text1"/>
          <w:sz w:val="22"/>
          <w:szCs w:val="22"/>
        </w:rPr>
        <w:t xml:space="preserve">performance data </w:t>
      </w:r>
      <w:r w:rsidR="002F3B80">
        <w:rPr>
          <w:rFonts w:ascii="Helvetica" w:hAnsi="Helvetica" w:cs="Times New Roman"/>
          <w:color w:val="000000" w:themeColor="text1"/>
          <w:sz w:val="22"/>
          <w:szCs w:val="22"/>
        </w:rPr>
        <w:t xml:space="preserve">was available. </w:t>
      </w:r>
    </w:p>
    <w:p w14:paraId="66D22631" w14:textId="77777777" w:rsidR="004A7B40" w:rsidRDefault="004A7B40" w:rsidP="00684BB0">
      <w:pPr>
        <w:pStyle w:val="CommentText"/>
        <w:spacing w:line="480" w:lineRule="auto"/>
        <w:ind w:firstLine="720"/>
        <w:rPr>
          <w:rFonts w:ascii="Helvetica" w:hAnsi="Helvetica" w:cs="Times New Roman"/>
          <w:color w:val="000000" w:themeColor="text1"/>
          <w:sz w:val="22"/>
          <w:szCs w:val="22"/>
        </w:rPr>
      </w:pPr>
    </w:p>
    <w:p w14:paraId="3908C409" w14:textId="0CA37169" w:rsidR="004A7B40" w:rsidRPr="00A01F8A" w:rsidRDefault="00B8040D" w:rsidP="004A7B40">
      <w:pPr>
        <w:pStyle w:val="CommentText"/>
        <w:spacing w:line="480" w:lineRule="auto"/>
        <w:rPr>
          <w:rFonts w:ascii="Helvetica" w:hAnsi="Helvetica" w:cs="Times New Roman"/>
          <w:i/>
          <w:color w:val="000000" w:themeColor="text1"/>
          <w:sz w:val="22"/>
          <w:szCs w:val="22"/>
        </w:rPr>
      </w:pPr>
      <w:r w:rsidRPr="00A01F8A">
        <w:rPr>
          <w:rFonts w:ascii="Helvetica" w:hAnsi="Helvetica" w:cs="Times New Roman"/>
          <w:i/>
          <w:color w:val="000000" w:themeColor="text1"/>
          <w:sz w:val="22"/>
          <w:szCs w:val="22"/>
        </w:rPr>
        <w:t>Additional details for</w:t>
      </w:r>
      <w:r w:rsidR="004A7B40" w:rsidRPr="00A01F8A">
        <w:rPr>
          <w:rFonts w:ascii="Helvetica" w:hAnsi="Helvetica" w:cs="Times New Roman"/>
          <w:i/>
          <w:color w:val="000000" w:themeColor="text1"/>
          <w:sz w:val="22"/>
          <w:szCs w:val="22"/>
        </w:rPr>
        <w:t xml:space="preserve"> </w:t>
      </w:r>
      <w:r w:rsidRPr="00A01F8A">
        <w:rPr>
          <w:rFonts w:ascii="Helvetica" w:hAnsi="Helvetica" w:cs="Times New Roman"/>
          <w:i/>
          <w:color w:val="000000" w:themeColor="text1"/>
          <w:sz w:val="22"/>
          <w:szCs w:val="22"/>
        </w:rPr>
        <w:t>F</w:t>
      </w:r>
      <w:r w:rsidR="004A7B40" w:rsidRPr="00A01F8A">
        <w:rPr>
          <w:rFonts w:ascii="Helvetica" w:hAnsi="Helvetica" w:cs="Times New Roman"/>
          <w:i/>
          <w:color w:val="000000" w:themeColor="text1"/>
          <w:sz w:val="22"/>
          <w:szCs w:val="22"/>
        </w:rPr>
        <w:t>igure 4</w:t>
      </w:r>
    </w:p>
    <w:p w14:paraId="743B2929" w14:textId="7D4D423F" w:rsidR="004A7B40" w:rsidRDefault="00F73811" w:rsidP="00B8040D">
      <w:pPr>
        <w:pStyle w:val="CommentText"/>
        <w:spacing w:line="480" w:lineRule="auto"/>
        <w:ind w:firstLine="720"/>
        <w:rPr>
          <w:rFonts w:ascii="Helvetica" w:hAnsi="Helvetica" w:cs="Helvetica"/>
          <w:sz w:val="22"/>
          <w:szCs w:val="22"/>
          <w:lang w:val="en-US"/>
        </w:rPr>
      </w:pPr>
      <w:r>
        <w:rPr>
          <w:rFonts w:ascii="Helvetica" w:hAnsi="Helvetica" w:cs="Helvetica"/>
          <w:sz w:val="22"/>
          <w:szCs w:val="22"/>
          <w:lang w:val="en-US"/>
        </w:rPr>
        <w:t>R</w:t>
      </w:r>
      <w:r w:rsidRPr="00AE69BC">
        <w:rPr>
          <w:rFonts w:ascii="Helvetica" w:hAnsi="Helvetica" w:cs="Helvetica"/>
          <w:sz w:val="22"/>
          <w:szCs w:val="22"/>
          <w:lang w:val="en-US"/>
        </w:rPr>
        <w:t xml:space="preserve">aw data </w:t>
      </w:r>
      <w:r>
        <w:rPr>
          <w:rFonts w:ascii="Helvetica" w:hAnsi="Helvetica" w:cs="Helvetica"/>
          <w:sz w:val="22"/>
          <w:szCs w:val="22"/>
          <w:lang w:val="en-US"/>
        </w:rPr>
        <w:t xml:space="preserve">for panel (a) </w:t>
      </w:r>
      <w:r w:rsidRPr="00AE69BC">
        <w:rPr>
          <w:rFonts w:ascii="Helvetica" w:hAnsi="Helvetica" w:cs="Helvetica"/>
          <w:sz w:val="22"/>
          <w:szCs w:val="22"/>
          <w:lang w:val="en-US"/>
        </w:rPr>
        <w:t>was obtained from</w:t>
      </w:r>
      <w:r>
        <w:rPr>
          <w:rFonts w:ascii="Helvetica" w:hAnsi="Helvetica" w:cs="Helvetica"/>
          <w:sz w:val="22"/>
          <w:szCs w:val="22"/>
          <w:lang w:val="en-US"/>
        </w:rPr>
        <w:t xml:space="preserve"> Figure 3 in</w:t>
      </w:r>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Tikkanen</w:t>
      </w:r>
      <w:proofErr w:type="spellEnd"/>
      <w:r w:rsidRPr="00AE69BC">
        <w:rPr>
          <w:rFonts w:ascii="Helvetica" w:hAnsi="Helvetica" w:cs="Helvetica"/>
          <w:sz w:val="22"/>
          <w:szCs w:val="22"/>
          <w:lang w:val="en-US"/>
        </w:rPr>
        <w:t xml:space="preserve"> and </w:t>
      </w:r>
      <w:proofErr w:type="spellStart"/>
      <w:r w:rsidRPr="00AE69BC">
        <w:rPr>
          <w:rFonts w:ascii="Helvetica" w:hAnsi="Helvetica" w:cs="Helvetica"/>
          <w:sz w:val="22"/>
          <w:szCs w:val="22"/>
          <w:lang w:val="en-US"/>
        </w:rPr>
        <w:t>Julkunen-Tiitto</w:t>
      </w:r>
      <w:proofErr w:type="spellEnd"/>
      <w:r w:rsidRPr="00AE69BC">
        <w:rPr>
          <w:rFonts w:ascii="Helvetica" w:hAnsi="Helvetica" w:cs="Helvetica"/>
          <w:sz w:val="22"/>
          <w:szCs w:val="22"/>
          <w:lang w:val="en-US"/>
        </w:rPr>
        <w:t xml:space="preserve"> (2003).</w:t>
      </w:r>
      <w:r w:rsidRPr="00F73811">
        <w:rPr>
          <w:rFonts w:ascii="Helvetica" w:hAnsi="Helvetica" w:cs="Helvetica"/>
          <w:sz w:val="22"/>
          <w:szCs w:val="22"/>
          <w:lang w:val="en-US"/>
        </w:rPr>
        <w:t xml:space="preserve"> </w:t>
      </w:r>
      <w:r>
        <w:rPr>
          <w:rFonts w:ascii="Helvetica" w:hAnsi="Helvetica" w:cs="Helvetica"/>
          <w:sz w:val="22"/>
          <w:szCs w:val="22"/>
          <w:lang w:val="en-US"/>
        </w:rPr>
        <w:t xml:space="preserve">The </w:t>
      </w:r>
      <w:r w:rsidR="00A01F8A">
        <w:rPr>
          <w:rFonts w:ascii="Helvetica" w:hAnsi="Helvetica" w:cs="Helvetica"/>
          <w:sz w:val="22"/>
          <w:szCs w:val="22"/>
          <w:lang w:val="en-US"/>
        </w:rPr>
        <w:t xml:space="preserve">data come </w:t>
      </w:r>
      <w:r w:rsidRPr="00AE69BC">
        <w:rPr>
          <w:rFonts w:ascii="Helvetica" w:hAnsi="Helvetica" w:cs="Helvetica"/>
          <w:sz w:val="22"/>
          <w:szCs w:val="22"/>
          <w:lang w:val="en-US"/>
        </w:rPr>
        <w:t>from two</w:t>
      </w:r>
      <w:r>
        <w:rPr>
          <w:rFonts w:ascii="Helvetica" w:hAnsi="Helvetica" w:cs="Helvetica"/>
          <w:sz w:val="22"/>
          <w:szCs w:val="22"/>
          <w:lang w:val="en-US"/>
        </w:rPr>
        <w:t xml:space="preserve"> related</w:t>
      </w:r>
      <w:r w:rsidRPr="00AE69BC">
        <w:rPr>
          <w:rFonts w:ascii="Helvetica" w:hAnsi="Helvetica" w:cs="Helvetica"/>
          <w:sz w:val="22"/>
          <w:szCs w:val="22"/>
          <w:lang w:val="en-US"/>
        </w:rPr>
        <w:t xml:space="preserve"> experiments</w:t>
      </w:r>
      <w:r w:rsidR="00A01F8A">
        <w:rPr>
          <w:rFonts w:ascii="Helvetica" w:hAnsi="Helvetica" w:cs="Helvetica"/>
          <w:sz w:val="22"/>
          <w:szCs w:val="22"/>
          <w:lang w:val="en-US"/>
        </w:rPr>
        <w:t xml:space="preserve"> </w:t>
      </w:r>
      <w:r>
        <w:rPr>
          <w:rFonts w:ascii="Helvetica" w:hAnsi="Helvetica" w:cs="Helvetica"/>
          <w:sz w:val="22"/>
          <w:szCs w:val="22"/>
          <w:lang w:val="en-US"/>
        </w:rPr>
        <w:t xml:space="preserve">where </w:t>
      </w:r>
      <w:r w:rsidRPr="00AE69BC">
        <w:rPr>
          <w:rFonts w:ascii="Helvetica" w:hAnsi="Helvetica" w:cs="Helvetica"/>
          <w:sz w:val="22"/>
          <w:szCs w:val="22"/>
          <w:lang w:val="en-US"/>
        </w:rPr>
        <w:t>the authors manipulated the number of days that neonates (i.e. early instar larvae) sp</w:t>
      </w:r>
      <w:r>
        <w:rPr>
          <w:rFonts w:ascii="Helvetica" w:hAnsi="Helvetica" w:cs="Helvetica"/>
          <w:sz w:val="22"/>
          <w:szCs w:val="22"/>
          <w:lang w:val="en-US"/>
        </w:rPr>
        <w:t>ent without food (first experiment) and</w:t>
      </w:r>
      <w:r w:rsidRPr="00AE69BC">
        <w:rPr>
          <w:rFonts w:ascii="Helvetica" w:hAnsi="Helvetica" w:cs="Helvetica"/>
          <w:sz w:val="22"/>
          <w:szCs w:val="22"/>
          <w:lang w:val="en-US"/>
        </w:rPr>
        <w:t xml:space="preserve"> the emergence times of larvae</w:t>
      </w:r>
      <w:r>
        <w:rPr>
          <w:rFonts w:ascii="Helvetica" w:hAnsi="Helvetica" w:cs="Helvetica"/>
          <w:sz w:val="22"/>
          <w:szCs w:val="22"/>
          <w:lang w:val="en-US"/>
        </w:rPr>
        <w:t xml:space="preserve"> relative to budburst (second experiment). </w:t>
      </w:r>
      <w:r w:rsidR="00875E57">
        <w:rPr>
          <w:rFonts w:ascii="Helvetica" w:hAnsi="Helvetica" w:cs="Helvetica"/>
          <w:sz w:val="22"/>
          <w:szCs w:val="22"/>
          <w:lang w:val="en-US"/>
        </w:rPr>
        <w:t>In the first experiment, there were six groups of 30 larvae that spent 0, 5.5, 11, 22, 27,5 and 33 degree-days without food</w:t>
      </w:r>
      <w:r w:rsidR="00004796">
        <w:rPr>
          <w:rFonts w:ascii="Helvetica" w:hAnsi="Helvetica" w:cs="Helvetica"/>
          <w:sz w:val="22"/>
          <w:szCs w:val="22"/>
          <w:lang w:val="en-US"/>
        </w:rPr>
        <w:t>. In the second experiment, t</w:t>
      </w:r>
      <w:r w:rsidR="004A7B40" w:rsidRPr="00AE69BC">
        <w:rPr>
          <w:rFonts w:ascii="Helvetica" w:hAnsi="Helvetica" w:cs="Helvetica"/>
          <w:sz w:val="22"/>
          <w:szCs w:val="22"/>
          <w:lang w:val="en-US"/>
        </w:rPr>
        <w:t xml:space="preserve">here were four cohorts, each separated by intervals of 3-5 days. All </w:t>
      </w:r>
      <w:r w:rsidR="004A7B40" w:rsidRPr="00AE69BC">
        <w:rPr>
          <w:rFonts w:ascii="Helvetica" w:hAnsi="Helvetica" w:cs="Helvetica"/>
          <w:i/>
          <w:sz w:val="22"/>
          <w:szCs w:val="22"/>
          <w:lang w:val="en-US"/>
        </w:rPr>
        <w:t xml:space="preserve">O. </w:t>
      </w:r>
      <w:proofErr w:type="spellStart"/>
      <w:r w:rsidR="004A7B40" w:rsidRPr="00AE69BC">
        <w:rPr>
          <w:rFonts w:ascii="Helvetica" w:hAnsi="Helvetica" w:cs="Helvetica"/>
          <w:i/>
          <w:sz w:val="22"/>
          <w:szCs w:val="22"/>
          <w:lang w:val="en-US"/>
        </w:rPr>
        <w:t>brumata</w:t>
      </w:r>
      <w:proofErr w:type="spellEnd"/>
      <w:r w:rsidR="004A7B40" w:rsidRPr="00AE69BC">
        <w:rPr>
          <w:rFonts w:ascii="Helvetica" w:hAnsi="Helvetica" w:cs="Helvetica"/>
          <w:sz w:val="22"/>
          <w:szCs w:val="22"/>
          <w:lang w:val="en-US"/>
        </w:rPr>
        <w:t xml:space="preserve"> eggs </w:t>
      </w:r>
      <w:r w:rsidR="00004796">
        <w:rPr>
          <w:rFonts w:ascii="Helvetica" w:hAnsi="Helvetica" w:cs="Helvetica"/>
          <w:sz w:val="22"/>
          <w:szCs w:val="22"/>
          <w:lang w:val="en-US"/>
        </w:rPr>
        <w:t xml:space="preserve">and larvae </w:t>
      </w:r>
      <w:r w:rsidR="004A7B40" w:rsidRPr="00AE69BC">
        <w:rPr>
          <w:rFonts w:ascii="Helvetica" w:hAnsi="Helvetica" w:cs="Helvetica"/>
          <w:sz w:val="22"/>
          <w:szCs w:val="22"/>
          <w:lang w:val="en-US"/>
        </w:rPr>
        <w:t xml:space="preserve">originated from laboratory stock originally from Turku, Finland whereas the foliage originated from trees near </w:t>
      </w:r>
      <w:proofErr w:type="spellStart"/>
      <w:r w:rsidR="004A7B40" w:rsidRPr="00AE69BC">
        <w:rPr>
          <w:rFonts w:ascii="Helvetica" w:hAnsi="Helvetica" w:cs="Helvetica"/>
          <w:sz w:val="22"/>
          <w:szCs w:val="22"/>
          <w:lang w:val="en-US"/>
        </w:rPr>
        <w:t>Banchory</w:t>
      </w:r>
      <w:proofErr w:type="spellEnd"/>
      <w:r w:rsidR="004A7B40" w:rsidRPr="00AE69BC">
        <w:rPr>
          <w:rFonts w:ascii="Helvetica" w:hAnsi="Helvetica" w:cs="Helvetica"/>
          <w:sz w:val="22"/>
          <w:szCs w:val="22"/>
          <w:lang w:val="en-US"/>
        </w:rPr>
        <w:t>, NW Scotland</w:t>
      </w:r>
      <w:r w:rsidR="00947C30">
        <w:rPr>
          <w:rFonts w:ascii="Helvetica" w:hAnsi="Helvetica" w:cs="Helvetica"/>
          <w:sz w:val="22"/>
          <w:szCs w:val="22"/>
          <w:lang w:val="en-US"/>
        </w:rPr>
        <w:t>.</w:t>
      </w:r>
    </w:p>
    <w:p w14:paraId="008DE7A1" w14:textId="77777777" w:rsidR="00F73811" w:rsidRDefault="00F73811" w:rsidP="00B8040D">
      <w:pPr>
        <w:pStyle w:val="CommentText"/>
        <w:spacing w:line="480" w:lineRule="auto"/>
        <w:ind w:firstLine="720"/>
        <w:rPr>
          <w:rFonts w:ascii="Helvetica" w:hAnsi="Helvetica" w:cs="Helvetica"/>
          <w:sz w:val="22"/>
          <w:szCs w:val="22"/>
          <w:lang w:val="en-US"/>
        </w:rPr>
      </w:pPr>
    </w:p>
    <w:p w14:paraId="0A996E70" w14:textId="6C95317C" w:rsidR="00F73811" w:rsidRPr="007120E9" w:rsidRDefault="00F73811" w:rsidP="00B8040D">
      <w:pPr>
        <w:pStyle w:val="CommentText"/>
        <w:spacing w:line="480" w:lineRule="auto"/>
        <w:ind w:firstLine="720"/>
        <w:rPr>
          <w:rFonts w:ascii="Helvetica" w:hAnsi="Helvetica" w:cs="Times New Roman"/>
          <w:color w:val="000000" w:themeColor="text1"/>
          <w:sz w:val="22"/>
          <w:szCs w:val="22"/>
        </w:rPr>
      </w:pPr>
    </w:p>
    <w:sectPr w:rsidR="00F73811" w:rsidRPr="007120E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Heather Kharouba" w:date="2019-04-25T11:02:00Z" w:initials="HK">
    <w:p w14:paraId="32E6B749" w14:textId="515F1211" w:rsidR="00847382" w:rsidRDefault="00847382">
      <w:pPr>
        <w:pStyle w:val="CommentText"/>
      </w:pPr>
      <w:r>
        <w:rPr>
          <w:rStyle w:val="CommentReference"/>
        </w:rPr>
        <w:annotationRef/>
      </w:r>
      <w:r>
        <w:t xml:space="preserve">In response to Ian’s comment about figure 2. Not sure best place for this </w:t>
      </w:r>
    </w:p>
    <w:p w14:paraId="4E5F8F7A" w14:textId="77777777" w:rsidR="00847382" w:rsidRDefault="00847382">
      <w:pPr>
        <w:pStyle w:val="CommentText"/>
      </w:pPr>
    </w:p>
    <w:p w14:paraId="7601A462" w14:textId="30169B85" w:rsidR="00847382" w:rsidRDefault="00847382">
      <w:pPr>
        <w:pStyle w:val="CommentText"/>
      </w:pPr>
      <w:r w:rsidRPr="00274F1A">
        <w:rPr>
          <w:b/>
        </w:rPr>
        <w:t>EMW:</w:t>
      </w:r>
      <w:r>
        <w:t xml:space="preserve"> I think this is good but we should better define ultimate mechanism (though the figure helps), one way shown… you may have better ideas.</w:t>
      </w:r>
    </w:p>
    <w:p w14:paraId="2C794F7A" w14:textId="77777777" w:rsidR="00847382" w:rsidRDefault="00847382">
      <w:pPr>
        <w:pStyle w:val="CommentText"/>
      </w:pPr>
    </w:p>
    <w:p w14:paraId="60311CC0" w14:textId="6D5BE647" w:rsidR="00847382" w:rsidRDefault="00847382">
      <w:pPr>
        <w:pStyle w:val="CommentText"/>
      </w:pPr>
      <w:r w:rsidRPr="00DF30FF">
        <w:rPr>
          <w:b/>
        </w:rPr>
        <w:t>HMK</w:t>
      </w:r>
      <w:r>
        <w:t>- I think your suggestions work. I also think it makes the points that you raise below in the per capita section.</w:t>
      </w:r>
    </w:p>
    <w:p w14:paraId="7D17FFB0" w14:textId="77777777" w:rsidR="00847382" w:rsidRDefault="00847382">
      <w:pPr>
        <w:pStyle w:val="CommentText"/>
      </w:pPr>
    </w:p>
    <w:p w14:paraId="6A3E9695" w14:textId="3C36A440" w:rsidR="00847382" w:rsidRDefault="00847382">
      <w:pPr>
        <w:pStyle w:val="CommentText"/>
      </w:pPr>
      <w:r>
        <w:t>I’ve added a couple of points to caption of figure 2.</w:t>
      </w:r>
    </w:p>
  </w:comment>
  <w:comment w:id="18" w:author="Heather Kharouba" w:date="2019-04-23T13:48:00Z" w:initials="HK">
    <w:p w14:paraId="2F1662CE" w14:textId="745F35E7" w:rsidR="00847382" w:rsidRDefault="00847382">
      <w:pPr>
        <w:pStyle w:val="CommentText"/>
      </w:pPr>
      <w:r>
        <w:rPr>
          <w:rStyle w:val="CommentReference"/>
        </w:rPr>
        <w:annotationRef/>
      </w:r>
      <w:r>
        <w:t>My attempt to buff up our rationale for per-capita but somewhat soften that expectation by trying to focus on equivalent data first and then per-capita. I opted for here rather than figure 2 caption</w:t>
      </w:r>
    </w:p>
  </w:comment>
  <w:comment w:id="35" w:author="Heather Kharouba" w:date="2019-04-23T13:45:00Z" w:initials="HK">
    <w:p w14:paraId="161B1781" w14:textId="4471EE57" w:rsidR="00847382" w:rsidRDefault="00847382">
      <w:pPr>
        <w:pStyle w:val="CommentText"/>
      </w:pPr>
      <w:r>
        <w:rPr>
          <w:rStyle w:val="CommentReference"/>
        </w:rPr>
        <w:annotationRef/>
      </w:r>
      <w:r>
        <w:t>I don’t think we need anymore</w:t>
      </w:r>
    </w:p>
  </w:comment>
  <w:comment w:id="47" w:author="Heather Kharouba" w:date="2019-04-23T17:32:00Z" w:initials="HK">
    <w:p w14:paraId="296A8B3A" w14:textId="77777777" w:rsidR="00847382" w:rsidRDefault="00847382" w:rsidP="00183D1F">
      <w:pPr>
        <w:pStyle w:val="CommentText"/>
      </w:pPr>
      <w:r>
        <w:rPr>
          <w:rStyle w:val="CommentReference"/>
        </w:rPr>
        <w:annotationRef/>
      </w:r>
      <w:r>
        <w:t>I don’t think we need anymore</w:t>
      </w:r>
    </w:p>
  </w:comment>
  <w:comment w:id="55" w:author="Heather Kharouba" w:date="2019-04-11T13:57:00Z" w:initials="HK">
    <w:p w14:paraId="4AB30F38" w14:textId="77777777" w:rsidR="00847382" w:rsidRDefault="00847382" w:rsidP="00014A22">
      <w:pPr>
        <w:pStyle w:val="CommentText"/>
      </w:pPr>
      <w:r>
        <w:rPr>
          <w:rStyle w:val="CommentReference"/>
        </w:rPr>
        <w:annotationRef/>
      </w:r>
      <w:r>
        <w:t>Missing reference</w:t>
      </w:r>
    </w:p>
  </w:comment>
  <w:comment w:id="101" w:author="Deirdre Loughnan" w:date="2019-04-11T21:16:00Z" w:initials="DL">
    <w:p w14:paraId="56123687" w14:textId="77777777" w:rsidR="00847382" w:rsidRDefault="00847382" w:rsidP="00635C20">
      <w:pPr>
        <w:pStyle w:val="CommentText"/>
        <w:rPr>
          <w:rStyle w:val="CommentReference"/>
        </w:rPr>
      </w:pPr>
      <w:r>
        <w:rPr>
          <w:rStyle w:val="CommentReference"/>
        </w:rPr>
        <w:annotationRef/>
      </w:r>
      <w:r>
        <w:rPr>
          <w:rStyle w:val="CommentReference"/>
        </w:rPr>
        <w:t>I would have this example come after the next sentence. It just hangs here was written.</w:t>
      </w:r>
    </w:p>
    <w:p w14:paraId="7A45052B" w14:textId="77777777" w:rsidR="00847382" w:rsidRDefault="00847382" w:rsidP="00635C20">
      <w:pPr>
        <w:pStyle w:val="CommentText"/>
        <w:rPr>
          <w:rStyle w:val="CommentReference"/>
        </w:rPr>
      </w:pPr>
    </w:p>
    <w:p w14:paraId="774B4FB1" w14:textId="46C88920" w:rsidR="00847382" w:rsidRDefault="00847382" w:rsidP="00635C20">
      <w:pPr>
        <w:pStyle w:val="CommentText"/>
      </w:pPr>
      <w:r w:rsidRPr="0070361A">
        <w:rPr>
          <w:rStyle w:val="CommentReference"/>
          <w:b/>
        </w:rPr>
        <w:t>HK</w:t>
      </w:r>
      <w:r>
        <w:rPr>
          <w:rStyle w:val="CommentReference"/>
        </w:rPr>
        <w:t>- Left as is</w:t>
      </w:r>
    </w:p>
  </w:comment>
  <w:comment w:id="102" w:author="Ian Breckheimer" w:date="2019-04-23T17:51:00Z" w:initials="IB">
    <w:p w14:paraId="4EC5E944" w14:textId="395D6DD6" w:rsidR="00847382" w:rsidRDefault="00847382">
      <w:pPr>
        <w:pStyle w:val="CommentText"/>
      </w:pPr>
      <w:r>
        <w:rPr>
          <w:rStyle w:val="CommentReference"/>
        </w:rPr>
        <w:annotationRef/>
      </w:r>
      <w:r>
        <w:t>This section focuses on increasing the temporal resolution of data, but doesn’t address the issues of estimating per-capita rates raised earlier. I think you can revisit that discussion here.</w:t>
      </w:r>
    </w:p>
    <w:p w14:paraId="44EF6B9E" w14:textId="77777777" w:rsidR="00847382" w:rsidRDefault="00847382">
      <w:pPr>
        <w:pStyle w:val="CommentText"/>
      </w:pPr>
    </w:p>
    <w:p w14:paraId="7E7A63E5" w14:textId="62500EB1" w:rsidR="00847382" w:rsidRDefault="00847382">
      <w:pPr>
        <w:pStyle w:val="CommentText"/>
      </w:pPr>
      <w:r w:rsidRPr="00E34A64">
        <w:rPr>
          <w:b/>
        </w:rPr>
        <w:t>HK</w:t>
      </w:r>
      <w:r>
        <w:t>- left for now</w:t>
      </w:r>
    </w:p>
    <w:p w14:paraId="3876ACE9" w14:textId="77777777" w:rsidR="00847382" w:rsidRDefault="00847382">
      <w:pPr>
        <w:pStyle w:val="CommentText"/>
      </w:pPr>
    </w:p>
    <w:p w14:paraId="37B27363" w14:textId="5E8429EC" w:rsidR="00847382" w:rsidRDefault="00847382">
      <w:pPr>
        <w:pStyle w:val="CommentText"/>
      </w:pPr>
      <w:r w:rsidRPr="00924BB5">
        <w:rPr>
          <w:b/>
        </w:rPr>
        <w:t>EMW</w:t>
      </w:r>
      <w:r>
        <w:t xml:space="preserve">: I think we discuss it plenty above …and can temper a little how important we say it is … so then hopefully less critical to address here. </w:t>
      </w:r>
    </w:p>
    <w:p w14:paraId="2128485E" w14:textId="77777777" w:rsidR="00847382" w:rsidRDefault="00847382">
      <w:pPr>
        <w:pStyle w:val="CommentText"/>
      </w:pPr>
    </w:p>
    <w:p w14:paraId="4DE90BAE" w14:textId="2936CF3B" w:rsidR="00847382" w:rsidRDefault="00847382">
      <w:pPr>
        <w:pStyle w:val="CommentText"/>
      </w:pPr>
      <w:r w:rsidRPr="00E84409">
        <w:rPr>
          <w:b/>
        </w:rPr>
        <w:t>HK</w:t>
      </w:r>
      <w:r>
        <w:t>- not sure what else to tell studies to do RE: per-capita because we discuss when it might be possible further up in the main section</w:t>
      </w:r>
    </w:p>
  </w:comment>
  <w:comment w:id="103" w:author="Elizabeth Wolkovich" w:date="2019-04-17T21:17:00Z" w:initials="EW">
    <w:p w14:paraId="725357C3" w14:textId="205368D6" w:rsidR="00847382" w:rsidRDefault="00847382">
      <w:pPr>
        <w:pStyle w:val="CommentText"/>
      </w:pPr>
      <w:r>
        <w:rPr>
          <w:rStyle w:val="CommentReference"/>
        </w:rPr>
        <w:annotationRef/>
      </w:r>
      <w:r>
        <w:t>Citation?</w:t>
      </w:r>
    </w:p>
  </w:comment>
  <w:comment w:id="108" w:author="Elizabeth Wolkovich" w:date="2019-04-25T11:03:00Z" w:initials="EW">
    <w:p w14:paraId="57771141" w14:textId="4256E074" w:rsidR="00847382" w:rsidRDefault="00847382">
      <w:pPr>
        <w:pStyle w:val="CommentText"/>
      </w:pPr>
      <w:r>
        <w:rPr>
          <w:rStyle w:val="CommentReference"/>
        </w:rPr>
        <w:annotationRef/>
      </w:r>
      <w:r>
        <w:t>Maybe a place to add a nod to its complexity?</w:t>
      </w:r>
    </w:p>
    <w:p w14:paraId="3AEDD009" w14:textId="77777777" w:rsidR="002F0BD2" w:rsidRDefault="002F0BD2">
      <w:pPr>
        <w:pStyle w:val="CommentText"/>
      </w:pPr>
    </w:p>
    <w:p w14:paraId="7DAD3A08" w14:textId="7F293E21" w:rsidR="002F0BD2" w:rsidRDefault="002F0BD2">
      <w:pPr>
        <w:pStyle w:val="CommentText"/>
      </w:pPr>
      <w:r w:rsidRPr="002F0BD2">
        <w:rPr>
          <w:b/>
        </w:rPr>
        <w:t>HK-</w:t>
      </w:r>
      <w:r>
        <w:t xml:space="preserve"> Tried to here</w:t>
      </w:r>
    </w:p>
  </w:comment>
  <w:comment w:id="135" w:author="Heather Kharouba" w:date="2019-04-25T01:10:00Z" w:initials="HK">
    <w:p w14:paraId="1D15FEDF" w14:textId="0E7FFF0D" w:rsidR="00847382" w:rsidRPr="00CF2EB3" w:rsidRDefault="00847382" w:rsidP="00847382">
      <w:pPr>
        <w:widowControl w:val="0"/>
        <w:autoSpaceDE w:val="0"/>
        <w:autoSpaceDN w:val="0"/>
        <w:adjustRightInd w:val="0"/>
        <w:rPr>
          <w:rFonts w:ascii="Helvetica" w:hAnsi="Helvetica" w:cs="Helvetica"/>
          <w:b/>
          <w:bCs/>
          <w:sz w:val="22"/>
          <w:szCs w:val="22"/>
          <w:lang w:val="en-US"/>
        </w:rPr>
      </w:pPr>
      <w:r>
        <w:rPr>
          <w:rStyle w:val="CommentReference"/>
        </w:rPr>
        <w:annotationRef/>
      </w:r>
      <w:r>
        <w:rPr>
          <w:rFonts w:ascii="Helvetica" w:hAnsi="Helvetica" w:cs="Helvetica"/>
          <w:b/>
          <w:bCs/>
          <w:sz w:val="22"/>
          <w:szCs w:val="22"/>
          <w:lang w:val="en-US"/>
        </w:rPr>
        <w:t>Adaptive a</w:t>
      </w:r>
      <w:r w:rsidRPr="00CF2EB3">
        <w:rPr>
          <w:rFonts w:ascii="Helvetica" w:hAnsi="Helvetica" w:cs="Helvetica"/>
          <w:b/>
          <w:bCs/>
          <w:sz w:val="22"/>
          <w:szCs w:val="22"/>
          <w:lang w:val="en-US"/>
        </w:rPr>
        <w:t>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match (</w:t>
      </w:r>
      <w:r>
        <w:rPr>
          <w:rFonts w:ascii="Helvetica" w:hAnsi="Helvetica" w:cs="Helvetica"/>
          <w:sz w:val="22"/>
          <w:szCs w:val="22"/>
          <w:lang w:val="en-US"/>
        </w:rPr>
        <w:t>i.e.,</w:t>
      </w:r>
      <w:r w:rsidRPr="00CF2EB3">
        <w:rPr>
          <w:rFonts w:ascii="Helvetica" w:hAnsi="Helvetica" w:cs="Helvetica"/>
          <w:sz w:val="22"/>
          <w:szCs w:val="22"/>
          <w:lang w:val="en-US"/>
        </w:rPr>
        <w:t xml:space="preserve"> the most energetically demanding phase of the </w:t>
      </w:r>
      <w:r>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3007872E" w14:textId="2BD9BF49" w:rsidR="00847382" w:rsidRDefault="00847382">
      <w:pPr>
        <w:pStyle w:val="CommentText"/>
      </w:pPr>
    </w:p>
  </w:comment>
  <w:comment w:id="141" w:author="Heather Kharouba" w:date="2019-04-25T11:03:00Z" w:initials="HK">
    <w:p w14:paraId="65697FA8" w14:textId="523DD02B" w:rsidR="00847382" w:rsidRDefault="00847382">
      <w:pPr>
        <w:pStyle w:val="CommentText"/>
      </w:pPr>
      <w:r>
        <w:rPr>
          <w:rStyle w:val="CommentReference"/>
        </w:rPr>
        <w:annotationRef/>
      </w:r>
      <w:r>
        <w:t>I think we’ve elaborated enough in the main text about why we need mechanisms so I haven’t elaborated any more here.  Thoughts?</w:t>
      </w:r>
    </w:p>
    <w:p w14:paraId="501864D6" w14:textId="77777777" w:rsidR="002F0BD2" w:rsidRDefault="002F0BD2">
      <w:pPr>
        <w:pStyle w:val="CommentText"/>
      </w:pPr>
    </w:p>
    <w:p w14:paraId="01D713C4" w14:textId="235144B5" w:rsidR="002F0BD2" w:rsidRDefault="002F0BD2">
      <w:pPr>
        <w:pStyle w:val="CommentText"/>
      </w:pPr>
      <w:r>
        <w:t>Updated figure but still needs a touch up</w:t>
      </w:r>
    </w:p>
  </w:comment>
  <w:comment w:id="143" w:author="Heather Kharouba" w:date="2019-04-23T22:48:00Z" w:initials="HK">
    <w:p w14:paraId="2765ABAA" w14:textId="6B8C29E3" w:rsidR="00847382" w:rsidRPr="00804B09" w:rsidRDefault="00847382" w:rsidP="007C3BBB">
      <w:pPr>
        <w:rPr>
          <w:rFonts w:ascii="Times New Roman" w:eastAsia="Times New Roman" w:hAnsi="Times New Roman" w:cs="Times New Roman"/>
          <w:sz w:val="20"/>
          <w:szCs w:val="20"/>
        </w:rPr>
      </w:pPr>
      <w:r>
        <w:rPr>
          <w:rStyle w:val="CommentReference"/>
        </w:rPr>
        <w:annotationRef/>
      </w:r>
      <w:r>
        <w:rPr>
          <w:rFonts w:ascii="Times New Roman" w:eastAsia="Times New Roman" w:hAnsi="Times New Roman" w:cs="Times New Roman"/>
          <w:sz w:val="20"/>
          <w:szCs w:val="20"/>
        </w:rPr>
        <w:t xml:space="preserve">Deirdre: </w:t>
      </w:r>
      <w:r w:rsidRPr="00804B09">
        <w:rPr>
          <w:rFonts w:ascii="Arial" w:eastAsia="Times New Roman" w:hAnsi="Arial" w:cs="Arial"/>
          <w:color w:val="222222"/>
          <w:shd w:val="clear" w:color="auto" w:fill="FFFFFF"/>
        </w:rPr>
        <w:t>Figure 3: Out of all of the figures, I found this figure most difficult </w:t>
      </w:r>
      <w:r>
        <w:rPr>
          <w:rFonts w:ascii="Arial" w:eastAsia="Times New Roman" w:hAnsi="Arial" w:cs="Arial"/>
          <w:color w:val="222222"/>
          <w:sz w:val="20"/>
          <w:szCs w:val="20"/>
        </w:rPr>
        <w:t>t</w:t>
      </w:r>
      <w:r w:rsidRPr="00804B09">
        <w:rPr>
          <w:rFonts w:ascii="Arial" w:eastAsia="Times New Roman" w:hAnsi="Arial" w:cs="Arial"/>
          <w:color w:val="222222"/>
          <w:shd w:val="clear" w:color="auto" w:fill="FFFFFF"/>
        </w:rPr>
        <w:t>o understand. Box (b): You say that climate change may not lead to declines with a asynchronous baseline, but there are still red arrows pointing down, implying potentially some negative effects, but also to a much smaller </w:t>
      </w:r>
      <w:r w:rsidRPr="00804B09">
        <w:rPr>
          <w:rFonts w:ascii="Arial" w:eastAsia="Times New Roman" w:hAnsi="Arial" w:cs="Arial"/>
          <w:color w:val="222222"/>
          <w:sz w:val="20"/>
          <w:szCs w:val="20"/>
        </w:rPr>
        <w:br/>
      </w:r>
      <w:r w:rsidRPr="00804B09">
        <w:rPr>
          <w:rFonts w:ascii="Arial" w:eastAsia="Times New Roman" w:hAnsi="Arial" w:cs="Arial"/>
          <w:color w:val="222222"/>
          <w:shd w:val="clear" w:color="auto" w:fill="FFFFFF"/>
        </w:rPr>
        <w:t>degree. Are the arrows just showing the most probable outcome?</w:t>
      </w:r>
    </w:p>
    <w:p w14:paraId="74A4DABB" w14:textId="64B801A1" w:rsidR="00847382" w:rsidRPr="007C3BBB" w:rsidRDefault="00847382">
      <w:pPr>
        <w:pStyle w:val="CommentText"/>
      </w:pPr>
    </w:p>
  </w:comment>
  <w:comment w:id="144" w:author="Ailene Ettinger" w:date="2019-04-11T11:22:00Z" w:initials="AE">
    <w:p w14:paraId="1AD01600" w14:textId="77777777" w:rsidR="00847382" w:rsidRDefault="00847382" w:rsidP="00CA2683">
      <w:pPr>
        <w:pStyle w:val="CommentText"/>
      </w:pPr>
      <w:r>
        <w:rPr>
          <w:rStyle w:val="CommentReference"/>
        </w:rPr>
        <w:annotationRef/>
      </w:r>
      <w:r>
        <w:t xml:space="preserve">I don’t understand the asynchrony portion of panel b. it looks like the middle of the curve is highlight, which I thought would be associated with synchrony. Why do the arrows only go out  (down) from the peak? If things were asynchronous before climate change, shouldn’t somewhere off the peak be highlighted and couldn’t the arrows go up toward the peak or and </w:t>
      </w:r>
      <w:proofErr w:type="spellStart"/>
      <w:r>
        <w:t>downaway</w:t>
      </w:r>
      <w:proofErr w:type="spellEnd"/>
      <w:r>
        <w:t xml:space="preserve"> from the peak? Panel c makes sense to me but b does not.</w:t>
      </w:r>
    </w:p>
  </w:comment>
  <w:comment w:id="142" w:author="Heather Kharouba" w:date="2019-04-23T22:37:00Z" w:initials="HK">
    <w:p w14:paraId="3AA87FDA" w14:textId="77777777" w:rsidR="00847382" w:rsidRDefault="00847382" w:rsidP="006C63CA">
      <w:pPr>
        <w:pStyle w:val="CommentText"/>
        <w:rPr>
          <w:rFonts w:ascii="Times New Roman" w:eastAsia="Times New Roman" w:hAnsi="Times New Roman" w:cs="Times New Roman"/>
          <w:sz w:val="20"/>
          <w:szCs w:val="20"/>
        </w:rPr>
      </w:pPr>
      <w:r>
        <w:rPr>
          <w:rStyle w:val="CommentReference"/>
        </w:rPr>
        <w:annotationRef/>
      </w:r>
      <w:r>
        <w:rPr>
          <w:rFonts w:ascii="Times New Roman" w:eastAsia="Times New Roman" w:hAnsi="Times New Roman" w:cs="Times New Roman"/>
          <w:sz w:val="20"/>
          <w:szCs w:val="20"/>
        </w:rPr>
        <w:t xml:space="preserve">Based on both Deirdre and </w:t>
      </w:r>
      <w:proofErr w:type="spellStart"/>
      <w:r>
        <w:rPr>
          <w:rFonts w:ascii="Times New Roman" w:eastAsia="Times New Roman" w:hAnsi="Times New Roman" w:cs="Times New Roman"/>
          <w:sz w:val="20"/>
          <w:szCs w:val="20"/>
        </w:rPr>
        <w:t>Ailene’s</w:t>
      </w:r>
      <w:proofErr w:type="spellEnd"/>
      <w:r>
        <w:rPr>
          <w:rFonts w:ascii="Times New Roman" w:eastAsia="Times New Roman" w:hAnsi="Times New Roman" w:cs="Times New Roman"/>
          <w:sz w:val="20"/>
          <w:szCs w:val="20"/>
        </w:rPr>
        <w:t xml:space="preserve"> comments:</w:t>
      </w:r>
    </w:p>
    <w:p w14:paraId="5A56C05D" w14:textId="77777777" w:rsidR="00847382" w:rsidRDefault="00847382" w:rsidP="006C63CA">
      <w:pPr>
        <w:pStyle w:val="CommentText"/>
        <w:rPr>
          <w:rFonts w:ascii="Times New Roman" w:eastAsia="Times New Roman" w:hAnsi="Times New Roman" w:cs="Times New Roman"/>
          <w:sz w:val="20"/>
          <w:szCs w:val="20"/>
        </w:rPr>
      </w:pPr>
    </w:p>
    <w:p w14:paraId="3AA122CA" w14:textId="77777777" w:rsidR="00847382" w:rsidRDefault="00847382" w:rsidP="006C63CA">
      <w:pPr>
        <w:pStyle w:val="CommentText"/>
        <w:numPr>
          <w:ilvl w:val="0"/>
          <w:numId w:val="32"/>
        </w:numPr>
        <w:rPr>
          <w:rFonts w:ascii="Times New Roman" w:eastAsia="Times New Roman" w:hAnsi="Times New Roman" w:cs="Times New Roman"/>
          <w:sz w:val="20"/>
          <w:szCs w:val="20"/>
        </w:rPr>
      </w:pPr>
      <w:r w:rsidRPr="00D755D5">
        <w:rPr>
          <w:rFonts w:ascii="Times New Roman" w:eastAsia="Times New Roman" w:hAnsi="Times New Roman" w:cs="Times New Roman"/>
          <w:sz w:val="20"/>
          <w:szCs w:val="20"/>
        </w:rPr>
        <w:t xml:space="preserve">Panel B: </w:t>
      </w:r>
    </w:p>
    <w:p w14:paraId="238BE00E" w14:textId="77777777" w:rsidR="00847382" w:rsidRDefault="00847382" w:rsidP="00D755D5">
      <w:pPr>
        <w:pStyle w:val="CommentText"/>
        <w:numPr>
          <w:ilvl w:val="1"/>
          <w:numId w:val="32"/>
        </w:numPr>
        <w:rPr>
          <w:rFonts w:ascii="Times New Roman" w:eastAsia="Times New Roman" w:hAnsi="Times New Roman" w:cs="Times New Roman"/>
          <w:sz w:val="20"/>
          <w:szCs w:val="20"/>
        </w:rPr>
      </w:pPr>
      <w:r w:rsidRPr="00D755D5">
        <w:rPr>
          <w:rFonts w:ascii="Times New Roman" w:eastAsia="Times New Roman" w:hAnsi="Times New Roman" w:cs="Times New Roman"/>
          <w:sz w:val="20"/>
          <w:szCs w:val="20"/>
        </w:rPr>
        <w:t xml:space="preserve">Flatten curve altogether for asynchrony so that there is no peak? </w:t>
      </w:r>
    </w:p>
    <w:p w14:paraId="6AFE2A97" w14:textId="481F3EC5" w:rsidR="00847382" w:rsidRDefault="00847382" w:rsidP="00D755D5">
      <w:pPr>
        <w:pStyle w:val="CommentText"/>
        <w:numPr>
          <w:ilvl w:val="1"/>
          <w:numId w:val="32"/>
        </w:numPr>
        <w:rPr>
          <w:rFonts w:ascii="Times New Roman" w:eastAsia="Times New Roman" w:hAnsi="Times New Roman" w:cs="Times New Roman"/>
          <w:sz w:val="20"/>
          <w:szCs w:val="20"/>
        </w:rPr>
      </w:pPr>
      <w:r w:rsidRPr="00D755D5">
        <w:rPr>
          <w:rFonts w:ascii="Times New Roman" w:eastAsia="Times New Roman" w:hAnsi="Times New Roman" w:cs="Times New Roman"/>
          <w:sz w:val="20"/>
          <w:szCs w:val="20"/>
        </w:rPr>
        <w:t xml:space="preserve">Add arrows pointing inwards </w:t>
      </w:r>
    </w:p>
    <w:p w14:paraId="48B36120" w14:textId="20164F9D" w:rsidR="00847382" w:rsidRPr="00D755D5" w:rsidRDefault="00847382" w:rsidP="00EE3454">
      <w:pPr>
        <w:pStyle w:val="CommentText"/>
        <w:numPr>
          <w:ilvl w:val="0"/>
          <w:numId w:val="3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EMW: I don’t know what arrows point inwards would mean, I think we just need to say when no change is most likely in the caption. Also I think we're wrong in how we showed asynchrony ... is it really a flatter curve or is just what we show in panel c and </w:t>
      </w:r>
      <w:proofErr w:type="spellStart"/>
      <w:r>
        <w:rPr>
          <w:rFonts w:ascii="Times New Roman" w:eastAsia="Times New Roman" w:hAnsi="Times New Roman" w:cs="Times New Roman"/>
          <w:sz w:val="20"/>
          <w:szCs w:val="20"/>
        </w:rPr>
        <w:t>mislabled</w:t>
      </w:r>
      <w:proofErr w:type="spellEnd"/>
      <w:r>
        <w:rPr>
          <w:rFonts w:ascii="Times New Roman" w:eastAsia="Times New Roman" w:hAnsi="Times New Roman" w:cs="Times New Roman"/>
          <w:sz w:val="20"/>
          <w:szCs w:val="20"/>
        </w:rPr>
        <w:t xml:space="preserve"> in the figure and </w:t>
      </w:r>
      <w:proofErr w:type="spellStart"/>
      <w:r>
        <w:rPr>
          <w:rFonts w:ascii="Times New Roman" w:eastAsia="Times New Roman" w:hAnsi="Times New Roman" w:cs="Times New Roman"/>
          <w:sz w:val="20"/>
          <w:szCs w:val="20"/>
        </w:rPr>
        <w:t>mis</w:t>
      </w:r>
      <w:proofErr w:type="spellEnd"/>
      <w:r>
        <w:rPr>
          <w:rFonts w:ascii="Times New Roman" w:eastAsia="Times New Roman" w:hAnsi="Times New Roman" w:cs="Times New Roman"/>
          <w:sz w:val="20"/>
          <w:szCs w:val="20"/>
        </w:rPr>
        <w:t>-explained in the caption?</w:t>
      </w:r>
    </w:p>
  </w:comment>
  <w:comment w:id="147" w:author="Heather Kharouba" w:date="2019-04-23T22:38:00Z" w:initials="HK">
    <w:p w14:paraId="120B6CC9" w14:textId="4A46C385" w:rsidR="00847382" w:rsidRDefault="00847382">
      <w:pPr>
        <w:pStyle w:val="CommentText"/>
      </w:pPr>
      <w:ins w:id="150" w:author="Heather Kharouba" w:date="2019-04-23T22:38:00Z">
        <w:r>
          <w:rPr>
            <w:rStyle w:val="CommentReference"/>
          </w:rPr>
          <w:annotationRef/>
        </w:r>
      </w:ins>
      <w:r>
        <w:t>Add citation</w:t>
      </w:r>
    </w:p>
  </w:comment>
  <w:comment w:id="151" w:author="Elizabeth Wolkovich" w:date="2019-04-17T21:33:00Z" w:initials="EW">
    <w:p w14:paraId="1D93F1B6" w14:textId="04E2E4A0" w:rsidR="00847382" w:rsidRDefault="00847382">
      <w:pPr>
        <w:pStyle w:val="CommentText"/>
      </w:pPr>
      <w:r>
        <w:rPr>
          <w:rStyle w:val="CommentReference"/>
        </w:rPr>
        <w:annotationRef/>
      </w:r>
      <w:r>
        <w:t xml:space="preserve">I think most issues here could be due to the caption (and some of the figure labelling). I </w:t>
      </w:r>
      <w:r w:rsidRPr="006A1D32">
        <w:rPr>
          <w:u w:val="single"/>
        </w:rPr>
        <w:t>think</w:t>
      </w:r>
      <w:r>
        <w:t xml:space="preserve"> (b) is about synchrony … one curve is strong synchrony and one is weaker </w:t>
      </w:r>
      <w:r>
        <w:sym w:font="Wingdings" w:char="F0E0"/>
      </w:r>
      <w:r>
        <w:t xml:space="preserve"> so change the figure labels and captions to make this clear. Also add to text a little (small change I think). Then make clear that (c) is the only panel about an asynchrony baseline</w:t>
      </w:r>
      <w:proofErr w:type="gramStart"/>
      <w:r>
        <w:t>.,</w:t>
      </w:r>
      <w:proofErr w:type="gramEnd"/>
      <w:r>
        <w:t xml:space="preserve"> and again we show weaker and stronger and also note that no change may be common in (c) or weaker synchrony examples? </w:t>
      </w:r>
    </w:p>
  </w:comment>
  <w:comment w:id="154" w:author="Heather Kharouba" w:date="2019-03-18T10:23:00Z" w:initials="HK">
    <w:p w14:paraId="0587D735" w14:textId="226F70D5" w:rsidR="00847382" w:rsidRDefault="00847382">
      <w:pPr>
        <w:pStyle w:val="CommentText"/>
      </w:pPr>
      <w:r>
        <w:rPr>
          <w:rStyle w:val="CommentReference"/>
        </w:rPr>
        <w:annotationRef/>
      </w:r>
      <w:r>
        <w:t xml:space="preserve">Note that the x-axis in panel a needs to be converted from </w:t>
      </w:r>
      <w:proofErr w:type="spellStart"/>
      <w:r>
        <w:t>dd</w:t>
      </w:r>
      <w:proofErr w:type="spellEnd"/>
      <w:r>
        <w:t xml:space="preserve"> to </w:t>
      </w:r>
      <w:proofErr w:type="spellStart"/>
      <w:r>
        <w:t>doy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54805" w15:done="0"/>
  <w15:commentEx w15:paraId="02BA17A8" w15:done="0"/>
  <w15:commentEx w15:paraId="2A26DEBF" w15:done="0"/>
  <w15:commentEx w15:paraId="4381ADE6" w15:done="0"/>
  <w15:commentEx w15:paraId="26239F59" w15:done="0"/>
  <w15:commentEx w15:paraId="37554930" w15:done="0"/>
  <w15:commentEx w15:paraId="27427358" w15:done="0"/>
  <w15:commentEx w15:paraId="1DD22E1B" w15:done="0"/>
  <w15:commentEx w15:paraId="618A3EC1" w15:done="0"/>
  <w15:commentEx w15:paraId="20360E62" w15:done="0"/>
  <w15:commentEx w15:paraId="16C5CC42" w15:done="0"/>
  <w15:commentEx w15:paraId="5DDEF33A" w15:done="0"/>
  <w15:commentEx w15:paraId="21AE4A69" w15:done="0"/>
  <w15:commentEx w15:paraId="2B61BE3D" w15:done="0"/>
  <w15:commentEx w15:paraId="0774CEA5" w15:done="0"/>
  <w15:commentEx w15:paraId="16BC48B2" w15:done="0"/>
  <w15:commentEx w15:paraId="3B72A15F" w15:done="0"/>
  <w15:commentEx w15:paraId="5F2E2437" w15:done="0"/>
  <w15:commentEx w15:paraId="798A571F" w15:done="0"/>
  <w15:commentEx w15:paraId="76CC308E" w15:done="0"/>
  <w15:commentEx w15:paraId="4E6439B6" w15:done="0"/>
  <w15:commentEx w15:paraId="6054E5A2" w15:done="0"/>
  <w15:commentEx w15:paraId="79A98BD2" w15:done="0"/>
  <w15:commentEx w15:paraId="4EC5E944" w15:done="0"/>
  <w15:commentEx w15:paraId="021372B6" w15:done="0"/>
  <w15:commentEx w15:paraId="6AFFF340" w15:done="0"/>
  <w15:commentEx w15:paraId="0587D735" w15:done="0"/>
  <w15:commentEx w15:paraId="1B8D27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8C082" w14:textId="77777777" w:rsidR="00847382" w:rsidRDefault="00847382" w:rsidP="009E2783">
      <w:r>
        <w:separator/>
      </w:r>
    </w:p>
  </w:endnote>
  <w:endnote w:type="continuationSeparator" w:id="0">
    <w:p w14:paraId="54F4D96F" w14:textId="77777777" w:rsidR="00847382" w:rsidRDefault="00847382"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847382" w:rsidRDefault="00847382"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847382" w:rsidRDefault="0084738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847382" w:rsidRDefault="00847382"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378B">
      <w:rPr>
        <w:rStyle w:val="PageNumber"/>
        <w:noProof/>
      </w:rPr>
      <w:t>39</w:t>
    </w:r>
    <w:r>
      <w:rPr>
        <w:rStyle w:val="PageNumber"/>
      </w:rPr>
      <w:fldChar w:fldCharType="end"/>
    </w:r>
  </w:p>
  <w:p w14:paraId="6D639CA1" w14:textId="77777777" w:rsidR="00847382" w:rsidRDefault="008473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5495B" w14:textId="77777777" w:rsidR="00847382" w:rsidRDefault="00847382" w:rsidP="009E2783">
      <w:r>
        <w:separator/>
      </w:r>
    </w:p>
  </w:footnote>
  <w:footnote w:type="continuationSeparator" w:id="0">
    <w:p w14:paraId="7F833210" w14:textId="77777777" w:rsidR="00847382" w:rsidRDefault="00847382"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1976"/>
    <w:multiLevelType w:val="hybridMultilevel"/>
    <w:tmpl w:val="15801D02"/>
    <w:lvl w:ilvl="0" w:tplc="B5D65B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3">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6"/>
  </w:num>
  <w:num w:numId="5">
    <w:abstractNumId w:val="10"/>
  </w:num>
  <w:num w:numId="6">
    <w:abstractNumId w:val="32"/>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5"/>
  </w:num>
  <w:num w:numId="16">
    <w:abstractNumId w:val="33"/>
  </w:num>
  <w:num w:numId="17">
    <w:abstractNumId w:val="6"/>
  </w:num>
  <w:num w:numId="18">
    <w:abstractNumId w:val="21"/>
  </w:num>
  <w:num w:numId="19">
    <w:abstractNumId w:val="30"/>
  </w:num>
  <w:num w:numId="20">
    <w:abstractNumId w:val="3"/>
  </w:num>
  <w:num w:numId="21">
    <w:abstractNumId w:val="14"/>
  </w:num>
  <w:num w:numId="22">
    <w:abstractNumId w:val="29"/>
  </w:num>
  <w:num w:numId="23">
    <w:abstractNumId w:val="17"/>
  </w:num>
  <w:num w:numId="24">
    <w:abstractNumId w:val="11"/>
  </w:num>
  <w:num w:numId="25">
    <w:abstractNumId w:val="27"/>
  </w:num>
  <w:num w:numId="26">
    <w:abstractNumId w:val="19"/>
  </w:num>
  <w:num w:numId="27">
    <w:abstractNumId w:val="1"/>
  </w:num>
  <w:num w:numId="28">
    <w:abstractNumId w:val="4"/>
  </w:num>
  <w:num w:numId="29">
    <w:abstractNumId w:val="28"/>
  </w:num>
  <w:num w:numId="30">
    <w:abstractNumId w:val="7"/>
  </w:num>
  <w:num w:numId="31">
    <w:abstractNumId w:val="5"/>
  </w:num>
  <w:num w:numId="32">
    <w:abstractNumId w:val="31"/>
  </w:num>
  <w:num w:numId="33">
    <w:abstractNumId w:val="20"/>
  </w:num>
  <w:num w:numId="34">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Breckheimer">
    <w15:presenceInfo w15:providerId="None" w15:userId="Ian Breckh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7B6"/>
    <w:rsid w:val="00001BA5"/>
    <w:rsid w:val="00001CFD"/>
    <w:rsid w:val="00001DCB"/>
    <w:rsid w:val="00001F69"/>
    <w:rsid w:val="000026B2"/>
    <w:rsid w:val="00002F4A"/>
    <w:rsid w:val="00004677"/>
    <w:rsid w:val="00004796"/>
    <w:rsid w:val="000062F4"/>
    <w:rsid w:val="00006CD9"/>
    <w:rsid w:val="00007F7B"/>
    <w:rsid w:val="000108AB"/>
    <w:rsid w:val="000114A6"/>
    <w:rsid w:val="00012E10"/>
    <w:rsid w:val="00012E4C"/>
    <w:rsid w:val="00013B77"/>
    <w:rsid w:val="00013E92"/>
    <w:rsid w:val="000148B6"/>
    <w:rsid w:val="00014A22"/>
    <w:rsid w:val="000153AC"/>
    <w:rsid w:val="000159B8"/>
    <w:rsid w:val="00016316"/>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0207"/>
    <w:rsid w:val="00031A91"/>
    <w:rsid w:val="00032030"/>
    <w:rsid w:val="00032803"/>
    <w:rsid w:val="0003312E"/>
    <w:rsid w:val="00033181"/>
    <w:rsid w:val="00033B9C"/>
    <w:rsid w:val="00035189"/>
    <w:rsid w:val="0003557F"/>
    <w:rsid w:val="00035CB0"/>
    <w:rsid w:val="00035E74"/>
    <w:rsid w:val="00036248"/>
    <w:rsid w:val="0003665A"/>
    <w:rsid w:val="00037C85"/>
    <w:rsid w:val="00040122"/>
    <w:rsid w:val="000401C1"/>
    <w:rsid w:val="00040FCB"/>
    <w:rsid w:val="00042A8C"/>
    <w:rsid w:val="00043794"/>
    <w:rsid w:val="000454CD"/>
    <w:rsid w:val="000505EF"/>
    <w:rsid w:val="0005107A"/>
    <w:rsid w:val="00053731"/>
    <w:rsid w:val="00055122"/>
    <w:rsid w:val="0005544C"/>
    <w:rsid w:val="000561BB"/>
    <w:rsid w:val="00057255"/>
    <w:rsid w:val="00057326"/>
    <w:rsid w:val="00057778"/>
    <w:rsid w:val="00057B98"/>
    <w:rsid w:val="000601A6"/>
    <w:rsid w:val="00060C06"/>
    <w:rsid w:val="00060E37"/>
    <w:rsid w:val="00061F29"/>
    <w:rsid w:val="00062A86"/>
    <w:rsid w:val="00064986"/>
    <w:rsid w:val="00065F04"/>
    <w:rsid w:val="0006720B"/>
    <w:rsid w:val="000706C1"/>
    <w:rsid w:val="00070936"/>
    <w:rsid w:val="00070B18"/>
    <w:rsid w:val="0007134C"/>
    <w:rsid w:val="0007263E"/>
    <w:rsid w:val="0007289B"/>
    <w:rsid w:val="00074AF4"/>
    <w:rsid w:val="00074E66"/>
    <w:rsid w:val="00076154"/>
    <w:rsid w:val="00076BA1"/>
    <w:rsid w:val="00077234"/>
    <w:rsid w:val="00080BDF"/>
    <w:rsid w:val="00080BEF"/>
    <w:rsid w:val="00081C00"/>
    <w:rsid w:val="000826DF"/>
    <w:rsid w:val="00082AC5"/>
    <w:rsid w:val="00084383"/>
    <w:rsid w:val="00085399"/>
    <w:rsid w:val="00085D46"/>
    <w:rsid w:val="00085DF6"/>
    <w:rsid w:val="000863EE"/>
    <w:rsid w:val="00086AF5"/>
    <w:rsid w:val="00086DE8"/>
    <w:rsid w:val="00087C3E"/>
    <w:rsid w:val="00090848"/>
    <w:rsid w:val="00090BD2"/>
    <w:rsid w:val="00091405"/>
    <w:rsid w:val="00092446"/>
    <w:rsid w:val="00092D00"/>
    <w:rsid w:val="00094000"/>
    <w:rsid w:val="0009721A"/>
    <w:rsid w:val="00097822"/>
    <w:rsid w:val="000A0AC5"/>
    <w:rsid w:val="000A2341"/>
    <w:rsid w:val="000A5C98"/>
    <w:rsid w:val="000A5F93"/>
    <w:rsid w:val="000A66AD"/>
    <w:rsid w:val="000A672E"/>
    <w:rsid w:val="000A79DB"/>
    <w:rsid w:val="000B0AB3"/>
    <w:rsid w:val="000B0B71"/>
    <w:rsid w:val="000B1C95"/>
    <w:rsid w:val="000B1F46"/>
    <w:rsid w:val="000B20B5"/>
    <w:rsid w:val="000B2B70"/>
    <w:rsid w:val="000B3E16"/>
    <w:rsid w:val="000B4BD3"/>
    <w:rsid w:val="000B5258"/>
    <w:rsid w:val="000B56CB"/>
    <w:rsid w:val="000B6001"/>
    <w:rsid w:val="000B686D"/>
    <w:rsid w:val="000B6B28"/>
    <w:rsid w:val="000B6BA4"/>
    <w:rsid w:val="000C07B7"/>
    <w:rsid w:val="000C09CE"/>
    <w:rsid w:val="000C0D0A"/>
    <w:rsid w:val="000C198A"/>
    <w:rsid w:val="000C3AA4"/>
    <w:rsid w:val="000C3F18"/>
    <w:rsid w:val="000C41F7"/>
    <w:rsid w:val="000C478C"/>
    <w:rsid w:val="000C4D16"/>
    <w:rsid w:val="000C52E7"/>
    <w:rsid w:val="000C58D7"/>
    <w:rsid w:val="000C5FB0"/>
    <w:rsid w:val="000D162E"/>
    <w:rsid w:val="000D18FA"/>
    <w:rsid w:val="000D1DB5"/>
    <w:rsid w:val="000D2E6B"/>
    <w:rsid w:val="000D440D"/>
    <w:rsid w:val="000D4CDA"/>
    <w:rsid w:val="000D531D"/>
    <w:rsid w:val="000D59F0"/>
    <w:rsid w:val="000E2548"/>
    <w:rsid w:val="000E2F60"/>
    <w:rsid w:val="000E5C5B"/>
    <w:rsid w:val="000F1559"/>
    <w:rsid w:val="000F2F96"/>
    <w:rsid w:val="000F472C"/>
    <w:rsid w:val="000F4C15"/>
    <w:rsid w:val="000F5C69"/>
    <w:rsid w:val="000F6335"/>
    <w:rsid w:val="000F6E1F"/>
    <w:rsid w:val="000F756B"/>
    <w:rsid w:val="000F794E"/>
    <w:rsid w:val="000F7A0C"/>
    <w:rsid w:val="000F7B2C"/>
    <w:rsid w:val="001012C3"/>
    <w:rsid w:val="00102127"/>
    <w:rsid w:val="0010263B"/>
    <w:rsid w:val="00102D22"/>
    <w:rsid w:val="0010354C"/>
    <w:rsid w:val="001041B1"/>
    <w:rsid w:val="00105350"/>
    <w:rsid w:val="0010541E"/>
    <w:rsid w:val="001057B7"/>
    <w:rsid w:val="00105B85"/>
    <w:rsid w:val="001061F7"/>
    <w:rsid w:val="00106313"/>
    <w:rsid w:val="0011001F"/>
    <w:rsid w:val="00111379"/>
    <w:rsid w:val="0011188E"/>
    <w:rsid w:val="00112302"/>
    <w:rsid w:val="00113116"/>
    <w:rsid w:val="00113429"/>
    <w:rsid w:val="00114883"/>
    <w:rsid w:val="001154C1"/>
    <w:rsid w:val="00115AE1"/>
    <w:rsid w:val="001168CA"/>
    <w:rsid w:val="00117F8B"/>
    <w:rsid w:val="00120CBD"/>
    <w:rsid w:val="00121364"/>
    <w:rsid w:val="00121617"/>
    <w:rsid w:val="001220F6"/>
    <w:rsid w:val="00122826"/>
    <w:rsid w:val="00122845"/>
    <w:rsid w:val="00123E2B"/>
    <w:rsid w:val="0012447E"/>
    <w:rsid w:val="00124A98"/>
    <w:rsid w:val="00124B81"/>
    <w:rsid w:val="001253A8"/>
    <w:rsid w:val="00125659"/>
    <w:rsid w:val="00125E4C"/>
    <w:rsid w:val="00126F08"/>
    <w:rsid w:val="001274A9"/>
    <w:rsid w:val="0012771C"/>
    <w:rsid w:val="00127E83"/>
    <w:rsid w:val="00132076"/>
    <w:rsid w:val="00132E01"/>
    <w:rsid w:val="00134753"/>
    <w:rsid w:val="0013480C"/>
    <w:rsid w:val="00134D24"/>
    <w:rsid w:val="00135B5F"/>
    <w:rsid w:val="00135C6A"/>
    <w:rsid w:val="001373E9"/>
    <w:rsid w:val="00142D9A"/>
    <w:rsid w:val="00143830"/>
    <w:rsid w:val="00144EB4"/>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16E7"/>
    <w:rsid w:val="00163167"/>
    <w:rsid w:val="00163C05"/>
    <w:rsid w:val="00165FC6"/>
    <w:rsid w:val="00170BE3"/>
    <w:rsid w:val="00170CD7"/>
    <w:rsid w:val="00171EA5"/>
    <w:rsid w:val="00171F9A"/>
    <w:rsid w:val="00172637"/>
    <w:rsid w:val="0017284A"/>
    <w:rsid w:val="001728EF"/>
    <w:rsid w:val="0017301C"/>
    <w:rsid w:val="0017352F"/>
    <w:rsid w:val="001736E5"/>
    <w:rsid w:val="001764C2"/>
    <w:rsid w:val="00176AD6"/>
    <w:rsid w:val="00177210"/>
    <w:rsid w:val="00177528"/>
    <w:rsid w:val="00177B2F"/>
    <w:rsid w:val="00180528"/>
    <w:rsid w:val="00180B94"/>
    <w:rsid w:val="00180DB2"/>
    <w:rsid w:val="001813EB"/>
    <w:rsid w:val="00181977"/>
    <w:rsid w:val="0018315E"/>
    <w:rsid w:val="00183D1F"/>
    <w:rsid w:val="00185CA3"/>
    <w:rsid w:val="00185FAB"/>
    <w:rsid w:val="0018602B"/>
    <w:rsid w:val="001862ED"/>
    <w:rsid w:val="001925FC"/>
    <w:rsid w:val="00195E47"/>
    <w:rsid w:val="00196095"/>
    <w:rsid w:val="001968E1"/>
    <w:rsid w:val="00197851"/>
    <w:rsid w:val="001A00B7"/>
    <w:rsid w:val="001A16F4"/>
    <w:rsid w:val="001A1EAB"/>
    <w:rsid w:val="001A2A0E"/>
    <w:rsid w:val="001A2DC1"/>
    <w:rsid w:val="001A52C2"/>
    <w:rsid w:val="001A5B42"/>
    <w:rsid w:val="001A6CCA"/>
    <w:rsid w:val="001B0538"/>
    <w:rsid w:val="001B0F95"/>
    <w:rsid w:val="001B2A3D"/>
    <w:rsid w:val="001B4309"/>
    <w:rsid w:val="001B4FA7"/>
    <w:rsid w:val="001B593A"/>
    <w:rsid w:val="001B600A"/>
    <w:rsid w:val="001B7FED"/>
    <w:rsid w:val="001C18DF"/>
    <w:rsid w:val="001C18F8"/>
    <w:rsid w:val="001C37CD"/>
    <w:rsid w:val="001C3927"/>
    <w:rsid w:val="001C46BE"/>
    <w:rsid w:val="001C5B08"/>
    <w:rsid w:val="001C5DB0"/>
    <w:rsid w:val="001C5EC8"/>
    <w:rsid w:val="001C6E21"/>
    <w:rsid w:val="001C7666"/>
    <w:rsid w:val="001D060C"/>
    <w:rsid w:val="001D09C6"/>
    <w:rsid w:val="001D0F28"/>
    <w:rsid w:val="001D1C7F"/>
    <w:rsid w:val="001D2989"/>
    <w:rsid w:val="001D2CCE"/>
    <w:rsid w:val="001D3A24"/>
    <w:rsid w:val="001D3AA9"/>
    <w:rsid w:val="001D434E"/>
    <w:rsid w:val="001D49AF"/>
    <w:rsid w:val="001D512D"/>
    <w:rsid w:val="001D52BB"/>
    <w:rsid w:val="001D5F21"/>
    <w:rsid w:val="001D663B"/>
    <w:rsid w:val="001D710D"/>
    <w:rsid w:val="001E258C"/>
    <w:rsid w:val="001E293A"/>
    <w:rsid w:val="001E2A84"/>
    <w:rsid w:val="001E2BEA"/>
    <w:rsid w:val="001E4111"/>
    <w:rsid w:val="001E411F"/>
    <w:rsid w:val="001E5301"/>
    <w:rsid w:val="001E53F8"/>
    <w:rsid w:val="001E6911"/>
    <w:rsid w:val="001E7589"/>
    <w:rsid w:val="001E76FA"/>
    <w:rsid w:val="001F00A4"/>
    <w:rsid w:val="001F117F"/>
    <w:rsid w:val="001F18E6"/>
    <w:rsid w:val="001F1B5B"/>
    <w:rsid w:val="001F290A"/>
    <w:rsid w:val="001F2A87"/>
    <w:rsid w:val="001F32C7"/>
    <w:rsid w:val="001F354F"/>
    <w:rsid w:val="001F3DE4"/>
    <w:rsid w:val="001F572B"/>
    <w:rsid w:val="001F662E"/>
    <w:rsid w:val="001F698F"/>
    <w:rsid w:val="001F7104"/>
    <w:rsid w:val="00200FFE"/>
    <w:rsid w:val="002031F6"/>
    <w:rsid w:val="00203EF1"/>
    <w:rsid w:val="002043C5"/>
    <w:rsid w:val="0020474F"/>
    <w:rsid w:val="002053F4"/>
    <w:rsid w:val="00205473"/>
    <w:rsid w:val="0020733D"/>
    <w:rsid w:val="00207821"/>
    <w:rsid w:val="00210EC5"/>
    <w:rsid w:val="00211CEB"/>
    <w:rsid w:val="00211E46"/>
    <w:rsid w:val="002121C3"/>
    <w:rsid w:val="002126AB"/>
    <w:rsid w:val="00212D54"/>
    <w:rsid w:val="002131C9"/>
    <w:rsid w:val="00213316"/>
    <w:rsid w:val="00213F7F"/>
    <w:rsid w:val="00215715"/>
    <w:rsid w:val="0021614F"/>
    <w:rsid w:val="002161AA"/>
    <w:rsid w:val="002166EE"/>
    <w:rsid w:val="0021725A"/>
    <w:rsid w:val="00220093"/>
    <w:rsid w:val="00220A8F"/>
    <w:rsid w:val="00223D7B"/>
    <w:rsid w:val="002248C5"/>
    <w:rsid w:val="00225192"/>
    <w:rsid w:val="0022552C"/>
    <w:rsid w:val="00225C42"/>
    <w:rsid w:val="00225ECD"/>
    <w:rsid w:val="00225F53"/>
    <w:rsid w:val="00226004"/>
    <w:rsid w:val="002261CA"/>
    <w:rsid w:val="00226503"/>
    <w:rsid w:val="00226A59"/>
    <w:rsid w:val="00226CF7"/>
    <w:rsid w:val="0023093A"/>
    <w:rsid w:val="00231279"/>
    <w:rsid w:val="002317AE"/>
    <w:rsid w:val="0023200B"/>
    <w:rsid w:val="002332B1"/>
    <w:rsid w:val="00233597"/>
    <w:rsid w:val="0023366F"/>
    <w:rsid w:val="00233EA6"/>
    <w:rsid w:val="00234757"/>
    <w:rsid w:val="00234EE0"/>
    <w:rsid w:val="002356D6"/>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1EF7"/>
    <w:rsid w:val="0025230E"/>
    <w:rsid w:val="00254B05"/>
    <w:rsid w:val="00254B4D"/>
    <w:rsid w:val="002551CD"/>
    <w:rsid w:val="00256382"/>
    <w:rsid w:val="00256533"/>
    <w:rsid w:val="00256BE5"/>
    <w:rsid w:val="00257363"/>
    <w:rsid w:val="00257AED"/>
    <w:rsid w:val="00257F88"/>
    <w:rsid w:val="0026206D"/>
    <w:rsid w:val="002622EC"/>
    <w:rsid w:val="00262518"/>
    <w:rsid w:val="002633C4"/>
    <w:rsid w:val="0026435D"/>
    <w:rsid w:val="00264B25"/>
    <w:rsid w:val="002663D4"/>
    <w:rsid w:val="002702C8"/>
    <w:rsid w:val="00271E4D"/>
    <w:rsid w:val="00272F85"/>
    <w:rsid w:val="0027347F"/>
    <w:rsid w:val="002741AD"/>
    <w:rsid w:val="0027441F"/>
    <w:rsid w:val="00274785"/>
    <w:rsid w:val="00274F1A"/>
    <w:rsid w:val="00274FA5"/>
    <w:rsid w:val="00275BD4"/>
    <w:rsid w:val="00276937"/>
    <w:rsid w:val="00277E3B"/>
    <w:rsid w:val="00280419"/>
    <w:rsid w:val="00280991"/>
    <w:rsid w:val="00281DAA"/>
    <w:rsid w:val="00281FE8"/>
    <w:rsid w:val="00281FE9"/>
    <w:rsid w:val="00282821"/>
    <w:rsid w:val="00282DBF"/>
    <w:rsid w:val="002850EE"/>
    <w:rsid w:val="00285BB1"/>
    <w:rsid w:val="00285D31"/>
    <w:rsid w:val="00286845"/>
    <w:rsid w:val="00286AAC"/>
    <w:rsid w:val="00286F95"/>
    <w:rsid w:val="00287F49"/>
    <w:rsid w:val="002909D7"/>
    <w:rsid w:val="00290FF5"/>
    <w:rsid w:val="002913E2"/>
    <w:rsid w:val="002920A8"/>
    <w:rsid w:val="0029220F"/>
    <w:rsid w:val="002939FF"/>
    <w:rsid w:val="00294F7C"/>
    <w:rsid w:val="0029572F"/>
    <w:rsid w:val="00295AF3"/>
    <w:rsid w:val="00295E12"/>
    <w:rsid w:val="00296E32"/>
    <w:rsid w:val="002A084D"/>
    <w:rsid w:val="002A0953"/>
    <w:rsid w:val="002A22D1"/>
    <w:rsid w:val="002A2D6A"/>
    <w:rsid w:val="002A3490"/>
    <w:rsid w:val="002A35E4"/>
    <w:rsid w:val="002A38E7"/>
    <w:rsid w:val="002A3C46"/>
    <w:rsid w:val="002A6891"/>
    <w:rsid w:val="002A6A21"/>
    <w:rsid w:val="002A7014"/>
    <w:rsid w:val="002A7717"/>
    <w:rsid w:val="002A7DB1"/>
    <w:rsid w:val="002B0A1A"/>
    <w:rsid w:val="002B0B41"/>
    <w:rsid w:val="002B15CC"/>
    <w:rsid w:val="002B15F7"/>
    <w:rsid w:val="002B1912"/>
    <w:rsid w:val="002B205A"/>
    <w:rsid w:val="002B276D"/>
    <w:rsid w:val="002B2D61"/>
    <w:rsid w:val="002B3034"/>
    <w:rsid w:val="002B4442"/>
    <w:rsid w:val="002B4AD3"/>
    <w:rsid w:val="002B4C3E"/>
    <w:rsid w:val="002B5523"/>
    <w:rsid w:val="002B58AF"/>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D7EB7"/>
    <w:rsid w:val="002E0104"/>
    <w:rsid w:val="002E171F"/>
    <w:rsid w:val="002E23E3"/>
    <w:rsid w:val="002E292C"/>
    <w:rsid w:val="002E3827"/>
    <w:rsid w:val="002E3AA8"/>
    <w:rsid w:val="002E440C"/>
    <w:rsid w:val="002E4A57"/>
    <w:rsid w:val="002E5739"/>
    <w:rsid w:val="002E5EFE"/>
    <w:rsid w:val="002E78A2"/>
    <w:rsid w:val="002E7FA4"/>
    <w:rsid w:val="002F0417"/>
    <w:rsid w:val="002F0BD2"/>
    <w:rsid w:val="002F163B"/>
    <w:rsid w:val="002F1B0A"/>
    <w:rsid w:val="002F38CE"/>
    <w:rsid w:val="002F3B80"/>
    <w:rsid w:val="002F40A5"/>
    <w:rsid w:val="002F444F"/>
    <w:rsid w:val="002F4B0E"/>
    <w:rsid w:val="002F4E5F"/>
    <w:rsid w:val="002F70B1"/>
    <w:rsid w:val="003002FE"/>
    <w:rsid w:val="003011C5"/>
    <w:rsid w:val="00302131"/>
    <w:rsid w:val="0030285C"/>
    <w:rsid w:val="00302AB3"/>
    <w:rsid w:val="00303436"/>
    <w:rsid w:val="00304853"/>
    <w:rsid w:val="00305458"/>
    <w:rsid w:val="003054DF"/>
    <w:rsid w:val="00305667"/>
    <w:rsid w:val="00305BBB"/>
    <w:rsid w:val="003061AB"/>
    <w:rsid w:val="003074D3"/>
    <w:rsid w:val="0030780B"/>
    <w:rsid w:val="00312225"/>
    <w:rsid w:val="003130E4"/>
    <w:rsid w:val="003136EE"/>
    <w:rsid w:val="0031416E"/>
    <w:rsid w:val="0031525A"/>
    <w:rsid w:val="003164D7"/>
    <w:rsid w:val="00316942"/>
    <w:rsid w:val="003169C4"/>
    <w:rsid w:val="0032023F"/>
    <w:rsid w:val="003208D2"/>
    <w:rsid w:val="00321A54"/>
    <w:rsid w:val="00322BD2"/>
    <w:rsid w:val="00322F1E"/>
    <w:rsid w:val="003239ED"/>
    <w:rsid w:val="003249A2"/>
    <w:rsid w:val="003250DD"/>
    <w:rsid w:val="00325116"/>
    <w:rsid w:val="00330004"/>
    <w:rsid w:val="00330449"/>
    <w:rsid w:val="00332FE8"/>
    <w:rsid w:val="0033387B"/>
    <w:rsid w:val="00333C6B"/>
    <w:rsid w:val="00334ABE"/>
    <w:rsid w:val="00334E72"/>
    <w:rsid w:val="003356B8"/>
    <w:rsid w:val="0033659A"/>
    <w:rsid w:val="003377CB"/>
    <w:rsid w:val="00337CE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2B3B"/>
    <w:rsid w:val="00363047"/>
    <w:rsid w:val="003643DB"/>
    <w:rsid w:val="00365128"/>
    <w:rsid w:val="003651B0"/>
    <w:rsid w:val="003664C0"/>
    <w:rsid w:val="0036659F"/>
    <w:rsid w:val="00366879"/>
    <w:rsid w:val="00367467"/>
    <w:rsid w:val="003674DC"/>
    <w:rsid w:val="00367BC4"/>
    <w:rsid w:val="00370663"/>
    <w:rsid w:val="003707ED"/>
    <w:rsid w:val="003712FB"/>
    <w:rsid w:val="00372C34"/>
    <w:rsid w:val="00372E8B"/>
    <w:rsid w:val="003738D7"/>
    <w:rsid w:val="0037417D"/>
    <w:rsid w:val="00374D90"/>
    <w:rsid w:val="00375C27"/>
    <w:rsid w:val="003765C1"/>
    <w:rsid w:val="003828A4"/>
    <w:rsid w:val="00384642"/>
    <w:rsid w:val="0038484F"/>
    <w:rsid w:val="003848FE"/>
    <w:rsid w:val="00384F97"/>
    <w:rsid w:val="00385DA6"/>
    <w:rsid w:val="003863B8"/>
    <w:rsid w:val="0038753E"/>
    <w:rsid w:val="003875B1"/>
    <w:rsid w:val="00387836"/>
    <w:rsid w:val="00390530"/>
    <w:rsid w:val="00390576"/>
    <w:rsid w:val="00391905"/>
    <w:rsid w:val="00392805"/>
    <w:rsid w:val="00394364"/>
    <w:rsid w:val="0039513B"/>
    <w:rsid w:val="00397D25"/>
    <w:rsid w:val="00397E76"/>
    <w:rsid w:val="003A1985"/>
    <w:rsid w:val="003A1A3F"/>
    <w:rsid w:val="003A1D4A"/>
    <w:rsid w:val="003A212C"/>
    <w:rsid w:val="003A4640"/>
    <w:rsid w:val="003A4749"/>
    <w:rsid w:val="003A4DC7"/>
    <w:rsid w:val="003A64E1"/>
    <w:rsid w:val="003A6636"/>
    <w:rsid w:val="003A6A21"/>
    <w:rsid w:val="003B1A87"/>
    <w:rsid w:val="003B244D"/>
    <w:rsid w:val="003B2961"/>
    <w:rsid w:val="003B299C"/>
    <w:rsid w:val="003B3CA6"/>
    <w:rsid w:val="003B5617"/>
    <w:rsid w:val="003B66F9"/>
    <w:rsid w:val="003B7248"/>
    <w:rsid w:val="003C17A2"/>
    <w:rsid w:val="003C2272"/>
    <w:rsid w:val="003C2DF6"/>
    <w:rsid w:val="003C3796"/>
    <w:rsid w:val="003C4950"/>
    <w:rsid w:val="003C4A76"/>
    <w:rsid w:val="003C4A82"/>
    <w:rsid w:val="003C4ECB"/>
    <w:rsid w:val="003C5660"/>
    <w:rsid w:val="003C5DD7"/>
    <w:rsid w:val="003C6E68"/>
    <w:rsid w:val="003D0029"/>
    <w:rsid w:val="003D1436"/>
    <w:rsid w:val="003D22C4"/>
    <w:rsid w:val="003D36ED"/>
    <w:rsid w:val="003D466A"/>
    <w:rsid w:val="003D68DE"/>
    <w:rsid w:val="003E008B"/>
    <w:rsid w:val="003E2D27"/>
    <w:rsid w:val="003E3396"/>
    <w:rsid w:val="003E3C5B"/>
    <w:rsid w:val="003E3DF9"/>
    <w:rsid w:val="003E6093"/>
    <w:rsid w:val="003E61C9"/>
    <w:rsid w:val="003E6B4D"/>
    <w:rsid w:val="003E6FF3"/>
    <w:rsid w:val="003F0415"/>
    <w:rsid w:val="003F0B84"/>
    <w:rsid w:val="003F0CDA"/>
    <w:rsid w:val="003F4214"/>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6C40"/>
    <w:rsid w:val="00407FA3"/>
    <w:rsid w:val="00411222"/>
    <w:rsid w:val="00412279"/>
    <w:rsid w:val="004123B4"/>
    <w:rsid w:val="00412555"/>
    <w:rsid w:val="00412FFB"/>
    <w:rsid w:val="00413579"/>
    <w:rsid w:val="0041401D"/>
    <w:rsid w:val="00415C8B"/>
    <w:rsid w:val="004179E6"/>
    <w:rsid w:val="00417DC0"/>
    <w:rsid w:val="004215E7"/>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41A"/>
    <w:rsid w:val="0043353F"/>
    <w:rsid w:val="00433833"/>
    <w:rsid w:val="00433887"/>
    <w:rsid w:val="00433A4C"/>
    <w:rsid w:val="00433A71"/>
    <w:rsid w:val="004342E2"/>
    <w:rsid w:val="00435364"/>
    <w:rsid w:val="00435CE6"/>
    <w:rsid w:val="00436436"/>
    <w:rsid w:val="00436848"/>
    <w:rsid w:val="0044028C"/>
    <w:rsid w:val="004403E0"/>
    <w:rsid w:val="00440629"/>
    <w:rsid w:val="00440D2B"/>
    <w:rsid w:val="00440D76"/>
    <w:rsid w:val="00440EFA"/>
    <w:rsid w:val="00442031"/>
    <w:rsid w:val="00442AD1"/>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0B1E"/>
    <w:rsid w:val="00462700"/>
    <w:rsid w:val="00464251"/>
    <w:rsid w:val="00464675"/>
    <w:rsid w:val="00465019"/>
    <w:rsid w:val="00465235"/>
    <w:rsid w:val="004673DE"/>
    <w:rsid w:val="00467712"/>
    <w:rsid w:val="00467B5C"/>
    <w:rsid w:val="004714E4"/>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C38"/>
    <w:rsid w:val="00487F80"/>
    <w:rsid w:val="00490865"/>
    <w:rsid w:val="004909AD"/>
    <w:rsid w:val="0049164F"/>
    <w:rsid w:val="004916E3"/>
    <w:rsid w:val="00491B0B"/>
    <w:rsid w:val="00491D65"/>
    <w:rsid w:val="00492C6F"/>
    <w:rsid w:val="00493695"/>
    <w:rsid w:val="0049408B"/>
    <w:rsid w:val="004940D8"/>
    <w:rsid w:val="004948A3"/>
    <w:rsid w:val="0049593A"/>
    <w:rsid w:val="00497C77"/>
    <w:rsid w:val="004A1A50"/>
    <w:rsid w:val="004A2E64"/>
    <w:rsid w:val="004A475B"/>
    <w:rsid w:val="004A518A"/>
    <w:rsid w:val="004A71D8"/>
    <w:rsid w:val="004A7B40"/>
    <w:rsid w:val="004B1701"/>
    <w:rsid w:val="004B2246"/>
    <w:rsid w:val="004B2687"/>
    <w:rsid w:val="004B2795"/>
    <w:rsid w:val="004B2973"/>
    <w:rsid w:val="004B418C"/>
    <w:rsid w:val="004B4A2C"/>
    <w:rsid w:val="004B50C3"/>
    <w:rsid w:val="004B5992"/>
    <w:rsid w:val="004B6D37"/>
    <w:rsid w:val="004B7984"/>
    <w:rsid w:val="004C063A"/>
    <w:rsid w:val="004C27EA"/>
    <w:rsid w:val="004D0F95"/>
    <w:rsid w:val="004D117C"/>
    <w:rsid w:val="004D1277"/>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4F6919"/>
    <w:rsid w:val="0050055A"/>
    <w:rsid w:val="00501D7F"/>
    <w:rsid w:val="0050328F"/>
    <w:rsid w:val="0050400C"/>
    <w:rsid w:val="0050413B"/>
    <w:rsid w:val="00504763"/>
    <w:rsid w:val="00505586"/>
    <w:rsid w:val="00505950"/>
    <w:rsid w:val="00505B5D"/>
    <w:rsid w:val="0050675A"/>
    <w:rsid w:val="00507B01"/>
    <w:rsid w:val="00511C2E"/>
    <w:rsid w:val="00512C71"/>
    <w:rsid w:val="00512E7B"/>
    <w:rsid w:val="00513321"/>
    <w:rsid w:val="00513454"/>
    <w:rsid w:val="00513F14"/>
    <w:rsid w:val="00514532"/>
    <w:rsid w:val="00514A13"/>
    <w:rsid w:val="00514C15"/>
    <w:rsid w:val="0051577F"/>
    <w:rsid w:val="00515DC2"/>
    <w:rsid w:val="00516058"/>
    <w:rsid w:val="00516667"/>
    <w:rsid w:val="00521116"/>
    <w:rsid w:val="00521170"/>
    <w:rsid w:val="00521ED1"/>
    <w:rsid w:val="0052275E"/>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1882"/>
    <w:rsid w:val="005619BC"/>
    <w:rsid w:val="00562C3A"/>
    <w:rsid w:val="005645C7"/>
    <w:rsid w:val="005653F7"/>
    <w:rsid w:val="005672B9"/>
    <w:rsid w:val="005675EC"/>
    <w:rsid w:val="00567B07"/>
    <w:rsid w:val="0057019A"/>
    <w:rsid w:val="0057040C"/>
    <w:rsid w:val="005712DC"/>
    <w:rsid w:val="00571301"/>
    <w:rsid w:val="00571456"/>
    <w:rsid w:val="00571AE1"/>
    <w:rsid w:val="00571D84"/>
    <w:rsid w:val="0057235E"/>
    <w:rsid w:val="00572638"/>
    <w:rsid w:val="00572CA5"/>
    <w:rsid w:val="005748AA"/>
    <w:rsid w:val="005754E3"/>
    <w:rsid w:val="00575D08"/>
    <w:rsid w:val="005760D0"/>
    <w:rsid w:val="00580BDE"/>
    <w:rsid w:val="005825AF"/>
    <w:rsid w:val="00582F87"/>
    <w:rsid w:val="005842DC"/>
    <w:rsid w:val="005855A3"/>
    <w:rsid w:val="00585CC0"/>
    <w:rsid w:val="00586884"/>
    <w:rsid w:val="00586DCC"/>
    <w:rsid w:val="005871A1"/>
    <w:rsid w:val="00587A04"/>
    <w:rsid w:val="00590533"/>
    <w:rsid w:val="00592A36"/>
    <w:rsid w:val="00592AA1"/>
    <w:rsid w:val="005950B5"/>
    <w:rsid w:val="0059676A"/>
    <w:rsid w:val="00596B3C"/>
    <w:rsid w:val="0059741B"/>
    <w:rsid w:val="00597D5A"/>
    <w:rsid w:val="005A0A35"/>
    <w:rsid w:val="005A219F"/>
    <w:rsid w:val="005A2225"/>
    <w:rsid w:val="005A3160"/>
    <w:rsid w:val="005A3C4A"/>
    <w:rsid w:val="005A46C6"/>
    <w:rsid w:val="005A587B"/>
    <w:rsid w:val="005A645A"/>
    <w:rsid w:val="005A6971"/>
    <w:rsid w:val="005A6C32"/>
    <w:rsid w:val="005A7BCC"/>
    <w:rsid w:val="005A7C9B"/>
    <w:rsid w:val="005B2796"/>
    <w:rsid w:val="005B2915"/>
    <w:rsid w:val="005B2ABE"/>
    <w:rsid w:val="005B3619"/>
    <w:rsid w:val="005B43E7"/>
    <w:rsid w:val="005B4507"/>
    <w:rsid w:val="005B4807"/>
    <w:rsid w:val="005B4921"/>
    <w:rsid w:val="005B4CB3"/>
    <w:rsid w:val="005B55B4"/>
    <w:rsid w:val="005B597E"/>
    <w:rsid w:val="005B5BCE"/>
    <w:rsid w:val="005B67A1"/>
    <w:rsid w:val="005B7256"/>
    <w:rsid w:val="005C13E4"/>
    <w:rsid w:val="005C16C3"/>
    <w:rsid w:val="005C2081"/>
    <w:rsid w:val="005C3EBB"/>
    <w:rsid w:val="005C5C49"/>
    <w:rsid w:val="005D08E7"/>
    <w:rsid w:val="005D094D"/>
    <w:rsid w:val="005D1F31"/>
    <w:rsid w:val="005D257D"/>
    <w:rsid w:val="005D2BE4"/>
    <w:rsid w:val="005D2EC5"/>
    <w:rsid w:val="005D320A"/>
    <w:rsid w:val="005D4882"/>
    <w:rsid w:val="005D4948"/>
    <w:rsid w:val="005D5666"/>
    <w:rsid w:val="005D754C"/>
    <w:rsid w:val="005D79A7"/>
    <w:rsid w:val="005E03B1"/>
    <w:rsid w:val="005E132B"/>
    <w:rsid w:val="005E2006"/>
    <w:rsid w:val="005E2B62"/>
    <w:rsid w:val="005E31E3"/>
    <w:rsid w:val="005E37FD"/>
    <w:rsid w:val="005E3CAE"/>
    <w:rsid w:val="005E4761"/>
    <w:rsid w:val="005E57DB"/>
    <w:rsid w:val="005E5876"/>
    <w:rsid w:val="005E64DD"/>
    <w:rsid w:val="005E7D28"/>
    <w:rsid w:val="005F07E9"/>
    <w:rsid w:val="005F0971"/>
    <w:rsid w:val="005F1516"/>
    <w:rsid w:val="005F1660"/>
    <w:rsid w:val="005F244C"/>
    <w:rsid w:val="005F2844"/>
    <w:rsid w:val="005F323E"/>
    <w:rsid w:val="005F3A42"/>
    <w:rsid w:val="005F477E"/>
    <w:rsid w:val="005F5308"/>
    <w:rsid w:val="005F5D54"/>
    <w:rsid w:val="005F770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5C8E"/>
    <w:rsid w:val="00615D8E"/>
    <w:rsid w:val="0061771D"/>
    <w:rsid w:val="006207EE"/>
    <w:rsid w:val="00622184"/>
    <w:rsid w:val="006227E3"/>
    <w:rsid w:val="00623A48"/>
    <w:rsid w:val="00625367"/>
    <w:rsid w:val="00625E2E"/>
    <w:rsid w:val="006303ED"/>
    <w:rsid w:val="006323F3"/>
    <w:rsid w:val="00634184"/>
    <w:rsid w:val="0063504E"/>
    <w:rsid w:val="00635598"/>
    <w:rsid w:val="00635C20"/>
    <w:rsid w:val="00637559"/>
    <w:rsid w:val="006379AF"/>
    <w:rsid w:val="00637FF2"/>
    <w:rsid w:val="00640FB5"/>
    <w:rsid w:val="00642A83"/>
    <w:rsid w:val="00642E79"/>
    <w:rsid w:val="00642FFD"/>
    <w:rsid w:val="006439EA"/>
    <w:rsid w:val="0064670C"/>
    <w:rsid w:val="00646770"/>
    <w:rsid w:val="00647AFE"/>
    <w:rsid w:val="00650DFF"/>
    <w:rsid w:val="00651736"/>
    <w:rsid w:val="00651A91"/>
    <w:rsid w:val="00651FBB"/>
    <w:rsid w:val="00652D46"/>
    <w:rsid w:val="00655995"/>
    <w:rsid w:val="0065611E"/>
    <w:rsid w:val="00657DB3"/>
    <w:rsid w:val="00660CDC"/>
    <w:rsid w:val="00662033"/>
    <w:rsid w:val="00663AAE"/>
    <w:rsid w:val="00664A34"/>
    <w:rsid w:val="00664DB7"/>
    <w:rsid w:val="00665755"/>
    <w:rsid w:val="00665B74"/>
    <w:rsid w:val="00666045"/>
    <w:rsid w:val="00666394"/>
    <w:rsid w:val="0066705A"/>
    <w:rsid w:val="006673FF"/>
    <w:rsid w:val="006675E8"/>
    <w:rsid w:val="00670548"/>
    <w:rsid w:val="00671B08"/>
    <w:rsid w:val="00671C81"/>
    <w:rsid w:val="00672BDE"/>
    <w:rsid w:val="006759C1"/>
    <w:rsid w:val="00676016"/>
    <w:rsid w:val="006776E0"/>
    <w:rsid w:val="00680139"/>
    <w:rsid w:val="00680DE0"/>
    <w:rsid w:val="00681D62"/>
    <w:rsid w:val="00682AD1"/>
    <w:rsid w:val="00683134"/>
    <w:rsid w:val="00684212"/>
    <w:rsid w:val="00684BB0"/>
    <w:rsid w:val="00685E1F"/>
    <w:rsid w:val="00687053"/>
    <w:rsid w:val="00687087"/>
    <w:rsid w:val="006900DD"/>
    <w:rsid w:val="006905B3"/>
    <w:rsid w:val="0069398B"/>
    <w:rsid w:val="00693FDF"/>
    <w:rsid w:val="0069498B"/>
    <w:rsid w:val="00694F59"/>
    <w:rsid w:val="0069663E"/>
    <w:rsid w:val="00696687"/>
    <w:rsid w:val="006A0C58"/>
    <w:rsid w:val="006A19CA"/>
    <w:rsid w:val="006A1D32"/>
    <w:rsid w:val="006A2ACC"/>
    <w:rsid w:val="006A2DEE"/>
    <w:rsid w:val="006A340E"/>
    <w:rsid w:val="006A4184"/>
    <w:rsid w:val="006A43CF"/>
    <w:rsid w:val="006A6290"/>
    <w:rsid w:val="006A6E43"/>
    <w:rsid w:val="006A717B"/>
    <w:rsid w:val="006B0490"/>
    <w:rsid w:val="006B0CDE"/>
    <w:rsid w:val="006B1804"/>
    <w:rsid w:val="006B1B0F"/>
    <w:rsid w:val="006B2AC3"/>
    <w:rsid w:val="006B4035"/>
    <w:rsid w:val="006B406F"/>
    <w:rsid w:val="006B4249"/>
    <w:rsid w:val="006B46CB"/>
    <w:rsid w:val="006B5991"/>
    <w:rsid w:val="006B5E82"/>
    <w:rsid w:val="006B630D"/>
    <w:rsid w:val="006B7D40"/>
    <w:rsid w:val="006C02CE"/>
    <w:rsid w:val="006C1036"/>
    <w:rsid w:val="006C2334"/>
    <w:rsid w:val="006C2B6E"/>
    <w:rsid w:val="006C32E1"/>
    <w:rsid w:val="006C4BCC"/>
    <w:rsid w:val="006C585B"/>
    <w:rsid w:val="006C59EF"/>
    <w:rsid w:val="006C63CA"/>
    <w:rsid w:val="006C7C48"/>
    <w:rsid w:val="006C7E51"/>
    <w:rsid w:val="006C7F54"/>
    <w:rsid w:val="006C7FF4"/>
    <w:rsid w:val="006D0CB0"/>
    <w:rsid w:val="006D1EEF"/>
    <w:rsid w:val="006D2781"/>
    <w:rsid w:val="006D3818"/>
    <w:rsid w:val="006D3CF9"/>
    <w:rsid w:val="006D3D3A"/>
    <w:rsid w:val="006D45FB"/>
    <w:rsid w:val="006D48B5"/>
    <w:rsid w:val="006D5611"/>
    <w:rsid w:val="006D642A"/>
    <w:rsid w:val="006D7BDF"/>
    <w:rsid w:val="006E0333"/>
    <w:rsid w:val="006E0AE5"/>
    <w:rsid w:val="006E21FF"/>
    <w:rsid w:val="006E23F9"/>
    <w:rsid w:val="006E2BC7"/>
    <w:rsid w:val="006E2D69"/>
    <w:rsid w:val="006E3A94"/>
    <w:rsid w:val="006E4238"/>
    <w:rsid w:val="006E4631"/>
    <w:rsid w:val="006E4B61"/>
    <w:rsid w:val="006E60AD"/>
    <w:rsid w:val="006E65F8"/>
    <w:rsid w:val="006E7321"/>
    <w:rsid w:val="006F07AD"/>
    <w:rsid w:val="006F0C4B"/>
    <w:rsid w:val="006F0F85"/>
    <w:rsid w:val="006F388E"/>
    <w:rsid w:val="006F3E7B"/>
    <w:rsid w:val="006F49DD"/>
    <w:rsid w:val="006F4CF0"/>
    <w:rsid w:val="006F730A"/>
    <w:rsid w:val="006F7EA1"/>
    <w:rsid w:val="007004FF"/>
    <w:rsid w:val="00701331"/>
    <w:rsid w:val="00702170"/>
    <w:rsid w:val="007021E3"/>
    <w:rsid w:val="0070361A"/>
    <w:rsid w:val="00706D13"/>
    <w:rsid w:val="00706FE0"/>
    <w:rsid w:val="007072DA"/>
    <w:rsid w:val="00710316"/>
    <w:rsid w:val="0071176C"/>
    <w:rsid w:val="00711C26"/>
    <w:rsid w:val="00711D2D"/>
    <w:rsid w:val="007120E9"/>
    <w:rsid w:val="00714A9F"/>
    <w:rsid w:val="00722190"/>
    <w:rsid w:val="00723FDF"/>
    <w:rsid w:val="0072433B"/>
    <w:rsid w:val="00725563"/>
    <w:rsid w:val="0072617A"/>
    <w:rsid w:val="007264A6"/>
    <w:rsid w:val="007268D5"/>
    <w:rsid w:val="00726C94"/>
    <w:rsid w:val="00727157"/>
    <w:rsid w:val="00727FC3"/>
    <w:rsid w:val="00730161"/>
    <w:rsid w:val="00730AC7"/>
    <w:rsid w:val="00731D83"/>
    <w:rsid w:val="00732D72"/>
    <w:rsid w:val="00733354"/>
    <w:rsid w:val="007350CC"/>
    <w:rsid w:val="00735738"/>
    <w:rsid w:val="0073642A"/>
    <w:rsid w:val="00736E6A"/>
    <w:rsid w:val="00736E94"/>
    <w:rsid w:val="00736E9A"/>
    <w:rsid w:val="00740F6A"/>
    <w:rsid w:val="00741F2C"/>
    <w:rsid w:val="00743495"/>
    <w:rsid w:val="00745BD2"/>
    <w:rsid w:val="00746007"/>
    <w:rsid w:val="007460B9"/>
    <w:rsid w:val="00746DA7"/>
    <w:rsid w:val="00750752"/>
    <w:rsid w:val="0075210F"/>
    <w:rsid w:val="00753D7D"/>
    <w:rsid w:val="0075472D"/>
    <w:rsid w:val="0075494B"/>
    <w:rsid w:val="007566C0"/>
    <w:rsid w:val="00757172"/>
    <w:rsid w:val="00757FF2"/>
    <w:rsid w:val="00760115"/>
    <w:rsid w:val="0076017C"/>
    <w:rsid w:val="0076026C"/>
    <w:rsid w:val="007603F5"/>
    <w:rsid w:val="00760CCB"/>
    <w:rsid w:val="007633F3"/>
    <w:rsid w:val="007639F3"/>
    <w:rsid w:val="00764063"/>
    <w:rsid w:val="007665AD"/>
    <w:rsid w:val="00766F0F"/>
    <w:rsid w:val="00767F0B"/>
    <w:rsid w:val="00770AE7"/>
    <w:rsid w:val="00770BC0"/>
    <w:rsid w:val="00770FE7"/>
    <w:rsid w:val="0077146C"/>
    <w:rsid w:val="00771674"/>
    <w:rsid w:val="00771EEC"/>
    <w:rsid w:val="00774123"/>
    <w:rsid w:val="00774F73"/>
    <w:rsid w:val="00775370"/>
    <w:rsid w:val="00775396"/>
    <w:rsid w:val="00777330"/>
    <w:rsid w:val="00777DA9"/>
    <w:rsid w:val="00780F7F"/>
    <w:rsid w:val="00781C6A"/>
    <w:rsid w:val="00781D80"/>
    <w:rsid w:val="00783A9D"/>
    <w:rsid w:val="00783DDF"/>
    <w:rsid w:val="00783FBD"/>
    <w:rsid w:val="007851AF"/>
    <w:rsid w:val="007852FC"/>
    <w:rsid w:val="00785933"/>
    <w:rsid w:val="00785A1B"/>
    <w:rsid w:val="00785B07"/>
    <w:rsid w:val="00785B2D"/>
    <w:rsid w:val="007863FE"/>
    <w:rsid w:val="00790AEC"/>
    <w:rsid w:val="007929C0"/>
    <w:rsid w:val="00792A94"/>
    <w:rsid w:val="00792C23"/>
    <w:rsid w:val="007930A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1892"/>
    <w:rsid w:val="007B28FE"/>
    <w:rsid w:val="007B363F"/>
    <w:rsid w:val="007B4B23"/>
    <w:rsid w:val="007B5479"/>
    <w:rsid w:val="007B5814"/>
    <w:rsid w:val="007B6AFE"/>
    <w:rsid w:val="007C06AC"/>
    <w:rsid w:val="007C1071"/>
    <w:rsid w:val="007C2FFF"/>
    <w:rsid w:val="007C3377"/>
    <w:rsid w:val="007C3594"/>
    <w:rsid w:val="007C3BBB"/>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4265"/>
    <w:rsid w:val="007D5A64"/>
    <w:rsid w:val="007D7527"/>
    <w:rsid w:val="007D7F96"/>
    <w:rsid w:val="007E0876"/>
    <w:rsid w:val="007E2678"/>
    <w:rsid w:val="007E267D"/>
    <w:rsid w:val="007E360C"/>
    <w:rsid w:val="007E3652"/>
    <w:rsid w:val="007E51C0"/>
    <w:rsid w:val="007E68C7"/>
    <w:rsid w:val="007E68E4"/>
    <w:rsid w:val="007E72F8"/>
    <w:rsid w:val="007E7BBC"/>
    <w:rsid w:val="007F04F9"/>
    <w:rsid w:val="007F0BD8"/>
    <w:rsid w:val="007F0C47"/>
    <w:rsid w:val="007F17B7"/>
    <w:rsid w:val="007F1FE6"/>
    <w:rsid w:val="007F28E1"/>
    <w:rsid w:val="007F2911"/>
    <w:rsid w:val="007F3186"/>
    <w:rsid w:val="007F4052"/>
    <w:rsid w:val="007F44E0"/>
    <w:rsid w:val="007F4B87"/>
    <w:rsid w:val="007F5322"/>
    <w:rsid w:val="007F57E6"/>
    <w:rsid w:val="007F5E93"/>
    <w:rsid w:val="007F6CA0"/>
    <w:rsid w:val="007F7116"/>
    <w:rsid w:val="007F715F"/>
    <w:rsid w:val="0080058E"/>
    <w:rsid w:val="008019FB"/>
    <w:rsid w:val="0080292C"/>
    <w:rsid w:val="00804B09"/>
    <w:rsid w:val="00805835"/>
    <w:rsid w:val="0080602E"/>
    <w:rsid w:val="0081012C"/>
    <w:rsid w:val="0081044B"/>
    <w:rsid w:val="008114CB"/>
    <w:rsid w:val="00811E71"/>
    <w:rsid w:val="0081311B"/>
    <w:rsid w:val="00813F7C"/>
    <w:rsid w:val="00814951"/>
    <w:rsid w:val="00815294"/>
    <w:rsid w:val="0081544D"/>
    <w:rsid w:val="00815B96"/>
    <w:rsid w:val="00815C62"/>
    <w:rsid w:val="00816A23"/>
    <w:rsid w:val="0081721F"/>
    <w:rsid w:val="0082018E"/>
    <w:rsid w:val="00821526"/>
    <w:rsid w:val="00824311"/>
    <w:rsid w:val="00824771"/>
    <w:rsid w:val="00824E75"/>
    <w:rsid w:val="00825E4B"/>
    <w:rsid w:val="00825E4E"/>
    <w:rsid w:val="00826209"/>
    <w:rsid w:val="008264F7"/>
    <w:rsid w:val="00826824"/>
    <w:rsid w:val="00826D5A"/>
    <w:rsid w:val="00830068"/>
    <w:rsid w:val="008313BD"/>
    <w:rsid w:val="00831417"/>
    <w:rsid w:val="0083177E"/>
    <w:rsid w:val="00832389"/>
    <w:rsid w:val="0083261A"/>
    <w:rsid w:val="00833D28"/>
    <w:rsid w:val="008340C6"/>
    <w:rsid w:val="008344E1"/>
    <w:rsid w:val="00834F6A"/>
    <w:rsid w:val="00835093"/>
    <w:rsid w:val="008350FE"/>
    <w:rsid w:val="00835EFB"/>
    <w:rsid w:val="008367FB"/>
    <w:rsid w:val="00836944"/>
    <w:rsid w:val="0083695C"/>
    <w:rsid w:val="00836BA5"/>
    <w:rsid w:val="00836C62"/>
    <w:rsid w:val="00836DE0"/>
    <w:rsid w:val="0084274B"/>
    <w:rsid w:val="00842F19"/>
    <w:rsid w:val="00843673"/>
    <w:rsid w:val="00845E4B"/>
    <w:rsid w:val="008461B9"/>
    <w:rsid w:val="00846618"/>
    <w:rsid w:val="0084686A"/>
    <w:rsid w:val="00847382"/>
    <w:rsid w:val="00850500"/>
    <w:rsid w:val="008514E4"/>
    <w:rsid w:val="00851A01"/>
    <w:rsid w:val="00851D2C"/>
    <w:rsid w:val="00853314"/>
    <w:rsid w:val="00853ABC"/>
    <w:rsid w:val="0085487E"/>
    <w:rsid w:val="00854D4D"/>
    <w:rsid w:val="0085557B"/>
    <w:rsid w:val="00856251"/>
    <w:rsid w:val="008606AB"/>
    <w:rsid w:val="008610B8"/>
    <w:rsid w:val="008620E3"/>
    <w:rsid w:val="008626E8"/>
    <w:rsid w:val="00862EB6"/>
    <w:rsid w:val="008637EF"/>
    <w:rsid w:val="00864129"/>
    <w:rsid w:val="008647AC"/>
    <w:rsid w:val="0086484B"/>
    <w:rsid w:val="008663BB"/>
    <w:rsid w:val="00871D34"/>
    <w:rsid w:val="00871FAC"/>
    <w:rsid w:val="00872B64"/>
    <w:rsid w:val="00874498"/>
    <w:rsid w:val="00875906"/>
    <w:rsid w:val="00875E57"/>
    <w:rsid w:val="008774DF"/>
    <w:rsid w:val="0088360B"/>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4063"/>
    <w:rsid w:val="00894A88"/>
    <w:rsid w:val="00895F61"/>
    <w:rsid w:val="00896E7F"/>
    <w:rsid w:val="00897458"/>
    <w:rsid w:val="008A0DDA"/>
    <w:rsid w:val="008A103B"/>
    <w:rsid w:val="008A2C36"/>
    <w:rsid w:val="008A3193"/>
    <w:rsid w:val="008A31E0"/>
    <w:rsid w:val="008A3782"/>
    <w:rsid w:val="008A4EB5"/>
    <w:rsid w:val="008A5AD5"/>
    <w:rsid w:val="008A698A"/>
    <w:rsid w:val="008A6CF1"/>
    <w:rsid w:val="008A6FBF"/>
    <w:rsid w:val="008A7EAE"/>
    <w:rsid w:val="008B200B"/>
    <w:rsid w:val="008B26B6"/>
    <w:rsid w:val="008B2872"/>
    <w:rsid w:val="008B5DE3"/>
    <w:rsid w:val="008B6605"/>
    <w:rsid w:val="008B691F"/>
    <w:rsid w:val="008B7D7B"/>
    <w:rsid w:val="008C06D8"/>
    <w:rsid w:val="008C192E"/>
    <w:rsid w:val="008D14F6"/>
    <w:rsid w:val="008D1921"/>
    <w:rsid w:val="008D51D7"/>
    <w:rsid w:val="008D66BB"/>
    <w:rsid w:val="008E1D95"/>
    <w:rsid w:val="008E232C"/>
    <w:rsid w:val="008E350B"/>
    <w:rsid w:val="008E55EC"/>
    <w:rsid w:val="008E5AAD"/>
    <w:rsid w:val="008F017B"/>
    <w:rsid w:val="008F07F1"/>
    <w:rsid w:val="008F1DA7"/>
    <w:rsid w:val="008F272A"/>
    <w:rsid w:val="008F2DF3"/>
    <w:rsid w:val="008F3A64"/>
    <w:rsid w:val="008F57CD"/>
    <w:rsid w:val="008F6433"/>
    <w:rsid w:val="008F6A20"/>
    <w:rsid w:val="008F6D90"/>
    <w:rsid w:val="00900220"/>
    <w:rsid w:val="009007D3"/>
    <w:rsid w:val="009010B6"/>
    <w:rsid w:val="00901194"/>
    <w:rsid w:val="0090202B"/>
    <w:rsid w:val="0090315D"/>
    <w:rsid w:val="00903E75"/>
    <w:rsid w:val="00904150"/>
    <w:rsid w:val="009066EA"/>
    <w:rsid w:val="0090689B"/>
    <w:rsid w:val="009072F9"/>
    <w:rsid w:val="00910F84"/>
    <w:rsid w:val="00913CA4"/>
    <w:rsid w:val="00914082"/>
    <w:rsid w:val="009159C5"/>
    <w:rsid w:val="009160E8"/>
    <w:rsid w:val="00916358"/>
    <w:rsid w:val="00916C17"/>
    <w:rsid w:val="00916D06"/>
    <w:rsid w:val="009172C8"/>
    <w:rsid w:val="00917AB3"/>
    <w:rsid w:val="00917BBC"/>
    <w:rsid w:val="00920D0E"/>
    <w:rsid w:val="0092252E"/>
    <w:rsid w:val="00922A8E"/>
    <w:rsid w:val="00922B45"/>
    <w:rsid w:val="00922F2B"/>
    <w:rsid w:val="00924BB5"/>
    <w:rsid w:val="00924F09"/>
    <w:rsid w:val="0092537B"/>
    <w:rsid w:val="00925540"/>
    <w:rsid w:val="009255BB"/>
    <w:rsid w:val="00927F1B"/>
    <w:rsid w:val="009310FD"/>
    <w:rsid w:val="009311F1"/>
    <w:rsid w:val="009318F8"/>
    <w:rsid w:val="00931DEE"/>
    <w:rsid w:val="00934588"/>
    <w:rsid w:val="00935420"/>
    <w:rsid w:val="00936209"/>
    <w:rsid w:val="00936220"/>
    <w:rsid w:val="00936279"/>
    <w:rsid w:val="009364D3"/>
    <w:rsid w:val="00936C02"/>
    <w:rsid w:val="00936DE4"/>
    <w:rsid w:val="00937F23"/>
    <w:rsid w:val="00941AE2"/>
    <w:rsid w:val="00942382"/>
    <w:rsid w:val="009436AA"/>
    <w:rsid w:val="0094460A"/>
    <w:rsid w:val="00945460"/>
    <w:rsid w:val="0094548A"/>
    <w:rsid w:val="00945825"/>
    <w:rsid w:val="0094664D"/>
    <w:rsid w:val="009468FA"/>
    <w:rsid w:val="00947C30"/>
    <w:rsid w:val="00950C5F"/>
    <w:rsid w:val="00951701"/>
    <w:rsid w:val="00951D18"/>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3C0E"/>
    <w:rsid w:val="009743F6"/>
    <w:rsid w:val="00975F45"/>
    <w:rsid w:val="00981ACC"/>
    <w:rsid w:val="00983A37"/>
    <w:rsid w:val="00983E73"/>
    <w:rsid w:val="0098407A"/>
    <w:rsid w:val="009840B6"/>
    <w:rsid w:val="00984835"/>
    <w:rsid w:val="0098503E"/>
    <w:rsid w:val="009866DC"/>
    <w:rsid w:val="00986E6B"/>
    <w:rsid w:val="0099079C"/>
    <w:rsid w:val="00990FA5"/>
    <w:rsid w:val="009915B7"/>
    <w:rsid w:val="009916FE"/>
    <w:rsid w:val="009929CD"/>
    <w:rsid w:val="009938FB"/>
    <w:rsid w:val="00993CE2"/>
    <w:rsid w:val="00993DBA"/>
    <w:rsid w:val="00994164"/>
    <w:rsid w:val="00995F08"/>
    <w:rsid w:val="00997B05"/>
    <w:rsid w:val="009A0053"/>
    <w:rsid w:val="009A01B4"/>
    <w:rsid w:val="009A0C8E"/>
    <w:rsid w:val="009A0D92"/>
    <w:rsid w:val="009A1991"/>
    <w:rsid w:val="009A2F04"/>
    <w:rsid w:val="009A4132"/>
    <w:rsid w:val="009A4533"/>
    <w:rsid w:val="009A45AC"/>
    <w:rsid w:val="009A4C29"/>
    <w:rsid w:val="009A60DE"/>
    <w:rsid w:val="009A6690"/>
    <w:rsid w:val="009A6B01"/>
    <w:rsid w:val="009B055A"/>
    <w:rsid w:val="009B239C"/>
    <w:rsid w:val="009B3FA4"/>
    <w:rsid w:val="009B57DB"/>
    <w:rsid w:val="009B6E1A"/>
    <w:rsid w:val="009B7AF8"/>
    <w:rsid w:val="009C172B"/>
    <w:rsid w:val="009C172D"/>
    <w:rsid w:val="009C199E"/>
    <w:rsid w:val="009C2DD2"/>
    <w:rsid w:val="009C40F3"/>
    <w:rsid w:val="009C6A3A"/>
    <w:rsid w:val="009D1051"/>
    <w:rsid w:val="009D1854"/>
    <w:rsid w:val="009D28D9"/>
    <w:rsid w:val="009D2B1A"/>
    <w:rsid w:val="009D3175"/>
    <w:rsid w:val="009D3484"/>
    <w:rsid w:val="009D40D4"/>
    <w:rsid w:val="009D454E"/>
    <w:rsid w:val="009D4DB5"/>
    <w:rsid w:val="009D5860"/>
    <w:rsid w:val="009D7F0A"/>
    <w:rsid w:val="009E0574"/>
    <w:rsid w:val="009E0D09"/>
    <w:rsid w:val="009E117A"/>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1F8A"/>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1EC"/>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155"/>
    <w:rsid w:val="00A314D6"/>
    <w:rsid w:val="00A32535"/>
    <w:rsid w:val="00A32D0B"/>
    <w:rsid w:val="00A33852"/>
    <w:rsid w:val="00A3450F"/>
    <w:rsid w:val="00A3590D"/>
    <w:rsid w:val="00A402A8"/>
    <w:rsid w:val="00A41D76"/>
    <w:rsid w:val="00A43C7A"/>
    <w:rsid w:val="00A43CBD"/>
    <w:rsid w:val="00A44259"/>
    <w:rsid w:val="00A45198"/>
    <w:rsid w:val="00A45716"/>
    <w:rsid w:val="00A45EB6"/>
    <w:rsid w:val="00A45FEE"/>
    <w:rsid w:val="00A478D1"/>
    <w:rsid w:val="00A47CA5"/>
    <w:rsid w:val="00A47CC8"/>
    <w:rsid w:val="00A47EA6"/>
    <w:rsid w:val="00A53593"/>
    <w:rsid w:val="00A53B27"/>
    <w:rsid w:val="00A53BC8"/>
    <w:rsid w:val="00A55589"/>
    <w:rsid w:val="00A56340"/>
    <w:rsid w:val="00A56C5B"/>
    <w:rsid w:val="00A61C3C"/>
    <w:rsid w:val="00A62C5E"/>
    <w:rsid w:val="00A62E3A"/>
    <w:rsid w:val="00A63255"/>
    <w:rsid w:val="00A634A4"/>
    <w:rsid w:val="00A64151"/>
    <w:rsid w:val="00A64AF2"/>
    <w:rsid w:val="00A6631F"/>
    <w:rsid w:val="00A70B50"/>
    <w:rsid w:val="00A7124B"/>
    <w:rsid w:val="00A72CD3"/>
    <w:rsid w:val="00A72F99"/>
    <w:rsid w:val="00A733A6"/>
    <w:rsid w:val="00A75DF8"/>
    <w:rsid w:val="00A75EF6"/>
    <w:rsid w:val="00A76B43"/>
    <w:rsid w:val="00A76F84"/>
    <w:rsid w:val="00A77203"/>
    <w:rsid w:val="00A80DF7"/>
    <w:rsid w:val="00A81CD2"/>
    <w:rsid w:val="00A82757"/>
    <w:rsid w:val="00A85595"/>
    <w:rsid w:val="00A85783"/>
    <w:rsid w:val="00A85E8F"/>
    <w:rsid w:val="00A863E6"/>
    <w:rsid w:val="00A866EB"/>
    <w:rsid w:val="00A86722"/>
    <w:rsid w:val="00A87C4C"/>
    <w:rsid w:val="00A87F97"/>
    <w:rsid w:val="00A90400"/>
    <w:rsid w:val="00A9054B"/>
    <w:rsid w:val="00A9174C"/>
    <w:rsid w:val="00A91800"/>
    <w:rsid w:val="00A92574"/>
    <w:rsid w:val="00A9307C"/>
    <w:rsid w:val="00A95752"/>
    <w:rsid w:val="00A95AAB"/>
    <w:rsid w:val="00A95AE6"/>
    <w:rsid w:val="00A96EA5"/>
    <w:rsid w:val="00A972FA"/>
    <w:rsid w:val="00A975BC"/>
    <w:rsid w:val="00A978DF"/>
    <w:rsid w:val="00AA0794"/>
    <w:rsid w:val="00AA0853"/>
    <w:rsid w:val="00AA0D0D"/>
    <w:rsid w:val="00AA1291"/>
    <w:rsid w:val="00AA18F4"/>
    <w:rsid w:val="00AA2343"/>
    <w:rsid w:val="00AA23C5"/>
    <w:rsid w:val="00AA336C"/>
    <w:rsid w:val="00AA3B62"/>
    <w:rsid w:val="00AA42F3"/>
    <w:rsid w:val="00AA4984"/>
    <w:rsid w:val="00AA50C2"/>
    <w:rsid w:val="00AA5A18"/>
    <w:rsid w:val="00AA5C96"/>
    <w:rsid w:val="00AA7AF5"/>
    <w:rsid w:val="00AB00B2"/>
    <w:rsid w:val="00AB01E7"/>
    <w:rsid w:val="00AB12AF"/>
    <w:rsid w:val="00AB1623"/>
    <w:rsid w:val="00AB19C4"/>
    <w:rsid w:val="00AB1E2D"/>
    <w:rsid w:val="00AB2298"/>
    <w:rsid w:val="00AB246A"/>
    <w:rsid w:val="00AB253B"/>
    <w:rsid w:val="00AB38E5"/>
    <w:rsid w:val="00AB405D"/>
    <w:rsid w:val="00AB4398"/>
    <w:rsid w:val="00AB5F05"/>
    <w:rsid w:val="00AB6950"/>
    <w:rsid w:val="00AB6ABB"/>
    <w:rsid w:val="00AC0B3B"/>
    <w:rsid w:val="00AC1912"/>
    <w:rsid w:val="00AC6F8B"/>
    <w:rsid w:val="00AC7B6E"/>
    <w:rsid w:val="00AC7E0D"/>
    <w:rsid w:val="00AD0FA6"/>
    <w:rsid w:val="00AD147F"/>
    <w:rsid w:val="00AD1846"/>
    <w:rsid w:val="00AD1EE5"/>
    <w:rsid w:val="00AD5116"/>
    <w:rsid w:val="00AD5F3D"/>
    <w:rsid w:val="00AD6252"/>
    <w:rsid w:val="00AD62DA"/>
    <w:rsid w:val="00AD6504"/>
    <w:rsid w:val="00AD73ED"/>
    <w:rsid w:val="00AD7B3C"/>
    <w:rsid w:val="00AE00F9"/>
    <w:rsid w:val="00AE022B"/>
    <w:rsid w:val="00AE0773"/>
    <w:rsid w:val="00AE0B71"/>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34BB"/>
    <w:rsid w:val="00B03CE8"/>
    <w:rsid w:val="00B0480D"/>
    <w:rsid w:val="00B068E3"/>
    <w:rsid w:val="00B107DB"/>
    <w:rsid w:val="00B10BC9"/>
    <w:rsid w:val="00B12283"/>
    <w:rsid w:val="00B1234B"/>
    <w:rsid w:val="00B1309C"/>
    <w:rsid w:val="00B13639"/>
    <w:rsid w:val="00B1671D"/>
    <w:rsid w:val="00B16FFB"/>
    <w:rsid w:val="00B171E2"/>
    <w:rsid w:val="00B17522"/>
    <w:rsid w:val="00B20D05"/>
    <w:rsid w:val="00B22D13"/>
    <w:rsid w:val="00B23451"/>
    <w:rsid w:val="00B24ACF"/>
    <w:rsid w:val="00B26C1F"/>
    <w:rsid w:val="00B274BF"/>
    <w:rsid w:val="00B279A2"/>
    <w:rsid w:val="00B306D8"/>
    <w:rsid w:val="00B31A9E"/>
    <w:rsid w:val="00B31FA6"/>
    <w:rsid w:val="00B3272A"/>
    <w:rsid w:val="00B32D07"/>
    <w:rsid w:val="00B348EA"/>
    <w:rsid w:val="00B359E6"/>
    <w:rsid w:val="00B37B4D"/>
    <w:rsid w:val="00B37F97"/>
    <w:rsid w:val="00B4049C"/>
    <w:rsid w:val="00B40D8A"/>
    <w:rsid w:val="00B427FE"/>
    <w:rsid w:val="00B43309"/>
    <w:rsid w:val="00B43D05"/>
    <w:rsid w:val="00B44071"/>
    <w:rsid w:val="00B44080"/>
    <w:rsid w:val="00B44C0E"/>
    <w:rsid w:val="00B4765C"/>
    <w:rsid w:val="00B50734"/>
    <w:rsid w:val="00B51027"/>
    <w:rsid w:val="00B514B7"/>
    <w:rsid w:val="00B52078"/>
    <w:rsid w:val="00B52EC6"/>
    <w:rsid w:val="00B53D67"/>
    <w:rsid w:val="00B55377"/>
    <w:rsid w:val="00B5563F"/>
    <w:rsid w:val="00B5682D"/>
    <w:rsid w:val="00B60CFC"/>
    <w:rsid w:val="00B61D51"/>
    <w:rsid w:val="00B64411"/>
    <w:rsid w:val="00B663F7"/>
    <w:rsid w:val="00B67514"/>
    <w:rsid w:val="00B67623"/>
    <w:rsid w:val="00B708C7"/>
    <w:rsid w:val="00B70B3C"/>
    <w:rsid w:val="00B70B78"/>
    <w:rsid w:val="00B70E5A"/>
    <w:rsid w:val="00B7192C"/>
    <w:rsid w:val="00B71F03"/>
    <w:rsid w:val="00B73D23"/>
    <w:rsid w:val="00B7425F"/>
    <w:rsid w:val="00B7437C"/>
    <w:rsid w:val="00B75350"/>
    <w:rsid w:val="00B762C3"/>
    <w:rsid w:val="00B77575"/>
    <w:rsid w:val="00B77CC6"/>
    <w:rsid w:val="00B8040D"/>
    <w:rsid w:val="00B80EB9"/>
    <w:rsid w:val="00B82087"/>
    <w:rsid w:val="00B83E1B"/>
    <w:rsid w:val="00B84848"/>
    <w:rsid w:val="00B85A05"/>
    <w:rsid w:val="00B8602A"/>
    <w:rsid w:val="00B86797"/>
    <w:rsid w:val="00B92D41"/>
    <w:rsid w:val="00B9509A"/>
    <w:rsid w:val="00B958F9"/>
    <w:rsid w:val="00B96F00"/>
    <w:rsid w:val="00B9720E"/>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6D0"/>
    <w:rsid w:val="00BC1C23"/>
    <w:rsid w:val="00BC3840"/>
    <w:rsid w:val="00BC56F8"/>
    <w:rsid w:val="00BC7062"/>
    <w:rsid w:val="00BD0CA2"/>
    <w:rsid w:val="00BD124E"/>
    <w:rsid w:val="00BD1A90"/>
    <w:rsid w:val="00BD1C65"/>
    <w:rsid w:val="00BD1D1D"/>
    <w:rsid w:val="00BD39CA"/>
    <w:rsid w:val="00BD4222"/>
    <w:rsid w:val="00BD4AE3"/>
    <w:rsid w:val="00BD4FE6"/>
    <w:rsid w:val="00BD7A32"/>
    <w:rsid w:val="00BE146A"/>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AB"/>
    <w:rsid w:val="00BF29D0"/>
    <w:rsid w:val="00BF2BB1"/>
    <w:rsid w:val="00BF4441"/>
    <w:rsid w:val="00BF6AF7"/>
    <w:rsid w:val="00BF78CD"/>
    <w:rsid w:val="00C024B9"/>
    <w:rsid w:val="00C02E33"/>
    <w:rsid w:val="00C04576"/>
    <w:rsid w:val="00C06280"/>
    <w:rsid w:val="00C0695D"/>
    <w:rsid w:val="00C0743B"/>
    <w:rsid w:val="00C07592"/>
    <w:rsid w:val="00C106ED"/>
    <w:rsid w:val="00C109F4"/>
    <w:rsid w:val="00C11E1C"/>
    <w:rsid w:val="00C126DD"/>
    <w:rsid w:val="00C1380B"/>
    <w:rsid w:val="00C13A78"/>
    <w:rsid w:val="00C14E8A"/>
    <w:rsid w:val="00C15AD2"/>
    <w:rsid w:val="00C15B48"/>
    <w:rsid w:val="00C16C71"/>
    <w:rsid w:val="00C174A4"/>
    <w:rsid w:val="00C2073B"/>
    <w:rsid w:val="00C214D5"/>
    <w:rsid w:val="00C21699"/>
    <w:rsid w:val="00C2173C"/>
    <w:rsid w:val="00C21D70"/>
    <w:rsid w:val="00C23D97"/>
    <w:rsid w:val="00C23DC3"/>
    <w:rsid w:val="00C23EBB"/>
    <w:rsid w:val="00C24220"/>
    <w:rsid w:val="00C24311"/>
    <w:rsid w:val="00C24534"/>
    <w:rsid w:val="00C2573E"/>
    <w:rsid w:val="00C25A6A"/>
    <w:rsid w:val="00C25F00"/>
    <w:rsid w:val="00C265FD"/>
    <w:rsid w:val="00C26DF2"/>
    <w:rsid w:val="00C27A6D"/>
    <w:rsid w:val="00C3051A"/>
    <w:rsid w:val="00C30CC2"/>
    <w:rsid w:val="00C3188E"/>
    <w:rsid w:val="00C32938"/>
    <w:rsid w:val="00C32B28"/>
    <w:rsid w:val="00C32CFB"/>
    <w:rsid w:val="00C33DFB"/>
    <w:rsid w:val="00C351DD"/>
    <w:rsid w:val="00C359B7"/>
    <w:rsid w:val="00C36568"/>
    <w:rsid w:val="00C36F8C"/>
    <w:rsid w:val="00C372CE"/>
    <w:rsid w:val="00C42006"/>
    <w:rsid w:val="00C42E03"/>
    <w:rsid w:val="00C42E72"/>
    <w:rsid w:val="00C4323A"/>
    <w:rsid w:val="00C434CF"/>
    <w:rsid w:val="00C43BEF"/>
    <w:rsid w:val="00C44037"/>
    <w:rsid w:val="00C44BAF"/>
    <w:rsid w:val="00C4515A"/>
    <w:rsid w:val="00C4556D"/>
    <w:rsid w:val="00C46747"/>
    <w:rsid w:val="00C46A00"/>
    <w:rsid w:val="00C46DB9"/>
    <w:rsid w:val="00C4746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69DC"/>
    <w:rsid w:val="00C67185"/>
    <w:rsid w:val="00C67ACD"/>
    <w:rsid w:val="00C67B33"/>
    <w:rsid w:val="00C67B3F"/>
    <w:rsid w:val="00C71AE5"/>
    <w:rsid w:val="00C729B4"/>
    <w:rsid w:val="00C74204"/>
    <w:rsid w:val="00C74DDD"/>
    <w:rsid w:val="00C76E0B"/>
    <w:rsid w:val="00C77BE5"/>
    <w:rsid w:val="00C77C0E"/>
    <w:rsid w:val="00C81717"/>
    <w:rsid w:val="00C819DB"/>
    <w:rsid w:val="00C82ACB"/>
    <w:rsid w:val="00C82E84"/>
    <w:rsid w:val="00C8306B"/>
    <w:rsid w:val="00C84EE1"/>
    <w:rsid w:val="00C85200"/>
    <w:rsid w:val="00C915D5"/>
    <w:rsid w:val="00C93061"/>
    <w:rsid w:val="00C945FF"/>
    <w:rsid w:val="00C94685"/>
    <w:rsid w:val="00C94AA4"/>
    <w:rsid w:val="00C94C08"/>
    <w:rsid w:val="00C94F8D"/>
    <w:rsid w:val="00C97953"/>
    <w:rsid w:val="00CA01E0"/>
    <w:rsid w:val="00CA050B"/>
    <w:rsid w:val="00CA0DAE"/>
    <w:rsid w:val="00CA112D"/>
    <w:rsid w:val="00CA224E"/>
    <w:rsid w:val="00CA2683"/>
    <w:rsid w:val="00CA3FE7"/>
    <w:rsid w:val="00CA4599"/>
    <w:rsid w:val="00CA5A5C"/>
    <w:rsid w:val="00CA5DC9"/>
    <w:rsid w:val="00CA5F8C"/>
    <w:rsid w:val="00CA687D"/>
    <w:rsid w:val="00CB0412"/>
    <w:rsid w:val="00CB05B8"/>
    <w:rsid w:val="00CB1821"/>
    <w:rsid w:val="00CB1FEE"/>
    <w:rsid w:val="00CB70EB"/>
    <w:rsid w:val="00CB7FD7"/>
    <w:rsid w:val="00CC0549"/>
    <w:rsid w:val="00CC0B9C"/>
    <w:rsid w:val="00CC132D"/>
    <w:rsid w:val="00CC2A56"/>
    <w:rsid w:val="00CC2C2F"/>
    <w:rsid w:val="00CC2FFD"/>
    <w:rsid w:val="00CC31C9"/>
    <w:rsid w:val="00CC4159"/>
    <w:rsid w:val="00CC4703"/>
    <w:rsid w:val="00CC5DA8"/>
    <w:rsid w:val="00CC7465"/>
    <w:rsid w:val="00CC74D3"/>
    <w:rsid w:val="00CD069F"/>
    <w:rsid w:val="00CD0BC3"/>
    <w:rsid w:val="00CD13E2"/>
    <w:rsid w:val="00CD285C"/>
    <w:rsid w:val="00CD2D63"/>
    <w:rsid w:val="00CD3EC2"/>
    <w:rsid w:val="00CD434C"/>
    <w:rsid w:val="00CD5494"/>
    <w:rsid w:val="00CD5E71"/>
    <w:rsid w:val="00CD69E3"/>
    <w:rsid w:val="00CD76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0E1"/>
    <w:rsid w:val="00D00AD1"/>
    <w:rsid w:val="00D011A1"/>
    <w:rsid w:val="00D018CA"/>
    <w:rsid w:val="00D02F8A"/>
    <w:rsid w:val="00D05B10"/>
    <w:rsid w:val="00D06188"/>
    <w:rsid w:val="00D0697C"/>
    <w:rsid w:val="00D07187"/>
    <w:rsid w:val="00D1063A"/>
    <w:rsid w:val="00D1083B"/>
    <w:rsid w:val="00D12F6F"/>
    <w:rsid w:val="00D13003"/>
    <w:rsid w:val="00D13239"/>
    <w:rsid w:val="00D13C79"/>
    <w:rsid w:val="00D148A6"/>
    <w:rsid w:val="00D15119"/>
    <w:rsid w:val="00D16D24"/>
    <w:rsid w:val="00D17E6F"/>
    <w:rsid w:val="00D20008"/>
    <w:rsid w:val="00D2030E"/>
    <w:rsid w:val="00D203A8"/>
    <w:rsid w:val="00D20773"/>
    <w:rsid w:val="00D2139C"/>
    <w:rsid w:val="00D2175E"/>
    <w:rsid w:val="00D2238B"/>
    <w:rsid w:val="00D23080"/>
    <w:rsid w:val="00D23C1D"/>
    <w:rsid w:val="00D24276"/>
    <w:rsid w:val="00D250C9"/>
    <w:rsid w:val="00D256EC"/>
    <w:rsid w:val="00D25CD1"/>
    <w:rsid w:val="00D26B81"/>
    <w:rsid w:val="00D27D9F"/>
    <w:rsid w:val="00D30247"/>
    <w:rsid w:val="00D30A45"/>
    <w:rsid w:val="00D30C32"/>
    <w:rsid w:val="00D31086"/>
    <w:rsid w:val="00D320E0"/>
    <w:rsid w:val="00D32411"/>
    <w:rsid w:val="00D3266E"/>
    <w:rsid w:val="00D32BC3"/>
    <w:rsid w:val="00D32DDE"/>
    <w:rsid w:val="00D331BA"/>
    <w:rsid w:val="00D33B75"/>
    <w:rsid w:val="00D33FE7"/>
    <w:rsid w:val="00D3404B"/>
    <w:rsid w:val="00D35090"/>
    <w:rsid w:val="00D35C17"/>
    <w:rsid w:val="00D35EBB"/>
    <w:rsid w:val="00D36356"/>
    <w:rsid w:val="00D37048"/>
    <w:rsid w:val="00D37271"/>
    <w:rsid w:val="00D373F6"/>
    <w:rsid w:val="00D40104"/>
    <w:rsid w:val="00D405F0"/>
    <w:rsid w:val="00D411B8"/>
    <w:rsid w:val="00D45AEB"/>
    <w:rsid w:val="00D45F4F"/>
    <w:rsid w:val="00D524D0"/>
    <w:rsid w:val="00D52DD3"/>
    <w:rsid w:val="00D53009"/>
    <w:rsid w:val="00D53678"/>
    <w:rsid w:val="00D54A98"/>
    <w:rsid w:val="00D611EF"/>
    <w:rsid w:val="00D62817"/>
    <w:rsid w:val="00D65E7D"/>
    <w:rsid w:val="00D65E8B"/>
    <w:rsid w:val="00D6726F"/>
    <w:rsid w:val="00D67348"/>
    <w:rsid w:val="00D71673"/>
    <w:rsid w:val="00D728AD"/>
    <w:rsid w:val="00D72A98"/>
    <w:rsid w:val="00D72D2A"/>
    <w:rsid w:val="00D753DD"/>
    <w:rsid w:val="00D755D5"/>
    <w:rsid w:val="00D76E69"/>
    <w:rsid w:val="00D775D4"/>
    <w:rsid w:val="00D778B0"/>
    <w:rsid w:val="00D77B92"/>
    <w:rsid w:val="00D80B9C"/>
    <w:rsid w:val="00D80D37"/>
    <w:rsid w:val="00D82C98"/>
    <w:rsid w:val="00D83419"/>
    <w:rsid w:val="00D8489F"/>
    <w:rsid w:val="00D856C3"/>
    <w:rsid w:val="00D85ACC"/>
    <w:rsid w:val="00D86FA5"/>
    <w:rsid w:val="00D8796D"/>
    <w:rsid w:val="00D90564"/>
    <w:rsid w:val="00D91E2A"/>
    <w:rsid w:val="00D91F4A"/>
    <w:rsid w:val="00D93B38"/>
    <w:rsid w:val="00D9652C"/>
    <w:rsid w:val="00D9671E"/>
    <w:rsid w:val="00D96DF4"/>
    <w:rsid w:val="00DA1078"/>
    <w:rsid w:val="00DA1EB0"/>
    <w:rsid w:val="00DA225A"/>
    <w:rsid w:val="00DA22E2"/>
    <w:rsid w:val="00DA2762"/>
    <w:rsid w:val="00DA35E6"/>
    <w:rsid w:val="00DA375A"/>
    <w:rsid w:val="00DA4708"/>
    <w:rsid w:val="00DA50E5"/>
    <w:rsid w:val="00DA5428"/>
    <w:rsid w:val="00DA55A2"/>
    <w:rsid w:val="00DA5701"/>
    <w:rsid w:val="00DA6679"/>
    <w:rsid w:val="00DA6CC6"/>
    <w:rsid w:val="00DA7D12"/>
    <w:rsid w:val="00DA7D22"/>
    <w:rsid w:val="00DA7F48"/>
    <w:rsid w:val="00DB0351"/>
    <w:rsid w:val="00DB05F7"/>
    <w:rsid w:val="00DB0881"/>
    <w:rsid w:val="00DB0BFB"/>
    <w:rsid w:val="00DB1702"/>
    <w:rsid w:val="00DB1CAC"/>
    <w:rsid w:val="00DB3E1D"/>
    <w:rsid w:val="00DB4D3C"/>
    <w:rsid w:val="00DB539B"/>
    <w:rsid w:val="00DB5786"/>
    <w:rsid w:val="00DB7F2E"/>
    <w:rsid w:val="00DC0781"/>
    <w:rsid w:val="00DC1855"/>
    <w:rsid w:val="00DC1E4F"/>
    <w:rsid w:val="00DC325D"/>
    <w:rsid w:val="00DC3CE2"/>
    <w:rsid w:val="00DC3D13"/>
    <w:rsid w:val="00DC44CB"/>
    <w:rsid w:val="00DC5496"/>
    <w:rsid w:val="00DC5627"/>
    <w:rsid w:val="00DC591A"/>
    <w:rsid w:val="00DC689B"/>
    <w:rsid w:val="00DC7889"/>
    <w:rsid w:val="00DD0024"/>
    <w:rsid w:val="00DD0B93"/>
    <w:rsid w:val="00DD170C"/>
    <w:rsid w:val="00DD18A1"/>
    <w:rsid w:val="00DD194E"/>
    <w:rsid w:val="00DD2B1B"/>
    <w:rsid w:val="00DD3140"/>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0FF"/>
    <w:rsid w:val="00DF37D0"/>
    <w:rsid w:val="00DF3DFD"/>
    <w:rsid w:val="00DF5858"/>
    <w:rsid w:val="00DF6185"/>
    <w:rsid w:val="00DF76EE"/>
    <w:rsid w:val="00E009D8"/>
    <w:rsid w:val="00E00F34"/>
    <w:rsid w:val="00E01888"/>
    <w:rsid w:val="00E01FC0"/>
    <w:rsid w:val="00E02235"/>
    <w:rsid w:val="00E028C2"/>
    <w:rsid w:val="00E04357"/>
    <w:rsid w:val="00E06452"/>
    <w:rsid w:val="00E06B21"/>
    <w:rsid w:val="00E07347"/>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1C77"/>
    <w:rsid w:val="00E3201F"/>
    <w:rsid w:val="00E32779"/>
    <w:rsid w:val="00E3399A"/>
    <w:rsid w:val="00E34A64"/>
    <w:rsid w:val="00E3543E"/>
    <w:rsid w:val="00E3590D"/>
    <w:rsid w:val="00E37758"/>
    <w:rsid w:val="00E413AD"/>
    <w:rsid w:val="00E41889"/>
    <w:rsid w:val="00E41A72"/>
    <w:rsid w:val="00E41DE7"/>
    <w:rsid w:val="00E42BD9"/>
    <w:rsid w:val="00E42CF5"/>
    <w:rsid w:val="00E4470B"/>
    <w:rsid w:val="00E44984"/>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6941"/>
    <w:rsid w:val="00E676CE"/>
    <w:rsid w:val="00E67C30"/>
    <w:rsid w:val="00E67D74"/>
    <w:rsid w:val="00E707EB"/>
    <w:rsid w:val="00E71513"/>
    <w:rsid w:val="00E72085"/>
    <w:rsid w:val="00E730A2"/>
    <w:rsid w:val="00E737F6"/>
    <w:rsid w:val="00E739C1"/>
    <w:rsid w:val="00E74978"/>
    <w:rsid w:val="00E752F1"/>
    <w:rsid w:val="00E76EC8"/>
    <w:rsid w:val="00E775D1"/>
    <w:rsid w:val="00E80231"/>
    <w:rsid w:val="00E828C4"/>
    <w:rsid w:val="00E83461"/>
    <w:rsid w:val="00E839EE"/>
    <w:rsid w:val="00E8425A"/>
    <w:rsid w:val="00E84409"/>
    <w:rsid w:val="00E84457"/>
    <w:rsid w:val="00E844B0"/>
    <w:rsid w:val="00E84E04"/>
    <w:rsid w:val="00E84E69"/>
    <w:rsid w:val="00E85BB5"/>
    <w:rsid w:val="00E85D8C"/>
    <w:rsid w:val="00E86487"/>
    <w:rsid w:val="00E86952"/>
    <w:rsid w:val="00E87813"/>
    <w:rsid w:val="00E90E6F"/>
    <w:rsid w:val="00E911AC"/>
    <w:rsid w:val="00E92677"/>
    <w:rsid w:val="00E949E0"/>
    <w:rsid w:val="00E95507"/>
    <w:rsid w:val="00E95CEE"/>
    <w:rsid w:val="00E9674A"/>
    <w:rsid w:val="00E96A0A"/>
    <w:rsid w:val="00E96E2D"/>
    <w:rsid w:val="00E975D4"/>
    <w:rsid w:val="00EA008A"/>
    <w:rsid w:val="00EA0877"/>
    <w:rsid w:val="00EA091D"/>
    <w:rsid w:val="00EA2BD7"/>
    <w:rsid w:val="00EA343B"/>
    <w:rsid w:val="00EA6B82"/>
    <w:rsid w:val="00EA7950"/>
    <w:rsid w:val="00EA7AF3"/>
    <w:rsid w:val="00EB0DAE"/>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249"/>
    <w:rsid w:val="00EC697A"/>
    <w:rsid w:val="00EC73C0"/>
    <w:rsid w:val="00EC76BB"/>
    <w:rsid w:val="00EC76F1"/>
    <w:rsid w:val="00EC77AB"/>
    <w:rsid w:val="00ED0283"/>
    <w:rsid w:val="00ED1C32"/>
    <w:rsid w:val="00ED2B28"/>
    <w:rsid w:val="00ED2D8D"/>
    <w:rsid w:val="00ED35C4"/>
    <w:rsid w:val="00ED4A3E"/>
    <w:rsid w:val="00ED4EE3"/>
    <w:rsid w:val="00ED5DBD"/>
    <w:rsid w:val="00ED64F9"/>
    <w:rsid w:val="00ED73CC"/>
    <w:rsid w:val="00ED745C"/>
    <w:rsid w:val="00ED7679"/>
    <w:rsid w:val="00ED7F9E"/>
    <w:rsid w:val="00EE0C5D"/>
    <w:rsid w:val="00EE19F1"/>
    <w:rsid w:val="00EE27E7"/>
    <w:rsid w:val="00EE28BB"/>
    <w:rsid w:val="00EE2D8A"/>
    <w:rsid w:val="00EE3454"/>
    <w:rsid w:val="00EE3765"/>
    <w:rsid w:val="00EE3E30"/>
    <w:rsid w:val="00EE472A"/>
    <w:rsid w:val="00EE59E6"/>
    <w:rsid w:val="00EE5B7C"/>
    <w:rsid w:val="00EE5D13"/>
    <w:rsid w:val="00EE6ED5"/>
    <w:rsid w:val="00EE723E"/>
    <w:rsid w:val="00EE725A"/>
    <w:rsid w:val="00EE7291"/>
    <w:rsid w:val="00EE73EF"/>
    <w:rsid w:val="00EE7DA2"/>
    <w:rsid w:val="00EF1902"/>
    <w:rsid w:val="00EF2EDF"/>
    <w:rsid w:val="00EF3936"/>
    <w:rsid w:val="00EF3A3F"/>
    <w:rsid w:val="00EF4480"/>
    <w:rsid w:val="00EF717E"/>
    <w:rsid w:val="00EF7AF8"/>
    <w:rsid w:val="00F00805"/>
    <w:rsid w:val="00F014F0"/>
    <w:rsid w:val="00F02313"/>
    <w:rsid w:val="00F024DC"/>
    <w:rsid w:val="00F03665"/>
    <w:rsid w:val="00F039F7"/>
    <w:rsid w:val="00F03A84"/>
    <w:rsid w:val="00F0589B"/>
    <w:rsid w:val="00F058F5"/>
    <w:rsid w:val="00F059B5"/>
    <w:rsid w:val="00F05F76"/>
    <w:rsid w:val="00F0738C"/>
    <w:rsid w:val="00F07450"/>
    <w:rsid w:val="00F074B3"/>
    <w:rsid w:val="00F07A16"/>
    <w:rsid w:val="00F10D79"/>
    <w:rsid w:val="00F112C0"/>
    <w:rsid w:val="00F11ADB"/>
    <w:rsid w:val="00F12876"/>
    <w:rsid w:val="00F12DA8"/>
    <w:rsid w:val="00F140AF"/>
    <w:rsid w:val="00F14B97"/>
    <w:rsid w:val="00F15336"/>
    <w:rsid w:val="00F15A74"/>
    <w:rsid w:val="00F16AE2"/>
    <w:rsid w:val="00F171B5"/>
    <w:rsid w:val="00F2115E"/>
    <w:rsid w:val="00F2175B"/>
    <w:rsid w:val="00F21EB9"/>
    <w:rsid w:val="00F22354"/>
    <w:rsid w:val="00F22504"/>
    <w:rsid w:val="00F22F8C"/>
    <w:rsid w:val="00F232AD"/>
    <w:rsid w:val="00F234EB"/>
    <w:rsid w:val="00F24424"/>
    <w:rsid w:val="00F25674"/>
    <w:rsid w:val="00F25C2C"/>
    <w:rsid w:val="00F25F93"/>
    <w:rsid w:val="00F2626F"/>
    <w:rsid w:val="00F263A1"/>
    <w:rsid w:val="00F3521C"/>
    <w:rsid w:val="00F35D1B"/>
    <w:rsid w:val="00F36153"/>
    <w:rsid w:val="00F401E9"/>
    <w:rsid w:val="00F40E6F"/>
    <w:rsid w:val="00F4231C"/>
    <w:rsid w:val="00F4293D"/>
    <w:rsid w:val="00F42E4C"/>
    <w:rsid w:val="00F431D8"/>
    <w:rsid w:val="00F437BD"/>
    <w:rsid w:val="00F4394E"/>
    <w:rsid w:val="00F43BFB"/>
    <w:rsid w:val="00F43F64"/>
    <w:rsid w:val="00F445DF"/>
    <w:rsid w:val="00F44A4D"/>
    <w:rsid w:val="00F45167"/>
    <w:rsid w:val="00F451D0"/>
    <w:rsid w:val="00F45F46"/>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0C90"/>
    <w:rsid w:val="00F61352"/>
    <w:rsid w:val="00F62161"/>
    <w:rsid w:val="00F62212"/>
    <w:rsid w:val="00F62ADE"/>
    <w:rsid w:val="00F62D3B"/>
    <w:rsid w:val="00F633B9"/>
    <w:rsid w:val="00F63D8A"/>
    <w:rsid w:val="00F64D9A"/>
    <w:rsid w:val="00F64DA0"/>
    <w:rsid w:val="00F654BC"/>
    <w:rsid w:val="00F655D7"/>
    <w:rsid w:val="00F66ADA"/>
    <w:rsid w:val="00F66E20"/>
    <w:rsid w:val="00F6761C"/>
    <w:rsid w:val="00F7077F"/>
    <w:rsid w:val="00F7135C"/>
    <w:rsid w:val="00F71C9F"/>
    <w:rsid w:val="00F72BEE"/>
    <w:rsid w:val="00F72D82"/>
    <w:rsid w:val="00F73811"/>
    <w:rsid w:val="00F738B6"/>
    <w:rsid w:val="00F7456E"/>
    <w:rsid w:val="00F767B9"/>
    <w:rsid w:val="00F77100"/>
    <w:rsid w:val="00F82929"/>
    <w:rsid w:val="00F82BAC"/>
    <w:rsid w:val="00F83E65"/>
    <w:rsid w:val="00F84477"/>
    <w:rsid w:val="00F861E6"/>
    <w:rsid w:val="00F862B7"/>
    <w:rsid w:val="00F903B1"/>
    <w:rsid w:val="00F907A3"/>
    <w:rsid w:val="00F907F0"/>
    <w:rsid w:val="00F913BA"/>
    <w:rsid w:val="00F91D86"/>
    <w:rsid w:val="00F92F21"/>
    <w:rsid w:val="00F9378B"/>
    <w:rsid w:val="00F93D44"/>
    <w:rsid w:val="00F9455A"/>
    <w:rsid w:val="00F954FC"/>
    <w:rsid w:val="00F95ADF"/>
    <w:rsid w:val="00F96461"/>
    <w:rsid w:val="00F96466"/>
    <w:rsid w:val="00F969CD"/>
    <w:rsid w:val="00F97E2A"/>
    <w:rsid w:val="00FA07E5"/>
    <w:rsid w:val="00FA14AB"/>
    <w:rsid w:val="00FA26AC"/>
    <w:rsid w:val="00FA3397"/>
    <w:rsid w:val="00FA35B5"/>
    <w:rsid w:val="00FA6BD9"/>
    <w:rsid w:val="00FA755D"/>
    <w:rsid w:val="00FA7BBB"/>
    <w:rsid w:val="00FA7C3D"/>
    <w:rsid w:val="00FB027F"/>
    <w:rsid w:val="00FB0B75"/>
    <w:rsid w:val="00FB1916"/>
    <w:rsid w:val="00FB26D5"/>
    <w:rsid w:val="00FB30B3"/>
    <w:rsid w:val="00FB3618"/>
    <w:rsid w:val="00FB39DD"/>
    <w:rsid w:val="00FB441C"/>
    <w:rsid w:val="00FB4E2B"/>
    <w:rsid w:val="00FB517A"/>
    <w:rsid w:val="00FB7082"/>
    <w:rsid w:val="00FB751C"/>
    <w:rsid w:val="00FB782B"/>
    <w:rsid w:val="00FC016F"/>
    <w:rsid w:val="00FC039D"/>
    <w:rsid w:val="00FC1073"/>
    <w:rsid w:val="00FC1D88"/>
    <w:rsid w:val="00FC1F36"/>
    <w:rsid w:val="00FC2E20"/>
    <w:rsid w:val="00FC3BC2"/>
    <w:rsid w:val="00FC5735"/>
    <w:rsid w:val="00FC5E03"/>
    <w:rsid w:val="00FC65A3"/>
    <w:rsid w:val="00FC6E63"/>
    <w:rsid w:val="00FD112D"/>
    <w:rsid w:val="00FD15FA"/>
    <w:rsid w:val="00FD1A89"/>
    <w:rsid w:val="00FD412D"/>
    <w:rsid w:val="00FD4E16"/>
    <w:rsid w:val="00FD4F95"/>
    <w:rsid w:val="00FD52C9"/>
    <w:rsid w:val="00FD610B"/>
    <w:rsid w:val="00FD694A"/>
    <w:rsid w:val="00FD6BCB"/>
    <w:rsid w:val="00FD6CD7"/>
    <w:rsid w:val="00FD7E8F"/>
    <w:rsid w:val="00FE014C"/>
    <w:rsid w:val="00FE0946"/>
    <w:rsid w:val="00FE123B"/>
    <w:rsid w:val="00FE1380"/>
    <w:rsid w:val="00FE17F5"/>
    <w:rsid w:val="00FE2A16"/>
    <w:rsid w:val="00FE316D"/>
    <w:rsid w:val="00FE328A"/>
    <w:rsid w:val="00FE3946"/>
    <w:rsid w:val="00FE4040"/>
    <w:rsid w:val="00FE453E"/>
    <w:rsid w:val="00FE4DC7"/>
    <w:rsid w:val="00FE5895"/>
    <w:rsid w:val="00FE6CF9"/>
    <w:rsid w:val="00FE7C6A"/>
    <w:rsid w:val="00FF0656"/>
    <w:rsid w:val="00FF06AC"/>
    <w:rsid w:val="00FF077D"/>
    <w:rsid w:val="00FF0E5C"/>
    <w:rsid w:val="00FF2689"/>
    <w:rsid w:val="00FF2DD4"/>
    <w:rsid w:val="00FF3048"/>
    <w:rsid w:val="00FF35E0"/>
    <w:rsid w:val="00FF4263"/>
    <w:rsid w:val="00FF4D6B"/>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9" Type="http://schemas.microsoft.com/office/2011/relationships/commentsExtended" Target="commentsExtended.xml"/><Relationship Id="rId20" Type="http://schemas.microsoft.com/office/2016/09/relationships/commentsIds" Target="commentsIds.xml"/><Relationship Id="rId10" Type="http://schemas.openxmlformats.org/officeDocument/2006/relationships/image" Target="media/image1.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299C7-7AD2-5B4D-B90B-DDF853C6D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39</Pages>
  <Words>11076</Words>
  <Characters>63136</Characters>
  <Application>Microsoft Macintosh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99</cp:revision>
  <dcterms:created xsi:type="dcterms:W3CDTF">2019-04-23T16:19:00Z</dcterms:created>
  <dcterms:modified xsi:type="dcterms:W3CDTF">2019-04-25T15:04:00Z</dcterms:modified>
</cp:coreProperties>
</file>