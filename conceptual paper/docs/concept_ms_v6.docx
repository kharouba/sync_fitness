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372E8B">
        <w:rPr>
          <w:rFonts w:ascii="Helvetica" w:hAnsi="Helvetica" w:cs="Helvetica"/>
          <w:b/>
          <w:sz w:val="22"/>
          <w:szCs w:val="22"/>
          <w:lang w:val="en-US"/>
        </w:rPr>
        <w:t>Tit</w:t>
      </w:r>
      <w:r w:rsidR="008A4EB5" w:rsidRPr="00372E8B">
        <w:rPr>
          <w:rFonts w:ascii="Helvetica" w:hAnsi="Helvetica" w:cs="Helvetica"/>
          <w:b/>
          <w:sz w:val="22"/>
          <w:szCs w:val="22"/>
          <w:lang w:val="en-US"/>
        </w:rPr>
        <w:t>le:</w:t>
      </w:r>
      <w:r w:rsidR="008A4EB5" w:rsidRPr="00AE69BC">
        <w:rPr>
          <w:rFonts w:ascii="Helvetica" w:hAnsi="Helvetica" w:cs="Helvetica"/>
          <w:sz w:val="22"/>
          <w:szCs w:val="22"/>
          <w:lang w:val="en-US"/>
        </w:rPr>
        <w:t xml:space="preserve"> Trophic phenological mismatch: Disconnects between underlying</w:t>
      </w:r>
      <w:r w:rsidR="00694F59" w:rsidRPr="00AE69BC">
        <w:rPr>
          <w:rFonts w:ascii="Helvetica" w:hAnsi="Helvetica" w:cs="Helvetica"/>
          <w:sz w:val="22"/>
          <w:szCs w:val="22"/>
          <w:lang w:val="en-US"/>
        </w:rPr>
        <w:t xml:space="preserve"> ecological theory and climate change responses</w:t>
      </w:r>
    </w:p>
    <w:p w14:paraId="2321DEEA" w14:textId="77777777" w:rsidR="00372E8B"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p>
    <w:p w14:paraId="3CB96036" w14:textId="508C80BB" w:rsidR="00372E8B" w:rsidRPr="00AE69BC"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DC7889">
        <w:rPr>
          <w:rFonts w:ascii="Helvetica" w:hAnsi="Helvetica" w:cs="Helvetica"/>
          <w:b/>
          <w:sz w:val="22"/>
          <w:szCs w:val="22"/>
          <w:lang w:val="en-US"/>
        </w:rPr>
        <w:t>Authors:</w:t>
      </w:r>
      <w:r>
        <w:rPr>
          <w:rFonts w:ascii="Helvetica" w:hAnsi="Helvetica" w:cs="Helvetica"/>
          <w:sz w:val="22"/>
          <w:szCs w:val="22"/>
          <w:lang w:val="en-US"/>
        </w:rPr>
        <w:t xml:space="preserve"> Heather M. Kharouba</w:t>
      </w:r>
      <w:r w:rsidR="004040AC" w:rsidRPr="004040AC">
        <w:rPr>
          <w:rFonts w:ascii="Helvetica" w:hAnsi="Helvetica" w:cs="Helvetica"/>
          <w:sz w:val="22"/>
          <w:szCs w:val="22"/>
          <w:vertAlign w:val="superscript"/>
          <w:lang w:val="en-US"/>
        </w:rPr>
        <w:t>1</w:t>
      </w:r>
      <w:r>
        <w:rPr>
          <w:rFonts w:ascii="Helvetica" w:hAnsi="Helvetica" w:cs="Helvetica"/>
          <w:sz w:val="22"/>
          <w:szCs w:val="22"/>
          <w:lang w:val="en-US"/>
        </w:rPr>
        <w:t>, Elizabeth M. Wolkovich</w:t>
      </w:r>
      <w:r w:rsidR="004040AC" w:rsidRPr="004040AC">
        <w:rPr>
          <w:rFonts w:ascii="Helvetica" w:hAnsi="Helvetica" w:cs="Helvetica"/>
          <w:sz w:val="22"/>
          <w:szCs w:val="22"/>
          <w:vertAlign w:val="superscript"/>
          <w:lang w:val="en-US"/>
        </w:rPr>
        <w:t>2,3</w:t>
      </w:r>
    </w:p>
    <w:p w14:paraId="04B52CBA" w14:textId="77777777"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vertAlign w:val="superscript"/>
          <w:lang w:val="en-US"/>
        </w:rPr>
      </w:pPr>
    </w:p>
    <w:p w14:paraId="5F8F2D3F" w14:textId="0EC123ED" w:rsidR="00DC7889" w:rsidRP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C7889">
        <w:rPr>
          <w:rFonts w:ascii="Helvetica" w:hAnsi="Helvetica" w:cs="Helvetica"/>
          <w:b/>
          <w:sz w:val="22"/>
          <w:szCs w:val="22"/>
          <w:lang w:val="en-US"/>
        </w:rPr>
        <w:t>Affiliations:</w:t>
      </w:r>
    </w:p>
    <w:p w14:paraId="0F3ED910" w14:textId="152DBA90" w:rsidR="00694F59" w:rsidRDefault="0055439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554399">
        <w:rPr>
          <w:rFonts w:ascii="Helvetica" w:hAnsi="Helvetica" w:cs="Helvetica"/>
          <w:sz w:val="22"/>
          <w:szCs w:val="22"/>
          <w:vertAlign w:val="superscript"/>
          <w:lang w:val="en-US"/>
        </w:rPr>
        <w:t>1</w:t>
      </w:r>
      <w:r w:rsidR="004040AC">
        <w:rPr>
          <w:rFonts w:ascii="Helvetica" w:hAnsi="Helvetica" w:cs="Helvetica"/>
          <w:sz w:val="22"/>
          <w:szCs w:val="22"/>
          <w:lang w:val="en-US"/>
        </w:rPr>
        <w:t>Department of Biology, University of Ottawa, Canada K1N 9B4</w:t>
      </w:r>
    </w:p>
    <w:p w14:paraId="075A4EA2" w14:textId="68855B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2</w:t>
      </w:r>
      <w:r w:rsidR="003011C5">
        <w:rPr>
          <w:rFonts w:ascii="Helvetica" w:hAnsi="Helvetica" w:cs="Helvetica"/>
          <w:sz w:val="22"/>
          <w:szCs w:val="22"/>
          <w:lang w:val="en-US"/>
        </w:rPr>
        <w:t>Harvard</w:t>
      </w:r>
    </w:p>
    <w:p w14:paraId="4A0D3380" w14:textId="511CB593"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3</w:t>
      </w:r>
      <w:r w:rsidR="003011C5">
        <w:rPr>
          <w:rFonts w:ascii="Helvetica" w:hAnsi="Helvetica" w:cs="Helvetica"/>
          <w:sz w:val="22"/>
          <w:szCs w:val="22"/>
          <w:lang w:val="en-US"/>
        </w:rPr>
        <w:t>UBC</w:t>
      </w:r>
    </w:p>
    <w:p w14:paraId="73C456A3" w14:textId="777777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0C7036E" w14:textId="070B5388"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Email: heather.kharouba@uottawa.ca, </w:t>
      </w:r>
    </w:p>
    <w:p w14:paraId="4FD8CEF7" w14:textId="77777777"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3CAE9F2" w14:textId="33C9629C" w:rsidR="00D65E8B" w:rsidRPr="00AE69BC"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Running Title:</w:t>
      </w:r>
    </w:p>
    <w:p w14:paraId="29635209" w14:textId="2665430F"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Keywords:</w:t>
      </w:r>
    </w:p>
    <w:p w14:paraId="22D809EA" w14:textId="6AA42854"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Pr>
          <w:rFonts w:ascii="Helvetica" w:hAnsi="Helvetica" w:cs="Helvetica"/>
          <w:b/>
          <w:iCs/>
          <w:sz w:val="22"/>
          <w:szCs w:val="22"/>
          <w:lang w:val="en-US"/>
        </w:rPr>
        <w:t xml:space="preserve">Type: </w:t>
      </w:r>
      <w:r w:rsidRPr="00CB1FEE">
        <w:rPr>
          <w:rFonts w:ascii="Helvetica" w:hAnsi="Helvetica" w:cs="Helvetica"/>
          <w:iCs/>
          <w:sz w:val="22"/>
          <w:szCs w:val="22"/>
          <w:lang w:val="en-US"/>
        </w:rPr>
        <w:t>Ecology Letters (Ideas &amp; Perspectives)</w:t>
      </w:r>
    </w:p>
    <w:p w14:paraId="48E7408C" w14:textId="77777777" w:rsidR="00D65E8B" w:rsidRP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p>
    <w:p w14:paraId="1620E6CA" w14:textId="0D53D851" w:rsidR="00352C1C" w:rsidRPr="00D65E8B"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Abstract</w:t>
      </w:r>
    </w:p>
    <w:p w14:paraId="16CC3D87" w14:textId="38030928" w:rsidR="009B6E1A"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Many researchers hypothesize that climate change will lead to phenological mismatches with negative consequences for those interacting species and their ecological communities; yet, evidence documenting negative impacts on fitness is mixed. </w:t>
      </w:r>
      <w:r w:rsidRPr="00AE69BC">
        <w:rPr>
          <w:rFonts w:ascii="Helvetica" w:hAnsi="Helvetica" w:cs="Helvetica"/>
          <w:sz w:val="22"/>
          <w:szCs w:val="22"/>
          <w:lang w:val="en-US"/>
        </w:rPr>
        <w:t>The most common ecological theory that underlies these studies is the Cushing match-mismatch hypothesis</w:t>
      </w:r>
      <w:r>
        <w:rPr>
          <w:rFonts w:ascii="Helvetica" w:hAnsi="Helvetica" w:cs="Helvetica"/>
          <w:sz w:val="22"/>
          <w:szCs w:val="22"/>
          <w:lang w:val="en-US"/>
        </w:rPr>
        <w:t xml:space="preserve">. It </w:t>
      </w:r>
      <w:r w:rsidRPr="00AE69BC">
        <w:rPr>
          <w:rFonts w:ascii="Helvetica" w:hAnsi="Helvetica" w:cs="Helvetica"/>
          <w:sz w:val="22"/>
          <w:szCs w:val="22"/>
          <w:lang w:val="en-US"/>
        </w:rPr>
        <w:t>offers a testabl</w:t>
      </w:r>
      <w:r w:rsidR="00B10BC9">
        <w:rPr>
          <w:rFonts w:ascii="Helvetica" w:hAnsi="Helvetica" w:cs="Helvetica"/>
          <w:sz w:val="22"/>
          <w:szCs w:val="22"/>
          <w:lang w:val="en-US"/>
        </w:rPr>
        <w:t xml:space="preserve">e </w:t>
      </w:r>
      <w:r>
        <w:rPr>
          <w:rFonts w:ascii="Helvetica" w:hAnsi="Helvetica" w:cs="Helvetica"/>
          <w:sz w:val="22"/>
          <w:szCs w:val="22"/>
          <w:lang w:val="en-US"/>
        </w:rPr>
        <w:t xml:space="preserve">hypothesis for predicting these consequences due to climate </w:t>
      </w:r>
      <w:r>
        <w:rPr>
          <w:rFonts w:ascii="Helvetica" w:hAnsi="Helvetica" w:cs="Helvetica"/>
          <w:sz w:val="22"/>
          <w:szCs w:val="22"/>
          <w:lang w:val="en-US"/>
        </w:rPr>
        <w:t>change.</w:t>
      </w:r>
      <w:r w:rsidR="005F07E9" w:rsidRPr="005F07E9">
        <w:rPr>
          <w:rFonts w:ascii="Helvetica" w:hAnsi="Helvetica" w:cs="Helvetica"/>
          <w:sz w:val="22"/>
          <w:szCs w:val="22"/>
          <w:lang w:val="en-US"/>
        </w:rPr>
        <w:t xml:space="preserve"> </w:t>
      </w:r>
      <w:r w:rsidR="005F07E9">
        <w:rPr>
          <w:rFonts w:ascii="Helvetica" w:hAnsi="Helvetica" w:cs="Helvetica"/>
          <w:sz w:val="22"/>
          <w:szCs w:val="22"/>
          <w:lang w:val="en-US"/>
        </w:rPr>
        <w:t xml:space="preserve">Here, we conduct a literature review and find that X% of studies fail to collect data to </w:t>
      </w:r>
      <w:r w:rsidR="005F07E9" w:rsidRPr="001F7104">
        <w:rPr>
          <w:rFonts w:ascii="Helvetica" w:hAnsi="Helvetica" w:cs="Helvetica"/>
          <w:sz w:val="22"/>
          <w:szCs w:val="22"/>
          <w:lang w:val="en-US"/>
        </w:rPr>
        <w:t>provide</w:t>
      </w:r>
      <w:r w:rsidR="005F07E9">
        <w:rPr>
          <w:rFonts w:ascii="Helvetica" w:hAnsi="Helvetica" w:cs="Helvetica"/>
          <w:sz w:val="22"/>
          <w:szCs w:val="22"/>
          <w:lang w:val="en-US"/>
        </w:rPr>
        <w:t xml:space="preserve"> strong tests of this </w:t>
      </w:r>
      <w:r w:rsidR="005F07E9" w:rsidRPr="001F7104">
        <w:rPr>
          <w:rFonts w:ascii="Helvetica" w:hAnsi="Helvetica" w:cs="Helvetica"/>
          <w:sz w:val="22"/>
          <w:szCs w:val="22"/>
          <w:lang w:val="en-US"/>
        </w:rPr>
        <w:t>hypothesis</w:t>
      </w:r>
      <w:r w:rsidR="003D22C4">
        <w:rPr>
          <w:rFonts w:ascii="Helvetica" w:hAnsi="Helvetica" w:cs="Helvetica"/>
          <w:sz w:val="22"/>
          <w:szCs w:val="22"/>
          <w:lang w:val="en-US"/>
        </w:rPr>
        <w:t xml:space="preserve">, thus making it difficult to assess </w:t>
      </w:r>
      <w:r w:rsidRPr="001F7104">
        <w:rPr>
          <w:rFonts w:ascii="Helvetica" w:hAnsi="Helvetica" w:cs="Helvetica"/>
          <w:sz w:val="22"/>
          <w:szCs w:val="22"/>
          <w:lang w:val="en-US"/>
        </w:rPr>
        <w:t xml:space="preserve">support for this </w:t>
      </w:r>
      <w:r w:rsidR="003D22C4">
        <w:rPr>
          <w:rFonts w:ascii="Helvetica" w:hAnsi="Helvetica" w:cs="Helvetica"/>
          <w:sz w:val="22"/>
          <w:szCs w:val="22"/>
          <w:lang w:val="en-US"/>
        </w:rPr>
        <w:t xml:space="preserve">major </w:t>
      </w:r>
      <w:r w:rsidRPr="001F7104">
        <w:rPr>
          <w:rFonts w:ascii="Helvetica" w:hAnsi="Helvetica" w:cs="Helvetica"/>
          <w:sz w:val="22"/>
          <w:szCs w:val="22"/>
          <w:lang w:val="en-US"/>
        </w:rPr>
        <w:t>hypothesis</w:t>
      </w:r>
      <w:r>
        <w:rPr>
          <w:rFonts w:ascii="Helvetica" w:hAnsi="Helvetica" w:cs="Helvetica"/>
          <w:sz w:val="22"/>
          <w:szCs w:val="22"/>
          <w:lang w:val="en-US"/>
        </w:rPr>
        <w:t xml:space="preserve">. </w:t>
      </w:r>
      <w:r w:rsidR="006F730A">
        <w:rPr>
          <w:rFonts w:ascii="Helvetica" w:hAnsi="Helvetica" w:cs="Helvetica"/>
          <w:sz w:val="22"/>
          <w:szCs w:val="22"/>
          <w:lang w:val="en-US"/>
        </w:rPr>
        <w:t xml:space="preserve">Further, we find that X% of studies fail to define pre-climate change baselines in their study system, making </w:t>
      </w:r>
      <w:r w:rsidR="006F730A">
        <w:rPr>
          <w:rFonts w:ascii="Helvetica" w:hAnsi="Helvetica" w:cs="Helvetica"/>
          <w:sz w:val="22"/>
          <w:szCs w:val="22"/>
          <w:lang w:val="en-US"/>
        </w:rPr>
        <w:lastRenderedPageBreak/>
        <w:t xml:space="preserve">predictions difficult. </w:t>
      </w:r>
      <w:r w:rsidR="00FD6BCB">
        <w:rPr>
          <w:rFonts w:ascii="Helvetica" w:hAnsi="Helvetica" w:cs="Helvetica"/>
          <w:sz w:val="22"/>
          <w:szCs w:val="22"/>
          <w:lang w:val="en-US"/>
        </w:rPr>
        <w:t>To accurately predic</w:t>
      </w:r>
      <w:r w:rsidR="00FD6BCB">
        <w:rPr>
          <w:rFonts w:ascii="Helvetica" w:hAnsi="Helvetica" w:cs="Helvetica"/>
          <w:sz w:val="22"/>
          <w:szCs w:val="22"/>
          <w:lang w:val="en-US"/>
        </w:rPr>
        <w:t xml:space="preserve">t the magnitude and prevalence of mismatches due to climate change, relating empirical observations to underlying mechanisms through hypothesis testing will be </w:t>
      </w:r>
      <w:r w:rsidR="00FD6BCB">
        <w:rPr>
          <w:rFonts w:ascii="Helvetica" w:hAnsi="Helvetica" w:cs="Helvetica"/>
          <w:sz w:val="22"/>
          <w:szCs w:val="22"/>
          <w:lang w:val="en-US"/>
        </w:rPr>
        <w:t xml:space="preserve">required. </w:t>
      </w:r>
      <w:r w:rsidR="006F730A">
        <w:rPr>
          <w:rFonts w:ascii="Helvetica" w:hAnsi="Helvetica" w:cs="Helvetica"/>
          <w:sz w:val="22"/>
          <w:szCs w:val="22"/>
          <w:lang w:val="en-US"/>
        </w:rPr>
        <w:t>By a</w:t>
      </w:r>
      <w:r w:rsidR="009605C6" w:rsidRPr="00275BD4">
        <w:rPr>
          <w:rFonts w:ascii="Helvetica" w:hAnsi="Helvetica" w:cs="Helvetica"/>
          <w:sz w:val="22"/>
          <w:szCs w:val="22"/>
          <w:lang w:val="en-US"/>
        </w:rPr>
        <w:t xml:space="preserve">djusting </w:t>
      </w:r>
      <w:r w:rsidR="006F730A">
        <w:rPr>
          <w:rFonts w:ascii="Helvetica" w:hAnsi="Helvetica" w:cs="Helvetica"/>
          <w:sz w:val="22"/>
          <w:szCs w:val="22"/>
          <w:lang w:val="en-US"/>
        </w:rPr>
        <w:t xml:space="preserve">their </w:t>
      </w:r>
      <w:r w:rsidR="009605C6" w:rsidRPr="00275BD4">
        <w:rPr>
          <w:rFonts w:ascii="Helvetica" w:hAnsi="Helvetica" w:cs="Helvetica"/>
          <w:sz w:val="22"/>
          <w:szCs w:val="22"/>
          <w:lang w:val="en-US"/>
        </w:rPr>
        <w:t xml:space="preserve">study designs, </w:t>
      </w:r>
      <w:r w:rsidR="006F730A">
        <w:rPr>
          <w:rFonts w:ascii="Helvetica" w:hAnsi="Helvetica" w:cs="Helvetica"/>
          <w:sz w:val="22"/>
          <w:szCs w:val="22"/>
          <w:lang w:val="en-US"/>
        </w:rPr>
        <w:t>researchers can</w:t>
      </w:r>
      <w:r w:rsidR="004330DE" w:rsidRPr="00275BD4">
        <w:rPr>
          <w:rFonts w:ascii="Helvetica" w:hAnsi="Helvetica" w:cs="Helvetica"/>
          <w:sz w:val="22"/>
          <w:szCs w:val="22"/>
          <w:lang w:val="en-US"/>
        </w:rPr>
        <w:t xml:space="preserve"> more rigorous</w:t>
      </w:r>
      <w:r w:rsidR="006F730A">
        <w:rPr>
          <w:rFonts w:ascii="Helvetica" w:hAnsi="Helvetica" w:cs="Helvetica"/>
          <w:sz w:val="22"/>
          <w:szCs w:val="22"/>
          <w:lang w:val="en-US"/>
        </w:rPr>
        <w:t>ly</w:t>
      </w:r>
      <w:r w:rsidR="004330DE" w:rsidRPr="00275BD4">
        <w:rPr>
          <w:rFonts w:ascii="Helvetica" w:hAnsi="Helvetica" w:cs="Helvetica"/>
          <w:sz w:val="22"/>
          <w:szCs w:val="22"/>
          <w:lang w:val="en-US"/>
        </w:rPr>
        <w:t xml:space="preserve"> test</w:t>
      </w:r>
      <w:r w:rsidR="006F730A">
        <w:rPr>
          <w:rFonts w:ascii="Helvetica" w:hAnsi="Helvetica" w:cs="Helvetica"/>
          <w:sz w:val="22"/>
          <w:szCs w:val="22"/>
          <w:lang w:val="en-US"/>
        </w:rPr>
        <w:t xml:space="preserve"> </w:t>
      </w:r>
      <w:r w:rsidR="004330DE" w:rsidRPr="00275BD4">
        <w:rPr>
          <w:rFonts w:ascii="Helvetica" w:hAnsi="Helvetica" w:cs="Helvetica"/>
          <w:sz w:val="22"/>
          <w:szCs w:val="22"/>
          <w:lang w:val="en-US"/>
        </w:rPr>
        <w:t>this hypothesis</w:t>
      </w:r>
      <w:r w:rsidR="009605C6" w:rsidRPr="00275BD4">
        <w:rPr>
          <w:rFonts w:ascii="Helvetica" w:hAnsi="Helvetica" w:cs="Helvetica"/>
          <w:sz w:val="22"/>
          <w:szCs w:val="22"/>
          <w:lang w:val="en-US"/>
        </w:rPr>
        <w:t xml:space="preserve">. We </w:t>
      </w:r>
      <w:r w:rsidR="00FD6BCB" w:rsidRPr="00275BD4">
        <w:rPr>
          <w:rFonts w:ascii="Helvetica" w:hAnsi="Helvetica" w:cs="Helvetica"/>
          <w:sz w:val="22"/>
          <w:szCs w:val="22"/>
          <w:lang w:val="en-US"/>
        </w:rPr>
        <w:t xml:space="preserve">highlight </w:t>
      </w:r>
      <w:r w:rsidR="00FD6BCB" w:rsidRPr="00275BD4">
        <w:rPr>
          <w:rFonts w:ascii="Helvetica" w:hAnsi="Helvetica" w:cs="Helvetica"/>
          <w:sz w:val="22"/>
          <w:szCs w:val="22"/>
          <w:lang w:val="en-US"/>
        </w:rPr>
        <w:t xml:space="preserve">how </w:t>
      </w:r>
      <w:r w:rsidR="009605C6" w:rsidRPr="00275BD4">
        <w:rPr>
          <w:rFonts w:ascii="Helvetica" w:hAnsi="Helvetica" w:cs="Helvetica"/>
          <w:sz w:val="22"/>
          <w:szCs w:val="22"/>
          <w:lang w:val="en-US"/>
        </w:rPr>
        <w:t>these approaches</w:t>
      </w:r>
      <w:r w:rsidR="00FD6BCB" w:rsidRPr="00275BD4">
        <w:rPr>
          <w:rFonts w:ascii="Helvetica" w:hAnsi="Helvetica" w:cs="Helvetica"/>
          <w:sz w:val="22"/>
          <w:szCs w:val="22"/>
          <w:lang w:val="en-US"/>
        </w:rPr>
        <w:t xml:space="preserve"> could rapidly advance </w:t>
      </w:r>
      <w:r w:rsidR="001F32C7">
        <w:rPr>
          <w:rFonts w:ascii="Helvetica" w:hAnsi="Helvetica" w:cs="Helvetica"/>
          <w:sz w:val="22"/>
          <w:szCs w:val="22"/>
          <w:lang w:val="en-US"/>
        </w:rPr>
        <w:t xml:space="preserve">our </w:t>
      </w:r>
      <w:r w:rsidR="00FD6BCB" w:rsidRPr="00275BD4">
        <w:rPr>
          <w:rFonts w:ascii="Helvetica" w:hAnsi="Helvetica" w:cs="Helvetica"/>
          <w:sz w:val="22"/>
          <w:szCs w:val="22"/>
          <w:lang w:val="en-US"/>
        </w:rPr>
        <w:t xml:space="preserve">mechanistic understanding and thus </w:t>
      </w:r>
      <w:r w:rsidR="009605C6" w:rsidRPr="00275BD4">
        <w:rPr>
          <w:rFonts w:ascii="Helvetica" w:hAnsi="Helvetica" w:cs="Helvetica"/>
          <w:sz w:val="22"/>
          <w:szCs w:val="22"/>
          <w:lang w:val="en-US"/>
        </w:rPr>
        <w:t>allow robust</w:t>
      </w:r>
      <w:r w:rsidR="00FD6BCB" w:rsidRPr="00275BD4">
        <w:rPr>
          <w:rFonts w:ascii="Helvetica" w:hAnsi="Helvetica" w:cs="Helvetica"/>
          <w:sz w:val="22"/>
          <w:szCs w:val="22"/>
          <w:lang w:val="en-US"/>
        </w:rPr>
        <w:t xml:space="preserve"> predictions </w:t>
      </w:r>
      <w:r w:rsidR="009605C6" w:rsidRPr="00275BD4">
        <w:rPr>
          <w:rFonts w:ascii="Helvetica" w:hAnsi="Helvetica" w:cs="Helvetica"/>
          <w:sz w:val="22"/>
          <w:szCs w:val="22"/>
          <w:lang w:val="en-US"/>
        </w:rPr>
        <w:t xml:space="preserve">of shifts </w:t>
      </w:r>
      <w:r w:rsidR="00FD6BCB" w:rsidRPr="00275BD4">
        <w:rPr>
          <w:rFonts w:ascii="Helvetica" w:hAnsi="Helvetica" w:cs="Helvetica"/>
          <w:sz w:val="22"/>
          <w:szCs w:val="22"/>
          <w:lang w:val="en-US"/>
        </w:rPr>
        <w:t xml:space="preserve">with </w:t>
      </w:r>
      <w:r w:rsidR="00247C46" w:rsidRPr="00275BD4">
        <w:rPr>
          <w:rFonts w:ascii="Helvetica" w:hAnsi="Helvetica" w:cs="Helvetica"/>
          <w:sz w:val="22"/>
          <w:szCs w:val="22"/>
          <w:lang w:val="en-US"/>
        </w:rPr>
        <w:t>continuing</w:t>
      </w:r>
      <w:r w:rsidR="00FD6BCB" w:rsidRPr="00275BD4">
        <w:rPr>
          <w:rFonts w:ascii="Helvetica" w:hAnsi="Helvetica" w:cs="Helvetica"/>
          <w:sz w:val="22"/>
          <w:szCs w:val="22"/>
          <w:lang w:val="en-US"/>
        </w:rPr>
        <w:t xml:space="preserve"> climate change</w:t>
      </w:r>
      <w:r w:rsidR="004330DE" w:rsidRPr="00275BD4">
        <w:rPr>
          <w:rFonts w:ascii="Helvetica" w:hAnsi="Helvetica" w:cs="Helvetica"/>
          <w:sz w:val="22"/>
          <w:szCs w:val="22"/>
          <w:lang w:val="en-US"/>
        </w:rPr>
        <w:t>.</w:t>
      </w:r>
      <w:r w:rsidR="00E262F2" w:rsidRPr="00275BD4">
        <w:rPr>
          <w:rFonts w:ascii="Helvetica" w:hAnsi="Helvetica" w:cs="Helvetica"/>
          <w:sz w:val="22"/>
          <w:szCs w:val="22"/>
          <w:lang w:val="en-US"/>
        </w:rPr>
        <w:t xml:space="preserve"> </w:t>
      </w:r>
    </w:p>
    <w:p w14:paraId="019B501E" w14:textId="14DE8023" w:rsidR="00BE2E88" w:rsidRPr="00DE2C77"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DE2C77"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E2C77">
        <w:rPr>
          <w:rFonts w:ascii="Helvetica" w:hAnsi="Helvetica" w:cs="Helvetica"/>
          <w:b/>
          <w:iCs/>
          <w:sz w:val="22"/>
          <w:szCs w:val="22"/>
          <w:lang w:val="en-US"/>
        </w:rPr>
        <w:t>Introduction</w:t>
      </w:r>
    </w:p>
    <w:p w14:paraId="393C59B2" w14:textId="55F5B494" w:rsidR="00694F59" w:rsidRPr="00AE69BC"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0000" w:themeColor="text1"/>
          <w:sz w:val="22"/>
          <w:szCs w:val="22"/>
          <w:lang w:val="en-US"/>
        </w:rPr>
        <w:tab/>
      </w:r>
      <w:r w:rsidR="00694F59" w:rsidRPr="00AE69BC">
        <w:rPr>
          <w:rFonts w:ascii="Helvetica" w:hAnsi="Helvetica" w:cs="Helvetica"/>
          <w:color w:val="000000" w:themeColor="text1"/>
          <w:sz w:val="22"/>
          <w:szCs w:val="22"/>
          <w:lang w:val="en-US"/>
        </w:rPr>
        <w:t xml:space="preserve">Climate change is causing phenological shifts (i.e. </w:t>
      </w:r>
      <w:r w:rsidR="00521116">
        <w:rPr>
          <w:rFonts w:ascii="Helvetica" w:hAnsi="Helvetica" w:cs="Helvetica"/>
          <w:color w:val="000000" w:themeColor="text1"/>
          <w:sz w:val="22"/>
          <w:szCs w:val="22"/>
          <w:lang w:val="en-US"/>
        </w:rPr>
        <w:t xml:space="preserve">changes in the </w:t>
      </w:r>
      <w:r w:rsidR="00694F59" w:rsidRPr="00AE69BC">
        <w:rPr>
          <w:rFonts w:ascii="Helvetica" w:hAnsi="Helvetica" w:cs="Helvetica"/>
          <w:color w:val="000000" w:themeColor="text1"/>
          <w:sz w:val="22"/>
          <w:szCs w:val="22"/>
          <w:lang w:val="en-US"/>
        </w:rPr>
        <w:t xml:space="preserve">timing of life history events) </w:t>
      </w:r>
      <w:r w:rsidR="00EC73C0" w:rsidRPr="00AE69BC">
        <w:rPr>
          <w:rFonts w:ascii="Helvetica" w:hAnsi="Helvetica" w:cs="Helvetica"/>
          <w:color w:val="000000" w:themeColor="text1"/>
          <w:sz w:val="22"/>
          <w:szCs w:val="22"/>
          <w:lang w:val="en-US"/>
        </w:rPr>
        <w:t>that vary</w:t>
      </w:r>
      <w:r w:rsidR="00694F59" w:rsidRPr="00AE69BC">
        <w:rPr>
          <w:rFonts w:ascii="Helvetica" w:hAnsi="Helvetica" w:cs="Helvetica"/>
          <w:color w:val="000000" w:themeColor="text1"/>
          <w:sz w:val="22"/>
          <w:szCs w:val="22"/>
          <w:lang w:val="en-US"/>
        </w:rPr>
        <w:t xml:space="preserve"> across species in different functional groups and trophic levels</w:t>
      </w:r>
      <w:r w:rsidR="00730AC7" w:rsidRPr="00AE69B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Thackeray et al.</w:t>
      </w:r>
      <w:r w:rsidR="0097216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2016; Ovaskainen et al. 2013</w:t>
      </w:r>
      <w:r w:rsidR="0097216C">
        <w:rPr>
          <w:rFonts w:ascii="Helvetica" w:hAnsi="Helvetica" w:cs="Helvetica"/>
          <w:color w:val="000000" w:themeColor="text1"/>
          <w:sz w:val="22"/>
          <w:szCs w:val="22"/>
          <w:lang w:val="en-US"/>
        </w:rPr>
        <w:t>; CaraDonna et al. 2014</w:t>
      </w:r>
      <w:r w:rsidR="00730AC7" w:rsidRPr="00AE69BC">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Such species-specific variation in response to climate change </w:t>
      </w:r>
      <w:r w:rsidR="0052306B" w:rsidRPr="00AE69BC">
        <w:rPr>
          <w:rFonts w:ascii="Helvetica" w:hAnsi="Helvetica" w:cs="Helvetica"/>
          <w:color w:val="000000" w:themeColor="text1"/>
          <w:sz w:val="22"/>
          <w:szCs w:val="22"/>
          <w:lang w:val="en-US"/>
        </w:rPr>
        <w:t>has led</w:t>
      </w:r>
      <w:r w:rsidR="00694F59" w:rsidRPr="00AE69BC">
        <w:rPr>
          <w:rFonts w:ascii="Helvetica" w:hAnsi="Helvetica" w:cs="Helvetica"/>
          <w:color w:val="000000" w:themeColor="text1"/>
          <w:sz w:val="22"/>
          <w:szCs w:val="22"/>
          <w:lang w:val="en-US"/>
        </w:rPr>
        <w:t xml:space="preserve"> to changes in the relative timing of key activities (phenological synchrony) among interacting species (Kharouba et al</w:t>
      </w:r>
      <w:r w:rsidR="0097216C">
        <w:rPr>
          <w:rFonts w:ascii="Helvetica" w:hAnsi="Helvetica" w:cs="Helvetica"/>
          <w:color w:val="000000" w:themeColor="text1"/>
          <w:sz w:val="22"/>
          <w:szCs w:val="22"/>
          <w:lang w:val="en-US"/>
        </w:rPr>
        <w:t>. 2018</w:t>
      </w:r>
      <w:r w:rsidR="00C265FD" w:rsidRPr="00AE69BC">
        <w:rPr>
          <w:rFonts w:ascii="Helvetica" w:hAnsi="Helvetica" w:cs="Helvetica"/>
          <w:color w:val="000000" w:themeColor="text1"/>
          <w:sz w:val="22"/>
          <w:szCs w:val="22"/>
          <w:lang w:val="en-US"/>
        </w:rPr>
        <w:t>)</w:t>
      </w:r>
      <w:r w:rsidR="0052306B" w:rsidRPr="00AE69BC">
        <w:rPr>
          <w:rFonts w:ascii="Helvetica" w:hAnsi="Helvetica" w:cs="Helvetica"/>
          <w:color w:val="000000" w:themeColor="text1"/>
          <w:sz w:val="22"/>
          <w:szCs w:val="22"/>
          <w:lang w:val="en-US"/>
        </w:rPr>
        <w:t>.</w:t>
      </w:r>
      <w:r w:rsidR="00C265FD" w:rsidRPr="00AE69BC">
        <w:rPr>
          <w:rFonts w:ascii="Helvetica" w:hAnsi="Helvetica" w:cs="Helvetica"/>
          <w:color w:val="000000" w:themeColor="text1"/>
          <w:sz w:val="22"/>
          <w:szCs w:val="22"/>
          <w:lang w:val="en-US"/>
        </w:rPr>
        <w:t xml:space="preserve"> </w:t>
      </w:r>
      <w:commentRangeStart w:id="0"/>
      <w:r w:rsidR="00E85BB5">
        <w:rPr>
          <w:rFonts w:ascii="Helvetica" w:hAnsi="Helvetica" w:cs="Helvetica"/>
          <w:color w:val="000000" w:themeColor="text1"/>
          <w:sz w:val="22"/>
          <w:szCs w:val="22"/>
          <w:lang w:val="en-US"/>
        </w:rPr>
        <w:t>T</w:t>
      </w:r>
      <w:r w:rsidR="00E85BB5" w:rsidRPr="00AE69BC">
        <w:rPr>
          <w:rFonts w:ascii="Helvetica" w:hAnsi="Helvetica" w:cs="Helvetica"/>
          <w:color w:val="000000" w:themeColor="text1"/>
          <w:sz w:val="22"/>
          <w:szCs w:val="22"/>
          <w:lang w:val="en-US"/>
        </w:rPr>
        <w:t>hese changes have caused fitness consequences</w:t>
      </w:r>
      <w:r w:rsidR="00B43D05">
        <w:rPr>
          <w:rFonts w:ascii="Helvetica" w:hAnsi="Helvetica" w:cs="Helvetica"/>
          <w:color w:val="000000" w:themeColor="text1"/>
          <w:sz w:val="22"/>
          <w:szCs w:val="22"/>
          <w:lang w:val="en-US"/>
        </w:rPr>
        <w:t>—often termed ‘</w:t>
      </w:r>
      <w:r w:rsidR="00EC622B">
        <w:rPr>
          <w:rFonts w:ascii="Helvetica" w:hAnsi="Helvetica" w:cs="Helvetica"/>
          <w:color w:val="000000" w:themeColor="text1"/>
          <w:sz w:val="22"/>
          <w:szCs w:val="22"/>
          <w:lang w:val="en-US"/>
        </w:rPr>
        <w:t>phenological mismatch</w:t>
      </w:r>
      <w:r w:rsidR="00B43D05">
        <w:rPr>
          <w:rFonts w:ascii="Helvetica" w:hAnsi="Helvetica" w:cs="Helvetica"/>
          <w:color w:val="000000" w:themeColor="text1"/>
          <w:sz w:val="22"/>
          <w:szCs w:val="22"/>
          <w:lang w:val="en-US"/>
        </w:rPr>
        <w:t>’</w:t>
      </w:r>
      <w:r w:rsidR="00FE453E">
        <w:rPr>
          <w:rFonts w:ascii="Helvetica" w:hAnsi="Helvetica" w:cs="Helvetica"/>
          <w:color w:val="000000" w:themeColor="text1"/>
          <w:sz w:val="22"/>
          <w:szCs w:val="22"/>
          <w:lang w:val="en-US"/>
        </w:rPr>
        <w:t xml:space="preserve"> (Box 1)</w:t>
      </w:r>
      <w:r w:rsidR="00B43D05">
        <w:rPr>
          <w:rFonts w:ascii="Helvetica" w:hAnsi="Helvetica" w:cs="Helvetica"/>
          <w:color w:val="000000" w:themeColor="text1"/>
          <w:sz w:val="22"/>
          <w:szCs w:val="22"/>
          <w:lang w:val="en-US"/>
        </w:rPr>
        <w:t>—</w:t>
      </w:r>
      <w:r w:rsidR="00E85BB5" w:rsidRPr="00AE69BC">
        <w:rPr>
          <w:rFonts w:ascii="Helvetica" w:hAnsi="Helvetica" w:cs="Helvetica"/>
          <w:color w:val="000000" w:themeColor="text1"/>
          <w:sz w:val="22"/>
          <w:szCs w:val="22"/>
          <w:lang w:val="en-US"/>
        </w:rPr>
        <w:t xml:space="preserve">and have influenced ecosystem-level properties </w:t>
      </w:r>
      <w:r w:rsidR="002A38E7">
        <w:rPr>
          <w:rFonts w:ascii="Helvetica" w:hAnsi="Helvetica" w:cs="Helvetica"/>
          <w:color w:val="000000" w:themeColor="text1"/>
          <w:sz w:val="22"/>
          <w:szCs w:val="22"/>
          <w:lang w:val="en-US"/>
        </w:rPr>
        <w:t>i</w:t>
      </w:r>
      <w:r w:rsidR="0052306B" w:rsidRPr="00AE69BC">
        <w:rPr>
          <w:rFonts w:ascii="Helvetica" w:hAnsi="Helvetica" w:cs="Helvetica"/>
          <w:color w:val="000000" w:themeColor="text1"/>
          <w:sz w:val="22"/>
          <w:szCs w:val="22"/>
          <w:lang w:val="en-US"/>
        </w:rPr>
        <w:t>n some contexts (</w:t>
      </w:r>
      <w:r w:rsidR="002C4016">
        <w:rPr>
          <w:rFonts w:ascii="Helvetica" w:hAnsi="Helvetica" w:cs="Helvetica"/>
          <w:color w:val="000000" w:themeColor="text1"/>
          <w:sz w:val="22"/>
          <w:szCs w:val="22"/>
          <w:lang w:val="en-US"/>
        </w:rPr>
        <w:t>P</w:t>
      </w:r>
      <w:r w:rsidR="004D174D">
        <w:rPr>
          <w:rFonts w:ascii="Helvetica" w:hAnsi="Helvetica" w:cs="Helvetica"/>
          <w:color w:val="000000" w:themeColor="text1"/>
          <w:sz w:val="22"/>
          <w:szCs w:val="22"/>
          <w:lang w:val="en-US"/>
        </w:rPr>
        <w:t>o</w:t>
      </w:r>
      <w:r w:rsidR="002C4016">
        <w:rPr>
          <w:rFonts w:ascii="Helvetica" w:hAnsi="Helvetica" w:cs="Helvetica"/>
          <w:color w:val="000000" w:themeColor="text1"/>
          <w:sz w:val="22"/>
          <w:szCs w:val="22"/>
          <w:lang w:val="en-US"/>
        </w:rPr>
        <w:t>st and Forchhammer 2008;</w:t>
      </w:r>
      <w:r w:rsidR="00AB2298">
        <w:rPr>
          <w:rFonts w:ascii="Helvetica" w:hAnsi="Helvetica" w:cs="Helvetica"/>
          <w:color w:val="000000" w:themeColor="text1"/>
          <w:sz w:val="22"/>
          <w:szCs w:val="22"/>
          <w:lang w:val="en-US"/>
        </w:rPr>
        <w:t xml:space="preserve"> </w:t>
      </w:r>
      <w:r w:rsidR="002C4016">
        <w:rPr>
          <w:rFonts w:ascii="Helvetica" w:hAnsi="Helvetica" w:cs="Helvetica"/>
          <w:color w:val="000000" w:themeColor="text1"/>
          <w:sz w:val="22"/>
          <w:szCs w:val="22"/>
          <w:lang w:val="en-US"/>
        </w:rPr>
        <w:t xml:space="preserve">Plard et al. 2014; </w:t>
      </w:r>
      <w:r w:rsidR="00AB1623">
        <w:rPr>
          <w:rFonts w:ascii="Helvetica" w:hAnsi="Helvetica" w:cs="Helvetica"/>
          <w:color w:val="000000" w:themeColor="text1"/>
          <w:sz w:val="22"/>
          <w:szCs w:val="22"/>
          <w:lang w:val="en-US"/>
        </w:rPr>
        <w:t>Doiron et al. 2015; Burkle et al. 2013</w:t>
      </w:r>
      <w:r w:rsidR="003F43DB">
        <w:rPr>
          <w:rFonts w:ascii="Helvetica" w:hAnsi="Helvetica" w:cs="Helvetica"/>
          <w:color w:val="000000" w:themeColor="text1"/>
          <w:sz w:val="22"/>
          <w:szCs w:val="22"/>
          <w:lang w:val="en-US"/>
        </w:rPr>
        <w:t>) but not others (Vatka et al. 2011; Burthe et al. 2012</w:t>
      </w:r>
      <w:r w:rsidR="00E85BB5">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w:t>
      </w:r>
      <w:commentRangeEnd w:id="0"/>
      <w:r w:rsidR="007E68E4">
        <w:rPr>
          <w:rStyle w:val="CommentReference"/>
        </w:rPr>
        <w:commentReference w:id="0"/>
      </w:r>
      <w:r w:rsidR="00D02F8A">
        <w:rPr>
          <w:rFonts w:ascii="Helvetica" w:hAnsi="Helvetica" w:cs="Helvetica"/>
          <w:color w:val="000000" w:themeColor="text1"/>
          <w:sz w:val="22"/>
          <w:szCs w:val="22"/>
          <w:lang w:val="en-US"/>
        </w:rPr>
        <w:t xml:space="preserve">Despite many </w:t>
      </w:r>
      <w:r w:rsidR="00281FE9" w:rsidRPr="00AE69BC">
        <w:rPr>
          <w:rFonts w:ascii="Helvetica" w:hAnsi="Helvetica" w:cs="Helvetica"/>
          <w:color w:val="000000" w:themeColor="text1"/>
          <w:sz w:val="22"/>
          <w:szCs w:val="22"/>
          <w:lang w:val="en-US"/>
        </w:rPr>
        <w:t xml:space="preserve">theoretical </w:t>
      </w:r>
      <w:r w:rsidR="001B4FA7" w:rsidRPr="00AE69BC">
        <w:rPr>
          <w:rFonts w:ascii="Helvetica" w:hAnsi="Helvetica" w:cs="Helvetica"/>
          <w:color w:val="000000" w:themeColor="text1"/>
          <w:sz w:val="22"/>
          <w:szCs w:val="22"/>
          <w:lang w:val="en-US"/>
        </w:rPr>
        <w:t>(</w:t>
      </w:r>
      <w:r w:rsidR="00A9054B">
        <w:rPr>
          <w:rFonts w:ascii="Helvetica" w:hAnsi="Helvetica" w:cs="Helvetica"/>
          <w:color w:val="000000" w:themeColor="text1"/>
          <w:sz w:val="22"/>
          <w:szCs w:val="22"/>
          <w:lang w:val="en-US"/>
        </w:rPr>
        <w:t>Bewick et al. 2016; Johansson et al. 2015</w:t>
      </w:r>
      <w:r w:rsidR="001B4FA7"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and empirical studies </w:t>
      </w:r>
      <w:r w:rsidR="001B4FA7" w:rsidRPr="00AE69BC">
        <w:rPr>
          <w:rFonts w:ascii="Helvetica" w:hAnsi="Helvetica" w:cs="Helvetica"/>
          <w:color w:val="000000" w:themeColor="text1"/>
          <w:sz w:val="22"/>
          <w:szCs w:val="22"/>
          <w:lang w:val="en-US"/>
        </w:rPr>
        <w:t xml:space="preserve">(REF) </w:t>
      </w:r>
      <w:r w:rsidR="00541DF8" w:rsidRPr="00AE69BC">
        <w:rPr>
          <w:rFonts w:ascii="Helvetica" w:hAnsi="Helvetica" w:cs="Helvetica"/>
          <w:color w:val="000000" w:themeColor="text1"/>
          <w:sz w:val="22"/>
          <w:szCs w:val="22"/>
          <w:lang w:val="en-US"/>
        </w:rPr>
        <w:t>based</w:t>
      </w:r>
      <w:r w:rsidR="00281FE9" w:rsidRPr="00AE69BC">
        <w:rPr>
          <w:rFonts w:ascii="Helvetica" w:hAnsi="Helvetica" w:cs="Helvetica"/>
          <w:color w:val="000000" w:themeColor="text1"/>
          <w:sz w:val="22"/>
          <w:szCs w:val="22"/>
          <w:lang w:val="en-US"/>
        </w:rPr>
        <w:t xml:space="preserve"> in single</w:t>
      </w:r>
      <w:r w:rsidR="00694F59" w:rsidRPr="00AE69BC">
        <w:rPr>
          <w:rFonts w:ascii="Helvetica" w:hAnsi="Helvetica" w:cs="Helvetica"/>
          <w:color w:val="000000" w:themeColor="text1"/>
          <w:sz w:val="22"/>
          <w:szCs w:val="22"/>
          <w:lang w:val="en-US"/>
        </w:rPr>
        <w:t xml:space="preserve"> systems</w:t>
      </w:r>
      <w:r w:rsidR="00281FE9" w:rsidRPr="00AE69BC">
        <w:rPr>
          <w:rFonts w:ascii="Helvetica" w:hAnsi="Helvetica" w:cs="Helvetica"/>
          <w:color w:val="000000" w:themeColor="text1"/>
          <w:sz w:val="22"/>
          <w:szCs w:val="22"/>
          <w:lang w:val="en-US"/>
        </w:rPr>
        <w:t xml:space="preserve">, we still have no </w:t>
      </w:r>
      <w:r w:rsidR="00D02F8A">
        <w:rPr>
          <w:rFonts w:ascii="Helvetica" w:hAnsi="Helvetica" w:cs="Helvetica"/>
          <w:color w:val="000000" w:themeColor="text1"/>
          <w:sz w:val="22"/>
          <w:szCs w:val="22"/>
          <w:lang w:val="en-US"/>
        </w:rPr>
        <w:t xml:space="preserve">general </w:t>
      </w:r>
      <w:r w:rsidR="00281FE9" w:rsidRPr="00AE69BC">
        <w:rPr>
          <w:rFonts w:ascii="Helvetica" w:hAnsi="Helvetica" w:cs="Helvetica"/>
          <w:color w:val="000000" w:themeColor="text1"/>
          <w:sz w:val="22"/>
          <w:szCs w:val="22"/>
          <w:lang w:val="en-US"/>
        </w:rPr>
        <w:t>ability to predict</w:t>
      </w:r>
      <w:r w:rsidR="00694F59"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the outcomes of shifts in </w:t>
      </w:r>
      <w:r w:rsidR="009B6E1A">
        <w:rPr>
          <w:rFonts w:ascii="Helvetica" w:hAnsi="Helvetica" w:cs="Helvetica"/>
          <w:color w:val="000000" w:themeColor="text1"/>
          <w:sz w:val="22"/>
          <w:szCs w:val="22"/>
          <w:lang w:val="en-US"/>
        </w:rPr>
        <w:t xml:space="preserve">phenological </w:t>
      </w:r>
      <w:r w:rsidR="00281FE9" w:rsidRPr="00AE69BC">
        <w:rPr>
          <w:rFonts w:ascii="Helvetica" w:hAnsi="Helvetica" w:cs="Helvetica"/>
          <w:color w:val="000000" w:themeColor="text1"/>
          <w:sz w:val="22"/>
          <w:szCs w:val="22"/>
          <w:lang w:val="en-US"/>
        </w:rPr>
        <w:t>synchrony</w:t>
      </w:r>
      <w:r w:rsidR="00151563" w:rsidRPr="00AE69BC">
        <w:rPr>
          <w:rFonts w:ascii="Helvetica" w:hAnsi="Helvetica" w:cs="Helvetica"/>
          <w:color w:val="000000" w:themeColor="text1"/>
          <w:sz w:val="22"/>
          <w:szCs w:val="22"/>
          <w:lang w:val="en-US"/>
        </w:rPr>
        <w:t xml:space="preserve"> due to climate change</w:t>
      </w:r>
      <w:r w:rsidR="00694F59" w:rsidRPr="00AE69BC">
        <w:rPr>
          <w:rFonts w:ascii="Helvetica" w:hAnsi="Helvetica" w:cs="Helvetica"/>
          <w:color w:val="000000" w:themeColor="text1"/>
          <w:sz w:val="22"/>
          <w:szCs w:val="22"/>
          <w:lang w:val="en-US"/>
        </w:rPr>
        <w:t>.</w:t>
      </w:r>
      <w:r w:rsidR="006E21FF" w:rsidRPr="00AE69BC">
        <w:rPr>
          <w:rFonts w:ascii="Helvetica" w:hAnsi="Helvetica" w:cs="Helvetica"/>
          <w:color w:val="000000" w:themeColor="text1"/>
          <w:sz w:val="22"/>
          <w:szCs w:val="22"/>
          <w:lang w:val="en-US"/>
        </w:rPr>
        <w:t xml:space="preserve"> </w:t>
      </w:r>
    </w:p>
    <w:p w14:paraId="74500739" w14:textId="273AAF17" w:rsidR="00D35090"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E2ACD" w:rsidRPr="00AE69BC">
        <w:rPr>
          <w:rFonts w:ascii="Helvetica" w:hAnsi="Helvetica" w:cs="Helvetica"/>
          <w:sz w:val="22"/>
          <w:szCs w:val="22"/>
          <w:lang w:val="en-US"/>
        </w:rPr>
        <w:t>Here, w</w:t>
      </w:r>
      <w:r w:rsidR="00694F59" w:rsidRPr="00AE69BC">
        <w:rPr>
          <w:rFonts w:ascii="Helvetica" w:hAnsi="Helvetica" w:cs="Helvetica"/>
          <w:sz w:val="22"/>
          <w:szCs w:val="22"/>
          <w:lang w:val="en-US"/>
        </w:rPr>
        <w:t xml:space="preserve">e argue that </w:t>
      </w:r>
      <w:r w:rsidR="00055122">
        <w:rPr>
          <w:rFonts w:ascii="Helvetica" w:hAnsi="Helvetica" w:cs="Helvetica"/>
          <w:sz w:val="22"/>
          <w:szCs w:val="22"/>
          <w:lang w:val="en-US"/>
        </w:rPr>
        <w:t>much</w:t>
      </w:r>
      <w:r w:rsidR="00055122"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 xml:space="preserve">of the difficulty in predicting the consequences of climate change-driven shifts in synchrony is </w:t>
      </w:r>
      <w:r w:rsidR="0083261A">
        <w:rPr>
          <w:rFonts w:ascii="Helvetica" w:hAnsi="Helvetica" w:cs="Helvetica"/>
          <w:sz w:val="22"/>
          <w:szCs w:val="22"/>
          <w:lang w:val="en-US"/>
        </w:rPr>
        <w:t xml:space="preserve">due </w:t>
      </w:r>
      <w:r w:rsidR="0083261A" w:rsidRPr="00EE59E6">
        <w:rPr>
          <w:rFonts w:ascii="Helvetica" w:hAnsi="Helvetica" w:cs="Helvetica"/>
          <w:sz w:val="22"/>
          <w:szCs w:val="22"/>
          <w:lang w:val="en-US"/>
        </w:rPr>
        <w:t xml:space="preserve">to </w:t>
      </w:r>
      <w:r w:rsidR="00A47CA5">
        <w:rPr>
          <w:rFonts w:ascii="Helvetica" w:hAnsi="Helvetica" w:cs="Helvetica"/>
          <w:sz w:val="22"/>
          <w:szCs w:val="22"/>
          <w:lang w:val="en-US"/>
        </w:rPr>
        <w:t>a</w:t>
      </w:r>
      <w:r w:rsidR="00A47CA5" w:rsidRPr="00EE59E6">
        <w:rPr>
          <w:rFonts w:ascii="Helvetica" w:hAnsi="Helvetica" w:cs="Helvetica"/>
          <w:sz w:val="22"/>
          <w:szCs w:val="22"/>
          <w:lang w:val="en-US"/>
        </w:rPr>
        <w:t xml:space="preserve"> </w:t>
      </w:r>
      <w:r w:rsidR="00694F59" w:rsidRPr="00EE59E6">
        <w:rPr>
          <w:rFonts w:ascii="Helvetica" w:hAnsi="Helvetica" w:cs="Helvetica"/>
          <w:sz w:val="22"/>
          <w:szCs w:val="22"/>
          <w:lang w:val="en-US"/>
        </w:rPr>
        <w:t xml:space="preserve">disconnect </w:t>
      </w:r>
      <w:r w:rsidR="00694F59" w:rsidRPr="00EE59E6">
        <w:rPr>
          <w:rFonts w:ascii="Helvetica" w:hAnsi="Helvetica" w:cs="Helvetica"/>
          <w:sz w:val="22"/>
          <w:szCs w:val="22"/>
          <w:lang w:val="en-US"/>
        </w:rPr>
        <w:t xml:space="preserve">between ecological theory and current </w:t>
      </w:r>
      <w:r w:rsidR="00342BFE" w:rsidRPr="00EE59E6">
        <w:rPr>
          <w:rFonts w:ascii="Helvetica" w:hAnsi="Helvetica" w:cs="Helvetica"/>
          <w:sz w:val="22"/>
          <w:szCs w:val="22"/>
          <w:lang w:val="en-US"/>
        </w:rPr>
        <w:t xml:space="preserve">empirical </w:t>
      </w:r>
      <w:r w:rsidR="00694F59" w:rsidRPr="00EE59E6">
        <w:rPr>
          <w:rFonts w:ascii="Helvetica" w:hAnsi="Helvetica" w:cs="Helvetica"/>
          <w:sz w:val="22"/>
          <w:szCs w:val="22"/>
          <w:lang w:val="en-US"/>
        </w:rPr>
        <w:t>approach</w:t>
      </w:r>
      <w:r w:rsidR="007C43E5" w:rsidRPr="00EE59E6">
        <w:rPr>
          <w:rFonts w:ascii="Helvetica" w:hAnsi="Helvetica" w:cs="Helvetica"/>
          <w:sz w:val="22"/>
          <w:szCs w:val="22"/>
          <w:lang w:val="en-US"/>
        </w:rPr>
        <w:t>es</w:t>
      </w:r>
      <w:r w:rsidR="00147A18">
        <w:rPr>
          <w:rFonts w:ascii="Helvetica" w:hAnsi="Helvetica" w:cs="Helvetica"/>
          <w:sz w:val="22"/>
          <w:szCs w:val="22"/>
          <w:lang w:val="en-US"/>
        </w:rPr>
        <w:t xml:space="preserve"> in the phenological</w:t>
      </w:r>
      <w:r w:rsidR="00694F59" w:rsidRPr="00EE59E6">
        <w:rPr>
          <w:rFonts w:ascii="Helvetica" w:hAnsi="Helvetica" w:cs="Helvetica"/>
          <w:sz w:val="22"/>
          <w:szCs w:val="22"/>
          <w:lang w:val="en-US"/>
        </w:rPr>
        <w:t xml:space="preserve"> </w:t>
      </w:r>
      <w:r w:rsidR="002A38E7" w:rsidRPr="00EE59E6">
        <w:rPr>
          <w:rFonts w:ascii="Helvetica" w:hAnsi="Helvetica" w:cs="Helvetica"/>
          <w:sz w:val="22"/>
          <w:szCs w:val="22"/>
          <w:lang w:val="en-US"/>
        </w:rPr>
        <w:t>mismatch</w:t>
      </w:r>
      <w:r w:rsidR="00694F59" w:rsidRPr="00EE59E6">
        <w:rPr>
          <w:rFonts w:ascii="Helvetica" w:hAnsi="Helvetica" w:cs="Helvetica"/>
          <w:sz w:val="22"/>
          <w:szCs w:val="22"/>
          <w:lang w:val="en-US"/>
        </w:rPr>
        <w:t xml:space="preserve"> literature.</w:t>
      </w:r>
      <w:r w:rsidR="002A38E7" w:rsidRPr="00EE59E6">
        <w:rPr>
          <w:rFonts w:ascii="Helvetica" w:hAnsi="Helvetica" w:cs="Helvetica"/>
          <w:sz w:val="22"/>
          <w:szCs w:val="22"/>
          <w:lang w:val="en-US"/>
        </w:rPr>
        <w:t xml:space="preserve"> </w:t>
      </w:r>
      <w:r w:rsidR="0083261A" w:rsidRPr="00EE59E6">
        <w:rPr>
          <w:rFonts w:ascii="Helvetica" w:hAnsi="Helvetica" w:cs="Helvetica"/>
          <w:sz w:val="22"/>
          <w:szCs w:val="22"/>
          <w:lang w:val="en-US"/>
        </w:rPr>
        <w:t>C</w:t>
      </w:r>
      <w:r w:rsidR="00E67D74" w:rsidRPr="00EE59E6">
        <w:rPr>
          <w:rFonts w:ascii="Helvetica" w:hAnsi="Helvetica" w:cs="Helvetica"/>
          <w:sz w:val="22"/>
          <w:szCs w:val="22"/>
          <w:lang w:val="en-US"/>
        </w:rPr>
        <w:t>urrent</w:t>
      </w:r>
      <w:r w:rsidR="00032030" w:rsidRPr="00EE59E6">
        <w:rPr>
          <w:rFonts w:ascii="Helvetica" w:hAnsi="Helvetica" w:cs="Helvetica"/>
          <w:sz w:val="22"/>
          <w:szCs w:val="22"/>
          <w:lang w:val="en-US"/>
        </w:rPr>
        <w:t xml:space="preserve"> methodological </w:t>
      </w:r>
      <w:r w:rsidR="00E67D74" w:rsidRPr="00EE59E6">
        <w:rPr>
          <w:rFonts w:ascii="Helvetica" w:hAnsi="Helvetica" w:cs="Helvetica"/>
          <w:sz w:val="22"/>
          <w:szCs w:val="22"/>
          <w:lang w:val="en-US"/>
        </w:rPr>
        <w:t>inconsistencies across studies</w:t>
      </w:r>
      <w:r w:rsidR="00032030" w:rsidRPr="00EE59E6">
        <w:rPr>
          <w:rFonts w:ascii="Helvetica" w:hAnsi="Helvetica" w:cs="Helvetica"/>
          <w:sz w:val="22"/>
          <w:szCs w:val="22"/>
          <w:lang w:val="en-US"/>
        </w:rPr>
        <w:t xml:space="preserve"> </w:t>
      </w:r>
      <w:r w:rsidR="00055122" w:rsidRPr="00EE59E6">
        <w:rPr>
          <w:rFonts w:ascii="Helvetica" w:hAnsi="Helvetica" w:cs="Helvetica"/>
          <w:sz w:val="22"/>
          <w:szCs w:val="22"/>
          <w:lang w:val="en-US"/>
        </w:rPr>
        <w:t>make it</w:t>
      </w:r>
      <w:r w:rsidR="00936209" w:rsidRPr="00EE59E6">
        <w:rPr>
          <w:rFonts w:ascii="Helvetica" w:hAnsi="Helvetica" w:cs="Helvetica"/>
          <w:sz w:val="22"/>
          <w:szCs w:val="22"/>
          <w:lang w:val="en-US"/>
        </w:rPr>
        <w:t xml:space="preserve"> difficult to test </w:t>
      </w:r>
      <w:r w:rsidR="003651B0" w:rsidRPr="00EE59E6">
        <w:rPr>
          <w:rFonts w:ascii="Helvetica" w:hAnsi="Helvetica" w:cs="Helvetica"/>
          <w:sz w:val="22"/>
          <w:szCs w:val="22"/>
          <w:lang w:val="en-US"/>
        </w:rPr>
        <w:t xml:space="preserve">the relevant </w:t>
      </w:r>
      <w:r w:rsidR="009705B6" w:rsidRPr="00EE59E6">
        <w:rPr>
          <w:rFonts w:ascii="Helvetica" w:hAnsi="Helvetica" w:cs="Helvetica"/>
          <w:sz w:val="22"/>
          <w:szCs w:val="22"/>
          <w:lang w:val="en-US"/>
        </w:rPr>
        <w:t xml:space="preserve">underlying </w:t>
      </w:r>
      <w:r w:rsidR="003651B0" w:rsidRPr="00EE59E6">
        <w:rPr>
          <w:rFonts w:ascii="Helvetica" w:hAnsi="Helvetica" w:cs="Helvetica"/>
          <w:sz w:val="22"/>
          <w:szCs w:val="22"/>
          <w:lang w:val="en-US"/>
        </w:rPr>
        <w:t xml:space="preserve">ecological </w:t>
      </w:r>
      <w:r w:rsidR="00936209" w:rsidRPr="00EE59E6">
        <w:rPr>
          <w:rFonts w:ascii="Helvetica" w:hAnsi="Helvetica" w:cs="Helvetica"/>
          <w:sz w:val="22"/>
          <w:szCs w:val="22"/>
          <w:lang w:val="en-US"/>
        </w:rPr>
        <w:t>theory in the context of climate change.</w:t>
      </w:r>
      <w:r w:rsidR="00A63255" w:rsidRPr="00EE59E6">
        <w:rPr>
          <w:rFonts w:ascii="Helvetica" w:hAnsi="Helvetica" w:cs="Helvetica"/>
          <w:sz w:val="22"/>
          <w:szCs w:val="22"/>
          <w:lang w:val="en-US"/>
        </w:rPr>
        <w:t xml:space="preserve"> </w:t>
      </w:r>
      <w:r w:rsidR="00EE59E6" w:rsidRPr="00EE59E6">
        <w:rPr>
          <w:rFonts w:ascii="Helvetica" w:hAnsi="Helvetica" w:cs="Helvetica"/>
          <w:sz w:val="22"/>
          <w:szCs w:val="22"/>
          <w:lang w:val="en-US"/>
        </w:rPr>
        <w:t xml:space="preserve">Without better evidence, we </w:t>
      </w:r>
      <w:r w:rsidR="00EE59E6" w:rsidRPr="00EE59E6">
        <w:rPr>
          <w:rFonts w:ascii="Helvetica" w:hAnsi="Helvetica"/>
          <w:sz w:val="22"/>
          <w:szCs w:val="22"/>
        </w:rPr>
        <w:t>cannot attribute</w:t>
      </w:r>
      <w:r w:rsidR="00E67D74" w:rsidRPr="00EE59E6">
        <w:rPr>
          <w:rFonts w:ascii="Helvetica" w:hAnsi="Helvetica"/>
          <w:sz w:val="22"/>
          <w:szCs w:val="22"/>
        </w:rPr>
        <w:t xml:space="preserve"> variation</w:t>
      </w:r>
      <w:r w:rsidR="00EE59E6" w:rsidRPr="00EE59E6">
        <w:rPr>
          <w:rFonts w:ascii="Helvetica" w:hAnsi="Helvetica"/>
          <w:sz w:val="22"/>
          <w:szCs w:val="22"/>
        </w:rPr>
        <w:t xml:space="preserve"> in findings across studies to species, site, or mechanism. </w:t>
      </w:r>
      <w:r w:rsidR="00E67D74" w:rsidRPr="00EE59E6">
        <w:rPr>
          <w:rFonts w:ascii="Helvetica" w:hAnsi="Helvetica" w:cs="Helvetica"/>
          <w:sz w:val="22"/>
          <w:szCs w:val="22"/>
          <w:lang w:val="en-US"/>
        </w:rPr>
        <w:t>Without an understanding of the mechanisms underlying the well-documented patterns in phenological shifts, our ability to make accurate predictions about species’ responses, and species’ interactions, to climate change remains limited (O’Connor et al. 2012; Chmura et al. 2018).</w:t>
      </w:r>
    </w:p>
    <w:p w14:paraId="28D22B79" w14:textId="303B0E34" w:rsidR="00694F59" w:rsidRPr="00AE69BC"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816A23">
        <w:rPr>
          <w:rFonts w:ascii="Helvetica" w:hAnsi="Helvetica" w:cs="Helvetica"/>
          <w:sz w:val="22"/>
          <w:szCs w:val="22"/>
          <w:lang w:val="en-US"/>
        </w:rPr>
        <w:t>Here, w</w:t>
      </w:r>
      <w:r w:rsidR="009705B6" w:rsidRPr="00AE69BC">
        <w:rPr>
          <w:rFonts w:ascii="Helvetica" w:hAnsi="Helvetica" w:cs="Helvetica"/>
          <w:sz w:val="22"/>
          <w:szCs w:val="22"/>
          <w:lang w:val="en-US"/>
        </w:rPr>
        <w:t xml:space="preserve">e focus on the widely-cited </w:t>
      </w:r>
      <w:commentRangeStart w:id="1"/>
      <w:r w:rsidR="009705B6" w:rsidRPr="00AE69BC">
        <w:rPr>
          <w:rFonts w:ascii="Helvetica" w:hAnsi="Helvetica" w:cs="Helvetica"/>
          <w:sz w:val="22"/>
          <w:szCs w:val="22"/>
          <w:lang w:val="en-US"/>
        </w:rPr>
        <w:t>Cushing</w:t>
      </w:r>
      <w:commentRangeEnd w:id="1"/>
      <w:r w:rsidR="009705B6" w:rsidRPr="00AE69BC">
        <w:rPr>
          <w:rStyle w:val="CommentReference"/>
          <w:rFonts w:ascii="Helvetica" w:hAnsi="Helvetica"/>
        </w:rPr>
        <w:commentReference w:id="1"/>
      </w:r>
      <w:r w:rsidR="009705B6" w:rsidRPr="00AE69BC">
        <w:rPr>
          <w:rFonts w:ascii="Helvetica" w:hAnsi="Helvetica" w:cs="Helvetica"/>
          <w:sz w:val="22"/>
          <w:szCs w:val="22"/>
          <w:lang w:val="en-US"/>
        </w:rPr>
        <w:t xml:space="preserve"> match-mismatch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or trophic 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hypothesis (1974), the most commonly applied hypothesis to consumer-resource interactions in this literature. </w:t>
      </w:r>
      <w:r w:rsidR="00A63255" w:rsidRPr="00AE69BC">
        <w:rPr>
          <w:rFonts w:ascii="Helvetica" w:hAnsi="Helvetica"/>
          <w:sz w:val="22"/>
          <w:szCs w:val="22"/>
        </w:rPr>
        <w:t xml:space="preserve">We show how advances could come from </w:t>
      </w:r>
      <w:r w:rsidR="0065611E" w:rsidRPr="00AE69BC">
        <w:rPr>
          <w:rFonts w:ascii="Helvetica" w:hAnsi="Helvetica"/>
          <w:sz w:val="22"/>
          <w:szCs w:val="22"/>
        </w:rPr>
        <w:t xml:space="preserve">direct tests of the </w:t>
      </w:r>
      <w:r w:rsidR="0065611E">
        <w:rPr>
          <w:rFonts w:ascii="Helvetica" w:hAnsi="Helvetica"/>
          <w:sz w:val="22"/>
          <w:szCs w:val="22"/>
        </w:rPr>
        <w:t>hypothesis</w:t>
      </w:r>
      <w:r w:rsidR="0065611E" w:rsidRPr="00AE69BC">
        <w:rPr>
          <w:rFonts w:ascii="Helvetica" w:hAnsi="Helvetica"/>
          <w:sz w:val="22"/>
          <w:szCs w:val="22"/>
        </w:rPr>
        <w:t xml:space="preserve"> </w:t>
      </w:r>
      <w:r w:rsidR="0065611E">
        <w:rPr>
          <w:rFonts w:ascii="Helvetica" w:hAnsi="Helvetica"/>
          <w:sz w:val="22"/>
          <w:szCs w:val="22"/>
        </w:rPr>
        <w:t xml:space="preserve">and </w:t>
      </w:r>
      <w:r w:rsidR="00A63255" w:rsidRPr="00AE69BC">
        <w:rPr>
          <w:rFonts w:ascii="Helvetica" w:hAnsi="Helvetica"/>
          <w:sz w:val="22"/>
          <w:szCs w:val="22"/>
        </w:rPr>
        <w:t>cl</w:t>
      </w:r>
      <w:r w:rsidR="00A153B3">
        <w:rPr>
          <w:rFonts w:ascii="Helvetica" w:hAnsi="Helvetica"/>
          <w:sz w:val="22"/>
          <w:szCs w:val="22"/>
        </w:rPr>
        <w:t>ear definitions of baselines</w:t>
      </w:r>
      <w:r w:rsidR="00A63255" w:rsidRPr="00AE69BC">
        <w:rPr>
          <w:rFonts w:ascii="Helvetica" w:hAnsi="Helvetica"/>
          <w:sz w:val="22"/>
          <w:szCs w:val="22"/>
        </w:rPr>
        <w:t>, when possible.</w:t>
      </w:r>
      <w:r w:rsidR="0061059D" w:rsidRPr="00AE69BC">
        <w:rPr>
          <w:rFonts w:ascii="Helvetica" w:hAnsi="Helvetica" w:cs="Helvetica"/>
          <w:sz w:val="22"/>
          <w:szCs w:val="22"/>
          <w:lang w:val="en-US"/>
        </w:rPr>
        <w:t xml:space="preserve"> </w:t>
      </w:r>
      <w:r w:rsidR="00CB05B8" w:rsidRPr="00E41A72">
        <w:rPr>
          <w:rFonts w:ascii="Helvetica" w:hAnsi="Helvetica" w:cs="Helvetica"/>
          <w:sz w:val="22"/>
          <w:szCs w:val="22"/>
          <w:lang w:val="en-US"/>
        </w:rPr>
        <w:t xml:space="preserve">Our aim is not to put forward additional hypotheses about </w:t>
      </w:r>
      <w:r w:rsidR="00CB05B8">
        <w:rPr>
          <w:rFonts w:ascii="Helvetica" w:hAnsi="Helvetica" w:cs="Helvetica"/>
          <w:sz w:val="22"/>
          <w:szCs w:val="22"/>
          <w:lang w:val="en-US"/>
        </w:rPr>
        <w:t xml:space="preserve">the context in </w:t>
      </w:r>
      <w:r w:rsidR="004B1701">
        <w:rPr>
          <w:rFonts w:ascii="Helvetica" w:hAnsi="Helvetica" w:cs="Helvetica"/>
          <w:sz w:val="22"/>
          <w:szCs w:val="22"/>
          <w:lang w:val="en-US"/>
        </w:rPr>
        <w:t>which phenological mismatch will occur</w:t>
      </w:r>
      <w:r w:rsidR="00CB05B8">
        <w:rPr>
          <w:rFonts w:ascii="Helvetica" w:hAnsi="Helvetica" w:cs="Helvetica"/>
          <w:sz w:val="22"/>
          <w:szCs w:val="22"/>
          <w:lang w:val="en-US"/>
        </w:rPr>
        <w:t>,</w:t>
      </w:r>
      <w:r w:rsidR="00F502F8">
        <w:rPr>
          <w:rFonts w:ascii="Helvetica" w:hAnsi="Helvetica" w:cs="Helvetica"/>
          <w:sz w:val="22"/>
          <w:szCs w:val="22"/>
          <w:lang w:val="en-US"/>
        </w:rPr>
        <w:t xml:space="preserve"> which has been reviewed extensively elsewhere (</w:t>
      </w:r>
      <w:r w:rsidR="00A153B3">
        <w:rPr>
          <w:rFonts w:ascii="Helvetica" w:hAnsi="Helvetica" w:cs="Helvetica"/>
          <w:sz w:val="22"/>
          <w:szCs w:val="22"/>
          <w:lang w:val="en-US"/>
        </w:rPr>
        <w:t>e.g., Miller-Rushing 2010; Renner and Zohner 2018</w:t>
      </w:r>
      <w:r w:rsidR="00F502F8">
        <w:rPr>
          <w:rFonts w:ascii="Helvetica" w:hAnsi="Helvetica" w:cs="Helvetica"/>
          <w:sz w:val="22"/>
          <w:szCs w:val="22"/>
          <w:lang w:val="en-US"/>
        </w:rPr>
        <w:t xml:space="preserve">), </w:t>
      </w:r>
      <w:r w:rsidR="00CB05B8">
        <w:rPr>
          <w:rFonts w:ascii="Helvetica" w:hAnsi="Helvetica" w:cs="Helvetica"/>
          <w:sz w:val="22"/>
          <w:szCs w:val="22"/>
          <w:lang w:val="en-US"/>
        </w:rPr>
        <w:t xml:space="preserve">but rather </w:t>
      </w:r>
      <w:r w:rsidR="00CB05B8" w:rsidRPr="00E41A72">
        <w:rPr>
          <w:rFonts w:ascii="Helvetica" w:hAnsi="Helvetica" w:cs="Helvetica"/>
          <w:sz w:val="22"/>
          <w:szCs w:val="22"/>
          <w:lang w:val="en-US"/>
        </w:rPr>
        <w:t xml:space="preserve">to help guide the study </w:t>
      </w:r>
      <w:r w:rsidR="00CB05B8">
        <w:rPr>
          <w:rFonts w:ascii="Helvetica" w:hAnsi="Helvetica" w:cs="Helvetica"/>
          <w:sz w:val="22"/>
          <w:szCs w:val="22"/>
          <w:lang w:val="en-US"/>
        </w:rPr>
        <w:t>of phenological mismatch</w:t>
      </w:r>
      <w:r w:rsidR="00816A23">
        <w:rPr>
          <w:rFonts w:ascii="Helvetica" w:hAnsi="Helvetica" w:cs="Helvetica"/>
          <w:sz w:val="22"/>
          <w:szCs w:val="22"/>
          <w:lang w:val="en-US"/>
        </w:rPr>
        <w:t xml:space="preserve"> to</w:t>
      </w:r>
      <w:r w:rsidR="004B1701">
        <w:rPr>
          <w:rFonts w:ascii="Helvetica" w:hAnsi="Helvetica" w:cs="Helvetica"/>
          <w:sz w:val="22"/>
          <w:szCs w:val="22"/>
          <w:lang w:val="en-US"/>
        </w:rPr>
        <w:t xml:space="preserve"> develop more robust predictions</w:t>
      </w:r>
      <w:r w:rsidR="00CB05B8" w:rsidRPr="00E41A72">
        <w:rPr>
          <w:rFonts w:ascii="Helvetica" w:hAnsi="Helvetica" w:cs="Helvetica"/>
          <w:sz w:val="22"/>
          <w:szCs w:val="22"/>
          <w:lang w:val="en-US"/>
        </w:rPr>
        <w:t xml:space="preserve">. </w:t>
      </w:r>
    </w:p>
    <w:p w14:paraId="4262F304" w14:textId="6684DA5A" w:rsidR="009E2ACD" w:rsidRPr="00AE69BC"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62212" w:rsidRPr="00AE69BC">
        <w:rPr>
          <w:rFonts w:ascii="Helvetica" w:hAnsi="Helvetica" w:cs="Helvetica"/>
          <w:sz w:val="22"/>
          <w:szCs w:val="22"/>
          <w:lang w:val="en-US"/>
        </w:rPr>
        <w:t>Although the Cushing hypothesis has been applied to other types of interactions (e.g. mutualism), we limit our discussion to consumer-resource</w:t>
      </w:r>
      <w:r w:rsidR="00081C00">
        <w:rPr>
          <w:rFonts w:ascii="Helvetica" w:hAnsi="Helvetica" w:cs="Helvetica"/>
          <w:sz w:val="22"/>
          <w:szCs w:val="22"/>
          <w:lang w:val="en-US"/>
        </w:rPr>
        <w:t xml:space="preserve"> interactions</w:t>
      </w:r>
      <w:r w:rsidR="00F62212" w:rsidRPr="00AE69BC">
        <w:rPr>
          <w:rFonts w:ascii="Helvetica" w:hAnsi="Helvetica" w:cs="Helvetica"/>
          <w:sz w:val="22"/>
          <w:szCs w:val="22"/>
          <w:lang w:val="en-US"/>
        </w:rPr>
        <w:t xml:space="preserve"> (i.e. antagonistic).</w:t>
      </w:r>
      <w:r w:rsidR="00836DE0" w:rsidRPr="00AE69BC">
        <w:rPr>
          <w:rFonts w:ascii="Helvetica" w:hAnsi="Helvetica" w:cs="Helvetica"/>
          <w:sz w:val="22"/>
          <w:szCs w:val="22"/>
          <w:lang w:val="en-US"/>
        </w:rPr>
        <w:t xml:space="preserve"> </w:t>
      </w:r>
      <w:r w:rsidR="00226A59">
        <w:rPr>
          <w:rFonts w:ascii="Helvetica" w:hAnsi="Helvetica" w:cs="Helvetica"/>
          <w:sz w:val="22"/>
          <w:szCs w:val="22"/>
          <w:lang w:val="en-US"/>
        </w:rPr>
        <w:t>Below, w</w:t>
      </w:r>
      <w:r w:rsidR="009E2ACD" w:rsidRPr="00AE69BC">
        <w:rPr>
          <w:rFonts w:ascii="Helvetica" w:hAnsi="Helvetica" w:cs="Helvetica"/>
          <w:sz w:val="22"/>
          <w:szCs w:val="22"/>
          <w:lang w:val="en-US"/>
        </w:rPr>
        <w:t xml:space="preserve">e </w:t>
      </w:r>
      <w:r w:rsidR="00081C00">
        <w:rPr>
          <w:rFonts w:ascii="Helvetica" w:hAnsi="Helvetica" w:cs="Helvetica"/>
          <w:sz w:val="22"/>
          <w:szCs w:val="22"/>
          <w:lang w:val="en-US"/>
        </w:rPr>
        <w:t xml:space="preserve">provide an overview of the Cushing hypothesis, </w:t>
      </w:r>
      <w:commentRangeStart w:id="2"/>
      <w:ins w:id="3" w:author="Heather Kharouba" w:date="2018-12-19T12:45:00Z">
        <w:r w:rsidR="005F07E9">
          <w:rPr>
            <w:rFonts w:ascii="Helvetica" w:hAnsi="Helvetica" w:cs="Helvetica"/>
            <w:sz w:val="22"/>
            <w:szCs w:val="22"/>
            <w:lang w:val="en-US"/>
          </w:rPr>
          <w:t xml:space="preserve">summarize our </w:t>
        </w:r>
      </w:ins>
      <w:commentRangeEnd w:id="2"/>
      <w:r w:rsidR="006F4CF0">
        <w:rPr>
          <w:rStyle w:val="CommentReference"/>
        </w:rPr>
        <w:commentReference w:id="2"/>
      </w:r>
      <w:ins w:id="4" w:author="Heather Kharouba" w:date="2018-12-19T12:45:00Z">
        <w:r w:rsidR="005F07E9">
          <w:rPr>
            <w:rFonts w:ascii="Helvetica" w:hAnsi="Helvetica" w:cs="Helvetica"/>
            <w:sz w:val="22"/>
            <w:szCs w:val="22"/>
            <w:lang w:val="en-US"/>
          </w:rPr>
          <w:t>literature review of phenological</w:t>
        </w:r>
        <w:r w:rsidR="005F07E9" w:rsidRPr="00AE69BC">
          <w:rPr>
            <w:rFonts w:ascii="Helvetica" w:hAnsi="Helvetica" w:cs="Helvetica"/>
            <w:sz w:val="22"/>
            <w:szCs w:val="22"/>
            <w:lang w:val="en-US"/>
          </w:rPr>
          <w:t xml:space="preserve"> mismatch </w:t>
        </w:r>
      </w:ins>
      <w:r w:rsidR="00836DE0" w:rsidRPr="00AE69BC">
        <w:rPr>
          <w:rFonts w:ascii="Helvetica" w:hAnsi="Helvetica" w:cs="Helvetica"/>
          <w:sz w:val="22"/>
          <w:szCs w:val="22"/>
          <w:lang w:val="en-US"/>
        </w:rPr>
        <w:t xml:space="preserve">and then outline </w:t>
      </w:r>
      <w:r w:rsidR="00F62212" w:rsidRPr="00AE69BC">
        <w:rPr>
          <w:rFonts w:ascii="Helvetica" w:hAnsi="Helvetica" w:cs="Helvetica"/>
          <w:sz w:val="22"/>
          <w:szCs w:val="22"/>
          <w:lang w:val="en-US"/>
        </w:rPr>
        <w:t>the divide</w:t>
      </w:r>
      <w:r w:rsidR="00A76B43" w:rsidRPr="00AE69BC">
        <w:rPr>
          <w:rFonts w:ascii="Helvetica" w:hAnsi="Helvetica" w:cs="Helvetica"/>
          <w:sz w:val="22"/>
          <w:szCs w:val="22"/>
          <w:lang w:val="en-US"/>
        </w:rPr>
        <w:t xml:space="preserve"> between the hypothesis and </w:t>
      </w:r>
      <w:r w:rsidR="002D24A4">
        <w:rPr>
          <w:rFonts w:ascii="Helvetica" w:hAnsi="Helvetica" w:cs="Helvetica"/>
          <w:sz w:val="22"/>
          <w:szCs w:val="22"/>
          <w:lang w:val="en-US"/>
        </w:rPr>
        <w:t xml:space="preserve">the </w:t>
      </w:r>
      <w:r w:rsidR="00A76B43" w:rsidRPr="00AE69BC">
        <w:rPr>
          <w:rFonts w:ascii="Helvetica" w:hAnsi="Helvetica" w:cs="Helvetica"/>
          <w:sz w:val="22"/>
          <w:szCs w:val="22"/>
          <w:lang w:val="en-US"/>
        </w:rPr>
        <w:t>empirical</w:t>
      </w:r>
      <w:r w:rsidR="001F3DE4" w:rsidRPr="00AE69BC">
        <w:rPr>
          <w:rFonts w:ascii="Helvetica" w:hAnsi="Helvetica" w:cs="Helvetica"/>
          <w:sz w:val="22"/>
          <w:szCs w:val="22"/>
          <w:lang w:val="en-US"/>
        </w:rPr>
        <w:t xml:space="preserve"> studies</w:t>
      </w:r>
      <w:r w:rsidR="008D66BB">
        <w:rPr>
          <w:rFonts w:ascii="Helvetica" w:hAnsi="Helvetica" w:cs="Helvetica"/>
          <w:sz w:val="22"/>
          <w:szCs w:val="22"/>
          <w:lang w:val="en-US"/>
        </w:rPr>
        <w:t>. We discuss</w:t>
      </w:r>
      <w:r w:rsidR="00055122">
        <w:rPr>
          <w:rFonts w:ascii="Helvetica" w:hAnsi="Helvetica" w:cs="Helvetica"/>
          <w:sz w:val="22"/>
          <w:szCs w:val="22"/>
          <w:lang w:val="en-US"/>
        </w:rPr>
        <w:t xml:space="preserve"> how current approaches </w:t>
      </w:r>
      <w:r w:rsidR="008B200B">
        <w:rPr>
          <w:rFonts w:ascii="Helvetica" w:hAnsi="Helvetica" w:cs="Helvetica"/>
          <w:sz w:val="22"/>
          <w:szCs w:val="22"/>
          <w:lang w:val="en-US"/>
        </w:rPr>
        <w:t xml:space="preserve">are </w:t>
      </w:r>
      <w:r w:rsidR="008D66BB">
        <w:rPr>
          <w:rFonts w:ascii="Helvetica" w:hAnsi="Helvetica" w:cs="Helvetica"/>
          <w:sz w:val="22"/>
          <w:szCs w:val="22"/>
          <w:lang w:val="en-US"/>
        </w:rPr>
        <w:t>impeding</w:t>
      </w:r>
      <w:r w:rsidR="00E17262">
        <w:rPr>
          <w:rFonts w:ascii="Helvetica" w:hAnsi="Helvetica" w:cs="Helvetica"/>
          <w:sz w:val="22"/>
          <w:szCs w:val="22"/>
          <w:lang w:val="en-US"/>
        </w:rPr>
        <w:t xml:space="preserve"> major progress in the field </w:t>
      </w:r>
      <w:r w:rsidR="00062A86">
        <w:rPr>
          <w:rFonts w:ascii="Helvetica" w:hAnsi="Helvetica" w:cs="Helvetica"/>
          <w:sz w:val="22"/>
          <w:szCs w:val="22"/>
          <w:lang w:val="en-US"/>
        </w:rPr>
        <w:t>but that changes in our approach</w:t>
      </w:r>
      <w:r w:rsidR="00055122">
        <w:rPr>
          <w:rFonts w:ascii="Helvetica" w:hAnsi="Helvetica" w:cs="Helvetica"/>
          <w:sz w:val="22"/>
          <w:szCs w:val="22"/>
          <w:lang w:val="en-US"/>
        </w:rPr>
        <w:t xml:space="preserve"> could rapidly advance our understanding and </w:t>
      </w:r>
      <w:r w:rsidR="005428BA">
        <w:rPr>
          <w:rFonts w:ascii="Helvetica" w:hAnsi="Helvetica" w:cs="Helvetica"/>
          <w:sz w:val="22"/>
          <w:szCs w:val="22"/>
          <w:lang w:val="en-US"/>
        </w:rPr>
        <w:t xml:space="preserve">help </w:t>
      </w:r>
      <w:r w:rsidR="00055122">
        <w:rPr>
          <w:rFonts w:ascii="Helvetica" w:hAnsi="Helvetica" w:cs="Helvetica"/>
          <w:sz w:val="22"/>
          <w:szCs w:val="22"/>
          <w:lang w:val="en-US"/>
        </w:rPr>
        <w:t>forecast</w:t>
      </w:r>
      <w:r w:rsidR="00530E01">
        <w:rPr>
          <w:rFonts w:ascii="Helvetica" w:hAnsi="Helvetica" w:cs="Helvetica"/>
          <w:sz w:val="22"/>
          <w:szCs w:val="22"/>
          <w:lang w:val="en-US"/>
        </w:rPr>
        <w:t xml:space="preserve"> of </w:t>
      </w:r>
      <w:r w:rsidR="00530E01" w:rsidRPr="00AE69BC">
        <w:rPr>
          <w:rFonts w:ascii="Helvetica" w:hAnsi="Helvetica" w:cs="Helvetica"/>
          <w:sz w:val="22"/>
          <w:szCs w:val="22"/>
          <w:lang w:val="en-US"/>
        </w:rPr>
        <w:t>the impacts of climate change on ecological communities</w:t>
      </w:r>
      <w:r w:rsidR="00530E01">
        <w:rPr>
          <w:rFonts w:ascii="Helvetica" w:hAnsi="Helvetica" w:cs="Helvetica"/>
          <w:sz w:val="22"/>
          <w:szCs w:val="22"/>
          <w:lang w:val="en-US"/>
        </w:rPr>
        <w:t>, t</w:t>
      </w:r>
      <w:r w:rsidR="00530E01" w:rsidRPr="00AE69BC">
        <w:rPr>
          <w:rFonts w:ascii="Helvetica" w:hAnsi="Helvetica" w:cs="Helvetica"/>
          <w:sz w:val="22"/>
          <w:szCs w:val="22"/>
          <w:lang w:val="en-US"/>
        </w:rPr>
        <w:t xml:space="preserve">he ultimate goal of </w:t>
      </w:r>
      <w:r w:rsidR="008E232C">
        <w:rPr>
          <w:rFonts w:ascii="Helvetica" w:hAnsi="Helvetica" w:cs="Helvetica"/>
          <w:sz w:val="22"/>
          <w:szCs w:val="22"/>
          <w:lang w:val="en-US"/>
        </w:rPr>
        <w:t xml:space="preserve">most of </w:t>
      </w:r>
      <w:r w:rsidR="005950B5">
        <w:rPr>
          <w:rFonts w:ascii="Helvetica" w:hAnsi="Helvetica" w:cs="Helvetica"/>
          <w:sz w:val="22"/>
          <w:szCs w:val="22"/>
          <w:lang w:val="en-US"/>
        </w:rPr>
        <w:t xml:space="preserve">the </w:t>
      </w:r>
      <w:r w:rsidR="001764C2">
        <w:rPr>
          <w:rFonts w:ascii="Helvetica" w:hAnsi="Helvetica" w:cs="Helvetica"/>
          <w:sz w:val="22"/>
          <w:szCs w:val="22"/>
          <w:lang w:val="en-US"/>
        </w:rPr>
        <w:t xml:space="preserve">phenological </w:t>
      </w:r>
      <w:r w:rsidR="005950B5">
        <w:rPr>
          <w:rFonts w:ascii="Helvetica" w:hAnsi="Helvetica" w:cs="Helvetica"/>
          <w:sz w:val="22"/>
          <w:szCs w:val="22"/>
          <w:lang w:val="en-US"/>
        </w:rPr>
        <w:t xml:space="preserve">mismatch </w:t>
      </w:r>
      <w:r w:rsidR="00530E01">
        <w:rPr>
          <w:rFonts w:ascii="Helvetica" w:hAnsi="Helvetica" w:cs="Helvetica"/>
          <w:sz w:val="22"/>
          <w:szCs w:val="22"/>
          <w:lang w:val="en-US"/>
        </w:rPr>
        <w:t>literature.</w:t>
      </w:r>
      <w:r w:rsidR="00530E01" w:rsidRPr="00AE69BC">
        <w:rPr>
          <w:rFonts w:ascii="Helvetica" w:hAnsi="Helvetica" w:cs="Helvetica"/>
          <w:sz w:val="22"/>
          <w:szCs w:val="22"/>
          <w:lang w:val="en-US"/>
        </w:rPr>
        <w:t xml:space="preserve"> </w:t>
      </w:r>
    </w:p>
    <w:p w14:paraId="76C425B4" w14:textId="77777777" w:rsidR="00757FF2" w:rsidRPr="00AE69BC"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3C7EECD4" w14:textId="77777777" w:rsidR="00D65E7D" w:rsidRPr="00AE69BC"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 xml:space="preserve">Overview of </w:t>
      </w:r>
      <w:r w:rsidR="0055341A" w:rsidRPr="00AE69BC">
        <w:rPr>
          <w:rFonts w:ascii="Helvetica" w:hAnsi="Helvetica" w:cs="Helvetica"/>
          <w:b/>
          <w:i/>
          <w:sz w:val="22"/>
          <w:szCs w:val="22"/>
          <w:lang w:val="en-US"/>
        </w:rPr>
        <w:t xml:space="preserve">the </w:t>
      </w:r>
      <w:r w:rsidRPr="00AE69BC">
        <w:rPr>
          <w:rFonts w:ascii="Helvetica" w:hAnsi="Helvetica" w:cs="Helvetica"/>
          <w:b/>
          <w:i/>
          <w:sz w:val="22"/>
          <w:szCs w:val="22"/>
          <w:lang w:val="en-US"/>
        </w:rPr>
        <w:t>m</w:t>
      </w:r>
      <w:r w:rsidR="00604442" w:rsidRPr="00AE69BC">
        <w:rPr>
          <w:rFonts w:ascii="Helvetica" w:hAnsi="Helvetica" w:cs="Helvetica"/>
          <w:b/>
          <w:i/>
          <w:sz w:val="22"/>
          <w:szCs w:val="22"/>
          <w:lang w:val="en-US"/>
        </w:rPr>
        <w:t>ain ecological theory</w:t>
      </w:r>
    </w:p>
    <w:p w14:paraId="07392900" w14:textId="0F9DA704" w:rsidR="006F4CF0"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5" w:author="Elizabeth Wolkovich" w:date="2019-01-02T12:35:00Z"/>
          <w:rFonts w:ascii="Helvetica" w:hAnsi="Helvetica" w:cs="Helvetica"/>
          <w:sz w:val="22"/>
          <w:szCs w:val="22"/>
          <w:lang w:val="en-US"/>
        </w:rPr>
      </w:pPr>
      <w:r w:rsidRPr="00AE69BC">
        <w:rPr>
          <w:rFonts w:ascii="Helvetica" w:hAnsi="Helvetica" w:cs="Helvetica"/>
          <w:sz w:val="22"/>
          <w:szCs w:val="22"/>
          <w:lang w:val="en-US"/>
        </w:rPr>
        <w:tab/>
      </w:r>
      <w:r w:rsidR="00694F59" w:rsidRPr="00AE69BC">
        <w:rPr>
          <w:rFonts w:ascii="Helvetica" w:hAnsi="Helvetica" w:cs="Helvetica"/>
          <w:sz w:val="22"/>
          <w:szCs w:val="22"/>
          <w:lang w:val="en-US"/>
        </w:rPr>
        <w:t xml:space="preserve">The </w:t>
      </w:r>
      <w:r w:rsidR="0055341A" w:rsidRPr="00AE69BC">
        <w:rPr>
          <w:rFonts w:ascii="Helvetica" w:hAnsi="Helvetica" w:cs="Helvetica"/>
          <w:sz w:val="22"/>
          <w:szCs w:val="22"/>
          <w:lang w:val="en-US"/>
        </w:rPr>
        <w:t xml:space="preserve">most common </w:t>
      </w:r>
      <w:r w:rsidR="00694F59" w:rsidRPr="00AE69BC">
        <w:rPr>
          <w:rFonts w:ascii="Helvetica" w:hAnsi="Helvetica" w:cs="Helvetica"/>
          <w:sz w:val="22"/>
          <w:szCs w:val="22"/>
          <w:lang w:val="en-US"/>
        </w:rPr>
        <w:t xml:space="preserve">ecological theory </w:t>
      </w:r>
      <w:r w:rsidR="00E60CFC" w:rsidRPr="00AE69BC">
        <w:rPr>
          <w:rFonts w:ascii="Helvetica" w:hAnsi="Helvetica" w:cs="Helvetica"/>
          <w:sz w:val="22"/>
          <w:szCs w:val="22"/>
          <w:lang w:val="en-US"/>
        </w:rPr>
        <w:t xml:space="preserve">that underlies </w:t>
      </w:r>
      <w:r w:rsidR="00DD0B93">
        <w:rPr>
          <w:rFonts w:ascii="Helvetica" w:hAnsi="Helvetica" w:cs="Helvetica"/>
          <w:sz w:val="22"/>
          <w:szCs w:val="22"/>
          <w:lang w:val="en-US"/>
        </w:rPr>
        <w:t>phenological</w:t>
      </w:r>
      <w:r w:rsidR="00DE49AF">
        <w:rPr>
          <w:rFonts w:ascii="Helvetica" w:hAnsi="Helvetica" w:cs="Helvetica"/>
          <w:sz w:val="22"/>
          <w:szCs w:val="22"/>
          <w:lang w:val="en-US"/>
        </w:rPr>
        <w:t xml:space="preserve"> mismatch</w:t>
      </w:r>
      <w:r w:rsidR="00694F59" w:rsidRPr="00AE69BC">
        <w:rPr>
          <w:rFonts w:ascii="Helvetica" w:hAnsi="Helvetica" w:cs="Helvetica"/>
          <w:sz w:val="22"/>
          <w:szCs w:val="22"/>
          <w:lang w:val="en-US"/>
        </w:rPr>
        <w:t xml:space="preserve"> studies </w:t>
      </w:r>
      <w:r w:rsidR="00DE49AF">
        <w:rPr>
          <w:rFonts w:ascii="Helvetica" w:hAnsi="Helvetica" w:cs="Helvetica"/>
          <w:sz w:val="22"/>
          <w:szCs w:val="22"/>
          <w:lang w:val="en-US"/>
        </w:rPr>
        <w:t>(</w:t>
      </w:r>
      <w:r w:rsidR="00D80B9C">
        <w:rPr>
          <w:rFonts w:ascii="Helvetica" w:hAnsi="Helvetica" w:cs="Helvetica"/>
          <w:sz w:val="22"/>
          <w:szCs w:val="22"/>
          <w:lang w:val="en-US"/>
        </w:rPr>
        <w:t>Appendix</w:t>
      </w:r>
      <w:r w:rsidR="00DE49AF">
        <w:rPr>
          <w:rFonts w:ascii="Helvetica" w:hAnsi="Helvetica" w:cs="Helvetica"/>
          <w:sz w:val="22"/>
          <w:szCs w:val="22"/>
          <w:lang w:val="en-US"/>
        </w:rPr>
        <w:t xml:space="preserve">) </w:t>
      </w:r>
      <w:r w:rsidR="00694F59" w:rsidRPr="00AE69BC">
        <w:rPr>
          <w:rFonts w:ascii="Helvetica" w:hAnsi="Helvetica" w:cs="Helvetica"/>
          <w:sz w:val="22"/>
          <w:szCs w:val="22"/>
          <w:lang w:val="en-US"/>
        </w:rPr>
        <w:t>is the Cushing match-mismatch hypothesis</w:t>
      </w:r>
      <w:r w:rsidR="00770BC0">
        <w:rPr>
          <w:rFonts w:ascii="Helvetica" w:hAnsi="Helvetica" w:cs="Helvetica"/>
          <w:sz w:val="22"/>
          <w:szCs w:val="22"/>
          <w:lang w:val="en-US"/>
        </w:rPr>
        <w:t xml:space="preserve">. This hypothesis </w:t>
      </w:r>
      <w:r w:rsidR="002B5922" w:rsidRPr="00AE69BC">
        <w:rPr>
          <w:rFonts w:ascii="Helvetica" w:hAnsi="Helvetica" w:cs="Helvetica"/>
          <w:sz w:val="22"/>
          <w:szCs w:val="22"/>
          <w:lang w:val="en-US"/>
        </w:rPr>
        <w:t xml:space="preserve">predicts </w:t>
      </w:r>
      <w:r w:rsidR="006F4CF0">
        <w:rPr>
          <w:rFonts w:ascii="Helvetica" w:hAnsi="Helvetica" w:cs="Helvetica"/>
          <w:sz w:val="22"/>
          <w:szCs w:val="22"/>
          <w:lang w:val="en-US"/>
        </w:rPr>
        <w:t>the often-shown</w:t>
      </w:r>
      <w:r w:rsidR="002B5922" w:rsidRPr="00AE69BC">
        <w:rPr>
          <w:rFonts w:ascii="Helvetica" w:hAnsi="Helvetica" w:cs="Helvetica"/>
          <w:sz w:val="22"/>
          <w:szCs w:val="22"/>
          <w:lang w:val="en-US"/>
        </w:rPr>
        <w:t xml:space="preserve"> concave down curve between consumer fitness and relative timing</w:t>
      </w:r>
      <w:r w:rsidR="002B5922" w:rsidRPr="00AE69BC">
        <w:rPr>
          <w:rFonts w:ascii="Helvetica" w:hAnsi="Helvetica" w:cs="Helvetica"/>
          <w:sz w:val="22"/>
          <w:szCs w:val="22"/>
          <w:lang w:val="en-US"/>
        </w:rPr>
        <w:t xml:space="preserve"> between the consumer and its resource</w:t>
      </w:r>
      <w:r w:rsidR="00694F59" w:rsidRPr="00AE69BC">
        <w:rPr>
          <w:rFonts w:ascii="Helvetica" w:hAnsi="Helvetica" w:cs="Helvetica"/>
          <w:sz w:val="22"/>
          <w:szCs w:val="22"/>
          <w:lang w:val="en-US"/>
        </w:rPr>
        <w:t xml:space="preserve"> (1974</w:t>
      </w:r>
      <w:r w:rsidR="00A87C4C" w:rsidRPr="00AE69BC">
        <w:rPr>
          <w:rFonts w:ascii="Helvetica" w:hAnsi="Helvetica" w:cs="Helvetica"/>
          <w:sz w:val="22"/>
          <w:szCs w:val="22"/>
          <w:lang w:val="en-US"/>
        </w:rPr>
        <w:t>; Figure 1</w:t>
      </w:r>
      <w:r w:rsidR="00521116">
        <w:rPr>
          <w:rFonts w:ascii="Helvetica" w:hAnsi="Helvetica" w:cs="Helvetica"/>
          <w:sz w:val="22"/>
          <w:szCs w:val="22"/>
          <w:lang w:val="en-US"/>
        </w:rPr>
        <w:t>)</w:t>
      </w:r>
      <w:r w:rsidR="008B7D7B">
        <w:rPr>
          <w:rFonts w:ascii="Helvetica" w:hAnsi="Helvetica" w:cs="Helvetica"/>
          <w:sz w:val="22"/>
          <w:szCs w:val="22"/>
          <w:lang w:val="en-US"/>
        </w:rPr>
        <w:t xml:space="preserve">. While this curve </w:t>
      </w:r>
      <w:r w:rsidR="007B00E4">
        <w:rPr>
          <w:rFonts w:ascii="Helvetica" w:hAnsi="Helvetica" w:cs="Helvetica"/>
          <w:sz w:val="22"/>
          <w:szCs w:val="22"/>
          <w:lang w:val="en-US"/>
        </w:rPr>
        <w:t>has been applied</w:t>
      </w:r>
      <w:r w:rsidR="00770BC0">
        <w:rPr>
          <w:rFonts w:ascii="Helvetica" w:hAnsi="Helvetica" w:cs="Helvetica"/>
          <w:sz w:val="22"/>
          <w:szCs w:val="22"/>
          <w:lang w:val="en-US"/>
        </w:rPr>
        <w:t xml:space="preserve"> </w:t>
      </w:r>
      <w:r w:rsidR="008B7D7B">
        <w:rPr>
          <w:rFonts w:ascii="Helvetica" w:hAnsi="Helvetica" w:cs="Helvetica"/>
          <w:sz w:val="22"/>
          <w:szCs w:val="22"/>
          <w:lang w:val="en-US"/>
        </w:rPr>
        <w:t xml:space="preserve">across </w:t>
      </w:r>
      <w:r w:rsidR="00BA4A15">
        <w:rPr>
          <w:rFonts w:ascii="Helvetica" w:hAnsi="Helvetica" w:cs="Helvetica"/>
          <w:sz w:val="22"/>
          <w:szCs w:val="22"/>
          <w:lang w:val="en-US"/>
        </w:rPr>
        <w:t xml:space="preserve">many </w:t>
      </w:r>
      <w:r w:rsidR="008B7D7B">
        <w:rPr>
          <w:rFonts w:ascii="Helvetica" w:hAnsi="Helvetica" w:cs="Helvetica"/>
          <w:sz w:val="22"/>
          <w:szCs w:val="22"/>
          <w:lang w:val="en-US"/>
        </w:rPr>
        <w:t xml:space="preserve">ecosystems </w:t>
      </w:r>
      <w:r w:rsidR="00770BC0">
        <w:rPr>
          <w:rFonts w:ascii="Helvetica" w:hAnsi="Helvetica" w:cs="Helvetica"/>
          <w:sz w:val="22"/>
          <w:szCs w:val="22"/>
          <w:lang w:val="en-US"/>
        </w:rPr>
        <w:t>(CITES)</w:t>
      </w:r>
      <w:r w:rsidR="008B7D7B">
        <w:rPr>
          <w:rFonts w:ascii="Helvetica" w:hAnsi="Helvetica" w:cs="Helvetica"/>
          <w:sz w:val="22"/>
          <w:szCs w:val="22"/>
          <w:lang w:val="en-US"/>
        </w:rPr>
        <w:t>, the</w:t>
      </w:r>
      <w:r w:rsidR="00521116">
        <w:rPr>
          <w:rFonts w:ascii="Helvetica" w:hAnsi="Helvetica" w:cs="Helvetica"/>
          <w:sz w:val="22"/>
          <w:szCs w:val="22"/>
          <w:lang w:val="en-US"/>
        </w:rPr>
        <w:t xml:space="preserve"> theory</w:t>
      </w:r>
      <w:r w:rsidR="00694F59" w:rsidRPr="00AE69BC">
        <w:rPr>
          <w:rFonts w:ascii="Helvetica" w:hAnsi="Helvetica" w:cs="Helvetica"/>
          <w:sz w:val="22"/>
          <w:szCs w:val="22"/>
          <w:lang w:val="en-US"/>
        </w:rPr>
        <w:t xml:space="preserve"> </w:t>
      </w:r>
      <w:r w:rsidR="008B7D7B">
        <w:rPr>
          <w:rFonts w:ascii="Helvetica" w:hAnsi="Helvetica" w:cs="Helvetica"/>
          <w:sz w:val="22"/>
          <w:szCs w:val="22"/>
          <w:lang w:val="en-US"/>
        </w:rPr>
        <w:t xml:space="preserve">originally </w:t>
      </w:r>
      <w:r w:rsidR="00694F59" w:rsidRPr="00AE69BC">
        <w:rPr>
          <w:rFonts w:ascii="Helvetica" w:hAnsi="Helvetica" w:cs="Helvetica"/>
          <w:sz w:val="22"/>
          <w:szCs w:val="22"/>
          <w:lang w:val="en-US"/>
        </w:rPr>
        <w:t xml:space="preserve">emerged from the marine fisheries literature as a way to explain the variation in population recruitment of fish stocks. </w:t>
      </w:r>
    </w:p>
    <w:p w14:paraId="4DF2ECD5" w14:textId="0264EA91" w:rsidR="00235753" w:rsidRPr="00AE69BC" w:rsidRDefault="006F4CF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ins w:id="6" w:author="Elizabeth Wolkovich" w:date="2019-01-02T12:35:00Z">
        <w:r>
          <w:rPr>
            <w:rFonts w:ascii="Helvetica" w:hAnsi="Helvetica" w:cs="Helvetica"/>
            <w:sz w:val="22"/>
            <w:szCs w:val="22"/>
            <w:lang w:val="en-US"/>
          </w:rPr>
          <w:tab/>
        </w:r>
      </w:ins>
      <w:r w:rsidR="00694F59" w:rsidRPr="00AE69BC">
        <w:rPr>
          <w:rFonts w:ascii="Helvetica" w:hAnsi="Helvetica" w:cs="Helvetica"/>
          <w:sz w:val="22"/>
          <w:szCs w:val="22"/>
          <w:lang w:val="en-US"/>
        </w:rPr>
        <w:t>Based on life-</w:t>
      </w:r>
      <w:r w:rsidR="00694F59" w:rsidRPr="00AE69BC">
        <w:rPr>
          <w:rFonts w:ascii="Helvetica" w:hAnsi="Helvetica" w:cs="Helvetica"/>
          <w:sz w:val="22"/>
          <w:szCs w:val="22"/>
          <w:lang w:val="en-US"/>
        </w:rPr>
        <w:t xml:space="preserve">history theory, </w:t>
      </w:r>
      <w:r w:rsidR="00B10BC9">
        <w:rPr>
          <w:rFonts w:ascii="Helvetica" w:hAnsi="Helvetica" w:cs="Helvetica"/>
          <w:sz w:val="22"/>
          <w:szCs w:val="22"/>
          <w:lang w:val="en-US"/>
        </w:rPr>
        <w:t xml:space="preserve">the </w:t>
      </w:r>
      <w:r w:rsidRPr="00AE69BC">
        <w:rPr>
          <w:rFonts w:ascii="Helvetica" w:hAnsi="Helvetica" w:cs="Helvetica"/>
          <w:sz w:val="22"/>
          <w:szCs w:val="22"/>
          <w:lang w:val="en-US"/>
        </w:rPr>
        <w:t>Cushing match-mismatch hypothesis</w:t>
      </w:r>
      <w:r w:rsidRPr="00AE69BC" w:rsidDel="006F4CF0">
        <w:rPr>
          <w:rFonts w:ascii="Helvetica" w:hAnsi="Helvetica" w:cs="Helvetica"/>
          <w:sz w:val="22"/>
          <w:szCs w:val="22"/>
          <w:lang w:val="en-US"/>
        </w:rPr>
        <w:t xml:space="preserve"> </w:t>
      </w:r>
      <w:r w:rsidR="00694F59" w:rsidRPr="00AE69BC">
        <w:rPr>
          <w:rFonts w:ascii="Helvetica" w:hAnsi="Helvetica" w:cs="Helvetica"/>
          <w:sz w:val="22"/>
          <w:szCs w:val="22"/>
          <w:lang w:val="en-US"/>
        </w:rPr>
        <w:t>postulates that there should be selective pressure for the consumer</w:t>
      </w:r>
      <w:r w:rsidR="009840B6">
        <w:rPr>
          <w:rFonts w:ascii="Helvetica" w:hAnsi="Helvetica" w:cs="Helvetica"/>
          <w:sz w:val="22"/>
          <w:szCs w:val="22"/>
          <w:lang w:val="en-US"/>
        </w:rPr>
        <w:t xml:space="preserve"> to temporally ‘match’ the peak of its energetic phase with the peak </w:t>
      </w:r>
      <w:r w:rsidR="009840B6">
        <w:rPr>
          <w:rFonts w:ascii="Helvetica" w:hAnsi="Helvetica" w:cs="Helvetica"/>
          <w:sz w:val="22"/>
          <w:szCs w:val="22"/>
          <w:lang w:val="en-US"/>
        </w:rPr>
        <w:t>of resource availability</w:t>
      </w:r>
      <w:r w:rsidR="00694F59" w:rsidRPr="00AE69BC">
        <w:rPr>
          <w:rFonts w:ascii="Helvetica" w:hAnsi="Helvetica" w:cs="Helvetica"/>
          <w:sz w:val="22"/>
          <w:szCs w:val="22"/>
          <w:lang w:val="en-US"/>
        </w:rPr>
        <w:t xml:space="preserve"> </w:t>
      </w:r>
      <w:r w:rsidR="00D06188" w:rsidRPr="00AE69BC">
        <w:rPr>
          <w:rFonts w:ascii="Helvetica" w:hAnsi="Helvetica" w:cs="Helvetica"/>
          <w:sz w:val="22"/>
          <w:szCs w:val="22"/>
          <w:lang w:val="en-US"/>
        </w:rPr>
        <w:t>(Figure 1)</w:t>
      </w:r>
      <w:r w:rsidR="00694F59" w:rsidRPr="00AE69BC">
        <w:rPr>
          <w:rFonts w:ascii="Helvetica" w:hAnsi="Helvetica" w:cs="Helvetica"/>
          <w:sz w:val="22"/>
          <w:szCs w:val="22"/>
          <w:lang w:val="en-US"/>
        </w:rPr>
        <w:t>. Given this strong selective pressure, if there is any chang</w:t>
      </w:r>
      <w:r w:rsidR="00562C3A" w:rsidRPr="00AE69BC">
        <w:rPr>
          <w:rFonts w:ascii="Helvetica" w:hAnsi="Helvetica" w:cs="Helvetica"/>
          <w:sz w:val="22"/>
          <w:szCs w:val="22"/>
          <w:lang w:val="en-US"/>
        </w:rPr>
        <w:t xml:space="preserve">e to the relative timing of </w:t>
      </w:r>
      <w:r w:rsidR="0069398B">
        <w:rPr>
          <w:rFonts w:ascii="Helvetica" w:hAnsi="Helvetica" w:cs="Helvetica"/>
          <w:sz w:val="22"/>
          <w:szCs w:val="22"/>
          <w:lang w:val="en-US"/>
        </w:rPr>
        <w:t>the</w:t>
      </w:r>
      <w:r w:rsidR="0069398B"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interaction, there will be a decrease in fitness for the consumer</w:t>
      </w:r>
      <w:r w:rsidR="00134753" w:rsidRPr="00AE69BC">
        <w:rPr>
          <w:rFonts w:ascii="Helvetica" w:hAnsi="Helvetica" w:cs="Helvetica"/>
          <w:sz w:val="22"/>
          <w:szCs w:val="22"/>
          <w:lang w:val="en-US"/>
        </w:rPr>
        <w:t xml:space="preserve"> (</w:t>
      </w:r>
      <w:r w:rsidR="00E22B6F" w:rsidRPr="00AE69BC">
        <w:rPr>
          <w:rFonts w:ascii="Helvetica" w:hAnsi="Helvetica" w:cs="Helvetica"/>
          <w:sz w:val="22"/>
          <w:szCs w:val="22"/>
          <w:lang w:val="en-US"/>
        </w:rPr>
        <w:t>i.e., a mismatch</w:t>
      </w:r>
      <w:r w:rsidR="00134753" w:rsidRPr="00AE69BC">
        <w:rPr>
          <w:rFonts w:ascii="Helvetica" w:hAnsi="Helvetica" w:cs="Helvetica"/>
          <w:sz w:val="22"/>
          <w:szCs w:val="22"/>
          <w:lang w:val="en-US"/>
        </w:rPr>
        <w:t>)</w:t>
      </w:r>
      <w:r w:rsidR="00E22B6F" w:rsidRPr="00AE69BC">
        <w:rPr>
          <w:rFonts w:ascii="Helvetica" w:hAnsi="Helvetica" w:cs="Helvetica"/>
          <w:sz w:val="22"/>
          <w:szCs w:val="22"/>
          <w:lang w:val="en-US"/>
        </w:rPr>
        <w:t xml:space="preserve">, thus producing </w:t>
      </w:r>
      <w:r w:rsidR="00342913">
        <w:rPr>
          <w:rFonts w:ascii="Helvetica" w:hAnsi="Helvetica" w:cs="Helvetica"/>
          <w:sz w:val="22"/>
          <w:szCs w:val="22"/>
          <w:lang w:val="en-US"/>
        </w:rPr>
        <w:t>the now-often-shown</w:t>
      </w:r>
      <w:r w:rsidR="00E22B6F" w:rsidRPr="00AE69BC">
        <w:rPr>
          <w:rFonts w:ascii="Helvetica" w:hAnsi="Helvetica" w:cs="Helvetica"/>
          <w:sz w:val="22"/>
          <w:szCs w:val="22"/>
          <w:lang w:val="en-US"/>
        </w:rPr>
        <w:t xml:space="preserve"> </w:t>
      </w:r>
      <w:r w:rsidR="004E272C" w:rsidRPr="00AE69BC">
        <w:rPr>
          <w:rFonts w:ascii="Helvetica" w:hAnsi="Helvetica" w:cs="Helvetica"/>
          <w:sz w:val="22"/>
          <w:szCs w:val="22"/>
          <w:lang w:val="en-US"/>
        </w:rPr>
        <w:t>curve</w:t>
      </w:r>
      <w:r w:rsidR="00E22B6F" w:rsidRPr="00AE69BC">
        <w:rPr>
          <w:rFonts w:ascii="Helvetica" w:hAnsi="Helvetica" w:cs="Helvetica"/>
          <w:sz w:val="22"/>
          <w:szCs w:val="22"/>
          <w:lang w:val="en-US"/>
        </w:rPr>
        <w:t xml:space="preserve"> (Figure 1). </w:t>
      </w:r>
      <w:r w:rsidR="00AE4253" w:rsidRPr="00AE69BC">
        <w:rPr>
          <w:rFonts w:ascii="Helvetica" w:hAnsi="Helvetica" w:cs="Helvetica"/>
          <w:sz w:val="22"/>
          <w:szCs w:val="22"/>
          <w:lang w:val="en-US"/>
        </w:rPr>
        <w:t>For example, if a</w:t>
      </w:r>
      <w:r w:rsidR="001546F7" w:rsidRPr="00AE69BC">
        <w:rPr>
          <w:rFonts w:ascii="Helvetica" w:hAnsi="Helvetica" w:cs="Helvetica"/>
          <w:sz w:val="22"/>
          <w:szCs w:val="22"/>
          <w:lang w:val="en-US"/>
        </w:rPr>
        <w:t xml:space="preserve"> consumer </w:t>
      </w:r>
      <w:r w:rsidR="002D6F35" w:rsidRPr="00AE69BC">
        <w:rPr>
          <w:rFonts w:ascii="Helvetica" w:hAnsi="Helvetica" w:cs="Helvetica"/>
          <w:sz w:val="22"/>
          <w:szCs w:val="22"/>
          <w:lang w:val="en-US"/>
        </w:rPr>
        <w:t>emerges too early in the spring and</w:t>
      </w:r>
      <w:r w:rsidR="001546F7" w:rsidRPr="00AE69BC">
        <w:rPr>
          <w:rFonts w:ascii="Helvetica" w:hAnsi="Helvetica" w:cs="Helvetica"/>
          <w:sz w:val="22"/>
          <w:szCs w:val="22"/>
          <w:lang w:val="en-US"/>
        </w:rPr>
        <w:t xml:space="preserve"> the resource </w:t>
      </w:r>
      <w:r w:rsidR="002D6F35" w:rsidRPr="00AE69BC">
        <w:rPr>
          <w:rFonts w:ascii="Helvetica" w:hAnsi="Helvetica" w:cs="Helvetica"/>
          <w:sz w:val="22"/>
          <w:szCs w:val="22"/>
          <w:lang w:val="en-US"/>
        </w:rPr>
        <w:t>has not yet emerged,</w:t>
      </w:r>
      <w:r w:rsidR="001546F7" w:rsidRPr="00AE69BC">
        <w:rPr>
          <w:rFonts w:ascii="Helvetica" w:hAnsi="Helvetica" w:cs="Helvetica"/>
          <w:sz w:val="22"/>
          <w:szCs w:val="22"/>
          <w:lang w:val="en-US"/>
        </w:rPr>
        <w:t xml:space="preserve"> the consumer will risk starvation. </w:t>
      </w:r>
      <w:r w:rsidR="00694F59" w:rsidRPr="00AE69BC">
        <w:rPr>
          <w:rFonts w:ascii="Helvetica" w:hAnsi="Helvetica" w:cs="Helvetica"/>
          <w:sz w:val="22"/>
          <w:szCs w:val="22"/>
          <w:lang w:val="en-US"/>
        </w:rPr>
        <w:t>At the</w:t>
      </w:r>
      <w:r w:rsidR="00521116">
        <w:rPr>
          <w:rFonts w:ascii="Helvetica" w:hAnsi="Helvetica" w:cs="Helvetica"/>
          <w:sz w:val="22"/>
          <w:szCs w:val="22"/>
          <w:lang w:val="en-US"/>
        </w:rPr>
        <w:t xml:space="preserve"> curve’s</w:t>
      </w:r>
      <w:r w:rsidR="00694F59" w:rsidRPr="00AE69BC">
        <w:rPr>
          <w:rFonts w:ascii="Helvetica" w:hAnsi="Helvetica" w:cs="Helvetica"/>
          <w:sz w:val="22"/>
          <w:szCs w:val="22"/>
          <w:lang w:val="en-US"/>
        </w:rPr>
        <w:t xml:space="preserve"> limits, consumer fitness should fall to zero when </w:t>
      </w:r>
      <w:r w:rsidR="00521116">
        <w:rPr>
          <w:rFonts w:ascii="Helvetica" w:hAnsi="Helvetica" w:cs="Helvetica"/>
          <w:sz w:val="22"/>
          <w:szCs w:val="22"/>
          <w:lang w:val="en-US"/>
        </w:rPr>
        <w:t>the change in relative timing is sufficiently large</w:t>
      </w:r>
      <w:r w:rsidR="0076017C" w:rsidRPr="00AE69BC">
        <w:rPr>
          <w:rFonts w:ascii="Helvetica" w:hAnsi="Helvetica" w:cs="Helvetica"/>
          <w:sz w:val="22"/>
          <w:szCs w:val="22"/>
          <w:lang w:val="en-US"/>
        </w:rPr>
        <w:t xml:space="preserve"> (Figure 1)</w:t>
      </w:r>
      <w:r w:rsidR="00694F59" w:rsidRPr="00AE69BC">
        <w:rPr>
          <w:rFonts w:ascii="Helvetica" w:hAnsi="Helvetica" w:cs="Helvetica"/>
          <w:sz w:val="22"/>
          <w:szCs w:val="22"/>
          <w:lang w:val="en-US"/>
        </w:rPr>
        <w:t xml:space="preserve">. </w:t>
      </w:r>
      <w:r w:rsidR="00DA6CC6" w:rsidRPr="00AE69BC">
        <w:rPr>
          <w:rFonts w:ascii="Helvetica" w:hAnsi="Helvetica" w:cs="Helvetica"/>
          <w:sz w:val="22"/>
          <w:szCs w:val="22"/>
          <w:lang w:val="en-US"/>
        </w:rPr>
        <w:t xml:space="preserve">For example, the early-emerging </w:t>
      </w:r>
      <w:r w:rsidR="001546F7" w:rsidRPr="00AE69BC">
        <w:rPr>
          <w:rFonts w:ascii="Helvetica" w:hAnsi="Helvetica" w:cs="Helvetica"/>
          <w:sz w:val="22"/>
          <w:szCs w:val="22"/>
          <w:lang w:val="en-US"/>
        </w:rPr>
        <w:t xml:space="preserve">consumer can only survive so many days without food. </w:t>
      </w:r>
    </w:p>
    <w:p w14:paraId="3963AE19" w14:textId="0EBD6405" w:rsidR="00E31379" w:rsidRPr="00AE69BC"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F2057">
        <w:rPr>
          <w:rFonts w:ascii="Helvetica" w:hAnsi="Helvetica" w:cs="Helvetica"/>
          <w:sz w:val="22"/>
          <w:szCs w:val="22"/>
          <w:lang w:val="en-US"/>
        </w:rPr>
        <w:t>This hypothesis is based on two important assumptions</w:t>
      </w:r>
      <w:r w:rsidR="009F2057">
        <w:rPr>
          <w:rStyle w:val="CommentReference"/>
        </w:rPr>
        <w:t>.</w:t>
      </w:r>
      <w:r w:rsidR="00F22504" w:rsidRPr="00AE69BC">
        <w:rPr>
          <w:rFonts w:ascii="Helvetica" w:hAnsi="Helvetica" w:cs="Helvetica"/>
          <w:sz w:val="22"/>
          <w:szCs w:val="22"/>
          <w:lang w:val="en-US"/>
        </w:rPr>
        <w:t xml:space="preserve"> First, </w:t>
      </w:r>
      <w:r w:rsidR="0066705A" w:rsidRPr="00AE69BC">
        <w:rPr>
          <w:rFonts w:ascii="Helvetica" w:hAnsi="Helvetica" w:cs="Helvetica"/>
          <w:sz w:val="22"/>
          <w:szCs w:val="22"/>
          <w:lang w:val="en-US"/>
        </w:rPr>
        <w:t>the</w:t>
      </w:r>
      <w:r w:rsidR="00CF7136" w:rsidRPr="00AE69BC">
        <w:rPr>
          <w:rFonts w:ascii="Helvetica" w:hAnsi="Helvetica" w:cs="Helvetica"/>
          <w:sz w:val="22"/>
          <w:szCs w:val="22"/>
          <w:lang w:val="en-US"/>
        </w:rPr>
        <w:t xml:space="preserve"> resource is the major control</w:t>
      </w:r>
      <w:r w:rsidR="00777DA9" w:rsidRPr="00AE69BC">
        <w:rPr>
          <w:rFonts w:ascii="Helvetica" w:hAnsi="Helvetica" w:cs="Helvetica"/>
          <w:sz w:val="22"/>
          <w:szCs w:val="22"/>
          <w:lang w:val="en-US"/>
        </w:rPr>
        <w:t>ler</w:t>
      </w:r>
      <w:r w:rsidR="00CF7136" w:rsidRPr="00AE69BC">
        <w:rPr>
          <w:rFonts w:ascii="Helvetica" w:hAnsi="Helvetica" w:cs="Helvetica"/>
          <w:sz w:val="22"/>
          <w:szCs w:val="22"/>
          <w:lang w:val="en-US"/>
        </w:rPr>
        <w:t xml:space="preserve"> on </w:t>
      </w:r>
      <w:r w:rsidR="002B1912" w:rsidRPr="00AE69BC">
        <w:rPr>
          <w:rFonts w:ascii="Helvetica" w:hAnsi="Helvetica" w:cs="Helvetica"/>
          <w:sz w:val="22"/>
          <w:szCs w:val="22"/>
          <w:lang w:val="en-US"/>
        </w:rPr>
        <w:t xml:space="preserve">the </w:t>
      </w:r>
      <w:r w:rsidR="00CF7136" w:rsidRPr="00AE69BC">
        <w:rPr>
          <w:rFonts w:ascii="Helvetica" w:hAnsi="Helvetica" w:cs="Helvetica"/>
          <w:sz w:val="22"/>
          <w:szCs w:val="22"/>
          <w:lang w:val="en-US"/>
        </w:rPr>
        <w:t xml:space="preserve">consumer </w:t>
      </w:r>
      <w:r w:rsidR="0066705A" w:rsidRPr="00AE69BC">
        <w:rPr>
          <w:rFonts w:ascii="Helvetica" w:hAnsi="Helvetica" w:cs="Helvetica"/>
          <w:sz w:val="22"/>
          <w:szCs w:val="22"/>
          <w:lang w:val="en-US"/>
        </w:rPr>
        <w:t>(i.e.</w:t>
      </w:r>
      <w:r w:rsidR="00EF1902" w:rsidRPr="00AE69BC">
        <w:rPr>
          <w:rFonts w:ascii="Helvetica" w:hAnsi="Helvetica" w:cs="Helvetica"/>
          <w:sz w:val="22"/>
          <w:szCs w:val="22"/>
          <w:lang w:val="en-US"/>
        </w:rPr>
        <w:t>,</w:t>
      </w:r>
      <w:r w:rsidR="0066705A" w:rsidRPr="00AE69BC">
        <w:rPr>
          <w:rFonts w:ascii="Helvetica" w:hAnsi="Helvetica" w:cs="Helvetica"/>
          <w:sz w:val="22"/>
          <w:szCs w:val="22"/>
          <w:lang w:val="en-US"/>
        </w:rPr>
        <w:t xml:space="preserve"> strong interaction strength</w:t>
      </w:r>
      <w:r w:rsidR="00D12F6F" w:rsidRPr="00AE69BC">
        <w:rPr>
          <w:rFonts w:ascii="Helvetica" w:hAnsi="Helvetica" w:cs="Helvetica"/>
          <w:sz w:val="22"/>
          <w:szCs w:val="22"/>
          <w:lang w:val="en-US"/>
        </w:rPr>
        <w:t>, bottom-up control</w:t>
      </w:r>
      <w:r w:rsidR="003B3CA6" w:rsidRPr="00AE69BC">
        <w:rPr>
          <w:rFonts w:ascii="Helvetica" w:hAnsi="Helvetica" w:cs="Helvetica"/>
          <w:sz w:val="22"/>
          <w:szCs w:val="22"/>
          <w:lang w:val="en-US"/>
        </w:rPr>
        <w:t>; Cury et al, 2003</w:t>
      </w:r>
      <w:r w:rsidR="0066705A" w:rsidRPr="00AE69BC">
        <w:rPr>
          <w:rFonts w:ascii="Helvetica" w:hAnsi="Helvetica" w:cs="Helvetica"/>
          <w:sz w:val="22"/>
          <w:szCs w:val="22"/>
          <w:lang w:val="en-US"/>
        </w:rPr>
        <w:t>).</w:t>
      </w:r>
      <w:r w:rsidR="00EF1902" w:rsidRPr="00AE69BC">
        <w:rPr>
          <w:rFonts w:ascii="Helvetica" w:hAnsi="Helvetica" w:cs="Helvetica"/>
          <w:sz w:val="22"/>
          <w:szCs w:val="22"/>
          <w:lang w:val="en-US"/>
        </w:rPr>
        <w:t xml:space="preserve"> Second, the consumer and resource must present a certain degree of seasonality</w:t>
      </w:r>
      <w:r w:rsidR="00D12F6F" w:rsidRPr="00AE69BC">
        <w:rPr>
          <w:rFonts w:ascii="Helvetica" w:hAnsi="Helvetica" w:cs="Helvetica"/>
          <w:sz w:val="22"/>
          <w:szCs w:val="22"/>
          <w:lang w:val="en-US"/>
        </w:rPr>
        <w:t xml:space="preserve"> (e.g.</w:t>
      </w:r>
      <w:r w:rsidR="009E2662" w:rsidRPr="00AE69BC">
        <w:rPr>
          <w:rFonts w:ascii="Helvetica" w:hAnsi="Helvetica" w:cs="Helvetica"/>
          <w:sz w:val="22"/>
          <w:szCs w:val="22"/>
          <w:lang w:val="en-US"/>
        </w:rPr>
        <w:t>,</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resource</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is only</w:t>
      </w:r>
      <w:r w:rsidR="006C4BCC" w:rsidRPr="00AE69BC">
        <w:rPr>
          <w:rFonts w:ascii="Helvetica" w:hAnsi="Helvetica" w:cs="Helvetica"/>
          <w:sz w:val="22"/>
          <w:szCs w:val="22"/>
          <w:lang w:val="en-US"/>
        </w:rPr>
        <w:t xml:space="preserve"> </w:t>
      </w:r>
      <w:r w:rsidR="00CD13E2" w:rsidRPr="00AE69BC">
        <w:rPr>
          <w:rFonts w:ascii="Helvetica" w:hAnsi="Helvetica" w:cs="Helvetica"/>
          <w:sz w:val="22"/>
          <w:szCs w:val="22"/>
          <w:lang w:val="en-US"/>
        </w:rPr>
        <w:t xml:space="preserve">available </w:t>
      </w:r>
      <w:r w:rsidR="006C4BCC" w:rsidRPr="00AE69BC">
        <w:rPr>
          <w:rFonts w:ascii="Helvetica" w:hAnsi="Helvetica" w:cs="Helvetica"/>
          <w:sz w:val="22"/>
          <w:szCs w:val="22"/>
          <w:lang w:val="en-US"/>
        </w:rPr>
        <w:t>for part of the year</w:t>
      </w:r>
      <w:r w:rsidR="00CD13E2" w:rsidRPr="00AE69BC">
        <w:rPr>
          <w:rFonts w:ascii="Helvetica" w:hAnsi="Helvetica" w:cs="Helvetica"/>
          <w:sz w:val="22"/>
          <w:szCs w:val="22"/>
          <w:lang w:val="en-US"/>
        </w:rPr>
        <w:t>;</w:t>
      </w:r>
      <w:r w:rsidR="00400C45">
        <w:rPr>
          <w:rFonts w:ascii="Helvetica" w:hAnsi="Helvetica" w:cs="Helvetica"/>
          <w:sz w:val="22"/>
          <w:szCs w:val="22"/>
          <w:lang w:val="en-US"/>
        </w:rPr>
        <w:t xml:space="preserve"> Durant et al. 2005; </w:t>
      </w:r>
      <w:r w:rsidR="00EF1902" w:rsidRPr="00AE69BC">
        <w:rPr>
          <w:rFonts w:ascii="Helvetica" w:hAnsi="Helvetica" w:cs="Helvetica"/>
          <w:sz w:val="22"/>
          <w:szCs w:val="22"/>
          <w:lang w:val="en-US"/>
        </w:rPr>
        <w:t>Durant et al. 2007)</w:t>
      </w:r>
      <w:r w:rsidR="007851AF" w:rsidRPr="00AE69BC">
        <w:rPr>
          <w:rFonts w:ascii="Helvetica" w:hAnsi="Helvetica" w:cs="Helvetica"/>
          <w:sz w:val="22"/>
          <w:szCs w:val="22"/>
          <w:lang w:val="en-US"/>
        </w:rPr>
        <w:t>, limiting the optimal period for growth and reproduction</w:t>
      </w:r>
      <w:r w:rsidR="007D3441">
        <w:rPr>
          <w:rFonts w:ascii="Helvetica" w:hAnsi="Helvetica" w:cs="Helvetica"/>
          <w:sz w:val="22"/>
          <w:szCs w:val="22"/>
          <w:lang w:val="en-US"/>
        </w:rPr>
        <w:t xml:space="preserve"> for the consumer</w:t>
      </w:r>
      <w:r w:rsidR="00EF1902"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If neither of these assumptions </w:t>
      </w:r>
      <w:r w:rsidR="00FB782B">
        <w:rPr>
          <w:rFonts w:ascii="Helvetica" w:hAnsi="Helvetica" w:cs="Helvetica"/>
          <w:sz w:val="22"/>
          <w:szCs w:val="22"/>
          <w:lang w:val="en-US"/>
        </w:rPr>
        <w:t>is</w:t>
      </w:r>
      <w:r w:rsidR="00A070CB"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met, then fitness consequences due to changes in the relative timing of the interaction will be </w:t>
      </w:r>
      <w:r w:rsidR="00DD7C95">
        <w:rPr>
          <w:rFonts w:ascii="Helvetica" w:hAnsi="Helvetica" w:cs="Helvetica"/>
          <w:sz w:val="22"/>
          <w:szCs w:val="22"/>
          <w:lang w:val="en-US"/>
        </w:rPr>
        <w:t xml:space="preserve">either </w:t>
      </w:r>
      <w:r w:rsidR="00E130B1" w:rsidRPr="00AE69BC">
        <w:rPr>
          <w:rFonts w:ascii="Helvetica" w:hAnsi="Helvetica" w:cs="Helvetica"/>
          <w:sz w:val="22"/>
          <w:szCs w:val="22"/>
          <w:lang w:val="en-US"/>
        </w:rPr>
        <w:t>weak or non-existent.</w:t>
      </w:r>
    </w:p>
    <w:p w14:paraId="6D45F195" w14:textId="77777777" w:rsidR="00757FF2" w:rsidRPr="00AE69BC"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Disconnect between theory and empirical studies</w:t>
      </w:r>
    </w:p>
    <w:p w14:paraId="0497393A" w14:textId="06D96BA4" w:rsidR="00826209" w:rsidRPr="00AE69BC"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71E4D" w:rsidRPr="00AE69BC">
        <w:rPr>
          <w:rFonts w:ascii="Helvetica" w:hAnsi="Helvetica" w:cs="Helvetica"/>
          <w:sz w:val="22"/>
          <w:szCs w:val="22"/>
          <w:lang w:val="en-US"/>
        </w:rPr>
        <w:t xml:space="preserve">In </w:t>
      </w:r>
      <w:r w:rsidR="00694F59" w:rsidRPr="00AE69BC">
        <w:rPr>
          <w:rFonts w:ascii="Helvetica" w:hAnsi="Helvetica" w:cs="Helvetica"/>
          <w:sz w:val="22"/>
          <w:szCs w:val="22"/>
          <w:lang w:val="en-US"/>
        </w:rPr>
        <w:t>its or</w:t>
      </w:r>
      <w:r w:rsidR="00527C79" w:rsidRPr="00AE69BC">
        <w:rPr>
          <w:rFonts w:ascii="Helvetica" w:hAnsi="Helvetica" w:cs="Helvetica"/>
          <w:sz w:val="22"/>
          <w:szCs w:val="22"/>
          <w:lang w:val="en-US"/>
        </w:rPr>
        <w:t xml:space="preserve">iginal </w:t>
      </w:r>
      <w:r w:rsidR="00527C79" w:rsidRPr="00452A69">
        <w:rPr>
          <w:rFonts w:ascii="Helvetica" w:hAnsi="Helvetica" w:cs="Helvetica"/>
          <w:sz w:val="22"/>
          <w:szCs w:val="22"/>
          <w:lang w:val="en-US"/>
        </w:rPr>
        <w:t>state, the hypothesis has</w:t>
      </w:r>
      <w:r w:rsidR="00694F59" w:rsidRPr="00452A69">
        <w:rPr>
          <w:rFonts w:ascii="Helvetica" w:hAnsi="Helvetica" w:cs="Helvetica"/>
          <w:sz w:val="22"/>
          <w:szCs w:val="22"/>
          <w:lang w:val="en-US"/>
        </w:rPr>
        <w:t xml:space="preserve"> been debated, contested and criticized, particularly in the marine literature (Durant et al.</w:t>
      </w:r>
      <w:r w:rsidR="00A271EC" w:rsidRPr="00452A69">
        <w:rPr>
          <w:rFonts w:ascii="Helvetica" w:hAnsi="Helvetica" w:cs="Helvetica"/>
          <w:sz w:val="22"/>
          <w:szCs w:val="22"/>
          <w:lang w:val="en-US"/>
        </w:rPr>
        <w:t xml:space="preserve"> 2007, Leggett and DeBlois 1994</w:t>
      </w:r>
      <w:r w:rsidR="00694F59" w:rsidRPr="00452A69">
        <w:rPr>
          <w:rFonts w:ascii="Helvetica" w:hAnsi="Helvetica" w:cs="Helvetica"/>
          <w:sz w:val="22"/>
          <w:szCs w:val="22"/>
          <w:lang w:val="en-US"/>
        </w:rPr>
        <w:t xml:space="preserve">*). </w:t>
      </w:r>
      <w:r w:rsidR="005F07E9" w:rsidRPr="00452A69">
        <w:rPr>
          <w:rFonts w:ascii="Helvetica" w:hAnsi="Helvetica"/>
          <w:sz w:val="22"/>
          <w:szCs w:val="22"/>
        </w:rPr>
        <w:t>In part because, although a relatively simple hypothesis, it is inherently difficult to test in the field</w:t>
      </w:r>
      <w:r w:rsidR="005F07E9">
        <w:rPr>
          <w:rFonts w:ascii="Helvetica" w:hAnsi="Helvetica"/>
          <w:sz w:val="22"/>
          <w:szCs w:val="22"/>
        </w:rPr>
        <w:t>,</w:t>
      </w:r>
      <w:r w:rsidR="005F07E9" w:rsidRPr="00452A69">
        <w:rPr>
          <w:rFonts w:ascii="Helvetica" w:hAnsi="Helvetica"/>
          <w:sz w:val="22"/>
          <w:szCs w:val="22"/>
        </w:rPr>
        <w:t xml:space="preserve"> an assertion even Cushing himself made. Indeed, the shape and strength of the relationship of the curve varies greatly across observational studies</w:t>
      </w:r>
      <w:r w:rsidR="005F07E9" w:rsidRPr="00AE69BC">
        <w:rPr>
          <w:rFonts w:ascii="Helvetica" w:hAnsi="Helvetica" w:cs="Helvetica"/>
          <w:sz w:val="22"/>
          <w:szCs w:val="22"/>
          <w:lang w:val="en-US"/>
        </w:rPr>
        <w:t xml:space="preserve"> </w:t>
      </w:r>
      <w:r w:rsidR="00C359B7" w:rsidRPr="00AE69BC">
        <w:rPr>
          <w:rFonts w:ascii="Helvetica" w:hAnsi="Helvetica" w:cs="Helvetica"/>
          <w:sz w:val="22"/>
          <w:szCs w:val="22"/>
          <w:lang w:val="en-US"/>
        </w:rPr>
        <w:t>(</w:t>
      </w:r>
      <w:r w:rsidR="00B82087" w:rsidRPr="00AE69BC">
        <w:rPr>
          <w:rFonts w:ascii="Helvetica" w:hAnsi="Helvetica" w:cs="Helvetica"/>
          <w:sz w:val="22"/>
          <w:szCs w:val="22"/>
          <w:lang w:val="en-US"/>
        </w:rPr>
        <w:t xml:space="preserve">e.g., </w:t>
      </w:r>
      <w:r w:rsidR="00BF0979">
        <w:rPr>
          <w:rFonts w:ascii="Helvetica" w:hAnsi="Helvetica" w:cs="Helvetica"/>
          <w:sz w:val="22"/>
          <w:szCs w:val="22"/>
          <w:lang w:val="en-US"/>
        </w:rPr>
        <w:t>Philippart et al. 2013; Reed et al. 2013; Plard et al. 2014; Atkinson et al. 2015</w:t>
      </w:r>
      <w:r w:rsidR="00C359B7" w:rsidRPr="00AE69BC">
        <w:rPr>
          <w:rFonts w:ascii="Helvetica" w:hAnsi="Helvetica" w:cs="Helvetica"/>
          <w:sz w:val="22"/>
          <w:szCs w:val="22"/>
          <w:lang w:val="en-US"/>
        </w:rPr>
        <w:t>)</w:t>
      </w:r>
      <w:r w:rsidR="00694F59" w:rsidRPr="00AE69BC">
        <w:rPr>
          <w:rFonts w:ascii="Helvetica" w:hAnsi="Helvetica" w:cs="Helvetica"/>
          <w:sz w:val="22"/>
          <w:szCs w:val="22"/>
          <w:lang w:val="en-US"/>
        </w:rPr>
        <w:t xml:space="preserve">. </w:t>
      </w:r>
      <w:r w:rsidR="00346569" w:rsidRPr="00147A18">
        <w:rPr>
          <w:rFonts w:ascii="Helvetica" w:hAnsi="Helvetica" w:cs="Helvetica"/>
          <w:sz w:val="22"/>
          <w:szCs w:val="22"/>
          <w:lang w:val="en-US"/>
        </w:rPr>
        <w:t>While o</w:t>
      </w:r>
      <w:r w:rsidR="00694F59" w:rsidRPr="00147A18">
        <w:rPr>
          <w:rFonts w:ascii="Helvetica" w:hAnsi="Helvetica" w:cs="Helvetica"/>
          <w:sz w:val="22"/>
          <w:szCs w:val="22"/>
          <w:lang w:val="en-US"/>
        </w:rPr>
        <w:t xml:space="preserve">thers have suggested that this is because </w:t>
      </w:r>
      <w:commentRangeStart w:id="7"/>
      <w:r w:rsidR="00694F59" w:rsidRPr="00147A18">
        <w:rPr>
          <w:rFonts w:ascii="Helvetica" w:hAnsi="Helvetica" w:cs="Helvetica"/>
          <w:sz w:val="22"/>
          <w:szCs w:val="22"/>
          <w:lang w:val="en-US"/>
        </w:rPr>
        <w:t xml:space="preserve">of data limitations and the model’s implication of complex multitrophic dynamics </w:t>
      </w:r>
      <w:commentRangeEnd w:id="7"/>
      <w:r w:rsidR="009172C8" w:rsidRPr="00147A18">
        <w:rPr>
          <w:rStyle w:val="CommentReference"/>
          <w:rFonts w:ascii="Helvetica" w:hAnsi="Helvetica"/>
          <w:sz w:val="22"/>
          <w:szCs w:val="22"/>
        </w:rPr>
        <w:commentReference w:id="7"/>
      </w:r>
      <w:r w:rsidR="00694F59" w:rsidRPr="00147A18">
        <w:rPr>
          <w:rFonts w:ascii="Helvetica" w:hAnsi="Helvetica" w:cs="Helvetica"/>
          <w:sz w:val="22"/>
          <w:szCs w:val="22"/>
          <w:lang w:val="en-US"/>
        </w:rPr>
        <w:t>(Kerby chapter, Durant et al. 2007)</w:t>
      </w:r>
      <w:r w:rsidR="00346569" w:rsidRPr="00147A18">
        <w:rPr>
          <w:rFonts w:ascii="Helvetica" w:hAnsi="Helvetica" w:cs="Helvetica"/>
          <w:sz w:val="22"/>
          <w:szCs w:val="22"/>
          <w:lang w:val="en-US"/>
        </w:rPr>
        <w:t>, w</w:t>
      </w:r>
      <w:r w:rsidR="00694F59" w:rsidRPr="00147A18">
        <w:rPr>
          <w:rFonts w:ascii="Helvetica" w:hAnsi="Helvetica" w:cs="Helvetica"/>
          <w:sz w:val="22"/>
          <w:szCs w:val="22"/>
          <w:lang w:val="en-US"/>
        </w:rPr>
        <w:t xml:space="preserve">e </w:t>
      </w:r>
      <w:r w:rsidR="00694F59" w:rsidRPr="00AE69BC">
        <w:rPr>
          <w:rFonts w:ascii="Helvetica" w:hAnsi="Helvetica" w:cs="Helvetica"/>
          <w:sz w:val="22"/>
          <w:szCs w:val="22"/>
          <w:lang w:val="en-US"/>
        </w:rPr>
        <w:t>argue that there are key methodological</w:t>
      </w:r>
      <w:r w:rsidR="005A0A35">
        <w:rPr>
          <w:rFonts w:ascii="Helvetica" w:hAnsi="Helvetica" w:cs="Helvetica"/>
          <w:sz w:val="22"/>
          <w:szCs w:val="22"/>
          <w:lang w:val="en-US"/>
        </w:rPr>
        <w:t xml:space="preserve"> reasons</w:t>
      </w:r>
      <w:r w:rsidR="00694F59" w:rsidRPr="00AE69BC">
        <w:rPr>
          <w:rFonts w:ascii="Helvetica" w:hAnsi="Helvetica" w:cs="Helvetica"/>
          <w:sz w:val="22"/>
          <w:szCs w:val="22"/>
          <w:lang w:val="en-US"/>
        </w:rPr>
        <w:t xml:space="preserve"> </w:t>
      </w:r>
      <w:r w:rsidR="009172C8" w:rsidRPr="00AE69BC">
        <w:rPr>
          <w:rFonts w:ascii="Helvetica" w:hAnsi="Helvetica" w:cs="Helvetica"/>
          <w:sz w:val="22"/>
          <w:szCs w:val="22"/>
          <w:lang w:val="en-US"/>
        </w:rPr>
        <w:t>that make it difficult</w:t>
      </w:r>
      <w:r w:rsidR="00694F59" w:rsidRPr="00AE69BC">
        <w:rPr>
          <w:rFonts w:ascii="Helvetica" w:hAnsi="Helvetica" w:cs="Helvetica"/>
          <w:sz w:val="22"/>
          <w:szCs w:val="22"/>
          <w:lang w:val="en-US"/>
        </w:rPr>
        <w:t xml:space="preserve"> to determine whether this hypothesis is widely supported in the context of climate change.</w:t>
      </w:r>
      <w:r w:rsidR="00774F73" w:rsidRPr="00AE69BC">
        <w:rPr>
          <w:rFonts w:ascii="Helvetica" w:hAnsi="Helvetica" w:cs="Helvetica"/>
          <w:sz w:val="22"/>
          <w:szCs w:val="22"/>
          <w:lang w:val="en-US"/>
        </w:rPr>
        <w:t xml:space="preserve"> </w:t>
      </w:r>
      <w:r w:rsidR="00792C23">
        <w:rPr>
          <w:rFonts w:ascii="Helvetica" w:hAnsi="Helvetica" w:cs="Helvetica"/>
          <w:sz w:val="22"/>
          <w:szCs w:val="22"/>
          <w:lang w:val="en-US"/>
        </w:rPr>
        <w:t>Below, we</w:t>
      </w:r>
      <w:r w:rsidR="00774F73" w:rsidRPr="00AE69BC">
        <w:rPr>
          <w:rFonts w:ascii="Helvetica" w:hAnsi="Helvetica" w:cs="Helvetica"/>
          <w:sz w:val="22"/>
          <w:szCs w:val="22"/>
          <w:lang w:val="en-US"/>
        </w:rPr>
        <w:t xml:space="preserve"> introduce the current objectives of </w:t>
      </w:r>
      <w:r w:rsidR="00147A18">
        <w:rPr>
          <w:rFonts w:ascii="Helvetica" w:hAnsi="Helvetica" w:cs="Helvetica"/>
          <w:sz w:val="22"/>
          <w:szCs w:val="22"/>
          <w:lang w:val="en-US"/>
        </w:rPr>
        <w:t>the phenological</w:t>
      </w:r>
      <w:r w:rsidR="00774F73" w:rsidRPr="00AE69BC">
        <w:rPr>
          <w:rFonts w:ascii="Helvetica" w:hAnsi="Helvetica" w:cs="Helvetica"/>
          <w:sz w:val="22"/>
          <w:szCs w:val="22"/>
          <w:lang w:val="en-US"/>
        </w:rPr>
        <w:t xml:space="preserve"> mismatch literature</w:t>
      </w:r>
      <w:r w:rsidR="005B4507" w:rsidRPr="00AE69BC">
        <w:rPr>
          <w:rFonts w:ascii="Helvetica" w:hAnsi="Helvetica" w:cs="Helvetica"/>
          <w:sz w:val="22"/>
          <w:szCs w:val="22"/>
          <w:lang w:val="en-US"/>
        </w:rPr>
        <w:t>, and then discuss</w:t>
      </w:r>
      <w:r w:rsidR="00302AB3">
        <w:rPr>
          <w:rFonts w:ascii="Helvetica" w:hAnsi="Helvetica" w:cs="Helvetica"/>
          <w:sz w:val="22"/>
          <w:szCs w:val="22"/>
          <w:lang w:val="en-US"/>
        </w:rPr>
        <w:t xml:space="preserve"> </w:t>
      </w:r>
      <w:r w:rsidR="009866DC">
        <w:rPr>
          <w:rFonts w:ascii="Helvetica" w:hAnsi="Helvetica" w:cs="Helvetica"/>
          <w:sz w:val="22"/>
          <w:szCs w:val="22"/>
          <w:lang w:val="en-US"/>
        </w:rPr>
        <w:t xml:space="preserve">how studies </w:t>
      </w:r>
      <w:r w:rsidR="00DF37D0">
        <w:rPr>
          <w:rFonts w:ascii="Helvetica" w:hAnsi="Helvetica" w:cs="Helvetica"/>
          <w:sz w:val="22"/>
          <w:szCs w:val="22"/>
          <w:lang w:val="en-US"/>
        </w:rPr>
        <w:t>often fail to</w:t>
      </w:r>
      <w:r w:rsidR="00346569">
        <w:rPr>
          <w:rFonts w:ascii="Helvetica" w:hAnsi="Helvetica" w:cs="Helvetica"/>
          <w:sz w:val="22"/>
          <w:szCs w:val="22"/>
          <w:lang w:val="en-US"/>
        </w:rPr>
        <w:t xml:space="preserve"> rigorously</w:t>
      </w:r>
      <w:r w:rsidR="00302AB3">
        <w:rPr>
          <w:rFonts w:ascii="Helvetica" w:hAnsi="Helvetica" w:cs="Helvetica"/>
          <w:sz w:val="22"/>
          <w:szCs w:val="22"/>
          <w:lang w:val="en-US"/>
        </w:rPr>
        <w:t xml:space="preserve"> </w:t>
      </w:r>
      <w:r w:rsidR="00346569">
        <w:rPr>
          <w:rFonts w:ascii="Helvetica" w:hAnsi="Helvetica" w:cs="Helvetica"/>
          <w:sz w:val="22"/>
          <w:szCs w:val="22"/>
          <w:lang w:val="en-US"/>
        </w:rPr>
        <w:t xml:space="preserve">test </w:t>
      </w:r>
      <w:r w:rsidR="00302AB3">
        <w:rPr>
          <w:rFonts w:ascii="Helvetica" w:hAnsi="Helvetica" w:cs="Helvetica"/>
          <w:sz w:val="22"/>
          <w:szCs w:val="22"/>
          <w:lang w:val="en-US"/>
        </w:rPr>
        <w:t xml:space="preserve">the Cushing </w:t>
      </w:r>
      <w:r w:rsidR="00302AB3">
        <w:rPr>
          <w:rFonts w:ascii="Helvetica" w:hAnsi="Helvetica" w:cs="Helvetica"/>
          <w:sz w:val="22"/>
          <w:szCs w:val="22"/>
          <w:lang w:val="en-US"/>
        </w:rPr>
        <w:t>hypothesis</w:t>
      </w:r>
      <w:r w:rsidR="006F4CF0">
        <w:rPr>
          <w:rFonts w:ascii="Helvetica" w:hAnsi="Helvetica" w:cs="Helvetica"/>
          <w:sz w:val="22"/>
          <w:szCs w:val="22"/>
          <w:lang w:val="en-US"/>
        </w:rPr>
        <w:t>. We also examine whether studies define</w:t>
      </w:r>
      <w:r w:rsidR="009866DC">
        <w:rPr>
          <w:rFonts w:ascii="Helvetica" w:hAnsi="Helvetica" w:cs="Helvetica"/>
          <w:sz w:val="22"/>
          <w:szCs w:val="22"/>
          <w:lang w:val="en-US"/>
        </w:rPr>
        <w:t xml:space="preserve"> pre-climate change baselines</w:t>
      </w:r>
      <w:r w:rsidR="006F4CF0">
        <w:rPr>
          <w:rFonts w:ascii="Helvetica" w:hAnsi="Helvetica" w:cs="Helvetica"/>
          <w:sz w:val="22"/>
          <w:szCs w:val="22"/>
          <w:lang w:val="en-US"/>
        </w:rPr>
        <w:t>, which are critical for assessing climate change impacts now, and in the future</w:t>
      </w:r>
      <w:r w:rsidR="009866DC">
        <w:rPr>
          <w:rFonts w:ascii="Helvetica" w:hAnsi="Helvetica" w:cs="Helvetica"/>
          <w:sz w:val="22"/>
          <w:szCs w:val="22"/>
          <w:lang w:val="en-US"/>
        </w:rPr>
        <w:t>.</w:t>
      </w:r>
    </w:p>
    <w:p w14:paraId="48E7A313" w14:textId="1658E445"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79A5"/>
          <w:sz w:val="22"/>
          <w:szCs w:val="22"/>
          <w:lang w:val="en-US"/>
        </w:rPr>
        <w:tab/>
      </w:r>
      <w:r w:rsidR="00986E6B" w:rsidRPr="00AE69BC">
        <w:rPr>
          <w:rFonts w:ascii="Helvetica" w:hAnsi="Helvetica"/>
          <w:sz w:val="22"/>
          <w:szCs w:val="22"/>
        </w:rPr>
        <w:t xml:space="preserve">To put our </w:t>
      </w:r>
      <w:r w:rsidR="00112302">
        <w:rPr>
          <w:rFonts w:ascii="Helvetica" w:hAnsi="Helvetica"/>
          <w:sz w:val="22"/>
          <w:szCs w:val="22"/>
        </w:rPr>
        <w:t>arg</w:t>
      </w:r>
      <w:r w:rsidR="00035189">
        <w:rPr>
          <w:rFonts w:ascii="Helvetica" w:hAnsi="Helvetica"/>
          <w:sz w:val="22"/>
          <w:szCs w:val="22"/>
        </w:rPr>
        <w:t>ument</w:t>
      </w:r>
      <w:r w:rsidR="00035189" w:rsidRPr="00AE69BC">
        <w:rPr>
          <w:rFonts w:ascii="Helvetica" w:hAnsi="Helvetica"/>
          <w:sz w:val="22"/>
          <w:szCs w:val="22"/>
        </w:rPr>
        <w:t xml:space="preserve"> </w:t>
      </w:r>
      <w:r w:rsidR="00986E6B" w:rsidRPr="00AE69BC">
        <w:rPr>
          <w:rFonts w:ascii="Helvetica" w:hAnsi="Helvetica"/>
          <w:sz w:val="22"/>
          <w:szCs w:val="22"/>
        </w:rPr>
        <w:t>in context, we reviewed the</w:t>
      </w:r>
      <w:r w:rsidR="006A2ACC" w:rsidRPr="00AE69BC">
        <w:rPr>
          <w:rFonts w:ascii="Helvetica" w:hAnsi="Helvetica"/>
          <w:sz w:val="22"/>
          <w:szCs w:val="22"/>
        </w:rPr>
        <w:t xml:space="preserve"> phenological mismatch</w:t>
      </w:r>
      <w:r w:rsidR="00986E6B" w:rsidRPr="00AE69BC">
        <w:rPr>
          <w:rFonts w:ascii="Helvetica" w:hAnsi="Helvetica"/>
          <w:sz w:val="22"/>
          <w:szCs w:val="22"/>
        </w:rPr>
        <w:t xml:space="preserve"> literature. W</w:t>
      </w:r>
      <w:r w:rsidRPr="00AE69BC">
        <w:rPr>
          <w:rFonts w:ascii="Helvetica" w:hAnsi="Helvetica" w:cs="Helvetica"/>
          <w:sz w:val="22"/>
          <w:szCs w:val="22"/>
          <w:lang w:val="en-US"/>
        </w:rPr>
        <w:t xml:space="preserve">e examined </w:t>
      </w:r>
      <w:commentRangeStart w:id="8"/>
      <w:r w:rsidR="00B70B78">
        <w:rPr>
          <w:rFonts w:ascii="Helvetica" w:hAnsi="Helvetica" w:cs="Helvetica"/>
          <w:sz w:val="22"/>
          <w:szCs w:val="22"/>
          <w:lang w:val="en-US"/>
        </w:rPr>
        <w:t>40</w:t>
      </w:r>
      <w:r w:rsidRPr="00AE69BC">
        <w:rPr>
          <w:rFonts w:ascii="Helvetica" w:hAnsi="Helvetica" w:cs="Helvetica"/>
          <w:sz w:val="22"/>
          <w:szCs w:val="22"/>
          <w:lang w:val="en-US"/>
        </w:rPr>
        <w:t xml:space="preserve"> observational studies </w:t>
      </w:r>
      <w:commentRangeEnd w:id="8"/>
      <w:r w:rsidR="006F4CF0">
        <w:rPr>
          <w:rStyle w:val="CommentReference"/>
        </w:rPr>
        <w:commentReference w:id="8"/>
      </w:r>
      <w:r w:rsidRPr="00AE69BC">
        <w:rPr>
          <w:rFonts w:ascii="Helvetica" w:hAnsi="Helvetica" w:cs="Helvetica"/>
          <w:sz w:val="22"/>
          <w:szCs w:val="22"/>
          <w:lang w:val="en-US"/>
        </w:rPr>
        <w:t xml:space="preserve">that evaluated the effects </w:t>
      </w:r>
      <w:r w:rsidRPr="007F44E0">
        <w:rPr>
          <w:rFonts w:ascii="Helvetica" w:hAnsi="Helvetica" w:cs="Helvetica"/>
          <w:sz w:val="22"/>
          <w:szCs w:val="22"/>
          <w:lang w:val="en-US"/>
        </w:rPr>
        <w:t>of a change in</w:t>
      </w:r>
      <w:r w:rsidRPr="00AE69BC">
        <w:rPr>
          <w:rFonts w:ascii="Helvetica" w:hAnsi="Helvetica" w:cs="Helvetica"/>
          <w:sz w:val="22"/>
          <w:szCs w:val="22"/>
          <w:lang w:val="en-US"/>
        </w:rPr>
        <w:t xml:space="preserve"> rel</w:t>
      </w:r>
      <w:r w:rsidR="005A0A35">
        <w:rPr>
          <w:rFonts w:ascii="Helvetica" w:hAnsi="Helvetica" w:cs="Helvetica"/>
          <w:sz w:val="22"/>
          <w:szCs w:val="22"/>
          <w:lang w:val="en-US"/>
        </w:rPr>
        <w:t>ative timing on the fitness or</w:t>
      </w:r>
      <w:r w:rsidRPr="00AE69BC">
        <w:rPr>
          <w:rFonts w:ascii="Helvetica" w:hAnsi="Helvetica" w:cs="Helvetica"/>
          <w:sz w:val="22"/>
          <w:szCs w:val="22"/>
          <w:lang w:val="en-US"/>
        </w:rPr>
        <w:t xml:space="preserve"> </w:t>
      </w:r>
      <w:r w:rsidR="00013E92" w:rsidRPr="00AE69BC">
        <w:rPr>
          <w:rFonts w:ascii="Helvetica" w:hAnsi="Helvetica" w:cs="Helvetica"/>
          <w:sz w:val="22"/>
          <w:szCs w:val="22"/>
          <w:lang w:val="en-US"/>
        </w:rPr>
        <w:t>performance</w:t>
      </w:r>
      <w:r w:rsidR="00AC6F8B">
        <w:rPr>
          <w:rFonts w:ascii="Helvetica" w:hAnsi="Helvetica" w:cs="Helvetica"/>
          <w:sz w:val="22"/>
          <w:szCs w:val="22"/>
          <w:lang w:val="en-US"/>
        </w:rPr>
        <w:t xml:space="preserve"> </w:t>
      </w:r>
      <w:r w:rsidR="00BC06CD">
        <w:rPr>
          <w:rFonts w:ascii="Helvetica" w:hAnsi="Helvetica" w:cs="Helvetica"/>
          <w:sz w:val="22"/>
          <w:szCs w:val="22"/>
          <w:lang w:val="en-US"/>
        </w:rPr>
        <w:t xml:space="preserve">(hereafter referred to as performance) </w:t>
      </w:r>
      <w:r w:rsidR="00AC6F8B">
        <w:rPr>
          <w:rFonts w:ascii="Helvetica" w:hAnsi="Helvetica" w:cs="Helvetica"/>
          <w:sz w:val="22"/>
          <w:szCs w:val="22"/>
          <w:lang w:val="en-US"/>
        </w:rPr>
        <w:t>of the consumer (</w:t>
      </w:r>
      <w:r w:rsidRPr="00AE69BC">
        <w:rPr>
          <w:rFonts w:ascii="Helvetica" w:hAnsi="Helvetica" w:cs="Helvetica"/>
          <w:sz w:val="22"/>
          <w:szCs w:val="22"/>
          <w:lang w:val="en-US"/>
        </w:rPr>
        <w:t xml:space="preserve">see Appendix </w:t>
      </w:r>
      <w:r w:rsidRPr="00DC0781">
        <w:rPr>
          <w:rFonts w:ascii="Helvetica" w:hAnsi="Helvetica" w:cs="Helvetica"/>
          <w:sz w:val="22"/>
          <w:szCs w:val="22"/>
          <w:lang w:val="en-US"/>
        </w:rPr>
        <w:t xml:space="preserve">for details). </w:t>
      </w:r>
      <w:r w:rsidR="005F07E9">
        <w:rPr>
          <w:rFonts w:ascii="Helvetica" w:hAnsi="Helvetica" w:cs="Helvetica"/>
          <w:sz w:val="22"/>
          <w:szCs w:val="22"/>
          <w:lang w:val="en-US"/>
        </w:rPr>
        <w:t xml:space="preserve">The majority of the studies (25/40) </w:t>
      </w:r>
      <w:r w:rsidRPr="00DC0781">
        <w:rPr>
          <w:rFonts w:ascii="Helvetica" w:hAnsi="Helvetica" w:cs="Helvetica"/>
          <w:sz w:val="22"/>
          <w:szCs w:val="22"/>
          <w:lang w:val="en-US"/>
        </w:rPr>
        <w:t>focused on: i) documenting how climate change is affecting the timi</w:t>
      </w:r>
      <w:r w:rsidR="004A1A50" w:rsidRPr="00DC0781">
        <w:rPr>
          <w:rFonts w:ascii="Helvetica" w:hAnsi="Helvetica" w:cs="Helvetica"/>
          <w:sz w:val="22"/>
          <w:szCs w:val="22"/>
          <w:lang w:val="en-US"/>
        </w:rPr>
        <w:t>ng of a trophic</w:t>
      </w:r>
      <w:r w:rsidR="004A1A50">
        <w:rPr>
          <w:rFonts w:ascii="Helvetica" w:hAnsi="Helvetica" w:cs="Helvetica"/>
          <w:sz w:val="22"/>
          <w:szCs w:val="22"/>
          <w:lang w:val="en-US"/>
        </w:rPr>
        <w:t xml:space="preserve"> interaction and</w:t>
      </w:r>
      <w:r w:rsidRPr="00AE69BC">
        <w:rPr>
          <w:rFonts w:ascii="Helvetica" w:hAnsi="Helvetica" w:cs="Helvetica"/>
          <w:sz w:val="22"/>
          <w:szCs w:val="22"/>
          <w:lang w:val="en-US"/>
        </w:rPr>
        <w:t xml:space="preserve"> how those changes have affected the c</w:t>
      </w:r>
      <w:r w:rsidR="005A0A35">
        <w:rPr>
          <w:rFonts w:ascii="Helvetica" w:hAnsi="Helvetica" w:cs="Helvetica"/>
          <w:sz w:val="22"/>
          <w:szCs w:val="22"/>
          <w:lang w:val="en-US"/>
        </w:rPr>
        <w:t>onsumer’s performance</w:t>
      </w:r>
      <w:r w:rsidR="004A1A50">
        <w:rPr>
          <w:rFonts w:ascii="Helvetica" w:hAnsi="Helvetica" w:cs="Helvetica"/>
          <w:sz w:val="22"/>
          <w:szCs w:val="22"/>
          <w:lang w:val="en-US"/>
        </w:rPr>
        <w:t>; and ii</w:t>
      </w:r>
      <w:r w:rsidRPr="00AE69BC">
        <w:rPr>
          <w:rFonts w:ascii="Helvetica" w:hAnsi="Helvetica" w:cs="Helvetica"/>
          <w:sz w:val="22"/>
          <w:szCs w:val="22"/>
          <w:lang w:val="en-US"/>
        </w:rPr>
        <w:t xml:space="preserve">) advancing the theory necessary to predict long-term demographic changes due to changes in synchrony. The ultimate goal of these studies </w:t>
      </w:r>
      <w:r w:rsidR="006F4CF0">
        <w:rPr>
          <w:rFonts w:ascii="Helvetica" w:hAnsi="Helvetica" w:cs="Helvetica"/>
          <w:sz w:val="22"/>
          <w:szCs w:val="22"/>
          <w:lang w:val="en-US"/>
        </w:rPr>
        <w:t>wa</w:t>
      </w:r>
      <w:r w:rsidRPr="00AE69BC">
        <w:rPr>
          <w:rFonts w:ascii="Helvetica" w:hAnsi="Helvetica" w:cs="Helvetica"/>
          <w:sz w:val="22"/>
          <w:szCs w:val="22"/>
          <w:lang w:val="en-US"/>
        </w:rPr>
        <w:t xml:space="preserve">s to predict the impacts of climate change on ecological communities </w:t>
      </w:r>
      <w:r w:rsidRPr="009A0D92">
        <w:rPr>
          <w:rFonts w:ascii="Helvetica" w:hAnsi="Helvetica" w:cs="Helvetica"/>
          <w:sz w:val="22"/>
          <w:szCs w:val="22"/>
          <w:lang w:val="en-US"/>
        </w:rPr>
        <w:t>(</w:t>
      </w:r>
      <w:r w:rsidRPr="00AE69BC">
        <w:rPr>
          <w:rFonts w:ascii="Helvetica" w:hAnsi="Helvetica" w:cs="Helvetica"/>
          <w:sz w:val="22"/>
          <w:szCs w:val="22"/>
          <w:lang w:val="en-US"/>
        </w:rPr>
        <w:t xml:space="preserve">hereafter called ‘climate change’ studies). </w:t>
      </w:r>
      <w:r w:rsidR="00723FDF">
        <w:rPr>
          <w:rFonts w:ascii="Helvetica" w:hAnsi="Helvetica" w:cs="Helvetica"/>
          <w:sz w:val="22"/>
          <w:szCs w:val="22"/>
          <w:lang w:val="en-US"/>
        </w:rPr>
        <w:t xml:space="preserve">Our database </w:t>
      </w:r>
      <w:r w:rsidR="005F07E9">
        <w:rPr>
          <w:rFonts w:ascii="Helvetica" w:hAnsi="Helvetica" w:cs="Helvetica"/>
          <w:sz w:val="22"/>
          <w:szCs w:val="22"/>
          <w:lang w:val="en-US"/>
        </w:rPr>
        <w:t>also included</w:t>
      </w:r>
      <w:r w:rsidR="005F07E9" w:rsidRPr="00AE69BC">
        <w:rPr>
          <w:rFonts w:ascii="Helvetica" w:hAnsi="Helvetica" w:cs="Helvetica"/>
          <w:sz w:val="22"/>
          <w:szCs w:val="22"/>
          <w:lang w:val="en-US"/>
        </w:rPr>
        <w:t xml:space="preserve"> </w:t>
      </w:r>
      <w:r w:rsidR="005F07E9">
        <w:rPr>
          <w:rFonts w:ascii="Helvetica" w:hAnsi="Helvetica" w:cs="Helvetica"/>
          <w:sz w:val="22"/>
          <w:szCs w:val="22"/>
          <w:lang w:val="en-US"/>
        </w:rPr>
        <w:t xml:space="preserve">15 </w:t>
      </w:r>
      <w:r w:rsidR="005F07E9" w:rsidRPr="00AE69BC">
        <w:rPr>
          <w:rFonts w:ascii="Helvetica" w:hAnsi="Helvetica" w:cs="Helvetica"/>
          <w:sz w:val="22"/>
          <w:szCs w:val="22"/>
          <w:lang w:val="en-US"/>
        </w:rPr>
        <w:t xml:space="preserve">studies </w:t>
      </w:r>
      <w:r w:rsidR="000D18FA">
        <w:rPr>
          <w:rFonts w:ascii="Helvetica" w:hAnsi="Helvetica" w:cs="Helvetica"/>
          <w:sz w:val="22"/>
          <w:szCs w:val="22"/>
          <w:lang w:val="en-US"/>
        </w:rPr>
        <w:t>whose a</w:t>
      </w:r>
      <w:r w:rsidR="000D18FA">
        <w:rPr>
          <w:rFonts w:ascii="Helvetica" w:hAnsi="Helvetica" w:cs="Helvetica"/>
          <w:sz w:val="22"/>
          <w:szCs w:val="22"/>
          <w:lang w:val="en-US"/>
        </w:rPr>
        <w:t>im was</w:t>
      </w:r>
      <w:r w:rsidRPr="00AE69BC">
        <w:rPr>
          <w:rFonts w:ascii="Helvetica" w:hAnsi="Helvetica" w:cs="Helvetica"/>
          <w:sz w:val="22"/>
          <w:szCs w:val="22"/>
          <w:lang w:val="en-US"/>
        </w:rPr>
        <w:t xml:space="preserve"> to understand the underlying processes related to timing (e.g., coevolution, life history trade offs, food web dynamics) that drive consumer or resource dynamics (hereafter called ‘fundamental studies’), independently of climate change. Combined, these studies have improved our understanding of the importance of the relative timing of an interaction for consumer fitness.</w:t>
      </w:r>
    </w:p>
    <w:p w14:paraId="3CF3A923" w14:textId="77777777"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3012E2F0"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i/>
          <w:sz w:val="22"/>
          <w:szCs w:val="22"/>
          <w:lang w:val="en-US"/>
        </w:rPr>
        <w:t xml:space="preserve">i) </w:t>
      </w:r>
      <w:r w:rsidR="00CC7465">
        <w:rPr>
          <w:rFonts w:ascii="Helvetica" w:hAnsi="Helvetica" w:cs="Helvetica"/>
          <w:i/>
          <w:sz w:val="22"/>
          <w:szCs w:val="22"/>
          <w:lang w:val="en-US"/>
        </w:rPr>
        <w:t>Testing f</w:t>
      </w:r>
      <w:r w:rsidR="00135C6A" w:rsidRPr="00AE69BC">
        <w:rPr>
          <w:rFonts w:ascii="Helvetica" w:hAnsi="Helvetica" w:cs="Helvetica"/>
          <w:i/>
          <w:sz w:val="22"/>
          <w:szCs w:val="22"/>
          <w:lang w:val="en-US"/>
        </w:rPr>
        <w:t>undamental theory</w:t>
      </w:r>
    </w:p>
    <w:p w14:paraId="5E9C330E" w14:textId="7E8F0806" w:rsidR="00E626E0"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sz w:val="22"/>
          <w:szCs w:val="22"/>
          <w:lang w:val="en-US"/>
        </w:rPr>
        <w:tab/>
      </w:r>
      <w:r w:rsidR="00CC7465">
        <w:rPr>
          <w:rFonts w:ascii="Helvetica" w:hAnsi="Helvetica" w:cs="Helvetica"/>
          <w:sz w:val="22"/>
          <w:szCs w:val="22"/>
          <w:lang w:val="en-US"/>
        </w:rPr>
        <w:t>T</w:t>
      </w:r>
      <w:r w:rsidRPr="00AE69BC">
        <w:rPr>
          <w:rFonts w:ascii="Helvetica" w:hAnsi="Helvetica" w:cs="Helvetica"/>
          <w:sz w:val="22"/>
          <w:szCs w:val="22"/>
          <w:lang w:val="en-US"/>
        </w:rPr>
        <w:t>he Cushing hypothesis offers a testable</w:t>
      </w:r>
      <w:r w:rsidRPr="005A0A35">
        <w:rPr>
          <w:rFonts w:ascii="Helvetica" w:hAnsi="Helvetica" w:cs="Helvetica"/>
          <w:strike/>
          <w:sz w:val="22"/>
          <w:szCs w:val="22"/>
          <w:lang w:val="en-US"/>
        </w:rPr>
        <w:t>, generally applicable</w:t>
      </w:r>
      <w:r w:rsidRPr="00AE69BC">
        <w:rPr>
          <w:rFonts w:ascii="Helvetica" w:hAnsi="Helvetica" w:cs="Helvetica"/>
          <w:sz w:val="22"/>
          <w:szCs w:val="22"/>
          <w:lang w:val="en-US"/>
        </w:rPr>
        <w:t xml:space="preserve"> hypothesis for predicting the magnitude and direction of demographic changes in response to climate-change driven shifts in synchrony (Figure 2). </w:t>
      </w:r>
      <w:r w:rsidRPr="00AE69BC">
        <w:rPr>
          <w:rFonts w:ascii="Helvetica" w:hAnsi="Helvetica" w:cs="Helvetica"/>
          <w:kern w:val="1"/>
          <w:sz w:val="22"/>
          <w:szCs w:val="22"/>
          <w:lang w:val="en-US"/>
        </w:rPr>
        <w:t xml:space="preserve">To date, much research in the biological impacts of climate change literature </w:t>
      </w:r>
      <w:r w:rsidR="00CC7465">
        <w:rPr>
          <w:rFonts w:ascii="Helvetica" w:hAnsi="Helvetica" w:cs="Helvetica"/>
          <w:kern w:val="1"/>
          <w:sz w:val="22"/>
          <w:szCs w:val="22"/>
          <w:lang w:val="en-US"/>
        </w:rPr>
        <w:t xml:space="preserve">has </w:t>
      </w:r>
      <w:r w:rsidRPr="00AE69BC">
        <w:rPr>
          <w:rFonts w:ascii="Helvetica" w:hAnsi="Helvetica" w:cs="Helvetica"/>
          <w:kern w:val="1"/>
          <w:sz w:val="22"/>
          <w:szCs w:val="22"/>
          <w:lang w:val="en-US"/>
        </w:rPr>
        <w:t xml:space="preserve">focused on </w:t>
      </w:r>
      <w:r w:rsidR="00CC7465">
        <w:rPr>
          <w:rFonts w:ascii="Helvetica" w:hAnsi="Helvetica" w:cs="Helvetica"/>
          <w:kern w:val="1"/>
          <w:sz w:val="22"/>
          <w:szCs w:val="22"/>
          <w:lang w:val="en-US"/>
        </w:rPr>
        <w:t xml:space="preserve">the </w:t>
      </w:r>
      <w:r w:rsidRPr="00AE69BC">
        <w:rPr>
          <w:rFonts w:ascii="Helvetica" w:hAnsi="Helvetica" w:cs="Helvetica"/>
          <w:kern w:val="1"/>
          <w:sz w:val="22"/>
          <w:szCs w:val="22"/>
          <w:lang w:val="en-US"/>
        </w:rPr>
        <w:t>direct relationships between organisms and the environm</w:t>
      </w:r>
      <w:r w:rsidR="00BC06CD">
        <w:rPr>
          <w:rFonts w:ascii="Helvetica" w:hAnsi="Helvetica" w:cs="Helvetica"/>
          <w:kern w:val="1"/>
          <w:sz w:val="22"/>
          <w:szCs w:val="22"/>
          <w:lang w:val="en-US"/>
        </w:rPr>
        <w:t>ent (</w:t>
      </w:r>
      <w:r w:rsidR="001F18E6">
        <w:rPr>
          <w:rFonts w:ascii="Helvetica" w:hAnsi="Helvetica" w:cs="Helvetica"/>
          <w:kern w:val="1"/>
          <w:sz w:val="22"/>
          <w:szCs w:val="22"/>
          <w:lang w:val="en-US"/>
        </w:rPr>
        <w:t xml:space="preserve">e.g., Menzel et al. 2006, </w:t>
      </w:r>
      <w:r w:rsidR="00C11E1C">
        <w:rPr>
          <w:rFonts w:ascii="Helvetica" w:hAnsi="Helvetica" w:cs="Helvetica"/>
          <w:kern w:val="1"/>
          <w:sz w:val="22"/>
          <w:szCs w:val="22"/>
          <w:lang w:val="en-US"/>
        </w:rPr>
        <w:t>Chen et al. 2011</w:t>
      </w:r>
      <w:r w:rsidRPr="00AE69BC">
        <w:rPr>
          <w:rFonts w:ascii="Helvetica" w:hAnsi="Helvetica" w:cs="Helvetica"/>
          <w:kern w:val="1"/>
          <w:sz w:val="22"/>
          <w:szCs w:val="22"/>
          <w:lang w:val="en-US"/>
        </w:rPr>
        <w:t>)</w:t>
      </w:r>
      <w:r w:rsidR="00F25F93">
        <w:rPr>
          <w:rFonts w:ascii="Helvetica" w:hAnsi="Helvetica" w:cs="Helvetica"/>
          <w:kern w:val="1"/>
          <w:sz w:val="22"/>
          <w:szCs w:val="22"/>
          <w:lang w:val="en-US"/>
        </w:rPr>
        <w:t xml:space="preserve"> rather than testing theory</w:t>
      </w:r>
      <w:r w:rsidR="00CC7465">
        <w:rPr>
          <w:rFonts w:ascii="Helvetica" w:hAnsi="Helvetica" w:cs="Helvetica"/>
          <w:kern w:val="1"/>
          <w:sz w:val="22"/>
          <w:szCs w:val="22"/>
          <w:lang w:val="en-US"/>
        </w:rPr>
        <w:t xml:space="preserve"> (</w:t>
      </w:r>
      <w:r w:rsidR="00922B45">
        <w:rPr>
          <w:rFonts w:ascii="Helvetica" w:hAnsi="Helvetica" w:cs="Helvetica"/>
          <w:kern w:val="1"/>
          <w:sz w:val="22"/>
          <w:szCs w:val="22"/>
          <w:lang w:val="en-US"/>
        </w:rPr>
        <w:t xml:space="preserve">Lavergne et al. 2010; </w:t>
      </w:r>
      <w:r w:rsidR="00CC7465">
        <w:rPr>
          <w:rFonts w:ascii="Helvetica" w:hAnsi="Helvetica" w:cs="Helvetica"/>
          <w:kern w:val="1"/>
          <w:sz w:val="22"/>
          <w:szCs w:val="22"/>
          <w:lang w:val="en-US"/>
        </w:rPr>
        <w:t>O’Connor et al. 2012</w:t>
      </w:r>
      <w:r w:rsidR="009A45AC">
        <w:rPr>
          <w:rFonts w:ascii="Helvetica" w:hAnsi="Helvetica" w:cs="Helvetica"/>
          <w:kern w:val="1"/>
          <w:sz w:val="22"/>
          <w:szCs w:val="22"/>
          <w:lang w:val="en-US"/>
        </w:rPr>
        <w:t>; Mouquet et al. 2015</w:t>
      </w:r>
      <w:r w:rsidR="007B6AFE">
        <w:rPr>
          <w:rFonts w:ascii="Helvetica" w:hAnsi="Helvetica" w:cs="Helvetica"/>
          <w:kern w:val="1"/>
          <w:sz w:val="22"/>
          <w:szCs w:val="22"/>
          <w:lang w:val="en-US"/>
        </w:rPr>
        <w:t>; Barner et al. 2018</w:t>
      </w:r>
      <w:r w:rsidR="00CC7465">
        <w:rPr>
          <w:rFonts w:ascii="Helvetica" w:hAnsi="Helvetica" w:cs="Helvetica"/>
          <w:kern w:val="1"/>
          <w:sz w:val="22"/>
          <w:szCs w:val="22"/>
          <w:lang w:val="en-US"/>
        </w:rPr>
        <w:t>)</w:t>
      </w:r>
      <w:r w:rsidRPr="00AE69BC">
        <w:rPr>
          <w:rFonts w:ascii="Helvetica" w:hAnsi="Helvetica" w:cs="Helvetica"/>
          <w:kern w:val="1"/>
          <w:sz w:val="22"/>
          <w:szCs w:val="22"/>
          <w:lang w:val="en-US"/>
        </w:rPr>
        <w:t>.</w:t>
      </w:r>
      <w:r w:rsidR="004B6D37">
        <w:rPr>
          <w:rFonts w:ascii="Helvetica" w:hAnsi="Helvetica" w:cs="Helvetica"/>
          <w:kern w:val="1"/>
          <w:sz w:val="22"/>
          <w:szCs w:val="22"/>
          <w:lang w:val="en-US"/>
        </w:rPr>
        <w:t xml:space="preserve"> </w:t>
      </w:r>
      <w:r w:rsidR="004B6D37" w:rsidRPr="00AE69BC">
        <w:rPr>
          <w:rFonts w:ascii="Helvetica" w:hAnsi="Helvetica" w:cs="Helvetica"/>
          <w:sz w:val="22"/>
          <w:szCs w:val="22"/>
          <w:lang w:val="en-US"/>
        </w:rPr>
        <w:t xml:space="preserve">However, </w:t>
      </w:r>
      <w:r w:rsidR="004B6D37" w:rsidRPr="00AE69BC">
        <w:rPr>
          <w:rFonts w:ascii="Helvetica" w:hAnsi="Helvetica" w:cs="Helvetica"/>
          <w:kern w:val="1"/>
          <w:sz w:val="22"/>
          <w:szCs w:val="22"/>
          <w:lang w:val="en-US"/>
        </w:rPr>
        <w:t xml:space="preserve">progress on the Cushing hypothesis requires tests of a diversity of ecological and evolutionary theory. </w:t>
      </w:r>
      <w:r w:rsidRPr="00AE69BC">
        <w:rPr>
          <w:rFonts w:ascii="Helvetica" w:hAnsi="Helvetica" w:cs="Helvetica"/>
          <w:kern w:val="1"/>
          <w:sz w:val="22"/>
          <w:szCs w:val="22"/>
          <w:lang w:val="en-US"/>
        </w:rPr>
        <w:t>This represents the major challenge of the hypothesis and</w:t>
      </w:r>
      <w:r w:rsidR="003E3C5B">
        <w:rPr>
          <w:rFonts w:ascii="Helvetica" w:hAnsi="Helvetica" w:cs="Helvetica"/>
          <w:kern w:val="1"/>
          <w:sz w:val="22"/>
          <w:szCs w:val="22"/>
          <w:lang w:val="en-US"/>
        </w:rPr>
        <w:t>—we argue—may be</w:t>
      </w:r>
      <w:r w:rsidRPr="00AE69BC">
        <w:rPr>
          <w:rFonts w:ascii="Helvetica" w:hAnsi="Helvetica" w:cs="Helvetica"/>
          <w:kern w:val="1"/>
          <w:sz w:val="22"/>
          <w:szCs w:val="22"/>
          <w:lang w:val="en-US"/>
        </w:rPr>
        <w:t xml:space="preserve"> why support for it has been so mixed. </w:t>
      </w:r>
    </w:p>
    <w:p w14:paraId="49A0E102" w14:textId="5D84DA84" w:rsidR="00151610"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9" w:author="Elizabeth Wolkovich" w:date="2019-01-02T12:46:00Z"/>
          <w:rFonts w:ascii="Helvetica" w:hAnsi="Helvetica" w:cs="Helvetica"/>
          <w:kern w:val="1"/>
          <w:sz w:val="22"/>
          <w:szCs w:val="22"/>
          <w:lang w:val="en-US"/>
        </w:rPr>
      </w:pPr>
      <w:r w:rsidRPr="00AE69BC">
        <w:rPr>
          <w:rFonts w:ascii="Helvetica" w:hAnsi="Helvetica" w:cs="Helvetica"/>
          <w:sz w:val="22"/>
          <w:szCs w:val="22"/>
          <w:lang w:val="en-US"/>
        </w:rPr>
        <w:tab/>
        <w:t>M</w:t>
      </w:r>
      <w:r w:rsidRPr="00AE69BC">
        <w:rPr>
          <w:rFonts w:ascii="Helvetica" w:hAnsi="Helvetica" w:cs="Helvetica"/>
          <w:kern w:val="1"/>
          <w:sz w:val="22"/>
          <w:szCs w:val="22"/>
          <w:lang w:val="en-US"/>
        </w:rPr>
        <w:t xml:space="preserve">any mechanisms can produce the Cushing curve, and they vary across systems, space and time. For example, mechanisms arising </w:t>
      </w:r>
      <w:r w:rsidRPr="00FC1073">
        <w:rPr>
          <w:rFonts w:ascii="Helvetica" w:hAnsi="Helvetica" w:cs="Helvetica"/>
          <w:kern w:val="1"/>
          <w:sz w:val="22"/>
          <w:szCs w:val="22"/>
          <w:lang w:val="en-US"/>
        </w:rPr>
        <w:t>from life-history theory</w:t>
      </w:r>
      <w:r w:rsidR="00FC1073" w:rsidRPr="00FC1073">
        <w:rPr>
          <w:rFonts w:ascii="Helvetica" w:hAnsi="Helvetica" w:cs="Helvetica"/>
          <w:kern w:val="1"/>
          <w:sz w:val="22"/>
          <w:szCs w:val="22"/>
          <w:lang w:val="en-US"/>
        </w:rPr>
        <w:t xml:space="preserve"> (Box 1)</w:t>
      </w:r>
      <w:r w:rsidRPr="00AE69BC">
        <w:rPr>
          <w:rFonts w:ascii="Helvetica" w:hAnsi="Helvetica" w:cs="Helvetica"/>
          <w:kern w:val="1"/>
          <w:sz w:val="22"/>
          <w:szCs w:val="22"/>
          <w:lang w:val="en-US"/>
        </w:rPr>
        <w:t xml:space="preserve">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Cushing curve—as consumers maximize their fitness through ideal timing with their primary resource—this forms the theoretical basis for the original hypothesis. The Cushing </w:t>
      </w:r>
      <w:r w:rsidR="002435D8">
        <w:rPr>
          <w:rFonts w:ascii="Helvetica" w:hAnsi="Helvetica" w:cs="Helvetica"/>
          <w:kern w:val="1"/>
          <w:sz w:val="22"/>
          <w:szCs w:val="22"/>
          <w:lang w:val="en-US"/>
        </w:rPr>
        <w:t>hypothesis</w:t>
      </w:r>
      <w:r w:rsidRPr="00AE69BC">
        <w:rPr>
          <w:rFonts w:ascii="Helvetica" w:hAnsi="Helvetica" w:cs="Helvetica"/>
          <w:kern w:val="1"/>
          <w:sz w:val="22"/>
          <w:szCs w:val="22"/>
          <w:lang w:val="en-US"/>
        </w:rPr>
        <w:t xml:space="preserve">, </w:t>
      </w:r>
      <w:r w:rsidRPr="0049408B">
        <w:rPr>
          <w:rFonts w:ascii="Helvetica" w:hAnsi="Helvetica" w:cs="Helvetica"/>
          <w:kern w:val="1"/>
          <w:sz w:val="22"/>
          <w:szCs w:val="22"/>
          <w:highlight w:val="yellow"/>
          <w:lang w:val="en-US"/>
        </w:rPr>
        <w:t>however</w:t>
      </w:r>
      <w:r w:rsidRPr="00AE69BC">
        <w:rPr>
          <w:rFonts w:ascii="Helvetica" w:hAnsi="Helvetica" w:cs="Helvetica"/>
          <w:kern w:val="1"/>
          <w:sz w:val="22"/>
          <w:szCs w:val="22"/>
          <w:lang w:val="en-US"/>
        </w:rPr>
        <w:t xml:space="preserve">, is also connected to </w:t>
      </w:r>
      <w:r w:rsidRPr="002435D8">
        <w:rPr>
          <w:rFonts w:ascii="Helvetica" w:hAnsi="Helvetica" w:cs="Helvetica"/>
          <w:kern w:val="1"/>
          <w:sz w:val="22"/>
          <w:szCs w:val="22"/>
          <w:lang w:val="en-US"/>
        </w:rPr>
        <w:t>food web theory</w:t>
      </w:r>
      <w:r w:rsidR="002435D8" w:rsidRPr="002435D8">
        <w:rPr>
          <w:rFonts w:ascii="Helvetica" w:hAnsi="Helvetica" w:cs="Helvetica"/>
          <w:kern w:val="1"/>
          <w:sz w:val="22"/>
          <w:szCs w:val="22"/>
          <w:lang w:val="en-US"/>
        </w:rPr>
        <w:t xml:space="preserve"> (Box 1)</w:t>
      </w:r>
      <w:r w:rsidRPr="00AE69BC">
        <w:rPr>
          <w:rFonts w:ascii="Helvetica" w:hAnsi="Helvetica" w:cs="Helvetica"/>
          <w:kern w:val="1"/>
          <w:sz w:val="22"/>
          <w:szCs w:val="22"/>
          <w:lang w:val="en-US"/>
        </w:rPr>
        <w:t xml:space="preserve">, </w:t>
      </w:r>
      <w:commentRangeStart w:id="10"/>
      <w:r w:rsidRPr="0049408B">
        <w:rPr>
          <w:rFonts w:ascii="Helvetica" w:hAnsi="Helvetica" w:cs="Helvetica"/>
          <w:strike/>
          <w:kern w:val="1"/>
          <w:sz w:val="22"/>
          <w:szCs w:val="22"/>
          <w:lang w:val="en-US"/>
        </w:rPr>
        <w:t>since it is about the timing of a consumer to its food resource</w:t>
      </w:r>
      <w:commentRangeEnd w:id="10"/>
      <w:r w:rsidR="0049408B">
        <w:rPr>
          <w:rStyle w:val="CommentReference"/>
        </w:rPr>
        <w:commentReference w:id="10"/>
      </w:r>
      <w:r w:rsidRPr="00AE69BC">
        <w:rPr>
          <w:rFonts w:ascii="Helvetica" w:hAnsi="Helvetica" w:cs="Helvetica"/>
          <w:kern w:val="1"/>
          <w:sz w:val="22"/>
          <w:szCs w:val="22"/>
          <w:lang w:val="en-US"/>
        </w:rPr>
        <w:t xml:space="preserve">. </w:t>
      </w:r>
    </w:p>
    <w:p w14:paraId="5B20E29C" w14:textId="2EB43471" w:rsidR="003C4A76" w:rsidRPr="00AE69BC" w:rsidRDefault="0015161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ins w:id="11" w:author="Elizabeth Wolkovich" w:date="2019-01-02T12:46:00Z">
        <w:r>
          <w:rPr>
            <w:rFonts w:ascii="Helvetica" w:hAnsi="Helvetica" w:cs="Helvetica"/>
            <w:kern w:val="1"/>
            <w:sz w:val="22"/>
            <w:szCs w:val="22"/>
            <w:lang w:val="en-US"/>
          </w:rPr>
          <w:tab/>
        </w:r>
      </w:ins>
      <w:del w:id="12" w:author="Elizabeth Wolkovich" w:date="2019-01-02T12:43:00Z">
        <w:r w:rsidR="003C4A76" w:rsidRPr="0049408B" w:rsidDel="00C33DFB">
          <w:rPr>
            <w:rFonts w:ascii="Helvetica" w:hAnsi="Helvetica" w:cs="Helvetica"/>
            <w:kern w:val="1"/>
            <w:sz w:val="22"/>
            <w:szCs w:val="22"/>
            <w:highlight w:val="yellow"/>
            <w:lang w:val="en-US"/>
          </w:rPr>
          <w:delText>However</w:delText>
        </w:r>
        <w:r w:rsidR="003C4A76" w:rsidRPr="00AE69BC" w:rsidDel="00C33DFB">
          <w:rPr>
            <w:rFonts w:ascii="Helvetica" w:hAnsi="Helvetica" w:cs="Helvetica"/>
            <w:kern w:val="1"/>
            <w:sz w:val="22"/>
            <w:szCs w:val="22"/>
            <w:lang w:val="en-US"/>
          </w:rPr>
          <w:delText xml:space="preserve">, </w:delText>
        </w:r>
      </w:del>
      <w:ins w:id="13" w:author="Elizabeth Wolkovich" w:date="2019-01-02T12:43:00Z">
        <w:r w:rsidR="00C33DFB">
          <w:rPr>
            <w:rFonts w:ascii="Helvetica" w:hAnsi="Helvetica" w:cs="Helvetica"/>
            <w:kern w:val="1"/>
            <w:sz w:val="22"/>
            <w:szCs w:val="22"/>
            <w:lang w:val="en-US"/>
          </w:rPr>
          <w:t>S</w:t>
        </w:r>
      </w:ins>
      <w:del w:id="14" w:author="Elizabeth Wolkovich" w:date="2019-01-02T12:43:00Z">
        <w:r w:rsidR="003C4A76" w:rsidRPr="00AE69BC" w:rsidDel="00C33DFB">
          <w:rPr>
            <w:rFonts w:ascii="Helvetica" w:hAnsi="Helvetica" w:cs="Helvetica"/>
            <w:kern w:val="1"/>
            <w:sz w:val="22"/>
            <w:szCs w:val="22"/>
            <w:lang w:val="en-US"/>
          </w:rPr>
          <w:delText>s</w:delText>
        </w:r>
      </w:del>
      <w:r w:rsidR="003C4A76" w:rsidRPr="00AE69BC">
        <w:rPr>
          <w:rFonts w:ascii="Helvetica" w:hAnsi="Helvetica" w:cs="Helvetica"/>
          <w:kern w:val="1"/>
          <w:sz w:val="22"/>
          <w:szCs w:val="22"/>
          <w:lang w:val="en-US"/>
        </w:rPr>
        <w:t>tudies deviate in what forces they hypothesize control the peak in the food resource (a critical component of the Cushing curve, see our F</w:t>
      </w:r>
      <w:r w:rsidR="00033B9C">
        <w:rPr>
          <w:rFonts w:ascii="Helvetica" w:hAnsi="Helvetica" w:cs="Helvetica"/>
          <w:kern w:val="1"/>
          <w:sz w:val="22"/>
          <w:szCs w:val="22"/>
          <w:lang w:val="en-US"/>
        </w:rPr>
        <w:t>ig</w:t>
      </w:r>
      <w:r w:rsidR="00B43309">
        <w:rPr>
          <w:rFonts w:ascii="Helvetica" w:hAnsi="Helvetica" w:cs="Helvetica"/>
          <w:kern w:val="1"/>
          <w:sz w:val="22"/>
          <w:szCs w:val="22"/>
          <w:lang w:val="en-US"/>
        </w:rPr>
        <w:t>ure</w:t>
      </w:r>
      <w:r w:rsidR="00033B9C">
        <w:rPr>
          <w:rFonts w:ascii="Helvetica" w:hAnsi="Helvetica" w:cs="Helvetica"/>
          <w:kern w:val="1"/>
          <w:sz w:val="22"/>
          <w:szCs w:val="22"/>
          <w:lang w:val="en-US"/>
        </w:rPr>
        <w:t xml:space="preserve"> 1</w:t>
      </w:r>
      <w:r w:rsidR="003C4A76" w:rsidRPr="00AE69BC">
        <w:rPr>
          <w:rFonts w:ascii="Helvetica" w:hAnsi="Helvetica" w:cs="Helvetica"/>
          <w:kern w:val="1"/>
          <w:sz w:val="22"/>
          <w:szCs w:val="22"/>
          <w:lang w:val="en-US"/>
        </w:rPr>
        <w:t xml:space="preserve">). For example, in aquatic systems—where top-down forces are generally more common compared to terrestrial </w:t>
      </w:r>
      <w:commentRangeStart w:id="15"/>
      <w:r w:rsidR="003C4A76" w:rsidRPr="00AE69BC">
        <w:rPr>
          <w:rFonts w:ascii="Helvetica" w:hAnsi="Helvetica" w:cs="Helvetica"/>
          <w:kern w:val="1"/>
          <w:sz w:val="22"/>
          <w:szCs w:val="22"/>
          <w:lang w:val="en-US"/>
        </w:rPr>
        <w:t>systems</w:t>
      </w:r>
      <w:commentRangeEnd w:id="15"/>
      <w:r w:rsidR="003C4A76" w:rsidRPr="00AE69BC">
        <w:rPr>
          <w:rStyle w:val="CommentReference"/>
          <w:rFonts w:ascii="Helvetica" w:hAnsi="Helvetica"/>
        </w:rPr>
        <w:commentReference w:id="15"/>
      </w:r>
      <w:ins w:id="16" w:author="Heather Kharouba" w:date="2018-12-21T13:14:00Z">
        <w:r w:rsidR="00BC3840">
          <w:rPr>
            <w:rFonts w:ascii="Helvetica" w:hAnsi="Helvetica" w:cs="Helvetica"/>
            <w:kern w:val="1"/>
            <w:sz w:val="22"/>
            <w:szCs w:val="22"/>
            <w:lang w:val="en-US"/>
          </w:rPr>
          <w:t xml:space="preserve"> (Shurin et al. 2006)</w:t>
        </w:r>
      </w:ins>
      <w:r w:rsidR="003C4A76" w:rsidRPr="00AE69BC">
        <w:rPr>
          <w:rFonts w:ascii="Helvetica" w:hAnsi="Helvetica" w:cs="Helvetica"/>
          <w:kern w:val="1"/>
          <w:sz w:val="22"/>
          <w:szCs w:val="22"/>
          <w:lang w:val="en-US"/>
        </w:rPr>
        <w:t>—</w:t>
      </w:r>
      <w:commentRangeStart w:id="17"/>
      <w:r w:rsidR="003C4A76" w:rsidRPr="00AE69BC">
        <w:rPr>
          <w:rFonts w:ascii="Helvetica" w:hAnsi="Helvetica" w:cs="Helvetica"/>
          <w:kern w:val="1"/>
          <w:sz w:val="22"/>
          <w:szCs w:val="22"/>
          <w:lang w:val="en-US"/>
        </w:rPr>
        <w:t>many studies suggest that the resource peak is</w:t>
      </w:r>
      <w:ins w:id="18" w:author="Heather Kharouba" w:date="2018-12-21T13:29:00Z">
        <w:r w:rsidR="000F1559">
          <w:rPr>
            <w:rFonts w:ascii="Helvetica" w:hAnsi="Helvetica" w:cs="Helvetica"/>
            <w:kern w:val="1"/>
            <w:sz w:val="22"/>
            <w:szCs w:val="22"/>
            <w:lang w:val="en-US"/>
          </w:rPr>
          <w:t xml:space="preserve"> actually</w:t>
        </w:r>
      </w:ins>
      <w:r w:rsidR="003C4A76" w:rsidRPr="00AE69BC">
        <w:rPr>
          <w:rFonts w:ascii="Helvetica" w:hAnsi="Helvetica" w:cs="Helvetica"/>
          <w:kern w:val="1"/>
          <w:sz w:val="22"/>
          <w:szCs w:val="22"/>
          <w:lang w:val="en-US"/>
        </w:rPr>
        <w:t xml:space="preserve"> controlled by </w:t>
      </w:r>
      <w:ins w:id="19" w:author="Heather Kharouba" w:date="2018-12-21T13:15:00Z">
        <w:r w:rsidR="00BC3840">
          <w:rPr>
            <w:rFonts w:ascii="Helvetica" w:hAnsi="Helvetica" w:cs="Helvetica"/>
            <w:kern w:val="1"/>
            <w:sz w:val="22"/>
            <w:szCs w:val="22"/>
            <w:lang w:val="en-US"/>
          </w:rPr>
          <w:t>nutrient availability (Gruner</w:t>
        </w:r>
      </w:ins>
      <w:ins w:id="20" w:author="Heather Kharouba" w:date="2018-12-21T13:22:00Z">
        <w:r w:rsidR="00F10D79">
          <w:rPr>
            <w:rFonts w:ascii="Helvetica" w:hAnsi="Helvetica" w:cs="Helvetica"/>
            <w:kern w:val="1"/>
            <w:sz w:val="22"/>
            <w:szCs w:val="22"/>
            <w:lang w:val="en-US"/>
          </w:rPr>
          <w:t xml:space="preserve"> et al. 2008</w:t>
        </w:r>
      </w:ins>
      <w:ins w:id="21" w:author="Heather Kharouba" w:date="2018-12-21T13:15:00Z">
        <w:r w:rsidR="00BC3840" w:rsidRPr="000F1559">
          <w:rPr>
            <w:rFonts w:ascii="Helvetica" w:hAnsi="Helvetica" w:cs="Helvetica"/>
            <w:strike/>
            <w:kern w:val="1"/>
            <w:sz w:val="22"/>
            <w:szCs w:val="22"/>
            <w:lang w:val="en-US"/>
            <w:rPrChange w:id="22" w:author="Heather Kharouba" w:date="2018-12-21T13:29:00Z">
              <w:rPr>
                <w:rFonts w:ascii="Helvetica" w:hAnsi="Helvetica" w:cs="Helvetica"/>
                <w:kern w:val="1"/>
                <w:sz w:val="22"/>
                <w:szCs w:val="22"/>
                <w:lang w:val="en-US"/>
              </w:rPr>
            </w:rPrChange>
          </w:rPr>
          <w:t xml:space="preserve">) </w:t>
        </w:r>
      </w:ins>
      <w:commentRangeStart w:id="23"/>
      <w:r w:rsidR="003C4A76" w:rsidRPr="000F1559">
        <w:rPr>
          <w:rFonts w:ascii="Helvetica" w:hAnsi="Helvetica" w:cs="Helvetica"/>
          <w:strike/>
          <w:kern w:val="1"/>
          <w:sz w:val="22"/>
          <w:szCs w:val="22"/>
          <w:lang w:val="en-US"/>
          <w:rPrChange w:id="24" w:author="Heather Kharouba" w:date="2018-12-21T13:29:00Z">
            <w:rPr>
              <w:rFonts w:ascii="Helvetica" w:hAnsi="Helvetica" w:cs="Helvetica"/>
              <w:kern w:val="1"/>
              <w:sz w:val="22"/>
              <w:szCs w:val="22"/>
              <w:lang w:val="en-US"/>
            </w:rPr>
          </w:rPrChange>
        </w:rPr>
        <w:t>release from, or predation by, a consumer</w:t>
      </w:r>
      <w:r w:rsidR="003C4A76" w:rsidRPr="00AE69BC">
        <w:rPr>
          <w:rFonts w:ascii="Helvetica" w:hAnsi="Helvetica" w:cs="Helvetica"/>
          <w:kern w:val="1"/>
          <w:sz w:val="22"/>
          <w:szCs w:val="22"/>
          <w:lang w:val="en-US"/>
        </w:rPr>
        <w:t xml:space="preserve"> </w:t>
      </w:r>
      <w:commentRangeEnd w:id="23"/>
      <w:r w:rsidR="00036248">
        <w:rPr>
          <w:rStyle w:val="CommentReference"/>
        </w:rPr>
        <w:commentReference w:id="23"/>
      </w:r>
      <w:r w:rsidR="003C4A76" w:rsidRPr="00AE69BC">
        <w:rPr>
          <w:rFonts w:ascii="Helvetica" w:hAnsi="Helvetica" w:cs="Helvetica"/>
          <w:kern w:val="1"/>
          <w:sz w:val="22"/>
          <w:szCs w:val="22"/>
          <w:lang w:val="en-US"/>
        </w:rPr>
        <w:t>(</w:t>
      </w:r>
      <w:commentRangeStart w:id="25"/>
      <w:r w:rsidR="003C4A76" w:rsidRPr="00AE69BC">
        <w:rPr>
          <w:rFonts w:ascii="Helvetica" w:hAnsi="Helvetica" w:cs="Helvetica"/>
          <w:kern w:val="1"/>
          <w:sz w:val="22"/>
          <w:szCs w:val="22"/>
          <w:lang w:val="en-US"/>
        </w:rPr>
        <w:t>?</w:t>
      </w:r>
      <w:commentRangeEnd w:id="25"/>
      <w:r w:rsidR="003C4A76" w:rsidRPr="00AE69BC">
        <w:rPr>
          <w:rStyle w:val="CommentReference"/>
          <w:rFonts w:ascii="Helvetica" w:hAnsi="Helvetica"/>
          <w:sz w:val="22"/>
          <w:szCs w:val="22"/>
        </w:rPr>
        <w:commentReference w:id="25"/>
      </w:r>
      <w:r w:rsidR="003C4A76" w:rsidRPr="00AE69BC">
        <w:rPr>
          <w:rFonts w:ascii="Helvetica" w:hAnsi="Helvetica" w:cs="Helvetica"/>
          <w:kern w:val="1"/>
          <w:sz w:val="22"/>
          <w:szCs w:val="22"/>
          <w:lang w:val="en-US"/>
        </w:rPr>
        <w:t xml:space="preserve">). </w:t>
      </w:r>
      <w:commentRangeEnd w:id="17"/>
      <w:r w:rsidR="003C4A76" w:rsidRPr="00AE69BC">
        <w:rPr>
          <w:rStyle w:val="CommentReference"/>
          <w:rFonts w:ascii="Helvetica" w:hAnsi="Helvetica"/>
        </w:rPr>
        <w:commentReference w:id="17"/>
      </w:r>
      <w:r w:rsidR="003C4A76" w:rsidRPr="00AE69BC">
        <w:rPr>
          <w:rFonts w:ascii="Helvetica" w:hAnsi="Helvetica" w:cs="Helvetica"/>
          <w:kern w:val="1"/>
          <w:sz w:val="22"/>
          <w:szCs w:val="22"/>
          <w:lang w:val="en-US"/>
        </w:rPr>
        <w:t>This is a very different hypothesis from others that suggest seasonality in the environment produces the resource peak (</w:t>
      </w:r>
      <w:ins w:id="26" w:author="Heather Kharouba" w:date="2018-12-21T13:43:00Z">
        <w:r w:rsidR="00AA3B62">
          <w:rPr>
            <w:rFonts w:ascii="Helvetica" w:hAnsi="Helvetica" w:cs="Helvetica"/>
            <w:kern w:val="1"/>
            <w:sz w:val="22"/>
            <w:szCs w:val="22"/>
            <w:lang w:val="en-US"/>
          </w:rPr>
          <w:t>Hampton et al. 2006</w:t>
        </w:r>
      </w:ins>
      <w:r w:rsidR="003C4A76" w:rsidRPr="00AE69BC">
        <w:rPr>
          <w:rFonts w:ascii="Helvetica" w:hAnsi="Helvetica" w:cs="Helvetica"/>
          <w:kern w:val="1"/>
          <w:sz w:val="22"/>
          <w:szCs w:val="22"/>
          <w:lang w:val="en-US"/>
        </w:rPr>
        <w:t xml:space="preserve">). In terrestrial systems, </w:t>
      </w:r>
      <w:r w:rsidR="003C4A76" w:rsidRPr="00AE69BC">
        <w:rPr>
          <w:rFonts w:ascii="Helvetica" w:hAnsi="Helvetica" w:cs="Helvetica"/>
          <w:sz w:val="22"/>
          <w:szCs w:val="22"/>
          <w:lang w:val="en-US"/>
        </w:rPr>
        <w:t xml:space="preserve">the relative </w:t>
      </w:r>
      <w:r w:rsidR="00325116" w:rsidRPr="00AE69BC">
        <w:rPr>
          <w:rFonts w:ascii="Helvetica" w:hAnsi="Helvetica" w:cs="Helvetica"/>
          <w:sz w:val="22"/>
          <w:szCs w:val="22"/>
          <w:lang w:val="en-US"/>
        </w:rPr>
        <w:t>contribution of direct vs. indirect effects on consumer dynamics remains</w:t>
      </w:r>
      <w:r w:rsidR="003C4A76" w:rsidRPr="00AE69BC">
        <w:rPr>
          <w:rFonts w:ascii="Helvetica" w:hAnsi="Helvetica" w:cs="Helvetica"/>
          <w:sz w:val="22"/>
          <w:szCs w:val="22"/>
          <w:lang w:val="en-US"/>
        </w:rPr>
        <w:t xml:space="preserve"> poorly understood (e.g. Boggs and Inouye</w:t>
      </w:r>
      <w:r w:rsidR="00074E66">
        <w:rPr>
          <w:rFonts w:ascii="Helvetica" w:hAnsi="Helvetica" w:cs="Helvetica"/>
          <w:sz w:val="22"/>
          <w:szCs w:val="22"/>
          <w:lang w:val="en-US"/>
        </w:rPr>
        <w:t xml:space="preserve"> 2012</w:t>
      </w:r>
      <w:r w:rsidR="003C4A76" w:rsidRPr="00AE69BC">
        <w:rPr>
          <w:rFonts w:ascii="Helvetica" w:hAnsi="Helvetica" w:cs="Helvetica"/>
          <w:sz w:val="22"/>
          <w:szCs w:val="22"/>
          <w:lang w:val="en-US"/>
        </w:rPr>
        <w:t>)</w:t>
      </w:r>
      <w:ins w:id="27" w:author="Heather Kharouba" w:date="2018-12-19T12:44:00Z">
        <w:r w:rsidR="00685E1F" w:rsidRPr="00685E1F">
          <w:rPr>
            <w:rFonts w:ascii="Helvetica" w:hAnsi="Helvetica" w:cs="Helvetica"/>
            <w:sz w:val="22"/>
            <w:szCs w:val="22"/>
            <w:lang w:val="en-US"/>
          </w:rPr>
          <w:t xml:space="preserve"> </w:t>
        </w:r>
        <w:r w:rsidR="00685E1F">
          <w:rPr>
            <w:rFonts w:ascii="Helvetica" w:hAnsi="Helvetica" w:cs="Helvetica"/>
            <w:sz w:val="22"/>
            <w:szCs w:val="22"/>
            <w:lang w:val="en-US"/>
          </w:rPr>
          <w:t>and these two hypotheses can result in different types of effects on population dynamics</w:t>
        </w:r>
      </w:ins>
      <w:r w:rsidR="003C4A76" w:rsidRPr="00AE69BC">
        <w:rPr>
          <w:rFonts w:ascii="Helvetica" w:hAnsi="Helvetica" w:cs="Helvetica"/>
          <w:sz w:val="22"/>
          <w:szCs w:val="22"/>
          <w:lang w:val="en-US"/>
        </w:rPr>
        <w:t>.</w:t>
      </w:r>
    </w:p>
    <w:p w14:paraId="5BA78A18" w14:textId="14C295CB" w:rsidR="00ED1C32"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sz w:val="22"/>
          <w:szCs w:val="22"/>
          <w:lang w:val="en-US"/>
        </w:rPr>
        <w:tab/>
      </w:r>
      <w:r w:rsidRPr="00AE69BC">
        <w:rPr>
          <w:rFonts w:ascii="Helvetica" w:hAnsi="Helvetica" w:cs="Helvetica"/>
          <w:kern w:val="1"/>
          <w:sz w:val="22"/>
          <w:szCs w:val="22"/>
          <w:lang w:val="en-US"/>
        </w:rPr>
        <w:t>The diversity of ecological theory that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basic shape of the Cushing curve means that different researchers </w:t>
      </w:r>
      <w:r w:rsidR="00CF052E">
        <w:rPr>
          <w:rFonts w:ascii="Helvetica" w:hAnsi="Helvetica" w:cs="Helvetica"/>
          <w:kern w:val="1"/>
          <w:sz w:val="22"/>
          <w:szCs w:val="22"/>
          <w:lang w:val="en-US"/>
        </w:rPr>
        <w:t>may collect very different data</w:t>
      </w:r>
      <w:r w:rsidRPr="00AE69BC">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Pr>
          <w:rFonts w:ascii="Helvetica" w:hAnsi="Helvetica" w:cs="Helvetica"/>
          <w:kern w:val="1"/>
          <w:sz w:val="22"/>
          <w:szCs w:val="22"/>
          <w:lang w:val="en-US"/>
        </w:rPr>
        <w:t>hypothesis</w:t>
      </w:r>
      <w:r w:rsidRPr="00AE69BC">
        <w:rPr>
          <w:rFonts w:ascii="Helvetica" w:hAnsi="Helvetica" w:cs="Helvetica"/>
          <w:kern w:val="1"/>
          <w:sz w:val="22"/>
          <w:szCs w:val="22"/>
          <w:lang w:val="en-US"/>
        </w:rPr>
        <w:t xml:space="preserve"> from the lens of life history theory require per capita estimates of fitness, including </w:t>
      </w:r>
      <w:r w:rsidR="00A07F18">
        <w:rPr>
          <w:rFonts w:ascii="Helvetica" w:hAnsi="Helvetica" w:cs="Helvetica"/>
          <w:kern w:val="1"/>
          <w:sz w:val="22"/>
          <w:szCs w:val="22"/>
          <w:lang w:val="en-US"/>
        </w:rPr>
        <w:t>measurements</w:t>
      </w:r>
      <w:r w:rsidRPr="00AE69BC">
        <w:rPr>
          <w:rFonts w:ascii="Helvetica" w:hAnsi="Helvetica" w:cs="Helvetica"/>
          <w:kern w:val="1"/>
          <w:sz w:val="22"/>
          <w:szCs w:val="22"/>
          <w:lang w:val="en-US"/>
        </w:rPr>
        <w:t xml:space="preserve"> of fecundity and mortality</w:t>
      </w:r>
      <w:r w:rsidR="00CF052E">
        <w:rPr>
          <w:rFonts w:ascii="Helvetica" w:hAnsi="Helvetica" w:cs="Helvetica"/>
          <w:kern w:val="1"/>
          <w:sz w:val="22"/>
          <w:szCs w:val="22"/>
          <w:lang w:val="en-US"/>
        </w:rPr>
        <w:t>,</w:t>
      </w:r>
      <w:r w:rsidRPr="00AE69BC">
        <w:rPr>
          <w:rFonts w:ascii="Helvetica" w:hAnsi="Helvetica" w:cs="Helvetica"/>
          <w:kern w:val="1"/>
          <w:sz w:val="22"/>
          <w:szCs w:val="22"/>
          <w:lang w:val="en-US"/>
        </w:rPr>
        <w:t xml:space="preserve"> and how they vary across ontogeny</w:t>
      </w:r>
      <w:r w:rsidR="00693FDF">
        <w:rPr>
          <w:rFonts w:ascii="Helvetica" w:hAnsi="Helvetica" w:cs="Helvetica"/>
          <w:kern w:val="1"/>
          <w:sz w:val="22"/>
          <w:szCs w:val="22"/>
          <w:lang w:val="en-US"/>
        </w:rPr>
        <w:t>; such measurements allow researchers to</w:t>
      </w:r>
      <w:r w:rsidRPr="00AE69BC">
        <w:rPr>
          <w:rFonts w:ascii="Helvetica" w:hAnsi="Helvetica" w:cs="Helvetica"/>
          <w:kern w:val="1"/>
          <w:sz w:val="22"/>
          <w:szCs w:val="22"/>
          <w:lang w:val="en-US"/>
        </w:rPr>
        <w:t xml:space="preserve"> assess fitness consequences at the level of selection (i.e., the individual) and to</w:t>
      </w:r>
      <w:r w:rsidR="00693FDF" w:rsidRPr="00AE69BC">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directly link any fitness changes to timing. </w:t>
      </w:r>
      <w:r w:rsidR="00B01AE1" w:rsidRPr="00E41A72">
        <w:rPr>
          <w:rFonts w:ascii="Helvetica" w:hAnsi="Helvetica" w:cs="Helvetica"/>
          <w:kern w:val="1"/>
          <w:sz w:val="22"/>
          <w:szCs w:val="22"/>
          <w:lang w:val="en-US"/>
        </w:rPr>
        <w:t xml:space="preserve">Studies addressing the Cushing </w:t>
      </w:r>
      <w:r w:rsidR="00C82ACB">
        <w:rPr>
          <w:rFonts w:ascii="Helvetica" w:hAnsi="Helvetica" w:cs="Helvetica"/>
          <w:kern w:val="1"/>
          <w:sz w:val="22"/>
          <w:szCs w:val="22"/>
          <w:lang w:val="en-US"/>
        </w:rPr>
        <w:t>hypothesis</w:t>
      </w:r>
      <w:r w:rsidR="00B01AE1" w:rsidRPr="00E41A72">
        <w:rPr>
          <w:rFonts w:ascii="Helvetica" w:hAnsi="Helvetica" w:cs="Helvetica"/>
          <w:kern w:val="1"/>
          <w:sz w:val="22"/>
          <w:szCs w:val="22"/>
          <w:lang w:val="en-US"/>
        </w:rPr>
        <w:t xml:space="preserve"> from the perspective of food web theory </w:t>
      </w:r>
      <w:r w:rsidR="00B01AE1">
        <w:rPr>
          <w:rFonts w:ascii="Helvetica" w:hAnsi="Helvetica" w:cs="Helvetica"/>
          <w:kern w:val="1"/>
          <w:sz w:val="22"/>
          <w:szCs w:val="22"/>
          <w:lang w:val="en-US"/>
        </w:rPr>
        <w:t>require</w:t>
      </w:r>
      <w:r w:rsidR="00B01AE1" w:rsidRPr="00E41A72">
        <w:rPr>
          <w:rFonts w:ascii="Helvetica" w:hAnsi="Helvetica" w:cs="Helvetica"/>
          <w:kern w:val="1"/>
          <w:sz w:val="22"/>
          <w:szCs w:val="22"/>
          <w:lang w:val="en-US"/>
        </w:rPr>
        <w:t xml:space="preserve"> more equivalent da</w:t>
      </w:r>
      <w:r w:rsidR="001C18F8">
        <w:rPr>
          <w:rFonts w:ascii="Helvetica" w:hAnsi="Helvetica" w:cs="Helvetica"/>
          <w:kern w:val="1"/>
          <w:sz w:val="22"/>
          <w:szCs w:val="22"/>
          <w:lang w:val="en-US"/>
        </w:rPr>
        <w:t>ta on the</w:t>
      </w:r>
      <w:r w:rsidR="00BC06CD">
        <w:rPr>
          <w:rFonts w:ascii="Helvetica" w:hAnsi="Helvetica" w:cs="Helvetica"/>
          <w:kern w:val="1"/>
          <w:sz w:val="22"/>
          <w:szCs w:val="22"/>
          <w:lang w:val="en-US"/>
        </w:rPr>
        <w:t xml:space="preserve"> consumer and</w:t>
      </w:r>
      <w:r w:rsidR="001C18F8">
        <w:rPr>
          <w:rFonts w:ascii="Helvetica" w:hAnsi="Helvetica" w:cs="Helvetica"/>
          <w:kern w:val="1"/>
          <w:sz w:val="22"/>
          <w:szCs w:val="22"/>
          <w:lang w:val="en-US"/>
        </w:rPr>
        <w:t xml:space="preserve"> resource </w:t>
      </w:r>
      <w:r w:rsidR="00B01AE1" w:rsidRPr="00E41A72">
        <w:rPr>
          <w:rFonts w:ascii="Helvetica" w:hAnsi="Helvetica" w:cs="Helvetica"/>
          <w:kern w:val="1"/>
          <w:sz w:val="22"/>
          <w:szCs w:val="22"/>
          <w:lang w:val="en-US"/>
        </w:rPr>
        <w:t xml:space="preserve">but </w:t>
      </w:r>
      <w:r w:rsidR="00693FDF">
        <w:rPr>
          <w:rFonts w:ascii="Helvetica" w:hAnsi="Helvetica" w:cs="Helvetica"/>
          <w:kern w:val="1"/>
          <w:sz w:val="22"/>
          <w:szCs w:val="22"/>
          <w:lang w:val="en-US"/>
        </w:rPr>
        <w:t xml:space="preserve">do </w:t>
      </w:r>
      <w:r w:rsidR="00B01AE1" w:rsidRPr="00E41A72">
        <w:rPr>
          <w:rFonts w:ascii="Helvetica" w:hAnsi="Helvetica" w:cs="Helvetica"/>
          <w:kern w:val="1"/>
          <w:sz w:val="22"/>
          <w:szCs w:val="22"/>
          <w:lang w:val="en-US"/>
        </w:rPr>
        <w:t>not</w:t>
      </w:r>
      <w:r w:rsidR="00693FDF">
        <w:rPr>
          <w:rFonts w:ascii="Helvetica" w:hAnsi="Helvetica" w:cs="Helvetica"/>
          <w:kern w:val="1"/>
          <w:sz w:val="22"/>
          <w:szCs w:val="22"/>
          <w:lang w:val="en-US"/>
        </w:rPr>
        <w:t xml:space="preserve"> require</w:t>
      </w:r>
      <w:r w:rsidR="00B01AE1" w:rsidRPr="00E41A72">
        <w:rPr>
          <w:rFonts w:ascii="Helvetica" w:hAnsi="Helvetica" w:cs="Helvetica"/>
          <w:kern w:val="1"/>
          <w:sz w:val="22"/>
          <w:szCs w:val="22"/>
          <w:lang w:val="en-US"/>
        </w:rPr>
        <w:t xml:space="preserve"> per capita fitness consequences for the consumer.</w:t>
      </w:r>
    </w:p>
    <w:p w14:paraId="4EF40DCF" w14:textId="67140A36" w:rsidR="00E24E9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44A4D">
        <w:rPr>
          <w:rFonts w:ascii="Helvetica" w:hAnsi="Helvetica" w:cs="Helvetica"/>
          <w:kern w:val="1"/>
          <w:sz w:val="22"/>
          <w:szCs w:val="22"/>
          <w:lang w:val="en-US"/>
        </w:rPr>
        <w:t>S</w:t>
      </w:r>
      <w:r w:rsidR="003B5617">
        <w:rPr>
          <w:rFonts w:ascii="Helvetica" w:hAnsi="Helvetica" w:cs="Helvetica"/>
          <w:kern w:val="1"/>
          <w:sz w:val="22"/>
          <w:szCs w:val="22"/>
          <w:lang w:val="en-US"/>
        </w:rPr>
        <w:t>trong tests of the Cushing hypothesis</w:t>
      </w:r>
      <w:r w:rsidR="00F44A4D">
        <w:rPr>
          <w:rFonts w:ascii="Helvetica" w:hAnsi="Helvetica" w:cs="Helvetica"/>
          <w:kern w:val="1"/>
          <w:sz w:val="22"/>
          <w:szCs w:val="22"/>
          <w:lang w:val="en-US"/>
        </w:rPr>
        <w:t xml:space="preserve"> include tests of multiple mechanisms</w:t>
      </w:r>
      <w:r w:rsidR="00D011A1">
        <w:rPr>
          <w:rFonts w:ascii="Helvetica" w:hAnsi="Helvetica" w:cs="Helvetica"/>
          <w:kern w:val="1"/>
          <w:sz w:val="22"/>
          <w:szCs w:val="22"/>
          <w:lang w:val="en-US"/>
        </w:rPr>
        <w:t xml:space="preserve">. </w:t>
      </w:r>
      <w:r w:rsidR="00BE7155">
        <w:rPr>
          <w:rFonts w:ascii="Helvetica" w:hAnsi="Helvetica" w:cs="Helvetica"/>
          <w:kern w:val="1"/>
          <w:sz w:val="22"/>
          <w:szCs w:val="22"/>
          <w:lang w:val="en-US"/>
        </w:rPr>
        <w:t>To accomplish</w:t>
      </w:r>
      <w:r w:rsidR="00D011A1">
        <w:rPr>
          <w:rFonts w:ascii="Helvetica" w:hAnsi="Helvetica" w:cs="Helvetica"/>
          <w:kern w:val="1"/>
          <w:sz w:val="22"/>
          <w:szCs w:val="22"/>
          <w:lang w:val="en-US"/>
        </w:rPr>
        <w:t xml:space="preserve"> this</w:t>
      </w:r>
      <w:r w:rsidR="00BE7155">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3B5617">
        <w:rPr>
          <w:rFonts w:ascii="Helvetica" w:hAnsi="Helvetica" w:cs="Helvetica"/>
          <w:kern w:val="1"/>
          <w:sz w:val="22"/>
          <w:szCs w:val="22"/>
          <w:lang w:val="en-US"/>
        </w:rPr>
        <w:t xml:space="preserve">performance </w:t>
      </w:r>
      <w:r w:rsidR="003C4A76" w:rsidRPr="00AE69BC">
        <w:rPr>
          <w:rFonts w:ascii="Helvetica" w:hAnsi="Helvetica" w:cs="Helvetica"/>
          <w:kern w:val="1"/>
          <w:sz w:val="22"/>
          <w:szCs w:val="22"/>
          <w:lang w:val="en-US"/>
        </w:rPr>
        <w:t>metrics would</w:t>
      </w:r>
      <w:r w:rsidR="003B5617">
        <w:rPr>
          <w:rFonts w:ascii="Helvetica" w:hAnsi="Helvetica" w:cs="Helvetica"/>
          <w:kern w:val="1"/>
          <w:sz w:val="22"/>
          <w:szCs w:val="22"/>
          <w:lang w:val="en-US"/>
        </w:rPr>
        <w:t xml:space="preserve"> ideally</w:t>
      </w:r>
      <w:r w:rsidR="003C4A76" w:rsidRPr="00AE69BC">
        <w:rPr>
          <w:rFonts w:ascii="Helvetica" w:hAnsi="Helvetica" w:cs="Helvetica"/>
          <w:kern w:val="1"/>
          <w:sz w:val="22"/>
          <w:szCs w:val="22"/>
          <w:lang w:val="en-US"/>
        </w:rPr>
        <w:t xml:space="preserve"> be assessed for both </w:t>
      </w:r>
      <w:r w:rsidR="003B5617">
        <w:rPr>
          <w:rFonts w:ascii="Helvetica" w:hAnsi="Helvetica" w:cs="Helvetica"/>
          <w:kern w:val="1"/>
          <w:sz w:val="22"/>
          <w:szCs w:val="22"/>
          <w:lang w:val="en-US"/>
        </w:rPr>
        <w:t>the consumer</w:t>
      </w:r>
      <w:r w:rsidR="003C4A76" w:rsidRPr="00AE69BC">
        <w:rPr>
          <w:rFonts w:ascii="Helvetica" w:hAnsi="Helvetica" w:cs="Helvetica"/>
          <w:kern w:val="1"/>
          <w:sz w:val="22"/>
          <w:szCs w:val="22"/>
          <w:lang w:val="en-US"/>
        </w:rPr>
        <w:t xml:space="preserve"> and </w:t>
      </w:r>
      <w:r w:rsidR="003B5617">
        <w:rPr>
          <w:rFonts w:ascii="Helvetica" w:hAnsi="Helvetica" w:cs="Helvetica"/>
          <w:kern w:val="1"/>
          <w:sz w:val="22"/>
          <w:szCs w:val="22"/>
          <w:lang w:val="en-US"/>
        </w:rPr>
        <w:t xml:space="preserve">resource, </w:t>
      </w:r>
      <w:r w:rsidR="00DE1ACE" w:rsidRPr="00257AED">
        <w:rPr>
          <w:rFonts w:ascii="Helvetica" w:hAnsi="Helvetica" w:cs="Helvetica"/>
          <w:kern w:val="1"/>
          <w:sz w:val="22"/>
          <w:szCs w:val="22"/>
          <w:lang w:val="en-US"/>
        </w:rPr>
        <w:t>and at the level of the individual</w:t>
      </w:r>
      <w:r w:rsidR="00AF702E">
        <w:rPr>
          <w:rFonts w:ascii="Helvetica" w:hAnsi="Helvetica" w:cs="Helvetica"/>
          <w:kern w:val="1"/>
          <w:sz w:val="22"/>
          <w:szCs w:val="22"/>
          <w:lang w:val="en-US"/>
        </w:rPr>
        <w:t xml:space="preserve"> when possible</w:t>
      </w:r>
      <w:r w:rsidR="003C4A76" w:rsidRPr="00AE69BC">
        <w:rPr>
          <w:rFonts w:ascii="Helvetica" w:hAnsi="Helvetica" w:cs="Helvetica"/>
          <w:kern w:val="1"/>
          <w:sz w:val="22"/>
          <w:szCs w:val="22"/>
          <w:lang w:val="en-US"/>
        </w:rPr>
        <w:t xml:space="preserve">, but such data are extremely rare in this literature. </w:t>
      </w:r>
      <w:r w:rsidR="00FF3048" w:rsidRPr="00AE69BC">
        <w:rPr>
          <w:rFonts w:ascii="Helvetica" w:hAnsi="Helvetica" w:cs="Helvetica"/>
          <w:kern w:val="1"/>
          <w:sz w:val="22"/>
          <w:szCs w:val="22"/>
          <w:lang w:val="en-US"/>
        </w:rPr>
        <w:t>Of the studies we e</w:t>
      </w:r>
      <w:r w:rsidR="003B5617">
        <w:rPr>
          <w:rFonts w:ascii="Helvetica" w:hAnsi="Helvetica" w:cs="Helvetica"/>
          <w:kern w:val="1"/>
          <w:sz w:val="22"/>
          <w:szCs w:val="22"/>
          <w:lang w:val="en-US"/>
        </w:rPr>
        <w:t xml:space="preserve">xamined with per-capita </w:t>
      </w:r>
      <w:r w:rsidR="00FF3048" w:rsidRPr="00AE69BC">
        <w:rPr>
          <w:rFonts w:ascii="Helvetica" w:hAnsi="Helvetica" w:cs="Helvetica"/>
          <w:kern w:val="1"/>
          <w:sz w:val="22"/>
          <w:szCs w:val="22"/>
          <w:lang w:val="en-US"/>
        </w:rPr>
        <w:t>performance</w:t>
      </w:r>
      <w:r w:rsidR="00836C62">
        <w:rPr>
          <w:rFonts w:ascii="Helvetica" w:hAnsi="Helvetica" w:cs="Helvetica"/>
          <w:kern w:val="1"/>
          <w:sz w:val="22"/>
          <w:szCs w:val="22"/>
          <w:lang w:val="en-US"/>
        </w:rPr>
        <w:t xml:space="preserve"> </w:t>
      </w:r>
      <w:r w:rsidR="00351155" w:rsidRPr="00AE69BC">
        <w:rPr>
          <w:rFonts w:ascii="Helvetica" w:hAnsi="Helvetica" w:cs="Helvetica"/>
          <w:kern w:val="1"/>
          <w:sz w:val="22"/>
          <w:szCs w:val="22"/>
          <w:lang w:val="en-US"/>
        </w:rPr>
        <w:t>data on the consumer</w:t>
      </w:r>
      <w:r w:rsidR="00351155">
        <w:rPr>
          <w:rFonts w:ascii="Helvetica" w:hAnsi="Helvetica" w:cs="Helvetica"/>
          <w:kern w:val="1"/>
          <w:sz w:val="22"/>
          <w:szCs w:val="22"/>
          <w:lang w:val="en-US"/>
        </w:rPr>
        <w:t xml:space="preserve"> </w:t>
      </w:r>
      <w:r w:rsidR="00836C62">
        <w:rPr>
          <w:rFonts w:ascii="Helvetica" w:hAnsi="Helvetica" w:cs="Helvetica"/>
          <w:kern w:val="1"/>
          <w:sz w:val="22"/>
          <w:szCs w:val="22"/>
          <w:lang w:val="en-US"/>
        </w:rPr>
        <w:t>(hereafter referred to as ‘</w:t>
      </w:r>
      <w:commentRangeStart w:id="28"/>
      <w:r w:rsidR="00836C62">
        <w:rPr>
          <w:rFonts w:ascii="Helvetica" w:hAnsi="Helvetica" w:cs="Helvetica"/>
          <w:kern w:val="1"/>
          <w:sz w:val="22"/>
          <w:szCs w:val="22"/>
          <w:lang w:val="en-US"/>
        </w:rPr>
        <w:t>life history studies’</w:t>
      </w:r>
      <w:commentRangeEnd w:id="28"/>
      <w:r w:rsidR="00036248">
        <w:rPr>
          <w:rStyle w:val="CommentReference"/>
        </w:rPr>
        <w:commentReference w:id="28"/>
      </w:r>
      <w:r w:rsidR="00836C62">
        <w:rPr>
          <w:rFonts w:ascii="Helvetica" w:hAnsi="Helvetica" w:cs="Helvetica"/>
          <w:kern w:val="1"/>
          <w:sz w:val="22"/>
          <w:szCs w:val="22"/>
          <w:lang w:val="en-US"/>
        </w:rPr>
        <w:t>)</w:t>
      </w:r>
      <w:r w:rsidR="00FF3048" w:rsidRPr="00AE69BC">
        <w:rPr>
          <w:rFonts w:ascii="Helvetica" w:hAnsi="Helvetica" w:cs="Helvetica"/>
          <w:kern w:val="1"/>
          <w:sz w:val="22"/>
          <w:szCs w:val="22"/>
          <w:lang w:val="en-US"/>
        </w:rPr>
        <w:t>, none had</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equivalent measures of </w:t>
      </w:r>
      <w:r w:rsidR="00CC2FFD">
        <w:rPr>
          <w:rFonts w:ascii="Helvetica" w:hAnsi="Helvetica" w:cs="Helvetica"/>
          <w:kern w:val="1"/>
          <w:sz w:val="22"/>
          <w:szCs w:val="22"/>
          <w:lang w:val="en-US"/>
        </w:rPr>
        <w:t>performance</w:t>
      </w:r>
      <w:r w:rsidR="003C4A76" w:rsidRPr="00AE69BC">
        <w:rPr>
          <w:rFonts w:ascii="Helvetica" w:hAnsi="Helvetica" w:cs="Helvetica"/>
          <w:kern w:val="1"/>
          <w:sz w:val="22"/>
          <w:szCs w:val="22"/>
          <w:lang w:val="en-US"/>
        </w:rPr>
        <w:t xml:space="preserve"> o</w:t>
      </w:r>
      <w:r w:rsidR="00FF3048" w:rsidRPr="00AE69BC">
        <w:rPr>
          <w:rFonts w:ascii="Helvetica" w:hAnsi="Helvetica" w:cs="Helvetica"/>
          <w:kern w:val="1"/>
          <w:sz w:val="22"/>
          <w:szCs w:val="22"/>
          <w:lang w:val="en-US"/>
        </w:rPr>
        <w:t>n the resource (Table 1)</w:t>
      </w:r>
      <w:r w:rsidR="003C4A76"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 xml:space="preserve"> The majority of </w:t>
      </w:r>
      <w:r w:rsidR="00001DCB" w:rsidRPr="00AE69BC">
        <w:rPr>
          <w:rFonts w:ascii="Helvetica" w:hAnsi="Helvetica" w:cs="Helvetica"/>
          <w:kern w:val="1"/>
          <w:sz w:val="22"/>
          <w:szCs w:val="22"/>
          <w:lang w:val="en-US"/>
        </w:rPr>
        <w:t xml:space="preserve">these </w:t>
      </w:r>
      <w:r w:rsidR="00FF3048" w:rsidRPr="00AE69BC">
        <w:rPr>
          <w:rFonts w:ascii="Helvetica" w:hAnsi="Helvetica" w:cs="Helvetica"/>
          <w:kern w:val="1"/>
          <w:sz w:val="22"/>
          <w:szCs w:val="22"/>
          <w:lang w:val="en-US"/>
        </w:rPr>
        <w:t xml:space="preserve">studies </w:t>
      </w:r>
      <w:r w:rsidR="00885C63">
        <w:rPr>
          <w:rFonts w:ascii="Helvetica" w:hAnsi="Helvetica" w:cs="Helvetica"/>
          <w:kern w:val="1"/>
          <w:sz w:val="22"/>
          <w:szCs w:val="22"/>
          <w:lang w:val="en-US"/>
        </w:rPr>
        <w:t>(</w:t>
      </w:r>
      <w:r w:rsidR="00885C63" w:rsidRPr="00AE69BC">
        <w:rPr>
          <w:rFonts w:ascii="Helvetica" w:hAnsi="Helvetica" w:cs="Helvetica"/>
          <w:kern w:val="1"/>
          <w:sz w:val="22"/>
          <w:szCs w:val="22"/>
          <w:lang w:val="en-US"/>
        </w:rPr>
        <w:t>14/25</w:t>
      </w:r>
      <w:r w:rsidR="00885C63">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measured </w:t>
      </w:r>
      <w:r w:rsidR="00001DCB" w:rsidRPr="00AE69BC">
        <w:rPr>
          <w:rFonts w:ascii="Helvetica" w:hAnsi="Helvetica" w:cs="Helvetica"/>
          <w:kern w:val="1"/>
          <w:sz w:val="22"/>
          <w:szCs w:val="22"/>
          <w:lang w:val="en-US"/>
        </w:rPr>
        <w:t xml:space="preserve">performance </w:t>
      </w:r>
      <w:r w:rsidR="00FF3048" w:rsidRPr="00AE69BC">
        <w:rPr>
          <w:rFonts w:ascii="Helvetica" w:hAnsi="Helvetica" w:cs="Helvetica"/>
          <w:kern w:val="1"/>
          <w:sz w:val="22"/>
          <w:szCs w:val="22"/>
          <w:lang w:val="en-US"/>
        </w:rPr>
        <w:t xml:space="preserve">at the community level </w:t>
      </w:r>
      <w:r w:rsidR="00001DCB" w:rsidRPr="00AE69BC">
        <w:rPr>
          <w:rFonts w:ascii="Helvetica" w:hAnsi="Helvetica" w:cs="Helvetica"/>
          <w:kern w:val="1"/>
          <w:sz w:val="22"/>
          <w:szCs w:val="22"/>
          <w:lang w:val="en-US"/>
        </w:rPr>
        <w:t>for the resource</w:t>
      </w:r>
      <w:r w:rsidR="0010354C"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(e.g. biomass; Table 1)</w:t>
      </w:r>
      <w:r w:rsidR="00001DCB" w:rsidRPr="00AE69BC">
        <w:rPr>
          <w:rFonts w:ascii="Helvetica" w:hAnsi="Helvetica" w:cs="Helvetica"/>
          <w:kern w:val="1"/>
          <w:sz w:val="22"/>
          <w:szCs w:val="22"/>
          <w:lang w:val="en-US"/>
        </w:rPr>
        <w:t xml:space="preserve"> and many had no measure </w:t>
      </w:r>
      <w:r w:rsidR="00464675">
        <w:rPr>
          <w:rFonts w:ascii="Helvetica" w:hAnsi="Helvetica" w:cs="Helvetica"/>
          <w:kern w:val="1"/>
          <w:sz w:val="22"/>
          <w:szCs w:val="22"/>
          <w:lang w:val="en-US"/>
        </w:rPr>
        <w:t xml:space="preserve">at all </w:t>
      </w:r>
      <w:r w:rsidR="00001DCB" w:rsidRPr="00AE69BC">
        <w:rPr>
          <w:rFonts w:ascii="Helvetica" w:hAnsi="Helvetica" w:cs="Helvetica"/>
          <w:kern w:val="1"/>
          <w:sz w:val="22"/>
          <w:szCs w:val="22"/>
          <w:lang w:val="en-US"/>
        </w:rPr>
        <w:t>for the resource (7/25</w:t>
      </w:r>
      <w:r>
        <w:rPr>
          <w:rFonts w:ascii="Helvetica" w:hAnsi="Helvetica" w:cs="Helvetica"/>
          <w:kern w:val="1"/>
          <w:sz w:val="22"/>
          <w:szCs w:val="22"/>
          <w:lang w:val="en-US"/>
        </w:rPr>
        <w:t>; Table 1</w:t>
      </w:r>
      <w:r w:rsidR="00001DCB"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w:t>
      </w:r>
      <w:r w:rsidR="0010354C" w:rsidRPr="00AE69BC">
        <w:rPr>
          <w:rFonts w:ascii="Helvetica" w:hAnsi="Helvetica" w:cs="Helvetica"/>
          <w:kern w:val="1"/>
          <w:sz w:val="22"/>
          <w:szCs w:val="22"/>
          <w:lang w:val="en-US"/>
        </w:rPr>
        <w:t xml:space="preserve"> </w:t>
      </w:r>
      <w:r w:rsidR="00464675">
        <w:rPr>
          <w:rFonts w:ascii="Helvetica" w:hAnsi="Helvetica" w:cs="Helvetica"/>
          <w:kern w:val="1"/>
          <w:sz w:val="22"/>
          <w:szCs w:val="22"/>
          <w:lang w:val="en-US"/>
        </w:rPr>
        <w:t xml:space="preserve">As expected, </w:t>
      </w:r>
      <w:r w:rsidR="00836C62">
        <w:rPr>
          <w:rFonts w:ascii="Helvetica" w:hAnsi="Helvetica" w:cs="Helvetica"/>
          <w:kern w:val="1"/>
          <w:sz w:val="22"/>
          <w:szCs w:val="22"/>
          <w:lang w:val="en-US"/>
        </w:rPr>
        <w:t>studies</w:t>
      </w:r>
      <w:r w:rsidR="00FB441C">
        <w:rPr>
          <w:rFonts w:ascii="Helvetica" w:hAnsi="Helvetica" w:cs="Helvetica"/>
          <w:kern w:val="1"/>
          <w:sz w:val="22"/>
          <w:szCs w:val="22"/>
          <w:lang w:val="en-US"/>
        </w:rPr>
        <w:t xml:space="preserve"> that measured population- or community-level data on the consumer</w:t>
      </w:r>
      <w:r w:rsidR="007C76B3">
        <w:rPr>
          <w:rFonts w:ascii="Helvetica" w:hAnsi="Helvetica" w:cs="Helvetica"/>
          <w:kern w:val="1"/>
          <w:sz w:val="22"/>
          <w:szCs w:val="22"/>
          <w:lang w:val="en-US"/>
        </w:rPr>
        <w:t xml:space="preserve"> </w:t>
      </w:r>
      <w:r w:rsidR="00836C62">
        <w:rPr>
          <w:rFonts w:ascii="Helvetica" w:hAnsi="Helvetica" w:cs="Helvetica"/>
          <w:kern w:val="1"/>
          <w:sz w:val="22"/>
          <w:szCs w:val="22"/>
          <w:lang w:val="en-US"/>
        </w:rPr>
        <w:t>(hereafter referred to as</w:t>
      </w:r>
      <w:r w:rsidR="00836C62" w:rsidRPr="00AE69BC">
        <w:rPr>
          <w:rFonts w:ascii="Helvetica" w:hAnsi="Helvetica" w:cs="Helvetica"/>
          <w:kern w:val="1"/>
          <w:sz w:val="22"/>
          <w:szCs w:val="22"/>
          <w:lang w:val="en-US"/>
        </w:rPr>
        <w:t xml:space="preserve"> </w:t>
      </w:r>
      <w:r w:rsidR="00464675">
        <w:rPr>
          <w:rFonts w:ascii="Helvetica" w:hAnsi="Helvetica" w:cs="Helvetica"/>
          <w:i/>
          <w:kern w:val="1"/>
          <w:sz w:val="22"/>
          <w:szCs w:val="22"/>
          <w:lang w:val="en-US"/>
        </w:rPr>
        <w:t>food-web</w:t>
      </w:r>
      <w:r w:rsidR="00001DCB" w:rsidRPr="00AE69BC">
        <w:rPr>
          <w:rFonts w:ascii="Helvetica" w:hAnsi="Helvetica" w:cs="Helvetica"/>
          <w:kern w:val="1"/>
          <w:sz w:val="22"/>
          <w:szCs w:val="22"/>
          <w:lang w:val="en-US"/>
        </w:rPr>
        <w:t xml:space="preserve"> studies</w:t>
      </w:r>
      <w:r w:rsidR="00836C62">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collected more equivalent data on the resource and consumer. </w:t>
      </w:r>
      <w:r w:rsidR="0010354C" w:rsidRPr="00AE69BC">
        <w:rPr>
          <w:rFonts w:ascii="Helvetica" w:hAnsi="Helvetica" w:cs="Helvetica"/>
          <w:kern w:val="1"/>
          <w:sz w:val="22"/>
          <w:szCs w:val="22"/>
          <w:lang w:val="en-US"/>
        </w:rPr>
        <w:t xml:space="preserve">The majority of </w:t>
      </w:r>
      <w:r w:rsidR="00231279">
        <w:rPr>
          <w:rFonts w:ascii="Helvetica" w:hAnsi="Helvetica" w:cs="Helvetica"/>
          <w:kern w:val="1"/>
          <w:sz w:val="22"/>
          <w:szCs w:val="22"/>
          <w:lang w:val="en-US"/>
        </w:rPr>
        <w:t xml:space="preserve">these </w:t>
      </w:r>
      <w:r w:rsidR="0010354C" w:rsidRPr="00AE69BC">
        <w:rPr>
          <w:rFonts w:ascii="Helvetica" w:hAnsi="Helvetica" w:cs="Helvetica"/>
          <w:kern w:val="1"/>
          <w:sz w:val="22"/>
          <w:szCs w:val="22"/>
          <w:lang w:val="en-US"/>
        </w:rPr>
        <w:t xml:space="preserve">studies </w:t>
      </w:r>
      <w:r w:rsidR="00001DCB" w:rsidRPr="00AE69BC">
        <w:rPr>
          <w:rFonts w:ascii="Helvetica" w:hAnsi="Helvetica" w:cs="Helvetica"/>
          <w:kern w:val="1"/>
          <w:sz w:val="22"/>
          <w:szCs w:val="22"/>
          <w:lang w:val="en-US"/>
        </w:rPr>
        <w:t>also collected population-level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or community level data for the resource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(Table 1).</w:t>
      </w:r>
      <w:r w:rsidR="00464675">
        <w:rPr>
          <w:rFonts w:ascii="Helvetica" w:hAnsi="Helvetica" w:cs="Helvetica"/>
          <w:kern w:val="1"/>
          <w:sz w:val="22"/>
          <w:szCs w:val="22"/>
          <w:lang w:val="en-US"/>
        </w:rPr>
        <w:t xml:space="preserve"> </w:t>
      </w:r>
      <w:r w:rsidR="0034364C">
        <w:rPr>
          <w:rFonts w:ascii="Helvetica" w:hAnsi="Helvetica" w:cs="Helvetica"/>
          <w:kern w:val="1"/>
          <w:sz w:val="22"/>
          <w:szCs w:val="22"/>
          <w:lang w:val="en-US"/>
        </w:rPr>
        <w:t xml:space="preserve">Across all </w:t>
      </w:r>
      <w:r w:rsidR="00AA5C96">
        <w:rPr>
          <w:rFonts w:ascii="Helvetica" w:hAnsi="Helvetica" w:cs="Helvetica"/>
          <w:kern w:val="1"/>
          <w:sz w:val="22"/>
          <w:szCs w:val="22"/>
          <w:lang w:val="en-US"/>
        </w:rPr>
        <w:t xml:space="preserve">life history and food-web </w:t>
      </w:r>
      <w:r w:rsidR="0034364C">
        <w:rPr>
          <w:rFonts w:ascii="Helvetica" w:hAnsi="Helvetica" w:cs="Helvetica"/>
          <w:kern w:val="1"/>
          <w:sz w:val="22"/>
          <w:szCs w:val="22"/>
          <w:lang w:val="en-US"/>
        </w:rPr>
        <w:t xml:space="preserve">studies, only one study measured per-capita performance on the resource. </w:t>
      </w:r>
    </w:p>
    <w:p w14:paraId="5E6D0101" w14:textId="275A2CCB" w:rsidR="0076026C" w:rsidRPr="00AE69BC"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ab/>
      </w:r>
      <w:r w:rsidR="00604576" w:rsidRPr="00AE69BC">
        <w:rPr>
          <w:rFonts w:ascii="Helvetica" w:hAnsi="Helvetica" w:cs="Helvetica"/>
          <w:kern w:val="1"/>
          <w:sz w:val="22"/>
          <w:szCs w:val="22"/>
          <w:lang w:val="en-US"/>
        </w:rPr>
        <w:t>Part of these di</w:t>
      </w:r>
      <w:r w:rsidR="009557B0" w:rsidRPr="00AE69BC">
        <w:rPr>
          <w:rFonts w:ascii="Helvetica" w:hAnsi="Helvetica" w:cs="Helvetica"/>
          <w:kern w:val="1"/>
          <w:sz w:val="22"/>
          <w:szCs w:val="22"/>
          <w:lang w:val="en-US"/>
        </w:rPr>
        <w:t>s</w:t>
      </w:r>
      <w:r w:rsidR="00604576" w:rsidRPr="00AE69BC">
        <w:rPr>
          <w:rFonts w:ascii="Helvetica" w:hAnsi="Helvetica" w:cs="Helvetica"/>
          <w:kern w:val="1"/>
          <w:sz w:val="22"/>
          <w:szCs w:val="22"/>
          <w:lang w:val="en-US"/>
        </w:rPr>
        <w:t>crepancies</w:t>
      </w:r>
      <w:r w:rsidR="00001DCB" w:rsidRPr="00AE69BC">
        <w:rPr>
          <w:rFonts w:ascii="Helvetica" w:hAnsi="Helvetica" w:cs="Helvetica"/>
          <w:kern w:val="1"/>
          <w:sz w:val="22"/>
          <w:szCs w:val="22"/>
          <w:lang w:val="en-US"/>
        </w:rPr>
        <w:t xml:space="preserve"> may stem from differing generation times—studies that can easily observe </w:t>
      </w:r>
      <w:commentRangeStart w:id="29"/>
      <w:r w:rsidR="00001DCB" w:rsidRPr="00AE69BC">
        <w:rPr>
          <w:rFonts w:ascii="Helvetica" w:hAnsi="Helvetica" w:cs="Helvetica"/>
          <w:kern w:val="1"/>
          <w:sz w:val="22"/>
          <w:szCs w:val="22"/>
          <w:lang w:val="en-US"/>
        </w:rPr>
        <w:t xml:space="preserve">a resource curve shaped by predation </w:t>
      </w:r>
      <w:commentRangeEnd w:id="29"/>
      <w:r w:rsidR="00036248">
        <w:rPr>
          <w:rStyle w:val="CommentReference"/>
        </w:rPr>
        <w:commentReference w:id="29"/>
      </w:r>
      <w:r w:rsidR="00001DCB" w:rsidRPr="00AE69BC">
        <w:rPr>
          <w:rFonts w:ascii="Helvetica" w:hAnsi="Helvetica" w:cs="Helvetica"/>
          <w:kern w:val="1"/>
          <w:sz w:val="22"/>
          <w:szCs w:val="22"/>
          <w:lang w:val="en-US"/>
        </w:rPr>
        <w:t xml:space="preserve">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(1-2(?), depending on latitude and species for caterpillars). </w:t>
      </w:r>
      <w:r w:rsidR="000601A6">
        <w:rPr>
          <w:rFonts w:ascii="Helvetica" w:hAnsi="Helvetica" w:cs="Helvetica"/>
          <w:kern w:val="1"/>
          <w:sz w:val="22"/>
          <w:szCs w:val="22"/>
          <w:lang w:val="en-US"/>
        </w:rPr>
        <w:t xml:space="preserve">When populations </w:t>
      </w:r>
      <w:r w:rsidR="000601A6" w:rsidRPr="00AE69BC">
        <w:rPr>
          <w:rFonts w:ascii="Helvetica" w:hAnsi="Helvetica" w:cs="Helvetica"/>
          <w:kern w:val="1"/>
          <w:sz w:val="22"/>
          <w:szCs w:val="22"/>
          <w:lang w:val="en-US"/>
        </w:rPr>
        <w:t>turnover too quickly to track</w:t>
      </w:r>
      <w:r w:rsidR="000601A6">
        <w:rPr>
          <w:rFonts w:ascii="Helvetica" w:hAnsi="Helvetica" w:cs="Helvetica"/>
          <w:kern w:val="1"/>
          <w:sz w:val="22"/>
          <w:szCs w:val="22"/>
          <w:lang w:val="en-US"/>
        </w:rPr>
        <w:t xml:space="preserve"> individuals</w:t>
      </w:r>
      <w:r w:rsidR="000601A6" w:rsidRPr="00AE69BC">
        <w:rPr>
          <w:rFonts w:ascii="Helvetica" w:hAnsi="Helvetica" w:cs="Helvetica"/>
          <w:kern w:val="1"/>
          <w:sz w:val="22"/>
          <w:szCs w:val="22"/>
          <w:lang w:val="en-US"/>
        </w:rPr>
        <w:t xml:space="preserve">, researchers struggle to collect robust data on </w:t>
      </w:r>
      <w:r w:rsidR="000601A6">
        <w:rPr>
          <w:rFonts w:ascii="Helvetica" w:hAnsi="Helvetica" w:cs="Helvetica"/>
          <w:kern w:val="1"/>
          <w:sz w:val="22"/>
          <w:szCs w:val="22"/>
          <w:lang w:val="en-US"/>
        </w:rPr>
        <w:t>per capita</w:t>
      </w:r>
      <w:r w:rsidR="000601A6" w:rsidRPr="00AE69BC">
        <w:rPr>
          <w:rFonts w:ascii="Helvetica" w:hAnsi="Helvetica" w:cs="Helvetica"/>
          <w:kern w:val="1"/>
          <w:sz w:val="22"/>
          <w:szCs w:val="22"/>
          <w:lang w:val="en-US"/>
        </w:rPr>
        <w:t xml:space="preserve"> fitness</w:t>
      </w:r>
      <w:r w:rsidR="000601A6">
        <w:rPr>
          <w:rFonts w:ascii="Helvetica" w:hAnsi="Helvetica" w:cs="Helvetica"/>
          <w:kern w:val="1"/>
          <w:sz w:val="22"/>
          <w:szCs w:val="22"/>
          <w:lang w:val="en-US"/>
        </w:rPr>
        <w:t xml:space="preserve">. </w:t>
      </w:r>
      <w:r w:rsidR="00EB1BE9">
        <w:rPr>
          <w:rFonts w:ascii="Helvetica" w:hAnsi="Helvetica" w:cs="Helvetica"/>
          <w:kern w:val="1"/>
          <w:sz w:val="22"/>
          <w:szCs w:val="22"/>
          <w:lang w:val="en-US"/>
        </w:rPr>
        <w:t>T</w:t>
      </w:r>
      <w:r w:rsidR="0076026C" w:rsidRPr="00AE69BC">
        <w:rPr>
          <w:rFonts w:ascii="Helvetica" w:hAnsi="Helvetica" w:cs="Helvetica"/>
          <w:kern w:val="1"/>
          <w:sz w:val="22"/>
          <w:szCs w:val="22"/>
          <w:lang w:val="en-US"/>
        </w:rPr>
        <w:t>he fundamental difference in the scale of generation times pervades aquatic/terrestrial comparisons</w:t>
      </w:r>
      <w:ins w:id="30" w:author="Heather Kharouba" w:date="2018-12-21T14:16:00Z">
        <w:r w:rsidR="00132076">
          <w:rPr>
            <w:rFonts w:ascii="Helvetica" w:hAnsi="Helvetica" w:cs="Helvetica"/>
            <w:kern w:val="1"/>
            <w:sz w:val="22"/>
            <w:szCs w:val="22"/>
            <w:lang w:val="en-US"/>
          </w:rPr>
          <w:t>, particularly</w:t>
        </w:r>
      </w:ins>
      <w:r w:rsidR="0076026C" w:rsidRPr="00AE69BC">
        <w:rPr>
          <w:rFonts w:ascii="Helvetica" w:hAnsi="Helvetica" w:cs="Helvetica"/>
          <w:kern w:val="1"/>
          <w:sz w:val="22"/>
          <w:szCs w:val="22"/>
          <w:lang w:val="en-US"/>
        </w:rPr>
        <w:t xml:space="preserve"> </w:t>
      </w:r>
      <w:commentRangeStart w:id="31"/>
      <w:r w:rsidR="00635598">
        <w:rPr>
          <w:rFonts w:ascii="Helvetica" w:hAnsi="Helvetica" w:cs="Helvetica"/>
          <w:kern w:val="1"/>
          <w:sz w:val="22"/>
          <w:szCs w:val="22"/>
          <w:lang w:val="en-US"/>
        </w:rPr>
        <w:t xml:space="preserve">at lower trophic levels </w:t>
      </w:r>
      <w:commentRangeEnd w:id="31"/>
      <w:r w:rsidR="00635598">
        <w:rPr>
          <w:rStyle w:val="CommentReference"/>
        </w:rPr>
        <w:commentReference w:id="31"/>
      </w:r>
      <w:r w:rsidR="0076026C" w:rsidRPr="00AE69BC">
        <w:rPr>
          <w:rFonts w:ascii="Helvetica" w:hAnsi="Helvetica" w:cs="Helvetica"/>
          <w:kern w:val="1"/>
          <w:sz w:val="22"/>
          <w:szCs w:val="22"/>
          <w:lang w:val="en-US"/>
        </w:rPr>
        <w:t>(Gruner e</w:t>
      </w:r>
      <w:r w:rsidR="00EB1BE9">
        <w:rPr>
          <w:rFonts w:ascii="Helvetica" w:hAnsi="Helvetica" w:cs="Helvetica"/>
          <w:kern w:val="1"/>
          <w:sz w:val="22"/>
          <w:szCs w:val="22"/>
          <w:lang w:val="en-US"/>
        </w:rPr>
        <w:t>t al. 2008, Borer et al. 2005</w:t>
      </w:r>
      <w:r w:rsidR="00E67C30">
        <w:rPr>
          <w:rFonts w:ascii="Helvetica" w:hAnsi="Helvetica" w:cs="Helvetica"/>
          <w:kern w:val="1"/>
          <w:sz w:val="22"/>
          <w:szCs w:val="22"/>
          <w:lang w:val="en-US"/>
        </w:rPr>
        <w:t>; Shurin et al. 2006</w:t>
      </w:r>
      <w:r w:rsidR="00EB1BE9">
        <w:rPr>
          <w:rFonts w:ascii="Helvetica" w:hAnsi="Helvetica" w:cs="Helvetica"/>
          <w:kern w:val="1"/>
          <w:sz w:val="22"/>
          <w:szCs w:val="22"/>
          <w:lang w:val="en-US"/>
        </w:rPr>
        <w:t>) and</w:t>
      </w:r>
      <w:r w:rsidR="0076026C" w:rsidRPr="00AE69BC">
        <w:rPr>
          <w:rFonts w:ascii="Helvetica" w:hAnsi="Helvetica" w:cs="Helvetica"/>
          <w:kern w:val="1"/>
          <w:sz w:val="22"/>
          <w:szCs w:val="22"/>
          <w:lang w:val="en-US"/>
        </w:rPr>
        <w:t xml:space="preserve"> may drive the difference in the objectives of aquatic vs. terrestrial studies in </w:t>
      </w:r>
      <w:r w:rsidR="0076026C">
        <w:rPr>
          <w:rFonts w:ascii="Helvetica" w:hAnsi="Helvetica" w:cs="Helvetica"/>
          <w:kern w:val="1"/>
          <w:sz w:val="22"/>
          <w:szCs w:val="22"/>
          <w:lang w:val="en-US"/>
        </w:rPr>
        <w:t>the phenological mismatch liter</w:t>
      </w:r>
      <w:r w:rsidR="0076026C" w:rsidRPr="00AE69BC">
        <w:rPr>
          <w:rFonts w:ascii="Helvetica" w:hAnsi="Helvetica" w:cs="Helvetica"/>
          <w:kern w:val="1"/>
          <w:sz w:val="22"/>
          <w:szCs w:val="22"/>
          <w:lang w:val="en-US"/>
        </w:rPr>
        <w:t>ature.</w:t>
      </w:r>
      <w:commentRangeStart w:id="32"/>
      <w:r w:rsidR="0076026C" w:rsidRPr="00AE69BC">
        <w:rPr>
          <w:rFonts w:ascii="Helvetica" w:hAnsi="Helvetica" w:cs="Helvetica"/>
          <w:kern w:val="1"/>
          <w:sz w:val="22"/>
          <w:szCs w:val="22"/>
          <w:lang w:val="en-US"/>
        </w:rPr>
        <w:t xml:space="preserve"> </w:t>
      </w:r>
      <w:r w:rsidR="00B3272A">
        <w:rPr>
          <w:rFonts w:ascii="Helvetica" w:hAnsi="Helvetica" w:cs="Helvetica"/>
          <w:kern w:val="1"/>
          <w:sz w:val="22"/>
          <w:szCs w:val="22"/>
          <w:lang w:val="en-US"/>
        </w:rPr>
        <w:t>Indeed, t</w:t>
      </w:r>
      <w:r w:rsidR="0076026C" w:rsidRPr="00AE69BC">
        <w:rPr>
          <w:rFonts w:ascii="Helvetica" w:hAnsi="Helvetica" w:cs="Helvetica"/>
          <w:kern w:val="1"/>
          <w:sz w:val="22"/>
          <w:szCs w:val="22"/>
          <w:lang w:val="en-US"/>
        </w:rPr>
        <w:t>he majority of aquatic studies in our review approached the Cushing hypothes</w:t>
      </w:r>
      <w:r w:rsidR="0076026C">
        <w:rPr>
          <w:rFonts w:ascii="Helvetica" w:hAnsi="Helvetica" w:cs="Helvetica"/>
          <w:kern w:val="1"/>
          <w:sz w:val="22"/>
          <w:szCs w:val="22"/>
          <w:lang w:val="en-US"/>
        </w:rPr>
        <w:t>is from the perspective of food-</w:t>
      </w:r>
      <w:r w:rsidR="0076026C" w:rsidRPr="00AE69BC">
        <w:rPr>
          <w:rFonts w:ascii="Helvetica" w:hAnsi="Helvetica" w:cs="Helvetica"/>
          <w:kern w:val="1"/>
          <w:sz w:val="22"/>
          <w:szCs w:val="22"/>
          <w:lang w:val="en-US"/>
        </w:rPr>
        <w:t xml:space="preserve">web theory (14/20), whereas terrestrial studies approached it from life-history theory (20/24; Table 2). </w:t>
      </w:r>
      <w:commentRangeEnd w:id="32"/>
      <w:r w:rsidR="00BC56F8">
        <w:rPr>
          <w:rStyle w:val="CommentReference"/>
        </w:rPr>
        <w:commentReference w:id="32"/>
      </w:r>
    </w:p>
    <w:p w14:paraId="1557F2C8" w14:textId="1B0A99F7" w:rsidR="00D72D2A" w:rsidRPr="00D72D2A"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kern w:val="1"/>
          <w:sz w:val="22"/>
          <w:szCs w:val="22"/>
          <w:lang w:val="en-US"/>
        </w:rPr>
        <w:tab/>
      </w:r>
      <w:r w:rsidR="000148B6" w:rsidRPr="00AE69BC">
        <w:rPr>
          <w:rFonts w:ascii="Helvetica" w:hAnsi="Helvetica" w:cs="Helvetica"/>
          <w:kern w:val="1"/>
          <w:sz w:val="22"/>
          <w:szCs w:val="22"/>
          <w:lang w:val="en-US"/>
        </w:rPr>
        <w:t>A further divide across studies may come from the size</w:t>
      </w:r>
      <w:r w:rsidR="009A4533">
        <w:rPr>
          <w:rFonts w:ascii="Helvetica" w:hAnsi="Helvetica" w:cs="Helvetica"/>
          <w:kern w:val="1"/>
          <w:sz w:val="22"/>
          <w:szCs w:val="22"/>
          <w:lang w:val="en-US"/>
        </w:rPr>
        <w:t>, and population size</w:t>
      </w:r>
      <w:r w:rsidR="00DF76EE">
        <w:rPr>
          <w:rFonts w:ascii="Helvetica" w:hAnsi="Helvetica" w:cs="Helvetica"/>
          <w:kern w:val="1"/>
          <w:sz w:val="22"/>
          <w:szCs w:val="22"/>
          <w:lang w:val="en-US"/>
        </w:rPr>
        <w:t>,</w:t>
      </w:r>
      <w:r w:rsidR="000148B6" w:rsidRPr="00AE69BC">
        <w:rPr>
          <w:rFonts w:ascii="Helvetica" w:hAnsi="Helvetica" w:cs="Helvetica"/>
          <w:kern w:val="1"/>
          <w:sz w:val="22"/>
          <w:szCs w:val="22"/>
          <w:lang w:val="en-US"/>
        </w:rPr>
        <w:t xml:space="preserve"> of the consumer</w:t>
      </w:r>
      <w:r w:rsidR="007E72F8">
        <w:rPr>
          <w:rFonts w:ascii="Helvetica" w:hAnsi="Helvetica" w:cs="Helvetica"/>
          <w:kern w:val="1"/>
          <w:sz w:val="22"/>
          <w:szCs w:val="22"/>
          <w:lang w:val="en-US"/>
        </w:rPr>
        <w:t xml:space="preserve">, </w:t>
      </w:r>
      <w:r w:rsidR="009A4533">
        <w:rPr>
          <w:rFonts w:ascii="Helvetica" w:hAnsi="Helvetica" w:cs="Helvetica"/>
          <w:kern w:val="1"/>
          <w:sz w:val="22"/>
          <w:szCs w:val="22"/>
          <w:lang w:val="en-US"/>
        </w:rPr>
        <w:t>properties</w:t>
      </w:r>
      <w:r w:rsidR="007E72F8">
        <w:rPr>
          <w:rFonts w:ascii="Helvetica" w:hAnsi="Helvetica" w:cs="Helvetica"/>
          <w:kern w:val="1"/>
          <w:sz w:val="22"/>
          <w:szCs w:val="22"/>
          <w:lang w:val="en-US"/>
        </w:rPr>
        <w:t xml:space="preserve"> correlated with generation time</w:t>
      </w:r>
      <w:r w:rsidR="00647AFE">
        <w:rPr>
          <w:rFonts w:ascii="Helvetica" w:hAnsi="Helvetica" w:cs="Helvetica"/>
          <w:kern w:val="1"/>
          <w:sz w:val="22"/>
          <w:szCs w:val="22"/>
          <w:lang w:val="en-US"/>
        </w:rPr>
        <w:t>:</w:t>
      </w:r>
      <w:r w:rsidR="007B0105">
        <w:rPr>
          <w:rFonts w:ascii="Helvetica" w:hAnsi="Helvetica" w:cs="Helvetica"/>
          <w:kern w:val="1"/>
          <w:sz w:val="22"/>
          <w:szCs w:val="22"/>
          <w:lang w:val="en-US"/>
        </w:rPr>
        <w:t xml:space="preserve"> it can be difficult to</w:t>
      </w:r>
      <w:r w:rsidR="007B0105" w:rsidRPr="00AE69BC">
        <w:rPr>
          <w:rFonts w:ascii="Helvetica" w:hAnsi="Helvetica" w:cs="Helvetica"/>
          <w:kern w:val="1"/>
          <w:sz w:val="22"/>
          <w:szCs w:val="22"/>
          <w:lang w:val="en-US"/>
        </w:rPr>
        <w:t xml:space="preserve"> collect </w:t>
      </w:r>
      <w:r w:rsidR="004773F2">
        <w:rPr>
          <w:rFonts w:ascii="Helvetica" w:hAnsi="Helvetica" w:cs="Helvetica"/>
          <w:kern w:val="1"/>
          <w:sz w:val="22"/>
          <w:szCs w:val="22"/>
          <w:lang w:val="en-US"/>
        </w:rPr>
        <w:t>per capita fitness</w:t>
      </w:r>
      <w:r w:rsidR="007B0105" w:rsidRPr="00AE69BC">
        <w:rPr>
          <w:rFonts w:ascii="Helvetica" w:hAnsi="Helvetica" w:cs="Helvetica"/>
          <w:kern w:val="1"/>
          <w:sz w:val="22"/>
          <w:szCs w:val="22"/>
          <w:lang w:val="en-US"/>
        </w:rPr>
        <w:t xml:space="preserve"> data </w:t>
      </w:r>
      <w:r w:rsidR="000148B6" w:rsidRPr="00AE69BC">
        <w:rPr>
          <w:rFonts w:ascii="Helvetica" w:hAnsi="Helvetica" w:cs="Helvetica"/>
          <w:kern w:val="1"/>
          <w:sz w:val="22"/>
          <w:szCs w:val="22"/>
          <w:lang w:val="en-US"/>
        </w:rPr>
        <w:t xml:space="preserve">when </w:t>
      </w:r>
      <w:r w:rsidR="000148B6" w:rsidRPr="00A170F9">
        <w:rPr>
          <w:rFonts w:ascii="Helvetica" w:hAnsi="Helvetica" w:cs="Helvetica"/>
          <w:kern w:val="1"/>
          <w:sz w:val="22"/>
          <w:szCs w:val="22"/>
          <w:lang w:val="en-US"/>
        </w:rPr>
        <w:t>consumers are too small</w:t>
      </w:r>
      <w:r w:rsidR="00647AFE" w:rsidRPr="00A170F9">
        <w:rPr>
          <w:rFonts w:ascii="Helvetica" w:hAnsi="Helvetica" w:cs="Helvetica"/>
          <w:kern w:val="1"/>
          <w:sz w:val="22"/>
          <w:szCs w:val="22"/>
          <w:lang w:val="en-US"/>
        </w:rPr>
        <w:t xml:space="preserve"> and numerous</w:t>
      </w:r>
      <w:r w:rsidR="007B0105" w:rsidRPr="00A170F9">
        <w:rPr>
          <w:rFonts w:ascii="Helvetica" w:hAnsi="Helvetica" w:cs="Helvetica"/>
          <w:kern w:val="1"/>
          <w:sz w:val="22"/>
          <w:szCs w:val="22"/>
          <w:lang w:val="en-US"/>
        </w:rPr>
        <w:t>.</w:t>
      </w:r>
      <w:r w:rsidR="000148B6" w:rsidRPr="00A170F9">
        <w:rPr>
          <w:rFonts w:ascii="Helvetica" w:hAnsi="Helvetica" w:cs="Helvetica"/>
          <w:kern w:val="1"/>
          <w:sz w:val="22"/>
          <w:szCs w:val="22"/>
          <w:lang w:val="en-US"/>
        </w:rPr>
        <w:t xml:space="preserve"> </w:t>
      </w:r>
      <w:r w:rsidR="004673DE" w:rsidRPr="00A170F9">
        <w:rPr>
          <w:rFonts w:ascii="Helvetica" w:hAnsi="Helvetica" w:cs="Helvetica"/>
          <w:kern w:val="1"/>
          <w:sz w:val="22"/>
          <w:szCs w:val="22"/>
          <w:lang w:val="en-US"/>
        </w:rPr>
        <w:t xml:space="preserve">Of the </w:t>
      </w:r>
      <w:r w:rsidR="00D32BC3" w:rsidRPr="00A170F9">
        <w:rPr>
          <w:rFonts w:ascii="Helvetica" w:hAnsi="Helvetica" w:cs="Helvetica"/>
          <w:kern w:val="1"/>
          <w:sz w:val="22"/>
          <w:szCs w:val="22"/>
          <w:lang w:val="en-US"/>
        </w:rPr>
        <w:t xml:space="preserve">life history </w:t>
      </w:r>
      <w:r w:rsidR="004673DE" w:rsidRPr="00A170F9">
        <w:rPr>
          <w:rFonts w:ascii="Helvetica" w:hAnsi="Helvetica" w:cs="Helvetica"/>
          <w:kern w:val="1"/>
          <w:sz w:val="22"/>
          <w:szCs w:val="22"/>
          <w:lang w:val="en-US"/>
        </w:rPr>
        <w:t xml:space="preserve">studies, the majority </w:t>
      </w:r>
      <w:r w:rsidR="00D32BC3" w:rsidRPr="00A170F9">
        <w:rPr>
          <w:rFonts w:ascii="Helvetica" w:hAnsi="Helvetica" w:cs="Helvetica"/>
          <w:kern w:val="1"/>
          <w:sz w:val="22"/>
          <w:szCs w:val="22"/>
          <w:lang w:val="en-US"/>
        </w:rPr>
        <w:t xml:space="preserve">of consumers </w:t>
      </w:r>
      <w:r w:rsidR="004673DE" w:rsidRPr="00A170F9">
        <w:rPr>
          <w:rFonts w:ascii="Helvetica" w:hAnsi="Helvetica" w:cs="Helvetica"/>
          <w:kern w:val="1"/>
          <w:sz w:val="22"/>
          <w:szCs w:val="22"/>
          <w:lang w:val="en-US"/>
        </w:rPr>
        <w:t>were birds (1</w:t>
      </w:r>
      <w:r w:rsidR="00A05B09" w:rsidRPr="00A170F9">
        <w:rPr>
          <w:rFonts w:ascii="Helvetica" w:hAnsi="Helvetica" w:cs="Helvetica"/>
          <w:kern w:val="1"/>
          <w:sz w:val="22"/>
          <w:szCs w:val="22"/>
          <w:lang w:val="en-US"/>
        </w:rPr>
        <w:t>5/25) and mammals (6/25; Table 2</w:t>
      </w:r>
      <w:r w:rsidR="004673DE" w:rsidRPr="00A170F9">
        <w:rPr>
          <w:rFonts w:ascii="Helvetica" w:hAnsi="Helvetica" w:cs="Helvetica"/>
          <w:kern w:val="1"/>
          <w:sz w:val="22"/>
          <w:szCs w:val="22"/>
          <w:lang w:val="en-US"/>
        </w:rPr>
        <w:t xml:space="preserve">). Comparatively, invertebrates were </w:t>
      </w:r>
      <w:r w:rsidR="004673DE" w:rsidRPr="00D72D2A">
        <w:rPr>
          <w:rFonts w:ascii="Helvetica" w:hAnsi="Helvetica" w:cs="Helvetica"/>
          <w:kern w:val="1"/>
          <w:sz w:val="22"/>
          <w:szCs w:val="22"/>
          <w:lang w:val="en-US"/>
        </w:rPr>
        <w:t xml:space="preserve">measured at the population or </w:t>
      </w:r>
      <w:r w:rsidR="00FE5895" w:rsidRPr="00D72D2A">
        <w:rPr>
          <w:rFonts w:ascii="Helvetica" w:hAnsi="Helvetica" w:cs="Helvetica"/>
          <w:kern w:val="1"/>
          <w:sz w:val="22"/>
          <w:szCs w:val="22"/>
          <w:lang w:val="en-US"/>
        </w:rPr>
        <w:t xml:space="preserve">community level </w:t>
      </w:r>
      <w:r w:rsidR="00D72D2A" w:rsidRPr="00D72D2A">
        <w:rPr>
          <w:rFonts w:ascii="Helvetica" w:hAnsi="Helvetica" w:cs="Helvetica"/>
          <w:kern w:val="1"/>
          <w:sz w:val="22"/>
          <w:szCs w:val="22"/>
          <w:lang w:val="en-US"/>
        </w:rPr>
        <w:t xml:space="preserve">and the vast majority were aquatic (10/11) </w:t>
      </w:r>
      <w:r w:rsidR="00FE5895" w:rsidRPr="00D72D2A">
        <w:rPr>
          <w:rFonts w:ascii="Helvetica" w:hAnsi="Helvetica" w:cs="Helvetica"/>
          <w:kern w:val="1"/>
          <w:sz w:val="22"/>
          <w:szCs w:val="22"/>
          <w:lang w:val="en-US"/>
        </w:rPr>
        <w:t>(Ta</w:t>
      </w:r>
      <w:r w:rsidR="004673DE" w:rsidRPr="00D72D2A">
        <w:rPr>
          <w:rFonts w:ascii="Helvetica" w:hAnsi="Helvetica" w:cs="Helvetica"/>
          <w:kern w:val="1"/>
          <w:sz w:val="22"/>
          <w:szCs w:val="22"/>
          <w:lang w:val="en-US"/>
        </w:rPr>
        <w:t>b</w:t>
      </w:r>
      <w:r w:rsidR="00FE5895" w:rsidRPr="00D72D2A">
        <w:rPr>
          <w:rFonts w:ascii="Helvetica" w:hAnsi="Helvetica" w:cs="Helvetica"/>
          <w:kern w:val="1"/>
          <w:sz w:val="22"/>
          <w:szCs w:val="22"/>
          <w:lang w:val="en-US"/>
        </w:rPr>
        <w:t>l</w:t>
      </w:r>
      <w:r w:rsidR="00A05B09" w:rsidRPr="00D72D2A">
        <w:rPr>
          <w:rFonts w:ascii="Helvetica" w:hAnsi="Helvetica" w:cs="Helvetica"/>
          <w:kern w:val="1"/>
          <w:sz w:val="22"/>
          <w:szCs w:val="22"/>
          <w:lang w:val="en-US"/>
        </w:rPr>
        <w:t>e 2</w:t>
      </w:r>
      <w:r w:rsidR="004673DE" w:rsidRPr="00D72D2A">
        <w:rPr>
          <w:rFonts w:ascii="Helvetica" w:hAnsi="Helvetica" w:cs="Helvetica"/>
          <w:kern w:val="1"/>
          <w:sz w:val="22"/>
          <w:szCs w:val="22"/>
          <w:lang w:val="en-US"/>
        </w:rPr>
        <w:t xml:space="preserve">). </w:t>
      </w:r>
      <w:r w:rsidR="00E01FC0">
        <w:rPr>
          <w:rFonts w:ascii="Helvetica" w:hAnsi="Helvetica"/>
          <w:sz w:val="22"/>
          <w:szCs w:val="22"/>
        </w:rPr>
        <w:t>Therefore</w:t>
      </w:r>
      <w:r w:rsidR="00D72D2A" w:rsidRPr="00D72D2A">
        <w:rPr>
          <w:rFonts w:ascii="Helvetica" w:hAnsi="Helvetica"/>
          <w:sz w:val="22"/>
          <w:szCs w:val="22"/>
        </w:rPr>
        <w:t>, only certain classes of organisms are teste</w:t>
      </w:r>
      <w:r w:rsidR="00D72D2A">
        <w:rPr>
          <w:rFonts w:ascii="Helvetica" w:hAnsi="Helvetica"/>
          <w:sz w:val="22"/>
          <w:szCs w:val="22"/>
        </w:rPr>
        <w:t xml:space="preserve">d for </w:t>
      </w:r>
      <w:r w:rsidR="001F117F">
        <w:rPr>
          <w:rFonts w:ascii="Helvetica" w:hAnsi="Helvetica"/>
          <w:sz w:val="22"/>
          <w:szCs w:val="22"/>
        </w:rPr>
        <w:t xml:space="preserve">each </w:t>
      </w:r>
      <w:r w:rsidR="001F117F" w:rsidRPr="001F117F">
        <w:rPr>
          <w:rFonts w:ascii="Helvetica" w:hAnsi="Helvetica"/>
          <w:sz w:val="22"/>
          <w:szCs w:val="22"/>
          <w:highlight w:val="yellow"/>
        </w:rPr>
        <w:t>class</w:t>
      </w:r>
      <w:r w:rsidR="001F117F">
        <w:rPr>
          <w:rFonts w:ascii="Helvetica" w:hAnsi="Helvetica"/>
          <w:sz w:val="22"/>
          <w:szCs w:val="22"/>
        </w:rPr>
        <w:t xml:space="preserve"> of </w:t>
      </w:r>
      <w:r w:rsidR="00D72D2A">
        <w:rPr>
          <w:rFonts w:ascii="Helvetica" w:hAnsi="Helvetica"/>
          <w:sz w:val="22"/>
          <w:szCs w:val="22"/>
        </w:rPr>
        <w:t>mechanisms</w:t>
      </w:r>
      <w:r w:rsidR="00E01FC0">
        <w:rPr>
          <w:rFonts w:ascii="Helvetica" w:hAnsi="Helvetica"/>
          <w:sz w:val="22"/>
          <w:szCs w:val="22"/>
        </w:rPr>
        <w:t xml:space="preserve"> and in one type of </w:t>
      </w:r>
      <w:r w:rsidR="00E01FC0" w:rsidRPr="001F117F">
        <w:rPr>
          <w:rFonts w:ascii="Helvetica" w:hAnsi="Helvetica"/>
          <w:sz w:val="22"/>
          <w:szCs w:val="22"/>
          <w:highlight w:val="yellow"/>
        </w:rPr>
        <w:t>biome (?)</w:t>
      </w:r>
      <w:r w:rsidR="00D72D2A">
        <w:rPr>
          <w:rFonts w:ascii="Helvetica" w:hAnsi="Helvetica"/>
          <w:sz w:val="22"/>
          <w:szCs w:val="22"/>
        </w:rPr>
        <w:t>, further limiting generalizations across systems</w:t>
      </w:r>
      <w:r w:rsidR="00D72D2A" w:rsidRPr="00D72D2A">
        <w:rPr>
          <w:rFonts w:ascii="Helvetica" w:hAnsi="Helvetica"/>
          <w:sz w:val="22"/>
          <w:szCs w:val="22"/>
        </w:rPr>
        <w:t>.</w:t>
      </w:r>
    </w:p>
    <w:p w14:paraId="4705BB51" w14:textId="6A09A5B7" w:rsidR="00032803"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170F9">
        <w:rPr>
          <w:rFonts w:ascii="Helvetica" w:hAnsi="Helvetica" w:cs="Helvetica"/>
          <w:sz w:val="22"/>
          <w:szCs w:val="22"/>
          <w:lang w:val="en-US"/>
        </w:rPr>
        <w:tab/>
      </w:r>
      <w:commentRangeStart w:id="33"/>
      <w:r w:rsidRPr="00A170F9">
        <w:rPr>
          <w:rFonts w:ascii="Helvetica" w:hAnsi="Helvetica" w:cs="Helvetica"/>
          <w:kern w:val="1"/>
          <w:sz w:val="22"/>
          <w:szCs w:val="22"/>
          <w:lang w:val="en-US"/>
        </w:rPr>
        <w:t xml:space="preserve">This places the </w:t>
      </w:r>
      <w:r w:rsidR="00DA50E5" w:rsidRPr="00A170F9">
        <w:rPr>
          <w:rFonts w:ascii="Helvetica" w:hAnsi="Helvetica" w:cs="Helvetica"/>
          <w:kern w:val="1"/>
          <w:sz w:val="22"/>
          <w:szCs w:val="22"/>
          <w:lang w:val="en-US"/>
        </w:rPr>
        <w:t>phenological</w:t>
      </w:r>
      <w:r w:rsidRPr="00A170F9">
        <w:rPr>
          <w:rFonts w:ascii="Helvetica" w:hAnsi="Helvetica" w:cs="Helvetica"/>
          <w:kern w:val="1"/>
          <w:sz w:val="22"/>
          <w:szCs w:val="22"/>
          <w:lang w:val="en-US"/>
        </w:rPr>
        <w:t xml:space="preserve"> mismatch studies on a continuum</w:t>
      </w:r>
      <w:commentRangeEnd w:id="33"/>
      <w:r w:rsidR="00422A5E">
        <w:rPr>
          <w:rStyle w:val="CommentReference"/>
        </w:rPr>
        <w:commentReference w:id="33"/>
      </w:r>
      <w:r w:rsidRPr="00A170F9">
        <w:rPr>
          <w:rFonts w:ascii="Helvetica" w:hAnsi="Helvetica" w:cs="Helvetica"/>
          <w:kern w:val="1"/>
          <w:sz w:val="22"/>
          <w:szCs w:val="22"/>
          <w:lang w:val="en-US"/>
        </w:rPr>
        <w:t xml:space="preserve">: at one end, </w:t>
      </w:r>
      <w:r w:rsidR="002C1A47" w:rsidRPr="00A170F9">
        <w:rPr>
          <w:rFonts w:ascii="Helvetica" w:hAnsi="Helvetica" w:cs="Helvetica"/>
          <w:kern w:val="1"/>
          <w:sz w:val="22"/>
          <w:szCs w:val="22"/>
          <w:lang w:val="en-US"/>
        </w:rPr>
        <w:t xml:space="preserve">aquatic </w:t>
      </w:r>
      <w:r w:rsidRPr="00A170F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A170F9">
        <w:rPr>
          <w:rFonts w:ascii="Helvetica" w:hAnsi="Helvetica" w:cs="Helvetica"/>
          <w:kern w:val="1"/>
          <w:sz w:val="22"/>
          <w:szCs w:val="22"/>
          <w:lang w:val="en-US"/>
        </w:rPr>
        <w:t xml:space="preserve">terrestrial </w:t>
      </w:r>
      <w:r w:rsidRPr="00A170F9">
        <w:rPr>
          <w:rFonts w:ascii="Helvetica" w:hAnsi="Helvetica" w:cs="Helvetica"/>
          <w:kern w:val="1"/>
          <w:sz w:val="22"/>
          <w:szCs w:val="22"/>
          <w:lang w:val="en-US"/>
        </w:rPr>
        <w:t xml:space="preserve">studies focus on </w:t>
      </w:r>
      <w:bookmarkStart w:id="34" w:name="_GoBack"/>
      <w:bookmarkEnd w:id="34"/>
      <w:r w:rsidRPr="00A170F9">
        <w:rPr>
          <w:rFonts w:ascii="Helvetica" w:hAnsi="Helvetica" w:cs="Helvetica"/>
          <w:kern w:val="1"/>
          <w:sz w:val="22"/>
          <w:szCs w:val="22"/>
          <w:lang w:val="en-US"/>
        </w:rPr>
        <w:t xml:space="preserve">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curve. </w:t>
      </w:r>
      <w:r w:rsidR="004543DE" w:rsidRPr="00A170F9">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both hypotheses at once. </w:t>
      </w:r>
      <w:commentRangeStart w:id="35"/>
      <w:r w:rsidR="008849BF" w:rsidRPr="00A170F9">
        <w:rPr>
          <w:rFonts w:ascii="Helvetica" w:hAnsi="Helvetica" w:cs="Helvetica"/>
          <w:kern w:val="1"/>
          <w:sz w:val="22"/>
          <w:szCs w:val="22"/>
          <w:lang w:val="en-US"/>
        </w:rPr>
        <w:t xml:space="preserve">Consequently, </w:t>
      </w:r>
      <w:r w:rsidR="008849BF" w:rsidRPr="00A170F9">
        <w:rPr>
          <w:rFonts w:ascii="Helvetica" w:hAnsi="Helvetica" w:cs="Helvetica"/>
          <w:sz w:val="22"/>
          <w:szCs w:val="22"/>
          <w:lang w:val="en-US"/>
        </w:rPr>
        <w:t>most studies do not actually provide strong tests of the Cushing hypothesis, making it difficult to refute the hypothesis if no evidence is found.</w:t>
      </w:r>
      <w:r w:rsidR="008849BF" w:rsidRPr="00A170F9">
        <w:rPr>
          <w:rFonts w:ascii="Helvetica" w:hAnsi="Helvetica" w:cs="Helvetica"/>
          <w:kern w:val="1"/>
          <w:sz w:val="22"/>
          <w:szCs w:val="22"/>
          <w:lang w:val="en-US"/>
        </w:rPr>
        <w:t xml:space="preserve"> </w:t>
      </w:r>
      <w:r w:rsidRPr="00A170F9">
        <w:rPr>
          <w:rFonts w:ascii="Helvetica" w:hAnsi="Helvetica" w:cs="Helvetica"/>
          <w:kern w:val="1"/>
          <w:sz w:val="22"/>
          <w:szCs w:val="22"/>
          <w:lang w:val="en-US"/>
        </w:rPr>
        <w:t xml:space="preserve">If they find their mechanisms explain little of the variation they observe, they </w:t>
      </w:r>
      <w:r w:rsidR="008849BF" w:rsidRPr="00A170F9">
        <w:rPr>
          <w:rFonts w:ascii="Helvetica" w:hAnsi="Helvetica" w:cs="Helvetica"/>
          <w:kern w:val="1"/>
          <w:sz w:val="22"/>
          <w:szCs w:val="22"/>
          <w:lang w:val="en-US"/>
        </w:rPr>
        <w:t>rarely</w:t>
      </w:r>
      <w:r w:rsidRPr="00A170F9">
        <w:rPr>
          <w:rFonts w:ascii="Helvetica" w:hAnsi="Helvetica" w:cs="Helvetica"/>
          <w:kern w:val="1"/>
          <w:sz w:val="22"/>
          <w:szCs w:val="22"/>
          <w:lang w:val="en-US"/>
        </w:rPr>
        <w:t xml:space="preserve"> have the data to test alternative hypotheses</w:t>
      </w:r>
      <w:commentRangeEnd w:id="35"/>
      <w:r w:rsidR="00F53857">
        <w:rPr>
          <w:rStyle w:val="CommentReference"/>
        </w:rPr>
        <w:commentReference w:id="35"/>
      </w:r>
      <w:r w:rsidRPr="00A170F9">
        <w:rPr>
          <w:rFonts w:ascii="Helvetica" w:hAnsi="Helvetica" w:cs="Helvetica"/>
          <w:kern w:val="1"/>
          <w:sz w:val="22"/>
          <w:szCs w:val="22"/>
          <w:lang w:val="en-US"/>
        </w:rPr>
        <w:t>.</w:t>
      </w:r>
      <w:r w:rsidR="00916358" w:rsidRPr="00A170F9">
        <w:rPr>
          <w:rFonts w:ascii="Helvetica" w:hAnsi="Helvetica" w:cs="Helvetica"/>
          <w:kern w:val="1"/>
          <w:sz w:val="22"/>
          <w:szCs w:val="22"/>
          <w:lang w:val="en-US"/>
        </w:rPr>
        <w:t xml:space="preserve"> </w:t>
      </w:r>
    </w:p>
    <w:p w14:paraId="35E250D3" w14:textId="12DEA6CC" w:rsidR="003C4A76" w:rsidRDefault="00A170F9" w:rsidP="00032803">
      <w:pPr>
        <w:pStyle w:val="CommentText"/>
        <w:spacing w:line="480" w:lineRule="auto"/>
        <w:ind w:firstLine="720"/>
        <w:rPr>
          <w:rFonts w:ascii="Helvetica" w:hAnsi="Helvetica" w:cs="Helvetica"/>
          <w:kern w:val="1"/>
          <w:sz w:val="22"/>
          <w:szCs w:val="22"/>
          <w:lang w:val="en-US"/>
        </w:rPr>
      </w:pPr>
      <w:r w:rsidRPr="00A170F9">
        <w:rPr>
          <w:rFonts w:ascii="Helvetica" w:hAnsi="Helvetica" w:cs="Helvetica"/>
          <w:kern w:val="1"/>
          <w:sz w:val="22"/>
          <w:szCs w:val="22"/>
          <w:lang w:val="en-US"/>
        </w:rPr>
        <w:t xml:space="preserve">Without strong support for their hypothesis (i.e., </w:t>
      </w:r>
      <w:commentRangeStart w:id="36"/>
      <w:r w:rsidRPr="00A170F9">
        <w:rPr>
          <w:rFonts w:ascii="Helvetica" w:hAnsi="Helvetica" w:cs="Helvetica"/>
          <w:kern w:val="1"/>
          <w:sz w:val="22"/>
          <w:szCs w:val="22"/>
          <w:lang w:val="en-US"/>
        </w:rPr>
        <w:t>high explained variation and clear underlying links</w:t>
      </w:r>
      <w:commentRangeEnd w:id="36"/>
      <w:r w:rsidR="00A95752">
        <w:rPr>
          <w:rStyle w:val="CommentReference"/>
        </w:rPr>
        <w:commentReference w:id="36"/>
      </w:r>
      <w:r w:rsidRPr="00A170F9">
        <w:rPr>
          <w:rFonts w:ascii="Helvetica" w:hAnsi="Helvetica" w:cs="Helvetica"/>
          <w:kern w:val="1"/>
          <w:sz w:val="22"/>
          <w:szCs w:val="22"/>
          <w:lang w:val="en-US"/>
        </w:rPr>
        <w:t>), the mecha</w:t>
      </w:r>
      <w:r w:rsidR="004F1E14">
        <w:rPr>
          <w:rFonts w:ascii="Helvetica" w:hAnsi="Helvetica" w:cs="Helvetica"/>
          <w:kern w:val="1"/>
          <w:sz w:val="22"/>
          <w:szCs w:val="22"/>
          <w:lang w:val="en-US"/>
        </w:rPr>
        <w:t>nism underlying the cu</w:t>
      </w:r>
      <w:ins w:id="37" w:author="Elizabeth Wolkovich" w:date="2019-01-02T12:55:00Z">
        <w:r w:rsidR="004272D1">
          <w:rPr>
            <w:rFonts w:ascii="Helvetica" w:hAnsi="Helvetica" w:cs="Helvetica"/>
            <w:kern w:val="1"/>
            <w:sz w:val="22"/>
            <w:szCs w:val="22"/>
            <w:lang w:val="en-US"/>
          </w:rPr>
          <w:t>r</w:t>
        </w:r>
      </w:ins>
      <w:r w:rsidR="004F1E14">
        <w:rPr>
          <w:rFonts w:ascii="Helvetica" w:hAnsi="Helvetica" w:cs="Helvetica"/>
          <w:kern w:val="1"/>
          <w:sz w:val="22"/>
          <w:szCs w:val="22"/>
          <w:lang w:val="en-US"/>
        </w:rPr>
        <w:t xml:space="preserve">ve </w:t>
      </w:r>
      <w:r w:rsidRPr="00A170F9">
        <w:rPr>
          <w:rFonts w:ascii="Helvetica" w:hAnsi="Helvetica" w:cs="Helvetica"/>
          <w:kern w:val="1"/>
          <w:sz w:val="22"/>
          <w:szCs w:val="22"/>
          <w:lang w:val="en-US"/>
        </w:rPr>
        <w:t>will be uncertain.</w:t>
      </w:r>
      <w:r>
        <w:rPr>
          <w:rFonts w:ascii="Helvetica" w:hAnsi="Helvetica" w:cs="Helvetica"/>
          <w:kern w:val="1"/>
          <w:sz w:val="22"/>
          <w:szCs w:val="22"/>
          <w:lang w:val="en-US"/>
        </w:rPr>
        <w:t xml:space="preserve"> </w:t>
      </w:r>
      <w:r w:rsidR="00422A5E">
        <w:rPr>
          <w:rFonts w:ascii="Helvetica" w:hAnsi="Helvetica" w:cs="Helvetica"/>
          <w:kern w:val="1"/>
          <w:sz w:val="22"/>
          <w:szCs w:val="22"/>
          <w:lang w:val="en-US"/>
        </w:rPr>
        <w:t>This uncertainty can be caused by two reasons</w:t>
      </w:r>
      <w:r w:rsidRPr="00A170F9">
        <w:rPr>
          <w:rFonts w:ascii="Helvetica" w:hAnsi="Helvetica" w:cs="Helvetica"/>
          <w:kern w:val="1"/>
          <w:sz w:val="22"/>
          <w:szCs w:val="22"/>
          <w:lang w:val="en-US"/>
        </w:rPr>
        <w:t>: (1)</w:t>
      </w:r>
      <w:r w:rsidR="00422A5E">
        <w:rPr>
          <w:rFonts w:ascii="Helvetica" w:hAnsi="Helvetica" w:cs="Helvetica"/>
          <w:kern w:val="1"/>
          <w:sz w:val="22"/>
          <w:szCs w:val="22"/>
          <w:lang w:val="en-US"/>
        </w:rPr>
        <w:t xml:space="preserve"> hypotheses that are not mutually exclusive (i.e. different mechanisms hav</w:t>
      </w:r>
      <w:r w:rsidRPr="00A170F9">
        <w:rPr>
          <w:rFonts w:ascii="Helvetica" w:hAnsi="Helvetica" w:cs="Helvetica"/>
          <w:kern w:val="1"/>
          <w:sz w:val="22"/>
          <w:szCs w:val="22"/>
          <w:lang w:val="en-US"/>
        </w:rPr>
        <w:t xml:space="preserve">e </w:t>
      </w:r>
      <w:r w:rsidR="00422A5E">
        <w:rPr>
          <w:rFonts w:ascii="Helvetica" w:hAnsi="Helvetica" w:cs="Helvetica"/>
          <w:kern w:val="1"/>
          <w:sz w:val="22"/>
          <w:szCs w:val="22"/>
          <w:lang w:val="en-US"/>
        </w:rPr>
        <w:t xml:space="preserve">the </w:t>
      </w:r>
      <w:r w:rsidRPr="00A170F9">
        <w:rPr>
          <w:rFonts w:ascii="Helvetica" w:hAnsi="Helvetica" w:cs="Helvetica"/>
          <w:kern w:val="1"/>
          <w:sz w:val="22"/>
          <w:szCs w:val="22"/>
          <w:lang w:val="en-US"/>
        </w:rPr>
        <w:t>same predictions</w:t>
      </w:r>
      <w:ins w:id="38" w:author="Elizabeth Wolkovich" w:date="2019-01-02T12:56:00Z">
        <w:r w:rsidR="00543941">
          <w:rPr>
            <w:rFonts w:ascii="Helvetica" w:hAnsi="Helvetica" w:cs="Helvetica"/>
            <w:kern w:val="1"/>
            <w:sz w:val="22"/>
            <w:szCs w:val="22"/>
            <w:lang w:val="en-US"/>
          </w:rPr>
          <w:t>, for example, the relative timing of an interaction will change in the same direction regardless of whether temperature directly or indirectly affects a resource’s phenology</w:t>
        </w:r>
      </w:ins>
      <w:r w:rsidRPr="00A170F9">
        <w:rPr>
          <w:rFonts w:ascii="Helvetica" w:hAnsi="Helvetica" w:cs="Helvetica"/>
          <w:kern w:val="1"/>
          <w:sz w:val="22"/>
          <w:szCs w:val="22"/>
          <w:lang w:val="en-US"/>
        </w:rPr>
        <w:t>)</w:t>
      </w:r>
      <w:r w:rsidR="00422A5E">
        <w:rPr>
          <w:rFonts w:ascii="Helvetica" w:hAnsi="Helvetica" w:cs="Helvetica"/>
          <w:kern w:val="1"/>
          <w:sz w:val="22"/>
          <w:szCs w:val="22"/>
          <w:lang w:val="en-US"/>
        </w:rPr>
        <w:t>;</w:t>
      </w:r>
      <w:r w:rsidRPr="00A170F9">
        <w:rPr>
          <w:rFonts w:ascii="Helvetica" w:hAnsi="Helvetica" w:cs="Helvetica"/>
          <w:kern w:val="1"/>
          <w:sz w:val="22"/>
          <w:szCs w:val="22"/>
          <w:lang w:val="en-US"/>
        </w:rPr>
        <w:t xml:space="preserve"> or (2) </w:t>
      </w:r>
      <w:r w:rsidR="003863B8">
        <w:rPr>
          <w:rFonts w:ascii="Helvetica" w:hAnsi="Helvetica" w:cs="Helvetica"/>
          <w:kern w:val="1"/>
          <w:sz w:val="22"/>
          <w:szCs w:val="22"/>
          <w:lang w:val="en-US"/>
        </w:rPr>
        <w:t xml:space="preserve">considering </w:t>
      </w:r>
      <w:r w:rsidR="00B37B4D">
        <w:rPr>
          <w:rFonts w:ascii="Helvetica" w:hAnsi="Helvetica" w:cs="Helvetica"/>
          <w:kern w:val="1"/>
          <w:sz w:val="22"/>
          <w:szCs w:val="22"/>
          <w:lang w:val="en-US"/>
        </w:rPr>
        <w:t xml:space="preserve">multiple mechanisms </w:t>
      </w:r>
      <w:r w:rsidR="003863B8">
        <w:rPr>
          <w:rFonts w:ascii="Helvetica" w:hAnsi="Helvetica" w:cs="Helvetica"/>
          <w:kern w:val="1"/>
          <w:sz w:val="22"/>
          <w:szCs w:val="22"/>
          <w:lang w:val="en-US"/>
        </w:rPr>
        <w:t>yields different predictions than considering only a single mechanism</w:t>
      </w:r>
      <w:r w:rsidRPr="00A170F9">
        <w:rPr>
          <w:rFonts w:ascii="Helvetica" w:hAnsi="Helvetica" w:cs="Helvetica"/>
          <w:kern w:val="1"/>
          <w:sz w:val="22"/>
          <w:szCs w:val="22"/>
          <w:lang w:val="en-US"/>
        </w:rPr>
        <w:t>.</w:t>
      </w:r>
      <w:del w:id="39" w:author="Elizabeth Wolkovich" w:date="2019-01-02T12:56:00Z">
        <w:r w:rsidR="00602D2D" w:rsidDel="00543941">
          <w:rPr>
            <w:rFonts w:ascii="Helvetica" w:hAnsi="Helvetica" w:cs="Helvetica"/>
            <w:kern w:val="1"/>
            <w:sz w:val="22"/>
            <w:szCs w:val="22"/>
            <w:lang w:val="en-US"/>
          </w:rPr>
          <w:delText xml:space="preserve"> </w:delText>
        </w:r>
        <w:commentRangeStart w:id="40"/>
        <w:r w:rsidR="00685E1F" w:rsidDel="00543941">
          <w:rPr>
            <w:rFonts w:ascii="Helvetica" w:hAnsi="Helvetica" w:cs="Helvetica"/>
            <w:kern w:val="1"/>
            <w:sz w:val="22"/>
            <w:szCs w:val="22"/>
            <w:lang w:val="en-US"/>
          </w:rPr>
          <w:delText>For example, the relative timing of an interaction will change in the same direction regardless of whether temperature directly or indirectly affects a resource’s phenology</w:delText>
        </w:r>
      </w:del>
      <w:r w:rsidR="00685E1F">
        <w:rPr>
          <w:rFonts w:ascii="Helvetica" w:hAnsi="Helvetica" w:cs="Helvetica"/>
          <w:kern w:val="1"/>
          <w:sz w:val="22"/>
          <w:szCs w:val="22"/>
          <w:lang w:val="en-US"/>
        </w:rPr>
        <w:t>.</w:t>
      </w:r>
      <w:ins w:id="41" w:author="Heather Kharouba" w:date="2018-12-19T12:38:00Z">
        <w:r w:rsidR="00685E1F">
          <w:rPr>
            <w:rFonts w:ascii="Helvetica" w:hAnsi="Helvetica" w:cs="Helvetica"/>
            <w:kern w:val="1"/>
            <w:sz w:val="22"/>
            <w:szCs w:val="22"/>
            <w:lang w:val="en-US"/>
          </w:rPr>
          <w:t xml:space="preserve"> </w:t>
        </w:r>
      </w:ins>
      <w:del w:id="42" w:author="Elizabeth Wolkovich" w:date="2019-01-02T12:56:00Z">
        <w:r w:rsidR="00F16AE2" w:rsidDel="00543941">
          <w:rPr>
            <w:rFonts w:ascii="Helvetica" w:hAnsi="Helvetica" w:cs="Helvetica"/>
            <w:kern w:val="1"/>
            <w:sz w:val="22"/>
            <w:szCs w:val="22"/>
            <w:lang w:val="en-US"/>
          </w:rPr>
          <w:delText>Alternatively</w:delText>
        </w:r>
      </w:del>
      <w:ins w:id="43" w:author="Elizabeth Wolkovich" w:date="2019-01-02T12:56:00Z">
        <w:r w:rsidR="00543941">
          <w:rPr>
            <w:rFonts w:ascii="Helvetica" w:hAnsi="Helvetica" w:cs="Helvetica"/>
            <w:kern w:val="1"/>
            <w:sz w:val="22"/>
            <w:szCs w:val="22"/>
            <w:lang w:val="en-US"/>
          </w:rPr>
          <w:t>For example</w:t>
        </w:r>
      </w:ins>
      <w:r w:rsidR="00FC2E20">
        <w:rPr>
          <w:rFonts w:ascii="Helvetica" w:hAnsi="Helvetica" w:cs="Helvetica"/>
          <w:kern w:val="1"/>
          <w:sz w:val="22"/>
          <w:szCs w:val="22"/>
          <w:lang w:val="en-US"/>
        </w:rPr>
        <w:t>, r</w:t>
      </w:r>
      <w:r w:rsidR="003C4A76" w:rsidRPr="00AE69BC">
        <w:rPr>
          <w:rFonts w:ascii="Helvetica" w:hAnsi="Helvetica" w:cs="Helvetica"/>
          <w:kern w:val="1"/>
          <w:sz w:val="22"/>
          <w:szCs w:val="22"/>
          <w:lang w:val="en-US"/>
        </w:rPr>
        <w:t>ese</w:t>
      </w:r>
      <w:r w:rsidR="00E839EE">
        <w:rPr>
          <w:rFonts w:ascii="Helvetica" w:hAnsi="Helvetica" w:cs="Helvetica"/>
          <w:kern w:val="1"/>
          <w:sz w:val="22"/>
          <w:szCs w:val="22"/>
          <w:lang w:val="en-US"/>
        </w:rPr>
        <w:t>archers have pointed out how a broade</w:t>
      </w:r>
      <w:r w:rsidR="003C4A76" w:rsidRPr="00AE69BC">
        <w:rPr>
          <w:rFonts w:ascii="Helvetica" w:hAnsi="Helvetica" w:cs="Helvetica"/>
          <w:kern w:val="1"/>
          <w:sz w:val="22"/>
          <w:szCs w:val="22"/>
          <w:lang w:val="en-US"/>
        </w:rPr>
        <w:t>r perspective on life history, such as including other sources of mortality beyond those related to resource access</w:t>
      </w:r>
      <w:r w:rsidR="00C06280">
        <w:rPr>
          <w:rFonts w:ascii="Helvetica" w:hAnsi="Helvetica" w:cs="Helvetica"/>
          <w:kern w:val="1"/>
          <w:sz w:val="22"/>
          <w:szCs w:val="22"/>
          <w:lang w:val="en-US"/>
        </w:rPr>
        <w:t xml:space="preserve"> or alternative resource types (</w:t>
      </w:r>
      <w:r w:rsidR="007D2E91">
        <w:rPr>
          <w:rFonts w:ascii="Helvetica" w:hAnsi="Helvetica" w:cs="Helvetica"/>
          <w:kern w:val="1"/>
          <w:sz w:val="22"/>
          <w:szCs w:val="22"/>
          <w:lang w:val="en-US"/>
        </w:rPr>
        <w:t>Samplonius et al. 2016</w:t>
      </w:r>
      <w:r w:rsidR="00C06280">
        <w:rPr>
          <w:rFonts w:ascii="Helvetica" w:hAnsi="Helvetica" w:cs="Helvetica"/>
          <w:kern w:val="1"/>
          <w:sz w:val="22"/>
          <w:szCs w:val="22"/>
          <w:lang w:val="en-US"/>
        </w:rPr>
        <w:t>)</w:t>
      </w:r>
      <w:r w:rsidR="003C4A76" w:rsidRPr="00AE69BC">
        <w:rPr>
          <w:rFonts w:ascii="Helvetica" w:hAnsi="Helvetica" w:cs="Helvetica"/>
          <w:kern w:val="1"/>
          <w:sz w:val="22"/>
          <w:szCs w:val="22"/>
          <w:lang w:val="en-US"/>
        </w:rPr>
        <w:t>, can lead to alternative predictions than the synchrony predict</w:t>
      </w:r>
      <w:r w:rsidR="00B279A2">
        <w:rPr>
          <w:rFonts w:ascii="Helvetica" w:hAnsi="Helvetica" w:cs="Helvetica"/>
          <w:kern w:val="1"/>
          <w:sz w:val="22"/>
          <w:szCs w:val="22"/>
          <w:lang w:val="en-US"/>
        </w:rPr>
        <w:t>ed by the Cushing curve (</w:t>
      </w:r>
      <w:r w:rsidR="003C4A76" w:rsidRPr="00AE69BC">
        <w:rPr>
          <w:rFonts w:ascii="Helvetica" w:hAnsi="Helvetica" w:cs="Helvetica"/>
          <w:kern w:val="1"/>
          <w:sz w:val="22"/>
          <w:szCs w:val="22"/>
          <w:lang w:val="en-US"/>
        </w:rPr>
        <w:t xml:space="preserve">Singer &amp; Parmesan, Johannsson &amp; Jonzen). </w:t>
      </w:r>
      <w:commentRangeEnd w:id="40"/>
      <w:r w:rsidR="00F907F0">
        <w:rPr>
          <w:rStyle w:val="CommentReference"/>
        </w:rPr>
        <w:commentReference w:id="40"/>
      </w:r>
    </w:p>
    <w:p w14:paraId="4DE91F03" w14:textId="0A0E8682" w:rsidR="003C4A76" w:rsidRPr="00AE69BC" w:rsidRDefault="00F66AD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950C5F">
        <w:rPr>
          <w:rFonts w:ascii="Helvetica" w:hAnsi="Helvetica" w:cs="Helvetica"/>
          <w:kern w:val="1"/>
          <w:sz w:val="22"/>
          <w:szCs w:val="22"/>
          <w:lang w:val="en-US"/>
        </w:rPr>
        <w:t xml:space="preserve">Finally, another consequence of studies not collecting </w:t>
      </w:r>
      <w:commentRangeStart w:id="44"/>
      <w:commentRangeStart w:id="45"/>
      <w:r w:rsidR="00950C5F" w:rsidRPr="00560823">
        <w:rPr>
          <w:rFonts w:ascii="Helvetica" w:hAnsi="Helvetica" w:cs="Helvetica"/>
          <w:kern w:val="1"/>
          <w:sz w:val="22"/>
          <w:szCs w:val="22"/>
          <w:highlight w:val="yellow"/>
          <w:lang w:val="en-US"/>
        </w:rPr>
        <w:t>high quality</w:t>
      </w:r>
      <w:r w:rsidR="00950C5F">
        <w:rPr>
          <w:rFonts w:ascii="Helvetica" w:hAnsi="Helvetica" w:cs="Helvetica"/>
          <w:kern w:val="1"/>
          <w:sz w:val="22"/>
          <w:szCs w:val="22"/>
          <w:lang w:val="en-US"/>
        </w:rPr>
        <w:t xml:space="preserve"> data</w:t>
      </w:r>
      <w:r w:rsidRPr="0050328F">
        <w:rPr>
          <w:rFonts w:ascii="Helvetica" w:hAnsi="Helvetica" w:cs="Helvetica"/>
          <w:kern w:val="1"/>
          <w:sz w:val="22"/>
          <w:szCs w:val="22"/>
          <w:lang w:val="en-US"/>
        </w:rPr>
        <w:t xml:space="preserve"> </w:t>
      </w:r>
      <w:commentRangeEnd w:id="44"/>
      <w:r w:rsidR="00950C5F">
        <w:rPr>
          <w:rStyle w:val="CommentReference"/>
        </w:rPr>
        <w:commentReference w:id="44"/>
      </w:r>
      <w:commentRangeEnd w:id="45"/>
      <w:r w:rsidR="00543941">
        <w:rPr>
          <w:rStyle w:val="CommentReference"/>
        </w:rPr>
        <w:commentReference w:id="45"/>
      </w:r>
      <w:r w:rsidRPr="0050328F">
        <w:rPr>
          <w:rFonts w:ascii="Helvetica" w:hAnsi="Helvetica" w:cs="Helvetica"/>
          <w:kern w:val="1"/>
          <w:sz w:val="22"/>
          <w:szCs w:val="22"/>
          <w:lang w:val="en-US"/>
        </w:rPr>
        <w:t xml:space="preserve">is that </w:t>
      </w:r>
      <w:r w:rsidR="00F112C0" w:rsidRPr="0050328F">
        <w:rPr>
          <w:rFonts w:ascii="Helvetica" w:hAnsi="Helvetica" w:cs="Helvetica"/>
          <w:kern w:val="1"/>
          <w:sz w:val="22"/>
          <w:szCs w:val="22"/>
          <w:lang w:val="en-US"/>
        </w:rPr>
        <w:t>our mechanistic understan</w:t>
      </w:r>
      <w:r w:rsidR="004F23B0" w:rsidRPr="0050328F">
        <w:rPr>
          <w:rFonts w:ascii="Helvetica" w:hAnsi="Helvetica" w:cs="Helvetica"/>
          <w:kern w:val="1"/>
          <w:sz w:val="22"/>
          <w:szCs w:val="22"/>
          <w:lang w:val="en-US"/>
        </w:rPr>
        <w:t xml:space="preserve">ding ends at the consumer level. </w:t>
      </w:r>
      <w:r w:rsidR="00417DC0">
        <w:rPr>
          <w:rFonts w:ascii="Helvetica" w:hAnsi="Helvetica" w:cs="Helvetica"/>
          <w:kern w:val="1"/>
          <w:sz w:val="22"/>
          <w:szCs w:val="22"/>
          <w:lang w:val="en-US"/>
        </w:rPr>
        <w:t xml:space="preserve">Without </w:t>
      </w:r>
      <w:r w:rsidR="00417DC0" w:rsidRPr="00560823">
        <w:rPr>
          <w:rFonts w:ascii="Helvetica" w:hAnsi="Helvetica" w:cs="Helvetica"/>
          <w:kern w:val="1"/>
          <w:sz w:val="22"/>
          <w:szCs w:val="22"/>
          <w:highlight w:val="yellow"/>
          <w:lang w:val="en-US"/>
        </w:rPr>
        <w:t>finer scale</w:t>
      </w:r>
      <w:r w:rsidR="00417DC0">
        <w:rPr>
          <w:rFonts w:ascii="Helvetica" w:hAnsi="Helvetica" w:cs="Helvetica"/>
          <w:kern w:val="1"/>
          <w:sz w:val="22"/>
          <w:szCs w:val="22"/>
          <w:lang w:val="en-US"/>
        </w:rPr>
        <w:t xml:space="preserve"> data on the resource, </w:t>
      </w:r>
      <w:r w:rsidR="004F23B0" w:rsidRPr="0050328F">
        <w:rPr>
          <w:rFonts w:ascii="Helvetica" w:hAnsi="Helvetica" w:cs="Helvetica"/>
          <w:kern w:val="1"/>
          <w:sz w:val="22"/>
          <w:szCs w:val="22"/>
          <w:lang w:val="en-US"/>
        </w:rPr>
        <w:t xml:space="preserve">it </w:t>
      </w:r>
      <w:r w:rsidR="00417DC0">
        <w:rPr>
          <w:rFonts w:ascii="Helvetica" w:hAnsi="Helvetica" w:cs="Helvetica"/>
          <w:kern w:val="1"/>
          <w:sz w:val="22"/>
          <w:szCs w:val="22"/>
          <w:lang w:val="en-US"/>
        </w:rPr>
        <w:t xml:space="preserve">will be </w:t>
      </w:r>
      <w:r w:rsidR="004F23B0" w:rsidRPr="0050328F">
        <w:rPr>
          <w:rFonts w:ascii="Helvetica" w:hAnsi="Helvetica" w:cs="Helvetica"/>
          <w:kern w:val="1"/>
          <w:sz w:val="22"/>
          <w:szCs w:val="22"/>
          <w:lang w:val="en-US"/>
        </w:rPr>
        <w:t>difficult to</w:t>
      </w:r>
      <w:r w:rsidR="00F112C0" w:rsidRPr="0050328F">
        <w:rPr>
          <w:rFonts w:ascii="Helvetica" w:hAnsi="Helvetica" w:cs="Helvetica"/>
          <w:kern w:val="1"/>
          <w:sz w:val="22"/>
          <w:szCs w:val="22"/>
          <w:lang w:val="en-US"/>
        </w:rPr>
        <w:t xml:space="preserve"> </w:t>
      </w:r>
      <w:r w:rsidR="004F59EA" w:rsidRPr="0050328F">
        <w:rPr>
          <w:rFonts w:ascii="Helvetica" w:hAnsi="Helvetica" w:cs="Helvetica"/>
          <w:kern w:val="1"/>
          <w:sz w:val="22"/>
          <w:szCs w:val="22"/>
          <w:lang w:val="en-US"/>
        </w:rPr>
        <w:t>make predictions</w:t>
      </w:r>
      <w:r w:rsidR="004F23B0" w:rsidRPr="0050328F">
        <w:rPr>
          <w:rFonts w:ascii="Helvetica" w:hAnsi="Helvetica" w:cs="Helvetica"/>
          <w:kern w:val="1"/>
          <w:sz w:val="22"/>
          <w:szCs w:val="22"/>
          <w:lang w:val="en-US"/>
        </w:rPr>
        <w:t xml:space="preserve"> of the broader consequences of climate change-</w:t>
      </w:r>
      <w:r w:rsidR="004F23B0" w:rsidRPr="004F53F2">
        <w:rPr>
          <w:rFonts w:ascii="Helvetica" w:hAnsi="Helvetica" w:cs="Helvetica"/>
          <w:kern w:val="1"/>
          <w:sz w:val="22"/>
          <w:szCs w:val="22"/>
          <w:lang w:val="en-US"/>
        </w:rPr>
        <w:t xml:space="preserve">driven phenological mismatches </w:t>
      </w:r>
      <w:r w:rsidR="004F59EA" w:rsidRPr="004F53F2">
        <w:rPr>
          <w:rFonts w:ascii="Helvetica" w:hAnsi="Helvetica" w:cs="Helvetica"/>
          <w:kern w:val="1"/>
          <w:sz w:val="22"/>
          <w:szCs w:val="22"/>
          <w:lang w:val="en-US"/>
        </w:rPr>
        <w:t>for the interaction</w:t>
      </w:r>
      <w:r w:rsidR="00560823">
        <w:rPr>
          <w:rFonts w:ascii="Helvetica" w:hAnsi="Helvetica" w:cs="Helvetica"/>
          <w:kern w:val="1"/>
          <w:sz w:val="22"/>
          <w:szCs w:val="22"/>
          <w:lang w:val="en-US"/>
        </w:rPr>
        <w:t xml:space="preserve"> </w:t>
      </w:r>
      <w:r w:rsidR="00DA225A">
        <w:rPr>
          <w:rFonts w:ascii="Helvetica" w:hAnsi="Helvetica" w:cs="Helvetica"/>
          <w:kern w:val="1"/>
          <w:sz w:val="22"/>
          <w:szCs w:val="22"/>
          <w:lang w:val="en-US"/>
        </w:rPr>
        <w:t>in its entirety</w:t>
      </w:r>
      <w:r w:rsidR="004F59EA" w:rsidRPr="004F53F2">
        <w:rPr>
          <w:rFonts w:ascii="Helvetica" w:hAnsi="Helvetica" w:cs="Helvetica"/>
          <w:kern w:val="1"/>
          <w:sz w:val="22"/>
          <w:szCs w:val="22"/>
          <w:lang w:val="en-US"/>
        </w:rPr>
        <w:t xml:space="preserve">. </w:t>
      </w:r>
      <w:r w:rsidR="00767F0B" w:rsidRPr="004F53F2">
        <w:rPr>
          <w:rFonts w:ascii="Helvetica" w:hAnsi="Helvetica" w:cs="Helvetica"/>
          <w:kern w:val="1"/>
          <w:sz w:val="22"/>
          <w:szCs w:val="22"/>
          <w:lang w:val="en-US"/>
        </w:rPr>
        <w:t>W</w:t>
      </w:r>
      <w:r w:rsidR="003002FE" w:rsidRPr="004F53F2">
        <w:rPr>
          <w:rFonts w:ascii="Helvetica" w:hAnsi="Helvetica" w:cs="Helvetica"/>
          <w:kern w:val="1"/>
          <w:sz w:val="22"/>
          <w:szCs w:val="22"/>
          <w:lang w:val="en-US"/>
        </w:rPr>
        <w:t xml:space="preserve">e will not be able to incorporate feedbacks between </w:t>
      </w:r>
      <w:r w:rsidR="00143830">
        <w:rPr>
          <w:rFonts w:ascii="Helvetica" w:hAnsi="Helvetica" w:cs="Helvetica"/>
          <w:kern w:val="1"/>
          <w:sz w:val="22"/>
          <w:szCs w:val="22"/>
          <w:lang w:val="en-US"/>
        </w:rPr>
        <w:t xml:space="preserve">the </w:t>
      </w:r>
      <w:r w:rsidR="003002FE" w:rsidRPr="004F53F2">
        <w:rPr>
          <w:rFonts w:ascii="Helvetica" w:hAnsi="Helvetica" w:cs="Helvetica"/>
          <w:kern w:val="1"/>
          <w:sz w:val="22"/>
          <w:szCs w:val="22"/>
          <w:lang w:val="en-US"/>
        </w:rPr>
        <w:t xml:space="preserve">consumer and resource </w:t>
      </w:r>
      <w:r w:rsidR="00143830">
        <w:rPr>
          <w:rFonts w:ascii="Helvetica" w:hAnsi="Helvetica" w:cs="Helvetica"/>
          <w:kern w:val="1"/>
          <w:sz w:val="22"/>
          <w:szCs w:val="22"/>
          <w:lang w:val="en-US"/>
        </w:rPr>
        <w:t>(</w:t>
      </w:r>
      <w:ins w:id="46" w:author="Heather Kharouba" w:date="2018-12-21T14:38:00Z">
        <w:r w:rsidR="007D3E35">
          <w:rPr>
            <w:rFonts w:ascii="Helvetica" w:hAnsi="Helvetica" w:cs="Helvetica"/>
            <w:kern w:val="1"/>
            <w:sz w:val="22"/>
            <w:szCs w:val="22"/>
            <w:lang w:val="en-US"/>
          </w:rPr>
          <w:t xml:space="preserve">e.g., </w:t>
        </w:r>
      </w:ins>
      <w:ins w:id="47" w:author="Heather Kharouba" w:date="2018-12-21T14:49:00Z">
        <w:r w:rsidR="00F039F7">
          <w:rPr>
            <w:rFonts w:ascii="Helvetica" w:hAnsi="Helvetica" w:cs="Helvetica"/>
            <w:kern w:val="1"/>
            <w:sz w:val="22"/>
            <w:szCs w:val="22"/>
            <w:lang w:val="en-US"/>
          </w:rPr>
          <w:t>Carpenter et al. 2001; T</w:t>
        </w:r>
      </w:ins>
      <w:ins w:id="48" w:author="Heather Kharouba" w:date="2018-12-21T14:40:00Z">
        <w:r w:rsidR="008A3193">
          <w:rPr>
            <w:rFonts w:ascii="Helvetica" w:hAnsi="Helvetica" w:cs="Helvetica"/>
            <w:kern w:val="1"/>
            <w:sz w:val="22"/>
            <w:szCs w:val="22"/>
            <w:lang w:val="en-US"/>
          </w:rPr>
          <w:t>hackeray 2012</w:t>
        </w:r>
      </w:ins>
      <w:r w:rsidR="00143830">
        <w:rPr>
          <w:rFonts w:ascii="Helvetica" w:hAnsi="Helvetica" w:cs="Helvetica"/>
          <w:kern w:val="1"/>
          <w:sz w:val="22"/>
          <w:szCs w:val="22"/>
          <w:lang w:val="en-US"/>
        </w:rPr>
        <w:t xml:space="preserve">) </w:t>
      </w:r>
      <w:r w:rsidR="003002FE" w:rsidRPr="004F53F2">
        <w:rPr>
          <w:rFonts w:ascii="Helvetica" w:hAnsi="Helvetica" w:cs="Helvetica"/>
          <w:kern w:val="1"/>
          <w:sz w:val="22"/>
          <w:szCs w:val="22"/>
          <w:lang w:val="en-US"/>
        </w:rPr>
        <w:t xml:space="preserve">or determine the broader implications of </w:t>
      </w:r>
      <w:r w:rsidR="00384642" w:rsidRPr="004F53F2">
        <w:rPr>
          <w:rFonts w:ascii="Helvetica" w:hAnsi="Helvetica" w:cs="Helvetica"/>
          <w:kern w:val="1"/>
          <w:sz w:val="22"/>
          <w:szCs w:val="22"/>
          <w:lang w:val="en-US"/>
        </w:rPr>
        <w:t>phenological</w:t>
      </w:r>
      <w:r w:rsidR="003002FE" w:rsidRPr="004F53F2">
        <w:rPr>
          <w:rFonts w:ascii="Helvetica" w:hAnsi="Helvetica" w:cs="Helvetica"/>
          <w:kern w:val="1"/>
          <w:sz w:val="22"/>
          <w:szCs w:val="22"/>
          <w:lang w:val="en-US"/>
        </w:rPr>
        <w:t xml:space="preserve"> mismatches for the community</w:t>
      </w:r>
      <w:r w:rsidR="00B75350">
        <w:rPr>
          <w:rFonts w:ascii="Helvetica" w:hAnsi="Helvetica" w:cs="Helvetica"/>
          <w:kern w:val="1"/>
          <w:sz w:val="22"/>
          <w:szCs w:val="22"/>
          <w:lang w:val="en-US"/>
        </w:rPr>
        <w:t xml:space="preserve"> (</w:t>
      </w:r>
      <w:ins w:id="49" w:author="Heather Kharouba" w:date="2018-12-21T14:56:00Z">
        <w:r w:rsidR="00537B6A">
          <w:rPr>
            <w:rFonts w:ascii="Helvetica" w:hAnsi="Helvetica" w:cs="Helvetica"/>
            <w:kern w:val="1"/>
            <w:sz w:val="22"/>
            <w:szCs w:val="22"/>
            <w:lang w:val="en-US"/>
          </w:rPr>
          <w:t xml:space="preserve">e.g., Nakazawa and Doi </w:t>
        </w:r>
      </w:ins>
      <w:ins w:id="50" w:author="Heather Kharouba" w:date="2018-12-21T14:57:00Z">
        <w:r w:rsidR="00537B6A">
          <w:rPr>
            <w:rFonts w:ascii="Helvetica" w:hAnsi="Helvetica" w:cs="Helvetica"/>
            <w:kern w:val="1"/>
            <w:sz w:val="22"/>
            <w:szCs w:val="22"/>
            <w:lang w:val="en-US"/>
          </w:rPr>
          <w:t>2011</w:t>
        </w:r>
      </w:ins>
      <w:ins w:id="51" w:author="Heather Kharouba" w:date="2018-12-21T14:59:00Z">
        <w:r w:rsidR="00A62E3A">
          <w:rPr>
            <w:rFonts w:ascii="Helvetica" w:hAnsi="Helvetica" w:cs="Helvetica"/>
            <w:kern w:val="1"/>
            <w:sz w:val="22"/>
            <w:szCs w:val="22"/>
            <w:lang w:val="en-US"/>
          </w:rPr>
          <w:t>; Revilla et al. 2013</w:t>
        </w:r>
      </w:ins>
      <w:r w:rsidR="00B75350">
        <w:rPr>
          <w:rFonts w:ascii="Helvetica" w:hAnsi="Helvetica" w:cs="Helvetica"/>
          <w:kern w:val="1"/>
          <w:sz w:val="22"/>
          <w:szCs w:val="22"/>
          <w:lang w:val="en-US"/>
        </w:rPr>
        <w:t>)</w:t>
      </w:r>
      <w:r w:rsidR="003002FE" w:rsidRPr="004F53F2">
        <w:rPr>
          <w:rFonts w:ascii="Helvetica" w:hAnsi="Helvetica" w:cs="Helvetica"/>
          <w:kern w:val="1"/>
          <w:sz w:val="22"/>
          <w:szCs w:val="22"/>
          <w:lang w:val="en-US"/>
        </w:rPr>
        <w:t>.</w:t>
      </w:r>
    </w:p>
    <w:p w14:paraId="7C7E8166" w14:textId="77777777"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39A336B1" w:rsidR="00ED5DBD"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i/>
          <w:sz w:val="22"/>
          <w:szCs w:val="22"/>
          <w:lang w:val="en-US"/>
        </w:rPr>
        <w:t>ii</w:t>
      </w:r>
      <w:r w:rsidR="00ED5DBD" w:rsidRPr="00AE69BC">
        <w:rPr>
          <w:rFonts w:ascii="Helvetica" w:hAnsi="Helvetica" w:cs="Helvetica"/>
          <w:i/>
          <w:sz w:val="22"/>
          <w:szCs w:val="22"/>
          <w:lang w:val="en-US"/>
        </w:rPr>
        <w:t>) Pre-climate change baseline</w:t>
      </w:r>
    </w:p>
    <w:p w14:paraId="30F922F0" w14:textId="4810A032" w:rsidR="00024CB9" w:rsidRPr="00AE69BC"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185FAB" w:rsidRPr="00AE69BC">
        <w:rPr>
          <w:rFonts w:ascii="Helvetica" w:hAnsi="Helvetica" w:cs="Helvetica"/>
          <w:sz w:val="22"/>
          <w:szCs w:val="22"/>
          <w:lang w:val="en-US"/>
        </w:rPr>
        <w:t xml:space="preserve">The concept of pre-climate change baseline (i.e., defining the </w:t>
      </w:r>
      <w:r w:rsidR="009310FD" w:rsidRPr="00AE69BC">
        <w:rPr>
          <w:rFonts w:ascii="Helvetica" w:hAnsi="Helvetica" w:cs="Helvetica"/>
          <w:sz w:val="22"/>
          <w:szCs w:val="22"/>
          <w:lang w:val="en-US"/>
        </w:rPr>
        <w:t xml:space="preserve">range of </w:t>
      </w:r>
      <w:r w:rsidR="00185FAB" w:rsidRPr="00AE69BC">
        <w:rPr>
          <w:rFonts w:ascii="Helvetica" w:hAnsi="Helvetica" w:cs="Helvetica"/>
          <w:sz w:val="22"/>
          <w:szCs w:val="22"/>
          <w:lang w:val="en-US"/>
        </w:rPr>
        <w:t>natural variation)</w:t>
      </w:r>
      <w:r w:rsidR="007E51C0" w:rsidRPr="00AE69BC">
        <w:rPr>
          <w:rFonts w:ascii="Helvetica" w:hAnsi="Helvetica" w:cs="Helvetica"/>
          <w:sz w:val="22"/>
          <w:szCs w:val="22"/>
          <w:lang w:val="en-US"/>
        </w:rPr>
        <w:t xml:space="preserve"> </w:t>
      </w:r>
      <w:r w:rsidR="00185FAB" w:rsidRPr="00AE69BC">
        <w:rPr>
          <w:rFonts w:ascii="Helvetica" w:hAnsi="Helvetica" w:cs="Helvetica"/>
          <w:sz w:val="22"/>
          <w:szCs w:val="22"/>
          <w:lang w:val="en-US"/>
        </w:rPr>
        <w:t xml:space="preserve">is rarely, if ever, considered by </w:t>
      </w:r>
      <w:r w:rsidR="00384642">
        <w:rPr>
          <w:rFonts w:ascii="Helvetica" w:hAnsi="Helvetica" w:cs="Helvetica"/>
          <w:sz w:val="22"/>
          <w:szCs w:val="22"/>
          <w:lang w:val="en-US"/>
        </w:rPr>
        <w:t>phenological</w:t>
      </w:r>
      <w:r w:rsidR="00185FAB" w:rsidRPr="00AE69BC">
        <w:rPr>
          <w:rFonts w:ascii="Helvetica" w:hAnsi="Helvetica" w:cs="Helvetica"/>
          <w:sz w:val="22"/>
          <w:szCs w:val="22"/>
          <w:lang w:val="en-US"/>
        </w:rPr>
        <w:t xml:space="preserve"> </w:t>
      </w:r>
      <w:r w:rsidR="008A3782">
        <w:rPr>
          <w:rFonts w:ascii="Helvetica" w:hAnsi="Helvetica" w:cs="Helvetica"/>
          <w:sz w:val="22"/>
          <w:szCs w:val="22"/>
          <w:lang w:val="en-US"/>
        </w:rPr>
        <w:t>mismatch</w:t>
      </w:r>
      <w:r w:rsidR="00185FAB" w:rsidRPr="00AE69BC">
        <w:rPr>
          <w:rFonts w:ascii="Helvetica" w:hAnsi="Helvetica" w:cs="Helvetica"/>
          <w:sz w:val="22"/>
          <w:szCs w:val="22"/>
          <w:lang w:val="en-US"/>
        </w:rPr>
        <w:t xml:space="preserve"> studies</w:t>
      </w:r>
      <w:r w:rsidR="007E51C0" w:rsidRPr="00AE69BC">
        <w:rPr>
          <w:rFonts w:ascii="Helvetica" w:hAnsi="Helvetica" w:cs="Helvetica"/>
          <w:sz w:val="22"/>
          <w:szCs w:val="22"/>
          <w:lang w:val="en-US"/>
        </w:rPr>
        <w:t>; yet, e</w:t>
      </w:r>
      <w:r w:rsidRPr="00AE69BC">
        <w:rPr>
          <w:rFonts w:ascii="Helvetica" w:hAnsi="Helvetica" w:cs="Helvetica"/>
          <w:sz w:val="22"/>
          <w:szCs w:val="22"/>
          <w:lang w:val="en-US"/>
        </w:rPr>
        <w:t xml:space="preserve">stablishing </w:t>
      </w:r>
      <w:r w:rsidR="007E51C0" w:rsidRPr="00AE69BC">
        <w:rPr>
          <w:rFonts w:ascii="Helvetica" w:hAnsi="Helvetica" w:cs="Helvetica"/>
          <w:sz w:val="22"/>
          <w:szCs w:val="22"/>
          <w:lang w:val="en-US"/>
        </w:rPr>
        <w:t xml:space="preserve">one in a system has </w:t>
      </w:r>
      <w:r w:rsidR="005D754C" w:rsidRPr="00AE69BC">
        <w:rPr>
          <w:rFonts w:ascii="Helvetica" w:hAnsi="Helvetica" w:cs="Helvetica"/>
          <w:sz w:val="22"/>
          <w:szCs w:val="22"/>
          <w:lang w:val="en-US"/>
        </w:rPr>
        <w:t xml:space="preserve">important implications for </w:t>
      </w:r>
      <w:r w:rsidR="00916D06" w:rsidRPr="00AE69BC">
        <w:rPr>
          <w:rFonts w:ascii="Helvetica" w:hAnsi="Helvetica" w:cs="Helvetica"/>
          <w:sz w:val="22"/>
          <w:szCs w:val="22"/>
          <w:lang w:val="en-US"/>
        </w:rPr>
        <w:t xml:space="preserve">the Cushing hypothesis in </w:t>
      </w:r>
      <w:r w:rsidR="00826D5A">
        <w:rPr>
          <w:rFonts w:ascii="Helvetica" w:hAnsi="Helvetica" w:cs="Helvetica"/>
          <w:sz w:val="22"/>
          <w:szCs w:val="22"/>
          <w:lang w:val="en-US"/>
        </w:rPr>
        <w:t xml:space="preserve">both </w:t>
      </w:r>
      <w:r w:rsidR="005D754C" w:rsidRPr="00AE69BC">
        <w:rPr>
          <w:rFonts w:ascii="Helvetica" w:hAnsi="Helvetica" w:cs="Helvetica"/>
          <w:sz w:val="22"/>
          <w:szCs w:val="22"/>
          <w:lang w:val="en-US"/>
        </w:rPr>
        <w:t>climate change</w:t>
      </w:r>
      <w:r w:rsidR="008A3782">
        <w:rPr>
          <w:rFonts w:ascii="Helvetica" w:hAnsi="Helvetica" w:cs="Helvetica"/>
          <w:sz w:val="22"/>
          <w:szCs w:val="22"/>
          <w:lang w:val="en-US"/>
        </w:rPr>
        <w:t xml:space="preserve"> and fundamental</w:t>
      </w:r>
      <w:r w:rsidR="005D754C" w:rsidRPr="00AE69BC">
        <w:rPr>
          <w:rFonts w:ascii="Helvetica" w:hAnsi="Helvetica" w:cs="Helvetica"/>
          <w:sz w:val="22"/>
          <w:szCs w:val="22"/>
          <w:lang w:val="en-US"/>
        </w:rPr>
        <w:t xml:space="preserve"> studies</w:t>
      </w:r>
      <w:r w:rsidR="004B418C" w:rsidRPr="00AE69BC">
        <w:rPr>
          <w:rFonts w:ascii="Helvetica" w:hAnsi="Helvetica" w:cs="Helvetica"/>
          <w:sz w:val="22"/>
          <w:szCs w:val="22"/>
          <w:lang w:val="en-US"/>
        </w:rPr>
        <w:t xml:space="preserve">. </w:t>
      </w:r>
      <w:r w:rsidR="00505B5D" w:rsidRPr="00AE69BC">
        <w:rPr>
          <w:rFonts w:ascii="Helvetica" w:hAnsi="Helvetica" w:cs="Helvetica"/>
          <w:sz w:val="22"/>
          <w:szCs w:val="22"/>
          <w:lang w:val="en-US"/>
        </w:rPr>
        <w:t>Of the studies we c</w:t>
      </w:r>
      <w:r w:rsidR="005D08E7">
        <w:rPr>
          <w:rFonts w:ascii="Helvetica" w:hAnsi="Helvetica" w:cs="Helvetica"/>
          <w:sz w:val="22"/>
          <w:szCs w:val="22"/>
          <w:lang w:val="en-US"/>
        </w:rPr>
        <w:t>onsidered, only 23</w:t>
      </w:r>
      <w:r w:rsidR="00505B5D" w:rsidRPr="00AE69BC">
        <w:rPr>
          <w:rFonts w:ascii="Helvetica" w:hAnsi="Helvetica" w:cs="Helvetica"/>
          <w:sz w:val="22"/>
          <w:szCs w:val="22"/>
          <w:lang w:val="en-US"/>
        </w:rPr>
        <w:t xml:space="preserve">% </w:t>
      </w:r>
      <w:r w:rsidR="005D08E7">
        <w:rPr>
          <w:rFonts w:ascii="Helvetica" w:hAnsi="Helvetica" w:cs="Helvetica"/>
          <w:sz w:val="22"/>
          <w:szCs w:val="22"/>
          <w:lang w:val="en-US"/>
        </w:rPr>
        <w:t>(9/40</w:t>
      </w:r>
      <w:r w:rsidR="00D26B81">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the studies </w:t>
      </w:r>
      <w:r w:rsidR="00CD69E3" w:rsidRPr="00AE69BC">
        <w:rPr>
          <w:rFonts w:ascii="Helvetica" w:hAnsi="Helvetica" w:cs="Helvetica"/>
          <w:sz w:val="22"/>
          <w:szCs w:val="22"/>
          <w:lang w:val="en-US"/>
        </w:rPr>
        <w:t xml:space="preserve">began before the early 1980s, </w:t>
      </w:r>
      <w:r w:rsidR="001B0F95" w:rsidRPr="00AE69BC">
        <w:rPr>
          <w:rFonts w:ascii="Helvetica" w:hAnsi="Helvetica" w:cs="Helvetica"/>
          <w:sz w:val="22"/>
          <w:szCs w:val="22"/>
          <w:lang w:val="en-US"/>
        </w:rPr>
        <w:t xml:space="preserve">the same time </w:t>
      </w:r>
      <w:del w:id="52" w:author="Elizabeth Wolkovich" w:date="2019-01-02T12:58:00Z">
        <w:r w:rsidR="001B0F95" w:rsidRPr="00AE69BC" w:rsidDel="0027347F">
          <w:rPr>
            <w:rFonts w:ascii="Helvetica" w:hAnsi="Helvetica" w:cs="Helvetica"/>
            <w:sz w:val="22"/>
            <w:szCs w:val="22"/>
            <w:lang w:val="en-US"/>
          </w:rPr>
          <w:delText xml:space="preserve">as </w:delText>
        </w:r>
      </w:del>
      <w:ins w:id="53" w:author="Elizabeth Wolkovich" w:date="2019-01-02T12:58:00Z">
        <w:r w:rsidR="0027347F">
          <w:rPr>
            <w:rFonts w:ascii="Helvetica" w:hAnsi="Helvetica" w:cs="Helvetica"/>
            <w:sz w:val="22"/>
            <w:szCs w:val="22"/>
            <w:lang w:val="en-US"/>
          </w:rPr>
          <w:t>that</w:t>
        </w:r>
        <w:r w:rsidR="0027347F" w:rsidRPr="00AE69BC">
          <w:rPr>
            <w:rFonts w:ascii="Helvetica" w:hAnsi="Helvetica" w:cs="Helvetica"/>
            <w:sz w:val="22"/>
            <w:szCs w:val="22"/>
            <w:lang w:val="en-US"/>
          </w:rPr>
          <w:t xml:space="preserve"> </w:t>
        </w:r>
      </w:ins>
      <w:r w:rsidR="00145140" w:rsidRPr="00AE69BC">
        <w:rPr>
          <w:rFonts w:ascii="Helvetica" w:hAnsi="Helvetica" w:cs="Helvetica"/>
          <w:sz w:val="22"/>
          <w:szCs w:val="22"/>
          <w:lang w:val="en-US"/>
        </w:rPr>
        <w:t xml:space="preserve">pronounced </w:t>
      </w:r>
      <w:r w:rsidR="001B0F95" w:rsidRPr="00AE69BC">
        <w:rPr>
          <w:rFonts w:ascii="Helvetica" w:hAnsi="Helvetica" w:cs="Helvetica"/>
          <w:sz w:val="22"/>
          <w:szCs w:val="22"/>
          <w:lang w:val="en-US"/>
        </w:rPr>
        <w:t>recent climate change began</w:t>
      </w:r>
      <w:r w:rsidR="008A3782">
        <w:rPr>
          <w:rFonts w:ascii="Helvetica" w:hAnsi="Helvetica" w:cs="Helvetica"/>
          <w:sz w:val="22"/>
          <w:szCs w:val="22"/>
          <w:lang w:val="en-US"/>
        </w:rPr>
        <w:t xml:space="preserve"> (REF)</w:t>
      </w:r>
      <w:r w:rsidR="00B44C0E" w:rsidRPr="00AE69BC">
        <w:rPr>
          <w:rFonts w:ascii="Helvetica" w:hAnsi="Helvetica" w:cs="Helvetica"/>
          <w:sz w:val="22"/>
          <w:szCs w:val="22"/>
          <w:lang w:val="en-US"/>
        </w:rPr>
        <w:t xml:space="preserve">. </w:t>
      </w:r>
      <w:r w:rsidR="007A10D0" w:rsidRPr="007A10D0">
        <w:rPr>
          <w:rFonts w:ascii="Helvetica" w:hAnsi="Helvetica" w:cs="Helvetica"/>
          <w:sz w:val="22"/>
          <w:szCs w:val="22"/>
          <w:highlight w:val="yellow"/>
          <w:lang w:val="en-US"/>
        </w:rPr>
        <w:t xml:space="preserve">Even in this subset of studies, </w:t>
      </w:r>
      <w:r w:rsidR="00035CB0">
        <w:rPr>
          <w:rFonts w:ascii="Helvetica" w:hAnsi="Helvetica" w:cs="Helvetica"/>
          <w:sz w:val="22"/>
          <w:szCs w:val="22"/>
          <w:highlight w:val="yellow"/>
          <w:lang w:val="en-US"/>
        </w:rPr>
        <w:t xml:space="preserve">only </w:t>
      </w:r>
      <w:r w:rsidR="007A10D0" w:rsidRPr="007A10D0">
        <w:rPr>
          <w:rFonts w:ascii="Helvetica" w:hAnsi="Helvetica" w:cs="Helvetica"/>
          <w:sz w:val="22"/>
          <w:szCs w:val="22"/>
          <w:highlight w:val="yellow"/>
          <w:lang w:val="en-US"/>
        </w:rPr>
        <w:t>X % had data from more than 2 years.</w:t>
      </w:r>
      <w:r w:rsidR="007A10D0">
        <w:rPr>
          <w:rFonts w:ascii="Helvetica" w:hAnsi="Helvetica" w:cs="Helvetica"/>
          <w:sz w:val="22"/>
          <w:szCs w:val="22"/>
          <w:lang w:val="en-US"/>
        </w:rPr>
        <w:t xml:space="preserve"> </w:t>
      </w:r>
      <w:r w:rsidR="00B44C0E" w:rsidRPr="00AE69BC">
        <w:rPr>
          <w:rFonts w:ascii="Helvetica" w:hAnsi="Helvetica" w:cs="Helvetica"/>
          <w:sz w:val="22"/>
          <w:szCs w:val="22"/>
          <w:lang w:val="en-US"/>
        </w:rPr>
        <w:t xml:space="preserve">This </w:t>
      </w:r>
      <w:r w:rsidR="002633C4">
        <w:rPr>
          <w:rFonts w:ascii="Helvetica" w:hAnsi="Helvetica" w:cs="Helvetica"/>
          <w:sz w:val="22"/>
          <w:szCs w:val="22"/>
          <w:lang w:val="en-US"/>
        </w:rPr>
        <w:t>is also an issue with</w:t>
      </w:r>
      <w:r w:rsidR="001B0F95" w:rsidRPr="00AE69BC">
        <w:rPr>
          <w:rFonts w:ascii="Helvetica" w:hAnsi="Helvetica" w:cs="Helvetica"/>
          <w:sz w:val="22"/>
          <w:szCs w:val="22"/>
          <w:lang w:val="en-US"/>
        </w:rPr>
        <w:t xml:space="preserve"> the </w:t>
      </w:r>
      <w:r w:rsidR="002633C4">
        <w:rPr>
          <w:rFonts w:ascii="Helvetica" w:hAnsi="Helvetica" w:cs="Helvetica"/>
          <w:sz w:val="22"/>
          <w:szCs w:val="22"/>
          <w:lang w:val="en-US"/>
        </w:rPr>
        <w:t>phenological</w:t>
      </w:r>
      <w:r w:rsidR="001B0F95" w:rsidRPr="00AE69BC">
        <w:rPr>
          <w:rFonts w:ascii="Helvetica" w:hAnsi="Helvetica" w:cs="Helvetica"/>
          <w:sz w:val="22"/>
          <w:szCs w:val="22"/>
          <w:lang w:val="en-US"/>
        </w:rPr>
        <w:t xml:space="preserve"> synchrony literature</w:t>
      </w:r>
      <w:r w:rsidR="002633C4">
        <w:rPr>
          <w:rFonts w:ascii="Helvetica" w:hAnsi="Helvetica" w:cs="Helvetica"/>
          <w:sz w:val="22"/>
          <w:szCs w:val="22"/>
          <w:lang w:val="en-US"/>
        </w:rPr>
        <w:t xml:space="preserve"> (Box 1)</w:t>
      </w:r>
      <w:r w:rsidR="00150AB3" w:rsidRPr="00AE69BC">
        <w:rPr>
          <w:rFonts w:ascii="Helvetica" w:hAnsi="Helvetica" w:cs="Helvetica"/>
          <w:sz w:val="22"/>
          <w:szCs w:val="22"/>
          <w:lang w:val="en-US"/>
        </w:rPr>
        <w:t>,</w:t>
      </w:r>
      <w:r w:rsidR="001B0F95" w:rsidRPr="00AE69BC">
        <w:rPr>
          <w:rFonts w:ascii="Helvetica" w:hAnsi="Helvetica" w:cs="Helvetica"/>
          <w:sz w:val="22"/>
          <w:szCs w:val="22"/>
          <w:lang w:val="en-US"/>
        </w:rPr>
        <w:t xml:space="preserve"> </w:t>
      </w:r>
      <w:r w:rsidR="00150AB3" w:rsidRPr="00AE69BC">
        <w:rPr>
          <w:rFonts w:ascii="Helvetica" w:hAnsi="Helvetica" w:cs="Helvetica"/>
          <w:sz w:val="22"/>
          <w:szCs w:val="22"/>
          <w:lang w:val="en-US"/>
        </w:rPr>
        <w:t xml:space="preserve">which does not necessarily consider the ecological consequences of shifts in synchrony </w:t>
      </w:r>
      <w:r w:rsidR="00B44C0E" w:rsidRPr="00AE69BC">
        <w:rPr>
          <w:rFonts w:ascii="Helvetica" w:hAnsi="Helvetica" w:cs="Helvetica"/>
          <w:sz w:val="22"/>
          <w:szCs w:val="22"/>
          <w:lang w:val="en-US"/>
        </w:rPr>
        <w:t>(Kharouba et al. 2018).</w:t>
      </w:r>
      <w:r w:rsidR="00150AB3" w:rsidRPr="00AE69BC">
        <w:rPr>
          <w:rFonts w:ascii="Helvetica" w:hAnsi="Helvetica" w:cs="Helvetica"/>
          <w:sz w:val="22"/>
          <w:szCs w:val="22"/>
          <w:lang w:val="en-US"/>
        </w:rPr>
        <w:t xml:space="preserve"> </w:t>
      </w:r>
      <w:r w:rsidR="00C0695D" w:rsidRPr="00AE69BC">
        <w:rPr>
          <w:rFonts w:ascii="Helvetica" w:hAnsi="Helvetica" w:cs="Helvetica"/>
          <w:sz w:val="22"/>
          <w:szCs w:val="22"/>
          <w:lang w:val="en-US"/>
        </w:rPr>
        <w:t xml:space="preserve">Even those </w:t>
      </w:r>
      <w:r w:rsidR="008461B9">
        <w:rPr>
          <w:rFonts w:ascii="Helvetica" w:hAnsi="Helvetica" w:cs="Helvetica"/>
          <w:sz w:val="22"/>
          <w:szCs w:val="22"/>
          <w:lang w:val="en-US"/>
        </w:rPr>
        <w:t xml:space="preserve">studies with </w:t>
      </w:r>
      <w:r w:rsidR="005D754C" w:rsidRPr="00AE69BC">
        <w:rPr>
          <w:rFonts w:ascii="Helvetica" w:hAnsi="Helvetica" w:cs="Helvetica"/>
          <w:sz w:val="22"/>
          <w:szCs w:val="22"/>
          <w:lang w:val="en-US"/>
        </w:rPr>
        <w:t xml:space="preserve">time-series that extend into decades </w:t>
      </w:r>
      <w:r w:rsidR="005D08E7">
        <w:rPr>
          <w:rFonts w:ascii="Helvetica" w:hAnsi="Helvetica" w:cs="Helvetica"/>
          <w:sz w:val="22"/>
          <w:szCs w:val="22"/>
          <w:lang w:val="en-US"/>
        </w:rPr>
        <w:t>before</w:t>
      </w:r>
      <w:r w:rsidR="005D754C" w:rsidRPr="00AE69BC">
        <w:rPr>
          <w:rFonts w:ascii="Helvetica" w:hAnsi="Helvetica" w:cs="Helvetica"/>
          <w:sz w:val="22"/>
          <w:szCs w:val="22"/>
          <w:lang w:val="en-US"/>
        </w:rPr>
        <w:t xml:space="preserve"> the 1980s do not </w:t>
      </w:r>
      <w:r w:rsidR="00706FE0" w:rsidRPr="00AE69BC">
        <w:rPr>
          <w:rFonts w:ascii="Helvetica" w:hAnsi="Helvetica" w:cs="Helvetica"/>
          <w:sz w:val="22"/>
          <w:szCs w:val="22"/>
          <w:lang w:val="en-US"/>
        </w:rPr>
        <w:t xml:space="preserve">explicitly </w:t>
      </w:r>
      <w:r w:rsidR="005D754C" w:rsidRPr="00AE69BC">
        <w:rPr>
          <w:rFonts w:ascii="Helvetica" w:hAnsi="Helvetica" w:cs="Helvetica"/>
          <w:sz w:val="22"/>
          <w:szCs w:val="22"/>
          <w:lang w:val="en-US"/>
        </w:rPr>
        <w:t xml:space="preserve">define a pre-climate change baseline </w:t>
      </w:r>
      <w:r w:rsidR="00362649" w:rsidRPr="00AE69BC">
        <w:rPr>
          <w:rFonts w:ascii="Helvetica" w:hAnsi="Helvetica" w:cs="Helvetica"/>
          <w:sz w:val="22"/>
          <w:szCs w:val="22"/>
          <w:lang w:val="en-US"/>
        </w:rPr>
        <w:t xml:space="preserve">in synchrony </w:t>
      </w:r>
      <w:r w:rsidR="00706FE0" w:rsidRPr="00AE69BC">
        <w:rPr>
          <w:rFonts w:ascii="Helvetica" w:hAnsi="Helvetica" w:cs="Helvetica"/>
          <w:sz w:val="22"/>
          <w:szCs w:val="22"/>
          <w:lang w:val="en-US"/>
        </w:rPr>
        <w:t>(</w:t>
      </w:r>
      <w:r w:rsidR="005D08E7">
        <w:rPr>
          <w:rFonts w:ascii="Helvetica" w:hAnsi="Helvetica" w:cs="Helvetica"/>
          <w:sz w:val="22"/>
          <w:szCs w:val="22"/>
          <w:lang w:val="en-US"/>
        </w:rPr>
        <w:t>but see</w:t>
      </w:r>
      <w:r w:rsidR="00C63ECE" w:rsidRPr="00AE69BC">
        <w:rPr>
          <w:rFonts w:ascii="Helvetica" w:hAnsi="Helvetica" w:cs="Helvetica"/>
          <w:sz w:val="22"/>
          <w:szCs w:val="22"/>
          <w:lang w:val="en-US"/>
        </w:rPr>
        <w:t xml:space="preserve"> </w:t>
      </w:r>
      <w:commentRangeStart w:id="54"/>
      <w:r w:rsidR="00AA4984" w:rsidRPr="00AE69BC">
        <w:rPr>
          <w:rFonts w:ascii="Helvetica" w:hAnsi="Helvetica" w:cs="Helvetica"/>
          <w:sz w:val="22"/>
          <w:szCs w:val="22"/>
          <w:lang w:val="en-US"/>
        </w:rPr>
        <w:t>AO001</w:t>
      </w:r>
      <w:commentRangeEnd w:id="54"/>
      <w:r w:rsidR="00AA4984" w:rsidRPr="00AE69BC">
        <w:rPr>
          <w:rStyle w:val="CommentReference"/>
          <w:rFonts w:ascii="Helvetica" w:hAnsi="Helvetica"/>
          <w:sz w:val="22"/>
          <w:szCs w:val="22"/>
        </w:rPr>
        <w:commentReference w:id="54"/>
      </w:r>
      <w:r w:rsidR="00AA4984" w:rsidRPr="00AE69BC">
        <w:rPr>
          <w:rFonts w:ascii="Helvetica" w:hAnsi="Helvetica" w:cs="Helvetica"/>
          <w:sz w:val="22"/>
          <w:szCs w:val="22"/>
          <w:lang w:val="en-US"/>
        </w:rPr>
        <w:t xml:space="preserve">, </w:t>
      </w:r>
      <w:r w:rsidR="005D08E7">
        <w:rPr>
          <w:rFonts w:ascii="Helvetica" w:hAnsi="Helvetica" w:cs="Helvetica"/>
          <w:sz w:val="22"/>
          <w:szCs w:val="22"/>
          <w:lang w:val="en-US"/>
        </w:rPr>
        <w:t>HMK031, HMK002</w:t>
      </w:r>
      <w:r w:rsidR="00706FE0" w:rsidRPr="00AE69BC">
        <w:rPr>
          <w:rFonts w:ascii="Helvetica" w:hAnsi="Helvetica" w:cs="Helvetica"/>
          <w:sz w:val="22"/>
          <w:szCs w:val="22"/>
          <w:lang w:val="en-US"/>
        </w:rPr>
        <w:t>)</w:t>
      </w:r>
      <w:r w:rsidR="00C63ECE" w:rsidRPr="00AE69BC">
        <w:rPr>
          <w:rFonts w:ascii="Helvetica" w:hAnsi="Helvetica" w:cs="Helvetica"/>
          <w:sz w:val="22"/>
          <w:szCs w:val="22"/>
          <w:lang w:val="en-US"/>
        </w:rPr>
        <w:t xml:space="preserve">. </w:t>
      </w:r>
    </w:p>
    <w:p w14:paraId="09F4C95E" w14:textId="74D2717F" w:rsidR="00024CB9" w:rsidRPr="00AE69BC"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 xml:space="preserve">There are </w:t>
      </w:r>
      <w:r w:rsidR="00C44037">
        <w:rPr>
          <w:rFonts w:ascii="Helvetica" w:hAnsi="Helvetica" w:cs="Helvetica"/>
          <w:sz w:val="22"/>
          <w:szCs w:val="22"/>
          <w:lang w:val="en-US"/>
        </w:rPr>
        <w:t>several major</w:t>
      </w:r>
      <w:r w:rsidR="00C44037" w:rsidRPr="00AE69BC">
        <w:rPr>
          <w:rFonts w:ascii="Helvetica" w:hAnsi="Helvetica" w:cs="Helvetica"/>
          <w:sz w:val="22"/>
          <w:szCs w:val="22"/>
          <w:lang w:val="en-US"/>
        </w:rPr>
        <w:t xml:space="preserve"> </w:t>
      </w:r>
      <w:r w:rsidRPr="00AE69BC">
        <w:rPr>
          <w:rFonts w:ascii="Helvetica" w:hAnsi="Helvetica" w:cs="Helvetica"/>
          <w:sz w:val="22"/>
          <w:szCs w:val="22"/>
          <w:lang w:val="en-US"/>
        </w:rPr>
        <w:t>implications of not establishing a pre-climate change baseline</w:t>
      </w:r>
      <w:r w:rsidR="003A1D4A">
        <w:rPr>
          <w:rFonts w:ascii="Helvetica" w:hAnsi="Helvetica" w:cs="Helvetica"/>
          <w:sz w:val="22"/>
          <w:szCs w:val="22"/>
          <w:lang w:val="en-US"/>
        </w:rPr>
        <w:t xml:space="preserve"> (Figure 2)</w:t>
      </w:r>
      <w:r w:rsidRPr="00AE69BC">
        <w:rPr>
          <w:rFonts w:ascii="Helvetica" w:hAnsi="Helvetica" w:cs="Helvetica"/>
          <w:sz w:val="22"/>
          <w:szCs w:val="22"/>
          <w:lang w:val="en-US"/>
        </w:rPr>
        <w:t xml:space="preserve">. First, </w:t>
      </w:r>
      <w:r w:rsidR="0005544C" w:rsidRPr="00AE69BC">
        <w:rPr>
          <w:rFonts w:ascii="Helvetica" w:hAnsi="Helvetica" w:cs="Helvetica"/>
          <w:sz w:val="22"/>
          <w:szCs w:val="22"/>
          <w:lang w:val="en-US"/>
        </w:rPr>
        <w:t>studies</w:t>
      </w:r>
      <w:r w:rsidR="00D320E0">
        <w:rPr>
          <w:rFonts w:ascii="Helvetica" w:hAnsi="Helvetica" w:cs="Helvetica"/>
          <w:sz w:val="22"/>
          <w:szCs w:val="22"/>
          <w:lang w:val="en-US"/>
        </w:rPr>
        <w:t xml:space="preserve"> without a baseline</w:t>
      </w:r>
      <w:r w:rsidR="00C63ECE" w:rsidRPr="00AE69BC">
        <w:rPr>
          <w:rFonts w:ascii="Helvetica" w:hAnsi="Helvetica" w:cs="Helvetica"/>
          <w:sz w:val="22"/>
          <w:szCs w:val="22"/>
          <w:lang w:val="en-US"/>
        </w:rPr>
        <w:t xml:space="preserve"> </w:t>
      </w:r>
      <w:r w:rsidR="009B3FA4" w:rsidRPr="00AE69BC">
        <w:rPr>
          <w:rFonts w:ascii="Helvetica" w:hAnsi="Helvetica" w:cs="Helvetica"/>
          <w:sz w:val="22"/>
          <w:szCs w:val="22"/>
          <w:lang w:val="en-US"/>
        </w:rPr>
        <w:t>are implicitly assuming</w:t>
      </w:r>
      <w:r w:rsidR="005D754C" w:rsidRPr="00AE69BC">
        <w:rPr>
          <w:rFonts w:ascii="Helvetica" w:hAnsi="Helvetica" w:cs="Helvetica"/>
          <w:sz w:val="22"/>
          <w:szCs w:val="22"/>
          <w:lang w:val="en-US"/>
        </w:rPr>
        <w:t xml:space="preserve"> conditions of stationarity</w:t>
      </w:r>
      <w:r w:rsidR="00706FE0" w:rsidRPr="00AE69BC">
        <w:rPr>
          <w:rFonts w:ascii="Helvetica" w:hAnsi="Helvetica" w:cs="Helvetica"/>
          <w:sz w:val="22"/>
          <w:szCs w:val="22"/>
          <w:lang w:val="en-US"/>
        </w:rPr>
        <w:t xml:space="preserve"> (i.e.,</w:t>
      </w:r>
      <w:r w:rsidR="00362649" w:rsidRPr="00AE69BC">
        <w:rPr>
          <w:rFonts w:ascii="Helvetica" w:hAnsi="Helvetica" w:cs="Helvetica"/>
          <w:sz w:val="22"/>
          <w:szCs w:val="22"/>
          <w:lang w:val="en-US"/>
        </w:rPr>
        <w:t xml:space="preserve"> </w:t>
      </w:r>
      <w:r w:rsidR="00C945FF">
        <w:rPr>
          <w:rFonts w:ascii="Helvetica" w:hAnsi="Helvetica" w:cs="Helvetica"/>
          <w:sz w:val="22"/>
          <w:szCs w:val="22"/>
          <w:lang w:val="en-US"/>
        </w:rPr>
        <w:t xml:space="preserve">a </w:t>
      </w:r>
      <w:r w:rsidR="00362649" w:rsidRPr="00AE69BC">
        <w:rPr>
          <w:rFonts w:ascii="Helvetica" w:hAnsi="Helvetica" w:cs="Helvetica"/>
          <w:sz w:val="22"/>
          <w:szCs w:val="22"/>
          <w:lang w:val="en-US"/>
        </w:rPr>
        <w:t>constant underlying probability distribution</w:t>
      </w:r>
      <w:r w:rsidR="00706FE0" w:rsidRPr="00AE69BC">
        <w:rPr>
          <w:rFonts w:ascii="Helvetica" w:hAnsi="Helvetica" w:cs="Helvetica"/>
          <w:sz w:val="22"/>
          <w:szCs w:val="22"/>
          <w:lang w:val="en-US"/>
        </w:rPr>
        <w:t>)</w:t>
      </w:r>
      <w:r w:rsidR="00362649" w:rsidRPr="00AE69BC">
        <w:rPr>
          <w:rFonts w:ascii="Helvetica" w:hAnsi="Helvetica" w:cs="Helvetica"/>
          <w:sz w:val="22"/>
          <w:szCs w:val="22"/>
          <w:lang w:val="en-US"/>
        </w:rPr>
        <w:t xml:space="preserve"> </w:t>
      </w:r>
      <w:r w:rsidR="0061419E" w:rsidRPr="00AE69BC">
        <w:rPr>
          <w:rFonts w:ascii="Helvetica" w:hAnsi="Helvetica" w:cs="Helvetica"/>
          <w:sz w:val="22"/>
          <w:szCs w:val="22"/>
          <w:lang w:val="en-US"/>
        </w:rPr>
        <w:t xml:space="preserve">before climate change occurred </w:t>
      </w:r>
      <w:r w:rsidR="00362649" w:rsidRPr="00AE69BC">
        <w:rPr>
          <w:rFonts w:ascii="Helvetica" w:hAnsi="Helvetica" w:cs="Helvetica"/>
          <w:sz w:val="22"/>
          <w:szCs w:val="22"/>
          <w:lang w:val="en-US"/>
        </w:rPr>
        <w:t>(Wolkovich et al. 2014)</w:t>
      </w:r>
      <w:r w:rsidR="005D754C" w:rsidRPr="00AE69BC">
        <w:rPr>
          <w:rFonts w:ascii="Helvetica" w:hAnsi="Helvetica" w:cs="Helvetica"/>
          <w:sz w:val="22"/>
          <w:szCs w:val="22"/>
          <w:lang w:val="en-US"/>
        </w:rPr>
        <w:t>. This is problematic when climate change has led to non-stationarity to different extents in different systems (Wolkovich et al. 2014).</w:t>
      </w:r>
      <w:r w:rsidR="00B24ACF">
        <w:rPr>
          <w:rFonts w:ascii="Helvetica" w:hAnsi="Helvetica" w:cs="Helvetica"/>
          <w:sz w:val="22"/>
          <w:szCs w:val="22"/>
          <w:lang w:val="en-US"/>
        </w:rPr>
        <w:t xml:space="preserve"> </w:t>
      </w:r>
      <w:r w:rsidR="00012E10" w:rsidRPr="00AE69BC">
        <w:rPr>
          <w:rFonts w:ascii="Helvetica" w:hAnsi="Helvetica" w:cs="Helvetica"/>
          <w:sz w:val="22"/>
          <w:szCs w:val="22"/>
          <w:lang w:val="en-US"/>
        </w:rPr>
        <w:t>Without a defined pre-climate</w:t>
      </w:r>
      <w:r w:rsidR="00B24ACF">
        <w:rPr>
          <w:rFonts w:ascii="Helvetica" w:hAnsi="Helvetica" w:cs="Helvetica"/>
          <w:sz w:val="22"/>
          <w:szCs w:val="22"/>
          <w:lang w:val="en-US"/>
        </w:rPr>
        <w:t xml:space="preserve"> change baseline in the system,</w:t>
      </w:r>
      <w:r w:rsidR="00B24ACF" w:rsidRPr="00AE69BC">
        <w:rPr>
          <w:rFonts w:ascii="Helvetica" w:hAnsi="Helvetica" w:cs="Helvetica"/>
          <w:sz w:val="22"/>
          <w:szCs w:val="22"/>
          <w:lang w:val="en-US"/>
        </w:rPr>
        <w:t xml:space="preserve"> </w:t>
      </w:r>
      <w:r w:rsidR="00B24ACF">
        <w:rPr>
          <w:rFonts w:ascii="Helvetica" w:hAnsi="Helvetica" w:cs="Helvetica"/>
          <w:sz w:val="22"/>
          <w:szCs w:val="22"/>
          <w:lang w:val="en-US"/>
        </w:rPr>
        <w:t>we do not know</w:t>
      </w:r>
      <w:r w:rsidR="00B24ACF" w:rsidRPr="00AE69BC">
        <w:rPr>
          <w:rFonts w:ascii="Helvetica" w:hAnsi="Helvetica" w:cs="Helvetica"/>
          <w:sz w:val="22"/>
          <w:szCs w:val="22"/>
          <w:lang w:val="en-US"/>
        </w:rPr>
        <w:t xml:space="preserve"> whether </w:t>
      </w:r>
      <w:r w:rsidR="00E12AB5">
        <w:rPr>
          <w:rFonts w:ascii="Helvetica" w:hAnsi="Helvetica" w:cs="Helvetica"/>
          <w:sz w:val="22"/>
          <w:szCs w:val="22"/>
          <w:lang w:val="en-US"/>
        </w:rPr>
        <w:t>and to what magnitude we should predict</w:t>
      </w:r>
      <w:r w:rsidR="00E12AB5" w:rsidRPr="00AE69BC">
        <w:rPr>
          <w:rFonts w:ascii="Helvetica" w:hAnsi="Helvetica" w:cs="Helvetica"/>
          <w:sz w:val="22"/>
          <w:szCs w:val="22"/>
          <w:lang w:val="en-US"/>
        </w:rPr>
        <w:t xml:space="preserve"> </w:t>
      </w:r>
      <w:r w:rsidR="00B24ACF" w:rsidRPr="00AE69BC">
        <w:rPr>
          <w:rFonts w:ascii="Helvetica" w:hAnsi="Helvetica" w:cs="Helvetica"/>
          <w:sz w:val="22"/>
          <w:szCs w:val="22"/>
          <w:lang w:val="en-US"/>
        </w:rPr>
        <w:t>a divergence in synchrony due to climate change (Figure 2a)</w:t>
      </w:r>
      <w:r w:rsidR="00B24ACF">
        <w:rPr>
          <w:rFonts w:ascii="Helvetica" w:hAnsi="Helvetica" w:cs="Helvetica"/>
          <w:sz w:val="22"/>
          <w:szCs w:val="22"/>
          <w:lang w:val="en-US"/>
        </w:rPr>
        <w:t xml:space="preserve">. </w:t>
      </w:r>
      <w:r w:rsidR="003B299C">
        <w:rPr>
          <w:rFonts w:ascii="Helvetica" w:hAnsi="Helvetica" w:cs="Helvetica"/>
          <w:sz w:val="22"/>
          <w:szCs w:val="22"/>
          <w:lang w:val="en-US"/>
        </w:rPr>
        <w:t xml:space="preserve">It is then </w:t>
      </w:r>
      <w:r w:rsidR="006A4184">
        <w:rPr>
          <w:rFonts w:ascii="Helvetica" w:hAnsi="Helvetica" w:cs="Helvetica"/>
          <w:sz w:val="22"/>
          <w:szCs w:val="22"/>
          <w:lang w:val="en-US"/>
        </w:rPr>
        <w:t>further</w:t>
      </w:r>
      <w:r w:rsidR="00B24ACF" w:rsidRPr="00AE69BC">
        <w:rPr>
          <w:rFonts w:ascii="Helvetica" w:hAnsi="Helvetica" w:cs="Helvetica"/>
          <w:sz w:val="22"/>
          <w:szCs w:val="22"/>
          <w:lang w:val="en-US"/>
        </w:rPr>
        <w:t xml:space="preserve"> difficult </w:t>
      </w:r>
      <w:r w:rsidR="00B24ACF">
        <w:rPr>
          <w:rFonts w:ascii="Helvetica" w:hAnsi="Helvetica" w:cs="Helvetica"/>
          <w:sz w:val="22"/>
          <w:szCs w:val="22"/>
          <w:lang w:val="en-US"/>
        </w:rPr>
        <w:t xml:space="preserve">to </w:t>
      </w:r>
      <w:r w:rsidR="00012E10" w:rsidRPr="00AE69BC">
        <w:rPr>
          <w:rFonts w:ascii="Helvetica" w:hAnsi="Helvetica" w:cs="Helvetica"/>
          <w:sz w:val="22"/>
          <w:szCs w:val="22"/>
          <w:lang w:val="en-US"/>
        </w:rPr>
        <w:t>dete</w:t>
      </w:r>
      <w:r w:rsidR="00012E10" w:rsidRPr="00B24ACF">
        <w:rPr>
          <w:rFonts w:ascii="Helvetica" w:hAnsi="Helvetica" w:cs="Helvetica"/>
          <w:sz w:val="22"/>
          <w:szCs w:val="22"/>
          <w:lang w:val="en-US"/>
        </w:rPr>
        <w:t>rmine how much of the observed change in the interaction can be attributed to climate change</w:t>
      </w:r>
      <w:r w:rsidR="00E16265" w:rsidRPr="00B24ACF">
        <w:rPr>
          <w:rFonts w:ascii="Helvetica" w:hAnsi="Helvetica" w:cs="Helvetica"/>
          <w:sz w:val="22"/>
          <w:szCs w:val="22"/>
          <w:lang w:val="en-US"/>
        </w:rPr>
        <w:t xml:space="preserve">, some other </w:t>
      </w:r>
      <w:r w:rsidR="00C945FF">
        <w:rPr>
          <w:rFonts w:ascii="Helvetica" w:hAnsi="Helvetica" w:cs="Helvetica"/>
          <w:sz w:val="22"/>
          <w:szCs w:val="22"/>
          <w:lang w:val="en-US"/>
        </w:rPr>
        <w:t xml:space="preserve">driver </w:t>
      </w:r>
      <w:r w:rsidR="00E730A2">
        <w:rPr>
          <w:rFonts w:ascii="Helvetica" w:hAnsi="Helvetica" w:cs="Helvetica"/>
          <w:sz w:val="22"/>
          <w:szCs w:val="22"/>
          <w:lang w:val="en-US"/>
        </w:rPr>
        <w:t xml:space="preserve">(for example, </w:t>
      </w:r>
      <w:commentRangeStart w:id="55"/>
      <w:r w:rsidR="000B6B28">
        <w:rPr>
          <w:rFonts w:ascii="Helvetica" w:hAnsi="Helvetica" w:cs="Helvetica"/>
          <w:sz w:val="22"/>
          <w:szCs w:val="22"/>
          <w:lang w:val="en-US"/>
        </w:rPr>
        <w:t>nitrogen deposition or invasive species</w:t>
      </w:r>
      <w:commentRangeEnd w:id="55"/>
      <w:r w:rsidR="000B6B28">
        <w:rPr>
          <w:rStyle w:val="CommentReference"/>
        </w:rPr>
        <w:commentReference w:id="55"/>
      </w:r>
      <w:r w:rsidR="00E730A2">
        <w:rPr>
          <w:rFonts w:ascii="Helvetica" w:hAnsi="Helvetica" w:cs="Helvetica"/>
          <w:sz w:val="22"/>
          <w:szCs w:val="22"/>
          <w:lang w:val="en-US"/>
        </w:rPr>
        <w:t>)</w:t>
      </w:r>
      <w:r w:rsidR="00C945FF">
        <w:rPr>
          <w:rFonts w:ascii="Helvetica" w:hAnsi="Helvetica" w:cs="Helvetica"/>
          <w:sz w:val="22"/>
          <w:szCs w:val="22"/>
          <w:lang w:val="en-US"/>
        </w:rPr>
        <w:t>,</w:t>
      </w:r>
      <w:r w:rsidR="00012E10" w:rsidRPr="00AE69BC">
        <w:rPr>
          <w:rFonts w:ascii="Helvetica" w:hAnsi="Helvetica" w:cs="Helvetica"/>
          <w:sz w:val="22"/>
          <w:szCs w:val="22"/>
          <w:lang w:val="en-US"/>
        </w:rPr>
        <w:t xml:space="preserve"> </w:t>
      </w:r>
      <w:r w:rsidR="00E911AC">
        <w:rPr>
          <w:rFonts w:ascii="Helvetica" w:hAnsi="Helvetica" w:cs="Helvetica"/>
          <w:sz w:val="22"/>
          <w:szCs w:val="22"/>
          <w:lang w:val="en-US"/>
        </w:rPr>
        <w:t>or</w:t>
      </w:r>
      <w:r w:rsidR="00012E10" w:rsidRPr="00AE69BC">
        <w:rPr>
          <w:rFonts w:ascii="Helvetica" w:hAnsi="Helvetica" w:cs="Helvetica"/>
          <w:sz w:val="22"/>
          <w:szCs w:val="22"/>
          <w:lang w:val="en-US"/>
        </w:rPr>
        <w:t xml:space="preserve"> natural variation. </w:t>
      </w:r>
      <w:r w:rsidR="00C44037">
        <w:rPr>
          <w:rFonts w:ascii="Helvetica" w:hAnsi="Helvetica" w:cs="Helvetica"/>
          <w:sz w:val="22"/>
          <w:szCs w:val="22"/>
          <w:lang w:val="en-US"/>
        </w:rPr>
        <w:t>Thus, k</w:t>
      </w:r>
      <w:r w:rsidR="00B24ACF">
        <w:rPr>
          <w:rFonts w:ascii="Helvetica" w:hAnsi="Helvetica" w:cs="Helvetica"/>
          <w:sz w:val="22"/>
          <w:szCs w:val="22"/>
          <w:lang w:val="en-US"/>
        </w:rPr>
        <w:t xml:space="preserve">nowledge of the </w:t>
      </w:r>
      <w:r w:rsidR="00C945FF">
        <w:rPr>
          <w:rFonts w:ascii="Helvetica" w:hAnsi="Helvetica" w:cs="Helvetica"/>
          <w:sz w:val="22"/>
          <w:szCs w:val="22"/>
          <w:lang w:val="en-US"/>
        </w:rPr>
        <w:t xml:space="preserve">pre-climate change </w:t>
      </w:r>
      <w:r w:rsidR="00B24ACF">
        <w:rPr>
          <w:rFonts w:ascii="Helvetica" w:hAnsi="Helvetica" w:cs="Helvetica"/>
          <w:sz w:val="22"/>
          <w:szCs w:val="22"/>
          <w:lang w:val="en-US"/>
        </w:rPr>
        <w:t xml:space="preserve">baseline may rule out climate change and </w:t>
      </w:r>
      <w:r w:rsidR="00D85ACC">
        <w:rPr>
          <w:rFonts w:ascii="Helvetica" w:hAnsi="Helvetica" w:cs="Helvetica"/>
          <w:sz w:val="22"/>
          <w:szCs w:val="22"/>
          <w:lang w:val="en-US"/>
        </w:rPr>
        <w:t xml:space="preserve">identify other drivers, which is </w:t>
      </w:r>
      <w:r w:rsidR="00660CDC" w:rsidRPr="00AE69BC">
        <w:rPr>
          <w:rFonts w:ascii="Helvetica" w:hAnsi="Helvetica" w:cs="Helvetica"/>
          <w:sz w:val="22"/>
          <w:szCs w:val="22"/>
          <w:lang w:val="en-US"/>
        </w:rPr>
        <w:t>key for the prioritization of conservation management decisions</w:t>
      </w:r>
      <w:r w:rsidR="00D85ACC">
        <w:rPr>
          <w:rFonts w:ascii="Helvetica" w:hAnsi="Helvetica" w:cs="Helvetica"/>
          <w:sz w:val="22"/>
          <w:szCs w:val="22"/>
          <w:lang w:val="en-US"/>
        </w:rPr>
        <w:t xml:space="preserve"> for threatened species</w:t>
      </w:r>
      <w:r w:rsidR="00660CDC" w:rsidRPr="00AE69BC">
        <w:rPr>
          <w:rFonts w:ascii="Helvetica" w:hAnsi="Helvetica" w:cs="Helvetica"/>
          <w:sz w:val="22"/>
          <w:szCs w:val="22"/>
          <w:lang w:val="en-US"/>
        </w:rPr>
        <w:t xml:space="preserve">.  </w:t>
      </w:r>
    </w:p>
    <w:p w14:paraId="47596FD1" w14:textId="30881B01" w:rsidR="00657DB3"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85D31" w:rsidRPr="00AE69BC">
        <w:rPr>
          <w:rFonts w:ascii="Helvetica" w:hAnsi="Helvetica" w:cs="Helvetica"/>
          <w:sz w:val="22"/>
          <w:szCs w:val="22"/>
          <w:lang w:val="en-US"/>
        </w:rPr>
        <w:t>Second</w:t>
      </w:r>
      <w:r w:rsidR="005D754C" w:rsidRPr="00AE69BC">
        <w:rPr>
          <w:rFonts w:ascii="Helvetica" w:hAnsi="Helvetica" w:cs="Helvetica"/>
          <w:sz w:val="22"/>
          <w:szCs w:val="22"/>
          <w:lang w:val="en-US"/>
        </w:rPr>
        <w:t xml:space="preserve">, </w:t>
      </w:r>
      <w:r w:rsidR="009C2DD2" w:rsidRPr="00AE69BC">
        <w:rPr>
          <w:rFonts w:ascii="Helvetica" w:hAnsi="Helvetica" w:cs="Helvetica"/>
          <w:sz w:val="22"/>
          <w:szCs w:val="22"/>
          <w:lang w:val="en-US"/>
        </w:rPr>
        <w:t>these</w:t>
      </w:r>
      <w:r w:rsidR="005D754C" w:rsidRPr="00AE69BC">
        <w:rPr>
          <w:rFonts w:ascii="Helvetica" w:hAnsi="Helvetica" w:cs="Helvetica"/>
          <w:sz w:val="22"/>
          <w:szCs w:val="22"/>
          <w:lang w:val="en-US"/>
        </w:rPr>
        <w:t xml:space="preserve"> studies confound a pre-climate change baseline with the peak of Cushing curve</w:t>
      </w:r>
      <w:r w:rsidR="005A645A" w:rsidRPr="00AE69BC">
        <w:rPr>
          <w:rFonts w:ascii="Helvetica" w:hAnsi="Helvetica" w:cs="Helvetica"/>
          <w:sz w:val="22"/>
          <w:szCs w:val="22"/>
          <w:lang w:val="en-US"/>
        </w:rPr>
        <w:t xml:space="preserve">: </w:t>
      </w:r>
      <w:r w:rsidR="00121364">
        <w:rPr>
          <w:rFonts w:ascii="Helvetica" w:hAnsi="Helvetica" w:cs="Helvetica"/>
          <w:sz w:val="22"/>
          <w:szCs w:val="22"/>
          <w:lang w:val="en-US"/>
        </w:rPr>
        <w:t>that is, they assume</w:t>
      </w:r>
      <w:r w:rsidR="005D754C" w:rsidRPr="00AE69BC">
        <w:rPr>
          <w:rFonts w:ascii="Helvetica" w:hAnsi="Helvetica" w:cs="Helvetica"/>
          <w:sz w:val="22"/>
          <w:szCs w:val="22"/>
          <w:lang w:val="en-US"/>
        </w:rPr>
        <w:t xml:space="preserve"> that fitness wa</w:t>
      </w:r>
      <w:r w:rsidR="001925FC" w:rsidRPr="00AE69BC">
        <w:rPr>
          <w:rFonts w:ascii="Helvetica" w:hAnsi="Helvetica" w:cs="Helvetica"/>
          <w:sz w:val="22"/>
          <w:szCs w:val="22"/>
          <w:lang w:val="en-US"/>
        </w:rPr>
        <w:t xml:space="preserve">s highest before climate change </w:t>
      </w:r>
      <w:r w:rsidR="00A45716" w:rsidRPr="00AE69BC">
        <w:rPr>
          <w:rFonts w:ascii="Helvetica" w:hAnsi="Helvetica" w:cs="Helvetica"/>
          <w:sz w:val="22"/>
          <w:szCs w:val="22"/>
          <w:lang w:val="en-US"/>
        </w:rPr>
        <w:t>because</w:t>
      </w:r>
      <w:r w:rsidR="001925FC" w:rsidRPr="00AE69BC">
        <w:rPr>
          <w:rFonts w:ascii="Helvetica" w:hAnsi="Helvetica" w:cs="Helvetica"/>
          <w:sz w:val="22"/>
          <w:szCs w:val="22"/>
          <w:lang w:val="en-US"/>
        </w:rPr>
        <w:t xml:space="preserve"> the consumer’s timing was well matched to the resource’s </w:t>
      </w:r>
      <w:r w:rsidR="00B8602A" w:rsidRPr="00AE69BC">
        <w:rPr>
          <w:rFonts w:ascii="Helvetica" w:hAnsi="Helvetica" w:cs="Helvetica"/>
          <w:sz w:val="22"/>
          <w:szCs w:val="22"/>
          <w:lang w:val="en-US"/>
        </w:rPr>
        <w:t>(Figure 2</w:t>
      </w:r>
      <w:r w:rsidR="00AF3B5F" w:rsidRPr="00AE69BC">
        <w:rPr>
          <w:rFonts w:ascii="Helvetica" w:hAnsi="Helvetica" w:cs="Helvetica"/>
          <w:sz w:val="22"/>
          <w:szCs w:val="22"/>
          <w:lang w:val="en-US"/>
        </w:rPr>
        <w:t>b</w:t>
      </w:r>
      <w:r w:rsidR="003414AF" w:rsidRPr="00AE69BC">
        <w:rPr>
          <w:rFonts w:ascii="Helvetica" w:hAnsi="Helvetica" w:cs="Helvetica"/>
          <w:sz w:val="22"/>
          <w:szCs w:val="22"/>
          <w:lang w:val="en-US"/>
        </w:rPr>
        <w:t>; Singer and Parmesan 2010</w:t>
      </w:r>
      <w:r w:rsidR="00B8602A"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The resulting prediction is that climate change will </w:t>
      </w:r>
      <w:r w:rsidR="00A45716" w:rsidRPr="00AE69BC">
        <w:rPr>
          <w:rFonts w:ascii="Helvetica" w:hAnsi="Helvetica" w:cs="Helvetica"/>
          <w:sz w:val="22"/>
          <w:szCs w:val="22"/>
          <w:lang w:val="en-US"/>
        </w:rPr>
        <w:t>necessarily change the relative timing of the interaction</w:t>
      </w:r>
      <w:r w:rsidR="00AC7B6E" w:rsidRPr="00AE69BC">
        <w:rPr>
          <w:rFonts w:ascii="Helvetica" w:hAnsi="Helvetica" w:cs="Helvetica"/>
          <w:sz w:val="22"/>
          <w:szCs w:val="22"/>
          <w:lang w:val="en-US"/>
        </w:rPr>
        <w:t xml:space="preserve"> (i.e. non-stationarity)</w:t>
      </w:r>
      <w:r w:rsidR="00A45716" w:rsidRPr="00AE69BC">
        <w:rPr>
          <w:rFonts w:ascii="Helvetica" w:hAnsi="Helvetica" w:cs="Helvetica"/>
          <w:sz w:val="22"/>
          <w:szCs w:val="22"/>
          <w:lang w:val="en-US"/>
        </w:rPr>
        <w:t xml:space="preserve"> leading to a decline in the</w:t>
      </w:r>
      <w:r w:rsidR="005D754C" w:rsidRPr="00AE69BC">
        <w:rPr>
          <w:rFonts w:ascii="Helvetica" w:hAnsi="Helvetica" w:cs="Helvetica"/>
          <w:sz w:val="22"/>
          <w:szCs w:val="22"/>
          <w:lang w:val="en-US"/>
        </w:rPr>
        <w:t xml:space="preserve"> consumer</w:t>
      </w:r>
      <w:r w:rsidR="00A45716" w:rsidRPr="00AE69BC">
        <w:rPr>
          <w:rFonts w:ascii="Helvetica" w:hAnsi="Helvetica" w:cs="Helvetica"/>
          <w:sz w:val="22"/>
          <w:szCs w:val="22"/>
          <w:lang w:val="en-US"/>
        </w:rPr>
        <w:t>’s fitness</w:t>
      </w:r>
      <w:r w:rsidR="005D754C" w:rsidRPr="00AE69BC">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AE69BC">
        <w:rPr>
          <w:rFonts w:ascii="Helvetica" w:hAnsi="Helvetica" w:cs="Helvetica"/>
          <w:sz w:val="22"/>
          <w:szCs w:val="22"/>
          <w:lang w:val="en-US"/>
        </w:rPr>
        <w:t xml:space="preserve">climate change-driven </w:t>
      </w:r>
      <w:r w:rsidR="005D754C" w:rsidRPr="00AE69BC">
        <w:rPr>
          <w:rFonts w:ascii="Helvetica" w:hAnsi="Helvetica" w:cs="Helvetica"/>
          <w:sz w:val="22"/>
          <w:szCs w:val="22"/>
          <w:lang w:val="en-US"/>
        </w:rPr>
        <w:t>shifts in synchrony</w:t>
      </w:r>
      <w:r w:rsidR="00AC7B6E" w:rsidRPr="00AE69BC">
        <w:rPr>
          <w:rFonts w:ascii="Helvetica" w:hAnsi="Helvetica" w:cs="Helvetica"/>
          <w:sz w:val="22"/>
          <w:szCs w:val="22"/>
          <w:lang w:val="en-US"/>
        </w:rPr>
        <w:t xml:space="preserve"> (Figure 2c)</w:t>
      </w:r>
      <w:r w:rsidR="005D754C" w:rsidRPr="00AE69BC">
        <w:rPr>
          <w:rFonts w:ascii="Helvetica" w:hAnsi="Helvetica" w:cs="Helvetica"/>
          <w:sz w:val="22"/>
          <w:szCs w:val="22"/>
          <w:lang w:val="en-US"/>
        </w:rPr>
        <w:t>. An alternative hypothesis put forward by Singer and Parmesan (2010) suggests that</w:t>
      </w:r>
      <w:r w:rsidR="001A16F4" w:rsidRPr="00AE69BC">
        <w:rPr>
          <w:rFonts w:ascii="Helvetica" w:hAnsi="Helvetica" w:cs="Helvetica"/>
          <w:sz w:val="22"/>
          <w:szCs w:val="22"/>
          <w:lang w:val="en-US"/>
        </w:rPr>
        <w:t xml:space="preserve"> in some contexts,</w:t>
      </w:r>
      <w:r w:rsidR="005D754C" w:rsidRPr="00AE69BC">
        <w:rPr>
          <w:rFonts w:ascii="Helvetica" w:hAnsi="Helvetica" w:cs="Helvetica"/>
          <w:sz w:val="22"/>
          <w:szCs w:val="22"/>
          <w:lang w:val="en-US"/>
        </w:rPr>
        <w:t xml:space="preserve"> </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asynchrony</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w:t>
      </w:r>
      <w:r w:rsidR="001D5F21" w:rsidRPr="00AE69BC">
        <w:rPr>
          <w:rFonts w:ascii="Helvetica" w:hAnsi="Helvetica" w:cs="Helvetica"/>
          <w:sz w:val="22"/>
          <w:szCs w:val="22"/>
          <w:lang w:val="en-US"/>
        </w:rPr>
        <w:t xml:space="preserve">(i.e. </w:t>
      </w:r>
      <w:r w:rsidR="00A45EB6" w:rsidRPr="00AE69BC">
        <w:rPr>
          <w:rFonts w:ascii="Helvetica" w:hAnsi="Helvetica" w:cs="Helvetica"/>
          <w:sz w:val="22"/>
          <w:szCs w:val="22"/>
          <w:lang w:val="en-US"/>
        </w:rPr>
        <w:t xml:space="preserve">when </w:t>
      </w:r>
      <w:r w:rsidR="001D5F21" w:rsidRPr="00AE69BC">
        <w:rPr>
          <w:rFonts w:ascii="Helvetica" w:hAnsi="Helvetica" w:cs="Helvetica"/>
          <w:sz w:val="22"/>
          <w:szCs w:val="22"/>
          <w:lang w:val="en-US"/>
        </w:rPr>
        <w:t xml:space="preserve">the most energetically demanding phase of the consumer is not lined up with the peak resource availability) </w:t>
      </w:r>
      <w:r w:rsidR="005D754C" w:rsidRPr="00AE69BC">
        <w:rPr>
          <w:rFonts w:ascii="Helvetica" w:hAnsi="Helvetica" w:cs="Helvetica"/>
          <w:sz w:val="22"/>
          <w:szCs w:val="22"/>
          <w:lang w:val="en-US"/>
        </w:rPr>
        <w:t>may be the</w:t>
      </w:r>
      <w:r w:rsidR="001A16F4" w:rsidRPr="00AE69BC">
        <w:rPr>
          <w:rFonts w:ascii="Helvetica" w:hAnsi="Helvetica" w:cs="Helvetica"/>
          <w:sz w:val="22"/>
          <w:szCs w:val="22"/>
          <w:lang w:val="en-US"/>
        </w:rPr>
        <w:t xml:space="preserve"> pre-climate change</w:t>
      </w:r>
      <w:r w:rsidR="005D754C" w:rsidRPr="00AE69BC">
        <w:rPr>
          <w:rFonts w:ascii="Helvetica" w:hAnsi="Helvetica" w:cs="Helvetica"/>
          <w:sz w:val="22"/>
          <w:szCs w:val="22"/>
          <w:lang w:val="en-US"/>
        </w:rPr>
        <w:t xml:space="preserve"> baseline</w:t>
      </w:r>
      <w:r w:rsidR="007E0876" w:rsidRPr="00AE69BC">
        <w:rPr>
          <w:rFonts w:ascii="Helvetica" w:hAnsi="Helvetica" w:cs="Helvetica"/>
          <w:sz w:val="22"/>
          <w:szCs w:val="22"/>
          <w:lang w:val="en-US"/>
        </w:rPr>
        <w:t>.</w:t>
      </w:r>
      <w:r w:rsidR="00A45EB6" w:rsidRPr="00AE69BC">
        <w:rPr>
          <w:rFonts w:ascii="Helvetica" w:hAnsi="Helvetica" w:cs="Helvetica"/>
          <w:sz w:val="22"/>
          <w:szCs w:val="22"/>
          <w:lang w:val="en-US"/>
        </w:rPr>
        <w:t xml:space="preserve"> </w:t>
      </w:r>
      <w:r w:rsidR="007E0876" w:rsidRPr="00AE69BC">
        <w:rPr>
          <w:rFonts w:ascii="Helvetica" w:hAnsi="Helvetica" w:cs="Helvetica"/>
          <w:sz w:val="22"/>
          <w:szCs w:val="22"/>
          <w:lang w:val="en-US"/>
        </w:rPr>
        <w:t>They suggest that this can arise due to a pre-existing life history strategy</w:t>
      </w:r>
      <w:r w:rsidR="00BD1A90">
        <w:rPr>
          <w:rFonts w:ascii="Helvetica" w:hAnsi="Helvetica" w:cs="Helvetica"/>
          <w:sz w:val="22"/>
          <w:szCs w:val="22"/>
          <w:lang w:val="en-US"/>
        </w:rPr>
        <w:t xml:space="preserve"> (e.g., maximizing fecundity over mortality)</w:t>
      </w:r>
      <w:r w:rsidR="007E0876" w:rsidRPr="00AE69BC">
        <w:rPr>
          <w:rFonts w:ascii="Helvetica" w:hAnsi="Helvetica" w:cs="Helvetica"/>
          <w:sz w:val="22"/>
          <w:szCs w:val="22"/>
          <w:lang w:val="en-US"/>
        </w:rPr>
        <w:t xml:space="preserve">. </w:t>
      </w:r>
      <w:r w:rsidR="007A3CAF" w:rsidRPr="00AE69BC">
        <w:rPr>
          <w:rFonts w:ascii="Helvetica" w:hAnsi="Helvetica" w:cs="Helvetica"/>
          <w:sz w:val="22"/>
          <w:szCs w:val="22"/>
          <w:lang w:val="en-US"/>
        </w:rPr>
        <w:t>In systems where asynchrony might be the baseline state, our ability to anticipate the effects of climate change will be</w:t>
      </w:r>
      <w:r w:rsidR="00A45EB6"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 xml:space="preserve">even more challenging </w:t>
      </w:r>
      <w:r w:rsidR="00A45EB6" w:rsidRPr="00AE69BC">
        <w:rPr>
          <w:rFonts w:ascii="Helvetica" w:hAnsi="Helvetica" w:cs="Helvetica"/>
          <w:sz w:val="22"/>
          <w:szCs w:val="22"/>
          <w:lang w:val="en-US"/>
        </w:rPr>
        <w:t>(</w:t>
      </w:r>
      <w:r w:rsidR="00F07450" w:rsidRPr="00AE69BC">
        <w:rPr>
          <w:rFonts w:ascii="Helvetica" w:hAnsi="Helvetica" w:cs="Helvetica"/>
          <w:sz w:val="22"/>
          <w:szCs w:val="22"/>
          <w:lang w:val="en-US"/>
        </w:rPr>
        <w:t>Figure 2</w:t>
      </w:r>
      <w:r w:rsidR="00A45EB6" w:rsidRPr="00AE69BC">
        <w:rPr>
          <w:rFonts w:ascii="Helvetica" w:hAnsi="Helvetica" w:cs="Helvetica"/>
          <w:sz w:val="22"/>
          <w:szCs w:val="22"/>
          <w:lang w:val="en-US"/>
        </w:rPr>
        <w:t>bc)</w:t>
      </w:r>
      <w:r w:rsidR="00CF64D9">
        <w:rPr>
          <w:rFonts w:ascii="Helvetica" w:hAnsi="Helvetica" w:cs="Helvetica"/>
          <w:sz w:val="22"/>
          <w:szCs w:val="22"/>
          <w:lang w:val="en-US"/>
        </w:rPr>
        <w:t xml:space="preserve"> as these interactions might become </w:t>
      </w:r>
      <w:r w:rsidR="00835EFB">
        <w:rPr>
          <w:rFonts w:ascii="Helvetica" w:hAnsi="Helvetica" w:cs="Helvetica"/>
          <w:sz w:val="22"/>
          <w:szCs w:val="22"/>
          <w:lang w:val="en-US"/>
        </w:rPr>
        <w:t xml:space="preserve">less </w:t>
      </w:r>
      <w:r w:rsidR="00401BBA">
        <w:rPr>
          <w:rFonts w:ascii="Helvetica" w:hAnsi="Helvetica" w:cs="Helvetica"/>
          <w:sz w:val="22"/>
          <w:szCs w:val="22"/>
          <w:lang w:val="en-US"/>
        </w:rPr>
        <w:t xml:space="preserve">(i.e. fitness increases) </w:t>
      </w:r>
      <w:r w:rsidR="00CF64D9">
        <w:rPr>
          <w:rFonts w:ascii="Helvetica" w:hAnsi="Helvetica" w:cs="Helvetica"/>
          <w:sz w:val="22"/>
          <w:szCs w:val="22"/>
          <w:lang w:val="en-US"/>
        </w:rPr>
        <w:t xml:space="preserve">or even more mismatched </w:t>
      </w:r>
      <w:r w:rsidR="00401BBA">
        <w:rPr>
          <w:rFonts w:ascii="Helvetica" w:hAnsi="Helvetica" w:cs="Helvetica"/>
          <w:sz w:val="22"/>
          <w:szCs w:val="22"/>
          <w:lang w:val="en-US"/>
        </w:rPr>
        <w:t xml:space="preserve">(i.e. fitness decreases) </w:t>
      </w:r>
      <w:r w:rsidR="00CF64D9">
        <w:rPr>
          <w:rFonts w:ascii="Helvetica" w:hAnsi="Helvetica" w:cs="Helvetica"/>
          <w:sz w:val="22"/>
          <w:szCs w:val="22"/>
          <w:lang w:val="en-US"/>
        </w:rPr>
        <w:t>with climate change</w:t>
      </w:r>
      <w:r w:rsidR="00A45EB6" w:rsidRPr="00AE69BC">
        <w:rPr>
          <w:rFonts w:ascii="Helvetica" w:hAnsi="Helvetica" w:cs="Helvetica"/>
          <w:sz w:val="22"/>
          <w:szCs w:val="22"/>
          <w:lang w:val="en-US"/>
        </w:rPr>
        <w:t>.</w:t>
      </w:r>
      <w:r w:rsidR="00322F1E">
        <w:rPr>
          <w:rFonts w:ascii="Helvetica" w:hAnsi="Helvetica" w:cs="Helvetica"/>
          <w:sz w:val="22"/>
          <w:szCs w:val="22"/>
          <w:lang w:val="en-US"/>
        </w:rPr>
        <w:t xml:space="preserve"> </w:t>
      </w:r>
      <w:r w:rsidR="00E413AD">
        <w:rPr>
          <w:rFonts w:ascii="Helvetica" w:hAnsi="Helvetica" w:cs="Helvetica"/>
          <w:sz w:val="22"/>
          <w:szCs w:val="22"/>
          <w:lang w:val="en-US"/>
        </w:rPr>
        <w:t xml:space="preserve">Theoretically, interactions </w:t>
      </w:r>
      <w:r w:rsidR="00EE0C5D">
        <w:rPr>
          <w:rFonts w:ascii="Helvetica" w:hAnsi="Helvetica" w:cs="Helvetica"/>
          <w:sz w:val="22"/>
          <w:szCs w:val="22"/>
          <w:lang w:val="en-US"/>
        </w:rPr>
        <w:t>might</w:t>
      </w:r>
      <w:r w:rsidR="000C198A">
        <w:rPr>
          <w:rFonts w:ascii="Helvetica" w:hAnsi="Helvetica" w:cs="Helvetica"/>
          <w:sz w:val="22"/>
          <w:szCs w:val="22"/>
          <w:lang w:val="en-US"/>
        </w:rPr>
        <w:t xml:space="preserve"> become less mismatched if </w:t>
      </w:r>
      <w:r w:rsidR="00657DB3">
        <w:rPr>
          <w:rFonts w:ascii="Helvetica" w:hAnsi="Helvetica" w:cs="Helvetica"/>
          <w:sz w:val="22"/>
          <w:szCs w:val="22"/>
          <w:lang w:val="en-US"/>
        </w:rPr>
        <w:t>the relative timing of the interaction is</w:t>
      </w:r>
      <w:ins w:id="56" w:author="Elizabeth Wolkovich" w:date="2019-01-02T13:03:00Z">
        <w:r w:rsidR="001B593A">
          <w:rPr>
            <w:rFonts w:ascii="Helvetica" w:hAnsi="Helvetica" w:cs="Helvetica"/>
            <w:sz w:val="22"/>
            <w:szCs w:val="22"/>
            <w:lang w:val="en-US"/>
          </w:rPr>
          <w:t>:</w:t>
        </w:r>
      </w:ins>
      <w:r w:rsidR="00657DB3">
        <w:rPr>
          <w:rFonts w:ascii="Helvetica" w:hAnsi="Helvetica" w:cs="Helvetica"/>
          <w:sz w:val="22"/>
          <w:szCs w:val="22"/>
          <w:lang w:val="en-US"/>
        </w:rPr>
        <w:t xml:space="preserve"> at either limit of the curve </w:t>
      </w:r>
      <w:r w:rsidR="005F1516">
        <w:rPr>
          <w:rFonts w:ascii="Helvetica" w:hAnsi="Helvetica" w:cs="Helvetica"/>
          <w:sz w:val="22"/>
          <w:szCs w:val="22"/>
          <w:lang w:val="en-US"/>
        </w:rPr>
        <w:t>(</w:t>
      </w:r>
      <w:commentRangeStart w:id="57"/>
      <w:r w:rsidR="005F1516">
        <w:rPr>
          <w:rFonts w:ascii="Helvetica" w:hAnsi="Helvetica" w:cs="Helvetica"/>
          <w:sz w:val="22"/>
          <w:szCs w:val="22"/>
          <w:lang w:val="en-US"/>
        </w:rPr>
        <w:t>e.g. bet-hedging in variable environments</w:t>
      </w:r>
      <w:r w:rsidR="00C500CF">
        <w:rPr>
          <w:rFonts w:ascii="Helvetica" w:hAnsi="Helvetica" w:cs="Helvetica"/>
          <w:sz w:val="22"/>
          <w:szCs w:val="22"/>
          <w:lang w:val="en-US"/>
        </w:rPr>
        <w:t xml:space="preserve"> (Danforth 1999)</w:t>
      </w:r>
      <w:commentRangeEnd w:id="57"/>
      <w:r w:rsidR="00F14B97">
        <w:rPr>
          <w:rStyle w:val="CommentReference"/>
        </w:rPr>
        <w:commentReference w:id="57"/>
      </w:r>
      <w:r w:rsidR="005F1516">
        <w:rPr>
          <w:rFonts w:ascii="Helvetica" w:hAnsi="Helvetica" w:cs="Helvetica"/>
          <w:sz w:val="22"/>
          <w:szCs w:val="22"/>
          <w:lang w:val="en-US"/>
        </w:rPr>
        <w:t>)</w:t>
      </w:r>
      <w:r w:rsidR="00ED7F9E">
        <w:rPr>
          <w:rFonts w:ascii="Helvetica" w:hAnsi="Helvetica" w:cs="Helvetica"/>
          <w:sz w:val="22"/>
          <w:szCs w:val="22"/>
          <w:lang w:val="en-US"/>
        </w:rPr>
        <w:t xml:space="preserve">, </w:t>
      </w:r>
      <w:del w:id="58" w:author="Heather Kharouba" w:date="2018-12-19T12:38:00Z">
        <w:r w:rsidR="00ED7F9E" w:rsidDel="00685E1F">
          <w:rPr>
            <w:rFonts w:ascii="Helvetica" w:hAnsi="Helvetica" w:cs="Helvetica"/>
            <w:sz w:val="22"/>
            <w:szCs w:val="22"/>
            <w:lang w:val="en-US"/>
          </w:rPr>
          <w:delText xml:space="preserve">phenological cues </w:delText>
        </w:r>
        <w:r w:rsidR="00EE0C5D" w:rsidDel="00685E1F">
          <w:rPr>
            <w:rFonts w:ascii="Helvetica" w:hAnsi="Helvetica" w:cs="Helvetica"/>
            <w:sz w:val="22"/>
            <w:szCs w:val="22"/>
            <w:lang w:val="en-US"/>
          </w:rPr>
          <w:delText xml:space="preserve">that were not historically correlated </w:delText>
        </w:r>
        <w:r w:rsidR="002459AC" w:rsidDel="00685E1F">
          <w:rPr>
            <w:rFonts w:ascii="Helvetica" w:hAnsi="Helvetica" w:cs="Helvetica"/>
            <w:sz w:val="22"/>
            <w:szCs w:val="22"/>
            <w:lang w:val="en-US"/>
          </w:rPr>
          <w:delText>are now synchronized</w:delText>
        </w:r>
      </w:del>
      <w:ins w:id="59" w:author="Heather Kharouba" w:date="2018-12-19T12:38:00Z">
        <w:r w:rsidR="00685E1F" w:rsidRPr="00685E1F">
          <w:rPr>
            <w:rFonts w:ascii="Helvetica" w:hAnsi="Helvetica" w:cs="Helvetica"/>
            <w:sz w:val="22"/>
            <w:szCs w:val="22"/>
            <w:lang w:val="en-US"/>
          </w:rPr>
          <w:t xml:space="preserve"> </w:t>
        </w:r>
      </w:ins>
      <w:ins w:id="60" w:author="Elizabeth Wolkovich" w:date="2019-01-02T13:03:00Z">
        <w:r w:rsidR="001B593A">
          <w:rPr>
            <w:rFonts w:ascii="Helvetica" w:hAnsi="Helvetica" w:cs="Helvetica"/>
            <w:sz w:val="22"/>
            <w:szCs w:val="22"/>
            <w:lang w:val="en-US"/>
          </w:rPr>
          <w:t xml:space="preserve">or if </w:t>
        </w:r>
      </w:ins>
      <w:ins w:id="61" w:author="Heather Kharouba" w:date="2018-12-19T12:38:00Z">
        <w:r w:rsidR="00685E1F">
          <w:rPr>
            <w:rFonts w:ascii="Helvetica" w:hAnsi="Helvetica" w:cs="Helvetica"/>
            <w:sz w:val="22"/>
            <w:szCs w:val="22"/>
            <w:lang w:val="en-US"/>
          </w:rPr>
          <w:t xml:space="preserve">phenological cues </w:t>
        </w:r>
        <w:del w:id="62" w:author="Elizabeth Wolkovich" w:date="2019-01-02T13:03:00Z">
          <w:r w:rsidR="00685E1F" w:rsidDel="001B593A">
            <w:rPr>
              <w:rFonts w:ascii="Helvetica" w:hAnsi="Helvetica" w:cs="Helvetica"/>
              <w:sz w:val="22"/>
              <w:szCs w:val="22"/>
              <w:lang w:val="en-US"/>
            </w:rPr>
            <w:delText xml:space="preserve">that </w:delText>
          </w:r>
        </w:del>
        <w:r w:rsidR="00685E1F">
          <w:rPr>
            <w:rFonts w:ascii="Helvetica" w:hAnsi="Helvetica" w:cs="Helvetica"/>
            <w:sz w:val="22"/>
            <w:szCs w:val="22"/>
            <w:lang w:val="en-US"/>
          </w:rPr>
          <w:t>were not historically correlated</w:t>
        </w:r>
      </w:ins>
      <w:ins w:id="63" w:author="Elizabeth Wolkovich" w:date="2019-01-02T13:03:00Z">
        <w:r w:rsidR="001B593A">
          <w:rPr>
            <w:rFonts w:ascii="Helvetica" w:hAnsi="Helvetica" w:cs="Helvetica"/>
            <w:sz w:val="22"/>
            <w:szCs w:val="22"/>
            <w:lang w:val="en-US"/>
          </w:rPr>
          <w:t xml:space="preserve"> and</w:t>
        </w:r>
      </w:ins>
      <w:ins w:id="64" w:author="Heather Kharouba" w:date="2018-12-19T12:38:00Z">
        <w:r w:rsidR="00685E1F">
          <w:rPr>
            <w:rFonts w:ascii="Helvetica" w:hAnsi="Helvetica" w:cs="Helvetica"/>
            <w:sz w:val="22"/>
            <w:szCs w:val="22"/>
            <w:lang w:val="en-US"/>
          </w:rPr>
          <w:t xml:space="preserve"> are now synchronized</w:t>
        </w:r>
      </w:ins>
      <w:r w:rsidR="002459AC">
        <w:rPr>
          <w:rFonts w:ascii="Helvetica" w:hAnsi="Helvetica" w:cs="Helvetica"/>
          <w:sz w:val="22"/>
          <w:szCs w:val="22"/>
          <w:lang w:val="en-US"/>
        </w:rPr>
        <w:t>,</w:t>
      </w:r>
      <w:r w:rsidR="005F1516">
        <w:rPr>
          <w:rFonts w:ascii="Helvetica" w:hAnsi="Helvetica" w:cs="Helvetica"/>
          <w:sz w:val="22"/>
          <w:szCs w:val="22"/>
          <w:lang w:val="en-US"/>
        </w:rPr>
        <w:t xml:space="preserve"> </w:t>
      </w:r>
      <w:r w:rsidR="008F3A64">
        <w:rPr>
          <w:rFonts w:ascii="Helvetica" w:hAnsi="Helvetica" w:cs="Helvetica"/>
          <w:sz w:val="22"/>
          <w:szCs w:val="22"/>
          <w:lang w:val="en-US"/>
        </w:rPr>
        <w:t>or</w:t>
      </w:r>
      <w:r w:rsidR="00657DB3">
        <w:rPr>
          <w:rFonts w:ascii="Helvetica" w:hAnsi="Helvetica" w:cs="Helvetica"/>
          <w:sz w:val="22"/>
          <w:szCs w:val="22"/>
          <w:lang w:val="en-US"/>
        </w:rPr>
        <w:t xml:space="preserve"> if the phenology of the </w:t>
      </w:r>
      <w:r w:rsidR="006759C1">
        <w:rPr>
          <w:rFonts w:ascii="Helvetica" w:hAnsi="Helvetica" w:cs="Helvetica"/>
          <w:sz w:val="22"/>
          <w:szCs w:val="22"/>
          <w:lang w:val="en-US"/>
        </w:rPr>
        <w:t>consumer and resource</w:t>
      </w:r>
      <w:r w:rsidR="00657DB3">
        <w:rPr>
          <w:rFonts w:ascii="Helvetica" w:hAnsi="Helvetica" w:cs="Helvetica"/>
          <w:sz w:val="22"/>
          <w:szCs w:val="22"/>
          <w:lang w:val="en-US"/>
        </w:rPr>
        <w:t xml:space="preserve"> respond at different rates to climate change </w:t>
      </w:r>
      <w:r w:rsidR="00E413AD">
        <w:rPr>
          <w:rFonts w:ascii="Helvetica" w:hAnsi="Helvetica" w:cs="Helvetica"/>
          <w:sz w:val="22"/>
          <w:szCs w:val="22"/>
          <w:lang w:val="en-US"/>
        </w:rPr>
        <w:t>(Figure 2c).</w:t>
      </w:r>
      <w:r w:rsidR="00743495">
        <w:rPr>
          <w:rFonts w:ascii="Helvetica" w:hAnsi="Helvetica" w:cs="Helvetica"/>
          <w:sz w:val="22"/>
          <w:szCs w:val="22"/>
          <w:lang w:val="en-US"/>
        </w:rPr>
        <w:t xml:space="preserve"> </w:t>
      </w:r>
      <w:commentRangeStart w:id="65"/>
      <w:r w:rsidR="00743495">
        <w:rPr>
          <w:rFonts w:ascii="Helvetica" w:hAnsi="Helvetica" w:cs="Helvetica"/>
          <w:sz w:val="22"/>
          <w:szCs w:val="22"/>
          <w:lang w:val="en-US"/>
        </w:rPr>
        <w:t xml:space="preserve">Nevertheless, </w:t>
      </w:r>
      <w:r w:rsidR="0088372A">
        <w:rPr>
          <w:rFonts w:ascii="Helvetica" w:hAnsi="Helvetica" w:cs="Helvetica"/>
          <w:sz w:val="22"/>
          <w:szCs w:val="22"/>
          <w:lang w:val="en-US"/>
        </w:rPr>
        <w:t xml:space="preserve">in a system with asynchrony as the baseline, </w:t>
      </w:r>
      <w:r w:rsidR="00743495">
        <w:rPr>
          <w:rFonts w:ascii="Helvetica" w:hAnsi="Helvetica" w:cs="Helvetica"/>
          <w:sz w:val="22"/>
          <w:szCs w:val="22"/>
          <w:lang w:val="en-US"/>
        </w:rPr>
        <w:t xml:space="preserve">the </w:t>
      </w:r>
      <w:r w:rsidR="0088372A">
        <w:rPr>
          <w:rFonts w:ascii="Helvetica" w:hAnsi="Helvetica" w:cs="Helvetica"/>
          <w:sz w:val="22"/>
          <w:szCs w:val="22"/>
          <w:lang w:val="en-US"/>
        </w:rPr>
        <w:t>ability to predict the</w:t>
      </w:r>
      <w:r w:rsidR="00743495">
        <w:rPr>
          <w:rFonts w:ascii="Helvetica" w:hAnsi="Helvetica" w:cs="Helvetica"/>
          <w:sz w:val="22"/>
          <w:szCs w:val="22"/>
          <w:lang w:val="en-US"/>
        </w:rPr>
        <w:t xml:space="preserve"> impact </w:t>
      </w:r>
      <w:r w:rsidR="0088372A">
        <w:rPr>
          <w:rFonts w:ascii="Helvetica" w:hAnsi="Helvetica" w:cs="Helvetica"/>
          <w:sz w:val="22"/>
          <w:szCs w:val="22"/>
          <w:lang w:val="en-US"/>
        </w:rPr>
        <w:t xml:space="preserve">of climate change driven changes in relative timing </w:t>
      </w:r>
      <w:r w:rsidR="00743495">
        <w:rPr>
          <w:rFonts w:ascii="Helvetica" w:hAnsi="Helvetica" w:cs="Helvetica"/>
          <w:sz w:val="22"/>
          <w:szCs w:val="22"/>
          <w:lang w:val="en-US"/>
        </w:rPr>
        <w:t xml:space="preserve">on consumer fitness will </w:t>
      </w:r>
      <w:r w:rsidR="0088372A">
        <w:rPr>
          <w:rFonts w:ascii="Helvetica" w:hAnsi="Helvetica" w:cs="Helvetica"/>
          <w:sz w:val="22"/>
          <w:szCs w:val="22"/>
          <w:lang w:val="en-US"/>
        </w:rPr>
        <w:t xml:space="preserve">still </w:t>
      </w:r>
      <w:r w:rsidR="00743495">
        <w:rPr>
          <w:rFonts w:ascii="Helvetica" w:hAnsi="Helvetica" w:cs="Helvetica"/>
          <w:sz w:val="22"/>
          <w:szCs w:val="22"/>
          <w:lang w:val="en-US"/>
        </w:rPr>
        <w:t>depend on the</w:t>
      </w:r>
      <w:r w:rsidR="0031416E">
        <w:rPr>
          <w:rFonts w:ascii="Helvetica" w:hAnsi="Helvetica" w:cs="Helvetica"/>
          <w:sz w:val="22"/>
          <w:szCs w:val="22"/>
          <w:lang w:val="en-US"/>
        </w:rPr>
        <w:t xml:space="preserve"> strength of the relationship</w:t>
      </w:r>
      <w:commentRangeEnd w:id="65"/>
      <w:r w:rsidR="0088372A">
        <w:rPr>
          <w:rStyle w:val="CommentReference"/>
        </w:rPr>
        <w:commentReference w:id="65"/>
      </w:r>
      <w:r w:rsidR="0031416E">
        <w:rPr>
          <w:rFonts w:ascii="Helvetica" w:hAnsi="Helvetica" w:cs="Helvetica"/>
          <w:sz w:val="22"/>
          <w:szCs w:val="22"/>
          <w:lang w:val="en-US"/>
        </w:rPr>
        <w:t>.</w:t>
      </w:r>
    </w:p>
    <w:p w14:paraId="149837CF" w14:textId="691BFD97" w:rsidR="00F46556" w:rsidRPr="00333C6B" w:rsidRDefault="00ED4A3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F2175B" w:rsidRPr="00AE69BC">
        <w:rPr>
          <w:rFonts w:ascii="Helvetica" w:hAnsi="Helvetica" w:cs="Helvetica"/>
          <w:sz w:val="22"/>
          <w:szCs w:val="22"/>
          <w:lang w:val="en-US"/>
        </w:rPr>
        <w:t>Establishing a pre-climate change baseline also has implications f</w:t>
      </w:r>
      <w:r w:rsidR="005D754C" w:rsidRPr="00AE69BC">
        <w:rPr>
          <w:rFonts w:ascii="Helvetica" w:hAnsi="Helvetica" w:cs="Helvetica"/>
          <w:sz w:val="22"/>
          <w:szCs w:val="22"/>
          <w:lang w:val="en-US"/>
        </w:rPr>
        <w:t>or fundamental studies that want to understand the underlying processes of consumer-resource dynamics</w:t>
      </w:r>
      <w:r w:rsidR="00FE4040" w:rsidRPr="00AE69BC">
        <w:rPr>
          <w:rFonts w:ascii="Helvetica" w:hAnsi="Helvetica" w:cs="Helvetica"/>
          <w:sz w:val="22"/>
          <w:szCs w:val="22"/>
          <w:lang w:val="en-US"/>
        </w:rPr>
        <w:t xml:space="preserve">. </w:t>
      </w:r>
      <w:r w:rsidR="00F53A00">
        <w:rPr>
          <w:rFonts w:ascii="Helvetica" w:hAnsi="Helvetica" w:cs="Helvetica"/>
          <w:sz w:val="22"/>
          <w:szCs w:val="22"/>
          <w:lang w:val="en-US"/>
        </w:rPr>
        <w:t xml:space="preserve">A </w:t>
      </w:r>
      <w:r w:rsidR="00A3590D" w:rsidRPr="00AE69BC">
        <w:rPr>
          <w:rFonts w:ascii="Helvetica" w:hAnsi="Helvetica" w:cs="Helvetica"/>
          <w:sz w:val="22"/>
          <w:szCs w:val="22"/>
          <w:lang w:val="en-US"/>
        </w:rPr>
        <w:t xml:space="preserve">pre-climate change </w:t>
      </w:r>
      <w:r w:rsidR="005D754C" w:rsidRPr="00AE69BC">
        <w:rPr>
          <w:rFonts w:ascii="Helvetica" w:hAnsi="Helvetica" w:cs="Helvetica"/>
          <w:sz w:val="22"/>
          <w:szCs w:val="22"/>
          <w:lang w:val="en-US"/>
        </w:rPr>
        <w:t xml:space="preserve">baseline </w:t>
      </w:r>
      <w:r w:rsidR="003C3796">
        <w:rPr>
          <w:rFonts w:ascii="Helvetica" w:hAnsi="Helvetica" w:cs="Helvetica"/>
          <w:sz w:val="22"/>
          <w:szCs w:val="22"/>
          <w:lang w:val="en-US"/>
        </w:rPr>
        <w:t xml:space="preserve">would </w:t>
      </w:r>
      <w:r w:rsidR="005D754C" w:rsidRPr="00AE69BC">
        <w:rPr>
          <w:rFonts w:ascii="Helvetica" w:hAnsi="Helvetica" w:cs="Helvetica"/>
          <w:sz w:val="22"/>
          <w:szCs w:val="22"/>
          <w:lang w:val="en-US"/>
        </w:rPr>
        <w:t>determine</w:t>
      </w:r>
      <w:r w:rsidR="00A3590D" w:rsidRPr="00AE69BC">
        <w:rPr>
          <w:rFonts w:ascii="Helvetica" w:hAnsi="Helvetica" w:cs="Helvetica"/>
          <w:sz w:val="22"/>
          <w:szCs w:val="22"/>
          <w:lang w:val="en-US"/>
        </w:rPr>
        <w:t xml:space="preserve"> whether the</w:t>
      </w:r>
      <w:r w:rsidR="005D754C" w:rsidRPr="00AE69BC">
        <w:rPr>
          <w:rFonts w:ascii="Helvetica" w:hAnsi="Helvetica" w:cs="Helvetica"/>
          <w:sz w:val="22"/>
          <w:szCs w:val="22"/>
          <w:lang w:val="en-US"/>
        </w:rPr>
        <w:t xml:space="preserve"> system should </w:t>
      </w:r>
      <w:r w:rsidR="00A3590D"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 xml:space="preserve">be in equilibrium or </w:t>
      </w:r>
      <w:r w:rsidR="000B56CB" w:rsidRPr="00AE69BC">
        <w:rPr>
          <w:rFonts w:ascii="Helvetica" w:hAnsi="Helvetica" w:cs="Helvetica"/>
          <w:sz w:val="22"/>
          <w:szCs w:val="22"/>
          <w:lang w:val="en-US"/>
        </w:rPr>
        <w:t>is only transient</w:t>
      </w:r>
      <w:r w:rsidR="005D754C" w:rsidRPr="00AE69BC">
        <w:rPr>
          <w:rFonts w:ascii="Helvetica" w:hAnsi="Helvetica" w:cs="Helvetica"/>
          <w:sz w:val="22"/>
          <w:szCs w:val="22"/>
          <w:lang w:val="en-US"/>
        </w:rPr>
        <w:t>. For example,</w:t>
      </w:r>
      <w:r w:rsidR="00086AF5" w:rsidRPr="00AE69BC">
        <w:rPr>
          <w:rFonts w:ascii="Helvetica" w:hAnsi="Helvetica" w:cs="Helvetica"/>
          <w:sz w:val="22"/>
          <w:szCs w:val="22"/>
          <w:lang w:val="en-US"/>
        </w:rPr>
        <w:t xml:space="preserve"> life-history trade-offs often end up in some </w:t>
      </w:r>
      <w:r w:rsidR="00E95CEE">
        <w:rPr>
          <w:rFonts w:ascii="Helvetica" w:hAnsi="Helvetica" w:cs="Helvetica"/>
          <w:sz w:val="22"/>
          <w:szCs w:val="22"/>
          <w:lang w:val="en-US"/>
        </w:rPr>
        <w:t>form</w:t>
      </w:r>
      <w:r w:rsidR="00E95CEE"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of equilibrium but</w:t>
      </w:r>
      <w:r w:rsidR="005D754C" w:rsidRPr="00AE69BC">
        <w:rPr>
          <w:rFonts w:ascii="Helvetica" w:hAnsi="Helvetica" w:cs="Helvetica"/>
          <w:sz w:val="22"/>
          <w:szCs w:val="22"/>
          <w:lang w:val="en-US"/>
        </w:rPr>
        <w:t xml:space="preserve"> if climate change has pushed the system </w:t>
      </w:r>
      <w:r w:rsidR="00E95CEE">
        <w:rPr>
          <w:rFonts w:ascii="Helvetica" w:hAnsi="Helvetica" w:cs="Helvetica"/>
          <w:sz w:val="22"/>
          <w:szCs w:val="22"/>
          <w:lang w:val="en-US"/>
        </w:rPr>
        <w:t>away from the</w:t>
      </w:r>
      <w:r w:rsidR="005D754C" w:rsidRPr="00AE69BC">
        <w:rPr>
          <w:rFonts w:ascii="Helvetica" w:hAnsi="Helvetica" w:cs="Helvetica"/>
          <w:sz w:val="22"/>
          <w:szCs w:val="22"/>
          <w:lang w:val="en-US"/>
        </w:rPr>
        <w:t xml:space="preserve"> baseline, then the system might </w:t>
      </w:r>
      <w:r w:rsidR="00A32535"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be under transient</w:t>
      </w:r>
      <w:r w:rsidR="000D2E6B" w:rsidRPr="00AE69BC">
        <w:rPr>
          <w:rFonts w:ascii="Helvetica" w:hAnsi="Helvetica" w:cs="Helvetica"/>
          <w:sz w:val="22"/>
          <w:szCs w:val="22"/>
          <w:lang w:val="en-US"/>
        </w:rPr>
        <w:t xml:space="preserve"> dynamics</w:t>
      </w:r>
      <w:r w:rsidR="005D754C" w:rsidRPr="00AE69BC">
        <w:rPr>
          <w:rFonts w:ascii="Helvetica" w:hAnsi="Helvetica" w:cs="Helvetica"/>
          <w:sz w:val="22"/>
          <w:szCs w:val="22"/>
          <w:lang w:val="en-US"/>
        </w:rPr>
        <w:t xml:space="preserve"> rather than </w:t>
      </w:r>
      <w:r w:rsidR="000D2E6B" w:rsidRPr="00AE69BC">
        <w:rPr>
          <w:rFonts w:ascii="Helvetica" w:hAnsi="Helvetica" w:cs="Helvetica"/>
          <w:sz w:val="22"/>
          <w:szCs w:val="22"/>
          <w:lang w:val="en-US"/>
        </w:rPr>
        <w:t xml:space="preserve">at </w:t>
      </w:r>
      <w:r w:rsidR="005D754C" w:rsidRPr="00AE69BC">
        <w:rPr>
          <w:rFonts w:ascii="Helvetica" w:hAnsi="Helvetica" w:cs="Helvetica"/>
          <w:sz w:val="22"/>
          <w:szCs w:val="22"/>
          <w:lang w:val="en-US"/>
        </w:rPr>
        <w:t>equilibrium</w:t>
      </w:r>
      <w:r w:rsidR="00086AF5" w:rsidRPr="00AE69BC">
        <w:rPr>
          <w:rFonts w:ascii="Helvetica" w:hAnsi="Helvetica" w:cs="Helvetica"/>
          <w:sz w:val="22"/>
          <w:szCs w:val="22"/>
          <w:lang w:val="en-US"/>
        </w:rPr>
        <w:t xml:space="preserve"> (Figure 2)</w:t>
      </w:r>
      <w:r w:rsidR="00A3590D" w:rsidRPr="00AE69BC">
        <w:rPr>
          <w:rFonts w:ascii="Helvetica" w:hAnsi="Helvetica" w:cs="Helvetica"/>
          <w:sz w:val="22"/>
          <w:szCs w:val="22"/>
          <w:lang w:val="en-US"/>
        </w:rPr>
        <w:t>.</w:t>
      </w:r>
      <w:r w:rsidR="00E06B21"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This is a similar condition for co-evolution, it predicts an arms-race</w:t>
      </w:r>
      <w:ins w:id="66" w:author="Elizabeth Wolkovich" w:date="2019-01-02T13:05:00Z">
        <w:r w:rsidR="004D7AAD">
          <w:rPr>
            <w:rFonts w:ascii="Helvetica" w:hAnsi="Helvetica" w:cs="Helvetica"/>
            <w:sz w:val="22"/>
            <w:szCs w:val="22"/>
            <w:lang w:val="en-US"/>
          </w:rPr>
          <w:t>,</w:t>
        </w:r>
      </w:ins>
      <w:r w:rsidR="00086AF5" w:rsidRPr="00AE69BC">
        <w:rPr>
          <w:rFonts w:ascii="Helvetica" w:hAnsi="Helvetica" w:cs="Helvetica"/>
          <w:sz w:val="22"/>
          <w:szCs w:val="22"/>
          <w:lang w:val="en-US"/>
        </w:rPr>
        <w:t xml:space="preserve"> but </w:t>
      </w:r>
      <w:commentRangeStart w:id="67"/>
      <w:r w:rsidR="00086AF5" w:rsidRPr="00AE69BC">
        <w:rPr>
          <w:rFonts w:ascii="Helvetica" w:hAnsi="Helvetica" w:cs="Helvetica"/>
          <w:sz w:val="22"/>
          <w:szCs w:val="22"/>
          <w:lang w:val="en-US"/>
        </w:rPr>
        <w:t xml:space="preserve">that arms-race varies a lot </w:t>
      </w:r>
      <w:commentRangeEnd w:id="67"/>
      <w:r w:rsidR="004D7AAD">
        <w:rPr>
          <w:rStyle w:val="CommentReference"/>
        </w:rPr>
        <w:commentReference w:id="67"/>
      </w:r>
      <w:r w:rsidR="00086AF5" w:rsidRPr="00AE69BC">
        <w:rPr>
          <w:rFonts w:ascii="Helvetica" w:hAnsi="Helvetica" w:cs="Helvetica"/>
          <w:sz w:val="22"/>
          <w:szCs w:val="22"/>
          <w:lang w:val="en-US"/>
        </w:rPr>
        <w:t>under stationary climate versus non</w:t>
      </w:r>
      <w:ins w:id="68" w:author="Elizabeth Wolkovich" w:date="2019-01-02T13:05:00Z">
        <w:r w:rsidR="004D7AAD">
          <w:rPr>
            <w:rFonts w:ascii="Helvetica" w:hAnsi="Helvetica" w:cs="Helvetica"/>
            <w:sz w:val="22"/>
            <w:szCs w:val="22"/>
            <w:lang w:val="en-US"/>
          </w:rPr>
          <w:t>-</w:t>
        </w:r>
      </w:ins>
      <w:del w:id="69" w:author="Elizabeth Wolkovich" w:date="2019-01-02T13:05:00Z">
        <w:r w:rsidR="00086AF5" w:rsidRPr="00AE69BC" w:rsidDel="004D7AAD">
          <w:rPr>
            <w:rFonts w:ascii="Helvetica" w:hAnsi="Helvetica" w:cs="Helvetica"/>
            <w:sz w:val="22"/>
            <w:szCs w:val="22"/>
            <w:lang w:val="en-US"/>
          </w:rPr>
          <w:delText xml:space="preserve"> </w:delText>
        </w:r>
      </w:del>
      <w:r w:rsidR="00086AF5" w:rsidRPr="00AE69BC">
        <w:rPr>
          <w:rFonts w:ascii="Helvetica" w:hAnsi="Helvetica" w:cs="Helvetica"/>
          <w:sz w:val="22"/>
          <w:szCs w:val="22"/>
          <w:lang w:val="en-US"/>
        </w:rPr>
        <w:t>stationary climate (</w:t>
      </w:r>
      <w:r w:rsidR="00086AF5" w:rsidRPr="00AE69BC">
        <w:rPr>
          <w:rFonts w:ascii="Helvetica" w:hAnsi="Helvetica" w:cs="Helvetica"/>
          <w:sz w:val="22"/>
          <w:szCs w:val="22"/>
          <w:highlight w:val="yellow"/>
          <w:lang w:val="en-US"/>
        </w:rPr>
        <w:t>ref</w:t>
      </w:r>
      <w:r w:rsidR="00086AF5" w:rsidRPr="00AE69BC">
        <w:rPr>
          <w:rFonts w:ascii="Helvetica" w:hAnsi="Helvetica" w:cs="Helvetica"/>
          <w:sz w:val="22"/>
          <w:szCs w:val="22"/>
          <w:lang w:val="en-US"/>
        </w:rPr>
        <w:t xml:space="preserve">). </w:t>
      </w:r>
      <w:r w:rsidR="00E06B21" w:rsidRPr="00AE69BC">
        <w:rPr>
          <w:rFonts w:ascii="Helvetica" w:hAnsi="Helvetica" w:cs="Helvetica"/>
          <w:sz w:val="22"/>
          <w:szCs w:val="22"/>
          <w:lang w:val="en-US"/>
        </w:rPr>
        <w:t>To this end, an understanding of the system’s pre-climate change baseline state is important for providing context and</w:t>
      </w:r>
      <w:r w:rsidR="00C44037">
        <w:rPr>
          <w:rFonts w:ascii="Helvetica" w:hAnsi="Helvetica" w:cs="Helvetica"/>
          <w:sz w:val="22"/>
          <w:szCs w:val="22"/>
          <w:lang w:val="en-US"/>
        </w:rPr>
        <w:t xml:space="preserve"> even fundamental</w:t>
      </w:r>
      <w:r w:rsidR="00E06B21" w:rsidRPr="00AE69BC">
        <w:rPr>
          <w:rFonts w:ascii="Helvetica" w:hAnsi="Helvetica" w:cs="Helvetica"/>
          <w:sz w:val="22"/>
          <w:szCs w:val="22"/>
          <w:lang w:val="en-US"/>
        </w:rPr>
        <w:t xml:space="preserve"> designing studies.</w:t>
      </w:r>
    </w:p>
    <w:p w14:paraId="2C65521F" w14:textId="538910C1" w:rsidR="00785A1B" w:rsidRPr="00AE69BC"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0224920B" w:rsidR="00DE2C77"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Towards robust forecasting of phenological mismatch</w:t>
      </w:r>
    </w:p>
    <w:p w14:paraId="602A077E" w14:textId="6F53C23B" w:rsidR="00606A17" w:rsidRPr="004543DE"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t xml:space="preserve">While the Cushing hypothesis provides a </w:t>
      </w:r>
      <w:r>
        <w:rPr>
          <w:rFonts w:ascii="Helvetica" w:hAnsi="Helvetica" w:cs="Helvetica"/>
          <w:sz w:val="22"/>
          <w:szCs w:val="22"/>
          <w:lang w:val="en-US"/>
        </w:rPr>
        <w:t xml:space="preserve">testable </w:t>
      </w:r>
      <w:r w:rsidRPr="00AE69BC">
        <w:rPr>
          <w:rFonts w:ascii="Helvetica" w:hAnsi="Helvetica" w:cs="Helvetica"/>
          <w:sz w:val="22"/>
          <w:szCs w:val="22"/>
          <w:lang w:val="en-US"/>
        </w:rPr>
        <w:t xml:space="preserve">hypothesis for predicting </w:t>
      </w:r>
      <w:r w:rsidR="00384642">
        <w:rPr>
          <w:rFonts w:ascii="Helvetica" w:hAnsi="Helvetica" w:cs="Helvetica"/>
          <w:sz w:val="22"/>
          <w:szCs w:val="22"/>
          <w:lang w:val="en-US"/>
        </w:rPr>
        <w:t>phenological</w:t>
      </w:r>
      <w:r>
        <w:rPr>
          <w:rFonts w:ascii="Helvetica" w:hAnsi="Helvetica" w:cs="Helvetica"/>
          <w:sz w:val="22"/>
          <w:szCs w:val="22"/>
          <w:lang w:val="en-US"/>
        </w:rPr>
        <w:t xml:space="preserve"> mismatch in</w:t>
      </w:r>
      <w:r w:rsidR="00AD7B3C">
        <w:rPr>
          <w:rFonts w:ascii="Helvetica" w:hAnsi="Helvetica" w:cs="Helvetica"/>
          <w:sz w:val="22"/>
          <w:szCs w:val="22"/>
          <w:lang w:val="en-US"/>
        </w:rPr>
        <w:t xml:space="preserve"> response to climate </w:t>
      </w:r>
      <w:r w:rsidRPr="00AE69BC">
        <w:rPr>
          <w:rFonts w:ascii="Helvetica" w:hAnsi="Helvetica" w:cs="Helvetica"/>
          <w:sz w:val="22"/>
          <w:szCs w:val="22"/>
          <w:lang w:val="en-US"/>
        </w:rPr>
        <w:t>change</w:t>
      </w:r>
      <w:r>
        <w:rPr>
          <w:rFonts w:ascii="Helvetica" w:hAnsi="Helvetica" w:cs="Helvetica"/>
          <w:sz w:val="22"/>
          <w:szCs w:val="22"/>
          <w:lang w:val="en-US"/>
        </w:rPr>
        <w:t xml:space="preserve">, it is </w:t>
      </w:r>
      <w:r w:rsidR="004543DE">
        <w:rPr>
          <w:rFonts w:ascii="Helvetica" w:hAnsi="Helvetica" w:cs="Helvetica"/>
          <w:sz w:val="22"/>
          <w:szCs w:val="22"/>
          <w:lang w:val="en-US"/>
        </w:rPr>
        <w:t>uncertain</w:t>
      </w:r>
      <w:r w:rsidRPr="00AE69BC">
        <w:rPr>
          <w:rFonts w:ascii="Helvetica" w:hAnsi="Helvetica" w:cs="Helvetica"/>
          <w:sz w:val="22"/>
          <w:szCs w:val="22"/>
          <w:lang w:val="en-US"/>
        </w:rPr>
        <w:t xml:space="preserve"> </w:t>
      </w:r>
      <w:r w:rsidR="004543DE" w:rsidRPr="001F7104">
        <w:rPr>
          <w:rFonts w:ascii="Helvetica" w:hAnsi="Helvetica" w:cs="Helvetica"/>
          <w:sz w:val="22"/>
          <w:szCs w:val="22"/>
          <w:lang w:val="en-US"/>
        </w:rPr>
        <w:t xml:space="preserve">how much support there is for </w:t>
      </w:r>
      <w:r w:rsidR="00C07592">
        <w:rPr>
          <w:rFonts w:ascii="Helvetica" w:hAnsi="Helvetica" w:cs="Helvetica"/>
          <w:sz w:val="22"/>
          <w:szCs w:val="22"/>
          <w:lang w:val="en-US"/>
        </w:rPr>
        <w:t>it</w:t>
      </w:r>
      <w:r w:rsidR="004543DE">
        <w:rPr>
          <w:rFonts w:ascii="Helvetica" w:hAnsi="Helvetica" w:cs="Helvetica"/>
          <w:sz w:val="22"/>
          <w:szCs w:val="22"/>
          <w:lang w:val="en-US"/>
        </w:rPr>
        <w:t xml:space="preserve">. </w:t>
      </w:r>
      <w:r w:rsidR="00E95CEE">
        <w:rPr>
          <w:rFonts w:ascii="Helvetica" w:hAnsi="Helvetica" w:cs="Helvetica"/>
          <w:sz w:val="22"/>
          <w:szCs w:val="22"/>
          <w:lang w:val="en-US"/>
        </w:rPr>
        <w:t>Here we have suggested two major reasons for this, both of which provide a clear path forward for progress in the field.</w:t>
      </w:r>
      <w:r w:rsidR="000A79DB">
        <w:rPr>
          <w:rFonts w:ascii="Helvetica" w:hAnsi="Helvetica" w:cs="Helvetica"/>
          <w:sz w:val="22"/>
          <w:szCs w:val="22"/>
          <w:lang w:val="en-US"/>
        </w:rPr>
        <w:t xml:space="preserve"> First, </w:t>
      </w:r>
      <w:r w:rsidR="00606A17" w:rsidRPr="00606A17">
        <w:rPr>
          <w:rFonts w:ascii="Helvetica" w:hAnsi="Helvetica" w:cs="Helvetica"/>
          <w:sz w:val="22"/>
          <w:szCs w:val="22"/>
          <w:lang w:val="en-US"/>
        </w:rPr>
        <w:t>most studies do not actually provide strong tests of the Cushing hypothesis</w:t>
      </w:r>
      <w:r w:rsidR="00115AE1">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because </w:t>
      </w:r>
      <w:r w:rsidR="00E95CEE">
        <w:rPr>
          <w:rFonts w:ascii="Helvetica" w:hAnsi="Helvetica" w:cs="Helvetica"/>
          <w:sz w:val="22"/>
          <w:szCs w:val="22"/>
          <w:lang w:val="en-US"/>
        </w:rPr>
        <w:t xml:space="preserve">(a) </w:t>
      </w:r>
      <w:r w:rsidR="00606A17" w:rsidRPr="00606A17">
        <w:rPr>
          <w:rFonts w:ascii="Helvetica" w:hAnsi="Helvetica" w:cs="Helvetica"/>
          <w:sz w:val="22"/>
          <w:szCs w:val="22"/>
          <w:lang w:val="en-US"/>
        </w:rPr>
        <w:t xml:space="preserve">studies </w:t>
      </w:r>
      <w:r w:rsidR="00E95CEE">
        <w:rPr>
          <w:rFonts w:ascii="Helvetica" w:hAnsi="Helvetica" w:cs="Helvetica"/>
          <w:sz w:val="22"/>
          <w:szCs w:val="22"/>
          <w:lang w:val="en-US"/>
        </w:rPr>
        <w:t>do</w:t>
      </w:r>
      <w:r w:rsidR="00E95CEE" w:rsidRPr="00606A17">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not collect equivalent </w:t>
      </w:r>
      <w:commentRangeStart w:id="70"/>
      <w:r w:rsidR="00295E12">
        <w:rPr>
          <w:rFonts w:ascii="Helvetica" w:hAnsi="Helvetica" w:cs="Helvetica"/>
          <w:sz w:val="22"/>
          <w:szCs w:val="22"/>
          <w:lang w:val="en-US"/>
        </w:rPr>
        <w:t xml:space="preserve">and fine scale </w:t>
      </w:r>
      <w:commentRangeEnd w:id="70"/>
      <w:r w:rsidR="00295E12">
        <w:rPr>
          <w:rStyle w:val="CommentReference"/>
        </w:rPr>
        <w:commentReference w:id="70"/>
      </w:r>
      <w:r w:rsidR="00606A17" w:rsidRPr="00606A17">
        <w:rPr>
          <w:rFonts w:ascii="Helvetica" w:hAnsi="Helvetica" w:cs="Helvetica"/>
          <w:sz w:val="22"/>
          <w:szCs w:val="22"/>
          <w:lang w:val="en-US"/>
        </w:rPr>
        <w:t>data on the consumer and resource</w:t>
      </w:r>
      <w:r w:rsidR="00115AE1">
        <w:rPr>
          <w:rFonts w:ascii="Helvetica" w:hAnsi="Helvetica" w:cs="Helvetica"/>
          <w:sz w:val="22"/>
          <w:szCs w:val="22"/>
          <w:lang w:val="en-US"/>
        </w:rPr>
        <w:t>,</w:t>
      </w:r>
      <w:r w:rsidR="00606A17" w:rsidRPr="00606A17">
        <w:rPr>
          <w:rFonts w:ascii="Helvetica" w:hAnsi="Helvetica" w:cs="Helvetica"/>
          <w:sz w:val="22"/>
          <w:szCs w:val="22"/>
          <w:lang w:val="en-US"/>
        </w:rPr>
        <w:t xml:space="preserve"> and </w:t>
      </w:r>
      <w:r w:rsidR="00E95CEE">
        <w:rPr>
          <w:rFonts w:ascii="Helvetica" w:hAnsi="Helvetica" w:cs="Helvetica"/>
          <w:sz w:val="22"/>
          <w:szCs w:val="22"/>
          <w:lang w:val="en-US"/>
        </w:rPr>
        <w:t xml:space="preserve">(b) </w:t>
      </w:r>
      <w:r w:rsidR="00606A17" w:rsidRPr="00606A17">
        <w:rPr>
          <w:rFonts w:ascii="Helvetica" w:hAnsi="Helvetica" w:cs="Helvetica"/>
          <w:sz w:val="22"/>
          <w:szCs w:val="22"/>
          <w:lang w:val="en-US"/>
        </w:rPr>
        <w:t xml:space="preserve">multiple mechanisms are not </w:t>
      </w:r>
      <w:del w:id="71" w:author="Elizabeth Wolkovich" w:date="2019-01-02T13:08:00Z">
        <w:r w:rsidR="00606A17" w:rsidRPr="00606A17" w:rsidDel="009F6641">
          <w:rPr>
            <w:rFonts w:ascii="Helvetica" w:hAnsi="Helvetica" w:cs="Helvetica"/>
            <w:sz w:val="22"/>
            <w:szCs w:val="22"/>
            <w:lang w:val="en-US"/>
          </w:rPr>
          <w:delText xml:space="preserve">being </w:delText>
        </w:r>
      </w:del>
      <w:r w:rsidR="00606A17" w:rsidRPr="00606A17">
        <w:rPr>
          <w:rFonts w:ascii="Helvetica" w:hAnsi="Helvetica" w:cs="Helvetica"/>
          <w:sz w:val="22"/>
          <w:szCs w:val="22"/>
          <w:lang w:val="en-US"/>
        </w:rPr>
        <w:t xml:space="preserve">tested. </w:t>
      </w:r>
      <w:r w:rsidR="00115AE1">
        <w:rPr>
          <w:rFonts w:ascii="Helvetica" w:hAnsi="Helvetica" w:cs="Helvetica"/>
          <w:sz w:val="22"/>
          <w:szCs w:val="22"/>
          <w:lang w:val="en-US"/>
        </w:rPr>
        <w:t>This makes</w:t>
      </w:r>
      <w:r w:rsidR="008849BF" w:rsidRPr="00AE69BC">
        <w:rPr>
          <w:rFonts w:ascii="Helvetica" w:hAnsi="Helvetica" w:cs="Helvetica"/>
          <w:sz w:val="22"/>
          <w:szCs w:val="22"/>
          <w:lang w:val="en-US"/>
        </w:rPr>
        <w:t xml:space="preserve"> it difficult to refute the </w:t>
      </w:r>
      <w:ins w:id="72" w:author="Elizabeth Wolkovich" w:date="2019-01-02T13:07:00Z">
        <w:r w:rsidR="004D7AAD">
          <w:rPr>
            <w:rFonts w:ascii="Helvetica" w:hAnsi="Helvetica" w:cs="Helvetica"/>
            <w:sz w:val="22"/>
            <w:szCs w:val="22"/>
            <w:lang w:val="en-US"/>
          </w:rPr>
          <w:t xml:space="preserve">Cushing </w:t>
        </w:r>
      </w:ins>
      <w:r w:rsidR="008849BF" w:rsidRPr="00AE69BC">
        <w:rPr>
          <w:rFonts w:ascii="Helvetica" w:hAnsi="Helvetica" w:cs="Helvetica"/>
          <w:sz w:val="22"/>
          <w:szCs w:val="22"/>
          <w:lang w:val="en-US"/>
        </w:rPr>
        <w:t>hypothesis if no evidence is found.</w:t>
      </w:r>
      <w:r w:rsidR="008849BF" w:rsidRPr="00AE69BC">
        <w:rPr>
          <w:rFonts w:ascii="Helvetica" w:hAnsi="Helvetica" w:cs="Helvetica"/>
          <w:kern w:val="1"/>
          <w:sz w:val="22"/>
          <w:szCs w:val="22"/>
          <w:lang w:val="en-US"/>
        </w:rPr>
        <w:t xml:space="preserve"> Unless researchers are extremely clear about the mechanistic hypotheses they are testing, progress </w:t>
      </w:r>
      <w:r w:rsidR="00E95CEE">
        <w:rPr>
          <w:rFonts w:ascii="Helvetica" w:hAnsi="Helvetica" w:cs="Helvetica"/>
          <w:kern w:val="1"/>
          <w:sz w:val="22"/>
          <w:szCs w:val="22"/>
          <w:lang w:val="en-US"/>
        </w:rPr>
        <w:t>will continue to be</w:t>
      </w:r>
      <w:r w:rsidR="008849BF" w:rsidRPr="00AE69BC">
        <w:rPr>
          <w:rFonts w:ascii="Helvetica" w:hAnsi="Helvetica" w:cs="Helvetica"/>
          <w:kern w:val="1"/>
          <w:sz w:val="22"/>
          <w:szCs w:val="22"/>
          <w:lang w:val="en-US"/>
        </w:rPr>
        <w:t xml:space="preserve"> slow.</w:t>
      </w:r>
      <w:r w:rsidR="000A79DB">
        <w:rPr>
          <w:rFonts w:ascii="Helvetica" w:hAnsi="Helvetica" w:cs="Helvetica"/>
          <w:kern w:val="1"/>
          <w:sz w:val="22"/>
          <w:szCs w:val="22"/>
          <w:lang w:val="en-US"/>
        </w:rPr>
        <w:t xml:space="preserve"> Second, </w:t>
      </w:r>
      <w:r w:rsidR="00AD7B3C">
        <w:rPr>
          <w:rFonts w:ascii="Helvetica" w:hAnsi="Helvetica" w:cs="Helvetica"/>
          <w:sz w:val="22"/>
          <w:szCs w:val="22"/>
          <w:lang w:val="en-US"/>
        </w:rPr>
        <w:t>p</w:t>
      </w:r>
      <w:r w:rsidR="00AD7B3C" w:rsidRPr="001F7104">
        <w:rPr>
          <w:rFonts w:ascii="Helvetica" w:hAnsi="Helvetica" w:cs="Helvetica"/>
          <w:sz w:val="22"/>
          <w:szCs w:val="22"/>
          <w:lang w:val="en-US"/>
        </w:rPr>
        <w:t xml:space="preserve">re-climate change baselines are not </w:t>
      </w:r>
      <w:del w:id="73" w:author="Elizabeth Wolkovich" w:date="2019-01-02T13:07:00Z">
        <w:r w:rsidR="00AD7B3C" w:rsidRPr="001F7104" w:rsidDel="009F6641">
          <w:rPr>
            <w:rFonts w:ascii="Helvetica" w:hAnsi="Helvetica" w:cs="Helvetica"/>
            <w:sz w:val="22"/>
            <w:szCs w:val="22"/>
            <w:lang w:val="en-US"/>
          </w:rPr>
          <w:delText xml:space="preserve">being </w:delText>
        </w:r>
      </w:del>
      <w:r w:rsidR="00AD7B3C" w:rsidRPr="001F7104">
        <w:rPr>
          <w:rFonts w:ascii="Helvetica" w:hAnsi="Helvetica" w:cs="Helvetica"/>
          <w:sz w:val="22"/>
          <w:szCs w:val="22"/>
          <w:lang w:val="en-US"/>
        </w:rPr>
        <w:t>defined</w:t>
      </w:r>
      <w:r w:rsidR="000A79DB">
        <w:rPr>
          <w:rFonts w:ascii="Helvetica" w:hAnsi="Helvetica" w:cs="Helvetica"/>
          <w:kern w:val="1"/>
          <w:sz w:val="22"/>
          <w:szCs w:val="22"/>
          <w:lang w:val="en-US"/>
        </w:rPr>
        <w:t xml:space="preserve"> </w:t>
      </w:r>
      <w:r w:rsidR="006D48B5">
        <w:rPr>
          <w:rFonts w:ascii="Helvetica" w:hAnsi="Helvetica" w:cs="Helvetica"/>
          <w:kern w:val="1"/>
          <w:sz w:val="22"/>
          <w:szCs w:val="22"/>
          <w:lang w:val="en-US"/>
        </w:rPr>
        <w:t xml:space="preserve">in </w:t>
      </w:r>
      <w:r w:rsidR="000A79DB">
        <w:rPr>
          <w:rFonts w:ascii="Helvetica" w:hAnsi="Helvetica" w:cs="Helvetica"/>
          <w:kern w:val="1"/>
          <w:sz w:val="22"/>
          <w:szCs w:val="22"/>
          <w:lang w:val="en-US"/>
        </w:rPr>
        <w:t>the majority of studies in this literature</w:t>
      </w:r>
      <w:r w:rsidR="006D48B5">
        <w:rPr>
          <w:rFonts w:ascii="Helvetica" w:hAnsi="Helvetica" w:cs="Helvetica"/>
          <w:kern w:val="1"/>
          <w:sz w:val="22"/>
          <w:szCs w:val="22"/>
          <w:lang w:val="en-US"/>
        </w:rPr>
        <w:t xml:space="preserve">. </w:t>
      </w:r>
      <w:r w:rsidR="00C3051A">
        <w:rPr>
          <w:rFonts w:ascii="Helvetica" w:hAnsi="Helvetica" w:cs="Helvetica"/>
          <w:kern w:val="1"/>
          <w:sz w:val="22"/>
          <w:szCs w:val="22"/>
          <w:lang w:val="en-US"/>
        </w:rPr>
        <w:t xml:space="preserve">Lack of a relevant baseline </w:t>
      </w:r>
      <w:r w:rsidR="00C3051A">
        <w:rPr>
          <w:rFonts w:ascii="Helvetica" w:hAnsi="Helvetica" w:cs="Helvetica"/>
          <w:sz w:val="22"/>
          <w:szCs w:val="22"/>
          <w:lang w:val="en-US"/>
        </w:rPr>
        <w:t>makes it</w:t>
      </w:r>
      <w:r w:rsidR="003239ED">
        <w:rPr>
          <w:rFonts w:ascii="Helvetica" w:hAnsi="Helvetica" w:cs="Helvetica"/>
          <w:sz w:val="22"/>
          <w:szCs w:val="22"/>
          <w:lang w:val="en-US"/>
        </w:rPr>
        <w:t xml:space="preserve"> is </w:t>
      </w:r>
      <w:r w:rsidR="00316942">
        <w:rPr>
          <w:rFonts w:ascii="Helvetica" w:hAnsi="Helvetica" w:cs="Helvetica"/>
          <w:sz w:val="22"/>
          <w:szCs w:val="22"/>
          <w:lang w:val="en-US"/>
        </w:rPr>
        <w:t>difficult to determine</w:t>
      </w:r>
      <w:r w:rsidR="003239ED" w:rsidRPr="00B24ACF">
        <w:rPr>
          <w:rFonts w:ascii="Helvetica" w:hAnsi="Helvetica" w:cs="Helvetica"/>
          <w:sz w:val="22"/>
          <w:szCs w:val="22"/>
          <w:lang w:val="en-US"/>
        </w:rPr>
        <w:t xml:space="preserve"> </w:t>
      </w:r>
      <w:r w:rsidR="003F429B">
        <w:rPr>
          <w:rFonts w:ascii="Helvetica" w:hAnsi="Helvetica" w:cs="Helvetica"/>
          <w:sz w:val="22"/>
          <w:szCs w:val="22"/>
          <w:lang w:val="en-US"/>
        </w:rPr>
        <w:t>whether recent</w:t>
      </w:r>
      <w:r w:rsidR="003239ED" w:rsidRPr="00B24ACF">
        <w:rPr>
          <w:rFonts w:ascii="Helvetica" w:hAnsi="Helvetica" w:cs="Helvetica"/>
          <w:sz w:val="22"/>
          <w:szCs w:val="22"/>
          <w:lang w:val="en-US"/>
        </w:rPr>
        <w:t xml:space="preserve"> </w:t>
      </w:r>
      <w:r w:rsidR="00384642">
        <w:rPr>
          <w:rFonts w:ascii="Helvetica" w:hAnsi="Helvetica" w:cs="Helvetica"/>
          <w:sz w:val="22"/>
          <w:szCs w:val="22"/>
          <w:lang w:val="en-US"/>
        </w:rPr>
        <w:t>phenological</w:t>
      </w:r>
      <w:r w:rsidR="003239ED">
        <w:rPr>
          <w:rFonts w:ascii="Helvetica" w:hAnsi="Helvetica" w:cs="Helvetica"/>
          <w:sz w:val="22"/>
          <w:szCs w:val="22"/>
          <w:lang w:val="en-US"/>
        </w:rPr>
        <w:t xml:space="preserve"> mismatch</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 xml:space="preserve">can </w:t>
      </w:r>
      <w:r w:rsidR="003239ED" w:rsidRPr="00B24ACF">
        <w:rPr>
          <w:rFonts w:ascii="Helvetica" w:hAnsi="Helvetica" w:cs="Helvetica"/>
          <w:sz w:val="22"/>
          <w:szCs w:val="22"/>
          <w:lang w:val="en-US"/>
        </w:rPr>
        <w:t>be attributed to climate change</w:t>
      </w:r>
      <w:r w:rsidR="003F429B">
        <w:rPr>
          <w:rFonts w:ascii="Helvetica" w:hAnsi="Helvetica" w:cs="Helvetica"/>
          <w:sz w:val="22"/>
          <w:szCs w:val="22"/>
          <w:lang w:val="en-US"/>
        </w:rPr>
        <w:t xml:space="preserve"> and </w:t>
      </w:r>
      <w:del w:id="74" w:author="Elizabeth Wolkovich" w:date="2019-01-02T13:08:00Z">
        <w:r w:rsidR="00FD7E8F" w:rsidDel="009F6641">
          <w:rPr>
            <w:rFonts w:ascii="Helvetica" w:hAnsi="Helvetica" w:cs="Helvetica"/>
            <w:sz w:val="22"/>
            <w:szCs w:val="22"/>
            <w:lang w:val="en-US"/>
          </w:rPr>
          <w:delText xml:space="preserve">it </w:delText>
        </w:r>
      </w:del>
      <w:r w:rsidR="00FD7E8F">
        <w:rPr>
          <w:rFonts w:ascii="Helvetica" w:hAnsi="Helvetica" w:cs="Helvetica"/>
          <w:sz w:val="22"/>
          <w:szCs w:val="22"/>
          <w:lang w:val="en-US"/>
        </w:rPr>
        <w:t>limits our ability to</w:t>
      </w:r>
      <w:r w:rsidR="003F429B" w:rsidRPr="00AE69BC">
        <w:rPr>
          <w:rFonts w:ascii="Helvetica" w:hAnsi="Helvetica" w:cs="Helvetica"/>
          <w:sz w:val="22"/>
          <w:szCs w:val="22"/>
          <w:lang w:val="en-US"/>
        </w:rPr>
        <w:t xml:space="preserve"> </w:t>
      </w:r>
      <w:r w:rsidR="00CE0948">
        <w:rPr>
          <w:rFonts w:ascii="Helvetica" w:hAnsi="Helvetica" w:cs="Helvetica"/>
          <w:sz w:val="22"/>
          <w:szCs w:val="22"/>
          <w:lang w:val="en-US"/>
        </w:rPr>
        <w:t xml:space="preserve">understand and </w:t>
      </w:r>
      <w:r w:rsidR="003F429B" w:rsidRPr="00AE69BC">
        <w:rPr>
          <w:rFonts w:ascii="Helvetica" w:hAnsi="Helvetica" w:cs="Helvetica"/>
          <w:sz w:val="22"/>
          <w:szCs w:val="22"/>
          <w:lang w:val="en-US"/>
        </w:rPr>
        <w:t xml:space="preserve">predict the direction and magnitude of </w:t>
      </w:r>
      <w:r w:rsidR="00384642">
        <w:rPr>
          <w:rFonts w:ascii="Helvetica" w:hAnsi="Helvetica" w:cs="Helvetica"/>
          <w:sz w:val="22"/>
          <w:szCs w:val="22"/>
          <w:lang w:val="en-US"/>
        </w:rPr>
        <w:t>phenological</w:t>
      </w:r>
      <w:r w:rsidR="00FD7E8F">
        <w:rPr>
          <w:rFonts w:ascii="Helvetica" w:hAnsi="Helvetica" w:cs="Helvetica"/>
          <w:sz w:val="22"/>
          <w:szCs w:val="22"/>
          <w:lang w:val="en-US"/>
        </w:rPr>
        <w:t xml:space="preserve"> mismatch</w:t>
      </w:r>
      <w:r w:rsidR="003F429B" w:rsidRPr="00AE69BC">
        <w:rPr>
          <w:rFonts w:ascii="Helvetica" w:hAnsi="Helvetica" w:cs="Helvetica"/>
          <w:sz w:val="22"/>
          <w:szCs w:val="22"/>
          <w:lang w:val="en-US"/>
        </w:rPr>
        <w:t xml:space="preserve"> due to </w:t>
      </w:r>
      <w:r w:rsidR="00C3051A">
        <w:rPr>
          <w:rFonts w:ascii="Helvetica" w:hAnsi="Helvetica" w:cs="Helvetica"/>
          <w:sz w:val="22"/>
          <w:szCs w:val="22"/>
          <w:lang w:val="en-US"/>
        </w:rPr>
        <w:t>climate change.</w:t>
      </w:r>
    </w:p>
    <w:p w14:paraId="600EF48B" w14:textId="68AB9DD4" w:rsidR="00941AE2" w:rsidRPr="00941AE2"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i/>
          <w:sz w:val="22"/>
          <w:szCs w:val="22"/>
          <w:lang w:val="en-US"/>
        </w:rPr>
        <w:tab/>
      </w:r>
      <w:r>
        <w:rPr>
          <w:rFonts w:ascii="Helvetica" w:hAnsi="Helvetica" w:cs="Helvetica"/>
          <w:sz w:val="22"/>
          <w:szCs w:val="22"/>
          <w:lang w:val="en-US"/>
        </w:rPr>
        <w:t>T</w:t>
      </w:r>
      <w:r w:rsidRPr="00AE69BC">
        <w:rPr>
          <w:rFonts w:ascii="Helvetica" w:hAnsi="Helvetica" w:cs="Helvetica"/>
          <w:sz w:val="22"/>
          <w:szCs w:val="22"/>
          <w:lang w:val="en-US"/>
        </w:rPr>
        <w:t xml:space="preserve">o move the field of </w:t>
      </w:r>
      <w:r w:rsidR="002D5FB0">
        <w:rPr>
          <w:rFonts w:ascii="Helvetica" w:hAnsi="Helvetica" w:cs="Helvetica"/>
          <w:sz w:val="22"/>
          <w:szCs w:val="22"/>
          <w:lang w:val="en-US"/>
        </w:rPr>
        <w:t>phenological</w:t>
      </w:r>
      <w:r w:rsidRPr="00AE69BC">
        <w:rPr>
          <w:rFonts w:ascii="Helvetica" w:hAnsi="Helvetica" w:cs="Helvetica"/>
          <w:sz w:val="22"/>
          <w:szCs w:val="22"/>
          <w:lang w:val="en-US"/>
        </w:rPr>
        <w:t xml:space="preserve"> mismatch forward</w:t>
      </w:r>
      <w:r w:rsidR="00614ECB">
        <w:rPr>
          <w:rFonts w:ascii="Helvetica" w:hAnsi="Helvetica" w:cs="Helvetica"/>
          <w:sz w:val="22"/>
          <w:szCs w:val="22"/>
          <w:lang w:val="en-US"/>
        </w:rPr>
        <w:t>,</w:t>
      </w:r>
      <w:r w:rsidR="002332B1">
        <w:rPr>
          <w:rFonts w:ascii="Helvetica" w:hAnsi="Helvetica" w:cs="Helvetica"/>
          <w:color w:val="000000" w:themeColor="text1"/>
          <w:sz w:val="22"/>
          <w:szCs w:val="22"/>
          <w:lang w:val="en-US"/>
        </w:rPr>
        <w:t xml:space="preserve"> </w:t>
      </w:r>
      <w:r w:rsidR="00BC0A2D">
        <w:rPr>
          <w:rFonts w:ascii="Helvetica" w:hAnsi="Helvetica" w:cs="Helvetica"/>
          <w:color w:val="000000" w:themeColor="text1"/>
          <w:sz w:val="22"/>
          <w:szCs w:val="22"/>
          <w:lang w:val="en-US"/>
        </w:rPr>
        <w:t xml:space="preserve">from documentation </w:t>
      </w:r>
      <w:r w:rsidR="002332B1">
        <w:rPr>
          <w:rFonts w:ascii="Helvetica" w:hAnsi="Helvetica" w:cs="Helvetica"/>
          <w:color w:val="000000" w:themeColor="text1"/>
          <w:sz w:val="22"/>
          <w:szCs w:val="22"/>
          <w:lang w:val="en-US"/>
        </w:rPr>
        <w:t>towards forecasting</w:t>
      </w:r>
      <w:r>
        <w:rPr>
          <w:rFonts w:ascii="Helvetica" w:hAnsi="Helvetica" w:cs="Helvetica"/>
          <w:sz w:val="22"/>
          <w:szCs w:val="22"/>
          <w:lang w:val="en-US"/>
        </w:rPr>
        <w:t xml:space="preserve">, </w:t>
      </w:r>
      <w:ins w:id="75" w:author="Elizabeth Wolkovich" w:date="2019-01-02T13:09:00Z">
        <w:r w:rsidR="007C3594">
          <w:rPr>
            <w:rFonts w:ascii="Helvetica" w:hAnsi="Helvetica" w:cs="Helvetica"/>
            <w:sz w:val="22"/>
            <w:szCs w:val="22"/>
            <w:lang w:val="en-US"/>
          </w:rPr>
          <w:t xml:space="preserve">requires </w:t>
        </w:r>
      </w:ins>
      <w:r w:rsidR="00C32B28">
        <w:rPr>
          <w:rFonts w:ascii="Helvetica" w:hAnsi="Helvetica" w:cs="Helvetica"/>
          <w:sz w:val="22"/>
          <w:szCs w:val="22"/>
          <w:lang w:val="en-US"/>
        </w:rPr>
        <w:t xml:space="preserve">higher </w:t>
      </w:r>
      <w:r w:rsidR="00962FA4">
        <w:rPr>
          <w:rFonts w:ascii="Helvetica" w:hAnsi="Helvetica" w:cs="Helvetica"/>
          <w:sz w:val="22"/>
          <w:szCs w:val="22"/>
          <w:lang w:val="en-US"/>
        </w:rPr>
        <w:t xml:space="preserve">quality </w:t>
      </w:r>
      <w:r>
        <w:rPr>
          <w:rFonts w:ascii="Helvetica" w:hAnsi="Helvetica" w:cs="Helvetica"/>
          <w:sz w:val="22"/>
          <w:szCs w:val="22"/>
          <w:lang w:val="en-US"/>
        </w:rPr>
        <w:t xml:space="preserve">data </w:t>
      </w:r>
      <w:ins w:id="76" w:author="Elizabeth Wolkovich" w:date="2019-01-02T13:09:00Z">
        <w:r w:rsidR="007C3594">
          <w:rPr>
            <w:rFonts w:ascii="Helvetica" w:hAnsi="Helvetica" w:cs="Helvetica"/>
            <w:sz w:val="22"/>
            <w:szCs w:val="22"/>
            <w:lang w:val="en-US"/>
          </w:rPr>
          <w:t>that</w:t>
        </w:r>
      </w:ins>
      <w:del w:id="77" w:author="Elizabeth Wolkovich" w:date="2019-01-02T13:09:00Z">
        <w:r w:rsidDel="007C3594">
          <w:rPr>
            <w:rFonts w:ascii="Helvetica" w:hAnsi="Helvetica" w:cs="Helvetica"/>
            <w:sz w:val="22"/>
            <w:szCs w:val="22"/>
            <w:lang w:val="en-US"/>
          </w:rPr>
          <w:delText>are needed to</w:delText>
        </w:r>
      </w:del>
      <w:r>
        <w:rPr>
          <w:rFonts w:ascii="Helvetica" w:hAnsi="Helvetica" w:cs="Helvetica"/>
          <w:sz w:val="22"/>
          <w:szCs w:val="22"/>
          <w:lang w:val="en-US"/>
        </w:rPr>
        <w:t xml:space="preserve"> test fundamental hypotheses</w:t>
      </w:r>
      <w:r w:rsidR="000B1C95">
        <w:rPr>
          <w:rFonts w:ascii="Helvetica" w:hAnsi="Helvetica" w:cs="Helvetica"/>
          <w:sz w:val="22"/>
          <w:szCs w:val="22"/>
          <w:lang w:val="en-US"/>
        </w:rPr>
        <w:t xml:space="preserve"> and </w:t>
      </w:r>
      <w:ins w:id="78" w:author="Elizabeth Wolkovich" w:date="2019-01-02T13:09:00Z">
        <w:r w:rsidR="007C3594">
          <w:rPr>
            <w:rFonts w:ascii="Helvetica" w:hAnsi="Helvetica" w:cs="Helvetica"/>
            <w:sz w:val="22"/>
            <w:szCs w:val="22"/>
            <w:lang w:val="en-US"/>
          </w:rPr>
          <w:t xml:space="preserve">defining </w:t>
        </w:r>
      </w:ins>
      <w:r w:rsidR="000B1C95">
        <w:rPr>
          <w:rFonts w:ascii="Helvetica" w:hAnsi="Helvetica" w:cs="Helvetica"/>
          <w:sz w:val="22"/>
          <w:szCs w:val="22"/>
          <w:lang w:val="en-US"/>
        </w:rPr>
        <w:t>key baselines</w:t>
      </w:r>
      <w:del w:id="79" w:author="Elizabeth Wolkovich" w:date="2019-01-02T13:09:00Z">
        <w:r w:rsidR="00662033" w:rsidDel="007C3594">
          <w:rPr>
            <w:rFonts w:ascii="Helvetica" w:hAnsi="Helvetica" w:cs="Helvetica"/>
            <w:sz w:val="22"/>
            <w:szCs w:val="22"/>
            <w:lang w:val="en-US"/>
          </w:rPr>
          <w:delText xml:space="preserve"> need to be defined</w:delText>
        </w:r>
      </w:del>
      <w:r w:rsidR="00220A8F">
        <w:rPr>
          <w:rFonts w:ascii="Helvetica" w:hAnsi="Helvetica" w:cs="Helvetica"/>
          <w:sz w:val="22"/>
          <w:szCs w:val="22"/>
          <w:lang w:val="en-US"/>
        </w:rPr>
        <w:t xml:space="preserve">. </w:t>
      </w:r>
      <w:r w:rsidR="00E15ACB">
        <w:rPr>
          <w:rFonts w:ascii="Helvetica" w:hAnsi="Helvetica" w:cs="Helvetica"/>
          <w:sz w:val="22"/>
          <w:szCs w:val="22"/>
          <w:lang w:val="en-US"/>
        </w:rPr>
        <w:t xml:space="preserve">Below, we highlight </w:t>
      </w:r>
      <w:r w:rsidR="00941AE2">
        <w:rPr>
          <w:rFonts w:ascii="Helvetica" w:hAnsi="Helvetica" w:cs="Helvetica"/>
          <w:sz w:val="22"/>
          <w:szCs w:val="22"/>
          <w:lang w:val="en-US"/>
        </w:rPr>
        <w:t>how new</w:t>
      </w:r>
      <w:r w:rsidR="00E15ACB">
        <w:rPr>
          <w:rFonts w:ascii="Helvetica" w:hAnsi="Helvetica" w:cs="Helvetica"/>
          <w:sz w:val="22"/>
          <w:szCs w:val="22"/>
          <w:lang w:val="en-US"/>
        </w:rPr>
        <w:t xml:space="preserve"> approaches </w:t>
      </w:r>
      <w:r w:rsidR="00941AE2">
        <w:rPr>
          <w:rFonts w:ascii="Helvetica" w:hAnsi="Helvetica" w:cs="Helvetica"/>
          <w:sz w:val="22"/>
          <w:szCs w:val="22"/>
          <w:lang w:val="en-US"/>
        </w:rPr>
        <w:t>can</w:t>
      </w:r>
      <w:r w:rsidR="00E15ACB">
        <w:rPr>
          <w:rFonts w:ascii="Helvetica" w:hAnsi="Helvetica" w:cs="Helvetica"/>
          <w:sz w:val="22"/>
          <w:szCs w:val="22"/>
          <w:lang w:val="en-US"/>
        </w:rPr>
        <w:t xml:space="preserve"> improve testing of the Cushing hypothesis.</w:t>
      </w:r>
      <w:r w:rsidR="00941AE2">
        <w:rPr>
          <w:rFonts w:ascii="Helvetica" w:hAnsi="Helvetica" w:cs="Helvetica"/>
          <w:sz w:val="22"/>
          <w:szCs w:val="22"/>
          <w:lang w:val="en-US"/>
        </w:rPr>
        <w:t xml:space="preserve"> Th</w:t>
      </w:r>
      <w:ins w:id="80" w:author="Elizabeth Wolkovich" w:date="2019-01-02T13:08:00Z">
        <w:r w:rsidR="009F6641">
          <w:rPr>
            <w:rFonts w:ascii="Helvetica" w:hAnsi="Helvetica" w:cs="Helvetica"/>
            <w:sz w:val="22"/>
            <w:szCs w:val="22"/>
            <w:lang w:val="en-US"/>
          </w:rPr>
          <w:t>e</w:t>
        </w:r>
      </w:ins>
      <w:del w:id="81" w:author="Elizabeth Wolkovich" w:date="2019-01-02T13:08:00Z">
        <w:r w:rsidR="00941AE2" w:rsidDel="009F6641">
          <w:rPr>
            <w:rFonts w:ascii="Helvetica" w:hAnsi="Helvetica" w:cs="Helvetica"/>
            <w:sz w:val="22"/>
            <w:szCs w:val="22"/>
            <w:lang w:val="en-US"/>
          </w:rPr>
          <w:delText>i</w:delText>
        </w:r>
      </w:del>
      <w:r w:rsidR="00941AE2">
        <w:rPr>
          <w:rFonts w:ascii="Helvetica" w:hAnsi="Helvetica" w:cs="Helvetica"/>
          <w:sz w:val="22"/>
          <w:szCs w:val="22"/>
          <w:lang w:val="en-US"/>
        </w:rPr>
        <w:t>s</w:t>
      </w:r>
      <w:ins w:id="82" w:author="Elizabeth Wolkovich" w:date="2019-01-02T13:08:00Z">
        <w:r w:rsidR="009F6641">
          <w:rPr>
            <w:rFonts w:ascii="Helvetica" w:hAnsi="Helvetica" w:cs="Helvetica"/>
            <w:sz w:val="22"/>
            <w:szCs w:val="22"/>
            <w:lang w:val="en-US"/>
          </w:rPr>
          <w:t>e approaches</w:t>
        </w:r>
      </w:ins>
      <w:r w:rsidR="00941AE2">
        <w:rPr>
          <w:rFonts w:ascii="Helvetica" w:hAnsi="Helvetica" w:cs="Helvetica"/>
          <w:sz w:val="22"/>
          <w:szCs w:val="22"/>
          <w:lang w:val="en-US"/>
        </w:rPr>
        <w:t xml:space="preserve"> </w:t>
      </w:r>
      <w:r w:rsidR="00941AE2" w:rsidRPr="00D726D8">
        <w:rPr>
          <w:rFonts w:ascii="Helvetica" w:hAnsi="Helvetica" w:cs="Segoe UI"/>
          <w:color w:val="212121"/>
          <w:sz w:val="22"/>
          <w:szCs w:val="22"/>
          <w:shd w:val="clear" w:color="auto" w:fill="FFFFFF"/>
        </w:rPr>
        <w:t xml:space="preserve">will also provide the framework for building the required depth in evidence across studies to determine </w:t>
      </w:r>
      <w:commentRangeStart w:id="83"/>
      <w:r w:rsidR="00941AE2" w:rsidRPr="00D726D8">
        <w:rPr>
          <w:rFonts w:ascii="Helvetica" w:hAnsi="Helvetica" w:cs="Segoe UI"/>
          <w:color w:val="212121"/>
          <w:sz w:val="22"/>
          <w:szCs w:val="22"/>
          <w:shd w:val="clear" w:color="auto" w:fill="FFFFFF"/>
        </w:rPr>
        <w:t xml:space="preserve">general quantitative patterns </w:t>
      </w:r>
      <w:commentRangeEnd w:id="83"/>
      <w:r w:rsidR="001D3AA9">
        <w:rPr>
          <w:rStyle w:val="CommentReference"/>
        </w:rPr>
        <w:commentReference w:id="83"/>
      </w:r>
      <w:r w:rsidR="00941AE2" w:rsidRPr="00D726D8">
        <w:rPr>
          <w:rFonts w:ascii="Helvetica" w:hAnsi="Helvetica" w:cs="Segoe UI"/>
          <w:color w:val="212121"/>
          <w:sz w:val="22"/>
          <w:szCs w:val="22"/>
          <w:shd w:val="clear" w:color="auto" w:fill="FFFFFF"/>
        </w:rPr>
        <w:t>and their underlying mechanisms, an approach not currently possible given the current state of the field.</w:t>
      </w:r>
    </w:p>
    <w:p w14:paraId="10818B74" w14:textId="71752887"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71D9474F"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 </w:t>
      </w:r>
      <w:r w:rsidR="00180528">
        <w:rPr>
          <w:rFonts w:ascii="Helvetica" w:hAnsi="Helvetica" w:cs="Helvetica"/>
          <w:i/>
          <w:sz w:val="22"/>
          <w:szCs w:val="22"/>
          <w:lang w:val="en-US"/>
        </w:rPr>
        <w:t>Testing f</w:t>
      </w:r>
      <w:r w:rsidRPr="004257D6">
        <w:rPr>
          <w:rFonts w:ascii="Helvetica" w:hAnsi="Helvetica" w:cs="Helvetica"/>
          <w:i/>
          <w:sz w:val="22"/>
          <w:szCs w:val="22"/>
          <w:lang w:val="en-US"/>
        </w:rPr>
        <w:t>undamental theory</w:t>
      </w:r>
    </w:p>
    <w:p w14:paraId="2B52FF7A" w14:textId="006EC1C0" w:rsidR="00CF124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eastAsia="Times New Roman" w:hAnsi="Helvetica" w:cs="Helvetica"/>
          <w:sz w:val="22"/>
          <w:szCs w:val="22"/>
        </w:rPr>
        <w:tab/>
      </w:r>
      <w:r w:rsidR="0047524E">
        <w:rPr>
          <w:rFonts w:ascii="Helvetica" w:eastAsia="Times New Roman" w:hAnsi="Helvetica" w:cs="Helvetica"/>
          <w:sz w:val="22"/>
          <w:szCs w:val="22"/>
        </w:rPr>
        <w:t>By</w:t>
      </w:r>
      <w:r w:rsidR="00257F88">
        <w:rPr>
          <w:rFonts w:ascii="Helvetica" w:eastAsia="Times New Roman" w:hAnsi="Helvetica" w:cs="Helvetica"/>
          <w:sz w:val="22"/>
          <w:szCs w:val="22"/>
        </w:rPr>
        <w:t xml:space="preserve"> having the potential to</w:t>
      </w:r>
      <w:r w:rsidR="0047524E">
        <w:rPr>
          <w:rFonts w:ascii="Helvetica" w:eastAsia="Times New Roman" w:hAnsi="Helvetica" w:cs="Helvetica"/>
          <w:sz w:val="22"/>
          <w:szCs w:val="22"/>
        </w:rPr>
        <w:t xml:space="preserve"> test </w:t>
      </w:r>
      <w:r w:rsidR="00257F88">
        <w:rPr>
          <w:rFonts w:ascii="Helvetica" w:eastAsia="Times New Roman" w:hAnsi="Helvetica" w:cs="Helvetica"/>
          <w:sz w:val="22"/>
          <w:szCs w:val="22"/>
        </w:rPr>
        <w:t>multiple mechanisms and define</w:t>
      </w:r>
      <w:r w:rsidR="0047524E">
        <w:rPr>
          <w:rFonts w:ascii="Helvetica" w:eastAsia="Times New Roman" w:hAnsi="Helvetica" w:cs="Helvetica"/>
          <w:sz w:val="22"/>
          <w:szCs w:val="22"/>
        </w:rPr>
        <w:t xml:space="preserve"> key baselines, t</w:t>
      </w:r>
      <w:r w:rsidR="00281DAA">
        <w:rPr>
          <w:rFonts w:ascii="Helvetica" w:eastAsia="Times New Roman" w:hAnsi="Helvetica" w:cs="Helvetica"/>
          <w:sz w:val="22"/>
          <w:szCs w:val="22"/>
        </w:rPr>
        <w:t>he</w:t>
      </w:r>
      <w:r w:rsidR="00281DAA" w:rsidRPr="00220A8F">
        <w:rPr>
          <w:rFonts w:ascii="Helvetica" w:eastAsia="Times New Roman" w:hAnsi="Helvetica" w:cs="Helvetica"/>
          <w:sz w:val="22"/>
          <w:szCs w:val="22"/>
        </w:rPr>
        <w:t xml:space="preserve"> </w:t>
      </w:r>
      <w:r w:rsidR="00281DAA">
        <w:rPr>
          <w:rFonts w:ascii="Helvetica" w:eastAsia="Times New Roman" w:hAnsi="Helvetica" w:cs="Helvetica"/>
          <w:sz w:val="22"/>
          <w:szCs w:val="22"/>
        </w:rPr>
        <w:t xml:space="preserve">integration of </w:t>
      </w:r>
      <w:r>
        <w:rPr>
          <w:rFonts w:ascii="Helvetica" w:eastAsia="Times New Roman" w:hAnsi="Helvetica" w:cs="Helvetica"/>
          <w:sz w:val="22"/>
          <w:szCs w:val="22"/>
        </w:rPr>
        <w:t xml:space="preserve">long-term data </w:t>
      </w:r>
      <w:r w:rsidR="007F715F">
        <w:rPr>
          <w:rFonts w:ascii="Helvetica" w:eastAsia="Times New Roman" w:hAnsi="Helvetica" w:cs="Helvetica"/>
          <w:sz w:val="22"/>
          <w:szCs w:val="22"/>
        </w:rPr>
        <w:t>(</w:t>
      </w:r>
      <w:r w:rsidR="007F715F" w:rsidRPr="00621AC1">
        <w:rPr>
          <w:rFonts w:ascii="Helvetica" w:hAnsi="Helvetica" w:cs="Helvetica"/>
          <w:sz w:val="22"/>
          <w:szCs w:val="22"/>
          <w:lang w:val="en-US"/>
        </w:rPr>
        <w:t>i.e. that start before</w:t>
      </w:r>
      <w:r w:rsidR="00316942">
        <w:rPr>
          <w:rFonts w:ascii="Helvetica" w:hAnsi="Helvetica" w:cs="Helvetica"/>
          <w:sz w:val="22"/>
          <w:szCs w:val="22"/>
          <w:lang w:val="en-US"/>
        </w:rPr>
        <w:t xml:space="preserve"> the</w:t>
      </w:r>
      <w:r w:rsidR="007F715F" w:rsidRPr="00621AC1">
        <w:rPr>
          <w:rFonts w:ascii="Helvetica" w:hAnsi="Helvetica" w:cs="Helvetica"/>
          <w:sz w:val="22"/>
          <w:szCs w:val="22"/>
          <w:lang w:val="en-US"/>
        </w:rPr>
        <w:t xml:space="preserve"> early 1980s) </w:t>
      </w:r>
      <w:r>
        <w:rPr>
          <w:rFonts w:ascii="Helvetica" w:eastAsia="Times New Roman" w:hAnsi="Helvetica" w:cs="Helvetica"/>
          <w:sz w:val="22"/>
          <w:szCs w:val="22"/>
        </w:rPr>
        <w:t xml:space="preserve">and an </w:t>
      </w:r>
      <w:r w:rsidR="00281DAA">
        <w:rPr>
          <w:rFonts w:ascii="Helvetica" w:eastAsia="Times New Roman" w:hAnsi="Helvetica" w:cs="Helvetica"/>
          <w:sz w:val="22"/>
          <w:szCs w:val="22"/>
        </w:rPr>
        <w:t xml:space="preserve">experimental </w:t>
      </w:r>
      <w:r>
        <w:rPr>
          <w:rFonts w:ascii="Helvetica" w:eastAsia="Times New Roman" w:hAnsi="Helvetica" w:cs="Helvetica"/>
          <w:sz w:val="22"/>
          <w:szCs w:val="22"/>
        </w:rPr>
        <w:t>approach</w:t>
      </w:r>
      <w:r w:rsidR="00281DAA">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in a single system </w:t>
      </w:r>
      <w:r w:rsidR="006E4238">
        <w:rPr>
          <w:rFonts w:ascii="Helvetica" w:eastAsia="Times New Roman" w:hAnsi="Helvetica" w:cs="Helvetica"/>
          <w:sz w:val="22"/>
          <w:szCs w:val="22"/>
        </w:rPr>
        <w:t xml:space="preserve">represents the </w:t>
      </w:r>
      <w:r w:rsidR="00295E12">
        <w:rPr>
          <w:rFonts w:ascii="Helvetica" w:eastAsia="Times New Roman" w:hAnsi="Helvetica" w:cs="Helvetica"/>
          <w:sz w:val="22"/>
          <w:szCs w:val="22"/>
        </w:rPr>
        <w:t>‘</w:t>
      </w:r>
      <w:r w:rsidR="006E4238">
        <w:rPr>
          <w:rFonts w:ascii="Helvetica" w:eastAsia="Times New Roman" w:hAnsi="Helvetica" w:cs="Helvetica"/>
          <w:sz w:val="22"/>
          <w:szCs w:val="22"/>
        </w:rPr>
        <w:t>gold standard</w:t>
      </w:r>
      <w:r w:rsidR="00295E12">
        <w:rPr>
          <w:rFonts w:ascii="Helvetica" w:eastAsia="Times New Roman" w:hAnsi="Helvetica" w:cs="Helvetica"/>
          <w:sz w:val="22"/>
          <w:szCs w:val="22"/>
        </w:rPr>
        <w:t>’</w:t>
      </w:r>
      <w:r w:rsidR="006E4238">
        <w:rPr>
          <w:rFonts w:ascii="Helvetica" w:eastAsia="Times New Roman" w:hAnsi="Helvetica" w:cs="Helvetica"/>
          <w:sz w:val="22"/>
          <w:szCs w:val="22"/>
        </w:rPr>
        <w:t xml:space="preserve"> to</w:t>
      </w:r>
      <w:r>
        <w:rPr>
          <w:rFonts w:ascii="Helvetica" w:eastAsia="Times New Roman" w:hAnsi="Helvetica" w:cs="Helvetica"/>
          <w:sz w:val="22"/>
          <w:szCs w:val="22"/>
        </w:rPr>
        <w:t xml:space="preserve"> </w:t>
      </w:r>
      <w:r w:rsidR="001736E5">
        <w:rPr>
          <w:rFonts w:ascii="Helvetica" w:eastAsia="Times New Roman" w:hAnsi="Helvetica" w:cs="Helvetica"/>
          <w:sz w:val="22"/>
          <w:szCs w:val="22"/>
        </w:rPr>
        <w:t>move the field of phenological mismatch forward</w:t>
      </w:r>
      <w:r w:rsidR="00281DAA">
        <w:rPr>
          <w:rFonts w:ascii="Helvetica" w:eastAsia="Times New Roman" w:hAnsi="Helvetica" w:cs="Helvetica"/>
          <w:sz w:val="22"/>
          <w:szCs w:val="22"/>
        </w:rPr>
        <w:t>.</w:t>
      </w:r>
      <w:r w:rsidR="001736E5">
        <w:rPr>
          <w:rFonts w:ascii="Helvetica" w:eastAsia="Times New Roman" w:hAnsi="Helvetica" w:cs="Helvetica"/>
          <w:sz w:val="22"/>
          <w:szCs w:val="22"/>
        </w:rPr>
        <w:t xml:space="preserve"> </w:t>
      </w:r>
      <w:ins w:id="84" w:author="Heather Kharouba" w:date="2018-12-19T09:24:00Z">
        <w:r w:rsidR="00295E12">
          <w:rPr>
            <w:rFonts w:ascii="Helvetica" w:eastAsia="Times New Roman" w:hAnsi="Helvetica" w:cs="Helvetica"/>
            <w:sz w:val="22"/>
            <w:szCs w:val="22"/>
          </w:rPr>
          <w:t>However, i</w:t>
        </w:r>
      </w:ins>
      <w:del w:id="85" w:author="Heather Kharouba" w:date="2018-12-19T09:24:00Z">
        <w:r w:rsidR="00EA091D" w:rsidDel="00295E12">
          <w:rPr>
            <w:rFonts w:ascii="Helvetica" w:eastAsia="Times New Roman" w:hAnsi="Helvetica" w:cs="Helvetica"/>
            <w:sz w:val="22"/>
            <w:szCs w:val="22"/>
          </w:rPr>
          <w:delText>I</w:delText>
        </w:r>
      </w:del>
      <w:r w:rsidR="00EA091D">
        <w:rPr>
          <w:rFonts w:ascii="Helvetica" w:eastAsia="Times New Roman" w:hAnsi="Helvetica" w:cs="Helvetica"/>
          <w:sz w:val="22"/>
          <w:szCs w:val="22"/>
        </w:rPr>
        <w:t>n</w:t>
      </w:r>
      <w:r w:rsidR="006C59EF">
        <w:rPr>
          <w:rFonts w:ascii="Helvetica" w:eastAsia="Times New Roman" w:hAnsi="Helvetica" w:cs="Helvetica"/>
          <w:sz w:val="22"/>
          <w:szCs w:val="22"/>
        </w:rPr>
        <w:t xml:space="preserve"> the absence of long-term data, </w:t>
      </w:r>
      <w:r w:rsidR="004264EA">
        <w:rPr>
          <w:rFonts w:ascii="Helvetica" w:eastAsia="Times New Roman" w:hAnsi="Helvetica" w:cs="Helvetica"/>
          <w:sz w:val="22"/>
          <w:szCs w:val="22"/>
        </w:rPr>
        <w:t xml:space="preserve">the integration of observational data across a </w:t>
      </w:r>
      <w:commentRangeStart w:id="86"/>
      <w:r w:rsidR="004264EA">
        <w:rPr>
          <w:rFonts w:ascii="Helvetica" w:eastAsia="Times New Roman" w:hAnsi="Helvetica" w:cs="Helvetica"/>
          <w:sz w:val="22"/>
          <w:szCs w:val="22"/>
        </w:rPr>
        <w:t xml:space="preserve">spatial gradient </w:t>
      </w:r>
      <w:commentRangeEnd w:id="86"/>
      <w:r w:rsidR="00391905">
        <w:rPr>
          <w:rStyle w:val="CommentReference"/>
        </w:rPr>
        <w:commentReference w:id="86"/>
      </w:r>
      <w:r w:rsidR="004264EA">
        <w:rPr>
          <w:rFonts w:ascii="Helvetica" w:eastAsia="Times New Roman" w:hAnsi="Helvetica" w:cs="Helvetica"/>
          <w:sz w:val="22"/>
          <w:szCs w:val="22"/>
        </w:rPr>
        <w:t xml:space="preserve">with an experimental approach </w:t>
      </w:r>
      <w:r w:rsidR="001F572B">
        <w:rPr>
          <w:rFonts w:ascii="Helvetica" w:eastAsia="Times New Roman" w:hAnsi="Helvetica" w:cs="Helvetica"/>
          <w:sz w:val="22"/>
          <w:szCs w:val="22"/>
        </w:rPr>
        <w:t xml:space="preserve">can </w:t>
      </w:r>
      <w:r w:rsidR="00CC5DA8">
        <w:rPr>
          <w:rFonts w:ascii="Helvetica" w:eastAsia="Times New Roman" w:hAnsi="Helvetica" w:cs="Helvetica"/>
          <w:sz w:val="22"/>
          <w:szCs w:val="22"/>
        </w:rPr>
        <w:t xml:space="preserve">provide a powerful approach </w:t>
      </w:r>
      <w:r w:rsidR="006C59EF">
        <w:rPr>
          <w:rFonts w:ascii="Helvetica" w:eastAsia="Times New Roman" w:hAnsi="Helvetica" w:cs="Helvetica"/>
          <w:sz w:val="22"/>
          <w:szCs w:val="22"/>
        </w:rPr>
        <w:t>to test multiple hypotheses</w:t>
      </w:r>
      <w:r w:rsidR="001F572B">
        <w:rPr>
          <w:rFonts w:ascii="Helvetica" w:eastAsia="Times New Roman" w:hAnsi="Helvetica" w:cs="Helvetica"/>
          <w:sz w:val="22"/>
          <w:szCs w:val="22"/>
        </w:rPr>
        <w:t>.</w:t>
      </w:r>
      <w:r w:rsidR="00A75DF8">
        <w:rPr>
          <w:rFonts w:ascii="Helvetica" w:eastAsia="Times New Roman" w:hAnsi="Helvetica" w:cs="Helvetica"/>
          <w:sz w:val="22"/>
          <w:szCs w:val="22"/>
        </w:rPr>
        <w:t xml:space="preserve"> For example,</w:t>
      </w:r>
      <w:r w:rsidR="00256382">
        <w:rPr>
          <w:rFonts w:ascii="Helvetica" w:eastAsia="Times New Roman" w:hAnsi="Helvetica" w:cs="Helvetica"/>
          <w:sz w:val="22"/>
          <w:szCs w:val="22"/>
        </w:rPr>
        <w:t xml:space="preserve"> </w:t>
      </w:r>
      <w:r w:rsidR="007863FE">
        <w:rPr>
          <w:rFonts w:ascii="Helvetica" w:eastAsia="Times New Roman" w:hAnsi="Helvetica" w:cs="Helvetica"/>
          <w:sz w:val="22"/>
          <w:szCs w:val="22"/>
        </w:rPr>
        <w:t xml:space="preserve">Samplonius et al. (2016) combine </w:t>
      </w:r>
      <w:r w:rsidR="00256382">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Pr>
          <w:rFonts w:ascii="Helvetica" w:eastAsia="Times New Roman" w:hAnsi="Helvetica" w:cs="Helvetica"/>
          <w:sz w:val="22"/>
          <w:szCs w:val="22"/>
        </w:rPr>
        <w:t>. Consequently, they</w:t>
      </w:r>
      <w:r w:rsidR="006C59EF">
        <w:rPr>
          <w:rFonts w:ascii="Helvetica" w:eastAsia="Times New Roman" w:hAnsi="Helvetica" w:cs="Helvetica"/>
          <w:sz w:val="22"/>
          <w:szCs w:val="22"/>
        </w:rPr>
        <w:t xml:space="preserve"> </w:t>
      </w:r>
      <w:del w:id="87" w:author="Heather Kharouba" w:date="2018-12-19T09:26:00Z">
        <w:r w:rsidR="00001BA5" w:rsidDel="00365128">
          <w:rPr>
            <w:rFonts w:ascii="Helvetica" w:eastAsia="Times New Roman" w:hAnsi="Helvetica" w:cs="Helvetica"/>
            <w:sz w:val="22"/>
            <w:szCs w:val="22"/>
          </w:rPr>
          <w:delText>advance the field forward</w:delText>
        </w:r>
      </w:del>
      <w:ins w:id="88" w:author="Heather Kharouba" w:date="2018-12-19T09:26:00Z">
        <w:r w:rsidR="00365128">
          <w:rPr>
            <w:rFonts w:ascii="Helvetica" w:eastAsia="Times New Roman" w:hAnsi="Helvetica" w:cs="Helvetica"/>
            <w:sz w:val="22"/>
            <w:szCs w:val="22"/>
          </w:rPr>
          <w:t>advanced the field</w:t>
        </w:r>
      </w:ins>
      <w:r w:rsidR="00001BA5">
        <w:rPr>
          <w:rFonts w:ascii="Helvetica" w:eastAsia="Times New Roman" w:hAnsi="Helvetica" w:cs="Helvetica"/>
          <w:sz w:val="22"/>
          <w:szCs w:val="22"/>
        </w:rPr>
        <w:t xml:space="preserve"> by </w:t>
      </w:r>
      <w:commentRangeStart w:id="89"/>
      <w:r w:rsidR="00256382">
        <w:rPr>
          <w:rFonts w:ascii="Helvetica" w:eastAsia="Times New Roman" w:hAnsi="Helvetica" w:cs="Helvetica"/>
          <w:sz w:val="22"/>
          <w:szCs w:val="22"/>
        </w:rPr>
        <w:t>p</w:t>
      </w:r>
      <w:r w:rsidR="00001BA5">
        <w:rPr>
          <w:rFonts w:ascii="Helvetica" w:eastAsia="Times New Roman" w:hAnsi="Helvetica" w:cs="Helvetica"/>
          <w:sz w:val="22"/>
          <w:szCs w:val="22"/>
        </w:rPr>
        <w:t>roviding</w:t>
      </w:r>
      <w:r w:rsidR="00256382">
        <w:rPr>
          <w:rFonts w:ascii="Helvetica" w:eastAsia="Times New Roman" w:hAnsi="Helvetica" w:cs="Helvetica"/>
          <w:sz w:val="22"/>
          <w:szCs w:val="22"/>
        </w:rPr>
        <w:t xml:space="preserve"> a strong test of the Cushing hypothes</w:t>
      </w:r>
      <w:r w:rsidR="00824311">
        <w:rPr>
          <w:rFonts w:ascii="Helvetica" w:eastAsia="Times New Roman" w:hAnsi="Helvetica" w:cs="Helvetica"/>
          <w:sz w:val="22"/>
          <w:szCs w:val="22"/>
        </w:rPr>
        <w:t>is</w:t>
      </w:r>
      <w:ins w:id="90" w:author="Elizabeth Wolkovich" w:date="2019-01-02T13:12:00Z">
        <w:r w:rsidR="00D778B0">
          <w:rPr>
            <w:rFonts w:ascii="Helvetica" w:eastAsia="Times New Roman" w:hAnsi="Helvetica" w:cs="Helvetica"/>
            <w:sz w:val="22"/>
            <w:szCs w:val="22"/>
          </w:rPr>
          <w:t xml:space="preserve">, </w:t>
        </w:r>
      </w:ins>
      <w:del w:id="91" w:author="Elizabeth Wolkovich" w:date="2019-01-02T13:12:00Z">
        <w:r w:rsidR="00001BA5" w:rsidDel="00D778B0">
          <w:rPr>
            <w:rFonts w:ascii="Helvetica" w:eastAsia="Times New Roman" w:hAnsi="Helvetica" w:cs="Helvetica"/>
            <w:sz w:val="22"/>
            <w:szCs w:val="22"/>
          </w:rPr>
          <w:delText xml:space="preserve"> and </w:delText>
        </w:r>
      </w:del>
      <w:r w:rsidR="00001BA5">
        <w:rPr>
          <w:rFonts w:ascii="Helvetica" w:eastAsia="Times New Roman" w:hAnsi="Helvetica" w:cs="Helvetica"/>
          <w:sz w:val="22"/>
          <w:szCs w:val="22"/>
        </w:rPr>
        <w:t>demonstrating</w:t>
      </w:r>
      <w:r w:rsidR="001813EB">
        <w:rPr>
          <w:rFonts w:ascii="Helvetica" w:eastAsia="Times New Roman" w:hAnsi="Helvetica" w:cs="Helvetica"/>
          <w:sz w:val="22"/>
          <w:szCs w:val="22"/>
        </w:rPr>
        <w:t xml:space="preserve"> that this</w:t>
      </w:r>
      <w:r w:rsidR="00121617">
        <w:rPr>
          <w:rFonts w:ascii="Helvetica" w:eastAsia="Times New Roman" w:hAnsi="Helvetica" w:cs="Helvetica"/>
          <w:sz w:val="22"/>
          <w:szCs w:val="22"/>
        </w:rPr>
        <w:t xml:space="preserve"> hypothesis is </w:t>
      </w:r>
      <w:r w:rsidR="00C106ED">
        <w:rPr>
          <w:rFonts w:ascii="Helvetica" w:eastAsia="Times New Roman" w:hAnsi="Helvetica" w:cs="Helvetica"/>
          <w:sz w:val="22"/>
          <w:szCs w:val="22"/>
        </w:rPr>
        <w:t>pertinent</w:t>
      </w:r>
      <w:r w:rsidR="00121617">
        <w:rPr>
          <w:rFonts w:ascii="Helvetica" w:eastAsia="Times New Roman" w:hAnsi="Helvetica" w:cs="Helvetica"/>
          <w:sz w:val="22"/>
          <w:szCs w:val="22"/>
        </w:rPr>
        <w:t xml:space="preserve"> in their system</w:t>
      </w:r>
      <w:ins w:id="92" w:author="Elizabeth Wolkovich" w:date="2019-01-02T13:12:00Z">
        <w:r w:rsidR="00D778B0">
          <w:rPr>
            <w:rFonts w:ascii="Helvetica" w:eastAsia="Times New Roman" w:hAnsi="Helvetica" w:cs="Helvetica"/>
            <w:sz w:val="22"/>
            <w:szCs w:val="22"/>
          </w:rPr>
          <w:t>, and ruling out SOMETHING?</w:t>
        </w:r>
      </w:ins>
      <w:r w:rsidR="004264EA">
        <w:rPr>
          <w:rFonts w:ascii="Helvetica" w:eastAsia="Times New Roman" w:hAnsi="Helvetica" w:cs="Helvetica"/>
          <w:sz w:val="22"/>
          <w:szCs w:val="22"/>
        </w:rPr>
        <w:t xml:space="preserve">. </w:t>
      </w:r>
      <w:commentRangeEnd w:id="89"/>
      <w:r w:rsidR="00CE0948">
        <w:rPr>
          <w:rStyle w:val="CommentReference"/>
        </w:rPr>
        <w:commentReference w:id="89"/>
      </w:r>
    </w:p>
    <w:p w14:paraId="7C5DB8EF" w14:textId="693A2F61" w:rsidR="00B107DB" w:rsidRPr="004F264F"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E140CC">
        <w:rPr>
          <w:rFonts w:ascii="Helvetica" w:eastAsia="Times New Roman" w:hAnsi="Helvetica" w:cs="Helvetica"/>
          <w:sz w:val="22"/>
          <w:szCs w:val="22"/>
        </w:rPr>
        <w:t>Independent</w:t>
      </w:r>
      <w:del w:id="93" w:author="Elizabeth Wolkovich" w:date="2019-01-02T13:11:00Z">
        <w:r w:rsidR="00E140CC" w:rsidDel="00D778B0">
          <w:rPr>
            <w:rFonts w:ascii="Helvetica" w:eastAsia="Times New Roman" w:hAnsi="Helvetica" w:cs="Helvetica"/>
            <w:sz w:val="22"/>
            <w:szCs w:val="22"/>
          </w:rPr>
          <w:delText>ly</w:delText>
        </w:r>
      </w:del>
      <w:r w:rsidR="00E140CC">
        <w:rPr>
          <w:rFonts w:ascii="Helvetica" w:eastAsia="Times New Roman" w:hAnsi="Helvetica" w:cs="Helvetica"/>
          <w:sz w:val="22"/>
          <w:szCs w:val="22"/>
        </w:rPr>
        <w:t xml:space="preserve"> of </w:t>
      </w:r>
      <w:r w:rsidR="004B2973">
        <w:rPr>
          <w:rFonts w:ascii="Helvetica" w:eastAsia="Times New Roman" w:hAnsi="Helvetica" w:cs="Helvetica"/>
          <w:sz w:val="22"/>
          <w:szCs w:val="22"/>
        </w:rPr>
        <w:t>whether observational</w:t>
      </w:r>
      <w:r w:rsidR="00DB3E1D">
        <w:rPr>
          <w:rFonts w:ascii="Helvetica" w:eastAsia="Times New Roman" w:hAnsi="Helvetica" w:cs="Helvetica"/>
          <w:sz w:val="22"/>
          <w:szCs w:val="22"/>
        </w:rPr>
        <w:t xml:space="preserve"> data</w:t>
      </w:r>
      <w:r w:rsidR="004B2973">
        <w:rPr>
          <w:rFonts w:ascii="Helvetica" w:eastAsia="Times New Roman" w:hAnsi="Helvetica" w:cs="Helvetica"/>
          <w:sz w:val="22"/>
          <w:szCs w:val="22"/>
        </w:rPr>
        <w:t xml:space="preserve"> is available</w:t>
      </w:r>
      <w:r w:rsidR="00EE27E7">
        <w:rPr>
          <w:rFonts w:ascii="Helvetica" w:eastAsia="Times New Roman" w:hAnsi="Helvetica" w:cs="Helvetica"/>
          <w:sz w:val="22"/>
          <w:szCs w:val="22"/>
        </w:rPr>
        <w:t>, e</w:t>
      </w:r>
      <w:r w:rsidR="007F4B87">
        <w:rPr>
          <w:rFonts w:ascii="Helvetica" w:eastAsia="Times New Roman" w:hAnsi="Helvetica" w:cs="Helvetica"/>
          <w:sz w:val="22"/>
          <w:szCs w:val="22"/>
        </w:rPr>
        <w:t xml:space="preserve">xperiments </w:t>
      </w:r>
      <w:r w:rsidR="00D2139C">
        <w:rPr>
          <w:rFonts w:ascii="Helvetica" w:eastAsia="Times New Roman" w:hAnsi="Helvetica" w:cs="Helvetica"/>
          <w:sz w:val="22"/>
          <w:szCs w:val="22"/>
        </w:rPr>
        <w:t xml:space="preserve">can </w:t>
      </w:r>
      <w:r w:rsidR="00E140CC">
        <w:rPr>
          <w:rFonts w:ascii="Helvetica" w:eastAsia="Times New Roman" w:hAnsi="Helvetica" w:cs="Helvetica"/>
          <w:sz w:val="22"/>
          <w:szCs w:val="22"/>
        </w:rPr>
        <w:t>be used</w:t>
      </w:r>
      <w:r w:rsidR="00276937">
        <w:rPr>
          <w:rFonts w:ascii="Helvetica" w:eastAsia="Times New Roman" w:hAnsi="Helvetica" w:cs="Helvetica"/>
          <w:sz w:val="22"/>
          <w:szCs w:val="22"/>
        </w:rPr>
        <w:t xml:space="preserve"> to test </w:t>
      </w:r>
      <w:r w:rsidR="00E140CC">
        <w:rPr>
          <w:rFonts w:ascii="Helvetica" w:eastAsia="Times New Roman" w:hAnsi="Helvetica" w:cs="Helvetica"/>
          <w:sz w:val="22"/>
          <w:szCs w:val="22"/>
        </w:rPr>
        <w:t xml:space="preserve">and disentangle </w:t>
      </w:r>
      <w:r w:rsidR="00276937">
        <w:rPr>
          <w:rFonts w:ascii="Helvetica" w:eastAsia="Times New Roman" w:hAnsi="Helvetica" w:cs="Helvetica"/>
          <w:sz w:val="22"/>
          <w:szCs w:val="22"/>
        </w:rPr>
        <w:t>multiple mechanisms, for example direct from indirect effects</w:t>
      </w:r>
      <w:r w:rsidR="00C23DC3">
        <w:rPr>
          <w:rFonts w:ascii="Helvetica" w:eastAsia="Times New Roman" w:hAnsi="Helvetica" w:cs="Helvetica"/>
          <w:sz w:val="22"/>
          <w:szCs w:val="22"/>
        </w:rPr>
        <w:t xml:space="preserve"> </w:t>
      </w:r>
      <w:r w:rsidR="00C23DC3" w:rsidRPr="00681D62">
        <w:rPr>
          <w:rFonts w:ascii="Helvetica" w:eastAsia="Times New Roman" w:hAnsi="Helvetica" w:cs="Helvetica"/>
          <w:sz w:val="22"/>
          <w:szCs w:val="22"/>
        </w:rPr>
        <w:t xml:space="preserve">or abiotic from </w:t>
      </w:r>
      <w:r w:rsidR="00384642">
        <w:rPr>
          <w:rFonts w:ascii="Helvetica" w:eastAsia="Times New Roman" w:hAnsi="Helvetica" w:cs="Helvetica"/>
          <w:sz w:val="22"/>
          <w:szCs w:val="22"/>
        </w:rPr>
        <w:t>phenological</w:t>
      </w:r>
      <w:r w:rsidR="00C23DC3" w:rsidRPr="00681D62">
        <w:rPr>
          <w:rFonts w:ascii="Helvetica" w:eastAsia="Times New Roman" w:hAnsi="Helvetica" w:cs="Helvetica"/>
          <w:sz w:val="22"/>
          <w:szCs w:val="22"/>
        </w:rPr>
        <w:t xml:space="preserve"> mismatches</w:t>
      </w:r>
      <w:r w:rsidR="00C23DC3">
        <w:rPr>
          <w:rFonts w:ascii="Helvetica" w:eastAsia="Times New Roman" w:hAnsi="Helvetica" w:cs="Helvetica"/>
          <w:i/>
          <w:sz w:val="22"/>
          <w:szCs w:val="22"/>
        </w:rPr>
        <w:t xml:space="preserve"> </w:t>
      </w:r>
      <w:r w:rsidR="00C23DC3">
        <w:rPr>
          <w:rFonts w:ascii="Helvetica" w:eastAsia="Times New Roman" w:hAnsi="Helvetica" w:cs="Helvetica"/>
          <w:sz w:val="22"/>
          <w:szCs w:val="22"/>
        </w:rPr>
        <w:t>(</w:t>
      </w:r>
      <w:r w:rsidR="001E5301">
        <w:rPr>
          <w:rFonts w:ascii="Helvetica" w:eastAsia="Times New Roman" w:hAnsi="Helvetica" w:cs="Helvetica"/>
          <w:sz w:val="22"/>
          <w:szCs w:val="22"/>
        </w:rPr>
        <w:t xml:space="preserve">Box 1; </w:t>
      </w:r>
      <w:r w:rsidR="00C23DC3">
        <w:rPr>
          <w:rFonts w:ascii="Helvetica" w:eastAsia="Times New Roman" w:hAnsi="Helvetica" w:cs="Helvetica"/>
          <w:sz w:val="22"/>
          <w:szCs w:val="22"/>
        </w:rPr>
        <w:t>REF)</w:t>
      </w:r>
      <w:ins w:id="94" w:author="Heather Kharouba" w:date="2018-12-19T09:26:00Z">
        <w:r w:rsidR="00F53C73">
          <w:rPr>
            <w:rFonts w:ascii="Helvetica" w:eastAsia="Times New Roman" w:hAnsi="Helvetica" w:cs="Helvetica"/>
            <w:sz w:val="22"/>
            <w:szCs w:val="22"/>
          </w:rPr>
          <w:t>. Experiments provide</w:t>
        </w:r>
      </w:ins>
      <w:r w:rsidR="00836BA5">
        <w:rPr>
          <w:rFonts w:ascii="Helvetica" w:eastAsia="Times New Roman" w:hAnsi="Helvetica" w:cs="Helvetica"/>
          <w:sz w:val="22"/>
          <w:szCs w:val="22"/>
        </w:rPr>
        <w:t xml:space="preserve"> </w:t>
      </w:r>
      <w:r w:rsidR="0042796D">
        <w:rPr>
          <w:rFonts w:ascii="Helvetica" w:eastAsia="Times New Roman" w:hAnsi="Helvetica" w:cs="Helvetica"/>
          <w:sz w:val="22"/>
          <w:szCs w:val="22"/>
        </w:rPr>
        <w:t>a</w:t>
      </w:r>
      <w:r w:rsidR="008A31E0">
        <w:rPr>
          <w:rFonts w:ascii="Helvetica" w:eastAsia="Times New Roman" w:hAnsi="Helvetica" w:cs="Helvetica"/>
          <w:sz w:val="22"/>
          <w:szCs w:val="22"/>
        </w:rPr>
        <w:t xml:space="preserve"> high degree</w:t>
      </w:r>
      <w:r w:rsidR="00836BA5">
        <w:rPr>
          <w:rFonts w:ascii="Helvetica" w:eastAsia="Times New Roman" w:hAnsi="Helvetica" w:cs="Helvetica"/>
          <w:sz w:val="22"/>
          <w:szCs w:val="22"/>
        </w:rPr>
        <w:t xml:space="preserve"> of inference </w:t>
      </w:r>
      <w:r w:rsidR="008A31E0">
        <w:rPr>
          <w:rFonts w:ascii="Helvetica" w:eastAsia="Times New Roman" w:hAnsi="Helvetica" w:cs="Helvetica"/>
          <w:sz w:val="22"/>
          <w:szCs w:val="22"/>
        </w:rPr>
        <w:t xml:space="preserve">about mechanism </w:t>
      </w:r>
      <w:r w:rsidR="00836BA5">
        <w:rPr>
          <w:rFonts w:ascii="Helvetica" w:eastAsia="Times New Roman" w:hAnsi="Helvetica" w:cs="Helvetica"/>
          <w:sz w:val="22"/>
          <w:szCs w:val="22"/>
        </w:rPr>
        <w:t>that descriptive data</w:t>
      </w:r>
      <w:r w:rsidR="00FD4F95">
        <w:rPr>
          <w:rFonts w:ascii="Helvetica" w:eastAsia="Times New Roman" w:hAnsi="Helvetica" w:cs="Helvetica"/>
          <w:sz w:val="22"/>
          <w:szCs w:val="22"/>
        </w:rPr>
        <w:t xml:space="preserve"> alone</w:t>
      </w:r>
      <w:r w:rsidR="00836BA5">
        <w:rPr>
          <w:rFonts w:ascii="Helvetica" w:eastAsia="Times New Roman" w:hAnsi="Helvetica" w:cs="Helvetica"/>
          <w:sz w:val="22"/>
          <w:szCs w:val="22"/>
        </w:rPr>
        <w:t xml:space="preserve"> cannot match.</w:t>
      </w:r>
      <w:r w:rsidR="00276937">
        <w:rPr>
          <w:rFonts w:ascii="Helvetica" w:eastAsia="Times New Roman" w:hAnsi="Helvetica" w:cs="Helvetica"/>
          <w:sz w:val="22"/>
          <w:szCs w:val="22"/>
        </w:rPr>
        <w:t xml:space="preserve"> </w:t>
      </w:r>
      <w:r w:rsidR="00681D62">
        <w:rPr>
          <w:rFonts w:ascii="Helvetica" w:eastAsia="Times New Roman" w:hAnsi="Helvetica" w:cs="Helvetica"/>
          <w:sz w:val="22"/>
          <w:szCs w:val="22"/>
        </w:rPr>
        <w:t xml:space="preserve">For example, Berger et al. (2014) manipulated water temperature, stratification depth and the presence/absence of </w:t>
      </w:r>
      <w:r w:rsidR="00664DB7">
        <w:rPr>
          <w:rFonts w:ascii="Helvetica" w:eastAsia="Times New Roman" w:hAnsi="Helvetica" w:cs="Helvetica"/>
          <w:sz w:val="22"/>
          <w:szCs w:val="22"/>
        </w:rPr>
        <w:t>zooplankton</w:t>
      </w:r>
      <w:r w:rsidR="00681D62">
        <w:rPr>
          <w:rFonts w:ascii="Helvetica" w:eastAsia="Times New Roman" w:hAnsi="Helvetica" w:cs="Helvetica"/>
          <w:sz w:val="22"/>
          <w:szCs w:val="22"/>
        </w:rPr>
        <w:t xml:space="preserve"> in lake mesocosms to separate the direct effects of light and temperature on spring plankton dynamics</w:t>
      </w:r>
      <w:r w:rsidR="00664DB7">
        <w:rPr>
          <w:rFonts w:ascii="Helvetica" w:eastAsia="Times New Roman" w:hAnsi="Helvetica" w:cs="Helvetica"/>
          <w:sz w:val="22"/>
          <w:szCs w:val="22"/>
        </w:rPr>
        <w:t xml:space="preserve"> from effects mediated through the consumer.</w:t>
      </w:r>
      <w:r w:rsidR="006379AF">
        <w:rPr>
          <w:rFonts w:ascii="Helvetica" w:eastAsia="Times New Roman" w:hAnsi="Helvetica" w:cs="Helvetica"/>
          <w:sz w:val="22"/>
          <w:szCs w:val="22"/>
        </w:rPr>
        <w:t xml:space="preserve"> </w:t>
      </w:r>
      <w:commentRangeStart w:id="95"/>
      <w:r w:rsidR="006379AF">
        <w:rPr>
          <w:rFonts w:ascii="Helvetica" w:eastAsia="Times New Roman" w:hAnsi="Helvetica" w:cs="Helvetica"/>
          <w:sz w:val="22"/>
          <w:szCs w:val="22"/>
        </w:rPr>
        <w:t xml:space="preserve">The extrapolation of their results to the </w:t>
      </w:r>
      <w:r w:rsidR="00027400">
        <w:rPr>
          <w:rFonts w:ascii="Helvetica" w:eastAsia="Times New Roman" w:hAnsi="Helvetica" w:cs="Helvetica"/>
          <w:sz w:val="22"/>
          <w:szCs w:val="22"/>
        </w:rPr>
        <w:t>lake eco</w:t>
      </w:r>
      <w:r w:rsidR="006379AF">
        <w:rPr>
          <w:rFonts w:ascii="Helvetica" w:eastAsia="Times New Roman" w:hAnsi="Helvetica" w:cs="Helvetica"/>
          <w:sz w:val="22"/>
          <w:szCs w:val="22"/>
        </w:rPr>
        <w:t>system are uncertain</w:t>
      </w:r>
      <w:r w:rsidR="007E267D">
        <w:rPr>
          <w:rFonts w:ascii="Helvetica" w:eastAsia="Times New Roman" w:hAnsi="Helvetica" w:cs="Helvetica"/>
          <w:sz w:val="22"/>
          <w:szCs w:val="22"/>
        </w:rPr>
        <w:t>, however,</w:t>
      </w:r>
      <w:r w:rsidR="006379AF">
        <w:rPr>
          <w:rFonts w:ascii="Helvetica" w:eastAsia="Times New Roman" w:hAnsi="Helvetica" w:cs="Helvetica"/>
          <w:sz w:val="22"/>
          <w:szCs w:val="22"/>
        </w:rPr>
        <w:t xml:space="preserve"> given the lack of long-term data in the system and </w:t>
      </w:r>
      <w:r w:rsidR="007E267D">
        <w:rPr>
          <w:rFonts w:ascii="Helvetica" w:eastAsia="Times New Roman" w:hAnsi="Helvetica" w:cs="Helvetica"/>
          <w:sz w:val="22"/>
          <w:szCs w:val="22"/>
        </w:rPr>
        <w:t xml:space="preserve">the </w:t>
      </w:r>
      <w:r w:rsidR="006379AF">
        <w:rPr>
          <w:rFonts w:ascii="Helvetica" w:eastAsia="Times New Roman" w:hAnsi="Helvetica" w:cs="Helvetica"/>
          <w:sz w:val="22"/>
          <w:szCs w:val="22"/>
        </w:rPr>
        <w:t xml:space="preserve">uncertainty about phenological cues for </w:t>
      </w:r>
      <w:r w:rsidR="006379AF" w:rsidRPr="006379AF">
        <w:rPr>
          <w:rFonts w:ascii="Helvetica" w:eastAsia="Times New Roman" w:hAnsi="Helvetica" w:cs="Helvetica"/>
          <w:i/>
          <w:sz w:val="22"/>
          <w:szCs w:val="22"/>
        </w:rPr>
        <w:t>Daphnia</w:t>
      </w:r>
      <w:r w:rsidR="006379AF">
        <w:rPr>
          <w:rFonts w:ascii="Helvetica" w:eastAsia="Times New Roman" w:hAnsi="Helvetica" w:cs="Helvetica"/>
          <w:sz w:val="22"/>
          <w:szCs w:val="22"/>
        </w:rPr>
        <w:t xml:space="preserve"> in the field</w:t>
      </w:r>
      <w:r w:rsidR="00903E75">
        <w:rPr>
          <w:rFonts w:ascii="Helvetica" w:eastAsia="Times New Roman" w:hAnsi="Helvetica" w:cs="Helvetica"/>
          <w:sz w:val="22"/>
          <w:szCs w:val="22"/>
        </w:rPr>
        <w:t xml:space="preserve"> (Berger et al. 2014)</w:t>
      </w:r>
      <w:r w:rsidR="006379AF">
        <w:rPr>
          <w:rFonts w:ascii="Helvetica" w:eastAsia="Times New Roman" w:hAnsi="Helvetica" w:cs="Helvetica"/>
          <w:sz w:val="22"/>
          <w:szCs w:val="22"/>
        </w:rPr>
        <w:t>.</w:t>
      </w:r>
      <w:commentRangeEnd w:id="95"/>
      <w:r w:rsidR="00D15119">
        <w:rPr>
          <w:rStyle w:val="CommentReference"/>
        </w:rPr>
        <w:commentReference w:id="95"/>
      </w:r>
    </w:p>
    <w:p w14:paraId="11EA4AE8" w14:textId="74EC444F" w:rsidR="00AE6CA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eastAsia="Times New Roman" w:hAnsi="Helvetica" w:cs="Helvetica"/>
          <w:sz w:val="22"/>
          <w:szCs w:val="22"/>
        </w:rPr>
        <w:tab/>
      </w:r>
      <w:r w:rsidRPr="0001795F">
        <w:rPr>
          <w:rFonts w:ascii="Helvetica" w:eastAsia="Times New Roman" w:hAnsi="Helvetica" w:cs="Helvetica"/>
          <w:sz w:val="22"/>
          <w:szCs w:val="22"/>
        </w:rPr>
        <w:t>B</w:t>
      </w:r>
      <w:r w:rsidRPr="0001795F">
        <w:rPr>
          <w:rFonts w:ascii="Helvetica" w:hAnsi="Helvetica"/>
          <w:sz w:val="22"/>
          <w:szCs w:val="22"/>
        </w:rPr>
        <w:t xml:space="preserve">aselines </w:t>
      </w:r>
      <w:r w:rsidR="00CF2F04">
        <w:rPr>
          <w:rFonts w:ascii="Helvetica" w:hAnsi="Helvetica"/>
          <w:sz w:val="22"/>
          <w:szCs w:val="22"/>
        </w:rPr>
        <w:t xml:space="preserve">themselves </w:t>
      </w:r>
      <w:r w:rsidRPr="0001795F">
        <w:rPr>
          <w:rFonts w:ascii="Helvetica" w:hAnsi="Helvetica"/>
          <w:sz w:val="22"/>
          <w:szCs w:val="22"/>
        </w:rPr>
        <w:t xml:space="preserve">can </w:t>
      </w:r>
      <w:r>
        <w:rPr>
          <w:rFonts w:ascii="Helvetica" w:hAnsi="Helvetica"/>
          <w:sz w:val="22"/>
          <w:szCs w:val="22"/>
        </w:rPr>
        <w:t xml:space="preserve">also </w:t>
      </w:r>
      <w:r w:rsidRPr="0001795F">
        <w:rPr>
          <w:rFonts w:ascii="Helvetica" w:hAnsi="Helvetica"/>
          <w:sz w:val="22"/>
          <w:szCs w:val="22"/>
        </w:rPr>
        <w:t xml:space="preserve">be used to test multiple mechanisms. Researchers with long-term data can define specific hypotheses about the </w:t>
      </w:r>
      <w:r w:rsidR="00316942">
        <w:rPr>
          <w:rFonts w:ascii="Helvetica" w:hAnsi="Helvetica"/>
          <w:sz w:val="22"/>
          <w:szCs w:val="22"/>
        </w:rPr>
        <w:t xml:space="preserve">expected vs. observed </w:t>
      </w:r>
      <w:r w:rsidRPr="0001795F">
        <w:rPr>
          <w:rFonts w:ascii="Helvetica" w:hAnsi="Helvetica"/>
          <w:sz w:val="22"/>
          <w:szCs w:val="22"/>
        </w:rPr>
        <w:t xml:space="preserve">patterns of environmental change in their systems </w:t>
      </w:r>
      <w:r w:rsidR="00316942">
        <w:rPr>
          <w:rFonts w:ascii="Helvetica" w:hAnsi="Helvetica"/>
          <w:sz w:val="22"/>
          <w:szCs w:val="22"/>
        </w:rPr>
        <w:t>and then</w:t>
      </w:r>
      <w:r w:rsidRPr="0001795F">
        <w:rPr>
          <w:rFonts w:ascii="Helvetica" w:hAnsi="Helvetica"/>
          <w:sz w:val="22"/>
          <w:szCs w:val="22"/>
        </w:rPr>
        <w:t xml:space="preserve"> attribute var</w:t>
      </w:r>
      <w:r w:rsidR="00316942">
        <w:rPr>
          <w:rFonts w:ascii="Helvetica" w:hAnsi="Helvetica"/>
          <w:sz w:val="22"/>
          <w:szCs w:val="22"/>
        </w:rPr>
        <w:t>iation in phenological mismatch</w:t>
      </w:r>
      <w:r w:rsidRPr="0001795F">
        <w:rPr>
          <w:rFonts w:ascii="Helvetica" w:hAnsi="Helvetica"/>
          <w:sz w:val="22"/>
          <w:szCs w:val="22"/>
        </w:rPr>
        <w:t xml:space="preserve"> to </w:t>
      </w:r>
      <w:r>
        <w:rPr>
          <w:rFonts w:ascii="Helvetica" w:hAnsi="Helvetica"/>
          <w:sz w:val="22"/>
          <w:szCs w:val="22"/>
        </w:rPr>
        <w:t>the main driver</w:t>
      </w:r>
      <w:r w:rsidRPr="0001795F">
        <w:rPr>
          <w:rFonts w:ascii="Helvetica" w:hAnsi="Helvetica"/>
          <w:sz w:val="22"/>
          <w:szCs w:val="22"/>
        </w:rPr>
        <w:t xml:space="preserve">. For example, </w:t>
      </w:r>
      <w:r w:rsidR="0007263E">
        <w:rPr>
          <w:rFonts w:ascii="Helvetica" w:hAnsi="Helvetica"/>
          <w:sz w:val="22"/>
          <w:szCs w:val="22"/>
        </w:rPr>
        <w:t>many lakes experienced large changes in nutrient inputs in the 1960s and 1970s (e.g., George 2011; Lake Washington</w:t>
      </w:r>
      <w:ins w:id="96" w:author="Heather Kharouba" w:date="2018-12-21T13:38:00Z">
        <w:r w:rsidR="00CB1821">
          <w:rPr>
            <w:rFonts w:ascii="Helvetica" w:hAnsi="Helvetica"/>
            <w:sz w:val="22"/>
            <w:szCs w:val="22"/>
          </w:rPr>
          <w:t xml:space="preserve"> (Edmondson 1994)</w:t>
        </w:r>
      </w:ins>
      <w:r w:rsidR="0007263E">
        <w:rPr>
          <w:rFonts w:ascii="Helvetica" w:hAnsi="Helvetica"/>
          <w:sz w:val="22"/>
          <w:szCs w:val="22"/>
        </w:rPr>
        <w:t>)</w:t>
      </w:r>
      <w:r w:rsidR="000F6335">
        <w:rPr>
          <w:rFonts w:ascii="Helvetica" w:hAnsi="Helvetica"/>
          <w:sz w:val="22"/>
          <w:szCs w:val="22"/>
        </w:rPr>
        <w:t>, before the onset of recent clim</w:t>
      </w:r>
      <w:r w:rsidR="009915B7">
        <w:rPr>
          <w:rFonts w:ascii="Helvetica" w:hAnsi="Helvetica"/>
          <w:sz w:val="22"/>
          <w:szCs w:val="22"/>
        </w:rPr>
        <w:t>ate change in the early 1980s. R</w:t>
      </w:r>
      <w:r w:rsidR="000F6335">
        <w:rPr>
          <w:rFonts w:ascii="Helvetica" w:hAnsi="Helvetica"/>
          <w:sz w:val="22"/>
          <w:szCs w:val="22"/>
        </w:rPr>
        <w:t>esearchers can</w:t>
      </w:r>
      <w:r w:rsidR="007F3186" w:rsidRPr="007F3186">
        <w:rPr>
          <w:rFonts w:ascii="Helvetica" w:hAnsi="Helvetica"/>
          <w:sz w:val="22"/>
          <w:szCs w:val="22"/>
        </w:rPr>
        <w:t xml:space="preserve"> </w:t>
      </w:r>
      <w:commentRangeStart w:id="97"/>
      <w:r w:rsidR="007F3186">
        <w:rPr>
          <w:rFonts w:ascii="Helvetica" w:hAnsi="Helvetica"/>
          <w:sz w:val="22"/>
          <w:szCs w:val="22"/>
        </w:rPr>
        <w:t>test different breakpoints</w:t>
      </w:r>
      <w:r w:rsidR="00AE7486">
        <w:rPr>
          <w:rFonts w:ascii="Helvetica" w:hAnsi="Helvetica"/>
          <w:sz w:val="22"/>
          <w:szCs w:val="22"/>
        </w:rPr>
        <w:t xml:space="preserve"> </w:t>
      </w:r>
      <w:commentRangeEnd w:id="97"/>
      <w:r w:rsidR="00D15119">
        <w:rPr>
          <w:rStyle w:val="CommentReference"/>
        </w:rPr>
        <w:commentReference w:id="97"/>
      </w:r>
      <w:r w:rsidR="00AE7486">
        <w:rPr>
          <w:rFonts w:ascii="Helvetica" w:hAnsi="Helvetica"/>
          <w:sz w:val="22"/>
          <w:szCs w:val="22"/>
        </w:rPr>
        <w:t>with their long-term data</w:t>
      </w:r>
      <w:r w:rsidR="007F3186">
        <w:rPr>
          <w:rFonts w:ascii="Helvetica" w:hAnsi="Helvetica"/>
          <w:sz w:val="22"/>
          <w:szCs w:val="22"/>
        </w:rPr>
        <w:t xml:space="preserve"> to determine where non-linearity began</w:t>
      </w:r>
      <w:r w:rsidR="003164D7">
        <w:rPr>
          <w:rFonts w:ascii="Helvetica" w:hAnsi="Helvetica"/>
          <w:sz w:val="22"/>
          <w:szCs w:val="22"/>
        </w:rPr>
        <w:t>, thus</w:t>
      </w:r>
      <w:r w:rsidR="009915B7">
        <w:rPr>
          <w:rFonts w:ascii="Helvetica" w:hAnsi="Helvetica"/>
          <w:sz w:val="22"/>
          <w:szCs w:val="22"/>
        </w:rPr>
        <w:t xml:space="preserve"> </w:t>
      </w:r>
      <w:r w:rsidR="003164D7">
        <w:rPr>
          <w:rFonts w:ascii="Helvetica" w:hAnsi="Helvetica"/>
          <w:sz w:val="22"/>
          <w:szCs w:val="22"/>
        </w:rPr>
        <w:t>providing</w:t>
      </w:r>
      <w:r w:rsidR="00CE0948">
        <w:rPr>
          <w:rFonts w:ascii="Helvetica" w:hAnsi="Helvetica"/>
          <w:sz w:val="22"/>
          <w:szCs w:val="22"/>
        </w:rPr>
        <w:t xml:space="preserve"> evidence for which </w:t>
      </w:r>
      <w:r w:rsidR="00D30247">
        <w:rPr>
          <w:rFonts w:ascii="Helvetica" w:hAnsi="Helvetica"/>
          <w:sz w:val="22"/>
          <w:szCs w:val="22"/>
        </w:rPr>
        <w:t xml:space="preserve">factor </w:t>
      </w:r>
      <w:r w:rsidR="003164D7">
        <w:rPr>
          <w:rFonts w:ascii="Helvetica" w:hAnsi="Helvetica"/>
          <w:sz w:val="22"/>
          <w:szCs w:val="22"/>
        </w:rPr>
        <w:t xml:space="preserve">is </w:t>
      </w:r>
      <w:r w:rsidR="00E454EE">
        <w:rPr>
          <w:rFonts w:ascii="Helvetica" w:hAnsi="Helvetica"/>
          <w:sz w:val="22"/>
          <w:szCs w:val="22"/>
        </w:rPr>
        <w:t xml:space="preserve">likely to be </w:t>
      </w:r>
      <w:r w:rsidR="003164D7">
        <w:rPr>
          <w:rFonts w:ascii="Helvetica" w:hAnsi="Helvetica"/>
          <w:sz w:val="22"/>
          <w:szCs w:val="22"/>
        </w:rPr>
        <w:t xml:space="preserve">the major </w:t>
      </w:r>
      <w:r w:rsidR="00CC74D3">
        <w:rPr>
          <w:rFonts w:ascii="Helvetica" w:hAnsi="Helvetica"/>
          <w:sz w:val="22"/>
          <w:szCs w:val="22"/>
        </w:rPr>
        <w:t>driver of</w:t>
      </w:r>
      <w:r w:rsidR="003164D7">
        <w:rPr>
          <w:rFonts w:ascii="Helvetica" w:hAnsi="Helvetica"/>
          <w:sz w:val="22"/>
          <w:szCs w:val="22"/>
        </w:rPr>
        <w:t xml:space="preserve"> changes in ph</w:t>
      </w:r>
      <w:r w:rsidR="00CC74D3">
        <w:rPr>
          <w:rFonts w:ascii="Helvetica" w:hAnsi="Helvetica"/>
          <w:sz w:val="22"/>
          <w:szCs w:val="22"/>
        </w:rPr>
        <w:t>enological synchrony</w:t>
      </w:r>
      <w:r w:rsidR="00567B07">
        <w:rPr>
          <w:rFonts w:ascii="Helvetica" w:hAnsi="Helvetica"/>
          <w:sz w:val="22"/>
          <w:szCs w:val="22"/>
        </w:rPr>
        <w:t>.</w:t>
      </w:r>
      <w:r w:rsidR="0007263E">
        <w:rPr>
          <w:rFonts w:ascii="Helvetica" w:hAnsi="Helvetica"/>
          <w:sz w:val="22"/>
          <w:szCs w:val="22"/>
        </w:rPr>
        <w:t xml:space="preserve"> </w:t>
      </w:r>
    </w:p>
    <w:p w14:paraId="6717BC8D" w14:textId="77777777" w:rsidR="00CC132D"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276937" w:rsidRPr="00AE69BC">
        <w:rPr>
          <w:rFonts w:ascii="Helvetica" w:hAnsi="Helvetica" w:cs="Helvetica"/>
          <w:sz w:val="22"/>
          <w:szCs w:val="22"/>
          <w:lang w:val="en-US"/>
        </w:rPr>
        <w:t xml:space="preserve">Higher </w:t>
      </w:r>
      <w:r w:rsidR="00276937">
        <w:rPr>
          <w:rFonts w:ascii="Helvetica" w:hAnsi="Helvetica" w:cs="Helvetica"/>
          <w:sz w:val="22"/>
          <w:szCs w:val="22"/>
          <w:lang w:val="en-US"/>
        </w:rPr>
        <w:t xml:space="preserve">temporal </w:t>
      </w:r>
      <w:r w:rsidR="00276937" w:rsidRPr="00AE69BC">
        <w:rPr>
          <w:rFonts w:ascii="Helvetica" w:hAnsi="Helvetica" w:cs="Helvetica"/>
          <w:sz w:val="22"/>
          <w:szCs w:val="22"/>
          <w:lang w:val="en-US"/>
        </w:rPr>
        <w:t>resolution data</w:t>
      </w:r>
      <w:r w:rsidR="00276937">
        <w:rPr>
          <w:rFonts w:ascii="Helvetica" w:hAnsi="Helvetica" w:cs="Helvetica"/>
          <w:sz w:val="22"/>
          <w:szCs w:val="22"/>
          <w:lang w:val="en-US"/>
        </w:rPr>
        <w:t xml:space="preserve"> </w:t>
      </w:r>
      <w:r w:rsidR="00E15ACB">
        <w:rPr>
          <w:rFonts w:ascii="Helvetica" w:hAnsi="Helvetica" w:cs="Helvetica"/>
          <w:sz w:val="22"/>
          <w:szCs w:val="22"/>
          <w:lang w:val="en-US"/>
        </w:rPr>
        <w:t>in some systems may help with teasing apart different mechanisms</w:t>
      </w:r>
      <w:r w:rsidR="00276937" w:rsidRPr="00AE69BC">
        <w:rPr>
          <w:rFonts w:ascii="Helvetica" w:hAnsi="Helvetica" w:cs="Helvetica"/>
          <w:sz w:val="22"/>
          <w:szCs w:val="22"/>
          <w:lang w:val="en-US"/>
        </w:rPr>
        <w:t xml:space="preserve">. </w:t>
      </w:r>
      <w:r w:rsidR="00E80231">
        <w:rPr>
          <w:rFonts w:ascii="Helvetica" w:hAnsi="Helvetica" w:cs="Helvetica"/>
          <w:sz w:val="22"/>
          <w:szCs w:val="22"/>
          <w:lang w:val="en-US"/>
        </w:rPr>
        <w:t>Ideally, s</w:t>
      </w:r>
      <w:r w:rsidR="005F323E">
        <w:rPr>
          <w:rFonts w:ascii="Helvetica" w:hAnsi="Helvetica" w:cs="Helvetica"/>
          <w:sz w:val="22"/>
          <w:szCs w:val="22"/>
          <w:lang w:val="en-US"/>
        </w:rPr>
        <w:t xml:space="preserve">ampling frequency should be relative to the life history of the species of interest. </w:t>
      </w:r>
      <w:commentRangeStart w:id="98"/>
      <w:r w:rsidR="00E15ACB">
        <w:rPr>
          <w:rFonts w:ascii="Helvetica" w:hAnsi="Helvetica" w:cs="Helvetica"/>
          <w:sz w:val="22"/>
          <w:szCs w:val="22"/>
          <w:lang w:val="en-US"/>
        </w:rPr>
        <w:t>For example, i</w:t>
      </w:r>
      <w:r w:rsidR="00276937" w:rsidRPr="00AE69BC">
        <w:rPr>
          <w:rFonts w:ascii="Helvetica" w:hAnsi="Helvetica" w:cs="Helvetica"/>
          <w:sz w:val="22"/>
          <w:szCs w:val="22"/>
          <w:lang w:val="en-US"/>
        </w:rPr>
        <w:t xml:space="preserve">n aquatic systems, there is </w:t>
      </w:r>
      <w:r w:rsidR="00585CC0">
        <w:rPr>
          <w:rFonts w:ascii="Helvetica" w:hAnsi="Helvetica" w:cs="Helvetica"/>
          <w:sz w:val="22"/>
          <w:szCs w:val="22"/>
          <w:lang w:val="en-US"/>
        </w:rPr>
        <w:t xml:space="preserve">often </w:t>
      </w:r>
      <w:r w:rsidR="00276937" w:rsidRPr="00AE69BC">
        <w:rPr>
          <w:rFonts w:ascii="Helvetica" w:hAnsi="Helvetica" w:cs="Helvetica"/>
          <w:sz w:val="22"/>
          <w:szCs w:val="22"/>
          <w:lang w:val="en-US"/>
        </w:rPr>
        <w:t>quick turnaround between producers and consumers</w:t>
      </w:r>
      <w:r w:rsidR="00945825">
        <w:rPr>
          <w:rFonts w:ascii="Helvetica" w:hAnsi="Helvetica" w:cs="Helvetica"/>
          <w:sz w:val="22"/>
          <w:szCs w:val="22"/>
          <w:lang w:val="en-US"/>
        </w:rPr>
        <w:t xml:space="preserve"> so it can be difficult to determine how much influence producers have on consumers</w:t>
      </w:r>
      <w:r w:rsidR="00664DB7">
        <w:rPr>
          <w:rFonts w:ascii="Helvetica" w:hAnsi="Helvetica" w:cs="Helvetica"/>
          <w:sz w:val="22"/>
          <w:szCs w:val="22"/>
          <w:lang w:val="en-US"/>
        </w:rPr>
        <w:t xml:space="preserve"> and vice versa</w:t>
      </w:r>
      <w:r w:rsidR="00945825">
        <w:rPr>
          <w:rFonts w:ascii="Helvetica" w:hAnsi="Helvetica" w:cs="Helvetica"/>
          <w:sz w:val="22"/>
          <w:szCs w:val="22"/>
          <w:lang w:val="en-US"/>
        </w:rPr>
        <w:t>. Moreover,</w:t>
      </w:r>
      <w:r w:rsidR="004257D6">
        <w:rPr>
          <w:rFonts w:ascii="Helvetica" w:hAnsi="Helvetica" w:cs="Helvetica"/>
          <w:sz w:val="22"/>
          <w:szCs w:val="22"/>
          <w:lang w:val="en-US"/>
        </w:rPr>
        <w:t xml:space="preserve"> </w:t>
      </w:r>
      <w:r w:rsidR="004257D6" w:rsidRPr="00AE69BC">
        <w:rPr>
          <w:rFonts w:ascii="Helvetica" w:hAnsi="Helvetica" w:cs="Helvetica"/>
          <w:sz w:val="22"/>
          <w:szCs w:val="22"/>
          <w:lang w:val="en-US"/>
        </w:rPr>
        <w:t xml:space="preserve">some zooplankton </w:t>
      </w:r>
      <w:r w:rsidR="004257D6">
        <w:rPr>
          <w:rFonts w:ascii="Helvetica" w:hAnsi="Helvetica" w:cs="Helvetica"/>
          <w:sz w:val="22"/>
          <w:szCs w:val="22"/>
          <w:lang w:val="en-US"/>
        </w:rPr>
        <w:t>are never in complete dormancy (i.e., they</w:t>
      </w:r>
      <w:r w:rsidR="004257D6" w:rsidRPr="00AE69BC">
        <w:rPr>
          <w:rFonts w:ascii="Helvetica" w:hAnsi="Helvetica" w:cs="Helvetica"/>
          <w:sz w:val="22"/>
          <w:szCs w:val="22"/>
          <w:lang w:val="en-US"/>
        </w:rPr>
        <w:t xml:space="preserve"> remain at low densities</w:t>
      </w:r>
      <w:r w:rsidR="004257D6">
        <w:rPr>
          <w:rFonts w:ascii="Helvetica" w:hAnsi="Helvetica" w:cs="Helvetica"/>
          <w:sz w:val="22"/>
          <w:szCs w:val="22"/>
          <w:lang w:val="en-US"/>
        </w:rPr>
        <w:t xml:space="preserve">). </w:t>
      </w:r>
      <w:commentRangeEnd w:id="98"/>
      <w:r w:rsidR="00EA7AF3">
        <w:rPr>
          <w:rStyle w:val="CommentReference"/>
        </w:rPr>
        <w:commentReference w:id="98"/>
      </w:r>
      <w:commentRangeStart w:id="99"/>
      <w:r w:rsidR="004257D6">
        <w:rPr>
          <w:rFonts w:ascii="Helvetica" w:hAnsi="Helvetica" w:cs="Helvetica"/>
          <w:sz w:val="22"/>
          <w:szCs w:val="22"/>
          <w:lang w:val="en-US"/>
        </w:rPr>
        <w:t>T</w:t>
      </w:r>
      <w:r w:rsidR="00EC4C94">
        <w:rPr>
          <w:rFonts w:ascii="Helvetica" w:hAnsi="Helvetica" w:cs="Helvetica"/>
          <w:sz w:val="22"/>
          <w:szCs w:val="22"/>
          <w:lang w:val="en-US"/>
        </w:rPr>
        <w:t>he t</w:t>
      </w:r>
      <w:r w:rsidR="00276937" w:rsidRPr="00AE69BC">
        <w:rPr>
          <w:rFonts w:ascii="Helvetica" w:hAnsi="Helvetica" w:cs="Helvetica"/>
          <w:sz w:val="22"/>
          <w:szCs w:val="22"/>
          <w:lang w:val="en-US"/>
        </w:rPr>
        <w:t xml:space="preserve">emporal sequencing </w:t>
      </w:r>
      <w:r w:rsidR="004257D6">
        <w:rPr>
          <w:rFonts w:ascii="Helvetica" w:hAnsi="Helvetica" w:cs="Helvetica"/>
          <w:sz w:val="22"/>
          <w:szCs w:val="22"/>
          <w:lang w:val="en-US"/>
        </w:rPr>
        <w:t xml:space="preserve">of consumer and resource and seasonal </w:t>
      </w:r>
      <w:r w:rsidR="00585CC0">
        <w:rPr>
          <w:rFonts w:ascii="Helvetica" w:hAnsi="Helvetica" w:cs="Helvetica"/>
          <w:sz w:val="22"/>
          <w:szCs w:val="22"/>
          <w:lang w:val="en-US"/>
        </w:rPr>
        <w:t>availability</w:t>
      </w:r>
      <w:r w:rsidR="004257D6">
        <w:rPr>
          <w:rFonts w:ascii="Helvetica" w:hAnsi="Helvetica" w:cs="Helvetica"/>
          <w:sz w:val="22"/>
          <w:szCs w:val="22"/>
          <w:lang w:val="en-US"/>
        </w:rPr>
        <w:t xml:space="preserve"> of the resource are key requirements of the Cushing hypothesis.</w:t>
      </w:r>
      <w:commentRangeEnd w:id="99"/>
      <w:r w:rsidR="00DE095B">
        <w:rPr>
          <w:rStyle w:val="CommentReference"/>
        </w:rPr>
        <w:commentReference w:id="99"/>
      </w:r>
    </w:p>
    <w:p w14:paraId="7E54E637" w14:textId="60DDDB0C" w:rsidR="00276937" w:rsidRPr="00652D46" w:rsidRDefault="00CC132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r>
        <w:rPr>
          <w:rFonts w:ascii="Helvetica" w:hAnsi="Helvetica" w:cs="Helvetica"/>
          <w:sz w:val="22"/>
          <w:szCs w:val="22"/>
          <w:lang w:val="en-US"/>
        </w:rPr>
        <w:tab/>
      </w:r>
      <w:r w:rsidRPr="00652D46">
        <w:rPr>
          <w:rFonts w:ascii="Helvetica" w:hAnsi="Helvetica" w:cs="Helvetica"/>
          <w:strike/>
          <w:sz w:val="22"/>
          <w:szCs w:val="22"/>
          <w:lang w:val="en-US"/>
        </w:rPr>
        <w:t>The collection of more equivalent performance data on the consumer and resource</w:t>
      </w:r>
      <w:r w:rsidR="004257D6" w:rsidRPr="00652D46">
        <w:rPr>
          <w:rFonts w:ascii="Helvetica" w:hAnsi="Helvetica" w:cs="Helvetica"/>
          <w:strike/>
          <w:sz w:val="22"/>
          <w:szCs w:val="22"/>
          <w:lang w:val="en-US"/>
        </w:rPr>
        <w:t xml:space="preserve"> </w:t>
      </w:r>
      <w:commentRangeStart w:id="100"/>
      <w:r w:rsidR="00E15ACB" w:rsidRPr="00652D46">
        <w:rPr>
          <w:rFonts w:ascii="Helvetica" w:hAnsi="Helvetica" w:cs="Helvetica"/>
          <w:strike/>
          <w:sz w:val="22"/>
          <w:szCs w:val="22"/>
          <w:lang w:val="en-US"/>
        </w:rPr>
        <w:t xml:space="preserve">Finally, </w:t>
      </w:r>
      <w:r w:rsidR="00585CC0" w:rsidRPr="00652D46">
        <w:rPr>
          <w:rFonts w:ascii="Helvetica" w:hAnsi="Helvetica" w:cs="Helvetica"/>
          <w:strike/>
          <w:sz w:val="22"/>
          <w:szCs w:val="22"/>
          <w:lang w:val="en-US"/>
        </w:rPr>
        <w:t>researchers can b</w:t>
      </w:r>
      <w:r w:rsidR="00276937" w:rsidRPr="00652D46">
        <w:rPr>
          <w:rFonts w:ascii="Helvetica" w:hAnsi="Helvetica" w:cs="Helvetica"/>
          <w:strike/>
          <w:sz w:val="22"/>
          <w:szCs w:val="22"/>
          <w:lang w:val="en-US"/>
        </w:rPr>
        <w:t>e explicit when possible about which mechanism(s) is likely driving the curve.</w:t>
      </w:r>
      <w:commentRangeEnd w:id="100"/>
      <w:r w:rsidR="0060058C" w:rsidRPr="00652D46">
        <w:rPr>
          <w:rStyle w:val="CommentReference"/>
          <w:strike/>
        </w:rPr>
        <w:commentReference w:id="100"/>
      </w:r>
    </w:p>
    <w:p w14:paraId="213F6827" w14:textId="0AC20B51" w:rsidR="00E128E6"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ii) </w:t>
      </w:r>
      <w:r w:rsidR="00180528">
        <w:rPr>
          <w:rFonts w:ascii="Helvetica" w:hAnsi="Helvetica" w:cs="Helvetica"/>
          <w:i/>
          <w:sz w:val="22"/>
          <w:szCs w:val="22"/>
          <w:lang w:val="en-US"/>
        </w:rPr>
        <w:t>Defining b</w:t>
      </w:r>
      <w:r w:rsidRPr="004257D6">
        <w:rPr>
          <w:rFonts w:ascii="Helvetica" w:hAnsi="Helvetica" w:cs="Helvetica"/>
          <w:i/>
          <w:sz w:val="22"/>
          <w:szCs w:val="22"/>
          <w:lang w:val="en-US"/>
        </w:rPr>
        <w:t>aselines</w:t>
      </w:r>
    </w:p>
    <w:p w14:paraId="14644F8B" w14:textId="2716FE50" w:rsidR="00740F6A"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sz w:val="22"/>
          <w:szCs w:val="22"/>
          <w:lang w:val="en-US"/>
        </w:rPr>
        <w:tab/>
      </w:r>
      <w:r w:rsidR="002261CA">
        <w:rPr>
          <w:rFonts w:ascii="Helvetica" w:hAnsi="Helvetica" w:cs="Helvetica"/>
          <w:sz w:val="22"/>
          <w:szCs w:val="22"/>
          <w:lang w:val="en-US"/>
        </w:rPr>
        <w:t xml:space="preserve">Researchers with long-term data have the potential to test </w:t>
      </w:r>
      <w:del w:id="101" w:author="Elizabeth Wolkovich" w:date="2019-01-02T13:18:00Z">
        <w:r w:rsidR="002261CA" w:rsidDel="00F15A74">
          <w:rPr>
            <w:rFonts w:ascii="Helvetica" w:hAnsi="Helvetica" w:cs="Helvetica"/>
            <w:sz w:val="22"/>
            <w:szCs w:val="22"/>
            <w:lang w:val="en-US"/>
          </w:rPr>
          <w:delText xml:space="preserve">for </w:delText>
        </w:r>
        <w:r w:rsidR="00B44080" w:rsidDel="00F15A74">
          <w:rPr>
            <w:rFonts w:ascii="Helvetica" w:hAnsi="Helvetica" w:cs="Helvetica"/>
            <w:sz w:val="22"/>
            <w:szCs w:val="22"/>
            <w:lang w:val="en-US"/>
          </w:rPr>
          <w:delText xml:space="preserve">support </w:delText>
        </w:r>
        <w:r w:rsidR="0060058C" w:rsidDel="00F15A74">
          <w:rPr>
            <w:rFonts w:ascii="Helvetica" w:hAnsi="Helvetica" w:cs="Helvetica"/>
            <w:sz w:val="22"/>
            <w:szCs w:val="22"/>
            <w:lang w:val="en-US"/>
          </w:rPr>
          <w:delText xml:space="preserve">of </w:delText>
        </w:r>
        <w:r w:rsidR="002261CA" w:rsidDel="00F15A74">
          <w:rPr>
            <w:rFonts w:ascii="Helvetica" w:hAnsi="Helvetica" w:cs="Helvetica"/>
            <w:sz w:val="22"/>
            <w:szCs w:val="22"/>
            <w:lang w:val="en-US"/>
          </w:rPr>
          <w:delText xml:space="preserve">the </w:delText>
        </w:r>
        <w:r w:rsidR="00783A9D" w:rsidDel="00F15A74">
          <w:rPr>
            <w:rFonts w:ascii="Helvetica" w:hAnsi="Helvetica" w:cs="Helvetica"/>
            <w:sz w:val="22"/>
            <w:szCs w:val="22"/>
            <w:lang w:val="en-US"/>
          </w:rPr>
          <w:delText>competing hypotheses</w:delText>
        </w:r>
        <w:r w:rsidR="002261CA" w:rsidDel="00F15A74">
          <w:rPr>
            <w:rFonts w:ascii="Helvetica" w:hAnsi="Helvetica" w:cs="Helvetica"/>
            <w:sz w:val="22"/>
            <w:szCs w:val="22"/>
            <w:lang w:val="en-US"/>
          </w:rPr>
          <w:delText xml:space="preserve"> of</w:delText>
        </w:r>
      </w:del>
      <w:ins w:id="102" w:author="Elizabeth Wolkovich" w:date="2019-01-02T13:18:00Z">
        <w:r w:rsidR="00F15A74">
          <w:rPr>
            <w:rFonts w:ascii="Helvetica" w:hAnsi="Helvetica" w:cs="Helvetica"/>
            <w:sz w:val="22"/>
            <w:szCs w:val="22"/>
            <w:lang w:val="en-US"/>
          </w:rPr>
          <w:t>whether</w:t>
        </w:r>
      </w:ins>
      <w:r w:rsidR="002261CA">
        <w:rPr>
          <w:rFonts w:ascii="Helvetica" w:hAnsi="Helvetica" w:cs="Helvetica"/>
          <w:sz w:val="22"/>
          <w:szCs w:val="22"/>
          <w:lang w:val="en-US"/>
        </w:rPr>
        <w:t xml:space="preserve"> synchrony vs. asynchrony </w:t>
      </w:r>
      <w:del w:id="103" w:author="Elizabeth Wolkovich" w:date="2019-01-02T13:18:00Z">
        <w:r w:rsidR="00783A9D" w:rsidDel="00F15A74">
          <w:rPr>
            <w:rFonts w:ascii="Helvetica" w:hAnsi="Helvetica" w:cs="Helvetica"/>
            <w:sz w:val="22"/>
            <w:szCs w:val="22"/>
            <w:lang w:val="en-US"/>
          </w:rPr>
          <w:delText xml:space="preserve">as </w:delText>
        </w:r>
      </w:del>
      <w:ins w:id="104" w:author="Elizabeth Wolkovich" w:date="2019-01-02T13:18:00Z">
        <w:r w:rsidR="00F15A74">
          <w:rPr>
            <w:rFonts w:ascii="Helvetica" w:hAnsi="Helvetica" w:cs="Helvetica"/>
            <w:sz w:val="22"/>
            <w:szCs w:val="22"/>
            <w:lang w:val="en-US"/>
          </w:rPr>
          <w:t xml:space="preserve">were </w:t>
        </w:r>
      </w:ins>
      <w:r w:rsidR="00783A9D">
        <w:rPr>
          <w:rFonts w:ascii="Helvetica" w:hAnsi="Helvetica" w:cs="Helvetica"/>
          <w:sz w:val="22"/>
          <w:szCs w:val="22"/>
          <w:lang w:val="en-US"/>
        </w:rPr>
        <w:t xml:space="preserve">the pre-climate change baseline </w:t>
      </w:r>
      <w:r w:rsidR="002261CA">
        <w:rPr>
          <w:rFonts w:ascii="Helvetica" w:hAnsi="Helvetica" w:cs="Helvetica"/>
          <w:sz w:val="22"/>
          <w:szCs w:val="22"/>
          <w:lang w:val="en-US"/>
        </w:rPr>
        <w:t xml:space="preserve">(Figure </w:t>
      </w:r>
      <w:r w:rsidR="00080BEF">
        <w:rPr>
          <w:rFonts w:ascii="Helvetica" w:hAnsi="Helvetica" w:cs="Helvetica"/>
          <w:sz w:val="22"/>
          <w:szCs w:val="22"/>
          <w:lang w:val="en-US"/>
        </w:rPr>
        <w:t>2</w:t>
      </w:r>
      <w:r w:rsidR="002261CA">
        <w:rPr>
          <w:rFonts w:ascii="Helvetica" w:hAnsi="Helvetica" w:cs="Helvetica"/>
          <w:sz w:val="22"/>
          <w:szCs w:val="22"/>
          <w:lang w:val="en-US"/>
        </w:rPr>
        <w:t>)</w:t>
      </w:r>
      <w:r w:rsidR="00080BEF">
        <w:rPr>
          <w:rFonts w:ascii="Helvetica" w:hAnsi="Helvetica" w:cs="Helvetica"/>
          <w:sz w:val="22"/>
          <w:szCs w:val="22"/>
          <w:lang w:val="en-US"/>
        </w:rPr>
        <w:t xml:space="preserve">. </w:t>
      </w:r>
      <w:commentRangeStart w:id="105"/>
      <w:r w:rsidR="00080BEF">
        <w:rPr>
          <w:rFonts w:ascii="Helvetica" w:hAnsi="Helvetica" w:cs="Helvetica"/>
          <w:sz w:val="22"/>
          <w:szCs w:val="22"/>
          <w:lang w:val="en-US"/>
        </w:rPr>
        <w:t>By</w:t>
      </w:r>
      <w:commentRangeEnd w:id="105"/>
      <w:r w:rsidR="00F15A74">
        <w:rPr>
          <w:rStyle w:val="CommentReference"/>
        </w:rPr>
        <w:commentReference w:id="105"/>
      </w:r>
      <w:r w:rsidR="00080BEF">
        <w:rPr>
          <w:rFonts w:ascii="Helvetica" w:hAnsi="Helvetica" w:cs="Helvetica"/>
          <w:sz w:val="22"/>
          <w:szCs w:val="22"/>
          <w:lang w:val="en-US"/>
        </w:rPr>
        <w:t xml:space="preserve"> testing for a clear peak in fitness</w:t>
      </w:r>
      <w:r w:rsidR="002B2D61">
        <w:rPr>
          <w:rFonts w:ascii="Helvetica" w:hAnsi="Helvetica" w:cs="Helvetica"/>
          <w:sz w:val="22"/>
          <w:szCs w:val="22"/>
          <w:lang w:val="en-US"/>
        </w:rPr>
        <w:t xml:space="preserve">, </w:t>
      </w:r>
      <w:r w:rsidR="00E90E6F">
        <w:rPr>
          <w:rFonts w:ascii="Helvetica" w:hAnsi="Helvetica" w:cs="Helvetica"/>
          <w:sz w:val="22"/>
          <w:szCs w:val="22"/>
          <w:lang w:val="en-US"/>
        </w:rPr>
        <w:t>researchers can place themselves on the Cushing curve</w:t>
      </w:r>
      <w:r w:rsidR="00B44080">
        <w:rPr>
          <w:rFonts w:ascii="Helvetica" w:hAnsi="Helvetica" w:cs="Helvetica"/>
          <w:sz w:val="22"/>
          <w:szCs w:val="22"/>
          <w:lang w:val="en-US"/>
        </w:rPr>
        <w:t>,</w:t>
      </w:r>
      <w:r w:rsidR="00AE73CD">
        <w:rPr>
          <w:rFonts w:ascii="Helvetica" w:hAnsi="Helvetica" w:cs="Helvetica"/>
          <w:sz w:val="22"/>
          <w:szCs w:val="22"/>
          <w:lang w:val="en-US"/>
        </w:rPr>
        <w:t xml:space="preserve"> where a clear peak would</w:t>
      </w:r>
      <w:r w:rsidR="00E86487">
        <w:rPr>
          <w:rFonts w:ascii="Helvetica" w:hAnsi="Helvetica" w:cs="Helvetica"/>
          <w:sz w:val="22"/>
          <w:szCs w:val="22"/>
          <w:lang w:val="en-US"/>
        </w:rPr>
        <w:t xml:space="preserve"> support </w:t>
      </w:r>
      <w:r w:rsidR="00AE73CD">
        <w:rPr>
          <w:rFonts w:ascii="Helvetica" w:hAnsi="Helvetica" w:cs="Helvetica"/>
          <w:sz w:val="22"/>
          <w:szCs w:val="22"/>
          <w:lang w:val="en-US"/>
        </w:rPr>
        <w:t>the synchrony baseline hypothesis</w:t>
      </w:r>
      <w:r w:rsidR="00E12C23">
        <w:rPr>
          <w:rFonts w:ascii="Helvetica" w:hAnsi="Helvetica" w:cs="Helvetica"/>
          <w:sz w:val="22"/>
          <w:szCs w:val="22"/>
          <w:lang w:val="en-US"/>
        </w:rPr>
        <w:t xml:space="preserve">. </w:t>
      </w:r>
      <w:ins w:id="106" w:author="Heather Kharouba" w:date="2018-12-19T09:37:00Z">
        <w:r w:rsidR="006B1B0F">
          <w:rPr>
            <w:rFonts w:ascii="Helvetica" w:hAnsi="Helvetica" w:cs="Helvetica"/>
            <w:sz w:val="22"/>
            <w:szCs w:val="22"/>
            <w:lang w:val="en-US"/>
          </w:rPr>
          <w:t>Whenever possible</w:t>
        </w:r>
      </w:ins>
      <w:r w:rsidR="00340C35">
        <w:rPr>
          <w:rFonts w:ascii="Helvetica" w:hAnsi="Helvetica" w:cs="Helvetica"/>
          <w:sz w:val="22"/>
          <w:szCs w:val="22"/>
          <w:lang w:val="en-US"/>
        </w:rPr>
        <w:t>, i</w:t>
      </w:r>
      <w:r w:rsidR="00E12C23" w:rsidRPr="00340C35">
        <w:rPr>
          <w:rFonts w:ascii="Helvetica" w:hAnsi="Helvetica" w:cs="Helvetica"/>
          <w:sz w:val="22"/>
          <w:szCs w:val="22"/>
          <w:lang w:val="en-US"/>
        </w:rPr>
        <w:t xml:space="preserve">ncorporating the most energetically expensive part of the consumer’s phenology or estimating how much the phenological phase </w:t>
      </w:r>
      <w:r w:rsidR="0026435D" w:rsidRPr="00340C35">
        <w:rPr>
          <w:rFonts w:ascii="Helvetica" w:hAnsi="Helvetica" w:cs="Helvetica"/>
          <w:sz w:val="22"/>
          <w:szCs w:val="22"/>
          <w:lang w:val="en-US"/>
        </w:rPr>
        <w:t xml:space="preserve">that is measured </w:t>
      </w:r>
      <w:r w:rsidR="00E12C23" w:rsidRPr="00340C35">
        <w:rPr>
          <w:rFonts w:ascii="Helvetica" w:hAnsi="Helvetica" w:cs="Helvetica"/>
          <w:sz w:val="22"/>
          <w:szCs w:val="22"/>
          <w:lang w:val="en-US"/>
        </w:rPr>
        <w:t>differs from the most expensive part</w:t>
      </w:r>
      <w:r w:rsidR="00E23799" w:rsidRPr="00340C35">
        <w:rPr>
          <w:rFonts w:ascii="Helvetica" w:hAnsi="Helvetica" w:cs="Helvetica"/>
          <w:sz w:val="22"/>
          <w:szCs w:val="22"/>
          <w:lang w:val="en-US"/>
        </w:rPr>
        <w:t xml:space="preserve"> (e.g. egg hatching is on average 7 days before maximum chick growth occurs)</w:t>
      </w:r>
      <w:r w:rsidR="00E12C23" w:rsidRPr="00340C35">
        <w:rPr>
          <w:rFonts w:ascii="Helvetica" w:hAnsi="Helvetica" w:cs="Helvetica"/>
          <w:sz w:val="22"/>
          <w:szCs w:val="22"/>
          <w:lang w:val="en-US"/>
        </w:rPr>
        <w:t xml:space="preserve"> </w:t>
      </w:r>
      <w:r w:rsidR="000561BB" w:rsidRPr="00340C35">
        <w:rPr>
          <w:rFonts w:ascii="Helvetica" w:hAnsi="Helvetica" w:cs="Helvetica"/>
          <w:sz w:val="22"/>
          <w:szCs w:val="22"/>
          <w:lang w:val="en-US"/>
        </w:rPr>
        <w:t>will help define a</w:t>
      </w:r>
      <w:r w:rsidR="00E12C23" w:rsidRPr="00340C35">
        <w:rPr>
          <w:rFonts w:ascii="Helvetica" w:hAnsi="Helvetica" w:cs="Helvetica"/>
          <w:sz w:val="22"/>
          <w:szCs w:val="22"/>
          <w:lang w:val="en-US"/>
        </w:rPr>
        <w:t xml:space="preserve"> peak in fitness.</w:t>
      </w:r>
      <w:r w:rsidR="00E12C23">
        <w:rPr>
          <w:rFonts w:ascii="Helvetica" w:hAnsi="Helvetica" w:cs="Helvetica"/>
          <w:sz w:val="22"/>
          <w:szCs w:val="22"/>
          <w:lang w:val="en-US"/>
        </w:rPr>
        <w:t xml:space="preserve"> </w:t>
      </w:r>
      <w:r>
        <w:rPr>
          <w:rFonts w:ascii="Helvetica" w:hAnsi="Helvetica" w:cs="Helvetica"/>
          <w:sz w:val="22"/>
          <w:szCs w:val="22"/>
          <w:lang w:val="en-US"/>
        </w:rPr>
        <w:t xml:space="preserve">If there is no clear peak in fitness, then </w:t>
      </w:r>
      <w:r w:rsidR="004F51EE">
        <w:rPr>
          <w:rFonts w:ascii="Helvetica" w:hAnsi="Helvetica" w:cs="Helvetica"/>
          <w:sz w:val="22"/>
          <w:szCs w:val="22"/>
          <w:lang w:val="en-US"/>
        </w:rPr>
        <w:t xml:space="preserve">well-designed </w:t>
      </w:r>
      <w:r>
        <w:rPr>
          <w:rFonts w:ascii="Helvetica" w:hAnsi="Helvetica" w:cs="Helvetica"/>
          <w:sz w:val="22"/>
          <w:szCs w:val="22"/>
          <w:lang w:val="en-US"/>
        </w:rPr>
        <w:t>experiments (in systems</w:t>
      </w:r>
      <w:r w:rsidR="00842F19">
        <w:rPr>
          <w:rFonts w:ascii="Helvetica" w:hAnsi="Helvetica" w:cs="Helvetica"/>
          <w:sz w:val="22"/>
          <w:szCs w:val="22"/>
          <w:lang w:val="en-US"/>
        </w:rPr>
        <w:t xml:space="preserve"> where possible</w:t>
      </w:r>
      <w:r>
        <w:rPr>
          <w:rFonts w:ascii="Helvetica" w:hAnsi="Helvetica" w:cs="Helvetica"/>
          <w:sz w:val="22"/>
          <w:szCs w:val="22"/>
          <w:lang w:val="en-US"/>
        </w:rPr>
        <w:t>)</w:t>
      </w:r>
      <w:r w:rsidR="0081044B" w:rsidRPr="0081044B">
        <w:rPr>
          <w:rFonts w:ascii="Helvetica" w:hAnsi="Helvetica" w:cs="Helvetica"/>
          <w:sz w:val="22"/>
          <w:szCs w:val="22"/>
          <w:lang w:val="en-US"/>
        </w:rPr>
        <w:t xml:space="preserve"> </w:t>
      </w:r>
      <w:r w:rsidR="007A08BC">
        <w:rPr>
          <w:rFonts w:ascii="Helvetica" w:hAnsi="Helvetica" w:cs="Helvetica"/>
          <w:sz w:val="22"/>
          <w:szCs w:val="22"/>
          <w:lang w:val="en-US"/>
        </w:rPr>
        <w:t xml:space="preserve">that have the ability </w:t>
      </w:r>
      <w:r w:rsidR="004F51EE">
        <w:rPr>
          <w:rFonts w:ascii="Helvetica" w:hAnsi="Helvetica" w:cs="Helvetica"/>
          <w:sz w:val="22"/>
          <w:szCs w:val="22"/>
          <w:lang w:val="en-US"/>
        </w:rPr>
        <w:t>to</w:t>
      </w:r>
      <w:r w:rsidR="00447B30">
        <w:rPr>
          <w:rFonts w:ascii="Helvetica" w:hAnsi="Helvetica" w:cs="Helvetica"/>
          <w:sz w:val="22"/>
          <w:szCs w:val="22"/>
          <w:lang w:val="en-US"/>
        </w:rPr>
        <w:t xml:space="preserve"> reveal</w:t>
      </w:r>
      <w:r w:rsidR="005B3619">
        <w:rPr>
          <w:rFonts w:ascii="Helvetica" w:hAnsi="Helvetica" w:cs="Helvetica"/>
          <w:sz w:val="22"/>
          <w:szCs w:val="22"/>
          <w:lang w:val="en-US"/>
        </w:rPr>
        <w:t xml:space="preserve"> the limits of </w:t>
      </w:r>
      <w:r w:rsidR="00447B30">
        <w:rPr>
          <w:rFonts w:ascii="Helvetica" w:hAnsi="Helvetica" w:cs="Helvetica"/>
          <w:sz w:val="22"/>
          <w:szCs w:val="22"/>
          <w:lang w:val="en-US"/>
        </w:rPr>
        <w:t xml:space="preserve">the curve (i.e. where </w:t>
      </w:r>
      <w:r w:rsidR="0081044B" w:rsidRPr="00AE69BC">
        <w:rPr>
          <w:rFonts w:ascii="Helvetica" w:hAnsi="Helvetica" w:cs="Helvetica"/>
          <w:sz w:val="22"/>
          <w:szCs w:val="22"/>
          <w:lang w:val="en-US"/>
        </w:rPr>
        <w:t xml:space="preserve">consumer fitness </w:t>
      </w:r>
      <w:r w:rsidR="00447B30">
        <w:rPr>
          <w:rFonts w:ascii="Helvetica" w:hAnsi="Helvetica" w:cs="Helvetica"/>
          <w:sz w:val="22"/>
          <w:szCs w:val="22"/>
          <w:lang w:val="en-US"/>
        </w:rPr>
        <w:t>reaches zero</w:t>
      </w:r>
      <w:r w:rsidR="00AE73CD">
        <w:rPr>
          <w:rFonts w:ascii="Helvetica" w:hAnsi="Helvetica" w:cs="Helvetica"/>
          <w:sz w:val="22"/>
          <w:szCs w:val="22"/>
          <w:lang w:val="en-US"/>
        </w:rPr>
        <w:t>)</w:t>
      </w:r>
      <w:r w:rsidR="00447B30">
        <w:rPr>
          <w:rFonts w:ascii="Helvetica" w:hAnsi="Helvetica" w:cs="Helvetica"/>
          <w:sz w:val="22"/>
          <w:szCs w:val="22"/>
          <w:lang w:val="en-US"/>
        </w:rPr>
        <w:t xml:space="preserve"> </w:t>
      </w:r>
      <w:r>
        <w:rPr>
          <w:rFonts w:ascii="Helvetica" w:hAnsi="Helvetica" w:cs="Helvetica"/>
          <w:sz w:val="22"/>
          <w:szCs w:val="22"/>
          <w:lang w:val="en-US"/>
        </w:rPr>
        <w:t xml:space="preserve">can be used to reject the </w:t>
      </w:r>
      <w:r w:rsidR="0081044B">
        <w:rPr>
          <w:rFonts w:ascii="Helvetica" w:hAnsi="Helvetica" w:cs="Helvetica"/>
          <w:sz w:val="22"/>
          <w:szCs w:val="22"/>
          <w:lang w:val="en-US"/>
        </w:rPr>
        <w:t>null hypothesis of an asynchrony baseline.</w:t>
      </w:r>
      <w:r w:rsidR="00085D46">
        <w:rPr>
          <w:rFonts w:ascii="Helvetica" w:hAnsi="Helvetica" w:cs="Helvetica"/>
          <w:sz w:val="22"/>
          <w:szCs w:val="22"/>
          <w:lang w:val="en-US"/>
        </w:rPr>
        <w:t xml:space="preserve"> Knowledge of when/if different resources are available </w:t>
      </w:r>
      <w:r w:rsidR="009A1991">
        <w:rPr>
          <w:rFonts w:ascii="Helvetica" w:hAnsi="Helvetica" w:cs="Helvetica"/>
          <w:sz w:val="22"/>
          <w:szCs w:val="22"/>
          <w:lang w:val="en-US"/>
        </w:rPr>
        <w:t>(</w:t>
      </w:r>
      <w:ins w:id="107" w:author="Heather Kharouba" w:date="2018-12-19T09:38:00Z">
        <w:r w:rsidR="000D4CDA">
          <w:rPr>
            <w:rFonts w:ascii="Helvetica" w:hAnsi="Helvetica" w:cs="Helvetica"/>
            <w:sz w:val="22"/>
            <w:szCs w:val="22"/>
            <w:lang w:val="en-US"/>
          </w:rPr>
          <w:t>e.g. Samplonius et al. 2016</w:t>
        </w:r>
      </w:ins>
      <w:r w:rsidR="009A1991">
        <w:rPr>
          <w:rFonts w:ascii="Helvetica" w:eastAsia="Times New Roman" w:hAnsi="Helvetica" w:cs="Helvetica"/>
          <w:sz w:val="22"/>
          <w:szCs w:val="22"/>
        </w:rPr>
        <w:t xml:space="preserve">) </w:t>
      </w:r>
      <w:r w:rsidR="00085D46">
        <w:rPr>
          <w:rFonts w:ascii="Helvetica" w:hAnsi="Helvetica" w:cs="Helvetica"/>
          <w:sz w:val="22"/>
          <w:szCs w:val="22"/>
          <w:lang w:val="en-US"/>
        </w:rPr>
        <w:t xml:space="preserve">and whether the interaction type changes throughout the season </w:t>
      </w:r>
      <w:ins w:id="108" w:author="Heather Kharouba" w:date="2018-12-19T09:38:00Z">
        <w:r w:rsidR="00053731">
          <w:rPr>
            <w:rFonts w:ascii="Helvetica" w:hAnsi="Helvetica" w:cs="Helvetica"/>
            <w:sz w:val="22"/>
            <w:szCs w:val="22"/>
            <w:lang w:val="en-US"/>
          </w:rPr>
          <w:t xml:space="preserve">(Add example) </w:t>
        </w:r>
      </w:ins>
      <w:r w:rsidR="00085D46">
        <w:rPr>
          <w:rFonts w:ascii="Helvetica" w:hAnsi="Helvetica" w:cs="Helvetica"/>
          <w:sz w:val="22"/>
          <w:szCs w:val="22"/>
          <w:lang w:val="en-US"/>
        </w:rPr>
        <w:t>can also help describe the limits of the curve.</w:t>
      </w:r>
    </w:p>
    <w:p w14:paraId="35C3F2BC" w14:textId="3066BBF9" w:rsidR="00AE0B71" w:rsidRPr="00EC3EBE"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t>Where long-term data</w:t>
      </w:r>
      <w:r w:rsidR="00276937">
        <w:rPr>
          <w:rFonts w:ascii="Helvetica" w:hAnsi="Helvetica" w:cs="Helvetica"/>
          <w:sz w:val="22"/>
          <w:szCs w:val="22"/>
          <w:lang w:val="en-US"/>
        </w:rPr>
        <w:t xml:space="preserve"> are not available</w:t>
      </w:r>
      <w:r w:rsidR="00276937" w:rsidRPr="00220A8F">
        <w:rPr>
          <w:rFonts w:ascii="Helvetica" w:eastAsia="Times New Roman" w:hAnsi="Helvetica" w:cs="Helvetica"/>
          <w:sz w:val="22"/>
          <w:szCs w:val="22"/>
        </w:rPr>
        <w:t xml:space="preserve">, there is </w:t>
      </w:r>
      <w:r w:rsidR="00276937" w:rsidRPr="007D3036">
        <w:rPr>
          <w:rFonts w:ascii="Helvetica" w:eastAsia="Times New Roman" w:hAnsi="Helvetica" w:cs="Helvetica"/>
          <w:sz w:val="22"/>
          <w:szCs w:val="22"/>
        </w:rPr>
        <w:t>no perfect solution to t</w:t>
      </w:r>
      <w:r w:rsidR="003765C1">
        <w:rPr>
          <w:rFonts w:ascii="Helvetica" w:eastAsia="Times New Roman" w:hAnsi="Helvetica" w:cs="Helvetica"/>
          <w:sz w:val="22"/>
          <w:szCs w:val="22"/>
        </w:rPr>
        <w:t>he</w:t>
      </w:r>
      <w:r w:rsidR="00276937" w:rsidRPr="007D3036">
        <w:rPr>
          <w:rFonts w:ascii="Helvetica" w:eastAsia="Times New Roman" w:hAnsi="Helvetica" w:cs="Helvetica"/>
          <w:sz w:val="22"/>
          <w:szCs w:val="22"/>
        </w:rPr>
        <w:t xml:space="preserve"> challenge</w:t>
      </w:r>
      <w:r w:rsidR="003765C1">
        <w:rPr>
          <w:rFonts w:ascii="Helvetica" w:eastAsia="Times New Roman" w:hAnsi="Helvetica" w:cs="Helvetica"/>
          <w:sz w:val="22"/>
          <w:szCs w:val="22"/>
        </w:rPr>
        <w:t xml:space="preserve"> of defining a baseline</w:t>
      </w:r>
      <w:r w:rsidR="00276937" w:rsidRPr="007D3036">
        <w:rPr>
          <w:rFonts w:ascii="Helvetica" w:eastAsia="Times New Roman" w:hAnsi="Helvetica" w:cs="Helvetica"/>
          <w:sz w:val="22"/>
          <w:szCs w:val="22"/>
        </w:rPr>
        <w:t xml:space="preserve">. </w:t>
      </w:r>
      <w:commentRangeStart w:id="109"/>
      <w:r w:rsidRPr="007D3036">
        <w:rPr>
          <w:rFonts w:ascii="Helvetica" w:eastAsia="Times New Roman" w:hAnsi="Helvetica" w:cs="Helvetica"/>
          <w:sz w:val="22"/>
          <w:szCs w:val="22"/>
        </w:rPr>
        <w:t>N</w:t>
      </w:r>
      <w:r w:rsidR="00276937" w:rsidRPr="007D3036">
        <w:rPr>
          <w:rFonts w:ascii="Helvetica" w:eastAsia="Times New Roman" w:hAnsi="Helvetica" w:cs="Helvetica"/>
          <w:sz w:val="22"/>
          <w:szCs w:val="22"/>
        </w:rPr>
        <w:t xml:space="preserve">ull modeling </w:t>
      </w:r>
      <w:r w:rsidR="00956373" w:rsidRPr="007D3036">
        <w:rPr>
          <w:rFonts w:ascii="Helvetica" w:eastAsia="Times New Roman" w:hAnsi="Helvetica" w:cs="Helvetica"/>
          <w:sz w:val="22"/>
          <w:szCs w:val="22"/>
        </w:rPr>
        <w:t xml:space="preserve">to simulate historical data </w:t>
      </w:r>
      <w:r w:rsidR="00276937" w:rsidRPr="007D3036">
        <w:rPr>
          <w:rFonts w:ascii="Helvetica" w:eastAsia="Times New Roman" w:hAnsi="Helvetica" w:cs="Helvetica"/>
          <w:sz w:val="22"/>
          <w:szCs w:val="22"/>
        </w:rPr>
        <w:t>may be an alternative</w:t>
      </w:r>
      <w:r w:rsidR="00813F7C" w:rsidRPr="007D3036">
        <w:rPr>
          <w:rFonts w:ascii="Helvetica" w:eastAsia="Times New Roman" w:hAnsi="Helvetica" w:cs="Helvetica"/>
          <w:sz w:val="22"/>
          <w:szCs w:val="22"/>
        </w:rPr>
        <w:t xml:space="preserve"> (e.g., </w:t>
      </w:r>
      <w:r w:rsidR="003C4A82" w:rsidRPr="007D3036">
        <w:rPr>
          <w:rFonts w:ascii="Helvetica" w:eastAsia="Times New Roman" w:hAnsi="Helvetica" w:cs="Helvetica"/>
          <w:sz w:val="22"/>
          <w:szCs w:val="22"/>
        </w:rPr>
        <w:t xml:space="preserve">Dornelas et al. 2014; </w:t>
      </w:r>
      <w:r w:rsidR="00523990" w:rsidRPr="007D3036">
        <w:rPr>
          <w:rFonts w:ascii="Helvetica" w:eastAsia="Times New Roman" w:hAnsi="Helvetica" w:cs="Helvetica"/>
          <w:sz w:val="22"/>
          <w:szCs w:val="22"/>
        </w:rPr>
        <w:t xml:space="preserve">Sgardeli et al. 2016; </w:t>
      </w:r>
      <w:r w:rsidR="00813F7C" w:rsidRPr="007D3036">
        <w:rPr>
          <w:rFonts w:ascii="Helvetica" w:eastAsia="Times New Roman" w:hAnsi="Helvetica" w:cs="Helvetica"/>
          <w:sz w:val="22"/>
          <w:szCs w:val="22"/>
        </w:rPr>
        <w:t>Kharouba et al. 2018)</w:t>
      </w:r>
      <w:r w:rsidR="00276937" w:rsidRPr="007D3036">
        <w:rPr>
          <w:rFonts w:ascii="Helvetica" w:eastAsia="Times New Roman" w:hAnsi="Helvetica" w:cs="Helvetica"/>
          <w:sz w:val="22"/>
          <w:szCs w:val="22"/>
        </w:rPr>
        <w:t>.</w:t>
      </w:r>
      <w:r w:rsidR="00EA0877" w:rsidRPr="007D3036">
        <w:rPr>
          <w:rFonts w:ascii="Helvetica" w:eastAsia="Times New Roman" w:hAnsi="Helvetica" w:cs="Helvetica"/>
          <w:sz w:val="22"/>
          <w:szCs w:val="22"/>
        </w:rPr>
        <w:t xml:space="preserve"> </w:t>
      </w:r>
      <w:commentRangeEnd w:id="109"/>
      <w:r w:rsidR="00EC77AB">
        <w:rPr>
          <w:rStyle w:val="CommentReference"/>
        </w:rPr>
        <w:commentReference w:id="109"/>
      </w:r>
      <w:r w:rsidR="00281DAA" w:rsidRPr="007D3036">
        <w:rPr>
          <w:rFonts w:ascii="Helvetica" w:eastAsia="Times New Roman" w:hAnsi="Helvetica" w:cs="Helvetica"/>
          <w:sz w:val="22"/>
          <w:szCs w:val="22"/>
        </w:rPr>
        <w:t xml:space="preserve">When not all required data is available across a long time period, the integration of experimental </w:t>
      </w:r>
      <w:r w:rsidR="00511C2E">
        <w:rPr>
          <w:rFonts w:ascii="Helvetica" w:eastAsia="Times New Roman" w:hAnsi="Helvetica" w:cs="Helvetica"/>
          <w:sz w:val="22"/>
          <w:szCs w:val="22"/>
        </w:rPr>
        <w:t xml:space="preserve">and observational </w:t>
      </w:r>
      <w:r w:rsidR="00281DAA" w:rsidRPr="007D3036">
        <w:rPr>
          <w:rFonts w:ascii="Helvetica" w:eastAsia="Times New Roman" w:hAnsi="Helvetica" w:cs="Helvetica"/>
          <w:sz w:val="22"/>
          <w:szCs w:val="22"/>
        </w:rPr>
        <w:t xml:space="preserve">data </w:t>
      </w:r>
      <w:r w:rsidR="00281DAA">
        <w:rPr>
          <w:rFonts w:ascii="Helvetica" w:eastAsia="Times New Roman" w:hAnsi="Helvetica" w:cs="Helvetica"/>
          <w:sz w:val="22"/>
          <w:szCs w:val="22"/>
        </w:rPr>
        <w:t xml:space="preserve">could </w:t>
      </w:r>
      <w:r w:rsidR="00750752">
        <w:rPr>
          <w:rFonts w:ascii="Helvetica" w:eastAsia="Times New Roman" w:hAnsi="Helvetica" w:cs="Helvetica"/>
          <w:sz w:val="22"/>
          <w:szCs w:val="22"/>
        </w:rPr>
        <w:t xml:space="preserve">here again </w:t>
      </w:r>
      <w:r w:rsidR="00281DAA">
        <w:rPr>
          <w:rFonts w:ascii="Helvetica" w:eastAsia="Times New Roman" w:hAnsi="Helvetica" w:cs="Helvetica"/>
          <w:sz w:val="22"/>
          <w:szCs w:val="22"/>
        </w:rPr>
        <w:t xml:space="preserve">be </w:t>
      </w:r>
      <w:r w:rsidR="00511C2E">
        <w:rPr>
          <w:rFonts w:ascii="Helvetica" w:eastAsia="Times New Roman" w:hAnsi="Helvetica" w:cs="Helvetica"/>
          <w:sz w:val="22"/>
          <w:szCs w:val="22"/>
        </w:rPr>
        <w:t xml:space="preserve">a </w:t>
      </w:r>
      <w:r w:rsidR="00750752">
        <w:rPr>
          <w:rFonts w:ascii="Helvetica" w:eastAsia="Times New Roman" w:hAnsi="Helvetica" w:cs="Helvetica"/>
          <w:sz w:val="22"/>
          <w:szCs w:val="22"/>
        </w:rPr>
        <w:t xml:space="preserve">useful </w:t>
      </w:r>
      <w:r w:rsidR="00281DAA">
        <w:rPr>
          <w:rFonts w:ascii="Helvetica" w:eastAsia="Times New Roman" w:hAnsi="Helvetica" w:cs="Helvetica"/>
          <w:sz w:val="22"/>
          <w:szCs w:val="22"/>
        </w:rPr>
        <w:t xml:space="preserve">approach (Figure 3). </w:t>
      </w:r>
      <w:commentRangeStart w:id="110"/>
      <w:r w:rsidR="004053EF">
        <w:rPr>
          <w:rFonts w:ascii="Helvetica" w:eastAsia="Times New Roman" w:hAnsi="Helvetica" w:cs="Helvetica"/>
          <w:sz w:val="22"/>
          <w:szCs w:val="22"/>
        </w:rPr>
        <w:t xml:space="preserve">For example, </w:t>
      </w:r>
      <w:r w:rsidR="00B44080">
        <w:rPr>
          <w:rFonts w:ascii="Helvetica" w:eastAsia="Times New Roman" w:hAnsi="Helvetica" w:cs="Helvetica"/>
          <w:sz w:val="22"/>
          <w:szCs w:val="22"/>
        </w:rPr>
        <w:t xml:space="preserve">the </w:t>
      </w:r>
      <w:r w:rsidR="004053EF">
        <w:rPr>
          <w:rFonts w:ascii="Helvetica" w:eastAsia="Times New Roman" w:hAnsi="Helvetica" w:cs="Helvetica"/>
          <w:sz w:val="22"/>
          <w:szCs w:val="22"/>
        </w:rPr>
        <w:t xml:space="preserve">performance data for </w:t>
      </w:r>
      <w:r w:rsidR="004053EF">
        <w:rPr>
          <w:rFonts w:ascii="Helvetica" w:hAnsi="Helvetica" w:cs="Helvetica"/>
          <w:sz w:val="22"/>
          <w:szCs w:val="22"/>
          <w:lang w:val="en-US"/>
        </w:rPr>
        <w:t>a</w:t>
      </w:r>
      <w:r w:rsidR="004053EF">
        <w:rPr>
          <w:rFonts w:ascii="Helvetica" w:eastAsia="Times New Roman" w:hAnsi="Helvetica" w:cs="Helvetica"/>
          <w:sz w:val="22"/>
          <w:szCs w:val="22"/>
        </w:rPr>
        <w:t>n insect her</w:t>
      </w:r>
      <w:r w:rsidR="00B44080">
        <w:rPr>
          <w:rFonts w:ascii="Helvetica" w:eastAsia="Times New Roman" w:hAnsi="Helvetica" w:cs="Helvetica"/>
          <w:sz w:val="22"/>
          <w:szCs w:val="22"/>
        </w:rPr>
        <w:t>bivore</w:t>
      </w:r>
      <w:r w:rsidR="006C02CE" w:rsidRPr="006C02CE">
        <w:rPr>
          <w:rFonts w:ascii="Helvetica" w:hAnsi="Helvetica" w:cs="Helvetica"/>
          <w:sz w:val="22"/>
          <w:szCs w:val="22"/>
          <w:lang w:val="en-US"/>
        </w:rPr>
        <w:t xml:space="preserve"> </w:t>
      </w:r>
      <w:r w:rsidR="006C02CE">
        <w:rPr>
          <w:rFonts w:ascii="Helvetica" w:hAnsi="Helvetica" w:cs="Helvetica"/>
          <w:sz w:val="22"/>
          <w:szCs w:val="22"/>
          <w:lang w:val="en-US"/>
        </w:rPr>
        <w:t xml:space="preserve">(winter moth; </w:t>
      </w:r>
      <w:r w:rsidR="006C02CE" w:rsidRPr="00AE69BC">
        <w:rPr>
          <w:rFonts w:ascii="Helvetica" w:hAnsi="Helvetica" w:cs="Helvetica"/>
          <w:i/>
          <w:sz w:val="22"/>
          <w:szCs w:val="22"/>
          <w:lang w:val="en-US"/>
        </w:rPr>
        <w:t>Operophtera brumata</w:t>
      </w:r>
      <w:r w:rsidR="006C02CE">
        <w:rPr>
          <w:rFonts w:ascii="Helvetica" w:hAnsi="Helvetica" w:cs="Helvetica"/>
          <w:sz w:val="22"/>
          <w:szCs w:val="22"/>
          <w:lang w:val="en-US"/>
        </w:rPr>
        <w:t>),</w:t>
      </w:r>
      <w:r w:rsidR="00B44080">
        <w:rPr>
          <w:rFonts w:ascii="Helvetica" w:eastAsia="Times New Roman" w:hAnsi="Helvetica" w:cs="Helvetica"/>
          <w:sz w:val="22"/>
          <w:szCs w:val="22"/>
        </w:rPr>
        <w:t xml:space="preserve"> and its main host plant </w:t>
      </w:r>
      <w:r w:rsidR="00057778">
        <w:rPr>
          <w:rFonts w:ascii="Helvetica" w:eastAsia="Times New Roman" w:hAnsi="Helvetica" w:cs="Helvetica"/>
          <w:sz w:val="22"/>
          <w:szCs w:val="22"/>
        </w:rPr>
        <w:t>(</w:t>
      </w:r>
      <w:r w:rsidR="002663D4">
        <w:rPr>
          <w:rFonts w:ascii="Helvetica" w:eastAsia="Times New Roman" w:hAnsi="Helvetica" w:cs="Helvetica"/>
          <w:sz w:val="22"/>
          <w:szCs w:val="22"/>
        </w:rPr>
        <w:t xml:space="preserve">common </w:t>
      </w:r>
      <w:r w:rsidR="002663D4">
        <w:rPr>
          <w:rFonts w:ascii="Helvetica" w:hAnsi="Helvetica" w:cs="Helvetica"/>
          <w:sz w:val="22"/>
          <w:szCs w:val="22"/>
          <w:lang w:val="en-US"/>
        </w:rPr>
        <w:t xml:space="preserve">oak; </w:t>
      </w:r>
      <w:r w:rsidR="00057778" w:rsidRPr="00AE69BC">
        <w:rPr>
          <w:rFonts w:ascii="Helvetica" w:hAnsi="Helvetica" w:cs="Helvetica"/>
          <w:i/>
          <w:sz w:val="22"/>
          <w:szCs w:val="22"/>
          <w:lang w:val="en-US"/>
        </w:rPr>
        <w:t>Quercus robur</w:t>
      </w:r>
      <w:r w:rsidR="00057778" w:rsidRPr="00AE69BC">
        <w:rPr>
          <w:rFonts w:ascii="Helvetica" w:hAnsi="Helvetica" w:cs="Helvetica"/>
          <w:sz w:val="22"/>
          <w:szCs w:val="22"/>
          <w:lang w:val="en-US"/>
        </w:rPr>
        <w:t>)</w:t>
      </w:r>
      <w:r w:rsidR="00057778">
        <w:rPr>
          <w:rFonts w:ascii="Helvetica" w:hAnsi="Helvetica" w:cs="Helvetica"/>
          <w:sz w:val="22"/>
          <w:szCs w:val="22"/>
          <w:lang w:val="en-US"/>
        </w:rPr>
        <w:t xml:space="preserve"> </w:t>
      </w:r>
      <w:r w:rsidR="00E752F1">
        <w:rPr>
          <w:rFonts w:ascii="Helvetica" w:eastAsia="Times New Roman" w:hAnsi="Helvetica" w:cs="Helvetica"/>
          <w:sz w:val="22"/>
          <w:szCs w:val="22"/>
        </w:rPr>
        <w:t>are</w:t>
      </w:r>
      <w:r w:rsidR="00B44080">
        <w:rPr>
          <w:rFonts w:ascii="Helvetica" w:eastAsia="Times New Roman" w:hAnsi="Helvetica" w:cs="Helvetica"/>
          <w:sz w:val="22"/>
          <w:szCs w:val="22"/>
        </w:rPr>
        <w:t xml:space="preserve"> not </w:t>
      </w:r>
      <w:r w:rsidR="004053EF">
        <w:rPr>
          <w:rFonts w:ascii="Helvetica" w:eastAsia="Times New Roman" w:hAnsi="Helvetica" w:cs="Helvetica"/>
          <w:sz w:val="22"/>
          <w:szCs w:val="22"/>
        </w:rPr>
        <w:t xml:space="preserve">available </w:t>
      </w:r>
      <w:r w:rsidR="004053EF">
        <w:rPr>
          <w:rFonts w:ascii="Helvetica" w:hAnsi="Helvetica" w:cs="Helvetica"/>
          <w:sz w:val="22"/>
          <w:szCs w:val="22"/>
          <w:lang w:val="en-US"/>
        </w:rPr>
        <w:t>beyond X number of years</w:t>
      </w:r>
      <w:r w:rsidR="00D31086">
        <w:rPr>
          <w:rFonts w:ascii="Helvetica" w:hAnsi="Helvetica" w:cs="Helvetica"/>
          <w:sz w:val="22"/>
          <w:szCs w:val="22"/>
          <w:lang w:val="en-US"/>
        </w:rPr>
        <w:t xml:space="preserve"> from </w:t>
      </w:r>
      <w:ins w:id="111" w:author="Heather Kharouba" w:date="2018-12-19T12:18:00Z">
        <w:r w:rsidR="002C638D">
          <w:rPr>
            <w:rFonts w:ascii="Helvetica" w:hAnsi="Helvetica" w:cs="Helvetica"/>
            <w:sz w:val="22"/>
            <w:szCs w:val="22"/>
            <w:lang w:val="en-US"/>
          </w:rPr>
          <w:t>X</w:t>
        </w:r>
      </w:ins>
      <w:r w:rsidR="00D31086">
        <w:rPr>
          <w:rFonts w:ascii="Helvetica" w:hAnsi="Helvetica" w:cs="Helvetica"/>
          <w:sz w:val="22"/>
          <w:szCs w:val="22"/>
          <w:lang w:val="en-US"/>
        </w:rPr>
        <w:t xml:space="preserve"> location</w:t>
      </w:r>
      <w:r w:rsidR="00D203A8">
        <w:rPr>
          <w:rFonts w:ascii="Helvetica" w:hAnsi="Helvetica" w:cs="Helvetica"/>
          <w:sz w:val="22"/>
          <w:szCs w:val="22"/>
          <w:lang w:val="en-US"/>
        </w:rPr>
        <w:t>; however,</w:t>
      </w:r>
      <w:r w:rsidR="004053EF">
        <w:rPr>
          <w:rFonts w:ascii="Helvetica" w:hAnsi="Helvetica" w:cs="Helvetica"/>
          <w:sz w:val="22"/>
          <w:szCs w:val="22"/>
          <w:lang w:val="en-US"/>
        </w:rPr>
        <w:t xml:space="preserve"> researchers manipulate</w:t>
      </w:r>
      <w:r w:rsidR="004940D8">
        <w:rPr>
          <w:rFonts w:ascii="Helvetica" w:hAnsi="Helvetica" w:cs="Helvetica"/>
          <w:sz w:val="22"/>
          <w:szCs w:val="22"/>
          <w:lang w:val="en-US"/>
        </w:rPr>
        <w:t>d</w:t>
      </w:r>
      <w:r w:rsidR="004053EF">
        <w:rPr>
          <w:rFonts w:ascii="Helvetica" w:hAnsi="Helvetica" w:cs="Helvetica"/>
          <w:sz w:val="22"/>
          <w:szCs w:val="22"/>
          <w:lang w:val="en-US"/>
        </w:rPr>
        <w:t xml:space="preserve"> the timing of larval emergence </w:t>
      </w:r>
      <w:r w:rsidR="00295AF3">
        <w:rPr>
          <w:rFonts w:ascii="Helvetica" w:hAnsi="Helvetica" w:cs="Helvetica"/>
          <w:sz w:val="22"/>
          <w:szCs w:val="22"/>
          <w:lang w:val="en-US"/>
        </w:rPr>
        <w:t xml:space="preserve">relative to bud break </w:t>
      </w:r>
      <w:r w:rsidR="004053EF">
        <w:rPr>
          <w:rFonts w:ascii="Helvetica" w:hAnsi="Helvetica" w:cs="Helvetica"/>
          <w:sz w:val="22"/>
          <w:szCs w:val="22"/>
          <w:lang w:val="en-US"/>
        </w:rPr>
        <w:t xml:space="preserve">to </w:t>
      </w:r>
      <w:r w:rsidR="00C24220">
        <w:rPr>
          <w:rFonts w:ascii="Helvetica" w:hAnsi="Helvetica" w:cs="Helvetica"/>
          <w:sz w:val="22"/>
          <w:szCs w:val="22"/>
          <w:lang w:val="en-US"/>
        </w:rPr>
        <w:t>test for support for the Cushing hypothesis</w:t>
      </w:r>
      <w:r w:rsidR="004053EF">
        <w:rPr>
          <w:rFonts w:ascii="Helvetica" w:hAnsi="Helvetica" w:cs="Helvetica"/>
          <w:sz w:val="22"/>
          <w:szCs w:val="22"/>
          <w:lang w:val="en-US"/>
        </w:rPr>
        <w:t xml:space="preserve"> (Figure 3).</w:t>
      </w:r>
      <w:r w:rsidR="00CA3FE7">
        <w:rPr>
          <w:rFonts w:ascii="Helvetica" w:hAnsi="Helvetica" w:cs="Helvetica"/>
          <w:sz w:val="22"/>
          <w:szCs w:val="22"/>
          <w:lang w:val="en-US"/>
        </w:rPr>
        <w:t xml:space="preserve"> </w:t>
      </w:r>
      <w:r w:rsidR="00CD069F">
        <w:rPr>
          <w:rFonts w:ascii="Helvetica" w:hAnsi="Helvetica" w:cs="Helvetica"/>
          <w:sz w:val="22"/>
          <w:szCs w:val="22"/>
          <w:lang w:val="en-US"/>
        </w:rPr>
        <w:t>Although the strength of the relationship may vary across popu</w:t>
      </w:r>
      <w:r w:rsidR="00A85595">
        <w:rPr>
          <w:rFonts w:ascii="Helvetica" w:hAnsi="Helvetica" w:cs="Helvetica"/>
          <w:sz w:val="22"/>
          <w:szCs w:val="22"/>
          <w:lang w:val="en-US"/>
        </w:rPr>
        <w:t xml:space="preserve">lations (e.g. great tit work), </w:t>
      </w:r>
      <w:r w:rsidR="00AF079E">
        <w:rPr>
          <w:rFonts w:ascii="Helvetica" w:hAnsi="Helvetica" w:cs="Helvetica"/>
          <w:sz w:val="22"/>
          <w:szCs w:val="22"/>
          <w:lang w:val="en-US"/>
        </w:rPr>
        <w:t>a synthesis</w:t>
      </w:r>
      <w:r w:rsidR="00CD069F">
        <w:rPr>
          <w:rFonts w:ascii="Helvetica" w:hAnsi="Helvetica" w:cs="Helvetica"/>
          <w:sz w:val="22"/>
          <w:szCs w:val="22"/>
          <w:lang w:val="en-US"/>
        </w:rPr>
        <w:t xml:space="preserve"> of the</w:t>
      </w:r>
      <w:r w:rsidR="00790AEC">
        <w:rPr>
          <w:rFonts w:ascii="Helvetica" w:hAnsi="Helvetica" w:cs="Helvetica"/>
          <w:sz w:val="22"/>
          <w:szCs w:val="22"/>
          <w:lang w:val="en-US"/>
        </w:rPr>
        <w:t xml:space="preserve"> findings from the two</w:t>
      </w:r>
      <w:r w:rsidR="00CD069F">
        <w:rPr>
          <w:rFonts w:ascii="Helvetica" w:hAnsi="Helvetica" w:cs="Helvetica"/>
          <w:sz w:val="22"/>
          <w:szCs w:val="22"/>
          <w:lang w:val="en-US"/>
        </w:rPr>
        <w:t xml:space="preserve"> approaches </w:t>
      </w:r>
      <w:r w:rsidR="002C638D">
        <w:rPr>
          <w:rFonts w:ascii="Helvetica" w:hAnsi="Helvetica" w:cs="Helvetica"/>
          <w:sz w:val="22"/>
          <w:szCs w:val="22"/>
          <w:lang w:val="en-US"/>
        </w:rPr>
        <w:t xml:space="preserve">can shed light on </w:t>
      </w:r>
      <w:r w:rsidR="00176AD6">
        <w:rPr>
          <w:rFonts w:ascii="Helvetica" w:hAnsi="Helvetica" w:cs="Helvetica"/>
          <w:sz w:val="22"/>
          <w:szCs w:val="22"/>
          <w:lang w:val="en-US"/>
        </w:rPr>
        <w:t>the state of</w:t>
      </w:r>
      <w:r w:rsidR="00225ECD">
        <w:rPr>
          <w:rFonts w:ascii="Helvetica" w:hAnsi="Helvetica" w:cs="Helvetica"/>
          <w:sz w:val="22"/>
          <w:szCs w:val="22"/>
          <w:lang w:val="en-US"/>
        </w:rPr>
        <w:t xml:space="preserve"> our knowledge of the system</w:t>
      </w:r>
      <w:r w:rsidR="001728EF">
        <w:rPr>
          <w:rFonts w:ascii="Helvetica" w:hAnsi="Helvetica" w:cs="Helvetica"/>
          <w:sz w:val="22"/>
          <w:szCs w:val="22"/>
          <w:lang w:val="en-US"/>
        </w:rPr>
        <w:t xml:space="preserve"> and can guide future research</w:t>
      </w:r>
      <w:r w:rsidR="00983A37">
        <w:rPr>
          <w:rFonts w:ascii="Helvetica" w:hAnsi="Helvetica" w:cs="Helvetica"/>
          <w:sz w:val="22"/>
          <w:szCs w:val="22"/>
          <w:lang w:val="en-US"/>
        </w:rPr>
        <w:t xml:space="preserve">. </w:t>
      </w:r>
      <w:commentRangeEnd w:id="110"/>
      <w:r w:rsidR="00983A37">
        <w:rPr>
          <w:rFonts w:ascii="Helvetica" w:hAnsi="Helvetica" w:cs="Helvetica"/>
          <w:sz w:val="22"/>
          <w:szCs w:val="22"/>
          <w:lang w:val="en-US"/>
        </w:rPr>
        <w:t>H</w:t>
      </w:r>
      <w:r w:rsidR="001D52BB">
        <w:rPr>
          <w:rFonts w:ascii="Helvetica" w:hAnsi="Helvetica" w:cs="Helvetica"/>
          <w:sz w:val="22"/>
          <w:szCs w:val="22"/>
          <w:lang w:val="en-US"/>
        </w:rPr>
        <w:t>ere</w:t>
      </w:r>
      <w:r w:rsidR="00983A37">
        <w:rPr>
          <w:rFonts w:ascii="Helvetica" w:hAnsi="Helvetica" w:cs="Helvetica"/>
          <w:sz w:val="22"/>
          <w:szCs w:val="22"/>
          <w:lang w:val="en-US"/>
        </w:rPr>
        <w:t xml:space="preserve"> </w:t>
      </w:r>
      <w:r w:rsidR="002E5EFE">
        <w:rPr>
          <w:rStyle w:val="CommentReference"/>
        </w:rPr>
        <w:commentReference w:id="110"/>
      </w:r>
      <w:r w:rsidR="00176AD6">
        <w:rPr>
          <w:rFonts w:ascii="Helvetica" w:hAnsi="Helvetica" w:cs="Helvetica"/>
          <w:sz w:val="22"/>
          <w:szCs w:val="22"/>
          <w:lang w:val="en-US"/>
        </w:rPr>
        <w:t xml:space="preserve">we learn </w:t>
      </w:r>
      <w:r w:rsidR="00E3030C">
        <w:rPr>
          <w:rFonts w:ascii="Helvetica" w:hAnsi="Helvetica" w:cs="Helvetica"/>
          <w:sz w:val="22"/>
          <w:szCs w:val="22"/>
          <w:lang w:val="en-US"/>
        </w:rPr>
        <w:t xml:space="preserve">where </w:t>
      </w:r>
      <w:r w:rsidR="003674DC">
        <w:rPr>
          <w:rFonts w:ascii="Helvetica" w:hAnsi="Helvetica" w:cs="Helvetica"/>
          <w:sz w:val="22"/>
          <w:szCs w:val="22"/>
          <w:lang w:val="en-US"/>
        </w:rPr>
        <w:t xml:space="preserve">the </w:t>
      </w:r>
      <w:r w:rsidR="00E3030C">
        <w:rPr>
          <w:rFonts w:ascii="Helvetica" w:hAnsi="Helvetica" w:cs="Helvetica"/>
          <w:sz w:val="22"/>
          <w:szCs w:val="22"/>
          <w:lang w:val="en-US"/>
        </w:rPr>
        <w:t>interaction is currently placed along the curve</w:t>
      </w:r>
      <w:r w:rsidR="003674DC">
        <w:rPr>
          <w:rFonts w:ascii="Helvetica" w:hAnsi="Helvetica" w:cs="Helvetica"/>
          <w:sz w:val="22"/>
          <w:szCs w:val="22"/>
          <w:lang w:val="en-US"/>
        </w:rPr>
        <w:t>,</w:t>
      </w:r>
      <w:r w:rsidR="00E3030C">
        <w:rPr>
          <w:rFonts w:ascii="Helvetica" w:hAnsi="Helvetica" w:cs="Helvetica"/>
          <w:sz w:val="22"/>
          <w:szCs w:val="22"/>
          <w:lang w:val="en-US"/>
        </w:rPr>
        <w:t xml:space="preserve"> how little of the curve is sampled with a 9 year </w:t>
      </w:r>
      <w:r w:rsidR="003674DC">
        <w:rPr>
          <w:rFonts w:ascii="Helvetica" w:hAnsi="Helvetica" w:cs="Helvetica"/>
          <w:sz w:val="22"/>
          <w:szCs w:val="22"/>
          <w:lang w:val="en-US"/>
        </w:rPr>
        <w:t xml:space="preserve">post-climate change time-series, and </w:t>
      </w:r>
      <w:r w:rsidR="00983A37">
        <w:rPr>
          <w:rFonts w:ascii="Helvetica" w:hAnsi="Helvetica" w:cs="Helvetica"/>
          <w:sz w:val="22"/>
          <w:szCs w:val="22"/>
          <w:lang w:val="en-US"/>
        </w:rPr>
        <w:t xml:space="preserve">that </w:t>
      </w:r>
      <w:r w:rsidR="003674DC">
        <w:rPr>
          <w:rFonts w:ascii="Helvetica" w:hAnsi="Helvetica" w:cs="Helvetica"/>
          <w:sz w:val="22"/>
          <w:szCs w:val="22"/>
          <w:lang w:val="en-US"/>
        </w:rPr>
        <w:t xml:space="preserve">without a clear baseline, </w:t>
      </w:r>
      <w:r w:rsidR="00BF081D">
        <w:rPr>
          <w:rFonts w:ascii="Helvetica" w:hAnsi="Helvetica" w:cs="Helvetica"/>
          <w:sz w:val="22"/>
          <w:szCs w:val="22"/>
          <w:lang w:val="en-US"/>
        </w:rPr>
        <w:t>it is difficult to predict</w:t>
      </w:r>
      <w:r w:rsidR="00983A37">
        <w:rPr>
          <w:rFonts w:ascii="Helvetica" w:hAnsi="Helvetica" w:cs="Helvetica"/>
          <w:sz w:val="22"/>
          <w:szCs w:val="22"/>
          <w:lang w:val="en-US"/>
        </w:rPr>
        <w:t xml:space="preserve"> </w:t>
      </w:r>
      <w:r w:rsidR="003674DC">
        <w:rPr>
          <w:rFonts w:ascii="Helvetica" w:hAnsi="Helvetica" w:cs="Helvetica"/>
          <w:sz w:val="22"/>
          <w:szCs w:val="22"/>
          <w:lang w:val="en-US"/>
        </w:rPr>
        <w:t xml:space="preserve">how the performance of </w:t>
      </w:r>
      <w:r w:rsidR="003674DC" w:rsidRPr="00AE69BC">
        <w:rPr>
          <w:rFonts w:ascii="Helvetica" w:hAnsi="Helvetica" w:cs="Helvetica"/>
          <w:i/>
          <w:sz w:val="22"/>
          <w:szCs w:val="22"/>
          <w:lang w:val="en-US"/>
        </w:rPr>
        <w:t>O</w:t>
      </w:r>
      <w:r w:rsidR="003674DC">
        <w:rPr>
          <w:rFonts w:ascii="Helvetica" w:hAnsi="Helvetica" w:cs="Helvetica"/>
          <w:i/>
          <w:sz w:val="22"/>
          <w:szCs w:val="22"/>
          <w:lang w:val="en-US"/>
        </w:rPr>
        <w:t>.</w:t>
      </w:r>
      <w:r w:rsidR="003674DC" w:rsidRPr="00AE69BC">
        <w:rPr>
          <w:rFonts w:ascii="Helvetica" w:hAnsi="Helvetica" w:cs="Helvetica"/>
          <w:i/>
          <w:sz w:val="22"/>
          <w:szCs w:val="22"/>
          <w:lang w:val="en-US"/>
        </w:rPr>
        <w:t xml:space="preserve"> brumata</w:t>
      </w:r>
      <w:r w:rsidR="00E3030C" w:rsidRPr="00AE69BC">
        <w:rPr>
          <w:rFonts w:ascii="Helvetica" w:hAnsi="Helvetica" w:cs="Helvetica"/>
          <w:sz w:val="22"/>
          <w:szCs w:val="22"/>
          <w:lang w:val="en-US"/>
        </w:rPr>
        <w:t xml:space="preserve"> </w:t>
      </w:r>
      <w:r w:rsidR="003674DC">
        <w:rPr>
          <w:rFonts w:ascii="Helvetica" w:hAnsi="Helvetica" w:cs="Helvetica"/>
          <w:sz w:val="22"/>
          <w:szCs w:val="22"/>
          <w:lang w:val="en-US"/>
        </w:rPr>
        <w:t>will be affected by changes in phenological synchrony.</w:t>
      </w:r>
      <w:r w:rsidR="00E3030C">
        <w:rPr>
          <w:rFonts w:ascii="Helvetica" w:hAnsi="Helvetica" w:cs="Helvetica"/>
          <w:sz w:val="22"/>
          <w:szCs w:val="22"/>
          <w:lang w:val="en-US"/>
        </w:rPr>
        <w:t xml:space="preserve"> </w:t>
      </w:r>
      <w:r w:rsidR="002D7AAE">
        <w:rPr>
          <w:rFonts w:ascii="Helvetica" w:hAnsi="Helvetica" w:cs="Helvetica"/>
          <w:sz w:val="22"/>
          <w:szCs w:val="22"/>
          <w:lang w:val="en-US"/>
        </w:rPr>
        <w:t xml:space="preserve">Given the knowledge about the Cushing curve for this interaction, </w:t>
      </w:r>
      <w:r w:rsidR="00D52DD3">
        <w:rPr>
          <w:rFonts w:ascii="Helvetica" w:hAnsi="Helvetica" w:cs="Helvetica"/>
          <w:sz w:val="22"/>
          <w:szCs w:val="22"/>
          <w:lang w:val="en-US"/>
        </w:rPr>
        <w:t>m</w:t>
      </w:r>
      <w:r w:rsidR="00E41889">
        <w:rPr>
          <w:rFonts w:ascii="Helvetica" w:eastAsia="Times New Roman" w:hAnsi="Helvetica" w:cs="Helvetica"/>
          <w:sz w:val="22"/>
          <w:szCs w:val="22"/>
        </w:rPr>
        <w:t>odelling pre-climate change baselines based on</w:t>
      </w:r>
      <w:r w:rsidR="00753D7D">
        <w:rPr>
          <w:rFonts w:ascii="Helvetica" w:eastAsia="Times New Roman" w:hAnsi="Helvetica" w:cs="Helvetica"/>
          <w:sz w:val="22"/>
          <w:szCs w:val="22"/>
        </w:rPr>
        <w:t xml:space="preserve"> knowledge of</w:t>
      </w:r>
      <w:r w:rsidR="00E41889">
        <w:rPr>
          <w:rFonts w:ascii="Helvetica" w:eastAsia="Times New Roman" w:hAnsi="Helvetica" w:cs="Helvetica"/>
          <w:sz w:val="22"/>
          <w:szCs w:val="22"/>
        </w:rPr>
        <w:t xml:space="preserve"> phenological cues </w:t>
      </w:r>
      <w:r w:rsidR="007264A6">
        <w:rPr>
          <w:rFonts w:ascii="Helvetica" w:eastAsia="Times New Roman" w:hAnsi="Helvetica" w:cs="Helvetica"/>
          <w:sz w:val="22"/>
          <w:szCs w:val="22"/>
        </w:rPr>
        <w:t xml:space="preserve">using a </w:t>
      </w:r>
      <w:r w:rsidR="00DA5701">
        <w:rPr>
          <w:rFonts w:ascii="Helvetica" w:eastAsia="Times New Roman" w:hAnsi="Helvetica" w:cs="Helvetica"/>
          <w:sz w:val="22"/>
          <w:szCs w:val="22"/>
        </w:rPr>
        <w:t>hindcasting</w:t>
      </w:r>
      <w:r w:rsidR="007264A6">
        <w:rPr>
          <w:rFonts w:ascii="Helvetica" w:eastAsia="Times New Roman" w:hAnsi="Helvetica" w:cs="Helvetica"/>
          <w:sz w:val="22"/>
          <w:szCs w:val="22"/>
        </w:rPr>
        <w:t xml:space="preserve"> approach (</w:t>
      </w:r>
      <w:r w:rsidR="00155889">
        <w:rPr>
          <w:rFonts w:ascii="Helvetica" w:eastAsia="Times New Roman" w:hAnsi="Helvetica" w:cs="Helvetica"/>
          <w:sz w:val="22"/>
          <w:szCs w:val="22"/>
        </w:rPr>
        <w:t xml:space="preserve">Senner et al. 2016; </w:t>
      </w:r>
      <w:r w:rsidR="00E20BA9">
        <w:rPr>
          <w:rFonts w:ascii="Helvetica" w:eastAsia="Times New Roman" w:hAnsi="Helvetica" w:cs="Helvetica"/>
          <w:sz w:val="22"/>
          <w:szCs w:val="22"/>
        </w:rPr>
        <w:t>Deacy et al. 2017</w:t>
      </w:r>
      <w:r w:rsidR="000A5C98">
        <w:rPr>
          <w:rFonts w:ascii="Helvetica" w:eastAsia="Times New Roman" w:hAnsi="Helvetica" w:cs="Helvetica"/>
          <w:sz w:val="22"/>
          <w:szCs w:val="22"/>
        </w:rPr>
        <w:t>),</w:t>
      </w:r>
      <w:r w:rsidR="007264A6">
        <w:rPr>
          <w:rFonts w:ascii="Helvetica" w:eastAsia="Times New Roman" w:hAnsi="Helvetica" w:cs="Helvetica"/>
          <w:sz w:val="22"/>
          <w:szCs w:val="22"/>
        </w:rPr>
        <w:t xml:space="preserve"> </w:t>
      </w:r>
      <w:r w:rsidR="005E57DB">
        <w:rPr>
          <w:rFonts w:ascii="Helvetica" w:eastAsia="Times New Roman" w:hAnsi="Helvetica" w:cs="Helvetica"/>
          <w:sz w:val="22"/>
          <w:szCs w:val="22"/>
        </w:rPr>
        <w:t>process-based phenological models</w:t>
      </w:r>
      <w:r w:rsidR="00FA07E5">
        <w:rPr>
          <w:rFonts w:ascii="Helvetica" w:eastAsia="Times New Roman" w:hAnsi="Helvetica" w:cs="Helvetica"/>
          <w:sz w:val="22"/>
          <w:szCs w:val="22"/>
        </w:rPr>
        <w:t xml:space="preserve"> </w:t>
      </w:r>
      <w:r w:rsidR="007264A6">
        <w:rPr>
          <w:rFonts w:ascii="Helvetica" w:eastAsia="Times New Roman" w:hAnsi="Helvetica" w:cs="Helvetica"/>
          <w:sz w:val="22"/>
          <w:szCs w:val="22"/>
        </w:rPr>
        <w:t>(</w:t>
      </w:r>
      <w:r w:rsidR="00FA07E5">
        <w:rPr>
          <w:rFonts w:ascii="Helvetica" w:eastAsia="Times New Roman" w:hAnsi="Helvetica" w:cs="Helvetica"/>
          <w:sz w:val="22"/>
          <w:szCs w:val="22"/>
        </w:rPr>
        <w:t>Chuine and R</w:t>
      </w:r>
      <w:r w:rsidR="00FA07E5">
        <w:rPr>
          <w:rFonts w:ascii="Helvetica" w:eastAsia="Times New Roman" w:hAnsi="Helvetica" w:cs="Helvetica"/>
          <w:sz w:val="22"/>
          <w:szCs w:val="22"/>
          <w:lang w:val="fr-FR"/>
        </w:rPr>
        <w:t>é</w:t>
      </w:r>
      <w:r w:rsidR="00FA07E5">
        <w:rPr>
          <w:rFonts w:ascii="Helvetica" w:eastAsia="Times New Roman" w:hAnsi="Helvetica" w:cs="Helvetica"/>
          <w:sz w:val="22"/>
          <w:szCs w:val="22"/>
        </w:rPr>
        <w:t>gnière 2017</w:t>
      </w:r>
      <w:r w:rsidR="005E57DB">
        <w:rPr>
          <w:rFonts w:ascii="Helvetica" w:eastAsia="Times New Roman" w:hAnsi="Helvetica" w:cs="Helvetica"/>
          <w:sz w:val="22"/>
          <w:szCs w:val="22"/>
        </w:rPr>
        <w:t>)</w:t>
      </w:r>
      <w:r w:rsidR="000A5C98">
        <w:rPr>
          <w:rFonts w:ascii="Helvetica" w:eastAsia="Times New Roman" w:hAnsi="Helvetica" w:cs="Helvetica"/>
          <w:sz w:val="22"/>
          <w:szCs w:val="22"/>
        </w:rPr>
        <w:t>, and/or</w:t>
      </w:r>
      <w:r w:rsidR="005E57DB">
        <w:rPr>
          <w:rFonts w:ascii="Helvetica" w:eastAsia="Times New Roman" w:hAnsi="Helvetica" w:cs="Helvetica"/>
          <w:sz w:val="22"/>
          <w:szCs w:val="22"/>
        </w:rPr>
        <w:t xml:space="preserve"> </w:t>
      </w:r>
      <w:r w:rsidR="000A5C98">
        <w:rPr>
          <w:rFonts w:ascii="Helvetica" w:eastAsia="Times New Roman" w:hAnsi="Helvetica" w:cs="Helvetica"/>
          <w:sz w:val="22"/>
          <w:szCs w:val="22"/>
        </w:rPr>
        <w:t>phenologically explicit consumer-resource models (Bewick et al. 2016)</w:t>
      </w:r>
      <w:r w:rsidR="00F64DA0">
        <w:rPr>
          <w:rFonts w:ascii="Helvetica" w:eastAsia="Times New Roman" w:hAnsi="Helvetica" w:cs="Helvetica"/>
          <w:sz w:val="22"/>
          <w:szCs w:val="22"/>
        </w:rPr>
        <w:t xml:space="preserve"> </w:t>
      </w:r>
      <w:r w:rsidR="002D7AAE">
        <w:rPr>
          <w:rFonts w:ascii="Helvetica" w:hAnsi="Helvetica" w:cs="Helvetica"/>
          <w:sz w:val="22"/>
          <w:szCs w:val="22"/>
          <w:lang w:val="en-US"/>
        </w:rPr>
        <w:t>could</w:t>
      </w:r>
      <w:r w:rsidR="00E42CF5">
        <w:rPr>
          <w:rFonts w:ascii="Helvetica" w:hAnsi="Helvetica" w:cs="Helvetica"/>
          <w:sz w:val="22"/>
          <w:szCs w:val="22"/>
          <w:lang w:val="en-US"/>
        </w:rPr>
        <w:t xml:space="preserve"> help </w:t>
      </w:r>
      <w:r w:rsidR="00D018CA">
        <w:rPr>
          <w:rFonts w:ascii="Helvetica" w:hAnsi="Helvetica" w:cs="Helvetica"/>
          <w:sz w:val="22"/>
          <w:szCs w:val="22"/>
          <w:lang w:val="en-US"/>
        </w:rPr>
        <w:t>to fill in data about the interaction before climate change began</w:t>
      </w:r>
      <w:r w:rsidR="00E41889">
        <w:rPr>
          <w:rFonts w:ascii="Helvetica" w:hAnsi="Helvetica" w:cs="Helvetica"/>
          <w:sz w:val="22"/>
          <w:szCs w:val="22"/>
          <w:lang w:val="en-US"/>
        </w:rPr>
        <w:t>.</w:t>
      </w:r>
      <w:r w:rsidR="00D018CA">
        <w:rPr>
          <w:rFonts w:ascii="Helvetica" w:hAnsi="Helvetica" w:cs="Helvetica"/>
          <w:sz w:val="22"/>
          <w:szCs w:val="22"/>
          <w:lang w:val="en-US"/>
        </w:rPr>
        <w:t xml:space="preserve"> Experiments could help define the parameters of a process-based model which could then </w:t>
      </w:r>
      <w:r w:rsidR="00CC2C2F">
        <w:rPr>
          <w:rFonts w:ascii="Helvetica" w:hAnsi="Helvetica" w:cs="Helvetica"/>
          <w:sz w:val="22"/>
          <w:szCs w:val="22"/>
          <w:lang w:val="en-US"/>
        </w:rPr>
        <w:t xml:space="preserve">elucidate which </w:t>
      </w:r>
      <w:commentRangeStart w:id="112"/>
      <w:r w:rsidR="00CC2C2F">
        <w:rPr>
          <w:rFonts w:ascii="Helvetica" w:hAnsi="Helvetica" w:cs="Helvetica"/>
          <w:sz w:val="22"/>
          <w:szCs w:val="22"/>
          <w:lang w:val="en-US"/>
        </w:rPr>
        <w:t>mechanisms may—or may not—appear feasible for the interaction</w:t>
      </w:r>
      <w:commentRangeEnd w:id="112"/>
      <w:r w:rsidR="002B3034">
        <w:rPr>
          <w:rStyle w:val="CommentReference"/>
        </w:rPr>
        <w:commentReference w:id="112"/>
      </w:r>
      <w:r w:rsidR="00CC2C2F">
        <w:rPr>
          <w:rFonts w:ascii="Helvetica" w:hAnsi="Helvetica" w:cs="Helvetica"/>
          <w:sz w:val="22"/>
          <w:szCs w:val="22"/>
          <w:lang w:val="en-US"/>
        </w:rPr>
        <w:t xml:space="preserve">. </w:t>
      </w:r>
    </w:p>
    <w:p w14:paraId="7FCD831C" w14:textId="77777777" w:rsidR="00F64DA0"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6F5916D5" w:rsidR="00E3201F" w:rsidRPr="002741AD" w:rsidRDefault="0048748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rPr>
      </w:pPr>
      <w:commentRangeStart w:id="113"/>
      <w:r w:rsidRPr="002741AD">
        <w:rPr>
          <w:rFonts w:ascii="Helvetica" w:hAnsi="Helvetica"/>
          <w:i/>
          <w:sz w:val="22"/>
          <w:szCs w:val="22"/>
        </w:rPr>
        <w:t>Final thoughts on forecasting</w:t>
      </w:r>
      <w:commentRangeEnd w:id="113"/>
      <w:r w:rsidR="00C3188E">
        <w:rPr>
          <w:rStyle w:val="CommentReference"/>
        </w:rPr>
        <w:commentReference w:id="113"/>
      </w:r>
    </w:p>
    <w:p w14:paraId="29A79B17" w14:textId="481749BC" w:rsidR="00E3201F" w:rsidRPr="00225C42"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r w:rsidR="002E5EFE" w:rsidRPr="0090315D">
        <w:rPr>
          <w:rFonts w:ascii="Helvetica" w:hAnsi="Helvetica"/>
          <w:sz w:val="22"/>
          <w:szCs w:val="22"/>
        </w:rPr>
        <w:t>Accurately forecasting phenological mismatch in response to climate change</w:t>
      </w:r>
      <w:r w:rsidR="002E5EFE">
        <w:rPr>
          <w:rFonts w:ascii="Helvetica" w:hAnsi="Helvetica"/>
          <w:sz w:val="22"/>
          <w:szCs w:val="22"/>
        </w:rPr>
        <w:t xml:space="preserve"> is a major test of ecological theory and methods. </w:t>
      </w:r>
      <w:r w:rsidR="00033181">
        <w:rPr>
          <w:rFonts w:ascii="Helvetica" w:hAnsi="Helvetica"/>
          <w:sz w:val="22"/>
          <w:szCs w:val="22"/>
        </w:rPr>
        <w:t xml:space="preserve">Previous work has identified factors that will help predict </w:t>
      </w:r>
      <w:r w:rsidR="00033181">
        <w:rPr>
          <w:rFonts w:ascii="Helvetica" w:hAnsi="Helvetica"/>
          <w:i/>
          <w:sz w:val="22"/>
          <w:szCs w:val="22"/>
        </w:rPr>
        <w:t>when</w:t>
      </w:r>
      <w:r w:rsidR="00033181">
        <w:rPr>
          <w:rFonts w:ascii="Helvetica" w:hAnsi="Helvetica"/>
          <w:sz w:val="22"/>
          <w:szCs w:val="22"/>
        </w:rPr>
        <w:t xml:space="preserve"> a mismatch is more likely to lead to a population decline but this work is largely theoretical.</w:t>
      </w:r>
      <w:commentRangeStart w:id="114"/>
      <w:r w:rsidR="00033181">
        <w:rPr>
          <w:rFonts w:ascii="Helvetica" w:hAnsi="Helvetica"/>
          <w:sz w:val="22"/>
          <w:szCs w:val="22"/>
        </w:rPr>
        <w:t xml:space="preserve"> While we have outlined </w:t>
      </w:r>
      <w:del w:id="115" w:author="Elizabeth Wolkovich" w:date="2019-01-02T13:23:00Z">
        <w:r w:rsidR="00033181" w:rsidDel="00DE77C4">
          <w:rPr>
            <w:rFonts w:ascii="Helvetica" w:hAnsi="Helvetica"/>
            <w:sz w:val="22"/>
            <w:szCs w:val="22"/>
          </w:rPr>
          <w:delText xml:space="preserve">above </w:delText>
        </w:r>
      </w:del>
      <w:ins w:id="116" w:author="Elizabeth Wolkovich" w:date="2019-01-02T13:23:00Z">
        <w:r w:rsidR="00DE77C4">
          <w:rPr>
            <w:rFonts w:ascii="Helvetica" w:hAnsi="Helvetica"/>
            <w:sz w:val="22"/>
            <w:szCs w:val="22"/>
          </w:rPr>
          <w:t xml:space="preserve">here </w:t>
        </w:r>
      </w:ins>
      <w:r w:rsidR="00033181">
        <w:rPr>
          <w:rFonts w:ascii="Helvetica" w:hAnsi="Helvetica"/>
          <w:sz w:val="22"/>
          <w:szCs w:val="22"/>
        </w:rPr>
        <w:t>how to work around data limitations, the best tests of mismatch theory will come from data-rich systems where the energetic links between consumer and resource species are well established and understood</w:t>
      </w:r>
      <w:commentRangeEnd w:id="114"/>
      <w:r w:rsidR="00BE6F00">
        <w:rPr>
          <w:rStyle w:val="CommentReference"/>
        </w:rPr>
        <w:commentReference w:id="114"/>
      </w:r>
      <w:r w:rsidR="00033181">
        <w:rPr>
          <w:rFonts w:ascii="Helvetica" w:hAnsi="Helvetica"/>
          <w:sz w:val="22"/>
          <w:szCs w:val="22"/>
        </w:rPr>
        <w:t xml:space="preserve">. </w:t>
      </w:r>
      <w:r w:rsidR="003707ED">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Pr>
          <w:rFonts w:ascii="Helvetica" w:hAnsi="Helvetica"/>
          <w:sz w:val="22"/>
          <w:szCs w:val="22"/>
        </w:rPr>
        <w:t>F</w:t>
      </w:r>
      <w:r w:rsidR="003707ED">
        <w:rPr>
          <w:rFonts w:ascii="Helvetica" w:hAnsi="Helvetica"/>
          <w:sz w:val="22"/>
          <w:szCs w:val="22"/>
        </w:rPr>
        <w:t xml:space="preserve">orecasting of </w:t>
      </w:r>
      <w:commentRangeStart w:id="117"/>
      <w:r w:rsidR="003707ED">
        <w:rPr>
          <w:rFonts w:ascii="Helvetica" w:hAnsi="Helvetica"/>
          <w:sz w:val="22"/>
          <w:szCs w:val="22"/>
        </w:rPr>
        <w:t xml:space="preserve">phenological synchrony </w:t>
      </w:r>
      <w:commentRangeEnd w:id="117"/>
      <w:r w:rsidR="00B708C7">
        <w:rPr>
          <w:rStyle w:val="CommentReference"/>
        </w:rPr>
        <w:commentReference w:id="117"/>
      </w:r>
      <w:r w:rsidR="003707ED">
        <w:rPr>
          <w:rFonts w:ascii="Helvetica" w:hAnsi="Helvetica"/>
          <w:sz w:val="22"/>
          <w:szCs w:val="22"/>
        </w:rPr>
        <w:t xml:space="preserve">can be built off climate projection forecasts whenever phenological cues </w:t>
      </w:r>
      <w:r w:rsidR="00A17544">
        <w:rPr>
          <w:rFonts w:ascii="Helvetica" w:hAnsi="Helvetica"/>
          <w:sz w:val="22"/>
          <w:szCs w:val="22"/>
        </w:rPr>
        <w:t xml:space="preserve">for both species </w:t>
      </w:r>
      <w:r w:rsidR="003707ED">
        <w:rPr>
          <w:rFonts w:ascii="Helvetica" w:hAnsi="Helvetica"/>
          <w:sz w:val="22"/>
          <w:szCs w:val="22"/>
        </w:rPr>
        <w:t>(</w:t>
      </w:r>
      <w:r w:rsidR="00A17544">
        <w:rPr>
          <w:rFonts w:ascii="Helvetica" w:eastAsia="Times New Roman" w:hAnsi="Helvetica" w:cs="Helvetica"/>
          <w:sz w:val="22"/>
          <w:szCs w:val="22"/>
        </w:rPr>
        <w:t>Chuine and R</w:t>
      </w:r>
      <w:r w:rsidR="00A17544">
        <w:rPr>
          <w:rFonts w:ascii="Helvetica" w:eastAsia="Times New Roman" w:hAnsi="Helvetica" w:cs="Helvetica"/>
          <w:sz w:val="22"/>
          <w:szCs w:val="22"/>
          <w:lang w:val="fr-FR"/>
        </w:rPr>
        <w:t>é</w:t>
      </w:r>
      <w:r w:rsidR="00A17544">
        <w:rPr>
          <w:rFonts w:ascii="Helvetica" w:eastAsia="Times New Roman" w:hAnsi="Helvetica" w:cs="Helvetica"/>
          <w:sz w:val="22"/>
          <w:szCs w:val="22"/>
        </w:rPr>
        <w:t xml:space="preserve">gnière 2017; </w:t>
      </w:r>
      <w:r w:rsidR="00A17544">
        <w:rPr>
          <w:rFonts w:ascii="Helvetica" w:hAnsi="Helvetica"/>
          <w:sz w:val="22"/>
          <w:szCs w:val="22"/>
        </w:rPr>
        <w:t>Chmura et al. 2018</w:t>
      </w:r>
      <w:r w:rsidR="003707ED">
        <w:rPr>
          <w:rFonts w:ascii="Helvetica" w:hAnsi="Helvetica"/>
          <w:sz w:val="22"/>
          <w:szCs w:val="22"/>
        </w:rPr>
        <w:t xml:space="preserve">) are </w:t>
      </w:r>
      <w:r w:rsidR="0021725A">
        <w:rPr>
          <w:rFonts w:ascii="Helvetica" w:hAnsi="Helvetica"/>
          <w:sz w:val="22"/>
          <w:szCs w:val="22"/>
        </w:rPr>
        <w:t>well known</w:t>
      </w:r>
      <w:r w:rsidR="003707ED">
        <w:rPr>
          <w:rStyle w:val="CommentReference"/>
        </w:rPr>
        <w:commentReference w:id="118"/>
      </w:r>
      <w:r w:rsidR="003707ED">
        <w:rPr>
          <w:rFonts w:ascii="Helvetica" w:hAnsi="Helvetica"/>
          <w:sz w:val="22"/>
          <w:szCs w:val="22"/>
        </w:rPr>
        <w:t xml:space="preserve">. </w:t>
      </w:r>
      <w:ins w:id="120" w:author="Heather Kharouba" w:date="2018-12-19T12:32:00Z">
        <w:r w:rsidR="00B708C7" w:rsidRPr="00B708C7">
          <w:rPr>
            <w:rFonts w:ascii="Helvetica" w:hAnsi="Helvetica"/>
            <w:sz w:val="22"/>
            <w:szCs w:val="22"/>
          </w:rPr>
          <w:t xml:space="preserve">Forecasting longer-term </w:t>
        </w:r>
        <w:r w:rsidR="00B708C7">
          <w:rPr>
            <w:rFonts w:ascii="Helvetica" w:hAnsi="Helvetica"/>
            <w:sz w:val="22"/>
            <w:szCs w:val="22"/>
          </w:rPr>
          <w:t xml:space="preserve">demographic </w:t>
        </w:r>
        <w:r w:rsidR="00B708C7" w:rsidRPr="00B708C7">
          <w:rPr>
            <w:rFonts w:ascii="Helvetica" w:hAnsi="Helvetica"/>
            <w:sz w:val="22"/>
            <w:szCs w:val="22"/>
          </w:rPr>
          <w:t xml:space="preserve">responses will require </w:t>
        </w:r>
        <w:del w:id="121" w:author="Elizabeth Wolkovich" w:date="2019-01-02T13:23:00Z">
          <w:r w:rsidR="00B708C7" w:rsidRPr="00B708C7" w:rsidDel="001D2989">
            <w:rPr>
              <w:rFonts w:ascii="Helvetica" w:hAnsi="Helvetica"/>
              <w:sz w:val="22"/>
              <w:szCs w:val="22"/>
            </w:rPr>
            <w:delText xml:space="preserve">higher </w:delText>
          </w:r>
        </w:del>
        <w:r w:rsidR="00B708C7" w:rsidRPr="00B708C7">
          <w:rPr>
            <w:rFonts w:ascii="Helvetica" w:hAnsi="Helvetica"/>
            <w:sz w:val="22"/>
            <w:szCs w:val="22"/>
          </w:rPr>
          <w:t xml:space="preserve">data </w:t>
        </w:r>
        <w:del w:id="122" w:author="Elizabeth Wolkovich" w:date="2019-01-02T13:23:00Z">
          <w:r w:rsidR="00B708C7" w:rsidRPr="00B708C7" w:rsidDel="001D2989">
            <w:rPr>
              <w:rFonts w:ascii="Helvetica" w:hAnsi="Helvetica"/>
              <w:sz w:val="22"/>
              <w:szCs w:val="22"/>
            </w:rPr>
            <w:delText xml:space="preserve">requirements </w:delText>
          </w:r>
        </w:del>
        <w:r w:rsidR="00B708C7" w:rsidRPr="00B708C7">
          <w:rPr>
            <w:rFonts w:ascii="Helvetica" w:hAnsi="Helvetica"/>
            <w:sz w:val="22"/>
            <w:szCs w:val="22"/>
          </w:rPr>
          <w:t>about lifetime fitness for the consumer and comprehensive data on the resource.</w:t>
        </w:r>
      </w:ins>
    </w:p>
    <w:p w14:paraId="782325F6" w14:textId="041ABE49" w:rsidR="005A46C6"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commentRangeStart w:id="123"/>
      <w:r>
        <w:rPr>
          <w:rFonts w:ascii="Helvetica" w:hAnsi="Helvetica" w:cs="Helvetica"/>
          <w:b/>
          <w:sz w:val="22"/>
          <w:szCs w:val="22"/>
          <w:lang w:val="en-US"/>
        </w:rPr>
        <w:tab/>
      </w:r>
      <w:commentRangeStart w:id="124"/>
      <w:r w:rsidR="003707ED">
        <w:rPr>
          <w:rFonts w:ascii="Helvetica" w:hAnsi="Helvetica" w:cs="Helvetica"/>
          <w:b/>
          <w:sz w:val="22"/>
          <w:szCs w:val="22"/>
          <w:lang w:val="en-US"/>
        </w:rPr>
        <w:t xml:space="preserve">As more information </w:t>
      </w:r>
      <w:commentRangeEnd w:id="124"/>
      <w:r w:rsidR="00357686">
        <w:rPr>
          <w:rStyle w:val="CommentReference"/>
        </w:rPr>
        <w:commentReference w:id="124"/>
      </w:r>
      <w:r w:rsidR="003707ED">
        <w:rPr>
          <w:rFonts w:ascii="Helvetica" w:hAnsi="Helvetica" w:cs="Helvetica"/>
          <w:b/>
          <w:sz w:val="22"/>
          <w:szCs w:val="22"/>
          <w:lang w:val="en-US"/>
        </w:rPr>
        <w:t>is gathered across habitats and diverse consumer-resource interactions</w:t>
      </w:r>
      <w:r w:rsidR="00AD6504">
        <w:rPr>
          <w:rFonts w:ascii="Helvetica" w:hAnsi="Helvetica" w:cs="Helvetica"/>
          <w:b/>
          <w:sz w:val="22"/>
          <w:szCs w:val="22"/>
          <w:lang w:val="en-US"/>
        </w:rPr>
        <w:t>,</w:t>
      </w:r>
      <w:r w:rsidR="003707ED">
        <w:rPr>
          <w:rFonts w:ascii="Helvetica" w:hAnsi="Helvetica" w:cs="Helvetica"/>
          <w:b/>
          <w:sz w:val="22"/>
          <w:szCs w:val="22"/>
          <w:lang w:val="en-US"/>
        </w:rPr>
        <w:t xml:space="preserve"> </w:t>
      </w:r>
      <w:r w:rsidR="005A46C6">
        <w:rPr>
          <w:rFonts w:ascii="Helvetica" w:hAnsi="Helvetica" w:cs="Helvetica"/>
          <w:b/>
          <w:sz w:val="22"/>
          <w:szCs w:val="22"/>
          <w:lang w:val="en-US"/>
        </w:rPr>
        <w:t xml:space="preserve">forecasting should eventually move beyond a system-specific approach and towards forecasting diverse systems through </w:t>
      </w:r>
      <w:commentRangeStart w:id="125"/>
      <w:r w:rsidR="005A46C6">
        <w:rPr>
          <w:rFonts w:ascii="Helvetica" w:hAnsi="Helvetica" w:cs="Helvetica"/>
          <w:b/>
          <w:sz w:val="22"/>
          <w:szCs w:val="22"/>
          <w:lang w:val="en-US"/>
        </w:rPr>
        <w:t xml:space="preserve">one model </w:t>
      </w:r>
      <w:commentRangeEnd w:id="125"/>
      <w:r w:rsidR="001A1EAB">
        <w:rPr>
          <w:rStyle w:val="CommentReference"/>
        </w:rPr>
        <w:commentReference w:id="125"/>
      </w:r>
      <w:r w:rsidR="005A46C6">
        <w:rPr>
          <w:rFonts w:ascii="Helvetica" w:hAnsi="Helvetica" w:cs="Helvetica"/>
          <w:b/>
          <w:sz w:val="22"/>
          <w:szCs w:val="22"/>
          <w:lang w:val="en-US"/>
        </w:rPr>
        <w:t xml:space="preserve">based on </w:t>
      </w:r>
      <w:r w:rsidR="00836944">
        <w:rPr>
          <w:rFonts w:ascii="Helvetica" w:hAnsi="Helvetica" w:cs="Helvetica"/>
          <w:b/>
          <w:sz w:val="22"/>
          <w:szCs w:val="22"/>
          <w:lang w:val="en-US"/>
        </w:rPr>
        <w:t xml:space="preserve">our mechanistic understanding. </w:t>
      </w:r>
      <w:r w:rsidR="005A46C6">
        <w:rPr>
          <w:rFonts w:ascii="Helvetica" w:hAnsi="Helvetica" w:cs="Helvetica"/>
          <w:b/>
          <w:sz w:val="22"/>
          <w:szCs w:val="22"/>
          <w:lang w:val="en-US"/>
        </w:rPr>
        <w:t>Such a model would allow r</w:t>
      </w:r>
      <w:r w:rsidR="00B71F03">
        <w:rPr>
          <w:rFonts w:ascii="Helvetica" w:hAnsi="Helvetica" w:cs="Helvetica"/>
          <w:b/>
          <w:sz w:val="22"/>
          <w:szCs w:val="22"/>
          <w:lang w:val="en-US"/>
        </w:rPr>
        <w:t xml:space="preserve">esearchers to measure currently </w:t>
      </w:r>
      <w:r w:rsidR="005A46C6">
        <w:rPr>
          <w:rFonts w:ascii="Helvetica" w:hAnsi="Helvetica" w:cs="Helvetica"/>
          <w:b/>
          <w:sz w:val="22"/>
          <w:szCs w:val="22"/>
          <w:lang w:val="en-US"/>
        </w:rPr>
        <w:t xml:space="preserve">unknown but critical attributes of species, </w:t>
      </w:r>
      <w:r w:rsidR="00836944">
        <w:rPr>
          <w:rFonts w:ascii="Helvetica" w:hAnsi="Helvetica" w:cs="Helvetica"/>
          <w:b/>
          <w:sz w:val="22"/>
          <w:szCs w:val="22"/>
          <w:lang w:val="en-US"/>
        </w:rPr>
        <w:t xml:space="preserve">sites, and </w:t>
      </w:r>
      <w:r w:rsidR="005A46C6">
        <w:rPr>
          <w:rFonts w:ascii="Helvetica" w:hAnsi="Helvetica" w:cs="Helvetica"/>
          <w:b/>
          <w:sz w:val="22"/>
          <w:szCs w:val="22"/>
          <w:lang w:val="en-US"/>
        </w:rPr>
        <w:t xml:space="preserve">ecosystems that control the shape, strength and uncertainty surrounding the Cushing curve. But progress towards such an approach requires the ability to combine knowledge from across diverse systems into one complex but well-defined curve. As we have outlined above, most current data in the field makes it hard or impossible to compare across systems. </w:t>
      </w:r>
      <w:commentRangeStart w:id="126"/>
      <w:r w:rsidR="0025114D">
        <w:rPr>
          <w:rFonts w:ascii="Helvetica" w:hAnsi="Helvetica" w:cs="Helvetica"/>
          <w:b/>
          <w:sz w:val="22"/>
          <w:szCs w:val="22"/>
          <w:lang w:val="en-US"/>
        </w:rPr>
        <w:t xml:space="preserve">Given intrinsic differences between aquatic and terrestrial systems, progress may be accelerated if these systems are considered separately before being combined. </w:t>
      </w:r>
      <w:r w:rsidR="00575D08">
        <w:rPr>
          <w:rFonts w:ascii="Helvetica" w:hAnsi="Helvetica" w:cs="Helvetica"/>
          <w:b/>
          <w:sz w:val="22"/>
          <w:szCs w:val="22"/>
          <w:lang w:val="en-US"/>
        </w:rPr>
        <w:t>Nevertheless</w:t>
      </w:r>
      <w:commentRangeEnd w:id="126"/>
      <w:r w:rsidR="00575D08">
        <w:rPr>
          <w:rStyle w:val="CommentReference"/>
        </w:rPr>
        <w:commentReference w:id="126"/>
      </w:r>
      <w:r w:rsidR="00575D08">
        <w:rPr>
          <w:rFonts w:ascii="Helvetica" w:hAnsi="Helvetica" w:cs="Helvetica"/>
          <w:b/>
          <w:sz w:val="22"/>
          <w:szCs w:val="22"/>
          <w:lang w:val="en-US"/>
        </w:rPr>
        <w:t>, w</w:t>
      </w:r>
      <w:r w:rsidR="005A46C6">
        <w:rPr>
          <w:rFonts w:ascii="Helvetica" w:hAnsi="Helvetica" w:cs="Helvetica"/>
          <w:b/>
          <w:sz w:val="22"/>
          <w:szCs w:val="22"/>
          <w:lang w:val="en-US"/>
        </w:rPr>
        <w:t xml:space="preserve">ithout improved methods – to test multiple mechanisms and define pre-climate change baselines – the goal of </w:t>
      </w:r>
      <w:r w:rsidR="005A46C6">
        <w:rPr>
          <w:rFonts w:ascii="Helvetica" w:hAnsi="Helvetica"/>
          <w:sz w:val="22"/>
          <w:szCs w:val="22"/>
        </w:rPr>
        <w:t>general predictions about the ecological consequences of shifts in phenological synchrony</w:t>
      </w:r>
      <w:r w:rsidR="00B31FA6">
        <w:rPr>
          <w:rFonts w:ascii="Helvetica" w:hAnsi="Helvetica"/>
          <w:sz w:val="22"/>
          <w:szCs w:val="22"/>
        </w:rPr>
        <w:t xml:space="preserve"> will remain well out of reach.</w:t>
      </w:r>
      <w:commentRangeEnd w:id="123"/>
      <w:r w:rsidR="007639F3">
        <w:rPr>
          <w:rStyle w:val="CommentReference"/>
        </w:rPr>
        <w:commentReference w:id="123"/>
      </w:r>
    </w:p>
    <w:p w14:paraId="34DA18ED" w14:textId="77777777" w:rsidR="005A46C6"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AE69BC"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Acknowledgements</w:t>
      </w:r>
    </w:p>
    <w:p w14:paraId="08435467" w14:textId="5FD0C192" w:rsidR="00694F59" w:rsidRPr="00EC76BB"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We thank </w:t>
      </w:r>
      <w:ins w:id="127" w:author="Heather Kharouba" w:date="2018-12-21T13:31:00Z">
        <w:r w:rsidR="000F1559">
          <w:rPr>
            <w:rFonts w:ascii="Helvetica" w:hAnsi="Helvetica" w:cs="Helvetica"/>
            <w:sz w:val="22"/>
            <w:szCs w:val="22"/>
            <w:lang w:val="en-US"/>
          </w:rPr>
          <w:t>K</w:t>
        </w:r>
      </w:ins>
      <w:ins w:id="128" w:author="Elizabeth Wolkovich" w:date="2019-01-02T13:24:00Z">
        <w:r w:rsidR="001D2989">
          <w:rPr>
            <w:rFonts w:ascii="Helvetica" w:hAnsi="Helvetica" w:cs="Helvetica"/>
            <w:sz w:val="22"/>
            <w:szCs w:val="22"/>
            <w:lang w:val="en-US"/>
          </w:rPr>
          <w:t>athryn</w:t>
        </w:r>
      </w:ins>
      <w:ins w:id="129" w:author="Heather Kharouba" w:date="2018-12-21T13:31:00Z">
        <w:del w:id="130" w:author="Elizabeth Wolkovich" w:date="2019-01-02T13:24:00Z">
          <w:r w:rsidR="000F1559" w:rsidDel="001D2989">
            <w:rPr>
              <w:rFonts w:ascii="Helvetica" w:hAnsi="Helvetica" w:cs="Helvetica"/>
              <w:sz w:val="22"/>
              <w:szCs w:val="22"/>
              <w:lang w:val="en-US"/>
            </w:rPr>
            <w:delText>atie</w:delText>
          </w:r>
        </w:del>
        <w:r w:rsidR="000F1559">
          <w:rPr>
            <w:rFonts w:ascii="Helvetica" w:hAnsi="Helvetica" w:cs="Helvetica"/>
            <w:sz w:val="22"/>
            <w:szCs w:val="22"/>
            <w:lang w:val="en-US"/>
          </w:rPr>
          <w:t xml:space="preserve"> Cottingham, </w:t>
        </w:r>
      </w:ins>
      <w:r w:rsidRPr="00AE69BC">
        <w:rPr>
          <w:rFonts w:ascii="Helvetica" w:hAnsi="Helvetica" w:cs="Helvetica"/>
          <w:sz w:val="22"/>
          <w:szCs w:val="22"/>
          <w:lang w:val="en-US"/>
        </w:rPr>
        <w:t>Johan Ehrlen, Kjell Bolmgren and Steve Travers for interesting discussions. HMK thanks the professor writing retreats offered through the Centre for Academic Leadership at the University of Ottawa for support in writing this manuscript</w:t>
      </w:r>
      <w:ins w:id="131" w:author="Elizabeth Wolkovich" w:date="2019-01-02T13:27:00Z">
        <w:r w:rsidR="000114A6">
          <w:rPr>
            <w:rFonts w:ascii="Helvetica" w:hAnsi="Helvetica" w:cs="Helvetica"/>
            <w:sz w:val="22"/>
            <w:szCs w:val="22"/>
            <w:lang w:val="en-US"/>
          </w:rPr>
          <w:t>.</w:t>
        </w:r>
      </w:ins>
      <w:del w:id="132" w:author="Elizabeth Wolkovich" w:date="2019-01-02T13:27:00Z">
        <w:r w:rsidRPr="00AE69BC" w:rsidDel="000114A6">
          <w:rPr>
            <w:rFonts w:ascii="Helvetica" w:hAnsi="Helvetica" w:cs="Helvetica"/>
            <w:sz w:val="22"/>
            <w:szCs w:val="22"/>
            <w:lang w:val="en-US"/>
          </w:rPr>
          <w:delText xml:space="preserve"> and </w:delText>
        </w:r>
        <w:r w:rsidRPr="00AE69BC" w:rsidDel="000114A6">
          <w:rPr>
            <w:rFonts w:ascii="Helvetica" w:hAnsi="Helvetica" w:cs="Helvetica"/>
            <w:i/>
            <w:sz w:val="22"/>
            <w:szCs w:val="22"/>
            <w:lang w:val="en-US"/>
          </w:rPr>
          <w:delText>Harvard that supported travel to work with EMW</w:delText>
        </w:r>
        <w:r w:rsidRPr="00AE69BC" w:rsidDel="000114A6">
          <w:rPr>
            <w:rFonts w:ascii="Helvetica" w:hAnsi="Helvetica" w:cs="Helvetica"/>
            <w:sz w:val="22"/>
            <w:szCs w:val="22"/>
            <w:lang w:val="en-US"/>
          </w:rPr>
          <w:delText>.</w:delText>
        </w:r>
      </w:del>
    </w:p>
    <w:p w14:paraId="42BABC1A" w14:textId="77777777" w:rsidR="00610E04" w:rsidRPr="00AE69BC"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E128E6"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References</w:t>
      </w:r>
    </w:p>
    <w:p w14:paraId="0ABBB7E7"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Gruner et al. 2008, A cross-system synthesis of consumer and nutrient resource control on producer biomass; </w:t>
      </w:r>
    </w:p>
    <w:p w14:paraId="5E8ACC18" w14:textId="6A8C7F52" w:rsidR="0099079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133" w:author="Heather Kharouba" w:date="2018-12-21T13:38:00Z"/>
          <w:rFonts w:ascii="Helvetica" w:hAnsi="Helvetica" w:cs="Helvetica"/>
          <w:kern w:val="1"/>
          <w:sz w:val="22"/>
          <w:szCs w:val="22"/>
          <w:lang w:val="en-US"/>
        </w:rPr>
      </w:pPr>
      <w:r w:rsidRPr="00AE69BC">
        <w:rPr>
          <w:rFonts w:ascii="Helvetica" w:hAnsi="Helvetica" w:cs="Helvetica"/>
          <w:kern w:val="1"/>
          <w:sz w:val="22"/>
          <w:szCs w:val="22"/>
          <w:lang w:val="en-US"/>
        </w:rPr>
        <w:t>Borer et al. 2005, What determines the strength of a trophic cascade?</w:t>
      </w:r>
    </w:p>
    <w:p w14:paraId="76863C8C" w14:textId="38610952" w:rsidR="00CB1821" w:rsidRPr="00AE69BC" w:rsidRDefault="00CB182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ins w:id="134" w:author="Heather Kharouba" w:date="2018-12-21T13:39:00Z">
        <w:r>
          <w:rPr>
            <w:rFonts w:ascii="Helvetica" w:hAnsi="Helvetica" w:cs="Helvetica"/>
            <w:kern w:val="1"/>
            <w:sz w:val="22"/>
            <w:szCs w:val="22"/>
            <w:lang w:val="en-US"/>
          </w:rPr>
          <w:t>Edmondson 1994. Sixty years of Lake Washington: A curriculum vitae. Lake reserve. Manage, 10:75-84.</w:t>
        </w:r>
      </w:ins>
    </w:p>
    <w:p w14:paraId="1EB2A380" w14:textId="77777777" w:rsidR="007F0BD8" w:rsidRPr="007F0BD8" w:rsidRDefault="007F0BD8" w:rsidP="007F0BD8">
      <w:pPr>
        <w:rPr>
          <w:ins w:id="135" w:author="Heather Kharouba" w:date="2018-12-21T13:44:00Z"/>
          <w:rFonts w:ascii="Times New Roman" w:eastAsia="Times New Roman" w:hAnsi="Times New Roman" w:cs="Times New Roman"/>
          <w:sz w:val="20"/>
          <w:szCs w:val="20"/>
        </w:rPr>
      </w:pPr>
      <w:ins w:id="136" w:author="Heather Kharouba" w:date="2018-12-21T13:44:00Z">
        <w:r w:rsidRPr="007F0BD8">
          <w:rPr>
            <w:rFonts w:ascii="Arial" w:eastAsia="Times New Roman" w:hAnsi="Arial" w:cs="Arial"/>
            <w:color w:val="222222"/>
            <w:sz w:val="20"/>
            <w:szCs w:val="20"/>
            <w:shd w:val="clear" w:color="auto" w:fill="FFFFFF"/>
          </w:rPr>
          <w:t>Hampton1, S.E., Scheuerell, M.D. and Schindler, D.E., 2006. Coalescence in the Lake Washington story: Interaction strengths in a planktonic food web. </w:t>
        </w:r>
        <w:r w:rsidRPr="007F0BD8">
          <w:rPr>
            <w:rFonts w:ascii="Arial" w:eastAsia="Times New Roman" w:hAnsi="Arial" w:cs="Arial"/>
            <w:i/>
            <w:iCs/>
            <w:color w:val="222222"/>
            <w:sz w:val="20"/>
            <w:szCs w:val="20"/>
          </w:rPr>
          <w:t>Limnology and Oceanography</w:t>
        </w:r>
        <w:r w:rsidRPr="007F0BD8">
          <w:rPr>
            <w:rFonts w:ascii="Arial" w:eastAsia="Times New Roman" w:hAnsi="Arial" w:cs="Arial"/>
            <w:color w:val="222222"/>
            <w:sz w:val="20"/>
            <w:szCs w:val="20"/>
            <w:shd w:val="clear" w:color="auto" w:fill="FFFFFF"/>
          </w:rPr>
          <w:t>, </w:t>
        </w:r>
        <w:r w:rsidRPr="007F0BD8">
          <w:rPr>
            <w:rFonts w:ascii="Arial" w:eastAsia="Times New Roman" w:hAnsi="Arial" w:cs="Arial"/>
            <w:i/>
            <w:iCs/>
            <w:color w:val="222222"/>
            <w:sz w:val="20"/>
            <w:szCs w:val="20"/>
          </w:rPr>
          <w:t>51</w:t>
        </w:r>
        <w:r w:rsidRPr="007F0BD8">
          <w:rPr>
            <w:rFonts w:ascii="Arial" w:eastAsia="Times New Roman" w:hAnsi="Arial" w:cs="Arial"/>
            <w:color w:val="222222"/>
            <w:sz w:val="20"/>
            <w:szCs w:val="20"/>
            <w:shd w:val="clear" w:color="auto" w:fill="FFFFFF"/>
          </w:rPr>
          <w:t>(5), pp.2042-2051.</w:t>
        </w:r>
      </w:ins>
    </w:p>
    <w:p w14:paraId="69DDB847" w14:textId="77777777" w:rsidR="00811E71" w:rsidRPr="0099079C" w:rsidRDefault="00811E7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53EDED" w14:textId="77777777" w:rsidR="00C94AA4" w:rsidRPr="00C94AA4" w:rsidRDefault="00C94AA4" w:rsidP="00C94AA4">
      <w:pPr>
        <w:rPr>
          <w:ins w:id="137" w:author="Heather Kharouba" w:date="2018-12-21T14:40:00Z"/>
          <w:rFonts w:ascii="Times New Roman" w:eastAsia="Times New Roman" w:hAnsi="Times New Roman" w:cs="Times New Roman"/>
          <w:sz w:val="20"/>
          <w:szCs w:val="20"/>
        </w:rPr>
      </w:pPr>
      <w:ins w:id="138" w:author="Heather Kharouba" w:date="2018-12-21T14:40:00Z">
        <w:r w:rsidRPr="00C94AA4">
          <w:rPr>
            <w:rFonts w:ascii="Arial" w:eastAsia="Times New Roman" w:hAnsi="Arial" w:cs="Arial"/>
            <w:color w:val="222222"/>
            <w:sz w:val="20"/>
            <w:szCs w:val="20"/>
            <w:shd w:val="clear" w:color="auto" w:fill="FFFFFF"/>
          </w:rPr>
          <w:t>Thackeray, S.J., 2012. Mismatch revisited: what is trophic mismatching from the perspective of the plankton?. </w:t>
        </w:r>
        <w:r w:rsidRPr="00C94AA4">
          <w:rPr>
            <w:rFonts w:ascii="Arial" w:eastAsia="Times New Roman" w:hAnsi="Arial" w:cs="Arial"/>
            <w:i/>
            <w:iCs/>
            <w:color w:val="222222"/>
            <w:sz w:val="20"/>
            <w:szCs w:val="20"/>
          </w:rPr>
          <w:t>Journal of plankton research</w:t>
        </w:r>
        <w:r w:rsidRPr="00C94AA4">
          <w:rPr>
            <w:rFonts w:ascii="Arial" w:eastAsia="Times New Roman" w:hAnsi="Arial" w:cs="Arial"/>
            <w:color w:val="222222"/>
            <w:sz w:val="20"/>
            <w:szCs w:val="20"/>
            <w:shd w:val="clear" w:color="auto" w:fill="FFFFFF"/>
          </w:rPr>
          <w:t>, </w:t>
        </w:r>
        <w:r w:rsidRPr="00C94AA4">
          <w:rPr>
            <w:rFonts w:ascii="Arial" w:eastAsia="Times New Roman" w:hAnsi="Arial" w:cs="Arial"/>
            <w:i/>
            <w:iCs/>
            <w:color w:val="222222"/>
            <w:sz w:val="20"/>
            <w:szCs w:val="20"/>
          </w:rPr>
          <w:t>34</w:t>
        </w:r>
        <w:r w:rsidRPr="00C94AA4">
          <w:rPr>
            <w:rFonts w:ascii="Arial" w:eastAsia="Times New Roman" w:hAnsi="Arial" w:cs="Arial"/>
            <w:color w:val="222222"/>
            <w:sz w:val="20"/>
            <w:szCs w:val="20"/>
            <w:shd w:val="clear" w:color="auto" w:fill="FFFFFF"/>
          </w:rPr>
          <w:t>(12), pp.1001-1010.</w:t>
        </w:r>
      </w:ins>
    </w:p>
    <w:p w14:paraId="0034A6C8" w14:textId="7740A29A" w:rsidR="00694F59" w:rsidRPr="00AE69BC"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7087372" w14:textId="77777777" w:rsidR="007C78EF" w:rsidRDefault="007C78EF" w:rsidP="00A43C7A">
      <w:pPr>
        <w:spacing w:line="480" w:lineRule="auto"/>
        <w:rPr>
          <w:rFonts w:ascii="Helvetica" w:hAnsi="Helvetica" w:cs="Helvetica"/>
          <w:b/>
          <w:sz w:val="22"/>
          <w:szCs w:val="22"/>
          <w:u w:val="single"/>
          <w:lang w:val="en-US"/>
        </w:rPr>
      </w:pPr>
      <w:r>
        <w:rPr>
          <w:rFonts w:ascii="Helvetica" w:hAnsi="Helvetica" w:cs="Helvetica"/>
          <w:b/>
          <w:sz w:val="22"/>
          <w:szCs w:val="22"/>
          <w:u w:val="single"/>
          <w:lang w:val="en-US"/>
        </w:rPr>
        <w:br w:type="page"/>
      </w:r>
    </w:p>
    <w:p w14:paraId="1AE325EA" w14:textId="2AF41D36" w:rsidR="00735738" w:rsidRPr="007941D4"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941D4">
        <w:rPr>
          <w:rFonts w:ascii="Helvetica" w:hAnsi="Helvetica" w:cs="Helvetica"/>
          <w:b/>
          <w:sz w:val="22"/>
          <w:szCs w:val="22"/>
          <w:lang w:val="en-US"/>
        </w:rPr>
        <w:t>Box 1.</w:t>
      </w:r>
      <w:r w:rsidR="00E22F78" w:rsidRPr="007941D4">
        <w:rPr>
          <w:rFonts w:ascii="Helvetica" w:hAnsi="Helvetica" w:cs="Helvetica"/>
          <w:b/>
          <w:sz w:val="22"/>
          <w:szCs w:val="22"/>
          <w:lang w:val="en-US"/>
        </w:rPr>
        <w:t xml:space="preserve"> </w:t>
      </w:r>
      <w:r w:rsidR="0085487E" w:rsidRPr="007941D4">
        <w:rPr>
          <w:rFonts w:ascii="Helvetica" w:hAnsi="Helvetica" w:cs="Helvetica"/>
          <w:b/>
          <w:sz w:val="22"/>
          <w:szCs w:val="22"/>
          <w:lang w:val="en-US"/>
        </w:rPr>
        <w:t>Glossary</w:t>
      </w:r>
    </w:p>
    <w:p w14:paraId="2256936A"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Phenological synchrony- </w:t>
      </w:r>
      <w:r w:rsidRPr="00CF2EB3">
        <w:rPr>
          <w:rFonts w:ascii="Helvetica" w:hAnsi="Helvetica" w:cs="Helvetica"/>
          <w:sz w:val="22"/>
          <w:szCs w:val="22"/>
          <w:lang w:val="en-US"/>
        </w:rPr>
        <w:t xml:space="preserve">changes in the relative timing of key life history </w:t>
      </w:r>
      <w:commentRangeStart w:id="139"/>
      <w:r w:rsidRPr="00CF2EB3">
        <w:rPr>
          <w:rFonts w:ascii="Helvetica" w:hAnsi="Helvetica" w:cs="Helvetica"/>
          <w:sz w:val="22"/>
          <w:szCs w:val="22"/>
          <w:lang w:val="en-US"/>
        </w:rPr>
        <w:t xml:space="preserve">activities </w:t>
      </w:r>
      <w:commentRangeEnd w:id="139"/>
      <w:r w:rsidR="00670548">
        <w:rPr>
          <w:rStyle w:val="CommentReference"/>
        </w:rPr>
        <w:commentReference w:id="139"/>
      </w:r>
      <w:r w:rsidRPr="00CF2EB3">
        <w:rPr>
          <w:rFonts w:ascii="Helvetica" w:hAnsi="Helvetica" w:cs="Helvetica"/>
          <w:sz w:val="22"/>
          <w:szCs w:val="22"/>
          <w:lang w:val="en-US"/>
        </w:rPr>
        <w:t>among pair-wise interacting species. Importantly, this term does not incorporate fitness consequences for either species.</w:t>
      </w:r>
    </w:p>
    <w:p w14:paraId="6E621AA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44A56E01" w14:textId="32D79BBD"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Phenological mismatch</w:t>
      </w:r>
      <w:r w:rsidRPr="00CF2EB3">
        <w:rPr>
          <w:rFonts w:ascii="Helvetica" w:hAnsi="Helvetica" w:cs="Helvetica"/>
          <w:sz w:val="22"/>
          <w:szCs w:val="22"/>
          <w:lang w:val="en-US"/>
        </w:rPr>
        <w:t xml:space="preserve">- decreases in consumer fitness associated with changes in the relative timing of key life history activities among interacting species. </w:t>
      </w:r>
      <w:ins w:id="140" w:author="Elizabeth Wolkovich" w:date="2019-01-02T10:58:00Z">
        <w:r w:rsidR="00670548">
          <w:rPr>
            <w:rFonts w:ascii="Helvetica" w:hAnsi="Helvetica" w:cs="Helvetica"/>
            <w:sz w:val="22"/>
            <w:szCs w:val="22"/>
            <w:lang w:val="en-US"/>
          </w:rPr>
          <w:t>T</w:t>
        </w:r>
      </w:ins>
      <w:del w:id="141" w:author="Elizabeth Wolkovich" w:date="2019-01-02T10:58:00Z">
        <w:r w:rsidRPr="00CF2EB3" w:rsidDel="00670548">
          <w:rPr>
            <w:rFonts w:ascii="Helvetica" w:hAnsi="Helvetica" w:cs="Helvetica"/>
            <w:sz w:val="22"/>
            <w:szCs w:val="22"/>
            <w:lang w:val="en-US"/>
          </w:rPr>
          <w:delText>Importantly, t</w:delText>
        </w:r>
      </w:del>
      <w:r w:rsidRPr="00CF2EB3">
        <w:rPr>
          <w:rFonts w:ascii="Helvetica" w:hAnsi="Helvetica" w:cs="Helvetica"/>
          <w:sz w:val="22"/>
          <w:szCs w:val="22"/>
          <w:lang w:val="en-US"/>
        </w:rPr>
        <w:t>his mismatch occurs between interacting species</w:t>
      </w:r>
      <w:ins w:id="142" w:author="Elizabeth Wolkovich" w:date="2019-01-02T10:58:00Z">
        <w:r w:rsidR="00670548">
          <w:rPr>
            <w:rFonts w:ascii="Helvetica" w:hAnsi="Helvetica" w:cs="Helvetica"/>
            <w:sz w:val="22"/>
            <w:szCs w:val="22"/>
            <w:lang w:val="en-US"/>
          </w:rPr>
          <w:t>; it does</w:t>
        </w:r>
      </w:ins>
      <w:r w:rsidRPr="00CF2EB3">
        <w:rPr>
          <w:rFonts w:ascii="Helvetica" w:hAnsi="Helvetica" w:cs="Helvetica"/>
          <w:sz w:val="22"/>
          <w:szCs w:val="22"/>
          <w:lang w:val="en-US"/>
        </w:rPr>
        <w:t xml:space="preserve"> </w:t>
      </w:r>
      <w:del w:id="143" w:author="Elizabeth Wolkovich" w:date="2019-01-02T10:58:00Z">
        <w:r w:rsidRPr="00CF2EB3" w:rsidDel="00670548">
          <w:rPr>
            <w:rFonts w:ascii="Helvetica" w:hAnsi="Helvetica" w:cs="Helvetica"/>
            <w:sz w:val="22"/>
            <w:szCs w:val="22"/>
            <w:lang w:val="en-US"/>
          </w:rPr>
          <w:delText xml:space="preserve">and </w:delText>
        </w:r>
      </w:del>
      <w:r w:rsidRPr="00CF2EB3">
        <w:rPr>
          <w:rFonts w:ascii="Helvetica" w:hAnsi="Helvetica" w:cs="Helvetica"/>
          <w:sz w:val="22"/>
          <w:szCs w:val="22"/>
          <w:lang w:val="en-US"/>
        </w:rPr>
        <w:t>not</w:t>
      </w:r>
      <w:ins w:id="144" w:author="Elizabeth Wolkovich" w:date="2019-01-02T10:58:00Z">
        <w:r w:rsidR="00670548">
          <w:rPr>
            <w:rFonts w:ascii="Helvetica" w:hAnsi="Helvetica" w:cs="Helvetica"/>
            <w:sz w:val="22"/>
            <w:szCs w:val="22"/>
            <w:lang w:val="en-US"/>
          </w:rPr>
          <w:t xml:space="preserve"> occur</w:t>
        </w:r>
      </w:ins>
      <w:r w:rsidRPr="00CF2EB3">
        <w:rPr>
          <w:rFonts w:ascii="Helvetica" w:hAnsi="Helvetica" w:cs="Helvetica"/>
          <w:sz w:val="22"/>
          <w:szCs w:val="22"/>
          <w:lang w:val="en-US"/>
        </w:rPr>
        <w:t xml:space="preserve"> with the abiotic environment or due intraspecific processes.</w:t>
      </w:r>
    </w:p>
    <w:p w14:paraId="197A079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7981DC8E" w14:textId="77777777"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 a representative or benchmark time series of </w:t>
      </w:r>
      <w:commentRangeStart w:id="145"/>
      <w:r w:rsidRPr="00CF2EB3">
        <w:rPr>
          <w:rFonts w:ascii="Helvetica" w:hAnsi="Helvetica" w:cs="Helvetica"/>
          <w:sz w:val="22"/>
          <w:szCs w:val="22"/>
          <w:lang w:val="en-US"/>
        </w:rPr>
        <w:t xml:space="preserve">reference </w:t>
      </w:r>
      <w:commentRangeEnd w:id="145"/>
      <w:r w:rsidR="00945460">
        <w:rPr>
          <w:rStyle w:val="CommentReference"/>
        </w:rPr>
        <w:commentReference w:id="145"/>
      </w:r>
      <w:r w:rsidRPr="00CF2EB3">
        <w:rPr>
          <w:rFonts w:ascii="Helvetica" w:hAnsi="Helvetica" w:cs="Helvetica"/>
          <w:sz w:val="22"/>
          <w:szCs w:val="22"/>
          <w:lang w:val="en-US"/>
        </w:rPr>
        <w:t xml:space="preserve">conditions that </w:t>
      </w:r>
      <w:commentRangeStart w:id="146"/>
      <w:r w:rsidRPr="00CF2EB3">
        <w:rPr>
          <w:rFonts w:ascii="Helvetica" w:hAnsi="Helvetica" w:cs="Helvetica"/>
          <w:sz w:val="22"/>
          <w:szCs w:val="22"/>
          <w:lang w:val="en-US"/>
        </w:rPr>
        <w:t>fully describe</w:t>
      </w:r>
      <w:commentRangeEnd w:id="146"/>
      <w:r w:rsidR="006F0C4B">
        <w:rPr>
          <w:rStyle w:val="CommentReference"/>
        </w:rPr>
        <w:commentReference w:id="146"/>
      </w:r>
      <w:r w:rsidRPr="00CF2EB3">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77EC59BB" w14:textId="31AF10D6"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Asynchrony</w:t>
      </w:r>
      <w:r w:rsidRPr="00CF2EB3">
        <w:rPr>
          <w:rFonts w:ascii="Helvetica" w:hAnsi="Helvetica" w:cs="Helvetica"/>
          <w:sz w:val="22"/>
          <w:szCs w:val="22"/>
          <w:lang w:val="en-US"/>
        </w:rPr>
        <w:t xml:space="preserve"> </w:t>
      </w: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a hypothesis put forward by Singer and </w:t>
      </w:r>
      <w:ins w:id="147" w:author="Elizabeth Wolkovich" w:date="2019-01-02T12:25:00Z">
        <w:r w:rsidR="006F0C4B">
          <w:rPr>
            <w:rFonts w:ascii="Helvetica" w:hAnsi="Helvetica" w:cs="Helvetica"/>
            <w:sz w:val="22"/>
            <w:szCs w:val="22"/>
            <w:lang w:val="en-US"/>
          </w:rPr>
          <w:t>P</w:t>
        </w:r>
      </w:ins>
      <w:del w:id="148" w:author="Elizabeth Wolkovich" w:date="2019-01-02T12:25:00Z">
        <w:r w:rsidRPr="00CF2EB3" w:rsidDel="006F0C4B">
          <w:rPr>
            <w:rFonts w:ascii="Helvetica" w:hAnsi="Helvetica" w:cs="Helvetica"/>
            <w:sz w:val="22"/>
            <w:szCs w:val="22"/>
            <w:lang w:val="en-US"/>
          </w:rPr>
          <w:delText>p</w:delText>
        </w:r>
      </w:del>
      <w:r w:rsidRPr="00CF2EB3">
        <w:rPr>
          <w:rFonts w:ascii="Helvetica" w:hAnsi="Helvetica" w:cs="Helvetica"/>
          <w:sz w:val="22"/>
          <w:szCs w:val="22"/>
          <w:lang w:val="en-US"/>
        </w:rPr>
        <w:t>armesan (2010) that postulates that</w:t>
      </w:r>
      <w:ins w:id="149" w:author="Elizabeth Wolkovich" w:date="2019-01-02T12:25:00Z">
        <w:r w:rsidR="006F0C4B">
          <w:rPr>
            <w:rFonts w:ascii="Helvetica" w:hAnsi="Helvetica" w:cs="Helvetica"/>
            <w:sz w:val="22"/>
            <w:szCs w:val="22"/>
            <w:lang w:val="en-US"/>
          </w:rPr>
          <w:t>,</w:t>
        </w:r>
      </w:ins>
      <w:r w:rsidRPr="00CF2EB3">
        <w:rPr>
          <w:rFonts w:ascii="Helvetica" w:hAnsi="Helvetica" w:cs="Helvetica"/>
          <w:sz w:val="22"/>
          <w:szCs w:val="22"/>
          <w:lang w:val="en-US"/>
        </w:rPr>
        <w:t xml:space="preserve"> in some contexts</w:t>
      </w:r>
      <w:ins w:id="150" w:author="Elizabeth Wolkovich" w:date="2019-01-02T12:25:00Z">
        <w:r w:rsidR="006F0C4B">
          <w:rPr>
            <w:rFonts w:ascii="Helvetica" w:hAnsi="Helvetica" w:cs="Helvetica"/>
            <w:sz w:val="22"/>
            <w:szCs w:val="22"/>
            <w:lang w:val="en-US"/>
          </w:rPr>
          <w:t>,</w:t>
        </w:r>
      </w:ins>
      <w:r w:rsidRPr="00CF2EB3">
        <w:rPr>
          <w:rFonts w:ascii="Helvetica" w:hAnsi="Helvetica" w:cs="Helvetica"/>
          <w:sz w:val="22"/>
          <w:szCs w:val="22"/>
          <w:lang w:val="en-US"/>
        </w:rPr>
        <w:t xml:space="preserve"> the pre-climate change baseline is one where there is no phenological match (</w:t>
      </w:r>
      <w:del w:id="151" w:author="Elizabeth Wolkovich" w:date="2019-01-02T12:26:00Z">
        <w:r w:rsidRPr="00CF2EB3" w:rsidDel="00945460">
          <w:rPr>
            <w:rFonts w:ascii="Helvetica" w:hAnsi="Helvetica" w:cs="Helvetica"/>
            <w:sz w:val="22"/>
            <w:szCs w:val="22"/>
            <w:lang w:val="en-US"/>
          </w:rPr>
          <w:delText xml:space="preserve">i.e. when </w:delText>
        </w:r>
      </w:del>
      <w:ins w:id="152" w:author="Elizabeth Wolkovich" w:date="2019-01-02T12:26:00Z">
        <w:r w:rsidR="00945460">
          <w:rPr>
            <w:rFonts w:ascii="Helvetica" w:hAnsi="Helvetica" w:cs="Helvetica"/>
            <w:sz w:val="22"/>
            <w:szCs w:val="22"/>
            <w:lang w:val="en-US"/>
          </w:rPr>
          <w:t>i.e.,</w:t>
        </w:r>
        <w:r w:rsidR="00945460" w:rsidRPr="00CF2EB3">
          <w:rPr>
            <w:rFonts w:ascii="Helvetica" w:hAnsi="Helvetica" w:cs="Helvetica"/>
            <w:sz w:val="22"/>
            <w:szCs w:val="22"/>
            <w:lang w:val="en-US"/>
          </w:rPr>
          <w:t xml:space="preserve"> </w:t>
        </w:r>
      </w:ins>
      <w:r w:rsidRPr="00CF2EB3">
        <w:rPr>
          <w:rFonts w:ascii="Helvetica" w:hAnsi="Helvetica" w:cs="Helvetica"/>
          <w:sz w:val="22"/>
          <w:szCs w:val="22"/>
          <w:lang w:val="en-US"/>
        </w:rPr>
        <w:t xml:space="preserve">the most energetically demanding phase of the </w:t>
      </w:r>
      <w:del w:id="153" w:author="Elizabeth Wolkovich" w:date="2019-01-02T12:26:00Z">
        <w:r w:rsidRPr="00CF2EB3" w:rsidDel="00945460">
          <w:rPr>
            <w:rFonts w:ascii="Helvetica" w:hAnsi="Helvetica" w:cs="Helvetica"/>
            <w:sz w:val="22"/>
            <w:szCs w:val="22"/>
            <w:lang w:val="en-US"/>
          </w:rPr>
          <w:delText>consumer is lined up with</w:delText>
        </w:r>
      </w:del>
      <w:ins w:id="154" w:author="Elizabeth Wolkovich" w:date="2019-01-02T12:26:00Z">
        <w:r w:rsidR="00945460">
          <w:rPr>
            <w:rFonts w:ascii="Helvetica" w:hAnsi="Helvetica" w:cs="Helvetica"/>
            <w:sz w:val="22"/>
            <w:szCs w:val="22"/>
            <w:lang w:val="en-US"/>
          </w:rPr>
          <w:t>need not be at the time of</w:t>
        </w:r>
      </w:ins>
      <w:r w:rsidRPr="00CF2EB3">
        <w:rPr>
          <w:rFonts w:ascii="Helvetica" w:hAnsi="Helvetica" w:cs="Helvetica"/>
          <w:sz w:val="22"/>
          <w:szCs w:val="22"/>
          <w:lang w:val="en-US"/>
        </w:rPr>
        <w:t xml:space="preserve"> peak resource availability). </w:t>
      </w:r>
    </w:p>
    <w:p w14:paraId="413B48A1"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Stationarity- </w:t>
      </w:r>
      <w:r w:rsidRPr="00CF2EB3">
        <w:rPr>
          <w:rFonts w:ascii="Helvetica" w:hAnsi="Helvetica" w:cs="Helvetica"/>
          <w:sz w:val="22"/>
          <w:szCs w:val="22"/>
          <w:lang w:val="en-US"/>
        </w:rPr>
        <w:t>any stochastic process with a constant underlying probability distribution</w:t>
      </w:r>
    </w:p>
    <w:p w14:paraId="27E4C75D"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0EC0F934" w14:textId="77777777" w:rsidR="00CF2EB3" w:rsidRPr="00CF2EB3" w:rsidRDefault="00CF2EB3" w:rsidP="00CF2EB3">
      <w:pPr>
        <w:widowControl w:val="0"/>
        <w:autoSpaceDE w:val="0"/>
        <w:autoSpaceDN w:val="0"/>
        <w:adjustRightInd w:val="0"/>
        <w:rPr>
          <w:rFonts w:ascii="Helvetica" w:hAnsi="Helvetica" w:cs="Helvetica"/>
          <w:sz w:val="22"/>
          <w:szCs w:val="22"/>
          <w:lang w:val="en-US"/>
        </w:rPr>
      </w:pPr>
      <w:commentRangeStart w:id="155"/>
      <w:r w:rsidRPr="00CF2EB3">
        <w:rPr>
          <w:rFonts w:ascii="Helvetica" w:hAnsi="Helvetica" w:cs="Helvetica"/>
          <w:b/>
          <w:bCs/>
          <w:sz w:val="22"/>
          <w:szCs w:val="22"/>
          <w:lang w:val="en-US"/>
        </w:rPr>
        <w:t>Mechanism-</w:t>
      </w:r>
      <w:r w:rsidRPr="00CF2EB3">
        <w:rPr>
          <w:rFonts w:ascii="Helvetica" w:hAnsi="Helvetica" w:cs="Helvetica"/>
          <w:sz w:val="22"/>
          <w:szCs w:val="22"/>
          <w:lang w:val="en-US"/>
        </w:rPr>
        <w:t xml:space="preserve"> causal ecological process or pathway that produces the Cushing curve</w:t>
      </w:r>
      <w:commentRangeEnd w:id="155"/>
      <w:r w:rsidR="006F0C4B">
        <w:rPr>
          <w:rStyle w:val="CommentReference"/>
        </w:rPr>
        <w:commentReference w:id="155"/>
      </w:r>
    </w:p>
    <w:p w14:paraId="1C24FF22"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525C7A84"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Life-history theory- </w:t>
      </w:r>
      <w:r w:rsidRPr="00CF2EB3">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Food web theory- </w:t>
      </w:r>
      <w:r w:rsidRPr="00CF2EB3">
        <w:rPr>
          <w:rFonts w:ascii="Helvetica" w:hAnsi="Helvetica" w:cs="Helvetica"/>
          <w:sz w:val="22"/>
          <w:szCs w:val="22"/>
          <w:lang w:val="en-US"/>
        </w:rPr>
        <w:t>the study of the patterns, causes and consequences of food-web structure.</w:t>
      </w:r>
    </w:p>
    <w:p w14:paraId="73CDE55F" w14:textId="77777777" w:rsid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61EB497" w14:textId="77777777" w:rsidR="00AE7B7B" w:rsidRPr="00AE69BC"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4D6549C3" w14:textId="34154565" w:rsidR="00665755" w:rsidRPr="00AE69BC" w:rsidRDefault="0066575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1B24FDB"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604296F0" w14:textId="77777777" w:rsidR="00D17E6F" w:rsidRPr="00AE69BC" w:rsidRDefault="00D17E6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A7115BC" w14:textId="77777777" w:rsidR="001253A8" w:rsidRDefault="001253A8" w:rsidP="00A43C7A">
      <w:pPr>
        <w:spacing w:line="480" w:lineRule="auto"/>
        <w:rPr>
          <w:rFonts w:ascii="Helvetica" w:hAnsi="Helvetica" w:cs="Helvetica"/>
          <w:b/>
          <w:sz w:val="22"/>
          <w:szCs w:val="22"/>
          <w:lang w:val="en-US"/>
        </w:rPr>
      </w:pPr>
      <w:r>
        <w:rPr>
          <w:rFonts w:ascii="Helvetica" w:hAnsi="Helvetica" w:cs="Helvetica"/>
          <w:b/>
          <w:sz w:val="22"/>
          <w:szCs w:val="22"/>
          <w:lang w:val="en-US"/>
        </w:rPr>
        <w:br w:type="page"/>
      </w:r>
    </w:p>
    <w:p w14:paraId="7ED19563" w14:textId="18F87B42" w:rsidR="006E4631" w:rsidRPr="00AE69BC" w:rsidRDefault="006E4631" w:rsidP="00A43C7A">
      <w:pPr>
        <w:spacing w:line="480" w:lineRule="auto"/>
        <w:rPr>
          <w:rFonts w:ascii="Helvetica" w:hAnsi="Helvetica"/>
          <w:b/>
          <w:sz w:val="22"/>
          <w:szCs w:val="22"/>
        </w:rPr>
      </w:pPr>
      <w:commentRangeStart w:id="156"/>
      <w:r w:rsidRPr="00AE69BC">
        <w:rPr>
          <w:rFonts w:ascii="Helvetica" w:hAnsi="Helvetica"/>
          <w:b/>
          <w:sz w:val="22"/>
          <w:szCs w:val="22"/>
        </w:rPr>
        <w:t>Table</w:t>
      </w:r>
      <w:r w:rsidR="006F3E7B" w:rsidRPr="00AE69BC">
        <w:rPr>
          <w:rFonts w:ascii="Helvetica" w:hAnsi="Helvetica"/>
          <w:b/>
          <w:sz w:val="22"/>
          <w:szCs w:val="22"/>
        </w:rPr>
        <w:t>s</w:t>
      </w:r>
      <w:commentRangeEnd w:id="156"/>
      <w:r w:rsidR="00B22D13">
        <w:rPr>
          <w:rStyle w:val="CommentReference"/>
        </w:rPr>
        <w:commentReference w:id="156"/>
      </w:r>
    </w:p>
    <w:p w14:paraId="4C55E57C" w14:textId="791DF1A2" w:rsidR="006E4631" w:rsidRPr="00AE69BC" w:rsidRDefault="006F3E7B" w:rsidP="009916FE">
      <w:pPr>
        <w:rPr>
          <w:rFonts w:ascii="Helvetica" w:hAnsi="Helvetica"/>
          <w:i/>
          <w:sz w:val="22"/>
          <w:szCs w:val="22"/>
        </w:rPr>
      </w:pPr>
      <w:r w:rsidRPr="00AE69BC">
        <w:rPr>
          <w:rFonts w:ascii="Helvetica" w:hAnsi="Helvetica"/>
          <w:sz w:val="22"/>
          <w:szCs w:val="22"/>
        </w:rPr>
        <w:t xml:space="preserve">Table 1. </w:t>
      </w:r>
      <w:r w:rsidR="002C7464" w:rsidRPr="00AE69BC">
        <w:rPr>
          <w:rFonts w:ascii="Helvetica" w:hAnsi="Helvetica"/>
          <w:sz w:val="22"/>
          <w:szCs w:val="22"/>
        </w:rPr>
        <w:t>A c</w:t>
      </w:r>
      <w:r w:rsidRPr="00AE69BC">
        <w:rPr>
          <w:rFonts w:ascii="Helvetica" w:hAnsi="Helvetica"/>
          <w:sz w:val="22"/>
          <w:szCs w:val="22"/>
        </w:rPr>
        <w:t xml:space="preserve">omparison </w:t>
      </w:r>
      <w:r w:rsidR="00207821" w:rsidRPr="00AE69BC">
        <w:rPr>
          <w:rFonts w:ascii="Helvetica" w:hAnsi="Helvetica"/>
          <w:sz w:val="22"/>
          <w:szCs w:val="22"/>
        </w:rPr>
        <w:t xml:space="preserve">across studies </w:t>
      </w:r>
      <w:r w:rsidRPr="00AE69BC">
        <w:rPr>
          <w:rFonts w:ascii="Helvetica" w:hAnsi="Helvetica"/>
          <w:sz w:val="22"/>
          <w:szCs w:val="22"/>
        </w:rPr>
        <w:t>of the type of performance data collected for consumer and resource.</w:t>
      </w:r>
      <w:r w:rsidR="002C7464" w:rsidRPr="00AE69BC">
        <w:rPr>
          <w:rFonts w:ascii="Helvetica" w:hAnsi="Helvetica"/>
          <w:sz w:val="22"/>
          <w:szCs w:val="22"/>
        </w:rPr>
        <w:t xml:space="preserve"> </w:t>
      </w:r>
      <w:r w:rsidR="002C7464" w:rsidRPr="00AE69BC">
        <w:rPr>
          <w:rFonts w:ascii="Helvetica" w:hAnsi="Helvetica"/>
          <w:i/>
          <w:sz w:val="22"/>
          <w:szCs w:val="22"/>
        </w:rPr>
        <w:t xml:space="preserve"> We define a life-history study as one that collected data at the individual level and a food-web study as one that collected data at the population or community (i.e., across species) level data. </w:t>
      </w:r>
    </w:p>
    <w:p w14:paraId="3B62AD41"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242"/>
        <w:gridCol w:w="993"/>
        <w:gridCol w:w="1275"/>
        <w:gridCol w:w="709"/>
        <w:gridCol w:w="1276"/>
        <w:gridCol w:w="1276"/>
        <w:gridCol w:w="1275"/>
        <w:gridCol w:w="851"/>
      </w:tblGrid>
      <w:tr w:rsidR="000D162E" w:rsidRPr="00AE69BC" w14:paraId="3038E7C4" w14:textId="77777777" w:rsidTr="000D162E">
        <w:tc>
          <w:tcPr>
            <w:tcW w:w="3510" w:type="dxa"/>
            <w:gridSpan w:val="3"/>
            <w:vMerge w:val="restart"/>
          </w:tcPr>
          <w:p w14:paraId="539D6849" w14:textId="77777777" w:rsidR="006F3E7B" w:rsidRPr="00AE69BC" w:rsidRDefault="006F3E7B" w:rsidP="00F4231C">
            <w:pPr>
              <w:rPr>
                <w:rFonts w:ascii="Helvetica" w:hAnsi="Helvetica"/>
                <w:sz w:val="20"/>
                <w:szCs w:val="20"/>
              </w:rPr>
            </w:pPr>
          </w:p>
        </w:tc>
        <w:tc>
          <w:tcPr>
            <w:tcW w:w="4536" w:type="dxa"/>
            <w:gridSpan w:val="4"/>
          </w:tcPr>
          <w:p w14:paraId="58B691E8" w14:textId="77777777" w:rsidR="006F3E7B" w:rsidRPr="00AE69BC" w:rsidRDefault="006F3E7B" w:rsidP="00F4231C">
            <w:pPr>
              <w:rPr>
                <w:rFonts w:ascii="Helvetica" w:hAnsi="Helvetica"/>
                <w:sz w:val="20"/>
                <w:szCs w:val="20"/>
              </w:rPr>
            </w:pPr>
            <w:r w:rsidRPr="00AE69BC">
              <w:rPr>
                <w:rFonts w:ascii="Helvetica" w:hAnsi="Helvetica"/>
                <w:sz w:val="20"/>
                <w:szCs w:val="20"/>
              </w:rPr>
              <w:t>Resource fitness</w:t>
            </w:r>
          </w:p>
        </w:tc>
        <w:tc>
          <w:tcPr>
            <w:tcW w:w="851" w:type="dxa"/>
          </w:tcPr>
          <w:p w14:paraId="6F0865DE" w14:textId="77777777" w:rsidR="006F3E7B" w:rsidRPr="00AE69BC" w:rsidRDefault="006F3E7B" w:rsidP="00F4231C">
            <w:pPr>
              <w:rPr>
                <w:rFonts w:ascii="Helvetica" w:hAnsi="Helvetica"/>
                <w:i/>
                <w:sz w:val="18"/>
                <w:szCs w:val="18"/>
              </w:rPr>
            </w:pPr>
          </w:p>
        </w:tc>
      </w:tr>
      <w:tr w:rsidR="000D162E" w:rsidRPr="00AE69BC" w14:paraId="6ED5BA4B" w14:textId="77777777" w:rsidTr="000D162E">
        <w:tc>
          <w:tcPr>
            <w:tcW w:w="3510" w:type="dxa"/>
            <w:gridSpan w:val="3"/>
            <w:vMerge/>
          </w:tcPr>
          <w:p w14:paraId="12201642" w14:textId="77777777" w:rsidR="006F3E7B" w:rsidRPr="00AE69BC" w:rsidRDefault="006F3E7B" w:rsidP="00F4231C">
            <w:pPr>
              <w:rPr>
                <w:rFonts w:ascii="Helvetica" w:hAnsi="Helvetica"/>
                <w:sz w:val="20"/>
                <w:szCs w:val="20"/>
              </w:rPr>
            </w:pPr>
          </w:p>
        </w:tc>
        <w:tc>
          <w:tcPr>
            <w:tcW w:w="709" w:type="dxa"/>
          </w:tcPr>
          <w:p w14:paraId="7402A376" w14:textId="77777777" w:rsidR="006F3E7B" w:rsidRPr="00AE69BC" w:rsidRDefault="006F3E7B" w:rsidP="00F4231C">
            <w:pPr>
              <w:rPr>
                <w:rFonts w:ascii="Helvetica" w:hAnsi="Helvetica"/>
                <w:sz w:val="20"/>
                <w:szCs w:val="20"/>
              </w:rPr>
            </w:pPr>
          </w:p>
        </w:tc>
        <w:tc>
          <w:tcPr>
            <w:tcW w:w="1276" w:type="dxa"/>
          </w:tcPr>
          <w:p w14:paraId="2445DCA1"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2551" w:type="dxa"/>
            <w:gridSpan w:val="2"/>
          </w:tcPr>
          <w:p w14:paraId="272DE295"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851" w:type="dxa"/>
          </w:tcPr>
          <w:p w14:paraId="265A3CA8" w14:textId="77777777" w:rsidR="006F3E7B" w:rsidRPr="00AE69BC" w:rsidRDefault="006F3E7B" w:rsidP="00F4231C">
            <w:pPr>
              <w:rPr>
                <w:rFonts w:ascii="Helvetica" w:hAnsi="Helvetica"/>
                <w:sz w:val="18"/>
                <w:szCs w:val="18"/>
              </w:rPr>
            </w:pPr>
          </w:p>
        </w:tc>
      </w:tr>
      <w:tr w:rsidR="000D162E" w:rsidRPr="00AE69BC" w14:paraId="78C441BB" w14:textId="77777777" w:rsidTr="000D162E">
        <w:tc>
          <w:tcPr>
            <w:tcW w:w="3510" w:type="dxa"/>
            <w:gridSpan w:val="3"/>
            <w:vMerge/>
          </w:tcPr>
          <w:p w14:paraId="1858B11B" w14:textId="77777777" w:rsidR="006F3E7B" w:rsidRPr="00AE69BC" w:rsidRDefault="006F3E7B" w:rsidP="00F4231C">
            <w:pPr>
              <w:rPr>
                <w:rFonts w:ascii="Helvetica" w:hAnsi="Helvetica"/>
                <w:sz w:val="20"/>
                <w:szCs w:val="20"/>
              </w:rPr>
            </w:pPr>
          </w:p>
        </w:tc>
        <w:tc>
          <w:tcPr>
            <w:tcW w:w="709" w:type="dxa"/>
          </w:tcPr>
          <w:p w14:paraId="1D8F14FA" w14:textId="77777777" w:rsidR="006F3E7B" w:rsidRPr="00AE69BC" w:rsidRDefault="006F3E7B" w:rsidP="00F4231C">
            <w:pPr>
              <w:rPr>
                <w:rFonts w:ascii="Helvetica" w:hAnsi="Helvetica"/>
                <w:sz w:val="20"/>
                <w:szCs w:val="20"/>
              </w:rPr>
            </w:pPr>
            <w:r w:rsidRPr="00AE69BC">
              <w:rPr>
                <w:rFonts w:ascii="Helvetica" w:hAnsi="Helvetica"/>
                <w:sz w:val="20"/>
                <w:szCs w:val="20"/>
              </w:rPr>
              <w:t>None</w:t>
            </w:r>
          </w:p>
        </w:tc>
        <w:tc>
          <w:tcPr>
            <w:tcW w:w="1276" w:type="dxa"/>
            <w:tcBorders>
              <w:bottom w:val="single" w:sz="4" w:space="0" w:color="auto"/>
            </w:tcBorders>
          </w:tcPr>
          <w:p w14:paraId="15248F31"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1276" w:type="dxa"/>
            <w:tcBorders>
              <w:bottom w:val="single" w:sz="4" w:space="0" w:color="auto"/>
            </w:tcBorders>
          </w:tcPr>
          <w:p w14:paraId="36961282"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1275" w:type="dxa"/>
            <w:tcBorders>
              <w:bottom w:val="single" w:sz="4" w:space="0" w:color="auto"/>
            </w:tcBorders>
          </w:tcPr>
          <w:p w14:paraId="3650D88C"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851" w:type="dxa"/>
            <w:tcBorders>
              <w:bottom w:val="single" w:sz="4" w:space="0" w:color="auto"/>
            </w:tcBorders>
          </w:tcPr>
          <w:p w14:paraId="56904C19" w14:textId="77777777" w:rsidR="006F3E7B" w:rsidRPr="00AE69BC" w:rsidRDefault="006F3E7B" w:rsidP="00F4231C">
            <w:pPr>
              <w:rPr>
                <w:rFonts w:ascii="Helvetica" w:hAnsi="Helvetica"/>
                <w:sz w:val="20"/>
                <w:szCs w:val="20"/>
              </w:rPr>
            </w:pPr>
            <w:r w:rsidRPr="00AE69BC">
              <w:rPr>
                <w:rFonts w:ascii="Helvetica" w:hAnsi="Helvetica"/>
                <w:i/>
                <w:sz w:val="20"/>
                <w:szCs w:val="20"/>
              </w:rPr>
              <w:t>Totals</w:t>
            </w:r>
          </w:p>
        </w:tc>
      </w:tr>
      <w:tr w:rsidR="000D162E" w:rsidRPr="00AE69BC" w14:paraId="0B253D5B" w14:textId="77777777" w:rsidTr="000D162E">
        <w:tc>
          <w:tcPr>
            <w:tcW w:w="1242" w:type="dxa"/>
            <w:vMerge w:val="restart"/>
          </w:tcPr>
          <w:p w14:paraId="1C1A9D4B" w14:textId="77777777" w:rsidR="006F3E7B" w:rsidRPr="00AE69BC" w:rsidRDefault="006F3E7B" w:rsidP="00F4231C">
            <w:pPr>
              <w:rPr>
                <w:rFonts w:ascii="Helvetica" w:hAnsi="Helvetica"/>
                <w:sz w:val="20"/>
                <w:szCs w:val="20"/>
              </w:rPr>
            </w:pPr>
            <w:r w:rsidRPr="00AE69BC">
              <w:rPr>
                <w:rFonts w:ascii="Helvetica" w:hAnsi="Helvetica"/>
                <w:sz w:val="20"/>
                <w:szCs w:val="20"/>
              </w:rPr>
              <w:t>Consumer</w:t>
            </w:r>
          </w:p>
          <w:p w14:paraId="4411118D" w14:textId="77777777" w:rsidR="006F3E7B" w:rsidRPr="00AE69BC" w:rsidRDefault="006F3E7B" w:rsidP="00F4231C">
            <w:pPr>
              <w:rPr>
                <w:rFonts w:ascii="Helvetica" w:hAnsi="Helvetica"/>
                <w:sz w:val="20"/>
                <w:szCs w:val="20"/>
              </w:rPr>
            </w:pPr>
            <w:r w:rsidRPr="00AE69BC">
              <w:rPr>
                <w:rFonts w:ascii="Helvetica" w:hAnsi="Helvetica"/>
                <w:sz w:val="20"/>
                <w:szCs w:val="20"/>
              </w:rPr>
              <w:t>Fitness</w:t>
            </w:r>
          </w:p>
        </w:tc>
        <w:tc>
          <w:tcPr>
            <w:tcW w:w="993" w:type="dxa"/>
          </w:tcPr>
          <w:p w14:paraId="5DDB16C0"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1275" w:type="dxa"/>
          </w:tcPr>
          <w:p w14:paraId="3904BD5C"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709" w:type="dxa"/>
          </w:tcPr>
          <w:p w14:paraId="05E144B2"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6" w:type="dxa"/>
            <w:shd w:val="clear" w:color="auto" w:fill="auto"/>
          </w:tcPr>
          <w:p w14:paraId="2E15251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C3C1D85" w14:textId="77777777" w:rsidR="006F3E7B" w:rsidRPr="00AE69BC" w:rsidRDefault="006F3E7B" w:rsidP="00F4231C">
            <w:pPr>
              <w:rPr>
                <w:rFonts w:ascii="Helvetica" w:hAnsi="Helvetica"/>
                <w:sz w:val="20"/>
                <w:szCs w:val="20"/>
              </w:rPr>
            </w:pPr>
            <w:r w:rsidRPr="00AE69BC">
              <w:rPr>
                <w:rFonts w:ascii="Helvetica" w:hAnsi="Helvetica"/>
                <w:sz w:val="20"/>
                <w:szCs w:val="20"/>
              </w:rPr>
              <w:t>4</w:t>
            </w:r>
          </w:p>
        </w:tc>
        <w:tc>
          <w:tcPr>
            <w:tcW w:w="1275" w:type="dxa"/>
          </w:tcPr>
          <w:p w14:paraId="29456C6E" w14:textId="77777777" w:rsidR="006F3E7B" w:rsidRPr="00AE69BC" w:rsidRDefault="006F3E7B" w:rsidP="00F4231C">
            <w:pPr>
              <w:rPr>
                <w:rFonts w:ascii="Helvetica" w:hAnsi="Helvetica"/>
                <w:sz w:val="20"/>
                <w:szCs w:val="20"/>
              </w:rPr>
            </w:pPr>
            <w:r w:rsidRPr="00AE69BC">
              <w:rPr>
                <w:rFonts w:ascii="Helvetica" w:hAnsi="Helvetica"/>
                <w:sz w:val="20"/>
                <w:szCs w:val="20"/>
              </w:rPr>
              <w:t>14</w:t>
            </w:r>
          </w:p>
        </w:tc>
        <w:tc>
          <w:tcPr>
            <w:tcW w:w="851" w:type="dxa"/>
          </w:tcPr>
          <w:p w14:paraId="675D8E34" w14:textId="77777777" w:rsidR="006F3E7B" w:rsidRPr="00AE69BC" w:rsidRDefault="006F3E7B" w:rsidP="00F4231C">
            <w:pPr>
              <w:rPr>
                <w:rFonts w:ascii="Helvetica" w:hAnsi="Helvetica"/>
                <w:i/>
                <w:sz w:val="20"/>
                <w:szCs w:val="20"/>
              </w:rPr>
            </w:pPr>
            <w:r w:rsidRPr="00AE69BC">
              <w:rPr>
                <w:rFonts w:ascii="Helvetica" w:hAnsi="Helvetica"/>
                <w:i/>
                <w:sz w:val="20"/>
                <w:szCs w:val="20"/>
              </w:rPr>
              <w:t>25</w:t>
            </w:r>
          </w:p>
        </w:tc>
      </w:tr>
      <w:tr w:rsidR="000D162E" w:rsidRPr="00AE69BC" w14:paraId="5680FE9F" w14:textId="77777777" w:rsidTr="000D162E">
        <w:tc>
          <w:tcPr>
            <w:tcW w:w="1242" w:type="dxa"/>
            <w:vMerge/>
          </w:tcPr>
          <w:p w14:paraId="2EAF8515" w14:textId="77777777" w:rsidR="006F3E7B" w:rsidRPr="00AE69BC" w:rsidRDefault="006F3E7B" w:rsidP="00F4231C">
            <w:pPr>
              <w:rPr>
                <w:rFonts w:ascii="Helvetica" w:hAnsi="Helvetica"/>
                <w:sz w:val="20"/>
                <w:szCs w:val="20"/>
              </w:rPr>
            </w:pPr>
          </w:p>
        </w:tc>
        <w:tc>
          <w:tcPr>
            <w:tcW w:w="993" w:type="dxa"/>
            <w:vMerge w:val="restart"/>
          </w:tcPr>
          <w:p w14:paraId="1E9132E0"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1275" w:type="dxa"/>
          </w:tcPr>
          <w:p w14:paraId="43597059"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709" w:type="dxa"/>
            <w:tcBorders>
              <w:bottom w:val="single" w:sz="4" w:space="0" w:color="auto"/>
            </w:tcBorders>
          </w:tcPr>
          <w:p w14:paraId="5937F048" w14:textId="77777777" w:rsidR="006F3E7B" w:rsidRPr="00AE69BC" w:rsidRDefault="006F3E7B" w:rsidP="00F4231C">
            <w:pPr>
              <w:rPr>
                <w:rFonts w:ascii="Helvetica" w:hAnsi="Helvetica"/>
                <w:sz w:val="20"/>
                <w:szCs w:val="20"/>
              </w:rPr>
            </w:pPr>
            <w:r w:rsidRPr="00AE69BC">
              <w:rPr>
                <w:rFonts w:ascii="Helvetica" w:hAnsi="Helvetica"/>
                <w:sz w:val="20"/>
                <w:szCs w:val="20"/>
              </w:rPr>
              <w:t>2</w:t>
            </w:r>
          </w:p>
        </w:tc>
        <w:tc>
          <w:tcPr>
            <w:tcW w:w="1276" w:type="dxa"/>
            <w:tcBorders>
              <w:bottom w:val="single" w:sz="4" w:space="0" w:color="auto"/>
            </w:tcBorders>
          </w:tcPr>
          <w:p w14:paraId="5209CDDA"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6" w:type="dxa"/>
          </w:tcPr>
          <w:p w14:paraId="5D2AF9E9"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5" w:type="dxa"/>
          </w:tcPr>
          <w:p w14:paraId="54C2580E"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851" w:type="dxa"/>
          </w:tcPr>
          <w:p w14:paraId="3EB8E6F4" w14:textId="77777777" w:rsidR="006F3E7B" w:rsidRPr="00AE69BC" w:rsidRDefault="006F3E7B" w:rsidP="00F4231C">
            <w:pPr>
              <w:rPr>
                <w:rFonts w:ascii="Helvetica" w:hAnsi="Helvetica"/>
                <w:i/>
                <w:sz w:val="20"/>
                <w:szCs w:val="20"/>
              </w:rPr>
            </w:pPr>
            <w:r w:rsidRPr="00AE69BC">
              <w:rPr>
                <w:rFonts w:ascii="Helvetica" w:hAnsi="Helvetica"/>
                <w:i/>
                <w:sz w:val="20"/>
                <w:szCs w:val="20"/>
              </w:rPr>
              <w:t>17</w:t>
            </w:r>
          </w:p>
        </w:tc>
      </w:tr>
      <w:tr w:rsidR="000D162E" w:rsidRPr="00AE69BC" w14:paraId="55DA797A" w14:textId="77777777" w:rsidTr="000D162E">
        <w:tc>
          <w:tcPr>
            <w:tcW w:w="1242" w:type="dxa"/>
            <w:vMerge/>
          </w:tcPr>
          <w:p w14:paraId="2DB50DC1" w14:textId="77777777" w:rsidR="006F3E7B" w:rsidRPr="00AE69BC" w:rsidRDefault="006F3E7B" w:rsidP="00F4231C">
            <w:pPr>
              <w:rPr>
                <w:rFonts w:ascii="Helvetica" w:hAnsi="Helvetica"/>
                <w:sz w:val="20"/>
                <w:szCs w:val="20"/>
              </w:rPr>
            </w:pPr>
          </w:p>
        </w:tc>
        <w:tc>
          <w:tcPr>
            <w:tcW w:w="993" w:type="dxa"/>
            <w:vMerge/>
          </w:tcPr>
          <w:p w14:paraId="15DD5F7C" w14:textId="77777777" w:rsidR="006F3E7B" w:rsidRPr="00AE69BC" w:rsidRDefault="006F3E7B" w:rsidP="00F4231C">
            <w:pPr>
              <w:rPr>
                <w:rFonts w:ascii="Helvetica" w:hAnsi="Helvetica"/>
                <w:sz w:val="20"/>
                <w:szCs w:val="20"/>
              </w:rPr>
            </w:pPr>
          </w:p>
        </w:tc>
        <w:tc>
          <w:tcPr>
            <w:tcW w:w="1275" w:type="dxa"/>
          </w:tcPr>
          <w:p w14:paraId="68A4DEA1"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709" w:type="dxa"/>
            <w:shd w:val="clear" w:color="auto" w:fill="auto"/>
          </w:tcPr>
          <w:p w14:paraId="17FDA460"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897C13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tcPr>
          <w:p w14:paraId="70DBC8EC"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5" w:type="dxa"/>
          </w:tcPr>
          <w:p w14:paraId="3AB7E844"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851" w:type="dxa"/>
          </w:tcPr>
          <w:p w14:paraId="3C564D26" w14:textId="77777777" w:rsidR="006F3E7B" w:rsidRPr="00AE69BC" w:rsidRDefault="006F3E7B" w:rsidP="00F4231C">
            <w:pPr>
              <w:rPr>
                <w:rFonts w:ascii="Helvetica" w:hAnsi="Helvetica"/>
                <w:i/>
                <w:sz w:val="20"/>
                <w:szCs w:val="20"/>
              </w:rPr>
            </w:pPr>
            <w:r w:rsidRPr="00AE69BC">
              <w:rPr>
                <w:rFonts w:ascii="Helvetica" w:hAnsi="Helvetica"/>
                <w:i/>
                <w:sz w:val="20"/>
                <w:szCs w:val="20"/>
              </w:rPr>
              <w:t>2</w:t>
            </w:r>
          </w:p>
        </w:tc>
      </w:tr>
      <w:tr w:rsidR="000D162E" w:rsidRPr="00AE69BC" w14:paraId="657C0E67" w14:textId="77777777" w:rsidTr="000D162E">
        <w:tc>
          <w:tcPr>
            <w:tcW w:w="1242" w:type="dxa"/>
          </w:tcPr>
          <w:p w14:paraId="397332E2" w14:textId="77777777" w:rsidR="006F3E7B" w:rsidRPr="00AE69BC" w:rsidRDefault="006F3E7B" w:rsidP="00F4231C">
            <w:pPr>
              <w:rPr>
                <w:rFonts w:ascii="Helvetica" w:hAnsi="Helvetica"/>
                <w:sz w:val="20"/>
                <w:szCs w:val="20"/>
              </w:rPr>
            </w:pPr>
          </w:p>
        </w:tc>
        <w:tc>
          <w:tcPr>
            <w:tcW w:w="993" w:type="dxa"/>
          </w:tcPr>
          <w:p w14:paraId="1373E1B8" w14:textId="77777777" w:rsidR="006F3E7B" w:rsidRPr="00AE69BC" w:rsidRDefault="006F3E7B" w:rsidP="00F4231C">
            <w:pPr>
              <w:rPr>
                <w:rFonts w:ascii="Helvetica" w:hAnsi="Helvetica"/>
                <w:sz w:val="20"/>
                <w:szCs w:val="20"/>
              </w:rPr>
            </w:pPr>
          </w:p>
        </w:tc>
        <w:tc>
          <w:tcPr>
            <w:tcW w:w="1275" w:type="dxa"/>
          </w:tcPr>
          <w:p w14:paraId="5FA70C9C" w14:textId="5DCBA1A6" w:rsidR="006F3E7B" w:rsidRPr="00AE69BC" w:rsidRDefault="000D162E" w:rsidP="00F4231C">
            <w:pPr>
              <w:rPr>
                <w:rFonts w:ascii="Helvetica" w:hAnsi="Helvetica"/>
                <w:i/>
                <w:sz w:val="20"/>
                <w:szCs w:val="20"/>
              </w:rPr>
            </w:pPr>
            <w:r w:rsidRPr="00AE69BC">
              <w:rPr>
                <w:rFonts w:ascii="Helvetica" w:hAnsi="Helvetica"/>
                <w:i/>
                <w:sz w:val="20"/>
                <w:szCs w:val="20"/>
              </w:rPr>
              <w:t>Totals</w:t>
            </w:r>
          </w:p>
        </w:tc>
        <w:tc>
          <w:tcPr>
            <w:tcW w:w="709" w:type="dxa"/>
            <w:shd w:val="clear" w:color="auto" w:fill="auto"/>
          </w:tcPr>
          <w:p w14:paraId="269BA26D" w14:textId="77777777" w:rsidR="006F3E7B" w:rsidRPr="00AE69BC" w:rsidRDefault="006F3E7B" w:rsidP="00F4231C">
            <w:pPr>
              <w:rPr>
                <w:rFonts w:ascii="Helvetica" w:hAnsi="Helvetica"/>
                <w:sz w:val="20"/>
                <w:szCs w:val="20"/>
              </w:rPr>
            </w:pPr>
          </w:p>
        </w:tc>
        <w:tc>
          <w:tcPr>
            <w:tcW w:w="1276" w:type="dxa"/>
            <w:shd w:val="clear" w:color="auto" w:fill="auto"/>
          </w:tcPr>
          <w:p w14:paraId="3BB2FCB3" w14:textId="77777777" w:rsidR="006F3E7B" w:rsidRPr="00AE69BC" w:rsidRDefault="006F3E7B" w:rsidP="00F4231C">
            <w:pPr>
              <w:rPr>
                <w:rFonts w:ascii="Helvetica" w:hAnsi="Helvetica"/>
                <w:sz w:val="20"/>
                <w:szCs w:val="20"/>
              </w:rPr>
            </w:pPr>
          </w:p>
        </w:tc>
        <w:tc>
          <w:tcPr>
            <w:tcW w:w="1276" w:type="dxa"/>
          </w:tcPr>
          <w:p w14:paraId="5C953558" w14:textId="77777777" w:rsidR="006F3E7B" w:rsidRPr="00AE69BC" w:rsidRDefault="006F3E7B" w:rsidP="00F4231C">
            <w:pPr>
              <w:rPr>
                <w:rFonts w:ascii="Helvetica" w:hAnsi="Helvetica"/>
                <w:sz w:val="20"/>
                <w:szCs w:val="20"/>
              </w:rPr>
            </w:pPr>
          </w:p>
        </w:tc>
        <w:tc>
          <w:tcPr>
            <w:tcW w:w="1275" w:type="dxa"/>
          </w:tcPr>
          <w:p w14:paraId="632C5466" w14:textId="77777777" w:rsidR="006F3E7B" w:rsidRPr="00AE69BC" w:rsidRDefault="006F3E7B" w:rsidP="00F4231C">
            <w:pPr>
              <w:rPr>
                <w:rFonts w:ascii="Helvetica" w:hAnsi="Helvetica"/>
                <w:sz w:val="20"/>
                <w:szCs w:val="20"/>
              </w:rPr>
            </w:pPr>
          </w:p>
        </w:tc>
        <w:tc>
          <w:tcPr>
            <w:tcW w:w="851" w:type="dxa"/>
          </w:tcPr>
          <w:p w14:paraId="36AEA851" w14:textId="77777777" w:rsidR="006F3E7B" w:rsidRPr="00AE69BC" w:rsidRDefault="006F3E7B" w:rsidP="00F4231C">
            <w:pPr>
              <w:rPr>
                <w:rFonts w:ascii="Helvetica" w:hAnsi="Helvetica"/>
                <w:i/>
                <w:sz w:val="20"/>
                <w:szCs w:val="20"/>
              </w:rPr>
            </w:pPr>
            <w:r w:rsidRPr="00AE69BC">
              <w:rPr>
                <w:rFonts w:ascii="Helvetica" w:hAnsi="Helvetica"/>
                <w:i/>
                <w:sz w:val="20"/>
                <w:szCs w:val="20"/>
              </w:rPr>
              <w:t>44</w:t>
            </w:r>
          </w:p>
        </w:tc>
      </w:tr>
    </w:tbl>
    <w:p w14:paraId="63418398"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7ECBDDFB" w14:textId="77777777" w:rsidR="00F4231C" w:rsidRDefault="00F4231C">
      <w:pPr>
        <w:rPr>
          <w:rFonts w:ascii="Helvetica" w:hAnsi="Helvetica" w:cs="Helvetica"/>
          <w:kern w:val="1"/>
          <w:sz w:val="22"/>
          <w:szCs w:val="22"/>
          <w:lang w:val="en-US"/>
        </w:rPr>
      </w:pPr>
      <w:r>
        <w:rPr>
          <w:rFonts w:ascii="Helvetica" w:hAnsi="Helvetica" w:cs="Helvetica"/>
          <w:kern w:val="1"/>
          <w:sz w:val="22"/>
          <w:szCs w:val="22"/>
          <w:lang w:val="en-US"/>
        </w:rPr>
        <w:br w:type="page"/>
      </w:r>
    </w:p>
    <w:p w14:paraId="2D4795B7" w14:textId="3DA5055F"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Table 2. </w:t>
      </w:r>
      <w:r w:rsidR="00E55C42" w:rsidRPr="00AE69BC">
        <w:rPr>
          <w:rFonts w:ascii="Helvetica" w:hAnsi="Helvetica"/>
          <w:sz w:val="22"/>
          <w:szCs w:val="22"/>
        </w:rPr>
        <w:t>A c</w:t>
      </w:r>
      <w:r w:rsidR="002C7464" w:rsidRPr="00AE69BC">
        <w:rPr>
          <w:rFonts w:ascii="Helvetica" w:hAnsi="Helvetica"/>
          <w:sz w:val="22"/>
          <w:szCs w:val="22"/>
        </w:rPr>
        <w:t>omparison</w:t>
      </w:r>
      <w:r w:rsidR="00E55C42" w:rsidRPr="00AE69BC">
        <w:rPr>
          <w:rFonts w:ascii="Helvetica" w:hAnsi="Helvetica"/>
          <w:sz w:val="22"/>
          <w:szCs w:val="22"/>
        </w:rPr>
        <w:t xml:space="preserve"> across studies</w:t>
      </w:r>
      <w:r w:rsidR="002C7464" w:rsidRPr="00AE69BC">
        <w:rPr>
          <w:rFonts w:ascii="Helvetica" w:hAnsi="Helvetica"/>
          <w:sz w:val="22"/>
          <w:szCs w:val="22"/>
        </w:rPr>
        <w:t xml:space="preserve"> of the type of performance data collected for </w:t>
      </w:r>
      <w:r w:rsidR="00E55C42" w:rsidRPr="00AE69BC">
        <w:rPr>
          <w:rFonts w:ascii="Helvetica" w:hAnsi="Helvetica"/>
          <w:sz w:val="22"/>
          <w:szCs w:val="22"/>
        </w:rPr>
        <w:t xml:space="preserve">the </w:t>
      </w:r>
      <w:r w:rsidR="002C7464" w:rsidRPr="00AE69BC">
        <w:rPr>
          <w:rFonts w:ascii="Helvetica" w:hAnsi="Helvetica"/>
          <w:sz w:val="22"/>
          <w:szCs w:val="22"/>
        </w:rPr>
        <w:t xml:space="preserve">consumer </w:t>
      </w:r>
      <w:r w:rsidR="00E55C42" w:rsidRPr="00AE69BC">
        <w:rPr>
          <w:rFonts w:ascii="Helvetica" w:hAnsi="Helvetica"/>
          <w:sz w:val="22"/>
          <w:szCs w:val="22"/>
        </w:rPr>
        <w:t>across systems and taxonomic group</w:t>
      </w:r>
      <w:r w:rsidR="002C7464" w:rsidRPr="00AE69BC">
        <w:rPr>
          <w:rFonts w:ascii="Helvetica" w:hAnsi="Helvetica"/>
          <w:sz w:val="22"/>
          <w:szCs w:val="22"/>
        </w:rPr>
        <w:t>.</w:t>
      </w:r>
    </w:p>
    <w:tbl>
      <w:tblPr>
        <w:tblStyle w:val="TableGrid"/>
        <w:tblW w:w="0" w:type="auto"/>
        <w:tblLook w:val="04A0" w:firstRow="1" w:lastRow="0" w:firstColumn="1" w:lastColumn="0" w:noHBand="0" w:noVBand="1"/>
      </w:tblPr>
      <w:tblGrid>
        <w:gridCol w:w="1239"/>
        <w:gridCol w:w="1346"/>
        <w:gridCol w:w="972"/>
        <w:gridCol w:w="1116"/>
        <w:gridCol w:w="1282"/>
        <w:gridCol w:w="595"/>
        <w:gridCol w:w="576"/>
        <w:gridCol w:w="984"/>
      </w:tblGrid>
      <w:tr w:rsidR="00281FE8" w:rsidRPr="00AE69BC" w14:paraId="3DFEA78B" w14:textId="77777777" w:rsidTr="0085487E">
        <w:tc>
          <w:tcPr>
            <w:tcW w:w="2585" w:type="dxa"/>
            <w:gridSpan w:val="2"/>
            <w:vMerge w:val="restart"/>
            <w:tcBorders>
              <w:top w:val="single" w:sz="4" w:space="0" w:color="auto"/>
              <w:right w:val="single" w:sz="4" w:space="0" w:color="auto"/>
            </w:tcBorders>
          </w:tcPr>
          <w:p w14:paraId="636259EC" w14:textId="77777777" w:rsidR="00281FE8" w:rsidRPr="00AE69BC" w:rsidRDefault="00281FE8" w:rsidP="00F4231C">
            <w:pPr>
              <w:rPr>
                <w:rFonts w:ascii="Helvetica" w:hAnsi="Helvetica"/>
                <w:sz w:val="20"/>
                <w:szCs w:val="20"/>
              </w:rPr>
            </w:pPr>
          </w:p>
        </w:tc>
        <w:tc>
          <w:tcPr>
            <w:tcW w:w="2088" w:type="dxa"/>
            <w:gridSpan w:val="2"/>
            <w:vMerge w:val="restart"/>
            <w:tcBorders>
              <w:top w:val="single" w:sz="4" w:space="0" w:color="auto"/>
              <w:left w:val="single" w:sz="4" w:space="0" w:color="auto"/>
              <w:right w:val="double" w:sz="4" w:space="0" w:color="auto"/>
            </w:tcBorders>
          </w:tcPr>
          <w:p w14:paraId="4F20AEAA" w14:textId="77777777" w:rsidR="00281FE8" w:rsidRPr="00AE69BC" w:rsidRDefault="00281FE8" w:rsidP="00F4231C">
            <w:pPr>
              <w:rPr>
                <w:rFonts w:ascii="Helvetica" w:hAnsi="Helvetica"/>
                <w:sz w:val="20"/>
                <w:szCs w:val="20"/>
              </w:rPr>
            </w:pPr>
            <w:r w:rsidRPr="00AE69BC">
              <w:rPr>
                <w:rFonts w:ascii="Helvetica" w:hAnsi="Helvetica"/>
                <w:sz w:val="20"/>
                <w:szCs w:val="20"/>
              </w:rPr>
              <w:t>System</w:t>
            </w:r>
          </w:p>
        </w:tc>
        <w:tc>
          <w:tcPr>
            <w:tcW w:w="3437" w:type="dxa"/>
            <w:gridSpan w:val="4"/>
            <w:tcBorders>
              <w:top w:val="single" w:sz="4" w:space="0" w:color="auto"/>
              <w:left w:val="double" w:sz="4" w:space="0" w:color="auto"/>
            </w:tcBorders>
          </w:tcPr>
          <w:p w14:paraId="33D99A3B" w14:textId="77777777" w:rsidR="00281FE8" w:rsidRPr="00AE69BC" w:rsidRDefault="00281FE8" w:rsidP="00F4231C">
            <w:pPr>
              <w:rPr>
                <w:rFonts w:ascii="Helvetica" w:hAnsi="Helvetica"/>
                <w:sz w:val="20"/>
                <w:szCs w:val="20"/>
              </w:rPr>
            </w:pPr>
            <w:r w:rsidRPr="00AE69BC">
              <w:rPr>
                <w:rFonts w:ascii="Helvetica" w:hAnsi="Helvetica"/>
                <w:sz w:val="20"/>
                <w:szCs w:val="20"/>
              </w:rPr>
              <w:t>Taxonomic group</w:t>
            </w:r>
          </w:p>
        </w:tc>
      </w:tr>
      <w:tr w:rsidR="00281FE8" w:rsidRPr="00AE69BC" w14:paraId="27EF434B" w14:textId="77777777" w:rsidTr="0085487E">
        <w:tc>
          <w:tcPr>
            <w:tcW w:w="2585" w:type="dxa"/>
            <w:gridSpan w:val="2"/>
            <w:vMerge/>
            <w:tcBorders>
              <w:right w:val="single" w:sz="4" w:space="0" w:color="auto"/>
            </w:tcBorders>
          </w:tcPr>
          <w:p w14:paraId="6D6E5EBA" w14:textId="77777777" w:rsidR="00281FE8" w:rsidRPr="00AE69BC" w:rsidRDefault="00281FE8" w:rsidP="00F4231C">
            <w:pPr>
              <w:rPr>
                <w:rFonts w:ascii="Helvetica" w:hAnsi="Helvetica"/>
                <w:sz w:val="20"/>
                <w:szCs w:val="20"/>
              </w:rPr>
            </w:pPr>
          </w:p>
        </w:tc>
        <w:tc>
          <w:tcPr>
            <w:tcW w:w="2088" w:type="dxa"/>
            <w:gridSpan w:val="2"/>
            <w:vMerge/>
            <w:tcBorders>
              <w:left w:val="single" w:sz="4" w:space="0" w:color="auto"/>
              <w:right w:val="double" w:sz="4" w:space="0" w:color="auto"/>
            </w:tcBorders>
          </w:tcPr>
          <w:p w14:paraId="1264F7AE" w14:textId="77777777" w:rsidR="00281FE8" w:rsidRPr="00AE69BC" w:rsidRDefault="00281FE8" w:rsidP="00F4231C">
            <w:pPr>
              <w:rPr>
                <w:rFonts w:ascii="Helvetica" w:hAnsi="Helvetica"/>
                <w:sz w:val="20"/>
                <w:szCs w:val="20"/>
              </w:rPr>
            </w:pPr>
          </w:p>
        </w:tc>
        <w:tc>
          <w:tcPr>
            <w:tcW w:w="1282" w:type="dxa"/>
            <w:vMerge w:val="restart"/>
            <w:tcBorders>
              <w:left w:val="double" w:sz="4" w:space="0" w:color="auto"/>
            </w:tcBorders>
            <w:vAlign w:val="bottom"/>
          </w:tcPr>
          <w:p w14:paraId="467E789F" w14:textId="77777777" w:rsidR="00281FE8" w:rsidRPr="00AE69BC" w:rsidRDefault="00281FE8" w:rsidP="00F4231C">
            <w:pPr>
              <w:rPr>
                <w:rFonts w:ascii="Helvetica" w:hAnsi="Helvetica"/>
                <w:sz w:val="20"/>
                <w:szCs w:val="20"/>
              </w:rPr>
            </w:pPr>
            <w:r w:rsidRPr="00AE69BC">
              <w:rPr>
                <w:rFonts w:ascii="Helvetica" w:hAnsi="Helvetica"/>
                <w:sz w:val="20"/>
                <w:szCs w:val="20"/>
              </w:rPr>
              <w:t>Invertebrate</w:t>
            </w:r>
          </w:p>
        </w:tc>
        <w:tc>
          <w:tcPr>
            <w:tcW w:w="2155" w:type="dxa"/>
            <w:gridSpan w:val="3"/>
            <w:tcBorders>
              <w:bottom w:val="single" w:sz="4" w:space="0" w:color="auto"/>
            </w:tcBorders>
          </w:tcPr>
          <w:p w14:paraId="7CE63E41" w14:textId="77777777" w:rsidR="00281FE8" w:rsidRPr="00AE69BC" w:rsidRDefault="00281FE8" w:rsidP="00F4231C">
            <w:pPr>
              <w:jc w:val="center"/>
              <w:rPr>
                <w:rFonts w:ascii="Helvetica" w:hAnsi="Helvetica"/>
                <w:sz w:val="20"/>
                <w:szCs w:val="20"/>
              </w:rPr>
            </w:pPr>
            <w:r w:rsidRPr="00AE69BC">
              <w:rPr>
                <w:rFonts w:ascii="Helvetica" w:hAnsi="Helvetica"/>
                <w:sz w:val="20"/>
                <w:szCs w:val="20"/>
              </w:rPr>
              <w:t>Vertebrate</w:t>
            </w:r>
          </w:p>
        </w:tc>
      </w:tr>
      <w:tr w:rsidR="00281FE8" w:rsidRPr="00AE69BC" w14:paraId="2B7C51A7" w14:textId="77777777" w:rsidTr="0085487E">
        <w:tc>
          <w:tcPr>
            <w:tcW w:w="2585" w:type="dxa"/>
            <w:gridSpan w:val="2"/>
            <w:vMerge/>
            <w:tcBorders>
              <w:right w:val="single" w:sz="4" w:space="0" w:color="auto"/>
            </w:tcBorders>
          </w:tcPr>
          <w:p w14:paraId="20F55B81" w14:textId="77777777" w:rsidR="00281FE8" w:rsidRPr="00AE69BC" w:rsidRDefault="00281FE8" w:rsidP="00F4231C">
            <w:pPr>
              <w:rPr>
                <w:rFonts w:ascii="Helvetica" w:hAnsi="Helvetica"/>
                <w:sz w:val="20"/>
                <w:szCs w:val="20"/>
              </w:rPr>
            </w:pPr>
          </w:p>
        </w:tc>
        <w:tc>
          <w:tcPr>
            <w:tcW w:w="972" w:type="dxa"/>
            <w:tcBorders>
              <w:left w:val="single" w:sz="4" w:space="0" w:color="auto"/>
              <w:right w:val="single" w:sz="4" w:space="0" w:color="auto"/>
            </w:tcBorders>
          </w:tcPr>
          <w:p w14:paraId="7FC433BC" w14:textId="77777777" w:rsidR="00281FE8" w:rsidRPr="00AE69BC" w:rsidRDefault="00281FE8" w:rsidP="00F4231C">
            <w:pPr>
              <w:rPr>
                <w:rFonts w:ascii="Helvetica" w:hAnsi="Helvetica"/>
                <w:sz w:val="20"/>
                <w:szCs w:val="20"/>
              </w:rPr>
            </w:pPr>
            <w:r w:rsidRPr="00AE69BC">
              <w:rPr>
                <w:rFonts w:ascii="Helvetica" w:hAnsi="Helvetica"/>
                <w:sz w:val="20"/>
                <w:szCs w:val="20"/>
              </w:rPr>
              <w:t>Aquatic</w:t>
            </w:r>
          </w:p>
        </w:tc>
        <w:tc>
          <w:tcPr>
            <w:tcW w:w="1116" w:type="dxa"/>
            <w:tcBorders>
              <w:top w:val="single" w:sz="4" w:space="0" w:color="auto"/>
              <w:left w:val="single" w:sz="4" w:space="0" w:color="auto"/>
              <w:bottom w:val="single" w:sz="4" w:space="0" w:color="auto"/>
              <w:right w:val="double" w:sz="4" w:space="0" w:color="auto"/>
            </w:tcBorders>
          </w:tcPr>
          <w:p w14:paraId="2501A544" w14:textId="77777777" w:rsidR="00281FE8" w:rsidRPr="00AE69BC" w:rsidRDefault="00281FE8" w:rsidP="00F4231C">
            <w:pPr>
              <w:rPr>
                <w:rFonts w:ascii="Helvetica" w:hAnsi="Helvetica"/>
                <w:sz w:val="20"/>
                <w:szCs w:val="20"/>
              </w:rPr>
            </w:pPr>
            <w:r w:rsidRPr="00AE69BC">
              <w:rPr>
                <w:rFonts w:ascii="Helvetica" w:hAnsi="Helvetica"/>
                <w:sz w:val="20"/>
                <w:szCs w:val="20"/>
              </w:rPr>
              <w:t>Terrestrial</w:t>
            </w:r>
          </w:p>
        </w:tc>
        <w:tc>
          <w:tcPr>
            <w:tcW w:w="1282" w:type="dxa"/>
            <w:vMerge/>
            <w:tcBorders>
              <w:left w:val="double" w:sz="4" w:space="0" w:color="auto"/>
            </w:tcBorders>
          </w:tcPr>
          <w:p w14:paraId="4B2DDFD1" w14:textId="77777777" w:rsidR="00281FE8" w:rsidRPr="00AE69BC" w:rsidRDefault="00281FE8" w:rsidP="00F4231C">
            <w:pPr>
              <w:rPr>
                <w:rFonts w:ascii="Helvetica" w:hAnsi="Helvetica"/>
                <w:sz w:val="20"/>
                <w:szCs w:val="20"/>
              </w:rPr>
            </w:pPr>
          </w:p>
        </w:tc>
        <w:tc>
          <w:tcPr>
            <w:tcW w:w="595" w:type="dxa"/>
            <w:tcBorders>
              <w:bottom w:val="single" w:sz="4" w:space="0" w:color="auto"/>
            </w:tcBorders>
          </w:tcPr>
          <w:p w14:paraId="39F04505" w14:textId="77777777" w:rsidR="00281FE8" w:rsidRPr="00AE69BC" w:rsidRDefault="00281FE8" w:rsidP="00F4231C">
            <w:pPr>
              <w:rPr>
                <w:rFonts w:ascii="Helvetica" w:hAnsi="Helvetica"/>
                <w:sz w:val="20"/>
                <w:szCs w:val="20"/>
              </w:rPr>
            </w:pPr>
            <w:r w:rsidRPr="00AE69BC">
              <w:rPr>
                <w:rFonts w:ascii="Helvetica" w:hAnsi="Helvetica"/>
                <w:sz w:val="20"/>
                <w:szCs w:val="20"/>
              </w:rPr>
              <w:t>Fish</w:t>
            </w:r>
          </w:p>
        </w:tc>
        <w:tc>
          <w:tcPr>
            <w:tcW w:w="576" w:type="dxa"/>
            <w:tcBorders>
              <w:bottom w:val="single" w:sz="4" w:space="0" w:color="auto"/>
            </w:tcBorders>
          </w:tcPr>
          <w:p w14:paraId="5194A077" w14:textId="77777777" w:rsidR="00281FE8" w:rsidRPr="00AE69BC" w:rsidRDefault="00281FE8" w:rsidP="00F4231C">
            <w:pPr>
              <w:rPr>
                <w:rFonts w:ascii="Helvetica" w:hAnsi="Helvetica"/>
                <w:sz w:val="20"/>
                <w:szCs w:val="20"/>
              </w:rPr>
            </w:pPr>
            <w:r w:rsidRPr="00AE69BC">
              <w:rPr>
                <w:rFonts w:ascii="Helvetica" w:hAnsi="Helvetica"/>
                <w:sz w:val="20"/>
                <w:szCs w:val="20"/>
              </w:rPr>
              <w:t>Bird</w:t>
            </w:r>
          </w:p>
        </w:tc>
        <w:tc>
          <w:tcPr>
            <w:tcW w:w="984" w:type="dxa"/>
            <w:tcBorders>
              <w:bottom w:val="single" w:sz="4" w:space="0" w:color="auto"/>
            </w:tcBorders>
          </w:tcPr>
          <w:p w14:paraId="4DDCD24A" w14:textId="77777777" w:rsidR="00281FE8" w:rsidRPr="00AE69BC" w:rsidRDefault="00281FE8" w:rsidP="00F4231C">
            <w:pPr>
              <w:rPr>
                <w:rFonts w:ascii="Helvetica" w:hAnsi="Helvetica"/>
                <w:sz w:val="20"/>
                <w:szCs w:val="20"/>
              </w:rPr>
            </w:pPr>
            <w:r w:rsidRPr="00AE69BC">
              <w:rPr>
                <w:rFonts w:ascii="Helvetica" w:hAnsi="Helvetica"/>
                <w:sz w:val="20"/>
                <w:szCs w:val="20"/>
              </w:rPr>
              <w:t>Mammal</w:t>
            </w:r>
          </w:p>
        </w:tc>
      </w:tr>
      <w:tr w:rsidR="00E07F8A" w:rsidRPr="00AE69BC" w14:paraId="0CB9BFC7" w14:textId="77777777" w:rsidTr="00E949E0">
        <w:tc>
          <w:tcPr>
            <w:tcW w:w="1239" w:type="dxa"/>
            <w:vMerge w:val="restart"/>
          </w:tcPr>
          <w:p w14:paraId="5B55354E" w14:textId="77777777" w:rsidR="00E07F8A" w:rsidRPr="00AE69BC" w:rsidRDefault="00E07F8A" w:rsidP="00F4231C">
            <w:pPr>
              <w:rPr>
                <w:rFonts w:ascii="Helvetica" w:hAnsi="Helvetica"/>
                <w:sz w:val="20"/>
                <w:szCs w:val="20"/>
              </w:rPr>
            </w:pPr>
            <w:r w:rsidRPr="00AE69BC">
              <w:rPr>
                <w:rFonts w:ascii="Helvetica" w:hAnsi="Helvetica"/>
                <w:sz w:val="20"/>
                <w:szCs w:val="20"/>
              </w:rPr>
              <w:t>Consumer</w:t>
            </w:r>
          </w:p>
          <w:p w14:paraId="6EEACFAB" w14:textId="77777777" w:rsidR="00E07F8A" w:rsidRPr="00AE69BC" w:rsidRDefault="00E07F8A" w:rsidP="00F4231C">
            <w:pPr>
              <w:rPr>
                <w:rFonts w:ascii="Helvetica" w:hAnsi="Helvetica"/>
                <w:sz w:val="20"/>
                <w:szCs w:val="20"/>
              </w:rPr>
            </w:pPr>
            <w:r w:rsidRPr="00AE69BC">
              <w:rPr>
                <w:rFonts w:ascii="Helvetica" w:hAnsi="Helvetica"/>
                <w:sz w:val="20"/>
                <w:szCs w:val="20"/>
              </w:rPr>
              <w:t>Fitness</w:t>
            </w:r>
          </w:p>
        </w:tc>
        <w:tc>
          <w:tcPr>
            <w:tcW w:w="1346" w:type="dxa"/>
          </w:tcPr>
          <w:p w14:paraId="412DC743" w14:textId="77777777" w:rsidR="00E07F8A" w:rsidRPr="00AE69BC" w:rsidRDefault="00E07F8A" w:rsidP="00F4231C">
            <w:pPr>
              <w:rPr>
                <w:rFonts w:ascii="Helvetica" w:hAnsi="Helvetica"/>
                <w:sz w:val="20"/>
                <w:szCs w:val="20"/>
              </w:rPr>
            </w:pPr>
            <w:r w:rsidRPr="00AE69BC">
              <w:rPr>
                <w:rFonts w:ascii="Helvetica" w:hAnsi="Helvetica"/>
                <w:sz w:val="20"/>
                <w:szCs w:val="20"/>
              </w:rPr>
              <w:t>Individual</w:t>
            </w:r>
          </w:p>
        </w:tc>
        <w:tc>
          <w:tcPr>
            <w:tcW w:w="972" w:type="dxa"/>
            <w:tcBorders>
              <w:right w:val="single" w:sz="4" w:space="0" w:color="auto"/>
            </w:tcBorders>
          </w:tcPr>
          <w:p w14:paraId="14421DCC" w14:textId="77777777" w:rsidR="00E07F8A" w:rsidRPr="00AE69BC" w:rsidRDefault="00E07F8A" w:rsidP="00F4231C">
            <w:pPr>
              <w:rPr>
                <w:rFonts w:ascii="Helvetica" w:hAnsi="Helvetica"/>
                <w:sz w:val="20"/>
                <w:szCs w:val="20"/>
              </w:rPr>
            </w:pPr>
            <w:r w:rsidRPr="00AE69BC">
              <w:rPr>
                <w:rFonts w:ascii="Helvetica" w:hAnsi="Helvetica"/>
                <w:sz w:val="20"/>
                <w:szCs w:val="20"/>
              </w:rPr>
              <w:t xml:space="preserve">6 </w:t>
            </w:r>
          </w:p>
        </w:tc>
        <w:tc>
          <w:tcPr>
            <w:tcW w:w="1116" w:type="dxa"/>
            <w:tcBorders>
              <w:top w:val="single" w:sz="4" w:space="0" w:color="auto"/>
              <w:left w:val="single" w:sz="4" w:space="0" w:color="auto"/>
              <w:bottom w:val="single" w:sz="4" w:space="0" w:color="auto"/>
              <w:right w:val="double" w:sz="4" w:space="0" w:color="auto"/>
            </w:tcBorders>
          </w:tcPr>
          <w:p w14:paraId="477DE763" w14:textId="77777777" w:rsidR="00E07F8A" w:rsidRPr="00AE69BC" w:rsidRDefault="00E07F8A" w:rsidP="00F4231C">
            <w:pPr>
              <w:rPr>
                <w:rFonts w:ascii="Helvetica" w:hAnsi="Helvetica"/>
                <w:sz w:val="20"/>
                <w:szCs w:val="20"/>
              </w:rPr>
            </w:pPr>
            <w:r w:rsidRPr="00AE69BC">
              <w:rPr>
                <w:rFonts w:ascii="Helvetica" w:hAnsi="Helvetica"/>
                <w:sz w:val="20"/>
                <w:szCs w:val="20"/>
              </w:rPr>
              <w:t>20</w:t>
            </w:r>
          </w:p>
        </w:tc>
        <w:tc>
          <w:tcPr>
            <w:tcW w:w="1282" w:type="dxa"/>
            <w:tcBorders>
              <w:left w:val="double" w:sz="4" w:space="0" w:color="auto"/>
            </w:tcBorders>
          </w:tcPr>
          <w:p w14:paraId="4422975B"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595" w:type="dxa"/>
            <w:shd w:val="clear" w:color="auto" w:fill="auto"/>
          </w:tcPr>
          <w:p w14:paraId="7E156874"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76" w:type="dxa"/>
            <w:shd w:val="clear" w:color="auto" w:fill="auto"/>
          </w:tcPr>
          <w:p w14:paraId="165527A6" w14:textId="77777777" w:rsidR="00E07F8A" w:rsidRPr="00AE69BC" w:rsidRDefault="00E07F8A" w:rsidP="00F4231C">
            <w:pPr>
              <w:rPr>
                <w:rFonts w:ascii="Helvetica" w:hAnsi="Helvetica"/>
                <w:sz w:val="20"/>
                <w:szCs w:val="20"/>
              </w:rPr>
            </w:pPr>
            <w:r w:rsidRPr="00AE69BC">
              <w:rPr>
                <w:rFonts w:ascii="Helvetica" w:hAnsi="Helvetica"/>
                <w:sz w:val="20"/>
                <w:szCs w:val="20"/>
              </w:rPr>
              <w:t>15</w:t>
            </w:r>
          </w:p>
        </w:tc>
        <w:tc>
          <w:tcPr>
            <w:tcW w:w="984" w:type="dxa"/>
          </w:tcPr>
          <w:p w14:paraId="5BDEC85F" w14:textId="77777777" w:rsidR="00E07F8A" w:rsidRPr="00AE69BC" w:rsidRDefault="00E07F8A" w:rsidP="00F4231C">
            <w:pPr>
              <w:rPr>
                <w:rFonts w:ascii="Helvetica" w:hAnsi="Helvetica"/>
                <w:sz w:val="20"/>
                <w:szCs w:val="20"/>
              </w:rPr>
            </w:pPr>
            <w:r w:rsidRPr="00AE69BC">
              <w:rPr>
                <w:rFonts w:ascii="Helvetica" w:hAnsi="Helvetica"/>
                <w:sz w:val="20"/>
                <w:szCs w:val="20"/>
              </w:rPr>
              <w:t>6</w:t>
            </w:r>
          </w:p>
        </w:tc>
      </w:tr>
      <w:tr w:rsidR="00E07F8A" w:rsidRPr="00AE69BC" w14:paraId="1AEA3D91" w14:textId="77777777" w:rsidTr="00E949E0">
        <w:tc>
          <w:tcPr>
            <w:tcW w:w="1239" w:type="dxa"/>
            <w:vMerge/>
          </w:tcPr>
          <w:p w14:paraId="4CFEF1E9" w14:textId="77777777" w:rsidR="00E07F8A" w:rsidRPr="00AE69BC" w:rsidRDefault="00E07F8A" w:rsidP="00F4231C">
            <w:pPr>
              <w:rPr>
                <w:rFonts w:ascii="Helvetica" w:hAnsi="Helvetica"/>
                <w:sz w:val="20"/>
                <w:szCs w:val="20"/>
              </w:rPr>
            </w:pPr>
          </w:p>
        </w:tc>
        <w:tc>
          <w:tcPr>
            <w:tcW w:w="1346" w:type="dxa"/>
          </w:tcPr>
          <w:p w14:paraId="6B934F75" w14:textId="77777777" w:rsidR="00E07F8A" w:rsidRPr="00AE69BC" w:rsidRDefault="00E07F8A" w:rsidP="00F4231C">
            <w:pPr>
              <w:rPr>
                <w:rFonts w:ascii="Helvetica" w:hAnsi="Helvetica"/>
                <w:sz w:val="20"/>
                <w:szCs w:val="20"/>
              </w:rPr>
            </w:pPr>
            <w:r w:rsidRPr="00AE69BC">
              <w:rPr>
                <w:rFonts w:ascii="Helvetica" w:hAnsi="Helvetica"/>
                <w:sz w:val="20"/>
                <w:szCs w:val="20"/>
              </w:rPr>
              <w:t>Population</w:t>
            </w:r>
          </w:p>
        </w:tc>
        <w:tc>
          <w:tcPr>
            <w:tcW w:w="972" w:type="dxa"/>
            <w:tcBorders>
              <w:right w:val="single" w:sz="4" w:space="0" w:color="auto"/>
            </w:tcBorders>
          </w:tcPr>
          <w:p w14:paraId="0D5C3737" w14:textId="77777777" w:rsidR="00E07F8A" w:rsidRPr="00AE69BC" w:rsidRDefault="00E07F8A" w:rsidP="00F4231C">
            <w:pPr>
              <w:rPr>
                <w:rFonts w:ascii="Helvetica" w:hAnsi="Helvetica"/>
                <w:sz w:val="20"/>
                <w:szCs w:val="20"/>
              </w:rPr>
            </w:pPr>
            <w:r w:rsidRPr="00AE69BC">
              <w:rPr>
                <w:rFonts w:ascii="Helvetica" w:hAnsi="Helvetica"/>
                <w:sz w:val="20"/>
                <w:szCs w:val="20"/>
              </w:rPr>
              <w:t>13</w:t>
            </w:r>
          </w:p>
        </w:tc>
        <w:tc>
          <w:tcPr>
            <w:tcW w:w="1116" w:type="dxa"/>
            <w:tcBorders>
              <w:top w:val="single" w:sz="4" w:space="0" w:color="auto"/>
              <w:left w:val="single" w:sz="4" w:space="0" w:color="auto"/>
              <w:bottom w:val="single" w:sz="4" w:space="0" w:color="auto"/>
              <w:right w:val="double" w:sz="4" w:space="0" w:color="auto"/>
            </w:tcBorders>
          </w:tcPr>
          <w:p w14:paraId="25BEE843" w14:textId="77777777" w:rsidR="00E07F8A" w:rsidRPr="00AE69BC" w:rsidRDefault="00E07F8A" w:rsidP="00F4231C">
            <w:pPr>
              <w:rPr>
                <w:rFonts w:ascii="Helvetica" w:hAnsi="Helvetica"/>
                <w:sz w:val="20"/>
                <w:szCs w:val="20"/>
              </w:rPr>
            </w:pPr>
            <w:r w:rsidRPr="00AE69BC">
              <w:rPr>
                <w:rFonts w:ascii="Helvetica" w:hAnsi="Helvetica"/>
                <w:sz w:val="20"/>
                <w:szCs w:val="20"/>
              </w:rPr>
              <w:t>3</w:t>
            </w:r>
          </w:p>
        </w:tc>
        <w:tc>
          <w:tcPr>
            <w:tcW w:w="1282" w:type="dxa"/>
            <w:tcBorders>
              <w:left w:val="double" w:sz="4" w:space="0" w:color="auto"/>
              <w:bottom w:val="single" w:sz="4" w:space="0" w:color="auto"/>
            </w:tcBorders>
          </w:tcPr>
          <w:p w14:paraId="27E11D6B" w14:textId="77777777" w:rsidR="00E07F8A" w:rsidRPr="00AE69BC" w:rsidRDefault="00E07F8A" w:rsidP="00F4231C">
            <w:pPr>
              <w:rPr>
                <w:rFonts w:ascii="Helvetica" w:hAnsi="Helvetica"/>
                <w:sz w:val="20"/>
                <w:szCs w:val="20"/>
              </w:rPr>
            </w:pPr>
            <w:r w:rsidRPr="00AE69BC">
              <w:rPr>
                <w:rFonts w:ascii="Helvetica" w:hAnsi="Helvetica"/>
                <w:sz w:val="20"/>
                <w:szCs w:val="20"/>
              </w:rPr>
              <w:t>9</w:t>
            </w:r>
          </w:p>
        </w:tc>
        <w:tc>
          <w:tcPr>
            <w:tcW w:w="595" w:type="dxa"/>
            <w:tcBorders>
              <w:bottom w:val="single" w:sz="4" w:space="0" w:color="auto"/>
            </w:tcBorders>
          </w:tcPr>
          <w:p w14:paraId="02326BDD" w14:textId="77777777" w:rsidR="00E07F8A" w:rsidRPr="00AE69BC" w:rsidRDefault="00E07F8A" w:rsidP="00F4231C">
            <w:pPr>
              <w:rPr>
                <w:rFonts w:ascii="Helvetica" w:hAnsi="Helvetica"/>
                <w:sz w:val="20"/>
                <w:szCs w:val="20"/>
              </w:rPr>
            </w:pPr>
            <w:r w:rsidRPr="00AE69BC">
              <w:rPr>
                <w:rFonts w:ascii="Helvetica" w:hAnsi="Helvetica"/>
                <w:sz w:val="20"/>
                <w:szCs w:val="20"/>
              </w:rPr>
              <w:t>4</w:t>
            </w:r>
          </w:p>
        </w:tc>
        <w:tc>
          <w:tcPr>
            <w:tcW w:w="576" w:type="dxa"/>
          </w:tcPr>
          <w:p w14:paraId="6360B687"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984" w:type="dxa"/>
          </w:tcPr>
          <w:p w14:paraId="1047508F"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r>
      <w:tr w:rsidR="00E07F8A" w:rsidRPr="00AE69BC" w14:paraId="07579F88" w14:textId="77777777" w:rsidTr="00E949E0">
        <w:tc>
          <w:tcPr>
            <w:tcW w:w="1239" w:type="dxa"/>
            <w:vMerge/>
          </w:tcPr>
          <w:p w14:paraId="27489F52" w14:textId="77777777" w:rsidR="00E07F8A" w:rsidRPr="00AE69BC" w:rsidRDefault="00E07F8A" w:rsidP="00F4231C">
            <w:pPr>
              <w:rPr>
                <w:rFonts w:ascii="Helvetica" w:hAnsi="Helvetica"/>
                <w:sz w:val="20"/>
                <w:szCs w:val="20"/>
              </w:rPr>
            </w:pPr>
          </w:p>
        </w:tc>
        <w:tc>
          <w:tcPr>
            <w:tcW w:w="1346" w:type="dxa"/>
          </w:tcPr>
          <w:p w14:paraId="2814D6BF" w14:textId="77777777" w:rsidR="00E07F8A" w:rsidRPr="00AE69BC" w:rsidRDefault="00E07F8A" w:rsidP="00F4231C">
            <w:pPr>
              <w:rPr>
                <w:rFonts w:ascii="Helvetica" w:hAnsi="Helvetica"/>
                <w:sz w:val="20"/>
                <w:szCs w:val="20"/>
              </w:rPr>
            </w:pPr>
            <w:r w:rsidRPr="00AE69BC">
              <w:rPr>
                <w:rFonts w:ascii="Helvetica" w:hAnsi="Helvetica"/>
                <w:sz w:val="20"/>
                <w:szCs w:val="20"/>
              </w:rPr>
              <w:t>Community</w:t>
            </w:r>
          </w:p>
        </w:tc>
        <w:tc>
          <w:tcPr>
            <w:tcW w:w="972" w:type="dxa"/>
            <w:tcBorders>
              <w:right w:val="single" w:sz="4" w:space="0" w:color="auto"/>
            </w:tcBorders>
          </w:tcPr>
          <w:p w14:paraId="427F1B94"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116" w:type="dxa"/>
            <w:tcBorders>
              <w:top w:val="single" w:sz="4" w:space="0" w:color="auto"/>
              <w:left w:val="single" w:sz="4" w:space="0" w:color="auto"/>
              <w:bottom w:val="single" w:sz="4" w:space="0" w:color="auto"/>
              <w:right w:val="double" w:sz="4" w:space="0" w:color="auto"/>
            </w:tcBorders>
          </w:tcPr>
          <w:p w14:paraId="2151CD77"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282" w:type="dxa"/>
            <w:tcBorders>
              <w:left w:val="double" w:sz="4" w:space="0" w:color="auto"/>
            </w:tcBorders>
            <w:shd w:val="clear" w:color="auto" w:fill="auto"/>
          </w:tcPr>
          <w:p w14:paraId="5A4419C2"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95" w:type="dxa"/>
            <w:shd w:val="clear" w:color="auto" w:fill="auto"/>
          </w:tcPr>
          <w:p w14:paraId="019D04EB"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576" w:type="dxa"/>
          </w:tcPr>
          <w:p w14:paraId="7FD24BE3"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984" w:type="dxa"/>
          </w:tcPr>
          <w:p w14:paraId="41B63D3A"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r>
      <w:tr w:rsidR="00E07F8A" w:rsidRPr="00AE69BC" w14:paraId="47FD4422" w14:textId="77777777" w:rsidTr="00E949E0">
        <w:tc>
          <w:tcPr>
            <w:tcW w:w="1239" w:type="dxa"/>
            <w:vMerge/>
          </w:tcPr>
          <w:p w14:paraId="478FE67E" w14:textId="77777777" w:rsidR="00E07F8A" w:rsidRPr="00AE69BC" w:rsidRDefault="00E07F8A" w:rsidP="00F4231C">
            <w:pPr>
              <w:rPr>
                <w:rFonts w:ascii="Helvetica" w:hAnsi="Helvetica"/>
                <w:i/>
                <w:sz w:val="20"/>
                <w:szCs w:val="20"/>
              </w:rPr>
            </w:pPr>
          </w:p>
        </w:tc>
        <w:tc>
          <w:tcPr>
            <w:tcW w:w="1346" w:type="dxa"/>
          </w:tcPr>
          <w:p w14:paraId="768A518D" w14:textId="77777777" w:rsidR="00E07F8A" w:rsidRPr="00AE69BC" w:rsidRDefault="00E07F8A" w:rsidP="00F4231C">
            <w:pPr>
              <w:rPr>
                <w:rFonts w:ascii="Helvetica" w:hAnsi="Helvetica"/>
                <w:sz w:val="20"/>
                <w:szCs w:val="20"/>
              </w:rPr>
            </w:pPr>
            <w:r w:rsidRPr="00AE69BC">
              <w:rPr>
                <w:rFonts w:ascii="Helvetica" w:hAnsi="Helvetica"/>
                <w:i/>
                <w:sz w:val="20"/>
                <w:szCs w:val="20"/>
              </w:rPr>
              <w:t>Totals</w:t>
            </w:r>
          </w:p>
        </w:tc>
        <w:tc>
          <w:tcPr>
            <w:tcW w:w="972" w:type="dxa"/>
            <w:tcBorders>
              <w:right w:val="single" w:sz="4" w:space="0" w:color="auto"/>
            </w:tcBorders>
          </w:tcPr>
          <w:p w14:paraId="33679000" w14:textId="77777777" w:rsidR="00E07F8A" w:rsidRPr="00AE69BC" w:rsidRDefault="00E07F8A" w:rsidP="00F4231C">
            <w:pPr>
              <w:rPr>
                <w:rFonts w:ascii="Helvetica" w:hAnsi="Helvetica"/>
                <w:i/>
                <w:sz w:val="20"/>
                <w:szCs w:val="20"/>
              </w:rPr>
            </w:pPr>
            <w:r w:rsidRPr="00AE69BC">
              <w:rPr>
                <w:rFonts w:ascii="Helvetica" w:hAnsi="Helvetica"/>
                <w:i/>
                <w:sz w:val="20"/>
                <w:szCs w:val="20"/>
              </w:rPr>
              <w:t>20</w:t>
            </w:r>
          </w:p>
        </w:tc>
        <w:tc>
          <w:tcPr>
            <w:tcW w:w="1116" w:type="dxa"/>
            <w:tcBorders>
              <w:top w:val="single" w:sz="4" w:space="0" w:color="auto"/>
              <w:left w:val="single" w:sz="4" w:space="0" w:color="auto"/>
              <w:bottom w:val="single" w:sz="4" w:space="0" w:color="auto"/>
              <w:right w:val="double" w:sz="4" w:space="0" w:color="auto"/>
            </w:tcBorders>
          </w:tcPr>
          <w:p w14:paraId="270C1A8E" w14:textId="77777777" w:rsidR="00E07F8A" w:rsidRPr="00AE69BC" w:rsidRDefault="00E07F8A" w:rsidP="00F4231C">
            <w:pPr>
              <w:rPr>
                <w:rFonts w:ascii="Helvetica" w:hAnsi="Helvetica"/>
                <w:i/>
                <w:sz w:val="20"/>
                <w:szCs w:val="20"/>
              </w:rPr>
            </w:pPr>
            <w:r w:rsidRPr="00AE69BC">
              <w:rPr>
                <w:rFonts w:ascii="Helvetica" w:hAnsi="Helvetica"/>
                <w:i/>
                <w:sz w:val="20"/>
                <w:szCs w:val="20"/>
              </w:rPr>
              <w:t>24</w:t>
            </w:r>
          </w:p>
        </w:tc>
        <w:tc>
          <w:tcPr>
            <w:tcW w:w="1282" w:type="dxa"/>
            <w:tcBorders>
              <w:left w:val="double" w:sz="4" w:space="0" w:color="auto"/>
            </w:tcBorders>
            <w:shd w:val="clear" w:color="auto" w:fill="auto"/>
          </w:tcPr>
          <w:p w14:paraId="1663892A" w14:textId="77777777" w:rsidR="00E07F8A" w:rsidRPr="00AE69BC" w:rsidRDefault="00E07F8A" w:rsidP="00F4231C">
            <w:pPr>
              <w:rPr>
                <w:rFonts w:ascii="Helvetica" w:hAnsi="Helvetica"/>
                <w:i/>
                <w:sz w:val="20"/>
                <w:szCs w:val="20"/>
              </w:rPr>
            </w:pPr>
            <w:r w:rsidRPr="00AE69BC">
              <w:rPr>
                <w:rFonts w:ascii="Helvetica" w:hAnsi="Helvetica"/>
                <w:i/>
                <w:sz w:val="20"/>
                <w:szCs w:val="20"/>
              </w:rPr>
              <w:t>12</w:t>
            </w:r>
          </w:p>
        </w:tc>
        <w:tc>
          <w:tcPr>
            <w:tcW w:w="595" w:type="dxa"/>
            <w:shd w:val="clear" w:color="auto" w:fill="auto"/>
          </w:tcPr>
          <w:p w14:paraId="0391BFFE" w14:textId="77777777" w:rsidR="00E07F8A" w:rsidRPr="00AE69BC" w:rsidRDefault="00E07F8A" w:rsidP="00F4231C">
            <w:pPr>
              <w:rPr>
                <w:rFonts w:ascii="Helvetica" w:hAnsi="Helvetica"/>
                <w:i/>
                <w:sz w:val="20"/>
                <w:szCs w:val="20"/>
              </w:rPr>
            </w:pPr>
            <w:r w:rsidRPr="00AE69BC">
              <w:rPr>
                <w:rFonts w:ascii="Helvetica" w:hAnsi="Helvetica"/>
                <w:i/>
                <w:sz w:val="20"/>
                <w:szCs w:val="20"/>
              </w:rPr>
              <w:t>6</w:t>
            </w:r>
          </w:p>
        </w:tc>
        <w:tc>
          <w:tcPr>
            <w:tcW w:w="576" w:type="dxa"/>
          </w:tcPr>
          <w:p w14:paraId="097F1B70" w14:textId="77777777" w:rsidR="00E07F8A" w:rsidRPr="00AE69BC" w:rsidRDefault="00E07F8A" w:rsidP="00F4231C">
            <w:pPr>
              <w:rPr>
                <w:rFonts w:ascii="Helvetica" w:hAnsi="Helvetica"/>
                <w:i/>
                <w:sz w:val="20"/>
                <w:szCs w:val="20"/>
              </w:rPr>
            </w:pPr>
            <w:r w:rsidRPr="00AE69BC">
              <w:rPr>
                <w:rFonts w:ascii="Helvetica" w:hAnsi="Helvetica"/>
                <w:i/>
                <w:sz w:val="20"/>
                <w:szCs w:val="20"/>
              </w:rPr>
              <w:t>17</w:t>
            </w:r>
          </w:p>
        </w:tc>
        <w:tc>
          <w:tcPr>
            <w:tcW w:w="984" w:type="dxa"/>
          </w:tcPr>
          <w:p w14:paraId="6C4C58F3" w14:textId="77777777" w:rsidR="00E07F8A" w:rsidRPr="00AE69BC" w:rsidRDefault="00E07F8A" w:rsidP="00F4231C">
            <w:pPr>
              <w:rPr>
                <w:rFonts w:ascii="Helvetica" w:hAnsi="Helvetica"/>
                <w:i/>
                <w:sz w:val="20"/>
                <w:szCs w:val="20"/>
              </w:rPr>
            </w:pPr>
            <w:r w:rsidRPr="00AE69BC">
              <w:rPr>
                <w:rFonts w:ascii="Helvetica" w:hAnsi="Helvetica"/>
                <w:i/>
                <w:sz w:val="20"/>
                <w:szCs w:val="20"/>
              </w:rPr>
              <w:t>7</w:t>
            </w:r>
          </w:p>
        </w:tc>
      </w:tr>
    </w:tbl>
    <w:p w14:paraId="57F9698B" w14:textId="77777777" w:rsidR="00C5223D" w:rsidRPr="00AE69BC" w:rsidRDefault="00C5223D" w:rsidP="00A43C7A">
      <w:pPr>
        <w:spacing w:line="480" w:lineRule="auto"/>
        <w:rPr>
          <w:rFonts w:ascii="Helvetica" w:hAnsi="Helvetica"/>
          <w:b/>
          <w:sz w:val="22"/>
          <w:szCs w:val="22"/>
        </w:rPr>
      </w:pPr>
    </w:p>
    <w:p w14:paraId="52833E7E" w14:textId="77777777" w:rsidR="00C5223D" w:rsidRPr="00AE69BC" w:rsidRDefault="00C5223D" w:rsidP="00A43C7A">
      <w:pPr>
        <w:spacing w:line="480" w:lineRule="auto"/>
        <w:rPr>
          <w:rFonts w:ascii="Helvetica" w:hAnsi="Helvetica"/>
          <w:b/>
          <w:sz w:val="22"/>
          <w:szCs w:val="22"/>
        </w:rPr>
      </w:pPr>
    </w:p>
    <w:p w14:paraId="1C527919" w14:textId="1F963175" w:rsidR="00C5223D" w:rsidRPr="00AE69BC" w:rsidRDefault="006E4631" w:rsidP="00A43C7A">
      <w:pPr>
        <w:spacing w:line="480" w:lineRule="auto"/>
        <w:rPr>
          <w:rFonts w:ascii="Helvetica" w:hAnsi="Helvetica"/>
          <w:b/>
          <w:sz w:val="22"/>
          <w:szCs w:val="22"/>
        </w:rPr>
      </w:pPr>
      <w:r w:rsidRPr="00AE69BC">
        <w:rPr>
          <w:rFonts w:ascii="Helvetica" w:hAnsi="Helvetica"/>
          <w:b/>
          <w:sz w:val="22"/>
          <w:szCs w:val="22"/>
        </w:rPr>
        <w:br w:type="page"/>
      </w:r>
    </w:p>
    <w:p w14:paraId="1DBC0415" w14:textId="7C1A33B1" w:rsidR="00A87C4C" w:rsidRPr="00AE69BC" w:rsidRDefault="00A87C4C" w:rsidP="00A43C7A">
      <w:pPr>
        <w:spacing w:line="480" w:lineRule="auto"/>
        <w:rPr>
          <w:rFonts w:ascii="Helvetica" w:hAnsi="Helvetica"/>
          <w:b/>
          <w:sz w:val="22"/>
          <w:szCs w:val="22"/>
        </w:rPr>
      </w:pPr>
      <w:r w:rsidRPr="00AE69BC">
        <w:rPr>
          <w:rFonts w:ascii="Helvetica" w:hAnsi="Helvetica"/>
          <w:b/>
          <w:sz w:val="22"/>
          <w:szCs w:val="22"/>
        </w:rPr>
        <w:t>Figures</w:t>
      </w:r>
    </w:p>
    <w:p w14:paraId="6F4C0FF6" w14:textId="7CB8FE9F" w:rsidR="00A87C4C" w:rsidRPr="00AE69BC" w:rsidRDefault="00A87C4C" w:rsidP="00A43C7A">
      <w:pPr>
        <w:spacing w:line="480" w:lineRule="auto"/>
        <w:rPr>
          <w:rFonts w:ascii="Helvetica" w:hAnsi="Helvetica"/>
          <w:sz w:val="22"/>
          <w:szCs w:val="22"/>
        </w:rPr>
      </w:pPr>
      <w:commentRangeStart w:id="157"/>
      <w:r w:rsidRPr="00AE69BC">
        <w:rPr>
          <w:rFonts w:ascii="Helvetica" w:hAnsi="Helvetica"/>
          <w:sz w:val="22"/>
          <w:szCs w:val="22"/>
        </w:rPr>
        <w:t xml:space="preserve">Figure 1. </w:t>
      </w:r>
      <w:r w:rsidRPr="00AE69BC">
        <w:rPr>
          <w:rFonts w:ascii="Helvetica" w:hAnsi="Helvetica" w:cs="Helvetica"/>
          <w:sz w:val="22"/>
          <w:szCs w:val="22"/>
          <w:lang w:val="en-US"/>
        </w:rPr>
        <w:t>Simple conceptualization of the Cushing curve; with climate change predictions</w:t>
      </w:r>
      <w:r w:rsidRPr="00AE69BC">
        <w:rPr>
          <w:rFonts w:ascii="Helvetica" w:hAnsi="Helvetica"/>
          <w:sz w:val="22"/>
          <w:szCs w:val="22"/>
        </w:rPr>
        <w:t xml:space="preserve"> </w:t>
      </w:r>
    </w:p>
    <w:p w14:paraId="480B3EF2" w14:textId="77777777" w:rsidR="00CF64D9" w:rsidRDefault="00CF64D9" w:rsidP="00A43C7A">
      <w:pPr>
        <w:spacing w:line="480" w:lineRule="auto"/>
        <w:rPr>
          <w:rFonts w:ascii="Helvetica" w:hAnsi="Helvetica"/>
          <w:sz w:val="22"/>
          <w:szCs w:val="22"/>
        </w:rPr>
      </w:pPr>
    </w:p>
    <w:p w14:paraId="52B78029" w14:textId="30FE939F" w:rsidR="001E4111" w:rsidRPr="00AE69BC" w:rsidRDefault="001E4111" w:rsidP="00A43C7A">
      <w:pPr>
        <w:spacing w:line="480" w:lineRule="auto"/>
        <w:rPr>
          <w:rFonts w:ascii="Helvetica" w:hAnsi="Helvetica" w:cs="Helvetica"/>
          <w:sz w:val="22"/>
          <w:szCs w:val="22"/>
          <w:lang w:val="en-US"/>
        </w:rPr>
      </w:pPr>
      <w:r w:rsidRPr="00AE69BC">
        <w:rPr>
          <w:rFonts w:ascii="Helvetica" w:hAnsi="Helvetica"/>
          <w:sz w:val="22"/>
          <w:szCs w:val="22"/>
        </w:rPr>
        <w:t xml:space="preserve">Figure 2. </w:t>
      </w:r>
      <w:r w:rsidRPr="00AE69BC">
        <w:rPr>
          <w:rFonts w:ascii="Helvetica" w:hAnsi="Helvetica" w:cs="Helvetica"/>
          <w:sz w:val="22"/>
          <w:szCs w:val="22"/>
          <w:lang w:val="en-US"/>
        </w:rPr>
        <w:t>Stationarity and change with climate change (a); then assumed max fitness, pre-climate change baseline (b); alternative baselines (c) … note this means (b) does not have the shallow curve fro Singer &amp; Parmesan, but c would, yielding two examples of the major alternatives: (1) you’re on a different spot on the curve  that max fitness before climate change and (2) the curve is different</w:t>
      </w:r>
      <w:r w:rsidR="00D16D24" w:rsidRPr="00AE69BC">
        <w:rPr>
          <w:rFonts w:ascii="Helvetica" w:hAnsi="Helvetica" w:cs="Helvetica"/>
          <w:sz w:val="22"/>
          <w:szCs w:val="22"/>
          <w:lang w:val="en-US"/>
        </w:rPr>
        <w:t>.</w:t>
      </w:r>
      <w:commentRangeEnd w:id="157"/>
      <w:r w:rsidR="009468FA" w:rsidRPr="00AE69BC">
        <w:rPr>
          <w:rStyle w:val="CommentReference"/>
          <w:rFonts w:ascii="Helvetica" w:hAnsi="Helvetica"/>
          <w:sz w:val="22"/>
          <w:szCs w:val="22"/>
        </w:rPr>
        <w:commentReference w:id="157"/>
      </w:r>
    </w:p>
    <w:p w14:paraId="4744AF1C" w14:textId="77777777" w:rsidR="00D16D24" w:rsidRPr="00AE69BC" w:rsidRDefault="00D16D24" w:rsidP="00A43C7A">
      <w:pPr>
        <w:spacing w:line="480" w:lineRule="auto"/>
        <w:rPr>
          <w:rFonts w:ascii="Helvetica" w:hAnsi="Helvetica" w:cs="Helvetica"/>
          <w:sz w:val="22"/>
          <w:szCs w:val="22"/>
          <w:lang w:val="en-US"/>
        </w:rPr>
      </w:pPr>
    </w:p>
    <w:p w14:paraId="31721B6C" w14:textId="036A26F8" w:rsidR="00D16D24" w:rsidRPr="00AE69BC" w:rsidRDefault="00282DBF"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Figure 3. Case study demonstrating</w:t>
      </w:r>
      <w:r w:rsidR="006F388E" w:rsidRPr="00AE69BC">
        <w:rPr>
          <w:rFonts w:ascii="Helvetica" w:hAnsi="Helvetica" w:cs="Helvetica"/>
          <w:sz w:val="22"/>
          <w:szCs w:val="22"/>
          <w:lang w:val="en-US"/>
        </w:rPr>
        <w:t xml:space="preserve"> the</w:t>
      </w:r>
      <w:r w:rsidRPr="00AE69BC">
        <w:rPr>
          <w:rFonts w:ascii="Helvetica" w:hAnsi="Helvetica" w:cs="Helvetica"/>
          <w:sz w:val="22"/>
          <w:szCs w:val="22"/>
          <w:lang w:val="en-US"/>
        </w:rPr>
        <w:t xml:space="preserve"> integration of experimental</w:t>
      </w:r>
      <w:r w:rsidR="00064986" w:rsidRPr="00AE69BC">
        <w:rPr>
          <w:rFonts w:ascii="Helvetica" w:hAnsi="Helvetica" w:cs="Helvetica"/>
          <w:sz w:val="22"/>
          <w:szCs w:val="22"/>
          <w:lang w:val="en-US"/>
        </w:rPr>
        <w:t xml:space="preserve"> (a)</w:t>
      </w:r>
      <w:r w:rsidRPr="00AE69BC">
        <w:rPr>
          <w:rFonts w:ascii="Helvetica" w:hAnsi="Helvetica" w:cs="Helvetica"/>
          <w:sz w:val="22"/>
          <w:szCs w:val="22"/>
          <w:lang w:val="en-US"/>
        </w:rPr>
        <w:t xml:space="preserve"> and observational </w:t>
      </w:r>
      <w:r w:rsidR="006F388E" w:rsidRPr="00AE69BC">
        <w:rPr>
          <w:rFonts w:ascii="Helvetica" w:hAnsi="Helvetica" w:cs="Helvetica"/>
          <w:sz w:val="22"/>
          <w:szCs w:val="22"/>
          <w:lang w:val="en-US"/>
        </w:rPr>
        <w:t>data</w:t>
      </w:r>
      <w:r w:rsidR="00064986" w:rsidRPr="00AE69BC">
        <w:rPr>
          <w:rFonts w:ascii="Helvetica" w:hAnsi="Helvetica" w:cs="Helvetica"/>
          <w:sz w:val="22"/>
          <w:szCs w:val="22"/>
          <w:lang w:val="en-US"/>
        </w:rPr>
        <w:t xml:space="preserve"> (b) relating to the Cushing hypothesis</w:t>
      </w:r>
      <w:r w:rsidRPr="00AE69BC">
        <w:rPr>
          <w:rFonts w:ascii="Helvetica" w:hAnsi="Helvetica" w:cs="Helvetica"/>
          <w:sz w:val="22"/>
          <w:szCs w:val="22"/>
          <w:lang w:val="en-US"/>
        </w:rPr>
        <w:t xml:space="preserve"> in a single system- the winter moth </w:t>
      </w:r>
      <w:r w:rsidR="00B274BF" w:rsidRPr="00AE69BC">
        <w:rPr>
          <w:rFonts w:ascii="Helvetica" w:hAnsi="Helvetica" w:cs="Helvetica"/>
          <w:sz w:val="22"/>
          <w:szCs w:val="22"/>
          <w:lang w:val="en-US"/>
        </w:rPr>
        <w:t>(</w:t>
      </w:r>
      <w:r w:rsidR="00B274BF" w:rsidRPr="00AE69BC">
        <w:rPr>
          <w:rFonts w:ascii="Helvetica" w:hAnsi="Helvetica" w:cs="Helvetica"/>
          <w:i/>
          <w:sz w:val="22"/>
          <w:szCs w:val="22"/>
          <w:lang w:val="en-US"/>
        </w:rPr>
        <w:t>Operophtera brumata</w:t>
      </w:r>
      <w:r w:rsidR="00B274BF" w:rsidRPr="00AE69BC">
        <w:rPr>
          <w:rFonts w:ascii="Helvetica" w:hAnsi="Helvetica" w:cs="Helvetica"/>
          <w:sz w:val="22"/>
          <w:szCs w:val="22"/>
          <w:lang w:val="en-US"/>
        </w:rPr>
        <w:t>) and</w:t>
      </w:r>
      <w:r w:rsidR="00064986" w:rsidRPr="00AE69BC">
        <w:rPr>
          <w:rFonts w:ascii="Helvetica" w:hAnsi="Helvetica" w:cs="Helvetica"/>
          <w:sz w:val="22"/>
          <w:szCs w:val="22"/>
          <w:lang w:val="en-US"/>
        </w:rPr>
        <w:t xml:space="preserve"> oak</w:t>
      </w:r>
      <w:r w:rsidR="00B274BF" w:rsidRPr="00AE69BC">
        <w:rPr>
          <w:rFonts w:ascii="Helvetica" w:hAnsi="Helvetica" w:cs="Helvetica"/>
          <w:sz w:val="22"/>
          <w:szCs w:val="22"/>
          <w:lang w:val="en-US"/>
        </w:rPr>
        <w:t xml:space="preserve"> </w:t>
      </w:r>
      <w:r w:rsidR="00064986" w:rsidRPr="00AE69BC">
        <w:rPr>
          <w:rFonts w:ascii="Helvetica" w:hAnsi="Helvetica" w:cs="Helvetica"/>
          <w:sz w:val="22"/>
          <w:szCs w:val="22"/>
          <w:lang w:val="en-US"/>
        </w:rPr>
        <w:t>(</w:t>
      </w:r>
      <w:r w:rsidR="00B274BF" w:rsidRPr="00AE69BC">
        <w:rPr>
          <w:rFonts w:ascii="Helvetica" w:hAnsi="Helvetica" w:cs="Helvetica"/>
          <w:i/>
          <w:sz w:val="22"/>
          <w:szCs w:val="22"/>
          <w:lang w:val="en-US"/>
        </w:rPr>
        <w:t>Q</w:t>
      </w:r>
      <w:r w:rsidRPr="00AE69BC">
        <w:rPr>
          <w:rFonts w:ascii="Helvetica" w:hAnsi="Helvetica" w:cs="Helvetica"/>
          <w:i/>
          <w:sz w:val="22"/>
          <w:szCs w:val="22"/>
          <w:lang w:val="en-US"/>
        </w:rPr>
        <w:t>uercus</w:t>
      </w:r>
      <w:r w:rsidR="00B274BF" w:rsidRPr="00AE69BC">
        <w:rPr>
          <w:rFonts w:ascii="Helvetica" w:hAnsi="Helvetica" w:cs="Helvetica"/>
          <w:i/>
          <w:sz w:val="22"/>
          <w:szCs w:val="22"/>
          <w:lang w:val="en-US"/>
        </w:rPr>
        <w:t xml:space="preserve"> robur</w:t>
      </w:r>
      <w:r w:rsidR="00064986" w:rsidRPr="00AE69BC">
        <w:rPr>
          <w:rFonts w:ascii="Helvetica" w:hAnsi="Helvetica" w:cs="Helvetica"/>
          <w:sz w:val="22"/>
          <w:szCs w:val="22"/>
          <w:lang w:val="en-US"/>
        </w:rPr>
        <w:t>)</w:t>
      </w:r>
      <w:r w:rsidRPr="00AE69BC">
        <w:rPr>
          <w:rFonts w:ascii="Helvetica" w:hAnsi="Helvetica" w:cs="Helvetica"/>
          <w:sz w:val="22"/>
          <w:szCs w:val="22"/>
          <w:lang w:val="en-US"/>
        </w:rPr>
        <w:t>.</w:t>
      </w:r>
      <w:r w:rsidR="00DD66B6" w:rsidRPr="00AE69BC">
        <w:rPr>
          <w:rFonts w:ascii="Helvetica" w:hAnsi="Helvetica" w:cs="Helvetica"/>
          <w:sz w:val="22"/>
          <w:szCs w:val="22"/>
          <w:lang w:val="en-US"/>
        </w:rPr>
        <w:t xml:space="preserve"> </w:t>
      </w:r>
      <w:r w:rsidR="00E63BBC" w:rsidRPr="00AE69BC">
        <w:rPr>
          <w:rFonts w:ascii="Helvetica" w:hAnsi="Helvetica" w:cs="Helvetica"/>
          <w:sz w:val="22"/>
          <w:szCs w:val="22"/>
          <w:lang w:val="en-US"/>
        </w:rPr>
        <w:t>(</w:t>
      </w:r>
      <w:commentRangeStart w:id="158"/>
      <w:r w:rsidR="00E63BBC" w:rsidRPr="00AE69BC">
        <w:rPr>
          <w:rFonts w:ascii="Helvetica" w:hAnsi="Helvetica" w:cs="Helvetica"/>
          <w:sz w:val="22"/>
          <w:szCs w:val="22"/>
          <w:lang w:val="en-US"/>
        </w:rPr>
        <w:t xml:space="preserve">a) </w:t>
      </w:r>
      <w:r w:rsidR="005B4CB3" w:rsidRPr="00AE69BC">
        <w:rPr>
          <w:rFonts w:ascii="Helvetica" w:hAnsi="Helvetica" w:cs="Helvetica"/>
          <w:sz w:val="22"/>
          <w:szCs w:val="22"/>
          <w:lang w:val="en-US"/>
        </w:rPr>
        <w:t>Experimental raw</w:t>
      </w:r>
      <w:r w:rsidR="00DD66B6" w:rsidRPr="00AE69BC">
        <w:rPr>
          <w:rFonts w:ascii="Helvetica" w:hAnsi="Helvetica" w:cs="Helvetica"/>
          <w:sz w:val="22"/>
          <w:szCs w:val="22"/>
          <w:lang w:val="en-US"/>
        </w:rPr>
        <w:t xml:space="preserve"> data was obtained from</w:t>
      </w:r>
      <w:r w:rsidR="00516667" w:rsidRPr="00AE69BC">
        <w:rPr>
          <w:rFonts w:ascii="Helvetica" w:hAnsi="Helvetica" w:cs="Helvetica"/>
          <w:sz w:val="22"/>
          <w:szCs w:val="22"/>
          <w:lang w:val="en-US"/>
        </w:rPr>
        <w:t xml:space="preserve"> </w:t>
      </w:r>
      <w:r w:rsidR="006F388E" w:rsidRPr="00AE69BC">
        <w:rPr>
          <w:rFonts w:ascii="Helvetica" w:hAnsi="Helvetica" w:cs="Helvetica"/>
          <w:sz w:val="22"/>
          <w:szCs w:val="22"/>
          <w:lang w:val="en-US"/>
        </w:rPr>
        <w:t xml:space="preserve">Tikkanen and </w:t>
      </w:r>
      <w:r w:rsidR="00516667" w:rsidRPr="00AE69BC">
        <w:rPr>
          <w:rFonts w:ascii="Helvetica" w:hAnsi="Helvetica" w:cs="Helvetica"/>
          <w:sz w:val="22"/>
          <w:szCs w:val="22"/>
          <w:lang w:val="en-US"/>
        </w:rPr>
        <w:t>Julkunen-Tiitto (2003)</w:t>
      </w:r>
      <w:r w:rsidR="00B274BF" w:rsidRPr="00AE69BC">
        <w:rPr>
          <w:rFonts w:ascii="Helvetica" w:hAnsi="Helvetica" w:cs="Helvetica"/>
          <w:sz w:val="22"/>
          <w:szCs w:val="22"/>
          <w:lang w:val="en-US"/>
        </w:rPr>
        <w:t xml:space="preserve"> and result from two </w:t>
      </w:r>
      <w:r w:rsidR="005B4CB3" w:rsidRPr="00AE69BC">
        <w:rPr>
          <w:rFonts w:ascii="Helvetica" w:hAnsi="Helvetica" w:cs="Helvetica"/>
          <w:sz w:val="22"/>
          <w:szCs w:val="22"/>
          <w:lang w:val="en-US"/>
        </w:rPr>
        <w:t>experiments</w:t>
      </w:r>
      <w:r w:rsidR="00B274BF" w:rsidRPr="00AE69BC">
        <w:rPr>
          <w:rFonts w:ascii="Helvetica" w:hAnsi="Helvetica" w:cs="Helvetica"/>
          <w:sz w:val="22"/>
          <w:szCs w:val="22"/>
          <w:lang w:val="en-US"/>
        </w:rPr>
        <w:t xml:space="preserve"> (green, red points).</w:t>
      </w:r>
      <w:r w:rsidR="00DE5430" w:rsidRPr="00AE69BC">
        <w:rPr>
          <w:rFonts w:ascii="Helvetica" w:hAnsi="Helvetica" w:cs="Helvetica"/>
          <w:sz w:val="22"/>
          <w:szCs w:val="22"/>
          <w:lang w:val="en-US"/>
        </w:rPr>
        <w:t xml:space="preserve"> In the first experiment, the authors manipulated the number of days that neonates (i.e. early instar</w:t>
      </w:r>
      <w:r w:rsidR="00B00FAF" w:rsidRPr="00AE69BC">
        <w:rPr>
          <w:rFonts w:ascii="Helvetica" w:hAnsi="Helvetica" w:cs="Helvetica"/>
          <w:sz w:val="22"/>
          <w:szCs w:val="22"/>
          <w:lang w:val="en-US"/>
        </w:rPr>
        <w:t xml:space="preserve"> larvae</w:t>
      </w:r>
      <w:r w:rsidR="00DE5430" w:rsidRPr="00AE69BC">
        <w:rPr>
          <w:rFonts w:ascii="Helvetica" w:hAnsi="Helvetica" w:cs="Helvetica"/>
          <w:sz w:val="22"/>
          <w:szCs w:val="22"/>
          <w:lang w:val="en-US"/>
        </w:rPr>
        <w:t>) spent without food (green points).</w:t>
      </w:r>
      <w:r w:rsidR="003828A4" w:rsidRPr="00AE69BC">
        <w:rPr>
          <w:rFonts w:ascii="Helvetica" w:hAnsi="Helvetica" w:cs="Helvetica"/>
          <w:sz w:val="22"/>
          <w:szCs w:val="22"/>
          <w:lang w:val="en-US"/>
        </w:rPr>
        <w:t xml:space="preserve"> I</w:t>
      </w:r>
      <w:r w:rsidR="00DE5430" w:rsidRPr="00AE69BC">
        <w:rPr>
          <w:rFonts w:ascii="Helvetica" w:hAnsi="Helvetica" w:cs="Helvetica"/>
          <w:sz w:val="22"/>
          <w:szCs w:val="22"/>
          <w:lang w:val="en-US"/>
        </w:rPr>
        <w:t>n the second</w:t>
      </w:r>
      <w:r w:rsidR="003828A4" w:rsidRPr="00AE69BC">
        <w:rPr>
          <w:rFonts w:ascii="Helvetica" w:hAnsi="Helvetica" w:cs="Helvetica"/>
          <w:sz w:val="22"/>
          <w:szCs w:val="22"/>
          <w:lang w:val="en-US"/>
        </w:rPr>
        <w:t xml:space="preserve"> experiment</w:t>
      </w:r>
      <w:r w:rsidR="00DE5430" w:rsidRPr="00AE69BC">
        <w:rPr>
          <w:rFonts w:ascii="Helvetica" w:hAnsi="Helvetica" w:cs="Helvetica"/>
          <w:sz w:val="22"/>
          <w:szCs w:val="22"/>
          <w:lang w:val="en-US"/>
        </w:rPr>
        <w:t xml:space="preserve">, they manipulated the </w:t>
      </w:r>
      <w:r w:rsidR="00D36356" w:rsidRPr="00AE69BC">
        <w:rPr>
          <w:rFonts w:ascii="Helvetica" w:hAnsi="Helvetica" w:cs="Helvetica"/>
          <w:sz w:val="22"/>
          <w:szCs w:val="22"/>
          <w:lang w:val="en-US"/>
        </w:rPr>
        <w:t>emergence times of larvae</w:t>
      </w:r>
      <w:r w:rsidR="00DE5430" w:rsidRPr="00AE69BC">
        <w:rPr>
          <w:rFonts w:ascii="Helvetica" w:hAnsi="Helvetica" w:cs="Helvetica"/>
          <w:sz w:val="22"/>
          <w:szCs w:val="22"/>
          <w:lang w:val="en-US"/>
        </w:rPr>
        <w:t xml:space="preserve">. </w:t>
      </w:r>
      <w:r w:rsidR="00997B05" w:rsidRPr="00AE69BC">
        <w:rPr>
          <w:rFonts w:ascii="Helvetica" w:hAnsi="Helvetica" w:cs="Helvetica"/>
          <w:sz w:val="22"/>
          <w:szCs w:val="22"/>
          <w:lang w:val="en-US"/>
        </w:rPr>
        <w:t xml:space="preserve">There were four cohorts, each separated by intervals of 3-5 days. </w:t>
      </w:r>
      <w:r w:rsidR="00571301" w:rsidRPr="00AE69BC">
        <w:rPr>
          <w:rFonts w:ascii="Helvetica" w:hAnsi="Helvetica" w:cs="Helvetica"/>
          <w:sz w:val="22"/>
          <w:szCs w:val="22"/>
          <w:lang w:val="en-US"/>
        </w:rPr>
        <w:t xml:space="preserve">All </w:t>
      </w:r>
      <w:r w:rsidR="00571301" w:rsidRPr="00AE69BC">
        <w:rPr>
          <w:rFonts w:ascii="Helvetica" w:hAnsi="Helvetica" w:cs="Helvetica"/>
          <w:i/>
          <w:sz w:val="22"/>
          <w:szCs w:val="22"/>
          <w:lang w:val="en-US"/>
        </w:rPr>
        <w:t>O. brumata</w:t>
      </w:r>
      <w:r w:rsidR="00571301" w:rsidRPr="00AE69BC">
        <w:rPr>
          <w:rFonts w:ascii="Helvetica" w:hAnsi="Helvetica" w:cs="Helvetica"/>
          <w:sz w:val="22"/>
          <w:szCs w:val="22"/>
          <w:lang w:val="en-US"/>
        </w:rPr>
        <w:t xml:space="preserve"> eggs originated from laboratory stock originally from Turku, Finland </w:t>
      </w:r>
      <w:r w:rsidR="00835093" w:rsidRPr="00AE69BC">
        <w:rPr>
          <w:rFonts w:ascii="Helvetica" w:hAnsi="Helvetica" w:cs="Helvetica"/>
          <w:sz w:val="22"/>
          <w:szCs w:val="22"/>
          <w:lang w:val="en-US"/>
        </w:rPr>
        <w:t xml:space="preserve">whereas </w:t>
      </w:r>
      <w:r w:rsidR="001D434E" w:rsidRPr="00AE69BC">
        <w:rPr>
          <w:rFonts w:ascii="Helvetica" w:hAnsi="Helvetica" w:cs="Helvetica"/>
          <w:sz w:val="22"/>
          <w:szCs w:val="22"/>
          <w:lang w:val="en-US"/>
        </w:rPr>
        <w:t xml:space="preserve">the </w:t>
      </w:r>
      <w:r w:rsidR="00835093" w:rsidRPr="00AE69BC">
        <w:rPr>
          <w:rFonts w:ascii="Helvetica" w:hAnsi="Helvetica" w:cs="Helvetica"/>
          <w:sz w:val="22"/>
          <w:szCs w:val="22"/>
          <w:lang w:val="en-US"/>
        </w:rPr>
        <w:t xml:space="preserve">foliage originated from </w:t>
      </w:r>
      <w:r w:rsidR="001D434E" w:rsidRPr="00AE69BC">
        <w:rPr>
          <w:rFonts w:ascii="Helvetica" w:hAnsi="Helvetica" w:cs="Helvetica"/>
          <w:sz w:val="22"/>
          <w:szCs w:val="22"/>
          <w:lang w:val="en-US"/>
        </w:rPr>
        <w:t>trees near Banchory, NW</w:t>
      </w:r>
      <w:r w:rsidR="00835093" w:rsidRPr="00AE69BC">
        <w:rPr>
          <w:rFonts w:ascii="Helvetica" w:hAnsi="Helvetica" w:cs="Helvetica"/>
          <w:sz w:val="22"/>
          <w:szCs w:val="22"/>
          <w:lang w:val="en-US"/>
        </w:rPr>
        <w:t xml:space="preserve"> Scotland</w:t>
      </w:r>
      <w:commentRangeEnd w:id="158"/>
      <w:r w:rsidR="00BC7062" w:rsidRPr="00AE69BC">
        <w:rPr>
          <w:rStyle w:val="CommentReference"/>
          <w:rFonts w:ascii="Helvetica" w:hAnsi="Helvetica"/>
          <w:sz w:val="22"/>
          <w:szCs w:val="22"/>
        </w:rPr>
        <w:commentReference w:id="158"/>
      </w:r>
      <w:r w:rsidR="00835093" w:rsidRPr="00AE69BC">
        <w:rPr>
          <w:rFonts w:ascii="Helvetica" w:hAnsi="Helvetica" w:cs="Helvetica"/>
          <w:sz w:val="22"/>
          <w:szCs w:val="22"/>
          <w:lang w:val="en-US"/>
        </w:rPr>
        <w:t xml:space="preserve">. </w:t>
      </w:r>
      <w:r w:rsidR="00DE5430" w:rsidRPr="00AE69BC">
        <w:rPr>
          <w:rFonts w:ascii="Helvetica" w:hAnsi="Helvetica" w:cs="Helvetica"/>
          <w:sz w:val="22"/>
          <w:szCs w:val="22"/>
          <w:lang w:val="en-US"/>
        </w:rPr>
        <w:t xml:space="preserve">(b) </w:t>
      </w:r>
      <w:r w:rsidR="00CC2A56" w:rsidRPr="00AE69BC">
        <w:rPr>
          <w:rFonts w:ascii="Helvetica" w:hAnsi="Helvetica" w:cs="Helvetica"/>
          <w:sz w:val="22"/>
          <w:szCs w:val="22"/>
          <w:lang w:val="en-US"/>
        </w:rPr>
        <w:t xml:space="preserve">Inter-annual variation in </w:t>
      </w:r>
      <w:r w:rsidR="0072433B" w:rsidRPr="00AE69BC">
        <w:rPr>
          <w:rFonts w:ascii="Helvetica" w:hAnsi="Helvetica" w:cs="Helvetica"/>
          <w:sz w:val="22"/>
          <w:szCs w:val="22"/>
          <w:lang w:val="en-US"/>
        </w:rPr>
        <w:t xml:space="preserve">relative timing between median egg hatch date of </w:t>
      </w:r>
      <w:r w:rsidR="0072433B" w:rsidRPr="00AE69BC">
        <w:rPr>
          <w:rFonts w:ascii="Helvetica" w:hAnsi="Helvetica" w:cs="Helvetica"/>
          <w:i/>
          <w:sz w:val="22"/>
          <w:szCs w:val="22"/>
          <w:lang w:val="en-US"/>
        </w:rPr>
        <w:t>O. brumata</w:t>
      </w:r>
      <w:r w:rsidR="0072433B" w:rsidRPr="00AE69BC">
        <w:rPr>
          <w:rFonts w:ascii="Helvetica" w:hAnsi="Helvetica" w:cs="Helvetica"/>
          <w:sz w:val="22"/>
          <w:szCs w:val="22"/>
          <w:lang w:val="en-US"/>
        </w:rPr>
        <w:t xml:space="preserve"> and the median bud opening date </w:t>
      </w:r>
      <w:r w:rsidR="00B17522" w:rsidRPr="00AE69BC">
        <w:rPr>
          <w:rFonts w:ascii="Helvetica" w:hAnsi="Helvetica" w:cs="Helvetica"/>
          <w:sz w:val="22"/>
          <w:szCs w:val="22"/>
          <w:lang w:val="en-US"/>
        </w:rPr>
        <w:t>of</w:t>
      </w:r>
      <w:r w:rsidR="0072433B" w:rsidRPr="00AE69BC">
        <w:rPr>
          <w:rFonts w:ascii="Helvetica" w:hAnsi="Helvetica" w:cs="Helvetica"/>
          <w:sz w:val="22"/>
          <w:szCs w:val="22"/>
          <w:lang w:val="en-US"/>
        </w:rPr>
        <w:t xml:space="preserve"> </w:t>
      </w:r>
      <w:r w:rsidR="0072433B" w:rsidRPr="00AE69BC">
        <w:rPr>
          <w:rFonts w:ascii="Helvetica" w:hAnsi="Helvetica" w:cs="Helvetica"/>
          <w:i/>
          <w:sz w:val="22"/>
          <w:szCs w:val="22"/>
          <w:lang w:val="en-US"/>
        </w:rPr>
        <w:t>Q. robur</w:t>
      </w:r>
      <w:r w:rsidR="00C174A4" w:rsidRPr="00AE69BC">
        <w:rPr>
          <w:rFonts w:ascii="Helvetica" w:hAnsi="Helvetica" w:cs="Helvetica"/>
          <w:sz w:val="22"/>
          <w:szCs w:val="22"/>
          <w:lang w:val="en-US"/>
        </w:rPr>
        <w:t xml:space="preserve"> from 1996-2005</w:t>
      </w:r>
      <w:r w:rsidR="00572CA5" w:rsidRPr="00AE69BC">
        <w:rPr>
          <w:rFonts w:ascii="Helvetica" w:hAnsi="Helvetica" w:cs="Helvetica"/>
          <w:sz w:val="22"/>
          <w:szCs w:val="22"/>
          <w:lang w:val="en-US"/>
        </w:rPr>
        <w:t xml:space="preserve"> in the Netherlands</w:t>
      </w:r>
      <w:r w:rsidR="00C174A4" w:rsidRPr="00AE69BC">
        <w:rPr>
          <w:rFonts w:ascii="Helvetica" w:hAnsi="Helvetica" w:cs="Helvetica"/>
          <w:sz w:val="22"/>
          <w:szCs w:val="22"/>
          <w:lang w:val="en-US"/>
        </w:rPr>
        <w:t>.</w:t>
      </w:r>
      <w:r w:rsidR="0072433B" w:rsidRPr="00AE69BC">
        <w:rPr>
          <w:rFonts w:ascii="Helvetica" w:hAnsi="Helvetica" w:cs="Helvetica"/>
          <w:sz w:val="22"/>
          <w:szCs w:val="22"/>
          <w:lang w:val="en-US"/>
        </w:rPr>
        <w:t xml:space="preserve"> </w:t>
      </w:r>
      <w:r w:rsidR="002358C3" w:rsidRPr="00AE69BC">
        <w:rPr>
          <w:rFonts w:ascii="Helvetica" w:hAnsi="Helvetica" w:cs="Helvetica"/>
          <w:sz w:val="22"/>
          <w:szCs w:val="22"/>
          <w:lang w:val="en-US"/>
        </w:rPr>
        <w:t xml:space="preserve">Horizontal error bars represent </w:t>
      </w:r>
      <w:r w:rsidR="009E44D4" w:rsidRPr="00AE69BC">
        <w:rPr>
          <w:rFonts w:ascii="Helvetica" w:hAnsi="Helvetica" w:cs="Helvetica"/>
          <w:sz w:val="22"/>
          <w:szCs w:val="22"/>
          <w:lang w:val="en-US"/>
        </w:rPr>
        <w:t>the lower and upper quartiles of the data</w:t>
      </w:r>
      <w:r w:rsidR="002358C3"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 xml:space="preserve">Raw data from the observational study was retrieved from VanAsch and Visser 2007 Figure 2. </w:t>
      </w:r>
      <w:commentRangeStart w:id="159"/>
      <w:r w:rsidR="00254B05" w:rsidRPr="00AE69BC">
        <w:rPr>
          <w:rFonts w:ascii="Helvetica" w:hAnsi="Helvetica" w:cs="Helvetica"/>
          <w:sz w:val="22"/>
          <w:szCs w:val="22"/>
          <w:lang w:val="en-US"/>
        </w:rPr>
        <w:t>In this syst</w:t>
      </w:r>
      <w:r w:rsidR="001C6E21" w:rsidRPr="00AE69BC">
        <w:rPr>
          <w:rFonts w:ascii="Helvetica" w:hAnsi="Helvetica" w:cs="Helvetica"/>
          <w:sz w:val="22"/>
          <w:szCs w:val="22"/>
          <w:lang w:val="en-US"/>
        </w:rPr>
        <w:t>em, negative values along the x-</w:t>
      </w:r>
      <w:r w:rsidR="00254B05" w:rsidRPr="00AE69BC">
        <w:rPr>
          <w:rFonts w:ascii="Helvetica" w:hAnsi="Helvetica" w:cs="Helvetica"/>
          <w:sz w:val="22"/>
          <w:szCs w:val="22"/>
          <w:lang w:val="en-US"/>
        </w:rPr>
        <w:t xml:space="preserve">axis denote </w:t>
      </w:r>
      <w:r w:rsidR="001C6E21" w:rsidRPr="00AE69BC">
        <w:rPr>
          <w:rFonts w:ascii="Helvetica" w:hAnsi="Helvetica" w:cs="Helvetica"/>
          <w:sz w:val="22"/>
          <w:szCs w:val="22"/>
          <w:lang w:val="en-US"/>
        </w:rPr>
        <w:t xml:space="preserve">where </w:t>
      </w:r>
      <w:r w:rsidR="00254B05" w:rsidRPr="00AE69BC">
        <w:rPr>
          <w:rFonts w:ascii="Helvetica" w:hAnsi="Helvetica" w:cs="Helvetica"/>
          <w:sz w:val="22"/>
          <w:szCs w:val="22"/>
          <w:lang w:val="en-US"/>
        </w:rPr>
        <w:t xml:space="preserve">egg hatching </w:t>
      </w:r>
      <w:r w:rsidR="001C6E21" w:rsidRPr="00AE69BC">
        <w:rPr>
          <w:rFonts w:ascii="Helvetica" w:hAnsi="Helvetica" w:cs="Helvetica"/>
          <w:sz w:val="22"/>
          <w:szCs w:val="22"/>
          <w:lang w:val="en-US"/>
        </w:rPr>
        <w:t xml:space="preserve">occurred </w:t>
      </w:r>
      <w:r w:rsidR="001968E1" w:rsidRPr="00AE69BC">
        <w:rPr>
          <w:rFonts w:ascii="Helvetica" w:hAnsi="Helvetica" w:cs="Helvetica"/>
          <w:sz w:val="22"/>
          <w:szCs w:val="22"/>
          <w:lang w:val="en-US"/>
        </w:rPr>
        <w:t>before bud opening, whereas posi</w:t>
      </w:r>
      <w:r w:rsidR="002126AB" w:rsidRPr="00AE69BC">
        <w:rPr>
          <w:rFonts w:ascii="Helvetica" w:hAnsi="Helvetica" w:cs="Helvetica"/>
          <w:sz w:val="22"/>
          <w:szCs w:val="22"/>
          <w:lang w:val="en-US"/>
        </w:rPr>
        <w:t>ti</w:t>
      </w:r>
      <w:r w:rsidR="001968E1" w:rsidRPr="00AE69BC">
        <w:rPr>
          <w:rFonts w:ascii="Helvetica" w:hAnsi="Helvetica" w:cs="Helvetica"/>
          <w:sz w:val="22"/>
          <w:szCs w:val="22"/>
          <w:lang w:val="en-US"/>
        </w:rPr>
        <w:t>ve values indicate egg hatching occurred after bud opening</w:t>
      </w:r>
      <w:commentRangeEnd w:id="159"/>
      <w:r w:rsidR="00085399" w:rsidRPr="00AE69BC">
        <w:rPr>
          <w:rStyle w:val="CommentReference"/>
          <w:rFonts w:ascii="Helvetica" w:hAnsi="Helvetica"/>
          <w:sz w:val="22"/>
          <w:szCs w:val="22"/>
        </w:rPr>
        <w:commentReference w:id="159"/>
      </w:r>
      <w:r w:rsidR="001968E1" w:rsidRPr="00AE69BC">
        <w:rPr>
          <w:rFonts w:ascii="Helvetica" w:hAnsi="Helvetica" w:cs="Helvetica"/>
          <w:sz w:val="22"/>
          <w:szCs w:val="22"/>
          <w:lang w:val="en-US"/>
        </w:rPr>
        <w:t>.</w:t>
      </w:r>
    </w:p>
    <w:p w14:paraId="59601422" w14:textId="77777777" w:rsidR="00282DBF" w:rsidRPr="00AE69BC" w:rsidRDefault="00282DBF" w:rsidP="00A43C7A">
      <w:pPr>
        <w:spacing w:line="480" w:lineRule="auto"/>
        <w:rPr>
          <w:rFonts w:ascii="Helvetica" w:hAnsi="Helvetica" w:cs="Helvetica"/>
          <w:sz w:val="22"/>
          <w:szCs w:val="22"/>
          <w:lang w:val="en-US"/>
        </w:rPr>
      </w:pPr>
    </w:p>
    <w:p w14:paraId="4890521F" w14:textId="4112A018" w:rsidR="00341441" w:rsidRPr="00AE69BC" w:rsidRDefault="001C6E21"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Notes for HK on figure 3:</w:t>
      </w:r>
    </w:p>
    <w:p w14:paraId="05386BB8" w14:textId="3ECADCF0" w:rsidR="00404F39" w:rsidRPr="00AE69BC" w:rsidRDefault="00404F39"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(a)</w:t>
      </w:r>
      <w:r w:rsidR="00092446" w:rsidRPr="00AE69BC">
        <w:rPr>
          <w:rFonts w:ascii="Helvetica" w:hAnsi="Helvetica" w:cs="Helvetica"/>
          <w:sz w:val="22"/>
          <w:szCs w:val="22"/>
          <w:lang w:val="en-US"/>
        </w:rPr>
        <w:t xml:space="preserve"> great tit and winter moth</w:t>
      </w:r>
    </w:p>
    <w:p w14:paraId="427DF4DB" w14:textId="77777777" w:rsidR="00092446" w:rsidRPr="00AE69BC" w:rsidRDefault="00D16D24"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Nilsson and Kallander 2006- compared breeding phenology of great tit between coastal and inland sites where budburst differs by a week</w:t>
      </w:r>
    </w:p>
    <w:p w14:paraId="1F89F690" w14:textId="75273B8A" w:rsidR="00D16D24" w:rsidRPr="00AE69BC" w:rsidRDefault="003F0415"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Visser et al. Oecologia 2006- measured caterpillar and lay dates for 20 years (no experiment)</w:t>
      </w:r>
    </w:p>
    <w:p w14:paraId="7D241B75" w14:textId="0C47586C" w:rsidR="00092446" w:rsidRPr="00AE69BC" w:rsidRDefault="00092446"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Van Noordwijk et al. 1995 – 1948-1972, 1975, 1980, 1982-1986</w:t>
      </w:r>
      <w:r w:rsidR="00826824" w:rsidRPr="00AE69BC">
        <w:rPr>
          <w:rFonts w:ascii="Helvetica" w:hAnsi="Helvetica" w:cs="Helvetica"/>
          <w:sz w:val="22"/>
          <w:szCs w:val="22"/>
          <w:lang w:val="en-US"/>
        </w:rPr>
        <w:t xml:space="preserve"> (UK)</w:t>
      </w:r>
    </w:p>
    <w:p w14:paraId="2F9F6989" w14:textId="4EB2271C" w:rsidR="0094460A" w:rsidRPr="00AE69BC" w:rsidRDefault="0094460A"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Visser et al. 1998- observational study 1973-1995</w:t>
      </w:r>
    </w:p>
    <w:p w14:paraId="23934A58" w14:textId="4BBC786D" w:rsidR="0094460A" w:rsidRPr="00AE69BC" w:rsidRDefault="0094460A"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Bauer et al. 2016- observational study 1961-2007 (Czeck)</w:t>
      </w:r>
    </w:p>
    <w:p w14:paraId="06F6BD26" w14:textId="77777777" w:rsidR="00404F39" w:rsidRPr="00AE69BC" w:rsidRDefault="00404F39" w:rsidP="00A43C7A">
      <w:pPr>
        <w:spacing w:line="480" w:lineRule="auto"/>
        <w:rPr>
          <w:rFonts w:ascii="Helvetica" w:hAnsi="Helvetica" w:cs="Helvetica"/>
          <w:sz w:val="22"/>
          <w:szCs w:val="22"/>
          <w:lang w:val="en-US"/>
        </w:rPr>
      </w:pPr>
    </w:p>
    <w:p w14:paraId="42C3085C" w14:textId="70A225CA" w:rsidR="00404F39" w:rsidRPr="00AE69BC" w:rsidRDefault="00404F39"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(b)</w:t>
      </w:r>
      <w:r w:rsidR="00CE7C79" w:rsidRPr="00AE69BC">
        <w:rPr>
          <w:rFonts w:ascii="Helvetica" w:hAnsi="Helvetica" w:cs="Helvetica"/>
          <w:sz w:val="22"/>
          <w:szCs w:val="22"/>
          <w:lang w:val="en-US"/>
        </w:rPr>
        <w:t xml:space="preserve"> winter moth</w:t>
      </w:r>
      <w:r w:rsidR="00092446" w:rsidRPr="00AE69BC">
        <w:rPr>
          <w:rFonts w:ascii="Helvetica" w:hAnsi="Helvetica" w:cs="Helvetica"/>
          <w:sz w:val="22"/>
          <w:szCs w:val="22"/>
          <w:lang w:val="en-US"/>
        </w:rPr>
        <w:t xml:space="preserve"> and oak</w:t>
      </w:r>
    </w:p>
    <w:p w14:paraId="284B7E9A" w14:textId="77777777" w:rsidR="0094460A" w:rsidRPr="00AE69BC" w:rsidRDefault="00CE7C7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Visser and Holleman (2001)- descriptive model</w:t>
      </w:r>
    </w:p>
    <w:p w14:paraId="4BD06F61" w14:textId="73449583" w:rsidR="00CE7C79" w:rsidRPr="00AE69BC" w:rsidRDefault="00CE7C7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Buse and Good 1996- temperature manipulation</w:t>
      </w:r>
    </w:p>
    <w:p w14:paraId="1858FF04" w14:textId="77777777" w:rsidR="0094460A" w:rsidRPr="00AE69BC" w:rsidRDefault="0094460A"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Bauer et al. 2016- observational study 1961-2007 (Czeck)</w:t>
      </w:r>
    </w:p>
    <w:p w14:paraId="2928ABF1" w14:textId="6F6BF330" w:rsidR="0094460A" w:rsidRPr="00AE69BC" w:rsidRDefault="00D2238B"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Tikkanen et al. 2003- </w:t>
      </w:r>
      <w:r w:rsidR="00440629" w:rsidRPr="00AE69BC">
        <w:rPr>
          <w:rFonts w:ascii="Helvetica" w:hAnsi="Helvetica" w:cs="Helvetica"/>
          <w:sz w:val="22"/>
          <w:szCs w:val="22"/>
          <w:lang w:val="en-US"/>
        </w:rPr>
        <w:t xml:space="preserve">(1) effect of starvation: </w:t>
      </w:r>
      <w:r w:rsidRPr="00AE69BC">
        <w:rPr>
          <w:rFonts w:ascii="Helvetica" w:hAnsi="Helvetica" w:cs="Helvetica"/>
          <w:sz w:val="22"/>
          <w:szCs w:val="22"/>
          <w:lang w:val="en-US"/>
        </w:rPr>
        <w:t>neonate were incubated without food for different periods of time</w:t>
      </w:r>
      <w:r w:rsidR="00440629" w:rsidRPr="00AE69BC">
        <w:rPr>
          <w:rFonts w:ascii="Helvetica" w:hAnsi="Helvetica" w:cs="Helvetica"/>
          <w:sz w:val="22"/>
          <w:szCs w:val="22"/>
          <w:lang w:val="en-US"/>
        </w:rPr>
        <w:t>; (2) effect of declining foliage quality: manipulated hatch times</w:t>
      </w:r>
      <w:r w:rsidR="005D2EC5" w:rsidRPr="00AE69BC">
        <w:rPr>
          <w:rFonts w:ascii="Helvetica" w:hAnsi="Helvetica" w:cs="Helvetica"/>
          <w:sz w:val="22"/>
          <w:szCs w:val="22"/>
          <w:lang w:val="en-US"/>
        </w:rPr>
        <w:t xml:space="preserve"> (Scotland)</w:t>
      </w:r>
      <w:r w:rsidR="00225192" w:rsidRPr="00AE69BC">
        <w:rPr>
          <w:rFonts w:ascii="Helvetica" w:hAnsi="Helvetica" w:cs="Helvetica"/>
          <w:sz w:val="22"/>
          <w:szCs w:val="22"/>
          <w:lang w:val="en-US"/>
        </w:rPr>
        <w:t xml:space="preserve"> cohorts differed by 3-5 days; (3) time after budburst</w:t>
      </w:r>
    </w:p>
    <w:p w14:paraId="07AB2E53" w14:textId="2C116809" w:rsidR="00225192" w:rsidRPr="00AE69BC" w:rsidRDefault="00225192"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Tikkanen </w:t>
      </w:r>
      <w:r w:rsidR="00C46747" w:rsidRPr="00AE69BC">
        <w:rPr>
          <w:rFonts w:ascii="Helvetica" w:hAnsi="Helvetica" w:cs="Helvetica"/>
          <w:sz w:val="22"/>
          <w:szCs w:val="22"/>
          <w:lang w:val="en-US"/>
        </w:rPr>
        <w:t xml:space="preserve">and Lyytikainen-Saarenmaa </w:t>
      </w:r>
      <w:r w:rsidRPr="00AE69BC">
        <w:rPr>
          <w:rFonts w:ascii="Helvetica" w:hAnsi="Helvetica" w:cs="Helvetica"/>
          <w:sz w:val="22"/>
          <w:szCs w:val="22"/>
          <w:lang w:val="en-US"/>
        </w:rPr>
        <w:t xml:space="preserve">2002- </w:t>
      </w:r>
      <w:r w:rsidR="00DC1855" w:rsidRPr="00AE69BC">
        <w:rPr>
          <w:rFonts w:ascii="Helvetica" w:hAnsi="Helvetica" w:cs="Helvetica"/>
          <w:sz w:val="22"/>
          <w:szCs w:val="22"/>
          <w:lang w:val="en-US"/>
        </w:rPr>
        <w:t xml:space="preserve">compared hatching dates between populations, and looked at effect of foliage </w:t>
      </w:r>
      <w:r w:rsidR="007350CC" w:rsidRPr="00AE69BC">
        <w:rPr>
          <w:rFonts w:ascii="Helvetica" w:hAnsi="Helvetica" w:cs="Helvetica"/>
          <w:sz w:val="22"/>
          <w:szCs w:val="22"/>
          <w:lang w:val="en-US"/>
        </w:rPr>
        <w:t>(Finland and Sweden)</w:t>
      </w:r>
    </w:p>
    <w:p w14:paraId="4A35F247" w14:textId="43B47078" w:rsidR="006A340E" w:rsidRPr="00AE69BC" w:rsidRDefault="006A340E"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Tikk</w:t>
      </w:r>
      <w:r w:rsidR="00B52EC6" w:rsidRPr="00AE69BC">
        <w:rPr>
          <w:rFonts w:ascii="Helvetica" w:hAnsi="Helvetica" w:cs="Helvetica"/>
          <w:sz w:val="22"/>
          <w:szCs w:val="22"/>
          <w:lang w:val="en-US"/>
        </w:rPr>
        <w:t>anen and Julkunen-Tutto (2003)</w:t>
      </w:r>
      <w:r w:rsidR="00A86722" w:rsidRPr="00AE69BC">
        <w:rPr>
          <w:rFonts w:ascii="Helvetica" w:hAnsi="Helvetica" w:cs="Helvetica"/>
          <w:sz w:val="22"/>
          <w:szCs w:val="22"/>
          <w:lang w:val="en-US"/>
        </w:rPr>
        <w:t>- neonates reared without food for different periods of time</w:t>
      </w:r>
      <w:r w:rsidR="00B52EC6" w:rsidRPr="00AE69BC">
        <w:rPr>
          <w:rFonts w:ascii="Helvetica" w:hAnsi="Helvetica" w:cs="Helvetica"/>
          <w:sz w:val="22"/>
          <w:szCs w:val="22"/>
          <w:lang w:val="en-US"/>
        </w:rPr>
        <w:t xml:space="preserve"> (HMK038)</w:t>
      </w:r>
    </w:p>
    <w:p w14:paraId="4B1D20D1" w14:textId="3780C878" w:rsidR="00536A39" w:rsidRPr="00AE69BC" w:rsidRDefault="00536A3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Van Dongen 1997</w:t>
      </w:r>
    </w:p>
    <w:p w14:paraId="56B2EBCD" w14:textId="3D696315" w:rsidR="004A518A" w:rsidRPr="00AE69BC" w:rsidRDefault="004A518A"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VanAsch and Visser- data in Figure 2- synchrony- 1996-2005 from netherlands</w:t>
      </w:r>
    </w:p>
    <w:p w14:paraId="1A0A8544" w14:textId="77777777" w:rsidR="00E6157A" w:rsidRPr="00AE69BC" w:rsidRDefault="00586DCC"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Hunter 1990- </w:t>
      </w:r>
      <w:r w:rsidR="00542DA2" w:rsidRPr="00AE69BC">
        <w:rPr>
          <w:rFonts w:ascii="Helvetica" w:hAnsi="Helvetica" w:cs="Helvetica"/>
          <w:sz w:val="22"/>
          <w:szCs w:val="22"/>
          <w:lang w:val="en-US"/>
        </w:rPr>
        <w:t>neonate larva do not tolerate starvation for long periods (2-5 days)</w:t>
      </w:r>
    </w:p>
    <w:p w14:paraId="6025A714" w14:textId="20A753FA" w:rsidR="00505950" w:rsidRPr="00AE69BC" w:rsidRDefault="00505950"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Check: </w:t>
      </w:r>
      <w:r w:rsidRPr="00AE69BC">
        <w:rPr>
          <w:rFonts w:ascii="Helvetica" w:eastAsia="Times New Roman" w:hAnsi="Helvetica" w:cs="Times New Roman"/>
          <w:color w:val="333333"/>
          <w:sz w:val="22"/>
          <w:szCs w:val="22"/>
          <w:shd w:val="clear" w:color="auto" w:fill="F7FBFE"/>
        </w:rPr>
        <w:t>Crawley MJ, Akhteruzzaman M (1988) Individual variation in the phenology of oak trees and its consequences for herbivorous insects. Funct Ecol 2:409–415</w:t>
      </w:r>
    </w:p>
    <w:p w14:paraId="26E10994" w14:textId="7CF48D04" w:rsidR="00505950" w:rsidRPr="00AE69BC" w:rsidRDefault="00BB2D0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Check: Salis et a. 2017</w:t>
      </w:r>
    </w:p>
    <w:p w14:paraId="2A1FCEB1" w14:textId="77777777" w:rsidR="00CE7C79" w:rsidRPr="00AE69BC" w:rsidRDefault="00CE7C79" w:rsidP="00A43C7A">
      <w:pPr>
        <w:spacing w:line="480" w:lineRule="auto"/>
        <w:rPr>
          <w:rFonts w:ascii="Helvetica" w:hAnsi="Helvetica" w:cs="Helvetica"/>
          <w:sz w:val="22"/>
          <w:szCs w:val="22"/>
          <w:lang w:val="en-US"/>
        </w:rPr>
      </w:pPr>
    </w:p>
    <w:p w14:paraId="4F249C0B" w14:textId="72A76323" w:rsidR="006B4035" w:rsidRPr="00AE69BC" w:rsidRDefault="006B4035" w:rsidP="00A43C7A">
      <w:pPr>
        <w:spacing w:line="480" w:lineRule="auto"/>
        <w:rPr>
          <w:rFonts w:ascii="Helvetica" w:hAnsi="Helvetica"/>
          <w:sz w:val="22"/>
          <w:szCs w:val="22"/>
        </w:rPr>
      </w:pPr>
      <w:r w:rsidRPr="00AE69BC">
        <w:rPr>
          <w:rFonts w:ascii="Helvetica" w:hAnsi="Helvetica"/>
          <w:sz w:val="22"/>
          <w:szCs w:val="22"/>
        </w:rPr>
        <w:br w:type="page"/>
      </w:r>
    </w:p>
    <w:p w14:paraId="1A931939" w14:textId="3834F543" w:rsidR="00404F39" w:rsidRPr="00AE69BC" w:rsidRDefault="006B4035" w:rsidP="00A43C7A">
      <w:pPr>
        <w:spacing w:line="480" w:lineRule="auto"/>
        <w:rPr>
          <w:rFonts w:ascii="Helvetica" w:hAnsi="Helvetica"/>
          <w:sz w:val="22"/>
          <w:szCs w:val="22"/>
        </w:rPr>
      </w:pPr>
      <w:r w:rsidRPr="00AE69BC">
        <w:rPr>
          <w:rFonts w:ascii="Helvetica" w:hAnsi="Helvetica"/>
          <w:sz w:val="22"/>
          <w:szCs w:val="22"/>
        </w:rPr>
        <w:t>Figure 1.</w:t>
      </w:r>
    </w:p>
    <w:p w14:paraId="183B5B94" w14:textId="5D72AA3A" w:rsidR="006B4035" w:rsidRPr="00AE69BC" w:rsidRDefault="006B4035"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12F95A66" wp14:editId="41B36923">
            <wp:extent cx="5943600" cy="5771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771515"/>
                    </a:xfrm>
                    <a:prstGeom prst="rect">
                      <a:avLst/>
                    </a:prstGeom>
                  </pic:spPr>
                </pic:pic>
              </a:graphicData>
            </a:graphic>
          </wp:inline>
        </w:drawing>
      </w:r>
    </w:p>
    <w:p w14:paraId="2638A631" w14:textId="664C6C15"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1CDB4A02" w14:textId="20C214E2"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Figure 2.</w:t>
      </w:r>
    </w:p>
    <w:p w14:paraId="23B2E32E" w14:textId="182B0A40"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4634F352" wp14:editId="0E65A435">
            <wp:extent cx="4114800" cy="751095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png"/>
                    <pic:cNvPicPr/>
                  </pic:nvPicPr>
                  <pic:blipFill>
                    <a:blip r:embed="rId11">
                      <a:extLst>
                        <a:ext uri="{28A0092B-C50C-407E-A947-70E740481C1C}">
                          <a14:useLocalDpi xmlns:a14="http://schemas.microsoft.com/office/drawing/2010/main" val="0"/>
                        </a:ext>
                      </a:extLst>
                    </a:blip>
                    <a:stretch>
                      <a:fillRect/>
                    </a:stretch>
                  </pic:blipFill>
                  <pic:spPr>
                    <a:xfrm>
                      <a:off x="0" y="0"/>
                      <a:ext cx="4114800" cy="7510959"/>
                    </a:xfrm>
                    <a:prstGeom prst="rect">
                      <a:avLst/>
                    </a:prstGeom>
                  </pic:spPr>
                </pic:pic>
              </a:graphicData>
            </a:graphic>
          </wp:inline>
        </w:drawing>
      </w:r>
    </w:p>
    <w:p w14:paraId="6C594743" w14:textId="380FD684"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52A5657C" w14:textId="7DC211F3"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Figure 3.</w:t>
      </w:r>
    </w:p>
    <w:p w14:paraId="2E333697" w14:textId="66A05F7F"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317C796F" wp14:editId="72EE0BD6">
            <wp:extent cx="5943600" cy="7058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AE69BC" w:rsidRDefault="00834F6A" w:rsidP="00A43C7A">
      <w:pPr>
        <w:spacing w:line="480" w:lineRule="auto"/>
        <w:rPr>
          <w:rFonts w:ascii="Helvetica" w:hAnsi="Helvetica"/>
          <w:sz w:val="22"/>
          <w:szCs w:val="22"/>
        </w:rPr>
      </w:pPr>
      <w:r w:rsidRPr="00AE69BC">
        <w:rPr>
          <w:rFonts w:ascii="Helvetica" w:hAnsi="Helvetica"/>
          <w:sz w:val="22"/>
          <w:szCs w:val="22"/>
        </w:rPr>
        <w:br w:type="page"/>
      </w:r>
    </w:p>
    <w:p w14:paraId="7B5E22CE" w14:textId="77777777" w:rsidR="00834F6A" w:rsidRPr="00AE69BC"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Appendix</w:t>
      </w:r>
    </w:p>
    <w:p w14:paraId="656A2136" w14:textId="77777777" w:rsidR="00834F6A" w:rsidRPr="00AE69BC" w:rsidRDefault="00834F6A" w:rsidP="00A43C7A">
      <w:pPr>
        <w:pStyle w:val="CommentText"/>
        <w:spacing w:line="480" w:lineRule="auto"/>
        <w:rPr>
          <w:rFonts w:ascii="Helvetica" w:hAnsi="Helvetica" w:cs="Helvetica"/>
          <w:i/>
          <w:sz w:val="22"/>
          <w:szCs w:val="22"/>
          <w:lang w:val="en-US"/>
        </w:rPr>
      </w:pPr>
      <w:r w:rsidRPr="00AE69BC">
        <w:rPr>
          <w:rFonts w:ascii="Helvetica" w:hAnsi="Helvetica" w:cs="Helvetica"/>
          <w:i/>
          <w:sz w:val="22"/>
          <w:szCs w:val="22"/>
          <w:lang w:val="en-US"/>
        </w:rPr>
        <w:t>Literature search</w:t>
      </w:r>
    </w:p>
    <w:p w14:paraId="10A70C6B" w14:textId="76A2C835" w:rsidR="00834F6A" w:rsidRPr="00AE69BC" w:rsidRDefault="00834F6A" w:rsidP="00A43C7A">
      <w:pPr>
        <w:pStyle w:val="CommentText"/>
        <w:spacing w:line="480" w:lineRule="auto"/>
        <w:ind w:firstLine="720"/>
        <w:rPr>
          <w:rFonts w:ascii="Helvetica" w:hAnsi="Helvetica" w:cs="Times New Roman"/>
          <w:color w:val="000000" w:themeColor="text1"/>
          <w:sz w:val="22"/>
          <w:szCs w:val="22"/>
        </w:rPr>
      </w:pPr>
      <w:r w:rsidRPr="00AE69BC">
        <w:rPr>
          <w:rFonts w:ascii="Helvetica" w:hAnsi="Helvetica" w:cs="Helvetica"/>
          <w:sz w:val="22"/>
          <w:szCs w:val="22"/>
          <w:lang w:val="en-US"/>
        </w:rPr>
        <w:t xml:space="preserve">We located papers with data relating phenological data from trophic interactions to performance of the consumer and/or the resource by conducting keyword searches in ISI Web of Science published up to June 2017. Keywords included phenolog* AND </w:t>
      </w:r>
      <w:r w:rsidRPr="00AE69BC">
        <w:rPr>
          <w:rFonts w:ascii="Helvetica" w:hAnsi="Helvetica" w:cs="Times New Roman"/>
          <w:sz w:val="22"/>
          <w:szCs w:val="22"/>
          <w:lang w:val="en-US"/>
        </w:rPr>
        <w:t xml:space="preserve">AND mismatch* OR synchron* AND interact* AND (fitness* OR performance*). </w:t>
      </w:r>
      <w:r w:rsidR="00043794" w:rsidRPr="00AE69BC">
        <w:rPr>
          <w:rFonts w:ascii="Helvetica" w:hAnsi="Helvetica" w:cs="Times New Roman"/>
          <w:sz w:val="22"/>
          <w:szCs w:val="22"/>
          <w:lang w:val="en-US"/>
        </w:rPr>
        <w:t xml:space="preserve"> We focused on observational studies. </w:t>
      </w:r>
      <w:r w:rsidRPr="00AE69BC">
        <w:rPr>
          <w:rFonts w:ascii="Helvetica" w:hAnsi="Helvetica" w:cs="Times New Roman"/>
          <w:sz w:val="22"/>
          <w:szCs w:val="22"/>
        </w:rPr>
        <w:t>Studies were excluded if they did not</w:t>
      </w:r>
      <w:r w:rsidR="00043794" w:rsidRPr="00AE69BC">
        <w:rPr>
          <w:rFonts w:ascii="Helvetica" w:hAnsi="Helvetica" w:cs="Times New Roman"/>
          <w:sz w:val="22"/>
          <w:szCs w:val="22"/>
        </w:rPr>
        <w:t>: (1)</w:t>
      </w:r>
      <w:r w:rsidRPr="00AE69BC">
        <w:rPr>
          <w:rFonts w:ascii="Helvetica" w:hAnsi="Helvetica" w:cs="Times New Roman"/>
          <w:sz w:val="22"/>
          <w:szCs w:val="22"/>
        </w:rPr>
        <w:t xml:space="preserve"> measure phenology directly (e.g. used derived measures of phenology, such as NDVI</w:t>
      </w:r>
      <w:r w:rsidR="00043794" w:rsidRPr="00AE69BC">
        <w:rPr>
          <w:rFonts w:ascii="Helvetica" w:hAnsi="Helvetica" w:cs="Times New Roman"/>
          <w:sz w:val="22"/>
          <w:szCs w:val="22"/>
        </w:rPr>
        <w:t xml:space="preserve"> or spring temperature</w:t>
      </w:r>
      <w:r w:rsidRPr="00AE69BC">
        <w:rPr>
          <w:rFonts w:ascii="Helvetica" w:hAnsi="Helvetica" w:cs="Times New Roman"/>
          <w:sz w:val="22"/>
          <w:szCs w:val="22"/>
        </w:rPr>
        <w:t>)</w:t>
      </w:r>
      <w:r w:rsidR="0090689B" w:rsidRPr="00AE69BC">
        <w:rPr>
          <w:rFonts w:ascii="Helvetica" w:hAnsi="Helvetica" w:cs="Times New Roman"/>
          <w:sz w:val="22"/>
          <w:szCs w:val="22"/>
        </w:rPr>
        <w:t>; (</w:t>
      </w:r>
      <w:r w:rsidR="00043794" w:rsidRPr="00AE69BC">
        <w:rPr>
          <w:rFonts w:ascii="Helvetica" w:hAnsi="Helvetica" w:cs="Times New Roman"/>
          <w:sz w:val="22"/>
          <w:szCs w:val="22"/>
        </w:rPr>
        <w:t>2</w:t>
      </w:r>
      <w:r w:rsidR="0090689B" w:rsidRPr="00AE69BC">
        <w:rPr>
          <w:rFonts w:ascii="Helvetica" w:hAnsi="Helvetica" w:cs="Times New Roman"/>
          <w:sz w:val="22"/>
          <w:szCs w:val="22"/>
        </w:rPr>
        <w:t>) measure phenology of one of the species</w:t>
      </w:r>
      <w:r w:rsidR="00043794" w:rsidRPr="00AE69BC">
        <w:rPr>
          <w:rFonts w:ascii="Helvetica" w:hAnsi="Helvetica" w:cs="Times New Roman"/>
          <w:sz w:val="22"/>
          <w:szCs w:val="22"/>
        </w:rPr>
        <w:t>; (3) quantitatively link consumer performance to the relative timing between consumer and resource</w:t>
      </w:r>
      <w:r w:rsidR="0090689B" w:rsidRPr="00AE69BC">
        <w:rPr>
          <w:rFonts w:ascii="Helvetica" w:hAnsi="Helvetica" w:cs="Times New Roman"/>
          <w:sz w:val="22"/>
          <w:szCs w:val="22"/>
        </w:rPr>
        <w:t xml:space="preserve">. </w:t>
      </w:r>
      <w:r w:rsidR="00043794" w:rsidRPr="00AE69BC">
        <w:rPr>
          <w:rFonts w:ascii="Helvetica" w:hAnsi="Helvetica" w:cs="Times New Roman"/>
          <w:sz w:val="22"/>
          <w:szCs w:val="22"/>
        </w:rPr>
        <w:t>Additionally, a</w:t>
      </w:r>
      <w:r w:rsidR="006A717B" w:rsidRPr="00AE69BC">
        <w:rPr>
          <w:rFonts w:ascii="Helvetica" w:hAnsi="Helvetica" w:cs="Times New Roman"/>
          <w:sz w:val="22"/>
          <w:szCs w:val="22"/>
        </w:rPr>
        <w:t>uthors had to be explicit that the two species interacted (e.g. specifying type of interaction).</w:t>
      </w:r>
      <w:r w:rsidR="00E12D4E" w:rsidRPr="00AE69BC">
        <w:rPr>
          <w:rFonts w:ascii="Helvetica" w:hAnsi="Helvetica" w:cs="Times New Roman"/>
          <w:sz w:val="22"/>
          <w:szCs w:val="22"/>
        </w:rPr>
        <w:t xml:space="preserve"> </w:t>
      </w:r>
      <w:r w:rsidR="00E12D4E" w:rsidRPr="00AE69BC">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AE69BC">
        <w:rPr>
          <w:rFonts w:ascii="Helvetica" w:hAnsi="Helvetica" w:cs="Times New Roman"/>
          <w:color w:val="000000" w:themeColor="text1"/>
          <w:sz w:val="22"/>
          <w:szCs w:val="22"/>
        </w:rPr>
        <w:t>family</w:t>
      </w:r>
      <w:r w:rsidR="00E12D4E" w:rsidRPr="00AE69BC">
        <w:rPr>
          <w:rFonts w:ascii="Helvetica" w:hAnsi="Helvetica" w:cs="Times New Roman"/>
          <w:color w:val="000000" w:themeColor="text1"/>
          <w:sz w:val="22"/>
          <w:szCs w:val="22"/>
        </w:rPr>
        <w:t>-level and below.</w:t>
      </w:r>
    </w:p>
    <w:p w14:paraId="28AE016E" w14:textId="68FD4D9B" w:rsidR="00BB78E3" w:rsidRPr="00AE69BC" w:rsidRDefault="006A19CA" w:rsidP="00A43C7A">
      <w:pPr>
        <w:pStyle w:val="CommentText"/>
        <w:spacing w:line="480" w:lineRule="auto"/>
        <w:rPr>
          <w:rFonts w:ascii="Helvetica" w:hAnsi="Helvetica" w:cs="Times New Roman"/>
          <w:color w:val="000000" w:themeColor="text1"/>
          <w:sz w:val="22"/>
          <w:szCs w:val="22"/>
        </w:rPr>
      </w:pPr>
      <w:r w:rsidRPr="00AE69BC">
        <w:rPr>
          <w:rFonts w:ascii="Helvetica" w:hAnsi="Helvetica" w:cs="Times New Roman"/>
          <w:color w:val="000000" w:themeColor="text1"/>
          <w:sz w:val="22"/>
          <w:szCs w:val="22"/>
        </w:rPr>
        <w:t xml:space="preserve">If more than one measure of </w:t>
      </w:r>
      <w:r w:rsidR="00BB78E3" w:rsidRPr="00AE69BC">
        <w:rPr>
          <w:rFonts w:ascii="Helvetica" w:hAnsi="Helvetica" w:cs="Times New Roman"/>
          <w:color w:val="000000" w:themeColor="text1"/>
          <w:sz w:val="22"/>
          <w:szCs w:val="22"/>
        </w:rPr>
        <w:t xml:space="preserve">phenology </w:t>
      </w:r>
      <w:r w:rsidRPr="00AE69BC">
        <w:rPr>
          <w:rFonts w:ascii="Helvetica" w:hAnsi="Helvetica" w:cs="Times New Roman"/>
          <w:color w:val="000000" w:themeColor="text1"/>
          <w:sz w:val="22"/>
          <w:szCs w:val="22"/>
        </w:rPr>
        <w:t>was included, we chose the one</w:t>
      </w:r>
      <w:r w:rsidR="00BB78E3" w:rsidRPr="00AE69BC">
        <w:rPr>
          <w:rFonts w:ascii="Helvetica" w:hAnsi="Helvetica" w:cs="Times New Roman"/>
          <w:color w:val="000000" w:themeColor="text1"/>
          <w:sz w:val="22"/>
          <w:szCs w:val="22"/>
        </w:rPr>
        <w:t xml:space="preserve"> used by the authors to calculate mismatch</w:t>
      </w:r>
      <w:r w:rsidR="008F6433" w:rsidRPr="00AE69BC">
        <w:rPr>
          <w:rFonts w:ascii="Helvetica" w:hAnsi="Helvetica" w:cs="Times New Roman"/>
          <w:color w:val="000000" w:themeColor="text1"/>
          <w:sz w:val="22"/>
          <w:szCs w:val="22"/>
        </w:rPr>
        <w:t xml:space="preserve"> and examine its impact on performance</w:t>
      </w:r>
      <w:r w:rsidR="00BB78E3" w:rsidRPr="00AE69BC">
        <w:rPr>
          <w:rFonts w:ascii="Helvetica" w:hAnsi="Helvetica" w:cs="Times New Roman"/>
          <w:color w:val="000000" w:themeColor="text1"/>
          <w:sz w:val="22"/>
          <w:szCs w:val="22"/>
        </w:rPr>
        <w:t>.</w:t>
      </w:r>
    </w:p>
    <w:p w14:paraId="5662C44C" w14:textId="1307A080" w:rsidR="00D524D0" w:rsidRDefault="00D524D0" w:rsidP="00A43C7A">
      <w:pPr>
        <w:pStyle w:val="CommentText"/>
        <w:spacing w:line="480" w:lineRule="auto"/>
        <w:rPr>
          <w:rFonts w:ascii="Helvetica" w:hAnsi="Helvetica" w:cs="Times New Roman"/>
          <w:color w:val="000000" w:themeColor="text1"/>
        </w:rPr>
      </w:pPr>
      <w:r w:rsidRPr="00AE69BC">
        <w:rPr>
          <w:rFonts w:ascii="Helvetica" w:hAnsi="Helvetica" w:cs="Times New Roman"/>
          <w:color w:val="000000" w:themeColor="text1"/>
          <w:sz w:val="22"/>
          <w:szCs w:val="22"/>
        </w:rPr>
        <w:t>Years of study- those years with consumer and resource AND phenology and performance data (e.g. HMK051</w:t>
      </w:r>
      <w:r w:rsidRPr="00AE69BC">
        <w:rPr>
          <w:rFonts w:ascii="Helvetica" w:hAnsi="Helvetica" w:cs="Times New Roman"/>
          <w:color w:val="000000" w:themeColor="text1"/>
        </w:rPr>
        <w:t>)</w:t>
      </w:r>
    </w:p>
    <w:p w14:paraId="0A48A302" w14:textId="77777777" w:rsidR="004A1A50" w:rsidRDefault="004A1A50" w:rsidP="00A43C7A">
      <w:pPr>
        <w:pStyle w:val="CommentText"/>
        <w:spacing w:line="480" w:lineRule="auto"/>
        <w:rPr>
          <w:rFonts w:ascii="Helvetica" w:hAnsi="Helvetica" w:cs="Times New Roman"/>
          <w:color w:val="000000" w:themeColor="text1"/>
        </w:rPr>
      </w:pPr>
    </w:p>
    <w:p w14:paraId="4D815274" w14:textId="03CECD2C" w:rsidR="004A1A50" w:rsidRDefault="004A1A50" w:rsidP="00A43C7A">
      <w:pPr>
        <w:pStyle w:val="CommentText"/>
        <w:spacing w:line="480" w:lineRule="auto"/>
        <w:rPr>
          <w:rFonts w:ascii="Helvetica" w:hAnsi="Helvetica" w:cs="Helvetica"/>
          <w:sz w:val="22"/>
          <w:szCs w:val="22"/>
          <w:lang w:val="en-US"/>
        </w:rPr>
      </w:pPr>
      <w:r w:rsidRPr="00AE69BC">
        <w:rPr>
          <w:rFonts w:ascii="Helvetica" w:hAnsi="Helvetica" w:cs="Helvetica"/>
          <w:sz w:val="22"/>
          <w:szCs w:val="22"/>
          <w:lang w:val="en-US"/>
        </w:rPr>
        <w:t>These studies have encompassed terrestrial, marine and freshwater ecosystems as well as large latitudinal gradient.</w:t>
      </w:r>
    </w:p>
    <w:p w14:paraId="055B83D9" w14:textId="77777777" w:rsidR="00DC0781" w:rsidRDefault="00DC0781" w:rsidP="00A43C7A">
      <w:pPr>
        <w:pStyle w:val="CommentText"/>
        <w:spacing w:line="480" w:lineRule="auto"/>
        <w:rPr>
          <w:rFonts w:ascii="Helvetica" w:hAnsi="Helvetica" w:cs="Helvetica"/>
          <w:sz w:val="22"/>
          <w:szCs w:val="22"/>
          <w:lang w:val="en-US"/>
        </w:rPr>
      </w:pPr>
    </w:p>
    <w:p w14:paraId="0688D8A6" w14:textId="235CA50E" w:rsidR="00DC0781" w:rsidRPr="00AE69BC" w:rsidRDefault="00DC0781" w:rsidP="00A43C7A">
      <w:pPr>
        <w:pStyle w:val="CommentText"/>
        <w:spacing w:line="480" w:lineRule="auto"/>
        <w:rPr>
          <w:rFonts w:ascii="Helvetica" w:hAnsi="Helvetica"/>
          <w:sz w:val="22"/>
          <w:szCs w:val="22"/>
        </w:rPr>
      </w:pPr>
      <w:r>
        <w:rPr>
          <w:rFonts w:ascii="Helvetica" w:hAnsi="Helvetica" w:cs="Helvetica"/>
          <w:sz w:val="22"/>
          <w:szCs w:val="22"/>
          <w:lang w:val="en-US"/>
        </w:rPr>
        <w:t>Based on the type of data collected for the consumer and resource, w</w:t>
      </w:r>
      <w:r w:rsidRPr="00DC0781">
        <w:rPr>
          <w:rFonts w:ascii="Helvetica" w:hAnsi="Helvetica" w:cs="Helvetica"/>
          <w:sz w:val="22"/>
          <w:szCs w:val="22"/>
          <w:lang w:val="en-US"/>
        </w:rPr>
        <w:t>e classified these studies as life history or food web-based (Box 1).</w:t>
      </w:r>
    </w:p>
    <w:sectPr w:rsidR="00DC0781" w:rsidRPr="00AE69BC" w:rsidSect="004C27EA">
      <w:footerReference w:type="even" r:id="rId13"/>
      <w:footerReference w:type="default" r:id="rId14"/>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izabeth Wolkovich" w:date="2019-01-02T12:31:00Z" w:initials="EW">
    <w:p w14:paraId="46BB68E5" w14:textId="356C6633" w:rsidR="00D778B0" w:rsidRDefault="00D778B0">
      <w:pPr>
        <w:pStyle w:val="CommentText"/>
      </w:pPr>
      <w:r>
        <w:rPr>
          <w:rStyle w:val="CommentReference"/>
        </w:rPr>
        <w:annotationRef/>
      </w:r>
      <w:r>
        <w:t>It feels like maybe we need a sentence after this one that stresses why we should care about fitness differences and/or why we need to predict them. It seems obvious but I think an outside reader needs that info to strengthen then final sentence of this paragraph.</w:t>
      </w:r>
    </w:p>
  </w:comment>
  <w:comment w:id="1" w:author="Heather Kharouba" w:date="2018-11-23T15:59:00Z" w:initials="HK">
    <w:p w14:paraId="2EDDDBFE" w14:textId="77777777" w:rsidR="00D778B0" w:rsidRDefault="00D778B0" w:rsidP="009705B6">
      <w:pPr>
        <w:pStyle w:val="CommentText"/>
      </w:pPr>
      <w:r>
        <w:rPr>
          <w:rStyle w:val="CommentReference"/>
        </w:rPr>
        <w:annotationRef/>
      </w:r>
      <w:r>
        <w:t>Only directly referenced in aquatic studies. Terrestrial will reference something by Visser (either Visser et al. 1998 OR), Durant, Miller-Rushing, For exception see Dunn et al. 2011</w:t>
      </w:r>
    </w:p>
  </w:comment>
  <w:comment w:id="2" w:author="Elizabeth Wolkovich" w:date="2019-01-02T12:34:00Z" w:initials="EW">
    <w:p w14:paraId="5A15A579" w14:textId="6DCE71A8" w:rsidR="00D778B0" w:rsidRDefault="00D778B0">
      <w:pPr>
        <w:pStyle w:val="CommentText"/>
      </w:pPr>
      <w:r>
        <w:rPr>
          <w:rStyle w:val="CommentReference"/>
        </w:rPr>
        <w:annotationRef/>
      </w:r>
      <w:r>
        <w:t xml:space="preserve">This is written as though the reader knows about it …but they don’t.  I would re-work this here, or add it to the sentence below (or provide a new sentence). </w:t>
      </w:r>
    </w:p>
  </w:comment>
  <w:comment w:id="7" w:author="Heather Kharouba" w:date="2018-10-25T15:17:00Z" w:initials="HK">
    <w:p w14:paraId="514D8436" w14:textId="533D96BB" w:rsidR="00D778B0" w:rsidRDefault="00D778B0">
      <w:pPr>
        <w:pStyle w:val="CommentText"/>
      </w:pPr>
      <w:r>
        <w:rPr>
          <w:rStyle w:val="CommentReference"/>
        </w:rPr>
        <w:annotationRef/>
      </w:r>
      <w:r>
        <w:t>I should look up details again</w:t>
      </w:r>
    </w:p>
  </w:comment>
  <w:comment w:id="8" w:author="Elizabeth Wolkovich" w:date="2019-01-02T12:40:00Z" w:initials="EW">
    <w:p w14:paraId="43DC813C" w14:textId="7728D73F" w:rsidR="00D778B0" w:rsidRDefault="00D778B0">
      <w:pPr>
        <w:pStyle w:val="CommentText"/>
      </w:pPr>
      <w:r>
        <w:rPr>
          <w:rStyle w:val="CommentReference"/>
        </w:rPr>
        <w:annotationRef/>
      </w:r>
      <w:r>
        <w:t>Can we rephrase so it sounds more like we systematically reviewed the literature and ended up with 40 studies?</w:t>
      </w:r>
    </w:p>
  </w:comment>
  <w:comment w:id="10" w:author="Heather Kharouba" w:date="2019-01-02T12:45:00Z" w:initials="HK">
    <w:p w14:paraId="5EF7EDE5" w14:textId="765B639B" w:rsidR="00D778B0" w:rsidRDefault="00D778B0">
      <w:pPr>
        <w:pStyle w:val="CommentText"/>
      </w:pPr>
      <w:r>
        <w:rPr>
          <w:rStyle w:val="CommentReference"/>
        </w:rPr>
        <w:annotationRef/>
      </w:r>
      <w:r>
        <w:t>Seems redundant</w:t>
      </w:r>
    </w:p>
    <w:p w14:paraId="334CB08C" w14:textId="77777777" w:rsidR="00D778B0" w:rsidRDefault="00D778B0">
      <w:pPr>
        <w:pStyle w:val="CommentText"/>
      </w:pPr>
    </w:p>
    <w:p w14:paraId="30735988" w14:textId="6A5FC0F4" w:rsidR="00D778B0" w:rsidRDefault="00D778B0">
      <w:pPr>
        <w:pStyle w:val="CommentText"/>
      </w:pPr>
      <w:r w:rsidRPr="00C33DFB">
        <w:rPr>
          <w:b/>
        </w:rPr>
        <w:t>EMW</w:t>
      </w:r>
      <w:r>
        <w:t xml:space="preserve">: I think we need something for the reader … Rephrase? De-emphasizing the predictions of when fitness is maximized however, highlights that the </w:t>
      </w:r>
      <w:r w:rsidRPr="00AE69BC">
        <w:rPr>
          <w:rFonts w:ascii="Helvetica" w:hAnsi="Helvetica" w:cs="Helvetica"/>
          <w:kern w:val="1"/>
          <w:sz w:val="22"/>
          <w:szCs w:val="22"/>
          <w:lang w:val="en-US"/>
        </w:rPr>
        <w:t xml:space="preserve">he Cushing </w:t>
      </w:r>
      <w:r>
        <w:rPr>
          <w:rFonts w:ascii="Helvetica" w:hAnsi="Helvetica" w:cs="Helvetica"/>
          <w:kern w:val="1"/>
          <w:sz w:val="22"/>
          <w:szCs w:val="22"/>
          <w:lang w:val="en-US"/>
        </w:rPr>
        <w:t>hypothesis</w:t>
      </w:r>
      <w:r w:rsidRPr="00AE69BC">
        <w:rPr>
          <w:rFonts w:ascii="Helvetica" w:hAnsi="Helvetica" w:cs="Helvetica"/>
          <w:kern w:val="1"/>
          <w:sz w:val="22"/>
          <w:szCs w:val="22"/>
          <w:lang w:val="en-US"/>
        </w:rPr>
        <w:t xml:space="preserve"> is also connected to </w:t>
      </w:r>
      <w:r w:rsidRPr="002435D8">
        <w:rPr>
          <w:rFonts w:ascii="Helvetica" w:hAnsi="Helvetica" w:cs="Helvetica"/>
          <w:kern w:val="1"/>
          <w:sz w:val="22"/>
          <w:szCs w:val="22"/>
          <w:lang w:val="en-US"/>
        </w:rPr>
        <w:t>food web theory (Box 1</w:t>
      </w:r>
      <w:r>
        <w:rPr>
          <w:rFonts w:ascii="Helvetica" w:hAnsi="Helvetica" w:cs="Helvetica"/>
          <w:kern w:val="1"/>
          <w:sz w:val="22"/>
          <w:szCs w:val="22"/>
          <w:lang w:val="en-US"/>
        </w:rPr>
        <w:t>), which focuses on predator-prey dynamics</w:t>
      </w:r>
      <w:r w:rsidRPr="00AE69BC">
        <w:rPr>
          <w:rFonts w:ascii="Helvetica" w:hAnsi="Helvetica" w:cs="Helvetica"/>
          <w:kern w:val="1"/>
          <w:sz w:val="22"/>
          <w:szCs w:val="22"/>
          <w:lang w:val="en-US"/>
        </w:rPr>
        <w:t>.</w:t>
      </w:r>
      <w:r>
        <w:rPr>
          <w:rFonts w:ascii="Helvetica" w:hAnsi="Helvetica" w:cs="Helvetica"/>
          <w:kern w:val="1"/>
          <w:sz w:val="22"/>
          <w:szCs w:val="22"/>
          <w:lang w:val="en-US"/>
        </w:rPr>
        <w:t xml:space="preserve"> [I am not sure this is an better but we have to somehow spell out the contrast to readers, not just state it and not explain it.]</w:t>
      </w:r>
    </w:p>
  </w:comment>
  <w:comment w:id="15" w:author="Elizabeth Wolkovich" w:date="2018-10-29T11:37:00Z" w:initials="EW">
    <w:p w14:paraId="04B9DDB0" w14:textId="77777777" w:rsidR="00D778B0" w:rsidRDefault="00D778B0" w:rsidP="003C4A76">
      <w:pPr>
        <w:pStyle w:val="CommentText"/>
      </w:pPr>
      <w:r>
        <w:rPr>
          <w:rStyle w:val="CommentReference"/>
        </w:rPr>
        <w:annotationRef/>
      </w:r>
      <w:r>
        <w:t xml:space="preserve">Could cite the Shurin or Gruner meta-analysis papers here. </w:t>
      </w:r>
    </w:p>
  </w:comment>
  <w:comment w:id="23" w:author="Elizabeth Wolkovich" w:date="2019-01-02T12:47:00Z" w:initials="EW">
    <w:p w14:paraId="019BD67B" w14:textId="59DB2B17" w:rsidR="00D778B0" w:rsidRDefault="00D778B0">
      <w:pPr>
        <w:pStyle w:val="CommentText"/>
      </w:pPr>
      <w:r>
        <w:rPr>
          <w:rStyle w:val="CommentReference"/>
        </w:rPr>
        <w:annotationRef/>
      </w:r>
      <w:r>
        <w:t>Wait, why are we deleting this? It seems a fundamental part of the theory….</w:t>
      </w:r>
    </w:p>
  </w:comment>
  <w:comment w:id="25" w:author="Heather Kharouba" w:date="2018-10-29T11:37:00Z" w:initials="HK">
    <w:p w14:paraId="697A4FF9" w14:textId="77777777" w:rsidR="00D778B0" w:rsidRDefault="00D778B0" w:rsidP="003C4A76">
      <w:pPr>
        <w:pStyle w:val="CommentText"/>
      </w:pPr>
      <w:r>
        <w:rPr>
          <w:rStyle w:val="CommentReference"/>
        </w:rPr>
        <w:annotationRef/>
      </w:r>
      <w:r>
        <w:t>Do you know of any studies? Same comment for citations in next sentence. The ones I’ve across so far in the lit review are about predicting the consumer’s peak (e.g. HMK049)</w:t>
      </w:r>
    </w:p>
  </w:comment>
  <w:comment w:id="17" w:author="Elizabeth Wolkovich" w:date="2019-01-02T12:47:00Z" w:initials="EW">
    <w:p w14:paraId="145AF5A7" w14:textId="77777777" w:rsidR="00D778B0" w:rsidRDefault="00D778B0" w:rsidP="003C4A76">
      <w:pPr>
        <w:widowControl w:val="0"/>
        <w:autoSpaceDE w:val="0"/>
        <w:autoSpaceDN w:val="0"/>
        <w:adjustRightInd w:val="0"/>
        <w:spacing w:after="240" w:line="440" w:lineRule="atLeast"/>
        <w:rPr>
          <w:rFonts w:ascii="Times Roman" w:hAnsi="Times Roman" w:cs="Times Roman"/>
          <w:color w:val="000000"/>
          <w:sz w:val="37"/>
          <w:szCs w:val="37"/>
          <w:lang w:val="en-US"/>
        </w:rPr>
      </w:pPr>
      <w:r>
        <w:rPr>
          <w:rStyle w:val="CommentReference"/>
        </w:rPr>
        <w:annotationRef/>
      </w:r>
      <w:r>
        <w:t>Check studies on algal blooms? I can ask Mary or Kathy if you cannot find any but I think it’s a basic tennet of some lake theory… One citations if Hampton et al. 2006 ‘</w:t>
      </w:r>
      <w:r>
        <w:rPr>
          <w:rFonts w:ascii="Times Roman" w:hAnsi="Times Roman" w:cs="Times Roman"/>
          <w:color w:val="000000"/>
          <w:sz w:val="37"/>
          <w:szCs w:val="37"/>
          <w:lang w:val="en-US"/>
        </w:rPr>
        <w:t xml:space="preserve">Coalescence in the Lake Washington story: Interaction strengths in a planktonic food web ‘ or refs therein which discusses the arrival of Daphnia. </w:t>
      </w:r>
    </w:p>
    <w:p w14:paraId="06EA2300" w14:textId="77777777" w:rsidR="00D778B0" w:rsidRDefault="00D778B0" w:rsidP="003C4A76">
      <w:pPr>
        <w:widowControl w:val="0"/>
        <w:autoSpaceDE w:val="0"/>
        <w:autoSpaceDN w:val="0"/>
        <w:adjustRightInd w:val="0"/>
        <w:spacing w:after="240" w:line="440" w:lineRule="atLeast"/>
        <w:rPr>
          <w:rFonts w:ascii="Times Roman" w:hAnsi="Times Roman" w:cs="Times Roman"/>
          <w:color w:val="000000"/>
          <w:sz w:val="37"/>
          <w:szCs w:val="37"/>
          <w:lang w:val="en-US"/>
        </w:rPr>
      </w:pPr>
    </w:p>
    <w:p w14:paraId="1D64AC16" w14:textId="7B282DBF" w:rsidR="00D778B0" w:rsidRDefault="00D778B0" w:rsidP="003C4A76">
      <w:pPr>
        <w:widowControl w:val="0"/>
        <w:autoSpaceDE w:val="0"/>
        <w:autoSpaceDN w:val="0"/>
        <w:adjustRightInd w:val="0"/>
        <w:spacing w:after="240" w:line="440" w:lineRule="atLeast"/>
        <w:rPr>
          <w:rFonts w:ascii="Times Roman" w:hAnsi="Times Roman" w:cs="Times Roman"/>
          <w:color w:val="000000"/>
          <w:sz w:val="37"/>
          <w:szCs w:val="37"/>
          <w:lang w:val="en-US"/>
        </w:rPr>
      </w:pPr>
      <w:r>
        <w:rPr>
          <w:rFonts w:ascii="Times Roman" w:hAnsi="Times Roman" w:cs="Times Roman"/>
          <w:color w:val="000000"/>
          <w:sz w:val="37"/>
          <w:szCs w:val="37"/>
          <w:lang w:val="en-US"/>
        </w:rPr>
        <w:t>HK Only one I can find so far</w:t>
      </w:r>
    </w:p>
    <w:p w14:paraId="0C717352" w14:textId="77777777" w:rsidR="00D778B0" w:rsidRDefault="00D778B0" w:rsidP="003C4A76">
      <w:pPr>
        <w:widowControl w:val="0"/>
        <w:autoSpaceDE w:val="0"/>
        <w:autoSpaceDN w:val="0"/>
        <w:adjustRightInd w:val="0"/>
        <w:spacing w:after="240" w:line="440" w:lineRule="atLeast"/>
        <w:rPr>
          <w:rFonts w:ascii="Times Roman" w:hAnsi="Times Roman" w:cs="Times Roman"/>
          <w:color w:val="000000"/>
          <w:sz w:val="37"/>
          <w:szCs w:val="37"/>
          <w:lang w:val="en-US"/>
        </w:rPr>
      </w:pPr>
    </w:p>
    <w:p w14:paraId="688E150E" w14:textId="77896F46" w:rsidR="00D778B0" w:rsidRPr="002F38CE" w:rsidRDefault="00D778B0" w:rsidP="003C4A76">
      <w:pPr>
        <w:widowControl w:val="0"/>
        <w:autoSpaceDE w:val="0"/>
        <w:autoSpaceDN w:val="0"/>
        <w:adjustRightInd w:val="0"/>
        <w:spacing w:after="240" w:line="440" w:lineRule="atLeast"/>
        <w:rPr>
          <w:rFonts w:ascii="Times Roman" w:hAnsi="Times Roman" w:cs="Times Roman"/>
          <w:color w:val="000000"/>
          <w:sz w:val="37"/>
          <w:szCs w:val="37"/>
          <w:lang w:val="en-US"/>
        </w:rPr>
      </w:pPr>
      <w:r w:rsidRPr="00151610">
        <w:rPr>
          <w:rFonts w:ascii="Times Roman" w:hAnsi="Times Roman" w:cs="Times Roman"/>
          <w:b/>
          <w:color w:val="000000"/>
          <w:sz w:val="37"/>
          <w:szCs w:val="37"/>
          <w:lang w:val="en-US"/>
        </w:rPr>
        <w:t>EMW</w:t>
      </w:r>
      <w:r>
        <w:rPr>
          <w:rFonts w:ascii="Times Roman" w:hAnsi="Times Roman" w:cs="Times Roman"/>
          <w:color w:val="000000"/>
          <w:sz w:val="37"/>
          <w:szCs w:val="37"/>
          <w:lang w:val="en-US"/>
        </w:rPr>
        <w:t>: Tell me in an email a list of any papers or topics of papers that I should track down and I will work on it.</w:t>
      </w:r>
    </w:p>
  </w:comment>
  <w:comment w:id="28" w:author="Elizabeth Wolkovich" w:date="2019-01-02T12:52:00Z" w:initials="EW">
    <w:p w14:paraId="78E293EF" w14:textId="3A67295F" w:rsidR="00D778B0" w:rsidRDefault="00D778B0">
      <w:pPr>
        <w:pStyle w:val="CommentText"/>
      </w:pPr>
      <w:r>
        <w:rPr>
          <w:rStyle w:val="CommentReference"/>
        </w:rPr>
        <w:annotationRef/>
      </w:r>
      <w:r w:rsidRPr="00BC56F8">
        <w:rPr>
          <w:b/>
          <w:bCs/>
        </w:rPr>
        <w:t>I think</w:t>
      </w:r>
      <w:r>
        <w:t xml:space="preserve"> (but am not sure) that we only use this once more in the paper. I think unless we use a term three or more times we don’t need to give additional names to them …  But up to you, it’s not a big deal just a question of what is easier on readers. </w:t>
      </w:r>
    </w:p>
  </w:comment>
  <w:comment w:id="29" w:author="Elizabeth Wolkovich" w:date="2019-01-02T12:51:00Z" w:initials="EW">
    <w:p w14:paraId="4A2310AE" w14:textId="3C379993" w:rsidR="00D778B0" w:rsidRDefault="00D778B0">
      <w:pPr>
        <w:pStyle w:val="CommentText"/>
      </w:pPr>
      <w:r>
        <w:rPr>
          <w:rStyle w:val="CommentReference"/>
        </w:rPr>
        <w:annotationRef/>
      </w:r>
      <w:r>
        <w:t>Doesn’t this link to the text you striked-out above?</w:t>
      </w:r>
    </w:p>
  </w:comment>
  <w:comment w:id="31" w:author="Heather Kharouba" w:date="2018-12-19T08:52:00Z" w:initials="HK">
    <w:p w14:paraId="10C02CBF" w14:textId="587B132D" w:rsidR="00D778B0" w:rsidRDefault="00D778B0">
      <w:pPr>
        <w:pStyle w:val="CommentText"/>
      </w:pPr>
      <w:r>
        <w:rPr>
          <w:rStyle w:val="CommentReference"/>
        </w:rPr>
        <w:annotationRef/>
      </w:r>
      <w:r>
        <w:t>Added this. I think you pointed out in an earlier version, at upper trophic levels, I would imagine fewer differences in generation time</w:t>
      </w:r>
    </w:p>
  </w:comment>
  <w:comment w:id="32" w:author="Elizabeth Wolkovich" w:date="2019-01-02T12:52:00Z" w:initials="EW">
    <w:p w14:paraId="11F73AC2" w14:textId="6C40DC38" w:rsidR="00D778B0" w:rsidRDefault="00D778B0">
      <w:pPr>
        <w:pStyle w:val="CommentText"/>
      </w:pPr>
      <w:r>
        <w:rPr>
          <w:rStyle w:val="CommentReference"/>
        </w:rPr>
        <w:annotationRef/>
      </w:r>
      <w:r>
        <w:t>I think this is so cool!</w:t>
      </w:r>
    </w:p>
  </w:comment>
  <w:comment w:id="33" w:author="Heather Kharouba" w:date="2019-01-02T12:54:00Z" w:initials="HK">
    <w:p w14:paraId="2B23EC3E" w14:textId="4B2AFFA4" w:rsidR="00D778B0" w:rsidRDefault="00D778B0">
      <w:pPr>
        <w:pStyle w:val="CommentText"/>
      </w:pPr>
      <w:r>
        <w:rPr>
          <w:rStyle w:val="CommentReference"/>
        </w:rPr>
        <w:annotationRef/>
      </w:r>
      <w:r>
        <w:t>Still redundancy in these 2 paragraphs</w:t>
      </w:r>
    </w:p>
    <w:p w14:paraId="3432B9DA" w14:textId="77777777" w:rsidR="00D778B0" w:rsidRDefault="00D778B0">
      <w:pPr>
        <w:pStyle w:val="CommentText"/>
      </w:pPr>
    </w:p>
    <w:p w14:paraId="09CFDADA" w14:textId="518F09DC" w:rsidR="00D778B0" w:rsidRDefault="00D778B0">
      <w:pPr>
        <w:pStyle w:val="CommentText"/>
      </w:pPr>
      <w:r w:rsidRPr="00D775D4">
        <w:rPr>
          <w:b/>
        </w:rPr>
        <w:t>EMW</w:t>
      </w:r>
      <w:r>
        <w:t>: I agree, should we cut/slim this paragraph … or leave it and see if friendly review picks it up?</w:t>
      </w:r>
    </w:p>
  </w:comment>
  <w:comment w:id="35" w:author="Heather Kharouba" w:date="2018-12-20T13:41:00Z" w:initials="HK">
    <w:p w14:paraId="7A1EC530" w14:textId="24995844" w:rsidR="00D778B0" w:rsidRDefault="00D778B0">
      <w:pPr>
        <w:pStyle w:val="CommentText"/>
      </w:pPr>
      <w:r>
        <w:rPr>
          <w:rStyle w:val="CommentReference"/>
        </w:rPr>
        <w:annotationRef/>
      </w:r>
      <w:r>
        <w:t>Cite Betini et al. 2017 somewhere</w:t>
      </w:r>
    </w:p>
  </w:comment>
  <w:comment w:id="36" w:author="Heather Kharouba" w:date="2018-12-14T19:15:00Z" w:initials="HK">
    <w:p w14:paraId="36E796EB" w14:textId="4EF2062E" w:rsidR="00D778B0" w:rsidRDefault="00D778B0">
      <w:pPr>
        <w:pStyle w:val="CommentText"/>
      </w:pPr>
      <w:r>
        <w:rPr>
          <w:rStyle w:val="CommentReference"/>
        </w:rPr>
        <w:annotationRef/>
      </w:r>
      <w:r>
        <w:t>Should we clarify that that’s what we mean earlier?</w:t>
      </w:r>
    </w:p>
    <w:p w14:paraId="34C938B2" w14:textId="77777777" w:rsidR="00D778B0" w:rsidRDefault="00D778B0">
      <w:pPr>
        <w:pStyle w:val="CommentText"/>
      </w:pPr>
    </w:p>
    <w:p w14:paraId="166E0DAA" w14:textId="698AA9A1" w:rsidR="00D778B0" w:rsidRDefault="00D778B0">
      <w:pPr>
        <w:pStyle w:val="CommentText"/>
      </w:pPr>
      <w:r w:rsidRPr="00CE716E">
        <w:rPr>
          <w:b/>
        </w:rPr>
        <w:t>EMW</w:t>
      </w:r>
      <w:r>
        <w:t xml:space="preserve">: Right now it seems fine to me, but I imagine it could not hurt to define it early (as in, after the intro but upon first mention). We may still need reminders of what we mean though … </w:t>
      </w:r>
    </w:p>
  </w:comment>
  <w:comment w:id="40" w:author="Elizabeth Wolkovich" w:date="2018-12-19T09:02:00Z" w:initials="EW">
    <w:p w14:paraId="67BE2072" w14:textId="0B24CB6B" w:rsidR="00D778B0" w:rsidRDefault="00D778B0">
      <w:pPr>
        <w:pStyle w:val="CommentText"/>
        <w:rPr>
          <w:rFonts w:ascii="Helvetica" w:hAnsi="Helvetica" w:cs="Helvetica"/>
          <w:kern w:val="1"/>
          <w:sz w:val="22"/>
          <w:szCs w:val="22"/>
          <w:lang w:val="en-US"/>
        </w:rPr>
      </w:pPr>
      <w:r>
        <w:rPr>
          <w:rStyle w:val="CommentReference"/>
        </w:rPr>
        <w:annotationRef/>
      </w:r>
      <w:r>
        <w:rPr>
          <w:rFonts w:ascii="Helvetica" w:hAnsi="Helvetica" w:cs="Helvetica"/>
          <w:kern w:val="1"/>
          <w:sz w:val="22"/>
          <w:szCs w:val="22"/>
          <w:lang w:val="en-US"/>
        </w:rPr>
        <w:br/>
      </w:r>
      <w:r w:rsidRPr="003863B8">
        <w:rPr>
          <w:rFonts w:ascii="Helvetica" w:hAnsi="Helvetica" w:cs="Helvetica"/>
          <w:b/>
          <w:kern w:val="1"/>
          <w:sz w:val="22"/>
          <w:szCs w:val="22"/>
          <w:lang w:val="en-US"/>
        </w:rPr>
        <w:t>EMW</w:t>
      </w:r>
      <w:r>
        <w:rPr>
          <w:rFonts w:ascii="Helvetica" w:hAnsi="Helvetica" w:cs="Helvetica"/>
          <w:kern w:val="1"/>
          <w:sz w:val="22"/>
          <w:szCs w:val="22"/>
          <w:lang w:val="en-US"/>
        </w:rPr>
        <w:t>: I think it works much better, but would be helpful to have an example of (1) and (2). Right now you just have an example of (2), right?</w:t>
      </w:r>
    </w:p>
    <w:p w14:paraId="56808FDC" w14:textId="77777777" w:rsidR="00D778B0" w:rsidRDefault="00D778B0">
      <w:pPr>
        <w:pStyle w:val="CommentText"/>
        <w:rPr>
          <w:rFonts w:ascii="Helvetica" w:hAnsi="Helvetica" w:cs="Helvetica"/>
          <w:kern w:val="1"/>
          <w:sz w:val="22"/>
          <w:szCs w:val="22"/>
          <w:lang w:val="en-US"/>
        </w:rPr>
      </w:pPr>
    </w:p>
    <w:p w14:paraId="6E857B52" w14:textId="4439FF2D" w:rsidR="00D778B0" w:rsidRPr="00783FBD" w:rsidRDefault="00D778B0">
      <w:pPr>
        <w:pStyle w:val="CommentText"/>
        <w:rPr>
          <w:rFonts w:ascii="Helvetica" w:hAnsi="Helvetica" w:cs="Helvetica"/>
          <w:kern w:val="1"/>
          <w:sz w:val="22"/>
          <w:szCs w:val="22"/>
          <w:lang w:val="en-US"/>
        </w:rPr>
      </w:pPr>
      <w:r w:rsidRPr="00783FBD">
        <w:rPr>
          <w:rFonts w:ascii="Helvetica" w:hAnsi="Helvetica" w:cs="Helvetica"/>
          <w:b/>
          <w:kern w:val="1"/>
          <w:sz w:val="22"/>
          <w:szCs w:val="22"/>
          <w:lang w:val="en-US"/>
        </w:rPr>
        <w:t>HK</w:t>
      </w:r>
      <w:r>
        <w:rPr>
          <w:rFonts w:ascii="Helvetica" w:hAnsi="Helvetica" w:cs="Helvetica"/>
          <w:b/>
          <w:kern w:val="1"/>
          <w:sz w:val="22"/>
          <w:szCs w:val="22"/>
          <w:lang w:val="en-US"/>
        </w:rPr>
        <w:t xml:space="preserve">: </w:t>
      </w:r>
      <w:r>
        <w:rPr>
          <w:rFonts w:ascii="Helvetica" w:hAnsi="Helvetica" w:cs="Helvetica"/>
          <w:kern w:val="1"/>
          <w:sz w:val="22"/>
          <w:szCs w:val="22"/>
          <w:lang w:val="en-US"/>
        </w:rPr>
        <w:t>Added an example but I think hypotheses might be mutually exclusive</w:t>
      </w:r>
    </w:p>
  </w:comment>
  <w:comment w:id="44" w:author="Heather Kharouba" w:date="2018-12-19T09:07:00Z" w:initials="HK">
    <w:p w14:paraId="3B5FDBFA" w14:textId="493D1BE4" w:rsidR="00D778B0" w:rsidRDefault="00D778B0">
      <w:pPr>
        <w:pStyle w:val="CommentText"/>
      </w:pPr>
      <w:r>
        <w:rPr>
          <w:rStyle w:val="CommentReference"/>
        </w:rPr>
        <w:annotationRef/>
      </w:r>
      <w:r>
        <w:t>I added this but it seems too harsh</w:t>
      </w:r>
    </w:p>
  </w:comment>
  <w:comment w:id="45" w:author="Elizabeth Wolkovich" w:date="2019-01-02T12:57:00Z" w:initials="EW">
    <w:p w14:paraId="0DD01694" w14:textId="71D426D4" w:rsidR="00D778B0" w:rsidRDefault="00D778B0">
      <w:pPr>
        <w:pStyle w:val="CommentText"/>
      </w:pPr>
      <w:r>
        <w:rPr>
          <w:rStyle w:val="CommentReference"/>
        </w:rPr>
        <w:annotationRef/>
      </w:r>
      <w:r>
        <w:t xml:space="preserve">Can we just say equivalent fitness and population data for both the consumer resource levels? Or be more specific … </w:t>
      </w:r>
    </w:p>
  </w:comment>
  <w:comment w:id="54" w:author="Heather Kharouba" w:date="2018-10-31T16:12:00Z" w:initials="HK">
    <w:p w14:paraId="6AC301FA" w14:textId="728C3E37" w:rsidR="00D778B0" w:rsidRDefault="00D778B0">
      <w:pPr>
        <w:pStyle w:val="CommentText"/>
      </w:pPr>
      <w:r>
        <w:rPr>
          <w:rStyle w:val="CommentReference"/>
        </w:rPr>
        <w:annotationRef/>
      </w:r>
      <w:r>
        <w:t>AO001 actually compares relationship for two different time periods 1973-2001 vs. 1983-2001 but by coincidence due to data availability, not due to climate change.</w:t>
      </w:r>
    </w:p>
    <w:p w14:paraId="50A8B09C" w14:textId="77777777" w:rsidR="00D778B0" w:rsidRDefault="00D778B0">
      <w:pPr>
        <w:pStyle w:val="CommentText"/>
      </w:pPr>
    </w:p>
    <w:p w14:paraId="5B90F76A" w14:textId="27A53DD1" w:rsidR="00D778B0" w:rsidRDefault="00D778B0">
      <w:pPr>
        <w:pStyle w:val="CommentText"/>
      </w:pPr>
      <w:r>
        <w:t>HMK031 checks 2 time periods</w:t>
      </w:r>
    </w:p>
    <w:p w14:paraId="424F9DE8" w14:textId="0500563F" w:rsidR="00D778B0" w:rsidRDefault="00D778B0">
      <w:pPr>
        <w:pStyle w:val="CommentText"/>
      </w:pPr>
      <w:r>
        <w:t>HMK002- actually looks for distinct states in their time periods- regime shift (1957-1983; 1992-2010)</w:t>
      </w:r>
    </w:p>
    <w:p w14:paraId="2B590561" w14:textId="77777777" w:rsidR="00D778B0" w:rsidRDefault="00D778B0">
      <w:pPr>
        <w:pStyle w:val="CommentText"/>
      </w:pPr>
    </w:p>
    <w:p w14:paraId="54BCA3BC" w14:textId="7A89C87A" w:rsidR="00D778B0" w:rsidRDefault="00D778B0">
      <w:pPr>
        <w:pStyle w:val="CommentText"/>
      </w:pPr>
      <w:r>
        <w:t>Check HMK036</w:t>
      </w:r>
    </w:p>
  </w:comment>
  <w:comment w:id="55" w:author="Heather Kharouba" w:date="2019-01-02T13:01:00Z" w:initials="HK">
    <w:p w14:paraId="1FC5819A" w14:textId="09684CAD" w:rsidR="00D778B0" w:rsidRDefault="00D778B0">
      <w:pPr>
        <w:pStyle w:val="CommentText"/>
      </w:pPr>
      <w:r>
        <w:rPr>
          <w:rStyle w:val="CommentReference"/>
        </w:rPr>
        <w:annotationRef/>
      </w:r>
      <w:r>
        <w:t xml:space="preserve">What would be approximate timelines here that we can include? </w:t>
      </w:r>
    </w:p>
    <w:p w14:paraId="7E4A2BD4" w14:textId="77777777" w:rsidR="00D778B0" w:rsidRDefault="00D778B0">
      <w:pPr>
        <w:pStyle w:val="CommentText"/>
      </w:pPr>
    </w:p>
    <w:p w14:paraId="41D51F66" w14:textId="50B43D30" w:rsidR="00D778B0" w:rsidRDefault="00D778B0">
      <w:pPr>
        <w:pStyle w:val="CommentText"/>
      </w:pPr>
      <w:r w:rsidRPr="0027347F">
        <w:rPr>
          <w:b/>
        </w:rPr>
        <w:t>EMW</w:t>
      </w:r>
      <w:r>
        <w:t>: I think these vary a ton by location … hundreds of years back for invasives on Hawaii for example and N dep also varies by location …. I can look for citations if you need … (email me).</w:t>
      </w:r>
    </w:p>
  </w:comment>
  <w:comment w:id="57" w:author="Heather Kharouba" w:date="2018-12-11T16:37:00Z" w:initials="HK">
    <w:p w14:paraId="07591480" w14:textId="1C4B151E" w:rsidR="00D778B0" w:rsidRDefault="00D778B0">
      <w:pPr>
        <w:pStyle w:val="CommentText"/>
      </w:pPr>
      <w:r>
        <w:rPr>
          <w:rStyle w:val="CommentReference"/>
        </w:rPr>
        <w:annotationRef/>
      </w:r>
      <w:r>
        <w:t>Not sure yet if this is a good example</w:t>
      </w:r>
    </w:p>
  </w:comment>
  <w:comment w:id="65" w:author="Heather Kharouba" w:date="2019-01-02T13:04:00Z" w:initials="HK">
    <w:p w14:paraId="0C68EBA2" w14:textId="45A8B946" w:rsidR="00D778B0" w:rsidRDefault="00D778B0" w:rsidP="0088372A">
      <w:pPr>
        <w:pStyle w:val="CommentText"/>
      </w:pPr>
      <w:r>
        <w:rPr>
          <w:rStyle w:val="CommentReference"/>
        </w:rPr>
        <w:annotationRef/>
      </w:r>
      <w:r>
        <w:t>Added. If there’s a flat line in fitness, then it’ll be easy to predict fitness- because it won’t be depending on relative timing ??</w:t>
      </w:r>
    </w:p>
    <w:p w14:paraId="2185BA94" w14:textId="22537844" w:rsidR="00D778B0" w:rsidRDefault="00D778B0">
      <w:pPr>
        <w:pStyle w:val="CommentText"/>
      </w:pPr>
    </w:p>
    <w:p w14:paraId="088589A5" w14:textId="49C66BA1" w:rsidR="00D778B0" w:rsidRDefault="00D778B0">
      <w:pPr>
        <w:pStyle w:val="CommentText"/>
      </w:pPr>
      <w:r w:rsidRPr="001B593A">
        <w:rPr>
          <w:b/>
        </w:rPr>
        <w:t>EMW</w:t>
      </w:r>
      <w:r>
        <w:t xml:space="preserve">: Sure! If we have not spelled it out before we should mention strength of interaction somewhere … </w:t>
      </w:r>
    </w:p>
  </w:comment>
  <w:comment w:id="67" w:author="Elizabeth Wolkovich" w:date="2019-01-02T13:06:00Z" w:initials="EW">
    <w:p w14:paraId="199931A1" w14:textId="23DE1BE4" w:rsidR="00D778B0" w:rsidRDefault="00D778B0">
      <w:pPr>
        <w:pStyle w:val="CommentText"/>
      </w:pPr>
      <w:r>
        <w:rPr>
          <w:rStyle w:val="CommentReference"/>
        </w:rPr>
        <w:annotationRef/>
      </w:r>
      <w:r>
        <w:t>Could be more specific … strength, speed, both? Also, should make clear transient dynamics alters lots of thing beyond phenology and coevolution (Hastings work is the classic still I think).</w:t>
      </w:r>
    </w:p>
  </w:comment>
  <w:comment w:id="70" w:author="Heather Kharouba" w:date="2019-01-02T13:11:00Z" w:initials="HK">
    <w:p w14:paraId="4C693C94" w14:textId="65DA7719" w:rsidR="00D778B0" w:rsidRDefault="00D778B0">
      <w:pPr>
        <w:pStyle w:val="CommentText"/>
      </w:pPr>
      <w:r>
        <w:rPr>
          <w:rStyle w:val="CommentReference"/>
        </w:rPr>
        <w:annotationRef/>
      </w:r>
      <w:r>
        <w:t>Added. Ok?</w:t>
      </w:r>
    </w:p>
    <w:p w14:paraId="0AB589C1" w14:textId="77777777" w:rsidR="00D778B0" w:rsidRDefault="00D778B0">
      <w:pPr>
        <w:pStyle w:val="CommentText"/>
      </w:pPr>
    </w:p>
    <w:p w14:paraId="01C73B7C" w14:textId="7AC8860C" w:rsidR="00D778B0" w:rsidRDefault="00D778B0">
      <w:pPr>
        <w:pStyle w:val="CommentText"/>
      </w:pPr>
      <w:r>
        <w:t xml:space="preserve">EMW: Sure, but would be more clear if you say high resolution (high temporal resolution? Spatiotemporal? Taxonomic?) or somehow define what parts need to be finescale. </w:t>
      </w:r>
    </w:p>
  </w:comment>
  <w:comment w:id="83" w:author="Elizabeth Wolkovich" w:date="2019-01-02T13:09:00Z" w:initials="EW">
    <w:p w14:paraId="5655BC50" w14:textId="2BFBC222" w:rsidR="00D778B0" w:rsidRDefault="00D778B0">
      <w:pPr>
        <w:pStyle w:val="CommentText"/>
      </w:pPr>
      <w:r>
        <w:rPr>
          <w:rStyle w:val="CommentReference"/>
        </w:rPr>
        <w:annotationRef/>
      </w:r>
      <w:r>
        <w:t>Of what?</w:t>
      </w:r>
    </w:p>
  </w:comment>
  <w:comment w:id="86" w:author="Elizabeth Wolkovich" w:date="2019-01-02T13:10:00Z" w:initials="EW">
    <w:p w14:paraId="4C900AB2" w14:textId="78B18FC5" w:rsidR="00D778B0" w:rsidRDefault="00D778B0">
      <w:pPr>
        <w:pStyle w:val="CommentText"/>
      </w:pPr>
      <w:r>
        <w:rPr>
          <w:rStyle w:val="CommentReference"/>
        </w:rPr>
        <w:annotationRef/>
      </w:r>
      <w:r>
        <w:t>Explain a little what is needed in this gradient?</w:t>
      </w:r>
    </w:p>
  </w:comment>
  <w:comment w:id="89" w:author="Elizabeth Wolkovich" w:date="2019-01-02T13:14:00Z" w:initials="EW">
    <w:p w14:paraId="1331E03F" w14:textId="1AA37383" w:rsidR="00D778B0" w:rsidRDefault="00D778B0">
      <w:pPr>
        <w:pStyle w:val="CommentText"/>
      </w:pPr>
      <w:r>
        <w:rPr>
          <w:rStyle w:val="CommentReference"/>
        </w:rPr>
        <w:annotationRef/>
      </w:r>
      <w:r>
        <w:t xml:space="preserve">This is good but I want more – did they advance the field? Really test the theory? Need to tweak sentence or add another sentence. Also need to transition better and/or contrast better with next sentences and example. </w:t>
      </w:r>
    </w:p>
    <w:p w14:paraId="6C190562" w14:textId="77777777" w:rsidR="00D778B0" w:rsidRDefault="00D778B0">
      <w:pPr>
        <w:pStyle w:val="CommentText"/>
      </w:pPr>
    </w:p>
    <w:p w14:paraId="32C114AD" w14:textId="77777777" w:rsidR="00D778B0" w:rsidRDefault="00D778B0">
      <w:pPr>
        <w:pStyle w:val="CommentText"/>
      </w:pPr>
      <w:r>
        <w:rPr>
          <w:b/>
        </w:rPr>
        <w:t xml:space="preserve">HK- </w:t>
      </w:r>
      <w:r>
        <w:t xml:space="preserve">Attempted to add some more detail and work on transition. </w:t>
      </w:r>
    </w:p>
    <w:p w14:paraId="75A9BEF5" w14:textId="77777777" w:rsidR="00D778B0" w:rsidRDefault="00D778B0">
      <w:pPr>
        <w:pStyle w:val="CommentText"/>
      </w:pPr>
    </w:p>
    <w:p w14:paraId="2F527F82" w14:textId="481695CF" w:rsidR="00D778B0" w:rsidRDefault="00D778B0">
      <w:pPr>
        <w:pStyle w:val="CommentText"/>
      </w:pPr>
      <w:r>
        <w:t>In this section, I find the order of ideas (long-term data&gt; experiments vs. experiments&gt; long-term?) awkward and would happily take suggestions!</w:t>
      </w:r>
    </w:p>
    <w:p w14:paraId="5B81FFB9" w14:textId="77777777" w:rsidR="00D778B0" w:rsidRDefault="00D778B0">
      <w:pPr>
        <w:pStyle w:val="CommentText"/>
      </w:pPr>
    </w:p>
    <w:p w14:paraId="462CCCB0" w14:textId="0E361B64" w:rsidR="00D778B0" w:rsidRPr="00322BD2" w:rsidRDefault="00D778B0">
      <w:pPr>
        <w:pStyle w:val="CommentText"/>
      </w:pPr>
      <w:r w:rsidRPr="00D778B0">
        <w:rPr>
          <w:b/>
        </w:rPr>
        <w:t>EMW</w:t>
      </w:r>
      <w:r>
        <w:t>: I didn’t notice order issues…</w:t>
      </w:r>
      <w:r w:rsidR="00D15119">
        <w:t xml:space="preserve"> I agree it jumps around a lot but I think re-ordering would jump around in other ways, no?</w:t>
      </w:r>
    </w:p>
  </w:comment>
  <w:comment w:id="95" w:author="Elizabeth Wolkovich" w:date="2019-01-02T13:14:00Z" w:initials="EW">
    <w:p w14:paraId="5ABB1F36" w14:textId="75874C0C" w:rsidR="00D15119" w:rsidRDefault="00D15119">
      <w:pPr>
        <w:pStyle w:val="CommentText"/>
      </w:pPr>
      <w:r>
        <w:rPr>
          <w:rStyle w:val="CommentReference"/>
        </w:rPr>
        <w:annotationRef/>
      </w:r>
      <w:r>
        <w:t>I feel like you need to say something positive about this study before this sentence. Like ‘they showed this matter a lot and this didn’t matter’ …. Otherwise I read it and think ‘huh, why ever do what seems like a ton of work.’</w:t>
      </w:r>
    </w:p>
  </w:comment>
  <w:comment w:id="97" w:author="Elizabeth Wolkovich" w:date="2019-01-02T13:15:00Z" w:initials="EW">
    <w:p w14:paraId="3AF1FECB" w14:textId="211EBB8F" w:rsidR="00D15119" w:rsidRDefault="00D15119">
      <w:pPr>
        <w:pStyle w:val="CommentText"/>
      </w:pPr>
      <w:r>
        <w:rPr>
          <w:rStyle w:val="CommentReference"/>
        </w:rPr>
        <w:annotationRef/>
      </w:r>
      <w:r>
        <w:t>Can we give an example? I think Lake Washington may even have a study like this …</w:t>
      </w:r>
    </w:p>
  </w:comment>
  <w:comment w:id="98" w:author="Elizabeth Wolkovich" w:date="2019-01-02T13:17:00Z" w:initials="EW">
    <w:p w14:paraId="1FCAC709" w14:textId="3CE0F1DF" w:rsidR="00EA7AF3" w:rsidRDefault="00EA7AF3">
      <w:pPr>
        <w:pStyle w:val="CommentText"/>
      </w:pPr>
      <w:r>
        <w:rPr>
          <w:rStyle w:val="CommentReference"/>
        </w:rPr>
        <w:annotationRef/>
      </w:r>
      <w:r>
        <w:t xml:space="preserve">This needs development … We say ideally it should be this way. The logical next sentence to me would be ‘here’s an example of it being well matched’ and then ‘it can be hard in aquatic systems , BUT without these measures they won’t be able test life history theory.’ And then you need to explain what you mean about the dormancy … (or cut?). </w:t>
      </w:r>
    </w:p>
  </w:comment>
  <w:comment w:id="99" w:author="Elizabeth Wolkovich" w:date="2019-01-02T13:18:00Z" w:initials="EW">
    <w:p w14:paraId="073F1B01" w14:textId="7B478B9A" w:rsidR="00DE095B" w:rsidRDefault="00DE095B">
      <w:pPr>
        <w:pStyle w:val="CommentText"/>
      </w:pPr>
      <w:r>
        <w:rPr>
          <w:rStyle w:val="CommentReference"/>
        </w:rPr>
        <w:annotationRef/>
      </w:r>
      <w:r>
        <w:t>This feels very tacked on. Can you expand on it?</w:t>
      </w:r>
      <w:r w:rsidR="00EA7AF3">
        <w:t xml:space="preserve"> Maybe the dormancy goes with this?</w:t>
      </w:r>
    </w:p>
  </w:comment>
  <w:comment w:id="100" w:author="Elizabeth Wolkovich" w:date="2018-12-18T14:00:00Z" w:initials="EW">
    <w:p w14:paraId="3992F086" w14:textId="00D314EC" w:rsidR="00D778B0" w:rsidRDefault="00D778B0">
      <w:pPr>
        <w:pStyle w:val="CommentText"/>
      </w:pPr>
      <w:r>
        <w:rPr>
          <w:rStyle w:val="CommentReference"/>
        </w:rPr>
        <w:annotationRef/>
      </w:r>
      <w:r>
        <w:t xml:space="preserve">This feels tacked on.  Could this plus the ‘collect more equivalent data’ be a new short paragraph? They seem related …. </w:t>
      </w:r>
    </w:p>
    <w:p w14:paraId="0ECC08D4" w14:textId="77777777" w:rsidR="00D778B0" w:rsidRDefault="00D778B0">
      <w:pPr>
        <w:pStyle w:val="CommentText"/>
      </w:pPr>
    </w:p>
    <w:p w14:paraId="4B62D2D1" w14:textId="6107D823" w:rsidR="00D778B0" w:rsidRPr="00652D46" w:rsidRDefault="00D778B0">
      <w:pPr>
        <w:pStyle w:val="CommentText"/>
      </w:pPr>
      <w:r>
        <w:rPr>
          <w:b/>
        </w:rPr>
        <w:t>HK</w:t>
      </w:r>
      <w:r>
        <w:t>- After the edits this round, my vote is to cut both …</w:t>
      </w:r>
    </w:p>
  </w:comment>
  <w:comment w:id="105" w:author="Elizabeth Wolkovich" w:date="2019-01-02T13:20:00Z" w:initials="EW">
    <w:p w14:paraId="40BF906E" w14:textId="6EBE65E2" w:rsidR="00F15A74" w:rsidRDefault="00F15A74">
      <w:pPr>
        <w:pStyle w:val="CommentText"/>
      </w:pPr>
      <w:r>
        <w:rPr>
          <w:rStyle w:val="CommentReference"/>
        </w:rPr>
        <w:annotationRef/>
      </w:r>
      <w:r>
        <w:t xml:space="preserve">I think we need a transition (or connection – are we still talking about pre-climate change data? How do we test for the peak? Across years? Need to make the connections and points easier for readers) here and a better topic sentence …. </w:t>
      </w:r>
    </w:p>
  </w:comment>
  <w:comment w:id="109" w:author="Elizabeth Wolkovich" w:date="2019-01-02T13:22:00Z" w:initials="EW">
    <w:p w14:paraId="1D0A4DE5" w14:textId="2F43E468" w:rsidR="00EC77AB" w:rsidRDefault="00EC77AB">
      <w:pPr>
        <w:pStyle w:val="CommentText"/>
      </w:pPr>
      <w:r>
        <w:rPr>
          <w:rStyle w:val="CommentReference"/>
        </w:rPr>
        <w:annotationRef/>
      </w:r>
      <w:r>
        <w:t>Again, could expand on this in one more sentence so it’s clearer to readers …</w:t>
      </w:r>
      <w:r w:rsidR="004D3ED3">
        <w:t xml:space="preserve">  </w:t>
      </w:r>
    </w:p>
  </w:comment>
  <w:comment w:id="110" w:author="Elizabeth Wolkovich" w:date="2019-01-02T13:21:00Z" w:initials="EW">
    <w:p w14:paraId="5BC1CBEA" w14:textId="3923E994" w:rsidR="00D778B0" w:rsidRDefault="00D778B0">
      <w:pPr>
        <w:pStyle w:val="CommentText"/>
      </w:pPr>
      <w:r>
        <w:rPr>
          <w:rStyle w:val="CommentReference"/>
        </w:rPr>
        <w:annotationRef/>
      </w:r>
      <w:r>
        <w:t xml:space="preserve">Then what? I would spell this out for the reader (two sentences). </w:t>
      </w:r>
    </w:p>
    <w:p w14:paraId="4FA60B93" w14:textId="77777777" w:rsidR="00D778B0" w:rsidRDefault="00D778B0">
      <w:pPr>
        <w:pStyle w:val="CommentText"/>
      </w:pPr>
    </w:p>
    <w:p w14:paraId="5DEBB0F4" w14:textId="42E569EF" w:rsidR="00D778B0" w:rsidRDefault="00D778B0">
      <w:pPr>
        <w:pStyle w:val="CommentText"/>
      </w:pPr>
      <w:r>
        <w:t>HK- great suggestion!</w:t>
      </w:r>
    </w:p>
    <w:p w14:paraId="49C32278" w14:textId="77777777" w:rsidR="004D3ED3" w:rsidRDefault="004D3ED3">
      <w:pPr>
        <w:pStyle w:val="CommentText"/>
      </w:pPr>
    </w:p>
    <w:p w14:paraId="5114F1BC" w14:textId="29EC28E5" w:rsidR="004D3ED3" w:rsidRDefault="004D3ED3">
      <w:pPr>
        <w:pStyle w:val="CommentText"/>
      </w:pPr>
      <w:r w:rsidRPr="004D3ED3">
        <w:rPr>
          <w:b/>
        </w:rPr>
        <w:t>EMW</w:t>
      </w:r>
      <w:r>
        <w:t>: Great!</w:t>
      </w:r>
    </w:p>
  </w:comment>
  <w:comment w:id="112" w:author="Heather Kharouba" w:date="2018-12-18T14:54:00Z" w:initials="HK">
    <w:p w14:paraId="76928E0B" w14:textId="76C87F3F" w:rsidR="00D778B0" w:rsidRDefault="00D778B0">
      <w:pPr>
        <w:pStyle w:val="CommentText"/>
      </w:pPr>
      <w:r>
        <w:rPr>
          <w:rStyle w:val="CommentReference"/>
        </w:rPr>
        <w:annotationRef/>
      </w:r>
      <w:r>
        <w:t>Suggestions for an example? I feel like you may have had something in mind.</w:t>
      </w:r>
    </w:p>
  </w:comment>
  <w:comment w:id="113" w:author="Heather Kharouba" w:date="2018-12-19T12:37:00Z" w:initials="HK">
    <w:p w14:paraId="20851796" w14:textId="292A7E47" w:rsidR="00D778B0" w:rsidRDefault="00D778B0">
      <w:pPr>
        <w:pStyle w:val="CommentText"/>
      </w:pPr>
      <w:r>
        <w:rPr>
          <w:rStyle w:val="CommentReference"/>
        </w:rPr>
        <w:annotationRef/>
      </w:r>
      <w:r>
        <w:t>Great changes to the section! I cut most of what I had because of overlap OR tried to incorporate it into your text</w:t>
      </w:r>
    </w:p>
  </w:comment>
  <w:comment w:id="114" w:author="Elizabeth Wolkovich" w:date="2019-01-02T13:23:00Z" w:initials="EW">
    <w:p w14:paraId="5EE74F5E" w14:textId="65B7F2BB" w:rsidR="00BE6F00" w:rsidRDefault="00BE6F00">
      <w:pPr>
        <w:pStyle w:val="CommentText"/>
      </w:pPr>
      <w:r>
        <w:rPr>
          <w:rStyle w:val="CommentReference"/>
        </w:rPr>
        <w:annotationRef/>
      </w:r>
      <w:r>
        <w:t>Nice!</w:t>
      </w:r>
    </w:p>
  </w:comment>
  <w:comment w:id="117" w:author="Heather Kharouba" w:date="2019-01-02T13:23:00Z" w:initials="HK">
    <w:p w14:paraId="107A7F7F" w14:textId="7F3E4416" w:rsidR="00D778B0" w:rsidRDefault="00D778B0">
      <w:pPr>
        <w:pStyle w:val="CommentText"/>
      </w:pPr>
      <w:r>
        <w:rPr>
          <w:rStyle w:val="CommentReference"/>
        </w:rPr>
        <w:annotationRef/>
      </w:r>
      <w:r>
        <w:t>Ok if just synchrony and not mismatch?</w:t>
      </w:r>
    </w:p>
    <w:p w14:paraId="31F6FA67" w14:textId="77777777" w:rsidR="001D2989" w:rsidRDefault="001D2989">
      <w:pPr>
        <w:pStyle w:val="CommentText"/>
      </w:pPr>
    </w:p>
    <w:p w14:paraId="6A0D2267" w14:textId="275A2B41" w:rsidR="001D2989" w:rsidRDefault="001D2989">
      <w:pPr>
        <w:pStyle w:val="CommentText"/>
      </w:pPr>
      <w:r w:rsidRPr="001D2989">
        <w:rPr>
          <w:b/>
        </w:rPr>
        <w:t>EMW</w:t>
      </w:r>
      <w:r>
        <w:t xml:space="preserve">: Seems good to me. </w:t>
      </w:r>
    </w:p>
  </w:comment>
  <w:comment w:id="118" w:author="Elizabeth Wolkovich" w:date="2018-12-19T12:33:00Z" w:initials="EW">
    <w:p w14:paraId="1D3663D7" w14:textId="24738686" w:rsidR="00D778B0" w:rsidRDefault="00D778B0">
      <w:pPr>
        <w:pStyle w:val="CommentText"/>
      </w:pPr>
      <w:ins w:id="119" w:author="Elizabeth Wolkovich" w:date="2018-12-14T22:46:00Z">
        <w:r>
          <w:rPr>
            <w:rStyle w:val="CommentReference"/>
          </w:rPr>
          <w:annotationRef/>
        </w:r>
      </w:ins>
      <w:r>
        <w:t xml:space="preserve">If there are any systems doing forecasting for synchrony that are decent you could close with a sentence about those here. </w:t>
      </w:r>
    </w:p>
    <w:p w14:paraId="346EE7E0" w14:textId="77777777" w:rsidR="00D778B0" w:rsidRDefault="00D778B0">
      <w:pPr>
        <w:pStyle w:val="CommentText"/>
      </w:pPr>
    </w:p>
    <w:p w14:paraId="2091C464" w14:textId="1F3F57AE" w:rsidR="00D778B0" w:rsidRDefault="00D778B0">
      <w:pPr>
        <w:pStyle w:val="CommentText"/>
      </w:pPr>
      <w:r w:rsidRPr="006B4249">
        <w:rPr>
          <w:b/>
        </w:rPr>
        <w:t>HK</w:t>
      </w:r>
      <w:r>
        <w:t>- None that I know about…</w:t>
      </w:r>
    </w:p>
  </w:comment>
  <w:comment w:id="124" w:author="Heather Kharouba" w:date="2019-01-02T13:24:00Z" w:initials="HK">
    <w:p w14:paraId="2EFE7642" w14:textId="1AF01947" w:rsidR="00D778B0" w:rsidRDefault="00D778B0">
      <w:pPr>
        <w:pStyle w:val="CommentText"/>
      </w:pPr>
      <w:r>
        <w:rPr>
          <w:rStyle w:val="CommentReference"/>
        </w:rPr>
        <w:annotationRef/>
      </w:r>
      <w:r>
        <w:t>Is the bolded font is on purpose?</w:t>
      </w:r>
    </w:p>
    <w:p w14:paraId="4221BF71" w14:textId="77777777" w:rsidR="00AE35F2" w:rsidRDefault="00AE35F2">
      <w:pPr>
        <w:pStyle w:val="CommentText"/>
      </w:pPr>
    </w:p>
    <w:p w14:paraId="63B0D4C8" w14:textId="1587252A" w:rsidR="00AE35F2" w:rsidRDefault="00AE35F2">
      <w:pPr>
        <w:pStyle w:val="CommentText"/>
      </w:pPr>
      <w:r w:rsidRPr="007639F3">
        <w:rPr>
          <w:b/>
        </w:rPr>
        <w:t>EMW</w:t>
      </w:r>
      <w:r>
        <w:t xml:space="preserve">: No! Can remove … </w:t>
      </w:r>
    </w:p>
  </w:comment>
  <w:comment w:id="125" w:author="Heather Kharouba" w:date="2019-01-02T13:26:00Z" w:initials="HK">
    <w:p w14:paraId="665DBA40" w14:textId="564AA3C6" w:rsidR="00D778B0" w:rsidRDefault="00D778B0">
      <w:pPr>
        <w:pStyle w:val="CommentText"/>
      </w:pPr>
      <w:r>
        <w:rPr>
          <w:rStyle w:val="CommentReference"/>
        </w:rPr>
        <w:annotationRef/>
      </w:r>
      <w:r>
        <w:t>What do you mean by ‘one model’?</w:t>
      </w:r>
    </w:p>
    <w:p w14:paraId="55B2553F" w14:textId="77777777" w:rsidR="007639F3" w:rsidRDefault="007639F3">
      <w:pPr>
        <w:pStyle w:val="CommentText"/>
      </w:pPr>
    </w:p>
    <w:p w14:paraId="3E856544" w14:textId="5B068F38" w:rsidR="007639F3" w:rsidRDefault="007639F3">
      <w:pPr>
        <w:pStyle w:val="CommentText"/>
      </w:pPr>
      <w:r w:rsidRPr="007639F3">
        <w:rPr>
          <w:b/>
        </w:rPr>
        <w:t>EMW</w:t>
      </w:r>
      <w:r>
        <w:t>: I meant you have a model with ‘system’ and ‘species trait’ and such in it, instead of this model for great tits and one for this place and that place, but I agree it is NOT clear.  Maybe change to a holistic or multi-level modeling approach? Could also add a sentence explaining more.</w:t>
      </w:r>
    </w:p>
  </w:comment>
  <w:comment w:id="126" w:author="Heather Kharouba" w:date="2018-12-18T16:12:00Z" w:initials="HK">
    <w:p w14:paraId="5A67870B" w14:textId="5E8B55B2" w:rsidR="00D778B0" w:rsidRDefault="00D778B0">
      <w:pPr>
        <w:pStyle w:val="CommentText"/>
      </w:pPr>
      <w:r>
        <w:rPr>
          <w:rStyle w:val="CommentReference"/>
        </w:rPr>
        <w:annotationRef/>
      </w:r>
      <w:r>
        <w:t>Added comment about aquatic vs. terrestrial</w:t>
      </w:r>
    </w:p>
  </w:comment>
  <w:comment w:id="123" w:author="Elizabeth Wolkovich" w:date="2019-01-02T13:27:00Z" w:initials="EW">
    <w:p w14:paraId="68C55827" w14:textId="2EDD199C" w:rsidR="007639F3" w:rsidRDefault="007639F3">
      <w:pPr>
        <w:pStyle w:val="CommentText"/>
      </w:pPr>
      <w:r>
        <w:rPr>
          <w:rStyle w:val="CommentReference"/>
        </w:rPr>
        <w:annotationRef/>
      </w:r>
      <w:r>
        <w:t>Seems generally very strong!</w:t>
      </w:r>
    </w:p>
  </w:comment>
  <w:comment w:id="139" w:author="Elizabeth Wolkovich" w:date="2019-01-02T10:58:00Z" w:initials="EW">
    <w:p w14:paraId="17618564" w14:textId="2E62D5A8" w:rsidR="00D778B0" w:rsidRDefault="00D778B0">
      <w:pPr>
        <w:pStyle w:val="CommentText"/>
      </w:pPr>
      <w:r>
        <w:rPr>
          <w:rStyle w:val="CommentReference"/>
        </w:rPr>
        <w:annotationRef/>
      </w:r>
      <w:r>
        <w:t xml:space="preserve">Events? </w:t>
      </w:r>
    </w:p>
  </w:comment>
  <w:comment w:id="145" w:author="Elizabeth Wolkovich" w:date="2019-01-02T12:27:00Z" w:initials="EW">
    <w:p w14:paraId="68207D2D" w14:textId="7E20FAF2" w:rsidR="00D778B0" w:rsidRDefault="00D778B0">
      <w:pPr>
        <w:pStyle w:val="CommentText"/>
      </w:pPr>
      <w:r>
        <w:rPr>
          <w:rStyle w:val="CommentReference"/>
        </w:rPr>
        <w:annotationRef/>
      </w:r>
      <w:r>
        <w:t>Delete?</w:t>
      </w:r>
    </w:p>
  </w:comment>
  <w:comment w:id="146" w:author="Elizabeth Wolkovich" w:date="2019-01-02T12:25:00Z" w:initials="EW">
    <w:p w14:paraId="5C3FE694" w14:textId="5DA55B53" w:rsidR="00D778B0" w:rsidRDefault="00D778B0">
      <w:pPr>
        <w:pStyle w:val="CommentText"/>
      </w:pPr>
      <w:r>
        <w:rPr>
          <w:rStyle w:val="CommentReference"/>
        </w:rPr>
        <w:annotationRef/>
      </w:r>
      <w:r>
        <w:t xml:space="preserve">What do you mean by fully? </w:t>
      </w:r>
    </w:p>
  </w:comment>
  <w:comment w:id="155" w:author="Elizabeth Wolkovich" w:date="2019-01-02T12:26:00Z" w:initials="EW">
    <w:p w14:paraId="0CFB945E" w14:textId="00D52962" w:rsidR="00D778B0" w:rsidRDefault="00D778B0">
      <w:pPr>
        <w:pStyle w:val="CommentText"/>
      </w:pPr>
      <w:r>
        <w:rPr>
          <w:rStyle w:val="CommentReference"/>
        </w:rPr>
        <w:annotationRef/>
      </w:r>
      <w:r>
        <w:t>Do we need? This feels a little broad.</w:t>
      </w:r>
    </w:p>
  </w:comment>
  <w:comment w:id="156" w:author="Heather Kharouba" w:date="2018-11-16T16:42:00Z" w:initials="HK">
    <w:p w14:paraId="0AD17738" w14:textId="67AB8565" w:rsidR="00D778B0" w:rsidRDefault="00D778B0">
      <w:pPr>
        <w:pStyle w:val="CommentText"/>
      </w:pPr>
      <w:r>
        <w:rPr>
          <w:rStyle w:val="CommentReference"/>
        </w:rPr>
        <w:annotationRef/>
      </w:r>
      <w:r>
        <w:t>All numbers need to be verified</w:t>
      </w:r>
    </w:p>
  </w:comment>
  <w:comment w:id="157" w:author="Heather Kharouba" w:date="2018-10-15T13:46:00Z" w:initials="HK">
    <w:p w14:paraId="11A332AB" w14:textId="4A5754CC" w:rsidR="00D778B0" w:rsidRDefault="00D778B0">
      <w:pPr>
        <w:pStyle w:val="CommentText"/>
      </w:pPr>
      <w:r>
        <w:rPr>
          <w:rStyle w:val="CommentReference"/>
        </w:rPr>
        <w:annotationRef/>
      </w:r>
      <w:r>
        <w:t>x-axis needs to be consistent- either relative timing or mismatch</w:t>
      </w:r>
    </w:p>
  </w:comment>
  <w:comment w:id="158" w:author="Heather Kharouba" w:date="2018-10-15T16:15:00Z" w:initials="HK">
    <w:p w14:paraId="307EAA53" w14:textId="497D32EA" w:rsidR="00D778B0" w:rsidRDefault="00D778B0">
      <w:pPr>
        <w:pStyle w:val="CommentText"/>
      </w:pPr>
      <w:r>
        <w:rPr>
          <w:rStyle w:val="CommentReference"/>
        </w:rPr>
        <w:annotationRef/>
      </w:r>
      <w:r>
        <w:t>Add lines of best fit from Figure 3 in the paper</w:t>
      </w:r>
    </w:p>
  </w:comment>
  <w:comment w:id="159" w:author="Heather Kharouba" w:date="2018-10-15T16:26:00Z" w:initials="HK">
    <w:p w14:paraId="540568EF" w14:textId="27BE93DD" w:rsidR="00D778B0" w:rsidRDefault="00D778B0">
      <w:pPr>
        <w:pStyle w:val="CommentText"/>
      </w:pPr>
      <w:r>
        <w:rPr>
          <w:rStyle w:val="CommentReference"/>
        </w:rPr>
        <w:annotationRef/>
      </w:r>
      <w:r>
        <w:t>I’m pretty sure the x axis is the same in both papers but I’ll do another read through of the experiment to make sure that foliage fed to larvae was from new leaves.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8BB13" w14:textId="77777777" w:rsidR="00D778B0" w:rsidRDefault="00D778B0" w:rsidP="009E2783">
      <w:r>
        <w:separator/>
      </w:r>
    </w:p>
  </w:endnote>
  <w:endnote w:type="continuationSeparator" w:id="0">
    <w:p w14:paraId="10CB757A" w14:textId="77777777" w:rsidR="00D778B0" w:rsidRDefault="00D778B0"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Roman">
    <w:panose1 w:val="00000500000000020000"/>
    <w:charset w:val="00"/>
    <w:family w:val="auto"/>
    <w:pitch w:val="variable"/>
    <w:sig w:usb0="E00002FF" w:usb1="5000205A"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D778B0" w:rsidRDefault="00D778B0"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D778B0" w:rsidRDefault="00D778B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D778B0" w:rsidRDefault="00D778B0"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10BC9">
      <w:rPr>
        <w:rStyle w:val="PageNumber"/>
        <w:noProof/>
      </w:rPr>
      <w:t>1</w:t>
    </w:r>
    <w:r>
      <w:rPr>
        <w:rStyle w:val="PageNumber"/>
      </w:rPr>
      <w:fldChar w:fldCharType="end"/>
    </w:r>
  </w:p>
  <w:p w14:paraId="6D639CA1" w14:textId="77777777" w:rsidR="00D778B0" w:rsidRDefault="00D778B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1FB24" w14:textId="77777777" w:rsidR="00D778B0" w:rsidRDefault="00D778B0" w:rsidP="009E2783">
      <w:r>
        <w:separator/>
      </w:r>
    </w:p>
  </w:footnote>
  <w:footnote w:type="continuationSeparator" w:id="0">
    <w:p w14:paraId="7217F036" w14:textId="77777777" w:rsidR="00D778B0" w:rsidRDefault="00D778B0"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7">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0">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5">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8">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9">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4">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29">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7"/>
  </w:num>
  <w:num w:numId="3">
    <w:abstractNumId w:val="14"/>
  </w:num>
  <w:num w:numId="4">
    <w:abstractNumId w:val="23"/>
  </w:num>
  <w:num w:numId="5">
    <w:abstractNumId w:val="9"/>
  </w:num>
  <w:num w:numId="6">
    <w:abstractNumId w:val="28"/>
  </w:num>
  <w:num w:numId="7">
    <w:abstractNumId w:val="12"/>
  </w:num>
  <w:num w:numId="8">
    <w:abstractNumId w:val="8"/>
  </w:num>
  <w:num w:numId="9">
    <w:abstractNumId w:val="11"/>
  </w:num>
  <w:num w:numId="10">
    <w:abstractNumId w:val="0"/>
  </w:num>
  <w:num w:numId="11">
    <w:abstractNumId w:val="7"/>
  </w:num>
  <w:num w:numId="12">
    <w:abstractNumId w:val="2"/>
  </w:num>
  <w:num w:numId="13">
    <w:abstractNumId w:val="15"/>
  </w:num>
  <w:num w:numId="14">
    <w:abstractNumId w:val="20"/>
  </w:num>
  <w:num w:numId="15">
    <w:abstractNumId w:val="22"/>
  </w:num>
  <w:num w:numId="16">
    <w:abstractNumId w:val="29"/>
  </w:num>
  <w:num w:numId="17">
    <w:abstractNumId w:val="5"/>
  </w:num>
  <w:num w:numId="18">
    <w:abstractNumId w:val="19"/>
  </w:num>
  <w:num w:numId="19">
    <w:abstractNumId w:val="27"/>
  </w:num>
  <w:num w:numId="20">
    <w:abstractNumId w:val="3"/>
  </w:num>
  <w:num w:numId="21">
    <w:abstractNumId w:val="13"/>
  </w:num>
  <w:num w:numId="22">
    <w:abstractNumId w:val="26"/>
  </w:num>
  <w:num w:numId="23">
    <w:abstractNumId w:val="16"/>
  </w:num>
  <w:num w:numId="24">
    <w:abstractNumId w:val="10"/>
  </w:num>
  <w:num w:numId="25">
    <w:abstractNumId w:val="24"/>
  </w:num>
  <w:num w:numId="26">
    <w:abstractNumId w:val="18"/>
  </w:num>
  <w:num w:numId="27">
    <w:abstractNumId w:val="1"/>
  </w:num>
  <w:num w:numId="28">
    <w:abstractNumId w:val="4"/>
  </w:num>
  <w:num w:numId="29">
    <w:abstractNumId w:val="2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BA5"/>
    <w:rsid w:val="00001DCB"/>
    <w:rsid w:val="000026B2"/>
    <w:rsid w:val="00002F4A"/>
    <w:rsid w:val="000062F4"/>
    <w:rsid w:val="00007F7B"/>
    <w:rsid w:val="000108AB"/>
    <w:rsid w:val="000114A6"/>
    <w:rsid w:val="00012E10"/>
    <w:rsid w:val="00013B77"/>
    <w:rsid w:val="00013E92"/>
    <w:rsid w:val="000148B6"/>
    <w:rsid w:val="000159B8"/>
    <w:rsid w:val="0001795F"/>
    <w:rsid w:val="00020785"/>
    <w:rsid w:val="00021DD4"/>
    <w:rsid w:val="00021E15"/>
    <w:rsid w:val="00022127"/>
    <w:rsid w:val="00023306"/>
    <w:rsid w:val="00024158"/>
    <w:rsid w:val="00024CB9"/>
    <w:rsid w:val="0002565B"/>
    <w:rsid w:val="000268AA"/>
    <w:rsid w:val="00027400"/>
    <w:rsid w:val="00032030"/>
    <w:rsid w:val="00032803"/>
    <w:rsid w:val="0003312E"/>
    <w:rsid w:val="00033181"/>
    <w:rsid w:val="00033B9C"/>
    <w:rsid w:val="00035189"/>
    <w:rsid w:val="00035CB0"/>
    <w:rsid w:val="00036248"/>
    <w:rsid w:val="0003665A"/>
    <w:rsid w:val="00040FCB"/>
    <w:rsid w:val="00042A8C"/>
    <w:rsid w:val="00043794"/>
    <w:rsid w:val="0005107A"/>
    <w:rsid w:val="00053731"/>
    <w:rsid w:val="00055122"/>
    <w:rsid w:val="0005544C"/>
    <w:rsid w:val="000561BB"/>
    <w:rsid w:val="00057778"/>
    <w:rsid w:val="00057B98"/>
    <w:rsid w:val="000601A6"/>
    <w:rsid w:val="00060C06"/>
    <w:rsid w:val="00060E37"/>
    <w:rsid w:val="00062A86"/>
    <w:rsid w:val="00064986"/>
    <w:rsid w:val="00065F04"/>
    <w:rsid w:val="00070936"/>
    <w:rsid w:val="00070B18"/>
    <w:rsid w:val="0007134C"/>
    <w:rsid w:val="0007263E"/>
    <w:rsid w:val="0007289B"/>
    <w:rsid w:val="00074AF4"/>
    <w:rsid w:val="00074E66"/>
    <w:rsid w:val="00076154"/>
    <w:rsid w:val="00080BEF"/>
    <w:rsid w:val="00081C00"/>
    <w:rsid w:val="000826DF"/>
    <w:rsid w:val="00082AC5"/>
    <w:rsid w:val="00085399"/>
    <w:rsid w:val="00085D46"/>
    <w:rsid w:val="00086AF5"/>
    <w:rsid w:val="00086DE8"/>
    <w:rsid w:val="00090BD2"/>
    <w:rsid w:val="00091405"/>
    <w:rsid w:val="00092446"/>
    <w:rsid w:val="00092D00"/>
    <w:rsid w:val="00097822"/>
    <w:rsid w:val="000A0AC5"/>
    <w:rsid w:val="000A5C98"/>
    <w:rsid w:val="000A79DB"/>
    <w:rsid w:val="000B0AB3"/>
    <w:rsid w:val="000B0B71"/>
    <w:rsid w:val="000B1C95"/>
    <w:rsid w:val="000B2B70"/>
    <w:rsid w:val="000B3E16"/>
    <w:rsid w:val="000B5258"/>
    <w:rsid w:val="000B56CB"/>
    <w:rsid w:val="000B6B28"/>
    <w:rsid w:val="000C0D0A"/>
    <w:rsid w:val="000C198A"/>
    <w:rsid w:val="000C3AA4"/>
    <w:rsid w:val="000C478C"/>
    <w:rsid w:val="000C52E7"/>
    <w:rsid w:val="000C5FB0"/>
    <w:rsid w:val="000D162E"/>
    <w:rsid w:val="000D18FA"/>
    <w:rsid w:val="000D1DB5"/>
    <w:rsid w:val="000D2E6B"/>
    <w:rsid w:val="000D440D"/>
    <w:rsid w:val="000D4CDA"/>
    <w:rsid w:val="000D531D"/>
    <w:rsid w:val="000E2548"/>
    <w:rsid w:val="000E2F60"/>
    <w:rsid w:val="000F1559"/>
    <w:rsid w:val="000F4C15"/>
    <w:rsid w:val="000F5C69"/>
    <w:rsid w:val="000F6335"/>
    <w:rsid w:val="000F794E"/>
    <w:rsid w:val="000F7A0C"/>
    <w:rsid w:val="000F7B2C"/>
    <w:rsid w:val="001012C3"/>
    <w:rsid w:val="0010354C"/>
    <w:rsid w:val="001041B1"/>
    <w:rsid w:val="00105350"/>
    <w:rsid w:val="0010541E"/>
    <w:rsid w:val="00105B85"/>
    <w:rsid w:val="001061F7"/>
    <w:rsid w:val="00106313"/>
    <w:rsid w:val="0011188E"/>
    <w:rsid w:val="00112302"/>
    <w:rsid w:val="001154C1"/>
    <w:rsid w:val="00115AE1"/>
    <w:rsid w:val="00121364"/>
    <w:rsid w:val="00121617"/>
    <w:rsid w:val="00122826"/>
    <w:rsid w:val="00122845"/>
    <w:rsid w:val="00124B81"/>
    <w:rsid w:val="001253A8"/>
    <w:rsid w:val="00125659"/>
    <w:rsid w:val="00127E83"/>
    <w:rsid w:val="00132076"/>
    <w:rsid w:val="00132E01"/>
    <w:rsid w:val="00134753"/>
    <w:rsid w:val="00134D24"/>
    <w:rsid w:val="00135B5F"/>
    <w:rsid w:val="00135C6A"/>
    <w:rsid w:val="001373E9"/>
    <w:rsid w:val="00142D9A"/>
    <w:rsid w:val="00143830"/>
    <w:rsid w:val="00144EC6"/>
    <w:rsid w:val="00145140"/>
    <w:rsid w:val="00147A18"/>
    <w:rsid w:val="00150AB3"/>
    <w:rsid w:val="00151563"/>
    <w:rsid w:val="00151610"/>
    <w:rsid w:val="001546F7"/>
    <w:rsid w:val="00154BBA"/>
    <w:rsid w:val="0015514A"/>
    <w:rsid w:val="00155889"/>
    <w:rsid w:val="0015763A"/>
    <w:rsid w:val="0016012A"/>
    <w:rsid w:val="00160C0B"/>
    <w:rsid w:val="00163167"/>
    <w:rsid w:val="00170BE3"/>
    <w:rsid w:val="001728EF"/>
    <w:rsid w:val="001736E5"/>
    <w:rsid w:val="001764C2"/>
    <w:rsid w:val="00176AD6"/>
    <w:rsid w:val="00177210"/>
    <w:rsid w:val="00180528"/>
    <w:rsid w:val="00180B94"/>
    <w:rsid w:val="00180DB2"/>
    <w:rsid w:val="001813EB"/>
    <w:rsid w:val="00181977"/>
    <w:rsid w:val="00185CA3"/>
    <w:rsid w:val="00185FAB"/>
    <w:rsid w:val="001862ED"/>
    <w:rsid w:val="001925FC"/>
    <w:rsid w:val="001968E1"/>
    <w:rsid w:val="001A16F4"/>
    <w:rsid w:val="001A1EAB"/>
    <w:rsid w:val="001A2A0E"/>
    <w:rsid w:val="001A52C2"/>
    <w:rsid w:val="001A5B42"/>
    <w:rsid w:val="001A6CCA"/>
    <w:rsid w:val="001B0F95"/>
    <w:rsid w:val="001B2A3D"/>
    <w:rsid w:val="001B4FA7"/>
    <w:rsid w:val="001B593A"/>
    <w:rsid w:val="001B7FED"/>
    <w:rsid w:val="001C18F8"/>
    <w:rsid w:val="001C37CD"/>
    <w:rsid w:val="001C3927"/>
    <w:rsid w:val="001C46BE"/>
    <w:rsid w:val="001C5B08"/>
    <w:rsid w:val="001C5DB0"/>
    <w:rsid w:val="001C6E21"/>
    <w:rsid w:val="001C7666"/>
    <w:rsid w:val="001D060C"/>
    <w:rsid w:val="001D2989"/>
    <w:rsid w:val="001D2CCE"/>
    <w:rsid w:val="001D3AA9"/>
    <w:rsid w:val="001D434E"/>
    <w:rsid w:val="001D49AF"/>
    <w:rsid w:val="001D512D"/>
    <w:rsid w:val="001D52BB"/>
    <w:rsid w:val="001D5F21"/>
    <w:rsid w:val="001D663B"/>
    <w:rsid w:val="001D710D"/>
    <w:rsid w:val="001E258C"/>
    <w:rsid w:val="001E4111"/>
    <w:rsid w:val="001E411F"/>
    <w:rsid w:val="001E5301"/>
    <w:rsid w:val="001E53F8"/>
    <w:rsid w:val="001F00A4"/>
    <w:rsid w:val="001F117F"/>
    <w:rsid w:val="001F18E6"/>
    <w:rsid w:val="001F1B5B"/>
    <w:rsid w:val="001F290A"/>
    <w:rsid w:val="001F2A87"/>
    <w:rsid w:val="001F32C7"/>
    <w:rsid w:val="001F354F"/>
    <w:rsid w:val="001F3DE4"/>
    <w:rsid w:val="001F572B"/>
    <w:rsid w:val="001F698F"/>
    <w:rsid w:val="001F7104"/>
    <w:rsid w:val="002031F6"/>
    <w:rsid w:val="0020474F"/>
    <w:rsid w:val="002053F4"/>
    <w:rsid w:val="00207821"/>
    <w:rsid w:val="00210EC5"/>
    <w:rsid w:val="002121C3"/>
    <w:rsid w:val="002126AB"/>
    <w:rsid w:val="00212D54"/>
    <w:rsid w:val="00213F7F"/>
    <w:rsid w:val="00215715"/>
    <w:rsid w:val="0021614F"/>
    <w:rsid w:val="0021725A"/>
    <w:rsid w:val="00220A8F"/>
    <w:rsid w:val="00225192"/>
    <w:rsid w:val="00225C42"/>
    <w:rsid w:val="00225ECD"/>
    <w:rsid w:val="00225F53"/>
    <w:rsid w:val="002261CA"/>
    <w:rsid w:val="00226503"/>
    <w:rsid w:val="00226A59"/>
    <w:rsid w:val="00226CF7"/>
    <w:rsid w:val="0023093A"/>
    <w:rsid w:val="00231279"/>
    <w:rsid w:val="002332B1"/>
    <w:rsid w:val="00233597"/>
    <w:rsid w:val="0023366F"/>
    <w:rsid w:val="00233EA6"/>
    <w:rsid w:val="00235753"/>
    <w:rsid w:val="002358C3"/>
    <w:rsid w:val="0023730F"/>
    <w:rsid w:val="00237AE9"/>
    <w:rsid w:val="00241BAC"/>
    <w:rsid w:val="00243342"/>
    <w:rsid w:val="002435D8"/>
    <w:rsid w:val="002459AC"/>
    <w:rsid w:val="00245DD3"/>
    <w:rsid w:val="00245DEF"/>
    <w:rsid w:val="00247C46"/>
    <w:rsid w:val="0025102F"/>
    <w:rsid w:val="0025114D"/>
    <w:rsid w:val="00251B0E"/>
    <w:rsid w:val="0025230E"/>
    <w:rsid w:val="00254B05"/>
    <w:rsid w:val="00254B4D"/>
    <w:rsid w:val="002551CD"/>
    <w:rsid w:val="00256382"/>
    <w:rsid w:val="00256533"/>
    <w:rsid w:val="00257AED"/>
    <w:rsid w:val="00257F88"/>
    <w:rsid w:val="002633C4"/>
    <w:rsid w:val="0026435D"/>
    <w:rsid w:val="00264B25"/>
    <w:rsid w:val="002663D4"/>
    <w:rsid w:val="002702C8"/>
    <w:rsid w:val="00271E4D"/>
    <w:rsid w:val="0027347F"/>
    <w:rsid w:val="002741AD"/>
    <w:rsid w:val="0027441F"/>
    <w:rsid w:val="00274785"/>
    <w:rsid w:val="00274FA5"/>
    <w:rsid w:val="00275BD4"/>
    <w:rsid w:val="00276937"/>
    <w:rsid w:val="00277E3B"/>
    <w:rsid w:val="00280991"/>
    <w:rsid w:val="00281DAA"/>
    <w:rsid w:val="00281FE8"/>
    <w:rsid w:val="00281FE9"/>
    <w:rsid w:val="00282821"/>
    <w:rsid w:val="00282DBF"/>
    <w:rsid w:val="00285D31"/>
    <w:rsid w:val="00286AAC"/>
    <w:rsid w:val="00286F95"/>
    <w:rsid w:val="00287F49"/>
    <w:rsid w:val="002909D7"/>
    <w:rsid w:val="002913E2"/>
    <w:rsid w:val="002920A8"/>
    <w:rsid w:val="00294F7C"/>
    <w:rsid w:val="00295AF3"/>
    <w:rsid w:val="00295E12"/>
    <w:rsid w:val="00296E32"/>
    <w:rsid w:val="002A22D1"/>
    <w:rsid w:val="002A2D6A"/>
    <w:rsid w:val="002A3490"/>
    <w:rsid w:val="002A38E7"/>
    <w:rsid w:val="002A7014"/>
    <w:rsid w:val="002A7717"/>
    <w:rsid w:val="002A7DB1"/>
    <w:rsid w:val="002B0A1A"/>
    <w:rsid w:val="002B15F7"/>
    <w:rsid w:val="002B1912"/>
    <w:rsid w:val="002B276D"/>
    <w:rsid w:val="002B2D61"/>
    <w:rsid w:val="002B3034"/>
    <w:rsid w:val="002B4442"/>
    <w:rsid w:val="002B5922"/>
    <w:rsid w:val="002B5947"/>
    <w:rsid w:val="002C1A47"/>
    <w:rsid w:val="002C4016"/>
    <w:rsid w:val="002C5C3D"/>
    <w:rsid w:val="002C638D"/>
    <w:rsid w:val="002C7464"/>
    <w:rsid w:val="002C761A"/>
    <w:rsid w:val="002D0475"/>
    <w:rsid w:val="002D06C6"/>
    <w:rsid w:val="002D24A4"/>
    <w:rsid w:val="002D5FB0"/>
    <w:rsid w:val="002D656F"/>
    <w:rsid w:val="002D6F35"/>
    <w:rsid w:val="002D76D9"/>
    <w:rsid w:val="002D7AAE"/>
    <w:rsid w:val="002E3827"/>
    <w:rsid w:val="002E5739"/>
    <w:rsid w:val="002E5EFE"/>
    <w:rsid w:val="002F163B"/>
    <w:rsid w:val="002F1B0A"/>
    <w:rsid w:val="002F38CE"/>
    <w:rsid w:val="002F444F"/>
    <w:rsid w:val="002F4B0E"/>
    <w:rsid w:val="002F4E5F"/>
    <w:rsid w:val="003002FE"/>
    <w:rsid w:val="003011C5"/>
    <w:rsid w:val="00302131"/>
    <w:rsid w:val="0030285C"/>
    <w:rsid w:val="00302AB3"/>
    <w:rsid w:val="00303436"/>
    <w:rsid w:val="003061AB"/>
    <w:rsid w:val="003074D3"/>
    <w:rsid w:val="003130E4"/>
    <w:rsid w:val="0031416E"/>
    <w:rsid w:val="003164D7"/>
    <w:rsid w:val="00316942"/>
    <w:rsid w:val="003169C4"/>
    <w:rsid w:val="0032023F"/>
    <w:rsid w:val="00321A54"/>
    <w:rsid w:val="00322BD2"/>
    <w:rsid w:val="00322F1E"/>
    <w:rsid w:val="003239ED"/>
    <w:rsid w:val="003249A2"/>
    <w:rsid w:val="003250DD"/>
    <w:rsid w:val="00325116"/>
    <w:rsid w:val="00330449"/>
    <w:rsid w:val="00332FE8"/>
    <w:rsid w:val="0033387B"/>
    <w:rsid w:val="00333C6B"/>
    <w:rsid w:val="003356B8"/>
    <w:rsid w:val="00340C35"/>
    <w:rsid w:val="00341441"/>
    <w:rsid w:val="003414AF"/>
    <w:rsid w:val="00342913"/>
    <w:rsid w:val="00342BFE"/>
    <w:rsid w:val="0034364C"/>
    <w:rsid w:val="00343C6B"/>
    <w:rsid w:val="00346569"/>
    <w:rsid w:val="00347E6D"/>
    <w:rsid w:val="00351155"/>
    <w:rsid w:val="00352C1C"/>
    <w:rsid w:val="00353449"/>
    <w:rsid w:val="003570D9"/>
    <w:rsid w:val="00357686"/>
    <w:rsid w:val="00357E33"/>
    <w:rsid w:val="00362649"/>
    <w:rsid w:val="00363047"/>
    <w:rsid w:val="00365128"/>
    <w:rsid w:val="003651B0"/>
    <w:rsid w:val="00367467"/>
    <w:rsid w:val="003674DC"/>
    <w:rsid w:val="00370663"/>
    <w:rsid w:val="003707ED"/>
    <w:rsid w:val="00372C34"/>
    <w:rsid w:val="00372E8B"/>
    <w:rsid w:val="00374D90"/>
    <w:rsid w:val="00375C27"/>
    <w:rsid w:val="003765C1"/>
    <w:rsid w:val="003828A4"/>
    <w:rsid w:val="00384642"/>
    <w:rsid w:val="0038484F"/>
    <w:rsid w:val="003848FE"/>
    <w:rsid w:val="00384F97"/>
    <w:rsid w:val="003863B8"/>
    <w:rsid w:val="003875B1"/>
    <w:rsid w:val="00387836"/>
    <w:rsid w:val="00390576"/>
    <w:rsid w:val="00391905"/>
    <w:rsid w:val="00392805"/>
    <w:rsid w:val="00394364"/>
    <w:rsid w:val="0039513B"/>
    <w:rsid w:val="00397D25"/>
    <w:rsid w:val="00397E76"/>
    <w:rsid w:val="003A1985"/>
    <w:rsid w:val="003A1D4A"/>
    <w:rsid w:val="003A212C"/>
    <w:rsid w:val="003A4749"/>
    <w:rsid w:val="003A6636"/>
    <w:rsid w:val="003B244D"/>
    <w:rsid w:val="003B299C"/>
    <w:rsid w:val="003B3CA6"/>
    <w:rsid w:val="003B5617"/>
    <w:rsid w:val="003B7248"/>
    <w:rsid w:val="003C17A2"/>
    <w:rsid w:val="003C3796"/>
    <w:rsid w:val="003C4A76"/>
    <w:rsid w:val="003C4A82"/>
    <w:rsid w:val="003C5DD7"/>
    <w:rsid w:val="003D0029"/>
    <w:rsid w:val="003D22C4"/>
    <w:rsid w:val="003D466A"/>
    <w:rsid w:val="003D68DE"/>
    <w:rsid w:val="003E008B"/>
    <w:rsid w:val="003E2D27"/>
    <w:rsid w:val="003E3396"/>
    <w:rsid w:val="003E3C5B"/>
    <w:rsid w:val="003E6093"/>
    <w:rsid w:val="003F0415"/>
    <w:rsid w:val="003F429B"/>
    <w:rsid w:val="003F43DB"/>
    <w:rsid w:val="003F6CFF"/>
    <w:rsid w:val="00400628"/>
    <w:rsid w:val="00400707"/>
    <w:rsid w:val="00400C45"/>
    <w:rsid w:val="00401BBA"/>
    <w:rsid w:val="004023E3"/>
    <w:rsid w:val="004040AC"/>
    <w:rsid w:val="00404F39"/>
    <w:rsid w:val="004053EF"/>
    <w:rsid w:val="00405D50"/>
    <w:rsid w:val="00411222"/>
    <w:rsid w:val="004123B4"/>
    <w:rsid w:val="00412FFB"/>
    <w:rsid w:val="00413579"/>
    <w:rsid w:val="00417DC0"/>
    <w:rsid w:val="00422103"/>
    <w:rsid w:val="00422A5E"/>
    <w:rsid w:val="004246D6"/>
    <w:rsid w:val="004249C0"/>
    <w:rsid w:val="0042564D"/>
    <w:rsid w:val="004257D6"/>
    <w:rsid w:val="00425C0D"/>
    <w:rsid w:val="004264EA"/>
    <w:rsid w:val="004272D1"/>
    <w:rsid w:val="0042796D"/>
    <w:rsid w:val="00431538"/>
    <w:rsid w:val="004326E0"/>
    <w:rsid w:val="00432C41"/>
    <w:rsid w:val="004330DE"/>
    <w:rsid w:val="00433A71"/>
    <w:rsid w:val="004342E2"/>
    <w:rsid w:val="00436436"/>
    <w:rsid w:val="0044028C"/>
    <w:rsid w:val="00440629"/>
    <w:rsid w:val="00440D2B"/>
    <w:rsid w:val="00440D76"/>
    <w:rsid w:val="004430B5"/>
    <w:rsid w:val="00444F34"/>
    <w:rsid w:val="00446BD4"/>
    <w:rsid w:val="00447910"/>
    <w:rsid w:val="00447B30"/>
    <w:rsid w:val="00450D2A"/>
    <w:rsid w:val="00451C01"/>
    <w:rsid w:val="00452A69"/>
    <w:rsid w:val="0045359A"/>
    <w:rsid w:val="004535F4"/>
    <w:rsid w:val="004543DE"/>
    <w:rsid w:val="0045443B"/>
    <w:rsid w:val="0045509E"/>
    <w:rsid w:val="004553F7"/>
    <w:rsid w:val="00457F7F"/>
    <w:rsid w:val="00462700"/>
    <w:rsid w:val="00464251"/>
    <w:rsid w:val="00464675"/>
    <w:rsid w:val="004673DE"/>
    <w:rsid w:val="00472556"/>
    <w:rsid w:val="0047524E"/>
    <w:rsid w:val="00476C4C"/>
    <w:rsid w:val="00477118"/>
    <w:rsid w:val="004773F2"/>
    <w:rsid w:val="0048028E"/>
    <w:rsid w:val="00480859"/>
    <w:rsid w:val="00481831"/>
    <w:rsid w:val="004837B4"/>
    <w:rsid w:val="00483A6C"/>
    <w:rsid w:val="0048748A"/>
    <w:rsid w:val="00490865"/>
    <w:rsid w:val="004909AD"/>
    <w:rsid w:val="00492C6F"/>
    <w:rsid w:val="00493695"/>
    <w:rsid w:val="0049408B"/>
    <w:rsid w:val="004940D8"/>
    <w:rsid w:val="0049593A"/>
    <w:rsid w:val="004A1A50"/>
    <w:rsid w:val="004A2E64"/>
    <w:rsid w:val="004A518A"/>
    <w:rsid w:val="004A71D8"/>
    <w:rsid w:val="004B1701"/>
    <w:rsid w:val="004B2795"/>
    <w:rsid w:val="004B2973"/>
    <w:rsid w:val="004B418C"/>
    <w:rsid w:val="004B50C3"/>
    <w:rsid w:val="004B6D37"/>
    <w:rsid w:val="004C063A"/>
    <w:rsid w:val="004C27EA"/>
    <w:rsid w:val="004D117C"/>
    <w:rsid w:val="004D174D"/>
    <w:rsid w:val="004D2598"/>
    <w:rsid w:val="004D3E82"/>
    <w:rsid w:val="004D3ED3"/>
    <w:rsid w:val="004D47E8"/>
    <w:rsid w:val="004D4D86"/>
    <w:rsid w:val="004D4E2B"/>
    <w:rsid w:val="004D75FD"/>
    <w:rsid w:val="004D7AAD"/>
    <w:rsid w:val="004E1684"/>
    <w:rsid w:val="004E18C6"/>
    <w:rsid w:val="004E22B6"/>
    <w:rsid w:val="004E272C"/>
    <w:rsid w:val="004E274A"/>
    <w:rsid w:val="004E382D"/>
    <w:rsid w:val="004E387C"/>
    <w:rsid w:val="004E4327"/>
    <w:rsid w:val="004E7F56"/>
    <w:rsid w:val="004F007F"/>
    <w:rsid w:val="004F0235"/>
    <w:rsid w:val="004F0611"/>
    <w:rsid w:val="004F0F90"/>
    <w:rsid w:val="004F1E14"/>
    <w:rsid w:val="004F23B0"/>
    <w:rsid w:val="004F264F"/>
    <w:rsid w:val="004F2C5B"/>
    <w:rsid w:val="004F3534"/>
    <w:rsid w:val="004F4E3D"/>
    <w:rsid w:val="004F51EE"/>
    <w:rsid w:val="004F53F2"/>
    <w:rsid w:val="004F59EA"/>
    <w:rsid w:val="0050328F"/>
    <w:rsid w:val="0050400C"/>
    <w:rsid w:val="00504763"/>
    <w:rsid w:val="00505950"/>
    <w:rsid w:val="00505B5D"/>
    <w:rsid w:val="0050675A"/>
    <w:rsid w:val="00511C2E"/>
    <w:rsid w:val="00512E7B"/>
    <w:rsid w:val="00513F14"/>
    <w:rsid w:val="00514532"/>
    <w:rsid w:val="0051577F"/>
    <w:rsid w:val="00515DC2"/>
    <w:rsid w:val="00516058"/>
    <w:rsid w:val="00516667"/>
    <w:rsid w:val="00521116"/>
    <w:rsid w:val="00521170"/>
    <w:rsid w:val="0052306B"/>
    <w:rsid w:val="00523990"/>
    <w:rsid w:val="005239D8"/>
    <w:rsid w:val="0052479C"/>
    <w:rsid w:val="00524D13"/>
    <w:rsid w:val="00525456"/>
    <w:rsid w:val="00527C79"/>
    <w:rsid w:val="00530E01"/>
    <w:rsid w:val="00531C8C"/>
    <w:rsid w:val="005325BB"/>
    <w:rsid w:val="00532E0E"/>
    <w:rsid w:val="00534A8A"/>
    <w:rsid w:val="00535DA6"/>
    <w:rsid w:val="005369DE"/>
    <w:rsid w:val="00536A39"/>
    <w:rsid w:val="00536EF3"/>
    <w:rsid w:val="00537304"/>
    <w:rsid w:val="00537B6A"/>
    <w:rsid w:val="005413A2"/>
    <w:rsid w:val="00541DF8"/>
    <w:rsid w:val="005425A6"/>
    <w:rsid w:val="0054267F"/>
    <w:rsid w:val="005428BA"/>
    <w:rsid w:val="00542DA2"/>
    <w:rsid w:val="00543941"/>
    <w:rsid w:val="00544C62"/>
    <w:rsid w:val="0054541A"/>
    <w:rsid w:val="00545467"/>
    <w:rsid w:val="00545EA9"/>
    <w:rsid w:val="00550DCB"/>
    <w:rsid w:val="0055171D"/>
    <w:rsid w:val="00552787"/>
    <w:rsid w:val="00552C91"/>
    <w:rsid w:val="0055341A"/>
    <w:rsid w:val="00554399"/>
    <w:rsid w:val="005558A2"/>
    <w:rsid w:val="00555A94"/>
    <w:rsid w:val="0055619B"/>
    <w:rsid w:val="00560823"/>
    <w:rsid w:val="00561882"/>
    <w:rsid w:val="00562C3A"/>
    <w:rsid w:val="005645C7"/>
    <w:rsid w:val="00567B07"/>
    <w:rsid w:val="0057019A"/>
    <w:rsid w:val="0057040C"/>
    <w:rsid w:val="005712DC"/>
    <w:rsid w:val="00571301"/>
    <w:rsid w:val="00571D84"/>
    <w:rsid w:val="0057235E"/>
    <w:rsid w:val="00572638"/>
    <w:rsid w:val="00572CA5"/>
    <w:rsid w:val="005754E3"/>
    <w:rsid w:val="00575D08"/>
    <w:rsid w:val="005760D0"/>
    <w:rsid w:val="00582F87"/>
    <w:rsid w:val="005855A3"/>
    <w:rsid w:val="00585CC0"/>
    <w:rsid w:val="00586DCC"/>
    <w:rsid w:val="00590533"/>
    <w:rsid w:val="00592A36"/>
    <w:rsid w:val="00592AA1"/>
    <w:rsid w:val="005950B5"/>
    <w:rsid w:val="0059676A"/>
    <w:rsid w:val="0059741B"/>
    <w:rsid w:val="00597D5A"/>
    <w:rsid w:val="005A0A35"/>
    <w:rsid w:val="005A3160"/>
    <w:rsid w:val="005A46C6"/>
    <w:rsid w:val="005A587B"/>
    <w:rsid w:val="005A645A"/>
    <w:rsid w:val="005A6971"/>
    <w:rsid w:val="005A7BCC"/>
    <w:rsid w:val="005B3619"/>
    <w:rsid w:val="005B4507"/>
    <w:rsid w:val="005B4921"/>
    <w:rsid w:val="005B4CB3"/>
    <w:rsid w:val="005B597E"/>
    <w:rsid w:val="005B67A1"/>
    <w:rsid w:val="005C16C3"/>
    <w:rsid w:val="005C3EBB"/>
    <w:rsid w:val="005D08E7"/>
    <w:rsid w:val="005D094D"/>
    <w:rsid w:val="005D1F31"/>
    <w:rsid w:val="005D2EC5"/>
    <w:rsid w:val="005D320A"/>
    <w:rsid w:val="005D4948"/>
    <w:rsid w:val="005D754C"/>
    <w:rsid w:val="005E132B"/>
    <w:rsid w:val="005E2006"/>
    <w:rsid w:val="005E3CAE"/>
    <w:rsid w:val="005E4761"/>
    <w:rsid w:val="005E57DB"/>
    <w:rsid w:val="005E64DD"/>
    <w:rsid w:val="005F07E9"/>
    <w:rsid w:val="005F0971"/>
    <w:rsid w:val="005F1516"/>
    <w:rsid w:val="005F1660"/>
    <w:rsid w:val="005F244C"/>
    <w:rsid w:val="005F323E"/>
    <w:rsid w:val="005F5D54"/>
    <w:rsid w:val="0060058C"/>
    <w:rsid w:val="00602D2D"/>
    <w:rsid w:val="00603B55"/>
    <w:rsid w:val="00603C93"/>
    <w:rsid w:val="00604442"/>
    <w:rsid w:val="00604576"/>
    <w:rsid w:val="00606A17"/>
    <w:rsid w:val="0061059D"/>
    <w:rsid w:val="00610AD7"/>
    <w:rsid w:val="00610E04"/>
    <w:rsid w:val="00611992"/>
    <w:rsid w:val="00612454"/>
    <w:rsid w:val="0061390C"/>
    <w:rsid w:val="0061419E"/>
    <w:rsid w:val="00614ECB"/>
    <w:rsid w:val="006207EE"/>
    <w:rsid w:val="00625367"/>
    <w:rsid w:val="00625E2E"/>
    <w:rsid w:val="00634184"/>
    <w:rsid w:val="0063504E"/>
    <w:rsid w:val="00635598"/>
    <w:rsid w:val="006379AF"/>
    <w:rsid w:val="00640FB5"/>
    <w:rsid w:val="00642A83"/>
    <w:rsid w:val="00642FFD"/>
    <w:rsid w:val="00647AFE"/>
    <w:rsid w:val="00650DFF"/>
    <w:rsid w:val="00652D46"/>
    <w:rsid w:val="00655995"/>
    <w:rsid w:val="0065611E"/>
    <w:rsid w:val="00657DB3"/>
    <w:rsid w:val="00660CDC"/>
    <w:rsid w:val="00662033"/>
    <w:rsid w:val="00663AAE"/>
    <w:rsid w:val="00664DB7"/>
    <w:rsid w:val="00665755"/>
    <w:rsid w:val="00665B74"/>
    <w:rsid w:val="00666045"/>
    <w:rsid w:val="0066705A"/>
    <w:rsid w:val="006675E8"/>
    <w:rsid w:val="00670548"/>
    <w:rsid w:val="00671C81"/>
    <w:rsid w:val="006759C1"/>
    <w:rsid w:val="00676016"/>
    <w:rsid w:val="00680139"/>
    <w:rsid w:val="00681D62"/>
    <w:rsid w:val="00683134"/>
    <w:rsid w:val="00684212"/>
    <w:rsid w:val="00685E1F"/>
    <w:rsid w:val="00687053"/>
    <w:rsid w:val="006900DD"/>
    <w:rsid w:val="0069398B"/>
    <w:rsid w:val="00693FDF"/>
    <w:rsid w:val="00694F59"/>
    <w:rsid w:val="0069663E"/>
    <w:rsid w:val="006A19CA"/>
    <w:rsid w:val="006A2ACC"/>
    <w:rsid w:val="006A2DEE"/>
    <w:rsid w:val="006A340E"/>
    <w:rsid w:val="006A4184"/>
    <w:rsid w:val="006A43CF"/>
    <w:rsid w:val="006A717B"/>
    <w:rsid w:val="006B1B0F"/>
    <w:rsid w:val="006B4035"/>
    <w:rsid w:val="006B406F"/>
    <w:rsid w:val="006B4249"/>
    <w:rsid w:val="006B5991"/>
    <w:rsid w:val="006B5E82"/>
    <w:rsid w:val="006C02CE"/>
    <w:rsid w:val="006C1036"/>
    <w:rsid w:val="006C2334"/>
    <w:rsid w:val="006C4BCC"/>
    <w:rsid w:val="006C585B"/>
    <w:rsid w:val="006C59EF"/>
    <w:rsid w:val="006C7C48"/>
    <w:rsid w:val="006C7E51"/>
    <w:rsid w:val="006D0CB0"/>
    <w:rsid w:val="006D1EEF"/>
    <w:rsid w:val="006D3818"/>
    <w:rsid w:val="006D3CF9"/>
    <w:rsid w:val="006D3D3A"/>
    <w:rsid w:val="006D48B5"/>
    <w:rsid w:val="006D5611"/>
    <w:rsid w:val="006D642A"/>
    <w:rsid w:val="006E21FF"/>
    <w:rsid w:val="006E2BC7"/>
    <w:rsid w:val="006E2D69"/>
    <w:rsid w:val="006E3A94"/>
    <w:rsid w:val="006E4238"/>
    <w:rsid w:val="006E4631"/>
    <w:rsid w:val="006E4B61"/>
    <w:rsid w:val="006E60AD"/>
    <w:rsid w:val="006F0C4B"/>
    <w:rsid w:val="006F388E"/>
    <w:rsid w:val="006F3E7B"/>
    <w:rsid w:val="006F49DD"/>
    <w:rsid w:val="006F4CF0"/>
    <w:rsid w:val="006F730A"/>
    <w:rsid w:val="007004FF"/>
    <w:rsid w:val="00706FE0"/>
    <w:rsid w:val="00711C26"/>
    <w:rsid w:val="00711D2D"/>
    <w:rsid w:val="00723FDF"/>
    <w:rsid w:val="0072433B"/>
    <w:rsid w:val="00725563"/>
    <w:rsid w:val="0072617A"/>
    <w:rsid w:val="007264A6"/>
    <w:rsid w:val="007268D5"/>
    <w:rsid w:val="00726C94"/>
    <w:rsid w:val="00727FC3"/>
    <w:rsid w:val="00730AC7"/>
    <w:rsid w:val="00731D83"/>
    <w:rsid w:val="00732D72"/>
    <w:rsid w:val="007350CC"/>
    <w:rsid w:val="00735738"/>
    <w:rsid w:val="00736E94"/>
    <w:rsid w:val="00736E9A"/>
    <w:rsid w:val="00740F6A"/>
    <w:rsid w:val="00741F2C"/>
    <w:rsid w:val="00743495"/>
    <w:rsid w:val="00746007"/>
    <w:rsid w:val="00746DA7"/>
    <w:rsid w:val="00750752"/>
    <w:rsid w:val="0075210F"/>
    <w:rsid w:val="00753D7D"/>
    <w:rsid w:val="007566C0"/>
    <w:rsid w:val="00757172"/>
    <w:rsid w:val="00757FF2"/>
    <w:rsid w:val="0076017C"/>
    <w:rsid w:val="0076026C"/>
    <w:rsid w:val="00760CCB"/>
    <w:rsid w:val="007633F3"/>
    <w:rsid w:val="007639F3"/>
    <w:rsid w:val="00767F0B"/>
    <w:rsid w:val="00770AE7"/>
    <w:rsid w:val="00770BC0"/>
    <w:rsid w:val="00770FE7"/>
    <w:rsid w:val="00771674"/>
    <w:rsid w:val="00771EEC"/>
    <w:rsid w:val="00774F73"/>
    <w:rsid w:val="00777330"/>
    <w:rsid w:val="00777DA9"/>
    <w:rsid w:val="00780F7F"/>
    <w:rsid w:val="00783A9D"/>
    <w:rsid w:val="00783DDF"/>
    <w:rsid w:val="00783FBD"/>
    <w:rsid w:val="007851AF"/>
    <w:rsid w:val="007852FC"/>
    <w:rsid w:val="00785933"/>
    <w:rsid w:val="00785A1B"/>
    <w:rsid w:val="00785B2D"/>
    <w:rsid w:val="007863FE"/>
    <w:rsid w:val="00790AEC"/>
    <w:rsid w:val="007929C0"/>
    <w:rsid w:val="00792A94"/>
    <w:rsid w:val="00792C23"/>
    <w:rsid w:val="007941D4"/>
    <w:rsid w:val="007947A9"/>
    <w:rsid w:val="00795D2F"/>
    <w:rsid w:val="00796660"/>
    <w:rsid w:val="007A030B"/>
    <w:rsid w:val="007A08BC"/>
    <w:rsid w:val="007A10D0"/>
    <w:rsid w:val="007A2227"/>
    <w:rsid w:val="007A3CAF"/>
    <w:rsid w:val="007A4131"/>
    <w:rsid w:val="007A5B05"/>
    <w:rsid w:val="007B00E4"/>
    <w:rsid w:val="007B0105"/>
    <w:rsid w:val="007B28FE"/>
    <w:rsid w:val="007B363F"/>
    <w:rsid w:val="007B4B23"/>
    <w:rsid w:val="007B5814"/>
    <w:rsid w:val="007B6AFE"/>
    <w:rsid w:val="007C06AC"/>
    <w:rsid w:val="007C1071"/>
    <w:rsid w:val="007C2FFF"/>
    <w:rsid w:val="007C3594"/>
    <w:rsid w:val="007C43E5"/>
    <w:rsid w:val="007C4E7A"/>
    <w:rsid w:val="007C5E78"/>
    <w:rsid w:val="007C76B3"/>
    <w:rsid w:val="007C78EF"/>
    <w:rsid w:val="007D23DD"/>
    <w:rsid w:val="007D2E91"/>
    <w:rsid w:val="007D3036"/>
    <w:rsid w:val="007D3441"/>
    <w:rsid w:val="007D3C47"/>
    <w:rsid w:val="007D3E35"/>
    <w:rsid w:val="007D7527"/>
    <w:rsid w:val="007D7F96"/>
    <w:rsid w:val="007E0876"/>
    <w:rsid w:val="007E2678"/>
    <w:rsid w:val="007E267D"/>
    <w:rsid w:val="007E360C"/>
    <w:rsid w:val="007E51C0"/>
    <w:rsid w:val="007E68E4"/>
    <w:rsid w:val="007E72F8"/>
    <w:rsid w:val="007E7BBC"/>
    <w:rsid w:val="007F0BD8"/>
    <w:rsid w:val="007F0C47"/>
    <w:rsid w:val="007F17B7"/>
    <w:rsid w:val="007F2911"/>
    <w:rsid w:val="007F3186"/>
    <w:rsid w:val="007F44E0"/>
    <w:rsid w:val="007F4B87"/>
    <w:rsid w:val="007F57E6"/>
    <w:rsid w:val="007F6CA0"/>
    <w:rsid w:val="007F7116"/>
    <w:rsid w:val="007F715F"/>
    <w:rsid w:val="0080058E"/>
    <w:rsid w:val="0080292C"/>
    <w:rsid w:val="00805835"/>
    <w:rsid w:val="0081012C"/>
    <w:rsid w:val="0081044B"/>
    <w:rsid w:val="008114CB"/>
    <w:rsid w:val="00811E71"/>
    <w:rsid w:val="00813F7C"/>
    <w:rsid w:val="00814951"/>
    <w:rsid w:val="00815294"/>
    <w:rsid w:val="0081544D"/>
    <w:rsid w:val="00815C62"/>
    <w:rsid w:val="00816A23"/>
    <w:rsid w:val="0082018E"/>
    <w:rsid w:val="00824311"/>
    <w:rsid w:val="00825E4B"/>
    <w:rsid w:val="00826209"/>
    <w:rsid w:val="008264F7"/>
    <w:rsid w:val="00826824"/>
    <w:rsid w:val="00826D5A"/>
    <w:rsid w:val="008313BD"/>
    <w:rsid w:val="00831417"/>
    <w:rsid w:val="0083177E"/>
    <w:rsid w:val="00832389"/>
    <w:rsid w:val="0083261A"/>
    <w:rsid w:val="008344E1"/>
    <w:rsid w:val="00834F6A"/>
    <w:rsid w:val="00835093"/>
    <w:rsid w:val="008350FE"/>
    <w:rsid w:val="00835EFB"/>
    <w:rsid w:val="008367FB"/>
    <w:rsid w:val="00836944"/>
    <w:rsid w:val="00836BA5"/>
    <w:rsid w:val="00836C62"/>
    <w:rsid w:val="00836DE0"/>
    <w:rsid w:val="00842F19"/>
    <w:rsid w:val="008461B9"/>
    <w:rsid w:val="00846618"/>
    <w:rsid w:val="00851A01"/>
    <w:rsid w:val="00851D2C"/>
    <w:rsid w:val="00853ABC"/>
    <w:rsid w:val="0085487E"/>
    <w:rsid w:val="00856251"/>
    <w:rsid w:val="008606AB"/>
    <w:rsid w:val="008637EF"/>
    <w:rsid w:val="00864129"/>
    <w:rsid w:val="0086484B"/>
    <w:rsid w:val="008663BB"/>
    <w:rsid w:val="00871D34"/>
    <w:rsid w:val="0088372A"/>
    <w:rsid w:val="00883ECA"/>
    <w:rsid w:val="008849BF"/>
    <w:rsid w:val="00885C63"/>
    <w:rsid w:val="00887F42"/>
    <w:rsid w:val="00890D2B"/>
    <w:rsid w:val="00890F63"/>
    <w:rsid w:val="008917D9"/>
    <w:rsid w:val="00891DE0"/>
    <w:rsid w:val="00894063"/>
    <w:rsid w:val="008A0DDA"/>
    <w:rsid w:val="008A103B"/>
    <w:rsid w:val="008A2C36"/>
    <w:rsid w:val="008A3193"/>
    <w:rsid w:val="008A31E0"/>
    <w:rsid w:val="008A3782"/>
    <w:rsid w:val="008A4EB5"/>
    <w:rsid w:val="008A5AD5"/>
    <w:rsid w:val="008A698A"/>
    <w:rsid w:val="008A6FBF"/>
    <w:rsid w:val="008B200B"/>
    <w:rsid w:val="008B5DE3"/>
    <w:rsid w:val="008B6605"/>
    <w:rsid w:val="008B691F"/>
    <w:rsid w:val="008B7D7B"/>
    <w:rsid w:val="008C06D8"/>
    <w:rsid w:val="008C192E"/>
    <w:rsid w:val="008D1921"/>
    <w:rsid w:val="008D66BB"/>
    <w:rsid w:val="008E1D95"/>
    <w:rsid w:val="008E232C"/>
    <w:rsid w:val="008E55EC"/>
    <w:rsid w:val="008E5AAD"/>
    <w:rsid w:val="008F1DA7"/>
    <w:rsid w:val="008F272A"/>
    <w:rsid w:val="008F3A64"/>
    <w:rsid w:val="008F6433"/>
    <w:rsid w:val="00901194"/>
    <w:rsid w:val="0090202B"/>
    <w:rsid w:val="0090315D"/>
    <w:rsid w:val="00903E75"/>
    <w:rsid w:val="00904150"/>
    <w:rsid w:val="0090689B"/>
    <w:rsid w:val="009072F9"/>
    <w:rsid w:val="009159C5"/>
    <w:rsid w:val="00916358"/>
    <w:rsid w:val="00916C17"/>
    <w:rsid w:val="00916D06"/>
    <w:rsid w:val="009172C8"/>
    <w:rsid w:val="0092252E"/>
    <w:rsid w:val="00922B45"/>
    <w:rsid w:val="00924F09"/>
    <w:rsid w:val="0092537B"/>
    <w:rsid w:val="00925540"/>
    <w:rsid w:val="009255BB"/>
    <w:rsid w:val="009310FD"/>
    <w:rsid w:val="009311F1"/>
    <w:rsid w:val="009318F8"/>
    <w:rsid w:val="00931DEE"/>
    <w:rsid w:val="00934588"/>
    <w:rsid w:val="00935420"/>
    <w:rsid w:val="00936209"/>
    <w:rsid w:val="009364D3"/>
    <w:rsid w:val="00936DE4"/>
    <w:rsid w:val="00941AE2"/>
    <w:rsid w:val="009436AA"/>
    <w:rsid w:val="0094460A"/>
    <w:rsid w:val="00945460"/>
    <w:rsid w:val="0094548A"/>
    <w:rsid w:val="00945825"/>
    <w:rsid w:val="0094664D"/>
    <w:rsid w:val="009468FA"/>
    <w:rsid w:val="00950C5F"/>
    <w:rsid w:val="00951D2C"/>
    <w:rsid w:val="00954FC8"/>
    <w:rsid w:val="009557B0"/>
    <w:rsid w:val="00955BBA"/>
    <w:rsid w:val="00956373"/>
    <w:rsid w:val="009605C6"/>
    <w:rsid w:val="00962FA4"/>
    <w:rsid w:val="00964572"/>
    <w:rsid w:val="009705B6"/>
    <w:rsid w:val="00971532"/>
    <w:rsid w:val="0097216C"/>
    <w:rsid w:val="00972920"/>
    <w:rsid w:val="00973990"/>
    <w:rsid w:val="00983A37"/>
    <w:rsid w:val="00983E73"/>
    <w:rsid w:val="0098407A"/>
    <w:rsid w:val="009840B6"/>
    <w:rsid w:val="0098503E"/>
    <w:rsid w:val="009866DC"/>
    <w:rsid w:val="00986E6B"/>
    <w:rsid w:val="0099079C"/>
    <w:rsid w:val="00990FA5"/>
    <w:rsid w:val="009915B7"/>
    <w:rsid w:val="009916FE"/>
    <w:rsid w:val="00993DBA"/>
    <w:rsid w:val="00997B05"/>
    <w:rsid w:val="009A0053"/>
    <w:rsid w:val="009A01B4"/>
    <w:rsid w:val="009A0C8E"/>
    <w:rsid w:val="009A0D92"/>
    <w:rsid w:val="009A1991"/>
    <w:rsid w:val="009A2F04"/>
    <w:rsid w:val="009A4533"/>
    <w:rsid w:val="009A45AC"/>
    <w:rsid w:val="009A4C29"/>
    <w:rsid w:val="009A60DE"/>
    <w:rsid w:val="009A6690"/>
    <w:rsid w:val="009B055A"/>
    <w:rsid w:val="009B3FA4"/>
    <w:rsid w:val="009B6E1A"/>
    <w:rsid w:val="009B7AF8"/>
    <w:rsid w:val="009C172B"/>
    <w:rsid w:val="009C172D"/>
    <w:rsid w:val="009C199E"/>
    <w:rsid w:val="009C2DD2"/>
    <w:rsid w:val="009C40F3"/>
    <w:rsid w:val="009C6A3A"/>
    <w:rsid w:val="009D1854"/>
    <w:rsid w:val="009D40D4"/>
    <w:rsid w:val="009D454E"/>
    <w:rsid w:val="009D4DB5"/>
    <w:rsid w:val="009D7F0A"/>
    <w:rsid w:val="009E2662"/>
    <w:rsid w:val="009E2783"/>
    <w:rsid w:val="009E2ACD"/>
    <w:rsid w:val="009E44D4"/>
    <w:rsid w:val="009E593A"/>
    <w:rsid w:val="009E7DB4"/>
    <w:rsid w:val="009F0246"/>
    <w:rsid w:val="009F2057"/>
    <w:rsid w:val="009F2C0E"/>
    <w:rsid w:val="009F2DAC"/>
    <w:rsid w:val="009F5301"/>
    <w:rsid w:val="009F6641"/>
    <w:rsid w:val="00A0261B"/>
    <w:rsid w:val="00A05B09"/>
    <w:rsid w:val="00A05F8D"/>
    <w:rsid w:val="00A06CD2"/>
    <w:rsid w:val="00A070CB"/>
    <w:rsid w:val="00A07F18"/>
    <w:rsid w:val="00A1069A"/>
    <w:rsid w:val="00A1097E"/>
    <w:rsid w:val="00A115D6"/>
    <w:rsid w:val="00A129F3"/>
    <w:rsid w:val="00A153B3"/>
    <w:rsid w:val="00A170F9"/>
    <w:rsid w:val="00A17544"/>
    <w:rsid w:val="00A2083A"/>
    <w:rsid w:val="00A20952"/>
    <w:rsid w:val="00A20E0C"/>
    <w:rsid w:val="00A23350"/>
    <w:rsid w:val="00A24C76"/>
    <w:rsid w:val="00A25380"/>
    <w:rsid w:val="00A25461"/>
    <w:rsid w:val="00A271EC"/>
    <w:rsid w:val="00A30B8C"/>
    <w:rsid w:val="00A314D6"/>
    <w:rsid w:val="00A32535"/>
    <w:rsid w:val="00A33852"/>
    <w:rsid w:val="00A3590D"/>
    <w:rsid w:val="00A41D76"/>
    <w:rsid w:val="00A43C7A"/>
    <w:rsid w:val="00A43CBD"/>
    <w:rsid w:val="00A45198"/>
    <w:rsid w:val="00A45716"/>
    <w:rsid w:val="00A45EB6"/>
    <w:rsid w:val="00A45FEE"/>
    <w:rsid w:val="00A47CA5"/>
    <w:rsid w:val="00A47EA6"/>
    <w:rsid w:val="00A53593"/>
    <w:rsid w:val="00A56340"/>
    <w:rsid w:val="00A56C5B"/>
    <w:rsid w:val="00A61C3C"/>
    <w:rsid w:val="00A62C5E"/>
    <w:rsid w:val="00A62E3A"/>
    <w:rsid w:val="00A63255"/>
    <w:rsid w:val="00A634A4"/>
    <w:rsid w:val="00A6631F"/>
    <w:rsid w:val="00A70B50"/>
    <w:rsid w:val="00A72CD3"/>
    <w:rsid w:val="00A733A6"/>
    <w:rsid w:val="00A75DF8"/>
    <w:rsid w:val="00A75EF6"/>
    <w:rsid w:val="00A76B43"/>
    <w:rsid w:val="00A80DF7"/>
    <w:rsid w:val="00A85595"/>
    <w:rsid w:val="00A85783"/>
    <w:rsid w:val="00A85E8F"/>
    <w:rsid w:val="00A86722"/>
    <w:rsid w:val="00A87C4C"/>
    <w:rsid w:val="00A9054B"/>
    <w:rsid w:val="00A9174C"/>
    <w:rsid w:val="00A92574"/>
    <w:rsid w:val="00A9307C"/>
    <w:rsid w:val="00A95752"/>
    <w:rsid w:val="00A96EA5"/>
    <w:rsid w:val="00A975BC"/>
    <w:rsid w:val="00AA0794"/>
    <w:rsid w:val="00AA0853"/>
    <w:rsid w:val="00AA1291"/>
    <w:rsid w:val="00AA23C5"/>
    <w:rsid w:val="00AA3B62"/>
    <w:rsid w:val="00AA42F3"/>
    <w:rsid w:val="00AA4984"/>
    <w:rsid w:val="00AA5A18"/>
    <w:rsid w:val="00AA5C96"/>
    <w:rsid w:val="00AA7AF5"/>
    <w:rsid w:val="00AB01E7"/>
    <w:rsid w:val="00AB1623"/>
    <w:rsid w:val="00AB1E2D"/>
    <w:rsid w:val="00AB2298"/>
    <w:rsid w:val="00AB253B"/>
    <w:rsid w:val="00AB405D"/>
    <w:rsid w:val="00AB5F05"/>
    <w:rsid w:val="00AB6ABB"/>
    <w:rsid w:val="00AC6F8B"/>
    <w:rsid w:val="00AC7B6E"/>
    <w:rsid w:val="00AD0FA6"/>
    <w:rsid w:val="00AD1846"/>
    <w:rsid w:val="00AD5116"/>
    <w:rsid w:val="00AD6252"/>
    <w:rsid w:val="00AD62DA"/>
    <w:rsid w:val="00AD6504"/>
    <w:rsid w:val="00AD7B3C"/>
    <w:rsid w:val="00AE022B"/>
    <w:rsid w:val="00AE0773"/>
    <w:rsid w:val="00AE0B71"/>
    <w:rsid w:val="00AE1B0A"/>
    <w:rsid w:val="00AE2B92"/>
    <w:rsid w:val="00AE31D2"/>
    <w:rsid w:val="00AE35F2"/>
    <w:rsid w:val="00AE4253"/>
    <w:rsid w:val="00AE5EA3"/>
    <w:rsid w:val="00AE60B6"/>
    <w:rsid w:val="00AE69BC"/>
    <w:rsid w:val="00AE6CA9"/>
    <w:rsid w:val="00AE73CD"/>
    <w:rsid w:val="00AE7486"/>
    <w:rsid w:val="00AE7B7B"/>
    <w:rsid w:val="00AF079E"/>
    <w:rsid w:val="00AF1736"/>
    <w:rsid w:val="00AF2E0C"/>
    <w:rsid w:val="00AF3B5F"/>
    <w:rsid w:val="00AF44F1"/>
    <w:rsid w:val="00AF4632"/>
    <w:rsid w:val="00AF5575"/>
    <w:rsid w:val="00AF6674"/>
    <w:rsid w:val="00AF702E"/>
    <w:rsid w:val="00B00FAF"/>
    <w:rsid w:val="00B01AE1"/>
    <w:rsid w:val="00B0254C"/>
    <w:rsid w:val="00B02FB8"/>
    <w:rsid w:val="00B030D1"/>
    <w:rsid w:val="00B030F9"/>
    <w:rsid w:val="00B0480D"/>
    <w:rsid w:val="00B107DB"/>
    <w:rsid w:val="00B10BC9"/>
    <w:rsid w:val="00B12283"/>
    <w:rsid w:val="00B1234B"/>
    <w:rsid w:val="00B1671D"/>
    <w:rsid w:val="00B171E2"/>
    <w:rsid w:val="00B17522"/>
    <w:rsid w:val="00B20D05"/>
    <w:rsid w:val="00B22D13"/>
    <w:rsid w:val="00B24ACF"/>
    <w:rsid w:val="00B26C1F"/>
    <w:rsid w:val="00B274BF"/>
    <w:rsid w:val="00B279A2"/>
    <w:rsid w:val="00B306D8"/>
    <w:rsid w:val="00B31A9E"/>
    <w:rsid w:val="00B31FA6"/>
    <w:rsid w:val="00B3272A"/>
    <w:rsid w:val="00B359E6"/>
    <w:rsid w:val="00B37B4D"/>
    <w:rsid w:val="00B37F97"/>
    <w:rsid w:val="00B40D8A"/>
    <w:rsid w:val="00B43309"/>
    <w:rsid w:val="00B43D05"/>
    <w:rsid w:val="00B44071"/>
    <w:rsid w:val="00B44080"/>
    <w:rsid w:val="00B44C0E"/>
    <w:rsid w:val="00B514B7"/>
    <w:rsid w:val="00B52EC6"/>
    <w:rsid w:val="00B55377"/>
    <w:rsid w:val="00B5563F"/>
    <w:rsid w:val="00B5682D"/>
    <w:rsid w:val="00B61D51"/>
    <w:rsid w:val="00B67514"/>
    <w:rsid w:val="00B708C7"/>
    <w:rsid w:val="00B70B78"/>
    <w:rsid w:val="00B70E5A"/>
    <w:rsid w:val="00B7192C"/>
    <w:rsid w:val="00B71F03"/>
    <w:rsid w:val="00B7437C"/>
    <w:rsid w:val="00B75350"/>
    <w:rsid w:val="00B77CC6"/>
    <w:rsid w:val="00B82087"/>
    <w:rsid w:val="00B83E1B"/>
    <w:rsid w:val="00B8602A"/>
    <w:rsid w:val="00B86797"/>
    <w:rsid w:val="00B958F9"/>
    <w:rsid w:val="00B96F00"/>
    <w:rsid w:val="00BA0ECA"/>
    <w:rsid w:val="00BA2952"/>
    <w:rsid w:val="00BA4A15"/>
    <w:rsid w:val="00BA5D03"/>
    <w:rsid w:val="00BA773B"/>
    <w:rsid w:val="00BB2D09"/>
    <w:rsid w:val="00BB523F"/>
    <w:rsid w:val="00BB78E3"/>
    <w:rsid w:val="00BC06CD"/>
    <w:rsid w:val="00BC0A2D"/>
    <w:rsid w:val="00BC1C23"/>
    <w:rsid w:val="00BC3840"/>
    <w:rsid w:val="00BC56F8"/>
    <w:rsid w:val="00BC7062"/>
    <w:rsid w:val="00BD0CA2"/>
    <w:rsid w:val="00BD1A90"/>
    <w:rsid w:val="00BD1C65"/>
    <w:rsid w:val="00BD1D1D"/>
    <w:rsid w:val="00BD39CA"/>
    <w:rsid w:val="00BD4222"/>
    <w:rsid w:val="00BD4AE3"/>
    <w:rsid w:val="00BD4FE6"/>
    <w:rsid w:val="00BE208D"/>
    <w:rsid w:val="00BE26F0"/>
    <w:rsid w:val="00BE2E88"/>
    <w:rsid w:val="00BE46BE"/>
    <w:rsid w:val="00BE6A17"/>
    <w:rsid w:val="00BE6F00"/>
    <w:rsid w:val="00BE7027"/>
    <w:rsid w:val="00BE7155"/>
    <w:rsid w:val="00BE7341"/>
    <w:rsid w:val="00BF081D"/>
    <w:rsid w:val="00BF0979"/>
    <w:rsid w:val="00BF0AA9"/>
    <w:rsid w:val="00BF29D0"/>
    <w:rsid w:val="00BF2BB1"/>
    <w:rsid w:val="00BF4441"/>
    <w:rsid w:val="00BF6AF7"/>
    <w:rsid w:val="00C02E33"/>
    <w:rsid w:val="00C06280"/>
    <w:rsid w:val="00C0695D"/>
    <w:rsid w:val="00C0743B"/>
    <w:rsid w:val="00C07592"/>
    <w:rsid w:val="00C106ED"/>
    <w:rsid w:val="00C11E1C"/>
    <w:rsid w:val="00C13A78"/>
    <w:rsid w:val="00C15B48"/>
    <w:rsid w:val="00C16C71"/>
    <w:rsid w:val="00C174A4"/>
    <w:rsid w:val="00C2073B"/>
    <w:rsid w:val="00C214D5"/>
    <w:rsid w:val="00C21D70"/>
    <w:rsid w:val="00C23DC3"/>
    <w:rsid w:val="00C24220"/>
    <w:rsid w:val="00C24311"/>
    <w:rsid w:val="00C2573E"/>
    <w:rsid w:val="00C25F00"/>
    <w:rsid w:val="00C265FD"/>
    <w:rsid w:val="00C26DF2"/>
    <w:rsid w:val="00C3051A"/>
    <w:rsid w:val="00C3188E"/>
    <w:rsid w:val="00C32B28"/>
    <w:rsid w:val="00C33DFB"/>
    <w:rsid w:val="00C351DD"/>
    <w:rsid w:val="00C359B7"/>
    <w:rsid w:val="00C36568"/>
    <w:rsid w:val="00C372CE"/>
    <w:rsid w:val="00C42E03"/>
    <w:rsid w:val="00C4323A"/>
    <w:rsid w:val="00C434CF"/>
    <w:rsid w:val="00C43BEF"/>
    <w:rsid w:val="00C44037"/>
    <w:rsid w:val="00C44BAF"/>
    <w:rsid w:val="00C46747"/>
    <w:rsid w:val="00C500CF"/>
    <w:rsid w:val="00C51310"/>
    <w:rsid w:val="00C5223D"/>
    <w:rsid w:val="00C527E5"/>
    <w:rsid w:val="00C52BD7"/>
    <w:rsid w:val="00C52E1A"/>
    <w:rsid w:val="00C5325B"/>
    <w:rsid w:val="00C54C3A"/>
    <w:rsid w:val="00C564CA"/>
    <w:rsid w:val="00C56BD0"/>
    <w:rsid w:val="00C573FF"/>
    <w:rsid w:val="00C601D9"/>
    <w:rsid w:val="00C609B1"/>
    <w:rsid w:val="00C61533"/>
    <w:rsid w:val="00C61542"/>
    <w:rsid w:val="00C63CFD"/>
    <w:rsid w:val="00C63ECE"/>
    <w:rsid w:val="00C64FCD"/>
    <w:rsid w:val="00C654ED"/>
    <w:rsid w:val="00C67B33"/>
    <w:rsid w:val="00C71AE5"/>
    <w:rsid w:val="00C729B4"/>
    <w:rsid w:val="00C74204"/>
    <w:rsid w:val="00C77C0E"/>
    <w:rsid w:val="00C82ACB"/>
    <w:rsid w:val="00C8306B"/>
    <w:rsid w:val="00C84EE1"/>
    <w:rsid w:val="00C85200"/>
    <w:rsid w:val="00C93061"/>
    <w:rsid w:val="00C945FF"/>
    <w:rsid w:val="00C94AA4"/>
    <w:rsid w:val="00C94F8D"/>
    <w:rsid w:val="00C97953"/>
    <w:rsid w:val="00CA01E0"/>
    <w:rsid w:val="00CA050B"/>
    <w:rsid w:val="00CA0DAE"/>
    <w:rsid w:val="00CA3FE7"/>
    <w:rsid w:val="00CA4599"/>
    <w:rsid w:val="00CA5F8C"/>
    <w:rsid w:val="00CA687D"/>
    <w:rsid w:val="00CB0412"/>
    <w:rsid w:val="00CB05B8"/>
    <w:rsid w:val="00CB1821"/>
    <w:rsid w:val="00CB1FEE"/>
    <w:rsid w:val="00CB7FD7"/>
    <w:rsid w:val="00CC0549"/>
    <w:rsid w:val="00CC132D"/>
    <w:rsid w:val="00CC2A56"/>
    <w:rsid w:val="00CC2C2F"/>
    <w:rsid w:val="00CC2FFD"/>
    <w:rsid w:val="00CC4703"/>
    <w:rsid w:val="00CC5DA8"/>
    <w:rsid w:val="00CC7465"/>
    <w:rsid w:val="00CC74D3"/>
    <w:rsid w:val="00CD069F"/>
    <w:rsid w:val="00CD13E2"/>
    <w:rsid w:val="00CD2D63"/>
    <w:rsid w:val="00CD3EC2"/>
    <w:rsid w:val="00CD5494"/>
    <w:rsid w:val="00CD5E71"/>
    <w:rsid w:val="00CD69E3"/>
    <w:rsid w:val="00CE0948"/>
    <w:rsid w:val="00CE305B"/>
    <w:rsid w:val="00CE4139"/>
    <w:rsid w:val="00CE6142"/>
    <w:rsid w:val="00CE716E"/>
    <w:rsid w:val="00CE741D"/>
    <w:rsid w:val="00CE7788"/>
    <w:rsid w:val="00CE7C79"/>
    <w:rsid w:val="00CF052E"/>
    <w:rsid w:val="00CF1249"/>
    <w:rsid w:val="00CF2EB3"/>
    <w:rsid w:val="00CF2F04"/>
    <w:rsid w:val="00CF3DD5"/>
    <w:rsid w:val="00CF64D9"/>
    <w:rsid w:val="00CF6FE9"/>
    <w:rsid w:val="00CF7136"/>
    <w:rsid w:val="00CF72FF"/>
    <w:rsid w:val="00D00AD1"/>
    <w:rsid w:val="00D011A1"/>
    <w:rsid w:val="00D018CA"/>
    <w:rsid w:val="00D02F8A"/>
    <w:rsid w:val="00D06188"/>
    <w:rsid w:val="00D12F6F"/>
    <w:rsid w:val="00D13239"/>
    <w:rsid w:val="00D13C79"/>
    <w:rsid w:val="00D148A6"/>
    <w:rsid w:val="00D15119"/>
    <w:rsid w:val="00D16D24"/>
    <w:rsid w:val="00D17E6F"/>
    <w:rsid w:val="00D20008"/>
    <w:rsid w:val="00D2030E"/>
    <w:rsid w:val="00D203A8"/>
    <w:rsid w:val="00D2139C"/>
    <w:rsid w:val="00D2175E"/>
    <w:rsid w:val="00D2238B"/>
    <w:rsid w:val="00D23080"/>
    <w:rsid w:val="00D23C1D"/>
    <w:rsid w:val="00D24276"/>
    <w:rsid w:val="00D256EC"/>
    <w:rsid w:val="00D26B81"/>
    <w:rsid w:val="00D27D9F"/>
    <w:rsid w:val="00D30247"/>
    <w:rsid w:val="00D30A45"/>
    <w:rsid w:val="00D31086"/>
    <w:rsid w:val="00D320E0"/>
    <w:rsid w:val="00D3266E"/>
    <w:rsid w:val="00D32BC3"/>
    <w:rsid w:val="00D331BA"/>
    <w:rsid w:val="00D33B75"/>
    <w:rsid w:val="00D33FE7"/>
    <w:rsid w:val="00D35090"/>
    <w:rsid w:val="00D36356"/>
    <w:rsid w:val="00D40104"/>
    <w:rsid w:val="00D405F0"/>
    <w:rsid w:val="00D411B8"/>
    <w:rsid w:val="00D45AEB"/>
    <w:rsid w:val="00D524D0"/>
    <w:rsid w:val="00D52DD3"/>
    <w:rsid w:val="00D53009"/>
    <w:rsid w:val="00D611EF"/>
    <w:rsid w:val="00D62817"/>
    <w:rsid w:val="00D65E7D"/>
    <w:rsid w:val="00D65E8B"/>
    <w:rsid w:val="00D6726F"/>
    <w:rsid w:val="00D67348"/>
    <w:rsid w:val="00D71673"/>
    <w:rsid w:val="00D728AD"/>
    <w:rsid w:val="00D72A98"/>
    <w:rsid w:val="00D72D2A"/>
    <w:rsid w:val="00D775D4"/>
    <w:rsid w:val="00D778B0"/>
    <w:rsid w:val="00D80B9C"/>
    <w:rsid w:val="00D80D37"/>
    <w:rsid w:val="00D83419"/>
    <w:rsid w:val="00D856C3"/>
    <w:rsid w:val="00D85ACC"/>
    <w:rsid w:val="00D91E2A"/>
    <w:rsid w:val="00D9652C"/>
    <w:rsid w:val="00DA225A"/>
    <w:rsid w:val="00DA22E2"/>
    <w:rsid w:val="00DA2762"/>
    <w:rsid w:val="00DA4708"/>
    <w:rsid w:val="00DA50E5"/>
    <w:rsid w:val="00DA55A2"/>
    <w:rsid w:val="00DA5701"/>
    <w:rsid w:val="00DA6679"/>
    <w:rsid w:val="00DA6CC6"/>
    <w:rsid w:val="00DA7D12"/>
    <w:rsid w:val="00DA7D22"/>
    <w:rsid w:val="00DB05F7"/>
    <w:rsid w:val="00DB0BFB"/>
    <w:rsid w:val="00DB3E1D"/>
    <w:rsid w:val="00DC0781"/>
    <w:rsid w:val="00DC1855"/>
    <w:rsid w:val="00DC1E4F"/>
    <w:rsid w:val="00DC3CE2"/>
    <w:rsid w:val="00DC3D13"/>
    <w:rsid w:val="00DC5496"/>
    <w:rsid w:val="00DC689B"/>
    <w:rsid w:val="00DC7889"/>
    <w:rsid w:val="00DD0B93"/>
    <w:rsid w:val="00DD170C"/>
    <w:rsid w:val="00DD18A1"/>
    <w:rsid w:val="00DD51B5"/>
    <w:rsid w:val="00DD66B6"/>
    <w:rsid w:val="00DD7C95"/>
    <w:rsid w:val="00DE095B"/>
    <w:rsid w:val="00DE1A60"/>
    <w:rsid w:val="00DE1ACE"/>
    <w:rsid w:val="00DE295B"/>
    <w:rsid w:val="00DE2C77"/>
    <w:rsid w:val="00DE49AF"/>
    <w:rsid w:val="00DE5430"/>
    <w:rsid w:val="00DE555E"/>
    <w:rsid w:val="00DE569D"/>
    <w:rsid w:val="00DE5EB7"/>
    <w:rsid w:val="00DE77C4"/>
    <w:rsid w:val="00DF177E"/>
    <w:rsid w:val="00DF20DC"/>
    <w:rsid w:val="00DF37D0"/>
    <w:rsid w:val="00DF3DFD"/>
    <w:rsid w:val="00DF5858"/>
    <w:rsid w:val="00DF76EE"/>
    <w:rsid w:val="00E009D8"/>
    <w:rsid w:val="00E00F34"/>
    <w:rsid w:val="00E01FC0"/>
    <w:rsid w:val="00E04357"/>
    <w:rsid w:val="00E06452"/>
    <w:rsid w:val="00E06B21"/>
    <w:rsid w:val="00E07F8A"/>
    <w:rsid w:val="00E103FB"/>
    <w:rsid w:val="00E128E6"/>
    <w:rsid w:val="00E12AB5"/>
    <w:rsid w:val="00E12C23"/>
    <w:rsid w:val="00E12D4E"/>
    <w:rsid w:val="00E130B1"/>
    <w:rsid w:val="00E1311B"/>
    <w:rsid w:val="00E140CC"/>
    <w:rsid w:val="00E15ACB"/>
    <w:rsid w:val="00E16265"/>
    <w:rsid w:val="00E16E96"/>
    <w:rsid w:val="00E17262"/>
    <w:rsid w:val="00E20BA9"/>
    <w:rsid w:val="00E212BB"/>
    <w:rsid w:val="00E216FD"/>
    <w:rsid w:val="00E22B6F"/>
    <w:rsid w:val="00E22E38"/>
    <w:rsid w:val="00E22F78"/>
    <w:rsid w:val="00E23799"/>
    <w:rsid w:val="00E23CD3"/>
    <w:rsid w:val="00E24E99"/>
    <w:rsid w:val="00E25C30"/>
    <w:rsid w:val="00E25D55"/>
    <w:rsid w:val="00E262F2"/>
    <w:rsid w:val="00E270DB"/>
    <w:rsid w:val="00E300D6"/>
    <w:rsid w:val="00E3030C"/>
    <w:rsid w:val="00E30BCF"/>
    <w:rsid w:val="00E31379"/>
    <w:rsid w:val="00E3201F"/>
    <w:rsid w:val="00E32779"/>
    <w:rsid w:val="00E3399A"/>
    <w:rsid w:val="00E3543E"/>
    <w:rsid w:val="00E3590D"/>
    <w:rsid w:val="00E413AD"/>
    <w:rsid w:val="00E41889"/>
    <w:rsid w:val="00E41A72"/>
    <w:rsid w:val="00E42CF5"/>
    <w:rsid w:val="00E454EE"/>
    <w:rsid w:val="00E5235B"/>
    <w:rsid w:val="00E54FD3"/>
    <w:rsid w:val="00E55C42"/>
    <w:rsid w:val="00E60CE8"/>
    <w:rsid w:val="00E60CFC"/>
    <w:rsid w:val="00E6157A"/>
    <w:rsid w:val="00E616D2"/>
    <w:rsid w:val="00E626E0"/>
    <w:rsid w:val="00E62C30"/>
    <w:rsid w:val="00E63BBC"/>
    <w:rsid w:val="00E65712"/>
    <w:rsid w:val="00E676CE"/>
    <w:rsid w:val="00E67C30"/>
    <w:rsid w:val="00E67D74"/>
    <w:rsid w:val="00E71513"/>
    <w:rsid w:val="00E730A2"/>
    <w:rsid w:val="00E737F6"/>
    <w:rsid w:val="00E752F1"/>
    <w:rsid w:val="00E775D1"/>
    <w:rsid w:val="00E80231"/>
    <w:rsid w:val="00E828C4"/>
    <w:rsid w:val="00E839EE"/>
    <w:rsid w:val="00E8425A"/>
    <w:rsid w:val="00E844B0"/>
    <w:rsid w:val="00E84E04"/>
    <w:rsid w:val="00E84E69"/>
    <w:rsid w:val="00E85BB5"/>
    <w:rsid w:val="00E85D8C"/>
    <w:rsid w:val="00E86487"/>
    <w:rsid w:val="00E90E6F"/>
    <w:rsid w:val="00E911AC"/>
    <w:rsid w:val="00E92677"/>
    <w:rsid w:val="00E949E0"/>
    <w:rsid w:val="00E95CEE"/>
    <w:rsid w:val="00E96E2D"/>
    <w:rsid w:val="00EA008A"/>
    <w:rsid w:val="00EA0877"/>
    <w:rsid w:val="00EA091D"/>
    <w:rsid w:val="00EA343B"/>
    <w:rsid w:val="00EA7AF3"/>
    <w:rsid w:val="00EB1167"/>
    <w:rsid w:val="00EB1BE9"/>
    <w:rsid w:val="00EB2D2C"/>
    <w:rsid w:val="00EB49C3"/>
    <w:rsid w:val="00EB5171"/>
    <w:rsid w:val="00EC1039"/>
    <w:rsid w:val="00EC19CD"/>
    <w:rsid w:val="00EC3CD5"/>
    <w:rsid w:val="00EC3EBE"/>
    <w:rsid w:val="00EC4C94"/>
    <w:rsid w:val="00EC6172"/>
    <w:rsid w:val="00EC622B"/>
    <w:rsid w:val="00EC697A"/>
    <w:rsid w:val="00EC73C0"/>
    <w:rsid w:val="00EC76BB"/>
    <w:rsid w:val="00EC76F1"/>
    <w:rsid w:val="00EC77AB"/>
    <w:rsid w:val="00ED1C32"/>
    <w:rsid w:val="00ED2B28"/>
    <w:rsid w:val="00ED4A3E"/>
    <w:rsid w:val="00ED4EE3"/>
    <w:rsid w:val="00ED5DBD"/>
    <w:rsid w:val="00ED64F9"/>
    <w:rsid w:val="00ED73CC"/>
    <w:rsid w:val="00ED745C"/>
    <w:rsid w:val="00ED7F9E"/>
    <w:rsid w:val="00EE0C5D"/>
    <w:rsid w:val="00EE19F1"/>
    <w:rsid w:val="00EE27E7"/>
    <w:rsid w:val="00EE28BB"/>
    <w:rsid w:val="00EE2D8A"/>
    <w:rsid w:val="00EE472A"/>
    <w:rsid w:val="00EE59E6"/>
    <w:rsid w:val="00EE5B7C"/>
    <w:rsid w:val="00EE6ED5"/>
    <w:rsid w:val="00EF1902"/>
    <w:rsid w:val="00EF2EDF"/>
    <w:rsid w:val="00EF4480"/>
    <w:rsid w:val="00EF717E"/>
    <w:rsid w:val="00F02313"/>
    <w:rsid w:val="00F024DC"/>
    <w:rsid w:val="00F039F7"/>
    <w:rsid w:val="00F03A84"/>
    <w:rsid w:val="00F058F5"/>
    <w:rsid w:val="00F07450"/>
    <w:rsid w:val="00F07A16"/>
    <w:rsid w:val="00F10D79"/>
    <w:rsid w:val="00F112C0"/>
    <w:rsid w:val="00F14B97"/>
    <w:rsid w:val="00F15336"/>
    <w:rsid w:val="00F15A74"/>
    <w:rsid w:val="00F16AE2"/>
    <w:rsid w:val="00F2175B"/>
    <w:rsid w:val="00F21EB9"/>
    <w:rsid w:val="00F22504"/>
    <w:rsid w:val="00F232AD"/>
    <w:rsid w:val="00F25674"/>
    <w:rsid w:val="00F25C2C"/>
    <w:rsid w:val="00F25F93"/>
    <w:rsid w:val="00F3521C"/>
    <w:rsid w:val="00F35D1B"/>
    <w:rsid w:val="00F36153"/>
    <w:rsid w:val="00F40E6F"/>
    <w:rsid w:val="00F4231C"/>
    <w:rsid w:val="00F4293D"/>
    <w:rsid w:val="00F431D8"/>
    <w:rsid w:val="00F437BD"/>
    <w:rsid w:val="00F43BFB"/>
    <w:rsid w:val="00F43F64"/>
    <w:rsid w:val="00F445DF"/>
    <w:rsid w:val="00F44A4D"/>
    <w:rsid w:val="00F45167"/>
    <w:rsid w:val="00F4654C"/>
    <w:rsid w:val="00F46556"/>
    <w:rsid w:val="00F47FF4"/>
    <w:rsid w:val="00F502F8"/>
    <w:rsid w:val="00F5091C"/>
    <w:rsid w:val="00F52C61"/>
    <w:rsid w:val="00F53857"/>
    <w:rsid w:val="00F53A00"/>
    <w:rsid w:val="00F53C73"/>
    <w:rsid w:val="00F57C02"/>
    <w:rsid w:val="00F607A0"/>
    <w:rsid w:val="00F61352"/>
    <w:rsid w:val="00F62161"/>
    <w:rsid w:val="00F62212"/>
    <w:rsid w:val="00F63D8A"/>
    <w:rsid w:val="00F64DA0"/>
    <w:rsid w:val="00F654BC"/>
    <w:rsid w:val="00F655D7"/>
    <w:rsid w:val="00F66ADA"/>
    <w:rsid w:val="00F6761C"/>
    <w:rsid w:val="00F71C9F"/>
    <w:rsid w:val="00F72BEE"/>
    <w:rsid w:val="00F72D82"/>
    <w:rsid w:val="00F738B6"/>
    <w:rsid w:val="00F7456E"/>
    <w:rsid w:val="00F82BAC"/>
    <w:rsid w:val="00F861E6"/>
    <w:rsid w:val="00F862B7"/>
    <w:rsid w:val="00F907F0"/>
    <w:rsid w:val="00F92F21"/>
    <w:rsid w:val="00F954FC"/>
    <w:rsid w:val="00F95ADF"/>
    <w:rsid w:val="00F97E2A"/>
    <w:rsid w:val="00FA07E5"/>
    <w:rsid w:val="00FA3397"/>
    <w:rsid w:val="00FA6BD9"/>
    <w:rsid w:val="00FA7C3D"/>
    <w:rsid w:val="00FB027F"/>
    <w:rsid w:val="00FB1916"/>
    <w:rsid w:val="00FB26D5"/>
    <w:rsid w:val="00FB3618"/>
    <w:rsid w:val="00FB39DD"/>
    <w:rsid w:val="00FB441C"/>
    <w:rsid w:val="00FB517A"/>
    <w:rsid w:val="00FB7082"/>
    <w:rsid w:val="00FB751C"/>
    <w:rsid w:val="00FB782B"/>
    <w:rsid w:val="00FC016F"/>
    <w:rsid w:val="00FC039D"/>
    <w:rsid w:val="00FC1073"/>
    <w:rsid w:val="00FC2E20"/>
    <w:rsid w:val="00FC3BC2"/>
    <w:rsid w:val="00FC5E03"/>
    <w:rsid w:val="00FC65A3"/>
    <w:rsid w:val="00FD112D"/>
    <w:rsid w:val="00FD412D"/>
    <w:rsid w:val="00FD4E16"/>
    <w:rsid w:val="00FD4F95"/>
    <w:rsid w:val="00FD52C9"/>
    <w:rsid w:val="00FD610B"/>
    <w:rsid w:val="00FD6BCB"/>
    <w:rsid w:val="00FD7E8F"/>
    <w:rsid w:val="00FE014C"/>
    <w:rsid w:val="00FE0946"/>
    <w:rsid w:val="00FE123B"/>
    <w:rsid w:val="00FE328A"/>
    <w:rsid w:val="00FE4040"/>
    <w:rsid w:val="00FE453E"/>
    <w:rsid w:val="00FE5895"/>
    <w:rsid w:val="00FE6CF9"/>
    <w:rsid w:val="00FE7C6A"/>
    <w:rsid w:val="00FF0656"/>
    <w:rsid w:val="00FF06AC"/>
    <w:rsid w:val="00FF3048"/>
    <w:rsid w:val="00FF35E0"/>
    <w:rsid w:val="00FF5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0EC0D-BE9A-FC45-B236-26B42297B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27</Pages>
  <Words>6132</Words>
  <Characters>34959</Characters>
  <Application>Microsoft Macintosh Word</Application>
  <DocSecurity>0</DocSecurity>
  <Lines>291</Lines>
  <Paragraphs>82</Paragraphs>
  <ScaleCrop>false</ScaleCrop>
  <Company/>
  <LinksUpToDate>false</LinksUpToDate>
  <CharactersWithSpaces>41009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3</cp:revision>
  <dcterms:created xsi:type="dcterms:W3CDTF">2019-01-02T21:56:00Z</dcterms:created>
  <dcterms:modified xsi:type="dcterms:W3CDTF">2019-01-02T22:01:00Z</dcterms:modified>
</cp:coreProperties>
</file>