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8A8D693"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F2115E">
        <w:rPr>
          <w:rFonts w:ascii="Helvetica" w:hAnsi="Helvetica" w:cs="Helvetica"/>
          <w:color w:val="000000" w:themeColor="text1"/>
          <w:sz w:val="22"/>
          <w:szCs w:val="22"/>
          <w:lang w:val="en-US"/>
        </w:rPr>
        <w:t>Johansson et al. 2015; Bewick et al. 2016</w:t>
      </w:r>
      <w:r w:rsidR="00B663F7" w:rsidRPr="00AE69BC">
        <w:rPr>
          <w:rFonts w:ascii="Helvetica" w:hAnsi="Helvetica" w:cs="Helvetica"/>
          <w:color w:val="000000" w:themeColor="text1"/>
          <w:sz w:val="22"/>
          <w:szCs w:val="22"/>
          <w:lang w:val="en-US"/>
        </w:rPr>
        <w:t>) and empirical studies (</w:t>
      </w:r>
      <w:r w:rsidR="00334E72">
        <w:rPr>
          <w:rFonts w:ascii="Helvetica" w:hAnsi="Helvetica" w:cs="Helvetica"/>
          <w:color w:val="000000" w:themeColor="text1"/>
          <w:sz w:val="22"/>
          <w:szCs w:val="22"/>
          <w:lang w:val="en-US"/>
        </w:rPr>
        <w:t xml:space="preserve">e.g. </w:t>
      </w:r>
      <w:r w:rsidR="00334E72">
        <w:rPr>
          <w:rFonts w:ascii="Helvetica" w:hAnsi="Helvetica" w:cs="Helvetica"/>
          <w:kern w:val="1"/>
          <w:sz w:val="22"/>
          <w:szCs w:val="22"/>
          <w:lang w:val="en-US"/>
        </w:rPr>
        <w:t>Samplonius et al. 2016</w:t>
      </w:r>
      <w:r w:rsidR="00B663F7" w:rsidRPr="00AE69BC">
        <w:rPr>
          <w:rFonts w:ascii="Helvetica" w:hAnsi="Helvetica" w:cs="Helvetica"/>
          <w:color w:val="000000" w:themeColor="text1"/>
          <w:sz w:val="22"/>
          <w:szCs w:val="22"/>
          <w:lang w:val="en-US"/>
        </w:rPr>
        <w:t>)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r w:rsidR="00B663F7">
        <w:rPr>
          <w:rFonts w:ascii="Helvetica" w:hAnsi="Helvetica" w:cs="Helvetica"/>
          <w:color w:val="000000" w:themeColor="text1"/>
          <w:sz w:val="22"/>
          <w:szCs w:val="22"/>
          <w:lang w:val="en-US"/>
        </w:rPr>
        <w:t xml:space="preserve">phenological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32E9F097"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3C2272">
        <w:rPr>
          <w:rFonts w:ascii="Helvetica" w:hAnsi="Helvetica" w:cs="Helvetica"/>
          <w:sz w:val="22"/>
          <w:szCs w:val="22"/>
          <w:lang w:val="en-US"/>
        </w:rPr>
        <w:t xml:space="preserve">(e.g. Winder and Schindler 2004; </w:t>
      </w:r>
      <w:r w:rsidR="00D45F4F">
        <w:rPr>
          <w:rFonts w:ascii="Helvetica" w:hAnsi="Helvetica" w:cs="Helvetica"/>
          <w:sz w:val="22"/>
          <w:szCs w:val="22"/>
          <w:lang w:val="en-US"/>
        </w:rPr>
        <w:t>Vatka et al. 2011</w:t>
      </w:r>
      <w:r w:rsidR="003C2272">
        <w:rPr>
          <w:rFonts w:ascii="Helvetica" w:hAnsi="Helvetica" w:cs="Helvetica"/>
          <w:sz w:val="22"/>
          <w:szCs w:val="22"/>
          <w:lang w:val="en-US"/>
        </w:rPr>
        <w:t>; Arula et al. 2014</w:t>
      </w:r>
      <w:r w:rsidR="00770BC0">
        <w:rPr>
          <w:rFonts w:ascii="Helvetica" w:hAnsi="Helvetica" w:cs="Helvetica"/>
          <w:sz w:val="22"/>
          <w:szCs w:val="22"/>
          <w:lang w:val="en-US"/>
        </w:rPr>
        <w:t>)</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16E4EB54"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w:t>
      </w:r>
      <w:r w:rsidR="009938FB" w:rsidRPr="00452A69">
        <w:rPr>
          <w:rFonts w:ascii="Helvetica" w:hAnsi="Helvetica" w:cs="Helvetica"/>
          <w:sz w:val="22"/>
          <w:szCs w:val="22"/>
          <w:lang w:val="en-US"/>
        </w:rPr>
        <w:t>Leggett and DeBlois 1994*</w:t>
      </w:r>
      <w:r w:rsidR="009938FB">
        <w:rPr>
          <w:rFonts w:ascii="Helvetica" w:hAnsi="Helvetica" w:cs="Helvetica"/>
          <w:sz w:val="22"/>
          <w:szCs w:val="22"/>
          <w:lang w:val="en-US"/>
        </w:rPr>
        <w:t xml:space="preserve">; </w:t>
      </w:r>
      <w:r w:rsidR="00694F59" w:rsidRPr="00452A69">
        <w:rPr>
          <w:rFonts w:ascii="Helvetica" w:hAnsi="Helvetica" w:cs="Helvetica"/>
          <w:sz w:val="22"/>
          <w:szCs w:val="22"/>
          <w:lang w:val="en-US"/>
        </w:rPr>
        <w:t>Durant et al.</w:t>
      </w:r>
      <w:r w:rsidR="00A271EC" w:rsidRPr="00452A69">
        <w:rPr>
          <w:rFonts w:ascii="Helvetica" w:hAnsi="Helvetica" w:cs="Helvetica"/>
          <w:sz w:val="22"/>
          <w:szCs w:val="22"/>
          <w:lang w:val="en-US"/>
        </w:rPr>
        <w:t xml:space="preserve"> 2007</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r w:rsidR="00BF0979" w:rsidRPr="003A4DC7">
        <w:rPr>
          <w:rFonts w:ascii="Helvetica" w:hAnsi="Helvetica" w:cs="Helvetica"/>
          <w:sz w:val="22"/>
          <w:szCs w:val="22"/>
          <w:lang w:val="en-US"/>
        </w:rPr>
        <w:t>Philippart et al. 2013; Reed et al. 2013; Plard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721CC910"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thers have suggested that this is because of data limitations and the model’s implication of complex multitrophic dynamics (Durant et al. 2007</w:t>
      </w:r>
      <w:r w:rsidR="008D14F6">
        <w:rPr>
          <w:rFonts w:ascii="Helvetica" w:hAnsi="Helvetica" w:cs="Helvetica"/>
          <w:sz w:val="22"/>
          <w:szCs w:val="22"/>
          <w:lang w:val="en-US"/>
        </w:rPr>
        <w:t>; Kerby et al. 2012</w:t>
      </w:r>
      <w:r w:rsidR="00694F59" w:rsidRPr="003A4DC7">
        <w:rPr>
          <w:rFonts w:ascii="Helvetica" w:hAnsi="Helvetica" w:cs="Helvetica"/>
          <w:sz w:val="22"/>
          <w:szCs w:val="22"/>
          <w:lang w:val="en-US"/>
        </w:rPr>
        <w:t>)</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ins w:id="0" w:author="Heather Kharouba" w:date="2019-03-12T09:39:00Z">
        <w:r w:rsidR="00A3450F">
          <w:rPr>
            <w:rFonts w:ascii="Helvetica" w:hAnsi="Helvetica" w:cs="Helvetica"/>
            <w:sz w:val="22"/>
            <w:szCs w:val="22"/>
            <w:lang w:val="en-US"/>
          </w:rPr>
          <w:t xml:space="preserve">: </w:t>
        </w:r>
      </w:ins>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ins w:id="1" w:author="Heather Kharouba" w:date="2019-03-11T16:30:00Z">
        <w:r w:rsidR="00426B19">
          <w:rPr>
            <w:rFonts w:ascii="Helvetica" w:hAnsi="Helvetica" w:cs="Helvetica"/>
            <w:sz w:val="22"/>
            <w:szCs w:val="22"/>
            <w:lang w:val="en-US"/>
          </w:rPr>
          <w:t>2</w:t>
        </w:r>
      </w:ins>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ins w:id="2" w:author="Heather Kharouba" w:date="2019-03-12T09:39:00Z">
        <w:r w:rsidR="00A3450F" w:rsidRPr="003A4DC7">
          <w:rPr>
            <w:rFonts w:ascii="Helvetica" w:hAnsi="Helvetica" w:cs="Helvetica"/>
            <w:sz w:val="22"/>
            <w:szCs w:val="22"/>
            <w:lang w:val="en-US"/>
          </w:rPr>
          <w:t>Below, we introduce the current objectives of the phenological mismatch literature and</w:t>
        </w:r>
      </w:ins>
      <w:ins w:id="3" w:author="Heather Kharouba" w:date="2019-03-12T09:40:00Z">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ins>
    </w:p>
    <w:p w14:paraId="48E7A313" w14:textId="1A16418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phenological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637FF2">
        <w:rPr>
          <w:rFonts w:ascii="Helvetica" w:hAnsi="Helvetica" w:cs="Helvetica"/>
          <w:sz w:val="22"/>
          <w:szCs w:val="22"/>
          <w:lang w:val="en-US"/>
        </w:rPr>
        <w:t xml:space="preserve">these </w:t>
      </w:r>
      <w:r w:rsidR="00637FF2">
        <w:rPr>
          <w:rFonts w:ascii="Helvetica" w:hAnsi="Helvetica" w:cs="Helvetica"/>
          <w:sz w:val="22"/>
          <w:szCs w:val="22"/>
          <w:lang w:val="en-US"/>
        </w:rPr>
        <w:t xml:space="preserve">43 </w:t>
      </w:r>
      <w:r w:rsidRPr="00637FF2">
        <w:rPr>
          <w:rFonts w:ascii="Helvetica" w:hAnsi="Helvetica" w:cs="Helvetica"/>
          <w:sz w:val="22"/>
          <w:szCs w:val="22"/>
          <w:lang w:val="en-US"/>
        </w:rPr>
        <w:t>studies</w:t>
      </w:r>
      <w:r w:rsidRPr="00AE69BC">
        <w:rPr>
          <w:rFonts w:ascii="Helvetica" w:hAnsi="Helvetica" w:cs="Helvetica"/>
          <w:sz w:val="22"/>
          <w:szCs w:val="22"/>
          <w:lang w:val="en-US"/>
        </w:rPr>
        <w:t xml:space="preserve">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i/>
          <w:sz w:val="22"/>
          <w:szCs w:val="22"/>
          <w:lang w:val="en-US"/>
        </w:rPr>
        <w:t xml:space="preserve">i)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Menzel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r w:rsidR="00922B45" w:rsidRPr="003A4DC7">
        <w:rPr>
          <w:rFonts w:ascii="Helvetica" w:hAnsi="Helvetica" w:cs="Helvetica"/>
          <w:kern w:val="1"/>
          <w:sz w:val="22"/>
          <w:szCs w:val="22"/>
          <w:lang w:val="en-US"/>
        </w:rPr>
        <w:t xml:space="preserve">Lavergne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Mouquet et al. 2015</w:t>
      </w:r>
      <w:r w:rsidR="007B6AFE" w:rsidRPr="003A4DC7">
        <w:rPr>
          <w:rFonts w:ascii="Helvetica" w:hAnsi="Helvetica" w:cs="Helvetica"/>
          <w:kern w:val="1"/>
          <w:sz w:val="22"/>
          <w:szCs w:val="22"/>
          <w:lang w:val="en-US"/>
        </w:rPr>
        <w:t>; Barner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4FDA70D5"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ins w:id="4" w:author="Heather Kharouba" w:date="2019-03-12T09:53:00Z">
        <w:r w:rsidR="00890BA6">
          <w:rPr>
            <w:rFonts w:ascii="Helvetica" w:hAnsi="Helvetica" w:cs="Helvetica"/>
            <w:kern w:val="1"/>
            <w:sz w:val="22"/>
            <w:szCs w:val="22"/>
            <w:lang w:val="en-US"/>
          </w:rPr>
          <w:t xml:space="preserve"> </w:t>
        </w:r>
      </w:ins>
      <w:commentRangeStart w:id="5"/>
      <w:ins w:id="6" w:author="Heather Kharouba" w:date="2019-03-12T09:55:00Z">
        <w:r w:rsidR="00890BA6">
          <w:rPr>
            <w:rFonts w:ascii="Helvetica" w:hAnsi="Helvetica" w:cs="Helvetica"/>
            <w:sz w:val="22"/>
            <w:szCs w:val="22"/>
            <w:lang w:val="en-US"/>
          </w:rPr>
          <w:t>If the</w:t>
        </w:r>
      </w:ins>
      <w:ins w:id="7" w:author="Heather Kharouba" w:date="2019-03-12T09:53:00Z">
        <w:r w:rsidR="00890BA6">
          <w:rPr>
            <w:rFonts w:ascii="Helvetica" w:hAnsi="Helvetica" w:cs="Helvetica"/>
            <w:sz w:val="22"/>
            <w:szCs w:val="22"/>
            <w:lang w:val="en-US"/>
          </w:rPr>
          <w:t xml:space="preserve"> </w:t>
        </w:r>
      </w:ins>
      <w:ins w:id="8" w:author="Heather Kharouba" w:date="2019-03-12T09:55:00Z">
        <w:r w:rsidR="00890BA6">
          <w:rPr>
            <w:rFonts w:ascii="Helvetica" w:hAnsi="Helvetica" w:cs="Helvetica"/>
            <w:sz w:val="22"/>
            <w:szCs w:val="22"/>
            <w:lang w:val="en-US"/>
          </w:rPr>
          <w:t xml:space="preserve">most likely </w:t>
        </w:r>
      </w:ins>
      <w:ins w:id="9" w:author="Heather Kharouba" w:date="2019-03-12T09:53:00Z">
        <w:r w:rsidR="00890BA6">
          <w:rPr>
            <w:rFonts w:ascii="Helvetica" w:hAnsi="Helvetica" w:cs="Helvetica"/>
            <w:sz w:val="22"/>
            <w:szCs w:val="22"/>
            <w:lang w:val="en-US"/>
          </w:rPr>
          <w:t xml:space="preserve">mechanism </w:t>
        </w:r>
      </w:ins>
      <w:ins w:id="10" w:author="Heather Kharouba" w:date="2019-03-12T09:56:00Z">
        <w:r w:rsidR="00890BA6">
          <w:rPr>
            <w:rFonts w:ascii="Helvetica" w:hAnsi="Helvetica" w:cs="Helvetica"/>
            <w:sz w:val="22"/>
            <w:szCs w:val="22"/>
            <w:lang w:val="en-US"/>
          </w:rPr>
          <w:t xml:space="preserve">in the system </w:t>
        </w:r>
      </w:ins>
      <w:ins w:id="11" w:author="Heather Kharouba" w:date="2019-03-12T09:53:00Z">
        <w:r w:rsidR="00890BA6">
          <w:rPr>
            <w:rFonts w:ascii="Helvetica" w:hAnsi="Helvetica" w:cs="Helvetica"/>
            <w:sz w:val="22"/>
            <w:szCs w:val="22"/>
            <w:lang w:val="en-US"/>
          </w:rPr>
          <w:t>violates one of the key assumptions of the hypothesis, then the Cushing hypothesis is unlikely to apply</w:t>
        </w:r>
      </w:ins>
      <w:ins w:id="12" w:author="Heather Kharouba" w:date="2019-03-12T09:57:00Z">
        <w:r w:rsidR="00890BA6">
          <w:rPr>
            <w:rFonts w:ascii="Helvetica" w:hAnsi="Helvetica" w:cs="Helvetica"/>
            <w:sz w:val="22"/>
            <w:szCs w:val="22"/>
            <w:lang w:val="en-US"/>
          </w:rPr>
          <w:t xml:space="preserve"> in this system</w:t>
        </w:r>
      </w:ins>
      <w:ins w:id="13" w:author="Heather Kharouba" w:date="2019-03-12T09:53:00Z">
        <w:r w:rsidR="00890BA6" w:rsidRPr="00320645">
          <w:rPr>
            <w:rFonts w:ascii="Helvetica" w:hAnsi="Helvetica" w:cs="Helvetica"/>
            <w:sz w:val="22"/>
            <w:szCs w:val="22"/>
            <w:lang w:val="en-US"/>
          </w:rPr>
          <w:t xml:space="preserve"> (Figure 2). For example, if mechanisms, such as density dependence or top-down pressure, are thought to be at play, then the first assumption of the hypothesis is unlikely to be met.</w:t>
        </w:r>
      </w:ins>
      <w:commentRangeEnd w:id="5"/>
      <w:ins w:id="14" w:author="Heather Kharouba" w:date="2019-03-12T09:57:00Z">
        <w:r w:rsidR="00890BA6">
          <w:rPr>
            <w:rStyle w:val="CommentReference"/>
          </w:rPr>
          <w:commentReference w:id="5"/>
        </w:r>
      </w:ins>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329CFE66"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For example, in aquatic systems—</w:t>
      </w:r>
      <w:commentRangeStart w:id="16"/>
      <w:r w:rsidRPr="00AE69BC">
        <w:rPr>
          <w:rFonts w:ascii="Helvetica" w:hAnsi="Helvetica" w:cs="Helvetica"/>
          <w:kern w:val="1"/>
          <w:sz w:val="22"/>
          <w:szCs w:val="22"/>
          <w:lang w:val="en-US"/>
        </w:rPr>
        <w:t xml:space="preserve">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F0738C">
        <w:rPr>
          <w:rFonts w:ascii="Helvetica" w:hAnsi="Helvetica" w:cs="Helvetica"/>
          <w:kern w:val="1"/>
          <w:sz w:val="22"/>
          <w:szCs w:val="22"/>
          <w:lang w:val="en-US"/>
        </w:rPr>
        <w:t xml:space="preserve"> (Shurin et al. 2005</w:t>
      </w:r>
      <w:r w:rsidR="00BC3840">
        <w:rPr>
          <w:rFonts w:ascii="Helvetica" w:hAnsi="Helvetica" w:cs="Helvetica"/>
          <w:kern w:val="1"/>
          <w:sz w:val="22"/>
          <w:szCs w:val="22"/>
          <w:lang w:val="en-US"/>
        </w:rPr>
        <w:t>)</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commentRangeEnd w:id="16"/>
      <w:r w:rsidR="00442AD1">
        <w:rPr>
          <w:rStyle w:val="CommentReference"/>
        </w:rPr>
        <w:commentReference w:id="16"/>
      </w:r>
      <w:r w:rsidRPr="00AE69BC">
        <w:rPr>
          <w:rFonts w:ascii="Helvetica" w:hAnsi="Helvetica" w:cs="Helvetica"/>
          <w:kern w:val="1"/>
          <w:sz w:val="22"/>
          <w:szCs w:val="22"/>
          <w:lang w:val="en-US"/>
        </w:rPr>
        <w:t>(</w:t>
      </w:r>
      <w:r w:rsidR="003738D7">
        <w:rPr>
          <w:rFonts w:ascii="Helvetica" w:hAnsi="Helvetica" w:cs="Helvetica"/>
          <w:kern w:val="1"/>
          <w:sz w:val="22"/>
          <w:szCs w:val="22"/>
          <w:lang w:val="en-US"/>
        </w:rPr>
        <w:t xml:space="preserve">Carpenter and Kitchell 1996; </w:t>
      </w:r>
      <w:r w:rsidR="00FE2A16">
        <w:rPr>
          <w:rFonts w:ascii="Helvetica" w:hAnsi="Helvetica" w:cs="Helvetica"/>
          <w:kern w:val="1"/>
          <w:sz w:val="22"/>
          <w:szCs w:val="22"/>
          <w:lang w:val="en-US"/>
        </w:rPr>
        <w:t>Shurin and Seabloom 2005; Borer et al. 2006</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78EC54FD"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Of </w:t>
      </w:r>
      <w:commentRangeStart w:id="17"/>
      <w:r w:rsidR="00FF3048" w:rsidRPr="00AE69BC">
        <w:rPr>
          <w:rFonts w:ascii="Helvetica" w:hAnsi="Helvetica" w:cs="Helvetica"/>
          <w:kern w:val="1"/>
          <w:sz w:val="22"/>
          <w:szCs w:val="22"/>
          <w:lang w:val="en-US"/>
        </w:rPr>
        <w:t>the</w:t>
      </w:r>
      <w:r w:rsidR="00E9674A">
        <w:rPr>
          <w:rFonts w:ascii="Helvetica" w:hAnsi="Helvetica" w:cs="Helvetica"/>
          <w:kern w:val="1"/>
          <w:sz w:val="22"/>
          <w:szCs w:val="22"/>
          <w:lang w:val="en-US"/>
        </w:rPr>
        <w:t xml:space="preserve"> interactions</w:t>
      </w:r>
      <w:commentRangeEnd w:id="17"/>
      <w:r w:rsidR="00C23EBB">
        <w:rPr>
          <w:rStyle w:val="CommentReference"/>
        </w:rPr>
        <w:commentReference w:id="17"/>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interactions</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 xml:space="preserve">interactions,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w:t>
      </w:r>
      <w:r w:rsidR="003E6FF3">
        <w:rPr>
          <w:rFonts w:ascii="Helvetica" w:hAnsi="Helvetica" w:cs="Helvetica"/>
          <w:kern w:val="1"/>
          <w:sz w:val="22"/>
          <w:szCs w:val="22"/>
          <w:lang w:val="en-US"/>
        </w:rPr>
        <w:t>Philippart et al. 2003 (</w:t>
      </w:r>
      <w:r w:rsidR="005842DC">
        <w:rPr>
          <w:rFonts w:ascii="Helvetica" w:hAnsi="Helvetica" w:cs="Helvetica"/>
          <w:kern w:val="1"/>
          <w:sz w:val="22"/>
          <w:szCs w:val="22"/>
          <w:lang w:val="en-US"/>
        </w:rPr>
        <w:t>AO</w:t>
      </w:r>
      <w:r w:rsidR="00F05F76">
        <w:rPr>
          <w:rFonts w:ascii="Helvetica" w:hAnsi="Helvetica" w:cs="Helvetica"/>
          <w:kern w:val="1"/>
          <w:sz w:val="22"/>
          <w:szCs w:val="22"/>
          <w:lang w:val="en-US"/>
        </w:rPr>
        <w:t>0</w:t>
      </w:r>
      <w:r w:rsidR="005842DC">
        <w:rPr>
          <w:rFonts w:ascii="Helvetica" w:hAnsi="Helvetica" w:cs="Helvetica"/>
          <w:kern w:val="1"/>
          <w:sz w:val="22"/>
          <w:szCs w:val="22"/>
          <w:lang w:val="en-US"/>
        </w:rPr>
        <w:t>01</w:t>
      </w:r>
      <w:r w:rsidR="003E6FF3">
        <w:rPr>
          <w:rFonts w:ascii="Helvetica" w:hAnsi="Helvetica" w:cs="Helvetica"/>
          <w:kern w:val="1"/>
          <w:sz w:val="22"/>
          <w:szCs w:val="22"/>
          <w:lang w:val="en-US"/>
        </w:rPr>
        <w:t>)</w:t>
      </w:r>
      <w:r w:rsidR="005842DC">
        <w:rPr>
          <w:rFonts w:ascii="Helvetica" w:hAnsi="Helvetica" w:cs="Helvetica"/>
          <w:kern w:val="1"/>
          <w:sz w:val="22"/>
          <w:szCs w:val="22"/>
          <w:lang w:val="en-US"/>
        </w:rPr>
        <w:t>)</w:t>
      </w:r>
      <w:r w:rsidR="0034364C">
        <w:rPr>
          <w:rFonts w:ascii="Helvetica" w:hAnsi="Helvetica" w:cs="Helvetica"/>
          <w:kern w:val="1"/>
          <w:sz w:val="22"/>
          <w:szCs w:val="22"/>
          <w:lang w:val="en-US"/>
        </w:rPr>
        <w:t xml:space="preserve">. </w:t>
      </w:r>
    </w:p>
    <w:p w14:paraId="5E6D0101" w14:textId="4C49FF30"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r w:rsidR="00EB1BE9">
        <w:rPr>
          <w:rFonts w:ascii="Helvetica" w:hAnsi="Helvetica" w:cs="Helvetica"/>
          <w:kern w:val="1"/>
          <w:sz w:val="22"/>
          <w:szCs w:val="22"/>
          <w:lang w:val="en-US"/>
        </w:rPr>
        <w:t>Borer et al. 2005</w:t>
      </w:r>
      <w:r w:rsidR="00E67C30">
        <w:rPr>
          <w:rFonts w:ascii="Helvetica" w:hAnsi="Helvetica" w:cs="Helvetica"/>
          <w:kern w:val="1"/>
          <w:sz w:val="22"/>
          <w:szCs w:val="22"/>
          <w:lang w:val="en-US"/>
        </w:rPr>
        <w:t>; Shurin et al. 200</w:t>
      </w:r>
      <w:r w:rsidR="009D3484">
        <w:rPr>
          <w:rFonts w:ascii="Helvetica" w:hAnsi="Helvetica" w:cs="Helvetica"/>
          <w:kern w:val="1"/>
          <w:sz w:val="22"/>
          <w:szCs w:val="22"/>
          <w:lang w:val="en-US"/>
        </w:rPr>
        <w:t xml:space="preserve">5; </w:t>
      </w:r>
      <w:r w:rsidR="009D3484" w:rsidRPr="00AE69BC">
        <w:rPr>
          <w:rFonts w:ascii="Helvetica" w:hAnsi="Helvetica" w:cs="Helvetica"/>
          <w:kern w:val="1"/>
          <w:sz w:val="22"/>
          <w:szCs w:val="22"/>
          <w:lang w:val="en-US"/>
        </w:rPr>
        <w:t>Gruner e</w:t>
      </w:r>
      <w:r w:rsidR="009D3484">
        <w:rPr>
          <w:rFonts w:ascii="Helvetica" w:hAnsi="Helvetica" w:cs="Helvetica"/>
          <w:kern w:val="1"/>
          <w:sz w:val="22"/>
          <w:szCs w:val="22"/>
          <w:lang w:val="en-US"/>
        </w:rPr>
        <w:t>t al. 2008</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2EAE3836"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06E04DE"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w:t>
      </w:r>
      <w:commentRangeStart w:id="18"/>
      <w:r w:rsidRPr="00A170F9">
        <w:rPr>
          <w:rFonts w:ascii="Helvetica" w:hAnsi="Helvetica" w:cs="Helvetica"/>
          <w:kern w:val="1"/>
          <w:sz w:val="22"/>
          <w:szCs w:val="22"/>
          <w:lang w:val="en-US"/>
        </w:rPr>
        <w:t>curve</w:t>
      </w:r>
      <w:commentRangeEnd w:id="18"/>
      <w:r w:rsidR="00001F69">
        <w:rPr>
          <w:rStyle w:val="CommentReference"/>
        </w:rPr>
        <w:commentReference w:id="18"/>
      </w:r>
      <w:r w:rsidRPr="00A170F9">
        <w:rPr>
          <w:rFonts w:ascii="Helvetica" w:hAnsi="Helvetica" w:cs="Helvetica"/>
          <w:kern w:val="1"/>
          <w:sz w:val="22"/>
          <w:szCs w:val="22"/>
          <w:lang w:val="en-US"/>
        </w:rPr>
        <w:t xml:space="preserve">. </w:t>
      </w:r>
      <w:del w:id="19" w:author="Elizabeth Wolkovich" w:date="2019-03-10T20:48:00Z">
        <w:r w:rsidR="004543DE" w:rsidRPr="00A170F9" w:rsidDel="00001F69">
          <w:rPr>
            <w:rFonts w:ascii="Helvetica" w:hAnsi="Helvetica" w:cs="Helvetica"/>
            <w:kern w:val="1"/>
            <w:sz w:val="22"/>
            <w:szCs w:val="22"/>
            <w:lang w:val="en-US"/>
          </w:rPr>
          <w:delText xml:space="preserve">Though it is highly possible that both food web and life history theory together explain many of the consumer-resource systems studied, data limitations make it hard to assess both hypotheses at once. </w:delText>
        </w:r>
      </w:del>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7778C402"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Singer &amp; Parmesan, Johannsson &amp; Jonzen</w:t>
      </w:r>
      <w:r w:rsidR="00C25A6A">
        <w:rPr>
          <w:rFonts w:ascii="Helvetica" w:hAnsi="Helvetica" w:cs="Helvetica"/>
          <w:kern w:val="1"/>
          <w:sz w:val="22"/>
          <w:szCs w:val="22"/>
          <w:lang w:val="en-US"/>
        </w:rPr>
        <w:t xml:space="preserve"> 2012</w:t>
      </w:r>
      <w:r w:rsidR="003C4A76" w:rsidRPr="00AE69BC">
        <w:rPr>
          <w:rFonts w:ascii="Helvetica" w:hAnsi="Helvetica" w:cs="Helvetica"/>
          <w:kern w:val="1"/>
          <w:sz w:val="22"/>
          <w:szCs w:val="22"/>
          <w:lang w:val="en-US"/>
        </w:rPr>
        <w:t xml:space="preserve">). </w:t>
      </w:r>
    </w:p>
    <w:p w14:paraId="4DE91F03" w14:textId="3581B929"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w:t>
      </w:r>
      <w:r w:rsidR="00745BD2">
        <w:rPr>
          <w:rFonts w:ascii="Helvetica" w:hAnsi="Helvetica" w:cs="Helvetica"/>
          <w:kern w:val="1"/>
          <w:sz w:val="22"/>
          <w:szCs w:val="22"/>
          <w:lang w:val="en-US"/>
        </w:rPr>
        <w:t>researchers</w:t>
      </w:r>
      <w:r w:rsidR="00950C5F">
        <w:rPr>
          <w:rFonts w:ascii="Helvetica" w:hAnsi="Helvetica" w:cs="Helvetica"/>
          <w:kern w:val="1"/>
          <w:sz w:val="22"/>
          <w:szCs w:val="22"/>
          <w:lang w:val="en-US"/>
        </w:rPr>
        <w:t xml:space="preserve">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ins w:id="20" w:author="Heather Kharouba" w:date="2019-03-12T10:14:00Z">
        <w:r w:rsidR="0037417D">
          <w:rPr>
            <w:rFonts w:ascii="Helvetica" w:hAnsi="Helvetica" w:cs="Helvetica"/>
            <w:kern w:val="1"/>
            <w:sz w:val="22"/>
            <w:szCs w:val="22"/>
            <w:lang w:val="en-US"/>
          </w:rPr>
          <w:t xml:space="preserve">test </w:t>
        </w:r>
      </w:ins>
      <w:ins w:id="21" w:author="Heather Kharouba" w:date="2019-03-12T10:15:00Z">
        <w:r w:rsidR="0037417D">
          <w:rPr>
            <w:rFonts w:ascii="Helvetica" w:hAnsi="Helvetica" w:cs="Helvetica"/>
            <w:kern w:val="1"/>
            <w:sz w:val="22"/>
            <w:szCs w:val="22"/>
            <w:lang w:val="en-US"/>
          </w:rPr>
          <w:t>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w:t>
        </w:r>
      </w:ins>
      <w:ins w:id="22" w:author="Heather Kharouba" w:date="2019-03-12T10:14:00Z">
        <w:r w:rsidR="0037417D">
          <w:rPr>
            <w:rFonts w:ascii="Helvetica" w:hAnsi="Helvetica" w:cs="Helvetica"/>
            <w:kern w:val="1"/>
            <w:sz w:val="22"/>
            <w:szCs w:val="22"/>
            <w:lang w:val="en-US"/>
          </w:rPr>
          <w:t>assumption</w:t>
        </w:r>
      </w:ins>
      <w:ins w:id="23" w:author="Heather Kharouba" w:date="2019-03-12T10:15:00Z">
        <w:r w:rsidR="0037417D">
          <w:rPr>
            <w:rFonts w:ascii="Helvetica" w:hAnsi="Helvetica" w:cs="Helvetica"/>
            <w:kern w:val="1"/>
            <w:sz w:val="22"/>
            <w:szCs w:val="22"/>
            <w:lang w:val="en-US"/>
          </w:rPr>
          <w:t xml:space="preserve"> of the hypothesis and</w:t>
        </w:r>
      </w:ins>
      <w:ins w:id="24" w:author="Heather Kharouba" w:date="2019-03-12T10:14:00Z">
        <w:r w:rsidR="0037417D">
          <w:rPr>
            <w:rFonts w:ascii="Helvetica" w:hAnsi="Helvetica" w:cs="Helvetica"/>
            <w:kern w:val="1"/>
            <w:sz w:val="22"/>
            <w:szCs w:val="22"/>
            <w:lang w:val="en-US"/>
          </w:rPr>
          <w:t xml:space="preserve"> </w:t>
        </w:r>
      </w:ins>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ins w:id="25" w:author="Heather Kharouba" w:date="2019-03-12T10:15:00Z">
        <w:r w:rsidR="0037417D">
          <w:rPr>
            <w:rFonts w:ascii="Helvetica" w:hAnsi="Helvetica" w:cs="Helvetica"/>
            <w:kern w:val="1"/>
            <w:sz w:val="22"/>
            <w:szCs w:val="22"/>
            <w:lang w:val="en-US"/>
          </w:rPr>
          <w:t xml:space="preserve">For example, resource abundance </w:t>
        </w:r>
      </w:ins>
      <w:ins w:id="26" w:author="Heather Kharouba" w:date="2019-03-12T10:16:00Z">
        <w:r w:rsidR="0037417D">
          <w:rPr>
            <w:rFonts w:ascii="Helvetica" w:hAnsi="Helvetica" w:cs="Helvetica"/>
            <w:kern w:val="1"/>
            <w:sz w:val="22"/>
            <w:szCs w:val="22"/>
            <w:lang w:val="en-US"/>
          </w:rPr>
          <w:t>can be used to determine the likelihood that consumers will encounter enough resource at the tails of their temporal distributions, thus defining the degree of seasonality in the resource. Moreover, w</w:t>
        </w:r>
      </w:ins>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commentRangeStart w:id="27"/>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w:t>
      </w:r>
      <w:commentRangeEnd w:id="27"/>
      <w:r w:rsidR="00F96461">
        <w:rPr>
          <w:rStyle w:val="CommentReference"/>
        </w:rPr>
        <w:commentReference w:id="27"/>
      </w:r>
      <w:r w:rsidR="00F039F7" w:rsidRPr="00651736">
        <w:rPr>
          <w:rFonts w:ascii="Helvetica" w:hAnsi="Helvetica" w:cs="Helvetica"/>
          <w:kern w:val="1"/>
          <w:sz w:val="22"/>
          <w:szCs w:val="22"/>
          <w:lang w:val="en-US"/>
        </w:rPr>
        <w:t>;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w:t>
      </w:r>
      <w:r w:rsidR="00144EB4">
        <w:rPr>
          <w:rFonts w:ascii="Helvetica" w:hAnsi="Helvetica" w:cs="Helvetica"/>
          <w:kern w:val="1"/>
          <w:sz w:val="22"/>
          <w:szCs w:val="22"/>
          <w:lang w:val="en-US"/>
        </w:rPr>
        <w:t>2</w:t>
      </w:r>
      <w:r w:rsidR="00A62E3A">
        <w:rPr>
          <w:rFonts w:ascii="Helvetica" w:hAnsi="Helvetica" w:cs="Helvetica"/>
          <w:kern w:val="1"/>
          <w:sz w:val="22"/>
          <w:szCs w:val="22"/>
          <w:lang w:val="en-US"/>
        </w:rPr>
        <w:t>; Revilla et al. 201</w:t>
      </w:r>
      <w:r w:rsidR="00144EB4">
        <w:rPr>
          <w:rFonts w:ascii="Helvetica" w:hAnsi="Helvetica" w:cs="Helvetica"/>
          <w:kern w:val="1"/>
          <w:sz w:val="22"/>
          <w:szCs w:val="22"/>
          <w:lang w:val="en-US"/>
        </w:rPr>
        <w:t>4</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ins w:id="28" w:author="Heather Kharouba" w:date="2019-03-12T10:13:00Z">
        <w:r w:rsidR="0037417D">
          <w:rPr>
            <w:rFonts w:ascii="Helvetica" w:hAnsi="Helvetica" w:cs="Helvetica"/>
            <w:kern w:val="1"/>
            <w:sz w:val="22"/>
            <w:szCs w:val="22"/>
            <w:lang w:val="en-US"/>
          </w:rPr>
          <w:t xml:space="preserve"> </w:t>
        </w:r>
      </w:ins>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If the assumptions of the Cushing hypothesis are met and the mechanisms understood, researchers still need an understanding of the system dynamics before climate change, and the phenological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ins w:id="29" w:author="Heather Kharouba" w:date="2019-03-12T10:44:00Z">
        <w:r w:rsidR="00D9671E">
          <w:rPr>
            <w:rFonts w:ascii="Helvetica" w:hAnsi="Helvetica" w:cs="Helvetica"/>
            <w:sz w:val="22"/>
            <w:szCs w:val="22"/>
            <w:lang w:val="en-US"/>
          </w:rPr>
          <w:t xml:space="preserve">  (Figure 2)</w:t>
        </w:r>
      </w:ins>
      <w:r w:rsidR="007F5E93" w:rsidRPr="004916E3">
        <w:rPr>
          <w:rFonts w:ascii="Helvetica" w:hAnsi="Helvetica" w:cs="Helvetica"/>
          <w:sz w:val="22"/>
          <w:szCs w:val="22"/>
          <w:lang w:val="en-US"/>
        </w:rPr>
        <w:t xml:space="preserve">. </w:t>
      </w:r>
      <w:ins w:id="30" w:author="Heather Kharouba" w:date="2019-03-12T10:41:00Z">
        <w:r w:rsidR="0050413B">
          <w:rPr>
            <w:rFonts w:ascii="Helvetica" w:hAnsi="Helvetica" w:cs="Helvetica"/>
            <w:sz w:val="22"/>
            <w:szCs w:val="22"/>
            <w:lang w:val="en-US"/>
          </w:rPr>
          <w:t xml:space="preserve">Below we discuss </w:t>
        </w:r>
      </w:ins>
      <w:ins w:id="31" w:author="Heather Kharouba" w:date="2019-03-12T10:43:00Z">
        <w:r w:rsidR="00D9671E">
          <w:rPr>
            <w:rFonts w:ascii="Helvetica" w:hAnsi="Helvetica" w:cs="Helvetica"/>
            <w:sz w:val="22"/>
            <w:szCs w:val="22"/>
            <w:lang w:val="en-US"/>
          </w:rPr>
          <w:t>these steps in more detail.</w:t>
        </w:r>
      </w:ins>
      <w:ins w:id="32" w:author="Heather Kharouba" w:date="2019-03-12T10:42:00Z">
        <w:r w:rsidR="0050413B">
          <w:rPr>
            <w:rFonts w:ascii="Helvetica" w:hAnsi="Helvetica" w:cs="Helvetica"/>
            <w:sz w:val="22"/>
            <w:szCs w:val="22"/>
            <w:lang w:val="en-US"/>
          </w:rPr>
          <w:t xml:space="preserve"> </w:t>
        </w:r>
      </w:ins>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1F4A52BD"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EE3E30">
        <w:rPr>
          <w:rFonts w:ascii="Helvetica" w:hAnsi="Helvetica" w:cs="Helvetica"/>
          <w:sz w:val="22"/>
          <w:szCs w:val="22"/>
          <w:lang w:val="en-US"/>
        </w:rPr>
        <w:t xml:space="preserve"> (Solomon et al. 2007</w:t>
      </w:r>
      <w:r w:rsidR="008A3782" w:rsidRPr="003F5480">
        <w:rPr>
          <w:rFonts w:ascii="Helvetica" w:hAnsi="Helvetica" w:cs="Helvetica"/>
          <w:sz w:val="22"/>
          <w:szCs w:val="22"/>
          <w:lang w:val="en-US"/>
        </w:rPr>
        <w:t>)</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r w:rsidR="00766F0F">
        <w:rPr>
          <w:rFonts w:ascii="Helvetica" w:hAnsi="Helvetica" w:cs="Helvetica"/>
          <w:kern w:val="1"/>
          <w:sz w:val="22"/>
          <w:szCs w:val="22"/>
          <w:lang w:val="en-US"/>
        </w:rPr>
        <w:t>Philippart et al. 2003 (</w:t>
      </w:r>
      <w:r w:rsidR="00AA4984" w:rsidRPr="00AE69BC">
        <w:rPr>
          <w:rFonts w:ascii="Helvetica" w:hAnsi="Helvetica" w:cs="Helvetica"/>
          <w:sz w:val="22"/>
          <w:szCs w:val="22"/>
          <w:lang w:val="en-US"/>
        </w:rPr>
        <w:t>AO001</w:t>
      </w:r>
      <w:r w:rsidR="00766F0F">
        <w:rPr>
          <w:rFonts w:ascii="Helvetica" w:hAnsi="Helvetica" w:cs="Helvetica"/>
          <w:sz w:val="22"/>
          <w:szCs w:val="22"/>
          <w:lang w:val="en-US"/>
        </w:rPr>
        <w:t>);</w:t>
      </w:r>
      <w:r w:rsidR="00AA4984" w:rsidRPr="00AE69BC">
        <w:rPr>
          <w:rFonts w:ascii="Helvetica" w:hAnsi="Helvetica" w:cs="Helvetica"/>
          <w:sz w:val="22"/>
          <w:szCs w:val="22"/>
          <w:lang w:val="en-US"/>
        </w:rPr>
        <w:t xml:space="preserve"> </w:t>
      </w:r>
      <w:r w:rsidR="00272F85">
        <w:rPr>
          <w:rFonts w:ascii="Helvetica" w:hAnsi="Helvetica" w:cs="Helvetica"/>
          <w:sz w:val="22"/>
          <w:szCs w:val="22"/>
          <w:lang w:val="en-US"/>
        </w:rPr>
        <w:t>Adrian et al. 2006 (</w:t>
      </w:r>
      <w:r w:rsidR="005D08E7">
        <w:rPr>
          <w:rFonts w:ascii="Helvetica" w:hAnsi="Helvetica" w:cs="Helvetica"/>
          <w:sz w:val="22"/>
          <w:szCs w:val="22"/>
          <w:lang w:val="en-US"/>
        </w:rPr>
        <w:t>HMK031</w:t>
      </w:r>
      <w:r w:rsidR="00272F85">
        <w:rPr>
          <w:rFonts w:ascii="Helvetica" w:hAnsi="Helvetica" w:cs="Helvetica"/>
          <w:sz w:val="22"/>
          <w:szCs w:val="22"/>
          <w:lang w:val="en-US"/>
        </w:rPr>
        <w:t>)</w:t>
      </w:r>
      <w:r w:rsidR="005D08E7">
        <w:rPr>
          <w:rFonts w:ascii="Helvetica" w:hAnsi="Helvetica" w:cs="Helvetica"/>
          <w:sz w:val="22"/>
          <w:szCs w:val="22"/>
          <w:lang w:val="en-US"/>
        </w:rPr>
        <w:t xml:space="preserve">, </w:t>
      </w:r>
      <w:r w:rsidR="005675EC">
        <w:rPr>
          <w:rFonts w:ascii="Helvetica" w:hAnsi="Helvetica" w:cs="Helvetica"/>
          <w:sz w:val="22"/>
          <w:szCs w:val="22"/>
          <w:lang w:val="en-US"/>
        </w:rPr>
        <w:t>Arula et al. 2014 (</w:t>
      </w:r>
      <w:r w:rsidR="005D08E7">
        <w:rPr>
          <w:rFonts w:ascii="Helvetica" w:hAnsi="Helvetica" w:cs="Helvetica"/>
          <w:sz w:val="22"/>
          <w:szCs w:val="22"/>
          <w:lang w:val="en-US"/>
        </w:rPr>
        <w:t>HMK002</w:t>
      </w:r>
      <w:r w:rsidR="005675EC">
        <w:rPr>
          <w:rFonts w:ascii="Helvetica" w:hAnsi="Helvetica" w:cs="Helvetica"/>
          <w:sz w:val="22"/>
          <w:szCs w:val="22"/>
          <w:lang w:val="en-US"/>
        </w:rPr>
        <w:t>)</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46FDD295"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Ricciardi et al. 1998; Fritts and Rodda 1998</w:t>
      </w:r>
      <w:r w:rsidR="00385DA6">
        <w:rPr>
          <w:rFonts w:ascii="Helvetica" w:hAnsi="Helvetica" w:cs="Helvetica"/>
          <w:sz w:val="22"/>
          <w:szCs w:val="22"/>
          <w:lang w:val="en-US"/>
        </w:rPr>
        <w:t>; Verschuren et al. 2002;</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w:t>
      </w:r>
      <w:commentRangeStart w:id="33"/>
      <w:r w:rsidR="00C42006">
        <w:rPr>
          <w:rFonts w:ascii="Helvetica" w:hAnsi="Helvetica" w:cs="Helvetica"/>
          <w:sz w:val="22"/>
          <w:szCs w:val="22"/>
          <w:lang w:val="en-US"/>
        </w:rPr>
        <w:t xml:space="preserve">the synchrony hypothesis; </w:t>
      </w:r>
      <w:r w:rsidR="00973C0E">
        <w:rPr>
          <w:rFonts w:ascii="Helvetica" w:hAnsi="Helvetica" w:cs="Helvetica"/>
          <w:sz w:val="22"/>
          <w:szCs w:val="22"/>
          <w:lang w:val="en-US"/>
        </w:rPr>
        <w:t>Box 1;</w:t>
      </w:r>
      <w:ins w:id="34" w:author="Heather Kharouba" w:date="2019-03-12T10:23:00Z">
        <w:r w:rsidR="000706C1">
          <w:rPr>
            <w:rFonts w:ascii="Helvetica" w:hAnsi="Helvetica" w:cs="Helvetica"/>
            <w:sz w:val="22"/>
            <w:szCs w:val="22"/>
            <w:lang w:val="en-US"/>
          </w:rPr>
          <w:t xml:space="preserve"> </w:t>
        </w:r>
      </w:ins>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commentRangeEnd w:id="33"/>
      <w:r w:rsidR="009007D3">
        <w:rPr>
          <w:rStyle w:val="CommentReference"/>
        </w:rPr>
        <w:commentReference w:id="33"/>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commentRangeStart w:id="35"/>
      <w:ins w:id="36" w:author="Heather Kharouba" w:date="2019-03-12T10:32:00Z">
        <w:r w:rsidR="003C4950">
          <w:rPr>
            <w:rFonts w:ascii="Helvetica" w:hAnsi="Helvetica" w:cs="Helvetica"/>
            <w:sz w:val="22"/>
            <w:szCs w:val="22"/>
            <w:lang w:val="en-US"/>
          </w:rPr>
          <w:t xml:space="preserve">, especially when alternative conditions </w:t>
        </w:r>
      </w:ins>
      <w:ins w:id="37" w:author="Heather Kharouba" w:date="2019-03-12T10:33:00Z">
        <w:r w:rsidR="003C4950">
          <w:rPr>
            <w:rFonts w:ascii="Helvetica" w:hAnsi="Helvetica" w:cs="Helvetica"/>
            <w:sz w:val="22"/>
            <w:szCs w:val="22"/>
            <w:lang w:val="en-US"/>
          </w:rPr>
          <w:t>could</w:t>
        </w:r>
      </w:ins>
      <w:ins w:id="38" w:author="Heather Kharouba" w:date="2019-03-12T10:32:00Z">
        <w:r w:rsidR="003C4950">
          <w:rPr>
            <w:rFonts w:ascii="Helvetica" w:hAnsi="Helvetica" w:cs="Helvetica"/>
            <w:sz w:val="22"/>
            <w:szCs w:val="22"/>
            <w:lang w:val="en-US"/>
          </w:rPr>
          <w:t xml:space="preserve"> be the baseline</w:t>
        </w:r>
      </w:ins>
      <w:ins w:id="39" w:author="Heather Kharouba" w:date="2019-03-12T10:33:00Z">
        <w:r w:rsidR="003C4950">
          <w:rPr>
            <w:rFonts w:ascii="Helvetica" w:hAnsi="Helvetica" w:cs="Helvetica"/>
            <w:sz w:val="22"/>
            <w:szCs w:val="22"/>
            <w:lang w:val="en-US"/>
          </w:rPr>
          <w:t xml:space="preserve"> (Figure 3b,c)</w:t>
        </w:r>
      </w:ins>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40" w:author="Heather Kharouba" w:date="2019-03-12T10:30:00Z"/>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commentRangeStart w:id="41"/>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commentRangeEnd w:id="41"/>
      <w:r w:rsidR="00666394">
        <w:rPr>
          <w:rStyle w:val="CommentReference"/>
        </w:rPr>
        <w:commentReference w:id="41"/>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ins w:id="42" w:author="Heather Kharouba" w:date="2019-03-12T10:30:00Z">
        <w:r w:rsidR="00F45F46">
          <w:rPr>
            <w:rFonts w:ascii="Helvetica" w:hAnsi="Helvetica" w:cs="Helvetica"/>
            <w:sz w:val="22"/>
            <w:szCs w:val="22"/>
            <w:lang w:val="en-US"/>
          </w:rPr>
          <w:t xml:space="preserve">or other conditions </w:t>
        </w:r>
      </w:ins>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ins w:id="43" w:author="Heather Kharouba" w:date="2019-03-12T10:31:00Z">
        <w:r w:rsidR="003C4950">
          <w:rPr>
            <w:rFonts w:ascii="Helvetica" w:hAnsi="Helvetica" w:cs="Helvetica"/>
            <w:sz w:val="22"/>
            <w:szCs w:val="22"/>
            <w:lang w:val="en-US"/>
          </w:rPr>
          <w:t>as these a</w:t>
        </w:r>
      </w:ins>
      <w:ins w:id="44" w:author="Heather Kharouba" w:date="2019-03-12T10:30:00Z">
        <w:r w:rsidR="003C4950">
          <w:rPr>
            <w:rFonts w:ascii="Helvetica" w:hAnsi="Helvetica" w:cs="Helvetica"/>
            <w:sz w:val="22"/>
            <w:szCs w:val="22"/>
            <w:lang w:val="en-US"/>
          </w:rPr>
          <w:t xml:space="preserve">lternative baselines could lead to vastly different predictions under climate change (Figure 3c). </w:t>
        </w:r>
      </w:ins>
      <w:ins w:id="45" w:author="Heather Kharouba" w:date="2019-03-12T10:32:00Z">
        <w:r w:rsidR="003C4950">
          <w:rPr>
            <w:rFonts w:ascii="Helvetica" w:hAnsi="Helvetica" w:cs="Helvetica"/>
            <w:sz w:val="22"/>
            <w:szCs w:val="22"/>
            <w:lang w:val="en-US"/>
          </w:rPr>
          <w:t xml:space="preserve">For example, </w:t>
        </w:r>
      </w:ins>
      <w:ins w:id="46" w:author="Heather Kharouba" w:date="2019-03-12T10:31:00Z">
        <w:r w:rsidR="003C4950">
          <w:rPr>
            <w:rFonts w:ascii="Helvetica" w:hAnsi="Helvetica" w:cs="Helvetica"/>
            <w:sz w:val="22"/>
            <w:szCs w:val="22"/>
            <w:lang w:val="en-US"/>
          </w:rPr>
          <w:t xml:space="preserve">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ins>
      <w:ins w:id="47" w:author="Heather Kharouba" w:date="2019-03-12T10:34:00Z">
        <w:r w:rsidR="003C4950">
          <w:rPr>
            <w:rFonts w:ascii="Helvetica" w:hAnsi="Helvetica" w:cs="Helvetica"/>
            <w:sz w:val="22"/>
            <w:szCs w:val="22"/>
            <w:lang w:val="en-US"/>
          </w:rPr>
          <w:t>c</w:t>
        </w:r>
      </w:ins>
      <w:ins w:id="48" w:author="Heather Kharouba" w:date="2019-03-12T10:31:00Z">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ins>
    </w:p>
    <w:commentRangeEnd w:id="35"/>
    <w:p w14:paraId="3EE958FB" w14:textId="316E309D" w:rsidR="009D5860" w:rsidRDefault="003C4950" w:rsidP="003C4950">
      <w:pPr>
        <w:spacing w:line="480" w:lineRule="auto"/>
        <w:rPr>
          <w:rFonts w:ascii="Helvetica" w:hAnsi="Helvetica" w:cs="Helvetica"/>
          <w:kern w:val="1"/>
          <w:sz w:val="22"/>
          <w:szCs w:val="22"/>
          <w:lang w:val="en-US"/>
        </w:rPr>
      </w:pPr>
      <w:ins w:id="49" w:author="Heather Kharouba" w:date="2019-03-12T10:34:00Z">
        <w:r>
          <w:rPr>
            <w:rStyle w:val="CommentReference"/>
          </w:rPr>
          <w:commentReference w:id="35"/>
        </w:r>
      </w:ins>
      <w:r w:rsidR="009D5860" w:rsidRPr="00B03CE8">
        <w:rPr>
          <w:rFonts w:ascii="Helvetica" w:hAnsi="Helvetica" w:cs="Helvetica"/>
          <w:sz w:val="22"/>
          <w:szCs w:val="22"/>
          <w:lang w:val="en-US"/>
        </w:rPr>
        <w:tab/>
      </w:r>
      <w:r w:rsidR="009D5860" w:rsidRPr="003C2DF6">
        <w:rPr>
          <w:rFonts w:ascii="Helvetica" w:hAnsi="Helvetica" w:cs="Helvetica"/>
          <w:sz w:val="22"/>
          <w:szCs w:val="22"/>
          <w:lang w:val="en-US"/>
        </w:rPr>
        <w:t>The pre-climate change baseline is dependent on the</w:t>
      </w:r>
      <w:r w:rsidR="009D5860" w:rsidRPr="003C2DF6">
        <w:rPr>
          <w:rFonts w:ascii="Helvetica" w:hAnsi="Helvetica" w:cs="Helvetica"/>
          <w:kern w:val="1"/>
          <w:sz w:val="22"/>
          <w:szCs w:val="22"/>
          <w:lang w:val="en-US"/>
        </w:rPr>
        <w:t xml:space="preserve"> ultimate mechanism(s) of the Cushing hypothesis (Figure </w:t>
      </w:r>
      <w:r>
        <w:rPr>
          <w:rFonts w:ascii="Helvetica" w:hAnsi="Helvetica" w:cs="Helvetica"/>
          <w:kern w:val="1"/>
          <w:sz w:val="22"/>
          <w:szCs w:val="22"/>
          <w:lang w:val="en-US"/>
        </w:rPr>
        <w:t>2</w:t>
      </w:r>
      <w:r w:rsidR="009D5860"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009D5860"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Pr>
          <w:rFonts w:ascii="Helvetica" w:hAnsi="Helvetica" w:cs="Helvetica"/>
          <w:kern w:val="1"/>
          <w:sz w:val="22"/>
          <w:szCs w:val="22"/>
          <w:lang w:val="en-US"/>
        </w:rPr>
        <w:t>Therefore</w:t>
      </w:r>
      <w:r w:rsidR="00874498">
        <w:rPr>
          <w:rFonts w:ascii="Helvetica" w:hAnsi="Helvetica" w:cs="Helvetica"/>
          <w:kern w:val="1"/>
          <w:sz w:val="22"/>
          <w:szCs w:val="22"/>
          <w:lang w:val="en-US"/>
        </w:rPr>
        <w:t>,</w:t>
      </w:r>
      <w:r>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789F5376" w:rsidR="00F46556" w:rsidRDefault="00ED4A3E" w:rsidP="0049164F">
      <w:pPr>
        <w:spacing w:line="480" w:lineRule="auto"/>
        <w:rPr>
          <w:ins w:id="51" w:author="Heather Kharouba" w:date="2019-03-04T15:46:00Z"/>
          <w:rFonts w:ascii="Helvetica" w:hAnsi="Helvetica" w:cs="Helvetica"/>
          <w:sz w:val="22"/>
          <w:szCs w:val="22"/>
          <w:lang w:val="en-US"/>
        </w:rPr>
      </w:pPr>
      <w:r>
        <w:rPr>
          <w:rFonts w:ascii="Helvetica" w:hAnsi="Helvetica" w:cs="Helvetica"/>
          <w:sz w:val="22"/>
          <w:szCs w:val="22"/>
          <w:lang w:val="en-US"/>
        </w:rPr>
        <w:tab/>
      </w:r>
      <w:commentRangeStart w:id="52"/>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w:t>
      </w:r>
      <w:ins w:id="53" w:author="Elizabeth Wolkovich" w:date="2019-03-13T18:09:00Z">
        <w:r w:rsidR="0016540E">
          <w:rPr>
            <w:rFonts w:ascii="Helvetica" w:hAnsi="Helvetica" w:cs="Helvetica"/>
            <w:sz w:val="22"/>
            <w:szCs w:val="22"/>
            <w:lang w:val="en-US"/>
          </w:rPr>
          <w:t xml:space="preserve"> </w:t>
        </w:r>
      </w:ins>
      <w:del w:id="54" w:author="Elizabeth Wolkovich" w:date="2019-03-13T18:09:00Z">
        <w:r w:rsidR="005D754C" w:rsidRPr="00AE69BC" w:rsidDel="0016540E">
          <w:rPr>
            <w:rFonts w:ascii="Helvetica" w:hAnsi="Helvetica" w:cs="Helvetica"/>
            <w:sz w:val="22"/>
            <w:szCs w:val="22"/>
            <w:lang w:val="en-US"/>
          </w:rPr>
          <w:delText xml:space="preserve"> </w:delText>
        </w:r>
      </w:del>
      <w:r w:rsidR="005D754C" w:rsidRPr="00AE69BC">
        <w:rPr>
          <w:rFonts w:ascii="Helvetica" w:hAnsi="Helvetica" w:cs="Helvetica"/>
          <w:sz w:val="22"/>
          <w:szCs w:val="22"/>
          <w:lang w:val="en-US"/>
        </w:rPr>
        <w:t xml:space="preserve">fundamental studies that </w:t>
      </w:r>
      <w:del w:id="55" w:author="Elizabeth Wolkovich" w:date="2019-03-13T18:09:00Z">
        <w:r w:rsidR="005D754C" w:rsidRPr="00AE69BC" w:rsidDel="0016540E">
          <w:rPr>
            <w:rFonts w:ascii="Helvetica" w:hAnsi="Helvetica" w:cs="Helvetica"/>
            <w:sz w:val="22"/>
            <w:szCs w:val="22"/>
            <w:lang w:val="en-US"/>
          </w:rPr>
          <w:delText xml:space="preserve">want </w:delText>
        </w:r>
      </w:del>
      <w:ins w:id="56" w:author="Elizabeth Wolkovich" w:date="2019-03-13T18:09:00Z">
        <w:r w:rsidR="0016540E">
          <w:rPr>
            <w:rFonts w:ascii="Helvetica" w:hAnsi="Helvetica" w:cs="Helvetica"/>
            <w:sz w:val="22"/>
            <w:szCs w:val="22"/>
            <w:lang w:val="en-US"/>
          </w:rPr>
          <w:t>aim</w:t>
        </w:r>
        <w:r w:rsidR="0016540E" w:rsidRPr="00AE69BC">
          <w:rPr>
            <w:rFonts w:ascii="Helvetica" w:hAnsi="Helvetica" w:cs="Helvetica"/>
            <w:sz w:val="22"/>
            <w:szCs w:val="22"/>
            <w:lang w:val="en-US"/>
          </w:rPr>
          <w:t xml:space="preserve"> </w:t>
        </w:r>
      </w:ins>
      <w:r w:rsidR="005D754C" w:rsidRPr="00AE69BC">
        <w:rPr>
          <w:rFonts w:ascii="Helvetica" w:hAnsi="Helvetica" w:cs="Helvetica"/>
          <w:sz w:val="22"/>
          <w:szCs w:val="22"/>
          <w:lang w:val="en-US"/>
        </w:rPr>
        <w:t>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w:t>
      </w:r>
      <w:del w:id="57" w:author="Elizabeth Wolkovich" w:date="2019-03-13T18:10:00Z">
        <w:r w:rsidR="005D754C" w:rsidRPr="00AE69BC" w:rsidDel="0016540E">
          <w:rPr>
            <w:rFonts w:ascii="Helvetica" w:hAnsi="Helvetica" w:cs="Helvetica"/>
            <w:sz w:val="22"/>
            <w:szCs w:val="22"/>
            <w:lang w:val="en-US"/>
          </w:rPr>
          <w:delText xml:space="preserve">should </w:delText>
        </w:r>
        <w:r w:rsidR="00A3590D" w:rsidRPr="00AE69BC" w:rsidDel="0016540E">
          <w:rPr>
            <w:rFonts w:ascii="Helvetica" w:hAnsi="Helvetica" w:cs="Helvetica"/>
            <w:sz w:val="22"/>
            <w:szCs w:val="22"/>
            <w:lang w:val="en-US"/>
          </w:rPr>
          <w:delText xml:space="preserve">currently </w:delText>
        </w:r>
        <w:r w:rsidR="005D754C" w:rsidRPr="00AE69BC" w:rsidDel="0016540E">
          <w:rPr>
            <w:rFonts w:ascii="Helvetica" w:hAnsi="Helvetica" w:cs="Helvetica"/>
            <w:sz w:val="22"/>
            <w:szCs w:val="22"/>
            <w:lang w:val="en-US"/>
          </w:rPr>
          <w:delText xml:space="preserve">be in </w:delText>
        </w:r>
      </w:del>
      <w:ins w:id="58" w:author="Elizabeth Wolkovich" w:date="2019-03-13T18:10:00Z">
        <w:r w:rsidR="0016540E">
          <w:rPr>
            <w:rFonts w:ascii="Helvetica" w:hAnsi="Helvetica" w:cs="Helvetica"/>
            <w:sz w:val="22"/>
            <w:szCs w:val="22"/>
            <w:lang w:val="en-US"/>
          </w:rPr>
          <w:t xml:space="preserve">is most probably in </w:t>
        </w:r>
      </w:ins>
      <w:r w:rsidR="005D754C" w:rsidRPr="00AE69BC">
        <w:rPr>
          <w:rFonts w:ascii="Helvetica" w:hAnsi="Helvetica" w:cs="Helvetica"/>
          <w:sz w:val="22"/>
          <w:szCs w:val="22"/>
          <w:lang w:val="en-US"/>
        </w:rPr>
        <w:t xml:space="preserve">equilibrium or </w:t>
      </w:r>
      <w:del w:id="59" w:author="Elizabeth Wolkovich" w:date="2019-03-13T18:10:00Z">
        <w:r w:rsidR="000B56CB" w:rsidRPr="00AE69BC" w:rsidDel="0016540E">
          <w:rPr>
            <w:rFonts w:ascii="Helvetica" w:hAnsi="Helvetica" w:cs="Helvetica"/>
            <w:sz w:val="22"/>
            <w:szCs w:val="22"/>
            <w:lang w:val="en-US"/>
          </w:rPr>
          <w:delText xml:space="preserve">is only </w:delText>
        </w:r>
      </w:del>
      <w:r w:rsidR="000B56CB" w:rsidRPr="00AE69BC">
        <w:rPr>
          <w:rFonts w:ascii="Helvetica" w:hAnsi="Helvetica" w:cs="Helvetica"/>
          <w:sz w:val="22"/>
          <w:szCs w:val="22"/>
          <w:lang w:val="en-US"/>
        </w:rPr>
        <w:t>transient</w:t>
      </w:r>
      <w:ins w:id="60" w:author="Elizabeth Wolkovich" w:date="2019-03-13T18:10:00Z">
        <w:r w:rsidR="0016540E">
          <w:rPr>
            <w:rFonts w:ascii="Helvetica" w:hAnsi="Helvetica" w:cs="Helvetica"/>
            <w:sz w:val="22"/>
            <w:szCs w:val="22"/>
            <w:lang w:val="en-US"/>
          </w:rPr>
          <w:t xml:space="preserve"> dynamics</w:t>
        </w:r>
      </w:ins>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w:t>
      </w:r>
      <w:ins w:id="61" w:author="Elizabeth Wolkovich" w:date="2019-03-13T18:11:00Z">
        <w:r w:rsidR="0016540E">
          <w:rPr>
            <w:rFonts w:ascii="Helvetica" w:hAnsi="Helvetica" w:cs="Helvetica"/>
            <w:sz w:val="22"/>
            <w:szCs w:val="22"/>
            <w:lang w:val="en-US"/>
          </w:rPr>
          <w:t>,</w:t>
        </w:r>
      </w:ins>
      <w:r w:rsidR="00086AF5" w:rsidRPr="00AE69BC">
        <w:rPr>
          <w:rFonts w:ascii="Helvetica" w:hAnsi="Helvetica" w:cs="Helvetica"/>
          <w:sz w:val="22"/>
          <w:szCs w:val="22"/>
          <w:lang w:val="en-US"/>
        </w:rPr>
        <w:t xml:space="preserve"> </w:t>
      </w:r>
      <w:del w:id="62" w:author="Elizabeth Wolkovich" w:date="2019-03-13T18:10:00Z">
        <w:r w:rsidR="00086AF5" w:rsidRPr="00AE69BC" w:rsidDel="0016540E">
          <w:rPr>
            <w:rFonts w:ascii="Helvetica" w:hAnsi="Helvetica" w:cs="Helvetica"/>
            <w:sz w:val="22"/>
            <w:szCs w:val="22"/>
            <w:lang w:val="en-US"/>
          </w:rPr>
          <w:delText xml:space="preserve">often end up in some </w:delText>
        </w:r>
        <w:r w:rsidR="00E95CEE" w:rsidDel="0016540E">
          <w:rPr>
            <w:rFonts w:ascii="Helvetica" w:hAnsi="Helvetica" w:cs="Helvetica"/>
            <w:sz w:val="22"/>
            <w:szCs w:val="22"/>
            <w:lang w:val="en-US"/>
          </w:rPr>
          <w:delText>form</w:delText>
        </w:r>
      </w:del>
      <w:ins w:id="63" w:author="Elizabeth Wolkovich" w:date="2019-03-13T18:10:00Z">
        <w:r w:rsidR="0016540E">
          <w:rPr>
            <w:rFonts w:ascii="Helvetica" w:hAnsi="Helvetica" w:cs="Helvetica"/>
            <w:sz w:val="22"/>
            <w:szCs w:val="22"/>
            <w:lang w:val="en-US"/>
          </w:rPr>
          <w:t xml:space="preserve">including those that </w:t>
        </w:r>
      </w:ins>
      <w:ins w:id="64" w:author="Elizabeth Wolkovich" w:date="2019-03-13T18:11:00Z">
        <w:r w:rsidR="0016540E">
          <w:rPr>
            <w:rFonts w:ascii="Helvetica" w:hAnsi="Helvetica" w:cs="Helvetica"/>
            <w:sz w:val="22"/>
            <w:szCs w:val="22"/>
            <w:lang w:val="en-US"/>
          </w:rPr>
          <w:t>can cause</w:t>
        </w:r>
      </w:ins>
      <w:ins w:id="65" w:author="Elizabeth Wolkovich" w:date="2019-03-13T18:10:00Z">
        <w:r w:rsidR="0016540E">
          <w:rPr>
            <w:rFonts w:ascii="Helvetica" w:hAnsi="Helvetica" w:cs="Helvetica"/>
            <w:sz w:val="22"/>
            <w:szCs w:val="22"/>
            <w:lang w:val="en-US"/>
          </w:rPr>
          <w:t xml:space="preserve"> the Cushing hypothesis,</w:t>
        </w:r>
      </w:ins>
      <w:del w:id="66" w:author="Elizabeth Wolkovich" w:date="2019-03-13T18:10:00Z">
        <w:r w:rsidR="00E95CEE" w:rsidRPr="00AE69BC" w:rsidDel="0016540E">
          <w:rPr>
            <w:rFonts w:ascii="Helvetica" w:hAnsi="Helvetica" w:cs="Helvetica"/>
            <w:sz w:val="22"/>
            <w:szCs w:val="22"/>
            <w:lang w:val="en-US"/>
          </w:rPr>
          <w:delText xml:space="preserve"> </w:delText>
        </w:r>
        <w:r w:rsidR="00086AF5" w:rsidRPr="00AE69BC" w:rsidDel="0016540E">
          <w:rPr>
            <w:rFonts w:ascii="Helvetica" w:hAnsi="Helvetica" w:cs="Helvetica"/>
            <w:sz w:val="22"/>
            <w:szCs w:val="22"/>
            <w:lang w:val="en-US"/>
          </w:rPr>
          <w:delText>of</w:delText>
        </w:r>
      </w:del>
      <w:r w:rsidR="00086AF5" w:rsidRPr="00AE69BC">
        <w:rPr>
          <w:rFonts w:ascii="Helvetica" w:hAnsi="Helvetica" w:cs="Helvetica"/>
          <w:sz w:val="22"/>
          <w:szCs w:val="22"/>
          <w:lang w:val="en-US"/>
        </w:rPr>
        <w:t xml:space="preserve"> </w:t>
      </w:r>
      <w:ins w:id="67" w:author="Elizabeth Wolkovich" w:date="2019-03-13T18:11:00Z">
        <w:r w:rsidR="0016540E">
          <w:rPr>
            <w:rFonts w:ascii="Helvetica" w:hAnsi="Helvetica" w:cs="Helvetica"/>
            <w:sz w:val="22"/>
            <w:szCs w:val="22"/>
            <w:lang w:val="en-US"/>
          </w:rPr>
          <w:t xml:space="preserve">predict some form of </w:t>
        </w:r>
      </w:ins>
      <w:r w:rsidR="00086AF5" w:rsidRPr="00AE69BC">
        <w:rPr>
          <w:rFonts w:ascii="Helvetica" w:hAnsi="Helvetica" w:cs="Helvetica"/>
          <w:sz w:val="22"/>
          <w:szCs w:val="22"/>
          <w:lang w:val="en-US"/>
        </w:rPr>
        <w:t>equilibrium</w:t>
      </w:r>
      <w:ins w:id="68" w:author="Elizabeth Wolkovich" w:date="2019-03-13T18:11:00Z">
        <w:r w:rsidR="0016540E">
          <w:rPr>
            <w:rFonts w:ascii="Helvetica" w:hAnsi="Helvetica" w:cs="Helvetica"/>
            <w:sz w:val="22"/>
            <w:szCs w:val="22"/>
            <w:lang w:val="en-US"/>
          </w:rPr>
          <w:t xml:space="preserve"> conditions,</w:t>
        </w:r>
      </w:ins>
      <w:r w:rsidR="00086AF5" w:rsidRPr="00AE69BC">
        <w:rPr>
          <w:rFonts w:ascii="Helvetica" w:hAnsi="Helvetica" w:cs="Helvetica"/>
          <w:sz w:val="22"/>
          <w:szCs w:val="22"/>
          <w:lang w:val="en-US"/>
        </w:rPr>
        <w:t xml:space="preserve">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 xml:space="preserve">away from </w:t>
      </w:r>
      <w:del w:id="69" w:author="Elizabeth Wolkovich" w:date="2019-03-13T18:12:00Z">
        <w:r w:rsidR="00E95CEE" w:rsidDel="0016540E">
          <w:rPr>
            <w:rFonts w:ascii="Helvetica" w:hAnsi="Helvetica" w:cs="Helvetica"/>
            <w:sz w:val="22"/>
            <w:szCs w:val="22"/>
            <w:lang w:val="en-US"/>
          </w:rPr>
          <w:delText>the</w:delText>
        </w:r>
        <w:r w:rsidR="005D754C" w:rsidRPr="00AE69BC" w:rsidDel="0016540E">
          <w:rPr>
            <w:rFonts w:ascii="Helvetica" w:hAnsi="Helvetica" w:cs="Helvetica"/>
            <w:sz w:val="22"/>
            <w:szCs w:val="22"/>
            <w:lang w:val="en-US"/>
          </w:rPr>
          <w:delText xml:space="preserve"> </w:delText>
        </w:r>
      </w:del>
      <w:ins w:id="70" w:author="Elizabeth Wolkovich" w:date="2019-03-13T18:12:00Z">
        <w:r w:rsidR="0016540E">
          <w:rPr>
            <w:rFonts w:ascii="Helvetica" w:hAnsi="Helvetica" w:cs="Helvetica"/>
            <w:sz w:val="22"/>
            <w:szCs w:val="22"/>
            <w:lang w:val="en-US"/>
          </w:rPr>
          <w:t>a previous</w:t>
        </w:r>
        <w:r w:rsidR="0016540E" w:rsidRPr="00AE69BC">
          <w:rPr>
            <w:rFonts w:ascii="Helvetica" w:hAnsi="Helvetica" w:cs="Helvetica"/>
            <w:sz w:val="22"/>
            <w:szCs w:val="22"/>
            <w:lang w:val="en-US"/>
          </w:rPr>
          <w:t xml:space="preserve"> </w:t>
        </w:r>
      </w:ins>
      <w:r w:rsidR="005D754C" w:rsidRPr="00AE69BC">
        <w:rPr>
          <w:rFonts w:ascii="Helvetica" w:hAnsi="Helvetica" w:cs="Helvetica"/>
          <w:sz w:val="22"/>
          <w:szCs w:val="22"/>
          <w:lang w:val="en-US"/>
        </w:rPr>
        <w:t xml:space="preserve">baseline, then the system might </w:t>
      </w:r>
      <w:del w:id="71" w:author="Elizabeth Wolkovich" w:date="2019-03-13T18:12:00Z">
        <w:r w:rsidR="00A32535" w:rsidRPr="00AE69BC" w:rsidDel="0016540E">
          <w:rPr>
            <w:rFonts w:ascii="Helvetica" w:hAnsi="Helvetica" w:cs="Helvetica"/>
            <w:sz w:val="22"/>
            <w:szCs w:val="22"/>
            <w:lang w:val="en-US"/>
          </w:rPr>
          <w:delText xml:space="preserve">currently </w:delText>
        </w:r>
        <w:r w:rsidR="005D754C" w:rsidRPr="00AE69BC" w:rsidDel="0016540E">
          <w:rPr>
            <w:rFonts w:ascii="Helvetica" w:hAnsi="Helvetica" w:cs="Helvetica"/>
            <w:sz w:val="22"/>
            <w:szCs w:val="22"/>
            <w:lang w:val="en-US"/>
          </w:rPr>
          <w:delText xml:space="preserve">be under </w:delText>
        </w:r>
      </w:del>
      <w:ins w:id="72" w:author="Elizabeth Wolkovich" w:date="2019-03-13T18:12:00Z">
        <w:r w:rsidR="0016540E">
          <w:rPr>
            <w:rFonts w:ascii="Helvetica" w:hAnsi="Helvetica" w:cs="Helvetica"/>
            <w:sz w:val="22"/>
            <w:szCs w:val="22"/>
            <w:lang w:val="en-US"/>
          </w:rPr>
          <w:t xml:space="preserve">likely be in a </w:t>
        </w:r>
      </w:ins>
      <w:r w:rsidR="005D754C" w:rsidRPr="00AE69BC">
        <w:rPr>
          <w:rFonts w:ascii="Helvetica" w:hAnsi="Helvetica" w:cs="Helvetica"/>
          <w:sz w:val="22"/>
          <w:szCs w:val="22"/>
          <w:lang w:val="en-US"/>
        </w:rPr>
        <w:t>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w:t>
      </w:r>
      <w:ins w:id="73" w:author="Elizabeth Wolkovich" w:date="2019-03-13T18:12:00Z">
        <w:r w:rsidR="0016540E">
          <w:rPr>
            <w:rFonts w:ascii="Helvetica" w:hAnsi="Helvetica" w:cs="Helvetica"/>
            <w:sz w:val="22"/>
            <w:szCs w:val="22"/>
            <w:lang w:val="en-US"/>
          </w:rPr>
          <w:t xml:space="preserve">phase </w:t>
        </w:r>
      </w:ins>
      <w:r w:rsidR="005D754C" w:rsidRPr="00AE69BC">
        <w:rPr>
          <w:rFonts w:ascii="Helvetica" w:hAnsi="Helvetica" w:cs="Helvetica"/>
          <w:sz w:val="22"/>
          <w:szCs w:val="22"/>
          <w:lang w:val="en-US"/>
        </w:rPr>
        <w:t xml:space="preserve">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w:t>
      </w:r>
      <w:r w:rsidR="00EF3A3F">
        <w:rPr>
          <w:rFonts w:ascii="Helvetica" w:hAnsi="Helvetica" w:cs="Helvetica"/>
          <w:sz w:val="22"/>
          <w:szCs w:val="22"/>
          <w:lang w:val="en-US"/>
        </w:rPr>
        <w:t>3</w:t>
      </w:r>
      <w:r w:rsidR="00086AF5" w:rsidRPr="00AE69BC">
        <w:rPr>
          <w:rFonts w:ascii="Helvetica" w:hAnsi="Helvetica" w:cs="Helvetica"/>
          <w:sz w:val="22"/>
          <w:szCs w:val="22"/>
          <w:lang w:val="en-US"/>
        </w:rPr>
        <w:t>)</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To this end, an understanding of the system’s pre-climate change baseline state is important for providing context and</w:t>
      </w:r>
      <w:r w:rsidR="00C44037">
        <w:rPr>
          <w:rFonts w:ascii="Helvetica" w:hAnsi="Helvetica" w:cs="Helvetica"/>
          <w:sz w:val="22"/>
          <w:szCs w:val="22"/>
          <w:lang w:val="en-US"/>
        </w:rPr>
        <w:t xml:space="preserve"> even</w:t>
      </w:r>
      <w:r w:rsidR="00AB00B2">
        <w:rPr>
          <w:rFonts w:ascii="Helvetica" w:hAnsi="Helvetica" w:cs="Helvetica"/>
          <w:sz w:val="22"/>
          <w:szCs w:val="22"/>
          <w:lang w:val="en-US"/>
        </w:rPr>
        <w:t xml:space="preserve"> </w:t>
      </w:r>
      <w:r w:rsidR="00AB00B2" w:rsidRPr="00AE69BC">
        <w:rPr>
          <w:rFonts w:ascii="Helvetica" w:hAnsi="Helvetica" w:cs="Helvetica"/>
          <w:sz w:val="22"/>
          <w:szCs w:val="22"/>
          <w:lang w:val="en-US"/>
        </w:rPr>
        <w:t>designing</w:t>
      </w:r>
      <w:r w:rsidR="00C44037">
        <w:rPr>
          <w:rFonts w:ascii="Helvetica" w:hAnsi="Helvetica" w:cs="Helvetica"/>
          <w:sz w:val="22"/>
          <w:szCs w:val="22"/>
          <w:lang w:val="en-US"/>
        </w:rPr>
        <w:t xml:space="preserve"> fundamental</w:t>
      </w:r>
      <w:r w:rsidR="00E06B21" w:rsidRPr="00AE69BC">
        <w:rPr>
          <w:rFonts w:ascii="Helvetica" w:hAnsi="Helvetica" w:cs="Helvetica"/>
          <w:sz w:val="22"/>
          <w:szCs w:val="22"/>
          <w:lang w:val="en-US"/>
        </w:rPr>
        <w:t xml:space="preserve"> studies.</w:t>
      </w:r>
      <w:commentRangeEnd w:id="52"/>
      <w:r w:rsidR="00EB0DAE">
        <w:rPr>
          <w:rStyle w:val="CommentReference"/>
        </w:rPr>
        <w:commentReference w:id="52"/>
      </w:r>
    </w:p>
    <w:p w14:paraId="2E60CF42" w14:textId="77777777" w:rsidR="0049164F" w:rsidRDefault="0049164F" w:rsidP="0049164F">
      <w:pPr>
        <w:spacing w:line="480" w:lineRule="auto"/>
        <w:rPr>
          <w:ins w:id="74" w:author="Heather Kharouba" w:date="2019-03-04T15:46:00Z"/>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phenological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Pr>
          <w:rFonts w:ascii="Helvetica" w:hAnsi="Helvetica" w:cs="Helvetica"/>
          <w:kern w:val="1"/>
          <w:sz w:val="22"/>
          <w:szCs w:val="22"/>
          <w:lang w:val="en-US"/>
        </w:rPr>
        <w:t xml:space="preserve">Finally, predictions will ultimately depend on the similarity of phenological cues between consumer and resource, and how they will change under climate change scenarios (Chmura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1EE363B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B16FFB">
        <w:rPr>
          <w:rFonts w:ascii="Helvetica" w:eastAsia="Times New Roman" w:hAnsi="Helvetica" w:cs="Helvetica"/>
          <w:sz w:val="22"/>
          <w:szCs w:val="22"/>
        </w:rPr>
        <w:t>e.g., Bauerfeind and Fischer 2013; Rudolf and Singh 2013</w:t>
      </w:r>
      <w:r w:rsidR="00C23DC3">
        <w:rPr>
          <w:rFonts w:ascii="Helvetica" w:eastAsia="Times New Roman" w:hAnsi="Helvetica" w:cs="Helvetica"/>
          <w:sz w:val="22"/>
          <w:szCs w:val="22"/>
        </w:rPr>
        <w:t>)</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18C300C0"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 xml:space="preserve">many lakes experienced large changes in nutrient inputs in the 1960s and 1970s (e.g., </w:t>
      </w:r>
      <w:commentRangeStart w:id="75"/>
      <w:r w:rsidR="0007263E">
        <w:rPr>
          <w:rFonts w:ascii="Helvetica" w:hAnsi="Helvetica"/>
          <w:sz w:val="22"/>
          <w:szCs w:val="22"/>
        </w:rPr>
        <w:t>George 201</w:t>
      </w:r>
      <w:r w:rsidR="00D37271">
        <w:rPr>
          <w:rFonts w:ascii="Helvetica" w:hAnsi="Helvetica"/>
          <w:sz w:val="22"/>
          <w:szCs w:val="22"/>
        </w:rPr>
        <w:t>2</w:t>
      </w:r>
      <w:commentRangeEnd w:id="75"/>
      <w:r w:rsidR="00D37271">
        <w:rPr>
          <w:rStyle w:val="CommentReference"/>
        </w:rPr>
        <w:commentReference w:id="75"/>
      </w:r>
      <w:r w:rsidR="0007263E">
        <w:rPr>
          <w:rFonts w:ascii="Helvetica" w:hAnsi="Helvetica"/>
          <w:sz w:val="22"/>
          <w:szCs w:val="22"/>
        </w:rPr>
        <w:t>;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3645D25F"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n the great tit-winter moth system, caterpillar biomass sampling is usually conducted a few times a week (e.g., HMK041)</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w:t>
      </w:r>
      <w:r w:rsidR="00A32D0B">
        <w:rPr>
          <w:rFonts w:ascii="Helvetica" w:hAnsi="Helvetica" w:cs="Helvetica"/>
          <w:sz w:val="22"/>
          <w:szCs w:val="22"/>
          <w:lang w:val="en-US"/>
        </w:rPr>
        <w:t>r moth life cycle is typically 4-6</w:t>
      </w:r>
      <w:r w:rsidR="004403E0">
        <w:rPr>
          <w:rFonts w:ascii="Helvetica" w:hAnsi="Helvetica" w:cs="Helvetica"/>
          <w:sz w:val="22"/>
          <w:szCs w:val="22"/>
          <w:lang w:val="en-US"/>
        </w:rPr>
        <w:t xml:space="preserve"> weeks</w:t>
      </w:r>
      <w:r w:rsidR="00541803">
        <w:rPr>
          <w:rFonts w:ascii="Helvetica" w:hAnsi="Helvetica" w:cs="Helvetica"/>
          <w:sz w:val="22"/>
          <w:szCs w:val="22"/>
          <w:lang w:val="en-US"/>
        </w:rPr>
        <w:t xml:space="preserve"> (Holliday 1977; Tikkanen et al. 2000)</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w:t>
      </w:r>
      <w:r w:rsidR="00541803">
        <w:rPr>
          <w:rFonts w:ascii="Helvetica" w:hAnsi="Helvetica" w:cs="Helvetica"/>
          <w:sz w:val="22"/>
          <w:szCs w:val="22"/>
          <w:lang w:val="en-US"/>
        </w:rPr>
        <w:t>pment for this life cycle stage</w:t>
      </w:r>
      <w:r w:rsidR="004403E0">
        <w:rPr>
          <w:rFonts w:ascii="Helvetica" w:hAnsi="Helvetica" w:cs="Helvetica"/>
          <w:sz w:val="22"/>
          <w:szCs w:val="22"/>
          <w:lang w:val="en-US"/>
        </w:rPr>
        <w:t xml:space="preserve">.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(Kitchell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5859E19A"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0CA5FEEA"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r w:rsidR="00E12C23" w:rsidRPr="00340C35">
        <w:rPr>
          <w:rFonts w:ascii="Helvetica" w:hAnsi="Helvetica" w:cs="Helvetica"/>
          <w:sz w:val="22"/>
          <w:szCs w:val="22"/>
          <w:lang w:val="en-US"/>
        </w:rPr>
        <w:t xml:space="preserve">phenological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w:t>
      </w:r>
      <w:r w:rsidR="001E76FA">
        <w:rPr>
          <w:rFonts w:ascii="Helvetica" w:hAnsi="Helvetica" w:cs="Helvetica"/>
          <w:sz w:val="22"/>
          <w:szCs w:val="22"/>
          <w:lang w:val="en-US"/>
        </w:rPr>
        <w:t xml:space="preserve">food demands of </w:t>
      </w:r>
      <w:r w:rsidR="00671B08">
        <w:rPr>
          <w:rFonts w:ascii="Helvetica" w:hAnsi="Helvetica" w:cs="Helvetica"/>
          <w:sz w:val="22"/>
          <w:szCs w:val="22"/>
          <w:lang w:val="en-US"/>
        </w:rPr>
        <w:t>great tit (</w:t>
      </w:r>
      <w:r w:rsidR="00F12876" w:rsidRPr="00F12876">
        <w:rPr>
          <w:rFonts w:ascii="Helvetica" w:hAnsi="Helvetica" w:cs="Helvetica"/>
          <w:i/>
          <w:sz w:val="22"/>
          <w:szCs w:val="22"/>
          <w:lang w:val="en-US"/>
        </w:rPr>
        <w:t>Parus major</w:t>
      </w:r>
      <w:r w:rsidR="00671B08">
        <w:rPr>
          <w:rFonts w:ascii="Helvetica" w:hAnsi="Helvetica" w:cs="Helvetica"/>
          <w:sz w:val="22"/>
          <w:szCs w:val="22"/>
          <w:lang w:val="en-US"/>
        </w:rPr>
        <w:t xml:space="preserve">) </w:t>
      </w:r>
      <w:r w:rsidR="001E76FA">
        <w:rPr>
          <w:rFonts w:ascii="Helvetica" w:hAnsi="Helvetica" w:cs="Helvetica"/>
          <w:sz w:val="22"/>
          <w:szCs w:val="22"/>
          <w:lang w:val="en-US"/>
        </w:rPr>
        <w:t xml:space="preserve">nestlings are highest </w:t>
      </w:r>
      <w:r w:rsidR="00D96DF4">
        <w:rPr>
          <w:rFonts w:ascii="Helvetica" w:hAnsi="Helvetica" w:cs="Helvetica"/>
          <w:sz w:val="22"/>
          <w:szCs w:val="22"/>
          <w:lang w:val="en-US"/>
        </w:rPr>
        <w:t>21</w:t>
      </w:r>
      <w:r w:rsidR="0023200B">
        <w:rPr>
          <w:rFonts w:ascii="Helvetica" w:hAnsi="Helvetica" w:cs="Helvetica"/>
          <w:sz w:val="22"/>
          <w:szCs w:val="22"/>
          <w:lang w:val="en-US"/>
        </w:rPr>
        <w:t xml:space="preserve"> days after</w:t>
      </w:r>
      <w:r w:rsidR="00E72085">
        <w:rPr>
          <w:rFonts w:ascii="Helvetica" w:hAnsi="Helvetica" w:cs="Helvetica"/>
          <w:sz w:val="22"/>
          <w:szCs w:val="22"/>
          <w:lang w:val="en-US"/>
        </w:rPr>
        <w:t xml:space="preserve"> </w:t>
      </w:r>
      <w:r w:rsidR="0023200B">
        <w:rPr>
          <w:rFonts w:ascii="Helvetica" w:hAnsi="Helvetica" w:cs="Helvetica"/>
          <w:sz w:val="22"/>
          <w:szCs w:val="22"/>
          <w:lang w:val="en-US"/>
        </w:rPr>
        <w:t>egg laying</w:t>
      </w:r>
      <w:r w:rsidR="00D96DF4">
        <w:rPr>
          <w:rFonts w:ascii="Helvetica" w:hAnsi="Helvetica" w:cs="Helvetica"/>
          <w:sz w:val="22"/>
          <w:szCs w:val="22"/>
          <w:lang w:val="en-US"/>
        </w:rPr>
        <w:t xml:space="preserve"> (i.e. the phenological phase most commonly monitored)</w:t>
      </w:r>
      <w:r w:rsidR="00DC325D">
        <w:rPr>
          <w:rFonts w:ascii="Helvetica" w:hAnsi="Helvetica" w:cs="Helvetica"/>
          <w:sz w:val="22"/>
          <w:szCs w:val="22"/>
          <w:lang w:val="en-US"/>
        </w:rPr>
        <w:t>;</w:t>
      </w:r>
      <w:r w:rsidR="00A02C85">
        <w:rPr>
          <w:rFonts w:ascii="Helvetica" w:hAnsi="Helvetica" w:cs="Helvetica"/>
          <w:sz w:val="22"/>
          <w:szCs w:val="22"/>
          <w:lang w:val="en-US"/>
        </w:rPr>
        <w:t xml:space="preserve"> </w:t>
      </w:r>
      <w:r w:rsidR="00910F84">
        <w:rPr>
          <w:rFonts w:ascii="Helvetica" w:hAnsi="Helvetica" w:cs="Helvetica"/>
          <w:sz w:val="22"/>
          <w:szCs w:val="22"/>
          <w:lang w:val="en-US"/>
        </w:rPr>
        <w:t>Reed et al. 2013</w:t>
      </w:r>
      <w:r w:rsidR="00D96DF4">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20E0AA8B"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ins w:id="76" w:author="Heather Kharouba" w:date="2019-03-11T16:28:00Z">
        <w:r w:rsidR="00195E47">
          <w:rPr>
            <w:rFonts w:ascii="Helvetica" w:hAnsi="Helvetica" w:cs="Helvetica"/>
            <w:sz w:val="22"/>
            <w:szCs w:val="22"/>
            <w:lang w:val="en-US"/>
          </w:rPr>
          <w:t xml:space="preserve"> (Chuine and R annual review)</w:t>
        </w:r>
      </w:ins>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Borer et al. 2005, What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Hampton1, S.E., Scheuerell, M.D. and Schindler, D.E., 2006. Coalescence in the Lake Washington story: Interaction strengths in a planktonic food web. </w:t>
      </w:r>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 </w:t>
      </w:r>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31A91">
        <w:tc>
          <w:tcPr>
            <w:tcW w:w="1384"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r>
              <w:rPr>
                <w:rFonts w:ascii="Helvetica" w:hAnsi="Helvetica"/>
                <w:sz w:val="20"/>
                <w:szCs w:val="20"/>
              </w:rPr>
              <w:t>performance</w:t>
            </w:r>
          </w:p>
        </w:tc>
        <w:tc>
          <w:tcPr>
            <w:tcW w:w="851"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04D68789" w:rsidR="006F3E7B" w:rsidRPr="00AE69BC" w:rsidRDefault="00031A91" w:rsidP="00F4231C">
            <w:pPr>
              <w:rPr>
                <w:rFonts w:ascii="Helvetica" w:hAnsi="Helvetica"/>
                <w:sz w:val="20"/>
                <w:szCs w:val="20"/>
              </w:rPr>
            </w:pPr>
            <w:r w:rsidRPr="00031A91">
              <w:rPr>
                <w:rFonts w:ascii="Helvetica" w:hAnsi="Helvetica"/>
                <w:sz w:val="20"/>
                <w:szCs w:val="20"/>
              </w:rPr>
              <w:t>6</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38E35621" w:rsidR="006F3E7B" w:rsidRPr="00AE69BC" w:rsidRDefault="006F3E7B" w:rsidP="00F4231C">
            <w:pP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Pr>
          <w:p w14:paraId="675D8E34" w14:textId="60E2D839" w:rsidR="006F3E7B" w:rsidRPr="00AE69BC" w:rsidRDefault="006F3E7B" w:rsidP="00F4231C">
            <w:pP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031A91">
        <w:tc>
          <w:tcPr>
            <w:tcW w:w="1384" w:type="dxa"/>
            <w:vMerge/>
          </w:tcPr>
          <w:p w14:paraId="2EAF8515" w14:textId="77777777" w:rsidR="006F3E7B" w:rsidRPr="00AE69BC" w:rsidRDefault="006F3E7B" w:rsidP="00F4231C">
            <w:pPr>
              <w:rPr>
                <w:rFonts w:ascii="Helvetica" w:hAnsi="Helvetica"/>
                <w:sz w:val="20"/>
                <w:szCs w:val="20"/>
              </w:rPr>
            </w:pPr>
          </w:p>
        </w:tc>
        <w:tc>
          <w:tcPr>
            <w:tcW w:w="851"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3D7C51F6" w:rsidR="006F3E7B" w:rsidRPr="00AE69BC" w:rsidRDefault="00031A91" w:rsidP="00F4231C">
            <w:pPr>
              <w:rPr>
                <w:rFonts w:ascii="Helvetica" w:hAnsi="Helvetica"/>
                <w:sz w:val="20"/>
                <w:szCs w:val="20"/>
              </w:rPr>
            </w:pPr>
            <w:r>
              <w:rPr>
                <w:rFonts w:ascii="Helvetica" w:hAnsi="Helvetica"/>
                <w:sz w:val="20"/>
                <w:szCs w:val="20"/>
              </w:rPr>
              <w:t>1</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0A2CC1F0" w:rsidR="006F3E7B" w:rsidRPr="00AE69BC" w:rsidRDefault="006F3E7B" w:rsidP="00F4231C">
            <w:pP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031A91">
        <w:tc>
          <w:tcPr>
            <w:tcW w:w="1384" w:type="dxa"/>
            <w:vMerge/>
          </w:tcPr>
          <w:p w14:paraId="2DB50DC1" w14:textId="77777777" w:rsidR="006F3E7B" w:rsidRPr="00AE69BC" w:rsidRDefault="006F3E7B" w:rsidP="00F4231C">
            <w:pPr>
              <w:rPr>
                <w:rFonts w:ascii="Helvetica" w:hAnsi="Helvetica"/>
                <w:sz w:val="20"/>
                <w:szCs w:val="20"/>
              </w:rPr>
            </w:pPr>
          </w:p>
        </w:tc>
        <w:tc>
          <w:tcPr>
            <w:tcW w:w="851"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200FFE">
        <w:tc>
          <w:tcPr>
            <w:tcW w:w="2235" w:type="dxa"/>
            <w:gridSpan w:val="2"/>
          </w:tcPr>
          <w:p w14:paraId="1373E1B8" w14:textId="77777777" w:rsidR="00200FFE" w:rsidRPr="00AE69BC" w:rsidRDefault="00200FFE" w:rsidP="00F4231C">
            <w:pPr>
              <w:rPr>
                <w:rFonts w:ascii="Helvetica" w:hAnsi="Helvetica"/>
                <w:sz w:val="20"/>
                <w:szCs w:val="20"/>
              </w:rPr>
            </w:pPr>
          </w:p>
        </w:tc>
        <w:tc>
          <w:tcPr>
            <w:tcW w:w="1275" w:type="dxa"/>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shd w:val="clear" w:color="auto" w:fill="auto"/>
          </w:tcPr>
          <w:p w14:paraId="269BA26D" w14:textId="4BFB81C4" w:rsidR="00200FFE" w:rsidRPr="005842DC" w:rsidRDefault="00200FFE" w:rsidP="00F4231C">
            <w:pPr>
              <w:rPr>
                <w:rFonts w:ascii="Helvetica" w:hAnsi="Helvetica"/>
                <w:b/>
                <w:sz w:val="20"/>
                <w:szCs w:val="20"/>
              </w:rPr>
            </w:pPr>
            <w:r w:rsidRPr="00DB5786">
              <w:rPr>
                <w:rFonts w:ascii="Helvetica" w:hAnsi="Helvetica"/>
                <w:b/>
                <w:sz w:val="20"/>
                <w:szCs w:val="20"/>
              </w:rPr>
              <w:t>7</w:t>
            </w:r>
          </w:p>
        </w:tc>
        <w:tc>
          <w:tcPr>
            <w:tcW w:w="1276" w:type="dxa"/>
            <w:shd w:val="clear" w:color="auto" w:fill="auto"/>
          </w:tcPr>
          <w:p w14:paraId="3BB2FCB3" w14:textId="1FEF6D29" w:rsidR="00200FFE" w:rsidRPr="005842DC" w:rsidRDefault="00200FFE" w:rsidP="00F4231C">
            <w:pPr>
              <w:rPr>
                <w:rFonts w:ascii="Helvetica" w:hAnsi="Helvetica"/>
                <w:b/>
                <w:sz w:val="20"/>
                <w:szCs w:val="20"/>
              </w:rPr>
            </w:pPr>
            <w:r w:rsidRPr="005842DC">
              <w:rPr>
                <w:rFonts w:ascii="Helvetica" w:hAnsi="Helvetica"/>
                <w:b/>
                <w:sz w:val="20"/>
                <w:szCs w:val="20"/>
              </w:rPr>
              <w:t>1</w:t>
            </w:r>
          </w:p>
        </w:tc>
        <w:tc>
          <w:tcPr>
            <w:tcW w:w="1276" w:type="dxa"/>
          </w:tcPr>
          <w:p w14:paraId="5C953558" w14:textId="4C3DCE2F" w:rsidR="00200FFE" w:rsidRPr="003F0CDA" w:rsidRDefault="00200FFE" w:rsidP="00F4231C">
            <w:pPr>
              <w:rPr>
                <w:rFonts w:ascii="Helvetica" w:hAnsi="Helvetica"/>
                <w:b/>
                <w:sz w:val="20"/>
                <w:szCs w:val="20"/>
              </w:rPr>
            </w:pPr>
            <w:r w:rsidRPr="002043C5">
              <w:rPr>
                <w:rFonts w:ascii="Helvetica" w:hAnsi="Helvetica"/>
                <w:b/>
                <w:sz w:val="20"/>
                <w:szCs w:val="20"/>
              </w:rPr>
              <w:t>12</w:t>
            </w:r>
          </w:p>
        </w:tc>
        <w:tc>
          <w:tcPr>
            <w:tcW w:w="1275" w:type="dxa"/>
          </w:tcPr>
          <w:p w14:paraId="632C5466" w14:textId="6DC3307A" w:rsidR="00200FFE" w:rsidRPr="0015590A" w:rsidRDefault="00200FFE" w:rsidP="00F4231C">
            <w:pPr>
              <w:rPr>
                <w:rFonts w:ascii="Helvetica" w:hAnsi="Helvetica"/>
                <w:b/>
                <w:sz w:val="20"/>
                <w:szCs w:val="20"/>
              </w:rPr>
            </w:pPr>
            <w:r w:rsidRPr="0015590A">
              <w:rPr>
                <w:rFonts w:ascii="Helvetica" w:hAnsi="Helvetica"/>
                <w:b/>
                <w:sz w:val="20"/>
                <w:szCs w:val="20"/>
              </w:rPr>
              <w:t>26</w:t>
            </w:r>
          </w:p>
        </w:tc>
        <w:tc>
          <w:tcPr>
            <w:tcW w:w="851" w:type="dxa"/>
          </w:tcPr>
          <w:p w14:paraId="36AEA851" w14:textId="427534D1" w:rsidR="00200FFE" w:rsidRPr="006A0C58" w:rsidRDefault="00200FFE" w:rsidP="00F4231C">
            <w:pP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983"/>
        <w:gridCol w:w="1247"/>
        <w:gridCol w:w="898"/>
        <w:gridCol w:w="1116"/>
        <w:gridCol w:w="1282"/>
        <w:gridCol w:w="595"/>
        <w:gridCol w:w="675"/>
        <w:gridCol w:w="992"/>
      </w:tblGrid>
      <w:tr w:rsidR="00DD2B1B" w:rsidRPr="00AE69BC" w14:paraId="3DFEA78B" w14:textId="77777777" w:rsidTr="0055104B">
        <w:tc>
          <w:tcPr>
            <w:tcW w:w="3230" w:type="dxa"/>
            <w:gridSpan w:val="2"/>
            <w:vMerge w:val="restart"/>
            <w:tcBorders>
              <w:top w:val="single" w:sz="4" w:space="0" w:color="auto"/>
              <w:right w:val="single" w:sz="4" w:space="0" w:color="auto"/>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single" w:sz="4" w:space="0" w:color="auto"/>
              <w:right w:val="double" w:sz="4" w:space="0" w:color="auto"/>
            </w:tcBorders>
          </w:tcPr>
          <w:p w14:paraId="4F20AEAA" w14:textId="77777777" w:rsidR="00DD2B1B" w:rsidRPr="00AE69BC" w:rsidRDefault="00DD2B1B" w:rsidP="00F4231C">
            <w:pP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tcBorders>
          </w:tcPr>
          <w:p w14:paraId="33D99A3B" w14:textId="1D828754" w:rsidR="00DD2B1B" w:rsidRPr="00AE69BC" w:rsidRDefault="00DD2B1B" w:rsidP="00F4231C">
            <w:pP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55104B">
        <w:tc>
          <w:tcPr>
            <w:tcW w:w="3230" w:type="dxa"/>
            <w:gridSpan w:val="2"/>
            <w:vMerge/>
            <w:tcBorders>
              <w:right w:val="single" w:sz="4" w:space="0" w:color="auto"/>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single" w:sz="4" w:space="0" w:color="auto"/>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bottom w:val="single" w:sz="4" w:space="0" w:color="auto"/>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55104B">
        <w:tc>
          <w:tcPr>
            <w:tcW w:w="3230" w:type="dxa"/>
            <w:gridSpan w:val="2"/>
            <w:vMerge/>
            <w:tcBorders>
              <w:right w:val="single" w:sz="4" w:space="0" w:color="auto"/>
            </w:tcBorders>
          </w:tcPr>
          <w:p w14:paraId="20F55B81" w14:textId="77777777" w:rsidR="00DD2B1B" w:rsidRPr="00AE69BC" w:rsidRDefault="00DD2B1B" w:rsidP="00F4231C">
            <w:pPr>
              <w:rPr>
                <w:rFonts w:ascii="Helvetica" w:hAnsi="Helvetica"/>
                <w:sz w:val="20"/>
                <w:szCs w:val="20"/>
              </w:rPr>
            </w:pPr>
          </w:p>
        </w:tc>
        <w:tc>
          <w:tcPr>
            <w:tcW w:w="898" w:type="dxa"/>
            <w:tcBorders>
              <w:left w:val="single" w:sz="4" w:space="0" w:color="auto"/>
              <w:right w:val="single" w:sz="4" w:space="0" w:color="auto"/>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4AF05164" w:rsidR="00DD2B1B" w:rsidRPr="00AE69BC" w:rsidRDefault="00DD2B1B" w:rsidP="00F4231C">
            <w:pPr>
              <w:rPr>
                <w:rFonts w:ascii="Helvetica" w:hAnsi="Helvetica"/>
                <w:sz w:val="20"/>
                <w:szCs w:val="20"/>
              </w:rPr>
            </w:pPr>
          </w:p>
        </w:tc>
        <w:tc>
          <w:tcPr>
            <w:tcW w:w="595" w:type="dxa"/>
            <w:tcBorders>
              <w:bottom w:val="single" w:sz="4" w:space="0" w:color="auto"/>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bottom w:val="single" w:sz="4" w:space="0" w:color="auto"/>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bottom w:val="single" w:sz="4" w:space="0" w:color="auto"/>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55104B">
        <w:tc>
          <w:tcPr>
            <w:tcW w:w="1983" w:type="dxa"/>
            <w:vMerge w:val="restart"/>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r>
              <w:rPr>
                <w:rFonts w:ascii="Helvetica" w:hAnsi="Helvetica"/>
                <w:sz w:val="20"/>
                <w:szCs w:val="20"/>
              </w:rPr>
              <w:t>performance</w:t>
            </w:r>
          </w:p>
        </w:tc>
        <w:tc>
          <w:tcPr>
            <w:tcW w:w="1247" w:type="dxa"/>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right w:val="single" w:sz="4" w:space="0" w:color="auto"/>
            </w:tcBorders>
          </w:tcPr>
          <w:p w14:paraId="14421DCC" w14:textId="745E7E5F" w:rsidR="00DD2B1B" w:rsidRPr="00AE69BC" w:rsidRDefault="00337CE8" w:rsidP="00F4231C">
            <w:pPr>
              <w:rPr>
                <w:rFonts w:ascii="Helvetica" w:hAnsi="Helvetica"/>
                <w:sz w:val="20"/>
                <w:szCs w:val="20"/>
              </w:rPr>
            </w:pPr>
            <w:r>
              <w:rPr>
                <w:rFonts w:ascii="Helvetica" w:hAnsi="Helvetica"/>
                <w:sz w:val="20"/>
                <w:szCs w:val="20"/>
              </w:rPr>
              <w:t>5</w:t>
            </w:r>
            <w:r w:rsidR="00DD2B1B" w:rsidRPr="00AE69BC">
              <w:rPr>
                <w:rFonts w:ascii="Helvetica" w:hAnsi="Helvetica"/>
                <w:sz w:val="20"/>
                <w:szCs w:val="20"/>
              </w:rPr>
              <w:t xml:space="preserve"> </w:t>
            </w:r>
          </w:p>
        </w:tc>
        <w:tc>
          <w:tcPr>
            <w:tcW w:w="1116" w:type="dxa"/>
            <w:tcBorders>
              <w:top w:val="single" w:sz="4" w:space="0" w:color="auto"/>
              <w:left w:val="single" w:sz="4" w:space="0" w:color="auto"/>
              <w:bottom w:val="single" w:sz="4" w:space="0" w:color="auto"/>
              <w:right w:val="double" w:sz="4" w:space="0" w:color="auto"/>
            </w:tcBorders>
          </w:tcPr>
          <w:p w14:paraId="477DE763" w14:textId="1759EDC1" w:rsidR="00DD2B1B" w:rsidRPr="00AE69BC" w:rsidRDefault="00DD2B1B" w:rsidP="00F4231C">
            <w:pP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tcBorders>
          </w:tcPr>
          <w:p w14:paraId="4422975B" w14:textId="4911678A"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675" w:type="dxa"/>
            <w:shd w:val="clear" w:color="auto" w:fill="auto"/>
          </w:tcPr>
          <w:p w14:paraId="165527A6" w14:textId="6ECDFE00" w:rsidR="00DD2B1B" w:rsidRPr="00AE69BC" w:rsidRDefault="004A475B" w:rsidP="00F4231C">
            <w:pPr>
              <w:rPr>
                <w:rFonts w:ascii="Helvetica" w:hAnsi="Helvetica"/>
                <w:sz w:val="20"/>
                <w:szCs w:val="20"/>
              </w:rPr>
            </w:pPr>
            <w:r>
              <w:rPr>
                <w:rFonts w:ascii="Helvetica" w:hAnsi="Helvetica"/>
                <w:sz w:val="20"/>
                <w:szCs w:val="20"/>
              </w:rPr>
              <w:t>19</w:t>
            </w:r>
          </w:p>
        </w:tc>
        <w:tc>
          <w:tcPr>
            <w:tcW w:w="992" w:type="dxa"/>
          </w:tcPr>
          <w:p w14:paraId="5BDEC85F" w14:textId="77777777" w:rsidR="00DD2B1B" w:rsidRPr="00AE69BC" w:rsidRDefault="00DD2B1B" w:rsidP="00F4231C">
            <w:pPr>
              <w:rPr>
                <w:rFonts w:ascii="Helvetica" w:hAnsi="Helvetica"/>
                <w:sz w:val="20"/>
                <w:szCs w:val="20"/>
              </w:rPr>
            </w:pPr>
            <w:r w:rsidRPr="00AE69BC">
              <w:rPr>
                <w:rFonts w:ascii="Helvetica" w:hAnsi="Helvetica"/>
                <w:sz w:val="20"/>
                <w:szCs w:val="20"/>
              </w:rPr>
              <w:t>6</w:t>
            </w:r>
          </w:p>
        </w:tc>
      </w:tr>
      <w:tr w:rsidR="00DD2B1B" w:rsidRPr="00AE69BC" w14:paraId="1AEA3D91" w14:textId="77777777" w:rsidTr="0055104B">
        <w:tc>
          <w:tcPr>
            <w:tcW w:w="1983" w:type="dxa"/>
            <w:vMerge/>
          </w:tcPr>
          <w:p w14:paraId="4CFEF1E9" w14:textId="14DD3FC3" w:rsidR="00DD2B1B" w:rsidRPr="00AE69BC" w:rsidRDefault="00DD2B1B" w:rsidP="00F4231C">
            <w:pPr>
              <w:rPr>
                <w:rFonts w:ascii="Helvetica" w:hAnsi="Helvetica"/>
                <w:sz w:val="20"/>
                <w:szCs w:val="20"/>
              </w:rPr>
            </w:pPr>
          </w:p>
        </w:tc>
        <w:tc>
          <w:tcPr>
            <w:tcW w:w="1247" w:type="dxa"/>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right w:val="single" w:sz="4" w:space="0" w:color="auto"/>
            </w:tcBorders>
          </w:tcPr>
          <w:p w14:paraId="0D5C3737" w14:textId="28D8BC87" w:rsidR="00DD2B1B" w:rsidRPr="00AE69BC" w:rsidRDefault="00DD2B1B" w:rsidP="00F4231C">
            <w:pP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single" w:sz="4" w:space="0" w:color="auto"/>
              <w:bottom w:val="single" w:sz="4" w:space="0" w:color="auto"/>
              <w:right w:val="double" w:sz="4" w:space="0" w:color="auto"/>
            </w:tcBorders>
          </w:tcPr>
          <w:p w14:paraId="25BEE843" w14:textId="7C58E92E" w:rsidR="00DD2B1B" w:rsidRPr="00AE69BC" w:rsidRDefault="00337CE8" w:rsidP="00F4231C">
            <w:pP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tcBorders>
          </w:tcPr>
          <w:p w14:paraId="27E11D6B" w14:textId="037D9C4F" w:rsidR="00DD2B1B" w:rsidRPr="00AE69BC" w:rsidRDefault="00DD2B1B"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DD2B1B" w:rsidRPr="00AE69BC" w:rsidRDefault="00DD2B1B" w:rsidP="00F4231C">
            <w:pPr>
              <w:rPr>
                <w:rFonts w:ascii="Helvetica" w:hAnsi="Helvetica"/>
                <w:sz w:val="20"/>
                <w:szCs w:val="20"/>
              </w:rPr>
            </w:pPr>
            <w:r w:rsidRPr="00AE69BC">
              <w:rPr>
                <w:rFonts w:ascii="Helvetica" w:hAnsi="Helvetica"/>
                <w:sz w:val="20"/>
                <w:szCs w:val="20"/>
              </w:rPr>
              <w:t>4</w:t>
            </w:r>
          </w:p>
        </w:tc>
        <w:tc>
          <w:tcPr>
            <w:tcW w:w="675" w:type="dxa"/>
          </w:tcPr>
          <w:p w14:paraId="6360B687" w14:textId="77777777"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992" w:type="dxa"/>
          </w:tcPr>
          <w:p w14:paraId="1047508F"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r>
      <w:tr w:rsidR="00DD2B1B" w:rsidRPr="00AE69BC" w14:paraId="07579F88" w14:textId="77777777" w:rsidTr="0055104B">
        <w:tc>
          <w:tcPr>
            <w:tcW w:w="1983" w:type="dxa"/>
            <w:vMerge/>
          </w:tcPr>
          <w:p w14:paraId="27489F52" w14:textId="77777777" w:rsidR="00DD2B1B" w:rsidRPr="00AE69BC" w:rsidRDefault="00DD2B1B" w:rsidP="00F4231C">
            <w:pPr>
              <w:rPr>
                <w:rFonts w:ascii="Helvetica" w:hAnsi="Helvetica"/>
                <w:sz w:val="20"/>
                <w:szCs w:val="20"/>
              </w:rPr>
            </w:pPr>
          </w:p>
        </w:tc>
        <w:tc>
          <w:tcPr>
            <w:tcW w:w="1247" w:type="dxa"/>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right w:val="single" w:sz="4" w:space="0" w:color="auto"/>
            </w:tcBorders>
          </w:tcPr>
          <w:p w14:paraId="427F1B94"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DD2B1B" w:rsidRPr="00AE69BC" w:rsidRDefault="00DD2B1B"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5EBE684" w:rsidR="00DD2B1B" w:rsidRPr="00AE69BC" w:rsidRDefault="00DD2B1B"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675" w:type="dxa"/>
          </w:tcPr>
          <w:p w14:paraId="7FD24BE3"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c>
          <w:tcPr>
            <w:tcW w:w="992" w:type="dxa"/>
          </w:tcPr>
          <w:p w14:paraId="41B63D3A" w14:textId="77777777" w:rsidR="00DD2B1B" w:rsidRPr="00AE69BC" w:rsidRDefault="00DD2B1B" w:rsidP="00F4231C">
            <w:pPr>
              <w:rPr>
                <w:rFonts w:ascii="Helvetica" w:hAnsi="Helvetica"/>
                <w:sz w:val="20"/>
                <w:szCs w:val="20"/>
              </w:rPr>
            </w:pPr>
            <w:r w:rsidRPr="00AE69BC">
              <w:rPr>
                <w:rFonts w:ascii="Helvetica" w:hAnsi="Helvetica"/>
                <w:sz w:val="20"/>
                <w:szCs w:val="20"/>
              </w:rPr>
              <w:t>0</w:t>
            </w:r>
          </w:p>
        </w:tc>
      </w:tr>
      <w:tr w:rsidR="00DD2B1B" w:rsidRPr="00AE69BC" w14:paraId="47FD4422" w14:textId="77777777" w:rsidTr="0055104B">
        <w:tc>
          <w:tcPr>
            <w:tcW w:w="1983" w:type="dxa"/>
            <w:vMerge/>
          </w:tcPr>
          <w:p w14:paraId="478FE67E" w14:textId="77777777" w:rsidR="00DD2B1B" w:rsidRPr="00AE69BC" w:rsidRDefault="00DD2B1B" w:rsidP="00F4231C">
            <w:pPr>
              <w:rPr>
                <w:rFonts w:ascii="Helvetica" w:hAnsi="Helvetica"/>
                <w:i/>
                <w:sz w:val="20"/>
                <w:szCs w:val="20"/>
              </w:rPr>
            </w:pPr>
          </w:p>
        </w:tc>
        <w:tc>
          <w:tcPr>
            <w:tcW w:w="1247" w:type="dxa"/>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right w:val="single" w:sz="4" w:space="0" w:color="auto"/>
            </w:tcBorders>
          </w:tcPr>
          <w:p w14:paraId="33679000" w14:textId="77777777" w:rsidR="00DD2B1B" w:rsidRPr="00337CE8" w:rsidRDefault="00DD2B1B" w:rsidP="00F4231C">
            <w:pP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6B873F27" w:rsidR="00DD2B1B" w:rsidRPr="00337CE8" w:rsidRDefault="00DD2B1B" w:rsidP="00F4231C">
            <w:pP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tcBorders>
            <w:shd w:val="clear" w:color="auto" w:fill="auto"/>
          </w:tcPr>
          <w:p w14:paraId="1663892A" w14:textId="2B4C9E51" w:rsidR="00DD2B1B" w:rsidRPr="00337CE8" w:rsidRDefault="00DD2B1B" w:rsidP="00F4231C">
            <w:pPr>
              <w:rPr>
                <w:rFonts w:ascii="Helvetica" w:hAnsi="Helvetica"/>
                <w:b/>
                <w:sz w:val="20"/>
                <w:szCs w:val="20"/>
              </w:rPr>
            </w:pPr>
            <w:r w:rsidRPr="00337CE8">
              <w:rPr>
                <w:rFonts w:ascii="Helvetica" w:hAnsi="Helvetica"/>
                <w:b/>
                <w:sz w:val="20"/>
                <w:szCs w:val="20"/>
              </w:rPr>
              <w:t>12</w:t>
            </w:r>
          </w:p>
        </w:tc>
        <w:tc>
          <w:tcPr>
            <w:tcW w:w="595" w:type="dxa"/>
            <w:shd w:val="clear" w:color="auto" w:fill="auto"/>
          </w:tcPr>
          <w:p w14:paraId="0391BFFE" w14:textId="77777777" w:rsidR="00DD2B1B" w:rsidRPr="00337CE8" w:rsidRDefault="00DD2B1B" w:rsidP="00F4231C">
            <w:pPr>
              <w:rPr>
                <w:rFonts w:ascii="Helvetica" w:hAnsi="Helvetica"/>
                <w:b/>
                <w:sz w:val="20"/>
                <w:szCs w:val="20"/>
              </w:rPr>
            </w:pPr>
            <w:r w:rsidRPr="00337CE8">
              <w:rPr>
                <w:rFonts w:ascii="Helvetica" w:hAnsi="Helvetica"/>
                <w:b/>
                <w:sz w:val="20"/>
                <w:szCs w:val="20"/>
              </w:rPr>
              <w:t>6</w:t>
            </w:r>
          </w:p>
        </w:tc>
        <w:tc>
          <w:tcPr>
            <w:tcW w:w="675" w:type="dxa"/>
          </w:tcPr>
          <w:p w14:paraId="097F1B70" w14:textId="4F7736ED" w:rsidR="00DD2B1B" w:rsidRPr="00337CE8" w:rsidRDefault="004A475B" w:rsidP="00F4231C">
            <w:pPr>
              <w:rPr>
                <w:rFonts w:ascii="Helvetica" w:hAnsi="Helvetica"/>
                <w:b/>
                <w:sz w:val="20"/>
                <w:szCs w:val="20"/>
              </w:rPr>
            </w:pPr>
            <w:r w:rsidRPr="00337CE8">
              <w:rPr>
                <w:rFonts w:ascii="Helvetica" w:hAnsi="Helvetica"/>
                <w:b/>
                <w:sz w:val="20"/>
                <w:szCs w:val="20"/>
              </w:rPr>
              <w:t>21</w:t>
            </w:r>
          </w:p>
        </w:tc>
        <w:tc>
          <w:tcPr>
            <w:tcW w:w="992" w:type="dxa"/>
          </w:tcPr>
          <w:p w14:paraId="6C4C58F3" w14:textId="77777777" w:rsidR="00DD2B1B" w:rsidRPr="00337CE8" w:rsidRDefault="00DD2B1B" w:rsidP="00F4231C">
            <w:pP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55104B">
        <w:tc>
          <w:tcPr>
            <w:tcW w:w="1983" w:type="dxa"/>
          </w:tcPr>
          <w:p w14:paraId="0E41495B" w14:textId="77777777" w:rsidR="00DD2B1B" w:rsidRPr="00AE69BC" w:rsidRDefault="00DD2B1B" w:rsidP="00F4231C">
            <w:pPr>
              <w:rPr>
                <w:rFonts w:ascii="Helvetica" w:hAnsi="Helvetica"/>
                <w:i/>
                <w:sz w:val="20"/>
                <w:szCs w:val="20"/>
              </w:rPr>
            </w:pPr>
          </w:p>
        </w:tc>
        <w:tc>
          <w:tcPr>
            <w:tcW w:w="1247" w:type="dxa"/>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right w:val="single" w:sz="4" w:space="0" w:color="auto"/>
            </w:tcBorders>
          </w:tcPr>
          <w:p w14:paraId="371F6E22" w14:textId="77777777" w:rsidR="00DD2B1B" w:rsidRPr="00337CE8" w:rsidRDefault="00DD2B1B" w:rsidP="00F4231C">
            <w:pPr>
              <w:rPr>
                <w:rFonts w:ascii="Helvetica" w:hAnsi="Helvetica"/>
                <w:b/>
                <w:sz w:val="20"/>
                <w:szCs w:val="20"/>
              </w:rPr>
            </w:pPr>
          </w:p>
        </w:tc>
        <w:tc>
          <w:tcPr>
            <w:tcW w:w="1116" w:type="dxa"/>
            <w:tcBorders>
              <w:top w:val="single" w:sz="4" w:space="0" w:color="auto"/>
              <w:left w:val="single" w:sz="4" w:space="0" w:color="auto"/>
              <w:bottom w:val="single" w:sz="4" w:space="0" w:color="auto"/>
              <w:right w:val="double" w:sz="4" w:space="0" w:color="auto"/>
            </w:tcBorders>
          </w:tcPr>
          <w:p w14:paraId="4BD0DD67" w14:textId="49638C1F" w:rsidR="00DD2B1B" w:rsidRPr="00337CE8" w:rsidRDefault="00DD2B1B" w:rsidP="00F4231C">
            <w:pP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tcBorders>
            <w:shd w:val="clear" w:color="auto" w:fill="auto"/>
          </w:tcPr>
          <w:p w14:paraId="26CA8419" w14:textId="77777777" w:rsidR="00DD2B1B" w:rsidRPr="00337CE8" w:rsidRDefault="00DD2B1B" w:rsidP="00F4231C">
            <w:pPr>
              <w:rPr>
                <w:rFonts w:ascii="Helvetica" w:hAnsi="Helvetica"/>
                <w:b/>
                <w:sz w:val="20"/>
                <w:szCs w:val="20"/>
              </w:rPr>
            </w:pPr>
          </w:p>
        </w:tc>
        <w:tc>
          <w:tcPr>
            <w:tcW w:w="595" w:type="dxa"/>
            <w:shd w:val="clear" w:color="auto" w:fill="auto"/>
          </w:tcPr>
          <w:p w14:paraId="423A7817" w14:textId="77777777" w:rsidR="00DD2B1B" w:rsidRPr="00337CE8" w:rsidRDefault="00DD2B1B" w:rsidP="00F4231C">
            <w:pPr>
              <w:rPr>
                <w:rFonts w:ascii="Helvetica" w:hAnsi="Helvetica"/>
                <w:b/>
                <w:sz w:val="20"/>
                <w:szCs w:val="20"/>
              </w:rPr>
            </w:pPr>
          </w:p>
        </w:tc>
        <w:tc>
          <w:tcPr>
            <w:tcW w:w="675" w:type="dxa"/>
          </w:tcPr>
          <w:p w14:paraId="581DEF5C" w14:textId="77777777" w:rsidR="00DD2B1B" w:rsidRPr="00337CE8" w:rsidRDefault="00DD2B1B" w:rsidP="00F4231C">
            <w:pPr>
              <w:rPr>
                <w:rFonts w:ascii="Helvetica" w:hAnsi="Helvetica"/>
                <w:b/>
                <w:sz w:val="20"/>
                <w:szCs w:val="20"/>
              </w:rPr>
            </w:pPr>
          </w:p>
        </w:tc>
        <w:tc>
          <w:tcPr>
            <w:tcW w:w="992" w:type="dxa"/>
          </w:tcPr>
          <w:p w14:paraId="0F747092" w14:textId="49A3CC31" w:rsidR="00DD2B1B" w:rsidRPr="00337CE8" w:rsidRDefault="00DD2B1B" w:rsidP="00F4231C">
            <w:pP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367DBA00"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(a). The hypothesis</w:t>
      </w:r>
      <w:r w:rsidR="00FB0B75">
        <w:rPr>
          <w:rFonts w:ascii="Helvetica" w:hAnsi="Helvetica"/>
          <w:sz w:val="22"/>
          <w:szCs w:val="22"/>
        </w:rPr>
        <w:t xml:space="preserve"> </w:t>
      </w:r>
      <w:r w:rsidR="00FB0B75" w:rsidRPr="00AE69BC">
        <w:rPr>
          <w:rFonts w:ascii="Helvetica" w:hAnsi="Helvetica" w:cs="Helvetica"/>
          <w:sz w:val="22"/>
          <w:szCs w:val="22"/>
          <w:lang w:val="en-US"/>
        </w:rPr>
        <w:t xml:space="preserve">postulates that </w:t>
      </w:r>
      <w:r w:rsidR="00FB0B75">
        <w:rPr>
          <w:rFonts w:ascii="Helvetica" w:hAnsi="Helvetica" w:cs="Helvetica"/>
          <w:sz w:val="22"/>
          <w:szCs w:val="22"/>
          <w:lang w:val="en-US"/>
        </w:rPr>
        <w:t>a</w:t>
      </w:r>
      <w:r w:rsidR="00FB0B75" w:rsidRPr="00AE69BC">
        <w:rPr>
          <w:rFonts w:ascii="Helvetica" w:hAnsi="Helvetica" w:cs="Helvetica"/>
          <w:sz w:val="22"/>
          <w:szCs w:val="22"/>
          <w:lang w:val="en-US"/>
        </w:rPr>
        <w:t xml:space="preserve"> consumer</w:t>
      </w:r>
      <w:r w:rsidR="00FB0B75">
        <w:rPr>
          <w:rFonts w:ascii="Helvetica" w:hAnsi="Helvetica" w:cs="Helvetica"/>
          <w:sz w:val="22"/>
          <w:szCs w:val="22"/>
          <w:lang w:val="en-US"/>
        </w:rPr>
        <w:t xml:space="preserve"> should temporally ‘match’ </w:t>
      </w:r>
      <w:del w:id="77" w:author="Elizabeth Wolkovich" w:date="2019-03-13T18:18:00Z">
        <w:r w:rsidR="00D90564" w:rsidDel="0016540E">
          <w:rPr>
            <w:rFonts w:ascii="Helvetica" w:hAnsi="Helvetica" w:cs="Helvetica"/>
            <w:sz w:val="22"/>
            <w:szCs w:val="22"/>
            <w:lang w:val="en-US"/>
          </w:rPr>
          <w:delText xml:space="preserve">(i.e., </w:delText>
        </w:r>
      </w:del>
      <w:del w:id="78" w:author="Elizabeth Wolkovich" w:date="2019-03-13T18:17:00Z">
        <w:r w:rsidR="00D90564" w:rsidDel="0016540E">
          <w:rPr>
            <w:rFonts w:ascii="Helvetica" w:hAnsi="Helvetica" w:cs="Helvetica"/>
            <w:sz w:val="22"/>
            <w:szCs w:val="22"/>
            <w:lang w:val="en-US"/>
          </w:rPr>
          <w:delText xml:space="preserve">where fitness is the </w:delText>
        </w:r>
      </w:del>
      <w:del w:id="79" w:author="Elizabeth Wolkovich" w:date="2019-03-13T18:18:00Z">
        <w:r w:rsidR="00D90564" w:rsidDel="0016540E">
          <w:rPr>
            <w:rFonts w:ascii="Helvetica" w:hAnsi="Helvetica" w:cs="Helvetica"/>
            <w:sz w:val="22"/>
            <w:szCs w:val="22"/>
            <w:lang w:val="en-US"/>
          </w:rPr>
          <w:delText xml:space="preserve">highest) </w:delText>
        </w:r>
      </w:del>
      <w:r w:rsidR="00FB0B75">
        <w:rPr>
          <w:rFonts w:ascii="Helvetica" w:hAnsi="Helvetica" w:cs="Helvetica"/>
          <w:sz w:val="22"/>
          <w:szCs w:val="22"/>
          <w:lang w:val="en-US"/>
        </w:rPr>
        <w:t>the peak of its energetic phase</w:t>
      </w:r>
      <w:r w:rsidR="005D4882">
        <w:rPr>
          <w:rFonts w:ascii="Helvetica" w:hAnsi="Helvetica" w:cs="Helvetica"/>
          <w:sz w:val="22"/>
          <w:szCs w:val="22"/>
          <w:lang w:val="en-US"/>
        </w:rPr>
        <w:t xml:space="preserve"> </w:t>
      </w:r>
      <w:r w:rsidR="00FB0B75">
        <w:rPr>
          <w:rFonts w:ascii="Helvetica" w:hAnsi="Helvetica" w:cs="Helvetica"/>
          <w:sz w:val="22"/>
          <w:szCs w:val="22"/>
          <w:lang w:val="en-US"/>
        </w:rPr>
        <w:t>with the peak of resource availability</w:t>
      </w:r>
      <w:r w:rsidR="00FB0B75" w:rsidRPr="00AE69BC">
        <w:rPr>
          <w:rFonts w:ascii="Helvetica" w:hAnsi="Helvetica" w:cs="Helvetica"/>
          <w:sz w:val="22"/>
          <w:szCs w:val="22"/>
          <w:lang w:val="en-US"/>
        </w:rPr>
        <w:t xml:space="preserve"> (</w:t>
      </w:r>
      <w:r w:rsidR="00FB0B75">
        <w:rPr>
          <w:rFonts w:ascii="Helvetica" w:hAnsi="Helvetica" w:cs="Helvetica"/>
          <w:sz w:val="22"/>
          <w:szCs w:val="22"/>
          <w:lang w:val="en-US"/>
        </w:rPr>
        <w:t>a,</w:t>
      </w:r>
      <w:commentRangeStart w:id="80"/>
      <w:r w:rsidR="00FB0B75">
        <w:rPr>
          <w:rFonts w:ascii="Helvetica" w:hAnsi="Helvetica" w:cs="Helvetica"/>
          <w:sz w:val="22"/>
          <w:szCs w:val="22"/>
          <w:lang w:val="en-US"/>
        </w:rPr>
        <w:t>c</w:t>
      </w:r>
      <w:commentRangeEnd w:id="80"/>
      <w:r w:rsidR="0016540E">
        <w:rPr>
          <w:rStyle w:val="CommentReference"/>
        </w:rPr>
        <w:commentReference w:id="80"/>
      </w:r>
      <w:r w:rsidR="00FB0B75" w:rsidRPr="00AE69BC">
        <w:rPr>
          <w:rFonts w:ascii="Helvetica" w:hAnsi="Helvetica" w:cs="Helvetica"/>
          <w:sz w:val="22"/>
          <w:szCs w:val="22"/>
          <w:lang w:val="en-US"/>
        </w:rPr>
        <w:t>)</w:t>
      </w:r>
      <w:r w:rsidR="00A82757">
        <w:rPr>
          <w:rFonts w:ascii="Helvetica" w:hAnsi="Helvetica" w:cs="Helvetica"/>
          <w:sz w:val="22"/>
          <w:szCs w:val="22"/>
          <w:lang w:val="en-US"/>
        </w:rPr>
        <w:t xml:space="preserve"> and</w:t>
      </w:r>
      <w:r w:rsidR="005309B5">
        <w:rPr>
          <w:rFonts w:ascii="Helvetica" w:hAnsi="Helvetica" w:cs="Helvetica"/>
          <w:sz w:val="22"/>
          <w:szCs w:val="22"/>
          <w:lang w:val="en-US"/>
        </w:rPr>
        <w:t xml:space="preserve"> </w:t>
      </w:r>
      <w:r w:rsidR="00A82757">
        <w:rPr>
          <w:rFonts w:ascii="Helvetica" w:hAnsi="Helvetica" w:cs="Helvetica"/>
          <w:sz w:val="22"/>
          <w:szCs w:val="22"/>
          <w:lang w:val="en-US"/>
        </w:rPr>
        <w:t>i</w:t>
      </w:r>
      <w:r w:rsidR="00FB0B75" w:rsidRPr="00AE69BC">
        <w:rPr>
          <w:rFonts w:ascii="Helvetica" w:hAnsi="Helvetica" w:cs="Helvetica"/>
          <w:sz w:val="22"/>
          <w:szCs w:val="22"/>
          <w:lang w:val="en-US"/>
        </w:rPr>
        <w:t xml:space="preserve">f there is any change to the relative timing of </w:t>
      </w:r>
      <w:r w:rsidR="00FB0B75">
        <w:rPr>
          <w:rFonts w:ascii="Helvetica" w:hAnsi="Helvetica" w:cs="Helvetica"/>
          <w:sz w:val="22"/>
          <w:szCs w:val="22"/>
          <w:lang w:val="en-US"/>
        </w:rPr>
        <w:t>the</w:t>
      </w:r>
      <w:r w:rsidR="00FB0B75"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panels</w:t>
      </w:r>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012E54DC" w:rsidR="00FD694A" w:rsidRPr="00AE69BC" w:rsidRDefault="00FD694A" w:rsidP="00552897">
      <w:pPr>
        <w:spacing w:line="480" w:lineRule="auto"/>
        <w:rPr>
          <w:ins w:id="81" w:author="Heather Kharouba" w:date="2019-03-12T11:20:00Z"/>
          <w:rFonts w:ascii="Helvetica" w:hAnsi="Helvetica" w:cs="Helvetica"/>
          <w:sz w:val="22"/>
          <w:szCs w:val="22"/>
          <w:lang w:val="en-US"/>
        </w:rPr>
      </w:pPr>
      <w:r>
        <w:rPr>
          <w:rFonts w:ascii="Helvetica" w:hAnsi="Helvetica" w:cs="Helvetica"/>
          <w:sz w:val="22"/>
          <w:szCs w:val="22"/>
          <w:lang w:val="en-US"/>
        </w:rPr>
        <w:t xml:space="preserve">Figure 2. </w:t>
      </w:r>
      <w:r w:rsidR="00513321" w:rsidRPr="00513321">
        <w:rPr>
          <w:rFonts w:ascii="Helvetica" w:hAnsi="Helvetica" w:cs="Helvetica"/>
          <w:sz w:val="22"/>
          <w:szCs w:val="22"/>
          <w:lang w:val="en-US"/>
        </w:rPr>
        <w:t xml:space="preserve">A </w:t>
      </w:r>
      <w:ins w:id="82" w:author="Elizabeth Wolkovich" w:date="2019-03-13T18:19:00Z">
        <w:r w:rsidR="0016540E">
          <w:rPr>
            <w:rFonts w:ascii="Helvetica" w:hAnsi="Helvetica" w:cs="Helvetica"/>
            <w:sz w:val="22"/>
            <w:szCs w:val="22"/>
            <w:lang w:val="en-US"/>
          </w:rPr>
          <w:t xml:space="preserve">simplified </w:t>
        </w:r>
      </w:ins>
      <w:r w:rsidR="00513321" w:rsidRPr="00513321">
        <w:rPr>
          <w:rFonts w:ascii="Helvetica" w:hAnsi="Helvetica" w:cs="Helvetica"/>
          <w:sz w:val="22"/>
          <w:szCs w:val="22"/>
          <w:lang w:val="en-US"/>
        </w:rPr>
        <w:t xml:space="preserve">flow diagram for forecasting </w:t>
      </w:r>
      <w:ins w:id="83" w:author="Heather Kharouba" w:date="2019-03-12T11:24:00Z">
        <w:r w:rsidR="00513321">
          <w:rPr>
            <w:rFonts w:ascii="Helvetica" w:hAnsi="Helvetica" w:cs="Helvetica"/>
            <w:sz w:val="22"/>
            <w:szCs w:val="22"/>
            <w:lang w:val="en-US"/>
          </w:rPr>
          <w:t xml:space="preserve">climate change effects on consumer </w:t>
        </w:r>
      </w:ins>
      <w:r w:rsidR="00513321" w:rsidRPr="00513321">
        <w:rPr>
          <w:rFonts w:ascii="Helvetica" w:hAnsi="Helvetica" w:cs="Helvetica"/>
          <w:sz w:val="22"/>
          <w:szCs w:val="22"/>
          <w:lang w:val="en-US"/>
        </w:rPr>
        <w:t xml:space="preserve">fitness </w:t>
      </w:r>
      <w:del w:id="84" w:author="Heather Kharouba" w:date="2019-03-12T11:24:00Z">
        <w:r w:rsidR="00513321" w:rsidRPr="00513321" w:rsidDel="00513321">
          <w:rPr>
            <w:rFonts w:ascii="Helvetica" w:hAnsi="Helvetica" w:cs="Helvetica"/>
            <w:sz w:val="22"/>
            <w:szCs w:val="22"/>
            <w:lang w:val="en-US"/>
          </w:rPr>
          <w:delText>due to</w:delText>
        </w:r>
      </w:del>
      <w:ins w:id="85" w:author="Heather Kharouba" w:date="2019-03-12T11:24:00Z">
        <w:r w:rsidR="00513321">
          <w:rPr>
            <w:rFonts w:ascii="Helvetica" w:hAnsi="Helvetica" w:cs="Helvetica"/>
            <w:sz w:val="22"/>
            <w:szCs w:val="22"/>
            <w:lang w:val="en-US"/>
          </w:rPr>
          <w:t>as predicted by</w:t>
        </w:r>
      </w:ins>
      <w:r w:rsidR="00513321" w:rsidRPr="00513321">
        <w:rPr>
          <w:rFonts w:ascii="Helvetica" w:hAnsi="Helvetica" w:cs="Helvetica"/>
          <w:sz w:val="22"/>
          <w:szCs w:val="22"/>
          <w:lang w:val="en-US"/>
        </w:rPr>
        <w:t xml:space="preserve"> the Cushing </w:t>
      </w:r>
      <w:ins w:id="86" w:author="Heather Kharouba" w:date="2019-03-12T11:25:00Z">
        <w:r w:rsidR="00552897">
          <w:rPr>
            <w:rFonts w:ascii="Helvetica" w:hAnsi="Helvetica" w:cs="Helvetica"/>
            <w:sz w:val="22"/>
            <w:szCs w:val="22"/>
            <w:lang w:val="en-US"/>
          </w:rPr>
          <w:t>h</w:t>
        </w:r>
      </w:ins>
      <w:del w:id="87" w:author="Heather Kharouba" w:date="2019-03-12T11:25:00Z">
        <w:r w:rsidR="00513321" w:rsidRPr="00513321" w:rsidDel="00552897">
          <w:rPr>
            <w:rFonts w:ascii="Helvetica" w:hAnsi="Helvetica" w:cs="Helvetica"/>
            <w:sz w:val="22"/>
            <w:szCs w:val="22"/>
            <w:lang w:val="en-US"/>
          </w:rPr>
          <w:delText>H</w:delText>
        </w:r>
      </w:del>
      <w:r w:rsidR="00513321" w:rsidRPr="00513321">
        <w:rPr>
          <w:rFonts w:ascii="Helvetica" w:hAnsi="Helvetica" w:cs="Helvetica"/>
          <w:sz w:val="22"/>
          <w:szCs w:val="22"/>
          <w:lang w:val="en-US"/>
        </w:rPr>
        <w:t>ypothesis</w:t>
      </w:r>
      <w:del w:id="88" w:author="Heather Kharouba" w:date="2019-03-12T11:25:00Z">
        <w:r w:rsidR="00513321" w:rsidRPr="00513321" w:rsidDel="00513321">
          <w:rPr>
            <w:rFonts w:ascii="Helvetica" w:hAnsi="Helvetica" w:cs="Helvetica"/>
            <w:sz w:val="22"/>
            <w:szCs w:val="22"/>
            <w:lang w:val="en-US"/>
          </w:rPr>
          <w:delText>, following the hypothesis itself we focus on consumers</w:delText>
        </w:r>
      </w:del>
      <w:r w:rsidR="00513321" w:rsidRPr="00513321">
        <w:rPr>
          <w:rFonts w:ascii="Helvetica" w:hAnsi="Helvetica" w:cs="Helvetica"/>
          <w:sz w:val="22"/>
          <w:szCs w:val="22"/>
          <w:lang w:val="en-US"/>
        </w:rPr>
        <w:t xml:space="preserve">. </w:t>
      </w:r>
      <w:moveFromRangeStart w:id="89" w:author="Elizabeth Wolkovich" w:date="2019-03-13T18:18:00Z" w:name="move414120463"/>
      <w:moveFrom w:id="90" w:author="Elizabeth Wolkovich" w:date="2019-03-13T18:18:00Z">
        <w:ins w:id="91" w:author="Heather Kharouba" w:date="2019-03-12T11:25:00Z">
          <w:r w:rsidR="00552897" w:rsidDel="0016540E">
            <w:rPr>
              <w:rFonts w:ascii="Helvetica" w:hAnsi="Helvetica" w:cs="Helvetica"/>
              <w:sz w:val="22"/>
              <w:szCs w:val="22"/>
              <w:lang w:val="en-US"/>
            </w:rPr>
            <w:t>This figur</w:t>
          </w:r>
          <w:r w:rsidR="00552897" w:rsidRPr="00513321" w:rsidDel="0016540E">
            <w:rPr>
              <w:rFonts w:ascii="Helvetica" w:hAnsi="Helvetica" w:cs="Helvetica"/>
              <w:sz w:val="22"/>
              <w:szCs w:val="22"/>
              <w:lang w:val="en-US"/>
            </w:rPr>
            <w:t xml:space="preserve">e is not meant to be exhaustive but rather to highlight </w:t>
          </w:r>
          <w:r w:rsidR="00552897" w:rsidDel="0016540E">
            <w:rPr>
              <w:rFonts w:ascii="Helvetica" w:hAnsi="Helvetica" w:cs="Helvetica"/>
              <w:sz w:val="22"/>
              <w:szCs w:val="22"/>
              <w:lang w:val="en-US"/>
            </w:rPr>
            <w:t>a</w:t>
          </w:r>
          <w:r w:rsidR="00552897" w:rsidRPr="00513321" w:rsidDel="0016540E">
            <w:rPr>
              <w:rFonts w:ascii="Helvetica" w:hAnsi="Helvetica" w:cs="Helvetica"/>
              <w:sz w:val="22"/>
              <w:szCs w:val="22"/>
              <w:lang w:val="en-US"/>
            </w:rPr>
            <w:t xml:space="preserve"> pathway</w:t>
          </w:r>
        </w:ins>
        <w:ins w:id="92" w:author="Heather Kharouba" w:date="2019-03-12T11:26:00Z">
          <w:r w:rsidR="00552897" w:rsidDel="0016540E">
            <w:rPr>
              <w:rFonts w:ascii="Helvetica" w:hAnsi="Helvetica" w:cs="Helvetica"/>
              <w:sz w:val="22"/>
              <w:szCs w:val="22"/>
              <w:lang w:val="en-US"/>
            </w:rPr>
            <w:t xml:space="preserve"> researchers can take</w:t>
          </w:r>
        </w:ins>
        <w:ins w:id="93" w:author="Heather Kharouba" w:date="2019-03-12T11:25:00Z">
          <w:r w:rsidR="00552897" w:rsidDel="0016540E">
            <w:rPr>
              <w:rFonts w:ascii="Helvetica" w:hAnsi="Helvetica" w:cs="Helvetica"/>
              <w:sz w:val="22"/>
              <w:szCs w:val="22"/>
              <w:lang w:val="en-US"/>
            </w:rPr>
            <w:t>.</w:t>
          </w:r>
          <w:r w:rsidR="00552897" w:rsidRPr="00513321" w:rsidDel="0016540E">
            <w:rPr>
              <w:rFonts w:ascii="Helvetica" w:hAnsi="Helvetica" w:cs="Helvetica"/>
              <w:sz w:val="22"/>
              <w:szCs w:val="22"/>
              <w:lang w:val="en-US"/>
            </w:rPr>
            <w:t xml:space="preserve"> </w:t>
          </w:r>
        </w:ins>
      </w:moveFrom>
      <w:moveFromRangeEnd w:id="89"/>
      <w:r w:rsidR="00513321" w:rsidRPr="00513321">
        <w:rPr>
          <w:rFonts w:ascii="Helvetica" w:hAnsi="Helvetica" w:cs="Helvetica"/>
          <w:sz w:val="22"/>
          <w:szCs w:val="22"/>
          <w:lang w:val="en-US"/>
        </w:rPr>
        <w:t xml:space="preserve">First, both major assumptions must be met; if, for example, consumer density is the major controller on </w:t>
      </w:r>
      <w:ins w:id="94" w:author="Heather Kharouba" w:date="2019-03-12T11:27:00Z">
        <w:r w:rsidR="00552897">
          <w:rPr>
            <w:rFonts w:ascii="Helvetica" w:hAnsi="Helvetica" w:cs="Helvetica"/>
            <w:sz w:val="22"/>
            <w:szCs w:val="22"/>
            <w:lang w:val="en-US"/>
          </w:rPr>
          <w:t>its</w:t>
        </w:r>
      </w:ins>
      <w:ins w:id="95" w:author="Elizabeth Wolkovich" w:date="2019-03-13T18:19:00Z">
        <w:r w:rsidR="0016540E">
          <w:rPr>
            <w:rFonts w:ascii="Helvetica" w:hAnsi="Helvetica" w:cs="Helvetica"/>
            <w:sz w:val="22"/>
            <w:szCs w:val="22"/>
            <w:lang w:val="en-US"/>
          </w:rPr>
          <w:t xml:space="preserve"> own</w:t>
        </w:r>
      </w:ins>
      <w:ins w:id="96" w:author="Heather Kharouba" w:date="2019-03-12T11:27:00Z">
        <w:r w:rsidR="00552897">
          <w:rPr>
            <w:rFonts w:ascii="Helvetica" w:hAnsi="Helvetica" w:cs="Helvetica"/>
            <w:sz w:val="22"/>
            <w:szCs w:val="22"/>
            <w:lang w:val="en-US"/>
          </w:rPr>
          <w:t xml:space="preserve"> </w:t>
        </w:r>
      </w:ins>
      <w:r w:rsidR="00513321" w:rsidRPr="00513321">
        <w:rPr>
          <w:rFonts w:ascii="Helvetica" w:hAnsi="Helvetica" w:cs="Helvetica"/>
          <w:sz w:val="22"/>
          <w:szCs w:val="22"/>
          <w:lang w:val="en-US"/>
        </w:rPr>
        <w:t xml:space="preserve">fitness, then no further work is warranted. If both assumptions </w:t>
      </w:r>
      <w:ins w:id="97" w:author="Heather Kharouba" w:date="2019-03-12T11:27:00Z">
        <w:r w:rsidR="00552897">
          <w:rPr>
            <w:rFonts w:ascii="Helvetica" w:hAnsi="Helvetica" w:cs="Helvetica"/>
            <w:sz w:val="22"/>
            <w:szCs w:val="22"/>
            <w:lang w:val="en-US"/>
          </w:rPr>
          <w:t xml:space="preserve">are </w:t>
        </w:r>
      </w:ins>
      <w:r w:rsidR="00513321" w:rsidRPr="00513321">
        <w:rPr>
          <w:rFonts w:ascii="Helvetica" w:hAnsi="Helvetica" w:cs="Helvetica"/>
          <w:sz w:val="22"/>
          <w:szCs w:val="22"/>
          <w:lang w:val="en-US"/>
        </w:rPr>
        <w:t>met</w:t>
      </w:r>
      <w:ins w:id="98"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forecasting requires both knowledge of the </w:t>
      </w:r>
      <w:ins w:id="99" w:author="Heather Kharouba" w:date="2019-03-12T11:27:00Z">
        <w:r w:rsidR="00552897">
          <w:rPr>
            <w:rFonts w:ascii="Helvetica" w:hAnsi="Helvetica" w:cs="Helvetica"/>
            <w:sz w:val="22"/>
            <w:szCs w:val="22"/>
            <w:lang w:val="en-US"/>
          </w:rPr>
          <w:t xml:space="preserve">ultimate </w:t>
        </w:r>
      </w:ins>
      <w:r w:rsidR="00513321" w:rsidRPr="00513321">
        <w:rPr>
          <w:rFonts w:ascii="Helvetica" w:hAnsi="Helvetica" w:cs="Helvetica"/>
          <w:sz w:val="22"/>
          <w:szCs w:val="22"/>
          <w:lang w:val="en-US"/>
        </w:rPr>
        <w:t xml:space="preserve">mechanisms </w:t>
      </w:r>
      <w:ins w:id="100" w:author="Elizabeth Wolkovich" w:date="2019-03-13T18:21:00Z">
        <w:r w:rsidR="0016540E">
          <w:rPr>
            <w:rFonts w:ascii="Helvetica" w:hAnsi="Helvetica" w:cs="Helvetica"/>
            <w:sz w:val="22"/>
            <w:szCs w:val="22"/>
            <w:lang w:val="en-US"/>
          </w:rPr>
          <w:t xml:space="preserve">(which often relate to testing assumption 1) </w:t>
        </w:r>
      </w:ins>
      <w:r w:rsidR="00513321" w:rsidRPr="00513321">
        <w:rPr>
          <w:rFonts w:ascii="Helvetica" w:hAnsi="Helvetica" w:cs="Helvetica"/>
          <w:sz w:val="22"/>
          <w:szCs w:val="22"/>
          <w:lang w:val="en-US"/>
        </w:rPr>
        <w:t>and the pre-climate change baseline. In some cases</w:t>
      </w:r>
      <w:ins w:id="101" w:author="Heather Kharouba" w:date="2019-03-12T11:27:00Z">
        <w:r w:rsidR="00552897">
          <w:rPr>
            <w:rFonts w:ascii="Helvetica" w:hAnsi="Helvetica" w:cs="Helvetica"/>
            <w:sz w:val="22"/>
            <w:szCs w:val="22"/>
            <w:lang w:val="en-US"/>
          </w:rPr>
          <w:t>,</w:t>
        </w:r>
      </w:ins>
      <w:r w:rsidR="00513321" w:rsidRPr="00513321">
        <w:rPr>
          <w:rFonts w:ascii="Helvetica" w:hAnsi="Helvetica" w:cs="Helvetica"/>
          <w:sz w:val="22"/>
          <w:szCs w:val="22"/>
          <w:lang w:val="en-US"/>
        </w:rPr>
        <w:t xml:space="preserve"> the mechanism predicts the pre-climate change baseline (i.e., in both our examples)</w:t>
      </w:r>
      <w:ins w:id="102" w:author="Elizabeth Wolkovich" w:date="2019-03-13T18:19:00Z">
        <w:r w:rsidR="0016540E">
          <w:rPr>
            <w:rFonts w:ascii="Helvetica" w:hAnsi="Helvetica" w:cs="Helvetica"/>
            <w:sz w:val="22"/>
            <w:szCs w:val="22"/>
            <w:lang w:val="en-US"/>
          </w:rPr>
          <w:t>.</w:t>
        </w:r>
      </w:ins>
      <w:del w:id="103" w:author="Elizabeth Wolkovich" w:date="2019-03-13T18:19:00Z">
        <w:r w:rsidR="00513321" w:rsidRPr="00513321" w:rsidDel="0016540E">
          <w:rPr>
            <w:rFonts w:ascii="Helvetica" w:hAnsi="Helvetica" w:cs="Helvetica"/>
            <w:sz w:val="22"/>
            <w:szCs w:val="22"/>
            <w:lang w:val="en-US"/>
          </w:rPr>
          <w:delText>, a</w:delText>
        </w:r>
      </w:del>
      <w:ins w:id="104" w:author="Elizabeth Wolkovich" w:date="2019-03-13T18:22:00Z">
        <w:r w:rsidR="0016540E">
          <w:rPr>
            <w:rFonts w:ascii="Helvetica" w:hAnsi="Helvetica" w:cs="Helvetica"/>
            <w:sz w:val="22"/>
            <w:szCs w:val="22"/>
            <w:lang w:val="en-US"/>
          </w:rPr>
          <w:t>; we color m</w:t>
        </w:r>
      </w:ins>
      <w:del w:id="105" w:author="Elizabeth Wolkovich" w:date="2019-03-13T18:19:00Z">
        <w:r w:rsidR="00513321" w:rsidRPr="00513321" w:rsidDel="0016540E">
          <w:rPr>
            <w:rFonts w:ascii="Helvetica" w:hAnsi="Helvetica" w:cs="Helvetica"/>
            <w:sz w:val="22"/>
            <w:szCs w:val="22"/>
            <w:lang w:val="en-US"/>
          </w:rPr>
          <w:delText>nd</w:delText>
        </w:r>
      </w:del>
      <w:del w:id="106" w:author="Elizabeth Wolkovich" w:date="2019-03-13T18:21:00Z">
        <w:r w:rsidR="00513321" w:rsidRPr="00513321" w:rsidDel="0016540E">
          <w:rPr>
            <w:rFonts w:ascii="Helvetica" w:hAnsi="Helvetica" w:cs="Helvetica"/>
            <w:sz w:val="22"/>
            <w:szCs w:val="22"/>
            <w:lang w:val="en-US"/>
          </w:rPr>
          <w:delText xml:space="preserve"> we color m</w:delText>
        </w:r>
      </w:del>
      <w:r w:rsidR="00513321" w:rsidRPr="00513321">
        <w:rPr>
          <w:rFonts w:ascii="Helvetica" w:hAnsi="Helvetica" w:cs="Helvetica"/>
          <w:sz w:val="22"/>
          <w:szCs w:val="22"/>
          <w:lang w:val="en-US"/>
        </w:rPr>
        <w:t>echanisms in whether they predict both pre-climate change synchrony and asynchrony depending on specifics (purple), syn</w:t>
      </w:r>
      <w:r w:rsidR="00552897">
        <w:rPr>
          <w:rFonts w:ascii="Helvetica" w:hAnsi="Helvetica" w:cs="Helvetica"/>
          <w:sz w:val="22"/>
          <w:szCs w:val="22"/>
          <w:lang w:val="en-US"/>
        </w:rPr>
        <w:t>c</w:t>
      </w:r>
      <w:r w:rsidR="00513321" w:rsidRPr="00513321">
        <w:rPr>
          <w:rFonts w:ascii="Helvetica" w:hAnsi="Helvetica" w:cs="Helvetica"/>
          <w:sz w:val="22"/>
          <w:szCs w:val="22"/>
          <w:lang w:val="en-US"/>
        </w:rPr>
        <w:t>hrony (blue) or asynchrony (red). Note that multiple mechanisms may operate in many systems</w:t>
      </w:r>
      <w:ins w:id="107" w:author="Heather Kharouba" w:date="2019-03-12T11:25:00Z">
        <w:del w:id="108" w:author="Elizabeth Wolkovich" w:date="2019-03-13T18:20:00Z">
          <w:r w:rsidR="00513321" w:rsidDel="0016540E">
            <w:rPr>
              <w:rFonts w:ascii="Helvetica" w:hAnsi="Helvetica" w:cs="Helvetica"/>
              <w:sz w:val="22"/>
              <w:szCs w:val="22"/>
              <w:lang w:val="en-US"/>
            </w:rPr>
            <w:delText xml:space="preserve">. </w:delText>
          </w:r>
        </w:del>
      </w:ins>
      <w:ins w:id="109" w:author="Heather Kharouba" w:date="2019-03-12T11:28:00Z">
        <w:del w:id="110" w:author="Elizabeth Wolkovich" w:date="2019-03-13T18:20:00Z">
          <w:r w:rsidR="00552897" w:rsidDel="0016540E">
            <w:rPr>
              <w:rFonts w:ascii="Helvetica" w:hAnsi="Helvetica" w:cs="Helvetica"/>
              <w:sz w:val="22"/>
              <w:szCs w:val="22"/>
              <w:lang w:val="en-US"/>
            </w:rPr>
            <w:delText xml:space="preserve"> </w:delText>
          </w:r>
        </w:del>
      </w:ins>
      <w:ins w:id="111" w:author="Elizabeth Wolkovich" w:date="2019-03-13T18:20:00Z">
        <w:r w:rsidR="0016540E">
          <w:rPr>
            <w:rFonts w:ascii="Helvetica" w:hAnsi="Helvetica" w:cs="Helvetica"/>
            <w:sz w:val="22"/>
            <w:szCs w:val="22"/>
            <w:lang w:val="en-US"/>
          </w:rPr>
          <w:t xml:space="preserve">, </w:t>
        </w:r>
        <w:commentRangeStart w:id="112"/>
        <w:r w:rsidR="0016540E">
          <w:rPr>
            <w:rFonts w:ascii="Helvetica" w:hAnsi="Helvetica" w:cs="Helvetica"/>
            <w:sz w:val="22"/>
            <w:szCs w:val="22"/>
            <w:lang w:val="en-US"/>
          </w:rPr>
          <w:t>and that</w:t>
        </w:r>
      </w:ins>
      <w:ins w:id="113" w:author="Elizabeth Wolkovich" w:date="2019-03-13T18:18:00Z">
        <w:r w:rsidR="0016540E">
          <w:rPr>
            <w:rFonts w:ascii="Helvetica" w:hAnsi="Helvetica" w:cs="Helvetica"/>
            <w:sz w:val="22"/>
            <w:szCs w:val="22"/>
            <w:lang w:val="en-US"/>
          </w:rPr>
          <w:t xml:space="preserve"> t</w:t>
        </w:r>
      </w:ins>
      <w:moveToRangeStart w:id="114" w:author="Elizabeth Wolkovich" w:date="2019-03-13T18:18:00Z" w:name="move414120463"/>
      <w:moveTo w:id="115" w:author="Elizabeth Wolkovich" w:date="2019-03-13T18:18:00Z">
        <w:del w:id="116" w:author="Elizabeth Wolkovich" w:date="2019-03-13T18:18:00Z">
          <w:r w:rsidR="0016540E" w:rsidDel="0016540E">
            <w:rPr>
              <w:rFonts w:ascii="Helvetica" w:hAnsi="Helvetica" w:cs="Helvetica"/>
              <w:sz w:val="22"/>
              <w:szCs w:val="22"/>
              <w:lang w:val="en-US"/>
            </w:rPr>
            <w:delText>T</w:delText>
          </w:r>
        </w:del>
        <w:r w:rsidR="0016540E">
          <w:rPr>
            <w:rFonts w:ascii="Helvetica" w:hAnsi="Helvetica" w:cs="Helvetica"/>
            <w:sz w:val="22"/>
            <w:szCs w:val="22"/>
            <w:lang w:val="en-US"/>
          </w:rPr>
          <w:t>his figur</w:t>
        </w:r>
        <w:r w:rsidR="0016540E" w:rsidRPr="00513321">
          <w:rPr>
            <w:rFonts w:ascii="Helvetica" w:hAnsi="Helvetica" w:cs="Helvetica"/>
            <w:sz w:val="22"/>
            <w:szCs w:val="22"/>
            <w:lang w:val="en-US"/>
          </w:rPr>
          <w:t xml:space="preserve">e is </w:t>
        </w:r>
        <w:del w:id="117" w:author="Elizabeth Wolkovich" w:date="2019-03-13T18:22:00Z">
          <w:r w:rsidR="0016540E" w:rsidRPr="00513321" w:rsidDel="0016540E">
            <w:rPr>
              <w:rFonts w:ascii="Helvetica" w:hAnsi="Helvetica" w:cs="Helvetica"/>
              <w:sz w:val="22"/>
              <w:szCs w:val="22"/>
              <w:lang w:val="en-US"/>
            </w:rPr>
            <w:delText>not meant to be</w:delText>
          </w:r>
        </w:del>
      </w:moveTo>
      <w:ins w:id="118" w:author="Elizabeth Wolkovich" w:date="2019-03-13T18:22:00Z">
        <w:r w:rsidR="0016540E">
          <w:rPr>
            <w:rFonts w:ascii="Helvetica" w:hAnsi="Helvetica" w:cs="Helvetica"/>
            <w:sz w:val="22"/>
            <w:szCs w:val="22"/>
            <w:lang w:val="en-US"/>
          </w:rPr>
          <w:t>in no way</w:t>
        </w:r>
      </w:ins>
      <w:moveTo w:id="119" w:author="Elizabeth Wolkovich" w:date="2019-03-13T18:18:00Z">
        <w:r w:rsidR="0016540E" w:rsidRPr="00513321">
          <w:rPr>
            <w:rFonts w:ascii="Helvetica" w:hAnsi="Helvetica" w:cs="Helvetica"/>
            <w:sz w:val="22"/>
            <w:szCs w:val="22"/>
            <w:lang w:val="en-US"/>
          </w:rPr>
          <w:t xml:space="preserve"> exhaustive</w:t>
        </w:r>
      </w:moveTo>
      <w:ins w:id="120" w:author="Elizabeth Wolkovich" w:date="2019-03-13T18:20:00Z">
        <w:r w:rsidR="0016540E">
          <w:rPr>
            <w:rFonts w:ascii="Helvetica" w:hAnsi="Helvetica" w:cs="Helvetica"/>
            <w:sz w:val="22"/>
            <w:szCs w:val="22"/>
            <w:lang w:val="en-US"/>
          </w:rPr>
          <w:t xml:space="preserve">, </w:t>
        </w:r>
      </w:ins>
      <w:moveTo w:id="121" w:author="Elizabeth Wolkovich" w:date="2019-03-13T18:18:00Z">
        <w:del w:id="122" w:author="Elizabeth Wolkovich" w:date="2019-03-13T18:20:00Z">
          <w:r w:rsidR="0016540E" w:rsidRPr="00513321" w:rsidDel="0016540E">
            <w:rPr>
              <w:rFonts w:ascii="Helvetica" w:hAnsi="Helvetica" w:cs="Helvetica"/>
              <w:sz w:val="22"/>
              <w:szCs w:val="22"/>
              <w:lang w:val="en-US"/>
            </w:rPr>
            <w:delText xml:space="preserve"> </w:delText>
          </w:r>
        </w:del>
        <w:r w:rsidR="0016540E" w:rsidRPr="00513321">
          <w:rPr>
            <w:rFonts w:ascii="Helvetica" w:hAnsi="Helvetica" w:cs="Helvetica"/>
            <w:sz w:val="22"/>
            <w:szCs w:val="22"/>
            <w:lang w:val="en-US"/>
          </w:rPr>
          <w:t xml:space="preserve">but rather </w:t>
        </w:r>
      </w:moveTo>
      <w:ins w:id="123" w:author="Elizabeth Wolkovich" w:date="2019-03-13T18:22:00Z">
        <w:r w:rsidR="0016540E">
          <w:rPr>
            <w:rFonts w:ascii="Helvetica" w:hAnsi="Helvetica" w:cs="Helvetica"/>
            <w:sz w:val="22"/>
            <w:szCs w:val="22"/>
            <w:lang w:val="en-US"/>
          </w:rPr>
          <w:t xml:space="preserve">serves </w:t>
        </w:r>
      </w:ins>
      <w:moveTo w:id="124" w:author="Elizabeth Wolkovich" w:date="2019-03-13T18:18:00Z">
        <w:r w:rsidR="0016540E" w:rsidRPr="00513321">
          <w:rPr>
            <w:rFonts w:ascii="Helvetica" w:hAnsi="Helvetica" w:cs="Helvetica"/>
            <w:sz w:val="22"/>
            <w:szCs w:val="22"/>
            <w:lang w:val="en-US"/>
          </w:rPr>
          <w:t xml:space="preserve">to highlight </w:t>
        </w:r>
        <w:r w:rsidR="0016540E">
          <w:rPr>
            <w:rFonts w:ascii="Helvetica" w:hAnsi="Helvetica" w:cs="Helvetica"/>
            <w:sz w:val="22"/>
            <w:szCs w:val="22"/>
            <w:lang w:val="en-US"/>
          </w:rPr>
          <w:t>a</w:t>
        </w:r>
        <w:r w:rsidR="0016540E" w:rsidRPr="00513321">
          <w:rPr>
            <w:rFonts w:ascii="Helvetica" w:hAnsi="Helvetica" w:cs="Helvetica"/>
            <w:sz w:val="22"/>
            <w:szCs w:val="22"/>
            <w:lang w:val="en-US"/>
          </w:rPr>
          <w:t xml:space="preserve"> pathway</w:t>
        </w:r>
        <w:r w:rsidR="0016540E">
          <w:rPr>
            <w:rFonts w:ascii="Helvetica" w:hAnsi="Helvetica" w:cs="Helvetica"/>
            <w:sz w:val="22"/>
            <w:szCs w:val="22"/>
            <w:lang w:val="en-US"/>
          </w:rPr>
          <w:t xml:space="preserve"> researchers can take</w:t>
        </w:r>
      </w:moveTo>
      <w:commentRangeEnd w:id="112"/>
      <w:r w:rsidR="0016540E">
        <w:rPr>
          <w:rStyle w:val="CommentReference"/>
        </w:rPr>
        <w:commentReference w:id="112"/>
      </w:r>
      <w:moveTo w:id="125" w:author="Elizabeth Wolkovich" w:date="2019-03-13T18:18:00Z">
        <w:r w:rsidR="0016540E">
          <w:rPr>
            <w:rFonts w:ascii="Helvetica" w:hAnsi="Helvetica" w:cs="Helvetica"/>
            <w:sz w:val="22"/>
            <w:szCs w:val="22"/>
            <w:lang w:val="en-US"/>
          </w:rPr>
          <w:t>.</w:t>
        </w:r>
      </w:moveTo>
      <w:moveToRangeEnd w:id="114"/>
    </w:p>
    <w:p w14:paraId="480B3EF2" w14:textId="77777777" w:rsidR="00CF64D9" w:rsidRDefault="00CF64D9" w:rsidP="00A43C7A">
      <w:pPr>
        <w:spacing w:line="480" w:lineRule="auto"/>
        <w:rPr>
          <w:rFonts w:ascii="Helvetica" w:hAnsi="Helvetica"/>
          <w:sz w:val="22"/>
          <w:szCs w:val="22"/>
        </w:rPr>
      </w:pPr>
    </w:p>
    <w:p w14:paraId="52B78029" w14:textId="445A6EE0" w:rsidR="001E4111" w:rsidRDefault="001E4111" w:rsidP="00A43C7A">
      <w:pPr>
        <w:spacing w:line="480" w:lineRule="auto"/>
        <w:rPr>
          <w:rFonts w:ascii="Helvetica" w:hAnsi="Helvetica" w:cs="Helvetica"/>
          <w:sz w:val="22"/>
          <w:szCs w:val="22"/>
          <w:lang w:val="en-US"/>
        </w:rPr>
      </w:pPr>
      <w:commentRangeStart w:id="126"/>
      <w:r w:rsidRPr="00AE69BC">
        <w:rPr>
          <w:rFonts w:ascii="Helvetica" w:hAnsi="Helvetica"/>
          <w:sz w:val="22"/>
          <w:szCs w:val="22"/>
        </w:rPr>
        <w:t xml:space="preserve">Figure </w:t>
      </w:r>
      <w:r w:rsidR="00FD694A">
        <w:rPr>
          <w:rFonts w:ascii="Helvetica" w:hAnsi="Helvetica"/>
          <w:sz w:val="22"/>
          <w:szCs w:val="22"/>
        </w:rPr>
        <w:t>3</w:t>
      </w:r>
      <w:commentRangeEnd w:id="126"/>
      <w:r w:rsidR="007B1892">
        <w:rPr>
          <w:rStyle w:val="CommentReference"/>
        </w:rPr>
        <w:commentReference w:id="126"/>
      </w:r>
      <w:r w:rsidRPr="00AE69BC">
        <w:rPr>
          <w:rFonts w:ascii="Helvetica" w:hAnsi="Helvetica"/>
          <w:sz w:val="22"/>
          <w:szCs w:val="22"/>
        </w:rPr>
        <w:t xml:space="preserve">. </w:t>
      </w:r>
      <w:r w:rsidR="00F074B3">
        <w:rPr>
          <w:rFonts w:ascii="Helvetica" w:hAnsi="Helvetica"/>
          <w:sz w:val="22"/>
          <w:szCs w:val="22"/>
        </w:rPr>
        <w:t xml:space="preserve">Conceptualization of </w:t>
      </w:r>
      <w:r w:rsidR="00AE49B8">
        <w:rPr>
          <w:rFonts w:ascii="Helvetica" w:hAnsi="Helvetica"/>
          <w:sz w:val="22"/>
          <w:szCs w:val="22"/>
        </w:rPr>
        <w:t>key assumption</w:t>
      </w:r>
      <w:r w:rsidR="00687087">
        <w:rPr>
          <w:rFonts w:ascii="Helvetica" w:hAnsi="Helvetica"/>
          <w:sz w:val="22"/>
          <w:szCs w:val="22"/>
        </w:rPr>
        <w:t>s</w:t>
      </w:r>
      <w:r w:rsidR="003E3DF9">
        <w:rPr>
          <w:rFonts w:ascii="Helvetica" w:hAnsi="Helvetica"/>
          <w:sz w:val="22"/>
          <w:szCs w:val="22"/>
        </w:rPr>
        <w:t>, and resulting implications</w:t>
      </w:r>
      <w:r w:rsidR="00775370">
        <w:rPr>
          <w:rFonts w:ascii="Helvetica" w:hAnsi="Helvetica"/>
          <w:sz w:val="22"/>
          <w:szCs w:val="22"/>
        </w:rPr>
        <w:t xml:space="preserve"> for climate change predictions</w:t>
      </w:r>
      <w:r w:rsidR="003E3DF9">
        <w:rPr>
          <w:rFonts w:ascii="Helvetica" w:hAnsi="Helvetica"/>
          <w:sz w:val="22"/>
          <w:szCs w:val="22"/>
        </w:rPr>
        <w:t>,</w:t>
      </w:r>
      <w:r w:rsidR="00E4772F">
        <w:rPr>
          <w:rFonts w:ascii="Helvetica" w:hAnsi="Helvetica"/>
          <w:sz w:val="22"/>
          <w:szCs w:val="22"/>
        </w:rPr>
        <w:t xml:space="preserve"> </w:t>
      </w:r>
      <w:r w:rsidR="003E3DF9">
        <w:rPr>
          <w:rFonts w:ascii="Helvetica" w:hAnsi="Helvetica"/>
          <w:sz w:val="22"/>
          <w:szCs w:val="22"/>
        </w:rPr>
        <w:t xml:space="preserve">often </w:t>
      </w:r>
      <w:r w:rsidR="00F074B3">
        <w:rPr>
          <w:rFonts w:ascii="Helvetica" w:hAnsi="Helvetica"/>
          <w:sz w:val="22"/>
          <w:szCs w:val="22"/>
        </w:rPr>
        <w:t xml:space="preserve">made about the Cushing hypothesis </w:t>
      </w:r>
      <w:r w:rsidR="003E3DF9">
        <w:rPr>
          <w:rFonts w:ascii="Helvetica" w:hAnsi="Helvetica"/>
          <w:sz w:val="22"/>
          <w:szCs w:val="22"/>
        </w:rPr>
        <w:t>when</w:t>
      </w:r>
      <w:r w:rsidR="00E4772F">
        <w:rPr>
          <w:rFonts w:ascii="Helvetica" w:hAnsi="Helvetica"/>
          <w:sz w:val="22"/>
          <w:szCs w:val="22"/>
        </w:rPr>
        <w:t xml:space="preserve"> pre-climate change baselines</w:t>
      </w:r>
      <w:r w:rsidR="003E3DF9">
        <w:rPr>
          <w:rFonts w:ascii="Helvetica" w:hAnsi="Helvetica"/>
          <w:sz w:val="22"/>
          <w:szCs w:val="22"/>
        </w:rPr>
        <w:t xml:space="preserve"> are not defined</w:t>
      </w:r>
      <w:r w:rsidR="00F074B3">
        <w:rPr>
          <w:rFonts w:ascii="Helvetica" w:hAnsi="Helvetica"/>
          <w:sz w:val="22"/>
          <w:szCs w:val="22"/>
        </w:rPr>
        <w:t xml:space="preserve">. </w:t>
      </w:r>
      <w:commentRangeStart w:id="127"/>
      <w:r w:rsidR="00AE49B8">
        <w:rPr>
          <w:rFonts w:ascii="Helvetica" w:hAnsi="Helvetica"/>
          <w:sz w:val="22"/>
          <w:szCs w:val="22"/>
        </w:rPr>
        <w:t xml:space="preserve">(a) </w:t>
      </w:r>
      <w:commentRangeEnd w:id="127"/>
      <w:r w:rsidR="00637559">
        <w:rPr>
          <w:rStyle w:val="CommentReference"/>
        </w:rPr>
        <w:commentReference w:id="127"/>
      </w:r>
      <w:r w:rsidR="007D2C2A">
        <w:rPr>
          <w:rFonts w:ascii="Helvetica" w:hAnsi="Helvetica"/>
          <w:sz w:val="22"/>
          <w:szCs w:val="22"/>
        </w:rPr>
        <w:t>Differences</w:t>
      </w:r>
      <w:r w:rsidR="007D2C2A">
        <w:rPr>
          <w:rFonts w:ascii="Helvetica" w:hAnsi="Helvetica" w:cs="Helvetica"/>
          <w:sz w:val="22"/>
          <w:szCs w:val="22"/>
          <w:lang w:val="en-US"/>
        </w:rPr>
        <w:t xml:space="preserve"> </w:t>
      </w:r>
      <w:r w:rsidR="00AE49B8">
        <w:rPr>
          <w:rFonts w:ascii="Helvetica" w:hAnsi="Helvetica" w:cs="Helvetica"/>
          <w:sz w:val="22"/>
          <w:szCs w:val="22"/>
          <w:lang w:val="en-US"/>
        </w:rPr>
        <w:t xml:space="preserve">in the </w:t>
      </w:r>
      <w:r w:rsidR="00637559">
        <w:rPr>
          <w:rFonts w:ascii="Helvetica" w:hAnsi="Helvetica" w:cs="Helvetica"/>
          <w:sz w:val="22"/>
          <w:szCs w:val="22"/>
          <w:lang w:val="en-US"/>
        </w:rPr>
        <w:t>phenological time-series</w:t>
      </w:r>
      <w:r w:rsidR="00AE49B8">
        <w:rPr>
          <w:rFonts w:ascii="Helvetica" w:hAnsi="Helvetica" w:cs="Helvetica"/>
          <w:sz w:val="22"/>
          <w:szCs w:val="22"/>
          <w:lang w:val="en-US"/>
        </w:rPr>
        <w:t xml:space="preserve"> of a consumer</w:t>
      </w:r>
      <w:r w:rsidR="00123E2B">
        <w:rPr>
          <w:rFonts w:ascii="Helvetica" w:hAnsi="Helvetica" w:cs="Helvetica"/>
          <w:sz w:val="22"/>
          <w:szCs w:val="22"/>
          <w:lang w:val="en-US"/>
        </w:rPr>
        <w:t>-</w:t>
      </w:r>
      <w:r w:rsidR="00AE49B8">
        <w:rPr>
          <w:rFonts w:ascii="Helvetica" w:hAnsi="Helvetica" w:cs="Helvetica"/>
          <w:sz w:val="22"/>
          <w:szCs w:val="22"/>
          <w:lang w:val="en-US"/>
        </w:rPr>
        <w:t>resource interaction</w:t>
      </w:r>
      <w:r w:rsidR="00123E2B">
        <w:rPr>
          <w:rFonts w:ascii="Helvetica" w:hAnsi="Helvetica" w:cs="Helvetica"/>
          <w:sz w:val="22"/>
          <w:szCs w:val="22"/>
          <w:lang w:val="en-US"/>
        </w:rPr>
        <w:t xml:space="preserve">, </w:t>
      </w:r>
      <w:commentRangeStart w:id="129"/>
      <w:r w:rsidR="00123E2B">
        <w:rPr>
          <w:rFonts w:ascii="Helvetica" w:hAnsi="Helvetica" w:cs="Helvetica"/>
          <w:sz w:val="22"/>
          <w:szCs w:val="22"/>
          <w:lang w:val="en-US"/>
        </w:rPr>
        <w:t>where red represents the resource and black represents the consumer</w:t>
      </w:r>
      <w:commentRangeEnd w:id="129"/>
      <w:r w:rsidR="0018602B">
        <w:rPr>
          <w:rStyle w:val="CommentReference"/>
        </w:rPr>
        <w:commentReference w:id="129"/>
      </w:r>
      <w:r w:rsidR="00020744">
        <w:rPr>
          <w:rFonts w:ascii="Helvetica" w:hAnsi="Helvetica" w:cs="Helvetica"/>
          <w:sz w:val="22"/>
          <w:szCs w:val="22"/>
          <w:lang w:val="en-US"/>
        </w:rPr>
        <w:t xml:space="preserve">, </w:t>
      </w:r>
      <w:r w:rsidR="00020744">
        <w:rPr>
          <w:rFonts w:ascii="Helvetica" w:hAnsi="Helvetica"/>
          <w:sz w:val="22"/>
          <w:szCs w:val="22"/>
        </w:rPr>
        <w:t xml:space="preserve">during conditions of </w:t>
      </w:r>
      <w:r w:rsidR="00020744">
        <w:rPr>
          <w:rFonts w:ascii="Helvetica" w:hAnsi="Helvetica" w:cs="Helvetica"/>
          <w:sz w:val="22"/>
          <w:szCs w:val="22"/>
          <w:lang w:val="en-US"/>
        </w:rPr>
        <w:t>stationarity,</w:t>
      </w:r>
      <w:del w:id="131" w:author="Elizabeth Wolkovich" w:date="2019-03-13T18:27:00Z">
        <w:r w:rsidR="00020744" w:rsidDel="00961E2E">
          <w:rPr>
            <w:rFonts w:ascii="Helvetica" w:hAnsi="Helvetica" w:cs="Helvetica"/>
            <w:sz w:val="22"/>
            <w:szCs w:val="22"/>
            <w:lang w:val="en-US"/>
          </w:rPr>
          <w:delText xml:space="preserve"> shown here before early the 1980s (i.e. before climate change began), and non-stationarity, shown here after the early 1980s</w:delText>
        </w:r>
      </w:del>
      <w:ins w:id="132" w:author="Elizabeth Wolkovich" w:date="2019-03-13T18:27:00Z">
        <w:r w:rsidR="00961E2E">
          <w:rPr>
            <w:rFonts w:ascii="Helvetica" w:hAnsi="Helvetica" w:cs="Helvetica"/>
            <w:sz w:val="22"/>
            <w:szCs w:val="22"/>
            <w:lang w:val="en-US"/>
          </w:rPr>
          <w:t xml:space="preserve">; when the environment becomes non-stationary (shown here just after 1980) the consumer and resource each can shift in varying directions, leading potentially to shifts in synchrony. </w:t>
        </w:r>
      </w:ins>
      <w:del w:id="133" w:author="Elizabeth Wolkovich" w:date="2019-03-13T18:27:00Z">
        <w:r w:rsidR="00AE49B8" w:rsidDel="00961E2E">
          <w:rPr>
            <w:rFonts w:ascii="Helvetica" w:hAnsi="Helvetica" w:cs="Helvetica"/>
            <w:sz w:val="22"/>
            <w:szCs w:val="22"/>
            <w:lang w:val="en-US"/>
          </w:rPr>
          <w:delText xml:space="preserve">. </w:delText>
        </w:r>
      </w:del>
      <w:r w:rsidR="00AE49B8">
        <w:rPr>
          <w:rFonts w:ascii="Helvetica" w:hAnsi="Helvetica" w:cs="Helvetica"/>
          <w:sz w:val="22"/>
          <w:szCs w:val="22"/>
          <w:lang w:val="en-US"/>
        </w:rPr>
        <w:t xml:space="preserve">(b) Most studies </w:t>
      </w:r>
      <w:r w:rsidR="00895F61">
        <w:rPr>
          <w:rFonts w:ascii="Helvetica" w:hAnsi="Helvetica" w:cs="Helvetica"/>
          <w:sz w:val="22"/>
          <w:szCs w:val="22"/>
          <w:lang w:val="en-US"/>
        </w:rPr>
        <w:t xml:space="preserve">in </w:t>
      </w:r>
      <w:del w:id="134" w:author="Elizabeth Wolkovich" w:date="2019-03-13T18:27:00Z">
        <w:r w:rsidR="00895F61" w:rsidDel="00961E2E">
          <w:rPr>
            <w:rFonts w:ascii="Helvetica" w:hAnsi="Helvetica" w:cs="Helvetica"/>
            <w:sz w:val="22"/>
            <w:szCs w:val="22"/>
            <w:lang w:val="en-US"/>
          </w:rPr>
          <w:delText xml:space="preserve">this </w:delText>
        </w:r>
      </w:del>
      <w:ins w:id="135" w:author="Elizabeth Wolkovich" w:date="2019-03-13T18:27:00Z">
        <w:r w:rsidR="00961E2E">
          <w:rPr>
            <w:rFonts w:ascii="Helvetica" w:hAnsi="Helvetica" w:cs="Helvetica"/>
            <w:sz w:val="22"/>
            <w:szCs w:val="22"/>
            <w:lang w:val="en-US"/>
          </w:rPr>
          <w:t>the current</w:t>
        </w:r>
        <w:r w:rsidR="00961E2E">
          <w:rPr>
            <w:rFonts w:ascii="Helvetica" w:hAnsi="Helvetica" w:cs="Helvetica"/>
            <w:sz w:val="22"/>
            <w:szCs w:val="22"/>
            <w:lang w:val="en-US"/>
          </w:rPr>
          <w:t xml:space="preserve"> </w:t>
        </w:r>
      </w:ins>
      <w:r w:rsidR="00895F61">
        <w:rPr>
          <w:rFonts w:ascii="Helvetica" w:hAnsi="Helvetica" w:cs="Helvetica"/>
          <w:sz w:val="22"/>
          <w:szCs w:val="22"/>
          <w:lang w:val="en-US"/>
        </w:rPr>
        <w:t xml:space="preserve">literature </w:t>
      </w:r>
      <w:r w:rsidR="0061771D">
        <w:rPr>
          <w:rFonts w:ascii="Helvetica" w:hAnsi="Helvetica" w:cs="Helvetica"/>
          <w:sz w:val="22"/>
          <w:szCs w:val="22"/>
          <w:lang w:val="en-US"/>
        </w:rPr>
        <w:t xml:space="preserve">assume </w:t>
      </w:r>
      <w:r w:rsidR="006C7F54">
        <w:rPr>
          <w:rFonts w:ascii="Helvetica" w:hAnsi="Helvetica" w:cs="Helvetica"/>
          <w:sz w:val="22"/>
          <w:szCs w:val="22"/>
          <w:lang w:val="en-US"/>
        </w:rPr>
        <w:t>that</w:t>
      </w:r>
      <w:r w:rsidR="00E4772F">
        <w:rPr>
          <w:rFonts w:ascii="Helvetica" w:hAnsi="Helvetica" w:cs="Helvetica"/>
          <w:sz w:val="22"/>
          <w:szCs w:val="22"/>
          <w:lang w:val="en-US"/>
        </w:rPr>
        <w:t xml:space="preserve"> consumer fitness was highest before climate change</w:t>
      </w:r>
      <w:r w:rsidRPr="00AE69BC">
        <w:rPr>
          <w:rFonts w:ascii="Helvetica" w:hAnsi="Helvetica" w:cs="Helvetica"/>
          <w:sz w:val="22"/>
          <w:szCs w:val="22"/>
          <w:lang w:val="en-US"/>
        </w:rPr>
        <w:t xml:space="preserve"> </w:t>
      </w:r>
      <w:r w:rsidR="005F2844">
        <w:rPr>
          <w:rFonts w:ascii="Helvetica" w:hAnsi="Helvetica" w:cs="Helvetica"/>
          <w:sz w:val="22"/>
          <w:szCs w:val="22"/>
          <w:lang w:val="en-US"/>
        </w:rPr>
        <w:t xml:space="preserve"> (i.e., </w:t>
      </w:r>
      <w:commentRangeStart w:id="136"/>
      <w:r w:rsidR="005F2844">
        <w:rPr>
          <w:rFonts w:ascii="Helvetica" w:hAnsi="Helvetica" w:cs="Helvetica"/>
          <w:sz w:val="22"/>
          <w:szCs w:val="22"/>
          <w:lang w:val="en-US"/>
        </w:rPr>
        <w:t>a match; synchrony hypothesis</w:t>
      </w:r>
      <w:commentRangeEnd w:id="136"/>
      <w:r w:rsidR="005F2844">
        <w:rPr>
          <w:rStyle w:val="CommentReference"/>
        </w:rPr>
        <w:commentReference w:id="136"/>
      </w:r>
      <w:r w:rsidR="005F2844">
        <w:rPr>
          <w:rFonts w:ascii="Helvetica" w:hAnsi="Helvetica" w:cs="Helvetica"/>
          <w:sz w:val="22"/>
          <w:szCs w:val="22"/>
          <w:lang w:val="en-US"/>
        </w:rPr>
        <w:t>).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commentRangeStart w:id="138"/>
      <w:r w:rsidR="00B762C3">
        <w:rPr>
          <w:rFonts w:ascii="Helvetica" w:hAnsi="Helvetica" w:cs="Helvetica"/>
          <w:sz w:val="22"/>
          <w:szCs w:val="22"/>
          <w:lang w:val="en-US"/>
        </w:rPr>
        <w:t>in scenario 1</w:t>
      </w:r>
      <w:commentRangeEnd w:id="138"/>
      <w:r w:rsidR="0017301C">
        <w:rPr>
          <w:rStyle w:val="CommentReference"/>
        </w:rPr>
        <w:commentReference w:id="138"/>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Similarly, i</w:t>
      </w:r>
      <w:r w:rsidR="00B762C3">
        <w:rPr>
          <w:rFonts w:ascii="Helvetica" w:hAnsi="Helvetica" w:cs="Helvetica"/>
          <w:sz w:val="22"/>
          <w:szCs w:val="22"/>
          <w:lang w:val="en-US"/>
        </w:rPr>
        <w:t>n scenario 2</w:t>
      </w:r>
      <w:r w:rsidR="00913CA4">
        <w:rPr>
          <w:rFonts w:ascii="Helvetica" w:hAnsi="Helvetica" w:cs="Helvetica"/>
          <w:sz w:val="22"/>
          <w:szCs w:val="22"/>
          <w:lang w:val="en-US"/>
        </w:rPr>
        <w:t xml:space="preserve"> (i.e. 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31721B6C" w14:textId="223D7E37" w:rsidR="00D16D24" w:rsidRPr="00AE69BC" w:rsidRDefault="00282DBF" w:rsidP="00A43C7A">
      <w:pPr>
        <w:spacing w:line="480" w:lineRule="auto"/>
        <w:rPr>
          <w:rFonts w:ascii="Helvetica" w:hAnsi="Helvetica" w:cs="Helvetica"/>
          <w:sz w:val="22"/>
          <w:szCs w:val="22"/>
          <w:lang w:val="en-US"/>
        </w:rPr>
      </w:pPr>
      <w:commentRangeStart w:id="140"/>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141"/>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ins w:id="142" w:author="Elizabeth Wolkovich" w:date="2019-03-13T18:35:00Z">
        <w:r w:rsidR="004D0A6F">
          <w:rPr>
            <w:rFonts w:ascii="Helvetica" w:hAnsi="Helvetica" w:cs="Helvetica"/>
            <w:sz w:val="22"/>
            <w:szCs w:val="22"/>
            <w:lang w:val="en-US"/>
          </w:rPr>
          <w:t>:</w:t>
        </w:r>
      </w:ins>
      <w:del w:id="143" w:author="Elizabeth Wolkovich" w:date="2019-03-13T18:35:00Z">
        <w:r w:rsidR="00B274BF" w:rsidRPr="00AE69BC" w:rsidDel="004D0A6F">
          <w:rPr>
            <w:rFonts w:ascii="Helvetica" w:hAnsi="Helvetica" w:cs="Helvetica"/>
            <w:sz w:val="22"/>
            <w:szCs w:val="22"/>
            <w:lang w:val="en-US"/>
          </w:rPr>
          <w:delText xml:space="preserve"> (green</w:delText>
        </w:r>
      </w:del>
      <w:ins w:id="144" w:author="Elizabeth Wolkovich" w:date="2019-03-13T18:35:00Z">
        <w:r w:rsidR="004D0A6F">
          <w:rPr>
            <w:rFonts w:ascii="Helvetica" w:hAnsi="Helvetica" w:cs="Helvetica"/>
            <w:sz w:val="22"/>
            <w:szCs w:val="22"/>
            <w:lang w:val="en-US"/>
          </w:rPr>
          <w:t xml:space="preserve"> </w:t>
        </w:r>
      </w:ins>
      <w:del w:id="145" w:author="Elizabeth Wolkovich" w:date="2019-03-13T18:35:00Z">
        <w:r w:rsidR="00B274BF" w:rsidRPr="00AE69BC" w:rsidDel="004D0A6F">
          <w:rPr>
            <w:rFonts w:ascii="Helvetica" w:hAnsi="Helvetica" w:cs="Helvetica"/>
            <w:sz w:val="22"/>
            <w:szCs w:val="22"/>
            <w:lang w:val="en-US"/>
          </w:rPr>
          <w:delText>, red points).</w:delText>
        </w:r>
        <w:r w:rsidR="00DE5430" w:rsidRPr="00AE69BC" w:rsidDel="004D0A6F">
          <w:rPr>
            <w:rFonts w:ascii="Helvetica" w:hAnsi="Helvetica" w:cs="Helvetica"/>
            <w:sz w:val="22"/>
            <w:szCs w:val="22"/>
            <w:lang w:val="en-US"/>
          </w:rPr>
          <w:delText xml:space="preserve"> I</w:delText>
        </w:r>
      </w:del>
      <w:ins w:id="146" w:author="Elizabeth Wolkovich" w:date="2019-03-13T18:35:00Z">
        <w:r w:rsidR="004D0A6F">
          <w:rPr>
            <w:rFonts w:ascii="Helvetica" w:hAnsi="Helvetica" w:cs="Helvetica"/>
            <w:sz w:val="22"/>
            <w:szCs w:val="22"/>
            <w:lang w:val="en-US"/>
          </w:rPr>
          <w:t xml:space="preserve">in </w:t>
        </w:r>
      </w:ins>
      <w:del w:id="147" w:author="Elizabeth Wolkovich" w:date="2019-03-13T18:35:00Z">
        <w:r w:rsidR="00DE5430" w:rsidRPr="00AE69BC" w:rsidDel="004D0A6F">
          <w:rPr>
            <w:rFonts w:ascii="Helvetica" w:hAnsi="Helvetica" w:cs="Helvetica"/>
            <w:sz w:val="22"/>
            <w:szCs w:val="22"/>
            <w:lang w:val="en-US"/>
          </w:rPr>
          <w:delText xml:space="preserve">n </w:delText>
        </w:r>
      </w:del>
      <w:r w:rsidR="00DE5430" w:rsidRPr="00AE69BC">
        <w:rPr>
          <w:rFonts w:ascii="Helvetica" w:hAnsi="Helvetica" w:cs="Helvetica"/>
          <w:sz w:val="22"/>
          <w:szCs w:val="22"/>
          <w:lang w:val="en-US"/>
        </w:rPr>
        <w:t>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ins w:id="148" w:author="Elizabeth Wolkovich" w:date="2019-03-13T18:34:00Z">
        <w:r w:rsidR="004D0A6F">
          <w:rPr>
            <w:rFonts w:ascii="Helvetica" w:hAnsi="Helvetica" w:cs="Helvetica"/>
            <w:sz w:val="22"/>
            <w:szCs w:val="22"/>
            <w:lang w:val="en-US"/>
          </w:rPr>
          <w:t xml:space="preserve"> (red points)</w:t>
        </w:r>
      </w:ins>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141"/>
      <w:r w:rsidR="00BC7062" w:rsidRPr="00AE69BC">
        <w:rPr>
          <w:rStyle w:val="CommentReference"/>
          <w:rFonts w:ascii="Helvetica" w:hAnsi="Helvetica"/>
          <w:sz w:val="22"/>
          <w:szCs w:val="22"/>
        </w:rPr>
        <w:commentReference w:id="141"/>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149"/>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149"/>
      <w:r w:rsidR="00085399" w:rsidRPr="00AE69BC">
        <w:rPr>
          <w:rStyle w:val="CommentReference"/>
          <w:rFonts w:ascii="Helvetica" w:hAnsi="Helvetica"/>
          <w:sz w:val="22"/>
          <w:szCs w:val="22"/>
        </w:rPr>
        <w:commentReference w:id="149"/>
      </w:r>
      <w:r w:rsidR="001968E1" w:rsidRPr="00AE69BC">
        <w:rPr>
          <w:rFonts w:ascii="Helvetica" w:hAnsi="Helvetica" w:cs="Helvetica"/>
          <w:sz w:val="22"/>
          <w:szCs w:val="22"/>
          <w:lang w:val="en-US"/>
        </w:rPr>
        <w:t>.</w:t>
      </w:r>
      <w:commentRangeEnd w:id="140"/>
      <w:r w:rsidR="00633727">
        <w:rPr>
          <w:rStyle w:val="CommentReference"/>
        </w:rPr>
        <w:commentReference w:id="140"/>
      </w:r>
    </w:p>
    <w:p w14:paraId="59601422" w14:textId="77777777" w:rsidR="00282DBF" w:rsidRPr="00AE69BC" w:rsidRDefault="00282DBF" w:rsidP="00A43C7A">
      <w:pPr>
        <w:spacing w:line="480" w:lineRule="auto"/>
        <w:rPr>
          <w:rFonts w:ascii="Helvetica" w:hAnsi="Helvetica" w:cs="Helvetica"/>
          <w:sz w:val="22"/>
          <w:szCs w:val="22"/>
          <w:lang w:val="en-US"/>
        </w:rPr>
      </w:pPr>
    </w:p>
    <w:p w14:paraId="59644589" w14:textId="77777777" w:rsidR="003712FB" w:rsidRDefault="003712FB">
      <w:pPr>
        <w:rPr>
          <w:ins w:id="151" w:author="Heather Kharouba" w:date="2019-02-11T21:24:00Z"/>
          <w:rFonts w:ascii="Helvetica" w:hAnsi="Helvetica"/>
          <w:sz w:val="22"/>
          <w:szCs w:val="22"/>
        </w:rPr>
      </w:pPr>
      <w:ins w:id="152" w:author="Heather Kharouba" w:date="2019-02-11T21:24:00Z">
        <w:r>
          <w:rPr>
            <w:rFonts w:ascii="Helvetica" w:hAnsi="Helvetica"/>
            <w:sz w:val="22"/>
            <w:szCs w:val="22"/>
          </w:rPr>
          <w:br w:type="page"/>
        </w:r>
      </w:ins>
    </w:p>
    <w:p w14:paraId="1A931939" w14:textId="1B02E6FD"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153"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26E820F3"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phenological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performance of the consumer and/or the resource by conducting keyword searches in ISI Web of Science published up to June 2017. Keywords included phenolog* AND</w:t>
      </w:r>
      <w:r w:rsidRPr="00AE69BC">
        <w:rPr>
          <w:rFonts w:ascii="Helvetica" w:hAnsi="Helvetica" w:cs="Times New Roman"/>
          <w:sz w:val="22"/>
          <w:szCs w:val="22"/>
          <w:lang w:val="en-US"/>
        </w:rPr>
        <w:t xml:space="preserve"> mismatch* OR synchron*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xml:space="preserve">) measure phenology of </w:t>
      </w:r>
      <w:ins w:id="154" w:author="Elizabeth Wolkovich" w:date="2019-03-13T18:31:00Z">
        <w:r w:rsidR="005E33C5">
          <w:rPr>
            <w:rFonts w:ascii="Helvetica" w:hAnsi="Helvetica" w:cs="Times New Roman"/>
            <w:sz w:val="22"/>
            <w:szCs w:val="22"/>
          </w:rPr>
          <w:t xml:space="preserve">at least </w:t>
        </w:r>
      </w:ins>
      <w:r w:rsidR="0090689B" w:rsidRPr="00AE69BC">
        <w:rPr>
          <w:rFonts w:ascii="Helvetica" w:hAnsi="Helvetica" w:cs="Times New Roman"/>
          <w:sz w:val="22"/>
          <w:szCs w:val="22"/>
        </w:rPr>
        <w:t>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w:t>
      </w:r>
      <w:commentRangeStart w:id="155"/>
      <w:r>
        <w:rPr>
          <w:rFonts w:ascii="Helvetica" w:hAnsi="Helvetica" w:cs="Helvetica"/>
          <w:sz w:val="22"/>
          <w:szCs w:val="22"/>
          <w:lang w:val="en-US"/>
        </w:rPr>
        <w:t>map</w:t>
      </w:r>
      <w:commentRangeEnd w:id="155"/>
      <w:r w:rsidR="005E33C5">
        <w:rPr>
          <w:rStyle w:val="CommentReference"/>
        </w:rPr>
        <w:commentReference w:id="155"/>
      </w:r>
      <w:r>
        <w:rPr>
          <w:rFonts w:ascii="Helvetica" w:hAnsi="Helvetica" w:cs="Helvetica"/>
          <w:sz w:val="22"/>
          <w:szCs w:val="22"/>
          <w:lang w:val="en-US"/>
        </w:rPr>
        <w:t>?)</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t>Summary of studies</w:t>
      </w:r>
      <w:r w:rsidR="00C819DB">
        <w:rPr>
          <w:rFonts w:ascii="Helvetica" w:hAnsi="Helvetica" w:cs="Times New Roman"/>
          <w:i/>
          <w:color w:val="000000" w:themeColor="text1"/>
          <w:sz w:val="22"/>
          <w:szCs w:val="22"/>
        </w:rPr>
        <w:t xml:space="preserve"> and interactions</w:t>
      </w:r>
    </w:p>
    <w:p w14:paraId="3C19213D" w14:textId="769DEF97" w:rsidR="00684BB0" w:rsidRPr="007120E9"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We classified studies as ‘climate change’ o</w:t>
      </w:r>
      <w:ins w:id="156" w:author="Elizabeth Wolkovich" w:date="2019-03-13T18:32:00Z">
        <w:r w:rsidR="005E33C5">
          <w:rPr>
            <w:rFonts w:ascii="Helvetica" w:hAnsi="Helvetica" w:cs="Helvetica"/>
            <w:sz w:val="22"/>
            <w:szCs w:val="22"/>
            <w:lang w:val="en-US"/>
          </w:rPr>
          <w:t>r</w:t>
        </w:r>
      </w:ins>
      <w:del w:id="157" w:author="Elizabeth Wolkovich" w:date="2019-03-13T18:32:00Z">
        <w:r w:rsidDel="005E33C5">
          <w:rPr>
            <w:rFonts w:ascii="Helvetica" w:hAnsi="Helvetica" w:cs="Helvetica"/>
            <w:sz w:val="22"/>
            <w:szCs w:val="22"/>
            <w:lang w:val="en-US"/>
          </w:rPr>
          <w:delText>f</w:delText>
        </w:r>
      </w:del>
      <w:r>
        <w:rPr>
          <w:rFonts w:ascii="Helvetica" w:hAnsi="Helvetica" w:cs="Helvetica"/>
          <w:sz w:val="22"/>
          <w:szCs w:val="22"/>
          <w:lang w:val="en-US"/>
        </w:rPr>
        <w:t xml:space="preserve"> </w:t>
      </w:r>
      <w:ins w:id="158" w:author="Elizabeth Wolkovich" w:date="2019-03-13T18:32:00Z">
        <w:r w:rsidR="005E33C5">
          <w:rPr>
            <w:rFonts w:ascii="Helvetica" w:hAnsi="Helvetica" w:cs="Helvetica"/>
            <w:sz w:val="22"/>
            <w:szCs w:val="22"/>
            <w:lang w:val="en-US"/>
          </w:rPr>
          <w:t>`</w:t>
        </w:r>
      </w:ins>
      <w:r>
        <w:rPr>
          <w:rFonts w:ascii="Helvetica" w:hAnsi="Helvetica" w:cs="Helvetica"/>
          <w:sz w:val="22"/>
          <w:szCs w:val="22"/>
          <w:lang w:val="en-US"/>
        </w:rPr>
        <w:t>fundamental</w:t>
      </w:r>
      <w:ins w:id="159" w:author="Elizabeth Wolkovich" w:date="2019-03-13T18:32:00Z">
        <w:r w:rsidR="005E33C5">
          <w:rPr>
            <w:rFonts w:ascii="Helvetica" w:hAnsi="Helvetica" w:cs="Helvetica"/>
            <w:sz w:val="22"/>
            <w:szCs w:val="22"/>
            <w:lang w:val="en-US"/>
          </w:rPr>
          <w:t>’</w:t>
        </w:r>
      </w:ins>
      <w:r>
        <w:rPr>
          <w:rFonts w:ascii="Helvetica" w:hAnsi="Helvetica" w:cs="Helvetica"/>
          <w:sz w:val="22"/>
          <w:szCs w:val="22"/>
          <w:lang w:val="en-US"/>
        </w:rPr>
        <w:t xml:space="preserve">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r w:rsidR="001616E7">
        <w:rPr>
          <w:rFonts w:ascii="Helvetica" w:hAnsi="Helvetica" w:cs="Helvetica"/>
          <w:sz w:val="22"/>
          <w:szCs w:val="22"/>
          <w:lang w:val="en-US"/>
        </w:rPr>
        <w:t xml:space="preserve">; </w:t>
      </w:r>
      <w:r w:rsidR="009D3175" w:rsidRPr="00DC0781">
        <w:rPr>
          <w:rFonts w:ascii="Helvetica" w:hAnsi="Helvetica" w:cs="Helvetica"/>
          <w:sz w:val="22"/>
          <w:szCs w:val="22"/>
          <w:lang w:val="en-US"/>
        </w:rPr>
        <w:t>Box 1).</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sectPr w:rsidR="00684BB0"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Heather Kharouba" w:date="2019-03-12T11:39:00Z" w:initials="HK">
    <w:p w14:paraId="1D07EFCE" w14:textId="70C10961" w:rsidR="00F0738C" w:rsidRDefault="00F0738C">
      <w:pPr>
        <w:pStyle w:val="CommentText"/>
      </w:pPr>
      <w:ins w:id="15" w:author="Heather Kharouba" w:date="2019-03-12T09:57:00Z">
        <w:r>
          <w:rPr>
            <w:rStyle w:val="CommentReference"/>
          </w:rPr>
          <w:annotationRef/>
        </w:r>
      </w:ins>
      <w:r>
        <w:t>Better spot?</w:t>
      </w:r>
    </w:p>
  </w:comment>
  <w:comment w:id="16" w:author="Heather Kharouba" w:date="2019-03-12T11:38:00Z" w:initials="HK">
    <w:p w14:paraId="15CB6D80" w14:textId="0A067C44" w:rsidR="00F0738C" w:rsidRDefault="00F0738C">
      <w:pPr>
        <w:pStyle w:val="CommentText"/>
      </w:pPr>
      <w:r>
        <w:rPr>
          <w:rStyle w:val="CommentReference"/>
        </w:rPr>
        <w:annotationRef/>
      </w:r>
      <w:r>
        <w:t>Do you think we are inadvertently implying here that cushing won’t apply in aquatic systems?</w:t>
      </w:r>
    </w:p>
  </w:comment>
  <w:comment w:id="17" w:author="Heather Kharouba" w:date="2019-03-12T16:25:00Z" w:initials="HK">
    <w:p w14:paraId="55E41514" w14:textId="43228FE6" w:rsidR="00F0738C" w:rsidRDefault="00F0738C">
      <w:pPr>
        <w:pStyle w:val="CommentText"/>
      </w:pPr>
      <w:r>
        <w:rPr>
          <w:rStyle w:val="CommentReference"/>
        </w:rPr>
        <w:annotationRef/>
      </w:r>
      <w:r>
        <w:t>Made the switch to number of interactions for this section</w:t>
      </w:r>
    </w:p>
  </w:comment>
  <w:comment w:id="18" w:author="Elizabeth Wolkovich" w:date="2019-03-12T10:12:00Z" w:initials="EW">
    <w:p w14:paraId="1791BA5E" w14:textId="0996DF2F" w:rsidR="00F0738C" w:rsidRDefault="00F0738C">
      <w:pPr>
        <w:pStyle w:val="CommentText"/>
      </w:pPr>
      <w:r>
        <w:rPr>
          <w:rStyle w:val="CommentReference"/>
        </w:rPr>
        <w:annotationRef/>
      </w:r>
      <w:r>
        <w:t>Cutting this, since ‘bottom up’ is effectively assumption 1 of Cushing… So I see food web as just part of the way to actually testing mechanism.</w:t>
      </w:r>
    </w:p>
    <w:p w14:paraId="2A63B8CA" w14:textId="77777777" w:rsidR="00F0738C" w:rsidRDefault="00F0738C">
      <w:pPr>
        <w:pStyle w:val="CommentText"/>
      </w:pPr>
    </w:p>
    <w:p w14:paraId="64DA2EE9" w14:textId="53EBA6AB" w:rsidR="00F0738C" w:rsidRDefault="00F0738C">
      <w:pPr>
        <w:pStyle w:val="CommentText"/>
      </w:pPr>
      <w:r w:rsidRPr="005A6C32">
        <w:rPr>
          <w:b/>
        </w:rPr>
        <w:t>HK</w:t>
      </w:r>
      <w:r>
        <w:t>- Isn’t the suggestion for studies to test both life history and food web? Not sure we should get rid of the sentence you cut</w:t>
      </w:r>
    </w:p>
  </w:comment>
  <w:comment w:id="27" w:author="Heather Kharouba" w:date="2019-03-13T16:32:00Z" w:initials="HK">
    <w:p w14:paraId="16BC48B2" w14:textId="4F7B3F67" w:rsidR="00F96461" w:rsidRDefault="00F96461">
      <w:pPr>
        <w:pStyle w:val="CommentText"/>
      </w:pPr>
      <w:r>
        <w:rPr>
          <w:rStyle w:val="CommentReference"/>
        </w:rPr>
        <w:annotationRef/>
      </w:r>
      <w:r>
        <w:t>missing</w:t>
      </w:r>
    </w:p>
  </w:comment>
  <w:comment w:id="33" w:author="Heather Kharouba" w:date="2019-02-13T14:40:00Z" w:initials="HK">
    <w:p w14:paraId="0D8F38A0" w14:textId="40B32187" w:rsidR="00F0738C" w:rsidRDefault="00F0738C">
      <w:pPr>
        <w:pStyle w:val="CommentText"/>
      </w:pPr>
      <w:r>
        <w:rPr>
          <w:rStyle w:val="CommentReference"/>
        </w:rPr>
        <w:annotationRef/>
      </w:r>
      <w:r>
        <w:t>On figure 2b- I think we should add ‘synchrony hypothesis’</w:t>
      </w:r>
    </w:p>
  </w:comment>
  <w:comment w:id="41" w:author="Heather Kharouba" w:date="2019-02-13T14:47:00Z" w:initials="HK">
    <w:p w14:paraId="1232C676" w14:textId="73C17910" w:rsidR="00F0738C" w:rsidRDefault="00F0738C">
      <w:pPr>
        <w:pStyle w:val="CommentText"/>
      </w:pPr>
      <w:r>
        <w:rPr>
          <w:rStyle w:val="CommentReference"/>
        </w:rPr>
        <w:annotationRef/>
      </w:r>
      <w:r>
        <w:t>I’m wondering whether the blue box for asynchrony in Figure 2b should include the peak?</w:t>
      </w:r>
    </w:p>
  </w:comment>
  <w:comment w:id="35" w:author="Heather Kharouba" w:date="2019-03-12T10:34:00Z" w:initials="HK">
    <w:p w14:paraId="3B5D196B" w14:textId="6770A2D5" w:rsidR="00F0738C" w:rsidRDefault="00F0738C">
      <w:pPr>
        <w:pStyle w:val="CommentText"/>
      </w:pPr>
      <w:ins w:id="50" w:author="Heather Kharouba" w:date="2019-03-12T10:34:00Z">
        <w:r>
          <w:rPr>
            <w:rStyle w:val="CommentReference"/>
          </w:rPr>
          <w:annotationRef/>
        </w:r>
      </w:ins>
      <w:r>
        <w:t>Attempt to better incorporate figure 3c</w:t>
      </w:r>
    </w:p>
  </w:comment>
  <w:comment w:id="52" w:author="Heather Kharouba" w:date="2019-03-13T18:14:00Z" w:initials="HK">
    <w:p w14:paraId="4910CDCE" w14:textId="1ECE3FC8" w:rsidR="00F0738C" w:rsidRDefault="00F0738C">
      <w:pPr>
        <w:pStyle w:val="CommentText"/>
      </w:pPr>
      <w:r>
        <w:rPr>
          <w:rStyle w:val="CommentReference"/>
        </w:rPr>
        <w:annotationRef/>
      </w:r>
      <w:r>
        <w:t>Ok left in for now- can you add nod to spatio-temporal variation</w:t>
      </w:r>
    </w:p>
    <w:p w14:paraId="2B390ECB" w14:textId="77777777" w:rsidR="0016540E" w:rsidRDefault="0016540E">
      <w:pPr>
        <w:pStyle w:val="CommentText"/>
      </w:pPr>
    </w:p>
    <w:p w14:paraId="629DB684" w14:textId="2C3283E0" w:rsidR="0016540E" w:rsidRDefault="0016540E">
      <w:pPr>
        <w:pStyle w:val="CommentText"/>
      </w:pPr>
      <w:r w:rsidRPr="0016540E">
        <w:rPr>
          <w:b/>
        </w:rPr>
        <w:t>EMW</w:t>
      </w:r>
      <w:r>
        <w:t xml:space="preserve">: Sorry, I read this paragraph several times but am not sure what you mean. </w:t>
      </w:r>
    </w:p>
  </w:comment>
  <w:comment w:id="75" w:author="Heather Kharouba" w:date="2019-03-13T17:01:00Z" w:initials="HK">
    <w:p w14:paraId="3DE82CF3" w14:textId="7A602151" w:rsidR="00D37271" w:rsidRDefault="00D37271">
      <w:pPr>
        <w:pStyle w:val="CommentText"/>
      </w:pPr>
      <w:r>
        <w:rPr>
          <w:rStyle w:val="CommentReference"/>
        </w:rPr>
        <w:annotationRef/>
      </w:r>
      <w:r>
        <w:t>following references not entered</w:t>
      </w:r>
    </w:p>
  </w:comment>
  <w:comment w:id="80" w:author="Elizabeth Wolkovich" w:date="2019-03-13T18:18:00Z" w:initials="EW">
    <w:p w14:paraId="2D17BCA1" w14:textId="45F5399A" w:rsidR="0016540E" w:rsidRDefault="0016540E">
      <w:pPr>
        <w:pStyle w:val="CommentText"/>
      </w:pPr>
      <w:r>
        <w:rPr>
          <w:rStyle w:val="CommentReference"/>
        </w:rPr>
        <w:annotationRef/>
      </w:r>
      <w:r>
        <w:t>and thus have highest fitness?</w:t>
      </w:r>
    </w:p>
  </w:comment>
  <w:comment w:id="112" w:author="Elizabeth Wolkovich" w:date="2019-03-13T18:23:00Z" w:initials="EW">
    <w:p w14:paraId="06E14B99" w14:textId="355976FA" w:rsidR="0016540E" w:rsidRDefault="0016540E">
      <w:pPr>
        <w:pStyle w:val="CommentText"/>
      </w:pPr>
      <w:r>
        <w:rPr>
          <w:rStyle w:val="CommentReference"/>
        </w:rPr>
        <w:annotationRef/>
      </w:r>
      <w:r>
        <w:t>Not sure we need this?</w:t>
      </w:r>
    </w:p>
  </w:comment>
  <w:comment w:id="126" w:author="Heather Kharouba" w:date="2019-03-12T11:18:00Z" w:initials="HK">
    <w:p w14:paraId="2DAFED2D" w14:textId="77777777" w:rsidR="00F0738C" w:rsidRDefault="00F0738C" w:rsidP="007B1892">
      <w:pPr>
        <w:pStyle w:val="CommentText"/>
      </w:pPr>
      <w:r>
        <w:rPr>
          <w:rStyle w:val="CommentReference"/>
        </w:rPr>
        <w:annotationRef/>
      </w:r>
      <w:r>
        <w:t>x-axis needs to be consistent across figures either relative timing or mismatch</w:t>
      </w:r>
    </w:p>
    <w:p w14:paraId="512AA952" w14:textId="77777777" w:rsidR="00F0738C" w:rsidRDefault="00F0738C" w:rsidP="007B1892">
      <w:pPr>
        <w:pStyle w:val="CommentText"/>
      </w:pPr>
    </w:p>
    <w:p w14:paraId="1AD115DB" w14:textId="6CAE7DB0" w:rsidR="00F0738C" w:rsidRDefault="00F0738C" w:rsidP="007B1892">
      <w:pPr>
        <w:pStyle w:val="CommentText"/>
      </w:pPr>
      <w:r>
        <w:t>also red arrow to the right on bottom curve in c needs to be more visible</w:t>
      </w:r>
    </w:p>
  </w:comment>
  <w:comment w:id="127" w:author="Heather Kharouba" w:date="2019-02-11T15:12:00Z" w:initials="HK">
    <w:p w14:paraId="6E819A71" w14:textId="416E0858" w:rsidR="00F0738C" w:rsidRDefault="00F0738C">
      <w:pPr>
        <w:pStyle w:val="CommentText"/>
      </w:pPr>
      <w:ins w:id="128" w:author="Heather Kharouba" w:date="2019-02-11T15:12:00Z">
        <w:r>
          <w:rPr>
            <w:rStyle w:val="CommentReference"/>
          </w:rPr>
          <w:annotationRef/>
        </w:r>
      </w:ins>
      <w:r>
        <w:t>Can you add doy to y-axis?</w:t>
      </w:r>
    </w:p>
  </w:comment>
  <w:comment w:id="129" w:author="Heather Kharouba" w:date="2019-02-11T15:11:00Z" w:initials="HK">
    <w:p w14:paraId="5F1CD365" w14:textId="2DBE86B2" w:rsidR="00F0738C" w:rsidRDefault="00F0738C">
      <w:pPr>
        <w:pStyle w:val="CommentText"/>
      </w:pPr>
      <w:ins w:id="130" w:author="Heather Kharouba" w:date="2019-02-11T15:10:00Z">
        <w:r>
          <w:rPr>
            <w:rStyle w:val="CommentReference"/>
          </w:rPr>
          <w:annotationRef/>
        </w:r>
      </w:ins>
      <w:r>
        <w:t>Can we get colours to match with figure 1?</w:t>
      </w:r>
    </w:p>
  </w:comment>
  <w:comment w:id="136" w:author="Heather Kharouba" w:date="2019-02-11T21:20:00Z" w:initials="HK">
    <w:p w14:paraId="67D2DF32" w14:textId="374C1906" w:rsidR="00F0738C" w:rsidRDefault="00F0738C">
      <w:pPr>
        <w:pStyle w:val="CommentText"/>
      </w:pPr>
      <w:ins w:id="137" w:author="Heather Kharouba" w:date="2019-02-11T14:54:00Z">
        <w:r>
          <w:rPr>
            <w:rStyle w:val="CommentReference"/>
          </w:rPr>
          <w:annotationRef/>
        </w:r>
      </w:ins>
      <w:r>
        <w:t>Can you add labels to make it easier to identify the two hypotheses in the figure</w:t>
      </w:r>
    </w:p>
  </w:comment>
  <w:comment w:id="138" w:author="Heather Kharouba" w:date="2019-02-11T21:22:00Z" w:initials="HK">
    <w:p w14:paraId="6E102F1D" w14:textId="182B5D02" w:rsidR="00F0738C" w:rsidRDefault="00F0738C">
      <w:pPr>
        <w:pStyle w:val="CommentText"/>
      </w:pPr>
      <w:ins w:id="139" w:author="Heather Kharouba" w:date="2019-02-11T21:22:00Z">
        <w:r>
          <w:rPr>
            <w:rStyle w:val="CommentReference"/>
          </w:rPr>
          <w:annotationRef/>
        </w:r>
      </w:ins>
      <w:r>
        <w:t>Can you add label?</w:t>
      </w:r>
    </w:p>
  </w:comment>
  <w:comment w:id="141" w:author="Heather Kharouba" w:date="2018-10-15T16:15:00Z" w:initials="HK">
    <w:p w14:paraId="307EAA53" w14:textId="497D32EA" w:rsidR="00F0738C" w:rsidRDefault="00F0738C">
      <w:pPr>
        <w:pStyle w:val="CommentText"/>
      </w:pPr>
      <w:r>
        <w:rPr>
          <w:rStyle w:val="CommentReference"/>
        </w:rPr>
        <w:annotationRef/>
      </w:r>
      <w:r>
        <w:t>Add lines of best fit from Figure 3 in the paper</w:t>
      </w:r>
    </w:p>
  </w:comment>
  <w:comment w:id="149" w:author="Heather Kharouba" w:date="2018-10-15T16:26:00Z" w:initials="HK">
    <w:p w14:paraId="540568EF" w14:textId="27BE93DD" w:rsidR="00F0738C" w:rsidRDefault="00F0738C">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 w:id="140" w:author="Elizabeth Wolkovich" w:date="2019-03-13T18:35:00Z" w:initials="EW">
    <w:p w14:paraId="51EDA52A" w14:textId="0198C78A" w:rsidR="00633727" w:rsidRDefault="00633727">
      <w:pPr>
        <w:pStyle w:val="CommentText"/>
      </w:pPr>
      <w:r>
        <w:rPr>
          <w:rStyle w:val="CommentReference"/>
        </w:rPr>
        <w:annotationRef/>
      </w:r>
      <w:r>
        <w:t xml:space="preserve">For a concept paper we need to spell out what readers should get from this figure and put the exact methods as </w:t>
      </w:r>
      <w:r w:rsidR="005E33C5">
        <w:t xml:space="preserve">very </w:t>
      </w:r>
      <w:r>
        <w:t>secondary (or just in appendix?</w:t>
      </w:r>
      <w:r w:rsidR="001A7A0E">
        <w:t xml:space="preserve"> That’s what I often do: data taken from here, see appendix for more details</w:t>
      </w:r>
      <w:r>
        <w:t xml:space="preserve">). So connect back to what this means for assumptions, forecasting etc. </w:t>
      </w:r>
      <w:r w:rsidRPr="005E33C5">
        <w:rPr>
          <w:b/>
        </w:rPr>
        <w:t>explicitly</w:t>
      </w:r>
      <w:r>
        <w:t xml:space="preserve"> for the reader. </w:t>
      </w:r>
      <w:r w:rsidR="005E33C5">
        <w:t>My recollection is this was a good example of combining experiments</w:t>
      </w:r>
      <w:r w:rsidR="004D0A6F">
        <w:t xml:space="preserve"> (that get to zero or close)</w:t>
      </w:r>
      <w:r w:rsidR="005E33C5">
        <w:t xml:space="preserve"> and observations … and showing the curve etc.. So we should restate all that here, even if also in text somewhat.</w:t>
      </w:r>
      <w:r w:rsidR="004D0A6F">
        <w:t xml:space="preserve"> Maybe we can link it to conceptual figure?</w:t>
      </w:r>
      <w:bookmarkStart w:id="150" w:name="_GoBack"/>
      <w:bookmarkEnd w:id="150"/>
    </w:p>
  </w:comment>
  <w:comment w:id="155" w:author="Elizabeth Wolkovich" w:date="2019-03-13T18:32:00Z" w:initials="EW">
    <w:p w14:paraId="4039E1A3" w14:textId="59473F23" w:rsidR="005E33C5" w:rsidRDefault="005E33C5">
      <w:pPr>
        <w:pStyle w:val="CommentText"/>
      </w:pPr>
      <w:r>
        <w:rPr>
          <w:rStyle w:val="CommentReference"/>
        </w:rPr>
        <w:annotationRef/>
      </w:r>
      <w:r>
        <w:t>If easy … but not so critical in an I&amp;P I think.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F0738C" w:rsidRDefault="00F0738C" w:rsidP="009E2783">
      <w:r>
        <w:separator/>
      </w:r>
    </w:p>
  </w:endnote>
  <w:endnote w:type="continuationSeparator" w:id="0">
    <w:p w14:paraId="10CB757A" w14:textId="77777777" w:rsidR="00F0738C" w:rsidRDefault="00F0738C"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F0738C" w:rsidRDefault="00F0738C"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F0738C" w:rsidRDefault="00F073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F0738C" w:rsidRDefault="00F0738C"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0A6F">
      <w:rPr>
        <w:rStyle w:val="PageNumber"/>
        <w:noProof/>
      </w:rPr>
      <w:t>27</w:t>
    </w:r>
    <w:r>
      <w:rPr>
        <w:rStyle w:val="PageNumber"/>
      </w:rPr>
      <w:fldChar w:fldCharType="end"/>
    </w:r>
  </w:p>
  <w:p w14:paraId="6D639CA1" w14:textId="77777777" w:rsidR="00F0738C" w:rsidRDefault="00F073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F0738C" w:rsidRDefault="00F0738C" w:rsidP="009E2783">
      <w:r>
        <w:separator/>
      </w:r>
    </w:p>
  </w:footnote>
  <w:footnote w:type="continuationSeparator" w:id="0">
    <w:p w14:paraId="7217F036" w14:textId="77777777" w:rsidR="00F0738C" w:rsidRDefault="00F0738C"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62F4"/>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6540E"/>
    <w:rsid w:val="00170BE3"/>
    <w:rsid w:val="00170CD7"/>
    <w:rsid w:val="00171EA5"/>
    <w:rsid w:val="0017284A"/>
    <w:rsid w:val="001728EF"/>
    <w:rsid w:val="0017301C"/>
    <w:rsid w:val="0017352F"/>
    <w:rsid w:val="001736E5"/>
    <w:rsid w:val="001764C2"/>
    <w:rsid w:val="00176AD6"/>
    <w:rsid w:val="00177210"/>
    <w:rsid w:val="00177528"/>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A7A0E"/>
    <w:rsid w:val="001B0F95"/>
    <w:rsid w:val="001B2A3D"/>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9C6"/>
    <w:rsid w:val="001D0F28"/>
    <w:rsid w:val="001D1C7F"/>
    <w:rsid w:val="001D2989"/>
    <w:rsid w:val="001D2CCE"/>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733D"/>
    <w:rsid w:val="00207821"/>
    <w:rsid w:val="00210EC5"/>
    <w:rsid w:val="00211CEB"/>
    <w:rsid w:val="002121C3"/>
    <w:rsid w:val="002126AB"/>
    <w:rsid w:val="00212D54"/>
    <w:rsid w:val="002131C9"/>
    <w:rsid w:val="00213316"/>
    <w:rsid w:val="00213F7F"/>
    <w:rsid w:val="00215715"/>
    <w:rsid w:val="0021614F"/>
    <w:rsid w:val="002161AA"/>
    <w:rsid w:val="0021725A"/>
    <w:rsid w:val="00220A8F"/>
    <w:rsid w:val="00225192"/>
    <w:rsid w:val="0022552C"/>
    <w:rsid w:val="00225C42"/>
    <w:rsid w:val="00225ECD"/>
    <w:rsid w:val="00225F53"/>
    <w:rsid w:val="002261CA"/>
    <w:rsid w:val="00226503"/>
    <w:rsid w:val="00226A59"/>
    <w:rsid w:val="00226CF7"/>
    <w:rsid w:val="0023093A"/>
    <w:rsid w:val="00231279"/>
    <w:rsid w:val="002317AE"/>
    <w:rsid w:val="0023200B"/>
    <w:rsid w:val="002332B1"/>
    <w:rsid w:val="00233597"/>
    <w:rsid w:val="0023366F"/>
    <w:rsid w:val="00233EA6"/>
    <w:rsid w:val="00234757"/>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2F85"/>
    <w:rsid w:val="0027347F"/>
    <w:rsid w:val="002741AD"/>
    <w:rsid w:val="0027441F"/>
    <w:rsid w:val="00274785"/>
    <w:rsid w:val="00274FA5"/>
    <w:rsid w:val="00275BD4"/>
    <w:rsid w:val="00276937"/>
    <w:rsid w:val="00277E3B"/>
    <w:rsid w:val="00280419"/>
    <w:rsid w:val="00280991"/>
    <w:rsid w:val="00281DAA"/>
    <w:rsid w:val="00281FE8"/>
    <w:rsid w:val="00281FE9"/>
    <w:rsid w:val="00282821"/>
    <w:rsid w:val="00282DBF"/>
    <w:rsid w:val="002850EE"/>
    <w:rsid w:val="00285D31"/>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CC"/>
    <w:rsid w:val="002B15F7"/>
    <w:rsid w:val="002B1912"/>
    <w:rsid w:val="002B276D"/>
    <w:rsid w:val="002B2D61"/>
    <w:rsid w:val="002B3034"/>
    <w:rsid w:val="002B4442"/>
    <w:rsid w:val="002B4AD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A57"/>
    <w:rsid w:val="002E5739"/>
    <w:rsid w:val="002E5EFE"/>
    <w:rsid w:val="002E7FA4"/>
    <w:rsid w:val="002F163B"/>
    <w:rsid w:val="002F1B0A"/>
    <w:rsid w:val="002F38CE"/>
    <w:rsid w:val="002F3B80"/>
    <w:rsid w:val="002F444F"/>
    <w:rsid w:val="002F4B0E"/>
    <w:rsid w:val="002F4E5F"/>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4E72"/>
    <w:rsid w:val="003356B8"/>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5DA6"/>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9C"/>
    <w:rsid w:val="003B3CA6"/>
    <w:rsid w:val="003B5617"/>
    <w:rsid w:val="003B7248"/>
    <w:rsid w:val="003C17A2"/>
    <w:rsid w:val="003C227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E6FF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B1701"/>
    <w:rsid w:val="004B2246"/>
    <w:rsid w:val="004B2687"/>
    <w:rsid w:val="004B2795"/>
    <w:rsid w:val="004B2973"/>
    <w:rsid w:val="004B418C"/>
    <w:rsid w:val="004B4A2C"/>
    <w:rsid w:val="004B50C3"/>
    <w:rsid w:val="004B6D37"/>
    <w:rsid w:val="004B7984"/>
    <w:rsid w:val="004C063A"/>
    <w:rsid w:val="004C27EA"/>
    <w:rsid w:val="004D0A6F"/>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C15"/>
    <w:rsid w:val="0051577F"/>
    <w:rsid w:val="00515DC2"/>
    <w:rsid w:val="00516058"/>
    <w:rsid w:val="00516667"/>
    <w:rsid w:val="00521116"/>
    <w:rsid w:val="00521170"/>
    <w:rsid w:val="00521ED1"/>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5EC"/>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DCC"/>
    <w:rsid w:val="005871A1"/>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915"/>
    <w:rsid w:val="005B3619"/>
    <w:rsid w:val="005B43E7"/>
    <w:rsid w:val="005B4507"/>
    <w:rsid w:val="005B4807"/>
    <w:rsid w:val="005B4921"/>
    <w:rsid w:val="005B4CB3"/>
    <w:rsid w:val="005B597E"/>
    <w:rsid w:val="005B5BCE"/>
    <w:rsid w:val="005B67A1"/>
    <w:rsid w:val="005C16C3"/>
    <w:rsid w:val="005C2081"/>
    <w:rsid w:val="005C3EBB"/>
    <w:rsid w:val="005C5C49"/>
    <w:rsid w:val="005D08E7"/>
    <w:rsid w:val="005D094D"/>
    <w:rsid w:val="005D1F31"/>
    <w:rsid w:val="005D2BE4"/>
    <w:rsid w:val="005D2EC5"/>
    <w:rsid w:val="005D320A"/>
    <w:rsid w:val="005D4882"/>
    <w:rsid w:val="005D4948"/>
    <w:rsid w:val="005D754C"/>
    <w:rsid w:val="005E03B1"/>
    <w:rsid w:val="005E132B"/>
    <w:rsid w:val="005E2006"/>
    <w:rsid w:val="005E2B62"/>
    <w:rsid w:val="005E31E3"/>
    <w:rsid w:val="005E33C5"/>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D8E"/>
    <w:rsid w:val="0061771D"/>
    <w:rsid w:val="006207EE"/>
    <w:rsid w:val="00625367"/>
    <w:rsid w:val="00625E2E"/>
    <w:rsid w:val="006323F3"/>
    <w:rsid w:val="00633727"/>
    <w:rsid w:val="00634184"/>
    <w:rsid w:val="0063504E"/>
    <w:rsid w:val="00635598"/>
    <w:rsid w:val="00637559"/>
    <w:rsid w:val="006379AF"/>
    <w:rsid w:val="00637FF2"/>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B08"/>
    <w:rsid w:val="00671C81"/>
    <w:rsid w:val="00672BDE"/>
    <w:rsid w:val="006759C1"/>
    <w:rsid w:val="00676016"/>
    <w:rsid w:val="006776E0"/>
    <w:rsid w:val="00680139"/>
    <w:rsid w:val="00680DE0"/>
    <w:rsid w:val="00681D62"/>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70"/>
    <w:rsid w:val="007021E3"/>
    <w:rsid w:val="00706FE0"/>
    <w:rsid w:val="00710316"/>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94B"/>
    <w:rsid w:val="007566C0"/>
    <w:rsid w:val="00757172"/>
    <w:rsid w:val="00757FF2"/>
    <w:rsid w:val="0076017C"/>
    <w:rsid w:val="0076026C"/>
    <w:rsid w:val="007603F5"/>
    <w:rsid w:val="00760CCB"/>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51A01"/>
    <w:rsid w:val="00851D2C"/>
    <w:rsid w:val="00853314"/>
    <w:rsid w:val="00853ABC"/>
    <w:rsid w:val="0085487E"/>
    <w:rsid w:val="0085557B"/>
    <w:rsid w:val="00856251"/>
    <w:rsid w:val="008606AB"/>
    <w:rsid w:val="008610B8"/>
    <w:rsid w:val="008626E8"/>
    <w:rsid w:val="00862EB6"/>
    <w:rsid w:val="008637EF"/>
    <w:rsid w:val="00864129"/>
    <w:rsid w:val="0086484B"/>
    <w:rsid w:val="008663BB"/>
    <w:rsid w:val="00871D34"/>
    <w:rsid w:val="00871FAC"/>
    <w:rsid w:val="00872B64"/>
    <w:rsid w:val="00874498"/>
    <w:rsid w:val="00875906"/>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FBF"/>
    <w:rsid w:val="008B200B"/>
    <w:rsid w:val="008B26B6"/>
    <w:rsid w:val="008B2872"/>
    <w:rsid w:val="008B5DE3"/>
    <w:rsid w:val="008B6605"/>
    <w:rsid w:val="008B691F"/>
    <w:rsid w:val="008B7D7B"/>
    <w:rsid w:val="008C06D8"/>
    <w:rsid w:val="008C192E"/>
    <w:rsid w:val="008D14F6"/>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0F84"/>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50C5F"/>
    <w:rsid w:val="00951701"/>
    <w:rsid w:val="00951D2C"/>
    <w:rsid w:val="00954FC8"/>
    <w:rsid w:val="009557B0"/>
    <w:rsid w:val="00955BBA"/>
    <w:rsid w:val="00956373"/>
    <w:rsid w:val="009605C6"/>
    <w:rsid w:val="00960FEC"/>
    <w:rsid w:val="00961E2E"/>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8FB"/>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3175"/>
    <w:rsid w:val="009D348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2D0B"/>
    <w:rsid w:val="00A33852"/>
    <w:rsid w:val="00A3450F"/>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87F97"/>
    <w:rsid w:val="00A9054B"/>
    <w:rsid w:val="00A9174C"/>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6FFB"/>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CC6"/>
    <w:rsid w:val="00B80EB9"/>
    <w:rsid w:val="00B82087"/>
    <w:rsid w:val="00B83E1B"/>
    <w:rsid w:val="00B84848"/>
    <w:rsid w:val="00B85A05"/>
    <w:rsid w:val="00B8602A"/>
    <w:rsid w:val="00B86797"/>
    <w:rsid w:val="00B92D41"/>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4576"/>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3EBB"/>
    <w:rsid w:val="00C24220"/>
    <w:rsid w:val="00C24311"/>
    <w:rsid w:val="00C2573E"/>
    <w:rsid w:val="00C25A6A"/>
    <w:rsid w:val="00C25F00"/>
    <w:rsid w:val="00C265FD"/>
    <w:rsid w:val="00C26DF2"/>
    <w:rsid w:val="00C27A6D"/>
    <w:rsid w:val="00C3051A"/>
    <w:rsid w:val="00C30CC2"/>
    <w:rsid w:val="00C3188E"/>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185"/>
    <w:rsid w:val="00C67B33"/>
    <w:rsid w:val="00C71AE5"/>
    <w:rsid w:val="00C729B4"/>
    <w:rsid w:val="00C74204"/>
    <w:rsid w:val="00C74DDD"/>
    <w:rsid w:val="00C76E0B"/>
    <w:rsid w:val="00C77C0E"/>
    <w:rsid w:val="00C819DB"/>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159"/>
    <w:rsid w:val="00CC4703"/>
    <w:rsid w:val="00CC5DA8"/>
    <w:rsid w:val="00CC7465"/>
    <w:rsid w:val="00CC74D3"/>
    <w:rsid w:val="00CD069F"/>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07187"/>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6356"/>
    <w:rsid w:val="00D37271"/>
    <w:rsid w:val="00D40104"/>
    <w:rsid w:val="00D405F0"/>
    <w:rsid w:val="00D411B8"/>
    <w:rsid w:val="00D45AEB"/>
    <w:rsid w:val="00D45F4F"/>
    <w:rsid w:val="00D524D0"/>
    <w:rsid w:val="00D52DD3"/>
    <w:rsid w:val="00D53009"/>
    <w:rsid w:val="00D53678"/>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0564"/>
    <w:rsid w:val="00D91E2A"/>
    <w:rsid w:val="00D91F4A"/>
    <w:rsid w:val="00D93B38"/>
    <w:rsid w:val="00D9652C"/>
    <w:rsid w:val="00D9671E"/>
    <w:rsid w:val="00D96DF4"/>
    <w:rsid w:val="00DA1078"/>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B7F2E"/>
    <w:rsid w:val="00DC0781"/>
    <w:rsid w:val="00DC1855"/>
    <w:rsid w:val="00DC1E4F"/>
    <w:rsid w:val="00DC325D"/>
    <w:rsid w:val="00DC3CE2"/>
    <w:rsid w:val="00DC3D13"/>
    <w:rsid w:val="00DC5496"/>
    <w:rsid w:val="00DC5627"/>
    <w:rsid w:val="00DC591A"/>
    <w:rsid w:val="00DC689B"/>
    <w:rsid w:val="00DC7889"/>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2085"/>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3E30"/>
    <w:rsid w:val="00EE472A"/>
    <w:rsid w:val="00EE59E6"/>
    <w:rsid w:val="00EE5B7C"/>
    <w:rsid w:val="00EE6ED5"/>
    <w:rsid w:val="00EE725A"/>
    <w:rsid w:val="00EE7291"/>
    <w:rsid w:val="00EE73EF"/>
    <w:rsid w:val="00EE7DA2"/>
    <w:rsid w:val="00EF1902"/>
    <w:rsid w:val="00EF2EDF"/>
    <w:rsid w:val="00EF3936"/>
    <w:rsid w:val="00EF3A3F"/>
    <w:rsid w:val="00EF4480"/>
    <w:rsid w:val="00EF717E"/>
    <w:rsid w:val="00F00805"/>
    <w:rsid w:val="00F02313"/>
    <w:rsid w:val="00F024DC"/>
    <w:rsid w:val="00F039F7"/>
    <w:rsid w:val="00F03A84"/>
    <w:rsid w:val="00F058F5"/>
    <w:rsid w:val="00F05F76"/>
    <w:rsid w:val="00F0738C"/>
    <w:rsid w:val="00F07450"/>
    <w:rsid w:val="00F074B3"/>
    <w:rsid w:val="00F07A16"/>
    <w:rsid w:val="00F10D79"/>
    <w:rsid w:val="00F112C0"/>
    <w:rsid w:val="00F12876"/>
    <w:rsid w:val="00F12DA8"/>
    <w:rsid w:val="00F140AF"/>
    <w:rsid w:val="00F14B97"/>
    <w:rsid w:val="00F15336"/>
    <w:rsid w:val="00F15A74"/>
    <w:rsid w:val="00F16AE2"/>
    <w:rsid w:val="00F171B5"/>
    <w:rsid w:val="00F2115E"/>
    <w:rsid w:val="00F2175B"/>
    <w:rsid w:val="00F21EB9"/>
    <w:rsid w:val="00F22504"/>
    <w:rsid w:val="00F22F8C"/>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D8A"/>
    <w:rsid w:val="00F64D9A"/>
    <w:rsid w:val="00F64DA0"/>
    <w:rsid w:val="00F654BC"/>
    <w:rsid w:val="00F655D7"/>
    <w:rsid w:val="00F66ADA"/>
    <w:rsid w:val="00F6761C"/>
    <w:rsid w:val="00F7135C"/>
    <w:rsid w:val="00F71C9F"/>
    <w:rsid w:val="00F72BEE"/>
    <w:rsid w:val="00F72D82"/>
    <w:rsid w:val="00F738B6"/>
    <w:rsid w:val="00F7456E"/>
    <w:rsid w:val="00F767B9"/>
    <w:rsid w:val="00F77100"/>
    <w:rsid w:val="00F82BAC"/>
    <w:rsid w:val="00F84477"/>
    <w:rsid w:val="00F861E6"/>
    <w:rsid w:val="00F862B7"/>
    <w:rsid w:val="00F907A3"/>
    <w:rsid w:val="00F907F0"/>
    <w:rsid w:val="00F91D86"/>
    <w:rsid w:val="00F92F21"/>
    <w:rsid w:val="00F93D44"/>
    <w:rsid w:val="00F954FC"/>
    <w:rsid w:val="00F95ADF"/>
    <w:rsid w:val="00F96461"/>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5895"/>
    <w:rsid w:val="00FE6CF9"/>
    <w:rsid w:val="00FE7C6A"/>
    <w:rsid w:val="00FF0656"/>
    <w:rsid w:val="00FF06AC"/>
    <w:rsid w:val="00FF0E5C"/>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8967A-842D-FB4D-B0B2-27B05CCB0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32</Pages>
  <Words>7642</Words>
  <Characters>43562</Characters>
  <Application>Microsoft Macintosh Word</Application>
  <DocSecurity>0</DocSecurity>
  <Lines>363</Lines>
  <Paragraphs>102</Paragraphs>
  <ScaleCrop>false</ScaleCrop>
  <Company/>
  <LinksUpToDate>false</LinksUpToDate>
  <CharactersWithSpaces>51102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Elizabeth Wolkovich</cp:lastModifiedBy>
  <cp:revision>42</cp:revision>
  <dcterms:created xsi:type="dcterms:W3CDTF">2019-03-12T20:36:00Z</dcterms:created>
  <dcterms:modified xsi:type="dcterms:W3CDTF">2019-03-14T01:35:00Z</dcterms:modified>
</cp:coreProperties>
</file>