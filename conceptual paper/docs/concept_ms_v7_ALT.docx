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73A8688"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del w:id="0" w:author="Heather Kharouba" w:date="2019-02-18T16:44:00Z">
        <w:r w:rsidR="005E03B1" w:rsidDel="006A0C58">
          <w:rPr>
            <w:rFonts w:ascii="Helvetica" w:hAnsi="Helvetica" w:cs="Helvetica"/>
            <w:sz w:val="22"/>
            <w:szCs w:val="22"/>
            <w:lang w:val="en-US"/>
          </w:rPr>
          <w:delText xml:space="preserve">currently </w:delText>
        </w:r>
      </w:del>
      <w:commentRangeStart w:id="1"/>
      <w:ins w:id="2" w:author="Heather Kharouba" w:date="2019-02-18T16:42:00Z">
        <w:r w:rsidR="006A0C58">
          <w:rPr>
            <w:rFonts w:ascii="Helvetica" w:hAnsi="Helvetica" w:cs="Helvetica"/>
            <w:sz w:val="22"/>
            <w:szCs w:val="22"/>
            <w:lang w:val="en-US"/>
          </w:rPr>
          <w:t>none</w:t>
        </w:r>
      </w:ins>
      <w:commentRangeEnd w:id="1"/>
      <w:ins w:id="3" w:author="Heather Kharouba" w:date="2019-02-18T16:43:00Z">
        <w:r w:rsidR="006A0C58">
          <w:rPr>
            <w:rStyle w:val="CommentReference"/>
          </w:rPr>
          <w:commentReference w:id="1"/>
        </w:r>
      </w:ins>
      <w:r w:rsidR="005F07E9">
        <w:rPr>
          <w:rFonts w:ascii="Helvetica" w:hAnsi="Helvetica" w:cs="Helvetica"/>
          <w:sz w:val="22"/>
          <w:szCs w:val="22"/>
          <w:lang w:val="en-US"/>
        </w:rPr>
        <w:t xml:space="preserve"> of </w:t>
      </w:r>
      <w:ins w:id="5" w:author="Heather Kharouba" w:date="2019-02-18T16:42:00Z">
        <w:r w:rsidR="006A0C58">
          <w:rPr>
            <w:rFonts w:ascii="Helvetica" w:hAnsi="Helvetica" w:cs="Helvetica"/>
            <w:sz w:val="22"/>
            <w:szCs w:val="22"/>
            <w:lang w:val="en-US"/>
          </w:rPr>
          <w:t xml:space="preserve">the </w:t>
        </w:r>
      </w:ins>
      <w:r w:rsidR="005F07E9">
        <w:rPr>
          <w:rFonts w:ascii="Helvetica" w:hAnsi="Helvetica" w:cs="Helvetica"/>
          <w:sz w:val="22"/>
          <w:szCs w:val="22"/>
          <w:lang w:val="en-US"/>
        </w:rPr>
        <w:t xml:space="preserve">studies </w:t>
      </w:r>
      <w:ins w:id="6" w:author="Heather Kharouba" w:date="2019-02-18T16:43:00Z">
        <w:r w:rsidR="006A0C58">
          <w:rPr>
            <w:rFonts w:ascii="Helvetica" w:hAnsi="Helvetica" w:cs="Helvetica"/>
            <w:sz w:val="22"/>
            <w:szCs w:val="22"/>
            <w:lang w:val="en-US"/>
          </w:rPr>
          <w:t xml:space="preserve">we reviewed </w:t>
        </w:r>
      </w:ins>
      <w:r w:rsidR="005F07E9">
        <w:rPr>
          <w:rFonts w:ascii="Helvetica" w:hAnsi="Helvetica" w:cs="Helvetica"/>
          <w:sz w:val="22"/>
          <w:szCs w:val="22"/>
          <w:lang w:val="en-US"/>
        </w:rPr>
        <w:t>collect</w:t>
      </w:r>
      <w:ins w:id="7" w:author="Heather Kharouba" w:date="2019-02-18T16:43:00Z">
        <w:r w:rsidR="006A0C58">
          <w:rPr>
            <w:rFonts w:ascii="Helvetica" w:hAnsi="Helvetica" w:cs="Helvetica"/>
            <w:sz w:val="22"/>
            <w:szCs w:val="22"/>
            <w:lang w:val="en-US"/>
          </w:rPr>
          <w:t>ed</w:t>
        </w:r>
      </w:ins>
      <w:del w:id="8" w:author="Heather Kharouba" w:date="2019-02-18T16:43:00Z">
        <w:r w:rsidR="005F07E9" w:rsidDel="006A0C58">
          <w:rPr>
            <w:rFonts w:ascii="Helvetica" w:hAnsi="Helvetica" w:cs="Helvetica"/>
            <w:sz w:val="22"/>
            <w:szCs w:val="22"/>
            <w:lang w:val="en-US"/>
          </w:rPr>
          <w:delText xml:space="preserve"> </w:delText>
        </w:r>
      </w:del>
      <w:ins w:id="9" w:author="Heather Kharouba" w:date="2019-02-18T16:43:00Z">
        <w:r w:rsidR="006A0C58">
          <w:rPr>
            <w:rFonts w:ascii="Helvetica" w:hAnsi="Helvetica" w:cs="Helvetica"/>
            <w:sz w:val="22"/>
            <w:szCs w:val="22"/>
            <w:lang w:val="en-US"/>
          </w:rPr>
          <w:t xml:space="preserve"> </w:t>
        </w:r>
      </w:ins>
      <w:ins w:id="10" w:author="Heather Kharouba" w:date="2019-02-18T16:44:00Z">
        <w:r w:rsidR="006A0C58">
          <w:rPr>
            <w:rFonts w:ascii="Helvetica" w:hAnsi="Helvetica" w:cs="Helvetica"/>
            <w:sz w:val="22"/>
            <w:szCs w:val="22"/>
            <w:lang w:val="en-US"/>
          </w:rPr>
          <w:t xml:space="preserve">the </w:t>
        </w:r>
      </w:ins>
      <w:r w:rsidR="005F07E9">
        <w:rPr>
          <w:rFonts w:ascii="Helvetica" w:hAnsi="Helvetica" w:cs="Helvetica"/>
          <w:sz w:val="22"/>
          <w:szCs w:val="22"/>
          <w:lang w:val="en-US"/>
        </w:rPr>
        <w:t xml:space="preserve">data </w:t>
      </w:r>
      <w:ins w:id="11" w:author="Heather Kharouba" w:date="2019-02-18T16:43:00Z">
        <w:r w:rsidR="006A0C58">
          <w:rPr>
            <w:rFonts w:ascii="Helvetica" w:hAnsi="Helvetica" w:cs="Helvetica"/>
            <w:sz w:val="22"/>
            <w:szCs w:val="22"/>
            <w:lang w:val="en-US"/>
          </w:rPr>
          <w:t xml:space="preserve">required </w:t>
        </w:r>
      </w:ins>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ins w:id="12" w:author="Heather Kharouba" w:date="2019-02-18T16:40:00Z">
        <w:r w:rsidR="00426637">
          <w:rPr>
            <w:rFonts w:ascii="Helvetica" w:hAnsi="Helvetica" w:cs="Helvetica"/>
            <w:sz w:val="22"/>
            <w:szCs w:val="22"/>
            <w:lang w:val="en-US"/>
          </w:rPr>
          <w:t>74%</w:t>
        </w:r>
      </w:ins>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ins w:id="13" w:author="Heather Kharouba" w:date="2019-02-11T10:47:00Z">
        <w:r w:rsidR="000C58D7">
          <w:rPr>
            <w:rFonts w:ascii="Helvetica" w:hAnsi="Helvetica" w:cs="Helvetica"/>
            <w:sz w:val="22"/>
            <w:szCs w:val="22"/>
            <w:lang w:val="en-US"/>
          </w:rPr>
          <w:t xml:space="preserve"> about climate change impacts on consumer fitness</w:t>
        </w:r>
      </w:ins>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commentRangeStart w:id="14"/>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commentRangeEnd w:id="14"/>
      <w:r w:rsidR="005E03B1">
        <w:rPr>
          <w:rStyle w:val="CommentReference"/>
        </w:rPr>
        <w:commentReference w:id="14"/>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032D959D"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ins w:id="15" w:author="Heather Kharouba" w:date="2019-02-11T10:51:00Z">
        <w:r w:rsidR="00DE1A7D">
          <w:rPr>
            <w:rFonts w:ascii="Helvetica" w:hAnsi="Helvetica" w:cs="Helvetica"/>
            <w:color w:val="000000" w:themeColor="text1"/>
            <w:sz w:val="22"/>
            <w:szCs w:val="22"/>
            <w:lang w:val="en-US"/>
          </w:rPr>
          <w:t xml:space="preserve"> To date, there is general agreement that</w:t>
        </w:r>
      </w:ins>
      <w:r w:rsidR="00694F59" w:rsidRPr="00AE69BC">
        <w:rPr>
          <w:rFonts w:ascii="Helvetica" w:hAnsi="Helvetica" w:cs="Helvetica"/>
          <w:color w:val="000000" w:themeColor="text1"/>
          <w:sz w:val="22"/>
          <w:szCs w:val="22"/>
          <w:lang w:val="en-US"/>
        </w:rPr>
        <w:t xml:space="preserve"> </w:t>
      </w:r>
      <w:ins w:id="16" w:author="Heather Kharouba" w:date="2019-01-08T10:53:00Z">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ins>
      <w:ins w:id="17" w:author="Elizabeth Wolkovich" w:date="2019-01-20T11:11:00Z">
        <w:r w:rsidR="00F12DA8">
          <w:rPr>
            <w:rFonts w:ascii="Helvetica" w:hAnsi="Helvetica" w:cs="Helvetica"/>
            <w:color w:val="000000" w:themeColor="text1"/>
            <w:sz w:val="22"/>
            <w:szCs w:val="22"/>
            <w:lang w:val="en-US"/>
          </w:rPr>
          <w:t>critical</w:t>
        </w:r>
      </w:ins>
      <w:ins w:id="18" w:author="Heather Kharouba" w:date="2019-01-08T10:53:00Z">
        <w:r w:rsidR="002A35E4">
          <w:rPr>
            <w:rFonts w:ascii="Helvetica" w:hAnsi="Helvetica" w:cs="Helvetica"/>
            <w:color w:val="000000" w:themeColor="text1"/>
            <w:sz w:val="22"/>
            <w:szCs w:val="22"/>
            <w:lang w:val="en-US"/>
          </w:rPr>
          <w:t xml:space="preserve"> </w:t>
        </w:r>
      </w:ins>
      <w:ins w:id="19" w:author="Heather Kharouba" w:date="2019-01-08T10:56:00Z">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 xml:space="preserve">cted by climate change. Indeed, </w:t>
        </w:r>
      </w:ins>
      <w:r w:rsidR="00D02F8A">
        <w:rPr>
          <w:rFonts w:ascii="Helvetica" w:hAnsi="Helvetica" w:cs="Helvetica"/>
          <w:color w:val="000000" w:themeColor="text1"/>
          <w:sz w:val="22"/>
          <w:szCs w:val="22"/>
          <w:lang w:val="en-US"/>
        </w:rPr>
        <w:t xml:space="preserve">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ins w:id="20" w:author="Heather Kharouba" w:date="2019-02-11T10:53:00Z">
        <w:r w:rsidR="00DE1A7D">
          <w:rPr>
            <w:rFonts w:ascii="Helvetica" w:hAnsi="Helvetica" w:cs="Helvetica"/>
            <w:color w:val="000000" w:themeColor="text1"/>
            <w:sz w:val="22"/>
            <w:szCs w:val="22"/>
            <w:lang w:val="en-US"/>
          </w:rPr>
          <w:t xml:space="preserve"> have </w:t>
        </w:r>
      </w:ins>
      <w:ins w:id="21" w:author="Heather Kharouba" w:date="2019-02-11T10:54:00Z">
        <w:r w:rsidR="00BE61BD">
          <w:rPr>
            <w:rFonts w:ascii="Helvetica" w:hAnsi="Helvetica" w:cs="Helvetica"/>
            <w:color w:val="000000" w:themeColor="text1"/>
            <w:sz w:val="22"/>
            <w:szCs w:val="22"/>
            <w:lang w:val="en-US"/>
          </w:rPr>
          <w:t>worked to improve these predictions</w:t>
        </w:r>
      </w:ins>
      <w:ins w:id="22" w:author="Heather Kharouba" w:date="2019-02-11T10:53:00Z">
        <w:r w:rsidR="00DE1A7D">
          <w:rPr>
            <w:rFonts w:ascii="Helvetica" w:hAnsi="Helvetica" w:cs="Helvetica"/>
            <w:color w:val="000000" w:themeColor="text1"/>
            <w:sz w:val="22"/>
            <w:szCs w:val="22"/>
            <w:lang w:val="en-US"/>
          </w:rPr>
          <w:t>.</w:t>
        </w:r>
      </w:ins>
      <w:ins w:id="23" w:author="Heather Kharouba" w:date="2019-02-11T10:54:00Z">
        <w:r w:rsidR="00BE61BD">
          <w:rPr>
            <w:rFonts w:ascii="Helvetica" w:hAnsi="Helvetica" w:cs="Helvetica"/>
            <w:color w:val="000000" w:themeColor="text1"/>
            <w:sz w:val="22"/>
            <w:szCs w:val="22"/>
            <w:lang w:val="en-US"/>
          </w:rPr>
          <w:t xml:space="preserve"> </w:t>
        </w:r>
      </w:ins>
      <w:ins w:id="24" w:author="Heather Kharouba" w:date="2019-02-11T10:53:00Z">
        <w:r w:rsidR="00DE1A7D">
          <w:rPr>
            <w:rFonts w:ascii="Helvetica" w:hAnsi="Helvetica" w:cs="Helvetica"/>
            <w:color w:val="000000" w:themeColor="text1"/>
            <w:sz w:val="22"/>
            <w:szCs w:val="22"/>
            <w:lang w:val="en-US"/>
          </w:rPr>
          <w:t>Yet,</w:t>
        </w:r>
      </w:ins>
      <w:ins w:id="25" w:author="Heather Kharouba" w:date="2019-02-11T10:55:00Z">
        <w:r w:rsidR="002C7C46">
          <w:rPr>
            <w:rFonts w:ascii="Helvetica" w:hAnsi="Helvetica" w:cs="Helvetica"/>
            <w:color w:val="000000" w:themeColor="text1"/>
            <w:sz w:val="22"/>
            <w:szCs w:val="22"/>
            <w:lang w:val="en-US"/>
          </w:rPr>
          <w:t xml:space="preserve"> </w:t>
        </w:r>
      </w:ins>
      <w:r w:rsidR="00281FE9" w:rsidRPr="00AE69BC">
        <w:rPr>
          <w:rFonts w:ascii="Helvetica" w:hAnsi="Helvetica" w:cs="Helvetica"/>
          <w:color w:val="000000" w:themeColor="text1"/>
          <w:sz w:val="22"/>
          <w:szCs w:val="22"/>
          <w:lang w:val="en-US"/>
        </w:rPr>
        <w:t xml:space="preserve">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26"/>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commentRangeEnd w:id="26"/>
      <w:r w:rsidR="002459BA">
        <w:rPr>
          <w:rStyle w:val="CommentReference"/>
        </w:rPr>
        <w:commentReference w:id="26"/>
      </w:r>
    </w:p>
    <w:p w14:paraId="28D22B79" w14:textId="7B05F2DC"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ins w:id="27" w:author="Heather Kharouba" w:date="2019-02-11T10:59:00Z">
        <w:r w:rsidR="00487F80">
          <w:rPr>
            <w:rFonts w:ascii="Helvetica" w:hAnsi="Helvetica" w:cs="Helvetica"/>
            <w:sz w:val="22"/>
            <w:szCs w:val="22"/>
            <w:lang w:val="en-US"/>
          </w:rPr>
          <w:t xml:space="preserve"> by</w:t>
        </w:r>
      </w:ins>
      <w:ins w:id="28" w:author="Heather Kharouba" w:date="2019-02-11T10:57:00Z">
        <w:r w:rsidR="00AB4398">
          <w:rPr>
            <w:rFonts w:ascii="Helvetica" w:hAnsi="Helvetica" w:cs="Helvetica"/>
            <w:sz w:val="22"/>
            <w:szCs w:val="22"/>
            <w:lang w:val="en-US"/>
          </w:rPr>
          <w:t xml:space="preserve"> </w:t>
        </w:r>
      </w:ins>
      <w:ins w:id="29" w:author="Heather Kharouba" w:date="2019-02-11T11:00:00Z">
        <w:r w:rsidR="00487F80">
          <w:rPr>
            <w:rFonts w:ascii="Helvetica" w:hAnsi="Helvetica" w:cs="Helvetica"/>
            <w:sz w:val="22"/>
            <w:szCs w:val="22"/>
            <w:lang w:val="en-US"/>
          </w:rPr>
          <w:t>reviewing</w:t>
        </w:r>
      </w:ins>
      <w:ins w:id="30" w:author="Heather Kharouba" w:date="2019-02-11T10:57:00Z">
        <w:r w:rsidR="00AB4398">
          <w:rPr>
            <w:rFonts w:ascii="Helvetica" w:hAnsi="Helvetica" w:cs="Helvetica"/>
            <w:sz w:val="22"/>
            <w:szCs w:val="22"/>
            <w:lang w:val="en-US"/>
          </w:rPr>
          <w:t xml:space="preserve"> the major competing hypotheses </w:t>
        </w:r>
      </w:ins>
      <w:ins w:id="31" w:author="Heather Kharouba" w:date="2019-02-11T11:00:00Z">
        <w:r w:rsidR="00487F80">
          <w:rPr>
            <w:rFonts w:ascii="Helvetica" w:hAnsi="Helvetica" w:cs="Helvetica"/>
            <w:sz w:val="22"/>
            <w:szCs w:val="22"/>
            <w:lang w:val="en-US"/>
          </w:rPr>
          <w:t>in the literature</w:t>
        </w:r>
      </w:ins>
      <w:ins w:id="32" w:author="Heather Kharouba" w:date="2019-02-11T10:57:00Z">
        <w:r w:rsidR="002939FF">
          <w:rPr>
            <w:rFonts w:ascii="Helvetica" w:hAnsi="Helvetica" w:cs="Helvetica"/>
            <w:sz w:val="22"/>
            <w:szCs w:val="22"/>
            <w:lang w:val="en-US"/>
          </w:rPr>
          <w:t>.</w:t>
        </w:r>
      </w:ins>
    </w:p>
    <w:p w14:paraId="4262F304" w14:textId="430C4B0E"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commentRangeStart w:id="33"/>
      <w:ins w:id="34" w:author="Heather Kharouba" w:date="2019-02-11T11:00:00Z">
        <w:r w:rsidR="0080602E">
          <w:rPr>
            <w:rFonts w:ascii="Helvetica" w:hAnsi="Helvetica" w:cs="Helvetica"/>
            <w:sz w:val="22"/>
            <w:szCs w:val="22"/>
            <w:lang w:val="en-US"/>
          </w:rPr>
          <w:t xml:space="preserve">To help guide </w:t>
        </w:r>
      </w:ins>
      <w:ins w:id="35" w:author="Heather Kharouba" w:date="2019-02-11T11:01:00Z">
        <w:r w:rsidR="0080602E">
          <w:rPr>
            <w:rFonts w:ascii="Helvetica" w:hAnsi="Helvetica" w:cs="Helvetica"/>
            <w:sz w:val="22"/>
            <w:szCs w:val="22"/>
            <w:lang w:val="en-US"/>
          </w:rPr>
          <w:t xml:space="preserve">future studies in this field, we propose a conceptual framework that outlines a pathway </w:t>
        </w:r>
      </w:ins>
      <w:ins w:id="36" w:author="Heather Kharouba" w:date="2019-02-11T11:16:00Z">
        <w:r w:rsidR="00C74DDD">
          <w:rPr>
            <w:rFonts w:ascii="Helvetica" w:hAnsi="Helvetica" w:cs="Helvetica"/>
            <w:sz w:val="22"/>
            <w:szCs w:val="22"/>
            <w:lang w:val="en-US"/>
          </w:rPr>
          <w:t xml:space="preserve">that </w:t>
        </w:r>
      </w:ins>
      <w:ins w:id="37" w:author="Heather Kharouba" w:date="2019-02-11T11:01:00Z">
        <w:r w:rsidR="0080602E">
          <w:rPr>
            <w:rFonts w:ascii="Helvetica" w:hAnsi="Helvetica" w:cs="Helvetica"/>
            <w:sz w:val="22"/>
            <w:szCs w:val="22"/>
            <w:lang w:val="en-US"/>
          </w:rPr>
          <w:t>researchers can take</w:t>
        </w:r>
      </w:ins>
      <w:ins w:id="38" w:author="Heather Kharouba" w:date="2019-03-04T14:21:00Z">
        <w:r w:rsidR="00BD124E">
          <w:rPr>
            <w:rFonts w:ascii="Helvetica" w:hAnsi="Helvetica" w:cs="Helvetica"/>
            <w:sz w:val="22"/>
            <w:szCs w:val="22"/>
            <w:lang w:val="en-US"/>
          </w:rPr>
          <w:t xml:space="preserve"> (Figure X)</w:t>
        </w:r>
      </w:ins>
      <w:ins w:id="39" w:author="Heather Kharouba" w:date="2019-02-11T11:01:00Z">
        <w:r w:rsidR="0080602E">
          <w:rPr>
            <w:rFonts w:ascii="Helvetica" w:hAnsi="Helvetica" w:cs="Helvetica"/>
            <w:sz w:val="22"/>
            <w:szCs w:val="22"/>
            <w:lang w:val="en-US"/>
          </w:rPr>
          <w:t>.</w:t>
        </w:r>
        <w:commentRangeEnd w:id="33"/>
        <w:r w:rsidR="0080602E">
          <w:rPr>
            <w:rStyle w:val="CommentReference"/>
          </w:rPr>
          <w:commentReference w:id="33"/>
        </w:r>
      </w:ins>
      <w:ins w:id="41" w:author="Heather Kharouba" w:date="2019-02-11T11:00:00Z">
        <w:r w:rsidR="0080602E">
          <w:rPr>
            <w:rFonts w:ascii="Helvetica" w:hAnsi="Helvetica" w:cs="Helvetica"/>
            <w:sz w:val="22"/>
            <w:szCs w:val="22"/>
            <w:lang w:val="en-US"/>
          </w:rPr>
          <w:t xml:space="preserve"> </w:t>
        </w:r>
      </w:ins>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ABDCC8"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ins w:id="42" w:author="Heather Kharouba" w:date="2019-02-11T11:04:00Z">
        <w:r w:rsidR="00E028C2">
          <w:rPr>
            <w:rFonts w:ascii="Helvetica" w:hAnsi="Helvetica" w:cs="Helvetica"/>
            <w:sz w:val="22"/>
            <w:szCs w:val="22"/>
            <w:lang w:val="en-US"/>
          </w:rPr>
          <w:t>, Figure X</w:t>
        </w:r>
      </w:ins>
      <w:r w:rsidR="00D06188" w:rsidRPr="00AE69BC">
        <w:rPr>
          <w:rFonts w:ascii="Helvetica" w:hAnsi="Helvetica" w:cs="Helvetica"/>
          <w:sz w:val="22"/>
          <w:szCs w:val="22"/>
          <w:lang w:val="en-US"/>
        </w:rPr>
        <w:t>)</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5A95D95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3" w:author="Heather Kharouba" w:date="2019-02-11T11:18:00Z"/>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ins w:id="44" w:author="Heather Kharouba" w:date="2019-02-11T11:04:00Z">
        <w:r w:rsidR="00E028C2">
          <w:rPr>
            <w:rFonts w:ascii="Helvetica" w:hAnsi="Helvetica" w:cs="Helvetica"/>
            <w:sz w:val="22"/>
            <w:szCs w:val="22"/>
            <w:lang w:val="en-US"/>
          </w:rPr>
          <w:t xml:space="preserve"> (Figure X?)</w:t>
        </w:r>
      </w:ins>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w:t>
      </w:r>
      <w:commentRangeStart w:id="45"/>
      <w:r w:rsidR="00E130B1" w:rsidRPr="00AE69BC">
        <w:rPr>
          <w:rFonts w:ascii="Helvetica" w:hAnsi="Helvetica" w:cs="Helvetica"/>
          <w:sz w:val="22"/>
          <w:szCs w:val="22"/>
          <w:lang w:val="en-US"/>
        </w:rPr>
        <w:t>existent</w:t>
      </w:r>
      <w:commentRangeEnd w:id="45"/>
      <w:r w:rsidR="00A64151">
        <w:rPr>
          <w:rStyle w:val="CommentReference"/>
        </w:rPr>
        <w:commentReference w:id="45"/>
      </w:r>
      <w:r w:rsidR="00E130B1" w:rsidRPr="00AE69BC">
        <w:rPr>
          <w:rFonts w:ascii="Helvetica" w:hAnsi="Helvetica" w:cs="Helvetica"/>
          <w:sz w:val="22"/>
          <w:szCs w:val="22"/>
          <w:lang w:val="en-US"/>
        </w:rPr>
        <w:t>.</w:t>
      </w:r>
      <w:ins w:id="46" w:author="Elizabeth Wolkovich" w:date="2019-01-20T12:48:00Z">
        <w:r w:rsidR="00A64151">
          <w:rPr>
            <w:rFonts w:ascii="Helvetica" w:hAnsi="Helvetica" w:cs="Helvetica"/>
            <w:sz w:val="22"/>
            <w:szCs w:val="22"/>
            <w:lang w:val="en-US"/>
          </w:rPr>
          <w:t xml:space="preserve"> </w:t>
        </w:r>
      </w:ins>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77777777" w:rsidR="00BD124E"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7" w:author="Heather Kharouba" w:date="2019-03-04T14:23:00Z"/>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p>
    <w:p w14:paraId="0497393A" w14:textId="510C0331" w:rsidR="00826209" w:rsidRPr="00AE69BC"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48" w:author="Heather Kharouba" w:date="2019-03-04T14:23:00Z">
        <w:r>
          <w:rPr>
            <w:rFonts w:ascii="Helvetica" w:hAnsi="Helvetica" w:cs="Helvetica"/>
            <w:sz w:val="22"/>
            <w:szCs w:val="22"/>
            <w:lang w:val="en-US"/>
          </w:rPr>
          <w:tab/>
        </w:r>
      </w:ins>
      <w:r w:rsidR="00346569" w:rsidRPr="00BD124E">
        <w:rPr>
          <w:rFonts w:ascii="Helvetica" w:hAnsi="Helvetica" w:cs="Helvetica"/>
          <w:sz w:val="22"/>
          <w:szCs w:val="22"/>
          <w:highlight w:val="yellow"/>
          <w:lang w:val="en-US"/>
        </w:rPr>
        <w:t>While o</w:t>
      </w:r>
      <w:r w:rsidR="00694F59" w:rsidRPr="00BD124E">
        <w:rPr>
          <w:rFonts w:ascii="Helvetica" w:hAnsi="Helvetica" w:cs="Helvetica"/>
          <w:sz w:val="22"/>
          <w:szCs w:val="22"/>
          <w:highlight w:val="yellow"/>
          <w:lang w:val="en-US"/>
        </w:rPr>
        <w:t xml:space="preserve">thers have suggested that this is because </w:t>
      </w:r>
      <w:commentRangeStart w:id="49"/>
      <w:r w:rsidR="00694F59" w:rsidRPr="00BD124E">
        <w:rPr>
          <w:rFonts w:ascii="Helvetica" w:hAnsi="Helvetica" w:cs="Helvetica"/>
          <w:sz w:val="22"/>
          <w:szCs w:val="22"/>
          <w:highlight w:val="yellow"/>
          <w:lang w:val="en-US"/>
        </w:rPr>
        <w:t xml:space="preserve">of data limitations and the model’s implication of complex multitrophic dynamics </w:t>
      </w:r>
      <w:commentRangeEnd w:id="49"/>
      <w:r w:rsidR="009172C8" w:rsidRPr="00BD124E">
        <w:rPr>
          <w:rStyle w:val="CommentReference"/>
          <w:rFonts w:ascii="Helvetica" w:hAnsi="Helvetica"/>
          <w:sz w:val="22"/>
          <w:szCs w:val="22"/>
          <w:highlight w:val="yellow"/>
        </w:rPr>
        <w:commentReference w:id="49"/>
      </w:r>
      <w:r w:rsidR="00694F59" w:rsidRPr="00BD124E">
        <w:rPr>
          <w:rFonts w:ascii="Helvetica" w:hAnsi="Helvetica" w:cs="Helvetica"/>
          <w:sz w:val="22"/>
          <w:szCs w:val="22"/>
          <w:highlight w:val="yellow"/>
          <w:lang w:val="en-US"/>
        </w:rPr>
        <w:t>(Kerby chapter, Durant et al. 2007)</w:t>
      </w:r>
      <w:r w:rsidR="00346569" w:rsidRPr="00BD124E">
        <w:rPr>
          <w:rFonts w:ascii="Helvetica" w:hAnsi="Helvetica" w:cs="Helvetica"/>
          <w:sz w:val="22"/>
          <w:szCs w:val="22"/>
          <w:highlight w:val="yellow"/>
          <w:lang w:val="en-US"/>
        </w:rPr>
        <w:t>, w</w:t>
      </w:r>
      <w:r w:rsidR="00694F59" w:rsidRPr="00BD124E">
        <w:rPr>
          <w:rFonts w:ascii="Helvetica" w:hAnsi="Helvetica" w:cs="Helvetica"/>
          <w:sz w:val="22"/>
          <w:szCs w:val="22"/>
          <w:highlight w:val="yellow"/>
          <w:lang w:val="en-US"/>
        </w:rPr>
        <w:t xml:space="preserve">e argue that there are </w:t>
      </w:r>
      <w:ins w:id="50" w:author="Heather Kharouba" w:date="2019-03-04T14:25:00Z">
        <w:r w:rsidRPr="00BD124E">
          <w:rPr>
            <w:rFonts w:ascii="Helvetica" w:hAnsi="Helvetica" w:cs="Helvetica"/>
            <w:sz w:val="22"/>
            <w:szCs w:val="22"/>
            <w:highlight w:val="yellow"/>
            <w:lang w:val="en-US"/>
          </w:rPr>
          <w:t xml:space="preserve">two key </w:t>
        </w:r>
      </w:ins>
      <w:ins w:id="51" w:author="Heather Kharouba" w:date="2019-03-04T14:28:00Z">
        <w:r>
          <w:rPr>
            <w:rFonts w:ascii="Helvetica" w:hAnsi="Helvetica" w:cs="Helvetica"/>
            <w:sz w:val="22"/>
            <w:szCs w:val="22"/>
            <w:highlight w:val="yellow"/>
            <w:lang w:val="en-US"/>
          </w:rPr>
          <w:t xml:space="preserve">theoretical </w:t>
        </w:r>
      </w:ins>
      <w:commentRangeStart w:id="52"/>
      <w:ins w:id="53" w:author="Heather Kharouba" w:date="2019-03-04T14:25:00Z">
        <w:r w:rsidRPr="00BD124E">
          <w:rPr>
            <w:rFonts w:ascii="Helvetica" w:hAnsi="Helvetica" w:cs="Helvetica"/>
            <w:sz w:val="22"/>
            <w:szCs w:val="22"/>
            <w:highlight w:val="yellow"/>
            <w:lang w:val="en-US"/>
          </w:rPr>
          <w:t>areas</w:t>
        </w:r>
      </w:ins>
      <w:commentRangeEnd w:id="52"/>
      <w:ins w:id="54" w:author="Heather Kharouba" w:date="2019-03-04T14:26:00Z">
        <w:r w:rsidRPr="00BD124E">
          <w:rPr>
            <w:rStyle w:val="CommentReference"/>
            <w:highlight w:val="yellow"/>
          </w:rPr>
          <w:commentReference w:id="52"/>
        </w:r>
      </w:ins>
      <w:r w:rsidR="00694F59" w:rsidRPr="00BD124E">
        <w:rPr>
          <w:rFonts w:ascii="Helvetica" w:hAnsi="Helvetica" w:cs="Helvetica"/>
          <w:sz w:val="22"/>
          <w:szCs w:val="22"/>
          <w:highlight w:val="yellow"/>
          <w:lang w:val="en-US"/>
        </w:rPr>
        <w:t xml:space="preserve"> </w:t>
      </w:r>
      <w:r w:rsidR="009172C8" w:rsidRPr="00BD124E">
        <w:rPr>
          <w:rFonts w:ascii="Helvetica" w:hAnsi="Helvetica" w:cs="Helvetica"/>
          <w:sz w:val="22"/>
          <w:szCs w:val="22"/>
          <w:highlight w:val="yellow"/>
          <w:lang w:val="en-US"/>
        </w:rPr>
        <w:t>that make it difficult</w:t>
      </w:r>
      <w:r w:rsidR="00694F59" w:rsidRPr="00BD124E">
        <w:rPr>
          <w:rFonts w:ascii="Helvetica" w:hAnsi="Helvetica" w:cs="Helvetica"/>
          <w:sz w:val="22"/>
          <w:szCs w:val="22"/>
          <w:highlight w:val="yellow"/>
          <w:lang w:val="en-US"/>
        </w:rPr>
        <w:t xml:space="preserve"> to determine whether this hypothesis is widely supported in the context of climate change</w:t>
      </w:r>
      <w:ins w:id="56" w:author="Heather Kharouba" w:date="2019-03-04T14:26:00Z">
        <w:r w:rsidRPr="00BD124E">
          <w:rPr>
            <w:rFonts w:ascii="Helvetica" w:hAnsi="Helvetica" w:cs="Helvetica"/>
            <w:sz w:val="22"/>
            <w:szCs w:val="22"/>
            <w:highlight w:val="yellow"/>
            <w:lang w:val="en-US"/>
          </w:rPr>
          <w:t xml:space="preserve"> (Figure X)</w:t>
        </w:r>
      </w:ins>
      <w:r w:rsidR="00694F59" w:rsidRPr="00BD124E">
        <w:rPr>
          <w:rFonts w:ascii="Helvetica" w:hAnsi="Helvetica" w:cs="Helvetica"/>
          <w:sz w:val="22"/>
          <w:szCs w:val="22"/>
          <w:highlight w:val="yellow"/>
          <w:lang w:val="en-US"/>
        </w:rPr>
        <w:t>.</w:t>
      </w:r>
      <w:r w:rsidR="00774F73" w:rsidRPr="00BD124E">
        <w:rPr>
          <w:rFonts w:ascii="Helvetica" w:hAnsi="Helvetica" w:cs="Helvetica"/>
          <w:sz w:val="22"/>
          <w:szCs w:val="22"/>
          <w:highlight w:val="yellow"/>
          <w:lang w:val="en-US"/>
        </w:rPr>
        <w:t xml:space="preserve"> </w:t>
      </w:r>
      <w:r w:rsidR="00792C23" w:rsidRPr="00BD124E">
        <w:rPr>
          <w:rFonts w:ascii="Helvetica" w:hAnsi="Helvetica" w:cs="Helvetica"/>
          <w:sz w:val="22"/>
          <w:szCs w:val="22"/>
          <w:highlight w:val="yellow"/>
          <w:lang w:val="en-US"/>
        </w:rPr>
        <w:t>Below, we</w:t>
      </w:r>
      <w:r w:rsidR="00774F73" w:rsidRPr="00BD124E">
        <w:rPr>
          <w:rFonts w:ascii="Helvetica" w:hAnsi="Helvetica" w:cs="Helvetica"/>
          <w:sz w:val="22"/>
          <w:szCs w:val="22"/>
          <w:highlight w:val="yellow"/>
          <w:lang w:val="en-US"/>
        </w:rPr>
        <w:t xml:space="preserve"> introduce the current objectives of </w:t>
      </w:r>
      <w:r w:rsidR="00147A18" w:rsidRPr="00BD124E">
        <w:rPr>
          <w:rFonts w:ascii="Helvetica" w:hAnsi="Helvetica" w:cs="Helvetica"/>
          <w:sz w:val="22"/>
          <w:szCs w:val="22"/>
          <w:highlight w:val="yellow"/>
          <w:lang w:val="en-US"/>
        </w:rPr>
        <w:t>the phenological</w:t>
      </w:r>
      <w:r w:rsidR="00774F73" w:rsidRPr="00BD124E">
        <w:rPr>
          <w:rFonts w:ascii="Helvetica" w:hAnsi="Helvetica" w:cs="Helvetica"/>
          <w:sz w:val="22"/>
          <w:szCs w:val="22"/>
          <w:highlight w:val="yellow"/>
          <w:lang w:val="en-US"/>
        </w:rPr>
        <w:t xml:space="preserve"> mismatch literature</w:t>
      </w:r>
      <w:r w:rsidR="005B4507" w:rsidRPr="00BD124E">
        <w:rPr>
          <w:rFonts w:ascii="Helvetica" w:hAnsi="Helvetica" w:cs="Helvetica"/>
          <w:sz w:val="22"/>
          <w:szCs w:val="22"/>
          <w:highlight w:val="yellow"/>
          <w:lang w:val="en-US"/>
        </w:rPr>
        <w:t>, and then discuss</w:t>
      </w:r>
      <w:r w:rsidR="00302AB3" w:rsidRPr="00BD124E">
        <w:rPr>
          <w:rFonts w:ascii="Helvetica" w:hAnsi="Helvetica" w:cs="Helvetica"/>
          <w:sz w:val="22"/>
          <w:szCs w:val="22"/>
          <w:highlight w:val="yellow"/>
          <w:lang w:val="en-US"/>
        </w:rPr>
        <w:t xml:space="preserve"> </w:t>
      </w:r>
      <w:r w:rsidR="009866DC" w:rsidRPr="00BD124E">
        <w:rPr>
          <w:rFonts w:ascii="Helvetica" w:hAnsi="Helvetica" w:cs="Helvetica"/>
          <w:sz w:val="22"/>
          <w:szCs w:val="22"/>
          <w:highlight w:val="yellow"/>
          <w:lang w:val="en-US"/>
        </w:rPr>
        <w:t xml:space="preserve">how studies </w:t>
      </w:r>
      <w:r w:rsidR="00DF37D0" w:rsidRPr="00BD124E">
        <w:rPr>
          <w:rFonts w:ascii="Helvetica" w:hAnsi="Helvetica" w:cs="Helvetica"/>
          <w:sz w:val="22"/>
          <w:szCs w:val="22"/>
          <w:highlight w:val="yellow"/>
          <w:lang w:val="en-US"/>
        </w:rPr>
        <w:t>often fail to</w:t>
      </w:r>
      <w:r w:rsidR="00346569" w:rsidRPr="00BD124E">
        <w:rPr>
          <w:rFonts w:ascii="Helvetica" w:hAnsi="Helvetica" w:cs="Helvetica"/>
          <w:sz w:val="22"/>
          <w:szCs w:val="22"/>
          <w:highlight w:val="yellow"/>
          <w:lang w:val="en-US"/>
        </w:rPr>
        <w:t xml:space="preserve"> rigorously</w:t>
      </w:r>
      <w:r w:rsidR="00302AB3" w:rsidRPr="00BD124E">
        <w:rPr>
          <w:rFonts w:ascii="Helvetica" w:hAnsi="Helvetica" w:cs="Helvetica"/>
          <w:sz w:val="22"/>
          <w:szCs w:val="22"/>
          <w:highlight w:val="yellow"/>
          <w:lang w:val="en-US"/>
        </w:rPr>
        <w:t xml:space="preserve"> </w:t>
      </w:r>
      <w:r w:rsidR="00346569" w:rsidRPr="00BD124E">
        <w:rPr>
          <w:rFonts w:ascii="Helvetica" w:hAnsi="Helvetica" w:cs="Helvetica"/>
          <w:sz w:val="22"/>
          <w:szCs w:val="22"/>
          <w:highlight w:val="yellow"/>
          <w:lang w:val="en-US"/>
        </w:rPr>
        <w:t xml:space="preserve">test </w:t>
      </w:r>
      <w:r w:rsidR="00302AB3" w:rsidRPr="00BD124E">
        <w:rPr>
          <w:rFonts w:ascii="Helvetica" w:hAnsi="Helvetica" w:cs="Helvetica"/>
          <w:sz w:val="22"/>
          <w:szCs w:val="22"/>
          <w:highlight w:val="yellow"/>
          <w:lang w:val="en-US"/>
        </w:rPr>
        <w:t>the Cushing hypothesis</w:t>
      </w:r>
      <w:ins w:id="57" w:author="Heather Kharouba" w:date="2019-03-04T14:26:00Z">
        <w:r w:rsidRPr="00BD124E">
          <w:rPr>
            <w:rFonts w:ascii="Helvetica" w:hAnsi="Helvetica" w:cs="Helvetica"/>
            <w:sz w:val="22"/>
            <w:szCs w:val="22"/>
            <w:highlight w:val="yellow"/>
            <w:lang w:val="en-US"/>
          </w:rPr>
          <w:t xml:space="preserve"> and</w:t>
        </w:r>
      </w:ins>
      <w:ins w:id="58" w:author="Heather Kharouba" w:date="2019-03-04T14:27:00Z">
        <w:r w:rsidRPr="00BD124E">
          <w:rPr>
            <w:rFonts w:ascii="Helvetica" w:hAnsi="Helvetica" w:cs="Helvetica"/>
            <w:sz w:val="22"/>
            <w:szCs w:val="22"/>
            <w:highlight w:val="yellow"/>
            <w:lang w:val="en-US"/>
          </w:rPr>
          <w:t>/or test pre-climate change conditions (Figure X)</w:t>
        </w:r>
      </w:ins>
      <w:r w:rsidR="006F4CF0" w:rsidRPr="00BD124E">
        <w:rPr>
          <w:rFonts w:ascii="Helvetica" w:hAnsi="Helvetica" w:cs="Helvetica"/>
          <w:sz w:val="22"/>
          <w:szCs w:val="22"/>
          <w:highlight w:val="yellow"/>
          <w:lang w:val="en-US"/>
        </w:rPr>
        <w:t>.</w:t>
      </w:r>
      <w:r w:rsidR="006F4CF0">
        <w:rPr>
          <w:rFonts w:ascii="Helvetica" w:hAnsi="Helvetica" w:cs="Helvetica"/>
          <w:sz w:val="22"/>
          <w:szCs w:val="22"/>
          <w:lang w:val="en-US"/>
        </w:rPr>
        <w:t xml:space="preserve"> </w:t>
      </w:r>
    </w:p>
    <w:p w14:paraId="48E7A313" w14:textId="5B881D55"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r w:rsidR="00D8489F">
        <w:rPr>
          <w:rFonts w:ascii="Helvetica" w:hAnsi="Helvetica"/>
          <w:sz w:val="22"/>
          <w:szCs w:val="22"/>
        </w:rPr>
        <w:t xml:space="preserve">systematically </w:t>
      </w:r>
      <w:r w:rsidR="00986E6B" w:rsidRPr="00AE69BC">
        <w:rPr>
          <w:rFonts w:ascii="Helvetica" w:hAnsi="Helvetica"/>
          <w:sz w:val="22"/>
          <w:szCs w:val="22"/>
        </w:rPr>
        <w:t>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t>
      </w:r>
      <w:r w:rsidR="007C3377">
        <w:rPr>
          <w:rFonts w:ascii="Helvetica" w:hAnsi="Helvetica"/>
          <w:sz w:val="22"/>
          <w:szCs w:val="22"/>
        </w:rPr>
        <w:t>From this search,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w:t>
      </w:r>
      <w:ins w:id="59" w:author="Heather Kharouba" w:date="2019-02-18T14:31:00Z">
        <w:r w:rsidR="00DB539B">
          <w:rPr>
            <w:rFonts w:ascii="Helvetica" w:hAnsi="Helvetica" w:cs="Helvetica"/>
            <w:sz w:val="22"/>
            <w:szCs w:val="22"/>
            <w:lang w:val="en-US"/>
          </w:rPr>
          <w:t>3</w:t>
        </w:r>
      </w:ins>
      <w:del w:id="60" w:author="Heather Kharouba" w:date="2019-02-18T14:31:00Z">
        <w:r w:rsidR="00B70B78" w:rsidDel="001C5EC8">
          <w:rPr>
            <w:rFonts w:ascii="Helvetica" w:hAnsi="Helvetica" w:cs="Helvetica"/>
            <w:sz w:val="22"/>
            <w:szCs w:val="22"/>
            <w:lang w:val="en-US"/>
          </w:rPr>
          <w:delText>0</w:delText>
        </w:r>
      </w:del>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61"/>
      <w:r w:rsidRPr="00AE69BC">
        <w:rPr>
          <w:rFonts w:ascii="Helvetica" w:hAnsi="Helvetica" w:cs="Helvetica"/>
          <w:sz w:val="22"/>
          <w:szCs w:val="22"/>
          <w:lang w:val="en-US"/>
        </w:rPr>
        <w:t>hereafter called ‘climate change’ studies</w:t>
      </w:r>
      <w:commentRangeEnd w:id="61"/>
      <w:r w:rsidR="006323F3">
        <w:rPr>
          <w:rStyle w:val="CommentReference"/>
        </w:rPr>
        <w:commentReference w:id="61"/>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sidRPr="00BD124E">
        <w:rPr>
          <w:rFonts w:ascii="Helvetica" w:hAnsi="Helvetica" w:cs="Helvetica"/>
          <w:i/>
          <w:sz w:val="22"/>
          <w:szCs w:val="22"/>
          <w:highlight w:val="yellow"/>
          <w:lang w:val="en-US"/>
        </w:rPr>
        <w:t xml:space="preserve">Testing </w:t>
      </w:r>
      <w:commentRangeStart w:id="62"/>
      <w:ins w:id="63" w:author="Heather Kharouba" w:date="2019-03-04T14:29:00Z">
        <w:r w:rsidR="00BD124E" w:rsidRPr="00BD124E">
          <w:rPr>
            <w:rFonts w:ascii="Helvetica" w:hAnsi="Helvetica" w:cs="Helvetica"/>
            <w:i/>
            <w:sz w:val="22"/>
            <w:szCs w:val="22"/>
            <w:highlight w:val="yellow"/>
            <w:lang w:val="en-US"/>
          </w:rPr>
          <w:t>the Cushing hypothesis</w:t>
        </w:r>
      </w:ins>
      <w:commentRangeEnd w:id="62"/>
      <w:ins w:id="64" w:author="Heather Kharouba" w:date="2019-03-04T15:04:00Z">
        <w:r w:rsidR="00FA14AB">
          <w:rPr>
            <w:rStyle w:val="CommentReference"/>
          </w:rPr>
          <w:commentReference w:id="62"/>
        </w:r>
      </w:ins>
    </w:p>
    <w:p w14:paraId="5E9C330E" w14:textId="15C6540C"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 xml:space="preserve">direct relationships between organisms and the </w:t>
      </w:r>
      <w:r w:rsidR="00DE20A8">
        <w:rPr>
          <w:rFonts w:ascii="Helvetica" w:hAnsi="Helvetica" w:cs="Helvetica"/>
          <w:kern w:val="1"/>
          <w:sz w:val="22"/>
          <w:szCs w:val="22"/>
          <w:lang w:val="en-US"/>
        </w:rPr>
        <w:t xml:space="preserve">abiotic </w:t>
      </w:r>
      <w:r w:rsidRPr="00AE69BC">
        <w:rPr>
          <w:rFonts w:ascii="Helvetica" w:hAnsi="Helvetica" w:cs="Helvetica"/>
          <w:kern w:val="1"/>
          <w:sz w:val="22"/>
          <w:szCs w:val="22"/>
          <w:lang w:val="en-US"/>
        </w:rPr>
        <w:t>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progress on the Cushing hypothesis</w:t>
      </w:r>
      <w:r w:rsidR="00DC5627">
        <w:rPr>
          <w:rFonts w:ascii="Helvetica" w:hAnsi="Helvetica" w:cs="Helvetica"/>
          <w:kern w:val="1"/>
          <w:sz w:val="22"/>
          <w:szCs w:val="22"/>
          <w:lang w:val="en-US"/>
        </w:rPr>
        <w:t>—especially at the mechanistic level</w:t>
      </w:r>
      <w:ins w:id="66" w:author="Heather Kharouba" w:date="2019-03-04T14:34:00Z">
        <w:r w:rsidR="00DD194E">
          <w:rPr>
            <w:rFonts w:ascii="Helvetica" w:hAnsi="Helvetica" w:cs="Helvetica"/>
            <w:kern w:val="1"/>
            <w:sz w:val="22"/>
            <w:szCs w:val="22"/>
            <w:lang w:val="en-US"/>
          </w:rPr>
          <w:t xml:space="preserve"> </w:t>
        </w:r>
        <w:r w:rsidR="00DD194E" w:rsidRPr="00BD124E">
          <w:rPr>
            <w:rFonts w:ascii="Helvetica" w:hAnsi="Helvetica" w:cs="Helvetica"/>
            <w:kern w:val="1"/>
            <w:sz w:val="22"/>
            <w:szCs w:val="22"/>
            <w:highlight w:val="yellow"/>
            <w:lang w:val="en-US"/>
          </w:rPr>
          <w:t xml:space="preserve">to </w:t>
        </w:r>
        <w:r w:rsidR="00DD194E">
          <w:rPr>
            <w:rFonts w:ascii="Helvetica" w:hAnsi="Helvetica" w:cs="Helvetica"/>
            <w:kern w:val="1"/>
            <w:sz w:val="22"/>
            <w:szCs w:val="22"/>
            <w:highlight w:val="yellow"/>
            <w:lang w:val="en-US"/>
          </w:rPr>
          <w:t xml:space="preserve">rigorously </w:t>
        </w:r>
        <w:r w:rsidR="00DD194E" w:rsidRPr="00BD124E">
          <w:rPr>
            <w:rFonts w:ascii="Helvetica" w:hAnsi="Helvetica" w:cs="Helvetica"/>
            <w:kern w:val="1"/>
            <w:sz w:val="22"/>
            <w:szCs w:val="22"/>
            <w:highlight w:val="yellow"/>
            <w:lang w:val="en-US"/>
          </w:rPr>
          <w:t>test the assumptions and ultimate mechanisms of the Cushing hypothesis (Figure X)</w:t>
        </w:r>
      </w:ins>
      <w:r w:rsidR="00DC5627">
        <w:rPr>
          <w:rFonts w:ascii="Helvetica" w:hAnsi="Helvetica" w:cs="Helvetica"/>
          <w:kern w:val="1"/>
          <w:sz w:val="22"/>
          <w:szCs w:val="22"/>
          <w:lang w:val="en-US"/>
        </w:rPr>
        <w:t>—</w:t>
      </w:r>
      <w:r w:rsidR="004B6D37" w:rsidRPr="00AE69BC">
        <w:rPr>
          <w:rFonts w:ascii="Helvetica" w:hAnsi="Helvetica" w:cs="Helvetica"/>
          <w:kern w:val="1"/>
          <w:sz w:val="22"/>
          <w:szCs w:val="22"/>
          <w:lang w:val="en-US"/>
        </w:rPr>
        <w:t xml:space="preserve">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7C24B76C" w14:textId="551A84B4"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67" w:author="Heather Kharouba" w:date="2019-03-04T14:35: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w:t>
      </w:r>
      <w:ins w:id="68" w:author="Heather Kharouba" w:date="2019-03-04T14:45:00Z">
        <w:r w:rsidR="00433887" w:rsidRPr="00FA14AB">
          <w:rPr>
            <w:rFonts w:ascii="Helvetica" w:hAnsi="Helvetica" w:cs="Helvetica"/>
            <w:kern w:val="1"/>
            <w:sz w:val="22"/>
            <w:szCs w:val="22"/>
            <w:highlight w:val="yellow"/>
            <w:lang w:val="en-US"/>
          </w:rPr>
          <w:t>Here we focus on the ultimate mechanisms</w:t>
        </w:r>
      </w:ins>
      <w:ins w:id="69" w:author="Heather Kharouba" w:date="2019-03-04T16:18:00Z">
        <w:r w:rsidR="00C04576">
          <w:rPr>
            <w:rFonts w:ascii="Helvetica" w:hAnsi="Helvetica" w:cs="Helvetica"/>
            <w:kern w:val="1"/>
            <w:sz w:val="22"/>
            <w:szCs w:val="22"/>
            <w:lang w:val="en-US"/>
          </w:rPr>
          <w:t xml:space="preserve"> </w:t>
        </w:r>
        <w:r w:rsidR="00C04576" w:rsidRPr="00C04576">
          <w:rPr>
            <w:rFonts w:ascii="Helvetica" w:hAnsi="Helvetica" w:cs="Helvetica"/>
            <w:kern w:val="1"/>
            <w:sz w:val="22"/>
            <w:szCs w:val="22"/>
            <w:highlight w:val="yellow"/>
            <w:lang w:val="en-US"/>
            <w:rPrChange w:id="70" w:author="Heather Kharouba" w:date="2019-03-04T16:18:00Z">
              <w:rPr>
                <w:rFonts w:ascii="Helvetica" w:hAnsi="Helvetica" w:cs="Helvetica"/>
                <w:kern w:val="1"/>
                <w:sz w:val="22"/>
                <w:szCs w:val="22"/>
                <w:lang w:val="en-US"/>
              </w:rPr>
            </w:rPrChange>
          </w:rPr>
          <w:t>related to life history theory and food web theory</w:t>
        </w:r>
      </w:ins>
      <w:ins w:id="71" w:author="Heather Kharouba" w:date="2019-03-04T14:45:00Z">
        <w:r w:rsidR="00433887">
          <w:rPr>
            <w:rFonts w:ascii="Helvetica" w:hAnsi="Helvetica" w:cs="Helvetica"/>
            <w:kern w:val="1"/>
            <w:sz w:val="22"/>
            <w:szCs w:val="22"/>
            <w:lang w:val="en-US"/>
          </w:rPr>
          <w:t xml:space="preserve">. </w:t>
        </w:r>
      </w:ins>
      <w:del w:id="72" w:author="Heather Kharouba" w:date="2019-03-04T16:18:00Z">
        <w:r w:rsidRPr="00AE69BC" w:rsidDel="00C04576">
          <w:rPr>
            <w:rFonts w:ascii="Helvetica" w:hAnsi="Helvetica" w:cs="Helvetica"/>
            <w:kern w:val="1"/>
            <w:sz w:val="22"/>
            <w:szCs w:val="22"/>
            <w:lang w:val="en-US"/>
          </w:rPr>
          <w:delText xml:space="preserve">For example, </w:delText>
        </w:r>
      </w:del>
      <w:del w:id="73" w:author="Heather Kharouba" w:date="2019-03-04T14:46:00Z">
        <w:r w:rsidRPr="00AE69BC" w:rsidDel="00433887">
          <w:rPr>
            <w:rFonts w:ascii="Helvetica" w:hAnsi="Helvetica" w:cs="Helvetica"/>
            <w:kern w:val="1"/>
            <w:sz w:val="22"/>
            <w:szCs w:val="22"/>
            <w:lang w:val="en-US"/>
          </w:rPr>
          <w:delText xml:space="preserve">mechanisms </w:delText>
        </w:r>
      </w:del>
      <w:ins w:id="74" w:author="Heather Kharouba" w:date="2019-03-04T16:18:00Z">
        <w:r w:rsidR="00C04576">
          <w:rPr>
            <w:rFonts w:ascii="Helvetica" w:hAnsi="Helvetica" w:cs="Helvetica"/>
            <w:kern w:val="1"/>
            <w:sz w:val="22"/>
            <w:szCs w:val="22"/>
            <w:lang w:val="en-US"/>
          </w:rPr>
          <w:t>Mechanisms</w:t>
        </w:r>
      </w:ins>
      <w:ins w:id="75" w:author="Heather Kharouba" w:date="2019-03-04T14:46:00Z">
        <w:r w:rsidR="00433887" w:rsidRPr="00AE69BC">
          <w:rPr>
            <w:rFonts w:ascii="Helvetica" w:hAnsi="Helvetica" w:cs="Helvetica"/>
            <w:kern w:val="1"/>
            <w:sz w:val="22"/>
            <w:szCs w:val="22"/>
            <w:lang w:val="en-US"/>
          </w:rPr>
          <w:t xml:space="preserve"> </w:t>
        </w:r>
      </w:ins>
      <w:r w:rsidRPr="00AE69BC">
        <w:rPr>
          <w:rFonts w:ascii="Helvetica" w:hAnsi="Helvetica" w:cs="Helvetica"/>
          <w:kern w:val="1"/>
          <w:sz w:val="22"/>
          <w:szCs w:val="22"/>
          <w:lang w:val="en-US"/>
        </w:rPr>
        <w:t xml:space="preserve">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ins w:id="76" w:author="Heather Kharouba" w:date="2019-03-04T16:18:00Z">
        <w:r w:rsidR="00C04576">
          <w:rPr>
            <w:rFonts w:ascii="Helvetica" w:hAnsi="Helvetica" w:cs="Helvetica"/>
            <w:kern w:val="1"/>
            <w:sz w:val="22"/>
            <w:szCs w:val="22"/>
            <w:lang w:val="en-US"/>
          </w:rPr>
          <w:t>, for example</w:t>
        </w:r>
      </w:ins>
      <w:ins w:id="77" w:author="Heather Kharouba" w:date="2019-03-04T16:19:00Z">
        <w:r w:rsidR="00C04576">
          <w:rPr>
            <w:rFonts w:ascii="Helvetica" w:hAnsi="Helvetica" w:cs="Helvetica"/>
            <w:kern w:val="1"/>
            <w:sz w:val="22"/>
            <w:szCs w:val="22"/>
            <w:lang w:val="en-US"/>
          </w:rPr>
          <w:t xml:space="preserve">, </w:t>
        </w:r>
      </w:ins>
      <w:del w:id="78" w:author="Heather Kharouba" w:date="2019-03-04T16:19:00Z">
        <w:r w:rsidRPr="00AE69BC" w:rsidDel="00C04576">
          <w:rPr>
            <w:rFonts w:ascii="Helvetica" w:hAnsi="Helvetica" w:cs="Helvetica"/>
            <w:kern w:val="1"/>
            <w:sz w:val="22"/>
            <w:szCs w:val="22"/>
            <w:lang w:val="en-US"/>
          </w:rPr>
          <w:delText xml:space="preserve"> </w:delText>
        </w:r>
      </w:del>
      <w:ins w:id="79" w:author="Heather Kharouba" w:date="2019-03-04T16:19:00Z">
        <w:r w:rsidR="00C04576" w:rsidRPr="00FA14AB">
          <w:rPr>
            <w:rFonts w:ascii="Helvetica" w:hAnsi="Helvetica" w:cs="Helvetica"/>
            <w:kern w:val="1"/>
            <w:sz w:val="22"/>
            <w:szCs w:val="22"/>
            <w:highlight w:val="yellow"/>
            <w:lang w:val="en-US"/>
          </w:rPr>
          <w:t>trade-offs between fecundity and mortality, and bet-hedging strategies (Figure X)</w:t>
        </w:r>
        <w:r w:rsidR="00C04576">
          <w:rPr>
            <w:rFonts w:ascii="Helvetica" w:hAnsi="Helvetica" w:cs="Helvetica"/>
            <w:kern w:val="1"/>
            <w:sz w:val="22"/>
            <w:szCs w:val="22"/>
            <w:lang w:val="en-US"/>
          </w:rPr>
          <w:t xml:space="preserve">, </w:t>
        </w:r>
      </w:ins>
      <w:r w:rsidRPr="00AE69BC">
        <w:rPr>
          <w:rFonts w:ascii="Helvetica" w:hAnsi="Helvetica" w:cs="Helvetica"/>
          <w:kern w:val="1"/>
          <w:sz w:val="22"/>
          <w:szCs w:val="22"/>
          <w:lang w:val="en-US"/>
        </w:rPr>
        <w:t>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061F6241" w14:textId="6410D18D" w:rsidR="00C04576"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80" w:author="Heather Kharouba" w:date="2019-03-04T16:19:00Z"/>
          <w:rFonts w:ascii="Helvetica" w:hAnsi="Helvetica" w:cs="Helvetica"/>
          <w:sz w:val="22"/>
          <w:szCs w:val="22"/>
          <w:lang w:val="en-US"/>
        </w:rPr>
      </w:pPr>
      <w:ins w:id="81" w:author="Elizabeth Wolkovich" w:date="2019-01-02T12:46:00Z">
        <w:r>
          <w:rPr>
            <w:rFonts w:ascii="Helvetica" w:hAnsi="Helvetica" w:cs="Helvetica"/>
            <w:kern w:val="1"/>
            <w:sz w:val="22"/>
            <w:szCs w:val="22"/>
            <w:lang w:val="en-US"/>
          </w:rPr>
          <w:tab/>
        </w:r>
      </w:ins>
      <w:ins w:id="82"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w:t>
      </w:r>
      <w:ins w:id="83" w:author="Heather Kharouba" w:date="2019-03-04T15:00:00Z">
        <w:r w:rsidR="00FA14AB">
          <w:rPr>
            <w:rFonts w:ascii="Helvetica" w:hAnsi="Helvetica" w:cs="Helvetica"/>
            <w:kern w:val="1"/>
            <w:sz w:val="22"/>
            <w:szCs w:val="22"/>
            <w:lang w:val="en-US"/>
          </w:rPr>
          <w:t xml:space="preserve"> </w:t>
        </w:r>
        <w:r w:rsidR="00FA14AB" w:rsidRPr="00FA14AB">
          <w:rPr>
            <w:rFonts w:ascii="Helvetica" w:hAnsi="Helvetica" w:cs="Helvetica"/>
            <w:kern w:val="1"/>
            <w:sz w:val="22"/>
            <w:szCs w:val="22"/>
            <w:highlight w:val="yellow"/>
            <w:lang w:val="en-US"/>
          </w:rPr>
          <w:t xml:space="preserve">and </w:t>
        </w:r>
      </w:ins>
      <w:ins w:id="84" w:author="Heather Kharouba" w:date="2019-03-04T16:21:00Z">
        <w:r w:rsidR="006B46CB">
          <w:rPr>
            <w:rFonts w:ascii="Helvetica" w:hAnsi="Helvetica" w:cs="Helvetica"/>
            <w:kern w:val="1"/>
            <w:sz w:val="22"/>
            <w:szCs w:val="22"/>
            <w:highlight w:val="yellow"/>
            <w:lang w:val="en-US"/>
          </w:rPr>
          <w:t xml:space="preserve">a </w:t>
        </w:r>
      </w:ins>
      <w:ins w:id="85" w:author="Heather Kharouba" w:date="2019-03-04T15:00:00Z">
        <w:r w:rsidR="00FA14AB" w:rsidRPr="00FA14AB">
          <w:rPr>
            <w:rFonts w:ascii="Helvetica" w:hAnsi="Helvetica" w:cs="Helvetica"/>
            <w:kern w:val="1"/>
            <w:sz w:val="22"/>
            <w:szCs w:val="22"/>
            <w:highlight w:val="yellow"/>
            <w:lang w:val="en-US"/>
          </w:rPr>
          <w:t>key assumption</w:t>
        </w:r>
      </w:ins>
      <w:r w:rsidR="003C4A76" w:rsidRPr="00AE69BC">
        <w:rPr>
          <w:rFonts w:ascii="Helvetica" w:hAnsi="Helvetica" w:cs="Helvetica"/>
          <w:kern w:val="1"/>
          <w:sz w:val="22"/>
          <w:szCs w:val="22"/>
          <w:lang w:val="en-US"/>
        </w:rPr>
        <w:t>,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ins w:id="86" w:author="Heather Kharouba" w:date="2019-03-04T15:00:00Z">
        <w:r w:rsidR="00FA14AB">
          <w:rPr>
            <w:rFonts w:ascii="Helvetica" w:hAnsi="Helvetica" w:cs="Helvetica"/>
            <w:kern w:val="1"/>
            <w:sz w:val="22"/>
            <w:szCs w:val="22"/>
            <w:lang w:val="en-US"/>
          </w:rPr>
          <w:t xml:space="preserve"> and X</w:t>
        </w:r>
      </w:ins>
      <w:r w:rsidR="003C4A76" w:rsidRPr="00AE69BC">
        <w:rPr>
          <w:rFonts w:ascii="Helvetica" w:hAnsi="Helvetica" w:cs="Helvetica"/>
          <w:kern w:val="1"/>
          <w:sz w:val="22"/>
          <w:szCs w:val="22"/>
          <w:lang w:val="en-US"/>
        </w:rPr>
        <w:t xml:space="preserve">). For example, in aquatic systems—where top-down forces are generally more </w:t>
      </w:r>
      <w:r w:rsidR="00F907A3">
        <w:rPr>
          <w:rFonts w:ascii="Helvetica" w:hAnsi="Helvetica" w:cs="Helvetica"/>
          <w:kern w:val="1"/>
          <w:sz w:val="22"/>
          <w:szCs w:val="22"/>
          <w:lang w:val="en-US"/>
        </w:rPr>
        <w:t>influential</w:t>
      </w:r>
      <w:r w:rsidR="003C4A76"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(Shurin et al. 2006)</w:t>
      </w:r>
      <w:r w:rsidR="003C4A76" w:rsidRPr="00AE69BC">
        <w:rPr>
          <w:rFonts w:ascii="Helvetica" w:hAnsi="Helvetica" w:cs="Helvetica"/>
          <w:kern w:val="1"/>
          <w:sz w:val="22"/>
          <w:szCs w:val="22"/>
          <w:lang w:val="en-US"/>
        </w:rPr>
        <w:t>—many studies suggest that the resource peak is</w:t>
      </w:r>
      <w:ins w:id="87" w:author="Heather Kharouba" w:date="2018-12-21T13:29:00Z">
        <w:r w:rsidR="000F1559">
          <w:rPr>
            <w:rFonts w:ascii="Helvetica" w:hAnsi="Helvetica" w:cs="Helvetica"/>
            <w:kern w:val="1"/>
            <w:sz w:val="22"/>
            <w:szCs w:val="22"/>
            <w:lang w:val="en-US"/>
          </w:rPr>
          <w:t xml:space="preserve"> </w:t>
        </w:r>
      </w:ins>
      <w:r w:rsidR="003C4A76" w:rsidRPr="00AE69BC">
        <w:rPr>
          <w:rFonts w:ascii="Helvetica" w:hAnsi="Helvetica" w:cs="Helvetica"/>
          <w:kern w:val="1"/>
          <w:sz w:val="22"/>
          <w:szCs w:val="22"/>
          <w:lang w:val="en-US"/>
        </w:rPr>
        <w:t xml:space="preserve">controlled by </w:t>
      </w:r>
      <w:r w:rsidR="003C4A76" w:rsidRPr="00FE2A16">
        <w:rPr>
          <w:rFonts w:ascii="Helvetica" w:hAnsi="Helvetica" w:cs="Helvetica"/>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ins w:id="88" w:author="Heather Kharouba" w:date="2019-02-11T11:40:00Z">
        <w:r w:rsidR="003738D7">
          <w:rPr>
            <w:rFonts w:ascii="Helvetica" w:hAnsi="Helvetica" w:cs="Helvetica"/>
            <w:kern w:val="1"/>
            <w:sz w:val="22"/>
            <w:szCs w:val="22"/>
            <w:lang w:val="en-US"/>
          </w:rPr>
          <w:t xml:space="preserve">Carpenter and Kitchell 1996; </w:t>
        </w:r>
      </w:ins>
      <w:ins w:id="89" w:author="Heather Kharouba" w:date="2019-02-11T11:37:00Z">
        <w:r w:rsidR="00FE2A16">
          <w:rPr>
            <w:rFonts w:ascii="Helvetica" w:hAnsi="Helvetica" w:cs="Helvetica"/>
            <w:kern w:val="1"/>
            <w:sz w:val="22"/>
            <w:szCs w:val="22"/>
            <w:lang w:val="en-US"/>
          </w:rPr>
          <w:t>Shurin and Seabloom 2005; Borer et al. 2006</w:t>
        </w:r>
      </w:ins>
      <w:ins w:id="90" w:author="Heather Kharouba" w:date="2019-02-11T11:39:00Z">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ins>
      <w:r w:rsidR="003C4A76" w:rsidRPr="00AE69BC">
        <w:rPr>
          <w:rFonts w:ascii="Helvetica" w:hAnsi="Helvetica" w:cs="Helvetica"/>
          <w:kern w:val="1"/>
          <w:sz w:val="22"/>
          <w:szCs w:val="22"/>
          <w:lang w:val="en-US"/>
        </w:rPr>
        <w:t>). This is a very different hypothesis from others that suggest seasonality in the environment produces the resource peak (</w:t>
      </w:r>
      <w:ins w:id="91"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92"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ins w:id="93" w:author="Heather Kharouba" w:date="2019-03-04T14:50:00Z">
        <w:r w:rsidR="00433887">
          <w:rPr>
            <w:rFonts w:ascii="Helvetica" w:hAnsi="Helvetica" w:cs="Helvetica"/>
            <w:sz w:val="22"/>
            <w:szCs w:val="22"/>
            <w:lang w:val="en-US"/>
          </w:rPr>
          <w:t xml:space="preserve"> </w:t>
        </w:r>
      </w:ins>
    </w:p>
    <w:p w14:paraId="7EBD557C" w14:textId="28EFF407" w:rsidR="00433887" w:rsidRDefault="00C045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94" w:author="Heather Kharouba" w:date="2019-03-04T14:41:00Z"/>
          <w:rFonts w:ascii="Helvetica" w:hAnsi="Helvetica" w:cs="Helvetica"/>
          <w:sz w:val="22"/>
          <w:szCs w:val="22"/>
          <w:lang w:val="en-US"/>
        </w:rPr>
      </w:pPr>
      <w:ins w:id="95" w:author="Heather Kharouba" w:date="2019-03-04T16:20:00Z">
        <w:r>
          <w:rPr>
            <w:rFonts w:ascii="Helvetica" w:hAnsi="Helvetica" w:cs="Helvetica"/>
            <w:sz w:val="22"/>
            <w:szCs w:val="22"/>
            <w:lang w:val="en-US"/>
          </w:rPr>
          <w:tab/>
        </w:r>
      </w:ins>
      <w:commentRangeStart w:id="96"/>
      <w:ins w:id="97" w:author="Heather Kharouba" w:date="2019-03-04T16:21:00Z">
        <w:r w:rsidR="006B46CB">
          <w:rPr>
            <w:rFonts w:ascii="Helvetica" w:hAnsi="Helvetica" w:cs="Helvetica"/>
            <w:sz w:val="22"/>
            <w:szCs w:val="22"/>
            <w:highlight w:val="yellow"/>
            <w:lang w:val="en-US"/>
          </w:rPr>
          <w:t>Identifying the ultimate mechanisms</w:t>
        </w:r>
      </w:ins>
      <w:ins w:id="98" w:author="Heather Kharouba" w:date="2019-03-04T14:46:00Z">
        <w:r w:rsidR="00433887" w:rsidRPr="00FA14AB">
          <w:rPr>
            <w:rFonts w:ascii="Helvetica" w:hAnsi="Helvetica" w:cs="Helvetica"/>
            <w:sz w:val="22"/>
            <w:szCs w:val="22"/>
            <w:highlight w:val="yellow"/>
            <w:lang w:val="en-US"/>
          </w:rPr>
          <w:t xml:space="preserve"> also relate to </w:t>
        </w:r>
      </w:ins>
      <w:ins w:id="99" w:author="Heather Kharouba" w:date="2019-03-04T14:50:00Z">
        <w:r w:rsidR="00433887" w:rsidRPr="00FA14AB">
          <w:rPr>
            <w:rFonts w:ascii="Helvetica" w:hAnsi="Helvetica" w:cs="Helvetica"/>
            <w:sz w:val="22"/>
            <w:szCs w:val="22"/>
            <w:highlight w:val="yellow"/>
            <w:lang w:val="en-US"/>
          </w:rPr>
          <w:t>the likelihood of</w:t>
        </w:r>
      </w:ins>
      <w:ins w:id="100" w:author="Heather Kharouba" w:date="2019-03-04T14:47:00Z">
        <w:r w:rsidR="00433887" w:rsidRPr="00FA14AB">
          <w:rPr>
            <w:rFonts w:ascii="Helvetica" w:hAnsi="Helvetica" w:cs="Helvetica"/>
            <w:sz w:val="22"/>
            <w:szCs w:val="22"/>
            <w:highlight w:val="yellow"/>
            <w:lang w:val="en-US"/>
          </w:rPr>
          <w:t xml:space="preserve"> </w:t>
        </w:r>
      </w:ins>
      <w:ins w:id="101" w:author="Heather Kharouba" w:date="2019-03-04T14:46:00Z">
        <w:r w:rsidR="00433887" w:rsidRPr="00FA14AB">
          <w:rPr>
            <w:rFonts w:ascii="Helvetica" w:hAnsi="Helvetica" w:cs="Helvetica"/>
            <w:sz w:val="22"/>
            <w:szCs w:val="22"/>
            <w:highlight w:val="yellow"/>
            <w:lang w:val="en-US"/>
          </w:rPr>
          <w:t xml:space="preserve">the key assumptions of the hypothesis </w:t>
        </w:r>
      </w:ins>
      <w:ins w:id="102" w:author="Heather Kharouba" w:date="2019-03-04T14:51:00Z">
        <w:r w:rsidR="00433887" w:rsidRPr="00FA14AB">
          <w:rPr>
            <w:rFonts w:ascii="Helvetica" w:hAnsi="Helvetica" w:cs="Helvetica"/>
            <w:sz w:val="22"/>
            <w:szCs w:val="22"/>
            <w:highlight w:val="yellow"/>
            <w:lang w:val="en-US"/>
          </w:rPr>
          <w:t>being</w:t>
        </w:r>
      </w:ins>
      <w:ins w:id="103" w:author="Heather Kharouba" w:date="2019-03-04T14:46:00Z">
        <w:r w:rsidR="00433887" w:rsidRPr="00FA14AB">
          <w:rPr>
            <w:rFonts w:ascii="Helvetica" w:hAnsi="Helvetica" w:cs="Helvetica"/>
            <w:sz w:val="22"/>
            <w:szCs w:val="22"/>
            <w:highlight w:val="yellow"/>
            <w:lang w:val="en-US"/>
          </w:rPr>
          <w:t xml:space="preserve"> met</w:t>
        </w:r>
      </w:ins>
      <w:ins w:id="104" w:author="Heather Kharouba" w:date="2019-03-04T14:47:00Z">
        <w:r w:rsidR="00433887" w:rsidRPr="00FA14AB">
          <w:rPr>
            <w:rFonts w:ascii="Helvetica" w:hAnsi="Helvetica" w:cs="Helvetica"/>
            <w:sz w:val="22"/>
            <w:szCs w:val="22"/>
            <w:highlight w:val="yellow"/>
            <w:lang w:val="en-US"/>
          </w:rPr>
          <w:t xml:space="preserve"> (Figure X). </w:t>
        </w:r>
      </w:ins>
      <w:ins w:id="105" w:author="Heather Kharouba" w:date="2019-03-04T14:51:00Z">
        <w:r w:rsidR="00433887" w:rsidRPr="00FA14AB">
          <w:rPr>
            <w:rFonts w:ascii="Helvetica" w:hAnsi="Helvetica" w:cs="Helvetica"/>
            <w:sz w:val="22"/>
            <w:szCs w:val="22"/>
            <w:highlight w:val="yellow"/>
            <w:lang w:val="en-US"/>
          </w:rPr>
          <w:t>For example</w:t>
        </w:r>
        <w:commentRangeStart w:id="106"/>
        <w:r w:rsidR="00433887" w:rsidRPr="00FA14AB">
          <w:rPr>
            <w:rFonts w:ascii="Helvetica" w:hAnsi="Helvetica" w:cs="Helvetica"/>
            <w:sz w:val="22"/>
            <w:szCs w:val="22"/>
            <w:highlight w:val="yellow"/>
            <w:lang w:val="en-US"/>
          </w:rPr>
          <w:t xml:space="preserve">, if </w:t>
        </w:r>
      </w:ins>
      <w:ins w:id="107" w:author="Heather Kharouba" w:date="2019-03-04T14:47:00Z">
        <w:r w:rsidR="00433887" w:rsidRPr="00FA14AB">
          <w:rPr>
            <w:rFonts w:ascii="Helvetica" w:hAnsi="Helvetica" w:cs="Helvetica"/>
            <w:sz w:val="22"/>
            <w:szCs w:val="22"/>
            <w:highlight w:val="yellow"/>
            <w:lang w:val="en-US"/>
          </w:rPr>
          <w:t>mechanisms,</w:t>
        </w:r>
      </w:ins>
      <w:ins w:id="108" w:author="Heather Kharouba" w:date="2019-03-04T14:51:00Z">
        <w:r w:rsidR="00433887" w:rsidRPr="00FA14AB">
          <w:rPr>
            <w:rFonts w:ascii="Helvetica" w:hAnsi="Helvetica" w:cs="Helvetica"/>
            <w:sz w:val="22"/>
            <w:szCs w:val="22"/>
            <w:highlight w:val="yellow"/>
            <w:lang w:val="en-US"/>
          </w:rPr>
          <w:t xml:space="preserve"> like</w:t>
        </w:r>
      </w:ins>
      <w:ins w:id="109" w:author="Heather Kharouba" w:date="2019-03-04T14:47:00Z">
        <w:r w:rsidR="00433887" w:rsidRPr="00FA14AB">
          <w:rPr>
            <w:rFonts w:ascii="Helvetica" w:hAnsi="Helvetica" w:cs="Helvetica"/>
            <w:sz w:val="22"/>
            <w:szCs w:val="22"/>
            <w:highlight w:val="yellow"/>
            <w:lang w:val="en-US"/>
          </w:rPr>
          <w:t xml:space="preserve"> density dependence</w:t>
        </w:r>
      </w:ins>
      <w:ins w:id="110" w:author="Heather Kharouba" w:date="2019-03-04T15:00:00Z">
        <w:r w:rsidR="00FA14AB">
          <w:rPr>
            <w:rFonts w:ascii="Helvetica" w:hAnsi="Helvetica" w:cs="Helvetica"/>
            <w:sz w:val="22"/>
            <w:szCs w:val="22"/>
            <w:highlight w:val="yellow"/>
            <w:lang w:val="en-US"/>
          </w:rPr>
          <w:t xml:space="preserve"> or</w:t>
        </w:r>
      </w:ins>
      <w:ins w:id="111" w:author="Heather Kharouba" w:date="2019-03-04T14:48:00Z">
        <w:r w:rsidR="00433887" w:rsidRPr="00FA14AB">
          <w:rPr>
            <w:rFonts w:ascii="Helvetica" w:hAnsi="Helvetica" w:cs="Helvetica"/>
            <w:sz w:val="22"/>
            <w:szCs w:val="22"/>
            <w:highlight w:val="yellow"/>
            <w:lang w:val="en-US"/>
          </w:rPr>
          <w:t xml:space="preserve"> top-down pressure,</w:t>
        </w:r>
      </w:ins>
      <w:ins w:id="112" w:author="Heather Kharouba" w:date="2019-03-04T14:51:00Z">
        <w:r w:rsidR="00433887" w:rsidRPr="00FA14AB">
          <w:rPr>
            <w:rFonts w:ascii="Helvetica" w:hAnsi="Helvetica" w:cs="Helvetica"/>
            <w:sz w:val="22"/>
            <w:szCs w:val="22"/>
            <w:highlight w:val="yellow"/>
            <w:lang w:val="en-US"/>
          </w:rPr>
          <w:t xml:space="preserve"> are thought to be at play</w:t>
        </w:r>
      </w:ins>
      <w:commentRangeEnd w:id="106"/>
      <w:ins w:id="113" w:author="Heather Kharouba" w:date="2019-03-04T16:07:00Z">
        <w:r w:rsidR="007E3652">
          <w:rPr>
            <w:rStyle w:val="CommentReference"/>
          </w:rPr>
          <w:commentReference w:id="106"/>
        </w:r>
      </w:ins>
      <w:ins w:id="115" w:author="Heather Kharouba" w:date="2019-03-04T14:51:00Z">
        <w:r w:rsidR="00433887" w:rsidRPr="00FA14AB">
          <w:rPr>
            <w:rFonts w:ascii="Helvetica" w:hAnsi="Helvetica" w:cs="Helvetica"/>
            <w:sz w:val="22"/>
            <w:szCs w:val="22"/>
            <w:highlight w:val="yellow"/>
            <w:lang w:val="en-US"/>
          </w:rPr>
          <w:t>, then the first assumption of the hypothesis is unlikely to be met.</w:t>
        </w:r>
      </w:ins>
      <w:commentRangeEnd w:id="96"/>
      <w:ins w:id="116" w:author="Heather Kharouba" w:date="2019-03-04T16:21:00Z">
        <w:r w:rsidR="006B46CB">
          <w:rPr>
            <w:rStyle w:val="CommentReference"/>
          </w:rPr>
          <w:commentReference w:id="96"/>
        </w:r>
      </w:ins>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76146C9A"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del w:id="118" w:author="Heather Kharouba" w:date="2019-02-18T16:41:00Z">
        <w:r w:rsidR="003C4A76" w:rsidRPr="00AE69BC" w:rsidDel="0015590A">
          <w:rPr>
            <w:rFonts w:ascii="Helvetica" w:hAnsi="Helvetica" w:cs="Helvetica"/>
            <w:kern w:val="1"/>
            <w:sz w:val="22"/>
            <w:szCs w:val="22"/>
            <w:lang w:val="en-US"/>
          </w:rPr>
          <w:delText>extremely rare</w:delText>
        </w:r>
      </w:del>
      <w:ins w:id="119" w:author="Heather Kharouba" w:date="2019-02-18T16:41:00Z">
        <w:r w:rsidR="0015590A">
          <w:rPr>
            <w:rFonts w:ascii="Helvetica" w:hAnsi="Helvetica" w:cs="Helvetica"/>
            <w:kern w:val="1"/>
            <w:sz w:val="22"/>
            <w:szCs w:val="22"/>
            <w:lang w:val="en-US"/>
          </w:rPr>
          <w:t>non-existent</w:t>
        </w:r>
      </w:ins>
      <w:r w:rsidR="003C4A76" w:rsidRPr="00AE69BC">
        <w:rPr>
          <w:rFonts w:ascii="Helvetica" w:hAnsi="Helvetica" w:cs="Helvetica"/>
          <w:kern w:val="1"/>
          <w:sz w:val="22"/>
          <w:szCs w:val="22"/>
          <w:lang w:val="en-US"/>
        </w:rPr>
        <w:t xml:space="preserve"> in this literature</w:t>
      </w:r>
      <w:ins w:id="120" w:author="Heather Kharouba" w:date="2019-02-18T16:41:00Z">
        <w:r w:rsidR="0015590A">
          <w:rPr>
            <w:rFonts w:ascii="Helvetica" w:hAnsi="Helvetica" w:cs="Helvetica"/>
            <w:kern w:val="1"/>
            <w:sz w:val="22"/>
            <w:szCs w:val="22"/>
            <w:lang w:val="en-US"/>
          </w:rPr>
          <w:t xml:space="preserve"> (0/46 measured both consumer and resource</w:t>
        </w:r>
      </w:ins>
      <w:ins w:id="121" w:author="Heather Kharouba" w:date="2019-02-18T16:42:00Z">
        <w:r w:rsidR="0015590A">
          <w:rPr>
            <w:rFonts w:ascii="Helvetica" w:hAnsi="Helvetica" w:cs="Helvetica"/>
            <w:kern w:val="1"/>
            <w:sz w:val="22"/>
            <w:szCs w:val="22"/>
            <w:lang w:val="en-US"/>
          </w:rPr>
          <w:t xml:space="preserve"> at the level of the individual)</w:t>
        </w:r>
      </w:ins>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the </w:t>
      </w:r>
      <w:commentRangeStart w:id="122"/>
      <w:r w:rsidR="00FF3048" w:rsidRPr="00AE69BC">
        <w:rPr>
          <w:rFonts w:ascii="Helvetica" w:hAnsi="Helvetica" w:cs="Helvetica"/>
          <w:kern w:val="1"/>
          <w:sz w:val="22"/>
          <w:szCs w:val="22"/>
          <w:lang w:val="en-US"/>
        </w:rPr>
        <w:t>studies</w:t>
      </w:r>
      <w:commentRangeEnd w:id="122"/>
      <w:r w:rsidR="00DB5786">
        <w:rPr>
          <w:rStyle w:val="CommentReference"/>
        </w:rPr>
        <w:commentReference w:id="122"/>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ins w:id="123" w:author="Heather Kharouba" w:date="2019-02-18T16:14:00Z">
        <w:r w:rsidR="005842DC">
          <w:rPr>
            <w:rFonts w:ascii="Helvetica" w:hAnsi="Helvetica" w:cs="Helvetica"/>
            <w:kern w:val="1"/>
            <w:sz w:val="22"/>
            <w:szCs w:val="22"/>
            <w:lang w:val="en-US"/>
          </w:rPr>
          <w:t>; n=28</w:t>
        </w:r>
      </w:ins>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ins w:id="124" w:author="Heather Kharouba" w:date="2019-02-18T16:13:00Z">
        <w:r w:rsidR="005842DC">
          <w:rPr>
            <w:rFonts w:ascii="Helvetica" w:hAnsi="Helvetica" w:cs="Helvetica"/>
            <w:kern w:val="1"/>
            <w:sz w:val="22"/>
            <w:szCs w:val="22"/>
            <w:lang w:val="en-US"/>
          </w:rPr>
          <w:t>8</w:t>
        </w:r>
      </w:ins>
      <w:r w:rsidR="00885C63" w:rsidRPr="00AE69BC">
        <w:rPr>
          <w:rFonts w:ascii="Helvetica" w:hAnsi="Helvetica" w:cs="Helvetica"/>
          <w:kern w:val="1"/>
          <w:sz w:val="22"/>
          <w:szCs w:val="22"/>
          <w:lang w:val="en-US"/>
        </w:rPr>
        <w:t>/2</w:t>
      </w:r>
      <w:ins w:id="125" w:author="Heather Kharouba" w:date="2019-02-18T16:13:00Z">
        <w:r w:rsidR="005842DC">
          <w:rPr>
            <w:rFonts w:ascii="Helvetica" w:hAnsi="Helvetica" w:cs="Helvetica"/>
            <w:kern w:val="1"/>
            <w:sz w:val="22"/>
            <w:szCs w:val="22"/>
            <w:lang w:val="en-US"/>
          </w:rPr>
          <w:t>8</w:t>
        </w:r>
      </w:ins>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ins w:id="126" w:author="Heather Kharouba" w:date="2019-02-18T16:13:00Z">
        <w:r w:rsidR="005842DC">
          <w:rPr>
            <w:rFonts w:ascii="Helvetica" w:hAnsi="Helvetica" w:cs="Helvetica"/>
            <w:kern w:val="1"/>
            <w:sz w:val="22"/>
            <w:szCs w:val="22"/>
            <w:lang w:val="en-US"/>
          </w:rPr>
          <w:t>6</w:t>
        </w:r>
      </w:ins>
      <w:r w:rsidR="00001DCB" w:rsidRPr="00AE69BC">
        <w:rPr>
          <w:rFonts w:ascii="Helvetica" w:hAnsi="Helvetica" w:cs="Helvetica"/>
          <w:kern w:val="1"/>
          <w:sz w:val="22"/>
          <w:szCs w:val="22"/>
          <w:lang w:val="en-US"/>
        </w:rPr>
        <w:t>/2</w:t>
      </w:r>
      <w:ins w:id="127" w:author="Heather Kharouba" w:date="2019-02-18T16:14:00Z">
        <w:r w:rsidR="005842DC">
          <w:rPr>
            <w:rFonts w:ascii="Helvetica" w:hAnsi="Helvetica" w:cs="Helvetica"/>
            <w:kern w:val="1"/>
            <w:sz w:val="22"/>
            <w:szCs w:val="22"/>
            <w:lang w:val="en-US"/>
          </w:rPr>
          <w:t>8</w:t>
        </w:r>
      </w:ins>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ins w:id="128" w:author="Heather Kharouba" w:date="2019-02-18T16:14:00Z">
        <w:r w:rsidR="005842DC">
          <w:rPr>
            <w:rFonts w:ascii="Helvetica" w:hAnsi="Helvetica" w:cs="Helvetica"/>
            <w:kern w:val="1"/>
            <w:sz w:val="22"/>
            <w:szCs w:val="22"/>
            <w:lang w:val="en-US"/>
          </w:rPr>
          <w:t>; n=18</w:t>
        </w:r>
      </w:ins>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ins w:id="129" w:author="Heather Kharouba" w:date="2019-02-18T16:14:00Z">
        <w:r w:rsidR="005842DC">
          <w:rPr>
            <w:rFonts w:ascii="Helvetica" w:hAnsi="Helvetica" w:cs="Helvetica"/>
            <w:kern w:val="1"/>
            <w:sz w:val="22"/>
            <w:szCs w:val="22"/>
            <w:lang w:val="en-US"/>
          </w:rPr>
          <w:t>8</w:t>
        </w:r>
      </w:ins>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ins w:id="130" w:author="Heather Kharouba" w:date="2019-02-18T16:14:00Z">
        <w:r w:rsidR="005842DC">
          <w:rPr>
            <w:rFonts w:ascii="Helvetica" w:hAnsi="Helvetica" w:cs="Helvetica"/>
            <w:kern w:val="1"/>
            <w:sz w:val="22"/>
            <w:szCs w:val="22"/>
            <w:lang w:val="en-US"/>
          </w:rPr>
          <w:t>8</w:t>
        </w:r>
      </w:ins>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commentRangeStart w:id="131"/>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studies, only one study measured per-capita performance on the resource</w:t>
      </w:r>
      <w:ins w:id="132" w:author="Heather Kharouba" w:date="2019-02-18T16:15:00Z">
        <w:r w:rsidR="005842DC">
          <w:rPr>
            <w:rFonts w:ascii="Helvetica" w:hAnsi="Helvetica" w:cs="Helvetica"/>
            <w:kern w:val="1"/>
            <w:sz w:val="22"/>
            <w:szCs w:val="22"/>
            <w:lang w:val="en-US"/>
          </w:rPr>
          <w:t xml:space="preserve"> (AO01)</w:t>
        </w:r>
      </w:ins>
      <w:r w:rsidR="0034364C">
        <w:rPr>
          <w:rFonts w:ascii="Helvetica" w:hAnsi="Helvetica" w:cs="Helvetica"/>
          <w:kern w:val="1"/>
          <w:sz w:val="22"/>
          <w:szCs w:val="22"/>
          <w:lang w:val="en-US"/>
        </w:rPr>
        <w:t xml:space="preserve">. </w:t>
      </w:r>
      <w:commentRangeEnd w:id="131"/>
      <w:r w:rsidR="00085DF6">
        <w:rPr>
          <w:rStyle w:val="CommentReference"/>
        </w:rPr>
        <w:commentReference w:id="131"/>
      </w:r>
    </w:p>
    <w:p w14:paraId="5E6D0101" w14:textId="2CA57FB8"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ins w:id="133" w:author="Heather Kharouba" w:date="2019-02-18T16:16:00Z">
        <w:r w:rsidR="00AA50C2">
          <w:rPr>
            <w:rFonts w:ascii="Helvetica" w:hAnsi="Helvetica" w:cs="Helvetica"/>
            <w:kern w:val="1"/>
            <w:sz w:val="22"/>
            <w:szCs w:val="22"/>
            <w:lang w:val="en-US"/>
          </w:rPr>
          <w:t>5</w:t>
        </w:r>
      </w:ins>
      <w:r w:rsidR="0076026C" w:rsidRPr="00AE69BC">
        <w:rPr>
          <w:rFonts w:ascii="Helvetica" w:hAnsi="Helvetica" w:cs="Helvetica"/>
          <w:kern w:val="1"/>
          <w:sz w:val="22"/>
          <w:szCs w:val="22"/>
          <w:lang w:val="en-US"/>
        </w:rPr>
        <w:t>/20), whereas terrestrial studies approached it from life-history theory (2</w:t>
      </w:r>
      <w:ins w:id="134" w:author="Heather Kharouba" w:date="2019-02-18T16:17:00Z">
        <w:r w:rsidR="00AA50C2">
          <w:rPr>
            <w:rFonts w:ascii="Helvetica" w:hAnsi="Helvetica" w:cs="Helvetica"/>
            <w:kern w:val="1"/>
            <w:sz w:val="22"/>
            <w:szCs w:val="22"/>
            <w:lang w:val="en-US"/>
          </w:rPr>
          <w:t>3</w:t>
        </w:r>
      </w:ins>
      <w:r w:rsidR="0076026C" w:rsidRPr="00AE69BC">
        <w:rPr>
          <w:rFonts w:ascii="Helvetica" w:hAnsi="Helvetica" w:cs="Helvetica"/>
          <w:kern w:val="1"/>
          <w:sz w:val="22"/>
          <w:szCs w:val="22"/>
          <w:lang w:val="en-US"/>
        </w:rPr>
        <w:t>/2</w:t>
      </w:r>
      <w:ins w:id="135" w:author="Heather Kharouba" w:date="2019-02-18T16:16:00Z">
        <w:r w:rsidR="00AA50C2">
          <w:rPr>
            <w:rFonts w:ascii="Helvetica" w:hAnsi="Helvetica" w:cs="Helvetica"/>
            <w:kern w:val="1"/>
            <w:sz w:val="22"/>
            <w:szCs w:val="22"/>
            <w:lang w:val="en-US"/>
          </w:rPr>
          <w:t>6</w:t>
        </w:r>
      </w:ins>
      <w:r w:rsidR="0076026C" w:rsidRPr="00AE69BC">
        <w:rPr>
          <w:rFonts w:ascii="Helvetica" w:hAnsi="Helvetica" w:cs="Helvetica"/>
          <w:kern w:val="1"/>
          <w:sz w:val="22"/>
          <w:szCs w:val="22"/>
          <w:lang w:val="en-US"/>
        </w:rPr>
        <w:t xml:space="preserve">; Table 2). </w:t>
      </w:r>
    </w:p>
    <w:p w14:paraId="1557F2C8" w14:textId="01DA6802"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ins w:id="136" w:author="Heather Kharouba" w:date="2019-02-18T16:18:00Z">
        <w:r w:rsidR="00AA50C2">
          <w:rPr>
            <w:rFonts w:ascii="Helvetica" w:hAnsi="Helvetica" w:cs="Helvetica"/>
            <w:kern w:val="1"/>
            <w:sz w:val="22"/>
            <w:szCs w:val="22"/>
            <w:lang w:val="en-US"/>
          </w:rPr>
          <w:t>9</w:t>
        </w:r>
      </w:ins>
      <w:r w:rsidR="00A05B09" w:rsidRPr="00A170F9">
        <w:rPr>
          <w:rFonts w:ascii="Helvetica" w:hAnsi="Helvetica" w:cs="Helvetica"/>
          <w:kern w:val="1"/>
          <w:sz w:val="22"/>
          <w:szCs w:val="22"/>
          <w:lang w:val="en-US"/>
        </w:rPr>
        <w:t>/2</w:t>
      </w:r>
      <w:ins w:id="137" w:author="Heather Kharouba" w:date="2019-02-18T16:18:00Z">
        <w:r w:rsidR="00AA50C2">
          <w:rPr>
            <w:rFonts w:ascii="Helvetica" w:hAnsi="Helvetica" w:cs="Helvetica"/>
            <w:kern w:val="1"/>
            <w:sz w:val="22"/>
            <w:szCs w:val="22"/>
            <w:lang w:val="en-US"/>
          </w:rPr>
          <w:t>8</w:t>
        </w:r>
      </w:ins>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ins w:id="138" w:author="Heather Kharouba" w:date="2019-02-18T16:19:00Z">
        <w:r w:rsidR="00AA50C2">
          <w:rPr>
            <w:rFonts w:ascii="Helvetica" w:hAnsi="Helvetica" w:cs="Helvetica"/>
            <w:kern w:val="1"/>
            <w:sz w:val="22"/>
            <w:szCs w:val="22"/>
            <w:lang w:val="en-US"/>
          </w:rPr>
          <w:t>1</w:t>
        </w:r>
      </w:ins>
      <w:r w:rsidR="00D72D2A" w:rsidRPr="00D72D2A">
        <w:rPr>
          <w:rFonts w:ascii="Helvetica" w:hAnsi="Helvetica" w:cs="Helvetica"/>
          <w:kern w:val="1"/>
          <w:sz w:val="22"/>
          <w:szCs w:val="22"/>
          <w:lang w:val="en-US"/>
        </w:rPr>
        <w:t>/1</w:t>
      </w:r>
      <w:ins w:id="139" w:author="Heather Kharouba" w:date="2019-02-18T16:19:00Z">
        <w:r w:rsidR="00AA50C2">
          <w:rPr>
            <w:rFonts w:ascii="Helvetica" w:hAnsi="Helvetica" w:cs="Helvetica"/>
            <w:kern w:val="1"/>
            <w:sz w:val="22"/>
            <w:szCs w:val="22"/>
            <w:lang w:val="en-US"/>
          </w:rPr>
          <w:t>2</w:t>
        </w:r>
      </w:ins>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w:t>
      </w:r>
      <w:commentRangeStart w:id="140"/>
      <w:r w:rsidR="00417DC0">
        <w:rPr>
          <w:rFonts w:ascii="Helvetica" w:hAnsi="Helvetica" w:cs="Helvetica"/>
          <w:kern w:val="1"/>
          <w:sz w:val="22"/>
          <w:szCs w:val="22"/>
          <w:lang w:val="en-US"/>
        </w:rPr>
        <w:t>the resource</w:t>
      </w:r>
      <w:commentRangeEnd w:id="140"/>
      <w:r w:rsidR="009F0F23">
        <w:rPr>
          <w:rStyle w:val="CommentReference"/>
        </w:rPr>
        <w:commentReference w:id="140"/>
      </w:r>
      <w:r w:rsidR="00417DC0">
        <w:rPr>
          <w:rFonts w:ascii="Helvetica" w:hAnsi="Helvetica" w:cs="Helvetica"/>
          <w:kern w:val="1"/>
          <w:sz w:val="22"/>
          <w:szCs w:val="22"/>
          <w:lang w:val="en-US"/>
        </w:rPr>
        <w:t xml:space="preserv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Change w:id="141" w:author="Heather Kharouba" w:date="2019-03-04T16:16:00Z">
            <w:rPr>
              <w:rFonts w:ascii="Helvetica" w:hAnsi="Helvetica" w:cs="Helvetica"/>
              <w:kern w:val="1"/>
              <w:sz w:val="22"/>
              <w:szCs w:val="22"/>
              <w:lang w:val="en-US"/>
            </w:rPr>
          </w:rPrChange>
        </w:rPr>
        <w:t>enter et al. 2001; T</w:t>
      </w:r>
      <w:r w:rsidR="008A3193" w:rsidRPr="00651736">
        <w:rPr>
          <w:rFonts w:ascii="Helvetica" w:hAnsi="Helvetica" w:cs="Helvetica"/>
          <w:kern w:val="1"/>
          <w:sz w:val="22"/>
          <w:szCs w:val="22"/>
          <w:lang w:val="en-US"/>
          <w:rPrChange w:id="142" w:author="Heather Kharouba" w:date="2019-03-04T16:16:00Z">
            <w:rPr>
              <w:rFonts w:ascii="Helvetica" w:hAnsi="Helvetica" w:cs="Helvetica"/>
              <w:kern w:val="1"/>
              <w:sz w:val="22"/>
              <w:szCs w:val="22"/>
              <w:lang w:val="en-US"/>
            </w:rPr>
          </w:rPrChange>
        </w:rPr>
        <w:t>hackeray 2012</w:t>
      </w:r>
      <w:r w:rsidR="00143830" w:rsidRPr="00651736">
        <w:rPr>
          <w:rFonts w:ascii="Helvetica" w:hAnsi="Helvetica" w:cs="Helvetica"/>
          <w:kern w:val="1"/>
          <w:sz w:val="22"/>
          <w:szCs w:val="22"/>
          <w:lang w:val="en-US"/>
          <w:rPrChange w:id="143" w:author="Heather Kharouba" w:date="2019-03-04T16:16:00Z">
            <w:rPr>
              <w:rFonts w:ascii="Helvetica" w:hAnsi="Helvetica" w:cs="Helvetica"/>
              <w:kern w:val="1"/>
              <w:sz w:val="22"/>
              <w:szCs w:val="22"/>
              <w:lang w:val="en-US"/>
            </w:rPr>
          </w:rPrChange>
        </w:rPr>
        <w:t>)</w:t>
      </w:r>
      <w:r w:rsidR="002A6891" w:rsidRPr="00651736">
        <w:rPr>
          <w:rFonts w:ascii="Helvetica" w:hAnsi="Helvetica" w:cs="Helvetica"/>
          <w:kern w:val="1"/>
          <w:sz w:val="22"/>
          <w:szCs w:val="22"/>
          <w:lang w:val="en-US"/>
          <w:rPrChange w:id="144" w:author="Heather Kharouba" w:date="2019-03-04T16:16:00Z">
            <w:rPr>
              <w:rFonts w:ascii="Helvetica" w:hAnsi="Helvetica" w:cs="Helvetica"/>
              <w:kern w:val="1"/>
              <w:sz w:val="22"/>
              <w:szCs w:val="22"/>
              <w:lang w:val="en-US"/>
            </w:rPr>
          </w:rPrChange>
        </w:rPr>
        <w:t xml:space="preserve">, </w:t>
      </w:r>
      <w:r w:rsidR="002A6891" w:rsidRPr="00651736">
        <w:rPr>
          <w:rFonts w:ascii="Helvetica" w:hAnsi="Helvetica" w:cs="Helvetica"/>
          <w:kern w:val="1"/>
          <w:sz w:val="22"/>
          <w:szCs w:val="22"/>
          <w:lang w:val="en-US"/>
        </w:rPr>
        <w:t>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45" w:author="Heather Kharouba" w:date="2019-03-04T15:49:00Z"/>
          <w:rFonts w:ascii="Helvetica" w:hAnsi="Helvetica" w:cs="Helvetica"/>
          <w:i/>
          <w:sz w:val="22"/>
          <w:szCs w:val="22"/>
          <w:highlight w:val="yellow"/>
          <w:lang w:val="en-US"/>
        </w:rPr>
      </w:pPr>
      <w:r w:rsidRPr="00AE69BC">
        <w:rPr>
          <w:rFonts w:ascii="Helvetica" w:hAnsi="Helvetica" w:cs="Helvetica"/>
          <w:i/>
          <w:sz w:val="22"/>
          <w:szCs w:val="22"/>
          <w:lang w:val="en-US"/>
        </w:rPr>
        <w:t>ii</w:t>
      </w:r>
      <w:r w:rsidR="00ED5DBD" w:rsidRPr="003A4640">
        <w:rPr>
          <w:rFonts w:ascii="Helvetica" w:hAnsi="Helvetica" w:cs="Helvetica"/>
          <w:i/>
          <w:sz w:val="22"/>
          <w:szCs w:val="22"/>
          <w:highlight w:val="yellow"/>
          <w:lang w:val="en-US"/>
        </w:rPr>
        <w:t xml:space="preserve">) </w:t>
      </w:r>
      <w:ins w:id="146" w:author="Heather Kharouba" w:date="2019-03-04T15:04:00Z">
        <w:r w:rsidR="00FA14AB" w:rsidRPr="003A4640">
          <w:rPr>
            <w:rFonts w:ascii="Helvetica" w:hAnsi="Helvetica" w:cs="Helvetica"/>
            <w:i/>
            <w:sz w:val="22"/>
            <w:szCs w:val="22"/>
            <w:highlight w:val="yellow"/>
            <w:lang w:val="en-US"/>
          </w:rPr>
          <w:t>Testing p</w:t>
        </w:r>
      </w:ins>
      <w:r w:rsidR="00ED5DBD" w:rsidRPr="003A4640">
        <w:rPr>
          <w:rFonts w:ascii="Helvetica" w:hAnsi="Helvetica" w:cs="Helvetica"/>
          <w:i/>
          <w:sz w:val="22"/>
          <w:szCs w:val="22"/>
          <w:highlight w:val="yellow"/>
          <w:lang w:val="en-US"/>
        </w:rPr>
        <w:t xml:space="preserve">re-climate change </w:t>
      </w:r>
      <w:ins w:id="147" w:author="Heather Kharouba" w:date="2019-03-04T15:01:00Z">
        <w:r w:rsidR="00FA14AB" w:rsidRPr="003A4640">
          <w:rPr>
            <w:rFonts w:ascii="Helvetica" w:hAnsi="Helvetica" w:cs="Helvetica"/>
            <w:i/>
            <w:sz w:val="22"/>
            <w:szCs w:val="22"/>
            <w:highlight w:val="yellow"/>
            <w:lang w:val="en-US"/>
          </w:rPr>
          <w:t>conditions</w:t>
        </w:r>
      </w:ins>
    </w:p>
    <w:p w14:paraId="72A7CB80" w14:textId="0D7D28F3" w:rsidR="0049164F" w:rsidRPr="0049164F" w:rsidRDefault="004916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48" w:author="Heather Kharouba" w:date="2019-03-04T15:37:00Z"/>
          <w:rFonts w:ascii="Helvetica" w:hAnsi="Helvetica" w:cs="Helvetica"/>
          <w:sz w:val="22"/>
          <w:szCs w:val="22"/>
          <w:highlight w:val="yellow"/>
          <w:lang w:val="en-US"/>
        </w:rPr>
      </w:pPr>
      <w:ins w:id="149" w:author="Heather Kharouba" w:date="2019-03-04T15:49:00Z">
        <w:r w:rsidRPr="0049164F">
          <w:rPr>
            <w:rFonts w:ascii="Helvetica" w:hAnsi="Helvetica" w:cs="Helvetica"/>
            <w:sz w:val="22"/>
            <w:szCs w:val="22"/>
            <w:highlight w:val="yellow"/>
            <w:lang w:val="en-US"/>
          </w:rPr>
          <w:t>We might need a preamble here</w:t>
        </w:r>
      </w:ins>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ins w:id="150" w:author="Heather Kharouba" w:date="2019-03-04T15:37:00Z">
        <w:r w:rsidRPr="003A4640">
          <w:rPr>
            <w:rFonts w:ascii="Helvetica" w:hAnsi="Helvetica" w:cs="Helvetica"/>
            <w:i/>
            <w:sz w:val="22"/>
            <w:szCs w:val="22"/>
            <w:highlight w:val="yellow"/>
            <w:lang w:val="en-US"/>
          </w:rPr>
          <w:t>(a) Identifying pre-climate change baselines</w:t>
        </w:r>
      </w:ins>
    </w:p>
    <w:p w14:paraId="30F922F0" w14:textId="6462B354"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w:t>
      </w:r>
      <w:commentRangeStart w:id="151"/>
      <w:r w:rsidR="008A3782">
        <w:rPr>
          <w:rFonts w:ascii="Helvetica" w:hAnsi="Helvetica" w:cs="Helvetica"/>
          <w:sz w:val="22"/>
          <w:szCs w:val="22"/>
          <w:lang w:val="en-US"/>
        </w:rPr>
        <w:t>and fundamental</w:t>
      </w:r>
      <w:r w:rsidR="005D754C" w:rsidRPr="00AE69BC">
        <w:rPr>
          <w:rFonts w:ascii="Helvetica" w:hAnsi="Helvetica" w:cs="Helvetica"/>
          <w:sz w:val="22"/>
          <w:szCs w:val="22"/>
          <w:lang w:val="en-US"/>
        </w:rPr>
        <w:t xml:space="preserve"> studies</w:t>
      </w:r>
      <w:commentRangeEnd w:id="151"/>
      <w:r w:rsidR="009E0574">
        <w:rPr>
          <w:rStyle w:val="CommentReference"/>
        </w:rPr>
        <w:commentReference w:id="151"/>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ins w:id="152" w:author="Heather Kharouba" w:date="2019-02-18T16:22:00Z">
        <w:r w:rsidR="00C55611">
          <w:rPr>
            <w:rFonts w:ascii="Helvetica" w:hAnsi="Helvetica" w:cs="Helvetica"/>
            <w:sz w:val="22"/>
            <w:szCs w:val="22"/>
            <w:lang w:val="en-US"/>
          </w:rPr>
          <w:t>26</w:t>
        </w:r>
      </w:ins>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ins w:id="153" w:author="Heather Kharouba" w:date="2019-02-18T16:22:00Z">
        <w:r w:rsidR="00C55611">
          <w:rPr>
            <w:rFonts w:ascii="Helvetica" w:hAnsi="Helvetica" w:cs="Helvetica"/>
            <w:sz w:val="22"/>
            <w:szCs w:val="22"/>
            <w:lang w:val="en-US"/>
          </w:rPr>
          <w:t>11</w:t>
        </w:r>
      </w:ins>
      <w:r w:rsidR="005D08E7">
        <w:rPr>
          <w:rFonts w:ascii="Helvetica" w:hAnsi="Helvetica" w:cs="Helvetica"/>
          <w:sz w:val="22"/>
          <w:szCs w:val="22"/>
          <w:lang w:val="en-US"/>
        </w:rPr>
        <w:t>/4</w:t>
      </w:r>
      <w:ins w:id="154" w:author="Heather Kharouba" w:date="2019-02-18T16:20:00Z">
        <w:r w:rsidR="00AA50C2">
          <w:rPr>
            <w:rFonts w:ascii="Helvetica" w:hAnsi="Helvetica" w:cs="Helvetica"/>
            <w:sz w:val="22"/>
            <w:szCs w:val="22"/>
            <w:lang w:val="en-US"/>
          </w:rPr>
          <w:t>3</w:t>
        </w:r>
      </w:ins>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w:t>
      </w:r>
      <w:commentRangeStart w:id="155"/>
      <w:r w:rsidR="00505B5D" w:rsidRPr="00AE69BC">
        <w:rPr>
          <w:rFonts w:ascii="Helvetica" w:hAnsi="Helvetica" w:cs="Helvetica"/>
          <w:sz w:val="22"/>
          <w:szCs w:val="22"/>
          <w:lang w:val="en-US"/>
        </w:rPr>
        <w:t xml:space="preserve">the studies </w:t>
      </w:r>
      <w:commentRangeEnd w:id="155"/>
      <w:r w:rsidR="002043C5">
        <w:rPr>
          <w:rStyle w:val="CommentReference"/>
        </w:rPr>
        <w:commentReference w:id="155"/>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8A3782" w:rsidRPr="003F5480">
        <w:rPr>
          <w:rFonts w:ascii="Helvetica" w:hAnsi="Helvetica" w:cs="Helvetica"/>
          <w:sz w:val="22"/>
          <w:szCs w:val="22"/>
          <w:lang w:val="en-US"/>
        </w:rPr>
        <w:t xml:space="preserve"> (REF)</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ins w:id="156" w:author="Heather Kharouba" w:date="2019-02-18T16:36:00Z">
        <w:r w:rsidR="003F0CDA" w:rsidRPr="00304853">
          <w:rPr>
            <w:rFonts w:ascii="Helvetica" w:hAnsi="Helvetica" w:cs="Helvetica"/>
            <w:sz w:val="22"/>
            <w:szCs w:val="22"/>
            <w:lang w:val="en-US"/>
          </w:rPr>
          <w:t>not all studies</w:t>
        </w:r>
      </w:ins>
      <w:r w:rsidR="007A10D0" w:rsidRPr="00304853">
        <w:rPr>
          <w:rFonts w:ascii="Helvetica" w:hAnsi="Helvetica" w:cs="Helvetica"/>
          <w:sz w:val="22"/>
          <w:szCs w:val="22"/>
          <w:lang w:val="en-US"/>
        </w:rPr>
        <w:t xml:space="preserve"> had more than </w:t>
      </w:r>
      <w:ins w:id="157" w:author="Heather Kharouba" w:date="2019-02-18T16:29:00Z">
        <w:r w:rsidR="00C55611" w:rsidRPr="00304853">
          <w:rPr>
            <w:rFonts w:ascii="Helvetica" w:hAnsi="Helvetica" w:cs="Helvetica"/>
            <w:sz w:val="22"/>
            <w:szCs w:val="22"/>
            <w:lang w:val="en-US"/>
          </w:rPr>
          <w:t>3</w:t>
        </w:r>
      </w:ins>
      <w:r w:rsidR="007A10D0" w:rsidRPr="00304853">
        <w:rPr>
          <w:rFonts w:ascii="Helvetica" w:hAnsi="Helvetica" w:cs="Helvetica"/>
          <w:sz w:val="22"/>
          <w:szCs w:val="22"/>
          <w:lang w:val="en-US"/>
        </w:rPr>
        <w:t xml:space="preserve"> years</w:t>
      </w:r>
      <w:ins w:id="158" w:author="Heather Kharouba" w:date="2019-02-18T16:36:00Z">
        <w:r w:rsidR="003F0CDA" w:rsidRPr="00304853">
          <w:rPr>
            <w:rFonts w:ascii="Helvetica" w:hAnsi="Helvetica" w:cs="Helvetica"/>
            <w:sz w:val="22"/>
            <w:szCs w:val="22"/>
            <w:lang w:val="en-US"/>
          </w:rPr>
          <w:t xml:space="preserve"> of data (</w:t>
        </w:r>
      </w:ins>
      <w:ins w:id="159" w:author="Heather Kharouba" w:date="2019-02-18T16:38:00Z">
        <w:r w:rsidR="003F0CDA" w:rsidRPr="00304853">
          <w:rPr>
            <w:rFonts w:ascii="Helvetica" w:hAnsi="Helvetica" w:cs="Helvetica"/>
            <w:sz w:val="22"/>
            <w:szCs w:val="22"/>
            <w:lang w:val="en-US"/>
          </w:rPr>
          <w:t>9/</w:t>
        </w:r>
      </w:ins>
      <w:ins w:id="160" w:author="Heather Kharouba" w:date="2019-02-18T16:37:00Z">
        <w:r w:rsidR="003F0CDA" w:rsidRPr="00304853">
          <w:rPr>
            <w:rFonts w:ascii="Helvetica" w:hAnsi="Helvetica" w:cs="Helvetica"/>
            <w:sz w:val="22"/>
            <w:szCs w:val="22"/>
            <w:lang w:val="en-US"/>
          </w:rPr>
          <w:t>11</w:t>
        </w:r>
      </w:ins>
      <w:ins w:id="161" w:author="Heather Kharouba" w:date="2019-02-18T16:36:00Z">
        <w:r w:rsidR="003F0CDA" w:rsidRPr="00304853">
          <w:rPr>
            <w:rFonts w:ascii="Helvetica" w:hAnsi="Helvetica" w:cs="Helvetica"/>
            <w:sz w:val="22"/>
            <w:szCs w:val="22"/>
            <w:lang w:val="en-US"/>
          </w:rPr>
          <w:t>)</w:t>
        </w:r>
      </w:ins>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162"/>
      <w:r w:rsidR="00AA4984" w:rsidRPr="00AE69BC">
        <w:rPr>
          <w:rFonts w:ascii="Helvetica" w:hAnsi="Helvetica" w:cs="Helvetica"/>
          <w:sz w:val="22"/>
          <w:szCs w:val="22"/>
          <w:lang w:val="en-US"/>
        </w:rPr>
        <w:t>AO001</w:t>
      </w:r>
      <w:commentRangeEnd w:id="162"/>
      <w:r w:rsidR="00AA4984" w:rsidRPr="00AE69BC">
        <w:rPr>
          <w:rStyle w:val="CommentReference"/>
          <w:rFonts w:ascii="Helvetica" w:hAnsi="Helvetica"/>
          <w:sz w:val="22"/>
          <w:szCs w:val="22"/>
        </w:rPr>
        <w:commentReference w:id="162"/>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1D226F52"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63" w:author="Heather Kharouba" w:date="2019-03-04T15:17:00Z"/>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ins w:id="164" w:author="Heather Kharouba" w:date="2019-02-13T13:48:00Z">
        <w:r w:rsidR="009E0574">
          <w:rPr>
            <w:rFonts w:ascii="Helvetica" w:hAnsi="Helvetica" w:cs="Helvetica"/>
            <w:sz w:val="22"/>
            <w:szCs w:val="22"/>
            <w:lang w:val="en-US"/>
          </w:rPr>
          <w:t xml:space="preserve">Figure 2a; </w:t>
        </w:r>
      </w:ins>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ins w:id="165" w:author="Heather Kharouba" w:date="2019-02-13T13:48:00Z">
        <w:r w:rsidR="009E0574">
          <w:rPr>
            <w:rFonts w:ascii="Helvetica" w:hAnsi="Helvetica" w:cs="Helvetica"/>
            <w:sz w:val="22"/>
            <w:szCs w:val="22"/>
            <w:lang w:val="en-US"/>
          </w:rPr>
          <w:t xml:space="preserve">Figure 2a; </w:t>
        </w:r>
      </w:ins>
      <w:r w:rsidR="005D754C" w:rsidRPr="00AE69BC">
        <w:rPr>
          <w:rFonts w:ascii="Helvetica" w:hAnsi="Helvetica" w:cs="Helvetica"/>
          <w:sz w:val="22"/>
          <w:szCs w:val="22"/>
          <w:lang w:val="en-US"/>
        </w:rPr>
        <w:t>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ins w:id="166" w:author="Heather Kharouba" w:date="2019-02-11T11:50:00Z">
        <w:r w:rsidR="0013480C">
          <w:rPr>
            <w:rFonts w:ascii="Helvetica" w:hAnsi="Helvetica" w:cs="Helvetica"/>
            <w:sz w:val="22"/>
            <w:szCs w:val="22"/>
            <w:lang w:val="en-US"/>
          </w:rPr>
          <w:t>; Figure X</w:t>
        </w:r>
      </w:ins>
      <w:r w:rsidR="00B24ACF"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ins w:id="167" w:author="Heather Kharouba" w:date="2019-02-13T13:49:00Z">
        <w:r w:rsidR="00C42006">
          <w:rPr>
            <w:rFonts w:ascii="Helvetica" w:hAnsi="Helvetica" w:cs="Helvetica"/>
            <w:sz w:val="22"/>
            <w:szCs w:val="22"/>
            <w:lang w:val="en-US"/>
          </w:rPr>
          <w:t>,</w:t>
        </w:r>
      </w:ins>
      <w:del w:id="168" w:author="Heather Kharouba" w:date="2019-02-13T13:49:00Z">
        <w:r w:rsidR="007963D0" w:rsidDel="00C42006">
          <w:rPr>
            <w:rFonts w:ascii="Helvetica" w:hAnsi="Helvetica"/>
            <w:sz w:val="22"/>
            <w:szCs w:val="22"/>
          </w:rPr>
          <w:delText xml:space="preserve"> </w:delText>
        </w:r>
        <w:r w:rsidR="000B6B28" w:rsidDel="00C42006">
          <w:rPr>
            <w:rFonts w:ascii="Helvetica" w:hAnsi="Helvetica" w:cs="Helvetica"/>
            <w:sz w:val="22"/>
            <w:szCs w:val="22"/>
            <w:lang w:val="en-US"/>
          </w:rPr>
          <w:delText>or</w:delText>
        </w:r>
      </w:del>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Verschuren et al. 2002; Ricciardi et al. 1998; Fritts and Rodda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76DE163A"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69" w:author="Heather Kharouba" w:date="2019-02-13T13:53:00Z"/>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ins w:id="170" w:author="Heather Kharouba" w:date="2019-02-13T13:51:00Z">
        <w:r w:rsidR="00C42006">
          <w:rPr>
            <w:rFonts w:ascii="Helvetica" w:hAnsi="Helvetica" w:cs="Helvetica"/>
            <w:sz w:val="22"/>
            <w:szCs w:val="22"/>
            <w:lang w:val="en-US"/>
          </w:rPr>
          <w:t xml:space="preserve">i.e. </w:t>
        </w:r>
        <w:commentRangeStart w:id="171"/>
        <w:r w:rsidR="00C42006">
          <w:rPr>
            <w:rFonts w:ascii="Helvetica" w:hAnsi="Helvetica" w:cs="Helvetica"/>
            <w:sz w:val="22"/>
            <w:szCs w:val="22"/>
            <w:lang w:val="en-US"/>
          </w:rPr>
          <w:t xml:space="preserve">the synchrony hypothesis; </w:t>
        </w:r>
      </w:ins>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commentRangeEnd w:id="171"/>
      <w:r w:rsidR="009007D3">
        <w:rPr>
          <w:rStyle w:val="CommentReference"/>
        </w:rPr>
        <w:commentReference w:id="171"/>
      </w:r>
      <w:r w:rsidR="003414AF" w:rsidRPr="00AE69BC">
        <w:rPr>
          <w:rFonts w:ascii="Helvetica" w:hAnsi="Helvetica" w:cs="Helvetica"/>
          <w:sz w:val="22"/>
          <w:szCs w:val="22"/>
          <w:lang w:val="en-US"/>
        </w:rPr>
        <w:t xml:space="preserve">; </w:t>
      </w:r>
      <w:ins w:id="172" w:author="Heather Kharouba" w:date="2019-02-11T11:52:00Z">
        <w:r w:rsidR="002C0183">
          <w:rPr>
            <w:rFonts w:ascii="Helvetica" w:hAnsi="Helvetica" w:cs="Helvetica"/>
            <w:sz w:val="22"/>
            <w:szCs w:val="22"/>
            <w:lang w:val="en-US"/>
          </w:rPr>
          <w:t xml:space="preserve">Figure X; </w:t>
        </w:r>
      </w:ins>
      <w:r w:rsidR="003414AF" w:rsidRPr="00AE69BC">
        <w:rPr>
          <w:rFonts w:ascii="Helvetica" w:hAnsi="Helvetica" w:cs="Helvetica"/>
          <w:sz w:val="22"/>
          <w:szCs w:val="22"/>
          <w:lang w:val="en-US"/>
        </w:rPr>
        <w:t>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ins w:id="173" w:author="Heather Kharouba" w:date="2019-02-11T11:52:00Z">
        <w:r w:rsidR="002C0183">
          <w:rPr>
            <w:rFonts w:ascii="Helvetica" w:hAnsi="Helvetica" w:cs="Helvetica"/>
            <w:sz w:val="22"/>
            <w:szCs w:val="22"/>
            <w:lang w:val="en-US"/>
          </w:rPr>
          <w:t xml:space="preserve"> (Figure </w:t>
        </w:r>
      </w:ins>
      <w:ins w:id="174" w:author="Heather Kharouba" w:date="2019-02-11T11:53:00Z">
        <w:r w:rsidR="000863EE">
          <w:rPr>
            <w:rFonts w:ascii="Helvetica" w:hAnsi="Helvetica" w:cs="Helvetica"/>
            <w:sz w:val="22"/>
            <w:szCs w:val="22"/>
            <w:lang w:val="en-US"/>
          </w:rPr>
          <w:t>2b</w:t>
        </w:r>
        <w:r w:rsidR="00F62D3B">
          <w:rPr>
            <w:rFonts w:ascii="Helvetica" w:hAnsi="Helvetica" w:cs="Helvetica"/>
            <w:sz w:val="22"/>
            <w:szCs w:val="22"/>
            <w:lang w:val="en-US"/>
          </w:rPr>
          <w:t xml:space="preserve">, Figure </w:t>
        </w:r>
      </w:ins>
      <w:ins w:id="175" w:author="Heather Kharouba" w:date="2019-02-11T11:52:00Z">
        <w:r w:rsidR="002C0183">
          <w:rPr>
            <w:rFonts w:ascii="Helvetica" w:hAnsi="Helvetica" w:cs="Helvetica"/>
            <w:sz w:val="22"/>
            <w:szCs w:val="22"/>
            <w:lang w:val="en-US"/>
          </w:rPr>
          <w:t>X)</w:t>
        </w:r>
      </w:ins>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w:t>
      </w:r>
      <w:ins w:id="176" w:author="Heather Kharouba" w:date="2019-02-13T13:53:00Z">
        <w:r w:rsidR="000863EE">
          <w:rPr>
            <w:rFonts w:ascii="Helvetica" w:hAnsi="Helvetica" w:cs="Helvetica"/>
            <w:sz w:val="22"/>
            <w:szCs w:val="22"/>
            <w:lang w:val="en-US"/>
          </w:rPr>
          <w:t>b</w:t>
        </w:r>
      </w:ins>
      <w:r w:rsidR="00AC7B6E" w:rsidRPr="00AE69BC">
        <w:rPr>
          <w:rFonts w:ascii="Helvetica" w:hAnsi="Helvetica" w:cs="Helvetica"/>
          <w:sz w:val="22"/>
          <w:szCs w:val="22"/>
          <w:lang w:val="en-US"/>
        </w:rPr>
        <w:t>c)</w:t>
      </w:r>
      <w:r w:rsidR="005D754C" w:rsidRPr="00AE69BC">
        <w:rPr>
          <w:rFonts w:ascii="Helvetica" w:hAnsi="Helvetica" w:cs="Helvetica"/>
          <w:sz w:val="22"/>
          <w:szCs w:val="22"/>
          <w:lang w:val="en-US"/>
        </w:rPr>
        <w:t xml:space="preserve">. </w:t>
      </w:r>
    </w:p>
    <w:p w14:paraId="15DA47E8" w14:textId="75DEC649" w:rsidR="00642E79" w:rsidRDefault="007021E3" w:rsidP="007B5479">
      <w:pPr>
        <w:spacing w:line="480" w:lineRule="auto"/>
        <w:rPr>
          <w:ins w:id="177" w:author="Heather Kharouba" w:date="2019-03-04T15:27:00Z"/>
          <w:rFonts w:ascii="Helvetica" w:hAnsi="Helvetica" w:cs="Helvetica"/>
          <w:sz w:val="22"/>
          <w:szCs w:val="22"/>
          <w:lang w:val="en-US"/>
        </w:rPr>
      </w:pPr>
      <w:ins w:id="178" w:author="Heather Kharouba" w:date="2019-02-13T13:54:00Z">
        <w:r>
          <w:rPr>
            <w:rFonts w:ascii="Helvetica" w:hAnsi="Helvetica" w:cs="Helvetica"/>
            <w:sz w:val="22"/>
            <w:szCs w:val="22"/>
            <w:lang w:val="en-US"/>
          </w:rPr>
          <w:tab/>
        </w:r>
      </w:ins>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179"/>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179"/>
      <w:r w:rsidR="00666394">
        <w:rPr>
          <w:rStyle w:val="CommentReference"/>
        </w:rPr>
        <w:commentReference w:id="179"/>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ins w:id="180" w:author="Heather Kharouba" w:date="2019-02-11T11:52:00Z">
        <w:r w:rsidR="002C0183">
          <w:rPr>
            <w:rFonts w:ascii="Helvetica" w:hAnsi="Helvetica" w:cs="Helvetica"/>
            <w:sz w:val="22"/>
            <w:szCs w:val="22"/>
            <w:lang w:val="en-US"/>
          </w:rPr>
          <w:t xml:space="preserve"> (</w:t>
        </w:r>
      </w:ins>
      <w:ins w:id="181" w:author="Heather Kharouba" w:date="2019-02-13T13:54:00Z">
        <w:r>
          <w:rPr>
            <w:rFonts w:ascii="Helvetica" w:hAnsi="Helvetica" w:cs="Helvetica"/>
            <w:sz w:val="22"/>
            <w:szCs w:val="22"/>
            <w:lang w:val="en-US"/>
          </w:rPr>
          <w:t xml:space="preserve">Box1, </w:t>
        </w:r>
      </w:ins>
      <w:ins w:id="182" w:author="Heather Kharouba" w:date="2019-02-11T11:52:00Z">
        <w:r w:rsidR="002C0183">
          <w:rPr>
            <w:rFonts w:ascii="Helvetica" w:hAnsi="Helvetica" w:cs="Helvetica"/>
            <w:sz w:val="22"/>
            <w:szCs w:val="22"/>
            <w:lang w:val="en-US"/>
          </w:rPr>
          <w:t>Figure 2</w:t>
        </w:r>
      </w:ins>
      <w:ins w:id="183" w:author="Heather Kharouba" w:date="2019-02-11T11:53:00Z">
        <w:r w:rsidR="00F62D3B">
          <w:rPr>
            <w:rFonts w:ascii="Helvetica" w:hAnsi="Helvetica" w:cs="Helvetica"/>
            <w:sz w:val="22"/>
            <w:szCs w:val="22"/>
            <w:lang w:val="en-US"/>
          </w:rPr>
          <w:t>b</w:t>
        </w:r>
        <w:r w:rsidR="0029220F">
          <w:rPr>
            <w:rFonts w:ascii="Helvetica" w:hAnsi="Helvetica" w:cs="Helvetica"/>
            <w:sz w:val="22"/>
            <w:szCs w:val="22"/>
            <w:lang w:val="en-US"/>
          </w:rPr>
          <w:t>; Figure X</w:t>
        </w:r>
        <w:r w:rsidR="00F62D3B">
          <w:rPr>
            <w:rFonts w:ascii="Helvetica" w:hAnsi="Helvetica" w:cs="Helvetica"/>
            <w:sz w:val="22"/>
            <w:szCs w:val="22"/>
            <w:lang w:val="en-US"/>
          </w:rPr>
          <w:t>)</w:t>
        </w:r>
      </w:ins>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might be the baseline state, our ability to anticipate the effects of climate change </w:t>
      </w:r>
      <w:commentRangeStart w:id="184"/>
      <w:r w:rsidR="007A3CAF" w:rsidRPr="00AE69BC">
        <w:rPr>
          <w:rFonts w:ascii="Helvetica" w:hAnsi="Helvetica" w:cs="Helvetica"/>
          <w:sz w:val="22"/>
          <w:szCs w:val="22"/>
          <w:lang w:val="en-US"/>
        </w:rPr>
        <w:t>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commentRangeEnd w:id="184"/>
      <w:r w:rsidR="00666394">
        <w:rPr>
          <w:rStyle w:val="CommentReference"/>
        </w:rPr>
        <w:commentReference w:id="184"/>
      </w:r>
      <w:del w:id="185" w:author="Heather Kharouba" w:date="2019-02-13T14:02:00Z">
        <w:r w:rsidR="00A45EB6" w:rsidRPr="00AE69BC" w:rsidDel="00094000">
          <w:rPr>
            <w:rFonts w:ascii="Helvetica" w:hAnsi="Helvetica" w:cs="Helvetica"/>
            <w:sz w:val="22"/>
            <w:szCs w:val="22"/>
            <w:lang w:val="en-US"/>
          </w:rPr>
          <w:delText>(</w:delText>
        </w:r>
        <w:r w:rsidR="00F07450" w:rsidRPr="00AE69BC" w:rsidDel="00094000">
          <w:rPr>
            <w:rFonts w:ascii="Helvetica" w:hAnsi="Helvetica" w:cs="Helvetica"/>
            <w:sz w:val="22"/>
            <w:szCs w:val="22"/>
            <w:lang w:val="en-US"/>
          </w:rPr>
          <w:delText>Figure 2</w:delText>
        </w:r>
        <w:r w:rsidR="00A45EB6" w:rsidRPr="00AE69BC" w:rsidDel="00094000">
          <w:rPr>
            <w:rFonts w:ascii="Helvetica" w:hAnsi="Helvetica" w:cs="Helvetica"/>
            <w:sz w:val="22"/>
            <w:szCs w:val="22"/>
            <w:lang w:val="en-US"/>
          </w:rPr>
          <w:delText>bc)</w:delText>
        </w:r>
        <w:r w:rsidR="00CF64D9" w:rsidDel="00094000">
          <w:rPr>
            <w:rFonts w:ascii="Helvetica" w:hAnsi="Helvetica" w:cs="Helvetica"/>
            <w:sz w:val="22"/>
            <w:szCs w:val="22"/>
            <w:lang w:val="en-US"/>
          </w:rPr>
          <w:delText xml:space="preserve"> </w:delText>
        </w:r>
      </w:del>
      <w:r w:rsidR="00CF64D9">
        <w:rPr>
          <w:rFonts w:ascii="Helvetica" w:hAnsi="Helvetica" w:cs="Helvetica"/>
          <w:sz w:val="22"/>
          <w:szCs w:val="22"/>
          <w:lang w:val="en-US"/>
        </w:rPr>
        <w:t xml:space="preserve">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ins w:id="186" w:author="Heather Kharouba" w:date="2019-02-13T14:02:00Z">
        <w:r w:rsidR="00094000">
          <w:rPr>
            <w:rFonts w:ascii="Helvetica" w:hAnsi="Helvetica" w:cs="Helvetica"/>
            <w:sz w:val="22"/>
            <w:szCs w:val="22"/>
            <w:lang w:val="en-US"/>
          </w:rPr>
          <w:t xml:space="preserve"> </w:t>
        </w:r>
        <w:r w:rsidR="00094000" w:rsidRPr="00AE69BC">
          <w:rPr>
            <w:rFonts w:ascii="Helvetica" w:hAnsi="Helvetica" w:cs="Helvetica"/>
            <w:sz w:val="22"/>
            <w:szCs w:val="22"/>
            <w:lang w:val="en-US"/>
          </w:rPr>
          <w:t>(Figure 2bc)</w:t>
        </w:r>
      </w:ins>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p>
    <w:p w14:paraId="3EE958FB" w14:textId="6EC50139" w:rsidR="009D5860" w:rsidRDefault="009D5860" w:rsidP="009D58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87" w:author="Heather Kharouba" w:date="2019-03-04T15:38:00Z"/>
          <w:rFonts w:ascii="Helvetica" w:hAnsi="Helvetica" w:cs="Helvetica"/>
          <w:kern w:val="1"/>
          <w:sz w:val="22"/>
          <w:szCs w:val="22"/>
          <w:lang w:val="en-US"/>
        </w:rPr>
      </w:pPr>
      <w:ins w:id="188" w:author="Heather Kharouba" w:date="2019-03-04T15:28:00Z">
        <w:r>
          <w:rPr>
            <w:rFonts w:ascii="Helvetica" w:hAnsi="Helvetica" w:cs="Helvetica"/>
            <w:sz w:val="22"/>
            <w:szCs w:val="22"/>
            <w:lang w:val="en-US"/>
          </w:rPr>
          <w:tab/>
        </w:r>
        <w:r w:rsidRPr="00177528">
          <w:rPr>
            <w:rFonts w:ascii="Helvetica" w:hAnsi="Helvetica" w:cs="Helvetica"/>
            <w:sz w:val="22"/>
            <w:szCs w:val="22"/>
            <w:highlight w:val="yellow"/>
            <w:lang w:val="en-US"/>
          </w:rPr>
          <w:t xml:space="preserve">The pre-climate change </w:t>
        </w:r>
      </w:ins>
      <w:ins w:id="189" w:author="Heather Kharouba" w:date="2019-03-04T15:29:00Z">
        <w:r w:rsidRPr="00177528">
          <w:rPr>
            <w:rFonts w:ascii="Helvetica" w:hAnsi="Helvetica" w:cs="Helvetica"/>
            <w:sz w:val="22"/>
            <w:szCs w:val="22"/>
            <w:highlight w:val="yellow"/>
            <w:lang w:val="en-US"/>
          </w:rPr>
          <w:t>baseline is dependent on the</w:t>
        </w:r>
      </w:ins>
      <w:ins w:id="190" w:author="Heather Kharouba" w:date="2019-03-04T15:27:00Z">
        <w:r w:rsidRPr="00177528">
          <w:rPr>
            <w:rFonts w:ascii="Helvetica" w:hAnsi="Helvetica" w:cs="Helvetica"/>
            <w:kern w:val="1"/>
            <w:sz w:val="22"/>
            <w:szCs w:val="22"/>
            <w:highlight w:val="yellow"/>
            <w:lang w:val="en-US"/>
          </w:rPr>
          <w:t xml:space="preserve"> ultimate mechanism</w:t>
        </w:r>
      </w:ins>
      <w:ins w:id="191" w:author="Heather Kharouba" w:date="2019-03-04T15:31:00Z">
        <w:r w:rsidRPr="00177528">
          <w:rPr>
            <w:rFonts w:ascii="Helvetica" w:hAnsi="Helvetica" w:cs="Helvetica"/>
            <w:kern w:val="1"/>
            <w:sz w:val="22"/>
            <w:szCs w:val="22"/>
            <w:highlight w:val="yellow"/>
            <w:lang w:val="en-US"/>
          </w:rPr>
          <w:t>(</w:t>
        </w:r>
      </w:ins>
      <w:ins w:id="192" w:author="Heather Kharouba" w:date="2019-03-04T15:27:00Z">
        <w:r w:rsidRPr="00177528">
          <w:rPr>
            <w:rFonts w:ascii="Helvetica" w:hAnsi="Helvetica" w:cs="Helvetica"/>
            <w:kern w:val="1"/>
            <w:sz w:val="22"/>
            <w:szCs w:val="22"/>
            <w:highlight w:val="yellow"/>
            <w:lang w:val="en-US"/>
          </w:rPr>
          <w:t>s</w:t>
        </w:r>
      </w:ins>
      <w:ins w:id="193" w:author="Heather Kharouba" w:date="2019-03-04T15:31:00Z">
        <w:r w:rsidRPr="00177528">
          <w:rPr>
            <w:rFonts w:ascii="Helvetica" w:hAnsi="Helvetica" w:cs="Helvetica"/>
            <w:kern w:val="1"/>
            <w:sz w:val="22"/>
            <w:szCs w:val="22"/>
            <w:highlight w:val="yellow"/>
            <w:lang w:val="en-US"/>
          </w:rPr>
          <w:t>)</w:t>
        </w:r>
      </w:ins>
      <w:ins w:id="194" w:author="Heather Kharouba" w:date="2019-03-04T15:27:00Z">
        <w:r w:rsidRPr="00177528">
          <w:rPr>
            <w:rFonts w:ascii="Helvetica" w:hAnsi="Helvetica" w:cs="Helvetica"/>
            <w:kern w:val="1"/>
            <w:sz w:val="22"/>
            <w:szCs w:val="22"/>
            <w:highlight w:val="yellow"/>
            <w:lang w:val="en-US"/>
          </w:rPr>
          <w:t xml:space="preserve"> of the Cushing hypothesis (Figure X)</w:t>
        </w:r>
      </w:ins>
      <w:ins w:id="195" w:author="Heather Kharouba" w:date="2019-03-04T15:30:00Z">
        <w:r w:rsidRPr="00177528">
          <w:rPr>
            <w:rFonts w:ascii="Helvetica" w:hAnsi="Helvetica" w:cs="Helvetica"/>
            <w:kern w:val="1"/>
            <w:sz w:val="22"/>
            <w:szCs w:val="22"/>
            <w:highlight w:val="yellow"/>
            <w:lang w:val="en-US"/>
          </w:rPr>
          <w:t xml:space="preserve">. For example, a consumer that maximizes survival over fecundity </w:t>
        </w:r>
        <w:commentRangeStart w:id="196"/>
        <w:r w:rsidRPr="00177528">
          <w:rPr>
            <w:rFonts w:ascii="Helvetica" w:hAnsi="Helvetica" w:cs="Helvetica"/>
            <w:kern w:val="1"/>
            <w:sz w:val="22"/>
            <w:szCs w:val="22"/>
            <w:highlight w:val="yellow"/>
            <w:lang w:val="en-US"/>
          </w:rPr>
          <w:t xml:space="preserve">is </w:t>
        </w:r>
      </w:ins>
      <w:ins w:id="197" w:author="Heather Kharouba" w:date="2019-03-04T16:25:00Z">
        <w:r w:rsidR="00E87813">
          <w:rPr>
            <w:rFonts w:ascii="Helvetica" w:hAnsi="Helvetica" w:cs="Helvetica"/>
            <w:kern w:val="1"/>
            <w:sz w:val="22"/>
            <w:szCs w:val="22"/>
            <w:highlight w:val="yellow"/>
            <w:lang w:val="en-US"/>
          </w:rPr>
          <w:t>predicted to have</w:t>
        </w:r>
      </w:ins>
      <w:ins w:id="198" w:author="Heather Kharouba" w:date="2019-03-04T15:27:00Z">
        <w:r w:rsidRPr="00177528">
          <w:rPr>
            <w:rFonts w:ascii="Helvetica" w:hAnsi="Helvetica" w:cs="Helvetica"/>
            <w:kern w:val="1"/>
            <w:sz w:val="22"/>
            <w:szCs w:val="22"/>
            <w:highlight w:val="yellow"/>
            <w:lang w:val="en-US"/>
          </w:rPr>
          <w:t xml:space="preserve"> </w:t>
        </w:r>
      </w:ins>
      <w:commentRangeEnd w:id="196"/>
      <w:ins w:id="199" w:author="Heather Kharouba" w:date="2019-03-04T16:25:00Z">
        <w:r w:rsidR="00E87813">
          <w:rPr>
            <w:rStyle w:val="CommentReference"/>
          </w:rPr>
          <w:commentReference w:id="196"/>
        </w:r>
      </w:ins>
      <w:ins w:id="202" w:author="Heather Kharouba" w:date="2019-03-04T15:31:00Z">
        <w:r w:rsidRPr="00177528">
          <w:rPr>
            <w:rFonts w:ascii="Helvetica" w:hAnsi="Helvetica" w:cs="Helvetica"/>
            <w:kern w:val="1"/>
            <w:sz w:val="22"/>
            <w:szCs w:val="22"/>
            <w:highlight w:val="yellow"/>
            <w:lang w:val="en-US"/>
          </w:rPr>
          <w:t>a pre-climate change baseline of synchrony, whereas a consumer that maximizes fecundity over survival is more likely to have a baseline of asynchrony (Singer and Parmesan 2010).</w:t>
        </w:r>
      </w:ins>
      <w:ins w:id="203" w:author="Heather Kharouba" w:date="2019-03-04T15:34:00Z">
        <w:r w:rsidR="00177528">
          <w:rPr>
            <w:rFonts w:ascii="Helvetica" w:hAnsi="Helvetica" w:cs="Helvetica"/>
            <w:kern w:val="1"/>
            <w:sz w:val="22"/>
            <w:szCs w:val="22"/>
            <w:lang w:val="en-US"/>
          </w:rPr>
          <w:t xml:space="preserve"> </w:t>
        </w:r>
      </w:ins>
      <w:ins w:id="204" w:author="Heather Kharouba" w:date="2019-03-04T15:33:00Z">
        <w:r w:rsidR="00177528" w:rsidRPr="003A4640">
          <w:rPr>
            <w:rFonts w:ascii="Helvetica" w:hAnsi="Helvetica" w:cs="Helvetica"/>
            <w:kern w:val="1"/>
            <w:sz w:val="22"/>
            <w:szCs w:val="22"/>
            <w:highlight w:val="yellow"/>
            <w:lang w:val="en-US"/>
          </w:rPr>
          <w:t>A consumer that uses a</w:t>
        </w:r>
      </w:ins>
      <w:ins w:id="205" w:author="Heather Kharouba" w:date="2019-03-04T15:35:00Z">
        <w:r w:rsidR="003A4640" w:rsidRPr="003A4640">
          <w:rPr>
            <w:rFonts w:ascii="Helvetica" w:hAnsi="Helvetica" w:cs="Helvetica"/>
            <w:kern w:val="1"/>
            <w:sz w:val="22"/>
            <w:szCs w:val="22"/>
            <w:highlight w:val="yellow"/>
            <w:lang w:val="en-US"/>
          </w:rPr>
          <w:t xml:space="preserve"> fine-grained</w:t>
        </w:r>
      </w:ins>
      <w:ins w:id="206" w:author="Heather Kharouba" w:date="2019-03-04T15:34:00Z">
        <w:r w:rsidR="00177528" w:rsidRPr="003A4640">
          <w:rPr>
            <w:rFonts w:ascii="Helvetica" w:hAnsi="Helvetica" w:cs="Helvetica"/>
            <w:kern w:val="1"/>
            <w:sz w:val="22"/>
            <w:szCs w:val="22"/>
            <w:highlight w:val="yellow"/>
            <w:lang w:val="en-US"/>
          </w:rPr>
          <w:t xml:space="preserve"> spatio</w:t>
        </w:r>
      </w:ins>
      <w:ins w:id="207" w:author="Heather Kharouba" w:date="2019-03-04T15:35:00Z">
        <w:r w:rsidR="003A4640" w:rsidRPr="003A4640">
          <w:rPr>
            <w:rFonts w:ascii="Helvetica" w:hAnsi="Helvetica" w:cs="Helvetica"/>
            <w:kern w:val="1"/>
            <w:sz w:val="22"/>
            <w:szCs w:val="22"/>
            <w:highlight w:val="yellow"/>
            <w:lang w:val="en-US"/>
          </w:rPr>
          <w:t>-</w:t>
        </w:r>
      </w:ins>
      <w:ins w:id="208" w:author="Heather Kharouba" w:date="2019-03-04T15:34:00Z">
        <w:r w:rsidR="00177528" w:rsidRPr="003A4640">
          <w:rPr>
            <w:rFonts w:ascii="Helvetica" w:hAnsi="Helvetica" w:cs="Helvetica"/>
            <w:kern w:val="1"/>
            <w:sz w:val="22"/>
            <w:szCs w:val="22"/>
            <w:highlight w:val="yellow"/>
            <w:lang w:val="en-US"/>
          </w:rPr>
          <w:t>temporal</w:t>
        </w:r>
      </w:ins>
      <w:ins w:id="209" w:author="Heather Kharouba" w:date="2019-03-04T15:33:00Z">
        <w:r w:rsidR="00177528" w:rsidRPr="003A4640">
          <w:rPr>
            <w:rFonts w:ascii="Helvetica" w:hAnsi="Helvetica" w:cs="Helvetica"/>
            <w:kern w:val="1"/>
            <w:sz w:val="22"/>
            <w:szCs w:val="22"/>
            <w:highlight w:val="yellow"/>
            <w:lang w:val="en-US"/>
          </w:rPr>
          <w:t xml:space="preserve"> bet-hedging strategy (e.g. spatial variation in oviposition</w:t>
        </w:r>
      </w:ins>
      <w:ins w:id="210" w:author="Heather Kharouba" w:date="2019-03-04T15:36:00Z">
        <w:r w:rsidR="003A4640" w:rsidRPr="003A4640">
          <w:rPr>
            <w:rFonts w:ascii="Helvetica" w:hAnsi="Helvetica" w:cs="Helvetica"/>
            <w:kern w:val="1"/>
            <w:sz w:val="22"/>
            <w:szCs w:val="22"/>
            <w:highlight w:val="yellow"/>
            <w:lang w:val="en-US"/>
          </w:rPr>
          <w:t>; Hopper 1999</w:t>
        </w:r>
      </w:ins>
      <w:ins w:id="211" w:author="Heather Kharouba" w:date="2019-03-04T15:33:00Z">
        <w:r w:rsidR="00177528" w:rsidRPr="003A4640">
          <w:rPr>
            <w:rFonts w:ascii="Helvetica" w:hAnsi="Helvetica" w:cs="Helvetica"/>
            <w:kern w:val="1"/>
            <w:sz w:val="22"/>
            <w:szCs w:val="22"/>
            <w:highlight w:val="yellow"/>
            <w:lang w:val="en-US"/>
          </w:rPr>
          <w:t xml:space="preserve">) </w:t>
        </w:r>
      </w:ins>
      <w:ins w:id="212" w:author="Heather Kharouba" w:date="2019-03-04T15:36:00Z">
        <w:r w:rsidR="003A4640" w:rsidRPr="003A4640">
          <w:rPr>
            <w:rFonts w:ascii="Helvetica" w:hAnsi="Helvetica" w:cs="Helvetica"/>
            <w:kern w:val="1"/>
            <w:sz w:val="22"/>
            <w:szCs w:val="22"/>
            <w:highlight w:val="yellow"/>
            <w:lang w:val="en-US"/>
          </w:rPr>
          <w:t>is more likely to have a baseline of asynchrony.</w:t>
        </w:r>
      </w:ins>
      <w:ins w:id="213" w:author="Heather Kharouba" w:date="2019-03-04T15:37:00Z">
        <w:r w:rsidR="003A4640">
          <w:rPr>
            <w:rFonts w:ascii="Helvetica" w:hAnsi="Helvetica" w:cs="Helvetica"/>
            <w:kern w:val="1"/>
            <w:sz w:val="22"/>
            <w:szCs w:val="22"/>
            <w:lang w:val="en-US"/>
          </w:rPr>
          <w:t xml:space="preserve"> (Figure X)</w:t>
        </w:r>
      </w:ins>
    </w:p>
    <w:p w14:paraId="149837CF" w14:textId="7A3F4175" w:rsidR="00F46556" w:rsidRDefault="00ED4A3E" w:rsidP="0049164F">
      <w:pPr>
        <w:spacing w:line="480" w:lineRule="auto"/>
        <w:rPr>
          <w:ins w:id="214"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215"/>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w:t>
      </w:r>
      <w:commentRangeEnd w:id="215"/>
      <w:r w:rsidR="00FD1A89">
        <w:rPr>
          <w:rStyle w:val="CommentReference"/>
        </w:rPr>
        <w:commentReference w:id="215"/>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del w:id="216" w:author="Heather Kharouba" w:date="2019-02-13T13:40:00Z">
        <w:r w:rsidR="00086AF5" w:rsidRPr="00AE69BC" w:rsidDel="00FD1A89">
          <w:rPr>
            <w:rFonts w:ascii="Helvetica" w:hAnsi="Helvetica" w:cs="Helvetica"/>
            <w:sz w:val="22"/>
            <w:szCs w:val="22"/>
            <w:lang w:val="en-US"/>
          </w:rPr>
          <w:delText>This is a similar condition for co-evolution, it predicts an arms-race</w:delText>
        </w:r>
      </w:del>
      <w:ins w:id="217" w:author="Elizabeth Wolkovich" w:date="2019-01-02T13:05:00Z">
        <w:del w:id="218" w:author="Heather Kharouba" w:date="2019-02-13T13:40:00Z">
          <w:r w:rsidR="004D7AAD" w:rsidDel="00FD1A89">
            <w:rPr>
              <w:rFonts w:ascii="Helvetica" w:hAnsi="Helvetica" w:cs="Helvetica"/>
              <w:sz w:val="22"/>
              <w:szCs w:val="22"/>
              <w:lang w:val="en-US"/>
            </w:rPr>
            <w:delText>,</w:delText>
          </w:r>
        </w:del>
      </w:ins>
      <w:del w:id="219" w:author="Heather Kharouba" w:date="2019-02-13T13:40:00Z">
        <w:r w:rsidR="00086AF5" w:rsidRPr="00AE69BC" w:rsidDel="00FD1A89">
          <w:rPr>
            <w:rFonts w:ascii="Helvetica" w:hAnsi="Helvetica" w:cs="Helvetica"/>
            <w:sz w:val="22"/>
            <w:szCs w:val="22"/>
            <w:lang w:val="en-US"/>
          </w:rPr>
          <w:delText xml:space="preserve"> but </w:delText>
        </w:r>
        <w:commentRangeStart w:id="220"/>
        <w:r w:rsidR="00086AF5" w:rsidRPr="00AE69BC" w:rsidDel="00FD1A89">
          <w:rPr>
            <w:rFonts w:ascii="Helvetica" w:hAnsi="Helvetica" w:cs="Helvetica"/>
            <w:sz w:val="22"/>
            <w:szCs w:val="22"/>
            <w:lang w:val="en-US"/>
          </w:rPr>
          <w:delText xml:space="preserve">that arms-race varies a lot </w:delText>
        </w:r>
        <w:commentRangeEnd w:id="220"/>
        <w:r w:rsidR="004D7AAD" w:rsidDel="00FD1A89">
          <w:rPr>
            <w:rStyle w:val="CommentReference"/>
          </w:rPr>
          <w:commentReference w:id="220"/>
        </w:r>
        <w:r w:rsidR="00086AF5" w:rsidRPr="00AE69BC" w:rsidDel="00FD1A89">
          <w:rPr>
            <w:rFonts w:ascii="Helvetica" w:hAnsi="Helvetica" w:cs="Helvetica"/>
            <w:sz w:val="22"/>
            <w:szCs w:val="22"/>
            <w:lang w:val="en-US"/>
          </w:rPr>
          <w:delText>under stationary climate versus non</w:delText>
        </w:r>
      </w:del>
      <w:ins w:id="221" w:author="Elizabeth Wolkovich" w:date="2019-01-02T13:05:00Z">
        <w:del w:id="222" w:author="Heather Kharouba" w:date="2019-02-13T13:40:00Z">
          <w:r w:rsidR="004D7AAD" w:rsidDel="00FD1A89">
            <w:rPr>
              <w:rFonts w:ascii="Helvetica" w:hAnsi="Helvetica" w:cs="Helvetica"/>
              <w:sz w:val="22"/>
              <w:szCs w:val="22"/>
              <w:lang w:val="en-US"/>
            </w:rPr>
            <w:delText>-</w:delText>
          </w:r>
        </w:del>
      </w:ins>
      <w:del w:id="223" w:author="Heather Kharouba" w:date="2019-02-13T13:40:00Z">
        <w:r w:rsidR="00086AF5" w:rsidRPr="00AE69BC" w:rsidDel="00FD1A89">
          <w:rPr>
            <w:rFonts w:ascii="Helvetica" w:hAnsi="Helvetica" w:cs="Helvetica"/>
            <w:sz w:val="22"/>
            <w:szCs w:val="22"/>
            <w:lang w:val="en-US"/>
          </w:rPr>
          <w:delText>stationary climate (</w:delText>
        </w:r>
        <w:r w:rsidR="00086AF5" w:rsidRPr="00AE69BC" w:rsidDel="00FD1A89">
          <w:rPr>
            <w:rFonts w:ascii="Helvetica" w:hAnsi="Helvetica" w:cs="Helvetica"/>
            <w:sz w:val="22"/>
            <w:szCs w:val="22"/>
            <w:highlight w:val="yellow"/>
            <w:lang w:val="en-US"/>
          </w:rPr>
          <w:delText>ref</w:delText>
        </w:r>
        <w:r w:rsidR="00086AF5" w:rsidRPr="00AE69BC" w:rsidDel="00FD1A89">
          <w:rPr>
            <w:rFonts w:ascii="Helvetica" w:hAnsi="Helvetica" w:cs="Helvetica"/>
            <w:sz w:val="22"/>
            <w:szCs w:val="22"/>
            <w:lang w:val="en-US"/>
          </w:rPr>
          <w:delText xml:space="preserve">). </w:delText>
        </w:r>
      </w:del>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w:t>
      </w:r>
      <w:ins w:id="224" w:author="Heather Kharouba" w:date="2019-02-13T13:44:00Z">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ins>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p>
    <w:p w14:paraId="2E60CF42" w14:textId="77777777" w:rsidR="0049164F" w:rsidRDefault="0049164F" w:rsidP="0049164F">
      <w:pPr>
        <w:spacing w:line="480" w:lineRule="auto"/>
        <w:rPr>
          <w:ins w:id="225" w:author="Heather Kharouba" w:date="2019-03-04T15:46:00Z"/>
          <w:rFonts w:ascii="Helvetica" w:hAnsi="Helvetica" w:cs="Helvetica"/>
          <w:sz w:val="22"/>
          <w:szCs w:val="22"/>
          <w:lang w:val="en-US"/>
        </w:rPr>
      </w:pPr>
    </w:p>
    <w:p w14:paraId="4E064DFA" w14:textId="03EFDEA1" w:rsidR="0049164F" w:rsidRPr="00F42E4C"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26" w:author="Heather Kharouba" w:date="2019-03-04T15:47:00Z"/>
          <w:rFonts w:ascii="Helvetica" w:hAnsi="Helvetica" w:cs="Helvetica"/>
          <w:i/>
          <w:kern w:val="1"/>
          <w:sz w:val="22"/>
          <w:szCs w:val="22"/>
          <w:highlight w:val="yellow"/>
          <w:lang w:val="en-US"/>
        </w:rPr>
      </w:pPr>
      <w:ins w:id="227" w:author="Heather Kharouba" w:date="2019-03-04T15:46:00Z">
        <w:r>
          <w:rPr>
            <w:rFonts w:ascii="Helvetica" w:hAnsi="Helvetica" w:cs="Helvetica"/>
            <w:i/>
            <w:kern w:val="1"/>
            <w:sz w:val="22"/>
            <w:szCs w:val="22"/>
            <w:lang w:val="en-US"/>
          </w:rPr>
          <w:t>(</w:t>
        </w:r>
        <w:r w:rsidRPr="00F42E4C">
          <w:rPr>
            <w:rFonts w:ascii="Helvetica" w:hAnsi="Helvetica" w:cs="Helvetica"/>
            <w:i/>
            <w:kern w:val="1"/>
            <w:sz w:val="22"/>
            <w:szCs w:val="22"/>
            <w:highlight w:val="yellow"/>
            <w:lang w:val="en-US"/>
          </w:rPr>
          <w:t xml:space="preserve">b) Predicting </w:t>
        </w:r>
      </w:ins>
      <w:ins w:id="228" w:author="Heather Kharouba" w:date="2019-03-04T15:47:00Z">
        <w:r w:rsidRPr="00F42E4C">
          <w:rPr>
            <w:rFonts w:ascii="Helvetica" w:hAnsi="Helvetica" w:cs="Helvetica"/>
            <w:i/>
            <w:kern w:val="1"/>
            <w:sz w:val="22"/>
            <w:szCs w:val="22"/>
            <w:highlight w:val="yellow"/>
            <w:lang w:val="en-US"/>
          </w:rPr>
          <w:t>climate change effects</w:t>
        </w:r>
      </w:ins>
    </w:p>
    <w:p w14:paraId="15E81810" w14:textId="557F355C"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29" w:author="Heather Kharouba" w:date="2019-03-04T15:56:00Z"/>
          <w:rFonts w:ascii="Helvetica" w:hAnsi="Helvetica" w:cs="Helvetica"/>
          <w:kern w:val="1"/>
          <w:sz w:val="22"/>
          <w:szCs w:val="22"/>
          <w:lang w:val="en-US"/>
        </w:rPr>
      </w:pPr>
      <w:ins w:id="230" w:author="Heather Kharouba" w:date="2019-03-04T15:48:00Z">
        <w:r w:rsidRPr="00F42E4C">
          <w:rPr>
            <w:rFonts w:ascii="Helvetica" w:hAnsi="Helvetica" w:cs="Helvetica"/>
            <w:kern w:val="1"/>
            <w:sz w:val="22"/>
            <w:szCs w:val="22"/>
            <w:highlight w:val="yellow"/>
            <w:lang w:val="en-US"/>
          </w:rPr>
          <w:tab/>
        </w:r>
      </w:ins>
      <w:ins w:id="231" w:author="Heather Kharouba" w:date="2019-03-04T15:53:00Z">
        <w:r w:rsidRPr="00F42E4C">
          <w:rPr>
            <w:rFonts w:ascii="Helvetica" w:hAnsi="Helvetica" w:cs="Helvetica"/>
            <w:kern w:val="1"/>
            <w:sz w:val="22"/>
            <w:szCs w:val="22"/>
            <w:highlight w:val="yellow"/>
            <w:lang w:val="en-US"/>
          </w:rPr>
          <w:t>Predicting the impacts of climate change on consumer fitness will depend on the</w:t>
        </w:r>
      </w:ins>
      <w:ins w:id="232" w:author="Heather Kharouba" w:date="2019-03-04T15:49:00Z">
        <w:r w:rsidRPr="00F42E4C">
          <w:rPr>
            <w:rFonts w:ascii="Helvetica" w:hAnsi="Helvetica" w:cs="Helvetica"/>
            <w:kern w:val="1"/>
            <w:sz w:val="22"/>
            <w:szCs w:val="22"/>
            <w:highlight w:val="yellow"/>
            <w:lang w:val="en-US"/>
          </w:rPr>
          <w:t xml:space="preserve"> pre-climate change baseline </w:t>
        </w:r>
      </w:ins>
      <w:ins w:id="233" w:author="Heather Kharouba" w:date="2019-03-04T15:54:00Z">
        <w:r w:rsidRPr="007E3652">
          <w:rPr>
            <w:rFonts w:ascii="Helvetica" w:hAnsi="Helvetica" w:cs="Helvetica"/>
            <w:kern w:val="1"/>
            <w:sz w:val="22"/>
            <w:szCs w:val="22"/>
            <w:highlight w:val="yellow"/>
            <w:lang w:val="en-US"/>
          </w:rPr>
          <w:t>and</w:t>
        </w:r>
      </w:ins>
      <w:ins w:id="234" w:author="Heather Kharouba" w:date="2019-03-04T15:49:00Z">
        <w:r w:rsidRPr="007E3652">
          <w:rPr>
            <w:rFonts w:ascii="Helvetica" w:hAnsi="Helvetica" w:cs="Helvetica"/>
            <w:kern w:val="1"/>
            <w:sz w:val="22"/>
            <w:szCs w:val="22"/>
            <w:highlight w:val="yellow"/>
            <w:lang w:val="en-US"/>
          </w:rPr>
          <w:t xml:space="preserve"> </w:t>
        </w:r>
      </w:ins>
      <w:ins w:id="235" w:author="Heather Kharouba" w:date="2019-03-04T15:50:00Z">
        <w:r w:rsidRPr="007E3652">
          <w:rPr>
            <w:rFonts w:ascii="Helvetica" w:hAnsi="Helvetica" w:cs="Helvetica"/>
            <w:kern w:val="1"/>
            <w:sz w:val="22"/>
            <w:szCs w:val="22"/>
            <w:highlight w:val="yellow"/>
            <w:lang w:val="en-US"/>
          </w:rPr>
          <w:t xml:space="preserve">the proximate phenological cues of the consumer and resource (Figure X). </w:t>
        </w:r>
      </w:ins>
      <w:ins w:id="236" w:author="Heather Kharouba" w:date="2019-03-04T15:53:00Z">
        <w:r w:rsidRPr="00F42E4C">
          <w:rPr>
            <w:rFonts w:ascii="Helvetica" w:hAnsi="Helvetica" w:cs="Helvetica"/>
            <w:kern w:val="1"/>
            <w:sz w:val="22"/>
            <w:szCs w:val="22"/>
            <w:highlight w:val="yellow"/>
            <w:lang w:val="en-US"/>
          </w:rPr>
          <w:t xml:space="preserve">For example, </w:t>
        </w:r>
      </w:ins>
      <w:ins w:id="237" w:author="Heather Kharouba" w:date="2019-03-04T15:55:00Z">
        <w:r w:rsidR="00F42E4C" w:rsidRPr="00F42E4C">
          <w:rPr>
            <w:rFonts w:ascii="Helvetica" w:hAnsi="Helvetica" w:cs="Helvetica"/>
            <w:kern w:val="1"/>
            <w:sz w:val="22"/>
            <w:szCs w:val="22"/>
            <w:highlight w:val="yellow"/>
            <w:lang w:val="en-US"/>
          </w:rPr>
          <w:t xml:space="preserve">climate change is likely to </w:t>
        </w:r>
      </w:ins>
      <w:ins w:id="238" w:author="Heather Kharouba" w:date="2019-03-04T15:57:00Z">
        <w:r w:rsidR="00F42E4C">
          <w:rPr>
            <w:rFonts w:ascii="Helvetica" w:hAnsi="Helvetica" w:cs="Helvetica"/>
            <w:kern w:val="1"/>
            <w:sz w:val="22"/>
            <w:szCs w:val="22"/>
            <w:highlight w:val="yellow"/>
            <w:lang w:val="en-US"/>
          </w:rPr>
          <w:t>lead to</w:t>
        </w:r>
      </w:ins>
      <w:ins w:id="239" w:author="Heather Kharouba" w:date="2019-03-04T15:53:00Z">
        <w:r w:rsidRPr="00F42E4C">
          <w:rPr>
            <w:rFonts w:ascii="Helvetica" w:hAnsi="Helvetica" w:cs="Helvetica"/>
            <w:kern w:val="1"/>
            <w:sz w:val="22"/>
            <w:szCs w:val="22"/>
            <w:highlight w:val="yellow"/>
            <w:lang w:val="en-US"/>
          </w:rPr>
          <w:t xml:space="preserve"> fitness</w:t>
        </w:r>
      </w:ins>
      <w:ins w:id="240" w:author="Heather Kharouba" w:date="2019-03-04T15:57:00Z">
        <w:r w:rsidR="00F42E4C">
          <w:rPr>
            <w:rFonts w:ascii="Helvetica" w:hAnsi="Helvetica" w:cs="Helvetica"/>
            <w:kern w:val="1"/>
            <w:sz w:val="22"/>
            <w:szCs w:val="22"/>
            <w:highlight w:val="yellow"/>
            <w:lang w:val="en-US"/>
          </w:rPr>
          <w:t xml:space="preserve"> declines for a</w:t>
        </w:r>
      </w:ins>
      <w:ins w:id="241" w:author="Heather Kharouba" w:date="2019-03-04T15:53:00Z">
        <w:r w:rsidRPr="00F42E4C">
          <w:rPr>
            <w:rFonts w:ascii="Helvetica" w:hAnsi="Helvetica" w:cs="Helvetica"/>
            <w:kern w:val="1"/>
            <w:sz w:val="22"/>
            <w:szCs w:val="22"/>
            <w:highlight w:val="yellow"/>
            <w:lang w:val="en-US"/>
          </w:rPr>
          <w:t xml:space="preserve"> consumer</w:t>
        </w:r>
      </w:ins>
      <w:ins w:id="242" w:author="Heather Kharouba" w:date="2019-03-04T15:54:00Z">
        <w:r w:rsidRPr="00F42E4C">
          <w:rPr>
            <w:rFonts w:ascii="Helvetica" w:hAnsi="Helvetica" w:cs="Helvetica"/>
            <w:kern w:val="1"/>
            <w:sz w:val="22"/>
            <w:szCs w:val="22"/>
            <w:highlight w:val="yellow"/>
            <w:lang w:val="en-US"/>
          </w:rPr>
          <w:t xml:space="preserve"> that has a</w:t>
        </w:r>
      </w:ins>
      <w:ins w:id="243" w:author="Heather Kharouba" w:date="2019-03-04T15:53:00Z">
        <w:r w:rsidRPr="00F42E4C">
          <w:rPr>
            <w:rFonts w:ascii="Helvetica" w:hAnsi="Helvetica" w:cs="Helvetica"/>
            <w:kern w:val="1"/>
            <w:sz w:val="22"/>
            <w:szCs w:val="22"/>
            <w:highlight w:val="yellow"/>
            <w:lang w:val="en-US"/>
          </w:rPr>
          <w:t xml:space="preserve"> </w:t>
        </w:r>
      </w:ins>
      <w:ins w:id="244" w:author="Heather Kharouba" w:date="2019-03-04T15:55:00Z">
        <w:r w:rsidR="00F42E4C" w:rsidRPr="00F42E4C">
          <w:rPr>
            <w:rFonts w:ascii="Helvetica" w:hAnsi="Helvetica" w:cs="Helvetica"/>
            <w:kern w:val="1"/>
            <w:sz w:val="22"/>
            <w:szCs w:val="22"/>
            <w:highlight w:val="yellow"/>
            <w:lang w:val="en-US"/>
          </w:rPr>
          <w:t xml:space="preserve">pre-climate change </w:t>
        </w:r>
      </w:ins>
      <w:ins w:id="245" w:author="Heather Kharouba" w:date="2019-03-04T15:53:00Z">
        <w:r w:rsidRPr="00F42E4C">
          <w:rPr>
            <w:rFonts w:ascii="Helvetica" w:hAnsi="Helvetica" w:cs="Helvetica"/>
            <w:kern w:val="1"/>
            <w:sz w:val="22"/>
            <w:szCs w:val="22"/>
            <w:highlight w:val="yellow"/>
            <w:lang w:val="en-US"/>
          </w:rPr>
          <w:t>baseline</w:t>
        </w:r>
      </w:ins>
      <w:ins w:id="246" w:author="Heather Kharouba" w:date="2019-03-04T15:55:00Z">
        <w:r w:rsidR="00F42E4C" w:rsidRPr="00F42E4C">
          <w:rPr>
            <w:rFonts w:ascii="Helvetica" w:hAnsi="Helvetica" w:cs="Helvetica"/>
            <w:kern w:val="1"/>
            <w:sz w:val="22"/>
            <w:szCs w:val="22"/>
            <w:highlight w:val="yellow"/>
            <w:lang w:val="en-US"/>
          </w:rPr>
          <w:t xml:space="preserve"> of synchrony </w:t>
        </w:r>
      </w:ins>
      <w:ins w:id="247" w:author="Heather Kharouba" w:date="2019-03-04T15:53:00Z">
        <w:r w:rsidRPr="00F42E4C">
          <w:rPr>
            <w:rFonts w:ascii="Helvetica" w:hAnsi="Helvetica" w:cs="Helvetica"/>
            <w:kern w:val="1"/>
            <w:sz w:val="22"/>
            <w:szCs w:val="22"/>
            <w:highlight w:val="yellow"/>
            <w:lang w:val="en-US"/>
          </w:rPr>
          <w:t>and that share</w:t>
        </w:r>
      </w:ins>
      <w:ins w:id="248" w:author="Heather Kharouba" w:date="2019-03-04T15:56:00Z">
        <w:r w:rsidR="00F42E4C" w:rsidRPr="00F42E4C">
          <w:rPr>
            <w:rFonts w:ascii="Helvetica" w:hAnsi="Helvetica" w:cs="Helvetica"/>
            <w:kern w:val="1"/>
            <w:sz w:val="22"/>
            <w:szCs w:val="22"/>
            <w:highlight w:val="yellow"/>
            <w:lang w:val="en-US"/>
          </w:rPr>
          <w:t>s</w:t>
        </w:r>
      </w:ins>
      <w:ins w:id="249" w:author="Heather Kharouba" w:date="2019-03-04T15:53:00Z">
        <w:r w:rsidRPr="00F42E4C">
          <w:rPr>
            <w:rFonts w:ascii="Helvetica" w:hAnsi="Helvetica" w:cs="Helvetica"/>
            <w:kern w:val="1"/>
            <w:sz w:val="22"/>
            <w:szCs w:val="22"/>
            <w:highlight w:val="yellow"/>
            <w:lang w:val="en-US"/>
          </w:rPr>
          <w:t xml:space="preserve"> </w:t>
        </w:r>
        <w:commentRangeStart w:id="250"/>
        <w:r w:rsidRPr="00F42E4C">
          <w:rPr>
            <w:rFonts w:ascii="Helvetica" w:hAnsi="Helvetica" w:cs="Helvetica"/>
            <w:kern w:val="1"/>
            <w:sz w:val="22"/>
            <w:szCs w:val="22"/>
            <w:highlight w:val="yellow"/>
            <w:lang w:val="en-US"/>
          </w:rPr>
          <w:t>similar environmental cues</w:t>
        </w:r>
      </w:ins>
      <w:ins w:id="251" w:author="Heather Kharouba" w:date="2019-03-04T15:56:00Z">
        <w:r w:rsidR="00F42E4C" w:rsidRPr="00F42E4C">
          <w:rPr>
            <w:rFonts w:ascii="Helvetica" w:hAnsi="Helvetica" w:cs="Helvetica"/>
            <w:kern w:val="1"/>
            <w:sz w:val="22"/>
            <w:szCs w:val="22"/>
            <w:highlight w:val="yellow"/>
            <w:lang w:val="en-US"/>
          </w:rPr>
          <w:t xml:space="preserve"> with </w:t>
        </w:r>
        <w:r w:rsidR="00F42E4C">
          <w:rPr>
            <w:rFonts w:ascii="Helvetica" w:hAnsi="Helvetica" w:cs="Helvetica"/>
            <w:kern w:val="1"/>
            <w:sz w:val="22"/>
            <w:szCs w:val="22"/>
            <w:highlight w:val="yellow"/>
            <w:lang w:val="en-US"/>
          </w:rPr>
          <w:t>its resource</w:t>
        </w:r>
      </w:ins>
      <w:commentRangeEnd w:id="250"/>
      <w:ins w:id="252" w:author="Heather Kharouba" w:date="2019-03-04T16:01:00Z">
        <w:r w:rsidR="00F42E4C">
          <w:rPr>
            <w:rStyle w:val="CommentReference"/>
          </w:rPr>
          <w:commentReference w:id="250"/>
        </w:r>
      </w:ins>
      <w:ins w:id="254" w:author="Heather Kharouba" w:date="2019-03-04T15:56:00Z">
        <w:r w:rsidR="00F42E4C">
          <w:rPr>
            <w:rFonts w:ascii="Helvetica" w:hAnsi="Helvetica" w:cs="Helvetica"/>
            <w:kern w:val="1"/>
            <w:sz w:val="22"/>
            <w:szCs w:val="22"/>
            <w:lang w:val="en-US"/>
          </w:rPr>
          <w:t>.</w:t>
        </w:r>
      </w:ins>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55" w:author="Heather Kharouba" w:date="2019-03-04T15:46:00Z"/>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1567874F"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E307164"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231B3B02"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150E1592"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56" w:author="Elizabeth Wolkovich" w:date="2019-01-20T12:11:00Z"/>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ins w:id="257" w:author="Heather Kharouba" w:date="2019-02-13T13:30:00Z">
        <w:r w:rsidR="00927F1B">
          <w:rPr>
            <w:rFonts w:ascii="Helvetica" w:hAnsi="Helvetica" w:cs="Helvetica"/>
            <w:sz w:val="22"/>
            <w:szCs w:val="22"/>
            <w:lang w:val="en-US"/>
          </w:rPr>
          <w:t xml:space="preserve"> and testing the assumptions of the Cushing hypothesis</w:t>
        </w:r>
      </w:ins>
      <w:r w:rsidR="00276937" w:rsidRPr="00AE69BC">
        <w:rPr>
          <w:rFonts w:ascii="Helvetica" w:hAnsi="Helvetica" w:cs="Helvetica"/>
          <w:sz w:val="22"/>
          <w:szCs w:val="22"/>
          <w:lang w:val="en-US"/>
        </w:rPr>
        <w:t xml:space="preserve">. </w:t>
      </w:r>
      <w:commentRangeStart w:id="258"/>
      <w:ins w:id="259" w:author="Heather Kharouba" w:date="2019-02-13T13:30:00Z">
        <w:r w:rsidR="005C5C49">
          <w:rPr>
            <w:rFonts w:ascii="Helvetica" w:hAnsi="Helvetica" w:cs="Helvetica"/>
            <w:sz w:val="22"/>
            <w:szCs w:val="22"/>
            <w:lang w:val="en-US"/>
          </w:rPr>
          <w:t>Regardless of aim, i</w:t>
        </w:r>
      </w:ins>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ins w:id="260" w:author="Heather Kharouba" w:date="2019-02-13T13:30:00Z">
        <w:r w:rsidR="005C5C49">
          <w:rPr>
            <w:rFonts w:ascii="Helvetica" w:hAnsi="Helvetica" w:cs="Helvetica"/>
            <w:sz w:val="22"/>
            <w:szCs w:val="22"/>
            <w:lang w:val="en-US"/>
          </w:rPr>
          <w:t>.</w:t>
        </w:r>
      </w:ins>
      <w:ins w:id="261" w:author="Heather Kharouba" w:date="2019-02-13T13:17:00Z">
        <w:r w:rsidR="005C5C49">
          <w:rPr>
            <w:rFonts w:ascii="Helvetica" w:hAnsi="Helvetica" w:cs="Helvetica"/>
            <w:sz w:val="22"/>
            <w:szCs w:val="22"/>
            <w:lang w:val="en-US"/>
          </w:rPr>
          <w:t xml:space="preserve"> </w:t>
        </w:r>
      </w:ins>
      <w:ins w:id="262" w:author="Heather Kharouba" w:date="2019-02-13T13:31:00Z">
        <w:r w:rsidR="0089237B">
          <w:rPr>
            <w:rFonts w:ascii="Helvetica" w:hAnsi="Helvetica" w:cs="Helvetica"/>
            <w:sz w:val="22"/>
            <w:szCs w:val="22"/>
            <w:lang w:val="en-US"/>
          </w:rPr>
          <w:t xml:space="preserve">For example, </w:t>
        </w:r>
      </w:ins>
      <w:ins w:id="263" w:author="Heather Kharouba" w:date="2019-02-13T13:17:00Z">
        <w:r w:rsidR="0089237B">
          <w:rPr>
            <w:rFonts w:ascii="Helvetica" w:hAnsi="Helvetica" w:cs="Helvetica"/>
            <w:sz w:val="22"/>
            <w:szCs w:val="22"/>
            <w:lang w:val="en-US"/>
          </w:rPr>
          <w:t>t</w:t>
        </w:r>
        <w:r w:rsidR="001E2BEA">
          <w:rPr>
            <w:rFonts w:ascii="Helvetica" w:hAnsi="Helvetica" w:cs="Helvetica"/>
            <w:sz w:val="22"/>
            <w:szCs w:val="22"/>
            <w:lang w:val="en-US"/>
          </w:rPr>
          <w:t>esting any mechanism related to life history theory requires data about ontogeny</w:t>
        </w:r>
      </w:ins>
      <w:r w:rsidR="005F323E">
        <w:rPr>
          <w:rFonts w:ascii="Helvetica" w:hAnsi="Helvetica" w:cs="Helvetica"/>
          <w:sz w:val="22"/>
          <w:szCs w:val="22"/>
          <w:lang w:val="en-US"/>
        </w:rPr>
        <w:t>.</w:t>
      </w:r>
      <w:r w:rsidR="004403E0">
        <w:rPr>
          <w:rFonts w:ascii="Helvetica" w:hAnsi="Helvetica" w:cs="Helvetica"/>
          <w:sz w:val="22"/>
          <w:szCs w:val="22"/>
          <w:lang w:val="en-US"/>
        </w:rPr>
        <w:t xml:space="preserve"> </w:t>
      </w:r>
      <w:commentRangeEnd w:id="258"/>
      <w:r w:rsidR="0089237B">
        <w:rPr>
          <w:rStyle w:val="CommentReference"/>
        </w:rPr>
        <w:commentReference w:id="258"/>
      </w:r>
      <w:r w:rsidR="004403E0">
        <w:rPr>
          <w:rFonts w:ascii="Helvetica" w:hAnsi="Helvetica" w:cs="Helvetica"/>
          <w:sz w:val="22"/>
          <w:szCs w:val="22"/>
          <w:lang w:val="en-US"/>
        </w:rPr>
        <w:t xml:space="preserve">For example, in the great tit-winter moth system, caterpillar biomass sampling is usually conducted a few times a week (e.g., HMK041) and the larval stage of the winter moth life cycle is typically 8-10 weeks </w:t>
      </w:r>
      <w:ins w:id="264" w:author="Heather Kharouba" w:date="2019-02-13T12:50:00Z">
        <w:r w:rsidR="00E707EB">
          <w:rPr>
            <w:rFonts w:ascii="Helvetica" w:hAnsi="Helvetica" w:cs="Helvetica"/>
            <w:sz w:val="22"/>
            <w:szCs w:val="22"/>
            <w:lang w:val="en-US"/>
          </w:rPr>
          <w:t xml:space="preserve">so researchers are able to get an accurate estimate of growth and development for this life cycle stage </w:t>
        </w:r>
      </w:ins>
      <w:r w:rsidR="004403E0">
        <w:rPr>
          <w:rFonts w:ascii="Helvetica" w:hAnsi="Helvetica" w:cs="Helvetica"/>
          <w:sz w:val="22"/>
          <w:szCs w:val="22"/>
          <w:lang w:val="en-US"/>
        </w:rPr>
        <w:t xml:space="preserve">(need to find a better ref).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(Kitchell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ins w:id="265" w:author="Heather Kharouba" w:date="2019-02-13T13:04:00Z">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ins>
      <w:ins w:id="266" w:author="Heather Kharouba" w:date="2019-02-13T13:14:00Z">
        <w:r w:rsidR="001E2BEA">
          <w:rPr>
            <w:rFonts w:ascii="Helvetica" w:hAnsi="Helvetica" w:cs="Helvetica"/>
            <w:sz w:val="22"/>
            <w:szCs w:val="22"/>
            <w:lang w:val="en-US"/>
          </w:rPr>
          <w:t>, potentially overlapping,</w:t>
        </w:r>
      </w:ins>
      <w:ins w:id="267" w:author="Heather Kharouba" w:date="2019-02-13T13:04:00Z">
        <w:r w:rsidR="004B2687">
          <w:rPr>
            <w:rFonts w:ascii="Helvetica" w:hAnsi="Helvetica" w:cs="Helvetica"/>
            <w:sz w:val="22"/>
            <w:szCs w:val="22"/>
            <w:lang w:val="en-US"/>
          </w:rPr>
          <w:t xml:space="preserve"> generations, determining the seasonal order </w:t>
        </w:r>
      </w:ins>
      <w:ins w:id="268" w:author="Heather Kharouba" w:date="2019-02-13T13:08:00Z">
        <w:r w:rsidR="00547058">
          <w:rPr>
            <w:rFonts w:ascii="Helvetica" w:hAnsi="Helvetica" w:cs="Helvetica"/>
            <w:sz w:val="22"/>
            <w:szCs w:val="22"/>
            <w:lang w:val="en-US"/>
          </w:rPr>
          <w:t xml:space="preserve">of </w:t>
        </w:r>
      </w:ins>
      <w:ins w:id="269" w:author="Heather Kharouba" w:date="2019-02-13T13:14:00Z">
        <w:r w:rsidR="001E2BEA">
          <w:rPr>
            <w:rFonts w:ascii="Helvetica" w:hAnsi="Helvetica" w:cs="Helvetica"/>
            <w:sz w:val="22"/>
            <w:szCs w:val="22"/>
            <w:lang w:val="en-US"/>
          </w:rPr>
          <w:t xml:space="preserve">the </w:t>
        </w:r>
      </w:ins>
      <w:ins w:id="270" w:author="Heather Kharouba" w:date="2019-02-13T13:08:00Z">
        <w:r w:rsidR="00547058">
          <w:rPr>
            <w:rFonts w:ascii="Helvetica" w:hAnsi="Helvetica" w:cs="Helvetica"/>
            <w:sz w:val="22"/>
            <w:szCs w:val="22"/>
            <w:lang w:val="en-US"/>
          </w:rPr>
          <w:t xml:space="preserve">consumer vs. producer </w:t>
        </w:r>
      </w:ins>
      <w:ins w:id="271" w:author="Heather Kharouba" w:date="2019-02-13T13:04:00Z">
        <w:r w:rsidR="004B2687">
          <w:rPr>
            <w:rFonts w:ascii="Helvetica" w:hAnsi="Helvetica" w:cs="Helvetica"/>
            <w:sz w:val="22"/>
            <w:szCs w:val="22"/>
            <w:lang w:val="en-US"/>
          </w:rPr>
          <w:t>is</w:t>
        </w:r>
      </w:ins>
      <w:ins w:id="272" w:author="Heather Kharouba" w:date="2019-02-13T13:07:00Z">
        <w:r w:rsidR="00E96A0A">
          <w:rPr>
            <w:rFonts w:ascii="Helvetica" w:hAnsi="Helvetica" w:cs="Helvetica"/>
            <w:sz w:val="22"/>
            <w:szCs w:val="22"/>
            <w:lang w:val="en-US"/>
          </w:rPr>
          <w:t xml:space="preserve"> necessary to assess the </w:t>
        </w:r>
      </w:ins>
      <w:ins w:id="273" w:author="Heather Kharouba" w:date="2019-02-13T13:18:00Z">
        <w:r w:rsidR="001E2BEA">
          <w:rPr>
            <w:rFonts w:ascii="Helvetica" w:hAnsi="Helvetica" w:cs="Helvetica"/>
            <w:sz w:val="22"/>
            <w:szCs w:val="22"/>
            <w:lang w:val="en-US"/>
          </w:rPr>
          <w:t xml:space="preserve">degree of </w:t>
        </w:r>
      </w:ins>
      <w:ins w:id="274" w:author="Heather Kharouba" w:date="2019-02-13T13:07:00Z">
        <w:r w:rsidR="00E96A0A">
          <w:rPr>
            <w:rFonts w:ascii="Helvetica" w:hAnsi="Helvetica" w:cs="Helvetica"/>
            <w:sz w:val="22"/>
            <w:szCs w:val="22"/>
            <w:lang w:val="en-US"/>
          </w:rPr>
          <w:t>dependence of the consumer on the producer</w:t>
        </w:r>
      </w:ins>
      <w:ins w:id="275" w:author="Heather Kharouba" w:date="2019-02-13T13:18:00Z">
        <w:r w:rsidR="001E2BEA">
          <w:rPr>
            <w:rFonts w:ascii="Helvetica" w:hAnsi="Helvetica" w:cs="Helvetica"/>
            <w:sz w:val="22"/>
            <w:szCs w:val="22"/>
            <w:lang w:val="en-US"/>
          </w:rPr>
          <w:t>.</w:t>
        </w:r>
      </w:ins>
      <w:del w:id="276" w:author="Heather Kharouba" w:date="2019-02-13T13:18:00Z">
        <w:r w:rsidR="00DD54E4" w:rsidDel="001E2BEA">
          <w:rPr>
            <w:rFonts w:ascii="Helvetica" w:hAnsi="Helvetica" w:cs="Helvetica"/>
            <w:sz w:val="22"/>
            <w:szCs w:val="22"/>
            <w:lang w:val="en-US"/>
          </w:rPr>
          <w:delText>,</w:delText>
        </w:r>
        <w:r w:rsidR="00A76F84" w:rsidDel="001E2BEA">
          <w:rPr>
            <w:rFonts w:ascii="Helvetica" w:hAnsi="Helvetica" w:cs="Helvetica"/>
            <w:sz w:val="22"/>
            <w:szCs w:val="22"/>
            <w:lang w:val="en-US"/>
          </w:rPr>
          <w:delText xml:space="preserve"> </w:delText>
        </w:r>
        <w:r w:rsidR="002131C9" w:rsidDel="001E2BEA">
          <w:rPr>
            <w:rFonts w:ascii="Helvetica" w:hAnsi="Helvetica" w:cs="Helvetica"/>
            <w:sz w:val="22"/>
            <w:szCs w:val="22"/>
            <w:lang w:val="en-US"/>
          </w:rPr>
          <w:delText>and</w:delText>
        </w:r>
      </w:del>
      <w:r w:rsidR="00C21699">
        <w:rPr>
          <w:rFonts w:ascii="Helvetica" w:hAnsi="Helvetica" w:cs="Helvetica"/>
          <w:sz w:val="22"/>
          <w:szCs w:val="22"/>
          <w:lang w:val="en-US"/>
        </w:rPr>
        <w:t xml:space="preserve"> </w:t>
      </w:r>
      <w:del w:id="277" w:author="Heather Kharouba" w:date="2019-02-13T13:17:00Z">
        <w:r w:rsidR="003D36ED" w:rsidDel="001E2BEA">
          <w:rPr>
            <w:rFonts w:ascii="Helvetica" w:hAnsi="Helvetica" w:cs="Helvetica"/>
            <w:sz w:val="22"/>
            <w:szCs w:val="22"/>
            <w:lang w:val="en-US"/>
          </w:rPr>
          <w:delText>may prevent testing any mechanism related to</w:delText>
        </w:r>
        <w:r w:rsidR="0003557F" w:rsidDel="001E2BEA">
          <w:rPr>
            <w:rFonts w:ascii="Helvetica" w:hAnsi="Helvetica" w:cs="Helvetica"/>
            <w:sz w:val="22"/>
            <w:szCs w:val="22"/>
            <w:lang w:val="en-US"/>
          </w:rPr>
          <w:delText xml:space="preserve"> life history theory</w:delText>
        </w:r>
        <w:r w:rsidR="003D36ED" w:rsidDel="001E2BEA">
          <w:rPr>
            <w:rFonts w:ascii="Helvetica" w:hAnsi="Helvetica" w:cs="Helvetica"/>
            <w:sz w:val="22"/>
            <w:szCs w:val="22"/>
            <w:lang w:val="en-US"/>
          </w:rPr>
          <w:delText>,</w:delText>
        </w:r>
        <w:r w:rsidR="00B97716" w:rsidDel="001E2BEA">
          <w:rPr>
            <w:rFonts w:ascii="Helvetica" w:hAnsi="Helvetica" w:cs="Helvetica"/>
            <w:sz w:val="22"/>
            <w:szCs w:val="22"/>
            <w:lang w:val="en-US"/>
          </w:rPr>
          <w:delText xml:space="preserve"> which requires data about ontogeny</w:delText>
        </w:r>
        <w:r w:rsidR="0003557F" w:rsidDel="001E2BEA">
          <w:rPr>
            <w:rFonts w:ascii="Helvetica" w:hAnsi="Helvetica" w:cs="Helvetica"/>
            <w:sz w:val="22"/>
            <w:szCs w:val="22"/>
            <w:lang w:val="en-US"/>
          </w:rPr>
          <w:delText>.</w:delText>
        </w:r>
        <w:r w:rsidR="00862EB6" w:rsidDel="001E2BEA">
          <w:rPr>
            <w:rFonts w:ascii="Helvetica" w:hAnsi="Helvetica" w:cs="Helvetica"/>
            <w:sz w:val="22"/>
            <w:szCs w:val="22"/>
            <w:lang w:val="en-US"/>
          </w:rPr>
          <w:delText xml:space="preserve"> </w:delText>
        </w:r>
      </w:del>
    </w:p>
    <w:p w14:paraId="7E54E637" w14:textId="2A376D00"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ins w:id="278" w:author="Elizabeth Wolkovich" w:date="2019-01-20T12:11:00Z">
        <w:r>
          <w:rPr>
            <w:rFonts w:ascii="Helvetica" w:hAnsi="Helvetica" w:cs="Helvetica"/>
            <w:sz w:val="22"/>
            <w:szCs w:val="22"/>
            <w:lang w:val="en-US"/>
          </w:rPr>
          <w:tab/>
        </w:r>
      </w:ins>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ins w:id="279" w:author="Heather Kharouba" w:date="2019-02-13T13:27:00Z">
        <w:r w:rsidR="00701331">
          <w:rPr>
            <w:rFonts w:ascii="Helvetica" w:hAnsi="Helvetica" w:cs="Helvetica"/>
            <w:sz w:val="22"/>
            <w:szCs w:val="22"/>
            <w:lang w:val="en-US"/>
          </w:rPr>
          <w:t xml:space="preserve"> (Figure 1b-d)</w:t>
        </w:r>
      </w:ins>
      <w:r w:rsidR="0075494B">
        <w:rPr>
          <w:rFonts w:ascii="Helvetica" w:hAnsi="Helvetica" w:cs="Helvetica"/>
          <w:sz w:val="22"/>
          <w:szCs w:val="22"/>
          <w:lang w:val="en-US"/>
        </w:rPr>
        <w:t xml:space="preserve">. </w:t>
      </w:r>
      <w:commentRangeStart w:id="280"/>
      <w:r w:rsidR="0075494B">
        <w:rPr>
          <w:rFonts w:ascii="Helvetica" w:hAnsi="Helvetica" w:cs="Helvetica"/>
          <w:sz w:val="22"/>
          <w:szCs w:val="22"/>
          <w:lang w:val="en-US"/>
        </w:rPr>
        <w:t>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ins w:id="281" w:author="Heather Kharouba" w:date="2019-02-13T13:24:00Z">
        <w:r w:rsidR="00993CE2">
          <w:rPr>
            <w:rFonts w:ascii="Helvetica" w:hAnsi="Helvetica" w:cs="Helvetica"/>
            <w:sz w:val="22"/>
            <w:szCs w:val="22"/>
            <w:lang w:val="en-US"/>
          </w:rPr>
          <w:t>during</w:t>
        </w:r>
      </w:ins>
      <w:del w:id="282" w:author="Heather Kharouba" w:date="2019-02-13T13:24:00Z">
        <w:r w:rsidDel="00993CE2">
          <w:rPr>
            <w:rFonts w:ascii="Helvetica" w:hAnsi="Helvetica" w:cs="Helvetica"/>
            <w:sz w:val="22"/>
            <w:szCs w:val="22"/>
            <w:lang w:val="en-US"/>
          </w:rPr>
          <w:delText>throughout</w:delText>
        </w:r>
      </w:del>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ins w:id="283" w:author="Heather Kharouba" w:date="2019-02-13T13:27:00Z">
        <w:r w:rsidR="00196095">
          <w:rPr>
            <w:rFonts w:ascii="Helvetica" w:hAnsi="Helvetica" w:cs="Helvetica"/>
            <w:sz w:val="22"/>
            <w:szCs w:val="22"/>
            <w:lang w:val="en-US"/>
          </w:rPr>
          <w:t xml:space="preserve"> and thus do not meet the assumption of the hypothesis</w:t>
        </w:r>
      </w:ins>
      <w:r>
        <w:rPr>
          <w:rFonts w:ascii="Helvetica" w:hAnsi="Helvetica" w:cs="Helvetica"/>
          <w:sz w:val="22"/>
          <w:szCs w:val="22"/>
          <w:lang w:val="en-US"/>
        </w:rPr>
        <w:t xml:space="preserve">. </w:t>
      </w:r>
      <w:ins w:id="284" w:author="Heather Kharouba" w:date="2019-02-13T13:28:00Z">
        <w:r w:rsidR="00196095">
          <w:rPr>
            <w:rFonts w:ascii="Helvetica" w:hAnsi="Helvetica" w:cs="Helvetica"/>
            <w:sz w:val="22"/>
            <w:szCs w:val="22"/>
            <w:lang w:val="en-US"/>
          </w:rPr>
          <w:t xml:space="preserve">Without more frequent data, </w:t>
        </w:r>
      </w:ins>
      <w:del w:id="285" w:author="Heather Kharouba" w:date="2019-02-13T13:28:00Z">
        <w:r w:rsidDel="00196095">
          <w:rPr>
            <w:rFonts w:ascii="Helvetica" w:hAnsi="Helvetica" w:cs="Helvetica"/>
            <w:sz w:val="22"/>
            <w:szCs w:val="22"/>
            <w:lang w:val="en-US"/>
          </w:rPr>
          <w:delText xml:space="preserve">This can make measuring </w:delText>
        </w:r>
      </w:del>
      <w:ins w:id="286" w:author="Heather Kharouba" w:date="2019-02-13T13:28:00Z">
        <w:r w:rsidR="00196095">
          <w:rPr>
            <w:rFonts w:ascii="Helvetica" w:hAnsi="Helvetica" w:cs="Helvetica"/>
            <w:sz w:val="22"/>
            <w:szCs w:val="22"/>
            <w:lang w:val="en-US"/>
          </w:rPr>
          <w:t xml:space="preserve">accurately estimating </w:t>
        </w:r>
      </w:ins>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ins w:id="287" w:author="Heather Kharouba" w:date="2019-02-13T13:35:00Z">
        <w:r w:rsidR="00024C74">
          <w:rPr>
            <w:rFonts w:ascii="Helvetica" w:hAnsi="Helvetica" w:cs="Helvetica"/>
            <w:sz w:val="22"/>
            <w:szCs w:val="22"/>
            <w:lang w:val="en-US"/>
          </w:rPr>
          <w:t xml:space="preserve">the lower trophic levels of </w:t>
        </w:r>
      </w:ins>
      <w:r>
        <w:rPr>
          <w:rFonts w:ascii="Helvetica" w:hAnsi="Helvetica" w:cs="Helvetica"/>
          <w:sz w:val="22"/>
          <w:szCs w:val="22"/>
          <w:lang w:val="en-US"/>
        </w:rPr>
        <w:t xml:space="preserve">some aquatic systems </w:t>
      </w:r>
      <w:ins w:id="288" w:author="Heather Kharouba" w:date="2019-02-13T13:28:00Z">
        <w:r w:rsidR="00196095">
          <w:rPr>
            <w:rFonts w:ascii="Helvetica" w:hAnsi="Helvetica" w:cs="Helvetica"/>
            <w:sz w:val="22"/>
            <w:szCs w:val="22"/>
            <w:lang w:val="en-US"/>
          </w:rPr>
          <w:t xml:space="preserve">will be </w:t>
        </w:r>
      </w:ins>
      <w:del w:id="289" w:author="Heather Kharouba" w:date="2019-02-13T13:28:00Z">
        <w:r w:rsidDel="00196095">
          <w:rPr>
            <w:rFonts w:ascii="Helvetica" w:hAnsi="Helvetica" w:cs="Helvetica"/>
            <w:sz w:val="22"/>
            <w:szCs w:val="22"/>
            <w:lang w:val="en-US"/>
          </w:rPr>
          <w:delText>more</w:delText>
        </w:r>
        <w:r w:rsidR="00160463" w:rsidDel="00196095">
          <w:rPr>
            <w:rFonts w:ascii="Helvetica" w:hAnsi="Helvetica" w:cs="Helvetica"/>
            <w:sz w:val="22"/>
            <w:szCs w:val="22"/>
            <w:lang w:val="en-US"/>
          </w:rPr>
          <w:delText xml:space="preserve"> </w:delText>
        </w:r>
      </w:del>
      <w:r w:rsidR="00160463">
        <w:rPr>
          <w:rFonts w:ascii="Helvetica" w:hAnsi="Helvetica" w:cs="Helvetica"/>
          <w:sz w:val="22"/>
          <w:szCs w:val="22"/>
          <w:lang w:val="en-US"/>
        </w:rPr>
        <w:t>difficult</w:t>
      </w:r>
      <w:del w:id="290" w:author="Heather Kharouba" w:date="2019-02-13T13:28:00Z">
        <w:r w:rsidR="00160463" w:rsidDel="00196095">
          <w:rPr>
            <w:rFonts w:ascii="Helvetica" w:hAnsi="Helvetica" w:cs="Helvetica"/>
            <w:sz w:val="22"/>
            <w:szCs w:val="22"/>
            <w:lang w:val="en-US"/>
          </w:rPr>
          <w:delText xml:space="preserve"> to measure without frequent data</w:delText>
        </w:r>
      </w:del>
      <w:r w:rsidR="004257D6">
        <w:rPr>
          <w:rFonts w:ascii="Helvetica" w:hAnsi="Helvetica" w:cs="Helvetica"/>
          <w:sz w:val="22"/>
          <w:szCs w:val="22"/>
          <w:lang w:val="en-US"/>
        </w:rPr>
        <w:t xml:space="preserve">. </w:t>
      </w:r>
      <w:commentRangeEnd w:id="280"/>
      <w:r w:rsidR="003D36ED">
        <w:rPr>
          <w:rStyle w:val="CommentReference"/>
        </w:rPr>
        <w:commentReference w:id="280"/>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w:t>
      </w:r>
      <w:del w:id="291" w:author="Heather Kharouba" w:date="2019-02-13T13:35:00Z">
        <w:r w:rsidDel="00124A98">
          <w:rPr>
            <w:rFonts w:ascii="Helvetica" w:hAnsi="Helvetica" w:cs="Helvetica"/>
            <w:sz w:val="22"/>
            <w:szCs w:val="22"/>
            <w:lang w:val="en-US"/>
          </w:rPr>
          <w:delText>,</w:delText>
        </w:r>
      </w:del>
      <w:r>
        <w:rPr>
          <w:rFonts w:ascii="Helvetica" w:hAnsi="Helvetica" w:cs="Helvetica"/>
          <w:sz w:val="22"/>
          <w:szCs w:val="22"/>
          <w:lang w:val="en-US"/>
        </w:rPr>
        <w:t xml:space="preserve"> </w:t>
      </w:r>
      <w:del w:id="292" w:author="Heather Kharouba" w:date="2019-02-13T13:35:00Z">
        <w:r w:rsidDel="00124A98">
          <w:rPr>
            <w:rFonts w:ascii="Helvetica" w:hAnsi="Helvetica" w:cs="Helvetica"/>
            <w:sz w:val="22"/>
            <w:szCs w:val="22"/>
            <w:lang w:val="en-US"/>
          </w:rPr>
          <w:delText xml:space="preserve">and multiple mechanisms, </w:delText>
        </w:r>
      </w:del>
      <w:r>
        <w:rPr>
          <w:rFonts w:ascii="Helvetica" w:hAnsi="Helvetica" w:cs="Helvetica"/>
          <w:sz w:val="22"/>
          <w:szCs w:val="22"/>
          <w:lang w:val="en-US"/>
        </w:rPr>
        <w:t>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44671F4E"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F15A74">
        <w:rPr>
          <w:rFonts w:ascii="Helvetica" w:hAnsi="Helvetica" w:cs="Helvetica"/>
          <w:sz w:val="22"/>
          <w:szCs w:val="22"/>
          <w:lang w:val="en-US"/>
        </w:rPr>
        <w:t xml:space="preserve">were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ins w:id="293" w:author="Heather Kharouba" w:date="2019-02-11T12:01:00Z">
        <w:r w:rsidR="001D1C7F">
          <w:rPr>
            <w:rFonts w:ascii="Helvetica" w:hAnsi="Helvetica" w:cs="Helvetica"/>
            <w:sz w:val="22"/>
            <w:szCs w:val="22"/>
            <w:lang w:val="en-US"/>
          </w:rPr>
          <w:t>; Figure X</w:t>
        </w:r>
      </w:ins>
      <w:r w:rsidR="002261CA">
        <w:rPr>
          <w:rFonts w:ascii="Helvetica" w:hAnsi="Helvetica" w:cs="Helvetica"/>
          <w:sz w:val="22"/>
          <w:szCs w:val="22"/>
          <w:lang w:val="en-US"/>
        </w:rPr>
        <w:t>)</w:t>
      </w:r>
      <w:r w:rsidR="00080BEF">
        <w:rPr>
          <w:rFonts w:ascii="Helvetica" w:hAnsi="Helvetica" w:cs="Helvetica"/>
          <w:sz w:val="22"/>
          <w:szCs w:val="22"/>
          <w:lang w:val="en-US"/>
        </w:rPr>
        <w:t>.</w:t>
      </w:r>
      <w:ins w:id="294" w:author="Heather Kharouba" w:date="2019-01-10T13:22:00Z">
        <w:r w:rsidR="004B7984">
          <w:rPr>
            <w:rFonts w:ascii="Helvetica" w:hAnsi="Helvetica" w:cs="Helvetica"/>
            <w:sz w:val="22"/>
            <w:szCs w:val="22"/>
            <w:lang w:val="en-US"/>
          </w:rPr>
          <w:t xml:space="preserve"> </w:t>
        </w:r>
      </w:ins>
      <w:commentRangeStart w:id="295"/>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ins w:id="296" w:author="Heather Kharouba" w:date="2019-02-13T12:40:00Z">
        <w:r w:rsidR="0020733D">
          <w:rPr>
            <w:rFonts w:ascii="Helvetica" w:hAnsi="Helvetica" w:cs="Helvetica"/>
            <w:sz w:val="22"/>
            <w:szCs w:val="22"/>
            <w:lang w:val="en-US"/>
          </w:rPr>
          <w:t xml:space="preserve"> in relation to the relative timing of the interaction</w:t>
        </w:r>
      </w:ins>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commentRangeEnd w:id="295"/>
      <w:r w:rsidR="00EE3765">
        <w:rPr>
          <w:rStyle w:val="CommentReference"/>
        </w:rPr>
        <w:commentReference w:id="295"/>
      </w:r>
      <w:ins w:id="297" w:author="Heather Kharouba" w:date="2019-02-13T12:35:00Z">
        <w:r w:rsidR="0020733D">
          <w:rPr>
            <w:rFonts w:ascii="Helvetica" w:hAnsi="Helvetica" w:cs="Helvetica"/>
            <w:sz w:val="22"/>
            <w:szCs w:val="22"/>
            <w:lang w:val="en-US"/>
          </w:rPr>
          <w:t xml:space="preserve"> (Figure 2)</w:t>
        </w:r>
      </w:ins>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1B5C31F0"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298"/>
      <w:r w:rsidR="00CC2C2F">
        <w:rPr>
          <w:rFonts w:ascii="Helvetica" w:hAnsi="Helvetica" w:cs="Helvetica"/>
          <w:sz w:val="22"/>
          <w:szCs w:val="22"/>
          <w:lang w:val="en-US"/>
        </w:rPr>
        <w:t>mechanisms may—or may not—appear feasible for the interaction</w:t>
      </w:r>
      <w:commentRangeEnd w:id="298"/>
      <w:r w:rsidR="002B3034">
        <w:rPr>
          <w:rStyle w:val="CommentReference"/>
        </w:rPr>
        <w:commentReference w:id="298"/>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3528FE06"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ins w:id="299" w:author="Heather Kharouba" w:date="2019-02-13T13:37:00Z">
        <w:r w:rsidR="00F51CE8">
          <w:rPr>
            <w:rFonts w:ascii="Helvetica" w:hAnsi="Helvetica" w:cs="Helvetica"/>
            <w:sz w:val="22"/>
            <w:szCs w:val="22"/>
            <w:lang w:val="en-US"/>
          </w:rPr>
          <w:t xml:space="preserve">Mary O’Connor, </w:t>
        </w:r>
      </w:ins>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ins w:id="300" w:author="Heather Kharouba" w:date="2019-02-11T11:03:00Z"/>
          <w:rFonts w:ascii="Helvetica" w:hAnsi="Helvetica" w:cs="Helvetica"/>
          <w:b/>
          <w:bCs/>
          <w:sz w:val="22"/>
          <w:szCs w:val="22"/>
          <w:lang w:val="en-US"/>
        </w:rPr>
      </w:pPr>
      <w:commentRangeStart w:id="301"/>
      <w:ins w:id="302" w:author="Heather Kharouba" w:date="2019-02-11T11:03:00Z">
        <w:r w:rsidRPr="000A66AD">
          <w:rPr>
            <w:rFonts w:ascii="Helvetica" w:hAnsi="Helvetica" w:cs="Helvetica"/>
            <w:b/>
            <w:sz w:val="22"/>
            <w:szCs w:val="22"/>
            <w:lang w:val="en-US"/>
          </w:rPr>
          <w:t>Cushing match-mismatch hyp</w:t>
        </w:r>
      </w:ins>
      <w:commentRangeEnd w:id="301"/>
      <w:ins w:id="303" w:author="Heather Kharouba" w:date="2019-02-13T15:02:00Z">
        <w:r w:rsidR="000A66AD">
          <w:rPr>
            <w:rStyle w:val="CommentReference"/>
          </w:rPr>
          <w:commentReference w:id="301"/>
        </w:r>
      </w:ins>
      <w:ins w:id="305" w:author="Heather Kharouba" w:date="2019-02-11T11:03:00Z">
        <w:r w:rsidRPr="000A66AD">
          <w:rPr>
            <w:rFonts w:ascii="Helvetica" w:hAnsi="Helvetica" w:cs="Helvetica"/>
            <w:b/>
            <w:sz w:val="22"/>
            <w:szCs w:val="22"/>
            <w:lang w:val="en-US"/>
          </w:rPr>
          <w:t>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ins>
      <w:ins w:id="306" w:author="Heather Kharouba" w:date="2019-02-13T15:07:00Z">
        <w:r w:rsidR="00DA375A">
          <w:rPr>
            <w:rFonts w:ascii="Helvetica" w:hAnsi="Helvetica" w:cs="Helvetica"/>
            <w:sz w:val="22"/>
            <w:szCs w:val="22"/>
            <w:lang w:val="en-US"/>
          </w:rPr>
          <w:t xml:space="preserve">(i.e. reaching maximum fitness) </w:t>
        </w:r>
      </w:ins>
      <w:ins w:id="307" w:author="Heather Kharouba" w:date="2019-02-11T11:03:00Z">
        <w:r>
          <w:rPr>
            <w:rFonts w:ascii="Helvetica" w:hAnsi="Helvetica" w:cs="Helvetica"/>
            <w:sz w:val="22"/>
            <w:szCs w:val="22"/>
            <w:lang w:val="en-US"/>
          </w:rPr>
          <w:t>with the peak of resource availability</w:t>
        </w:r>
      </w:ins>
      <w:ins w:id="308" w:author="Heather Kharouba" w:date="2019-02-13T15:02:00Z">
        <w:r w:rsidR="000A66AD">
          <w:rPr>
            <w:rFonts w:ascii="Helvetica" w:hAnsi="Helvetica" w:cs="Helvetica"/>
            <w:sz w:val="22"/>
            <w:szCs w:val="22"/>
            <w:lang w:val="en-US"/>
          </w:rPr>
          <w:t xml:space="preserve"> and</w:t>
        </w:r>
      </w:ins>
      <w:ins w:id="309" w:author="Heather Kharouba" w:date="2019-02-11T11:03:00Z">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ins>
      <w:ins w:id="310" w:author="Heather Kharouba" w:date="2019-02-13T15:03:00Z">
        <w:r w:rsidR="00EE7DA2">
          <w:rPr>
            <w:rFonts w:ascii="Helvetica" w:hAnsi="Helvetica" w:cs="Helvetica"/>
            <w:sz w:val="22"/>
            <w:szCs w:val="22"/>
            <w:lang w:val="en-US"/>
          </w:rPr>
          <w:t xml:space="preserve">). </w:t>
        </w:r>
      </w:ins>
      <w:ins w:id="311" w:author="Heather Kharouba" w:date="2019-02-11T11:03:00Z">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ins>
      <w:ins w:id="312" w:author="Heather Kharouba" w:date="2019-02-13T15:04:00Z">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ins>
    </w:p>
    <w:p w14:paraId="05C4B6C2" w14:textId="77777777" w:rsidR="0080602E" w:rsidRDefault="0080602E" w:rsidP="00CF2EB3">
      <w:pPr>
        <w:widowControl w:val="0"/>
        <w:autoSpaceDE w:val="0"/>
        <w:autoSpaceDN w:val="0"/>
        <w:adjustRightInd w:val="0"/>
        <w:rPr>
          <w:ins w:id="313" w:author="Heather Kharouba" w:date="2019-02-11T11:03:00Z"/>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ins w:id="314"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ins w:id="315" w:author="Heather Kharouba" w:date="2019-02-13T15:04:00Z"/>
          <w:rFonts w:ascii="Helvetica" w:hAnsi="Helvetica" w:cs="Helvetica"/>
          <w:b/>
          <w:bCs/>
          <w:sz w:val="22"/>
          <w:szCs w:val="22"/>
          <w:lang w:val="en-US"/>
        </w:rPr>
      </w:pPr>
      <w:ins w:id="316" w:author="Heather Kharouba" w:date="2019-02-13T15:04:00Z">
        <w:r>
          <w:rPr>
            <w:rFonts w:ascii="Helvetica" w:hAnsi="Helvetica" w:cs="Helvetica"/>
            <w:b/>
            <w:bCs/>
            <w:sz w:val="22"/>
            <w:szCs w:val="22"/>
            <w:lang w:val="en-US"/>
          </w:rPr>
          <w:t xml:space="preserve">Synchrony baseline- </w:t>
        </w:r>
      </w:ins>
      <w:ins w:id="317" w:author="Heather Kharouba" w:date="2019-02-13T15:09:00Z">
        <w:r w:rsidR="00AB19C4">
          <w:rPr>
            <w:rFonts w:ascii="Helvetica" w:hAnsi="Helvetica" w:cs="Helvetica"/>
            <w:sz w:val="22"/>
            <w:szCs w:val="22"/>
            <w:lang w:val="en-US"/>
          </w:rPr>
          <w:t>a</w:t>
        </w:r>
      </w:ins>
      <w:ins w:id="318" w:author="Heather Kharouba" w:date="2019-02-13T15:04:00Z">
        <w:r w:rsidRPr="00CF2EB3">
          <w:rPr>
            <w:rFonts w:ascii="Helvetica" w:hAnsi="Helvetica" w:cs="Helvetica"/>
            <w:sz w:val="22"/>
            <w:szCs w:val="22"/>
            <w:lang w:val="en-US"/>
          </w:rPr>
          <w:t xml:space="preserve"> </w:t>
        </w:r>
      </w:ins>
      <w:ins w:id="319" w:author="Heather Kharouba" w:date="2019-02-13T15:09:00Z">
        <w:r w:rsidR="00AB19C4">
          <w:rPr>
            <w:rFonts w:ascii="Helvetica" w:hAnsi="Helvetica" w:cs="Helvetica"/>
            <w:sz w:val="22"/>
            <w:szCs w:val="22"/>
            <w:lang w:val="en-US"/>
          </w:rPr>
          <w:t xml:space="preserve">hypothesis that the </w:t>
        </w:r>
      </w:ins>
      <w:ins w:id="320" w:author="Heather Kharouba" w:date="2019-02-13T15:04:00Z">
        <w:r w:rsidRPr="00CF2EB3">
          <w:rPr>
            <w:rFonts w:ascii="Helvetica" w:hAnsi="Helvetica" w:cs="Helvetica"/>
            <w:sz w:val="22"/>
            <w:szCs w:val="22"/>
            <w:lang w:val="en-US"/>
          </w:rPr>
          <w:t xml:space="preserve">pre-climate change baseline </w:t>
        </w:r>
      </w:ins>
      <w:ins w:id="321" w:author="Heather Kharouba" w:date="2019-02-13T15:09:00Z">
        <w:r w:rsidR="00AB19C4">
          <w:rPr>
            <w:rFonts w:ascii="Helvetica" w:hAnsi="Helvetica" w:cs="Helvetica"/>
            <w:sz w:val="22"/>
            <w:szCs w:val="22"/>
            <w:lang w:val="en-US"/>
          </w:rPr>
          <w:t xml:space="preserve">is </w:t>
        </w:r>
      </w:ins>
      <w:ins w:id="322" w:author="Heather Kharouba" w:date="2019-02-13T15:10:00Z">
        <w:r w:rsidR="00AB19C4">
          <w:rPr>
            <w:rFonts w:ascii="Helvetica" w:hAnsi="Helvetica" w:cs="Helvetica"/>
            <w:sz w:val="22"/>
            <w:szCs w:val="22"/>
            <w:lang w:val="en-US"/>
          </w:rPr>
          <w:t>that</w:t>
        </w:r>
      </w:ins>
      <w:ins w:id="323" w:author="Heather Kharouba" w:date="2019-02-13T15:04:00Z">
        <w:r w:rsidRPr="00CF2EB3">
          <w:rPr>
            <w:rFonts w:ascii="Helvetica" w:hAnsi="Helvetica" w:cs="Helvetica"/>
            <w:sz w:val="22"/>
            <w:szCs w:val="22"/>
            <w:lang w:val="en-US"/>
          </w:rPr>
          <w:t xml:space="preserve"> the most energetically demanding phase of the </w:t>
        </w:r>
      </w:ins>
      <w:ins w:id="324" w:author="Heather Kharouba" w:date="2019-02-13T15:05:00Z">
        <w:r w:rsidR="009E3C6F">
          <w:rPr>
            <w:rFonts w:ascii="Helvetica" w:hAnsi="Helvetica" w:cs="Helvetica"/>
            <w:sz w:val="22"/>
            <w:szCs w:val="22"/>
            <w:lang w:val="en-US"/>
          </w:rPr>
          <w:t>consumer is</w:t>
        </w:r>
      </w:ins>
      <w:ins w:id="325" w:author="Heather Kharouba" w:date="2019-02-13T15:04:00Z">
        <w:r>
          <w:rPr>
            <w:rFonts w:ascii="Helvetica" w:hAnsi="Helvetica" w:cs="Helvetica"/>
            <w:sz w:val="22"/>
            <w:szCs w:val="22"/>
            <w:lang w:val="en-US"/>
          </w:rPr>
          <w:t xml:space="preserve"> at the </w:t>
        </w:r>
      </w:ins>
      <w:ins w:id="326" w:author="Heather Kharouba" w:date="2019-02-13T15:06:00Z">
        <w:r w:rsidR="009E3C6F">
          <w:rPr>
            <w:rFonts w:ascii="Helvetica" w:hAnsi="Helvetica" w:cs="Helvetica"/>
            <w:sz w:val="22"/>
            <w:szCs w:val="22"/>
            <w:lang w:val="en-US"/>
          </w:rPr>
          <w:t>same t</w:t>
        </w:r>
      </w:ins>
      <w:ins w:id="327" w:author="Heather Kharouba" w:date="2019-02-13T15:04:00Z">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ins>
      <w:ins w:id="328" w:author="Heather Kharouba" w:date="2019-02-13T15:08:00Z">
        <w:r w:rsidR="00872B64">
          <w:rPr>
            <w:rFonts w:ascii="Helvetica" w:hAnsi="Helvetica" w:cs="Helvetica"/>
            <w:sz w:val="22"/>
            <w:szCs w:val="22"/>
            <w:lang w:val="en-US"/>
          </w:rPr>
          <w:t>, and thus fitness was at its maximum</w:t>
        </w:r>
      </w:ins>
      <w:ins w:id="329" w:author="Heather Kharouba" w:date="2019-02-13T15:05:00Z">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ins>
      <w:ins w:id="330" w:author="Heather Kharouba" w:date="2019-02-13T15:04:00Z">
        <w:r w:rsidRPr="00CF2EB3">
          <w:rPr>
            <w:rFonts w:ascii="Helvetica" w:hAnsi="Helvetica" w:cs="Helvetica"/>
            <w:sz w:val="22"/>
            <w:szCs w:val="22"/>
            <w:lang w:val="en-US"/>
          </w:rPr>
          <w:t>).</w:t>
        </w:r>
      </w:ins>
    </w:p>
    <w:p w14:paraId="34DDB338" w14:textId="77777777" w:rsidR="005C2081" w:rsidRDefault="005C2081" w:rsidP="00CF2EB3">
      <w:pPr>
        <w:widowControl w:val="0"/>
        <w:autoSpaceDE w:val="0"/>
        <w:autoSpaceDN w:val="0"/>
        <w:adjustRightInd w:val="0"/>
        <w:rPr>
          <w:ins w:id="331" w:author="Heather Kharouba" w:date="2019-02-13T15:04:00Z"/>
          <w:rFonts w:ascii="Helvetica" w:hAnsi="Helvetica" w:cs="Helvetica"/>
          <w:b/>
          <w:bCs/>
          <w:sz w:val="22"/>
          <w:szCs w:val="22"/>
          <w:lang w:val="en-US"/>
        </w:rPr>
      </w:pPr>
    </w:p>
    <w:p w14:paraId="77EC59BB" w14:textId="22CA94F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w:t>
      </w:r>
      <w:del w:id="332" w:author="Heather Kharouba" w:date="2019-02-13T15:06:00Z">
        <w:r w:rsidRPr="00CF2EB3" w:rsidDel="00DA375A">
          <w:rPr>
            <w:rFonts w:ascii="Helvetica" w:hAnsi="Helvetica" w:cs="Helvetica"/>
            <w:sz w:val="22"/>
            <w:szCs w:val="22"/>
            <w:lang w:val="en-US"/>
          </w:rPr>
          <w:delText xml:space="preserve">phenological </w:delText>
        </w:r>
      </w:del>
      <w:r w:rsidRPr="00CF2EB3">
        <w:rPr>
          <w:rFonts w:ascii="Helvetica" w:hAnsi="Helvetica" w:cs="Helvetica"/>
          <w:sz w:val="22"/>
          <w:szCs w:val="22"/>
          <w:lang w:val="en-US"/>
        </w:rPr>
        <w:t>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6D7C93A6" w:rsidR="00CF2EB3" w:rsidDel="002161AA" w:rsidRDefault="00CF2EB3" w:rsidP="00CF2EB3">
      <w:pPr>
        <w:widowControl w:val="0"/>
        <w:autoSpaceDE w:val="0"/>
        <w:autoSpaceDN w:val="0"/>
        <w:adjustRightInd w:val="0"/>
        <w:rPr>
          <w:del w:id="333" w:author="Heather Kharouba" w:date="2019-02-13T15:11:00Z"/>
          <w:rFonts w:ascii="Helvetica" w:hAnsi="Helvetica" w:cs="Helvetica"/>
          <w:b/>
          <w:bCs/>
          <w:sz w:val="22"/>
          <w:szCs w:val="22"/>
          <w:lang w:val="en-US"/>
        </w:rPr>
      </w:pPr>
    </w:p>
    <w:p w14:paraId="7E41CA0F" w14:textId="77777777" w:rsidR="002161AA" w:rsidRPr="00CF2EB3" w:rsidRDefault="002161AA" w:rsidP="00CF2EB3">
      <w:pPr>
        <w:widowControl w:val="0"/>
        <w:autoSpaceDE w:val="0"/>
        <w:autoSpaceDN w:val="0"/>
        <w:adjustRightInd w:val="0"/>
        <w:rPr>
          <w:ins w:id="334" w:author="Heather Kharouba" w:date="2019-02-13T15:11:00Z"/>
          <w:rFonts w:ascii="Helvetica" w:hAnsi="Helvetica" w:cs="Helvetica"/>
          <w:b/>
          <w:bCs/>
          <w:sz w:val="22"/>
          <w:szCs w:val="22"/>
          <w:lang w:val="en-US"/>
        </w:rPr>
      </w:pPr>
    </w:p>
    <w:p w14:paraId="0EC0F934" w14:textId="26A7755B" w:rsidR="00CF2EB3" w:rsidRPr="00CF2EB3" w:rsidDel="002161AA" w:rsidRDefault="00CF2EB3" w:rsidP="00CF2EB3">
      <w:pPr>
        <w:widowControl w:val="0"/>
        <w:autoSpaceDE w:val="0"/>
        <w:autoSpaceDN w:val="0"/>
        <w:adjustRightInd w:val="0"/>
        <w:rPr>
          <w:del w:id="335" w:author="Heather Kharouba" w:date="2019-02-13T15:11:00Z"/>
          <w:rFonts w:ascii="Helvetica" w:hAnsi="Helvetica" w:cs="Helvetica"/>
          <w:sz w:val="22"/>
          <w:szCs w:val="22"/>
          <w:lang w:val="en-US"/>
        </w:rPr>
      </w:pPr>
      <w:commentRangeStart w:id="336"/>
      <w:del w:id="337" w:author="Heather Kharouba" w:date="2019-02-13T15:11:00Z">
        <w:r w:rsidRPr="00CF2EB3" w:rsidDel="002161AA">
          <w:rPr>
            <w:rFonts w:ascii="Helvetica" w:hAnsi="Helvetica" w:cs="Helvetica"/>
            <w:b/>
            <w:bCs/>
            <w:sz w:val="22"/>
            <w:szCs w:val="22"/>
            <w:lang w:val="en-US"/>
          </w:rPr>
          <w:delText>Mechanism-</w:delText>
        </w:r>
        <w:r w:rsidRPr="00CF2EB3" w:rsidDel="002161AA">
          <w:rPr>
            <w:rFonts w:ascii="Helvetica" w:hAnsi="Helvetica" w:cs="Helvetica"/>
            <w:sz w:val="22"/>
            <w:szCs w:val="22"/>
            <w:lang w:val="en-US"/>
          </w:rPr>
          <w:delText xml:space="preserve"> causal ecological process or pathway that produces the Cushing curve</w:delText>
        </w:r>
        <w:commentRangeEnd w:id="336"/>
        <w:r w:rsidR="006F0C4B" w:rsidDel="002161AA">
          <w:rPr>
            <w:rStyle w:val="CommentReference"/>
          </w:rPr>
          <w:commentReference w:id="336"/>
        </w:r>
      </w:del>
    </w:p>
    <w:p w14:paraId="1C24FF22" w14:textId="5F394B54" w:rsidR="00CF2EB3" w:rsidRPr="00CF2EB3" w:rsidDel="002161AA" w:rsidRDefault="00CF2EB3" w:rsidP="00CF2EB3">
      <w:pPr>
        <w:widowControl w:val="0"/>
        <w:autoSpaceDE w:val="0"/>
        <w:autoSpaceDN w:val="0"/>
        <w:adjustRightInd w:val="0"/>
        <w:rPr>
          <w:del w:id="338" w:author="Heather Kharouba" w:date="2019-02-13T15:11:00Z"/>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ins w:id="339" w:author="Heather Kharouba" w:date="2019-02-18T14:35:00Z">
        <w:r w:rsidR="007120E9" w:rsidRPr="00031A91">
          <w:rPr>
            <w:rFonts w:ascii="Helvetica" w:hAnsi="Helvetica"/>
            <w:sz w:val="22"/>
            <w:szCs w:val="22"/>
          </w:rPr>
          <w:t xml:space="preserve">Counts </w:t>
        </w:r>
      </w:ins>
      <w:ins w:id="340" w:author="Heather Kharouba" w:date="2019-02-18T14:40:00Z">
        <w:r w:rsidR="00E76EC8" w:rsidRPr="00031A91">
          <w:rPr>
            <w:rFonts w:ascii="Helvetica" w:hAnsi="Helvetica"/>
            <w:sz w:val="22"/>
            <w:szCs w:val="22"/>
          </w:rPr>
          <w:t xml:space="preserve">in the table </w:t>
        </w:r>
      </w:ins>
      <w:ins w:id="341" w:author="Heather Kharouba" w:date="2019-02-18T14:35:00Z">
        <w:r w:rsidR="007120E9" w:rsidRPr="00031A91">
          <w:rPr>
            <w:rFonts w:ascii="Helvetica" w:hAnsi="Helvetica"/>
            <w:sz w:val="22"/>
            <w:szCs w:val="22"/>
          </w:rPr>
          <w:t xml:space="preserve">are </w:t>
        </w:r>
      </w:ins>
      <w:ins w:id="342" w:author="Heather Kharouba" w:date="2019-02-18T14:40:00Z">
        <w:r w:rsidR="00E76EC8" w:rsidRPr="00031A91">
          <w:rPr>
            <w:rFonts w:ascii="Helvetica" w:hAnsi="Helvetica"/>
            <w:sz w:val="22"/>
            <w:szCs w:val="22"/>
          </w:rPr>
          <w:t>numbers of</w:t>
        </w:r>
      </w:ins>
      <w:ins w:id="343" w:author="Heather Kharouba" w:date="2019-02-18T14:35:00Z">
        <w:r w:rsidR="007120E9" w:rsidRPr="00031A91">
          <w:rPr>
            <w:rFonts w:ascii="Helvetica" w:hAnsi="Helvetica"/>
            <w:sz w:val="22"/>
            <w:szCs w:val="22"/>
          </w:rPr>
          <w:t xml:space="preserve"> individual pair-wise interactions</w:t>
        </w:r>
      </w:ins>
      <w:ins w:id="344" w:author="Heather Kharouba" w:date="2019-02-18T14:43:00Z">
        <w:r w:rsidR="00D13003" w:rsidRPr="00031A91">
          <w:rPr>
            <w:rFonts w:ascii="Helvetica" w:hAnsi="Helvetica"/>
            <w:sz w:val="22"/>
            <w:szCs w:val="22"/>
          </w:rPr>
          <w:t xml:space="preserve"> (n=46</w:t>
        </w:r>
        <w:r w:rsidR="00914082" w:rsidRPr="00031A91">
          <w:rPr>
            <w:rFonts w:ascii="Helvetica" w:hAnsi="Helvetica"/>
            <w:sz w:val="22"/>
            <w:szCs w:val="22"/>
          </w:rPr>
          <w:t>)</w:t>
        </w:r>
      </w:ins>
      <w:ins w:id="345" w:author="Heather Kharouba" w:date="2019-02-18T14:40:00Z">
        <w:r w:rsidR="00E76EC8" w:rsidRPr="00031A91">
          <w:rPr>
            <w:rFonts w:ascii="Helvetica" w:hAnsi="Helvetica"/>
            <w:sz w:val="22"/>
            <w:szCs w:val="22"/>
          </w:rPr>
          <w:t>.</w:t>
        </w:r>
      </w:ins>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ins w:id="346" w:author="Heather Kharouba" w:date="2019-02-18T14:41:00Z">
              <w:r w:rsidR="00E76EC8">
                <w:rPr>
                  <w:rFonts w:ascii="Helvetica" w:hAnsi="Helvetica"/>
                  <w:sz w:val="20"/>
                  <w:szCs w:val="20"/>
                </w:rPr>
                <w:t>performance</w:t>
              </w:r>
            </w:ins>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ins w:id="347" w:author="Heather Kharouba" w:date="2019-02-18T14:41:00Z">
              <w:r>
                <w:rPr>
                  <w:rFonts w:ascii="Helvetica" w:hAnsi="Helvetica"/>
                  <w:sz w:val="20"/>
                  <w:szCs w:val="20"/>
                </w:rPr>
                <w:t>performance</w:t>
              </w:r>
            </w:ins>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ins w:id="348" w:author="Heather Kharouba" w:date="2019-02-18T16:06:00Z">
              <w:r w:rsidRPr="00031A91">
                <w:rPr>
                  <w:rFonts w:ascii="Helvetica" w:hAnsi="Helvetica"/>
                  <w:sz w:val="20"/>
                  <w:szCs w:val="20"/>
                </w:rPr>
                <w:t>6</w:t>
              </w:r>
            </w:ins>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ins w:id="349" w:author="Heather Kharouba" w:date="2019-02-18T14:42:00Z">
              <w:r w:rsidR="00E76EC8">
                <w:rPr>
                  <w:rFonts w:ascii="Helvetica" w:hAnsi="Helvetica"/>
                  <w:sz w:val="20"/>
                  <w:szCs w:val="20"/>
                </w:rPr>
                <w:t>8</w:t>
              </w:r>
            </w:ins>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ins w:id="350" w:author="Heather Kharouba" w:date="2019-02-18T14:42:00Z">
              <w:r w:rsidR="00031A91">
                <w:rPr>
                  <w:rFonts w:ascii="Helvetica" w:hAnsi="Helvetica"/>
                  <w:i/>
                  <w:sz w:val="20"/>
                  <w:szCs w:val="20"/>
                </w:rPr>
                <w:t>8</w:t>
              </w:r>
            </w:ins>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ins w:id="351" w:author="Heather Kharouba" w:date="2019-02-18T16:07:00Z">
              <w:r>
                <w:rPr>
                  <w:rFonts w:ascii="Helvetica" w:hAnsi="Helvetica"/>
                  <w:sz w:val="20"/>
                  <w:szCs w:val="20"/>
                </w:rPr>
                <w:t>1</w:t>
              </w:r>
            </w:ins>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ins w:id="352" w:author="Heather Kharouba" w:date="2019-02-18T16:04:00Z">
              <w:r w:rsidR="00031A91">
                <w:rPr>
                  <w:rFonts w:ascii="Helvetica" w:hAnsi="Helvetica"/>
                  <w:i/>
                  <w:sz w:val="20"/>
                  <w:szCs w:val="20"/>
                </w:rPr>
                <w:t>6</w:t>
              </w:r>
            </w:ins>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31A91">
        <w:tc>
          <w:tcPr>
            <w:tcW w:w="1384" w:type="dxa"/>
          </w:tcPr>
          <w:p w14:paraId="397332E2" w14:textId="77777777" w:rsidR="006F3E7B" w:rsidRPr="00AE69BC" w:rsidRDefault="006F3E7B" w:rsidP="00F4231C">
            <w:pPr>
              <w:rPr>
                <w:rFonts w:ascii="Helvetica" w:hAnsi="Helvetica"/>
                <w:sz w:val="20"/>
                <w:szCs w:val="20"/>
              </w:rPr>
            </w:pPr>
          </w:p>
        </w:tc>
        <w:tc>
          <w:tcPr>
            <w:tcW w:w="851"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C2DEE80" w:rsidR="006F3E7B" w:rsidRPr="00AE3AE4" w:rsidRDefault="000D162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6F3E7B" w:rsidRPr="005842DC" w:rsidRDefault="00A95AE6" w:rsidP="00F4231C">
            <w:pPr>
              <w:rPr>
                <w:rFonts w:ascii="Helvetica" w:hAnsi="Helvetica"/>
                <w:b/>
                <w:sz w:val="20"/>
                <w:szCs w:val="20"/>
              </w:rPr>
            </w:pPr>
            <w:ins w:id="353" w:author="Heather Kharouba" w:date="2019-02-18T16:08:00Z">
              <w:r w:rsidRPr="00DB5786">
                <w:rPr>
                  <w:rFonts w:ascii="Helvetica" w:hAnsi="Helvetica"/>
                  <w:b/>
                  <w:sz w:val="20"/>
                  <w:szCs w:val="20"/>
                </w:rPr>
                <w:t>7</w:t>
              </w:r>
            </w:ins>
          </w:p>
        </w:tc>
        <w:tc>
          <w:tcPr>
            <w:tcW w:w="1276" w:type="dxa"/>
            <w:shd w:val="clear" w:color="auto" w:fill="auto"/>
          </w:tcPr>
          <w:p w14:paraId="3BB2FCB3" w14:textId="1FEF6D29" w:rsidR="006F3E7B" w:rsidRPr="005842DC" w:rsidRDefault="00A95AE6" w:rsidP="00F4231C">
            <w:pPr>
              <w:rPr>
                <w:rFonts w:ascii="Helvetica" w:hAnsi="Helvetica"/>
                <w:b/>
                <w:sz w:val="20"/>
                <w:szCs w:val="20"/>
              </w:rPr>
            </w:pPr>
            <w:ins w:id="354" w:author="Heather Kharouba" w:date="2019-02-18T16:08:00Z">
              <w:r w:rsidRPr="005842DC">
                <w:rPr>
                  <w:rFonts w:ascii="Helvetica" w:hAnsi="Helvetica"/>
                  <w:b/>
                  <w:sz w:val="20"/>
                  <w:szCs w:val="20"/>
                </w:rPr>
                <w:t>1</w:t>
              </w:r>
            </w:ins>
          </w:p>
        </w:tc>
        <w:tc>
          <w:tcPr>
            <w:tcW w:w="1276" w:type="dxa"/>
          </w:tcPr>
          <w:p w14:paraId="5C953558" w14:textId="4C3DCE2F" w:rsidR="006F3E7B" w:rsidRPr="003F0CDA" w:rsidRDefault="00A95AE6" w:rsidP="00F4231C">
            <w:pPr>
              <w:rPr>
                <w:rFonts w:ascii="Helvetica" w:hAnsi="Helvetica"/>
                <w:b/>
                <w:sz w:val="20"/>
                <w:szCs w:val="20"/>
              </w:rPr>
            </w:pPr>
            <w:ins w:id="355" w:author="Heather Kharouba" w:date="2019-02-18T16:08:00Z">
              <w:r w:rsidRPr="002043C5">
                <w:rPr>
                  <w:rFonts w:ascii="Helvetica" w:hAnsi="Helvetica"/>
                  <w:b/>
                  <w:sz w:val="20"/>
                  <w:szCs w:val="20"/>
                </w:rPr>
                <w:t>12</w:t>
              </w:r>
            </w:ins>
          </w:p>
        </w:tc>
        <w:tc>
          <w:tcPr>
            <w:tcW w:w="1275" w:type="dxa"/>
          </w:tcPr>
          <w:p w14:paraId="632C5466" w14:textId="6DC3307A" w:rsidR="006F3E7B" w:rsidRPr="0015590A" w:rsidRDefault="00A95AE6" w:rsidP="00F4231C">
            <w:pPr>
              <w:rPr>
                <w:rFonts w:ascii="Helvetica" w:hAnsi="Helvetica"/>
                <w:b/>
                <w:sz w:val="20"/>
                <w:szCs w:val="20"/>
              </w:rPr>
            </w:pPr>
            <w:ins w:id="356" w:author="Heather Kharouba" w:date="2019-02-18T16:08:00Z">
              <w:r w:rsidRPr="0015590A">
                <w:rPr>
                  <w:rFonts w:ascii="Helvetica" w:hAnsi="Helvetica"/>
                  <w:b/>
                  <w:sz w:val="20"/>
                  <w:szCs w:val="20"/>
                </w:rPr>
                <w:t>26</w:t>
              </w:r>
            </w:ins>
          </w:p>
        </w:tc>
        <w:tc>
          <w:tcPr>
            <w:tcW w:w="851" w:type="dxa"/>
          </w:tcPr>
          <w:p w14:paraId="36AEA851" w14:textId="427534D1" w:rsidR="006F3E7B" w:rsidRPr="006A0C58" w:rsidRDefault="006F3E7B" w:rsidP="00F4231C">
            <w:pPr>
              <w:rPr>
                <w:rFonts w:ascii="Helvetica" w:hAnsi="Helvetica"/>
                <w:b/>
                <w:sz w:val="20"/>
                <w:szCs w:val="20"/>
              </w:rPr>
            </w:pPr>
            <w:r w:rsidRPr="006A0C58">
              <w:rPr>
                <w:rFonts w:ascii="Helvetica" w:hAnsi="Helvetica"/>
                <w:b/>
                <w:sz w:val="20"/>
                <w:szCs w:val="20"/>
              </w:rPr>
              <w:t>4</w:t>
            </w:r>
            <w:ins w:id="357" w:author="Heather Kharouba" w:date="2019-02-18T14:42:00Z">
              <w:r w:rsidR="00031A91" w:rsidRPr="006A0C58">
                <w:rPr>
                  <w:rFonts w:ascii="Helvetica" w:hAnsi="Helvetica"/>
                  <w:b/>
                  <w:sz w:val="20"/>
                  <w:szCs w:val="20"/>
                </w:rPr>
                <w:t>6</w:t>
              </w:r>
            </w:ins>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ins w:id="358" w:author="Heather Kharouba" w:date="2019-02-18T16:08:00Z"/>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ins w:id="359" w:author="Heather Kharouba" w:date="2019-02-18T14:43:00Z">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ins>
      <w:ins w:id="360" w:author="Heather Kharouba" w:date="2019-02-18T14:47:00Z">
        <w:r w:rsidR="00337CE8" w:rsidRPr="00031A91">
          <w:rPr>
            <w:rFonts w:ascii="Helvetica" w:hAnsi="Helvetica"/>
            <w:sz w:val="22"/>
            <w:szCs w:val="22"/>
          </w:rPr>
          <w:t xml:space="preserve"> (n=46</w:t>
        </w:r>
        <w:r w:rsidR="00312225" w:rsidRPr="00031A91">
          <w:rPr>
            <w:rFonts w:ascii="Helvetica" w:hAnsi="Helvetica"/>
            <w:sz w:val="22"/>
            <w:szCs w:val="22"/>
          </w:rPr>
          <w:t>)</w:t>
        </w:r>
      </w:ins>
      <w:ins w:id="361" w:author="Heather Kharouba" w:date="2019-02-18T14:43:00Z">
        <w:r w:rsidR="00914082" w:rsidRPr="00031A91">
          <w:rPr>
            <w:rFonts w:ascii="Helvetica" w:hAnsi="Helvetica"/>
            <w:sz w:val="22"/>
            <w:szCs w:val="22"/>
          </w:rPr>
          <w:t>.</w:t>
        </w:r>
      </w:ins>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ins w:id="362" w:author="Heather Kharouba" w:date="2019-02-18T14:45:00Z">
              <w:r>
                <w:rPr>
                  <w:rFonts w:ascii="Helvetica" w:hAnsi="Helvetica"/>
                  <w:sz w:val="20"/>
                  <w:szCs w:val="20"/>
                </w:rPr>
                <w:t>Level</w:t>
              </w:r>
            </w:ins>
            <w:ins w:id="363" w:author="Heather Kharouba" w:date="2019-02-18T14:44:00Z">
              <w:r>
                <w:rPr>
                  <w:rFonts w:ascii="Helvetica" w:hAnsi="Helvetica"/>
                  <w:sz w:val="20"/>
                  <w:szCs w:val="20"/>
                </w:rPr>
                <w:t xml:space="preserve"> of </w:t>
              </w:r>
            </w:ins>
            <w:ins w:id="364" w:author="Heather Kharouba" w:date="2019-02-18T14:45:00Z">
              <w:r>
                <w:rPr>
                  <w:rFonts w:ascii="Helvetica" w:hAnsi="Helvetica"/>
                  <w:sz w:val="20"/>
                  <w:szCs w:val="20"/>
                </w:rPr>
                <w:t>c</w:t>
              </w:r>
            </w:ins>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ins w:id="365" w:author="Heather Kharouba" w:date="2019-02-18T14:45:00Z">
              <w:r>
                <w:rPr>
                  <w:rFonts w:ascii="Helvetica" w:hAnsi="Helvetica"/>
                  <w:sz w:val="20"/>
                  <w:szCs w:val="20"/>
                </w:rPr>
                <w:t>performance</w:t>
              </w:r>
            </w:ins>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ins w:id="366" w:author="Heather Kharouba" w:date="2019-02-18T15:58:00Z">
              <w:r>
                <w:rPr>
                  <w:rFonts w:ascii="Helvetica" w:hAnsi="Helvetica"/>
                  <w:sz w:val="20"/>
                  <w:szCs w:val="20"/>
                </w:rPr>
                <w:t>5</w:t>
              </w:r>
            </w:ins>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ins w:id="367" w:author="Heather Kharouba" w:date="2019-02-18T14:47:00Z">
              <w:r w:rsidR="004A475B">
                <w:rPr>
                  <w:rFonts w:ascii="Helvetica" w:hAnsi="Helvetica"/>
                  <w:sz w:val="20"/>
                  <w:szCs w:val="20"/>
                </w:rPr>
                <w:t>3</w:t>
              </w:r>
            </w:ins>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ins w:id="368" w:author="Heather Kharouba" w:date="2019-02-18T15:11:00Z">
              <w:r>
                <w:rPr>
                  <w:rFonts w:ascii="Helvetica" w:hAnsi="Helvetica"/>
                  <w:sz w:val="20"/>
                  <w:szCs w:val="20"/>
                </w:rPr>
                <w:t>19</w:t>
              </w:r>
            </w:ins>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ins w:id="369" w:author="Heather Kharouba" w:date="2019-02-18T15:59:00Z">
              <w:r w:rsidR="00337CE8">
                <w:rPr>
                  <w:rFonts w:ascii="Helvetica" w:hAnsi="Helvetica"/>
                  <w:sz w:val="20"/>
                  <w:szCs w:val="20"/>
                </w:rPr>
                <w:t>4</w:t>
              </w:r>
            </w:ins>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ins w:id="370" w:author="Heather Kharouba" w:date="2019-02-18T16:00:00Z">
              <w:r>
                <w:rPr>
                  <w:rFonts w:ascii="Helvetica" w:hAnsi="Helvetica"/>
                  <w:sz w:val="20"/>
                  <w:szCs w:val="20"/>
                </w:rPr>
                <w:t>2</w:t>
              </w:r>
            </w:ins>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ins w:id="371" w:author="Heather Kharouba" w:date="2019-02-18T14:51:00Z">
              <w:r w:rsidRPr="00337CE8">
                <w:rPr>
                  <w:rFonts w:ascii="Helvetica" w:hAnsi="Helvetica"/>
                  <w:b/>
                  <w:sz w:val="20"/>
                  <w:szCs w:val="20"/>
                </w:rPr>
                <w:t>Sub-t</w:t>
              </w:r>
            </w:ins>
            <w:r w:rsidRPr="00337CE8">
              <w:rPr>
                <w:rFonts w:ascii="Helvetica" w:hAnsi="Helvetica"/>
                <w:b/>
                <w:sz w:val="20"/>
                <w:szCs w:val="20"/>
              </w:rPr>
              <w: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ins w:id="372" w:author="Heather Kharouba" w:date="2019-02-18T14:47:00Z">
              <w:r w:rsidR="00337CE8">
                <w:rPr>
                  <w:rFonts w:ascii="Helvetica" w:hAnsi="Helvetica"/>
                  <w:b/>
                  <w:sz w:val="20"/>
                  <w:szCs w:val="20"/>
                </w:rPr>
                <w:t>6</w:t>
              </w:r>
            </w:ins>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ins w:id="373" w:author="Heather Kharouba" w:date="2019-02-18T14:49:00Z">
              <w:r w:rsidRPr="00337CE8">
                <w:rPr>
                  <w:rFonts w:ascii="Helvetica" w:hAnsi="Helvetica"/>
                  <w:b/>
                  <w:sz w:val="20"/>
                  <w:szCs w:val="20"/>
                </w:rPr>
                <w:t>21</w:t>
              </w:r>
            </w:ins>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rPr>
          <w:ins w:id="374" w:author="Heather Kharouba" w:date="2019-02-18T14:51:00Z"/>
        </w:trPr>
        <w:tc>
          <w:tcPr>
            <w:tcW w:w="1983" w:type="dxa"/>
          </w:tcPr>
          <w:p w14:paraId="0E41495B" w14:textId="77777777" w:rsidR="00DD2B1B" w:rsidRPr="00AE69BC" w:rsidRDefault="00DD2B1B" w:rsidP="00F4231C">
            <w:pPr>
              <w:rPr>
                <w:ins w:id="375" w:author="Heather Kharouba" w:date="2019-02-18T14:51:00Z"/>
                <w:rFonts w:ascii="Helvetica" w:hAnsi="Helvetica"/>
                <w:i/>
                <w:sz w:val="20"/>
                <w:szCs w:val="20"/>
              </w:rPr>
            </w:pPr>
          </w:p>
        </w:tc>
        <w:tc>
          <w:tcPr>
            <w:tcW w:w="1247" w:type="dxa"/>
          </w:tcPr>
          <w:p w14:paraId="79A7D83C" w14:textId="4DD0177E" w:rsidR="00DD2B1B" w:rsidRPr="00337CE8" w:rsidRDefault="00DD2B1B" w:rsidP="00F4231C">
            <w:pPr>
              <w:rPr>
                <w:ins w:id="376" w:author="Heather Kharouba" w:date="2019-02-18T14:51:00Z"/>
                <w:rFonts w:ascii="Helvetica" w:hAnsi="Helvetica"/>
                <w:b/>
                <w:sz w:val="20"/>
                <w:szCs w:val="20"/>
              </w:rPr>
            </w:pPr>
            <w:ins w:id="377" w:author="Heather Kharouba" w:date="2019-02-18T14:51:00Z">
              <w:r w:rsidRPr="00337CE8">
                <w:rPr>
                  <w:rFonts w:ascii="Helvetica" w:hAnsi="Helvetica"/>
                  <w:b/>
                  <w:sz w:val="20"/>
                  <w:szCs w:val="20"/>
                </w:rPr>
                <w:t>Totals</w:t>
              </w:r>
            </w:ins>
          </w:p>
        </w:tc>
        <w:tc>
          <w:tcPr>
            <w:tcW w:w="898" w:type="dxa"/>
            <w:tcBorders>
              <w:right w:val="single" w:sz="4" w:space="0" w:color="auto"/>
            </w:tcBorders>
          </w:tcPr>
          <w:p w14:paraId="371F6E22" w14:textId="77777777" w:rsidR="00DD2B1B" w:rsidRPr="00337CE8" w:rsidRDefault="00DD2B1B" w:rsidP="00F4231C">
            <w:pPr>
              <w:rPr>
                <w:ins w:id="378" w:author="Heather Kharouba" w:date="2019-02-18T14:51:00Z"/>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ins w:id="379" w:author="Heather Kharouba" w:date="2019-02-18T14:51:00Z"/>
                <w:rFonts w:ascii="Helvetica" w:hAnsi="Helvetica"/>
                <w:b/>
                <w:sz w:val="20"/>
                <w:szCs w:val="20"/>
              </w:rPr>
            </w:pPr>
            <w:ins w:id="380" w:author="Heather Kharouba" w:date="2019-02-18T14:51:00Z">
              <w:r w:rsidRPr="00337CE8">
                <w:rPr>
                  <w:rFonts w:ascii="Helvetica" w:hAnsi="Helvetica"/>
                  <w:b/>
                  <w:sz w:val="20"/>
                  <w:szCs w:val="20"/>
                </w:rPr>
                <w:t>4</w:t>
              </w:r>
              <w:r w:rsidR="00337CE8">
                <w:rPr>
                  <w:rFonts w:ascii="Helvetica" w:hAnsi="Helvetica"/>
                  <w:b/>
                  <w:sz w:val="20"/>
                  <w:szCs w:val="20"/>
                </w:rPr>
                <w:t>6</w:t>
              </w:r>
            </w:ins>
          </w:p>
        </w:tc>
        <w:tc>
          <w:tcPr>
            <w:tcW w:w="1282" w:type="dxa"/>
            <w:tcBorders>
              <w:left w:val="double" w:sz="4" w:space="0" w:color="auto"/>
            </w:tcBorders>
            <w:shd w:val="clear" w:color="auto" w:fill="auto"/>
          </w:tcPr>
          <w:p w14:paraId="26CA8419" w14:textId="77777777" w:rsidR="00DD2B1B" w:rsidRPr="00337CE8" w:rsidRDefault="00DD2B1B" w:rsidP="00F4231C">
            <w:pPr>
              <w:rPr>
                <w:ins w:id="381" w:author="Heather Kharouba" w:date="2019-02-18T14:51:00Z"/>
                <w:rFonts w:ascii="Helvetica" w:hAnsi="Helvetica"/>
                <w:b/>
                <w:sz w:val="20"/>
                <w:szCs w:val="20"/>
              </w:rPr>
            </w:pPr>
          </w:p>
        </w:tc>
        <w:tc>
          <w:tcPr>
            <w:tcW w:w="595" w:type="dxa"/>
            <w:shd w:val="clear" w:color="auto" w:fill="auto"/>
          </w:tcPr>
          <w:p w14:paraId="423A7817" w14:textId="77777777" w:rsidR="00DD2B1B" w:rsidRPr="00337CE8" w:rsidRDefault="00DD2B1B" w:rsidP="00F4231C">
            <w:pPr>
              <w:rPr>
                <w:ins w:id="382" w:author="Heather Kharouba" w:date="2019-02-18T14:51:00Z"/>
                <w:rFonts w:ascii="Helvetica" w:hAnsi="Helvetica"/>
                <w:b/>
                <w:sz w:val="20"/>
                <w:szCs w:val="20"/>
              </w:rPr>
            </w:pPr>
          </w:p>
        </w:tc>
        <w:tc>
          <w:tcPr>
            <w:tcW w:w="675" w:type="dxa"/>
          </w:tcPr>
          <w:p w14:paraId="581DEF5C" w14:textId="77777777" w:rsidR="00DD2B1B" w:rsidRPr="00337CE8" w:rsidRDefault="00DD2B1B" w:rsidP="00F4231C">
            <w:pPr>
              <w:rPr>
                <w:ins w:id="383" w:author="Heather Kharouba" w:date="2019-02-18T14:51:00Z"/>
                <w:rFonts w:ascii="Helvetica" w:hAnsi="Helvetica"/>
                <w:b/>
                <w:sz w:val="20"/>
                <w:szCs w:val="20"/>
              </w:rPr>
            </w:pPr>
          </w:p>
        </w:tc>
        <w:tc>
          <w:tcPr>
            <w:tcW w:w="992" w:type="dxa"/>
          </w:tcPr>
          <w:p w14:paraId="0F747092" w14:textId="49A3CC31" w:rsidR="00DD2B1B" w:rsidRPr="00337CE8" w:rsidRDefault="00DD2B1B" w:rsidP="00F4231C">
            <w:pPr>
              <w:rPr>
                <w:ins w:id="384" w:author="Heather Kharouba" w:date="2019-02-18T14:51:00Z"/>
                <w:rFonts w:ascii="Helvetica" w:hAnsi="Helvetica"/>
                <w:b/>
                <w:sz w:val="20"/>
                <w:szCs w:val="20"/>
              </w:rPr>
            </w:pPr>
            <w:ins w:id="385" w:author="Heather Kharouba" w:date="2019-02-18T14:51:00Z">
              <w:r w:rsidRPr="00337CE8">
                <w:rPr>
                  <w:rFonts w:ascii="Helvetica" w:hAnsi="Helvetica"/>
                  <w:b/>
                  <w:sz w:val="20"/>
                  <w:szCs w:val="20"/>
                </w:rPr>
                <w:t>4</w:t>
              </w:r>
              <w:r w:rsidR="00825E4E" w:rsidRPr="00337CE8">
                <w:rPr>
                  <w:rFonts w:ascii="Helvetica" w:hAnsi="Helvetica"/>
                  <w:b/>
                  <w:sz w:val="20"/>
                  <w:szCs w:val="20"/>
                </w:rPr>
                <w:t>6</w:t>
              </w:r>
            </w:ins>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776DAE0E" w:rsidR="00FB0B75" w:rsidRPr="00AE69BC" w:rsidRDefault="00A87C4C" w:rsidP="00A43C7A">
      <w:pPr>
        <w:spacing w:line="480" w:lineRule="auto"/>
        <w:rPr>
          <w:rFonts w:ascii="Helvetica" w:hAnsi="Helvetica"/>
          <w:sz w:val="22"/>
          <w:szCs w:val="22"/>
        </w:rPr>
      </w:pPr>
      <w:commentRangeStart w:id="386"/>
      <w:r w:rsidRPr="00AE69BC">
        <w:rPr>
          <w:rFonts w:ascii="Helvetica" w:hAnsi="Helvetica"/>
          <w:sz w:val="22"/>
          <w:szCs w:val="22"/>
        </w:rPr>
        <w:t xml:space="preserve">Figure 1. </w:t>
      </w:r>
      <w:ins w:id="387" w:author="Heather Kharouba" w:date="2019-02-11T14:39:00Z">
        <w:r w:rsidR="000F756B">
          <w:rPr>
            <w:rFonts w:ascii="Helvetica" w:hAnsi="Helvetica" w:cs="Helvetica"/>
            <w:sz w:val="22"/>
            <w:szCs w:val="22"/>
            <w:lang w:val="en-US"/>
          </w:rPr>
          <w:t>C</w:t>
        </w:r>
      </w:ins>
      <w:del w:id="388" w:author="Heather Kharouba" w:date="2019-02-11T14:39:00Z">
        <w:r w:rsidRPr="00AE69BC" w:rsidDel="000F756B">
          <w:rPr>
            <w:rFonts w:ascii="Helvetica" w:hAnsi="Helvetica" w:cs="Helvetica"/>
            <w:sz w:val="22"/>
            <w:szCs w:val="22"/>
            <w:lang w:val="en-US"/>
          </w:rPr>
          <w:delText>Simple c</w:delText>
        </w:r>
      </w:del>
      <w:r w:rsidRPr="00AE69BC">
        <w:rPr>
          <w:rFonts w:ascii="Helvetica" w:hAnsi="Helvetica" w:cs="Helvetica"/>
          <w:sz w:val="22"/>
          <w:szCs w:val="22"/>
          <w:lang w:val="en-US"/>
        </w:rPr>
        <w:t xml:space="preserve">onceptualization of the </w:t>
      </w:r>
      <w:ins w:id="389" w:author="Heather Kharouba" w:date="2019-02-11T14:22:00Z">
        <w:r w:rsidR="00875906">
          <w:rPr>
            <w:rFonts w:ascii="Helvetica" w:hAnsi="Helvetica" w:cs="Helvetica"/>
            <w:sz w:val="22"/>
            <w:szCs w:val="22"/>
            <w:lang w:val="en-US"/>
          </w:rPr>
          <w:t>Cushing match-mismatch hypothesis</w:t>
        </w:r>
      </w:ins>
      <w:ins w:id="390" w:author="Heather Kharouba" w:date="2019-02-11T14:23:00Z">
        <w:r w:rsidR="00FB0B75">
          <w:rPr>
            <w:rFonts w:ascii="Helvetica" w:hAnsi="Helvetica" w:cs="Helvetica"/>
            <w:sz w:val="22"/>
            <w:szCs w:val="22"/>
            <w:lang w:val="en-US"/>
          </w:rPr>
          <w:t xml:space="preserve"> </w:t>
        </w:r>
      </w:ins>
      <w:ins w:id="391" w:author="Heather Kharouba" w:date="2019-02-11T14:27:00Z">
        <w:r w:rsidR="00A82757">
          <w:rPr>
            <w:rFonts w:ascii="Helvetica" w:hAnsi="Helvetica" w:cs="Helvetica"/>
            <w:sz w:val="22"/>
            <w:szCs w:val="22"/>
            <w:lang w:val="en-US"/>
          </w:rPr>
          <w:t>represente</w:t>
        </w:r>
        <w:r w:rsidR="005309B5">
          <w:rPr>
            <w:rFonts w:ascii="Helvetica" w:hAnsi="Helvetica" w:cs="Helvetica"/>
            <w:sz w:val="22"/>
            <w:szCs w:val="22"/>
            <w:lang w:val="en-US"/>
          </w:rPr>
          <w:t>d by the</w:t>
        </w:r>
      </w:ins>
      <w:ins w:id="392" w:author="Heather Kharouba" w:date="2019-02-11T14:26:00Z">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w:t>
        </w:r>
      </w:ins>
      <w:ins w:id="393" w:author="Heather Kharouba" w:date="2019-02-11T14:27:00Z">
        <w:r w:rsidR="005309B5">
          <w:rPr>
            <w:rFonts w:ascii="Helvetica" w:hAnsi="Helvetica" w:cs="Helvetica"/>
            <w:sz w:val="22"/>
            <w:szCs w:val="22"/>
            <w:lang w:val="en-US"/>
          </w:rPr>
          <w:t xml:space="preserve">in </w:t>
        </w:r>
      </w:ins>
      <w:ins w:id="394" w:author="Heather Kharouba" w:date="2019-02-11T14:35:00Z">
        <w:r w:rsidR="00C32CFB">
          <w:rPr>
            <w:rFonts w:ascii="Helvetica" w:hAnsi="Helvetica" w:cs="Helvetica"/>
            <w:sz w:val="22"/>
            <w:szCs w:val="22"/>
            <w:lang w:val="en-US"/>
          </w:rPr>
          <w:t xml:space="preserve">panel </w:t>
        </w:r>
      </w:ins>
      <w:ins w:id="395" w:author="Heather Kharouba" w:date="2019-02-11T14:27:00Z">
        <w:r w:rsidR="005309B5">
          <w:rPr>
            <w:rFonts w:ascii="Helvetica" w:hAnsi="Helvetica" w:cs="Helvetica"/>
            <w:sz w:val="22"/>
            <w:szCs w:val="22"/>
            <w:lang w:val="en-US"/>
          </w:rPr>
          <w:t>(a). The hypothesis</w:t>
        </w:r>
      </w:ins>
      <w:ins w:id="396" w:author="Heather Kharouba" w:date="2019-02-11T14:23:00Z">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ins>
      <w:ins w:id="397" w:author="Heather Kharouba" w:date="2019-02-11T14:42:00Z">
        <w:r w:rsidR="00D90564">
          <w:rPr>
            <w:rFonts w:ascii="Helvetica" w:hAnsi="Helvetica" w:cs="Helvetica"/>
            <w:sz w:val="22"/>
            <w:szCs w:val="22"/>
            <w:lang w:val="en-US"/>
          </w:rPr>
          <w:t xml:space="preserve">(i.e., where fitness is the highest) </w:t>
        </w:r>
      </w:ins>
      <w:ins w:id="398" w:author="Heather Kharouba" w:date="2019-02-11T14:23:00Z">
        <w:r w:rsidR="00FB0B75">
          <w:rPr>
            <w:rFonts w:ascii="Helvetica" w:hAnsi="Helvetica" w:cs="Helvetica"/>
            <w:sz w:val="22"/>
            <w:szCs w:val="22"/>
            <w:lang w:val="en-US"/>
          </w:rPr>
          <w:t>the peak of its energetic phase</w:t>
        </w:r>
      </w:ins>
      <w:ins w:id="399" w:author="Heather Kharouba" w:date="2019-02-11T14:41:00Z">
        <w:r w:rsidR="005D4882">
          <w:rPr>
            <w:rFonts w:ascii="Helvetica" w:hAnsi="Helvetica" w:cs="Helvetica"/>
            <w:sz w:val="22"/>
            <w:szCs w:val="22"/>
            <w:lang w:val="en-US"/>
          </w:rPr>
          <w:t xml:space="preserve"> </w:t>
        </w:r>
      </w:ins>
      <w:ins w:id="400" w:author="Heather Kharouba" w:date="2019-02-11T14:23:00Z">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ins>
      <w:ins w:id="401" w:author="Heather Kharouba" w:date="2019-02-11T14:24:00Z">
        <w:r w:rsidR="00FB0B75">
          <w:rPr>
            <w:rFonts w:ascii="Helvetica" w:hAnsi="Helvetica" w:cs="Helvetica"/>
            <w:sz w:val="22"/>
            <w:szCs w:val="22"/>
            <w:lang w:val="en-US"/>
          </w:rPr>
          <w:t>a,c</w:t>
        </w:r>
      </w:ins>
      <w:ins w:id="402" w:author="Heather Kharouba" w:date="2019-02-11T14:23:00Z">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ins>
      <w:ins w:id="403" w:author="Heather Kharouba" w:date="2019-02-11T14:31:00Z">
        <w:r w:rsidR="00B64411">
          <w:rPr>
            <w:rFonts w:ascii="Helvetica" w:hAnsi="Helvetica" w:cs="Helvetica"/>
            <w:sz w:val="22"/>
            <w:szCs w:val="22"/>
            <w:lang w:val="en-US"/>
          </w:rPr>
          <w:t xml:space="preserve"> (e.g., because the consumer shifts its phenology earlier (b)</w:t>
        </w:r>
      </w:ins>
      <w:ins w:id="404" w:author="Heather Kharouba" w:date="2019-02-11T14:32:00Z">
        <w:r w:rsidR="00B64411">
          <w:rPr>
            <w:rFonts w:ascii="Helvetica" w:hAnsi="Helvetica" w:cs="Helvetica"/>
            <w:sz w:val="22"/>
            <w:szCs w:val="22"/>
            <w:lang w:val="en-US"/>
          </w:rPr>
          <w:t xml:space="preserve"> or later (d) relative to the resource)</w:t>
        </w:r>
      </w:ins>
      <w:ins w:id="405" w:author="Heather Kharouba" w:date="2019-02-11T14:23:00Z">
        <w:r w:rsidR="00FB0B75" w:rsidRPr="00AE69BC">
          <w:rPr>
            <w:rFonts w:ascii="Helvetica" w:hAnsi="Helvetica" w:cs="Helvetica"/>
            <w:sz w:val="22"/>
            <w:szCs w:val="22"/>
            <w:lang w:val="en-US"/>
          </w:rPr>
          <w:t>, there will be a decrease in</w:t>
        </w:r>
      </w:ins>
      <w:ins w:id="406" w:author="Heather Kharouba" w:date="2019-02-11T14:25:00Z">
        <w:r w:rsidR="005309B5">
          <w:rPr>
            <w:rFonts w:ascii="Helvetica" w:hAnsi="Helvetica" w:cs="Helvetica"/>
            <w:sz w:val="22"/>
            <w:szCs w:val="22"/>
            <w:lang w:val="en-US"/>
          </w:rPr>
          <w:t xml:space="preserve"> the consumer’s</w:t>
        </w:r>
      </w:ins>
      <w:ins w:id="407" w:author="Heather Kharouba" w:date="2019-02-11T14:23:00Z">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w:t>
        </w:r>
      </w:ins>
      <w:commentRangeStart w:id="408"/>
      <w:ins w:id="409" w:author="Heather Kharouba" w:date="2019-02-11T14:28:00Z">
        <w:r w:rsidR="00A82757">
          <w:rPr>
            <w:rFonts w:ascii="Helvetica" w:hAnsi="Helvetica" w:cs="Helvetica"/>
            <w:sz w:val="22"/>
            <w:szCs w:val="22"/>
            <w:lang w:val="en-US"/>
          </w:rPr>
          <w:t>a</w:t>
        </w:r>
      </w:ins>
      <w:commentRangeEnd w:id="408"/>
      <w:ins w:id="410" w:author="Heather Kharouba" w:date="2019-02-11T14:40:00Z">
        <w:r w:rsidR="00491B0B">
          <w:rPr>
            <w:rStyle w:val="CommentReference"/>
          </w:rPr>
          <w:commentReference w:id="408"/>
        </w:r>
      </w:ins>
      <w:ins w:id="412" w:author="Heather Kharouba" w:date="2019-02-11T14:23:00Z">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ins>
      <w:ins w:id="413" w:author="Heather Kharouba" w:date="2019-02-11T14:28:00Z">
        <w:r w:rsidR="00A82757">
          <w:rPr>
            <w:rFonts w:ascii="Helvetica" w:hAnsi="Helvetica" w:cs="Helvetica"/>
            <w:sz w:val="22"/>
            <w:szCs w:val="22"/>
            <w:lang w:val="en-US"/>
          </w:rPr>
          <w:t>a</w:t>
        </w:r>
      </w:ins>
      <w:ins w:id="414" w:author="Heather Kharouba" w:date="2019-02-11T14:23:00Z">
        <w:r w:rsidR="00FB0B75" w:rsidRPr="00AE69BC">
          <w:rPr>
            <w:rFonts w:ascii="Helvetica" w:hAnsi="Helvetica" w:cs="Helvetica"/>
            <w:sz w:val="22"/>
            <w:szCs w:val="22"/>
            <w:lang w:val="en-US"/>
          </w:rPr>
          <w:t>).</w:t>
        </w:r>
      </w:ins>
      <w:ins w:id="415" w:author="Heather Kharouba" w:date="2019-02-11T14:33:00Z">
        <w:r w:rsidR="00B64411">
          <w:rPr>
            <w:rFonts w:ascii="Helvetica" w:hAnsi="Helvetica" w:cs="Helvetica"/>
            <w:sz w:val="22"/>
            <w:szCs w:val="22"/>
            <w:lang w:val="en-US"/>
          </w:rPr>
          <w:t xml:space="preserve"> </w:t>
        </w:r>
      </w:ins>
      <w:ins w:id="416" w:author="Heather Kharouba" w:date="2019-02-11T14:34:00Z">
        <w:r w:rsidR="00B64411">
          <w:rPr>
            <w:rFonts w:ascii="Helvetica" w:hAnsi="Helvetica" w:cs="Helvetica"/>
            <w:sz w:val="22"/>
            <w:szCs w:val="22"/>
            <w:lang w:val="en-US"/>
          </w:rPr>
          <w:t>Curves</w:t>
        </w:r>
      </w:ins>
      <w:ins w:id="417" w:author="Heather Kharouba" w:date="2019-02-11T14:35:00Z">
        <w:r w:rsidR="00C32CFB">
          <w:rPr>
            <w:rFonts w:ascii="Helvetica" w:hAnsi="Helvetica" w:cs="Helvetica"/>
            <w:sz w:val="22"/>
            <w:szCs w:val="22"/>
            <w:lang w:val="en-US"/>
          </w:rPr>
          <w:t xml:space="preserve"> in panels</w:t>
        </w:r>
      </w:ins>
      <w:ins w:id="418" w:author="Heather Kharouba" w:date="2019-02-11T14:34:00Z">
        <w:r w:rsidR="00B64411">
          <w:rPr>
            <w:rFonts w:ascii="Helvetica" w:hAnsi="Helvetica" w:cs="Helvetica"/>
            <w:sz w:val="22"/>
            <w:szCs w:val="22"/>
            <w:lang w:val="en-US"/>
          </w:rPr>
          <w:t xml:space="preserve"> b-d</w:t>
        </w:r>
      </w:ins>
      <w:ins w:id="419" w:author="Heather Kharouba" w:date="2019-02-11T14:33:00Z">
        <w:r w:rsidR="00B64411">
          <w:rPr>
            <w:rFonts w:ascii="Helvetica" w:hAnsi="Helvetica" w:cs="Helvetica"/>
            <w:sz w:val="22"/>
            <w:szCs w:val="22"/>
            <w:lang w:val="en-US"/>
          </w:rPr>
          <w:t xml:space="preserve"> represent the seasonal changes in the abundance </w:t>
        </w:r>
      </w:ins>
      <w:ins w:id="420" w:author="Heather Kharouba" w:date="2019-02-11T14:34:00Z">
        <w:r w:rsidR="00B64411">
          <w:rPr>
            <w:rFonts w:ascii="Helvetica" w:hAnsi="Helvetica" w:cs="Helvetica"/>
            <w:sz w:val="22"/>
            <w:szCs w:val="22"/>
            <w:lang w:val="en-US"/>
          </w:rPr>
          <w:t>of the consumer (red) and resource (black)</w:t>
        </w:r>
      </w:ins>
      <w:ins w:id="421" w:author="Heather Kharouba" w:date="2019-02-13T13:25:00Z">
        <w:r w:rsidR="00993CE2">
          <w:rPr>
            <w:rFonts w:ascii="Helvetica" w:hAnsi="Helvetica" w:cs="Helvetica"/>
            <w:sz w:val="22"/>
            <w:szCs w:val="22"/>
            <w:lang w:val="en-US"/>
          </w:rPr>
          <w:t xml:space="preserve"> where during some part of the year </w:t>
        </w:r>
      </w:ins>
      <w:ins w:id="422" w:author="Heather Kharouba" w:date="2019-02-13T13:26:00Z">
        <w:r w:rsidR="00993CE2">
          <w:rPr>
            <w:rFonts w:ascii="Helvetica" w:hAnsi="Helvetica" w:cs="Helvetica"/>
            <w:sz w:val="22"/>
            <w:szCs w:val="22"/>
            <w:lang w:val="en-US"/>
          </w:rPr>
          <w:t>abundance</w:t>
        </w:r>
      </w:ins>
      <w:ins w:id="423" w:author="Heather Kharouba" w:date="2019-02-13T13:25:00Z">
        <w:r w:rsidR="00993CE2">
          <w:rPr>
            <w:rFonts w:ascii="Helvetica" w:hAnsi="Helvetica" w:cs="Helvetica"/>
            <w:sz w:val="22"/>
            <w:szCs w:val="22"/>
            <w:lang w:val="en-US"/>
          </w:rPr>
          <w:t xml:space="preserve"> </w:t>
        </w:r>
      </w:ins>
      <w:ins w:id="424" w:author="Heather Kharouba" w:date="2019-02-13T13:26:00Z">
        <w:r w:rsidR="00993CE2">
          <w:rPr>
            <w:rFonts w:ascii="Helvetica" w:hAnsi="Helvetica" w:cs="Helvetica"/>
            <w:sz w:val="22"/>
            <w:szCs w:val="22"/>
            <w:lang w:val="en-US"/>
          </w:rPr>
          <w:t>declines to zero</w:t>
        </w:r>
      </w:ins>
      <w:ins w:id="425" w:author="Heather Kharouba" w:date="2019-02-11T14:35:00Z">
        <w:r w:rsidR="00C32CFB">
          <w:rPr>
            <w:rFonts w:ascii="Helvetica" w:hAnsi="Helvetica" w:cs="Helvetica"/>
            <w:sz w:val="22"/>
            <w:szCs w:val="22"/>
            <w:lang w:val="en-US"/>
          </w:rPr>
          <w:t>.</w:t>
        </w:r>
      </w:ins>
    </w:p>
    <w:p w14:paraId="480B3EF2" w14:textId="77777777" w:rsidR="00CF64D9" w:rsidRDefault="00CF64D9" w:rsidP="00A43C7A">
      <w:pPr>
        <w:spacing w:line="480" w:lineRule="auto"/>
        <w:rPr>
          <w:rFonts w:ascii="Helvetica" w:hAnsi="Helvetica"/>
          <w:sz w:val="22"/>
          <w:szCs w:val="22"/>
        </w:rPr>
      </w:pPr>
    </w:p>
    <w:p w14:paraId="52B78029" w14:textId="0FF06895" w:rsidR="001E4111" w:rsidRDefault="001E4111" w:rsidP="00A43C7A">
      <w:pPr>
        <w:spacing w:line="480" w:lineRule="auto"/>
        <w:rPr>
          <w:ins w:id="426" w:author="Heather Kharouba" w:date="2019-02-11T15:35:00Z"/>
          <w:rFonts w:ascii="Helvetica" w:hAnsi="Helvetica" w:cs="Helvetica"/>
          <w:sz w:val="22"/>
          <w:szCs w:val="22"/>
          <w:lang w:val="en-US"/>
        </w:rPr>
      </w:pPr>
      <w:commentRangeStart w:id="427"/>
      <w:r w:rsidRPr="00AE69BC">
        <w:rPr>
          <w:rFonts w:ascii="Helvetica" w:hAnsi="Helvetica"/>
          <w:sz w:val="22"/>
          <w:szCs w:val="22"/>
        </w:rPr>
        <w:t>Figure 2</w:t>
      </w:r>
      <w:commentRangeEnd w:id="427"/>
      <w:r w:rsidR="00AE49B8">
        <w:rPr>
          <w:rStyle w:val="CommentReference"/>
        </w:rPr>
        <w:commentReference w:id="427"/>
      </w:r>
      <w:r w:rsidRPr="00AE69BC">
        <w:rPr>
          <w:rFonts w:ascii="Helvetica" w:hAnsi="Helvetica"/>
          <w:sz w:val="22"/>
          <w:szCs w:val="22"/>
        </w:rPr>
        <w:t xml:space="preserve">. </w:t>
      </w:r>
      <w:ins w:id="428" w:author="Heather Kharouba" w:date="2019-02-11T14:43:00Z">
        <w:r w:rsidR="00F074B3">
          <w:rPr>
            <w:rFonts w:ascii="Helvetica" w:hAnsi="Helvetica"/>
            <w:sz w:val="22"/>
            <w:szCs w:val="22"/>
          </w:rPr>
          <w:t xml:space="preserve">Conceptualization of </w:t>
        </w:r>
      </w:ins>
      <w:ins w:id="429" w:author="Heather Kharouba" w:date="2019-02-11T14:45:00Z">
        <w:r w:rsidR="00AE49B8">
          <w:rPr>
            <w:rFonts w:ascii="Helvetica" w:hAnsi="Helvetica"/>
            <w:sz w:val="22"/>
            <w:szCs w:val="22"/>
          </w:rPr>
          <w:t xml:space="preserve">key </w:t>
        </w:r>
      </w:ins>
      <w:ins w:id="430" w:author="Heather Kharouba" w:date="2019-02-11T14:43:00Z">
        <w:r w:rsidR="00AE49B8">
          <w:rPr>
            <w:rFonts w:ascii="Helvetica" w:hAnsi="Helvetica"/>
            <w:sz w:val="22"/>
            <w:szCs w:val="22"/>
          </w:rPr>
          <w:t>assumption</w:t>
        </w:r>
      </w:ins>
      <w:ins w:id="431" w:author="Heather Kharouba" w:date="2019-02-11T15:06:00Z">
        <w:r w:rsidR="00687087">
          <w:rPr>
            <w:rFonts w:ascii="Helvetica" w:hAnsi="Helvetica"/>
            <w:sz w:val="22"/>
            <w:szCs w:val="22"/>
          </w:rPr>
          <w:t>s</w:t>
        </w:r>
      </w:ins>
      <w:ins w:id="432" w:author="Heather Kharouba" w:date="2019-02-11T15:05:00Z">
        <w:r w:rsidR="003E3DF9">
          <w:rPr>
            <w:rFonts w:ascii="Helvetica" w:hAnsi="Helvetica"/>
            <w:sz w:val="22"/>
            <w:szCs w:val="22"/>
          </w:rPr>
          <w:t>, and resulting implications</w:t>
        </w:r>
      </w:ins>
      <w:ins w:id="433" w:author="Heather Kharouba" w:date="2019-02-11T15:33:00Z">
        <w:r w:rsidR="00775370">
          <w:rPr>
            <w:rFonts w:ascii="Helvetica" w:hAnsi="Helvetica"/>
            <w:sz w:val="22"/>
            <w:szCs w:val="22"/>
          </w:rPr>
          <w:t xml:space="preserve"> for climate change predictions</w:t>
        </w:r>
      </w:ins>
      <w:ins w:id="434" w:author="Heather Kharouba" w:date="2019-02-11T15:05:00Z">
        <w:r w:rsidR="003E3DF9">
          <w:rPr>
            <w:rFonts w:ascii="Helvetica" w:hAnsi="Helvetica"/>
            <w:sz w:val="22"/>
            <w:szCs w:val="22"/>
          </w:rPr>
          <w:t>,</w:t>
        </w:r>
      </w:ins>
      <w:ins w:id="435" w:author="Heather Kharouba" w:date="2019-02-11T14:43:00Z">
        <w:r w:rsidR="00E4772F">
          <w:rPr>
            <w:rFonts w:ascii="Helvetica" w:hAnsi="Helvetica"/>
            <w:sz w:val="22"/>
            <w:szCs w:val="22"/>
          </w:rPr>
          <w:t xml:space="preserve"> </w:t>
        </w:r>
      </w:ins>
      <w:ins w:id="436" w:author="Heather Kharouba" w:date="2019-02-11T15:05:00Z">
        <w:r w:rsidR="003E3DF9">
          <w:rPr>
            <w:rFonts w:ascii="Helvetica" w:hAnsi="Helvetica"/>
            <w:sz w:val="22"/>
            <w:szCs w:val="22"/>
          </w:rPr>
          <w:t xml:space="preserve">often </w:t>
        </w:r>
      </w:ins>
      <w:ins w:id="437" w:author="Heather Kharouba" w:date="2019-02-11T14:43:00Z">
        <w:r w:rsidR="00F074B3">
          <w:rPr>
            <w:rFonts w:ascii="Helvetica" w:hAnsi="Helvetica"/>
            <w:sz w:val="22"/>
            <w:szCs w:val="22"/>
          </w:rPr>
          <w:t xml:space="preserve">made about the Cushing hypothesis </w:t>
        </w:r>
      </w:ins>
      <w:ins w:id="438" w:author="Heather Kharouba" w:date="2019-02-11T15:05:00Z">
        <w:r w:rsidR="003E3DF9">
          <w:rPr>
            <w:rFonts w:ascii="Helvetica" w:hAnsi="Helvetica"/>
            <w:sz w:val="22"/>
            <w:szCs w:val="22"/>
          </w:rPr>
          <w:t>when</w:t>
        </w:r>
      </w:ins>
      <w:ins w:id="439" w:author="Heather Kharouba" w:date="2019-02-11T14:51:00Z">
        <w:r w:rsidR="00E4772F">
          <w:rPr>
            <w:rFonts w:ascii="Helvetica" w:hAnsi="Helvetica"/>
            <w:sz w:val="22"/>
            <w:szCs w:val="22"/>
          </w:rPr>
          <w:t xml:space="preserve"> pre-climate change baselines</w:t>
        </w:r>
      </w:ins>
      <w:ins w:id="440" w:author="Heather Kharouba" w:date="2019-02-11T15:06:00Z">
        <w:r w:rsidR="003E3DF9">
          <w:rPr>
            <w:rFonts w:ascii="Helvetica" w:hAnsi="Helvetica"/>
            <w:sz w:val="22"/>
            <w:szCs w:val="22"/>
          </w:rPr>
          <w:t xml:space="preserve"> are not defined</w:t>
        </w:r>
      </w:ins>
      <w:ins w:id="441" w:author="Heather Kharouba" w:date="2019-02-11T14:43:00Z">
        <w:r w:rsidR="00F074B3">
          <w:rPr>
            <w:rFonts w:ascii="Helvetica" w:hAnsi="Helvetica"/>
            <w:sz w:val="22"/>
            <w:szCs w:val="22"/>
          </w:rPr>
          <w:t xml:space="preserve">. </w:t>
        </w:r>
      </w:ins>
      <w:commentRangeStart w:id="442"/>
      <w:ins w:id="443" w:author="Heather Kharouba" w:date="2019-02-11T14:46:00Z">
        <w:r w:rsidR="00AE49B8">
          <w:rPr>
            <w:rFonts w:ascii="Helvetica" w:hAnsi="Helvetica"/>
            <w:sz w:val="22"/>
            <w:szCs w:val="22"/>
          </w:rPr>
          <w:t xml:space="preserve">(a) </w:t>
        </w:r>
      </w:ins>
      <w:commentRangeEnd w:id="442"/>
      <w:ins w:id="444" w:author="Heather Kharouba" w:date="2019-02-11T15:12:00Z">
        <w:r w:rsidR="00637559">
          <w:rPr>
            <w:rStyle w:val="CommentReference"/>
          </w:rPr>
          <w:commentReference w:id="442"/>
        </w:r>
      </w:ins>
      <w:ins w:id="446" w:author="Heather Kharouba" w:date="2019-02-11T15:34:00Z">
        <w:r w:rsidR="007D2C2A">
          <w:rPr>
            <w:rFonts w:ascii="Helvetica" w:hAnsi="Helvetica"/>
            <w:sz w:val="22"/>
            <w:szCs w:val="22"/>
          </w:rPr>
          <w:t>Differences</w:t>
        </w:r>
      </w:ins>
      <w:ins w:id="447" w:author="Heather Kharouba" w:date="2019-02-11T15:07:00Z">
        <w:r w:rsidR="007D2C2A">
          <w:rPr>
            <w:rFonts w:ascii="Helvetica" w:hAnsi="Helvetica" w:cs="Helvetica"/>
            <w:sz w:val="22"/>
            <w:szCs w:val="22"/>
            <w:lang w:val="en-US"/>
          </w:rPr>
          <w:t xml:space="preserve"> </w:t>
        </w:r>
      </w:ins>
      <w:ins w:id="448" w:author="Heather Kharouba" w:date="2019-02-11T14:47:00Z">
        <w:r w:rsidR="00AE49B8">
          <w:rPr>
            <w:rFonts w:ascii="Helvetica" w:hAnsi="Helvetica" w:cs="Helvetica"/>
            <w:sz w:val="22"/>
            <w:szCs w:val="22"/>
            <w:lang w:val="en-US"/>
          </w:rPr>
          <w:t xml:space="preserve">in </w:t>
        </w:r>
      </w:ins>
      <w:ins w:id="449" w:author="Heather Kharouba" w:date="2019-02-11T14:48:00Z">
        <w:r w:rsidR="00AE49B8">
          <w:rPr>
            <w:rFonts w:ascii="Helvetica" w:hAnsi="Helvetica" w:cs="Helvetica"/>
            <w:sz w:val="22"/>
            <w:szCs w:val="22"/>
            <w:lang w:val="en-US"/>
          </w:rPr>
          <w:t xml:space="preserve">the </w:t>
        </w:r>
      </w:ins>
      <w:ins w:id="450" w:author="Heather Kharouba" w:date="2019-02-11T14:47:00Z">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ins>
      <w:ins w:id="451" w:author="Heather Kharouba" w:date="2019-02-11T15:10:00Z">
        <w:r w:rsidR="00123E2B">
          <w:rPr>
            <w:rFonts w:ascii="Helvetica" w:hAnsi="Helvetica" w:cs="Helvetica"/>
            <w:sz w:val="22"/>
            <w:szCs w:val="22"/>
            <w:lang w:val="en-US"/>
          </w:rPr>
          <w:t>-</w:t>
        </w:r>
      </w:ins>
      <w:ins w:id="452" w:author="Heather Kharouba" w:date="2019-02-11T14:47:00Z">
        <w:r w:rsidR="00AE49B8">
          <w:rPr>
            <w:rFonts w:ascii="Helvetica" w:hAnsi="Helvetica" w:cs="Helvetica"/>
            <w:sz w:val="22"/>
            <w:szCs w:val="22"/>
            <w:lang w:val="en-US"/>
          </w:rPr>
          <w:t xml:space="preserve">resource </w:t>
        </w:r>
      </w:ins>
      <w:ins w:id="453" w:author="Heather Kharouba" w:date="2019-02-11T14:48:00Z">
        <w:r w:rsidR="00AE49B8">
          <w:rPr>
            <w:rFonts w:ascii="Helvetica" w:hAnsi="Helvetica" w:cs="Helvetica"/>
            <w:sz w:val="22"/>
            <w:szCs w:val="22"/>
            <w:lang w:val="en-US"/>
          </w:rPr>
          <w:t>interaction</w:t>
        </w:r>
      </w:ins>
      <w:ins w:id="454" w:author="Heather Kharouba" w:date="2019-02-11T15:10:00Z">
        <w:r w:rsidR="00123E2B">
          <w:rPr>
            <w:rFonts w:ascii="Helvetica" w:hAnsi="Helvetica" w:cs="Helvetica"/>
            <w:sz w:val="22"/>
            <w:szCs w:val="22"/>
            <w:lang w:val="en-US"/>
          </w:rPr>
          <w:t xml:space="preserve">, </w:t>
        </w:r>
        <w:commentRangeStart w:id="455"/>
        <w:r w:rsidR="00123E2B">
          <w:rPr>
            <w:rFonts w:ascii="Helvetica" w:hAnsi="Helvetica" w:cs="Helvetica"/>
            <w:sz w:val="22"/>
            <w:szCs w:val="22"/>
            <w:lang w:val="en-US"/>
          </w:rPr>
          <w:t>where red represents the resource and black represents the consumer</w:t>
        </w:r>
        <w:commentRangeEnd w:id="455"/>
        <w:r w:rsidR="0018602B">
          <w:rPr>
            <w:rStyle w:val="CommentReference"/>
          </w:rPr>
          <w:commentReference w:id="455"/>
        </w:r>
      </w:ins>
      <w:ins w:id="457" w:author="Heather Kharouba" w:date="2019-02-11T21:18:00Z">
        <w:r w:rsidR="00020744">
          <w:rPr>
            <w:rFonts w:ascii="Helvetica" w:hAnsi="Helvetica" w:cs="Helvetica"/>
            <w:sz w:val="22"/>
            <w:szCs w:val="22"/>
            <w:lang w:val="en-US"/>
          </w:rPr>
          <w:t xml:space="preserve">, </w:t>
        </w:r>
      </w:ins>
      <w:ins w:id="458" w:author="Heather Kharouba" w:date="2019-02-11T21:19:00Z">
        <w:r w:rsidR="00020744">
          <w:rPr>
            <w:rFonts w:ascii="Helvetica" w:hAnsi="Helvetica"/>
            <w:sz w:val="22"/>
            <w:szCs w:val="22"/>
          </w:rPr>
          <w:t>during</w:t>
        </w:r>
      </w:ins>
      <w:ins w:id="459" w:author="Heather Kharouba" w:date="2019-02-11T21:18:00Z">
        <w:r w:rsidR="00020744">
          <w:rPr>
            <w:rFonts w:ascii="Helvetica" w:hAnsi="Helvetica"/>
            <w:sz w:val="22"/>
            <w:szCs w:val="22"/>
          </w:rPr>
          <w:t xml:space="preserve"> conditions of </w:t>
        </w:r>
        <w:r w:rsidR="00020744">
          <w:rPr>
            <w:rFonts w:ascii="Helvetica" w:hAnsi="Helvetica" w:cs="Helvetica"/>
            <w:sz w:val="22"/>
            <w:szCs w:val="22"/>
            <w:lang w:val="en-US"/>
          </w:rPr>
          <w:t>stationarity, shown here before early the 1980s (i.e. before climate change began), and non-stationarity, shown here after the early 1980s</w:t>
        </w:r>
      </w:ins>
      <w:ins w:id="460" w:author="Heather Kharouba" w:date="2019-02-11T14:49:00Z">
        <w:r w:rsidR="00AE49B8">
          <w:rPr>
            <w:rFonts w:ascii="Helvetica" w:hAnsi="Helvetica" w:cs="Helvetica"/>
            <w:sz w:val="22"/>
            <w:szCs w:val="22"/>
            <w:lang w:val="en-US"/>
          </w:rPr>
          <w:t xml:space="preserve">. (b) Most studies </w:t>
        </w:r>
      </w:ins>
      <w:ins w:id="461" w:author="Heather Kharouba" w:date="2019-02-11T21:19:00Z">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ins>
      <w:ins w:id="462" w:author="Heather Kharouba" w:date="2019-02-11T14:50:00Z">
        <w:r w:rsidR="006C7F54">
          <w:rPr>
            <w:rFonts w:ascii="Helvetica" w:hAnsi="Helvetica" w:cs="Helvetica"/>
            <w:sz w:val="22"/>
            <w:szCs w:val="22"/>
            <w:lang w:val="en-US"/>
          </w:rPr>
          <w:t>that</w:t>
        </w:r>
      </w:ins>
      <w:ins w:id="463" w:author="Heather Kharouba" w:date="2019-02-11T14:51:00Z">
        <w:r w:rsidR="00E4772F">
          <w:rPr>
            <w:rFonts w:ascii="Helvetica" w:hAnsi="Helvetica" w:cs="Helvetica"/>
            <w:sz w:val="22"/>
            <w:szCs w:val="22"/>
            <w:lang w:val="en-US"/>
          </w:rPr>
          <w:t xml:space="preserve"> consumer fitness was highest before climate change</w:t>
        </w:r>
      </w:ins>
      <w:r w:rsidRPr="00AE69BC">
        <w:rPr>
          <w:rFonts w:ascii="Helvetica" w:hAnsi="Helvetica" w:cs="Helvetica"/>
          <w:sz w:val="22"/>
          <w:szCs w:val="22"/>
          <w:lang w:val="en-US"/>
        </w:rPr>
        <w:t xml:space="preserve"> </w:t>
      </w:r>
      <w:ins w:id="464" w:author="Heather Kharouba" w:date="2019-02-11T14:52:00Z">
        <w:r w:rsidR="005F2844">
          <w:rPr>
            <w:rFonts w:ascii="Helvetica" w:hAnsi="Helvetica" w:cs="Helvetica"/>
            <w:sz w:val="22"/>
            <w:szCs w:val="22"/>
            <w:lang w:val="en-US"/>
          </w:rPr>
          <w:t xml:space="preserve"> (i.e., </w:t>
        </w:r>
        <w:commentRangeStart w:id="465"/>
        <w:r w:rsidR="005F2844">
          <w:rPr>
            <w:rFonts w:ascii="Helvetica" w:hAnsi="Helvetica" w:cs="Helvetica"/>
            <w:sz w:val="22"/>
            <w:szCs w:val="22"/>
            <w:lang w:val="en-US"/>
          </w:rPr>
          <w:t>a match</w:t>
        </w:r>
      </w:ins>
      <w:ins w:id="466" w:author="Heather Kharouba" w:date="2019-02-11T14:54:00Z">
        <w:r w:rsidR="005F2844">
          <w:rPr>
            <w:rFonts w:ascii="Helvetica" w:hAnsi="Helvetica" w:cs="Helvetica"/>
            <w:sz w:val="22"/>
            <w:szCs w:val="22"/>
            <w:lang w:val="en-US"/>
          </w:rPr>
          <w:t>; synchrony hypothesis</w:t>
        </w:r>
        <w:commentRangeEnd w:id="465"/>
        <w:r w:rsidR="005F2844">
          <w:rPr>
            <w:rStyle w:val="CommentReference"/>
          </w:rPr>
          <w:commentReference w:id="465"/>
        </w:r>
      </w:ins>
      <w:ins w:id="468" w:author="Heather Kharouba" w:date="2019-02-11T14:52:00Z">
        <w:r w:rsidR="005F2844">
          <w:rPr>
            <w:rFonts w:ascii="Helvetica" w:hAnsi="Helvetica" w:cs="Helvetica"/>
            <w:sz w:val="22"/>
            <w:szCs w:val="22"/>
            <w:lang w:val="en-US"/>
          </w:rPr>
          <w:t xml:space="preserve">). However, an alternative hypothesis </w:t>
        </w:r>
      </w:ins>
      <w:ins w:id="469" w:author="Heather Kharouba" w:date="2019-02-11T14:53:00Z">
        <w:r w:rsidR="005F2844">
          <w:rPr>
            <w:rFonts w:ascii="Helvetica" w:hAnsi="Helvetica" w:cs="Helvetica"/>
            <w:sz w:val="22"/>
            <w:szCs w:val="22"/>
            <w:lang w:val="en-US"/>
          </w:rPr>
          <w:t xml:space="preserve">put forward by Singer and Parmesan (2010) (i.e., the asynchrony hypothesis) postulates that </w:t>
        </w:r>
      </w:ins>
      <w:ins w:id="470" w:author="Heather Kharouba" w:date="2019-02-11T14:54:00Z">
        <w:r w:rsidR="005F2844">
          <w:rPr>
            <w:rFonts w:ascii="Helvetica" w:hAnsi="Helvetica" w:cs="Helvetica"/>
            <w:sz w:val="22"/>
            <w:szCs w:val="22"/>
            <w:lang w:val="en-US"/>
          </w:rPr>
          <w:t>conditions before climate change may not represent a ‘match’ in the system.</w:t>
        </w:r>
      </w:ins>
      <w:ins w:id="471" w:author="Heather Kharouba" w:date="2019-02-11T14:55:00Z">
        <w:r w:rsidR="005F2844">
          <w:rPr>
            <w:rFonts w:ascii="Helvetica" w:hAnsi="Helvetica" w:cs="Helvetica"/>
            <w:sz w:val="22"/>
            <w:szCs w:val="22"/>
            <w:lang w:val="en-US"/>
          </w:rPr>
          <w:t xml:space="preserve"> </w:t>
        </w:r>
      </w:ins>
      <w:ins w:id="472" w:author="Heather Kharouba" w:date="2019-02-11T14:56:00Z">
        <w:r w:rsidR="005F2844">
          <w:rPr>
            <w:rFonts w:ascii="Helvetica" w:hAnsi="Helvetica" w:cs="Helvetica"/>
            <w:sz w:val="22"/>
            <w:szCs w:val="22"/>
            <w:lang w:val="en-US"/>
          </w:rPr>
          <w:t>T</w:t>
        </w:r>
        <w:r w:rsidR="005871A1">
          <w:rPr>
            <w:rFonts w:ascii="Helvetica" w:hAnsi="Helvetica" w:cs="Helvetica"/>
            <w:sz w:val="22"/>
            <w:szCs w:val="22"/>
            <w:lang w:val="en-US"/>
          </w:rPr>
          <w:t xml:space="preserve">he implications for climate change predictions for </w:t>
        </w:r>
      </w:ins>
      <w:ins w:id="473" w:author="Heather Kharouba" w:date="2019-02-11T15:37:00Z">
        <w:r w:rsidR="006905B3">
          <w:rPr>
            <w:rFonts w:ascii="Helvetica" w:hAnsi="Helvetica" w:cs="Helvetica"/>
            <w:sz w:val="22"/>
            <w:szCs w:val="22"/>
            <w:lang w:val="en-US"/>
          </w:rPr>
          <w:t xml:space="preserve">the </w:t>
        </w:r>
      </w:ins>
      <w:ins w:id="474" w:author="Heather Kharouba" w:date="2019-02-11T14:56:00Z">
        <w:r w:rsidR="005871A1">
          <w:rPr>
            <w:rFonts w:ascii="Helvetica" w:hAnsi="Helvetica" w:cs="Helvetica"/>
            <w:sz w:val="22"/>
            <w:szCs w:val="22"/>
            <w:lang w:val="en-US"/>
          </w:rPr>
          <w:t>t</w:t>
        </w:r>
        <w:r w:rsidR="005F2844">
          <w:rPr>
            <w:rFonts w:ascii="Helvetica" w:hAnsi="Helvetica" w:cs="Helvetica"/>
            <w:sz w:val="22"/>
            <w:szCs w:val="22"/>
            <w:lang w:val="en-US"/>
          </w:rPr>
          <w:t xml:space="preserve">wo </w:t>
        </w:r>
      </w:ins>
      <w:ins w:id="475" w:author="Heather Kharouba" w:date="2019-02-11T15:38:00Z">
        <w:r w:rsidR="006905B3">
          <w:rPr>
            <w:rFonts w:ascii="Helvetica" w:hAnsi="Helvetica" w:cs="Helvetica"/>
            <w:sz w:val="22"/>
            <w:szCs w:val="22"/>
            <w:lang w:val="en-US"/>
          </w:rPr>
          <w:t>hypotheses are illustrated: If the synchrony baseline</w:t>
        </w:r>
      </w:ins>
      <w:ins w:id="476" w:author="Heather Kharouba" w:date="2019-02-11T21:21:00Z">
        <w:r w:rsidR="00084383">
          <w:rPr>
            <w:rFonts w:ascii="Helvetica" w:hAnsi="Helvetica" w:cs="Helvetica"/>
            <w:sz w:val="22"/>
            <w:szCs w:val="22"/>
            <w:lang w:val="en-US"/>
          </w:rPr>
          <w:t xml:space="preserve"> hypothesis</w:t>
        </w:r>
      </w:ins>
      <w:ins w:id="477" w:author="Heather Kharouba" w:date="2019-02-11T15:38:00Z">
        <w:r w:rsidR="006905B3">
          <w:rPr>
            <w:rFonts w:ascii="Helvetica" w:hAnsi="Helvetica" w:cs="Helvetica"/>
            <w:sz w:val="22"/>
            <w:szCs w:val="22"/>
            <w:lang w:val="en-US"/>
          </w:rPr>
          <w:t xml:space="preserve"> is supported, then climate change will necessarily lead to declines in consumer fitness. If the </w:t>
        </w:r>
      </w:ins>
      <w:ins w:id="478" w:author="Heather Kharouba" w:date="2019-02-11T15:39:00Z">
        <w:r w:rsidR="006905B3">
          <w:rPr>
            <w:rFonts w:ascii="Helvetica" w:hAnsi="Helvetica" w:cs="Helvetica"/>
            <w:sz w:val="22"/>
            <w:szCs w:val="22"/>
            <w:lang w:val="en-US"/>
          </w:rPr>
          <w:t>asynchrony</w:t>
        </w:r>
      </w:ins>
      <w:ins w:id="479" w:author="Heather Kharouba" w:date="2019-02-11T15:38:00Z">
        <w:r w:rsidR="006905B3">
          <w:rPr>
            <w:rFonts w:ascii="Helvetica" w:hAnsi="Helvetica" w:cs="Helvetica"/>
            <w:sz w:val="22"/>
            <w:szCs w:val="22"/>
            <w:lang w:val="en-US"/>
          </w:rPr>
          <w:t xml:space="preserve"> </w:t>
        </w:r>
      </w:ins>
      <w:ins w:id="480" w:author="Heather Kharouba" w:date="2019-02-11T15:39:00Z">
        <w:r w:rsidR="006905B3">
          <w:rPr>
            <w:rFonts w:ascii="Helvetica" w:hAnsi="Helvetica" w:cs="Helvetica"/>
            <w:sz w:val="22"/>
            <w:szCs w:val="22"/>
            <w:lang w:val="en-US"/>
          </w:rPr>
          <w:t>baseline</w:t>
        </w:r>
      </w:ins>
      <w:ins w:id="481" w:author="Heather Kharouba" w:date="2019-02-11T21:21:00Z">
        <w:r w:rsidR="00084383">
          <w:rPr>
            <w:rFonts w:ascii="Helvetica" w:hAnsi="Helvetica" w:cs="Helvetica"/>
            <w:sz w:val="22"/>
            <w:szCs w:val="22"/>
            <w:lang w:val="en-US"/>
          </w:rPr>
          <w:t xml:space="preserve"> hypothesis</w:t>
        </w:r>
      </w:ins>
      <w:ins w:id="482" w:author="Heather Kharouba" w:date="2019-02-11T15:39:00Z">
        <w:r w:rsidR="006905B3">
          <w:rPr>
            <w:rFonts w:ascii="Helvetica" w:hAnsi="Helvetica" w:cs="Helvetica"/>
            <w:sz w:val="22"/>
            <w:szCs w:val="22"/>
            <w:lang w:val="en-US"/>
          </w:rPr>
          <w:t xml:space="preserve"> is supported</w:t>
        </w:r>
      </w:ins>
      <w:ins w:id="483" w:author="Heather Kharouba" w:date="2019-02-11T15:40:00Z">
        <w:r w:rsidR="0030780B">
          <w:rPr>
            <w:rFonts w:ascii="Helvetica" w:hAnsi="Helvetica" w:cs="Helvetica"/>
            <w:sz w:val="22"/>
            <w:szCs w:val="22"/>
            <w:lang w:val="en-US"/>
          </w:rPr>
          <w:t>, climate change may not lead to declines in consumer fitness</w:t>
        </w:r>
      </w:ins>
      <w:ins w:id="484" w:author="Heather Kharouba" w:date="2019-02-11T15:38:00Z">
        <w:r w:rsidR="006905B3">
          <w:rPr>
            <w:rFonts w:ascii="Helvetica" w:hAnsi="Helvetica" w:cs="Helvetica"/>
            <w:sz w:val="22"/>
            <w:szCs w:val="22"/>
            <w:lang w:val="en-US"/>
          </w:rPr>
          <w:t>.</w:t>
        </w:r>
      </w:ins>
      <w:r w:rsidRPr="00AE69BC">
        <w:rPr>
          <w:rFonts w:ascii="Helvetica" w:hAnsi="Helvetica" w:cs="Helvetica"/>
          <w:sz w:val="22"/>
          <w:szCs w:val="22"/>
          <w:lang w:val="en-US"/>
        </w:rPr>
        <w:t xml:space="preserve"> </w:t>
      </w:r>
      <w:commentRangeStart w:id="485"/>
      <w:ins w:id="486" w:author="Heather Kharouba" w:date="2019-02-11T14:57:00Z">
        <w:r w:rsidR="00DB0351">
          <w:rPr>
            <w:rFonts w:ascii="Helvetica" w:hAnsi="Helvetica" w:cs="Helvetica"/>
            <w:sz w:val="22"/>
            <w:szCs w:val="22"/>
            <w:lang w:val="en-US"/>
          </w:rPr>
          <w:t>(c)</w:t>
        </w:r>
      </w:ins>
      <w:ins w:id="487" w:author="Heather Kharouba" w:date="2019-02-11T15:40:00Z">
        <w:r w:rsidR="00B762C3">
          <w:rPr>
            <w:rFonts w:ascii="Helvetica" w:hAnsi="Helvetica" w:cs="Helvetica"/>
            <w:sz w:val="22"/>
            <w:szCs w:val="22"/>
            <w:lang w:val="en-US"/>
          </w:rPr>
          <w:t xml:space="preserve"> </w:t>
        </w:r>
      </w:ins>
      <w:ins w:id="488" w:author="Heather Kharouba" w:date="2019-02-11T15:44:00Z">
        <w:r w:rsidR="00B762C3">
          <w:rPr>
            <w:rFonts w:ascii="Helvetica" w:hAnsi="Helvetica" w:cs="Helvetica"/>
            <w:sz w:val="22"/>
            <w:szCs w:val="22"/>
            <w:lang w:val="en-US"/>
          </w:rPr>
          <w:t>W</w:t>
        </w:r>
      </w:ins>
      <w:ins w:id="489" w:author="Heather Kharouba" w:date="2019-02-11T15:41:00Z">
        <w:r w:rsidR="00B762C3">
          <w:rPr>
            <w:rFonts w:ascii="Helvetica" w:hAnsi="Helvetica" w:cs="Helvetica"/>
            <w:sz w:val="22"/>
            <w:szCs w:val="22"/>
            <w:lang w:val="en-US"/>
          </w:rPr>
          <w:t xml:space="preserve">ithout </w:t>
        </w:r>
      </w:ins>
      <w:commentRangeEnd w:id="485"/>
      <w:ins w:id="490" w:author="Heather Kharouba" w:date="2019-02-13T13:58:00Z">
        <w:r w:rsidR="00256BE5">
          <w:rPr>
            <w:rStyle w:val="CommentReference"/>
          </w:rPr>
          <w:commentReference w:id="485"/>
        </w:r>
      </w:ins>
      <w:ins w:id="492" w:author="Heather Kharouba" w:date="2019-02-11T15:41:00Z">
        <w:r w:rsidR="00B762C3">
          <w:rPr>
            <w:rFonts w:ascii="Helvetica" w:hAnsi="Helvetica" w:cs="Helvetica"/>
            <w:sz w:val="22"/>
            <w:szCs w:val="22"/>
            <w:lang w:val="en-US"/>
          </w:rPr>
          <w:t>establishing a pre-climate change baseline</w:t>
        </w:r>
      </w:ins>
      <w:ins w:id="493" w:author="Heather Kharouba" w:date="2019-02-11T15:44:00Z">
        <w:r w:rsidR="00B762C3">
          <w:rPr>
            <w:rFonts w:ascii="Helvetica" w:hAnsi="Helvetica" w:cs="Helvetica"/>
            <w:sz w:val="22"/>
            <w:szCs w:val="22"/>
            <w:lang w:val="en-US"/>
          </w:rPr>
          <w:t xml:space="preserve"> and defining where </w:t>
        </w:r>
      </w:ins>
      <w:ins w:id="494" w:author="Heather Kharouba" w:date="2019-02-11T15:45:00Z">
        <w:r w:rsidR="00B762C3">
          <w:rPr>
            <w:rFonts w:ascii="Helvetica" w:hAnsi="Helvetica" w:cs="Helvetica"/>
            <w:sz w:val="22"/>
            <w:szCs w:val="22"/>
            <w:lang w:val="en-US"/>
          </w:rPr>
          <w:t>an interaction falls along a curve</w:t>
        </w:r>
      </w:ins>
      <w:ins w:id="495" w:author="Heather Kharouba" w:date="2019-02-11T15:41:00Z">
        <w:r w:rsidR="00B762C3">
          <w:rPr>
            <w:rFonts w:ascii="Helvetica" w:hAnsi="Helvetica" w:cs="Helvetica"/>
            <w:sz w:val="22"/>
            <w:szCs w:val="22"/>
            <w:lang w:val="en-US"/>
          </w:rPr>
          <w:t xml:space="preserve">, </w:t>
        </w:r>
      </w:ins>
      <w:ins w:id="496" w:author="Heather Kharouba" w:date="2019-02-11T15:42:00Z">
        <w:r w:rsidR="00B762C3">
          <w:rPr>
            <w:rFonts w:ascii="Helvetica" w:hAnsi="Helvetica" w:cs="Helvetica"/>
            <w:sz w:val="22"/>
            <w:szCs w:val="22"/>
            <w:lang w:val="en-US"/>
          </w:rPr>
          <w:t xml:space="preserve">it is difficult to predict how climate change-driven changes to the relative timing of the interaction may affect consumer fitness. For example, </w:t>
        </w:r>
        <w:commentRangeStart w:id="497"/>
        <w:r w:rsidR="00B762C3">
          <w:rPr>
            <w:rFonts w:ascii="Helvetica" w:hAnsi="Helvetica" w:cs="Helvetica"/>
            <w:sz w:val="22"/>
            <w:szCs w:val="22"/>
            <w:lang w:val="en-US"/>
          </w:rPr>
          <w:t>in scenario 1</w:t>
        </w:r>
      </w:ins>
      <w:commentRangeEnd w:id="497"/>
      <w:ins w:id="498" w:author="Heather Kharouba" w:date="2019-02-11T21:22:00Z">
        <w:r w:rsidR="0017301C">
          <w:rPr>
            <w:rStyle w:val="CommentReference"/>
          </w:rPr>
          <w:commentReference w:id="497"/>
        </w:r>
      </w:ins>
      <w:ins w:id="500" w:author="Heather Kharouba" w:date="2019-02-11T15:42:00Z">
        <w:r w:rsidR="00B762C3">
          <w:rPr>
            <w:rFonts w:ascii="Helvetica" w:hAnsi="Helvetica" w:cs="Helvetica"/>
            <w:sz w:val="22"/>
            <w:szCs w:val="22"/>
            <w:lang w:val="en-US"/>
          </w:rPr>
          <w:t xml:space="preserve">, </w:t>
        </w:r>
      </w:ins>
      <w:ins w:id="501" w:author="Heather Kharouba" w:date="2019-02-11T15:44:00Z">
        <w:r w:rsidR="00B762C3">
          <w:rPr>
            <w:rFonts w:ascii="Helvetica" w:hAnsi="Helvetica" w:cs="Helvetica"/>
            <w:sz w:val="22"/>
            <w:szCs w:val="22"/>
            <w:lang w:val="en-US"/>
          </w:rPr>
          <w:t>climate change could lead to an increase or decrease in consumer fitness depending</w:t>
        </w:r>
      </w:ins>
      <w:ins w:id="502" w:author="Heather Kharouba" w:date="2019-02-11T21:22:00Z">
        <w:r w:rsidR="00EC5EDB">
          <w:rPr>
            <w:rFonts w:ascii="Helvetica" w:hAnsi="Helvetica" w:cs="Helvetica"/>
            <w:sz w:val="22"/>
            <w:szCs w:val="22"/>
            <w:lang w:val="en-US"/>
          </w:rPr>
          <w:t xml:space="preserve"> on </w:t>
        </w:r>
      </w:ins>
      <w:ins w:id="503" w:author="Heather Kharouba" w:date="2019-02-11T15:44:00Z">
        <w:r w:rsidR="00B762C3">
          <w:rPr>
            <w:rFonts w:ascii="Helvetica" w:hAnsi="Helvetica" w:cs="Helvetica"/>
            <w:sz w:val="22"/>
            <w:szCs w:val="22"/>
            <w:lang w:val="en-US"/>
          </w:rPr>
          <w:t xml:space="preserve">how the relative timing of the interaction changes. </w:t>
        </w:r>
      </w:ins>
      <w:ins w:id="504" w:author="Heather Kharouba" w:date="2019-02-13T13:59:00Z">
        <w:r w:rsidR="0050055A">
          <w:rPr>
            <w:rFonts w:ascii="Helvetica" w:hAnsi="Helvetica" w:cs="Helvetica"/>
            <w:sz w:val="22"/>
            <w:szCs w:val="22"/>
            <w:lang w:val="en-US"/>
          </w:rPr>
          <w:t>Similarly, i</w:t>
        </w:r>
      </w:ins>
      <w:ins w:id="505" w:author="Heather Kharouba" w:date="2019-02-11T15:44:00Z">
        <w:r w:rsidR="00B762C3">
          <w:rPr>
            <w:rFonts w:ascii="Helvetica" w:hAnsi="Helvetica" w:cs="Helvetica"/>
            <w:sz w:val="22"/>
            <w:szCs w:val="22"/>
            <w:lang w:val="en-US"/>
          </w:rPr>
          <w:t xml:space="preserve">n scenario 2, </w:t>
        </w:r>
      </w:ins>
      <w:ins w:id="506" w:author="Heather Kharouba" w:date="2019-02-11T15:45:00Z">
        <w:r w:rsidR="00B762C3">
          <w:rPr>
            <w:rFonts w:ascii="Helvetica" w:hAnsi="Helvetica" w:cs="Helvetica"/>
            <w:sz w:val="22"/>
            <w:szCs w:val="22"/>
            <w:lang w:val="en-US"/>
          </w:rPr>
          <w:t xml:space="preserve">climate change may lead to an </w:t>
        </w:r>
        <w:commentRangeStart w:id="507"/>
        <w:r w:rsidR="00B762C3">
          <w:rPr>
            <w:rFonts w:ascii="Helvetica" w:hAnsi="Helvetica" w:cs="Helvetica"/>
            <w:sz w:val="22"/>
            <w:szCs w:val="22"/>
            <w:lang w:val="en-US"/>
          </w:rPr>
          <w:t>increase</w:t>
        </w:r>
      </w:ins>
      <w:commentRangeEnd w:id="507"/>
      <w:ins w:id="508" w:author="Heather Kharouba" w:date="2019-02-11T21:23:00Z">
        <w:r w:rsidR="00EC5EDB">
          <w:rPr>
            <w:rStyle w:val="CommentReference"/>
          </w:rPr>
          <w:commentReference w:id="507"/>
        </w:r>
      </w:ins>
      <w:ins w:id="510" w:author="Heather Kharouba" w:date="2019-02-11T15:45:00Z">
        <w:r w:rsidR="00F91D86">
          <w:rPr>
            <w:rFonts w:ascii="Helvetica" w:hAnsi="Helvetica" w:cs="Helvetica"/>
            <w:sz w:val="22"/>
            <w:szCs w:val="22"/>
            <w:lang w:val="en-US"/>
          </w:rPr>
          <w:t xml:space="preserve">, decrease </w:t>
        </w:r>
        <w:r w:rsidR="00B762C3">
          <w:rPr>
            <w:rFonts w:ascii="Helvetica" w:hAnsi="Helvetica" w:cs="Helvetica"/>
            <w:sz w:val="22"/>
            <w:szCs w:val="22"/>
            <w:lang w:val="en-US"/>
          </w:rPr>
          <w:t xml:space="preserve">or </w:t>
        </w:r>
      </w:ins>
      <w:ins w:id="511" w:author="Heather Kharouba" w:date="2019-02-11T15:47:00Z">
        <w:r w:rsidR="00922F2B">
          <w:rPr>
            <w:rFonts w:ascii="Helvetica" w:hAnsi="Helvetica" w:cs="Helvetica"/>
            <w:sz w:val="22"/>
            <w:szCs w:val="22"/>
            <w:lang w:val="en-US"/>
          </w:rPr>
          <w:t>not lead to any change in fitness</w:t>
        </w:r>
      </w:ins>
      <w:ins w:id="512" w:author="Heather Kharouba" w:date="2019-02-11T21:23:00Z">
        <w:r w:rsidR="00C4556D">
          <w:rPr>
            <w:rFonts w:ascii="Helvetica" w:hAnsi="Helvetica" w:cs="Helvetica"/>
            <w:sz w:val="22"/>
            <w:szCs w:val="22"/>
            <w:lang w:val="en-US"/>
          </w:rPr>
          <w:t xml:space="preserve"> depending on ____</w:t>
        </w:r>
      </w:ins>
      <w:r w:rsidR="00D16D24" w:rsidRPr="00AE69BC">
        <w:rPr>
          <w:rFonts w:ascii="Helvetica" w:hAnsi="Helvetica" w:cs="Helvetica"/>
          <w:sz w:val="22"/>
          <w:szCs w:val="22"/>
          <w:lang w:val="en-US"/>
        </w:rPr>
        <w:t>.</w:t>
      </w:r>
      <w:commentRangeEnd w:id="386"/>
      <w:r w:rsidR="009468FA" w:rsidRPr="00AE69BC">
        <w:rPr>
          <w:rStyle w:val="CommentReference"/>
          <w:rFonts w:ascii="Helvetica" w:hAnsi="Helvetica"/>
          <w:sz w:val="22"/>
          <w:szCs w:val="22"/>
        </w:rPr>
        <w:commentReference w:id="386"/>
      </w:r>
    </w:p>
    <w:p w14:paraId="0FAD6217" w14:textId="77777777" w:rsidR="007D2C2A" w:rsidRDefault="007D2C2A" w:rsidP="00A43C7A">
      <w:pPr>
        <w:spacing w:line="480" w:lineRule="auto"/>
        <w:rPr>
          <w:ins w:id="513" w:author="Heather Kharouba" w:date="2019-02-11T14:50:00Z"/>
          <w:rFonts w:ascii="Helvetica" w:hAnsi="Helvetica" w:cs="Helvetica"/>
          <w:sz w:val="22"/>
          <w:szCs w:val="22"/>
          <w:lang w:val="en-US"/>
        </w:rPr>
      </w:pPr>
    </w:p>
    <w:p w14:paraId="3E83B916" w14:textId="1E886B07" w:rsidR="00111379" w:rsidRPr="00AE69BC" w:rsidRDefault="00111379" w:rsidP="00A43C7A">
      <w:pPr>
        <w:spacing w:line="480" w:lineRule="auto"/>
        <w:rPr>
          <w:rFonts w:ascii="Helvetica" w:hAnsi="Helvetica" w:cs="Helvetica"/>
          <w:sz w:val="22"/>
          <w:szCs w:val="22"/>
          <w:lang w:val="en-US"/>
        </w:rPr>
      </w:pPr>
      <w:ins w:id="514" w:author="Heather Kharouba" w:date="2019-02-11T14:50:00Z">
        <w:r>
          <w:rPr>
            <w:rFonts w:ascii="Helvetica" w:hAnsi="Helvetica" w:cs="Helvetica"/>
            <w:sz w:val="22"/>
            <w:szCs w:val="22"/>
            <w:lang w:val="en-US"/>
          </w:rPr>
          <w:t>Figure 3.</w:t>
        </w:r>
      </w:ins>
      <w:ins w:id="515" w:author="Heather Kharouba" w:date="2019-02-11T15:35:00Z">
        <w:r w:rsidR="007D2C2A">
          <w:rPr>
            <w:rFonts w:ascii="Helvetica" w:hAnsi="Helvetica" w:cs="Helvetica"/>
            <w:sz w:val="22"/>
            <w:szCs w:val="22"/>
            <w:lang w:val="en-US"/>
          </w:rPr>
          <w:t xml:space="preserve"> Conceptual framework</w:t>
        </w:r>
      </w:ins>
      <w:ins w:id="516" w:author="Heather Kharouba" w:date="2019-02-13T15:20:00Z">
        <w:r w:rsidR="00871FAC">
          <w:rPr>
            <w:rFonts w:ascii="Helvetica" w:hAnsi="Helvetica" w:cs="Helvetica"/>
            <w:sz w:val="22"/>
            <w:szCs w:val="22"/>
            <w:lang w:val="en-US"/>
          </w:rPr>
          <w:t xml:space="preserve"> ?</w:t>
        </w:r>
      </w:ins>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6B5E608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ins w:id="517" w:author="Heather Kharouba" w:date="2019-02-11T14:50:00Z">
        <w:r w:rsidR="00E07669">
          <w:rPr>
            <w:rFonts w:ascii="Helvetica" w:hAnsi="Helvetica" w:cs="Helvetica"/>
            <w:sz w:val="22"/>
            <w:szCs w:val="22"/>
            <w:lang w:val="en-US"/>
          </w:rPr>
          <w:t>4</w:t>
        </w:r>
      </w:ins>
      <w:del w:id="518" w:author="Heather Kharouba" w:date="2019-02-11T14:50:00Z">
        <w:r w:rsidRPr="00AE69BC" w:rsidDel="00E07669">
          <w:rPr>
            <w:rFonts w:ascii="Helvetica" w:hAnsi="Helvetica" w:cs="Helvetica"/>
            <w:sz w:val="22"/>
            <w:szCs w:val="22"/>
            <w:lang w:val="en-US"/>
          </w:rPr>
          <w:delText>3</w:delText>
        </w:r>
      </w:del>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519"/>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519"/>
      <w:r w:rsidR="00BC7062" w:rsidRPr="00AE69BC">
        <w:rPr>
          <w:rStyle w:val="CommentReference"/>
          <w:rFonts w:ascii="Helvetica" w:hAnsi="Helvetica"/>
          <w:sz w:val="22"/>
          <w:szCs w:val="22"/>
        </w:rPr>
        <w:commentReference w:id="519"/>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520"/>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520"/>
      <w:r w:rsidR="00085399" w:rsidRPr="00AE69BC">
        <w:rPr>
          <w:rStyle w:val="CommentReference"/>
          <w:rFonts w:ascii="Helvetica" w:hAnsi="Helvetica"/>
          <w:sz w:val="22"/>
          <w:szCs w:val="22"/>
        </w:rPr>
        <w:commentReference w:id="520"/>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521" w:author="Heather Kharouba" w:date="2019-02-11T21:24:00Z"/>
          <w:rFonts w:ascii="Helvetica" w:hAnsi="Helvetica"/>
          <w:sz w:val="22"/>
          <w:szCs w:val="22"/>
        </w:rPr>
      </w:pPr>
      <w:ins w:id="522"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ins w:id="523" w:author="Heather Kharouba" w:date="2019-02-13T15:18:00Z">
        <w:r>
          <w:rPr>
            <w:rFonts w:ascii="Helvetica" w:hAnsi="Helvetica"/>
            <w:noProof/>
            <w:sz w:val="22"/>
            <w:szCs w:val="22"/>
            <w:lang w:val="en-US"/>
            <w:rPrChange w:id="524" w:author="Unknown">
              <w:rPr>
                <w:noProof/>
                <w:lang w:val="en-US"/>
              </w:rPr>
            </w:rPrChange>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ins>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6DC010A2" w:rsidR="006E7321" w:rsidRDefault="00687053" w:rsidP="00A43C7A">
      <w:pPr>
        <w:spacing w:line="480" w:lineRule="auto"/>
        <w:rPr>
          <w:ins w:id="525" w:author="Heather Kharouba" w:date="2019-02-13T15:19:00Z"/>
          <w:rFonts w:ascii="Helvetica" w:hAnsi="Helvetica"/>
          <w:sz w:val="22"/>
          <w:szCs w:val="22"/>
        </w:rPr>
      </w:pPr>
      <w:r w:rsidRPr="00AE69BC">
        <w:rPr>
          <w:rFonts w:ascii="Helvetica" w:hAnsi="Helvetica"/>
          <w:sz w:val="22"/>
          <w:szCs w:val="22"/>
        </w:rPr>
        <w:t>Figure 3.</w:t>
      </w:r>
    </w:p>
    <w:p w14:paraId="7C4B0E0F" w14:textId="77777777" w:rsidR="006E7321" w:rsidRDefault="006E7321">
      <w:pPr>
        <w:rPr>
          <w:ins w:id="526" w:author="Heather Kharouba" w:date="2019-02-13T15:19:00Z"/>
          <w:rFonts w:ascii="Helvetica" w:hAnsi="Helvetica"/>
          <w:sz w:val="22"/>
          <w:szCs w:val="22"/>
        </w:rPr>
      </w:pPr>
      <w:ins w:id="527" w:author="Heather Kharouba" w:date="2019-02-13T15:19:00Z">
        <w:r>
          <w:rPr>
            <w:rFonts w:ascii="Helvetica" w:hAnsi="Helvetica"/>
            <w:sz w:val="22"/>
            <w:szCs w:val="22"/>
          </w:rPr>
          <w:br w:type="page"/>
        </w:r>
      </w:ins>
    </w:p>
    <w:p w14:paraId="265032F8" w14:textId="6D10EFE7" w:rsidR="00687053" w:rsidRPr="00AE69BC" w:rsidRDefault="006E7321" w:rsidP="00A43C7A">
      <w:pPr>
        <w:spacing w:line="480" w:lineRule="auto"/>
        <w:rPr>
          <w:rFonts w:ascii="Helvetica" w:hAnsi="Helvetica"/>
          <w:sz w:val="22"/>
          <w:szCs w:val="22"/>
        </w:rPr>
      </w:pPr>
      <w:ins w:id="528" w:author="Heather Kharouba" w:date="2019-02-13T15:19:00Z">
        <w:r>
          <w:rPr>
            <w:rFonts w:ascii="Helvetica" w:hAnsi="Helvetica"/>
            <w:sz w:val="22"/>
            <w:szCs w:val="22"/>
          </w:rPr>
          <w:t>Figure 4.</w:t>
        </w:r>
      </w:ins>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520379D8" w:rsidR="00834F6A" w:rsidRPr="00AE69BC" w:rsidDel="007120E9" w:rsidRDefault="00834F6A" w:rsidP="00A43C7A">
      <w:pPr>
        <w:pStyle w:val="CommentText"/>
        <w:spacing w:line="480" w:lineRule="auto"/>
        <w:ind w:firstLine="720"/>
        <w:rPr>
          <w:del w:id="529" w:author="Heather Kharouba" w:date="2019-02-18T14:35:00Z"/>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t>
      </w:r>
      <w:ins w:id="530"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531"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532"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t>
      </w:r>
      <w:del w:id="533" w:author="Heather Kharouba" w:date="2019-02-18T11:11:00Z">
        <w:r w:rsidRPr="00AE69BC" w:rsidDel="008340C6">
          <w:rPr>
            <w:rFonts w:ascii="Helvetica" w:hAnsi="Helvetica" w:cs="Times New Roman"/>
            <w:sz w:val="22"/>
            <w:szCs w:val="22"/>
          </w:rPr>
          <w:delText xml:space="preserve">were </w:delText>
        </w:r>
      </w:del>
      <w:r w:rsidRPr="00AE69BC">
        <w:rPr>
          <w:rFonts w:ascii="Helvetica" w:hAnsi="Helvetica" w:cs="Times New Roman"/>
          <w:sz w:val="22"/>
          <w:szCs w:val="22"/>
        </w:rPr>
        <w:t xml:space="preserve">excluded </w:t>
      </w:r>
      <w:ins w:id="534"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commentRangeStart w:id="535"/>
      <w:r w:rsidR="00043794" w:rsidRPr="00AE69BC">
        <w:rPr>
          <w:rFonts w:ascii="Helvetica" w:hAnsi="Helvetica" w:cs="Times New Roman"/>
          <w:sz w:val="22"/>
          <w:szCs w:val="22"/>
        </w:rPr>
        <w:t>performance</w:t>
      </w:r>
      <w:commentRangeEnd w:id="535"/>
      <w:r w:rsidR="00F767B9">
        <w:rPr>
          <w:rStyle w:val="CommentReference"/>
        </w:rPr>
        <w:commentReference w:id="535"/>
      </w:r>
      <w:r w:rsidR="00043794" w:rsidRPr="00AE69BC">
        <w:rPr>
          <w:rFonts w:ascii="Helvetica" w:hAnsi="Helvetica" w:cs="Times New Roman"/>
          <w:sz w:val="22"/>
          <w:szCs w:val="22"/>
        </w:rPr>
        <w:t xml:space="preserv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ins w:id="536" w:author="Heather Kharouba" w:date="2019-02-18T14:27:00Z">
        <w:r w:rsidR="00D3404B">
          <w:rPr>
            <w:rFonts w:ascii="Helvetica" w:hAnsi="Helvetica" w:cs="Times New Roman"/>
            <w:color w:val="000000" w:themeColor="text1"/>
            <w:sz w:val="22"/>
            <w:szCs w:val="22"/>
          </w:rPr>
          <w:t xml:space="preserve"> To reduce redundancy within systems</w:t>
        </w:r>
        <w:commentRangeStart w:id="537"/>
        <w:r w:rsidR="00D3404B">
          <w:rPr>
            <w:rFonts w:ascii="Helvetica" w:hAnsi="Helvetica" w:cs="Times New Roman"/>
            <w:color w:val="000000" w:themeColor="text1"/>
            <w:sz w:val="22"/>
            <w:szCs w:val="22"/>
          </w:rPr>
          <w:t xml:space="preserve">, we only kept studies that were </w:t>
        </w:r>
      </w:ins>
      <w:commentRangeEnd w:id="537"/>
      <w:ins w:id="538" w:author="Heather Kharouba" w:date="2019-02-18T14:28:00Z">
        <w:r w:rsidR="00D3404B">
          <w:rPr>
            <w:rStyle w:val="CommentReference"/>
          </w:rPr>
          <w:commentReference w:id="537"/>
        </w:r>
      </w:ins>
      <w:ins w:id="540" w:author="Heather Kharouba" w:date="2019-02-18T14:27:00Z">
        <w:r w:rsidR="00D3404B">
          <w:rPr>
            <w:rFonts w:ascii="Helvetica" w:hAnsi="Helvetica" w:cs="Times New Roman"/>
            <w:color w:val="000000" w:themeColor="text1"/>
            <w:sz w:val="22"/>
            <w:szCs w:val="22"/>
          </w:rPr>
          <w:t>unique</w:t>
        </w:r>
      </w:ins>
      <w:ins w:id="541" w:author="Heather Kharouba" w:date="2019-02-18T14:29:00Z">
        <w:r w:rsidR="00D3404B">
          <w:rPr>
            <w:rFonts w:ascii="Helvetica" w:hAnsi="Helvetica" w:cs="Times New Roman"/>
            <w:color w:val="000000" w:themeColor="text1"/>
            <w:sz w:val="22"/>
            <w:szCs w:val="22"/>
          </w:rPr>
          <w:t xml:space="preserve"> across pairs-location-year combinations.</w:t>
        </w:r>
      </w:ins>
      <w:ins w:id="542" w:author="Heather Kharouba" w:date="2019-02-18T14:27:00Z">
        <w:r w:rsidR="00D3404B">
          <w:rPr>
            <w:rFonts w:ascii="Helvetica" w:hAnsi="Helvetica" w:cs="Times New Roman"/>
            <w:color w:val="000000" w:themeColor="text1"/>
            <w:sz w:val="22"/>
            <w:szCs w:val="22"/>
          </w:rPr>
          <w:t xml:space="preserve"> </w:t>
        </w:r>
      </w:ins>
      <w:ins w:id="543" w:author="Heather Kharouba" w:date="2019-02-18T14:35:00Z">
        <w:r w:rsidR="007120E9">
          <w:rPr>
            <w:rFonts w:ascii="Helvetica" w:hAnsi="Helvetica" w:cs="Times New Roman"/>
            <w:color w:val="000000" w:themeColor="text1"/>
            <w:sz w:val="22"/>
            <w:szCs w:val="22"/>
          </w:rPr>
          <w:t xml:space="preserve"> </w:t>
        </w:r>
      </w:ins>
    </w:p>
    <w:p w14:paraId="28AE016E" w14:textId="68FD4D9B" w:rsidR="00BB78E3" w:rsidRPr="00AE69BC" w:rsidRDefault="006A19CA">
      <w:pPr>
        <w:pStyle w:val="CommentText"/>
        <w:spacing w:line="480" w:lineRule="auto"/>
        <w:ind w:firstLine="720"/>
        <w:rPr>
          <w:rFonts w:ascii="Helvetica" w:hAnsi="Helvetica" w:cs="Times New Roman"/>
          <w:color w:val="000000" w:themeColor="text1"/>
          <w:sz w:val="22"/>
          <w:szCs w:val="22"/>
        </w:rPr>
        <w:pPrChange w:id="544" w:author="Heather Kharouba" w:date="2019-02-18T14:35:00Z">
          <w:pPr>
            <w:pStyle w:val="CommentText"/>
            <w:spacing w:line="480" w:lineRule="auto"/>
          </w:pPr>
        </w:pPrChange>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Pr="007120E9" w:rsidRDefault="00D524D0" w:rsidP="00A43C7A">
      <w:pPr>
        <w:pStyle w:val="CommentText"/>
        <w:spacing w:line="480" w:lineRule="auto"/>
        <w:rPr>
          <w:rFonts w:ascii="Helvetica" w:hAnsi="Helvetica" w:cs="Times New Roman"/>
          <w:color w:val="000000" w:themeColor="text1"/>
          <w:sz w:val="22"/>
          <w:szCs w:val="22"/>
        </w:rPr>
      </w:pPr>
      <w:r w:rsidRPr="007120E9">
        <w:rPr>
          <w:rFonts w:ascii="Helvetica" w:hAnsi="Helvetica" w:cs="Times New Roman"/>
          <w:color w:val="000000" w:themeColor="text1"/>
          <w:sz w:val="22"/>
          <w:szCs w:val="22"/>
        </w:rPr>
        <w:t>Years of study- those years with consumer and resource AND phenology and performance data (e.g. HMK051)</w:t>
      </w:r>
    </w:p>
    <w:p w14:paraId="0A48A302" w14:textId="77777777" w:rsidR="004A1A50" w:rsidRPr="007120E9" w:rsidRDefault="004A1A50" w:rsidP="00A43C7A">
      <w:pPr>
        <w:pStyle w:val="CommentText"/>
        <w:spacing w:line="480" w:lineRule="auto"/>
        <w:rPr>
          <w:rFonts w:ascii="Helvetica" w:hAnsi="Helvetica" w:cs="Times New Roman"/>
          <w:color w:val="000000" w:themeColor="text1"/>
          <w:sz w:val="22"/>
          <w:szCs w:val="22"/>
        </w:rPr>
      </w:pPr>
    </w:p>
    <w:p w14:paraId="4D815274" w14:textId="64C62903" w:rsidR="004A1A50" w:rsidRPr="00431B89" w:rsidRDefault="007120E9" w:rsidP="00431B89">
      <w:pPr>
        <w:pStyle w:val="CommentText"/>
        <w:ind w:firstLine="720"/>
        <w:rPr>
          <w:rFonts w:ascii="Helvetica" w:hAnsi="Helvetica"/>
          <w:sz w:val="22"/>
          <w:szCs w:val="22"/>
        </w:rPr>
      </w:pPr>
      <w:ins w:id="545" w:author="Heather Kharouba" w:date="2019-02-18T14:36:00Z">
        <w:r>
          <w:rPr>
            <w:rFonts w:ascii="Helvetica" w:hAnsi="Helvetica"/>
            <w:sz w:val="22"/>
            <w:szCs w:val="22"/>
          </w:rPr>
          <w:t xml:space="preserve">Our final review included </w:t>
        </w:r>
        <w:r w:rsidR="00DD3140">
          <w:rPr>
            <w:rFonts w:ascii="Helvetica" w:hAnsi="Helvetica"/>
            <w:sz w:val="22"/>
            <w:szCs w:val="22"/>
          </w:rPr>
          <w:t>4</w:t>
        </w:r>
      </w:ins>
      <w:ins w:id="546" w:author="Heather Kharouba" w:date="2019-02-18T15:04:00Z">
        <w:r w:rsidR="00DD3140">
          <w:rPr>
            <w:rFonts w:ascii="Helvetica" w:hAnsi="Helvetica"/>
            <w:sz w:val="22"/>
            <w:szCs w:val="22"/>
          </w:rPr>
          <w:t>3</w:t>
        </w:r>
      </w:ins>
      <w:ins w:id="547" w:author="Heather Kharouba" w:date="2019-02-18T14:36:00Z">
        <w:r w:rsidRPr="007120E9">
          <w:rPr>
            <w:rFonts w:ascii="Helvetica" w:hAnsi="Helvetica"/>
            <w:sz w:val="22"/>
            <w:szCs w:val="22"/>
          </w:rPr>
          <w:t xml:space="preserve"> studies</w:t>
        </w:r>
        <w:r w:rsidR="00213316">
          <w:rPr>
            <w:rFonts w:ascii="Helvetica" w:hAnsi="Helvetica"/>
            <w:sz w:val="22"/>
            <w:szCs w:val="22"/>
          </w:rPr>
          <w:t xml:space="preserve"> with 46</w:t>
        </w:r>
        <w:r>
          <w:rPr>
            <w:rFonts w:ascii="Helvetica" w:hAnsi="Helvetica"/>
            <w:sz w:val="22"/>
            <w:szCs w:val="22"/>
          </w:rPr>
          <w:t xml:space="preserve"> p</w:t>
        </w:r>
        <w:r w:rsidR="00213316">
          <w:rPr>
            <w:rFonts w:ascii="Helvetica" w:hAnsi="Helvetica"/>
            <w:sz w:val="22"/>
            <w:szCs w:val="22"/>
          </w:rPr>
          <w:t>air-wise species interactions (3</w:t>
        </w:r>
        <w:r>
          <w:rPr>
            <w:rFonts w:ascii="Helvetica" w:hAnsi="Helvetica"/>
            <w:sz w:val="22"/>
            <w:szCs w:val="22"/>
          </w:rPr>
          <w:t xml:space="preserve"> studies had 2 interactions)</w:t>
        </w:r>
        <w:r w:rsidR="00431B89">
          <w:rPr>
            <w:rFonts w:ascii="Helvetica" w:hAnsi="Helvetica"/>
            <w:sz w:val="22"/>
            <w:szCs w:val="22"/>
          </w:rPr>
          <w:t xml:space="preserve">. </w:t>
        </w:r>
      </w:ins>
      <w:r w:rsidR="004A1A50"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Kharouba" w:date="2019-02-18T16:45:00Z" w:initials="HK">
    <w:p w14:paraId="4AD52A44" w14:textId="17930C2F" w:rsidR="00DA1078" w:rsidRDefault="00DA1078">
      <w:pPr>
        <w:pStyle w:val="CommentText"/>
      </w:pPr>
      <w:ins w:id="4" w:author="Heather Kharouba" w:date="2019-02-18T16:43:00Z">
        <w:r>
          <w:rPr>
            <w:rStyle w:val="CommentReference"/>
          </w:rPr>
          <w:annotationRef/>
        </w:r>
      </w:ins>
      <w:r>
        <w:rPr>
          <w:rFonts w:ascii="Helvetica" w:hAnsi="Helvetica" w:cs="Helvetica"/>
          <w:kern w:val="1"/>
          <w:sz w:val="22"/>
          <w:szCs w:val="22"/>
          <w:lang w:val="en-US"/>
        </w:rPr>
        <w:t>Defined as studies that measured both consumer and resource at the level of the individual (0/46 studies) (but see further down for question about terminology of ‘studies’ vs. ‘interactions’)</w:t>
      </w:r>
    </w:p>
  </w:comment>
  <w:comment w:id="14" w:author="Elizabeth Wolkovich" w:date="2019-02-11T10:57:00Z" w:initials="EW">
    <w:p w14:paraId="005DE93F" w14:textId="4761CD57" w:rsidR="00DA1078" w:rsidRDefault="00DA1078">
      <w:pPr>
        <w:pStyle w:val="CommentText"/>
      </w:pPr>
      <w:r>
        <w:rPr>
          <w:rStyle w:val="CommentReference"/>
        </w:rPr>
        <w:annotationRef/>
      </w:r>
      <w:r>
        <w:t>We could adjust this in line with ELE recommendations … given that we adjust the manuscript to more clearly name testable hypotheses and provide predictions.</w:t>
      </w:r>
    </w:p>
    <w:p w14:paraId="1994CAEC" w14:textId="77777777" w:rsidR="00DA1078" w:rsidRDefault="00DA1078">
      <w:pPr>
        <w:pStyle w:val="CommentText"/>
      </w:pPr>
    </w:p>
    <w:p w14:paraId="336313E7" w14:textId="665E5370" w:rsidR="00DA1078" w:rsidRDefault="00DA1078">
      <w:pPr>
        <w:pStyle w:val="CommentText"/>
      </w:pPr>
      <w:r w:rsidRPr="006C2B6E">
        <w:rPr>
          <w:b/>
        </w:rPr>
        <w:t>HK</w:t>
      </w:r>
      <w:r>
        <w:t>- I agree. Left for now..</w:t>
      </w:r>
    </w:p>
  </w:comment>
  <w:comment w:id="26" w:author="Elizabeth Wolkovich" w:date="2019-02-11T10:56:00Z" w:initials="EW">
    <w:p w14:paraId="517780E5" w14:textId="47C42A98" w:rsidR="00DA1078" w:rsidRDefault="00DA1078">
      <w:pPr>
        <w:pStyle w:val="CommentText"/>
      </w:pPr>
      <w:r>
        <w:rPr>
          <w:rStyle w:val="CommentReference"/>
        </w:rPr>
        <w:annotationRef/>
      </w:r>
      <w:r>
        <w:t xml:space="preserve">I feel like we can tighten this up once we decide if  we want to shift the paper at all to be more in line ELE suggestions. </w:t>
      </w:r>
    </w:p>
    <w:p w14:paraId="58F9C1E3" w14:textId="77777777" w:rsidR="00DA1078" w:rsidRDefault="00DA1078">
      <w:pPr>
        <w:pStyle w:val="CommentText"/>
      </w:pPr>
    </w:p>
    <w:p w14:paraId="54931277" w14:textId="610B9C0E" w:rsidR="00DA1078" w:rsidRDefault="00DA1078">
      <w:pPr>
        <w:pStyle w:val="CommentText"/>
      </w:pPr>
      <w:r w:rsidRPr="006C2B6E">
        <w:rPr>
          <w:b/>
        </w:rPr>
        <w:t>HK</w:t>
      </w:r>
      <w:r>
        <w:t>- I agree!</w:t>
      </w:r>
    </w:p>
  </w:comment>
  <w:comment w:id="33" w:author="Heather Kharouba" w:date="2019-02-11T11:01:00Z" w:initials="HK">
    <w:p w14:paraId="5FF55E36" w14:textId="6CA3DBF2" w:rsidR="00DA1078" w:rsidRDefault="00DA1078">
      <w:pPr>
        <w:pStyle w:val="CommentText"/>
      </w:pPr>
      <w:ins w:id="40" w:author="Heather Kharouba" w:date="2019-02-11T11:01:00Z">
        <w:r>
          <w:rPr>
            <w:rStyle w:val="CommentReference"/>
          </w:rPr>
          <w:annotationRef/>
        </w:r>
      </w:ins>
      <w:r>
        <w:t>Not sure where the best spot for this is</w:t>
      </w:r>
    </w:p>
  </w:comment>
  <w:comment w:id="45" w:author="Elizabeth Wolkovich" w:date="2019-03-04T14:35:00Z" w:initials="EW">
    <w:p w14:paraId="7ACCDB19" w14:textId="150F21A8" w:rsidR="00DA1078" w:rsidRDefault="00DA1078">
      <w:pPr>
        <w:pStyle w:val="CommentText"/>
      </w:pPr>
      <w:r>
        <w:rPr>
          <w:rStyle w:val="CommentReference"/>
        </w:rPr>
        <w:annotationRef/>
      </w:r>
      <w:r>
        <w:t>Should we add a sentence at the end about when either or both assumptions are supported only somewhat … it seems like that is where a fair bit of the problem is, right?</w:t>
      </w:r>
    </w:p>
    <w:p w14:paraId="076F9952" w14:textId="77777777" w:rsidR="00DA1078" w:rsidRDefault="00DA1078">
      <w:pPr>
        <w:pStyle w:val="CommentText"/>
      </w:pPr>
    </w:p>
    <w:p w14:paraId="2F000C25" w14:textId="296ABD0C" w:rsidR="00DA1078" w:rsidRDefault="00DA1078">
      <w:pPr>
        <w:pStyle w:val="CommentText"/>
      </w:pPr>
      <w:r w:rsidRPr="00F263A1">
        <w:rPr>
          <w:b/>
        </w:rPr>
        <w:t>HK</w:t>
      </w:r>
      <w:r>
        <w:t>- Do you mean to pull an actual % from the studies we have? At least in terms of organization, I feel like we should leave this section ‘clean’ to our critique</w:t>
      </w:r>
    </w:p>
    <w:p w14:paraId="4384634D" w14:textId="77777777" w:rsidR="00DA1078" w:rsidRDefault="00DA1078">
      <w:pPr>
        <w:pStyle w:val="CommentText"/>
      </w:pPr>
    </w:p>
    <w:p w14:paraId="69FCF373" w14:textId="6B3213C6" w:rsidR="00DA1078" w:rsidRDefault="00DA1078">
      <w:pPr>
        <w:pStyle w:val="CommentText"/>
      </w:pPr>
      <w:r w:rsidRPr="00460B1E">
        <w:rPr>
          <w:b/>
        </w:rPr>
        <w:t>HK2</w:t>
      </w:r>
      <w:r>
        <w:t>- I’ve added a paragraph about this further down</w:t>
      </w:r>
    </w:p>
  </w:comment>
  <w:comment w:id="49" w:author="Heather Kharouba" w:date="2018-10-25T15:17:00Z" w:initials="HK">
    <w:p w14:paraId="514D8436" w14:textId="533D96BB" w:rsidR="00DA1078" w:rsidRDefault="00DA1078">
      <w:pPr>
        <w:pStyle w:val="CommentText"/>
      </w:pPr>
      <w:r>
        <w:rPr>
          <w:rStyle w:val="CommentReference"/>
        </w:rPr>
        <w:annotationRef/>
      </w:r>
      <w:r>
        <w:t>I should look up details again</w:t>
      </w:r>
    </w:p>
  </w:comment>
  <w:comment w:id="52" w:author="Heather Kharouba" w:date="2019-03-04T14:27:00Z" w:initials="HK">
    <w:p w14:paraId="7D578E5C" w14:textId="42FB4354" w:rsidR="00DA1078" w:rsidRDefault="00DA1078">
      <w:pPr>
        <w:pStyle w:val="CommentText"/>
      </w:pPr>
      <w:ins w:id="55" w:author="Heather Kharouba" w:date="2019-03-04T14:26:00Z">
        <w:r>
          <w:rPr>
            <w:rStyle w:val="CommentReference"/>
          </w:rPr>
          <w:annotationRef/>
        </w:r>
      </w:ins>
      <w:r>
        <w:t>Need some better word. But I’m thinking of the 2 parts of the conceptual figure</w:t>
      </w:r>
    </w:p>
  </w:comment>
  <w:comment w:id="61" w:author="Heather Kharouba" w:date="2019-01-13T20:47:00Z" w:initials="HK">
    <w:p w14:paraId="43F1C488" w14:textId="171CDACA" w:rsidR="00DA1078" w:rsidRDefault="00DA1078">
      <w:pPr>
        <w:pStyle w:val="CommentText"/>
      </w:pPr>
      <w:r>
        <w:rPr>
          <w:rStyle w:val="CommentReference"/>
        </w:rPr>
        <w:annotationRef/>
      </w:r>
      <w:r>
        <w:t>Similar to your comment further down, we only use these labels once more. Cut here too?</w:t>
      </w:r>
    </w:p>
  </w:comment>
  <w:comment w:id="62" w:author="Heather Kharouba" w:date="2019-03-04T15:04:00Z" w:initials="HK">
    <w:p w14:paraId="453DC1D6" w14:textId="4DF8984A" w:rsidR="00DA1078" w:rsidRDefault="00DA1078">
      <w:pPr>
        <w:pStyle w:val="CommentText"/>
      </w:pPr>
      <w:ins w:id="65" w:author="Heather Kharouba" w:date="2019-03-04T15:04:00Z">
        <w:r>
          <w:rPr>
            <w:rStyle w:val="CommentReference"/>
          </w:rPr>
          <w:annotationRef/>
        </w:r>
      </w:ins>
      <w:r>
        <w:t>Titles now match conceptual figure</w:t>
      </w:r>
    </w:p>
  </w:comment>
  <w:comment w:id="106" w:author="Heather Kharouba" w:date="2019-03-04T16:08:00Z" w:initials="HK">
    <w:p w14:paraId="4D7E6045" w14:textId="2C44732E" w:rsidR="00DA1078" w:rsidRDefault="00DA1078">
      <w:pPr>
        <w:pStyle w:val="CommentText"/>
      </w:pPr>
      <w:ins w:id="114" w:author="Heather Kharouba" w:date="2019-03-04T16:07:00Z">
        <w:r>
          <w:rPr>
            <w:rStyle w:val="CommentReference"/>
          </w:rPr>
          <w:annotationRef/>
        </w:r>
      </w:ins>
      <w:r>
        <w:t>Add something about interaction strength here?</w:t>
      </w:r>
    </w:p>
  </w:comment>
  <w:comment w:id="96" w:author="Heather Kharouba" w:date="2019-03-04T16:22:00Z" w:initials="HK">
    <w:p w14:paraId="18EB65D5" w14:textId="3B77C669" w:rsidR="00DA1078" w:rsidRDefault="00DA1078">
      <w:pPr>
        <w:pStyle w:val="CommentText"/>
      </w:pPr>
      <w:ins w:id="117" w:author="Heather Kharouba" w:date="2019-03-04T16:21:00Z">
        <w:r>
          <w:rPr>
            <w:rStyle w:val="CommentReference"/>
          </w:rPr>
          <w:annotationRef/>
        </w:r>
      </w:ins>
      <w:r>
        <w:t>Wasn’t sure where to put this</w:t>
      </w:r>
    </w:p>
  </w:comment>
  <w:comment w:id="122" w:author="Heather Kharouba" w:date="2019-02-18T16:42:00Z" w:initials="HK">
    <w:p w14:paraId="1CE32B5C" w14:textId="250D60E8" w:rsidR="00DA1078" w:rsidRDefault="00DA1078">
      <w:pPr>
        <w:pStyle w:val="CommentText"/>
      </w:pPr>
      <w:r>
        <w:rPr>
          <w:rStyle w:val="CommentReference"/>
        </w:rPr>
        <w:annotationRef/>
      </w:r>
      <w:r>
        <w:t>[see updates to tables] Should we switch to using ‘interactions’. Technically numbers in tables refer to number of interactions because a few of the studies had multiple interactions.  All values here refer to those same counts</w:t>
      </w:r>
    </w:p>
  </w:comment>
  <w:comment w:id="131" w:author="Elizabeth Wolkovich" w:date="2019-02-11T11:49:00Z" w:initials="EW">
    <w:p w14:paraId="3954B02E" w14:textId="51642612" w:rsidR="00DA1078" w:rsidRDefault="00DA1078">
      <w:pPr>
        <w:pStyle w:val="CommentText"/>
      </w:pPr>
      <w:r>
        <w:rPr>
          <w:rStyle w:val="CommentReference"/>
        </w:rPr>
        <w:annotationRef/>
      </w:r>
      <w:r>
        <w:t xml:space="preserve">As the Cushing hypothesis is just about the consumer, do we want to say more on this? I am not sure, just wondered about your opinion. </w:t>
      </w:r>
    </w:p>
    <w:p w14:paraId="190B114B" w14:textId="77777777" w:rsidR="00DA1078" w:rsidRDefault="00DA1078">
      <w:pPr>
        <w:pStyle w:val="CommentText"/>
      </w:pPr>
    </w:p>
    <w:p w14:paraId="3D935F8F" w14:textId="30A3999C" w:rsidR="00DA1078" w:rsidRDefault="00DA1078">
      <w:pPr>
        <w:pStyle w:val="CommentText"/>
      </w:pPr>
      <w:r w:rsidRPr="00257363">
        <w:rPr>
          <w:b/>
        </w:rPr>
        <w:t>HK</w:t>
      </w:r>
      <w:r>
        <w:t>- I agree but I think implications are important for thinking ahead. The last paragraph in the section now deals with this. We could move this point down so that it’s all in the same place</w:t>
      </w:r>
    </w:p>
  </w:comment>
  <w:comment w:id="140" w:author="Heather Kharouba" w:date="2019-02-18T10:27:00Z" w:initials="HK">
    <w:p w14:paraId="63DCCB7F" w14:textId="478D75FF" w:rsidR="00DA1078" w:rsidRDefault="00DA1078">
      <w:pPr>
        <w:pStyle w:val="CommentText"/>
      </w:pPr>
      <w:r>
        <w:rPr>
          <w:rStyle w:val="CommentReference"/>
        </w:rPr>
        <w:annotationRef/>
      </w:r>
      <w:r>
        <w:rPr>
          <w:rFonts w:ascii="Helvetica" w:hAnsi="Helvetica" w:cs="Helvetica"/>
          <w:lang w:val="en-US"/>
        </w:rPr>
        <w:t>Resource and/or consumer abundance can influence the strength of a trophic match/mismatch by changing likelihood that consumers will encounter resources at the tails of their temporal distributions</w:t>
      </w:r>
    </w:p>
  </w:comment>
  <w:comment w:id="151" w:author="Heather Kharouba" w:date="2019-02-13T13:47:00Z" w:initials="HK">
    <w:p w14:paraId="58857BF0" w14:textId="27A26649" w:rsidR="00DA1078" w:rsidRDefault="00DA1078">
      <w:pPr>
        <w:pStyle w:val="CommentText"/>
      </w:pPr>
      <w:r>
        <w:rPr>
          <w:rStyle w:val="CommentReference"/>
        </w:rPr>
        <w:annotationRef/>
      </w:r>
      <w:r>
        <w:t>See thought below</w:t>
      </w:r>
    </w:p>
  </w:comment>
  <w:comment w:id="155" w:author="Heather Kharouba" w:date="2019-02-18T16:38:00Z" w:initials="HK">
    <w:p w14:paraId="4883B496" w14:textId="6EE84E84" w:rsidR="00DA1078" w:rsidRDefault="00DA1078">
      <w:pPr>
        <w:pStyle w:val="CommentText"/>
      </w:pPr>
      <w:r>
        <w:rPr>
          <w:rStyle w:val="CommentReference"/>
        </w:rPr>
        <w:annotationRef/>
      </w:r>
      <w:r>
        <w:t>Same comment as above about using ‘interactions’ vs. ‘studies’.  I could also use ‘time-series’ here.  Mostly line up except 1 study where it differs for the 2 interactions</w:t>
      </w:r>
    </w:p>
  </w:comment>
  <w:comment w:id="162" w:author="Heather Kharouba" w:date="2018-10-31T16:12:00Z" w:initials="HK">
    <w:p w14:paraId="6AC301FA" w14:textId="728C3E37" w:rsidR="00DA1078" w:rsidRDefault="00DA1078">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DA1078" w:rsidRDefault="00DA1078">
      <w:pPr>
        <w:pStyle w:val="CommentText"/>
      </w:pPr>
    </w:p>
    <w:p w14:paraId="5B90F76A" w14:textId="27A53DD1" w:rsidR="00DA1078" w:rsidRDefault="00DA1078">
      <w:pPr>
        <w:pStyle w:val="CommentText"/>
      </w:pPr>
      <w:r>
        <w:t>HMK031 checks 2 time periods</w:t>
      </w:r>
    </w:p>
    <w:p w14:paraId="424F9DE8" w14:textId="0500563F" w:rsidR="00DA1078" w:rsidRDefault="00DA1078">
      <w:pPr>
        <w:pStyle w:val="CommentText"/>
      </w:pPr>
      <w:r>
        <w:t>HMK002- actually looks for distinct states in their time periods- regime shift (1957-1983; 1992-2010)</w:t>
      </w:r>
    </w:p>
    <w:p w14:paraId="2B590561" w14:textId="77777777" w:rsidR="00DA1078" w:rsidRDefault="00DA1078">
      <w:pPr>
        <w:pStyle w:val="CommentText"/>
      </w:pPr>
    </w:p>
    <w:p w14:paraId="54BCA3BC" w14:textId="7A89C87A" w:rsidR="00DA1078" w:rsidRDefault="00DA1078">
      <w:pPr>
        <w:pStyle w:val="CommentText"/>
      </w:pPr>
      <w:r>
        <w:t>Check HMK036</w:t>
      </w:r>
    </w:p>
  </w:comment>
  <w:comment w:id="171" w:author="Heather Kharouba" w:date="2019-02-13T14:40:00Z" w:initials="HK">
    <w:p w14:paraId="0D8F38A0" w14:textId="40B32187" w:rsidR="00DA1078" w:rsidRDefault="00DA1078">
      <w:pPr>
        <w:pStyle w:val="CommentText"/>
      </w:pPr>
      <w:r>
        <w:rPr>
          <w:rStyle w:val="CommentReference"/>
        </w:rPr>
        <w:annotationRef/>
      </w:r>
      <w:r>
        <w:t>On figure 2b- I think we should add ‘synchrony hypothesis’</w:t>
      </w:r>
    </w:p>
  </w:comment>
  <w:comment w:id="179" w:author="Heather Kharouba" w:date="2019-02-13T14:47:00Z" w:initials="HK">
    <w:p w14:paraId="1232C676" w14:textId="73C17910" w:rsidR="00DA1078" w:rsidRDefault="00DA1078">
      <w:pPr>
        <w:pStyle w:val="CommentText"/>
      </w:pPr>
      <w:r>
        <w:rPr>
          <w:rStyle w:val="CommentReference"/>
        </w:rPr>
        <w:annotationRef/>
      </w:r>
      <w:r>
        <w:t>I’m wondering whether the blue box for asynchrony in Figure 2b should include the peak?</w:t>
      </w:r>
    </w:p>
  </w:comment>
  <w:comment w:id="184" w:author="Heather Kharouba" w:date="2019-02-13T15:00:00Z" w:initials="HK">
    <w:p w14:paraId="7C1092EC" w14:textId="0EBB5D8E" w:rsidR="00DA1078" w:rsidRDefault="00DA1078">
      <w:pPr>
        <w:pStyle w:val="CommentText"/>
      </w:pPr>
      <w:r>
        <w:rPr>
          <w:rStyle w:val="CommentReference"/>
        </w:rPr>
        <w:annotationRef/>
      </w:r>
      <w:r>
        <w:t>Seems like this is the same challenge regardless of whether support for asynchrony vs. synchrony hypothesis (i.e. which curve) and matters more where you are on curve?</w:t>
      </w:r>
    </w:p>
  </w:comment>
  <w:comment w:id="196" w:author="Heather Kharouba" w:date="2019-03-04T16:25:00Z" w:initials="HK">
    <w:p w14:paraId="44D9101E" w14:textId="07F1A529" w:rsidR="00E87813" w:rsidRDefault="00E87813">
      <w:pPr>
        <w:pStyle w:val="CommentText"/>
      </w:pPr>
      <w:ins w:id="200" w:author="Heather Kharouba" w:date="2019-03-04T16:25:00Z">
        <w:r>
          <w:rPr>
            <w:rStyle w:val="CommentReference"/>
          </w:rPr>
          <w:annotationRef/>
        </w:r>
      </w:ins>
      <w:r>
        <w:t>Not sure about language here</w:t>
      </w:r>
      <w:bookmarkStart w:id="201" w:name="_GoBack"/>
      <w:bookmarkEnd w:id="201"/>
    </w:p>
  </w:comment>
  <w:comment w:id="215" w:author="Heather Kharouba" w:date="2019-02-13T13:42:00Z" w:initials="HK">
    <w:p w14:paraId="0B2EC986" w14:textId="56D7E229" w:rsidR="00DA1078" w:rsidRDefault="00DA1078">
      <w:pPr>
        <w:pStyle w:val="CommentText"/>
      </w:pPr>
      <w:r>
        <w:rPr>
          <w:rStyle w:val="CommentReference"/>
        </w:rPr>
        <w:annotationRef/>
      </w:r>
      <w:r>
        <w:t>I feel like to be conveyed well, this paragraph needs to be flushed out. Alternatively, we could get rid of it entirely since it’s starting to get beyond scope of paper or wait for a reviewer to flag?</w:t>
      </w:r>
    </w:p>
  </w:comment>
  <w:comment w:id="220" w:author="Elizabeth Wolkovich" w:date="2019-02-13T13:45:00Z" w:initials="EW">
    <w:p w14:paraId="199931A1" w14:textId="23DE1BE4" w:rsidR="00DA1078" w:rsidRDefault="00DA1078">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DA1078" w:rsidRDefault="00DA1078">
      <w:pPr>
        <w:pStyle w:val="CommentText"/>
      </w:pPr>
    </w:p>
    <w:p w14:paraId="5825646C" w14:textId="060FB314" w:rsidR="00DA1078" w:rsidRDefault="00DA1078">
      <w:pPr>
        <w:pStyle w:val="CommentText"/>
      </w:pPr>
      <w:r w:rsidRPr="001220F6">
        <w:rPr>
          <w:b/>
        </w:rPr>
        <w:t>HK</w:t>
      </w:r>
      <w:r>
        <w:t xml:space="preserve">- I’ve left this for you since you wrote this originally and I think you have a better idea of what you want to say </w:t>
      </w:r>
      <w:r>
        <w:sym w:font="Wingdings" w:char="F04A"/>
      </w:r>
    </w:p>
    <w:p w14:paraId="31F182A4" w14:textId="77777777" w:rsidR="00DA1078" w:rsidRDefault="00DA1078">
      <w:pPr>
        <w:pStyle w:val="CommentText"/>
      </w:pPr>
    </w:p>
    <w:p w14:paraId="3116DF8F" w14:textId="3A8979BC" w:rsidR="00DA1078" w:rsidRDefault="00DA1078">
      <w:pPr>
        <w:pStyle w:val="CommentText"/>
      </w:pPr>
      <w:r>
        <w:t xml:space="preserve">EMW: Hmm, if I wrote this then I think we should delete it as I don’t think it really works. But I imagine I was thinking of a Jablonski ref. </w:t>
      </w:r>
    </w:p>
    <w:p w14:paraId="0BECE6CE" w14:textId="77777777" w:rsidR="00DA1078" w:rsidRDefault="00DA1078">
      <w:pPr>
        <w:pStyle w:val="CommentText"/>
      </w:pPr>
    </w:p>
    <w:p w14:paraId="5958C39F" w14:textId="24BC4552" w:rsidR="00DA1078" w:rsidRPr="00AB00B2" w:rsidRDefault="00DA1078">
      <w:pPr>
        <w:pStyle w:val="CommentText"/>
      </w:pPr>
      <w:r w:rsidRPr="00AB00B2">
        <w:rPr>
          <w:b/>
        </w:rPr>
        <w:t>HK</w:t>
      </w:r>
      <w:r>
        <w:rPr>
          <w:b/>
        </w:rPr>
        <w:t>-</w:t>
      </w:r>
      <w:r>
        <w:t xml:space="preserve"> Removed but see previous comment </w:t>
      </w:r>
    </w:p>
  </w:comment>
  <w:comment w:id="250" w:author="Heather Kharouba" w:date="2019-03-04T16:06:00Z" w:initials="HK">
    <w:p w14:paraId="3CA3C72F" w14:textId="250B2AC3" w:rsidR="00DA1078" w:rsidRDefault="00DA1078">
      <w:pPr>
        <w:pStyle w:val="CommentText"/>
      </w:pPr>
      <w:ins w:id="253" w:author="Heather Kharouba" w:date="2019-03-04T16:01:00Z">
        <w:r>
          <w:rPr>
            <w:rStyle w:val="CommentReference"/>
          </w:rPr>
          <w:annotationRef/>
        </w:r>
      </w:ins>
      <w:r>
        <w:t>This will also depend on how those cues are actually changing with climate change. Do we need another box in the figure?</w:t>
      </w:r>
    </w:p>
  </w:comment>
  <w:comment w:id="258" w:author="Heather Kharouba" w:date="2019-02-13T13:32:00Z" w:initials="HK">
    <w:p w14:paraId="6192811F" w14:textId="65E55082" w:rsidR="00DA1078" w:rsidRDefault="00DA1078">
      <w:pPr>
        <w:pStyle w:val="CommentText"/>
      </w:pPr>
      <w:r>
        <w:rPr>
          <w:rStyle w:val="CommentReference"/>
        </w:rPr>
        <w:annotationRef/>
      </w:r>
      <w:r>
        <w:t>I think this justification could be better. I’m going to leave it for now because I feel like I’m going in circles with my edits</w:t>
      </w:r>
    </w:p>
  </w:comment>
  <w:comment w:id="280" w:author="Elizabeth Wolkovich" w:date="2019-02-13T13:22:00Z" w:initials="EW">
    <w:p w14:paraId="636CC81A" w14:textId="179C31FA" w:rsidR="00DA1078" w:rsidRDefault="00DA1078">
      <w:pPr>
        <w:pStyle w:val="CommentText"/>
      </w:pPr>
      <w:r>
        <w:rPr>
          <w:rStyle w:val="CommentReference"/>
        </w:rPr>
        <w:annotationRef/>
      </w:r>
      <w:r>
        <w:t xml:space="preserve">This paragraph seems much better but I still think we could flesh this out better. I think we’re mushing a lot together. I took a stab I what I think we mean, adjust as needed.  I think it is better but still not quite there. </w:t>
      </w:r>
    </w:p>
    <w:p w14:paraId="4F96BD47" w14:textId="77777777" w:rsidR="00DA1078" w:rsidRDefault="00DA1078">
      <w:pPr>
        <w:pStyle w:val="CommentText"/>
      </w:pPr>
    </w:p>
    <w:p w14:paraId="5ADFE636" w14:textId="6171C4BA" w:rsidR="00DA1078" w:rsidRPr="00482392" w:rsidRDefault="00DA1078">
      <w:pPr>
        <w:pStyle w:val="CommentText"/>
      </w:pPr>
      <w:r w:rsidRPr="00482392">
        <w:rPr>
          <w:b/>
        </w:rPr>
        <w:t>HK</w:t>
      </w:r>
      <w:r>
        <w:rPr>
          <w:b/>
        </w:rPr>
        <w:t xml:space="preserve">- </w:t>
      </w:r>
      <w:r>
        <w:t>I tried to focus these paragraphs related to data resolution so hopefully there’s better organization across paragraphs.</w:t>
      </w:r>
    </w:p>
  </w:comment>
  <w:comment w:id="295" w:author="Elizabeth Wolkovich" w:date="2019-02-13T12:44:00Z" w:initials="EW">
    <w:p w14:paraId="245ED8EF" w14:textId="46B148A3" w:rsidR="00DA1078" w:rsidRDefault="00DA1078">
      <w:pPr>
        <w:pStyle w:val="CommentText"/>
      </w:pPr>
      <w:r>
        <w:rPr>
          <w:rStyle w:val="CommentReference"/>
        </w:rPr>
        <w:annotationRef/>
      </w:r>
      <w:r>
        <w:t>I still don’t fully get this … can we say what the axes are or refer to a figure?</w:t>
      </w:r>
    </w:p>
    <w:p w14:paraId="6EE5E70F" w14:textId="77777777" w:rsidR="00DA1078" w:rsidRDefault="00DA1078">
      <w:pPr>
        <w:pStyle w:val="CommentText"/>
      </w:pPr>
    </w:p>
    <w:p w14:paraId="7FD4CBB5" w14:textId="37459F59" w:rsidR="00DA1078" w:rsidRDefault="00DA1078">
      <w:pPr>
        <w:pStyle w:val="CommentText"/>
      </w:pPr>
      <w:r w:rsidRPr="00BE2FC6">
        <w:rPr>
          <w:b/>
        </w:rPr>
        <w:t>HK</w:t>
      </w:r>
      <w:r>
        <w:t>- I’m thinking of the curve in Figure 2 but with data points being years.  Are my two small changes enough to help the confusion?</w:t>
      </w:r>
    </w:p>
  </w:comment>
  <w:comment w:id="298" w:author="Heather Kharouba" w:date="2018-12-18T14:54:00Z" w:initials="HK">
    <w:p w14:paraId="76928E0B" w14:textId="76C87F3F" w:rsidR="00DA1078" w:rsidRDefault="00DA1078">
      <w:pPr>
        <w:pStyle w:val="CommentText"/>
      </w:pPr>
      <w:r>
        <w:rPr>
          <w:rStyle w:val="CommentReference"/>
        </w:rPr>
        <w:annotationRef/>
      </w:r>
      <w:r>
        <w:t>Suggestions for an example? I feel like you may have had something in mind.</w:t>
      </w:r>
    </w:p>
  </w:comment>
  <w:comment w:id="301" w:author="Heather Kharouba" w:date="2019-02-13T15:02:00Z" w:initials="HK">
    <w:p w14:paraId="52BDFFDF" w14:textId="5A198F60" w:rsidR="00DA1078" w:rsidRDefault="00DA1078">
      <w:pPr>
        <w:pStyle w:val="CommentText"/>
      </w:pPr>
      <w:ins w:id="304" w:author="Heather Kharouba" w:date="2019-02-13T15:02:00Z">
        <w:r>
          <w:rPr>
            <w:rStyle w:val="CommentReference"/>
          </w:rPr>
          <w:annotationRef/>
        </w:r>
      </w:ins>
      <w:r>
        <w:t>I’ve included abbreviated version here</w:t>
      </w:r>
    </w:p>
  </w:comment>
  <w:comment w:id="336" w:author="Elizabeth Wolkovich" w:date="2019-01-13T21:16:00Z" w:initials="EW">
    <w:p w14:paraId="0CFB945E" w14:textId="00D52962" w:rsidR="00DA1078" w:rsidRDefault="00DA1078">
      <w:pPr>
        <w:pStyle w:val="CommentText"/>
      </w:pPr>
      <w:r>
        <w:rPr>
          <w:rStyle w:val="CommentReference"/>
        </w:rPr>
        <w:annotationRef/>
      </w:r>
      <w:r>
        <w:t>Do we need? This feels a little broad.</w:t>
      </w:r>
    </w:p>
    <w:p w14:paraId="0CF456A2" w14:textId="77777777" w:rsidR="00DA1078" w:rsidRDefault="00DA1078">
      <w:pPr>
        <w:pStyle w:val="CommentText"/>
      </w:pPr>
    </w:p>
    <w:p w14:paraId="468A1610" w14:textId="6749ECE5" w:rsidR="00DA1078" w:rsidRDefault="00DA1078">
      <w:pPr>
        <w:pStyle w:val="CommentText"/>
      </w:pPr>
      <w:r>
        <w:t>HK- Leave out for now and see whether a reviewer wants it?</w:t>
      </w:r>
    </w:p>
  </w:comment>
  <w:comment w:id="408" w:author="Heather Kharouba" w:date="2019-02-11T14:41:00Z" w:initials="HK">
    <w:p w14:paraId="759CB5E8" w14:textId="4C704022" w:rsidR="00DA1078" w:rsidRDefault="00DA1078">
      <w:pPr>
        <w:pStyle w:val="CommentText"/>
      </w:pPr>
      <w:ins w:id="411" w:author="Heather Kharouba" w:date="2019-02-11T14:40:00Z">
        <w:r>
          <w:rPr>
            <w:rStyle w:val="CommentReference"/>
          </w:rPr>
          <w:annotationRef/>
        </w:r>
      </w:ins>
      <w:r>
        <w:t>I don’t highlight b and d here because they don’t show fitness</w:t>
      </w:r>
    </w:p>
  </w:comment>
  <w:comment w:id="427" w:author="Heather Kharouba" w:date="2019-02-11T14:47:00Z" w:initials="HK">
    <w:p w14:paraId="17929907" w14:textId="7DD46405" w:rsidR="00DA1078" w:rsidRDefault="00DA1078">
      <w:pPr>
        <w:pStyle w:val="CommentText"/>
      </w:pPr>
      <w:r>
        <w:rPr>
          <w:rStyle w:val="CommentReference"/>
        </w:rPr>
        <w:annotationRef/>
      </w:r>
      <w:r>
        <w:t>My attempt at flushing out the caption</w:t>
      </w:r>
    </w:p>
  </w:comment>
  <w:comment w:id="442" w:author="Heather Kharouba" w:date="2019-02-11T15:12:00Z" w:initials="HK">
    <w:p w14:paraId="6E819A71" w14:textId="416E0858" w:rsidR="00DA1078" w:rsidRDefault="00DA1078">
      <w:pPr>
        <w:pStyle w:val="CommentText"/>
      </w:pPr>
      <w:ins w:id="445" w:author="Heather Kharouba" w:date="2019-02-11T15:12:00Z">
        <w:r>
          <w:rPr>
            <w:rStyle w:val="CommentReference"/>
          </w:rPr>
          <w:annotationRef/>
        </w:r>
      </w:ins>
      <w:r>
        <w:t>Can you add doy to y-axis?</w:t>
      </w:r>
    </w:p>
  </w:comment>
  <w:comment w:id="455" w:author="Heather Kharouba" w:date="2019-02-11T15:11:00Z" w:initials="HK">
    <w:p w14:paraId="5F1CD365" w14:textId="2DBE86B2" w:rsidR="00DA1078" w:rsidRDefault="00DA1078">
      <w:pPr>
        <w:pStyle w:val="CommentText"/>
      </w:pPr>
      <w:ins w:id="456" w:author="Heather Kharouba" w:date="2019-02-11T15:10:00Z">
        <w:r>
          <w:rPr>
            <w:rStyle w:val="CommentReference"/>
          </w:rPr>
          <w:annotationRef/>
        </w:r>
      </w:ins>
      <w:r>
        <w:t>Can we get colours to match with figure 1?</w:t>
      </w:r>
    </w:p>
  </w:comment>
  <w:comment w:id="465" w:author="Heather Kharouba" w:date="2019-02-11T21:20:00Z" w:initials="HK">
    <w:p w14:paraId="67D2DF32" w14:textId="374C1906" w:rsidR="00DA1078" w:rsidRDefault="00DA1078">
      <w:pPr>
        <w:pStyle w:val="CommentText"/>
      </w:pPr>
      <w:ins w:id="467" w:author="Heather Kharouba" w:date="2019-02-11T14:54:00Z">
        <w:r>
          <w:rPr>
            <w:rStyle w:val="CommentReference"/>
          </w:rPr>
          <w:annotationRef/>
        </w:r>
      </w:ins>
      <w:r>
        <w:t>Can you add labels to make it easier to identify the two hypotheses in the figure</w:t>
      </w:r>
    </w:p>
  </w:comment>
  <w:comment w:id="485" w:author="Heather Kharouba" w:date="2019-02-13T13:59:00Z" w:initials="HK">
    <w:p w14:paraId="75045DE9" w14:textId="65A0CBD3" w:rsidR="00DA1078" w:rsidRDefault="00DA1078">
      <w:pPr>
        <w:pStyle w:val="CommentText"/>
      </w:pPr>
      <w:ins w:id="491" w:author="Heather Kharouba" w:date="2019-02-13T13:58:00Z">
        <w:r>
          <w:rPr>
            <w:rStyle w:val="CommentReference"/>
          </w:rPr>
          <w:annotationRef/>
        </w:r>
      </w:ins>
      <w:r>
        <w:t>I found it hard to differentiate b vs. c. I can’t remember what we wanted to say originally!</w:t>
      </w:r>
    </w:p>
  </w:comment>
  <w:comment w:id="497" w:author="Heather Kharouba" w:date="2019-02-11T21:22:00Z" w:initials="HK">
    <w:p w14:paraId="6E102F1D" w14:textId="182B5D02" w:rsidR="00DA1078" w:rsidRDefault="00DA1078">
      <w:pPr>
        <w:pStyle w:val="CommentText"/>
      </w:pPr>
      <w:ins w:id="499" w:author="Heather Kharouba" w:date="2019-02-11T21:22:00Z">
        <w:r>
          <w:rPr>
            <w:rStyle w:val="CommentReference"/>
          </w:rPr>
          <w:annotationRef/>
        </w:r>
      </w:ins>
      <w:r>
        <w:t>Can you add label?</w:t>
      </w:r>
    </w:p>
  </w:comment>
  <w:comment w:id="507" w:author="Heather Kharouba" w:date="2019-02-11T21:23:00Z" w:initials="HK">
    <w:p w14:paraId="0DEC9807" w14:textId="6EA010D3" w:rsidR="00DA1078" w:rsidRDefault="00DA1078">
      <w:pPr>
        <w:pStyle w:val="CommentText"/>
      </w:pPr>
      <w:ins w:id="509" w:author="Heather Kharouba" w:date="2019-02-11T21:23:00Z">
        <w:r>
          <w:rPr>
            <w:rStyle w:val="CommentReference"/>
          </w:rPr>
          <w:annotationRef/>
        </w:r>
      </w:ins>
      <w:r>
        <w:t>Not sure this is the case</w:t>
      </w:r>
    </w:p>
  </w:comment>
  <w:comment w:id="386" w:author="Heather Kharouba" w:date="2019-02-13T13:58:00Z" w:initials="HK">
    <w:p w14:paraId="11A332AB" w14:textId="45E94ADD" w:rsidR="00DA1078" w:rsidRDefault="00DA1078">
      <w:pPr>
        <w:pStyle w:val="CommentText"/>
      </w:pPr>
      <w:r>
        <w:rPr>
          <w:rStyle w:val="CommentReference"/>
        </w:rPr>
        <w:annotationRef/>
      </w:r>
      <w:r>
        <w:t>x-axis needs to be consistent across figures either relative timing or mismatch</w:t>
      </w:r>
    </w:p>
    <w:p w14:paraId="1EEB9319" w14:textId="77777777" w:rsidR="00DA1078" w:rsidRDefault="00DA1078">
      <w:pPr>
        <w:pStyle w:val="CommentText"/>
      </w:pPr>
    </w:p>
    <w:p w14:paraId="752EDAD6" w14:textId="518D69A3" w:rsidR="00DA1078" w:rsidRDefault="00DA1078">
      <w:pPr>
        <w:pStyle w:val="CommentText"/>
      </w:pPr>
      <w:r>
        <w:t>also red arrow to the right on bottom curve in c needs to be more visible</w:t>
      </w:r>
    </w:p>
  </w:comment>
  <w:comment w:id="519" w:author="Heather Kharouba" w:date="2018-10-15T16:15:00Z" w:initials="HK">
    <w:p w14:paraId="307EAA53" w14:textId="497D32EA" w:rsidR="00DA1078" w:rsidRDefault="00DA1078">
      <w:pPr>
        <w:pStyle w:val="CommentText"/>
      </w:pPr>
      <w:r>
        <w:rPr>
          <w:rStyle w:val="CommentReference"/>
        </w:rPr>
        <w:annotationRef/>
      </w:r>
      <w:r>
        <w:t>Add lines of best fit from Figure 3 in the paper</w:t>
      </w:r>
    </w:p>
  </w:comment>
  <w:comment w:id="520" w:author="Heather Kharouba" w:date="2018-10-15T16:26:00Z" w:initials="HK">
    <w:p w14:paraId="540568EF" w14:textId="27BE93DD" w:rsidR="00DA1078" w:rsidRDefault="00DA1078">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 w:id="535" w:author="Heather Kharouba" w:date="2019-02-18T15:04:00Z" w:initials="HK">
    <w:p w14:paraId="6E99281B" w14:textId="010F6F14" w:rsidR="00DA1078" w:rsidRDefault="00DA1078">
      <w:pPr>
        <w:pStyle w:val="CommentText"/>
      </w:pPr>
      <w:r>
        <w:rPr>
          <w:rStyle w:val="CommentReference"/>
        </w:rPr>
        <w:annotationRef/>
      </w:r>
      <w:r>
        <w:t>Does not include diet proportions</w:t>
      </w:r>
    </w:p>
    <w:p w14:paraId="56A235FE" w14:textId="77777777" w:rsidR="00DA1078" w:rsidRDefault="00DA1078">
      <w:pPr>
        <w:pStyle w:val="CommentText"/>
      </w:pPr>
    </w:p>
    <w:p w14:paraId="7A529044" w14:textId="4679CF6E" w:rsidR="00DA1078" w:rsidRDefault="00DA1078">
      <w:pPr>
        <w:pStyle w:val="CommentText"/>
      </w:pPr>
      <w:r>
        <w:t>Had to exclude HMK052 because performance was of host (i.e. resource) NOT parasitic bird (i.e. consumer)</w:t>
      </w:r>
    </w:p>
  </w:comment>
  <w:comment w:id="537" w:author="Heather Kharouba" w:date="2019-02-18T14:28:00Z" w:initials="HK">
    <w:p w14:paraId="40C2CDED" w14:textId="303098DD" w:rsidR="00DA1078" w:rsidRDefault="00DA1078">
      <w:pPr>
        <w:pStyle w:val="CommentText"/>
      </w:pPr>
      <w:ins w:id="539" w:author="Heather Kharouba" w:date="2019-02-18T14:28:00Z">
        <w:r>
          <w:rPr>
            <w:rStyle w:val="CommentReference"/>
          </w:rPr>
          <w:annotationRef/>
        </w:r>
      </w:ins>
      <w:r>
        <w:t>Did not include Dies and Blondel 1996 Oecologia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DA1078" w:rsidRDefault="00DA1078" w:rsidP="009E2783">
      <w:r>
        <w:separator/>
      </w:r>
    </w:p>
  </w:endnote>
  <w:endnote w:type="continuationSeparator" w:id="0">
    <w:p w14:paraId="10CB757A" w14:textId="77777777" w:rsidR="00DA1078" w:rsidRDefault="00DA1078"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DA1078" w:rsidRDefault="00DA1078"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DA1078" w:rsidRDefault="00DA10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DA1078" w:rsidRDefault="00DA1078"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7813">
      <w:rPr>
        <w:rStyle w:val="PageNumber"/>
        <w:noProof/>
      </w:rPr>
      <w:t>12</w:t>
    </w:r>
    <w:r>
      <w:rPr>
        <w:rStyle w:val="PageNumber"/>
      </w:rPr>
      <w:fldChar w:fldCharType="end"/>
    </w:r>
  </w:p>
  <w:p w14:paraId="6D639CA1" w14:textId="77777777" w:rsidR="00DA1078" w:rsidRDefault="00DA10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DA1078" w:rsidRDefault="00DA1078" w:rsidP="009E2783">
      <w:r>
        <w:separator/>
      </w:r>
    </w:p>
  </w:footnote>
  <w:footnote w:type="continuationSeparator" w:id="0">
    <w:p w14:paraId="7217F036" w14:textId="77777777" w:rsidR="00DA1078" w:rsidRDefault="00DA1078"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2B70"/>
    <w:rsid w:val="000B3E16"/>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B85"/>
    <w:rsid w:val="001061F7"/>
    <w:rsid w:val="00106313"/>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3167"/>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5CA3"/>
    <w:rsid w:val="00185FAB"/>
    <w:rsid w:val="0018602B"/>
    <w:rsid w:val="001862ED"/>
    <w:rsid w:val="001925FC"/>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31F6"/>
    <w:rsid w:val="00203EF1"/>
    <w:rsid w:val="002043C5"/>
    <w:rsid w:val="0020474F"/>
    <w:rsid w:val="002053F4"/>
    <w:rsid w:val="0020733D"/>
    <w:rsid w:val="00207821"/>
    <w:rsid w:val="00210EC5"/>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64E1"/>
    <w:rsid w:val="003A6636"/>
    <w:rsid w:val="003B1A87"/>
    <w:rsid w:val="003B244D"/>
    <w:rsid w:val="003B299C"/>
    <w:rsid w:val="003B3CA6"/>
    <w:rsid w:val="003B5617"/>
    <w:rsid w:val="003B7248"/>
    <w:rsid w:val="003C17A2"/>
    <w:rsid w:val="003C3796"/>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0CDA"/>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72D1"/>
    <w:rsid w:val="0042796D"/>
    <w:rsid w:val="00430D24"/>
    <w:rsid w:val="00431538"/>
    <w:rsid w:val="00431B89"/>
    <w:rsid w:val="004326E0"/>
    <w:rsid w:val="004328E5"/>
    <w:rsid w:val="00432C41"/>
    <w:rsid w:val="004330DE"/>
    <w:rsid w:val="0043353F"/>
    <w:rsid w:val="00433887"/>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B0B"/>
    <w:rsid w:val="00492C6F"/>
    <w:rsid w:val="00493695"/>
    <w:rsid w:val="0049408B"/>
    <w:rsid w:val="004940D8"/>
    <w:rsid w:val="004948A3"/>
    <w:rsid w:val="0049593A"/>
    <w:rsid w:val="004A1A50"/>
    <w:rsid w:val="004A2E64"/>
    <w:rsid w:val="004A475B"/>
    <w:rsid w:val="004A518A"/>
    <w:rsid w:val="004A71D8"/>
    <w:rsid w:val="004B1701"/>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50055A"/>
    <w:rsid w:val="0050328F"/>
    <w:rsid w:val="0050400C"/>
    <w:rsid w:val="00504763"/>
    <w:rsid w:val="00505950"/>
    <w:rsid w:val="00505B5D"/>
    <w:rsid w:val="0050675A"/>
    <w:rsid w:val="00507B01"/>
    <w:rsid w:val="00511C2E"/>
    <w:rsid w:val="00512E7B"/>
    <w:rsid w:val="00513454"/>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2F87"/>
    <w:rsid w:val="005842DC"/>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64DD"/>
    <w:rsid w:val="005F07E9"/>
    <w:rsid w:val="005F0971"/>
    <w:rsid w:val="005F1516"/>
    <w:rsid w:val="005F1660"/>
    <w:rsid w:val="005F244C"/>
    <w:rsid w:val="005F2844"/>
    <w:rsid w:val="005F323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771D"/>
    <w:rsid w:val="006207EE"/>
    <w:rsid w:val="00625367"/>
    <w:rsid w:val="00625E2E"/>
    <w:rsid w:val="006323F3"/>
    <w:rsid w:val="00634184"/>
    <w:rsid w:val="0063504E"/>
    <w:rsid w:val="00635598"/>
    <w:rsid w:val="00637559"/>
    <w:rsid w:val="006379AF"/>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80139"/>
    <w:rsid w:val="00681D62"/>
    <w:rsid w:val="00683134"/>
    <w:rsid w:val="00684212"/>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C4B"/>
    <w:rsid w:val="006F388E"/>
    <w:rsid w:val="006F3E7B"/>
    <w:rsid w:val="006F49DD"/>
    <w:rsid w:val="006F4CF0"/>
    <w:rsid w:val="006F730A"/>
    <w:rsid w:val="007004FF"/>
    <w:rsid w:val="00701331"/>
    <w:rsid w:val="007021E3"/>
    <w:rsid w:val="00706FE0"/>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5370"/>
    <w:rsid w:val="00777330"/>
    <w:rsid w:val="00777DA9"/>
    <w:rsid w:val="00780F7F"/>
    <w:rsid w:val="00781D80"/>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6CA0"/>
    <w:rsid w:val="007F7116"/>
    <w:rsid w:val="007F715F"/>
    <w:rsid w:val="0080058E"/>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5E4B"/>
    <w:rsid w:val="00825E4E"/>
    <w:rsid w:val="00826209"/>
    <w:rsid w:val="008264F7"/>
    <w:rsid w:val="00826824"/>
    <w:rsid w:val="00826D5A"/>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71FAC"/>
    <w:rsid w:val="00872B64"/>
    <w:rsid w:val="00875906"/>
    <w:rsid w:val="008774DF"/>
    <w:rsid w:val="0088372A"/>
    <w:rsid w:val="00883ECA"/>
    <w:rsid w:val="008849BF"/>
    <w:rsid w:val="00885C63"/>
    <w:rsid w:val="00887135"/>
    <w:rsid w:val="00887F42"/>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4D3"/>
    <w:rsid w:val="00936DE4"/>
    <w:rsid w:val="00937F23"/>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2757"/>
    <w:rsid w:val="00A85595"/>
    <w:rsid w:val="00A85783"/>
    <w:rsid w:val="00A85E8F"/>
    <w:rsid w:val="00A863E6"/>
    <w:rsid w:val="00A86722"/>
    <w:rsid w:val="00A87C4C"/>
    <w:rsid w:val="00A9054B"/>
    <w:rsid w:val="00A9174C"/>
    <w:rsid w:val="00A92574"/>
    <w:rsid w:val="00A9307C"/>
    <w:rsid w:val="00A95752"/>
    <w:rsid w:val="00A95AE6"/>
    <w:rsid w:val="00A96EA5"/>
    <w:rsid w:val="00A972FA"/>
    <w:rsid w:val="00A975BC"/>
    <w:rsid w:val="00AA0794"/>
    <w:rsid w:val="00AA0853"/>
    <w:rsid w:val="00AA0D0D"/>
    <w:rsid w:val="00AA1291"/>
    <w:rsid w:val="00AA2343"/>
    <w:rsid w:val="00AA23C5"/>
    <w:rsid w:val="00AA336C"/>
    <w:rsid w:val="00AA3B62"/>
    <w:rsid w:val="00AA42F3"/>
    <w:rsid w:val="00AA4984"/>
    <w:rsid w:val="00AA50C2"/>
    <w:rsid w:val="00AA5A18"/>
    <w:rsid w:val="00AA5C96"/>
    <w:rsid w:val="00AA7AF5"/>
    <w:rsid w:val="00AB00B2"/>
    <w:rsid w:val="00AB01E7"/>
    <w:rsid w:val="00AB1623"/>
    <w:rsid w:val="00AB19C4"/>
    <w:rsid w:val="00AB1E2D"/>
    <w:rsid w:val="00AB2298"/>
    <w:rsid w:val="00AB253B"/>
    <w:rsid w:val="00AB38E5"/>
    <w:rsid w:val="00AB405D"/>
    <w:rsid w:val="00AB4398"/>
    <w:rsid w:val="00AB5F05"/>
    <w:rsid w:val="00AB6ABB"/>
    <w:rsid w:val="00AC6F8B"/>
    <w:rsid w:val="00AC7B6E"/>
    <w:rsid w:val="00AC7E0D"/>
    <w:rsid w:val="00AD0FA6"/>
    <w:rsid w:val="00AD147F"/>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3639"/>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027"/>
    <w:rsid w:val="00B514B7"/>
    <w:rsid w:val="00B52EC6"/>
    <w:rsid w:val="00B55377"/>
    <w:rsid w:val="00B5563F"/>
    <w:rsid w:val="00B5682D"/>
    <w:rsid w:val="00B61D51"/>
    <w:rsid w:val="00B64411"/>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703"/>
    <w:rsid w:val="00CC5DA8"/>
    <w:rsid w:val="00CC7465"/>
    <w:rsid w:val="00CC74D3"/>
    <w:rsid w:val="00CD069F"/>
    <w:rsid w:val="00CD13E2"/>
    <w:rsid w:val="00CD285C"/>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411"/>
    <w:rsid w:val="00D3266E"/>
    <w:rsid w:val="00D32BC3"/>
    <w:rsid w:val="00D32DDE"/>
    <w:rsid w:val="00D331BA"/>
    <w:rsid w:val="00D33B75"/>
    <w:rsid w:val="00D33FE7"/>
    <w:rsid w:val="00D3404B"/>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652C"/>
    <w:rsid w:val="00DA1078"/>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3E1D"/>
    <w:rsid w:val="00DB539B"/>
    <w:rsid w:val="00DB5786"/>
    <w:rsid w:val="00DC0781"/>
    <w:rsid w:val="00DC1855"/>
    <w:rsid w:val="00DC1E4F"/>
    <w:rsid w:val="00DC3CE2"/>
    <w:rsid w:val="00DC3D13"/>
    <w:rsid w:val="00DC5496"/>
    <w:rsid w:val="00DC5627"/>
    <w:rsid w:val="00DC591A"/>
    <w:rsid w:val="00DC689B"/>
    <w:rsid w:val="00DC7889"/>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A0A"/>
    <w:rsid w:val="00E96E2D"/>
    <w:rsid w:val="00E975D4"/>
    <w:rsid w:val="00EA008A"/>
    <w:rsid w:val="00EA0877"/>
    <w:rsid w:val="00EA091D"/>
    <w:rsid w:val="00EA2BD7"/>
    <w:rsid w:val="00EA343B"/>
    <w:rsid w:val="00EA6B82"/>
    <w:rsid w:val="00EA7AF3"/>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E725A"/>
    <w:rsid w:val="00EE7291"/>
    <w:rsid w:val="00EE7DA2"/>
    <w:rsid w:val="00EF1902"/>
    <w:rsid w:val="00EF2EDF"/>
    <w:rsid w:val="00EF3936"/>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2175B"/>
    <w:rsid w:val="00F21EB9"/>
    <w:rsid w:val="00F22504"/>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1352"/>
    <w:rsid w:val="00F62161"/>
    <w:rsid w:val="00F62212"/>
    <w:rsid w:val="00F62D3B"/>
    <w:rsid w:val="00F63D8A"/>
    <w:rsid w:val="00F64DA0"/>
    <w:rsid w:val="00F654BC"/>
    <w:rsid w:val="00F655D7"/>
    <w:rsid w:val="00F66ADA"/>
    <w:rsid w:val="00F6761C"/>
    <w:rsid w:val="00F71C9F"/>
    <w:rsid w:val="00F72BEE"/>
    <w:rsid w:val="00F72D82"/>
    <w:rsid w:val="00F738B6"/>
    <w:rsid w:val="00F7456E"/>
    <w:rsid w:val="00F767B9"/>
    <w:rsid w:val="00F82BAC"/>
    <w:rsid w:val="00F84477"/>
    <w:rsid w:val="00F861E6"/>
    <w:rsid w:val="00F862B7"/>
    <w:rsid w:val="00F907A3"/>
    <w:rsid w:val="00F907F0"/>
    <w:rsid w:val="00F91D86"/>
    <w:rsid w:val="00F92F21"/>
    <w:rsid w:val="00F93D44"/>
    <w:rsid w:val="00F954FC"/>
    <w:rsid w:val="00F95ADF"/>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BCB"/>
    <w:rsid w:val="00FD6CD7"/>
    <w:rsid w:val="00FD7E8F"/>
    <w:rsid w:val="00FE014C"/>
    <w:rsid w:val="00FE0946"/>
    <w:rsid w:val="00FE123B"/>
    <w:rsid w:val="00FE17F5"/>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8AC7B-574C-EB46-AB3C-BD26D210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31</Pages>
  <Words>7111</Words>
  <Characters>40538</Characters>
  <Application>Microsoft Macintosh Word</Application>
  <DocSecurity>0</DocSecurity>
  <Lines>337</Lines>
  <Paragraphs>95</Paragraphs>
  <ScaleCrop>false</ScaleCrop>
  <Company/>
  <LinksUpToDate>false</LinksUpToDate>
  <CharactersWithSpaces>47554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14</cp:revision>
  <dcterms:created xsi:type="dcterms:W3CDTF">2019-03-04T19:19:00Z</dcterms:created>
  <dcterms:modified xsi:type="dcterms:W3CDTF">2019-03-04T21:25:00Z</dcterms:modified>
</cp:coreProperties>
</file>