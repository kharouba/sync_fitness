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4545CBD5"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Trophic </w:t>
      </w:r>
      <w:proofErr w:type="spellStart"/>
      <w:r w:rsidR="008A4EB5" w:rsidRPr="002D2EC9">
        <w:rPr>
          <w:rFonts w:ascii="Helvetica" w:hAnsi="Helvetica" w:cs="Helvetica"/>
          <w:sz w:val="22"/>
          <w:szCs w:val="22"/>
          <w:lang w:val="en-US"/>
        </w:rPr>
        <w:t>phenological</w:t>
      </w:r>
      <w:proofErr w:type="spellEnd"/>
      <w:r w:rsidR="008A4EB5" w:rsidRPr="002D2EC9">
        <w:rPr>
          <w:rFonts w:ascii="Helvetica" w:hAnsi="Helvetica" w:cs="Helvetica"/>
          <w:sz w:val="22"/>
          <w:szCs w:val="22"/>
          <w:lang w:val="en-US"/>
        </w:rPr>
        <w:t xml:space="preserve"> mismatch: Disconnects between underlying</w:t>
      </w:r>
      <w:r w:rsidR="00694F59" w:rsidRPr="002D2EC9">
        <w:rPr>
          <w:rFonts w:ascii="Helvetica" w:hAnsi="Helvetica" w:cs="Helvetica"/>
          <w:sz w:val="22"/>
          <w:szCs w:val="22"/>
          <w:lang w:val="en-US"/>
        </w:rPr>
        <w:t xml:space="preserve"> ecological theory and climate change responses</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w:t>
      </w:r>
      <w:proofErr w:type="gramStart"/>
      <w:r w:rsidR="004040AC" w:rsidRPr="002D2EC9">
        <w:rPr>
          <w:rFonts w:ascii="Helvetica" w:hAnsi="Helvetica" w:cs="Helvetica"/>
          <w:sz w:val="22"/>
          <w:szCs w:val="22"/>
          <w:vertAlign w:val="superscript"/>
          <w:lang w:val="en-US"/>
        </w:rPr>
        <w:t>,3</w:t>
      </w:r>
      <w:r w:rsidR="00906EDB" w:rsidRPr="002D2EC9">
        <w:rPr>
          <w:rFonts w:ascii="Helvetica" w:hAnsi="Helvetica" w:cs="Helvetica"/>
          <w:sz w:val="22"/>
          <w:szCs w:val="22"/>
          <w:vertAlign w:val="superscript"/>
          <w:lang w:val="en-US"/>
        </w:rPr>
        <w:t>,4</w:t>
      </w:r>
      <w:proofErr w:type="gramEnd"/>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07CB7455"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w:t>
      </w:r>
      <w:r w:rsidR="00E37FB9">
        <w:rPr>
          <w:rFonts w:ascii="Helvetica" w:hAnsi="Helvetica" w:cs="Helvetica"/>
          <w:sz w:val="22"/>
          <w:szCs w:val="22"/>
          <w:lang w:val="en-US"/>
        </w:rPr>
        <w:t xml:space="preserve">Faculty of Forestry, </w:t>
      </w:r>
      <w:r w:rsidR="00A63C52" w:rsidRPr="002D2EC9">
        <w:rPr>
          <w:rFonts w:ascii="Helvetica" w:hAnsi="Helvetica" w:cs="Helvetica"/>
          <w:sz w:val="22"/>
          <w:szCs w:val="22"/>
          <w:lang w:val="en-US"/>
        </w:rPr>
        <w:t xml:space="preserve">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1E42F87A"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proofErr w:type="spellStart"/>
      <w:r w:rsidR="009353BB">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proofErr w:type="spellStart"/>
      <w:r w:rsidR="0044506A">
        <w:rPr>
          <w:rFonts w:ascii="Helvetica" w:hAnsi="Helvetica" w:cs="Helvetica"/>
          <w:iCs/>
          <w:sz w:val="22"/>
          <w:szCs w:val="22"/>
          <w:lang w:val="en-US"/>
        </w:rPr>
        <w:t>phenological</w:t>
      </w:r>
      <w:proofErr w:type="spellEnd"/>
      <w:r w:rsidR="0044506A">
        <w:rPr>
          <w:rFonts w:ascii="Helvetica" w:hAnsi="Helvetica" w:cs="Helvetica"/>
          <w:iCs/>
          <w:sz w:val="22"/>
          <w:szCs w:val="22"/>
          <w:lang w:val="en-US"/>
        </w:rPr>
        <w:t xml:space="preserve"> </w:t>
      </w:r>
      <w:r w:rsidR="00A30A60" w:rsidRPr="00A30A60">
        <w:rPr>
          <w:rFonts w:ascii="Helvetica" w:hAnsi="Helvetica" w:cs="Helvetica"/>
          <w:iCs/>
          <w:sz w:val="22"/>
          <w:szCs w:val="22"/>
          <w:lang w:val="en-US"/>
        </w:rPr>
        <w:t xml:space="preserve">synchrony, </w:t>
      </w:r>
      <w:proofErr w:type="gramStart"/>
      <w:r w:rsidR="00A30A60" w:rsidRPr="00A30A60">
        <w:rPr>
          <w:rFonts w:ascii="Helvetica" w:hAnsi="Helvetica" w:cs="Helvetica"/>
          <w:iCs/>
          <w:sz w:val="22"/>
          <w:szCs w:val="22"/>
          <w:lang w:val="en-US"/>
        </w:rPr>
        <w:t>trophic</w:t>
      </w:r>
      <w:proofErr w:type="gramEnd"/>
      <w:r w:rsidR="00A30A60" w:rsidRPr="00A30A60">
        <w:rPr>
          <w:rFonts w:ascii="Helvetica" w:hAnsi="Helvetica" w:cs="Helvetica"/>
          <w:iCs/>
          <w:sz w:val="22"/>
          <w:szCs w:val="22"/>
          <w:lang w:val="en-US"/>
        </w:rPr>
        <w:t xml:space="preserve">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7D93387B" w14:textId="55632DCC"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words</w:t>
      </w:r>
      <w:r w:rsidRPr="0096683A">
        <w:rPr>
          <w:rFonts w:ascii="Helvetica" w:hAnsi="Helvetica" w:cs="Helvetica"/>
          <w:iCs/>
          <w:sz w:val="22"/>
          <w:szCs w:val="22"/>
          <w:lang w:val="en-US"/>
        </w:rPr>
        <w:t xml:space="preserve">: Abstract: </w:t>
      </w:r>
      <w:r w:rsidR="00772D01">
        <w:rPr>
          <w:rFonts w:ascii="Helvetica" w:hAnsi="Helvetica" w:cs="Helvetica"/>
          <w:iCs/>
          <w:sz w:val="22"/>
          <w:szCs w:val="22"/>
          <w:lang w:val="en-US"/>
        </w:rPr>
        <w:t>21</w:t>
      </w:r>
      <w:r w:rsidR="00992BFA" w:rsidRPr="0096683A">
        <w:rPr>
          <w:rFonts w:ascii="Helvetica" w:hAnsi="Helvetica" w:cs="Helvetica"/>
          <w:iCs/>
          <w:sz w:val="22"/>
          <w:szCs w:val="22"/>
          <w:lang w:val="en-US"/>
        </w:rPr>
        <w:t xml:space="preserve">2; </w:t>
      </w:r>
      <w:r w:rsidRPr="0096683A">
        <w:rPr>
          <w:rFonts w:ascii="Helvetica" w:hAnsi="Helvetica" w:cs="Helvetica"/>
          <w:iCs/>
          <w:sz w:val="22"/>
          <w:szCs w:val="22"/>
          <w:lang w:val="en-US"/>
        </w:rPr>
        <w:t>Main Text</w:t>
      </w:r>
      <w:r w:rsidR="00772D01">
        <w:rPr>
          <w:rFonts w:ascii="Helvetica" w:hAnsi="Helvetica" w:cs="Helvetica"/>
          <w:iCs/>
          <w:sz w:val="22"/>
          <w:szCs w:val="22"/>
          <w:lang w:val="en-US"/>
        </w:rPr>
        <w:t>: 6837</w:t>
      </w:r>
      <w:r w:rsidRPr="0096683A">
        <w:rPr>
          <w:rFonts w:ascii="Helvetica" w:hAnsi="Helvetica" w:cs="Helvetica"/>
          <w:iCs/>
          <w:sz w:val="22"/>
          <w:szCs w:val="22"/>
          <w:lang w:val="en-US"/>
        </w:rPr>
        <w:t>; Text box:</w:t>
      </w:r>
      <w:r w:rsidR="00C56EB1">
        <w:rPr>
          <w:rFonts w:ascii="Helvetica" w:hAnsi="Helvetica" w:cs="Helvetica"/>
          <w:iCs/>
          <w:sz w:val="22"/>
          <w:szCs w:val="22"/>
          <w:lang w:val="en-US"/>
        </w:rPr>
        <w:t xml:space="preserve"> 39</w:t>
      </w:r>
      <w:r w:rsidR="00992BFA" w:rsidRPr="0096683A">
        <w:rPr>
          <w:rFonts w:ascii="Helvetica" w:hAnsi="Helvetica" w:cs="Helvetica"/>
          <w:iCs/>
          <w:sz w:val="22"/>
          <w:szCs w:val="22"/>
          <w:lang w:val="en-US"/>
        </w:rPr>
        <w:t>4;</w:t>
      </w:r>
    </w:p>
    <w:p w14:paraId="33102D00" w14:textId="0E639D12"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references</w:t>
      </w:r>
      <w:r w:rsidRPr="0096683A">
        <w:rPr>
          <w:rFonts w:ascii="Helvetica" w:hAnsi="Helvetica" w:cs="Helvetica"/>
          <w:iCs/>
          <w:sz w:val="22"/>
          <w:szCs w:val="22"/>
          <w:lang w:val="en-US"/>
        </w:rPr>
        <w:t>:</w:t>
      </w:r>
      <w:r w:rsidR="00C56EB1">
        <w:rPr>
          <w:rFonts w:ascii="Helvetica" w:hAnsi="Helvetica" w:cs="Helvetica"/>
          <w:iCs/>
          <w:sz w:val="22"/>
          <w:szCs w:val="22"/>
          <w:lang w:val="en-US"/>
        </w:rPr>
        <w:t xml:space="preserve"> 55</w:t>
      </w:r>
    </w:p>
    <w:p w14:paraId="786EF332" w14:textId="0DB386E4" w:rsidR="00CC55B8" w:rsidRPr="002D2EC9"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Figures</w:t>
      </w:r>
      <w:r w:rsidRPr="0096683A">
        <w:rPr>
          <w:rFonts w:ascii="Helvetica" w:hAnsi="Helvetica" w:cs="Helvetica"/>
          <w:iCs/>
          <w:sz w:val="22"/>
          <w:szCs w:val="22"/>
          <w:lang w:val="en-US"/>
        </w:rPr>
        <w:t>:</w:t>
      </w:r>
      <w:r w:rsidR="0096683A" w:rsidRPr="0096683A">
        <w:rPr>
          <w:rFonts w:ascii="Helvetica" w:hAnsi="Helvetica" w:cs="Helvetica"/>
          <w:iCs/>
          <w:sz w:val="22"/>
          <w:szCs w:val="22"/>
          <w:lang w:val="en-US"/>
        </w:rPr>
        <w:t xml:space="preserve"> 4;</w:t>
      </w:r>
      <w:r w:rsidRPr="0096683A">
        <w:rPr>
          <w:rFonts w:ascii="Helvetica" w:hAnsi="Helvetica" w:cs="Helvetica"/>
          <w:iCs/>
          <w:sz w:val="22"/>
          <w:szCs w:val="22"/>
          <w:lang w:val="en-US"/>
        </w:rPr>
        <w:t xml:space="preserve"> Tables:</w:t>
      </w:r>
      <w:r w:rsidR="00BA0250" w:rsidRPr="0096683A">
        <w:rPr>
          <w:rFonts w:ascii="Helvetica" w:hAnsi="Helvetica" w:cs="Helvetica"/>
          <w:iCs/>
          <w:sz w:val="22"/>
          <w:szCs w:val="22"/>
          <w:lang w:val="en-US"/>
        </w:rPr>
        <w:t xml:space="preserve"> </w:t>
      </w:r>
      <w:r w:rsidR="0096683A" w:rsidRPr="0096683A">
        <w:rPr>
          <w:rFonts w:ascii="Helvetica" w:hAnsi="Helvetica" w:cs="Helvetica"/>
          <w:iCs/>
          <w:sz w:val="22"/>
          <w:szCs w:val="22"/>
          <w:lang w:val="en-US"/>
        </w:rPr>
        <w:t xml:space="preserve">2; </w:t>
      </w:r>
      <w:r w:rsidR="00DE1186">
        <w:rPr>
          <w:rFonts w:ascii="Helvetica" w:hAnsi="Helvetica" w:cs="Helvetica"/>
          <w:iCs/>
          <w:sz w:val="22"/>
          <w:szCs w:val="22"/>
          <w:lang w:val="en-US"/>
        </w:rPr>
        <w:t>T</w:t>
      </w:r>
      <w:r w:rsidR="00BA0250" w:rsidRPr="0096683A">
        <w:rPr>
          <w:rFonts w:ascii="Helvetica" w:hAnsi="Helvetica" w:cs="Helvetica"/>
          <w:iCs/>
          <w:sz w:val="22"/>
          <w:szCs w:val="22"/>
          <w:lang w:val="en-US"/>
        </w:rPr>
        <w:t>ext boxes</w:t>
      </w:r>
      <w:r w:rsidR="0096683A">
        <w:rPr>
          <w:rFonts w:ascii="Helvetica" w:hAnsi="Helvetica" w:cs="Helvetica"/>
          <w:iCs/>
          <w:sz w:val="22"/>
          <w:szCs w:val="22"/>
          <w:lang w:val="en-US"/>
        </w:rPr>
        <w:t>:</w:t>
      </w:r>
      <w:r w:rsidR="00E37FB9">
        <w:rPr>
          <w:rFonts w:ascii="Helvetica" w:hAnsi="Helvetica" w:cs="Helvetica"/>
          <w:iCs/>
          <w:sz w:val="22"/>
          <w:szCs w:val="22"/>
          <w:lang w:val="en-US"/>
        </w:rPr>
        <w:t xml:space="preserve"> </w:t>
      </w:r>
      <w:r w:rsidR="0096683A" w:rsidRPr="0096683A">
        <w:rPr>
          <w:rFonts w:ascii="Helvetica" w:hAnsi="Helvetica" w:cs="Helvetica"/>
          <w:iCs/>
          <w:sz w:val="22"/>
          <w:szCs w:val="22"/>
          <w:lang w:val="en-US"/>
        </w:rPr>
        <w:t>1</w:t>
      </w: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xml:space="preserve">: Should the manuscript be accepted, the data supporting the results will be archived in an appropriate public repository (Dryad or </w:t>
      </w:r>
      <w:proofErr w:type="spellStart"/>
      <w:r w:rsidRPr="002D2EC9">
        <w:rPr>
          <w:rFonts w:ascii="Helvetica" w:hAnsi="Helvetica" w:cs="Helvetica"/>
          <w:sz w:val="22"/>
          <w:szCs w:val="22"/>
          <w:lang w:val="en-US"/>
        </w:rPr>
        <w:t>Figshare</w:t>
      </w:r>
      <w:proofErr w:type="spellEnd"/>
      <w:r w:rsidRPr="002D2EC9">
        <w:rPr>
          <w:rFonts w:ascii="Helvetica" w:hAnsi="Helvetica" w:cs="Helvetica"/>
          <w:sz w:val="22"/>
          <w:szCs w:val="22"/>
          <w:lang w:val="en-US"/>
        </w:rPr>
        <w:t>)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commentRangeStart w:id="0"/>
      <w:r w:rsidRPr="002D2EC9">
        <w:rPr>
          <w:rFonts w:ascii="Helvetica" w:hAnsi="Helvetica" w:cs="Helvetica"/>
          <w:b/>
          <w:iCs/>
          <w:sz w:val="22"/>
          <w:szCs w:val="22"/>
          <w:lang w:val="en-US"/>
        </w:rPr>
        <w:lastRenderedPageBreak/>
        <w:t>Abstrac</w:t>
      </w:r>
      <w:commentRangeEnd w:id="0"/>
      <w:r w:rsidR="00CD68A5">
        <w:rPr>
          <w:rStyle w:val="CommentReference"/>
        </w:rPr>
        <w:commentReference w:id="0"/>
      </w:r>
      <w:r w:rsidRPr="002D2EC9">
        <w:rPr>
          <w:rFonts w:ascii="Helvetica" w:hAnsi="Helvetica" w:cs="Helvetica"/>
          <w:b/>
          <w:iCs/>
          <w:sz w:val="22"/>
          <w:szCs w:val="22"/>
          <w:lang w:val="en-US"/>
        </w:rPr>
        <w:t>t</w:t>
      </w:r>
    </w:p>
    <w:p w14:paraId="16CC3D87" w14:textId="2AC264B5"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Many researchers hypothesize that climate change will lead to </w:t>
      </w:r>
      <w:proofErr w:type="spellStart"/>
      <w:r w:rsidRPr="002D2EC9">
        <w:rPr>
          <w:rFonts w:ascii="Helvetica" w:hAnsi="Helvetica" w:cs="Helvetica"/>
          <w:sz w:val="22"/>
          <w:szCs w:val="22"/>
          <w:lang w:val="en-US"/>
        </w:rPr>
        <w:t>phenological</w:t>
      </w:r>
      <w:proofErr w:type="spellEnd"/>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those interacting species and their ecological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 is the Cushing match-mismatch hypothesis. It 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06720B" w:rsidRPr="002D2EC9">
        <w:rPr>
          <w:rFonts w:ascii="Helvetica" w:hAnsi="Helvetica" w:cs="Helvetica"/>
          <w:sz w:val="22"/>
          <w:szCs w:val="22"/>
          <w:lang w:val="en-US"/>
        </w:rPr>
        <w:t xml:space="preserve">a review of the current literature shows that </w:t>
      </w:r>
      <w:r w:rsidR="00A80614">
        <w:rPr>
          <w:rFonts w:ascii="Helvetica" w:hAnsi="Helvetica" w:cs="Helvetica"/>
          <w:sz w:val="22"/>
          <w:szCs w:val="22"/>
          <w:lang w:val="en-US"/>
        </w:rPr>
        <w:t>no</w:t>
      </w:r>
      <w:r w:rsidR="006A0C58"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stud</w:t>
      </w:r>
      <w:r w:rsidR="00BA4D3F">
        <w:rPr>
          <w:rFonts w:ascii="Helvetica" w:hAnsi="Helvetica" w:cs="Helvetica"/>
          <w:sz w:val="22"/>
          <w:szCs w:val="22"/>
          <w:lang w:val="en-US"/>
        </w:rPr>
        <w:t>y</w:t>
      </w:r>
      <w:r w:rsidR="005F07E9" w:rsidRPr="002D2EC9">
        <w:rPr>
          <w:rFonts w:ascii="Helvetica" w:hAnsi="Helvetica" w:cs="Helvetica"/>
          <w:sz w:val="22"/>
          <w:szCs w:val="22"/>
          <w:lang w:val="en-US"/>
        </w:rPr>
        <w:t xml:space="preserve"> </w:t>
      </w:r>
      <w:r w:rsidR="00BA4D3F">
        <w:rPr>
          <w:rFonts w:ascii="Helvetica" w:hAnsi="Helvetica" w:cs="Helvetica"/>
          <w:sz w:val="22"/>
          <w:szCs w:val="22"/>
          <w:lang w:val="en-US"/>
        </w:rPr>
        <w:t>has</w:t>
      </w:r>
      <w:r w:rsidR="00A80614">
        <w:rPr>
          <w:rFonts w:ascii="Helvetica" w:hAnsi="Helvetica" w:cs="Helvetica"/>
          <w:sz w:val="22"/>
          <w:szCs w:val="22"/>
          <w:lang w:val="en-US"/>
        </w:rPr>
        <w:t xml:space="preserve"> </w:t>
      </w:r>
      <w:r w:rsidR="005F07E9" w:rsidRPr="002D2EC9">
        <w:rPr>
          <w:rFonts w:ascii="Helvetica" w:hAnsi="Helvetica" w:cs="Helvetica"/>
          <w:sz w:val="22"/>
          <w:szCs w:val="22"/>
          <w:lang w:val="en-US"/>
        </w:rPr>
        <w:t>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pre-climate change baselines in their study system, making predictions</w:t>
      </w:r>
      <w:r w:rsidR="000C58D7" w:rsidRPr="002D2EC9">
        <w:rPr>
          <w:rFonts w:ascii="Helvetica" w:hAnsi="Helvetica" w:cs="Helvetica"/>
          <w:sz w:val="22"/>
          <w:szCs w:val="22"/>
          <w:lang w:val="en-US"/>
        </w:rPr>
        <w:t xml:space="preserve"> about climate </w:t>
      </w:r>
      <w:r w:rsidR="000C58D7" w:rsidRPr="0026173C">
        <w:rPr>
          <w:rFonts w:ascii="Helvetica" w:hAnsi="Helvetica" w:cs="Helvetica"/>
          <w:sz w:val="22"/>
          <w:szCs w:val="22"/>
          <w:lang w:val="en-US"/>
        </w:rPr>
        <w:t>change impacts on consumer fitness</w:t>
      </w:r>
      <w:r w:rsidR="006F730A" w:rsidRPr="0026173C">
        <w:rPr>
          <w:rFonts w:ascii="Helvetica" w:hAnsi="Helvetica" w:cs="Helvetica"/>
          <w:sz w:val="22"/>
          <w:szCs w:val="22"/>
          <w:lang w:val="en-US"/>
        </w:rPr>
        <w:t xml:space="preserve"> difficult. </w:t>
      </w:r>
      <w:r w:rsidR="004B40AB" w:rsidRPr="0026173C">
        <w:rPr>
          <w:rFonts w:ascii="Helvetica" w:hAnsi="Helvetica" w:cs="Helvetica"/>
          <w:sz w:val="22"/>
          <w:szCs w:val="22"/>
          <w:lang w:val="en-US"/>
        </w:rPr>
        <w:t xml:space="preserve">Moving the field of </w:t>
      </w:r>
      <w:proofErr w:type="spellStart"/>
      <w:r w:rsidR="004B40AB" w:rsidRPr="0026173C">
        <w:rPr>
          <w:rFonts w:ascii="Helvetica" w:hAnsi="Helvetica" w:cs="Helvetica"/>
          <w:sz w:val="22"/>
          <w:szCs w:val="22"/>
          <w:lang w:val="en-US"/>
        </w:rPr>
        <w:t>pheno</w:t>
      </w:r>
      <w:r w:rsidR="0006068F">
        <w:rPr>
          <w:rFonts w:ascii="Helvetica" w:hAnsi="Helvetica" w:cs="Helvetica"/>
          <w:sz w:val="22"/>
          <w:szCs w:val="22"/>
          <w:lang w:val="en-US"/>
        </w:rPr>
        <w:t>logical</w:t>
      </w:r>
      <w:proofErr w:type="spellEnd"/>
      <w:r w:rsidR="0006068F">
        <w:rPr>
          <w:rFonts w:ascii="Helvetica" w:hAnsi="Helvetica" w:cs="Helvetica"/>
          <w:sz w:val="22"/>
          <w:szCs w:val="22"/>
          <w:lang w:val="en-US"/>
        </w:rPr>
        <w:t xml:space="preserve"> mismatch forward</w:t>
      </w:r>
      <w:ins w:id="1" w:author="" w:date="2019-10-31T21:29:00Z">
        <w:r w:rsidR="00CD68A5">
          <w:rPr>
            <w:rFonts w:ascii="Helvetica" w:hAnsi="Helvetica" w:cs="Helvetica"/>
            <w:sz w:val="22"/>
            <w:szCs w:val="22"/>
            <w:lang w:val="en-US"/>
          </w:rPr>
          <w:t xml:space="preserve"> </w:t>
        </w:r>
      </w:ins>
      <w:ins w:id="2" w:author="" w:date="2019-10-31T21:32:00Z">
        <w:r w:rsidR="00CD68A5">
          <w:rPr>
            <w:rFonts w:ascii="Helvetica" w:hAnsi="Helvetica" w:cs="Helvetica"/>
            <w:sz w:val="22"/>
            <w:szCs w:val="22"/>
            <w:lang w:val="en-US"/>
          </w:rPr>
          <w:t xml:space="preserve">will </w:t>
        </w:r>
      </w:ins>
      <w:del w:id="3" w:author="" w:date="2019-10-31T21:29:00Z">
        <w:r w:rsidR="0006068F" w:rsidDel="00CD68A5">
          <w:rPr>
            <w:rFonts w:ascii="Helvetica" w:hAnsi="Helvetica" w:cs="Helvetica"/>
            <w:sz w:val="22"/>
            <w:szCs w:val="22"/>
            <w:lang w:val="en-US"/>
          </w:rPr>
          <w:delText>—</w:delText>
        </w:r>
        <w:r w:rsidR="004B40AB" w:rsidRPr="0026173C" w:rsidDel="00CD68A5">
          <w:rPr>
            <w:rFonts w:ascii="Helvetica" w:hAnsi="Helvetica" w:cs="Helvetica"/>
            <w:sz w:val="22"/>
            <w:szCs w:val="22"/>
            <w:lang w:val="en-US"/>
          </w:rPr>
          <w:delText>from</w:delText>
        </w:r>
        <w:r w:rsidR="0006068F" w:rsidDel="00CD68A5">
          <w:rPr>
            <w:rFonts w:ascii="Helvetica" w:hAnsi="Helvetica" w:cs="Helvetica"/>
            <w:sz w:val="22"/>
            <w:szCs w:val="22"/>
            <w:lang w:val="en-US"/>
          </w:rPr>
          <w:delText xml:space="preserve"> </w:delText>
        </w:r>
        <w:r w:rsidR="004B40AB" w:rsidRPr="0026173C" w:rsidDel="00CD68A5">
          <w:rPr>
            <w:rFonts w:ascii="Helvetica" w:hAnsi="Helvetica" w:cs="Helvetica"/>
            <w:sz w:val="22"/>
            <w:szCs w:val="22"/>
            <w:lang w:val="en-US"/>
          </w:rPr>
          <w:delText xml:space="preserve">documentation </w:delText>
        </w:r>
        <w:r w:rsidR="0006068F" w:rsidDel="00CD68A5">
          <w:rPr>
            <w:rFonts w:ascii="Helvetica" w:hAnsi="Helvetica" w:cs="Helvetica"/>
            <w:sz w:val="22"/>
            <w:szCs w:val="22"/>
            <w:lang w:val="en-US"/>
          </w:rPr>
          <w:delText xml:space="preserve">of mismatch </w:delText>
        </w:r>
        <w:r w:rsidR="004B40AB" w:rsidRPr="0026173C" w:rsidDel="00CD68A5">
          <w:rPr>
            <w:rFonts w:ascii="Helvetica" w:hAnsi="Helvetica" w:cs="Helvetica"/>
            <w:sz w:val="22"/>
            <w:szCs w:val="22"/>
            <w:lang w:val="en-US"/>
          </w:rPr>
          <w:delText>towards forecasting</w:delText>
        </w:r>
        <w:r w:rsidR="0006068F" w:rsidDel="00CD68A5">
          <w:rPr>
            <w:rFonts w:ascii="Helvetica" w:hAnsi="Helvetica" w:cs="Helvetica"/>
            <w:sz w:val="22"/>
            <w:szCs w:val="22"/>
            <w:lang w:val="en-US"/>
          </w:rPr>
          <w:delText xml:space="preserve"> </w:delText>
        </w:r>
        <w:r w:rsidR="0006068F" w:rsidRPr="0026173C" w:rsidDel="00CD68A5">
          <w:rPr>
            <w:rFonts w:ascii="Helvetica" w:hAnsi="Helvetica" w:cs="Helvetica"/>
            <w:sz w:val="22"/>
            <w:szCs w:val="22"/>
            <w:lang w:val="en-US"/>
          </w:rPr>
          <w:delText>mismatches due to climate change</w:delText>
        </w:r>
        <w:r w:rsidR="0006068F" w:rsidDel="00CD68A5">
          <w:rPr>
            <w:rFonts w:ascii="Helvetica" w:hAnsi="Helvetica" w:cs="Helvetica"/>
            <w:sz w:val="22"/>
            <w:szCs w:val="22"/>
            <w:lang w:val="en-US"/>
          </w:rPr>
          <w:delText>—</w:delText>
        </w:r>
      </w:del>
      <w:r w:rsidR="004B40AB" w:rsidRPr="0026173C">
        <w:rPr>
          <w:rFonts w:ascii="Helvetica" w:hAnsi="Helvetica" w:cs="Helvetica"/>
          <w:sz w:val="22"/>
          <w:szCs w:val="22"/>
          <w:lang w:val="en-US"/>
        </w:rPr>
        <w:t>require</w:t>
      </w:r>
      <w:del w:id="4" w:author="" w:date="2019-10-31T21:32:00Z">
        <w:r w:rsidR="004B40AB" w:rsidRPr="0026173C" w:rsidDel="00CD68A5">
          <w:rPr>
            <w:rFonts w:ascii="Helvetica" w:hAnsi="Helvetica" w:cs="Helvetica"/>
            <w:sz w:val="22"/>
            <w:szCs w:val="22"/>
            <w:lang w:val="en-US"/>
          </w:rPr>
          <w:delText>s</w:delText>
        </w:r>
      </w:del>
      <w:del w:id="5" w:author="" w:date="2019-10-31T21:30:00Z">
        <w:r w:rsidR="004B40AB" w:rsidRPr="0026173C" w:rsidDel="00CD68A5">
          <w:rPr>
            <w:rFonts w:ascii="Helvetica" w:hAnsi="Helvetica" w:cs="Helvetica"/>
            <w:sz w:val="22"/>
            <w:szCs w:val="22"/>
            <w:lang w:val="en-US"/>
          </w:rPr>
          <w:delText xml:space="preserve"> higher quality data (e.g., long-term data</w:delText>
        </w:r>
        <w:r w:rsidR="004B40AB" w:rsidDel="00CD68A5">
          <w:rPr>
            <w:rFonts w:ascii="Helvetica" w:hAnsi="Helvetica" w:cs="Helvetica"/>
            <w:sz w:val="22"/>
            <w:szCs w:val="22"/>
            <w:lang w:val="en-US"/>
          </w:rPr>
          <w:delText xml:space="preserve">, </w:delText>
        </w:r>
      </w:del>
      <w:ins w:id="6" w:author="" w:date="2019-10-31T21:30:00Z">
        <w:r w:rsidR="00CD68A5">
          <w:rPr>
            <w:rFonts w:ascii="Helvetica" w:hAnsi="Helvetica" w:cs="Helvetica"/>
            <w:sz w:val="22"/>
            <w:szCs w:val="22"/>
            <w:lang w:val="en-US"/>
          </w:rPr>
          <w:t xml:space="preserve"> </w:t>
        </w:r>
      </w:ins>
      <w:r w:rsidR="004B40AB">
        <w:rPr>
          <w:rFonts w:ascii="Helvetica" w:hAnsi="Helvetica" w:cs="Helvetica"/>
          <w:sz w:val="22"/>
          <w:szCs w:val="22"/>
          <w:lang w:val="en-US"/>
        </w:rPr>
        <w:t>experiments</w:t>
      </w:r>
      <w:r w:rsidR="00CF44C2">
        <w:rPr>
          <w:rFonts w:ascii="Helvetica" w:hAnsi="Helvetica" w:cs="Helvetica"/>
          <w:sz w:val="22"/>
          <w:szCs w:val="22"/>
          <w:lang w:val="en-US"/>
        </w:rPr>
        <w:t xml:space="preserve"> that clearly link timing to fitness and test extremes</w:t>
      </w:r>
      <w:del w:id="7" w:author="" w:date="2019-10-31T21:30:00Z">
        <w:r w:rsidR="004B40AB" w:rsidDel="00CD68A5">
          <w:rPr>
            <w:rFonts w:ascii="Helvetica" w:hAnsi="Helvetica" w:cs="Helvetica"/>
            <w:sz w:val="22"/>
            <w:szCs w:val="22"/>
            <w:lang w:val="en-US"/>
          </w:rPr>
          <w:delText>)</w:delText>
        </w:r>
      </w:del>
      <w:ins w:id="8" w:author="" w:date="2019-10-31T21:29:00Z">
        <w:r w:rsidR="00CD68A5">
          <w:rPr>
            <w:rFonts w:ascii="Helvetica" w:hAnsi="Helvetica" w:cs="Helvetica"/>
            <w:sz w:val="22"/>
            <w:szCs w:val="22"/>
            <w:lang w:val="en-US"/>
          </w:rPr>
          <w:t>, integration across approaches</w:t>
        </w:r>
      </w:ins>
      <w:ins w:id="9" w:author="" w:date="2019-10-31T21:33:00Z">
        <w:r w:rsidR="00CD68A5">
          <w:rPr>
            <w:rFonts w:ascii="Helvetica" w:hAnsi="Helvetica" w:cs="Helvetica"/>
            <w:sz w:val="22"/>
            <w:szCs w:val="22"/>
            <w:lang w:val="en-US"/>
          </w:rPr>
          <w:t>, and null models</w:t>
        </w:r>
      </w:ins>
      <w:r w:rsidR="0006068F">
        <w:rPr>
          <w:rFonts w:ascii="Helvetica" w:hAnsi="Helvetica" w:cs="Helvetica"/>
          <w:sz w:val="22"/>
          <w:szCs w:val="22"/>
          <w:lang w:val="en-US"/>
        </w:rPr>
        <w:t>.</w:t>
      </w:r>
      <w:r w:rsidR="004B40AB">
        <w:rPr>
          <w:rFonts w:ascii="Helvetica" w:hAnsi="Helvetica" w:cs="Helvetica"/>
          <w:sz w:val="22"/>
          <w:szCs w:val="22"/>
          <w:lang w:val="en-US"/>
        </w:rPr>
        <w:t xml:space="preserve"> </w:t>
      </w:r>
      <w:del w:id="10" w:author="" w:date="2019-10-31T21:34:00Z">
        <w:r w:rsidR="0006068F" w:rsidDel="00CD68A5">
          <w:rPr>
            <w:rFonts w:ascii="Helvetica" w:hAnsi="Helvetica" w:cs="Helvetica"/>
            <w:sz w:val="22"/>
            <w:szCs w:val="22"/>
            <w:lang w:val="en-US"/>
          </w:rPr>
          <w:delText xml:space="preserve">Such data must critically enable the testing of fundamental hypotheses and defining of key baselines. </w:delText>
        </w:r>
      </w:del>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FD6BCB" w:rsidRPr="002D2EC9">
        <w:rPr>
          <w:rFonts w:ascii="Helvetica" w:hAnsi="Helvetica" w:cs="Helvetica"/>
          <w:sz w:val="22"/>
          <w:szCs w:val="22"/>
          <w:lang w:val="en-US"/>
        </w:rPr>
        <w:t xml:space="preserve"> 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5128A599"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694F59" w:rsidRPr="002D2EC9">
        <w:rPr>
          <w:rFonts w:ascii="Helvetica" w:hAnsi="Helvetica" w:cs="Helvetica"/>
          <w:color w:val="000000" w:themeColor="text1"/>
          <w:sz w:val="22"/>
          <w:szCs w:val="22"/>
          <w:lang w:val="en-US"/>
        </w:rPr>
        <w:t xml:space="preserve">Climate change is causing </w:t>
      </w:r>
      <w:proofErr w:type="spellStart"/>
      <w:r w:rsidR="00694F59" w:rsidRPr="002D2EC9">
        <w:rPr>
          <w:rFonts w:ascii="Helvetica" w:hAnsi="Helvetica" w:cs="Helvetica"/>
          <w:color w:val="000000" w:themeColor="text1"/>
          <w:sz w:val="22"/>
          <w:szCs w:val="22"/>
          <w:lang w:val="en-US"/>
        </w:rPr>
        <w:t>phenological</w:t>
      </w:r>
      <w:proofErr w:type="spellEnd"/>
      <w:r w:rsidR="00694F59" w:rsidRPr="002D2EC9">
        <w:rPr>
          <w:rFonts w:ascii="Helvetica" w:hAnsi="Helvetica" w:cs="Helvetica"/>
          <w:color w:val="000000" w:themeColor="text1"/>
          <w:sz w:val="22"/>
          <w:szCs w:val="22"/>
          <w:lang w:val="en-US"/>
        </w:rPr>
        <w:t xml:space="preserve"> shifts</w:t>
      </w:r>
      <w:r w:rsidR="00440EFA" w:rsidRPr="002D2EC9">
        <w:rPr>
          <w:rFonts w:ascii="Helvetica" w:hAnsi="Helvetica" w:cs="Helvetica"/>
          <w:color w:val="000000" w:themeColor="text1"/>
          <w:sz w:val="22"/>
          <w:szCs w:val="22"/>
          <w:lang w:val="en-US"/>
        </w:rPr>
        <w:t>—</w:t>
      </w:r>
      <w:r w:rsidR="00521116" w:rsidRPr="002D2EC9">
        <w:rPr>
          <w:rFonts w:ascii="Helvetica" w:hAnsi="Helvetica" w:cs="Helvetica"/>
          <w:color w:val="000000" w:themeColor="text1"/>
          <w:sz w:val="22"/>
          <w:szCs w:val="22"/>
          <w:lang w:val="en-US"/>
        </w:rPr>
        <w:t xml:space="preserve">changes in the </w:t>
      </w:r>
      <w:r w:rsidR="00694F59" w:rsidRPr="002D2EC9">
        <w:rPr>
          <w:rFonts w:ascii="Helvetica" w:hAnsi="Helvetica" w:cs="Helvetica"/>
          <w:color w:val="000000" w:themeColor="text1"/>
          <w:sz w:val="22"/>
          <w:szCs w:val="22"/>
          <w:lang w:val="en-US"/>
        </w:rPr>
        <w:t>timing of life history events</w:t>
      </w:r>
      <w:r w:rsidR="00440EFA" w:rsidRPr="002D2EC9">
        <w:rPr>
          <w:rFonts w:ascii="Helvetica" w:hAnsi="Helvetica" w:cs="Helvetica"/>
          <w:color w:val="000000" w:themeColor="text1"/>
          <w:sz w:val="22"/>
          <w:szCs w:val="22"/>
          <w:lang w:val="en-US"/>
        </w:rPr>
        <w:t>—</w:t>
      </w:r>
      <w:r w:rsidR="00EC73C0" w:rsidRPr="002D2EC9">
        <w:rPr>
          <w:rFonts w:ascii="Helvetica" w:hAnsi="Helvetica" w:cs="Helvetica"/>
          <w:color w:val="000000" w:themeColor="text1"/>
          <w:sz w:val="22"/>
          <w:szCs w:val="22"/>
          <w:lang w:val="en-US"/>
        </w:rPr>
        <w:t>that vary</w:t>
      </w:r>
      <w:r w:rsidR="00694F59" w:rsidRPr="002D2EC9">
        <w:rPr>
          <w:rFonts w:ascii="Helvetica" w:hAnsi="Helvetica" w:cs="Helvetica"/>
          <w:color w:val="000000" w:themeColor="text1"/>
          <w:sz w:val="22"/>
          <w:szCs w:val="22"/>
          <w:lang w:val="en-US"/>
        </w:rPr>
        <w:t xml:space="preserve"> across species </w:t>
      </w:r>
      <w:r w:rsidR="007072DA" w:rsidRPr="002D2EC9">
        <w:rPr>
          <w:rFonts w:ascii="Helvetica" w:hAnsi="Helvetica" w:cs="Helvetica"/>
          <w:color w:val="000000" w:themeColor="text1"/>
          <w:sz w:val="22"/>
          <w:szCs w:val="22"/>
          <w:lang w:val="en-US"/>
        </w:rPr>
        <w:t xml:space="preserve">as well as between </w:t>
      </w:r>
      <w:r w:rsidR="00694F59" w:rsidRPr="002D2EC9">
        <w:rPr>
          <w:rFonts w:ascii="Helvetica" w:hAnsi="Helvetica" w:cs="Helvetica"/>
          <w:color w:val="000000" w:themeColor="text1"/>
          <w:sz w:val="22"/>
          <w:szCs w:val="22"/>
          <w:lang w:val="en-US"/>
        </w:rPr>
        <w:t>functional groups and trophic levels</w:t>
      </w:r>
      <w:r w:rsidR="00730AC7" w:rsidRPr="002D2EC9">
        <w:rPr>
          <w:rFonts w:ascii="Helvetica" w:hAnsi="Helvetica" w:cs="Helvetica"/>
          <w:color w:val="000000" w:themeColor="text1"/>
          <w:sz w:val="22"/>
          <w:szCs w:val="22"/>
          <w:lang w:val="en-US"/>
        </w:rPr>
        <w:t xml:space="preserve"> (</w:t>
      </w:r>
      <w:proofErr w:type="spellStart"/>
      <w:r w:rsidR="00CD2D63" w:rsidRPr="002D2EC9">
        <w:rPr>
          <w:rFonts w:ascii="Helvetica" w:hAnsi="Helvetica" w:cs="Helvetica"/>
          <w:color w:val="000000" w:themeColor="text1"/>
          <w:sz w:val="22"/>
          <w:szCs w:val="22"/>
          <w:lang w:val="en-US"/>
        </w:rPr>
        <w:t>Ovaskainen</w:t>
      </w:r>
      <w:proofErr w:type="spellEnd"/>
      <w:r w:rsidR="00CD2D63" w:rsidRPr="002D2EC9">
        <w:rPr>
          <w:rFonts w:ascii="Helvetica" w:hAnsi="Helvetica" w:cs="Helvetica"/>
          <w:color w:val="000000" w:themeColor="text1"/>
          <w:sz w:val="22"/>
          <w:szCs w:val="22"/>
          <w:lang w:val="en-US"/>
        </w:rPr>
        <w:t xml:space="preserve"> et al. 2013</w:t>
      </w:r>
      <w:r w:rsidR="0097216C" w:rsidRPr="002D2EC9">
        <w:rPr>
          <w:rFonts w:ascii="Helvetica" w:hAnsi="Helvetica" w:cs="Helvetica"/>
          <w:color w:val="000000" w:themeColor="text1"/>
          <w:sz w:val="22"/>
          <w:szCs w:val="22"/>
          <w:lang w:val="en-US"/>
        </w:rPr>
        <w:t xml:space="preserve">; </w:t>
      </w:r>
      <w:proofErr w:type="spellStart"/>
      <w:r w:rsidR="0097216C" w:rsidRPr="002D2EC9">
        <w:rPr>
          <w:rFonts w:ascii="Helvetica" w:hAnsi="Helvetica" w:cs="Helvetica"/>
          <w:color w:val="000000" w:themeColor="text1"/>
          <w:sz w:val="22"/>
          <w:szCs w:val="22"/>
          <w:lang w:val="en-US"/>
        </w:rPr>
        <w:t>CaraDonna</w:t>
      </w:r>
      <w:proofErr w:type="spellEnd"/>
      <w:r w:rsidR="0097216C" w:rsidRPr="002D2EC9">
        <w:rPr>
          <w:rFonts w:ascii="Helvetica" w:hAnsi="Helvetica" w:cs="Helvetica"/>
          <w:color w:val="000000" w:themeColor="text1"/>
          <w:sz w:val="22"/>
          <w:szCs w:val="22"/>
          <w:lang w:val="en-US"/>
        </w:rPr>
        <w:t xml:space="preserve"> et al. 2014</w:t>
      </w:r>
      <w:r w:rsidR="00CF2ED7" w:rsidRPr="002D2EC9">
        <w:rPr>
          <w:rFonts w:ascii="Helvetica" w:hAnsi="Helvetica" w:cs="Helvetica"/>
          <w:color w:val="000000" w:themeColor="text1"/>
          <w:sz w:val="22"/>
          <w:szCs w:val="22"/>
          <w:lang w:val="en-US"/>
        </w:rPr>
        <w:t xml:space="preserve">; Thackeray et al. </w:t>
      </w:r>
      <w:r w:rsidR="00DC4F62" w:rsidRPr="002D2EC9">
        <w:rPr>
          <w:rFonts w:ascii="Helvetica" w:hAnsi="Helvetica" w:cs="Helvetica"/>
          <w:color w:val="000000" w:themeColor="text1"/>
          <w:sz w:val="22"/>
          <w:szCs w:val="22"/>
          <w:lang w:val="en-US"/>
        </w:rPr>
        <w:t>2016</w:t>
      </w:r>
      <w:r w:rsidR="00730AC7" w:rsidRPr="002D2EC9">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 xml:space="preserve">. </w:t>
      </w:r>
      <w:del w:id="11" w:author="Heather Kharouba" w:date="2019-10-21T20:55:00Z">
        <w:r w:rsidR="008E445E" w:rsidRPr="0020313A" w:rsidDel="0020313A">
          <w:rPr>
            <w:rFonts w:ascii="Helvetica" w:hAnsi="Helvetica" w:cs="Helvetica"/>
            <w:strike/>
            <w:color w:val="000000" w:themeColor="text1"/>
            <w:sz w:val="22"/>
            <w:szCs w:val="22"/>
            <w:lang w:val="en-US"/>
          </w:rPr>
          <w:delText>These shifts have led to fitness</w:delText>
        </w:r>
        <w:r w:rsidR="003B3516" w:rsidRPr="0020313A" w:rsidDel="0020313A">
          <w:rPr>
            <w:rFonts w:ascii="Helvetica" w:hAnsi="Helvetica" w:cs="Helvetica"/>
            <w:strike/>
            <w:color w:val="000000" w:themeColor="text1"/>
            <w:sz w:val="22"/>
            <w:szCs w:val="22"/>
            <w:lang w:val="en-US"/>
          </w:rPr>
          <w:delText xml:space="preserve"> consequences</w:delText>
        </w:r>
        <w:r w:rsidR="008E445E" w:rsidRPr="0020313A" w:rsidDel="0020313A">
          <w:rPr>
            <w:rFonts w:ascii="Helvetica" w:hAnsi="Helvetica" w:cs="Helvetica"/>
            <w:strike/>
            <w:color w:val="000000" w:themeColor="text1"/>
            <w:sz w:val="22"/>
            <w:szCs w:val="22"/>
            <w:lang w:val="en-US"/>
          </w:rPr>
          <w:delText xml:space="preserve"> in some cases but not in all or at all levels (</w:delText>
        </w:r>
        <w:r w:rsidR="00564FEE" w:rsidRPr="0020313A" w:rsidDel="0020313A">
          <w:rPr>
            <w:rFonts w:ascii="Helvetica" w:hAnsi="Helvetica" w:cs="Helvetica"/>
            <w:strike/>
            <w:color w:val="000000" w:themeColor="text1"/>
            <w:sz w:val="22"/>
            <w:szCs w:val="22"/>
            <w:lang w:val="en-US"/>
          </w:rPr>
          <w:delText xml:space="preserve">e.g., </w:delText>
        </w:r>
        <w:r w:rsidR="008E445E" w:rsidRPr="0020313A" w:rsidDel="0020313A">
          <w:rPr>
            <w:rFonts w:ascii="Helvetica" w:hAnsi="Helvetica" w:cs="Helvetica"/>
            <w:strike/>
            <w:color w:val="000000" w:themeColor="text1"/>
            <w:sz w:val="22"/>
            <w:szCs w:val="22"/>
            <w:lang w:val="en-US"/>
          </w:rPr>
          <w:delText>Ramula et al. 2015).</w:delText>
        </w:r>
        <w:r w:rsidR="008E445E" w:rsidDel="0020313A">
          <w:rPr>
            <w:rFonts w:ascii="Helvetica" w:hAnsi="Helvetica" w:cs="Helvetica"/>
            <w:color w:val="000000" w:themeColor="text1"/>
            <w:sz w:val="22"/>
            <w:szCs w:val="22"/>
            <w:lang w:val="en-US"/>
          </w:rPr>
          <w:delText xml:space="preserve"> </w:delText>
        </w:r>
      </w:del>
      <w:r w:rsidR="00564FEE">
        <w:rPr>
          <w:rFonts w:ascii="Helvetica" w:hAnsi="Helvetica" w:cs="Helvetica"/>
          <w:color w:val="000000" w:themeColor="text1"/>
          <w:sz w:val="22"/>
          <w:szCs w:val="22"/>
          <w:lang w:val="en-US"/>
        </w:rPr>
        <w:t>S</w:t>
      </w:r>
      <w:r w:rsidR="00694F59" w:rsidRPr="002D2EC9">
        <w:rPr>
          <w:rFonts w:ascii="Helvetica" w:hAnsi="Helvetica" w:cs="Helvetica"/>
          <w:color w:val="000000" w:themeColor="text1"/>
          <w:sz w:val="22"/>
          <w:szCs w:val="22"/>
          <w:lang w:val="en-US"/>
        </w:rPr>
        <w:t xml:space="preserve">uch species-specific variation in response to climate change </w:t>
      </w:r>
      <w:r w:rsidR="0052306B" w:rsidRPr="002D2EC9">
        <w:rPr>
          <w:rFonts w:ascii="Helvetica" w:hAnsi="Helvetica" w:cs="Helvetica"/>
          <w:color w:val="000000" w:themeColor="text1"/>
          <w:sz w:val="22"/>
          <w:szCs w:val="22"/>
          <w:lang w:val="en-US"/>
        </w:rPr>
        <w:t>has led</w:t>
      </w:r>
      <w:r w:rsidR="00694F59" w:rsidRPr="002D2EC9">
        <w:rPr>
          <w:rFonts w:ascii="Helvetica" w:hAnsi="Helvetica" w:cs="Helvetica"/>
          <w:color w:val="000000" w:themeColor="text1"/>
          <w:sz w:val="22"/>
          <w:szCs w:val="22"/>
          <w:lang w:val="en-US"/>
        </w:rPr>
        <w:t xml:space="preserve"> to changes in the relative timing of key activities among interacting species (</w:t>
      </w:r>
      <w:proofErr w:type="spellStart"/>
      <w:r w:rsidR="002B74A5" w:rsidRPr="002D2EC9">
        <w:rPr>
          <w:rFonts w:ascii="Helvetica" w:hAnsi="Helvetica" w:cs="Helvetica"/>
          <w:color w:val="000000" w:themeColor="text1"/>
          <w:sz w:val="22"/>
          <w:szCs w:val="22"/>
          <w:lang w:val="en-US"/>
        </w:rPr>
        <w:t>phenological</w:t>
      </w:r>
      <w:proofErr w:type="spellEnd"/>
      <w:r w:rsidR="002B74A5" w:rsidRPr="002D2EC9">
        <w:rPr>
          <w:rFonts w:ascii="Helvetica" w:hAnsi="Helvetica" w:cs="Helvetica"/>
          <w:color w:val="000000" w:themeColor="text1"/>
          <w:sz w:val="22"/>
          <w:szCs w:val="22"/>
          <w:lang w:val="en-US"/>
        </w:rPr>
        <w:t xml:space="preserve"> synchrony</w:t>
      </w:r>
      <w:r w:rsidR="002B74A5">
        <w:rPr>
          <w:rFonts w:ascii="Helvetica" w:hAnsi="Helvetica" w:cs="Helvetica"/>
          <w:color w:val="000000" w:themeColor="text1"/>
          <w:sz w:val="22"/>
          <w:szCs w:val="22"/>
          <w:lang w:val="en-US"/>
        </w:rPr>
        <w:t xml:space="preserve">, </w:t>
      </w:r>
      <w:r w:rsidR="00694F59" w:rsidRPr="002D2EC9">
        <w:rPr>
          <w:rFonts w:ascii="Helvetica" w:hAnsi="Helvetica" w:cs="Helvetica"/>
          <w:color w:val="000000" w:themeColor="text1"/>
          <w:sz w:val="22"/>
          <w:szCs w:val="22"/>
          <w:lang w:val="en-US"/>
        </w:rPr>
        <w:t>Kharouba et al</w:t>
      </w:r>
      <w:r w:rsidR="0097216C" w:rsidRPr="002D2EC9">
        <w:rPr>
          <w:rFonts w:ascii="Helvetica" w:hAnsi="Helvetica" w:cs="Helvetica"/>
          <w:color w:val="000000" w:themeColor="text1"/>
          <w:sz w:val="22"/>
          <w:szCs w:val="22"/>
          <w:lang w:val="en-US"/>
        </w:rPr>
        <w:t>. 2018</w:t>
      </w:r>
      <w:r w:rsidR="00C265FD" w:rsidRPr="002D2EC9">
        <w:rPr>
          <w:rFonts w:ascii="Helvetica" w:hAnsi="Helvetica" w:cs="Helvetica"/>
          <w:color w:val="000000" w:themeColor="text1"/>
          <w:sz w:val="22"/>
          <w:szCs w:val="22"/>
          <w:lang w:val="en-US"/>
        </w:rPr>
        <w:t>)</w:t>
      </w:r>
      <w:r w:rsidR="0052306B" w:rsidRPr="002D2EC9">
        <w:rPr>
          <w:rFonts w:ascii="Helvetica" w:hAnsi="Helvetica" w:cs="Helvetica"/>
          <w:color w:val="000000" w:themeColor="text1"/>
          <w:sz w:val="22"/>
          <w:szCs w:val="22"/>
          <w:lang w:val="en-US"/>
        </w:rPr>
        <w:t>.</w:t>
      </w:r>
      <w:r w:rsidR="00C265FD" w:rsidRPr="002D2EC9">
        <w:rPr>
          <w:rFonts w:ascii="Helvetica" w:hAnsi="Helvetica" w:cs="Helvetica"/>
          <w:color w:val="000000" w:themeColor="text1"/>
          <w:sz w:val="22"/>
          <w:szCs w:val="22"/>
          <w:lang w:val="en-US"/>
        </w:rPr>
        <w:t xml:space="preserve"> </w:t>
      </w:r>
      <w:r w:rsidR="00E85BB5" w:rsidRPr="002D2EC9">
        <w:rPr>
          <w:rFonts w:ascii="Helvetica" w:hAnsi="Helvetica" w:cs="Helvetica"/>
          <w:color w:val="000000" w:themeColor="text1"/>
          <w:sz w:val="22"/>
          <w:szCs w:val="22"/>
          <w:lang w:val="en-US"/>
        </w:rPr>
        <w:t xml:space="preserve">These changes </w:t>
      </w:r>
      <w:r w:rsidR="00CF44C2">
        <w:rPr>
          <w:rFonts w:ascii="Helvetica" w:hAnsi="Helvetica" w:cs="Helvetica"/>
          <w:color w:val="000000" w:themeColor="text1"/>
          <w:sz w:val="22"/>
          <w:szCs w:val="22"/>
          <w:lang w:val="en-US"/>
        </w:rPr>
        <w:t xml:space="preserve">can </w:t>
      </w:r>
      <w:r w:rsidR="00E85BB5" w:rsidRPr="002D2EC9">
        <w:rPr>
          <w:rFonts w:ascii="Helvetica" w:hAnsi="Helvetica" w:cs="Helvetica"/>
          <w:color w:val="000000" w:themeColor="text1"/>
          <w:sz w:val="22"/>
          <w:szCs w:val="22"/>
          <w:lang w:val="en-US"/>
        </w:rPr>
        <w:t>have</w:t>
      </w:r>
      <w:ins w:id="12" w:author="" w:date="2019-10-31T14:33:00Z">
        <w:r w:rsidR="00AB37E2">
          <w:rPr>
            <w:rFonts w:ascii="Helvetica" w:hAnsi="Helvetica" w:cs="Helvetica"/>
            <w:color w:val="000000" w:themeColor="text1"/>
            <w:sz w:val="22"/>
            <w:szCs w:val="22"/>
            <w:lang w:val="en-US"/>
          </w:rPr>
          <w:t xml:space="preserve"> negative</w:t>
        </w:r>
      </w:ins>
      <w:r w:rsidR="00E85BB5" w:rsidRPr="002D2EC9">
        <w:rPr>
          <w:rFonts w:ascii="Helvetica" w:hAnsi="Helvetica" w:cs="Helvetica"/>
          <w:color w:val="000000" w:themeColor="text1"/>
          <w:sz w:val="22"/>
          <w:szCs w:val="22"/>
          <w:lang w:val="en-US"/>
        </w:rPr>
        <w:t xml:space="preserve"> fitness consequences</w:t>
      </w:r>
      <w:r w:rsidR="00FC37C6">
        <w:rPr>
          <w:rFonts w:ascii="Helvetica" w:hAnsi="Helvetica" w:cs="Helvetica"/>
          <w:color w:val="000000" w:themeColor="text1"/>
          <w:sz w:val="22"/>
          <w:szCs w:val="22"/>
          <w:lang w:val="en-US"/>
        </w:rPr>
        <w:t xml:space="preserve"> </w:t>
      </w:r>
      <w:r w:rsidR="00FC37C6" w:rsidRPr="002D2EC9">
        <w:rPr>
          <w:rFonts w:ascii="Helvetica" w:hAnsi="Helvetica" w:cs="Helvetica"/>
          <w:color w:val="000000" w:themeColor="text1"/>
          <w:sz w:val="22"/>
          <w:szCs w:val="22"/>
          <w:lang w:val="en-US"/>
        </w:rPr>
        <w:t xml:space="preserve">(Post and </w:t>
      </w:r>
      <w:proofErr w:type="spellStart"/>
      <w:r w:rsidR="00FC37C6" w:rsidRPr="002D2EC9">
        <w:rPr>
          <w:rFonts w:ascii="Helvetica" w:hAnsi="Helvetica" w:cs="Helvetica"/>
          <w:color w:val="000000" w:themeColor="text1"/>
          <w:sz w:val="22"/>
          <w:szCs w:val="22"/>
          <w:lang w:val="en-US"/>
        </w:rPr>
        <w:t>Forchhammer</w:t>
      </w:r>
      <w:proofErr w:type="spellEnd"/>
      <w:r w:rsidR="00FC37C6" w:rsidRPr="002D2EC9">
        <w:rPr>
          <w:rFonts w:ascii="Helvetica" w:hAnsi="Helvetica" w:cs="Helvetica"/>
          <w:color w:val="000000" w:themeColor="text1"/>
          <w:sz w:val="22"/>
          <w:szCs w:val="22"/>
          <w:lang w:val="en-US"/>
        </w:rPr>
        <w:t xml:space="preserve"> 2008</w:t>
      </w:r>
      <w:r w:rsidR="00FC37C6">
        <w:rPr>
          <w:rFonts w:ascii="Helvetica" w:hAnsi="Helvetica" w:cs="Helvetica"/>
          <w:color w:val="000000" w:themeColor="text1"/>
          <w:sz w:val="22"/>
          <w:szCs w:val="22"/>
          <w:lang w:val="en-US"/>
        </w:rPr>
        <w:t xml:space="preserve">; </w:t>
      </w:r>
      <w:proofErr w:type="spellStart"/>
      <w:r w:rsidR="00FC37C6" w:rsidRPr="002D2EC9">
        <w:rPr>
          <w:rFonts w:ascii="Helvetica" w:hAnsi="Helvetica" w:cs="Helvetica"/>
          <w:color w:val="000000" w:themeColor="text1"/>
          <w:sz w:val="22"/>
          <w:szCs w:val="22"/>
          <w:lang w:val="en-US"/>
        </w:rPr>
        <w:t>Plard</w:t>
      </w:r>
      <w:proofErr w:type="spellEnd"/>
      <w:r w:rsidR="00FC37C6" w:rsidRPr="002D2EC9">
        <w:rPr>
          <w:rFonts w:ascii="Helvetica" w:hAnsi="Helvetica" w:cs="Helvetica"/>
          <w:color w:val="000000" w:themeColor="text1"/>
          <w:sz w:val="22"/>
          <w:szCs w:val="22"/>
          <w:lang w:val="en-US"/>
        </w:rPr>
        <w:t xml:space="preserve"> et al. 2014</w:t>
      </w:r>
      <w:r w:rsidR="003C15FE">
        <w:rPr>
          <w:rFonts w:ascii="Helvetica" w:hAnsi="Helvetica" w:cs="Helvetica"/>
          <w:color w:val="000000" w:themeColor="text1"/>
          <w:sz w:val="22"/>
          <w:szCs w:val="22"/>
          <w:lang w:val="en-US"/>
        </w:rPr>
        <w:t xml:space="preserve">; </w:t>
      </w:r>
      <w:proofErr w:type="spellStart"/>
      <w:r w:rsidR="003C15FE">
        <w:rPr>
          <w:rFonts w:ascii="Helvetica" w:hAnsi="Helvetica" w:cs="Helvetica"/>
          <w:color w:val="000000" w:themeColor="text1"/>
          <w:sz w:val="22"/>
          <w:szCs w:val="22"/>
          <w:lang w:val="en-US"/>
        </w:rPr>
        <w:t>Doiron</w:t>
      </w:r>
      <w:proofErr w:type="spellEnd"/>
      <w:r w:rsidR="003C15FE">
        <w:rPr>
          <w:rFonts w:ascii="Helvetica" w:hAnsi="Helvetica" w:cs="Helvetica"/>
          <w:color w:val="000000" w:themeColor="text1"/>
          <w:sz w:val="22"/>
          <w:szCs w:val="22"/>
          <w:lang w:val="en-US"/>
        </w:rPr>
        <w:t xml:space="preserve"> et al. 2015)</w:t>
      </w:r>
      <w:r w:rsidR="00B43D05" w:rsidRPr="002D2EC9">
        <w:rPr>
          <w:rFonts w:ascii="Helvetica" w:hAnsi="Helvetica" w:cs="Helvetica"/>
          <w:color w:val="000000" w:themeColor="text1"/>
          <w:sz w:val="22"/>
          <w:szCs w:val="22"/>
          <w:lang w:val="en-US"/>
        </w:rPr>
        <w:t xml:space="preserve">— </w:t>
      </w:r>
      <w:r w:rsidR="00B43D05" w:rsidRPr="0026173C">
        <w:rPr>
          <w:rFonts w:ascii="Helvetica" w:hAnsi="Helvetica" w:cs="Helvetica"/>
          <w:color w:val="000000" w:themeColor="text1"/>
          <w:sz w:val="22"/>
          <w:szCs w:val="22"/>
          <w:lang w:val="en-US"/>
        </w:rPr>
        <w:t>termed ‘</w:t>
      </w:r>
      <w:proofErr w:type="spellStart"/>
      <w:r w:rsidR="00EC622B" w:rsidRPr="0026173C">
        <w:rPr>
          <w:rFonts w:ascii="Helvetica" w:hAnsi="Helvetica" w:cs="Helvetica"/>
          <w:color w:val="000000" w:themeColor="text1"/>
          <w:sz w:val="22"/>
          <w:szCs w:val="22"/>
          <w:lang w:val="en-US"/>
        </w:rPr>
        <w:t>phenological</w:t>
      </w:r>
      <w:proofErr w:type="spellEnd"/>
      <w:r w:rsidR="00EC622B" w:rsidRPr="0026173C">
        <w:rPr>
          <w:rFonts w:ascii="Helvetica" w:hAnsi="Helvetica" w:cs="Helvetica"/>
          <w:color w:val="000000" w:themeColor="text1"/>
          <w:sz w:val="22"/>
          <w:szCs w:val="22"/>
          <w:lang w:val="en-US"/>
        </w:rPr>
        <w:t xml:space="preserve"> </w:t>
      </w:r>
      <w:r w:rsidR="0026173C">
        <w:rPr>
          <w:rFonts w:ascii="Helvetica" w:hAnsi="Helvetica" w:cs="Helvetica"/>
          <w:color w:val="000000" w:themeColor="text1"/>
          <w:sz w:val="22"/>
          <w:szCs w:val="22"/>
          <w:lang w:val="en-US"/>
        </w:rPr>
        <w:t>mismatch</w:t>
      </w:r>
      <w:r w:rsidR="000C691C" w:rsidRPr="0026173C">
        <w:rPr>
          <w:rFonts w:ascii="Helvetica" w:hAnsi="Helvetica" w:cs="Helvetica"/>
          <w:color w:val="000000" w:themeColor="text1"/>
          <w:sz w:val="22"/>
          <w:szCs w:val="22"/>
          <w:lang w:val="en-US"/>
        </w:rPr>
        <w:t>’</w:t>
      </w:r>
      <w:r w:rsidR="000C691C" w:rsidRPr="002D2EC9">
        <w:rPr>
          <w:rFonts w:ascii="Helvetica" w:hAnsi="Helvetica" w:cs="Helvetica"/>
          <w:color w:val="000000" w:themeColor="text1"/>
          <w:sz w:val="22"/>
          <w:szCs w:val="22"/>
          <w:lang w:val="en-US"/>
        </w:rPr>
        <w:t xml:space="preserve"> </w:t>
      </w:r>
      <w:r w:rsidR="00FE453E" w:rsidRPr="002D2EC9">
        <w:rPr>
          <w:rFonts w:ascii="Helvetica" w:hAnsi="Helvetica" w:cs="Helvetica"/>
          <w:color w:val="000000" w:themeColor="text1"/>
          <w:sz w:val="22"/>
          <w:szCs w:val="22"/>
          <w:lang w:val="en-US"/>
        </w:rPr>
        <w:t>(Box 1)</w:t>
      </w:r>
      <w:r w:rsidR="00B43D05" w:rsidRPr="002D2EC9">
        <w:rPr>
          <w:rFonts w:ascii="Helvetica" w:hAnsi="Helvetica" w:cs="Helvetica"/>
          <w:color w:val="000000" w:themeColor="text1"/>
          <w:sz w:val="22"/>
          <w:szCs w:val="22"/>
          <w:lang w:val="en-US"/>
        </w:rPr>
        <w:t>—</w:t>
      </w:r>
      <w:r w:rsidR="003D24C0">
        <w:rPr>
          <w:rFonts w:ascii="Helvetica" w:hAnsi="Helvetica" w:cs="Helvetica"/>
          <w:color w:val="000000" w:themeColor="text1"/>
          <w:sz w:val="22"/>
          <w:szCs w:val="22"/>
          <w:lang w:val="en-US"/>
        </w:rPr>
        <w:t>and</w:t>
      </w:r>
      <w:r w:rsidR="00E85BB5" w:rsidRPr="002D2EC9">
        <w:rPr>
          <w:rFonts w:ascii="Helvetica" w:hAnsi="Helvetica" w:cs="Helvetica"/>
          <w:color w:val="000000" w:themeColor="text1"/>
          <w:sz w:val="22"/>
          <w:szCs w:val="22"/>
          <w:lang w:val="en-US"/>
        </w:rPr>
        <w:t xml:space="preserve"> </w:t>
      </w:r>
      <w:r w:rsidR="003D24C0">
        <w:rPr>
          <w:rFonts w:ascii="Helvetica" w:hAnsi="Helvetica" w:cs="Helvetica"/>
          <w:color w:val="000000" w:themeColor="text1"/>
          <w:sz w:val="22"/>
          <w:szCs w:val="22"/>
          <w:lang w:val="en-US"/>
        </w:rPr>
        <w:t>influence</w:t>
      </w:r>
      <w:r w:rsidR="00E85BB5" w:rsidRPr="002D2EC9">
        <w:rPr>
          <w:rFonts w:ascii="Helvetica" w:hAnsi="Helvetica" w:cs="Helvetica"/>
          <w:color w:val="000000" w:themeColor="text1"/>
          <w:sz w:val="22"/>
          <w:szCs w:val="22"/>
          <w:lang w:val="en-US"/>
        </w:rPr>
        <w:t xml:space="preserve"> ecosystem-level properties </w:t>
      </w:r>
      <w:r w:rsidR="003D24C0">
        <w:rPr>
          <w:rFonts w:ascii="Helvetica" w:hAnsi="Helvetica" w:cs="Helvetica"/>
          <w:color w:val="000000" w:themeColor="text1"/>
          <w:sz w:val="22"/>
          <w:szCs w:val="22"/>
          <w:lang w:val="en-US"/>
        </w:rPr>
        <w:lastRenderedPageBreak/>
        <w:t xml:space="preserve">in some contexts </w:t>
      </w:r>
      <w:r w:rsidR="00FC37C6">
        <w:rPr>
          <w:rFonts w:ascii="Helvetica" w:hAnsi="Helvetica" w:cs="Helvetica"/>
          <w:color w:val="000000" w:themeColor="text1"/>
          <w:sz w:val="22"/>
          <w:szCs w:val="22"/>
          <w:lang w:val="en-US"/>
        </w:rPr>
        <w:t>(</w:t>
      </w:r>
      <w:proofErr w:type="spellStart"/>
      <w:r w:rsidR="00E73982" w:rsidRPr="002D2EC9">
        <w:rPr>
          <w:rFonts w:ascii="Helvetica" w:hAnsi="Helvetica" w:cs="Helvetica"/>
          <w:color w:val="000000" w:themeColor="text1"/>
          <w:sz w:val="22"/>
          <w:szCs w:val="22"/>
          <w:lang w:val="en-US"/>
        </w:rPr>
        <w:t>Burkle</w:t>
      </w:r>
      <w:proofErr w:type="spellEnd"/>
      <w:r w:rsidR="00E73982" w:rsidRPr="002D2EC9">
        <w:rPr>
          <w:rFonts w:ascii="Helvetica" w:hAnsi="Helvetica" w:cs="Helvetica"/>
          <w:color w:val="000000" w:themeColor="text1"/>
          <w:sz w:val="22"/>
          <w:szCs w:val="22"/>
          <w:lang w:val="en-US"/>
        </w:rPr>
        <w:t xml:space="preserve"> et al. 2013</w:t>
      </w:r>
      <w:r w:rsidR="003F43DB" w:rsidRPr="002D2EC9">
        <w:rPr>
          <w:rFonts w:ascii="Helvetica" w:hAnsi="Helvetica" w:cs="Helvetica"/>
          <w:color w:val="000000" w:themeColor="text1"/>
          <w:sz w:val="22"/>
          <w:szCs w:val="22"/>
          <w:lang w:val="en-US"/>
        </w:rPr>
        <w:t>)</w:t>
      </w:r>
      <w:r w:rsidR="003D24C0">
        <w:rPr>
          <w:rFonts w:ascii="Helvetica" w:hAnsi="Helvetica" w:cs="Helvetica"/>
          <w:color w:val="000000" w:themeColor="text1"/>
          <w:sz w:val="22"/>
          <w:szCs w:val="22"/>
          <w:lang w:val="en-US"/>
        </w:rPr>
        <w:t>. However,</w:t>
      </w:r>
      <w:r w:rsidR="003F43DB" w:rsidRPr="002D2EC9">
        <w:rPr>
          <w:rFonts w:ascii="Helvetica" w:hAnsi="Helvetica" w:cs="Helvetica"/>
          <w:color w:val="000000" w:themeColor="text1"/>
          <w:sz w:val="22"/>
          <w:szCs w:val="22"/>
          <w:lang w:val="en-US"/>
        </w:rPr>
        <w:t xml:space="preserve"> </w:t>
      </w:r>
      <w:r w:rsidR="0096702E">
        <w:rPr>
          <w:rFonts w:ascii="Helvetica" w:hAnsi="Helvetica" w:cs="Helvetica"/>
          <w:color w:val="000000" w:themeColor="text1"/>
          <w:sz w:val="22"/>
          <w:szCs w:val="22"/>
          <w:lang w:val="en-US"/>
        </w:rPr>
        <w:t>these changes do</w:t>
      </w:r>
      <w:r w:rsidR="003D24C0">
        <w:rPr>
          <w:rFonts w:ascii="Helvetica" w:hAnsi="Helvetica" w:cs="Helvetica"/>
          <w:color w:val="000000" w:themeColor="text1"/>
          <w:sz w:val="22"/>
          <w:szCs w:val="22"/>
          <w:lang w:val="en-US"/>
        </w:rPr>
        <w:t xml:space="preserve"> not</w:t>
      </w:r>
      <w:r w:rsidR="0096702E">
        <w:rPr>
          <w:rFonts w:ascii="Helvetica" w:hAnsi="Helvetica" w:cs="Helvetica"/>
          <w:color w:val="000000" w:themeColor="text1"/>
          <w:sz w:val="22"/>
          <w:szCs w:val="22"/>
          <w:lang w:val="en-US"/>
        </w:rPr>
        <w:t xml:space="preserve"> always</w:t>
      </w:r>
      <w:r w:rsidR="003F43DB" w:rsidRPr="002D2EC9">
        <w:rPr>
          <w:rFonts w:ascii="Helvetica" w:hAnsi="Helvetica" w:cs="Helvetica"/>
          <w:color w:val="000000" w:themeColor="text1"/>
          <w:sz w:val="22"/>
          <w:szCs w:val="22"/>
          <w:lang w:val="en-US"/>
        </w:rPr>
        <w:t xml:space="preserve"> </w:t>
      </w:r>
      <w:r w:rsidR="003D24C0">
        <w:rPr>
          <w:rFonts w:ascii="Helvetica" w:hAnsi="Helvetica" w:cs="Helvetica"/>
          <w:color w:val="000000" w:themeColor="text1"/>
          <w:sz w:val="22"/>
          <w:szCs w:val="22"/>
          <w:lang w:val="en-US"/>
        </w:rPr>
        <w:t>influence</w:t>
      </w:r>
      <w:r w:rsidR="00FA6E12">
        <w:rPr>
          <w:rFonts w:ascii="Helvetica" w:hAnsi="Helvetica" w:cs="Helvetica"/>
          <w:color w:val="000000" w:themeColor="text1"/>
          <w:sz w:val="22"/>
          <w:szCs w:val="22"/>
          <w:lang w:val="en-US"/>
        </w:rPr>
        <w:t xml:space="preserve"> fitness </w:t>
      </w:r>
      <w:r w:rsidR="003F43DB" w:rsidRPr="002D2EC9">
        <w:rPr>
          <w:rFonts w:ascii="Helvetica" w:hAnsi="Helvetica" w:cs="Helvetica"/>
          <w:color w:val="000000" w:themeColor="text1"/>
          <w:sz w:val="22"/>
          <w:szCs w:val="22"/>
          <w:lang w:val="en-US"/>
        </w:rPr>
        <w:t>(</w:t>
      </w:r>
      <w:proofErr w:type="spellStart"/>
      <w:r w:rsidR="003F43DB" w:rsidRPr="002D2EC9">
        <w:rPr>
          <w:rFonts w:ascii="Helvetica" w:hAnsi="Helvetica" w:cs="Helvetica"/>
          <w:color w:val="000000" w:themeColor="text1"/>
          <w:sz w:val="22"/>
          <w:szCs w:val="22"/>
          <w:lang w:val="en-US"/>
        </w:rPr>
        <w:t>Vatka</w:t>
      </w:r>
      <w:proofErr w:type="spellEnd"/>
      <w:r w:rsidR="003F43DB" w:rsidRPr="002D2EC9">
        <w:rPr>
          <w:rFonts w:ascii="Helvetica" w:hAnsi="Helvetica" w:cs="Helvetica"/>
          <w:color w:val="000000" w:themeColor="text1"/>
          <w:sz w:val="22"/>
          <w:szCs w:val="22"/>
          <w:lang w:val="en-US"/>
        </w:rPr>
        <w:t xml:space="preserve"> et al. 2011; </w:t>
      </w:r>
      <w:proofErr w:type="spellStart"/>
      <w:r w:rsidR="003F43DB" w:rsidRPr="002D2EC9">
        <w:rPr>
          <w:rFonts w:ascii="Helvetica" w:hAnsi="Helvetica" w:cs="Helvetica"/>
          <w:color w:val="000000" w:themeColor="text1"/>
          <w:sz w:val="22"/>
          <w:szCs w:val="22"/>
          <w:lang w:val="en-US"/>
        </w:rPr>
        <w:t>Burthe</w:t>
      </w:r>
      <w:proofErr w:type="spellEnd"/>
      <w:r w:rsidR="003F43DB" w:rsidRPr="002D2EC9">
        <w:rPr>
          <w:rFonts w:ascii="Helvetica" w:hAnsi="Helvetica" w:cs="Helvetica"/>
          <w:color w:val="000000" w:themeColor="text1"/>
          <w:sz w:val="22"/>
          <w:szCs w:val="22"/>
          <w:lang w:val="en-US"/>
        </w:rPr>
        <w:t xml:space="preserve"> et al. 2012</w:t>
      </w:r>
      <w:r w:rsidR="00E85BB5" w:rsidRPr="002D2EC9">
        <w:rPr>
          <w:rFonts w:ascii="Helvetica" w:hAnsi="Helvetica" w:cs="Helvetica"/>
          <w:color w:val="000000" w:themeColor="text1"/>
          <w:sz w:val="22"/>
          <w:szCs w:val="22"/>
          <w:lang w:val="en-US"/>
        </w:rPr>
        <w:t>)</w:t>
      </w:r>
      <w:r w:rsidR="00FA6E12">
        <w:rPr>
          <w:rFonts w:ascii="Helvetica" w:hAnsi="Helvetica" w:cs="Helvetica"/>
          <w:color w:val="000000" w:themeColor="text1"/>
          <w:sz w:val="22"/>
          <w:szCs w:val="22"/>
          <w:lang w:val="en-US"/>
        </w:rPr>
        <w:t xml:space="preserve"> or h</w:t>
      </w:r>
      <w:r w:rsidR="003D24C0">
        <w:rPr>
          <w:rFonts w:ascii="Helvetica" w:hAnsi="Helvetica" w:cs="Helvetica"/>
          <w:color w:val="000000" w:themeColor="text1"/>
          <w:sz w:val="22"/>
          <w:szCs w:val="22"/>
          <w:lang w:val="en-US"/>
        </w:rPr>
        <w:t>ave</w:t>
      </w:r>
      <w:r w:rsidR="00FA6E12">
        <w:rPr>
          <w:rFonts w:ascii="Helvetica" w:hAnsi="Helvetica" w:cs="Helvetica"/>
          <w:color w:val="000000" w:themeColor="text1"/>
          <w:sz w:val="22"/>
          <w:szCs w:val="22"/>
          <w:lang w:val="en-US"/>
        </w:rPr>
        <w:t xml:space="preserve"> consistent </w:t>
      </w:r>
      <w:r w:rsidR="003D24C0">
        <w:rPr>
          <w:rFonts w:ascii="Helvetica" w:hAnsi="Helvetica" w:cs="Helvetica"/>
          <w:color w:val="000000" w:themeColor="text1"/>
          <w:sz w:val="22"/>
          <w:szCs w:val="22"/>
          <w:lang w:val="en-US"/>
        </w:rPr>
        <w:t xml:space="preserve">demographic </w:t>
      </w:r>
      <w:r w:rsidR="00FA6E12">
        <w:rPr>
          <w:rFonts w:ascii="Helvetica" w:hAnsi="Helvetica" w:cs="Helvetica"/>
          <w:color w:val="000000" w:themeColor="text1"/>
          <w:sz w:val="22"/>
          <w:szCs w:val="22"/>
          <w:lang w:val="en-US"/>
        </w:rPr>
        <w:t>effects (e.g.</w:t>
      </w:r>
      <w:r w:rsidR="00005680">
        <w:rPr>
          <w:rFonts w:ascii="Helvetica" w:hAnsi="Helvetica" w:cs="Helvetica"/>
          <w:color w:val="000000" w:themeColor="text1"/>
          <w:sz w:val="22"/>
          <w:szCs w:val="22"/>
          <w:lang w:val="en-US"/>
        </w:rPr>
        <w:t xml:space="preserve"> Reed et al. 2013</w:t>
      </w:r>
      <w:r w:rsidR="00FA6E12">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w:t>
      </w:r>
      <w:r w:rsidR="00DE1A7D" w:rsidRPr="002D2EC9">
        <w:rPr>
          <w:rFonts w:ascii="Helvetica" w:hAnsi="Helvetica" w:cs="Helvetica"/>
          <w:color w:val="000000" w:themeColor="text1"/>
          <w:sz w:val="22"/>
          <w:szCs w:val="22"/>
          <w:lang w:val="en-US"/>
        </w:rPr>
        <w:t xml:space="preserve"> </w:t>
      </w:r>
      <w:r w:rsidR="00B663F7" w:rsidRPr="002D2EC9">
        <w:rPr>
          <w:rFonts w:ascii="Helvetica" w:hAnsi="Helvetica" w:cs="Helvetica"/>
          <w:color w:val="000000" w:themeColor="text1"/>
          <w:sz w:val="22"/>
          <w:szCs w:val="22"/>
          <w:lang w:val="en-US"/>
        </w:rPr>
        <w:t>Recent theoretical (</w:t>
      </w:r>
      <w:r w:rsidR="00F2115E" w:rsidRPr="002D2EC9">
        <w:rPr>
          <w:rFonts w:ascii="Helvetica" w:hAnsi="Helvetica" w:cs="Helvetica"/>
          <w:color w:val="000000" w:themeColor="text1"/>
          <w:sz w:val="22"/>
          <w:szCs w:val="22"/>
          <w:lang w:val="en-US"/>
        </w:rPr>
        <w:t xml:space="preserve">Johansson et al. 2015; </w:t>
      </w:r>
      <w:proofErr w:type="spellStart"/>
      <w:r w:rsidR="00F2115E" w:rsidRPr="002D2EC9">
        <w:rPr>
          <w:rFonts w:ascii="Helvetica" w:hAnsi="Helvetica" w:cs="Helvetica"/>
          <w:color w:val="000000" w:themeColor="text1"/>
          <w:sz w:val="22"/>
          <w:szCs w:val="22"/>
          <w:lang w:val="en-US"/>
        </w:rPr>
        <w:t>Bewick</w:t>
      </w:r>
      <w:proofErr w:type="spellEnd"/>
      <w:r w:rsidR="00F2115E" w:rsidRPr="002D2EC9">
        <w:rPr>
          <w:rFonts w:ascii="Helvetica" w:hAnsi="Helvetica" w:cs="Helvetica"/>
          <w:color w:val="000000" w:themeColor="text1"/>
          <w:sz w:val="22"/>
          <w:szCs w:val="22"/>
          <w:lang w:val="en-US"/>
        </w:rPr>
        <w:t xml:space="preserve"> et al. 2016</w:t>
      </w:r>
      <w:r w:rsidR="00B663F7" w:rsidRPr="002D2EC9">
        <w:rPr>
          <w:rFonts w:ascii="Helvetica" w:hAnsi="Helvetica" w:cs="Helvetica"/>
          <w:color w:val="000000" w:themeColor="text1"/>
          <w:sz w:val="22"/>
          <w:szCs w:val="22"/>
          <w:lang w:val="en-US"/>
        </w:rPr>
        <w:t>) and empirical studies (</w:t>
      </w:r>
      <w:r w:rsidR="00334E72" w:rsidRPr="002D2EC9">
        <w:rPr>
          <w:rFonts w:ascii="Helvetica" w:hAnsi="Helvetica" w:cs="Helvetica"/>
          <w:color w:val="000000" w:themeColor="text1"/>
          <w:sz w:val="22"/>
          <w:szCs w:val="22"/>
          <w:lang w:val="en-US"/>
        </w:rPr>
        <w:t xml:space="preserve">e.g. </w:t>
      </w:r>
      <w:proofErr w:type="spellStart"/>
      <w:r w:rsidR="00334E72" w:rsidRPr="002D2EC9">
        <w:rPr>
          <w:rFonts w:ascii="Helvetica" w:hAnsi="Helvetica" w:cs="Helvetica"/>
          <w:kern w:val="1"/>
          <w:sz w:val="22"/>
          <w:szCs w:val="22"/>
          <w:lang w:val="en-US"/>
        </w:rPr>
        <w:t>Samplonius</w:t>
      </w:r>
      <w:proofErr w:type="spellEnd"/>
      <w:r w:rsidR="00334E72" w:rsidRPr="002D2EC9">
        <w:rPr>
          <w:rFonts w:ascii="Helvetica" w:hAnsi="Helvetica" w:cs="Helvetica"/>
          <w:kern w:val="1"/>
          <w:sz w:val="22"/>
          <w:szCs w:val="22"/>
          <w:lang w:val="en-US"/>
        </w:rPr>
        <w:t xml:space="preserve"> et al. 2016</w:t>
      </w:r>
      <w:r w:rsidR="00B663F7" w:rsidRPr="002D2EC9">
        <w:rPr>
          <w:rFonts w:ascii="Helvetica" w:hAnsi="Helvetica" w:cs="Helvetica"/>
          <w:color w:val="000000" w:themeColor="text1"/>
          <w:sz w:val="22"/>
          <w:szCs w:val="22"/>
          <w:lang w:val="en-US"/>
        </w:rPr>
        <w:t>) based in single systems</w:t>
      </w:r>
      <w:ins w:id="13" w:author="Heather Kharouba" w:date="2019-10-23T14:23:00Z">
        <w:r w:rsidR="00200768">
          <w:rPr>
            <w:rFonts w:ascii="Helvetica" w:hAnsi="Helvetica" w:cs="Helvetica"/>
            <w:color w:val="000000" w:themeColor="text1"/>
            <w:sz w:val="22"/>
            <w:szCs w:val="22"/>
            <w:lang w:val="en-US"/>
          </w:rPr>
          <w:t>, as well as syntheses</w:t>
        </w:r>
      </w:ins>
      <w:r w:rsidR="00B663F7" w:rsidRPr="002D2EC9">
        <w:rPr>
          <w:rFonts w:ascii="Helvetica" w:hAnsi="Helvetica" w:cs="Helvetica"/>
          <w:color w:val="000000" w:themeColor="text1"/>
          <w:sz w:val="22"/>
          <w:szCs w:val="22"/>
          <w:lang w:val="en-US"/>
        </w:rPr>
        <w:t xml:space="preserve"> </w:t>
      </w:r>
      <w:ins w:id="14" w:author="Heather Kharouba" w:date="2019-10-23T14:23:00Z">
        <w:r w:rsidR="00200768">
          <w:rPr>
            <w:rFonts w:ascii="Helvetica" w:hAnsi="Helvetica" w:cs="Helvetica"/>
            <w:color w:val="000000" w:themeColor="text1"/>
            <w:sz w:val="22"/>
            <w:szCs w:val="22"/>
            <w:lang w:val="en-US"/>
          </w:rPr>
          <w:t xml:space="preserve">(e.g., </w:t>
        </w:r>
        <w:commentRangeStart w:id="15"/>
        <w:proofErr w:type="spellStart"/>
        <w:r w:rsidR="00200768">
          <w:rPr>
            <w:rFonts w:ascii="Helvetica" w:hAnsi="Helvetica" w:cs="Helvetica"/>
            <w:color w:val="000000" w:themeColor="text1"/>
            <w:sz w:val="22"/>
            <w:szCs w:val="22"/>
            <w:lang w:val="en-US"/>
          </w:rPr>
          <w:t>Gienapp</w:t>
        </w:r>
        <w:proofErr w:type="spellEnd"/>
        <w:r w:rsidR="00200768">
          <w:rPr>
            <w:rFonts w:ascii="Helvetica" w:hAnsi="Helvetica" w:cs="Helvetica"/>
            <w:color w:val="000000" w:themeColor="text1"/>
            <w:sz w:val="22"/>
            <w:szCs w:val="22"/>
            <w:lang w:val="en-US"/>
          </w:rPr>
          <w:t xml:space="preserve"> et al. 2014;</w:t>
        </w:r>
        <w:commentRangeEnd w:id="15"/>
        <w:r w:rsidR="00200768">
          <w:rPr>
            <w:rStyle w:val="CommentReference"/>
          </w:rPr>
          <w:commentReference w:id="15"/>
        </w:r>
        <w:r w:rsidR="00200768">
          <w:rPr>
            <w:rFonts w:ascii="Helvetica" w:hAnsi="Helvetica" w:cs="Helvetica"/>
            <w:color w:val="000000" w:themeColor="text1"/>
            <w:sz w:val="22"/>
            <w:szCs w:val="22"/>
            <w:lang w:val="en-US"/>
          </w:rPr>
          <w:t xml:space="preserve"> Thackeray et al. 2016) </w:t>
        </w:r>
      </w:ins>
      <w:r w:rsidR="00B663F7" w:rsidRPr="002D2EC9">
        <w:rPr>
          <w:rFonts w:ascii="Helvetica" w:hAnsi="Helvetica" w:cs="Helvetica"/>
          <w:color w:val="000000" w:themeColor="text1"/>
          <w:sz w:val="22"/>
          <w:szCs w:val="22"/>
          <w:lang w:val="en-US"/>
        </w:rPr>
        <w:t>have worked to improve predictions</w:t>
      </w:r>
      <w:ins w:id="16" w:author="Heather Kharouba" w:date="2019-10-21T21:08:00Z">
        <w:r w:rsidR="00CD3736">
          <w:rPr>
            <w:rFonts w:ascii="Helvetica" w:hAnsi="Helvetica" w:cs="Helvetica"/>
            <w:color w:val="000000" w:themeColor="text1"/>
            <w:sz w:val="22"/>
            <w:szCs w:val="22"/>
            <w:lang w:val="en-US"/>
          </w:rPr>
          <w:t xml:space="preserve"> about when</w:t>
        </w:r>
      </w:ins>
      <w:ins w:id="17" w:author="Heather Kharouba" w:date="2019-10-23T14:22:00Z">
        <w:r w:rsidR="00200768">
          <w:rPr>
            <w:rFonts w:ascii="Helvetica" w:hAnsi="Helvetica" w:cs="Helvetica"/>
            <w:color w:val="000000" w:themeColor="text1"/>
            <w:sz w:val="22"/>
            <w:szCs w:val="22"/>
            <w:lang w:val="en-US"/>
          </w:rPr>
          <w:t xml:space="preserve"> and why</w:t>
        </w:r>
      </w:ins>
      <w:ins w:id="18" w:author="Heather Kharouba" w:date="2019-10-21T21:08:00Z">
        <w:r w:rsidR="00CD3736">
          <w:rPr>
            <w:rFonts w:ascii="Helvetica" w:hAnsi="Helvetica" w:cs="Helvetica"/>
            <w:color w:val="000000" w:themeColor="text1"/>
            <w:sz w:val="22"/>
            <w:szCs w:val="22"/>
            <w:lang w:val="en-US"/>
          </w:rPr>
          <w:t xml:space="preserve"> these mismatches are likely to occur</w:t>
        </w:r>
      </w:ins>
      <w:del w:id="19" w:author="Heather Kharouba" w:date="2019-10-23T14:24:00Z">
        <w:r w:rsidR="00B663F7" w:rsidRPr="002D2EC9" w:rsidDel="00200768">
          <w:rPr>
            <w:rFonts w:ascii="Helvetica" w:hAnsi="Helvetica" w:cs="Helvetica"/>
            <w:color w:val="000000" w:themeColor="text1"/>
            <w:sz w:val="22"/>
            <w:szCs w:val="22"/>
            <w:lang w:val="en-US"/>
          </w:rPr>
          <w:delText xml:space="preserve"> </w:delText>
        </w:r>
        <w:r w:rsidR="00B663F7" w:rsidRPr="004F2FF0" w:rsidDel="00200768">
          <w:rPr>
            <w:rFonts w:ascii="Helvetica" w:hAnsi="Helvetica" w:cs="Helvetica"/>
            <w:strike/>
            <w:color w:val="000000" w:themeColor="text1"/>
            <w:sz w:val="22"/>
            <w:szCs w:val="22"/>
            <w:lang w:val="en-US"/>
            <w:rPrChange w:id="20" w:author="Heather Kharouba" w:date="2019-10-21T21:05:00Z">
              <w:rPr>
                <w:rFonts w:ascii="Helvetica" w:hAnsi="Helvetica" w:cs="Helvetica"/>
                <w:color w:val="000000" w:themeColor="text1"/>
                <w:sz w:val="22"/>
                <w:szCs w:val="22"/>
                <w:lang w:val="en-US"/>
              </w:rPr>
            </w:rPrChange>
          </w:rPr>
          <w:delText>and address diverse findings</w:delText>
        </w:r>
      </w:del>
      <w:r w:rsidR="00B663F7" w:rsidRPr="002D2EC9">
        <w:rPr>
          <w:rFonts w:ascii="Helvetica" w:hAnsi="Helvetica" w:cs="Helvetica"/>
          <w:color w:val="000000" w:themeColor="text1"/>
          <w:sz w:val="22"/>
          <w:szCs w:val="22"/>
          <w:lang w:val="en-US"/>
        </w:rPr>
        <w:t>.</w:t>
      </w:r>
      <w:del w:id="21" w:author="Heather Kharouba" w:date="2019-10-23T14:23:00Z">
        <w:r w:rsidR="00B663F7" w:rsidRPr="002D2EC9" w:rsidDel="00200768">
          <w:rPr>
            <w:rFonts w:ascii="Helvetica" w:hAnsi="Helvetica" w:cs="Helvetica"/>
            <w:color w:val="000000" w:themeColor="text1"/>
            <w:sz w:val="22"/>
            <w:szCs w:val="22"/>
            <w:lang w:val="en-US"/>
          </w:rPr>
          <w:delText xml:space="preserve"> </w:delText>
        </w:r>
        <w:r w:rsidR="007A6FCE" w:rsidDel="00200768">
          <w:rPr>
            <w:rFonts w:ascii="Helvetica" w:hAnsi="Helvetica" w:cs="Helvetica"/>
            <w:color w:val="000000" w:themeColor="text1"/>
            <w:sz w:val="22"/>
            <w:szCs w:val="22"/>
            <w:lang w:val="en-US"/>
          </w:rPr>
          <w:delText>Moreover, r</w:delText>
        </w:r>
        <w:r w:rsidR="004011B9" w:rsidDel="00200768">
          <w:rPr>
            <w:rFonts w:ascii="Helvetica" w:hAnsi="Helvetica" w:cs="Helvetica"/>
            <w:color w:val="000000" w:themeColor="text1"/>
            <w:sz w:val="22"/>
            <w:szCs w:val="22"/>
            <w:lang w:val="en-US"/>
          </w:rPr>
          <w:delText xml:space="preserve">ecent work has improved our understanding about when and where </w:delText>
        </w:r>
        <w:r w:rsidR="00D74ABA" w:rsidDel="00200768">
          <w:rPr>
            <w:rFonts w:ascii="Helvetica" w:hAnsi="Helvetica" w:cs="Helvetica"/>
            <w:color w:val="000000" w:themeColor="text1"/>
            <w:sz w:val="22"/>
            <w:szCs w:val="22"/>
            <w:lang w:val="en-US"/>
          </w:rPr>
          <w:delText>mismatch</w:delText>
        </w:r>
        <w:r w:rsidR="00A72668" w:rsidDel="00200768">
          <w:rPr>
            <w:rFonts w:ascii="Helvetica" w:hAnsi="Helvetica" w:cs="Helvetica"/>
            <w:color w:val="000000" w:themeColor="text1"/>
            <w:sz w:val="22"/>
            <w:szCs w:val="22"/>
            <w:lang w:val="en-US"/>
          </w:rPr>
          <w:delText>es</w:delText>
        </w:r>
        <w:r w:rsidR="00D74ABA" w:rsidDel="00200768">
          <w:rPr>
            <w:rFonts w:ascii="Helvetica" w:hAnsi="Helvetica" w:cs="Helvetica"/>
            <w:color w:val="000000" w:themeColor="text1"/>
            <w:sz w:val="22"/>
            <w:szCs w:val="22"/>
            <w:lang w:val="en-US"/>
          </w:rPr>
          <w:delText xml:space="preserve"> </w:delText>
        </w:r>
        <w:r w:rsidR="004011B9" w:rsidDel="00200768">
          <w:rPr>
            <w:rFonts w:ascii="Helvetica" w:hAnsi="Helvetica" w:cs="Helvetica"/>
            <w:color w:val="000000" w:themeColor="text1"/>
            <w:sz w:val="22"/>
            <w:szCs w:val="22"/>
            <w:lang w:val="en-US"/>
          </w:rPr>
          <w:delText>are likely to occur (e.g.</w:delText>
        </w:r>
        <w:r w:rsidR="00250AA6" w:rsidDel="00200768">
          <w:rPr>
            <w:rFonts w:ascii="Helvetica" w:hAnsi="Helvetica" w:cs="Helvetica"/>
            <w:color w:val="000000" w:themeColor="text1"/>
            <w:sz w:val="22"/>
            <w:szCs w:val="22"/>
            <w:lang w:val="en-US"/>
          </w:rPr>
          <w:delText>,</w:delText>
        </w:r>
        <w:r w:rsidR="004011B9" w:rsidDel="00200768">
          <w:rPr>
            <w:rFonts w:ascii="Helvetica" w:hAnsi="Helvetica" w:cs="Helvetica"/>
            <w:color w:val="000000" w:themeColor="text1"/>
            <w:sz w:val="22"/>
            <w:szCs w:val="22"/>
            <w:lang w:val="en-US"/>
          </w:rPr>
          <w:delText xml:space="preserve"> </w:delText>
        </w:r>
        <w:r w:rsidR="006133F7" w:rsidDel="00200768">
          <w:rPr>
            <w:rFonts w:ascii="Helvetica" w:hAnsi="Helvetica" w:cs="Helvetica"/>
            <w:color w:val="000000" w:themeColor="text1"/>
            <w:sz w:val="22"/>
            <w:szCs w:val="22"/>
            <w:lang w:val="en-US"/>
          </w:rPr>
          <w:delText>Gienapp</w:delText>
        </w:r>
        <w:r w:rsidR="004011B9" w:rsidDel="00200768">
          <w:rPr>
            <w:rFonts w:ascii="Helvetica" w:hAnsi="Helvetica" w:cs="Helvetica"/>
            <w:color w:val="000000" w:themeColor="text1"/>
            <w:sz w:val="22"/>
            <w:szCs w:val="22"/>
            <w:lang w:val="en-US"/>
          </w:rPr>
          <w:delText xml:space="preserve"> et al. 2014; Thackeray et al. 2016).</w:delText>
        </w:r>
      </w:del>
      <w:r w:rsidR="004011B9">
        <w:rPr>
          <w:rFonts w:ascii="Helvetica" w:hAnsi="Helvetica" w:cs="Helvetica"/>
          <w:color w:val="000000" w:themeColor="text1"/>
          <w:sz w:val="22"/>
          <w:szCs w:val="22"/>
          <w:lang w:val="en-US"/>
        </w:rPr>
        <w:t xml:space="preserve"> </w:t>
      </w:r>
      <w:r w:rsidR="00B663F7" w:rsidRPr="002D2EC9">
        <w:rPr>
          <w:rFonts w:ascii="Helvetica" w:hAnsi="Helvetica" w:cs="Helvetica"/>
          <w:color w:val="000000" w:themeColor="text1"/>
          <w:sz w:val="22"/>
          <w:szCs w:val="22"/>
          <w:lang w:val="en-US"/>
        </w:rPr>
        <w:t>Yet—while there</w:t>
      </w:r>
      <w:r w:rsidR="00DE1A7D" w:rsidRPr="002D2EC9">
        <w:rPr>
          <w:rFonts w:ascii="Helvetica" w:hAnsi="Helvetica" w:cs="Helvetica"/>
          <w:color w:val="000000" w:themeColor="text1"/>
          <w:sz w:val="22"/>
          <w:szCs w:val="22"/>
          <w:lang w:val="en-US"/>
        </w:rPr>
        <w:t xml:space="preserve"> is general agreement that</w:t>
      </w:r>
      <w:r w:rsidR="00694F59"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p</w:t>
      </w:r>
      <w:r w:rsidR="002A35E4" w:rsidRPr="002D2EC9">
        <w:rPr>
          <w:rFonts w:ascii="Helvetica" w:hAnsi="Helvetica" w:cs="Helvetica"/>
          <w:color w:val="000000" w:themeColor="text1"/>
          <w:sz w:val="22"/>
          <w:szCs w:val="22"/>
          <w:lang w:val="en-US"/>
        </w:rPr>
        <w:t>redicting</w:t>
      </w:r>
      <w:r w:rsidR="00DE1A7D" w:rsidRPr="002D2EC9">
        <w:rPr>
          <w:rFonts w:ascii="Helvetica" w:hAnsi="Helvetica" w:cs="Helvetica"/>
          <w:color w:val="000000" w:themeColor="text1"/>
          <w:sz w:val="22"/>
          <w:szCs w:val="22"/>
          <w:lang w:val="en-US"/>
        </w:rPr>
        <w:t xml:space="preserve"> </w:t>
      </w:r>
      <w:proofErr w:type="spellStart"/>
      <w:r w:rsidR="00DE1A7D" w:rsidRPr="002D2EC9">
        <w:rPr>
          <w:rFonts w:ascii="Helvetica" w:hAnsi="Helvetica" w:cs="Helvetica"/>
          <w:color w:val="000000" w:themeColor="text1"/>
          <w:sz w:val="22"/>
          <w:szCs w:val="22"/>
          <w:lang w:val="en-US"/>
        </w:rPr>
        <w:t>phenological</w:t>
      </w:r>
      <w:proofErr w:type="spellEnd"/>
      <w:r w:rsidR="00DE1A7D" w:rsidRPr="002D2EC9">
        <w:rPr>
          <w:rFonts w:ascii="Helvetica" w:hAnsi="Helvetica" w:cs="Helvetica"/>
          <w:color w:val="000000" w:themeColor="text1"/>
          <w:sz w:val="22"/>
          <w:szCs w:val="22"/>
          <w:lang w:val="en-US"/>
        </w:rPr>
        <w:t xml:space="preserve"> mismatch is</w:t>
      </w:r>
      <w:r w:rsidR="002A35E4" w:rsidRPr="002D2EC9">
        <w:rPr>
          <w:rFonts w:ascii="Helvetica" w:hAnsi="Helvetica" w:cs="Helvetica"/>
          <w:color w:val="000000" w:themeColor="text1"/>
          <w:sz w:val="22"/>
          <w:szCs w:val="22"/>
          <w:lang w:val="en-US"/>
        </w:rPr>
        <w:t xml:space="preserve"> </w:t>
      </w:r>
      <w:r w:rsidR="00F12DA8" w:rsidRPr="002D2EC9">
        <w:rPr>
          <w:rFonts w:ascii="Helvetica" w:hAnsi="Helvetica" w:cs="Helvetica"/>
          <w:color w:val="000000" w:themeColor="text1"/>
          <w:sz w:val="22"/>
          <w:szCs w:val="22"/>
          <w:lang w:val="en-US"/>
        </w:rPr>
        <w:t>critical</w:t>
      </w:r>
      <w:r w:rsidR="002A35E4" w:rsidRPr="002D2EC9">
        <w:rPr>
          <w:rFonts w:ascii="Helvetica" w:hAnsi="Helvetica" w:cs="Helvetica"/>
          <w:color w:val="000000" w:themeColor="text1"/>
          <w:sz w:val="22"/>
          <w:szCs w:val="22"/>
          <w:lang w:val="en-US"/>
        </w:rPr>
        <w:t xml:space="preserve"> </w:t>
      </w:r>
      <w:r w:rsidR="00853314" w:rsidRPr="002D2EC9">
        <w:rPr>
          <w:rFonts w:ascii="Helvetica" w:hAnsi="Helvetica" w:cs="Helvetica"/>
          <w:color w:val="000000" w:themeColor="text1"/>
          <w:sz w:val="22"/>
          <w:szCs w:val="22"/>
          <w:lang w:val="en-US"/>
        </w:rPr>
        <w:t xml:space="preserve">for determining </w:t>
      </w:r>
      <w:del w:id="22" w:author="Heather Kharouba" w:date="2019-11-05T10:18:00Z">
        <w:r w:rsidR="00853314" w:rsidRPr="002D2EC9" w:rsidDel="00C62372">
          <w:rPr>
            <w:rFonts w:ascii="Helvetica" w:hAnsi="Helvetica" w:cs="Helvetica"/>
            <w:color w:val="000000" w:themeColor="text1"/>
            <w:sz w:val="22"/>
            <w:szCs w:val="22"/>
            <w:lang w:val="en-US"/>
          </w:rPr>
          <w:delText>the extent to which</w:delText>
        </w:r>
      </w:del>
      <w:ins w:id="23" w:author="Heather Kharouba" w:date="2019-11-05T10:18:00Z">
        <w:r w:rsidR="00C62372">
          <w:rPr>
            <w:rFonts w:ascii="Helvetica" w:hAnsi="Helvetica" w:cs="Helvetica"/>
            <w:color w:val="000000" w:themeColor="text1"/>
            <w:sz w:val="22"/>
            <w:szCs w:val="22"/>
            <w:lang w:val="en-US"/>
          </w:rPr>
          <w:t>how</w:t>
        </w:r>
      </w:ins>
      <w:r w:rsidR="00853314" w:rsidRPr="002D2EC9">
        <w:rPr>
          <w:rFonts w:ascii="Helvetica" w:hAnsi="Helvetica" w:cs="Helvetica"/>
          <w:color w:val="000000" w:themeColor="text1"/>
          <w:sz w:val="22"/>
          <w:szCs w:val="22"/>
          <w:lang w:val="en-US"/>
        </w:rPr>
        <w:t xml:space="preserve"> pair-wise species interactions, communities, and ecosystem function (e.g. pollination) will be affe</w:t>
      </w:r>
      <w:r w:rsidR="00DE1A7D" w:rsidRPr="002D2EC9">
        <w:rPr>
          <w:rFonts w:ascii="Helvetica" w:hAnsi="Helvetica" w:cs="Helvetica"/>
          <w:color w:val="000000" w:themeColor="text1"/>
          <w:sz w:val="22"/>
          <w:szCs w:val="22"/>
          <w:lang w:val="en-US"/>
        </w:rPr>
        <w:t>cted by climate change</w:t>
      </w:r>
      <w:r w:rsidR="00B663F7" w:rsidRPr="002D2EC9">
        <w:rPr>
          <w:rFonts w:ascii="Helvetica" w:hAnsi="Helvetica" w:cs="Helvetica"/>
          <w:color w:val="000000" w:themeColor="text1"/>
          <w:sz w:val="22"/>
          <w:szCs w:val="22"/>
          <w:lang w:val="en-US"/>
        </w:rPr>
        <w:t xml:space="preserve">—we still have no </w:t>
      </w:r>
      <w:del w:id="24" w:author="Heather Kharouba" w:date="2019-10-23T14:24:00Z">
        <w:r w:rsidR="00BD734C" w:rsidDel="00200768">
          <w:rPr>
            <w:rFonts w:ascii="Helvetica" w:hAnsi="Helvetica" w:cs="Helvetica"/>
            <w:color w:val="000000" w:themeColor="text1"/>
            <w:sz w:val="22"/>
            <w:szCs w:val="22"/>
            <w:lang w:val="en-US"/>
          </w:rPr>
          <w:delText xml:space="preserve">general </w:delText>
        </w:r>
      </w:del>
      <w:del w:id="25" w:author="Heather Kharouba" w:date="2019-10-23T14:25:00Z">
        <w:r w:rsidR="00BD734C" w:rsidDel="00200768">
          <w:rPr>
            <w:rFonts w:ascii="Helvetica" w:hAnsi="Helvetica" w:cs="Helvetica"/>
            <w:color w:val="000000" w:themeColor="text1"/>
            <w:sz w:val="22"/>
            <w:szCs w:val="22"/>
            <w:lang w:val="en-US"/>
          </w:rPr>
          <w:delText xml:space="preserve">framework </w:delText>
        </w:r>
        <w:r w:rsidR="00B663F7" w:rsidRPr="002D2EC9" w:rsidDel="00200768">
          <w:rPr>
            <w:rFonts w:ascii="Helvetica" w:hAnsi="Helvetica" w:cs="Helvetica"/>
            <w:color w:val="000000" w:themeColor="text1"/>
            <w:sz w:val="22"/>
            <w:szCs w:val="22"/>
            <w:lang w:val="en-US"/>
          </w:rPr>
          <w:delText>to</w:delText>
        </w:r>
      </w:del>
      <w:ins w:id="26" w:author="Heather Kharouba" w:date="2019-10-23T14:30:00Z">
        <w:r w:rsidR="00846677">
          <w:rPr>
            <w:rFonts w:ascii="Helvetica" w:hAnsi="Helvetica" w:cs="Helvetica"/>
            <w:color w:val="000000" w:themeColor="text1"/>
            <w:sz w:val="22"/>
            <w:szCs w:val="22"/>
            <w:lang w:val="en-US"/>
          </w:rPr>
          <w:t>framework to</w:t>
        </w:r>
      </w:ins>
      <w:r w:rsidR="00B663F7" w:rsidRPr="002D2EC9">
        <w:rPr>
          <w:rFonts w:ascii="Helvetica" w:hAnsi="Helvetica" w:cs="Helvetica"/>
          <w:color w:val="000000" w:themeColor="text1"/>
          <w:sz w:val="22"/>
          <w:szCs w:val="22"/>
          <w:lang w:val="en-US"/>
        </w:rPr>
        <w:t xml:space="preserve"> </w:t>
      </w:r>
      <w:ins w:id="27" w:author="Heather Kharouba" w:date="2019-10-23T14:25:00Z">
        <w:r w:rsidR="00200768">
          <w:rPr>
            <w:rFonts w:ascii="Helvetica" w:hAnsi="Helvetica" w:cs="Helvetica"/>
            <w:color w:val="000000" w:themeColor="text1"/>
            <w:sz w:val="22"/>
            <w:szCs w:val="22"/>
            <w:lang w:val="en-US"/>
          </w:rPr>
          <w:t xml:space="preserve">discriminate between systems </w:t>
        </w:r>
      </w:ins>
      <w:ins w:id="28" w:author="Heather Kharouba" w:date="2019-10-23T14:26:00Z">
        <w:r w:rsidR="00200768">
          <w:rPr>
            <w:rFonts w:ascii="Helvetica" w:hAnsi="Helvetica" w:cs="Helvetica"/>
            <w:color w:val="000000" w:themeColor="text1"/>
            <w:sz w:val="22"/>
            <w:szCs w:val="22"/>
            <w:lang w:val="en-US"/>
          </w:rPr>
          <w:t xml:space="preserve">where </w:t>
        </w:r>
      </w:ins>
      <w:ins w:id="29" w:author="Heather Kharouba" w:date="2019-11-05T10:18:00Z">
        <w:r w:rsidR="00C62372">
          <w:rPr>
            <w:rFonts w:ascii="Helvetica" w:hAnsi="Helvetica" w:cs="Helvetica"/>
            <w:color w:val="000000" w:themeColor="text1"/>
            <w:sz w:val="22"/>
            <w:szCs w:val="22"/>
            <w:lang w:val="en-US"/>
          </w:rPr>
          <w:t>these</w:t>
        </w:r>
      </w:ins>
      <w:ins w:id="30" w:author="Heather Kharouba" w:date="2019-10-23T14:26:00Z">
        <w:r w:rsidR="00200768">
          <w:rPr>
            <w:rFonts w:ascii="Helvetica" w:hAnsi="Helvetica" w:cs="Helvetica"/>
            <w:color w:val="000000" w:themeColor="text1"/>
            <w:sz w:val="22"/>
            <w:szCs w:val="22"/>
            <w:lang w:val="en-US"/>
          </w:rPr>
          <w:t xml:space="preserve"> mismatches</w:t>
        </w:r>
      </w:ins>
      <w:del w:id="31" w:author="Heather Kharouba" w:date="2019-10-23T14:26:00Z">
        <w:r w:rsidR="00B663F7" w:rsidRPr="002D2EC9" w:rsidDel="00200768">
          <w:rPr>
            <w:rFonts w:ascii="Helvetica" w:hAnsi="Helvetica" w:cs="Helvetica"/>
            <w:color w:val="000000" w:themeColor="text1"/>
            <w:sz w:val="22"/>
            <w:szCs w:val="22"/>
            <w:lang w:val="en-US"/>
          </w:rPr>
          <w:delText>predict the outcomes of shifts in phenological synchrony</w:delText>
        </w:r>
      </w:del>
      <w:r w:rsidR="00B663F7" w:rsidRPr="002D2EC9">
        <w:rPr>
          <w:rFonts w:ascii="Helvetica" w:hAnsi="Helvetica" w:cs="Helvetica"/>
          <w:color w:val="000000" w:themeColor="text1"/>
          <w:sz w:val="22"/>
          <w:szCs w:val="22"/>
          <w:lang w:val="en-US"/>
        </w:rPr>
        <w:t xml:space="preserve"> </w:t>
      </w:r>
      <w:del w:id="32" w:author="Heather Kharouba" w:date="2019-11-05T10:18:00Z">
        <w:r w:rsidR="00B663F7" w:rsidRPr="002D2EC9" w:rsidDel="00C62372">
          <w:rPr>
            <w:rFonts w:ascii="Helvetica" w:hAnsi="Helvetica" w:cs="Helvetica"/>
            <w:color w:val="000000" w:themeColor="text1"/>
            <w:sz w:val="22"/>
            <w:szCs w:val="22"/>
            <w:lang w:val="en-US"/>
          </w:rPr>
          <w:delText>due to climate change</w:delText>
        </w:r>
      </w:del>
      <w:ins w:id="33" w:author="Heather Kharouba" w:date="2019-10-23T14:26:00Z">
        <w:r w:rsidR="00200768">
          <w:rPr>
            <w:rFonts w:ascii="Helvetica" w:hAnsi="Helvetica" w:cs="Helvetica"/>
            <w:color w:val="000000" w:themeColor="text1"/>
            <w:sz w:val="22"/>
            <w:szCs w:val="22"/>
            <w:lang w:val="en-US"/>
          </w:rPr>
          <w:t>are likely to occur or not</w:t>
        </w:r>
      </w:ins>
      <w:r w:rsidR="00DE1A7D" w:rsidRPr="002D2EC9">
        <w:rPr>
          <w:rFonts w:ascii="Helvetica" w:hAnsi="Helvetica" w:cs="Helvetica"/>
          <w:color w:val="000000" w:themeColor="text1"/>
          <w:sz w:val="22"/>
          <w:szCs w:val="22"/>
          <w:lang w:val="en-US"/>
        </w:rPr>
        <w:t xml:space="preserve">. </w:t>
      </w:r>
    </w:p>
    <w:p w14:paraId="74500739" w14:textId="213E1992" w:rsidR="00D35090" w:rsidRPr="002D2EC9" w:rsidDel="00E516B3"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34" w:author="Heather Kharouba" w:date="2019-10-23T14:33:00Z"/>
          <w:rFonts w:ascii="Helvetica" w:hAnsi="Helvetica" w:cs="Helvetica"/>
          <w:sz w:val="22"/>
          <w:szCs w:val="22"/>
          <w:lang w:val="en-US"/>
        </w:rPr>
      </w:pPr>
      <w:r w:rsidRPr="002D2EC9">
        <w:rPr>
          <w:rFonts w:ascii="Helvetica" w:hAnsi="Helvetica" w:cs="Helvetica"/>
          <w:sz w:val="22"/>
          <w:szCs w:val="22"/>
          <w:lang w:val="en-US"/>
        </w:rPr>
        <w:tab/>
      </w:r>
      <w:r w:rsidR="009E2ACD" w:rsidRPr="002D2EC9">
        <w:rPr>
          <w:rFonts w:ascii="Helvetica" w:hAnsi="Helvetica" w:cs="Helvetica"/>
          <w:sz w:val="22"/>
          <w:szCs w:val="22"/>
          <w:lang w:val="en-US"/>
        </w:rPr>
        <w:t>Here, w</w:t>
      </w:r>
      <w:r w:rsidR="00694F59" w:rsidRPr="002D2EC9">
        <w:rPr>
          <w:rFonts w:ascii="Helvetica" w:hAnsi="Helvetica" w:cs="Helvetica"/>
          <w:sz w:val="22"/>
          <w:szCs w:val="22"/>
          <w:lang w:val="en-US"/>
        </w:rPr>
        <w:t xml:space="preserve">e argue that </w:t>
      </w:r>
      <w:r w:rsidR="00055122" w:rsidRPr="002D2EC9">
        <w:rPr>
          <w:rFonts w:ascii="Helvetica" w:hAnsi="Helvetica" w:cs="Helvetica"/>
          <w:sz w:val="22"/>
          <w:szCs w:val="22"/>
          <w:lang w:val="en-US"/>
        </w:rPr>
        <w:t xml:space="preserve">much </w:t>
      </w:r>
      <w:r w:rsidR="00694F59" w:rsidRPr="002D2EC9">
        <w:rPr>
          <w:rFonts w:ascii="Helvetica" w:hAnsi="Helvetica" w:cs="Helvetica"/>
          <w:sz w:val="22"/>
          <w:szCs w:val="22"/>
          <w:lang w:val="en-US"/>
        </w:rPr>
        <w:t xml:space="preserve">of the difficulty in predicting </w:t>
      </w:r>
      <w:del w:id="35" w:author="Heather Kharouba" w:date="2019-11-05T10:19:00Z">
        <w:r w:rsidR="00694F59" w:rsidRPr="002D2EC9" w:rsidDel="00C62372">
          <w:rPr>
            <w:rFonts w:ascii="Helvetica" w:hAnsi="Helvetica" w:cs="Helvetica"/>
            <w:sz w:val="22"/>
            <w:szCs w:val="22"/>
            <w:lang w:val="en-US"/>
          </w:rPr>
          <w:delText xml:space="preserve">the consequences of </w:delText>
        </w:r>
      </w:del>
      <w:r w:rsidR="00694F59" w:rsidRPr="002D2EC9">
        <w:rPr>
          <w:rFonts w:ascii="Helvetica" w:hAnsi="Helvetica" w:cs="Helvetica"/>
          <w:sz w:val="22"/>
          <w:szCs w:val="22"/>
          <w:lang w:val="en-US"/>
        </w:rPr>
        <w:t xml:space="preserve">climate change-driven </w:t>
      </w:r>
      <w:del w:id="36" w:author="Heather Kharouba" w:date="2019-11-05T10:19:00Z">
        <w:r w:rsidR="00694F59" w:rsidRPr="002D2EC9" w:rsidDel="00C62372">
          <w:rPr>
            <w:rFonts w:ascii="Helvetica" w:hAnsi="Helvetica" w:cs="Helvetica"/>
            <w:sz w:val="22"/>
            <w:szCs w:val="22"/>
            <w:lang w:val="en-US"/>
          </w:rPr>
          <w:delText>shifts in synchrony</w:delText>
        </w:r>
      </w:del>
      <w:proofErr w:type="spellStart"/>
      <w:ins w:id="37" w:author="Heather Kharouba" w:date="2019-11-05T10:19:00Z">
        <w:r w:rsidR="00C62372">
          <w:rPr>
            <w:rFonts w:ascii="Helvetica" w:hAnsi="Helvetica" w:cs="Helvetica"/>
            <w:sz w:val="22"/>
            <w:szCs w:val="22"/>
            <w:lang w:val="en-US"/>
          </w:rPr>
          <w:t>phenological</w:t>
        </w:r>
        <w:proofErr w:type="spellEnd"/>
        <w:r w:rsidR="00C62372">
          <w:rPr>
            <w:rFonts w:ascii="Helvetica" w:hAnsi="Helvetica" w:cs="Helvetica"/>
            <w:sz w:val="22"/>
            <w:szCs w:val="22"/>
            <w:lang w:val="en-US"/>
          </w:rPr>
          <w:t xml:space="preserve"> mismatch</w:t>
        </w:r>
      </w:ins>
      <w:r w:rsidR="00694F59" w:rsidRPr="002D2EC9">
        <w:rPr>
          <w:rFonts w:ascii="Helvetica" w:hAnsi="Helvetica" w:cs="Helvetica"/>
          <w:sz w:val="22"/>
          <w:szCs w:val="22"/>
          <w:lang w:val="en-US"/>
        </w:rPr>
        <w:t xml:space="preserve"> is </w:t>
      </w:r>
      <w:r w:rsidR="0083261A" w:rsidRPr="002D2EC9">
        <w:rPr>
          <w:rFonts w:ascii="Helvetica" w:hAnsi="Helvetica" w:cs="Helvetica"/>
          <w:sz w:val="22"/>
          <w:szCs w:val="22"/>
          <w:lang w:val="en-US"/>
        </w:rPr>
        <w:t xml:space="preserve">due to </w:t>
      </w:r>
      <w:proofErr w:type="gramStart"/>
      <w:r w:rsidR="00A47CA5" w:rsidRPr="002D2EC9">
        <w:rPr>
          <w:rFonts w:ascii="Helvetica" w:hAnsi="Helvetica" w:cs="Helvetica"/>
          <w:sz w:val="22"/>
          <w:szCs w:val="22"/>
          <w:lang w:val="en-US"/>
        </w:rPr>
        <w:t xml:space="preserve">a </w:t>
      </w:r>
      <w:r w:rsidR="00694F59" w:rsidRPr="002D2EC9">
        <w:rPr>
          <w:rFonts w:ascii="Helvetica" w:hAnsi="Helvetica" w:cs="Helvetica"/>
          <w:sz w:val="22"/>
          <w:szCs w:val="22"/>
          <w:lang w:val="en-US"/>
        </w:rPr>
        <w:t>disconnect</w:t>
      </w:r>
      <w:proofErr w:type="gramEnd"/>
      <w:r w:rsidR="00694F59" w:rsidRPr="002D2EC9">
        <w:rPr>
          <w:rFonts w:ascii="Helvetica" w:hAnsi="Helvetica" w:cs="Helvetica"/>
          <w:sz w:val="22"/>
          <w:szCs w:val="22"/>
          <w:lang w:val="en-US"/>
        </w:rPr>
        <w:t xml:space="preserve"> between ecological theory and current </w:t>
      </w:r>
      <w:r w:rsidR="00342BFE" w:rsidRPr="002D2EC9">
        <w:rPr>
          <w:rFonts w:ascii="Helvetica" w:hAnsi="Helvetica" w:cs="Helvetica"/>
          <w:sz w:val="22"/>
          <w:szCs w:val="22"/>
          <w:lang w:val="en-US"/>
        </w:rPr>
        <w:t xml:space="preserve">empirical </w:t>
      </w:r>
      <w:r w:rsidR="00694F59" w:rsidRPr="002D2EC9">
        <w:rPr>
          <w:rFonts w:ascii="Helvetica" w:hAnsi="Helvetica" w:cs="Helvetica"/>
          <w:sz w:val="22"/>
          <w:szCs w:val="22"/>
          <w:lang w:val="en-US"/>
        </w:rPr>
        <w:t>approach</w:t>
      </w:r>
      <w:r w:rsidR="007C43E5" w:rsidRPr="002D2EC9">
        <w:rPr>
          <w:rFonts w:ascii="Helvetica" w:hAnsi="Helvetica" w:cs="Helvetica"/>
          <w:sz w:val="22"/>
          <w:szCs w:val="22"/>
          <w:lang w:val="en-US"/>
        </w:rPr>
        <w:t>es</w:t>
      </w:r>
      <w:del w:id="38" w:author="Heather Kharouba" w:date="2019-11-05T10:19:00Z">
        <w:r w:rsidR="007072DA" w:rsidRPr="002D2EC9" w:rsidDel="00C62372">
          <w:rPr>
            <w:rFonts w:ascii="Helvetica" w:hAnsi="Helvetica" w:cs="Helvetica"/>
            <w:sz w:val="22"/>
            <w:szCs w:val="22"/>
            <w:lang w:val="en-US"/>
          </w:rPr>
          <w:delText xml:space="preserve"> </w:delText>
        </w:r>
        <w:r w:rsidR="006B1804" w:rsidRPr="002D2EC9" w:rsidDel="00C62372">
          <w:rPr>
            <w:rFonts w:ascii="Helvetica" w:hAnsi="Helvetica" w:cs="Helvetica"/>
            <w:sz w:val="22"/>
            <w:szCs w:val="22"/>
            <w:lang w:val="en-US"/>
          </w:rPr>
          <w:delText>used</w:delText>
        </w:r>
        <w:r w:rsidR="00147A18" w:rsidRPr="002D2EC9" w:rsidDel="00C62372">
          <w:rPr>
            <w:rFonts w:ascii="Helvetica" w:hAnsi="Helvetica" w:cs="Helvetica"/>
            <w:sz w:val="22"/>
            <w:szCs w:val="22"/>
            <w:lang w:val="en-US"/>
          </w:rPr>
          <w:delText xml:space="preserve"> in </w:delText>
        </w:r>
        <w:r w:rsidR="007072DA" w:rsidRPr="002D2EC9" w:rsidDel="00C62372">
          <w:rPr>
            <w:rFonts w:ascii="Helvetica" w:hAnsi="Helvetica" w:cs="Helvetica"/>
            <w:sz w:val="22"/>
            <w:szCs w:val="22"/>
            <w:lang w:val="en-US"/>
          </w:rPr>
          <w:delText>studies of phenological mismatch</w:delText>
        </w:r>
        <w:r w:rsidR="00E05078" w:rsidDel="00C62372">
          <w:rPr>
            <w:rFonts w:ascii="Helvetica" w:hAnsi="Helvetica" w:cs="Helvetica"/>
            <w:sz w:val="22"/>
            <w:szCs w:val="22"/>
            <w:lang w:val="en-US"/>
          </w:rPr>
          <w:delText xml:space="preserve"> in much of the literature currently</w:delText>
        </w:r>
      </w:del>
      <w:r w:rsidR="00694F59" w:rsidRPr="002D2EC9">
        <w:rPr>
          <w:rFonts w:ascii="Helvetica" w:hAnsi="Helvetica" w:cs="Helvetica"/>
          <w:sz w:val="22"/>
          <w:szCs w:val="22"/>
          <w:lang w:val="en-US"/>
        </w:rPr>
        <w:t>.</w:t>
      </w:r>
      <w:r w:rsidR="002A38E7" w:rsidRPr="002D2EC9">
        <w:rPr>
          <w:rFonts w:ascii="Helvetica" w:hAnsi="Helvetica" w:cs="Helvetica"/>
          <w:sz w:val="22"/>
          <w:szCs w:val="22"/>
          <w:lang w:val="en-US"/>
        </w:rPr>
        <w:t xml:space="preserve"> </w:t>
      </w:r>
      <w:del w:id="39" w:author="Heather Kharouba" w:date="2019-10-23T14:33:00Z">
        <w:r w:rsidR="009B596D" w:rsidDel="00E516B3">
          <w:rPr>
            <w:rFonts w:ascii="Helvetica" w:hAnsi="Helvetica" w:cs="Helvetica"/>
            <w:sz w:val="22"/>
            <w:szCs w:val="22"/>
            <w:lang w:val="en-US"/>
          </w:rPr>
          <w:delText xml:space="preserve">We </w:delText>
        </w:r>
        <w:r w:rsidR="00E05078" w:rsidDel="00E516B3">
          <w:rPr>
            <w:rFonts w:ascii="Helvetica" w:hAnsi="Helvetica" w:cs="Helvetica"/>
            <w:sz w:val="22"/>
            <w:szCs w:val="22"/>
            <w:lang w:val="en-US"/>
          </w:rPr>
          <w:delText>show below how</w:delText>
        </w:r>
        <w:r w:rsidR="009B596D" w:rsidDel="00E516B3">
          <w:rPr>
            <w:rFonts w:ascii="Helvetica" w:hAnsi="Helvetica" w:cs="Helvetica"/>
            <w:sz w:val="22"/>
            <w:szCs w:val="22"/>
            <w:lang w:val="en-US"/>
          </w:rPr>
          <w:delText xml:space="preserve"> c</w:delText>
        </w:r>
        <w:r w:rsidR="00E67D74" w:rsidRPr="002D2EC9" w:rsidDel="00E516B3">
          <w:rPr>
            <w:rFonts w:ascii="Helvetica" w:hAnsi="Helvetica" w:cs="Helvetica"/>
            <w:sz w:val="22"/>
            <w:szCs w:val="22"/>
            <w:lang w:val="en-US"/>
          </w:rPr>
          <w:delText>urrent</w:delText>
        </w:r>
        <w:r w:rsidR="00032030" w:rsidRPr="002D2EC9" w:rsidDel="00E516B3">
          <w:rPr>
            <w:rFonts w:ascii="Helvetica" w:hAnsi="Helvetica" w:cs="Helvetica"/>
            <w:sz w:val="22"/>
            <w:szCs w:val="22"/>
            <w:lang w:val="en-US"/>
          </w:rPr>
          <w:delText xml:space="preserve"> methodological </w:delText>
        </w:r>
        <w:r w:rsidR="00E67D74" w:rsidRPr="002D2EC9" w:rsidDel="00E516B3">
          <w:rPr>
            <w:rFonts w:ascii="Helvetica" w:hAnsi="Helvetica" w:cs="Helvetica"/>
            <w:sz w:val="22"/>
            <w:szCs w:val="22"/>
            <w:lang w:val="en-US"/>
          </w:rPr>
          <w:delText>inconsistencies across studies</w:delText>
        </w:r>
        <w:r w:rsidR="005B55B4" w:rsidRPr="002D2EC9" w:rsidDel="00E516B3">
          <w:rPr>
            <w:rFonts w:ascii="Helvetica" w:hAnsi="Helvetica" w:cs="Helvetica"/>
            <w:sz w:val="22"/>
            <w:szCs w:val="22"/>
            <w:lang w:val="en-US"/>
          </w:rPr>
          <w:delText xml:space="preserve"> </w:delText>
        </w:r>
        <w:r w:rsidR="000153AC" w:rsidRPr="002D2EC9" w:rsidDel="00E516B3">
          <w:rPr>
            <w:rFonts w:ascii="Helvetica" w:hAnsi="Helvetica" w:cs="Helvetica"/>
            <w:sz w:val="22"/>
            <w:szCs w:val="22"/>
            <w:lang w:val="en-US"/>
          </w:rPr>
          <w:delText xml:space="preserve">and intrinsic differences across systems </w:delText>
        </w:r>
        <w:r w:rsidR="00055122" w:rsidRPr="002D2EC9" w:rsidDel="00E516B3">
          <w:rPr>
            <w:rFonts w:ascii="Helvetica" w:hAnsi="Helvetica" w:cs="Helvetica"/>
            <w:sz w:val="22"/>
            <w:szCs w:val="22"/>
            <w:lang w:val="en-US"/>
          </w:rPr>
          <w:delText>make it</w:delText>
        </w:r>
        <w:r w:rsidR="00936209" w:rsidRPr="002D2EC9" w:rsidDel="00E516B3">
          <w:rPr>
            <w:rFonts w:ascii="Helvetica" w:hAnsi="Helvetica" w:cs="Helvetica"/>
            <w:sz w:val="22"/>
            <w:szCs w:val="22"/>
            <w:lang w:val="en-US"/>
          </w:rPr>
          <w:delText xml:space="preserve"> difficult to test </w:delText>
        </w:r>
        <w:r w:rsidR="003651B0" w:rsidRPr="002D2EC9" w:rsidDel="00E516B3">
          <w:rPr>
            <w:rFonts w:ascii="Helvetica" w:hAnsi="Helvetica" w:cs="Helvetica"/>
            <w:sz w:val="22"/>
            <w:szCs w:val="22"/>
            <w:lang w:val="en-US"/>
          </w:rPr>
          <w:delText xml:space="preserve">the relevant </w:delText>
        </w:r>
        <w:r w:rsidR="009705B6" w:rsidRPr="002D2EC9" w:rsidDel="00E516B3">
          <w:rPr>
            <w:rFonts w:ascii="Helvetica" w:hAnsi="Helvetica" w:cs="Helvetica"/>
            <w:sz w:val="22"/>
            <w:szCs w:val="22"/>
            <w:lang w:val="en-US"/>
          </w:rPr>
          <w:delText xml:space="preserve">underlying </w:delText>
        </w:r>
        <w:r w:rsidR="003651B0" w:rsidRPr="002D2EC9" w:rsidDel="00E516B3">
          <w:rPr>
            <w:rFonts w:ascii="Helvetica" w:hAnsi="Helvetica" w:cs="Helvetica"/>
            <w:sz w:val="22"/>
            <w:szCs w:val="22"/>
            <w:lang w:val="en-US"/>
          </w:rPr>
          <w:delText xml:space="preserve">ecological </w:delText>
        </w:r>
        <w:r w:rsidR="00936209" w:rsidRPr="002D2EC9" w:rsidDel="00E516B3">
          <w:rPr>
            <w:rFonts w:ascii="Helvetica" w:hAnsi="Helvetica" w:cs="Helvetica"/>
            <w:sz w:val="22"/>
            <w:szCs w:val="22"/>
            <w:lang w:val="en-US"/>
          </w:rPr>
          <w:delText>theory in the context of climate change.</w:delText>
        </w:r>
        <w:r w:rsidR="00A63255" w:rsidRPr="002D2EC9" w:rsidDel="00E516B3">
          <w:rPr>
            <w:rFonts w:ascii="Helvetica" w:hAnsi="Helvetica" w:cs="Helvetica"/>
            <w:sz w:val="22"/>
            <w:szCs w:val="22"/>
            <w:lang w:val="en-US"/>
          </w:rPr>
          <w:delText xml:space="preserve"> </w:delText>
        </w:r>
      </w:del>
      <w:moveFromRangeStart w:id="40" w:author="Heather Kharouba" w:date="2019-10-23T14:33:00Z" w:name="move433460528"/>
      <w:moveFrom w:id="41" w:author="Heather Kharouba" w:date="2019-10-23T14:33:00Z">
        <w:del w:id="42" w:author="Heather Kharouba" w:date="2019-10-23T14:33:00Z">
          <w:r w:rsidR="00EE59E6" w:rsidRPr="002D2EC9" w:rsidDel="00E516B3">
            <w:rPr>
              <w:rFonts w:ascii="Helvetica" w:hAnsi="Helvetica" w:cs="Helvetica"/>
              <w:sz w:val="22"/>
              <w:szCs w:val="22"/>
              <w:lang w:val="en-US"/>
            </w:rPr>
            <w:delText xml:space="preserve">Without better evidence, we </w:delText>
          </w:r>
          <w:r w:rsidR="00EE59E6" w:rsidRPr="002D2EC9" w:rsidDel="00E516B3">
            <w:rPr>
              <w:rFonts w:ascii="Helvetica" w:hAnsi="Helvetica"/>
              <w:sz w:val="22"/>
              <w:szCs w:val="22"/>
            </w:rPr>
            <w:delText>cannot attribute</w:delText>
          </w:r>
          <w:r w:rsidR="00E67D74" w:rsidRPr="002D2EC9" w:rsidDel="00E516B3">
            <w:rPr>
              <w:rFonts w:ascii="Helvetica" w:hAnsi="Helvetica"/>
              <w:sz w:val="22"/>
              <w:szCs w:val="22"/>
            </w:rPr>
            <w:delText xml:space="preserve"> variation</w:delText>
          </w:r>
          <w:r w:rsidR="00EE59E6" w:rsidRPr="002D2EC9" w:rsidDel="00E516B3">
            <w:rPr>
              <w:rFonts w:ascii="Helvetica" w:hAnsi="Helvetica"/>
              <w:sz w:val="22"/>
              <w:szCs w:val="22"/>
            </w:rPr>
            <w:delText xml:space="preserve"> in findings </w:delText>
          </w:r>
          <w:r w:rsidR="00917AB3" w:rsidRPr="002D2EC9" w:rsidDel="00E516B3">
            <w:rPr>
              <w:rFonts w:ascii="Helvetica" w:hAnsi="Helvetica"/>
              <w:sz w:val="22"/>
              <w:szCs w:val="22"/>
            </w:rPr>
            <w:delText xml:space="preserve">of phenological </w:delText>
          </w:r>
          <w:r w:rsidR="00C4515A" w:rsidRPr="002D2EC9" w:rsidDel="00E516B3">
            <w:rPr>
              <w:rFonts w:ascii="Helvetica" w:hAnsi="Helvetica"/>
              <w:sz w:val="22"/>
              <w:szCs w:val="22"/>
            </w:rPr>
            <w:delText xml:space="preserve">match vs. </w:delText>
          </w:r>
          <w:r w:rsidR="00917AB3" w:rsidRPr="002D2EC9" w:rsidDel="00E516B3">
            <w:rPr>
              <w:rFonts w:ascii="Helvetica" w:hAnsi="Helvetica"/>
              <w:sz w:val="22"/>
              <w:szCs w:val="22"/>
            </w:rPr>
            <w:delText>mismatch</w:delText>
          </w:r>
          <w:r w:rsidR="00AF61D2" w:rsidDel="00E516B3">
            <w:rPr>
              <w:rFonts w:ascii="Helvetica" w:hAnsi="Helvetica"/>
              <w:sz w:val="22"/>
              <w:szCs w:val="22"/>
            </w:rPr>
            <w:delText xml:space="preserve"> </w:delText>
          </w:r>
          <w:r w:rsidR="00EE59E6" w:rsidRPr="002D2EC9" w:rsidDel="00E516B3">
            <w:rPr>
              <w:rFonts w:ascii="Helvetica" w:hAnsi="Helvetica"/>
              <w:sz w:val="22"/>
              <w:szCs w:val="22"/>
            </w:rPr>
            <w:delText>across studies to species</w:delText>
          </w:r>
          <w:r w:rsidR="00F913BA" w:rsidRPr="002D2EC9" w:rsidDel="00E516B3">
            <w:rPr>
              <w:rFonts w:ascii="Helvetica" w:hAnsi="Helvetica"/>
              <w:sz w:val="22"/>
              <w:szCs w:val="22"/>
            </w:rPr>
            <w:delText xml:space="preserve">, </w:delText>
          </w:r>
          <w:r w:rsidR="00EE59E6" w:rsidRPr="002D2EC9" w:rsidDel="00E516B3">
            <w:rPr>
              <w:rFonts w:ascii="Helvetica" w:hAnsi="Helvetica"/>
              <w:sz w:val="22"/>
              <w:szCs w:val="22"/>
            </w:rPr>
            <w:delText xml:space="preserve">site, or </w:delText>
          </w:r>
          <w:r w:rsidR="00F913BA" w:rsidRPr="002D2EC9" w:rsidDel="00E516B3">
            <w:rPr>
              <w:rFonts w:ascii="Helvetica" w:hAnsi="Helvetica"/>
              <w:sz w:val="22"/>
              <w:szCs w:val="22"/>
            </w:rPr>
            <w:delText>more specific mechanisms</w:delText>
          </w:r>
          <w:r w:rsidR="00EE59E6" w:rsidRPr="002D2EC9" w:rsidDel="00E516B3">
            <w:rPr>
              <w:rFonts w:ascii="Helvetica" w:hAnsi="Helvetica"/>
              <w:sz w:val="22"/>
              <w:szCs w:val="22"/>
            </w:rPr>
            <w:delText xml:space="preserve">. </w:delText>
          </w:r>
        </w:del>
      </w:moveFrom>
      <w:moveFromRangeEnd w:id="40"/>
      <w:del w:id="43" w:author="Heather Kharouba" w:date="2019-10-23T14:33:00Z">
        <w:r w:rsidR="009B596D" w:rsidDel="00E516B3">
          <w:rPr>
            <w:rFonts w:ascii="Helvetica" w:hAnsi="Helvetica"/>
            <w:sz w:val="22"/>
            <w:szCs w:val="22"/>
          </w:rPr>
          <w:delText xml:space="preserve">Further, </w:delText>
        </w:r>
        <w:r w:rsidR="009B596D" w:rsidDel="00E516B3">
          <w:rPr>
            <w:rFonts w:ascii="Helvetica" w:hAnsi="Helvetica" w:cs="Helvetica"/>
            <w:sz w:val="22"/>
            <w:szCs w:val="22"/>
            <w:lang w:val="en-US"/>
          </w:rPr>
          <w:delText>w</w:delText>
        </w:r>
        <w:r w:rsidR="00E67D74" w:rsidRPr="002D2EC9" w:rsidDel="00E516B3">
          <w:rPr>
            <w:rFonts w:ascii="Helvetica" w:hAnsi="Helvetica" w:cs="Helvetica"/>
            <w:sz w:val="22"/>
            <w:szCs w:val="22"/>
            <w:lang w:val="en-US"/>
          </w:rPr>
          <w:delText>ithout an understanding of the mechanisms underlying the well-documented patterns in phenological shifts, our ability to make accurate predictions about species’ responses, and species’ interactions, to climate change remains limited (O’Connor et al. 2012; Chmura et al. 2018).</w:delText>
        </w:r>
      </w:del>
      <w:ins w:id="44" w:author="Heather Kharouba" w:date="2019-10-23T14:33:00Z">
        <w:r w:rsidR="00E516B3">
          <w:rPr>
            <w:rFonts w:ascii="Helvetica" w:hAnsi="Helvetica" w:cs="Helvetica"/>
            <w:sz w:val="22"/>
            <w:szCs w:val="22"/>
            <w:lang w:val="en-US"/>
          </w:rPr>
          <w:t xml:space="preserve"> </w:t>
        </w:r>
      </w:ins>
    </w:p>
    <w:p w14:paraId="28D22B79" w14:textId="6F5C74B6" w:rsidR="00694F59" w:rsidRPr="002D2EC9"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del w:id="45" w:author="Heather Kharouba" w:date="2019-10-23T14:33:00Z">
        <w:r w:rsidRPr="002D2EC9" w:rsidDel="00E516B3">
          <w:rPr>
            <w:rFonts w:ascii="Helvetica" w:hAnsi="Helvetica" w:cs="Helvetica"/>
            <w:sz w:val="22"/>
            <w:szCs w:val="22"/>
            <w:lang w:val="en-US"/>
          </w:rPr>
          <w:tab/>
        </w:r>
      </w:del>
      <w:r w:rsidR="001D1CCF">
        <w:rPr>
          <w:rFonts w:ascii="Helvetica" w:hAnsi="Helvetica" w:cs="Helvetica"/>
          <w:sz w:val="22"/>
          <w:szCs w:val="22"/>
          <w:lang w:val="en-US"/>
        </w:rPr>
        <w:t>W</w:t>
      </w:r>
      <w:r w:rsidR="009705B6" w:rsidRPr="002D2EC9">
        <w:rPr>
          <w:rFonts w:ascii="Helvetica" w:hAnsi="Helvetica" w:cs="Helvetica"/>
          <w:sz w:val="22"/>
          <w:szCs w:val="22"/>
          <w:lang w:val="en-US"/>
        </w:rPr>
        <w:t xml:space="preserve">e focus on the </w:t>
      </w:r>
      <w:proofErr w:type="gramStart"/>
      <w:r w:rsidR="009705B6" w:rsidRPr="002D2EC9">
        <w:rPr>
          <w:rFonts w:ascii="Helvetica" w:hAnsi="Helvetica" w:cs="Helvetica"/>
          <w:sz w:val="22"/>
          <w:szCs w:val="22"/>
          <w:lang w:val="en-US"/>
        </w:rPr>
        <w:t>widely-cited</w:t>
      </w:r>
      <w:proofErr w:type="gramEnd"/>
      <w:r w:rsidR="009705B6" w:rsidRPr="002D2EC9">
        <w:rPr>
          <w:rFonts w:ascii="Helvetica" w:hAnsi="Helvetica" w:cs="Helvetica"/>
          <w:sz w:val="22"/>
          <w:szCs w:val="22"/>
          <w:lang w:val="en-US"/>
        </w:rPr>
        <w:t xml:space="preserve"> Cushing match-mismatch, or trophic mismatch, hypothesis </w:t>
      </w:r>
      <w:r w:rsidR="009705B6" w:rsidRPr="00B01E51">
        <w:rPr>
          <w:rFonts w:ascii="Helvetica" w:hAnsi="Helvetica" w:cs="Helvetica"/>
          <w:sz w:val="22"/>
          <w:szCs w:val="22"/>
          <w:lang w:val="en-US"/>
        </w:rPr>
        <w:t>(</w:t>
      </w:r>
      <w:proofErr w:type="spellStart"/>
      <w:r w:rsidR="002F4723" w:rsidRPr="00B01E51">
        <w:rPr>
          <w:rFonts w:ascii="Helvetica" w:hAnsi="Helvetica" w:cs="Helvetica"/>
          <w:sz w:val="22"/>
          <w:szCs w:val="22"/>
          <w:lang w:val="en-US"/>
        </w:rPr>
        <w:t>Hjort</w:t>
      </w:r>
      <w:proofErr w:type="spellEnd"/>
      <w:r w:rsidR="002F4723" w:rsidRPr="00B01E51">
        <w:rPr>
          <w:rFonts w:ascii="Helvetica" w:hAnsi="Helvetica" w:cs="Helvetica"/>
          <w:sz w:val="22"/>
          <w:szCs w:val="22"/>
          <w:lang w:val="en-US"/>
        </w:rPr>
        <w:t xml:space="preserve"> 1914, Cushing 1969, </w:t>
      </w:r>
      <w:r w:rsidR="009705B6" w:rsidRPr="00B01E51">
        <w:rPr>
          <w:rFonts w:ascii="Helvetica" w:hAnsi="Helvetica" w:cs="Helvetica"/>
          <w:sz w:val="22"/>
          <w:szCs w:val="22"/>
          <w:lang w:val="en-US"/>
        </w:rPr>
        <w:t>1974</w:t>
      </w:r>
      <w:r w:rsidR="002F4723">
        <w:rPr>
          <w:rFonts w:ascii="Helvetica" w:hAnsi="Helvetica" w:cs="Helvetica"/>
          <w:sz w:val="22"/>
          <w:szCs w:val="22"/>
          <w:lang w:val="en-US"/>
        </w:rPr>
        <w:t>, 1990</w:t>
      </w:r>
      <w:r w:rsidR="009705B6" w:rsidRPr="002D2EC9">
        <w:rPr>
          <w:rFonts w:ascii="Helvetica" w:hAnsi="Helvetica" w:cs="Helvetica"/>
          <w:sz w:val="22"/>
          <w:szCs w:val="22"/>
          <w:lang w:val="en-US"/>
        </w:rPr>
        <w:t xml:space="preserve">), the most commonly applied hypothesis </w:t>
      </w:r>
      <w:r w:rsidR="007072DA" w:rsidRPr="002D2EC9">
        <w:rPr>
          <w:rFonts w:ascii="Helvetica" w:hAnsi="Helvetica" w:cs="Helvetica"/>
          <w:sz w:val="22"/>
          <w:szCs w:val="22"/>
          <w:lang w:val="en-US"/>
        </w:rPr>
        <w:t xml:space="preserve">concerning </w:t>
      </w:r>
      <w:r w:rsidR="009705B6" w:rsidRPr="002D2EC9">
        <w:rPr>
          <w:rFonts w:ascii="Helvetica" w:hAnsi="Helvetica" w:cs="Helvetica"/>
          <w:sz w:val="22"/>
          <w:szCs w:val="22"/>
          <w:lang w:val="en-US"/>
        </w:rPr>
        <w:t>consumer-resource interactions in this literature.</w:t>
      </w:r>
      <w:del w:id="46" w:author="Heather Kharouba" w:date="2019-10-23T14:34:00Z">
        <w:r w:rsidR="009705B6" w:rsidRPr="002D2EC9" w:rsidDel="00350C96">
          <w:rPr>
            <w:rFonts w:ascii="Helvetica" w:hAnsi="Helvetica" w:cs="Helvetica"/>
            <w:sz w:val="22"/>
            <w:szCs w:val="22"/>
            <w:lang w:val="en-US"/>
          </w:rPr>
          <w:delText xml:space="preserve"> </w:delText>
        </w:r>
        <w:r w:rsidR="00A63255" w:rsidRPr="002D2EC9" w:rsidDel="00350C96">
          <w:rPr>
            <w:rFonts w:ascii="Helvetica" w:hAnsi="Helvetica"/>
            <w:sz w:val="22"/>
            <w:szCs w:val="22"/>
          </w:rPr>
          <w:delText xml:space="preserve">We show how advances could come from </w:delText>
        </w:r>
        <w:r w:rsidR="0065611E" w:rsidRPr="002D2EC9" w:rsidDel="00350C96">
          <w:rPr>
            <w:rFonts w:ascii="Helvetica" w:hAnsi="Helvetica"/>
            <w:sz w:val="22"/>
            <w:szCs w:val="22"/>
          </w:rPr>
          <w:delText xml:space="preserve">direct tests of the hypothesis and </w:delText>
        </w:r>
        <w:r w:rsidR="00A63255" w:rsidRPr="002D2EC9" w:rsidDel="00350C96">
          <w:rPr>
            <w:rFonts w:ascii="Helvetica" w:hAnsi="Helvetica"/>
            <w:sz w:val="22"/>
            <w:szCs w:val="22"/>
          </w:rPr>
          <w:delText>cl</w:delText>
        </w:r>
        <w:r w:rsidR="00A153B3" w:rsidRPr="002D2EC9" w:rsidDel="00350C96">
          <w:rPr>
            <w:rFonts w:ascii="Helvetica" w:hAnsi="Helvetica"/>
            <w:sz w:val="22"/>
            <w:szCs w:val="22"/>
          </w:rPr>
          <w:delText>ear definitions of baselines</w:delText>
        </w:r>
        <w:r w:rsidR="00A63255" w:rsidRPr="002D2EC9" w:rsidDel="00350C96">
          <w:rPr>
            <w:rFonts w:ascii="Helvetica" w:hAnsi="Helvetica"/>
            <w:sz w:val="22"/>
            <w:szCs w:val="22"/>
          </w:rPr>
          <w:delText>, when possible.</w:delText>
        </w:r>
      </w:del>
      <w:r w:rsidR="0061059D" w:rsidRPr="002D2EC9">
        <w:rPr>
          <w:rFonts w:ascii="Helvetica" w:hAnsi="Helvetica" w:cs="Helvetica"/>
          <w:sz w:val="22"/>
          <w:szCs w:val="22"/>
          <w:lang w:val="en-US"/>
        </w:rPr>
        <w:t xml:space="preserve"> </w:t>
      </w:r>
      <w:ins w:id="47" w:author="Heather Kharouba" w:date="2019-10-23T14:32:00Z">
        <w:r w:rsidR="00E516B3">
          <w:rPr>
            <w:rFonts w:ascii="Helvetica" w:hAnsi="Helvetica" w:cs="Helvetica"/>
            <w:sz w:val="22"/>
            <w:szCs w:val="22"/>
            <w:lang w:val="en-US"/>
          </w:rPr>
          <w:t>We show how c</w:t>
        </w:r>
        <w:r w:rsidR="00E516B3" w:rsidRPr="002D2EC9">
          <w:rPr>
            <w:rFonts w:ascii="Helvetica" w:hAnsi="Helvetica" w:cs="Helvetica"/>
            <w:sz w:val="22"/>
            <w:szCs w:val="22"/>
            <w:lang w:val="en-US"/>
          </w:rPr>
          <w:t xml:space="preserve">urrent methodological inconsistencies across studies and intrinsic differences across systems make it difficult to test </w:t>
        </w:r>
        <w:r w:rsidR="00E516B3">
          <w:rPr>
            <w:rFonts w:ascii="Helvetica" w:hAnsi="Helvetica" w:cs="Helvetica"/>
            <w:sz w:val="22"/>
            <w:szCs w:val="22"/>
            <w:lang w:val="en-US"/>
          </w:rPr>
          <w:t>this hypothesis</w:t>
        </w:r>
        <w:r w:rsidR="00E516B3" w:rsidRPr="002D2EC9">
          <w:rPr>
            <w:rFonts w:ascii="Helvetica" w:hAnsi="Helvetica" w:cs="Helvetica"/>
            <w:sz w:val="22"/>
            <w:szCs w:val="22"/>
            <w:lang w:val="en-US"/>
          </w:rPr>
          <w:t xml:space="preserve"> in the context of climate change</w:t>
        </w:r>
        <w:r w:rsidR="00E516B3">
          <w:rPr>
            <w:rFonts w:ascii="Helvetica" w:hAnsi="Helvetica" w:cs="Helvetica"/>
            <w:sz w:val="22"/>
            <w:szCs w:val="22"/>
            <w:lang w:val="en-US"/>
          </w:rPr>
          <w:t xml:space="preserve">. </w:t>
        </w:r>
      </w:ins>
      <w:ins w:id="48" w:author="Heather Kharouba" w:date="2019-10-23T14:34:00Z">
        <w:r w:rsidR="00350C96" w:rsidRPr="002D2EC9">
          <w:rPr>
            <w:rFonts w:ascii="Helvetica" w:hAnsi="Helvetica"/>
            <w:sz w:val="22"/>
            <w:szCs w:val="22"/>
          </w:rPr>
          <w:t xml:space="preserve">We </w:t>
        </w:r>
        <w:r w:rsidR="00350C96">
          <w:rPr>
            <w:rFonts w:ascii="Helvetica" w:hAnsi="Helvetica"/>
            <w:sz w:val="22"/>
            <w:szCs w:val="22"/>
          </w:rPr>
          <w:t xml:space="preserve">also </w:t>
        </w:r>
        <w:r w:rsidR="00350C96" w:rsidRPr="002D2EC9">
          <w:rPr>
            <w:rFonts w:ascii="Helvetica" w:hAnsi="Helvetica"/>
            <w:sz w:val="22"/>
            <w:szCs w:val="22"/>
          </w:rPr>
          <w:t>show how advances could come from clear definitions of baselines, when possible</w:t>
        </w:r>
        <w:r w:rsidR="00350C96">
          <w:rPr>
            <w:rFonts w:ascii="Helvetica" w:hAnsi="Helvetica"/>
            <w:sz w:val="22"/>
            <w:szCs w:val="22"/>
          </w:rPr>
          <w:t>.</w:t>
        </w:r>
        <w:r w:rsidR="00350C96" w:rsidRPr="002D2EC9">
          <w:rPr>
            <w:rFonts w:ascii="Helvetica" w:hAnsi="Helvetica" w:cs="Helvetica"/>
            <w:sz w:val="22"/>
            <w:szCs w:val="22"/>
            <w:lang w:val="en-US"/>
          </w:rPr>
          <w:t xml:space="preserve"> </w:t>
        </w:r>
      </w:ins>
      <w:moveToRangeStart w:id="49" w:author="Heather Kharouba" w:date="2019-10-23T14:33:00Z" w:name="move433460528"/>
      <w:moveTo w:id="50" w:author="Heather Kharouba" w:date="2019-10-23T14:33:00Z">
        <w:r w:rsidR="00E516B3" w:rsidRPr="002D2EC9">
          <w:rPr>
            <w:rFonts w:ascii="Helvetica" w:hAnsi="Helvetica" w:cs="Helvetica"/>
            <w:sz w:val="22"/>
            <w:szCs w:val="22"/>
            <w:lang w:val="en-US"/>
          </w:rPr>
          <w:t xml:space="preserve">Without better evidence, we </w:t>
        </w:r>
        <w:r w:rsidR="00E516B3" w:rsidRPr="002D2EC9">
          <w:rPr>
            <w:rFonts w:ascii="Helvetica" w:hAnsi="Helvetica"/>
            <w:sz w:val="22"/>
            <w:szCs w:val="22"/>
          </w:rPr>
          <w:t xml:space="preserve">cannot attribute variation in findings of </w:t>
        </w:r>
        <w:proofErr w:type="spellStart"/>
        <w:r w:rsidR="00E516B3" w:rsidRPr="002D2EC9">
          <w:rPr>
            <w:rFonts w:ascii="Helvetica" w:hAnsi="Helvetica"/>
            <w:sz w:val="22"/>
            <w:szCs w:val="22"/>
          </w:rPr>
          <w:t>phenological</w:t>
        </w:r>
        <w:proofErr w:type="spellEnd"/>
        <w:r w:rsidR="00E516B3" w:rsidRPr="002D2EC9">
          <w:rPr>
            <w:rFonts w:ascii="Helvetica" w:hAnsi="Helvetica"/>
            <w:sz w:val="22"/>
            <w:szCs w:val="22"/>
          </w:rPr>
          <w:t xml:space="preserve"> match vs. mismatch</w:t>
        </w:r>
        <w:r w:rsidR="00E516B3">
          <w:rPr>
            <w:rFonts w:ascii="Helvetica" w:hAnsi="Helvetica"/>
            <w:sz w:val="22"/>
            <w:szCs w:val="22"/>
          </w:rPr>
          <w:t xml:space="preserve"> </w:t>
        </w:r>
        <w:r w:rsidR="00E516B3" w:rsidRPr="002D2EC9">
          <w:rPr>
            <w:rFonts w:ascii="Helvetica" w:hAnsi="Helvetica"/>
            <w:sz w:val="22"/>
            <w:szCs w:val="22"/>
          </w:rPr>
          <w:t xml:space="preserve">across studies to </w:t>
        </w:r>
      </w:moveTo>
      <w:ins w:id="51" w:author="Heather Kharouba" w:date="2019-11-05T10:21:00Z">
        <w:r w:rsidR="00472ED5">
          <w:rPr>
            <w:rFonts w:ascii="Helvetica" w:hAnsi="Helvetica"/>
            <w:sz w:val="22"/>
            <w:szCs w:val="22"/>
          </w:rPr>
          <w:t xml:space="preserve">the </w:t>
        </w:r>
      </w:ins>
      <w:ins w:id="52" w:author="Heather Kharouba" w:date="2019-11-01T10:00:00Z">
        <w:r w:rsidR="00F561CD">
          <w:rPr>
            <w:rFonts w:ascii="Helvetica" w:hAnsi="Helvetica"/>
            <w:sz w:val="22"/>
            <w:szCs w:val="22"/>
          </w:rPr>
          <w:t xml:space="preserve">characteristics of </w:t>
        </w:r>
      </w:ins>
      <w:moveTo w:id="53" w:author="Heather Kharouba" w:date="2019-10-23T14:33:00Z">
        <w:r w:rsidR="00E516B3" w:rsidRPr="002D2EC9">
          <w:rPr>
            <w:rFonts w:ascii="Helvetica" w:hAnsi="Helvetica"/>
            <w:sz w:val="22"/>
            <w:szCs w:val="22"/>
          </w:rPr>
          <w:t>species, site</w:t>
        </w:r>
      </w:moveTo>
      <w:ins w:id="54" w:author="Heather Kharouba" w:date="2019-11-05T10:21:00Z">
        <w:r w:rsidR="00472ED5">
          <w:rPr>
            <w:rFonts w:ascii="Helvetica" w:hAnsi="Helvetica"/>
            <w:sz w:val="22"/>
            <w:szCs w:val="22"/>
          </w:rPr>
          <w:t>s</w:t>
        </w:r>
      </w:ins>
      <w:moveTo w:id="55" w:author="Heather Kharouba" w:date="2019-10-23T14:33:00Z">
        <w:r w:rsidR="00E516B3" w:rsidRPr="002D2EC9">
          <w:rPr>
            <w:rFonts w:ascii="Helvetica" w:hAnsi="Helvetica"/>
            <w:sz w:val="22"/>
            <w:szCs w:val="22"/>
          </w:rPr>
          <w:t>, or more specific mechanisms.</w:t>
        </w:r>
      </w:moveTo>
      <w:moveToRangeEnd w:id="49"/>
      <w:ins w:id="56" w:author="Heather Kharouba" w:date="2019-10-23T14:33:00Z">
        <w:r w:rsidR="00E516B3">
          <w:rPr>
            <w:rFonts w:ascii="Helvetica" w:hAnsi="Helvetica"/>
            <w:sz w:val="22"/>
            <w:szCs w:val="22"/>
          </w:rPr>
          <w:t xml:space="preserve"> </w:t>
        </w:r>
      </w:ins>
      <w:r w:rsidR="00CB05B8" w:rsidRPr="002D2EC9">
        <w:rPr>
          <w:rFonts w:ascii="Helvetica" w:hAnsi="Helvetica" w:cs="Helvetica"/>
          <w:sz w:val="22"/>
          <w:szCs w:val="22"/>
          <w:lang w:val="en-US"/>
        </w:rPr>
        <w:t xml:space="preserve">Our aim is </w:t>
      </w:r>
      <w:commentRangeStart w:id="57"/>
      <w:r w:rsidR="00CB05B8" w:rsidRPr="002D2EC9">
        <w:rPr>
          <w:rFonts w:ascii="Helvetica" w:hAnsi="Helvetica" w:cs="Helvetica"/>
          <w:sz w:val="22"/>
          <w:szCs w:val="22"/>
          <w:lang w:val="en-US"/>
        </w:rPr>
        <w:t xml:space="preserve">not to put forward additional hypotheses about the context in </w:t>
      </w:r>
      <w:r w:rsidR="004B1701" w:rsidRPr="002D2EC9">
        <w:rPr>
          <w:rFonts w:ascii="Helvetica" w:hAnsi="Helvetica" w:cs="Helvetica"/>
          <w:sz w:val="22"/>
          <w:szCs w:val="22"/>
          <w:lang w:val="en-US"/>
        </w:rPr>
        <w:t xml:space="preserve">which </w:t>
      </w:r>
      <w:proofErr w:type="spellStart"/>
      <w:r w:rsidR="004B1701" w:rsidRPr="002D2EC9">
        <w:rPr>
          <w:rFonts w:ascii="Helvetica" w:hAnsi="Helvetica" w:cs="Helvetica"/>
          <w:sz w:val="22"/>
          <w:szCs w:val="22"/>
          <w:lang w:val="en-US"/>
        </w:rPr>
        <w:t>phenological</w:t>
      </w:r>
      <w:proofErr w:type="spellEnd"/>
      <w:r w:rsidR="004B1701" w:rsidRPr="002D2EC9">
        <w:rPr>
          <w:rFonts w:ascii="Helvetica" w:hAnsi="Helvetica" w:cs="Helvetica"/>
          <w:sz w:val="22"/>
          <w:szCs w:val="22"/>
          <w:lang w:val="en-US"/>
        </w:rPr>
        <w:t xml:space="preserve"> mismatch will occur</w:t>
      </w:r>
      <w:r w:rsidR="00CB05B8" w:rsidRPr="002D2EC9">
        <w:rPr>
          <w:rFonts w:ascii="Helvetica" w:hAnsi="Helvetica" w:cs="Helvetica"/>
          <w:sz w:val="22"/>
          <w:szCs w:val="22"/>
          <w:lang w:val="en-US"/>
        </w:rPr>
        <w:t>,</w:t>
      </w:r>
      <w:r w:rsidR="00F502F8" w:rsidRPr="002D2EC9">
        <w:rPr>
          <w:rFonts w:ascii="Helvetica" w:hAnsi="Helvetica" w:cs="Helvetica"/>
          <w:sz w:val="22"/>
          <w:szCs w:val="22"/>
          <w:lang w:val="en-US"/>
        </w:rPr>
        <w:t xml:space="preserve"> which has been reviewed extensively elsewhere (</w:t>
      </w:r>
      <w:r w:rsidR="00A153B3" w:rsidRPr="002D2EC9">
        <w:rPr>
          <w:rFonts w:ascii="Helvetica" w:hAnsi="Helvetica" w:cs="Helvetica"/>
          <w:sz w:val="22"/>
          <w:szCs w:val="22"/>
          <w:lang w:val="en-US"/>
        </w:rPr>
        <w:t xml:space="preserve">e.g., Miller-Rushing 2010; Renner and </w:t>
      </w:r>
      <w:proofErr w:type="spellStart"/>
      <w:r w:rsidR="00A153B3" w:rsidRPr="002D2EC9">
        <w:rPr>
          <w:rFonts w:ascii="Helvetica" w:hAnsi="Helvetica" w:cs="Helvetica"/>
          <w:sz w:val="22"/>
          <w:szCs w:val="22"/>
          <w:lang w:val="en-US"/>
        </w:rPr>
        <w:t>Zohner</w:t>
      </w:r>
      <w:proofErr w:type="spellEnd"/>
      <w:r w:rsidR="00A153B3" w:rsidRPr="002D2EC9">
        <w:rPr>
          <w:rFonts w:ascii="Helvetica" w:hAnsi="Helvetica" w:cs="Helvetica"/>
          <w:sz w:val="22"/>
          <w:szCs w:val="22"/>
          <w:lang w:val="en-US"/>
        </w:rPr>
        <w:t xml:space="preserve"> 2018</w:t>
      </w:r>
      <w:r w:rsidR="00F502F8"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but rather</w:t>
      </w:r>
      <w:commentRangeEnd w:id="57"/>
      <w:r w:rsidR="00F056F3">
        <w:rPr>
          <w:rStyle w:val="CommentReference"/>
        </w:rPr>
        <w:commentReference w:id="57"/>
      </w:r>
      <w:r w:rsidR="00CB05B8" w:rsidRPr="002D2EC9">
        <w:rPr>
          <w:rFonts w:ascii="Helvetica" w:hAnsi="Helvetica" w:cs="Helvetica"/>
          <w:sz w:val="22"/>
          <w:szCs w:val="22"/>
          <w:lang w:val="en-US"/>
        </w:rPr>
        <w:t xml:space="preserve"> to help guide the study of </w:t>
      </w:r>
      <w:proofErr w:type="spellStart"/>
      <w:r w:rsidR="00CB05B8" w:rsidRPr="002D2EC9">
        <w:rPr>
          <w:rFonts w:ascii="Helvetica" w:hAnsi="Helvetica" w:cs="Helvetica"/>
          <w:sz w:val="22"/>
          <w:szCs w:val="22"/>
          <w:lang w:val="en-US"/>
        </w:rPr>
        <w:t>phenological</w:t>
      </w:r>
      <w:proofErr w:type="spellEnd"/>
      <w:r w:rsidR="00CB05B8" w:rsidRPr="002D2EC9">
        <w:rPr>
          <w:rFonts w:ascii="Helvetica" w:hAnsi="Helvetica" w:cs="Helvetica"/>
          <w:sz w:val="22"/>
          <w:szCs w:val="22"/>
          <w:lang w:val="en-US"/>
        </w:rPr>
        <w:t xml:space="preserve"> mismatch</w:t>
      </w:r>
      <w:r w:rsidR="0043341A" w:rsidRPr="002D2EC9">
        <w:rPr>
          <w:rFonts w:ascii="Helvetica" w:hAnsi="Helvetica" w:cs="Helvetica"/>
          <w:sz w:val="22"/>
          <w:szCs w:val="22"/>
          <w:lang w:val="en-US"/>
        </w:rPr>
        <w:t xml:space="preserve"> by outlining a path forward</w:t>
      </w:r>
      <w:r w:rsidR="00816A23" w:rsidRPr="002D2EC9">
        <w:rPr>
          <w:rFonts w:ascii="Helvetica" w:hAnsi="Helvetica" w:cs="Helvetica"/>
          <w:sz w:val="22"/>
          <w:szCs w:val="22"/>
          <w:lang w:val="en-US"/>
        </w:rPr>
        <w:t xml:space="preserve"> to</w:t>
      </w:r>
      <w:r w:rsidR="004B1701" w:rsidRPr="002D2EC9">
        <w:rPr>
          <w:rFonts w:ascii="Helvetica" w:hAnsi="Helvetica" w:cs="Helvetica"/>
          <w:sz w:val="22"/>
          <w:szCs w:val="22"/>
          <w:lang w:val="en-US"/>
        </w:rPr>
        <w:t xml:space="preserve"> develop robust </w:t>
      </w:r>
      <w:r w:rsidR="00A53B27" w:rsidRPr="002D2EC9">
        <w:rPr>
          <w:rFonts w:ascii="Helvetica" w:hAnsi="Helvetica" w:cs="Helvetica"/>
          <w:sz w:val="22"/>
          <w:szCs w:val="22"/>
          <w:lang w:val="en-US"/>
        </w:rPr>
        <w:t xml:space="preserve">climate change </w:t>
      </w:r>
      <w:r w:rsidR="004B1701" w:rsidRPr="002D2EC9">
        <w:rPr>
          <w:rFonts w:ascii="Helvetica" w:hAnsi="Helvetica" w:cs="Helvetica"/>
          <w:sz w:val="22"/>
          <w:szCs w:val="22"/>
          <w:lang w:val="en-US"/>
        </w:rPr>
        <w:t>predictions</w:t>
      </w:r>
      <w:r w:rsidR="00487F80"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that can scale up to inference across sites and systems</w:t>
      </w:r>
      <w:r w:rsidR="002939FF" w:rsidRPr="002D2EC9">
        <w:rPr>
          <w:rFonts w:ascii="Helvetica" w:hAnsi="Helvetica" w:cs="Helvetica"/>
          <w:sz w:val="22"/>
          <w:szCs w:val="22"/>
          <w:lang w:val="en-US"/>
        </w:rPr>
        <w:t>.</w:t>
      </w:r>
    </w:p>
    <w:p w14:paraId="4262F304" w14:textId="0918F85D" w:rsidR="009E2ACD" w:rsidRPr="002D2EC9"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F62212" w:rsidRPr="002D2EC9">
        <w:rPr>
          <w:rFonts w:ascii="Helvetica" w:hAnsi="Helvetica" w:cs="Helvetica"/>
          <w:sz w:val="22"/>
          <w:szCs w:val="22"/>
          <w:lang w:val="en-US"/>
        </w:rPr>
        <w:t>Although the Cushing hypothesis has been applied to other types of interactions (e.g. mutualism</w:t>
      </w:r>
      <w:r w:rsidR="00591511">
        <w:rPr>
          <w:rFonts w:ascii="Helvetica" w:hAnsi="Helvetica" w:cs="Helvetica"/>
          <w:sz w:val="22"/>
          <w:szCs w:val="22"/>
          <w:lang w:val="en-US"/>
        </w:rPr>
        <w:t xml:space="preserve"> (</w:t>
      </w:r>
      <w:proofErr w:type="spellStart"/>
      <w:r w:rsidR="00591511">
        <w:rPr>
          <w:rFonts w:ascii="Helvetica" w:hAnsi="Helvetica" w:cs="Helvetica"/>
          <w:sz w:val="22"/>
          <w:szCs w:val="22"/>
          <w:lang w:val="en-US"/>
        </w:rPr>
        <w:t>Kudo</w:t>
      </w:r>
      <w:proofErr w:type="spellEnd"/>
      <w:r w:rsidR="00591511">
        <w:rPr>
          <w:rFonts w:ascii="Helvetica" w:hAnsi="Helvetica" w:cs="Helvetica"/>
          <w:sz w:val="22"/>
          <w:szCs w:val="22"/>
          <w:lang w:val="en-US"/>
        </w:rPr>
        <w:t xml:space="preserve"> and Ida 2013</w:t>
      </w:r>
      <w:r w:rsidR="00D91AB7">
        <w:rPr>
          <w:rFonts w:ascii="Helvetica" w:hAnsi="Helvetica" w:cs="Helvetica"/>
          <w:sz w:val="22"/>
          <w:szCs w:val="22"/>
          <w:lang w:val="en-US"/>
        </w:rPr>
        <w:t>)</w:t>
      </w:r>
      <w:r w:rsidR="00F62212" w:rsidRPr="002D2EC9">
        <w:rPr>
          <w:rFonts w:ascii="Helvetica" w:hAnsi="Helvetica" w:cs="Helvetica"/>
          <w:sz w:val="22"/>
          <w:szCs w:val="22"/>
          <w:lang w:val="en-US"/>
        </w:rPr>
        <w:t>), we limit our discussion to antagonistic</w:t>
      </w:r>
      <w:r w:rsidR="006E65F8" w:rsidRPr="002D2EC9">
        <w:rPr>
          <w:rFonts w:ascii="Helvetica" w:hAnsi="Helvetica" w:cs="Helvetica"/>
          <w:sz w:val="22"/>
          <w:szCs w:val="22"/>
          <w:lang w:val="en-US"/>
        </w:rPr>
        <w:t xml:space="preserve"> interactions between consumers and their food resources</w:t>
      </w:r>
      <w:r w:rsidR="00F62212" w:rsidRPr="002D2EC9">
        <w:rPr>
          <w:rFonts w:ascii="Helvetica" w:hAnsi="Helvetica" w:cs="Helvetica"/>
          <w:sz w:val="22"/>
          <w:szCs w:val="22"/>
          <w:lang w:val="en-US"/>
        </w:rPr>
        <w:t>.</w:t>
      </w:r>
      <w:r w:rsidR="00836DE0" w:rsidRPr="002D2EC9">
        <w:rPr>
          <w:rFonts w:ascii="Helvetica" w:hAnsi="Helvetica" w:cs="Helvetica"/>
          <w:sz w:val="22"/>
          <w:szCs w:val="22"/>
          <w:lang w:val="en-US"/>
        </w:rPr>
        <w:t xml:space="preserve"> </w:t>
      </w:r>
      <w:del w:id="58" w:author="Heather Kharouba" w:date="2019-11-05T10:22:00Z">
        <w:r w:rsidR="00226A59" w:rsidRPr="002D2EC9" w:rsidDel="00D81269">
          <w:rPr>
            <w:rFonts w:ascii="Helvetica" w:hAnsi="Helvetica" w:cs="Helvetica"/>
            <w:sz w:val="22"/>
            <w:szCs w:val="22"/>
            <w:lang w:val="en-US"/>
          </w:rPr>
          <w:delText>Below, w</w:delText>
        </w:r>
        <w:r w:rsidR="009E2ACD" w:rsidRPr="002D2EC9" w:rsidDel="00D81269">
          <w:rPr>
            <w:rFonts w:ascii="Helvetica" w:hAnsi="Helvetica" w:cs="Helvetica"/>
            <w:sz w:val="22"/>
            <w:szCs w:val="22"/>
            <w:lang w:val="en-US"/>
          </w:rPr>
          <w:delText xml:space="preserve">e </w:delText>
        </w:r>
        <w:r w:rsidR="00081C00" w:rsidRPr="002D2EC9" w:rsidDel="00D81269">
          <w:rPr>
            <w:rFonts w:ascii="Helvetica" w:hAnsi="Helvetica" w:cs="Helvetica"/>
            <w:sz w:val="22"/>
            <w:szCs w:val="22"/>
            <w:lang w:val="en-US"/>
          </w:rPr>
          <w:delText xml:space="preserve">provide an overview of the Cushing hypothesis </w:delText>
        </w:r>
        <w:r w:rsidR="00836DE0" w:rsidRPr="002D2EC9" w:rsidDel="00D81269">
          <w:rPr>
            <w:rFonts w:ascii="Helvetica" w:hAnsi="Helvetica" w:cs="Helvetica"/>
            <w:sz w:val="22"/>
            <w:szCs w:val="22"/>
            <w:lang w:val="en-US"/>
          </w:rPr>
          <w:delText xml:space="preserve">then outline </w:delText>
        </w:r>
        <w:r w:rsidR="00F62212" w:rsidRPr="002D2EC9" w:rsidDel="00D81269">
          <w:rPr>
            <w:rFonts w:ascii="Helvetica" w:hAnsi="Helvetica" w:cs="Helvetica"/>
            <w:sz w:val="22"/>
            <w:szCs w:val="22"/>
            <w:lang w:val="en-US"/>
          </w:rPr>
          <w:delText>the divide</w:delText>
        </w:r>
        <w:r w:rsidR="00A76B43" w:rsidRPr="002D2EC9" w:rsidDel="00D81269">
          <w:rPr>
            <w:rFonts w:ascii="Helvetica" w:hAnsi="Helvetica" w:cs="Helvetica"/>
            <w:sz w:val="22"/>
            <w:szCs w:val="22"/>
            <w:lang w:val="en-US"/>
          </w:rPr>
          <w:delText xml:space="preserve"> between the hypothesis and </w:delText>
        </w:r>
        <w:r w:rsidR="002D24A4" w:rsidRPr="002D2EC9" w:rsidDel="00D81269">
          <w:rPr>
            <w:rFonts w:ascii="Helvetica" w:hAnsi="Helvetica" w:cs="Helvetica"/>
            <w:sz w:val="22"/>
            <w:szCs w:val="22"/>
            <w:lang w:val="en-US"/>
          </w:rPr>
          <w:delText xml:space="preserve">the </w:delText>
        </w:r>
        <w:r w:rsidR="00A76B43" w:rsidRPr="002D2EC9" w:rsidDel="00D81269">
          <w:rPr>
            <w:rFonts w:ascii="Helvetica" w:hAnsi="Helvetica" w:cs="Helvetica"/>
            <w:sz w:val="22"/>
            <w:szCs w:val="22"/>
            <w:lang w:val="en-US"/>
          </w:rPr>
          <w:delText>empirical</w:delText>
        </w:r>
        <w:r w:rsidR="001F3DE4" w:rsidRPr="002D2EC9" w:rsidDel="00D81269">
          <w:rPr>
            <w:rFonts w:ascii="Helvetica" w:hAnsi="Helvetica" w:cs="Helvetica"/>
            <w:sz w:val="22"/>
            <w:szCs w:val="22"/>
            <w:lang w:val="en-US"/>
          </w:rPr>
          <w:delText xml:space="preserve"> studies</w:delText>
        </w:r>
      </w:del>
      <w:ins w:id="59" w:author="Heather Kharouba" w:date="2019-11-05T10:22:00Z">
        <w:r w:rsidR="00D81269">
          <w:rPr>
            <w:rFonts w:ascii="Helvetica" w:hAnsi="Helvetica" w:cs="Helvetica"/>
            <w:sz w:val="22"/>
            <w:szCs w:val="22"/>
            <w:lang w:val="en-US"/>
          </w:rPr>
          <w:t>We</w:t>
        </w:r>
      </w:ins>
      <w:r w:rsidR="00E86952" w:rsidRPr="002D2EC9">
        <w:rPr>
          <w:rFonts w:ascii="Helvetica" w:hAnsi="Helvetica" w:cs="Helvetica"/>
          <w:sz w:val="22"/>
          <w:szCs w:val="22"/>
          <w:lang w:val="en-US"/>
        </w:rPr>
        <w:t xml:space="preserve"> u</w:t>
      </w:r>
      <w:r w:rsidR="006E23F9" w:rsidRPr="002D2EC9">
        <w:rPr>
          <w:rFonts w:ascii="Helvetica" w:hAnsi="Helvetica" w:cs="Helvetica"/>
          <w:sz w:val="22"/>
          <w:szCs w:val="22"/>
          <w:lang w:val="en-US"/>
        </w:rPr>
        <w:t>s</w:t>
      </w:r>
      <w:ins w:id="60" w:author="Heather Kharouba" w:date="2019-11-05T10:22:00Z">
        <w:r w:rsidR="00D81269">
          <w:rPr>
            <w:rFonts w:ascii="Helvetica" w:hAnsi="Helvetica" w:cs="Helvetica"/>
            <w:sz w:val="22"/>
            <w:szCs w:val="22"/>
            <w:lang w:val="en-US"/>
          </w:rPr>
          <w:t>e</w:t>
        </w:r>
      </w:ins>
      <w:del w:id="61" w:author="Heather Kharouba" w:date="2019-11-05T10:22:00Z">
        <w:r w:rsidR="006E23F9" w:rsidRPr="002D2EC9" w:rsidDel="00D81269">
          <w:rPr>
            <w:rFonts w:ascii="Helvetica" w:hAnsi="Helvetica" w:cs="Helvetica"/>
            <w:sz w:val="22"/>
            <w:szCs w:val="22"/>
            <w:lang w:val="en-US"/>
          </w:rPr>
          <w:delText>ing</w:delText>
        </w:r>
      </w:del>
      <w:r w:rsidR="006E23F9" w:rsidRPr="002D2EC9">
        <w:rPr>
          <w:rFonts w:ascii="Helvetica" w:hAnsi="Helvetica" w:cs="Helvetica"/>
          <w:sz w:val="22"/>
          <w:szCs w:val="22"/>
          <w:lang w:val="en-US"/>
        </w:rPr>
        <w:t xml:space="preserve"> a systematic literature review of </w:t>
      </w:r>
      <w:proofErr w:type="spellStart"/>
      <w:r w:rsidR="006E23F9" w:rsidRPr="002D2EC9">
        <w:rPr>
          <w:rFonts w:ascii="Helvetica" w:hAnsi="Helvetica" w:cs="Helvetica"/>
          <w:sz w:val="22"/>
          <w:szCs w:val="22"/>
          <w:lang w:val="en-US"/>
        </w:rPr>
        <w:t>phenological</w:t>
      </w:r>
      <w:proofErr w:type="spellEnd"/>
      <w:r w:rsidR="006E23F9" w:rsidRPr="002D2EC9">
        <w:rPr>
          <w:rFonts w:ascii="Helvetica" w:hAnsi="Helvetica" w:cs="Helvetica"/>
          <w:sz w:val="22"/>
          <w:szCs w:val="22"/>
          <w:lang w:val="en-US"/>
        </w:rPr>
        <w:t xml:space="preserve"> mismatch</w:t>
      </w:r>
      <w:ins w:id="62" w:author="Heather Kharouba" w:date="2019-11-05T10:23:00Z">
        <w:r w:rsidR="00D81269">
          <w:rPr>
            <w:rFonts w:ascii="Helvetica" w:hAnsi="Helvetica" w:cs="Helvetica"/>
            <w:sz w:val="22"/>
            <w:szCs w:val="22"/>
            <w:lang w:val="en-US"/>
          </w:rPr>
          <w:t xml:space="preserve"> to</w:t>
        </w:r>
      </w:ins>
      <w:del w:id="63" w:author="Heather Kharouba" w:date="2019-11-05T10:23:00Z">
        <w:r w:rsidR="00E86952" w:rsidRPr="002D2EC9" w:rsidDel="00D81269">
          <w:rPr>
            <w:rFonts w:ascii="Helvetica" w:hAnsi="Helvetica" w:cs="Helvetica"/>
            <w:sz w:val="22"/>
            <w:szCs w:val="22"/>
            <w:lang w:val="en-US"/>
          </w:rPr>
          <w:delText xml:space="preserve">. </w:delText>
        </w:r>
      </w:del>
      <w:del w:id="64" w:author="Heather Kharouba" w:date="2019-11-05T10:22:00Z">
        <w:r w:rsidR="00E86952" w:rsidRPr="002D2EC9" w:rsidDel="00D81269">
          <w:rPr>
            <w:rFonts w:ascii="Helvetica" w:hAnsi="Helvetica" w:cs="Helvetica"/>
            <w:sz w:val="22"/>
            <w:szCs w:val="22"/>
            <w:lang w:val="en-US"/>
          </w:rPr>
          <w:delText>W</w:delText>
        </w:r>
        <w:r w:rsidR="006E23F9" w:rsidRPr="002D2EC9" w:rsidDel="00D81269">
          <w:rPr>
            <w:rFonts w:ascii="Helvetica" w:hAnsi="Helvetica" w:cs="Helvetica"/>
            <w:sz w:val="22"/>
            <w:szCs w:val="22"/>
            <w:lang w:val="en-US"/>
          </w:rPr>
          <w:delText>e</w:delText>
        </w:r>
        <w:r w:rsidR="00E86952" w:rsidRPr="002D2EC9" w:rsidDel="00D81269">
          <w:rPr>
            <w:rFonts w:ascii="Helvetica" w:hAnsi="Helvetica" w:cs="Helvetica"/>
            <w:sz w:val="22"/>
            <w:szCs w:val="22"/>
            <w:lang w:val="en-US"/>
          </w:rPr>
          <w:delText xml:space="preserve"> </w:delText>
        </w:r>
        <w:r w:rsidR="00197ED7" w:rsidDel="00D81269">
          <w:rPr>
            <w:rFonts w:ascii="Helvetica" w:hAnsi="Helvetica" w:cs="Helvetica"/>
            <w:sz w:val="22"/>
            <w:szCs w:val="22"/>
            <w:lang w:val="en-US"/>
          </w:rPr>
          <w:delText>next</w:delText>
        </w:r>
      </w:del>
      <w:r w:rsidR="00197ED7" w:rsidRPr="002D2EC9">
        <w:rPr>
          <w:rFonts w:ascii="Helvetica" w:hAnsi="Helvetica" w:cs="Helvetica"/>
          <w:sz w:val="22"/>
          <w:szCs w:val="22"/>
          <w:lang w:val="en-US"/>
        </w:rPr>
        <w:t xml:space="preserve"> </w:t>
      </w:r>
      <w:r w:rsidR="008D66BB" w:rsidRPr="002D2EC9">
        <w:rPr>
          <w:rFonts w:ascii="Helvetica" w:hAnsi="Helvetica" w:cs="Helvetica"/>
          <w:sz w:val="22"/>
          <w:szCs w:val="22"/>
          <w:lang w:val="en-US"/>
        </w:rPr>
        <w:t>discuss</w:t>
      </w:r>
      <w:r w:rsidR="00055122" w:rsidRPr="002D2EC9">
        <w:rPr>
          <w:rFonts w:ascii="Helvetica" w:hAnsi="Helvetica" w:cs="Helvetica"/>
          <w:sz w:val="22"/>
          <w:szCs w:val="22"/>
          <w:lang w:val="en-US"/>
        </w:rPr>
        <w:t xml:space="preserve"> how current approaches </w:t>
      </w:r>
      <w:r w:rsidR="008B200B" w:rsidRPr="002D2EC9">
        <w:rPr>
          <w:rFonts w:ascii="Helvetica" w:hAnsi="Helvetica" w:cs="Helvetica"/>
          <w:sz w:val="22"/>
          <w:szCs w:val="22"/>
          <w:lang w:val="en-US"/>
        </w:rPr>
        <w:t xml:space="preserve">are </w:t>
      </w:r>
      <w:r w:rsidR="008D66BB" w:rsidRPr="002D2EC9">
        <w:rPr>
          <w:rFonts w:ascii="Helvetica" w:hAnsi="Helvetica" w:cs="Helvetica"/>
          <w:sz w:val="22"/>
          <w:szCs w:val="22"/>
          <w:lang w:val="en-US"/>
        </w:rPr>
        <w:t>impeding</w:t>
      </w:r>
      <w:r w:rsidR="00E17262" w:rsidRPr="002D2EC9">
        <w:rPr>
          <w:rFonts w:ascii="Helvetica" w:hAnsi="Helvetica" w:cs="Helvetica"/>
          <w:sz w:val="22"/>
          <w:szCs w:val="22"/>
          <w:lang w:val="en-US"/>
        </w:rPr>
        <w:t xml:space="preserve"> </w:t>
      </w:r>
      <w:r w:rsidR="007F5322" w:rsidRPr="002D2EC9">
        <w:rPr>
          <w:rFonts w:ascii="Helvetica" w:hAnsi="Helvetica" w:cs="Helvetica"/>
          <w:sz w:val="22"/>
          <w:szCs w:val="22"/>
          <w:lang w:val="en-US"/>
        </w:rPr>
        <w:t xml:space="preserve">greater </w:t>
      </w:r>
      <w:r w:rsidR="00E17262" w:rsidRPr="002D2EC9">
        <w:rPr>
          <w:rFonts w:ascii="Helvetica" w:hAnsi="Helvetica" w:cs="Helvetica"/>
          <w:sz w:val="22"/>
          <w:szCs w:val="22"/>
          <w:lang w:val="en-US"/>
        </w:rPr>
        <w:t>progress in the field</w:t>
      </w:r>
      <w:r w:rsidR="002459BA" w:rsidRPr="002D2EC9">
        <w:rPr>
          <w:rFonts w:ascii="Helvetica" w:hAnsi="Helvetica" w:cs="Helvetica"/>
          <w:sz w:val="22"/>
          <w:szCs w:val="22"/>
          <w:lang w:val="en-US"/>
        </w:rPr>
        <w:t>,</w:t>
      </w:r>
      <w:r w:rsidR="00E17262" w:rsidRPr="002D2EC9">
        <w:rPr>
          <w:rFonts w:ascii="Helvetica" w:hAnsi="Helvetica" w:cs="Helvetica"/>
          <w:sz w:val="22"/>
          <w:szCs w:val="22"/>
          <w:lang w:val="en-US"/>
        </w:rPr>
        <w:t xml:space="preserve"> </w:t>
      </w:r>
      <w:r w:rsidR="006E65F8" w:rsidRPr="002D2EC9">
        <w:rPr>
          <w:rFonts w:ascii="Helvetica" w:hAnsi="Helvetica" w:cs="Helvetica"/>
          <w:sz w:val="22"/>
          <w:szCs w:val="22"/>
          <w:lang w:val="en-US"/>
        </w:rPr>
        <w:t xml:space="preserve">and </w:t>
      </w:r>
      <w:r w:rsidR="002459BA" w:rsidRPr="002D2EC9">
        <w:rPr>
          <w:rFonts w:ascii="Helvetica" w:hAnsi="Helvetica" w:cs="Helvetica"/>
          <w:sz w:val="22"/>
          <w:szCs w:val="22"/>
          <w:lang w:val="en-US"/>
        </w:rPr>
        <w:t xml:space="preserve">how </w:t>
      </w:r>
      <w:r w:rsidR="00062A86" w:rsidRPr="002D2EC9">
        <w:rPr>
          <w:rFonts w:ascii="Helvetica" w:hAnsi="Helvetica" w:cs="Helvetica"/>
          <w:sz w:val="22"/>
          <w:szCs w:val="22"/>
          <w:lang w:val="en-US"/>
        </w:rPr>
        <w:t xml:space="preserve">changes </w:t>
      </w:r>
      <w:r w:rsidR="006E65F8" w:rsidRPr="002D2EC9">
        <w:rPr>
          <w:rFonts w:ascii="Helvetica" w:hAnsi="Helvetica" w:cs="Helvetica"/>
          <w:sz w:val="22"/>
          <w:szCs w:val="22"/>
          <w:lang w:val="en-US"/>
        </w:rPr>
        <w:t xml:space="preserve">to research </w:t>
      </w:r>
      <w:r w:rsidR="000F6E07" w:rsidRPr="002D2EC9">
        <w:rPr>
          <w:rFonts w:ascii="Helvetica" w:hAnsi="Helvetica" w:cs="Helvetica"/>
          <w:sz w:val="22"/>
          <w:szCs w:val="22"/>
          <w:lang w:val="en-US"/>
        </w:rPr>
        <w:t>methodologies</w:t>
      </w:r>
      <w:r w:rsidR="00055122" w:rsidRPr="002D2EC9">
        <w:rPr>
          <w:rFonts w:ascii="Helvetica" w:hAnsi="Helvetica" w:cs="Helvetica"/>
          <w:sz w:val="22"/>
          <w:szCs w:val="22"/>
          <w:lang w:val="en-US"/>
        </w:rPr>
        <w:t xml:space="preserve"> could rapidly advance our understanding and </w:t>
      </w:r>
      <w:r w:rsidR="005428BA" w:rsidRPr="002D2EC9">
        <w:rPr>
          <w:rFonts w:ascii="Helvetica" w:hAnsi="Helvetica" w:cs="Helvetica"/>
          <w:sz w:val="22"/>
          <w:szCs w:val="22"/>
          <w:lang w:val="en-US"/>
        </w:rPr>
        <w:t xml:space="preserve">help </w:t>
      </w:r>
      <w:r w:rsidR="00055122" w:rsidRPr="002D2EC9">
        <w:rPr>
          <w:rFonts w:ascii="Helvetica" w:hAnsi="Helvetica" w:cs="Helvetica"/>
          <w:sz w:val="22"/>
          <w:szCs w:val="22"/>
          <w:lang w:val="en-US"/>
        </w:rPr>
        <w:t>forecast</w:t>
      </w:r>
      <w:r w:rsidR="00530E01" w:rsidRPr="002D2EC9">
        <w:rPr>
          <w:rFonts w:ascii="Helvetica" w:hAnsi="Helvetica" w:cs="Helvetica"/>
          <w:sz w:val="22"/>
          <w:szCs w:val="22"/>
          <w:lang w:val="en-US"/>
        </w:rPr>
        <w:t xml:space="preserve"> of the impacts of climate change on ecological communities</w:t>
      </w:r>
      <w:r w:rsidR="002459BA" w:rsidRPr="002D2EC9">
        <w:rPr>
          <w:rFonts w:ascii="Helvetica" w:hAnsi="Helvetica" w:cs="Helvetica"/>
          <w:sz w:val="22"/>
          <w:szCs w:val="22"/>
          <w:lang w:val="en-US"/>
        </w:rPr>
        <w:t>—</w:t>
      </w:r>
      <w:r w:rsidR="00530E01" w:rsidRPr="002D2EC9">
        <w:rPr>
          <w:rFonts w:ascii="Helvetica" w:hAnsi="Helvetica" w:cs="Helvetica"/>
          <w:sz w:val="22"/>
          <w:szCs w:val="22"/>
          <w:lang w:val="en-US"/>
        </w:rPr>
        <w:t xml:space="preserve">the ultimate goal of </w:t>
      </w:r>
      <w:r w:rsidR="008E232C" w:rsidRPr="002D2EC9">
        <w:rPr>
          <w:rFonts w:ascii="Helvetica" w:hAnsi="Helvetica" w:cs="Helvetica"/>
          <w:sz w:val="22"/>
          <w:szCs w:val="22"/>
          <w:lang w:val="en-US"/>
        </w:rPr>
        <w:t xml:space="preserve">most of </w:t>
      </w:r>
      <w:r w:rsidR="005950B5" w:rsidRPr="002D2EC9">
        <w:rPr>
          <w:rFonts w:ascii="Helvetica" w:hAnsi="Helvetica" w:cs="Helvetica"/>
          <w:sz w:val="22"/>
          <w:szCs w:val="22"/>
          <w:lang w:val="en-US"/>
        </w:rPr>
        <w:t xml:space="preserve">the </w:t>
      </w:r>
      <w:proofErr w:type="spellStart"/>
      <w:r w:rsidR="001764C2" w:rsidRPr="002D2EC9">
        <w:rPr>
          <w:rFonts w:ascii="Helvetica" w:hAnsi="Helvetica" w:cs="Helvetica"/>
          <w:sz w:val="22"/>
          <w:szCs w:val="22"/>
          <w:lang w:val="en-US"/>
        </w:rPr>
        <w:t>phenological</w:t>
      </w:r>
      <w:proofErr w:type="spellEnd"/>
      <w:r w:rsidR="001764C2" w:rsidRPr="002D2EC9">
        <w:rPr>
          <w:rFonts w:ascii="Helvetica" w:hAnsi="Helvetica" w:cs="Helvetica"/>
          <w:sz w:val="22"/>
          <w:szCs w:val="22"/>
          <w:lang w:val="en-US"/>
        </w:rPr>
        <w:t xml:space="preserve"> </w:t>
      </w:r>
      <w:r w:rsidR="005950B5" w:rsidRPr="002D2EC9">
        <w:rPr>
          <w:rFonts w:ascii="Helvetica" w:hAnsi="Helvetica" w:cs="Helvetica"/>
          <w:sz w:val="22"/>
          <w:szCs w:val="22"/>
          <w:lang w:val="en-US"/>
        </w:rPr>
        <w:t xml:space="preserve">mismatch </w:t>
      </w:r>
      <w:r w:rsidR="00530E01" w:rsidRPr="002D2EC9">
        <w:rPr>
          <w:rFonts w:ascii="Helvetica" w:hAnsi="Helvetica" w:cs="Helvetica"/>
          <w:sz w:val="22"/>
          <w:szCs w:val="22"/>
          <w:lang w:val="en-US"/>
        </w:rPr>
        <w:t xml:space="preserve">literature. </w:t>
      </w:r>
    </w:p>
    <w:p w14:paraId="3C7EECD4" w14:textId="77777777" w:rsidR="00D65E7D" w:rsidRPr="002D2EC9"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commentRangeStart w:id="65"/>
      <w:r w:rsidRPr="002D2EC9">
        <w:rPr>
          <w:rFonts w:ascii="Helvetica" w:hAnsi="Helvetica" w:cs="Helvetica"/>
          <w:b/>
          <w:i/>
          <w:sz w:val="22"/>
          <w:szCs w:val="22"/>
          <w:lang w:val="en-US"/>
        </w:rPr>
        <w:t xml:space="preserve">Overview of </w:t>
      </w:r>
      <w:r w:rsidR="0055341A" w:rsidRPr="002D2EC9">
        <w:rPr>
          <w:rFonts w:ascii="Helvetica" w:hAnsi="Helvetica" w:cs="Helvetica"/>
          <w:b/>
          <w:i/>
          <w:sz w:val="22"/>
          <w:szCs w:val="22"/>
          <w:lang w:val="en-US"/>
        </w:rPr>
        <w:t xml:space="preserve">the </w:t>
      </w:r>
      <w:r w:rsidRPr="002D2EC9">
        <w:rPr>
          <w:rFonts w:ascii="Helvetica" w:hAnsi="Helvetica" w:cs="Helvetica"/>
          <w:b/>
          <w:i/>
          <w:sz w:val="22"/>
          <w:szCs w:val="22"/>
          <w:lang w:val="en-US"/>
        </w:rPr>
        <w:t>m</w:t>
      </w:r>
      <w:r w:rsidR="00604442" w:rsidRPr="002D2EC9">
        <w:rPr>
          <w:rFonts w:ascii="Helvetica" w:hAnsi="Helvetica" w:cs="Helvetica"/>
          <w:b/>
          <w:i/>
          <w:sz w:val="22"/>
          <w:szCs w:val="22"/>
          <w:lang w:val="en-US"/>
        </w:rPr>
        <w:t>ain ecological theory</w:t>
      </w:r>
      <w:commentRangeEnd w:id="65"/>
      <w:r w:rsidR="003C10C1">
        <w:rPr>
          <w:rStyle w:val="CommentReference"/>
        </w:rPr>
        <w:commentReference w:id="65"/>
      </w:r>
    </w:p>
    <w:p w14:paraId="07392900" w14:textId="6AF576FD" w:rsidR="006F4CF0" w:rsidRPr="00673E3C" w:rsidDel="00673E3C"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66" w:author="Heather Kharouba" w:date="2019-10-29T12:12:00Z"/>
          <w:rFonts w:ascii="Helvetica" w:eastAsia="Times New Roman" w:hAnsi="Helvetica" w:cs="Segoe UI"/>
          <w:i/>
          <w:color w:val="201F1E"/>
          <w:sz w:val="22"/>
          <w:szCs w:val="22"/>
          <w:shd w:val="clear" w:color="auto" w:fill="FFFFFF"/>
          <w:rPrChange w:id="67" w:author="Heather Kharouba" w:date="2019-10-29T12:12:00Z">
            <w:rPr>
              <w:del w:id="68" w:author="Heather Kharouba" w:date="2019-10-29T12:12:00Z"/>
              <w:rFonts w:ascii="Helvetica" w:hAnsi="Helvetica" w:cs="Helvetica"/>
              <w:sz w:val="22"/>
              <w:szCs w:val="22"/>
              <w:lang w:val="en-US"/>
            </w:rPr>
          </w:rPrChange>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The </w:t>
      </w:r>
      <w:r w:rsidR="00B663F7" w:rsidRPr="002D2EC9">
        <w:rPr>
          <w:rFonts w:ascii="Helvetica" w:hAnsi="Helvetica" w:cs="Helvetica"/>
          <w:sz w:val="22"/>
          <w:szCs w:val="22"/>
          <w:lang w:val="en-US"/>
        </w:rPr>
        <w:t>Cushing match-mismatch hypothesis</w:t>
      </w:r>
      <w:ins w:id="69" w:author="Heather Kharouba" w:date="2019-10-29T12:13:00Z">
        <w:r w:rsidR="009140E5">
          <w:rPr>
            <w:rFonts w:ascii="Helvetica" w:hAnsi="Helvetica" w:cs="Helvetica"/>
            <w:sz w:val="22"/>
            <w:szCs w:val="22"/>
            <w:lang w:val="en-US"/>
          </w:rPr>
          <w:t xml:space="preserve"> (</w:t>
        </w:r>
        <w:proofErr w:type="spellStart"/>
        <w:r w:rsidR="009140E5" w:rsidRPr="002F4723">
          <w:rPr>
            <w:rFonts w:ascii="Helvetica" w:hAnsi="Helvetica" w:cs="Helvetica"/>
            <w:sz w:val="22"/>
            <w:szCs w:val="22"/>
            <w:lang w:val="en-US"/>
          </w:rPr>
          <w:t>Hjort</w:t>
        </w:r>
        <w:proofErr w:type="spellEnd"/>
        <w:r w:rsidR="009140E5" w:rsidRPr="002F4723">
          <w:rPr>
            <w:rFonts w:ascii="Helvetica" w:hAnsi="Helvetica" w:cs="Helvetica"/>
            <w:sz w:val="22"/>
            <w:szCs w:val="22"/>
            <w:lang w:val="en-US"/>
          </w:rPr>
          <w:t xml:space="preserve"> 1914, Cushing 1969, 1974, 1990</w:t>
        </w:r>
        <w:r w:rsidR="009140E5" w:rsidRPr="002D2EC9">
          <w:rPr>
            <w:rFonts w:ascii="Helvetica" w:hAnsi="Helvetica" w:cs="Helvetica"/>
            <w:sz w:val="22"/>
            <w:szCs w:val="22"/>
            <w:lang w:val="en-US"/>
          </w:rPr>
          <w:t>; Figure 1</w:t>
        </w:r>
        <w:r w:rsidR="009140E5">
          <w:rPr>
            <w:rFonts w:ascii="Helvetica" w:hAnsi="Helvetica" w:cs="Helvetica"/>
            <w:sz w:val="22"/>
            <w:szCs w:val="22"/>
            <w:lang w:val="en-US"/>
          </w:rPr>
          <w:t>)</w:t>
        </w:r>
      </w:ins>
      <w:r w:rsidR="00B663F7" w:rsidRPr="002D2EC9">
        <w:rPr>
          <w:rFonts w:ascii="Helvetica" w:hAnsi="Helvetica" w:cs="Helvetica"/>
          <w:sz w:val="22"/>
          <w:szCs w:val="22"/>
          <w:lang w:val="en-US"/>
        </w:rPr>
        <w:t xml:space="preserve"> is the</w:t>
      </w:r>
      <w:r w:rsidR="0055341A"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 xml:space="preserve">most common </w:t>
      </w:r>
      <w:r w:rsidR="00694F59" w:rsidRPr="002D2EC9">
        <w:rPr>
          <w:rFonts w:ascii="Helvetica" w:hAnsi="Helvetica" w:cs="Helvetica"/>
          <w:sz w:val="22"/>
          <w:szCs w:val="22"/>
          <w:lang w:val="en-US"/>
        </w:rPr>
        <w:t xml:space="preserve">ecological theory </w:t>
      </w:r>
      <w:r w:rsidR="00E60CFC" w:rsidRPr="002D2EC9">
        <w:rPr>
          <w:rFonts w:ascii="Helvetica" w:hAnsi="Helvetica" w:cs="Helvetica"/>
          <w:sz w:val="22"/>
          <w:szCs w:val="22"/>
          <w:lang w:val="en-US"/>
        </w:rPr>
        <w:t>underl</w:t>
      </w:r>
      <w:r w:rsidR="006A6E43" w:rsidRPr="002D2EC9">
        <w:rPr>
          <w:rFonts w:ascii="Helvetica" w:hAnsi="Helvetica" w:cs="Helvetica"/>
          <w:sz w:val="22"/>
          <w:szCs w:val="22"/>
          <w:lang w:val="en-US"/>
        </w:rPr>
        <w:t>y</w:t>
      </w:r>
      <w:r w:rsidR="00E60CFC" w:rsidRPr="002D2EC9">
        <w:rPr>
          <w:rFonts w:ascii="Helvetica" w:hAnsi="Helvetica" w:cs="Helvetica"/>
          <w:sz w:val="22"/>
          <w:szCs w:val="22"/>
          <w:lang w:val="en-US"/>
        </w:rPr>
        <w:t>i</w:t>
      </w:r>
      <w:r w:rsidR="00B663F7" w:rsidRPr="002D2EC9">
        <w:rPr>
          <w:rFonts w:ascii="Helvetica" w:hAnsi="Helvetica" w:cs="Helvetica"/>
          <w:sz w:val="22"/>
          <w:szCs w:val="22"/>
          <w:lang w:val="en-US"/>
        </w:rPr>
        <w:t>ng</w:t>
      </w:r>
      <w:r w:rsidR="00E60CFC" w:rsidRPr="002D2EC9">
        <w:rPr>
          <w:rFonts w:ascii="Helvetica" w:hAnsi="Helvetica" w:cs="Helvetica"/>
          <w:sz w:val="22"/>
          <w:szCs w:val="22"/>
          <w:lang w:val="en-US"/>
        </w:rPr>
        <w:t xml:space="preserve"> </w:t>
      </w:r>
      <w:proofErr w:type="spellStart"/>
      <w:r w:rsidR="00DD0B93" w:rsidRPr="002D2EC9">
        <w:rPr>
          <w:rFonts w:ascii="Helvetica" w:hAnsi="Helvetica" w:cs="Helvetica"/>
          <w:sz w:val="22"/>
          <w:szCs w:val="22"/>
          <w:lang w:val="en-US"/>
        </w:rPr>
        <w:t>phenological</w:t>
      </w:r>
      <w:proofErr w:type="spellEnd"/>
      <w:r w:rsidR="00DE49AF" w:rsidRPr="002D2EC9">
        <w:rPr>
          <w:rFonts w:ascii="Helvetica" w:hAnsi="Helvetica" w:cs="Helvetica"/>
          <w:sz w:val="22"/>
          <w:szCs w:val="22"/>
          <w:lang w:val="en-US"/>
        </w:rPr>
        <w:t xml:space="preserve"> mismatch</w:t>
      </w:r>
      <w:r w:rsidR="00694F59" w:rsidRPr="002D2EC9">
        <w:rPr>
          <w:rFonts w:ascii="Helvetica" w:hAnsi="Helvetica" w:cs="Helvetica"/>
          <w:sz w:val="22"/>
          <w:szCs w:val="22"/>
          <w:lang w:val="en-US"/>
        </w:rPr>
        <w:t xml:space="preserve"> studies</w:t>
      </w:r>
      <w:ins w:id="70" w:author="Heather Kharouba" w:date="2019-10-29T12:10:00Z">
        <w:r w:rsidR="007862B0">
          <w:rPr>
            <w:rFonts w:ascii="Helvetica" w:hAnsi="Helvetica" w:cs="Helvetica"/>
            <w:sz w:val="22"/>
            <w:szCs w:val="22"/>
            <w:lang w:val="en-US"/>
          </w:rPr>
          <w:t xml:space="preserve"> (e.g., </w:t>
        </w:r>
      </w:ins>
      <w:ins w:id="71" w:author="Heather Kharouba" w:date="2019-10-29T12:11:00Z">
        <w:r w:rsidR="007862B0">
          <w:rPr>
            <w:rFonts w:ascii="Helvetica" w:hAnsi="Helvetica" w:cs="Helvetica"/>
            <w:sz w:val="22"/>
            <w:szCs w:val="22"/>
            <w:lang w:val="en-US"/>
          </w:rPr>
          <w:t xml:space="preserve">Renner and </w:t>
        </w:r>
        <w:proofErr w:type="spellStart"/>
        <w:r w:rsidR="007862B0">
          <w:rPr>
            <w:rFonts w:ascii="Helvetica" w:hAnsi="Helvetica" w:cs="Helvetica"/>
            <w:sz w:val="22"/>
            <w:szCs w:val="22"/>
            <w:lang w:val="en-US"/>
          </w:rPr>
          <w:t>Zohner</w:t>
        </w:r>
        <w:proofErr w:type="spellEnd"/>
        <w:r w:rsidR="007862B0">
          <w:rPr>
            <w:rFonts w:ascii="Helvetica" w:hAnsi="Helvetica" w:cs="Helvetica"/>
            <w:sz w:val="22"/>
            <w:szCs w:val="22"/>
            <w:lang w:val="en-US"/>
          </w:rPr>
          <w:t xml:space="preserve"> 2018; </w:t>
        </w:r>
      </w:ins>
      <w:proofErr w:type="spellStart"/>
      <w:ins w:id="72" w:author="Heather Kharouba" w:date="2019-10-29T12:10:00Z">
        <w:r w:rsidR="007862B0">
          <w:rPr>
            <w:rFonts w:ascii="Helvetica" w:hAnsi="Helvetica" w:cs="Helvetica"/>
            <w:sz w:val="22"/>
            <w:szCs w:val="22"/>
            <w:lang w:val="en-US"/>
          </w:rPr>
          <w:t>Visser</w:t>
        </w:r>
        <w:proofErr w:type="spellEnd"/>
        <w:r w:rsidR="007862B0">
          <w:rPr>
            <w:rFonts w:ascii="Helvetica" w:hAnsi="Helvetica" w:cs="Helvetica"/>
            <w:sz w:val="22"/>
            <w:szCs w:val="22"/>
            <w:lang w:val="en-US"/>
          </w:rPr>
          <w:t xml:space="preserve"> and </w:t>
        </w:r>
        <w:proofErr w:type="spellStart"/>
        <w:r w:rsidR="007862B0">
          <w:rPr>
            <w:rFonts w:ascii="Helvetica" w:hAnsi="Helvetica" w:cs="Helvetica"/>
            <w:sz w:val="22"/>
            <w:szCs w:val="22"/>
            <w:lang w:val="en-US"/>
          </w:rPr>
          <w:t>Gienapp</w:t>
        </w:r>
        <w:proofErr w:type="spellEnd"/>
        <w:r w:rsidR="007862B0">
          <w:rPr>
            <w:rFonts w:ascii="Helvetica" w:hAnsi="Helvetica" w:cs="Helvetica"/>
            <w:sz w:val="22"/>
            <w:szCs w:val="22"/>
            <w:lang w:val="en-US"/>
          </w:rPr>
          <w:t xml:space="preserve"> 2019)</w:t>
        </w:r>
      </w:ins>
      <w:r w:rsidR="00770BC0" w:rsidRPr="002D2EC9">
        <w:rPr>
          <w:rFonts w:ascii="Helvetica" w:hAnsi="Helvetica" w:cs="Helvetica"/>
          <w:sz w:val="22"/>
          <w:szCs w:val="22"/>
          <w:lang w:val="en-US"/>
        </w:rPr>
        <w:t xml:space="preserve">. </w:t>
      </w:r>
      <w:moveToRangeStart w:id="73" w:author="Heather Kharouba" w:date="2019-10-29T10:39:00Z" w:name="move433964880"/>
      <w:moveTo w:id="74" w:author="Heather Kharouba" w:date="2019-10-29T10:39:00Z">
        <w:r w:rsidR="00550E95" w:rsidRPr="002D2EC9">
          <w:rPr>
            <w:rFonts w:ascii="Helvetica" w:hAnsi="Helvetica" w:cs="Helvetica"/>
            <w:sz w:val="22"/>
            <w:szCs w:val="22"/>
            <w:lang w:val="en-US"/>
          </w:rPr>
          <w:t xml:space="preserve">While this curve has been applied across many ecosystems (e.g. Winder and Schindler 2004; </w:t>
        </w:r>
        <w:proofErr w:type="spellStart"/>
        <w:r w:rsidR="00550E95" w:rsidRPr="002D2EC9">
          <w:rPr>
            <w:rFonts w:ascii="Helvetica" w:hAnsi="Helvetica" w:cs="Helvetica"/>
            <w:sz w:val="22"/>
            <w:szCs w:val="22"/>
            <w:lang w:val="en-US"/>
          </w:rPr>
          <w:t>Vatka</w:t>
        </w:r>
        <w:proofErr w:type="spellEnd"/>
        <w:r w:rsidR="00550E95" w:rsidRPr="002D2EC9">
          <w:rPr>
            <w:rFonts w:ascii="Helvetica" w:hAnsi="Helvetica" w:cs="Helvetica"/>
            <w:sz w:val="22"/>
            <w:szCs w:val="22"/>
            <w:lang w:val="en-US"/>
          </w:rPr>
          <w:t xml:space="preserve"> et al. 2011; </w:t>
        </w:r>
        <w:proofErr w:type="spellStart"/>
        <w:r w:rsidR="00550E95" w:rsidRPr="002D2EC9">
          <w:rPr>
            <w:rFonts w:ascii="Helvetica" w:hAnsi="Helvetica" w:cs="Helvetica"/>
            <w:sz w:val="22"/>
            <w:szCs w:val="22"/>
            <w:lang w:val="en-US"/>
          </w:rPr>
          <w:t>Arula</w:t>
        </w:r>
        <w:proofErr w:type="spellEnd"/>
        <w:r w:rsidR="00550E95" w:rsidRPr="002D2EC9">
          <w:rPr>
            <w:rFonts w:ascii="Helvetica" w:hAnsi="Helvetica" w:cs="Helvetica"/>
            <w:sz w:val="22"/>
            <w:szCs w:val="22"/>
            <w:lang w:val="en-US"/>
          </w:rPr>
          <w:t xml:space="preserve"> et al. 2014), the theory originally emerged from the marine fisheries literature as a way to explain the variation in population recruitment of fish stocks.</w:t>
        </w:r>
      </w:moveTo>
      <w:moveToRangeEnd w:id="73"/>
      <w:ins w:id="75" w:author="Heather Kharouba" w:date="2019-10-29T12:00:00Z">
        <w:r w:rsidR="00422EA4">
          <w:rPr>
            <w:rFonts w:ascii="Helvetica" w:hAnsi="Helvetica" w:cs="Helvetica"/>
            <w:sz w:val="22"/>
            <w:szCs w:val="22"/>
            <w:lang w:val="en-US"/>
          </w:rPr>
          <w:t xml:space="preserve"> </w:t>
        </w:r>
      </w:ins>
      <w:del w:id="76" w:author="Heather Kharouba" w:date="2019-10-29T12:04:00Z">
        <w:r w:rsidR="00770BC0" w:rsidRPr="002D2EC9" w:rsidDel="00243DFA">
          <w:rPr>
            <w:rFonts w:ascii="Helvetica" w:hAnsi="Helvetica" w:cs="Helvetica"/>
            <w:sz w:val="22"/>
            <w:szCs w:val="22"/>
            <w:lang w:val="en-US"/>
          </w:rPr>
          <w:delText xml:space="preserve">This hypothesis </w:delText>
        </w:r>
        <w:r w:rsidR="002B5922" w:rsidRPr="002D2EC9" w:rsidDel="00243DFA">
          <w:rPr>
            <w:rFonts w:ascii="Helvetica" w:hAnsi="Helvetica" w:cs="Helvetica"/>
            <w:sz w:val="22"/>
            <w:szCs w:val="22"/>
            <w:lang w:val="en-US"/>
          </w:rPr>
          <w:delText xml:space="preserve">predicts </w:delText>
        </w:r>
        <w:r w:rsidR="006F4CF0" w:rsidRPr="002D2EC9" w:rsidDel="00243DFA">
          <w:rPr>
            <w:rFonts w:ascii="Helvetica" w:hAnsi="Helvetica" w:cs="Helvetica"/>
            <w:sz w:val="22"/>
            <w:szCs w:val="22"/>
            <w:lang w:val="en-US"/>
          </w:rPr>
          <w:delText>the often-shown</w:delText>
        </w:r>
        <w:r w:rsidR="002B5922" w:rsidRPr="002D2EC9" w:rsidDel="00243DFA">
          <w:rPr>
            <w:rFonts w:ascii="Helvetica" w:hAnsi="Helvetica" w:cs="Helvetica"/>
            <w:sz w:val="22"/>
            <w:szCs w:val="22"/>
            <w:lang w:val="en-US"/>
          </w:rPr>
          <w:delText xml:space="preserve"> concave</w:delText>
        </w:r>
        <w:r w:rsidR="00951701" w:rsidRPr="002D2EC9" w:rsidDel="00243DFA">
          <w:rPr>
            <w:rFonts w:ascii="Helvetica" w:hAnsi="Helvetica" w:cs="Helvetica"/>
            <w:sz w:val="22"/>
            <w:szCs w:val="22"/>
            <w:lang w:val="en-US"/>
          </w:rPr>
          <w:delText>-</w:delText>
        </w:r>
        <w:r w:rsidR="002B5922" w:rsidRPr="002D2EC9" w:rsidDel="00243DFA">
          <w:rPr>
            <w:rFonts w:ascii="Helvetica" w:hAnsi="Helvetica" w:cs="Helvetica"/>
            <w:sz w:val="22"/>
            <w:szCs w:val="22"/>
            <w:lang w:val="en-US"/>
          </w:rPr>
          <w:delText xml:space="preserve">down curve between </w:delText>
        </w:r>
        <w:r w:rsidR="00C0154D" w:rsidDel="00243DFA">
          <w:rPr>
            <w:rFonts w:ascii="Helvetica" w:hAnsi="Helvetica" w:cs="Helvetica"/>
            <w:sz w:val="22"/>
            <w:szCs w:val="22"/>
            <w:lang w:val="en-US"/>
          </w:rPr>
          <w:delText xml:space="preserve">a </w:delText>
        </w:r>
        <w:r w:rsidR="00B85EA7" w:rsidDel="00243DFA">
          <w:rPr>
            <w:rFonts w:ascii="Helvetica" w:hAnsi="Helvetica" w:cs="Helvetica"/>
            <w:sz w:val="22"/>
            <w:szCs w:val="22"/>
            <w:lang w:val="en-US"/>
          </w:rPr>
          <w:delText>component</w:delText>
        </w:r>
        <w:r w:rsidR="00C0154D" w:rsidDel="00243DFA">
          <w:rPr>
            <w:rFonts w:ascii="Helvetica" w:hAnsi="Helvetica" w:cs="Helvetica"/>
            <w:sz w:val="22"/>
            <w:szCs w:val="22"/>
            <w:lang w:val="en-US"/>
          </w:rPr>
          <w:delText xml:space="preserve"> of </w:delText>
        </w:r>
        <w:r w:rsidR="002B5922" w:rsidRPr="002D2EC9" w:rsidDel="00243DFA">
          <w:rPr>
            <w:rFonts w:ascii="Helvetica" w:hAnsi="Helvetica" w:cs="Helvetica"/>
            <w:sz w:val="22"/>
            <w:szCs w:val="22"/>
            <w:lang w:val="en-US"/>
          </w:rPr>
          <w:delText xml:space="preserve">consumer fitness and relative timing between the consumer and its </w:delText>
        </w:r>
        <w:r w:rsidR="002B5922" w:rsidRPr="002F4723" w:rsidDel="00243DFA">
          <w:rPr>
            <w:rFonts w:ascii="Helvetica" w:hAnsi="Helvetica" w:cs="Helvetica"/>
            <w:sz w:val="22"/>
            <w:szCs w:val="22"/>
            <w:lang w:val="en-US"/>
          </w:rPr>
          <w:delText>resource</w:delText>
        </w:r>
        <w:r w:rsidR="00694F59" w:rsidRPr="002F4723" w:rsidDel="00243DFA">
          <w:rPr>
            <w:rFonts w:ascii="Helvetica" w:hAnsi="Helvetica" w:cs="Helvetica"/>
            <w:sz w:val="22"/>
            <w:szCs w:val="22"/>
            <w:lang w:val="en-US"/>
          </w:rPr>
          <w:delText xml:space="preserve"> (</w:delText>
        </w:r>
        <w:r w:rsidR="002F4723" w:rsidRPr="002F4723" w:rsidDel="00243DFA">
          <w:rPr>
            <w:rFonts w:ascii="Helvetica" w:hAnsi="Helvetica" w:cs="Helvetica"/>
            <w:sz w:val="22"/>
            <w:szCs w:val="22"/>
            <w:lang w:val="en-US"/>
          </w:rPr>
          <w:delText>Hjort 1914, Cushing 1969, 1974, 1990</w:delText>
        </w:r>
        <w:r w:rsidR="00A87C4C" w:rsidRPr="002D2EC9" w:rsidDel="00243DFA">
          <w:rPr>
            <w:rFonts w:ascii="Helvetica" w:hAnsi="Helvetica" w:cs="Helvetica"/>
            <w:sz w:val="22"/>
            <w:szCs w:val="22"/>
            <w:lang w:val="en-US"/>
          </w:rPr>
          <w:delText>; Figure 1</w:delText>
        </w:r>
        <w:r w:rsidR="00521116" w:rsidRPr="002D2EC9" w:rsidDel="00243DFA">
          <w:rPr>
            <w:rFonts w:ascii="Helvetica" w:hAnsi="Helvetica" w:cs="Helvetica"/>
            <w:sz w:val="22"/>
            <w:szCs w:val="22"/>
            <w:lang w:val="en-US"/>
          </w:rPr>
          <w:delText>)</w:delText>
        </w:r>
        <w:r w:rsidR="008B7D7B" w:rsidRPr="002D2EC9" w:rsidDel="00243DFA">
          <w:rPr>
            <w:rFonts w:ascii="Helvetica" w:hAnsi="Helvetica" w:cs="Helvetica"/>
            <w:sz w:val="22"/>
            <w:szCs w:val="22"/>
            <w:lang w:val="en-US"/>
          </w:rPr>
          <w:delText xml:space="preserve">. </w:delText>
        </w:r>
      </w:del>
      <w:moveFromRangeStart w:id="77" w:author="Heather Kharouba" w:date="2019-10-29T10:39:00Z" w:name="move433964880"/>
      <w:moveFrom w:id="78" w:author="Heather Kharouba" w:date="2019-10-29T10:39:00Z">
        <w:r w:rsidR="008B7D7B" w:rsidRPr="002D2EC9" w:rsidDel="00550E95">
          <w:rPr>
            <w:rFonts w:ascii="Helvetica" w:hAnsi="Helvetica" w:cs="Helvetica"/>
            <w:sz w:val="22"/>
            <w:szCs w:val="22"/>
            <w:lang w:val="en-US"/>
          </w:rPr>
          <w:t xml:space="preserve">While this curve </w:t>
        </w:r>
        <w:r w:rsidR="007B00E4" w:rsidRPr="002D2EC9" w:rsidDel="00550E95">
          <w:rPr>
            <w:rFonts w:ascii="Helvetica" w:hAnsi="Helvetica" w:cs="Helvetica"/>
            <w:sz w:val="22"/>
            <w:szCs w:val="22"/>
            <w:lang w:val="en-US"/>
          </w:rPr>
          <w:t>has been applied</w:t>
        </w:r>
        <w:r w:rsidR="00770BC0" w:rsidRPr="002D2EC9" w:rsidDel="00550E95">
          <w:rPr>
            <w:rFonts w:ascii="Helvetica" w:hAnsi="Helvetica" w:cs="Helvetica"/>
            <w:sz w:val="22"/>
            <w:szCs w:val="22"/>
            <w:lang w:val="en-US"/>
          </w:rPr>
          <w:t xml:space="preserve"> </w:t>
        </w:r>
        <w:r w:rsidR="008B7D7B" w:rsidRPr="002D2EC9" w:rsidDel="00550E95">
          <w:rPr>
            <w:rFonts w:ascii="Helvetica" w:hAnsi="Helvetica" w:cs="Helvetica"/>
            <w:sz w:val="22"/>
            <w:szCs w:val="22"/>
            <w:lang w:val="en-US"/>
          </w:rPr>
          <w:t xml:space="preserve">across </w:t>
        </w:r>
        <w:r w:rsidR="00BA4A15" w:rsidRPr="002D2EC9" w:rsidDel="00550E95">
          <w:rPr>
            <w:rFonts w:ascii="Helvetica" w:hAnsi="Helvetica" w:cs="Helvetica"/>
            <w:sz w:val="22"/>
            <w:szCs w:val="22"/>
            <w:lang w:val="en-US"/>
          </w:rPr>
          <w:t xml:space="preserve">many </w:t>
        </w:r>
        <w:r w:rsidR="008B7D7B" w:rsidRPr="002D2EC9" w:rsidDel="00550E95">
          <w:rPr>
            <w:rFonts w:ascii="Helvetica" w:hAnsi="Helvetica" w:cs="Helvetica"/>
            <w:sz w:val="22"/>
            <w:szCs w:val="22"/>
            <w:lang w:val="en-US"/>
          </w:rPr>
          <w:t xml:space="preserve">ecosystems </w:t>
        </w:r>
        <w:r w:rsidR="003C2272" w:rsidRPr="002D2EC9" w:rsidDel="00550E95">
          <w:rPr>
            <w:rFonts w:ascii="Helvetica" w:hAnsi="Helvetica" w:cs="Helvetica"/>
            <w:sz w:val="22"/>
            <w:szCs w:val="22"/>
            <w:lang w:val="en-US"/>
          </w:rPr>
          <w:t xml:space="preserve">(e.g. Winder and Schindler 2004; </w:t>
        </w:r>
        <w:r w:rsidR="00D45F4F" w:rsidRPr="002D2EC9" w:rsidDel="00550E95">
          <w:rPr>
            <w:rFonts w:ascii="Helvetica" w:hAnsi="Helvetica" w:cs="Helvetica"/>
            <w:sz w:val="22"/>
            <w:szCs w:val="22"/>
            <w:lang w:val="en-US"/>
          </w:rPr>
          <w:t>Vatka et al. 2011</w:t>
        </w:r>
        <w:r w:rsidR="003C2272" w:rsidRPr="002D2EC9" w:rsidDel="00550E95">
          <w:rPr>
            <w:rFonts w:ascii="Helvetica" w:hAnsi="Helvetica" w:cs="Helvetica"/>
            <w:sz w:val="22"/>
            <w:szCs w:val="22"/>
            <w:lang w:val="en-US"/>
          </w:rPr>
          <w:t>; Arula et al. 2014</w:t>
        </w:r>
        <w:r w:rsidR="00770BC0" w:rsidRPr="002D2EC9" w:rsidDel="00550E95">
          <w:rPr>
            <w:rFonts w:ascii="Helvetica" w:hAnsi="Helvetica" w:cs="Helvetica"/>
            <w:sz w:val="22"/>
            <w:szCs w:val="22"/>
            <w:lang w:val="en-US"/>
          </w:rPr>
          <w:t>)</w:t>
        </w:r>
        <w:r w:rsidR="008B7D7B" w:rsidRPr="002D2EC9" w:rsidDel="00550E95">
          <w:rPr>
            <w:rFonts w:ascii="Helvetica" w:hAnsi="Helvetica" w:cs="Helvetica"/>
            <w:sz w:val="22"/>
            <w:szCs w:val="22"/>
            <w:lang w:val="en-US"/>
          </w:rPr>
          <w:t>, the</w:t>
        </w:r>
        <w:r w:rsidR="00521116" w:rsidRPr="002D2EC9" w:rsidDel="00550E95">
          <w:rPr>
            <w:rFonts w:ascii="Helvetica" w:hAnsi="Helvetica" w:cs="Helvetica"/>
            <w:sz w:val="22"/>
            <w:szCs w:val="22"/>
            <w:lang w:val="en-US"/>
          </w:rPr>
          <w:t xml:space="preserve"> theory</w:t>
        </w:r>
        <w:r w:rsidR="00694F59" w:rsidRPr="002D2EC9" w:rsidDel="00550E95">
          <w:rPr>
            <w:rFonts w:ascii="Helvetica" w:hAnsi="Helvetica" w:cs="Helvetica"/>
            <w:sz w:val="22"/>
            <w:szCs w:val="22"/>
            <w:lang w:val="en-US"/>
          </w:rPr>
          <w:t xml:space="preserve"> </w:t>
        </w:r>
        <w:r w:rsidR="008B7D7B" w:rsidRPr="002D2EC9" w:rsidDel="00550E95">
          <w:rPr>
            <w:rFonts w:ascii="Helvetica" w:hAnsi="Helvetica" w:cs="Helvetica"/>
            <w:sz w:val="22"/>
            <w:szCs w:val="22"/>
            <w:lang w:val="en-US"/>
          </w:rPr>
          <w:t xml:space="preserve">originally </w:t>
        </w:r>
        <w:r w:rsidR="00694F59" w:rsidRPr="002D2EC9" w:rsidDel="00550E95">
          <w:rPr>
            <w:rFonts w:ascii="Helvetica" w:hAnsi="Helvetica" w:cs="Helvetica"/>
            <w:sz w:val="22"/>
            <w:szCs w:val="22"/>
            <w:lang w:val="en-US"/>
          </w:rPr>
          <w:t>emerged from the marine fisheries literature as a way to explain the variation in population recruitment of fish stocks</w:t>
        </w:r>
      </w:moveFrom>
      <w:ins w:id="79" w:author="Heather Kharouba" w:date="2019-10-29T12:12:00Z">
        <w:r w:rsidR="00673E3C">
          <w:rPr>
            <w:rFonts w:ascii="Helvetica" w:hAnsi="Helvetica" w:cs="Helvetica"/>
            <w:sz w:val="22"/>
            <w:szCs w:val="22"/>
            <w:lang w:val="en-US"/>
          </w:rPr>
          <w:t>T</w:t>
        </w:r>
      </w:ins>
      <w:moveFrom w:id="80" w:author="Heather Kharouba" w:date="2019-10-29T10:39:00Z">
        <w:del w:id="81" w:author="Heather Kharouba" w:date="2019-10-29T12:12:00Z">
          <w:r w:rsidR="00694F59" w:rsidRPr="002D2EC9" w:rsidDel="00673E3C">
            <w:rPr>
              <w:rFonts w:ascii="Helvetica" w:hAnsi="Helvetica" w:cs="Helvetica"/>
              <w:sz w:val="22"/>
              <w:szCs w:val="22"/>
              <w:lang w:val="en-US"/>
            </w:rPr>
            <w:delText xml:space="preserve">. </w:delText>
          </w:r>
        </w:del>
      </w:moveFrom>
      <w:moveFromRangeEnd w:id="77"/>
    </w:p>
    <w:p w14:paraId="39079985" w14:textId="7575D051" w:rsidR="00A5122F"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82" w:author="Heather Kharouba" w:date="2019-10-29T12:21:00Z"/>
          <w:rFonts w:ascii="Helvetica" w:hAnsi="Helvetica" w:cs="Helvetica"/>
          <w:sz w:val="22"/>
          <w:szCs w:val="22"/>
          <w:lang w:val="en-US"/>
        </w:rPr>
      </w:pPr>
      <w:del w:id="83" w:author="Heather Kharouba" w:date="2019-10-29T12:12:00Z">
        <w:r w:rsidRPr="002D2EC9" w:rsidDel="00673E3C">
          <w:rPr>
            <w:rFonts w:ascii="Helvetica" w:hAnsi="Helvetica" w:cs="Helvetica"/>
            <w:sz w:val="22"/>
            <w:szCs w:val="22"/>
            <w:lang w:val="en-US"/>
          </w:rPr>
          <w:tab/>
        </w:r>
        <w:r w:rsidR="00AF61D2" w:rsidRPr="000D56F6" w:rsidDel="00673E3C">
          <w:rPr>
            <w:rFonts w:ascii="Helvetica" w:hAnsi="Helvetica" w:cs="Helvetica"/>
            <w:strike/>
            <w:sz w:val="22"/>
            <w:szCs w:val="22"/>
            <w:lang w:val="en-US"/>
            <w:rPrChange w:id="84" w:author="Heather Kharouba" w:date="2019-10-22T14:53:00Z">
              <w:rPr>
                <w:rFonts w:ascii="Helvetica" w:hAnsi="Helvetica" w:cs="Helvetica"/>
                <w:sz w:val="22"/>
                <w:szCs w:val="22"/>
                <w:lang w:val="en-US"/>
              </w:rPr>
            </w:rPrChange>
          </w:rPr>
          <w:delText>Based on life-history theory,</w:delText>
        </w:r>
        <w:r w:rsidR="00AF61D2" w:rsidRPr="002D2EC9" w:rsidDel="00673E3C">
          <w:rPr>
            <w:rFonts w:ascii="Helvetica" w:hAnsi="Helvetica" w:cs="Helvetica"/>
            <w:sz w:val="22"/>
            <w:szCs w:val="22"/>
            <w:lang w:val="en-US"/>
          </w:rPr>
          <w:delText xml:space="preserve"> t</w:delText>
        </w:r>
      </w:del>
      <w:proofErr w:type="gramStart"/>
      <w:r w:rsidR="00AF61D2" w:rsidRPr="002D2EC9">
        <w:rPr>
          <w:rFonts w:ascii="Helvetica" w:hAnsi="Helvetica" w:cs="Helvetica"/>
          <w:sz w:val="22"/>
          <w:szCs w:val="22"/>
          <w:lang w:val="en-US"/>
        </w:rPr>
        <w:t>he</w:t>
      </w:r>
      <w:proofErr w:type="gramEnd"/>
      <w:r w:rsidR="00AF61D2" w:rsidRPr="002D2EC9">
        <w:rPr>
          <w:rFonts w:ascii="Helvetica" w:hAnsi="Helvetica" w:cs="Helvetica"/>
          <w:sz w:val="22"/>
          <w:szCs w:val="22"/>
          <w:lang w:val="en-US"/>
        </w:rPr>
        <w:t xml:space="preserve"> </w:t>
      </w:r>
      <w:del w:id="85" w:author="Heather Kharouba" w:date="2019-10-29T12:39:00Z">
        <w:r w:rsidR="00AF61D2" w:rsidRPr="002D2EC9" w:rsidDel="00EA417C">
          <w:rPr>
            <w:rFonts w:ascii="Helvetica" w:hAnsi="Helvetica" w:cs="Helvetica"/>
            <w:sz w:val="22"/>
            <w:szCs w:val="22"/>
            <w:lang w:val="en-US"/>
          </w:rPr>
          <w:delText xml:space="preserve">Cushing match-mismatch </w:delText>
        </w:r>
      </w:del>
      <w:r w:rsidR="00AF61D2" w:rsidRPr="002D2EC9">
        <w:rPr>
          <w:rFonts w:ascii="Helvetica" w:hAnsi="Helvetica" w:cs="Helvetica"/>
          <w:sz w:val="22"/>
          <w:szCs w:val="22"/>
          <w:lang w:val="en-US"/>
        </w:rPr>
        <w:t>hypothesis</w:t>
      </w:r>
      <w:r w:rsidR="00AF61D2">
        <w:rPr>
          <w:rFonts w:ascii="Helvetica" w:hAnsi="Helvetica" w:cs="Helvetica"/>
          <w:sz w:val="22"/>
          <w:szCs w:val="22"/>
          <w:lang w:val="en-US"/>
        </w:rPr>
        <w:t xml:space="preserve"> </w:t>
      </w:r>
      <w:ins w:id="86" w:author="Heather Kharouba" w:date="2019-10-29T12:13:00Z">
        <w:r w:rsidR="009140E5">
          <w:rPr>
            <w:rFonts w:ascii="Helvetica" w:hAnsi="Helvetica" w:cs="Helvetica"/>
            <w:sz w:val="22"/>
            <w:szCs w:val="22"/>
            <w:lang w:val="en-US"/>
          </w:rPr>
          <w:t>(</w:t>
        </w:r>
        <w:proofErr w:type="spellStart"/>
        <w:r w:rsidR="009140E5" w:rsidRPr="002F4723">
          <w:rPr>
            <w:rFonts w:ascii="Helvetica" w:hAnsi="Helvetica" w:cs="Helvetica"/>
            <w:sz w:val="22"/>
            <w:szCs w:val="22"/>
            <w:lang w:val="en-US"/>
          </w:rPr>
          <w:t>Hjort</w:t>
        </w:r>
        <w:proofErr w:type="spellEnd"/>
        <w:r w:rsidR="009140E5" w:rsidRPr="002F4723">
          <w:rPr>
            <w:rFonts w:ascii="Helvetica" w:hAnsi="Helvetica" w:cs="Helvetica"/>
            <w:sz w:val="22"/>
            <w:szCs w:val="22"/>
            <w:lang w:val="en-US"/>
          </w:rPr>
          <w:t xml:space="preserve"> 1914, Cushing 1969, 1974, 1990</w:t>
        </w:r>
        <w:r w:rsidR="009140E5">
          <w:rPr>
            <w:rFonts w:ascii="Helvetica" w:hAnsi="Helvetica" w:cs="Helvetica"/>
            <w:sz w:val="22"/>
            <w:szCs w:val="22"/>
            <w:lang w:val="en-US"/>
          </w:rPr>
          <w:t xml:space="preserve">) </w:t>
        </w:r>
      </w:ins>
      <w:del w:id="87" w:author="Heather Kharouba" w:date="2019-10-29T12:12:00Z">
        <w:r w:rsidR="00AF61D2" w:rsidDel="00673E3C">
          <w:rPr>
            <w:rFonts w:ascii="Helvetica" w:hAnsi="Helvetica" w:cs="Helvetica"/>
            <w:sz w:val="22"/>
            <w:szCs w:val="22"/>
            <w:lang w:val="en-US"/>
          </w:rPr>
          <w:delText>i</w:delText>
        </w:r>
        <w:r w:rsidR="00AF61D2" w:rsidRPr="000D56F6" w:rsidDel="00673E3C">
          <w:rPr>
            <w:rFonts w:ascii="Helvetica" w:hAnsi="Helvetica" w:cs="Helvetica"/>
            <w:strike/>
            <w:sz w:val="22"/>
            <w:szCs w:val="22"/>
            <w:lang w:val="en-US"/>
            <w:rPrChange w:id="88" w:author="Heather Kharouba" w:date="2019-10-22T14:53:00Z">
              <w:rPr>
                <w:rFonts w:ascii="Helvetica" w:hAnsi="Helvetica" w:cs="Helvetica"/>
                <w:sz w:val="22"/>
                <w:szCs w:val="22"/>
                <w:lang w:val="en-US"/>
              </w:rPr>
            </w:rPrChange>
          </w:rPr>
          <w:delText>mplicitly</w:delText>
        </w:r>
        <w:r w:rsidR="00AF61D2" w:rsidRPr="002D2EC9" w:rsidDel="00673E3C">
          <w:rPr>
            <w:rFonts w:ascii="Helvetica" w:hAnsi="Helvetica" w:cs="Helvetica"/>
            <w:sz w:val="22"/>
            <w:szCs w:val="22"/>
            <w:lang w:val="en-US"/>
          </w:rPr>
          <w:delText xml:space="preserve"> </w:delText>
        </w:r>
      </w:del>
      <w:del w:id="89" w:author="Heather Kharouba" w:date="2019-10-29T12:17:00Z">
        <w:r w:rsidR="00AF61D2" w:rsidDel="00A5122F">
          <w:rPr>
            <w:rFonts w:ascii="Helvetica" w:hAnsi="Helvetica" w:cs="Helvetica"/>
            <w:sz w:val="22"/>
            <w:szCs w:val="22"/>
            <w:lang w:val="en-US"/>
          </w:rPr>
          <w:delText>suggest</w:delText>
        </w:r>
      </w:del>
      <w:ins w:id="90" w:author="Heather Kharouba" w:date="2019-10-29T12:17:00Z">
        <w:r w:rsidR="00A5122F">
          <w:rPr>
            <w:rFonts w:ascii="Helvetica" w:hAnsi="Helvetica" w:cs="Helvetica"/>
            <w:sz w:val="22"/>
            <w:szCs w:val="22"/>
            <w:lang w:val="en-US"/>
          </w:rPr>
          <w:t>postulate</w:t>
        </w:r>
      </w:ins>
      <w:r w:rsidR="00AF61D2">
        <w:rPr>
          <w:rFonts w:ascii="Helvetica" w:hAnsi="Helvetica" w:cs="Helvetica"/>
          <w:sz w:val="22"/>
          <w:szCs w:val="22"/>
          <w:lang w:val="en-US"/>
        </w:rPr>
        <w:t>s</w:t>
      </w:r>
      <w:r w:rsidR="00AF61D2" w:rsidRPr="002D2EC9">
        <w:rPr>
          <w:rFonts w:ascii="Helvetica" w:hAnsi="Helvetica" w:cs="Helvetica"/>
          <w:sz w:val="22"/>
          <w:szCs w:val="22"/>
          <w:lang w:val="en-US"/>
        </w:rPr>
        <w:t xml:space="preserve"> that </w:t>
      </w:r>
      <w:del w:id="91" w:author="Heather Kharouba" w:date="2019-10-29T12:12:00Z">
        <w:r w:rsidR="00AF61D2" w:rsidRPr="000D56F6" w:rsidDel="00673E3C">
          <w:rPr>
            <w:rFonts w:ascii="Helvetica" w:hAnsi="Helvetica" w:cs="Helvetica"/>
            <w:strike/>
            <w:sz w:val="22"/>
            <w:szCs w:val="22"/>
            <w:lang w:val="en-US"/>
            <w:rPrChange w:id="92" w:author="Heather Kharouba" w:date="2019-10-22T14:53:00Z">
              <w:rPr>
                <w:rFonts w:ascii="Helvetica" w:hAnsi="Helvetica" w:cs="Helvetica"/>
                <w:sz w:val="22"/>
                <w:szCs w:val="22"/>
                <w:lang w:val="en-US"/>
              </w:rPr>
            </w:rPrChange>
          </w:rPr>
          <w:delText>selective pressure should cause</w:delText>
        </w:r>
        <w:r w:rsidR="00AF61D2" w:rsidRPr="002D2EC9" w:rsidDel="00673E3C">
          <w:rPr>
            <w:rFonts w:ascii="Helvetica" w:hAnsi="Helvetica" w:cs="Helvetica"/>
            <w:sz w:val="22"/>
            <w:szCs w:val="22"/>
            <w:lang w:val="en-US"/>
          </w:rPr>
          <w:delText xml:space="preserve"> </w:delText>
        </w:r>
      </w:del>
      <w:r w:rsidR="00AF61D2" w:rsidRPr="002D2EC9">
        <w:rPr>
          <w:rFonts w:ascii="Helvetica" w:hAnsi="Helvetica" w:cs="Helvetica"/>
          <w:sz w:val="22"/>
          <w:szCs w:val="22"/>
          <w:lang w:val="en-US"/>
        </w:rPr>
        <w:t xml:space="preserve">the consumer </w:t>
      </w:r>
      <w:ins w:id="93" w:author="Heather Kharouba" w:date="2019-10-29T12:12:00Z">
        <w:r w:rsidR="00673E3C">
          <w:rPr>
            <w:rFonts w:ascii="Helvetica" w:hAnsi="Helvetica" w:cs="Helvetica"/>
            <w:sz w:val="22"/>
            <w:szCs w:val="22"/>
            <w:lang w:val="en-US"/>
          </w:rPr>
          <w:t>should</w:t>
        </w:r>
      </w:ins>
      <w:del w:id="94" w:author="Heather Kharouba" w:date="2019-10-29T12:12:00Z">
        <w:r w:rsidR="00AF61D2" w:rsidRPr="002D2EC9" w:rsidDel="00673E3C">
          <w:rPr>
            <w:rFonts w:ascii="Helvetica" w:hAnsi="Helvetica" w:cs="Helvetica"/>
            <w:sz w:val="22"/>
            <w:szCs w:val="22"/>
            <w:lang w:val="en-US"/>
          </w:rPr>
          <w:delText>to</w:delText>
        </w:r>
      </w:del>
      <w:r w:rsidR="00AF61D2" w:rsidRPr="002D2EC9">
        <w:rPr>
          <w:rFonts w:ascii="Helvetica" w:hAnsi="Helvetica" w:cs="Helvetica"/>
          <w:sz w:val="22"/>
          <w:szCs w:val="22"/>
          <w:lang w:val="en-US"/>
        </w:rPr>
        <w:t xml:space="preserve"> temporally ‘</w:t>
      </w:r>
      <w:r w:rsidR="00AF61D2" w:rsidRPr="00AF61D2">
        <w:rPr>
          <w:rFonts w:ascii="Helvetica" w:hAnsi="Helvetica" w:cs="Helvetica"/>
          <w:sz w:val="22"/>
          <w:szCs w:val="22"/>
          <w:lang w:val="en-US"/>
        </w:rPr>
        <w:t>match’ the peak of its most energetically demanding period with the peak of resource availability</w:t>
      </w:r>
      <w:del w:id="95" w:author="Heather Kharouba" w:date="2019-10-29T12:18:00Z">
        <w:r w:rsidR="00AF61D2" w:rsidRPr="00AF61D2" w:rsidDel="00A5122F">
          <w:rPr>
            <w:rFonts w:ascii="Helvetica" w:hAnsi="Helvetica" w:cs="Helvetica"/>
            <w:sz w:val="22"/>
            <w:szCs w:val="22"/>
            <w:lang w:val="en-US"/>
          </w:rPr>
          <w:delText xml:space="preserve"> (Figure 1)</w:delText>
        </w:r>
      </w:del>
      <w:ins w:id="96" w:author="Heather Kharouba" w:date="2019-10-29T12:17:00Z">
        <w:r w:rsidR="00A5122F">
          <w:rPr>
            <w:rFonts w:ascii="Helvetica" w:hAnsi="Helvetica" w:cs="Helvetica"/>
            <w:sz w:val="22"/>
            <w:szCs w:val="22"/>
            <w:lang w:val="en-US"/>
          </w:rPr>
          <w:t xml:space="preserve"> </w:t>
        </w:r>
      </w:ins>
      <w:ins w:id="97" w:author="Heather Kharouba" w:date="2019-10-29T12:40:00Z">
        <w:r w:rsidR="00862736">
          <w:rPr>
            <w:rFonts w:ascii="Helvetica" w:hAnsi="Helvetica" w:cs="Helvetica"/>
            <w:sz w:val="22"/>
            <w:szCs w:val="22"/>
            <w:lang w:val="en-US"/>
          </w:rPr>
          <w:t>(Figure 1</w:t>
        </w:r>
      </w:ins>
      <w:ins w:id="98" w:author="" w:date="2019-10-31T12:52:00Z">
        <w:r w:rsidR="00C10883">
          <w:rPr>
            <w:rFonts w:ascii="Helvetica" w:hAnsi="Helvetica" w:cs="Helvetica"/>
            <w:sz w:val="22"/>
            <w:szCs w:val="22"/>
            <w:lang w:val="en-US"/>
          </w:rPr>
          <w:t>b</w:t>
        </w:r>
      </w:ins>
      <w:ins w:id="99" w:author="Heather Kharouba" w:date="2019-10-29T12:40:00Z">
        <w:del w:id="100" w:author="" w:date="2019-10-31T12:52:00Z">
          <w:r w:rsidR="00862736" w:rsidDel="00C10883">
            <w:rPr>
              <w:rFonts w:ascii="Helvetica" w:hAnsi="Helvetica" w:cs="Helvetica"/>
              <w:sz w:val="22"/>
              <w:szCs w:val="22"/>
              <w:lang w:val="en-US"/>
            </w:rPr>
            <w:delText>c</w:delText>
          </w:r>
        </w:del>
        <w:r w:rsidR="00862736">
          <w:rPr>
            <w:rFonts w:ascii="Helvetica" w:hAnsi="Helvetica" w:cs="Helvetica"/>
            <w:sz w:val="22"/>
            <w:szCs w:val="22"/>
            <w:lang w:val="en-US"/>
          </w:rPr>
          <w:t xml:space="preserve">) </w:t>
        </w:r>
      </w:ins>
      <w:ins w:id="101" w:author="Heather Kharouba" w:date="2019-10-29T12:17:00Z">
        <w:r w:rsidR="00A5122F">
          <w:rPr>
            <w:rFonts w:ascii="Helvetica" w:hAnsi="Helvetica" w:cs="Helvetica"/>
            <w:sz w:val="22"/>
            <w:szCs w:val="22"/>
            <w:lang w:val="en-US"/>
          </w:rPr>
          <w:t xml:space="preserve">and any change to the relative timing of the interaction will result in a </w:t>
        </w:r>
      </w:ins>
      <w:ins w:id="102" w:author="Heather Kharouba" w:date="2019-10-29T12:18:00Z">
        <w:r w:rsidR="00A5122F">
          <w:rPr>
            <w:rFonts w:ascii="Helvetica" w:hAnsi="Helvetica" w:cs="Helvetica"/>
            <w:sz w:val="22"/>
            <w:szCs w:val="22"/>
            <w:lang w:val="en-US"/>
          </w:rPr>
          <w:t>‘mismatch’</w:t>
        </w:r>
      </w:ins>
      <w:ins w:id="103" w:author="Heather Kharouba" w:date="2019-10-29T12:40:00Z">
        <w:r w:rsidR="00862736">
          <w:rPr>
            <w:rFonts w:ascii="Helvetica" w:hAnsi="Helvetica" w:cs="Helvetica"/>
            <w:sz w:val="22"/>
            <w:szCs w:val="22"/>
            <w:lang w:val="en-US"/>
          </w:rPr>
          <w:t xml:space="preserve"> (Figure 1</w:t>
        </w:r>
      </w:ins>
      <w:ins w:id="104" w:author="" w:date="2019-10-31T12:52:00Z">
        <w:r w:rsidR="00C10883">
          <w:rPr>
            <w:rFonts w:ascii="Helvetica" w:hAnsi="Helvetica" w:cs="Helvetica"/>
            <w:sz w:val="22"/>
            <w:szCs w:val="22"/>
            <w:lang w:val="en-US"/>
          </w:rPr>
          <w:t>a</w:t>
        </w:r>
      </w:ins>
      <w:ins w:id="105" w:author="Heather Kharouba" w:date="2019-10-29T12:40:00Z">
        <w:del w:id="106" w:author="" w:date="2019-10-31T12:52:00Z">
          <w:r w:rsidR="00862736" w:rsidDel="00C10883">
            <w:rPr>
              <w:rFonts w:ascii="Helvetica" w:hAnsi="Helvetica" w:cs="Helvetica"/>
              <w:sz w:val="22"/>
              <w:szCs w:val="22"/>
              <w:lang w:val="en-US"/>
            </w:rPr>
            <w:delText>bd</w:delText>
          </w:r>
        </w:del>
      </w:ins>
      <w:ins w:id="107" w:author="" w:date="2019-10-31T12:52:00Z">
        <w:r w:rsidR="00C10883">
          <w:rPr>
            <w:rFonts w:ascii="Helvetica" w:hAnsi="Helvetica" w:cs="Helvetica"/>
            <w:sz w:val="22"/>
            <w:szCs w:val="22"/>
            <w:lang w:val="en-US"/>
          </w:rPr>
          <w:t>c</w:t>
        </w:r>
      </w:ins>
      <w:ins w:id="108" w:author="Heather Kharouba" w:date="2019-10-29T12:40:00Z">
        <w:r w:rsidR="00862736">
          <w:rPr>
            <w:rFonts w:ascii="Helvetica" w:hAnsi="Helvetica" w:cs="Helvetica"/>
            <w:sz w:val="22"/>
            <w:szCs w:val="22"/>
            <w:lang w:val="en-US"/>
          </w:rPr>
          <w:t>)</w:t>
        </w:r>
      </w:ins>
      <w:ins w:id="109" w:author="Heather Kharouba" w:date="2019-10-29T12:19:00Z">
        <w:r w:rsidR="00A5122F">
          <w:rPr>
            <w:rFonts w:ascii="Helvetica" w:hAnsi="Helvetica" w:cs="Helvetica"/>
            <w:sz w:val="22"/>
            <w:szCs w:val="22"/>
            <w:lang w:val="en-US"/>
          </w:rPr>
          <w:t xml:space="preserve">. </w:t>
        </w:r>
      </w:ins>
    </w:p>
    <w:p w14:paraId="4DF2ECD5" w14:textId="300DAEB6" w:rsidR="00235753" w:rsidRDefault="00A5122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10" w:author="Heather Kharouba" w:date="2019-10-29T12:04:00Z"/>
          <w:rFonts w:ascii="Helvetica" w:hAnsi="Helvetica" w:cs="Helvetica"/>
          <w:sz w:val="22"/>
          <w:szCs w:val="22"/>
          <w:lang w:val="en-US"/>
        </w:rPr>
      </w:pPr>
      <w:ins w:id="111" w:author="Heather Kharouba" w:date="2019-10-29T12:21:00Z">
        <w:r>
          <w:rPr>
            <w:rFonts w:ascii="Helvetica" w:hAnsi="Helvetica" w:cs="Helvetica"/>
            <w:sz w:val="22"/>
            <w:szCs w:val="22"/>
            <w:lang w:val="en-US"/>
          </w:rPr>
          <w:tab/>
        </w:r>
      </w:ins>
      <w:ins w:id="112" w:author="Heather Kharouba" w:date="2019-10-29T12:19:00Z">
        <w:r>
          <w:rPr>
            <w:rFonts w:ascii="Helvetica" w:hAnsi="Helvetica" w:cs="Helvetica"/>
            <w:sz w:val="22"/>
            <w:szCs w:val="22"/>
            <w:lang w:val="en-US"/>
          </w:rPr>
          <w:t>We follow others (</w:t>
        </w:r>
      </w:ins>
      <w:ins w:id="113" w:author="Heather Kharouba" w:date="2019-10-29T12:43:00Z">
        <w:r w:rsidR="00C5744D">
          <w:rPr>
            <w:rFonts w:ascii="Helvetica" w:hAnsi="Helvetica" w:cs="Helvetica"/>
            <w:sz w:val="22"/>
            <w:szCs w:val="22"/>
            <w:lang w:val="en-US"/>
          </w:rPr>
          <w:t xml:space="preserve">e.g., Durant, Johansson, </w:t>
        </w:r>
        <w:proofErr w:type="spellStart"/>
        <w:r w:rsidR="00C5744D">
          <w:rPr>
            <w:rFonts w:ascii="Helvetica" w:hAnsi="Helvetica" w:cs="Helvetica"/>
            <w:sz w:val="22"/>
            <w:szCs w:val="22"/>
            <w:lang w:val="en-US"/>
          </w:rPr>
          <w:t>Visser</w:t>
        </w:r>
      </w:ins>
      <w:proofErr w:type="spellEnd"/>
      <w:ins w:id="114" w:author="Heather Kharouba" w:date="2019-10-29T13:16:00Z">
        <w:r w:rsidR="007364DC">
          <w:rPr>
            <w:rFonts w:ascii="Helvetica" w:hAnsi="Helvetica" w:cs="Helvetica"/>
            <w:sz w:val="22"/>
            <w:szCs w:val="22"/>
            <w:lang w:val="en-US"/>
          </w:rPr>
          <w:t xml:space="preserve"> </w:t>
        </w:r>
      </w:ins>
      <w:ins w:id="115" w:author="Heather Kharouba" w:date="2019-10-29T13:42:00Z">
        <w:r w:rsidR="001C5F50">
          <w:rPr>
            <w:rFonts w:ascii="Helvetica" w:hAnsi="Helvetica" w:cs="Helvetica"/>
            <w:sz w:val="22"/>
            <w:szCs w:val="22"/>
            <w:lang w:val="en-US"/>
          </w:rPr>
          <w:t xml:space="preserve">and </w:t>
        </w:r>
        <w:proofErr w:type="spellStart"/>
        <w:r w:rsidR="001C5F50">
          <w:rPr>
            <w:rFonts w:ascii="Helvetica" w:hAnsi="Helvetica" w:cs="Helvetica"/>
            <w:sz w:val="22"/>
            <w:szCs w:val="22"/>
            <w:lang w:val="en-US"/>
          </w:rPr>
          <w:t>Gienapp</w:t>
        </w:r>
        <w:proofErr w:type="spellEnd"/>
        <w:r w:rsidR="001C5F50">
          <w:rPr>
            <w:rFonts w:ascii="Helvetica" w:hAnsi="Helvetica" w:cs="Helvetica"/>
            <w:sz w:val="22"/>
            <w:szCs w:val="22"/>
            <w:lang w:val="en-US"/>
          </w:rPr>
          <w:t xml:space="preserve"> 2019</w:t>
        </w:r>
      </w:ins>
      <w:ins w:id="116" w:author="Heather Kharouba" w:date="2019-10-29T12:19:00Z">
        <w:r>
          <w:rPr>
            <w:rFonts w:ascii="Helvetica" w:hAnsi="Helvetica" w:cs="Helvetica"/>
            <w:sz w:val="22"/>
            <w:szCs w:val="22"/>
            <w:lang w:val="en-US"/>
          </w:rPr>
          <w:t xml:space="preserve">) and assume that </w:t>
        </w:r>
        <w:r w:rsidRPr="002827C8">
          <w:rPr>
            <w:rFonts w:ascii="Helvetica" w:hAnsi="Helvetica" w:cs="Helvetica"/>
            <w:sz w:val="22"/>
            <w:szCs w:val="22"/>
            <w:lang w:val="en-US"/>
          </w:rPr>
          <w:t xml:space="preserve">Cushing’s (1990) use of the term ‘mismatch’ is focused on the ‘match’ having the highest fitness. </w:t>
        </w:r>
        <w:r w:rsidRPr="002827C8">
          <w:rPr>
            <w:rFonts w:ascii="Helvetica" w:eastAsia="Times New Roman" w:hAnsi="Helvetica" w:cs="Segoe UI"/>
            <w:sz w:val="22"/>
            <w:szCs w:val="22"/>
            <w:shd w:val="clear" w:color="auto" w:fill="FFFFFF"/>
          </w:rPr>
          <w:t xml:space="preserve">In other words, a fitness component of the focal species is maximized at </w:t>
        </w:r>
        <w:proofErr w:type="spellStart"/>
        <w:r w:rsidRPr="002827C8">
          <w:rPr>
            <w:rFonts w:ascii="Helvetica" w:eastAsia="Times New Roman" w:hAnsi="Helvetica" w:cs="Segoe UI"/>
            <w:sz w:val="22"/>
            <w:szCs w:val="22"/>
            <w:shd w:val="clear" w:color="auto" w:fill="FFFFFF"/>
          </w:rPr>
          <w:t>phenological</w:t>
        </w:r>
        <w:proofErr w:type="spellEnd"/>
        <w:r w:rsidRPr="002827C8">
          <w:rPr>
            <w:rFonts w:ascii="Helvetica" w:eastAsia="Times New Roman" w:hAnsi="Helvetica" w:cs="Segoe UI"/>
            <w:sz w:val="22"/>
            <w:szCs w:val="22"/>
            <w:shd w:val="clear" w:color="auto" w:fill="FFFFFF"/>
          </w:rPr>
          <w:t xml:space="preserve"> synchron</w:t>
        </w:r>
        <w:r>
          <w:rPr>
            <w:rFonts w:ascii="Helvetica" w:eastAsia="Times New Roman" w:hAnsi="Helvetica" w:cs="Segoe UI"/>
            <w:sz w:val="22"/>
            <w:szCs w:val="22"/>
            <w:shd w:val="clear" w:color="auto" w:fill="FFFFFF"/>
          </w:rPr>
          <w:t>y.</w:t>
        </w:r>
      </w:ins>
      <w:del w:id="117" w:author="Heather Kharouba" w:date="2019-10-29T12:17:00Z">
        <w:r w:rsidR="00AF61D2" w:rsidRPr="00AF61D2" w:rsidDel="00A5122F">
          <w:rPr>
            <w:rFonts w:ascii="Helvetica" w:hAnsi="Helvetica" w:cs="Helvetica"/>
            <w:sz w:val="22"/>
            <w:szCs w:val="22"/>
            <w:lang w:val="en-US"/>
          </w:rPr>
          <w:delText>,</w:delText>
        </w:r>
      </w:del>
      <w:ins w:id="118" w:author="Heather Kharouba" w:date="2019-10-29T12:20:00Z">
        <w:r>
          <w:rPr>
            <w:rFonts w:ascii="Helvetica" w:hAnsi="Helvetica" w:cs="Helvetica"/>
            <w:sz w:val="22"/>
            <w:szCs w:val="22"/>
            <w:lang w:val="en-US"/>
          </w:rPr>
          <w:t xml:space="preserve"> Therefore, </w:t>
        </w:r>
      </w:ins>
      <w:del w:id="119" w:author="Heather Kharouba" w:date="2019-10-29T12:20:00Z">
        <w:r w:rsidR="00AF61D2" w:rsidRPr="00AF61D2" w:rsidDel="00A5122F">
          <w:rPr>
            <w:rFonts w:ascii="Helvetica" w:hAnsi="Helvetica" w:cs="Helvetica"/>
            <w:sz w:val="22"/>
            <w:szCs w:val="22"/>
            <w:lang w:val="en-US"/>
          </w:rPr>
          <w:delText xml:space="preserve"> </w:delText>
        </w:r>
        <w:r w:rsidR="00AF61D2" w:rsidRPr="00007A8F" w:rsidDel="00A5122F">
          <w:rPr>
            <w:rFonts w:ascii="Helvetica" w:hAnsi="Helvetica" w:cs="Helvetica"/>
            <w:strike/>
            <w:sz w:val="22"/>
            <w:szCs w:val="22"/>
            <w:lang w:val="en-US"/>
            <w:rPrChange w:id="120" w:author="Heather Kharouba" w:date="2019-10-29T12:14:00Z">
              <w:rPr>
                <w:rFonts w:ascii="Helvetica" w:hAnsi="Helvetica" w:cs="Helvetica"/>
                <w:sz w:val="22"/>
                <w:szCs w:val="22"/>
                <w:lang w:val="en-US"/>
              </w:rPr>
            </w:rPrChange>
          </w:rPr>
          <w:delText>and thus has the highest fitness. Given this strong selective pressure</w:delText>
        </w:r>
        <w:r w:rsidR="00AF61D2" w:rsidRPr="00AF61D2" w:rsidDel="00A5122F">
          <w:rPr>
            <w:rFonts w:ascii="Helvetica" w:hAnsi="Helvetica" w:cs="Helvetica"/>
            <w:sz w:val="22"/>
            <w:szCs w:val="22"/>
            <w:lang w:val="en-US"/>
          </w:rPr>
          <w:delText xml:space="preserve">, </w:delText>
        </w:r>
      </w:del>
      <w:r w:rsidR="00AF61D2" w:rsidRPr="00AF61D2">
        <w:rPr>
          <w:rFonts w:ascii="Helvetica" w:hAnsi="Helvetica" w:cs="Helvetica"/>
          <w:sz w:val="22"/>
          <w:szCs w:val="22"/>
          <w:lang w:val="en-US"/>
        </w:rPr>
        <w:t>if there is any change to the relative timing of the interaction, there will be a decrease in fitness associated with</w:t>
      </w:r>
      <w:r w:rsidR="00AF61D2">
        <w:rPr>
          <w:rFonts w:ascii="Helvetica" w:hAnsi="Helvetica" w:cs="Helvetica"/>
          <w:sz w:val="22"/>
          <w:szCs w:val="22"/>
          <w:lang w:val="en-US"/>
        </w:rPr>
        <w:t xml:space="preserve"> this period</w:t>
      </w:r>
      <w:r w:rsidR="00AF61D2" w:rsidRPr="002D2EC9">
        <w:rPr>
          <w:rFonts w:ascii="Helvetica" w:hAnsi="Helvetica" w:cs="Helvetica"/>
          <w:sz w:val="22"/>
          <w:szCs w:val="22"/>
          <w:lang w:val="en-US"/>
        </w:rPr>
        <w:t xml:space="preserve"> for the consumer (i.e., a mismatch), thus producing a concave-down curve (Figure 1</w:t>
      </w:r>
      <w:ins w:id="121" w:author="" w:date="2019-10-31T12:55:00Z">
        <w:r w:rsidR="00BA132A">
          <w:rPr>
            <w:rFonts w:ascii="Helvetica" w:hAnsi="Helvetica" w:cs="Helvetica"/>
            <w:sz w:val="22"/>
            <w:szCs w:val="22"/>
            <w:lang w:val="en-US"/>
          </w:rPr>
          <w:t>d</w:t>
        </w:r>
      </w:ins>
      <w:ins w:id="122" w:author="Heather Kharouba" w:date="2019-10-29T12:41:00Z">
        <w:del w:id="123" w:author="" w:date="2019-10-31T12:55:00Z">
          <w:r w:rsidR="00C5744D" w:rsidDel="00BA132A">
            <w:rPr>
              <w:rFonts w:ascii="Helvetica" w:hAnsi="Helvetica" w:cs="Helvetica"/>
              <w:sz w:val="22"/>
              <w:szCs w:val="22"/>
              <w:lang w:val="en-US"/>
            </w:rPr>
            <w:delText>a</w:delText>
          </w:r>
        </w:del>
      </w:ins>
      <w:r w:rsidR="00AF61D2" w:rsidRPr="002D2EC9">
        <w:rPr>
          <w:rFonts w:ascii="Helvetica" w:hAnsi="Helvetica" w:cs="Helvetica"/>
          <w:sz w:val="22"/>
          <w:szCs w:val="22"/>
          <w:lang w:val="en-US"/>
        </w:rPr>
        <w:t>). For example, if a consumer</w:t>
      </w:r>
      <w:r w:rsidR="00AF61D2">
        <w:rPr>
          <w:rFonts w:ascii="Helvetica" w:hAnsi="Helvetica" w:cs="Helvetica"/>
          <w:sz w:val="22"/>
          <w:szCs w:val="22"/>
          <w:lang w:val="en-US"/>
        </w:rPr>
        <w:t xml:space="preserve"> (e.g. adult bird) reproduces</w:t>
      </w:r>
      <w:r w:rsidR="00AF61D2" w:rsidRPr="002D2EC9">
        <w:rPr>
          <w:rFonts w:ascii="Helvetica" w:hAnsi="Helvetica" w:cs="Helvetica"/>
          <w:sz w:val="22"/>
          <w:szCs w:val="22"/>
          <w:lang w:val="en-US"/>
        </w:rPr>
        <w:t xml:space="preserve"> too early in the spring (Figure 1</w:t>
      </w:r>
      <w:ins w:id="124" w:author="" w:date="2019-10-31T12:55:00Z">
        <w:r w:rsidR="00BA132A">
          <w:rPr>
            <w:rFonts w:ascii="Helvetica" w:hAnsi="Helvetica" w:cs="Helvetica"/>
            <w:sz w:val="22"/>
            <w:szCs w:val="22"/>
            <w:lang w:val="en-US"/>
          </w:rPr>
          <w:t>a</w:t>
        </w:r>
      </w:ins>
      <w:del w:id="125" w:author="" w:date="2019-10-31T12:55:00Z">
        <w:r w:rsidR="00AF61D2" w:rsidRPr="002D2EC9" w:rsidDel="00BA132A">
          <w:rPr>
            <w:rFonts w:ascii="Helvetica" w:hAnsi="Helvetica" w:cs="Helvetica"/>
            <w:sz w:val="22"/>
            <w:szCs w:val="22"/>
            <w:lang w:val="en-US"/>
          </w:rPr>
          <w:delText>b</w:delText>
        </w:r>
      </w:del>
      <w:r w:rsidR="00AF61D2" w:rsidRPr="002D2EC9">
        <w:rPr>
          <w:rFonts w:ascii="Helvetica" w:hAnsi="Helvetica" w:cs="Helvetica"/>
          <w:sz w:val="22"/>
          <w:szCs w:val="22"/>
          <w:lang w:val="en-US"/>
        </w:rPr>
        <w:t xml:space="preserve">) and the resource has not yet emerged, the </w:t>
      </w:r>
      <w:r w:rsidR="00AF61D2">
        <w:rPr>
          <w:rFonts w:ascii="Helvetica" w:hAnsi="Helvetica" w:cs="Helvetica"/>
          <w:sz w:val="22"/>
          <w:szCs w:val="22"/>
          <w:lang w:val="en-US"/>
        </w:rPr>
        <w:t>offspring</w:t>
      </w:r>
      <w:r w:rsidR="00AF61D2" w:rsidRPr="002D2EC9">
        <w:rPr>
          <w:rFonts w:ascii="Helvetica" w:hAnsi="Helvetica" w:cs="Helvetica"/>
          <w:sz w:val="22"/>
          <w:szCs w:val="22"/>
          <w:lang w:val="en-US"/>
        </w:rPr>
        <w:t xml:space="preserve"> will risk starvation. At the curve’s limits, </w:t>
      </w:r>
      <w:r w:rsidR="00AF61D2">
        <w:rPr>
          <w:rFonts w:ascii="Helvetica" w:hAnsi="Helvetica" w:cs="Helvetica"/>
          <w:sz w:val="22"/>
          <w:szCs w:val="22"/>
          <w:lang w:val="en-US"/>
        </w:rPr>
        <w:t xml:space="preserve">this component of </w:t>
      </w:r>
      <w:r w:rsidR="00AF61D2" w:rsidRPr="002D2EC9">
        <w:rPr>
          <w:rFonts w:ascii="Helvetica" w:hAnsi="Helvetica" w:cs="Helvetica"/>
          <w:sz w:val="22"/>
          <w:szCs w:val="22"/>
          <w:lang w:val="en-US"/>
        </w:rPr>
        <w:t>consumer fitness should fall to zero when the change in relative timing is sufficiently large (Figure 1</w:t>
      </w:r>
      <w:ins w:id="126" w:author="" w:date="2019-10-31T12:55:00Z">
        <w:r w:rsidR="00BA132A">
          <w:rPr>
            <w:rFonts w:ascii="Helvetica" w:hAnsi="Helvetica" w:cs="Helvetica"/>
            <w:sz w:val="22"/>
            <w:szCs w:val="22"/>
            <w:lang w:val="en-US"/>
          </w:rPr>
          <w:t>d</w:t>
        </w:r>
      </w:ins>
      <w:ins w:id="127" w:author="Heather Kharouba" w:date="2019-10-29T12:41:00Z">
        <w:del w:id="128" w:author="" w:date="2019-10-31T12:55:00Z">
          <w:r w:rsidR="00C5744D" w:rsidDel="00BA132A">
            <w:rPr>
              <w:rFonts w:ascii="Helvetica" w:hAnsi="Helvetica" w:cs="Helvetica"/>
              <w:sz w:val="22"/>
              <w:szCs w:val="22"/>
              <w:lang w:val="en-US"/>
            </w:rPr>
            <w:delText>a</w:delText>
          </w:r>
        </w:del>
      </w:ins>
      <w:r w:rsidR="00AF61D2" w:rsidRPr="002D2EC9">
        <w:rPr>
          <w:rFonts w:ascii="Helvetica" w:hAnsi="Helvetica" w:cs="Helvetica"/>
          <w:sz w:val="22"/>
          <w:szCs w:val="22"/>
          <w:lang w:val="en-US"/>
        </w:rPr>
        <w:t>). For example, the early</w:t>
      </w:r>
      <w:r w:rsidR="00AF61D2">
        <w:rPr>
          <w:rFonts w:ascii="Helvetica" w:hAnsi="Helvetica" w:cs="Helvetica"/>
          <w:sz w:val="22"/>
          <w:szCs w:val="22"/>
          <w:lang w:val="en-US"/>
        </w:rPr>
        <w:t xml:space="preserve"> offspring</w:t>
      </w:r>
      <w:r w:rsidR="00AF61D2" w:rsidRPr="002D2EC9">
        <w:rPr>
          <w:rFonts w:ascii="Helvetica" w:hAnsi="Helvetica" w:cs="Helvetica"/>
          <w:sz w:val="22"/>
          <w:szCs w:val="22"/>
          <w:lang w:val="en-US"/>
        </w:rPr>
        <w:t xml:space="preserve"> (Figure 1</w:t>
      </w:r>
      <w:ins w:id="129" w:author="" w:date="2019-10-31T12:55:00Z">
        <w:r w:rsidR="00BA132A">
          <w:rPr>
            <w:rFonts w:ascii="Helvetica" w:hAnsi="Helvetica" w:cs="Helvetica"/>
            <w:sz w:val="22"/>
            <w:szCs w:val="22"/>
            <w:lang w:val="en-US"/>
          </w:rPr>
          <w:t>a</w:t>
        </w:r>
      </w:ins>
      <w:del w:id="130" w:author="" w:date="2019-10-31T12:55:00Z">
        <w:r w:rsidR="00AF61D2" w:rsidRPr="002D2EC9" w:rsidDel="00BA132A">
          <w:rPr>
            <w:rFonts w:ascii="Helvetica" w:hAnsi="Helvetica" w:cs="Helvetica"/>
            <w:sz w:val="22"/>
            <w:szCs w:val="22"/>
            <w:lang w:val="en-US"/>
          </w:rPr>
          <w:delText>b</w:delText>
        </w:r>
      </w:del>
      <w:r w:rsidR="00AF61D2" w:rsidRPr="002D2EC9">
        <w:rPr>
          <w:rFonts w:ascii="Helvetica" w:hAnsi="Helvetica" w:cs="Helvetica"/>
          <w:sz w:val="22"/>
          <w:szCs w:val="22"/>
          <w:lang w:val="en-US"/>
        </w:rPr>
        <w:t xml:space="preserve">) can only survive so many days without food. </w:t>
      </w:r>
    </w:p>
    <w:p w14:paraId="7B82746A" w14:textId="6B9E6664" w:rsidR="00243DFA" w:rsidRPr="002D2EC9" w:rsidDel="00A5122F" w:rsidRDefault="00243DFA" w:rsidP="00243DF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131" w:author="Heather Kharouba" w:date="2019-10-29T12:21:00Z"/>
          <w:rFonts w:ascii="Helvetica" w:hAnsi="Helvetica" w:cs="Helvetica"/>
          <w:sz w:val="22"/>
          <w:szCs w:val="22"/>
          <w:lang w:val="en-US"/>
        </w:rPr>
      </w:pPr>
    </w:p>
    <w:p w14:paraId="0CA2820B" w14:textId="14667960" w:rsidR="00E075CB" w:rsidRPr="00195B29" w:rsidRDefault="00235753" w:rsidP="00E358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F2057" w:rsidRPr="002D2EC9">
        <w:rPr>
          <w:rFonts w:ascii="Helvetica" w:hAnsi="Helvetica" w:cs="Helvetica"/>
          <w:sz w:val="22"/>
          <w:szCs w:val="22"/>
          <w:lang w:val="en-US"/>
        </w:rPr>
        <w:t>This hypothesis is based on two important assumptions</w:t>
      </w:r>
      <w:r w:rsidR="009F2057" w:rsidRPr="002D2EC9">
        <w:rPr>
          <w:rStyle w:val="CommentReference"/>
          <w:rFonts w:ascii="Helvetica" w:hAnsi="Helvetica"/>
        </w:rPr>
        <w:t>.</w:t>
      </w:r>
      <w:r w:rsidR="00F22504" w:rsidRPr="002D2EC9">
        <w:rPr>
          <w:rFonts w:ascii="Helvetica" w:hAnsi="Helvetica" w:cs="Helvetica"/>
          <w:sz w:val="22"/>
          <w:szCs w:val="22"/>
          <w:lang w:val="en-US"/>
        </w:rPr>
        <w:t xml:space="preserve"> First, </w:t>
      </w:r>
      <w:r w:rsidR="0066705A" w:rsidRPr="002D2EC9">
        <w:rPr>
          <w:rFonts w:ascii="Helvetica" w:hAnsi="Helvetica" w:cs="Helvetica"/>
          <w:sz w:val="22"/>
          <w:szCs w:val="22"/>
          <w:lang w:val="en-US"/>
        </w:rPr>
        <w:t>the</w:t>
      </w:r>
      <w:r w:rsidR="00CF7136" w:rsidRPr="002D2EC9">
        <w:rPr>
          <w:rFonts w:ascii="Helvetica" w:hAnsi="Helvetica" w:cs="Helvetica"/>
          <w:sz w:val="22"/>
          <w:szCs w:val="22"/>
          <w:lang w:val="en-US"/>
        </w:rPr>
        <w:t xml:space="preserve"> resource is the major </w:t>
      </w:r>
      <w:r w:rsidR="009160E8" w:rsidRPr="002D2EC9">
        <w:rPr>
          <w:rFonts w:ascii="Helvetica" w:hAnsi="Helvetica" w:cs="Helvetica"/>
          <w:sz w:val="22"/>
          <w:szCs w:val="22"/>
          <w:lang w:val="en-US"/>
        </w:rPr>
        <w:t>controller</w:t>
      </w:r>
      <w:r w:rsidR="002B1912" w:rsidRPr="002D2EC9">
        <w:rPr>
          <w:rFonts w:ascii="Helvetica" w:hAnsi="Helvetica" w:cs="Helvetica"/>
          <w:sz w:val="22"/>
          <w:szCs w:val="22"/>
          <w:lang w:val="en-US"/>
        </w:rPr>
        <w:t xml:space="preserve"> </w:t>
      </w:r>
      <w:r w:rsidR="009160E8" w:rsidRPr="002D2EC9">
        <w:rPr>
          <w:rFonts w:ascii="Helvetica" w:hAnsi="Helvetica" w:cs="Helvetica"/>
          <w:sz w:val="22"/>
          <w:szCs w:val="22"/>
          <w:lang w:val="en-US"/>
        </w:rPr>
        <w:t xml:space="preserve">on </w:t>
      </w:r>
      <w:r w:rsidR="00CF7136" w:rsidRPr="002D2EC9">
        <w:rPr>
          <w:rFonts w:ascii="Helvetica" w:hAnsi="Helvetica" w:cs="Helvetica"/>
          <w:sz w:val="22"/>
          <w:szCs w:val="22"/>
          <w:lang w:val="en-US"/>
        </w:rPr>
        <w:t>consumer</w:t>
      </w:r>
      <w:r w:rsidR="006E65F8" w:rsidRPr="002D2EC9">
        <w:rPr>
          <w:rFonts w:ascii="Helvetica" w:hAnsi="Helvetica" w:cs="Helvetica"/>
          <w:sz w:val="22"/>
          <w:szCs w:val="22"/>
          <w:lang w:val="en-US"/>
        </w:rPr>
        <w:t xml:space="preserve"> fitness</w:t>
      </w:r>
      <w:r w:rsidR="00CF7136" w:rsidRPr="002D2EC9">
        <w:rPr>
          <w:rFonts w:ascii="Helvetica" w:hAnsi="Helvetica" w:cs="Helvetica"/>
          <w:sz w:val="22"/>
          <w:szCs w:val="22"/>
          <w:lang w:val="en-US"/>
        </w:rPr>
        <w:t xml:space="preserve"> </w:t>
      </w:r>
      <w:r w:rsidR="0066705A" w:rsidRPr="002D2EC9">
        <w:rPr>
          <w:rFonts w:ascii="Helvetica" w:hAnsi="Helvetica" w:cs="Helvetica"/>
          <w:sz w:val="22"/>
          <w:szCs w:val="22"/>
          <w:lang w:val="en-US"/>
        </w:rPr>
        <w:t>(i.e.</w:t>
      </w:r>
      <w:r w:rsidR="00EF1902" w:rsidRPr="002D2EC9">
        <w:rPr>
          <w:rFonts w:ascii="Helvetica" w:hAnsi="Helvetica" w:cs="Helvetica"/>
          <w:sz w:val="22"/>
          <w:szCs w:val="22"/>
          <w:lang w:val="en-US"/>
        </w:rPr>
        <w:t>,</w:t>
      </w:r>
      <w:r w:rsidR="0066705A" w:rsidRPr="002D2EC9">
        <w:rPr>
          <w:rFonts w:ascii="Helvetica" w:hAnsi="Helvetica" w:cs="Helvetica"/>
          <w:sz w:val="22"/>
          <w:szCs w:val="22"/>
          <w:lang w:val="en-US"/>
        </w:rPr>
        <w:t xml:space="preserve"> strong interaction strength</w:t>
      </w:r>
      <w:r w:rsidR="00D12F6F" w:rsidRPr="002D2EC9">
        <w:rPr>
          <w:rFonts w:ascii="Helvetica" w:hAnsi="Helvetica" w:cs="Helvetica"/>
          <w:sz w:val="22"/>
          <w:szCs w:val="22"/>
          <w:lang w:val="en-US"/>
        </w:rPr>
        <w:t>, bottom-up control</w:t>
      </w:r>
      <w:r w:rsidR="003B3CA6" w:rsidRPr="002D2EC9">
        <w:rPr>
          <w:rFonts w:ascii="Helvetica" w:hAnsi="Helvetica" w:cs="Helvetica"/>
          <w:sz w:val="22"/>
          <w:szCs w:val="22"/>
          <w:lang w:val="en-US"/>
        </w:rPr>
        <w:t xml:space="preserve">; </w:t>
      </w:r>
      <w:proofErr w:type="spellStart"/>
      <w:r w:rsidR="003B3CA6" w:rsidRPr="002D2EC9">
        <w:rPr>
          <w:rFonts w:ascii="Helvetica" w:hAnsi="Helvetica" w:cs="Helvetica"/>
          <w:sz w:val="22"/>
          <w:szCs w:val="22"/>
          <w:lang w:val="en-US"/>
        </w:rPr>
        <w:t>Cury</w:t>
      </w:r>
      <w:proofErr w:type="spellEnd"/>
      <w:r w:rsidR="003B3CA6" w:rsidRPr="002D2EC9">
        <w:rPr>
          <w:rFonts w:ascii="Helvetica" w:hAnsi="Helvetica" w:cs="Helvetica"/>
          <w:sz w:val="22"/>
          <w:szCs w:val="22"/>
          <w:lang w:val="en-US"/>
        </w:rPr>
        <w:t xml:space="preserve"> et al, 2003</w:t>
      </w:r>
      <w:r w:rsidR="0066705A" w:rsidRPr="002D2EC9">
        <w:rPr>
          <w:rFonts w:ascii="Helvetica" w:hAnsi="Helvetica" w:cs="Helvetica"/>
          <w:sz w:val="22"/>
          <w:szCs w:val="22"/>
          <w:lang w:val="en-US"/>
        </w:rPr>
        <w:t>).</w:t>
      </w:r>
      <w:r w:rsidR="00EF1902" w:rsidRPr="002D2EC9">
        <w:rPr>
          <w:rFonts w:ascii="Helvetica" w:hAnsi="Helvetica" w:cs="Helvetica"/>
          <w:sz w:val="22"/>
          <w:szCs w:val="22"/>
          <w:lang w:val="en-US"/>
        </w:rPr>
        <w:t xml:space="preserve"> Second, the consumer and resource must present a certain degree of seasonality</w:t>
      </w:r>
      <w:r w:rsidR="00D12F6F" w:rsidRPr="002D2EC9">
        <w:rPr>
          <w:rFonts w:ascii="Helvetica" w:hAnsi="Helvetica" w:cs="Helvetica"/>
          <w:sz w:val="22"/>
          <w:szCs w:val="22"/>
          <w:lang w:val="en-US"/>
        </w:rPr>
        <w:t xml:space="preserve"> (e.g.</w:t>
      </w:r>
      <w:r w:rsidR="009E2662" w:rsidRPr="002D2EC9">
        <w:rPr>
          <w:rFonts w:ascii="Helvetica" w:hAnsi="Helvetica" w:cs="Helvetica"/>
          <w:sz w:val="22"/>
          <w:szCs w:val="22"/>
          <w:lang w:val="en-US"/>
        </w:rPr>
        <w:t>,</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resource</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is only</w:t>
      </w:r>
      <w:r w:rsidR="006C4BCC" w:rsidRPr="002D2EC9">
        <w:rPr>
          <w:rFonts w:ascii="Helvetica" w:hAnsi="Helvetica" w:cs="Helvetica"/>
          <w:sz w:val="22"/>
          <w:szCs w:val="22"/>
          <w:lang w:val="en-US"/>
        </w:rPr>
        <w:t xml:space="preserve"> </w:t>
      </w:r>
      <w:r w:rsidR="00CD13E2" w:rsidRPr="002D2EC9">
        <w:rPr>
          <w:rFonts w:ascii="Helvetica" w:hAnsi="Helvetica" w:cs="Helvetica"/>
          <w:sz w:val="22"/>
          <w:szCs w:val="22"/>
          <w:lang w:val="en-US"/>
        </w:rPr>
        <w:t xml:space="preserve">available </w:t>
      </w:r>
      <w:r w:rsidR="006C4BCC" w:rsidRPr="002D2EC9">
        <w:rPr>
          <w:rFonts w:ascii="Helvetica" w:hAnsi="Helvetica" w:cs="Helvetica"/>
          <w:sz w:val="22"/>
          <w:szCs w:val="22"/>
          <w:lang w:val="en-US"/>
        </w:rPr>
        <w:t>for part of the year</w:t>
      </w:r>
      <w:r w:rsidR="00CD13E2" w:rsidRPr="002D2EC9">
        <w:rPr>
          <w:rFonts w:ascii="Helvetica" w:hAnsi="Helvetica" w:cs="Helvetica"/>
          <w:sz w:val="22"/>
          <w:szCs w:val="22"/>
          <w:lang w:val="en-US"/>
        </w:rPr>
        <w:t>;</w:t>
      </w:r>
      <w:r w:rsidR="00400C45" w:rsidRPr="002D2EC9">
        <w:rPr>
          <w:rFonts w:ascii="Helvetica" w:hAnsi="Helvetica" w:cs="Helvetica"/>
          <w:sz w:val="22"/>
          <w:szCs w:val="22"/>
          <w:lang w:val="en-US"/>
        </w:rPr>
        <w:t xml:space="preserve"> Durant et al. 2005; </w:t>
      </w:r>
      <w:r w:rsidR="00EF1902" w:rsidRPr="002D2EC9">
        <w:rPr>
          <w:rFonts w:ascii="Helvetica" w:hAnsi="Helvetica" w:cs="Helvetica"/>
          <w:sz w:val="22"/>
          <w:szCs w:val="22"/>
          <w:lang w:val="en-US"/>
        </w:rPr>
        <w:t>Durant et al. 2007)</w:t>
      </w:r>
      <w:r w:rsidR="007851AF" w:rsidRPr="002D2EC9">
        <w:rPr>
          <w:rFonts w:ascii="Helvetica" w:hAnsi="Helvetica" w:cs="Helvetica"/>
          <w:sz w:val="22"/>
          <w:szCs w:val="22"/>
          <w:lang w:val="en-US"/>
        </w:rPr>
        <w:t xml:space="preserve">, limiting the optimal period </w:t>
      </w:r>
      <w:r w:rsidR="007851AF" w:rsidRPr="00195B29">
        <w:rPr>
          <w:rFonts w:ascii="Helvetica" w:hAnsi="Helvetica" w:cs="Helvetica"/>
          <w:sz w:val="22"/>
          <w:szCs w:val="22"/>
          <w:lang w:val="en-US"/>
        </w:rPr>
        <w:t>for growth and reproduction</w:t>
      </w:r>
      <w:r w:rsidR="007D3441" w:rsidRPr="00195B29">
        <w:rPr>
          <w:rFonts w:ascii="Helvetica" w:hAnsi="Helvetica" w:cs="Helvetica"/>
          <w:sz w:val="22"/>
          <w:szCs w:val="22"/>
          <w:lang w:val="en-US"/>
        </w:rPr>
        <w:t xml:space="preserve"> for the consumer</w:t>
      </w:r>
      <w:r w:rsidR="00EF1902" w:rsidRPr="00195B29">
        <w:rPr>
          <w:rFonts w:ascii="Helvetica" w:hAnsi="Helvetica" w:cs="Helvetica"/>
          <w:sz w:val="22"/>
          <w:szCs w:val="22"/>
          <w:lang w:val="en-US"/>
        </w:rPr>
        <w:t xml:space="preserve">. </w:t>
      </w:r>
      <w:r w:rsidR="00E130B1" w:rsidRPr="00195B29">
        <w:rPr>
          <w:rFonts w:ascii="Helvetica" w:hAnsi="Helvetica" w:cs="Helvetica"/>
          <w:sz w:val="22"/>
          <w:szCs w:val="22"/>
          <w:lang w:val="en-US"/>
        </w:rPr>
        <w:t xml:space="preserve">If neither of these assumptions </w:t>
      </w:r>
      <w:r w:rsidR="00FB782B" w:rsidRPr="00195B29">
        <w:rPr>
          <w:rFonts w:ascii="Helvetica" w:hAnsi="Helvetica" w:cs="Helvetica"/>
          <w:sz w:val="22"/>
          <w:szCs w:val="22"/>
          <w:lang w:val="en-US"/>
        </w:rPr>
        <w:t>is</w:t>
      </w:r>
      <w:r w:rsidR="00A070CB" w:rsidRPr="00195B29">
        <w:rPr>
          <w:rFonts w:ascii="Helvetica" w:hAnsi="Helvetica" w:cs="Helvetica"/>
          <w:sz w:val="22"/>
          <w:szCs w:val="22"/>
          <w:lang w:val="en-US"/>
        </w:rPr>
        <w:t xml:space="preserve"> </w:t>
      </w:r>
      <w:r w:rsidR="00E130B1" w:rsidRPr="00195B29">
        <w:rPr>
          <w:rFonts w:ascii="Helvetica" w:hAnsi="Helvetica" w:cs="Helvetica"/>
          <w:sz w:val="22"/>
          <w:szCs w:val="22"/>
          <w:lang w:val="en-US"/>
        </w:rPr>
        <w:t xml:space="preserve">met, then fitness consequences due to changes in the relative timing of the interaction will be </w:t>
      </w:r>
      <w:r w:rsidR="00DD7C95" w:rsidRPr="00195B29">
        <w:rPr>
          <w:rFonts w:ascii="Helvetica" w:hAnsi="Helvetica" w:cs="Helvetica"/>
          <w:sz w:val="22"/>
          <w:szCs w:val="22"/>
          <w:lang w:val="en-US"/>
        </w:rPr>
        <w:t xml:space="preserve">either </w:t>
      </w:r>
      <w:r w:rsidR="00E130B1" w:rsidRPr="00195B29">
        <w:rPr>
          <w:rFonts w:ascii="Helvetica" w:hAnsi="Helvetica" w:cs="Helvetica"/>
          <w:sz w:val="22"/>
          <w:szCs w:val="22"/>
          <w:lang w:val="en-US"/>
        </w:rPr>
        <w:t>weak or non-existent.</w:t>
      </w:r>
    </w:p>
    <w:p w14:paraId="5D686E4D" w14:textId="7D01117D" w:rsidR="003A60B6" w:rsidRPr="00FE47D6" w:rsidRDefault="00BD54F5">
      <w:pPr>
        <w:spacing w:line="480" w:lineRule="auto"/>
        <w:rPr>
          <w:ins w:id="132" w:author="Heather Kharouba" w:date="2019-10-29T12:22:00Z"/>
          <w:rFonts w:ascii="Helvetica" w:hAnsi="Helvetica" w:cs="Helvetica"/>
          <w:sz w:val="22"/>
          <w:szCs w:val="22"/>
          <w:lang w:val="en-US"/>
        </w:rPr>
        <w:pPrChange w:id="133" w:author="Heather Kharouba" w:date="2019-10-29T12:24:00Z">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pPrChange>
      </w:pPr>
      <w:r w:rsidRPr="00195B29">
        <w:rPr>
          <w:rFonts w:ascii="Helvetica" w:hAnsi="Helvetica" w:cs="Helvetica"/>
          <w:color w:val="0000FF"/>
          <w:sz w:val="22"/>
          <w:szCs w:val="22"/>
          <w:lang w:val="en-US"/>
        </w:rPr>
        <w:tab/>
      </w:r>
      <w:r w:rsidRPr="002827C8">
        <w:rPr>
          <w:rFonts w:ascii="Helvetica" w:hAnsi="Helvetica" w:cs="Helvetica"/>
          <w:sz w:val="22"/>
          <w:szCs w:val="22"/>
          <w:lang w:val="en-US"/>
        </w:rPr>
        <w:t xml:space="preserve">We </w:t>
      </w:r>
      <w:r w:rsidR="002827C8">
        <w:rPr>
          <w:rFonts w:ascii="Helvetica" w:hAnsi="Helvetica" w:cs="Helvetica"/>
          <w:sz w:val="22"/>
          <w:szCs w:val="22"/>
          <w:lang w:val="en-US"/>
        </w:rPr>
        <w:t xml:space="preserve">make </w:t>
      </w:r>
      <w:del w:id="134" w:author="" w:date="2019-10-31T13:03:00Z">
        <w:r w:rsidR="002827C8" w:rsidDel="00E558CF">
          <w:rPr>
            <w:rFonts w:ascii="Helvetica" w:hAnsi="Helvetica" w:cs="Helvetica"/>
            <w:sz w:val="22"/>
            <w:szCs w:val="22"/>
            <w:lang w:val="en-US"/>
          </w:rPr>
          <w:delText>t</w:delText>
        </w:r>
      </w:del>
      <w:ins w:id="135" w:author="Heather Kharouba" w:date="2019-10-29T12:24:00Z">
        <w:del w:id="136" w:author="" w:date="2019-10-31T13:03:00Z">
          <w:r w:rsidR="00C37F94" w:rsidDel="00E558CF">
            <w:rPr>
              <w:rFonts w:ascii="Helvetica" w:hAnsi="Helvetica" w:cs="Helvetica"/>
              <w:sz w:val="22"/>
              <w:szCs w:val="22"/>
              <w:lang w:val="en-US"/>
            </w:rPr>
            <w:delText>hree</w:delText>
          </w:r>
        </w:del>
      </w:ins>
      <w:ins w:id="137" w:author="" w:date="2019-10-31T13:03:00Z">
        <w:r w:rsidR="00E558CF">
          <w:rPr>
            <w:rFonts w:ascii="Helvetica" w:hAnsi="Helvetica" w:cs="Helvetica"/>
            <w:sz w:val="22"/>
            <w:szCs w:val="22"/>
            <w:lang w:val="en-US"/>
          </w:rPr>
          <w:t>thr</w:t>
        </w:r>
      </w:ins>
      <w:ins w:id="138" w:author="" w:date="2019-10-31T13:04:00Z">
        <w:r w:rsidR="00E558CF">
          <w:rPr>
            <w:rFonts w:ascii="Helvetica" w:hAnsi="Helvetica" w:cs="Helvetica"/>
            <w:sz w:val="22"/>
            <w:szCs w:val="22"/>
            <w:lang w:val="en-US"/>
          </w:rPr>
          <w:t>ee</w:t>
        </w:r>
      </w:ins>
      <w:del w:id="139" w:author="Heather Kharouba" w:date="2019-10-29T12:24:00Z">
        <w:r w:rsidR="002827C8" w:rsidDel="00C37F94">
          <w:rPr>
            <w:rFonts w:ascii="Helvetica" w:hAnsi="Helvetica" w:cs="Helvetica"/>
            <w:sz w:val="22"/>
            <w:szCs w:val="22"/>
            <w:lang w:val="en-US"/>
          </w:rPr>
          <w:delText>wo</w:delText>
        </w:r>
      </w:del>
      <w:r w:rsidR="002827C8">
        <w:rPr>
          <w:rFonts w:ascii="Helvetica" w:hAnsi="Helvetica" w:cs="Helvetica"/>
          <w:sz w:val="22"/>
          <w:szCs w:val="22"/>
          <w:lang w:val="en-US"/>
        </w:rPr>
        <w:t xml:space="preserve"> other clarifications related to the way we apply the</w:t>
      </w:r>
      <w:r w:rsidRPr="002827C8">
        <w:rPr>
          <w:rFonts w:ascii="Helvetica" w:hAnsi="Helvetica" w:cs="Helvetica"/>
          <w:sz w:val="22"/>
          <w:szCs w:val="22"/>
          <w:lang w:val="en-US"/>
        </w:rPr>
        <w:t xml:space="preserve"> </w:t>
      </w:r>
      <w:r w:rsidR="002827C8">
        <w:rPr>
          <w:rFonts w:ascii="Helvetica" w:hAnsi="Helvetica" w:cs="Helvetica"/>
          <w:sz w:val="22"/>
          <w:szCs w:val="22"/>
          <w:lang w:val="en-US"/>
        </w:rPr>
        <w:t xml:space="preserve">hypothesis </w:t>
      </w:r>
      <w:r w:rsidRPr="002827C8">
        <w:rPr>
          <w:rFonts w:ascii="Helvetica" w:hAnsi="Helvetica" w:cs="Helvetica"/>
          <w:sz w:val="22"/>
          <w:szCs w:val="22"/>
          <w:lang w:val="en-US"/>
        </w:rPr>
        <w:t xml:space="preserve">here. </w:t>
      </w:r>
      <w:r w:rsidR="002827C8">
        <w:rPr>
          <w:rFonts w:ascii="Helvetica" w:hAnsi="Helvetica" w:cs="Helvetica"/>
          <w:sz w:val="22"/>
          <w:szCs w:val="22"/>
          <w:lang w:val="en-US"/>
        </w:rPr>
        <w:t xml:space="preserve">First, </w:t>
      </w:r>
      <w:ins w:id="140" w:author="Heather Kharouba" w:date="2019-10-29T12:23:00Z">
        <w:r w:rsidR="003A60B6">
          <w:rPr>
            <w:rFonts w:ascii="Helvetica" w:hAnsi="Helvetica" w:cs="Helvetica"/>
            <w:sz w:val="22"/>
            <w:szCs w:val="22"/>
            <w:lang w:val="en-US"/>
          </w:rPr>
          <w:t xml:space="preserve">we note that </w:t>
        </w:r>
      </w:ins>
      <w:ins w:id="141" w:author="Heather Kharouba" w:date="2019-10-29T12:22:00Z">
        <w:r w:rsidR="003A60B6" w:rsidRPr="003A60B6">
          <w:rPr>
            <w:rFonts w:ascii="Helvetica" w:eastAsia="Times New Roman" w:hAnsi="Helvetica" w:cs="Segoe UI"/>
            <w:color w:val="201F1E"/>
            <w:sz w:val="22"/>
            <w:szCs w:val="22"/>
            <w:shd w:val="clear" w:color="auto" w:fill="FFFFFF"/>
            <w:rPrChange w:id="142" w:author="Heather Kharouba" w:date="2019-10-29T12:23:00Z">
              <w:rPr>
                <w:rFonts w:ascii="Helvetica" w:eastAsia="Times New Roman" w:hAnsi="Helvetica" w:cs="Segoe UI"/>
                <w:i/>
                <w:color w:val="201F1E"/>
                <w:sz w:val="22"/>
                <w:szCs w:val="22"/>
                <w:shd w:val="clear" w:color="auto" w:fill="FFFFFF"/>
              </w:rPr>
            </w:rPrChange>
          </w:rPr>
          <w:t xml:space="preserve">Cushing was referring to </w:t>
        </w:r>
      </w:ins>
      <w:ins w:id="143" w:author="Heather Kharouba" w:date="2019-10-29T12:23:00Z">
        <w:r w:rsidR="003A60B6">
          <w:rPr>
            <w:rFonts w:ascii="Helvetica" w:eastAsia="Times New Roman" w:hAnsi="Helvetica" w:cs="Segoe UI"/>
            <w:color w:val="201F1E"/>
            <w:sz w:val="22"/>
            <w:szCs w:val="22"/>
            <w:shd w:val="clear" w:color="auto" w:fill="FFFFFF"/>
          </w:rPr>
          <w:t xml:space="preserve">the </w:t>
        </w:r>
      </w:ins>
      <w:ins w:id="144" w:author="Heather Kharouba" w:date="2019-10-29T12:22:00Z">
        <w:r w:rsidR="003A60B6" w:rsidRPr="003A60B6">
          <w:rPr>
            <w:rFonts w:ascii="Helvetica" w:eastAsia="Times New Roman" w:hAnsi="Helvetica" w:cs="Segoe UI"/>
            <w:color w:val="201F1E"/>
            <w:sz w:val="22"/>
            <w:szCs w:val="22"/>
            <w:shd w:val="clear" w:color="auto" w:fill="FFFFFF"/>
            <w:rPrChange w:id="145" w:author="Heather Kharouba" w:date="2019-10-29T12:23:00Z">
              <w:rPr>
                <w:rFonts w:ascii="Helvetica" w:eastAsia="Times New Roman" w:hAnsi="Helvetica" w:cs="Segoe UI"/>
                <w:i/>
                <w:color w:val="201F1E"/>
                <w:sz w:val="22"/>
                <w:szCs w:val="22"/>
                <w:shd w:val="clear" w:color="auto" w:fill="FFFFFF"/>
              </w:rPr>
            </w:rPrChange>
          </w:rPr>
          <w:t>annual stock recruitment in fish, a population measure of fitness</w:t>
        </w:r>
      </w:ins>
      <w:ins w:id="146" w:author="Heather Kharouba" w:date="2019-10-29T12:23:00Z">
        <w:r w:rsidR="003A60B6">
          <w:rPr>
            <w:rFonts w:ascii="Helvetica" w:eastAsia="Times New Roman" w:hAnsi="Helvetica" w:cs="Segoe UI"/>
            <w:color w:val="201F1E"/>
            <w:sz w:val="22"/>
            <w:szCs w:val="22"/>
            <w:shd w:val="clear" w:color="auto" w:fill="FFFFFF"/>
          </w:rPr>
          <w:t>, and therefore</w:t>
        </w:r>
      </w:ins>
      <w:ins w:id="147" w:author="Heather Kharouba" w:date="2019-10-29T12:22:00Z">
        <w:r w:rsidR="003A60B6" w:rsidRPr="003A60B6">
          <w:rPr>
            <w:rFonts w:ascii="Helvetica" w:eastAsia="Times New Roman" w:hAnsi="Helvetica" w:cs="Segoe UI"/>
            <w:color w:val="201F1E"/>
            <w:sz w:val="22"/>
            <w:szCs w:val="22"/>
            <w:shd w:val="clear" w:color="auto" w:fill="FFFFFF"/>
            <w:rPrChange w:id="148" w:author="Heather Kharouba" w:date="2019-10-29T12:23:00Z">
              <w:rPr>
                <w:rFonts w:ascii="Helvetica" w:eastAsia="Times New Roman" w:hAnsi="Helvetica" w:cs="Segoe UI"/>
                <w:i/>
                <w:color w:val="201F1E"/>
                <w:sz w:val="22"/>
                <w:szCs w:val="22"/>
                <w:shd w:val="clear" w:color="auto" w:fill="FFFFFF"/>
              </w:rPr>
            </w:rPrChange>
          </w:rPr>
          <w:t xml:space="preserve"> </w:t>
        </w:r>
      </w:ins>
      <w:ins w:id="149" w:author="Heather Kharouba" w:date="2019-10-29T12:23:00Z">
        <w:r w:rsidR="003A60B6">
          <w:rPr>
            <w:rFonts w:ascii="Helvetica" w:eastAsia="Times New Roman" w:hAnsi="Helvetica" w:cs="Segoe UI"/>
            <w:color w:val="201F1E"/>
            <w:sz w:val="22"/>
            <w:szCs w:val="22"/>
            <w:shd w:val="clear" w:color="auto" w:fill="FFFFFF"/>
          </w:rPr>
          <w:t>the Cushing</w:t>
        </w:r>
      </w:ins>
      <w:ins w:id="150" w:author="Heather Kharouba" w:date="2019-10-29T12:22:00Z">
        <w:r w:rsidR="003A60B6" w:rsidRPr="003A60B6">
          <w:rPr>
            <w:rFonts w:ascii="Helvetica" w:eastAsia="Times New Roman" w:hAnsi="Helvetica" w:cs="Segoe UI"/>
            <w:color w:val="201F1E"/>
            <w:sz w:val="22"/>
            <w:szCs w:val="22"/>
            <w:shd w:val="clear" w:color="auto" w:fill="FFFFFF"/>
            <w:rPrChange w:id="151" w:author="Heather Kharouba" w:date="2019-10-29T12:23:00Z">
              <w:rPr>
                <w:rFonts w:ascii="Helvetica" w:eastAsia="Times New Roman" w:hAnsi="Helvetica" w:cs="Segoe UI"/>
                <w:i/>
                <w:color w:val="201F1E"/>
                <w:sz w:val="22"/>
                <w:szCs w:val="22"/>
                <w:shd w:val="clear" w:color="auto" w:fill="FFFFFF"/>
              </w:rPr>
            </w:rPrChange>
          </w:rPr>
          <w:t xml:space="preserve"> curve </w:t>
        </w:r>
      </w:ins>
      <w:ins w:id="152" w:author="" w:date="2019-10-31T12:55:00Z">
        <w:r w:rsidR="00BE0428">
          <w:rPr>
            <w:rFonts w:ascii="Helvetica" w:eastAsia="Times New Roman" w:hAnsi="Helvetica" w:cs="Segoe UI"/>
            <w:color w:val="201F1E"/>
            <w:sz w:val="22"/>
            <w:szCs w:val="22"/>
            <w:shd w:val="clear" w:color="auto" w:fill="FFFFFF"/>
          </w:rPr>
          <w:t xml:space="preserve">represents </w:t>
        </w:r>
      </w:ins>
      <w:ins w:id="153" w:author="Heather Kharouba" w:date="2019-10-29T12:22:00Z">
        <w:del w:id="154" w:author="" w:date="2019-10-31T12:55:00Z">
          <w:r w:rsidR="003A60B6" w:rsidRPr="003A60B6" w:rsidDel="00BE0428">
            <w:rPr>
              <w:rFonts w:ascii="Helvetica" w:eastAsia="Times New Roman" w:hAnsi="Helvetica" w:cs="Segoe UI"/>
              <w:color w:val="201F1E"/>
              <w:sz w:val="22"/>
              <w:szCs w:val="22"/>
              <w:shd w:val="clear" w:color="auto" w:fill="FFFFFF"/>
              <w:rPrChange w:id="155" w:author="Heather Kharouba" w:date="2019-10-29T12:23:00Z">
                <w:rPr>
                  <w:rFonts w:ascii="Helvetica" w:eastAsia="Times New Roman" w:hAnsi="Helvetica" w:cs="Segoe UI"/>
                  <w:i/>
                  <w:color w:val="201F1E"/>
                  <w:sz w:val="22"/>
                  <w:szCs w:val="22"/>
                  <w:shd w:val="clear" w:color="auto" w:fill="FFFFFF"/>
                </w:rPr>
              </w:rPrChange>
            </w:rPr>
            <w:delText xml:space="preserve">is at </w:delText>
          </w:r>
        </w:del>
        <w:del w:id="156" w:author="" w:date="2019-10-31T13:01:00Z">
          <w:r w:rsidR="003A60B6" w:rsidRPr="003A60B6" w:rsidDel="00E558CF">
            <w:rPr>
              <w:rFonts w:ascii="Helvetica" w:eastAsia="Times New Roman" w:hAnsi="Helvetica" w:cs="Segoe UI"/>
              <w:color w:val="201F1E"/>
              <w:sz w:val="22"/>
              <w:szCs w:val="22"/>
              <w:shd w:val="clear" w:color="auto" w:fill="FFFFFF"/>
              <w:rPrChange w:id="157" w:author="Heather Kharouba" w:date="2019-10-29T12:23:00Z">
                <w:rPr>
                  <w:rFonts w:ascii="Helvetica" w:eastAsia="Times New Roman" w:hAnsi="Helvetica" w:cs="Segoe UI"/>
                  <w:i/>
                  <w:color w:val="201F1E"/>
                  <w:sz w:val="22"/>
                  <w:szCs w:val="22"/>
                  <w:shd w:val="clear" w:color="auto" w:fill="FFFFFF"/>
                </w:rPr>
              </w:rPrChange>
            </w:rPr>
            <w:delText>the population level</w:delText>
          </w:r>
        </w:del>
      </w:ins>
      <w:ins w:id="158" w:author="" w:date="2019-10-31T13:01:00Z">
        <w:r w:rsidR="00E558CF">
          <w:rPr>
            <w:rFonts w:ascii="Helvetica" w:eastAsia="Times New Roman" w:hAnsi="Helvetica" w:cs="Segoe UI"/>
            <w:color w:val="201F1E"/>
            <w:sz w:val="22"/>
            <w:szCs w:val="22"/>
            <w:shd w:val="clear" w:color="auto" w:fill="FFFFFF"/>
          </w:rPr>
          <w:t>a population</w:t>
        </w:r>
      </w:ins>
      <w:del w:id="159" w:author="Heather Kharouba" w:date="2019-10-29T12:22:00Z">
        <w:r w:rsidRPr="002827C8" w:rsidDel="003A60B6">
          <w:rPr>
            <w:rFonts w:ascii="Helvetica" w:hAnsi="Helvetica" w:cs="Helvetica"/>
            <w:sz w:val="22"/>
            <w:szCs w:val="22"/>
            <w:lang w:val="en-US"/>
          </w:rPr>
          <w:delText xml:space="preserve">Cushing’s (1990) use of the term ‘mismatch’ is focused on the ‘match’ having the highest fitness. </w:delText>
        </w:r>
        <w:r w:rsidR="00195B29" w:rsidRPr="002827C8" w:rsidDel="003A60B6">
          <w:rPr>
            <w:rFonts w:ascii="Helvetica" w:eastAsia="Times New Roman" w:hAnsi="Helvetica" w:cs="Segoe UI"/>
            <w:sz w:val="22"/>
            <w:szCs w:val="22"/>
            <w:shd w:val="clear" w:color="auto" w:fill="FFFFFF"/>
          </w:rPr>
          <w:delText>In other words,</w:delText>
        </w:r>
        <w:r w:rsidRPr="002827C8" w:rsidDel="003A60B6">
          <w:rPr>
            <w:rFonts w:ascii="Helvetica" w:eastAsia="Times New Roman" w:hAnsi="Helvetica" w:cs="Segoe UI"/>
            <w:sz w:val="22"/>
            <w:szCs w:val="22"/>
            <w:shd w:val="clear" w:color="auto" w:fill="FFFFFF"/>
          </w:rPr>
          <w:delText xml:space="preserve"> a fitness component of the focal species is maximized at phenological synchron</w:delText>
        </w:r>
        <w:r w:rsidR="002827C8" w:rsidDel="003A60B6">
          <w:rPr>
            <w:rFonts w:ascii="Helvetica" w:eastAsia="Times New Roman" w:hAnsi="Helvetica" w:cs="Segoe UI"/>
            <w:sz w:val="22"/>
            <w:szCs w:val="22"/>
            <w:shd w:val="clear" w:color="auto" w:fill="FFFFFF"/>
          </w:rPr>
          <w:delText>y</w:delText>
        </w:r>
      </w:del>
      <w:r w:rsidR="002827C8">
        <w:rPr>
          <w:rFonts w:ascii="Helvetica" w:eastAsia="Times New Roman" w:hAnsi="Helvetica" w:cs="Segoe UI"/>
          <w:sz w:val="22"/>
          <w:szCs w:val="22"/>
          <w:shd w:val="clear" w:color="auto" w:fill="FFFFFF"/>
        </w:rPr>
        <w:t>.</w:t>
      </w:r>
      <w:r w:rsidR="002827C8">
        <w:rPr>
          <w:rFonts w:ascii="Helvetica" w:hAnsi="Helvetica" w:cs="Helvetica"/>
          <w:sz w:val="22"/>
          <w:szCs w:val="22"/>
          <w:lang w:val="en-US"/>
        </w:rPr>
        <w:t xml:space="preserve"> </w:t>
      </w:r>
      <w:moveToRangeStart w:id="160" w:author="Heather Kharouba" w:date="2019-11-01T10:18:00Z" w:name="move434222814"/>
      <w:moveTo w:id="161" w:author="Heather Kharouba" w:date="2019-11-01T10:18:00Z">
        <w:r w:rsidR="001A24E1">
          <w:rPr>
            <w:rFonts w:ascii="Helvetica" w:hAnsi="Helvetica" w:cs="Helvetica"/>
            <w:sz w:val="22"/>
            <w:szCs w:val="22"/>
            <w:lang w:val="en-US"/>
          </w:rPr>
          <w:t xml:space="preserve">Our aim is to discuss both </w:t>
        </w:r>
      </w:moveTo>
      <w:ins w:id="162" w:author="Heather Kharouba" w:date="2019-11-01T10:18:00Z">
        <w:r w:rsidR="00711D32">
          <w:rPr>
            <w:rFonts w:ascii="Helvetica" w:hAnsi="Helvetica" w:cs="Helvetica"/>
            <w:sz w:val="22"/>
            <w:szCs w:val="22"/>
            <w:lang w:val="en-US"/>
          </w:rPr>
          <w:t>levels</w:t>
        </w:r>
      </w:ins>
      <w:ins w:id="163" w:author="Heather Kharouba" w:date="2019-11-01T14:18:00Z">
        <w:r w:rsidR="008F377F">
          <w:rPr>
            <w:rFonts w:ascii="Helvetica" w:hAnsi="Helvetica" w:cs="Helvetica"/>
            <w:sz w:val="22"/>
            <w:szCs w:val="22"/>
            <w:lang w:val="en-US"/>
          </w:rPr>
          <w:t xml:space="preserve"> of fitness</w:t>
        </w:r>
      </w:ins>
      <w:ins w:id="164" w:author="Heather Kharouba" w:date="2019-11-01T10:18:00Z">
        <w:r w:rsidR="00711D32">
          <w:rPr>
            <w:rFonts w:ascii="Helvetica" w:hAnsi="Helvetica" w:cs="Helvetica"/>
            <w:sz w:val="22"/>
            <w:szCs w:val="22"/>
            <w:lang w:val="en-US"/>
          </w:rPr>
          <w:t xml:space="preserve"> (i.e., individual and population) and the </w:t>
        </w:r>
      </w:ins>
      <w:moveTo w:id="165" w:author="Heather Kharouba" w:date="2019-11-01T10:18:00Z">
        <w:r w:rsidR="001A24E1">
          <w:rPr>
            <w:rFonts w:ascii="Helvetica" w:hAnsi="Helvetica" w:cs="Helvetica"/>
            <w:sz w:val="22"/>
            <w:szCs w:val="22"/>
            <w:lang w:val="en-US"/>
          </w:rPr>
          <w:t xml:space="preserve">individual metrics (i.e., survival, reproduction) </w:t>
        </w:r>
        <w:del w:id="166" w:author="Heather Kharouba" w:date="2019-11-01T10:18:00Z">
          <w:r w:rsidR="001A24E1" w:rsidDel="00711D32">
            <w:rPr>
              <w:rFonts w:ascii="Helvetica" w:hAnsi="Helvetica" w:cs="Helvetica"/>
              <w:sz w:val="22"/>
              <w:szCs w:val="22"/>
              <w:lang w:val="en-US"/>
            </w:rPr>
            <w:delText xml:space="preserve">and population-level processes (e.g., ) </w:delText>
          </w:r>
        </w:del>
        <w:r w:rsidR="001A24E1">
          <w:rPr>
            <w:rFonts w:ascii="Helvetica" w:hAnsi="Helvetica" w:cs="Helvetica"/>
            <w:sz w:val="22"/>
            <w:szCs w:val="22"/>
            <w:lang w:val="en-US"/>
          </w:rPr>
          <w:t xml:space="preserve">that influence population-level fitness. </w:t>
        </w:r>
      </w:moveTo>
      <w:moveToRangeEnd w:id="160"/>
      <w:del w:id="167" w:author="Heather Kharouba" w:date="2019-10-29T12:22:00Z">
        <w:r w:rsidRPr="002827C8" w:rsidDel="003A60B6">
          <w:rPr>
            <w:rFonts w:ascii="Helvetica" w:hAnsi="Helvetica" w:cs="Helvetica"/>
            <w:sz w:val="22"/>
            <w:szCs w:val="22"/>
            <w:lang w:val="en-US"/>
          </w:rPr>
          <w:delText>While other terminology has been suggested (Visser and Gienapp 2019), we follow Cushing’s definition of mismatch and its connections with fitness, which is in line with numerous other studies (</w:delText>
        </w:r>
        <w:r w:rsidR="009801C1" w:rsidDel="003A60B6">
          <w:rPr>
            <w:rFonts w:ascii="Helvetica" w:hAnsi="Helvetica" w:cs="Helvetica"/>
            <w:sz w:val="22"/>
            <w:szCs w:val="22"/>
            <w:lang w:val="en-US"/>
          </w:rPr>
          <w:delText xml:space="preserve">e.g., </w:delText>
        </w:r>
        <w:r w:rsidRPr="002827C8" w:rsidDel="003A60B6">
          <w:rPr>
            <w:rFonts w:ascii="Helvetica" w:hAnsi="Helvetica" w:cs="Helvetica"/>
            <w:sz w:val="22"/>
            <w:szCs w:val="22"/>
            <w:lang w:val="en-US"/>
          </w:rPr>
          <w:delText xml:space="preserve">Durant et al. 2007; </w:delText>
        </w:r>
        <w:r w:rsidR="004E2854" w:rsidDel="003A60B6">
          <w:rPr>
            <w:rFonts w:ascii="Helvetica" w:hAnsi="Helvetica" w:cs="Helvetica"/>
            <w:sz w:val="22"/>
            <w:szCs w:val="22"/>
            <w:lang w:val="en-US"/>
          </w:rPr>
          <w:delText xml:space="preserve">Kerby et al. 2012; </w:delText>
        </w:r>
        <w:r w:rsidR="009801C1" w:rsidDel="003A60B6">
          <w:rPr>
            <w:rFonts w:ascii="Helvetica" w:hAnsi="Helvetica" w:cs="Helvetica"/>
            <w:sz w:val="22"/>
            <w:szCs w:val="22"/>
            <w:lang w:val="en-US"/>
          </w:rPr>
          <w:delText>Johansson et al. 2015</w:delText>
        </w:r>
        <w:r w:rsidRPr="002827C8" w:rsidDel="003A60B6">
          <w:rPr>
            <w:rFonts w:ascii="Helvetica" w:hAnsi="Helvetica" w:cs="Helvetica"/>
            <w:sz w:val="22"/>
            <w:szCs w:val="22"/>
            <w:lang w:val="en-US"/>
          </w:rPr>
          <w:delText xml:space="preserve">). </w:delText>
        </w:r>
      </w:del>
      <w:r w:rsidR="002827C8">
        <w:rPr>
          <w:rFonts w:ascii="Helvetica" w:hAnsi="Helvetica" w:cs="Helvetica"/>
          <w:sz w:val="22"/>
          <w:szCs w:val="22"/>
          <w:lang w:val="en-US"/>
        </w:rPr>
        <w:t xml:space="preserve">Second, </w:t>
      </w:r>
      <w:del w:id="168" w:author="Heather Kharouba" w:date="2019-11-01T10:24:00Z">
        <w:r w:rsidR="00F069AB" w:rsidDel="00FE47D6">
          <w:rPr>
            <w:rFonts w:ascii="Helvetica" w:hAnsi="Helvetica" w:cs="Helvetica"/>
            <w:sz w:val="22"/>
            <w:szCs w:val="22"/>
            <w:lang w:val="en-US"/>
          </w:rPr>
          <w:delText>w</w:delText>
        </w:r>
        <w:r w:rsidRPr="002827C8" w:rsidDel="00FE47D6">
          <w:rPr>
            <w:rFonts w:ascii="Helvetica" w:hAnsi="Helvetica" w:cs="Helvetica"/>
            <w:sz w:val="22"/>
            <w:szCs w:val="22"/>
            <w:lang w:val="en-US"/>
          </w:rPr>
          <w:delText xml:space="preserve">e discuss the hypothesis </w:delText>
        </w:r>
      </w:del>
      <w:ins w:id="169" w:author="Heather Kharouba" w:date="2019-11-01T10:24:00Z">
        <w:r w:rsidR="00FE47D6">
          <w:rPr>
            <w:rFonts w:ascii="Helvetica" w:hAnsi="Helvetica" w:cs="Helvetica"/>
            <w:sz w:val="22"/>
            <w:szCs w:val="22"/>
            <w:lang w:val="en-US"/>
          </w:rPr>
          <w:t xml:space="preserve">while </w:t>
        </w:r>
      </w:ins>
      <w:del w:id="170" w:author="Heather Kharouba" w:date="2019-11-01T10:24:00Z">
        <w:r w:rsidRPr="002827C8" w:rsidDel="00FE47D6">
          <w:rPr>
            <w:rFonts w:ascii="Helvetica" w:hAnsi="Helvetica" w:cs="Helvetica"/>
            <w:sz w:val="22"/>
            <w:szCs w:val="22"/>
            <w:lang w:val="en-US"/>
          </w:rPr>
          <w:delText xml:space="preserve">following </w:delText>
        </w:r>
      </w:del>
      <w:r w:rsidRPr="002827C8">
        <w:rPr>
          <w:rFonts w:ascii="Helvetica" w:hAnsi="Helvetica" w:cs="Helvetica"/>
          <w:sz w:val="22"/>
          <w:szCs w:val="22"/>
          <w:lang w:val="en-US"/>
        </w:rPr>
        <w:t>Cushing</w:t>
      </w:r>
      <w:ins w:id="171" w:author="Heather Kharouba" w:date="2019-11-01T10:24:00Z">
        <w:r w:rsidR="00FE47D6">
          <w:rPr>
            <w:rFonts w:ascii="Helvetica" w:hAnsi="Helvetica" w:cs="Helvetica"/>
            <w:sz w:val="22"/>
            <w:szCs w:val="22"/>
            <w:lang w:val="en-US"/>
          </w:rPr>
          <w:t xml:space="preserve"> was </w:t>
        </w:r>
        <w:r w:rsidR="00FE47D6" w:rsidRPr="002158A0">
          <w:rPr>
            <w:rFonts w:ascii="Helvetica" w:hAnsi="Helvetica" w:cs="Helvetica"/>
            <w:sz w:val="22"/>
            <w:szCs w:val="22"/>
            <w:highlight w:val="yellow"/>
            <w:lang w:val="en-US"/>
            <w:rPrChange w:id="172" w:author="Heather Kharouba" w:date="2019-11-01T14:37:00Z">
              <w:rPr>
                <w:rFonts w:ascii="Helvetica" w:hAnsi="Helvetica" w:cs="Helvetica"/>
                <w:sz w:val="22"/>
                <w:szCs w:val="22"/>
                <w:lang w:val="en-US"/>
              </w:rPr>
            </w:rPrChange>
          </w:rPr>
          <w:t>likely</w:t>
        </w:r>
        <w:r w:rsidR="00FE47D6">
          <w:rPr>
            <w:rFonts w:ascii="Helvetica" w:hAnsi="Helvetica" w:cs="Helvetica"/>
            <w:sz w:val="22"/>
            <w:szCs w:val="22"/>
            <w:lang w:val="en-US"/>
          </w:rPr>
          <w:t xml:space="preserve"> referring to population mean fitness</w:t>
        </w:r>
      </w:ins>
      <w:r w:rsidRPr="002827C8">
        <w:rPr>
          <w:rFonts w:ascii="Helvetica" w:hAnsi="Helvetica" w:cs="Helvetica"/>
          <w:sz w:val="22"/>
          <w:szCs w:val="22"/>
          <w:lang w:val="en-US"/>
        </w:rPr>
        <w:t>,</w:t>
      </w:r>
      <w:del w:id="173" w:author="Heather Kharouba" w:date="2019-11-01T10:25:00Z">
        <w:r w:rsidRPr="002827C8" w:rsidDel="00FE47D6">
          <w:rPr>
            <w:rFonts w:ascii="Helvetica" w:hAnsi="Helvetica" w:cs="Helvetica"/>
            <w:sz w:val="22"/>
            <w:szCs w:val="22"/>
            <w:lang w:val="en-US"/>
          </w:rPr>
          <w:delText xml:space="preserve"> </w:delText>
        </w:r>
      </w:del>
      <w:ins w:id="174" w:author="Heather Kharouba" w:date="2019-11-01T10:24:00Z">
        <w:r w:rsidR="00FE47D6">
          <w:rPr>
            <w:rFonts w:ascii="Helvetica" w:hAnsi="Helvetica" w:cs="Helvetica"/>
            <w:sz w:val="22"/>
            <w:szCs w:val="22"/>
            <w:lang w:val="en-US"/>
          </w:rPr>
          <w:t xml:space="preserve"> w</w:t>
        </w:r>
        <w:r w:rsidR="00FE47D6" w:rsidRPr="002827C8">
          <w:rPr>
            <w:rFonts w:ascii="Helvetica" w:hAnsi="Helvetica" w:cs="Helvetica"/>
            <w:sz w:val="22"/>
            <w:szCs w:val="22"/>
            <w:lang w:val="en-US"/>
          </w:rPr>
          <w:t>e discuss the hypothesis</w:t>
        </w:r>
      </w:ins>
      <w:ins w:id="175" w:author="Heather Kharouba" w:date="2019-11-01T10:25:00Z">
        <w:r w:rsidR="00FE47D6">
          <w:rPr>
            <w:rFonts w:ascii="Helvetica" w:hAnsi="Helvetica" w:cs="Helvetica"/>
            <w:sz w:val="22"/>
            <w:szCs w:val="22"/>
            <w:lang w:val="en-US"/>
          </w:rPr>
          <w:t xml:space="preserve"> </w:t>
        </w:r>
      </w:ins>
      <w:r w:rsidRPr="002827C8">
        <w:rPr>
          <w:rFonts w:ascii="Helvetica" w:hAnsi="Helvetica" w:cs="Helvetica"/>
          <w:sz w:val="22"/>
          <w:szCs w:val="22"/>
          <w:lang w:val="en-US"/>
        </w:rPr>
        <w:t>as if it considers a narrow</w:t>
      </w:r>
      <w:ins w:id="176" w:author="Heather Kharouba" w:date="2019-11-01T14:10:00Z">
        <w:r w:rsidR="00565CFA">
          <w:rPr>
            <w:rFonts w:ascii="Helvetica" w:hAnsi="Helvetica" w:cs="Helvetica"/>
            <w:sz w:val="22"/>
            <w:szCs w:val="22"/>
            <w:lang w:val="en-US"/>
          </w:rPr>
          <w:t>er</w:t>
        </w:r>
      </w:ins>
      <w:r w:rsidRPr="002827C8">
        <w:rPr>
          <w:rFonts w:ascii="Helvetica" w:hAnsi="Helvetica" w:cs="Helvetica"/>
          <w:sz w:val="22"/>
          <w:szCs w:val="22"/>
          <w:lang w:val="en-US"/>
        </w:rPr>
        <w:t xml:space="preserve"> definition of fitness</w:t>
      </w:r>
      <w:r w:rsidRPr="00F069AB">
        <w:rPr>
          <w:rFonts w:ascii="Helvetica" w:hAnsi="Helvetica" w:cs="Helvetica"/>
          <w:sz w:val="22"/>
          <w:szCs w:val="22"/>
          <w:lang w:val="en-US"/>
        </w:rPr>
        <w:t xml:space="preserve">, whereby it is defined by a single </w:t>
      </w:r>
      <w:r w:rsidRPr="00FE47D6">
        <w:rPr>
          <w:rFonts w:ascii="Helvetica" w:hAnsi="Helvetica" w:cs="Helvetica"/>
          <w:sz w:val="22"/>
          <w:szCs w:val="22"/>
          <w:lang w:val="en-US"/>
        </w:rPr>
        <w:t>component</w:t>
      </w:r>
      <w:ins w:id="177" w:author="" w:date="2019-10-31T13:04:00Z">
        <w:r w:rsidR="00E558CF" w:rsidRPr="00FE47D6">
          <w:rPr>
            <w:rFonts w:ascii="Helvetica" w:hAnsi="Helvetica" w:cs="Helvetica"/>
            <w:sz w:val="22"/>
            <w:szCs w:val="22"/>
            <w:lang w:val="en-US"/>
          </w:rPr>
          <w:t xml:space="preserve"> and not total fitness</w:t>
        </w:r>
      </w:ins>
      <w:r w:rsidRPr="00FE47D6">
        <w:rPr>
          <w:rFonts w:ascii="Helvetica" w:hAnsi="Helvetica" w:cs="Helvetica"/>
          <w:sz w:val="22"/>
          <w:szCs w:val="22"/>
          <w:lang w:val="en-US"/>
        </w:rPr>
        <w:t>, for</w:t>
      </w:r>
      <w:r w:rsidRPr="00F069AB">
        <w:rPr>
          <w:rFonts w:ascii="Helvetica" w:hAnsi="Helvetica" w:cs="Helvetica"/>
          <w:sz w:val="22"/>
          <w:szCs w:val="22"/>
          <w:lang w:val="en-US"/>
        </w:rPr>
        <w:t xml:space="preserve"> example reproductive success, and </w:t>
      </w:r>
      <w:commentRangeStart w:id="178"/>
      <w:r w:rsidRPr="00F069AB">
        <w:rPr>
          <w:rFonts w:ascii="Helvetica" w:hAnsi="Helvetica" w:cs="Helvetica"/>
          <w:sz w:val="22"/>
          <w:szCs w:val="22"/>
          <w:lang w:val="en-US"/>
        </w:rPr>
        <w:t>where trade-offs between reproduction and other components are likely</w:t>
      </w:r>
      <w:commentRangeEnd w:id="178"/>
      <w:r w:rsidR="0051195E">
        <w:rPr>
          <w:rStyle w:val="CommentReference"/>
        </w:rPr>
        <w:commentReference w:id="178"/>
      </w:r>
      <w:r w:rsidRPr="00F069AB">
        <w:rPr>
          <w:rFonts w:ascii="Helvetica" w:hAnsi="Helvetica" w:cs="Helvetica"/>
          <w:sz w:val="22"/>
          <w:szCs w:val="22"/>
          <w:lang w:val="en-US"/>
        </w:rPr>
        <w:t>.</w:t>
      </w:r>
      <w:ins w:id="179" w:author="Heather Kharouba" w:date="2019-10-29T12:24:00Z">
        <w:r w:rsidR="00C37F94">
          <w:rPr>
            <w:rFonts w:ascii="Helvetica" w:eastAsia="Times New Roman" w:hAnsi="Helvetica" w:cs="Segoe UI"/>
            <w:color w:val="201F1E"/>
            <w:sz w:val="22"/>
            <w:szCs w:val="22"/>
            <w:shd w:val="clear" w:color="auto" w:fill="FFFFFF"/>
          </w:rPr>
          <w:t xml:space="preserve"> </w:t>
        </w:r>
      </w:ins>
      <w:ins w:id="180" w:author="Heather Kharouba" w:date="2019-11-01T14:24:00Z">
        <w:r w:rsidR="009E6FA1">
          <w:rPr>
            <w:rFonts w:ascii="Helvetica" w:eastAsia="Times New Roman" w:hAnsi="Helvetica" w:cs="Segoe UI"/>
            <w:color w:val="201F1E"/>
            <w:sz w:val="22"/>
            <w:szCs w:val="22"/>
            <w:shd w:val="clear" w:color="auto" w:fill="FFFFFF"/>
          </w:rPr>
          <w:t xml:space="preserve">We recognize that </w:t>
        </w:r>
      </w:ins>
      <w:ins w:id="181" w:author="Heather Kharouba" w:date="2019-11-01T14:30:00Z">
        <w:r w:rsidR="00820176">
          <w:rPr>
            <w:rFonts w:ascii="Helvetica" w:eastAsia="Times New Roman" w:hAnsi="Helvetica" w:cs="Segoe UI"/>
            <w:color w:val="201F1E"/>
            <w:sz w:val="22"/>
            <w:szCs w:val="22"/>
            <w:shd w:val="clear" w:color="auto" w:fill="FFFFFF"/>
          </w:rPr>
          <w:t>by focusing on a</w:t>
        </w:r>
      </w:ins>
      <w:ins w:id="182" w:author="Heather Kharouba" w:date="2019-11-01T14:29:00Z">
        <w:r w:rsidR="004B12D8">
          <w:rPr>
            <w:rFonts w:ascii="Helvetica" w:eastAsia="Times New Roman" w:hAnsi="Helvetica" w:cs="Segoe UI"/>
            <w:color w:val="201F1E"/>
            <w:sz w:val="22"/>
            <w:szCs w:val="22"/>
            <w:shd w:val="clear" w:color="auto" w:fill="FFFFFF"/>
          </w:rPr>
          <w:t xml:space="preserve"> single</w:t>
        </w:r>
      </w:ins>
      <w:ins w:id="183" w:author="Heather Kharouba" w:date="2019-11-01T14:25:00Z">
        <w:r w:rsidR="009E6FA1">
          <w:rPr>
            <w:rFonts w:ascii="Helvetica" w:eastAsia="Times New Roman" w:hAnsi="Helvetica" w:cs="Segoe UI"/>
            <w:color w:val="201F1E"/>
            <w:sz w:val="22"/>
            <w:szCs w:val="22"/>
            <w:shd w:val="clear" w:color="auto" w:fill="FFFFFF"/>
          </w:rPr>
          <w:t xml:space="preserve"> component of fitness</w:t>
        </w:r>
      </w:ins>
      <w:ins w:id="184" w:author="Heather Kharouba" w:date="2019-11-01T14:30:00Z">
        <w:r w:rsidR="00820176">
          <w:rPr>
            <w:rFonts w:ascii="Helvetica" w:eastAsia="Times New Roman" w:hAnsi="Helvetica" w:cs="Segoe UI"/>
            <w:color w:val="201F1E"/>
            <w:sz w:val="22"/>
            <w:szCs w:val="22"/>
            <w:shd w:val="clear" w:color="auto" w:fill="FFFFFF"/>
          </w:rPr>
          <w:t>, the fitness optimum</w:t>
        </w:r>
      </w:ins>
      <w:ins w:id="185" w:author="Heather Kharouba" w:date="2019-11-01T14:25:00Z">
        <w:r w:rsidR="009E6FA1">
          <w:rPr>
            <w:rFonts w:ascii="Helvetica" w:eastAsia="Times New Roman" w:hAnsi="Helvetica" w:cs="Segoe UI"/>
            <w:color w:val="201F1E"/>
            <w:sz w:val="22"/>
            <w:szCs w:val="22"/>
            <w:shd w:val="clear" w:color="auto" w:fill="FFFFFF"/>
          </w:rPr>
          <w:t xml:space="preserve"> </w:t>
        </w:r>
      </w:ins>
      <w:ins w:id="186" w:author="Heather Kharouba" w:date="2019-11-01T14:28:00Z">
        <w:r w:rsidR="00131BF2">
          <w:rPr>
            <w:rFonts w:ascii="Helvetica" w:eastAsia="Times New Roman" w:hAnsi="Helvetica" w:cs="Segoe UI"/>
            <w:color w:val="201F1E"/>
            <w:sz w:val="22"/>
            <w:szCs w:val="22"/>
            <w:shd w:val="clear" w:color="auto" w:fill="FFFFFF"/>
          </w:rPr>
          <w:t>may not</w:t>
        </w:r>
      </w:ins>
      <w:ins w:id="187" w:author="Heather Kharouba" w:date="2019-11-01T14:25:00Z">
        <w:r w:rsidR="009E6FA1">
          <w:rPr>
            <w:rFonts w:ascii="Helvetica" w:eastAsia="Times New Roman" w:hAnsi="Helvetica" w:cs="Segoe UI"/>
            <w:color w:val="201F1E"/>
            <w:sz w:val="22"/>
            <w:szCs w:val="22"/>
            <w:shd w:val="clear" w:color="auto" w:fill="FFFFFF"/>
          </w:rPr>
          <w:t xml:space="preserve"> peak at </w:t>
        </w:r>
      </w:ins>
      <w:ins w:id="188" w:author="Heather Kharouba" w:date="2019-11-01T14:28:00Z">
        <w:r w:rsidR="00131BF2">
          <w:rPr>
            <w:rFonts w:ascii="Helvetica" w:eastAsia="Times New Roman" w:hAnsi="Helvetica" w:cs="Segoe UI"/>
            <w:color w:val="201F1E"/>
            <w:sz w:val="22"/>
            <w:szCs w:val="22"/>
            <w:shd w:val="clear" w:color="auto" w:fill="FFFFFF"/>
          </w:rPr>
          <w:t>the ‘</w:t>
        </w:r>
      </w:ins>
      <w:ins w:id="189" w:author="Heather Kharouba" w:date="2019-11-01T14:25:00Z">
        <w:r w:rsidR="009E6FA1">
          <w:rPr>
            <w:rFonts w:ascii="Helvetica" w:eastAsia="Times New Roman" w:hAnsi="Helvetica" w:cs="Segoe UI"/>
            <w:color w:val="201F1E"/>
            <w:sz w:val="22"/>
            <w:szCs w:val="22"/>
            <w:shd w:val="clear" w:color="auto" w:fill="FFFFFF"/>
          </w:rPr>
          <w:t>match</w:t>
        </w:r>
      </w:ins>
      <w:ins w:id="190" w:author="Heather Kharouba" w:date="2019-11-01T14:28:00Z">
        <w:r w:rsidR="00131BF2">
          <w:rPr>
            <w:rFonts w:ascii="Helvetica" w:eastAsia="Times New Roman" w:hAnsi="Helvetica" w:cs="Segoe UI"/>
            <w:color w:val="201F1E"/>
            <w:sz w:val="22"/>
            <w:szCs w:val="22"/>
            <w:shd w:val="clear" w:color="auto" w:fill="FFFFFF"/>
          </w:rPr>
          <w:t>’</w:t>
        </w:r>
      </w:ins>
      <w:ins w:id="191" w:author="Heather Kharouba" w:date="2019-11-01T14:25:00Z">
        <w:r w:rsidR="009E6FA1">
          <w:rPr>
            <w:rFonts w:ascii="Helvetica" w:eastAsia="Times New Roman" w:hAnsi="Helvetica" w:cs="Segoe UI"/>
            <w:color w:val="201F1E"/>
            <w:sz w:val="22"/>
            <w:szCs w:val="22"/>
            <w:shd w:val="clear" w:color="auto" w:fill="FFFFFF"/>
          </w:rPr>
          <w:t>.</w:t>
        </w:r>
      </w:ins>
      <w:ins w:id="192" w:author="Heather Kharouba" w:date="2019-11-01T14:30:00Z">
        <w:r w:rsidR="00820176">
          <w:rPr>
            <w:rFonts w:ascii="Helvetica" w:eastAsia="Times New Roman" w:hAnsi="Helvetica" w:cs="Segoe UI"/>
            <w:color w:val="201F1E"/>
            <w:sz w:val="22"/>
            <w:szCs w:val="22"/>
            <w:shd w:val="clear" w:color="auto" w:fill="FFFFFF"/>
          </w:rPr>
          <w:t xml:space="preserve"> </w:t>
        </w:r>
      </w:ins>
      <w:moveFromRangeStart w:id="193" w:author="Heather Kharouba" w:date="2019-11-01T10:18:00Z" w:name="move434222814"/>
      <w:moveFrom w:id="194" w:author="Heather Kharouba" w:date="2019-11-01T10:18:00Z">
        <w:ins w:id="195" w:author="" w:date="2019-10-31T13:14:00Z">
          <w:r w:rsidR="00042331" w:rsidDel="001A24E1">
            <w:rPr>
              <w:rFonts w:ascii="Helvetica" w:hAnsi="Helvetica" w:cs="Helvetica"/>
              <w:sz w:val="22"/>
              <w:szCs w:val="22"/>
              <w:lang w:val="en-US"/>
            </w:rPr>
            <w:t xml:space="preserve">Our aim is to discuss both individual metrics (i.e., survival, reproduction) and population-level processes (e.g., ) that influence population-level fitness. </w:t>
          </w:r>
        </w:ins>
      </w:moveFrom>
      <w:moveFromRangeEnd w:id="193"/>
      <w:ins w:id="196" w:author="Heather Kharouba" w:date="2019-10-29T12:24:00Z">
        <w:r w:rsidR="00C37F94">
          <w:rPr>
            <w:rFonts w:ascii="Helvetica" w:eastAsia="Times New Roman" w:hAnsi="Helvetica" w:cs="Segoe UI"/>
            <w:color w:val="201F1E"/>
            <w:sz w:val="22"/>
            <w:szCs w:val="22"/>
            <w:shd w:val="clear" w:color="auto" w:fill="FFFFFF"/>
          </w:rPr>
          <w:t xml:space="preserve">Third, </w:t>
        </w:r>
      </w:ins>
      <w:ins w:id="197" w:author="Heather Kharouba" w:date="2019-10-29T12:23:00Z">
        <w:r w:rsidR="00C37F94">
          <w:rPr>
            <w:rFonts w:ascii="Helvetica" w:hAnsi="Helvetica" w:cs="Helvetica"/>
            <w:sz w:val="22"/>
            <w:szCs w:val="22"/>
            <w:lang w:val="en-US"/>
          </w:rPr>
          <w:t>w</w:t>
        </w:r>
        <w:r w:rsidR="003A60B6" w:rsidRPr="002827C8">
          <w:rPr>
            <w:rFonts w:ascii="Helvetica" w:hAnsi="Helvetica" w:cs="Helvetica"/>
            <w:sz w:val="22"/>
            <w:szCs w:val="22"/>
            <w:lang w:val="en-US"/>
          </w:rPr>
          <w:t>hile other terminology has been suggested (</w:t>
        </w:r>
        <w:proofErr w:type="spellStart"/>
        <w:r w:rsidR="003A60B6" w:rsidRPr="002827C8">
          <w:rPr>
            <w:rFonts w:ascii="Helvetica" w:hAnsi="Helvetica" w:cs="Helvetica"/>
            <w:sz w:val="22"/>
            <w:szCs w:val="22"/>
            <w:lang w:val="en-US"/>
          </w:rPr>
          <w:t>Visser</w:t>
        </w:r>
        <w:proofErr w:type="spellEnd"/>
        <w:r w:rsidR="003A60B6" w:rsidRPr="002827C8">
          <w:rPr>
            <w:rFonts w:ascii="Helvetica" w:hAnsi="Helvetica" w:cs="Helvetica"/>
            <w:sz w:val="22"/>
            <w:szCs w:val="22"/>
            <w:lang w:val="en-US"/>
          </w:rPr>
          <w:t xml:space="preserve"> and </w:t>
        </w:r>
        <w:proofErr w:type="spellStart"/>
        <w:r w:rsidR="003A60B6" w:rsidRPr="002827C8">
          <w:rPr>
            <w:rFonts w:ascii="Helvetica" w:hAnsi="Helvetica" w:cs="Helvetica"/>
            <w:sz w:val="22"/>
            <w:szCs w:val="22"/>
            <w:lang w:val="en-US"/>
          </w:rPr>
          <w:t>Gienapp</w:t>
        </w:r>
        <w:proofErr w:type="spellEnd"/>
        <w:r w:rsidR="003A60B6" w:rsidRPr="002827C8">
          <w:rPr>
            <w:rFonts w:ascii="Helvetica" w:hAnsi="Helvetica" w:cs="Helvetica"/>
            <w:sz w:val="22"/>
            <w:szCs w:val="22"/>
            <w:lang w:val="en-US"/>
          </w:rPr>
          <w:t xml:space="preserve"> 2019), we follow Cushing’s definition of mismatch and its connections with fitness, which is in line with numerous other studies (</w:t>
        </w:r>
        <w:r w:rsidR="003A60B6">
          <w:rPr>
            <w:rFonts w:ascii="Helvetica" w:hAnsi="Helvetica" w:cs="Helvetica"/>
            <w:sz w:val="22"/>
            <w:szCs w:val="22"/>
            <w:lang w:val="en-US"/>
          </w:rPr>
          <w:t xml:space="preserve">e.g., </w:t>
        </w:r>
        <w:r w:rsidR="003A60B6" w:rsidRPr="002827C8">
          <w:rPr>
            <w:rFonts w:ascii="Helvetica" w:hAnsi="Helvetica" w:cs="Helvetica"/>
            <w:sz w:val="22"/>
            <w:szCs w:val="22"/>
            <w:lang w:val="en-US"/>
          </w:rPr>
          <w:t xml:space="preserve">Durant et al. 2007; </w:t>
        </w:r>
        <w:proofErr w:type="spellStart"/>
        <w:r w:rsidR="003A60B6">
          <w:rPr>
            <w:rFonts w:ascii="Helvetica" w:hAnsi="Helvetica" w:cs="Helvetica"/>
            <w:sz w:val="22"/>
            <w:szCs w:val="22"/>
            <w:lang w:val="en-US"/>
          </w:rPr>
          <w:t>Kerby</w:t>
        </w:r>
        <w:proofErr w:type="spellEnd"/>
        <w:r w:rsidR="003A60B6">
          <w:rPr>
            <w:rFonts w:ascii="Helvetica" w:hAnsi="Helvetica" w:cs="Helvetica"/>
            <w:sz w:val="22"/>
            <w:szCs w:val="22"/>
            <w:lang w:val="en-US"/>
          </w:rPr>
          <w:t xml:space="preserve"> et al. 2012; Johansson et al. 2015</w:t>
        </w:r>
        <w:r w:rsidR="003A60B6" w:rsidRPr="002827C8">
          <w:rPr>
            <w:rFonts w:ascii="Helvetica" w:hAnsi="Helvetica" w:cs="Helvetica"/>
            <w:sz w:val="22"/>
            <w:szCs w:val="22"/>
            <w:lang w:val="en-US"/>
          </w:rPr>
          <w:t>).</w:t>
        </w:r>
      </w:ins>
    </w:p>
    <w:p w14:paraId="0AEC9267" w14:textId="77777777" w:rsidR="00A5122F" w:rsidRPr="002827C8" w:rsidRDefault="00A5122F" w:rsidP="002827C8">
      <w:pPr>
        <w:spacing w:line="480" w:lineRule="auto"/>
        <w:rPr>
          <w:rFonts w:ascii="Helvetica" w:hAnsi="Helvetica" w:cs="Helvetica"/>
          <w:sz w:val="22"/>
          <w:szCs w:val="22"/>
          <w:lang w:val="en-US"/>
        </w:rPr>
      </w:pPr>
    </w:p>
    <w:p w14:paraId="6D45F195" w14:textId="6E9CA181" w:rsidR="00757FF2" w:rsidRPr="002D2EC9"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5C85C690"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ins w:id="198" w:author="Heather Kharouba" w:date="2019-10-29T22:03:00Z">
        <w:r w:rsidR="00EE0054" w:rsidRPr="002D2EC9">
          <w:rPr>
            <w:rFonts w:ascii="Helvetica" w:hAnsi="Helvetica" w:cs="Helvetica"/>
            <w:sz w:val="22"/>
            <w:szCs w:val="22"/>
            <w:lang w:val="en-US"/>
          </w:rPr>
          <w:t xml:space="preserve">The Cushing hypothesis offers testable predictions of the magnitude and direction of </w:t>
        </w:r>
        <w:r w:rsidR="00EE0054">
          <w:rPr>
            <w:rFonts w:ascii="Helvetica" w:hAnsi="Helvetica" w:cs="Helvetica"/>
            <w:sz w:val="22"/>
            <w:szCs w:val="22"/>
            <w:lang w:val="en-US"/>
          </w:rPr>
          <w:t>fitness</w:t>
        </w:r>
        <w:r w:rsidR="00EE0054" w:rsidRPr="002D2EC9">
          <w:rPr>
            <w:rFonts w:ascii="Helvetica" w:hAnsi="Helvetica" w:cs="Helvetica"/>
            <w:sz w:val="22"/>
            <w:szCs w:val="22"/>
            <w:lang w:val="en-US"/>
          </w:rPr>
          <w:t xml:space="preserve"> changes in response to climate-change driven shifts in </w:t>
        </w:r>
        <w:r w:rsidR="00EE0054">
          <w:rPr>
            <w:rFonts w:ascii="Helvetica" w:hAnsi="Helvetica" w:cs="Helvetica"/>
            <w:sz w:val="22"/>
            <w:szCs w:val="22"/>
            <w:lang w:val="en-US"/>
          </w:rPr>
          <w:t xml:space="preserve">synchrony. </w:t>
        </w:r>
      </w:ins>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 (</w:t>
      </w:r>
      <w:r w:rsidR="00487C38" w:rsidRPr="002D2EC9">
        <w:rPr>
          <w:rFonts w:ascii="Helvetica" w:hAnsi="Helvetica" w:cs="Helvetica"/>
          <w:sz w:val="22"/>
          <w:szCs w:val="22"/>
          <w:lang w:val="en-US"/>
        </w:rPr>
        <w:t xml:space="preserve">Leggett and </w:t>
      </w:r>
      <w:proofErr w:type="spellStart"/>
      <w:r w:rsidR="00487C38" w:rsidRPr="002D2EC9">
        <w:rPr>
          <w:rFonts w:ascii="Helvetica" w:hAnsi="Helvetica" w:cs="Helvetica"/>
          <w:sz w:val="22"/>
          <w:szCs w:val="22"/>
          <w:lang w:val="en-US"/>
        </w:rPr>
        <w:t>DeBlois</w:t>
      </w:r>
      <w:proofErr w:type="spellEnd"/>
      <w:r w:rsidR="00487C38" w:rsidRPr="002D2EC9">
        <w:rPr>
          <w:rFonts w:ascii="Helvetica" w:hAnsi="Helvetica" w:cs="Helvetica"/>
          <w:sz w:val="22"/>
          <w:szCs w:val="22"/>
          <w:lang w:val="en-US"/>
        </w:rPr>
        <w:t xml:space="preserve"> 1994</w:t>
      </w:r>
      <w:r w:rsidR="009938FB" w:rsidRPr="002D2EC9">
        <w:rPr>
          <w:rFonts w:ascii="Helvetica" w:hAnsi="Helvetica" w:cs="Helvetica"/>
          <w:sz w:val="22"/>
          <w:szCs w:val="22"/>
          <w:lang w:val="en-US"/>
        </w:rPr>
        <w:t xml:space="preserve">; </w:t>
      </w:r>
      <w:r w:rsidR="00694F59" w:rsidRPr="002D2EC9">
        <w:rPr>
          <w:rFonts w:ascii="Helvetica" w:hAnsi="Helvetica" w:cs="Helvetica"/>
          <w:sz w:val="22"/>
          <w:szCs w:val="22"/>
          <w:lang w:val="en-US"/>
        </w:rPr>
        <w:t>Durant et al.</w:t>
      </w:r>
      <w:r w:rsidR="00A271EC" w:rsidRPr="002D2EC9">
        <w:rPr>
          <w:rFonts w:ascii="Helvetica" w:hAnsi="Helvetica" w:cs="Helvetica"/>
          <w:sz w:val="22"/>
          <w:szCs w:val="22"/>
          <w:lang w:val="en-US"/>
        </w:rPr>
        <w:t xml:space="preserve"> 2007</w:t>
      </w:r>
      <w:r w:rsidR="00694F59" w:rsidRPr="002D2EC9">
        <w:rPr>
          <w:rFonts w:ascii="Helvetica" w:hAnsi="Helvetica" w:cs="Helvetica"/>
          <w:sz w:val="22"/>
          <w:szCs w:val="22"/>
          <w:lang w:val="en-US"/>
        </w:rPr>
        <w:t xml:space="preserve">). </w:t>
      </w:r>
      <w:r w:rsidR="005F07E9" w:rsidRPr="002D2EC9">
        <w:rPr>
          <w:rFonts w:ascii="Helvetica" w:hAnsi="Helvetica"/>
          <w:sz w:val="22"/>
          <w:szCs w:val="22"/>
        </w:rPr>
        <w:t>In part because, although a relatively simple hypothesis, it is inherently difficult to test in the field, an assertion even Cushing himself made. Indeed, the shape and strength of the relationship of the curve varies greatly across observational studies</w:t>
      </w:r>
      <w:r w:rsidR="005F07E9" w:rsidRPr="002D2EC9">
        <w:rPr>
          <w:rFonts w:ascii="Helvetica" w:hAnsi="Helvetica" w:cs="Helvetica"/>
          <w:sz w:val="22"/>
          <w:szCs w:val="22"/>
          <w:lang w:val="en-US"/>
        </w:rPr>
        <w:t xml:space="preserve"> </w:t>
      </w:r>
      <w:r w:rsidR="00C359B7" w:rsidRPr="002D2EC9">
        <w:rPr>
          <w:rFonts w:ascii="Helvetica" w:hAnsi="Helvetica" w:cs="Helvetica"/>
          <w:sz w:val="22"/>
          <w:szCs w:val="22"/>
          <w:lang w:val="en-US"/>
        </w:rPr>
        <w:t>(</w:t>
      </w:r>
      <w:r w:rsidR="00B82087" w:rsidRPr="002D2EC9">
        <w:rPr>
          <w:rFonts w:ascii="Helvetica" w:hAnsi="Helvetica" w:cs="Helvetica"/>
          <w:sz w:val="22"/>
          <w:szCs w:val="22"/>
          <w:lang w:val="en-US"/>
        </w:rPr>
        <w:t xml:space="preserve">e.g., </w:t>
      </w:r>
      <w:proofErr w:type="spellStart"/>
      <w:r w:rsidR="00BF0979" w:rsidRPr="002D2EC9">
        <w:rPr>
          <w:rFonts w:ascii="Helvetica" w:hAnsi="Helvetica" w:cs="Helvetica"/>
          <w:sz w:val="22"/>
          <w:szCs w:val="22"/>
          <w:lang w:val="en-US"/>
        </w:rPr>
        <w:t>Philippart</w:t>
      </w:r>
      <w:proofErr w:type="spellEnd"/>
      <w:r w:rsidR="00BF0979" w:rsidRPr="002D2EC9">
        <w:rPr>
          <w:rFonts w:ascii="Helvetica" w:hAnsi="Helvetica" w:cs="Helvetica"/>
          <w:sz w:val="22"/>
          <w:szCs w:val="22"/>
          <w:lang w:val="en-US"/>
        </w:rPr>
        <w:t xml:space="preserve"> et al. 2013; Reed et al. 2013; </w:t>
      </w:r>
      <w:proofErr w:type="spellStart"/>
      <w:r w:rsidR="00BF0979" w:rsidRPr="002D2EC9">
        <w:rPr>
          <w:rFonts w:ascii="Helvetica" w:hAnsi="Helvetica" w:cs="Helvetica"/>
          <w:sz w:val="22"/>
          <w:szCs w:val="22"/>
          <w:lang w:val="en-US"/>
        </w:rPr>
        <w:t>Plard</w:t>
      </w:r>
      <w:proofErr w:type="spellEnd"/>
      <w:r w:rsidR="00BF0979" w:rsidRPr="002D2EC9">
        <w:rPr>
          <w:rFonts w:ascii="Helvetica" w:hAnsi="Helvetica" w:cs="Helvetica"/>
          <w:sz w:val="22"/>
          <w:szCs w:val="22"/>
          <w:lang w:val="en-US"/>
        </w:rPr>
        <w:t xml:space="preserve"> et al. 2014; Atkinson et al. 2015</w:t>
      </w:r>
      <w:r w:rsidR="00C359B7" w:rsidRPr="002D2EC9">
        <w:rPr>
          <w:rFonts w:ascii="Helvetica" w:hAnsi="Helvetica" w:cs="Helvetica"/>
          <w:sz w:val="22"/>
          <w:szCs w:val="22"/>
          <w:lang w:val="en-US"/>
        </w:rPr>
        <w:t>)</w:t>
      </w:r>
      <w:r w:rsidR="00694F59" w:rsidRPr="002D2EC9">
        <w:rPr>
          <w:rFonts w:ascii="Helvetica" w:hAnsi="Helvetica" w:cs="Helvetica"/>
          <w:sz w:val="22"/>
          <w:szCs w:val="22"/>
          <w:lang w:val="en-US"/>
        </w:rPr>
        <w:t xml:space="preserve">. </w:t>
      </w:r>
      <w:ins w:id="199" w:author="Heather Kharouba" w:date="2019-10-22T21:10:00Z">
        <w:r w:rsidR="004C690A">
          <w:rPr>
            <w:rFonts w:ascii="Helvetica" w:hAnsi="Helvetica" w:cs="Helvetica"/>
            <w:sz w:val="22"/>
            <w:szCs w:val="22"/>
            <w:lang w:val="en-US"/>
          </w:rPr>
          <w:t>W</w:t>
        </w:r>
        <w:r w:rsidR="004C690A" w:rsidRPr="002D2EC9">
          <w:rPr>
            <w:rFonts w:ascii="Helvetica" w:hAnsi="Helvetica" w:cs="Helvetica"/>
            <w:sz w:val="22"/>
            <w:szCs w:val="22"/>
            <w:lang w:val="en-US"/>
          </w:rPr>
          <w:t xml:space="preserve">e argue that </w:t>
        </w:r>
        <w:r w:rsidR="004C690A">
          <w:rPr>
            <w:rFonts w:ascii="Helvetica" w:hAnsi="Helvetica" w:cs="Helvetica"/>
            <w:sz w:val="22"/>
            <w:szCs w:val="22"/>
            <w:lang w:val="en-US"/>
          </w:rPr>
          <w:t>this</w:t>
        </w:r>
      </w:ins>
      <w:ins w:id="200" w:author="Heather Kharouba" w:date="2019-11-05T10:25:00Z">
        <w:r w:rsidR="005327D5">
          <w:rPr>
            <w:rFonts w:ascii="Helvetica" w:hAnsi="Helvetica" w:cs="Helvetica"/>
            <w:sz w:val="22"/>
            <w:szCs w:val="22"/>
            <w:lang w:val="en-US"/>
          </w:rPr>
          <w:t xml:space="preserve"> is</w:t>
        </w:r>
      </w:ins>
      <w:ins w:id="201" w:author="Heather Kharouba" w:date="2019-10-22T21:10:00Z">
        <w:r w:rsidR="004C690A">
          <w:rPr>
            <w:rFonts w:ascii="Helvetica" w:hAnsi="Helvetica" w:cs="Helvetica"/>
            <w:sz w:val="22"/>
            <w:szCs w:val="22"/>
            <w:lang w:val="en-US"/>
          </w:rPr>
          <w:t xml:space="preserve"> because </w:t>
        </w:r>
        <w:r w:rsidR="004C690A" w:rsidRPr="002D2EC9">
          <w:rPr>
            <w:rFonts w:ascii="Helvetica" w:hAnsi="Helvetica" w:cs="Helvetica"/>
            <w:sz w:val="22"/>
            <w:szCs w:val="22"/>
            <w:lang w:val="en-US"/>
          </w:rPr>
          <w:t>there are two key areas that make it difficult to determine whether this hypothesis is widely supported in the context of climate change</w:t>
        </w:r>
        <w:r w:rsidR="00F561CD">
          <w:rPr>
            <w:rFonts w:ascii="Helvetica" w:hAnsi="Helvetica" w:cs="Helvetica"/>
            <w:sz w:val="22"/>
            <w:szCs w:val="22"/>
            <w:lang w:val="en-US"/>
          </w:rPr>
          <w:t xml:space="preserve">. First, </w:t>
        </w:r>
        <w:r w:rsidR="004C690A" w:rsidRPr="002D2EC9">
          <w:rPr>
            <w:rFonts w:ascii="Helvetica" w:hAnsi="Helvetica" w:cs="Helvetica"/>
            <w:sz w:val="22"/>
            <w:szCs w:val="22"/>
            <w:lang w:val="en-US"/>
          </w:rPr>
          <w:t xml:space="preserve">studies </w:t>
        </w:r>
      </w:ins>
      <w:ins w:id="202" w:author="Heather Kharouba" w:date="2019-11-05T10:26:00Z">
        <w:r w:rsidR="005327D5">
          <w:rPr>
            <w:rFonts w:ascii="Helvetica" w:hAnsi="Helvetica" w:cs="Helvetica"/>
            <w:sz w:val="22"/>
            <w:szCs w:val="22"/>
            <w:lang w:val="en-US"/>
          </w:rPr>
          <w:t>are not collecting the data required to test assumptions and multiple ultimate mechanisms</w:t>
        </w:r>
        <w:r w:rsidR="005327D5" w:rsidRPr="002D2EC9">
          <w:rPr>
            <w:rFonts w:ascii="Helvetica" w:hAnsi="Helvetica" w:cs="Helvetica"/>
            <w:sz w:val="22"/>
            <w:szCs w:val="22"/>
            <w:lang w:val="en-US"/>
          </w:rPr>
          <w:t xml:space="preserve"> </w:t>
        </w:r>
      </w:ins>
      <w:ins w:id="203" w:author="Heather Kharouba" w:date="2019-11-05T10:27:00Z">
        <w:r w:rsidR="005327D5">
          <w:rPr>
            <w:rFonts w:ascii="Helvetica" w:hAnsi="Helvetica" w:cs="Helvetica"/>
            <w:sz w:val="22"/>
            <w:szCs w:val="22"/>
            <w:lang w:val="en-US"/>
          </w:rPr>
          <w:t xml:space="preserve">(i.e., </w:t>
        </w:r>
      </w:ins>
      <w:ins w:id="204" w:author="Heather Kharouba" w:date="2019-10-22T21:11:00Z">
        <w:r w:rsidR="004C690A" w:rsidRPr="002D2EC9">
          <w:rPr>
            <w:rFonts w:ascii="Helvetica" w:hAnsi="Helvetica" w:cs="Helvetica"/>
            <w:sz w:val="22"/>
            <w:szCs w:val="22"/>
            <w:lang w:val="en-US"/>
          </w:rPr>
          <w:t>rigorously test</w:t>
        </w:r>
      </w:ins>
      <w:ins w:id="205" w:author="Heather Kharouba" w:date="2019-11-05T10:27:00Z">
        <w:r w:rsidR="005327D5">
          <w:rPr>
            <w:rFonts w:ascii="Helvetica" w:hAnsi="Helvetica" w:cs="Helvetica"/>
            <w:sz w:val="22"/>
            <w:szCs w:val="22"/>
            <w:lang w:val="en-US"/>
          </w:rPr>
          <w:t>ing</w:t>
        </w:r>
      </w:ins>
      <w:ins w:id="206" w:author="Heather Kharouba" w:date="2019-10-22T21:11:00Z">
        <w:r w:rsidR="004C690A" w:rsidRPr="002D2EC9">
          <w:rPr>
            <w:rFonts w:ascii="Helvetica" w:hAnsi="Helvetica" w:cs="Helvetica"/>
            <w:sz w:val="22"/>
            <w:szCs w:val="22"/>
            <w:lang w:val="en-US"/>
          </w:rPr>
          <w:t xml:space="preserve"> the hypothesis</w:t>
        </w:r>
      </w:ins>
      <w:ins w:id="207" w:author="Heather Kharouba" w:date="2019-11-05T10:27:00Z">
        <w:r w:rsidR="005327D5">
          <w:rPr>
            <w:rFonts w:ascii="Helvetica" w:hAnsi="Helvetica" w:cs="Helvetica"/>
            <w:sz w:val="22"/>
            <w:szCs w:val="22"/>
            <w:lang w:val="en-US"/>
          </w:rPr>
          <w:t>)</w:t>
        </w:r>
      </w:ins>
      <w:ins w:id="208" w:author="Heather Kharouba" w:date="2019-10-22T21:11:00Z">
        <w:r w:rsidR="004C690A" w:rsidRPr="002D2EC9">
          <w:rPr>
            <w:rFonts w:ascii="Helvetica" w:hAnsi="Helvetica" w:cs="Helvetica"/>
            <w:sz w:val="22"/>
            <w:szCs w:val="22"/>
            <w:lang w:val="en-US"/>
          </w:rPr>
          <w:t xml:space="preserve"> </w:t>
        </w:r>
      </w:ins>
      <w:ins w:id="209" w:author="Heather Kharouba" w:date="2019-10-29T22:08:00Z">
        <w:r w:rsidR="00B06276">
          <w:rPr>
            <w:rFonts w:ascii="Helvetica" w:hAnsi="Helvetica" w:cs="Helvetica"/>
            <w:sz w:val="22"/>
            <w:szCs w:val="22"/>
            <w:lang w:val="en-US"/>
          </w:rPr>
          <w:t>(</w:t>
        </w:r>
      </w:ins>
      <w:ins w:id="210" w:author="Heather Kharouba" w:date="2019-10-29T22:07:00Z">
        <w:r w:rsidR="00B06276" w:rsidRPr="002D2EC9">
          <w:rPr>
            <w:rFonts w:ascii="Helvetica" w:hAnsi="Helvetica" w:cs="Helvetica"/>
            <w:kern w:val="1"/>
            <w:sz w:val="22"/>
            <w:szCs w:val="22"/>
            <w:lang w:val="en-US"/>
          </w:rPr>
          <w:t>Figure 2</w:t>
        </w:r>
      </w:ins>
      <w:ins w:id="211" w:author="Heather Kharouba" w:date="2019-10-29T22:08:00Z">
        <w:r w:rsidR="00B06276">
          <w:rPr>
            <w:rFonts w:ascii="Helvetica" w:hAnsi="Helvetica" w:cs="Helvetica"/>
            <w:kern w:val="1"/>
            <w:sz w:val="22"/>
            <w:szCs w:val="22"/>
            <w:lang w:val="en-US"/>
          </w:rPr>
          <w:t>)</w:t>
        </w:r>
      </w:ins>
      <w:ins w:id="212" w:author="Heather Kharouba" w:date="2019-10-29T22:05:00Z">
        <w:r w:rsidR="00646477">
          <w:rPr>
            <w:rFonts w:ascii="Helvetica" w:hAnsi="Helvetica" w:cs="Helvetica"/>
            <w:sz w:val="22"/>
            <w:szCs w:val="22"/>
            <w:lang w:val="en-US"/>
          </w:rPr>
          <w:t>.</w:t>
        </w:r>
      </w:ins>
      <w:ins w:id="213" w:author="Heather Kharouba" w:date="2019-10-29T21:50:00Z">
        <w:r w:rsidR="00F54A65">
          <w:rPr>
            <w:rFonts w:ascii="Helvetica" w:hAnsi="Helvetica" w:cs="Helvetica"/>
            <w:sz w:val="22"/>
            <w:szCs w:val="22"/>
            <w:lang w:val="en-US"/>
          </w:rPr>
          <w:t xml:space="preserve"> </w:t>
        </w:r>
      </w:ins>
      <w:ins w:id="214" w:author="Heather Kharouba" w:date="2019-10-29T22:05:00Z">
        <w:r w:rsidR="00646477" w:rsidRPr="002D2EC9">
          <w:rPr>
            <w:rFonts w:ascii="Helvetica" w:hAnsi="Helvetica" w:cs="Helvetica"/>
            <w:kern w:val="1"/>
            <w:sz w:val="22"/>
            <w:szCs w:val="22"/>
            <w:lang w:val="en-US"/>
          </w:rPr>
          <w:t>This represents the major challenge of the hypothesis and—we argue—may be why support for it has been so mixed.</w:t>
        </w:r>
        <w:r w:rsidR="00646477">
          <w:rPr>
            <w:rFonts w:ascii="Helvetica" w:hAnsi="Helvetica" w:cs="Helvetica"/>
            <w:kern w:val="1"/>
            <w:sz w:val="22"/>
            <w:szCs w:val="22"/>
            <w:lang w:val="en-US"/>
          </w:rPr>
          <w:t xml:space="preserve"> </w:t>
        </w:r>
      </w:ins>
      <w:ins w:id="215" w:author="Heather Kharouba" w:date="2019-11-01T10:05:00Z">
        <w:r w:rsidR="00F561CD">
          <w:rPr>
            <w:rFonts w:ascii="Helvetica" w:hAnsi="Helvetica" w:cs="Helvetica"/>
            <w:kern w:val="1"/>
            <w:sz w:val="22"/>
            <w:szCs w:val="22"/>
            <w:lang w:val="en-US"/>
          </w:rPr>
          <w:t xml:space="preserve">Second, </w:t>
        </w:r>
      </w:ins>
      <w:ins w:id="216" w:author="Heather Kharouba" w:date="2019-10-29T22:05:00Z">
        <w:r w:rsidR="00F561CD">
          <w:rPr>
            <w:rFonts w:ascii="Helvetica" w:hAnsi="Helvetica" w:cs="Helvetica"/>
            <w:sz w:val="22"/>
            <w:szCs w:val="22"/>
            <w:lang w:val="en-US"/>
          </w:rPr>
          <w:t>s</w:t>
        </w:r>
        <w:r w:rsidR="005327D5">
          <w:rPr>
            <w:rFonts w:ascii="Helvetica" w:hAnsi="Helvetica" w:cs="Helvetica"/>
            <w:sz w:val="22"/>
            <w:szCs w:val="22"/>
            <w:lang w:val="en-US"/>
          </w:rPr>
          <w:t>tudies are</w:t>
        </w:r>
        <w:r w:rsidR="00646477">
          <w:rPr>
            <w:rFonts w:ascii="Helvetica" w:hAnsi="Helvetica" w:cs="Helvetica"/>
            <w:sz w:val="22"/>
            <w:szCs w:val="22"/>
            <w:lang w:val="en-US"/>
          </w:rPr>
          <w:t xml:space="preserve"> not defining a pre-climate change baseline in synchrony, an action needed to apply the hypothesis to predicting the consequences of climate change for interacting species. </w:t>
        </w:r>
      </w:ins>
      <w:del w:id="217" w:author="Heather Kharouba" w:date="2019-10-29T21:53:00Z">
        <w:r w:rsidR="00346569" w:rsidRPr="002D2EC9" w:rsidDel="00A918F7">
          <w:rPr>
            <w:rFonts w:ascii="Helvetica" w:hAnsi="Helvetica" w:cs="Helvetica"/>
            <w:sz w:val="22"/>
            <w:szCs w:val="22"/>
            <w:lang w:val="en-US"/>
          </w:rPr>
          <w:delText xml:space="preserve">While </w:delText>
        </w:r>
        <w:r w:rsidR="007F04F9" w:rsidRPr="002D2EC9" w:rsidDel="00A918F7">
          <w:rPr>
            <w:rFonts w:ascii="Helvetica" w:hAnsi="Helvetica" w:cs="Helvetica"/>
            <w:sz w:val="22"/>
            <w:szCs w:val="22"/>
            <w:lang w:val="en-US"/>
          </w:rPr>
          <w:delText xml:space="preserve">some </w:delText>
        </w:r>
        <w:r w:rsidR="00694F59" w:rsidRPr="002D2EC9" w:rsidDel="00A918F7">
          <w:rPr>
            <w:rFonts w:ascii="Helvetica" w:hAnsi="Helvetica" w:cs="Helvetica"/>
            <w:sz w:val="22"/>
            <w:szCs w:val="22"/>
            <w:lang w:val="en-US"/>
          </w:rPr>
          <w:delText xml:space="preserve">have suggested that </w:delText>
        </w:r>
        <w:r w:rsidR="00D8796D" w:rsidRPr="002D2EC9" w:rsidDel="00A918F7">
          <w:rPr>
            <w:rFonts w:ascii="Helvetica" w:hAnsi="Helvetica" w:cs="Helvetica"/>
            <w:sz w:val="22"/>
            <w:szCs w:val="22"/>
            <w:lang w:val="en-US"/>
          </w:rPr>
          <w:delText xml:space="preserve">this </w:delText>
        </w:r>
        <w:r w:rsidR="00694F59" w:rsidRPr="002D2EC9" w:rsidDel="00A918F7">
          <w:rPr>
            <w:rFonts w:ascii="Helvetica" w:hAnsi="Helvetica" w:cs="Helvetica"/>
            <w:sz w:val="22"/>
            <w:szCs w:val="22"/>
            <w:lang w:val="en-US"/>
          </w:rPr>
          <w:delText>is because of data limitations and the model’s implication of complex multitrophic dynamics (Durant et al. 2007</w:delText>
        </w:r>
        <w:r w:rsidR="008D14F6" w:rsidRPr="002D2EC9" w:rsidDel="00A918F7">
          <w:rPr>
            <w:rFonts w:ascii="Helvetica" w:hAnsi="Helvetica" w:cs="Helvetica"/>
            <w:sz w:val="22"/>
            <w:szCs w:val="22"/>
            <w:lang w:val="en-US"/>
          </w:rPr>
          <w:delText>; Kerby et al. 2012</w:delText>
        </w:r>
        <w:r w:rsidR="00694F59" w:rsidRPr="002D2EC9" w:rsidDel="00A918F7">
          <w:rPr>
            <w:rFonts w:ascii="Helvetica" w:hAnsi="Helvetica" w:cs="Helvetica"/>
            <w:sz w:val="22"/>
            <w:szCs w:val="22"/>
            <w:lang w:val="en-US"/>
          </w:rPr>
          <w:delText>)</w:delText>
        </w:r>
      </w:del>
      <w:del w:id="218" w:author="Heather Kharouba" w:date="2019-10-25T14:02:00Z">
        <w:r w:rsidR="00346569" w:rsidRPr="002D2EC9" w:rsidDel="00CC43C0">
          <w:rPr>
            <w:rFonts w:ascii="Helvetica" w:hAnsi="Helvetica" w:cs="Helvetica"/>
            <w:sz w:val="22"/>
            <w:szCs w:val="22"/>
            <w:lang w:val="en-US"/>
          </w:rPr>
          <w:delText xml:space="preserve">, </w:delText>
        </w:r>
      </w:del>
      <w:del w:id="219" w:author="Heather Kharouba" w:date="2019-10-22T21:10:00Z">
        <w:r w:rsidR="00346569" w:rsidRPr="002D2EC9" w:rsidDel="004C690A">
          <w:rPr>
            <w:rFonts w:ascii="Helvetica" w:hAnsi="Helvetica" w:cs="Helvetica"/>
            <w:sz w:val="22"/>
            <w:szCs w:val="22"/>
            <w:lang w:val="en-US"/>
          </w:rPr>
          <w:delText>w</w:delText>
        </w:r>
        <w:r w:rsidR="00694F59" w:rsidRPr="002D2EC9" w:rsidDel="004C690A">
          <w:rPr>
            <w:rFonts w:ascii="Helvetica" w:hAnsi="Helvetica" w:cs="Helvetica"/>
            <w:sz w:val="22"/>
            <w:szCs w:val="22"/>
            <w:lang w:val="en-US"/>
          </w:rPr>
          <w:delText xml:space="preserve">e argue that there are </w:delText>
        </w:r>
        <w:r w:rsidR="00BD124E" w:rsidRPr="002D2EC9" w:rsidDel="004C690A">
          <w:rPr>
            <w:rFonts w:ascii="Helvetica" w:hAnsi="Helvetica" w:cs="Helvetica"/>
            <w:sz w:val="22"/>
            <w:szCs w:val="22"/>
            <w:lang w:val="en-US"/>
          </w:rPr>
          <w:delText>two key theoretical areas</w:delText>
        </w:r>
        <w:r w:rsidR="00694F59" w:rsidRPr="002D2EC9" w:rsidDel="004C690A">
          <w:rPr>
            <w:rFonts w:ascii="Helvetica" w:hAnsi="Helvetica" w:cs="Helvetica"/>
            <w:sz w:val="22"/>
            <w:szCs w:val="22"/>
            <w:lang w:val="en-US"/>
          </w:rPr>
          <w:delText xml:space="preserve"> </w:delText>
        </w:r>
        <w:r w:rsidR="009172C8" w:rsidRPr="002D2EC9" w:rsidDel="004C690A">
          <w:rPr>
            <w:rFonts w:ascii="Helvetica" w:hAnsi="Helvetica" w:cs="Helvetica"/>
            <w:sz w:val="22"/>
            <w:szCs w:val="22"/>
            <w:lang w:val="en-US"/>
          </w:rPr>
          <w:delText>that make it difficult</w:delText>
        </w:r>
        <w:r w:rsidR="00694F59" w:rsidRPr="002D2EC9" w:rsidDel="004C690A">
          <w:rPr>
            <w:rFonts w:ascii="Helvetica" w:hAnsi="Helvetica" w:cs="Helvetica"/>
            <w:sz w:val="22"/>
            <w:szCs w:val="22"/>
            <w:lang w:val="en-US"/>
          </w:rPr>
          <w:delText xml:space="preserve"> to determine whether this hypothesis is widely supported in the context of climate change</w:delText>
        </w:r>
        <w:r w:rsidR="00A3450F" w:rsidRPr="002D2EC9" w:rsidDel="004C690A">
          <w:rPr>
            <w:rFonts w:ascii="Helvetica" w:hAnsi="Helvetica" w:cs="Helvetica"/>
            <w:sz w:val="22"/>
            <w:szCs w:val="22"/>
            <w:lang w:val="en-US"/>
          </w:rPr>
          <w:delText xml:space="preserve">: </w:delText>
        </w:r>
        <w:r w:rsidR="009866DC" w:rsidRPr="002D2EC9" w:rsidDel="004C690A">
          <w:rPr>
            <w:rFonts w:ascii="Helvetica" w:hAnsi="Helvetica" w:cs="Helvetica"/>
            <w:sz w:val="22"/>
            <w:szCs w:val="22"/>
            <w:lang w:val="en-US"/>
          </w:rPr>
          <w:delText xml:space="preserve">studies </w:delText>
        </w:r>
        <w:r w:rsidR="00DF37D0" w:rsidRPr="002D2EC9" w:rsidDel="004C690A">
          <w:rPr>
            <w:rFonts w:ascii="Helvetica" w:hAnsi="Helvetica" w:cs="Helvetica"/>
            <w:sz w:val="22"/>
            <w:szCs w:val="22"/>
            <w:lang w:val="en-US"/>
          </w:rPr>
          <w:delText>often fail to</w:delText>
        </w:r>
        <w:r w:rsidR="00346569" w:rsidRPr="002D2EC9" w:rsidDel="004C690A">
          <w:rPr>
            <w:rFonts w:ascii="Helvetica" w:hAnsi="Helvetica" w:cs="Helvetica"/>
            <w:sz w:val="22"/>
            <w:szCs w:val="22"/>
            <w:lang w:val="en-US"/>
          </w:rPr>
          <w:delText xml:space="preserve"> rigorously</w:delText>
        </w:r>
        <w:r w:rsidR="00302AB3" w:rsidRPr="002D2EC9" w:rsidDel="004C690A">
          <w:rPr>
            <w:rFonts w:ascii="Helvetica" w:hAnsi="Helvetica" w:cs="Helvetica"/>
            <w:sz w:val="22"/>
            <w:szCs w:val="22"/>
            <w:lang w:val="en-US"/>
          </w:rPr>
          <w:delText xml:space="preserve"> </w:delText>
        </w:r>
        <w:r w:rsidR="00346569" w:rsidRPr="002D2EC9" w:rsidDel="004C690A">
          <w:rPr>
            <w:rFonts w:ascii="Helvetica" w:hAnsi="Helvetica" w:cs="Helvetica"/>
            <w:sz w:val="22"/>
            <w:szCs w:val="22"/>
            <w:lang w:val="en-US"/>
          </w:rPr>
          <w:delText xml:space="preserve">test </w:delText>
        </w:r>
        <w:r w:rsidR="00302AB3" w:rsidRPr="002D2EC9" w:rsidDel="004C690A">
          <w:rPr>
            <w:rFonts w:ascii="Helvetica" w:hAnsi="Helvetica" w:cs="Helvetica"/>
            <w:sz w:val="22"/>
            <w:szCs w:val="22"/>
            <w:lang w:val="en-US"/>
          </w:rPr>
          <w:delText>the Cushing hypothesis</w:delText>
        </w:r>
        <w:r w:rsidR="00BD124E" w:rsidRPr="002D2EC9" w:rsidDel="004C690A">
          <w:rPr>
            <w:rFonts w:ascii="Helvetica" w:hAnsi="Helvetica" w:cs="Helvetica"/>
            <w:sz w:val="22"/>
            <w:szCs w:val="22"/>
            <w:lang w:val="en-US"/>
          </w:rPr>
          <w:delText xml:space="preserve"> and/or test pre-climate change conditions (Figure </w:delText>
        </w:r>
        <w:r w:rsidR="00426B19" w:rsidRPr="002D2EC9" w:rsidDel="004C690A">
          <w:rPr>
            <w:rFonts w:ascii="Helvetica" w:hAnsi="Helvetica" w:cs="Helvetica"/>
            <w:sz w:val="22"/>
            <w:szCs w:val="22"/>
            <w:lang w:val="en-US"/>
          </w:rPr>
          <w:delText>2</w:delText>
        </w:r>
        <w:r w:rsidR="00BD124E" w:rsidRPr="002D2EC9" w:rsidDel="004C690A">
          <w:rPr>
            <w:rFonts w:ascii="Helvetica" w:hAnsi="Helvetica" w:cs="Helvetica"/>
            <w:sz w:val="22"/>
            <w:szCs w:val="22"/>
            <w:lang w:val="en-US"/>
          </w:rPr>
          <w:delText>)</w:delText>
        </w:r>
      </w:del>
      <w:del w:id="220" w:author="Heather Kharouba" w:date="2019-10-29T21:53:00Z">
        <w:r w:rsidR="006F4CF0" w:rsidRPr="002D2EC9" w:rsidDel="00A918F7">
          <w:rPr>
            <w:rFonts w:ascii="Helvetica" w:hAnsi="Helvetica" w:cs="Helvetica"/>
            <w:sz w:val="22"/>
            <w:szCs w:val="22"/>
            <w:lang w:val="en-US"/>
          </w:rPr>
          <w:delText xml:space="preserve">. </w:delText>
        </w:r>
      </w:del>
      <w:r w:rsidR="00A3450F" w:rsidRPr="002D2EC9">
        <w:rPr>
          <w:rFonts w:ascii="Helvetica" w:hAnsi="Helvetica" w:cs="Helvetica"/>
          <w:sz w:val="22"/>
          <w:szCs w:val="22"/>
          <w:lang w:val="en-US"/>
        </w:rPr>
        <w:t xml:space="preserve">Below, we introduce the current objectives of the </w:t>
      </w:r>
      <w:proofErr w:type="spellStart"/>
      <w:r w:rsidR="00A3450F" w:rsidRPr="002D2EC9">
        <w:rPr>
          <w:rFonts w:ascii="Helvetica" w:hAnsi="Helvetica" w:cs="Helvetica"/>
          <w:sz w:val="22"/>
          <w:szCs w:val="22"/>
          <w:lang w:val="en-US"/>
        </w:rPr>
        <w:t>phenological</w:t>
      </w:r>
      <w:proofErr w:type="spellEnd"/>
      <w:r w:rsidR="00A3450F" w:rsidRPr="002D2EC9">
        <w:rPr>
          <w:rFonts w:ascii="Helvetica" w:hAnsi="Helvetica" w:cs="Helvetica"/>
          <w:sz w:val="22"/>
          <w:szCs w:val="22"/>
          <w:lang w:val="en-US"/>
        </w:rPr>
        <w:t xml:space="preserve"> </w:t>
      </w:r>
      <w:r w:rsidR="00F069AB">
        <w:rPr>
          <w:rFonts w:ascii="Helvetica" w:hAnsi="Helvetica" w:cs="Helvetica"/>
          <w:sz w:val="22"/>
          <w:szCs w:val="22"/>
          <w:lang w:val="en-US"/>
        </w:rPr>
        <w:t>mismatch</w:t>
      </w:r>
      <w:r w:rsidR="00A74F0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literature and then discuss these two areas</w:t>
      </w:r>
      <w:r w:rsidR="00D93B38" w:rsidRPr="002D2EC9">
        <w:rPr>
          <w:rFonts w:ascii="Helvetica" w:hAnsi="Helvetica" w:cs="Helvetica"/>
          <w:sz w:val="22"/>
          <w:szCs w:val="22"/>
          <w:lang w:val="en-US"/>
        </w:rPr>
        <w:t>.</w:t>
      </w:r>
    </w:p>
    <w:p w14:paraId="48E7A313" w14:textId="6E7A9D7A"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w:t>
      </w:r>
      <w:proofErr w:type="spellStart"/>
      <w:r w:rsidR="006A2ACC" w:rsidRPr="002D2EC9">
        <w:rPr>
          <w:rFonts w:ascii="Helvetica" w:hAnsi="Helvetica"/>
          <w:sz w:val="22"/>
          <w:szCs w:val="22"/>
        </w:rPr>
        <w:t>phenological</w:t>
      </w:r>
      <w:proofErr w:type="spellEnd"/>
      <w:r w:rsidR="006A2ACC" w:rsidRPr="002D2EC9">
        <w:rPr>
          <w:rFonts w:ascii="Helvetica" w:hAnsi="Helvetica"/>
          <w:sz w:val="22"/>
          <w:szCs w:val="22"/>
        </w:rPr>
        <w:t xml:space="preserve"> mismatch</w:t>
      </w:r>
      <w:r w:rsidR="00D270B9" w:rsidRPr="002D2EC9">
        <w:rPr>
          <w:rFonts w:ascii="Helvetica" w:hAnsi="Helvetica"/>
          <w:sz w:val="22"/>
          <w:szCs w:val="22"/>
        </w:rPr>
        <w:t xml:space="preserve"> </w:t>
      </w:r>
      <w:r w:rsidR="00986E6B" w:rsidRPr="002D2EC9">
        <w:rPr>
          <w:rFonts w:ascii="Helvetica" w:hAnsi="Helvetica"/>
          <w:sz w:val="22"/>
          <w:szCs w:val="22"/>
        </w:rPr>
        <w:t xml:space="preserve">literature. </w:t>
      </w:r>
      <w:r w:rsidR="007C3377" w:rsidRPr="002D2EC9">
        <w:rPr>
          <w:rFonts w:ascii="Helvetica" w:hAnsi="Helvetica"/>
          <w:sz w:val="22"/>
          <w:szCs w:val="22"/>
        </w:rPr>
        <w:t>From this search, 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w:t>
      </w:r>
      <w:ins w:id="221" w:author="Heather Kharouba" w:date="2019-11-01T10:06:00Z">
        <w:r w:rsidR="00847CA2">
          <w:rPr>
            <w:rFonts w:ascii="Helvetica" w:hAnsi="Helvetica" w:cs="Helvetica"/>
            <w:sz w:val="22"/>
            <w:szCs w:val="22"/>
            <w:lang w:val="en-US"/>
          </w:rPr>
          <w:t xml:space="preserve">e.g., growth, development; </w:t>
        </w:r>
      </w:ins>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commentRangeStart w:id="222"/>
      <w:r w:rsidR="005F07E9" w:rsidRPr="002D2EC9">
        <w:rPr>
          <w:rFonts w:ascii="Helvetica" w:hAnsi="Helvetica" w:cs="Helvetica"/>
          <w:sz w:val="22"/>
          <w:szCs w:val="22"/>
          <w:lang w:val="en-US"/>
        </w:rPr>
        <w:t>The majority of the studies (2</w:t>
      </w:r>
      <w:r w:rsidR="006776E0" w:rsidRPr="002D2EC9">
        <w:rPr>
          <w:rFonts w:ascii="Helvetica" w:hAnsi="Helvetica" w:cs="Helvetica"/>
          <w:sz w:val="22"/>
          <w:szCs w:val="22"/>
          <w:lang w:val="en-US"/>
        </w:rPr>
        <w:t>7/43</w:t>
      </w:r>
      <w:r w:rsidR="005F07E9"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focused on: </w:t>
      </w:r>
      <w:proofErr w:type="spellStart"/>
      <w:r w:rsidRPr="002D2EC9">
        <w:rPr>
          <w:rFonts w:ascii="Helvetica" w:hAnsi="Helvetica" w:cs="Helvetica"/>
          <w:sz w:val="22"/>
          <w:szCs w:val="22"/>
          <w:lang w:val="en-US"/>
        </w:rPr>
        <w:t>i</w:t>
      </w:r>
      <w:proofErr w:type="spellEnd"/>
      <w:r w:rsidRPr="002D2EC9">
        <w:rPr>
          <w:rFonts w:ascii="Helvetica" w:hAnsi="Helvetica" w:cs="Helvetica"/>
          <w:sz w:val="22"/>
          <w:szCs w:val="22"/>
          <w:lang w:val="en-US"/>
        </w:rPr>
        <w:t>) documenting how climate change is affecting the timi</w:t>
      </w:r>
      <w:r w:rsidR="004A1A50" w:rsidRPr="002D2EC9">
        <w:rPr>
          <w:rFonts w:ascii="Helvetica" w:hAnsi="Helvetica" w:cs="Helvetica"/>
          <w:sz w:val="22"/>
          <w:szCs w:val="22"/>
          <w:lang w:val="en-US"/>
        </w:rPr>
        <w:t>ng of a trophic interaction and</w:t>
      </w:r>
      <w:r w:rsidRPr="002D2EC9">
        <w:rPr>
          <w:rFonts w:ascii="Helvetica" w:hAnsi="Helvetica" w:cs="Helvetica"/>
          <w:sz w:val="22"/>
          <w:szCs w:val="22"/>
          <w:lang w:val="en-US"/>
        </w:rPr>
        <w:t xml:space="preserve"> how those changes have affected the c</w:t>
      </w:r>
      <w:r w:rsidR="005A0A35" w:rsidRPr="002D2EC9">
        <w:rPr>
          <w:rFonts w:ascii="Helvetica" w:hAnsi="Helvetica" w:cs="Helvetica"/>
          <w:sz w:val="22"/>
          <w:szCs w:val="22"/>
          <w:lang w:val="en-US"/>
        </w:rPr>
        <w:t>onsumer’s performance</w:t>
      </w:r>
      <w:r w:rsidR="004A1A50" w:rsidRPr="002D2EC9">
        <w:rPr>
          <w:rFonts w:ascii="Helvetica" w:hAnsi="Helvetica" w:cs="Helvetica"/>
          <w:sz w:val="22"/>
          <w:szCs w:val="22"/>
          <w:lang w:val="en-US"/>
        </w:rPr>
        <w:t>; and ii</w:t>
      </w:r>
      <w:r w:rsidRPr="002D2EC9">
        <w:rPr>
          <w:rFonts w:ascii="Helvetica" w:hAnsi="Helvetica" w:cs="Helvetica"/>
          <w:sz w:val="22"/>
          <w:szCs w:val="22"/>
          <w:lang w:val="en-US"/>
        </w:rPr>
        <w:t xml:space="preserve">) </w:t>
      </w:r>
      <w:r w:rsidR="00DC44CB" w:rsidRPr="002D2EC9">
        <w:rPr>
          <w:rFonts w:ascii="Helvetica" w:hAnsi="Helvetica" w:cs="Helvetica"/>
          <w:sz w:val="22"/>
          <w:szCs w:val="22"/>
          <w:lang w:val="en-US"/>
        </w:rPr>
        <w:t xml:space="preserve">evaluating the roles of abiotic and biotic </w:t>
      </w:r>
      <w:r w:rsidR="00DC44CB" w:rsidRPr="00F069AB">
        <w:rPr>
          <w:rFonts w:ascii="Helvetica" w:hAnsi="Helvetica" w:cs="Helvetica"/>
          <w:sz w:val="22"/>
          <w:szCs w:val="22"/>
          <w:lang w:val="en-US"/>
        </w:rPr>
        <w:t>factors in influencing synchrony</w:t>
      </w:r>
      <w:r w:rsidRPr="00F069AB">
        <w:rPr>
          <w:rFonts w:ascii="Helvetica" w:hAnsi="Helvetica" w:cs="Helvetica"/>
          <w:sz w:val="22"/>
          <w:szCs w:val="22"/>
          <w:lang w:val="en-US"/>
        </w:rPr>
        <w:t>. The ultimate goal</w:t>
      </w:r>
      <w:r w:rsidRPr="002D2EC9">
        <w:rPr>
          <w:rFonts w:ascii="Helvetica" w:hAnsi="Helvetica" w:cs="Helvetica"/>
          <w:sz w:val="22"/>
          <w:szCs w:val="22"/>
          <w:lang w:val="en-US"/>
        </w:rPr>
        <w:t xml:space="preserve"> of these studies </w:t>
      </w:r>
      <w:r w:rsidR="006F4CF0" w:rsidRPr="002D2EC9">
        <w:rPr>
          <w:rFonts w:ascii="Helvetica" w:hAnsi="Helvetica" w:cs="Helvetica"/>
          <w:sz w:val="22"/>
          <w:szCs w:val="22"/>
          <w:lang w:val="en-US"/>
        </w:rPr>
        <w:t>wa</w:t>
      </w:r>
      <w:r w:rsidRPr="002D2EC9">
        <w:rPr>
          <w:rFonts w:ascii="Helvetica" w:hAnsi="Helvetica" w:cs="Helvetica"/>
          <w:sz w:val="22"/>
          <w:szCs w:val="22"/>
          <w:lang w:val="en-US"/>
        </w:rPr>
        <w:t xml:space="preserve">s to predict the impacts of climate change on </w:t>
      </w:r>
      <w:del w:id="223" w:author="Heather Kharouba" w:date="2019-10-22T21:20:00Z">
        <w:r w:rsidRPr="002D2EC9" w:rsidDel="004812F0">
          <w:rPr>
            <w:rFonts w:ascii="Helvetica" w:hAnsi="Helvetica" w:cs="Helvetica"/>
            <w:sz w:val="22"/>
            <w:szCs w:val="22"/>
            <w:lang w:val="en-US"/>
          </w:rPr>
          <w:delText>ecological communities</w:delText>
        </w:r>
      </w:del>
      <w:ins w:id="224" w:author="Heather Kharouba" w:date="2019-10-22T21:20:00Z">
        <w:r w:rsidR="004812F0">
          <w:rPr>
            <w:rFonts w:ascii="Helvetica" w:hAnsi="Helvetica" w:cs="Helvetica"/>
            <w:sz w:val="22"/>
            <w:szCs w:val="22"/>
            <w:lang w:val="en-US"/>
          </w:rPr>
          <w:t>pair-wise species intera</w:t>
        </w:r>
        <w:r w:rsidR="0064288F">
          <w:rPr>
            <w:rFonts w:ascii="Helvetica" w:hAnsi="Helvetica" w:cs="Helvetica"/>
            <w:sz w:val="22"/>
            <w:szCs w:val="22"/>
            <w:lang w:val="en-US"/>
          </w:rPr>
          <w:t>c</w:t>
        </w:r>
        <w:r w:rsidR="004812F0">
          <w:rPr>
            <w:rFonts w:ascii="Helvetica" w:hAnsi="Helvetica" w:cs="Helvetica"/>
            <w:sz w:val="22"/>
            <w:szCs w:val="22"/>
            <w:lang w:val="en-US"/>
          </w:rPr>
          <w:t>tions</w:t>
        </w:r>
      </w:ins>
      <w:r w:rsidRPr="002D2EC9">
        <w:rPr>
          <w:rFonts w:ascii="Helvetica" w:hAnsi="Helvetica" w:cs="Helvetica"/>
          <w:sz w:val="22"/>
          <w:szCs w:val="22"/>
          <w:lang w:val="en-US"/>
        </w:rPr>
        <w:t xml:space="preserve"> (hereafter called ‘climate change’ studies). </w:t>
      </w:r>
      <w:r w:rsidR="00723FDF" w:rsidRPr="002D2EC9">
        <w:rPr>
          <w:rFonts w:ascii="Helvetica" w:hAnsi="Helvetica" w:cs="Helvetica"/>
          <w:sz w:val="22"/>
          <w:szCs w:val="22"/>
          <w:lang w:val="en-US"/>
        </w:rPr>
        <w:t xml:space="preserve">Our database </w:t>
      </w:r>
      <w:r w:rsidR="005F07E9" w:rsidRPr="002D2EC9">
        <w:rPr>
          <w:rFonts w:ascii="Helvetica" w:hAnsi="Helvetica" w:cs="Helvetica"/>
          <w:sz w:val="22"/>
          <w:szCs w:val="22"/>
          <w:lang w:val="en-US"/>
        </w:rPr>
        <w:t>also included studies</w:t>
      </w:r>
      <w:r w:rsidR="002E7FA4" w:rsidRPr="002D2EC9">
        <w:rPr>
          <w:rFonts w:ascii="Helvetica" w:hAnsi="Helvetica" w:cs="Helvetica"/>
          <w:sz w:val="22"/>
          <w:szCs w:val="22"/>
          <w:lang w:val="en-US"/>
        </w:rPr>
        <w:t xml:space="preserve"> </w:t>
      </w:r>
      <w:r w:rsidR="00637FF2" w:rsidRPr="002D2EC9">
        <w:rPr>
          <w:rFonts w:ascii="Helvetica" w:hAnsi="Helvetica" w:cs="Helvetica"/>
          <w:sz w:val="22"/>
          <w:szCs w:val="22"/>
          <w:lang w:val="en-US"/>
        </w:rPr>
        <w:t xml:space="preserve">(16/43) </w:t>
      </w:r>
      <w:r w:rsidR="000D18FA" w:rsidRPr="002D2EC9">
        <w:rPr>
          <w:rFonts w:ascii="Helvetica" w:hAnsi="Helvetica" w:cs="Helvetica"/>
          <w:sz w:val="22"/>
          <w:szCs w:val="22"/>
          <w:lang w:val="en-US"/>
        </w:rPr>
        <w:t>whose aim was</w:t>
      </w:r>
      <w:r w:rsidRPr="002D2EC9">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w:t>
      </w:r>
      <w:r w:rsidR="00ED3F7F">
        <w:rPr>
          <w:rFonts w:ascii="Helvetica" w:hAnsi="Helvetica" w:cs="Helvetica"/>
          <w:sz w:val="22"/>
          <w:szCs w:val="22"/>
          <w:lang w:val="en-US"/>
        </w:rPr>
        <w:t>Another divide across studies were those that measured performance of the consumer at the individual</w:t>
      </w:r>
      <w:r w:rsidR="00204D9F">
        <w:rPr>
          <w:rFonts w:ascii="Helvetica" w:hAnsi="Helvetica" w:cs="Helvetica"/>
          <w:sz w:val="22"/>
          <w:szCs w:val="22"/>
          <w:lang w:val="en-US"/>
        </w:rPr>
        <w:t xml:space="preserve"> level</w:t>
      </w:r>
      <w:r w:rsidR="00ED3F7F">
        <w:rPr>
          <w:rFonts w:ascii="Helvetica" w:hAnsi="Helvetica" w:cs="Helvetica"/>
          <w:sz w:val="22"/>
          <w:szCs w:val="22"/>
          <w:lang w:val="en-US"/>
        </w:rPr>
        <w:t xml:space="preserve"> </w:t>
      </w:r>
      <w:r w:rsidR="00143DAB">
        <w:rPr>
          <w:rFonts w:ascii="Helvetica" w:hAnsi="Helvetica" w:cs="Helvetica"/>
          <w:sz w:val="22"/>
          <w:szCs w:val="22"/>
          <w:lang w:val="en-US"/>
        </w:rPr>
        <w:t>(</w:t>
      </w:r>
      <w:r w:rsidR="00CA56C8">
        <w:rPr>
          <w:rFonts w:ascii="Helvetica" w:hAnsi="Helvetica" w:cs="Helvetica"/>
          <w:sz w:val="22"/>
          <w:szCs w:val="22"/>
          <w:lang w:val="en-US"/>
        </w:rPr>
        <w:t>28/46</w:t>
      </w:r>
      <w:r w:rsidR="00FB4F61">
        <w:rPr>
          <w:rFonts w:ascii="Helvetica" w:hAnsi="Helvetica" w:cs="Helvetica"/>
          <w:sz w:val="22"/>
          <w:szCs w:val="22"/>
          <w:lang w:val="en-US"/>
        </w:rPr>
        <w:t xml:space="preserve"> interactions</w:t>
      </w:r>
      <w:r w:rsidR="00CA56C8">
        <w:rPr>
          <w:rFonts w:ascii="Helvetica" w:hAnsi="Helvetica" w:cs="Helvetica"/>
          <w:sz w:val="22"/>
          <w:szCs w:val="22"/>
          <w:lang w:val="en-US"/>
        </w:rPr>
        <w:t xml:space="preserve">; </w:t>
      </w:r>
      <w:r w:rsidR="00143DAB">
        <w:rPr>
          <w:rFonts w:ascii="Helvetica" w:hAnsi="Helvetica" w:cs="Helvetica"/>
          <w:sz w:val="22"/>
          <w:szCs w:val="22"/>
          <w:lang w:val="en-US"/>
        </w:rPr>
        <w:t xml:space="preserve">hereafter referred to as ‘life history studies’) </w:t>
      </w:r>
      <w:r w:rsidR="00712713">
        <w:rPr>
          <w:rFonts w:ascii="Helvetica" w:hAnsi="Helvetica" w:cs="Helvetica"/>
          <w:sz w:val="22"/>
          <w:szCs w:val="22"/>
          <w:lang w:val="en-US"/>
        </w:rPr>
        <w:t>vs. those</w:t>
      </w:r>
      <w:r w:rsidR="00ED3F7F">
        <w:rPr>
          <w:rFonts w:ascii="Helvetica" w:hAnsi="Helvetica" w:cs="Helvetica"/>
          <w:sz w:val="22"/>
          <w:szCs w:val="22"/>
          <w:lang w:val="en-US"/>
        </w:rPr>
        <w:t xml:space="preserve"> at the population or community level</w:t>
      </w:r>
      <w:r w:rsidR="00712713">
        <w:rPr>
          <w:rFonts w:ascii="Helvetica" w:hAnsi="Helvetica" w:cs="Helvetica"/>
          <w:sz w:val="22"/>
          <w:szCs w:val="22"/>
          <w:lang w:val="en-US"/>
        </w:rPr>
        <w:t xml:space="preserve"> (</w:t>
      </w:r>
      <w:r w:rsidR="00CA56C8">
        <w:rPr>
          <w:rFonts w:ascii="Helvetica" w:hAnsi="Helvetica" w:cs="Helvetica"/>
          <w:sz w:val="22"/>
          <w:szCs w:val="22"/>
          <w:lang w:val="en-US"/>
        </w:rPr>
        <w:t>18/46</w:t>
      </w:r>
      <w:r w:rsidR="00FB4F61">
        <w:rPr>
          <w:rFonts w:ascii="Helvetica" w:hAnsi="Helvetica" w:cs="Helvetica"/>
          <w:sz w:val="22"/>
          <w:szCs w:val="22"/>
          <w:lang w:val="en-US"/>
        </w:rPr>
        <w:t xml:space="preserve"> interactions</w:t>
      </w:r>
      <w:r w:rsidR="00CA56C8">
        <w:rPr>
          <w:rFonts w:ascii="Helvetica" w:hAnsi="Helvetica" w:cs="Helvetica"/>
          <w:sz w:val="22"/>
          <w:szCs w:val="22"/>
          <w:lang w:val="en-US"/>
        </w:rPr>
        <w:t xml:space="preserve">; </w:t>
      </w:r>
      <w:r w:rsidR="00143DAB">
        <w:rPr>
          <w:rFonts w:ascii="Helvetica" w:hAnsi="Helvetica" w:cs="Helvetica"/>
          <w:sz w:val="22"/>
          <w:szCs w:val="22"/>
          <w:lang w:val="en-US"/>
        </w:rPr>
        <w:t xml:space="preserve">hereafter referred to as </w:t>
      </w:r>
      <w:r w:rsidR="00143DAB" w:rsidRPr="00A62F1B">
        <w:rPr>
          <w:rFonts w:ascii="Helvetica" w:hAnsi="Helvetica" w:cs="Helvetica"/>
          <w:sz w:val="22"/>
          <w:szCs w:val="22"/>
          <w:lang w:val="en-US"/>
        </w:rPr>
        <w:t>‘</w:t>
      </w:r>
      <w:r w:rsidR="00643F7C" w:rsidRPr="00A62F1B">
        <w:rPr>
          <w:rFonts w:ascii="Helvetica" w:hAnsi="Helvetica" w:cs="Helvetica"/>
          <w:sz w:val="22"/>
          <w:szCs w:val="22"/>
          <w:lang w:val="en-US"/>
        </w:rPr>
        <w:t>population/</w:t>
      </w:r>
      <w:r w:rsidR="00143DAB" w:rsidRPr="00A62F1B">
        <w:rPr>
          <w:rFonts w:ascii="Helvetica" w:hAnsi="Helvetica" w:cs="Helvetica"/>
          <w:sz w:val="22"/>
          <w:szCs w:val="22"/>
          <w:lang w:val="en-US"/>
        </w:rPr>
        <w:t>community studies’) (</w:t>
      </w:r>
      <w:r w:rsidR="00712713" w:rsidRPr="00A62F1B">
        <w:rPr>
          <w:rFonts w:ascii="Helvetica" w:hAnsi="Helvetica" w:cs="Helvetica"/>
          <w:sz w:val="22"/>
          <w:szCs w:val="22"/>
          <w:lang w:val="en-US"/>
        </w:rPr>
        <w:t>see</w:t>
      </w:r>
      <w:r w:rsidR="00712713">
        <w:rPr>
          <w:rFonts w:ascii="Helvetica" w:hAnsi="Helvetica" w:cs="Helvetica"/>
          <w:sz w:val="22"/>
          <w:szCs w:val="22"/>
          <w:lang w:val="en-US"/>
        </w:rPr>
        <w:t xml:space="preserve"> Table 1).</w:t>
      </w:r>
      <w:commentRangeEnd w:id="222"/>
      <w:r w:rsidR="00CC43C0">
        <w:rPr>
          <w:rStyle w:val="CommentReference"/>
        </w:rPr>
        <w:commentReference w:id="222"/>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E507BE"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proofErr w:type="spellStart"/>
      <w:r w:rsidRPr="00E507BE">
        <w:rPr>
          <w:rFonts w:ascii="Helvetica" w:hAnsi="Helvetica" w:cs="Helvetica"/>
          <w:i/>
          <w:sz w:val="22"/>
          <w:szCs w:val="22"/>
          <w:u w:val="single"/>
          <w:lang w:val="en-US"/>
        </w:rPr>
        <w:t>i</w:t>
      </w:r>
      <w:proofErr w:type="spellEnd"/>
      <w:r w:rsidRPr="00E507BE">
        <w:rPr>
          <w:rFonts w:ascii="Helvetica" w:hAnsi="Helvetica" w:cs="Helvetica"/>
          <w:i/>
          <w:sz w:val="22"/>
          <w:szCs w:val="22"/>
          <w:u w:val="single"/>
          <w:lang w:val="en-US"/>
        </w:rPr>
        <w:t xml:space="preserve">) </w:t>
      </w:r>
      <w:r w:rsidR="00CC7465" w:rsidRPr="00E507BE">
        <w:rPr>
          <w:rFonts w:ascii="Helvetica" w:hAnsi="Helvetica" w:cs="Helvetica"/>
          <w:i/>
          <w:sz w:val="22"/>
          <w:szCs w:val="22"/>
          <w:u w:val="single"/>
          <w:lang w:val="en-US"/>
        </w:rPr>
        <w:t xml:space="preserve">Testing </w:t>
      </w:r>
      <w:r w:rsidR="00BD124E" w:rsidRPr="00E507BE">
        <w:rPr>
          <w:rFonts w:ascii="Helvetica" w:hAnsi="Helvetica" w:cs="Helvetica"/>
          <w:i/>
          <w:sz w:val="22"/>
          <w:szCs w:val="22"/>
          <w:u w:val="single"/>
          <w:lang w:val="en-US"/>
        </w:rPr>
        <w:t>the Cushing hypothesis</w:t>
      </w:r>
    </w:p>
    <w:p w14:paraId="13D40AA9" w14:textId="0357B961" w:rsidR="00954081" w:rsidRPr="006C4E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commentRangeStart w:id="225"/>
      <w:r w:rsidR="00CC7465" w:rsidRPr="00EE0054">
        <w:rPr>
          <w:rFonts w:ascii="Helvetica" w:hAnsi="Helvetica" w:cs="Helvetica"/>
          <w:strike/>
          <w:sz w:val="22"/>
          <w:szCs w:val="22"/>
          <w:lang w:val="en-US"/>
          <w:rPrChange w:id="226" w:author="Heather Kharouba" w:date="2019-10-29T22:03:00Z">
            <w:rPr>
              <w:rFonts w:ascii="Helvetica" w:hAnsi="Helvetica" w:cs="Helvetica"/>
              <w:sz w:val="22"/>
              <w:szCs w:val="22"/>
              <w:lang w:val="en-US"/>
            </w:rPr>
          </w:rPrChange>
        </w:rPr>
        <w:t>T</w:t>
      </w:r>
      <w:r w:rsidRPr="00EE0054">
        <w:rPr>
          <w:rFonts w:ascii="Helvetica" w:hAnsi="Helvetica" w:cs="Helvetica"/>
          <w:strike/>
          <w:sz w:val="22"/>
          <w:szCs w:val="22"/>
          <w:lang w:val="en-US"/>
          <w:rPrChange w:id="227" w:author="Heather Kharouba" w:date="2019-10-29T22:03:00Z">
            <w:rPr>
              <w:rFonts w:ascii="Helvetica" w:hAnsi="Helvetica" w:cs="Helvetica"/>
              <w:sz w:val="22"/>
              <w:szCs w:val="22"/>
              <w:lang w:val="en-US"/>
            </w:rPr>
          </w:rPrChange>
        </w:rPr>
        <w:t xml:space="preserve">he Cushing hypothesis offers </w:t>
      </w:r>
      <w:r w:rsidR="00163C05" w:rsidRPr="00EE0054">
        <w:rPr>
          <w:rFonts w:ascii="Helvetica" w:hAnsi="Helvetica" w:cs="Helvetica"/>
          <w:strike/>
          <w:sz w:val="22"/>
          <w:szCs w:val="22"/>
          <w:lang w:val="en-US"/>
          <w:rPrChange w:id="228" w:author="Heather Kharouba" w:date="2019-10-29T22:03:00Z">
            <w:rPr>
              <w:rFonts w:ascii="Helvetica" w:hAnsi="Helvetica" w:cs="Helvetica"/>
              <w:sz w:val="22"/>
              <w:szCs w:val="22"/>
              <w:lang w:val="en-US"/>
            </w:rPr>
          </w:rPrChange>
        </w:rPr>
        <w:t xml:space="preserve">testable predictions of </w:t>
      </w:r>
      <w:r w:rsidRPr="00EE0054">
        <w:rPr>
          <w:rFonts w:ascii="Helvetica" w:hAnsi="Helvetica" w:cs="Helvetica"/>
          <w:strike/>
          <w:sz w:val="22"/>
          <w:szCs w:val="22"/>
          <w:lang w:val="en-US"/>
          <w:rPrChange w:id="229" w:author="Heather Kharouba" w:date="2019-10-29T22:03:00Z">
            <w:rPr>
              <w:rFonts w:ascii="Helvetica" w:hAnsi="Helvetica" w:cs="Helvetica"/>
              <w:sz w:val="22"/>
              <w:szCs w:val="22"/>
              <w:lang w:val="en-US"/>
            </w:rPr>
          </w:rPrChange>
        </w:rPr>
        <w:t xml:space="preserve">the magnitude and direction of </w:t>
      </w:r>
      <w:r w:rsidR="00DE2E8B" w:rsidRPr="00EE0054">
        <w:rPr>
          <w:rFonts w:ascii="Helvetica" w:hAnsi="Helvetica" w:cs="Helvetica"/>
          <w:strike/>
          <w:sz w:val="22"/>
          <w:szCs w:val="22"/>
          <w:lang w:val="en-US"/>
          <w:rPrChange w:id="230" w:author="Heather Kharouba" w:date="2019-10-29T22:03:00Z">
            <w:rPr>
              <w:rFonts w:ascii="Helvetica" w:hAnsi="Helvetica" w:cs="Helvetica"/>
              <w:sz w:val="22"/>
              <w:szCs w:val="22"/>
              <w:lang w:val="en-US"/>
            </w:rPr>
          </w:rPrChange>
        </w:rPr>
        <w:t xml:space="preserve">fitness </w:t>
      </w:r>
      <w:r w:rsidRPr="00EE0054">
        <w:rPr>
          <w:rFonts w:ascii="Helvetica" w:hAnsi="Helvetica" w:cs="Helvetica"/>
          <w:strike/>
          <w:sz w:val="22"/>
          <w:szCs w:val="22"/>
          <w:lang w:val="en-US"/>
          <w:rPrChange w:id="231" w:author="Heather Kharouba" w:date="2019-10-29T22:03:00Z">
            <w:rPr>
              <w:rFonts w:ascii="Helvetica" w:hAnsi="Helvetica" w:cs="Helvetica"/>
              <w:sz w:val="22"/>
              <w:szCs w:val="22"/>
              <w:lang w:val="en-US"/>
            </w:rPr>
          </w:rPrChange>
        </w:rPr>
        <w:t xml:space="preserve">changes in response to climate-change driven shifts in </w:t>
      </w:r>
      <w:r w:rsidR="00727B8B" w:rsidRPr="00EE0054">
        <w:rPr>
          <w:rFonts w:ascii="Helvetica" w:hAnsi="Helvetica" w:cs="Helvetica"/>
          <w:strike/>
          <w:sz w:val="22"/>
          <w:szCs w:val="22"/>
          <w:lang w:val="en-US"/>
          <w:rPrChange w:id="232" w:author="Heather Kharouba" w:date="2019-10-29T22:03:00Z">
            <w:rPr>
              <w:rFonts w:ascii="Helvetica" w:hAnsi="Helvetica" w:cs="Helvetica"/>
              <w:sz w:val="22"/>
              <w:szCs w:val="22"/>
              <w:lang w:val="en-US"/>
            </w:rPr>
          </w:rPrChange>
        </w:rPr>
        <w:t>synchrony</w:t>
      </w:r>
      <w:r w:rsidRPr="002D2EC9">
        <w:rPr>
          <w:rFonts w:ascii="Helvetica" w:hAnsi="Helvetica" w:cs="Helvetica"/>
          <w:sz w:val="22"/>
          <w:szCs w:val="22"/>
          <w:lang w:val="en-US"/>
        </w:rPr>
        <w:t>.</w:t>
      </w:r>
      <w:commentRangeEnd w:id="225"/>
      <w:r w:rsidR="00261243">
        <w:rPr>
          <w:rStyle w:val="CommentReference"/>
        </w:rPr>
        <w:commentReference w:id="225"/>
      </w:r>
      <w:r w:rsidRPr="002D2EC9">
        <w:rPr>
          <w:rFonts w:ascii="Helvetica" w:hAnsi="Helvetica" w:cs="Helvetica"/>
          <w:sz w:val="22"/>
          <w:szCs w:val="22"/>
          <w:lang w:val="en-US"/>
        </w:rPr>
        <w:t xml:space="preserve"> </w:t>
      </w:r>
      <w:commentRangeStart w:id="233"/>
      <w:r w:rsidRPr="002D2EC9">
        <w:rPr>
          <w:rFonts w:ascii="Helvetica" w:hAnsi="Helvetica" w:cs="Helvetica"/>
          <w:kern w:val="1"/>
          <w:sz w:val="22"/>
          <w:szCs w:val="22"/>
          <w:lang w:val="en-US"/>
        </w:rPr>
        <w:t xml:space="preserve">To date, much research in the biological impacts of climate change literature </w:t>
      </w:r>
      <w:r w:rsidR="00CC7465" w:rsidRPr="002D2EC9">
        <w:rPr>
          <w:rFonts w:ascii="Helvetica" w:hAnsi="Helvetica" w:cs="Helvetica"/>
          <w:kern w:val="1"/>
          <w:sz w:val="22"/>
          <w:szCs w:val="22"/>
          <w:lang w:val="en-US"/>
        </w:rPr>
        <w:t xml:space="preserve">has </w:t>
      </w:r>
      <w:r w:rsidRPr="002D2EC9">
        <w:rPr>
          <w:rFonts w:ascii="Helvetica" w:hAnsi="Helvetica" w:cs="Helvetica"/>
          <w:kern w:val="1"/>
          <w:sz w:val="22"/>
          <w:szCs w:val="22"/>
          <w:lang w:val="en-US"/>
        </w:rPr>
        <w:t xml:space="preserve">focused on </w:t>
      </w:r>
      <w:r w:rsidR="00CC7465"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 xml:space="preserve">direct relationships between organisms and the </w:t>
      </w:r>
      <w:r w:rsidR="00DE20A8" w:rsidRPr="002D2EC9">
        <w:rPr>
          <w:rFonts w:ascii="Helvetica" w:hAnsi="Helvetica" w:cs="Helvetica"/>
          <w:kern w:val="1"/>
          <w:sz w:val="22"/>
          <w:szCs w:val="22"/>
          <w:lang w:val="en-US"/>
        </w:rPr>
        <w:t xml:space="preserve">abiotic </w:t>
      </w:r>
      <w:r w:rsidRPr="002D2EC9">
        <w:rPr>
          <w:rFonts w:ascii="Helvetica" w:hAnsi="Helvetica" w:cs="Helvetica"/>
          <w:kern w:val="1"/>
          <w:sz w:val="22"/>
          <w:szCs w:val="22"/>
          <w:lang w:val="en-US"/>
        </w:rPr>
        <w:t>environm</w:t>
      </w:r>
      <w:r w:rsidR="00BC06CD" w:rsidRPr="002D2EC9">
        <w:rPr>
          <w:rFonts w:ascii="Helvetica" w:hAnsi="Helvetica" w:cs="Helvetica"/>
          <w:kern w:val="1"/>
          <w:sz w:val="22"/>
          <w:szCs w:val="22"/>
          <w:lang w:val="en-US"/>
        </w:rPr>
        <w:t>ent (</w:t>
      </w:r>
      <w:r w:rsidR="001F18E6" w:rsidRPr="002D2EC9">
        <w:rPr>
          <w:rFonts w:ascii="Helvetica" w:hAnsi="Helvetica" w:cs="Helvetica"/>
          <w:kern w:val="1"/>
          <w:sz w:val="22"/>
          <w:szCs w:val="22"/>
          <w:lang w:val="en-US"/>
        </w:rPr>
        <w:t xml:space="preserve">e.g., </w:t>
      </w:r>
      <w:proofErr w:type="spellStart"/>
      <w:r w:rsidR="001F18E6" w:rsidRPr="002D2EC9">
        <w:rPr>
          <w:rFonts w:ascii="Helvetica" w:hAnsi="Helvetica" w:cs="Helvetica"/>
          <w:kern w:val="1"/>
          <w:sz w:val="22"/>
          <w:szCs w:val="22"/>
          <w:lang w:val="en-US"/>
        </w:rPr>
        <w:t>Menzel</w:t>
      </w:r>
      <w:proofErr w:type="spellEnd"/>
      <w:r w:rsidR="001F18E6" w:rsidRPr="002D2EC9">
        <w:rPr>
          <w:rFonts w:ascii="Helvetica" w:hAnsi="Helvetica" w:cs="Helvetica"/>
          <w:kern w:val="1"/>
          <w:sz w:val="22"/>
          <w:szCs w:val="22"/>
          <w:lang w:val="en-US"/>
        </w:rPr>
        <w:t xml:space="preserve"> et al. 2006, </w:t>
      </w:r>
      <w:r w:rsidR="00C11E1C" w:rsidRPr="002D2EC9">
        <w:rPr>
          <w:rFonts w:ascii="Helvetica" w:hAnsi="Helvetica" w:cs="Helvetica"/>
          <w:kern w:val="1"/>
          <w:sz w:val="22"/>
          <w:szCs w:val="22"/>
          <w:lang w:val="en-US"/>
        </w:rPr>
        <w:t>Chen et al. 2011</w:t>
      </w:r>
      <w:r w:rsidRPr="002D2EC9">
        <w:rPr>
          <w:rFonts w:ascii="Helvetica" w:hAnsi="Helvetica" w:cs="Helvetica"/>
          <w:kern w:val="1"/>
          <w:sz w:val="22"/>
          <w:szCs w:val="22"/>
          <w:lang w:val="en-US"/>
        </w:rPr>
        <w:t>)</w:t>
      </w:r>
      <w:r w:rsidR="00F25F93" w:rsidRPr="002D2EC9">
        <w:rPr>
          <w:rFonts w:ascii="Helvetica" w:hAnsi="Helvetica" w:cs="Helvetica"/>
          <w:kern w:val="1"/>
          <w:sz w:val="22"/>
          <w:szCs w:val="22"/>
          <w:lang w:val="en-US"/>
        </w:rPr>
        <w:t xml:space="preserve"> rather than testing </w:t>
      </w:r>
      <w:r w:rsidR="00163C05" w:rsidRPr="002D2EC9">
        <w:rPr>
          <w:rFonts w:ascii="Helvetica" w:hAnsi="Helvetica" w:cs="Helvetica"/>
          <w:kern w:val="1"/>
          <w:sz w:val="22"/>
          <w:szCs w:val="22"/>
          <w:lang w:val="en-US"/>
        </w:rPr>
        <w:t xml:space="preserve">predictions about </w:t>
      </w:r>
      <w:del w:id="234" w:author="Heather Kharouba" w:date="2019-10-23T09:34:00Z">
        <w:r w:rsidR="00163C05" w:rsidRPr="002D2EC9" w:rsidDel="00016B35">
          <w:rPr>
            <w:rFonts w:ascii="Helvetica" w:hAnsi="Helvetica" w:cs="Helvetica"/>
            <w:kern w:val="1"/>
            <w:sz w:val="22"/>
            <w:szCs w:val="22"/>
            <w:lang w:val="en-US"/>
          </w:rPr>
          <w:delText>the outcomes of species</w:delText>
        </w:r>
        <w:r w:rsidR="0026206D" w:rsidRPr="002D2EC9" w:rsidDel="00016B35">
          <w:rPr>
            <w:rFonts w:ascii="Helvetica" w:hAnsi="Helvetica" w:cs="Helvetica"/>
            <w:kern w:val="1"/>
            <w:sz w:val="22"/>
            <w:szCs w:val="22"/>
            <w:lang w:val="en-US"/>
          </w:rPr>
          <w:delText>’</w:delText>
        </w:r>
        <w:r w:rsidR="00163C05" w:rsidRPr="002D2EC9" w:rsidDel="00016B35">
          <w:rPr>
            <w:rFonts w:ascii="Helvetica" w:hAnsi="Helvetica" w:cs="Helvetica"/>
            <w:kern w:val="1"/>
            <w:sz w:val="22"/>
            <w:szCs w:val="22"/>
            <w:lang w:val="en-US"/>
          </w:rPr>
          <w:delText xml:space="preserve"> </w:delText>
        </w:r>
        <w:r w:rsidR="0026206D" w:rsidRPr="002D2EC9" w:rsidDel="00016B35">
          <w:rPr>
            <w:rFonts w:ascii="Helvetica" w:hAnsi="Helvetica" w:cs="Helvetica"/>
            <w:kern w:val="1"/>
            <w:sz w:val="22"/>
            <w:szCs w:val="22"/>
            <w:lang w:val="en-US"/>
          </w:rPr>
          <w:delText>responses</w:delText>
        </w:r>
        <w:r w:rsidR="00F0589B" w:rsidRPr="002D2EC9" w:rsidDel="00016B35">
          <w:rPr>
            <w:rFonts w:ascii="Helvetica" w:hAnsi="Helvetica" w:cs="Helvetica"/>
            <w:kern w:val="1"/>
            <w:sz w:val="22"/>
            <w:szCs w:val="22"/>
            <w:lang w:val="en-US"/>
          </w:rPr>
          <w:delText xml:space="preserve"> to changes in abiotic factors</w:delText>
        </w:r>
        <w:r w:rsidR="00163C05" w:rsidRPr="002D2EC9" w:rsidDel="00016B35">
          <w:rPr>
            <w:rFonts w:ascii="Helvetica" w:hAnsi="Helvetica" w:cs="Helvetica"/>
            <w:kern w:val="1"/>
            <w:sz w:val="22"/>
            <w:szCs w:val="22"/>
            <w:lang w:val="en-US"/>
          </w:rPr>
          <w:delText xml:space="preserve"> </w:delText>
        </w:r>
      </w:del>
      <w:ins w:id="235" w:author="Heather Kharouba" w:date="2019-10-23T09:35:00Z">
        <w:r w:rsidR="00016B35">
          <w:rPr>
            <w:rFonts w:ascii="Helvetica" w:hAnsi="Helvetica" w:cs="Helvetica"/>
            <w:kern w:val="1"/>
            <w:sz w:val="22"/>
            <w:szCs w:val="22"/>
            <w:lang w:val="en-US"/>
          </w:rPr>
          <w:t>the outcome of</w:t>
        </w:r>
      </w:ins>
      <w:ins w:id="236" w:author="Heather Kharouba" w:date="2019-10-23T09:34:00Z">
        <w:r w:rsidR="00016B35">
          <w:rPr>
            <w:rFonts w:ascii="Helvetica" w:hAnsi="Helvetica" w:cs="Helvetica"/>
            <w:kern w:val="1"/>
            <w:sz w:val="22"/>
            <w:szCs w:val="22"/>
            <w:lang w:val="en-US"/>
          </w:rPr>
          <w:t xml:space="preserve"> those relationships </w:t>
        </w:r>
      </w:ins>
      <w:ins w:id="237" w:author="Heather Kharouba" w:date="2019-10-23T09:35:00Z">
        <w:r w:rsidR="00016B35">
          <w:rPr>
            <w:rFonts w:ascii="Helvetica" w:hAnsi="Helvetica" w:cs="Helvetica"/>
            <w:kern w:val="1"/>
            <w:sz w:val="22"/>
            <w:szCs w:val="22"/>
            <w:lang w:val="en-US"/>
          </w:rPr>
          <w:t>on</w:t>
        </w:r>
      </w:ins>
      <w:ins w:id="238" w:author="Heather Kharouba" w:date="2019-10-23T09:34:00Z">
        <w:r w:rsidR="00016B35">
          <w:rPr>
            <w:rFonts w:ascii="Helvetica" w:hAnsi="Helvetica" w:cs="Helvetica"/>
            <w:kern w:val="1"/>
            <w:sz w:val="22"/>
            <w:szCs w:val="22"/>
            <w:lang w:val="en-US"/>
          </w:rPr>
          <w:t xml:space="preserve"> other species </w:t>
        </w:r>
      </w:ins>
      <w:r w:rsidR="00CC7465" w:rsidRPr="002D2EC9">
        <w:rPr>
          <w:rFonts w:ascii="Helvetica" w:hAnsi="Helvetica" w:cs="Helvetica"/>
          <w:kern w:val="1"/>
          <w:sz w:val="22"/>
          <w:szCs w:val="22"/>
          <w:lang w:val="en-US"/>
        </w:rPr>
        <w:t>(</w:t>
      </w:r>
      <w:proofErr w:type="spellStart"/>
      <w:r w:rsidR="00922B45" w:rsidRPr="002D2EC9">
        <w:rPr>
          <w:rFonts w:ascii="Helvetica" w:hAnsi="Helvetica" w:cs="Helvetica"/>
          <w:kern w:val="1"/>
          <w:sz w:val="22"/>
          <w:szCs w:val="22"/>
          <w:lang w:val="en-US"/>
        </w:rPr>
        <w:t>Lavergne</w:t>
      </w:r>
      <w:proofErr w:type="spellEnd"/>
      <w:r w:rsidR="00922B45" w:rsidRPr="002D2EC9">
        <w:rPr>
          <w:rFonts w:ascii="Helvetica" w:hAnsi="Helvetica" w:cs="Helvetica"/>
          <w:kern w:val="1"/>
          <w:sz w:val="22"/>
          <w:szCs w:val="22"/>
          <w:lang w:val="en-US"/>
        </w:rPr>
        <w:t xml:space="preserve"> et al. 2010; </w:t>
      </w:r>
      <w:r w:rsidR="00CC7465" w:rsidRPr="002D2EC9">
        <w:rPr>
          <w:rFonts w:ascii="Helvetica" w:hAnsi="Helvetica" w:cs="Helvetica"/>
          <w:kern w:val="1"/>
          <w:sz w:val="22"/>
          <w:szCs w:val="22"/>
          <w:lang w:val="en-US"/>
        </w:rPr>
        <w:t>O’Connor et al. 2012</w:t>
      </w:r>
      <w:r w:rsidR="009A45AC" w:rsidRPr="002D2EC9">
        <w:rPr>
          <w:rFonts w:ascii="Helvetica" w:hAnsi="Helvetica" w:cs="Helvetica"/>
          <w:kern w:val="1"/>
          <w:sz w:val="22"/>
          <w:szCs w:val="22"/>
          <w:lang w:val="en-US"/>
        </w:rPr>
        <w:t xml:space="preserve">; </w:t>
      </w:r>
      <w:proofErr w:type="spellStart"/>
      <w:r w:rsidR="009A45AC" w:rsidRPr="002D2EC9">
        <w:rPr>
          <w:rFonts w:ascii="Helvetica" w:hAnsi="Helvetica" w:cs="Helvetica"/>
          <w:kern w:val="1"/>
          <w:sz w:val="22"/>
          <w:szCs w:val="22"/>
          <w:lang w:val="en-US"/>
        </w:rPr>
        <w:t>Mouquet</w:t>
      </w:r>
      <w:proofErr w:type="spellEnd"/>
      <w:r w:rsidR="009A45AC" w:rsidRPr="002D2EC9">
        <w:rPr>
          <w:rFonts w:ascii="Helvetica" w:hAnsi="Helvetica" w:cs="Helvetica"/>
          <w:kern w:val="1"/>
          <w:sz w:val="22"/>
          <w:szCs w:val="22"/>
          <w:lang w:val="en-US"/>
        </w:rPr>
        <w:t xml:space="preserve"> et al. 2015</w:t>
      </w:r>
      <w:r w:rsidR="007B6AFE" w:rsidRPr="002D2EC9">
        <w:rPr>
          <w:rFonts w:ascii="Helvetica" w:hAnsi="Helvetica" w:cs="Helvetica"/>
          <w:kern w:val="1"/>
          <w:sz w:val="22"/>
          <w:szCs w:val="22"/>
          <w:lang w:val="en-US"/>
        </w:rPr>
        <w:t xml:space="preserve">; </w:t>
      </w:r>
      <w:proofErr w:type="spellStart"/>
      <w:r w:rsidR="007B6AFE" w:rsidRPr="002D2EC9">
        <w:rPr>
          <w:rFonts w:ascii="Helvetica" w:hAnsi="Helvetica" w:cs="Helvetica"/>
          <w:kern w:val="1"/>
          <w:sz w:val="22"/>
          <w:szCs w:val="22"/>
          <w:lang w:val="en-US"/>
        </w:rPr>
        <w:t>Barner</w:t>
      </w:r>
      <w:proofErr w:type="spellEnd"/>
      <w:r w:rsidR="007B6AFE" w:rsidRPr="002D2EC9">
        <w:rPr>
          <w:rFonts w:ascii="Helvetica" w:hAnsi="Helvetica" w:cs="Helvetica"/>
          <w:kern w:val="1"/>
          <w:sz w:val="22"/>
          <w:szCs w:val="22"/>
          <w:lang w:val="en-US"/>
        </w:rPr>
        <w:t xml:space="preserve"> et al. 2018</w:t>
      </w:r>
      <w:r w:rsidR="00CC7465" w:rsidRPr="002D2EC9">
        <w:rPr>
          <w:rFonts w:ascii="Helvetica" w:hAnsi="Helvetica" w:cs="Helvetica"/>
          <w:kern w:val="1"/>
          <w:sz w:val="22"/>
          <w:szCs w:val="22"/>
          <w:lang w:val="en-US"/>
        </w:rPr>
        <w:t>)</w:t>
      </w:r>
      <w:r w:rsidRPr="002D2EC9">
        <w:rPr>
          <w:rFonts w:ascii="Helvetica" w:hAnsi="Helvetica" w:cs="Helvetica"/>
          <w:kern w:val="1"/>
          <w:sz w:val="22"/>
          <w:szCs w:val="22"/>
          <w:lang w:val="en-US"/>
        </w:rPr>
        <w:t>.</w:t>
      </w:r>
      <w:r w:rsidR="004B6D37" w:rsidRPr="002D2EC9">
        <w:rPr>
          <w:rFonts w:ascii="Helvetica" w:hAnsi="Helvetica" w:cs="Helvetica"/>
          <w:kern w:val="1"/>
          <w:sz w:val="22"/>
          <w:szCs w:val="22"/>
          <w:lang w:val="en-US"/>
        </w:rPr>
        <w:t xml:space="preserve"> </w:t>
      </w:r>
      <w:commentRangeEnd w:id="233"/>
      <w:r w:rsidR="003945C1">
        <w:rPr>
          <w:rStyle w:val="CommentReference"/>
        </w:rPr>
        <w:commentReference w:id="233"/>
      </w:r>
      <w:commentRangeStart w:id="239"/>
      <w:r w:rsidR="004B6D37" w:rsidRPr="00EE0054">
        <w:rPr>
          <w:rFonts w:ascii="Helvetica" w:hAnsi="Helvetica" w:cs="Helvetica"/>
          <w:strike/>
          <w:sz w:val="22"/>
          <w:szCs w:val="22"/>
          <w:lang w:val="en-US"/>
          <w:rPrChange w:id="240" w:author="Heather Kharouba" w:date="2019-10-29T22:04:00Z">
            <w:rPr>
              <w:rFonts w:ascii="Helvetica" w:hAnsi="Helvetica" w:cs="Helvetica"/>
              <w:sz w:val="22"/>
              <w:szCs w:val="22"/>
              <w:lang w:val="en-US"/>
            </w:rPr>
          </w:rPrChange>
        </w:rPr>
        <w:t xml:space="preserve">However, </w:t>
      </w:r>
      <w:r w:rsidR="004B6D37" w:rsidRPr="00EE0054">
        <w:rPr>
          <w:rFonts w:ascii="Helvetica" w:hAnsi="Helvetica" w:cs="Helvetica"/>
          <w:strike/>
          <w:kern w:val="1"/>
          <w:sz w:val="22"/>
          <w:szCs w:val="22"/>
          <w:lang w:val="en-US"/>
          <w:rPrChange w:id="241" w:author="Heather Kharouba" w:date="2019-10-29T22:04:00Z">
            <w:rPr>
              <w:rFonts w:ascii="Helvetica" w:hAnsi="Helvetica" w:cs="Helvetica"/>
              <w:kern w:val="1"/>
              <w:sz w:val="22"/>
              <w:szCs w:val="22"/>
              <w:lang w:val="en-US"/>
            </w:rPr>
          </w:rPrChange>
        </w:rPr>
        <w:t>progress on the Cushing hypothesis</w:t>
      </w:r>
      <w:r w:rsidR="0026206D" w:rsidRPr="00EE0054">
        <w:rPr>
          <w:rFonts w:ascii="Helvetica" w:hAnsi="Helvetica" w:cs="Helvetica"/>
          <w:strike/>
          <w:kern w:val="1"/>
          <w:sz w:val="22"/>
          <w:szCs w:val="22"/>
          <w:lang w:val="en-US"/>
          <w:rPrChange w:id="242" w:author="Heather Kharouba" w:date="2019-10-29T22:04:00Z">
            <w:rPr>
              <w:rFonts w:ascii="Helvetica" w:hAnsi="Helvetica" w:cs="Helvetica"/>
              <w:kern w:val="1"/>
              <w:sz w:val="22"/>
              <w:szCs w:val="22"/>
              <w:lang w:val="en-US"/>
            </w:rPr>
          </w:rPrChange>
        </w:rPr>
        <w:t xml:space="preserve"> requires </w:t>
      </w:r>
      <w:r w:rsidR="00DD194E" w:rsidRPr="00EE0054">
        <w:rPr>
          <w:rFonts w:ascii="Helvetica" w:hAnsi="Helvetica" w:cs="Helvetica"/>
          <w:strike/>
          <w:kern w:val="1"/>
          <w:sz w:val="22"/>
          <w:szCs w:val="22"/>
          <w:lang w:val="en-US"/>
          <w:rPrChange w:id="243" w:author="Heather Kharouba" w:date="2019-10-29T22:04:00Z">
            <w:rPr>
              <w:rFonts w:ascii="Helvetica" w:hAnsi="Helvetica" w:cs="Helvetica"/>
              <w:kern w:val="1"/>
              <w:sz w:val="22"/>
              <w:szCs w:val="22"/>
              <w:lang w:val="en-US"/>
            </w:rPr>
          </w:rPrChange>
        </w:rPr>
        <w:t>rigorously test</w:t>
      </w:r>
      <w:r w:rsidR="00D93B38" w:rsidRPr="00EE0054">
        <w:rPr>
          <w:rFonts w:ascii="Helvetica" w:hAnsi="Helvetica" w:cs="Helvetica"/>
          <w:strike/>
          <w:kern w:val="1"/>
          <w:sz w:val="22"/>
          <w:szCs w:val="22"/>
          <w:lang w:val="en-US"/>
          <w:rPrChange w:id="244" w:author="Heather Kharouba" w:date="2019-10-29T22:04:00Z">
            <w:rPr>
              <w:rFonts w:ascii="Helvetica" w:hAnsi="Helvetica" w:cs="Helvetica"/>
              <w:kern w:val="1"/>
              <w:sz w:val="22"/>
              <w:szCs w:val="22"/>
              <w:lang w:val="en-US"/>
            </w:rPr>
          </w:rPrChange>
        </w:rPr>
        <w:t>ing</w:t>
      </w:r>
      <w:r w:rsidR="00DD194E" w:rsidRPr="00EE0054">
        <w:rPr>
          <w:rFonts w:ascii="Helvetica" w:hAnsi="Helvetica" w:cs="Helvetica"/>
          <w:strike/>
          <w:kern w:val="1"/>
          <w:sz w:val="22"/>
          <w:szCs w:val="22"/>
          <w:lang w:val="en-US"/>
          <w:rPrChange w:id="245" w:author="Heather Kharouba" w:date="2019-10-29T22:04:00Z">
            <w:rPr>
              <w:rFonts w:ascii="Helvetica" w:hAnsi="Helvetica" w:cs="Helvetica"/>
              <w:kern w:val="1"/>
              <w:sz w:val="22"/>
              <w:szCs w:val="22"/>
              <w:lang w:val="en-US"/>
            </w:rPr>
          </w:rPrChange>
        </w:rPr>
        <w:t xml:space="preserve"> the assumptions and ultimate mechanisms</w:t>
      </w:r>
      <w:r w:rsidR="00DD194E" w:rsidRPr="00EE0054">
        <w:rPr>
          <w:rFonts w:ascii="Helvetica" w:hAnsi="Helvetica" w:cs="Helvetica"/>
          <w:kern w:val="1"/>
          <w:sz w:val="22"/>
          <w:szCs w:val="22"/>
          <w:lang w:val="en-US"/>
        </w:rPr>
        <w:t xml:space="preserve"> </w:t>
      </w:r>
      <w:r w:rsidR="0026206D" w:rsidRPr="00EE0054">
        <w:rPr>
          <w:rFonts w:ascii="Helvetica" w:hAnsi="Helvetica" w:cs="Helvetica"/>
          <w:strike/>
          <w:kern w:val="1"/>
          <w:sz w:val="22"/>
          <w:szCs w:val="22"/>
          <w:lang w:val="en-US"/>
          <w:rPrChange w:id="246" w:author="Heather Kharouba" w:date="2019-10-29T22:02:00Z">
            <w:rPr>
              <w:rFonts w:ascii="Helvetica" w:hAnsi="Helvetica" w:cs="Helvetica"/>
              <w:kern w:val="1"/>
              <w:sz w:val="22"/>
              <w:szCs w:val="22"/>
              <w:lang w:val="en-US"/>
            </w:rPr>
          </w:rPrChange>
        </w:rPr>
        <w:t>from</w:t>
      </w:r>
      <w:r w:rsidR="004B6D37" w:rsidRPr="00EE0054">
        <w:rPr>
          <w:rFonts w:ascii="Helvetica" w:hAnsi="Helvetica" w:cs="Helvetica"/>
          <w:strike/>
          <w:kern w:val="1"/>
          <w:sz w:val="22"/>
          <w:szCs w:val="22"/>
          <w:lang w:val="en-US"/>
          <w:rPrChange w:id="247" w:author="Heather Kharouba" w:date="2019-10-29T22:02:00Z">
            <w:rPr>
              <w:rFonts w:ascii="Helvetica" w:hAnsi="Helvetica" w:cs="Helvetica"/>
              <w:kern w:val="1"/>
              <w:sz w:val="22"/>
              <w:szCs w:val="22"/>
              <w:lang w:val="en-US"/>
            </w:rPr>
          </w:rPrChange>
        </w:rPr>
        <w:t xml:space="preserve"> a diversity of ecological and evolutionary theory</w:t>
      </w:r>
      <w:r w:rsidR="0026206D" w:rsidRPr="002D2EC9">
        <w:rPr>
          <w:rFonts w:ascii="Helvetica" w:hAnsi="Helvetica" w:cs="Helvetica"/>
          <w:kern w:val="1"/>
          <w:sz w:val="22"/>
          <w:szCs w:val="22"/>
          <w:lang w:val="en-US"/>
        </w:rPr>
        <w:t xml:space="preserve"> (</w:t>
      </w:r>
      <w:r w:rsidR="0026206D" w:rsidRPr="000139D1">
        <w:rPr>
          <w:rFonts w:ascii="Helvetica" w:hAnsi="Helvetica" w:cs="Helvetica"/>
          <w:strike/>
          <w:kern w:val="1"/>
          <w:sz w:val="22"/>
          <w:szCs w:val="22"/>
          <w:lang w:val="en-US"/>
          <w:rPrChange w:id="248" w:author="Heather Kharouba" w:date="2019-10-29T22:06:00Z">
            <w:rPr>
              <w:rFonts w:ascii="Helvetica" w:hAnsi="Helvetica" w:cs="Helvetica"/>
              <w:kern w:val="1"/>
              <w:sz w:val="22"/>
              <w:szCs w:val="22"/>
              <w:lang w:val="en-US"/>
            </w:rPr>
          </w:rPrChange>
        </w:rPr>
        <w:t>Figure 2)</w:t>
      </w:r>
      <w:r w:rsidR="004B6D37" w:rsidRPr="000139D1">
        <w:rPr>
          <w:rFonts w:ascii="Helvetica" w:hAnsi="Helvetica" w:cs="Helvetica"/>
          <w:strike/>
          <w:kern w:val="1"/>
          <w:sz w:val="22"/>
          <w:szCs w:val="22"/>
          <w:lang w:val="en-US"/>
          <w:rPrChange w:id="249" w:author="Heather Kharouba" w:date="2019-10-29T22:06:00Z">
            <w:rPr>
              <w:rFonts w:ascii="Helvetica" w:hAnsi="Helvetica" w:cs="Helvetica"/>
              <w:kern w:val="1"/>
              <w:sz w:val="22"/>
              <w:szCs w:val="22"/>
              <w:lang w:val="en-US"/>
            </w:rPr>
          </w:rPrChange>
        </w:rPr>
        <w:t xml:space="preserve">. </w:t>
      </w:r>
      <w:r w:rsidRPr="000139D1">
        <w:rPr>
          <w:rFonts w:ascii="Helvetica" w:hAnsi="Helvetica" w:cs="Helvetica"/>
          <w:strike/>
          <w:kern w:val="1"/>
          <w:sz w:val="22"/>
          <w:szCs w:val="22"/>
          <w:lang w:val="en-US"/>
          <w:rPrChange w:id="250" w:author="Heather Kharouba" w:date="2019-10-29T22:06:00Z">
            <w:rPr>
              <w:rFonts w:ascii="Helvetica" w:hAnsi="Helvetica" w:cs="Helvetica"/>
              <w:kern w:val="1"/>
              <w:sz w:val="22"/>
              <w:szCs w:val="22"/>
              <w:lang w:val="en-US"/>
            </w:rPr>
          </w:rPrChange>
        </w:rPr>
        <w:t>This represents the major challenge of the hypothesis and</w:t>
      </w:r>
      <w:r w:rsidR="003E3C5B" w:rsidRPr="000139D1">
        <w:rPr>
          <w:rFonts w:ascii="Helvetica" w:hAnsi="Helvetica" w:cs="Helvetica"/>
          <w:strike/>
          <w:kern w:val="1"/>
          <w:sz w:val="22"/>
          <w:szCs w:val="22"/>
          <w:lang w:val="en-US"/>
          <w:rPrChange w:id="251" w:author="Heather Kharouba" w:date="2019-10-29T22:06:00Z">
            <w:rPr>
              <w:rFonts w:ascii="Helvetica" w:hAnsi="Helvetica" w:cs="Helvetica"/>
              <w:kern w:val="1"/>
              <w:sz w:val="22"/>
              <w:szCs w:val="22"/>
              <w:lang w:val="en-US"/>
            </w:rPr>
          </w:rPrChange>
        </w:rPr>
        <w:t>—we argue—may be</w:t>
      </w:r>
      <w:r w:rsidRPr="000139D1">
        <w:rPr>
          <w:rFonts w:ascii="Helvetica" w:hAnsi="Helvetica" w:cs="Helvetica"/>
          <w:strike/>
          <w:kern w:val="1"/>
          <w:sz w:val="22"/>
          <w:szCs w:val="22"/>
          <w:lang w:val="en-US"/>
          <w:rPrChange w:id="252" w:author="Heather Kharouba" w:date="2019-10-29T22:06:00Z">
            <w:rPr>
              <w:rFonts w:ascii="Helvetica" w:hAnsi="Helvetica" w:cs="Helvetica"/>
              <w:kern w:val="1"/>
              <w:sz w:val="22"/>
              <w:szCs w:val="22"/>
              <w:lang w:val="en-US"/>
            </w:rPr>
          </w:rPrChange>
        </w:rPr>
        <w:t xml:space="preserve"> why support for it has been so mixed</w:t>
      </w:r>
      <w:r w:rsidRPr="002D2EC9">
        <w:rPr>
          <w:rFonts w:ascii="Helvetica" w:hAnsi="Helvetica" w:cs="Helvetica"/>
          <w:kern w:val="1"/>
          <w:sz w:val="22"/>
          <w:szCs w:val="22"/>
          <w:lang w:val="en-US"/>
        </w:rPr>
        <w:t>.</w:t>
      </w:r>
      <w:commentRangeEnd w:id="239"/>
      <w:r w:rsidR="000139D1">
        <w:rPr>
          <w:rStyle w:val="CommentReference"/>
        </w:rPr>
        <w:commentReference w:id="239"/>
      </w:r>
    </w:p>
    <w:p w14:paraId="753954C0" w14:textId="480D84C8"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 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C04576" w:rsidRPr="00841E1D">
        <w:rPr>
          <w:rFonts w:ascii="Helvetica" w:hAnsi="Helvetica" w:cs="Helvetica"/>
          <w:kern w:val="1"/>
          <w:sz w:val="22"/>
          <w:szCs w:val="22"/>
          <w:lang w:val="en-US"/>
        </w:rPr>
        <w:t xml:space="preserve">, for example, trade-offs between fecundity and mortality, </w:t>
      </w:r>
      <w:r w:rsidR="00B44BDA">
        <w:rPr>
          <w:rFonts w:ascii="Helvetica" w:hAnsi="Helvetica" w:cs="Helvetica"/>
          <w:kern w:val="1"/>
          <w:sz w:val="22"/>
          <w:szCs w:val="22"/>
          <w:lang w:val="en-US"/>
        </w:rPr>
        <w:t xml:space="preserve">breeding </w:t>
      </w:r>
      <w:r w:rsidR="00C04576" w:rsidRPr="00841E1D">
        <w:rPr>
          <w:rFonts w:ascii="Helvetica" w:hAnsi="Helvetica" w:cs="Helvetica"/>
          <w:kern w:val="1"/>
          <w:sz w:val="22"/>
          <w:szCs w:val="22"/>
          <w:lang w:val="en-US"/>
        </w:rPr>
        <w:t xml:space="preserve">and bet-hedging strategies (Figure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their primary resource—</w:t>
      </w:r>
      <w:r w:rsidRPr="009A3818">
        <w:rPr>
          <w:rFonts w:ascii="Helvetica" w:hAnsi="Helvetica" w:cs="Helvetica"/>
          <w:strike/>
          <w:kern w:val="1"/>
          <w:sz w:val="22"/>
          <w:szCs w:val="22"/>
          <w:lang w:val="en-US"/>
          <w:rPrChange w:id="253" w:author="Heather Kharouba" w:date="2019-10-23T12:08:00Z">
            <w:rPr>
              <w:rFonts w:ascii="Helvetica" w:hAnsi="Helvetica" w:cs="Helvetica"/>
              <w:kern w:val="1"/>
              <w:sz w:val="22"/>
              <w:szCs w:val="22"/>
              <w:lang w:val="en-US"/>
            </w:rPr>
          </w:rPrChange>
        </w:rPr>
        <w:t>this forms the theoretical basis for the original hypothesis</w:t>
      </w:r>
      <w:r w:rsidRPr="00B92AB8">
        <w:rPr>
          <w:rFonts w:ascii="Helvetica" w:hAnsi="Helvetica" w:cs="Helvetica"/>
          <w:kern w:val="1"/>
          <w:sz w:val="22"/>
          <w:szCs w:val="22"/>
          <w:lang w:val="en-US"/>
        </w:rPr>
        <w:t>.</w:t>
      </w:r>
      <w:r w:rsidR="00FF7B50" w:rsidRPr="00B92AB8">
        <w:rPr>
          <w:rFonts w:ascii="Helvetica" w:hAnsi="Helvetica" w:cs="Helvetica"/>
          <w:kern w:val="1"/>
          <w:sz w:val="22"/>
          <w:szCs w:val="22"/>
          <w:lang w:val="en-US"/>
        </w:rPr>
        <w:t xml:space="preserve"> A species’</w:t>
      </w:r>
      <w:r w:rsidR="00903710" w:rsidRPr="00B92AB8">
        <w:rPr>
          <w:rFonts w:ascii="Helvetica" w:hAnsi="Helvetica" w:cs="Helvetica"/>
          <w:kern w:val="1"/>
          <w:sz w:val="22"/>
          <w:szCs w:val="22"/>
          <w:lang w:val="en-US"/>
        </w:rPr>
        <w:t xml:space="preserve"> breeding </w:t>
      </w:r>
      <w:r w:rsidR="00EF5E72">
        <w:rPr>
          <w:rFonts w:ascii="Helvetica" w:hAnsi="Helvetica" w:cs="Helvetica"/>
          <w:kern w:val="1"/>
          <w:sz w:val="22"/>
          <w:szCs w:val="22"/>
          <w:lang w:val="en-US"/>
        </w:rPr>
        <w:t xml:space="preserve">strategy (e.g., </w:t>
      </w:r>
      <w:r w:rsidR="00903710" w:rsidRPr="00B92AB8">
        <w:rPr>
          <w:rFonts w:ascii="Helvetica" w:hAnsi="Helvetica"/>
          <w:sz w:val="22"/>
          <w:szCs w:val="22"/>
        </w:rPr>
        <w:t>whether a consumer provisions its offspring with resources acquired prior to reproduction or during the breeding period</w:t>
      </w:r>
      <w:r w:rsidR="00EF5E72">
        <w:rPr>
          <w:rFonts w:ascii="Helvetica" w:hAnsi="Helvetica"/>
          <w:sz w:val="22"/>
          <w:szCs w:val="22"/>
        </w:rPr>
        <w:t>)</w:t>
      </w:r>
      <w:r w:rsidR="00903710" w:rsidRPr="00B92AB8">
        <w:rPr>
          <w:rFonts w:ascii="Helvetica" w:hAnsi="Helvetica"/>
          <w:sz w:val="22"/>
          <w:szCs w:val="22"/>
        </w:rPr>
        <w:t xml:space="preserve"> </w:t>
      </w:r>
      <w:r w:rsidR="00B92AB8" w:rsidRPr="00B92AB8">
        <w:rPr>
          <w:rFonts w:ascii="Helvetica" w:hAnsi="Helvetica"/>
          <w:sz w:val="22"/>
          <w:szCs w:val="22"/>
        </w:rPr>
        <w:t>influences how</w:t>
      </w:r>
      <w:r w:rsidR="00B92AB8">
        <w:rPr>
          <w:rFonts w:ascii="Helvetica" w:hAnsi="Helvetica"/>
          <w:sz w:val="22"/>
          <w:szCs w:val="22"/>
        </w:rPr>
        <w:t xml:space="preserve"> </w:t>
      </w:r>
      <w:proofErr w:type="gramStart"/>
      <w:r w:rsidR="00B92AB8">
        <w:rPr>
          <w:rFonts w:ascii="Helvetica" w:hAnsi="Helvetica"/>
          <w:sz w:val="22"/>
          <w:szCs w:val="22"/>
        </w:rPr>
        <w:t>well-timed</w:t>
      </w:r>
      <w:proofErr w:type="gramEnd"/>
      <w:r w:rsidR="00B92AB8">
        <w:rPr>
          <w:rFonts w:ascii="Helvetica" w:hAnsi="Helvetica"/>
          <w:sz w:val="22"/>
          <w:szCs w:val="22"/>
        </w:rPr>
        <w:t xml:space="preserve"> a consumer will be with its resource</w:t>
      </w:r>
      <w:r w:rsidR="00B92AB8" w:rsidRPr="00B92AB8">
        <w:rPr>
          <w:rFonts w:ascii="Helvetica" w:hAnsi="Helvetica"/>
          <w:sz w:val="22"/>
          <w:szCs w:val="22"/>
        </w:rPr>
        <w:t xml:space="preserve"> </w:t>
      </w:r>
      <w:r w:rsidR="00903710" w:rsidRPr="00B92AB8">
        <w:rPr>
          <w:rFonts w:ascii="Helvetica" w:hAnsi="Helvetica"/>
          <w:sz w:val="22"/>
          <w:szCs w:val="22"/>
        </w:rPr>
        <w:t>(</w:t>
      </w:r>
      <w:proofErr w:type="spellStart"/>
      <w:r w:rsidR="00903710" w:rsidRPr="00B92AB8">
        <w:rPr>
          <w:rFonts w:ascii="Helvetica" w:hAnsi="Helvetica"/>
          <w:sz w:val="22"/>
          <w:szCs w:val="22"/>
        </w:rPr>
        <w:t>Kerby</w:t>
      </w:r>
      <w:proofErr w:type="spellEnd"/>
      <w:r w:rsidR="00903710" w:rsidRPr="00B92AB8">
        <w:rPr>
          <w:rFonts w:ascii="Helvetica" w:hAnsi="Helvetica"/>
          <w:sz w:val="22"/>
          <w:szCs w:val="22"/>
        </w:rPr>
        <w:t xml:space="preserve"> and Post 2013).</w:t>
      </w:r>
      <w:r w:rsidRPr="00B92AB8">
        <w:rPr>
          <w:rFonts w:ascii="Helvetica" w:hAnsi="Helvetica" w:cs="Helvetica"/>
          <w:kern w:val="1"/>
          <w:sz w:val="22"/>
          <w:szCs w:val="22"/>
          <w:lang w:val="en-US"/>
        </w:rPr>
        <w:t xml:space="preserve"> </w:t>
      </w:r>
      <w:commentRangeStart w:id="254"/>
      <w:r w:rsidR="000A73EB">
        <w:rPr>
          <w:rFonts w:ascii="Helvetica" w:hAnsi="Helvetica" w:cs="Helvetica"/>
          <w:kern w:val="1"/>
          <w:sz w:val="22"/>
          <w:szCs w:val="22"/>
          <w:lang w:val="en-US"/>
        </w:rPr>
        <w:t>Similarly, b</w:t>
      </w:r>
      <w:r w:rsidR="00C818B0" w:rsidRPr="00B92AB8">
        <w:rPr>
          <w:rFonts w:ascii="Helvetica" w:hAnsi="Helvetica" w:cs="Helvetica"/>
          <w:kern w:val="1"/>
          <w:sz w:val="22"/>
          <w:szCs w:val="22"/>
          <w:lang w:val="en-US"/>
        </w:rPr>
        <w:t>et-hedging, a strategy that has evolved to allow organisms to cope with</w:t>
      </w:r>
      <w:r w:rsidR="00AD691C" w:rsidRPr="00B92AB8">
        <w:rPr>
          <w:rFonts w:ascii="Helvetica" w:hAnsi="Helvetica" w:cs="Helvetica"/>
          <w:kern w:val="1"/>
          <w:sz w:val="22"/>
          <w:szCs w:val="22"/>
          <w:lang w:val="en-US"/>
        </w:rPr>
        <w:t xml:space="preserve"> temporal and spatial</w:t>
      </w:r>
      <w:r w:rsidR="00727B8B">
        <w:rPr>
          <w:rFonts w:ascii="Helvetica" w:hAnsi="Helvetica" w:cs="Helvetica"/>
          <w:kern w:val="1"/>
          <w:sz w:val="22"/>
          <w:szCs w:val="22"/>
          <w:lang w:val="en-US"/>
        </w:rPr>
        <w:t xml:space="preserve"> environmental heterogene</w:t>
      </w:r>
      <w:r w:rsidR="00C818B0" w:rsidRPr="00B92AB8">
        <w:rPr>
          <w:rFonts w:ascii="Helvetica" w:hAnsi="Helvetica" w:cs="Helvetica"/>
          <w:kern w:val="1"/>
          <w:sz w:val="22"/>
          <w:szCs w:val="22"/>
          <w:lang w:val="en-US"/>
        </w:rPr>
        <w:t>i</w:t>
      </w:r>
      <w:r w:rsidR="00727B8B">
        <w:rPr>
          <w:rFonts w:ascii="Helvetica" w:hAnsi="Helvetica" w:cs="Helvetica"/>
          <w:kern w:val="1"/>
          <w:sz w:val="22"/>
          <w:szCs w:val="22"/>
          <w:lang w:val="en-US"/>
        </w:rPr>
        <w:t>t</w:t>
      </w:r>
      <w:r w:rsidR="00C818B0" w:rsidRPr="00B92AB8">
        <w:rPr>
          <w:rFonts w:ascii="Helvetica" w:hAnsi="Helvetica" w:cs="Helvetica"/>
          <w:kern w:val="1"/>
          <w:sz w:val="22"/>
          <w:szCs w:val="22"/>
          <w:lang w:val="en-US"/>
        </w:rPr>
        <w:t xml:space="preserve">y </w:t>
      </w:r>
      <w:r w:rsidR="00340F7E" w:rsidRPr="00B92AB8">
        <w:rPr>
          <w:rFonts w:ascii="Helvetica" w:hAnsi="Helvetica" w:cs="Helvetica"/>
          <w:kern w:val="1"/>
          <w:sz w:val="22"/>
          <w:szCs w:val="22"/>
          <w:lang w:val="en-US"/>
        </w:rPr>
        <w:t>(</w:t>
      </w:r>
      <w:proofErr w:type="spellStart"/>
      <w:r w:rsidR="00340F7E" w:rsidRPr="00B92AB8">
        <w:rPr>
          <w:rFonts w:ascii="Helvetica" w:hAnsi="Helvetica" w:cs="Helvetica"/>
          <w:kern w:val="1"/>
          <w:sz w:val="22"/>
          <w:szCs w:val="22"/>
          <w:lang w:val="en-US"/>
        </w:rPr>
        <w:t>Levins</w:t>
      </w:r>
      <w:proofErr w:type="spellEnd"/>
      <w:r w:rsidR="00340F7E" w:rsidRPr="00B92AB8">
        <w:rPr>
          <w:rFonts w:ascii="Helvetica" w:hAnsi="Helvetica" w:cs="Helvetica"/>
          <w:kern w:val="1"/>
          <w:sz w:val="22"/>
          <w:szCs w:val="22"/>
          <w:lang w:val="en-US"/>
        </w:rPr>
        <w:t xml:space="preserve"> 1968</w:t>
      </w:r>
      <w:r w:rsidR="00C818B0" w:rsidRPr="00B92AB8">
        <w:rPr>
          <w:rFonts w:ascii="Helvetica" w:hAnsi="Helvetica" w:cs="Helvetica"/>
          <w:kern w:val="1"/>
          <w:sz w:val="22"/>
          <w:szCs w:val="22"/>
          <w:lang w:val="en-US"/>
        </w:rPr>
        <w:t>)</w:t>
      </w:r>
      <w:r w:rsidR="00340F7E" w:rsidRPr="00B92AB8">
        <w:rPr>
          <w:rFonts w:ascii="Helvetica" w:hAnsi="Helvetica" w:cs="Helvetica"/>
          <w:kern w:val="1"/>
          <w:sz w:val="22"/>
          <w:szCs w:val="22"/>
          <w:lang w:val="en-US"/>
        </w:rPr>
        <w:t xml:space="preserve">, has often been suggested to be involved in the evolution of </w:t>
      </w:r>
      <w:proofErr w:type="spellStart"/>
      <w:r w:rsidR="00340F7E" w:rsidRPr="00B92AB8">
        <w:rPr>
          <w:rFonts w:ascii="Helvetica" w:hAnsi="Helvetica" w:cs="Helvetica"/>
          <w:kern w:val="1"/>
          <w:sz w:val="22"/>
          <w:szCs w:val="22"/>
          <w:lang w:val="en-US"/>
        </w:rPr>
        <w:t>phenological</w:t>
      </w:r>
      <w:proofErr w:type="spellEnd"/>
      <w:r w:rsidR="00340F7E" w:rsidRPr="00B92AB8">
        <w:rPr>
          <w:rFonts w:ascii="Helvetica" w:hAnsi="Helvetica" w:cs="Helvetica"/>
          <w:kern w:val="1"/>
          <w:sz w:val="22"/>
          <w:szCs w:val="22"/>
          <w:lang w:val="en-US"/>
        </w:rPr>
        <w:t xml:space="preserve"> traits </w:t>
      </w:r>
      <w:r w:rsidR="00AD691C" w:rsidRPr="00B92AB8">
        <w:rPr>
          <w:rFonts w:ascii="Helvetica" w:hAnsi="Helvetica" w:cs="Helvetica"/>
          <w:kern w:val="1"/>
          <w:sz w:val="22"/>
          <w:szCs w:val="22"/>
          <w:lang w:val="en-US"/>
        </w:rPr>
        <w:t xml:space="preserve">and can influence how ‘matched’ interacting species are </w:t>
      </w:r>
      <w:r w:rsidR="00340F7E" w:rsidRPr="00B92AB8">
        <w:rPr>
          <w:rFonts w:ascii="Helvetica" w:hAnsi="Helvetica" w:cs="Helvetica"/>
          <w:kern w:val="1"/>
          <w:sz w:val="22"/>
          <w:szCs w:val="22"/>
          <w:lang w:val="en-US"/>
        </w:rPr>
        <w:t>(</w:t>
      </w:r>
      <w:proofErr w:type="spellStart"/>
      <w:r w:rsidR="00340F7E" w:rsidRPr="00B92AB8">
        <w:rPr>
          <w:rFonts w:ascii="Helvetica" w:hAnsi="Helvetica" w:cs="Helvetica"/>
          <w:kern w:val="1"/>
          <w:sz w:val="22"/>
          <w:szCs w:val="22"/>
          <w:lang w:val="en-US"/>
        </w:rPr>
        <w:t>Lof</w:t>
      </w:r>
      <w:proofErr w:type="spellEnd"/>
      <w:r w:rsidR="00340F7E" w:rsidRPr="00B92AB8">
        <w:rPr>
          <w:rFonts w:ascii="Helvetica" w:hAnsi="Helvetica" w:cs="Helvetica"/>
          <w:kern w:val="1"/>
          <w:sz w:val="22"/>
          <w:szCs w:val="22"/>
          <w:lang w:val="en-US"/>
        </w:rPr>
        <w:t xml:space="preserve"> et al. 2012).</w:t>
      </w:r>
      <w:r w:rsidR="00C818B0" w:rsidRPr="00B92AB8">
        <w:rPr>
          <w:rFonts w:ascii="Helvetica" w:hAnsi="Helvetica" w:cs="Helvetica"/>
          <w:kern w:val="1"/>
          <w:sz w:val="22"/>
          <w:szCs w:val="22"/>
          <w:lang w:val="en-US"/>
        </w:rPr>
        <w:t xml:space="preserve"> </w:t>
      </w:r>
      <w:ins w:id="255" w:author="Heather Kharouba" w:date="2019-10-23T12:10:00Z">
        <w:r w:rsidR="009A3818" w:rsidRPr="009B68F2">
          <w:rPr>
            <w:rFonts w:ascii="Helvetica" w:hAnsi="Helvetica" w:cs="Helvetica"/>
            <w:kern w:val="1"/>
            <w:sz w:val="22"/>
            <w:szCs w:val="22"/>
            <w:highlight w:val="yellow"/>
            <w:lang w:val="en-US"/>
          </w:rPr>
          <w:t>For example,</w:t>
        </w:r>
      </w:ins>
      <w:ins w:id="256" w:author="Heather Kharouba" w:date="2019-10-23T12:40:00Z">
        <w:r w:rsidR="00F2250C">
          <w:rPr>
            <w:rFonts w:ascii="Helvetica" w:hAnsi="Helvetica" w:cs="Helvetica"/>
            <w:kern w:val="1"/>
            <w:sz w:val="22"/>
            <w:szCs w:val="22"/>
            <w:lang w:val="en-US"/>
          </w:rPr>
          <w:t xml:space="preserve"> </w:t>
        </w:r>
      </w:ins>
      <w:ins w:id="257" w:author="Heather Kharouba" w:date="2019-10-23T12:42:00Z">
        <w:r w:rsidR="009B68F2">
          <w:rPr>
            <w:rFonts w:ascii="Helvetica" w:hAnsi="Helvetica" w:cs="Helvetica"/>
            <w:kern w:val="1"/>
            <w:sz w:val="22"/>
            <w:szCs w:val="22"/>
            <w:lang w:val="en-US"/>
          </w:rPr>
          <w:t xml:space="preserve">a </w:t>
        </w:r>
      </w:ins>
      <w:ins w:id="258" w:author="Heather Kharouba" w:date="2019-10-29T23:13:00Z">
        <w:r w:rsidR="00F44B46">
          <w:rPr>
            <w:rFonts w:ascii="Helvetica" w:hAnsi="Helvetica" w:cs="Helvetica"/>
            <w:kern w:val="1"/>
            <w:sz w:val="22"/>
            <w:szCs w:val="22"/>
            <w:lang w:val="en-US"/>
          </w:rPr>
          <w:t>consumer</w:t>
        </w:r>
      </w:ins>
      <w:ins w:id="259" w:author="Heather Kharouba" w:date="2019-10-23T12:40:00Z">
        <w:r w:rsidR="00F2250C">
          <w:rPr>
            <w:rFonts w:ascii="Helvetica" w:hAnsi="Helvetica" w:cs="Helvetica"/>
            <w:kern w:val="1"/>
            <w:sz w:val="22"/>
            <w:szCs w:val="22"/>
            <w:lang w:val="en-US"/>
          </w:rPr>
          <w:t xml:space="preserve"> using a bet-hedging strategy may be less </w:t>
        </w:r>
        <w:proofErr w:type="gramStart"/>
        <w:r w:rsidR="00F2250C">
          <w:rPr>
            <w:rFonts w:ascii="Helvetica" w:hAnsi="Helvetica" w:cs="Helvetica"/>
            <w:kern w:val="1"/>
            <w:sz w:val="22"/>
            <w:szCs w:val="22"/>
            <w:lang w:val="en-US"/>
          </w:rPr>
          <w:t>well-timed</w:t>
        </w:r>
        <w:proofErr w:type="gramEnd"/>
        <w:r w:rsidR="00F2250C">
          <w:rPr>
            <w:rFonts w:ascii="Helvetica" w:hAnsi="Helvetica" w:cs="Helvetica"/>
            <w:kern w:val="1"/>
            <w:sz w:val="22"/>
            <w:szCs w:val="22"/>
            <w:lang w:val="en-US"/>
          </w:rPr>
          <w:t xml:space="preserve"> with its resource</w:t>
        </w:r>
      </w:ins>
      <w:ins w:id="260" w:author="Heather Kharouba" w:date="2019-10-25T14:02:00Z">
        <w:r w:rsidR="00CC43C0">
          <w:rPr>
            <w:rFonts w:ascii="Helvetica" w:hAnsi="Helvetica" w:cs="Helvetica"/>
            <w:kern w:val="1"/>
            <w:sz w:val="22"/>
            <w:szCs w:val="22"/>
            <w:lang w:val="en-US"/>
          </w:rPr>
          <w:t>, and thus face less of a mismatch,</w:t>
        </w:r>
      </w:ins>
      <w:ins w:id="261" w:author="Heather Kharouba" w:date="2019-10-23T12:40:00Z">
        <w:r w:rsidR="00F2250C">
          <w:rPr>
            <w:rFonts w:ascii="Helvetica" w:hAnsi="Helvetica" w:cs="Helvetica"/>
            <w:kern w:val="1"/>
            <w:sz w:val="22"/>
            <w:szCs w:val="22"/>
            <w:lang w:val="en-US"/>
          </w:rPr>
          <w:t xml:space="preserve"> than a </w:t>
        </w:r>
      </w:ins>
      <w:ins w:id="262" w:author="Heather Kharouba" w:date="2019-10-29T23:13:00Z">
        <w:r w:rsidR="00F44B46">
          <w:rPr>
            <w:rFonts w:ascii="Helvetica" w:hAnsi="Helvetica" w:cs="Helvetica"/>
            <w:kern w:val="1"/>
            <w:sz w:val="22"/>
            <w:szCs w:val="22"/>
            <w:lang w:val="en-US"/>
          </w:rPr>
          <w:t>consumer</w:t>
        </w:r>
      </w:ins>
      <w:ins w:id="263" w:author="Heather Kharouba" w:date="2019-10-23T12:40:00Z">
        <w:r w:rsidR="00F2250C">
          <w:rPr>
            <w:rFonts w:ascii="Helvetica" w:hAnsi="Helvetica" w:cs="Helvetica"/>
            <w:kern w:val="1"/>
            <w:sz w:val="22"/>
            <w:szCs w:val="22"/>
            <w:lang w:val="en-US"/>
          </w:rPr>
          <w:t xml:space="preserve"> not using a bet-hedging strategy</w:t>
        </w:r>
      </w:ins>
      <w:ins w:id="264" w:author="Heather Kharouba" w:date="2019-10-23T12:42:00Z">
        <w:r w:rsidR="00F2250C">
          <w:rPr>
            <w:rFonts w:ascii="Helvetica" w:hAnsi="Helvetica" w:cs="Helvetica"/>
            <w:kern w:val="1"/>
            <w:sz w:val="22"/>
            <w:szCs w:val="22"/>
            <w:lang w:val="en-US"/>
          </w:rPr>
          <w:t>.</w:t>
        </w:r>
      </w:ins>
      <w:ins w:id="265" w:author="Heather Kharouba" w:date="2019-10-23T12:10:00Z">
        <w:r w:rsidR="009A3818">
          <w:rPr>
            <w:rFonts w:ascii="Helvetica" w:hAnsi="Helvetica" w:cs="Helvetica"/>
            <w:kern w:val="1"/>
            <w:sz w:val="22"/>
            <w:szCs w:val="22"/>
            <w:lang w:val="en-US"/>
          </w:rPr>
          <w:t xml:space="preserve"> </w:t>
        </w:r>
      </w:ins>
      <w:commentRangeEnd w:id="254"/>
      <w:ins w:id="266" w:author="Heather Kharouba" w:date="2019-10-23T12:43:00Z">
        <w:r w:rsidR="009B68F2">
          <w:rPr>
            <w:rStyle w:val="CommentReference"/>
          </w:rPr>
          <w:commentReference w:id="254"/>
        </w:r>
      </w:ins>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 xml:space="preserve">which focuses on predator prey dynamics </w:t>
      </w:r>
      <w:r w:rsidR="002435D8" w:rsidRPr="00B92AB8">
        <w:rPr>
          <w:rFonts w:ascii="Helvetica" w:hAnsi="Helvetica" w:cs="Helvetica"/>
          <w:kern w:val="1"/>
          <w:sz w:val="22"/>
          <w:szCs w:val="22"/>
          <w:lang w:val="en-US"/>
        </w:rPr>
        <w:t>(Box 1)</w:t>
      </w:r>
      <w:r w:rsidR="00B80EB9" w:rsidRPr="00B92AB8">
        <w:rPr>
          <w:rFonts w:ascii="Helvetica" w:hAnsi="Helvetica" w:cs="Helvetica"/>
          <w:kern w:val="1"/>
          <w:sz w:val="22"/>
          <w:szCs w:val="22"/>
          <w:lang w:val="en-US"/>
        </w:rPr>
        <w:t xml:space="preserve">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1861806F"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Identifying the ultimate mechanism</w:t>
      </w:r>
      <w:ins w:id="267" w:author="Heather Kharouba" w:date="2019-10-30T11:56:00Z">
        <w:r w:rsidR="00867BEC">
          <w:rPr>
            <w:rFonts w:ascii="Helvetica" w:hAnsi="Helvetica" w:cs="Helvetica"/>
            <w:sz w:val="22"/>
            <w:szCs w:val="22"/>
            <w:lang w:val="en-US"/>
          </w:rPr>
          <w:t>(s)</w:t>
        </w:r>
      </w:ins>
      <w:del w:id="268" w:author="Heather Kharouba" w:date="2019-10-30T08:57:00Z">
        <w:r w:rsidR="005B7256" w:rsidRPr="00841E1D" w:rsidDel="00691B49">
          <w:rPr>
            <w:rFonts w:ascii="Helvetica" w:hAnsi="Helvetica" w:cs="Helvetica"/>
            <w:sz w:val="22"/>
            <w:szCs w:val="22"/>
            <w:lang w:val="en-US"/>
          </w:rPr>
          <w:delText xml:space="preserve">s </w:delText>
        </w:r>
        <w:r w:rsidR="00DF30FF" w:rsidRPr="00841E1D" w:rsidDel="00691B49">
          <w:rPr>
            <w:rFonts w:ascii="Helvetica" w:hAnsi="Helvetica" w:cs="Helvetica"/>
            <w:kern w:val="1"/>
            <w:sz w:val="22"/>
            <w:szCs w:val="22"/>
            <w:lang w:val="en-US"/>
          </w:rPr>
          <w:delText>(e.g., a specific life history trade-off)</w:delText>
        </w:r>
      </w:del>
      <w:r w:rsidR="00DF30FF" w:rsidRPr="00841E1D">
        <w:rPr>
          <w:rFonts w:ascii="Helvetica" w:hAnsi="Helvetica" w:cs="Helvetica"/>
          <w:kern w:val="1"/>
          <w:sz w:val="22"/>
          <w:szCs w:val="22"/>
          <w:lang w:val="en-US"/>
        </w:rPr>
        <w:t xml:space="preserve">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 xml:space="preserve">hypothesis are met </w:t>
      </w:r>
      <w:r w:rsidR="00890BA6" w:rsidRPr="00841E1D">
        <w:rPr>
          <w:rFonts w:ascii="Helvetica" w:hAnsi="Helvetica" w:cs="Helvetica"/>
          <w:sz w:val="22"/>
          <w:szCs w:val="22"/>
          <w:lang w:val="en-US"/>
        </w:rPr>
        <w:t>(</w:t>
      </w:r>
      <w:r w:rsidR="00890BA6" w:rsidRPr="00C23C15">
        <w:rPr>
          <w:rFonts w:ascii="Helvetica" w:hAnsi="Helvetica" w:cs="Helvetica"/>
          <w:sz w:val="22"/>
          <w:szCs w:val="22"/>
          <w:lang w:val="en-US"/>
        </w:rPr>
        <w:t>Figure 2</w:t>
      </w:r>
      <w:r w:rsidR="004A04ED" w:rsidRPr="00C23C15">
        <w:rPr>
          <w:rFonts w:ascii="Helvetica" w:hAnsi="Helvetica" w:cs="Helvetica"/>
          <w:sz w:val="22"/>
          <w:szCs w:val="22"/>
          <w:lang w:val="en-US"/>
        </w:rPr>
        <w:t xml:space="preserve">; </w:t>
      </w:r>
      <w:r w:rsidR="00A00A5A" w:rsidRPr="00C23C15">
        <w:rPr>
          <w:rFonts w:ascii="Helvetica" w:hAnsi="Helvetica" w:cs="Helvetica"/>
          <w:sz w:val="22"/>
          <w:szCs w:val="22"/>
          <w:lang w:val="en-US"/>
        </w:rPr>
        <w:t>Johansson</w:t>
      </w:r>
      <w:r w:rsidR="004A04ED" w:rsidRPr="00C23C15">
        <w:rPr>
          <w:rFonts w:ascii="Helvetica" w:hAnsi="Helvetica" w:cs="Helvetica"/>
          <w:sz w:val="22"/>
          <w:szCs w:val="22"/>
          <w:lang w:val="en-US"/>
        </w:rPr>
        <w:t xml:space="preserve"> et al. 2015</w:t>
      </w:r>
      <w:r w:rsidR="00890BA6" w:rsidRPr="00C23C15">
        <w:rPr>
          <w:rFonts w:ascii="Helvetica" w:hAnsi="Helvetica" w:cs="Helvetica"/>
          <w:sz w:val="22"/>
          <w:szCs w:val="22"/>
          <w:lang w:val="en-US"/>
        </w:rPr>
        <w:t>). F</w:t>
      </w:r>
      <w:r w:rsidR="00890BA6" w:rsidRPr="00841E1D">
        <w:rPr>
          <w:rFonts w:ascii="Helvetica" w:hAnsi="Helvetica" w:cs="Helvetica"/>
          <w:sz w:val="22"/>
          <w:szCs w:val="22"/>
          <w:lang w:val="en-US"/>
        </w:rPr>
        <w:t>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7C041B">
        <w:rPr>
          <w:rFonts w:ascii="Helvetica" w:hAnsi="Helvetica" w:cs="Helvetica"/>
          <w:sz w:val="22"/>
          <w:szCs w:val="22"/>
          <w:lang w:val="en-US"/>
        </w:rPr>
        <w:t>met</w:t>
      </w:r>
      <w:r w:rsidR="00D22030" w:rsidRPr="007C041B">
        <w:rPr>
          <w:rFonts w:ascii="Helvetica" w:hAnsi="Helvetica" w:cs="Helvetica"/>
          <w:sz w:val="22"/>
          <w:szCs w:val="22"/>
          <w:lang w:val="en-US"/>
        </w:rPr>
        <w:t xml:space="preserve"> (</w:t>
      </w:r>
      <w:r w:rsidR="00DE3A60" w:rsidRPr="007C041B">
        <w:rPr>
          <w:rFonts w:ascii="Helvetica" w:hAnsi="Helvetica" w:cs="Helvetica"/>
          <w:sz w:val="22"/>
          <w:szCs w:val="22"/>
          <w:lang w:val="en-US"/>
        </w:rPr>
        <w:t xml:space="preserve">Durant et al. 2013; </w:t>
      </w:r>
      <w:r w:rsidR="00D22030" w:rsidRPr="007C041B">
        <w:rPr>
          <w:rFonts w:ascii="Helvetica" w:hAnsi="Helvetica" w:cs="Helvetica"/>
          <w:sz w:val="22"/>
          <w:szCs w:val="22"/>
          <w:lang w:val="en-US"/>
        </w:rPr>
        <w:t>Johansson et al. 2015</w:t>
      </w:r>
      <w:r w:rsidR="00DE3A60" w:rsidRPr="007C041B">
        <w:rPr>
          <w:rFonts w:ascii="Helvetica" w:hAnsi="Helvetica" w:cs="Helvetica"/>
          <w:sz w:val="22"/>
          <w:szCs w:val="22"/>
          <w:lang w:val="en-US"/>
        </w:rPr>
        <w:t>)</w:t>
      </w:r>
      <w:r w:rsidR="00890BA6" w:rsidRPr="007C041B">
        <w:rPr>
          <w:rFonts w:ascii="Helvetica" w:hAnsi="Helvetica" w:cs="Helvetica"/>
          <w:sz w:val="22"/>
          <w:szCs w:val="22"/>
          <w:lang w:val="en-US"/>
        </w:rPr>
        <w:t>.</w:t>
      </w:r>
      <w:r w:rsidRPr="007C041B">
        <w:rPr>
          <w:rFonts w:ascii="Helvetica" w:hAnsi="Helvetica" w:cs="Helvetica"/>
          <w:sz w:val="22"/>
          <w:szCs w:val="22"/>
          <w:lang w:val="en-US"/>
        </w:rPr>
        <w:t xml:space="preserve"> </w:t>
      </w:r>
      <w:r w:rsidRPr="007C041B">
        <w:rPr>
          <w:rFonts w:ascii="Helvetica" w:hAnsi="Helvetica" w:cs="Helvetica"/>
          <w:kern w:val="1"/>
          <w:sz w:val="22"/>
          <w:szCs w:val="22"/>
          <w:lang w:val="en-US"/>
        </w:rPr>
        <w:t>Even</w:t>
      </w:r>
      <w:r w:rsidRPr="00841E1D">
        <w:rPr>
          <w:rFonts w:ascii="Helvetica" w:hAnsi="Helvetica" w:cs="Helvetica"/>
          <w:kern w:val="1"/>
          <w:sz w:val="22"/>
          <w:szCs w:val="22"/>
          <w:lang w:val="en-US"/>
        </w:rPr>
        <w:t xml:space="preserve">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the assumptions of the Cushing hypothesis have been met</w:t>
      </w:r>
      <w:ins w:id="269" w:author="Heather Kharouba" w:date="2019-10-23T13:00:00Z">
        <w:r w:rsidR="00B154F8">
          <w:rPr>
            <w:rFonts w:ascii="Helvetica" w:hAnsi="Helvetica" w:cs="Helvetica"/>
            <w:kern w:val="1"/>
            <w:sz w:val="22"/>
            <w:szCs w:val="22"/>
            <w:lang w:val="en-US"/>
          </w:rPr>
          <w:t xml:space="preserve"> (</w:t>
        </w:r>
        <w:r w:rsidR="00B154F8" w:rsidRPr="00B154F8">
          <w:rPr>
            <w:rFonts w:ascii="Helvetica" w:hAnsi="Helvetica" w:cs="Helvetica"/>
            <w:kern w:val="1"/>
            <w:sz w:val="22"/>
            <w:szCs w:val="22"/>
            <w:lang w:val="en-US"/>
          </w:rPr>
          <w:t xml:space="preserve">i.e., </w:t>
        </w:r>
      </w:ins>
      <w:ins w:id="270" w:author="Heather Kharouba" w:date="2019-10-23T13:01:00Z">
        <w:r w:rsidR="00B154F8">
          <w:rPr>
            <w:rFonts w:ascii="Helvetica" w:hAnsi="Helvetica" w:cs="Times New Roman"/>
            <w:sz w:val="22"/>
            <w:szCs w:val="22"/>
            <w:lang w:val="en-US"/>
          </w:rPr>
          <w:t>resource</w:t>
        </w:r>
      </w:ins>
      <w:ins w:id="271" w:author="Heather Kharouba" w:date="2019-10-23T13:00:00Z">
        <w:r w:rsidR="00B154F8" w:rsidRPr="00B154F8">
          <w:rPr>
            <w:rFonts w:ascii="Helvetica" w:hAnsi="Helvetica" w:cs="Times New Roman"/>
            <w:sz w:val="22"/>
            <w:szCs w:val="22"/>
            <w:lang w:val="en-US"/>
          </w:rPr>
          <w:t xml:space="preserve"> </w:t>
        </w:r>
      </w:ins>
      <w:ins w:id="272" w:author="Heather Kharouba" w:date="2019-10-23T13:01:00Z">
        <w:r w:rsidR="00B154F8">
          <w:rPr>
            <w:rFonts w:ascii="Helvetica" w:hAnsi="Helvetica" w:cs="Times New Roman"/>
            <w:sz w:val="22"/>
            <w:szCs w:val="22"/>
            <w:lang w:val="en-US"/>
          </w:rPr>
          <w:t xml:space="preserve">fitness </w:t>
        </w:r>
      </w:ins>
      <w:ins w:id="273" w:author="Heather Kharouba" w:date="2019-10-23T13:00:00Z">
        <w:r w:rsidR="00B154F8" w:rsidRPr="00B154F8">
          <w:rPr>
            <w:rFonts w:ascii="Helvetica" w:hAnsi="Helvetica" w:cs="Times New Roman"/>
            <w:sz w:val="22"/>
            <w:szCs w:val="22"/>
            <w:lang w:val="en-US"/>
          </w:rPr>
          <w:t xml:space="preserve">is the major controller </w:t>
        </w:r>
      </w:ins>
      <w:ins w:id="274" w:author="Heather Kharouba" w:date="2019-10-23T13:01:00Z">
        <w:r w:rsidR="00B154F8">
          <w:rPr>
            <w:rFonts w:ascii="Helvetica" w:hAnsi="Helvetica" w:cs="Times New Roman"/>
            <w:sz w:val="22"/>
            <w:szCs w:val="22"/>
            <w:lang w:val="en-US"/>
          </w:rPr>
          <w:t>of consumer</w:t>
        </w:r>
      </w:ins>
      <w:ins w:id="275" w:author="Heather Kharouba" w:date="2019-10-23T13:00:00Z">
        <w:r w:rsidR="00B154F8" w:rsidRPr="00B154F8">
          <w:rPr>
            <w:rFonts w:ascii="Helvetica" w:hAnsi="Helvetica" w:cs="Times New Roman"/>
            <w:sz w:val="22"/>
            <w:szCs w:val="22"/>
            <w:lang w:val="en-US"/>
          </w:rPr>
          <w:t xml:space="preserve"> fitness</w:t>
        </w:r>
        <w:r w:rsidR="00B154F8">
          <w:rPr>
            <w:rFonts w:ascii="Helvetica" w:hAnsi="Helvetica" w:cs="Times New Roman"/>
            <w:sz w:val="22"/>
            <w:szCs w:val="22"/>
            <w:lang w:val="en-US"/>
          </w:rPr>
          <w:t xml:space="preserve"> and both species show seasonality</w:t>
        </w:r>
        <w:r w:rsidR="00B154F8" w:rsidRPr="00B154F8">
          <w:rPr>
            <w:rFonts w:ascii="Helvetica" w:hAnsi="Helvetica" w:cs="Times New Roman"/>
            <w:sz w:val="22"/>
            <w:szCs w:val="22"/>
            <w:lang w:val="en-US"/>
          </w:rPr>
          <w:t>)</w:t>
        </w:r>
      </w:ins>
      <w:r w:rsidRPr="00841E1D">
        <w:rPr>
          <w:rFonts w:ascii="Helvetica" w:hAnsi="Helvetica" w:cs="Helvetica"/>
          <w:kern w:val="1"/>
          <w:sz w:val="22"/>
          <w:szCs w:val="22"/>
          <w:lang w:val="en-US"/>
        </w:rPr>
        <w:t xml:space="preserve">,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Figure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w:t>
      </w:r>
      <w:del w:id="276" w:author="Heather Kharouba" w:date="2019-10-23T13:04:00Z">
        <w:r w:rsidR="000505EF" w:rsidRPr="00726E8C" w:rsidDel="00471D5F">
          <w:rPr>
            <w:rFonts w:ascii="Helvetica" w:hAnsi="Helvetica" w:cs="Helvetica"/>
            <w:kern w:val="1"/>
            <w:sz w:val="22"/>
            <w:szCs w:val="22"/>
            <w:lang w:val="en-US"/>
          </w:rPr>
          <w:delText>diversity of theory</w:delText>
        </w:r>
      </w:del>
      <w:ins w:id="277" w:author="Heather Kharouba" w:date="2019-10-23T13:04:00Z">
        <w:r w:rsidR="00471D5F">
          <w:rPr>
            <w:rFonts w:ascii="Helvetica" w:hAnsi="Helvetica" w:cs="Helvetica"/>
            <w:kern w:val="1"/>
            <w:sz w:val="22"/>
            <w:szCs w:val="22"/>
            <w:lang w:val="en-US"/>
          </w:rPr>
          <w:t>number of mechanisms</w:t>
        </w:r>
      </w:ins>
      <w:r w:rsidR="000505EF" w:rsidRPr="00726E8C">
        <w:rPr>
          <w:rFonts w:ascii="Helvetica" w:hAnsi="Helvetica" w:cs="Helvetica"/>
          <w:kern w:val="1"/>
          <w:sz w:val="22"/>
          <w:szCs w:val="22"/>
          <w:lang w:val="en-US"/>
        </w:rPr>
        <w:t xml:space="preserve"> related to the Cushing hypothesis and therefore </w:t>
      </w:r>
      <w:r w:rsidR="00B1309C" w:rsidRPr="00726E8C">
        <w:rPr>
          <w:rFonts w:ascii="Helvetica" w:hAnsi="Helvetica" w:cs="Helvetica"/>
          <w:kern w:val="1"/>
          <w:sz w:val="22"/>
          <w:szCs w:val="22"/>
          <w:lang w:val="en-US"/>
        </w:rPr>
        <w:t>potential diversity in the</w:t>
      </w:r>
      <w:r w:rsidR="000505EF" w:rsidRPr="00726E8C">
        <w:rPr>
          <w:rFonts w:ascii="Helvetica" w:hAnsi="Helvetica" w:cs="Helvetica"/>
          <w:kern w:val="1"/>
          <w:sz w:val="22"/>
          <w:szCs w:val="22"/>
          <w:lang w:val="en-US"/>
        </w:rPr>
        <w:t xml:space="preserve"> outcomes in consumer performance </w:t>
      </w:r>
      <w:r w:rsidR="005748AA" w:rsidRPr="00726E8C">
        <w:rPr>
          <w:rFonts w:ascii="Helvetica" w:hAnsi="Helvetica" w:cs="Helvetica"/>
          <w:kern w:val="1"/>
          <w:sz w:val="22"/>
          <w:szCs w:val="22"/>
          <w:lang w:val="en-US"/>
        </w:rPr>
        <w:t>(e.g., magnitude, direction)</w:t>
      </w:r>
      <w:r w:rsidR="00B1309C" w:rsidRPr="00726E8C">
        <w:rPr>
          <w:rFonts w:ascii="Helvetica" w:hAnsi="Helvetica" w:cs="Helvetica"/>
          <w:kern w:val="1"/>
          <w:sz w:val="22"/>
          <w:szCs w:val="22"/>
          <w:lang w:val="en-US"/>
        </w:rPr>
        <w:t xml:space="preserve"> </w:t>
      </w:r>
      <w:r w:rsidR="000505EF" w:rsidRPr="00726E8C">
        <w:rPr>
          <w:rFonts w:ascii="Helvetica" w:hAnsi="Helvetica" w:cs="Helvetica"/>
          <w:kern w:val="1"/>
          <w:sz w:val="22"/>
          <w:szCs w:val="22"/>
          <w:lang w:val="en-US"/>
        </w:rPr>
        <w:t xml:space="preserve">due to </w:t>
      </w:r>
      <w:del w:id="278" w:author="Heather Kharouba" w:date="2019-11-05T10:32:00Z">
        <w:r w:rsidR="000505EF" w:rsidRPr="00726E8C" w:rsidDel="00BA2AFF">
          <w:rPr>
            <w:rFonts w:ascii="Helvetica" w:hAnsi="Helvetica" w:cs="Helvetica"/>
            <w:kern w:val="1"/>
            <w:sz w:val="22"/>
            <w:szCs w:val="22"/>
            <w:lang w:val="en-US"/>
          </w:rPr>
          <w:delText xml:space="preserve">phenological </w:delText>
        </w:r>
      </w:del>
      <w:r w:rsidR="000505EF" w:rsidRPr="00726E8C">
        <w:rPr>
          <w:rFonts w:ascii="Helvetica" w:hAnsi="Helvetica" w:cs="Helvetica"/>
          <w:kern w:val="1"/>
          <w:sz w:val="22"/>
          <w:szCs w:val="22"/>
          <w:lang w:val="en-US"/>
        </w:rPr>
        <w:t>shifts in synchrony</w:t>
      </w:r>
      <w:r w:rsidR="000505EF" w:rsidRPr="00841E1D">
        <w:rPr>
          <w:rFonts w:ascii="Helvetica" w:hAnsi="Helvetica" w:cs="Helvetica"/>
          <w:kern w:val="1"/>
          <w:sz w:val="22"/>
          <w:szCs w:val="22"/>
          <w:lang w:val="en-US"/>
        </w:rPr>
        <w:t xml:space="preserve">,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w:t>
      </w:r>
      <w:r w:rsidR="00B1309C" w:rsidRPr="00841E1D">
        <w:rPr>
          <w:rFonts w:ascii="Helvetica" w:hAnsi="Helvetica" w:cs="Helvetica"/>
          <w:kern w:val="1"/>
          <w:sz w:val="22"/>
          <w:szCs w:val="22"/>
          <w:lang w:val="en-US"/>
        </w:rPr>
        <w:t xml:space="preserve">is </w:t>
      </w:r>
      <w:r w:rsidR="000505EF" w:rsidRPr="00841E1D">
        <w:rPr>
          <w:rFonts w:ascii="Helvetica" w:hAnsi="Helvetica" w:cs="Helvetica"/>
          <w:kern w:val="1"/>
          <w:sz w:val="22"/>
          <w:szCs w:val="22"/>
          <w:lang w:val="en-US"/>
        </w:rPr>
        <w:t>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7F84FF70"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what forces they hypothesize control the peak in the food resource (a critical component of the Cushing curve</w:t>
      </w:r>
      <w:r w:rsidR="00FA14AB" w:rsidRPr="002D2EC9">
        <w:rPr>
          <w:rFonts w:ascii="Helvetica" w:hAnsi="Helvetica" w:cs="Helvetica"/>
          <w:kern w:val="1"/>
          <w:sz w:val="22"/>
          <w:szCs w:val="22"/>
          <w:lang w:val="en-US"/>
        </w:rPr>
        <w:t xml:space="preserve"> and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see F</w:t>
      </w:r>
      <w:r w:rsidR="00033B9C" w:rsidRPr="002D2EC9">
        <w:rPr>
          <w:rFonts w:ascii="Helvetica" w:hAnsi="Helvetica" w:cs="Helvetica"/>
          <w:kern w:val="1"/>
          <w:sz w:val="22"/>
          <w:szCs w:val="22"/>
          <w:lang w:val="en-US"/>
        </w:rPr>
        <w:t>ig</w:t>
      </w:r>
      <w:r w:rsidR="00B43309" w:rsidRPr="002D2EC9">
        <w:rPr>
          <w:rFonts w:ascii="Helvetica" w:hAnsi="Helvetica" w:cs="Helvetica"/>
          <w:kern w:val="1"/>
          <w:sz w:val="22"/>
          <w:szCs w:val="22"/>
          <w:lang w:val="en-US"/>
        </w:rPr>
        <w:t>ure</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F0738C" w:rsidRPr="002D2EC9">
        <w:rPr>
          <w:rFonts w:ascii="Helvetica" w:hAnsi="Helvetica" w:cs="Helvetica"/>
          <w:kern w:val="1"/>
          <w:sz w:val="22"/>
          <w:szCs w:val="22"/>
          <w:lang w:val="en-US"/>
        </w:rPr>
        <w:t xml:space="preserve"> (</w:t>
      </w:r>
      <w:proofErr w:type="spellStart"/>
      <w:r w:rsidR="00F0738C" w:rsidRPr="002D2EC9">
        <w:rPr>
          <w:rFonts w:ascii="Helvetica" w:hAnsi="Helvetica" w:cs="Helvetica"/>
          <w:kern w:val="1"/>
          <w:sz w:val="22"/>
          <w:szCs w:val="22"/>
          <w:lang w:val="en-US"/>
        </w:rPr>
        <w:t>Shurin</w:t>
      </w:r>
      <w:proofErr w:type="spellEnd"/>
      <w:r w:rsidR="00F0738C" w:rsidRPr="002D2EC9">
        <w:rPr>
          <w:rFonts w:ascii="Helvetica" w:hAnsi="Helvetica" w:cs="Helvetica"/>
          <w:kern w:val="1"/>
          <w:sz w:val="22"/>
          <w:szCs w:val="22"/>
          <w:lang w:val="en-US"/>
        </w:rPr>
        <w:t xml:space="preserve"> et al. 2005</w:t>
      </w:r>
      <w:r w:rsidR="00BC384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 (</w:t>
      </w:r>
      <w:r w:rsidR="003738D7" w:rsidRPr="002D2EC9">
        <w:rPr>
          <w:rFonts w:ascii="Helvetica" w:hAnsi="Helvetica" w:cs="Helvetica"/>
          <w:kern w:val="1"/>
          <w:sz w:val="22"/>
          <w:szCs w:val="22"/>
          <w:lang w:val="en-US"/>
        </w:rPr>
        <w:t xml:space="preserve">Carpenter and </w:t>
      </w:r>
      <w:proofErr w:type="spellStart"/>
      <w:r w:rsidR="003738D7" w:rsidRPr="002D2EC9">
        <w:rPr>
          <w:rFonts w:ascii="Helvetica" w:hAnsi="Helvetica" w:cs="Helvetica"/>
          <w:kern w:val="1"/>
          <w:sz w:val="22"/>
          <w:szCs w:val="22"/>
          <w:lang w:val="en-US"/>
        </w:rPr>
        <w:t>Kitchell</w:t>
      </w:r>
      <w:proofErr w:type="spellEnd"/>
      <w:r w:rsidR="003738D7" w:rsidRPr="002D2EC9">
        <w:rPr>
          <w:rFonts w:ascii="Helvetica" w:hAnsi="Helvetica" w:cs="Helvetica"/>
          <w:kern w:val="1"/>
          <w:sz w:val="22"/>
          <w:szCs w:val="22"/>
          <w:lang w:val="en-US"/>
        </w:rPr>
        <w:t xml:space="preserve"> 1996; </w:t>
      </w:r>
      <w:proofErr w:type="spellStart"/>
      <w:r w:rsidR="00FE2A16" w:rsidRPr="002D2EC9">
        <w:rPr>
          <w:rFonts w:ascii="Helvetica" w:hAnsi="Helvetica" w:cs="Helvetica"/>
          <w:kern w:val="1"/>
          <w:sz w:val="22"/>
          <w:szCs w:val="22"/>
          <w:lang w:val="en-US"/>
        </w:rPr>
        <w:t>Shurin</w:t>
      </w:r>
      <w:proofErr w:type="spellEnd"/>
      <w:r w:rsidR="00FE2A16" w:rsidRPr="002D2EC9">
        <w:rPr>
          <w:rFonts w:ascii="Helvetica" w:hAnsi="Helvetica" w:cs="Helvetica"/>
          <w:kern w:val="1"/>
          <w:sz w:val="22"/>
          <w:szCs w:val="22"/>
          <w:lang w:val="en-US"/>
        </w:rPr>
        <w:t xml:space="preserve"> and </w:t>
      </w:r>
      <w:proofErr w:type="spellStart"/>
      <w:r w:rsidR="00FE2A16" w:rsidRPr="002D2EC9">
        <w:rPr>
          <w:rFonts w:ascii="Helvetica" w:hAnsi="Helvetica" w:cs="Helvetica"/>
          <w:kern w:val="1"/>
          <w:sz w:val="22"/>
          <w:szCs w:val="22"/>
          <w:lang w:val="en-US"/>
        </w:rPr>
        <w:t>Seabloom</w:t>
      </w:r>
      <w:proofErr w:type="spellEnd"/>
      <w:r w:rsidR="00FE2A16" w:rsidRPr="002D2EC9">
        <w:rPr>
          <w:rFonts w:ascii="Helvetica" w:hAnsi="Helvetica" w:cs="Helvetica"/>
          <w:kern w:val="1"/>
          <w:sz w:val="22"/>
          <w:szCs w:val="22"/>
          <w:lang w:val="en-US"/>
        </w:rPr>
        <w:t xml:space="preserve"> 2005; Borer et al. 2006</w:t>
      </w:r>
      <w:r w:rsidR="003C4A76" w:rsidRPr="002D2EC9">
        <w:rPr>
          <w:rFonts w:ascii="Helvetica" w:hAnsi="Helvetica" w:cs="Helvetica"/>
          <w:kern w:val="1"/>
          <w:sz w:val="22"/>
          <w:szCs w:val="22"/>
          <w:lang w:val="en-US"/>
        </w:rPr>
        <w:t xml:space="preserve">). </w:t>
      </w:r>
      <w:r w:rsidR="005B2ABE" w:rsidRPr="002D2EC9">
        <w:rPr>
          <w:rFonts w:ascii="Helvetica" w:hAnsi="Helvetica" w:cs="Helvetica"/>
          <w:kern w:val="1"/>
          <w:sz w:val="22"/>
          <w:szCs w:val="22"/>
          <w:lang w:val="en-US"/>
        </w:rPr>
        <w:t xml:space="preserve">If the resource peak is controlled by release from a predator rather than abiotic factors, then the first assumption of the hypothesis is unlikely to be met and the subsequent predictions from the Cushing hypothesis are unlikely to hold. </w:t>
      </w:r>
      <w:r w:rsidR="003C4A76" w:rsidRPr="002D2EC9">
        <w:rPr>
          <w:rFonts w:ascii="Helvetica" w:hAnsi="Helvetica" w:cs="Helvetica"/>
          <w:kern w:val="1"/>
          <w:sz w:val="22"/>
          <w:szCs w:val="22"/>
          <w:lang w:val="en-US"/>
        </w:rPr>
        <w:t>This is a very different hypothesis from others that suggest seasonality in the environment produces the resource peak (</w:t>
      </w:r>
      <w:r w:rsidR="00AA3B62" w:rsidRPr="002D2EC9">
        <w:rPr>
          <w:rFonts w:ascii="Helvetica" w:hAnsi="Helvetica" w:cs="Helvetica"/>
          <w:kern w:val="1"/>
          <w:sz w:val="22"/>
          <w:szCs w:val="22"/>
          <w:lang w:val="en-US"/>
        </w:rPr>
        <w:t>Hampton et al. 2006</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3C4A76" w:rsidRPr="002D2EC9">
        <w:rPr>
          <w:rFonts w:ascii="Helvetica" w:hAnsi="Helvetica" w:cs="Helvetica"/>
          <w:sz w:val="22"/>
          <w:szCs w:val="22"/>
          <w:lang w:val="en-US"/>
        </w:rPr>
        <w:t xml:space="preserve"> poorly understood (e.g. Boggs and Inouye</w:t>
      </w:r>
      <w:r w:rsidR="00074E66" w:rsidRPr="002D2EC9">
        <w:rPr>
          <w:rFonts w:ascii="Helvetica" w:hAnsi="Helvetica" w:cs="Helvetica"/>
          <w:sz w:val="22"/>
          <w:szCs w:val="22"/>
          <w:lang w:val="en-US"/>
        </w:rPr>
        <w:t xml:space="preserve"> 2012</w:t>
      </w:r>
      <w:r w:rsidR="003C4A76" w:rsidRPr="002D2EC9">
        <w:rPr>
          <w:rFonts w:ascii="Helvetica" w:hAnsi="Helvetica" w:cs="Helvetica"/>
          <w:sz w:val="22"/>
          <w:szCs w:val="22"/>
          <w:lang w:val="en-US"/>
        </w:rPr>
        <w:t>)</w:t>
      </w:r>
      <w:r w:rsidR="00685E1F" w:rsidRPr="002D2EC9">
        <w:rPr>
          <w:rFonts w:ascii="Helvetica" w:hAnsi="Helvetica" w:cs="Helvetica"/>
          <w:sz w:val="22"/>
          <w:szCs w:val="22"/>
          <w:lang w:val="en-US"/>
        </w:rPr>
        <w:t xml:space="preserve"> and these two hypotheses can </w:t>
      </w:r>
      <w:del w:id="279" w:author="Heather Kharouba" w:date="2019-10-23T13:08:00Z">
        <w:r w:rsidR="00685E1F" w:rsidRPr="002D2EC9" w:rsidDel="00E73D19">
          <w:rPr>
            <w:rFonts w:ascii="Helvetica" w:hAnsi="Helvetica" w:cs="Helvetica"/>
            <w:sz w:val="22"/>
            <w:szCs w:val="22"/>
            <w:lang w:val="en-US"/>
          </w:rPr>
          <w:delText>result in different types of effects on population dynamics</w:delText>
        </w:r>
      </w:del>
      <w:ins w:id="280" w:author="Heather Kharouba" w:date="2019-10-23T13:08:00Z">
        <w:r w:rsidR="00E73D19">
          <w:rPr>
            <w:rFonts w:ascii="Helvetica" w:hAnsi="Helvetica" w:cs="Helvetica"/>
            <w:sz w:val="22"/>
            <w:szCs w:val="22"/>
            <w:lang w:val="en-US"/>
          </w:rPr>
          <w:t>affect whether the first assumption of the</w:t>
        </w:r>
      </w:ins>
      <w:ins w:id="281" w:author="Heather Kharouba" w:date="2019-10-29T16:29:00Z">
        <w:r w:rsidR="001C3384">
          <w:rPr>
            <w:rFonts w:ascii="Helvetica" w:hAnsi="Helvetica" w:cs="Helvetica"/>
            <w:sz w:val="22"/>
            <w:szCs w:val="22"/>
            <w:lang w:val="en-US"/>
          </w:rPr>
          <w:t xml:space="preserve"> Cushing</w:t>
        </w:r>
      </w:ins>
      <w:ins w:id="282" w:author="Heather Kharouba" w:date="2019-10-23T13:08:00Z">
        <w:r w:rsidR="00E73D19">
          <w:rPr>
            <w:rFonts w:ascii="Helvetica" w:hAnsi="Helvetica" w:cs="Helvetica"/>
            <w:sz w:val="22"/>
            <w:szCs w:val="22"/>
            <w:lang w:val="en-US"/>
          </w:rPr>
          <w:t xml:space="preserve"> hypothesis is met</w:t>
        </w:r>
      </w:ins>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3EA3A92" w14:textId="4B907041" w:rsidR="00954081" w:rsidRPr="006C4E10"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6C4E10">
        <w:rPr>
          <w:rFonts w:ascii="Helvetica" w:hAnsi="Helvetica" w:cs="Helvetica"/>
          <w:i/>
          <w:sz w:val="22"/>
          <w:szCs w:val="22"/>
          <w:lang w:val="en-US"/>
        </w:rPr>
        <w:t>a) Data requirements</w:t>
      </w:r>
    </w:p>
    <w:p w14:paraId="5BA78A18" w14:textId="20186A83" w:rsidR="00ED1C32" w:rsidRPr="002D2EC9" w:rsidDel="00843E6C"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del w:id="283" w:author="Heather Kharouba" w:date="2019-10-30T12:02:00Z"/>
          <w:rFonts w:ascii="Helvetica" w:hAnsi="Helvetica" w:cs="Helvetica"/>
          <w:kern w:val="1"/>
          <w:sz w:val="22"/>
          <w:szCs w:val="22"/>
          <w:lang w:val="en-US"/>
        </w:rPr>
      </w:pPr>
      <w:r w:rsidRPr="002D2EC9">
        <w:rPr>
          <w:rFonts w:ascii="Helvetica" w:hAnsi="Helvetica" w:cs="Helvetica"/>
          <w:sz w:val="22"/>
          <w:szCs w:val="22"/>
          <w:lang w:val="en-US"/>
        </w:rPr>
        <w:tab/>
      </w:r>
      <w:commentRangeStart w:id="284"/>
      <w:r w:rsidR="003C4A76" w:rsidRPr="002D2EC9">
        <w:rPr>
          <w:rFonts w:ascii="Helvetica" w:hAnsi="Helvetica" w:cs="Helvetica"/>
          <w:kern w:val="1"/>
          <w:sz w:val="22"/>
          <w:szCs w:val="22"/>
          <w:lang w:val="en-US"/>
        </w:rPr>
        <w:t xml:space="preserve">The diversity of ecological theory </w:t>
      </w:r>
      <w:commentRangeEnd w:id="284"/>
      <w:r w:rsidR="00843E6C">
        <w:rPr>
          <w:rStyle w:val="CommentReference"/>
        </w:rPr>
        <w:commentReference w:id="284"/>
      </w:r>
      <w:r w:rsidR="003C4A76" w:rsidRPr="002D2EC9">
        <w:rPr>
          <w:rFonts w:ascii="Helvetica" w:hAnsi="Helvetica" w:cs="Helvetica"/>
          <w:kern w:val="1"/>
          <w:sz w:val="22"/>
          <w:szCs w:val="22"/>
          <w:lang w:val="en-US"/>
        </w:rPr>
        <w:t>that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 means that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w:t>
      </w:r>
      <w:del w:id="285" w:author="Heather Kharouba" w:date="2019-10-30T12:02:00Z">
        <w:r w:rsidR="003C4A76" w:rsidRPr="002D2EC9" w:rsidDel="00843E6C">
          <w:rPr>
            <w:rFonts w:ascii="Helvetica" w:hAnsi="Helvetica" w:cs="Helvetica"/>
            <w:kern w:val="1"/>
            <w:sz w:val="22"/>
            <w:szCs w:val="22"/>
            <w:lang w:val="en-US"/>
          </w:rPr>
          <w:delText xml:space="preserve">Researchers studying the </w:delText>
        </w:r>
        <w:r w:rsidR="00C82ACB" w:rsidRPr="002D2EC9" w:rsidDel="00843E6C">
          <w:rPr>
            <w:rFonts w:ascii="Helvetica" w:hAnsi="Helvetica" w:cs="Helvetica"/>
            <w:kern w:val="1"/>
            <w:sz w:val="22"/>
            <w:szCs w:val="22"/>
            <w:lang w:val="en-US"/>
          </w:rPr>
          <w:delText>hypothesis</w:delText>
        </w:r>
        <w:r w:rsidR="003C4A76" w:rsidRPr="002D2EC9" w:rsidDel="00843E6C">
          <w:rPr>
            <w:rFonts w:ascii="Helvetica" w:hAnsi="Helvetica" w:cs="Helvetica"/>
            <w:kern w:val="1"/>
            <w:sz w:val="22"/>
            <w:szCs w:val="22"/>
            <w:lang w:val="en-US"/>
          </w:rPr>
          <w:delText xml:space="preserve"> from the lens of life history theory require per capita estimates of fitness, including </w:delText>
        </w:r>
        <w:r w:rsidR="00A07F18" w:rsidRPr="002D2EC9" w:rsidDel="00843E6C">
          <w:rPr>
            <w:rFonts w:ascii="Helvetica" w:hAnsi="Helvetica" w:cs="Helvetica"/>
            <w:kern w:val="1"/>
            <w:sz w:val="22"/>
            <w:szCs w:val="22"/>
            <w:lang w:val="en-US"/>
          </w:rPr>
          <w:delText>measurements</w:delText>
        </w:r>
        <w:r w:rsidR="003C4A76" w:rsidRPr="002D2EC9" w:rsidDel="00843E6C">
          <w:rPr>
            <w:rFonts w:ascii="Helvetica" w:hAnsi="Helvetica" w:cs="Helvetica"/>
            <w:kern w:val="1"/>
            <w:sz w:val="22"/>
            <w:szCs w:val="22"/>
            <w:lang w:val="en-US"/>
          </w:rPr>
          <w:delText xml:space="preserve"> of fecundity and mortality</w:delText>
        </w:r>
        <w:r w:rsidR="00CF052E" w:rsidRPr="002D2EC9" w:rsidDel="00843E6C">
          <w:rPr>
            <w:rFonts w:ascii="Helvetica" w:hAnsi="Helvetica" w:cs="Helvetica"/>
            <w:kern w:val="1"/>
            <w:sz w:val="22"/>
            <w:szCs w:val="22"/>
            <w:lang w:val="en-US"/>
          </w:rPr>
          <w:delText>,</w:delText>
        </w:r>
        <w:r w:rsidR="003C4A76" w:rsidRPr="002D2EC9" w:rsidDel="00843E6C">
          <w:rPr>
            <w:rFonts w:ascii="Helvetica" w:hAnsi="Helvetica" w:cs="Helvetica"/>
            <w:kern w:val="1"/>
            <w:sz w:val="22"/>
            <w:szCs w:val="22"/>
            <w:lang w:val="en-US"/>
          </w:rPr>
          <w:delText xml:space="preserve"> and how they vary across ontogeny</w:delText>
        </w:r>
        <w:r w:rsidR="00693FDF" w:rsidRPr="002D2EC9" w:rsidDel="00843E6C">
          <w:rPr>
            <w:rFonts w:ascii="Helvetica" w:hAnsi="Helvetica" w:cs="Helvetica"/>
            <w:kern w:val="1"/>
            <w:sz w:val="22"/>
            <w:szCs w:val="22"/>
            <w:lang w:val="en-US"/>
          </w:rPr>
          <w:delText>; such measurements allow researchers to</w:delText>
        </w:r>
        <w:r w:rsidR="003C4A76" w:rsidRPr="002D2EC9" w:rsidDel="00843E6C">
          <w:rPr>
            <w:rFonts w:ascii="Helvetica" w:hAnsi="Helvetica" w:cs="Helvetica"/>
            <w:kern w:val="1"/>
            <w:sz w:val="22"/>
            <w:szCs w:val="22"/>
            <w:lang w:val="en-US"/>
          </w:rPr>
          <w:delText xml:space="preserve"> assess fitness consequences at the level of </w:delText>
        </w:r>
      </w:del>
      <w:del w:id="286" w:author="Heather Kharouba" w:date="2019-10-23T13:15:00Z">
        <w:r w:rsidR="003C4A76" w:rsidRPr="002D2EC9" w:rsidDel="00702638">
          <w:rPr>
            <w:rFonts w:ascii="Helvetica" w:hAnsi="Helvetica" w:cs="Helvetica"/>
            <w:kern w:val="1"/>
            <w:sz w:val="22"/>
            <w:szCs w:val="22"/>
            <w:lang w:val="en-US"/>
          </w:rPr>
          <w:delText xml:space="preserve">selection (i.e., </w:delText>
        </w:r>
      </w:del>
      <w:del w:id="287" w:author="Heather Kharouba" w:date="2019-10-30T12:02:00Z">
        <w:r w:rsidR="003C4A76" w:rsidRPr="002D2EC9" w:rsidDel="00843E6C">
          <w:rPr>
            <w:rFonts w:ascii="Helvetica" w:hAnsi="Helvetica" w:cs="Helvetica"/>
            <w:kern w:val="1"/>
            <w:sz w:val="22"/>
            <w:szCs w:val="22"/>
            <w:lang w:val="en-US"/>
          </w:rPr>
          <w:delText>the individual</w:delText>
        </w:r>
      </w:del>
      <w:del w:id="288" w:author="Heather Kharouba" w:date="2019-10-23T13:15:00Z">
        <w:r w:rsidR="003C4A76" w:rsidRPr="002D2EC9" w:rsidDel="00702638">
          <w:rPr>
            <w:rFonts w:ascii="Helvetica" w:hAnsi="Helvetica" w:cs="Helvetica"/>
            <w:kern w:val="1"/>
            <w:sz w:val="22"/>
            <w:szCs w:val="22"/>
            <w:lang w:val="en-US"/>
          </w:rPr>
          <w:delText>)</w:delText>
        </w:r>
      </w:del>
      <w:del w:id="289" w:author="Heather Kharouba" w:date="2019-10-30T12:02:00Z">
        <w:r w:rsidR="003C4A76" w:rsidRPr="002D2EC9" w:rsidDel="00843E6C">
          <w:rPr>
            <w:rFonts w:ascii="Helvetica" w:hAnsi="Helvetica" w:cs="Helvetica"/>
            <w:kern w:val="1"/>
            <w:sz w:val="22"/>
            <w:szCs w:val="22"/>
            <w:lang w:val="en-US"/>
          </w:rPr>
          <w:delText xml:space="preserve"> and to</w:delText>
        </w:r>
        <w:r w:rsidR="00693FDF" w:rsidRPr="002D2EC9" w:rsidDel="00843E6C">
          <w:rPr>
            <w:rFonts w:ascii="Helvetica" w:hAnsi="Helvetica" w:cs="Helvetica"/>
            <w:kern w:val="1"/>
            <w:sz w:val="22"/>
            <w:szCs w:val="22"/>
            <w:lang w:val="en-US"/>
          </w:rPr>
          <w:delText xml:space="preserve"> </w:delText>
        </w:r>
        <w:r w:rsidR="003C4A76" w:rsidRPr="002D2EC9" w:rsidDel="00843E6C">
          <w:rPr>
            <w:rFonts w:ascii="Helvetica" w:hAnsi="Helvetica" w:cs="Helvetica"/>
            <w:kern w:val="1"/>
            <w:sz w:val="22"/>
            <w:szCs w:val="22"/>
            <w:lang w:val="en-US"/>
          </w:rPr>
          <w:delText xml:space="preserve">directly link any fitness changes to timing. </w:delText>
        </w:r>
        <w:r w:rsidR="00B01AE1" w:rsidRPr="002D2EC9" w:rsidDel="00843E6C">
          <w:rPr>
            <w:rFonts w:ascii="Helvetica" w:hAnsi="Helvetica" w:cs="Helvetica"/>
            <w:kern w:val="1"/>
            <w:sz w:val="22"/>
            <w:szCs w:val="22"/>
            <w:lang w:val="en-US"/>
          </w:rPr>
          <w:delText xml:space="preserve">Studies addressing the Cushing </w:delText>
        </w:r>
        <w:r w:rsidR="00C82ACB" w:rsidRPr="002D2EC9" w:rsidDel="00843E6C">
          <w:rPr>
            <w:rFonts w:ascii="Helvetica" w:hAnsi="Helvetica" w:cs="Helvetica"/>
            <w:kern w:val="1"/>
            <w:sz w:val="22"/>
            <w:szCs w:val="22"/>
            <w:lang w:val="en-US"/>
          </w:rPr>
          <w:delText>hypothesis</w:delText>
        </w:r>
        <w:r w:rsidR="00B01AE1" w:rsidRPr="002D2EC9" w:rsidDel="00843E6C">
          <w:rPr>
            <w:rFonts w:ascii="Helvetica" w:hAnsi="Helvetica" w:cs="Helvetica"/>
            <w:kern w:val="1"/>
            <w:sz w:val="22"/>
            <w:szCs w:val="22"/>
            <w:lang w:val="en-US"/>
          </w:rPr>
          <w:delText xml:space="preserve"> from the perspective of food web theory requir</w:delText>
        </w:r>
        <w:r w:rsidR="000E5C5B" w:rsidRPr="002D2EC9" w:rsidDel="00843E6C">
          <w:rPr>
            <w:rFonts w:ascii="Helvetica" w:hAnsi="Helvetica" w:cs="Helvetica"/>
            <w:kern w:val="1"/>
            <w:sz w:val="22"/>
            <w:szCs w:val="22"/>
            <w:lang w:val="en-US"/>
          </w:rPr>
          <w:delText>e</w:delText>
        </w:r>
        <w:r w:rsidR="00B01AE1" w:rsidRPr="002D2EC9" w:rsidDel="00843E6C">
          <w:rPr>
            <w:rFonts w:ascii="Helvetica" w:hAnsi="Helvetica" w:cs="Helvetica"/>
            <w:kern w:val="1"/>
            <w:sz w:val="22"/>
            <w:szCs w:val="22"/>
            <w:lang w:val="en-US"/>
          </w:rPr>
          <w:delText xml:space="preserve"> equivalent da</w:delText>
        </w:r>
        <w:r w:rsidR="001C18F8" w:rsidRPr="002D2EC9" w:rsidDel="00843E6C">
          <w:rPr>
            <w:rFonts w:ascii="Helvetica" w:hAnsi="Helvetica" w:cs="Helvetica"/>
            <w:kern w:val="1"/>
            <w:sz w:val="22"/>
            <w:szCs w:val="22"/>
            <w:lang w:val="en-US"/>
          </w:rPr>
          <w:delText>ta on the</w:delText>
        </w:r>
        <w:r w:rsidR="00BC06CD" w:rsidRPr="002D2EC9" w:rsidDel="00843E6C">
          <w:rPr>
            <w:rFonts w:ascii="Helvetica" w:hAnsi="Helvetica" w:cs="Helvetica"/>
            <w:kern w:val="1"/>
            <w:sz w:val="22"/>
            <w:szCs w:val="22"/>
            <w:lang w:val="en-US"/>
          </w:rPr>
          <w:delText xml:space="preserve"> consumer and</w:delText>
        </w:r>
        <w:r w:rsidR="001C18F8" w:rsidRPr="002D2EC9" w:rsidDel="00843E6C">
          <w:rPr>
            <w:rFonts w:ascii="Helvetica" w:hAnsi="Helvetica" w:cs="Helvetica"/>
            <w:kern w:val="1"/>
            <w:sz w:val="22"/>
            <w:szCs w:val="22"/>
            <w:lang w:val="en-US"/>
          </w:rPr>
          <w:delText xml:space="preserve"> resource </w:delText>
        </w:r>
        <w:r w:rsidR="00B01AE1" w:rsidRPr="002D2EC9" w:rsidDel="00843E6C">
          <w:rPr>
            <w:rFonts w:ascii="Helvetica" w:hAnsi="Helvetica" w:cs="Helvetica"/>
            <w:kern w:val="1"/>
            <w:sz w:val="22"/>
            <w:szCs w:val="22"/>
            <w:lang w:val="en-US"/>
          </w:rPr>
          <w:delText xml:space="preserve">but </w:delText>
        </w:r>
        <w:r w:rsidR="00693FDF" w:rsidRPr="002D2EC9" w:rsidDel="00843E6C">
          <w:rPr>
            <w:rFonts w:ascii="Helvetica" w:hAnsi="Helvetica" w:cs="Helvetica"/>
            <w:kern w:val="1"/>
            <w:sz w:val="22"/>
            <w:szCs w:val="22"/>
            <w:lang w:val="en-US"/>
          </w:rPr>
          <w:delText xml:space="preserve">do </w:delText>
        </w:r>
        <w:r w:rsidR="00B01AE1" w:rsidRPr="002D2EC9" w:rsidDel="00843E6C">
          <w:rPr>
            <w:rFonts w:ascii="Helvetica" w:hAnsi="Helvetica" w:cs="Helvetica"/>
            <w:kern w:val="1"/>
            <w:sz w:val="22"/>
            <w:szCs w:val="22"/>
            <w:lang w:val="en-US"/>
          </w:rPr>
          <w:delText>not</w:delText>
        </w:r>
        <w:r w:rsidR="00693FDF" w:rsidRPr="002D2EC9" w:rsidDel="00843E6C">
          <w:rPr>
            <w:rFonts w:ascii="Helvetica" w:hAnsi="Helvetica" w:cs="Helvetica"/>
            <w:kern w:val="1"/>
            <w:sz w:val="22"/>
            <w:szCs w:val="22"/>
            <w:lang w:val="en-US"/>
          </w:rPr>
          <w:delText xml:space="preserve"> require</w:delText>
        </w:r>
        <w:r w:rsidR="00B01AE1" w:rsidRPr="002D2EC9" w:rsidDel="00843E6C">
          <w:rPr>
            <w:rFonts w:ascii="Helvetica" w:hAnsi="Helvetica" w:cs="Helvetica"/>
            <w:kern w:val="1"/>
            <w:sz w:val="22"/>
            <w:szCs w:val="22"/>
            <w:lang w:val="en-US"/>
          </w:rPr>
          <w:delText xml:space="preserve"> per capita fitness consequences for the consumer.</w:delText>
        </w:r>
      </w:del>
    </w:p>
    <w:p w14:paraId="75B10F5A" w14:textId="38F3BA60" w:rsidR="002C4C4F"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90" w:author="Heather Kharouba" w:date="2019-10-30T12:10:00Z"/>
          <w:rFonts w:ascii="Helvetica" w:hAnsi="Helvetica" w:cs="Helvetica"/>
          <w:kern w:val="1"/>
          <w:sz w:val="22"/>
          <w:szCs w:val="22"/>
          <w:lang w:val="en-US"/>
        </w:rPr>
      </w:pPr>
      <w:del w:id="291" w:author="Heather Kharouba" w:date="2019-10-30T12:02:00Z">
        <w:r w:rsidRPr="002D2EC9" w:rsidDel="00843E6C">
          <w:rPr>
            <w:rFonts w:ascii="Helvetica" w:hAnsi="Helvetica" w:cs="Helvetica"/>
            <w:kern w:val="1"/>
            <w:sz w:val="22"/>
            <w:szCs w:val="22"/>
            <w:lang w:val="en-US"/>
          </w:rPr>
          <w:tab/>
        </w:r>
      </w:del>
      <w:r w:rsidR="00F44A4D" w:rsidRPr="002D2EC9">
        <w:rPr>
          <w:rFonts w:ascii="Helvetica" w:hAnsi="Helvetica" w:cs="Helvetica"/>
          <w:kern w:val="1"/>
          <w:sz w:val="22"/>
          <w:szCs w:val="22"/>
          <w:lang w:val="en-US"/>
        </w:rPr>
        <w:t>S</w:t>
      </w:r>
      <w:r w:rsidR="003B5617" w:rsidRPr="002D2EC9">
        <w:rPr>
          <w:rFonts w:ascii="Helvetica" w:hAnsi="Helvetica" w:cs="Helvetica"/>
          <w:kern w:val="1"/>
          <w:sz w:val="22"/>
          <w:szCs w:val="22"/>
          <w:lang w:val="en-US"/>
        </w:rPr>
        <w:t>trong tests of the Cushing hypothesis</w:t>
      </w:r>
      <w:r w:rsidR="00F44A4D" w:rsidRPr="002D2EC9">
        <w:rPr>
          <w:rFonts w:ascii="Helvetica" w:hAnsi="Helvetica" w:cs="Helvetica"/>
          <w:kern w:val="1"/>
          <w:sz w:val="22"/>
          <w:szCs w:val="22"/>
          <w:lang w:val="en-US"/>
        </w:rPr>
        <w:t xml:space="preserve"> include </w:t>
      </w:r>
      <w:del w:id="292" w:author="Heather Kharouba" w:date="2019-10-30T12:14:00Z">
        <w:r w:rsidR="007F5E93" w:rsidRPr="00796D85" w:rsidDel="00A605F6">
          <w:rPr>
            <w:rFonts w:ascii="Helvetica" w:hAnsi="Helvetica" w:cs="Helvetica"/>
            <w:strike/>
            <w:kern w:val="1"/>
            <w:sz w:val="22"/>
            <w:szCs w:val="22"/>
            <w:lang w:val="en-US"/>
            <w:rPrChange w:id="293" w:author="Heather Kharouba" w:date="2019-10-23T13:34:00Z">
              <w:rPr>
                <w:rFonts w:ascii="Helvetica" w:hAnsi="Helvetica" w:cs="Helvetica"/>
                <w:kern w:val="1"/>
                <w:sz w:val="22"/>
                <w:szCs w:val="22"/>
                <w:lang w:val="en-US"/>
              </w:rPr>
            </w:rPrChange>
          </w:rPr>
          <w:delText>clear tests of the assumptions alongside</w:delText>
        </w:r>
        <w:r w:rsidR="007F5E93" w:rsidRPr="002D2EC9" w:rsidDel="00A605F6">
          <w:rPr>
            <w:rFonts w:ascii="Helvetica" w:hAnsi="Helvetica" w:cs="Helvetica"/>
            <w:kern w:val="1"/>
            <w:sz w:val="22"/>
            <w:szCs w:val="22"/>
            <w:lang w:val="en-US"/>
          </w:rPr>
          <w:delText xml:space="preserve"> </w:delText>
        </w:r>
      </w:del>
      <w:r w:rsidR="00F44A4D" w:rsidRPr="002D2EC9">
        <w:rPr>
          <w:rFonts w:ascii="Helvetica" w:hAnsi="Helvetica" w:cs="Helvetica"/>
          <w:kern w:val="1"/>
          <w:sz w:val="22"/>
          <w:szCs w:val="22"/>
          <w:lang w:val="en-US"/>
        </w:rPr>
        <w:t>tests of multiple</w:t>
      </w:r>
      <w:r w:rsidR="009929CD" w:rsidRPr="002D2EC9">
        <w:rPr>
          <w:rFonts w:ascii="Helvetica" w:hAnsi="Helvetica" w:cs="Helvetica"/>
          <w:kern w:val="1"/>
          <w:sz w:val="22"/>
          <w:szCs w:val="22"/>
          <w:lang w:val="en-US"/>
        </w:rPr>
        <w:t xml:space="preserve"> potential</w:t>
      </w:r>
      <w:r w:rsidR="00F44A4D" w:rsidRPr="002D2EC9">
        <w:rPr>
          <w:rFonts w:ascii="Helvetica" w:hAnsi="Helvetica" w:cs="Helvetica"/>
          <w:kern w:val="1"/>
          <w:sz w:val="22"/>
          <w:szCs w:val="22"/>
          <w:lang w:val="en-US"/>
        </w:rPr>
        <w:t xml:space="preserve"> mechanisms</w:t>
      </w:r>
      <w:r w:rsidR="009929CD" w:rsidRPr="002D2EC9">
        <w:rPr>
          <w:rFonts w:ascii="Helvetica" w:hAnsi="Helvetica" w:cs="Helvetica"/>
          <w:kern w:val="1"/>
          <w:sz w:val="22"/>
          <w:szCs w:val="22"/>
          <w:lang w:val="en-US"/>
        </w:rPr>
        <w:t xml:space="preserve"> underlying relationships between </w:t>
      </w:r>
      <w:proofErr w:type="spellStart"/>
      <w:r w:rsidR="009929CD" w:rsidRPr="002D2EC9">
        <w:rPr>
          <w:rFonts w:ascii="Helvetica" w:hAnsi="Helvetica" w:cs="Helvetica"/>
          <w:kern w:val="1"/>
          <w:sz w:val="22"/>
          <w:szCs w:val="22"/>
          <w:lang w:val="en-US"/>
        </w:rPr>
        <w:t>phenological</w:t>
      </w:r>
      <w:proofErr w:type="spellEnd"/>
      <w:r w:rsidR="009929CD" w:rsidRPr="002D2EC9">
        <w:rPr>
          <w:rFonts w:ascii="Helvetica" w:hAnsi="Helvetica" w:cs="Helvetica"/>
          <w:kern w:val="1"/>
          <w:sz w:val="22"/>
          <w:szCs w:val="22"/>
          <w:lang w:val="en-US"/>
        </w:rPr>
        <w:t xml:space="preserve"> </w:t>
      </w:r>
      <w:r w:rsidR="000E2E16">
        <w:rPr>
          <w:rFonts w:ascii="Helvetica" w:hAnsi="Helvetica" w:cs="Helvetica"/>
          <w:kern w:val="1"/>
          <w:sz w:val="22"/>
          <w:szCs w:val="22"/>
          <w:lang w:val="en-US"/>
        </w:rPr>
        <w:t xml:space="preserve">synchrony </w:t>
      </w:r>
      <w:r w:rsidR="009929CD" w:rsidRPr="002D2EC9">
        <w:rPr>
          <w:rFonts w:ascii="Helvetica" w:hAnsi="Helvetica" w:cs="Helvetica"/>
          <w:kern w:val="1"/>
          <w:sz w:val="22"/>
          <w:szCs w:val="22"/>
          <w:lang w:val="en-US"/>
        </w:rPr>
        <w:t>and consumer performance</w:t>
      </w:r>
      <w:r w:rsidR="00D011A1" w:rsidRPr="002D2EC9">
        <w:rPr>
          <w:rFonts w:ascii="Helvetica" w:hAnsi="Helvetica" w:cs="Helvetica"/>
          <w:kern w:val="1"/>
          <w:sz w:val="22"/>
          <w:szCs w:val="22"/>
          <w:lang w:val="en-US"/>
        </w:rPr>
        <w:t xml:space="preserve">.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this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633CD9">
        <w:rPr>
          <w:rFonts w:ascii="Helvetica" w:hAnsi="Helvetica" w:cs="Helvetica"/>
          <w:kern w:val="1"/>
          <w:sz w:val="22"/>
          <w:szCs w:val="22"/>
          <w:lang w:val="en-US"/>
        </w:rPr>
        <w:t xml:space="preserve"> </w:t>
      </w:r>
      <w:ins w:id="294" w:author="Heather Kharouba" w:date="2019-10-30T12:03:00Z">
        <w:r w:rsidR="00843E6C" w:rsidRPr="002D2EC9">
          <w:rPr>
            <w:rFonts w:ascii="Helvetica" w:hAnsi="Helvetica" w:cs="Helvetica"/>
            <w:kern w:val="1"/>
            <w:sz w:val="22"/>
            <w:szCs w:val="22"/>
            <w:lang w:val="en-US"/>
          </w:rPr>
          <w:t xml:space="preserve">Researchers studying the hypothesis from the lens of </w:t>
        </w:r>
        <w:r w:rsidR="00D8076A">
          <w:rPr>
            <w:rFonts w:ascii="Helvetica" w:hAnsi="Helvetica" w:cs="Helvetica"/>
            <w:kern w:val="1"/>
            <w:sz w:val="22"/>
            <w:szCs w:val="22"/>
            <w:lang w:val="en-US"/>
          </w:rPr>
          <w:t>life history theory require per-</w:t>
        </w:r>
        <w:r w:rsidR="00843E6C" w:rsidRPr="002D2EC9">
          <w:rPr>
            <w:rFonts w:ascii="Helvetica" w:hAnsi="Helvetica" w:cs="Helvetica"/>
            <w:kern w:val="1"/>
            <w:sz w:val="22"/>
            <w:szCs w:val="22"/>
            <w:lang w:val="en-US"/>
          </w:rPr>
          <w:t xml:space="preserve">capita estimates of fitness, including measurements of fecundity and mortality, and how they vary across ontogeny; such measurements allow researchers to assess fitness consequences at the level of the individual </w:t>
        </w:r>
        <w:r w:rsidR="00843E6C">
          <w:rPr>
            <w:rFonts w:ascii="Helvetica" w:hAnsi="Helvetica" w:cs="Helvetica"/>
            <w:kern w:val="1"/>
            <w:sz w:val="22"/>
            <w:szCs w:val="22"/>
            <w:lang w:val="en-US"/>
          </w:rPr>
          <w:t xml:space="preserve">to evaluate the influence of selection </w:t>
        </w:r>
        <w:r w:rsidR="00843E6C" w:rsidRPr="002D2EC9">
          <w:rPr>
            <w:rFonts w:ascii="Helvetica" w:hAnsi="Helvetica" w:cs="Helvetica"/>
            <w:kern w:val="1"/>
            <w:sz w:val="22"/>
            <w:szCs w:val="22"/>
            <w:lang w:val="en-US"/>
          </w:rPr>
          <w:t xml:space="preserve">and to directly link any fitness changes to timing. </w:t>
        </w:r>
      </w:ins>
    </w:p>
    <w:p w14:paraId="583111B6" w14:textId="56FFC9E9" w:rsidR="00C94685" w:rsidRPr="002D2EC9" w:rsidRDefault="002C4C4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ins w:id="295" w:author="Heather Kharouba" w:date="2019-10-30T12:10:00Z">
        <w:r>
          <w:rPr>
            <w:rFonts w:ascii="Helvetica" w:hAnsi="Helvetica" w:cs="Helvetica"/>
            <w:kern w:val="1"/>
            <w:sz w:val="22"/>
            <w:szCs w:val="22"/>
            <w:lang w:val="en-US"/>
          </w:rPr>
          <w:tab/>
        </w:r>
      </w:ins>
      <w:ins w:id="296" w:author="Heather Kharouba" w:date="2019-10-30T12:03:00Z">
        <w:r w:rsidR="00843E6C" w:rsidRPr="002D2EC9">
          <w:rPr>
            <w:rFonts w:ascii="Helvetica" w:hAnsi="Helvetica" w:cs="Helvetica"/>
            <w:kern w:val="1"/>
            <w:sz w:val="22"/>
            <w:szCs w:val="22"/>
            <w:lang w:val="en-US"/>
          </w:rPr>
          <w:t xml:space="preserve">Studies addressing the Cushing hypothesis from the perspective of food web theory require equivalent data on the consumer and </w:t>
        </w:r>
        <w:r w:rsidR="00D8076A">
          <w:rPr>
            <w:rFonts w:ascii="Helvetica" w:hAnsi="Helvetica" w:cs="Helvetica"/>
            <w:kern w:val="1"/>
            <w:sz w:val="22"/>
            <w:szCs w:val="22"/>
            <w:lang w:val="en-US"/>
          </w:rPr>
          <w:t>resource but do not require per-</w:t>
        </w:r>
        <w:r w:rsidR="00843E6C" w:rsidRPr="002D2EC9">
          <w:rPr>
            <w:rFonts w:ascii="Helvetica" w:hAnsi="Helvetica" w:cs="Helvetica"/>
            <w:kern w:val="1"/>
            <w:sz w:val="22"/>
            <w:szCs w:val="22"/>
            <w:lang w:val="en-US"/>
          </w:rPr>
          <w:t>capita fitness consequences for the consumer.</w:t>
        </w:r>
      </w:ins>
      <w:ins w:id="297" w:author="Heather Kharouba" w:date="2019-10-30T12:07:00Z">
        <w:r w:rsidR="00B805BF">
          <w:rPr>
            <w:rFonts w:ascii="Helvetica" w:hAnsi="Helvetica" w:cs="Helvetica"/>
            <w:kern w:val="1"/>
            <w:sz w:val="22"/>
            <w:szCs w:val="22"/>
            <w:lang w:val="en-US"/>
          </w:rPr>
          <w:t xml:space="preserve"> </w:t>
        </w:r>
      </w:ins>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commentRangeStart w:id="298"/>
      <w:r w:rsidR="00ED769C" w:rsidRPr="002D2EC9">
        <w:rPr>
          <w:rFonts w:ascii="Helvetica" w:hAnsi="Helvetica" w:cs="Helvetica"/>
          <w:kern w:val="1"/>
          <w:sz w:val="22"/>
          <w:szCs w:val="22"/>
          <w:lang w:val="en-US"/>
        </w:rPr>
        <w:t>facilitate</w:t>
      </w:r>
      <w:r w:rsidR="008F2DF3" w:rsidRPr="002D2EC9">
        <w:rPr>
          <w:rFonts w:ascii="Helvetica" w:hAnsi="Helvetica" w:cs="Helvetica"/>
          <w:kern w:val="1"/>
          <w:sz w:val="22"/>
          <w:szCs w:val="22"/>
          <w:lang w:val="en-US"/>
        </w:rPr>
        <w:t xml:space="preserve"> </w:t>
      </w:r>
      <w:del w:id="299" w:author="Heather Kharouba" w:date="2019-10-30T12:11:00Z">
        <w:r w:rsidR="008F2DF3" w:rsidRPr="002D2EC9" w:rsidDel="00996298">
          <w:rPr>
            <w:rFonts w:ascii="Helvetica" w:hAnsi="Helvetica" w:cs="Helvetica"/>
            <w:kern w:val="1"/>
            <w:sz w:val="22"/>
            <w:szCs w:val="22"/>
            <w:lang w:val="en-US"/>
          </w:rPr>
          <w:delText>test</w:delText>
        </w:r>
        <w:r w:rsidR="00ED769C" w:rsidRPr="002D2EC9" w:rsidDel="00996298">
          <w:rPr>
            <w:rFonts w:ascii="Helvetica" w:hAnsi="Helvetica" w:cs="Helvetica"/>
            <w:kern w:val="1"/>
            <w:sz w:val="22"/>
            <w:szCs w:val="22"/>
            <w:lang w:val="en-US"/>
          </w:rPr>
          <w:delText>ing</w:delText>
        </w:r>
        <w:r w:rsidR="008F2DF3" w:rsidRPr="002D2EC9" w:rsidDel="00996298">
          <w:rPr>
            <w:rFonts w:ascii="Helvetica" w:hAnsi="Helvetica" w:cs="Helvetica"/>
            <w:kern w:val="1"/>
            <w:sz w:val="22"/>
            <w:szCs w:val="22"/>
            <w:lang w:val="en-US"/>
          </w:rPr>
          <w:delText xml:space="preserve"> </w:delText>
        </w:r>
        <w:r w:rsidR="00D250C9" w:rsidRPr="002D2EC9" w:rsidDel="00996298">
          <w:rPr>
            <w:rFonts w:ascii="Helvetica" w:hAnsi="Helvetica" w:cs="Helvetica"/>
            <w:kern w:val="1"/>
            <w:sz w:val="22"/>
            <w:szCs w:val="22"/>
            <w:lang w:val="en-US"/>
          </w:rPr>
          <w:delText>assumptions</w:delText>
        </w:r>
        <w:r w:rsidR="00F234EB" w:rsidRPr="002D2EC9" w:rsidDel="00996298">
          <w:rPr>
            <w:rFonts w:ascii="Helvetica" w:hAnsi="Helvetica" w:cs="Helvetica"/>
            <w:kern w:val="1"/>
            <w:sz w:val="22"/>
            <w:szCs w:val="22"/>
            <w:lang w:val="en-US"/>
          </w:rPr>
          <w:delText xml:space="preserve"> and</w:delText>
        </w:r>
        <w:r w:rsidR="00D250C9" w:rsidRPr="002D2EC9" w:rsidDel="00996298">
          <w:rPr>
            <w:rFonts w:ascii="Helvetica" w:hAnsi="Helvetica" w:cs="Helvetica"/>
            <w:kern w:val="1"/>
            <w:sz w:val="22"/>
            <w:szCs w:val="22"/>
            <w:lang w:val="en-US"/>
          </w:rPr>
          <w:delText xml:space="preserve"> </w:delText>
        </w:r>
        <w:r w:rsidR="008F2DF3" w:rsidRPr="002D2EC9" w:rsidDel="00996298">
          <w:rPr>
            <w:rFonts w:ascii="Helvetica" w:hAnsi="Helvetica" w:cs="Helvetica"/>
            <w:kern w:val="1"/>
            <w:sz w:val="22"/>
            <w:szCs w:val="22"/>
            <w:lang w:val="en-US"/>
          </w:rPr>
          <w:delText>multiple mechanism</w:delText>
        </w:r>
        <w:r w:rsidR="00183D1F" w:rsidRPr="002D2EC9" w:rsidDel="00996298">
          <w:rPr>
            <w:rFonts w:ascii="Helvetica" w:hAnsi="Helvetica" w:cs="Helvetica"/>
            <w:kern w:val="1"/>
            <w:sz w:val="22"/>
            <w:szCs w:val="22"/>
            <w:lang w:val="en-US"/>
          </w:rPr>
          <w:delText>s</w:delText>
        </w:r>
        <w:r w:rsidR="00F234EB" w:rsidRPr="002D2EC9" w:rsidDel="00996298">
          <w:rPr>
            <w:rFonts w:ascii="Helvetica" w:hAnsi="Helvetica" w:cs="Helvetica"/>
            <w:kern w:val="1"/>
            <w:sz w:val="22"/>
            <w:szCs w:val="22"/>
            <w:lang w:val="en-US"/>
          </w:rPr>
          <w:delText xml:space="preserve"> related to the Cushing hypothesis</w:delText>
        </w:r>
        <w:r w:rsidR="00ED769C" w:rsidRPr="002D2EC9" w:rsidDel="00996298">
          <w:rPr>
            <w:rFonts w:ascii="Helvetica" w:hAnsi="Helvetica" w:cs="Helvetica"/>
            <w:kern w:val="1"/>
            <w:sz w:val="22"/>
            <w:szCs w:val="22"/>
            <w:lang w:val="en-US"/>
          </w:rPr>
          <w:delText xml:space="preserve"> at once</w:delText>
        </w:r>
      </w:del>
      <w:ins w:id="300" w:author="Heather Kharouba" w:date="2019-10-30T12:11:00Z">
        <w:r w:rsidR="00996298">
          <w:rPr>
            <w:rFonts w:ascii="Helvetica" w:hAnsi="Helvetica" w:cs="Helvetica"/>
            <w:kern w:val="1"/>
            <w:sz w:val="22"/>
            <w:szCs w:val="22"/>
            <w:lang w:val="en-US"/>
          </w:rPr>
          <w:t>_</w:t>
        </w:r>
        <w:r w:rsidR="00996298" w:rsidRPr="00BA2AFF">
          <w:rPr>
            <w:rFonts w:ascii="Helvetica" w:hAnsi="Helvetica" w:cs="Helvetica"/>
            <w:kern w:val="1"/>
            <w:sz w:val="22"/>
            <w:szCs w:val="22"/>
            <w:highlight w:val="yellow"/>
            <w:lang w:val="en-US"/>
            <w:rPrChange w:id="301" w:author="Heather Kharouba" w:date="2019-11-05T10:36:00Z">
              <w:rPr>
                <w:rFonts w:ascii="Helvetica" w:hAnsi="Helvetica" w:cs="Helvetica"/>
                <w:kern w:val="1"/>
                <w:sz w:val="22"/>
                <w:szCs w:val="22"/>
                <w:lang w:val="en-US"/>
              </w:rPr>
            </w:rPrChange>
          </w:rPr>
          <w:t>__</w:t>
        </w:r>
        <w:r w:rsidR="00996298">
          <w:rPr>
            <w:rFonts w:ascii="Helvetica" w:hAnsi="Helvetica" w:cs="Helvetica"/>
            <w:kern w:val="1"/>
            <w:sz w:val="22"/>
            <w:szCs w:val="22"/>
            <w:lang w:val="en-US"/>
          </w:rPr>
          <w:t>_</w:t>
        </w:r>
      </w:ins>
      <w:r w:rsidR="00014A22" w:rsidRPr="002D2EC9">
        <w:rPr>
          <w:rFonts w:ascii="Helvetica" w:hAnsi="Helvetica" w:cs="Helvetica"/>
          <w:kern w:val="1"/>
          <w:sz w:val="22"/>
          <w:szCs w:val="22"/>
          <w:lang w:val="en-US"/>
        </w:rPr>
        <w:t xml:space="preserve">. </w:t>
      </w:r>
      <w:commentRangeEnd w:id="298"/>
      <w:r w:rsidR="00996298">
        <w:rPr>
          <w:rStyle w:val="CommentReference"/>
        </w:rPr>
        <w:commentReference w:id="298"/>
      </w:r>
      <w:r w:rsidR="00014A22" w:rsidRPr="002D2EC9">
        <w:rPr>
          <w:rFonts w:ascii="Helvetica" w:hAnsi="Helvetica" w:cs="Helvetica"/>
          <w:kern w:val="1"/>
          <w:sz w:val="22"/>
          <w:szCs w:val="22"/>
          <w:lang w:val="en-US"/>
        </w:rPr>
        <w:t>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be used to determine the likelihood that consumers will encounter enough resource at the tails of their temporal distributions, thus defining the degree of seasonality in the resource. </w:t>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w:t>
      </w:r>
      <w:ins w:id="302" w:author="Heather Kharouba" w:date="2019-10-30T12:11:00Z">
        <w:r w:rsidR="00A605F6">
          <w:rPr>
            <w:rFonts w:ascii="Helvetica" w:hAnsi="Helvetica" w:cs="Helvetica"/>
            <w:kern w:val="1"/>
            <w:sz w:val="22"/>
            <w:szCs w:val="22"/>
            <w:lang w:val="en-US"/>
          </w:rPr>
          <w:t>s</w:t>
        </w:r>
      </w:ins>
      <w:r w:rsidR="00F234EB" w:rsidRPr="002D2EC9">
        <w:rPr>
          <w:rFonts w:ascii="Helvetica" w:hAnsi="Helvetica" w:cs="Helvetica"/>
          <w:kern w:val="1"/>
          <w:sz w:val="22"/>
          <w:szCs w:val="22"/>
          <w:lang w:val="en-US"/>
        </w:rPr>
        <w:t xml:space="preserve">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 xml:space="preserve">climate change-driven </w:t>
      </w:r>
      <w:proofErr w:type="spellStart"/>
      <w:r w:rsidR="00183D1F" w:rsidRPr="002D2EC9">
        <w:rPr>
          <w:rFonts w:ascii="Helvetica" w:hAnsi="Helvetica" w:cs="Helvetica"/>
          <w:kern w:val="1"/>
          <w:sz w:val="22"/>
          <w:szCs w:val="22"/>
          <w:lang w:val="en-US"/>
        </w:rPr>
        <w:t>phenological</w:t>
      </w:r>
      <w:proofErr w:type="spellEnd"/>
      <w:r w:rsidR="00183D1F" w:rsidRPr="002D2EC9">
        <w:rPr>
          <w:rFonts w:ascii="Helvetica" w:hAnsi="Helvetica" w:cs="Helvetica"/>
          <w:kern w:val="1"/>
          <w:sz w:val="22"/>
          <w:szCs w:val="22"/>
          <w:lang w:val="en-US"/>
        </w:rPr>
        <w:t xml:space="preserve"> mismatches for the</w:t>
      </w:r>
      <w:r w:rsidR="00B92D46">
        <w:rPr>
          <w:rFonts w:ascii="Helvetica" w:hAnsi="Helvetica" w:cs="Helvetica"/>
          <w:kern w:val="1"/>
          <w:sz w:val="22"/>
          <w:szCs w:val="22"/>
          <w:lang w:val="en-US"/>
        </w:rPr>
        <w:t xml:space="preserve"> consumer-resource</w:t>
      </w:r>
      <w:r w:rsidR="00183D1F" w:rsidRPr="002D2EC9">
        <w:rPr>
          <w:rFonts w:ascii="Helvetica" w:hAnsi="Helvetica" w:cs="Helvetica"/>
          <w:kern w:val="1"/>
          <w:sz w:val="22"/>
          <w:szCs w:val="22"/>
          <w:lang w:val="en-US"/>
        </w:rPr>
        <w:t xml:space="preserv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 (e.g., Thackeray 2012</w:t>
      </w:r>
      <w:r w:rsidR="00EF36CA">
        <w:rPr>
          <w:rFonts w:ascii="Helvetica" w:hAnsi="Helvetica" w:cs="Helvetica"/>
          <w:kern w:val="1"/>
          <w:sz w:val="22"/>
          <w:szCs w:val="22"/>
          <w:lang w:val="en-US"/>
        </w:rPr>
        <w:t>; Durant et al. 2013</w:t>
      </w:r>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 xml:space="preserve">which informs a key assumption of the hypothesis, </w:t>
      </w:r>
      <w:r w:rsidR="00014A22" w:rsidRPr="002D2EC9">
        <w:rPr>
          <w:rFonts w:ascii="Helvetica" w:hAnsi="Helvetica" w:cs="Helvetica"/>
          <w:kern w:val="1"/>
          <w:sz w:val="22"/>
          <w:szCs w:val="22"/>
          <w:lang w:val="en-US"/>
        </w:rPr>
        <w:t>Miller-Rushing</w:t>
      </w:r>
      <w:r w:rsidR="00171F9A" w:rsidRPr="002D2EC9">
        <w:rPr>
          <w:rFonts w:ascii="Helvetica" w:hAnsi="Helvetica" w:cs="Helvetica"/>
          <w:kern w:val="1"/>
          <w:sz w:val="22"/>
          <w:szCs w:val="22"/>
          <w:lang w:val="en-US"/>
        </w:rPr>
        <w:t xml:space="preserve"> et al. 2010)</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 xml:space="preserve">r implications of </w:t>
      </w:r>
      <w:proofErr w:type="spellStart"/>
      <w:r w:rsidR="00936279" w:rsidRPr="002D2EC9">
        <w:rPr>
          <w:rFonts w:ascii="Helvetica" w:hAnsi="Helvetica" w:cs="Helvetica"/>
          <w:kern w:val="1"/>
          <w:sz w:val="22"/>
          <w:szCs w:val="22"/>
          <w:lang w:val="en-US"/>
        </w:rPr>
        <w:t>phenological</w:t>
      </w:r>
      <w:proofErr w:type="spellEnd"/>
      <w:r w:rsidR="00936279" w:rsidRPr="002D2EC9">
        <w:rPr>
          <w:rFonts w:ascii="Helvetica" w:hAnsi="Helvetica" w:cs="Helvetica"/>
          <w:kern w:val="1"/>
          <w:sz w:val="22"/>
          <w:szCs w:val="22"/>
          <w:lang w:val="en-US"/>
        </w:rPr>
        <w:t xml:space="preserve"> mismatches for the community (e.g., </w:t>
      </w:r>
      <w:proofErr w:type="spellStart"/>
      <w:r w:rsidR="00936279" w:rsidRPr="002D2EC9">
        <w:rPr>
          <w:rFonts w:ascii="Helvetica" w:hAnsi="Helvetica" w:cs="Helvetica"/>
          <w:kern w:val="1"/>
          <w:sz w:val="22"/>
          <w:szCs w:val="22"/>
          <w:lang w:val="en-US"/>
        </w:rPr>
        <w:t>Nakazawa</w:t>
      </w:r>
      <w:proofErr w:type="spellEnd"/>
      <w:r w:rsidR="00936279" w:rsidRPr="002D2EC9">
        <w:rPr>
          <w:rFonts w:ascii="Helvetica" w:hAnsi="Helvetica" w:cs="Helvetica"/>
          <w:kern w:val="1"/>
          <w:sz w:val="22"/>
          <w:szCs w:val="22"/>
          <w:lang w:val="en-US"/>
        </w:rPr>
        <w:t xml:space="preserve"> and </w:t>
      </w:r>
      <w:proofErr w:type="spellStart"/>
      <w:r w:rsidR="00936279" w:rsidRPr="002D2EC9">
        <w:rPr>
          <w:rFonts w:ascii="Helvetica" w:hAnsi="Helvetica" w:cs="Helvetica"/>
          <w:kern w:val="1"/>
          <w:sz w:val="22"/>
          <w:szCs w:val="22"/>
          <w:lang w:val="en-US"/>
        </w:rPr>
        <w:t>Doi</w:t>
      </w:r>
      <w:proofErr w:type="spellEnd"/>
      <w:r w:rsidR="00936279" w:rsidRPr="002D2EC9">
        <w:rPr>
          <w:rFonts w:ascii="Helvetica" w:hAnsi="Helvetica" w:cs="Helvetica"/>
          <w:kern w:val="1"/>
          <w:sz w:val="22"/>
          <w:szCs w:val="22"/>
          <w:lang w:val="en-US"/>
        </w:rPr>
        <w:t xml:space="preserve"> 2012; Revilla et al. 2014)</w:t>
      </w:r>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ED3F7F"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5F5CF9">
        <w:rPr>
          <w:rFonts w:ascii="Helvetica" w:hAnsi="Helvetica" w:cs="Helvetica"/>
          <w:i/>
          <w:kern w:val="1"/>
          <w:sz w:val="22"/>
          <w:szCs w:val="22"/>
          <w:lang w:val="en-US"/>
        </w:rPr>
        <w:t>b</w:t>
      </w:r>
      <w:r w:rsidR="007212DD" w:rsidRPr="00ED3F7F">
        <w:rPr>
          <w:rFonts w:ascii="Helvetica" w:hAnsi="Helvetica" w:cs="Helvetica"/>
          <w:i/>
          <w:kern w:val="1"/>
          <w:sz w:val="22"/>
          <w:szCs w:val="22"/>
          <w:lang w:val="en-US"/>
        </w:rPr>
        <w:t xml:space="preserve">) </w:t>
      </w:r>
      <w:r w:rsidR="00BC409F" w:rsidRPr="00ED3F7F">
        <w:rPr>
          <w:rFonts w:ascii="Helvetica" w:hAnsi="Helvetica" w:cs="Helvetica"/>
          <w:i/>
          <w:kern w:val="1"/>
          <w:sz w:val="22"/>
          <w:szCs w:val="22"/>
          <w:lang w:val="en-US"/>
        </w:rPr>
        <w:t xml:space="preserve">Current state of the </w:t>
      </w:r>
      <w:r w:rsidR="007212DD" w:rsidRPr="00ED3F7F">
        <w:rPr>
          <w:rFonts w:ascii="Helvetica" w:hAnsi="Helvetica" w:cs="Helvetica"/>
          <w:i/>
          <w:kern w:val="1"/>
          <w:sz w:val="22"/>
          <w:szCs w:val="22"/>
          <w:lang w:val="en-US"/>
        </w:rPr>
        <w:t>literature</w:t>
      </w:r>
    </w:p>
    <w:p w14:paraId="4EF40DCF" w14:textId="4CC22DAA"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w:t>
      </w:r>
      <w:r w:rsidR="003D6D32">
        <w:rPr>
          <w:rFonts w:ascii="Helvetica" w:hAnsi="Helvetica" w:cs="Helvetica"/>
          <w:kern w:val="1"/>
          <w:sz w:val="22"/>
          <w:szCs w:val="22"/>
          <w:lang w:val="en-US"/>
        </w:rPr>
        <w:t xml:space="preserve"> we found</w:t>
      </w:r>
      <w:r w:rsidR="00615D8E" w:rsidRPr="002D2EC9">
        <w:rPr>
          <w:rFonts w:ascii="Helvetica" w:hAnsi="Helvetica" w:cs="Helvetica"/>
          <w:kern w:val="1"/>
          <w:sz w:val="22"/>
          <w:szCs w:val="22"/>
          <w:lang w:val="en-US"/>
        </w:rPr>
        <w:t xml:space="preserve">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n the resource (Table 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(e.g. biomass; Table 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Table 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 xml:space="preserve">As expected, </w:t>
      </w:r>
      <w:r w:rsidR="004F6919" w:rsidRPr="002D2EC9">
        <w:rPr>
          <w:rFonts w:ascii="Helvetica" w:hAnsi="Helvetica" w:cs="Helvetica"/>
          <w:kern w:val="1"/>
          <w:sz w:val="22"/>
          <w:szCs w:val="22"/>
          <w:lang w:val="en-US"/>
        </w:rPr>
        <w:t>researcher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5842DC" w:rsidRPr="002D2EC9">
        <w:rPr>
          <w:rFonts w:ascii="Helvetica" w:hAnsi="Helvetica" w:cs="Helvetica"/>
          <w:kern w:val="1"/>
          <w:sz w:val="22"/>
          <w:szCs w:val="22"/>
          <w:lang w:val="en-US"/>
        </w:rPr>
        <w:t>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(Table 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AA5C96" w:rsidRPr="002D2EC9">
        <w:rPr>
          <w:rFonts w:ascii="Helvetica" w:hAnsi="Helvetica" w:cs="Helvetica"/>
          <w:kern w:val="1"/>
          <w:sz w:val="22"/>
          <w:szCs w:val="22"/>
          <w:lang w:val="en-US"/>
        </w:rPr>
        <w:t xml:space="preserve">life history and </w:t>
      </w:r>
      <w:r w:rsidR="00A62F1B">
        <w:rPr>
          <w:rFonts w:ascii="Helvetica" w:hAnsi="Helvetica" w:cs="Helvetica"/>
          <w:kern w:val="1"/>
          <w:sz w:val="22"/>
          <w:szCs w:val="22"/>
          <w:lang w:val="en-US"/>
        </w:rPr>
        <w:t>population/community</w:t>
      </w:r>
      <w:r w:rsidR="00AA5C96"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5842DC" w:rsidRPr="002D2EC9">
        <w:rPr>
          <w:rFonts w:ascii="Helvetica" w:hAnsi="Helvetica" w:cs="Helvetica"/>
          <w:kern w:val="1"/>
          <w:sz w:val="22"/>
          <w:szCs w:val="22"/>
          <w:lang w:val="en-US"/>
        </w:rPr>
        <w:t xml:space="preserve"> (</w:t>
      </w:r>
      <w:proofErr w:type="spellStart"/>
      <w:r w:rsidR="0014011A" w:rsidRPr="002D2EC9">
        <w:rPr>
          <w:rFonts w:ascii="Helvetica" w:hAnsi="Helvetica" w:cs="Helvetica"/>
          <w:kern w:val="1"/>
          <w:sz w:val="22"/>
          <w:szCs w:val="22"/>
          <w:lang w:val="en-US"/>
        </w:rPr>
        <w:t>Philippart</w:t>
      </w:r>
      <w:proofErr w:type="spellEnd"/>
      <w:r w:rsidR="0014011A" w:rsidRPr="002D2EC9">
        <w:rPr>
          <w:rFonts w:ascii="Helvetica" w:hAnsi="Helvetica" w:cs="Helvetica"/>
          <w:kern w:val="1"/>
          <w:sz w:val="22"/>
          <w:szCs w:val="22"/>
          <w:lang w:val="en-US"/>
        </w:rPr>
        <w:t xml:space="preserve"> et al. 2003</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1260E560"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w:t>
      </w:r>
      <w:ins w:id="303" w:author="Heather Kharouba" w:date="2019-11-05T10:44:00Z">
        <w:r w:rsidR="007B0952">
          <w:rPr>
            <w:rFonts w:ascii="Helvetica" w:hAnsi="Helvetica" w:cs="Helvetica"/>
            <w:kern w:val="1"/>
            <w:sz w:val="22"/>
            <w:szCs w:val="22"/>
            <w:lang w:val="en-US"/>
          </w:rPr>
          <w:t>s</w:t>
        </w:r>
      </w:ins>
      <w:r w:rsidR="00001DCB" w:rsidRPr="002D2EC9">
        <w:rPr>
          <w:rFonts w:ascii="Helvetica" w:hAnsi="Helvetica" w:cs="Helvetica"/>
          <w:kern w:val="1"/>
          <w:sz w:val="22"/>
          <w:szCs w:val="22"/>
          <w:lang w:val="en-US"/>
        </w:rPr>
        <w:t xml:space="preserve">.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 xml:space="preserve">would generally observe a </w:t>
      </w:r>
      <w:del w:id="304" w:author="Heather Kharouba" w:date="2019-11-05T10:44:00Z">
        <w:r w:rsidR="00001DCB" w:rsidRPr="002D2EC9" w:rsidDel="00B76E12">
          <w:rPr>
            <w:rFonts w:ascii="Helvetica" w:hAnsi="Helvetica" w:cs="Helvetica"/>
            <w:kern w:val="1"/>
            <w:sz w:val="22"/>
            <w:szCs w:val="22"/>
            <w:lang w:val="en-US"/>
          </w:rPr>
          <w:delText>comparably</w:delText>
        </w:r>
      </w:del>
      <w:r w:rsidR="00001DCB" w:rsidRPr="002D2EC9">
        <w:rPr>
          <w:rFonts w:ascii="Helvetica" w:hAnsi="Helvetica" w:cs="Helvetica"/>
          <w:kern w:val="1"/>
          <w:sz w:val="22"/>
          <w:szCs w:val="22"/>
          <w:lang w:val="en-US"/>
        </w:rPr>
        <w:t xml:space="preserve">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 xml:space="preserve">at lower trophic levels </w:t>
      </w:r>
      <w:r w:rsidR="0076026C"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Borer et al. 2005</w:t>
      </w:r>
      <w:r w:rsidR="00E67C30" w:rsidRPr="002D2EC9">
        <w:rPr>
          <w:rFonts w:ascii="Helvetica" w:hAnsi="Helvetica" w:cs="Helvetica"/>
          <w:kern w:val="1"/>
          <w:sz w:val="22"/>
          <w:szCs w:val="22"/>
          <w:lang w:val="en-US"/>
        </w:rPr>
        <w:t xml:space="preserve">; </w:t>
      </w:r>
      <w:proofErr w:type="spellStart"/>
      <w:r w:rsidR="00E67C30" w:rsidRPr="002D2EC9">
        <w:rPr>
          <w:rFonts w:ascii="Helvetica" w:hAnsi="Helvetica" w:cs="Helvetica"/>
          <w:kern w:val="1"/>
          <w:sz w:val="22"/>
          <w:szCs w:val="22"/>
          <w:lang w:val="en-US"/>
        </w:rPr>
        <w:t>Shurin</w:t>
      </w:r>
      <w:proofErr w:type="spellEnd"/>
      <w:r w:rsidR="00E67C30" w:rsidRPr="002D2EC9">
        <w:rPr>
          <w:rFonts w:ascii="Helvetica" w:hAnsi="Helvetica" w:cs="Helvetica"/>
          <w:kern w:val="1"/>
          <w:sz w:val="22"/>
          <w:szCs w:val="22"/>
          <w:lang w:val="en-US"/>
        </w:rPr>
        <w:t xml:space="preserve"> et al. 200</w:t>
      </w:r>
      <w:r w:rsidR="009D3484" w:rsidRPr="002D2EC9">
        <w:rPr>
          <w:rFonts w:ascii="Helvetica" w:hAnsi="Helvetica" w:cs="Helvetica"/>
          <w:kern w:val="1"/>
          <w:sz w:val="22"/>
          <w:szCs w:val="22"/>
          <w:lang w:val="en-US"/>
        </w:rPr>
        <w:t xml:space="preserve">5; </w:t>
      </w:r>
      <w:proofErr w:type="spellStart"/>
      <w:r w:rsidR="009D3484" w:rsidRPr="002D2EC9">
        <w:rPr>
          <w:rFonts w:ascii="Helvetica" w:hAnsi="Helvetica" w:cs="Helvetica"/>
          <w:kern w:val="1"/>
          <w:sz w:val="22"/>
          <w:szCs w:val="22"/>
          <w:lang w:val="en-US"/>
        </w:rPr>
        <w:t>Gruner</w:t>
      </w:r>
      <w:proofErr w:type="spellEnd"/>
      <w:r w:rsidR="009D3484" w:rsidRPr="002D2EC9">
        <w:rPr>
          <w:rFonts w:ascii="Helvetica" w:hAnsi="Helvetica" w:cs="Helvetica"/>
          <w:kern w:val="1"/>
          <w:sz w:val="22"/>
          <w:szCs w:val="22"/>
          <w:lang w:val="en-US"/>
        </w:rPr>
        <w:t xml:space="preserve"> et al. 2008</w:t>
      </w:r>
      <w:r w:rsidR="00EB1BE9" w:rsidRPr="002D2EC9">
        <w:rPr>
          <w:rFonts w:ascii="Helvetica" w:hAnsi="Helvetica" w:cs="Helvetica"/>
          <w:kern w:val="1"/>
          <w:sz w:val="22"/>
          <w:szCs w:val="22"/>
          <w:lang w:val="en-US"/>
        </w:rPr>
        <w:t>)</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w:t>
      </w:r>
      <w:proofErr w:type="spellStart"/>
      <w:r w:rsidR="0076026C" w:rsidRPr="002D2EC9">
        <w:rPr>
          <w:rFonts w:ascii="Helvetica" w:hAnsi="Helvetica" w:cs="Helvetica"/>
          <w:kern w:val="1"/>
          <w:sz w:val="22"/>
          <w:szCs w:val="22"/>
          <w:lang w:val="en-US"/>
        </w:rPr>
        <w:t>phenological</w:t>
      </w:r>
      <w:proofErr w:type="spellEnd"/>
      <w:r w:rsidR="0076026C" w:rsidRPr="002D2EC9">
        <w:rPr>
          <w:rFonts w:ascii="Helvetica" w:hAnsi="Helvetica" w:cs="Helvetica"/>
          <w:kern w:val="1"/>
          <w:sz w:val="22"/>
          <w:szCs w:val="22"/>
          <w:lang w:val="en-US"/>
        </w:rPr>
        <w:t xml:space="preserve">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w:t>
      </w:r>
      <w:r w:rsidR="001B4DC3">
        <w:rPr>
          <w:rFonts w:ascii="Helvetica" w:hAnsi="Helvetica" w:cs="Helvetica"/>
          <w:kern w:val="1"/>
          <w:sz w:val="22"/>
          <w:szCs w:val="22"/>
          <w:lang w:val="en-US"/>
        </w:rPr>
        <w:t>populations or communities</w:t>
      </w:r>
      <w:r w:rsidR="0076026C" w:rsidRPr="002D2EC9">
        <w:rPr>
          <w:rFonts w:ascii="Helvetica" w:hAnsi="Helvetica" w:cs="Helvetica"/>
          <w:kern w:val="1"/>
          <w:sz w:val="22"/>
          <w:szCs w:val="22"/>
          <w:lang w:val="en-US"/>
        </w:rPr>
        <w:t xml:space="preserve">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from 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2). </w:t>
      </w:r>
    </w:p>
    <w:p w14:paraId="1557F2C8" w14:textId="7A5986CE"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w:t>
      </w:r>
      <w:ins w:id="305" w:author="Heather Kharouba" w:date="2019-11-05T10:46:00Z">
        <w:r w:rsidR="004E41F6">
          <w:rPr>
            <w:rFonts w:ascii="Helvetica" w:hAnsi="Helvetica" w:cs="Helvetica"/>
            <w:kern w:val="1"/>
            <w:sz w:val="22"/>
            <w:szCs w:val="22"/>
            <w:lang w:val="en-US"/>
          </w:rPr>
          <w:t>-</w:t>
        </w:r>
      </w:ins>
      <w:del w:id="306" w:author="Heather Kharouba" w:date="2019-11-05T10:46:00Z">
        <w:r w:rsidR="004773F2" w:rsidRPr="002D2EC9" w:rsidDel="004E41F6">
          <w:rPr>
            <w:rFonts w:ascii="Helvetica" w:hAnsi="Helvetica" w:cs="Helvetica"/>
            <w:kern w:val="1"/>
            <w:sz w:val="22"/>
            <w:szCs w:val="22"/>
            <w:lang w:val="en-US"/>
          </w:rPr>
          <w:delText xml:space="preserve"> </w:delText>
        </w:r>
      </w:del>
      <w:r w:rsidR="004773F2" w:rsidRPr="002D2EC9">
        <w:rPr>
          <w:rFonts w:ascii="Helvetica" w:hAnsi="Helvetica" w:cs="Helvetica"/>
          <w:kern w:val="1"/>
          <w:sz w:val="22"/>
          <w:szCs w:val="22"/>
          <w:lang w:val="en-US"/>
        </w:rPr>
        <w:t>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9B239C" w:rsidRPr="002D2EC9">
        <w:rPr>
          <w:rFonts w:ascii="Helvetica" w:hAnsi="Helvetica" w:cs="Helvetica"/>
          <w:kern w:val="1"/>
          <w:sz w:val="22"/>
          <w:szCs w:val="22"/>
          <w:lang w:val="en-US"/>
        </w:rPr>
        <w:t>, ultimately making it difficult to track the fate of individuals</w:t>
      </w:r>
      <w:r w:rsidR="007B0105"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5A7264">
        <w:rPr>
          <w:rFonts w:ascii="Helvetica" w:hAnsi="Helvetica"/>
          <w:sz w:val="22"/>
          <w:szCs w:val="22"/>
        </w:rPr>
        <w:t xml:space="preserve">In these cases, we </w:t>
      </w:r>
      <w:r w:rsidR="003D6D32">
        <w:rPr>
          <w:rFonts w:ascii="Helvetica" w:hAnsi="Helvetica"/>
          <w:sz w:val="22"/>
          <w:szCs w:val="22"/>
        </w:rPr>
        <w:t>may be</w:t>
      </w:r>
      <w:r w:rsidR="005A7264">
        <w:rPr>
          <w:rFonts w:ascii="Helvetica" w:hAnsi="Helvetica"/>
          <w:sz w:val="22"/>
          <w:szCs w:val="22"/>
        </w:rPr>
        <w:t xml:space="preserve"> unlikely to overcome the discrepancy</w:t>
      </w:r>
      <w:r w:rsidR="00ED3F7F">
        <w:rPr>
          <w:rFonts w:ascii="Helvetica" w:hAnsi="Helvetica"/>
          <w:sz w:val="22"/>
          <w:szCs w:val="22"/>
        </w:rPr>
        <w:t xml:space="preserve"> between studies conducted at the individual</w:t>
      </w:r>
      <w:ins w:id="307" w:author="Heather Kharouba" w:date="2019-11-05T10:46:00Z">
        <w:r w:rsidR="00B76E12">
          <w:rPr>
            <w:rFonts w:ascii="Helvetica" w:hAnsi="Helvetica"/>
            <w:sz w:val="22"/>
            <w:szCs w:val="22"/>
          </w:rPr>
          <w:t xml:space="preserve"> vs</w:t>
        </w:r>
      </w:ins>
      <w:del w:id="308" w:author="Heather Kharouba" w:date="2019-11-05T10:46:00Z">
        <w:r w:rsidR="00ED3F7F" w:rsidDel="00B76E12">
          <w:rPr>
            <w:rFonts w:ascii="Helvetica" w:hAnsi="Helvetica"/>
            <w:sz w:val="22"/>
            <w:szCs w:val="22"/>
          </w:rPr>
          <w:delText xml:space="preserve"> level and those at th</w:delText>
        </w:r>
      </w:del>
      <w:ins w:id="309" w:author="Heather Kharouba" w:date="2019-11-05T10:46:00Z">
        <w:r w:rsidR="00B76E12">
          <w:rPr>
            <w:rFonts w:ascii="Helvetica" w:hAnsi="Helvetica"/>
            <w:sz w:val="22"/>
            <w:szCs w:val="22"/>
          </w:rPr>
          <w:t>.</w:t>
        </w:r>
      </w:ins>
      <w:del w:id="310" w:author="Heather Kharouba" w:date="2019-11-05T10:46:00Z">
        <w:r w:rsidR="00ED3F7F" w:rsidDel="00B76E12">
          <w:rPr>
            <w:rFonts w:ascii="Helvetica" w:hAnsi="Helvetica"/>
            <w:sz w:val="22"/>
            <w:szCs w:val="22"/>
          </w:rPr>
          <w:delText>e</w:delText>
        </w:r>
      </w:del>
      <w:r w:rsidR="00ED3F7F">
        <w:rPr>
          <w:rFonts w:ascii="Helvetica" w:hAnsi="Helvetica"/>
          <w:sz w:val="22"/>
          <w:szCs w:val="22"/>
        </w:rPr>
        <w:t xml:space="preserve"> </w:t>
      </w:r>
      <w:proofErr w:type="gramStart"/>
      <w:r w:rsidR="00ED3F7F">
        <w:rPr>
          <w:rFonts w:ascii="Helvetica" w:hAnsi="Helvetica"/>
          <w:sz w:val="22"/>
          <w:szCs w:val="22"/>
        </w:rPr>
        <w:t>population</w:t>
      </w:r>
      <w:proofErr w:type="gramEnd"/>
      <w:r w:rsidR="00ED3F7F">
        <w:rPr>
          <w:rFonts w:ascii="Helvetica" w:hAnsi="Helvetica"/>
          <w:sz w:val="22"/>
          <w:szCs w:val="22"/>
        </w:rPr>
        <w:t xml:space="preserve"> level.</w:t>
      </w:r>
      <w:r w:rsidR="005A7264">
        <w:rPr>
          <w:rFonts w:ascii="Helvetica" w:hAnsi="Helvetica"/>
          <w:sz w:val="22"/>
          <w:szCs w:val="22"/>
        </w:rPr>
        <w:t xml:space="preserve">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and mammals (6/25; Table 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D72D2A" w:rsidRPr="002D2EC9">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e 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1B9EA6E4"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the </w:t>
      </w:r>
      <w:proofErr w:type="spellStart"/>
      <w:r w:rsidR="00DA50E5"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 (</w:t>
      </w:r>
      <w:proofErr w:type="spellStart"/>
      <w:r w:rsidR="00113116" w:rsidRPr="002D2EC9">
        <w:rPr>
          <w:rFonts w:ascii="Helvetica" w:hAnsi="Helvetica" w:cs="Helvetica"/>
          <w:sz w:val="22"/>
          <w:szCs w:val="22"/>
          <w:lang w:val="en-US"/>
        </w:rPr>
        <w:t>Betini</w:t>
      </w:r>
      <w:proofErr w:type="spellEnd"/>
      <w:r w:rsidR="00113116" w:rsidRPr="002D2EC9">
        <w:rPr>
          <w:rFonts w:ascii="Helvetica" w:hAnsi="Helvetica" w:cs="Helvetica"/>
          <w:sz w:val="22"/>
          <w:szCs w:val="22"/>
          <w:lang w:val="en-US"/>
        </w:rPr>
        <w:t xml:space="preserve"> et al. 2017)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If </w:t>
      </w:r>
      <w:r w:rsidR="002A6A21" w:rsidRPr="002D2EC9">
        <w:rPr>
          <w:rFonts w:ascii="Helvetica" w:hAnsi="Helvetica" w:cs="Helvetica"/>
          <w:kern w:val="1"/>
          <w:sz w:val="22"/>
          <w:szCs w:val="22"/>
          <w:lang w:val="en-US"/>
        </w:rPr>
        <w:t xml:space="preserve">researchers </w:t>
      </w:r>
      <w:r w:rsidRPr="002D2EC9">
        <w:rPr>
          <w:rFonts w:ascii="Helvetica" w:hAnsi="Helvetica" w:cs="Helvetica"/>
          <w:kern w:val="1"/>
          <w:sz w:val="22"/>
          <w:szCs w:val="22"/>
          <w:lang w:val="en-US"/>
        </w:rPr>
        <w:t xml:space="preserve">find their </w:t>
      </w:r>
      <w:r w:rsidR="002A6A21" w:rsidRPr="002D2EC9">
        <w:rPr>
          <w:rFonts w:ascii="Helvetica" w:hAnsi="Helvetica" w:cs="Helvetica"/>
          <w:kern w:val="1"/>
          <w:sz w:val="22"/>
          <w:szCs w:val="22"/>
          <w:lang w:val="en-US"/>
        </w:rPr>
        <w:t xml:space="preserve">proposed </w:t>
      </w:r>
      <w:r w:rsidRPr="002D2EC9">
        <w:rPr>
          <w:rFonts w:ascii="Helvetica" w:hAnsi="Helvetica" w:cs="Helvetica"/>
          <w:kern w:val="1"/>
          <w:sz w:val="22"/>
          <w:szCs w:val="22"/>
          <w:lang w:val="en-US"/>
        </w:rPr>
        <w:t xml:space="preserve">mechanisms explain little of the variation they observe, they </w:t>
      </w:r>
      <w:r w:rsidR="008849BF" w:rsidRPr="002D2EC9">
        <w:rPr>
          <w:rFonts w:ascii="Helvetica" w:hAnsi="Helvetica" w:cs="Helvetica"/>
          <w:kern w:val="1"/>
          <w:sz w:val="22"/>
          <w:szCs w:val="22"/>
          <w:lang w:val="en-US"/>
        </w:rPr>
        <w:t>rarely</w:t>
      </w:r>
      <w:r w:rsidRPr="002D2EC9">
        <w:rPr>
          <w:rFonts w:ascii="Helvetica" w:hAnsi="Helvetica" w:cs="Helvetica"/>
          <w:kern w:val="1"/>
          <w:sz w:val="22"/>
          <w:szCs w:val="22"/>
          <w:lang w:val="en-US"/>
        </w:rPr>
        <w:t xml:space="preserve"> have the data to test alternative hypotheses.</w:t>
      </w:r>
      <w:r w:rsidR="00916358" w:rsidRPr="002D2EC9">
        <w:rPr>
          <w:rFonts w:ascii="Helvetica" w:hAnsi="Helvetica" w:cs="Helvetica"/>
          <w:kern w:val="1"/>
          <w:sz w:val="22"/>
          <w:szCs w:val="22"/>
          <w:lang w:val="en-US"/>
        </w:rPr>
        <w:t xml:space="preserve"> </w:t>
      </w:r>
    </w:p>
    <w:p w14:paraId="35E250D3" w14:textId="3D5D2DCD"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w:t>
      </w:r>
      <w:r w:rsidR="00677332" w:rsidRPr="00AC527B">
        <w:rPr>
          <w:rFonts w:ascii="Helvetica" w:hAnsi="Helvetica" w:cs="Helvetica"/>
          <w:kern w:val="1"/>
          <w:sz w:val="22"/>
          <w:szCs w:val="22"/>
          <w:lang w:val="en-US"/>
        </w:rPr>
        <w:t xml:space="preserve">relative timing explains substantial variation in </w:t>
      </w:r>
      <w:r w:rsidR="005F5CF9" w:rsidRPr="00AC527B">
        <w:rPr>
          <w:rFonts w:ascii="Helvetica" w:hAnsi="Helvetica" w:cs="Helvetica"/>
          <w:kern w:val="1"/>
          <w:sz w:val="22"/>
          <w:szCs w:val="22"/>
          <w:lang w:val="en-US"/>
        </w:rPr>
        <w:t>consumer fitness</w:t>
      </w:r>
      <w:r w:rsidR="005F5CF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w:t>
      </w:r>
      <w:r w:rsidR="00DB1801">
        <w:rPr>
          <w:rFonts w:ascii="Helvetica" w:hAnsi="Helvetica" w:cs="Helvetica"/>
          <w:kern w:val="1"/>
          <w:sz w:val="22"/>
          <w:szCs w:val="22"/>
          <w:lang w:val="en-US"/>
        </w:rPr>
        <w:t xml:space="preserve">likely </w:t>
      </w:r>
      <w:r w:rsidRPr="002D2EC9">
        <w:rPr>
          <w:rFonts w:ascii="Helvetica" w:hAnsi="Helvetica" w:cs="Helvetica"/>
          <w:kern w:val="1"/>
          <w:sz w:val="22"/>
          <w:szCs w:val="22"/>
          <w:lang w:val="en-US"/>
        </w:rPr>
        <w:t xml:space="preserve">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w:t>
      </w:r>
      <w:r w:rsidR="001371A9">
        <w:rPr>
          <w:rFonts w:ascii="Helvetica" w:hAnsi="Helvetica" w:cs="Helvetica"/>
          <w:kern w:val="1"/>
          <w:sz w:val="22"/>
          <w:szCs w:val="22"/>
          <w:lang w:val="en-US"/>
        </w:rPr>
        <w:t>yield</w:t>
      </w:r>
      <w:r w:rsidR="001371A9" w:rsidRPr="002D2EC9">
        <w:rPr>
          <w:rFonts w:ascii="Helvetica" w:hAnsi="Helvetica" w:cs="Helvetica"/>
          <w:kern w:val="1"/>
          <w:sz w:val="22"/>
          <w:szCs w:val="22"/>
          <w:lang w:val="en-US"/>
        </w:rPr>
        <w:t xml:space="preserv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C06280" w:rsidRPr="002D2EC9">
        <w:rPr>
          <w:rFonts w:ascii="Helvetica" w:hAnsi="Helvetica" w:cs="Helvetica"/>
          <w:kern w:val="1"/>
          <w:sz w:val="22"/>
          <w:szCs w:val="22"/>
          <w:lang w:val="en-US"/>
        </w:rPr>
        <w:t xml:space="preserve"> or alternative resource types (</w:t>
      </w:r>
      <w:proofErr w:type="spellStart"/>
      <w:r w:rsidR="007D2E91" w:rsidRPr="002D2EC9">
        <w:rPr>
          <w:rFonts w:ascii="Helvetica" w:hAnsi="Helvetica" w:cs="Helvetica"/>
          <w:kern w:val="1"/>
          <w:sz w:val="22"/>
          <w:szCs w:val="22"/>
          <w:lang w:val="en-US"/>
        </w:rPr>
        <w:t>Samplonius</w:t>
      </w:r>
      <w:proofErr w:type="spellEnd"/>
      <w:r w:rsidR="007D2E91" w:rsidRPr="002D2EC9">
        <w:rPr>
          <w:rFonts w:ascii="Helvetica" w:hAnsi="Helvetica" w:cs="Helvetica"/>
          <w:kern w:val="1"/>
          <w:sz w:val="22"/>
          <w:szCs w:val="22"/>
          <w:lang w:val="en-US"/>
        </w:rPr>
        <w:t xml:space="preserve"> et al. 2016</w:t>
      </w:r>
      <w:r w:rsidR="00C0628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can lead to alternative predictions than </w:t>
      </w:r>
      <w:r w:rsidR="003C4A76" w:rsidRPr="00111CE0">
        <w:rPr>
          <w:rFonts w:ascii="Helvetica" w:hAnsi="Helvetica" w:cs="Helvetica"/>
          <w:kern w:val="1"/>
          <w:sz w:val="22"/>
          <w:szCs w:val="22"/>
          <w:lang w:val="en-US"/>
        </w:rPr>
        <w:t>the synchrony</w:t>
      </w:r>
      <w:r w:rsidR="00111CE0">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predict</w:t>
      </w:r>
      <w:r w:rsidR="00B279A2" w:rsidRPr="002D2EC9">
        <w:rPr>
          <w:rFonts w:ascii="Helvetica" w:hAnsi="Helvetica" w:cs="Helvetica"/>
          <w:kern w:val="1"/>
          <w:sz w:val="22"/>
          <w:szCs w:val="22"/>
          <w:lang w:val="en-US"/>
        </w:rPr>
        <w:t>ed by the Cushing curve (</w:t>
      </w:r>
      <w:r w:rsidR="00C954F2">
        <w:rPr>
          <w:rFonts w:ascii="Helvetica" w:hAnsi="Helvetica" w:cs="Helvetica"/>
          <w:kern w:val="1"/>
          <w:sz w:val="22"/>
          <w:szCs w:val="22"/>
          <w:lang w:val="en-US"/>
        </w:rPr>
        <w:t>Singer and</w:t>
      </w:r>
      <w:r w:rsidR="003C4A76" w:rsidRPr="002D2EC9">
        <w:rPr>
          <w:rFonts w:ascii="Helvetica" w:hAnsi="Helvetica" w:cs="Helvetica"/>
          <w:kern w:val="1"/>
          <w:sz w:val="22"/>
          <w:szCs w:val="22"/>
          <w:lang w:val="en-US"/>
        </w:rPr>
        <w:t xml:space="preserve"> Parmesan</w:t>
      </w:r>
      <w:r w:rsidR="00816B99">
        <w:rPr>
          <w:rFonts w:ascii="Helvetica" w:hAnsi="Helvetica" w:cs="Helvetica"/>
          <w:kern w:val="1"/>
          <w:sz w:val="22"/>
          <w:szCs w:val="22"/>
          <w:lang w:val="en-US"/>
        </w:rPr>
        <w:t xml:space="preserve"> 2010;</w:t>
      </w:r>
      <w:r w:rsidR="003C4A76" w:rsidRPr="002D2EC9">
        <w:rPr>
          <w:rFonts w:ascii="Helvetica" w:hAnsi="Helvetica" w:cs="Helvetica"/>
          <w:kern w:val="1"/>
          <w:sz w:val="22"/>
          <w:szCs w:val="22"/>
          <w:lang w:val="en-US"/>
        </w:rPr>
        <w:t xml:space="preserve"> </w:t>
      </w:r>
      <w:proofErr w:type="spellStart"/>
      <w:r w:rsidR="003C4A76" w:rsidRPr="002D2EC9">
        <w:rPr>
          <w:rFonts w:ascii="Helvetica" w:hAnsi="Helvetica" w:cs="Helvetica"/>
          <w:kern w:val="1"/>
          <w:sz w:val="22"/>
          <w:szCs w:val="22"/>
          <w:lang w:val="en-US"/>
        </w:rPr>
        <w:t>Johannsson</w:t>
      </w:r>
      <w:proofErr w:type="spellEnd"/>
      <w:r w:rsidR="003C4A76" w:rsidRPr="002D2EC9">
        <w:rPr>
          <w:rFonts w:ascii="Helvetica" w:hAnsi="Helvetica" w:cs="Helvetica"/>
          <w:kern w:val="1"/>
          <w:sz w:val="22"/>
          <w:szCs w:val="22"/>
          <w:lang w:val="en-US"/>
        </w:rPr>
        <w:t xml:space="preserve"> &amp; </w:t>
      </w:r>
      <w:proofErr w:type="spellStart"/>
      <w:r w:rsidR="003C4A76" w:rsidRPr="002D2EC9">
        <w:rPr>
          <w:rFonts w:ascii="Helvetica" w:hAnsi="Helvetica" w:cs="Helvetica"/>
          <w:kern w:val="1"/>
          <w:sz w:val="22"/>
          <w:szCs w:val="22"/>
          <w:lang w:val="en-US"/>
        </w:rPr>
        <w:t>Jonzen</w:t>
      </w:r>
      <w:proofErr w:type="spellEnd"/>
      <w:r w:rsidR="00C25A6A" w:rsidRPr="002D2EC9">
        <w:rPr>
          <w:rFonts w:ascii="Helvetica" w:hAnsi="Helvetica" w:cs="Helvetica"/>
          <w:kern w:val="1"/>
          <w:sz w:val="22"/>
          <w:szCs w:val="22"/>
          <w:lang w:val="en-US"/>
        </w:rPr>
        <w:t xml:space="preserve"> 2012</w:t>
      </w:r>
      <w:r w:rsidR="003C4A76" w:rsidRPr="002D2EC9">
        <w:rPr>
          <w:rFonts w:ascii="Helvetica" w:hAnsi="Helvetica" w:cs="Helvetica"/>
          <w:kern w:val="1"/>
          <w:sz w:val="22"/>
          <w:szCs w:val="22"/>
          <w:lang w:val="en-US"/>
        </w:rPr>
        <w:t xml:space="preserve">). </w:t>
      </w:r>
    </w:p>
    <w:p w14:paraId="4DE91F03" w14:textId="4E4423DA"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7C7E8166" w14:textId="77777777"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0A3FFA"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0A3FFA">
        <w:rPr>
          <w:rFonts w:ascii="Helvetica" w:hAnsi="Helvetica" w:cs="Helvetica"/>
          <w:i/>
          <w:sz w:val="22"/>
          <w:szCs w:val="22"/>
          <w:u w:val="single"/>
          <w:lang w:val="en-US"/>
        </w:rPr>
        <w:t>ii</w:t>
      </w:r>
      <w:r w:rsidR="00ED5DBD" w:rsidRPr="000A3FFA">
        <w:rPr>
          <w:rFonts w:ascii="Helvetica" w:hAnsi="Helvetica" w:cs="Helvetica"/>
          <w:i/>
          <w:sz w:val="22"/>
          <w:szCs w:val="22"/>
          <w:u w:val="single"/>
          <w:lang w:val="en-US"/>
        </w:rPr>
        <w:t xml:space="preserve">) </w:t>
      </w:r>
      <w:r w:rsidR="00FA14AB" w:rsidRPr="000A3FFA">
        <w:rPr>
          <w:rFonts w:ascii="Helvetica" w:hAnsi="Helvetica" w:cs="Helvetica"/>
          <w:i/>
          <w:sz w:val="22"/>
          <w:szCs w:val="22"/>
          <w:u w:val="single"/>
          <w:lang w:val="en-US"/>
        </w:rPr>
        <w:t>Testing p</w:t>
      </w:r>
      <w:r w:rsidR="00ED5DBD" w:rsidRPr="000A3FFA">
        <w:rPr>
          <w:rFonts w:ascii="Helvetica" w:hAnsi="Helvetica" w:cs="Helvetica"/>
          <w:i/>
          <w:sz w:val="22"/>
          <w:szCs w:val="22"/>
          <w:u w:val="single"/>
          <w:lang w:val="en-US"/>
        </w:rPr>
        <w:t xml:space="preserve">re-climate change </w:t>
      </w:r>
      <w:r w:rsidR="00FA14AB" w:rsidRPr="000A3FFA">
        <w:rPr>
          <w:rFonts w:ascii="Helvetica" w:hAnsi="Helvetica" w:cs="Helvetica"/>
          <w:i/>
          <w:sz w:val="22"/>
          <w:szCs w:val="22"/>
          <w:u w:val="single"/>
          <w:lang w:val="en-US"/>
        </w:rPr>
        <w:t>conditions</w:t>
      </w:r>
    </w:p>
    <w:p w14:paraId="72A7CB80" w14:textId="418BEB86"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del w:id="311" w:author="Heather Kharouba" w:date="2019-11-05T10:51:00Z">
        <w:r w:rsidR="008F33AB" w:rsidDel="009170A5">
          <w:rPr>
            <w:rFonts w:ascii="Helvetica" w:hAnsi="Helvetica" w:cs="Helvetica"/>
            <w:sz w:val="22"/>
            <w:szCs w:val="22"/>
            <w:lang w:val="en-US"/>
          </w:rPr>
          <w:delText xml:space="preserve">Meeting the assumptions of the Cushing hypothesis and understanding the mechanisms driving it are just the first step for predictions. </w:delText>
        </w:r>
      </w:del>
      <w:r w:rsidR="008F33AB">
        <w:rPr>
          <w:rFonts w:ascii="Helvetica" w:hAnsi="Helvetica" w:cs="Helvetica"/>
          <w:sz w:val="22"/>
          <w:szCs w:val="22"/>
          <w:lang w:val="en-US"/>
        </w:rPr>
        <w:t>Researchers</w:t>
      </w:r>
      <w:r w:rsidR="007F5E93" w:rsidRPr="002D2EC9">
        <w:rPr>
          <w:rFonts w:ascii="Helvetica" w:hAnsi="Helvetica" w:cs="Helvetica"/>
          <w:sz w:val="22"/>
          <w:szCs w:val="22"/>
          <w:lang w:val="en-US"/>
        </w:rPr>
        <w:t xml:space="preserve"> still need an understanding of the system</w:t>
      </w:r>
      <w:r w:rsidR="005D60D2">
        <w:rPr>
          <w:rFonts w:ascii="Helvetica" w:hAnsi="Helvetica" w:cs="Helvetica"/>
          <w:sz w:val="22"/>
          <w:szCs w:val="22"/>
          <w:lang w:val="en-US"/>
        </w:rPr>
        <w:t xml:space="preserve"> dynamics before climate change</w:t>
      </w:r>
      <w:r w:rsidR="007F5E93" w:rsidRPr="002D2EC9">
        <w:rPr>
          <w:rFonts w:ascii="Helvetica" w:hAnsi="Helvetica" w:cs="Helvetica"/>
          <w:sz w:val="22"/>
          <w:szCs w:val="22"/>
          <w:lang w:val="en-US"/>
        </w:rPr>
        <w:t xml:space="preserve"> and the </w:t>
      </w:r>
      <w:proofErr w:type="spellStart"/>
      <w:r w:rsidR="007F5E93" w:rsidRPr="002D2EC9">
        <w:rPr>
          <w:rFonts w:ascii="Helvetica" w:hAnsi="Helvetica" w:cs="Helvetica"/>
          <w:sz w:val="22"/>
          <w:szCs w:val="22"/>
          <w:lang w:val="en-US"/>
        </w:rPr>
        <w:t>phenological</w:t>
      </w:r>
      <w:proofErr w:type="spellEnd"/>
      <w:r w:rsidR="007F5E93" w:rsidRPr="002D2EC9">
        <w:rPr>
          <w:rFonts w:ascii="Helvetica" w:hAnsi="Helvetica" w:cs="Helvetica"/>
          <w:sz w:val="22"/>
          <w:szCs w:val="22"/>
          <w:lang w:val="en-US"/>
        </w:rPr>
        <w:t xml:space="preserve"> cues </w:t>
      </w:r>
      <w:r w:rsidR="00C669DC" w:rsidRPr="002D2EC9">
        <w:rPr>
          <w:rFonts w:ascii="Helvetica" w:hAnsi="Helvetica" w:cs="Helvetica"/>
          <w:sz w:val="22"/>
          <w:szCs w:val="22"/>
          <w:lang w:val="en-US"/>
        </w:rPr>
        <w:t xml:space="preserve">that affect the timing of </w:t>
      </w:r>
      <w:r w:rsidR="005D60D2">
        <w:rPr>
          <w:rFonts w:ascii="Helvetica" w:hAnsi="Helvetica" w:cs="Helvetica"/>
          <w:sz w:val="22"/>
          <w:szCs w:val="22"/>
          <w:lang w:val="en-US"/>
        </w:rPr>
        <w:t>consumer and resource levels</w:t>
      </w:r>
      <w:r w:rsidR="007F5E93" w:rsidRPr="002D2EC9">
        <w:rPr>
          <w:rFonts w:ascii="Helvetica" w:hAnsi="Helvetica" w:cs="Helvetica"/>
          <w:sz w:val="22"/>
          <w:szCs w:val="22"/>
          <w:lang w:val="en-US"/>
        </w:rPr>
        <w:t xml:space="preserve">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(Figure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64FA82BE"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185FAB" w:rsidRPr="002D2EC9">
        <w:rPr>
          <w:rFonts w:ascii="Helvetica" w:hAnsi="Helvetica" w:cs="Helvetica"/>
          <w:sz w:val="22"/>
          <w:szCs w:val="22"/>
          <w:lang w:val="en-US"/>
        </w:rPr>
        <w:t xml:space="preserve">The concept of </w:t>
      </w:r>
      <w:r w:rsidR="00A71109">
        <w:rPr>
          <w:rFonts w:ascii="Helvetica" w:hAnsi="Helvetica" w:cs="Helvetica"/>
          <w:sz w:val="22"/>
          <w:szCs w:val="22"/>
          <w:lang w:val="en-US"/>
        </w:rPr>
        <w:t xml:space="preserve">a </w:t>
      </w:r>
      <w:r w:rsidR="00185FAB" w:rsidRPr="002D2EC9">
        <w:rPr>
          <w:rFonts w:ascii="Helvetica" w:hAnsi="Helvetica" w:cs="Helvetica"/>
          <w:sz w:val="22"/>
          <w:szCs w:val="22"/>
          <w:lang w:val="en-US"/>
        </w:rPr>
        <w:t xml:space="preserve">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proofErr w:type="spellStart"/>
      <w:r w:rsidR="00384642" w:rsidRPr="002D2EC9">
        <w:rPr>
          <w:rFonts w:ascii="Helvetica" w:hAnsi="Helvetica" w:cs="Helvetica"/>
          <w:sz w:val="22"/>
          <w:szCs w:val="22"/>
          <w:lang w:val="en-US"/>
        </w:rPr>
        <w:t>phenological</w:t>
      </w:r>
      <w:proofErr w:type="spellEnd"/>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the Cushing hypothesis</w:t>
      </w:r>
      <w:del w:id="312" w:author="Heather Kharouba" w:date="2019-11-05T10:54:00Z">
        <w:r w:rsidR="00916D06" w:rsidRPr="002D2EC9" w:rsidDel="00103366">
          <w:rPr>
            <w:rFonts w:ascii="Helvetica" w:hAnsi="Helvetica" w:cs="Helvetica"/>
            <w:sz w:val="22"/>
            <w:szCs w:val="22"/>
            <w:lang w:val="en-US"/>
          </w:rPr>
          <w:delText xml:space="preserve"> </w:delText>
        </w:r>
        <w:r w:rsidR="00916D06" w:rsidRPr="00F31D25" w:rsidDel="00103366">
          <w:rPr>
            <w:rFonts w:ascii="Helvetica" w:hAnsi="Helvetica" w:cs="Helvetica"/>
            <w:strike/>
            <w:sz w:val="22"/>
            <w:szCs w:val="22"/>
            <w:lang w:val="en-US"/>
            <w:rPrChange w:id="313" w:author="Heather Kharouba" w:date="2019-11-05T10:52:00Z">
              <w:rPr>
                <w:rFonts w:ascii="Helvetica" w:hAnsi="Helvetica" w:cs="Helvetica"/>
                <w:sz w:val="22"/>
                <w:szCs w:val="22"/>
                <w:lang w:val="en-US"/>
              </w:rPr>
            </w:rPrChange>
          </w:rPr>
          <w:delText xml:space="preserve">in </w:delText>
        </w:r>
        <w:r w:rsidR="00826D5A" w:rsidRPr="00F31D25" w:rsidDel="00103366">
          <w:rPr>
            <w:rFonts w:ascii="Helvetica" w:hAnsi="Helvetica" w:cs="Helvetica"/>
            <w:strike/>
            <w:sz w:val="22"/>
            <w:szCs w:val="22"/>
            <w:lang w:val="en-US"/>
            <w:rPrChange w:id="314" w:author="Heather Kharouba" w:date="2019-11-05T10:52:00Z">
              <w:rPr>
                <w:rFonts w:ascii="Helvetica" w:hAnsi="Helvetica" w:cs="Helvetica"/>
                <w:sz w:val="22"/>
                <w:szCs w:val="22"/>
                <w:lang w:val="en-US"/>
              </w:rPr>
            </w:rPrChange>
          </w:rPr>
          <w:delText xml:space="preserve">both </w:delText>
        </w:r>
        <w:r w:rsidR="005D754C" w:rsidRPr="00F31D25" w:rsidDel="00103366">
          <w:rPr>
            <w:rFonts w:ascii="Helvetica" w:hAnsi="Helvetica" w:cs="Helvetica"/>
            <w:strike/>
            <w:sz w:val="22"/>
            <w:szCs w:val="22"/>
            <w:lang w:val="en-US"/>
            <w:rPrChange w:id="315" w:author="Heather Kharouba" w:date="2019-11-05T10:52:00Z">
              <w:rPr>
                <w:rFonts w:ascii="Helvetica" w:hAnsi="Helvetica" w:cs="Helvetica"/>
                <w:sz w:val="22"/>
                <w:szCs w:val="22"/>
                <w:lang w:val="en-US"/>
              </w:rPr>
            </w:rPrChange>
          </w:rPr>
          <w:delText>climate change</w:delText>
        </w:r>
        <w:r w:rsidR="008A3782" w:rsidRPr="00F31D25" w:rsidDel="00103366">
          <w:rPr>
            <w:rFonts w:ascii="Helvetica" w:hAnsi="Helvetica" w:cs="Helvetica"/>
            <w:strike/>
            <w:sz w:val="22"/>
            <w:szCs w:val="22"/>
            <w:lang w:val="en-US"/>
            <w:rPrChange w:id="316" w:author="Heather Kharouba" w:date="2019-11-05T10:52:00Z">
              <w:rPr>
                <w:rFonts w:ascii="Helvetica" w:hAnsi="Helvetica" w:cs="Helvetica"/>
                <w:sz w:val="22"/>
                <w:szCs w:val="22"/>
                <w:lang w:val="en-US"/>
              </w:rPr>
            </w:rPrChange>
          </w:rPr>
          <w:delText xml:space="preserve"> and fundamental</w:delText>
        </w:r>
        <w:r w:rsidR="005D754C" w:rsidRPr="00F31D25" w:rsidDel="00103366">
          <w:rPr>
            <w:rFonts w:ascii="Helvetica" w:hAnsi="Helvetica" w:cs="Helvetica"/>
            <w:strike/>
            <w:sz w:val="22"/>
            <w:szCs w:val="22"/>
            <w:lang w:val="en-US"/>
            <w:rPrChange w:id="317" w:author="Heather Kharouba" w:date="2019-11-05T10:52:00Z">
              <w:rPr>
                <w:rFonts w:ascii="Helvetica" w:hAnsi="Helvetica" w:cs="Helvetica"/>
                <w:sz w:val="22"/>
                <w:szCs w:val="22"/>
                <w:lang w:val="en-US"/>
              </w:rPr>
            </w:rPrChange>
          </w:rPr>
          <w:delText xml:space="preserve"> studies</w:delText>
        </w:r>
      </w:del>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EE3E30" w:rsidRPr="002D2EC9">
        <w:rPr>
          <w:rFonts w:ascii="Helvetica" w:hAnsi="Helvetica" w:cs="Helvetica"/>
          <w:sz w:val="22"/>
          <w:szCs w:val="22"/>
          <w:lang w:val="en-US"/>
        </w:rPr>
        <w:t xml:space="preserve"> (Solomon et al. 2007</w:t>
      </w:r>
      <w:r w:rsidR="008A3782" w:rsidRPr="002D2EC9">
        <w:rPr>
          <w:rFonts w:ascii="Helvetica" w:hAnsi="Helvetica" w:cs="Helvetica"/>
          <w:sz w:val="22"/>
          <w:szCs w:val="22"/>
          <w:lang w:val="en-US"/>
        </w:rPr>
        <w:t>)</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proofErr w:type="spellStart"/>
      <w:r w:rsidR="002633C4" w:rsidRPr="002D2EC9">
        <w:rPr>
          <w:rFonts w:ascii="Helvetica" w:hAnsi="Helvetica" w:cs="Helvetica"/>
          <w:sz w:val="22"/>
          <w:szCs w:val="22"/>
          <w:lang w:val="en-US"/>
        </w:rPr>
        <w:t>phenological</w:t>
      </w:r>
      <w:proofErr w:type="spellEnd"/>
      <w:r w:rsidR="001B0F95" w:rsidRPr="002D2EC9">
        <w:rPr>
          <w:rFonts w:ascii="Helvetica" w:hAnsi="Helvetica" w:cs="Helvetica"/>
          <w:sz w:val="22"/>
          <w:szCs w:val="22"/>
          <w:lang w:val="en-US"/>
        </w:rPr>
        <w:t xml:space="preserve"> synchrony literature</w:t>
      </w:r>
      <w:ins w:id="318" w:author="Heather Kharouba" w:date="2019-11-05T10:54:00Z">
        <w:r w:rsidR="00103366">
          <w:rPr>
            <w:rFonts w:ascii="Helvetica" w:hAnsi="Helvetica" w:cs="Helvetica"/>
            <w:sz w:val="22"/>
            <w:szCs w:val="22"/>
            <w:lang w:val="en-US"/>
          </w:rPr>
          <w:t xml:space="preserve"> </w:t>
        </w:r>
      </w:ins>
      <w:del w:id="319" w:author="Heather Kharouba" w:date="2019-11-05T10:54:00Z">
        <w:r w:rsidR="004C31B0" w:rsidDel="00103366">
          <w:rPr>
            <w:rFonts w:ascii="Helvetica" w:hAnsi="Helvetica" w:cs="Helvetica"/>
            <w:sz w:val="22"/>
            <w:szCs w:val="22"/>
            <w:lang w:val="en-US"/>
          </w:rPr>
          <w:delText>,</w:delText>
        </w:r>
        <w:r w:rsidR="002633C4" w:rsidRPr="002D2EC9" w:rsidDel="00103366">
          <w:rPr>
            <w:rFonts w:ascii="Helvetica" w:hAnsi="Helvetica" w:cs="Helvetica"/>
            <w:sz w:val="22"/>
            <w:szCs w:val="22"/>
            <w:lang w:val="en-US"/>
          </w:rPr>
          <w:delText xml:space="preserve"> </w:delText>
        </w:r>
        <w:r w:rsidR="00150AB3" w:rsidRPr="003715F5" w:rsidDel="00103366">
          <w:rPr>
            <w:rFonts w:ascii="Helvetica" w:hAnsi="Helvetica" w:cs="Helvetica"/>
            <w:strike/>
            <w:sz w:val="22"/>
            <w:szCs w:val="22"/>
            <w:lang w:val="en-US"/>
            <w:rPrChange w:id="320" w:author="Heather Kharouba" w:date="2019-11-05T10:53:00Z">
              <w:rPr>
                <w:rFonts w:ascii="Helvetica" w:hAnsi="Helvetica" w:cs="Helvetica"/>
                <w:sz w:val="22"/>
                <w:szCs w:val="22"/>
                <w:lang w:val="en-US"/>
              </w:rPr>
            </w:rPrChange>
          </w:rPr>
          <w:delText>which does not necessarily consider the ecological consequences of shifts in synchrony</w:delText>
        </w:r>
        <w:r w:rsidR="00150AB3" w:rsidRPr="002D2EC9" w:rsidDel="00103366">
          <w:rPr>
            <w:rFonts w:ascii="Helvetica" w:hAnsi="Helvetica" w:cs="Helvetica"/>
            <w:sz w:val="22"/>
            <w:szCs w:val="22"/>
            <w:lang w:val="en-US"/>
          </w:rPr>
          <w:delText xml:space="preserve"> </w:delText>
        </w:r>
      </w:del>
      <w:r w:rsidR="00B44C0E" w:rsidRPr="002D2EC9">
        <w:rPr>
          <w:rFonts w:ascii="Helvetica" w:hAnsi="Helvetica" w:cs="Helvetica"/>
          <w:sz w:val="22"/>
          <w:szCs w:val="22"/>
          <w:lang w:val="en-US"/>
        </w:rPr>
        <w:t>(Kharouba et al. 2018).</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w:t>
      </w:r>
      <w:r w:rsidR="00E8648B">
        <w:rPr>
          <w:rFonts w:ascii="Helvetica" w:hAnsi="Helvetica" w:cs="Helvetica"/>
          <w:sz w:val="22"/>
          <w:szCs w:val="22"/>
          <w:lang w:val="en-US"/>
        </w:rPr>
        <w:t>synchrony</w:t>
      </w:r>
      <w:r w:rsidR="002D31F8" w:rsidRPr="002D2EC9">
        <w:rPr>
          <w:rFonts w:ascii="Helvetica" w:hAnsi="Helvetica" w:cs="Helvetica"/>
          <w:sz w:val="22"/>
          <w:szCs w:val="22"/>
          <w:lang w:val="en-US"/>
        </w:rPr>
        <w:t xml:space="preserve">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C63ECE" w:rsidRPr="002D2EC9">
        <w:rPr>
          <w:rFonts w:ascii="Helvetica" w:hAnsi="Helvetica" w:cs="Helvetica"/>
          <w:sz w:val="22"/>
          <w:szCs w:val="22"/>
          <w:lang w:val="en-US"/>
        </w:rPr>
        <w:t xml:space="preserve"> </w:t>
      </w:r>
      <w:proofErr w:type="spellStart"/>
      <w:r w:rsidR="0014011A" w:rsidRPr="002D2EC9">
        <w:rPr>
          <w:rFonts w:ascii="Helvetica" w:hAnsi="Helvetica" w:cs="Helvetica"/>
          <w:kern w:val="1"/>
          <w:sz w:val="22"/>
          <w:szCs w:val="22"/>
          <w:lang w:val="en-US"/>
        </w:rPr>
        <w:t>Philippart</w:t>
      </w:r>
      <w:proofErr w:type="spellEnd"/>
      <w:r w:rsidR="0014011A" w:rsidRPr="002D2EC9">
        <w:rPr>
          <w:rFonts w:ascii="Helvetica" w:hAnsi="Helvetica" w:cs="Helvetica"/>
          <w:kern w:val="1"/>
          <w:sz w:val="22"/>
          <w:szCs w:val="22"/>
          <w:lang w:val="en-US"/>
        </w:rPr>
        <w:t xml:space="preserve"> et al. 2003</w:t>
      </w:r>
      <w:r w:rsidR="00766F0F" w:rsidRPr="002D2EC9">
        <w:rPr>
          <w:rFonts w:ascii="Helvetica" w:hAnsi="Helvetica" w:cs="Helvetica"/>
          <w:sz w:val="22"/>
          <w:szCs w:val="22"/>
          <w:lang w:val="en-US"/>
        </w:rPr>
        <w:t>;</w:t>
      </w:r>
      <w:r w:rsidR="00AA4984" w:rsidRPr="002D2EC9">
        <w:rPr>
          <w:rFonts w:ascii="Helvetica" w:hAnsi="Helvetica" w:cs="Helvetica"/>
          <w:sz w:val="22"/>
          <w:szCs w:val="22"/>
          <w:lang w:val="en-US"/>
        </w:rPr>
        <w:t xml:space="preserve"> </w:t>
      </w:r>
      <w:r w:rsidR="00272F85" w:rsidRPr="002D2EC9">
        <w:rPr>
          <w:rFonts w:ascii="Helvetica" w:hAnsi="Helvetica" w:cs="Helvetica"/>
          <w:sz w:val="22"/>
          <w:szCs w:val="22"/>
          <w:lang w:val="en-US"/>
        </w:rPr>
        <w:t>Adrian et al. 2006</w:t>
      </w:r>
      <w:r w:rsidR="0014011A" w:rsidRPr="002D2EC9">
        <w:rPr>
          <w:rFonts w:ascii="Helvetica" w:hAnsi="Helvetica" w:cs="Helvetica"/>
          <w:sz w:val="22"/>
          <w:szCs w:val="22"/>
          <w:lang w:val="en-US"/>
        </w:rPr>
        <w:t>;</w:t>
      </w:r>
      <w:r w:rsidR="005D08E7" w:rsidRPr="002D2EC9">
        <w:rPr>
          <w:rFonts w:ascii="Helvetica" w:hAnsi="Helvetica" w:cs="Helvetica"/>
          <w:sz w:val="22"/>
          <w:szCs w:val="22"/>
          <w:lang w:val="en-US"/>
        </w:rPr>
        <w:t xml:space="preserve"> </w:t>
      </w:r>
      <w:proofErr w:type="spellStart"/>
      <w:r w:rsidR="0014011A" w:rsidRPr="002D2EC9">
        <w:rPr>
          <w:rFonts w:ascii="Helvetica" w:hAnsi="Helvetica" w:cs="Helvetica"/>
          <w:sz w:val="22"/>
          <w:szCs w:val="22"/>
          <w:lang w:val="en-US"/>
        </w:rPr>
        <w:t>Arula</w:t>
      </w:r>
      <w:proofErr w:type="spellEnd"/>
      <w:r w:rsidR="0014011A" w:rsidRPr="002D2EC9">
        <w:rPr>
          <w:rFonts w:ascii="Helvetica" w:hAnsi="Helvetica" w:cs="Helvetica"/>
          <w:sz w:val="22"/>
          <w:szCs w:val="22"/>
          <w:lang w:val="en-US"/>
        </w:rPr>
        <w:t xml:space="preserve"> et al. 2014</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BD8D245" w14:textId="55819A14" w:rsidR="00747473" w:rsidRPr="002372C9"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p>
    <w:p w14:paraId="09F4C95E" w14:textId="385491D0"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(Figure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w:t>
      </w:r>
      <w:proofErr w:type="spellStart"/>
      <w:r w:rsidR="005D754C" w:rsidRPr="002D2EC9">
        <w:rPr>
          <w:rFonts w:ascii="Helvetica" w:hAnsi="Helvetica" w:cs="Helvetica"/>
          <w:sz w:val="22"/>
          <w:szCs w:val="22"/>
          <w:lang w:val="en-US"/>
        </w:rPr>
        <w:t>stationarity</w:t>
      </w:r>
      <w:proofErr w:type="spellEnd"/>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 xml:space="preserve">before climate change occurred </w:t>
      </w:r>
      <w:r w:rsidR="00362649" w:rsidRPr="002D2EC9">
        <w:rPr>
          <w:rFonts w:ascii="Helvetica" w:hAnsi="Helvetica" w:cs="Helvetica"/>
          <w:sz w:val="22"/>
          <w:szCs w:val="22"/>
          <w:lang w:val="en-US"/>
        </w:rPr>
        <w:t>(</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 xml:space="preserve">a; </w:t>
      </w:r>
      <w:proofErr w:type="spellStart"/>
      <w:r w:rsidR="00362649" w:rsidRPr="002D2EC9">
        <w:rPr>
          <w:rFonts w:ascii="Helvetica" w:hAnsi="Helvetica" w:cs="Helvetica"/>
          <w:sz w:val="22"/>
          <w:szCs w:val="22"/>
          <w:lang w:val="en-US"/>
        </w:rPr>
        <w:t>Wolkovich</w:t>
      </w:r>
      <w:proofErr w:type="spellEnd"/>
      <w:r w:rsidR="00362649" w:rsidRPr="002D2EC9">
        <w:rPr>
          <w:rFonts w:ascii="Helvetica" w:hAnsi="Helvetica" w:cs="Helvetica"/>
          <w:sz w:val="22"/>
          <w:szCs w:val="22"/>
          <w:lang w:val="en-US"/>
        </w:rPr>
        <w:t xml:space="preserve"> et al. 2014)</w:t>
      </w:r>
      <w:r w:rsidR="005D754C" w:rsidRPr="002D2EC9">
        <w:rPr>
          <w:rFonts w:ascii="Helvetica" w:hAnsi="Helvetica" w:cs="Helvetica"/>
          <w:sz w:val="22"/>
          <w:szCs w:val="22"/>
          <w:lang w:val="en-US"/>
        </w:rPr>
        <w:t>. This is problematic when climate change has led to non-</w:t>
      </w:r>
      <w:proofErr w:type="spellStart"/>
      <w:r w:rsidR="005D754C" w:rsidRPr="002D2EC9">
        <w:rPr>
          <w:rFonts w:ascii="Helvetica" w:hAnsi="Helvetica" w:cs="Helvetica"/>
          <w:sz w:val="22"/>
          <w:szCs w:val="22"/>
          <w:lang w:val="en-US"/>
        </w:rPr>
        <w:t>stationarity</w:t>
      </w:r>
      <w:proofErr w:type="spellEnd"/>
      <w:r w:rsidR="005D754C" w:rsidRPr="002D2EC9">
        <w:rPr>
          <w:rFonts w:ascii="Helvetica" w:hAnsi="Helvetica" w:cs="Helvetica"/>
          <w:sz w:val="22"/>
          <w:szCs w:val="22"/>
          <w:lang w:val="en-US"/>
        </w:rPr>
        <w:t xml:space="preserve"> to different extents in different systems (</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synchrony due to climate change (Figure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r w:rsidR="00DC0D15">
        <w:rPr>
          <w:rFonts w:ascii="Helvetica" w:hAnsi="Helvetica" w:cs="Helvetica"/>
          <w:sz w:val="22"/>
          <w:szCs w:val="22"/>
          <w:lang w:val="en-US"/>
        </w:rPr>
        <w:t xml:space="preserve"> or</w:t>
      </w:r>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 xml:space="preserve">nitrogen deposition </w:t>
      </w:r>
      <w:r w:rsidR="007963D0" w:rsidRPr="002D2EC9">
        <w:rPr>
          <w:rFonts w:ascii="Helvetica" w:hAnsi="Helvetica" w:cs="Helvetica"/>
          <w:sz w:val="22"/>
          <w:szCs w:val="22"/>
          <w:lang w:val="en-US"/>
        </w:rPr>
        <w:t>(</w:t>
      </w:r>
      <w:r w:rsidR="007963D0" w:rsidRPr="002D2EC9">
        <w:rPr>
          <w:rFonts w:ascii="Helvetica" w:hAnsi="Helvetica"/>
          <w:sz w:val="22"/>
          <w:szCs w:val="22"/>
        </w:rPr>
        <w:t>Edmondson 1994), land use change (</w:t>
      </w:r>
      <w:proofErr w:type="spellStart"/>
      <w:r w:rsidR="00B068E3" w:rsidRPr="002D2EC9">
        <w:rPr>
          <w:rFonts w:ascii="Helvetica" w:hAnsi="Helvetica"/>
          <w:sz w:val="22"/>
          <w:szCs w:val="22"/>
        </w:rPr>
        <w:t>Sala</w:t>
      </w:r>
      <w:proofErr w:type="spellEnd"/>
      <w:r w:rsidR="00B068E3" w:rsidRPr="002D2EC9">
        <w:rPr>
          <w:rFonts w:ascii="Helvetica" w:hAnsi="Helvetica"/>
          <w:sz w:val="22"/>
          <w:szCs w:val="22"/>
        </w:rPr>
        <w:t xml:space="preserve"> et al. 2000</w:t>
      </w:r>
      <w:r w:rsidR="007963D0" w:rsidRPr="002D2EC9">
        <w:rPr>
          <w:rFonts w:ascii="Helvetica" w:hAnsi="Helvetica"/>
          <w:sz w:val="22"/>
          <w:szCs w:val="22"/>
        </w:rPr>
        <w:t>)</w:t>
      </w:r>
      <w:r w:rsidR="00C42006" w:rsidRPr="002D2EC9">
        <w:rPr>
          <w:rFonts w:ascii="Helvetica" w:hAnsi="Helvetica" w:cs="Helvetica"/>
          <w:sz w:val="22"/>
          <w:szCs w:val="22"/>
          <w:lang w:val="en-US"/>
        </w:rPr>
        <w:t>,</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BA1E6B" w:rsidRPr="002D2EC9">
        <w:rPr>
          <w:rFonts w:ascii="Helvetica" w:hAnsi="Helvetica" w:cs="Helvetica"/>
          <w:sz w:val="22"/>
          <w:szCs w:val="22"/>
          <w:lang w:val="en-US"/>
        </w:rPr>
        <w:t xml:space="preserve"> (e.g., </w:t>
      </w:r>
      <w:proofErr w:type="spellStart"/>
      <w:r w:rsidR="00BA1E6B" w:rsidRPr="002D2EC9">
        <w:rPr>
          <w:rFonts w:ascii="Helvetica" w:hAnsi="Helvetica" w:cs="Helvetica"/>
          <w:sz w:val="22"/>
          <w:szCs w:val="22"/>
          <w:lang w:val="en-US"/>
        </w:rPr>
        <w:t>Ricciardi</w:t>
      </w:r>
      <w:proofErr w:type="spellEnd"/>
      <w:r w:rsidR="00BA1E6B" w:rsidRPr="002D2EC9">
        <w:rPr>
          <w:rFonts w:ascii="Helvetica" w:hAnsi="Helvetica" w:cs="Helvetica"/>
          <w:sz w:val="22"/>
          <w:szCs w:val="22"/>
          <w:lang w:val="en-US"/>
        </w:rPr>
        <w:t xml:space="preserve"> et al. 1998; </w:t>
      </w:r>
      <w:proofErr w:type="spellStart"/>
      <w:r w:rsidR="00BA1E6B" w:rsidRPr="002D2EC9">
        <w:rPr>
          <w:rFonts w:ascii="Helvetica" w:hAnsi="Helvetica" w:cs="Helvetica"/>
          <w:sz w:val="22"/>
          <w:szCs w:val="22"/>
          <w:lang w:val="en-US"/>
        </w:rPr>
        <w:t>Fritts</w:t>
      </w:r>
      <w:proofErr w:type="spellEnd"/>
      <w:r w:rsidR="00BA1E6B" w:rsidRPr="002D2EC9">
        <w:rPr>
          <w:rFonts w:ascii="Helvetica" w:hAnsi="Helvetica" w:cs="Helvetica"/>
          <w:sz w:val="22"/>
          <w:szCs w:val="22"/>
          <w:lang w:val="en-US"/>
        </w:rPr>
        <w:t xml:space="preserve"> and </w:t>
      </w:r>
      <w:proofErr w:type="spellStart"/>
      <w:r w:rsidR="00BA1E6B" w:rsidRPr="002D2EC9">
        <w:rPr>
          <w:rFonts w:ascii="Helvetica" w:hAnsi="Helvetica" w:cs="Helvetica"/>
          <w:sz w:val="22"/>
          <w:szCs w:val="22"/>
          <w:lang w:val="en-US"/>
        </w:rPr>
        <w:t>Rodda</w:t>
      </w:r>
      <w:proofErr w:type="spellEnd"/>
      <w:r w:rsidR="00BA1E6B" w:rsidRPr="002D2EC9">
        <w:rPr>
          <w:rFonts w:ascii="Helvetica" w:hAnsi="Helvetica" w:cs="Helvetica"/>
          <w:sz w:val="22"/>
          <w:szCs w:val="22"/>
          <w:lang w:val="en-US"/>
        </w:rPr>
        <w:t xml:space="preserve"> 1998</w:t>
      </w:r>
      <w:r w:rsidR="00385DA6" w:rsidRPr="002D2EC9">
        <w:rPr>
          <w:rFonts w:ascii="Helvetica" w:hAnsi="Helvetica" w:cs="Helvetica"/>
          <w:sz w:val="22"/>
          <w:szCs w:val="22"/>
          <w:lang w:val="en-US"/>
        </w:rPr>
        <w:t xml:space="preserve">; </w:t>
      </w:r>
      <w:proofErr w:type="spellStart"/>
      <w:r w:rsidR="00385DA6" w:rsidRPr="002D2EC9">
        <w:rPr>
          <w:rFonts w:ascii="Helvetica" w:hAnsi="Helvetica" w:cs="Helvetica"/>
          <w:sz w:val="22"/>
          <w:szCs w:val="22"/>
          <w:lang w:val="en-US"/>
        </w:rPr>
        <w:t>Verschuren</w:t>
      </w:r>
      <w:proofErr w:type="spellEnd"/>
      <w:r w:rsidR="00385DA6" w:rsidRPr="002D2EC9">
        <w:rPr>
          <w:rFonts w:ascii="Helvetica" w:hAnsi="Helvetica" w:cs="Helvetica"/>
          <w:sz w:val="22"/>
          <w:szCs w:val="22"/>
          <w:lang w:val="en-US"/>
        </w:rPr>
        <w:t xml:space="preserve"> et al. 2002;</w:t>
      </w:r>
      <w:r w:rsidR="00E730A2" w:rsidRPr="002D2EC9">
        <w:rPr>
          <w:rFonts w:ascii="Helvetica" w:hAnsi="Helvetica" w:cs="Helvetica"/>
          <w:sz w:val="22"/>
          <w:szCs w:val="22"/>
          <w:lang w:val="en-US"/>
        </w:rPr>
        <w:t>)</w:t>
      </w:r>
      <w:r w:rsidR="00C945FF" w:rsidRPr="002D2EC9">
        <w:rPr>
          <w:rFonts w:ascii="Helvetica" w:hAnsi="Helvetica" w:cs="Helvetica"/>
          <w:sz w:val="22"/>
          <w:szCs w:val="22"/>
          <w:lang w:val="en-US"/>
        </w:rPr>
        <w:t>,</w:t>
      </w:r>
      <w:r w:rsidR="00012E10" w:rsidRPr="002D2EC9">
        <w:rPr>
          <w:rFonts w:ascii="Helvetica" w:hAnsi="Helvetica" w:cs="Helvetica"/>
          <w:sz w:val="22"/>
          <w:szCs w:val="22"/>
          <w:lang w:val="en-US"/>
        </w:rPr>
        <w:t xml:space="preserve"> </w:t>
      </w:r>
      <w:r w:rsidR="00E911AC" w:rsidRPr="002D2EC9">
        <w:rPr>
          <w:rFonts w:ascii="Helvetica" w:hAnsi="Helvetica" w:cs="Helvetica"/>
          <w:sz w:val="22"/>
          <w:szCs w:val="22"/>
          <w:lang w:val="en-US"/>
        </w:rPr>
        <w:t>or</w:t>
      </w:r>
      <w:r w:rsidR="00012E10" w:rsidRPr="002D2EC9">
        <w:rPr>
          <w:rFonts w:ascii="Helvetica" w:hAnsi="Helvetica" w:cs="Helvetica"/>
          <w:sz w:val="22"/>
          <w:szCs w:val="22"/>
          <w:lang w:val="en-US"/>
        </w:rPr>
        <w:t xml:space="preserve"> natural variation.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key for conservation management 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37C8B45E"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r w:rsidR="00615074">
        <w:rPr>
          <w:rFonts w:ascii="Helvetica" w:hAnsi="Helvetica" w:cs="Helvetica"/>
          <w:sz w:val="22"/>
          <w:szCs w:val="22"/>
          <w:lang w:val="en-US"/>
        </w:rPr>
        <w:t xml:space="preserve">began </w:t>
      </w:r>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w:t>
      </w:r>
      <w:r w:rsidR="0069418A">
        <w:rPr>
          <w:rFonts w:ascii="Helvetica" w:hAnsi="Helvetica" w:cs="Helvetica"/>
          <w:sz w:val="22"/>
          <w:szCs w:val="22"/>
          <w:lang w:val="en-US"/>
        </w:rPr>
        <w:t>baseline</w:t>
      </w:r>
      <w:r w:rsidR="00C42006" w:rsidRPr="002D2EC9">
        <w:rPr>
          <w:rFonts w:ascii="Helvetica" w:hAnsi="Helvetica" w:cs="Helvetica"/>
          <w:sz w:val="22"/>
          <w:szCs w:val="22"/>
          <w:lang w:val="en-US"/>
        </w:rPr>
        <w:t xml:space="preserve">;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B8602A" w:rsidRPr="002D2EC9">
        <w:rPr>
          <w:rFonts w:ascii="Helvetica" w:hAnsi="Helvetica" w:cs="Helvetica"/>
          <w:sz w:val="22"/>
          <w:szCs w:val="22"/>
          <w:lang w:val="en-US"/>
        </w:rPr>
        <w:t xml:space="preserve">Figure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3414AF" w:rsidRPr="002D2EC9">
        <w:rPr>
          <w:rFonts w:ascii="Helvetica" w:hAnsi="Helvetica" w:cs="Helvetica"/>
          <w:sz w:val="22"/>
          <w:szCs w:val="22"/>
          <w:lang w:val="en-US"/>
        </w:rPr>
        <w:t>; Singer and Parmesan 2010</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w:t>
      </w:r>
      <w:proofErr w:type="spellStart"/>
      <w:r w:rsidR="00AC7B6E" w:rsidRPr="002D2EC9">
        <w:rPr>
          <w:rFonts w:ascii="Helvetica" w:hAnsi="Helvetica" w:cs="Helvetica"/>
          <w:sz w:val="22"/>
          <w:szCs w:val="22"/>
          <w:lang w:val="en-US"/>
        </w:rPr>
        <w:t>stationarity</w:t>
      </w:r>
      <w:proofErr w:type="spellEnd"/>
      <w:r w:rsidR="00AC7B6E" w:rsidRPr="002D2EC9">
        <w:rPr>
          <w:rFonts w:ascii="Helvetica" w:hAnsi="Helvetica" w:cs="Helvetica"/>
          <w:sz w:val="22"/>
          <w:szCs w:val="22"/>
          <w:lang w:val="en-US"/>
        </w:rPr>
        <w:t>)</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(Figure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Figure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(Figure 3b,c)</w:t>
      </w:r>
      <w:r w:rsidR="005D754C" w:rsidRPr="002D2EC9">
        <w:rPr>
          <w:rFonts w:ascii="Helvetica" w:hAnsi="Helvetica" w:cs="Helvetica"/>
          <w:sz w:val="22"/>
          <w:szCs w:val="22"/>
          <w:lang w:val="en-US"/>
        </w:rPr>
        <w:t xml:space="preserve">. </w:t>
      </w:r>
    </w:p>
    <w:p w14:paraId="0A1C1C4D" w14:textId="6A2D1F3F"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proofErr w:type="spellStart"/>
      <w:r w:rsidR="00D16413">
        <w:rPr>
          <w:rFonts w:ascii="Helvetica" w:hAnsi="Helvetica" w:cs="Helvetica"/>
          <w:sz w:val="22"/>
          <w:szCs w:val="22"/>
          <w:lang w:val="en-US"/>
        </w:rPr>
        <w:t>Visser</w:t>
      </w:r>
      <w:proofErr w:type="spellEnd"/>
      <w:r w:rsidR="00D16413">
        <w:rPr>
          <w:rFonts w:ascii="Helvetica" w:hAnsi="Helvetica" w:cs="Helvetica"/>
          <w:sz w:val="22"/>
          <w:szCs w:val="22"/>
          <w:lang w:val="en-US"/>
        </w:rPr>
        <w:t xml:space="preserve"> et al. (2012)</w:t>
      </w:r>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r w:rsidR="009D05E2">
        <w:rPr>
          <w:rFonts w:ascii="Helvetica" w:hAnsi="Helvetica" w:cs="Helvetica"/>
          <w:sz w:val="22"/>
          <w:szCs w:val="22"/>
          <w:lang w:val="en-US"/>
        </w:rPr>
        <w:t>eriod</w:t>
      </w:r>
      <w:r w:rsidR="001D5F21" w:rsidRPr="002D2EC9">
        <w:rPr>
          <w:rFonts w:ascii="Helvetica" w:hAnsi="Helvetica" w:cs="Helvetica"/>
          <w:sz w:val="22"/>
          <w:szCs w:val="22"/>
          <w:lang w:val="en-US"/>
        </w:rPr>
        <w:t xml:space="preserve"> of the consumer is not lined up with the peak resource availability</w:t>
      </w:r>
      <w:r w:rsidR="002F0417" w:rsidRPr="002D2EC9">
        <w:rPr>
          <w:rFonts w:ascii="Helvetica" w:hAnsi="Helvetica" w:cs="Helvetica"/>
          <w:sz w:val="22"/>
          <w:szCs w:val="22"/>
          <w:lang w:val="en-US"/>
        </w:rPr>
        <w:t xml:space="preserve"> for many individuals in the population</w:t>
      </w:r>
      <w:r w:rsidR="00830068" w:rsidRPr="00011F25">
        <w:rPr>
          <w:rFonts w:ascii="Helvetica" w:hAnsi="Helvetica" w:cs="Helvetica"/>
          <w:sz w:val="22"/>
          <w:szCs w:val="22"/>
          <w:lang w:val="en-US"/>
        </w:rPr>
        <w:t>; Box 1</w:t>
      </w:r>
      <w:r w:rsidR="0010435E" w:rsidRPr="00011F25">
        <w:rPr>
          <w:rFonts w:ascii="Helvetica" w:hAnsi="Helvetica" w:cs="Helvetica"/>
          <w:sz w:val="22"/>
          <w:szCs w:val="22"/>
          <w:lang w:val="en-US"/>
        </w:rPr>
        <w:t>; Figure 3b)</w:t>
      </w:r>
      <w:r w:rsidR="00D16413" w:rsidRPr="00011F25">
        <w:rPr>
          <w:rFonts w:ascii="Helvetica" w:hAnsi="Helvetica" w:cs="Helvetica"/>
          <w:sz w:val="22"/>
          <w:szCs w:val="22"/>
          <w:lang w:val="en-US"/>
        </w:rPr>
        <w:t xml:space="preserve"> could be occurring</w:t>
      </w:r>
      <w:r w:rsidR="0010435E" w:rsidRPr="00011F25">
        <w:rPr>
          <w:rFonts w:ascii="Helvetica" w:hAnsi="Helvetica" w:cs="Helvetica"/>
          <w:sz w:val="22"/>
          <w:szCs w:val="22"/>
          <w:lang w:val="en-US"/>
        </w:rPr>
        <w:t>. They postulate that</w:t>
      </w:r>
      <w:r w:rsidR="002C0183" w:rsidRPr="00011F25">
        <w:rPr>
          <w:rFonts w:ascii="Helvetica" w:hAnsi="Helvetica" w:cs="Helvetica"/>
          <w:sz w:val="22"/>
          <w:szCs w:val="22"/>
          <w:lang w:val="en-US"/>
        </w:rPr>
        <w:t xml:space="preserve"> </w:t>
      </w:r>
      <w:r w:rsidR="0010435E" w:rsidRPr="00011F25">
        <w:rPr>
          <w:rFonts w:ascii="Helvetica" w:hAnsi="Helvetica" w:cs="Helvetica"/>
          <w:sz w:val="22"/>
          <w:szCs w:val="22"/>
          <w:lang w:val="en-US"/>
        </w:rPr>
        <w:t xml:space="preserve">in some systems, </w:t>
      </w:r>
      <w:commentRangeStart w:id="321"/>
      <w:r w:rsidR="0010435E" w:rsidRPr="00353DFF">
        <w:rPr>
          <w:rFonts w:ascii="Helvetica" w:hAnsi="Helvetica" w:cs="Helvetica"/>
          <w:sz w:val="22"/>
          <w:szCs w:val="22"/>
          <w:highlight w:val="yellow"/>
          <w:lang w:val="en-US"/>
          <w:rPrChange w:id="322" w:author="Heather Kharouba" w:date="2019-11-05T10:58:00Z">
            <w:rPr>
              <w:rFonts w:ascii="Helvetica" w:hAnsi="Helvetica" w:cs="Helvetica"/>
              <w:sz w:val="22"/>
              <w:szCs w:val="22"/>
              <w:lang w:val="en-US"/>
            </w:rPr>
          </w:rPrChange>
        </w:rPr>
        <w:t>asynchron</w:t>
      </w:r>
      <w:r w:rsidR="0010435E" w:rsidRPr="00011F25">
        <w:rPr>
          <w:rFonts w:ascii="Helvetica" w:hAnsi="Helvetica" w:cs="Helvetica"/>
          <w:sz w:val="22"/>
          <w:szCs w:val="22"/>
          <w:lang w:val="en-US"/>
        </w:rPr>
        <w:t>y</w:t>
      </w:r>
      <w:commentRangeEnd w:id="321"/>
      <w:r w:rsidR="00C52F26">
        <w:rPr>
          <w:rStyle w:val="CommentReference"/>
        </w:rPr>
        <w:commentReference w:id="321"/>
      </w:r>
      <w:r w:rsidR="0010435E" w:rsidRPr="00011F25">
        <w:rPr>
          <w:rFonts w:ascii="Helvetica" w:hAnsi="Helvetica" w:cs="Helvetica"/>
          <w:sz w:val="22"/>
          <w:szCs w:val="22"/>
          <w:lang w:val="en-US"/>
        </w:rPr>
        <w:t xml:space="preserve"> </w:t>
      </w:r>
      <w:r w:rsidR="001E5F04" w:rsidRPr="00011F25">
        <w:rPr>
          <w:rFonts w:ascii="Helvetica" w:hAnsi="Helvetica" w:cs="Helvetica"/>
          <w:sz w:val="22"/>
          <w:szCs w:val="22"/>
          <w:lang w:val="en-US"/>
        </w:rPr>
        <w:t>for</w:t>
      </w:r>
      <w:r w:rsidR="006F0F2F" w:rsidRPr="002D2EC9">
        <w:rPr>
          <w:rFonts w:ascii="Helvetica" w:hAnsi="Helvetica" w:cs="Helvetica"/>
          <w:sz w:val="22"/>
          <w:szCs w:val="22"/>
          <w:lang w:val="en-US"/>
        </w:rPr>
        <w:t xml:space="preserve"> many individuals in a population </w:t>
      </w:r>
      <w:r w:rsidR="0010435E" w:rsidRPr="002D2EC9">
        <w:rPr>
          <w:rFonts w:ascii="Helvetica" w:hAnsi="Helvetica" w:cs="Helvetica"/>
          <w:sz w:val="22"/>
          <w:szCs w:val="22"/>
          <w:lang w:val="en-US"/>
        </w:rPr>
        <w:t>might be adaptive due to life-history tradeoffs</w:t>
      </w:r>
      <w:r w:rsidR="006A0C77">
        <w:rPr>
          <w:rFonts w:ascii="Helvetica" w:hAnsi="Helvetica" w:cs="Helvetica"/>
          <w:sz w:val="22"/>
          <w:szCs w:val="22"/>
          <w:lang w:val="en-US"/>
        </w:rPr>
        <w:t>,</w:t>
      </w:r>
      <w:r w:rsidR="00FF2A66">
        <w:rPr>
          <w:rFonts w:ascii="Helvetica" w:hAnsi="Helvetica" w:cs="Helvetica"/>
          <w:sz w:val="22"/>
          <w:szCs w:val="22"/>
          <w:lang w:val="en-US"/>
        </w:rPr>
        <w:t xml:space="preserve"> where </w:t>
      </w:r>
      <w:r w:rsidR="006A0C77">
        <w:rPr>
          <w:rFonts w:ascii="Helvetica" w:hAnsi="Helvetica" w:cs="Helvetica"/>
          <w:sz w:val="22"/>
          <w:szCs w:val="22"/>
          <w:lang w:val="en-US"/>
        </w:rPr>
        <w:t>lifetime</w:t>
      </w:r>
      <w:r w:rsidR="00FF2A66">
        <w:rPr>
          <w:rFonts w:ascii="Helvetica" w:hAnsi="Helvetica" w:cs="Helvetica"/>
          <w:sz w:val="22"/>
          <w:szCs w:val="22"/>
          <w:lang w:val="en-US"/>
        </w:rPr>
        <w:t xml:space="preserve"> fitness is maximized but not</w:t>
      </w:r>
      <w:r w:rsidR="004B11A4">
        <w:rPr>
          <w:rFonts w:ascii="Helvetica" w:hAnsi="Helvetica" w:cs="Helvetica"/>
          <w:sz w:val="22"/>
          <w:szCs w:val="22"/>
          <w:lang w:val="en-US"/>
        </w:rPr>
        <w:t xml:space="preserve"> </w:t>
      </w:r>
      <w:r w:rsidR="005168A0">
        <w:rPr>
          <w:rFonts w:ascii="Helvetica" w:hAnsi="Helvetica" w:cs="Helvetica"/>
          <w:sz w:val="22"/>
          <w:szCs w:val="22"/>
          <w:lang w:val="en-US"/>
        </w:rPr>
        <w:t>necessarily</w:t>
      </w:r>
      <w:r w:rsidR="00FF2A66">
        <w:rPr>
          <w:rFonts w:ascii="Helvetica" w:hAnsi="Helvetica" w:cs="Helvetica"/>
          <w:sz w:val="22"/>
          <w:szCs w:val="22"/>
          <w:lang w:val="en-US"/>
        </w:rPr>
        <w:t xml:space="preserve"> individual components of fitness</w:t>
      </w:r>
      <w:r w:rsidR="00F2438B">
        <w:rPr>
          <w:rFonts w:ascii="Helvetica" w:hAnsi="Helvetica" w:cs="Helvetica"/>
          <w:sz w:val="22"/>
          <w:szCs w:val="22"/>
          <w:lang w:val="en-US"/>
        </w:rPr>
        <w:t xml:space="preserve"> (e.g.</w:t>
      </w:r>
      <w:r w:rsidR="008477E0">
        <w:rPr>
          <w:rFonts w:ascii="Helvetica" w:hAnsi="Helvetica" w:cs="Helvetica"/>
          <w:sz w:val="22"/>
          <w:szCs w:val="22"/>
          <w:lang w:val="en-US"/>
        </w:rPr>
        <w:t>,</w:t>
      </w:r>
      <w:r w:rsidR="00F2438B">
        <w:rPr>
          <w:rFonts w:ascii="Helvetica" w:hAnsi="Helvetica" w:cs="Helvetica"/>
          <w:sz w:val="22"/>
          <w:szCs w:val="22"/>
          <w:lang w:val="en-US"/>
        </w:rPr>
        <w:t xml:space="preserve"> Singer and Parmesan 2010; </w:t>
      </w:r>
      <w:proofErr w:type="spellStart"/>
      <w:r w:rsidR="00F2438B">
        <w:rPr>
          <w:rFonts w:ascii="Helvetica" w:hAnsi="Helvetica" w:cs="Helvetica"/>
          <w:sz w:val="22"/>
          <w:szCs w:val="22"/>
          <w:lang w:val="en-US"/>
        </w:rPr>
        <w:t>Visser</w:t>
      </w:r>
      <w:proofErr w:type="spellEnd"/>
      <w:r w:rsidR="00356287">
        <w:rPr>
          <w:rFonts w:ascii="Helvetica" w:hAnsi="Helvetica" w:cs="Helvetica"/>
          <w:sz w:val="22"/>
          <w:szCs w:val="22"/>
          <w:lang w:val="en-US"/>
        </w:rPr>
        <w:t xml:space="preserve"> et al. 2012)</w:t>
      </w:r>
      <w:r w:rsidR="00385CED">
        <w:rPr>
          <w:rFonts w:ascii="Helvetica" w:hAnsi="Helvetica" w:cs="Helvetica"/>
          <w:sz w:val="22"/>
          <w:szCs w:val="22"/>
          <w:lang w:val="en-US"/>
        </w:rPr>
        <w:t xml:space="preserve"> or </w:t>
      </w:r>
      <w:r w:rsidR="002C61A6">
        <w:rPr>
          <w:rFonts w:ascii="Helvetica" w:hAnsi="Helvetica" w:cs="Helvetica"/>
          <w:sz w:val="22"/>
          <w:szCs w:val="22"/>
          <w:lang w:val="en-US"/>
        </w:rPr>
        <w:t xml:space="preserve">due to </w:t>
      </w:r>
      <w:r w:rsidR="00385CED">
        <w:rPr>
          <w:rFonts w:ascii="Helvetica" w:hAnsi="Helvetica" w:cs="Helvetica"/>
          <w:sz w:val="22"/>
          <w:szCs w:val="22"/>
          <w:lang w:val="en-US"/>
        </w:rPr>
        <w:t>a combination of life-history trade-offs and</w:t>
      </w:r>
      <w:r w:rsidR="002C61A6">
        <w:rPr>
          <w:rFonts w:ascii="Helvetica" w:hAnsi="Helvetica" w:cs="Helvetica"/>
          <w:sz w:val="22"/>
          <w:szCs w:val="22"/>
          <w:lang w:val="en-US"/>
        </w:rPr>
        <w:t xml:space="preserve"> competitive advantage from</w:t>
      </w:r>
      <w:r w:rsidR="00385CED">
        <w:rPr>
          <w:rFonts w:ascii="Helvetica" w:hAnsi="Helvetica" w:cs="Helvetica"/>
          <w:sz w:val="22"/>
          <w:szCs w:val="22"/>
          <w:lang w:val="en-US"/>
        </w:rPr>
        <w:t xml:space="preserve"> intra-specific competition (</w:t>
      </w:r>
      <w:proofErr w:type="spellStart"/>
      <w:r w:rsidR="00390805">
        <w:rPr>
          <w:rFonts w:ascii="Helvetica" w:hAnsi="Helvetica" w:cs="Helvetica"/>
          <w:sz w:val="22"/>
          <w:szCs w:val="22"/>
          <w:lang w:val="en-US"/>
        </w:rPr>
        <w:t>Iwasa</w:t>
      </w:r>
      <w:proofErr w:type="spellEnd"/>
      <w:r w:rsidR="00390805">
        <w:rPr>
          <w:rFonts w:ascii="Helvetica" w:hAnsi="Helvetica" w:cs="Helvetica"/>
          <w:sz w:val="22"/>
          <w:szCs w:val="22"/>
          <w:lang w:val="en-US"/>
        </w:rPr>
        <w:t xml:space="preserve"> et al. 1983; </w:t>
      </w:r>
      <w:proofErr w:type="spellStart"/>
      <w:r w:rsidR="00390805">
        <w:rPr>
          <w:rFonts w:ascii="Helvetica" w:hAnsi="Helvetica" w:cs="Helvetica"/>
          <w:sz w:val="22"/>
          <w:szCs w:val="22"/>
          <w:lang w:val="en-US"/>
        </w:rPr>
        <w:t>Wiklund</w:t>
      </w:r>
      <w:proofErr w:type="spellEnd"/>
      <w:r w:rsidR="00390805">
        <w:rPr>
          <w:rFonts w:ascii="Helvetica" w:hAnsi="Helvetica" w:cs="Helvetica"/>
          <w:sz w:val="22"/>
          <w:szCs w:val="22"/>
          <w:lang w:val="en-US"/>
        </w:rPr>
        <w:t xml:space="preserve"> et al. 1977; </w:t>
      </w:r>
      <w:r w:rsidR="00385CED">
        <w:rPr>
          <w:rFonts w:ascii="Helvetica" w:hAnsi="Helvetica" w:cs="Helvetica"/>
          <w:sz w:val="22"/>
          <w:szCs w:val="22"/>
          <w:lang w:val="en-US"/>
        </w:rPr>
        <w:t>Johansson et al. 2014).</w:t>
      </w:r>
      <w:r w:rsidR="0010435E" w:rsidRPr="002D2EC9">
        <w:rPr>
          <w:rFonts w:ascii="Helvetica" w:hAnsi="Helvetica" w:cs="Helvetica"/>
          <w:sz w:val="22"/>
          <w:szCs w:val="22"/>
          <w:lang w:val="en-US"/>
        </w:rPr>
        <w:t xml:space="preserve"> </w:t>
      </w:r>
      <w:r w:rsidR="00C47460" w:rsidRPr="002D2EC9">
        <w:rPr>
          <w:rFonts w:ascii="Helvetica" w:hAnsi="Helvetica" w:cs="Helvetica"/>
          <w:sz w:val="22"/>
          <w:szCs w:val="22"/>
          <w:lang w:val="en-US"/>
        </w:rPr>
        <w:t>This could happen when a consumer cannot measure</w:t>
      </w:r>
      <w:r w:rsidR="00AF7458" w:rsidRPr="002D2EC9">
        <w:rPr>
          <w:rFonts w:ascii="Helvetica" w:hAnsi="Helvetica" w:cs="Helvetica"/>
          <w:sz w:val="22"/>
          <w:szCs w:val="22"/>
          <w:lang w:val="en-US"/>
        </w:rPr>
        <w:t xml:space="preserve"> the timing of its</w:t>
      </w:r>
      <w:r w:rsidR="00C47460" w:rsidRPr="002D2EC9">
        <w:rPr>
          <w:rFonts w:ascii="Helvetica" w:hAnsi="Helvetica" w:cs="Helvetica"/>
          <w:sz w:val="22"/>
          <w:szCs w:val="22"/>
          <w:lang w:val="en-US"/>
        </w:rPr>
        <w:t xml:space="preserve"> resource </w:t>
      </w:r>
      <w:r w:rsidR="00AF7458" w:rsidRPr="002D2EC9">
        <w:rPr>
          <w:rFonts w:ascii="Helvetica" w:hAnsi="Helvetica" w:cs="Helvetica"/>
          <w:sz w:val="22"/>
          <w:szCs w:val="22"/>
          <w:lang w:val="en-US"/>
        </w:rPr>
        <w:t>well</w:t>
      </w:r>
      <w:r w:rsidR="00443F57" w:rsidRPr="002D2EC9">
        <w:rPr>
          <w:rFonts w:ascii="Helvetica" w:hAnsi="Helvetica" w:cs="Helvetica"/>
          <w:sz w:val="22"/>
          <w:szCs w:val="22"/>
          <w:lang w:val="en-US"/>
        </w:rPr>
        <w:t xml:space="preserve"> (Singer and Parmesan 2010)</w:t>
      </w:r>
      <w:r w:rsidR="00C47460" w:rsidRPr="002D2EC9">
        <w:rPr>
          <w:rFonts w:ascii="Helvetica" w:hAnsi="Helvetica" w:cs="Helvetica"/>
          <w:sz w:val="22"/>
          <w:szCs w:val="22"/>
          <w:lang w:val="en-US"/>
        </w:rPr>
        <w:t>, for example; in this scenario</w:t>
      </w:r>
      <w:r w:rsidR="00AF7458" w:rsidRPr="002D2EC9">
        <w:rPr>
          <w:rFonts w:ascii="Helvetica" w:hAnsi="Helvetica" w:cs="Helvetica"/>
          <w:sz w:val="22"/>
          <w:szCs w:val="22"/>
          <w:lang w:val="en-US"/>
        </w:rPr>
        <w:t>,</w:t>
      </w:r>
      <w:r w:rsidR="00C47460" w:rsidRPr="002D2EC9">
        <w:rPr>
          <w:rFonts w:ascii="Helvetica" w:hAnsi="Helvetica" w:cs="Helvetica"/>
          <w:sz w:val="22"/>
          <w:szCs w:val="22"/>
          <w:lang w:val="en-US"/>
        </w:rPr>
        <w:t xml:space="preserve"> some individuals would appear mismatched, while others would appear matched. </w:t>
      </w:r>
      <w:commentRangeStart w:id="323"/>
      <w:r w:rsidR="00C47460" w:rsidRPr="002D2EC9">
        <w:rPr>
          <w:rFonts w:ascii="Helvetica" w:hAnsi="Helvetica" w:cs="Helvetica"/>
          <w:sz w:val="22"/>
          <w:szCs w:val="22"/>
          <w:lang w:val="en-US"/>
        </w:rPr>
        <w:t xml:space="preserve">This scenario may persist most often when fitness consequences of mismatch are not extremely high; otherwise it could lead to population extirpation </w:t>
      </w:r>
      <w:commentRangeEnd w:id="323"/>
      <w:r w:rsidR="000F46EC">
        <w:rPr>
          <w:rStyle w:val="CommentReference"/>
        </w:rPr>
        <w:commentReference w:id="323"/>
      </w:r>
      <w:r w:rsidR="00C47460" w:rsidRPr="002D2EC9">
        <w:rPr>
          <w:rFonts w:ascii="Helvetica" w:hAnsi="Helvetica" w:cs="Helvetica"/>
          <w:sz w:val="22"/>
          <w:szCs w:val="22"/>
          <w:lang w:val="en-US"/>
        </w:rPr>
        <w:t>(</w:t>
      </w:r>
      <w:r w:rsidR="003B382D" w:rsidRPr="002D2EC9">
        <w:rPr>
          <w:rFonts w:ascii="Helvetica" w:hAnsi="Helvetica" w:cs="Helvetica"/>
          <w:sz w:val="22"/>
          <w:szCs w:val="22"/>
          <w:lang w:val="en-US"/>
        </w:rPr>
        <w:t xml:space="preserve">Figure </w:t>
      </w:r>
      <w:r w:rsidR="00C47460" w:rsidRPr="002D2EC9">
        <w:rPr>
          <w:rFonts w:ascii="Helvetica" w:hAnsi="Helvetica" w:cs="Helvetica"/>
          <w:sz w:val="22"/>
          <w:szCs w:val="22"/>
          <w:lang w:val="en-US"/>
        </w:rPr>
        <w:t>3b).</w:t>
      </w:r>
      <w:r w:rsidR="00A50D47">
        <w:rPr>
          <w:rFonts w:ascii="Helvetica" w:hAnsi="Helvetica" w:cs="Helvetica"/>
          <w:sz w:val="22"/>
          <w:szCs w:val="22"/>
          <w:lang w:val="en-US"/>
        </w:rPr>
        <w:t xml:space="preserve"> </w:t>
      </w:r>
      <w:r w:rsidR="00DA039D">
        <w:rPr>
          <w:rFonts w:ascii="Helvetica" w:hAnsi="Helvetica" w:cs="Helvetica"/>
          <w:sz w:val="22"/>
          <w:szCs w:val="22"/>
          <w:lang w:val="en-US"/>
        </w:rPr>
        <w:t xml:space="preserve">However, whether a </w:t>
      </w:r>
      <w:r w:rsidR="00E04BE6">
        <w:rPr>
          <w:rFonts w:ascii="Helvetica" w:hAnsi="Helvetica" w:cs="Helvetica"/>
          <w:sz w:val="22"/>
          <w:szCs w:val="22"/>
          <w:lang w:val="en-US"/>
        </w:rPr>
        <w:t xml:space="preserve">synchrony vs. </w:t>
      </w:r>
      <w:r w:rsidR="00E04BE6" w:rsidRPr="00443AA7">
        <w:rPr>
          <w:rFonts w:ascii="Helvetica" w:hAnsi="Helvetica" w:cs="Helvetica"/>
          <w:sz w:val="22"/>
          <w:szCs w:val="22"/>
          <w:highlight w:val="yellow"/>
          <w:lang w:val="en-US"/>
          <w:rPrChange w:id="324" w:author="Heather Kharouba" w:date="2019-11-04T20:42:00Z">
            <w:rPr>
              <w:rFonts w:ascii="Helvetica" w:hAnsi="Helvetica" w:cs="Helvetica"/>
              <w:sz w:val="22"/>
              <w:szCs w:val="22"/>
              <w:lang w:val="en-US"/>
            </w:rPr>
          </w:rPrChange>
        </w:rPr>
        <w:t>asynchrony</w:t>
      </w:r>
      <w:r w:rsidR="000C0194">
        <w:rPr>
          <w:rFonts w:ascii="Helvetica" w:hAnsi="Helvetica" w:cs="Helvetica"/>
          <w:sz w:val="22"/>
          <w:szCs w:val="22"/>
          <w:lang w:val="en-US"/>
        </w:rPr>
        <w:t xml:space="preserve"> is </w:t>
      </w:r>
      <w:r w:rsidR="00516B65">
        <w:rPr>
          <w:rFonts w:ascii="Helvetica" w:hAnsi="Helvetica" w:cs="Helvetica"/>
          <w:sz w:val="22"/>
          <w:szCs w:val="22"/>
          <w:lang w:val="en-US"/>
        </w:rPr>
        <w:t xml:space="preserve">considered to be </w:t>
      </w:r>
      <w:r w:rsidR="000C0194">
        <w:rPr>
          <w:rFonts w:ascii="Helvetica" w:hAnsi="Helvetica" w:cs="Helvetica"/>
          <w:sz w:val="22"/>
          <w:szCs w:val="22"/>
          <w:lang w:val="en-US"/>
        </w:rPr>
        <w:t>adaptive for the consumer, and thus</w:t>
      </w:r>
      <w:r w:rsidR="0057249E">
        <w:rPr>
          <w:rFonts w:ascii="Helvetica" w:hAnsi="Helvetica" w:cs="Helvetica"/>
          <w:sz w:val="22"/>
          <w:szCs w:val="22"/>
          <w:lang w:val="en-US"/>
        </w:rPr>
        <w:t xml:space="preserve"> whether fitness decreases ar</w:t>
      </w:r>
      <w:r w:rsidR="00356187">
        <w:rPr>
          <w:rFonts w:ascii="Helvetica" w:hAnsi="Helvetica" w:cs="Helvetica"/>
          <w:sz w:val="22"/>
          <w:szCs w:val="22"/>
          <w:lang w:val="en-US"/>
        </w:rPr>
        <w:t>e predicted with climate change,</w:t>
      </w:r>
      <w:r w:rsidR="0057249E">
        <w:rPr>
          <w:rFonts w:ascii="Helvetica" w:hAnsi="Helvetica" w:cs="Helvetica"/>
          <w:sz w:val="22"/>
          <w:szCs w:val="22"/>
          <w:lang w:val="en-US"/>
        </w:rPr>
        <w:t xml:space="preserve"> will depend on which fitness components have been measured</w:t>
      </w:r>
      <w:r w:rsidR="00405488">
        <w:rPr>
          <w:rFonts w:ascii="Helvetica" w:hAnsi="Helvetica" w:cs="Helvetica"/>
          <w:sz w:val="22"/>
          <w:szCs w:val="22"/>
          <w:lang w:val="en-US"/>
        </w:rPr>
        <w:t xml:space="preserve"> </w:t>
      </w:r>
      <w:r w:rsidR="000C0194">
        <w:rPr>
          <w:rFonts w:ascii="Helvetica" w:hAnsi="Helvetica" w:cs="Helvetica"/>
          <w:sz w:val="22"/>
          <w:szCs w:val="22"/>
          <w:lang w:val="en-US"/>
        </w:rPr>
        <w:t xml:space="preserve">in the study </w:t>
      </w:r>
      <w:r w:rsidR="005168A0">
        <w:rPr>
          <w:rFonts w:ascii="Helvetica" w:hAnsi="Helvetica" w:cs="Helvetica"/>
          <w:sz w:val="22"/>
          <w:szCs w:val="22"/>
          <w:lang w:val="en-US"/>
        </w:rPr>
        <w:t xml:space="preserve">(e.g. reproductive success vs. </w:t>
      </w:r>
      <w:r w:rsidR="00830E7F">
        <w:rPr>
          <w:rFonts w:ascii="Helvetica" w:hAnsi="Helvetica" w:cs="Helvetica"/>
          <w:sz w:val="22"/>
          <w:szCs w:val="22"/>
          <w:lang w:val="en-US"/>
        </w:rPr>
        <w:t>lifetime fitness</w:t>
      </w:r>
      <w:r w:rsidR="005168A0">
        <w:rPr>
          <w:rFonts w:ascii="Helvetica" w:hAnsi="Helvetica" w:cs="Helvetica"/>
          <w:sz w:val="22"/>
          <w:szCs w:val="22"/>
          <w:lang w:val="en-US"/>
        </w:rPr>
        <w:t xml:space="preserve">) </w:t>
      </w:r>
      <w:r w:rsidR="00405488">
        <w:rPr>
          <w:rFonts w:ascii="Helvetica" w:hAnsi="Helvetica" w:cs="Helvetica"/>
          <w:sz w:val="22"/>
          <w:szCs w:val="22"/>
          <w:lang w:val="en-US"/>
        </w:rPr>
        <w:t xml:space="preserve">and whether </w:t>
      </w:r>
      <w:r w:rsidR="000E4600" w:rsidRPr="00DC3747">
        <w:rPr>
          <w:rFonts w:ascii="Helvetica" w:hAnsi="Helvetica" w:cs="Helvetica"/>
          <w:sz w:val="22"/>
          <w:szCs w:val="22"/>
          <w:highlight w:val="yellow"/>
          <w:lang w:val="en-US"/>
          <w:rPrChange w:id="325" w:author="Heather Kharouba" w:date="2019-11-04T20:42:00Z">
            <w:rPr>
              <w:rFonts w:ascii="Helvetica" w:hAnsi="Helvetica" w:cs="Helvetica"/>
              <w:sz w:val="22"/>
              <w:szCs w:val="22"/>
              <w:lang w:val="en-US"/>
            </w:rPr>
          </w:rPrChange>
        </w:rPr>
        <w:t>asynchrony</w:t>
      </w:r>
      <w:r w:rsidR="00405488">
        <w:rPr>
          <w:rFonts w:ascii="Helvetica" w:hAnsi="Helvetica" w:cs="Helvetica"/>
          <w:sz w:val="22"/>
          <w:szCs w:val="22"/>
          <w:lang w:val="en-US"/>
        </w:rPr>
        <w:t xml:space="preserve"> is adaptive at the individual or population-level (</w:t>
      </w:r>
      <w:proofErr w:type="spellStart"/>
      <w:r w:rsidR="00405488">
        <w:rPr>
          <w:rFonts w:ascii="Helvetica" w:hAnsi="Helvetica" w:cs="Helvetica"/>
          <w:sz w:val="22"/>
          <w:szCs w:val="22"/>
          <w:lang w:val="en-US"/>
        </w:rPr>
        <w:t>Visser</w:t>
      </w:r>
      <w:proofErr w:type="spellEnd"/>
      <w:r w:rsidR="00405488">
        <w:rPr>
          <w:rFonts w:ascii="Helvetica" w:hAnsi="Helvetica" w:cs="Helvetica"/>
          <w:sz w:val="22"/>
          <w:szCs w:val="22"/>
          <w:lang w:val="en-US"/>
        </w:rPr>
        <w:t xml:space="preserve"> et al. 2012</w:t>
      </w:r>
      <w:r w:rsidR="00D5707C">
        <w:rPr>
          <w:rFonts w:ascii="Helvetica" w:hAnsi="Helvetica" w:cs="Helvetica"/>
          <w:sz w:val="22"/>
          <w:szCs w:val="22"/>
          <w:lang w:val="en-US"/>
        </w:rPr>
        <w:t>; Johansson et al. 2014</w:t>
      </w:r>
      <w:r w:rsidR="00250AA6">
        <w:rPr>
          <w:rFonts w:ascii="Helvetica" w:hAnsi="Helvetica" w:cs="Helvetica"/>
          <w:sz w:val="22"/>
          <w:szCs w:val="22"/>
          <w:lang w:val="en-US"/>
        </w:rPr>
        <w:t xml:space="preserve">; </w:t>
      </w:r>
      <w:proofErr w:type="spellStart"/>
      <w:r w:rsidR="00250AA6">
        <w:rPr>
          <w:rFonts w:ascii="Helvetica" w:hAnsi="Helvetica" w:cs="Helvetica"/>
          <w:sz w:val="22"/>
          <w:szCs w:val="22"/>
          <w:lang w:val="en-US"/>
        </w:rPr>
        <w:t>Visser</w:t>
      </w:r>
      <w:proofErr w:type="spellEnd"/>
      <w:r w:rsidR="00250AA6">
        <w:rPr>
          <w:rFonts w:ascii="Helvetica" w:hAnsi="Helvetica" w:cs="Helvetica"/>
          <w:sz w:val="22"/>
          <w:szCs w:val="22"/>
          <w:lang w:val="en-US"/>
        </w:rPr>
        <w:t xml:space="preserve"> and </w:t>
      </w:r>
      <w:proofErr w:type="spellStart"/>
      <w:r w:rsidR="00250AA6">
        <w:rPr>
          <w:rFonts w:ascii="Helvetica" w:hAnsi="Helvetica" w:cs="Helvetica"/>
          <w:sz w:val="22"/>
          <w:szCs w:val="22"/>
          <w:lang w:val="en-US"/>
        </w:rPr>
        <w:t>Gienapp</w:t>
      </w:r>
      <w:proofErr w:type="spellEnd"/>
      <w:r w:rsidR="00250AA6">
        <w:rPr>
          <w:rFonts w:ascii="Helvetica" w:hAnsi="Helvetica" w:cs="Helvetica"/>
          <w:sz w:val="22"/>
          <w:szCs w:val="22"/>
          <w:lang w:val="en-US"/>
        </w:rPr>
        <w:t xml:space="preserve"> 2019</w:t>
      </w:r>
      <w:r w:rsidR="00405488">
        <w:rPr>
          <w:rFonts w:ascii="Helvetica" w:hAnsi="Helvetica" w:cs="Helvetica"/>
          <w:sz w:val="22"/>
          <w:szCs w:val="22"/>
          <w:lang w:val="en-US"/>
        </w:rPr>
        <w:t>)</w:t>
      </w:r>
      <w:r w:rsidR="0057249E">
        <w:rPr>
          <w:rFonts w:ascii="Helvetica" w:hAnsi="Helvetica" w:cs="Helvetica"/>
          <w:sz w:val="22"/>
          <w:szCs w:val="22"/>
          <w:lang w:val="en-US"/>
        </w:rPr>
        <w:t xml:space="preserve">. </w:t>
      </w:r>
      <w:r w:rsidR="00162DD3">
        <w:rPr>
          <w:rFonts w:ascii="Helvetica" w:hAnsi="Helvetica" w:cs="Helvetica"/>
          <w:sz w:val="22"/>
          <w:szCs w:val="22"/>
          <w:lang w:val="en-US"/>
        </w:rPr>
        <w:t>For example, fitness may increase or decrease with climate change in bird species where there is a competitive advantage of hatching early</w:t>
      </w:r>
      <w:r w:rsidR="00A26C34">
        <w:rPr>
          <w:rFonts w:ascii="Helvetica" w:hAnsi="Helvetica" w:cs="Helvetica"/>
          <w:sz w:val="22"/>
          <w:szCs w:val="22"/>
          <w:lang w:val="en-US"/>
        </w:rPr>
        <w:t xml:space="preserve">, depending </w:t>
      </w:r>
      <w:r w:rsidR="00D973A6">
        <w:rPr>
          <w:rFonts w:ascii="Helvetica" w:hAnsi="Helvetica" w:cs="Helvetica"/>
          <w:sz w:val="22"/>
          <w:szCs w:val="22"/>
          <w:lang w:val="en-US"/>
        </w:rPr>
        <w:t>on whether short-term or long-term populations responses are considered</w:t>
      </w:r>
      <w:r w:rsidR="007D222C">
        <w:rPr>
          <w:rFonts w:ascii="Helvetica" w:hAnsi="Helvetica" w:cs="Helvetica"/>
          <w:sz w:val="22"/>
          <w:szCs w:val="22"/>
          <w:lang w:val="en-US"/>
        </w:rPr>
        <w:t xml:space="preserve"> (Johansson et al. 2014)</w:t>
      </w:r>
      <w:r w:rsidR="00A26C34">
        <w:rPr>
          <w:rFonts w:ascii="Helvetica" w:hAnsi="Helvetica" w:cs="Helvetica"/>
          <w:sz w:val="22"/>
          <w:szCs w:val="22"/>
          <w:lang w:val="en-US"/>
        </w:rPr>
        <w:t>.</w:t>
      </w:r>
    </w:p>
    <w:p w14:paraId="4F133DD2" w14:textId="0344CEC7"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i.e</w:t>
      </w:r>
      <w:r w:rsidR="00045926" w:rsidRPr="00011F25">
        <w:rPr>
          <w:rFonts w:ascii="Helvetica" w:hAnsi="Helvetica" w:cs="Helvetica"/>
          <w:sz w:val="22"/>
          <w:szCs w:val="22"/>
          <w:lang w:val="en-US"/>
        </w:rPr>
        <w:t>. synchrony vs</w:t>
      </w:r>
      <w:r w:rsidR="00045926"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 xml:space="preserve">adaptive </w:t>
      </w:r>
      <w:r w:rsidR="005D75A7">
        <w:rPr>
          <w:rFonts w:ascii="Helvetica" w:hAnsi="Helvetica" w:cs="Helvetica"/>
          <w:sz w:val="22"/>
          <w:szCs w:val="22"/>
          <w:lang w:val="en-US"/>
        </w:rPr>
        <w:t>mismatch</w:t>
      </w:r>
      <w:r w:rsidR="00045926" w:rsidRPr="002D2EC9">
        <w:rPr>
          <w:rFonts w:ascii="Helvetica" w:hAnsi="Helvetica" w:cs="Helvetica"/>
          <w:sz w:val="22"/>
          <w:szCs w:val="22"/>
          <w:lang w:val="en-US"/>
        </w:rPr>
        <w:t xml:space="preserve">; </w:t>
      </w:r>
      <w:r w:rsidR="003B382D" w:rsidRPr="002D2EC9">
        <w:rPr>
          <w:rFonts w:ascii="Helvetica" w:hAnsi="Helvetica" w:cs="Helvetica"/>
          <w:sz w:val="22"/>
          <w:szCs w:val="22"/>
          <w:lang w:val="en-US"/>
        </w:rPr>
        <w:t xml:space="preserve">Figure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change baseline of </w:t>
      </w:r>
      <w:r w:rsidR="00011F25">
        <w:rPr>
          <w:rFonts w:ascii="Helvetica" w:hAnsi="Helvetica" w:cs="Helvetica"/>
          <w:sz w:val="22"/>
          <w:szCs w:val="22"/>
          <w:lang w:val="en-US"/>
        </w:rPr>
        <w:t>a</w:t>
      </w:r>
      <w:r w:rsidR="00D94ABD">
        <w:rPr>
          <w:rFonts w:ascii="Helvetica" w:hAnsi="Helvetica" w:cs="Helvetica"/>
          <w:sz w:val="22"/>
          <w:szCs w:val="22"/>
          <w:lang w:val="en-US"/>
        </w:rPr>
        <w:t>s</w:t>
      </w:r>
      <w:r w:rsidR="00011F25">
        <w:rPr>
          <w:rFonts w:ascii="Helvetica" w:hAnsi="Helvetica" w:cs="Helvetica"/>
          <w:sz w:val="22"/>
          <w:szCs w:val="22"/>
          <w:lang w:val="en-US"/>
        </w:rPr>
        <w:t>ynchrony</w:t>
      </w:r>
      <w:r w:rsidR="001E54B3" w:rsidRPr="002D2EC9">
        <w:rPr>
          <w:rFonts w:ascii="Helvetica" w:hAnsi="Helvetica" w:cs="Helvetica"/>
          <w:sz w:val="22"/>
          <w:szCs w:val="22"/>
          <w:lang w:val="en-US"/>
        </w:rPr>
        <w:t xml:space="preserve"> </w:t>
      </w:r>
      <w:r w:rsidR="001C34D4" w:rsidRPr="002D2EC9">
        <w:rPr>
          <w:rFonts w:ascii="Helvetica" w:hAnsi="Helvetica" w:cs="Helvetica"/>
          <w:sz w:val="22"/>
          <w:szCs w:val="22"/>
          <w:lang w:val="en-US"/>
        </w:rPr>
        <w:t>(Box 1</w:t>
      </w:r>
      <w:r w:rsidR="00717AC1" w:rsidRPr="002D2EC9">
        <w:rPr>
          <w:rFonts w:ascii="Helvetica" w:hAnsi="Helvetica" w:cs="Helvetica"/>
          <w:sz w:val="22"/>
          <w:szCs w:val="22"/>
          <w:lang w:val="en-US"/>
        </w:rPr>
        <w:t>; Figure 3c</w:t>
      </w:r>
      <w:r w:rsidR="001C34D4"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could occur through several mechanisms. </w:t>
      </w:r>
      <w:r w:rsidR="00F11ADB" w:rsidRPr="002D2EC9">
        <w:rPr>
          <w:rFonts w:ascii="Helvetica" w:hAnsi="Helvetica" w:cs="Helvetica"/>
          <w:sz w:val="22"/>
          <w:szCs w:val="22"/>
          <w:lang w:val="en-US"/>
        </w:rPr>
        <w:t xml:space="preserve">Shifts in the drivers of phenology for the consumer or resource (e.g., nutrient enrichment) could </w:t>
      </w:r>
      <w:r w:rsidR="00355F5E" w:rsidRPr="002D2EC9">
        <w:rPr>
          <w:rFonts w:ascii="Helvetica" w:hAnsi="Helvetica" w:cs="Helvetica"/>
          <w:sz w:val="22"/>
          <w:szCs w:val="22"/>
          <w:lang w:val="en-US"/>
        </w:rPr>
        <w:t xml:space="preserve">have </w:t>
      </w:r>
      <w:r w:rsidR="00F11ADB" w:rsidRPr="002D2EC9">
        <w:rPr>
          <w:rFonts w:ascii="Helvetica" w:hAnsi="Helvetica" w:cs="Helvetica"/>
          <w:sz w:val="22"/>
          <w:szCs w:val="22"/>
          <w:lang w:val="en-US"/>
        </w:rPr>
        <w:t>push</w:t>
      </w:r>
      <w:r w:rsidR="00355F5E" w:rsidRPr="002D2EC9">
        <w:rPr>
          <w:rFonts w:ascii="Helvetica" w:hAnsi="Helvetica" w:cs="Helvetica"/>
          <w:sz w:val="22"/>
          <w:szCs w:val="22"/>
          <w:lang w:val="en-US"/>
        </w:rPr>
        <w:t>ed</w:t>
      </w:r>
      <w:r w:rsidR="00F11ADB" w:rsidRPr="002D2EC9">
        <w:rPr>
          <w:rFonts w:ascii="Helvetica" w:hAnsi="Helvetica" w:cs="Helvetica"/>
          <w:sz w:val="22"/>
          <w:szCs w:val="22"/>
          <w:lang w:val="en-US"/>
        </w:rPr>
        <w:t xml:space="preserve"> the system away from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00F11ADB" w:rsidRPr="002D2EC9">
        <w:rPr>
          <w:rFonts w:ascii="Helvetica" w:hAnsi="Helvetica" w:cs="Helvetica"/>
          <w:sz w:val="22"/>
          <w:szCs w:val="22"/>
          <w:lang w:val="en-US"/>
        </w:rPr>
        <w:t xml:space="preserve">before climate change. </w:t>
      </w:r>
      <w:r w:rsidR="00F908BB" w:rsidRPr="002D2EC9">
        <w:rPr>
          <w:rFonts w:ascii="Helvetica" w:hAnsi="Helvetica" w:cs="Helvetica"/>
          <w:sz w:val="22"/>
          <w:szCs w:val="22"/>
          <w:lang w:val="en-US"/>
        </w:rPr>
        <w:t xml:space="preserve">An </w:t>
      </w:r>
      <w:r w:rsidRPr="002D2EC9">
        <w:rPr>
          <w:rFonts w:ascii="Helvetica" w:hAnsi="Helvetica" w:cs="Helvetica"/>
          <w:sz w:val="22"/>
          <w:szCs w:val="22"/>
          <w:lang w:val="en-US"/>
        </w:rPr>
        <w:t>asynchronous</w:t>
      </w:r>
      <w:r w:rsidR="00011F25">
        <w:rPr>
          <w:rFonts w:ascii="Helvetica" w:hAnsi="Helvetica" w:cs="Helvetica"/>
          <w:sz w:val="22"/>
          <w:szCs w:val="22"/>
          <w:lang w:val="en-US"/>
        </w:rPr>
        <w:t xml:space="preserve"> </w:t>
      </w:r>
      <w:r w:rsidRPr="002D2EC9">
        <w:rPr>
          <w:rFonts w:ascii="Helvetica" w:hAnsi="Helvetica" w:cs="Helvetica"/>
          <w:sz w:val="22"/>
          <w:szCs w:val="22"/>
          <w:lang w:val="en-US"/>
        </w:rPr>
        <w:t xml:space="preserve">baseline would </w:t>
      </w:r>
      <w:r w:rsidR="00440666" w:rsidRPr="002D2EC9">
        <w:rPr>
          <w:rFonts w:ascii="Helvetica" w:hAnsi="Helvetica" w:cs="Helvetica"/>
          <w:sz w:val="22"/>
          <w:szCs w:val="22"/>
          <w:lang w:val="en-US"/>
        </w:rPr>
        <w:t xml:space="preserve">also </w:t>
      </w:r>
      <w:r w:rsidRPr="002D2EC9">
        <w:rPr>
          <w:rFonts w:ascii="Helvetica" w:hAnsi="Helvetica" w:cs="Helvetica"/>
          <w:sz w:val="22"/>
          <w:szCs w:val="22"/>
          <w:lang w:val="en-US"/>
        </w:rPr>
        <w:t>be predicted—at times—by a co-evolutionary arms race</w:t>
      </w:r>
      <w:r w:rsidR="00D20D74">
        <w:rPr>
          <w:rFonts w:ascii="Helvetica" w:hAnsi="Helvetica" w:cs="Helvetica"/>
          <w:sz w:val="22"/>
          <w:szCs w:val="22"/>
          <w:lang w:val="en-US"/>
        </w:rPr>
        <w:t xml:space="preserve"> (Thompson 1994)</w:t>
      </w:r>
      <w:r w:rsidRPr="002D2EC9">
        <w:rPr>
          <w:rFonts w:ascii="Helvetica" w:hAnsi="Helvetica" w:cs="Helvetica"/>
          <w:sz w:val="22"/>
          <w:szCs w:val="22"/>
          <w:lang w:val="en-US"/>
        </w:rPr>
        <w:t>: when the resource is ahead in the arms-race</w:t>
      </w:r>
      <w:r w:rsidR="00440666" w:rsidRPr="002D2EC9">
        <w:rPr>
          <w:rFonts w:ascii="Helvetica" w:hAnsi="Helvetica" w:cs="Helvetica"/>
          <w:sz w:val="22"/>
          <w:szCs w:val="22"/>
          <w:lang w:val="en-US"/>
        </w:rPr>
        <w:t>,</w:t>
      </w:r>
      <w:r w:rsidRPr="002D2EC9">
        <w:rPr>
          <w:rFonts w:ascii="Helvetica" w:hAnsi="Helvetica" w:cs="Helvetica"/>
          <w:sz w:val="22"/>
          <w:szCs w:val="22"/>
          <w:lang w:val="en-US"/>
        </w:rPr>
        <w:t xml:space="preserve"> asynchrony would the predicted baseline (Figure 3c), this would then shift back towards </w:t>
      </w:r>
      <w:r w:rsidR="00011F25">
        <w:rPr>
          <w:rFonts w:ascii="Helvetica" w:hAnsi="Helvetica" w:cs="Helvetica"/>
          <w:sz w:val="22"/>
          <w:szCs w:val="22"/>
          <w:lang w:val="en-US"/>
        </w:rPr>
        <w:t>synchrony</w:t>
      </w:r>
      <w:r w:rsidR="00DD0A4A" w:rsidRPr="002D2EC9">
        <w:rPr>
          <w:rFonts w:ascii="Helvetica" w:hAnsi="Helvetica" w:cs="Helvetica"/>
          <w:sz w:val="22"/>
          <w:szCs w:val="22"/>
          <w:lang w:val="en-US"/>
        </w:rPr>
        <w:t xml:space="preserve"> </w:t>
      </w:r>
      <w:r w:rsidRPr="002D2EC9">
        <w:rPr>
          <w:rFonts w:ascii="Helvetica" w:hAnsi="Helvetica" w:cs="Helvetica"/>
          <w:sz w:val="22"/>
          <w:szCs w:val="22"/>
          <w:lang w:val="en-US"/>
        </w:rPr>
        <w:t>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r w:rsidR="004B01A5">
        <w:rPr>
          <w:rFonts w:ascii="Helvetica" w:hAnsi="Helvetica" w:cs="Helvetica"/>
          <w:sz w:val="22"/>
          <w:szCs w:val="22"/>
          <w:lang w:val="en-US"/>
        </w:rPr>
        <w:t xml:space="preserve">some type of </w:t>
      </w:r>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(Figure 3c). For example, interactions might become less (i.e. fitness increases) or even more mismatched (i.e. fitness decreases) with climate change (Figure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3EE958FB" w14:textId="1C6F359D" w:rsidR="009D5860" w:rsidRPr="002D2EC9" w:rsidRDefault="009D5860" w:rsidP="00EF7AF8">
      <w:pPr>
        <w:pStyle w:val="CommentText"/>
        <w:spacing w:line="480" w:lineRule="auto"/>
        <w:rPr>
          <w:rFonts w:ascii="Helvetica" w:hAnsi="Helvetica"/>
          <w:sz w:val="22"/>
          <w:szCs w:val="22"/>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(Figure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proofErr w:type="spellStart"/>
      <w:r w:rsidR="00305BBB" w:rsidRPr="002D2EC9">
        <w:rPr>
          <w:rFonts w:ascii="Helvetica" w:hAnsi="Helvetica"/>
          <w:i/>
          <w:sz w:val="22"/>
          <w:szCs w:val="22"/>
        </w:rPr>
        <w:t>Rangifer</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tarandus</w:t>
      </w:r>
      <w:proofErr w:type="spellEnd"/>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w:t>
      </w:r>
      <w:r w:rsidR="00F83E65" w:rsidRPr="004E2854">
        <w:rPr>
          <w:rFonts w:ascii="Helvetica" w:hAnsi="Helvetica"/>
          <w:sz w:val="22"/>
          <w:szCs w:val="22"/>
        </w:rPr>
        <w:t>synchrony,</w:t>
      </w:r>
      <w:r w:rsidR="00F83E65" w:rsidRPr="002D2EC9">
        <w:rPr>
          <w:rFonts w:ascii="Helvetica" w:hAnsi="Helvetica"/>
          <w:sz w:val="22"/>
          <w:szCs w:val="22"/>
        </w:rPr>
        <w:t xml:space="preserve">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xml:space="preserve">: </w:t>
      </w:r>
      <w:proofErr w:type="spellStart"/>
      <w:r w:rsidR="00305BBB" w:rsidRPr="002D2EC9">
        <w:rPr>
          <w:rFonts w:ascii="Helvetica" w:hAnsi="Helvetica"/>
          <w:i/>
          <w:sz w:val="22"/>
          <w:szCs w:val="22"/>
        </w:rPr>
        <w:t>Ovibos</w:t>
      </w:r>
      <w:proofErr w:type="spellEnd"/>
      <w:r w:rsidR="00305BBB" w:rsidRPr="002D2EC9">
        <w:rPr>
          <w:rFonts w:ascii="Helvetica" w:hAnsi="Helvetica"/>
          <w:i/>
          <w:sz w:val="22"/>
          <w:szCs w:val="22"/>
        </w:rPr>
        <w:t xml:space="preserve"> </w:t>
      </w:r>
      <w:proofErr w:type="spellStart"/>
      <w:r w:rsidR="00305BBB" w:rsidRPr="002D2EC9">
        <w:rPr>
          <w:rFonts w:ascii="Helvetica" w:hAnsi="Helvetica"/>
          <w:i/>
          <w:sz w:val="22"/>
          <w:szCs w:val="22"/>
        </w:rPr>
        <w:t>moschatus</w:t>
      </w:r>
      <w:proofErr w:type="spellEnd"/>
      <w:r w:rsidR="00305BBB" w:rsidRPr="002D2EC9">
        <w:rPr>
          <w:rFonts w:ascii="Helvetica" w:hAnsi="Helvetica"/>
          <w:sz w:val="22"/>
          <w:szCs w:val="22"/>
        </w:rPr>
        <w:t>)</w:t>
      </w:r>
      <w:r w:rsidR="00E02235" w:rsidRPr="002D2EC9">
        <w:rPr>
          <w:rFonts w:ascii="Helvetica" w:hAnsi="Helvetica"/>
          <w:sz w:val="22"/>
          <w:szCs w:val="22"/>
        </w:rPr>
        <w:t xml:space="preserve"> is more likely to have a baseline of </w:t>
      </w:r>
      <w:r w:rsidR="004E2854">
        <w:rPr>
          <w:rFonts w:ascii="Helvetica" w:hAnsi="Helvetica"/>
          <w:sz w:val="22"/>
          <w:szCs w:val="22"/>
        </w:rPr>
        <w:t>asynchrony</w:t>
      </w:r>
      <w:r w:rsidR="00C81C0E" w:rsidRPr="002D2EC9">
        <w:rPr>
          <w:rFonts w:ascii="Helvetica" w:hAnsi="Helvetica"/>
          <w:sz w:val="22"/>
          <w:szCs w:val="22"/>
        </w:rPr>
        <w:t xml:space="preserve"> </w:t>
      </w:r>
      <w:r w:rsidR="00305BBB" w:rsidRPr="002D2EC9">
        <w:rPr>
          <w:rFonts w:ascii="Helvetica" w:hAnsi="Helvetica"/>
          <w:sz w:val="22"/>
          <w:szCs w:val="22"/>
        </w:rPr>
        <w:t>(</w:t>
      </w:r>
      <w:proofErr w:type="spellStart"/>
      <w:r w:rsidR="00F83E65" w:rsidRPr="002D2EC9">
        <w:rPr>
          <w:rFonts w:ascii="Helvetica" w:hAnsi="Helvetica"/>
          <w:sz w:val="22"/>
          <w:szCs w:val="22"/>
        </w:rPr>
        <w:t>Kerby</w:t>
      </w:r>
      <w:proofErr w:type="spellEnd"/>
      <w:r w:rsidR="00F83E65" w:rsidRPr="002D2EC9">
        <w:rPr>
          <w:rFonts w:ascii="Helvetica" w:hAnsi="Helvetica"/>
          <w:sz w:val="22"/>
          <w:szCs w:val="22"/>
        </w:rPr>
        <w:t xml:space="preserve"> and Post 2013).</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149837CF" w14:textId="08DF7A96" w:rsidR="00F46556" w:rsidRPr="002D2EC9" w:rsidRDefault="00ED4A3E" w:rsidP="0049164F">
      <w:pPr>
        <w:spacing w:line="480" w:lineRule="auto"/>
        <w:rPr>
          <w:rFonts w:ascii="Helvetica" w:hAnsi="Helvetica" w:cs="Helvetica"/>
          <w:sz w:val="22"/>
          <w:szCs w:val="22"/>
          <w:lang w:val="en-US"/>
        </w:rPr>
      </w:pPr>
      <w:r w:rsidRPr="002D2EC9">
        <w:rPr>
          <w:rFonts w:ascii="Helvetica" w:hAnsi="Helvetica" w:cs="Helvetica"/>
          <w:sz w:val="22"/>
          <w:szCs w:val="22"/>
          <w:lang w:val="en-US"/>
        </w:rPr>
        <w:tab/>
      </w:r>
      <w:commentRangeStart w:id="326"/>
      <w:r w:rsidR="0084686A" w:rsidRPr="002D2EC9">
        <w:rPr>
          <w:rFonts w:ascii="Helvetica" w:hAnsi="Helvetica" w:cs="Helvetica"/>
          <w:sz w:val="22"/>
          <w:szCs w:val="22"/>
          <w:lang w:val="en-US"/>
        </w:rPr>
        <w:t xml:space="preserve">Establishing a pre-climate change baseline also has implications for fundamental studies that aim to understand the underlying processes of consumer-resource dynamics. A pre-climate change baseline would determine whether the system is most probably in equilibrium or </w:t>
      </w:r>
      <w:r w:rsidR="00F96466" w:rsidRPr="002D2EC9">
        <w:rPr>
          <w:rFonts w:ascii="Helvetica" w:hAnsi="Helvetica" w:cs="Helvetica"/>
          <w:sz w:val="22"/>
          <w:szCs w:val="22"/>
          <w:lang w:val="en-US"/>
        </w:rPr>
        <w:t>in</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transient dynamics. For example, life-history trade-offs, including those that can cause</w:t>
      </w:r>
      <w:r w:rsidR="00722190" w:rsidRPr="002D2EC9">
        <w:rPr>
          <w:rFonts w:ascii="Helvetica" w:hAnsi="Helvetica" w:cs="Helvetica"/>
          <w:sz w:val="22"/>
          <w:szCs w:val="22"/>
          <w:lang w:val="en-US"/>
        </w:rPr>
        <w:t xml:space="preserve"> patterns predicted by</w:t>
      </w:r>
      <w:r w:rsidR="0084686A" w:rsidRPr="002D2EC9">
        <w:rPr>
          <w:rFonts w:ascii="Helvetica" w:hAnsi="Helvetica" w:cs="Helvetica"/>
          <w:sz w:val="22"/>
          <w:szCs w:val="22"/>
          <w:lang w:val="en-US"/>
        </w:rPr>
        <w:t xml:space="preserve"> the Cushing hypothesis, predict some form of equilibrium conditions, but if climate change has pushed the system away from a previous baseline, then the system might likely be in a transient</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phase rather than at equilibrium (Figure 3). To this end, an understanding of the system’s pre-climate change baseline state is important for providing context and even designing fundamental studies.</w:t>
      </w:r>
      <w:commentRangeEnd w:id="326"/>
      <w:r w:rsidR="000F46EC">
        <w:rPr>
          <w:rStyle w:val="CommentReference"/>
        </w:rPr>
        <w:commentReference w:id="326"/>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2F7A71C8"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t>(</w:t>
      </w:r>
      <w:r w:rsidR="0072535F">
        <w:rPr>
          <w:rFonts w:ascii="Helvetica" w:hAnsi="Helvetica" w:cs="Helvetica"/>
          <w:i/>
          <w:kern w:val="1"/>
          <w:sz w:val="22"/>
          <w:szCs w:val="22"/>
          <w:lang w:val="en-US"/>
        </w:rPr>
        <w:t>c</w:t>
      </w:r>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653A2711"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w:t>
      </w:r>
      <w:proofErr w:type="spellStart"/>
      <w:r w:rsidR="00334ABE" w:rsidRPr="002D2EC9">
        <w:rPr>
          <w:rFonts w:ascii="Helvetica" w:hAnsi="Helvetica" w:cs="Helvetica"/>
          <w:sz w:val="22"/>
          <w:szCs w:val="22"/>
          <w:lang w:val="en-US"/>
        </w:rPr>
        <w:t>phenological</w:t>
      </w:r>
      <w:proofErr w:type="spellEnd"/>
      <w:r w:rsidR="00334ABE" w:rsidRPr="002D2EC9">
        <w:rPr>
          <w:rFonts w:ascii="Helvetica" w:hAnsi="Helvetica" w:cs="Helvetica"/>
          <w:sz w:val="22"/>
          <w:szCs w:val="22"/>
          <w:lang w:val="en-US"/>
        </w:rPr>
        <w:t xml:space="preserve">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w:t>
      </w:r>
      <w:proofErr w:type="spellStart"/>
      <w:r w:rsidRPr="002D2EC9">
        <w:rPr>
          <w:rFonts w:ascii="Helvetica" w:hAnsi="Helvetica" w:cs="Helvetica"/>
          <w:kern w:val="1"/>
          <w:sz w:val="22"/>
          <w:szCs w:val="22"/>
          <w:lang w:val="en-US"/>
        </w:rPr>
        <w:t>phenological</w:t>
      </w:r>
      <w:proofErr w:type="spellEnd"/>
      <w:r w:rsidRPr="002D2EC9">
        <w:rPr>
          <w:rFonts w:ascii="Helvetica" w:hAnsi="Helvetica" w:cs="Helvetica"/>
          <w:kern w:val="1"/>
          <w:sz w:val="22"/>
          <w:szCs w:val="22"/>
          <w:lang w:val="en-US"/>
        </w:rPr>
        <w:t xml:space="preserve"> cues of the consumer and resource (Figure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w:t>
      </w:r>
      <w:r w:rsidR="008C4260">
        <w:rPr>
          <w:rFonts w:ascii="Helvetica" w:hAnsi="Helvetica" w:cs="Helvetica"/>
          <w:kern w:val="1"/>
          <w:sz w:val="22"/>
          <w:szCs w:val="22"/>
          <w:lang w:val="en-US"/>
        </w:rPr>
        <w:t>synchrony</w:t>
      </w:r>
      <w:r w:rsidR="002A1C73"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(Figure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 (</w:t>
      </w:r>
      <w:proofErr w:type="spellStart"/>
      <w:r w:rsidR="00076BA1" w:rsidRPr="002D2EC9">
        <w:rPr>
          <w:rFonts w:ascii="Helvetica" w:hAnsi="Helvetica" w:cs="Helvetica"/>
          <w:kern w:val="1"/>
          <w:sz w:val="22"/>
          <w:szCs w:val="22"/>
          <w:lang w:val="en-US"/>
        </w:rPr>
        <w:t>Chmura</w:t>
      </w:r>
      <w:proofErr w:type="spellEnd"/>
      <w:r w:rsidR="00076BA1" w:rsidRPr="002D2EC9">
        <w:rPr>
          <w:rFonts w:ascii="Helvetica" w:hAnsi="Helvetica" w:cs="Helvetica"/>
          <w:kern w:val="1"/>
          <w:sz w:val="22"/>
          <w:szCs w:val="22"/>
          <w:lang w:val="en-US"/>
        </w:rPr>
        <w:t xml:space="preserve"> et al. 2018). </w:t>
      </w:r>
      <w:r w:rsidR="00B53D67" w:rsidRPr="002D2EC9">
        <w:rPr>
          <w:rFonts w:ascii="Helvetica" w:hAnsi="Helvetica" w:cs="Helvetica"/>
          <w:kern w:val="1"/>
          <w:sz w:val="22"/>
          <w:szCs w:val="22"/>
          <w:lang w:val="en-US"/>
        </w:rPr>
        <w:t xml:space="preserve">Finally, predictions will </w:t>
      </w:r>
      <w:r w:rsidR="000454CD" w:rsidRPr="002D2EC9">
        <w:rPr>
          <w:rFonts w:ascii="Helvetica" w:hAnsi="Helvetica" w:cs="Helvetica"/>
          <w:kern w:val="1"/>
          <w:sz w:val="22"/>
          <w:szCs w:val="22"/>
          <w:lang w:val="en-US"/>
        </w:rPr>
        <w:t xml:space="preserve">also </w:t>
      </w:r>
      <w:r w:rsidR="00B53D67" w:rsidRPr="002D2EC9">
        <w:rPr>
          <w:rFonts w:ascii="Helvetica" w:hAnsi="Helvetica" w:cs="Helvetica"/>
          <w:kern w:val="1"/>
          <w:sz w:val="22"/>
          <w:szCs w:val="22"/>
          <w:lang w:val="en-US"/>
        </w:rPr>
        <w:t xml:space="preserve">depend </w:t>
      </w:r>
      <w:r w:rsidR="00DB1CAC" w:rsidRPr="002D2EC9">
        <w:rPr>
          <w:rFonts w:ascii="Helvetica" w:hAnsi="Helvetica" w:cs="Helvetica"/>
          <w:kern w:val="1"/>
          <w:sz w:val="22"/>
          <w:szCs w:val="22"/>
          <w:lang w:val="en-US"/>
        </w:rPr>
        <w:t xml:space="preserve">on </w:t>
      </w:r>
      <w:r w:rsidR="00B53D67" w:rsidRPr="002D2EC9">
        <w:rPr>
          <w:rFonts w:ascii="Helvetica" w:hAnsi="Helvetica" w:cs="Helvetica"/>
          <w:kern w:val="1"/>
          <w:sz w:val="22"/>
          <w:szCs w:val="22"/>
          <w:lang w:val="en-US"/>
        </w:rPr>
        <w:t xml:space="preserve">how </w:t>
      </w:r>
      <w:proofErr w:type="spellStart"/>
      <w:r w:rsidR="000454CD" w:rsidRPr="002D2EC9">
        <w:rPr>
          <w:rFonts w:ascii="Helvetica" w:hAnsi="Helvetica" w:cs="Helvetica"/>
          <w:kern w:val="1"/>
          <w:sz w:val="22"/>
          <w:szCs w:val="22"/>
          <w:lang w:val="en-US"/>
        </w:rPr>
        <w:t>phenological</w:t>
      </w:r>
      <w:proofErr w:type="spellEnd"/>
      <w:r w:rsidR="000454CD" w:rsidRPr="002D2EC9">
        <w:rPr>
          <w:rFonts w:ascii="Helvetica" w:hAnsi="Helvetica" w:cs="Helvetica"/>
          <w:kern w:val="1"/>
          <w:sz w:val="22"/>
          <w:szCs w:val="22"/>
          <w:lang w:val="en-US"/>
        </w:rPr>
        <w:t xml:space="preserve"> cues</w:t>
      </w:r>
      <w:r w:rsidR="00B53D67" w:rsidRPr="002D2EC9">
        <w:rPr>
          <w:rFonts w:ascii="Helvetica" w:hAnsi="Helvetica" w:cs="Helvetica"/>
          <w:kern w:val="1"/>
          <w:sz w:val="22"/>
          <w:szCs w:val="22"/>
          <w:lang w:val="en-US"/>
        </w:rPr>
        <w:t xml:space="preserve"> will change under climate change scenarios (</w:t>
      </w:r>
      <w:proofErr w:type="spellStart"/>
      <w:r w:rsidR="00B53D67" w:rsidRPr="002D2EC9">
        <w:rPr>
          <w:rFonts w:ascii="Helvetica" w:hAnsi="Helvetica" w:cs="Helvetica"/>
          <w:kern w:val="1"/>
          <w:sz w:val="22"/>
          <w:szCs w:val="22"/>
          <w:lang w:val="en-US"/>
        </w:rPr>
        <w:t>Chmura</w:t>
      </w:r>
      <w:proofErr w:type="spellEnd"/>
      <w:r w:rsidR="00B53D67" w:rsidRPr="002D2EC9">
        <w:rPr>
          <w:rFonts w:ascii="Helvetica" w:hAnsi="Helvetica" w:cs="Helvetica"/>
          <w:kern w:val="1"/>
          <w:sz w:val="22"/>
          <w:szCs w:val="22"/>
          <w:lang w:val="en-US"/>
        </w:rPr>
        <w:t xml:space="preserve"> et al. 2018). </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30E6017E"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 xml:space="preserve">Towards robust forecasting of </w:t>
      </w:r>
      <w:proofErr w:type="spellStart"/>
      <w:r w:rsidRPr="002D2EC9">
        <w:rPr>
          <w:rFonts w:ascii="Helvetica" w:hAnsi="Helvetica" w:cs="Helvetica"/>
          <w:b/>
          <w:sz w:val="22"/>
          <w:szCs w:val="22"/>
          <w:lang w:val="en-US"/>
        </w:rPr>
        <w:t>phenological</w:t>
      </w:r>
      <w:proofErr w:type="spellEnd"/>
      <w:r w:rsidRPr="002D2EC9">
        <w:rPr>
          <w:rFonts w:ascii="Helvetica" w:hAnsi="Helvetica" w:cs="Helvetica"/>
          <w:b/>
          <w:sz w:val="22"/>
          <w:szCs w:val="22"/>
          <w:lang w:val="en-US"/>
        </w:rPr>
        <w:t xml:space="preserve"> mismatch</w:t>
      </w:r>
    </w:p>
    <w:p w14:paraId="602A077E" w14:textId="38D64B3F" w:rsidR="00606A17" w:rsidRPr="002D2EC9"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proofErr w:type="spellStart"/>
      <w:r w:rsidR="00384642"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8C4260">
        <w:rPr>
          <w:rFonts w:ascii="Helvetica" w:hAnsi="Helvetica" w:cs="Helvetica"/>
          <w:sz w:val="22"/>
          <w:szCs w:val="22"/>
          <w:lang w:val="en-US"/>
        </w:rPr>
        <w:t>mismatch</w:t>
      </w:r>
      <w:r w:rsidR="00417AA7" w:rsidRPr="002D2EC9">
        <w:rPr>
          <w:rFonts w:ascii="Helvetica" w:hAnsi="Helvetica" w:cs="Helvetica"/>
          <w:sz w:val="22"/>
          <w:szCs w:val="22"/>
          <w:lang w:val="en-US"/>
        </w:rPr>
        <w:t xml:space="preserve"> </w:t>
      </w:r>
      <w:r w:rsidRPr="002D2EC9">
        <w:rPr>
          <w:rFonts w:ascii="Helvetica" w:hAnsi="Helvetica" w:cs="Helvetica"/>
          <w:sz w:val="22"/>
          <w:szCs w:val="22"/>
          <w:lang w:val="en-US"/>
        </w:rPr>
        <w:t>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E95CEE" w:rsidRPr="002D2EC9">
        <w:rPr>
          <w:rFonts w:ascii="Helvetica" w:hAnsi="Helvetica" w:cs="Helvetica"/>
          <w:sz w:val="22"/>
          <w:szCs w:val="22"/>
          <w:lang w:val="en-US"/>
        </w:rPr>
        <w:t>Here we have suggested two major reasons for this, both of which provide a clear path forward for progress in the field</w:t>
      </w:r>
      <w:r w:rsidR="00B84848" w:rsidRPr="002D2EC9">
        <w:rPr>
          <w:rFonts w:ascii="Helvetica" w:hAnsi="Helvetica" w:cs="Helvetica"/>
          <w:sz w:val="22"/>
          <w:szCs w:val="22"/>
          <w:lang w:val="en-US"/>
        </w:rPr>
        <w:t xml:space="preserve"> (Figure 2)</w:t>
      </w:r>
      <w:r w:rsidR="00E95CEE" w:rsidRPr="002D2EC9">
        <w:rPr>
          <w:rFonts w:ascii="Helvetica" w:hAnsi="Helvetica" w:cs="Helvetica"/>
          <w:sz w:val="22"/>
          <w:szCs w:val="22"/>
          <w:lang w:val="en-US"/>
        </w:rPr>
        <w:t>.</w:t>
      </w:r>
      <w:r w:rsidR="000A79DB" w:rsidRPr="002D2EC9">
        <w:rPr>
          <w:rFonts w:ascii="Helvetica" w:hAnsi="Helvetica" w:cs="Helvetica"/>
          <w:sz w:val="22"/>
          <w:szCs w:val="22"/>
          <w:lang w:val="en-US"/>
        </w:rPr>
        <w:t xml:space="preserve"> First, </w:t>
      </w:r>
      <w:r w:rsidR="00606A17" w:rsidRPr="002D2EC9">
        <w:rPr>
          <w:rFonts w:ascii="Helvetica" w:hAnsi="Helvetica" w:cs="Helvetica"/>
          <w:sz w:val="22"/>
          <w:szCs w:val="22"/>
          <w:lang w:val="en-US"/>
        </w:rPr>
        <w:t>most studies do not actually provide strong tests of the Cushing hypothesis</w:t>
      </w:r>
      <w:r w:rsidR="00115AE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because </w:t>
      </w:r>
      <w:r w:rsidR="00E95CEE" w:rsidRPr="002D2EC9">
        <w:rPr>
          <w:rFonts w:ascii="Helvetica" w:hAnsi="Helvetica" w:cs="Helvetica"/>
          <w:sz w:val="22"/>
          <w:szCs w:val="22"/>
          <w:lang w:val="en-US"/>
        </w:rPr>
        <w:t xml:space="preserve">(a) </w:t>
      </w:r>
      <w:r w:rsidR="00606A17" w:rsidRPr="002D2EC9">
        <w:rPr>
          <w:rFonts w:ascii="Helvetica" w:hAnsi="Helvetica" w:cs="Helvetica"/>
          <w:sz w:val="22"/>
          <w:szCs w:val="22"/>
          <w:lang w:val="en-US"/>
        </w:rPr>
        <w:t xml:space="preserve">studies </w:t>
      </w:r>
      <w:r w:rsidR="00E95CEE" w:rsidRPr="002D2EC9">
        <w:rPr>
          <w:rFonts w:ascii="Helvetica" w:hAnsi="Helvetica" w:cs="Helvetica"/>
          <w:sz w:val="22"/>
          <w:szCs w:val="22"/>
          <w:lang w:val="en-US"/>
        </w:rPr>
        <w:t xml:space="preserve">do </w:t>
      </w:r>
      <w:r w:rsidR="00606A17" w:rsidRPr="002D2EC9">
        <w:rPr>
          <w:rFonts w:ascii="Helvetica" w:hAnsi="Helvetica" w:cs="Helvetica"/>
          <w:sz w:val="22"/>
          <w:szCs w:val="22"/>
          <w:lang w:val="en-US"/>
        </w:rPr>
        <w:t xml:space="preserve">not collect equivalent </w:t>
      </w:r>
      <w:r w:rsidR="00B7425F" w:rsidRPr="002D2EC9">
        <w:rPr>
          <w:rFonts w:ascii="Helvetica" w:hAnsi="Helvetica" w:cs="Helvetica"/>
          <w:kern w:val="1"/>
          <w:sz w:val="22"/>
          <w:szCs w:val="22"/>
          <w:lang w:val="en-US"/>
        </w:rPr>
        <w:t xml:space="preserve">fitness and population </w:t>
      </w:r>
      <w:r w:rsidR="00606A17" w:rsidRPr="002D2EC9">
        <w:rPr>
          <w:rFonts w:ascii="Helvetica" w:hAnsi="Helvetica" w:cs="Helvetica"/>
          <w:sz w:val="22"/>
          <w:szCs w:val="22"/>
          <w:lang w:val="en-US"/>
        </w:rPr>
        <w:t>data on the consumer and resource</w:t>
      </w:r>
      <w:r w:rsidR="00115AE1" w:rsidRPr="002D2EC9">
        <w:rPr>
          <w:rFonts w:ascii="Helvetica" w:hAnsi="Helvetica" w:cs="Helvetica"/>
          <w:sz w:val="22"/>
          <w:szCs w:val="22"/>
          <w:lang w:val="en-US"/>
        </w:rPr>
        <w:t>,</w:t>
      </w:r>
      <w:r w:rsidR="00606A17" w:rsidRPr="002D2EC9">
        <w:rPr>
          <w:rFonts w:ascii="Helvetica" w:hAnsi="Helvetica" w:cs="Helvetica"/>
          <w:sz w:val="22"/>
          <w:szCs w:val="22"/>
          <w:lang w:val="en-US"/>
        </w:rPr>
        <w:t xml:space="preserve"> and </w:t>
      </w:r>
      <w:r w:rsidR="00E95CEE" w:rsidRPr="002D2EC9">
        <w:rPr>
          <w:rFonts w:ascii="Helvetica" w:hAnsi="Helvetica" w:cs="Helvetica"/>
          <w:sz w:val="22"/>
          <w:szCs w:val="22"/>
          <w:lang w:val="en-US"/>
        </w:rPr>
        <w:t xml:space="preserve">(b) </w:t>
      </w:r>
      <w:r w:rsidR="00606A17" w:rsidRPr="002D2EC9">
        <w:rPr>
          <w:rFonts w:ascii="Helvetica" w:hAnsi="Helvetica" w:cs="Helvetica"/>
          <w:sz w:val="22"/>
          <w:szCs w:val="22"/>
          <w:lang w:val="en-US"/>
        </w:rPr>
        <w:t>multiple mechanisms</w:t>
      </w:r>
      <w:r w:rsidR="009A6B0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are not </w:t>
      </w:r>
      <w:r w:rsidR="00FF4D6B" w:rsidRPr="002D2EC9">
        <w:rPr>
          <w:rFonts w:ascii="Helvetica" w:hAnsi="Helvetica" w:cs="Helvetica"/>
          <w:sz w:val="22"/>
          <w:szCs w:val="22"/>
          <w:lang w:val="en-US"/>
        </w:rPr>
        <w:t>evaluated</w:t>
      </w:r>
      <w:r w:rsidR="00606A17" w:rsidRPr="002D2EC9">
        <w:rPr>
          <w:rFonts w:ascii="Helvetica" w:hAnsi="Helvetica" w:cs="Helvetica"/>
          <w:sz w:val="22"/>
          <w:szCs w:val="22"/>
          <w:lang w:val="en-US"/>
        </w:rPr>
        <w:t xml:space="preserve">. </w:t>
      </w:r>
      <w:r w:rsidR="00115AE1" w:rsidRPr="002D2EC9">
        <w:rPr>
          <w:rFonts w:ascii="Helvetica" w:hAnsi="Helvetica" w:cs="Helvetica"/>
          <w:sz w:val="22"/>
          <w:szCs w:val="22"/>
          <w:lang w:val="en-US"/>
        </w:rPr>
        <w:t>This makes</w:t>
      </w:r>
      <w:r w:rsidR="008849BF" w:rsidRPr="002D2EC9">
        <w:rPr>
          <w:rFonts w:ascii="Helvetica" w:hAnsi="Helvetica" w:cs="Helvetica"/>
          <w:sz w:val="22"/>
          <w:szCs w:val="22"/>
          <w:lang w:val="en-US"/>
        </w:rPr>
        <w:t xml:space="preserve"> it difficult to refute the </w:t>
      </w:r>
      <w:r w:rsidR="004D7AAD" w:rsidRPr="002D2EC9">
        <w:rPr>
          <w:rFonts w:ascii="Helvetica" w:hAnsi="Helvetica" w:cs="Helvetica"/>
          <w:sz w:val="22"/>
          <w:szCs w:val="22"/>
          <w:lang w:val="en-US"/>
        </w:rPr>
        <w:t xml:space="preserve">Cushing </w:t>
      </w:r>
      <w:r w:rsidR="008849BF" w:rsidRPr="002D2EC9">
        <w:rPr>
          <w:rFonts w:ascii="Helvetica" w:hAnsi="Helvetica" w:cs="Helvetica"/>
          <w:sz w:val="22"/>
          <w:szCs w:val="22"/>
          <w:lang w:val="en-US"/>
        </w:rPr>
        <w:t>hypothesis if no evidence is found.</w:t>
      </w:r>
      <w:r w:rsidR="008849BF" w:rsidRPr="002D2EC9">
        <w:rPr>
          <w:rFonts w:ascii="Helvetica" w:hAnsi="Helvetica" w:cs="Helvetica"/>
          <w:kern w:val="1"/>
          <w:sz w:val="22"/>
          <w:szCs w:val="22"/>
          <w:lang w:val="en-US"/>
        </w:rPr>
        <w:t xml:space="preserve"> Unless researchers are extremely clear about the mechanistic hypotheses they are testing, progress </w:t>
      </w:r>
      <w:r w:rsidR="00E95CEE" w:rsidRPr="002D2EC9">
        <w:rPr>
          <w:rFonts w:ascii="Helvetica" w:hAnsi="Helvetica" w:cs="Helvetica"/>
          <w:kern w:val="1"/>
          <w:sz w:val="22"/>
          <w:szCs w:val="22"/>
          <w:lang w:val="en-US"/>
        </w:rPr>
        <w:t>will continue to be</w:t>
      </w:r>
      <w:r w:rsidR="008849BF" w:rsidRPr="002D2EC9">
        <w:rPr>
          <w:rFonts w:ascii="Helvetica" w:hAnsi="Helvetica" w:cs="Helvetica"/>
          <w:kern w:val="1"/>
          <w:sz w:val="22"/>
          <w:szCs w:val="22"/>
          <w:lang w:val="en-US"/>
        </w:rPr>
        <w:t xml:space="preserve"> slow.</w:t>
      </w:r>
      <w:r w:rsidR="000A79DB" w:rsidRPr="002D2EC9">
        <w:rPr>
          <w:rFonts w:ascii="Helvetica" w:hAnsi="Helvetica" w:cs="Helvetica"/>
          <w:kern w:val="1"/>
          <w:sz w:val="22"/>
          <w:szCs w:val="22"/>
          <w:lang w:val="en-US"/>
        </w:rPr>
        <w:t xml:space="preserve"> Second, </w:t>
      </w:r>
      <w:r w:rsidR="00AD7B3C" w:rsidRPr="002D2EC9">
        <w:rPr>
          <w:rFonts w:ascii="Helvetica" w:hAnsi="Helvetica" w:cs="Helvetica"/>
          <w:sz w:val="22"/>
          <w:szCs w:val="22"/>
          <w:lang w:val="en-US"/>
        </w:rPr>
        <w:t>pre-climate change baselines are not defined</w:t>
      </w:r>
      <w:r w:rsidR="000A79DB" w:rsidRPr="002D2EC9">
        <w:rPr>
          <w:rFonts w:ascii="Helvetica" w:hAnsi="Helvetica" w:cs="Helvetica"/>
          <w:kern w:val="1"/>
          <w:sz w:val="22"/>
          <w:szCs w:val="22"/>
          <w:lang w:val="en-US"/>
        </w:rPr>
        <w:t xml:space="preserve"> </w:t>
      </w:r>
      <w:r w:rsidR="006D48B5" w:rsidRPr="002D2EC9">
        <w:rPr>
          <w:rFonts w:ascii="Helvetica" w:hAnsi="Helvetica" w:cs="Helvetica"/>
          <w:kern w:val="1"/>
          <w:sz w:val="22"/>
          <w:szCs w:val="22"/>
          <w:lang w:val="en-US"/>
        </w:rPr>
        <w:t xml:space="preserve">in </w:t>
      </w:r>
      <w:r w:rsidR="000A79DB" w:rsidRPr="002D2EC9">
        <w:rPr>
          <w:rFonts w:ascii="Helvetica" w:hAnsi="Helvetica" w:cs="Helvetica"/>
          <w:kern w:val="1"/>
          <w:sz w:val="22"/>
          <w:szCs w:val="22"/>
          <w:lang w:val="en-US"/>
        </w:rPr>
        <w:t>the majority of studies in this literature</w:t>
      </w:r>
      <w:r w:rsidR="006D48B5" w:rsidRPr="002D2EC9">
        <w:rPr>
          <w:rFonts w:ascii="Helvetica" w:hAnsi="Helvetica" w:cs="Helvetica"/>
          <w:kern w:val="1"/>
          <w:sz w:val="22"/>
          <w:szCs w:val="22"/>
          <w:lang w:val="en-US"/>
        </w:rPr>
        <w:t xml:space="preserve">. </w:t>
      </w:r>
      <w:r w:rsidR="00C3051A" w:rsidRPr="002D2EC9">
        <w:rPr>
          <w:rFonts w:ascii="Helvetica" w:hAnsi="Helvetica" w:cs="Helvetica"/>
          <w:kern w:val="1"/>
          <w:sz w:val="22"/>
          <w:szCs w:val="22"/>
          <w:lang w:val="en-US"/>
        </w:rPr>
        <w:t xml:space="preserve">Lack of a relevant baseline </w:t>
      </w:r>
      <w:r w:rsidR="00C3051A" w:rsidRPr="002D2EC9">
        <w:rPr>
          <w:rFonts w:ascii="Helvetica" w:hAnsi="Helvetica" w:cs="Helvetica"/>
          <w:sz w:val="22"/>
          <w:szCs w:val="22"/>
          <w:lang w:val="en-US"/>
        </w:rPr>
        <w:t>makes it</w:t>
      </w:r>
      <w:r w:rsidR="003239ED" w:rsidRPr="002D2EC9">
        <w:rPr>
          <w:rFonts w:ascii="Helvetica" w:hAnsi="Helvetica" w:cs="Helvetica"/>
          <w:sz w:val="22"/>
          <w:szCs w:val="22"/>
          <w:lang w:val="en-US"/>
        </w:rPr>
        <w:t xml:space="preserve"> </w:t>
      </w:r>
      <w:r w:rsidR="00316942" w:rsidRPr="002D2EC9">
        <w:rPr>
          <w:rFonts w:ascii="Helvetica" w:hAnsi="Helvetica" w:cs="Helvetica"/>
          <w:sz w:val="22"/>
          <w:szCs w:val="22"/>
          <w:lang w:val="en-US"/>
        </w:rPr>
        <w:t>difficult to determine</w:t>
      </w:r>
      <w:r w:rsidR="003239E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whether recent</w:t>
      </w:r>
      <w:r w:rsidR="003239ED" w:rsidRPr="002D2EC9">
        <w:rPr>
          <w:rFonts w:ascii="Helvetica" w:hAnsi="Helvetica" w:cs="Helvetica"/>
          <w:sz w:val="22"/>
          <w:szCs w:val="22"/>
          <w:lang w:val="en-US"/>
        </w:rPr>
        <w:t xml:space="preserve"> </w:t>
      </w:r>
      <w:proofErr w:type="spellStart"/>
      <w:r w:rsidR="00384642" w:rsidRPr="002D2EC9">
        <w:rPr>
          <w:rFonts w:ascii="Helvetica" w:hAnsi="Helvetica" w:cs="Helvetica"/>
          <w:sz w:val="22"/>
          <w:szCs w:val="22"/>
          <w:lang w:val="en-US"/>
        </w:rPr>
        <w:t>phenological</w:t>
      </w:r>
      <w:proofErr w:type="spellEnd"/>
      <w:r w:rsidR="003239ED" w:rsidRPr="002D2EC9">
        <w:rPr>
          <w:rFonts w:ascii="Helvetica" w:hAnsi="Helvetica" w:cs="Helvetica"/>
          <w:sz w:val="22"/>
          <w:szCs w:val="22"/>
          <w:lang w:val="en-US"/>
        </w:rPr>
        <w:t xml:space="preserve"> mismatch can be attributed to climate change</w:t>
      </w:r>
      <w:r w:rsidR="003F429B" w:rsidRPr="002D2EC9">
        <w:rPr>
          <w:rFonts w:ascii="Helvetica" w:hAnsi="Helvetica" w:cs="Helvetica"/>
          <w:sz w:val="22"/>
          <w:szCs w:val="22"/>
          <w:lang w:val="en-US"/>
        </w:rPr>
        <w:t xml:space="preserve"> and </w:t>
      </w:r>
      <w:r w:rsidR="00FD7E8F" w:rsidRPr="002D2EC9">
        <w:rPr>
          <w:rFonts w:ascii="Helvetica" w:hAnsi="Helvetica" w:cs="Helvetica"/>
          <w:sz w:val="22"/>
          <w:szCs w:val="22"/>
          <w:lang w:val="en-US"/>
        </w:rPr>
        <w:t>limits our ability to</w:t>
      </w:r>
      <w:r w:rsidR="003F429B" w:rsidRPr="002D2EC9">
        <w:rPr>
          <w:rFonts w:ascii="Helvetica" w:hAnsi="Helvetica" w:cs="Helvetica"/>
          <w:sz w:val="22"/>
          <w:szCs w:val="22"/>
          <w:lang w:val="en-US"/>
        </w:rPr>
        <w:t xml:space="preserve"> </w:t>
      </w:r>
      <w:r w:rsidR="00CE0948" w:rsidRPr="002D2EC9">
        <w:rPr>
          <w:rFonts w:ascii="Helvetica" w:hAnsi="Helvetica" w:cs="Helvetica"/>
          <w:sz w:val="22"/>
          <w:szCs w:val="22"/>
          <w:lang w:val="en-US"/>
        </w:rPr>
        <w:t xml:space="preserve">understand and </w:t>
      </w:r>
      <w:r w:rsidR="003F429B" w:rsidRPr="002D2EC9">
        <w:rPr>
          <w:rFonts w:ascii="Helvetica" w:hAnsi="Helvetica" w:cs="Helvetica"/>
          <w:sz w:val="22"/>
          <w:szCs w:val="22"/>
          <w:lang w:val="en-US"/>
        </w:rPr>
        <w:t xml:space="preserve">predict the direction and magnitude of </w:t>
      </w:r>
      <w:proofErr w:type="spellStart"/>
      <w:r w:rsidR="00384642" w:rsidRPr="002D2EC9">
        <w:rPr>
          <w:rFonts w:ascii="Helvetica" w:hAnsi="Helvetica" w:cs="Helvetica"/>
          <w:sz w:val="22"/>
          <w:szCs w:val="22"/>
          <w:lang w:val="en-US"/>
        </w:rPr>
        <w:t>phenological</w:t>
      </w:r>
      <w:proofErr w:type="spellEnd"/>
      <w:r w:rsidR="00FD7E8F" w:rsidRPr="002D2EC9">
        <w:rPr>
          <w:rFonts w:ascii="Helvetica" w:hAnsi="Helvetica" w:cs="Helvetica"/>
          <w:sz w:val="22"/>
          <w:szCs w:val="22"/>
          <w:lang w:val="en-US"/>
        </w:rPr>
        <w:t xml:space="preserve"> mismatch</w:t>
      </w:r>
      <w:r w:rsidR="00EA3DD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 xml:space="preserve">due to </w:t>
      </w:r>
      <w:r w:rsidR="00C3051A" w:rsidRPr="002D2EC9">
        <w:rPr>
          <w:rFonts w:ascii="Helvetica" w:hAnsi="Helvetica" w:cs="Helvetica"/>
          <w:sz w:val="22"/>
          <w:szCs w:val="22"/>
          <w:lang w:val="en-US"/>
        </w:rPr>
        <w:t>climate change.</w:t>
      </w:r>
    </w:p>
    <w:p w14:paraId="600EF48B" w14:textId="6E482D90" w:rsidR="00941AE2" w:rsidRPr="002D2EC9"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i/>
          <w:sz w:val="22"/>
          <w:szCs w:val="22"/>
          <w:lang w:val="en-US"/>
        </w:rPr>
        <w:tab/>
      </w:r>
      <w:r w:rsidR="00B84848" w:rsidRPr="002D2EC9">
        <w:rPr>
          <w:rFonts w:ascii="Helvetica" w:hAnsi="Helvetica" w:cs="Helvetica"/>
          <w:sz w:val="22"/>
          <w:szCs w:val="22"/>
          <w:lang w:val="en-US"/>
        </w:rPr>
        <w:t>Moving</w:t>
      </w:r>
      <w:r w:rsidRPr="002D2EC9">
        <w:rPr>
          <w:rFonts w:ascii="Helvetica" w:hAnsi="Helvetica" w:cs="Helvetica"/>
          <w:sz w:val="22"/>
          <w:szCs w:val="22"/>
          <w:lang w:val="en-US"/>
        </w:rPr>
        <w:t xml:space="preserve"> the field of </w:t>
      </w:r>
      <w:proofErr w:type="spellStart"/>
      <w:r w:rsidR="002D5FB0"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w:t>
      </w:r>
      <w:r w:rsidR="009608E1">
        <w:rPr>
          <w:rFonts w:ascii="Helvetica" w:hAnsi="Helvetica" w:cs="Helvetica"/>
          <w:sz w:val="22"/>
          <w:szCs w:val="22"/>
          <w:lang w:val="en-US"/>
        </w:rPr>
        <w:t>mismatch</w:t>
      </w:r>
      <w:r w:rsidR="00EA3DDD" w:rsidRPr="002D2EC9">
        <w:rPr>
          <w:rFonts w:ascii="Helvetica" w:hAnsi="Helvetica" w:cs="Helvetica"/>
          <w:sz w:val="22"/>
          <w:szCs w:val="22"/>
          <w:lang w:val="en-US"/>
        </w:rPr>
        <w:t xml:space="preserve"> </w:t>
      </w:r>
      <w:r w:rsidRPr="002D2EC9">
        <w:rPr>
          <w:rFonts w:ascii="Helvetica" w:hAnsi="Helvetica" w:cs="Helvetica"/>
          <w:sz w:val="22"/>
          <w:szCs w:val="22"/>
          <w:lang w:val="en-US"/>
        </w:rPr>
        <w:t>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w:t>
      </w:r>
      <w:proofErr w:type="spellStart"/>
      <w:r w:rsidR="00796D3A" w:rsidRPr="002D2EC9">
        <w:rPr>
          <w:rFonts w:ascii="Helvetica" w:hAnsi="Helvetica" w:cs="Segoe UI"/>
          <w:color w:val="212121"/>
          <w:sz w:val="22"/>
          <w:szCs w:val="22"/>
          <w:shd w:val="clear" w:color="auto" w:fill="FFFFFF"/>
        </w:rPr>
        <w:t>phenological</w:t>
      </w:r>
      <w:proofErr w:type="spellEnd"/>
      <w:r w:rsidR="00796D3A" w:rsidRPr="002D2EC9">
        <w:rPr>
          <w:rFonts w:ascii="Helvetica" w:hAnsi="Helvetica" w:cs="Segoe UI"/>
          <w:color w:val="212121"/>
          <w:sz w:val="22"/>
          <w:szCs w:val="22"/>
          <w:shd w:val="clear" w:color="auto" w:fill="FFFFFF"/>
        </w:rPr>
        <w:t xml:space="preserve"> </w:t>
      </w:r>
      <w:r w:rsidR="00C57BF7">
        <w:rPr>
          <w:rFonts w:ascii="Helvetica" w:hAnsi="Helvetica" w:cs="Segoe UI"/>
          <w:color w:val="212121"/>
          <w:sz w:val="22"/>
          <w:szCs w:val="22"/>
          <w:shd w:val="clear" w:color="auto" w:fill="FFFFFF"/>
        </w:rPr>
        <w:t>mismatch</w:t>
      </w:r>
      <w:r w:rsidR="00EA3DDD" w:rsidRPr="002D2EC9">
        <w:rPr>
          <w:rFonts w:ascii="Helvetica" w:hAnsi="Helvetica" w:cs="Segoe UI"/>
          <w:color w:val="212121"/>
          <w:sz w:val="22"/>
          <w:szCs w:val="22"/>
          <w:shd w:val="clear" w:color="auto" w:fill="FFFFFF"/>
        </w:rPr>
        <w:t xml:space="preserve">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0C8100EF" w:rsidR="004257D6" w:rsidRPr="007C750A"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7C750A">
        <w:rPr>
          <w:rFonts w:ascii="Helvetica" w:hAnsi="Helvetica" w:cs="Helvetica"/>
          <w:i/>
          <w:sz w:val="22"/>
          <w:szCs w:val="22"/>
          <w:u w:val="single"/>
          <w:lang w:val="en-US"/>
        </w:rPr>
        <w:t>(</w:t>
      </w:r>
      <w:proofErr w:type="spellStart"/>
      <w:r w:rsidRPr="007C750A">
        <w:rPr>
          <w:rFonts w:ascii="Helvetica" w:hAnsi="Helvetica" w:cs="Helvetica"/>
          <w:i/>
          <w:sz w:val="22"/>
          <w:szCs w:val="22"/>
          <w:u w:val="single"/>
          <w:lang w:val="en-US"/>
        </w:rPr>
        <w:t>i</w:t>
      </w:r>
      <w:proofErr w:type="spellEnd"/>
      <w:r w:rsidRPr="007C750A">
        <w:rPr>
          <w:rFonts w:ascii="Helvetica" w:hAnsi="Helvetica" w:cs="Helvetica"/>
          <w:i/>
          <w:sz w:val="22"/>
          <w:szCs w:val="22"/>
          <w:u w:val="single"/>
          <w:lang w:val="en-US"/>
        </w:rPr>
        <w:t xml:space="preserve">) </w:t>
      </w:r>
      <w:r w:rsidR="00180528" w:rsidRPr="007C750A">
        <w:rPr>
          <w:rFonts w:ascii="Helvetica" w:hAnsi="Helvetica" w:cs="Helvetica"/>
          <w:i/>
          <w:sz w:val="22"/>
          <w:szCs w:val="22"/>
          <w:u w:val="single"/>
          <w:lang w:val="en-US"/>
        </w:rPr>
        <w:t xml:space="preserve">Testing </w:t>
      </w:r>
      <w:r w:rsidR="007C750A">
        <w:rPr>
          <w:rFonts w:ascii="Helvetica" w:hAnsi="Helvetica" w:cs="Helvetica"/>
          <w:i/>
          <w:sz w:val="22"/>
          <w:szCs w:val="22"/>
          <w:u w:val="single"/>
          <w:lang w:val="en-US"/>
        </w:rPr>
        <w:t>assumptions and mechanisms of the Cushing hypothesis</w:t>
      </w:r>
    </w:p>
    <w:p w14:paraId="2B52FF7A" w14:textId="693948F7"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data </w:t>
      </w:r>
      <w:r w:rsidR="007F715F" w:rsidRPr="002D2EC9">
        <w:rPr>
          <w:rFonts w:ascii="Helvetica" w:eastAsia="Times New Roman" w:hAnsi="Helvetica" w:cs="Helvetica"/>
          <w:sz w:val="22"/>
          <w:szCs w:val="22"/>
        </w:rPr>
        <w:t>(</w:t>
      </w:r>
      <w:r w:rsidR="007F715F" w:rsidRPr="002D2EC9">
        <w:rPr>
          <w:rFonts w:ascii="Helvetica" w:hAnsi="Helvetica" w:cs="Helvetica"/>
          <w:sz w:val="22"/>
          <w:szCs w:val="22"/>
          <w:lang w:val="en-US"/>
        </w:rPr>
        <w:t>i.e. that start before</w:t>
      </w:r>
      <w:r w:rsidR="00316942" w:rsidRPr="002D2EC9">
        <w:rPr>
          <w:rFonts w:ascii="Helvetica" w:hAnsi="Helvetica" w:cs="Helvetica"/>
          <w:sz w:val="22"/>
          <w:szCs w:val="22"/>
          <w:lang w:val="en-US"/>
        </w:rPr>
        <w:t xml:space="preserve"> the</w:t>
      </w:r>
      <w:r w:rsidR="0056136F">
        <w:rPr>
          <w:rFonts w:ascii="Helvetica" w:hAnsi="Helvetica" w:cs="Helvetica"/>
          <w:sz w:val="22"/>
          <w:szCs w:val="22"/>
          <w:lang w:val="en-US"/>
        </w:rPr>
        <w:t xml:space="preserve"> </w:t>
      </w:r>
      <w:r w:rsidR="007F715F" w:rsidRPr="002D2EC9">
        <w:rPr>
          <w:rFonts w:ascii="Helvetica" w:hAnsi="Helvetica" w:cs="Helvetica"/>
          <w:sz w:val="22"/>
          <w:szCs w:val="22"/>
          <w:lang w:val="en-US"/>
        </w:rPr>
        <w:t xml:space="preserve">1980s)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 xml:space="preserve"> to</w:t>
      </w:r>
      <w:r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move the field of </w:t>
      </w:r>
      <w:proofErr w:type="spellStart"/>
      <w:r w:rsidR="001736E5" w:rsidRPr="002D2EC9">
        <w:rPr>
          <w:rFonts w:ascii="Helvetica" w:eastAsia="Times New Roman" w:hAnsi="Helvetica" w:cs="Helvetica"/>
          <w:sz w:val="22"/>
          <w:szCs w:val="22"/>
        </w:rPr>
        <w:t>phenological</w:t>
      </w:r>
      <w:proofErr w:type="spellEnd"/>
      <w:r w:rsidR="001736E5" w:rsidRPr="002D2EC9">
        <w:rPr>
          <w:rFonts w:ascii="Helvetica" w:eastAsia="Times New Roman" w:hAnsi="Helvetica" w:cs="Helvetica"/>
          <w:sz w:val="22"/>
          <w:szCs w:val="22"/>
        </w:rPr>
        <w:t xml:space="preserve"> mismatch forward</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a 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proofErr w:type="spellStart"/>
      <w:r w:rsidR="007863FE" w:rsidRPr="002D2EC9">
        <w:rPr>
          <w:rFonts w:ascii="Helvetica" w:eastAsia="Times New Roman" w:hAnsi="Helvetica" w:cs="Helvetica"/>
          <w:sz w:val="22"/>
          <w:szCs w:val="22"/>
        </w:rPr>
        <w:t>Samplonius</w:t>
      </w:r>
      <w:proofErr w:type="spellEnd"/>
      <w:r w:rsidR="007863FE" w:rsidRPr="002D2EC9">
        <w:rPr>
          <w:rFonts w:ascii="Helvetica" w:eastAsia="Times New Roman" w:hAnsi="Helvetica" w:cs="Helvetica"/>
          <w:sz w:val="22"/>
          <w:szCs w:val="22"/>
        </w:rPr>
        <w:t xml:space="preserve"> et al. (2016) 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648E0194"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w:t>
      </w:r>
      <w:r w:rsidR="003F626D">
        <w:rPr>
          <w:rFonts w:ascii="Helvetica" w:eastAsia="Times New Roman" w:hAnsi="Helvetica" w:cs="Helvetica"/>
          <w:sz w:val="22"/>
          <w:szCs w:val="22"/>
        </w:rPr>
        <w:t xml:space="preserve"> they can disentangle</w:t>
      </w:r>
      <w:r w:rsidR="00276937" w:rsidRPr="002D2EC9">
        <w:rPr>
          <w:rFonts w:ascii="Helvetica" w:eastAsia="Times New Roman" w:hAnsi="Helvetica" w:cs="Helvetica"/>
          <w:sz w:val="22"/>
          <w:szCs w:val="22"/>
        </w:rPr>
        <w:t xml:space="preserv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D44420" w:rsidRPr="002D2EC9">
        <w:rPr>
          <w:rFonts w:ascii="Helvetica" w:eastAsia="Times New Roman" w:hAnsi="Helvetica" w:cs="Helvetica"/>
          <w:sz w:val="22"/>
          <w:szCs w:val="22"/>
        </w:rPr>
        <w:t xml:space="preserve"> </w:t>
      </w:r>
      <w:r w:rsidR="00C23DC3" w:rsidRPr="002D2EC9">
        <w:rPr>
          <w:rFonts w:ascii="Helvetica" w:eastAsia="Times New Roman" w:hAnsi="Helvetica" w:cs="Helvetica"/>
          <w:sz w:val="22"/>
          <w:szCs w:val="22"/>
        </w:rPr>
        <w:t xml:space="preserve">from </w:t>
      </w:r>
      <w:proofErr w:type="spellStart"/>
      <w:r w:rsidR="00384642" w:rsidRPr="002D2EC9">
        <w:rPr>
          <w:rFonts w:ascii="Helvetica" w:eastAsia="Times New Roman" w:hAnsi="Helvetica" w:cs="Helvetica"/>
          <w:sz w:val="22"/>
          <w:szCs w:val="22"/>
        </w:rPr>
        <w:t>phenological</w:t>
      </w:r>
      <w:proofErr w:type="spellEnd"/>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C23DC3" w:rsidRPr="002D2EC9">
        <w:rPr>
          <w:rFonts w:ascii="Helvetica" w:eastAsia="Times New Roman" w:hAnsi="Helvetica" w:cs="Helvetica"/>
          <w:i/>
          <w:sz w:val="22"/>
          <w:szCs w:val="22"/>
        </w:rPr>
        <w:t xml:space="preserve"> </w:t>
      </w:r>
      <w:r w:rsidR="00C23DC3" w:rsidRPr="002D2EC9">
        <w:rPr>
          <w:rFonts w:ascii="Helvetica" w:eastAsia="Times New Roman" w:hAnsi="Helvetica" w:cs="Helvetica"/>
          <w:sz w:val="22"/>
          <w:szCs w:val="22"/>
        </w:rPr>
        <w:t>(</w:t>
      </w:r>
      <w:r w:rsidR="00B16FFB" w:rsidRPr="002D2EC9">
        <w:rPr>
          <w:rFonts w:ascii="Helvetica" w:eastAsia="Times New Roman" w:hAnsi="Helvetica" w:cs="Helvetica"/>
          <w:sz w:val="22"/>
          <w:szCs w:val="22"/>
        </w:rPr>
        <w:t xml:space="preserve">e.g., </w:t>
      </w:r>
      <w:proofErr w:type="spellStart"/>
      <w:r w:rsidR="00B16FFB" w:rsidRPr="002D2EC9">
        <w:rPr>
          <w:rFonts w:ascii="Helvetica" w:eastAsia="Times New Roman" w:hAnsi="Helvetica" w:cs="Helvetica"/>
          <w:sz w:val="22"/>
          <w:szCs w:val="22"/>
        </w:rPr>
        <w:t>Bauerfeind</w:t>
      </w:r>
      <w:proofErr w:type="spellEnd"/>
      <w:r w:rsidR="00B16FFB" w:rsidRPr="002D2EC9">
        <w:rPr>
          <w:rFonts w:ascii="Helvetica" w:eastAsia="Times New Roman" w:hAnsi="Helvetica" w:cs="Helvetica"/>
          <w:sz w:val="22"/>
          <w:szCs w:val="22"/>
        </w:rPr>
        <w:t xml:space="preserve"> and Fischer 2013; Rudolf and Singh 2013</w:t>
      </w:r>
      <w:r w:rsidR="00C23DC3" w:rsidRPr="002D2EC9">
        <w:rPr>
          <w:rFonts w:ascii="Helvetica" w:eastAsia="Times New Roman" w:hAnsi="Helvetica" w:cs="Helvetica"/>
          <w:sz w:val="22"/>
          <w:szCs w:val="22"/>
        </w:rPr>
        <w:t>)</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about mechanism</w:t>
      </w:r>
      <w:r w:rsidR="00A00271">
        <w:rPr>
          <w:rFonts w:ascii="Helvetica" w:eastAsia="Times New Roman" w:hAnsi="Helvetica" w:cs="Helvetica"/>
          <w:sz w:val="22"/>
          <w:szCs w:val="22"/>
        </w:rPr>
        <w:t>s</w:t>
      </w:r>
      <w:r w:rsidR="008A31E0" w:rsidRPr="002D2EC9">
        <w:rPr>
          <w:rFonts w:ascii="Helvetica" w:eastAsia="Times New Roman" w:hAnsi="Helvetica" w:cs="Helvetica"/>
          <w:sz w:val="22"/>
          <w:szCs w:val="22"/>
        </w:rPr>
        <w:t xml:space="preserve">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 xml:space="preserve">For example, Berger et al. (2014) manipulated water temperature, stratification depth and the presence/absence of </w:t>
      </w:r>
      <w:r w:rsidR="00664DB7" w:rsidRPr="002D2EC9">
        <w:rPr>
          <w:rFonts w:ascii="Helvetica" w:eastAsia="Times New Roman" w:hAnsi="Helvetica" w:cs="Helvetica"/>
          <w:sz w:val="22"/>
          <w:szCs w:val="22"/>
        </w:rPr>
        <w:t>zooplankton</w:t>
      </w:r>
      <w:r w:rsidR="00681D62" w:rsidRPr="002D2EC9">
        <w:rPr>
          <w:rFonts w:ascii="Helvetica" w:eastAsia="Times New Roman" w:hAnsi="Helvetica" w:cs="Helvetica"/>
          <w:sz w:val="22"/>
          <w:szCs w:val="22"/>
        </w:rPr>
        <w:t xml:space="preserve"> in lake </w:t>
      </w:r>
      <w:proofErr w:type="spellStart"/>
      <w:r w:rsidR="00681D62" w:rsidRPr="002D2EC9">
        <w:rPr>
          <w:rFonts w:ascii="Helvetica" w:eastAsia="Times New Roman" w:hAnsi="Helvetica" w:cs="Helvetica"/>
          <w:sz w:val="22"/>
          <w:szCs w:val="22"/>
        </w:rPr>
        <w:t>mesocosms</w:t>
      </w:r>
      <w:proofErr w:type="spellEnd"/>
      <w:r w:rsidR="00681D62" w:rsidRPr="002D2EC9">
        <w:rPr>
          <w:rFonts w:ascii="Helvetica" w:eastAsia="Times New Roman" w:hAnsi="Helvetica" w:cs="Helvetica"/>
          <w:sz w:val="22"/>
          <w:szCs w:val="22"/>
        </w:rPr>
        <w:t xml:space="preserve">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sidRPr="002D2EC9">
        <w:rPr>
          <w:rFonts w:ascii="Helvetica" w:eastAsia="Times New Roman" w:hAnsi="Helvetica" w:cs="Helvetica"/>
          <w:sz w:val="22"/>
          <w:szCs w:val="22"/>
        </w:rPr>
        <w:t>phenological</w:t>
      </w:r>
      <w:proofErr w:type="spellEnd"/>
      <w:r w:rsidR="003F49CC" w:rsidRPr="002D2EC9">
        <w:rPr>
          <w:rFonts w:ascii="Helvetica" w:eastAsia="Times New Roman" w:hAnsi="Helvetica" w:cs="Helvetica"/>
          <w:sz w:val="22"/>
          <w:szCs w:val="22"/>
        </w:rPr>
        <w:t xml:space="preserve"> </w:t>
      </w:r>
      <w:r w:rsidR="00A95DB9">
        <w:rPr>
          <w:rFonts w:ascii="Helvetica" w:eastAsia="Times New Roman" w:hAnsi="Helvetica" w:cs="Helvetica"/>
          <w:sz w:val="22"/>
          <w:szCs w:val="22"/>
        </w:rPr>
        <w:t xml:space="preserve">mismatch </w:t>
      </w:r>
      <w:r w:rsidR="003F49CC" w:rsidRPr="002D2EC9">
        <w:rPr>
          <w:rFonts w:ascii="Helvetica" w:eastAsia="Times New Roman" w:hAnsi="Helvetica" w:cs="Helvetica"/>
          <w:sz w:val="22"/>
          <w:szCs w:val="22"/>
        </w:rPr>
        <w:t>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w:t>
      </w:r>
      <w:proofErr w:type="spellStart"/>
      <w:r w:rsidR="006379AF" w:rsidRPr="002D2EC9">
        <w:rPr>
          <w:rFonts w:ascii="Helvetica" w:eastAsia="Times New Roman" w:hAnsi="Helvetica" w:cs="Helvetica"/>
          <w:sz w:val="22"/>
          <w:szCs w:val="22"/>
        </w:rPr>
        <w:t>phenological</w:t>
      </w:r>
      <w:proofErr w:type="spellEnd"/>
      <w:r w:rsidR="006379AF" w:rsidRPr="002D2EC9">
        <w:rPr>
          <w:rFonts w:ascii="Helvetica" w:eastAsia="Times New Roman" w:hAnsi="Helvetica" w:cs="Helvetica"/>
          <w:sz w:val="22"/>
          <w:szCs w:val="22"/>
        </w:rPr>
        <w:t xml:space="preserve">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903E75" w:rsidRPr="002D2EC9">
        <w:rPr>
          <w:rFonts w:ascii="Helvetica" w:eastAsia="Times New Roman" w:hAnsi="Helvetica" w:cs="Helvetica"/>
          <w:sz w:val="22"/>
          <w:szCs w:val="22"/>
        </w:rPr>
        <w:t xml:space="preserve"> (Berger et al. 2014)</w:t>
      </w:r>
      <w:r w:rsidR="006379AF" w:rsidRPr="002D2EC9">
        <w:rPr>
          <w:rFonts w:ascii="Helvetica" w:eastAsia="Times New Roman" w:hAnsi="Helvetica" w:cs="Helvetica"/>
          <w:sz w:val="22"/>
          <w:szCs w:val="22"/>
        </w:rPr>
        <w:t>.</w:t>
      </w:r>
    </w:p>
    <w:p w14:paraId="11EA4AE8" w14:textId="5FC931CF"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can also be used to test multiple mechanisms</w:t>
      </w:r>
      <w:r w:rsidR="007C750A">
        <w:rPr>
          <w:rFonts w:ascii="Helvetica" w:hAnsi="Helvetica"/>
          <w:sz w:val="22"/>
          <w:szCs w:val="22"/>
        </w:rPr>
        <w:t xml:space="preserve"> (see next section for discussion about defining baselines)</w:t>
      </w:r>
      <w:r w:rsidRPr="002D2EC9">
        <w:rPr>
          <w:rFonts w:ascii="Helvetica" w:hAnsi="Helvetica"/>
          <w:sz w:val="22"/>
          <w:szCs w:val="22"/>
        </w:rPr>
        <w:t>. Researchers with long-</w:t>
      </w:r>
      <w:r w:rsidRPr="00623BA3">
        <w:rPr>
          <w:rFonts w:ascii="Helvetica" w:hAnsi="Helvetica"/>
          <w:sz w:val="22"/>
          <w:szCs w:val="22"/>
        </w:rPr>
        <w:t xml:space="preserve">term data </w:t>
      </w:r>
      <w:r w:rsidR="000D3DAD" w:rsidRPr="00623BA3">
        <w:rPr>
          <w:rFonts w:ascii="Helvetica" w:hAnsi="Helvetica"/>
          <w:sz w:val="22"/>
          <w:szCs w:val="22"/>
        </w:rPr>
        <w:t xml:space="preserve">in systems where multiple attributes of the environment have changed at different points can leverage </w:t>
      </w:r>
      <w:r w:rsidR="00623BA3" w:rsidRPr="00623BA3">
        <w:rPr>
          <w:rFonts w:ascii="Helvetica" w:hAnsi="Helvetica"/>
          <w:sz w:val="22"/>
          <w:szCs w:val="22"/>
        </w:rPr>
        <w:t xml:space="preserve">this variation to test which driver is most closely associated with shifts in </w:t>
      </w:r>
      <w:proofErr w:type="spellStart"/>
      <w:r w:rsidR="00623BA3" w:rsidRPr="00623BA3">
        <w:rPr>
          <w:rFonts w:ascii="Helvetica" w:hAnsi="Helvetica"/>
          <w:sz w:val="22"/>
          <w:szCs w:val="22"/>
        </w:rPr>
        <w:t>phenological</w:t>
      </w:r>
      <w:proofErr w:type="spellEnd"/>
      <w:r w:rsidR="00623BA3" w:rsidRPr="00623BA3">
        <w:rPr>
          <w:rFonts w:ascii="Helvetica" w:hAnsi="Helvetica"/>
          <w:sz w:val="22"/>
          <w:szCs w:val="22"/>
        </w:rPr>
        <w:t xml:space="preserve"> mismatch through time</w:t>
      </w:r>
      <w:r w:rsidRPr="00623BA3">
        <w:rPr>
          <w:rFonts w:ascii="Helvetica" w:hAnsi="Helvetica"/>
          <w:sz w:val="22"/>
          <w:szCs w:val="22"/>
        </w:rPr>
        <w:t xml:space="preserve">. For example, </w:t>
      </w:r>
      <w:r w:rsidR="0007263E" w:rsidRPr="00623BA3">
        <w:rPr>
          <w:rFonts w:ascii="Helvetica" w:hAnsi="Helvetica"/>
          <w:sz w:val="22"/>
          <w:szCs w:val="22"/>
        </w:rPr>
        <w:t>many lakes experienced large changes in nutrient inputs in the 1960s and 1970s (e.g., George 201</w:t>
      </w:r>
      <w:r w:rsidR="00D37271" w:rsidRPr="00623BA3">
        <w:rPr>
          <w:rFonts w:ascii="Helvetica" w:hAnsi="Helvetica"/>
          <w:sz w:val="22"/>
          <w:szCs w:val="22"/>
        </w:rPr>
        <w:t>2</w:t>
      </w:r>
      <w:r w:rsidR="0007263E" w:rsidRPr="00623BA3">
        <w:rPr>
          <w:rFonts w:ascii="Helvetica" w:hAnsi="Helvetica"/>
          <w:sz w:val="22"/>
          <w:szCs w:val="22"/>
        </w:rPr>
        <w:t>; Lake Washington</w:t>
      </w:r>
      <w:r w:rsidR="00CB1821" w:rsidRPr="002D2EC9">
        <w:rPr>
          <w:rFonts w:ascii="Helvetica" w:hAnsi="Helvetica"/>
          <w:sz w:val="22"/>
          <w:szCs w:val="22"/>
        </w:rPr>
        <w:t xml:space="preserve"> (Edmondson 1994)</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r w:rsidR="00A3321B">
        <w:rPr>
          <w:rFonts w:ascii="Helvetica" w:hAnsi="Helvetica"/>
          <w:sz w:val="22"/>
          <w:szCs w:val="22"/>
        </w:rPr>
        <w:t>or non-</w:t>
      </w:r>
      <w:proofErr w:type="spellStart"/>
      <w:r w:rsidR="00A3321B">
        <w:rPr>
          <w:rFonts w:ascii="Helvetica" w:hAnsi="Helvetica"/>
          <w:sz w:val="22"/>
          <w:szCs w:val="22"/>
        </w:rPr>
        <w:t>stationarity</w:t>
      </w:r>
      <w:proofErr w:type="spellEnd"/>
      <w:r w:rsidR="00A3321B">
        <w:rPr>
          <w:rFonts w:ascii="Helvetica" w:hAnsi="Helvetica"/>
          <w:sz w:val="22"/>
          <w:szCs w:val="22"/>
        </w:rPr>
        <w:t xml:space="preserve"> </w:t>
      </w:r>
      <w:r w:rsidR="007D4265" w:rsidRPr="002D2EC9">
        <w:rPr>
          <w:rFonts w:ascii="Helvetica" w:hAnsi="Helvetica"/>
          <w:sz w:val="22"/>
          <w:szCs w:val="22"/>
        </w:rPr>
        <w:t>most likely</w:t>
      </w:r>
      <w:r w:rsidR="007F3186" w:rsidRPr="002D2EC9">
        <w:rPr>
          <w:rFonts w:ascii="Helvetica" w:hAnsi="Helvetica"/>
          <w:sz w:val="22"/>
          <w:szCs w:val="22"/>
        </w:rPr>
        <w:t xml:space="preserve"> began</w:t>
      </w:r>
      <w:r w:rsidR="00B218BC">
        <w:rPr>
          <w:rFonts w:ascii="Helvetica" w:hAnsi="Helvetica"/>
          <w:sz w:val="22"/>
          <w:szCs w:val="22"/>
        </w:rPr>
        <w:t xml:space="preserve"> (Figure 3a)</w:t>
      </w:r>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w:t>
      </w:r>
      <w:proofErr w:type="spellStart"/>
      <w:r w:rsidR="003164D7" w:rsidRPr="002D2EC9">
        <w:rPr>
          <w:rFonts w:ascii="Helvetica" w:hAnsi="Helvetica"/>
          <w:sz w:val="22"/>
          <w:szCs w:val="22"/>
        </w:rPr>
        <w:t>ph</w:t>
      </w:r>
      <w:r w:rsidR="00CC74D3" w:rsidRPr="002D2EC9">
        <w:rPr>
          <w:rFonts w:ascii="Helvetica" w:hAnsi="Helvetica"/>
          <w:sz w:val="22"/>
          <w:szCs w:val="22"/>
        </w:rPr>
        <w:t>enological</w:t>
      </w:r>
      <w:proofErr w:type="spellEnd"/>
      <w:r w:rsidR="00CC74D3" w:rsidRPr="002D2EC9">
        <w:rPr>
          <w:rFonts w:ascii="Helvetica" w:hAnsi="Helvetica"/>
          <w:sz w:val="22"/>
          <w:szCs w:val="22"/>
        </w:rPr>
        <w:t xml:space="preserve">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 (Law et al. 2009;</w:t>
      </w:r>
      <w:r w:rsidR="0017284A" w:rsidRPr="002D2EC9">
        <w:rPr>
          <w:rFonts w:ascii="Helvetica" w:hAnsi="Helvetica"/>
          <w:sz w:val="22"/>
          <w:szCs w:val="22"/>
        </w:rPr>
        <w:t xml:space="preserve"> Francis et al. 2014</w:t>
      </w:r>
      <w:r w:rsidR="00D82C98" w:rsidRPr="002D2EC9">
        <w:rPr>
          <w:rFonts w:ascii="Helvetica" w:hAnsi="Helvetica"/>
          <w:sz w:val="22"/>
          <w:szCs w:val="22"/>
        </w:rPr>
        <w:t>)</w:t>
      </w:r>
      <w:r w:rsidR="00C126DD" w:rsidRPr="002D2EC9">
        <w:rPr>
          <w:rFonts w:ascii="Helvetica" w:hAnsi="Helvetica"/>
          <w:sz w:val="22"/>
          <w:szCs w:val="22"/>
        </w:rPr>
        <w:t>.</w:t>
      </w:r>
    </w:p>
    <w:p w14:paraId="605CA265" w14:textId="719CAAC8"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E80231" w:rsidRPr="002D2EC9">
        <w:rPr>
          <w:rFonts w:ascii="Helvetica" w:hAnsi="Helvetica" w:cs="Helvetica"/>
          <w:sz w:val="22"/>
          <w:szCs w:val="22"/>
          <w:lang w:val="en-US"/>
        </w:rPr>
        <w:t>deally,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 xml:space="preserve">n the great tit-winter moth system, caterpillar biomass sampling is usually conducted a few times a week (e.g., </w:t>
      </w:r>
      <w:proofErr w:type="spellStart"/>
      <w:r w:rsidR="00C15AD2" w:rsidRPr="002D2EC9">
        <w:rPr>
          <w:rFonts w:ascii="Helvetica" w:hAnsi="Helvetica" w:cs="Helvetica"/>
          <w:sz w:val="22"/>
          <w:szCs w:val="22"/>
          <w:lang w:val="en-US"/>
        </w:rPr>
        <w:t>Vatka</w:t>
      </w:r>
      <w:proofErr w:type="spellEnd"/>
      <w:r w:rsidR="00C15AD2" w:rsidRPr="002D2EC9">
        <w:rPr>
          <w:rFonts w:ascii="Helvetica" w:hAnsi="Helvetica" w:cs="Helvetica"/>
          <w:sz w:val="22"/>
          <w:szCs w:val="22"/>
          <w:lang w:val="en-US"/>
        </w:rPr>
        <w:t xml:space="preserve"> et al. 2014</w:t>
      </w:r>
      <w:r w:rsidR="004403E0" w:rsidRPr="002D2EC9">
        <w:rPr>
          <w:rFonts w:ascii="Helvetica" w:hAnsi="Helvetica" w:cs="Helvetica"/>
          <w:sz w:val="22"/>
          <w:szCs w:val="22"/>
          <w:lang w:val="en-US"/>
        </w:rPr>
        <w:t>)</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541803" w:rsidRPr="002D2EC9">
        <w:rPr>
          <w:rFonts w:ascii="Helvetica" w:hAnsi="Helvetica" w:cs="Helvetica"/>
          <w:sz w:val="22"/>
          <w:szCs w:val="22"/>
          <w:lang w:val="en-US"/>
        </w:rPr>
        <w:t xml:space="preserve"> (Holliday 1977; </w:t>
      </w:r>
      <w:proofErr w:type="spellStart"/>
      <w:r w:rsidR="00541803" w:rsidRPr="002D2EC9">
        <w:rPr>
          <w:rFonts w:ascii="Helvetica" w:hAnsi="Helvetica" w:cs="Helvetica"/>
          <w:sz w:val="22"/>
          <w:szCs w:val="22"/>
          <w:lang w:val="en-US"/>
        </w:rPr>
        <w:t>Tikkanen</w:t>
      </w:r>
      <w:proofErr w:type="spellEnd"/>
      <w:r w:rsidR="00541803" w:rsidRPr="002D2EC9">
        <w:rPr>
          <w:rFonts w:ascii="Helvetica" w:hAnsi="Helvetica" w:cs="Helvetica"/>
          <w:sz w:val="22"/>
          <w:szCs w:val="22"/>
          <w:lang w:val="en-US"/>
        </w:rPr>
        <w:t xml:space="preserve"> et al. 2000)</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 (</w:t>
      </w:r>
      <w:r w:rsidR="00635C20" w:rsidRPr="002D2EC9">
        <w:rPr>
          <w:rFonts w:ascii="Helvetica" w:hAnsi="Helvetica" w:cs="Helvetica"/>
          <w:kern w:val="1"/>
          <w:sz w:val="22"/>
          <w:szCs w:val="22"/>
          <w:lang w:val="en-US"/>
        </w:rPr>
        <w:t xml:space="preserve">Carpenter and </w:t>
      </w:r>
      <w:proofErr w:type="spellStart"/>
      <w:r w:rsidR="00635C20" w:rsidRPr="002D2EC9">
        <w:rPr>
          <w:rFonts w:ascii="Helvetica" w:hAnsi="Helvetica" w:cs="Helvetica"/>
          <w:kern w:val="1"/>
          <w:sz w:val="22"/>
          <w:szCs w:val="22"/>
          <w:lang w:val="en-US"/>
        </w:rPr>
        <w:t>Kitchell</w:t>
      </w:r>
      <w:proofErr w:type="spellEnd"/>
      <w:r w:rsidR="00635C20" w:rsidRPr="002D2EC9">
        <w:rPr>
          <w:rFonts w:ascii="Helvetica" w:hAnsi="Helvetica" w:cs="Helvetica"/>
          <w:kern w:val="1"/>
          <w:sz w:val="22"/>
          <w:szCs w:val="22"/>
          <w:lang w:val="en-US"/>
        </w:rPr>
        <w:t xml:space="preserve"> 1996</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W</w:t>
      </w:r>
      <w:r w:rsidR="0003557F" w:rsidRPr="002D2EC9">
        <w:rPr>
          <w:rFonts w:ascii="Helvetica" w:hAnsi="Helvetica" w:cs="Helvetica"/>
          <w:sz w:val="22"/>
          <w:szCs w:val="22"/>
          <w:lang w:val="en-US"/>
        </w:rPr>
        <w:t>ithout higher temporal resolution data, it is difficult to</w:t>
      </w:r>
      <w:r w:rsidR="002131C9" w:rsidRPr="002D2EC9">
        <w:rPr>
          <w:rFonts w:ascii="Helvetica" w:hAnsi="Helvetica" w:cs="Helvetica"/>
          <w:sz w:val="22"/>
          <w:szCs w:val="22"/>
          <w:lang w:val="en-US"/>
        </w:rPr>
        <w:t xml:space="preserve"> assess whether </w:t>
      </w:r>
      <w:r w:rsidR="00C21699" w:rsidRPr="002D2EC9">
        <w:rPr>
          <w:rFonts w:ascii="Helvetica" w:hAnsi="Helvetica" w:cs="Helvetica"/>
          <w:sz w:val="22"/>
          <w:szCs w:val="22"/>
          <w:lang w:val="en-US"/>
        </w:rPr>
        <w:t>this key assumption</w:t>
      </w:r>
      <w:r w:rsidR="002131C9" w:rsidRPr="002D2EC9">
        <w:rPr>
          <w:rFonts w:ascii="Helvetica" w:hAnsi="Helvetica" w:cs="Helvetica"/>
          <w:sz w:val="22"/>
          <w:szCs w:val="22"/>
          <w:lang w:val="en-US"/>
        </w:rPr>
        <w:t xml:space="preserve"> of the Cushing hypothesis (i.e., the dependence of the consumer on the producer) </w:t>
      </w:r>
      <w:r w:rsidR="00A76F84" w:rsidRPr="002D2EC9">
        <w:rPr>
          <w:rFonts w:ascii="Helvetica" w:hAnsi="Helvetica" w:cs="Helvetica"/>
          <w:sz w:val="22"/>
          <w:szCs w:val="22"/>
          <w:lang w:val="en-US"/>
        </w:rPr>
        <w:t>is supported</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383D128D"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2D2EC9">
        <w:rPr>
          <w:rFonts w:ascii="Helvetica" w:hAnsi="Helvetica" w:cs="Helvetica"/>
          <w:sz w:val="22"/>
          <w:szCs w:val="22"/>
          <w:lang w:val="en-US"/>
        </w:rPr>
        <w:t xml:space="preserve"> (Figure 1b-d)</w:t>
      </w:r>
      <w:r w:rsidR="0075494B" w:rsidRPr="002D2EC9">
        <w:rPr>
          <w:rFonts w:ascii="Helvetica" w:hAnsi="Helvetica" w:cs="Helvetica"/>
          <w:sz w:val="22"/>
          <w:szCs w:val="22"/>
          <w:lang w:val="en-US"/>
        </w:rPr>
        <w:t>.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w:t>
      </w:r>
      <w:r w:rsidR="00D5740A">
        <w:rPr>
          <w:rFonts w:ascii="Helvetica" w:hAnsi="Helvetica" w:cs="Helvetica"/>
          <w:sz w:val="22"/>
          <w:szCs w:val="22"/>
          <w:lang w:val="en-US"/>
        </w:rPr>
        <w:t>most</w:t>
      </w:r>
      <w:r w:rsidR="00D5740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organisms survive the 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196095" w:rsidRPr="002D2EC9">
        <w:rPr>
          <w:rFonts w:ascii="Helvetica" w:hAnsi="Helvetica" w:cs="Helvetica"/>
          <w:sz w:val="22"/>
          <w:szCs w:val="22"/>
          <w:lang w:val="en-US"/>
        </w:rPr>
        <w:t xml:space="preserve">Without more frequent data, accurately estimating </w:t>
      </w:r>
      <w:r w:rsidRPr="002D2EC9">
        <w:rPr>
          <w:rFonts w:ascii="Helvetica" w:hAnsi="Helvetica" w:cs="Helvetica"/>
          <w:sz w:val="22"/>
          <w:szCs w:val="22"/>
          <w:lang w:val="en-US"/>
        </w:rPr>
        <w:t>the seasonal</w:t>
      </w:r>
      <w:r w:rsidR="00160463" w:rsidRPr="002D2EC9">
        <w:rPr>
          <w:rFonts w:ascii="Helvetica" w:hAnsi="Helvetica" w:cs="Helvetica"/>
          <w:sz w:val="22"/>
          <w:szCs w:val="22"/>
          <w:lang w:val="en-US"/>
        </w:rPr>
        <w:t xml:space="preserve"> distribution </w:t>
      </w:r>
      <w:r w:rsidRPr="002D2EC9">
        <w:rPr>
          <w:rFonts w:ascii="Helvetica" w:hAnsi="Helvetica" w:cs="Helvetica"/>
          <w:sz w:val="22"/>
          <w:szCs w:val="22"/>
          <w:lang w:val="en-US"/>
        </w:rPr>
        <w:t xml:space="preserve">of </w:t>
      </w:r>
      <w:r w:rsidR="00024C74" w:rsidRPr="002D2EC9">
        <w:rPr>
          <w:rFonts w:ascii="Helvetica" w:hAnsi="Helvetica" w:cs="Helvetica"/>
          <w:sz w:val="22"/>
          <w:szCs w:val="22"/>
          <w:lang w:val="en-US"/>
        </w:rPr>
        <w:t xml:space="preserve">the lower trophic levels of </w:t>
      </w:r>
      <w:r w:rsidRPr="002D2EC9">
        <w:rPr>
          <w:rFonts w:ascii="Helvetica" w:hAnsi="Helvetica" w:cs="Helvetica"/>
          <w:sz w:val="22"/>
          <w:szCs w:val="22"/>
          <w:lang w:val="en-US"/>
        </w:rPr>
        <w:t xml:space="preserve">some aquatic systems </w:t>
      </w:r>
      <w:r w:rsidR="00196095" w:rsidRPr="002D2EC9">
        <w:rPr>
          <w:rFonts w:ascii="Helvetica" w:hAnsi="Helvetica" w:cs="Helvetica"/>
          <w:sz w:val="22"/>
          <w:szCs w:val="22"/>
          <w:lang w:val="en-US"/>
        </w:rPr>
        <w:t xml:space="preserve">will be </w:t>
      </w:r>
      <w:r w:rsidR="00160463" w:rsidRPr="002D2EC9">
        <w:rPr>
          <w:rFonts w:ascii="Helvetica" w:hAnsi="Helvetica" w:cs="Helvetica"/>
          <w:sz w:val="22"/>
          <w:szCs w:val="22"/>
          <w:lang w:val="en-US"/>
        </w:rPr>
        <w:t>difficult</w:t>
      </w:r>
      <w:r w:rsidR="004257D6"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1E7589" w:rsidRPr="002D2EC9">
        <w:rPr>
          <w:rFonts w:ascii="Helvetica" w:hAnsi="Helvetica" w:cs="Helvetica"/>
          <w:sz w:val="22"/>
          <w:szCs w:val="22"/>
          <w:lang w:val="en-US"/>
        </w:rPr>
        <w:t xml:space="preserve"> (</w:t>
      </w:r>
      <w:r w:rsidR="00D86FA5" w:rsidRPr="002D2EC9">
        <w:rPr>
          <w:rFonts w:ascii="Helvetica" w:hAnsi="Helvetica" w:cs="Helvetica"/>
          <w:sz w:val="22"/>
          <w:szCs w:val="22"/>
          <w:lang w:val="en-US"/>
        </w:rPr>
        <w:t>e.g., Wiltshire et al. 2008</w:t>
      </w:r>
      <w:r w:rsidR="001E7589" w:rsidRPr="002D2EC9">
        <w:rPr>
          <w:rFonts w:ascii="Helvetica" w:hAnsi="Helvetica" w:cs="Helvetica"/>
          <w:sz w:val="22"/>
          <w:szCs w:val="22"/>
          <w:lang w:val="en-US"/>
        </w:rPr>
        <w:t>)</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2231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
      </w:pPr>
      <w:r w:rsidRPr="00D22316">
        <w:rPr>
          <w:rFonts w:ascii="Helvetica" w:hAnsi="Helvetica" w:cs="Helvetica"/>
          <w:i/>
          <w:sz w:val="22"/>
          <w:szCs w:val="22"/>
          <w:u w:val="single"/>
          <w:lang w:val="en-US"/>
        </w:rPr>
        <w:t xml:space="preserve">ii) </w:t>
      </w:r>
      <w:r w:rsidR="00180528" w:rsidRPr="00D22316">
        <w:rPr>
          <w:rFonts w:ascii="Helvetica" w:hAnsi="Helvetica" w:cs="Helvetica"/>
          <w:i/>
          <w:sz w:val="22"/>
          <w:szCs w:val="22"/>
          <w:u w:val="single"/>
          <w:lang w:val="en-US"/>
        </w:rPr>
        <w:t>Defining b</w:t>
      </w:r>
      <w:r w:rsidRPr="00D22316">
        <w:rPr>
          <w:rFonts w:ascii="Helvetica" w:hAnsi="Helvetica" w:cs="Helvetica"/>
          <w:i/>
          <w:sz w:val="22"/>
          <w:szCs w:val="22"/>
          <w:u w:val="single"/>
          <w:lang w:val="en-US"/>
        </w:rPr>
        <w:t>aselines</w:t>
      </w:r>
    </w:p>
    <w:p w14:paraId="14644F8B" w14:textId="24DD731C"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w:t>
      </w:r>
      <w:r w:rsidR="003E27EF">
        <w:rPr>
          <w:rFonts w:ascii="Helvetica" w:hAnsi="Helvetica" w:cs="Helvetica"/>
          <w:sz w:val="22"/>
          <w:szCs w:val="22"/>
          <w:lang w:val="en-US"/>
        </w:rPr>
        <w:t>asynchrony</w:t>
      </w:r>
      <w:r w:rsidR="00A652AA"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 xml:space="preserve">(Figure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Figure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By testing for a clear peak in fitness</w:t>
      </w:r>
      <w:r w:rsidR="00305458" w:rsidRPr="002D2EC9">
        <w:rPr>
          <w:rFonts w:ascii="Helvetica" w:hAnsi="Helvetica" w:cs="Helvetica"/>
          <w:sz w:val="22"/>
          <w:szCs w:val="22"/>
          <w:lang w:val="en-US"/>
        </w:rPr>
        <w:t xml:space="preserve"> across </w:t>
      </w:r>
      <w:r w:rsidR="00305458" w:rsidRPr="003E27EF">
        <w:rPr>
          <w:rFonts w:ascii="Helvetica" w:hAnsi="Helvetica" w:cs="Helvetica"/>
          <w:sz w:val="22"/>
          <w:szCs w:val="22"/>
          <w:lang w:val="en-US"/>
        </w:rPr>
        <w:t>years</w:t>
      </w:r>
      <w:r w:rsidR="0020733D" w:rsidRPr="003E27EF">
        <w:rPr>
          <w:rFonts w:ascii="Helvetica" w:hAnsi="Helvetica" w:cs="Helvetica"/>
          <w:sz w:val="22"/>
          <w:szCs w:val="22"/>
          <w:lang w:val="en-US"/>
        </w:rPr>
        <w:t xml:space="preserve"> in relation to the relative timing of the interaction</w:t>
      </w:r>
      <w:r w:rsidR="00A21AE6" w:rsidRPr="003E27EF">
        <w:rPr>
          <w:rFonts w:ascii="Helvetica" w:hAnsi="Helvetica" w:cs="Helvetica"/>
          <w:sz w:val="22"/>
          <w:szCs w:val="22"/>
          <w:lang w:val="en-US"/>
        </w:rPr>
        <w:t xml:space="preserve"> </w:t>
      </w:r>
      <w:r w:rsidR="00305458" w:rsidRPr="003E27EF">
        <w:rPr>
          <w:rFonts w:ascii="Helvetica" w:hAnsi="Helvetica" w:cs="Helvetica"/>
          <w:sz w:val="22"/>
          <w:szCs w:val="22"/>
          <w:lang w:val="en-US"/>
        </w:rPr>
        <w:t xml:space="preserve">(i.e. evidence for the synchrony </w:t>
      </w:r>
      <w:r w:rsidR="0069418A">
        <w:rPr>
          <w:rFonts w:ascii="Helvetica" w:hAnsi="Helvetica" w:cs="Helvetica"/>
          <w:sz w:val="22"/>
          <w:szCs w:val="22"/>
          <w:lang w:val="en-US"/>
        </w:rPr>
        <w:t>baseline</w:t>
      </w:r>
      <w:r w:rsidR="00305458" w:rsidRPr="003E27EF">
        <w:rPr>
          <w:rFonts w:ascii="Helvetica" w:hAnsi="Helvetica" w:cs="Helvetica"/>
          <w:sz w:val="22"/>
          <w:szCs w:val="22"/>
          <w:lang w:val="en-US"/>
        </w:rPr>
        <w:t xml:space="preserve">) </w:t>
      </w:r>
      <w:r w:rsidR="00EE3765" w:rsidRPr="003E27EF">
        <w:rPr>
          <w:rFonts w:ascii="Helvetica" w:hAnsi="Helvetica" w:cs="Helvetica"/>
          <w:sz w:val="22"/>
          <w:szCs w:val="22"/>
          <w:lang w:val="en-US"/>
        </w:rPr>
        <w:t>in</w:t>
      </w:r>
      <w:r w:rsidR="00A21AE6" w:rsidRPr="003E27EF">
        <w:rPr>
          <w:rFonts w:ascii="Helvetica" w:hAnsi="Helvetica" w:cs="Helvetica"/>
          <w:sz w:val="22"/>
          <w:szCs w:val="22"/>
          <w:lang w:val="en-US"/>
        </w:rPr>
        <w:t xml:space="preserve"> the pre-climate change data</w:t>
      </w:r>
      <w:r w:rsidR="002B2D61" w:rsidRPr="003E27EF">
        <w:rPr>
          <w:rFonts w:ascii="Helvetica" w:hAnsi="Helvetica" w:cs="Helvetica"/>
          <w:sz w:val="22"/>
          <w:szCs w:val="22"/>
          <w:lang w:val="en-US"/>
        </w:rPr>
        <w:t xml:space="preserve">, </w:t>
      </w:r>
      <w:r w:rsidR="00E90E6F" w:rsidRPr="003E27EF">
        <w:rPr>
          <w:rFonts w:ascii="Helvetica" w:hAnsi="Helvetica" w:cs="Helvetica"/>
          <w:sz w:val="22"/>
          <w:szCs w:val="22"/>
          <w:lang w:val="en-US"/>
        </w:rPr>
        <w:t xml:space="preserve">researchers can place </w:t>
      </w:r>
      <w:r w:rsidR="004D0F95" w:rsidRPr="003E27EF">
        <w:rPr>
          <w:rFonts w:ascii="Helvetica" w:hAnsi="Helvetica" w:cs="Helvetica"/>
          <w:sz w:val="22"/>
          <w:szCs w:val="22"/>
          <w:lang w:val="en-US"/>
        </w:rPr>
        <w:t xml:space="preserve">their system </w:t>
      </w:r>
      <w:r w:rsidR="00E90E6F" w:rsidRPr="003E27EF">
        <w:rPr>
          <w:rFonts w:ascii="Helvetica" w:hAnsi="Helvetica" w:cs="Helvetica"/>
          <w:sz w:val="22"/>
          <w:szCs w:val="22"/>
          <w:lang w:val="en-US"/>
        </w:rPr>
        <w:t>on the Cushing curve</w:t>
      </w:r>
      <w:r w:rsidR="0020733D" w:rsidRPr="003E27EF">
        <w:rPr>
          <w:rFonts w:ascii="Helvetica" w:hAnsi="Helvetica" w:cs="Helvetica"/>
          <w:sz w:val="22"/>
          <w:szCs w:val="22"/>
          <w:lang w:val="en-US"/>
        </w:rPr>
        <w:t xml:space="preserve"> (Figure</w:t>
      </w:r>
      <w:r w:rsidR="0020733D" w:rsidRPr="002D2EC9">
        <w:rPr>
          <w:rFonts w:ascii="Helvetica" w:hAnsi="Helvetica" w:cs="Helvetica"/>
          <w:sz w:val="22"/>
          <w:szCs w:val="22"/>
          <w:lang w:val="en-US"/>
        </w:rPr>
        <w:t xml:space="preserv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r w:rsidR="009D05E2"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of the consumer’s </w:t>
      </w:r>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proofErr w:type="spellStart"/>
      <w:r w:rsidR="00E12C23" w:rsidRPr="002D2EC9">
        <w:rPr>
          <w:rFonts w:ascii="Helvetica" w:hAnsi="Helvetica" w:cs="Helvetica"/>
          <w:sz w:val="22"/>
          <w:szCs w:val="22"/>
          <w:lang w:val="en-US"/>
        </w:rPr>
        <w:t>phenological</w:t>
      </w:r>
      <w:proofErr w:type="spellEnd"/>
      <w:r w:rsidR="00E12C23" w:rsidRPr="002D2EC9">
        <w:rPr>
          <w:rFonts w:ascii="Helvetica" w:hAnsi="Helvetica" w:cs="Helvetica"/>
          <w:sz w:val="22"/>
          <w:szCs w:val="22"/>
          <w:lang w:val="en-US"/>
        </w:rPr>
        <w:t xml:space="preserve">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great tit</w:t>
      </w:r>
      <w:r w:rsidR="00D5740A">
        <w:rPr>
          <w:rFonts w:ascii="Helvetica" w:hAnsi="Helvetica" w:cs="Helvetica"/>
          <w:sz w:val="22"/>
          <w:szCs w:val="22"/>
          <w:lang w:val="en-US"/>
        </w:rPr>
        <w:t xml:space="preserve">, </w:t>
      </w:r>
      <w:proofErr w:type="spellStart"/>
      <w:r w:rsidR="00F12876" w:rsidRPr="002D2EC9">
        <w:rPr>
          <w:rFonts w:ascii="Helvetica" w:hAnsi="Helvetica" w:cs="Helvetica"/>
          <w:i/>
          <w:sz w:val="22"/>
          <w:szCs w:val="22"/>
          <w:lang w:val="en-US"/>
        </w:rPr>
        <w:t>Parus</w:t>
      </w:r>
      <w:proofErr w:type="spellEnd"/>
      <w:r w:rsidR="00F12876" w:rsidRPr="002D2EC9">
        <w:rPr>
          <w:rFonts w:ascii="Helvetica" w:hAnsi="Helvetica" w:cs="Helvetica"/>
          <w:i/>
          <w:sz w:val="22"/>
          <w:szCs w:val="22"/>
          <w:lang w:val="en-US"/>
        </w:rPr>
        <w:t xml:space="preserve"> major</w:t>
      </w:r>
      <w:r w:rsidR="00D5740A">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w:t>
      </w:r>
      <w:proofErr w:type="spellStart"/>
      <w:r w:rsidR="00D96DF4" w:rsidRPr="002D2EC9">
        <w:rPr>
          <w:rFonts w:ascii="Helvetica" w:hAnsi="Helvetica" w:cs="Helvetica"/>
          <w:sz w:val="22"/>
          <w:szCs w:val="22"/>
          <w:lang w:val="en-US"/>
        </w:rPr>
        <w:t>phenologica</w:t>
      </w:r>
      <w:r w:rsidR="001E6911" w:rsidRPr="002D2EC9">
        <w:rPr>
          <w:rFonts w:ascii="Helvetica" w:hAnsi="Helvetica" w:cs="Helvetica"/>
          <w:sz w:val="22"/>
          <w:szCs w:val="22"/>
          <w:lang w:val="en-US"/>
        </w:rPr>
        <w:t>l</w:t>
      </w:r>
      <w:proofErr w:type="spellEnd"/>
      <w:r w:rsidR="001E6911" w:rsidRPr="002D2EC9">
        <w:rPr>
          <w:rFonts w:ascii="Helvetica" w:hAnsi="Helvetica" w:cs="Helvetica"/>
          <w:sz w:val="22"/>
          <w:szCs w:val="22"/>
          <w:lang w:val="en-US"/>
        </w:rPr>
        <w:t xml:space="preserve"> phase most commonly monitored</w:t>
      </w:r>
      <w:r w:rsidR="00DC325D" w:rsidRPr="002D2EC9">
        <w:rPr>
          <w:rFonts w:ascii="Helvetica" w:hAnsi="Helvetica" w:cs="Helvetica"/>
          <w:sz w:val="22"/>
          <w:szCs w:val="22"/>
          <w:lang w:val="en-US"/>
        </w:rPr>
        <w:t>;</w:t>
      </w:r>
      <w:r w:rsidR="00A02C85" w:rsidRPr="002D2EC9">
        <w:rPr>
          <w:rFonts w:ascii="Helvetica" w:hAnsi="Helvetica" w:cs="Helvetica"/>
          <w:sz w:val="22"/>
          <w:szCs w:val="22"/>
          <w:lang w:val="en-US"/>
        </w:rPr>
        <w:t xml:space="preserve"> </w:t>
      </w:r>
      <w:proofErr w:type="spellStart"/>
      <w:r w:rsidR="00EA7950" w:rsidRPr="002D2EC9">
        <w:rPr>
          <w:rFonts w:ascii="Helvetica" w:hAnsi="Helvetica" w:cs="Helvetica"/>
          <w:sz w:val="22"/>
          <w:szCs w:val="22"/>
          <w:lang w:val="en-US"/>
        </w:rPr>
        <w:t>Gebhardt-Henrich</w:t>
      </w:r>
      <w:proofErr w:type="spellEnd"/>
      <w:r w:rsidR="00EA7950" w:rsidRPr="002D2EC9">
        <w:rPr>
          <w:rFonts w:ascii="Helvetica" w:hAnsi="Helvetica" w:cs="Helvetica"/>
          <w:sz w:val="22"/>
          <w:szCs w:val="22"/>
          <w:lang w:val="en-US"/>
        </w:rPr>
        <w:t xml:space="preserve"> 1990; Keller and van </w:t>
      </w:r>
      <w:proofErr w:type="spellStart"/>
      <w:r w:rsidR="00EA7950" w:rsidRPr="002D2EC9">
        <w:rPr>
          <w:rFonts w:ascii="Helvetica" w:hAnsi="Helvetica" w:cs="Helvetica"/>
          <w:sz w:val="22"/>
          <w:szCs w:val="22"/>
          <w:lang w:val="en-US"/>
        </w:rPr>
        <w:t>Noordwijk</w:t>
      </w:r>
      <w:proofErr w:type="spellEnd"/>
      <w:r w:rsidR="00EA7950" w:rsidRPr="002D2EC9">
        <w:rPr>
          <w:rFonts w:ascii="Helvetica" w:hAnsi="Helvetica" w:cs="Helvetica"/>
          <w:sz w:val="22"/>
          <w:szCs w:val="22"/>
          <w:lang w:val="en-US"/>
        </w:rPr>
        <w:t xml:space="preserve"> 1994; </w:t>
      </w:r>
      <w:proofErr w:type="spellStart"/>
      <w:r w:rsidR="00DA1EB0" w:rsidRPr="002D2EC9">
        <w:rPr>
          <w:rFonts w:ascii="Helvetica" w:hAnsi="Helvetica" w:cs="Helvetica"/>
          <w:sz w:val="22"/>
          <w:szCs w:val="22"/>
          <w:lang w:val="en-US"/>
        </w:rPr>
        <w:t>Visser</w:t>
      </w:r>
      <w:proofErr w:type="spellEnd"/>
      <w:r w:rsidR="00DA1EB0" w:rsidRPr="002D2EC9">
        <w:rPr>
          <w:rFonts w:ascii="Helvetica" w:hAnsi="Helvetica" w:cs="Helvetica"/>
          <w:sz w:val="22"/>
          <w:szCs w:val="22"/>
          <w:lang w:val="en-US"/>
        </w:rPr>
        <w:t xml:space="preserve"> et al. 2006</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Pr="002D2EC9">
        <w:rPr>
          <w:rFonts w:ascii="Helvetica" w:hAnsi="Helvetica" w:cs="Helvetica"/>
          <w:sz w:val="22"/>
          <w:szCs w:val="22"/>
          <w:lang w:val="en-US"/>
        </w:rPr>
        <w:t>experiments (in systems</w:t>
      </w:r>
      <w:r w:rsidR="00842F19" w:rsidRPr="002D2EC9">
        <w:rPr>
          <w:rFonts w:ascii="Helvetica" w:hAnsi="Helvetica" w:cs="Helvetica"/>
          <w:sz w:val="22"/>
          <w:szCs w:val="22"/>
          <w:lang w:val="en-US"/>
        </w:rPr>
        <w:t xml:space="preserve"> 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w:t>
      </w:r>
      <w:proofErr w:type="gramStart"/>
      <w:r w:rsidR="00085D46" w:rsidRPr="002D2EC9">
        <w:rPr>
          <w:rFonts w:ascii="Helvetica" w:hAnsi="Helvetica" w:cs="Helvetica"/>
          <w:sz w:val="22"/>
          <w:szCs w:val="22"/>
          <w:lang w:val="en-US"/>
        </w:rPr>
        <w:t>are</w:t>
      </w:r>
      <w:proofErr w:type="gramEnd"/>
      <w:r w:rsidR="00085D46" w:rsidRPr="002D2EC9">
        <w:rPr>
          <w:rFonts w:ascii="Helvetica" w:hAnsi="Helvetica" w:cs="Helvetica"/>
          <w:sz w:val="22"/>
          <w:szCs w:val="22"/>
          <w:lang w:val="en-US"/>
        </w:rPr>
        <w:t xml:space="preserve"> available </w:t>
      </w:r>
      <w:r w:rsidR="009A1991" w:rsidRPr="002D2EC9">
        <w:rPr>
          <w:rFonts w:ascii="Helvetica" w:hAnsi="Helvetica" w:cs="Helvetica"/>
          <w:sz w:val="22"/>
          <w:szCs w:val="22"/>
          <w:lang w:val="en-US"/>
        </w:rPr>
        <w:t>(</w:t>
      </w:r>
      <w:r w:rsidR="000D4CDA" w:rsidRPr="002D2EC9">
        <w:rPr>
          <w:rFonts w:ascii="Helvetica" w:hAnsi="Helvetica" w:cs="Helvetica"/>
          <w:sz w:val="22"/>
          <w:szCs w:val="22"/>
          <w:lang w:val="en-US"/>
        </w:rPr>
        <w:t xml:space="preserve">e.g. </w:t>
      </w:r>
      <w:proofErr w:type="spellStart"/>
      <w:r w:rsidR="000D4CDA" w:rsidRPr="002D2EC9">
        <w:rPr>
          <w:rFonts w:ascii="Helvetica" w:hAnsi="Helvetica" w:cs="Helvetica"/>
          <w:sz w:val="22"/>
          <w:szCs w:val="22"/>
          <w:lang w:val="en-US"/>
        </w:rPr>
        <w:t>Samplonius</w:t>
      </w:r>
      <w:proofErr w:type="spellEnd"/>
      <w:r w:rsidR="000D4CDA" w:rsidRPr="002D2EC9">
        <w:rPr>
          <w:rFonts w:ascii="Helvetica" w:hAnsi="Helvetica" w:cs="Helvetica"/>
          <w:sz w:val="22"/>
          <w:szCs w:val="22"/>
          <w:lang w:val="en-US"/>
        </w:rPr>
        <w:t xml:space="preserve"> et al. 2016</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 xml:space="preserve">and whether the interaction type changes throughout the season </w:t>
      </w:r>
      <w:r w:rsidR="00FD6CD7" w:rsidRPr="002D2EC9">
        <w:rPr>
          <w:rFonts w:ascii="Helvetica" w:hAnsi="Helvetica" w:cs="Helvetica"/>
          <w:sz w:val="22"/>
          <w:szCs w:val="22"/>
          <w:lang w:val="en-US"/>
        </w:rPr>
        <w:t>(</w:t>
      </w:r>
      <w:commentRangeStart w:id="327"/>
      <w:ins w:id="328" w:author="Heather Kharouba" w:date="2019-10-25T12:47:00Z">
        <w:r w:rsidR="0015230E">
          <w:rPr>
            <w:rFonts w:ascii="Helvetica" w:hAnsi="Helvetica" w:cs="Helvetica"/>
            <w:sz w:val="22"/>
            <w:szCs w:val="22"/>
            <w:lang w:val="en-US"/>
          </w:rPr>
          <w:t>Yang and Rudolf 2009</w:t>
        </w:r>
        <w:commentRangeEnd w:id="327"/>
        <w:r w:rsidR="0015230E">
          <w:rPr>
            <w:rStyle w:val="CommentReference"/>
          </w:rPr>
          <w:commentReference w:id="327"/>
        </w:r>
        <w:r w:rsidR="0015230E">
          <w:rPr>
            <w:rFonts w:ascii="Helvetica" w:hAnsi="Helvetica" w:cs="Helvetica"/>
            <w:sz w:val="22"/>
            <w:szCs w:val="22"/>
            <w:lang w:val="en-US"/>
          </w:rPr>
          <w:t xml:space="preserve">; </w:t>
        </w:r>
      </w:ins>
      <w:proofErr w:type="spellStart"/>
      <w:r w:rsidR="006133F7">
        <w:rPr>
          <w:rFonts w:ascii="Helvetica" w:hAnsi="Helvetica" w:cs="Helvetica"/>
          <w:sz w:val="22"/>
          <w:szCs w:val="22"/>
          <w:lang w:val="en-US"/>
        </w:rPr>
        <w:t>Borcherding</w:t>
      </w:r>
      <w:proofErr w:type="spellEnd"/>
      <w:r w:rsidR="006133F7">
        <w:rPr>
          <w:rFonts w:ascii="Helvetica" w:hAnsi="Helvetica" w:cs="Helvetica"/>
          <w:sz w:val="22"/>
          <w:szCs w:val="22"/>
          <w:lang w:val="en-US"/>
        </w:rPr>
        <w:t xml:space="preserve"> et al. 2010</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8E28480"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442031" w:rsidRPr="002D2EC9">
        <w:rPr>
          <w:rFonts w:ascii="Helvetica" w:eastAsia="Times New Roman" w:hAnsi="Helvetica" w:cs="Helvetica"/>
          <w:sz w:val="22"/>
          <w:szCs w:val="22"/>
        </w:rPr>
        <w:t xml:space="preserve"> closer-to 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8620EA">
        <w:rPr>
          <w:rFonts w:ascii="Helvetica" w:eastAsia="Times New Roman" w:hAnsi="Helvetica" w:cs="Helvetica"/>
          <w:sz w:val="22"/>
          <w:szCs w:val="22"/>
        </w:rPr>
        <w:t xml:space="preserve"> (e.g., </w:t>
      </w:r>
      <w:proofErr w:type="spellStart"/>
      <w:r w:rsidR="008620EA">
        <w:rPr>
          <w:rFonts w:ascii="Helvetica" w:eastAsia="Times New Roman" w:hAnsi="Helvetica" w:cs="Helvetica"/>
          <w:sz w:val="22"/>
          <w:szCs w:val="22"/>
        </w:rPr>
        <w:t>Gullett</w:t>
      </w:r>
      <w:proofErr w:type="spellEnd"/>
      <w:r w:rsidR="008620EA">
        <w:rPr>
          <w:rFonts w:ascii="Helvetica" w:eastAsia="Times New Roman" w:hAnsi="Helvetica" w:cs="Helvetica"/>
          <w:sz w:val="22"/>
          <w:szCs w:val="22"/>
        </w:rPr>
        <w:t xml:space="preserve"> et al. 2013; Francis et al. 2014)</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 xml:space="preserve">not in flux, a criterion difficult to meet in many systems already </w:t>
      </w:r>
      <w:r w:rsidR="00E42BD9" w:rsidRPr="002D2EC9">
        <w:rPr>
          <w:rFonts w:ascii="Helvetica" w:eastAsia="Times New Roman" w:hAnsi="Helvetica" w:cs="Helvetica"/>
          <w:sz w:val="22"/>
          <w:szCs w:val="22"/>
        </w:rPr>
        <w:t>(</w:t>
      </w:r>
      <w:proofErr w:type="spellStart"/>
      <w:r w:rsidR="00540BEB" w:rsidRPr="002D2EC9">
        <w:rPr>
          <w:rFonts w:ascii="Helvetica" w:eastAsia="Times New Roman" w:hAnsi="Helvetica" w:cs="Helvetica"/>
          <w:sz w:val="22"/>
          <w:szCs w:val="22"/>
        </w:rPr>
        <w:t>Visser</w:t>
      </w:r>
      <w:proofErr w:type="spellEnd"/>
      <w:r w:rsidR="00540BEB" w:rsidRPr="002D2EC9">
        <w:rPr>
          <w:rFonts w:ascii="Helvetica" w:eastAsia="Times New Roman" w:hAnsi="Helvetica" w:cs="Helvetica"/>
          <w:sz w:val="22"/>
          <w:szCs w:val="22"/>
        </w:rPr>
        <w:t xml:space="preserve"> et al. 2006; </w:t>
      </w:r>
      <w:r w:rsidR="00E42BD9" w:rsidRPr="002D2EC9">
        <w:rPr>
          <w:rFonts w:ascii="Helvetica" w:eastAsia="Times New Roman" w:hAnsi="Helvetica" w:cs="Helvetica"/>
          <w:sz w:val="22"/>
          <w:szCs w:val="22"/>
        </w:rPr>
        <w:t xml:space="preserve">Singer and Parmesan 2010).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 xml:space="preserve">to simulate historical data </w:t>
      </w:r>
      <w:r w:rsidR="00276937" w:rsidRPr="002D2EC9">
        <w:rPr>
          <w:rFonts w:ascii="Helvetica" w:eastAsia="Times New Roman" w:hAnsi="Helvetica" w:cs="Helvetica"/>
          <w:sz w:val="22"/>
          <w:szCs w:val="22"/>
        </w:rPr>
        <w:t>may be an</w:t>
      </w:r>
      <w:r w:rsidR="002622EC" w:rsidRPr="002D2EC9">
        <w:rPr>
          <w:rFonts w:ascii="Helvetica" w:eastAsia="Times New Roman" w:hAnsi="Helvetica" w:cs="Helvetica"/>
          <w:sz w:val="22"/>
          <w:szCs w:val="22"/>
        </w:rPr>
        <w:t>other</w:t>
      </w:r>
      <w:r w:rsidR="00276937" w:rsidRPr="002D2EC9">
        <w:rPr>
          <w:rFonts w:ascii="Helvetica" w:eastAsia="Times New Roman" w:hAnsi="Helvetica" w:cs="Helvetica"/>
          <w:sz w:val="22"/>
          <w:szCs w:val="22"/>
        </w:rPr>
        <w:t xml:space="preserve"> alternative</w:t>
      </w:r>
      <w:r w:rsidR="00813F7C" w:rsidRPr="002D2EC9">
        <w:rPr>
          <w:rFonts w:ascii="Helvetica" w:eastAsia="Times New Roman" w:hAnsi="Helvetica" w:cs="Helvetica"/>
          <w:sz w:val="22"/>
          <w:szCs w:val="22"/>
        </w:rPr>
        <w:t xml:space="preserve"> (e.g., </w:t>
      </w:r>
      <w:proofErr w:type="spellStart"/>
      <w:r w:rsidR="003C4A82" w:rsidRPr="002D2EC9">
        <w:rPr>
          <w:rFonts w:ascii="Helvetica" w:eastAsia="Times New Roman" w:hAnsi="Helvetica" w:cs="Helvetica"/>
          <w:sz w:val="22"/>
          <w:szCs w:val="22"/>
        </w:rPr>
        <w:t>Dornelas</w:t>
      </w:r>
      <w:proofErr w:type="spellEnd"/>
      <w:r w:rsidR="003C4A82" w:rsidRPr="002D2EC9">
        <w:rPr>
          <w:rFonts w:ascii="Helvetica" w:eastAsia="Times New Roman" w:hAnsi="Helvetica" w:cs="Helvetica"/>
          <w:sz w:val="22"/>
          <w:szCs w:val="22"/>
        </w:rPr>
        <w:t xml:space="preserve"> et al. 2014; </w:t>
      </w:r>
      <w:proofErr w:type="spellStart"/>
      <w:r w:rsidR="00523990" w:rsidRPr="002D2EC9">
        <w:rPr>
          <w:rFonts w:ascii="Helvetica" w:eastAsia="Times New Roman" w:hAnsi="Helvetica" w:cs="Helvetica"/>
          <w:sz w:val="22"/>
          <w:szCs w:val="22"/>
        </w:rPr>
        <w:t>Sgardeli</w:t>
      </w:r>
      <w:proofErr w:type="spellEnd"/>
      <w:r w:rsidR="00523990" w:rsidRPr="002D2EC9">
        <w:rPr>
          <w:rFonts w:ascii="Helvetica" w:eastAsia="Times New Roman" w:hAnsi="Helvetica" w:cs="Helvetica"/>
          <w:sz w:val="22"/>
          <w:szCs w:val="22"/>
        </w:rPr>
        <w:t xml:space="preserve"> et al. 2016; </w:t>
      </w:r>
      <w:r w:rsidR="00813F7C" w:rsidRPr="002D2EC9">
        <w:rPr>
          <w:rFonts w:ascii="Helvetica" w:eastAsia="Times New Roman" w:hAnsi="Helvetica" w:cs="Helvetica"/>
          <w:sz w:val="22"/>
          <w:szCs w:val="22"/>
        </w:rPr>
        <w:t>Kharouba et al. 2018)</w:t>
      </w:r>
      <w:r w:rsidR="00276937" w:rsidRPr="002D2EC9">
        <w:rPr>
          <w:rFonts w:ascii="Helvetica" w:eastAsia="Times New Roman" w:hAnsi="Helvetica" w:cs="Helvetica"/>
          <w:sz w:val="22"/>
          <w:szCs w:val="22"/>
        </w:rPr>
        <w:t>.</w:t>
      </w:r>
      <w:r w:rsidR="00EA0877"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N</w:t>
      </w:r>
      <w:r w:rsidR="007A5F6D" w:rsidRPr="002D2EC9">
        <w:rPr>
          <w:rFonts w:ascii="Helvetica" w:eastAsia="Times New Roman" w:hAnsi="Helvetica" w:cs="Helvetica"/>
          <w:sz w:val="22"/>
          <w:szCs w:val="22"/>
        </w:rPr>
        <w:t>ull model</w:t>
      </w:r>
      <w:r w:rsidR="00D5740A">
        <w:rPr>
          <w:rFonts w:ascii="Helvetica" w:eastAsia="Times New Roman" w:hAnsi="Helvetica" w:cs="Helvetica"/>
          <w:sz w:val="22"/>
          <w:szCs w:val="22"/>
        </w:rPr>
        <w:t>s can</w:t>
      </w:r>
      <w:r w:rsidR="000B6BA4" w:rsidRPr="002D2EC9">
        <w:rPr>
          <w:rFonts w:ascii="Helvetica" w:eastAsia="Times New Roman" w:hAnsi="Helvetica" w:cs="Helvetica"/>
          <w:sz w:val="22"/>
          <w:szCs w:val="22"/>
        </w:rPr>
        <w:t xml:space="preserve"> </w:t>
      </w:r>
      <w:r w:rsidR="00D5740A">
        <w:rPr>
          <w:rFonts w:ascii="Helvetica" w:eastAsia="Times New Roman" w:hAnsi="Helvetica" w:cs="Helvetica"/>
          <w:sz w:val="22"/>
          <w:szCs w:val="22"/>
        </w:rPr>
        <w:t>help</w:t>
      </w:r>
      <w:r w:rsidR="000B6BA4" w:rsidRPr="002D2EC9">
        <w:rPr>
          <w:rFonts w:ascii="Helvetica" w:eastAsia="Times New Roman" w:hAnsi="Helvetica" w:cs="Helvetica"/>
          <w:sz w:val="22"/>
          <w:szCs w:val="22"/>
        </w:rPr>
        <w:t xml:space="preserve">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521291BE" w:rsidR="00AE0B71" w:rsidRPr="002D2EC9"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commentRangeStart w:id="329"/>
      <w:r w:rsidR="00281DAA" w:rsidRPr="002D2EC9">
        <w:rPr>
          <w:rFonts w:ascii="Helvetica" w:eastAsia="Times New Roman" w:hAnsi="Helvetica" w:cs="Helvetica"/>
          <w:sz w:val="22"/>
          <w:szCs w:val="22"/>
        </w:rPr>
        <w:t xml:space="preserve">When not all required data </w:t>
      </w:r>
      <w:r w:rsidR="00706D13" w:rsidRPr="002D2EC9">
        <w:rPr>
          <w:rFonts w:ascii="Helvetica" w:eastAsia="Times New Roman" w:hAnsi="Helvetica" w:cs="Helvetica"/>
          <w:sz w:val="22"/>
          <w:szCs w:val="22"/>
        </w:rPr>
        <w:t xml:space="preserve">are </w:t>
      </w:r>
      <w:r w:rsidR="00281DAA" w:rsidRPr="002D2EC9">
        <w:rPr>
          <w:rFonts w:ascii="Helvetica" w:eastAsia="Times New Roman" w:hAnsi="Helvetica" w:cs="Helvetica"/>
          <w:sz w:val="22"/>
          <w:szCs w:val="22"/>
        </w:rPr>
        <w:t xml:space="preserve">available across a long time period, the integration of experimental </w:t>
      </w:r>
      <w:r w:rsidR="00511C2E" w:rsidRPr="002D2EC9">
        <w:rPr>
          <w:rFonts w:ascii="Helvetica" w:eastAsia="Times New Roman" w:hAnsi="Helvetica" w:cs="Helvetica"/>
          <w:sz w:val="22"/>
          <w:szCs w:val="22"/>
        </w:rPr>
        <w:t xml:space="preserve">and observational </w:t>
      </w:r>
      <w:r w:rsidR="00281DAA" w:rsidRPr="002D2EC9">
        <w:rPr>
          <w:rFonts w:ascii="Helvetica" w:eastAsia="Times New Roman" w:hAnsi="Helvetica" w:cs="Helvetica"/>
          <w:sz w:val="22"/>
          <w:szCs w:val="22"/>
        </w:rPr>
        <w:t xml:space="preserve">data </w:t>
      </w:r>
      <w:r w:rsidR="002622EC" w:rsidRPr="002D2EC9">
        <w:rPr>
          <w:rFonts w:ascii="Helvetica" w:eastAsia="Times New Roman" w:hAnsi="Helvetica" w:cs="Helvetica"/>
          <w:sz w:val="22"/>
          <w:szCs w:val="22"/>
        </w:rPr>
        <w:t xml:space="preserve">for a single system </w:t>
      </w:r>
      <w:r w:rsidR="00281DAA" w:rsidRPr="002D2EC9">
        <w:rPr>
          <w:rFonts w:ascii="Helvetica" w:eastAsia="Times New Roman" w:hAnsi="Helvetica" w:cs="Helvetica"/>
          <w:sz w:val="22"/>
          <w:szCs w:val="22"/>
        </w:rPr>
        <w:t xml:space="preserve">could </w:t>
      </w:r>
      <w:r w:rsidR="00750752" w:rsidRPr="002D2EC9">
        <w:rPr>
          <w:rFonts w:ascii="Helvetica" w:eastAsia="Times New Roman" w:hAnsi="Helvetica" w:cs="Helvetica"/>
          <w:sz w:val="22"/>
          <w:szCs w:val="22"/>
        </w:rPr>
        <w:t xml:space="preserve">again </w:t>
      </w:r>
      <w:r w:rsidR="00281DAA" w:rsidRPr="002D2EC9">
        <w:rPr>
          <w:rFonts w:ascii="Helvetica" w:eastAsia="Times New Roman" w:hAnsi="Helvetica" w:cs="Helvetica"/>
          <w:sz w:val="22"/>
          <w:szCs w:val="22"/>
        </w:rPr>
        <w:t xml:space="preserve">be </w:t>
      </w:r>
      <w:r w:rsidR="00511C2E" w:rsidRPr="002D2EC9">
        <w:rPr>
          <w:rFonts w:ascii="Helvetica" w:eastAsia="Times New Roman" w:hAnsi="Helvetica" w:cs="Helvetica"/>
          <w:sz w:val="22"/>
          <w:szCs w:val="22"/>
        </w:rPr>
        <w:t xml:space="preserve">a </w:t>
      </w:r>
      <w:r w:rsidR="00750752" w:rsidRPr="002D2EC9">
        <w:rPr>
          <w:rFonts w:ascii="Helvetica" w:eastAsia="Times New Roman" w:hAnsi="Helvetica" w:cs="Helvetica"/>
          <w:sz w:val="22"/>
          <w:szCs w:val="22"/>
        </w:rPr>
        <w:t xml:space="preserve">useful </w:t>
      </w:r>
      <w:r w:rsidR="00281DAA" w:rsidRPr="002D2EC9">
        <w:rPr>
          <w:rFonts w:ascii="Helvetica" w:eastAsia="Times New Roman" w:hAnsi="Helvetica" w:cs="Helvetica"/>
          <w:sz w:val="22"/>
          <w:szCs w:val="22"/>
        </w:rPr>
        <w:t xml:space="preserve">approach (Figure </w:t>
      </w:r>
      <w:r w:rsidR="000B1F46" w:rsidRPr="002D2EC9">
        <w:rPr>
          <w:rFonts w:ascii="Helvetica" w:eastAsia="Times New Roman" w:hAnsi="Helvetica" w:cs="Helvetica"/>
          <w:sz w:val="22"/>
          <w:szCs w:val="22"/>
        </w:rPr>
        <w:t>4</w:t>
      </w:r>
      <w:r w:rsidR="00281DAA" w:rsidRPr="002D2EC9">
        <w:rPr>
          <w:rFonts w:ascii="Helvetica" w:eastAsia="Times New Roman" w:hAnsi="Helvetica" w:cs="Helvetica"/>
          <w:sz w:val="22"/>
          <w:szCs w:val="22"/>
        </w:rPr>
        <w:t>)</w:t>
      </w:r>
      <w:commentRangeEnd w:id="329"/>
      <w:r w:rsidR="00204DDB">
        <w:rPr>
          <w:rStyle w:val="CommentReference"/>
        </w:rPr>
        <w:commentReference w:id="329"/>
      </w:r>
      <w:r w:rsidR="00281DAA" w:rsidRPr="002D2EC9">
        <w:rPr>
          <w:rFonts w:ascii="Helvetica" w:eastAsia="Times New Roman" w:hAnsi="Helvetica" w:cs="Helvetica"/>
          <w:sz w:val="22"/>
          <w:szCs w:val="22"/>
        </w:rPr>
        <w:t xml:space="preserve">. </w:t>
      </w:r>
      <w:r w:rsidR="004053EF" w:rsidRPr="002D2EC9">
        <w:rPr>
          <w:rFonts w:ascii="Helvetica" w:eastAsia="Times New Roman" w:hAnsi="Helvetica" w:cs="Helvetica"/>
          <w:sz w:val="22"/>
          <w:szCs w:val="22"/>
        </w:rPr>
        <w:t xml:space="preserve">For example, </w:t>
      </w:r>
      <w:r w:rsidR="00F00805" w:rsidRPr="002D2EC9">
        <w:rPr>
          <w:rFonts w:ascii="Helvetica" w:eastAsia="Times New Roman" w:hAnsi="Helvetica" w:cs="Helvetica"/>
          <w:sz w:val="22"/>
          <w:szCs w:val="22"/>
        </w:rPr>
        <w:t xml:space="preserve">in one study </w:t>
      </w:r>
      <w:r w:rsidR="00B44080" w:rsidRPr="002D2EC9">
        <w:rPr>
          <w:rFonts w:ascii="Helvetica" w:eastAsia="Times New Roman" w:hAnsi="Helvetica" w:cs="Helvetica"/>
          <w:sz w:val="22"/>
          <w:szCs w:val="22"/>
        </w:rPr>
        <w:t xml:space="preserve">the </w:t>
      </w:r>
      <w:r w:rsidR="004053EF" w:rsidRPr="002D2EC9">
        <w:rPr>
          <w:rFonts w:ascii="Helvetica" w:eastAsia="Times New Roman" w:hAnsi="Helvetica" w:cs="Helvetica"/>
          <w:sz w:val="22"/>
          <w:szCs w:val="22"/>
        </w:rPr>
        <w:t xml:space="preserve">performance data for </w:t>
      </w:r>
      <w:r w:rsidR="004053EF" w:rsidRPr="002D2EC9">
        <w:rPr>
          <w:rFonts w:ascii="Helvetica" w:hAnsi="Helvetica" w:cs="Helvetica"/>
          <w:sz w:val="22"/>
          <w:szCs w:val="22"/>
          <w:lang w:val="en-US"/>
        </w:rPr>
        <w:t>a</w:t>
      </w:r>
      <w:r w:rsidR="004053EF" w:rsidRPr="002D2EC9">
        <w:rPr>
          <w:rFonts w:ascii="Helvetica" w:eastAsia="Times New Roman" w:hAnsi="Helvetica" w:cs="Helvetica"/>
          <w:sz w:val="22"/>
          <w:szCs w:val="22"/>
        </w:rPr>
        <w:t>n insect her</w:t>
      </w:r>
      <w:r w:rsidR="00B44080" w:rsidRPr="002D2EC9">
        <w:rPr>
          <w:rFonts w:ascii="Helvetica" w:eastAsia="Times New Roman" w:hAnsi="Helvetica" w:cs="Helvetica"/>
          <w:sz w:val="22"/>
          <w:szCs w:val="22"/>
        </w:rPr>
        <w:t>bivore</w:t>
      </w:r>
      <w:r w:rsidR="006C02CE" w:rsidRPr="002D2EC9">
        <w:rPr>
          <w:rFonts w:ascii="Helvetica" w:hAnsi="Helvetica" w:cs="Helvetica"/>
          <w:sz w:val="22"/>
          <w:szCs w:val="22"/>
          <w:lang w:val="en-US"/>
        </w:rPr>
        <w:t xml:space="preserve"> (winter moth; </w:t>
      </w:r>
      <w:proofErr w:type="spellStart"/>
      <w:r w:rsidR="006C02CE" w:rsidRPr="002D2EC9">
        <w:rPr>
          <w:rFonts w:ascii="Helvetica" w:hAnsi="Helvetica" w:cs="Helvetica"/>
          <w:i/>
          <w:sz w:val="22"/>
          <w:szCs w:val="22"/>
          <w:lang w:val="en-US"/>
        </w:rPr>
        <w:t>Operophtera</w:t>
      </w:r>
      <w:proofErr w:type="spellEnd"/>
      <w:r w:rsidR="006C02CE" w:rsidRPr="002D2EC9">
        <w:rPr>
          <w:rFonts w:ascii="Helvetica" w:hAnsi="Helvetica" w:cs="Helvetica"/>
          <w:i/>
          <w:sz w:val="22"/>
          <w:szCs w:val="22"/>
          <w:lang w:val="en-US"/>
        </w:rPr>
        <w:t xml:space="preserve"> </w:t>
      </w:r>
      <w:proofErr w:type="spellStart"/>
      <w:r w:rsidR="006C02CE" w:rsidRPr="002D2EC9">
        <w:rPr>
          <w:rFonts w:ascii="Helvetica" w:hAnsi="Helvetica" w:cs="Helvetica"/>
          <w:i/>
          <w:sz w:val="22"/>
          <w:szCs w:val="22"/>
          <w:lang w:val="en-US"/>
        </w:rPr>
        <w:t>brumata</w:t>
      </w:r>
      <w:proofErr w:type="spellEnd"/>
      <w:r w:rsidR="006C02CE" w:rsidRPr="002D2EC9">
        <w:rPr>
          <w:rFonts w:ascii="Helvetica" w:hAnsi="Helvetica" w:cs="Helvetica"/>
          <w:sz w:val="22"/>
          <w:szCs w:val="22"/>
          <w:lang w:val="en-US"/>
        </w:rPr>
        <w:t>),</w:t>
      </w:r>
      <w:r w:rsidR="00B44080" w:rsidRPr="002D2EC9">
        <w:rPr>
          <w:rFonts w:ascii="Helvetica" w:eastAsia="Times New Roman" w:hAnsi="Helvetica" w:cs="Helvetica"/>
          <w:sz w:val="22"/>
          <w:szCs w:val="22"/>
        </w:rPr>
        <w:t xml:space="preserve"> and its main host plant </w:t>
      </w:r>
      <w:r w:rsidR="00057778" w:rsidRPr="002D2EC9">
        <w:rPr>
          <w:rFonts w:ascii="Helvetica" w:eastAsia="Times New Roman" w:hAnsi="Helvetica" w:cs="Helvetica"/>
          <w:sz w:val="22"/>
          <w:szCs w:val="22"/>
        </w:rPr>
        <w:t>(</w:t>
      </w:r>
      <w:r w:rsidR="002663D4" w:rsidRPr="002D2EC9">
        <w:rPr>
          <w:rFonts w:ascii="Helvetica" w:eastAsia="Times New Roman" w:hAnsi="Helvetica" w:cs="Helvetica"/>
          <w:sz w:val="22"/>
          <w:szCs w:val="22"/>
        </w:rPr>
        <w:t xml:space="preserve">common </w:t>
      </w:r>
      <w:r w:rsidR="002663D4" w:rsidRPr="002D2EC9">
        <w:rPr>
          <w:rFonts w:ascii="Helvetica" w:hAnsi="Helvetica" w:cs="Helvetica"/>
          <w:sz w:val="22"/>
          <w:szCs w:val="22"/>
          <w:lang w:val="en-US"/>
        </w:rPr>
        <w:t xml:space="preserve">oak; </w:t>
      </w:r>
      <w:proofErr w:type="spellStart"/>
      <w:r w:rsidR="00057778" w:rsidRPr="002D2EC9">
        <w:rPr>
          <w:rFonts w:ascii="Helvetica" w:hAnsi="Helvetica" w:cs="Helvetica"/>
          <w:i/>
          <w:sz w:val="22"/>
          <w:szCs w:val="22"/>
          <w:lang w:val="en-US"/>
        </w:rPr>
        <w:t>Quercus</w:t>
      </w:r>
      <w:proofErr w:type="spellEnd"/>
      <w:r w:rsidR="00057778" w:rsidRPr="002D2EC9">
        <w:rPr>
          <w:rFonts w:ascii="Helvetica" w:hAnsi="Helvetica" w:cs="Helvetica"/>
          <w:i/>
          <w:sz w:val="22"/>
          <w:szCs w:val="22"/>
          <w:lang w:val="en-US"/>
        </w:rPr>
        <w:t xml:space="preserve"> </w:t>
      </w:r>
      <w:proofErr w:type="spellStart"/>
      <w:r w:rsidR="00057778" w:rsidRPr="002D2EC9">
        <w:rPr>
          <w:rFonts w:ascii="Helvetica" w:hAnsi="Helvetica" w:cs="Helvetica"/>
          <w:i/>
          <w:sz w:val="22"/>
          <w:szCs w:val="22"/>
          <w:lang w:val="en-US"/>
        </w:rPr>
        <w:t>robur</w:t>
      </w:r>
      <w:proofErr w:type="spellEnd"/>
      <w:r w:rsidR="00057778" w:rsidRPr="002D2EC9">
        <w:rPr>
          <w:rFonts w:ascii="Helvetica" w:hAnsi="Helvetica" w:cs="Helvetica"/>
          <w:sz w:val="22"/>
          <w:szCs w:val="22"/>
          <w:lang w:val="en-US"/>
        </w:rPr>
        <w:t xml:space="preserve">) </w:t>
      </w:r>
      <w:r w:rsidR="00E752F1" w:rsidRPr="002D2EC9">
        <w:rPr>
          <w:rFonts w:ascii="Helvetica" w:eastAsia="Times New Roman" w:hAnsi="Helvetica" w:cs="Helvetica"/>
          <w:sz w:val="22"/>
          <w:szCs w:val="22"/>
        </w:rPr>
        <w:t>are</w:t>
      </w:r>
      <w:r w:rsidR="00B44080" w:rsidRPr="002D2EC9">
        <w:rPr>
          <w:rFonts w:ascii="Helvetica" w:eastAsia="Times New Roman" w:hAnsi="Helvetica" w:cs="Helvetica"/>
          <w:sz w:val="22"/>
          <w:szCs w:val="22"/>
        </w:rPr>
        <w:t xml:space="preserve"> not </w:t>
      </w:r>
      <w:r w:rsidR="004053EF" w:rsidRPr="002D2EC9">
        <w:rPr>
          <w:rFonts w:ascii="Helvetica" w:eastAsia="Times New Roman" w:hAnsi="Helvetica" w:cs="Helvetica"/>
          <w:sz w:val="22"/>
          <w:szCs w:val="22"/>
        </w:rPr>
        <w:t>available</w:t>
      </w:r>
      <w:r w:rsidR="00251EF7" w:rsidRPr="002D2EC9">
        <w:rPr>
          <w:rFonts w:ascii="Helvetica" w:eastAsia="Times New Roman" w:hAnsi="Helvetica" w:cs="Helvetica"/>
          <w:sz w:val="22"/>
          <w:szCs w:val="22"/>
        </w:rPr>
        <w:t xml:space="preserve"> for more than</w:t>
      </w:r>
      <w:r w:rsidR="004053EF" w:rsidRPr="002D2EC9">
        <w:rPr>
          <w:rFonts w:ascii="Helvetica" w:hAnsi="Helvetica" w:cs="Helvetica"/>
          <w:sz w:val="22"/>
          <w:szCs w:val="22"/>
          <w:lang w:val="en-US"/>
        </w:rPr>
        <w:t xml:space="preserve"> </w:t>
      </w:r>
      <w:r w:rsidRPr="002D2EC9">
        <w:rPr>
          <w:rFonts w:ascii="Helvetica" w:hAnsi="Helvetica" w:cs="Helvetica"/>
          <w:sz w:val="22"/>
          <w:szCs w:val="22"/>
          <w:lang w:val="en-US"/>
        </w:rPr>
        <w:t>10</w:t>
      </w:r>
      <w:r w:rsidR="004053EF" w:rsidRPr="002D2EC9">
        <w:rPr>
          <w:rFonts w:ascii="Helvetica" w:hAnsi="Helvetica" w:cs="Helvetica"/>
          <w:sz w:val="22"/>
          <w:szCs w:val="22"/>
          <w:lang w:val="en-US"/>
        </w:rPr>
        <w:t xml:space="preserve"> years</w:t>
      </w:r>
      <w:r w:rsidR="00D31086" w:rsidRPr="002D2EC9">
        <w:rPr>
          <w:rFonts w:ascii="Helvetica" w:hAnsi="Helvetica" w:cs="Helvetica"/>
          <w:sz w:val="22"/>
          <w:szCs w:val="22"/>
          <w:lang w:val="en-US"/>
        </w:rPr>
        <w:t xml:space="preserve"> from </w:t>
      </w:r>
      <w:r w:rsidRPr="002D2EC9">
        <w:rPr>
          <w:rFonts w:ascii="Helvetica" w:hAnsi="Helvetica" w:cs="Helvetica"/>
          <w:sz w:val="22"/>
          <w:szCs w:val="22"/>
          <w:lang w:val="en-US"/>
        </w:rPr>
        <w:t>a single</w:t>
      </w:r>
      <w:r w:rsidR="00D31086" w:rsidRPr="002D2EC9">
        <w:rPr>
          <w:rFonts w:ascii="Helvetica" w:hAnsi="Helvetica" w:cs="Helvetica"/>
          <w:sz w:val="22"/>
          <w:szCs w:val="22"/>
          <w:lang w:val="en-US"/>
        </w:rPr>
        <w:t xml:space="preserve"> location</w:t>
      </w:r>
      <w:r w:rsidRPr="002D2EC9">
        <w:rPr>
          <w:rFonts w:ascii="Helvetica" w:hAnsi="Helvetica" w:cs="Helvetica"/>
          <w:sz w:val="22"/>
          <w:szCs w:val="22"/>
          <w:lang w:val="en-US"/>
        </w:rPr>
        <w:t xml:space="preserve"> (van Asch and </w:t>
      </w:r>
      <w:proofErr w:type="spellStart"/>
      <w:r w:rsidRPr="002D2EC9">
        <w:rPr>
          <w:rFonts w:ascii="Helvetica" w:hAnsi="Helvetica" w:cs="Helvetica"/>
          <w:sz w:val="22"/>
          <w:szCs w:val="22"/>
          <w:lang w:val="en-US"/>
        </w:rPr>
        <w:t>Visser</w:t>
      </w:r>
      <w:proofErr w:type="spellEnd"/>
      <w:r w:rsidRPr="002D2EC9">
        <w:rPr>
          <w:rFonts w:ascii="Helvetica" w:hAnsi="Helvetica" w:cs="Helvetica"/>
          <w:sz w:val="22"/>
          <w:szCs w:val="22"/>
          <w:lang w:val="en-US"/>
        </w:rPr>
        <w:t xml:space="preserve"> 2007)</w:t>
      </w:r>
      <w:r w:rsidR="00D203A8" w:rsidRPr="002D2EC9">
        <w:rPr>
          <w:rFonts w:ascii="Helvetica" w:hAnsi="Helvetica" w:cs="Helvetica"/>
          <w:sz w:val="22"/>
          <w:szCs w:val="22"/>
          <w:lang w:val="en-US"/>
        </w:rPr>
        <w:t>; however,</w:t>
      </w:r>
      <w:r w:rsidR="004053EF" w:rsidRPr="002D2EC9">
        <w:rPr>
          <w:rFonts w:ascii="Helvetica" w:hAnsi="Helvetica" w:cs="Helvetica"/>
          <w:sz w:val="22"/>
          <w:szCs w:val="22"/>
          <w:lang w:val="en-US"/>
        </w:rPr>
        <w:t xml:space="preserve"> </w:t>
      </w:r>
      <w:r w:rsidR="00A72F99" w:rsidRPr="002D2EC9">
        <w:rPr>
          <w:rFonts w:ascii="Helvetica" w:hAnsi="Helvetica" w:cs="Helvetica"/>
          <w:sz w:val="22"/>
          <w:szCs w:val="22"/>
          <w:lang w:val="en-US"/>
        </w:rPr>
        <w:t xml:space="preserve">different </w:t>
      </w:r>
      <w:r w:rsidR="004053EF" w:rsidRPr="002D2EC9">
        <w:rPr>
          <w:rFonts w:ascii="Helvetica" w:hAnsi="Helvetica" w:cs="Helvetica"/>
          <w:sz w:val="22"/>
          <w:szCs w:val="22"/>
          <w:lang w:val="en-US"/>
        </w:rPr>
        <w:t>researchers manipulate</w:t>
      </w:r>
      <w:r w:rsidR="004940D8" w:rsidRPr="002D2EC9">
        <w:rPr>
          <w:rFonts w:ascii="Helvetica" w:hAnsi="Helvetica" w:cs="Helvetica"/>
          <w:sz w:val="22"/>
          <w:szCs w:val="22"/>
          <w:lang w:val="en-US"/>
        </w:rPr>
        <w:t>d</w:t>
      </w:r>
      <w:r w:rsidR="004053EF" w:rsidRPr="002D2EC9">
        <w:rPr>
          <w:rFonts w:ascii="Helvetica" w:hAnsi="Helvetica" w:cs="Helvetica"/>
          <w:sz w:val="22"/>
          <w:szCs w:val="22"/>
          <w:lang w:val="en-US"/>
        </w:rPr>
        <w:t xml:space="preserve"> the timing of larval emergence </w:t>
      </w:r>
      <w:r w:rsidR="00295AF3" w:rsidRPr="002D2EC9">
        <w:rPr>
          <w:rFonts w:ascii="Helvetica" w:hAnsi="Helvetica" w:cs="Helvetica"/>
          <w:sz w:val="22"/>
          <w:szCs w:val="22"/>
          <w:lang w:val="en-US"/>
        </w:rPr>
        <w:t xml:space="preserve">relative to bud break </w:t>
      </w:r>
      <w:r w:rsidR="004053EF" w:rsidRPr="002D2EC9">
        <w:rPr>
          <w:rFonts w:ascii="Helvetica" w:hAnsi="Helvetica" w:cs="Helvetica"/>
          <w:sz w:val="22"/>
          <w:szCs w:val="22"/>
          <w:lang w:val="en-US"/>
        </w:rPr>
        <w:t xml:space="preserve">to </w:t>
      </w:r>
      <w:r w:rsidR="00C24220" w:rsidRPr="002D2EC9">
        <w:rPr>
          <w:rFonts w:ascii="Helvetica" w:hAnsi="Helvetica" w:cs="Helvetica"/>
          <w:sz w:val="22"/>
          <w:szCs w:val="22"/>
          <w:lang w:val="en-US"/>
        </w:rPr>
        <w:t>test for support for the Cushing hypothesis</w:t>
      </w:r>
      <w:r w:rsidR="004053EF" w:rsidRPr="002D2EC9">
        <w:rPr>
          <w:rFonts w:ascii="Helvetica" w:hAnsi="Helvetica" w:cs="Helvetica"/>
          <w:sz w:val="22"/>
          <w:szCs w:val="22"/>
          <w:lang w:val="en-US"/>
        </w:rPr>
        <w:t xml:space="preserve"> (</w:t>
      </w:r>
      <w:proofErr w:type="spellStart"/>
      <w:r w:rsidR="00586884" w:rsidRPr="002D2EC9">
        <w:rPr>
          <w:rFonts w:ascii="Helvetica" w:hAnsi="Helvetica" w:cs="Helvetica"/>
          <w:sz w:val="22"/>
          <w:szCs w:val="22"/>
          <w:lang w:val="en-US"/>
        </w:rPr>
        <w:t>Tikkanen</w:t>
      </w:r>
      <w:proofErr w:type="spellEnd"/>
      <w:r w:rsidR="00586884" w:rsidRPr="002D2EC9">
        <w:rPr>
          <w:rFonts w:ascii="Helvetica" w:hAnsi="Helvetica" w:cs="Helvetica"/>
          <w:sz w:val="22"/>
          <w:szCs w:val="22"/>
          <w:lang w:val="en-US"/>
        </w:rPr>
        <w:t xml:space="preserve"> and </w:t>
      </w:r>
      <w:proofErr w:type="spellStart"/>
      <w:r w:rsidR="00586884" w:rsidRPr="002D2EC9">
        <w:rPr>
          <w:rFonts w:ascii="Helvetica" w:hAnsi="Helvetica" w:cs="Helvetica"/>
          <w:sz w:val="22"/>
          <w:szCs w:val="22"/>
          <w:lang w:val="en-US"/>
        </w:rPr>
        <w:t>Julkunen-Tiitto</w:t>
      </w:r>
      <w:proofErr w:type="spellEnd"/>
      <w:r w:rsidR="00586884" w:rsidRPr="002D2EC9">
        <w:rPr>
          <w:rFonts w:ascii="Helvetica" w:hAnsi="Helvetica" w:cs="Helvetica"/>
          <w:sz w:val="22"/>
          <w:szCs w:val="22"/>
          <w:lang w:val="en-US"/>
        </w:rPr>
        <w:t xml:space="preserve"> 2003; </w:t>
      </w:r>
      <w:r w:rsidR="004053EF" w:rsidRPr="002D2EC9">
        <w:rPr>
          <w:rFonts w:ascii="Helvetica" w:hAnsi="Helvetica" w:cs="Helvetica"/>
          <w:sz w:val="22"/>
          <w:szCs w:val="22"/>
          <w:lang w:val="en-US"/>
        </w:rPr>
        <w:t xml:space="preserve">Figure </w:t>
      </w:r>
      <w:r w:rsidR="000B1F46" w:rsidRPr="002D2EC9">
        <w:rPr>
          <w:rFonts w:ascii="Helvetica" w:hAnsi="Helvetica" w:cs="Helvetica"/>
          <w:sz w:val="22"/>
          <w:szCs w:val="22"/>
          <w:lang w:val="en-US"/>
        </w:rPr>
        <w:t>4</w:t>
      </w:r>
      <w:r w:rsidR="004053EF" w:rsidRPr="002D2EC9">
        <w:rPr>
          <w:rFonts w:ascii="Helvetica" w:hAnsi="Helvetica" w:cs="Helvetica"/>
          <w:sz w:val="22"/>
          <w:szCs w:val="22"/>
          <w:lang w:val="en-US"/>
        </w:rPr>
        <w:t>).</w:t>
      </w:r>
      <w:r w:rsidR="00CA3FE7" w:rsidRPr="002D2EC9">
        <w:rPr>
          <w:rFonts w:ascii="Helvetica" w:hAnsi="Helvetica" w:cs="Helvetica"/>
          <w:sz w:val="22"/>
          <w:szCs w:val="22"/>
          <w:lang w:val="en-US"/>
        </w:rPr>
        <w:t xml:space="preserve"> </w:t>
      </w:r>
      <w:r w:rsidR="00CD069F" w:rsidRPr="002D2EC9">
        <w:rPr>
          <w:rFonts w:ascii="Helvetica" w:hAnsi="Helvetica" w:cs="Helvetica"/>
          <w:sz w:val="22"/>
          <w:szCs w:val="22"/>
          <w:lang w:val="en-US"/>
        </w:rPr>
        <w:t>Although the strength of the relationship may vary across popu</w:t>
      </w:r>
      <w:r w:rsidR="00A85595" w:rsidRPr="002D2EC9">
        <w:rPr>
          <w:rFonts w:ascii="Helvetica" w:hAnsi="Helvetica" w:cs="Helvetica"/>
          <w:sz w:val="22"/>
          <w:szCs w:val="22"/>
          <w:lang w:val="en-US"/>
        </w:rPr>
        <w:t>lations (e.g.</w:t>
      </w:r>
      <w:r w:rsidR="006B6537" w:rsidRPr="002D2EC9">
        <w:rPr>
          <w:rFonts w:ascii="Helvetica" w:hAnsi="Helvetica" w:cs="Helvetica"/>
          <w:sz w:val="22"/>
          <w:szCs w:val="22"/>
          <w:lang w:val="en-US"/>
        </w:rPr>
        <w:t xml:space="preserve">, </w:t>
      </w:r>
      <w:proofErr w:type="spellStart"/>
      <w:r w:rsidR="006B6537" w:rsidRPr="002D2EC9">
        <w:rPr>
          <w:rFonts w:ascii="Helvetica" w:hAnsi="Helvetica" w:cs="Helvetica"/>
          <w:sz w:val="22"/>
          <w:szCs w:val="22"/>
          <w:lang w:val="en-US"/>
        </w:rPr>
        <w:t>Visser</w:t>
      </w:r>
      <w:proofErr w:type="spellEnd"/>
      <w:r w:rsidR="006B6537" w:rsidRPr="002D2EC9">
        <w:rPr>
          <w:rFonts w:ascii="Helvetica" w:hAnsi="Helvetica" w:cs="Helvetica"/>
          <w:sz w:val="22"/>
          <w:szCs w:val="22"/>
          <w:lang w:val="en-US"/>
        </w:rPr>
        <w:t xml:space="preserve"> et al. 1998; </w:t>
      </w:r>
      <w:proofErr w:type="spellStart"/>
      <w:r w:rsidR="006B6537" w:rsidRPr="002D2EC9">
        <w:rPr>
          <w:rFonts w:ascii="Helvetica" w:hAnsi="Helvetica" w:cs="Helvetica"/>
          <w:sz w:val="22"/>
          <w:szCs w:val="22"/>
          <w:lang w:val="en-US"/>
        </w:rPr>
        <w:t>Charmantier</w:t>
      </w:r>
      <w:proofErr w:type="spellEnd"/>
      <w:r w:rsidR="006B6537" w:rsidRPr="002D2EC9">
        <w:rPr>
          <w:rFonts w:ascii="Helvetica" w:hAnsi="Helvetica" w:cs="Helvetica"/>
          <w:sz w:val="22"/>
          <w:szCs w:val="22"/>
          <w:lang w:val="en-US"/>
        </w:rPr>
        <w:t xml:space="preserve"> et al. 2008</w:t>
      </w:r>
      <w:r w:rsidR="00A85595" w:rsidRPr="002D2EC9">
        <w:rPr>
          <w:rFonts w:ascii="Helvetica" w:hAnsi="Helvetica" w:cs="Helvetica"/>
          <w:sz w:val="22"/>
          <w:szCs w:val="22"/>
          <w:lang w:val="en-US"/>
        </w:rPr>
        <w:t xml:space="preserve">), </w:t>
      </w:r>
      <w:r w:rsidR="00AF079E" w:rsidRPr="002D2EC9">
        <w:rPr>
          <w:rFonts w:ascii="Helvetica" w:hAnsi="Helvetica" w:cs="Helvetica"/>
          <w:sz w:val="22"/>
          <w:szCs w:val="22"/>
          <w:lang w:val="en-US"/>
        </w:rPr>
        <w:t>a synthesis</w:t>
      </w:r>
      <w:r w:rsidR="00CD069F" w:rsidRPr="002D2EC9">
        <w:rPr>
          <w:rFonts w:ascii="Helvetica" w:hAnsi="Helvetica" w:cs="Helvetica"/>
          <w:sz w:val="22"/>
          <w:szCs w:val="22"/>
          <w:lang w:val="en-US"/>
        </w:rPr>
        <w:t xml:space="preserve"> of the</w:t>
      </w:r>
      <w:r w:rsidR="00790AEC" w:rsidRPr="002D2EC9">
        <w:rPr>
          <w:rFonts w:ascii="Helvetica" w:hAnsi="Helvetica" w:cs="Helvetica"/>
          <w:sz w:val="22"/>
          <w:szCs w:val="22"/>
          <w:lang w:val="en-US"/>
        </w:rPr>
        <w:t xml:space="preserve"> findings from the two</w:t>
      </w:r>
      <w:r w:rsidR="00CD069F" w:rsidRPr="002D2EC9">
        <w:rPr>
          <w:rFonts w:ascii="Helvetica" w:hAnsi="Helvetica" w:cs="Helvetica"/>
          <w:sz w:val="22"/>
          <w:szCs w:val="22"/>
          <w:lang w:val="en-US"/>
        </w:rPr>
        <w:t xml:space="preserve"> approaches </w:t>
      </w:r>
      <w:r w:rsidR="002622EC" w:rsidRPr="002D2EC9">
        <w:rPr>
          <w:rFonts w:ascii="Helvetica" w:hAnsi="Helvetica" w:cs="Helvetica"/>
          <w:sz w:val="22"/>
          <w:szCs w:val="22"/>
          <w:lang w:val="en-US"/>
        </w:rPr>
        <w:t xml:space="preserve">(i.e. observational and experimental) </w:t>
      </w:r>
      <w:r w:rsidR="002C638D" w:rsidRPr="002D2EC9">
        <w:rPr>
          <w:rFonts w:ascii="Helvetica" w:hAnsi="Helvetica" w:cs="Helvetica"/>
          <w:sz w:val="22"/>
          <w:szCs w:val="22"/>
          <w:lang w:val="en-US"/>
        </w:rPr>
        <w:t xml:space="preserve">can shed light on </w:t>
      </w:r>
      <w:r w:rsidR="00176AD6" w:rsidRPr="002D2EC9">
        <w:rPr>
          <w:rFonts w:ascii="Helvetica" w:hAnsi="Helvetica" w:cs="Helvetica"/>
          <w:sz w:val="22"/>
          <w:szCs w:val="22"/>
          <w:lang w:val="en-US"/>
        </w:rPr>
        <w:t>the state of</w:t>
      </w:r>
      <w:r w:rsidR="00225ECD" w:rsidRPr="002D2EC9">
        <w:rPr>
          <w:rFonts w:ascii="Helvetica" w:hAnsi="Helvetica" w:cs="Helvetica"/>
          <w:sz w:val="22"/>
          <w:szCs w:val="22"/>
          <w:lang w:val="en-US"/>
        </w:rPr>
        <w:t xml:space="preserve"> our knowledge of the system</w:t>
      </w:r>
      <w:r w:rsidR="001728EF" w:rsidRPr="002D2EC9">
        <w:rPr>
          <w:rFonts w:ascii="Helvetica" w:hAnsi="Helvetica" w:cs="Helvetica"/>
          <w:sz w:val="22"/>
          <w:szCs w:val="22"/>
          <w:lang w:val="en-US"/>
        </w:rPr>
        <w:t xml:space="preserve"> and can guide future research</w:t>
      </w:r>
      <w:r w:rsidR="00983A37" w:rsidRPr="002D2EC9">
        <w:rPr>
          <w:rFonts w:ascii="Helvetica" w:hAnsi="Helvetica" w:cs="Helvetica"/>
          <w:sz w:val="22"/>
          <w:szCs w:val="22"/>
          <w:lang w:val="en-US"/>
        </w:rPr>
        <w:t>. H</w:t>
      </w:r>
      <w:r w:rsidR="001D52BB" w:rsidRPr="002D2EC9">
        <w:rPr>
          <w:rFonts w:ascii="Helvetica" w:hAnsi="Helvetica" w:cs="Helvetica"/>
          <w:sz w:val="22"/>
          <w:szCs w:val="22"/>
          <w:lang w:val="en-US"/>
        </w:rPr>
        <w:t>ere</w:t>
      </w:r>
      <w:r w:rsidR="002622EC" w:rsidRPr="002D2EC9">
        <w:rPr>
          <w:rFonts w:ascii="Helvetica" w:hAnsi="Helvetica" w:cs="Helvetica"/>
          <w:sz w:val="22"/>
          <w:szCs w:val="22"/>
          <w:lang w:val="en-US"/>
        </w:rPr>
        <w:t>, for this system,</w:t>
      </w:r>
      <w:r w:rsidR="00983A37" w:rsidRPr="002D2EC9">
        <w:rPr>
          <w:rFonts w:ascii="Helvetica" w:hAnsi="Helvetica" w:cs="Helvetica"/>
          <w:sz w:val="22"/>
          <w:szCs w:val="22"/>
          <w:lang w:val="en-US"/>
        </w:rPr>
        <w:t xml:space="preserve"> </w:t>
      </w:r>
      <w:r w:rsidR="00176AD6" w:rsidRPr="002D2EC9">
        <w:rPr>
          <w:rFonts w:ascii="Helvetica" w:hAnsi="Helvetica" w:cs="Helvetica"/>
          <w:sz w:val="22"/>
          <w:szCs w:val="22"/>
          <w:lang w:val="en-US"/>
        </w:rPr>
        <w:t>we learn</w:t>
      </w:r>
      <w:r w:rsidR="00F00805" w:rsidRPr="002D2EC9">
        <w:rPr>
          <w:rFonts w:ascii="Helvetica" w:hAnsi="Helvetica" w:cs="Helvetica"/>
          <w:sz w:val="22"/>
          <w:szCs w:val="22"/>
          <w:lang w:val="en-US"/>
        </w:rPr>
        <w:t>ed</w:t>
      </w:r>
      <w:r w:rsidR="00176AD6" w:rsidRPr="002D2EC9">
        <w:rPr>
          <w:rFonts w:ascii="Helvetica" w:hAnsi="Helvetica" w:cs="Helvetica"/>
          <w:sz w:val="22"/>
          <w:szCs w:val="22"/>
          <w:lang w:val="en-US"/>
        </w:rPr>
        <w:t xml:space="preserve"> </w:t>
      </w:r>
      <w:r w:rsidR="00E3030C" w:rsidRPr="002D2EC9">
        <w:rPr>
          <w:rFonts w:ascii="Helvetica" w:hAnsi="Helvetica" w:cs="Helvetica"/>
          <w:sz w:val="22"/>
          <w:szCs w:val="22"/>
          <w:lang w:val="en-US"/>
        </w:rPr>
        <w:t xml:space="preserve">where </w:t>
      </w:r>
      <w:r w:rsidR="003674DC" w:rsidRPr="002D2EC9">
        <w:rPr>
          <w:rFonts w:ascii="Helvetica" w:hAnsi="Helvetica" w:cs="Helvetica"/>
          <w:sz w:val="22"/>
          <w:szCs w:val="22"/>
          <w:lang w:val="en-US"/>
        </w:rPr>
        <w:t xml:space="preserve">the </w:t>
      </w:r>
      <w:r w:rsidR="00E3030C" w:rsidRPr="002D2EC9">
        <w:rPr>
          <w:rFonts w:ascii="Helvetica" w:hAnsi="Helvetica" w:cs="Helvetica"/>
          <w:sz w:val="22"/>
          <w:szCs w:val="22"/>
          <w:lang w:val="en-US"/>
        </w:rPr>
        <w:t>interaction is currently placed along the curve</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how little </w:t>
      </w:r>
      <w:r w:rsidR="005B2796" w:rsidRPr="002D2EC9">
        <w:rPr>
          <w:rFonts w:ascii="Helvetica" w:hAnsi="Helvetica" w:cs="Helvetica"/>
          <w:sz w:val="22"/>
          <w:szCs w:val="22"/>
          <w:lang w:val="en-US"/>
        </w:rPr>
        <w:t>of the curve is sampled with a 10</w:t>
      </w:r>
      <w:r w:rsidR="00E3030C" w:rsidRPr="002D2EC9">
        <w:rPr>
          <w:rFonts w:ascii="Helvetica" w:hAnsi="Helvetica" w:cs="Helvetica"/>
          <w:sz w:val="22"/>
          <w:szCs w:val="22"/>
          <w:lang w:val="en-US"/>
        </w:rPr>
        <w:t xml:space="preserve"> year </w:t>
      </w:r>
      <w:r w:rsidR="003674DC" w:rsidRPr="002D2EC9">
        <w:rPr>
          <w:rFonts w:ascii="Helvetica" w:hAnsi="Helvetica" w:cs="Helvetica"/>
          <w:sz w:val="22"/>
          <w:szCs w:val="22"/>
          <w:lang w:val="en-US"/>
        </w:rPr>
        <w:t xml:space="preserve">post-climate change time-series, and </w:t>
      </w:r>
      <w:r w:rsidR="00983A37" w:rsidRPr="002D2EC9">
        <w:rPr>
          <w:rFonts w:ascii="Helvetica" w:hAnsi="Helvetica" w:cs="Helvetica"/>
          <w:sz w:val="22"/>
          <w:szCs w:val="22"/>
          <w:lang w:val="en-US"/>
        </w:rPr>
        <w:t>that</w:t>
      </w:r>
      <w:r w:rsidR="00936220" w:rsidRPr="002D2EC9">
        <w:rPr>
          <w:rFonts w:ascii="Helvetica" w:hAnsi="Helvetica" w:cs="Helvetica"/>
          <w:sz w:val="22"/>
          <w:szCs w:val="22"/>
          <w:lang w:val="en-US"/>
        </w:rPr>
        <w:t>—</w:t>
      </w:r>
      <w:r w:rsidR="003674DC" w:rsidRPr="002D2EC9">
        <w:rPr>
          <w:rFonts w:ascii="Helvetica" w:hAnsi="Helvetica" w:cs="Helvetica"/>
          <w:sz w:val="22"/>
          <w:szCs w:val="22"/>
          <w:lang w:val="en-US"/>
        </w:rPr>
        <w:t>without a clear baseline</w:t>
      </w:r>
      <w:r w:rsidR="00936220" w:rsidRPr="002D2EC9">
        <w:rPr>
          <w:rFonts w:ascii="Helvetica" w:hAnsi="Helvetica" w:cs="Helvetica"/>
          <w:sz w:val="22"/>
          <w:szCs w:val="22"/>
          <w:lang w:val="en-US"/>
        </w:rPr>
        <w:t>—</w:t>
      </w:r>
      <w:r w:rsidR="00BF081D" w:rsidRPr="002D2EC9">
        <w:rPr>
          <w:rFonts w:ascii="Helvetica" w:hAnsi="Helvetica" w:cs="Helvetica"/>
          <w:sz w:val="22"/>
          <w:szCs w:val="22"/>
          <w:lang w:val="en-US"/>
        </w:rPr>
        <w:t>it is difficult to predict</w:t>
      </w:r>
      <w:r w:rsidR="00983A37"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how the performance of </w:t>
      </w:r>
      <w:r w:rsidR="003674DC" w:rsidRPr="002D2EC9">
        <w:rPr>
          <w:rFonts w:ascii="Helvetica" w:hAnsi="Helvetica" w:cs="Helvetica"/>
          <w:i/>
          <w:sz w:val="22"/>
          <w:szCs w:val="22"/>
          <w:lang w:val="en-US"/>
        </w:rPr>
        <w:t xml:space="preserve">O. </w:t>
      </w:r>
      <w:proofErr w:type="spellStart"/>
      <w:r w:rsidR="003674DC" w:rsidRPr="002D2EC9">
        <w:rPr>
          <w:rFonts w:ascii="Helvetica" w:hAnsi="Helvetica" w:cs="Helvetica"/>
          <w:i/>
          <w:sz w:val="22"/>
          <w:szCs w:val="22"/>
          <w:lang w:val="en-US"/>
        </w:rPr>
        <w:t>brumata</w:t>
      </w:r>
      <w:proofErr w:type="spellEnd"/>
      <w:r w:rsidR="00E3030C"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will be affected by c</w:t>
      </w:r>
      <w:r w:rsidR="003E27EF">
        <w:rPr>
          <w:rFonts w:ascii="Helvetica" w:hAnsi="Helvetica" w:cs="Helvetica"/>
          <w:sz w:val="22"/>
          <w:szCs w:val="22"/>
          <w:lang w:val="en-US"/>
        </w:rPr>
        <w:t xml:space="preserve">hanges in </w:t>
      </w:r>
      <w:proofErr w:type="spellStart"/>
      <w:r w:rsidR="003E27EF">
        <w:rPr>
          <w:rFonts w:ascii="Helvetica" w:hAnsi="Helvetica" w:cs="Helvetica"/>
          <w:sz w:val="22"/>
          <w:szCs w:val="22"/>
          <w:lang w:val="en-US"/>
        </w:rPr>
        <w:t>phenological</w:t>
      </w:r>
      <w:proofErr w:type="spellEnd"/>
      <w:r w:rsidR="003E27EF">
        <w:rPr>
          <w:rFonts w:ascii="Helvetica" w:hAnsi="Helvetica" w:cs="Helvetica"/>
          <w:sz w:val="22"/>
          <w:szCs w:val="22"/>
          <w:lang w:val="en-US"/>
        </w:rPr>
        <w:t xml:space="preserve"> synchrony</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w:t>
      </w:r>
      <w:r w:rsidR="002D7AAE" w:rsidRPr="002D2EC9">
        <w:rPr>
          <w:rFonts w:ascii="Helvetica" w:hAnsi="Helvetica" w:cs="Helvetica"/>
          <w:sz w:val="22"/>
          <w:szCs w:val="22"/>
          <w:lang w:val="en-US"/>
        </w:rPr>
        <w:t xml:space="preserve">Given the knowledge about the Cushing curve for this interaction, </w:t>
      </w:r>
      <w:r w:rsidR="00D52DD3" w:rsidRPr="002D2EC9">
        <w:rPr>
          <w:rFonts w:ascii="Helvetica" w:hAnsi="Helvetica" w:cs="Helvetica"/>
          <w:sz w:val="22"/>
          <w:szCs w:val="22"/>
          <w:lang w:val="en-US"/>
        </w:rPr>
        <w:t>m</w:t>
      </w:r>
      <w:proofErr w:type="spellStart"/>
      <w:r w:rsidR="00E41889" w:rsidRPr="002D2EC9">
        <w:rPr>
          <w:rFonts w:ascii="Helvetica" w:eastAsia="Times New Roman" w:hAnsi="Helvetica" w:cs="Helvetica"/>
          <w:sz w:val="22"/>
          <w:szCs w:val="22"/>
        </w:rPr>
        <w:t>odelling</w:t>
      </w:r>
      <w:proofErr w:type="spellEnd"/>
      <w:r w:rsidR="00E41889" w:rsidRPr="002D2EC9">
        <w:rPr>
          <w:rFonts w:ascii="Helvetica" w:eastAsia="Times New Roman" w:hAnsi="Helvetica" w:cs="Helvetica"/>
          <w:sz w:val="22"/>
          <w:szCs w:val="22"/>
        </w:rPr>
        <w:t xml:space="preserve"> pre-climate change baselines based on</w:t>
      </w:r>
      <w:r w:rsidR="00753D7D" w:rsidRPr="002D2EC9">
        <w:rPr>
          <w:rFonts w:ascii="Helvetica" w:eastAsia="Times New Roman" w:hAnsi="Helvetica" w:cs="Helvetica"/>
          <w:sz w:val="22"/>
          <w:szCs w:val="22"/>
        </w:rPr>
        <w:t xml:space="preserve"> knowledge of</w:t>
      </w:r>
      <w:r w:rsidR="00E41889" w:rsidRPr="002D2EC9">
        <w:rPr>
          <w:rFonts w:ascii="Helvetica" w:eastAsia="Times New Roman" w:hAnsi="Helvetica" w:cs="Helvetica"/>
          <w:sz w:val="22"/>
          <w:szCs w:val="22"/>
        </w:rPr>
        <w:t xml:space="preserve"> </w:t>
      </w:r>
      <w:proofErr w:type="spellStart"/>
      <w:r w:rsidR="00E41889" w:rsidRPr="002D2EC9">
        <w:rPr>
          <w:rFonts w:ascii="Helvetica" w:eastAsia="Times New Roman" w:hAnsi="Helvetica" w:cs="Helvetica"/>
          <w:sz w:val="22"/>
          <w:szCs w:val="22"/>
        </w:rPr>
        <w:t>phenological</w:t>
      </w:r>
      <w:proofErr w:type="spellEnd"/>
      <w:r w:rsidR="00E41889" w:rsidRPr="002D2EC9">
        <w:rPr>
          <w:rFonts w:ascii="Helvetica" w:eastAsia="Times New Roman" w:hAnsi="Helvetica" w:cs="Helvetica"/>
          <w:sz w:val="22"/>
          <w:szCs w:val="22"/>
        </w:rPr>
        <w:t xml:space="preserve"> cues </w:t>
      </w:r>
      <w:r w:rsidR="007264A6" w:rsidRPr="002D2EC9">
        <w:rPr>
          <w:rFonts w:ascii="Helvetica" w:eastAsia="Times New Roman" w:hAnsi="Helvetica" w:cs="Helvetica"/>
          <w:sz w:val="22"/>
          <w:szCs w:val="22"/>
        </w:rPr>
        <w:t xml:space="preserve">using a </w:t>
      </w:r>
      <w:proofErr w:type="spellStart"/>
      <w:r w:rsidR="00DA5701" w:rsidRPr="002D2EC9">
        <w:rPr>
          <w:rFonts w:ascii="Helvetica" w:eastAsia="Times New Roman" w:hAnsi="Helvetica" w:cs="Helvetica"/>
          <w:sz w:val="22"/>
          <w:szCs w:val="22"/>
        </w:rPr>
        <w:t>hindcasting</w:t>
      </w:r>
      <w:proofErr w:type="spellEnd"/>
      <w:r w:rsidR="007264A6" w:rsidRPr="002D2EC9">
        <w:rPr>
          <w:rFonts w:ascii="Helvetica" w:eastAsia="Times New Roman" w:hAnsi="Helvetica" w:cs="Helvetica"/>
          <w:sz w:val="22"/>
          <w:szCs w:val="22"/>
        </w:rPr>
        <w:t xml:space="preserve"> approach (</w:t>
      </w:r>
      <w:proofErr w:type="spellStart"/>
      <w:r w:rsidR="00155889" w:rsidRPr="002D2EC9">
        <w:rPr>
          <w:rFonts w:ascii="Helvetica" w:eastAsia="Times New Roman" w:hAnsi="Helvetica" w:cs="Helvetica"/>
          <w:sz w:val="22"/>
          <w:szCs w:val="22"/>
        </w:rPr>
        <w:t>Senner</w:t>
      </w:r>
      <w:proofErr w:type="spellEnd"/>
      <w:r w:rsidR="00155889" w:rsidRPr="002D2EC9">
        <w:rPr>
          <w:rFonts w:ascii="Helvetica" w:eastAsia="Times New Roman" w:hAnsi="Helvetica" w:cs="Helvetica"/>
          <w:sz w:val="22"/>
          <w:szCs w:val="22"/>
        </w:rPr>
        <w:t xml:space="preserve"> et al. 2016; </w:t>
      </w:r>
      <w:proofErr w:type="spellStart"/>
      <w:r w:rsidR="00E20BA9" w:rsidRPr="002D2EC9">
        <w:rPr>
          <w:rFonts w:ascii="Helvetica" w:eastAsia="Times New Roman" w:hAnsi="Helvetica" w:cs="Helvetica"/>
          <w:sz w:val="22"/>
          <w:szCs w:val="22"/>
        </w:rPr>
        <w:t>Deacy</w:t>
      </w:r>
      <w:proofErr w:type="spellEnd"/>
      <w:r w:rsidR="00E20BA9" w:rsidRPr="002D2EC9">
        <w:rPr>
          <w:rFonts w:ascii="Helvetica" w:eastAsia="Times New Roman" w:hAnsi="Helvetica" w:cs="Helvetica"/>
          <w:sz w:val="22"/>
          <w:szCs w:val="22"/>
        </w:rPr>
        <w:t xml:space="preserve"> et al. 2017</w:t>
      </w:r>
      <w:r w:rsidR="000A5C98" w:rsidRPr="002D2EC9">
        <w:rPr>
          <w:rFonts w:ascii="Helvetica" w:eastAsia="Times New Roman" w:hAnsi="Helvetica" w:cs="Helvetica"/>
          <w:sz w:val="22"/>
          <w:szCs w:val="22"/>
        </w:rPr>
        <w:t>),</w:t>
      </w:r>
      <w:r w:rsidR="007264A6" w:rsidRPr="002D2EC9">
        <w:rPr>
          <w:rFonts w:ascii="Helvetica" w:eastAsia="Times New Roman" w:hAnsi="Helvetica" w:cs="Helvetica"/>
          <w:sz w:val="22"/>
          <w:szCs w:val="22"/>
        </w:rPr>
        <w:t xml:space="preserve"> </w:t>
      </w:r>
      <w:r w:rsidR="005E57DB" w:rsidRPr="002D2EC9">
        <w:rPr>
          <w:rFonts w:ascii="Helvetica" w:eastAsia="Times New Roman" w:hAnsi="Helvetica" w:cs="Helvetica"/>
          <w:sz w:val="22"/>
          <w:szCs w:val="22"/>
        </w:rPr>
        <w:t xml:space="preserve">process-based </w:t>
      </w:r>
      <w:proofErr w:type="spellStart"/>
      <w:r w:rsidR="005E57DB" w:rsidRPr="002D2EC9">
        <w:rPr>
          <w:rFonts w:ascii="Helvetica" w:eastAsia="Times New Roman" w:hAnsi="Helvetica" w:cs="Helvetica"/>
          <w:sz w:val="22"/>
          <w:szCs w:val="22"/>
        </w:rPr>
        <w:t>phenological</w:t>
      </w:r>
      <w:proofErr w:type="spellEnd"/>
      <w:r w:rsidR="005E57DB" w:rsidRPr="002D2EC9">
        <w:rPr>
          <w:rFonts w:ascii="Helvetica" w:eastAsia="Times New Roman" w:hAnsi="Helvetica" w:cs="Helvetica"/>
          <w:sz w:val="22"/>
          <w:szCs w:val="22"/>
        </w:rPr>
        <w:t xml:space="preserve"> models</w:t>
      </w:r>
      <w:r w:rsidR="00FA07E5" w:rsidRPr="002D2EC9">
        <w:rPr>
          <w:rFonts w:ascii="Helvetica" w:eastAsia="Times New Roman" w:hAnsi="Helvetica" w:cs="Helvetica"/>
          <w:sz w:val="22"/>
          <w:szCs w:val="22"/>
        </w:rPr>
        <w:t xml:space="preserve"> </w:t>
      </w:r>
      <w:r w:rsidR="007264A6" w:rsidRPr="002D2EC9">
        <w:rPr>
          <w:rFonts w:ascii="Helvetica" w:eastAsia="Times New Roman" w:hAnsi="Helvetica" w:cs="Helvetica"/>
          <w:sz w:val="22"/>
          <w:szCs w:val="22"/>
        </w:rPr>
        <w:t>(</w:t>
      </w:r>
      <w:proofErr w:type="spellStart"/>
      <w:r w:rsidR="00FA07E5" w:rsidRPr="002D2EC9">
        <w:rPr>
          <w:rFonts w:ascii="Helvetica" w:eastAsia="Times New Roman" w:hAnsi="Helvetica" w:cs="Helvetica"/>
          <w:sz w:val="22"/>
          <w:szCs w:val="22"/>
        </w:rPr>
        <w:t>Chuine</w:t>
      </w:r>
      <w:proofErr w:type="spellEnd"/>
      <w:r w:rsidR="00FA07E5" w:rsidRPr="002D2EC9">
        <w:rPr>
          <w:rFonts w:ascii="Helvetica" w:eastAsia="Times New Roman" w:hAnsi="Helvetica" w:cs="Helvetica"/>
          <w:sz w:val="22"/>
          <w:szCs w:val="22"/>
        </w:rPr>
        <w:t xml:space="preserve"> and R</w:t>
      </w:r>
      <w:r w:rsidR="00FA07E5" w:rsidRPr="002D2EC9">
        <w:rPr>
          <w:rFonts w:ascii="Helvetica" w:eastAsia="Times New Roman" w:hAnsi="Helvetica" w:cs="Helvetica"/>
          <w:sz w:val="22"/>
          <w:szCs w:val="22"/>
          <w:lang w:val="fr-FR"/>
        </w:rPr>
        <w:t>é</w:t>
      </w:r>
      <w:proofErr w:type="spellStart"/>
      <w:r w:rsidR="00FA07E5" w:rsidRPr="002D2EC9">
        <w:rPr>
          <w:rFonts w:ascii="Helvetica" w:eastAsia="Times New Roman" w:hAnsi="Helvetica" w:cs="Helvetica"/>
          <w:sz w:val="22"/>
          <w:szCs w:val="22"/>
        </w:rPr>
        <w:t>gnière</w:t>
      </w:r>
      <w:proofErr w:type="spellEnd"/>
      <w:r w:rsidR="00FA07E5" w:rsidRPr="002D2EC9">
        <w:rPr>
          <w:rFonts w:ascii="Helvetica" w:eastAsia="Times New Roman" w:hAnsi="Helvetica" w:cs="Helvetica"/>
          <w:sz w:val="22"/>
          <w:szCs w:val="22"/>
        </w:rPr>
        <w:t xml:space="preserve"> 2017</w:t>
      </w:r>
      <w:r w:rsidR="005E57DB" w:rsidRPr="002D2EC9">
        <w:rPr>
          <w:rFonts w:ascii="Helvetica" w:eastAsia="Times New Roman" w:hAnsi="Helvetica" w:cs="Helvetica"/>
          <w:sz w:val="22"/>
          <w:szCs w:val="22"/>
        </w:rPr>
        <w:t>)</w:t>
      </w:r>
      <w:r w:rsidR="000A5C98" w:rsidRPr="002D2EC9">
        <w:rPr>
          <w:rFonts w:ascii="Helvetica" w:eastAsia="Times New Roman" w:hAnsi="Helvetica" w:cs="Helvetica"/>
          <w:sz w:val="22"/>
          <w:szCs w:val="22"/>
        </w:rPr>
        <w:t>, and/or</w:t>
      </w:r>
      <w:r w:rsidR="005E57DB" w:rsidRPr="002D2EC9">
        <w:rPr>
          <w:rFonts w:ascii="Helvetica" w:eastAsia="Times New Roman" w:hAnsi="Helvetica" w:cs="Helvetica"/>
          <w:sz w:val="22"/>
          <w:szCs w:val="22"/>
        </w:rPr>
        <w:t xml:space="preserve"> </w:t>
      </w:r>
      <w:proofErr w:type="spellStart"/>
      <w:r w:rsidR="000A5C98" w:rsidRPr="002D2EC9">
        <w:rPr>
          <w:rFonts w:ascii="Helvetica" w:eastAsia="Times New Roman" w:hAnsi="Helvetica" w:cs="Helvetica"/>
          <w:sz w:val="22"/>
          <w:szCs w:val="22"/>
        </w:rPr>
        <w:t>phenologically</w:t>
      </w:r>
      <w:proofErr w:type="spellEnd"/>
      <w:r w:rsidR="000A5C98" w:rsidRPr="002D2EC9">
        <w:rPr>
          <w:rFonts w:ascii="Helvetica" w:eastAsia="Times New Roman" w:hAnsi="Helvetica" w:cs="Helvetica"/>
          <w:sz w:val="22"/>
          <w:szCs w:val="22"/>
        </w:rPr>
        <w:t xml:space="preserve"> explicit consumer-resource models (</w:t>
      </w:r>
      <w:proofErr w:type="spellStart"/>
      <w:r w:rsidR="000A5C98" w:rsidRPr="002D2EC9">
        <w:rPr>
          <w:rFonts w:ascii="Helvetica" w:eastAsia="Times New Roman" w:hAnsi="Helvetica" w:cs="Helvetica"/>
          <w:sz w:val="22"/>
          <w:szCs w:val="22"/>
        </w:rPr>
        <w:t>Bewick</w:t>
      </w:r>
      <w:proofErr w:type="spellEnd"/>
      <w:r w:rsidR="000A5C98" w:rsidRPr="002D2EC9">
        <w:rPr>
          <w:rFonts w:ascii="Helvetica" w:eastAsia="Times New Roman" w:hAnsi="Helvetica" w:cs="Helvetica"/>
          <w:sz w:val="22"/>
          <w:szCs w:val="22"/>
        </w:rPr>
        <w:t xml:space="preserve"> et al. 2016)</w:t>
      </w:r>
      <w:r w:rsidR="00F64DA0" w:rsidRPr="002D2EC9">
        <w:rPr>
          <w:rFonts w:ascii="Helvetica" w:eastAsia="Times New Roman" w:hAnsi="Helvetica" w:cs="Helvetica"/>
          <w:sz w:val="22"/>
          <w:szCs w:val="22"/>
        </w:rPr>
        <w:t xml:space="preserve"> </w:t>
      </w:r>
      <w:r w:rsidR="002D7AAE" w:rsidRPr="002D2EC9">
        <w:rPr>
          <w:rFonts w:ascii="Helvetica" w:hAnsi="Helvetica" w:cs="Helvetica"/>
          <w:sz w:val="22"/>
          <w:szCs w:val="22"/>
          <w:lang w:val="en-US"/>
        </w:rPr>
        <w:t>could</w:t>
      </w:r>
      <w:r w:rsidR="00E42CF5" w:rsidRPr="002D2EC9">
        <w:rPr>
          <w:rFonts w:ascii="Helvetica" w:hAnsi="Helvetica" w:cs="Helvetica"/>
          <w:sz w:val="22"/>
          <w:szCs w:val="22"/>
          <w:lang w:val="en-US"/>
        </w:rPr>
        <w:t xml:space="preserve"> help </w:t>
      </w:r>
      <w:r w:rsidR="00D018CA" w:rsidRPr="002D2EC9">
        <w:rPr>
          <w:rFonts w:ascii="Helvetica" w:hAnsi="Helvetica" w:cs="Helvetica"/>
          <w:sz w:val="22"/>
          <w:szCs w:val="22"/>
          <w:lang w:val="en-US"/>
        </w:rPr>
        <w:t xml:space="preserve">to fill in </w:t>
      </w:r>
      <w:r w:rsidR="00E24703">
        <w:rPr>
          <w:rFonts w:ascii="Helvetica" w:hAnsi="Helvetica" w:cs="Helvetica"/>
          <w:sz w:val="22"/>
          <w:szCs w:val="22"/>
          <w:lang w:val="en-US"/>
        </w:rPr>
        <w:t>information</w:t>
      </w:r>
      <w:r w:rsidR="00E24703" w:rsidRPr="002D2EC9">
        <w:rPr>
          <w:rFonts w:ascii="Helvetica" w:hAnsi="Helvetica" w:cs="Helvetica"/>
          <w:sz w:val="22"/>
          <w:szCs w:val="22"/>
          <w:lang w:val="en-US"/>
        </w:rPr>
        <w:t xml:space="preserve"> </w:t>
      </w:r>
      <w:r w:rsidR="00D018CA" w:rsidRPr="002D2EC9">
        <w:rPr>
          <w:rFonts w:ascii="Helvetica" w:hAnsi="Helvetica" w:cs="Helvetica"/>
          <w:sz w:val="22"/>
          <w:szCs w:val="22"/>
          <w:lang w:val="en-US"/>
        </w:rPr>
        <w:t>about the interaction before climate change began</w:t>
      </w:r>
      <w:r w:rsidR="00E41889" w:rsidRPr="002D2EC9">
        <w:rPr>
          <w:rFonts w:ascii="Helvetica" w:hAnsi="Helvetica" w:cs="Helvetica"/>
          <w:sz w:val="22"/>
          <w:szCs w:val="22"/>
          <w:lang w:val="en-US"/>
        </w:rPr>
        <w:t>.</w:t>
      </w:r>
      <w:r w:rsidR="00D018CA" w:rsidRPr="002D2EC9">
        <w:rPr>
          <w:rFonts w:ascii="Helvetica" w:hAnsi="Helvetica" w:cs="Helvetica"/>
          <w:sz w:val="22"/>
          <w:szCs w:val="22"/>
          <w:lang w:val="en-US"/>
        </w:rPr>
        <w:t xml:space="preserve"> Experiments could help define the parameters of a process-based </w:t>
      </w:r>
      <w:r w:rsidR="00DF7A71" w:rsidRPr="002D2EC9">
        <w:rPr>
          <w:rFonts w:ascii="Helvetica" w:hAnsi="Helvetica" w:cs="Helvetica"/>
          <w:sz w:val="22"/>
          <w:szCs w:val="22"/>
          <w:lang w:val="en-US"/>
        </w:rPr>
        <w:t>model that</w:t>
      </w:r>
      <w:r w:rsidR="00DF7A71">
        <w:rPr>
          <w:rFonts w:ascii="Helvetica" w:hAnsi="Helvetica" w:cs="Helvetica"/>
          <w:sz w:val="22"/>
          <w:szCs w:val="22"/>
          <w:lang w:val="en-US"/>
        </w:rPr>
        <w:t xml:space="preserve"> </w:t>
      </w:r>
      <w:r w:rsidR="00D018CA" w:rsidRPr="002D2EC9">
        <w:rPr>
          <w:rFonts w:ascii="Helvetica" w:hAnsi="Helvetica" w:cs="Helvetica"/>
          <w:sz w:val="22"/>
          <w:szCs w:val="22"/>
          <w:lang w:val="en-US"/>
        </w:rPr>
        <w:t xml:space="preserve">could then </w:t>
      </w:r>
      <w:r w:rsidR="00CC2C2F" w:rsidRPr="002D2EC9">
        <w:rPr>
          <w:rFonts w:ascii="Helvetica" w:hAnsi="Helvetica" w:cs="Helvetica"/>
          <w:sz w:val="22"/>
          <w:szCs w:val="22"/>
          <w:lang w:val="en-US"/>
        </w:rPr>
        <w:t xml:space="preserve">elucidate </w:t>
      </w:r>
      <w:r w:rsidR="00367BC4" w:rsidRPr="002D2EC9">
        <w:rPr>
          <w:rFonts w:ascii="Helvetica" w:hAnsi="Helvetica" w:cs="Helvetica"/>
          <w:sz w:val="22"/>
          <w:szCs w:val="22"/>
          <w:lang w:val="en-US"/>
        </w:rPr>
        <w:t xml:space="preserve">that </w:t>
      </w:r>
      <w:r w:rsidR="00CC2C2F" w:rsidRPr="002D2EC9">
        <w:rPr>
          <w:rFonts w:ascii="Helvetica" w:hAnsi="Helvetica" w:cs="Helvetica"/>
          <w:sz w:val="22"/>
          <w:szCs w:val="22"/>
          <w:lang w:val="en-US"/>
        </w:rPr>
        <w:t>mechanisms may—or may not—appear feasible for the interaction</w:t>
      </w:r>
      <w:r w:rsidR="00195E47" w:rsidRPr="002D2EC9">
        <w:rPr>
          <w:rFonts w:ascii="Helvetica" w:hAnsi="Helvetica" w:cs="Helvetica"/>
          <w:sz w:val="22"/>
          <w:szCs w:val="22"/>
          <w:lang w:val="en-US"/>
        </w:rPr>
        <w:t xml:space="preserve"> (</w:t>
      </w:r>
      <w:proofErr w:type="spellStart"/>
      <w:r w:rsidR="005D257D" w:rsidRPr="002D2EC9">
        <w:rPr>
          <w:rFonts w:ascii="Helvetica" w:eastAsia="Times New Roman" w:hAnsi="Helvetica" w:cs="Helvetica"/>
          <w:sz w:val="22"/>
          <w:szCs w:val="22"/>
        </w:rPr>
        <w:t>Chuine</w:t>
      </w:r>
      <w:proofErr w:type="spellEnd"/>
      <w:r w:rsidR="005D257D" w:rsidRPr="002D2EC9">
        <w:rPr>
          <w:rFonts w:ascii="Helvetica" w:eastAsia="Times New Roman" w:hAnsi="Helvetica" w:cs="Helvetica"/>
          <w:sz w:val="22"/>
          <w:szCs w:val="22"/>
        </w:rPr>
        <w:t xml:space="preserve"> and R</w:t>
      </w:r>
      <w:r w:rsidR="005D257D" w:rsidRPr="002D2EC9">
        <w:rPr>
          <w:rFonts w:ascii="Helvetica" w:eastAsia="Times New Roman" w:hAnsi="Helvetica" w:cs="Helvetica"/>
          <w:sz w:val="22"/>
          <w:szCs w:val="22"/>
          <w:lang w:val="fr-FR"/>
        </w:rPr>
        <w:t>é</w:t>
      </w:r>
      <w:proofErr w:type="spellStart"/>
      <w:r w:rsidR="005D257D" w:rsidRPr="002D2EC9">
        <w:rPr>
          <w:rFonts w:ascii="Helvetica" w:eastAsia="Times New Roman" w:hAnsi="Helvetica" w:cs="Helvetica"/>
          <w:sz w:val="22"/>
          <w:szCs w:val="22"/>
        </w:rPr>
        <w:t>gnière</w:t>
      </w:r>
      <w:proofErr w:type="spellEnd"/>
      <w:r w:rsidR="005D257D" w:rsidRPr="002D2EC9">
        <w:rPr>
          <w:rFonts w:ascii="Helvetica" w:eastAsia="Times New Roman" w:hAnsi="Helvetica" w:cs="Helvetica"/>
          <w:sz w:val="22"/>
          <w:szCs w:val="22"/>
        </w:rPr>
        <w:t xml:space="preserve"> 2017</w:t>
      </w:r>
      <w:r w:rsidR="00195E47" w:rsidRPr="002D2EC9">
        <w:rPr>
          <w:rFonts w:ascii="Helvetica" w:hAnsi="Helvetica" w:cs="Helvetica"/>
          <w:sz w:val="22"/>
          <w:szCs w:val="22"/>
          <w:lang w:val="en-US"/>
        </w:rPr>
        <w:t>)</w:t>
      </w:r>
      <w:r w:rsidR="00CC2C2F" w:rsidRPr="002D2EC9">
        <w:rPr>
          <w:rFonts w:ascii="Helvetica" w:hAnsi="Helvetica" w:cs="Helvetica"/>
          <w:sz w:val="22"/>
          <w:szCs w:val="22"/>
          <w:lang w:val="en-US"/>
        </w:rPr>
        <w:t xml:space="preserve">. </w:t>
      </w:r>
    </w:p>
    <w:p w14:paraId="7FCD831C" w14:textId="77777777" w:rsidR="00F64DA0" w:rsidRPr="002D2EC9"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4BA611B" w:rsidR="00E3201F" w:rsidRPr="00D2231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
      </w:pPr>
      <w:r w:rsidRPr="00D22316">
        <w:rPr>
          <w:rFonts w:ascii="Helvetica" w:hAnsi="Helvetica"/>
          <w:i/>
          <w:sz w:val="22"/>
          <w:szCs w:val="22"/>
          <w:u w:val="single"/>
        </w:rPr>
        <w:t xml:space="preserve">iii) </w:t>
      </w:r>
      <w:r w:rsidR="0048748A" w:rsidRPr="00D22316">
        <w:rPr>
          <w:rFonts w:ascii="Helvetica" w:hAnsi="Helvetica"/>
          <w:i/>
          <w:sz w:val="22"/>
          <w:szCs w:val="22"/>
          <w:u w:val="single"/>
        </w:rPr>
        <w:t>Final thoughts on forecasting</w:t>
      </w:r>
    </w:p>
    <w:p w14:paraId="29A79B17" w14:textId="2353EB7D"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 xml:space="preserve">ccurately forecasting </w:t>
      </w:r>
      <w:proofErr w:type="spellStart"/>
      <w:r w:rsidR="002E5EFE" w:rsidRPr="002D2EC9">
        <w:rPr>
          <w:rFonts w:ascii="Helvetica" w:hAnsi="Helvetica"/>
          <w:sz w:val="22"/>
          <w:szCs w:val="22"/>
        </w:rPr>
        <w:t>phenological</w:t>
      </w:r>
      <w:proofErr w:type="spellEnd"/>
      <w:r w:rsidR="002E5EFE" w:rsidRPr="002D2EC9">
        <w:rPr>
          <w:rFonts w:ascii="Helvetica" w:hAnsi="Helvetica"/>
          <w:sz w:val="22"/>
          <w:szCs w:val="22"/>
        </w:rPr>
        <w:t xml:space="preserve"> mismatch in response to climate change is a major test of ecological </w:t>
      </w:r>
      <w:r w:rsidR="002E5EFE" w:rsidRPr="00D6063C">
        <w:rPr>
          <w:rFonts w:ascii="Helvetica" w:hAnsi="Helvetica"/>
          <w:sz w:val="22"/>
          <w:szCs w:val="22"/>
        </w:rPr>
        <w:t>theory and methods</w:t>
      </w:r>
      <w:r w:rsidR="00E24703">
        <w:rPr>
          <w:rFonts w:ascii="Helvetica" w:hAnsi="Helvetica"/>
          <w:sz w:val="22"/>
          <w:szCs w:val="22"/>
        </w:rPr>
        <w:t xml:space="preserve">. It </w:t>
      </w:r>
      <w:r w:rsidR="00664A34" w:rsidRPr="00D6063C">
        <w:rPr>
          <w:rFonts w:ascii="Helvetica" w:hAnsi="Helvetica"/>
          <w:sz w:val="22"/>
          <w:szCs w:val="22"/>
        </w:rPr>
        <w:t>requires</w:t>
      </w:r>
      <w:r w:rsidR="000C07B7" w:rsidRPr="00D6063C">
        <w:rPr>
          <w:rFonts w:ascii="Helvetica" w:hAnsi="Helvetica"/>
          <w:sz w:val="22"/>
          <w:szCs w:val="22"/>
        </w:rPr>
        <w:t xml:space="preserve"> a mechanistic understanding of the processes involved to ensure robust predictions</w:t>
      </w:r>
      <w:r w:rsidR="002E3AA8" w:rsidRPr="00D6063C">
        <w:rPr>
          <w:rFonts w:ascii="Helvetica" w:hAnsi="Helvetica"/>
          <w:sz w:val="22"/>
          <w:szCs w:val="22"/>
        </w:rPr>
        <w:t xml:space="preserve"> of changes in consumer performance (e.g., </w:t>
      </w:r>
      <w:r w:rsidR="002B205A" w:rsidRPr="00D6063C">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DF7A71">
        <w:rPr>
          <w:rFonts w:ascii="Helvetica" w:hAnsi="Helvetica"/>
          <w:b/>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 xml:space="preserve">With such information in hand, researchers can then begin to consider forecasting longer-term demographic responses due to mismatch with continued climate change. </w:t>
      </w:r>
      <w:commentRangeStart w:id="330"/>
      <w:ins w:id="331" w:author="Heather Kharouba" w:date="2019-10-25T13:47:00Z">
        <w:r w:rsidR="007D4679">
          <w:rPr>
            <w:rFonts w:ascii="Helvetica" w:hAnsi="Helvetica"/>
            <w:sz w:val="22"/>
            <w:szCs w:val="22"/>
          </w:rPr>
          <w:t>In systems unsuitable to test the Cushing hypothesis</w:t>
        </w:r>
      </w:ins>
      <w:ins w:id="332" w:author="Heather Kharouba" w:date="2019-10-25T13:48:00Z">
        <w:r w:rsidR="007D4679">
          <w:rPr>
            <w:rFonts w:ascii="Helvetica" w:hAnsi="Helvetica"/>
            <w:sz w:val="22"/>
            <w:szCs w:val="22"/>
          </w:rPr>
          <w:t xml:space="preserve"> but where enough information is available</w:t>
        </w:r>
      </w:ins>
      <w:ins w:id="333" w:author="Heather Kharouba" w:date="2019-10-25T13:47:00Z">
        <w:r w:rsidR="007D4679">
          <w:rPr>
            <w:rFonts w:ascii="Helvetica" w:hAnsi="Helvetica"/>
            <w:sz w:val="22"/>
            <w:szCs w:val="22"/>
          </w:rPr>
          <w:t xml:space="preserve">, researchers </w:t>
        </w:r>
      </w:ins>
      <w:ins w:id="334" w:author="Heather Kharouba" w:date="2019-11-05T11:16:00Z">
        <w:r w:rsidR="00204DDB">
          <w:rPr>
            <w:rFonts w:ascii="Helvetica" w:hAnsi="Helvetica"/>
            <w:sz w:val="22"/>
            <w:szCs w:val="22"/>
          </w:rPr>
          <w:t xml:space="preserve">can </w:t>
        </w:r>
      </w:ins>
      <w:ins w:id="335" w:author="Heather Kharouba" w:date="2019-10-25T13:48:00Z">
        <w:r w:rsidR="007D4679">
          <w:rPr>
            <w:rFonts w:ascii="Helvetica" w:hAnsi="Helvetica"/>
            <w:sz w:val="22"/>
            <w:szCs w:val="22"/>
          </w:rPr>
          <w:t xml:space="preserve">test additional hypotheses related to predicting how </w:t>
        </w:r>
        <w:proofErr w:type="spellStart"/>
        <w:r w:rsidR="007D4679">
          <w:rPr>
            <w:rFonts w:ascii="Helvetica" w:hAnsi="Helvetica"/>
            <w:sz w:val="22"/>
            <w:szCs w:val="22"/>
          </w:rPr>
          <w:t>phenological</w:t>
        </w:r>
        <w:proofErr w:type="spellEnd"/>
        <w:r w:rsidR="007D4679">
          <w:rPr>
            <w:rFonts w:ascii="Helvetica" w:hAnsi="Helvetica"/>
            <w:sz w:val="22"/>
            <w:szCs w:val="22"/>
          </w:rPr>
          <w:t xml:space="preserve"> shifts will affect species interactions (Figure 2).</w:t>
        </w:r>
      </w:ins>
      <w:ins w:id="336" w:author="Heather Kharouba" w:date="2019-10-25T13:47:00Z">
        <w:r w:rsidR="007D4679">
          <w:rPr>
            <w:rFonts w:ascii="Helvetica" w:hAnsi="Helvetica"/>
            <w:sz w:val="22"/>
            <w:szCs w:val="22"/>
          </w:rPr>
          <w:t xml:space="preserve"> </w:t>
        </w:r>
      </w:ins>
      <w:commentRangeEnd w:id="330"/>
      <w:ins w:id="337" w:author="Heather Kharouba" w:date="2019-10-25T13:49:00Z">
        <w:r w:rsidR="007D4679">
          <w:rPr>
            <w:rStyle w:val="CommentReference"/>
          </w:rPr>
          <w:commentReference w:id="330"/>
        </w:r>
      </w:ins>
      <w:r w:rsidR="004A2E64" w:rsidRPr="002D2EC9">
        <w:rPr>
          <w:rFonts w:ascii="Helvetica" w:hAnsi="Helvetica"/>
          <w:sz w:val="22"/>
          <w:szCs w:val="22"/>
        </w:rPr>
        <w:t>F</w:t>
      </w:r>
      <w:r w:rsidR="003707ED" w:rsidRPr="002D2EC9">
        <w:rPr>
          <w:rFonts w:ascii="Helvetica" w:hAnsi="Helvetica"/>
          <w:sz w:val="22"/>
          <w:szCs w:val="22"/>
        </w:rPr>
        <w:t xml:space="preserve">orecasting of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w:t>
      </w:r>
      <w:r w:rsidR="00D6063C">
        <w:rPr>
          <w:rFonts w:ascii="Helvetica" w:hAnsi="Helvetica"/>
          <w:sz w:val="22"/>
          <w:szCs w:val="22"/>
        </w:rPr>
        <w:t>synchrony</w:t>
      </w:r>
      <w:r w:rsidR="00DF7A71" w:rsidRPr="002D2EC9">
        <w:rPr>
          <w:rFonts w:ascii="Helvetica" w:hAnsi="Helvetica"/>
          <w:sz w:val="22"/>
          <w:szCs w:val="22"/>
        </w:rPr>
        <w:t xml:space="preserve"> </w:t>
      </w:r>
      <w:r w:rsidR="003707ED" w:rsidRPr="002D2EC9">
        <w:rPr>
          <w:rFonts w:ascii="Helvetica" w:hAnsi="Helvetica"/>
          <w:sz w:val="22"/>
          <w:szCs w:val="22"/>
        </w:rPr>
        <w:t xml:space="preserve">can be built off climate projection forecasts whenever </w:t>
      </w:r>
      <w:proofErr w:type="spellStart"/>
      <w:r w:rsidR="003707ED" w:rsidRPr="002D2EC9">
        <w:rPr>
          <w:rFonts w:ascii="Helvetica" w:hAnsi="Helvetica"/>
          <w:sz w:val="22"/>
          <w:szCs w:val="22"/>
        </w:rPr>
        <w:t>phenological</w:t>
      </w:r>
      <w:proofErr w:type="spellEnd"/>
      <w:r w:rsidR="003707ED" w:rsidRPr="002D2EC9">
        <w:rPr>
          <w:rFonts w:ascii="Helvetica" w:hAnsi="Helvetica"/>
          <w:sz w:val="22"/>
          <w:szCs w:val="22"/>
        </w:rPr>
        <w:t xml:space="preserve"> cues </w:t>
      </w:r>
      <w:r w:rsidR="00A17544" w:rsidRPr="002D2EC9">
        <w:rPr>
          <w:rFonts w:ascii="Helvetica" w:hAnsi="Helvetica"/>
          <w:sz w:val="22"/>
          <w:szCs w:val="22"/>
        </w:rPr>
        <w:t xml:space="preserve">for both species </w:t>
      </w:r>
      <w:r w:rsidR="003707ED" w:rsidRPr="002D2EC9">
        <w:rPr>
          <w:rFonts w:ascii="Helvetica" w:hAnsi="Helvetica"/>
          <w:sz w:val="22"/>
          <w:szCs w:val="22"/>
        </w:rPr>
        <w:t>(</w:t>
      </w:r>
      <w:proofErr w:type="spellStart"/>
      <w:r w:rsidR="00A17544" w:rsidRPr="002D2EC9">
        <w:rPr>
          <w:rFonts w:ascii="Helvetica" w:eastAsia="Times New Roman" w:hAnsi="Helvetica" w:cs="Helvetica"/>
          <w:sz w:val="22"/>
          <w:szCs w:val="22"/>
        </w:rPr>
        <w:t>Chuine</w:t>
      </w:r>
      <w:proofErr w:type="spellEnd"/>
      <w:r w:rsidR="00A17544" w:rsidRPr="002D2EC9">
        <w:rPr>
          <w:rFonts w:ascii="Helvetica" w:eastAsia="Times New Roman" w:hAnsi="Helvetica" w:cs="Helvetica"/>
          <w:sz w:val="22"/>
          <w:szCs w:val="22"/>
        </w:rPr>
        <w:t xml:space="preserve"> and R</w:t>
      </w:r>
      <w:r w:rsidR="00A17544" w:rsidRPr="002D2EC9">
        <w:rPr>
          <w:rFonts w:ascii="Helvetica" w:eastAsia="Times New Roman" w:hAnsi="Helvetica" w:cs="Helvetica"/>
          <w:sz w:val="22"/>
          <w:szCs w:val="22"/>
          <w:lang w:val="fr-FR"/>
        </w:rPr>
        <w:t>é</w:t>
      </w:r>
      <w:proofErr w:type="spellStart"/>
      <w:r w:rsidR="00A17544" w:rsidRPr="002D2EC9">
        <w:rPr>
          <w:rFonts w:ascii="Helvetica" w:eastAsia="Times New Roman" w:hAnsi="Helvetica" w:cs="Helvetica"/>
          <w:sz w:val="22"/>
          <w:szCs w:val="22"/>
        </w:rPr>
        <w:t>gnière</w:t>
      </w:r>
      <w:proofErr w:type="spellEnd"/>
      <w:r w:rsidR="00A17544" w:rsidRPr="002D2EC9">
        <w:rPr>
          <w:rFonts w:ascii="Helvetica" w:eastAsia="Times New Roman" w:hAnsi="Helvetica" w:cs="Helvetica"/>
          <w:sz w:val="22"/>
          <w:szCs w:val="22"/>
        </w:rPr>
        <w:t xml:space="preserve"> 2017; </w:t>
      </w:r>
      <w:proofErr w:type="spellStart"/>
      <w:r w:rsidR="00A17544" w:rsidRPr="002D2EC9">
        <w:rPr>
          <w:rFonts w:ascii="Helvetica" w:hAnsi="Helvetica"/>
          <w:sz w:val="22"/>
          <w:szCs w:val="22"/>
        </w:rPr>
        <w:t>Chmura</w:t>
      </w:r>
      <w:proofErr w:type="spellEnd"/>
      <w:r w:rsidR="00A17544" w:rsidRPr="002D2EC9">
        <w:rPr>
          <w:rFonts w:ascii="Helvetica" w:hAnsi="Helvetica"/>
          <w:sz w:val="22"/>
          <w:szCs w:val="22"/>
        </w:rPr>
        <w:t xml:space="preserve"> et al. 2018</w:t>
      </w:r>
      <w:r w:rsidR="003707ED" w:rsidRPr="002D2EC9">
        <w:rPr>
          <w:rFonts w:ascii="Helvetica" w:hAnsi="Helvetica"/>
          <w:sz w:val="22"/>
          <w:szCs w:val="22"/>
        </w:rPr>
        <w:t xml:space="preserve">) are </w:t>
      </w:r>
      <w:r w:rsidR="0021725A" w:rsidRPr="002D2EC9">
        <w:rPr>
          <w:rFonts w:ascii="Helvetica" w:hAnsi="Helvetica"/>
          <w:sz w:val="22"/>
          <w:szCs w:val="22"/>
        </w:rPr>
        <w:t>well known</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r w:rsidR="00A51378">
        <w:rPr>
          <w:rFonts w:ascii="Helvetica" w:hAnsi="Helvetica"/>
          <w:sz w:val="22"/>
          <w:szCs w:val="22"/>
        </w:rPr>
        <w:t xml:space="preserve"> to </w:t>
      </w:r>
      <w:proofErr w:type="spellStart"/>
      <w:r w:rsidR="00A51378">
        <w:rPr>
          <w:rFonts w:ascii="Helvetica" w:hAnsi="Helvetica"/>
          <w:sz w:val="22"/>
          <w:szCs w:val="22"/>
        </w:rPr>
        <w:t>phenological</w:t>
      </w:r>
      <w:proofErr w:type="spellEnd"/>
      <w:r w:rsidR="00A51378">
        <w:rPr>
          <w:rFonts w:ascii="Helvetica" w:hAnsi="Helvetica"/>
          <w:sz w:val="22"/>
          <w:szCs w:val="22"/>
        </w:rPr>
        <w:t xml:space="preserve"> mismatch</w:t>
      </w:r>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0F7D6915"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b/>
      </w:r>
      <w:commentRangeStart w:id="338"/>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mismatch hypothesis that carefully measure the fitness, </w:t>
      </w:r>
      <w:proofErr w:type="spellStart"/>
      <w:r w:rsidR="001168CA" w:rsidRPr="002D2EC9">
        <w:rPr>
          <w:rFonts w:ascii="Helvetica" w:hAnsi="Helvetica" w:cs="Helvetica"/>
          <w:sz w:val="22"/>
          <w:szCs w:val="22"/>
          <w:lang w:val="en-US"/>
        </w:rPr>
        <w:t>phenologies</w:t>
      </w:r>
      <w:proofErr w:type="spellEnd"/>
      <w:r w:rsidR="001168CA" w:rsidRPr="002D2EC9">
        <w:rPr>
          <w:rFonts w:ascii="Helvetica" w:hAnsi="Helvetica" w:cs="Helvetica"/>
          <w:sz w:val="22"/>
          <w:szCs w:val="22"/>
          <w:lang w:val="en-US"/>
        </w:rPr>
        <w:t xml:space="preserve">, interactions and other still-unknown </w:t>
      </w:r>
      <w:r w:rsidR="00F927A8">
        <w:rPr>
          <w:rFonts w:ascii="Helvetica" w:hAnsi="Helvetica" w:cs="Helvetica"/>
          <w:sz w:val="22"/>
          <w:szCs w:val="22"/>
          <w:lang w:val="en-US"/>
        </w:rPr>
        <w:t>important</w:t>
      </w:r>
      <w:r w:rsidR="00F927A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 xml:space="preserve">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w:t>
      </w:r>
      <w:r w:rsidR="005A46C6" w:rsidRPr="005D43FF">
        <w:rPr>
          <w:rFonts w:ascii="Helvetica" w:hAnsi="Helvetica" w:cs="Helvetica"/>
          <w:sz w:val="22"/>
          <w:szCs w:val="22"/>
          <w:lang w:val="en-US"/>
        </w:rPr>
        <w:t>Cushing curve</w:t>
      </w:r>
      <w:r w:rsidR="005A46C6" w:rsidRPr="002D2EC9">
        <w:rPr>
          <w:rFonts w:ascii="Helvetica" w:hAnsi="Helvetica" w:cs="Helvetica"/>
          <w:sz w:val="22"/>
          <w:szCs w:val="22"/>
          <w:lang w:val="en-US"/>
        </w:rPr>
        <w:t xml:space="prese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 xml:space="preserve">the ecological consequences of </w:t>
      </w:r>
      <w:r w:rsidR="00C1407B">
        <w:rPr>
          <w:rFonts w:ascii="Helvetica" w:hAnsi="Helvetica"/>
          <w:sz w:val="22"/>
          <w:szCs w:val="22"/>
        </w:rPr>
        <w:t xml:space="preserve">shifts in </w:t>
      </w:r>
      <w:proofErr w:type="spellStart"/>
      <w:r w:rsidR="005A46C6" w:rsidRPr="002D2EC9">
        <w:rPr>
          <w:rFonts w:ascii="Helvetica" w:hAnsi="Helvetica"/>
          <w:sz w:val="22"/>
          <w:szCs w:val="22"/>
        </w:rPr>
        <w:t>phenological</w:t>
      </w:r>
      <w:proofErr w:type="spellEnd"/>
      <w:r w:rsidR="005A46C6" w:rsidRPr="002D2EC9">
        <w:rPr>
          <w:rFonts w:ascii="Helvetica" w:hAnsi="Helvetica"/>
          <w:sz w:val="22"/>
          <w:szCs w:val="22"/>
        </w:rPr>
        <w:t xml:space="preserve"> </w:t>
      </w:r>
      <w:r w:rsidR="005D43FF">
        <w:rPr>
          <w:rFonts w:ascii="Helvetica" w:hAnsi="Helvetica"/>
          <w:sz w:val="22"/>
          <w:szCs w:val="22"/>
        </w:rPr>
        <w:t>synchrony</w:t>
      </w:r>
      <w:r w:rsidR="004C648F" w:rsidRPr="002D2EC9">
        <w:rPr>
          <w:rFonts w:ascii="Helvetica" w:hAnsi="Helvetica"/>
          <w:sz w:val="22"/>
          <w:szCs w:val="22"/>
        </w:rPr>
        <w:t xml:space="preserve"> </w:t>
      </w:r>
      <w:r w:rsidR="00B31FA6" w:rsidRPr="002D2EC9">
        <w:rPr>
          <w:rFonts w:ascii="Helvetica" w:hAnsi="Helvetica"/>
          <w:sz w:val="22"/>
          <w:szCs w:val="22"/>
        </w:rPr>
        <w:t>will remain well out of reach.</w:t>
      </w:r>
      <w:commentRangeEnd w:id="338"/>
      <w:r w:rsidR="0047340E">
        <w:rPr>
          <w:rStyle w:val="CommentReference"/>
        </w:rPr>
        <w:commentReference w:id="338"/>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56FD0F28"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w:t>
      </w:r>
      <w:proofErr w:type="spellStart"/>
      <w:r w:rsidR="000F1559" w:rsidRPr="002D2EC9">
        <w:rPr>
          <w:rFonts w:ascii="Helvetica" w:hAnsi="Helvetica" w:cs="Helvetica"/>
          <w:sz w:val="22"/>
          <w:szCs w:val="22"/>
          <w:lang w:val="en-US"/>
        </w:rPr>
        <w:t>Cottingham</w:t>
      </w:r>
      <w:proofErr w:type="spellEnd"/>
      <w:r w:rsidR="000F1559" w:rsidRPr="002D2EC9">
        <w:rPr>
          <w:rFonts w:ascii="Helvetica" w:hAnsi="Helvetica" w:cs="Helvetica"/>
          <w:sz w:val="22"/>
          <w:szCs w:val="22"/>
          <w:lang w:val="en-US"/>
        </w:rPr>
        <w:t xml:space="preserve">,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 xml:space="preserve">Johan </w:t>
      </w:r>
      <w:proofErr w:type="spellStart"/>
      <w:r w:rsidRPr="002D2EC9">
        <w:rPr>
          <w:rFonts w:ascii="Helvetica" w:hAnsi="Helvetica" w:cs="Helvetica"/>
          <w:sz w:val="22"/>
          <w:szCs w:val="22"/>
          <w:lang w:val="en-US"/>
        </w:rPr>
        <w:t>Ehrlen</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Kjell</w:t>
      </w:r>
      <w:proofErr w:type="spellEnd"/>
      <w:r w:rsidRPr="002D2EC9">
        <w:rPr>
          <w:rFonts w:ascii="Helvetica" w:hAnsi="Helvetica" w:cs="Helvetica"/>
          <w:sz w:val="22"/>
          <w:szCs w:val="22"/>
          <w:lang w:val="en-US"/>
        </w:rPr>
        <w:t xml:space="preserve"> </w:t>
      </w:r>
      <w:proofErr w:type="spellStart"/>
      <w:r w:rsidRPr="002D2EC9">
        <w:rPr>
          <w:rFonts w:ascii="Helvetica" w:hAnsi="Helvetica" w:cs="Helvetica"/>
          <w:sz w:val="22"/>
          <w:szCs w:val="22"/>
          <w:lang w:val="en-US"/>
        </w:rPr>
        <w:t>Bolmgren</w:t>
      </w:r>
      <w:proofErr w:type="spellEnd"/>
      <w:r w:rsidRPr="002D2EC9">
        <w:rPr>
          <w:rFonts w:ascii="Helvetica" w:hAnsi="Helvetica" w:cs="Helvetica"/>
          <w:sz w:val="22"/>
          <w:szCs w:val="22"/>
          <w:lang w:val="en-US"/>
        </w:rPr>
        <w:t xml:space="preserve"> and Steve Travers for interesting discussions</w:t>
      </w:r>
      <w:r w:rsidR="00E34A64" w:rsidRPr="002D2EC9">
        <w:rPr>
          <w:rFonts w:ascii="Helvetica" w:hAnsi="Helvetica" w:cs="Helvetica"/>
          <w:sz w:val="22"/>
          <w:szCs w:val="22"/>
          <w:lang w:val="en-US"/>
        </w:rPr>
        <w:t xml:space="preserve"> and to Ian </w:t>
      </w:r>
      <w:proofErr w:type="spellStart"/>
      <w:r w:rsidR="00E34A64" w:rsidRPr="002D2EC9">
        <w:rPr>
          <w:rFonts w:ascii="Helvetica" w:hAnsi="Helvetica" w:cs="Helvetica"/>
          <w:sz w:val="22"/>
          <w:szCs w:val="22"/>
          <w:lang w:val="en-US"/>
        </w:rPr>
        <w:t>Breckheimer</w:t>
      </w:r>
      <w:proofErr w:type="spellEnd"/>
      <w:r w:rsidR="00E34A64" w:rsidRPr="002D2EC9">
        <w:rPr>
          <w:rFonts w:ascii="Helvetica" w:hAnsi="Helvetica" w:cs="Helvetica"/>
          <w:sz w:val="22"/>
          <w:szCs w:val="22"/>
          <w:lang w:val="en-US"/>
        </w:rPr>
        <w:t>,</w:t>
      </w:r>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Ailene</w:t>
      </w:r>
      <w:proofErr w:type="spellEnd"/>
      <w:r w:rsidR="009D76F1">
        <w:rPr>
          <w:rFonts w:ascii="Helvetica" w:hAnsi="Helvetica" w:cs="Helvetica"/>
          <w:sz w:val="22"/>
          <w:szCs w:val="22"/>
          <w:lang w:val="en-US"/>
        </w:rPr>
        <w:t xml:space="preserve"> </w:t>
      </w:r>
      <w:proofErr w:type="spellStart"/>
      <w:r w:rsidR="009D76F1">
        <w:rPr>
          <w:rFonts w:ascii="Helvetica" w:hAnsi="Helvetica" w:cs="Helvetica"/>
          <w:sz w:val="22"/>
          <w:szCs w:val="22"/>
          <w:lang w:val="en-US"/>
        </w:rPr>
        <w:t>Ettinger</w:t>
      </w:r>
      <w:proofErr w:type="spellEnd"/>
      <w:r w:rsidR="009D76F1">
        <w:rPr>
          <w:rFonts w:ascii="Helvetica" w:hAnsi="Helvetica" w:cs="Helvetica"/>
          <w:sz w:val="22"/>
          <w:szCs w:val="22"/>
          <w:lang w:val="en-US"/>
        </w:rPr>
        <w:t xml:space="preserve">, </w:t>
      </w:r>
      <w:r w:rsidR="00E34A64" w:rsidRPr="002D2EC9">
        <w:rPr>
          <w:rFonts w:ascii="Helvetica" w:hAnsi="Helvetica" w:cs="Helvetica"/>
          <w:sz w:val="22"/>
          <w:szCs w:val="22"/>
          <w:lang w:val="en-US"/>
        </w:rPr>
        <w:t xml:space="preserve">Deirdre </w:t>
      </w:r>
      <w:proofErr w:type="spellStart"/>
      <w:r w:rsidR="00E34A64" w:rsidRPr="002D2EC9">
        <w:rPr>
          <w:rFonts w:ascii="Helvetica" w:hAnsi="Helvetica" w:cs="Helvetica"/>
          <w:sz w:val="22"/>
          <w:szCs w:val="22"/>
          <w:lang w:val="en-US"/>
        </w:rPr>
        <w:t>Loughnan</w:t>
      </w:r>
      <w:proofErr w:type="spellEnd"/>
      <w:r w:rsidR="009D76F1">
        <w:rPr>
          <w:rFonts w:ascii="Helvetica" w:hAnsi="Helvetica" w:cs="Helvetica"/>
          <w:sz w:val="22"/>
          <w:szCs w:val="22"/>
          <w:lang w:val="en-US"/>
        </w:rPr>
        <w:t>, and three anonymous reviewers</w:t>
      </w:r>
      <w:r w:rsidR="00E34A64" w:rsidRPr="002D2EC9">
        <w:rPr>
          <w:rFonts w:ascii="Helvetica" w:hAnsi="Helvetica" w:cs="Helvetica"/>
          <w:sz w:val="22"/>
          <w:szCs w:val="22"/>
          <w:lang w:val="en-US"/>
        </w:rPr>
        <w:t xml:space="preserve">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D2EC9"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t>References</w:t>
      </w:r>
    </w:p>
    <w:p w14:paraId="06517B11" w14:textId="58BF01E7"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Adrian, R., Wilhelm, S. and </w:t>
      </w:r>
      <w:proofErr w:type="spellStart"/>
      <w:r w:rsidRPr="002D2EC9">
        <w:rPr>
          <w:rFonts w:ascii="Helvetica" w:eastAsia="Times New Roman" w:hAnsi="Helvetica" w:cs="Arial"/>
          <w:color w:val="000000"/>
          <w:sz w:val="20"/>
          <w:szCs w:val="20"/>
        </w:rPr>
        <w:t>Gerten</w:t>
      </w:r>
      <w:proofErr w:type="spellEnd"/>
      <w:r w:rsidRPr="002D2EC9">
        <w:rPr>
          <w:rFonts w:ascii="Helvetica" w:eastAsia="Times New Roman" w:hAnsi="Helvetica" w:cs="Arial"/>
          <w:color w:val="000000"/>
          <w:sz w:val="20"/>
          <w:szCs w:val="20"/>
        </w:rPr>
        <w:t>, D.</w:t>
      </w:r>
      <w:ins w:id="339" w:author="Heather Kharouba" w:date="2019-11-07T11:55:00Z">
        <w:r w:rsidR="004A3BDA">
          <w:rPr>
            <w:rFonts w:ascii="Helvetica" w:eastAsia="Times New Roman" w:hAnsi="Helvetica" w:cs="Arial"/>
            <w:color w:val="000000"/>
            <w:sz w:val="20"/>
            <w:szCs w:val="20"/>
          </w:rPr>
          <w:t xml:space="preserve"> </w:t>
        </w:r>
      </w:ins>
      <w:r w:rsidRPr="004A3BDA">
        <w:rPr>
          <w:rFonts w:ascii="Helvetica" w:eastAsia="Times New Roman" w:hAnsi="Helvetica" w:cs="Arial"/>
          <w:iCs/>
          <w:color w:val="000000"/>
          <w:sz w:val="20"/>
          <w:szCs w:val="20"/>
        </w:rPr>
        <w:t xml:space="preserve">Life-history traits of lake plankton species may govern their </w:t>
      </w:r>
      <w:proofErr w:type="spellStart"/>
      <w:r w:rsidRPr="004A3BDA">
        <w:rPr>
          <w:rFonts w:ascii="Helvetica" w:eastAsia="Times New Roman" w:hAnsi="Helvetica" w:cs="Arial"/>
          <w:iCs/>
          <w:color w:val="000000"/>
          <w:sz w:val="20"/>
          <w:szCs w:val="20"/>
        </w:rPr>
        <w:t>phenological</w:t>
      </w:r>
      <w:proofErr w:type="spellEnd"/>
      <w:r w:rsidRPr="004A3BDA">
        <w:rPr>
          <w:rFonts w:ascii="Helvetica" w:eastAsia="Times New Roman" w:hAnsi="Helvetica" w:cs="Arial"/>
          <w:iCs/>
          <w:color w:val="000000"/>
          <w:sz w:val="20"/>
          <w:szCs w:val="20"/>
        </w:rPr>
        <w:t xml:space="preserve"> response to climate warming</w:t>
      </w:r>
      <w:r w:rsidR="004A3BDA">
        <w:rPr>
          <w:rFonts w:ascii="Helvetica" w:eastAsia="Times New Roman" w:hAnsi="Helvetica" w:cs="Arial"/>
          <w:color w:val="000000"/>
          <w:sz w:val="20"/>
          <w:szCs w:val="20"/>
        </w:rPr>
        <w:t xml:space="preserve">. </w:t>
      </w:r>
      <w:proofErr w:type="gramStart"/>
      <w:r w:rsidR="00E21846">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004A3BDA" w:rsidRPr="00E2214E">
        <w:rPr>
          <w:rFonts w:ascii="Helvetica" w:eastAsia="Times New Roman" w:hAnsi="Helvetica" w:cs="Arial"/>
          <w:b/>
          <w:color w:val="000000"/>
          <w:sz w:val="20"/>
          <w:szCs w:val="20"/>
        </w:rPr>
        <w:t>12</w:t>
      </w:r>
      <w:r w:rsidR="004A3BD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652-661</w:t>
      </w:r>
      <w:r w:rsidR="00E2214E">
        <w:rPr>
          <w:rFonts w:ascii="Helvetica" w:eastAsia="Times New Roman" w:hAnsi="Helvetica" w:cs="Arial"/>
          <w:color w:val="000000"/>
          <w:sz w:val="20"/>
          <w:szCs w:val="20"/>
        </w:rPr>
        <w:t xml:space="preserve"> </w:t>
      </w:r>
      <w:r w:rsidR="004A3BDA">
        <w:rPr>
          <w:rFonts w:ascii="Helvetica" w:eastAsia="Times New Roman" w:hAnsi="Helvetica" w:cs="Arial"/>
          <w:color w:val="000000"/>
          <w:sz w:val="20"/>
          <w:szCs w:val="20"/>
        </w:rPr>
        <w:t>(</w:t>
      </w:r>
      <w:r w:rsidR="004A3BDA" w:rsidRPr="004A3BDA">
        <w:rPr>
          <w:rFonts w:ascii="Helvetica" w:eastAsia="Times New Roman" w:hAnsi="Helvetica" w:cs="Arial"/>
          <w:bCs/>
          <w:color w:val="000000"/>
          <w:sz w:val="20"/>
          <w:szCs w:val="20"/>
        </w:rPr>
        <w:t>2006</w:t>
      </w:r>
      <w:r w:rsidR="004A3BDA">
        <w:rPr>
          <w:rFonts w:ascii="Helvetica" w:eastAsia="Times New Roman" w:hAnsi="Helvetica" w:cs="Arial"/>
          <w:bCs/>
          <w:color w:val="000000"/>
          <w:sz w:val="20"/>
          <w:szCs w:val="20"/>
        </w:rPr>
        <w:t>).</w:t>
      </w:r>
      <w:proofErr w:type="gramEnd"/>
    </w:p>
    <w:p w14:paraId="080D9326" w14:textId="77777777" w:rsidR="00117F8B" w:rsidRPr="002D2EC9" w:rsidRDefault="00117F8B" w:rsidP="00117F8B">
      <w:pPr>
        <w:rPr>
          <w:rFonts w:ascii="Helvetica" w:eastAsia="Times New Roman" w:hAnsi="Helvetica" w:cs="Arial"/>
          <w:color w:val="000000"/>
          <w:sz w:val="20"/>
          <w:szCs w:val="20"/>
        </w:rPr>
      </w:pPr>
    </w:p>
    <w:p w14:paraId="68604DF2" w14:textId="0245F980" w:rsidR="00117F8B" w:rsidRPr="002D2EC9" w:rsidRDefault="00117F8B" w:rsidP="00117F8B">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Arula</w:t>
      </w:r>
      <w:proofErr w:type="spellEnd"/>
      <w:r w:rsidRPr="002D2EC9">
        <w:rPr>
          <w:rFonts w:ascii="Helvetica" w:eastAsia="Times New Roman" w:hAnsi="Helvetica" w:cs="Arial"/>
          <w:color w:val="000000"/>
          <w:sz w:val="20"/>
          <w:szCs w:val="20"/>
        </w:rPr>
        <w:t xml:space="preserve">, T., </w:t>
      </w:r>
      <w:proofErr w:type="spellStart"/>
      <w:r w:rsidRPr="002D2EC9">
        <w:rPr>
          <w:rFonts w:ascii="Helvetica" w:eastAsia="Times New Roman" w:hAnsi="Helvetica" w:cs="Arial"/>
          <w:color w:val="000000"/>
          <w:sz w:val="20"/>
          <w:szCs w:val="20"/>
        </w:rPr>
        <w:t>Gröger</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Ojaveer</w:t>
      </w:r>
      <w:proofErr w:type="spellEnd"/>
      <w:r w:rsidRPr="002D2EC9">
        <w:rPr>
          <w:rFonts w:ascii="Helvetica" w:eastAsia="Times New Roman" w:hAnsi="Helvetica" w:cs="Arial"/>
          <w:color w:val="000000"/>
          <w:sz w:val="20"/>
          <w:szCs w:val="20"/>
        </w:rPr>
        <w:t xml:space="preserve">, H. and </w:t>
      </w:r>
      <w:proofErr w:type="spellStart"/>
      <w:r w:rsidRPr="002D2EC9">
        <w:rPr>
          <w:rFonts w:ascii="Helvetica" w:eastAsia="Times New Roman" w:hAnsi="Helvetica" w:cs="Arial"/>
          <w:color w:val="000000"/>
          <w:sz w:val="20"/>
          <w:szCs w:val="20"/>
        </w:rPr>
        <w:t>Simm</w:t>
      </w:r>
      <w:proofErr w:type="spellEnd"/>
      <w:r w:rsidRPr="002D2EC9">
        <w:rPr>
          <w:rFonts w:ascii="Helvetica" w:eastAsia="Times New Roman" w:hAnsi="Helvetica" w:cs="Arial"/>
          <w:color w:val="000000"/>
          <w:sz w:val="20"/>
          <w:szCs w:val="20"/>
        </w:rPr>
        <w:t>, M.</w:t>
      </w:r>
      <w:r w:rsidR="00C954F2">
        <w:rPr>
          <w:rFonts w:ascii="Helvetica" w:eastAsia="Times New Roman" w:hAnsi="Helvetica" w:cs="Arial"/>
          <w:color w:val="000000"/>
          <w:sz w:val="20"/>
          <w:szCs w:val="20"/>
        </w:rPr>
        <w:t xml:space="preserve"> </w:t>
      </w:r>
      <w:r w:rsidRPr="005048A0">
        <w:rPr>
          <w:rFonts w:ascii="Helvetica" w:eastAsia="Times New Roman" w:hAnsi="Helvetica" w:cs="Arial"/>
          <w:iCs/>
          <w:color w:val="000000"/>
          <w:sz w:val="20"/>
          <w:szCs w:val="20"/>
        </w:rPr>
        <w:t>Shifts in the spring herring (</w:t>
      </w:r>
      <w:proofErr w:type="spellStart"/>
      <w:r w:rsidRPr="005048A0">
        <w:rPr>
          <w:rFonts w:ascii="Helvetica" w:eastAsia="Times New Roman" w:hAnsi="Helvetica" w:cs="Arial"/>
          <w:iCs/>
          <w:color w:val="000000"/>
          <w:sz w:val="20"/>
          <w:szCs w:val="20"/>
        </w:rPr>
        <w:t>Clupea</w:t>
      </w:r>
      <w:proofErr w:type="spellEnd"/>
      <w:r w:rsidRPr="005048A0">
        <w:rPr>
          <w:rFonts w:ascii="Helvetica" w:eastAsia="Times New Roman" w:hAnsi="Helvetica" w:cs="Arial"/>
          <w:iCs/>
          <w:color w:val="000000"/>
          <w:sz w:val="20"/>
          <w:szCs w:val="20"/>
        </w:rPr>
        <w:t xml:space="preserve"> </w:t>
      </w:r>
      <w:proofErr w:type="spellStart"/>
      <w:r w:rsidRPr="005048A0">
        <w:rPr>
          <w:rFonts w:ascii="Helvetica" w:eastAsia="Times New Roman" w:hAnsi="Helvetica" w:cs="Arial"/>
          <w:iCs/>
          <w:color w:val="000000"/>
          <w:sz w:val="20"/>
          <w:szCs w:val="20"/>
        </w:rPr>
        <w:t>harengus</w:t>
      </w:r>
      <w:proofErr w:type="spellEnd"/>
      <w:r w:rsidRPr="005048A0">
        <w:rPr>
          <w:rFonts w:ascii="Helvetica" w:eastAsia="Times New Roman" w:hAnsi="Helvetica" w:cs="Arial"/>
          <w:iCs/>
          <w:color w:val="000000"/>
          <w:sz w:val="20"/>
          <w:szCs w:val="20"/>
        </w:rPr>
        <w:t xml:space="preserve"> </w:t>
      </w:r>
      <w:proofErr w:type="spellStart"/>
      <w:r w:rsidRPr="005048A0">
        <w:rPr>
          <w:rFonts w:ascii="Helvetica" w:eastAsia="Times New Roman" w:hAnsi="Helvetica" w:cs="Arial"/>
          <w:iCs/>
          <w:color w:val="000000"/>
          <w:sz w:val="20"/>
          <w:szCs w:val="20"/>
        </w:rPr>
        <w:t>membras</w:t>
      </w:r>
      <w:proofErr w:type="spellEnd"/>
      <w:r w:rsidRPr="005048A0">
        <w:rPr>
          <w:rFonts w:ascii="Helvetica" w:eastAsia="Times New Roman" w:hAnsi="Helvetica" w:cs="Arial"/>
          <w:iCs/>
          <w:color w:val="000000"/>
          <w:sz w:val="20"/>
          <w:szCs w:val="20"/>
        </w:rPr>
        <w:t>) larvae and related environment in the Eastern Baltic Sea over the past 50 years</w:t>
      </w:r>
      <w:r w:rsidR="005048A0">
        <w:rPr>
          <w:rFonts w:ascii="Helvetica" w:eastAsia="Times New Roman" w:hAnsi="Helvetica" w:cs="Arial"/>
          <w:color w:val="000000"/>
          <w:sz w:val="20"/>
          <w:szCs w:val="20"/>
        </w:rPr>
        <w:t>.</w:t>
      </w:r>
      <w:r w:rsidR="00C954F2">
        <w:rPr>
          <w:rFonts w:ascii="Helvetica" w:eastAsia="Times New Roman" w:hAnsi="Helvetica" w:cs="Arial"/>
          <w:color w:val="000000"/>
          <w:sz w:val="20"/>
          <w:szCs w:val="20"/>
        </w:rPr>
        <w:t xml:space="preserve"> </w:t>
      </w:r>
      <w:proofErr w:type="spellStart"/>
      <w:proofErr w:type="gramStart"/>
      <w:r w:rsidR="00C954F2">
        <w:rPr>
          <w:rFonts w:ascii="Helvetica" w:eastAsia="Times New Roman" w:hAnsi="Helvetica" w:cs="Arial"/>
          <w:color w:val="000000"/>
          <w:sz w:val="20"/>
          <w:szCs w:val="20"/>
        </w:rPr>
        <w:t>PloS</w:t>
      </w:r>
      <w:proofErr w:type="spellEnd"/>
      <w:r w:rsidR="00C954F2">
        <w:rPr>
          <w:rFonts w:ascii="Helvetica" w:eastAsia="Times New Roman" w:hAnsi="Helvetica" w:cs="Arial"/>
          <w:color w:val="000000"/>
          <w:sz w:val="20"/>
          <w:szCs w:val="20"/>
        </w:rPr>
        <w:t xml:space="preserve"> one</w:t>
      </w:r>
      <w:r w:rsidR="005048A0">
        <w:rPr>
          <w:rFonts w:ascii="Helvetica" w:eastAsia="Times New Roman" w:hAnsi="Helvetica" w:cs="Arial"/>
          <w:color w:val="000000"/>
          <w:sz w:val="20"/>
          <w:szCs w:val="20"/>
        </w:rPr>
        <w:t xml:space="preserve"> </w:t>
      </w:r>
      <w:r w:rsidR="005048A0" w:rsidRPr="005048A0">
        <w:rPr>
          <w:rFonts w:ascii="Helvetica" w:eastAsia="Times New Roman" w:hAnsi="Helvetica" w:cs="Arial"/>
          <w:b/>
          <w:color w:val="000000"/>
          <w:sz w:val="20"/>
          <w:szCs w:val="20"/>
        </w:rPr>
        <w:t>9</w:t>
      </w:r>
      <w:r w:rsidR="005048A0">
        <w:rPr>
          <w:rFonts w:ascii="Helvetica" w:eastAsia="Times New Roman" w:hAnsi="Helvetica" w:cs="Arial"/>
          <w:color w:val="000000"/>
          <w:sz w:val="20"/>
          <w:szCs w:val="20"/>
        </w:rPr>
        <w:t>, e91304 (2014).</w:t>
      </w:r>
      <w:proofErr w:type="gramEnd"/>
    </w:p>
    <w:p w14:paraId="357B6703" w14:textId="77777777" w:rsidR="00117F8B" w:rsidRPr="002D2EC9" w:rsidRDefault="00117F8B" w:rsidP="00117F8B">
      <w:pPr>
        <w:rPr>
          <w:rFonts w:ascii="Helvetica" w:eastAsia="Times New Roman" w:hAnsi="Helvetica" w:cs="Arial"/>
          <w:color w:val="000000"/>
          <w:sz w:val="20"/>
          <w:szCs w:val="20"/>
        </w:rPr>
      </w:pPr>
    </w:p>
    <w:p w14:paraId="51C172C5" w14:textId="08017C34" w:rsidR="00117F8B" w:rsidRPr="002D2EC9" w:rsidRDefault="00117F8B" w:rsidP="00117F8B">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van</w:t>
      </w:r>
      <w:proofErr w:type="gramEnd"/>
      <w:r w:rsidRPr="002D2EC9">
        <w:rPr>
          <w:rFonts w:ascii="Helvetica" w:eastAsia="Times New Roman" w:hAnsi="Helvetica" w:cs="Arial"/>
          <w:color w:val="000000"/>
          <w:sz w:val="20"/>
          <w:szCs w:val="20"/>
        </w:rPr>
        <w:t xml:space="preserve"> Asch, M. and </w:t>
      </w: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r w:rsidRPr="009D19D7">
        <w:rPr>
          <w:rFonts w:ascii="Helvetica" w:eastAsia="Times New Roman" w:hAnsi="Helvetica" w:cs="Arial"/>
          <w:iCs/>
          <w:color w:val="000000"/>
          <w:sz w:val="20"/>
          <w:szCs w:val="20"/>
        </w:rPr>
        <w:t>Phenology of forest caterpillars and their host trees: the importance of synchrony</w:t>
      </w:r>
      <w:r w:rsidR="009D19D7">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w:t>
      </w:r>
      <w:proofErr w:type="spellStart"/>
      <w:r w:rsidRPr="00E2214E">
        <w:rPr>
          <w:rFonts w:ascii="Helvetica" w:eastAsia="Times New Roman" w:hAnsi="Helvetica" w:cs="Arial"/>
          <w:i/>
          <w:color w:val="000000"/>
          <w:sz w:val="20"/>
          <w:szCs w:val="20"/>
        </w:rPr>
        <w:t>Annu</w:t>
      </w:r>
      <w:proofErr w:type="spellEnd"/>
      <w:r w:rsidRPr="00E2214E">
        <w:rPr>
          <w:rFonts w:ascii="Helvetica" w:eastAsia="Times New Roman" w:hAnsi="Helvetica" w:cs="Arial"/>
          <w:i/>
          <w:color w:val="000000"/>
          <w:sz w:val="20"/>
          <w:szCs w:val="20"/>
        </w:rPr>
        <w:t xml:space="preserve">. Rev. </w:t>
      </w:r>
      <w:proofErr w:type="spellStart"/>
      <w:r w:rsidRPr="00E2214E">
        <w:rPr>
          <w:rFonts w:ascii="Helvetica" w:eastAsia="Times New Roman" w:hAnsi="Helvetica" w:cs="Arial"/>
          <w:i/>
          <w:color w:val="000000"/>
          <w:sz w:val="20"/>
          <w:szCs w:val="20"/>
        </w:rPr>
        <w:t>Entomol</w:t>
      </w:r>
      <w:proofErr w:type="spellEnd"/>
      <w:r w:rsidRPr="00E2214E">
        <w:rPr>
          <w:rFonts w:ascii="Helvetica" w:eastAsia="Times New Roman" w:hAnsi="Helvetica" w:cs="Arial"/>
          <w:i/>
          <w:color w:val="000000"/>
          <w:sz w:val="20"/>
          <w:szCs w:val="20"/>
        </w:rPr>
        <w:t>.</w:t>
      </w:r>
      <w:r w:rsidRPr="002D2EC9">
        <w:rPr>
          <w:rFonts w:ascii="Helvetica" w:eastAsia="Times New Roman" w:hAnsi="Helvetica" w:cs="Arial"/>
          <w:color w:val="000000"/>
          <w:sz w:val="20"/>
          <w:szCs w:val="20"/>
        </w:rPr>
        <w:t> </w:t>
      </w:r>
      <w:r w:rsidRPr="009D19D7">
        <w:rPr>
          <w:rFonts w:ascii="Helvetica" w:eastAsia="Times New Roman" w:hAnsi="Helvetica" w:cs="Arial"/>
          <w:b/>
          <w:color w:val="000000"/>
          <w:sz w:val="20"/>
          <w:szCs w:val="20"/>
        </w:rPr>
        <w:t>52</w:t>
      </w:r>
      <w:r w:rsidR="009D19D7">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37-55</w:t>
      </w:r>
      <w:r w:rsidR="009D19D7">
        <w:rPr>
          <w:rFonts w:ascii="Helvetica" w:eastAsia="Times New Roman" w:hAnsi="Helvetica" w:cs="Arial"/>
          <w:color w:val="000000"/>
          <w:sz w:val="20"/>
          <w:szCs w:val="20"/>
        </w:rPr>
        <w:t xml:space="preserve"> (</w:t>
      </w:r>
      <w:r w:rsidR="009D19D7" w:rsidRPr="009D19D7">
        <w:rPr>
          <w:rFonts w:ascii="Helvetica" w:eastAsia="Times New Roman" w:hAnsi="Helvetica" w:cs="Arial"/>
          <w:bCs/>
          <w:color w:val="000000"/>
          <w:sz w:val="20"/>
          <w:szCs w:val="20"/>
        </w:rPr>
        <w:t>2007).</w:t>
      </w:r>
    </w:p>
    <w:p w14:paraId="406D130D" w14:textId="77777777" w:rsidR="00117F8B" w:rsidRPr="002D2EC9" w:rsidRDefault="00117F8B" w:rsidP="00117F8B">
      <w:pPr>
        <w:rPr>
          <w:rFonts w:ascii="Helvetica" w:eastAsia="Times New Roman" w:hAnsi="Helvetica" w:cs="Arial"/>
          <w:b/>
          <w:bCs/>
          <w:color w:val="000000"/>
          <w:sz w:val="20"/>
          <w:szCs w:val="20"/>
        </w:rPr>
      </w:pPr>
    </w:p>
    <w:p w14:paraId="5C4FD141" w14:textId="5E4391CC"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Atkinson, A., </w:t>
      </w:r>
      <w:r w:rsidR="00E2214E">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proofErr w:type="gramStart"/>
      <w:r w:rsidRPr="00E2214E">
        <w:rPr>
          <w:rFonts w:ascii="Helvetica" w:eastAsia="Times New Roman" w:hAnsi="Helvetica" w:cs="Arial"/>
          <w:iCs/>
          <w:color w:val="000000"/>
          <w:sz w:val="20"/>
          <w:szCs w:val="20"/>
        </w:rPr>
        <w:t>Questioning</w:t>
      </w:r>
      <w:proofErr w:type="gramEnd"/>
      <w:r w:rsidRPr="00E2214E">
        <w:rPr>
          <w:rFonts w:ascii="Helvetica" w:eastAsia="Times New Roman" w:hAnsi="Helvetica" w:cs="Arial"/>
          <w:iCs/>
          <w:color w:val="000000"/>
          <w:sz w:val="20"/>
          <w:szCs w:val="20"/>
        </w:rPr>
        <w:t xml:space="preserve"> the role of phenology shifts and trophic mismatching in a planktonic food web</w:t>
      </w:r>
      <w:r w:rsidRPr="002D2EC9">
        <w:rPr>
          <w:rFonts w:ascii="Helvetica" w:eastAsia="Times New Roman" w:hAnsi="Helvetica" w:cs="Arial"/>
          <w:color w:val="000000"/>
          <w:sz w:val="20"/>
          <w:szCs w:val="20"/>
        </w:rPr>
        <w:t xml:space="preserve">. </w:t>
      </w:r>
      <w:proofErr w:type="spellStart"/>
      <w:r w:rsidR="00752D4D">
        <w:rPr>
          <w:rFonts w:ascii="Helvetica" w:eastAsia="Times New Roman" w:hAnsi="Helvetica" w:cs="Arial"/>
          <w:i/>
          <w:color w:val="000000"/>
          <w:sz w:val="20"/>
          <w:szCs w:val="20"/>
        </w:rPr>
        <w:t>Prog</w:t>
      </w:r>
      <w:proofErr w:type="spellEnd"/>
      <w:r w:rsidR="00752D4D">
        <w:rPr>
          <w:rFonts w:ascii="Helvetica" w:eastAsia="Times New Roman" w:hAnsi="Helvetica" w:cs="Arial"/>
          <w:i/>
          <w:color w:val="000000"/>
          <w:sz w:val="20"/>
          <w:szCs w:val="20"/>
        </w:rPr>
        <w:t xml:space="preserve">. </w:t>
      </w:r>
      <w:proofErr w:type="spellStart"/>
      <w:r w:rsidRPr="00E2214E">
        <w:rPr>
          <w:rFonts w:ascii="Helvetica" w:eastAsia="Times New Roman" w:hAnsi="Helvetica" w:cs="Arial"/>
          <w:i/>
          <w:color w:val="000000"/>
          <w:sz w:val="20"/>
          <w:szCs w:val="20"/>
        </w:rPr>
        <w:t>Oce</w:t>
      </w:r>
      <w:r w:rsidR="00752D4D">
        <w:rPr>
          <w:rFonts w:ascii="Helvetica" w:eastAsia="Times New Roman" w:hAnsi="Helvetica" w:cs="Arial"/>
          <w:i/>
          <w:color w:val="000000"/>
          <w:sz w:val="20"/>
          <w:szCs w:val="20"/>
        </w:rPr>
        <w:t>anogr</w:t>
      </w:r>
      <w:proofErr w:type="spellEnd"/>
      <w:r w:rsidR="00752D4D">
        <w:rPr>
          <w:rFonts w:ascii="Helvetica" w:eastAsia="Times New Roman" w:hAnsi="Helvetica" w:cs="Arial"/>
          <w:i/>
          <w:color w:val="000000"/>
          <w:sz w:val="20"/>
          <w:szCs w:val="20"/>
        </w:rPr>
        <w:t>.</w:t>
      </w:r>
      <w:r w:rsidR="00E2214E">
        <w:rPr>
          <w:rFonts w:ascii="Helvetica" w:eastAsia="Times New Roman" w:hAnsi="Helvetica" w:cs="Arial"/>
          <w:color w:val="000000"/>
          <w:sz w:val="20"/>
          <w:szCs w:val="20"/>
        </w:rPr>
        <w:t xml:space="preserve"> </w:t>
      </w:r>
      <w:proofErr w:type="gramStart"/>
      <w:r w:rsidRPr="00E2214E">
        <w:rPr>
          <w:rFonts w:ascii="Helvetica" w:eastAsia="Times New Roman" w:hAnsi="Helvetica" w:cs="Arial"/>
          <w:b/>
          <w:color w:val="000000"/>
          <w:sz w:val="20"/>
          <w:szCs w:val="20"/>
        </w:rPr>
        <w:t>137</w:t>
      </w:r>
      <w:r w:rsidRPr="002D2EC9">
        <w:rPr>
          <w:rFonts w:ascii="Helvetica" w:eastAsia="Times New Roman" w:hAnsi="Helvetica" w:cs="Arial"/>
          <w:color w:val="000000"/>
          <w:sz w:val="20"/>
          <w:szCs w:val="20"/>
        </w:rPr>
        <w:t>, 498-512</w:t>
      </w:r>
      <w:r w:rsidR="00E2214E">
        <w:rPr>
          <w:rFonts w:ascii="Helvetica" w:eastAsia="Times New Roman" w:hAnsi="Helvetica" w:cs="Arial"/>
          <w:color w:val="000000"/>
          <w:sz w:val="20"/>
          <w:szCs w:val="20"/>
        </w:rPr>
        <w:t xml:space="preserve"> </w:t>
      </w:r>
      <w:r w:rsidR="00E2214E" w:rsidRPr="00E2214E">
        <w:rPr>
          <w:rFonts w:ascii="Helvetica" w:eastAsia="Times New Roman" w:hAnsi="Helvetica" w:cs="Arial"/>
          <w:color w:val="000000"/>
          <w:sz w:val="20"/>
          <w:szCs w:val="20"/>
        </w:rPr>
        <w:t>(</w:t>
      </w:r>
      <w:r w:rsidR="00E2214E" w:rsidRPr="00E2214E">
        <w:rPr>
          <w:rFonts w:ascii="Helvetica" w:eastAsia="Times New Roman" w:hAnsi="Helvetica" w:cs="Arial"/>
          <w:bCs/>
          <w:color w:val="000000"/>
          <w:sz w:val="20"/>
          <w:szCs w:val="20"/>
        </w:rPr>
        <w:t>2015).</w:t>
      </w:r>
      <w:proofErr w:type="gramEnd"/>
    </w:p>
    <w:p w14:paraId="184C6E0F" w14:textId="77777777" w:rsidR="00117F8B" w:rsidRPr="002D2EC9" w:rsidRDefault="00117F8B" w:rsidP="00117F8B">
      <w:pPr>
        <w:rPr>
          <w:rFonts w:ascii="Helvetica" w:eastAsia="Times New Roman" w:hAnsi="Helvetica" w:cs="Arial"/>
          <w:color w:val="000000"/>
          <w:sz w:val="20"/>
          <w:szCs w:val="20"/>
        </w:rPr>
      </w:pPr>
    </w:p>
    <w:p w14:paraId="7E0FECBA" w14:textId="76BE740B" w:rsidR="00117F8B" w:rsidRPr="002D2EC9" w:rsidRDefault="00B57F07" w:rsidP="00117F8B">
      <w:pPr>
        <w:rPr>
          <w:rFonts w:ascii="Helvetica" w:eastAsia="Times New Roman" w:hAnsi="Helvetica" w:cs="Arial"/>
          <w:color w:val="000000"/>
          <w:sz w:val="20"/>
          <w:szCs w:val="20"/>
        </w:rPr>
      </w:pPr>
      <w:proofErr w:type="spellStart"/>
      <w:r>
        <w:rPr>
          <w:rFonts w:ascii="Helvetica" w:eastAsia="Times New Roman" w:hAnsi="Helvetica" w:cs="Arial"/>
          <w:color w:val="000000"/>
          <w:sz w:val="20"/>
          <w:szCs w:val="20"/>
        </w:rPr>
        <w:t>Barner</w:t>
      </w:r>
      <w:proofErr w:type="spellEnd"/>
      <w:r>
        <w:rPr>
          <w:rFonts w:ascii="Helvetica" w:eastAsia="Times New Roman" w:hAnsi="Helvetica" w:cs="Arial"/>
          <w:color w:val="000000"/>
          <w:sz w:val="20"/>
          <w:szCs w:val="20"/>
        </w:rPr>
        <w:t>, A. K., et al</w:t>
      </w:r>
      <w:r w:rsidR="00117F8B" w:rsidRPr="002D2EC9">
        <w:rPr>
          <w:rFonts w:ascii="Helvetica" w:eastAsia="Times New Roman" w:hAnsi="Helvetica" w:cs="Arial"/>
          <w:color w:val="000000"/>
          <w:sz w:val="20"/>
          <w:szCs w:val="20"/>
        </w:rPr>
        <w:t>.</w:t>
      </w:r>
      <w:r>
        <w:rPr>
          <w:rFonts w:ascii="Helvetica" w:eastAsia="Times New Roman" w:hAnsi="Helvetica" w:cs="Arial"/>
          <w:color w:val="000000"/>
          <w:sz w:val="20"/>
          <w:szCs w:val="20"/>
        </w:rPr>
        <w:t xml:space="preserve"> </w:t>
      </w:r>
      <w:r w:rsidR="00117F8B" w:rsidRPr="00B57F07">
        <w:rPr>
          <w:rFonts w:ascii="Helvetica" w:eastAsia="Times New Roman" w:hAnsi="Helvetica" w:cs="Arial"/>
          <w:iCs/>
          <w:color w:val="000000"/>
          <w:sz w:val="20"/>
          <w:szCs w:val="20"/>
        </w:rPr>
        <w:t>Generality in multispecies responses to ocean acidification revealed through multiple hypothesis testing</w:t>
      </w:r>
      <w:r w:rsidR="00117F8B" w:rsidRPr="00B57F07">
        <w:rPr>
          <w:rFonts w:ascii="Helvetica" w:eastAsia="Times New Roman" w:hAnsi="Helvetica" w:cs="Arial"/>
          <w:color w:val="000000"/>
          <w:sz w:val="20"/>
          <w:szCs w:val="20"/>
        </w:rPr>
        <w:t>.</w:t>
      </w:r>
      <w:r w:rsidR="00117F8B" w:rsidRPr="002D2EC9">
        <w:rPr>
          <w:rFonts w:ascii="Helvetica" w:eastAsia="Times New Roman" w:hAnsi="Helvetica" w:cs="Arial"/>
          <w:color w:val="000000"/>
          <w:sz w:val="20"/>
          <w:szCs w:val="20"/>
        </w:rPr>
        <w:t xml:space="preserve"> </w:t>
      </w:r>
      <w:proofErr w:type="gramStart"/>
      <w:r w:rsidR="00E21846">
        <w:rPr>
          <w:rFonts w:ascii="Helvetica" w:eastAsia="Times New Roman" w:hAnsi="Helvetica" w:cs="Arial"/>
          <w:i/>
          <w:color w:val="000000"/>
          <w:sz w:val="20"/>
          <w:szCs w:val="20"/>
        </w:rPr>
        <w:t>Global Change Biol.</w:t>
      </w:r>
      <w:r w:rsidR="00117F8B" w:rsidRPr="002D2EC9">
        <w:rPr>
          <w:rFonts w:ascii="Helvetica" w:eastAsia="Times New Roman" w:hAnsi="Helvetica" w:cs="Arial"/>
          <w:color w:val="000000"/>
          <w:sz w:val="20"/>
          <w:szCs w:val="20"/>
        </w:rPr>
        <w:t xml:space="preserve"> </w:t>
      </w:r>
      <w:r w:rsidRPr="00B57F07">
        <w:rPr>
          <w:rFonts w:ascii="Helvetica" w:eastAsia="Times New Roman" w:hAnsi="Helvetica" w:cs="Arial"/>
          <w:b/>
          <w:color w:val="000000"/>
          <w:sz w:val="20"/>
          <w:szCs w:val="20"/>
        </w:rPr>
        <w:t>24</w:t>
      </w:r>
      <w:r w:rsidR="00117F8B" w:rsidRPr="002D2EC9">
        <w:rPr>
          <w:rFonts w:ascii="Helvetica" w:eastAsia="Times New Roman" w:hAnsi="Helvetica" w:cs="Arial"/>
          <w:color w:val="000000"/>
          <w:sz w:val="20"/>
          <w:szCs w:val="20"/>
        </w:rPr>
        <w:t>, 4464-4477</w:t>
      </w:r>
      <w:r>
        <w:rPr>
          <w:rFonts w:ascii="Helvetica" w:eastAsia="Times New Roman" w:hAnsi="Helvetica" w:cs="Arial"/>
          <w:color w:val="000000"/>
          <w:sz w:val="20"/>
          <w:szCs w:val="20"/>
        </w:rPr>
        <w:t xml:space="preserve"> (2018)</w:t>
      </w:r>
      <w:r w:rsidR="00117F8B" w:rsidRPr="002D2EC9">
        <w:rPr>
          <w:rFonts w:ascii="Helvetica" w:eastAsia="Times New Roman" w:hAnsi="Helvetica" w:cs="Arial"/>
          <w:color w:val="000000"/>
          <w:sz w:val="20"/>
          <w:szCs w:val="20"/>
        </w:rPr>
        <w:t>.</w:t>
      </w:r>
      <w:proofErr w:type="gramEnd"/>
    </w:p>
    <w:p w14:paraId="598D065A" w14:textId="77777777" w:rsidR="00117F8B" w:rsidRPr="002D2EC9" w:rsidRDefault="00117F8B" w:rsidP="00117F8B">
      <w:pPr>
        <w:rPr>
          <w:rFonts w:ascii="Helvetica" w:eastAsia="Times New Roman" w:hAnsi="Helvetica" w:cs="Arial"/>
          <w:color w:val="000000"/>
          <w:sz w:val="20"/>
          <w:szCs w:val="20"/>
        </w:rPr>
      </w:pPr>
    </w:p>
    <w:p w14:paraId="2735AFB9" w14:textId="0FCDB129"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Bauerfeind</w:t>
      </w:r>
      <w:proofErr w:type="spellEnd"/>
      <w:r w:rsidRPr="002D2EC9">
        <w:rPr>
          <w:rFonts w:ascii="Helvetica" w:eastAsia="Times New Roman" w:hAnsi="Helvetica" w:cs="Arial"/>
          <w:color w:val="000000"/>
          <w:sz w:val="20"/>
          <w:szCs w:val="20"/>
        </w:rPr>
        <w:t xml:space="preserve">, S. S. and Fischer, K. </w:t>
      </w:r>
      <w:r w:rsidRPr="00B657A9">
        <w:rPr>
          <w:rFonts w:ascii="Helvetica" w:eastAsia="Times New Roman" w:hAnsi="Helvetica" w:cs="Arial"/>
          <w:iCs/>
          <w:color w:val="000000"/>
          <w:sz w:val="20"/>
          <w:szCs w:val="20"/>
        </w:rPr>
        <w:t>Increased temperature reduces herbivore host-plant quality</w:t>
      </w:r>
      <w:r w:rsidR="000B20B5" w:rsidRPr="002D2EC9">
        <w:rPr>
          <w:rFonts w:ascii="Helvetica" w:eastAsia="Times New Roman" w:hAnsi="Helvetica" w:cs="Arial"/>
          <w:color w:val="000000"/>
          <w:sz w:val="20"/>
          <w:szCs w:val="20"/>
        </w:rPr>
        <w:t xml:space="preserve">. </w:t>
      </w:r>
      <w:proofErr w:type="gramStart"/>
      <w:r w:rsidR="00E21846">
        <w:rPr>
          <w:rFonts w:ascii="Helvetica" w:eastAsia="Times New Roman" w:hAnsi="Helvetica" w:cs="Arial"/>
          <w:i/>
          <w:color w:val="000000"/>
          <w:sz w:val="20"/>
          <w:szCs w:val="20"/>
        </w:rPr>
        <w:t>Global Change Biol.</w:t>
      </w:r>
      <w:r w:rsidRPr="002D2EC9">
        <w:rPr>
          <w:rFonts w:ascii="Helvetica" w:eastAsia="Times New Roman" w:hAnsi="Helvetica" w:cs="Arial"/>
          <w:color w:val="000000"/>
          <w:sz w:val="20"/>
          <w:szCs w:val="20"/>
        </w:rPr>
        <w:t xml:space="preserve"> </w:t>
      </w:r>
      <w:r w:rsidR="00B57F07" w:rsidRPr="00B57F07">
        <w:rPr>
          <w:rFonts w:ascii="Helvetica" w:eastAsia="Times New Roman" w:hAnsi="Helvetica" w:cs="Arial"/>
          <w:b/>
          <w:color w:val="000000"/>
          <w:sz w:val="20"/>
          <w:szCs w:val="20"/>
        </w:rPr>
        <w:t>19</w:t>
      </w:r>
      <w:r w:rsidR="00B57F07">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3272-3282</w:t>
      </w:r>
      <w:r w:rsidR="00B57F07">
        <w:rPr>
          <w:rFonts w:ascii="Helvetica" w:eastAsia="Times New Roman" w:hAnsi="Helvetica" w:cs="Arial"/>
          <w:color w:val="000000"/>
          <w:sz w:val="20"/>
          <w:szCs w:val="20"/>
        </w:rPr>
        <w:t xml:space="preserve"> (2013).</w:t>
      </w:r>
      <w:proofErr w:type="gramEnd"/>
    </w:p>
    <w:p w14:paraId="2BC7ACBD" w14:textId="77777777" w:rsidR="000B20B5" w:rsidRPr="002D2EC9" w:rsidRDefault="000B20B5" w:rsidP="000B20B5">
      <w:pPr>
        <w:rPr>
          <w:rFonts w:ascii="Helvetica" w:eastAsia="Times New Roman" w:hAnsi="Helvetica" w:cs="Arial"/>
          <w:color w:val="000000"/>
          <w:sz w:val="20"/>
          <w:szCs w:val="20"/>
        </w:rPr>
      </w:pPr>
    </w:p>
    <w:p w14:paraId="4F7428F1" w14:textId="0D1E739A"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Berger, S. A., Diehl, S., </w:t>
      </w:r>
      <w:proofErr w:type="spellStart"/>
      <w:r w:rsidRPr="002D2EC9">
        <w:rPr>
          <w:rFonts w:ascii="Helvetica" w:eastAsia="Times New Roman" w:hAnsi="Helvetica" w:cs="Arial"/>
          <w:color w:val="000000"/>
          <w:sz w:val="20"/>
          <w:szCs w:val="20"/>
        </w:rPr>
        <w:t>Stibor</w:t>
      </w:r>
      <w:proofErr w:type="spellEnd"/>
      <w:r w:rsidRPr="002D2EC9">
        <w:rPr>
          <w:rFonts w:ascii="Helvetica" w:eastAsia="Times New Roman" w:hAnsi="Helvetica" w:cs="Arial"/>
          <w:color w:val="000000"/>
          <w:sz w:val="20"/>
          <w:szCs w:val="20"/>
        </w:rPr>
        <w:t xml:space="preserve">, H., Sebastian, P. and </w:t>
      </w:r>
      <w:proofErr w:type="spellStart"/>
      <w:r w:rsidRPr="002D2EC9">
        <w:rPr>
          <w:rFonts w:ascii="Helvetica" w:eastAsia="Times New Roman" w:hAnsi="Helvetica" w:cs="Arial"/>
          <w:color w:val="000000"/>
          <w:sz w:val="20"/>
          <w:szCs w:val="20"/>
        </w:rPr>
        <w:t>Scherz</w:t>
      </w:r>
      <w:proofErr w:type="spellEnd"/>
      <w:r w:rsidRPr="002D2EC9">
        <w:rPr>
          <w:rFonts w:ascii="Helvetica" w:eastAsia="Times New Roman" w:hAnsi="Helvetica" w:cs="Arial"/>
          <w:color w:val="000000"/>
          <w:sz w:val="20"/>
          <w:szCs w:val="20"/>
        </w:rPr>
        <w:t>, A.</w:t>
      </w:r>
      <w:r w:rsidR="000A4B80">
        <w:rPr>
          <w:rFonts w:ascii="Helvetica" w:eastAsia="Times New Roman" w:hAnsi="Helvetica" w:cs="Arial"/>
          <w:color w:val="000000"/>
          <w:sz w:val="20"/>
          <w:szCs w:val="20"/>
        </w:rPr>
        <w:t xml:space="preserve"> </w:t>
      </w:r>
      <w:r w:rsidRPr="00E124FA">
        <w:rPr>
          <w:rFonts w:ascii="Helvetica" w:eastAsia="Times New Roman" w:hAnsi="Helvetica" w:cs="Arial"/>
          <w:iCs/>
          <w:color w:val="000000"/>
          <w:sz w:val="20"/>
          <w:szCs w:val="20"/>
        </w:rPr>
        <w:t>Separating effects of climatic drivers and biotic feedbacks on seasonal plankton dynamics: no sign of trophic mismatch</w:t>
      </w:r>
      <w:r w:rsidR="000B20B5" w:rsidRPr="002D2EC9">
        <w:rPr>
          <w:rFonts w:ascii="Helvetica" w:eastAsia="Times New Roman" w:hAnsi="Helvetica" w:cs="Arial"/>
          <w:color w:val="000000"/>
          <w:sz w:val="20"/>
          <w:szCs w:val="20"/>
        </w:rPr>
        <w:t xml:space="preserve">. </w:t>
      </w:r>
      <w:proofErr w:type="gramStart"/>
      <w:r w:rsidR="00752D4D">
        <w:rPr>
          <w:rFonts w:ascii="Helvetica" w:eastAsia="Times New Roman" w:hAnsi="Helvetica" w:cs="Arial"/>
          <w:i/>
          <w:color w:val="000000"/>
          <w:sz w:val="20"/>
          <w:szCs w:val="20"/>
        </w:rPr>
        <w:t>Freshwater Biol.</w:t>
      </w:r>
      <w:r w:rsidR="00514A54">
        <w:rPr>
          <w:rFonts w:ascii="Helvetica" w:eastAsia="Times New Roman" w:hAnsi="Helvetica" w:cs="Arial"/>
          <w:color w:val="000000"/>
          <w:sz w:val="20"/>
          <w:szCs w:val="20"/>
        </w:rPr>
        <w:t xml:space="preserve"> </w:t>
      </w:r>
      <w:r w:rsidR="00514A54" w:rsidRPr="00514A54">
        <w:rPr>
          <w:rFonts w:ascii="Helvetica" w:eastAsia="Times New Roman" w:hAnsi="Helvetica" w:cs="Arial"/>
          <w:b/>
          <w:color w:val="000000"/>
          <w:sz w:val="20"/>
          <w:szCs w:val="20"/>
        </w:rPr>
        <w:t>59</w:t>
      </w:r>
      <w:r w:rsidR="00514A54">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2204-2220</w:t>
      </w:r>
      <w:r w:rsidR="00F36ED7">
        <w:rPr>
          <w:rFonts w:ascii="Helvetica" w:eastAsia="Times New Roman" w:hAnsi="Helvetica" w:cs="Arial"/>
          <w:color w:val="000000"/>
          <w:sz w:val="20"/>
          <w:szCs w:val="20"/>
        </w:rPr>
        <w:t xml:space="preserve"> </w:t>
      </w:r>
      <w:r w:rsidR="00F36ED7" w:rsidRPr="00F36ED7">
        <w:rPr>
          <w:rFonts w:ascii="Helvetica" w:eastAsia="Times New Roman" w:hAnsi="Helvetica" w:cs="Arial"/>
          <w:color w:val="000000"/>
          <w:sz w:val="20"/>
          <w:szCs w:val="20"/>
        </w:rPr>
        <w:t>(</w:t>
      </w:r>
      <w:r w:rsidR="00F36ED7" w:rsidRPr="00F36ED7">
        <w:rPr>
          <w:rFonts w:ascii="Helvetica" w:eastAsia="Times New Roman" w:hAnsi="Helvetica" w:cs="Arial"/>
          <w:bCs/>
          <w:color w:val="000000"/>
          <w:sz w:val="20"/>
          <w:szCs w:val="20"/>
        </w:rPr>
        <w:t>2014)</w:t>
      </w:r>
      <w:r w:rsidR="000B20B5" w:rsidRPr="00F36ED7">
        <w:rPr>
          <w:rFonts w:ascii="Helvetica" w:eastAsia="Times New Roman" w:hAnsi="Helvetica" w:cs="Arial"/>
          <w:color w:val="000000"/>
          <w:sz w:val="20"/>
          <w:szCs w:val="20"/>
        </w:rPr>
        <w:t>.</w:t>
      </w:r>
      <w:proofErr w:type="gramEnd"/>
    </w:p>
    <w:p w14:paraId="1413FC16" w14:textId="77777777" w:rsidR="000B20B5" w:rsidRPr="002D2EC9" w:rsidRDefault="000B20B5" w:rsidP="000B20B5">
      <w:pPr>
        <w:rPr>
          <w:rFonts w:ascii="Helvetica" w:eastAsia="Times New Roman" w:hAnsi="Helvetica" w:cs="Arial"/>
          <w:color w:val="000000"/>
          <w:sz w:val="20"/>
          <w:szCs w:val="20"/>
        </w:rPr>
      </w:pPr>
    </w:p>
    <w:p w14:paraId="5B0584B2" w14:textId="46B91E1F"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Betini</w:t>
      </w:r>
      <w:proofErr w:type="spellEnd"/>
      <w:r w:rsidRPr="002D2EC9">
        <w:rPr>
          <w:rFonts w:ascii="Helvetica" w:eastAsia="Times New Roman" w:hAnsi="Helvetica" w:cs="Arial"/>
          <w:color w:val="000000"/>
          <w:sz w:val="20"/>
          <w:szCs w:val="20"/>
        </w:rPr>
        <w:t xml:space="preserve">, G. S., </w:t>
      </w:r>
      <w:proofErr w:type="spellStart"/>
      <w:r w:rsidRPr="002D2EC9">
        <w:rPr>
          <w:rFonts w:ascii="Helvetica" w:eastAsia="Times New Roman" w:hAnsi="Helvetica" w:cs="Arial"/>
          <w:color w:val="000000"/>
          <w:sz w:val="20"/>
          <w:szCs w:val="20"/>
        </w:rPr>
        <w:t>Avgar</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Fryxell</w:t>
      </w:r>
      <w:proofErr w:type="spellEnd"/>
      <w:r w:rsidRPr="002D2EC9">
        <w:rPr>
          <w:rFonts w:ascii="Helvetica" w:eastAsia="Times New Roman" w:hAnsi="Helvetica" w:cs="Arial"/>
          <w:color w:val="000000"/>
          <w:sz w:val="20"/>
          <w:szCs w:val="20"/>
        </w:rPr>
        <w:t>, J. M.</w:t>
      </w:r>
      <w:r w:rsidR="000B20B5" w:rsidRPr="002D2EC9">
        <w:rPr>
          <w:rFonts w:ascii="Helvetica" w:eastAsia="Times New Roman" w:hAnsi="Helvetica" w:cs="Arial"/>
          <w:color w:val="000000"/>
          <w:sz w:val="20"/>
          <w:szCs w:val="20"/>
        </w:rPr>
        <w:t xml:space="preserve"> </w:t>
      </w:r>
      <w:proofErr w:type="gramStart"/>
      <w:r w:rsidRPr="00E124FA">
        <w:rPr>
          <w:rFonts w:ascii="Helvetica" w:eastAsia="Times New Roman" w:hAnsi="Helvetica" w:cs="Arial"/>
          <w:iCs/>
          <w:color w:val="000000"/>
          <w:sz w:val="20"/>
          <w:szCs w:val="20"/>
        </w:rPr>
        <w:t>Why</w:t>
      </w:r>
      <w:proofErr w:type="gramEnd"/>
      <w:r w:rsidRPr="00E124FA">
        <w:rPr>
          <w:rFonts w:ascii="Helvetica" w:eastAsia="Times New Roman" w:hAnsi="Helvetica" w:cs="Arial"/>
          <w:iCs/>
          <w:color w:val="000000"/>
          <w:sz w:val="20"/>
          <w:szCs w:val="20"/>
        </w:rPr>
        <w:t xml:space="preserve"> are we not evaluating multiple competing hypotheses in ecology and evolution?</w:t>
      </w:r>
      <w:r w:rsidR="000B20B5" w:rsidRPr="002D2EC9">
        <w:rPr>
          <w:rFonts w:ascii="Helvetica" w:eastAsia="Times New Roman" w:hAnsi="Helvetica" w:cs="Arial"/>
          <w:color w:val="000000"/>
          <w:sz w:val="20"/>
          <w:szCs w:val="20"/>
        </w:rPr>
        <w:t xml:space="preserve"> </w:t>
      </w:r>
      <w:r w:rsidR="002F5E7F">
        <w:rPr>
          <w:rFonts w:ascii="Helvetica" w:eastAsia="Times New Roman" w:hAnsi="Helvetica" w:cs="Arial"/>
          <w:i/>
          <w:color w:val="000000"/>
          <w:sz w:val="20"/>
          <w:szCs w:val="20"/>
        </w:rPr>
        <w:t xml:space="preserve">Roy. </w:t>
      </w:r>
      <w:proofErr w:type="gramStart"/>
      <w:r w:rsidR="002F5E7F">
        <w:rPr>
          <w:rFonts w:ascii="Helvetica" w:eastAsia="Times New Roman" w:hAnsi="Helvetica" w:cs="Arial"/>
          <w:i/>
          <w:color w:val="000000"/>
          <w:sz w:val="20"/>
          <w:szCs w:val="20"/>
        </w:rPr>
        <w:t>Soc. Open Sci.</w:t>
      </w:r>
      <w:proofErr w:type="gramEnd"/>
      <w:r w:rsidR="006E2A52">
        <w:rPr>
          <w:rFonts w:ascii="Helvetica" w:eastAsia="Times New Roman" w:hAnsi="Helvetica" w:cs="Arial"/>
          <w:color w:val="000000"/>
          <w:sz w:val="20"/>
          <w:szCs w:val="20"/>
        </w:rPr>
        <w:t> </w:t>
      </w:r>
      <w:r w:rsidR="00514A54">
        <w:rPr>
          <w:rFonts w:ascii="Helvetica" w:eastAsia="Times New Roman" w:hAnsi="Helvetica" w:cs="Arial"/>
          <w:color w:val="000000"/>
          <w:sz w:val="20"/>
          <w:szCs w:val="20"/>
        </w:rPr>
        <w:t xml:space="preserve"> </w:t>
      </w:r>
      <w:proofErr w:type="gramStart"/>
      <w:r w:rsidR="00514A54" w:rsidRPr="00514A54">
        <w:rPr>
          <w:rFonts w:ascii="Helvetica" w:eastAsia="Times New Roman" w:hAnsi="Helvetica" w:cs="Arial"/>
          <w:b/>
          <w:color w:val="000000"/>
          <w:sz w:val="20"/>
          <w:szCs w:val="20"/>
        </w:rPr>
        <w:t>4</w:t>
      </w:r>
      <w:r w:rsidR="00514A54">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160756</w:t>
      </w:r>
      <w:r w:rsidR="00F36ED7">
        <w:rPr>
          <w:rFonts w:ascii="Helvetica" w:eastAsia="Times New Roman" w:hAnsi="Helvetica" w:cs="Arial"/>
          <w:color w:val="000000"/>
          <w:sz w:val="20"/>
          <w:szCs w:val="20"/>
        </w:rPr>
        <w:t xml:space="preserve"> </w:t>
      </w:r>
      <w:r w:rsidR="00F36ED7" w:rsidRPr="00F36ED7">
        <w:rPr>
          <w:rFonts w:ascii="Helvetica" w:eastAsia="Times New Roman" w:hAnsi="Helvetica" w:cs="Arial"/>
          <w:color w:val="000000"/>
          <w:sz w:val="20"/>
          <w:szCs w:val="20"/>
        </w:rPr>
        <w:t>(</w:t>
      </w:r>
      <w:r w:rsidR="00F36ED7" w:rsidRPr="00F36ED7">
        <w:rPr>
          <w:rFonts w:ascii="Helvetica" w:eastAsia="Times New Roman" w:hAnsi="Helvetica" w:cs="Arial"/>
          <w:bCs/>
          <w:color w:val="000000"/>
          <w:sz w:val="20"/>
          <w:szCs w:val="20"/>
        </w:rPr>
        <w:t>2017)</w:t>
      </w:r>
      <w:r w:rsidR="00F36ED7">
        <w:rPr>
          <w:rFonts w:ascii="Helvetica" w:eastAsia="Times New Roman" w:hAnsi="Helvetica" w:cs="Arial"/>
          <w:bCs/>
          <w:color w:val="000000"/>
          <w:sz w:val="20"/>
          <w:szCs w:val="20"/>
        </w:rPr>
        <w:t>.</w:t>
      </w:r>
      <w:proofErr w:type="gramEnd"/>
    </w:p>
    <w:p w14:paraId="1AD3476B" w14:textId="77777777" w:rsidR="000B20B5" w:rsidRPr="002D2EC9" w:rsidRDefault="000B20B5" w:rsidP="00117F8B">
      <w:pPr>
        <w:ind w:left="720"/>
        <w:rPr>
          <w:rFonts w:ascii="Helvetica" w:eastAsia="Times New Roman" w:hAnsi="Helvetica" w:cs="Arial"/>
          <w:color w:val="000000"/>
          <w:sz w:val="20"/>
          <w:szCs w:val="20"/>
        </w:rPr>
      </w:pPr>
    </w:p>
    <w:p w14:paraId="4725B090" w14:textId="00C78F91"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Bewick</w:t>
      </w:r>
      <w:proofErr w:type="spellEnd"/>
      <w:r w:rsidRPr="002D2EC9">
        <w:rPr>
          <w:rFonts w:ascii="Helvetica" w:eastAsia="Times New Roman" w:hAnsi="Helvetica" w:cs="Arial"/>
          <w:color w:val="000000"/>
          <w:sz w:val="20"/>
          <w:szCs w:val="20"/>
        </w:rPr>
        <w:t xml:space="preserve">, S., Cantrell, R. S., </w:t>
      </w:r>
      <w:proofErr w:type="spellStart"/>
      <w:r w:rsidRPr="002D2EC9">
        <w:rPr>
          <w:rFonts w:ascii="Helvetica" w:eastAsia="Times New Roman" w:hAnsi="Helvetica" w:cs="Arial"/>
          <w:color w:val="000000"/>
          <w:sz w:val="20"/>
          <w:szCs w:val="20"/>
        </w:rPr>
        <w:t>Cosner</w:t>
      </w:r>
      <w:proofErr w:type="spellEnd"/>
      <w:r w:rsidRPr="002D2EC9">
        <w:rPr>
          <w:rFonts w:ascii="Helvetica" w:eastAsia="Times New Roman" w:hAnsi="Helvetica" w:cs="Arial"/>
          <w:color w:val="000000"/>
          <w:sz w:val="20"/>
          <w:szCs w:val="20"/>
        </w:rPr>
        <w:t>, C. and Fagan, W. F.</w:t>
      </w:r>
      <w:r w:rsidR="000B20B5" w:rsidRPr="002D2EC9">
        <w:rPr>
          <w:rFonts w:ascii="Helvetica" w:eastAsia="Times New Roman" w:hAnsi="Helvetica" w:cs="Arial"/>
          <w:color w:val="000000"/>
          <w:sz w:val="20"/>
          <w:szCs w:val="20"/>
        </w:rPr>
        <w:t xml:space="preserve"> </w:t>
      </w:r>
      <w:r w:rsidRPr="00E124FA">
        <w:rPr>
          <w:rFonts w:ascii="Helvetica" w:eastAsia="Times New Roman" w:hAnsi="Helvetica" w:cs="Arial"/>
          <w:iCs/>
          <w:color w:val="000000"/>
          <w:sz w:val="20"/>
          <w:szCs w:val="20"/>
        </w:rPr>
        <w:t>How resource phenology affects consumer population dynamics</w:t>
      </w:r>
      <w:r w:rsidR="000B20B5" w:rsidRPr="00E124FA">
        <w:rPr>
          <w:rFonts w:ascii="Helvetica" w:eastAsia="Times New Roman" w:hAnsi="Helvetica" w:cs="Arial"/>
          <w:iCs/>
          <w:color w:val="000000"/>
          <w:sz w:val="20"/>
          <w:szCs w:val="20"/>
        </w:rPr>
        <w:t xml:space="preserve">. </w:t>
      </w:r>
      <w:r w:rsidR="00354973">
        <w:rPr>
          <w:rFonts w:ascii="Helvetica" w:eastAsia="Times New Roman" w:hAnsi="Helvetica" w:cs="Arial"/>
          <w:i/>
          <w:color w:val="000000"/>
          <w:sz w:val="20"/>
          <w:szCs w:val="20"/>
        </w:rPr>
        <w:t>Am. Nat.</w:t>
      </w:r>
      <w:r w:rsidRPr="002D2EC9">
        <w:rPr>
          <w:rFonts w:ascii="Helvetica" w:eastAsia="Times New Roman" w:hAnsi="Helvetica" w:cs="Arial"/>
          <w:color w:val="000000"/>
          <w:sz w:val="20"/>
          <w:szCs w:val="20"/>
        </w:rPr>
        <w:t xml:space="preserve"> </w:t>
      </w:r>
      <w:r w:rsidR="00514A54">
        <w:rPr>
          <w:rFonts w:ascii="Helvetica" w:eastAsia="Times New Roman" w:hAnsi="Helvetica" w:cs="Arial"/>
          <w:color w:val="000000"/>
          <w:sz w:val="20"/>
          <w:szCs w:val="20"/>
        </w:rPr>
        <w:t xml:space="preserve"> </w:t>
      </w:r>
      <w:proofErr w:type="gramStart"/>
      <w:r w:rsidR="00514A54" w:rsidRPr="00514A54">
        <w:rPr>
          <w:rFonts w:ascii="Helvetica" w:eastAsia="Times New Roman" w:hAnsi="Helvetica" w:cs="Arial"/>
          <w:b/>
          <w:color w:val="000000"/>
          <w:sz w:val="20"/>
          <w:szCs w:val="20"/>
        </w:rPr>
        <w:t>187</w:t>
      </w:r>
      <w:r w:rsidR="00F36ED7">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151-166</w:t>
      </w:r>
      <w:r w:rsidR="00F36ED7">
        <w:rPr>
          <w:rFonts w:ascii="Helvetica" w:eastAsia="Times New Roman" w:hAnsi="Helvetica" w:cs="Arial"/>
          <w:color w:val="000000"/>
          <w:sz w:val="20"/>
          <w:szCs w:val="20"/>
        </w:rPr>
        <w:t xml:space="preserve"> </w:t>
      </w:r>
      <w:r w:rsidR="00F36ED7" w:rsidRPr="00F36ED7">
        <w:rPr>
          <w:rFonts w:ascii="Helvetica" w:eastAsia="Times New Roman" w:hAnsi="Helvetica" w:cs="Arial"/>
          <w:color w:val="000000"/>
          <w:sz w:val="20"/>
          <w:szCs w:val="20"/>
        </w:rPr>
        <w:t>(</w:t>
      </w:r>
      <w:r w:rsidR="00F36ED7" w:rsidRPr="00F36ED7">
        <w:rPr>
          <w:rFonts w:ascii="Helvetica" w:eastAsia="Times New Roman" w:hAnsi="Helvetica" w:cs="Arial"/>
          <w:bCs/>
          <w:color w:val="000000"/>
          <w:sz w:val="20"/>
          <w:szCs w:val="20"/>
        </w:rPr>
        <w:t>2016)</w:t>
      </w:r>
      <w:r w:rsidR="00F36ED7" w:rsidRPr="00F36ED7">
        <w:rPr>
          <w:rFonts w:ascii="Helvetica" w:eastAsia="Times New Roman" w:hAnsi="Helvetica" w:cs="Arial"/>
          <w:color w:val="000000"/>
          <w:sz w:val="20"/>
          <w:szCs w:val="20"/>
        </w:rPr>
        <w:t>.</w:t>
      </w:r>
      <w:proofErr w:type="gramEnd"/>
    </w:p>
    <w:p w14:paraId="6CDA9A4F" w14:textId="77777777" w:rsidR="000B20B5" w:rsidRPr="002D2EC9" w:rsidRDefault="000B20B5" w:rsidP="000B20B5">
      <w:pPr>
        <w:rPr>
          <w:rFonts w:ascii="Helvetica" w:eastAsia="Times New Roman" w:hAnsi="Helvetica" w:cs="Arial"/>
          <w:color w:val="000000"/>
          <w:sz w:val="20"/>
          <w:szCs w:val="20"/>
        </w:rPr>
      </w:pPr>
    </w:p>
    <w:p w14:paraId="1083C171" w14:textId="010848BF"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Boggs, C. L. and Inouye, D. W.</w:t>
      </w:r>
      <w:r w:rsidR="000B20B5" w:rsidRPr="002D2EC9">
        <w:rPr>
          <w:rFonts w:ascii="Helvetica" w:eastAsia="Times New Roman" w:hAnsi="Helvetica" w:cs="Arial"/>
          <w:color w:val="000000"/>
          <w:sz w:val="20"/>
          <w:szCs w:val="20"/>
        </w:rPr>
        <w:t xml:space="preserve"> </w:t>
      </w:r>
      <w:r w:rsidRPr="00D6150C">
        <w:rPr>
          <w:rFonts w:ascii="Helvetica" w:eastAsia="Times New Roman" w:hAnsi="Helvetica" w:cs="Arial"/>
          <w:iCs/>
          <w:color w:val="000000"/>
          <w:sz w:val="20"/>
          <w:szCs w:val="20"/>
        </w:rPr>
        <w:t>A single climate driver has direct and indirect effects on insect population dynamics</w:t>
      </w:r>
      <w:r w:rsidR="000A4B80">
        <w:rPr>
          <w:rFonts w:ascii="Helvetica" w:eastAsia="Times New Roman" w:hAnsi="Helvetica" w:cs="Arial"/>
          <w:i/>
          <w:iCs/>
          <w:color w:val="000000"/>
          <w:sz w:val="20"/>
          <w:szCs w:val="20"/>
        </w:rPr>
        <w:t>.</w:t>
      </w:r>
      <w:r w:rsidR="000A4B80">
        <w:rPr>
          <w:rFonts w:ascii="Helvetica" w:eastAsia="Times New Roman" w:hAnsi="Helvetica" w:cs="Arial"/>
          <w:color w:val="000000"/>
          <w:sz w:val="20"/>
          <w:szCs w:val="20"/>
        </w:rPr>
        <w:t xml:space="preserve"> </w:t>
      </w:r>
      <w:r w:rsidR="00E21846">
        <w:rPr>
          <w:rFonts w:ascii="Helvetica" w:eastAsia="Times New Roman" w:hAnsi="Helvetica" w:cs="Arial"/>
          <w:i/>
          <w:color w:val="000000"/>
          <w:sz w:val="20"/>
          <w:szCs w:val="20"/>
        </w:rPr>
        <w:t xml:space="preserve">Ecol. </w:t>
      </w:r>
      <w:proofErr w:type="spellStart"/>
      <w:r w:rsidR="00E21846">
        <w:rPr>
          <w:rFonts w:ascii="Helvetica" w:eastAsia="Times New Roman" w:hAnsi="Helvetica" w:cs="Arial"/>
          <w:i/>
          <w:color w:val="000000"/>
          <w:sz w:val="20"/>
          <w:szCs w:val="20"/>
        </w:rPr>
        <w:t>Lett</w:t>
      </w:r>
      <w:proofErr w:type="spellEnd"/>
      <w:r w:rsidR="00E21846">
        <w:rPr>
          <w:rFonts w:ascii="Helvetica" w:eastAsia="Times New Roman" w:hAnsi="Helvetica" w:cs="Arial"/>
          <w:i/>
          <w:color w:val="000000"/>
          <w:sz w:val="20"/>
          <w:szCs w:val="20"/>
        </w:rPr>
        <w:t>.</w:t>
      </w:r>
      <w:r w:rsidR="00514A54">
        <w:rPr>
          <w:rFonts w:ascii="Helvetica" w:eastAsia="Times New Roman" w:hAnsi="Helvetica" w:cs="Arial"/>
          <w:color w:val="000000"/>
          <w:sz w:val="20"/>
          <w:szCs w:val="20"/>
        </w:rPr>
        <w:t xml:space="preserve"> </w:t>
      </w:r>
      <w:proofErr w:type="gramStart"/>
      <w:r w:rsidRPr="00514A54">
        <w:rPr>
          <w:rFonts w:ascii="Helvetica" w:eastAsia="Times New Roman" w:hAnsi="Helvetica" w:cs="Arial"/>
          <w:b/>
          <w:color w:val="000000"/>
          <w:sz w:val="20"/>
          <w:szCs w:val="20"/>
        </w:rPr>
        <w:t>1</w:t>
      </w:r>
      <w:r w:rsidR="00514A54" w:rsidRPr="00514A54">
        <w:rPr>
          <w:rFonts w:ascii="Helvetica" w:eastAsia="Times New Roman" w:hAnsi="Helvetica" w:cs="Arial"/>
          <w:b/>
          <w:color w:val="000000"/>
          <w:sz w:val="20"/>
          <w:szCs w:val="20"/>
        </w:rPr>
        <w:t>5</w:t>
      </w:r>
      <w:r w:rsidR="00514A54">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502-508</w:t>
      </w:r>
      <w:r w:rsidR="00F36ED7">
        <w:rPr>
          <w:rFonts w:ascii="Helvetica" w:eastAsia="Times New Roman" w:hAnsi="Helvetica" w:cs="Arial"/>
          <w:color w:val="000000"/>
          <w:sz w:val="20"/>
          <w:szCs w:val="20"/>
        </w:rPr>
        <w:t xml:space="preserve"> </w:t>
      </w:r>
      <w:r w:rsidR="00F36ED7" w:rsidRPr="00F36ED7">
        <w:rPr>
          <w:rFonts w:ascii="Helvetica" w:eastAsia="Times New Roman" w:hAnsi="Helvetica" w:cs="Arial"/>
          <w:color w:val="000000"/>
          <w:sz w:val="20"/>
          <w:szCs w:val="20"/>
        </w:rPr>
        <w:t>(</w:t>
      </w:r>
      <w:r w:rsidR="00F36ED7" w:rsidRPr="00F36ED7">
        <w:rPr>
          <w:rFonts w:ascii="Helvetica" w:eastAsia="Times New Roman" w:hAnsi="Helvetica" w:cs="Arial"/>
          <w:bCs/>
          <w:color w:val="000000"/>
          <w:sz w:val="20"/>
          <w:szCs w:val="20"/>
        </w:rPr>
        <w:t>2012</w:t>
      </w:r>
      <w:r w:rsidR="00F36ED7" w:rsidRPr="00F36ED7">
        <w:rPr>
          <w:rFonts w:ascii="Helvetica" w:eastAsia="Times New Roman" w:hAnsi="Helvetica" w:cs="Arial"/>
          <w:color w:val="000000"/>
          <w:sz w:val="20"/>
          <w:szCs w:val="20"/>
        </w:rPr>
        <w:t>).</w:t>
      </w:r>
      <w:proofErr w:type="gramEnd"/>
    </w:p>
    <w:p w14:paraId="74B52D05" w14:textId="77777777" w:rsidR="000B20B5" w:rsidRPr="002D2EC9" w:rsidRDefault="000B20B5" w:rsidP="000B20B5">
      <w:pPr>
        <w:rPr>
          <w:rFonts w:ascii="Helvetica" w:eastAsia="Times New Roman" w:hAnsi="Helvetica" w:cs="Arial"/>
          <w:color w:val="000000"/>
          <w:sz w:val="20"/>
          <w:szCs w:val="20"/>
        </w:rPr>
      </w:pPr>
    </w:p>
    <w:p w14:paraId="5AC336FD" w14:textId="0A019BC2" w:rsidR="00117F8B" w:rsidRPr="002D2EC9"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Borer, E., </w:t>
      </w:r>
      <w:r w:rsidR="004F323E">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What determines the strength of a trophic cascade?</w:t>
      </w:r>
      <w:r w:rsidR="000B20B5"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Ecology</w:t>
      </w:r>
      <w:r w:rsidRPr="002D2EC9">
        <w:rPr>
          <w:rFonts w:ascii="Helvetica" w:eastAsia="Times New Roman" w:hAnsi="Helvetica" w:cs="Arial"/>
          <w:color w:val="000000"/>
          <w:sz w:val="20"/>
          <w:szCs w:val="20"/>
        </w:rPr>
        <w:t xml:space="preserve"> </w:t>
      </w:r>
      <w:r w:rsidR="00514A54">
        <w:rPr>
          <w:rFonts w:ascii="Helvetica" w:eastAsia="Times New Roman" w:hAnsi="Helvetica" w:cs="Arial"/>
          <w:color w:val="000000"/>
          <w:sz w:val="20"/>
          <w:szCs w:val="20"/>
        </w:rPr>
        <w:t xml:space="preserve"> </w:t>
      </w:r>
      <w:r w:rsidR="00514A54" w:rsidRPr="00514A54">
        <w:rPr>
          <w:rFonts w:ascii="Helvetica" w:eastAsia="Times New Roman" w:hAnsi="Helvetica" w:cs="Arial"/>
          <w:b/>
          <w:color w:val="000000"/>
          <w:sz w:val="20"/>
          <w:szCs w:val="20"/>
        </w:rPr>
        <w:t>86</w:t>
      </w:r>
      <w:proofErr w:type="gramEnd"/>
      <w:r w:rsidRPr="002D2EC9">
        <w:rPr>
          <w:rFonts w:ascii="Helvetica" w:eastAsia="Times New Roman" w:hAnsi="Helvetica" w:cs="Arial"/>
          <w:color w:val="000000"/>
          <w:sz w:val="20"/>
          <w:szCs w:val="20"/>
        </w:rPr>
        <w:t>,  528-537</w:t>
      </w:r>
      <w:r w:rsidR="00F36ED7">
        <w:rPr>
          <w:rFonts w:ascii="Helvetica" w:eastAsia="Times New Roman" w:hAnsi="Helvetica" w:cs="Arial"/>
          <w:color w:val="000000"/>
          <w:sz w:val="20"/>
          <w:szCs w:val="20"/>
        </w:rPr>
        <w:t xml:space="preserve"> </w:t>
      </w:r>
      <w:r w:rsidR="00F36ED7" w:rsidRPr="00F36ED7">
        <w:rPr>
          <w:rFonts w:ascii="Helvetica" w:eastAsia="Times New Roman" w:hAnsi="Helvetica" w:cs="Arial"/>
          <w:color w:val="000000"/>
          <w:sz w:val="20"/>
          <w:szCs w:val="20"/>
        </w:rPr>
        <w:t>(</w:t>
      </w:r>
      <w:r w:rsidR="00F36ED7" w:rsidRPr="00F36ED7">
        <w:rPr>
          <w:rFonts w:ascii="Helvetica" w:eastAsia="Times New Roman" w:hAnsi="Helvetica" w:cs="Arial"/>
          <w:bCs/>
          <w:color w:val="000000"/>
          <w:sz w:val="20"/>
          <w:szCs w:val="20"/>
        </w:rPr>
        <w:t>2005)</w:t>
      </w:r>
      <w:r w:rsidR="00F36ED7" w:rsidRPr="00F36ED7">
        <w:rPr>
          <w:rFonts w:ascii="Helvetica" w:eastAsia="Times New Roman" w:hAnsi="Helvetica" w:cs="Arial"/>
          <w:color w:val="000000"/>
          <w:sz w:val="20"/>
          <w:szCs w:val="20"/>
        </w:rPr>
        <w:t>.</w:t>
      </w:r>
    </w:p>
    <w:p w14:paraId="7AA9925B" w14:textId="77777777" w:rsidR="000B20B5" w:rsidRPr="002D2EC9" w:rsidRDefault="000B20B5" w:rsidP="00117F8B">
      <w:pPr>
        <w:ind w:left="720"/>
        <w:rPr>
          <w:rFonts w:ascii="Helvetica" w:eastAsia="Times New Roman" w:hAnsi="Helvetica" w:cs="Arial"/>
          <w:color w:val="000000"/>
          <w:sz w:val="20"/>
          <w:szCs w:val="20"/>
        </w:rPr>
      </w:pPr>
    </w:p>
    <w:p w14:paraId="1ECAEA08" w14:textId="61677C85"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Borer, E. T., Halpern, B. S.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E. W.</w:t>
      </w:r>
      <w:r w:rsidR="000B20B5"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Asymmetry in community regulation: effects of predators and productivity</w:t>
      </w:r>
      <w:r w:rsidR="000B20B5"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Ecology</w:t>
      </w:r>
      <w:r w:rsidR="00606FCE">
        <w:rPr>
          <w:rFonts w:ascii="Helvetica" w:eastAsia="Times New Roman" w:hAnsi="Helvetica" w:cs="Arial"/>
          <w:color w:val="000000"/>
          <w:sz w:val="20"/>
          <w:szCs w:val="20"/>
        </w:rPr>
        <w:t xml:space="preserve"> </w:t>
      </w:r>
      <w:r w:rsidR="00514A54">
        <w:rPr>
          <w:rFonts w:ascii="Helvetica" w:eastAsia="Times New Roman" w:hAnsi="Helvetica" w:cs="Arial"/>
          <w:color w:val="000000"/>
          <w:sz w:val="20"/>
          <w:szCs w:val="20"/>
        </w:rPr>
        <w:t xml:space="preserve"> </w:t>
      </w:r>
      <w:r w:rsidR="00514A54" w:rsidRPr="00514A54">
        <w:rPr>
          <w:rFonts w:ascii="Helvetica" w:eastAsia="Times New Roman" w:hAnsi="Helvetica" w:cs="Arial"/>
          <w:b/>
          <w:color w:val="000000"/>
          <w:sz w:val="20"/>
          <w:szCs w:val="20"/>
        </w:rPr>
        <w:t>87</w:t>
      </w:r>
      <w:proofErr w:type="gramEnd"/>
      <w:r w:rsidR="00606FCE">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2813-2820</w:t>
      </w:r>
      <w:r w:rsidR="00F36ED7">
        <w:rPr>
          <w:rFonts w:ascii="Helvetica" w:eastAsia="Times New Roman" w:hAnsi="Helvetica" w:cs="Arial"/>
          <w:color w:val="000000"/>
          <w:sz w:val="20"/>
          <w:szCs w:val="20"/>
        </w:rPr>
        <w:t xml:space="preserve"> </w:t>
      </w:r>
      <w:r w:rsidR="00F36ED7" w:rsidRPr="00F36ED7">
        <w:rPr>
          <w:rFonts w:ascii="Helvetica" w:eastAsia="Times New Roman" w:hAnsi="Helvetica" w:cs="Arial"/>
          <w:color w:val="000000"/>
          <w:sz w:val="20"/>
          <w:szCs w:val="20"/>
        </w:rPr>
        <w:t>(</w:t>
      </w:r>
      <w:r w:rsidR="00F36ED7" w:rsidRPr="00F36ED7">
        <w:rPr>
          <w:rFonts w:ascii="Helvetica" w:eastAsia="Times New Roman" w:hAnsi="Helvetica" w:cs="Arial"/>
          <w:bCs/>
          <w:color w:val="000000"/>
          <w:sz w:val="20"/>
          <w:szCs w:val="20"/>
        </w:rPr>
        <w:t>2006).</w:t>
      </w:r>
    </w:p>
    <w:p w14:paraId="226EC25C" w14:textId="77777777" w:rsidR="00E66832" w:rsidRDefault="00E66832" w:rsidP="000B20B5">
      <w:pPr>
        <w:rPr>
          <w:rFonts w:ascii="Helvetica" w:eastAsia="Times New Roman" w:hAnsi="Helvetica" w:cs="Arial"/>
          <w:color w:val="000000"/>
          <w:sz w:val="20"/>
          <w:szCs w:val="20"/>
        </w:rPr>
      </w:pPr>
    </w:p>
    <w:p w14:paraId="5D3528A0" w14:textId="1E28D7F4"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Burkle</w:t>
      </w:r>
      <w:proofErr w:type="spellEnd"/>
      <w:r w:rsidRPr="002D2EC9">
        <w:rPr>
          <w:rFonts w:ascii="Helvetica" w:eastAsia="Times New Roman" w:hAnsi="Helvetica" w:cs="Arial"/>
          <w:color w:val="000000"/>
          <w:sz w:val="20"/>
          <w:szCs w:val="20"/>
        </w:rPr>
        <w:t>, L. A., Marlin, J. C. and Knight, T. M.</w:t>
      </w:r>
      <w:r w:rsidR="000B20B5"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Plant-pollinator interactions over 120 years: loss of species, co-occurrence, and function</w:t>
      </w:r>
      <w:r w:rsidR="000B20B5"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Science</w:t>
      </w:r>
      <w:r w:rsidR="00606FCE">
        <w:rPr>
          <w:rFonts w:ascii="Helvetica" w:eastAsia="Times New Roman" w:hAnsi="Helvetica" w:cs="Arial"/>
          <w:color w:val="000000"/>
          <w:sz w:val="20"/>
          <w:szCs w:val="20"/>
        </w:rPr>
        <w:t xml:space="preserve"> </w:t>
      </w:r>
      <w:r w:rsidR="00514A54">
        <w:rPr>
          <w:rFonts w:ascii="Helvetica" w:eastAsia="Times New Roman" w:hAnsi="Helvetica" w:cs="Arial"/>
          <w:color w:val="000000"/>
          <w:sz w:val="20"/>
          <w:szCs w:val="20"/>
        </w:rPr>
        <w:t xml:space="preserve"> </w:t>
      </w:r>
      <w:r w:rsidR="00514A54" w:rsidRPr="00514A54">
        <w:rPr>
          <w:rFonts w:ascii="Helvetica" w:eastAsia="Times New Roman" w:hAnsi="Helvetica" w:cs="Arial"/>
          <w:b/>
          <w:color w:val="000000"/>
          <w:sz w:val="20"/>
          <w:szCs w:val="20"/>
        </w:rPr>
        <w:t>339</w:t>
      </w:r>
      <w:proofErr w:type="gramEnd"/>
      <w:r w:rsidR="00606FCE">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1611-1615</w:t>
      </w:r>
      <w:r w:rsidR="00F36ED7">
        <w:rPr>
          <w:rFonts w:ascii="Helvetica" w:eastAsia="Times New Roman" w:hAnsi="Helvetica" w:cs="Arial"/>
          <w:color w:val="000000"/>
          <w:sz w:val="20"/>
          <w:szCs w:val="20"/>
        </w:rPr>
        <w:t xml:space="preserve"> (</w:t>
      </w:r>
      <w:r w:rsidR="00F36ED7" w:rsidRPr="00F36ED7">
        <w:rPr>
          <w:rFonts w:ascii="Helvetica" w:eastAsia="Times New Roman" w:hAnsi="Helvetica" w:cs="Arial"/>
          <w:bCs/>
          <w:color w:val="000000"/>
          <w:sz w:val="20"/>
          <w:szCs w:val="20"/>
        </w:rPr>
        <w:t>2013</w:t>
      </w:r>
      <w:r w:rsidR="00F36ED7" w:rsidRPr="00F36ED7">
        <w:rPr>
          <w:rFonts w:ascii="Helvetica" w:eastAsia="Times New Roman" w:hAnsi="Helvetica" w:cs="Arial"/>
          <w:color w:val="000000"/>
          <w:sz w:val="20"/>
          <w:szCs w:val="20"/>
        </w:rPr>
        <w:t>)</w:t>
      </w:r>
      <w:r w:rsidR="000B20B5" w:rsidRPr="00F36ED7">
        <w:rPr>
          <w:rFonts w:ascii="Helvetica" w:eastAsia="Times New Roman" w:hAnsi="Helvetica" w:cs="Arial"/>
          <w:color w:val="000000"/>
          <w:sz w:val="20"/>
          <w:szCs w:val="20"/>
        </w:rPr>
        <w:t>.</w:t>
      </w:r>
    </w:p>
    <w:p w14:paraId="2AEAB278" w14:textId="77777777" w:rsidR="000B20B5" w:rsidRPr="002D2EC9" w:rsidRDefault="000B20B5" w:rsidP="000B20B5">
      <w:pPr>
        <w:rPr>
          <w:rFonts w:ascii="Helvetica" w:eastAsia="Times New Roman" w:hAnsi="Helvetica" w:cs="Arial"/>
          <w:color w:val="000000"/>
          <w:sz w:val="20"/>
          <w:szCs w:val="20"/>
        </w:rPr>
      </w:pPr>
    </w:p>
    <w:p w14:paraId="3E192CA6" w14:textId="3CC70C7D" w:rsidR="000B20B5" w:rsidRPr="002D2EC9" w:rsidRDefault="00117F8B" w:rsidP="000B20B5">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Burthe</w:t>
      </w:r>
      <w:proofErr w:type="spellEnd"/>
      <w:r w:rsidRPr="002D2EC9">
        <w:rPr>
          <w:rFonts w:ascii="Helvetica" w:eastAsia="Times New Roman" w:hAnsi="Helvetica" w:cs="Arial"/>
          <w:color w:val="000000"/>
          <w:sz w:val="20"/>
          <w:szCs w:val="20"/>
        </w:rPr>
        <w:t xml:space="preserve">, S., </w:t>
      </w:r>
      <w:r w:rsidR="00D33504">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0B20B5" w:rsidRPr="002D2EC9">
        <w:rPr>
          <w:rFonts w:ascii="Helvetica" w:eastAsia="Times New Roman" w:hAnsi="Helvetica" w:cs="Arial"/>
          <w:color w:val="000000"/>
          <w:sz w:val="20"/>
          <w:szCs w:val="20"/>
        </w:rPr>
        <w:t xml:space="preserve"> </w:t>
      </w:r>
      <w:proofErr w:type="spellStart"/>
      <w:r w:rsidRPr="00D33504">
        <w:rPr>
          <w:rFonts w:ascii="Helvetica" w:eastAsia="Times New Roman" w:hAnsi="Helvetica" w:cs="Arial"/>
          <w:iCs/>
          <w:color w:val="000000"/>
          <w:sz w:val="20"/>
          <w:szCs w:val="20"/>
        </w:rPr>
        <w:t>Phenological</w:t>
      </w:r>
      <w:proofErr w:type="spellEnd"/>
      <w:r w:rsidRPr="00D33504">
        <w:rPr>
          <w:rFonts w:ascii="Helvetica" w:eastAsia="Times New Roman" w:hAnsi="Helvetica" w:cs="Arial"/>
          <w:iCs/>
          <w:color w:val="000000"/>
          <w:sz w:val="20"/>
          <w:szCs w:val="20"/>
        </w:rPr>
        <w:t xml:space="preserve"> trends and trophic mismatch across multiple levels of a North Sea pelagic food web</w:t>
      </w:r>
      <w:r w:rsidR="000B20B5" w:rsidRPr="002D2EC9">
        <w:rPr>
          <w:rFonts w:ascii="Helvetica" w:eastAsia="Times New Roman" w:hAnsi="Helvetica" w:cs="Arial"/>
          <w:i/>
          <w:iCs/>
          <w:color w:val="000000"/>
          <w:sz w:val="20"/>
          <w:szCs w:val="20"/>
        </w:rPr>
        <w:t>.</w:t>
      </w:r>
      <w:proofErr w:type="gramEnd"/>
      <w:r w:rsidR="000B20B5" w:rsidRPr="002D2EC9">
        <w:rPr>
          <w:rFonts w:ascii="Helvetica" w:eastAsia="Times New Roman" w:hAnsi="Helvetica" w:cs="Arial"/>
          <w:color w:val="000000"/>
          <w:sz w:val="20"/>
          <w:szCs w:val="20"/>
        </w:rPr>
        <w:t xml:space="preserve"> </w:t>
      </w:r>
      <w:r w:rsidRPr="00D33504">
        <w:rPr>
          <w:rFonts w:ascii="Helvetica" w:eastAsia="Times New Roman" w:hAnsi="Helvetica" w:cs="Arial"/>
          <w:i/>
          <w:color w:val="000000"/>
          <w:sz w:val="20"/>
          <w:szCs w:val="20"/>
        </w:rPr>
        <w:t>M</w:t>
      </w:r>
      <w:r w:rsidR="004F323E">
        <w:rPr>
          <w:rFonts w:ascii="Helvetica" w:eastAsia="Times New Roman" w:hAnsi="Helvetica" w:cs="Arial"/>
          <w:i/>
          <w:color w:val="000000"/>
          <w:sz w:val="20"/>
          <w:szCs w:val="20"/>
        </w:rPr>
        <w:t xml:space="preserve">arine Ecol. </w:t>
      </w:r>
      <w:proofErr w:type="spellStart"/>
      <w:r w:rsidR="004F323E">
        <w:rPr>
          <w:rFonts w:ascii="Helvetica" w:eastAsia="Times New Roman" w:hAnsi="Helvetica" w:cs="Arial"/>
          <w:i/>
          <w:color w:val="000000"/>
          <w:sz w:val="20"/>
          <w:szCs w:val="20"/>
        </w:rPr>
        <w:t>Prog</w:t>
      </w:r>
      <w:proofErr w:type="spellEnd"/>
      <w:r w:rsidR="004F323E">
        <w:rPr>
          <w:rFonts w:ascii="Helvetica" w:eastAsia="Times New Roman" w:hAnsi="Helvetica" w:cs="Arial"/>
          <w:i/>
          <w:color w:val="000000"/>
          <w:sz w:val="20"/>
          <w:szCs w:val="20"/>
        </w:rPr>
        <w:t>. Ser.</w:t>
      </w:r>
      <w:r w:rsidRPr="002D2EC9">
        <w:rPr>
          <w:rFonts w:ascii="Helvetica" w:eastAsia="Times New Roman" w:hAnsi="Helvetica" w:cs="Arial"/>
          <w:color w:val="000000"/>
          <w:sz w:val="20"/>
          <w:szCs w:val="20"/>
        </w:rPr>
        <w:t> </w:t>
      </w:r>
      <w:r w:rsidR="00606FCE">
        <w:rPr>
          <w:rFonts w:ascii="Helvetica" w:eastAsia="Times New Roman" w:hAnsi="Helvetica" w:cs="Arial"/>
          <w:color w:val="000000"/>
          <w:sz w:val="20"/>
          <w:szCs w:val="20"/>
        </w:rPr>
        <w:t xml:space="preserve"> </w:t>
      </w:r>
      <w:proofErr w:type="gramStart"/>
      <w:r w:rsidR="00606FCE" w:rsidRPr="00514A54">
        <w:rPr>
          <w:rFonts w:ascii="Helvetica" w:eastAsia="Times New Roman" w:hAnsi="Helvetica" w:cs="Arial"/>
          <w:b/>
          <w:color w:val="000000"/>
          <w:sz w:val="20"/>
          <w:szCs w:val="20"/>
        </w:rPr>
        <w:t>454</w:t>
      </w:r>
      <w:r w:rsidR="00606FCE">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119-133</w:t>
      </w:r>
      <w:r w:rsidR="00606FCE">
        <w:rPr>
          <w:rFonts w:ascii="Helvetica" w:eastAsia="Times New Roman" w:hAnsi="Helvetica" w:cs="Arial"/>
          <w:color w:val="000000"/>
          <w:sz w:val="20"/>
          <w:szCs w:val="20"/>
        </w:rPr>
        <w:t xml:space="preserve"> </w:t>
      </w:r>
      <w:r w:rsidR="00606FCE" w:rsidRPr="00606FCE">
        <w:rPr>
          <w:rFonts w:ascii="Helvetica" w:eastAsia="Times New Roman" w:hAnsi="Helvetica" w:cs="Arial"/>
          <w:color w:val="000000"/>
          <w:sz w:val="20"/>
          <w:szCs w:val="20"/>
        </w:rPr>
        <w:t>(</w:t>
      </w:r>
      <w:r w:rsidR="00606FCE" w:rsidRPr="00606FCE">
        <w:rPr>
          <w:rFonts w:ascii="Helvetica" w:eastAsia="Times New Roman" w:hAnsi="Helvetica" w:cs="Arial"/>
          <w:bCs/>
          <w:color w:val="000000"/>
          <w:sz w:val="20"/>
          <w:szCs w:val="20"/>
        </w:rPr>
        <w:t>2012</w:t>
      </w:r>
      <w:r w:rsidR="00606FCE" w:rsidRPr="00606FCE">
        <w:rPr>
          <w:rFonts w:ascii="Helvetica" w:eastAsia="Times New Roman" w:hAnsi="Helvetica" w:cs="Arial"/>
          <w:color w:val="000000"/>
          <w:sz w:val="20"/>
          <w:szCs w:val="20"/>
        </w:rPr>
        <w:t>)</w:t>
      </w:r>
      <w:r w:rsidR="000B20B5" w:rsidRPr="00606FCE">
        <w:rPr>
          <w:rFonts w:ascii="Helvetica" w:eastAsia="Times New Roman" w:hAnsi="Helvetica" w:cs="Arial"/>
          <w:color w:val="000000"/>
          <w:sz w:val="20"/>
          <w:szCs w:val="20"/>
        </w:rPr>
        <w:t>.</w:t>
      </w:r>
      <w:proofErr w:type="gramEnd"/>
    </w:p>
    <w:p w14:paraId="3B8A560A" w14:textId="77777777" w:rsidR="000B20B5" w:rsidRPr="002D2EC9" w:rsidRDefault="000B20B5" w:rsidP="000B20B5">
      <w:pPr>
        <w:rPr>
          <w:rFonts w:ascii="Helvetica" w:eastAsia="Times New Roman" w:hAnsi="Helvetica" w:cs="Arial"/>
          <w:color w:val="000000"/>
          <w:sz w:val="20"/>
          <w:szCs w:val="20"/>
        </w:rPr>
      </w:pPr>
    </w:p>
    <w:p w14:paraId="60B158E5" w14:textId="72360CD3" w:rsidR="000B20B5"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CaraDonna</w:t>
      </w:r>
      <w:proofErr w:type="spellEnd"/>
      <w:r w:rsidRPr="002D2EC9">
        <w:rPr>
          <w:rFonts w:ascii="Helvetica" w:eastAsia="Times New Roman" w:hAnsi="Helvetica" w:cs="Arial"/>
          <w:color w:val="000000"/>
          <w:sz w:val="20"/>
          <w:szCs w:val="20"/>
        </w:rPr>
        <w:t xml:space="preserve">, P. J., </w:t>
      </w:r>
      <w:proofErr w:type="spellStart"/>
      <w:r w:rsidRPr="002D2EC9">
        <w:rPr>
          <w:rFonts w:ascii="Helvetica" w:eastAsia="Times New Roman" w:hAnsi="Helvetica" w:cs="Arial"/>
          <w:color w:val="000000"/>
          <w:sz w:val="20"/>
          <w:szCs w:val="20"/>
        </w:rPr>
        <w:t>Iler</w:t>
      </w:r>
      <w:proofErr w:type="spellEnd"/>
      <w:r w:rsidRPr="002D2EC9">
        <w:rPr>
          <w:rFonts w:ascii="Helvetica" w:eastAsia="Times New Roman" w:hAnsi="Helvetica" w:cs="Arial"/>
          <w:color w:val="000000"/>
          <w:sz w:val="20"/>
          <w:szCs w:val="20"/>
        </w:rPr>
        <w:t>, A. M. and Inouye, D. W.</w:t>
      </w:r>
      <w:r w:rsidR="000B20B5"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Shifts in flowering phenology reshape a subalpine plant community</w:t>
      </w:r>
      <w:r w:rsidR="000B20B5" w:rsidRPr="002D2EC9">
        <w:rPr>
          <w:rFonts w:ascii="Helvetica" w:eastAsia="Times New Roman" w:hAnsi="Helvetica" w:cs="Arial"/>
          <w:color w:val="000000"/>
          <w:sz w:val="20"/>
          <w:szCs w:val="20"/>
        </w:rPr>
        <w:t xml:space="preserve">. </w:t>
      </w:r>
      <w:r w:rsidR="004F323E">
        <w:rPr>
          <w:rFonts w:ascii="Helvetica" w:eastAsia="Times New Roman" w:hAnsi="Helvetica" w:cs="Arial"/>
          <w:i/>
          <w:color w:val="000000"/>
          <w:sz w:val="20"/>
          <w:szCs w:val="20"/>
        </w:rPr>
        <w:t xml:space="preserve">P. Natl. Acad. Sci. </w:t>
      </w:r>
      <w:proofErr w:type="gramStart"/>
      <w:r w:rsidR="004F323E">
        <w:rPr>
          <w:rFonts w:ascii="Helvetica" w:eastAsia="Times New Roman" w:hAnsi="Helvetica" w:cs="Arial"/>
          <w:i/>
          <w:color w:val="000000"/>
          <w:sz w:val="20"/>
          <w:szCs w:val="20"/>
        </w:rPr>
        <w:t>USA</w:t>
      </w:r>
      <w:r w:rsidRPr="002D2EC9">
        <w:rPr>
          <w:rFonts w:ascii="Helvetica" w:eastAsia="Times New Roman" w:hAnsi="Helvetica" w:cs="Arial"/>
          <w:color w:val="000000"/>
          <w:sz w:val="20"/>
          <w:szCs w:val="20"/>
        </w:rPr>
        <w:t xml:space="preserve">  </w:t>
      </w:r>
      <w:r w:rsidRPr="00514A54">
        <w:rPr>
          <w:rFonts w:ascii="Helvetica" w:eastAsia="Times New Roman" w:hAnsi="Helvetica" w:cs="Arial"/>
          <w:b/>
          <w:color w:val="000000"/>
          <w:sz w:val="20"/>
          <w:szCs w:val="20"/>
        </w:rPr>
        <w:t>111</w:t>
      </w:r>
      <w:proofErr w:type="gramEnd"/>
      <w:r w:rsidR="00514A54">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4916-4921</w:t>
      </w:r>
      <w:r w:rsidR="00606FCE">
        <w:rPr>
          <w:rFonts w:ascii="Helvetica" w:eastAsia="Times New Roman" w:hAnsi="Helvetica" w:cs="Arial"/>
          <w:color w:val="000000"/>
          <w:sz w:val="20"/>
          <w:szCs w:val="20"/>
        </w:rPr>
        <w:t xml:space="preserve"> </w:t>
      </w:r>
      <w:r w:rsidR="00606FCE" w:rsidRPr="00606FCE">
        <w:rPr>
          <w:rFonts w:ascii="Helvetica" w:eastAsia="Times New Roman" w:hAnsi="Helvetica" w:cs="Arial"/>
          <w:color w:val="000000"/>
          <w:sz w:val="20"/>
          <w:szCs w:val="20"/>
        </w:rPr>
        <w:t>(</w:t>
      </w:r>
      <w:r w:rsidR="00606FCE" w:rsidRPr="00606FCE">
        <w:rPr>
          <w:rFonts w:ascii="Helvetica" w:eastAsia="Times New Roman" w:hAnsi="Helvetica" w:cs="Arial"/>
          <w:bCs/>
          <w:color w:val="000000"/>
          <w:sz w:val="20"/>
          <w:szCs w:val="20"/>
        </w:rPr>
        <w:t>2014)</w:t>
      </w:r>
      <w:r w:rsidR="000B20B5" w:rsidRPr="00606FCE">
        <w:rPr>
          <w:rFonts w:ascii="Helvetica" w:eastAsia="Times New Roman" w:hAnsi="Helvetica" w:cs="Arial"/>
          <w:color w:val="000000"/>
          <w:sz w:val="20"/>
          <w:szCs w:val="20"/>
        </w:rPr>
        <w:t>.</w:t>
      </w:r>
    </w:p>
    <w:p w14:paraId="469AAEA8" w14:textId="77777777" w:rsidR="000B20B5" w:rsidRPr="002D2EC9" w:rsidRDefault="000B20B5" w:rsidP="000B20B5">
      <w:pPr>
        <w:rPr>
          <w:rFonts w:ascii="Helvetica" w:eastAsia="Times New Roman" w:hAnsi="Helvetica" w:cs="Arial"/>
          <w:color w:val="000000"/>
          <w:sz w:val="20"/>
          <w:szCs w:val="20"/>
        </w:rPr>
      </w:pPr>
    </w:p>
    <w:p w14:paraId="172FB71D" w14:textId="675A110E"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Carpenter, S. R. and </w:t>
      </w:r>
      <w:proofErr w:type="spellStart"/>
      <w:r w:rsidRPr="002D2EC9">
        <w:rPr>
          <w:rFonts w:ascii="Helvetica" w:eastAsia="Times New Roman" w:hAnsi="Helvetica" w:cs="Arial"/>
          <w:color w:val="000000"/>
          <w:sz w:val="20"/>
          <w:szCs w:val="20"/>
        </w:rPr>
        <w:t>Kitchell</w:t>
      </w:r>
      <w:proofErr w:type="spellEnd"/>
      <w:r w:rsidRPr="002D2EC9">
        <w:rPr>
          <w:rFonts w:ascii="Helvetica" w:eastAsia="Times New Roman" w:hAnsi="Helvetica" w:cs="Arial"/>
          <w:color w:val="000000"/>
          <w:sz w:val="20"/>
          <w:szCs w:val="20"/>
        </w:rPr>
        <w:t>, J. F.</w:t>
      </w:r>
      <w:r w:rsidR="000B20B5"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Cs/>
          <w:color w:val="000000"/>
          <w:sz w:val="20"/>
          <w:szCs w:val="20"/>
        </w:rPr>
        <w:t>The trophic cascade in lakes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Cambridge University Press</w:t>
      </w:r>
      <w:r w:rsidRPr="002D2EC9">
        <w:rPr>
          <w:rFonts w:ascii="Helvetica" w:eastAsia="Times New Roman" w:hAnsi="Helvetica" w:cs="Arial"/>
          <w:color w:val="000000"/>
          <w:sz w:val="20"/>
          <w:szCs w:val="20"/>
        </w:rPr>
        <w:t>, </w:t>
      </w:r>
      <w:r w:rsidRPr="00606FCE">
        <w:rPr>
          <w:rFonts w:ascii="Helvetica" w:eastAsia="Times New Roman" w:hAnsi="Helvetica" w:cs="Arial"/>
          <w:bCs/>
          <w:color w:val="000000"/>
          <w:sz w:val="20"/>
          <w:szCs w:val="20"/>
        </w:rPr>
        <w:t>1996</w:t>
      </w:r>
      <w:r w:rsidR="00606FCE" w:rsidRPr="00606FCE">
        <w:rPr>
          <w:rFonts w:ascii="Helvetica" w:eastAsia="Times New Roman" w:hAnsi="Helvetica" w:cs="Arial"/>
          <w:bCs/>
          <w:color w:val="000000"/>
          <w:sz w:val="20"/>
          <w:szCs w:val="20"/>
        </w:rPr>
        <w:t>.</w:t>
      </w:r>
      <w:proofErr w:type="gramEnd"/>
    </w:p>
    <w:p w14:paraId="77EA3C6F" w14:textId="77777777" w:rsidR="000B20B5" w:rsidRPr="00EB69C9" w:rsidRDefault="000B20B5" w:rsidP="000B20B5">
      <w:pPr>
        <w:rPr>
          <w:rFonts w:ascii="Helvetica" w:eastAsia="Times New Roman" w:hAnsi="Helvetica" w:cs="Arial"/>
          <w:color w:val="000000"/>
          <w:sz w:val="20"/>
          <w:szCs w:val="20"/>
        </w:rPr>
      </w:pPr>
    </w:p>
    <w:p w14:paraId="4656E324" w14:textId="7D8AAA8B" w:rsidR="00EB69C9" w:rsidRPr="00EB69C9" w:rsidRDefault="00EB69C9" w:rsidP="000B20B5">
      <w:pPr>
        <w:rPr>
          <w:rFonts w:ascii="Helvetica" w:hAnsi="Helvetica" w:cs="Times New Roman"/>
          <w:color w:val="000000"/>
          <w:sz w:val="20"/>
          <w:szCs w:val="20"/>
        </w:rPr>
      </w:pPr>
      <w:proofErr w:type="spellStart"/>
      <w:r w:rsidRPr="00EB69C9">
        <w:rPr>
          <w:rFonts w:ascii="Helvetica" w:hAnsi="Helvetica" w:cs="Times New Roman"/>
          <w:color w:val="000000"/>
          <w:sz w:val="20"/>
          <w:szCs w:val="20"/>
        </w:rPr>
        <w:t>Charmantier</w:t>
      </w:r>
      <w:proofErr w:type="spellEnd"/>
      <w:r w:rsidRPr="00EB69C9">
        <w:rPr>
          <w:rFonts w:ascii="Helvetica" w:hAnsi="Helvetica" w:cs="Times New Roman"/>
          <w:color w:val="000000"/>
          <w:sz w:val="20"/>
          <w:szCs w:val="20"/>
        </w:rPr>
        <w:t xml:space="preserve">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D33504">
        <w:rPr>
          <w:rFonts w:ascii="Helvetica" w:hAnsi="Helvetica" w:cs="Times New Roman"/>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proofErr w:type="gramStart"/>
      <w:r w:rsidRPr="00D33504">
        <w:rPr>
          <w:rFonts w:ascii="Helvetica" w:hAnsi="Helvetica" w:cs="Times New Roman"/>
          <w:i/>
          <w:iCs/>
          <w:color w:val="000000"/>
          <w:sz w:val="20"/>
          <w:szCs w:val="20"/>
        </w:rPr>
        <w:t>Science</w:t>
      </w:r>
      <w:r w:rsidRPr="00EB69C9">
        <w:rPr>
          <w:rFonts w:ascii="Helvetica" w:hAnsi="Helvetica" w:cs="Times New Roman"/>
          <w:b/>
          <w:i/>
          <w:iCs/>
          <w:color w:val="000000"/>
          <w:sz w:val="20"/>
          <w:szCs w:val="20"/>
        </w:rPr>
        <w:t xml:space="preserve"> </w:t>
      </w:r>
      <w:r w:rsidRPr="00514A54">
        <w:rPr>
          <w:rFonts w:ascii="Helvetica" w:hAnsi="Helvetica" w:cs="Times New Roman"/>
          <w:b/>
          <w:bCs/>
          <w:iCs/>
          <w:color w:val="000000"/>
          <w:sz w:val="20"/>
          <w:szCs w:val="20"/>
        </w:rPr>
        <w:t>320</w:t>
      </w:r>
      <w:r w:rsidR="00514A54">
        <w:rPr>
          <w:rFonts w:ascii="Helvetica" w:hAnsi="Helvetica" w:cs="Times New Roman"/>
          <w:color w:val="000000"/>
          <w:sz w:val="20"/>
          <w:szCs w:val="20"/>
        </w:rPr>
        <w:t xml:space="preserve">, </w:t>
      </w:r>
      <w:r w:rsidRPr="00EB69C9">
        <w:rPr>
          <w:rFonts w:ascii="Helvetica" w:hAnsi="Helvetica" w:cs="Times New Roman"/>
          <w:color w:val="000000"/>
          <w:sz w:val="20"/>
          <w:szCs w:val="20"/>
        </w:rPr>
        <w:t>800-803</w:t>
      </w:r>
      <w:r w:rsidR="00777938">
        <w:rPr>
          <w:rFonts w:ascii="Helvetica" w:hAnsi="Helvetica" w:cs="Times New Roman"/>
          <w:color w:val="000000"/>
          <w:sz w:val="20"/>
          <w:szCs w:val="20"/>
        </w:rPr>
        <w:t xml:space="preserve"> </w:t>
      </w:r>
      <w:r w:rsidR="00777938" w:rsidRPr="00777938">
        <w:rPr>
          <w:rFonts w:ascii="Helvetica" w:hAnsi="Helvetica" w:cs="Times New Roman"/>
          <w:color w:val="000000"/>
          <w:sz w:val="20"/>
          <w:szCs w:val="20"/>
        </w:rPr>
        <w:t>(2008)</w:t>
      </w:r>
      <w:r w:rsidRPr="00777938">
        <w:rPr>
          <w:rFonts w:ascii="Helvetica" w:hAnsi="Helvetica" w:cs="Times New Roman"/>
          <w:color w:val="000000"/>
          <w:sz w:val="20"/>
          <w:szCs w:val="20"/>
        </w:rPr>
        <w:t>.</w:t>
      </w:r>
      <w:proofErr w:type="gramEnd"/>
    </w:p>
    <w:p w14:paraId="5E518CBF" w14:textId="77777777" w:rsidR="00EB69C9" w:rsidRDefault="00EB69C9" w:rsidP="000B20B5">
      <w:pPr>
        <w:rPr>
          <w:rFonts w:ascii="Helvetica" w:eastAsia="Times New Roman" w:hAnsi="Helvetica" w:cs="Arial"/>
          <w:color w:val="000000"/>
          <w:sz w:val="20"/>
          <w:szCs w:val="20"/>
        </w:rPr>
      </w:pPr>
    </w:p>
    <w:p w14:paraId="4BDDFEB5" w14:textId="6D82437C" w:rsidR="000B20B5" w:rsidRPr="00777938"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Chen, I</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C., Hill, J. K., </w:t>
      </w:r>
      <w:proofErr w:type="spellStart"/>
      <w:r w:rsidRPr="002D2EC9">
        <w:rPr>
          <w:rFonts w:ascii="Helvetica" w:eastAsia="Times New Roman" w:hAnsi="Helvetica" w:cs="Arial"/>
          <w:color w:val="000000"/>
          <w:sz w:val="20"/>
          <w:szCs w:val="20"/>
        </w:rPr>
        <w:t>Ohlemüller</w:t>
      </w:r>
      <w:proofErr w:type="spellEnd"/>
      <w:r w:rsidRPr="002D2EC9">
        <w:rPr>
          <w:rFonts w:ascii="Helvetica" w:eastAsia="Times New Roman" w:hAnsi="Helvetica" w:cs="Arial"/>
          <w:color w:val="000000"/>
          <w:sz w:val="20"/>
          <w:szCs w:val="20"/>
        </w:rPr>
        <w:t>, R., Roy, D. B. and Thomas, C. D.</w:t>
      </w:r>
      <w:r w:rsidR="000B20B5" w:rsidRPr="002D2EC9">
        <w:rPr>
          <w:rFonts w:ascii="Helvetica" w:eastAsia="Times New Roman" w:hAnsi="Helvetica" w:cs="Arial"/>
          <w:color w:val="000000"/>
          <w:sz w:val="20"/>
          <w:szCs w:val="20"/>
        </w:rPr>
        <w:t xml:space="preserve"> </w:t>
      </w:r>
      <w:r w:rsidRPr="00D33504">
        <w:rPr>
          <w:rFonts w:ascii="Helvetica" w:eastAsia="Times New Roman" w:hAnsi="Helvetica" w:cs="Arial"/>
          <w:iCs/>
          <w:color w:val="000000"/>
          <w:sz w:val="20"/>
          <w:szCs w:val="20"/>
        </w:rPr>
        <w:t>Rapid range shifts of species associated with high levels of climate warming</w:t>
      </w:r>
      <w:r w:rsidR="000B20B5" w:rsidRPr="002D2EC9">
        <w:rPr>
          <w:rFonts w:ascii="Helvetica" w:eastAsia="Times New Roman" w:hAnsi="Helvetica" w:cs="Arial"/>
          <w:color w:val="000000"/>
          <w:sz w:val="20"/>
          <w:szCs w:val="20"/>
        </w:rPr>
        <w:t xml:space="preserve">. </w:t>
      </w:r>
      <w:proofErr w:type="gramStart"/>
      <w:r w:rsidRPr="00D33504">
        <w:rPr>
          <w:rFonts w:ascii="Helvetica" w:eastAsia="Times New Roman" w:hAnsi="Helvetica" w:cs="Arial"/>
          <w:i/>
          <w:color w:val="000000"/>
          <w:sz w:val="20"/>
          <w:szCs w:val="20"/>
        </w:rPr>
        <w:t>Science</w:t>
      </w:r>
      <w:r w:rsidRPr="002D2EC9">
        <w:rPr>
          <w:rFonts w:ascii="Helvetica" w:eastAsia="Times New Roman" w:hAnsi="Helvetica" w:cs="Arial"/>
          <w:color w:val="000000"/>
          <w:sz w:val="20"/>
          <w:szCs w:val="20"/>
        </w:rPr>
        <w:t xml:space="preserve"> </w:t>
      </w:r>
      <w:r w:rsidR="00514A54" w:rsidRPr="00514A54">
        <w:rPr>
          <w:rFonts w:ascii="Helvetica" w:eastAsia="Times New Roman" w:hAnsi="Helvetica" w:cs="Arial"/>
          <w:b/>
          <w:color w:val="000000"/>
          <w:sz w:val="20"/>
          <w:szCs w:val="20"/>
        </w:rPr>
        <w:t>333</w:t>
      </w:r>
      <w:r w:rsidR="00514A54">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1024-1026</w:t>
      </w:r>
      <w:r w:rsidR="00777938">
        <w:rPr>
          <w:rFonts w:ascii="Helvetica" w:eastAsia="Times New Roman" w:hAnsi="Helvetica" w:cs="Arial"/>
          <w:color w:val="000000"/>
          <w:sz w:val="20"/>
          <w:szCs w:val="20"/>
        </w:rPr>
        <w:t xml:space="preserve"> </w:t>
      </w:r>
      <w:r w:rsidR="00777938" w:rsidRPr="00777938">
        <w:rPr>
          <w:rFonts w:ascii="Helvetica" w:eastAsia="Times New Roman" w:hAnsi="Helvetica" w:cs="Arial"/>
          <w:color w:val="000000"/>
          <w:sz w:val="20"/>
          <w:szCs w:val="20"/>
        </w:rPr>
        <w:t>(</w:t>
      </w:r>
      <w:r w:rsidR="00777938" w:rsidRPr="00777938">
        <w:rPr>
          <w:rFonts w:ascii="Helvetica" w:eastAsia="Times New Roman" w:hAnsi="Helvetica" w:cs="Arial"/>
          <w:bCs/>
          <w:color w:val="000000"/>
          <w:sz w:val="20"/>
          <w:szCs w:val="20"/>
        </w:rPr>
        <w:t>2011)</w:t>
      </w:r>
      <w:r w:rsidR="000B20B5" w:rsidRPr="00777938">
        <w:rPr>
          <w:rFonts w:ascii="Helvetica" w:eastAsia="Times New Roman" w:hAnsi="Helvetica" w:cs="Arial"/>
          <w:color w:val="000000"/>
          <w:sz w:val="20"/>
          <w:szCs w:val="20"/>
        </w:rPr>
        <w:t>.</w:t>
      </w:r>
      <w:proofErr w:type="gramEnd"/>
    </w:p>
    <w:p w14:paraId="4BB6DCE3" w14:textId="77777777" w:rsidR="000B20B5" w:rsidRPr="002D2EC9" w:rsidRDefault="000B20B5" w:rsidP="000B20B5">
      <w:pPr>
        <w:rPr>
          <w:rFonts w:ascii="Helvetica" w:eastAsia="Times New Roman" w:hAnsi="Helvetica" w:cs="Arial"/>
          <w:color w:val="000000"/>
          <w:sz w:val="20"/>
          <w:szCs w:val="20"/>
        </w:rPr>
      </w:pPr>
    </w:p>
    <w:p w14:paraId="2FA5F196" w14:textId="640AF56F" w:rsidR="000B20B5" w:rsidRPr="00FD69B1" w:rsidRDefault="00117F8B" w:rsidP="00FD69B1">
      <w:pPr>
        <w:rPr>
          <w:rFonts w:ascii="Helvetica" w:eastAsia="Times New Roman" w:hAnsi="Helvetica"/>
          <w:sz w:val="20"/>
          <w:szCs w:val="20"/>
        </w:rPr>
      </w:pPr>
      <w:proofErr w:type="spellStart"/>
      <w:r w:rsidRPr="002D2EC9">
        <w:rPr>
          <w:rFonts w:ascii="Helvetica" w:eastAsia="Times New Roman" w:hAnsi="Helvetica" w:cs="Arial"/>
          <w:color w:val="000000"/>
          <w:sz w:val="20"/>
          <w:szCs w:val="20"/>
        </w:rPr>
        <w:t>Chmura</w:t>
      </w:r>
      <w:proofErr w:type="spellEnd"/>
      <w:r w:rsidRPr="002D2EC9">
        <w:rPr>
          <w:rFonts w:ascii="Helvetica" w:eastAsia="Times New Roman" w:hAnsi="Helvetica" w:cs="Arial"/>
          <w:color w:val="000000"/>
          <w:sz w:val="20"/>
          <w:szCs w:val="20"/>
        </w:rPr>
        <w:t xml:space="preserve">, H. E., </w:t>
      </w:r>
      <w:r w:rsidR="00567E28">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0B20B5" w:rsidRPr="002D2EC9">
        <w:rPr>
          <w:rFonts w:ascii="Helvetica" w:eastAsia="Times New Roman" w:hAnsi="Helvetica" w:cs="Arial"/>
          <w:color w:val="000000"/>
          <w:sz w:val="20"/>
          <w:szCs w:val="20"/>
        </w:rPr>
        <w:t xml:space="preserve"> </w:t>
      </w:r>
      <w:r w:rsidRPr="00567E28">
        <w:rPr>
          <w:rFonts w:ascii="Helvetica" w:eastAsia="Times New Roman" w:hAnsi="Helvetica" w:cs="Arial"/>
          <w:iCs/>
          <w:color w:val="000000"/>
          <w:sz w:val="20"/>
          <w:szCs w:val="20"/>
        </w:rPr>
        <w:t xml:space="preserve">The mechanisms of phenology: the patterns and processes of </w:t>
      </w:r>
      <w:proofErr w:type="spellStart"/>
      <w:r w:rsidRPr="00567E28">
        <w:rPr>
          <w:rFonts w:ascii="Helvetica" w:eastAsia="Times New Roman" w:hAnsi="Helvetica" w:cs="Arial"/>
          <w:iCs/>
          <w:color w:val="000000"/>
          <w:sz w:val="20"/>
          <w:szCs w:val="20"/>
        </w:rPr>
        <w:t>phenological</w:t>
      </w:r>
      <w:proofErr w:type="spellEnd"/>
      <w:r w:rsidRPr="00567E28">
        <w:rPr>
          <w:rFonts w:ascii="Helvetica" w:eastAsia="Times New Roman" w:hAnsi="Helvetica" w:cs="Arial"/>
          <w:iCs/>
          <w:color w:val="000000"/>
          <w:sz w:val="20"/>
          <w:szCs w:val="20"/>
        </w:rPr>
        <w:t xml:space="preserve"> shifts</w:t>
      </w:r>
      <w:r w:rsidR="000B20B5" w:rsidRPr="002D2EC9">
        <w:rPr>
          <w:rFonts w:ascii="Helvetica" w:eastAsia="Times New Roman" w:hAnsi="Helvetica" w:cs="Arial"/>
          <w:color w:val="000000"/>
          <w:sz w:val="20"/>
          <w:szCs w:val="20"/>
        </w:rPr>
        <w:t xml:space="preserve">. </w:t>
      </w:r>
      <w:r w:rsidR="00C71784">
        <w:rPr>
          <w:rFonts w:ascii="Helvetica" w:eastAsia="Times New Roman" w:hAnsi="Helvetica" w:cs="Arial"/>
          <w:i/>
          <w:color w:val="000000"/>
          <w:sz w:val="20"/>
          <w:szCs w:val="20"/>
        </w:rPr>
        <w:t xml:space="preserve">Ecol. </w:t>
      </w:r>
      <w:proofErr w:type="spellStart"/>
      <w:r w:rsidR="00C71784">
        <w:rPr>
          <w:rFonts w:ascii="Helvetica" w:eastAsia="Times New Roman" w:hAnsi="Helvetica" w:cs="Arial"/>
          <w:i/>
          <w:color w:val="000000"/>
          <w:sz w:val="20"/>
          <w:szCs w:val="20"/>
        </w:rPr>
        <w:t>Monogr</w:t>
      </w:r>
      <w:proofErr w:type="spellEnd"/>
      <w:r w:rsidR="00C71784">
        <w:rPr>
          <w:rFonts w:ascii="Helvetica" w:eastAsia="Times New Roman" w:hAnsi="Helvetica" w:cs="Arial"/>
          <w:i/>
          <w:color w:val="000000"/>
          <w:sz w:val="20"/>
          <w:szCs w:val="20"/>
        </w:rPr>
        <w:t>.</w:t>
      </w:r>
      <w:r w:rsidRPr="002D2EC9">
        <w:rPr>
          <w:rFonts w:ascii="Helvetica" w:eastAsia="Times New Roman" w:hAnsi="Helvetica" w:cs="Arial"/>
          <w:color w:val="000000"/>
          <w:sz w:val="20"/>
          <w:szCs w:val="20"/>
        </w:rPr>
        <w:t xml:space="preserve"> </w:t>
      </w:r>
      <w:proofErr w:type="gramStart"/>
      <w:r w:rsidR="00FD69B1" w:rsidRPr="00FD69B1">
        <w:rPr>
          <w:rFonts w:ascii="Helvetica" w:eastAsia="Times New Roman" w:hAnsi="Helvetica" w:cs="Arial"/>
          <w:b/>
          <w:iCs/>
          <w:color w:val="222222"/>
          <w:sz w:val="20"/>
          <w:szCs w:val="20"/>
        </w:rPr>
        <w:t>89</w:t>
      </w:r>
      <w:r w:rsidR="00D3759D">
        <w:rPr>
          <w:rFonts w:ascii="Helvetica" w:eastAsia="Times New Roman" w:hAnsi="Helvetica" w:cs="Arial"/>
          <w:color w:val="222222"/>
          <w:sz w:val="20"/>
          <w:szCs w:val="20"/>
          <w:shd w:val="clear" w:color="auto" w:fill="FFFFFF"/>
        </w:rPr>
        <w:t xml:space="preserve"> </w:t>
      </w:r>
      <w:r w:rsidR="00FD69B1" w:rsidRPr="00FD69B1">
        <w:rPr>
          <w:rFonts w:ascii="Helvetica" w:eastAsia="Times New Roman" w:hAnsi="Helvetica" w:cs="Arial"/>
          <w:color w:val="222222"/>
          <w:sz w:val="20"/>
          <w:szCs w:val="20"/>
          <w:shd w:val="clear" w:color="auto" w:fill="FFFFFF"/>
        </w:rPr>
        <w:t>e01337</w:t>
      </w:r>
      <w:r w:rsidR="00FD69B1">
        <w:rPr>
          <w:rFonts w:ascii="Helvetica" w:eastAsia="Times New Roman" w:hAnsi="Helvetica"/>
          <w:sz w:val="20"/>
          <w:szCs w:val="20"/>
        </w:rPr>
        <w:t xml:space="preserve"> </w:t>
      </w:r>
      <w:r w:rsidR="00777938" w:rsidRPr="00FD69B1">
        <w:rPr>
          <w:rFonts w:ascii="Helvetica" w:eastAsia="Times New Roman" w:hAnsi="Helvetica" w:cs="Arial"/>
          <w:color w:val="000000"/>
          <w:sz w:val="20"/>
          <w:szCs w:val="20"/>
        </w:rPr>
        <w:t>(</w:t>
      </w:r>
      <w:r w:rsidRPr="00FD69B1">
        <w:rPr>
          <w:rFonts w:ascii="Helvetica" w:eastAsia="Times New Roman" w:hAnsi="Helvetica" w:cs="Arial"/>
          <w:bCs/>
          <w:color w:val="000000"/>
          <w:sz w:val="20"/>
          <w:szCs w:val="20"/>
        </w:rPr>
        <w:t>2018</w:t>
      </w:r>
      <w:r w:rsidR="00777938" w:rsidRPr="00FD69B1">
        <w:rPr>
          <w:rFonts w:ascii="Helvetica" w:eastAsia="Times New Roman" w:hAnsi="Helvetica" w:cs="Arial"/>
          <w:bCs/>
          <w:color w:val="000000"/>
          <w:sz w:val="20"/>
          <w:szCs w:val="20"/>
        </w:rPr>
        <w:t>).</w:t>
      </w:r>
      <w:proofErr w:type="gramEnd"/>
    </w:p>
    <w:p w14:paraId="4A6F0959" w14:textId="77777777" w:rsidR="000B20B5" w:rsidRPr="002D2EC9" w:rsidRDefault="000B20B5" w:rsidP="000B20B5">
      <w:pPr>
        <w:rPr>
          <w:rFonts w:ascii="Helvetica" w:eastAsia="Times New Roman" w:hAnsi="Helvetica" w:cs="Arial"/>
          <w:color w:val="000000"/>
          <w:sz w:val="20"/>
          <w:szCs w:val="20"/>
        </w:rPr>
      </w:pPr>
    </w:p>
    <w:p w14:paraId="615CAFB3" w14:textId="29B3E3FF" w:rsidR="00117F8B" w:rsidRPr="002D2EC9"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Chuine</w:t>
      </w:r>
      <w:proofErr w:type="spellEnd"/>
      <w:r w:rsidRPr="002D2EC9">
        <w:rPr>
          <w:rFonts w:ascii="Helvetica" w:eastAsia="Times New Roman" w:hAnsi="Helvetica" w:cs="Arial"/>
          <w:color w:val="000000"/>
          <w:sz w:val="20"/>
          <w:szCs w:val="20"/>
        </w:rPr>
        <w:t xml:space="preserve">, I. and </w:t>
      </w:r>
      <w:proofErr w:type="spellStart"/>
      <w:r w:rsidRPr="002D2EC9">
        <w:rPr>
          <w:rFonts w:ascii="Helvetica" w:eastAsia="Times New Roman" w:hAnsi="Helvetica" w:cs="Arial"/>
          <w:color w:val="000000"/>
          <w:sz w:val="20"/>
          <w:szCs w:val="20"/>
        </w:rPr>
        <w:t>Régnière</w:t>
      </w:r>
      <w:proofErr w:type="spellEnd"/>
      <w:r w:rsidRPr="002D2EC9">
        <w:rPr>
          <w:rFonts w:ascii="Helvetica" w:eastAsia="Times New Roman" w:hAnsi="Helvetica" w:cs="Arial"/>
          <w:color w:val="000000"/>
          <w:sz w:val="20"/>
          <w:szCs w:val="20"/>
        </w:rPr>
        <w:t>, J.</w:t>
      </w:r>
      <w:r w:rsidR="000B20B5" w:rsidRPr="002D2EC9">
        <w:rPr>
          <w:rFonts w:ascii="Helvetica" w:eastAsia="Times New Roman" w:hAnsi="Helvetica" w:cs="Arial"/>
          <w:color w:val="000000"/>
          <w:sz w:val="20"/>
          <w:szCs w:val="20"/>
        </w:rPr>
        <w:t xml:space="preserve"> </w:t>
      </w:r>
      <w:r w:rsidRPr="00567E28">
        <w:rPr>
          <w:rFonts w:ascii="Helvetica" w:eastAsia="Times New Roman" w:hAnsi="Helvetica" w:cs="Arial"/>
          <w:iCs/>
          <w:color w:val="000000"/>
          <w:sz w:val="20"/>
          <w:szCs w:val="20"/>
        </w:rPr>
        <w:t>Process-based models of phenology for plants and animals</w:t>
      </w:r>
      <w:r w:rsidR="00567E28">
        <w:rPr>
          <w:rFonts w:ascii="Helvetica" w:eastAsia="Times New Roman" w:hAnsi="Helvetica" w:cs="Arial"/>
          <w:color w:val="000000"/>
          <w:sz w:val="20"/>
          <w:szCs w:val="20"/>
        </w:rPr>
        <w:t>.</w:t>
      </w:r>
      <w:r w:rsidR="000B20B5" w:rsidRPr="002D2EC9">
        <w:rPr>
          <w:rFonts w:ascii="Helvetica" w:eastAsia="Times New Roman" w:hAnsi="Helvetica" w:cs="Arial"/>
          <w:color w:val="000000"/>
          <w:sz w:val="20"/>
          <w:szCs w:val="20"/>
        </w:rPr>
        <w:t xml:space="preserve"> </w:t>
      </w:r>
      <w:proofErr w:type="spellStart"/>
      <w:r w:rsidR="00752D4D">
        <w:rPr>
          <w:rFonts w:ascii="Helvetica" w:eastAsia="Times New Roman" w:hAnsi="Helvetica" w:cs="Arial"/>
          <w:i/>
          <w:color w:val="000000"/>
          <w:sz w:val="20"/>
          <w:szCs w:val="20"/>
        </w:rPr>
        <w:t>Annu</w:t>
      </w:r>
      <w:proofErr w:type="spellEnd"/>
      <w:r w:rsidR="00752D4D">
        <w:rPr>
          <w:rFonts w:ascii="Helvetica" w:eastAsia="Times New Roman" w:hAnsi="Helvetica" w:cs="Arial"/>
          <w:i/>
          <w:color w:val="000000"/>
          <w:sz w:val="20"/>
          <w:szCs w:val="20"/>
        </w:rPr>
        <w:t xml:space="preserve">. Rev. Ecol. </w:t>
      </w:r>
      <w:proofErr w:type="spellStart"/>
      <w:r w:rsidR="00752D4D">
        <w:rPr>
          <w:rFonts w:ascii="Helvetica" w:eastAsia="Times New Roman" w:hAnsi="Helvetica" w:cs="Arial"/>
          <w:i/>
          <w:color w:val="000000"/>
          <w:sz w:val="20"/>
          <w:szCs w:val="20"/>
        </w:rPr>
        <w:t>Evol</w:t>
      </w:r>
      <w:proofErr w:type="spellEnd"/>
      <w:r w:rsidR="00752D4D">
        <w:rPr>
          <w:rFonts w:ascii="Helvetica" w:eastAsia="Times New Roman" w:hAnsi="Helvetica" w:cs="Arial"/>
          <w:i/>
          <w:color w:val="000000"/>
          <w:sz w:val="20"/>
          <w:szCs w:val="20"/>
        </w:rPr>
        <w:t>. S.</w:t>
      </w:r>
      <w:r w:rsidRPr="002D2EC9">
        <w:rPr>
          <w:rFonts w:ascii="Helvetica" w:eastAsia="Times New Roman" w:hAnsi="Helvetica" w:cs="Arial"/>
          <w:color w:val="000000"/>
          <w:sz w:val="20"/>
          <w:szCs w:val="20"/>
        </w:rPr>
        <w:t> </w:t>
      </w:r>
      <w:r w:rsidR="00567E28" w:rsidRPr="00FD69B1">
        <w:rPr>
          <w:rFonts w:ascii="Helvetica" w:eastAsia="Times New Roman" w:hAnsi="Helvetica" w:cs="Arial"/>
          <w:b/>
          <w:color w:val="000000"/>
          <w:sz w:val="20"/>
          <w:szCs w:val="20"/>
        </w:rPr>
        <w:t>48</w:t>
      </w:r>
      <w:r w:rsidR="00567E28">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159-182</w:t>
      </w:r>
      <w:r w:rsidR="00777938">
        <w:rPr>
          <w:rFonts w:ascii="Helvetica" w:eastAsia="Times New Roman" w:hAnsi="Helvetica" w:cs="Arial"/>
          <w:color w:val="000000"/>
          <w:sz w:val="20"/>
          <w:szCs w:val="20"/>
        </w:rPr>
        <w:t xml:space="preserve"> </w:t>
      </w:r>
      <w:r w:rsidR="00777938" w:rsidRPr="00777938">
        <w:rPr>
          <w:rFonts w:ascii="Helvetica" w:eastAsia="Times New Roman" w:hAnsi="Helvetica" w:cs="Arial"/>
          <w:color w:val="000000"/>
          <w:sz w:val="20"/>
          <w:szCs w:val="20"/>
        </w:rPr>
        <w:t>(</w:t>
      </w:r>
      <w:r w:rsidR="00777938" w:rsidRPr="00777938">
        <w:rPr>
          <w:rFonts w:ascii="Helvetica" w:eastAsia="Times New Roman" w:hAnsi="Helvetica" w:cs="Arial"/>
          <w:bCs/>
          <w:color w:val="000000"/>
          <w:sz w:val="20"/>
          <w:szCs w:val="20"/>
        </w:rPr>
        <w:t>2017).</w:t>
      </w:r>
    </w:p>
    <w:p w14:paraId="505E225D" w14:textId="77777777" w:rsidR="000B20B5" w:rsidRPr="002D2EC9" w:rsidRDefault="000B20B5" w:rsidP="000B20B5">
      <w:pPr>
        <w:rPr>
          <w:rFonts w:ascii="Helvetica" w:eastAsia="Times New Roman" w:hAnsi="Helvetica" w:cs="Arial"/>
          <w:color w:val="000000"/>
          <w:sz w:val="20"/>
          <w:szCs w:val="20"/>
        </w:rPr>
      </w:pPr>
    </w:p>
    <w:p w14:paraId="571BE1D9" w14:textId="3055C4DB" w:rsidR="00117F8B" w:rsidRPr="00777938"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Cury</w:t>
      </w:r>
      <w:proofErr w:type="spellEnd"/>
      <w:r w:rsidRPr="002D2EC9">
        <w:rPr>
          <w:rFonts w:ascii="Helvetica" w:eastAsia="Times New Roman" w:hAnsi="Helvetica" w:cs="Arial"/>
          <w:color w:val="000000"/>
          <w:sz w:val="20"/>
          <w:szCs w:val="20"/>
        </w:rPr>
        <w:t>, P, Shannon, L and Shin, YJ</w:t>
      </w:r>
      <w:r w:rsidR="000B20B5" w:rsidRPr="002D2EC9">
        <w:rPr>
          <w:rFonts w:ascii="Helvetica" w:eastAsia="Times New Roman" w:hAnsi="Helvetica" w:cs="Arial"/>
          <w:color w:val="000000"/>
          <w:sz w:val="20"/>
          <w:szCs w:val="20"/>
        </w:rPr>
        <w:t xml:space="preserve">. </w:t>
      </w:r>
      <w:r w:rsidRPr="00567E28">
        <w:rPr>
          <w:rFonts w:ascii="Helvetica" w:eastAsia="Times New Roman" w:hAnsi="Helvetica" w:cs="Arial"/>
          <w:iCs/>
          <w:color w:val="000000"/>
          <w:sz w:val="20"/>
          <w:szCs w:val="20"/>
        </w:rPr>
        <w:t>The functioning of marine</w:t>
      </w:r>
      <w:r w:rsidR="003E1B08" w:rsidRPr="00567E28">
        <w:rPr>
          <w:rFonts w:ascii="Helvetica" w:eastAsia="Times New Roman" w:hAnsi="Helvetica" w:cs="Arial"/>
          <w:iCs/>
          <w:color w:val="000000"/>
          <w:sz w:val="20"/>
          <w:szCs w:val="20"/>
        </w:rPr>
        <w:t xml:space="preserve"> </w:t>
      </w:r>
      <w:r w:rsidRPr="00567E28">
        <w:rPr>
          <w:rFonts w:ascii="Helvetica" w:eastAsia="Times New Roman" w:hAnsi="Helvetica" w:cs="Arial"/>
          <w:iCs/>
          <w:color w:val="000000"/>
          <w:sz w:val="20"/>
          <w:szCs w:val="20"/>
        </w:rPr>
        <w:t>ecosystems: a fisheries perspective</w:t>
      </w:r>
      <w:r w:rsidRPr="002D2EC9">
        <w:rPr>
          <w:rFonts w:ascii="Helvetica" w:eastAsia="Times New Roman" w:hAnsi="Helvetica" w:cs="Arial"/>
          <w:i/>
          <w:iCs/>
          <w:color w:val="000000"/>
          <w:sz w:val="20"/>
          <w:szCs w:val="20"/>
        </w:rPr>
        <w:t>.</w:t>
      </w:r>
      <w:r w:rsidR="000B20B5" w:rsidRPr="002D2EC9">
        <w:rPr>
          <w:rFonts w:ascii="Helvetica" w:eastAsia="Times New Roman" w:hAnsi="Helvetica" w:cs="Arial"/>
          <w:color w:val="000000"/>
          <w:sz w:val="20"/>
          <w:szCs w:val="20"/>
        </w:rPr>
        <w:t xml:space="preserve"> </w:t>
      </w:r>
      <w:proofErr w:type="gramStart"/>
      <w:r w:rsidRPr="00567E28">
        <w:rPr>
          <w:rFonts w:ascii="Helvetica" w:eastAsia="Times New Roman" w:hAnsi="Helvetica" w:cs="Arial"/>
          <w:i/>
          <w:color w:val="000000"/>
          <w:sz w:val="20"/>
          <w:szCs w:val="20"/>
        </w:rPr>
        <w:t>Responsible fisheries in the marine</w:t>
      </w:r>
      <w:r w:rsidR="003E1B08" w:rsidRPr="00567E28">
        <w:rPr>
          <w:rFonts w:ascii="Helvetica" w:eastAsia="Times New Roman" w:hAnsi="Helvetica" w:cs="Arial"/>
          <w:i/>
          <w:color w:val="000000"/>
          <w:sz w:val="20"/>
          <w:szCs w:val="20"/>
        </w:rPr>
        <w:t xml:space="preserve"> </w:t>
      </w:r>
      <w:r w:rsidRPr="00567E28">
        <w:rPr>
          <w:rFonts w:ascii="Helvetica" w:eastAsia="Times New Roman" w:hAnsi="Helvetica" w:cs="Arial"/>
          <w:i/>
          <w:color w:val="000000"/>
          <w:sz w:val="20"/>
          <w:szCs w:val="20"/>
        </w:rPr>
        <w:t>ecosystem</w:t>
      </w:r>
      <w:r w:rsidRPr="002D2EC9">
        <w:rPr>
          <w:rFonts w:ascii="Helvetica" w:eastAsia="Times New Roman" w:hAnsi="Helvetica" w:cs="Arial"/>
          <w:color w:val="000000"/>
          <w:sz w:val="20"/>
          <w:szCs w:val="20"/>
        </w:rPr>
        <w:t> 103–123</w:t>
      </w:r>
      <w:r w:rsidR="00777938" w:rsidRPr="00777938">
        <w:rPr>
          <w:rFonts w:ascii="Helvetica" w:eastAsia="Times New Roman" w:hAnsi="Helvetica" w:cs="Arial"/>
          <w:color w:val="000000"/>
          <w:sz w:val="20"/>
          <w:szCs w:val="20"/>
        </w:rPr>
        <w:t>, (</w:t>
      </w:r>
      <w:r w:rsidR="00777938" w:rsidRPr="00777938">
        <w:rPr>
          <w:rFonts w:ascii="Helvetica" w:eastAsia="Times New Roman" w:hAnsi="Helvetica" w:cs="Arial"/>
          <w:bCs/>
          <w:color w:val="000000"/>
          <w:sz w:val="20"/>
          <w:szCs w:val="20"/>
        </w:rPr>
        <w:t>2003).</w:t>
      </w:r>
      <w:proofErr w:type="gramEnd"/>
    </w:p>
    <w:p w14:paraId="296D0FD6" w14:textId="77777777" w:rsidR="000B20B5" w:rsidRPr="002D2EC9" w:rsidRDefault="000B20B5" w:rsidP="00117F8B">
      <w:pPr>
        <w:ind w:left="720"/>
        <w:rPr>
          <w:rFonts w:ascii="Helvetica" w:eastAsia="Times New Roman" w:hAnsi="Helvetica" w:cs="Arial"/>
          <w:color w:val="000000"/>
          <w:sz w:val="20"/>
          <w:szCs w:val="20"/>
        </w:rPr>
      </w:pPr>
    </w:p>
    <w:p w14:paraId="54CD56E1" w14:textId="18BEB4C3" w:rsidR="00DF7E9D" w:rsidRPr="00DF7E9D" w:rsidRDefault="00795600" w:rsidP="00DF7E9D">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Cushing, D.H.</w:t>
      </w:r>
      <w:r w:rsidR="00DF7E9D" w:rsidRPr="00DF7E9D">
        <w:rPr>
          <w:rFonts w:ascii="Arial" w:eastAsia="Times New Roman" w:hAnsi="Arial" w:cs="Arial"/>
          <w:color w:val="222222"/>
          <w:sz w:val="20"/>
          <w:szCs w:val="20"/>
          <w:shd w:val="clear" w:color="auto" w:fill="FFFFFF"/>
        </w:rPr>
        <w:t xml:space="preserve"> The regularity of the spawning season of some fishes. </w:t>
      </w:r>
      <w:r w:rsidR="00DF7E9D" w:rsidRPr="00DF7E9D">
        <w:rPr>
          <w:rFonts w:ascii="Arial" w:eastAsia="Times New Roman" w:hAnsi="Arial" w:cs="Arial"/>
          <w:i/>
          <w:iCs/>
          <w:color w:val="222222"/>
          <w:sz w:val="20"/>
          <w:szCs w:val="20"/>
        </w:rPr>
        <w:t xml:space="preserve">ICES </w:t>
      </w:r>
      <w:r w:rsidR="00D11748">
        <w:rPr>
          <w:rFonts w:ascii="Arial" w:eastAsia="Times New Roman" w:hAnsi="Arial" w:cs="Arial"/>
          <w:i/>
          <w:iCs/>
          <w:color w:val="222222"/>
          <w:sz w:val="20"/>
          <w:szCs w:val="20"/>
        </w:rPr>
        <w:t>J. Mar. Sci.</w:t>
      </w:r>
      <w:r w:rsidR="00DF7E9D" w:rsidRPr="00DF7E9D">
        <w:rPr>
          <w:rFonts w:ascii="Arial" w:eastAsia="Times New Roman" w:hAnsi="Arial" w:cs="Arial"/>
          <w:color w:val="222222"/>
          <w:sz w:val="20"/>
          <w:szCs w:val="20"/>
          <w:shd w:val="clear" w:color="auto" w:fill="FFFFFF"/>
        </w:rPr>
        <w:t> </w:t>
      </w:r>
      <w:r w:rsidR="00DF7E9D" w:rsidRPr="00FD69B1">
        <w:rPr>
          <w:rFonts w:ascii="Arial" w:eastAsia="Times New Roman" w:hAnsi="Arial" w:cs="Arial"/>
          <w:b/>
          <w:i/>
          <w:iCs/>
          <w:color w:val="222222"/>
          <w:sz w:val="20"/>
          <w:szCs w:val="20"/>
        </w:rPr>
        <w:t>33</w:t>
      </w:r>
      <w:r w:rsidR="00DF7E9D" w:rsidRPr="00DF7E9D">
        <w:rPr>
          <w:rFonts w:ascii="Arial" w:eastAsia="Times New Roman" w:hAnsi="Arial" w:cs="Arial"/>
          <w:color w:val="222222"/>
          <w:sz w:val="20"/>
          <w:szCs w:val="20"/>
          <w:shd w:val="clear" w:color="auto" w:fill="FFFFFF"/>
        </w:rPr>
        <w:t>, 81-92</w:t>
      </w:r>
      <w:r>
        <w:rPr>
          <w:rFonts w:ascii="Arial" w:eastAsia="Times New Roman" w:hAnsi="Arial" w:cs="Arial"/>
          <w:color w:val="222222"/>
          <w:sz w:val="20"/>
          <w:szCs w:val="20"/>
          <w:shd w:val="clear" w:color="auto" w:fill="FFFFFF"/>
        </w:rPr>
        <w:t xml:space="preserve"> (1969)</w:t>
      </w:r>
      <w:r w:rsidR="00DF7E9D" w:rsidRPr="00DF7E9D">
        <w:rPr>
          <w:rFonts w:ascii="Arial" w:eastAsia="Times New Roman" w:hAnsi="Arial" w:cs="Arial"/>
          <w:color w:val="222222"/>
          <w:sz w:val="20"/>
          <w:szCs w:val="20"/>
          <w:shd w:val="clear" w:color="auto" w:fill="FFFFFF"/>
        </w:rPr>
        <w:t>.</w:t>
      </w:r>
    </w:p>
    <w:p w14:paraId="20B77F39" w14:textId="77777777" w:rsidR="00DF7E9D" w:rsidRDefault="00DF7E9D" w:rsidP="000B20B5">
      <w:pPr>
        <w:rPr>
          <w:rFonts w:ascii="Helvetica" w:eastAsia="Times New Roman" w:hAnsi="Helvetica" w:cs="Arial"/>
          <w:color w:val="000000"/>
          <w:sz w:val="20"/>
          <w:szCs w:val="20"/>
        </w:rPr>
      </w:pPr>
    </w:p>
    <w:p w14:paraId="7F331777" w14:textId="42907383" w:rsidR="00DF7E9D"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Cushing, D. H.</w:t>
      </w:r>
      <w:proofErr w:type="gramEnd"/>
      <w:r w:rsidR="000B20B5" w:rsidRPr="002D2EC9">
        <w:rPr>
          <w:rFonts w:ascii="Helvetica" w:eastAsia="Times New Roman" w:hAnsi="Helvetica" w:cs="Arial"/>
          <w:color w:val="000000"/>
          <w:sz w:val="20"/>
          <w:szCs w:val="20"/>
        </w:rPr>
        <w:t xml:space="preserve"> </w:t>
      </w:r>
      <w:proofErr w:type="gramStart"/>
      <w:r w:rsidRPr="00567E28">
        <w:rPr>
          <w:rFonts w:ascii="Helvetica" w:eastAsia="Times New Roman" w:hAnsi="Helvetica" w:cs="Arial"/>
          <w:iCs/>
          <w:color w:val="000000"/>
          <w:sz w:val="20"/>
          <w:szCs w:val="20"/>
        </w:rPr>
        <w:t>The natural regulation of fish populations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spellStart"/>
      <w:proofErr w:type="gramStart"/>
      <w:r w:rsidRPr="002D2EC9">
        <w:rPr>
          <w:rFonts w:ascii="Helvetica" w:eastAsia="Times New Roman" w:hAnsi="Helvetica" w:cs="Arial"/>
          <w:color w:val="000000"/>
          <w:sz w:val="20"/>
          <w:szCs w:val="20"/>
        </w:rPr>
        <w:t>HardenJones</w:t>
      </w:r>
      <w:proofErr w:type="spellEnd"/>
      <w:r w:rsidRPr="002D2EC9">
        <w:rPr>
          <w:rFonts w:ascii="Helvetica" w:eastAsia="Times New Roman" w:hAnsi="Helvetica" w:cs="Arial"/>
          <w:color w:val="000000"/>
          <w:sz w:val="20"/>
          <w:szCs w:val="20"/>
        </w:rPr>
        <w:t>, F. R. </w:t>
      </w:r>
      <w:r w:rsidRPr="002D2EC9">
        <w:rPr>
          <w:rFonts w:ascii="Helvetica" w:eastAsia="Times New Roman" w:hAnsi="Helvetica" w:cs="Arial"/>
          <w:i/>
          <w:iCs/>
          <w:color w:val="000000"/>
          <w:sz w:val="20"/>
          <w:szCs w:val="20"/>
        </w:rPr>
        <w:t>(ed.)</w:t>
      </w:r>
      <w:r w:rsidR="000B20B5" w:rsidRPr="002D2EC9">
        <w:rPr>
          <w:rFonts w:ascii="Helvetica" w:eastAsia="Times New Roman" w:hAnsi="Helvetica" w:cs="Arial"/>
          <w:color w:val="000000"/>
          <w:sz w:val="20"/>
          <w:szCs w:val="20"/>
        </w:rPr>
        <w:t xml:space="preserve"> </w:t>
      </w:r>
      <w:r w:rsidRPr="00567E28">
        <w:rPr>
          <w:rFonts w:ascii="Helvetica" w:eastAsia="Times New Roman" w:hAnsi="Helvetica" w:cs="Arial"/>
          <w:i/>
          <w:color w:val="000000"/>
          <w:sz w:val="20"/>
          <w:szCs w:val="20"/>
        </w:rPr>
        <w:t>Sea Fisheries Research</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Elek</w:t>
      </w:r>
      <w:proofErr w:type="spellEnd"/>
      <w:r w:rsidRPr="002D2EC9">
        <w:rPr>
          <w:rFonts w:ascii="Helvetica" w:eastAsia="Times New Roman" w:hAnsi="Helvetica" w:cs="Arial"/>
          <w:color w:val="000000"/>
          <w:sz w:val="20"/>
          <w:szCs w:val="20"/>
        </w:rPr>
        <w:t xml:space="preserve"> Science, 399-412</w:t>
      </w:r>
      <w:r w:rsidR="00993BF2">
        <w:rPr>
          <w:rFonts w:ascii="Helvetica" w:eastAsia="Times New Roman" w:hAnsi="Helvetica" w:cs="Arial"/>
          <w:color w:val="000000"/>
          <w:sz w:val="20"/>
          <w:szCs w:val="20"/>
        </w:rPr>
        <w:t xml:space="preserve"> </w:t>
      </w:r>
      <w:r w:rsidR="00993BF2" w:rsidRPr="00993BF2">
        <w:rPr>
          <w:rFonts w:ascii="Helvetica" w:eastAsia="Times New Roman" w:hAnsi="Helvetica" w:cs="Arial"/>
          <w:color w:val="000000"/>
          <w:sz w:val="20"/>
          <w:szCs w:val="20"/>
        </w:rPr>
        <w:t>(</w:t>
      </w:r>
      <w:r w:rsidR="00993BF2" w:rsidRPr="00993BF2">
        <w:rPr>
          <w:rFonts w:ascii="Helvetica" w:eastAsia="Times New Roman" w:hAnsi="Helvetica" w:cs="Arial"/>
          <w:bCs/>
          <w:color w:val="000000"/>
          <w:sz w:val="20"/>
          <w:szCs w:val="20"/>
        </w:rPr>
        <w:t>1974).</w:t>
      </w:r>
    </w:p>
    <w:p w14:paraId="48000398" w14:textId="77777777" w:rsidR="00DF7E9D" w:rsidRDefault="00DF7E9D" w:rsidP="000B20B5">
      <w:pPr>
        <w:rPr>
          <w:rFonts w:ascii="Helvetica" w:eastAsia="Times New Roman" w:hAnsi="Helvetica" w:cs="Arial"/>
          <w:color w:val="000000"/>
          <w:sz w:val="20"/>
          <w:szCs w:val="20"/>
        </w:rPr>
      </w:pPr>
    </w:p>
    <w:p w14:paraId="25B55EF4" w14:textId="54FFD481" w:rsidR="00DF7E9D" w:rsidRPr="00DF7E9D" w:rsidRDefault="00993BF2" w:rsidP="00DF7E9D">
      <w:pPr>
        <w:rPr>
          <w:rFonts w:ascii="Times New Roman" w:eastAsia="Times New Roman" w:hAnsi="Times New Roman" w:cs="Times New Roman"/>
          <w:sz w:val="20"/>
          <w:szCs w:val="20"/>
        </w:rPr>
      </w:pPr>
      <w:r>
        <w:rPr>
          <w:rFonts w:ascii="Arial" w:eastAsia="Times New Roman" w:hAnsi="Arial" w:cs="Arial"/>
          <w:color w:val="222222"/>
          <w:sz w:val="20"/>
          <w:szCs w:val="20"/>
          <w:shd w:val="clear" w:color="auto" w:fill="FFFFFF"/>
        </w:rPr>
        <w:t>Cushing, D.H</w:t>
      </w:r>
      <w:r w:rsidR="00DF7E9D" w:rsidRPr="00DF7E9D">
        <w:rPr>
          <w:rFonts w:ascii="Arial" w:eastAsia="Times New Roman" w:hAnsi="Arial" w:cs="Arial"/>
          <w:color w:val="222222"/>
          <w:sz w:val="20"/>
          <w:szCs w:val="20"/>
          <w:shd w:val="clear" w:color="auto" w:fill="FFFFFF"/>
        </w:rPr>
        <w:t xml:space="preserve">. Plankton production and year-class strength in fish populations: an update of the match/mismatch hypothesis. </w:t>
      </w:r>
      <w:proofErr w:type="gramStart"/>
      <w:r w:rsidR="00DF7E9D" w:rsidRPr="00DF7E9D">
        <w:rPr>
          <w:rFonts w:ascii="Arial" w:eastAsia="Times New Roman" w:hAnsi="Arial" w:cs="Arial"/>
          <w:color w:val="222222"/>
          <w:sz w:val="20"/>
          <w:szCs w:val="20"/>
          <w:shd w:val="clear" w:color="auto" w:fill="FFFFFF"/>
        </w:rPr>
        <w:t>In </w:t>
      </w:r>
      <w:r w:rsidR="00DF7E9D" w:rsidRPr="00DF7E9D">
        <w:rPr>
          <w:rFonts w:ascii="Arial" w:eastAsia="Times New Roman" w:hAnsi="Arial" w:cs="Arial"/>
          <w:i/>
          <w:iCs/>
          <w:color w:val="222222"/>
          <w:sz w:val="20"/>
          <w:szCs w:val="20"/>
        </w:rPr>
        <w:t>Advances in marine biology</w:t>
      </w:r>
      <w:r w:rsidR="00DF7E9D" w:rsidRPr="00DF7E9D">
        <w:rPr>
          <w:rFonts w:ascii="Arial" w:eastAsia="Times New Roman" w:hAnsi="Arial" w:cs="Arial"/>
          <w:color w:val="222222"/>
          <w:sz w:val="20"/>
          <w:szCs w:val="20"/>
          <w:shd w:val="clear" w:color="auto" w:fill="FFFFFF"/>
        </w:rPr>
        <w:t> (Vol</w:t>
      </w:r>
      <w:r w:rsidR="00FD69B1">
        <w:rPr>
          <w:rFonts w:ascii="Arial" w:eastAsia="Times New Roman" w:hAnsi="Arial" w:cs="Arial"/>
          <w:color w:val="222222"/>
          <w:sz w:val="20"/>
          <w:szCs w:val="20"/>
          <w:shd w:val="clear" w:color="auto" w:fill="FFFFFF"/>
        </w:rPr>
        <w:t xml:space="preserve">. 26, </w:t>
      </w:r>
      <w:r>
        <w:rPr>
          <w:rFonts w:ascii="Arial" w:eastAsia="Times New Roman" w:hAnsi="Arial" w:cs="Arial"/>
          <w:color w:val="222222"/>
          <w:sz w:val="20"/>
          <w:szCs w:val="20"/>
          <w:shd w:val="clear" w:color="auto" w:fill="FFFFFF"/>
        </w:rPr>
        <w:t>249-293).</w:t>
      </w:r>
      <w:proofErr w:type="gramEnd"/>
      <w:r>
        <w:rPr>
          <w:rFonts w:ascii="Arial" w:eastAsia="Times New Roman" w:hAnsi="Arial" w:cs="Arial"/>
          <w:color w:val="222222"/>
          <w:sz w:val="20"/>
          <w:szCs w:val="20"/>
          <w:shd w:val="clear" w:color="auto" w:fill="FFFFFF"/>
        </w:rPr>
        <w:t xml:space="preserve"> </w:t>
      </w:r>
      <w:proofErr w:type="gramStart"/>
      <w:r>
        <w:rPr>
          <w:rFonts w:ascii="Arial" w:eastAsia="Times New Roman" w:hAnsi="Arial" w:cs="Arial"/>
          <w:color w:val="222222"/>
          <w:sz w:val="20"/>
          <w:szCs w:val="20"/>
          <w:shd w:val="clear" w:color="auto" w:fill="FFFFFF"/>
        </w:rPr>
        <w:t>Academic Press (</w:t>
      </w:r>
      <w:r w:rsidRPr="00DF7E9D">
        <w:rPr>
          <w:rFonts w:ascii="Arial" w:eastAsia="Times New Roman" w:hAnsi="Arial" w:cs="Arial"/>
          <w:color w:val="222222"/>
          <w:sz w:val="20"/>
          <w:szCs w:val="20"/>
          <w:shd w:val="clear" w:color="auto" w:fill="FFFFFF"/>
        </w:rPr>
        <w:t>1990</w:t>
      </w:r>
      <w:r>
        <w:rPr>
          <w:rFonts w:ascii="Arial" w:eastAsia="Times New Roman" w:hAnsi="Arial" w:cs="Arial"/>
          <w:color w:val="222222"/>
          <w:sz w:val="20"/>
          <w:szCs w:val="20"/>
          <w:shd w:val="clear" w:color="auto" w:fill="FFFFFF"/>
        </w:rPr>
        <w:t>).</w:t>
      </w:r>
      <w:proofErr w:type="gramEnd"/>
    </w:p>
    <w:p w14:paraId="19693B5F" w14:textId="77777777" w:rsidR="00DF7E9D" w:rsidRDefault="00DF7E9D" w:rsidP="000B20B5">
      <w:pPr>
        <w:rPr>
          <w:rFonts w:ascii="Helvetica" w:eastAsia="Times New Roman" w:hAnsi="Helvetica" w:cs="Arial"/>
          <w:color w:val="000000"/>
          <w:sz w:val="20"/>
          <w:szCs w:val="20"/>
        </w:rPr>
      </w:pPr>
    </w:p>
    <w:p w14:paraId="26471884" w14:textId="567E9351" w:rsidR="00117F8B" w:rsidRPr="00993BF2" w:rsidRDefault="00117F8B" w:rsidP="000B20B5">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Deacy</w:t>
      </w:r>
      <w:proofErr w:type="spellEnd"/>
      <w:r w:rsidRPr="002D2EC9">
        <w:rPr>
          <w:rFonts w:ascii="Helvetica" w:eastAsia="Times New Roman" w:hAnsi="Helvetica" w:cs="Arial"/>
          <w:color w:val="000000"/>
          <w:sz w:val="20"/>
          <w:szCs w:val="20"/>
        </w:rPr>
        <w:t xml:space="preserve">, W. W., </w:t>
      </w:r>
      <w:r w:rsidR="004E08C9">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0B20B5" w:rsidRPr="002D2EC9">
        <w:rPr>
          <w:rFonts w:ascii="Helvetica" w:eastAsia="Times New Roman" w:hAnsi="Helvetica" w:cs="Arial"/>
          <w:color w:val="000000"/>
          <w:sz w:val="20"/>
          <w:szCs w:val="20"/>
        </w:rPr>
        <w:t xml:space="preserve"> </w:t>
      </w:r>
      <w:proofErr w:type="spellStart"/>
      <w:r w:rsidRPr="005D2C5C">
        <w:rPr>
          <w:rFonts w:ascii="Helvetica" w:eastAsia="Times New Roman" w:hAnsi="Helvetica" w:cs="Arial"/>
          <w:iCs/>
          <w:color w:val="000000"/>
          <w:sz w:val="20"/>
          <w:szCs w:val="20"/>
        </w:rPr>
        <w:t>Phenological</w:t>
      </w:r>
      <w:proofErr w:type="spellEnd"/>
      <w:r w:rsidRPr="005D2C5C">
        <w:rPr>
          <w:rFonts w:ascii="Helvetica" w:eastAsia="Times New Roman" w:hAnsi="Helvetica" w:cs="Arial"/>
          <w:iCs/>
          <w:color w:val="000000"/>
          <w:sz w:val="20"/>
          <w:szCs w:val="20"/>
        </w:rPr>
        <w:t xml:space="preserve"> synchronization disrupts trophic interactions between Kodiak brown bears and salmon</w:t>
      </w:r>
      <w:r w:rsidR="00CF2ED7" w:rsidRPr="002D2EC9">
        <w:rPr>
          <w:rFonts w:ascii="Helvetica" w:eastAsia="Times New Roman" w:hAnsi="Helvetica" w:cs="Arial"/>
          <w:color w:val="000000"/>
          <w:sz w:val="20"/>
          <w:szCs w:val="20"/>
        </w:rPr>
        <w:t xml:space="preserve">. </w:t>
      </w:r>
      <w:r w:rsidR="004E08C9">
        <w:rPr>
          <w:rFonts w:ascii="Helvetica" w:eastAsia="Times New Roman" w:hAnsi="Helvetica" w:cs="Arial"/>
          <w:i/>
          <w:color w:val="000000"/>
          <w:sz w:val="20"/>
          <w:szCs w:val="20"/>
        </w:rPr>
        <w:t>P. Natl. Acad. Sci. USA</w:t>
      </w:r>
      <w:r w:rsidR="00FD69B1">
        <w:rPr>
          <w:rFonts w:ascii="Helvetica" w:eastAsia="Times New Roman" w:hAnsi="Helvetica" w:cs="Arial"/>
          <w:color w:val="000000"/>
          <w:sz w:val="20"/>
          <w:szCs w:val="20"/>
        </w:rPr>
        <w:t xml:space="preserve"> </w:t>
      </w:r>
      <w:r w:rsidR="00FD69B1" w:rsidRPr="00FD69B1">
        <w:rPr>
          <w:rFonts w:ascii="Helvetica" w:eastAsia="Times New Roman" w:hAnsi="Helvetica" w:cs="Arial"/>
          <w:b/>
          <w:color w:val="000000"/>
          <w:sz w:val="20"/>
          <w:szCs w:val="20"/>
        </w:rPr>
        <w:t>114</w:t>
      </w:r>
      <w:r w:rsidR="00FD69B1">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10432-10437</w:t>
      </w:r>
      <w:r w:rsidR="00993BF2">
        <w:rPr>
          <w:rFonts w:ascii="Helvetica" w:eastAsia="Times New Roman" w:hAnsi="Helvetica" w:cs="Arial"/>
          <w:color w:val="000000"/>
          <w:sz w:val="20"/>
          <w:szCs w:val="20"/>
        </w:rPr>
        <w:t xml:space="preserve"> </w:t>
      </w:r>
      <w:r w:rsidR="00993BF2" w:rsidRPr="00993BF2">
        <w:rPr>
          <w:rFonts w:ascii="Helvetica" w:eastAsia="Times New Roman" w:hAnsi="Helvetica" w:cs="Arial"/>
          <w:color w:val="000000"/>
          <w:sz w:val="20"/>
          <w:szCs w:val="20"/>
        </w:rPr>
        <w:t>(</w:t>
      </w:r>
      <w:r w:rsidR="00993BF2" w:rsidRPr="00993BF2">
        <w:rPr>
          <w:rFonts w:ascii="Helvetica" w:eastAsia="Times New Roman" w:hAnsi="Helvetica" w:cs="Arial"/>
          <w:bCs/>
          <w:color w:val="000000"/>
          <w:sz w:val="20"/>
          <w:szCs w:val="20"/>
        </w:rPr>
        <w:t>2017).</w:t>
      </w:r>
    </w:p>
    <w:p w14:paraId="252D1DF2" w14:textId="77777777" w:rsidR="000B20B5" w:rsidRPr="002D2EC9" w:rsidRDefault="000B20B5" w:rsidP="000B20B5">
      <w:pPr>
        <w:rPr>
          <w:rFonts w:ascii="Helvetica" w:eastAsia="Times New Roman" w:hAnsi="Helvetica" w:cs="Arial"/>
          <w:color w:val="000000"/>
          <w:sz w:val="20"/>
          <w:szCs w:val="20"/>
        </w:rPr>
      </w:pPr>
    </w:p>
    <w:p w14:paraId="71E9CB91" w14:textId="6D87A988" w:rsidR="00117F8B" w:rsidRPr="002D2EC9" w:rsidRDefault="00117F8B" w:rsidP="000B20B5">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Doiron</w:t>
      </w:r>
      <w:proofErr w:type="spellEnd"/>
      <w:r w:rsidRPr="002D2EC9">
        <w:rPr>
          <w:rFonts w:ascii="Helvetica" w:eastAsia="Times New Roman" w:hAnsi="Helvetica" w:cs="Arial"/>
          <w:color w:val="000000"/>
          <w:sz w:val="20"/>
          <w:szCs w:val="20"/>
        </w:rPr>
        <w:t>, M., Gauthier, G. and Lévesque, E.</w:t>
      </w:r>
      <w:r w:rsidR="000B20B5" w:rsidRPr="002D2EC9">
        <w:rPr>
          <w:rFonts w:ascii="Helvetica" w:eastAsia="Times New Roman" w:hAnsi="Helvetica" w:cs="Arial"/>
          <w:color w:val="000000"/>
          <w:sz w:val="20"/>
          <w:szCs w:val="20"/>
        </w:rPr>
        <w:t xml:space="preserve"> </w:t>
      </w:r>
      <w:r w:rsidRPr="005D2C5C">
        <w:rPr>
          <w:rFonts w:ascii="Helvetica" w:eastAsia="Times New Roman" w:hAnsi="Helvetica" w:cs="Arial"/>
          <w:iCs/>
          <w:color w:val="000000"/>
          <w:sz w:val="20"/>
          <w:szCs w:val="20"/>
        </w:rPr>
        <w:t>Trophic mismatch and its effects on the growth of young in an Arctic herbivore</w:t>
      </w:r>
      <w:r w:rsidR="000B20B5" w:rsidRPr="002D2EC9">
        <w:rPr>
          <w:rFonts w:ascii="Helvetica" w:eastAsia="Times New Roman" w:hAnsi="Helvetica" w:cs="Arial"/>
          <w:i/>
          <w:iCs/>
          <w:color w:val="000000"/>
          <w:sz w:val="20"/>
          <w:szCs w:val="20"/>
        </w:rPr>
        <w:t>.</w:t>
      </w:r>
      <w:proofErr w:type="gramEnd"/>
      <w:r w:rsidR="000B20B5" w:rsidRPr="002D2EC9">
        <w:rPr>
          <w:rFonts w:ascii="Helvetica" w:eastAsia="Times New Roman" w:hAnsi="Helvetica" w:cs="Arial"/>
          <w:i/>
          <w:iCs/>
          <w:color w:val="000000"/>
          <w:sz w:val="20"/>
          <w:szCs w:val="20"/>
        </w:rPr>
        <w:t xml:space="preserve"> </w:t>
      </w:r>
      <w:proofErr w:type="gramStart"/>
      <w:r w:rsidR="00E21846">
        <w:rPr>
          <w:rFonts w:ascii="Helvetica" w:eastAsia="Times New Roman" w:hAnsi="Helvetica" w:cs="Arial"/>
          <w:i/>
          <w:color w:val="000000"/>
          <w:sz w:val="20"/>
          <w:szCs w:val="20"/>
        </w:rPr>
        <w:t>Global Change Biol.</w:t>
      </w:r>
      <w:proofErr w:type="gramEnd"/>
      <w:r w:rsidR="00FD69B1">
        <w:rPr>
          <w:rFonts w:ascii="Helvetica" w:eastAsia="Times New Roman" w:hAnsi="Helvetica" w:cs="Arial"/>
          <w:color w:val="000000"/>
          <w:sz w:val="20"/>
          <w:szCs w:val="20"/>
        </w:rPr>
        <w:t xml:space="preserve">  </w:t>
      </w:r>
      <w:proofErr w:type="gramStart"/>
      <w:r w:rsidR="00FD69B1" w:rsidRPr="00FD69B1">
        <w:rPr>
          <w:rFonts w:ascii="Helvetica" w:eastAsia="Times New Roman" w:hAnsi="Helvetica" w:cs="Arial"/>
          <w:b/>
          <w:color w:val="000000"/>
          <w:sz w:val="20"/>
          <w:szCs w:val="20"/>
        </w:rPr>
        <w:t>21</w:t>
      </w:r>
      <w:r w:rsidR="00FD69B1">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4364-4376</w:t>
      </w:r>
      <w:r w:rsidR="00993BF2">
        <w:rPr>
          <w:rFonts w:ascii="Helvetica" w:eastAsia="Times New Roman" w:hAnsi="Helvetica" w:cs="Arial"/>
          <w:color w:val="000000"/>
          <w:sz w:val="20"/>
          <w:szCs w:val="20"/>
        </w:rPr>
        <w:t xml:space="preserve"> </w:t>
      </w:r>
      <w:r w:rsidR="00993BF2" w:rsidRPr="00993BF2">
        <w:rPr>
          <w:rFonts w:ascii="Helvetica" w:eastAsia="Times New Roman" w:hAnsi="Helvetica" w:cs="Arial"/>
          <w:color w:val="000000"/>
          <w:sz w:val="20"/>
          <w:szCs w:val="20"/>
        </w:rPr>
        <w:t>(</w:t>
      </w:r>
      <w:r w:rsidR="00993BF2" w:rsidRPr="00993BF2">
        <w:rPr>
          <w:rFonts w:ascii="Helvetica" w:eastAsia="Times New Roman" w:hAnsi="Helvetica" w:cs="Arial"/>
          <w:bCs/>
          <w:color w:val="000000"/>
          <w:sz w:val="20"/>
          <w:szCs w:val="20"/>
        </w:rPr>
        <w:t>2015).</w:t>
      </w:r>
      <w:proofErr w:type="gramEnd"/>
    </w:p>
    <w:p w14:paraId="6002E288" w14:textId="77777777" w:rsidR="000B20B5" w:rsidRPr="002D2EC9" w:rsidRDefault="000B20B5" w:rsidP="000B20B5">
      <w:pPr>
        <w:rPr>
          <w:rFonts w:ascii="Helvetica" w:eastAsia="Times New Roman" w:hAnsi="Helvetica" w:cs="Arial"/>
          <w:b/>
          <w:bCs/>
          <w:color w:val="000000"/>
          <w:sz w:val="20"/>
          <w:szCs w:val="20"/>
        </w:rPr>
      </w:pPr>
    </w:p>
    <w:p w14:paraId="553C6DA1" w14:textId="5AE62857" w:rsidR="00117F8B" w:rsidRPr="00993BF2" w:rsidRDefault="00FD69B1" w:rsidP="000B20B5">
      <w:pPr>
        <w:rPr>
          <w:rFonts w:ascii="Helvetica" w:eastAsia="Times New Roman" w:hAnsi="Helvetica" w:cs="Arial"/>
          <w:color w:val="000000"/>
          <w:sz w:val="20"/>
          <w:szCs w:val="20"/>
        </w:rPr>
      </w:pPr>
      <w:proofErr w:type="spellStart"/>
      <w:r>
        <w:rPr>
          <w:rFonts w:ascii="Helvetica" w:eastAsia="Times New Roman" w:hAnsi="Helvetica" w:cs="Arial"/>
          <w:color w:val="000000"/>
          <w:sz w:val="20"/>
          <w:szCs w:val="20"/>
        </w:rPr>
        <w:t>Dornelas</w:t>
      </w:r>
      <w:proofErr w:type="spellEnd"/>
      <w:r>
        <w:rPr>
          <w:rFonts w:ascii="Helvetica" w:eastAsia="Times New Roman" w:hAnsi="Helvetica" w:cs="Arial"/>
          <w:color w:val="000000"/>
          <w:sz w:val="20"/>
          <w:szCs w:val="20"/>
        </w:rPr>
        <w:t>, M., et al</w:t>
      </w:r>
      <w:r w:rsidR="00117F8B" w:rsidRPr="002D2EC9">
        <w:rPr>
          <w:rFonts w:ascii="Helvetica" w:eastAsia="Times New Roman" w:hAnsi="Helvetica" w:cs="Arial"/>
          <w:color w:val="000000"/>
          <w:sz w:val="20"/>
          <w:szCs w:val="20"/>
        </w:rPr>
        <w:t>.</w:t>
      </w:r>
      <w:r w:rsidR="000B20B5" w:rsidRPr="002D2EC9">
        <w:rPr>
          <w:rFonts w:ascii="Helvetica" w:eastAsia="Times New Roman" w:hAnsi="Helvetica" w:cs="Arial"/>
          <w:color w:val="000000"/>
          <w:sz w:val="20"/>
          <w:szCs w:val="20"/>
        </w:rPr>
        <w:t xml:space="preserve"> </w:t>
      </w:r>
      <w:r w:rsidR="00117F8B" w:rsidRPr="005D2C5C">
        <w:rPr>
          <w:rFonts w:ascii="Helvetica" w:eastAsia="Times New Roman" w:hAnsi="Helvetica" w:cs="Arial"/>
          <w:iCs/>
          <w:color w:val="000000"/>
          <w:sz w:val="20"/>
          <w:szCs w:val="20"/>
        </w:rPr>
        <w:t xml:space="preserve">Assemblage time series </w:t>
      </w:r>
      <w:proofErr w:type="gramStart"/>
      <w:r w:rsidR="00117F8B" w:rsidRPr="005D2C5C">
        <w:rPr>
          <w:rFonts w:ascii="Helvetica" w:eastAsia="Times New Roman" w:hAnsi="Helvetica" w:cs="Arial"/>
          <w:iCs/>
          <w:color w:val="000000"/>
          <w:sz w:val="20"/>
          <w:szCs w:val="20"/>
        </w:rPr>
        <w:t>reveal</w:t>
      </w:r>
      <w:proofErr w:type="gramEnd"/>
      <w:r w:rsidR="00117F8B" w:rsidRPr="005D2C5C">
        <w:rPr>
          <w:rFonts w:ascii="Helvetica" w:eastAsia="Times New Roman" w:hAnsi="Helvetica" w:cs="Arial"/>
          <w:iCs/>
          <w:color w:val="000000"/>
          <w:sz w:val="20"/>
          <w:szCs w:val="20"/>
        </w:rPr>
        <w:t xml:space="preserve"> biodiversity change but not systematic loss</w:t>
      </w:r>
      <w:r w:rsidR="000B20B5" w:rsidRPr="002D2EC9">
        <w:rPr>
          <w:rFonts w:ascii="Helvetica" w:eastAsia="Times New Roman" w:hAnsi="Helvetica" w:cs="Arial"/>
          <w:i/>
          <w:iCs/>
          <w:color w:val="000000"/>
          <w:sz w:val="20"/>
          <w:szCs w:val="20"/>
        </w:rPr>
        <w:t xml:space="preserve">. </w:t>
      </w:r>
      <w:proofErr w:type="gramStart"/>
      <w:r w:rsidR="00481A14" w:rsidRPr="005D2C5C">
        <w:rPr>
          <w:rFonts w:ascii="Helvetica" w:eastAsia="Times New Roman" w:hAnsi="Helvetica" w:cs="Arial"/>
          <w:i/>
          <w:color w:val="000000"/>
          <w:sz w:val="20"/>
          <w:szCs w:val="20"/>
        </w:rPr>
        <w:t>Science</w:t>
      </w:r>
      <w:r>
        <w:rPr>
          <w:rFonts w:ascii="Helvetica" w:eastAsia="Times New Roman" w:hAnsi="Helvetica" w:cs="Arial"/>
          <w:color w:val="000000"/>
          <w:sz w:val="20"/>
          <w:szCs w:val="20"/>
        </w:rPr>
        <w:t xml:space="preserve"> </w:t>
      </w:r>
      <w:r w:rsidRPr="00FD69B1">
        <w:rPr>
          <w:rFonts w:ascii="Helvetica" w:eastAsia="Times New Roman" w:hAnsi="Helvetica" w:cs="Arial"/>
          <w:b/>
          <w:color w:val="000000"/>
          <w:sz w:val="20"/>
          <w:szCs w:val="20"/>
        </w:rPr>
        <w:t>344</w:t>
      </w:r>
      <w:r w:rsidR="004E08C9">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296-299</w:t>
      </w:r>
      <w:r w:rsidR="00993BF2">
        <w:rPr>
          <w:rFonts w:ascii="Helvetica" w:eastAsia="Times New Roman" w:hAnsi="Helvetica" w:cs="Arial"/>
          <w:color w:val="000000"/>
          <w:sz w:val="20"/>
          <w:szCs w:val="20"/>
        </w:rPr>
        <w:t xml:space="preserve"> </w:t>
      </w:r>
      <w:r w:rsidR="00993BF2" w:rsidRPr="00993BF2">
        <w:rPr>
          <w:rFonts w:ascii="Helvetica" w:eastAsia="Times New Roman" w:hAnsi="Helvetica" w:cs="Arial"/>
          <w:color w:val="000000"/>
          <w:sz w:val="20"/>
          <w:szCs w:val="20"/>
        </w:rPr>
        <w:t>(</w:t>
      </w:r>
      <w:r w:rsidR="00993BF2" w:rsidRPr="00993BF2">
        <w:rPr>
          <w:rFonts w:ascii="Helvetica" w:eastAsia="Times New Roman" w:hAnsi="Helvetica" w:cs="Arial"/>
          <w:bCs/>
          <w:color w:val="000000"/>
          <w:sz w:val="20"/>
          <w:szCs w:val="20"/>
        </w:rPr>
        <w:t>2014)</w:t>
      </w:r>
      <w:r w:rsidR="000B20B5" w:rsidRPr="00993BF2">
        <w:rPr>
          <w:rFonts w:ascii="Helvetica" w:eastAsia="Times New Roman" w:hAnsi="Helvetica" w:cs="Arial"/>
          <w:color w:val="000000"/>
          <w:sz w:val="20"/>
          <w:szCs w:val="20"/>
        </w:rPr>
        <w:t>.</w:t>
      </w:r>
      <w:proofErr w:type="gramEnd"/>
    </w:p>
    <w:p w14:paraId="6530E054" w14:textId="77777777" w:rsidR="000B20B5" w:rsidRPr="002D2EC9" w:rsidRDefault="000B20B5" w:rsidP="00117F8B">
      <w:pPr>
        <w:ind w:left="720"/>
        <w:rPr>
          <w:rFonts w:ascii="Helvetica" w:eastAsia="Times New Roman" w:hAnsi="Helvetica" w:cs="Arial"/>
          <w:b/>
          <w:bCs/>
          <w:color w:val="000000"/>
          <w:sz w:val="20"/>
          <w:szCs w:val="20"/>
        </w:rPr>
      </w:pPr>
    </w:p>
    <w:p w14:paraId="1E8DBC46" w14:textId="46599F37" w:rsidR="000B20B5" w:rsidRPr="002D2EC9" w:rsidRDefault="00117F8B" w:rsidP="000B20B5">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Durant, J. M., </w:t>
      </w:r>
      <w:r w:rsidR="00CE63D0">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0B20B5" w:rsidRPr="002D2EC9">
        <w:rPr>
          <w:rFonts w:ascii="Helvetica" w:eastAsia="Times New Roman" w:hAnsi="Helvetica" w:cs="Arial"/>
          <w:color w:val="000000"/>
          <w:sz w:val="20"/>
          <w:szCs w:val="20"/>
        </w:rPr>
        <w:t xml:space="preserve"> </w:t>
      </w:r>
      <w:r w:rsidRPr="007334D1">
        <w:rPr>
          <w:rFonts w:ascii="Helvetica" w:eastAsia="Times New Roman" w:hAnsi="Helvetica" w:cs="Arial"/>
          <w:iCs/>
          <w:color w:val="000000"/>
          <w:sz w:val="20"/>
          <w:szCs w:val="20"/>
        </w:rPr>
        <w:t>Timing and abundance as key mechanisms affecting trophic interactions in variable environments</w:t>
      </w:r>
      <w:r w:rsidR="000B20B5" w:rsidRPr="002D2EC9">
        <w:rPr>
          <w:rFonts w:ascii="Helvetica" w:eastAsia="Times New Roman" w:hAnsi="Helvetica" w:cs="Arial"/>
          <w:color w:val="000000"/>
          <w:sz w:val="20"/>
          <w:szCs w:val="20"/>
        </w:rPr>
        <w:t>.</w:t>
      </w:r>
      <w:proofErr w:type="gramEnd"/>
      <w:r w:rsidR="000B20B5" w:rsidRPr="002D2EC9">
        <w:rPr>
          <w:rFonts w:ascii="Helvetica" w:eastAsia="Times New Roman" w:hAnsi="Helvetica" w:cs="Arial"/>
          <w:color w:val="000000"/>
          <w:sz w:val="20"/>
          <w:szCs w:val="20"/>
        </w:rPr>
        <w:t xml:space="preserve"> </w:t>
      </w:r>
      <w:r w:rsidR="00E21846">
        <w:rPr>
          <w:rFonts w:ascii="Helvetica" w:eastAsia="Times New Roman" w:hAnsi="Helvetica" w:cs="Arial"/>
          <w:i/>
          <w:color w:val="000000"/>
          <w:sz w:val="20"/>
          <w:szCs w:val="20"/>
        </w:rPr>
        <w:t xml:space="preserve">Ecol. </w:t>
      </w:r>
      <w:proofErr w:type="spellStart"/>
      <w:r w:rsidR="00E21846">
        <w:rPr>
          <w:rFonts w:ascii="Helvetica" w:eastAsia="Times New Roman" w:hAnsi="Helvetica" w:cs="Arial"/>
          <w:i/>
          <w:color w:val="000000"/>
          <w:sz w:val="20"/>
          <w:szCs w:val="20"/>
        </w:rPr>
        <w:t>Lett</w:t>
      </w:r>
      <w:proofErr w:type="spellEnd"/>
      <w:r w:rsidR="00E21846">
        <w:rPr>
          <w:rFonts w:ascii="Helvetica" w:eastAsia="Times New Roman" w:hAnsi="Helvetica" w:cs="Arial"/>
          <w:i/>
          <w:color w:val="000000"/>
          <w:sz w:val="20"/>
          <w:szCs w:val="20"/>
        </w:rPr>
        <w:t>.</w:t>
      </w:r>
      <w:r w:rsidR="00D3759D">
        <w:rPr>
          <w:rFonts w:ascii="Helvetica" w:eastAsia="Times New Roman" w:hAnsi="Helvetica" w:cs="Arial"/>
          <w:color w:val="000000"/>
          <w:sz w:val="20"/>
          <w:szCs w:val="20"/>
        </w:rPr>
        <w:t xml:space="preserve"> </w:t>
      </w:r>
      <w:proofErr w:type="gramStart"/>
      <w:r w:rsidR="00D3759D" w:rsidRPr="00D3759D">
        <w:rPr>
          <w:rFonts w:ascii="Helvetica" w:eastAsia="Times New Roman" w:hAnsi="Helvetica" w:cs="Arial"/>
          <w:b/>
          <w:color w:val="000000"/>
          <w:sz w:val="20"/>
          <w:szCs w:val="20"/>
        </w:rPr>
        <w:t>8</w:t>
      </w:r>
      <w:r w:rsidR="00D3759D">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952-958</w:t>
      </w:r>
      <w:r w:rsidR="00017808">
        <w:rPr>
          <w:rFonts w:ascii="Helvetica" w:eastAsia="Times New Roman" w:hAnsi="Helvetica" w:cs="Arial"/>
          <w:color w:val="000000"/>
          <w:sz w:val="20"/>
          <w:szCs w:val="20"/>
        </w:rPr>
        <w:t xml:space="preserve"> </w:t>
      </w:r>
      <w:r w:rsidR="00017808" w:rsidRPr="00017808">
        <w:rPr>
          <w:rFonts w:ascii="Helvetica" w:eastAsia="Times New Roman" w:hAnsi="Helvetica" w:cs="Arial"/>
          <w:color w:val="000000"/>
          <w:sz w:val="20"/>
          <w:szCs w:val="20"/>
        </w:rPr>
        <w:t>(</w:t>
      </w:r>
      <w:r w:rsidR="00017808" w:rsidRPr="00017808">
        <w:rPr>
          <w:rFonts w:ascii="Helvetica" w:eastAsia="Times New Roman" w:hAnsi="Helvetica" w:cs="Arial"/>
          <w:bCs/>
          <w:color w:val="000000"/>
          <w:sz w:val="20"/>
          <w:szCs w:val="20"/>
        </w:rPr>
        <w:t>2005</w:t>
      </w:r>
      <w:r w:rsidR="00017808" w:rsidRPr="00017808">
        <w:rPr>
          <w:rFonts w:ascii="Helvetica" w:eastAsia="Times New Roman" w:hAnsi="Helvetica" w:cs="Arial"/>
          <w:color w:val="000000"/>
          <w:sz w:val="20"/>
          <w:szCs w:val="20"/>
        </w:rPr>
        <w:t>)</w:t>
      </w:r>
      <w:r w:rsidR="000B20B5" w:rsidRPr="00017808">
        <w:rPr>
          <w:rFonts w:ascii="Helvetica" w:eastAsia="Times New Roman" w:hAnsi="Helvetica" w:cs="Arial"/>
          <w:color w:val="000000"/>
          <w:sz w:val="20"/>
          <w:szCs w:val="20"/>
        </w:rPr>
        <w:t>.</w:t>
      </w:r>
      <w:proofErr w:type="gramEnd"/>
    </w:p>
    <w:p w14:paraId="6B6886E3" w14:textId="77777777" w:rsidR="000B20B5" w:rsidRPr="002D2EC9" w:rsidRDefault="000B20B5" w:rsidP="000B20B5">
      <w:pPr>
        <w:rPr>
          <w:rFonts w:ascii="Helvetica" w:eastAsia="Times New Roman" w:hAnsi="Helvetica" w:cs="Arial"/>
          <w:color w:val="000000"/>
          <w:sz w:val="20"/>
          <w:szCs w:val="20"/>
        </w:rPr>
      </w:pPr>
    </w:p>
    <w:p w14:paraId="3A74167E" w14:textId="1FA47923" w:rsidR="00C23C15" w:rsidRPr="00C23C15" w:rsidRDefault="00C23C15" w:rsidP="00C23C15">
      <w:pPr>
        <w:rPr>
          <w:rFonts w:ascii="Times New Roman" w:eastAsia="Times New Roman" w:hAnsi="Times New Roman" w:cs="Times New Roman"/>
          <w:sz w:val="20"/>
          <w:szCs w:val="20"/>
        </w:rPr>
      </w:pPr>
      <w:r w:rsidRPr="00C23C15">
        <w:rPr>
          <w:rFonts w:ascii="Arial" w:eastAsia="Times New Roman" w:hAnsi="Arial" w:cs="Arial"/>
          <w:color w:val="222222"/>
          <w:sz w:val="20"/>
          <w:szCs w:val="20"/>
          <w:shd w:val="clear" w:color="auto" w:fill="FFFFFF"/>
        </w:rPr>
        <w:t xml:space="preserve">Durant, J.M., </w:t>
      </w:r>
      <w:r w:rsidR="00017808">
        <w:rPr>
          <w:rFonts w:ascii="Arial" w:eastAsia="Times New Roman" w:hAnsi="Arial" w:cs="Arial"/>
          <w:color w:val="222222"/>
          <w:sz w:val="20"/>
          <w:szCs w:val="20"/>
          <w:shd w:val="clear" w:color="auto" w:fill="FFFFFF"/>
        </w:rPr>
        <w:t>et al</w:t>
      </w:r>
      <w:r w:rsidRPr="00C23C15">
        <w:rPr>
          <w:rFonts w:ascii="Arial" w:eastAsia="Times New Roman" w:hAnsi="Arial" w:cs="Arial"/>
          <w:color w:val="222222"/>
          <w:sz w:val="20"/>
          <w:szCs w:val="20"/>
          <w:shd w:val="clear" w:color="auto" w:fill="FFFFFF"/>
        </w:rPr>
        <w:t>. Extension of the match-mismatch hypothesis to predator-controlled systems. </w:t>
      </w:r>
      <w:r w:rsidR="00CE63D0">
        <w:rPr>
          <w:rFonts w:ascii="Arial" w:eastAsia="Times New Roman" w:hAnsi="Arial" w:cs="Arial"/>
          <w:i/>
          <w:iCs/>
          <w:color w:val="222222"/>
          <w:sz w:val="20"/>
          <w:szCs w:val="20"/>
        </w:rPr>
        <w:t xml:space="preserve">Mar. Ecol. </w:t>
      </w:r>
      <w:proofErr w:type="spellStart"/>
      <w:r w:rsidR="00CE63D0">
        <w:rPr>
          <w:rFonts w:ascii="Arial" w:eastAsia="Times New Roman" w:hAnsi="Arial" w:cs="Arial"/>
          <w:i/>
          <w:iCs/>
          <w:color w:val="222222"/>
          <w:sz w:val="20"/>
          <w:szCs w:val="20"/>
        </w:rPr>
        <w:t>Progr</w:t>
      </w:r>
      <w:proofErr w:type="spellEnd"/>
      <w:r w:rsidR="00CE63D0">
        <w:rPr>
          <w:rFonts w:ascii="Arial" w:eastAsia="Times New Roman" w:hAnsi="Arial" w:cs="Arial"/>
          <w:i/>
          <w:iCs/>
          <w:color w:val="222222"/>
          <w:sz w:val="20"/>
          <w:szCs w:val="20"/>
        </w:rPr>
        <w:t xml:space="preserve">. </w:t>
      </w:r>
      <w:proofErr w:type="gramStart"/>
      <w:r w:rsidR="00CE63D0">
        <w:rPr>
          <w:rFonts w:ascii="Arial" w:eastAsia="Times New Roman" w:hAnsi="Arial" w:cs="Arial"/>
          <w:i/>
          <w:iCs/>
          <w:color w:val="222222"/>
          <w:sz w:val="20"/>
          <w:szCs w:val="20"/>
        </w:rPr>
        <w:t>Ser.</w:t>
      </w:r>
      <w:r w:rsidR="006E2A52">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474</w:t>
      </w:r>
      <w:r w:rsidRPr="00C23C15">
        <w:rPr>
          <w:rFonts w:ascii="Arial" w:eastAsia="Times New Roman" w:hAnsi="Arial" w:cs="Arial"/>
          <w:color w:val="222222"/>
          <w:sz w:val="20"/>
          <w:szCs w:val="20"/>
          <w:shd w:val="clear" w:color="auto" w:fill="FFFFFF"/>
        </w:rPr>
        <w:t>, 43-52</w:t>
      </w:r>
      <w:r w:rsidR="00017808">
        <w:rPr>
          <w:rFonts w:ascii="Arial" w:eastAsia="Times New Roman" w:hAnsi="Arial" w:cs="Arial"/>
          <w:color w:val="222222"/>
          <w:sz w:val="20"/>
          <w:szCs w:val="20"/>
          <w:shd w:val="clear" w:color="auto" w:fill="FFFFFF"/>
        </w:rPr>
        <w:t xml:space="preserve"> (</w:t>
      </w:r>
      <w:r w:rsidR="00017808" w:rsidRPr="00C23C15">
        <w:rPr>
          <w:rFonts w:ascii="Arial" w:eastAsia="Times New Roman" w:hAnsi="Arial" w:cs="Arial"/>
          <w:color w:val="222222"/>
          <w:sz w:val="20"/>
          <w:szCs w:val="20"/>
          <w:shd w:val="clear" w:color="auto" w:fill="FFFFFF"/>
        </w:rPr>
        <w:t>2013</w:t>
      </w:r>
      <w:r w:rsidR="00017808">
        <w:rPr>
          <w:rFonts w:ascii="Arial" w:eastAsia="Times New Roman" w:hAnsi="Arial" w:cs="Arial"/>
          <w:color w:val="222222"/>
          <w:sz w:val="20"/>
          <w:szCs w:val="20"/>
          <w:shd w:val="clear" w:color="auto" w:fill="FFFFFF"/>
        </w:rPr>
        <w:t>)</w:t>
      </w:r>
      <w:r w:rsidRPr="00C23C15">
        <w:rPr>
          <w:rFonts w:ascii="Arial" w:eastAsia="Times New Roman" w:hAnsi="Arial" w:cs="Arial"/>
          <w:color w:val="222222"/>
          <w:sz w:val="20"/>
          <w:szCs w:val="20"/>
          <w:shd w:val="clear" w:color="auto" w:fill="FFFFFF"/>
        </w:rPr>
        <w:t>.</w:t>
      </w:r>
      <w:proofErr w:type="gramEnd"/>
    </w:p>
    <w:p w14:paraId="669CDA9E" w14:textId="77777777" w:rsidR="00C23C15" w:rsidRDefault="00C23C15" w:rsidP="000B20B5">
      <w:pPr>
        <w:rPr>
          <w:rFonts w:ascii="Helvetica" w:eastAsia="Times New Roman" w:hAnsi="Helvetica" w:cs="Arial"/>
          <w:color w:val="000000"/>
          <w:sz w:val="20"/>
          <w:szCs w:val="20"/>
        </w:rPr>
      </w:pPr>
    </w:p>
    <w:p w14:paraId="22E73B57" w14:textId="4AC64C15"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Durant, J. M., </w:t>
      </w:r>
      <w:proofErr w:type="spellStart"/>
      <w:r w:rsidRPr="002D2EC9">
        <w:rPr>
          <w:rFonts w:ascii="Helvetica" w:eastAsia="Times New Roman" w:hAnsi="Helvetica" w:cs="Arial"/>
          <w:color w:val="000000"/>
          <w:sz w:val="20"/>
          <w:szCs w:val="20"/>
        </w:rPr>
        <w:t>Hjermann</w:t>
      </w:r>
      <w:proofErr w:type="spellEnd"/>
      <w:r w:rsidRPr="002D2EC9">
        <w:rPr>
          <w:rFonts w:ascii="Helvetica" w:eastAsia="Times New Roman" w:hAnsi="Helvetica" w:cs="Arial"/>
          <w:color w:val="000000"/>
          <w:sz w:val="20"/>
          <w:szCs w:val="20"/>
        </w:rPr>
        <w:t xml:space="preserve">, D. Ø., </w:t>
      </w:r>
      <w:proofErr w:type="spellStart"/>
      <w:r w:rsidRPr="002D2EC9">
        <w:rPr>
          <w:rFonts w:ascii="Helvetica" w:eastAsia="Times New Roman" w:hAnsi="Helvetica" w:cs="Arial"/>
          <w:color w:val="000000"/>
          <w:sz w:val="20"/>
          <w:szCs w:val="20"/>
        </w:rPr>
        <w:t>Ottersen</w:t>
      </w:r>
      <w:proofErr w:type="spellEnd"/>
      <w:r w:rsidRPr="002D2EC9">
        <w:rPr>
          <w:rFonts w:ascii="Helvetica" w:eastAsia="Times New Roman" w:hAnsi="Helvetica" w:cs="Arial"/>
          <w:color w:val="000000"/>
          <w:sz w:val="20"/>
          <w:szCs w:val="20"/>
        </w:rPr>
        <w:t xml:space="preserve">, G. and </w:t>
      </w:r>
      <w:proofErr w:type="spellStart"/>
      <w:r w:rsidRPr="002D2EC9">
        <w:rPr>
          <w:rFonts w:ascii="Helvetica" w:eastAsia="Times New Roman" w:hAnsi="Helvetica" w:cs="Arial"/>
          <w:color w:val="000000"/>
          <w:sz w:val="20"/>
          <w:szCs w:val="20"/>
        </w:rPr>
        <w:t>Stenseth</w:t>
      </w:r>
      <w:proofErr w:type="spellEnd"/>
      <w:r w:rsidRPr="002D2EC9">
        <w:rPr>
          <w:rFonts w:ascii="Helvetica" w:eastAsia="Times New Roman" w:hAnsi="Helvetica" w:cs="Arial"/>
          <w:color w:val="000000"/>
          <w:sz w:val="20"/>
          <w:szCs w:val="20"/>
        </w:rPr>
        <w:t>, N. C.</w:t>
      </w:r>
      <w:r w:rsidR="000B20B5" w:rsidRPr="002D2EC9">
        <w:rPr>
          <w:rFonts w:ascii="Helvetica" w:eastAsia="Times New Roman" w:hAnsi="Helvetica" w:cs="Arial"/>
          <w:color w:val="000000"/>
          <w:sz w:val="20"/>
          <w:szCs w:val="20"/>
        </w:rPr>
        <w:t xml:space="preserve"> </w:t>
      </w:r>
      <w:r w:rsidRPr="007334D1">
        <w:rPr>
          <w:rFonts w:ascii="Helvetica" w:eastAsia="Times New Roman" w:hAnsi="Helvetica" w:cs="Arial"/>
          <w:iCs/>
          <w:color w:val="000000"/>
          <w:sz w:val="20"/>
          <w:szCs w:val="20"/>
        </w:rPr>
        <w:t>Climate and the match or mismatch between predator requirements and resource availability</w:t>
      </w:r>
      <w:r w:rsidR="000B20B5" w:rsidRPr="002D2EC9">
        <w:rPr>
          <w:rFonts w:ascii="Helvetica" w:eastAsia="Times New Roman" w:hAnsi="Helvetica" w:cs="Arial"/>
          <w:color w:val="000000"/>
          <w:sz w:val="20"/>
          <w:szCs w:val="20"/>
        </w:rPr>
        <w:t xml:space="preserve">. </w:t>
      </w:r>
      <w:proofErr w:type="gramStart"/>
      <w:r w:rsidR="00CE6F37">
        <w:rPr>
          <w:rFonts w:ascii="Helvetica" w:eastAsia="Times New Roman" w:hAnsi="Helvetica" w:cs="Arial"/>
          <w:i/>
          <w:color w:val="000000"/>
          <w:sz w:val="20"/>
          <w:szCs w:val="20"/>
        </w:rPr>
        <w:t>Climate Res.</w:t>
      </w:r>
      <w:r w:rsidRPr="002D2EC9">
        <w:rPr>
          <w:rFonts w:ascii="Helvetica" w:eastAsia="Times New Roman" w:hAnsi="Helvetica" w:cs="Arial"/>
          <w:color w:val="000000"/>
          <w:sz w:val="20"/>
          <w:szCs w:val="20"/>
        </w:rPr>
        <w:t xml:space="preserve"> </w:t>
      </w:r>
      <w:r w:rsidRPr="00D3759D">
        <w:rPr>
          <w:rFonts w:ascii="Helvetica" w:eastAsia="Times New Roman" w:hAnsi="Helvetica" w:cs="Arial"/>
          <w:b/>
          <w:color w:val="000000"/>
          <w:sz w:val="20"/>
          <w:szCs w:val="20"/>
        </w:rPr>
        <w:t>33</w:t>
      </w:r>
      <w:r w:rsidR="00D3759D">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271-283</w:t>
      </w:r>
      <w:r w:rsidR="00017808">
        <w:rPr>
          <w:rFonts w:ascii="Helvetica" w:eastAsia="Times New Roman" w:hAnsi="Helvetica" w:cs="Arial"/>
          <w:color w:val="000000"/>
          <w:sz w:val="20"/>
          <w:szCs w:val="20"/>
        </w:rPr>
        <w:t xml:space="preserve"> </w:t>
      </w:r>
      <w:r w:rsidR="00017808" w:rsidRPr="00017808">
        <w:rPr>
          <w:rFonts w:ascii="Helvetica" w:eastAsia="Times New Roman" w:hAnsi="Helvetica" w:cs="Arial"/>
          <w:color w:val="000000"/>
          <w:sz w:val="20"/>
          <w:szCs w:val="20"/>
        </w:rPr>
        <w:t>(</w:t>
      </w:r>
      <w:r w:rsidR="00017808" w:rsidRPr="00017808">
        <w:rPr>
          <w:rFonts w:ascii="Helvetica" w:eastAsia="Times New Roman" w:hAnsi="Helvetica" w:cs="Arial"/>
          <w:bCs/>
          <w:color w:val="000000"/>
          <w:sz w:val="20"/>
          <w:szCs w:val="20"/>
        </w:rPr>
        <w:t>2007).</w:t>
      </w:r>
      <w:proofErr w:type="gramEnd"/>
    </w:p>
    <w:p w14:paraId="296FFF73" w14:textId="77777777" w:rsidR="000B20B5" w:rsidRPr="002D2EC9" w:rsidRDefault="000B20B5" w:rsidP="000B20B5">
      <w:pPr>
        <w:rPr>
          <w:rFonts w:ascii="Helvetica" w:eastAsia="Times New Roman" w:hAnsi="Helvetica" w:cs="Arial"/>
          <w:color w:val="000000"/>
          <w:sz w:val="20"/>
          <w:szCs w:val="20"/>
        </w:rPr>
      </w:pPr>
    </w:p>
    <w:p w14:paraId="75AD0BB1" w14:textId="0E2A4EC3"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Edmondson, W.</w:t>
      </w:r>
      <w:r w:rsidR="000B20B5" w:rsidRPr="002D2EC9">
        <w:rPr>
          <w:rFonts w:ascii="Helvetica" w:eastAsia="Times New Roman" w:hAnsi="Helvetica" w:cs="Arial"/>
          <w:color w:val="000000"/>
          <w:sz w:val="20"/>
          <w:szCs w:val="20"/>
        </w:rPr>
        <w:t xml:space="preserve"> </w:t>
      </w:r>
      <w:r w:rsidRPr="007334D1">
        <w:rPr>
          <w:rFonts w:ascii="Helvetica" w:eastAsia="Times New Roman" w:hAnsi="Helvetica" w:cs="Arial"/>
          <w:iCs/>
          <w:color w:val="000000"/>
          <w:sz w:val="20"/>
          <w:szCs w:val="20"/>
        </w:rPr>
        <w:t xml:space="preserve">Sixty years of Lake Washington: </w:t>
      </w:r>
      <w:proofErr w:type="gramStart"/>
      <w:r w:rsidRPr="007334D1">
        <w:rPr>
          <w:rFonts w:ascii="Helvetica" w:eastAsia="Times New Roman" w:hAnsi="Helvetica" w:cs="Arial"/>
          <w:iCs/>
          <w:color w:val="000000"/>
          <w:sz w:val="20"/>
          <w:szCs w:val="20"/>
        </w:rPr>
        <w:t>a curriculum vitae</w:t>
      </w:r>
      <w:proofErr w:type="gramEnd"/>
      <w:r w:rsidR="000B20B5" w:rsidRPr="002D2EC9">
        <w:rPr>
          <w:rFonts w:ascii="Helvetica" w:eastAsia="Times New Roman" w:hAnsi="Helvetica" w:cs="Arial"/>
          <w:color w:val="000000"/>
          <w:sz w:val="20"/>
          <w:szCs w:val="20"/>
        </w:rPr>
        <w:t xml:space="preserve">. </w:t>
      </w:r>
      <w:r w:rsidR="001C7A31" w:rsidRPr="007334D1">
        <w:rPr>
          <w:rFonts w:ascii="Helvetica" w:eastAsia="Times New Roman" w:hAnsi="Helvetica" w:cs="Arial"/>
          <w:i/>
          <w:color w:val="000000"/>
          <w:sz w:val="20"/>
          <w:szCs w:val="20"/>
        </w:rPr>
        <w:t xml:space="preserve">Lake </w:t>
      </w:r>
      <w:proofErr w:type="spellStart"/>
      <w:r w:rsidR="005E5199">
        <w:rPr>
          <w:rFonts w:ascii="Helvetica" w:eastAsia="Times New Roman" w:hAnsi="Helvetica" w:cs="Arial"/>
          <w:i/>
          <w:color w:val="000000"/>
          <w:sz w:val="20"/>
          <w:szCs w:val="20"/>
        </w:rPr>
        <w:t>Reserv</w:t>
      </w:r>
      <w:proofErr w:type="spellEnd"/>
      <w:r w:rsidR="005E5199">
        <w:rPr>
          <w:rFonts w:ascii="Helvetica" w:eastAsia="Times New Roman" w:hAnsi="Helvetica" w:cs="Arial"/>
          <w:i/>
          <w:color w:val="000000"/>
          <w:sz w:val="20"/>
          <w:szCs w:val="20"/>
        </w:rPr>
        <w:t>.</w:t>
      </w:r>
      <w:r w:rsidR="001C7A31" w:rsidRPr="007334D1">
        <w:rPr>
          <w:rFonts w:ascii="Helvetica" w:eastAsia="Times New Roman" w:hAnsi="Helvetica" w:cs="Arial"/>
          <w:i/>
          <w:color w:val="000000"/>
          <w:sz w:val="20"/>
          <w:szCs w:val="20"/>
        </w:rPr>
        <w:t xml:space="preserve"> Manage</w:t>
      </w:r>
      <w:r w:rsidR="005E5199">
        <w:rPr>
          <w:rFonts w:ascii="Helvetica" w:eastAsia="Times New Roman" w:hAnsi="Helvetica" w:cs="Arial"/>
          <w:i/>
          <w:color w:val="000000"/>
          <w:sz w:val="20"/>
          <w:szCs w:val="20"/>
        </w:rPr>
        <w:t>.</w:t>
      </w:r>
      <w:r w:rsidR="00D3759D">
        <w:rPr>
          <w:rFonts w:ascii="Helvetica" w:eastAsia="Times New Roman" w:hAnsi="Helvetica" w:cs="Arial"/>
          <w:color w:val="000000"/>
          <w:sz w:val="20"/>
          <w:szCs w:val="20"/>
        </w:rPr>
        <w:t> </w:t>
      </w:r>
      <w:proofErr w:type="gramStart"/>
      <w:r w:rsidR="00D3759D" w:rsidRPr="00D3759D">
        <w:rPr>
          <w:rFonts w:ascii="Helvetica" w:eastAsia="Times New Roman" w:hAnsi="Helvetica" w:cs="Arial"/>
          <w:b/>
          <w:color w:val="000000"/>
          <w:sz w:val="20"/>
          <w:szCs w:val="20"/>
        </w:rPr>
        <w:t>10</w:t>
      </w:r>
      <w:r w:rsidR="00D3759D">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75-84</w:t>
      </w:r>
      <w:r w:rsidR="00017808">
        <w:rPr>
          <w:rFonts w:ascii="Helvetica" w:eastAsia="Times New Roman" w:hAnsi="Helvetica" w:cs="Arial"/>
          <w:color w:val="000000"/>
          <w:sz w:val="20"/>
          <w:szCs w:val="20"/>
        </w:rPr>
        <w:t xml:space="preserve"> </w:t>
      </w:r>
      <w:r w:rsidR="00017808" w:rsidRPr="00017808">
        <w:rPr>
          <w:rFonts w:ascii="Helvetica" w:eastAsia="Times New Roman" w:hAnsi="Helvetica" w:cs="Arial"/>
          <w:color w:val="000000"/>
          <w:sz w:val="20"/>
          <w:szCs w:val="20"/>
        </w:rPr>
        <w:t>(</w:t>
      </w:r>
      <w:r w:rsidR="00017808" w:rsidRPr="00017808">
        <w:rPr>
          <w:rFonts w:ascii="Helvetica" w:eastAsia="Times New Roman" w:hAnsi="Helvetica" w:cs="Arial"/>
          <w:bCs/>
          <w:color w:val="000000"/>
          <w:sz w:val="20"/>
          <w:szCs w:val="20"/>
        </w:rPr>
        <w:t>1994)</w:t>
      </w:r>
      <w:r w:rsidR="000B20B5" w:rsidRPr="00017808">
        <w:rPr>
          <w:rFonts w:ascii="Helvetica" w:eastAsia="Times New Roman" w:hAnsi="Helvetica" w:cs="Arial"/>
          <w:color w:val="000000"/>
          <w:sz w:val="20"/>
          <w:szCs w:val="20"/>
        </w:rPr>
        <w:t>.</w:t>
      </w:r>
      <w:proofErr w:type="gramEnd"/>
    </w:p>
    <w:p w14:paraId="573571F2" w14:textId="77777777" w:rsidR="000B20B5" w:rsidRPr="002D2EC9" w:rsidRDefault="000B20B5" w:rsidP="000B20B5">
      <w:pPr>
        <w:rPr>
          <w:rFonts w:ascii="Helvetica" w:eastAsia="Times New Roman" w:hAnsi="Helvetica" w:cs="Arial"/>
          <w:color w:val="000000"/>
          <w:sz w:val="20"/>
          <w:szCs w:val="20"/>
        </w:rPr>
      </w:pPr>
    </w:p>
    <w:p w14:paraId="3890A970" w14:textId="36A92794"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Francis, T. B.,</w:t>
      </w:r>
      <w:r w:rsidR="00384233">
        <w:rPr>
          <w:rFonts w:ascii="Helvetica" w:eastAsia="Times New Roman" w:hAnsi="Helvetica" w:cs="Arial"/>
          <w:color w:val="000000"/>
          <w:sz w:val="20"/>
          <w:szCs w:val="20"/>
        </w:rPr>
        <w:t xml:space="preserve"> et al</w:t>
      </w:r>
      <w:r w:rsidRPr="002D2EC9">
        <w:rPr>
          <w:rFonts w:ascii="Helvetica" w:eastAsia="Times New Roman" w:hAnsi="Helvetica" w:cs="Arial"/>
          <w:color w:val="000000"/>
          <w:sz w:val="20"/>
          <w:szCs w:val="20"/>
        </w:rPr>
        <w:t>.</w:t>
      </w:r>
      <w:r w:rsidR="000B20B5" w:rsidRPr="002D2EC9">
        <w:rPr>
          <w:rFonts w:ascii="Helvetica" w:eastAsia="Times New Roman" w:hAnsi="Helvetica" w:cs="Arial"/>
          <w:color w:val="000000"/>
          <w:sz w:val="20"/>
          <w:szCs w:val="20"/>
        </w:rPr>
        <w:t xml:space="preserve"> </w:t>
      </w:r>
      <w:proofErr w:type="gramStart"/>
      <w:r w:rsidRPr="00384233">
        <w:rPr>
          <w:rFonts w:ascii="Helvetica" w:eastAsia="Times New Roman" w:hAnsi="Helvetica" w:cs="Arial"/>
          <w:iCs/>
          <w:color w:val="000000"/>
          <w:sz w:val="20"/>
          <w:szCs w:val="20"/>
        </w:rPr>
        <w:t>Shifting</w:t>
      </w:r>
      <w:proofErr w:type="gramEnd"/>
      <w:r w:rsidRPr="00384233">
        <w:rPr>
          <w:rFonts w:ascii="Helvetica" w:eastAsia="Times New Roman" w:hAnsi="Helvetica" w:cs="Arial"/>
          <w:iCs/>
          <w:color w:val="000000"/>
          <w:sz w:val="20"/>
          <w:szCs w:val="20"/>
        </w:rPr>
        <w:t xml:space="preserve"> regimes and changing interactions in the Lake Washington, USA, plankton community from 1962</w:t>
      </w:r>
      <w:r w:rsidR="00B8388B">
        <w:rPr>
          <w:rFonts w:ascii="Helvetica" w:eastAsia="Times New Roman" w:hAnsi="Helvetica" w:cs="Arial"/>
          <w:iCs/>
          <w:color w:val="000000"/>
          <w:sz w:val="20"/>
          <w:szCs w:val="20"/>
        </w:rPr>
        <w:t>-</w:t>
      </w:r>
      <w:r w:rsidRPr="00384233">
        <w:rPr>
          <w:rFonts w:ascii="Helvetica" w:eastAsia="Times New Roman" w:hAnsi="Helvetica" w:cs="Arial"/>
          <w:iCs/>
          <w:color w:val="000000"/>
          <w:sz w:val="20"/>
          <w:szCs w:val="20"/>
        </w:rPr>
        <w:t>1994</w:t>
      </w:r>
      <w:r w:rsidR="000B20B5" w:rsidRPr="002D2EC9">
        <w:rPr>
          <w:rFonts w:ascii="Helvetica" w:eastAsia="Times New Roman" w:hAnsi="Helvetica" w:cs="Arial"/>
          <w:color w:val="000000"/>
          <w:sz w:val="20"/>
          <w:szCs w:val="20"/>
        </w:rPr>
        <w:t xml:space="preserve">. </w:t>
      </w:r>
      <w:proofErr w:type="spellStart"/>
      <w:proofErr w:type="gramStart"/>
      <w:r w:rsidRPr="00384233">
        <w:rPr>
          <w:rFonts w:ascii="Helvetica" w:eastAsia="Times New Roman" w:hAnsi="Helvetica" w:cs="Arial"/>
          <w:i/>
          <w:color w:val="000000"/>
          <w:sz w:val="20"/>
          <w:szCs w:val="20"/>
        </w:rPr>
        <w:t>PloS</w:t>
      </w:r>
      <w:proofErr w:type="spellEnd"/>
      <w:r w:rsidRPr="00384233">
        <w:rPr>
          <w:rFonts w:ascii="Helvetica" w:eastAsia="Times New Roman" w:hAnsi="Helvetica" w:cs="Arial"/>
          <w:i/>
          <w:color w:val="000000"/>
          <w:sz w:val="20"/>
          <w:szCs w:val="20"/>
        </w:rPr>
        <w:t xml:space="preserve"> one</w:t>
      </w:r>
      <w:r w:rsidR="00D3759D">
        <w:rPr>
          <w:rFonts w:ascii="Helvetica" w:eastAsia="Times New Roman" w:hAnsi="Helvetica" w:cs="Arial"/>
          <w:color w:val="000000"/>
          <w:sz w:val="20"/>
          <w:szCs w:val="20"/>
        </w:rPr>
        <w:t xml:space="preserve"> </w:t>
      </w:r>
      <w:r w:rsidR="00D3759D" w:rsidRPr="00D3759D">
        <w:rPr>
          <w:rFonts w:ascii="Helvetica" w:eastAsia="Times New Roman" w:hAnsi="Helvetica" w:cs="Arial"/>
          <w:b/>
          <w:color w:val="000000"/>
          <w:sz w:val="20"/>
          <w:szCs w:val="20"/>
        </w:rPr>
        <w:t>9</w:t>
      </w:r>
      <w:r w:rsidR="00D3759D">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e110363</w:t>
      </w:r>
      <w:r w:rsidR="00017808">
        <w:rPr>
          <w:rFonts w:ascii="Helvetica" w:eastAsia="Times New Roman" w:hAnsi="Helvetica" w:cs="Arial"/>
          <w:color w:val="000000"/>
          <w:sz w:val="20"/>
          <w:szCs w:val="20"/>
        </w:rPr>
        <w:t xml:space="preserve"> </w:t>
      </w:r>
      <w:r w:rsidR="00017808" w:rsidRPr="00017808">
        <w:rPr>
          <w:rFonts w:ascii="Helvetica" w:eastAsia="Times New Roman" w:hAnsi="Helvetica" w:cs="Arial"/>
          <w:color w:val="000000"/>
          <w:sz w:val="20"/>
          <w:szCs w:val="20"/>
        </w:rPr>
        <w:t>(</w:t>
      </w:r>
      <w:r w:rsidR="00017808" w:rsidRPr="00017808">
        <w:rPr>
          <w:rFonts w:ascii="Helvetica" w:eastAsia="Times New Roman" w:hAnsi="Helvetica" w:cs="Arial"/>
          <w:bCs/>
          <w:color w:val="000000"/>
          <w:sz w:val="20"/>
          <w:szCs w:val="20"/>
        </w:rPr>
        <w:t>2014).</w:t>
      </w:r>
      <w:proofErr w:type="gramEnd"/>
    </w:p>
    <w:p w14:paraId="38B05EFB" w14:textId="77777777" w:rsidR="00ED35C4" w:rsidRPr="002D2EC9" w:rsidRDefault="00ED35C4" w:rsidP="00ED35C4">
      <w:pPr>
        <w:rPr>
          <w:rFonts w:ascii="Helvetica" w:eastAsia="Times New Roman" w:hAnsi="Helvetica" w:cs="Arial"/>
          <w:color w:val="000000"/>
          <w:sz w:val="20"/>
          <w:szCs w:val="20"/>
        </w:rPr>
      </w:pPr>
    </w:p>
    <w:p w14:paraId="6E783D7C" w14:textId="68768F54" w:rsidR="00ED35C4"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Fritts</w:t>
      </w:r>
      <w:proofErr w:type="spellEnd"/>
      <w:r w:rsidRPr="002D2EC9">
        <w:rPr>
          <w:rFonts w:ascii="Helvetica" w:eastAsia="Times New Roman" w:hAnsi="Helvetica" w:cs="Arial"/>
          <w:color w:val="000000"/>
          <w:sz w:val="20"/>
          <w:szCs w:val="20"/>
        </w:rPr>
        <w:t xml:space="preserve">, T. H. and </w:t>
      </w:r>
      <w:proofErr w:type="spellStart"/>
      <w:r w:rsidRPr="002D2EC9">
        <w:rPr>
          <w:rFonts w:ascii="Helvetica" w:eastAsia="Times New Roman" w:hAnsi="Helvetica" w:cs="Arial"/>
          <w:color w:val="000000"/>
          <w:sz w:val="20"/>
          <w:szCs w:val="20"/>
        </w:rPr>
        <w:t>Rodda</w:t>
      </w:r>
      <w:proofErr w:type="spellEnd"/>
      <w:r w:rsidRPr="002D2EC9">
        <w:rPr>
          <w:rFonts w:ascii="Helvetica" w:eastAsia="Times New Roman" w:hAnsi="Helvetica" w:cs="Arial"/>
          <w:color w:val="000000"/>
          <w:sz w:val="20"/>
          <w:szCs w:val="20"/>
        </w:rPr>
        <w:t>, G. H.</w:t>
      </w:r>
      <w:r w:rsidR="00ED35C4" w:rsidRPr="002D2EC9">
        <w:rPr>
          <w:rFonts w:ascii="Helvetica" w:eastAsia="Times New Roman" w:hAnsi="Helvetica" w:cs="Arial"/>
          <w:color w:val="000000"/>
          <w:sz w:val="20"/>
          <w:szCs w:val="20"/>
        </w:rPr>
        <w:t xml:space="preserve"> </w:t>
      </w:r>
      <w:r w:rsidRPr="00384233">
        <w:rPr>
          <w:rFonts w:ascii="Helvetica" w:eastAsia="Times New Roman" w:hAnsi="Helvetica" w:cs="Arial"/>
          <w:iCs/>
          <w:color w:val="000000"/>
          <w:sz w:val="20"/>
          <w:szCs w:val="20"/>
        </w:rPr>
        <w:t>The role of introduced species in the degradation of island ecosystems: a case history of Guam</w:t>
      </w:r>
      <w:r w:rsidR="00ED35C4" w:rsidRPr="002D2EC9">
        <w:rPr>
          <w:rFonts w:ascii="Helvetica" w:eastAsia="Times New Roman" w:hAnsi="Helvetica" w:cs="Arial"/>
          <w:color w:val="000000"/>
          <w:sz w:val="20"/>
          <w:szCs w:val="20"/>
        </w:rPr>
        <w:t xml:space="preserve">. </w:t>
      </w:r>
      <w:r w:rsidR="00752D4D">
        <w:rPr>
          <w:rFonts w:ascii="Helvetica" w:eastAsia="Times New Roman" w:hAnsi="Helvetica" w:cs="Arial"/>
          <w:i/>
          <w:color w:val="000000"/>
          <w:sz w:val="20"/>
          <w:szCs w:val="20"/>
        </w:rPr>
        <w:t>Ann. Rev. Ecol.</w:t>
      </w:r>
      <w:r w:rsidR="00481A14" w:rsidRPr="00384233">
        <w:rPr>
          <w:rFonts w:ascii="Helvetica" w:eastAsia="Times New Roman" w:hAnsi="Helvetica" w:cs="Arial"/>
          <w:i/>
          <w:color w:val="000000"/>
          <w:sz w:val="20"/>
          <w:szCs w:val="20"/>
        </w:rPr>
        <w:t xml:space="preserve"> Syst</w:t>
      </w:r>
      <w:r w:rsidR="00752D4D">
        <w:rPr>
          <w:rFonts w:ascii="Helvetica" w:eastAsia="Times New Roman" w:hAnsi="Helvetica" w:cs="Arial"/>
          <w:i/>
          <w:color w:val="000000"/>
          <w:sz w:val="20"/>
          <w:szCs w:val="20"/>
        </w:rPr>
        <w:t>.</w:t>
      </w:r>
      <w:r w:rsidR="00D3759D">
        <w:rPr>
          <w:rFonts w:ascii="Helvetica" w:eastAsia="Times New Roman" w:hAnsi="Helvetica" w:cs="Arial"/>
          <w:color w:val="000000"/>
          <w:sz w:val="20"/>
          <w:szCs w:val="20"/>
        </w:rPr>
        <w:t xml:space="preserve"> </w:t>
      </w:r>
      <w:r w:rsidR="00D3759D" w:rsidRPr="00D3759D">
        <w:rPr>
          <w:rFonts w:ascii="Helvetica" w:eastAsia="Times New Roman" w:hAnsi="Helvetica" w:cs="Arial"/>
          <w:b/>
          <w:color w:val="000000"/>
          <w:sz w:val="20"/>
          <w:szCs w:val="20"/>
        </w:rPr>
        <w:t>29</w:t>
      </w:r>
      <w:r w:rsidR="00D3759D">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113-140</w:t>
      </w:r>
      <w:r w:rsidR="00017808">
        <w:rPr>
          <w:rFonts w:ascii="Helvetica" w:eastAsia="Times New Roman" w:hAnsi="Helvetica" w:cs="Arial"/>
          <w:color w:val="000000"/>
          <w:sz w:val="20"/>
          <w:szCs w:val="20"/>
        </w:rPr>
        <w:t xml:space="preserve"> </w:t>
      </w:r>
      <w:r w:rsidR="00017808" w:rsidRPr="00017808">
        <w:rPr>
          <w:rFonts w:ascii="Helvetica" w:eastAsia="Times New Roman" w:hAnsi="Helvetica" w:cs="Arial"/>
          <w:color w:val="000000"/>
          <w:sz w:val="20"/>
          <w:szCs w:val="20"/>
        </w:rPr>
        <w:t>(</w:t>
      </w:r>
      <w:r w:rsidR="00017808" w:rsidRPr="00017808">
        <w:rPr>
          <w:rFonts w:ascii="Helvetica" w:eastAsia="Times New Roman" w:hAnsi="Helvetica" w:cs="Arial"/>
          <w:bCs/>
          <w:color w:val="000000"/>
          <w:sz w:val="20"/>
          <w:szCs w:val="20"/>
        </w:rPr>
        <w:t>1998)</w:t>
      </w:r>
      <w:r w:rsidR="00ED35C4" w:rsidRPr="00017808">
        <w:rPr>
          <w:rFonts w:ascii="Helvetica" w:eastAsia="Times New Roman" w:hAnsi="Helvetica" w:cs="Arial"/>
          <w:color w:val="000000"/>
          <w:sz w:val="20"/>
          <w:szCs w:val="20"/>
        </w:rPr>
        <w:t>.</w:t>
      </w:r>
    </w:p>
    <w:p w14:paraId="6E2FE324" w14:textId="77777777" w:rsidR="00ED35C4" w:rsidRPr="002D2EC9" w:rsidRDefault="00ED35C4" w:rsidP="00ED35C4">
      <w:pPr>
        <w:rPr>
          <w:rFonts w:ascii="Helvetica" w:eastAsia="Times New Roman" w:hAnsi="Helvetica" w:cs="Arial"/>
          <w:color w:val="000000"/>
          <w:sz w:val="20"/>
          <w:szCs w:val="20"/>
        </w:rPr>
      </w:pPr>
    </w:p>
    <w:p w14:paraId="129DE166" w14:textId="2E98F6F2" w:rsidR="00117F8B" w:rsidRPr="00017808" w:rsidRDefault="00117F8B" w:rsidP="00ED35C4">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 xml:space="preserve">George, </w:t>
      </w:r>
      <w:proofErr w:type="spellStart"/>
      <w:r w:rsidRPr="002D2EC9">
        <w:rPr>
          <w:rFonts w:ascii="Helvetica" w:eastAsia="Times New Roman" w:hAnsi="Helvetica" w:cs="Arial"/>
          <w:color w:val="000000"/>
          <w:sz w:val="20"/>
          <w:szCs w:val="20"/>
        </w:rPr>
        <w:t>D.</w:t>
      </w:r>
      <w:r w:rsidRPr="00384233">
        <w:rPr>
          <w:rFonts w:ascii="Helvetica" w:eastAsia="Times New Roman" w:hAnsi="Helvetica" w:cs="Arial"/>
          <w:iCs/>
          <w:color w:val="000000"/>
          <w:sz w:val="20"/>
          <w:szCs w:val="20"/>
        </w:rPr>
        <w:t>The</w:t>
      </w:r>
      <w:proofErr w:type="spellEnd"/>
      <w:r w:rsidRPr="00384233">
        <w:rPr>
          <w:rFonts w:ascii="Helvetica" w:eastAsia="Times New Roman" w:hAnsi="Helvetica" w:cs="Arial"/>
          <w:iCs/>
          <w:color w:val="000000"/>
          <w:sz w:val="20"/>
          <w:szCs w:val="20"/>
        </w:rPr>
        <w:t xml:space="preserve"> effect of nutrient enrichment and changes in the weather on the abundance of Daphnia in </w:t>
      </w:r>
      <w:proofErr w:type="spellStart"/>
      <w:r w:rsidRPr="00384233">
        <w:rPr>
          <w:rFonts w:ascii="Helvetica" w:eastAsia="Times New Roman" w:hAnsi="Helvetica" w:cs="Arial"/>
          <w:iCs/>
          <w:color w:val="000000"/>
          <w:sz w:val="20"/>
          <w:szCs w:val="20"/>
        </w:rPr>
        <w:t>Esthwaite</w:t>
      </w:r>
      <w:proofErr w:type="spellEnd"/>
      <w:r w:rsidRPr="00384233">
        <w:rPr>
          <w:rFonts w:ascii="Helvetica" w:eastAsia="Times New Roman" w:hAnsi="Helvetica" w:cs="Arial"/>
          <w:iCs/>
          <w:color w:val="000000"/>
          <w:sz w:val="20"/>
          <w:szCs w:val="20"/>
        </w:rPr>
        <w:t xml:space="preserve"> Water, Cumbria</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00752D4D">
        <w:rPr>
          <w:rFonts w:ascii="Helvetica" w:eastAsia="Times New Roman" w:hAnsi="Helvetica" w:cs="Arial"/>
          <w:i/>
          <w:color w:val="000000"/>
          <w:sz w:val="20"/>
          <w:szCs w:val="20"/>
        </w:rPr>
        <w:t>Freshwater Biol.</w:t>
      </w:r>
      <w:r w:rsidR="00D3759D">
        <w:rPr>
          <w:rFonts w:ascii="Helvetica" w:eastAsia="Times New Roman" w:hAnsi="Helvetica" w:cs="Arial"/>
          <w:color w:val="000000"/>
          <w:sz w:val="20"/>
          <w:szCs w:val="20"/>
        </w:rPr>
        <w:t xml:space="preserve"> </w:t>
      </w:r>
      <w:r w:rsidR="00D3759D" w:rsidRPr="00D3759D">
        <w:rPr>
          <w:rFonts w:ascii="Helvetica" w:eastAsia="Times New Roman" w:hAnsi="Helvetica" w:cs="Arial"/>
          <w:b/>
          <w:color w:val="000000"/>
          <w:sz w:val="20"/>
          <w:szCs w:val="20"/>
        </w:rPr>
        <w:t>57</w:t>
      </w:r>
      <w:proofErr w:type="gramStart"/>
      <w:r w:rsidRPr="002D2EC9">
        <w:rPr>
          <w:rFonts w:ascii="Helvetica" w:eastAsia="Times New Roman" w:hAnsi="Helvetica" w:cs="Arial"/>
          <w:color w:val="000000"/>
          <w:sz w:val="20"/>
          <w:szCs w:val="20"/>
        </w:rPr>
        <w:t>,  360</w:t>
      </w:r>
      <w:proofErr w:type="gramEnd"/>
      <w:r w:rsidRPr="002D2EC9">
        <w:rPr>
          <w:rFonts w:ascii="Helvetica" w:eastAsia="Times New Roman" w:hAnsi="Helvetica" w:cs="Arial"/>
          <w:color w:val="000000"/>
          <w:sz w:val="20"/>
          <w:szCs w:val="20"/>
        </w:rPr>
        <w:t>-372</w:t>
      </w:r>
      <w:r w:rsidR="00017808">
        <w:rPr>
          <w:rFonts w:ascii="Helvetica" w:eastAsia="Times New Roman" w:hAnsi="Helvetica" w:cs="Arial"/>
          <w:color w:val="000000"/>
          <w:sz w:val="20"/>
          <w:szCs w:val="20"/>
        </w:rPr>
        <w:t xml:space="preserve"> </w:t>
      </w:r>
      <w:r w:rsidR="00017808" w:rsidRPr="00017808">
        <w:rPr>
          <w:rFonts w:ascii="Helvetica" w:eastAsia="Times New Roman" w:hAnsi="Helvetica" w:cs="Arial"/>
          <w:color w:val="000000"/>
          <w:sz w:val="20"/>
          <w:szCs w:val="20"/>
        </w:rPr>
        <w:t>(</w:t>
      </w:r>
      <w:r w:rsidR="00017808" w:rsidRPr="00017808">
        <w:rPr>
          <w:rFonts w:ascii="Helvetica" w:eastAsia="Times New Roman" w:hAnsi="Helvetica" w:cs="Arial"/>
          <w:bCs/>
          <w:color w:val="000000"/>
          <w:sz w:val="20"/>
          <w:szCs w:val="20"/>
        </w:rPr>
        <w:t>2012).</w:t>
      </w:r>
    </w:p>
    <w:p w14:paraId="3CDC9B86" w14:textId="77777777" w:rsidR="00ED35C4" w:rsidRPr="002D2EC9" w:rsidRDefault="00ED35C4" w:rsidP="00ED35C4">
      <w:pPr>
        <w:rPr>
          <w:rFonts w:ascii="Helvetica" w:eastAsia="Times New Roman" w:hAnsi="Helvetica" w:cs="Arial"/>
          <w:color w:val="000000"/>
          <w:sz w:val="20"/>
          <w:szCs w:val="20"/>
        </w:rPr>
      </w:pPr>
    </w:p>
    <w:p w14:paraId="53EE479A" w14:textId="6761E89E" w:rsidR="009206CD" w:rsidRPr="009206CD" w:rsidRDefault="009206CD" w:rsidP="009206CD">
      <w:pPr>
        <w:rPr>
          <w:rFonts w:ascii="Times New Roman" w:eastAsia="Times New Roman" w:hAnsi="Times New Roman" w:cs="Times New Roman"/>
          <w:sz w:val="20"/>
          <w:szCs w:val="20"/>
        </w:rPr>
      </w:pPr>
      <w:proofErr w:type="spellStart"/>
      <w:r w:rsidRPr="009206CD">
        <w:rPr>
          <w:rFonts w:ascii="Arial" w:eastAsia="Times New Roman" w:hAnsi="Arial" w:cs="Arial"/>
          <w:color w:val="222222"/>
          <w:sz w:val="20"/>
          <w:szCs w:val="20"/>
          <w:shd w:val="clear" w:color="auto" w:fill="FFFFFF"/>
        </w:rPr>
        <w:t>Gienapp</w:t>
      </w:r>
      <w:proofErr w:type="spellEnd"/>
      <w:r w:rsidRPr="009206CD">
        <w:rPr>
          <w:rFonts w:ascii="Arial" w:eastAsia="Times New Roman" w:hAnsi="Arial" w:cs="Arial"/>
          <w:color w:val="222222"/>
          <w:sz w:val="20"/>
          <w:szCs w:val="20"/>
          <w:shd w:val="clear" w:color="auto" w:fill="FFFFFF"/>
        </w:rPr>
        <w:t xml:space="preserve">, P., Reed, T. E., </w:t>
      </w:r>
      <w:r>
        <w:rPr>
          <w:rFonts w:ascii="Arial" w:eastAsia="Times New Roman" w:hAnsi="Arial" w:cs="Arial"/>
          <w:color w:val="222222"/>
          <w:sz w:val="20"/>
          <w:szCs w:val="20"/>
          <w:shd w:val="clear" w:color="auto" w:fill="FFFFFF"/>
        </w:rPr>
        <w:t xml:space="preserve">and </w:t>
      </w:r>
      <w:proofErr w:type="spell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w:t>
      </w:r>
      <w:r w:rsidRPr="009206CD">
        <w:rPr>
          <w:rFonts w:ascii="Arial" w:eastAsia="Times New Roman" w:hAnsi="Arial" w:cs="Arial"/>
          <w:color w:val="222222"/>
          <w:sz w:val="20"/>
          <w:szCs w:val="20"/>
          <w:shd w:val="clear" w:color="auto" w:fill="FFFFFF"/>
        </w:rPr>
        <w:t xml:space="preserve">. </w:t>
      </w:r>
      <w:proofErr w:type="gramStart"/>
      <w:r w:rsidRPr="00384233">
        <w:rPr>
          <w:rFonts w:ascii="Arial" w:eastAsia="Times New Roman" w:hAnsi="Arial" w:cs="Arial"/>
          <w:color w:val="222222"/>
          <w:sz w:val="20"/>
          <w:szCs w:val="20"/>
          <w:shd w:val="clear" w:color="auto" w:fill="FFFFFF"/>
        </w:rPr>
        <w:t>Why</w:t>
      </w:r>
      <w:proofErr w:type="gramEnd"/>
      <w:r w:rsidRPr="00384233">
        <w:rPr>
          <w:rFonts w:ascii="Arial" w:eastAsia="Times New Roman" w:hAnsi="Arial" w:cs="Arial"/>
          <w:color w:val="222222"/>
          <w:sz w:val="20"/>
          <w:szCs w:val="20"/>
          <w:shd w:val="clear" w:color="auto" w:fill="FFFFFF"/>
        </w:rPr>
        <w:t xml:space="preserve"> climate change will invariably alter selection pressures on phenology</w:t>
      </w:r>
      <w:r w:rsidRPr="009206CD">
        <w:rPr>
          <w:rFonts w:ascii="Arial" w:eastAsia="Times New Roman" w:hAnsi="Arial" w:cs="Arial"/>
          <w:color w:val="222222"/>
          <w:sz w:val="20"/>
          <w:szCs w:val="20"/>
          <w:shd w:val="clear" w:color="auto" w:fill="FFFFFF"/>
        </w:rPr>
        <w:t>. </w:t>
      </w:r>
      <w:r w:rsidR="004E08C9">
        <w:rPr>
          <w:rFonts w:ascii="Arial" w:eastAsia="Times New Roman" w:hAnsi="Arial" w:cs="Arial"/>
          <w:i/>
          <w:iCs/>
          <w:color w:val="222222"/>
          <w:sz w:val="20"/>
          <w:szCs w:val="20"/>
        </w:rPr>
        <w:t xml:space="preserve">P. Roy. </w:t>
      </w:r>
      <w:proofErr w:type="gramStart"/>
      <w:r w:rsidR="004E08C9">
        <w:rPr>
          <w:rFonts w:ascii="Arial" w:eastAsia="Times New Roman" w:hAnsi="Arial" w:cs="Arial"/>
          <w:i/>
          <w:iCs/>
          <w:color w:val="222222"/>
          <w:sz w:val="20"/>
          <w:szCs w:val="20"/>
        </w:rPr>
        <w:t>Soc. B- Biol. Sci.</w:t>
      </w:r>
      <w:r>
        <w:rPr>
          <w:rFonts w:ascii="Arial" w:eastAsia="Times New Roman" w:hAnsi="Arial" w:cs="Arial"/>
          <w:color w:val="222222"/>
          <w:sz w:val="20"/>
          <w:szCs w:val="20"/>
          <w:shd w:val="clear" w:color="auto" w:fill="FFFFFF"/>
        </w:rPr>
        <w:t xml:space="preserve"> </w:t>
      </w:r>
      <w:r w:rsidRPr="00D3759D">
        <w:rPr>
          <w:rFonts w:ascii="Arial" w:eastAsia="Times New Roman" w:hAnsi="Arial" w:cs="Arial"/>
          <w:b/>
          <w:iCs/>
          <w:color w:val="222222"/>
          <w:sz w:val="20"/>
          <w:szCs w:val="20"/>
        </w:rPr>
        <w:t>281</w:t>
      </w:r>
      <w:r w:rsidRPr="009206CD">
        <w:rPr>
          <w:rFonts w:ascii="Arial" w:eastAsia="Times New Roman" w:hAnsi="Arial" w:cs="Arial"/>
          <w:color w:val="222222"/>
          <w:sz w:val="20"/>
          <w:szCs w:val="20"/>
          <w:shd w:val="clear" w:color="auto" w:fill="FFFFFF"/>
        </w:rPr>
        <w:t>, 20141611</w:t>
      </w:r>
      <w:r w:rsidR="00017808">
        <w:rPr>
          <w:rFonts w:ascii="Arial" w:eastAsia="Times New Roman" w:hAnsi="Arial" w:cs="Arial"/>
          <w:color w:val="222222"/>
          <w:sz w:val="20"/>
          <w:szCs w:val="20"/>
          <w:shd w:val="clear" w:color="auto" w:fill="FFFFFF"/>
        </w:rPr>
        <w:t xml:space="preserve"> </w:t>
      </w:r>
      <w:r w:rsidR="00017808" w:rsidRPr="00017808">
        <w:rPr>
          <w:rFonts w:ascii="Arial" w:eastAsia="Times New Roman" w:hAnsi="Arial" w:cs="Arial"/>
          <w:color w:val="222222"/>
          <w:sz w:val="20"/>
          <w:szCs w:val="20"/>
          <w:shd w:val="clear" w:color="auto" w:fill="FFFFFF"/>
        </w:rPr>
        <w:t>(2014)</w:t>
      </w:r>
      <w:r w:rsidRPr="00017808">
        <w:rPr>
          <w:rFonts w:ascii="Arial" w:eastAsia="Times New Roman" w:hAnsi="Arial" w:cs="Arial"/>
          <w:color w:val="222222"/>
          <w:sz w:val="20"/>
          <w:szCs w:val="20"/>
          <w:shd w:val="clear" w:color="auto" w:fill="FFFFFF"/>
        </w:rPr>
        <w:t>.</w:t>
      </w:r>
      <w:proofErr w:type="gramEnd"/>
    </w:p>
    <w:p w14:paraId="564AF533" w14:textId="77777777" w:rsidR="009206CD" w:rsidRDefault="009206CD" w:rsidP="00ED35C4">
      <w:pPr>
        <w:rPr>
          <w:rFonts w:ascii="Helvetica" w:eastAsia="Times New Roman" w:hAnsi="Helvetica" w:cs="Arial"/>
          <w:color w:val="000000"/>
          <w:sz w:val="20"/>
          <w:szCs w:val="20"/>
        </w:rPr>
      </w:pPr>
    </w:p>
    <w:p w14:paraId="7897D99D" w14:textId="376AEAAA" w:rsidR="00117F8B" w:rsidRPr="00017808" w:rsidRDefault="00117F8B" w:rsidP="00ED35C4">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w:t>
      </w:r>
      <w:r w:rsidR="00017808">
        <w:rPr>
          <w:rFonts w:ascii="Helvetica" w:eastAsia="Times New Roman" w:hAnsi="Helvetica" w:cs="Arial"/>
          <w:color w:val="000000"/>
          <w:sz w:val="20"/>
          <w:szCs w:val="20"/>
        </w:rPr>
        <w:t>et al</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A cross-system synthesis of consumer and nutrient resource control on producer biomass</w:t>
      </w:r>
      <w:r w:rsidR="00ED35C4" w:rsidRPr="00497182">
        <w:rPr>
          <w:rFonts w:ascii="Helvetica" w:eastAsia="Times New Roman" w:hAnsi="Helvetica" w:cs="Arial"/>
          <w:i/>
          <w:color w:val="000000"/>
          <w:sz w:val="20"/>
          <w:szCs w:val="20"/>
        </w:rPr>
        <w:t>.</w:t>
      </w:r>
      <w:proofErr w:type="gramEnd"/>
      <w:r w:rsidR="00ED35C4" w:rsidRPr="00497182">
        <w:rPr>
          <w:rFonts w:ascii="Helvetica" w:eastAsia="Times New Roman" w:hAnsi="Helvetica" w:cs="Arial"/>
          <w:i/>
          <w:color w:val="000000"/>
          <w:sz w:val="20"/>
          <w:szCs w:val="20"/>
        </w:rPr>
        <w:t xml:space="preserve"> </w:t>
      </w:r>
      <w:r w:rsidR="00E21846">
        <w:rPr>
          <w:rFonts w:ascii="Helvetica" w:eastAsia="Times New Roman" w:hAnsi="Helvetica" w:cs="Arial"/>
          <w:i/>
          <w:color w:val="000000"/>
          <w:sz w:val="20"/>
          <w:szCs w:val="20"/>
        </w:rPr>
        <w:t xml:space="preserve">Ecol. </w:t>
      </w:r>
      <w:proofErr w:type="spellStart"/>
      <w:r w:rsidR="00E21846">
        <w:rPr>
          <w:rFonts w:ascii="Helvetica" w:eastAsia="Times New Roman" w:hAnsi="Helvetica" w:cs="Arial"/>
          <w:i/>
          <w:color w:val="000000"/>
          <w:sz w:val="20"/>
          <w:szCs w:val="20"/>
        </w:rPr>
        <w:t>Lett</w:t>
      </w:r>
      <w:proofErr w:type="spellEnd"/>
      <w:r w:rsidR="00E21846">
        <w:rPr>
          <w:rFonts w:ascii="Helvetica" w:eastAsia="Times New Roman" w:hAnsi="Helvetica" w:cs="Arial"/>
          <w:i/>
          <w:color w:val="000000"/>
          <w:sz w:val="20"/>
          <w:szCs w:val="20"/>
        </w:rPr>
        <w:t>.</w:t>
      </w:r>
      <w:r w:rsidR="00B8388B">
        <w:rPr>
          <w:rFonts w:ascii="Helvetica" w:eastAsia="Times New Roman" w:hAnsi="Helvetica" w:cs="Arial"/>
          <w:color w:val="000000"/>
          <w:sz w:val="20"/>
          <w:szCs w:val="20"/>
        </w:rPr>
        <w:t xml:space="preserve"> </w:t>
      </w:r>
      <w:r w:rsidR="00B8388B" w:rsidRPr="00B8388B">
        <w:rPr>
          <w:rFonts w:ascii="Helvetica" w:eastAsia="Times New Roman" w:hAnsi="Helvetica" w:cs="Arial"/>
          <w:b/>
          <w:color w:val="000000"/>
          <w:sz w:val="20"/>
          <w:szCs w:val="20"/>
        </w:rPr>
        <w:t>11</w:t>
      </w:r>
      <w:proofErr w:type="gramStart"/>
      <w:r w:rsidRPr="002D2EC9">
        <w:rPr>
          <w:rFonts w:ascii="Helvetica" w:eastAsia="Times New Roman" w:hAnsi="Helvetica" w:cs="Arial"/>
          <w:color w:val="000000"/>
          <w:sz w:val="20"/>
          <w:szCs w:val="20"/>
        </w:rPr>
        <w:t>,  740</w:t>
      </w:r>
      <w:proofErr w:type="gramEnd"/>
      <w:r w:rsidRPr="002D2EC9">
        <w:rPr>
          <w:rFonts w:ascii="Helvetica" w:eastAsia="Times New Roman" w:hAnsi="Helvetica" w:cs="Arial"/>
          <w:color w:val="000000"/>
          <w:sz w:val="20"/>
          <w:szCs w:val="20"/>
        </w:rPr>
        <w:t>-755</w:t>
      </w:r>
      <w:r w:rsidR="00017808">
        <w:rPr>
          <w:rFonts w:ascii="Helvetica" w:eastAsia="Times New Roman" w:hAnsi="Helvetica" w:cs="Arial"/>
          <w:color w:val="000000"/>
          <w:sz w:val="20"/>
          <w:szCs w:val="20"/>
        </w:rPr>
        <w:t xml:space="preserve"> </w:t>
      </w:r>
      <w:r w:rsidR="00017808" w:rsidRPr="00017808">
        <w:rPr>
          <w:rFonts w:ascii="Helvetica" w:eastAsia="Times New Roman" w:hAnsi="Helvetica" w:cs="Arial"/>
          <w:color w:val="000000"/>
          <w:sz w:val="20"/>
          <w:szCs w:val="20"/>
        </w:rPr>
        <w:t>(</w:t>
      </w:r>
      <w:r w:rsidR="00017808" w:rsidRPr="00017808">
        <w:rPr>
          <w:rFonts w:ascii="Helvetica" w:eastAsia="Times New Roman" w:hAnsi="Helvetica" w:cs="Arial"/>
          <w:bCs/>
          <w:color w:val="000000"/>
          <w:sz w:val="20"/>
          <w:szCs w:val="20"/>
        </w:rPr>
        <w:t>2008).</w:t>
      </w:r>
    </w:p>
    <w:p w14:paraId="16421CA9" w14:textId="77777777" w:rsidR="00ED35C4" w:rsidRPr="002D2EC9" w:rsidRDefault="00ED35C4" w:rsidP="00ED35C4">
      <w:pPr>
        <w:rPr>
          <w:rFonts w:ascii="Helvetica" w:eastAsia="Times New Roman" w:hAnsi="Helvetica" w:cs="Arial"/>
          <w:color w:val="000000"/>
          <w:sz w:val="20"/>
          <w:szCs w:val="20"/>
        </w:rPr>
      </w:pPr>
    </w:p>
    <w:p w14:paraId="793C6CBD" w14:textId="497BC868" w:rsidR="00AE0F90" w:rsidRPr="00AE0F90" w:rsidRDefault="00AE0F90" w:rsidP="00ED35C4">
      <w:pPr>
        <w:rPr>
          <w:rFonts w:ascii="Helvetica" w:eastAsia="Times New Roman" w:hAnsi="Helvetica" w:cs="Arial"/>
          <w:color w:val="000000"/>
          <w:sz w:val="20"/>
          <w:szCs w:val="20"/>
        </w:rPr>
      </w:pPr>
      <w:proofErr w:type="spellStart"/>
      <w:r w:rsidRPr="00AE0F90">
        <w:rPr>
          <w:rFonts w:ascii="Helvetica" w:eastAsia="Times New Roman" w:hAnsi="Helvetica" w:cs="Arial"/>
          <w:color w:val="000000"/>
          <w:sz w:val="20"/>
          <w:szCs w:val="20"/>
        </w:rPr>
        <w:t>Gullett</w:t>
      </w:r>
      <w:proofErr w:type="spellEnd"/>
      <w:r w:rsidRPr="00AE0F90">
        <w:rPr>
          <w:rFonts w:ascii="Helvetica" w:eastAsia="Times New Roman" w:hAnsi="Helvetica" w:cs="Arial"/>
          <w:color w:val="000000"/>
          <w:sz w:val="20"/>
          <w:szCs w:val="20"/>
        </w:rPr>
        <w:t xml:space="preserve">, P., </w:t>
      </w:r>
      <w:proofErr w:type="spellStart"/>
      <w:r w:rsidRPr="00AE0F90">
        <w:rPr>
          <w:rFonts w:ascii="Helvetica" w:eastAsia="Times New Roman" w:hAnsi="Helvetica" w:cs="Arial"/>
          <w:color w:val="000000"/>
          <w:sz w:val="20"/>
          <w:szCs w:val="20"/>
        </w:rPr>
        <w:t>Hatchwell</w:t>
      </w:r>
      <w:proofErr w:type="spellEnd"/>
      <w:r w:rsidRPr="00AE0F90">
        <w:rPr>
          <w:rFonts w:ascii="Helvetica" w:eastAsia="Times New Roman" w:hAnsi="Helvetica" w:cs="Arial"/>
          <w:color w:val="000000"/>
          <w:sz w:val="20"/>
          <w:szCs w:val="20"/>
        </w:rPr>
        <w:t xml:space="preserve">, B. J., Robinson, R. A. and Evans, K. L.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indices of avian reproduction: cryptic shifts and prediction across large spatial and temporal scales</w:t>
      </w:r>
      <w:r w:rsidRPr="00AE0F90">
        <w:rPr>
          <w:rFonts w:ascii="Helvetica" w:eastAsia="Times New Roman" w:hAnsi="Helvetica" w:cs="Arial"/>
          <w:color w:val="000000"/>
          <w:sz w:val="20"/>
          <w:szCs w:val="20"/>
        </w:rPr>
        <w:t xml:space="preserve">. </w:t>
      </w:r>
      <w:r w:rsidR="00B02D17">
        <w:rPr>
          <w:rFonts w:ascii="Helvetica" w:eastAsia="Times New Roman" w:hAnsi="Helvetica" w:cs="Arial"/>
          <w:i/>
          <w:color w:val="000000"/>
          <w:sz w:val="20"/>
          <w:szCs w:val="20"/>
        </w:rPr>
        <w:t xml:space="preserve">Ecol. </w:t>
      </w:r>
      <w:proofErr w:type="spellStart"/>
      <w:r w:rsidR="00B02D17">
        <w:rPr>
          <w:rFonts w:ascii="Helvetica" w:eastAsia="Times New Roman" w:hAnsi="Helvetica" w:cs="Arial"/>
          <w:i/>
          <w:color w:val="000000"/>
          <w:sz w:val="20"/>
          <w:szCs w:val="20"/>
        </w:rPr>
        <w:t>Evol</w:t>
      </w:r>
      <w:proofErr w:type="spellEnd"/>
      <w:r w:rsidR="00B02D17">
        <w:rPr>
          <w:rFonts w:ascii="Helvetica" w:eastAsia="Times New Roman" w:hAnsi="Helvetica" w:cs="Arial"/>
          <w:i/>
          <w:color w:val="000000"/>
          <w:sz w:val="20"/>
          <w:szCs w:val="20"/>
        </w:rPr>
        <w:t>.</w:t>
      </w:r>
      <w:r w:rsidR="00B8388B">
        <w:rPr>
          <w:rFonts w:ascii="Helvetica" w:eastAsia="Times New Roman" w:hAnsi="Helvetica" w:cs="Arial"/>
          <w:color w:val="000000"/>
          <w:sz w:val="20"/>
          <w:szCs w:val="20"/>
        </w:rPr>
        <w:t xml:space="preserve"> </w:t>
      </w:r>
      <w:proofErr w:type="gramStart"/>
      <w:r w:rsidR="00B8388B" w:rsidRPr="00B8388B">
        <w:rPr>
          <w:rFonts w:ascii="Helvetica" w:eastAsia="Times New Roman" w:hAnsi="Helvetica" w:cs="Arial"/>
          <w:b/>
          <w:color w:val="000000"/>
          <w:sz w:val="20"/>
          <w:szCs w:val="20"/>
        </w:rPr>
        <w:t>3</w:t>
      </w:r>
      <w:r w:rsidR="00B8388B">
        <w:rPr>
          <w:rFonts w:ascii="Helvetica" w:eastAsia="Times New Roman" w:hAnsi="Helvetica" w:cs="Arial"/>
          <w:color w:val="000000"/>
          <w:sz w:val="20"/>
          <w:szCs w:val="20"/>
        </w:rPr>
        <w:t xml:space="preserve">, </w:t>
      </w:r>
      <w:r w:rsidRPr="00AE0F90">
        <w:rPr>
          <w:rFonts w:ascii="Helvetica" w:eastAsia="Times New Roman" w:hAnsi="Helvetica" w:cs="Arial"/>
          <w:color w:val="000000"/>
          <w:sz w:val="20"/>
          <w:szCs w:val="20"/>
        </w:rPr>
        <w:t>1864-1877</w:t>
      </w:r>
      <w:r w:rsidR="00FA1C12">
        <w:rPr>
          <w:rFonts w:ascii="Helvetica" w:eastAsia="Times New Roman" w:hAnsi="Helvetica" w:cs="Arial"/>
          <w:color w:val="000000"/>
          <w:sz w:val="20"/>
          <w:szCs w:val="20"/>
        </w:rPr>
        <w:t xml:space="preserve"> </w:t>
      </w:r>
      <w:r w:rsidR="00FA1C12" w:rsidRPr="00FA1C12">
        <w:rPr>
          <w:rFonts w:ascii="Helvetica" w:eastAsia="Times New Roman" w:hAnsi="Helvetica" w:cs="Arial"/>
          <w:color w:val="000000"/>
          <w:sz w:val="20"/>
          <w:szCs w:val="20"/>
        </w:rPr>
        <w:t>(</w:t>
      </w:r>
      <w:r w:rsidR="00FA1C12" w:rsidRPr="00FA1C12">
        <w:rPr>
          <w:rFonts w:ascii="Helvetica" w:eastAsia="Times New Roman" w:hAnsi="Helvetica" w:cs="Arial"/>
          <w:bCs/>
          <w:color w:val="000000"/>
          <w:sz w:val="20"/>
          <w:szCs w:val="20"/>
        </w:rPr>
        <w:t>2013)</w:t>
      </w:r>
      <w:r w:rsidRPr="00FA1C12">
        <w:rPr>
          <w:rFonts w:ascii="Helvetica" w:eastAsia="Times New Roman" w:hAnsi="Helvetica" w:cs="Arial"/>
          <w:color w:val="000000"/>
          <w:sz w:val="20"/>
          <w:szCs w:val="20"/>
        </w:rPr>
        <w:t>.</w:t>
      </w:r>
      <w:proofErr w:type="gramEnd"/>
      <w:r w:rsidRPr="00AE0F90">
        <w:rPr>
          <w:rFonts w:ascii="Helvetica" w:eastAsia="Times New Roman" w:hAnsi="Helvetica" w:cs="Arial"/>
          <w:color w:val="000000"/>
          <w:sz w:val="20"/>
          <w:szCs w:val="20"/>
        </w:rPr>
        <w:t xml:space="preserve"> </w:t>
      </w:r>
    </w:p>
    <w:p w14:paraId="5849A543" w14:textId="77777777" w:rsidR="00AE0F90" w:rsidRDefault="00AE0F90" w:rsidP="00ED35C4">
      <w:pPr>
        <w:rPr>
          <w:rFonts w:ascii="Helvetica" w:eastAsia="Times New Roman" w:hAnsi="Helvetica" w:cs="Arial"/>
          <w:color w:val="000000"/>
          <w:sz w:val="20"/>
          <w:szCs w:val="20"/>
        </w:rPr>
      </w:pPr>
    </w:p>
    <w:p w14:paraId="43AB6EB9" w14:textId="5AA90E64"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Hampton, S. E., </w:t>
      </w:r>
      <w:proofErr w:type="spellStart"/>
      <w:r w:rsidRPr="002D2EC9">
        <w:rPr>
          <w:rFonts w:ascii="Helvetica" w:eastAsia="Times New Roman" w:hAnsi="Helvetica" w:cs="Arial"/>
          <w:color w:val="000000"/>
          <w:sz w:val="20"/>
          <w:szCs w:val="20"/>
        </w:rPr>
        <w:t>Scheuerell</w:t>
      </w:r>
      <w:proofErr w:type="spellEnd"/>
      <w:r w:rsidRPr="002D2EC9">
        <w:rPr>
          <w:rFonts w:ascii="Helvetica" w:eastAsia="Times New Roman" w:hAnsi="Helvetica" w:cs="Arial"/>
          <w:color w:val="000000"/>
          <w:sz w:val="20"/>
          <w:szCs w:val="20"/>
        </w:rPr>
        <w:t>, M. D. and Schindler, D. E.</w:t>
      </w:r>
      <w:r w:rsidR="00ED35C4"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Coalescence in the Lake Washington story: interaction strengths in a planktonic food web</w:t>
      </w:r>
      <w:r w:rsidR="00ED35C4" w:rsidRPr="002D2EC9">
        <w:rPr>
          <w:rFonts w:ascii="Helvetica" w:eastAsia="Times New Roman" w:hAnsi="Helvetica" w:cs="Arial"/>
          <w:i/>
          <w:iCs/>
          <w:color w:val="000000"/>
          <w:sz w:val="20"/>
          <w:szCs w:val="20"/>
        </w:rPr>
        <w:t xml:space="preserve">. </w:t>
      </w:r>
      <w:proofErr w:type="spellStart"/>
      <w:r w:rsidR="004F072E">
        <w:rPr>
          <w:rFonts w:ascii="Helvetica" w:eastAsia="Times New Roman" w:hAnsi="Helvetica" w:cs="Arial"/>
          <w:i/>
          <w:color w:val="000000"/>
          <w:sz w:val="20"/>
          <w:szCs w:val="20"/>
        </w:rPr>
        <w:t>Limnol</w:t>
      </w:r>
      <w:proofErr w:type="spellEnd"/>
      <w:r w:rsidR="004F072E">
        <w:rPr>
          <w:rFonts w:ascii="Helvetica" w:eastAsia="Times New Roman" w:hAnsi="Helvetica" w:cs="Arial"/>
          <w:i/>
          <w:color w:val="000000"/>
          <w:sz w:val="20"/>
          <w:szCs w:val="20"/>
        </w:rPr>
        <w:t xml:space="preserve">. </w:t>
      </w:r>
      <w:proofErr w:type="spellStart"/>
      <w:r w:rsidRPr="00497182">
        <w:rPr>
          <w:rFonts w:ascii="Helvetica" w:eastAsia="Times New Roman" w:hAnsi="Helvetica" w:cs="Arial"/>
          <w:i/>
          <w:color w:val="000000"/>
          <w:sz w:val="20"/>
          <w:szCs w:val="20"/>
        </w:rPr>
        <w:t>Oceano</w:t>
      </w:r>
      <w:r w:rsidR="004F072E">
        <w:rPr>
          <w:rFonts w:ascii="Helvetica" w:eastAsia="Times New Roman" w:hAnsi="Helvetica" w:cs="Arial"/>
          <w:i/>
          <w:color w:val="000000"/>
          <w:sz w:val="20"/>
          <w:szCs w:val="20"/>
        </w:rPr>
        <w:t>gr</w:t>
      </w:r>
      <w:proofErr w:type="spellEnd"/>
      <w:r w:rsidR="004F072E">
        <w:rPr>
          <w:rFonts w:ascii="Helvetica" w:eastAsia="Times New Roman" w:hAnsi="Helvetica" w:cs="Arial"/>
          <w:i/>
          <w:color w:val="000000"/>
          <w:sz w:val="20"/>
          <w:szCs w:val="20"/>
        </w:rPr>
        <w:t>.</w:t>
      </w:r>
      <w:r w:rsidR="005C3114">
        <w:rPr>
          <w:rFonts w:ascii="Helvetica" w:eastAsia="Times New Roman" w:hAnsi="Helvetica" w:cs="Arial"/>
          <w:color w:val="000000"/>
          <w:sz w:val="20"/>
          <w:szCs w:val="20"/>
        </w:rPr>
        <w:t xml:space="preserve">  </w:t>
      </w:r>
      <w:proofErr w:type="gramStart"/>
      <w:r w:rsidRPr="005C3114">
        <w:rPr>
          <w:rFonts w:ascii="Helvetica" w:eastAsia="Times New Roman" w:hAnsi="Helvetica" w:cs="Arial"/>
          <w:b/>
          <w:color w:val="000000"/>
          <w:sz w:val="20"/>
          <w:szCs w:val="20"/>
        </w:rPr>
        <w:t>51</w:t>
      </w:r>
      <w:r w:rsidR="005C3114">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2042-2051</w:t>
      </w:r>
      <w:r w:rsidR="00FA1C12">
        <w:rPr>
          <w:rFonts w:ascii="Helvetica" w:eastAsia="Times New Roman" w:hAnsi="Helvetica" w:cs="Arial"/>
          <w:color w:val="000000"/>
          <w:sz w:val="20"/>
          <w:szCs w:val="20"/>
        </w:rPr>
        <w:t xml:space="preserve"> </w:t>
      </w:r>
      <w:r w:rsidR="00FA1C12" w:rsidRPr="00FA1C12">
        <w:rPr>
          <w:rFonts w:ascii="Helvetica" w:eastAsia="Times New Roman" w:hAnsi="Helvetica" w:cs="Arial"/>
          <w:color w:val="000000"/>
          <w:sz w:val="20"/>
          <w:szCs w:val="20"/>
        </w:rPr>
        <w:t>(</w:t>
      </w:r>
      <w:r w:rsidR="00FA1C12" w:rsidRPr="00FA1C12">
        <w:rPr>
          <w:rFonts w:ascii="Helvetica" w:eastAsia="Times New Roman" w:hAnsi="Helvetica" w:cs="Arial"/>
          <w:bCs/>
          <w:color w:val="000000"/>
          <w:sz w:val="20"/>
          <w:szCs w:val="20"/>
        </w:rPr>
        <w:t>2006)</w:t>
      </w:r>
      <w:r w:rsidR="00ED35C4" w:rsidRPr="00FA1C12">
        <w:rPr>
          <w:rFonts w:ascii="Helvetica" w:eastAsia="Times New Roman" w:hAnsi="Helvetica" w:cs="Arial"/>
          <w:color w:val="000000"/>
          <w:sz w:val="20"/>
          <w:szCs w:val="20"/>
        </w:rPr>
        <w:t>.</w:t>
      </w:r>
      <w:proofErr w:type="gramEnd"/>
    </w:p>
    <w:p w14:paraId="174D3FD9" w14:textId="77777777" w:rsidR="00ED35C4" w:rsidRPr="002D2EC9" w:rsidRDefault="00ED35C4" w:rsidP="00ED35C4">
      <w:pPr>
        <w:rPr>
          <w:rFonts w:ascii="Helvetica" w:eastAsia="Times New Roman" w:hAnsi="Helvetica" w:cs="Arial"/>
          <w:color w:val="000000"/>
          <w:sz w:val="20"/>
          <w:szCs w:val="20"/>
        </w:rPr>
      </w:pPr>
    </w:p>
    <w:p w14:paraId="2A0260DD" w14:textId="61E97CC3" w:rsidR="00ED35C4" w:rsidRPr="002D2EC9" w:rsidRDefault="00117F8B" w:rsidP="00ED35C4">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Henrich-Gebhardt</w:t>
      </w:r>
      <w:proofErr w:type="spellEnd"/>
      <w:r w:rsidRPr="002D2EC9">
        <w:rPr>
          <w:rFonts w:ascii="Helvetica" w:eastAsia="Times New Roman" w:hAnsi="Helvetica" w:cs="Arial"/>
          <w:color w:val="000000"/>
          <w:sz w:val="20"/>
          <w:szCs w:val="20"/>
        </w:rPr>
        <w:t>, S. G.</w:t>
      </w:r>
      <w:r w:rsidR="00ED35C4"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Temporal and spatial variation in food availability and its effects on fledgling size in the great tit</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r w:rsidRPr="00497182">
        <w:rPr>
          <w:rFonts w:ascii="Helvetica" w:eastAsia="Times New Roman" w:hAnsi="Helvetica" w:cs="Arial"/>
          <w:i/>
          <w:color w:val="000000"/>
          <w:sz w:val="20"/>
          <w:szCs w:val="20"/>
        </w:rPr>
        <w:t>Population biology of passerine birds</w:t>
      </w:r>
      <w:r w:rsidR="004F072E">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175-185</w:t>
      </w:r>
      <w:r w:rsidR="00FA1C12">
        <w:rPr>
          <w:rFonts w:ascii="Helvetica" w:eastAsia="Times New Roman" w:hAnsi="Helvetica" w:cs="Arial"/>
          <w:color w:val="000000"/>
          <w:sz w:val="20"/>
          <w:szCs w:val="20"/>
        </w:rPr>
        <w:t xml:space="preserve"> </w:t>
      </w:r>
      <w:r w:rsidR="00FA1C12" w:rsidRPr="00FA1C12">
        <w:rPr>
          <w:rFonts w:ascii="Helvetica" w:eastAsia="Times New Roman" w:hAnsi="Helvetica" w:cs="Arial"/>
          <w:color w:val="000000"/>
          <w:sz w:val="20"/>
          <w:szCs w:val="20"/>
        </w:rPr>
        <w:t>(</w:t>
      </w:r>
      <w:r w:rsidR="00FA1C12" w:rsidRPr="00FA1C12">
        <w:rPr>
          <w:rFonts w:ascii="Helvetica" w:eastAsia="Times New Roman" w:hAnsi="Helvetica" w:cs="Arial"/>
          <w:bCs/>
          <w:color w:val="000000"/>
          <w:sz w:val="20"/>
          <w:szCs w:val="20"/>
        </w:rPr>
        <w:t>1990)</w:t>
      </w:r>
      <w:r w:rsidR="00ED35C4" w:rsidRPr="00FA1C12">
        <w:rPr>
          <w:rFonts w:ascii="Helvetica" w:eastAsia="Times New Roman" w:hAnsi="Helvetica" w:cs="Arial"/>
          <w:color w:val="000000"/>
          <w:sz w:val="20"/>
          <w:szCs w:val="20"/>
        </w:rPr>
        <w:t>.</w:t>
      </w:r>
    </w:p>
    <w:p w14:paraId="3503802A" w14:textId="77777777" w:rsidR="00ED35C4" w:rsidRPr="002D2EC9" w:rsidRDefault="00ED35C4" w:rsidP="00ED35C4">
      <w:pPr>
        <w:rPr>
          <w:rFonts w:ascii="Helvetica" w:eastAsia="Times New Roman" w:hAnsi="Helvetica" w:cs="Arial"/>
          <w:color w:val="000000"/>
          <w:sz w:val="20"/>
          <w:szCs w:val="20"/>
        </w:rPr>
      </w:pPr>
    </w:p>
    <w:p w14:paraId="3F75F0A0" w14:textId="38B1DB02" w:rsidR="00DF7E9D" w:rsidRPr="00DF7E9D" w:rsidRDefault="00DF7E9D" w:rsidP="00DF7E9D">
      <w:pPr>
        <w:rPr>
          <w:rFonts w:ascii="Times New Roman" w:eastAsia="Times New Roman" w:hAnsi="Times New Roman" w:cs="Times New Roman"/>
          <w:sz w:val="20"/>
          <w:szCs w:val="20"/>
        </w:rPr>
      </w:pPr>
      <w:proofErr w:type="spellStart"/>
      <w:r w:rsidRPr="00DF7E9D">
        <w:rPr>
          <w:rFonts w:ascii="Arial" w:eastAsia="Times New Roman" w:hAnsi="Arial" w:cs="Arial"/>
          <w:color w:val="222222"/>
          <w:sz w:val="20"/>
          <w:szCs w:val="20"/>
          <w:shd w:val="clear" w:color="auto" w:fill="FFFFFF"/>
        </w:rPr>
        <w:t>Hjort</w:t>
      </w:r>
      <w:proofErr w:type="spellEnd"/>
      <w:r w:rsidRPr="00DF7E9D">
        <w:rPr>
          <w:rFonts w:ascii="Arial" w:eastAsia="Times New Roman" w:hAnsi="Arial" w:cs="Arial"/>
          <w:color w:val="222222"/>
          <w:sz w:val="20"/>
          <w:szCs w:val="20"/>
          <w:shd w:val="clear" w:color="auto" w:fill="FFFFFF"/>
        </w:rPr>
        <w:t xml:space="preserve">, J., Fluctuations in the great fisheries of northern Europe viewed in the light of biological research. </w:t>
      </w:r>
      <w:r w:rsidRPr="00497182">
        <w:rPr>
          <w:rFonts w:ascii="Arial" w:eastAsia="Times New Roman" w:hAnsi="Arial" w:cs="Arial"/>
          <w:i/>
          <w:color w:val="222222"/>
          <w:sz w:val="20"/>
          <w:szCs w:val="20"/>
          <w:shd w:val="clear" w:color="auto" w:fill="FFFFFF"/>
        </w:rPr>
        <w:t>ICES</w:t>
      </w:r>
      <w:r w:rsidR="00E23031">
        <w:rPr>
          <w:rFonts w:ascii="Arial" w:eastAsia="Times New Roman" w:hAnsi="Arial" w:cs="Arial"/>
          <w:color w:val="222222"/>
          <w:sz w:val="20"/>
          <w:szCs w:val="20"/>
          <w:shd w:val="clear" w:color="auto" w:fill="FFFFFF"/>
        </w:rPr>
        <w:t xml:space="preserve"> (</w:t>
      </w:r>
      <w:r w:rsidR="00E23031" w:rsidRPr="00DF7E9D">
        <w:rPr>
          <w:rFonts w:ascii="Arial" w:eastAsia="Times New Roman" w:hAnsi="Arial" w:cs="Arial"/>
          <w:color w:val="222222"/>
          <w:sz w:val="20"/>
          <w:szCs w:val="20"/>
          <w:shd w:val="clear" w:color="auto" w:fill="FFFFFF"/>
        </w:rPr>
        <w:t>1914</w:t>
      </w:r>
      <w:r w:rsidR="00E23031">
        <w:rPr>
          <w:rFonts w:ascii="Arial" w:eastAsia="Times New Roman" w:hAnsi="Arial" w:cs="Arial"/>
          <w:color w:val="222222"/>
          <w:sz w:val="20"/>
          <w:szCs w:val="20"/>
          <w:shd w:val="clear" w:color="auto" w:fill="FFFFFF"/>
        </w:rPr>
        <w:t>)</w:t>
      </w:r>
      <w:r w:rsidR="00E23031" w:rsidRPr="00DF7E9D">
        <w:rPr>
          <w:rFonts w:ascii="Arial" w:eastAsia="Times New Roman" w:hAnsi="Arial" w:cs="Arial"/>
          <w:color w:val="222222"/>
          <w:sz w:val="20"/>
          <w:szCs w:val="20"/>
          <w:shd w:val="clear" w:color="auto" w:fill="FFFFFF"/>
        </w:rPr>
        <w:t>.</w:t>
      </w:r>
    </w:p>
    <w:p w14:paraId="64A0FA50" w14:textId="77777777" w:rsidR="00DF7E9D" w:rsidRDefault="00DF7E9D" w:rsidP="00ED35C4">
      <w:pPr>
        <w:rPr>
          <w:rFonts w:ascii="Helvetica" w:eastAsia="Times New Roman" w:hAnsi="Helvetica" w:cs="Arial"/>
          <w:color w:val="000000"/>
          <w:sz w:val="20"/>
          <w:szCs w:val="20"/>
        </w:rPr>
      </w:pPr>
    </w:p>
    <w:p w14:paraId="52288591" w14:textId="3F2FF701" w:rsidR="00ED35C4" w:rsidRPr="002D2EC9" w:rsidRDefault="00117F8B" w:rsidP="00ED35C4">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Holliday, N.</w:t>
      </w:r>
      <w:r w:rsidR="00ED35C4"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Population ecology of winter moth (</w:t>
      </w:r>
      <w:proofErr w:type="spellStart"/>
      <w:r w:rsidRPr="005F0775">
        <w:rPr>
          <w:rFonts w:ascii="Helvetica" w:eastAsia="Times New Roman" w:hAnsi="Helvetica" w:cs="Arial"/>
          <w:i/>
          <w:iCs/>
          <w:color w:val="000000"/>
          <w:sz w:val="20"/>
          <w:szCs w:val="20"/>
        </w:rPr>
        <w:t>Operophtera</w:t>
      </w:r>
      <w:proofErr w:type="spellEnd"/>
      <w:r w:rsidRPr="005F0775">
        <w:rPr>
          <w:rFonts w:ascii="Helvetica" w:eastAsia="Times New Roman" w:hAnsi="Helvetica" w:cs="Arial"/>
          <w:i/>
          <w:iCs/>
          <w:color w:val="000000"/>
          <w:sz w:val="20"/>
          <w:szCs w:val="20"/>
        </w:rPr>
        <w:t xml:space="preserve"> </w:t>
      </w:r>
      <w:proofErr w:type="spellStart"/>
      <w:r w:rsidRPr="005F0775">
        <w:rPr>
          <w:rFonts w:ascii="Helvetica" w:eastAsia="Times New Roman" w:hAnsi="Helvetica" w:cs="Arial"/>
          <w:i/>
          <w:iCs/>
          <w:color w:val="000000"/>
          <w:sz w:val="20"/>
          <w:szCs w:val="20"/>
        </w:rPr>
        <w:t>brumata</w:t>
      </w:r>
      <w:proofErr w:type="spellEnd"/>
      <w:r w:rsidRPr="00497182">
        <w:rPr>
          <w:rFonts w:ascii="Helvetica" w:eastAsia="Times New Roman" w:hAnsi="Helvetica" w:cs="Arial"/>
          <w:iCs/>
          <w:color w:val="000000"/>
          <w:sz w:val="20"/>
          <w:szCs w:val="20"/>
        </w:rPr>
        <w:t>) on apple in relation to larval dispersal and time of bud burst</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proofErr w:type="gramStart"/>
      <w:r w:rsidR="005F0775">
        <w:rPr>
          <w:rFonts w:ascii="Helvetica" w:eastAsia="Times New Roman" w:hAnsi="Helvetica" w:cs="Arial"/>
          <w:i/>
          <w:color w:val="000000"/>
          <w:sz w:val="20"/>
          <w:szCs w:val="20"/>
        </w:rPr>
        <w:t>J. Appl. Ecol.</w:t>
      </w:r>
      <w:r w:rsidRPr="002D2EC9">
        <w:rPr>
          <w:rFonts w:ascii="Helvetica" w:eastAsia="Times New Roman" w:hAnsi="Helvetica" w:cs="Arial"/>
          <w:color w:val="000000"/>
          <w:sz w:val="20"/>
          <w:szCs w:val="20"/>
        </w:rPr>
        <w:t> 803-813</w:t>
      </w:r>
      <w:r w:rsidR="00E23031">
        <w:rPr>
          <w:rFonts w:ascii="Helvetica" w:eastAsia="Times New Roman" w:hAnsi="Helvetica" w:cs="Arial"/>
          <w:color w:val="000000"/>
          <w:sz w:val="20"/>
          <w:szCs w:val="20"/>
        </w:rPr>
        <w:t xml:space="preserve"> </w:t>
      </w:r>
      <w:r w:rsidR="00E23031" w:rsidRPr="00E23031">
        <w:rPr>
          <w:rFonts w:ascii="Helvetica" w:eastAsia="Times New Roman" w:hAnsi="Helvetica" w:cs="Arial"/>
          <w:color w:val="000000"/>
          <w:sz w:val="20"/>
          <w:szCs w:val="20"/>
        </w:rPr>
        <w:t>(</w:t>
      </w:r>
      <w:r w:rsidR="00E23031" w:rsidRPr="00E23031">
        <w:rPr>
          <w:rFonts w:ascii="Helvetica" w:eastAsia="Times New Roman" w:hAnsi="Helvetica" w:cs="Arial"/>
          <w:bCs/>
          <w:color w:val="000000"/>
          <w:sz w:val="20"/>
          <w:szCs w:val="20"/>
        </w:rPr>
        <w:t>1977</w:t>
      </w:r>
      <w:r w:rsidR="00E23031" w:rsidRPr="00E23031">
        <w:rPr>
          <w:rFonts w:ascii="Helvetica" w:eastAsia="Times New Roman" w:hAnsi="Helvetica" w:cs="Arial"/>
          <w:color w:val="000000"/>
          <w:sz w:val="20"/>
          <w:szCs w:val="20"/>
        </w:rPr>
        <w:t>)</w:t>
      </w:r>
      <w:r w:rsidR="00ED35C4" w:rsidRPr="00E23031">
        <w:rPr>
          <w:rFonts w:ascii="Helvetica" w:eastAsia="Times New Roman" w:hAnsi="Helvetica" w:cs="Arial"/>
          <w:color w:val="000000"/>
          <w:sz w:val="20"/>
          <w:szCs w:val="20"/>
        </w:rPr>
        <w:t>.</w:t>
      </w:r>
      <w:proofErr w:type="gramEnd"/>
      <w:r w:rsidR="00E23031">
        <w:rPr>
          <w:rFonts w:ascii="Helvetica" w:eastAsia="Times New Roman" w:hAnsi="Helvetica" w:cs="Arial"/>
          <w:color w:val="000000"/>
          <w:sz w:val="20"/>
          <w:szCs w:val="20"/>
        </w:rPr>
        <w:t xml:space="preserve"> </w:t>
      </w:r>
    </w:p>
    <w:p w14:paraId="765197C4" w14:textId="77777777" w:rsidR="00ED35C4" w:rsidRPr="002D2EC9" w:rsidRDefault="00ED35C4" w:rsidP="00ED35C4">
      <w:pPr>
        <w:rPr>
          <w:rFonts w:ascii="Helvetica" w:eastAsia="Times New Roman" w:hAnsi="Helvetica" w:cs="Arial"/>
          <w:color w:val="000000"/>
          <w:sz w:val="20"/>
          <w:szCs w:val="20"/>
        </w:rPr>
      </w:pPr>
    </w:p>
    <w:p w14:paraId="570538CE" w14:textId="6413A644"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Johansson, J.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sidR="00A00A5A">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Game theory sheds new light on ecological responses to current climate change when phenology is historically mismatched</w:t>
      </w:r>
      <w:r w:rsidR="00ED35C4" w:rsidRPr="002D2EC9">
        <w:rPr>
          <w:rFonts w:ascii="Helvetica" w:eastAsia="Times New Roman" w:hAnsi="Helvetica" w:cs="Arial"/>
          <w:color w:val="000000"/>
          <w:sz w:val="20"/>
          <w:szCs w:val="20"/>
        </w:rPr>
        <w:t xml:space="preserve">. </w:t>
      </w:r>
      <w:r w:rsidR="00E21846">
        <w:rPr>
          <w:rFonts w:ascii="Helvetica" w:eastAsia="Times New Roman" w:hAnsi="Helvetica" w:cs="Arial"/>
          <w:i/>
          <w:color w:val="000000"/>
          <w:sz w:val="20"/>
          <w:szCs w:val="20"/>
        </w:rPr>
        <w:t xml:space="preserve">Ecol. </w:t>
      </w:r>
      <w:proofErr w:type="spellStart"/>
      <w:r w:rsidR="00E21846">
        <w:rPr>
          <w:rFonts w:ascii="Helvetica" w:eastAsia="Times New Roman" w:hAnsi="Helvetica" w:cs="Arial"/>
          <w:i/>
          <w:color w:val="000000"/>
          <w:sz w:val="20"/>
          <w:szCs w:val="20"/>
        </w:rPr>
        <w:t>Lett</w:t>
      </w:r>
      <w:proofErr w:type="spellEnd"/>
      <w:r w:rsidR="00E21846">
        <w:rPr>
          <w:rFonts w:ascii="Helvetica" w:eastAsia="Times New Roman" w:hAnsi="Helvetica" w:cs="Arial"/>
          <w:i/>
          <w:color w:val="000000"/>
          <w:sz w:val="20"/>
          <w:szCs w:val="20"/>
        </w:rPr>
        <w:t>.</w:t>
      </w:r>
      <w:r w:rsidR="00AB1260">
        <w:rPr>
          <w:rFonts w:ascii="Helvetica" w:eastAsia="Times New Roman" w:hAnsi="Helvetica" w:cs="Arial"/>
          <w:color w:val="000000"/>
          <w:sz w:val="20"/>
          <w:szCs w:val="20"/>
        </w:rPr>
        <w:t xml:space="preserve">  </w:t>
      </w:r>
      <w:proofErr w:type="gramStart"/>
      <w:r w:rsidR="00AB1260" w:rsidRPr="00AB1260">
        <w:rPr>
          <w:rFonts w:ascii="Helvetica" w:eastAsia="Times New Roman" w:hAnsi="Helvetica" w:cs="Arial"/>
          <w:b/>
          <w:color w:val="000000"/>
          <w:sz w:val="20"/>
          <w:szCs w:val="20"/>
        </w:rPr>
        <w:t>15</w:t>
      </w:r>
      <w:r w:rsidR="00AB126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881-888</w:t>
      </w:r>
      <w:r w:rsidR="00E23031">
        <w:rPr>
          <w:rFonts w:ascii="Helvetica" w:eastAsia="Times New Roman" w:hAnsi="Helvetica" w:cs="Arial"/>
          <w:color w:val="000000"/>
          <w:sz w:val="20"/>
          <w:szCs w:val="20"/>
        </w:rPr>
        <w:t xml:space="preserve"> </w:t>
      </w:r>
      <w:r w:rsidR="00E23031" w:rsidRPr="00E23031">
        <w:rPr>
          <w:rFonts w:ascii="Helvetica" w:eastAsia="Times New Roman" w:hAnsi="Helvetica" w:cs="Arial"/>
          <w:color w:val="000000"/>
          <w:sz w:val="20"/>
          <w:szCs w:val="20"/>
        </w:rPr>
        <w:t>(</w:t>
      </w:r>
      <w:r w:rsidR="00E23031" w:rsidRPr="00E23031">
        <w:rPr>
          <w:rFonts w:ascii="Helvetica" w:eastAsia="Times New Roman" w:hAnsi="Helvetica" w:cs="Arial"/>
          <w:bCs/>
          <w:color w:val="000000"/>
          <w:sz w:val="20"/>
          <w:szCs w:val="20"/>
        </w:rPr>
        <w:t>2012)</w:t>
      </w:r>
      <w:r w:rsidR="00ED35C4" w:rsidRPr="00E23031">
        <w:rPr>
          <w:rFonts w:ascii="Helvetica" w:eastAsia="Times New Roman" w:hAnsi="Helvetica" w:cs="Arial"/>
          <w:color w:val="000000"/>
          <w:sz w:val="20"/>
          <w:szCs w:val="20"/>
        </w:rPr>
        <w:t>.</w:t>
      </w:r>
      <w:proofErr w:type="gramEnd"/>
    </w:p>
    <w:p w14:paraId="3D0EED80" w14:textId="77777777" w:rsidR="00ED35C4" w:rsidRPr="002D2EC9" w:rsidRDefault="00ED35C4" w:rsidP="00ED35C4">
      <w:pPr>
        <w:rPr>
          <w:rFonts w:ascii="Helvetica" w:eastAsia="Times New Roman" w:hAnsi="Helvetica" w:cs="Arial"/>
          <w:color w:val="000000"/>
          <w:sz w:val="20"/>
          <w:szCs w:val="20"/>
        </w:rPr>
      </w:pPr>
    </w:p>
    <w:p w14:paraId="525133C0" w14:textId="37295FD1"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Johansson, J., </w:t>
      </w:r>
      <w:proofErr w:type="spellStart"/>
      <w:r w:rsidRPr="002D2EC9">
        <w:rPr>
          <w:rFonts w:ascii="Helvetica" w:eastAsia="Times New Roman" w:hAnsi="Helvetica" w:cs="Arial"/>
          <w:color w:val="000000"/>
          <w:sz w:val="20"/>
          <w:szCs w:val="20"/>
        </w:rPr>
        <w:t>Kristensen</w:t>
      </w:r>
      <w:proofErr w:type="spellEnd"/>
      <w:r w:rsidRPr="002D2EC9">
        <w:rPr>
          <w:rFonts w:ascii="Helvetica" w:eastAsia="Times New Roman" w:hAnsi="Helvetica" w:cs="Arial"/>
          <w:color w:val="000000"/>
          <w:sz w:val="20"/>
          <w:szCs w:val="20"/>
        </w:rPr>
        <w:t>, N. P., Nilsson, J</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Å. and </w:t>
      </w:r>
      <w:proofErr w:type="spellStart"/>
      <w:r w:rsidRPr="002D2EC9">
        <w:rPr>
          <w:rFonts w:ascii="Helvetica" w:eastAsia="Times New Roman" w:hAnsi="Helvetica" w:cs="Arial"/>
          <w:color w:val="000000"/>
          <w:sz w:val="20"/>
          <w:szCs w:val="20"/>
        </w:rPr>
        <w:t>Jonzén</w:t>
      </w:r>
      <w:proofErr w:type="spellEnd"/>
      <w:r w:rsidRPr="002D2EC9">
        <w:rPr>
          <w:rFonts w:ascii="Helvetica" w:eastAsia="Times New Roman" w:hAnsi="Helvetica" w:cs="Arial"/>
          <w:color w:val="000000"/>
          <w:sz w:val="20"/>
          <w:szCs w:val="20"/>
        </w:rPr>
        <w:t>, N.</w:t>
      </w:r>
      <w:r w:rsidR="00A00A5A">
        <w:rPr>
          <w:rFonts w:ascii="Helvetica" w:eastAsia="Times New Roman" w:hAnsi="Helvetica" w:cs="Arial"/>
          <w:color w:val="000000"/>
          <w:sz w:val="20"/>
          <w:szCs w:val="20"/>
        </w:rPr>
        <w:t xml:space="preserve"> </w:t>
      </w:r>
      <w:proofErr w:type="gramStart"/>
      <w:r w:rsidRPr="00497182">
        <w:rPr>
          <w:rFonts w:ascii="Helvetica" w:eastAsia="Times New Roman" w:hAnsi="Helvetica" w:cs="Arial"/>
          <w:iCs/>
          <w:color w:val="000000"/>
          <w:sz w:val="20"/>
          <w:szCs w:val="20"/>
        </w:rPr>
        <w:t xml:space="preserve">The eco-evolutionary consequences of interspecific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asynchrony--a theoretical perspective</w:t>
      </w:r>
      <w:r w:rsidR="00ED35C4" w:rsidRPr="002D2EC9">
        <w:rPr>
          <w:rFonts w:ascii="Helvetica" w:eastAsia="Times New Roman" w:hAnsi="Helvetica" w:cs="Arial"/>
          <w:color w:val="000000"/>
          <w:sz w:val="20"/>
          <w:szCs w:val="20"/>
        </w:rPr>
        <w:t>.</w:t>
      </w:r>
      <w:proofErr w:type="gramEnd"/>
      <w:r w:rsidR="00ED35C4"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Oikos</w:t>
      </w:r>
      <w:proofErr w:type="spellEnd"/>
      <w:r w:rsidR="00AB1260">
        <w:rPr>
          <w:rFonts w:ascii="Helvetica" w:eastAsia="Times New Roman" w:hAnsi="Helvetica" w:cs="Arial"/>
          <w:color w:val="000000"/>
          <w:sz w:val="20"/>
          <w:szCs w:val="20"/>
        </w:rPr>
        <w:t xml:space="preserve"> </w:t>
      </w:r>
      <w:r w:rsidR="00AB1260" w:rsidRPr="00AB1260">
        <w:rPr>
          <w:rFonts w:ascii="Helvetica" w:eastAsia="Times New Roman" w:hAnsi="Helvetica" w:cs="Arial"/>
          <w:b/>
          <w:color w:val="000000"/>
          <w:sz w:val="20"/>
          <w:szCs w:val="20"/>
        </w:rPr>
        <w:t>124</w:t>
      </w:r>
      <w:r w:rsidR="00AB126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102-112</w:t>
      </w:r>
      <w:r w:rsidR="00E23031">
        <w:rPr>
          <w:rFonts w:ascii="Helvetica" w:eastAsia="Times New Roman" w:hAnsi="Helvetica" w:cs="Arial"/>
          <w:color w:val="000000"/>
          <w:sz w:val="20"/>
          <w:szCs w:val="20"/>
        </w:rPr>
        <w:t xml:space="preserve"> </w:t>
      </w:r>
      <w:r w:rsidR="00E23031" w:rsidRPr="00E23031">
        <w:rPr>
          <w:rFonts w:ascii="Helvetica" w:eastAsia="Times New Roman" w:hAnsi="Helvetica" w:cs="Arial"/>
          <w:color w:val="000000"/>
          <w:sz w:val="20"/>
          <w:szCs w:val="20"/>
        </w:rPr>
        <w:t>(</w:t>
      </w:r>
      <w:r w:rsidR="00E23031" w:rsidRPr="00E23031">
        <w:rPr>
          <w:rFonts w:ascii="Helvetica" w:eastAsia="Times New Roman" w:hAnsi="Helvetica" w:cs="Arial"/>
          <w:bCs/>
          <w:color w:val="000000"/>
          <w:sz w:val="20"/>
          <w:szCs w:val="20"/>
        </w:rPr>
        <w:t>2015).</w:t>
      </w:r>
      <w:proofErr w:type="gramEnd"/>
    </w:p>
    <w:p w14:paraId="3A60D20F" w14:textId="77777777" w:rsidR="00ED35C4" w:rsidRPr="002D2EC9" w:rsidRDefault="00ED35C4" w:rsidP="00ED35C4">
      <w:pPr>
        <w:rPr>
          <w:rFonts w:ascii="Helvetica" w:eastAsia="Times New Roman" w:hAnsi="Helvetica" w:cs="Arial"/>
          <w:color w:val="000000"/>
          <w:sz w:val="20"/>
          <w:szCs w:val="20"/>
        </w:rPr>
      </w:pPr>
    </w:p>
    <w:p w14:paraId="3FE7C9B2" w14:textId="41B0399C" w:rsidR="00200005" w:rsidRPr="00200005" w:rsidRDefault="00200005" w:rsidP="00200005">
      <w:pPr>
        <w:rPr>
          <w:rFonts w:ascii="Times New Roman" w:eastAsia="Times New Roman" w:hAnsi="Times New Roman" w:cs="Times New Roman"/>
          <w:sz w:val="20"/>
          <w:szCs w:val="20"/>
        </w:rPr>
      </w:pPr>
      <w:r w:rsidRPr="00200005">
        <w:rPr>
          <w:rFonts w:ascii="Arial" w:eastAsia="Times New Roman" w:hAnsi="Arial" w:cs="Arial"/>
          <w:color w:val="222222"/>
          <w:sz w:val="20"/>
          <w:szCs w:val="20"/>
          <w:shd w:val="clear" w:color="auto" w:fill="FFFFFF"/>
        </w:rPr>
        <w:t>Johansson,</w:t>
      </w:r>
      <w:r w:rsidR="00E23031">
        <w:rPr>
          <w:rFonts w:ascii="Arial" w:eastAsia="Times New Roman" w:hAnsi="Arial" w:cs="Arial"/>
          <w:color w:val="222222"/>
          <w:sz w:val="20"/>
          <w:szCs w:val="20"/>
          <w:shd w:val="clear" w:color="auto" w:fill="FFFFFF"/>
        </w:rPr>
        <w:t xml:space="preserve"> J., Smith, H.G. and </w:t>
      </w:r>
      <w:proofErr w:type="spellStart"/>
      <w:r w:rsidR="00E23031">
        <w:rPr>
          <w:rFonts w:ascii="Arial" w:eastAsia="Times New Roman" w:hAnsi="Arial" w:cs="Arial"/>
          <w:color w:val="222222"/>
          <w:sz w:val="20"/>
          <w:szCs w:val="20"/>
          <w:shd w:val="clear" w:color="auto" w:fill="FFFFFF"/>
        </w:rPr>
        <w:t>Jonzén</w:t>
      </w:r>
      <w:proofErr w:type="spellEnd"/>
      <w:r w:rsidR="00E23031">
        <w:rPr>
          <w:rFonts w:ascii="Arial" w:eastAsia="Times New Roman" w:hAnsi="Arial" w:cs="Arial"/>
          <w:color w:val="222222"/>
          <w:sz w:val="20"/>
          <w:szCs w:val="20"/>
          <w:shd w:val="clear" w:color="auto" w:fill="FFFFFF"/>
        </w:rPr>
        <w:t>, N</w:t>
      </w:r>
      <w:r w:rsidRPr="00200005">
        <w:rPr>
          <w:rFonts w:ascii="Arial" w:eastAsia="Times New Roman" w:hAnsi="Arial" w:cs="Arial"/>
          <w:color w:val="222222"/>
          <w:sz w:val="20"/>
          <w:szCs w:val="20"/>
          <w:shd w:val="clear" w:color="auto" w:fill="FFFFFF"/>
        </w:rPr>
        <w:t>. Adaptation of reproductive phenology to climate change with ecological feedback via dominance hierarchies. </w:t>
      </w:r>
      <w:r w:rsidR="003F2BB6">
        <w:rPr>
          <w:rFonts w:ascii="Arial" w:eastAsia="Times New Roman" w:hAnsi="Arial" w:cs="Arial"/>
          <w:i/>
          <w:iCs/>
          <w:color w:val="222222"/>
          <w:sz w:val="20"/>
          <w:szCs w:val="20"/>
        </w:rPr>
        <w:t>J. Anim. E</w:t>
      </w:r>
      <w:r w:rsidRPr="00200005">
        <w:rPr>
          <w:rFonts w:ascii="Arial" w:eastAsia="Times New Roman" w:hAnsi="Arial" w:cs="Arial"/>
          <w:i/>
          <w:iCs/>
          <w:color w:val="222222"/>
          <w:sz w:val="20"/>
          <w:szCs w:val="20"/>
        </w:rPr>
        <w:t>col</w:t>
      </w:r>
      <w:r w:rsidR="003F2BB6">
        <w:rPr>
          <w:rFonts w:ascii="Arial" w:eastAsia="Times New Roman" w:hAnsi="Arial" w:cs="Arial"/>
          <w:i/>
          <w:iCs/>
          <w:color w:val="222222"/>
          <w:sz w:val="20"/>
          <w:szCs w:val="20"/>
        </w:rPr>
        <w:t>.</w:t>
      </w:r>
      <w:r w:rsidRPr="00200005">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83</w:t>
      </w:r>
      <w:r w:rsidRPr="00200005">
        <w:rPr>
          <w:rFonts w:ascii="Arial" w:eastAsia="Times New Roman" w:hAnsi="Arial" w:cs="Arial"/>
          <w:color w:val="222222"/>
          <w:sz w:val="20"/>
          <w:szCs w:val="20"/>
          <w:shd w:val="clear" w:color="auto" w:fill="FFFFFF"/>
        </w:rPr>
        <w:t>, 440-449</w:t>
      </w:r>
      <w:r w:rsidR="00E23031">
        <w:rPr>
          <w:rFonts w:ascii="Arial" w:eastAsia="Times New Roman" w:hAnsi="Arial" w:cs="Arial"/>
          <w:color w:val="222222"/>
          <w:sz w:val="20"/>
          <w:szCs w:val="20"/>
          <w:shd w:val="clear" w:color="auto" w:fill="FFFFFF"/>
        </w:rPr>
        <w:t xml:space="preserve"> (</w:t>
      </w:r>
      <w:r w:rsidR="00E23031" w:rsidRPr="00200005">
        <w:rPr>
          <w:rFonts w:ascii="Arial" w:eastAsia="Times New Roman" w:hAnsi="Arial" w:cs="Arial"/>
          <w:color w:val="222222"/>
          <w:sz w:val="20"/>
          <w:szCs w:val="20"/>
          <w:shd w:val="clear" w:color="auto" w:fill="FFFFFF"/>
        </w:rPr>
        <w:t>2014</w:t>
      </w:r>
      <w:r w:rsidR="00E23031">
        <w:rPr>
          <w:rFonts w:ascii="Arial" w:eastAsia="Times New Roman" w:hAnsi="Arial" w:cs="Arial"/>
          <w:color w:val="222222"/>
          <w:sz w:val="20"/>
          <w:szCs w:val="20"/>
          <w:shd w:val="clear" w:color="auto" w:fill="FFFFFF"/>
        </w:rPr>
        <w:t>).</w:t>
      </w:r>
    </w:p>
    <w:p w14:paraId="45F6F12D" w14:textId="77777777" w:rsidR="00200005" w:rsidRDefault="00200005" w:rsidP="00ED35C4">
      <w:pPr>
        <w:rPr>
          <w:rFonts w:ascii="Helvetica" w:eastAsia="Times New Roman" w:hAnsi="Helvetica" w:cs="Arial"/>
          <w:color w:val="000000"/>
          <w:sz w:val="20"/>
          <w:szCs w:val="20"/>
        </w:rPr>
      </w:pPr>
    </w:p>
    <w:p w14:paraId="62316A2D" w14:textId="0AB5FE93" w:rsidR="00117F8B" w:rsidRPr="002D2EC9"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K</w:t>
      </w:r>
      <w:r w:rsidR="00524466">
        <w:rPr>
          <w:rFonts w:ascii="Helvetica" w:eastAsia="Times New Roman" w:hAnsi="Helvetica" w:cs="Arial"/>
          <w:color w:val="000000"/>
          <w:sz w:val="20"/>
          <w:szCs w:val="20"/>
        </w:rPr>
        <w:t>elleri</w:t>
      </w:r>
      <w:proofErr w:type="spellEnd"/>
      <w:r w:rsidR="00524466">
        <w:rPr>
          <w:rFonts w:ascii="Helvetica" w:eastAsia="Times New Roman" w:hAnsi="Helvetica" w:cs="Arial"/>
          <w:color w:val="000000"/>
          <w:sz w:val="20"/>
          <w:szCs w:val="20"/>
        </w:rPr>
        <w:t xml:space="preserve">, L.F. </w:t>
      </w:r>
      <w:r w:rsidRPr="002D2EC9">
        <w:rPr>
          <w:rFonts w:ascii="Helvetica" w:eastAsia="Times New Roman" w:hAnsi="Helvetica" w:cs="Arial"/>
          <w:color w:val="000000"/>
          <w:sz w:val="20"/>
          <w:szCs w:val="20"/>
        </w:rPr>
        <w:t>and V</w:t>
      </w:r>
      <w:r w:rsidR="00524466">
        <w:rPr>
          <w:rFonts w:ascii="Helvetica" w:eastAsia="Times New Roman" w:hAnsi="Helvetica" w:cs="Arial"/>
          <w:color w:val="000000"/>
          <w:sz w:val="20"/>
          <w:szCs w:val="20"/>
        </w:rPr>
        <w:t xml:space="preserve">an </w:t>
      </w:r>
      <w:proofErr w:type="spellStart"/>
      <w:r w:rsidR="00524466">
        <w:rPr>
          <w:rFonts w:ascii="Helvetica" w:eastAsia="Times New Roman" w:hAnsi="Helvetica" w:cs="Arial"/>
          <w:color w:val="000000"/>
          <w:sz w:val="20"/>
          <w:szCs w:val="20"/>
        </w:rPr>
        <w:t>Noordwijk</w:t>
      </w:r>
      <w:proofErr w:type="spellEnd"/>
      <w:r w:rsidR="00524466">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 J.</w:t>
      </w:r>
      <w:r w:rsidR="00ED35C4"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Effects of local environmental conditions</w:t>
      </w:r>
      <w:r w:rsidR="00ED35C4" w:rsidRPr="002D2EC9">
        <w:rPr>
          <w:rFonts w:ascii="Helvetica" w:eastAsia="Times New Roman" w:hAnsi="Helvetica" w:cs="Arial"/>
          <w:color w:val="000000"/>
          <w:sz w:val="20"/>
          <w:szCs w:val="20"/>
        </w:rPr>
        <w:t xml:space="preserve">. </w:t>
      </w:r>
      <w:proofErr w:type="spellStart"/>
      <w:proofErr w:type="gramStart"/>
      <w:r w:rsidRPr="00497182">
        <w:rPr>
          <w:rFonts w:ascii="Helvetica" w:eastAsia="Times New Roman" w:hAnsi="Helvetica" w:cs="Arial"/>
          <w:i/>
          <w:color w:val="000000"/>
          <w:sz w:val="20"/>
          <w:szCs w:val="20"/>
        </w:rPr>
        <w:t>Ardea</w:t>
      </w:r>
      <w:proofErr w:type="spellEnd"/>
      <w:r w:rsidR="00AB1260">
        <w:rPr>
          <w:rFonts w:ascii="Helvetica" w:eastAsia="Times New Roman" w:hAnsi="Helvetica" w:cs="Arial"/>
          <w:color w:val="000000"/>
          <w:sz w:val="20"/>
          <w:szCs w:val="20"/>
        </w:rPr>
        <w:t xml:space="preserve"> </w:t>
      </w:r>
      <w:r w:rsidRPr="00AB1260">
        <w:rPr>
          <w:rFonts w:ascii="Helvetica" w:eastAsia="Times New Roman" w:hAnsi="Helvetica" w:cs="Arial"/>
          <w:b/>
          <w:color w:val="000000"/>
          <w:sz w:val="20"/>
          <w:szCs w:val="20"/>
        </w:rPr>
        <w:t>82</w:t>
      </w:r>
      <w:r w:rsidR="00AB126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349-362</w:t>
      </w:r>
      <w:r w:rsidR="00E23031">
        <w:rPr>
          <w:rFonts w:ascii="Helvetica" w:eastAsia="Times New Roman" w:hAnsi="Helvetica" w:cs="Arial"/>
          <w:color w:val="000000"/>
          <w:sz w:val="20"/>
          <w:szCs w:val="20"/>
        </w:rPr>
        <w:t xml:space="preserve"> </w:t>
      </w:r>
      <w:r w:rsidR="00E23031" w:rsidRPr="00E23031">
        <w:rPr>
          <w:rFonts w:ascii="Helvetica" w:eastAsia="Times New Roman" w:hAnsi="Helvetica" w:cs="Arial"/>
          <w:color w:val="000000"/>
          <w:sz w:val="20"/>
          <w:szCs w:val="20"/>
        </w:rPr>
        <w:t>(</w:t>
      </w:r>
      <w:r w:rsidR="00E23031" w:rsidRPr="00E23031">
        <w:rPr>
          <w:rFonts w:ascii="Helvetica" w:eastAsia="Times New Roman" w:hAnsi="Helvetica" w:cs="Arial"/>
          <w:bCs/>
          <w:color w:val="000000"/>
          <w:sz w:val="20"/>
          <w:szCs w:val="20"/>
        </w:rPr>
        <w:t>1994).</w:t>
      </w:r>
      <w:proofErr w:type="gramEnd"/>
    </w:p>
    <w:p w14:paraId="6ADB7B22" w14:textId="77777777" w:rsidR="00ED35C4" w:rsidRPr="002D2EC9" w:rsidRDefault="00ED35C4" w:rsidP="00ED35C4">
      <w:pPr>
        <w:rPr>
          <w:rFonts w:ascii="Helvetica" w:eastAsia="Times New Roman" w:hAnsi="Helvetica" w:cs="Arial"/>
          <w:color w:val="000000"/>
          <w:sz w:val="20"/>
          <w:szCs w:val="20"/>
        </w:rPr>
      </w:pPr>
    </w:p>
    <w:p w14:paraId="4ACD020A" w14:textId="236C3471" w:rsidR="00ED35C4" w:rsidRPr="00E23031" w:rsidRDefault="00117F8B" w:rsidP="00ED35C4">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Kerby</w:t>
      </w:r>
      <w:proofErr w:type="spellEnd"/>
      <w:r w:rsidRPr="002D2EC9">
        <w:rPr>
          <w:rFonts w:ascii="Helvetica" w:eastAsia="Times New Roman" w:hAnsi="Helvetica" w:cs="Arial"/>
          <w:color w:val="000000"/>
          <w:sz w:val="20"/>
          <w:szCs w:val="20"/>
        </w:rPr>
        <w:t xml:space="preserve">, J., </w:t>
      </w:r>
      <w:proofErr w:type="spellStart"/>
      <w:r w:rsidRPr="002D2EC9">
        <w:rPr>
          <w:rFonts w:ascii="Helvetica" w:eastAsia="Times New Roman" w:hAnsi="Helvetica" w:cs="Arial"/>
          <w:color w:val="000000"/>
          <w:sz w:val="20"/>
          <w:szCs w:val="20"/>
        </w:rPr>
        <w:t>Wilmers</w:t>
      </w:r>
      <w:proofErr w:type="spellEnd"/>
      <w:r w:rsidRPr="002D2EC9">
        <w:rPr>
          <w:rFonts w:ascii="Helvetica" w:eastAsia="Times New Roman" w:hAnsi="Helvetica" w:cs="Arial"/>
          <w:color w:val="000000"/>
          <w:sz w:val="20"/>
          <w:szCs w:val="20"/>
        </w:rPr>
        <w:t>, C. and Post, E.</w:t>
      </w:r>
      <w:r w:rsidR="00ED35C4"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Climate change, phenology, and the nature of consumer--resource interactions: advancing the match/mismatch hypothesis</w:t>
      </w:r>
      <w:r w:rsidR="00ED35C4" w:rsidRPr="002D2EC9">
        <w:rPr>
          <w:rFonts w:ascii="Helvetica" w:eastAsia="Times New Roman" w:hAnsi="Helvetica" w:cs="Arial"/>
          <w:color w:val="000000"/>
          <w:sz w:val="20"/>
          <w:szCs w:val="20"/>
        </w:rPr>
        <w:t xml:space="preserve">. </w:t>
      </w:r>
      <w:proofErr w:type="spellStart"/>
      <w:r w:rsidRPr="002D2EC9">
        <w:rPr>
          <w:rFonts w:ascii="Helvetica" w:eastAsia="Times New Roman" w:hAnsi="Helvetica" w:cs="Arial"/>
          <w:color w:val="000000"/>
          <w:sz w:val="20"/>
          <w:szCs w:val="20"/>
        </w:rPr>
        <w:t>Ohgushi</w:t>
      </w:r>
      <w:proofErr w:type="spellEnd"/>
      <w:r w:rsidRPr="002D2EC9">
        <w:rPr>
          <w:rFonts w:ascii="Helvetica" w:eastAsia="Times New Roman" w:hAnsi="Helvetica" w:cs="Arial"/>
          <w:color w:val="000000"/>
          <w:sz w:val="20"/>
          <w:szCs w:val="20"/>
        </w:rPr>
        <w:t>, T., Schmitz, O. J. &amp; Holt, R. D. </w:t>
      </w:r>
      <w:r w:rsidRPr="002D2EC9">
        <w:rPr>
          <w:rFonts w:ascii="Helvetica" w:eastAsia="Times New Roman" w:hAnsi="Helvetica" w:cs="Arial"/>
          <w:i/>
          <w:iCs/>
          <w:color w:val="000000"/>
          <w:sz w:val="20"/>
          <w:szCs w:val="20"/>
        </w:rPr>
        <w:t>(ed.)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Trait-mediated indirect interactions: ecological and evolutionary perspectives, Cambridge University Press Cambridge, UK</w:t>
      </w:r>
      <w:r w:rsidR="00E23031">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508-525</w:t>
      </w:r>
      <w:r w:rsidR="00E23031">
        <w:rPr>
          <w:rFonts w:ascii="Helvetica" w:eastAsia="Times New Roman" w:hAnsi="Helvetica" w:cs="Arial"/>
          <w:color w:val="000000"/>
          <w:sz w:val="20"/>
          <w:szCs w:val="20"/>
        </w:rPr>
        <w:t xml:space="preserve"> </w:t>
      </w:r>
      <w:r w:rsidR="00E23031" w:rsidRPr="00E23031">
        <w:rPr>
          <w:rFonts w:ascii="Helvetica" w:eastAsia="Times New Roman" w:hAnsi="Helvetica" w:cs="Arial"/>
          <w:color w:val="000000"/>
          <w:sz w:val="20"/>
          <w:szCs w:val="20"/>
        </w:rPr>
        <w:t>(</w:t>
      </w:r>
      <w:r w:rsidR="00E23031" w:rsidRPr="00E23031">
        <w:rPr>
          <w:rFonts w:ascii="Helvetica" w:eastAsia="Times New Roman" w:hAnsi="Helvetica" w:cs="Arial"/>
          <w:bCs/>
          <w:color w:val="000000"/>
          <w:sz w:val="20"/>
          <w:szCs w:val="20"/>
        </w:rPr>
        <w:t>2012)</w:t>
      </w:r>
      <w:r w:rsidR="00ED35C4" w:rsidRPr="00E23031">
        <w:rPr>
          <w:rFonts w:ascii="Helvetica" w:eastAsia="Times New Roman" w:hAnsi="Helvetica" w:cs="Arial"/>
          <w:color w:val="000000"/>
          <w:sz w:val="20"/>
          <w:szCs w:val="20"/>
        </w:rPr>
        <w:t>.</w:t>
      </w:r>
    </w:p>
    <w:p w14:paraId="704FAB82" w14:textId="77777777" w:rsidR="00ED35C4" w:rsidRPr="002D2EC9" w:rsidRDefault="00ED35C4" w:rsidP="00ED35C4">
      <w:pPr>
        <w:rPr>
          <w:rFonts w:ascii="Helvetica" w:eastAsia="Times New Roman" w:hAnsi="Helvetica" w:cs="Arial"/>
          <w:color w:val="000000"/>
          <w:sz w:val="20"/>
          <w:szCs w:val="20"/>
        </w:rPr>
      </w:pPr>
    </w:p>
    <w:p w14:paraId="1B8732A5" w14:textId="5194C930" w:rsidR="00F969CD" w:rsidRPr="00E23031"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Kharouba, H. M., </w:t>
      </w:r>
      <w:r w:rsidR="00497182">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ED35C4"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 xml:space="preserve">Global shifts in the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synchrony of species interactions over recent decades</w:t>
      </w:r>
      <w:r w:rsidR="00ED35C4" w:rsidRPr="002D2EC9">
        <w:rPr>
          <w:rFonts w:ascii="Helvetica" w:eastAsia="Times New Roman" w:hAnsi="Helvetica" w:cs="Arial"/>
          <w:color w:val="000000"/>
          <w:sz w:val="20"/>
          <w:szCs w:val="20"/>
        </w:rPr>
        <w:t xml:space="preserve">. </w:t>
      </w:r>
      <w:r w:rsidR="004E08C9">
        <w:rPr>
          <w:rFonts w:ascii="Helvetica" w:eastAsia="Times New Roman" w:hAnsi="Helvetica" w:cs="Arial"/>
          <w:i/>
          <w:color w:val="000000"/>
          <w:sz w:val="20"/>
          <w:szCs w:val="20"/>
        </w:rPr>
        <w:t>P. Natl. Acad. Sci. USA</w:t>
      </w:r>
      <w:r w:rsidR="00AB1260">
        <w:rPr>
          <w:rFonts w:ascii="Helvetica" w:eastAsia="Times New Roman" w:hAnsi="Helvetica" w:cs="Arial"/>
          <w:color w:val="000000"/>
          <w:sz w:val="20"/>
          <w:szCs w:val="20"/>
        </w:rPr>
        <w:t> </w:t>
      </w:r>
      <w:r w:rsidR="00AB1260" w:rsidRPr="00AB1260">
        <w:rPr>
          <w:rFonts w:ascii="Helvetica" w:eastAsia="Times New Roman" w:hAnsi="Helvetica" w:cs="Arial"/>
          <w:b/>
          <w:color w:val="000000"/>
          <w:sz w:val="20"/>
          <w:szCs w:val="20"/>
        </w:rPr>
        <w:t>115</w:t>
      </w:r>
      <w:r w:rsidR="00AB126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5211-5216</w:t>
      </w:r>
      <w:r w:rsidR="00E23031">
        <w:rPr>
          <w:rFonts w:ascii="Helvetica" w:eastAsia="Times New Roman" w:hAnsi="Helvetica" w:cs="Arial"/>
          <w:color w:val="000000"/>
          <w:sz w:val="20"/>
          <w:szCs w:val="20"/>
        </w:rPr>
        <w:t xml:space="preserve"> </w:t>
      </w:r>
      <w:r w:rsidR="00E23031" w:rsidRPr="00E23031">
        <w:rPr>
          <w:rFonts w:ascii="Helvetica" w:eastAsia="Times New Roman" w:hAnsi="Helvetica" w:cs="Arial"/>
          <w:color w:val="000000"/>
          <w:sz w:val="20"/>
          <w:szCs w:val="20"/>
        </w:rPr>
        <w:t>(</w:t>
      </w:r>
      <w:r w:rsidR="00E23031" w:rsidRPr="00E23031">
        <w:rPr>
          <w:rFonts w:ascii="Helvetica" w:eastAsia="Times New Roman" w:hAnsi="Helvetica" w:cs="Arial"/>
          <w:bCs/>
          <w:color w:val="000000"/>
          <w:sz w:val="20"/>
          <w:szCs w:val="20"/>
        </w:rPr>
        <w:t>2018)</w:t>
      </w:r>
      <w:r w:rsidR="00F969CD" w:rsidRPr="00E23031">
        <w:rPr>
          <w:rFonts w:ascii="Helvetica" w:eastAsia="Times New Roman" w:hAnsi="Helvetica" w:cs="Arial"/>
          <w:color w:val="000000"/>
          <w:sz w:val="20"/>
          <w:szCs w:val="20"/>
        </w:rPr>
        <w:t>.</w:t>
      </w:r>
    </w:p>
    <w:p w14:paraId="5B01139A" w14:textId="77777777" w:rsidR="00F969CD" w:rsidRPr="002D2EC9" w:rsidRDefault="00F969CD" w:rsidP="00F969CD">
      <w:pPr>
        <w:rPr>
          <w:rFonts w:ascii="Helvetica" w:eastAsia="Times New Roman" w:hAnsi="Helvetica" w:cs="Arial"/>
          <w:color w:val="000000"/>
          <w:sz w:val="20"/>
          <w:szCs w:val="20"/>
        </w:rPr>
      </w:pPr>
    </w:p>
    <w:p w14:paraId="3C1899DE" w14:textId="4B7D48D3" w:rsidR="00E344BB" w:rsidRPr="00E344BB" w:rsidRDefault="00E344BB" w:rsidP="00E344BB">
      <w:pPr>
        <w:rPr>
          <w:rFonts w:ascii="Times New Roman" w:eastAsia="Times New Roman" w:hAnsi="Times New Roman" w:cs="Times New Roman"/>
          <w:sz w:val="20"/>
          <w:szCs w:val="20"/>
        </w:rPr>
      </w:pPr>
      <w:proofErr w:type="spellStart"/>
      <w:r w:rsidRPr="00E344BB">
        <w:rPr>
          <w:rFonts w:ascii="Arial" w:eastAsia="Times New Roman" w:hAnsi="Arial" w:cs="Arial"/>
          <w:color w:val="222222"/>
          <w:sz w:val="20"/>
          <w:szCs w:val="20"/>
          <w:shd w:val="clear" w:color="auto" w:fill="FFFFFF"/>
        </w:rPr>
        <w:t>Kudo</w:t>
      </w:r>
      <w:proofErr w:type="spellEnd"/>
      <w:r w:rsidRPr="00E344BB">
        <w:rPr>
          <w:rFonts w:ascii="Arial" w:eastAsia="Times New Roman" w:hAnsi="Arial" w:cs="Arial"/>
          <w:color w:val="222222"/>
          <w:sz w:val="20"/>
          <w:szCs w:val="20"/>
          <w:shd w:val="clear" w:color="auto" w:fill="FFFFFF"/>
        </w:rPr>
        <w:t xml:space="preserve">, G. and Ida, </w:t>
      </w:r>
      <w:r w:rsidR="00E23031">
        <w:rPr>
          <w:rFonts w:ascii="Arial" w:eastAsia="Times New Roman" w:hAnsi="Arial" w:cs="Arial"/>
          <w:color w:val="222222"/>
          <w:sz w:val="20"/>
          <w:szCs w:val="20"/>
          <w:shd w:val="clear" w:color="auto" w:fill="FFFFFF"/>
        </w:rPr>
        <w:t>T.Y.</w:t>
      </w:r>
      <w:r w:rsidRPr="00E344BB">
        <w:rPr>
          <w:rFonts w:ascii="Arial" w:eastAsia="Times New Roman" w:hAnsi="Arial" w:cs="Arial"/>
          <w:color w:val="222222"/>
          <w:sz w:val="20"/>
          <w:szCs w:val="20"/>
          <w:shd w:val="clear" w:color="auto" w:fill="FFFFFF"/>
        </w:rPr>
        <w:t xml:space="preserve"> </w:t>
      </w:r>
      <w:r w:rsidRPr="00497182">
        <w:rPr>
          <w:rFonts w:ascii="Arial" w:eastAsia="Times New Roman" w:hAnsi="Arial" w:cs="Arial"/>
          <w:i/>
          <w:color w:val="222222"/>
          <w:sz w:val="20"/>
          <w:szCs w:val="20"/>
          <w:shd w:val="clear" w:color="auto" w:fill="FFFFFF"/>
        </w:rPr>
        <w:t xml:space="preserve">Early onset of spring increases the </w:t>
      </w:r>
      <w:proofErr w:type="spellStart"/>
      <w:r w:rsidRPr="00497182">
        <w:rPr>
          <w:rFonts w:ascii="Arial" w:eastAsia="Times New Roman" w:hAnsi="Arial" w:cs="Arial"/>
          <w:i/>
          <w:color w:val="222222"/>
          <w:sz w:val="20"/>
          <w:szCs w:val="20"/>
          <w:shd w:val="clear" w:color="auto" w:fill="FFFFFF"/>
        </w:rPr>
        <w:t>phenological</w:t>
      </w:r>
      <w:proofErr w:type="spellEnd"/>
      <w:r w:rsidRPr="00497182">
        <w:rPr>
          <w:rFonts w:ascii="Arial" w:eastAsia="Times New Roman" w:hAnsi="Arial" w:cs="Arial"/>
          <w:i/>
          <w:color w:val="222222"/>
          <w:sz w:val="20"/>
          <w:szCs w:val="20"/>
          <w:shd w:val="clear" w:color="auto" w:fill="FFFFFF"/>
        </w:rPr>
        <w:t xml:space="preserve"> mismatch between plants and pollinators</w:t>
      </w:r>
      <w:r w:rsidRPr="00E344BB">
        <w:rPr>
          <w:rFonts w:ascii="Arial" w:eastAsia="Times New Roman" w:hAnsi="Arial" w:cs="Arial"/>
          <w:color w:val="222222"/>
          <w:sz w:val="20"/>
          <w:szCs w:val="20"/>
          <w:shd w:val="clear" w:color="auto" w:fill="FFFFFF"/>
        </w:rPr>
        <w:t>. </w:t>
      </w:r>
      <w:proofErr w:type="gramStart"/>
      <w:r w:rsidRPr="00497182">
        <w:rPr>
          <w:rFonts w:ascii="Arial" w:eastAsia="Times New Roman" w:hAnsi="Arial" w:cs="Arial"/>
          <w:iCs/>
          <w:color w:val="222222"/>
          <w:sz w:val="20"/>
          <w:szCs w:val="20"/>
        </w:rPr>
        <w:t>Ecology</w:t>
      </w:r>
      <w:r w:rsidRPr="00E344BB">
        <w:rPr>
          <w:rFonts w:ascii="Arial" w:eastAsia="Times New Roman" w:hAnsi="Arial" w:cs="Arial"/>
          <w:color w:val="222222"/>
          <w:sz w:val="20"/>
          <w:szCs w:val="20"/>
          <w:shd w:val="clear" w:color="auto" w:fill="FFFFFF"/>
        </w:rPr>
        <w:t> </w:t>
      </w:r>
      <w:r w:rsidRPr="00AB1260">
        <w:rPr>
          <w:rFonts w:ascii="Arial" w:eastAsia="Times New Roman" w:hAnsi="Arial" w:cs="Arial"/>
          <w:b/>
          <w:iCs/>
          <w:color w:val="222222"/>
          <w:sz w:val="20"/>
          <w:szCs w:val="20"/>
        </w:rPr>
        <w:t>94</w:t>
      </w:r>
      <w:r w:rsidRPr="00E344BB">
        <w:rPr>
          <w:rFonts w:ascii="Arial" w:eastAsia="Times New Roman" w:hAnsi="Arial" w:cs="Arial"/>
          <w:color w:val="222222"/>
          <w:sz w:val="20"/>
          <w:szCs w:val="20"/>
          <w:shd w:val="clear" w:color="auto" w:fill="FFFFFF"/>
        </w:rPr>
        <w:t>, 2311-2320</w:t>
      </w:r>
      <w:r w:rsidR="00E23031">
        <w:rPr>
          <w:rFonts w:ascii="Arial" w:eastAsia="Times New Roman" w:hAnsi="Arial" w:cs="Arial"/>
          <w:color w:val="222222"/>
          <w:sz w:val="20"/>
          <w:szCs w:val="20"/>
          <w:shd w:val="clear" w:color="auto" w:fill="FFFFFF"/>
        </w:rPr>
        <w:t xml:space="preserve"> (</w:t>
      </w:r>
      <w:r w:rsidR="00E23031" w:rsidRPr="00E344BB">
        <w:rPr>
          <w:rFonts w:ascii="Arial" w:eastAsia="Times New Roman" w:hAnsi="Arial" w:cs="Arial"/>
          <w:color w:val="222222"/>
          <w:sz w:val="20"/>
          <w:szCs w:val="20"/>
          <w:shd w:val="clear" w:color="auto" w:fill="FFFFFF"/>
        </w:rPr>
        <w:t>2013</w:t>
      </w:r>
      <w:r w:rsidR="00E23031">
        <w:rPr>
          <w:rFonts w:ascii="Arial" w:eastAsia="Times New Roman" w:hAnsi="Arial" w:cs="Arial"/>
          <w:color w:val="222222"/>
          <w:sz w:val="20"/>
          <w:szCs w:val="20"/>
          <w:shd w:val="clear" w:color="auto" w:fill="FFFFFF"/>
        </w:rPr>
        <w:t>)</w:t>
      </w:r>
      <w:r w:rsidRPr="00E344BB">
        <w:rPr>
          <w:rFonts w:ascii="Arial" w:eastAsia="Times New Roman" w:hAnsi="Arial" w:cs="Arial"/>
          <w:color w:val="222222"/>
          <w:sz w:val="20"/>
          <w:szCs w:val="20"/>
          <w:shd w:val="clear" w:color="auto" w:fill="FFFFFF"/>
        </w:rPr>
        <w:t>.</w:t>
      </w:r>
      <w:proofErr w:type="gramEnd"/>
    </w:p>
    <w:p w14:paraId="253F4968" w14:textId="77777777" w:rsidR="00E344BB" w:rsidRDefault="00E344BB" w:rsidP="00F969CD">
      <w:pPr>
        <w:rPr>
          <w:rFonts w:ascii="Helvetica" w:eastAsia="Times New Roman" w:hAnsi="Helvetica" w:cs="Arial"/>
          <w:color w:val="000000"/>
          <w:sz w:val="20"/>
          <w:szCs w:val="20"/>
        </w:rPr>
      </w:pPr>
    </w:p>
    <w:p w14:paraId="052A1DB6" w14:textId="196E23C1"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Lavergne</w:t>
      </w:r>
      <w:proofErr w:type="spellEnd"/>
      <w:r w:rsidRPr="002D2EC9">
        <w:rPr>
          <w:rFonts w:ascii="Helvetica" w:eastAsia="Times New Roman" w:hAnsi="Helvetica" w:cs="Arial"/>
          <w:color w:val="000000"/>
          <w:sz w:val="20"/>
          <w:szCs w:val="20"/>
        </w:rPr>
        <w:t xml:space="preserve">, S., </w:t>
      </w:r>
      <w:proofErr w:type="spellStart"/>
      <w:r w:rsidRPr="002D2EC9">
        <w:rPr>
          <w:rFonts w:ascii="Helvetica" w:eastAsia="Times New Roman" w:hAnsi="Helvetica" w:cs="Arial"/>
          <w:color w:val="000000"/>
          <w:sz w:val="20"/>
          <w:szCs w:val="20"/>
        </w:rPr>
        <w:t>Mouquet</w:t>
      </w:r>
      <w:proofErr w:type="spellEnd"/>
      <w:r w:rsidRPr="002D2EC9">
        <w:rPr>
          <w:rFonts w:ascii="Helvetica" w:eastAsia="Times New Roman" w:hAnsi="Helvetica" w:cs="Arial"/>
          <w:color w:val="000000"/>
          <w:sz w:val="20"/>
          <w:szCs w:val="20"/>
        </w:rPr>
        <w:t xml:space="preserve">, N., </w:t>
      </w:r>
      <w:proofErr w:type="spellStart"/>
      <w:r w:rsidRPr="002D2EC9">
        <w:rPr>
          <w:rFonts w:ascii="Helvetica" w:eastAsia="Times New Roman" w:hAnsi="Helvetica" w:cs="Arial"/>
          <w:color w:val="000000"/>
          <w:sz w:val="20"/>
          <w:szCs w:val="20"/>
        </w:rPr>
        <w:t>Thuiller</w:t>
      </w:r>
      <w:proofErr w:type="spellEnd"/>
      <w:r w:rsidRPr="002D2EC9">
        <w:rPr>
          <w:rFonts w:ascii="Helvetica" w:eastAsia="Times New Roman" w:hAnsi="Helvetica" w:cs="Arial"/>
          <w:color w:val="000000"/>
          <w:sz w:val="20"/>
          <w:szCs w:val="20"/>
        </w:rPr>
        <w:t xml:space="preserve">, W. and </w:t>
      </w:r>
      <w:proofErr w:type="spellStart"/>
      <w:r w:rsidRPr="002D2EC9">
        <w:rPr>
          <w:rFonts w:ascii="Helvetica" w:eastAsia="Times New Roman" w:hAnsi="Helvetica" w:cs="Arial"/>
          <w:color w:val="000000"/>
          <w:sz w:val="20"/>
          <w:szCs w:val="20"/>
        </w:rPr>
        <w:t>Ronce</w:t>
      </w:r>
      <w:proofErr w:type="spellEnd"/>
      <w:r w:rsidRPr="002D2EC9">
        <w:rPr>
          <w:rFonts w:ascii="Helvetica" w:eastAsia="Times New Roman" w:hAnsi="Helvetica" w:cs="Arial"/>
          <w:color w:val="000000"/>
          <w:sz w:val="20"/>
          <w:szCs w:val="20"/>
        </w:rPr>
        <w:t>, O.</w:t>
      </w:r>
      <w:r w:rsidR="00F969CD"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Biodiversity and climate change: integrating evolutionary and ecological responses of species and communities</w:t>
      </w:r>
      <w:r w:rsidR="00F969CD" w:rsidRPr="002D2EC9">
        <w:rPr>
          <w:rFonts w:ascii="Helvetica" w:eastAsia="Times New Roman" w:hAnsi="Helvetica" w:cs="Arial"/>
          <w:color w:val="000000"/>
          <w:sz w:val="20"/>
          <w:szCs w:val="20"/>
        </w:rPr>
        <w:t xml:space="preserve">. </w:t>
      </w:r>
      <w:proofErr w:type="spellStart"/>
      <w:r w:rsidR="00752D4D">
        <w:rPr>
          <w:rFonts w:ascii="Helvetica" w:eastAsia="Times New Roman" w:hAnsi="Helvetica" w:cs="Arial"/>
          <w:i/>
          <w:color w:val="000000"/>
          <w:sz w:val="20"/>
          <w:szCs w:val="20"/>
        </w:rPr>
        <w:t>Annu</w:t>
      </w:r>
      <w:proofErr w:type="spellEnd"/>
      <w:r w:rsidR="00752D4D">
        <w:rPr>
          <w:rFonts w:ascii="Helvetica" w:eastAsia="Times New Roman" w:hAnsi="Helvetica" w:cs="Arial"/>
          <w:i/>
          <w:color w:val="000000"/>
          <w:sz w:val="20"/>
          <w:szCs w:val="20"/>
        </w:rPr>
        <w:t xml:space="preserve">. Rev. Ecol. </w:t>
      </w:r>
      <w:proofErr w:type="spellStart"/>
      <w:r w:rsidR="00752D4D">
        <w:rPr>
          <w:rFonts w:ascii="Helvetica" w:eastAsia="Times New Roman" w:hAnsi="Helvetica" w:cs="Arial"/>
          <w:i/>
          <w:color w:val="000000"/>
          <w:sz w:val="20"/>
          <w:szCs w:val="20"/>
        </w:rPr>
        <w:t>Evol</w:t>
      </w:r>
      <w:proofErr w:type="spellEnd"/>
      <w:r w:rsidR="00752D4D">
        <w:rPr>
          <w:rFonts w:ascii="Helvetica" w:eastAsia="Times New Roman" w:hAnsi="Helvetica" w:cs="Arial"/>
          <w:i/>
          <w:color w:val="000000"/>
          <w:sz w:val="20"/>
          <w:szCs w:val="20"/>
        </w:rPr>
        <w:t>. S.</w:t>
      </w:r>
      <w:r w:rsidR="00AB1260">
        <w:rPr>
          <w:rFonts w:ascii="Helvetica" w:eastAsia="Times New Roman" w:hAnsi="Helvetica" w:cs="Arial"/>
          <w:color w:val="000000"/>
          <w:sz w:val="20"/>
          <w:szCs w:val="20"/>
        </w:rPr>
        <w:t xml:space="preserve"> </w:t>
      </w:r>
      <w:r w:rsidR="00C01CD6" w:rsidRPr="00AB1260">
        <w:rPr>
          <w:rFonts w:ascii="Helvetica" w:eastAsia="Times New Roman" w:hAnsi="Helvetica" w:cs="Arial"/>
          <w:b/>
          <w:color w:val="000000"/>
          <w:sz w:val="20"/>
          <w:szCs w:val="20"/>
        </w:rPr>
        <w:t>41</w:t>
      </w:r>
      <w:r w:rsidR="00AB1260">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321-</w:t>
      </w:r>
      <w:r w:rsidRPr="00D84B31">
        <w:rPr>
          <w:rFonts w:ascii="Helvetica" w:eastAsia="Times New Roman" w:hAnsi="Helvetica" w:cs="Arial"/>
          <w:color w:val="000000"/>
          <w:sz w:val="20"/>
          <w:szCs w:val="20"/>
        </w:rPr>
        <w:t>350</w:t>
      </w:r>
      <w:r w:rsidR="00D84B31" w:rsidRPr="00D84B31">
        <w:rPr>
          <w:rFonts w:ascii="Helvetica" w:eastAsia="Times New Roman" w:hAnsi="Helvetica" w:cs="Arial"/>
          <w:color w:val="000000"/>
          <w:sz w:val="20"/>
          <w:szCs w:val="20"/>
        </w:rPr>
        <w:t xml:space="preserve"> (</w:t>
      </w:r>
      <w:r w:rsidR="00D84B31" w:rsidRPr="00D84B31">
        <w:rPr>
          <w:rFonts w:ascii="Helvetica" w:eastAsia="Times New Roman" w:hAnsi="Helvetica" w:cs="Arial"/>
          <w:bCs/>
          <w:color w:val="000000"/>
          <w:sz w:val="20"/>
          <w:szCs w:val="20"/>
        </w:rPr>
        <w:t>2010)</w:t>
      </w:r>
      <w:r w:rsidR="00F969CD" w:rsidRPr="00D84B31">
        <w:rPr>
          <w:rFonts w:ascii="Helvetica" w:eastAsia="Times New Roman" w:hAnsi="Helvetica" w:cs="Arial"/>
          <w:color w:val="000000"/>
          <w:sz w:val="20"/>
          <w:szCs w:val="20"/>
        </w:rPr>
        <w:t>.</w:t>
      </w:r>
    </w:p>
    <w:p w14:paraId="5F5D313E" w14:textId="77777777" w:rsidR="00F969CD" w:rsidRPr="002D2EC9" w:rsidRDefault="00F969CD" w:rsidP="00F969CD">
      <w:pPr>
        <w:rPr>
          <w:rFonts w:ascii="Helvetica" w:eastAsia="Times New Roman" w:hAnsi="Helvetica" w:cs="Arial"/>
          <w:color w:val="000000"/>
          <w:sz w:val="20"/>
          <w:szCs w:val="20"/>
        </w:rPr>
      </w:pPr>
    </w:p>
    <w:p w14:paraId="06C23E45" w14:textId="42C2C7E0"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Law, T., Zhang, W., Zhao, J. and </w:t>
      </w:r>
      <w:proofErr w:type="spellStart"/>
      <w:r w:rsidRPr="002D2EC9">
        <w:rPr>
          <w:rFonts w:ascii="Helvetica" w:eastAsia="Times New Roman" w:hAnsi="Helvetica" w:cs="Arial"/>
          <w:color w:val="000000"/>
          <w:sz w:val="20"/>
          <w:szCs w:val="20"/>
        </w:rPr>
        <w:t>Arhonditsis</w:t>
      </w:r>
      <w:proofErr w:type="spellEnd"/>
      <w:r w:rsidRPr="002D2EC9">
        <w:rPr>
          <w:rFonts w:ascii="Helvetica" w:eastAsia="Times New Roman" w:hAnsi="Helvetica" w:cs="Arial"/>
          <w:color w:val="000000"/>
          <w:sz w:val="20"/>
          <w:szCs w:val="20"/>
        </w:rPr>
        <w:t>, G. B.</w:t>
      </w:r>
      <w:r w:rsidR="00F969CD"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Structural changes in lake functioning induced from nutrient loading and climate variability</w:t>
      </w:r>
      <w:r w:rsidR="00F969CD" w:rsidRPr="002D2EC9">
        <w:rPr>
          <w:rFonts w:ascii="Helvetica" w:eastAsia="Times New Roman" w:hAnsi="Helvetica" w:cs="Arial"/>
          <w:color w:val="000000"/>
          <w:sz w:val="20"/>
          <w:szCs w:val="20"/>
        </w:rPr>
        <w:t xml:space="preserve">. </w:t>
      </w:r>
      <w:r w:rsidR="00865353">
        <w:rPr>
          <w:rFonts w:ascii="Helvetica" w:eastAsia="Times New Roman" w:hAnsi="Helvetica" w:cs="Arial"/>
          <w:i/>
          <w:color w:val="000000"/>
          <w:sz w:val="20"/>
          <w:szCs w:val="20"/>
        </w:rPr>
        <w:t>Ecol. Model.</w:t>
      </w:r>
      <w:r w:rsidR="00AB1260">
        <w:rPr>
          <w:rFonts w:ascii="Helvetica" w:eastAsia="Times New Roman" w:hAnsi="Helvetica" w:cs="Arial"/>
          <w:color w:val="000000"/>
          <w:sz w:val="20"/>
          <w:szCs w:val="20"/>
        </w:rPr>
        <w:t xml:space="preserve"> </w:t>
      </w:r>
      <w:proofErr w:type="gramStart"/>
      <w:r w:rsidR="00AB1260" w:rsidRPr="00AB1260">
        <w:rPr>
          <w:rFonts w:ascii="Helvetica" w:eastAsia="Times New Roman" w:hAnsi="Helvetica" w:cs="Arial"/>
          <w:b/>
          <w:color w:val="000000"/>
          <w:sz w:val="20"/>
          <w:szCs w:val="20"/>
        </w:rPr>
        <w:t>220</w:t>
      </w:r>
      <w:r w:rsidR="00AB1260">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979-997</w:t>
      </w:r>
      <w:r w:rsidR="00D84B31">
        <w:rPr>
          <w:rFonts w:ascii="Helvetica" w:eastAsia="Times New Roman" w:hAnsi="Helvetica" w:cs="Arial"/>
          <w:color w:val="000000"/>
          <w:sz w:val="20"/>
          <w:szCs w:val="20"/>
        </w:rPr>
        <w:t xml:space="preserve"> </w:t>
      </w:r>
      <w:r w:rsidR="00D84B31" w:rsidRPr="00D84B31">
        <w:rPr>
          <w:rFonts w:ascii="Helvetica" w:eastAsia="Times New Roman" w:hAnsi="Helvetica" w:cs="Arial"/>
          <w:color w:val="000000"/>
          <w:sz w:val="20"/>
          <w:szCs w:val="20"/>
        </w:rPr>
        <w:t>(</w:t>
      </w:r>
      <w:r w:rsidR="00D84B31" w:rsidRPr="00D84B31">
        <w:rPr>
          <w:rFonts w:ascii="Helvetica" w:eastAsia="Times New Roman" w:hAnsi="Helvetica" w:cs="Arial"/>
          <w:bCs/>
          <w:color w:val="000000"/>
          <w:sz w:val="20"/>
          <w:szCs w:val="20"/>
        </w:rPr>
        <w:t>2009)</w:t>
      </w:r>
      <w:r w:rsidR="00F969CD" w:rsidRPr="00D84B31">
        <w:rPr>
          <w:rFonts w:ascii="Helvetica" w:eastAsia="Times New Roman" w:hAnsi="Helvetica" w:cs="Arial"/>
          <w:color w:val="000000"/>
          <w:sz w:val="20"/>
          <w:szCs w:val="20"/>
        </w:rPr>
        <w:t>.</w:t>
      </w:r>
      <w:proofErr w:type="gramEnd"/>
    </w:p>
    <w:p w14:paraId="7A9464F6" w14:textId="77777777" w:rsidR="00F969CD" w:rsidRPr="002D2EC9" w:rsidRDefault="00F969CD" w:rsidP="00F969CD">
      <w:pPr>
        <w:rPr>
          <w:rFonts w:ascii="Helvetica" w:eastAsia="Times New Roman" w:hAnsi="Helvetica" w:cs="Arial"/>
          <w:color w:val="000000"/>
          <w:sz w:val="20"/>
          <w:szCs w:val="20"/>
        </w:rPr>
      </w:pPr>
    </w:p>
    <w:p w14:paraId="2D762EB5" w14:textId="7B41A988" w:rsidR="00F969CD" w:rsidRPr="00D84B31"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Leggett, W. and </w:t>
      </w:r>
      <w:proofErr w:type="spellStart"/>
      <w:r w:rsidRPr="002D2EC9">
        <w:rPr>
          <w:rFonts w:ascii="Helvetica" w:eastAsia="Times New Roman" w:hAnsi="Helvetica" w:cs="Arial"/>
          <w:color w:val="000000"/>
          <w:sz w:val="20"/>
          <w:szCs w:val="20"/>
        </w:rPr>
        <w:t>Deblois</w:t>
      </w:r>
      <w:proofErr w:type="spellEnd"/>
      <w:r w:rsidRPr="002D2EC9">
        <w:rPr>
          <w:rFonts w:ascii="Helvetica" w:eastAsia="Times New Roman" w:hAnsi="Helvetica" w:cs="Arial"/>
          <w:color w:val="000000"/>
          <w:sz w:val="20"/>
          <w:szCs w:val="20"/>
        </w:rPr>
        <w:t>, E.</w:t>
      </w:r>
      <w:r w:rsidR="00F969CD"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Recruitment in marine fishes: is it regulated by starvation and predation in the egg and larval stages?</w:t>
      </w:r>
      <w:r w:rsidR="00F969CD" w:rsidRPr="002D2EC9">
        <w:rPr>
          <w:rFonts w:ascii="Helvetica" w:eastAsia="Times New Roman" w:hAnsi="Helvetica" w:cs="Arial"/>
          <w:color w:val="000000"/>
          <w:sz w:val="20"/>
          <w:szCs w:val="20"/>
        </w:rPr>
        <w:t xml:space="preserve"> </w:t>
      </w:r>
      <w:proofErr w:type="gramStart"/>
      <w:r w:rsidR="00866626">
        <w:rPr>
          <w:rFonts w:ascii="Helvetica" w:eastAsia="Times New Roman" w:hAnsi="Helvetica" w:cs="Arial"/>
          <w:i/>
          <w:color w:val="000000"/>
          <w:sz w:val="20"/>
          <w:szCs w:val="20"/>
        </w:rPr>
        <w:t>Neth. J.</w:t>
      </w:r>
      <w:r w:rsidRPr="00497182">
        <w:rPr>
          <w:rFonts w:ascii="Helvetica" w:eastAsia="Times New Roman" w:hAnsi="Helvetica" w:cs="Arial"/>
          <w:i/>
          <w:color w:val="000000"/>
          <w:sz w:val="20"/>
          <w:szCs w:val="20"/>
        </w:rPr>
        <w:t xml:space="preserve"> Sea Res</w:t>
      </w:r>
      <w:r w:rsidR="00866626">
        <w:rPr>
          <w:rFonts w:ascii="Helvetica" w:eastAsia="Times New Roman" w:hAnsi="Helvetica" w:cs="Arial"/>
          <w:i/>
          <w:color w:val="000000"/>
          <w:sz w:val="20"/>
          <w:szCs w:val="20"/>
        </w:rPr>
        <w:t>.</w:t>
      </w:r>
      <w:r w:rsidR="00AB1260">
        <w:rPr>
          <w:rFonts w:ascii="Helvetica" w:eastAsia="Times New Roman" w:hAnsi="Helvetica" w:cs="Arial"/>
          <w:color w:val="000000"/>
          <w:sz w:val="20"/>
          <w:szCs w:val="20"/>
        </w:rPr>
        <w:t xml:space="preserve"> </w:t>
      </w:r>
      <w:r w:rsidR="00AB1260" w:rsidRPr="00AB1260">
        <w:rPr>
          <w:rFonts w:ascii="Helvetica" w:eastAsia="Times New Roman" w:hAnsi="Helvetica" w:cs="Arial"/>
          <w:b/>
          <w:color w:val="000000"/>
          <w:sz w:val="20"/>
          <w:szCs w:val="20"/>
        </w:rPr>
        <w:t>32</w:t>
      </w:r>
      <w:r w:rsidR="00AB126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119-134</w:t>
      </w:r>
      <w:r w:rsidR="00D84B31">
        <w:rPr>
          <w:rFonts w:ascii="Helvetica" w:eastAsia="Times New Roman" w:hAnsi="Helvetica" w:cs="Arial"/>
          <w:color w:val="000000"/>
          <w:sz w:val="20"/>
          <w:szCs w:val="20"/>
        </w:rPr>
        <w:t xml:space="preserve"> </w:t>
      </w:r>
      <w:r w:rsidR="00D84B31" w:rsidRPr="00D84B31">
        <w:rPr>
          <w:rFonts w:ascii="Helvetica" w:eastAsia="Times New Roman" w:hAnsi="Helvetica" w:cs="Arial"/>
          <w:color w:val="000000"/>
          <w:sz w:val="20"/>
          <w:szCs w:val="20"/>
        </w:rPr>
        <w:t>(</w:t>
      </w:r>
      <w:r w:rsidR="00D84B31" w:rsidRPr="00D84B31">
        <w:rPr>
          <w:rFonts w:ascii="Helvetica" w:eastAsia="Times New Roman" w:hAnsi="Helvetica" w:cs="Arial"/>
          <w:bCs/>
          <w:color w:val="000000"/>
          <w:sz w:val="20"/>
          <w:szCs w:val="20"/>
        </w:rPr>
        <w:t>1994)</w:t>
      </w:r>
      <w:r w:rsidR="00F969CD" w:rsidRPr="00D84B31">
        <w:rPr>
          <w:rFonts w:ascii="Helvetica" w:eastAsia="Times New Roman" w:hAnsi="Helvetica" w:cs="Arial"/>
          <w:color w:val="000000"/>
          <w:sz w:val="20"/>
          <w:szCs w:val="20"/>
        </w:rPr>
        <w:t>.</w:t>
      </w:r>
      <w:proofErr w:type="gramEnd"/>
    </w:p>
    <w:p w14:paraId="7CBF994F" w14:textId="77777777" w:rsidR="00F969CD" w:rsidRPr="002D2EC9" w:rsidRDefault="00F969CD" w:rsidP="00F969CD">
      <w:pPr>
        <w:rPr>
          <w:rFonts w:ascii="Helvetica" w:eastAsia="Times New Roman" w:hAnsi="Helvetica" w:cs="Arial"/>
          <w:color w:val="000000"/>
          <w:sz w:val="20"/>
          <w:szCs w:val="20"/>
        </w:rPr>
      </w:pPr>
    </w:p>
    <w:p w14:paraId="7AE6F384" w14:textId="77777777" w:rsidR="00A00A5A" w:rsidRPr="00A00A5A" w:rsidRDefault="00A00A5A" w:rsidP="00A00A5A">
      <w:pPr>
        <w:rPr>
          <w:rFonts w:ascii="Times New Roman" w:eastAsia="Times New Roman" w:hAnsi="Times New Roman" w:cs="Times New Roman"/>
          <w:sz w:val="20"/>
          <w:szCs w:val="20"/>
        </w:rPr>
      </w:pPr>
      <w:proofErr w:type="spellStart"/>
      <w:proofErr w:type="gramStart"/>
      <w:r w:rsidRPr="00A00A5A">
        <w:rPr>
          <w:rFonts w:ascii="Arial" w:eastAsia="Times New Roman" w:hAnsi="Arial" w:cs="Arial"/>
          <w:color w:val="222222"/>
          <w:sz w:val="20"/>
          <w:szCs w:val="20"/>
          <w:shd w:val="clear" w:color="auto" w:fill="FFFFFF"/>
        </w:rPr>
        <w:t>Levins</w:t>
      </w:r>
      <w:proofErr w:type="spellEnd"/>
      <w:r w:rsidRPr="00A00A5A">
        <w:rPr>
          <w:rFonts w:ascii="Arial" w:eastAsia="Times New Roman" w:hAnsi="Arial" w:cs="Arial"/>
          <w:color w:val="222222"/>
          <w:sz w:val="20"/>
          <w:szCs w:val="20"/>
          <w:shd w:val="clear" w:color="auto" w:fill="FFFFFF"/>
        </w:rPr>
        <w:t>, R., 1968.</w:t>
      </w:r>
      <w:proofErr w:type="gramEnd"/>
      <w:r w:rsidRPr="00A00A5A">
        <w:rPr>
          <w:rFonts w:ascii="Arial" w:eastAsia="Times New Roman" w:hAnsi="Arial" w:cs="Arial"/>
          <w:color w:val="222222"/>
          <w:sz w:val="20"/>
          <w:szCs w:val="20"/>
          <w:shd w:val="clear" w:color="auto" w:fill="FFFFFF"/>
        </w:rPr>
        <w:t> </w:t>
      </w:r>
      <w:r w:rsidRPr="00497182">
        <w:rPr>
          <w:rFonts w:ascii="Arial" w:eastAsia="Times New Roman" w:hAnsi="Arial" w:cs="Arial"/>
          <w:iCs/>
          <w:color w:val="222222"/>
          <w:sz w:val="20"/>
          <w:szCs w:val="20"/>
        </w:rPr>
        <w:t>Evolution in changing environments: some theoretical explorations</w:t>
      </w:r>
      <w:r w:rsidRPr="00497182">
        <w:rPr>
          <w:rFonts w:ascii="Arial" w:eastAsia="Times New Roman" w:hAnsi="Arial" w:cs="Arial"/>
          <w:color w:val="222222"/>
          <w:sz w:val="20"/>
          <w:szCs w:val="20"/>
          <w:shd w:val="clear" w:color="auto" w:fill="FFFFFF"/>
        </w:rPr>
        <w:t> </w:t>
      </w:r>
      <w:r w:rsidRPr="00A00A5A">
        <w:rPr>
          <w:rFonts w:ascii="Arial" w:eastAsia="Times New Roman" w:hAnsi="Arial" w:cs="Arial"/>
          <w:color w:val="222222"/>
          <w:sz w:val="20"/>
          <w:szCs w:val="20"/>
          <w:shd w:val="clear" w:color="auto" w:fill="FFFFFF"/>
        </w:rPr>
        <w:t xml:space="preserve">(No. 2). </w:t>
      </w:r>
      <w:proofErr w:type="gramStart"/>
      <w:r w:rsidRPr="00A00A5A">
        <w:rPr>
          <w:rFonts w:ascii="Arial" w:eastAsia="Times New Roman" w:hAnsi="Arial" w:cs="Arial"/>
          <w:color w:val="222222"/>
          <w:sz w:val="20"/>
          <w:szCs w:val="20"/>
          <w:shd w:val="clear" w:color="auto" w:fill="FFFFFF"/>
        </w:rPr>
        <w:t>Princeton University Press.</w:t>
      </w:r>
      <w:proofErr w:type="gramEnd"/>
    </w:p>
    <w:p w14:paraId="62687A1F" w14:textId="77777777" w:rsidR="00A00A5A" w:rsidRDefault="00A00A5A" w:rsidP="00F969CD">
      <w:pPr>
        <w:rPr>
          <w:rFonts w:ascii="Helvetica" w:eastAsia="Times New Roman" w:hAnsi="Helvetica" w:cs="Arial"/>
          <w:color w:val="000000"/>
          <w:sz w:val="20"/>
          <w:szCs w:val="20"/>
        </w:rPr>
      </w:pPr>
    </w:p>
    <w:p w14:paraId="44FF78B5" w14:textId="4A66A03E" w:rsidR="00117F8B"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Menzel</w:t>
      </w:r>
      <w:proofErr w:type="spellEnd"/>
      <w:r w:rsidRPr="002D2EC9">
        <w:rPr>
          <w:rFonts w:ascii="Helvetica" w:eastAsia="Times New Roman" w:hAnsi="Helvetica" w:cs="Arial"/>
          <w:color w:val="000000"/>
          <w:sz w:val="20"/>
          <w:szCs w:val="20"/>
        </w:rPr>
        <w:t xml:space="preserve">, A., </w:t>
      </w:r>
      <w:r w:rsidR="00497182">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 xml:space="preserve">. </w:t>
      </w:r>
      <w:r w:rsidRPr="00497182">
        <w:rPr>
          <w:rFonts w:ascii="Helvetica" w:eastAsia="Times New Roman" w:hAnsi="Helvetica" w:cs="Arial"/>
          <w:iCs/>
          <w:color w:val="000000"/>
          <w:sz w:val="20"/>
          <w:szCs w:val="20"/>
        </w:rPr>
        <w:t xml:space="preserve">European </w:t>
      </w:r>
      <w:proofErr w:type="spellStart"/>
      <w:r w:rsidRPr="00497182">
        <w:rPr>
          <w:rFonts w:ascii="Helvetica" w:eastAsia="Times New Roman" w:hAnsi="Helvetica" w:cs="Arial"/>
          <w:iCs/>
          <w:color w:val="000000"/>
          <w:sz w:val="20"/>
          <w:szCs w:val="20"/>
        </w:rPr>
        <w:t>phenological</w:t>
      </w:r>
      <w:proofErr w:type="spellEnd"/>
      <w:r w:rsidRPr="00497182">
        <w:rPr>
          <w:rFonts w:ascii="Helvetica" w:eastAsia="Times New Roman" w:hAnsi="Helvetica" w:cs="Arial"/>
          <w:iCs/>
          <w:color w:val="000000"/>
          <w:sz w:val="20"/>
          <w:szCs w:val="20"/>
        </w:rPr>
        <w:t xml:space="preserve"> response to climate change matches the warming pattern</w:t>
      </w:r>
      <w:r w:rsidR="00F969CD" w:rsidRPr="002D2EC9">
        <w:rPr>
          <w:rFonts w:ascii="Helvetica" w:eastAsia="Times New Roman" w:hAnsi="Helvetica" w:cs="Arial"/>
          <w:color w:val="000000"/>
          <w:sz w:val="20"/>
          <w:szCs w:val="20"/>
        </w:rPr>
        <w:t xml:space="preserve">. </w:t>
      </w:r>
      <w:proofErr w:type="gramStart"/>
      <w:r w:rsidR="00E21846">
        <w:rPr>
          <w:rFonts w:ascii="Helvetica" w:eastAsia="Times New Roman" w:hAnsi="Helvetica" w:cs="Arial"/>
          <w:i/>
          <w:color w:val="000000"/>
          <w:sz w:val="20"/>
          <w:szCs w:val="20"/>
        </w:rPr>
        <w:t>Global Change Biol.</w:t>
      </w:r>
      <w:r w:rsidR="00AB1260">
        <w:rPr>
          <w:rFonts w:ascii="Helvetica" w:eastAsia="Times New Roman" w:hAnsi="Helvetica" w:cs="Arial"/>
          <w:color w:val="000000"/>
          <w:sz w:val="20"/>
          <w:szCs w:val="20"/>
        </w:rPr>
        <w:t xml:space="preserve"> </w:t>
      </w:r>
      <w:r w:rsidR="00AB1260" w:rsidRPr="00AB1260">
        <w:rPr>
          <w:rFonts w:ascii="Helvetica" w:eastAsia="Times New Roman" w:hAnsi="Helvetica" w:cs="Arial"/>
          <w:b/>
          <w:color w:val="000000"/>
          <w:sz w:val="20"/>
          <w:szCs w:val="20"/>
        </w:rPr>
        <w:t>12</w:t>
      </w:r>
      <w:r w:rsidR="00AB126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1969-</w:t>
      </w:r>
      <w:r w:rsidRPr="00D84B31">
        <w:rPr>
          <w:rFonts w:ascii="Helvetica" w:eastAsia="Times New Roman" w:hAnsi="Helvetica" w:cs="Arial"/>
          <w:color w:val="000000"/>
          <w:sz w:val="20"/>
          <w:szCs w:val="20"/>
        </w:rPr>
        <w:t>1976</w:t>
      </w:r>
      <w:r w:rsidR="00D84B31" w:rsidRPr="00D84B31">
        <w:rPr>
          <w:rFonts w:ascii="Helvetica" w:eastAsia="Times New Roman" w:hAnsi="Helvetica" w:cs="Arial"/>
          <w:color w:val="000000"/>
          <w:sz w:val="20"/>
          <w:szCs w:val="20"/>
        </w:rPr>
        <w:t xml:space="preserve"> (</w:t>
      </w:r>
      <w:r w:rsidR="00D84B31" w:rsidRPr="00D84B31">
        <w:rPr>
          <w:rFonts w:ascii="Helvetica" w:eastAsia="Times New Roman" w:hAnsi="Helvetica" w:cs="Arial"/>
          <w:bCs/>
          <w:color w:val="000000"/>
          <w:sz w:val="20"/>
          <w:szCs w:val="20"/>
        </w:rPr>
        <w:t>2006)</w:t>
      </w:r>
      <w:r w:rsidR="00F969CD" w:rsidRPr="00D84B31">
        <w:rPr>
          <w:rFonts w:ascii="Helvetica" w:eastAsia="Times New Roman" w:hAnsi="Helvetica" w:cs="Arial"/>
          <w:color w:val="000000"/>
          <w:sz w:val="20"/>
          <w:szCs w:val="20"/>
        </w:rPr>
        <w:t>.</w:t>
      </w:r>
      <w:proofErr w:type="gramEnd"/>
    </w:p>
    <w:p w14:paraId="2A42DCDE" w14:textId="77777777" w:rsidR="00F969CD" w:rsidRPr="002D2EC9" w:rsidRDefault="00F969CD" w:rsidP="00F969CD">
      <w:pPr>
        <w:rPr>
          <w:rFonts w:ascii="Helvetica" w:eastAsia="Times New Roman" w:hAnsi="Helvetica" w:cs="Arial"/>
          <w:color w:val="000000"/>
          <w:sz w:val="20"/>
          <w:szCs w:val="20"/>
        </w:rPr>
      </w:pPr>
    </w:p>
    <w:p w14:paraId="6B46F735" w14:textId="28090B2E" w:rsidR="00F969CD" w:rsidRPr="002D2EC9" w:rsidRDefault="00117F8B" w:rsidP="00F969CD">
      <w:pPr>
        <w:rPr>
          <w:rFonts w:ascii="Helvetica" w:eastAsia="Times New Roman" w:hAnsi="Helvetica" w:cs="Arial"/>
          <w:color w:val="000000"/>
          <w:sz w:val="20"/>
          <w:szCs w:val="20"/>
        </w:rPr>
      </w:pPr>
      <w:proofErr w:type="gramStart"/>
      <w:r w:rsidRPr="002D2EC9">
        <w:rPr>
          <w:rFonts w:ascii="Helvetica" w:eastAsia="Times New Roman" w:hAnsi="Helvetica" w:cs="Arial"/>
          <w:color w:val="000000"/>
          <w:sz w:val="20"/>
          <w:szCs w:val="20"/>
        </w:rPr>
        <w:t>Miller-Rushing</w:t>
      </w:r>
      <w:proofErr w:type="gramEnd"/>
      <w:r w:rsidRPr="002D2EC9">
        <w:rPr>
          <w:rFonts w:ascii="Helvetica" w:eastAsia="Times New Roman" w:hAnsi="Helvetica" w:cs="Arial"/>
          <w:color w:val="000000"/>
          <w:sz w:val="20"/>
          <w:szCs w:val="20"/>
        </w:rPr>
        <w:t xml:space="preserve">, A. J., </w:t>
      </w:r>
      <w:proofErr w:type="spellStart"/>
      <w:r w:rsidRPr="002D2EC9">
        <w:rPr>
          <w:rFonts w:ascii="Helvetica" w:eastAsia="Times New Roman" w:hAnsi="Helvetica" w:cs="Arial"/>
          <w:color w:val="000000"/>
          <w:sz w:val="20"/>
          <w:szCs w:val="20"/>
        </w:rPr>
        <w:t>Høye</w:t>
      </w:r>
      <w:proofErr w:type="spellEnd"/>
      <w:r w:rsidRPr="002D2EC9">
        <w:rPr>
          <w:rFonts w:ascii="Helvetica" w:eastAsia="Times New Roman" w:hAnsi="Helvetica" w:cs="Arial"/>
          <w:color w:val="000000"/>
          <w:sz w:val="20"/>
          <w:szCs w:val="20"/>
        </w:rPr>
        <w:t>, T. T., Inouye, D. W. and Post, E.</w:t>
      </w:r>
      <w:r w:rsidR="00F969CD" w:rsidRPr="002D2EC9">
        <w:rPr>
          <w:rFonts w:ascii="Helvetica" w:eastAsia="Times New Roman" w:hAnsi="Helvetica" w:cs="Arial"/>
          <w:color w:val="000000"/>
          <w:sz w:val="20"/>
          <w:szCs w:val="20"/>
        </w:rPr>
        <w:t xml:space="preserve"> </w:t>
      </w:r>
      <w:proofErr w:type="gramStart"/>
      <w:r w:rsidRPr="003E7F52">
        <w:rPr>
          <w:rFonts w:ascii="Helvetica" w:eastAsia="Times New Roman" w:hAnsi="Helvetica" w:cs="Arial"/>
          <w:iCs/>
          <w:color w:val="000000"/>
          <w:sz w:val="20"/>
          <w:szCs w:val="20"/>
        </w:rPr>
        <w:t xml:space="preserve">The effects of </w:t>
      </w:r>
      <w:proofErr w:type="spellStart"/>
      <w:r w:rsidRPr="003E7F52">
        <w:rPr>
          <w:rFonts w:ascii="Helvetica" w:eastAsia="Times New Roman" w:hAnsi="Helvetica" w:cs="Arial"/>
          <w:iCs/>
          <w:color w:val="000000"/>
          <w:sz w:val="20"/>
          <w:szCs w:val="20"/>
        </w:rPr>
        <w:t>phenological</w:t>
      </w:r>
      <w:proofErr w:type="spellEnd"/>
      <w:r w:rsidRPr="003E7F52">
        <w:rPr>
          <w:rFonts w:ascii="Helvetica" w:eastAsia="Times New Roman" w:hAnsi="Helvetica" w:cs="Arial"/>
          <w:iCs/>
          <w:color w:val="000000"/>
          <w:sz w:val="20"/>
          <w:szCs w:val="20"/>
        </w:rPr>
        <w:t xml:space="preserve"> mismatches on demography</w:t>
      </w:r>
      <w:r w:rsidR="00171F9A" w:rsidRPr="002D2EC9">
        <w:rPr>
          <w:rFonts w:ascii="Helvetica" w:eastAsia="Times New Roman" w:hAnsi="Helvetica" w:cs="Arial"/>
          <w:color w:val="000000"/>
          <w:sz w:val="20"/>
          <w:szCs w:val="20"/>
        </w:rPr>
        <w:t>.</w:t>
      </w:r>
      <w:proofErr w:type="gramEnd"/>
      <w:r w:rsidR="00171F9A" w:rsidRPr="002D2EC9">
        <w:rPr>
          <w:rFonts w:ascii="Helvetica" w:eastAsia="Times New Roman" w:hAnsi="Helvetica" w:cs="Arial"/>
          <w:color w:val="000000"/>
          <w:sz w:val="20"/>
          <w:szCs w:val="20"/>
        </w:rPr>
        <w:t xml:space="preserve"> </w:t>
      </w:r>
      <w:r w:rsidR="00866626">
        <w:rPr>
          <w:rFonts w:ascii="Helvetica" w:eastAsia="Times New Roman" w:hAnsi="Helvetica" w:cs="Arial"/>
          <w:i/>
          <w:color w:val="000000"/>
          <w:sz w:val="20"/>
          <w:szCs w:val="20"/>
        </w:rPr>
        <w:t xml:space="preserve">Philos. T. Roy. </w:t>
      </w:r>
      <w:proofErr w:type="gramStart"/>
      <w:r w:rsidR="00866626">
        <w:rPr>
          <w:rFonts w:ascii="Helvetica" w:eastAsia="Times New Roman" w:hAnsi="Helvetica" w:cs="Arial"/>
          <w:i/>
          <w:color w:val="000000"/>
          <w:sz w:val="20"/>
          <w:szCs w:val="20"/>
        </w:rPr>
        <w:t>Soc.</w:t>
      </w:r>
      <w:r w:rsidRPr="003E7F52">
        <w:rPr>
          <w:rFonts w:ascii="Helvetica" w:eastAsia="Times New Roman" w:hAnsi="Helvetica" w:cs="Arial"/>
          <w:i/>
          <w:color w:val="000000"/>
          <w:sz w:val="20"/>
          <w:szCs w:val="20"/>
        </w:rPr>
        <w:t xml:space="preserve"> B</w:t>
      </w:r>
      <w:r w:rsidR="00F476F3">
        <w:rPr>
          <w:rFonts w:ascii="Helvetica" w:eastAsia="Times New Roman" w:hAnsi="Helvetica" w:cs="Arial"/>
          <w:color w:val="000000"/>
          <w:sz w:val="20"/>
          <w:szCs w:val="20"/>
        </w:rPr>
        <w:t xml:space="preserve"> </w:t>
      </w:r>
      <w:r w:rsidR="00F476F3" w:rsidRPr="00F476F3">
        <w:rPr>
          <w:rFonts w:ascii="Helvetica" w:eastAsia="Times New Roman" w:hAnsi="Helvetica" w:cs="Arial"/>
          <w:b/>
          <w:color w:val="000000"/>
          <w:sz w:val="20"/>
          <w:szCs w:val="20"/>
        </w:rPr>
        <w:t>365</w:t>
      </w:r>
      <w:r w:rsidR="00F476F3">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3177-</w:t>
      </w:r>
      <w:r w:rsidRPr="00D84B31">
        <w:rPr>
          <w:rFonts w:ascii="Helvetica" w:eastAsia="Times New Roman" w:hAnsi="Helvetica" w:cs="Arial"/>
          <w:color w:val="000000"/>
          <w:sz w:val="20"/>
          <w:szCs w:val="20"/>
        </w:rPr>
        <w:t>3186</w:t>
      </w:r>
      <w:r w:rsidR="00D84B31" w:rsidRPr="00D84B31">
        <w:rPr>
          <w:rFonts w:ascii="Helvetica" w:eastAsia="Times New Roman" w:hAnsi="Helvetica" w:cs="Arial"/>
          <w:color w:val="000000"/>
          <w:sz w:val="20"/>
          <w:szCs w:val="20"/>
        </w:rPr>
        <w:t xml:space="preserve"> (</w:t>
      </w:r>
      <w:r w:rsidR="00D84B31" w:rsidRPr="00D84B31">
        <w:rPr>
          <w:rFonts w:ascii="Helvetica" w:eastAsia="Times New Roman" w:hAnsi="Helvetica" w:cs="Arial"/>
          <w:bCs/>
          <w:color w:val="000000"/>
          <w:sz w:val="20"/>
          <w:szCs w:val="20"/>
        </w:rPr>
        <w:t>2010)</w:t>
      </w:r>
      <w:r w:rsidR="00F969CD" w:rsidRPr="00D84B31">
        <w:rPr>
          <w:rFonts w:ascii="Helvetica" w:eastAsia="Times New Roman" w:hAnsi="Helvetica" w:cs="Arial"/>
          <w:color w:val="000000"/>
          <w:sz w:val="20"/>
          <w:szCs w:val="20"/>
        </w:rPr>
        <w:t>.</w:t>
      </w:r>
      <w:proofErr w:type="gramEnd"/>
    </w:p>
    <w:p w14:paraId="5E2DBD7A" w14:textId="77777777" w:rsidR="00F969CD" w:rsidRPr="002D2EC9" w:rsidRDefault="00F969CD" w:rsidP="00F969CD">
      <w:pPr>
        <w:rPr>
          <w:rFonts w:ascii="Helvetica" w:eastAsia="Times New Roman" w:hAnsi="Helvetica" w:cs="Arial"/>
          <w:color w:val="000000"/>
          <w:sz w:val="20"/>
          <w:szCs w:val="20"/>
        </w:rPr>
      </w:pPr>
    </w:p>
    <w:p w14:paraId="28961619" w14:textId="6A9037D5" w:rsidR="00F969CD" w:rsidRPr="002D2EC9" w:rsidRDefault="00117F8B" w:rsidP="00F969CD">
      <w:pPr>
        <w:rPr>
          <w:rFonts w:ascii="Helvetica" w:eastAsia="Times New Roman" w:hAnsi="Helvetica" w:cs="Arial"/>
          <w:color w:val="000000"/>
          <w:sz w:val="20"/>
          <w:szCs w:val="20"/>
        </w:rPr>
      </w:pPr>
      <w:proofErr w:type="spellStart"/>
      <w:proofErr w:type="gramStart"/>
      <w:r w:rsidRPr="002D2EC9">
        <w:rPr>
          <w:rFonts w:ascii="Helvetica" w:eastAsia="Times New Roman" w:hAnsi="Helvetica" w:cs="Arial"/>
          <w:color w:val="000000"/>
          <w:sz w:val="20"/>
          <w:szCs w:val="20"/>
        </w:rPr>
        <w:t>Mouquet</w:t>
      </w:r>
      <w:proofErr w:type="spellEnd"/>
      <w:r w:rsidRPr="002D2EC9">
        <w:rPr>
          <w:rFonts w:ascii="Helvetica" w:eastAsia="Times New Roman" w:hAnsi="Helvetica" w:cs="Arial"/>
          <w:color w:val="000000"/>
          <w:sz w:val="20"/>
          <w:szCs w:val="20"/>
        </w:rPr>
        <w:t xml:space="preserve">, N., </w:t>
      </w:r>
      <w:r w:rsidR="003E7F52">
        <w:rPr>
          <w:rFonts w:ascii="Helvetica" w:eastAsia="Times New Roman" w:hAnsi="Helvetica" w:cs="Arial"/>
          <w:color w:val="000000"/>
          <w:sz w:val="20"/>
          <w:szCs w:val="20"/>
        </w:rPr>
        <w:t>et al</w:t>
      </w:r>
      <w:r w:rsidR="00F969CD" w:rsidRPr="002D2EC9">
        <w:rPr>
          <w:rFonts w:ascii="Helvetica" w:eastAsia="Times New Roman" w:hAnsi="Helvetica" w:cs="Arial"/>
          <w:color w:val="000000"/>
          <w:sz w:val="20"/>
          <w:szCs w:val="20"/>
        </w:rPr>
        <w:t xml:space="preserve">. </w:t>
      </w:r>
      <w:r w:rsidRPr="003E7F52">
        <w:rPr>
          <w:rFonts w:ascii="Helvetica" w:eastAsia="Times New Roman" w:hAnsi="Helvetica" w:cs="Arial"/>
          <w:iCs/>
          <w:color w:val="000000"/>
          <w:sz w:val="20"/>
          <w:szCs w:val="20"/>
        </w:rPr>
        <w:t>Predictive ecology in a changing world</w:t>
      </w:r>
      <w:r w:rsidR="00F969CD" w:rsidRPr="002D2EC9">
        <w:rPr>
          <w:rFonts w:ascii="Helvetica" w:eastAsia="Times New Roman" w:hAnsi="Helvetica" w:cs="Arial"/>
          <w:color w:val="000000"/>
          <w:sz w:val="20"/>
          <w:szCs w:val="20"/>
        </w:rPr>
        <w:t>.</w:t>
      </w:r>
      <w:proofErr w:type="gramEnd"/>
      <w:r w:rsidR="00F969CD" w:rsidRPr="002D2EC9">
        <w:rPr>
          <w:rFonts w:ascii="Helvetica" w:eastAsia="Times New Roman" w:hAnsi="Helvetica" w:cs="Arial"/>
          <w:color w:val="000000"/>
          <w:sz w:val="20"/>
          <w:szCs w:val="20"/>
        </w:rPr>
        <w:t xml:space="preserve"> </w:t>
      </w:r>
      <w:r w:rsidR="00866626">
        <w:rPr>
          <w:rFonts w:ascii="Helvetica" w:eastAsia="Times New Roman" w:hAnsi="Helvetica" w:cs="Arial"/>
          <w:i/>
          <w:color w:val="000000"/>
          <w:sz w:val="20"/>
          <w:szCs w:val="20"/>
        </w:rPr>
        <w:t>J. Appl. Ecol.</w:t>
      </w:r>
      <w:r w:rsidR="00F476F3">
        <w:rPr>
          <w:rFonts w:ascii="Helvetica" w:eastAsia="Times New Roman" w:hAnsi="Helvetica" w:cs="Arial"/>
          <w:color w:val="000000"/>
          <w:sz w:val="20"/>
          <w:szCs w:val="20"/>
        </w:rPr>
        <w:t xml:space="preserve"> </w:t>
      </w:r>
      <w:r w:rsidR="00F476F3" w:rsidRPr="00F476F3">
        <w:rPr>
          <w:rFonts w:ascii="Helvetica" w:eastAsia="Times New Roman" w:hAnsi="Helvetica" w:cs="Arial"/>
          <w:b/>
          <w:color w:val="000000"/>
          <w:sz w:val="20"/>
          <w:szCs w:val="20"/>
        </w:rPr>
        <w:t>52</w:t>
      </w:r>
      <w:r w:rsidR="00F476F3">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1293-1310</w:t>
      </w:r>
      <w:r w:rsidR="00D84B31">
        <w:rPr>
          <w:rFonts w:ascii="Helvetica" w:eastAsia="Times New Roman" w:hAnsi="Helvetica" w:cs="Arial"/>
          <w:color w:val="000000"/>
          <w:sz w:val="20"/>
          <w:szCs w:val="20"/>
        </w:rPr>
        <w:t xml:space="preserve"> </w:t>
      </w:r>
      <w:r w:rsidR="00D84B31" w:rsidRPr="00D84B31">
        <w:rPr>
          <w:rFonts w:ascii="Helvetica" w:eastAsia="Times New Roman" w:hAnsi="Helvetica" w:cs="Arial"/>
          <w:color w:val="000000"/>
          <w:sz w:val="20"/>
          <w:szCs w:val="20"/>
        </w:rPr>
        <w:t>(</w:t>
      </w:r>
      <w:r w:rsidR="00D84B31" w:rsidRPr="00D84B31">
        <w:rPr>
          <w:rFonts w:ascii="Helvetica" w:eastAsia="Times New Roman" w:hAnsi="Helvetica" w:cs="Arial"/>
          <w:bCs/>
          <w:color w:val="000000"/>
          <w:sz w:val="20"/>
          <w:szCs w:val="20"/>
        </w:rPr>
        <w:t>2015)</w:t>
      </w:r>
      <w:r w:rsidR="00F969CD" w:rsidRPr="00D84B31">
        <w:rPr>
          <w:rFonts w:ascii="Helvetica" w:eastAsia="Times New Roman" w:hAnsi="Helvetica" w:cs="Arial"/>
          <w:color w:val="000000"/>
          <w:sz w:val="20"/>
          <w:szCs w:val="20"/>
        </w:rPr>
        <w:t>.</w:t>
      </w:r>
    </w:p>
    <w:p w14:paraId="407E1F44" w14:textId="77777777" w:rsidR="00F969CD" w:rsidRPr="002D2EC9" w:rsidRDefault="00F969CD" w:rsidP="00F969CD">
      <w:pPr>
        <w:rPr>
          <w:rFonts w:ascii="Helvetica" w:eastAsia="Times New Roman" w:hAnsi="Helvetica" w:cs="Arial"/>
          <w:color w:val="000000"/>
          <w:sz w:val="20"/>
          <w:szCs w:val="20"/>
        </w:rPr>
      </w:pPr>
    </w:p>
    <w:p w14:paraId="3BFEE355" w14:textId="44455B85" w:rsidR="00F969CD" w:rsidRPr="002D2EC9" w:rsidRDefault="00117F8B" w:rsidP="00F969CD">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Nakazawa</w:t>
      </w:r>
      <w:proofErr w:type="spellEnd"/>
      <w:r w:rsidRPr="002D2EC9">
        <w:rPr>
          <w:rFonts w:ascii="Helvetica" w:eastAsia="Times New Roman" w:hAnsi="Helvetica" w:cs="Arial"/>
          <w:color w:val="000000"/>
          <w:sz w:val="20"/>
          <w:szCs w:val="20"/>
        </w:rPr>
        <w:t xml:space="preserve">, T. and </w:t>
      </w:r>
      <w:proofErr w:type="spellStart"/>
      <w:r w:rsidRPr="002D2EC9">
        <w:rPr>
          <w:rFonts w:ascii="Helvetica" w:eastAsia="Times New Roman" w:hAnsi="Helvetica" w:cs="Arial"/>
          <w:color w:val="000000"/>
          <w:sz w:val="20"/>
          <w:szCs w:val="20"/>
        </w:rPr>
        <w:t>Doi</w:t>
      </w:r>
      <w:proofErr w:type="spellEnd"/>
      <w:r w:rsidRPr="002D2EC9">
        <w:rPr>
          <w:rFonts w:ascii="Helvetica" w:eastAsia="Times New Roman" w:hAnsi="Helvetica" w:cs="Arial"/>
          <w:color w:val="000000"/>
          <w:sz w:val="20"/>
          <w:szCs w:val="20"/>
        </w:rPr>
        <w:t>, H.</w:t>
      </w:r>
      <w:r w:rsidR="00F969CD" w:rsidRPr="002D2EC9">
        <w:rPr>
          <w:rFonts w:ascii="Helvetica" w:eastAsia="Times New Roman" w:hAnsi="Helvetica" w:cs="Arial"/>
          <w:color w:val="000000"/>
          <w:sz w:val="20"/>
          <w:szCs w:val="20"/>
        </w:rPr>
        <w:t xml:space="preserve"> </w:t>
      </w:r>
      <w:proofErr w:type="gramStart"/>
      <w:r w:rsidRPr="003E7F52">
        <w:rPr>
          <w:rFonts w:ascii="Helvetica" w:eastAsia="Times New Roman" w:hAnsi="Helvetica" w:cs="Arial"/>
          <w:iCs/>
          <w:color w:val="000000"/>
          <w:sz w:val="20"/>
          <w:szCs w:val="20"/>
        </w:rPr>
        <w:t>A perspective on match/mismatch of phenology in community contexts</w:t>
      </w:r>
      <w:r w:rsidR="00F969CD" w:rsidRPr="002D2EC9">
        <w:rPr>
          <w:rFonts w:ascii="Helvetica" w:eastAsia="Times New Roman" w:hAnsi="Helvetica" w:cs="Arial"/>
          <w:color w:val="000000"/>
          <w:sz w:val="20"/>
          <w:szCs w:val="20"/>
        </w:rPr>
        <w:t>.</w:t>
      </w:r>
      <w:proofErr w:type="gramEnd"/>
      <w:r w:rsidR="003E7F52">
        <w:rPr>
          <w:rFonts w:ascii="Helvetica" w:eastAsia="Times New Roman" w:hAnsi="Helvetica" w:cs="Arial"/>
          <w:color w:val="000000"/>
          <w:sz w:val="20"/>
          <w:szCs w:val="20"/>
        </w:rPr>
        <w:t xml:space="preserve"> </w:t>
      </w:r>
      <w:proofErr w:type="spellStart"/>
      <w:proofErr w:type="gramStart"/>
      <w:r w:rsidRPr="003E7F52">
        <w:rPr>
          <w:rFonts w:ascii="Helvetica" w:eastAsia="Times New Roman" w:hAnsi="Helvetica" w:cs="Arial"/>
          <w:i/>
          <w:color w:val="000000"/>
          <w:sz w:val="20"/>
          <w:szCs w:val="20"/>
        </w:rPr>
        <w:t>Oikos</w:t>
      </w:r>
      <w:proofErr w:type="spellEnd"/>
      <w:r w:rsidR="00F476F3">
        <w:rPr>
          <w:rFonts w:ascii="Helvetica" w:eastAsia="Times New Roman" w:hAnsi="Helvetica" w:cs="Arial"/>
          <w:color w:val="000000"/>
          <w:sz w:val="20"/>
          <w:szCs w:val="20"/>
        </w:rPr>
        <w:t xml:space="preserve"> </w:t>
      </w:r>
      <w:r w:rsidR="00F476F3" w:rsidRPr="00F476F3">
        <w:rPr>
          <w:rFonts w:ascii="Helvetica" w:eastAsia="Times New Roman" w:hAnsi="Helvetica" w:cs="Arial"/>
          <w:b/>
          <w:color w:val="000000"/>
          <w:sz w:val="20"/>
          <w:szCs w:val="20"/>
        </w:rPr>
        <w:t>121</w:t>
      </w:r>
      <w:r w:rsidR="00F476F3">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489-495</w:t>
      </w:r>
      <w:r w:rsidR="00D84B31">
        <w:rPr>
          <w:rFonts w:ascii="Helvetica" w:eastAsia="Times New Roman" w:hAnsi="Helvetica" w:cs="Arial"/>
          <w:color w:val="000000"/>
          <w:sz w:val="20"/>
          <w:szCs w:val="20"/>
        </w:rPr>
        <w:t xml:space="preserve"> (</w:t>
      </w:r>
      <w:r w:rsidR="00D84B31" w:rsidRPr="00D84B31">
        <w:rPr>
          <w:rFonts w:ascii="Helvetica" w:eastAsia="Times New Roman" w:hAnsi="Helvetica" w:cs="Arial"/>
          <w:bCs/>
          <w:color w:val="000000"/>
          <w:sz w:val="20"/>
          <w:szCs w:val="20"/>
        </w:rPr>
        <w:t>2012)</w:t>
      </w:r>
      <w:r w:rsidR="00F969CD" w:rsidRPr="00D84B31">
        <w:rPr>
          <w:rFonts w:ascii="Helvetica" w:eastAsia="Times New Roman" w:hAnsi="Helvetica" w:cs="Arial"/>
          <w:color w:val="000000"/>
          <w:sz w:val="20"/>
          <w:szCs w:val="20"/>
        </w:rPr>
        <w:t>.</w:t>
      </w:r>
      <w:proofErr w:type="gramEnd"/>
    </w:p>
    <w:p w14:paraId="4CA483CC" w14:textId="77777777" w:rsidR="00F969CD" w:rsidRPr="002D2EC9" w:rsidRDefault="00F969CD" w:rsidP="00F969CD">
      <w:pPr>
        <w:rPr>
          <w:rFonts w:ascii="Helvetica" w:eastAsia="Times New Roman" w:hAnsi="Helvetica" w:cs="Arial"/>
          <w:color w:val="000000"/>
          <w:sz w:val="20"/>
          <w:szCs w:val="20"/>
        </w:rPr>
      </w:pPr>
    </w:p>
    <w:p w14:paraId="18E1DFC8" w14:textId="077F9FF8"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O'Connor, M. I., Selig, E. R., </w:t>
      </w:r>
      <w:proofErr w:type="spellStart"/>
      <w:r w:rsidRPr="002D2EC9">
        <w:rPr>
          <w:rFonts w:ascii="Helvetica" w:eastAsia="Times New Roman" w:hAnsi="Helvetica" w:cs="Arial"/>
          <w:color w:val="000000"/>
          <w:sz w:val="20"/>
          <w:szCs w:val="20"/>
        </w:rPr>
        <w:t>Pinsky</w:t>
      </w:r>
      <w:proofErr w:type="spellEnd"/>
      <w:r w:rsidRPr="002D2EC9">
        <w:rPr>
          <w:rFonts w:ascii="Helvetica" w:eastAsia="Times New Roman" w:hAnsi="Helvetica" w:cs="Arial"/>
          <w:color w:val="000000"/>
          <w:sz w:val="20"/>
          <w:szCs w:val="20"/>
        </w:rPr>
        <w:t xml:space="preserve">, M. L. and </w:t>
      </w:r>
      <w:proofErr w:type="spellStart"/>
      <w:r w:rsidRPr="002D2EC9">
        <w:rPr>
          <w:rFonts w:ascii="Helvetica" w:eastAsia="Times New Roman" w:hAnsi="Helvetica" w:cs="Arial"/>
          <w:color w:val="000000"/>
          <w:sz w:val="20"/>
          <w:szCs w:val="20"/>
        </w:rPr>
        <w:t>Altermatt</w:t>
      </w:r>
      <w:proofErr w:type="spellEnd"/>
      <w:r w:rsidRPr="002D2EC9">
        <w:rPr>
          <w:rFonts w:ascii="Helvetica" w:eastAsia="Times New Roman" w:hAnsi="Helvetica" w:cs="Arial"/>
          <w:color w:val="000000"/>
          <w:sz w:val="20"/>
          <w:szCs w:val="20"/>
        </w:rPr>
        <w:t>, F.</w:t>
      </w:r>
      <w:r w:rsidR="003E7F52">
        <w:rPr>
          <w:rFonts w:ascii="Helvetica" w:eastAsia="Times New Roman" w:hAnsi="Helvetica" w:cs="Arial"/>
          <w:color w:val="000000"/>
          <w:sz w:val="20"/>
          <w:szCs w:val="20"/>
        </w:rPr>
        <w:t xml:space="preserve"> </w:t>
      </w:r>
      <w:r w:rsidRPr="003E7F52">
        <w:rPr>
          <w:rFonts w:ascii="Helvetica" w:eastAsia="Times New Roman" w:hAnsi="Helvetica" w:cs="Arial"/>
          <w:iCs/>
          <w:color w:val="000000"/>
          <w:sz w:val="20"/>
          <w:szCs w:val="20"/>
        </w:rPr>
        <w:t>Toward a conceptual synthesis for climate change responses</w:t>
      </w:r>
      <w:r w:rsidR="00F969CD" w:rsidRPr="002D2EC9">
        <w:rPr>
          <w:rFonts w:ascii="Helvetica" w:eastAsia="Times New Roman" w:hAnsi="Helvetica" w:cs="Arial"/>
          <w:color w:val="000000"/>
          <w:sz w:val="20"/>
          <w:szCs w:val="20"/>
        </w:rPr>
        <w:t xml:space="preserve">. </w:t>
      </w:r>
      <w:r w:rsidR="00866626">
        <w:rPr>
          <w:rFonts w:ascii="Helvetica" w:eastAsia="Times New Roman" w:hAnsi="Helvetica" w:cs="Arial"/>
          <w:i/>
          <w:color w:val="000000"/>
          <w:sz w:val="20"/>
          <w:szCs w:val="20"/>
        </w:rPr>
        <w:t xml:space="preserve">Global Ecol. </w:t>
      </w:r>
      <w:proofErr w:type="spellStart"/>
      <w:r w:rsidRPr="003E7F52">
        <w:rPr>
          <w:rFonts w:ascii="Helvetica" w:eastAsia="Times New Roman" w:hAnsi="Helvetica" w:cs="Arial"/>
          <w:i/>
          <w:color w:val="000000"/>
          <w:sz w:val="20"/>
          <w:szCs w:val="20"/>
        </w:rPr>
        <w:t>Biogeogr</w:t>
      </w:r>
      <w:proofErr w:type="spellEnd"/>
      <w:r w:rsidR="00866626">
        <w:rPr>
          <w:rFonts w:ascii="Helvetica" w:eastAsia="Times New Roman" w:hAnsi="Helvetica" w:cs="Arial"/>
          <w:i/>
          <w:color w:val="000000"/>
          <w:sz w:val="20"/>
          <w:szCs w:val="20"/>
        </w:rPr>
        <w:t>.</w:t>
      </w:r>
      <w:r w:rsidR="004146E6">
        <w:rPr>
          <w:rFonts w:ascii="Helvetica" w:eastAsia="Times New Roman" w:hAnsi="Helvetica" w:cs="Arial"/>
          <w:color w:val="000000"/>
          <w:sz w:val="20"/>
          <w:szCs w:val="20"/>
        </w:rPr>
        <w:t xml:space="preserve"> </w:t>
      </w:r>
      <w:proofErr w:type="gramStart"/>
      <w:r w:rsidR="004146E6" w:rsidRPr="004146E6">
        <w:rPr>
          <w:rFonts w:ascii="Helvetica" w:eastAsia="Times New Roman" w:hAnsi="Helvetica" w:cs="Arial"/>
          <w:b/>
          <w:color w:val="000000"/>
          <w:sz w:val="20"/>
          <w:szCs w:val="20"/>
        </w:rPr>
        <w:t>21</w:t>
      </w:r>
      <w:r w:rsidR="004146E6">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693-703</w:t>
      </w:r>
      <w:r w:rsidR="0020304F">
        <w:rPr>
          <w:rFonts w:ascii="Helvetica" w:eastAsia="Times New Roman" w:hAnsi="Helvetica" w:cs="Arial"/>
          <w:color w:val="000000"/>
          <w:sz w:val="20"/>
          <w:szCs w:val="20"/>
        </w:rPr>
        <w:t xml:space="preserve"> </w:t>
      </w:r>
      <w:r w:rsidR="0020304F" w:rsidRPr="0020304F">
        <w:rPr>
          <w:rFonts w:ascii="Helvetica" w:eastAsia="Times New Roman" w:hAnsi="Helvetica" w:cs="Arial"/>
          <w:color w:val="000000"/>
          <w:sz w:val="20"/>
          <w:szCs w:val="20"/>
        </w:rPr>
        <w:t>(</w:t>
      </w:r>
      <w:r w:rsidR="0020304F" w:rsidRPr="0020304F">
        <w:rPr>
          <w:rFonts w:ascii="Helvetica" w:eastAsia="Times New Roman" w:hAnsi="Helvetica" w:cs="Arial"/>
          <w:bCs/>
          <w:color w:val="000000"/>
          <w:sz w:val="20"/>
          <w:szCs w:val="20"/>
        </w:rPr>
        <w:t>2012</w:t>
      </w:r>
      <w:r w:rsidR="0020304F" w:rsidRPr="0020304F">
        <w:rPr>
          <w:rFonts w:ascii="Helvetica" w:eastAsia="Times New Roman" w:hAnsi="Helvetica" w:cs="Arial"/>
          <w:color w:val="000000"/>
          <w:sz w:val="20"/>
          <w:szCs w:val="20"/>
        </w:rPr>
        <w:t>).</w:t>
      </w:r>
      <w:proofErr w:type="gramEnd"/>
    </w:p>
    <w:p w14:paraId="38B1DC40" w14:textId="77777777" w:rsidR="00A171EC" w:rsidRPr="002D2EC9" w:rsidRDefault="00A171EC" w:rsidP="00A171EC">
      <w:pPr>
        <w:rPr>
          <w:rFonts w:ascii="Helvetica" w:eastAsia="Times New Roman" w:hAnsi="Helvetica" w:cs="Arial"/>
          <w:color w:val="000000"/>
          <w:sz w:val="20"/>
          <w:szCs w:val="20"/>
        </w:rPr>
      </w:pPr>
    </w:p>
    <w:p w14:paraId="7CED6319" w14:textId="55E90376" w:rsidR="00117F8B" w:rsidRPr="002D2EC9" w:rsidRDefault="00117F8B" w:rsidP="00A171E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Ovaskainen</w:t>
      </w:r>
      <w:proofErr w:type="spellEnd"/>
      <w:r w:rsidRPr="002D2EC9">
        <w:rPr>
          <w:rFonts w:ascii="Helvetica" w:eastAsia="Times New Roman" w:hAnsi="Helvetica" w:cs="Arial"/>
          <w:color w:val="000000"/>
          <w:sz w:val="20"/>
          <w:szCs w:val="20"/>
        </w:rPr>
        <w:t xml:space="preserve">, O., </w:t>
      </w:r>
      <w:r w:rsidR="003E7F52">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A171EC"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Community-level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response to climate change</w:t>
      </w:r>
      <w:r w:rsidR="00A171EC" w:rsidRPr="002D2EC9">
        <w:rPr>
          <w:rFonts w:ascii="Helvetica" w:eastAsia="Times New Roman" w:hAnsi="Helvetica" w:cs="Arial"/>
          <w:color w:val="000000"/>
          <w:sz w:val="20"/>
          <w:szCs w:val="20"/>
        </w:rPr>
        <w:t xml:space="preserve">. </w:t>
      </w:r>
      <w:r w:rsidR="004E08C9">
        <w:rPr>
          <w:rFonts w:ascii="Helvetica" w:eastAsia="Times New Roman" w:hAnsi="Helvetica" w:cs="Arial"/>
          <w:i/>
          <w:color w:val="000000"/>
          <w:sz w:val="20"/>
          <w:szCs w:val="20"/>
        </w:rPr>
        <w:t>P. Natl. Acad. Sci. USA</w:t>
      </w:r>
      <w:r w:rsidR="004146E6">
        <w:rPr>
          <w:rFonts w:ascii="Helvetica" w:eastAsia="Times New Roman" w:hAnsi="Helvetica" w:cs="Arial"/>
          <w:color w:val="000000"/>
          <w:sz w:val="20"/>
          <w:szCs w:val="20"/>
        </w:rPr>
        <w:t xml:space="preserve"> </w:t>
      </w:r>
      <w:r w:rsidR="004146E6" w:rsidRPr="004146E6">
        <w:rPr>
          <w:rFonts w:ascii="Helvetica" w:eastAsia="Times New Roman" w:hAnsi="Helvetica" w:cs="Arial"/>
          <w:b/>
          <w:color w:val="000000"/>
          <w:sz w:val="20"/>
          <w:szCs w:val="20"/>
        </w:rPr>
        <w:t>110</w:t>
      </w:r>
      <w:r w:rsidR="004146E6">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13434-13439</w:t>
      </w:r>
      <w:r w:rsidR="00747EEA">
        <w:rPr>
          <w:rFonts w:ascii="Helvetica" w:eastAsia="Times New Roman" w:hAnsi="Helvetica" w:cs="Arial"/>
          <w:color w:val="000000"/>
          <w:sz w:val="20"/>
          <w:szCs w:val="20"/>
        </w:rPr>
        <w:t xml:space="preserve"> </w:t>
      </w:r>
      <w:r w:rsidR="00747EEA" w:rsidRPr="00747EEA">
        <w:rPr>
          <w:rFonts w:ascii="Helvetica" w:eastAsia="Times New Roman" w:hAnsi="Helvetica" w:cs="Arial"/>
          <w:color w:val="000000"/>
          <w:sz w:val="20"/>
          <w:szCs w:val="20"/>
        </w:rPr>
        <w:t>(</w:t>
      </w:r>
      <w:r w:rsidR="00747EEA" w:rsidRPr="00747EEA">
        <w:rPr>
          <w:rFonts w:ascii="Helvetica" w:eastAsia="Times New Roman" w:hAnsi="Helvetica" w:cs="Arial"/>
          <w:bCs/>
          <w:color w:val="000000"/>
          <w:sz w:val="20"/>
          <w:szCs w:val="20"/>
        </w:rPr>
        <w:t>2013).</w:t>
      </w:r>
    </w:p>
    <w:p w14:paraId="7516AA54" w14:textId="77777777" w:rsidR="00A171EC" w:rsidRPr="002D2EC9" w:rsidRDefault="00A171EC" w:rsidP="00A171EC">
      <w:pPr>
        <w:rPr>
          <w:rFonts w:ascii="Helvetica" w:eastAsia="Times New Roman" w:hAnsi="Helvetica" w:cs="Arial"/>
          <w:color w:val="000000"/>
          <w:sz w:val="20"/>
          <w:szCs w:val="20"/>
        </w:rPr>
      </w:pPr>
    </w:p>
    <w:p w14:paraId="6A01138F" w14:textId="4A79D1DA"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Philippart</w:t>
      </w:r>
      <w:proofErr w:type="spellEnd"/>
      <w:r w:rsidRPr="002D2EC9">
        <w:rPr>
          <w:rFonts w:ascii="Helvetica" w:eastAsia="Times New Roman" w:hAnsi="Helvetica" w:cs="Arial"/>
          <w:color w:val="000000"/>
          <w:sz w:val="20"/>
          <w:szCs w:val="20"/>
        </w:rPr>
        <w:t xml:space="preserve">, C. J., </w:t>
      </w:r>
      <w:r w:rsidR="008B386E">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8B386E">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Climate-related changes in recruitment of the bivalve </w:t>
      </w:r>
      <w:proofErr w:type="spellStart"/>
      <w:r w:rsidRPr="008B386E">
        <w:rPr>
          <w:rFonts w:ascii="Helvetica" w:eastAsia="Times New Roman" w:hAnsi="Helvetica" w:cs="Arial"/>
          <w:i/>
          <w:iCs/>
          <w:color w:val="000000"/>
          <w:sz w:val="20"/>
          <w:szCs w:val="20"/>
        </w:rPr>
        <w:t>Macoma</w:t>
      </w:r>
      <w:proofErr w:type="spellEnd"/>
      <w:r w:rsidRPr="008B386E">
        <w:rPr>
          <w:rFonts w:ascii="Helvetica" w:eastAsia="Times New Roman" w:hAnsi="Helvetica" w:cs="Arial"/>
          <w:i/>
          <w:iCs/>
          <w:color w:val="000000"/>
          <w:sz w:val="20"/>
          <w:szCs w:val="20"/>
        </w:rPr>
        <w:t xml:space="preserve"> </w:t>
      </w:r>
      <w:proofErr w:type="spellStart"/>
      <w:r w:rsidRPr="008B386E">
        <w:rPr>
          <w:rFonts w:ascii="Helvetica" w:eastAsia="Times New Roman" w:hAnsi="Helvetica" w:cs="Arial"/>
          <w:i/>
          <w:iCs/>
          <w:color w:val="000000"/>
          <w:sz w:val="20"/>
          <w:szCs w:val="20"/>
        </w:rPr>
        <w:t>balthica</w:t>
      </w:r>
      <w:proofErr w:type="spellEnd"/>
      <w:r w:rsidR="00A171EC" w:rsidRPr="002D2EC9">
        <w:rPr>
          <w:rFonts w:ascii="Helvetica" w:eastAsia="Times New Roman" w:hAnsi="Helvetica" w:cs="Arial"/>
          <w:i/>
          <w:iCs/>
          <w:color w:val="000000"/>
          <w:sz w:val="20"/>
          <w:szCs w:val="20"/>
        </w:rPr>
        <w:t xml:space="preserve">. </w:t>
      </w:r>
      <w:proofErr w:type="spellStart"/>
      <w:r w:rsidR="00866626">
        <w:rPr>
          <w:rFonts w:ascii="Helvetica" w:eastAsia="Times New Roman" w:hAnsi="Helvetica" w:cs="Arial"/>
          <w:i/>
          <w:color w:val="000000"/>
          <w:sz w:val="20"/>
          <w:szCs w:val="20"/>
        </w:rPr>
        <w:t>Limnol</w:t>
      </w:r>
      <w:proofErr w:type="spellEnd"/>
      <w:r w:rsidR="00866626">
        <w:rPr>
          <w:rFonts w:ascii="Helvetica" w:eastAsia="Times New Roman" w:hAnsi="Helvetica" w:cs="Arial"/>
          <w:i/>
          <w:color w:val="000000"/>
          <w:sz w:val="20"/>
          <w:szCs w:val="20"/>
        </w:rPr>
        <w:t>.</w:t>
      </w:r>
      <w:r w:rsidRPr="008B386E">
        <w:rPr>
          <w:rFonts w:ascii="Helvetica" w:eastAsia="Times New Roman" w:hAnsi="Helvetica" w:cs="Arial"/>
          <w:i/>
          <w:color w:val="000000"/>
          <w:sz w:val="20"/>
          <w:szCs w:val="20"/>
        </w:rPr>
        <w:t xml:space="preserve"> </w:t>
      </w:r>
      <w:proofErr w:type="spellStart"/>
      <w:r w:rsidRPr="008B386E">
        <w:rPr>
          <w:rFonts w:ascii="Helvetica" w:eastAsia="Times New Roman" w:hAnsi="Helvetica" w:cs="Arial"/>
          <w:i/>
          <w:color w:val="000000"/>
          <w:sz w:val="20"/>
          <w:szCs w:val="20"/>
        </w:rPr>
        <w:t>Oceanogr</w:t>
      </w:r>
      <w:proofErr w:type="spellEnd"/>
      <w:r w:rsidR="00866626">
        <w:rPr>
          <w:rFonts w:ascii="Helvetica" w:eastAsia="Times New Roman" w:hAnsi="Helvetica" w:cs="Arial"/>
          <w:i/>
          <w:color w:val="000000"/>
          <w:sz w:val="20"/>
          <w:szCs w:val="20"/>
        </w:rPr>
        <w:t>.</w:t>
      </w:r>
      <w:r w:rsidR="00C01CD6">
        <w:rPr>
          <w:rFonts w:ascii="Helvetica" w:eastAsia="Times New Roman" w:hAnsi="Helvetica" w:cs="Arial"/>
          <w:color w:val="000000"/>
          <w:sz w:val="20"/>
          <w:szCs w:val="20"/>
        </w:rPr>
        <w:t> </w:t>
      </w:r>
      <w:r w:rsidR="004146E6">
        <w:rPr>
          <w:rFonts w:ascii="Helvetica" w:eastAsia="Times New Roman" w:hAnsi="Helvetica" w:cs="Arial"/>
          <w:color w:val="000000"/>
          <w:sz w:val="20"/>
          <w:szCs w:val="20"/>
        </w:rPr>
        <w:t xml:space="preserve"> </w:t>
      </w:r>
      <w:proofErr w:type="gramStart"/>
      <w:r w:rsidR="004146E6" w:rsidRPr="004146E6">
        <w:rPr>
          <w:rFonts w:ascii="Helvetica" w:eastAsia="Times New Roman" w:hAnsi="Helvetica" w:cs="Arial"/>
          <w:b/>
          <w:color w:val="000000"/>
          <w:sz w:val="20"/>
          <w:szCs w:val="20"/>
        </w:rPr>
        <w:t>48</w:t>
      </w:r>
      <w:r w:rsidR="004146E6">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2171-2185</w:t>
      </w:r>
      <w:r w:rsidR="00747EEA">
        <w:rPr>
          <w:rFonts w:ascii="Helvetica" w:eastAsia="Times New Roman" w:hAnsi="Helvetica" w:cs="Arial"/>
          <w:color w:val="000000"/>
          <w:sz w:val="20"/>
          <w:szCs w:val="20"/>
        </w:rPr>
        <w:t xml:space="preserve"> </w:t>
      </w:r>
      <w:r w:rsidR="00747EEA" w:rsidRPr="00747EEA">
        <w:rPr>
          <w:rFonts w:ascii="Helvetica" w:eastAsia="Times New Roman" w:hAnsi="Helvetica" w:cs="Arial"/>
          <w:color w:val="000000"/>
          <w:sz w:val="20"/>
          <w:szCs w:val="20"/>
        </w:rPr>
        <w:t>(</w:t>
      </w:r>
      <w:r w:rsidR="00747EEA" w:rsidRPr="00747EEA">
        <w:rPr>
          <w:rFonts w:ascii="Helvetica" w:eastAsia="Times New Roman" w:hAnsi="Helvetica" w:cs="Arial"/>
          <w:bCs/>
          <w:color w:val="000000"/>
          <w:sz w:val="20"/>
          <w:szCs w:val="20"/>
        </w:rPr>
        <w:t>2003).</w:t>
      </w:r>
      <w:proofErr w:type="gramEnd"/>
    </w:p>
    <w:p w14:paraId="6FEECF24" w14:textId="77777777" w:rsidR="002E440C" w:rsidRPr="002D2EC9" w:rsidRDefault="002E440C" w:rsidP="002E440C">
      <w:pPr>
        <w:rPr>
          <w:rFonts w:ascii="Helvetica" w:eastAsia="Times New Roman" w:hAnsi="Helvetica" w:cs="Arial"/>
          <w:color w:val="000000"/>
          <w:sz w:val="20"/>
          <w:szCs w:val="20"/>
        </w:rPr>
      </w:pPr>
    </w:p>
    <w:p w14:paraId="177206E7" w14:textId="00CB8092" w:rsidR="002E440C" w:rsidRPr="00747EEA"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Plard</w:t>
      </w:r>
      <w:proofErr w:type="spellEnd"/>
      <w:r w:rsidRPr="002D2EC9">
        <w:rPr>
          <w:rFonts w:ascii="Helvetica" w:eastAsia="Times New Roman" w:hAnsi="Helvetica" w:cs="Arial"/>
          <w:color w:val="000000"/>
          <w:sz w:val="20"/>
          <w:szCs w:val="20"/>
        </w:rPr>
        <w:t xml:space="preserve">, F., </w:t>
      </w:r>
      <w:r w:rsidR="008B386E">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2E440C"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Mismatch between birth date and vegetation phenology slows the demography of roe deer</w:t>
      </w:r>
      <w:r w:rsidR="002E440C" w:rsidRPr="002D2EC9">
        <w:rPr>
          <w:rFonts w:ascii="Helvetica" w:eastAsia="Times New Roman" w:hAnsi="Helvetica" w:cs="Arial"/>
          <w:color w:val="000000"/>
          <w:sz w:val="20"/>
          <w:szCs w:val="20"/>
        </w:rPr>
        <w:t xml:space="preserve">. </w:t>
      </w:r>
      <w:proofErr w:type="spellStart"/>
      <w:proofErr w:type="gramStart"/>
      <w:r w:rsidR="00481A14" w:rsidRPr="008B386E">
        <w:rPr>
          <w:rFonts w:ascii="Helvetica" w:eastAsia="Times New Roman" w:hAnsi="Helvetica" w:cs="Arial"/>
          <w:i/>
          <w:color w:val="000000"/>
          <w:sz w:val="20"/>
          <w:szCs w:val="20"/>
        </w:rPr>
        <w:t>PLoS</w:t>
      </w:r>
      <w:proofErr w:type="spellEnd"/>
      <w:r w:rsidR="00481A14" w:rsidRPr="008B386E">
        <w:rPr>
          <w:rFonts w:ascii="Helvetica" w:eastAsia="Times New Roman" w:hAnsi="Helvetica" w:cs="Arial"/>
          <w:i/>
          <w:color w:val="000000"/>
          <w:sz w:val="20"/>
          <w:szCs w:val="20"/>
        </w:rPr>
        <w:t xml:space="preserve"> biology</w:t>
      </w:r>
      <w:r w:rsidR="004146E6">
        <w:rPr>
          <w:rFonts w:ascii="Helvetica" w:eastAsia="Times New Roman" w:hAnsi="Helvetica" w:cs="Arial"/>
          <w:color w:val="000000"/>
          <w:sz w:val="20"/>
          <w:szCs w:val="20"/>
        </w:rPr>
        <w:t xml:space="preserve"> </w:t>
      </w:r>
      <w:r w:rsidR="004146E6" w:rsidRPr="004146E6">
        <w:rPr>
          <w:rFonts w:ascii="Helvetica" w:eastAsia="Times New Roman" w:hAnsi="Helvetica" w:cs="Arial"/>
          <w:b/>
          <w:color w:val="000000"/>
          <w:sz w:val="20"/>
          <w:szCs w:val="20"/>
        </w:rPr>
        <w:t>12</w:t>
      </w:r>
      <w:r w:rsidR="004146E6">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e1001828</w:t>
      </w:r>
      <w:r w:rsidR="00747EEA">
        <w:rPr>
          <w:rFonts w:ascii="Helvetica" w:eastAsia="Times New Roman" w:hAnsi="Helvetica" w:cs="Arial"/>
          <w:color w:val="000000"/>
          <w:sz w:val="20"/>
          <w:szCs w:val="20"/>
        </w:rPr>
        <w:t xml:space="preserve"> </w:t>
      </w:r>
      <w:r w:rsidR="00747EEA" w:rsidRPr="00747EEA">
        <w:rPr>
          <w:rFonts w:ascii="Helvetica" w:eastAsia="Times New Roman" w:hAnsi="Helvetica" w:cs="Arial"/>
          <w:color w:val="000000"/>
          <w:sz w:val="20"/>
          <w:szCs w:val="20"/>
        </w:rPr>
        <w:t>(</w:t>
      </w:r>
      <w:r w:rsidR="00747EEA" w:rsidRPr="00747EEA">
        <w:rPr>
          <w:rFonts w:ascii="Helvetica" w:eastAsia="Times New Roman" w:hAnsi="Helvetica" w:cs="Arial"/>
          <w:bCs/>
          <w:color w:val="000000"/>
          <w:sz w:val="20"/>
          <w:szCs w:val="20"/>
        </w:rPr>
        <w:t>2014).</w:t>
      </w:r>
      <w:proofErr w:type="gramEnd"/>
    </w:p>
    <w:p w14:paraId="6798C191" w14:textId="77777777" w:rsidR="002E440C" w:rsidRPr="002D2EC9" w:rsidRDefault="002E440C" w:rsidP="002E440C">
      <w:pPr>
        <w:rPr>
          <w:rFonts w:ascii="Helvetica" w:eastAsia="Times New Roman" w:hAnsi="Helvetica" w:cs="Arial"/>
          <w:color w:val="000000"/>
          <w:sz w:val="20"/>
          <w:szCs w:val="20"/>
        </w:rPr>
      </w:pPr>
    </w:p>
    <w:p w14:paraId="786AACFA" w14:textId="647030C9" w:rsidR="002E440C" w:rsidRPr="00747EEA" w:rsidRDefault="002E440C"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Post, E. and </w:t>
      </w:r>
      <w:proofErr w:type="spellStart"/>
      <w:r w:rsidRPr="002D2EC9">
        <w:rPr>
          <w:rFonts w:ascii="Helvetica" w:eastAsia="Times New Roman" w:hAnsi="Helvetica" w:cs="Arial"/>
          <w:color w:val="000000"/>
          <w:sz w:val="20"/>
          <w:szCs w:val="20"/>
        </w:rPr>
        <w:t>Forchhammer</w:t>
      </w:r>
      <w:proofErr w:type="spellEnd"/>
      <w:r w:rsidRPr="002D2EC9">
        <w:rPr>
          <w:rFonts w:ascii="Helvetica" w:eastAsia="Times New Roman" w:hAnsi="Helvetica" w:cs="Arial"/>
          <w:color w:val="000000"/>
          <w:sz w:val="20"/>
          <w:szCs w:val="20"/>
        </w:rPr>
        <w:t xml:space="preserve">, M. C. </w:t>
      </w:r>
      <w:r w:rsidR="00117F8B" w:rsidRPr="008B386E">
        <w:rPr>
          <w:rFonts w:ascii="Helvetica" w:eastAsia="Times New Roman" w:hAnsi="Helvetica" w:cs="Arial"/>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sidR="00866626">
        <w:rPr>
          <w:rFonts w:ascii="Helvetica" w:eastAsia="Times New Roman" w:hAnsi="Helvetica" w:cs="Arial"/>
          <w:i/>
          <w:color w:val="000000"/>
          <w:sz w:val="20"/>
          <w:szCs w:val="20"/>
        </w:rPr>
        <w:t>Philos. T. R</w:t>
      </w:r>
      <w:r w:rsidR="00712412">
        <w:rPr>
          <w:rFonts w:ascii="Helvetica" w:eastAsia="Times New Roman" w:hAnsi="Helvetica" w:cs="Arial"/>
          <w:i/>
          <w:color w:val="000000"/>
          <w:sz w:val="20"/>
          <w:szCs w:val="20"/>
        </w:rPr>
        <w:t>oy</w:t>
      </w:r>
      <w:r w:rsidR="00866626">
        <w:rPr>
          <w:rFonts w:ascii="Helvetica" w:eastAsia="Times New Roman" w:hAnsi="Helvetica" w:cs="Arial"/>
          <w:i/>
          <w:color w:val="000000"/>
          <w:sz w:val="20"/>
          <w:szCs w:val="20"/>
        </w:rPr>
        <w:t xml:space="preserve">. </w:t>
      </w:r>
      <w:proofErr w:type="gramStart"/>
      <w:r w:rsidR="00866626">
        <w:rPr>
          <w:rFonts w:ascii="Helvetica" w:eastAsia="Times New Roman" w:hAnsi="Helvetica" w:cs="Arial"/>
          <w:i/>
          <w:color w:val="000000"/>
          <w:sz w:val="20"/>
          <w:szCs w:val="20"/>
        </w:rPr>
        <w:t>Soc.</w:t>
      </w:r>
      <w:r w:rsidR="00117F8B" w:rsidRPr="008B386E">
        <w:rPr>
          <w:rFonts w:ascii="Helvetica" w:eastAsia="Times New Roman" w:hAnsi="Helvetica" w:cs="Arial"/>
          <w:i/>
          <w:color w:val="000000"/>
          <w:sz w:val="20"/>
          <w:szCs w:val="20"/>
        </w:rPr>
        <w:t xml:space="preserve"> B</w:t>
      </w:r>
      <w:r w:rsidR="002A4CFD">
        <w:rPr>
          <w:rFonts w:ascii="Helvetica" w:eastAsia="Times New Roman" w:hAnsi="Helvetica" w:cs="Arial"/>
          <w:color w:val="000000"/>
          <w:sz w:val="20"/>
          <w:szCs w:val="20"/>
        </w:rPr>
        <w:t xml:space="preserve"> </w:t>
      </w:r>
      <w:r w:rsidR="002A4CFD" w:rsidRPr="002A4CFD">
        <w:rPr>
          <w:rFonts w:ascii="Helvetica" w:eastAsia="Times New Roman" w:hAnsi="Helvetica" w:cs="Arial"/>
          <w:b/>
          <w:color w:val="000000"/>
          <w:sz w:val="20"/>
          <w:szCs w:val="20"/>
        </w:rPr>
        <w:t>363</w:t>
      </w:r>
      <w:r w:rsidR="002A4CFD">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2367-2373</w:t>
      </w:r>
      <w:r w:rsidR="00747EEA">
        <w:rPr>
          <w:rFonts w:ascii="Helvetica" w:eastAsia="Times New Roman" w:hAnsi="Helvetica" w:cs="Arial"/>
          <w:color w:val="000000"/>
          <w:sz w:val="20"/>
          <w:szCs w:val="20"/>
        </w:rPr>
        <w:t xml:space="preserve"> </w:t>
      </w:r>
      <w:r w:rsidR="00747EEA" w:rsidRPr="00747EEA">
        <w:rPr>
          <w:rFonts w:ascii="Helvetica" w:eastAsia="Times New Roman" w:hAnsi="Helvetica" w:cs="Arial"/>
          <w:color w:val="000000"/>
          <w:sz w:val="20"/>
          <w:szCs w:val="20"/>
        </w:rPr>
        <w:t>(</w:t>
      </w:r>
      <w:r w:rsidR="00747EEA" w:rsidRPr="00747EEA">
        <w:rPr>
          <w:rFonts w:ascii="Helvetica" w:eastAsia="Times New Roman" w:hAnsi="Helvetica" w:cs="Arial"/>
          <w:bCs/>
          <w:color w:val="000000"/>
          <w:sz w:val="20"/>
          <w:szCs w:val="20"/>
        </w:rPr>
        <w:t>2007).</w:t>
      </w:r>
      <w:proofErr w:type="gramEnd"/>
    </w:p>
    <w:p w14:paraId="115F92B8" w14:textId="77777777" w:rsidR="002E440C" w:rsidRPr="002D2EC9" w:rsidRDefault="002E440C" w:rsidP="002E440C">
      <w:pPr>
        <w:rPr>
          <w:rFonts w:ascii="Helvetica" w:eastAsia="Times New Roman" w:hAnsi="Helvetica" w:cs="Arial"/>
          <w:color w:val="000000"/>
          <w:sz w:val="20"/>
          <w:szCs w:val="20"/>
        </w:rPr>
      </w:pPr>
    </w:p>
    <w:p w14:paraId="5EA5FBC8" w14:textId="36602427" w:rsidR="00BA7F8F" w:rsidRPr="00BA7F8F" w:rsidRDefault="00BA7F8F" w:rsidP="00BA7F8F">
      <w:pPr>
        <w:rPr>
          <w:rFonts w:ascii="Times New Roman" w:eastAsia="Times New Roman" w:hAnsi="Times New Roman" w:cs="Times New Roman"/>
          <w:sz w:val="20"/>
          <w:szCs w:val="20"/>
        </w:rPr>
      </w:pPr>
      <w:proofErr w:type="spellStart"/>
      <w:proofErr w:type="gramStart"/>
      <w:r w:rsidRPr="00BA7F8F">
        <w:rPr>
          <w:rFonts w:ascii="Arial" w:eastAsia="Times New Roman" w:hAnsi="Arial" w:cs="Arial"/>
          <w:color w:val="222222"/>
          <w:sz w:val="20"/>
          <w:szCs w:val="20"/>
          <w:shd w:val="clear" w:color="auto" w:fill="FFFFFF"/>
        </w:rPr>
        <w:t>Ramula</w:t>
      </w:r>
      <w:proofErr w:type="spellEnd"/>
      <w:r w:rsidRPr="00BA7F8F">
        <w:rPr>
          <w:rFonts w:ascii="Arial" w:eastAsia="Times New Roman" w:hAnsi="Arial" w:cs="Arial"/>
          <w:color w:val="222222"/>
          <w:sz w:val="20"/>
          <w:szCs w:val="20"/>
          <w:shd w:val="clear" w:color="auto" w:fill="FFFFFF"/>
        </w:rPr>
        <w:t xml:space="preserve">, S., Johansson, J., </w:t>
      </w:r>
      <w:proofErr w:type="spellStart"/>
      <w:r w:rsidRPr="00BA7F8F">
        <w:rPr>
          <w:rFonts w:ascii="Arial" w:eastAsia="Times New Roman" w:hAnsi="Arial" w:cs="Arial"/>
          <w:color w:val="222222"/>
          <w:sz w:val="20"/>
          <w:szCs w:val="20"/>
          <w:shd w:val="clear" w:color="auto" w:fill="FFFFFF"/>
        </w:rPr>
        <w:t>Lindén</w:t>
      </w:r>
      <w:proofErr w:type="spellEnd"/>
      <w:r w:rsidRPr="00BA7F8F">
        <w:rPr>
          <w:rFonts w:ascii="Arial" w:eastAsia="Times New Roman" w:hAnsi="Arial" w:cs="Arial"/>
          <w:color w:val="222222"/>
          <w:sz w:val="20"/>
          <w:szCs w:val="20"/>
          <w:shd w:val="clear" w:color="auto" w:fill="FFFFFF"/>
        </w:rPr>
        <w:t>,</w:t>
      </w:r>
      <w:r>
        <w:rPr>
          <w:rFonts w:ascii="Arial" w:eastAsia="Times New Roman" w:hAnsi="Arial" w:cs="Arial"/>
          <w:color w:val="222222"/>
          <w:sz w:val="20"/>
          <w:szCs w:val="20"/>
          <w:shd w:val="clear" w:color="auto" w:fill="FFFFFF"/>
        </w:rPr>
        <w:t xml:space="preserve"> A. and </w:t>
      </w:r>
      <w:proofErr w:type="spellStart"/>
      <w:r>
        <w:rPr>
          <w:rFonts w:ascii="Arial" w:eastAsia="Times New Roman" w:hAnsi="Arial" w:cs="Arial"/>
          <w:color w:val="222222"/>
          <w:sz w:val="20"/>
          <w:szCs w:val="20"/>
          <w:shd w:val="clear" w:color="auto" w:fill="FFFFFF"/>
        </w:rPr>
        <w:t>Jonzén</w:t>
      </w:r>
      <w:proofErr w:type="spellEnd"/>
      <w:r>
        <w:rPr>
          <w:rFonts w:ascii="Arial" w:eastAsia="Times New Roman" w:hAnsi="Arial" w:cs="Arial"/>
          <w:color w:val="222222"/>
          <w:sz w:val="20"/>
          <w:szCs w:val="20"/>
          <w:shd w:val="clear" w:color="auto" w:fill="FFFFFF"/>
        </w:rPr>
        <w:t>, N</w:t>
      </w:r>
      <w:r w:rsidRPr="00BA7F8F">
        <w:rPr>
          <w:rFonts w:ascii="Arial" w:eastAsia="Times New Roman" w:hAnsi="Arial" w:cs="Arial"/>
          <w:color w:val="222222"/>
          <w:sz w:val="20"/>
          <w:szCs w:val="20"/>
          <w:shd w:val="clear" w:color="auto" w:fill="FFFFFF"/>
        </w:rPr>
        <w:t xml:space="preserve">. </w:t>
      </w:r>
      <w:r w:rsidRPr="008B386E">
        <w:rPr>
          <w:rFonts w:ascii="Arial" w:eastAsia="Times New Roman" w:hAnsi="Arial" w:cs="Arial"/>
          <w:color w:val="222222"/>
          <w:sz w:val="20"/>
          <w:szCs w:val="20"/>
          <w:shd w:val="clear" w:color="auto" w:fill="FFFFFF"/>
        </w:rPr>
        <w:t xml:space="preserve">Linking </w:t>
      </w:r>
      <w:proofErr w:type="spellStart"/>
      <w:r w:rsidRPr="008B386E">
        <w:rPr>
          <w:rFonts w:ascii="Arial" w:eastAsia="Times New Roman" w:hAnsi="Arial" w:cs="Arial"/>
          <w:color w:val="222222"/>
          <w:sz w:val="20"/>
          <w:szCs w:val="20"/>
          <w:shd w:val="clear" w:color="auto" w:fill="FFFFFF"/>
        </w:rPr>
        <w:t>phenological</w:t>
      </w:r>
      <w:proofErr w:type="spellEnd"/>
      <w:r w:rsidRPr="008B386E">
        <w:rPr>
          <w:rFonts w:ascii="Arial" w:eastAsia="Times New Roman" w:hAnsi="Arial" w:cs="Arial"/>
          <w:color w:val="222222"/>
          <w:sz w:val="20"/>
          <w:szCs w:val="20"/>
          <w:shd w:val="clear" w:color="auto" w:fill="FFFFFF"/>
        </w:rPr>
        <w:t xml:space="preserve"> shifts to demographic change</w:t>
      </w:r>
      <w:r w:rsidRPr="00BA7F8F">
        <w:rPr>
          <w:rFonts w:ascii="Arial" w:eastAsia="Times New Roman" w:hAnsi="Arial" w:cs="Arial"/>
          <w:color w:val="222222"/>
          <w:sz w:val="20"/>
          <w:szCs w:val="20"/>
          <w:shd w:val="clear" w:color="auto" w:fill="FFFFFF"/>
        </w:rPr>
        <w:t>.</w:t>
      </w:r>
      <w:proofErr w:type="gramEnd"/>
      <w:r w:rsidRPr="00BA7F8F">
        <w:rPr>
          <w:rFonts w:ascii="Arial" w:eastAsia="Times New Roman" w:hAnsi="Arial" w:cs="Arial"/>
          <w:color w:val="222222"/>
          <w:sz w:val="20"/>
          <w:szCs w:val="20"/>
          <w:shd w:val="clear" w:color="auto" w:fill="FFFFFF"/>
        </w:rPr>
        <w:t> </w:t>
      </w:r>
      <w:proofErr w:type="gramStart"/>
      <w:r w:rsidR="00712412">
        <w:rPr>
          <w:rFonts w:ascii="Arial" w:eastAsia="Times New Roman" w:hAnsi="Arial" w:cs="Arial"/>
          <w:i/>
          <w:iCs/>
          <w:color w:val="222222"/>
          <w:sz w:val="20"/>
          <w:szCs w:val="20"/>
        </w:rPr>
        <w:t>Climate Res.</w:t>
      </w:r>
      <w:r>
        <w:rPr>
          <w:rFonts w:ascii="Arial" w:eastAsia="Times New Roman" w:hAnsi="Arial" w:cs="Arial"/>
          <w:color w:val="222222"/>
          <w:sz w:val="20"/>
          <w:szCs w:val="20"/>
          <w:shd w:val="clear" w:color="auto" w:fill="FFFFFF"/>
        </w:rPr>
        <w:t xml:space="preserve"> </w:t>
      </w:r>
      <w:r w:rsidRPr="002A4CFD">
        <w:rPr>
          <w:rFonts w:ascii="Arial" w:eastAsia="Times New Roman" w:hAnsi="Arial" w:cs="Arial"/>
          <w:b/>
          <w:iCs/>
          <w:color w:val="222222"/>
          <w:sz w:val="20"/>
          <w:szCs w:val="20"/>
        </w:rPr>
        <w:t>63</w:t>
      </w:r>
      <w:r w:rsidRPr="00BA7F8F">
        <w:rPr>
          <w:rFonts w:ascii="Arial" w:eastAsia="Times New Roman" w:hAnsi="Arial" w:cs="Arial"/>
          <w:color w:val="222222"/>
          <w:sz w:val="20"/>
          <w:szCs w:val="20"/>
          <w:shd w:val="clear" w:color="auto" w:fill="FFFFFF"/>
        </w:rPr>
        <w:t>, 135-144</w:t>
      </w:r>
      <w:r w:rsidR="00747EEA">
        <w:rPr>
          <w:rFonts w:ascii="Arial" w:eastAsia="Times New Roman" w:hAnsi="Arial" w:cs="Arial"/>
          <w:color w:val="222222"/>
          <w:sz w:val="20"/>
          <w:szCs w:val="20"/>
          <w:shd w:val="clear" w:color="auto" w:fill="FFFFFF"/>
        </w:rPr>
        <w:t xml:space="preserve"> </w:t>
      </w:r>
      <w:r w:rsidR="00747EEA" w:rsidRPr="00747EEA">
        <w:rPr>
          <w:rFonts w:ascii="Arial" w:eastAsia="Times New Roman" w:hAnsi="Arial" w:cs="Arial"/>
          <w:color w:val="222222"/>
          <w:sz w:val="20"/>
          <w:szCs w:val="20"/>
          <w:shd w:val="clear" w:color="auto" w:fill="FFFFFF"/>
        </w:rPr>
        <w:t>(2015).</w:t>
      </w:r>
      <w:proofErr w:type="gramEnd"/>
    </w:p>
    <w:p w14:paraId="6D4A8F79" w14:textId="77777777" w:rsidR="00BA7F8F" w:rsidRDefault="00BA7F8F" w:rsidP="002E440C">
      <w:pPr>
        <w:rPr>
          <w:rFonts w:ascii="Helvetica" w:eastAsia="Times New Roman" w:hAnsi="Helvetica" w:cs="Arial"/>
          <w:color w:val="000000"/>
          <w:sz w:val="20"/>
          <w:szCs w:val="20"/>
        </w:rPr>
      </w:pPr>
    </w:p>
    <w:p w14:paraId="319D4136" w14:textId="445027CC" w:rsidR="00117F8B" w:rsidRPr="00373A8A"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Reed, T. E., </w:t>
      </w:r>
      <w:proofErr w:type="spellStart"/>
      <w:r w:rsidR="002E440C" w:rsidRPr="002D2EC9">
        <w:rPr>
          <w:rFonts w:ascii="Helvetica" w:eastAsia="Times New Roman" w:hAnsi="Helvetica" w:cs="Arial"/>
          <w:color w:val="000000"/>
          <w:sz w:val="20"/>
          <w:szCs w:val="20"/>
        </w:rPr>
        <w:t>Jenouvrier</w:t>
      </w:r>
      <w:proofErr w:type="spellEnd"/>
      <w:r w:rsidR="002E440C" w:rsidRPr="002D2EC9">
        <w:rPr>
          <w:rFonts w:ascii="Helvetica" w:eastAsia="Times New Roman" w:hAnsi="Helvetica" w:cs="Arial"/>
          <w:color w:val="000000"/>
          <w:sz w:val="20"/>
          <w:szCs w:val="20"/>
        </w:rPr>
        <w:t xml:space="preserve">, S. and </w:t>
      </w:r>
      <w:proofErr w:type="spellStart"/>
      <w:r w:rsidR="002E440C" w:rsidRPr="002D2EC9">
        <w:rPr>
          <w:rFonts w:ascii="Helvetica" w:eastAsia="Times New Roman" w:hAnsi="Helvetica" w:cs="Arial"/>
          <w:color w:val="000000"/>
          <w:sz w:val="20"/>
          <w:szCs w:val="20"/>
        </w:rPr>
        <w:t>Visser</w:t>
      </w:r>
      <w:proofErr w:type="spellEnd"/>
      <w:r w:rsidR="002E440C" w:rsidRPr="002D2EC9">
        <w:rPr>
          <w:rFonts w:ascii="Helvetica" w:eastAsia="Times New Roman" w:hAnsi="Helvetica" w:cs="Arial"/>
          <w:color w:val="000000"/>
          <w:sz w:val="20"/>
          <w:szCs w:val="20"/>
        </w:rPr>
        <w:t xml:space="preserve">, M. 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mismatch strongly affects individual fitness but not population demography in a woodland passerine</w:t>
      </w:r>
      <w:r w:rsidR="002E440C" w:rsidRPr="002D2EC9">
        <w:rPr>
          <w:rFonts w:ascii="Helvetica" w:eastAsia="Times New Roman" w:hAnsi="Helvetica" w:cs="Arial"/>
          <w:color w:val="000000"/>
          <w:sz w:val="20"/>
          <w:szCs w:val="20"/>
        </w:rPr>
        <w:t xml:space="preserve">. </w:t>
      </w:r>
      <w:r w:rsidR="00712412">
        <w:rPr>
          <w:rFonts w:ascii="Helvetica" w:eastAsia="Times New Roman" w:hAnsi="Helvetica" w:cs="Arial"/>
          <w:i/>
          <w:color w:val="000000"/>
          <w:sz w:val="20"/>
          <w:szCs w:val="20"/>
        </w:rPr>
        <w:t xml:space="preserve">J. </w:t>
      </w:r>
      <w:r w:rsidR="000A1E9F">
        <w:rPr>
          <w:rFonts w:ascii="Helvetica" w:eastAsia="Times New Roman" w:hAnsi="Helvetica" w:cs="Arial"/>
          <w:i/>
          <w:color w:val="000000"/>
          <w:sz w:val="20"/>
          <w:szCs w:val="20"/>
        </w:rPr>
        <w:t>Anim.</w:t>
      </w:r>
      <w:r w:rsidRPr="008B386E">
        <w:rPr>
          <w:rFonts w:ascii="Helvetica" w:eastAsia="Times New Roman" w:hAnsi="Helvetica" w:cs="Arial"/>
          <w:i/>
          <w:color w:val="000000"/>
          <w:sz w:val="20"/>
          <w:szCs w:val="20"/>
        </w:rPr>
        <w:t xml:space="preserve"> Ecol</w:t>
      </w:r>
      <w:r w:rsidR="00712412">
        <w:rPr>
          <w:rFonts w:ascii="Helvetica" w:eastAsia="Times New Roman" w:hAnsi="Helvetica" w:cs="Arial"/>
          <w:i/>
          <w:color w:val="000000"/>
          <w:sz w:val="20"/>
          <w:szCs w:val="20"/>
        </w:rPr>
        <w:t>.</w:t>
      </w:r>
      <w:r w:rsidR="002A4CFD">
        <w:rPr>
          <w:rFonts w:ascii="Helvetica" w:eastAsia="Times New Roman" w:hAnsi="Helvetica" w:cs="Arial"/>
          <w:color w:val="000000"/>
          <w:sz w:val="20"/>
          <w:szCs w:val="20"/>
        </w:rPr>
        <w:t xml:space="preserve"> </w:t>
      </w:r>
      <w:r w:rsidR="002A4CFD" w:rsidRPr="002A4CFD">
        <w:rPr>
          <w:rFonts w:ascii="Helvetica" w:eastAsia="Times New Roman" w:hAnsi="Helvetica" w:cs="Arial"/>
          <w:b/>
          <w:color w:val="000000"/>
          <w:sz w:val="20"/>
          <w:szCs w:val="20"/>
        </w:rPr>
        <w:t>82</w:t>
      </w:r>
      <w:r w:rsidR="002A4CFD">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131-144</w:t>
      </w:r>
      <w:r w:rsidR="00373A8A">
        <w:rPr>
          <w:rFonts w:ascii="Helvetica" w:eastAsia="Times New Roman" w:hAnsi="Helvetica" w:cs="Arial"/>
          <w:color w:val="000000"/>
          <w:sz w:val="20"/>
          <w:szCs w:val="20"/>
        </w:rPr>
        <w:t xml:space="preserve"> </w:t>
      </w:r>
      <w:r w:rsidR="00373A8A" w:rsidRPr="00373A8A">
        <w:rPr>
          <w:rFonts w:ascii="Helvetica" w:eastAsia="Times New Roman" w:hAnsi="Helvetica" w:cs="Arial"/>
          <w:color w:val="000000"/>
          <w:sz w:val="20"/>
          <w:szCs w:val="20"/>
        </w:rPr>
        <w:t>(</w:t>
      </w:r>
      <w:r w:rsidR="00373A8A" w:rsidRPr="00373A8A">
        <w:rPr>
          <w:rFonts w:ascii="Helvetica" w:eastAsia="Times New Roman" w:hAnsi="Helvetica" w:cs="Arial"/>
          <w:bCs/>
          <w:color w:val="000000"/>
          <w:sz w:val="20"/>
          <w:szCs w:val="20"/>
        </w:rPr>
        <w:t>2013).</w:t>
      </w:r>
    </w:p>
    <w:p w14:paraId="3204793D" w14:textId="77777777" w:rsidR="002E440C" w:rsidRPr="002D2EC9" w:rsidRDefault="002E440C" w:rsidP="002E440C">
      <w:pPr>
        <w:rPr>
          <w:rFonts w:ascii="Helvetica" w:eastAsia="Times New Roman" w:hAnsi="Helvetica" w:cs="Arial"/>
          <w:b/>
          <w:bCs/>
          <w:color w:val="000000"/>
          <w:sz w:val="20"/>
          <w:szCs w:val="20"/>
        </w:rPr>
      </w:pPr>
    </w:p>
    <w:p w14:paraId="3F867A30" w14:textId="3498A10C"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Renner, S. S. and </w:t>
      </w:r>
      <w:proofErr w:type="spellStart"/>
      <w:r w:rsidRPr="002D2EC9">
        <w:rPr>
          <w:rFonts w:ascii="Helvetica" w:eastAsia="Times New Roman" w:hAnsi="Helvetica" w:cs="Arial"/>
          <w:color w:val="000000"/>
          <w:sz w:val="20"/>
          <w:szCs w:val="20"/>
        </w:rPr>
        <w:t>Zohner</w:t>
      </w:r>
      <w:proofErr w:type="spellEnd"/>
      <w:r w:rsidRPr="002D2EC9">
        <w:rPr>
          <w:rFonts w:ascii="Helvetica" w:eastAsia="Times New Roman" w:hAnsi="Helvetica" w:cs="Arial"/>
          <w:color w:val="000000"/>
          <w:sz w:val="20"/>
          <w:szCs w:val="20"/>
        </w:rPr>
        <w:t>, C. M.</w:t>
      </w:r>
      <w:r w:rsidR="002E440C"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Climate change and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mismatch in trophic interactions among plants, insects, and vertebrates</w:t>
      </w:r>
      <w:r w:rsidR="002E440C" w:rsidRPr="002D2EC9">
        <w:rPr>
          <w:rFonts w:ascii="Helvetica" w:eastAsia="Times New Roman" w:hAnsi="Helvetica" w:cs="Arial"/>
          <w:color w:val="000000"/>
          <w:sz w:val="20"/>
          <w:szCs w:val="20"/>
        </w:rPr>
        <w:t xml:space="preserve">. </w:t>
      </w:r>
      <w:proofErr w:type="spellStart"/>
      <w:r w:rsidR="00752D4D">
        <w:rPr>
          <w:rFonts w:ascii="Helvetica" w:eastAsia="Times New Roman" w:hAnsi="Helvetica" w:cs="Arial"/>
          <w:i/>
          <w:color w:val="000000"/>
          <w:sz w:val="20"/>
          <w:szCs w:val="20"/>
        </w:rPr>
        <w:t>Annu</w:t>
      </w:r>
      <w:proofErr w:type="spellEnd"/>
      <w:r w:rsidR="00752D4D">
        <w:rPr>
          <w:rFonts w:ascii="Helvetica" w:eastAsia="Times New Roman" w:hAnsi="Helvetica" w:cs="Arial"/>
          <w:i/>
          <w:color w:val="000000"/>
          <w:sz w:val="20"/>
          <w:szCs w:val="20"/>
        </w:rPr>
        <w:t xml:space="preserve">. Rev. Ecol. </w:t>
      </w:r>
      <w:proofErr w:type="spellStart"/>
      <w:r w:rsidR="00752D4D">
        <w:rPr>
          <w:rFonts w:ascii="Helvetica" w:eastAsia="Times New Roman" w:hAnsi="Helvetica" w:cs="Arial"/>
          <w:i/>
          <w:color w:val="000000"/>
          <w:sz w:val="20"/>
          <w:szCs w:val="20"/>
        </w:rPr>
        <w:t>Evol</w:t>
      </w:r>
      <w:proofErr w:type="spellEnd"/>
      <w:r w:rsidR="00752D4D">
        <w:rPr>
          <w:rFonts w:ascii="Helvetica" w:eastAsia="Times New Roman" w:hAnsi="Helvetica" w:cs="Arial"/>
          <w:i/>
          <w:color w:val="000000"/>
          <w:sz w:val="20"/>
          <w:szCs w:val="20"/>
        </w:rPr>
        <w:t>. S.</w:t>
      </w:r>
      <w:r w:rsidR="0023167F">
        <w:rPr>
          <w:rFonts w:ascii="Helvetica" w:eastAsia="Times New Roman" w:hAnsi="Helvetica" w:cs="Arial"/>
          <w:color w:val="000000"/>
          <w:sz w:val="20"/>
          <w:szCs w:val="20"/>
        </w:rPr>
        <w:t xml:space="preserve"> </w:t>
      </w:r>
      <w:r w:rsidR="0023167F" w:rsidRPr="0023167F">
        <w:rPr>
          <w:rFonts w:ascii="Helvetica" w:eastAsia="Times New Roman" w:hAnsi="Helvetica" w:cs="Arial"/>
          <w:b/>
          <w:color w:val="000000"/>
          <w:sz w:val="20"/>
          <w:szCs w:val="20"/>
        </w:rPr>
        <w:t>49</w:t>
      </w:r>
      <w:r w:rsidR="0023167F">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165-182</w:t>
      </w:r>
      <w:r w:rsidR="00373A8A">
        <w:rPr>
          <w:rFonts w:ascii="Helvetica" w:eastAsia="Times New Roman" w:hAnsi="Helvetica" w:cs="Arial"/>
          <w:color w:val="000000"/>
          <w:sz w:val="20"/>
          <w:szCs w:val="20"/>
        </w:rPr>
        <w:t xml:space="preserve"> </w:t>
      </w:r>
      <w:r w:rsidR="00373A8A" w:rsidRPr="00373A8A">
        <w:rPr>
          <w:rFonts w:ascii="Helvetica" w:eastAsia="Times New Roman" w:hAnsi="Helvetica" w:cs="Arial"/>
          <w:color w:val="000000"/>
          <w:sz w:val="20"/>
          <w:szCs w:val="20"/>
        </w:rPr>
        <w:t>(</w:t>
      </w:r>
      <w:r w:rsidR="00373A8A" w:rsidRPr="00373A8A">
        <w:rPr>
          <w:rFonts w:ascii="Helvetica" w:eastAsia="Times New Roman" w:hAnsi="Helvetica" w:cs="Arial"/>
          <w:bCs/>
          <w:color w:val="000000"/>
          <w:sz w:val="20"/>
          <w:szCs w:val="20"/>
        </w:rPr>
        <w:t>2018)</w:t>
      </w:r>
      <w:r w:rsidR="002E440C" w:rsidRPr="00373A8A">
        <w:rPr>
          <w:rFonts w:ascii="Helvetica" w:eastAsia="Times New Roman" w:hAnsi="Helvetica" w:cs="Arial"/>
          <w:color w:val="000000"/>
          <w:sz w:val="20"/>
          <w:szCs w:val="20"/>
        </w:rPr>
        <w:t>.</w:t>
      </w:r>
      <w:r w:rsidR="002E440C" w:rsidRPr="002D2EC9">
        <w:rPr>
          <w:rFonts w:ascii="Helvetica" w:eastAsia="Times New Roman" w:hAnsi="Helvetica" w:cs="Arial"/>
          <w:color w:val="000000"/>
          <w:sz w:val="20"/>
          <w:szCs w:val="20"/>
        </w:rPr>
        <w:t xml:space="preserve"> </w:t>
      </w:r>
    </w:p>
    <w:p w14:paraId="57E7CF8A" w14:textId="77777777" w:rsidR="002E440C" w:rsidRPr="002D2EC9" w:rsidRDefault="002E440C" w:rsidP="002E440C">
      <w:pPr>
        <w:rPr>
          <w:rFonts w:ascii="Helvetica" w:eastAsia="Times New Roman" w:hAnsi="Helvetica" w:cs="Arial"/>
          <w:color w:val="000000"/>
          <w:sz w:val="20"/>
          <w:szCs w:val="20"/>
        </w:rPr>
      </w:pPr>
    </w:p>
    <w:p w14:paraId="7C48939C" w14:textId="084EF162"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Revilla, T. A., </w:t>
      </w:r>
      <w:proofErr w:type="spellStart"/>
      <w:r w:rsidRPr="002D2EC9">
        <w:rPr>
          <w:rFonts w:ascii="Helvetica" w:eastAsia="Times New Roman" w:hAnsi="Helvetica" w:cs="Arial"/>
          <w:color w:val="000000"/>
          <w:sz w:val="20"/>
          <w:szCs w:val="20"/>
        </w:rPr>
        <w:t>Encinas-Viso</w:t>
      </w:r>
      <w:proofErr w:type="spellEnd"/>
      <w:r w:rsidRPr="002D2EC9">
        <w:rPr>
          <w:rFonts w:ascii="Helvetica" w:eastAsia="Times New Roman" w:hAnsi="Helvetica" w:cs="Arial"/>
          <w:color w:val="000000"/>
          <w:sz w:val="20"/>
          <w:szCs w:val="20"/>
        </w:rPr>
        <w:t xml:space="preserve">, F. and </w:t>
      </w:r>
      <w:proofErr w:type="spellStart"/>
      <w:r w:rsidRPr="002D2EC9">
        <w:rPr>
          <w:rFonts w:ascii="Helvetica" w:eastAsia="Times New Roman" w:hAnsi="Helvetica" w:cs="Arial"/>
          <w:color w:val="000000"/>
          <w:sz w:val="20"/>
          <w:szCs w:val="20"/>
        </w:rPr>
        <w:t>Loreau</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(A bit) Earlier or later is always better: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shifts in consumer--resource interactions</w:t>
      </w:r>
      <w:r w:rsidR="002E440C" w:rsidRPr="002D2EC9">
        <w:rPr>
          <w:rFonts w:ascii="Helvetica" w:eastAsia="Times New Roman" w:hAnsi="Helvetica" w:cs="Arial"/>
          <w:color w:val="000000"/>
          <w:sz w:val="20"/>
          <w:szCs w:val="20"/>
        </w:rPr>
        <w:t xml:space="preserve">. </w:t>
      </w:r>
      <w:proofErr w:type="spellStart"/>
      <w:r w:rsidR="000A1E9F">
        <w:rPr>
          <w:rFonts w:ascii="Helvetica" w:eastAsia="Times New Roman" w:hAnsi="Helvetica" w:cs="Arial"/>
          <w:i/>
          <w:color w:val="000000"/>
          <w:sz w:val="20"/>
          <w:szCs w:val="20"/>
        </w:rPr>
        <w:t>Theor</w:t>
      </w:r>
      <w:proofErr w:type="spellEnd"/>
      <w:r w:rsidR="000A1E9F">
        <w:rPr>
          <w:rFonts w:ascii="Helvetica" w:eastAsia="Times New Roman" w:hAnsi="Helvetica" w:cs="Arial"/>
          <w:i/>
          <w:color w:val="000000"/>
          <w:sz w:val="20"/>
          <w:szCs w:val="20"/>
        </w:rPr>
        <w:t xml:space="preserve">. </w:t>
      </w:r>
      <w:proofErr w:type="gramStart"/>
      <w:r w:rsidR="000A1E9F">
        <w:rPr>
          <w:rFonts w:ascii="Helvetica" w:eastAsia="Times New Roman" w:hAnsi="Helvetica" w:cs="Arial"/>
          <w:i/>
          <w:color w:val="000000"/>
          <w:sz w:val="20"/>
          <w:szCs w:val="20"/>
        </w:rPr>
        <w:t>Ecol.</w:t>
      </w:r>
      <w:r w:rsidR="0023167F">
        <w:rPr>
          <w:rFonts w:ascii="Helvetica" w:eastAsia="Times New Roman" w:hAnsi="Helvetica" w:cs="Arial"/>
          <w:color w:val="000000"/>
          <w:sz w:val="20"/>
          <w:szCs w:val="20"/>
        </w:rPr>
        <w:t xml:space="preserve"> </w:t>
      </w:r>
      <w:r w:rsidR="0023167F" w:rsidRPr="0023167F">
        <w:rPr>
          <w:rFonts w:ascii="Helvetica" w:eastAsia="Times New Roman" w:hAnsi="Helvetica" w:cs="Arial"/>
          <w:b/>
          <w:color w:val="000000"/>
          <w:sz w:val="20"/>
          <w:szCs w:val="20"/>
        </w:rPr>
        <w:t>7</w:t>
      </w:r>
      <w:r w:rsidR="0023167F">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149-162</w:t>
      </w:r>
      <w:r w:rsidR="00373A8A">
        <w:rPr>
          <w:rFonts w:ascii="Helvetica" w:eastAsia="Times New Roman" w:hAnsi="Helvetica" w:cs="Arial"/>
          <w:color w:val="000000"/>
          <w:sz w:val="20"/>
          <w:szCs w:val="20"/>
        </w:rPr>
        <w:t xml:space="preserve"> </w:t>
      </w:r>
      <w:r w:rsidR="00373A8A" w:rsidRPr="00373A8A">
        <w:rPr>
          <w:rFonts w:ascii="Helvetica" w:eastAsia="Times New Roman" w:hAnsi="Helvetica" w:cs="Arial"/>
          <w:color w:val="000000"/>
          <w:sz w:val="20"/>
          <w:szCs w:val="20"/>
        </w:rPr>
        <w:t>(</w:t>
      </w:r>
      <w:r w:rsidR="00373A8A" w:rsidRPr="00373A8A">
        <w:rPr>
          <w:rFonts w:ascii="Helvetica" w:eastAsia="Times New Roman" w:hAnsi="Helvetica" w:cs="Arial"/>
          <w:bCs/>
          <w:color w:val="000000"/>
          <w:sz w:val="20"/>
          <w:szCs w:val="20"/>
        </w:rPr>
        <w:t>2014)</w:t>
      </w:r>
      <w:r w:rsidR="002E440C" w:rsidRPr="00373A8A">
        <w:rPr>
          <w:rFonts w:ascii="Helvetica" w:eastAsia="Times New Roman" w:hAnsi="Helvetica" w:cs="Arial"/>
          <w:color w:val="000000"/>
          <w:sz w:val="20"/>
          <w:szCs w:val="20"/>
        </w:rPr>
        <w:t>.</w:t>
      </w:r>
      <w:proofErr w:type="gramEnd"/>
    </w:p>
    <w:p w14:paraId="2C6422BC" w14:textId="77777777" w:rsidR="002E440C" w:rsidRPr="002D2EC9" w:rsidRDefault="002E440C" w:rsidP="002E440C">
      <w:pPr>
        <w:rPr>
          <w:rFonts w:ascii="Helvetica" w:eastAsia="Times New Roman" w:hAnsi="Helvetica" w:cs="Arial"/>
          <w:color w:val="000000"/>
          <w:sz w:val="20"/>
          <w:szCs w:val="20"/>
        </w:rPr>
      </w:pPr>
    </w:p>
    <w:p w14:paraId="06B58DB5" w14:textId="45F0EB90" w:rsidR="002E440C"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Ricciardi</w:t>
      </w:r>
      <w:proofErr w:type="spellEnd"/>
      <w:r w:rsidRPr="002D2EC9">
        <w:rPr>
          <w:rFonts w:ascii="Helvetica" w:eastAsia="Times New Roman" w:hAnsi="Helvetica" w:cs="Arial"/>
          <w:color w:val="000000"/>
          <w:sz w:val="20"/>
          <w:szCs w:val="20"/>
        </w:rPr>
        <w:t xml:space="preserve">, A., </w:t>
      </w:r>
      <w:proofErr w:type="spellStart"/>
      <w:r w:rsidRPr="002D2EC9">
        <w:rPr>
          <w:rFonts w:ascii="Helvetica" w:eastAsia="Times New Roman" w:hAnsi="Helvetica" w:cs="Arial"/>
          <w:color w:val="000000"/>
          <w:sz w:val="20"/>
          <w:szCs w:val="20"/>
        </w:rPr>
        <w:t>Neves</w:t>
      </w:r>
      <w:proofErr w:type="spellEnd"/>
      <w:r w:rsidRPr="002D2EC9">
        <w:rPr>
          <w:rFonts w:ascii="Helvetica" w:eastAsia="Times New Roman" w:hAnsi="Helvetica" w:cs="Arial"/>
          <w:color w:val="000000"/>
          <w:sz w:val="20"/>
          <w:szCs w:val="20"/>
        </w:rPr>
        <w:t>, R. J. and Rasmussen, J. B.</w:t>
      </w:r>
      <w:r w:rsidR="002E440C"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Impending extinctions of North American freshwater mussels (</w:t>
      </w:r>
      <w:proofErr w:type="spellStart"/>
      <w:r w:rsidRPr="008B386E">
        <w:rPr>
          <w:rFonts w:ascii="Helvetica" w:eastAsia="Times New Roman" w:hAnsi="Helvetica" w:cs="Arial"/>
          <w:iCs/>
          <w:color w:val="000000"/>
          <w:sz w:val="20"/>
          <w:szCs w:val="20"/>
        </w:rPr>
        <w:t>Unionoida</w:t>
      </w:r>
      <w:proofErr w:type="spellEnd"/>
      <w:r w:rsidRPr="008B386E">
        <w:rPr>
          <w:rFonts w:ascii="Helvetica" w:eastAsia="Times New Roman" w:hAnsi="Helvetica" w:cs="Arial"/>
          <w:iCs/>
          <w:color w:val="000000"/>
          <w:sz w:val="20"/>
          <w:szCs w:val="20"/>
        </w:rPr>
        <w:t>) following the zebra mussel</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Dreissena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polymorpha</w:t>
      </w:r>
      <w:proofErr w:type="spellEnd"/>
      <w:r w:rsidRPr="002D2EC9">
        <w:rPr>
          <w:rFonts w:ascii="Helvetica" w:eastAsia="Times New Roman" w:hAnsi="Helvetica" w:cs="Arial"/>
          <w:i/>
          <w:iCs/>
          <w:color w:val="000000"/>
          <w:sz w:val="20"/>
          <w:szCs w:val="20"/>
        </w:rPr>
        <w:t xml:space="preserve">) </w:t>
      </w:r>
      <w:r w:rsidRPr="008B386E">
        <w:rPr>
          <w:rFonts w:ascii="Helvetica" w:eastAsia="Times New Roman" w:hAnsi="Helvetica" w:cs="Arial"/>
          <w:iCs/>
          <w:color w:val="000000"/>
          <w:sz w:val="20"/>
          <w:szCs w:val="20"/>
        </w:rPr>
        <w:t>invasion</w:t>
      </w:r>
      <w:r w:rsidR="002E440C" w:rsidRPr="002D2EC9">
        <w:rPr>
          <w:rFonts w:ascii="Helvetica" w:eastAsia="Times New Roman" w:hAnsi="Helvetica" w:cs="Arial"/>
          <w:color w:val="000000"/>
          <w:sz w:val="20"/>
          <w:szCs w:val="20"/>
        </w:rPr>
        <w:t xml:space="preserve">. </w:t>
      </w:r>
      <w:r w:rsidR="000A1E9F">
        <w:rPr>
          <w:rFonts w:ascii="Helvetica" w:eastAsia="Times New Roman" w:hAnsi="Helvetica" w:cs="Arial"/>
          <w:i/>
          <w:color w:val="000000"/>
          <w:sz w:val="20"/>
          <w:szCs w:val="20"/>
        </w:rPr>
        <w:t>J. Anim.</w:t>
      </w:r>
      <w:r w:rsidR="000A1E9F" w:rsidRPr="008B386E">
        <w:rPr>
          <w:rFonts w:ascii="Helvetica" w:eastAsia="Times New Roman" w:hAnsi="Helvetica" w:cs="Arial"/>
          <w:i/>
          <w:color w:val="000000"/>
          <w:sz w:val="20"/>
          <w:szCs w:val="20"/>
        </w:rPr>
        <w:t xml:space="preserve"> Ecol</w:t>
      </w:r>
      <w:r w:rsidR="000A1E9F">
        <w:rPr>
          <w:rFonts w:ascii="Helvetica" w:eastAsia="Times New Roman" w:hAnsi="Helvetica" w:cs="Arial"/>
          <w:i/>
          <w:color w:val="000000"/>
          <w:sz w:val="20"/>
          <w:szCs w:val="20"/>
        </w:rPr>
        <w:t>.</w:t>
      </w:r>
      <w:r w:rsidR="0023167F">
        <w:rPr>
          <w:rFonts w:ascii="Helvetica" w:eastAsia="Times New Roman" w:hAnsi="Helvetica" w:cs="Arial"/>
          <w:color w:val="000000"/>
          <w:sz w:val="20"/>
          <w:szCs w:val="20"/>
        </w:rPr>
        <w:t xml:space="preserve"> </w:t>
      </w:r>
      <w:r w:rsidR="0023167F" w:rsidRPr="0023167F">
        <w:rPr>
          <w:rFonts w:ascii="Helvetica" w:eastAsia="Times New Roman" w:hAnsi="Helvetica" w:cs="Arial"/>
          <w:b/>
          <w:color w:val="000000"/>
          <w:sz w:val="20"/>
          <w:szCs w:val="20"/>
        </w:rPr>
        <w:t>67</w:t>
      </w:r>
      <w:r w:rsidR="0023167F">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613-619</w:t>
      </w:r>
      <w:r w:rsidR="00373A8A">
        <w:rPr>
          <w:rFonts w:ascii="Helvetica" w:eastAsia="Times New Roman" w:hAnsi="Helvetica" w:cs="Arial"/>
          <w:color w:val="000000"/>
          <w:sz w:val="20"/>
          <w:szCs w:val="20"/>
        </w:rPr>
        <w:t xml:space="preserve"> </w:t>
      </w:r>
      <w:r w:rsidR="00373A8A" w:rsidRPr="00373A8A">
        <w:rPr>
          <w:rFonts w:ascii="Helvetica" w:eastAsia="Times New Roman" w:hAnsi="Helvetica" w:cs="Arial"/>
          <w:color w:val="000000"/>
          <w:sz w:val="20"/>
          <w:szCs w:val="20"/>
        </w:rPr>
        <w:t>(</w:t>
      </w:r>
      <w:r w:rsidR="00373A8A" w:rsidRPr="00373A8A">
        <w:rPr>
          <w:rFonts w:ascii="Helvetica" w:eastAsia="Times New Roman" w:hAnsi="Helvetica" w:cs="Arial"/>
          <w:bCs/>
          <w:color w:val="000000"/>
          <w:sz w:val="20"/>
          <w:szCs w:val="20"/>
        </w:rPr>
        <w:t>1998)</w:t>
      </w:r>
      <w:r w:rsidR="002E440C" w:rsidRPr="00373A8A">
        <w:rPr>
          <w:rFonts w:ascii="Helvetica" w:eastAsia="Times New Roman" w:hAnsi="Helvetica" w:cs="Arial"/>
          <w:color w:val="000000"/>
          <w:sz w:val="20"/>
          <w:szCs w:val="20"/>
        </w:rPr>
        <w:t>.</w:t>
      </w:r>
    </w:p>
    <w:p w14:paraId="412C3538" w14:textId="77777777" w:rsidR="002E440C" w:rsidRPr="002D2EC9" w:rsidRDefault="002E440C" w:rsidP="002E440C">
      <w:pPr>
        <w:rPr>
          <w:rFonts w:ascii="Helvetica" w:eastAsia="Times New Roman" w:hAnsi="Helvetica" w:cs="Arial"/>
          <w:color w:val="000000"/>
          <w:sz w:val="20"/>
          <w:szCs w:val="20"/>
        </w:rPr>
      </w:pPr>
    </w:p>
    <w:p w14:paraId="76B585ED" w14:textId="5D9B43D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Rudolf, V. H. and Singh, M.</w:t>
      </w:r>
      <w:r w:rsidR="002E440C" w:rsidRPr="002D2EC9">
        <w:rPr>
          <w:rFonts w:ascii="Helvetica" w:eastAsia="Times New Roman" w:hAnsi="Helvetica" w:cs="Arial"/>
          <w:color w:val="000000"/>
          <w:sz w:val="20"/>
          <w:szCs w:val="20"/>
        </w:rPr>
        <w:t xml:space="preserve"> </w:t>
      </w:r>
      <w:proofErr w:type="gramStart"/>
      <w:r w:rsidRPr="008B386E">
        <w:rPr>
          <w:rFonts w:ascii="Helvetica" w:eastAsia="Times New Roman" w:hAnsi="Helvetica" w:cs="Arial"/>
          <w:iCs/>
          <w:color w:val="000000"/>
          <w:sz w:val="20"/>
          <w:szCs w:val="20"/>
        </w:rPr>
        <w:t>Disentangling</w:t>
      </w:r>
      <w:proofErr w:type="gramEnd"/>
      <w:r w:rsidRPr="008B386E">
        <w:rPr>
          <w:rFonts w:ascii="Helvetica" w:eastAsia="Times New Roman" w:hAnsi="Helvetica" w:cs="Arial"/>
          <w:iCs/>
          <w:color w:val="000000"/>
          <w:sz w:val="20"/>
          <w:szCs w:val="20"/>
        </w:rPr>
        <w:t xml:space="preserve"> climate change effects on species interactions: effects of temperature,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shifts, and body size</w:t>
      </w:r>
      <w:r w:rsidR="002E440C" w:rsidRPr="002D2EC9">
        <w:rPr>
          <w:rFonts w:ascii="Helvetica" w:eastAsia="Times New Roman" w:hAnsi="Helvetica" w:cs="Arial"/>
          <w:color w:val="000000"/>
          <w:sz w:val="20"/>
          <w:szCs w:val="20"/>
        </w:rPr>
        <w:t xml:space="preserve">. </w:t>
      </w:r>
      <w:proofErr w:type="spellStart"/>
      <w:proofErr w:type="gramStart"/>
      <w:r w:rsidRPr="008B386E">
        <w:rPr>
          <w:rFonts w:ascii="Helvetica" w:eastAsia="Times New Roman" w:hAnsi="Helvetica" w:cs="Arial"/>
          <w:i/>
          <w:color w:val="000000"/>
          <w:sz w:val="20"/>
          <w:szCs w:val="20"/>
        </w:rPr>
        <w:t>Oecologia</w:t>
      </w:r>
      <w:proofErr w:type="spellEnd"/>
      <w:r w:rsidR="0023167F">
        <w:rPr>
          <w:rFonts w:ascii="Helvetica" w:eastAsia="Times New Roman" w:hAnsi="Helvetica" w:cs="Arial"/>
          <w:color w:val="000000"/>
          <w:sz w:val="20"/>
          <w:szCs w:val="20"/>
        </w:rPr>
        <w:t xml:space="preserve"> </w:t>
      </w:r>
      <w:r w:rsidR="0023167F" w:rsidRPr="0023167F">
        <w:rPr>
          <w:rFonts w:ascii="Helvetica" w:eastAsia="Times New Roman" w:hAnsi="Helvetica" w:cs="Arial"/>
          <w:b/>
          <w:color w:val="000000"/>
          <w:sz w:val="20"/>
          <w:szCs w:val="20"/>
        </w:rPr>
        <w:t>173</w:t>
      </w:r>
      <w:r w:rsidR="0023167F">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1043-1052</w:t>
      </w:r>
      <w:r w:rsidR="00373A8A">
        <w:rPr>
          <w:rFonts w:ascii="Helvetica" w:eastAsia="Times New Roman" w:hAnsi="Helvetica" w:cs="Arial"/>
          <w:color w:val="000000"/>
          <w:sz w:val="20"/>
          <w:szCs w:val="20"/>
        </w:rPr>
        <w:t xml:space="preserve"> </w:t>
      </w:r>
      <w:r w:rsidR="00373A8A" w:rsidRPr="00373A8A">
        <w:rPr>
          <w:rFonts w:ascii="Helvetica" w:eastAsia="Times New Roman" w:hAnsi="Helvetica" w:cs="Arial"/>
          <w:color w:val="000000"/>
          <w:sz w:val="20"/>
          <w:szCs w:val="20"/>
        </w:rPr>
        <w:t>(</w:t>
      </w:r>
      <w:r w:rsidR="00373A8A" w:rsidRPr="00373A8A">
        <w:rPr>
          <w:rFonts w:ascii="Helvetica" w:eastAsia="Times New Roman" w:hAnsi="Helvetica" w:cs="Arial"/>
          <w:bCs/>
          <w:color w:val="000000"/>
          <w:sz w:val="20"/>
          <w:szCs w:val="20"/>
        </w:rPr>
        <w:t>2013).</w:t>
      </w:r>
      <w:proofErr w:type="gramEnd"/>
    </w:p>
    <w:p w14:paraId="22EE1BA9" w14:textId="6879E127" w:rsidR="002E440C" w:rsidRPr="002D2EC9" w:rsidRDefault="00117F8B" w:rsidP="002E440C">
      <w:pPr>
        <w:spacing w:before="240"/>
        <w:rPr>
          <w:rFonts w:ascii="Helvetica" w:eastAsia="Times New Roman" w:hAnsi="Helvetica" w:cs="Arial"/>
          <w:b/>
          <w:bCs/>
          <w:color w:val="000000"/>
          <w:sz w:val="20"/>
          <w:szCs w:val="20"/>
        </w:rPr>
      </w:pPr>
      <w:proofErr w:type="spellStart"/>
      <w:r w:rsidRPr="002D2EC9">
        <w:rPr>
          <w:rFonts w:ascii="Helvetica" w:eastAsia="Times New Roman" w:hAnsi="Helvetica" w:cs="Arial"/>
          <w:color w:val="000000"/>
          <w:sz w:val="20"/>
          <w:szCs w:val="20"/>
        </w:rPr>
        <w:t>Sala</w:t>
      </w:r>
      <w:proofErr w:type="spellEnd"/>
      <w:r w:rsidRPr="002D2EC9">
        <w:rPr>
          <w:rFonts w:ascii="Helvetica" w:eastAsia="Times New Roman" w:hAnsi="Helvetica" w:cs="Arial"/>
          <w:color w:val="000000"/>
          <w:sz w:val="20"/>
          <w:szCs w:val="20"/>
        </w:rPr>
        <w:t xml:space="preserve">, O. E., </w:t>
      </w:r>
      <w:r w:rsidR="008B386E">
        <w:rPr>
          <w:rFonts w:ascii="Helvetica" w:eastAsia="Times New Roman" w:hAnsi="Helvetica" w:cs="Arial"/>
          <w:color w:val="000000"/>
          <w:sz w:val="20"/>
          <w:szCs w:val="20"/>
        </w:rPr>
        <w:t>et al</w:t>
      </w:r>
      <w:r w:rsidR="002E440C"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Global biodiversity scenarios for the year 2100</w:t>
      </w:r>
      <w:r w:rsidR="002E440C" w:rsidRPr="008B386E">
        <w:rPr>
          <w:rFonts w:ascii="Helvetica" w:eastAsia="Times New Roman" w:hAnsi="Helvetica" w:cs="Arial"/>
          <w:b/>
          <w:bCs/>
          <w:color w:val="000000"/>
          <w:sz w:val="20"/>
          <w:szCs w:val="20"/>
        </w:rPr>
        <w:t>.</w:t>
      </w:r>
      <w:r w:rsidR="002E440C" w:rsidRPr="002D2EC9">
        <w:rPr>
          <w:rFonts w:ascii="Helvetica" w:eastAsia="Times New Roman" w:hAnsi="Helvetica" w:cs="Arial"/>
          <w:b/>
          <w:bCs/>
          <w:color w:val="000000"/>
          <w:sz w:val="20"/>
          <w:szCs w:val="20"/>
        </w:rPr>
        <w:t xml:space="preserve"> </w:t>
      </w:r>
      <w:proofErr w:type="gramStart"/>
      <w:r w:rsidR="002E440C" w:rsidRPr="008B386E">
        <w:rPr>
          <w:rFonts w:ascii="Helvetica" w:eastAsia="Times New Roman" w:hAnsi="Helvetica" w:cs="Arial"/>
          <w:i/>
          <w:color w:val="000000"/>
          <w:sz w:val="20"/>
          <w:szCs w:val="20"/>
        </w:rPr>
        <w:t>S</w:t>
      </w:r>
      <w:r w:rsidRPr="008B386E">
        <w:rPr>
          <w:rFonts w:ascii="Helvetica" w:eastAsia="Times New Roman" w:hAnsi="Helvetica" w:cs="Arial"/>
          <w:i/>
          <w:color w:val="000000"/>
          <w:sz w:val="20"/>
          <w:szCs w:val="20"/>
        </w:rPr>
        <w:t>cience</w:t>
      </w:r>
      <w:r w:rsidR="0023167F">
        <w:rPr>
          <w:rFonts w:ascii="Helvetica" w:eastAsia="Times New Roman" w:hAnsi="Helvetica" w:cs="Arial"/>
          <w:color w:val="000000"/>
          <w:sz w:val="20"/>
          <w:szCs w:val="20"/>
        </w:rPr>
        <w:t xml:space="preserve"> </w:t>
      </w:r>
      <w:r w:rsidR="00DF4050" w:rsidRPr="0023167F">
        <w:rPr>
          <w:rFonts w:ascii="Helvetica" w:eastAsia="Times New Roman" w:hAnsi="Helvetica" w:cs="Arial"/>
          <w:b/>
          <w:color w:val="000000"/>
          <w:sz w:val="20"/>
          <w:szCs w:val="20"/>
        </w:rPr>
        <w:t>287</w:t>
      </w:r>
      <w:r w:rsidR="00DF405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1770-1774</w:t>
      </w:r>
      <w:r w:rsidR="00373A8A">
        <w:rPr>
          <w:rFonts w:ascii="Helvetica" w:eastAsia="Times New Roman" w:hAnsi="Helvetica" w:cs="Arial"/>
          <w:color w:val="000000"/>
          <w:sz w:val="20"/>
          <w:szCs w:val="20"/>
        </w:rPr>
        <w:t xml:space="preserve"> </w:t>
      </w:r>
      <w:r w:rsidR="00373A8A" w:rsidRPr="00373A8A">
        <w:rPr>
          <w:rFonts w:ascii="Helvetica" w:eastAsia="Times New Roman" w:hAnsi="Helvetica" w:cs="Arial"/>
          <w:color w:val="000000"/>
          <w:sz w:val="20"/>
          <w:szCs w:val="20"/>
        </w:rPr>
        <w:t>(</w:t>
      </w:r>
      <w:r w:rsidR="00373A8A" w:rsidRPr="00373A8A">
        <w:rPr>
          <w:rFonts w:ascii="Helvetica" w:eastAsia="Times New Roman" w:hAnsi="Helvetica" w:cs="Arial"/>
          <w:bCs/>
          <w:color w:val="000000"/>
          <w:sz w:val="20"/>
          <w:szCs w:val="20"/>
        </w:rPr>
        <w:t>2000)</w:t>
      </w:r>
      <w:r w:rsidR="002E440C" w:rsidRPr="00373A8A">
        <w:rPr>
          <w:rFonts w:ascii="Helvetica" w:eastAsia="Times New Roman" w:hAnsi="Helvetica" w:cs="Arial"/>
          <w:bCs/>
          <w:color w:val="000000"/>
          <w:sz w:val="20"/>
          <w:szCs w:val="20"/>
        </w:rPr>
        <w:t>.</w:t>
      </w:r>
      <w:proofErr w:type="gramEnd"/>
    </w:p>
    <w:p w14:paraId="36593DBD" w14:textId="51B107EA" w:rsidR="002E440C" w:rsidRPr="002D2EC9" w:rsidRDefault="00117F8B" w:rsidP="002E440C">
      <w:pPr>
        <w:spacing w:before="240"/>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Samplonius</w:t>
      </w:r>
      <w:proofErr w:type="spellEnd"/>
      <w:r w:rsidRPr="002D2EC9">
        <w:rPr>
          <w:rFonts w:ascii="Helvetica" w:eastAsia="Times New Roman" w:hAnsi="Helvetica" w:cs="Arial"/>
          <w:color w:val="000000"/>
          <w:sz w:val="20"/>
          <w:szCs w:val="20"/>
        </w:rPr>
        <w:t xml:space="preserve">, J. M., </w:t>
      </w:r>
      <w:proofErr w:type="spellStart"/>
      <w:r w:rsidRPr="002D2EC9">
        <w:rPr>
          <w:rFonts w:ascii="Helvetica" w:eastAsia="Times New Roman" w:hAnsi="Helvetica" w:cs="Arial"/>
          <w:color w:val="000000"/>
          <w:sz w:val="20"/>
          <w:szCs w:val="20"/>
        </w:rPr>
        <w:t>Kappers</w:t>
      </w:r>
      <w:proofErr w:type="spellEnd"/>
      <w:r w:rsidRPr="002D2EC9">
        <w:rPr>
          <w:rFonts w:ascii="Helvetica" w:eastAsia="Times New Roman" w:hAnsi="Helvetica" w:cs="Arial"/>
          <w:color w:val="000000"/>
          <w:sz w:val="20"/>
          <w:szCs w:val="20"/>
        </w:rPr>
        <w:t>, E. F., Brands, S. and Both, C.</w:t>
      </w:r>
      <w:r w:rsidR="002E440C" w:rsidRPr="002D2EC9">
        <w:rPr>
          <w:rFonts w:ascii="Helvetica" w:eastAsia="Times New Roman" w:hAnsi="Helvetica" w:cs="Arial"/>
          <w:b/>
          <w:bCs/>
          <w:color w:val="000000"/>
          <w:sz w:val="20"/>
          <w:szCs w:val="20"/>
        </w:rPr>
        <w:t xml:space="preserve"> </w:t>
      </w:r>
      <w:proofErr w:type="spellStart"/>
      <w:r w:rsidRPr="008B386E">
        <w:rPr>
          <w:rFonts w:ascii="Helvetica" w:eastAsia="Times New Roman" w:hAnsi="Helvetica" w:cs="Arial"/>
          <w:iCs/>
          <w:color w:val="000000"/>
          <w:sz w:val="20"/>
          <w:szCs w:val="20"/>
        </w:rPr>
        <w:t>Phenological</w:t>
      </w:r>
      <w:proofErr w:type="spellEnd"/>
      <w:r w:rsidRPr="008B386E">
        <w:rPr>
          <w:rFonts w:ascii="Helvetica" w:eastAsia="Times New Roman" w:hAnsi="Helvetica" w:cs="Arial"/>
          <w:iCs/>
          <w:color w:val="000000"/>
          <w:sz w:val="20"/>
          <w:szCs w:val="20"/>
        </w:rPr>
        <w:t xml:space="preserve"> </w:t>
      </w:r>
      <w:proofErr w:type="gramStart"/>
      <w:r w:rsidRPr="008B386E">
        <w:rPr>
          <w:rFonts w:ascii="Helvetica" w:eastAsia="Times New Roman" w:hAnsi="Helvetica" w:cs="Arial"/>
          <w:iCs/>
          <w:color w:val="000000"/>
          <w:sz w:val="20"/>
          <w:szCs w:val="20"/>
        </w:rPr>
        <w:t>mismatch</w:t>
      </w:r>
      <w:proofErr w:type="gramEnd"/>
      <w:r w:rsidRPr="008B386E">
        <w:rPr>
          <w:rFonts w:ascii="Helvetica" w:eastAsia="Times New Roman" w:hAnsi="Helvetica" w:cs="Arial"/>
          <w:iCs/>
          <w:color w:val="000000"/>
          <w:sz w:val="20"/>
          <w:szCs w:val="20"/>
        </w:rPr>
        <w:t xml:space="preserve"> and ontogenetic diet shifts interactively affect offspring condition in a passerine</w:t>
      </w:r>
      <w:r w:rsidR="002E440C" w:rsidRPr="002D2EC9">
        <w:rPr>
          <w:rFonts w:ascii="Helvetica" w:eastAsia="Times New Roman" w:hAnsi="Helvetica" w:cs="Arial"/>
          <w:i/>
          <w:iCs/>
          <w:color w:val="000000"/>
          <w:sz w:val="20"/>
          <w:szCs w:val="20"/>
        </w:rPr>
        <w:t xml:space="preserve">. </w:t>
      </w:r>
      <w:r w:rsidR="000A1E9F">
        <w:rPr>
          <w:rFonts w:ascii="Helvetica" w:eastAsia="Times New Roman" w:hAnsi="Helvetica" w:cs="Arial"/>
          <w:i/>
          <w:color w:val="000000"/>
          <w:sz w:val="20"/>
          <w:szCs w:val="20"/>
        </w:rPr>
        <w:t>J. Anim.</w:t>
      </w:r>
      <w:r w:rsidR="000A1E9F" w:rsidRPr="008B386E">
        <w:rPr>
          <w:rFonts w:ascii="Helvetica" w:eastAsia="Times New Roman" w:hAnsi="Helvetica" w:cs="Arial"/>
          <w:i/>
          <w:color w:val="000000"/>
          <w:sz w:val="20"/>
          <w:szCs w:val="20"/>
        </w:rPr>
        <w:t xml:space="preserve"> Ecol</w:t>
      </w:r>
      <w:r w:rsidR="000A1E9F">
        <w:rPr>
          <w:rFonts w:ascii="Helvetica" w:eastAsia="Times New Roman" w:hAnsi="Helvetica" w:cs="Arial"/>
          <w:i/>
          <w:color w:val="000000"/>
          <w:sz w:val="20"/>
          <w:szCs w:val="20"/>
        </w:rPr>
        <w:t>.</w:t>
      </w:r>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85</w:t>
      </w:r>
      <w:r w:rsidR="00E674BA">
        <w:rPr>
          <w:rFonts w:ascii="Helvetica" w:eastAsia="Times New Roman" w:hAnsi="Helvetica" w:cs="Arial"/>
          <w:color w:val="000000"/>
          <w:sz w:val="20"/>
          <w:szCs w:val="20"/>
        </w:rPr>
        <w:t xml:space="preserve">, </w:t>
      </w:r>
      <w:r w:rsidR="002E440C" w:rsidRPr="002D2EC9">
        <w:rPr>
          <w:rFonts w:ascii="Helvetica" w:eastAsia="Times New Roman" w:hAnsi="Helvetica" w:cs="Arial"/>
          <w:color w:val="000000"/>
          <w:sz w:val="20"/>
          <w:szCs w:val="20"/>
        </w:rPr>
        <w:t>1255-1264</w:t>
      </w:r>
      <w:r w:rsidR="00DF4050">
        <w:rPr>
          <w:rFonts w:ascii="Helvetica" w:eastAsia="Times New Roman" w:hAnsi="Helvetica" w:cs="Arial"/>
          <w:color w:val="000000"/>
          <w:sz w:val="20"/>
          <w:szCs w:val="20"/>
        </w:rPr>
        <w:t xml:space="preserve"> </w:t>
      </w:r>
      <w:r w:rsidR="00DF4050" w:rsidRPr="00DF4050">
        <w:rPr>
          <w:rFonts w:ascii="Helvetica" w:eastAsia="Times New Roman" w:hAnsi="Helvetica" w:cs="Arial"/>
          <w:color w:val="000000"/>
          <w:sz w:val="20"/>
          <w:szCs w:val="20"/>
        </w:rPr>
        <w:t>(</w:t>
      </w:r>
      <w:r w:rsidR="00DF4050" w:rsidRPr="00DF4050">
        <w:rPr>
          <w:rFonts w:ascii="Helvetica" w:eastAsia="Times New Roman" w:hAnsi="Helvetica" w:cs="Arial"/>
          <w:bCs/>
          <w:color w:val="000000"/>
          <w:sz w:val="20"/>
          <w:szCs w:val="20"/>
        </w:rPr>
        <w:t>2016</w:t>
      </w:r>
      <w:r w:rsidR="00DF4050" w:rsidRPr="00DF4050">
        <w:rPr>
          <w:rFonts w:ascii="Helvetica" w:eastAsia="Times New Roman" w:hAnsi="Helvetica" w:cs="Arial"/>
          <w:color w:val="000000"/>
          <w:sz w:val="20"/>
          <w:szCs w:val="20"/>
        </w:rPr>
        <w:t>)</w:t>
      </w:r>
      <w:r w:rsidR="002E440C" w:rsidRPr="00DF4050">
        <w:rPr>
          <w:rFonts w:ascii="Helvetica" w:eastAsia="Times New Roman" w:hAnsi="Helvetica" w:cs="Arial"/>
          <w:color w:val="000000"/>
          <w:sz w:val="20"/>
          <w:szCs w:val="20"/>
        </w:rPr>
        <w:t>.</w:t>
      </w:r>
    </w:p>
    <w:p w14:paraId="653CBC6A" w14:textId="66D2E7EE" w:rsidR="00117F8B" w:rsidRPr="002D2EC9" w:rsidRDefault="00117F8B" w:rsidP="002E440C">
      <w:pPr>
        <w:spacing w:before="240"/>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Senner</w:t>
      </w:r>
      <w:proofErr w:type="spellEnd"/>
      <w:r w:rsidRPr="002D2EC9">
        <w:rPr>
          <w:rFonts w:ascii="Helvetica" w:eastAsia="Times New Roman" w:hAnsi="Helvetica" w:cs="Arial"/>
          <w:color w:val="000000"/>
          <w:sz w:val="20"/>
          <w:szCs w:val="20"/>
        </w:rPr>
        <w:t xml:space="preserve">, N. R., Stager, M. and </w:t>
      </w:r>
      <w:proofErr w:type="spellStart"/>
      <w:r w:rsidRPr="002D2EC9">
        <w:rPr>
          <w:rFonts w:ascii="Helvetica" w:eastAsia="Times New Roman" w:hAnsi="Helvetica" w:cs="Arial"/>
          <w:color w:val="000000"/>
          <w:sz w:val="20"/>
          <w:szCs w:val="20"/>
        </w:rPr>
        <w:t>Sandercock</w:t>
      </w:r>
      <w:proofErr w:type="spellEnd"/>
      <w:r w:rsidRPr="002D2EC9">
        <w:rPr>
          <w:rFonts w:ascii="Helvetica" w:eastAsia="Times New Roman" w:hAnsi="Helvetica" w:cs="Arial"/>
          <w:color w:val="000000"/>
          <w:sz w:val="20"/>
          <w:szCs w:val="20"/>
        </w:rPr>
        <w:t>, B. K.</w:t>
      </w:r>
      <w:r w:rsidR="002E440C"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Ecological mismatches are moderated by local conditions for two populations of a long-distance migratory bird</w:t>
      </w:r>
      <w:r w:rsidR="002E440C" w:rsidRPr="002D2EC9">
        <w:rPr>
          <w:rFonts w:ascii="Helvetica" w:eastAsia="Times New Roman" w:hAnsi="Helvetica" w:cs="Arial"/>
          <w:i/>
          <w:iCs/>
          <w:color w:val="000000"/>
          <w:sz w:val="20"/>
          <w:szCs w:val="20"/>
        </w:rPr>
        <w:t xml:space="preserve">. </w:t>
      </w:r>
      <w:proofErr w:type="spellStart"/>
      <w:proofErr w:type="gramStart"/>
      <w:r w:rsidRPr="008B386E">
        <w:rPr>
          <w:rFonts w:ascii="Helvetica" w:eastAsia="Times New Roman" w:hAnsi="Helvetica" w:cs="Arial"/>
          <w:i/>
          <w:color w:val="000000"/>
          <w:sz w:val="20"/>
          <w:szCs w:val="20"/>
        </w:rPr>
        <w:t>Oikos</w:t>
      </w:r>
      <w:proofErr w:type="spellEnd"/>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126</w:t>
      </w:r>
      <w:r w:rsidR="00DF4050">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61-72</w:t>
      </w:r>
      <w:r w:rsidR="00DF4050">
        <w:rPr>
          <w:rFonts w:ascii="Helvetica" w:eastAsia="Times New Roman" w:hAnsi="Helvetica" w:cs="Arial"/>
          <w:color w:val="000000"/>
          <w:sz w:val="20"/>
          <w:szCs w:val="20"/>
        </w:rPr>
        <w:t xml:space="preserve"> </w:t>
      </w:r>
      <w:r w:rsidR="00DF4050" w:rsidRPr="00DF4050">
        <w:rPr>
          <w:rFonts w:ascii="Helvetica" w:eastAsia="Times New Roman" w:hAnsi="Helvetica" w:cs="Arial"/>
          <w:color w:val="000000"/>
          <w:sz w:val="20"/>
          <w:szCs w:val="20"/>
        </w:rPr>
        <w:t>(</w:t>
      </w:r>
      <w:r w:rsidR="00DF4050" w:rsidRPr="00DF4050">
        <w:rPr>
          <w:rFonts w:ascii="Helvetica" w:eastAsia="Times New Roman" w:hAnsi="Helvetica" w:cs="Arial"/>
          <w:bCs/>
          <w:color w:val="000000"/>
          <w:sz w:val="20"/>
          <w:szCs w:val="20"/>
        </w:rPr>
        <w:t>2017).</w:t>
      </w:r>
      <w:proofErr w:type="gramEnd"/>
    </w:p>
    <w:p w14:paraId="3FCF0BE1" w14:textId="77777777" w:rsidR="002E440C" w:rsidRPr="002D2EC9" w:rsidRDefault="002E440C" w:rsidP="00117F8B">
      <w:pPr>
        <w:ind w:left="720"/>
        <w:rPr>
          <w:rFonts w:ascii="Helvetica" w:eastAsia="Times New Roman" w:hAnsi="Helvetica" w:cs="Arial"/>
          <w:color w:val="000000"/>
          <w:sz w:val="20"/>
          <w:szCs w:val="20"/>
        </w:rPr>
      </w:pPr>
    </w:p>
    <w:p w14:paraId="3072A552" w14:textId="51564F3A"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Sgardeli</w:t>
      </w:r>
      <w:proofErr w:type="spellEnd"/>
      <w:r w:rsidRPr="002D2EC9">
        <w:rPr>
          <w:rFonts w:ascii="Helvetica" w:eastAsia="Times New Roman" w:hAnsi="Helvetica" w:cs="Arial"/>
          <w:color w:val="000000"/>
          <w:sz w:val="20"/>
          <w:szCs w:val="20"/>
        </w:rPr>
        <w:t xml:space="preserve">, V., </w:t>
      </w:r>
      <w:proofErr w:type="spellStart"/>
      <w:r w:rsidRPr="002D2EC9">
        <w:rPr>
          <w:rFonts w:ascii="Helvetica" w:eastAsia="Times New Roman" w:hAnsi="Helvetica" w:cs="Arial"/>
          <w:color w:val="000000"/>
          <w:sz w:val="20"/>
          <w:szCs w:val="20"/>
        </w:rPr>
        <w:t>Zografou</w:t>
      </w:r>
      <w:proofErr w:type="spellEnd"/>
      <w:r w:rsidRPr="002D2EC9">
        <w:rPr>
          <w:rFonts w:ascii="Helvetica" w:eastAsia="Times New Roman" w:hAnsi="Helvetica" w:cs="Arial"/>
          <w:color w:val="000000"/>
          <w:sz w:val="20"/>
          <w:szCs w:val="20"/>
        </w:rPr>
        <w:t>, K. and Halley, J. M.</w:t>
      </w:r>
      <w:r w:rsidR="002E440C" w:rsidRPr="002D2EC9">
        <w:rPr>
          <w:rFonts w:ascii="Helvetica" w:eastAsia="Times New Roman" w:hAnsi="Helvetica" w:cs="Arial"/>
          <w:color w:val="000000"/>
          <w:sz w:val="20"/>
          <w:szCs w:val="20"/>
        </w:rPr>
        <w:t xml:space="preserve"> </w:t>
      </w:r>
      <w:r w:rsidRPr="008B386E">
        <w:rPr>
          <w:rFonts w:ascii="Helvetica" w:eastAsia="Times New Roman" w:hAnsi="Helvetica" w:cs="Arial"/>
          <w:iCs/>
          <w:color w:val="000000"/>
          <w:sz w:val="20"/>
          <w:szCs w:val="20"/>
        </w:rPr>
        <w:t xml:space="preserve">Climate </w:t>
      </w:r>
      <w:proofErr w:type="gramStart"/>
      <w:r w:rsidRPr="008B386E">
        <w:rPr>
          <w:rFonts w:ascii="Helvetica" w:eastAsia="Times New Roman" w:hAnsi="Helvetica" w:cs="Arial"/>
          <w:iCs/>
          <w:color w:val="000000"/>
          <w:sz w:val="20"/>
          <w:szCs w:val="20"/>
        </w:rPr>
        <w:t>change</w:t>
      </w:r>
      <w:proofErr w:type="gramEnd"/>
      <w:r w:rsidRPr="008B386E">
        <w:rPr>
          <w:rFonts w:ascii="Helvetica" w:eastAsia="Times New Roman" w:hAnsi="Helvetica" w:cs="Arial"/>
          <w:iCs/>
          <w:color w:val="000000"/>
          <w:sz w:val="20"/>
          <w:szCs w:val="20"/>
        </w:rPr>
        <w:t xml:space="preserve"> versus ecological drift: assessing 13 years of turnover in a butterfly community</w:t>
      </w:r>
      <w:r w:rsidR="002E440C" w:rsidRPr="008B386E">
        <w:rPr>
          <w:rFonts w:ascii="Helvetica" w:eastAsia="Times New Roman" w:hAnsi="Helvetica" w:cs="Arial"/>
          <w:color w:val="000000"/>
          <w:sz w:val="20"/>
          <w:szCs w:val="20"/>
        </w:rPr>
        <w:t>.</w:t>
      </w:r>
      <w:r w:rsidR="002E440C" w:rsidRPr="002D2EC9">
        <w:rPr>
          <w:rFonts w:ascii="Helvetica" w:eastAsia="Times New Roman" w:hAnsi="Helvetica" w:cs="Arial"/>
          <w:color w:val="000000"/>
          <w:sz w:val="20"/>
          <w:szCs w:val="20"/>
        </w:rPr>
        <w:t xml:space="preserve"> </w:t>
      </w:r>
      <w:r w:rsidR="000A1E9F">
        <w:rPr>
          <w:rFonts w:ascii="Helvetica" w:eastAsia="Times New Roman" w:hAnsi="Helvetica" w:cs="Arial"/>
          <w:i/>
          <w:color w:val="000000"/>
          <w:sz w:val="20"/>
          <w:szCs w:val="20"/>
        </w:rPr>
        <w:t>Basic Appl. E</w:t>
      </w:r>
      <w:r w:rsidRPr="008B386E">
        <w:rPr>
          <w:rFonts w:ascii="Helvetica" w:eastAsia="Times New Roman" w:hAnsi="Helvetica" w:cs="Arial"/>
          <w:i/>
          <w:color w:val="000000"/>
          <w:sz w:val="20"/>
          <w:szCs w:val="20"/>
        </w:rPr>
        <w:t>col</w:t>
      </w:r>
      <w:r w:rsidR="000A1E9F">
        <w:rPr>
          <w:rFonts w:ascii="Helvetica" w:eastAsia="Times New Roman" w:hAnsi="Helvetica" w:cs="Arial"/>
          <w:i/>
          <w:color w:val="000000"/>
          <w:sz w:val="20"/>
          <w:szCs w:val="20"/>
        </w:rPr>
        <w:t>.</w:t>
      </w:r>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17</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283-290</w:t>
      </w:r>
      <w:r w:rsidR="00DF4050">
        <w:rPr>
          <w:rFonts w:ascii="Helvetica" w:eastAsia="Times New Roman" w:hAnsi="Helvetica" w:cs="Arial"/>
          <w:color w:val="000000"/>
          <w:sz w:val="20"/>
          <w:szCs w:val="20"/>
        </w:rPr>
        <w:t xml:space="preserve"> </w:t>
      </w:r>
      <w:r w:rsidR="00DF4050" w:rsidRPr="00DF4050">
        <w:rPr>
          <w:rFonts w:ascii="Helvetica" w:eastAsia="Times New Roman" w:hAnsi="Helvetica" w:cs="Arial"/>
          <w:color w:val="000000"/>
          <w:sz w:val="20"/>
          <w:szCs w:val="20"/>
        </w:rPr>
        <w:t>(</w:t>
      </w:r>
      <w:r w:rsidR="00DF4050" w:rsidRPr="00DF4050">
        <w:rPr>
          <w:rFonts w:ascii="Helvetica" w:eastAsia="Times New Roman" w:hAnsi="Helvetica" w:cs="Arial"/>
          <w:bCs/>
          <w:color w:val="000000"/>
          <w:sz w:val="20"/>
          <w:szCs w:val="20"/>
        </w:rPr>
        <w:t>2016).</w:t>
      </w:r>
    </w:p>
    <w:p w14:paraId="54FCBF3A" w14:textId="77777777" w:rsidR="002E440C" w:rsidRPr="002D2EC9" w:rsidRDefault="002E440C" w:rsidP="002E440C">
      <w:pPr>
        <w:rPr>
          <w:rFonts w:ascii="Helvetica" w:eastAsia="Times New Roman" w:hAnsi="Helvetica" w:cs="Arial"/>
          <w:color w:val="000000"/>
          <w:sz w:val="20"/>
          <w:szCs w:val="20"/>
        </w:rPr>
      </w:pPr>
    </w:p>
    <w:p w14:paraId="0F6490A2" w14:textId="34882840"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w:t>
      </w:r>
      <w:r w:rsidR="00E674BA">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2E440C" w:rsidRPr="002D2EC9">
        <w:rPr>
          <w:rFonts w:ascii="Helvetica" w:eastAsia="Times New Roman" w:hAnsi="Helvetica" w:cs="Arial"/>
          <w:color w:val="000000"/>
          <w:sz w:val="20"/>
          <w:szCs w:val="20"/>
        </w:rPr>
        <w:t xml:space="preserve"> </w:t>
      </w:r>
      <w:proofErr w:type="gramStart"/>
      <w:r w:rsidRPr="008B386E">
        <w:rPr>
          <w:rFonts w:ascii="Helvetica" w:eastAsia="Times New Roman" w:hAnsi="Helvetica" w:cs="Arial"/>
          <w:iCs/>
          <w:color w:val="000000"/>
          <w:sz w:val="20"/>
          <w:szCs w:val="20"/>
        </w:rPr>
        <w:t>A cross-ecosystem comparison of the strength of trophic cascades</w:t>
      </w:r>
      <w:r w:rsidR="002E440C" w:rsidRPr="008B386E">
        <w:rPr>
          <w:rFonts w:ascii="Helvetica" w:eastAsia="Times New Roman" w:hAnsi="Helvetica" w:cs="Arial"/>
          <w:color w:val="000000"/>
          <w:sz w:val="20"/>
          <w:szCs w:val="20"/>
        </w:rPr>
        <w:t>.</w:t>
      </w:r>
      <w:proofErr w:type="gramEnd"/>
      <w:r w:rsidR="002E440C" w:rsidRPr="008B386E">
        <w:rPr>
          <w:rFonts w:ascii="Helvetica" w:eastAsia="Times New Roman" w:hAnsi="Helvetica" w:cs="Arial"/>
          <w:color w:val="000000"/>
          <w:sz w:val="20"/>
          <w:szCs w:val="20"/>
        </w:rPr>
        <w:t xml:space="preserve"> </w:t>
      </w:r>
      <w:r w:rsidR="00E21846">
        <w:rPr>
          <w:rFonts w:ascii="Helvetica" w:eastAsia="Times New Roman" w:hAnsi="Helvetica" w:cs="Arial"/>
          <w:i/>
          <w:color w:val="000000"/>
          <w:sz w:val="20"/>
          <w:szCs w:val="20"/>
        </w:rPr>
        <w:t xml:space="preserve">Ecol. </w:t>
      </w:r>
      <w:proofErr w:type="spellStart"/>
      <w:r w:rsidR="00E21846">
        <w:rPr>
          <w:rFonts w:ascii="Helvetica" w:eastAsia="Times New Roman" w:hAnsi="Helvetica" w:cs="Arial"/>
          <w:i/>
          <w:color w:val="000000"/>
          <w:sz w:val="20"/>
          <w:szCs w:val="20"/>
        </w:rPr>
        <w:t>Lett</w:t>
      </w:r>
      <w:proofErr w:type="spellEnd"/>
      <w:r w:rsidR="00E21846">
        <w:rPr>
          <w:rFonts w:ascii="Helvetica" w:eastAsia="Times New Roman" w:hAnsi="Helvetica" w:cs="Arial"/>
          <w:i/>
          <w:color w:val="000000"/>
          <w:sz w:val="20"/>
          <w:szCs w:val="20"/>
        </w:rPr>
        <w:t>.</w:t>
      </w:r>
      <w:r w:rsidR="00E674BA">
        <w:rPr>
          <w:rFonts w:ascii="Helvetica" w:eastAsia="Times New Roman" w:hAnsi="Helvetica" w:cs="Arial"/>
          <w:color w:val="000000"/>
          <w:sz w:val="20"/>
          <w:szCs w:val="20"/>
        </w:rPr>
        <w:t xml:space="preserve"> </w:t>
      </w:r>
      <w:proofErr w:type="gramStart"/>
      <w:r w:rsidR="00E674BA" w:rsidRPr="00E674BA">
        <w:rPr>
          <w:rFonts w:ascii="Helvetica" w:eastAsia="Times New Roman" w:hAnsi="Helvetica" w:cs="Arial"/>
          <w:b/>
          <w:color w:val="000000"/>
          <w:sz w:val="20"/>
          <w:szCs w:val="20"/>
        </w:rPr>
        <w:t>5</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785-791</w:t>
      </w:r>
      <w:r w:rsidR="00DF4050">
        <w:rPr>
          <w:rFonts w:ascii="Helvetica" w:eastAsia="Times New Roman" w:hAnsi="Helvetica" w:cs="Arial"/>
          <w:color w:val="000000"/>
          <w:sz w:val="20"/>
          <w:szCs w:val="20"/>
        </w:rPr>
        <w:t xml:space="preserve"> </w:t>
      </w:r>
      <w:r w:rsidR="00DF4050" w:rsidRPr="00DF4050">
        <w:rPr>
          <w:rFonts w:ascii="Helvetica" w:eastAsia="Times New Roman" w:hAnsi="Helvetica" w:cs="Arial"/>
          <w:color w:val="000000"/>
          <w:sz w:val="20"/>
          <w:szCs w:val="20"/>
        </w:rPr>
        <w:t>(</w:t>
      </w:r>
      <w:r w:rsidR="00DF4050" w:rsidRPr="00DF4050">
        <w:rPr>
          <w:rFonts w:ascii="Helvetica" w:eastAsia="Times New Roman" w:hAnsi="Helvetica" w:cs="Arial"/>
          <w:bCs/>
          <w:color w:val="000000"/>
          <w:sz w:val="20"/>
          <w:szCs w:val="20"/>
        </w:rPr>
        <w:t>2002).</w:t>
      </w:r>
      <w:proofErr w:type="gramEnd"/>
    </w:p>
    <w:p w14:paraId="2BC00B28" w14:textId="77777777" w:rsidR="002E440C" w:rsidRPr="002D2EC9" w:rsidRDefault="002E440C" w:rsidP="00117F8B">
      <w:pPr>
        <w:ind w:left="720"/>
        <w:rPr>
          <w:rFonts w:ascii="Helvetica" w:eastAsia="Times New Roman" w:hAnsi="Helvetica" w:cs="Arial"/>
          <w:color w:val="000000"/>
          <w:sz w:val="20"/>
          <w:szCs w:val="20"/>
        </w:rPr>
      </w:pPr>
    </w:p>
    <w:p w14:paraId="122AB6FC" w14:textId="4C63DAA2"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w:t>
      </w:r>
      <w:proofErr w:type="spellStart"/>
      <w:r w:rsidRPr="002D2EC9">
        <w:rPr>
          <w:rFonts w:ascii="Helvetica" w:eastAsia="Times New Roman" w:hAnsi="Helvetica" w:cs="Arial"/>
          <w:color w:val="000000"/>
          <w:sz w:val="20"/>
          <w:szCs w:val="20"/>
        </w:rPr>
        <w:t>Gruner</w:t>
      </w:r>
      <w:proofErr w:type="spellEnd"/>
      <w:r w:rsidRPr="002D2EC9">
        <w:rPr>
          <w:rFonts w:ascii="Helvetica" w:eastAsia="Times New Roman" w:hAnsi="Helvetica" w:cs="Arial"/>
          <w:color w:val="000000"/>
          <w:sz w:val="20"/>
          <w:szCs w:val="20"/>
        </w:rPr>
        <w:t xml:space="preserve">, D. S. and </w:t>
      </w:r>
      <w:proofErr w:type="spellStart"/>
      <w:r w:rsidRPr="002D2EC9">
        <w:rPr>
          <w:rFonts w:ascii="Helvetica" w:eastAsia="Times New Roman" w:hAnsi="Helvetica" w:cs="Arial"/>
          <w:color w:val="000000"/>
          <w:sz w:val="20"/>
          <w:szCs w:val="20"/>
        </w:rPr>
        <w:t>Hillebrand</w:t>
      </w:r>
      <w:proofErr w:type="spellEnd"/>
      <w:r w:rsidRPr="002D2EC9">
        <w:rPr>
          <w:rFonts w:ascii="Helvetica" w:eastAsia="Times New Roman" w:hAnsi="Helvetica" w:cs="Arial"/>
          <w:color w:val="000000"/>
          <w:sz w:val="20"/>
          <w:szCs w:val="20"/>
        </w:rPr>
        <w:t>, H.</w:t>
      </w:r>
      <w:r w:rsidR="002E440C"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All wet or dried up? </w:t>
      </w:r>
      <w:proofErr w:type="gramStart"/>
      <w:r w:rsidRPr="00036D39">
        <w:rPr>
          <w:rFonts w:ascii="Helvetica" w:eastAsia="Times New Roman" w:hAnsi="Helvetica" w:cs="Arial"/>
          <w:iCs/>
          <w:color w:val="000000"/>
          <w:sz w:val="20"/>
          <w:szCs w:val="20"/>
        </w:rPr>
        <w:t>Real differences between aquatic and terrestrial food webs</w:t>
      </w:r>
      <w:r w:rsidR="002E440C" w:rsidRPr="00036D39">
        <w:rPr>
          <w:rFonts w:ascii="Helvetica" w:eastAsia="Times New Roman" w:hAnsi="Helvetica" w:cs="Arial"/>
          <w:color w:val="000000"/>
          <w:sz w:val="20"/>
          <w:szCs w:val="20"/>
        </w:rPr>
        <w:t>.</w:t>
      </w:r>
      <w:proofErr w:type="gramEnd"/>
      <w:r w:rsidR="002E440C" w:rsidRPr="002D2EC9">
        <w:rPr>
          <w:rFonts w:ascii="Helvetica" w:eastAsia="Times New Roman" w:hAnsi="Helvetica" w:cs="Arial"/>
          <w:color w:val="000000"/>
          <w:sz w:val="20"/>
          <w:szCs w:val="20"/>
        </w:rPr>
        <w:t xml:space="preserve"> </w:t>
      </w:r>
      <w:r w:rsidR="004E08C9">
        <w:rPr>
          <w:rFonts w:ascii="Arial" w:eastAsia="Times New Roman" w:hAnsi="Arial" w:cs="Arial"/>
          <w:i/>
          <w:iCs/>
          <w:color w:val="222222"/>
          <w:sz w:val="20"/>
          <w:szCs w:val="20"/>
        </w:rPr>
        <w:t xml:space="preserve">P. Roy. </w:t>
      </w:r>
      <w:proofErr w:type="gramStart"/>
      <w:r w:rsidR="004E08C9">
        <w:rPr>
          <w:rFonts w:ascii="Arial" w:eastAsia="Times New Roman" w:hAnsi="Arial" w:cs="Arial"/>
          <w:i/>
          <w:iCs/>
          <w:color w:val="222222"/>
          <w:sz w:val="20"/>
          <w:szCs w:val="20"/>
        </w:rPr>
        <w:t>Soc. B- Biol. Sci.</w:t>
      </w:r>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273</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1-9</w:t>
      </w:r>
      <w:r w:rsidR="00DF4050">
        <w:rPr>
          <w:rFonts w:ascii="Helvetica" w:eastAsia="Times New Roman" w:hAnsi="Helvetica" w:cs="Arial"/>
          <w:color w:val="000000"/>
          <w:sz w:val="20"/>
          <w:szCs w:val="20"/>
        </w:rPr>
        <w:t xml:space="preserve"> </w:t>
      </w:r>
      <w:r w:rsidR="00DF4050" w:rsidRPr="00DF4050">
        <w:rPr>
          <w:rFonts w:ascii="Helvetica" w:eastAsia="Times New Roman" w:hAnsi="Helvetica" w:cs="Arial"/>
          <w:color w:val="000000"/>
          <w:sz w:val="20"/>
          <w:szCs w:val="20"/>
        </w:rPr>
        <w:t>(</w:t>
      </w:r>
      <w:r w:rsidR="00DF4050" w:rsidRPr="00DF4050">
        <w:rPr>
          <w:rFonts w:ascii="Helvetica" w:eastAsia="Times New Roman" w:hAnsi="Helvetica" w:cs="Arial"/>
          <w:bCs/>
          <w:color w:val="000000"/>
          <w:sz w:val="20"/>
          <w:szCs w:val="20"/>
        </w:rPr>
        <w:t>2005).</w:t>
      </w:r>
      <w:proofErr w:type="gramEnd"/>
    </w:p>
    <w:p w14:paraId="7B7FAEE6" w14:textId="77777777" w:rsidR="002E440C" w:rsidRPr="002D2EC9" w:rsidRDefault="002E440C" w:rsidP="00117F8B">
      <w:pPr>
        <w:ind w:left="720"/>
        <w:rPr>
          <w:rFonts w:ascii="Helvetica" w:eastAsia="Times New Roman" w:hAnsi="Helvetica" w:cs="Arial"/>
          <w:color w:val="000000"/>
          <w:sz w:val="20"/>
          <w:szCs w:val="20"/>
        </w:rPr>
      </w:pPr>
    </w:p>
    <w:p w14:paraId="2AF7973A" w14:textId="620C015E"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Shurin</w:t>
      </w:r>
      <w:proofErr w:type="spellEnd"/>
      <w:r w:rsidRPr="002D2EC9">
        <w:rPr>
          <w:rFonts w:ascii="Helvetica" w:eastAsia="Times New Roman" w:hAnsi="Helvetica" w:cs="Arial"/>
          <w:color w:val="000000"/>
          <w:sz w:val="20"/>
          <w:szCs w:val="20"/>
        </w:rPr>
        <w:t xml:space="preserve">, J. B. and </w:t>
      </w:r>
      <w:proofErr w:type="spellStart"/>
      <w:r w:rsidRPr="002D2EC9">
        <w:rPr>
          <w:rFonts w:ascii="Helvetica" w:eastAsia="Times New Roman" w:hAnsi="Helvetica" w:cs="Arial"/>
          <w:color w:val="000000"/>
          <w:sz w:val="20"/>
          <w:szCs w:val="20"/>
        </w:rPr>
        <w:t>Seabloom</w:t>
      </w:r>
      <w:proofErr w:type="spellEnd"/>
      <w:r w:rsidRPr="002D2EC9">
        <w:rPr>
          <w:rFonts w:ascii="Helvetica" w:eastAsia="Times New Roman" w:hAnsi="Helvetica" w:cs="Arial"/>
          <w:color w:val="000000"/>
          <w:sz w:val="20"/>
          <w:szCs w:val="20"/>
        </w:rPr>
        <w:t>, E. W.</w:t>
      </w:r>
      <w:r w:rsidR="00036D3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The strength of trophic cascades across ecosystems: predictions from </w:t>
      </w:r>
      <w:proofErr w:type="spellStart"/>
      <w:r w:rsidRPr="00036D39">
        <w:rPr>
          <w:rFonts w:ascii="Helvetica" w:eastAsia="Times New Roman" w:hAnsi="Helvetica" w:cs="Arial"/>
          <w:iCs/>
          <w:color w:val="000000"/>
          <w:sz w:val="20"/>
          <w:szCs w:val="20"/>
        </w:rPr>
        <w:t>allometry</w:t>
      </w:r>
      <w:proofErr w:type="spellEnd"/>
      <w:r w:rsidRPr="00036D39">
        <w:rPr>
          <w:rFonts w:ascii="Helvetica" w:eastAsia="Times New Roman" w:hAnsi="Helvetica" w:cs="Arial"/>
          <w:iCs/>
          <w:color w:val="000000"/>
          <w:sz w:val="20"/>
          <w:szCs w:val="20"/>
        </w:rPr>
        <w:t xml:space="preserve"> and energetics</w:t>
      </w:r>
      <w:r w:rsidR="002E440C" w:rsidRPr="002D2EC9">
        <w:rPr>
          <w:rFonts w:ascii="Helvetica" w:eastAsia="Times New Roman" w:hAnsi="Helvetica" w:cs="Arial"/>
          <w:color w:val="000000"/>
          <w:sz w:val="20"/>
          <w:szCs w:val="20"/>
        </w:rPr>
        <w:t xml:space="preserve">. </w:t>
      </w:r>
      <w:r w:rsidR="00E665EC">
        <w:rPr>
          <w:rFonts w:ascii="Helvetica" w:eastAsia="Times New Roman" w:hAnsi="Helvetica" w:cs="Arial"/>
          <w:i/>
          <w:color w:val="000000"/>
          <w:sz w:val="20"/>
          <w:szCs w:val="20"/>
        </w:rPr>
        <w:t>J. Anim.</w:t>
      </w:r>
      <w:r w:rsidR="00E665EC" w:rsidRPr="008B386E">
        <w:rPr>
          <w:rFonts w:ascii="Helvetica" w:eastAsia="Times New Roman" w:hAnsi="Helvetica" w:cs="Arial"/>
          <w:i/>
          <w:color w:val="000000"/>
          <w:sz w:val="20"/>
          <w:szCs w:val="20"/>
        </w:rPr>
        <w:t xml:space="preserve"> Ecol</w:t>
      </w:r>
      <w:r w:rsidR="00E665EC">
        <w:rPr>
          <w:rFonts w:ascii="Helvetica" w:eastAsia="Times New Roman" w:hAnsi="Helvetica" w:cs="Arial"/>
          <w:i/>
          <w:color w:val="000000"/>
          <w:sz w:val="20"/>
          <w:szCs w:val="20"/>
        </w:rPr>
        <w:t>.</w:t>
      </w:r>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74</w:t>
      </w:r>
      <w:r w:rsidR="00C01CD6">
        <w:rPr>
          <w:rFonts w:ascii="Helvetica" w:eastAsia="Times New Roman" w:hAnsi="Helvetica" w:cs="Arial"/>
          <w:color w:val="000000"/>
          <w:sz w:val="20"/>
          <w:szCs w:val="20"/>
        </w:rPr>
        <w:t>,</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1029-1038</w:t>
      </w:r>
      <w:r w:rsidR="00DF4050">
        <w:rPr>
          <w:rFonts w:ascii="Helvetica" w:eastAsia="Times New Roman" w:hAnsi="Helvetica" w:cs="Arial"/>
          <w:color w:val="000000"/>
          <w:sz w:val="20"/>
          <w:szCs w:val="20"/>
        </w:rPr>
        <w:t xml:space="preserve"> </w:t>
      </w:r>
      <w:r w:rsidR="00DF4050" w:rsidRPr="00DF4050">
        <w:rPr>
          <w:rFonts w:ascii="Helvetica" w:eastAsia="Times New Roman" w:hAnsi="Helvetica" w:cs="Arial"/>
          <w:color w:val="000000"/>
          <w:sz w:val="20"/>
          <w:szCs w:val="20"/>
        </w:rPr>
        <w:t>(</w:t>
      </w:r>
      <w:r w:rsidR="00DF4050" w:rsidRPr="00DF4050">
        <w:rPr>
          <w:rFonts w:ascii="Helvetica" w:eastAsia="Times New Roman" w:hAnsi="Helvetica" w:cs="Arial"/>
          <w:bCs/>
          <w:color w:val="000000"/>
          <w:sz w:val="20"/>
          <w:szCs w:val="20"/>
        </w:rPr>
        <w:t>2005).</w:t>
      </w:r>
    </w:p>
    <w:p w14:paraId="62C4CB8D" w14:textId="77777777" w:rsidR="002E440C" w:rsidRPr="002D2EC9" w:rsidRDefault="002E440C" w:rsidP="002E440C">
      <w:pPr>
        <w:rPr>
          <w:rFonts w:ascii="Helvetica" w:eastAsia="Times New Roman" w:hAnsi="Helvetica" w:cs="Arial"/>
          <w:color w:val="000000"/>
          <w:sz w:val="20"/>
          <w:szCs w:val="20"/>
        </w:rPr>
      </w:pPr>
    </w:p>
    <w:p w14:paraId="09568F6C" w14:textId="5D23ADBB"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Singer, M. C. and Parmesan, C.</w:t>
      </w:r>
      <w:r w:rsidR="002E440C" w:rsidRPr="002D2EC9">
        <w:rPr>
          <w:rFonts w:ascii="Helvetica" w:eastAsia="Times New Roman" w:hAnsi="Helvetica" w:cs="Arial"/>
          <w:color w:val="000000"/>
          <w:sz w:val="20"/>
          <w:szCs w:val="20"/>
        </w:rPr>
        <w:t xml:space="preserve">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asynchrony between herbivorous insects and their hosts: signal of climate change or pre-existing adaptive strategy?</w:t>
      </w:r>
      <w:r w:rsidR="002E440C" w:rsidRPr="00036D39">
        <w:rPr>
          <w:rFonts w:ascii="Helvetica" w:eastAsia="Times New Roman" w:hAnsi="Helvetica" w:cs="Arial"/>
          <w:color w:val="000000"/>
          <w:sz w:val="20"/>
          <w:szCs w:val="20"/>
        </w:rPr>
        <w:t xml:space="preserve"> </w:t>
      </w:r>
      <w:r w:rsidR="00E665EC">
        <w:rPr>
          <w:rFonts w:ascii="Helvetica" w:eastAsia="Times New Roman" w:hAnsi="Helvetica" w:cs="Arial"/>
          <w:i/>
          <w:color w:val="000000"/>
          <w:sz w:val="20"/>
          <w:szCs w:val="20"/>
        </w:rPr>
        <w:t xml:space="preserve">Philos. T. Roy. </w:t>
      </w:r>
      <w:proofErr w:type="gramStart"/>
      <w:r w:rsidR="00E665EC">
        <w:rPr>
          <w:rFonts w:ascii="Helvetica" w:eastAsia="Times New Roman" w:hAnsi="Helvetica" w:cs="Arial"/>
          <w:i/>
          <w:color w:val="000000"/>
          <w:sz w:val="20"/>
          <w:szCs w:val="20"/>
        </w:rPr>
        <w:t>Soc.</w:t>
      </w:r>
      <w:r w:rsidRPr="00036D39">
        <w:rPr>
          <w:rFonts w:ascii="Helvetica" w:eastAsia="Times New Roman" w:hAnsi="Helvetica" w:cs="Arial"/>
          <w:i/>
          <w:color w:val="000000"/>
          <w:sz w:val="20"/>
          <w:szCs w:val="20"/>
        </w:rPr>
        <w:t xml:space="preserve"> B</w:t>
      </w:r>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365</w:t>
      </w:r>
      <w:r w:rsidR="00E674BA">
        <w:rPr>
          <w:rFonts w:ascii="Helvetica" w:eastAsia="Times New Roman" w:hAnsi="Helvetica" w:cs="Arial"/>
          <w:color w:val="000000"/>
          <w:sz w:val="20"/>
          <w:szCs w:val="20"/>
        </w:rPr>
        <w:t>,</w:t>
      </w:r>
      <w:r w:rsidRPr="002D2EC9">
        <w:rPr>
          <w:rFonts w:ascii="Helvetica" w:eastAsia="Times New Roman" w:hAnsi="Helvetica" w:cs="Arial"/>
          <w:color w:val="000000"/>
          <w:sz w:val="20"/>
          <w:szCs w:val="20"/>
        </w:rPr>
        <w:t xml:space="preserve"> 3161-3176</w:t>
      </w:r>
      <w:r w:rsidR="00DF4050">
        <w:rPr>
          <w:rFonts w:ascii="Helvetica" w:eastAsia="Times New Roman" w:hAnsi="Helvetica" w:cs="Arial"/>
          <w:color w:val="000000"/>
          <w:sz w:val="20"/>
          <w:szCs w:val="20"/>
        </w:rPr>
        <w:t xml:space="preserve"> </w:t>
      </w:r>
      <w:r w:rsidR="00DF4050" w:rsidRPr="00DF4050">
        <w:rPr>
          <w:rFonts w:ascii="Helvetica" w:eastAsia="Times New Roman" w:hAnsi="Helvetica" w:cs="Arial"/>
          <w:color w:val="000000"/>
          <w:sz w:val="20"/>
          <w:szCs w:val="20"/>
        </w:rPr>
        <w:t>(</w:t>
      </w:r>
      <w:r w:rsidR="00DF4050" w:rsidRPr="00DF4050">
        <w:rPr>
          <w:rFonts w:ascii="Helvetica" w:eastAsia="Times New Roman" w:hAnsi="Helvetica" w:cs="Arial"/>
          <w:bCs/>
          <w:color w:val="000000"/>
          <w:sz w:val="20"/>
          <w:szCs w:val="20"/>
        </w:rPr>
        <w:t>2010).</w:t>
      </w:r>
      <w:proofErr w:type="gramEnd"/>
    </w:p>
    <w:p w14:paraId="0C4B9C25" w14:textId="77777777" w:rsidR="002E440C" w:rsidRPr="002D2EC9" w:rsidRDefault="002E440C" w:rsidP="00117F8B">
      <w:pPr>
        <w:ind w:left="720"/>
        <w:rPr>
          <w:rFonts w:ascii="Helvetica" w:eastAsia="Times New Roman" w:hAnsi="Helvetica" w:cs="Arial"/>
          <w:b/>
          <w:bCs/>
          <w:color w:val="000000"/>
          <w:sz w:val="20"/>
          <w:szCs w:val="20"/>
        </w:rPr>
      </w:pPr>
    </w:p>
    <w:p w14:paraId="1CF7ED9A" w14:textId="49B6DDC1"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Solomon, S.</w:t>
      </w:r>
      <w:r w:rsidR="002E440C"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IPCC (2007): Climate </w:t>
      </w:r>
      <w:proofErr w:type="gramStart"/>
      <w:r w:rsidRPr="00036D39">
        <w:rPr>
          <w:rFonts w:ascii="Helvetica" w:eastAsia="Times New Roman" w:hAnsi="Helvetica" w:cs="Arial"/>
          <w:iCs/>
          <w:color w:val="000000"/>
          <w:sz w:val="20"/>
          <w:szCs w:val="20"/>
        </w:rPr>
        <w:t>change</w:t>
      </w:r>
      <w:proofErr w:type="gramEnd"/>
      <w:r w:rsidRPr="00036D39">
        <w:rPr>
          <w:rFonts w:ascii="Helvetica" w:eastAsia="Times New Roman" w:hAnsi="Helvetica" w:cs="Arial"/>
          <w:iCs/>
          <w:color w:val="000000"/>
          <w:sz w:val="20"/>
          <w:szCs w:val="20"/>
        </w:rPr>
        <w:t xml:space="preserve"> the physical science basis</w:t>
      </w:r>
      <w:r w:rsidR="002E440C" w:rsidRPr="002D2EC9">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Pr="00F21DBF">
        <w:rPr>
          <w:rFonts w:ascii="Helvetica" w:eastAsia="Times New Roman" w:hAnsi="Helvetica" w:cs="Arial"/>
          <w:bCs/>
          <w:color w:val="000000"/>
          <w:sz w:val="20"/>
          <w:szCs w:val="20"/>
        </w:rPr>
        <w:t>2007</w:t>
      </w:r>
      <w:r w:rsidR="00F21DBF" w:rsidRPr="00F21DBF">
        <w:rPr>
          <w:rFonts w:ascii="Helvetica" w:eastAsia="Times New Roman" w:hAnsi="Helvetica" w:cs="Arial"/>
          <w:bCs/>
          <w:color w:val="000000"/>
          <w:sz w:val="20"/>
          <w:szCs w:val="20"/>
        </w:rPr>
        <w:t>).</w:t>
      </w:r>
    </w:p>
    <w:p w14:paraId="2020AB18" w14:textId="0294C81C"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Thackeray, S. J.</w:t>
      </w:r>
      <w:r w:rsidR="002E440C"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Mismatch revisited: what is trophic mismatching from the perspective of the plankton?</w:t>
      </w:r>
      <w:r w:rsidR="002E440C" w:rsidRPr="002D2EC9">
        <w:rPr>
          <w:rFonts w:ascii="Helvetica" w:eastAsia="Times New Roman" w:hAnsi="Helvetica" w:cs="Arial"/>
          <w:b/>
          <w:bCs/>
          <w:color w:val="000000"/>
          <w:sz w:val="20"/>
          <w:szCs w:val="20"/>
        </w:rPr>
        <w:t xml:space="preserve"> </w:t>
      </w:r>
      <w:r w:rsidR="00E665EC">
        <w:rPr>
          <w:rFonts w:ascii="Helvetica" w:eastAsia="Times New Roman" w:hAnsi="Helvetica" w:cs="Arial"/>
          <w:i/>
          <w:color w:val="000000"/>
          <w:sz w:val="20"/>
          <w:szCs w:val="20"/>
        </w:rPr>
        <w:t>J. Plankton Res.</w:t>
      </w:r>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34</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1001-1010</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00F21DBF" w:rsidRPr="00F21DBF">
        <w:rPr>
          <w:rFonts w:ascii="Helvetica" w:eastAsia="Times New Roman" w:hAnsi="Helvetica" w:cs="Arial"/>
          <w:bCs/>
          <w:color w:val="000000"/>
          <w:sz w:val="20"/>
          <w:szCs w:val="20"/>
        </w:rPr>
        <w:t>2012).</w:t>
      </w:r>
    </w:p>
    <w:p w14:paraId="06D576E9" w14:textId="77777777" w:rsidR="002E440C" w:rsidRPr="002D2EC9" w:rsidRDefault="002E440C" w:rsidP="00117F8B">
      <w:pPr>
        <w:ind w:left="720"/>
        <w:rPr>
          <w:rFonts w:ascii="Helvetica" w:eastAsia="Times New Roman" w:hAnsi="Helvetica" w:cs="Arial"/>
          <w:b/>
          <w:bCs/>
          <w:color w:val="000000"/>
          <w:sz w:val="20"/>
          <w:szCs w:val="20"/>
        </w:rPr>
      </w:pPr>
    </w:p>
    <w:p w14:paraId="4DF11F98" w14:textId="2B34D5AF" w:rsidR="00117F8B" w:rsidRPr="00F21DBF"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Thackeray, S. J., </w:t>
      </w:r>
      <w:r w:rsidR="00036D39">
        <w:rPr>
          <w:rFonts w:ascii="Helvetica" w:eastAsia="Times New Roman" w:hAnsi="Helvetica" w:cs="Arial"/>
          <w:color w:val="000000"/>
          <w:sz w:val="20"/>
          <w:szCs w:val="20"/>
        </w:rPr>
        <w:t>et al</w:t>
      </w:r>
      <w:r w:rsidR="002E440C" w:rsidRPr="002D2EC9">
        <w:rPr>
          <w:rFonts w:ascii="Helvetica" w:eastAsia="Times New Roman" w:hAnsi="Helvetica" w:cs="Arial"/>
          <w:color w:val="000000"/>
          <w:sz w:val="20"/>
          <w:szCs w:val="20"/>
        </w:rPr>
        <w:t xml:space="preserve">.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sensitivity to climate across taxa and trophic levels</w:t>
      </w:r>
      <w:r w:rsidR="00E66832">
        <w:rPr>
          <w:rFonts w:ascii="Helvetica" w:eastAsia="Times New Roman" w:hAnsi="Helvetica" w:cs="Arial"/>
          <w:color w:val="000000"/>
          <w:sz w:val="20"/>
          <w:szCs w:val="20"/>
        </w:rPr>
        <w:t xml:space="preserve">. </w:t>
      </w:r>
      <w:proofErr w:type="gramStart"/>
      <w:r w:rsidRPr="00036D39">
        <w:rPr>
          <w:rFonts w:ascii="Helvetica" w:eastAsia="Times New Roman" w:hAnsi="Helvetica" w:cs="Arial"/>
          <w:i/>
          <w:color w:val="000000"/>
          <w:sz w:val="20"/>
          <w:szCs w:val="20"/>
        </w:rPr>
        <w:t>Nature</w:t>
      </w:r>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535</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241</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00F21DBF" w:rsidRPr="00F21DBF">
        <w:rPr>
          <w:rFonts w:ascii="Helvetica" w:eastAsia="Times New Roman" w:hAnsi="Helvetica" w:cs="Arial"/>
          <w:bCs/>
          <w:color w:val="000000"/>
          <w:sz w:val="20"/>
          <w:szCs w:val="20"/>
        </w:rPr>
        <w:t>2016).</w:t>
      </w:r>
      <w:proofErr w:type="gramEnd"/>
    </w:p>
    <w:p w14:paraId="2CB04335" w14:textId="77777777" w:rsidR="002E440C" w:rsidRPr="002D2EC9" w:rsidRDefault="002E440C" w:rsidP="002E440C">
      <w:pPr>
        <w:rPr>
          <w:rFonts w:ascii="Helvetica" w:eastAsia="Times New Roman" w:hAnsi="Helvetica" w:cs="Arial"/>
          <w:color w:val="000000"/>
          <w:sz w:val="20"/>
          <w:szCs w:val="20"/>
        </w:rPr>
      </w:pPr>
    </w:p>
    <w:p w14:paraId="09A9148C" w14:textId="6F12670E" w:rsidR="00D20D74" w:rsidRPr="00D20D74" w:rsidRDefault="00D20D74" w:rsidP="00D20D74">
      <w:pPr>
        <w:rPr>
          <w:rFonts w:ascii="Times New Roman" w:eastAsia="Times New Roman" w:hAnsi="Times New Roman" w:cs="Times New Roman"/>
          <w:sz w:val="20"/>
          <w:szCs w:val="20"/>
        </w:rPr>
      </w:pPr>
      <w:r w:rsidRPr="00D20D74">
        <w:rPr>
          <w:rFonts w:ascii="Arial" w:eastAsia="Times New Roman" w:hAnsi="Arial" w:cs="Arial"/>
          <w:color w:val="222222"/>
          <w:sz w:val="20"/>
          <w:szCs w:val="20"/>
          <w:shd w:val="clear" w:color="auto" w:fill="FFFFFF"/>
        </w:rPr>
        <w:t xml:space="preserve">Thompson, J.N., </w:t>
      </w:r>
      <w:r w:rsidRPr="00036D39">
        <w:rPr>
          <w:rFonts w:ascii="Arial" w:eastAsia="Times New Roman" w:hAnsi="Arial" w:cs="Arial"/>
          <w:iCs/>
          <w:color w:val="222222"/>
          <w:sz w:val="20"/>
          <w:szCs w:val="20"/>
        </w:rPr>
        <w:t xml:space="preserve">The </w:t>
      </w:r>
      <w:proofErr w:type="spellStart"/>
      <w:r w:rsidRPr="00036D39">
        <w:rPr>
          <w:rFonts w:ascii="Arial" w:eastAsia="Times New Roman" w:hAnsi="Arial" w:cs="Arial"/>
          <w:iCs/>
          <w:color w:val="222222"/>
          <w:sz w:val="20"/>
          <w:szCs w:val="20"/>
        </w:rPr>
        <w:t>coevolutionary</w:t>
      </w:r>
      <w:proofErr w:type="spellEnd"/>
      <w:r w:rsidRPr="00036D39">
        <w:rPr>
          <w:rFonts w:ascii="Arial" w:eastAsia="Times New Roman" w:hAnsi="Arial" w:cs="Arial"/>
          <w:iCs/>
          <w:color w:val="222222"/>
          <w:sz w:val="20"/>
          <w:szCs w:val="20"/>
        </w:rPr>
        <w:t xml:space="preserve"> process</w:t>
      </w:r>
      <w:r w:rsidR="00F21DBF">
        <w:rPr>
          <w:rFonts w:ascii="Arial" w:eastAsia="Times New Roman" w:hAnsi="Arial" w:cs="Arial"/>
          <w:color w:val="222222"/>
          <w:sz w:val="20"/>
          <w:szCs w:val="20"/>
          <w:shd w:val="clear" w:color="auto" w:fill="FFFFFF"/>
        </w:rPr>
        <w:t xml:space="preserve">. </w:t>
      </w:r>
      <w:proofErr w:type="gramStart"/>
      <w:r w:rsidR="00F21DBF">
        <w:rPr>
          <w:rFonts w:ascii="Arial" w:eastAsia="Times New Roman" w:hAnsi="Arial" w:cs="Arial"/>
          <w:color w:val="222222"/>
          <w:sz w:val="20"/>
          <w:szCs w:val="20"/>
          <w:shd w:val="clear" w:color="auto" w:fill="FFFFFF"/>
        </w:rPr>
        <w:t xml:space="preserve">University of Chicago Press </w:t>
      </w:r>
      <w:r w:rsidR="00F21DBF" w:rsidRPr="00F21DBF">
        <w:rPr>
          <w:rFonts w:ascii="Arial" w:eastAsia="Times New Roman" w:hAnsi="Arial" w:cs="Arial"/>
          <w:color w:val="222222"/>
          <w:sz w:val="20"/>
          <w:szCs w:val="20"/>
          <w:shd w:val="clear" w:color="auto" w:fill="FFFFFF"/>
        </w:rPr>
        <w:t>(</w:t>
      </w:r>
      <w:r w:rsidR="00192D1A" w:rsidRPr="00F21DBF">
        <w:rPr>
          <w:rFonts w:ascii="Arial" w:eastAsia="Times New Roman" w:hAnsi="Arial" w:cs="Arial"/>
          <w:color w:val="222222"/>
          <w:sz w:val="20"/>
          <w:szCs w:val="20"/>
          <w:shd w:val="clear" w:color="auto" w:fill="FFFFFF"/>
        </w:rPr>
        <w:t>1994</w:t>
      </w:r>
      <w:r w:rsidR="00F21DBF" w:rsidRPr="00F21DBF">
        <w:rPr>
          <w:rFonts w:ascii="Arial" w:eastAsia="Times New Roman" w:hAnsi="Arial" w:cs="Arial"/>
          <w:color w:val="222222"/>
          <w:sz w:val="20"/>
          <w:szCs w:val="20"/>
          <w:shd w:val="clear" w:color="auto" w:fill="FFFFFF"/>
        </w:rPr>
        <w:t>).</w:t>
      </w:r>
      <w:proofErr w:type="gramEnd"/>
    </w:p>
    <w:p w14:paraId="71DD3CD9" w14:textId="77777777" w:rsidR="00D20D74" w:rsidRDefault="00D20D74" w:rsidP="002E440C">
      <w:pPr>
        <w:rPr>
          <w:rFonts w:ascii="Helvetica" w:eastAsia="Times New Roman" w:hAnsi="Helvetica" w:cs="Arial"/>
          <w:color w:val="000000"/>
          <w:sz w:val="20"/>
          <w:szCs w:val="20"/>
        </w:rPr>
      </w:pPr>
    </w:p>
    <w:p w14:paraId="36BD57BF" w14:textId="3F9A28CE" w:rsidR="00117F8B" w:rsidRPr="00F21DBF"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and </w:t>
      </w:r>
      <w:proofErr w:type="spellStart"/>
      <w:r w:rsidRPr="002D2EC9">
        <w:rPr>
          <w:rFonts w:ascii="Helvetica" w:eastAsia="Times New Roman" w:hAnsi="Helvetica" w:cs="Arial"/>
          <w:color w:val="000000"/>
          <w:sz w:val="20"/>
          <w:szCs w:val="20"/>
        </w:rPr>
        <w:t>Julkunen-Tiitto</w:t>
      </w:r>
      <w:proofErr w:type="spellEnd"/>
      <w:r w:rsidRPr="002D2EC9">
        <w:rPr>
          <w:rFonts w:ascii="Helvetica" w:eastAsia="Times New Roman" w:hAnsi="Helvetica" w:cs="Arial"/>
          <w:color w:val="000000"/>
          <w:sz w:val="20"/>
          <w:szCs w:val="20"/>
        </w:rPr>
        <w:t>, R.</w:t>
      </w:r>
      <w:r w:rsidR="002E440C" w:rsidRPr="002D2EC9">
        <w:rPr>
          <w:rFonts w:ascii="Helvetica" w:eastAsia="Times New Roman" w:hAnsi="Helvetica" w:cs="Arial"/>
          <w:color w:val="000000"/>
          <w:sz w:val="20"/>
          <w:szCs w:val="20"/>
        </w:rPr>
        <w:t xml:space="preserve"> </w:t>
      </w:r>
      <w:proofErr w:type="spellStart"/>
      <w:r w:rsidRPr="00036D39">
        <w:rPr>
          <w:rFonts w:ascii="Helvetica" w:eastAsia="Times New Roman" w:hAnsi="Helvetica" w:cs="Arial"/>
          <w:iCs/>
          <w:color w:val="000000"/>
          <w:sz w:val="20"/>
          <w:szCs w:val="20"/>
        </w:rPr>
        <w:t>Phenological</w:t>
      </w:r>
      <w:proofErr w:type="spellEnd"/>
      <w:r w:rsidRPr="00036D39">
        <w:rPr>
          <w:rFonts w:ascii="Helvetica" w:eastAsia="Times New Roman" w:hAnsi="Helvetica" w:cs="Arial"/>
          <w:iCs/>
          <w:color w:val="000000"/>
          <w:sz w:val="20"/>
          <w:szCs w:val="20"/>
        </w:rPr>
        <w:t xml:space="preserve"> variation as protection against defoliating insects: the case of</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Quercus</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robur</w:t>
      </w:r>
      <w:proofErr w:type="spellEnd"/>
      <w:r w:rsidRPr="002D2EC9">
        <w:rPr>
          <w:rFonts w:ascii="Helvetica" w:eastAsia="Times New Roman" w:hAnsi="Helvetica" w:cs="Arial"/>
          <w:i/>
          <w:iCs/>
          <w:color w:val="000000"/>
          <w:sz w:val="20"/>
          <w:szCs w:val="20"/>
        </w:rPr>
        <w:t xml:space="preserve"> </w:t>
      </w:r>
      <w:r w:rsidRPr="00036D39">
        <w:rPr>
          <w:rFonts w:ascii="Helvetica" w:eastAsia="Times New Roman" w:hAnsi="Helvetica" w:cs="Arial"/>
          <w:iCs/>
          <w:color w:val="000000"/>
          <w:sz w:val="20"/>
          <w:szCs w:val="20"/>
        </w:rPr>
        <w:t>and</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002E440C"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136</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244-251</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00F21DBF" w:rsidRPr="00F21DBF">
        <w:rPr>
          <w:rFonts w:ascii="Helvetica" w:eastAsia="Times New Roman" w:hAnsi="Helvetica" w:cs="Arial"/>
          <w:bCs/>
          <w:color w:val="000000"/>
          <w:sz w:val="20"/>
          <w:szCs w:val="20"/>
        </w:rPr>
        <w:t>2003).</w:t>
      </w:r>
      <w:proofErr w:type="gramEnd"/>
    </w:p>
    <w:p w14:paraId="0B3F2D44" w14:textId="77777777" w:rsidR="002E440C" w:rsidRPr="002D2EC9" w:rsidRDefault="002E440C" w:rsidP="00117F8B">
      <w:pPr>
        <w:ind w:left="720"/>
        <w:rPr>
          <w:rFonts w:ascii="Helvetica" w:eastAsia="Times New Roman" w:hAnsi="Helvetica" w:cs="Arial"/>
          <w:color w:val="000000"/>
          <w:sz w:val="20"/>
          <w:szCs w:val="20"/>
        </w:rPr>
      </w:pPr>
    </w:p>
    <w:p w14:paraId="714FED7C" w14:textId="1244FD70" w:rsidR="00117F8B" w:rsidRPr="00F21DBF"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Tikkanen</w:t>
      </w:r>
      <w:proofErr w:type="spellEnd"/>
      <w:r w:rsidRPr="002D2EC9">
        <w:rPr>
          <w:rFonts w:ascii="Helvetica" w:eastAsia="Times New Roman" w:hAnsi="Helvetica" w:cs="Arial"/>
          <w:color w:val="000000"/>
          <w:sz w:val="20"/>
          <w:szCs w:val="20"/>
        </w:rPr>
        <w:t>, O</w:t>
      </w:r>
      <w:proofErr w:type="gramStart"/>
      <w:r w:rsidRPr="002D2EC9">
        <w:rPr>
          <w:rFonts w:ascii="Helvetica" w:eastAsia="Times New Roman" w:hAnsi="Helvetica" w:cs="Arial"/>
          <w:color w:val="000000"/>
          <w:sz w:val="20"/>
          <w:szCs w:val="20"/>
        </w:rPr>
        <w:t>.-</w:t>
      </w:r>
      <w:proofErr w:type="gramEnd"/>
      <w:r w:rsidRPr="002D2EC9">
        <w:rPr>
          <w:rFonts w:ascii="Helvetica" w:eastAsia="Times New Roman" w:hAnsi="Helvetica" w:cs="Arial"/>
          <w:color w:val="000000"/>
          <w:sz w:val="20"/>
          <w:szCs w:val="20"/>
        </w:rPr>
        <w:t xml:space="preserve">P., </w:t>
      </w:r>
      <w:proofErr w:type="spellStart"/>
      <w:r w:rsidRPr="002D2EC9">
        <w:rPr>
          <w:rFonts w:ascii="Helvetica" w:eastAsia="Times New Roman" w:hAnsi="Helvetica" w:cs="Arial"/>
          <w:color w:val="000000"/>
          <w:sz w:val="20"/>
          <w:szCs w:val="20"/>
        </w:rPr>
        <w:t>Niemelä</w:t>
      </w:r>
      <w:proofErr w:type="spellEnd"/>
      <w:r w:rsidRPr="002D2EC9">
        <w:rPr>
          <w:rFonts w:ascii="Helvetica" w:eastAsia="Times New Roman" w:hAnsi="Helvetica" w:cs="Arial"/>
          <w:color w:val="000000"/>
          <w:sz w:val="20"/>
          <w:szCs w:val="20"/>
        </w:rPr>
        <w:t xml:space="preserve">, P. and </w:t>
      </w:r>
      <w:proofErr w:type="spellStart"/>
      <w:r w:rsidRPr="002D2EC9">
        <w:rPr>
          <w:rFonts w:ascii="Helvetica" w:eastAsia="Times New Roman" w:hAnsi="Helvetica" w:cs="Arial"/>
          <w:color w:val="000000"/>
          <w:sz w:val="20"/>
          <w:szCs w:val="20"/>
        </w:rPr>
        <w:t>Keränen</w:t>
      </w:r>
      <w:proofErr w:type="spellEnd"/>
      <w:r w:rsidRPr="002D2EC9">
        <w:rPr>
          <w:rFonts w:ascii="Helvetica" w:eastAsia="Times New Roman" w:hAnsi="Helvetica" w:cs="Arial"/>
          <w:color w:val="000000"/>
          <w:sz w:val="20"/>
          <w:szCs w:val="20"/>
        </w:rPr>
        <w:t>, J.</w:t>
      </w:r>
      <w:r w:rsidR="002E440C"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Growth and development of a generalist insect herbivore</w:t>
      </w:r>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Operophtera</w:t>
      </w:r>
      <w:proofErr w:type="spellEnd"/>
      <w:r w:rsidRPr="002D2EC9">
        <w:rPr>
          <w:rFonts w:ascii="Helvetica" w:eastAsia="Times New Roman" w:hAnsi="Helvetica" w:cs="Arial"/>
          <w:i/>
          <w:iCs/>
          <w:color w:val="000000"/>
          <w:sz w:val="20"/>
          <w:szCs w:val="20"/>
        </w:rPr>
        <w:t xml:space="preserve"> </w:t>
      </w:r>
      <w:proofErr w:type="spellStart"/>
      <w:r w:rsidRPr="002D2EC9">
        <w:rPr>
          <w:rFonts w:ascii="Helvetica" w:eastAsia="Times New Roman" w:hAnsi="Helvetica" w:cs="Arial"/>
          <w:i/>
          <w:iCs/>
          <w:color w:val="000000"/>
          <w:sz w:val="20"/>
          <w:szCs w:val="20"/>
        </w:rPr>
        <w:t>brumata</w:t>
      </w:r>
      <w:proofErr w:type="spellEnd"/>
      <w:r w:rsidRPr="002D2EC9">
        <w:rPr>
          <w:rFonts w:ascii="Helvetica" w:eastAsia="Times New Roman" w:hAnsi="Helvetica" w:cs="Arial"/>
          <w:i/>
          <w:iCs/>
          <w:color w:val="000000"/>
          <w:sz w:val="20"/>
          <w:szCs w:val="20"/>
        </w:rPr>
        <w:t xml:space="preserve">, </w:t>
      </w:r>
      <w:r w:rsidRPr="00036D39">
        <w:rPr>
          <w:rFonts w:ascii="Helvetica" w:eastAsia="Times New Roman" w:hAnsi="Helvetica" w:cs="Arial"/>
          <w:iCs/>
          <w:color w:val="000000"/>
          <w:sz w:val="20"/>
          <w:szCs w:val="20"/>
        </w:rPr>
        <w:t>on original and alternative host plants</w:t>
      </w:r>
      <w:r w:rsidR="002E440C"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sidR="00E674BA">
        <w:rPr>
          <w:rFonts w:ascii="Helvetica" w:eastAsia="Times New Roman" w:hAnsi="Helvetica" w:cs="Arial"/>
          <w:color w:val="000000"/>
          <w:sz w:val="20"/>
          <w:szCs w:val="20"/>
        </w:rPr>
        <w:t xml:space="preserve"> </w:t>
      </w:r>
      <w:r w:rsidRPr="00E674BA">
        <w:rPr>
          <w:rFonts w:ascii="Helvetica" w:eastAsia="Times New Roman" w:hAnsi="Helvetica" w:cs="Arial"/>
          <w:b/>
          <w:color w:val="000000"/>
          <w:sz w:val="20"/>
          <w:szCs w:val="20"/>
        </w:rPr>
        <w:t>122</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529-536</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00F21DBF" w:rsidRPr="00F21DBF">
        <w:rPr>
          <w:rFonts w:ascii="Helvetica" w:eastAsia="Times New Roman" w:hAnsi="Helvetica" w:cs="Arial"/>
          <w:bCs/>
          <w:color w:val="000000"/>
          <w:sz w:val="20"/>
          <w:szCs w:val="20"/>
        </w:rPr>
        <w:t>2000).</w:t>
      </w:r>
      <w:proofErr w:type="gramEnd"/>
    </w:p>
    <w:p w14:paraId="573B2A7F" w14:textId="77777777" w:rsidR="002E440C" w:rsidRPr="002D2EC9" w:rsidRDefault="002E440C" w:rsidP="002E440C">
      <w:pPr>
        <w:rPr>
          <w:rFonts w:ascii="Helvetica" w:eastAsia="Times New Roman" w:hAnsi="Helvetica" w:cs="Arial"/>
          <w:color w:val="000000"/>
          <w:sz w:val="20"/>
          <w:szCs w:val="20"/>
        </w:rPr>
      </w:pPr>
    </w:p>
    <w:p w14:paraId="7287576F" w14:textId="161BAA89" w:rsidR="00117F8B" w:rsidRPr="002D2EC9"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xml:space="preserve">, M. and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S.</w:t>
      </w:r>
      <w:r w:rsidR="002E440C"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Warming climate advances breeding and improves synchrony of food demand and food availability in a boreal passerine</w:t>
      </w:r>
      <w:r w:rsidR="002E440C" w:rsidRPr="002D2EC9">
        <w:rPr>
          <w:rFonts w:ascii="Helvetica" w:eastAsia="Times New Roman" w:hAnsi="Helvetica" w:cs="Arial"/>
          <w:color w:val="000000"/>
          <w:sz w:val="20"/>
          <w:szCs w:val="20"/>
        </w:rPr>
        <w:t xml:space="preserve">. </w:t>
      </w:r>
      <w:proofErr w:type="gramStart"/>
      <w:r w:rsidR="00E21846">
        <w:rPr>
          <w:rFonts w:ascii="Helvetica" w:eastAsia="Times New Roman" w:hAnsi="Helvetica" w:cs="Arial"/>
          <w:i/>
          <w:color w:val="000000"/>
          <w:sz w:val="20"/>
          <w:szCs w:val="20"/>
        </w:rPr>
        <w:t>Global Change Biol.</w:t>
      </w:r>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17</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3002-3009</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00F21DBF" w:rsidRPr="00F21DBF">
        <w:rPr>
          <w:rFonts w:ascii="Helvetica" w:eastAsia="Times New Roman" w:hAnsi="Helvetica" w:cs="Arial"/>
          <w:bCs/>
          <w:color w:val="000000"/>
          <w:sz w:val="20"/>
          <w:szCs w:val="20"/>
        </w:rPr>
        <w:t>2011).</w:t>
      </w:r>
      <w:proofErr w:type="gramEnd"/>
    </w:p>
    <w:p w14:paraId="03EA81A6" w14:textId="22F2DF12" w:rsidR="00117F8B" w:rsidRPr="002D2EC9" w:rsidRDefault="00117F8B" w:rsidP="002E440C">
      <w:pPr>
        <w:spacing w:before="240"/>
        <w:rPr>
          <w:rFonts w:ascii="Helvetica" w:eastAsia="Times New Roman" w:hAnsi="Helvetica" w:cs="Arial"/>
          <w:b/>
          <w:bCs/>
          <w:color w:val="000000"/>
          <w:sz w:val="20"/>
          <w:szCs w:val="20"/>
        </w:rPr>
      </w:pPr>
      <w:proofErr w:type="spellStart"/>
      <w:r w:rsidRPr="002D2EC9">
        <w:rPr>
          <w:rFonts w:ascii="Helvetica" w:eastAsia="Times New Roman" w:hAnsi="Helvetica" w:cs="Arial"/>
          <w:color w:val="000000"/>
          <w:sz w:val="20"/>
          <w:szCs w:val="20"/>
        </w:rPr>
        <w:t>Vatka</w:t>
      </w:r>
      <w:proofErr w:type="spellEnd"/>
      <w:r w:rsidRPr="002D2EC9">
        <w:rPr>
          <w:rFonts w:ascii="Helvetica" w:eastAsia="Times New Roman" w:hAnsi="Helvetica" w:cs="Arial"/>
          <w:color w:val="000000"/>
          <w:sz w:val="20"/>
          <w:szCs w:val="20"/>
        </w:rPr>
        <w:t xml:space="preserve">, E., </w:t>
      </w:r>
      <w:proofErr w:type="spellStart"/>
      <w:r w:rsidRPr="002D2EC9">
        <w:rPr>
          <w:rFonts w:ascii="Helvetica" w:eastAsia="Times New Roman" w:hAnsi="Helvetica" w:cs="Arial"/>
          <w:color w:val="000000"/>
          <w:sz w:val="20"/>
          <w:szCs w:val="20"/>
        </w:rPr>
        <w:t>Rytkönen</w:t>
      </w:r>
      <w:proofErr w:type="spellEnd"/>
      <w:r w:rsidRPr="002D2EC9">
        <w:rPr>
          <w:rFonts w:ascii="Helvetica" w:eastAsia="Times New Roman" w:hAnsi="Helvetica" w:cs="Arial"/>
          <w:color w:val="000000"/>
          <w:sz w:val="20"/>
          <w:szCs w:val="20"/>
        </w:rPr>
        <w:t xml:space="preserve">, S. and </w:t>
      </w:r>
      <w:proofErr w:type="spellStart"/>
      <w:r w:rsidRPr="002D2EC9">
        <w:rPr>
          <w:rFonts w:ascii="Helvetica" w:eastAsia="Times New Roman" w:hAnsi="Helvetica" w:cs="Arial"/>
          <w:color w:val="000000"/>
          <w:sz w:val="20"/>
          <w:szCs w:val="20"/>
        </w:rPr>
        <w:t>Orell</w:t>
      </w:r>
      <w:proofErr w:type="spellEnd"/>
      <w:r w:rsidRPr="002D2EC9">
        <w:rPr>
          <w:rFonts w:ascii="Helvetica" w:eastAsia="Times New Roman" w:hAnsi="Helvetica" w:cs="Arial"/>
          <w:color w:val="000000"/>
          <w:sz w:val="20"/>
          <w:szCs w:val="20"/>
        </w:rPr>
        <w:t>, M.</w:t>
      </w:r>
      <w:r w:rsidR="002E440C"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Does the temporal mismatch hypothesis match in boreal populations?</w:t>
      </w:r>
      <w:r w:rsidR="002E440C" w:rsidRPr="002D2EC9">
        <w:rPr>
          <w:rFonts w:ascii="Helvetica" w:eastAsia="Times New Roman" w:hAnsi="Helvetica" w:cs="Arial"/>
          <w:b/>
          <w:bCs/>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sidR="00E674BA">
        <w:rPr>
          <w:rFonts w:ascii="Helvetica" w:eastAsia="Times New Roman" w:hAnsi="Helvetica" w:cs="Arial"/>
          <w:color w:val="000000"/>
          <w:sz w:val="20"/>
          <w:szCs w:val="20"/>
        </w:rPr>
        <w:t xml:space="preserve"> </w:t>
      </w:r>
      <w:r w:rsidR="00E674BA" w:rsidRPr="00E674BA">
        <w:rPr>
          <w:rFonts w:ascii="Helvetica" w:eastAsia="Times New Roman" w:hAnsi="Helvetica" w:cs="Arial"/>
          <w:b/>
          <w:color w:val="000000"/>
          <w:sz w:val="20"/>
          <w:szCs w:val="20"/>
        </w:rPr>
        <w:t>176</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595-605</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bCs/>
          <w:color w:val="000000"/>
          <w:sz w:val="20"/>
          <w:szCs w:val="20"/>
        </w:rPr>
        <w:t>2014).</w:t>
      </w:r>
      <w:proofErr w:type="gramEnd"/>
    </w:p>
    <w:p w14:paraId="6DD627C2" w14:textId="77777777" w:rsidR="002E440C" w:rsidRPr="002D2EC9" w:rsidRDefault="002E440C" w:rsidP="00117F8B">
      <w:pPr>
        <w:ind w:left="720"/>
        <w:rPr>
          <w:rFonts w:ascii="Helvetica" w:eastAsia="Times New Roman" w:hAnsi="Helvetica" w:cs="Arial"/>
          <w:color w:val="000000"/>
          <w:sz w:val="20"/>
          <w:szCs w:val="20"/>
        </w:rPr>
      </w:pPr>
    </w:p>
    <w:p w14:paraId="6BCE7511" w14:textId="60AF8F25" w:rsidR="002E440C" w:rsidRPr="004E08C9" w:rsidRDefault="00117F8B" w:rsidP="002E440C">
      <w:pPr>
        <w:rPr>
          <w:rFonts w:ascii="Helvetica" w:eastAsia="Times New Roman" w:hAnsi="Helvetica" w:cs="Arial"/>
          <w:i/>
          <w:color w:val="000000"/>
          <w:sz w:val="20"/>
          <w:szCs w:val="20"/>
        </w:rPr>
      </w:pPr>
      <w:proofErr w:type="spellStart"/>
      <w:proofErr w:type="gramStart"/>
      <w:r w:rsidRPr="002D2EC9">
        <w:rPr>
          <w:rFonts w:ascii="Helvetica" w:eastAsia="Times New Roman" w:hAnsi="Helvetica" w:cs="Arial"/>
          <w:color w:val="000000"/>
          <w:sz w:val="20"/>
          <w:szCs w:val="20"/>
        </w:rPr>
        <w:t>Verschuren</w:t>
      </w:r>
      <w:proofErr w:type="spellEnd"/>
      <w:r w:rsidRPr="002D2EC9">
        <w:rPr>
          <w:rFonts w:ascii="Helvetica" w:eastAsia="Times New Roman" w:hAnsi="Helvetica" w:cs="Arial"/>
          <w:color w:val="000000"/>
          <w:sz w:val="20"/>
          <w:szCs w:val="20"/>
        </w:rPr>
        <w:t xml:space="preserve">, D., </w:t>
      </w:r>
      <w:r w:rsidR="004E08C9">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2E440C"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History and timing of human impact on Lake Victoria, East Africa</w:t>
      </w:r>
      <w:r w:rsidR="002E440C" w:rsidRPr="002D2EC9">
        <w:rPr>
          <w:rFonts w:ascii="Helvetica" w:eastAsia="Times New Roman" w:hAnsi="Helvetica" w:cs="Arial"/>
          <w:color w:val="000000"/>
          <w:sz w:val="20"/>
          <w:szCs w:val="20"/>
        </w:rPr>
        <w:t>.</w:t>
      </w:r>
      <w:proofErr w:type="gramEnd"/>
      <w:r w:rsidR="002E440C" w:rsidRPr="002D2EC9">
        <w:rPr>
          <w:rFonts w:ascii="Helvetica" w:eastAsia="Times New Roman" w:hAnsi="Helvetica" w:cs="Arial"/>
          <w:color w:val="000000"/>
          <w:sz w:val="20"/>
          <w:szCs w:val="20"/>
        </w:rPr>
        <w:t xml:space="preserve"> </w:t>
      </w:r>
      <w:r w:rsidRPr="00036D39">
        <w:rPr>
          <w:rFonts w:ascii="Helvetica" w:eastAsia="Times New Roman" w:hAnsi="Helvetica" w:cs="Arial"/>
          <w:i/>
          <w:color w:val="000000"/>
          <w:sz w:val="20"/>
          <w:szCs w:val="20"/>
        </w:rPr>
        <w:t>P</w:t>
      </w:r>
      <w:r w:rsidR="004E08C9">
        <w:rPr>
          <w:rFonts w:ascii="Helvetica" w:eastAsia="Times New Roman" w:hAnsi="Helvetica" w:cs="Arial"/>
          <w:i/>
          <w:color w:val="000000"/>
          <w:sz w:val="20"/>
          <w:szCs w:val="20"/>
        </w:rPr>
        <w:t xml:space="preserve">. Roy. Soc. </w:t>
      </w:r>
      <w:proofErr w:type="spellStart"/>
      <w:r w:rsidR="004E08C9">
        <w:rPr>
          <w:rFonts w:ascii="Helvetica" w:eastAsia="Times New Roman" w:hAnsi="Helvetica" w:cs="Arial"/>
          <w:i/>
          <w:color w:val="000000"/>
          <w:sz w:val="20"/>
          <w:szCs w:val="20"/>
        </w:rPr>
        <w:t>Lond</w:t>
      </w:r>
      <w:proofErr w:type="spellEnd"/>
      <w:r w:rsidR="004E08C9">
        <w:rPr>
          <w:rFonts w:ascii="Helvetica" w:eastAsia="Times New Roman" w:hAnsi="Helvetica" w:cs="Arial"/>
          <w:i/>
          <w:color w:val="000000"/>
          <w:sz w:val="20"/>
          <w:szCs w:val="20"/>
        </w:rPr>
        <w:t>. B Bio.</w:t>
      </w:r>
      <w:r w:rsidRPr="002D2EC9">
        <w:rPr>
          <w:rFonts w:ascii="Helvetica" w:eastAsia="Times New Roman" w:hAnsi="Helvetica" w:cs="Arial"/>
          <w:color w:val="000000"/>
          <w:sz w:val="20"/>
          <w:szCs w:val="20"/>
        </w:rPr>
        <w:t xml:space="preserve"> </w:t>
      </w:r>
      <w:proofErr w:type="gramStart"/>
      <w:r w:rsidR="00E674BA" w:rsidRPr="00E674BA">
        <w:rPr>
          <w:rFonts w:ascii="Helvetica" w:eastAsia="Times New Roman" w:hAnsi="Helvetica" w:cs="Arial"/>
          <w:b/>
          <w:color w:val="000000"/>
          <w:sz w:val="20"/>
          <w:szCs w:val="20"/>
        </w:rPr>
        <w:t>269</w:t>
      </w:r>
      <w:r w:rsidR="00E674BA">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289-294</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bCs/>
          <w:color w:val="000000"/>
          <w:sz w:val="20"/>
          <w:szCs w:val="20"/>
        </w:rPr>
        <w:t>2002).</w:t>
      </w:r>
      <w:proofErr w:type="gramEnd"/>
    </w:p>
    <w:p w14:paraId="5EE68D66" w14:textId="77777777" w:rsidR="002E440C" w:rsidRPr="002D2EC9" w:rsidRDefault="002E440C" w:rsidP="002E440C">
      <w:pPr>
        <w:ind w:left="720"/>
        <w:rPr>
          <w:rFonts w:ascii="Helvetica" w:eastAsia="Times New Roman" w:hAnsi="Helvetica" w:cs="Arial"/>
          <w:color w:val="000000"/>
          <w:sz w:val="20"/>
          <w:szCs w:val="20"/>
        </w:rPr>
      </w:pPr>
    </w:p>
    <w:p w14:paraId="61FF031C" w14:textId="53CF70CC" w:rsidR="006133F7" w:rsidRPr="006133F7" w:rsidRDefault="00485267" w:rsidP="006133F7">
      <w:pPr>
        <w:rPr>
          <w:rFonts w:ascii="Times New Roman" w:eastAsia="Times New Roman" w:hAnsi="Times New Roman" w:cs="Times New Roman"/>
          <w:sz w:val="20"/>
          <w:szCs w:val="20"/>
        </w:rPr>
      </w:pPr>
      <w:proofErr w:type="spellStart"/>
      <w:proofErr w:type="gramStart"/>
      <w:r>
        <w:rPr>
          <w:rFonts w:ascii="Arial" w:eastAsia="Times New Roman" w:hAnsi="Arial" w:cs="Arial"/>
          <w:color w:val="222222"/>
          <w:sz w:val="20"/>
          <w:szCs w:val="20"/>
          <w:shd w:val="clear" w:color="auto" w:fill="FFFFFF"/>
        </w:rPr>
        <w:t>Visser</w:t>
      </w:r>
      <w:proofErr w:type="spellEnd"/>
      <w:r>
        <w:rPr>
          <w:rFonts w:ascii="Arial" w:eastAsia="Times New Roman" w:hAnsi="Arial" w:cs="Arial"/>
          <w:color w:val="222222"/>
          <w:sz w:val="20"/>
          <w:szCs w:val="20"/>
          <w:shd w:val="clear" w:color="auto" w:fill="FFFFFF"/>
        </w:rPr>
        <w:t>, M. E., and</w:t>
      </w:r>
      <w:r w:rsidR="006133F7" w:rsidRPr="006133F7">
        <w:rPr>
          <w:rFonts w:ascii="Arial" w:eastAsia="Times New Roman" w:hAnsi="Arial" w:cs="Arial"/>
          <w:color w:val="222222"/>
          <w:sz w:val="20"/>
          <w:szCs w:val="20"/>
          <w:shd w:val="clear" w:color="auto" w:fill="FFFFFF"/>
        </w:rPr>
        <w:t xml:space="preserve"> </w:t>
      </w:r>
      <w:proofErr w:type="spellStart"/>
      <w:r w:rsidR="006133F7" w:rsidRPr="006133F7">
        <w:rPr>
          <w:rFonts w:ascii="Arial" w:eastAsia="Times New Roman" w:hAnsi="Arial" w:cs="Arial"/>
          <w:color w:val="222222"/>
          <w:sz w:val="20"/>
          <w:szCs w:val="20"/>
          <w:shd w:val="clear" w:color="auto" w:fill="FFFFFF"/>
        </w:rPr>
        <w:t>Gienapp</w:t>
      </w:r>
      <w:proofErr w:type="spellEnd"/>
      <w:r w:rsidR="006133F7" w:rsidRPr="006133F7">
        <w:rPr>
          <w:rFonts w:ascii="Arial" w:eastAsia="Times New Roman" w:hAnsi="Arial" w:cs="Arial"/>
          <w:color w:val="222222"/>
          <w:sz w:val="20"/>
          <w:szCs w:val="20"/>
          <w:shd w:val="clear" w:color="auto" w:fill="FFFFFF"/>
        </w:rPr>
        <w:t xml:space="preserve">, P. </w:t>
      </w:r>
      <w:r w:rsidR="006133F7" w:rsidRPr="00036D39">
        <w:rPr>
          <w:rFonts w:ascii="Arial" w:eastAsia="Times New Roman" w:hAnsi="Arial" w:cs="Arial"/>
          <w:color w:val="222222"/>
          <w:sz w:val="20"/>
          <w:szCs w:val="20"/>
          <w:shd w:val="clear" w:color="auto" w:fill="FFFFFF"/>
        </w:rPr>
        <w:t xml:space="preserve">Evolutionary and demographic consequences of </w:t>
      </w:r>
      <w:proofErr w:type="spellStart"/>
      <w:r w:rsidR="006133F7" w:rsidRPr="00036D39">
        <w:rPr>
          <w:rFonts w:ascii="Arial" w:eastAsia="Times New Roman" w:hAnsi="Arial" w:cs="Arial"/>
          <w:color w:val="222222"/>
          <w:sz w:val="20"/>
          <w:szCs w:val="20"/>
          <w:shd w:val="clear" w:color="auto" w:fill="FFFFFF"/>
        </w:rPr>
        <w:t>phenological</w:t>
      </w:r>
      <w:proofErr w:type="spellEnd"/>
      <w:r w:rsidR="006133F7" w:rsidRPr="00036D39">
        <w:rPr>
          <w:rFonts w:ascii="Arial" w:eastAsia="Times New Roman" w:hAnsi="Arial" w:cs="Arial"/>
          <w:color w:val="222222"/>
          <w:sz w:val="20"/>
          <w:szCs w:val="20"/>
          <w:shd w:val="clear" w:color="auto" w:fill="FFFFFF"/>
        </w:rPr>
        <w:t xml:space="preserve"> mismatches</w:t>
      </w:r>
      <w:r w:rsidR="006133F7" w:rsidRPr="006133F7">
        <w:rPr>
          <w:rFonts w:ascii="Arial" w:eastAsia="Times New Roman" w:hAnsi="Arial" w:cs="Arial"/>
          <w:color w:val="222222"/>
          <w:sz w:val="20"/>
          <w:szCs w:val="20"/>
          <w:shd w:val="clear" w:color="auto" w:fill="FFFFFF"/>
        </w:rPr>
        <w:t>.</w:t>
      </w:r>
      <w:proofErr w:type="gramEnd"/>
      <w:r w:rsidR="006133F7" w:rsidRPr="006133F7">
        <w:rPr>
          <w:rFonts w:ascii="Arial" w:eastAsia="Times New Roman" w:hAnsi="Arial" w:cs="Arial"/>
          <w:color w:val="222222"/>
          <w:sz w:val="20"/>
          <w:szCs w:val="20"/>
          <w:shd w:val="clear" w:color="auto" w:fill="FFFFFF"/>
        </w:rPr>
        <w:t> </w:t>
      </w:r>
      <w:proofErr w:type="gramStart"/>
      <w:r w:rsidR="006133F7" w:rsidRPr="00036D39">
        <w:rPr>
          <w:rFonts w:ascii="Arial" w:eastAsia="Times New Roman" w:hAnsi="Arial" w:cs="Arial"/>
          <w:i/>
          <w:iCs/>
          <w:color w:val="222222"/>
          <w:sz w:val="20"/>
          <w:szCs w:val="20"/>
        </w:rPr>
        <w:t>Nature ecology &amp; evolution</w:t>
      </w:r>
      <w:r>
        <w:rPr>
          <w:rFonts w:ascii="Arial" w:eastAsia="Times New Roman" w:hAnsi="Arial" w:cs="Arial"/>
          <w:color w:val="222222"/>
          <w:sz w:val="20"/>
          <w:szCs w:val="20"/>
          <w:shd w:val="clear" w:color="auto" w:fill="FFFFFF"/>
        </w:rPr>
        <w:t xml:space="preserve"> </w:t>
      </w:r>
      <w:r w:rsidR="003E2B25" w:rsidRPr="003E2B25">
        <w:rPr>
          <w:rFonts w:ascii="Arial" w:eastAsia="Times New Roman" w:hAnsi="Arial" w:cs="Arial"/>
          <w:b/>
          <w:iCs/>
          <w:color w:val="222222"/>
          <w:sz w:val="20"/>
          <w:szCs w:val="20"/>
        </w:rPr>
        <w:t>3</w:t>
      </w:r>
      <w:r w:rsidR="003E2B25">
        <w:rPr>
          <w:rFonts w:ascii="Arial" w:eastAsia="Times New Roman" w:hAnsi="Arial" w:cs="Arial"/>
          <w:color w:val="222222"/>
          <w:sz w:val="20"/>
          <w:szCs w:val="20"/>
          <w:shd w:val="clear" w:color="auto" w:fill="FFFFFF"/>
        </w:rPr>
        <w:t xml:space="preserve">, </w:t>
      </w:r>
      <w:r w:rsidR="003E2B25" w:rsidRPr="003E2B25">
        <w:rPr>
          <w:rFonts w:ascii="Arial" w:eastAsia="Times New Roman" w:hAnsi="Arial" w:cs="Arial"/>
          <w:color w:val="222222"/>
          <w:sz w:val="20"/>
          <w:szCs w:val="20"/>
          <w:shd w:val="clear" w:color="auto" w:fill="FFFFFF"/>
        </w:rPr>
        <w:t>879-88</w:t>
      </w:r>
      <w:r w:rsidR="003E2B25">
        <w:rPr>
          <w:rFonts w:ascii="Arial" w:eastAsia="Times New Roman" w:hAnsi="Arial" w:cs="Arial"/>
          <w:color w:val="222222"/>
          <w:sz w:val="20"/>
          <w:szCs w:val="20"/>
          <w:shd w:val="clear" w:color="auto" w:fill="FFFFFF"/>
        </w:rPr>
        <w:t xml:space="preserve"> </w:t>
      </w:r>
      <w:r w:rsidR="003E2B25" w:rsidRPr="00F21DBF">
        <w:rPr>
          <w:rFonts w:ascii="Arial" w:eastAsia="Times New Roman" w:hAnsi="Arial" w:cs="Arial"/>
          <w:color w:val="222222"/>
          <w:sz w:val="20"/>
          <w:szCs w:val="20"/>
          <w:shd w:val="clear" w:color="auto" w:fill="FFFFFF"/>
        </w:rPr>
        <w:t>(2019)</w:t>
      </w:r>
      <w:r w:rsidR="003E2B25">
        <w:rPr>
          <w:rFonts w:ascii="Times New Roman" w:eastAsia="Times New Roman" w:hAnsi="Times New Roman" w:cs="Times New Roman"/>
          <w:sz w:val="20"/>
          <w:szCs w:val="20"/>
        </w:rPr>
        <w:t>.</w:t>
      </w:r>
      <w:proofErr w:type="gramEnd"/>
    </w:p>
    <w:p w14:paraId="0E7C3D73" w14:textId="77777777" w:rsidR="006133F7" w:rsidRDefault="006133F7" w:rsidP="002E440C">
      <w:pPr>
        <w:rPr>
          <w:rFonts w:ascii="Helvetica" w:eastAsia="Times New Roman" w:hAnsi="Helvetica" w:cs="Arial"/>
          <w:color w:val="000000"/>
          <w:sz w:val="20"/>
          <w:szCs w:val="20"/>
        </w:rPr>
      </w:pPr>
    </w:p>
    <w:p w14:paraId="5182D03D" w14:textId="48C4D29F" w:rsidR="00117F8B" w:rsidRDefault="00117F8B" w:rsidP="002E440C">
      <w:pPr>
        <w:rPr>
          <w:rFonts w:ascii="Helvetica" w:eastAsia="Times New Roman" w:hAnsi="Helvetica" w:cs="Arial"/>
          <w:color w:val="000000"/>
          <w:sz w:val="20"/>
          <w:szCs w:val="20"/>
        </w:rPr>
      </w:pPr>
      <w:proofErr w:type="spellStart"/>
      <w:r w:rsidRPr="002D2EC9">
        <w:rPr>
          <w:rFonts w:ascii="Helvetica" w:eastAsia="Times New Roman" w:hAnsi="Helvetica" w:cs="Arial"/>
          <w:color w:val="000000"/>
          <w:sz w:val="20"/>
          <w:szCs w:val="20"/>
        </w:rPr>
        <w:t>Visser</w:t>
      </w:r>
      <w:proofErr w:type="spellEnd"/>
      <w:r w:rsidRPr="002D2EC9">
        <w:rPr>
          <w:rFonts w:ascii="Helvetica" w:eastAsia="Times New Roman" w:hAnsi="Helvetica" w:cs="Arial"/>
          <w:color w:val="000000"/>
          <w:sz w:val="20"/>
          <w:szCs w:val="20"/>
        </w:rPr>
        <w:t xml:space="preserve">, M. E., </w:t>
      </w:r>
      <w:proofErr w:type="spellStart"/>
      <w:r w:rsidRPr="002D2EC9">
        <w:rPr>
          <w:rFonts w:ascii="Helvetica" w:eastAsia="Times New Roman" w:hAnsi="Helvetica" w:cs="Arial"/>
          <w:color w:val="000000"/>
          <w:sz w:val="20"/>
          <w:szCs w:val="20"/>
        </w:rPr>
        <w:t>Holleman</w:t>
      </w:r>
      <w:proofErr w:type="spellEnd"/>
      <w:r w:rsidRPr="002D2EC9">
        <w:rPr>
          <w:rFonts w:ascii="Helvetica" w:eastAsia="Times New Roman" w:hAnsi="Helvetica" w:cs="Arial"/>
          <w:color w:val="000000"/>
          <w:sz w:val="20"/>
          <w:szCs w:val="20"/>
        </w:rPr>
        <w:t xml:space="preserve">, L. J. M. and </w:t>
      </w:r>
      <w:proofErr w:type="spellStart"/>
      <w:r w:rsidRPr="002D2EC9">
        <w:rPr>
          <w:rFonts w:ascii="Helvetica" w:eastAsia="Times New Roman" w:hAnsi="Helvetica" w:cs="Arial"/>
          <w:color w:val="000000"/>
          <w:sz w:val="20"/>
          <w:szCs w:val="20"/>
        </w:rPr>
        <w:t>Gienapp</w:t>
      </w:r>
      <w:proofErr w:type="spellEnd"/>
      <w:r w:rsidRPr="002D2EC9">
        <w:rPr>
          <w:rFonts w:ascii="Helvetica" w:eastAsia="Times New Roman" w:hAnsi="Helvetica" w:cs="Arial"/>
          <w:color w:val="000000"/>
          <w:sz w:val="20"/>
          <w:szCs w:val="20"/>
        </w:rPr>
        <w:t>, P.</w:t>
      </w:r>
      <w:r w:rsidR="002E440C"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Shifts in caterpillar biomass phenology due to climate change and its impact on the breeding biology of an insectivorous bird</w:t>
      </w:r>
      <w:r w:rsidR="002E440C" w:rsidRPr="002D2EC9">
        <w:rPr>
          <w:rFonts w:ascii="Helvetica" w:eastAsia="Times New Roman" w:hAnsi="Helvetica" w:cs="Arial"/>
          <w:color w:val="000000"/>
          <w:sz w:val="20"/>
          <w:szCs w:val="20"/>
        </w:rPr>
        <w:t xml:space="preserve">. </w:t>
      </w:r>
      <w:proofErr w:type="spellStart"/>
      <w:proofErr w:type="gramStart"/>
      <w:r w:rsidRPr="00036D39">
        <w:rPr>
          <w:rFonts w:ascii="Helvetica" w:eastAsia="Times New Roman" w:hAnsi="Helvetica" w:cs="Arial"/>
          <w:i/>
          <w:color w:val="000000"/>
          <w:sz w:val="20"/>
          <w:szCs w:val="20"/>
        </w:rPr>
        <w:t>Oecologia</w:t>
      </w:r>
      <w:proofErr w:type="spellEnd"/>
      <w:r w:rsidR="003E2B25">
        <w:rPr>
          <w:rFonts w:ascii="Helvetica" w:eastAsia="Times New Roman" w:hAnsi="Helvetica" w:cs="Arial"/>
          <w:color w:val="000000"/>
          <w:sz w:val="20"/>
          <w:szCs w:val="20"/>
        </w:rPr>
        <w:t xml:space="preserve"> </w:t>
      </w:r>
      <w:r w:rsidR="003E2B25" w:rsidRPr="003E2B25">
        <w:rPr>
          <w:rFonts w:ascii="Helvetica" w:eastAsia="Times New Roman" w:hAnsi="Helvetica" w:cs="Arial"/>
          <w:b/>
          <w:color w:val="000000"/>
          <w:sz w:val="20"/>
          <w:szCs w:val="20"/>
        </w:rPr>
        <w:t>147</w:t>
      </w:r>
      <w:r w:rsidR="003E2B25">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164-172</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00F21DBF" w:rsidRPr="00F21DBF">
        <w:rPr>
          <w:rFonts w:ascii="Helvetica" w:eastAsia="Times New Roman" w:hAnsi="Helvetica" w:cs="Arial"/>
          <w:bCs/>
          <w:color w:val="000000"/>
          <w:sz w:val="20"/>
          <w:szCs w:val="20"/>
        </w:rPr>
        <w:t>2006)</w:t>
      </w:r>
      <w:r w:rsidR="00997E77" w:rsidRPr="00F21DBF">
        <w:rPr>
          <w:rFonts w:ascii="Helvetica" w:eastAsia="Times New Roman" w:hAnsi="Helvetica" w:cs="Arial"/>
          <w:color w:val="000000"/>
          <w:sz w:val="20"/>
          <w:szCs w:val="20"/>
        </w:rPr>
        <w:t>.</w:t>
      </w:r>
      <w:proofErr w:type="gramEnd"/>
    </w:p>
    <w:p w14:paraId="74DB2A10" w14:textId="77777777" w:rsidR="00997E77" w:rsidRPr="00997E77" w:rsidRDefault="00997E77" w:rsidP="002E440C">
      <w:pPr>
        <w:rPr>
          <w:rFonts w:ascii="Helvetica" w:eastAsia="Times New Roman" w:hAnsi="Helvetica" w:cs="Arial"/>
          <w:color w:val="000000"/>
          <w:sz w:val="20"/>
          <w:szCs w:val="20"/>
        </w:rPr>
      </w:pPr>
    </w:p>
    <w:p w14:paraId="6F9078CE" w14:textId="03DBD09C" w:rsidR="00997E77" w:rsidRPr="00F21DBF" w:rsidRDefault="00997E77" w:rsidP="00997E77">
      <w:pPr>
        <w:pStyle w:val="CommentText"/>
        <w:rPr>
          <w:rFonts w:ascii="Helvetica" w:hAnsi="Helvetica"/>
          <w:sz w:val="20"/>
          <w:szCs w:val="20"/>
        </w:rPr>
      </w:pPr>
      <w:proofErr w:type="spellStart"/>
      <w:r w:rsidRPr="00997E77">
        <w:rPr>
          <w:rFonts w:ascii="Helvetica" w:eastAsia="Times New Roman" w:hAnsi="Helvetica" w:cs="Times New Roman"/>
          <w:color w:val="222222"/>
          <w:sz w:val="20"/>
          <w:szCs w:val="20"/>
          <w:shd w:val="clear" w:color="auto" w:fill="FFFFFF"/>
        </w:rPr>
        <w:t>Visser</w:t>
      </w:r>
      <w:proofErr w:type="spellEnd"/>
      <w:r w:rsidRPr="00997E77">
        <w:rPr>
          <w:rFonts w:ascii="Helvetica" w:eastAsia="Times New Roman" w:hAnsi="Helvetica" w:cs="Times New Roman"/>
          <w:color w:val="222222"/>
          <w:sz w:val="20"/>
          <w:szCs w:val="20"/>
          <w:shd w:val="clear" w:color="auto" w:fill="FFFFFF"/>
        </w:rPr>
        <w:t xml:space="preserve">, M.E., Van </w:t>
      </w:r>
      <w:proofErr w:type="spellStart"/>
      <w:r w:rsidRPr="00997E77">
        <w:rPr>
          <w:rFonts w:ascii="Helvetica" w:eastAsia="Times New Roman" w:hAnsi="Helvetica" w:cs="Times New Roman"/>
          <w:color w:val="222222"/>
          <w:sz w:val="20"/>
          <w:szCs w:val="20"/>
          <w:shd w:val="clear" w:color="auto" w:fill="FFFFFF"/>
        </w:rPr>
        <w:t>Noordwijk</w:t>
      </w:r>
      <w:proofErr w:type="spellEnd"/>
      <w:r w:rsidRPr="00997E77">
        <w:rPr>
          <w:rFonts w:ascii="Helvetica" w:eastAsia="Times New Roman" w:hAnsi="Helvetica" w:cs="Times New Roman"/>
          <w:color w:val="222222"/>
          <w:sz w:val="20"/>
          <w:szCs w:val="20"/>
          <w:shd w:val="clear" w:color="auto" w:fill="FFFFFF"/>
        </w:rPr>
        <w:t xml:space="preserve">, A.J., Tinbergen, J.M., and </w:t>
      </w:r>
      <w:proofErr w:type="spellStart"/>
      <w:r w:rsidRPr="00997E77">
        <w:rPr>
          <w:rFonts w:ascii="Helvetica" w:eastAsia="Times New Roman" w:hAnsi="Helvetica" w:cs="Times New Roman"/>
          <w:color w:val="222222"/>
          <w:sz w:val="20"/>
          <w:szCs w:val="20"/>
          <w:shd w:val="clear" w:color="auto" w:fill="FFFFFF"/>
        </w:rPr>
        <w:t>Lessells</w:t>
      </w:r>
      <w:proofErr w:type="spellEnd"/>
      <w:r w:rsidRPr="00997E77">
        <w:rPr>
          <w:rFonts w:ascii="Helvetica" w:eastAsia="Times New Roman" w:hAnsi="Helvetica" w:cs="Times New Roman"/>
          <w:color w:val="222222"/>
          <w:sz w:val="20"/>
          <w:szCs w:val="20"/>
          <w:shd w:val="clear" w:color="auto" w:fill="FFFFFF"/>
        </w:rPr>
        <w:t xml:space="preserve">, C.M. </w:t>
      </w:r>
      <w:r w:rsidRPr="00036D39">
        <w:rPr>
          <w:rFonts w:ascii="Helvetica" w:eastAsia="Times New Roman" w:hAnsi="Helvetica" w:cs="Times New Roman"/>
          <w:color w:val="222222"/>
          <w:sz w:val="20"/>
          <w:szCs w:val="20"/>
          <w:shd w:val="clear" w:color="auto" w:fill="FFFFFF"/>
        </w:rPr>
        <w:t>Warmer springs lead to mistimed reproduction in great tits</w:t>
      </w:r>
      <w:r w:rsidRPr="00790CAC">
        <w:rPr>
          <w:rFonts w:ascii="Helvetica" w:eastAsia="Times New Roman" w:hAnsi="Helvetica" w:cs="Times New Roman"/>
          <w:i/>
          <w:color w:val="222222"/>
          <w:sz w:val="20"/>
          <w:szCs w:val="20"/>
          <w:shd w:val="clear" w:color="auto" w:fill="FFFFFF"/>
        </w:rPr>
        <w:t xml:space="preserve"> (</w:t>
      </w:r>
      <w:proofErr w:type="spellStart"/>
      <w:r w:rsidRPr="00790CAC">
        <w:rPr>
          <w:rFonts w:ascii="Helvetica" w:eastAsia="Times New Roman" w:hAnsi="Helvetica" w:cs="Times New Roman"/>
          <w:i/>
          <w:color w:val="222222"/>
          <w:sz w:val="20"/>
          <w:szCs w:val="20"/>
          <w:shd w:val="clear" w:color="auto" w:fill="FFFFFF"/>
        </w:rPr>
        <w:t>Parus</w:t>
      </w:r>
      <w:proofErr w:type="spellEnd"/>
      <w:r w:rsidRPr="00790CAC">
        <w:rPr>
          <w:rFonts w:ascii="Helvetica" w:eastAsia="Times New Roman" w:hAnsi="Helvetica" w:cs="Times New Roman"/>
          <w:i/>
          <w:color w:val="222222"/>
          <w:sz w:val="20"/>
          <w:szCs w:val="20"/>
          <w:shd w:val="clear" w:color="auto" w:fill="FFFFFF"/>
        </w:rPr>
        <w:t xml:space="preserve"> major). </w:t>
      </w:r>
      <w:r w:rsidRPr="00036D39">
        <w:rPr>
          <w:rFonts w:ascii="Helvetica" w:hAnsi="Helvetica" w:cs="Times New Roman"/>
          <w:i/>
          <w:iCs/>
          <w:color w:val="1A1A1A"/>
          <w:sz w:val="20"/>
          <w:szCs w:val="20"/>
          <w:lang w:val="en-US"/>
        </w:rPr>
        <w:t>Philos. Trans. R. Soc. London B</w:t>
      </w:r>
      <w:r w:rsidRPr="00997E77">
        <w:rPr>
          <w:rFonts w:ascii="Helvetica" w:eastAsia="Times New Roman" w:hAnsi="Helvetica" w:cs="Times New Roman"/>
          <w:color w:val="222222"/>
          <w:sz w:val="20"/>
          <w:szCs w:val="20"/>
          <w:shd w:val="clear" w:color="auto" w:fill="FFFFFF"/>
        </w:rPr>
        <w:t> </w:t>
      </w:r>
      <w:r w:rsidRPr="003E2B25">
        <w:rPr>
          <w:rFonts w:ascii="Helvetica" w:eastAsia="Times New Roman" w:hAnsi="Helvetica" w:cs="Times New Roman"/>
          <w:b/>
          <w:iCs/>
          <w:color w:val="222222"/>
          <w:sz w:val="20"/>
          <w:szCs w:val="20"/>
        </w:rPr>
        <w:t>265</w:t>
      </w:r>
      <w:r w:rsidR="003E2B25">
        <w:rPr>
          <w:rFonts w:ascii="Helvetica" w:eastAsia="Times New Roman" w:hAnsi="Helvetica" w:cs="Times New Roman"/>
          <w:color w:val="222222"/>
          <w:sz w:val="20"/>
          <w:szCs w:val="20"/>
          <w:shd w:val="clear" w:color="auto" w:fill="FFFFFF"/>
        </w:rPr>
        <w:t xml:space="preserve">, </w:t>
      </w:r>
      <w:r w:rsidRPr="00997E77">
        <w:rPr>
          <w:rFonts w:ascii="Helvetica" w:eastAsia="Times New Roman" w:hAnsi="Helvetica" w:cs="Times New Roman"/>
          <w:color w:val="222222"/>
          <w:sz w:val="20"/>
          <w:szCs w:val="20"/>
          <w:shd w:val="clear" w:color="auto" w:fill="FFFFFF"/>
        </w:rPr>
        <w:t>1867-1870</w:t>
      </w:r>
      <w:r w:rsidR="00F21DBF">
        <w:rPr>
          <w:rFonts w:ascii="Helvetica" w:eastAsia="Times New Roman" w:hAnsi="Helvetica" w:cs="Times New Roman"/>
          <w:color w:val="222222"/>
          <w:sz w:val="20"/>
          <w:szCs w:val="20"/>
          <w:shd w:val="clear" w:color="auto" w:fill="FFFFFF"/>
        </w:rPr>
        <w:t xml:space="preserve"> </w:t>
      </w:r>
      <w:r w:rsidR="00F21DBF" w:rsidRPr="00F21DBF">
        <w:rPr>
          <w:rFonts w:ascii="Helvetica" w:eastAsia="Times New Roman" w:hAnsi="Helvetica" w:cs="Times New Roman"/>
          <w:color w:val="222222"/>
          <w:sz w:val="20"/>
          <w:szCs w:val="20"/>
          <w:shd w:val="clear" w:color="auto" w:fill="FFFFFF"/>
        </w:rPr>
        <w:t>(</w:t>
      </w:r>
      <w:r w:rsidR="00F21DBF" w:rsidRPr="00F21DBF">
        <w:rPr>
          <w:rFonts w:ascii="Helvetica" w:hAnsi="Helvetica" w:cs="Times New Roman"/>
          <w:iCs/>
          <w:color w:val="1A1A1A"/>
          <w:sz w:val="20"/>
          <w:szCs w:val="20"/>
          <w:lang w:val="en-US"/>
        </w:rPr>
        <w:t>1998)</w:t>
      </w:r>
      <w:r w:rsidRPr="00F21DBF">
        <w:rPr>
          <w:rFonts w:ascii="Helvetica" w:eastAsia="Times New Roman" w:hAnsi="Helvetica" w:cs="Times New Roman"/>
          <w:color w:val="222222"/>
          <w:sz w:val="20"/>
          <w:szCs w:val="20"/>
          <w:shd w:val="clear" w:color="auto" w:fill="FFFFFF"/>
        </w:rPr>
        <w:t>.</w:t>
      </w:r>
    </w:p>
    <w:p w14:paraId="6641EF19" w14:textId="77777777" w:rsidR="002E440C" w:rsidRPr="002D2EC9" w:rsidRDefault="002E440C" w:rsidP="00997E77">
      <w:pPr>
        <w:rPr>
          <w:rFonts w:ascii="Helvetica" w:eastAsia="Times New Roman" w:hAnsi="Helvetica" w:cs="Arial"/>
          <w:b/>
          <w:bCs/>
          <w:color w:val="000000"/>
          <w:sz w:val="20"/>
          <w:szCs w:val="20"/>
        </w:rPr>
      </w:pPr>
    </w:p>
    <w:p w14:paraId="7743D840" w14:textId="43DCE5FC"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Wiltshire, K. H., </w:t>
      </w:r>
      <w:r w:rsidR="00B4146B">
        <w:rPr>
          <w:rFonts w:ascii="Helvetica" w:eastAsia="Times New Roman" w:hAnsi="Helvetica" w:cs="Arial"/>
          <w:color w:val="000000"/>
          <w:sz w:val="20"/>
          <w:szCs w:val="20"/>
        </w:rPr>
        <w:t>et al</w:t>
      </w:r>
      <w:r w:rsidRPr="002D2EC9">
        <w:rPr>
          <w:rFonts w:ascii="Helvetica" w:eastAsia="Times New Roman" w:hAnsi="Helvetica" w:cs="Arial"/>
          <w:color w:val="000000"/>
          <w:sz w:val="20"/>
          <w:szCs w:val="20"/>
        </w:rPr>
        <w:t>.</w:t>
      </w:r>
      <w:r w:rsidR="002E440C" w:rsidRPr="002D2EC9">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Resilience of North Sea phytoplankton spring bloom dynamics: An analysis of long-term data at Helgoland Roads</w:t>
      </w:r>
      <w:r w:rsidR="002E440C" w:rsidRPr="002D2EC9">
        <w:rPr>
          <w:rFonts w:ascii="Helvetica" w:eastAsia="Times New Roman" w:hAnsi="Helvetica" w:cs="Arial"/>
          <w:color w:val="000000"/>
          <w:sz w:val="20"/>
          <w:szCs w:val="20"/>
        </w:rPr>
        <w:t xml:space="preserve">. </w:t>
      </w:r>
      <w:proofErr w:type="spellStart"/>
      <w:r w:rsidR="00E665EC">
        <w:rPr>
          <w:rFonts w:ascii="Helvetica" w:eastAsia="Times New Roman" w:hAnsi="Helvetica" w:cs="Arial"/>
          <w:i/>
          <w:color w:val="000000"/>
          <w:sz w:val="20"/>
          <w:szCs w:val="20"/>
        </w:rPr>
        <w:t>Limnol</w:t>
      </w:r>
      <w:proofErr w:type="spellEnd"/>
      <w:r w:rsidR="00E665EC">
        <w:rPr>
          <w:rFonts w:ascii="Helvetica" w:eastAsia="Times New Roman" w:hAnsi="Helvetica" w:cs="Arial"/>
          <w:i/>
          <w:color w:val="000000"/>
          <w:sz w:val="20"/>
          <w:szCs w:val="20"/>
        </w:rPr>
        <w:t xml:space="preserve">. </w:t>
      </w:r>
      <w:proofErr w:type="spellStart"/>
      <w:r w:rsidR="00E665EC">
        <w:rPr>
          <w:rFonts w:ascii="Helvetica" w:eastAsia="Times New Roman" w:hAnsi="Helvetica" w:cs="Arial"/>
          <w:i/>
          <w:color w:val="000000"/>
          <w:sz w:val="20"/>
          <w:szCs w:val="20"/>
        </w:rPr>
        <w:t>Oceanogr</w:t>
      </w:r>
      <w:proofErr w:type="spellEnd"/>
      <w:r w:rsidR="00E665EC">
        <w:rPr>
          <w:rFonts w:ascii="Helvetica" w:eastAsia="Times New Roman" w:hAnsi="Helvetica" w:cs="Arial"/>
          <w:i/>
          <w:color w:val="000000"/>
          <w:sz w:val="20"/>
          <w:szCs w:val="20"/>
        </w:rPr>
        <w:t>.</w:t>
      </w:r>
      <w:r w:rsidR="003E2B25">
        <w:rPr>
          <w:rFonts w:ascii="Helvetica" w:eastAsia="Times New Roman" w:hAnsi="Helvetica" w:cs="Arial"/>
          <w:color w:val="000000"/>
          <w:sz w:val="20"/>
          <w:szCs w:val="20"/>
        </w:rPr>
        <w:t xml:space="preserve"> </w:t>
      </w:r>
      <w:proofErr w:type="gramStart"/>
      <w:r w:rsidR="003E2B25" w:rsidRPr="003E2B25">
        <w:rPr>
          <w:rFonts w:ascii="Helvetica" w:eastAsia="Times New Roman" w:hAnsi="Helvetica" w:cs="Arial"/>
          <w:b/>
          <w:color w:val="000000"/>
          <w:sz w:val="20"/>
          <w:szCs w:val="20"/>
        </w:rPr>
        <w:t>53</w:t>
      </w:r>
      <w:r w:rsidR="003E2B25">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1294-1302</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00F21DBF" w:rsidRPr="00F21DBF">
        <w:rPr>
          <w:rFonts w:ascii="Helvetica" w:eastAsia="Times New Roman" w:hAnsi="Helvetica" w:cs="Arial"/>
          <w:bCs/>
          <w:color w:val="000000"/>
          <w:sz w:val="20"/>
          <w:szCs w:val="20"/>
        </w:rPr>
        <w:t>2008).</w:t>
      </w:r>
      <w:proofErr w:type="gramEnd"/>
    </w:p>
    <w:p w14:paraId="1A27D2AF" w14:textId="207BCAB1"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Winder, M. and Schindler, D. E.</w:t>
      </w:r>
      <w:r w:rsidR="002E440C" w:rsidRPr="002D2EC9">
        <w:rPr>
          <w:rFonts w:ascii="Helvetica" w:eastAsia="Times New Roman" w:hAnsi="Helvetica" w:cs="Arial"/>
          <w:b/>
          <w:bCs/>
          <w:color w:val="000000"/>
          <w:sz w:val="20"/>
          <w:szCs w:val="20"/>
        </w:rPr>
        <w:t xml:space="preserve"> </w:t>
      </w:r>
      <w:r w:rsidRPr="00036D39">
        <w:rPr>
          <w:rFonts w:ascii="Helvetica" w:eastAsia="Times New Roman" w:hAnsi="Helvetica" w:cs="Arial"/>
          <w:iCs/>
          <w:color w:val="000000"/>
          <w:sz w:val="20"/>
          <w:szCs w:val="20"/>
        </w:rPr>
        <w:t>Climate change uncouples trophic interactions in an aquatic ecosystem</w:t>
      </w:r>
      <w:r w:rsidR="002E440C" w:rsidRPr="002D2EC9">
        <w:rPr>
          <w:rFonts w:ascii="Helvetica" w:eastAsia="Times New Roman" w:hAnsi="Helvetica" w:cs="Arial"/>
          <w:i/>
          <w:iCs/>
          <w:color w:val="000000"/>
          <w:sz w:val="20"/>
          <w:szCs w:val="20"/>
        </w:rPr>
        <w:t>.</w:t>
      </w:r>
    </w:p>
    <w:p w14:paraId="04CA434E" w14:textId="7788D050" w:rsidR="00117F8B" w:rsidRPr="002D2EC9" w:rsidRDefault="00117F8B" w:rsidP="002E440C">
      <w:pPr>
        <w:rPr>
          <w:rFonts w:ascii="Helvetica" w:eastAsia="Times New Roman" w:hAnsi="Helvetica" w:cs="Arial"/>
          <w:color w:val="000000"/>
          <w:sz w:val="20"/>
          <w:szCs w:val="20"/>
        </w:rPr>
      </w:pPr>
      <w:proofErr w:type="gramStart"/>
      <w:r w:rsidRPr="00036D39">
        <w:rPr>
          <w:rFonts w:ascii="Helvetica" w:eastAsia="Times New Roman" w:hAnsi="Helvetica" w:cs="Arial"/>
          <w:i/>
          <w:color w:val="000000"/>
          <w:sz w:val="20"/>
          <w:szCs w:val="20"/>
        </w:rPr>
        <w:t>Ecology</w:t>
      </w:r>
      <w:r w:rsidR="003E2B25">
        <w:rPr>
          <w:rFonts w:ascii="Helvetica" w:eastAsia="Times New Roman" w:hAnsi="Helvetica" w:cs="Arial"/>
          <w:color w:val="000000"/>
          <w:sz w:val="20"/>
          <w:szCs w:val="20"/>
        </w:rPr>
        <w:t xml:space="preserve"> </w:t>
      </w:r>
      <w:r w:rsidR="003E2B25" w:rsidRPr="003E2B25">
        <w:rPr>
          <w:rFonts w:ascii="Helvetica" w:eastAsia="Times New Roman" w:hAnsi="Helvetica" w:cs="Arial"/>
          <w:b/>
          <w:color w:val="000000"/>
          <w:sz w:val="20"/>
          <w:szCs w:val="20"/>
        </w:rPr>
        <w:t>85</w:t>
      </w:r>
      <w:r w:rsidR="003E2B25">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2100-2106</w:t>
      </w:r>
      <w:r w:rsidR="00F21DBF">
        <w:rPr>
          <w:rFonts w:ascii="Helvetica" w:eastAsia="Times New Roman" w:hAnsi="Helvetica" w:cs="Arial"/>
          <w:color w:val="000000"/>
          <w:sz w:val="20"/>
          <w:szCs w:val="20"/>
        </w:rPr>
        <w:t xml:space="preserve"> </w:t>
      </w:r>
      <w:r w:rsidR="00F21DBF" w:rsidRPr="00F21DBF">
        <w:rPr>
          <w:rFonts w:ascii="Helvetica" w:eastAsia="Times New Roman" w:hAnsi="Helvetica" w:cs="Arial"/>
          <w:color w:val="000000"/>
          <w:sz w:val="20"/>
          <w:szCs w:val="20"/>
        </w:rPr>
        <w:t>(</w:t>
      </w:r>
      <w:r w:rsidR="00F21DBF" w:rsidRPr="00F21DBF">
        <w:rPr>
          <w:rFonts w:ascii="Helvetica" w:eastAsia="Times New Roman" w:hAnsi="Helvetica" w:cs="Arial"/>
          <w:bCs/>
          <w:color w:val="000000"/>
          <w:sz w:val="20"/>
          <w:szCs w:val="20"/>
        </w:rPr>
        <w:t>2004).</w:t>
      </w:r>
      <w:proofErr w:type="gramEnd"/>
    </w:p>
    <w:p w14:paraId="07712485" w14:textId="77777777" w:rsidR="002E440C" w:rsidRPr="002D2EC9" w:rsidRDefault="002E440C" w:rsidP="002E440C">
      <w:pPr>
        <w:rPr>
          <w:rFonts w:ascii="Helvetica" w:eastAsia="Times New Roman" w:hAnsi="Helvetica" w:cs="Arial"/>
          <w:color w:val="000000"/>
          <w:sz w:val="20"/>
          <w:szCs w:val="20"/>
        </w:rPr>
      </w:pPr>
    </w:p>
    <w:p w14:paraId="416C7814" w14:textId="174BCF1F" w:rsidR="00117F8B" w:rsidRPr="00F21DBF" w:rsidRDefault="00117F8B" w:rsidP="002E440C">
      <w:pPr>
        <w:rPr>
          <w:rFonts w:ascii="Helvetica" w:eastAsia="Times New Roman" w:hAnsi="Helvetica" w:cs="Arial"/>
          <w:color w:val="000000"/>
          <w:sz w:val="18"/>
          <w:szCs w:val="18"/>
        </w:rPr>
      </w:pPr>
      <w:proofErr w:type="spellStart"/>
      <w:r w:rsidRPr="002D2EC9">
        <w:rPr>
          <w:rFonts w:ascii="Helvetica" w:eastAsia="Times New Roman" w:hAnsi="Helvetica" w:cs="Arial"/>
          <w:color w:val="000000"/>
          <w:sz w:val="20"/>
          <w:szCs w:val="20"/>
        </w:rPr>
        <w:t>Wolkovich</w:t>
      </w:r>
      <w:proofErr w:type="spellEnd"/>
      <w:r w:rsidRPr="002D2EC9">
        <w:rPr>
          <w:rFonts w:ascii="Helvetica" w:eastAsia="Times New Roman" w:hAnsi="Helvetica" w:cs="Arial"/>
          <w:color w:val="000000"/>
          <w:sz w:val="20"/>
          <w:szCs w:val="20"/>
        </w:rPr>
        <w:t>, E., C</w:t>
      </w:r>
      <w:bookmarkStart w:id="340" w:name="_GoBack"/>
      <w:bookmarkEnd w:id="340"/>
      <w:r w:rsidRPr="002D2EC9">
        <w:rPr>
          <w:rFonts w:ascii="Helvetica" w:eastAsia="Times New Roman" w:hAnsi="Helvetica" w:cs="Arial"/>
          <w:color w:val="000000"/>
          <w:sz w:val="20"/>
          <w:szCs w:val="20"/>
        </w:rPr>
        <w:t xml:space="preserve">ook, B., </w:t>
      </w:r>
      <w:proofErr w:type="spellStart"/>
      <w:r w:rsidRPr="002D2EC9">
        <w:rPr>
          <w:rFonts w:ascii="Helvetica" w:eastAsia="Times New Roman" w:hAnsi="Helvetica" w:cs="Arial"/>
          <w:color w:val="000000"/>
          <w:sz w:val="20"/>
          <w:szCs w:val="20"/>
        </w:rPr>
        <w:t>McLauchlan</w:t>
      </w:r>
      <w:proofErr w:type="spellEnd"/>
      <w:r w:rsidRPr="002D2EC9">
        <w:rPr>
          <w:rFonts w:ascii="Helvetica" w:eastAsia="Times New Roman" w:hAnsi="Helvetica" w:cs="Arial"/>
          <w:color w:val="000000"/>
          <w:sz w:val="20"/>
          <w:szCs w:val="20"/>
        </w:rPr>
        <w:t>, K. and Davies, T.</w:t>
      </w:r>
      <w:r w:rsidR="00A47B6B">
        <w:rPr>
          <w:rFonts w:ascii="Helvetica" w:eastAsia="Times New Roman" w:hAnsi="Helvetica" w:cs="Arial"/>
          <w:color w:val="000000"/>
          <w:sz w:val="20"/>
          <w:szCs w:val="20"/>
        </w:rPr>
        <w:t xml:space="preserve"> </w:t>
      </w:r>
      <w:r w:rsidRPr="00036D39">
        <w:rPr>
          <w:rFonts w:ascii="Helvetica" w:eastAsia="Times New Roman" w:hAnsi="Helvetica" w:cs="Arial"/>
          <w:iCs/>
          <w:color w:val="000000"/>
          <w:sz w:val="20"/>
          <w:szCs w:val="20"/>
        </w:rPr>
        <w:t xml:space="preserve">Temporal ecology in the </w:t>
      </w:r>
      <w:proofErr w:type="spellStart"/>
      <w:r w:rsidRPr="00036D39">
        <w:rPr>
          <w:rFonts w:ascii="Helvetica" w:eastAsia="Times New Roman" w:hAnsi="Helvetica" w:cs="Arial"/>
          <w:iCs/>
          <w:color w:val="000000"/>
          <w:sz w:val="20"/>
          <w:szCs w:val="20"/>
        </w:rPr>
        <w:t>Anthropocene</w:t>
      </w:r>
      <w:proofErr w:type="spellEnd"/>
      <w:r w:rsidR="002E440C" w:rsidRPr="002D2EC9">
        <w:rPr>
          <w:rFonts w:ascii="Helvetica" w:eastAsia="Times New Roman" w:hAnsi="Helvetica" w:cs="Arial"/>
          <w:color w:val="000000"/>
          <w:sz w:val="20"/>
          <w:szCs w:val="20"/>
        </w:rPr>
        <w:t xml:space="preserve">. </w:t>
      </w:r>
      <w:r w:rsidR="00E21846">
        <w:rPr>
          <w:rFonts w:ascii="Helvetica" w:eastAsia="Times New Roman" w:hAnsi="Helvetica" w:cs="Arial"/>
          <w:i/>
          <w:color w:val="000000"/>
          <w:sz w:val="20"/>
          <w:szCs w:val="20"/>
        </w:rPr>
        <w:t xml:space="preserve">Ecol. </w:t>
      </w:r>
      <w:proofErr w:type="spellStart"/>
      <w:r w:rsidR="00E21846">
        <w:rPr>
          <w:rFonts w:ascii="Helvetica" w:eastAsia="Times New Roman" w:hAnsi="Helvetica" w:cs="Arial"/>
          <w:i/>
          <w:color w:val="000000"/>
          <w:sz w:val="20"/>
          <w:szCs w:val="20"/>
        </w:rPr>
        <w:t>Lett</w:t>
      </w:r>
      <w:proofErr w:type="spellEnd"/>
      <w:r w:rsidR="00E21846">
        <w:rPr>
          <w:rFonts w:ascii="Helvetica" w:eastAsia="Times New Roman" w:hAnsi="Helvetica" w:cs="Arial"/>
          <w:i/>
          <w:color w:val="000000"/>
          <w:sz w:val="20"/>
          <w:szCs w:val="20"/>
        </w:rPr>
        <w:t>.</w:t>
      </w:r>
      <w:r w:rsidR="003E2B25">
        <w:rPr>
          <w:rFonts w:ascii="Helvetica" w:eastAsia="Times New Roman" w:hAnsi="Helvetica" w:cs="Arial"/>
          <w:color w:val="000000"/>
          <w:sz w:val="20"/>
          <w:szCs w:val="20"/>
        </w:rPr>
        <w:t xml:space="preserve"> </w:t>
      </w:r>
      <w:proofErr w:type="gramStart"/>
      <w:r w:rsidR="003E2B25" w:rsidRPr="003E2B25">
        <w:rPr>
          <w:rFonts w:ascii="Helvetica" w:eastAsia="Times New Roman" w:hAnsi="Helvetica" w:cs="Arial"/>
          <w:b/>
          <w:color w:val="000000"/>
          <w:sz w:val="20"/>
          <w:szCs w:val="20"/>
        </w:rPr>
        <w:t>17</w:t>
      </w:r>
      <w:r w:rsidR="003E2B25">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1365-</w:t>
      </w:r>
      <w:r w:rsidRPr="00F21DBF">
        <w:rPr>
          <w:rFonts w:ascii="Helvetica" w:eastAsia="Times New Roman" w:hAnsi="Helvetica" w:cs="Arial"/>
          <w:color w:val="000000"/>
          <w:sz w:val="20"/>
          <w:szCs w:val="20"/>
        </w:rPr>
        <w:t>1379</w:t>
      </w:r>
      <w:r w:rsidR="00F21DBF" w:rsidRPr="00F21DBF">
        <w:rPr>
          <w:rFonts w:ascii="Helvetica" w:eastAsia="Times New Roman" w:hAnsi="Helvetica" w:cs="Arial"/>
          <w:color w:val="000000"/>
          <w:sz w:val="20"/>
          <w:szCs w:val="20"/>
        </w:rPr>
        <w:t xml:space="preserve"> (</w:t>
      </w:r>
      <w:r w:rsidR="00F21DBF" w:rsidRPr="00F21DBF">
        <w:rPr>
          <w:rFonts w:ascii="Helvetica" w:eastAsia="Times New Roman" w:hAnsi="Helvetica" w:cs="Arial"/>
          <w:bCs/>
          <w:color w:val="000000"/>
          <w:sz w:val="20"/>
          <w:szCs w:val="20"/>
        </w:rPr>
        <w:t>2014).</w:t>
      </w:r>
      <w:proofErr w:type="gramEnd"/>
    </w:p>
    <w:p w14:paraId="57087372" w14:textId="77777777" w:rsidR="007C78EF" w:rsidRPr="002D2EC9" w:rsidRDefault="007C78EF" w:rsidP="00A43C7A">
      <w:pPr>
        <w:spacing w:line="480" w:lineRule="auto"/>
        <w:rPr>
          <w:rFonts w:ascii="Helvetica" w:hAnsi="Helvetica" w:cs="Helvetica"/>
          <w:b/>
          <w:sz w:val="22"/>
          <w:szCs w:val="22"/>
          <w:u w:val="single"/>
          <w:lang w:val="en-US"/>
        </w:rPr>
      </w:pPr>
      <w:r w:rsidRPr="002D2EC9">
        <w:rPr>
          <w:rFonts w:ascii="Helvetica" w:hAnsi="Helvetica" w:cs="Helvetica"/>
          <w:b/>
          <w:sz w:val="22"/>
          <w:szCs w:val="22"/>
          <w:u w:val="single"/>
          <w:lang w:val="en-US"/>
        </w:rPr>
        <w:br w:type="page"/>
      </w:r>
    </w:p>
    <w:p w14:paraId="1AE325EA" w14:textId="2AF41D36"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0322740A" w14:textId="13978E44" w:rsidR="009F0A68" w:rsidRPr="002D2EC9" w:rsidRDefault="009F0A68" w:rsidP="009F0A68">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this hypothesis</w:t>
      </w:r>
      <w:r w:rsidRPr="002D2EC9" w:rsidDel="006F4CF0">
        <w:rPr>
          <w:rFonts w:ascii="Helvetica" w:hAnsi="Helvetica" w:cs="Helvetica"/>
          <w:sz w:val="22"/>
          <w:szCs w:val="22"/>
          <w:lang w:val="en-US"/>
        </w:rPr>
        <w:t xml:space="preserve"> </w:t>
      </w:r>
      <w:r w:rsidRPr="002D2EC9">
        <w:rPr>
          <w:rFonts w:ascii="Helvetica" w:hAnsi="Helvetica" w:cs="Helvetica"/>
          <w:sz w:val="22"/>
          <w:szCs w:val="22"/>
          <w:lang w:val="en-US"/>
        </w:rPr>
        <w:t xml:space="preserve">postulates that </w:t>
      </w:r>
      <w:r w:rsidR="003E1B08">
        <w:rPr>
          <w:rFonts w:ascii="Helvetica" w:hAnsi="Helvetica" w:cs="Helvetica"/>
          <w:sz w:val="22"/>
          <w:szCs w:val="22"/>
          <w:lang w:val="en-US"/>
        </w:rPr>
        <w:t>the consumer should</w:t>
      </w:r>
      <w:r w:rsidRPr="002D2EC9">
        <w:rPr>
          <w:rFonts w:ascii="Helvetica" w:hAnsi="Helvetica" w:cs="Helvetica"/>
          <w:sz w:val="22"/>
          <w:szCs w:val="22"/>
          <w:lang w:val="en-US"/>
        </w:rPr>
        <w:t xml:space="preserve"> temporally ‘match’ the peak of its</w:t>
      </w:r>
      <w:r>
        <w:rPr>
          <w:rFonts w:ascii="Helvetica" w:hAnsi="Helvetica" w:cs="Helvetica"/>
          <w:sz w:val="22"/>
          <w:szCs w:val="22"/>
          <w:lang w:val="en-US"/>
        </w:rPr>
        <w:t xml:space="preserve"> most</w:t>
      </w:r>
      <w:r w:rsidRPr="002D2EC9">
        <w:rPr>
          <w:rFonts w:ascii="Helvetica" w:hAnsi="Helvetica" w:cs="Helvetica"/>
          <w:sz w:val="22"/>
          <w:szCs w:val="22"/>
          <w:lang w:val="en-US"/>
        </w:rPr>
        <w:t xml:space="preserve"> energetic</w:t>
      </w:r>
      <w:r>
        <w:rPr>
          <w:rFonts w:ascii="Helvetica" w:hAnsi="Helvetica" w:cs="Helvetica"/>
          <w:sz w:val="22"/>
          <w:szCs w:val="22"/>
          <w:lang w:val="en-US"/>
        </w:rPr>
        <w:t>ally demanding</w:t>
      </w:r>
      <w:r w:rsidRPr="002D2EC9">
        <w:rPr>
          <w:rFonts w:ascii="Helvetica" w:hAnsi="Helvetica" w:cs="Helvetica"/>
          <w:sz w:val="22"/>
          <w:szCs w:val="22"/>
          <w:lang w:val="en-US"/>
        </w:rPr>
        <w:t xml:space="preserve"> p</w:t>
      </w:r>
      <w:r>
        <w:rPr>
          <w:rFonts w:ascii="Helvetica" w:hAnsi="Helvetica" w:cs="Helvetica"/>
          <w:sz w:val="22"/>
          <w:szCs w:val="22"/>
          <w:lang w:val="en-US"/>
        </w:rPr>
        <w:t>eriod</w:t>
      </w:r>
      <w:r w:rsidRPr="002D2EC9">
        <w:rPr>
          <w:rFonts w:ascii="Helvetica" w:hAnsi="Helvetica" w:cs="Helvetica"/>
          <w:sz w:val="22"/>
          <w:szCs w:val="22"/>
          <w:lang w:val="en-US"/>
        </w:rPr>
        <w:t xml:space="preserve"> (i.e. reaching maximum fitness) with the peak of resource availability and if there is any change to the relative timing of the interaction, there will be a </w:t>
      </w:r>
      <w:r w:rsidRPr="009F0A68">
        <w:rPr>
          <w:rFonts w:ascii="Helvetica" w:hAnsi="Helvetica" w:cs="Helvetica"/>
          <w:sz w:val="22"/>
          <w:szCs w:val="22"/>
          <w:lang w:val="en-US"/>
        </w:rPr>
        <w:t>decrease in fitness for the consumer (i.e., a mismatch). At the curve’s limits, consumer fitness should fa</w:t>
      </w:r>
      <w:r w:rsidRPr="002D2EC9">
        <w:rPr>
          <w:rFonts w:ascii="Helvetica" w:hAnsi="Helvetica" w:cs="Helvetica"/>
          <w:sz w:val="22"/>
          <w:szCs w:val="22"/>
          <w:lang w:val="en-US"/>
        </w:rPr>
        <w:t>ll to zero when the change in relative timing is sufficiently large. (Figure 1)</w:t>
      </w:r>
    </w:p>
    <w:p w14:paraId="137EFBC3" w14:textId="77777777" w:rsidR="0027104E" w:rsidRDefault="0027104E" w:rsidP="00CF2EB3">
      <w:pPr>
        <w:widowControl w:val="0"/>
        <w:autoSpaceDE w:val="0"/>
        <w:autoSpaceDN w:val="0"/>
        <w:adjustRightInd w:val="0"/>
        <w:rPr>
          <w:rFonts w:ascii="Helvetica" w:hAnsi="Helvetica" w:cs="Helvetica"/>
          <w:b/>
          <w:bCs/>
          <w:sz w:val="22"/>
          <w:szCs w:val="22"/>
          <w:lang w:val="en-US"/>
        </w:rPr>
      </w:pPr>
    </w:p>
    <w:p w14:paraId="2256936A" w14:textId="1C92B986"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Phenological</w:t>
      </w:r>
      <w:proofErr w:type="spellEnd"/>
      <w:r w:rsidRPr="002D2EC9">
        <w:rPr>
          <w:rFonts w:ascii="Helvetica" w:hAnsi="Helvetica" w:cs="Helvetica"/>
          <w:b/>
          <w:bCs/>
          <w:sz w:val="22"/>
          <w:szCs w:val="22"/>
          <w:lang w:val="en-US"/>
        </w:rPr>
        <w:t xml:space="preserve"> synchrony- </w:t>
      </w:r>
      <w:r w:rsidR="008643DA">
        <w:rPr>
          <w:rFonts w:ascii="Helvetica" w:hAnsi="Helvetica" w:cs="Helvetica"/>
          <w:sz w:val="22"/>
          <w:szCs w:val="22"/>
          <w:lang w:val="en-US"/>
        </w:rPr>
        <w:t xml:space="preserve">is based on </w:t>
      </w:r>
      <w:r w:rsidR="0027104E">
        <w:rPr>
          <w:rFonts w:ascii="Helvetica" w:hAnsi="Helvetica" w:cs="Helvetica"/>
          <w:sz w:val="22"/>
          <w:szCs w:val="22"/>
          <w:lang w:val="en-US"/>
        </w:rPr>
        <w:t xml:space="preserve">the </w:t>
      </w:r>
      <w:proofErr w:type="spellStart"/>
      <w:r w:rsidR="008643DA">
        <w:rPr>
          <w:rFonts w:ascii="Helvetica" w:hAnsi="Helvetica" w:cs="Helvetica"/>
          <w:sz w:val="22"/>
          <w:szCs w:val="22"/>
          <w:lang w:val="en-US"/>
        </w:rPr>
        <w:t>phenological</w:t>
      </w:r>
      <w:proofErr w:type="spellEnd"/>
      <w:r w:rsidR="008643DA">
        <w:rPr>
          <w:rFonts w:ascii="Helvetica" w:hAnsi="Helvetica" w:cs="Helvetica"/>
          <w:sz w:val="22"/>
          <w:szCs w:val="22"/>
          <w:lang w:val="en-US"/>
        </w:rPr>
        <w:t xml:space="preserve"> difference</w:t>
      </w:r>
      <w:r w:rsidR="00655F83">
        <w:rPr>
          <w:rFonts w:ascii="Helvetica" w:hAnsi="Helvetica" w:cs="Helvetica"/>
          <w:sz w:val="22"/>
          <w:szCs w:val="22"/>
          <w:lang w:val="en-US"/>
        </w:rPr>
        <w:t>s</w:t>
      </w:r>
      <w:r w:rsidR="00123E75" w:rsidRPr="00123E75">
        <w:rPr>
          <w:rFonts w:ascii="Helvetica" w:hAnsi="Helvetica" w:cs="Helvetica"/>
          <w:sz w:val="22"/>
          <w:szCs w:val="22"/>
          <w:lang w:val="en-US"/>
        </w:rPr>
        <w:t xml:space="preserve"> </w:t>
      </w:r>
      <w:r w:rsidR="00123E75">
        <w:rPr>
          <w:rFonts w:ascii="Helvetica" w:hAnsi="Helvetica" w:cs="Helvetica"/>
          <w:sz w:val="22"/>
          <w:szCs w:val="22"/>
          <w:lang w:val="en-US"/>
        </w:rPr>
        <w:t xml:space="preserve">between </w:t>
      </w:r>
      <w:r w:rsidR="00123E75" w:rsidRPr="002D2EC9">
        <w:rPr>
          <w:rFonts w:ascii="Helvetica" w:hAnsi="Helvetica" w:cs="Helvetica"/>
          <w:sz w:val="22"/>
          <w:szCs w:val="22"/>
          <w:lang w:val="en-US"/>
        </w:rPr>
        <w:t>pair-wise interacting species</w:t>
      </w:r>
      <w:r w:rsidR="00123E75">
        <w:rPr>
          <w:rFonts w:ascii="Helvetica" w:hAnsi="Helvetica" w:cs="Helvetica"/>
          <w:sz w:val="22"/>
          <w:szCs w:val="22"/>
          <w:lang w:val="en-US"/>
        </w:rPr>
        <w:t xml:space="preserve"> </w:t>
      </w:r>
      <w:r w:rsidR="00655F83">
        <w:rPr>
          <w:rFonts w:ascii="Helvetica" w:hAnsi="Helvetica" w:cs="Helvetica"/>
          <w:sz w:val="22"/>
          <w:szCs w:val="22"/>
          <w:lang w:val="en-US"/>
        </w:rPr>
        <w:t>and is a measure of the overlap between two events, each of which has a temporal distribution.</w:t>
      </w:r>
      <w:r w:rsidR="008643DA">
        <w:rPr>
          <w:rFonts w:ascii="Helvetica" w:hAnsi="Helvetica" w:cs="Helvetica"/>
          <w:sz w:val="22"/>
          <w:szCs w:val="22"/>
          <w:lang w:val="en-US"/>
        </w:rPr>
        <w:t xml:space="preserve"> </w:t>
      </w:r>
      <w:r w:rsidR="009F0A68">
        <w:rPr>
          <w:rFonts w:ascii="Helvetica" w:hAnsi="Helvetica" w:cs="Helvetica"/>
          <w:sz w:val="22"/>
          <w:szCs w:val="22"/>
          <w:lang w:val="en-US"/>
        </w:rPr>
        <w:t>Synchrony</w:t>
      </w:r>
      <w:r w:rsidR="00123E75">
        <w:rPr>
          <w:rFonts w:ascii="Helvetica" w:hAnsi="Helvetica" w:cs="Helvetica"/>
          <w:sz w:val="22"/>
          <w:szCs w:val="22"/>
          <w:lang w:val="en-US"/>
        </w:rPr>
        <w:t xml:space="preserve"> implies that t</w:t>
      </w:r>
      <w:r w:rsidR="00123E75" w:rsidRPr="008643DA">
        <w:rPr>
          <w:rFonts w:ascii="Helvetica" w:hAnsi="Helvetica" w:cs="Helvetica"/>
          <w:bCs/>
          <w:sz w:val="22"/>
          <w:szCs w:val="22"/>
          <w:lang w:val="en-US"/>
        </w:rPr>
        <w:t>he</w:t>
      </w:r>
      <w:r w:rsidR="00123E75">
        <w:rPr>
          <w:rFonts w:ascii="Helvetica" w:hAnsi="Helvetica" w:cs="Helvetica"/>
          <w:b/>
          <w:bCs/>
          <w:sz w:val="22"/>
          <w:szCs w:val="22"/>
          <w:lang w:val="en-US"/>
        </w:rPr>
        <w:t xml:space="preserve"> </w:t>
      </w:r>
      <w:r w:rsidR="00123E75" w:rsidRPr="002D2EC9">
        <w:rPr>
          <w:rFonts w:ascii="Helvetica" w:hAnsi="Helvetica" w:cs="Helvetica"/>
          <w:sz w:val="22"/>
          <w:szCs w:val="22"/>
          <w:lang w:val="en-US"/>
        </w:rPr>
        <w:t xml:space="preserve">peak of </w:t>
      </w:r>
      <w:r w:rsidR="00123E75">
        <w:rPr>
          <w:rFonts w:ascii="Helvetica" w:hAnsi="Helvetica" w:cs="Helvetica"/>
          <w:sz w:val="22"/>
          <w:szCs w:val="22"/>
          <w:lang w:val="en-US"/>
        </w:rPr>
        <w:t>the most</w:t>
      </w:r>
      <w:r w:rsidR="00123E75" w:rsidRPr="002D2EC9">
        <w:rPr>
          <w:rFonts w:ascii="Helvetica" w:hAnsi="Helvetica" w:cs="Helvetica"/>
          <w:sz w:val="22"/>
          <w:szCs w:val="22"/>
          <w:lang w:val="en-US"/>
        </w:rPr>
        <w:t xml:space="preserve"> energetic</w:t>
      </w:r>
      <w:r w:rsidR="00123E75">
        <w:rPr>
          <w:rFonts w:ascii="Helvetica" w:hAnsi="Helvetica" w:cs="Helvetica"/>
          <w:sz w:val="22"/>
          <w:szCs w:val="22"/>
          <w:lang w:val="en-US"/>
        </w:rPr>
        <w:t>ally demanding</w:t>
      </w:r>
      <w:r w:rsidR="00123E75" w:rsidRPr="002D2EC9">
        <w:rPr>
          <w:rFonts w:ascii="Helvetica" w:hAnsi="Helvetica" w:cs="Helvetica"/>
          <w:sz w:val="22"/>
          <w:szCs w:val="22"/>
          <w:lang w:val="en-US"/>
        </w:rPr>
        <w:t xml:space="preserve"> p</w:t>
      </w:r>
      <w:r w:rsidR="00123E75">
        <w:rPr>
          <w:rFonts w:ascii="Helvetica" w:hAnsi="Helvetica" w:cs="Helvetica"/>
          <w:sz w:val="22"/>
          <w:szCs w:val="22"/>
          <w:lang w:val="en-US"/>
        </w:rPr>
        <w:t>eriod</w:t>
      </w:r>
      <w:r w:rsidR="00123E75" w:rsidRPr="002D2EC9">
        <w:rPr>
          <w:rFonts w:ascii="Helvetica" w:hAnsi="Helvetica" w:cs="Helvetica"/>
          <w:sz w:val="22"/>
          <w:szCs w:val="22"/>
          <w:lang w:val="en-US"/>
        </w:rPr>
        <w:t xml:space="preserve"> </w:t>
      </w:r>
      <w:r w:rsidR="00123E75">
        <w:rPr>
          <w:rFonts w:ascii="Helvetica" w:hAnsi="Helvetica" w:cs="Helvetica"/>
          <w:sz w:val="22"/>
          <w:szCs w:val="22"/>
          <w:lang w:val="en-US"/>
        </w:rPr>
        <w:t>of the consumer</w:t>
      </w:r>
      <w:r w:rsidR="00123E75" w:rsidRPr="002D2EC9">
        <w:rPr>
          <w:rFonts w:ascii="Helvetica" w:hAnsi="Helvetica" w:cs="Helvetica"/>
          <w:sz w:val="22"/>
          <w:szCs w:val="22"/>
          <w:lang w:val="en-US"/>
        </w:rPr>
        <w:t xml:space="preserve"> with the peak of resource availability</w:t>
      </w:r>
      <w:r w:rsidR="00123E75">
        <w:rPr>
          <w:rFonts w:ascii="Helvetica" w:hAnsi="Helvetica" w:cs="Helvetica"/>
          <w:sz w:val="22"/>
          <w:szCs w:val="22"/>
          <w:lang w:val="en-US"/>
        </w:rPr>
        <w:t xml:space="preserve"> completely overlaps. </w:t>
      </w:r>
      <w:r w:rsidR="00123E75" w:rsidRPr="002D2EC9">
        <w:rPr>
          <w:rFonts w:ascii="Helvetica" w:hAnsi="Helvetica" w:cs="Helvetica"/>
          <w:sz w:val="22"/>
          <w:szCs w:val="22"/>
          <w:lang w:val="en-US"/>
        </w:rPr>
        <w:t>Importantly, this term</w:t>
      </w:r>
      <w:r w:rsidR="00123E75">
        <w:rPr>
          <w:rFonts w:ascii="Helvetica" w:hAnsi="Helvetica" w:cs="Helvetica"/>
          <w:sz w:val="22"/>
          <w:szCs w:val="22"/>
          <w:lang w:val="en-US"/>
        </w:rPr>
        <w:t xml:space="preserve"> </w:t>
      </w:r>
      <w:r w:rsidRPr="002D2EC9">
        <w:rPr>
          <w:rFonts w:ascii="Helvetica" w:hAnsi="Helvetica" w:cs="Helvetica"/>
          <w:sz w:val="22"/>
          <w:szCs w:val="22"/>
          <w:lang w:val="en-US"/>
        </w:rPr>
        <w:t>does not incorporate fitness consequences for either species.</w:t>
      </w:r>
      <w:r w:rsidR="00123E75">
        <w:rPr>
          <w:rFonts w:ascii="Helvetica" w:hAnsi="Helvetica" w:cs="Helvetica"/>
          <w:sz w:val="22"/>
          <w:szCs w:val="22"/>
          <w:lang w:val="en-US"/>
        </w:rPr>
        <w:t xml:space="preserve"> </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1F1DEFA7" w:rsidR="00CF2EB3" w:rsidRPr="002D2EC9" w:rsidRDefault="00CF2EB3" w:rsidP="00CF2EB3">
      <w:pPr>
        <w:widowControl w:val="0"/>
        <w:autoSpaceDE w:val="0"/>
        <w:autoSpaceDN w:val="0"/>
        <w:adjustRightInd w:val="0"/>
        <w:rPr>
          <w:rFonts w:ascii="Helvetica" w:hAnsi="Helvetica" w:cs="Helvetica"/>
          <w:sz w:val="22"/>
          <w:szCs w:val="22"/>
          <w:lang w:val="en-US"/>
        </w:rPr>
      </w:pPr>
      <w:proofErr w:type="spellStart"/>
      <w:r w:rsidRPr="00993BA2">
        <w:rPr>
          <w:rFonts w:ascii="Helvetica" w:hAnsi="Helvetica" w:cs="Helvetica"/>
          <w:b/>
          <w:bCs/>
          <w:sz w:val="22"/>
          <w:szCs w:val="22"/>
          <w:lang w:val="en-US"/>
        </w:rPr>
        <w:t>Phenological</w:t>
      </w:r>
      <w:proofErr w:type="spellEnd"/>
      <w:r w:rsidRPr="00993BA2">
        <w:rPr>
          <w:rFonts w:ascii="Helvetica" w:hAnsi="Helvetica" w:cs="Helvetica"/>
          <w:b/>
          <w:bCs/>
          <w:sz w:val="22"/>
          <w:szCs w:val="22"/>
          <w:lang w:val="en-US"/>
        </w:rPr>
        <w:t xml:space="preserve"> mismatch</w:t>
      </w:r>
      <w:r w:rsidR="00E26E59" w:rsidRPr="00993BA2">
        <w:rPr>
          <w:rFonts w:ascii="Helvetica" w:hAnsi="Helvetica" w:cs="Helvetica"/>
          <w:b/>
          <w:bCs/>
          <w:sz w:val="22"/>
          <w:szCs w:val="22"/>
          <w:lang w:val="en-US"/>
        </w:rPr>
        <w:t xml:space="preserve"> </w:t>
      </w:r>
      <w:r w:rsidR="0027104E" w:rsidRPr="00993BA2">
        <w:rPr>
          <w:rFonts w:ascii="Helvetica" w:hAnsi="Helvetica" w:cs="Helvetica"/>
          <w:sz w:val="22"/>
          <w:szCs w:val="22"/>
          <w:lang w:val="en-US"/>
        </w:rPr>
        <w:t xml:space="preserve">- </w:t>
      </w:r>
      <w:r w:rsidRPr="00993BA2">
        <w:rPr>
          <w:rFonts w:ascii="Helvetica" w:hAnsi="Helvetica" w:cs="Helvetica"/>
          <w:sz w:val="22"/>
          <w:szCs w:val="22"/>
          <w:lang w:val="en-US"/>
        </w:rPr>
        <w:t>decreases</w:t>
      </w:r>
      <w:r w:rsidRPr="002D2EC9">
        <w:rPr>
          <w:rFonts w:ascii="Helvetica" w:hAnsi="Helvetica" w:cs="Helvetica"/>
          <w:sz w:val="22"/>
          <w:szCs w:val="22"/>
          <w:lang w:val="en-US"/>
        </w:rPr>
        <w:t xml:space="preserve"> in consumer fitness associated with changes in the </w:t>
      </w:r>
      <w:proofErr w:type="gramStart"/>
      <w:r w:rsidRPr="002D2EC9">
        <w:rPr>
          <w:rFonts w:ascii="Helvetica" w:hAnsi="Helvetica" w:cs="Helvetica"/>
          <w:sz w:val="22"/>
          <w:szCs w:val="22"/>
          <w:lang w:val="en-US"/>
        </w:rPr>
        <w:t>relative</w:t>
      </w:r>
      <w:proofErr w:type="gramEnd"/>
      <w:r w:rsidRPr="002D2EC9">
        <w:rPr>
          <w:rFonts w:ascii="Helvetica" w:hAnsi="Helvetica" w:cs="Helvetica"/>
          <w:sz w:val="22"/>
          <w:szCs w:val="22"/>
          <w:lang w:val="en-US"/>
        </w:rPr>
        <w:t xml:space="preserve"> timing of key life history activities among interacting species. </w:t>
      </w:r>
      <w:r w:rsidR="0010726C">
        <w:rPr>
          <w:rFonts w:ascii="Helvetica" w:hAnsi="Helvetica" w:cs="Helvetica"/>
          <w:sz w:val="22"/>
          <w:szCs w:val="22"/>
          <w:lang w:val="en-US"/>
        </w:rPr>
        <w:t>Importantly, 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Pr="002D2EC9">
        <w:rPr>
          <w:rFonts w:ascii="Helvetica" w:hAnsi="Helvetica" w:cs="Helvetica"/>
          <w:sz w:val="22"/>
          <w:szCs w:val="22"/>
          <w:lang w:val="en-US"/>
        </w:rPr>
        <w:t xml:space="preserve"> with the abiotic environment.</w:t>
      </w:r>
      <w:r w:rsidR="0010726C">
        <w:rPr>
          <w:rFonts w:ascii="Helvetica" w:hAnsi="Helvetica" w:cs="Helvetica"/>
          <w:sz w:val="22"/>
          <w:szCs w:val="22"/>
          <w:lang w:val="en-US"/>
        </w:rPr>
        <w:t xml:space="preserve"> It also </w:t>
      </w:r>
      <w:r w:rsidR="00C0168B" w:rsidRPr="002827C8">
        <w:rPr>
          <w:rFonts w:ascii="Helvetica" w:hAnsi="Helvetica" w:cs="Helvetica"/>
          <w:sz w:val="22"/>
          <w:szCs w:val="22"/>
          <w:lang w:val="en-US"/>
        </w:rPr>
        <w:t>considers a narrow definition of fitness</w:t>
      </w:r>
      <w:r w:rsidR="00C0168B" w:rsidRPr="00F069AB">
        <w:rPr>
          <w:rFonts w:ascii="Helvetica" w:hAnsi="Helvetica" w:cs="Helvetica"/>
          <w:sz w:val="22"/>
          <w:szCs w:val="22"/>
          <w:lang w:val="en-US"/>
        </w:rPr>
        <w:t xml:space="preserve">, whereby it is defined by a single component, for example reproductive success, </w:t>
      </w:r>
      <w:r w:rsidR="00C0168B">
        <w:rPr>
          <w:rFonts w:ascii="Helvetica" w:hAnsi="Helvetica" w:cs="Helvetica"/>
          <w:sz w:val="22"/>
          <w:szCs w:val="22"/>
          <w:lang w:val="en-US"/>
        </w:rPr>
        <w:t>rather than total fitness</w:t>
      </w:r>
      <w:r w:rsidR="00267629">
        <w:rPr>
          <w:rFonts w:ascii="Helvetica" w:hAnsi="Helvetica" w:cs="Helvetica"/>
          <w:sz w:val="22"/>
          <w:szCs w:val="22"/>
          <w:lang w:val="en-US"/>
        </w:rPr>
        <w:t>.</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63EEA347"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1005E1">
        <w:rPr>
          <w:rFonts w:ascii="Helvetica" w:hAnsi="Helvetica" w:cs="Helvetica"/>
          <w:b/>
          <w:bCs/>
          <w:sz w:val="22"/>
          <w:szCs w:val="22"/>
          <w:lang w:val="en-US"/>
        </w:rPr>
        <w:t>baseline</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r w:rsidR="001143B8">
        <w:rPr>
          <w:rFonts w:ascii="Helvetica" w:hAnsi="Helvetica" w:cs="Helvetica"/>
          <w:sz w:val="22"/>
          <w:szCs w:val="22"/>
          <w:lang w:val="en-US"/>
        </w:rPr>
        <w:t xml:space="preserve">period </w:t>
      </w:r>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76FEEF8B" w:rsidR="00847382" w:rsidRPr="002D2EC9" w:rsidRDefault="00A00C8D"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 </w:t>
      </w:r>
      <w:r w:rsidR="002F0417" w:rsidRPr="002D2EC9">
        <w:rPr>
          <w:rFonts w:ascii="Helvetica" w:hAnsi="Helvetica" w:cs="Helvetica"/>
          <w:sz w:val="22"/>
          <w:szCs w:val="22"/>
          <w:lang w:val="en-US"/>
        </w:rPr>
        <w:t xml:space="preserve">a hypothesis </w:t>
      </w:r>
      <w:r w:rsidR="004947B5">
        <w:rPr>
          <w:rFonts w:ascii="Helvetica" w:hAnsi="Helvetica" w:cs="Helvetica"/>
          <w:sz w:val="22"/>
          <w:szCs w:val="22"/>
          <w:lang w:val="en-US"/>
        </w:rPr>
        <w:t xml:space="preserve">put forward by Singer and Parmesan (2010) </w:t>
      </w:r>
      <w:r w:rsidR="002F0417" w:rsidRPr="002D2EC9">
        <w:rPr>
          <w:rFonts w:ascii="Helvetica" w:hAnsi="Helvetica" w:cs="Helvetica"/>
          <w:sz w:val="22"/>
          <w:szCs w:val="22"/>
          <w:lang w:val="en-US"/>
        </w:rPr>
        <w:t>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47B99742"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 xml:space="preserve">daptive </w:t>
      </w:r>
      <w:r w:rsidR="004947B5">
        <w:rPr>
          <w:rFonts w:ascii="Helvetica" w:hAnsi="Helvetica" w:cs="Helvetica"/>
          <w:b/>
          <w:bCs/>
          <w:sz w:val="22"/>
          <w:szCs w:val="22"/>
          <w:lang w:val="en-US"/>
        </w:rPr>
        <w:t>mismatch</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forward by </w:t>
      </w:r>
      <w:proofErr w:type="spellStart"/>
      <w:r w:rsidR="00921659">
        <w:rPr>
          <w:rFonts w:ascii="Helvetica" w:hAnsi="Helvetica" w:cs="Helvetica"/>
          <w:sz w:val="22"/>
          <w:szCs w:val="22"/>
          <w:lang w:val="en-US"/>
        </w:rPr>
        <w:t>Visser</w:t>
      </w:r>
      <w:proofErr w:type="spellEnd"/>
      <w:r w:rsidR="00921659">
        <w:rPr>
          <w:rFonts w:ascii="Helvetica" w:hAnsi="Helvetica" w:cs="Helvetica"/>
          <w:sz w:val="22"/>
          <w:szCs w:val="22"/>
          <w:lang w:val="en-US"/>
        </w:rPr>
        <w:t xml:space="preserve"> et al. (2012)</w:t>
      </w:r>
      <w:r w:rsidRPr="002D2EC9">
        <w:rPr>
          <w:rFonts w:ascii="Helvetica" w:hAnsi="Helvetica" w:cs="Helvetica"/>
          <w:sz w:val="22"/>
          <w:szCs w:val="22"/>
          <w:lang w:val="en-US"/>
        </w:rPr>
        <w:t xml:space="preserve"> that postulates that</w:t>
      </w:r>
      <w:r w:rsidR="006F0C4B" w:rsidRPr="002D2EC9">
        <w:rPr>
          <w:rFonts w:ascii="Helvetica" w:hAnsi="Helvetica" w:cs="Helvetica"/>
          <w:sz w:val="22"/>
          <w:szCs w:val="22"/>
          <w:lang w:val="en-US"/>
        </w:rPr>
        <w:t>,</w:t>
      </w:r>
      <w:r w:rsidRPr="002D2EC9">
        <w:rPr>
          <w:rFonts w:ascii="Helvetica" w:hAnsi="Helvetica" w:cs="Helvetica"/>
          <w:sz w:val="22"/>
          <w:szCs w:val="22"/>
          <w:lang w:val="en-US"/>
        </w:rPr>
        <w:t xml:space="preserve"> in some </w:t>
      </w:r>
      <w:r w:rsidR="002F0417" w:rsidRPr="002D2EC9">
        <w:rPr>
          <w:rFonts w:ascii="Helvetica" w:hAnsi="Helvetica" w:cs="Helvetica"/>
          <w:sz w:val="22"/>
          <w:szCs w:val="22"/>
          <w:lang w:val="en-US"/>
        </w:rPr>
        <w:t>systems</w:t>
      </w:r>
      <w:r w:rsidR="002942A9"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life-history trade-offs will promote asynchrony for many or most individuals in a population. </w:t>
      </w:r>
    </w:p>
    <w:p w14:paraId="413B48A1"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roofErr w:type="spellStart"/>
      <w:r w:rsidRPr="002D2EC9">
        <w:rPr>
          <w:rFonts w:ascii="Helvetica" w:hAnsi="Helvetica" w:cs="Helvetica"/>
          <w:b/>
          <w:bCs/>
          <w:sz w:val="22"/>
          <w:szCs w:val="22"/>
          <w:lang w:val="en-US"/>
        </w:rPr>
        <w:t>Stationarity</w:t>
      </w:r>
      <w:proofErr w:type="spellEnd"/>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any stochastic process with a constant underlying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roofErr w:type="gramEnd"/>
    </w:p>
    <w:p w14:paraId="73CDE55F"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12889D1" w14:textId="77777777" w:rsidR="00D76824" w:rsidRDefault="00D76824">
      <w:pPr>
        <w:rPr>
          <w:rFonts w:ascii="Helvetica" w:hAnsi="Helvetica" w:cs="Helvetica"/>
          <w:b/>
          <w:sz w:val="22"/>
          <w:szCs w:val="22"/>
          <w:lang w:val="en-US"/>
        </w:rPr>
      </w:pPr>
      <w:r>
        <w:rPr>
          <w:rFonts w:ascii="Helvetica" w:hAnsi="Helvetica" w:cs="Helvetica"/>
          <w:b/>
          <w:sz w:val="22"/>
          <w:szCs w:val="22"/>
          <w:lang w:val="en-US"/>
        </w:rPr>
        <w:br w:type="page"/>
      </w:r>
    </w:p>
    <w:p w14:paraId="7ED19563" w14:textId="536F554F" w:rsidR="006E4631" w:rsidRPr="002D2EC9" w:rsidRDefault="006E4631" w:rsidP="00A43C7A">
      <w:pPr>
        <w:spacing w:line="480" w:lineRule="auto"/>
        <w:rPr>
          <w:rFonts w:ascii="Helvetica" w:hAnsi="Helvetica"/>
          <w:b/>
          <w:sz w:val="22"/>
          <w:szCs w:val="22"/>
        </w:rPr>
      </w:pPr>
      <w:r w:rsidRPr="002D2EC9">
        <w:rPr>
          <w:rFonts w:ascii="Helvetica" w:hAnsi="Helvetica"/>
          <w:b/>
          <w:sz w:val="22"/>
          <w:szCs w:val="22"/>
        </w:rPr>
        <w:t>Table</w:t>
      </w:r>
      <w:r w:rsidR="006F3E7B" w:rsidRPr="002D2EC9">
        <w:rPr>
          <w:rFonts w:ascii="Helvetica" w:hAnsi="Helvetica"/>
          <w:b/>
          <w:sz w:val="22"/>
          <w:szCs w:val="22"/>
        </w:rPr>
        <w:t>s</w:t>
      </w:r>
    </w:p>
    <w:p w14:paraId="4C55E57C" w14:textId="3C86350E" w:rsidR="006E4631" w:rsidRPr="002D2EC9" w:rsidRDefault="006F3E7B" w:rsidP="009916FE">
      <w:pPr>
        <w:rPr>
          <w:rFonts w:ascii="Helvetica" w:hAnsi="Helvetica"/>
          <w:i/>
          <w:sz w:val="22"/>
          <w:szCs w:val="22"/>
        </w:rPr>
      </w:pPr>
      <w:r w:rsidRPr="002D2EC9">
        <w:rPr>
          <w:rFonts w:ascii="Helvetica" w:hAnsi="Helvetica"/>
          <w:sz w:val="22"/>
          <w:szCs w:val="22"/>
        </w:rPr>
        <w:t xml:space="preserve">Table 1. </w:t>
      </w:r>
      <w:r w:rsidR="002C7464" w:rsidRPr="002D2EC9">
        <w:rPr>
          <w:rFonts w:ascii="Helvetica" w:hAnsi="Helvetica"/>
          <w:sz w:val="22"/>
          <w:szCs w:val="22"/>
        </w:rPr>
        <w:t>A c</w:t>
      </w:r>
      <w:r w:rsidRPr="002D2EC9">
        <w:rPr>
          <w:rFonts w:ascii="Helvetica" w:hAnsi="Helvetica"/>
          <w:sz w:val="22"/>
          <w:szCs w:val="22"/>
        </w:rPr>
        <w:t xml:space="preserve">omparison </w:t>
      </w:r>
      <w:r w:rsidR="00207821" w:rsidRPr="002D2EC9">
        <w:rPr>
          <w:rFonts w:ascii="Helvetica" w:hAnsi="Helvetica"/>
          <w:sz w:val="22"/>
          <w:szCs w:val="22"/>
        </w:rPr>
        <w:t xml:space="preserve">across studies </w:t>
      </w:r>
      <w:r w:rsidRPr="002D2EC9">
        <w:rPr>
          <w:rFonts w:ascii="Helvetica" w:hAnsi="Helvetica"/>
          <w:sz w:val="22"/>
          <w:szCs w:val="22"/>
        </w:rPr>
        <w:t>of the type of performance data collected for consumer and resource.</w:t>
      </w:r>
      <w:r w:rsidR="002C7464" w:rsidRPr="002D2EC9">
        <w:rPr>
          <w:rFonts w:ascii="Helvetica" w:hAnsi="Helvetica"/>
          <w:sz w:val="22"/>
          <w:szCs w:val="22"/>
        </w:rPr>
        <w:t xml:space="preserve"> We define a life-history study as one that collected data at the individual level and a </w:t>
      </w:r>
      <w:r w:rsidR="00771362">
        <w:rPr>
          <w:rFonts w:ascii="Helvetica" w:hAnsi="Helvetica"/>
          <w:sz w:val="22"/>
          <w:szCs w:val="22"/>
        </w:rPr>
        <w:t>population/community</w:t>
      </w:r>
      <w:r w:rsidR="002C7464" w:rsidRPr="002D2EC9">
        <w:rPr>
          <w:rFonts w:ascii="Helvetica" w:hAnsi="Helvetica"/>
          <w:sz w:val="22"/>
          <w:szCs w:val="22"/>
        </w:rPr>
        <w:t xml:space="preserve"> study as one that collected data at the population or community (i.e., across species) level</w:t>
      </w:r>
      <w:r w:rsidR="002C7464" w:rsidRPr="002D2EC9">
        <w:rPr>
          <w:rFonts w:ascii="Helvetica" w:hAnsi="Helvetica"/>
          <w:i/>
          <w:sz w:val="22"/>
          <w:szCs w:val="22"/>
        </w:rPr>
        <w:t xml:space="preserve">. </w:t>
      </w:r>
      <w:r w:rsidR="007120E9" w:rsidRPr="002D2EC9">
        <w:rPr>
          <w:rFonts w:ascii="Helvetica" w:hAnsi="Helvetica"/>
          <w:sz w:val="22"/>
          <w:szCs w:val="22"/>
        </w:rPr>
        <w:t xml:space="preserve">Counts </w:t>
      </w:r>
      <w:r w:rsidR="00E76EC8" w:rsidRPr="002D2EC9">
        <w:rPr>
          <w:rFonts w:ascii="Helvetica" w:hAnsi="Helvetica"/>
          <w:sz w:val="22"/>
          <w:szCs w:val="22"/>
        </w:rPr>
        <w:t xml:space="preserve">in the table </w:t>
      </w:r>
      <w:r w:rsidR="007120E9" w:rsidRPr="002D2EC9">
        <w:rPr>
          <w:rFonts w:ascii="Helvetica" w:hAnsi="Helvetica"/>
          <w:sz w:val="22"/>
          <w:szCs w:val="22"/>
        </w:rPr>
        <w:t xml:space="preserve">are </w:t>
      </w:r>
      <w:r w:rsidR="00E76EC8" w:rsidRPr="002D2EC9">
        <w:rPr>
          <w:rFonts w:ascii="Helvetica" w:hAnsi="Helvetica"/>
          <w:sz w:val="22"/>
          <w:szCs w:val="22"/>
        </w:rPr>
        <w:t>numbers of</w:t>
      </w:r>
      <w:r w:rsidR="007120E9" w:rsidRPr="002D2EC9">
        <w:rPr>
          <w:rFonts w:ascii="Helvetica" w:hAnsi="Helvetica"/>
          <w:sz w:val="22"/>
          <w:szCs w:val="22"/>
        </w:rPr>
        <w:t xml:space="preserve"> individual pair-wise interactions</w:t>
      </w:r>
      <w:r w:rsidR="00D13003" w:rsidRPr="002D2EC9">
        <w:rPr>
          <w:rFonts w:ascii="Helvetica" w:hAnsi="Helvetica"/>
          <w:sz w:val="22"/>
          <w:szCs w:val="22"/>
        </w:rPr>
        <w:t xml:space="preserve"> (n=46</w:t>
      </w:r>
      <w:r w:rsidR="00914082" w:rsidRPr="002D2EC9">
        <w:rPr>
          <w:rFonts w:ascii="Helvetica" w:hAnsi="Helvetica"/>
          <w:sz w:val="22"/>
          <w:szCs w:val="22"/>
        </w:rPr>
        <w:t>)</w:t>
      </w:r>
      <w:r w:rsidR="00E76EC8" w:rsidRPr="002D2EC9">
        <w:rPr>
          <w:rFonts w:ascii="Helvetica" w:hAnsi="Helvetica"/>
          <w:sz w:val="22"/>
          <w:szCs w:val="22"/>
        </w:rPr>
        <w:t>.</w:t>
      </w:r>
    </w:p>
    <w:p w14:paraId="3B62AD41" w14:textId="77777777" w:rsidR="006F3E7B" w:rsidRPr="002D2EC9"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1276"/>
        <w:gridCol w:w="1276"/>
        <w:gridCol w:w="708"/>
        <w:gridCol w:w="1134"/>
        <w:gridCol w:w="1276"/>
        <w:gridCol w:w="1276"/>
        <w:gridCol w:w="850"/>
      </w:tblGrid>
      <w:tr w:rsidR="000D162E" w:rsidRPr="002D2EC9" w14:paraId="3038E7C4" w14:textId="77777777" w:rsidTr="008C6FBD">
        <w:tc>
          <w:tcPr>
            <w:tcW w:w="3936" w:type="dxa"/>
            <w:gridSpan w:val="3"/>
            <w:vMerge w:val="restart"/>
            <w:tcBorders>
              <w:left w:val="nil"/>
              <w:right w:val="nil"/>
            </w:tcBorders>
          </w:tcPr>
          <w:p w14:paraId="539D6849" w14:textId="77777777" w:rsidR="006F3E7B" w:rsidRPr="002D2EC9" w:rsidRDefault="006F3E7B" w:rsidP="00F4231C">
            <w:pPr>
              <w:rPr>
                <w:rFonts w:ascii="Helvetica" w:hAnsi="Helvetica"/>
                <w:sz w:val="20"/>
                <w:szCs w:val="20"/>
              </w:rPr>
            </w:pPr>
          </w:p>
        </w:tc>
        <w:tc>
          <w:tcPr>
            <w:tcW w:w="4394" w:type="dxa"/>
            <w:gridSpan w:val="4"/>
            <w:tcBorders>
              <w:left w:val="nil"/>
              <w:right w:val="nil"/>
            </w:tcBorders>
          </w:tcPr>
          <w:p w14:paraId="58B691E8" w14:textId="3E4EEE8B" w:rsidR="006F3E7B" w:rsidRPr="002D2EC9" w:rsidRDefault="006F3E7B" w:rsidP="00E76EC8">
            <w:pPr>
              <w:rPr>
                <w:rFonts w:ascii="Helvetica" w:hAnsi="Helvetica"/>
                <w:sz w:val="20"/>
                <w:szCs w:val="20"/>
              </w:rPr>
            </w:pPr>
            <w:r w:rsidRPr="002D2EC9">
              <w:rPr>
                <w:rFonts w:ascii="Helvetica" w:hAnsi="Helvetica"/>
                <w:sz w:val="20"/>
                <w:szCs w:val="20"/>
              </w:rPr>
              <w:t xml:space="preserve">Resource </w:t>
            </w:r>
            <w:r w:rsidR="00E76EC8" w:rsidRPr="002D2EC9">
              <w:rPr>
                <w:rFonts w:ascii="Helvetica" w:hAnsi="Helvetica"/>
                <w:sz w:val="20"/>
                <w:szCs w:val="20"/>
              </w:rPr>
              <w:t>performance</w:t>
            </w:r>
          </w:p>
        </w:tc>
        <w:tc>
          <w:tcPr>
            <w:tcW w:w="850" w:type="dxa"/>
            <w:tcBorders>
              <w:left w:val="nil"/>
              <w:right w:val="nil"/>
            </w:tcBorders>
          </w:tcPr>
          <w:p w14:paraId="6F0865DE" w14:textId="77777777" w:rsidR="006F3E7B" w:rsidRPr="002D2EC9" w:rsidRDefault="006F3E7B" w:rsidP="00F4231C">
            <w:pPr>
              <w:rPr>
                <w:rFonts w:ascii="Helvetica" w:hAnsi="Helvetica"/>
                <w:i/>
                <w:sz w:val="18"/>
                <w:szCs w:val="18"/>
              </w:rPr>
            </w:pPr>
          </w:p>
        </w:tc>
      </w:tr>
      <w:tr w:rsidR="000D162E" w:rsidRPr="002D2EC9" w14:paraId="6ED5BA4B" w14:textId="77777777" w:rsidTr="008C6FBD">
        <w:tc>
          <w:tcPr>
            <w:tcW w:w="3936" w:type="dxa"/>
            <w:gridSpan w:val="3"/>
            <w:vMerge/>
            <w:tcBorders>
              <w:left w:val="nil"/>
              <w:right w:val="nil"/>
            </w:tcBorders>
          </w:tcPr>
          <w:p w14:paraId="12201642" w14:textId="77777777" w:rsidR="006F3E7B" w:rsidRPr="002D2EC9" w:rsidRDefault="006F3E7B" w:rsidP="00F4231C">
            <w:pPr>
              <w:rPr>
                <w:rFonts w:ascii="Helvetica" w:hAnsi="Helvetica"/>
                <w:sz w:val="20"/>
                <w:szCs w:val="20"/>
              </w:rPr>
            </w:pPr>
          </w:p>
        </w:tc>
        <w:tc>
          <w:tcPr>
            <w:tcW w:w="708" w:type="dxa"/>
            <w:tcBorders>
              <w:left w:val="nil"/>
              <w:right w:val="nil"/>
            </w:tcBorders>
          </w:tcPr>
          <w:p w14:paraId="7402A376" w14:textId="77777777" w:rsidR="006F3E7B" w:rsidRPr="002D2EC9" w:rsidRDefault="006F3E7B" w:rsidP="00F4231C">
            <w:pPr>
              <w:rPr>
                <w:rFonts w:ascii="Helvetica" w:hAnsi="Helvetica"/>
                <w:sz w:val="20"/>
                <w:szCs w:val="20"/>
              </w:rPr>
            </w:pPr>
          </w:p>
        </w:tc>
        <w:tc>
          <w:tcPr>
            <w:tcW w:w="1134" w:type="dxa"/>
            <w:tcBorders>
              <w:left w:val="nil"/>
              <w:right w:val="nil"/>
            </w:tcBorders>
          </w:tcPr>
          <w:p w14:paraId="2445DCA1"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Life-history</w:t>
            </w:r>
          </w:p>
        </w:tc>
        <w:tc>
          <w:tcPr>
            <w:tcW w:w="2552" w:type="dxa"/>
            <w:gridSpan w:val="2"/>
            <w:tcBorders>
              <w:left w:val="nil"/>
              <w:right w:val="nil"/>
            </w:tcBorders>
          </w:tcPr>
          <w:p w14:paraId="272DE295" w14:textId="624B6C41" w:rsidR="006F3E7B" w:rsidRPr="002D2EC9" w:rsidRDefault="00A800F8" w:rsidP="00D05B10">
            <w:pPr>
              <w:jc w:val="center"/>
              <w:rPr>
                <w:rFonts w:ascii="Helvetica" w:hAnsi="Helvetica"/>
                <w:sz w:val="20"/>
                <w:szCs w:val="20"/>
              </w:rPr>
            </w:pPr>
            <w:r>
              <w:rPr>
                <w:rFonts w:ascii="Helvetica" w:hAnsi="Helvetica"/>
                <w:sz w:val="20"/>
                <w:szCs w:val="20"/>
              </w:rPr>
              <w:t>Population/Community</w:t>
            </w:r>
          </w:p>
        </w:tc>
        <w:tc>
          <w:tcPr>
            <w:tcW w:w="850" w:type="dxa"/>
            <w:tcBorders>
              <w:left w:val="nil"/>
              <w:right w:val="nil"/>
            </w:tcBorders>
          </w:tcPr>
          <w:p w14:paraId="265A3CA8" w14:textId="77777777" w:rsidR="006F3E7B" w:rsidRPr="002D2EC9" w:rsidRDefault="006F3E7B" w:rsidP="00F4231C">
            <w:pPr>
              <w:rPr>
                <w:rFonts w:ascii="Helvetica" w:hAnsi="Helvetica"/>
                <w:sz w:val="18"/>
                <w:szCs w:val="18"/>
              </w:rPr>
            </w:pPr>
          </w:p>
        </w:tc>
      </w:tr>
      <w:tr w:rsidR="000D162E" w:rsidRPr="002D2EC9" w14:paraId="78C441BB" w14:textId="77777777" w:rsidTr="008C6FBD">
        <w:tc>
          <w:tcPr>
            <w:tcW w:w="3936" w:type="dxa"/>
            <w:gridSpan w:val="3"/>
            <w:vMerge/>
            <w:tcBorders>
              <w:left w:val="nil"/>
              <w:right w:val="nil"/>
            </w:tcBorders>
          </w:tcPr>
          <w:p w14:paraId="1858B11B" w14:textId="77777777" w:rsidR="006F3E7B" w:rsidRPr="002D2EC9" w:rsidRDefault="006F3E7B" w:rsidP="00F4231C">
            <w:pPr>
              <w:rPr>
                <w:rFonts w:ascii="Helvetica" w:hAnsi="Helvetica"/>
                <w:sz w:val="20"/>
                <w:szCs w:val="20"/>
              </w:rPr>
            </w:pPr>
          </w:p>
        </w:tc>
        <w:tc>
          <w:tcPr>
            <w:tcW w:w="708" w:type="dxa"/>
            <w:tcBorders>
              <w:left w:val="nil"/>
              <w:right w:val="nil"/>
            </w:tcBorders>
          </w:tcPr>
          <w:p w14:paraId="1D8F14FA" w14:textId="77777777" w:rsidR="006F3E7B" w:rsidRPr="002D2EC9" w:rsidRDefault="006F3E7B" w:rsidP="00F4231C">
            <w:pPr>
              <w:rPr>
                <w:rFonts w:ascii="Helvetica" w:hAnsi="Helvetica"/>
                <w:sz w:val="20"/>
                <w:szCs w:val="20"/>
              </w:rPr>
            </w:pPr>
            <w:r w:rsidRPr="002D2EC9">
              <w:rPr>
                <w:rFonts w:ascii="Helvetica" w:hAnsi="Helvetica"/>
                <w:sz w:val="20"/>
                <w:szCs w:val="20"/>
              </w:rPr>
              <w:t>None</w:t>
            </w:r>
          </w:p>
        </w:tc>
        <w:tc>
          <w:tcPr>
            <w:tcW w:w="1134" w:type="dxa"/>
            <w:tcBorders>
              <w:left w:val="nil"/>
              <w:bottom w:val="single" w:sz="4" w:space="0" w:color="auto"/>
              <w:right w:val="nil"/>
            </w:tcBorders>
          </w:tcPr>
          <w:p w14:paraId="15248F31"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1276" w:type="dxa"/>
            <w:tcBorders>
              <w:left w:val="nil"/>
              <w:bottom w:val="single" w:sz="4" w:space="0" w:color="auto"/>
              <w:right w:val="nil"/>
            </w:tcBorders>
          </w:tcPr>
          <w:p w14:paraId="3650D88C"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850" w:type="dxa"/>
            <w:tcBorders>
              <w:left w:val="nil"/>
              <w:bottom w:val="single" w:sz="4" w:space="0" w:color="auto"/>
              <w:right w:val="nil"/>
            </w:tcBorders>
          </w:tcPr>
          <w:p w14:paraId="56904C19" w14:textId="77777777" w:rsidR="006F3E7B" w:rsidRPr="002D2EC9" w:rsidRDefault="006F3E7B" w:rsidP="00F4231C">
            <w:pPr>
              <w:rPr>
                <w:rFonts w:ascii="Helvetica" w:hAnsi="Helvetica"/>
                <w:sz w:val="20"/>
                <w:szCs w:val="20"/>
              </w:rPr>
            </w:pPr>
            <w:r w:rsidRPr="002D2EC9">
              <w:rPr>
                <w:rFonts w:ascii="Helvetica" w:hAnsi="Helvetica"/>
                <w:i/>
                <w:sz w:val="20"/>
                <w:szCs w:val="20"/>
              </w:rPr>
              <w:t>Totals</w:t>
            </w:r>
          </w:p>
        </w:tc>
      </w:tr>
      <w:tr w:rsidR="008C6FBD" w:rsidRPr="002D2EC9" w14:paraId="0B253D5B" w14:textId="77777777" w:rsidTr="008C6FBD">
        <w:tc>
          <w:tcPr>
            <w:tcW w:w="1384" w:type="dxa"/>
            <w:vMerge w:val="restart"/>
            <w:tcBorders>
              <w:left w:val="nil"/>
              <w:right w:val="nil"/>
            </w:tcBorders>
          </w:tcPr>
          <w:p w14:paraId="1C1A9D4B" w14:textId="77777777" w:rsidR="006F3E7B" w:rsidRPr="002D2EC9" w:rsidRDefault="006F3E7B" w:rsidP="00F4231C">
            <w:pPr>
              <w:rPr>
                <w:rFonts w:ascii="Helvetica" w:hAnsi="Helvetica"/>
                <w:sz w:val="20"/>
                <w:szCs w:val="20"/>
              </w:rPr>
            </w:pPr>
            <w:r w:rsidRPr="002D2EC9">
              <w:rPr>
                <w:rFonts w:ascii="Helvetica" w:hAnsi="Helvetica"/>
                <w:sz w:val="20"/>
                <w:szCs w:val="20"/>
              </w:rPr>
              <w:t>Consumer</w:t>
            </w:r>
          </w:p>
          <w:p w14:paraId="4411118D" w14:textId="0F9612A2" w:rsidR="006F3E7B" w:rsidRPr="002D2EC9" w:rsidRDefault="00E76EC8" w:rsidP="00F4231C">
            <w:pPr>
              <w:rPr>
                <w:rFonts w:ascii="Helvetica" w:hAnsi="Helvetica"/>
                <w:sz w:val="20"/>
                <w:szCs w:val="20"/>
              </w:rPr>
            </w:pPr>
            <w:proofErr w:type="gramStart"/>
            <w:r w:rsidRPr="002D2EC9">
              <w:rPr>
                <w:rFonts w:ascii="Helvetica" w:hAnsi="Helvetica"/>
                <w:sz w:val="20"/>
                <w:szCs w:val="20"/>
              </w:rPr>
              <w:t>performance</w:t>
            </w:r>
            <w:proofErr w:type="gramEnd"/>
          </w:p>
        </w:tc>
        <w:tc>
          <w:tcPr>
            <w:tcW w:w="1276" w:type="dxa"/>
            <w:tcBorders>
              <w:left w:val="nil"/>
              <w:right w:val="nil"/>
            </w:tcBorders>
          </w:tcPr>
          <w:p w14:paraId="5DDB16C0" w14:textId="77777777" w:rsidR="006F3E7B" w:rsidRPr="002D2EC9" w:rsidRDefault="006F3E7B" w:rsidP="00F4231C">
            <w:pPr>
              <w:rPr>
                <w:rFonts w:ascii="Helvetica" w:hAnsi="Helvetica"/>
                <w:sz w:val="20"/>
                <w:szCs w:val="20"/>
              </w:rPr>
            </w:pPr>
            <w:r w:rsidRPr="002D2EC9">
              <w:rPr>
                <w:rFonts w:ascii="Helvetica" w:hAnsi="Helvetica"/>
                <w:sz w:val="20"/>
                <w:szCs w:val="20"/>
              </w:rPr>
              <w:t>Life-history</w:t>
            </w:r>
          </w:p>
        </w:tc>
        <w:tc>
          <w:tcPr>
            <w:tcW w:w="1276" w:type="dxa"/>
            <w:tcBorders>
              <w:left w:val="nil"/>
              <w:right w:val="nil"/>
            </w:tcBorders>
          </w:tcPr>
          <w:p w14:paraId="3904BD5C"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708" w:type="dxa"/>
            <w:tcBorders>
              <w:left w:val="nil"/>
              <w:right w:val="nil"/>
            </w:tcBorders>
          </w:tcPr>
          <w:p w14:paraId="05E144B2" w14:textId="04D68789" w:rsidR="006F3E7B" w:rsidRPr="002D2EC9" w:rsidRDefault="00031A91" w:rsidP="00D05B10">
            <w:pPr>
              <w:jc w:val="center"/>
              <w:rPr>
                <w:rFonts w:ascii="Helvetica" w:hAnsi="Helvetica"/>
                <w:sz w:val="20"/>
                <w:szCs w:val="20"/>
              </w:rPr>
            </w:pPr>
            <w:r w:rsidRPr="002D2EC9">
              <w:rPr>
                <w:rFonts w:ascii="Helvetica" w:hAnsi="Helvetica"/>
                <w:sz w:val="20"/>
                <w:szCs w:val="20"/>
              </w:rPr>
              <w:t>6</w:t>
            </w:r>
          </w:p>
        </w:tc>
        <w:tc>
          <w:tcPr>
            <w:tcW w:w="1134" w:type="dxa"/>
            <w:tcBorders>
              <w:left w:val="nil"/>
              <w:right w:val="nil"/>
            </w:tcBorders>
            <w:shd w:val="clear" w:color="auto" w:fill="auto"/>
          </w:tcPr>
          <w:p w14:paraId="2E15251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C3C1D8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4</w:t>
            </w:r>
          </w:p>
        </w:tc>
        <w:tc>
          <w:tcPr>
            <w:tcW w:w="1276" w:type="dxa"/>
            <w:tcBorders>
              <w:left w:val="nil"/>
              <w:right w:val="nil"/>
            </w:tcBorders>
          </w:tcPr>
          <w:p w14:paraId="29456C6E" w14:textId="38E35621" w:rsidR="006F3E7B" w:rsidRPr="002D2EC9" w:rsidRDefault="006F3E7B" w:rsidP="00D05B10">
            <w:pPr>
              <w:jc w:val="center"/>
              <w:rPr>
                <w:rFonts w:ascii="Helvetica" w:hAnsi="Helvetica"/>
                <w:sz w:val="20"/>
                <w:szCs w:val="20"/>
              </w:rPr>
            </w:pPr>
            <w:r w:rsidRPr="002D2EC9">
              <w:rPr>
                <w:rFonts w:ascii="Helvetica" w:hAnsi="Helvetica"/>
                <w:sz w:val="20"/>
                <w:szCs w:val="20"/>
              </w:rPr>
              <w:t>1</w:t>
            </w:r>
            <w:r w:rsidR="00E76EC8" w:rsidRPr="002D2EC9">
              <w:rPr>
                <w:rFonts w:ascii="Helvetica" w:hAnsi="Helvetica"/>
                <w:sz w:val="20"/>
                <w:szCs w:val="20"/>
              </w:rPr>
              <w:t>8</w:t>
            </w:r>
          </w:p>
        </w:tc>
        <w:tc>
          <w:tcPr>
            <w:tcW w:w="850" w:type="dxa"/>
            <w:tcBorders>
              <w:left w:val="nil"/>
              <w:right w:val="nil"/>
            </w:tcBorders>
          </w:tcPr>
          <w:p w14:paraId="675D8E34" w14:textId="60E2D839" w:rsidR="006F3E7B" w:rsidRPr="002D2EC9" w:rsidRDefault="006F3E7B" w:rsidP="00D05B10">
            <w:pPr>
              <w:jc w:val="center"/>
              <w:rPr>
                <w:rFonts w:ascii="Helvetica" w:hAnsi="Helvetica"/>
                <w:i/>
                <w:sz w:val="20"/>
                <w:szCs w:val="20"/>
              </w:rPr>
            </w:pPr>
            <w:r w:rsidRPr="002D2EC9">
              <w:rPr>
                <w:rFonts w:ascii="Helvetica" w:hAnsi="Helvetica"/>
                <w:i/>
                <w:sz w:val="20"/>
                <w:szCs w:val="20"/>
              </w:rPr>
              <w:t>2</w:t>
            </w:r>
            <w:r w:rsidR="00031A91" w:rsidRPr="002D2EC9">
              <w:rPr>
                <w:rFonts w:ascii="Helvetica" w:hAnsi="Helvetica"/>
                <w:i/>
                <w:sz w:val="20"/>
                <w:szCs w:val="20"/>
              </w:rPr>
              <w:t>8</w:t>
            </w:r>
          </w:p>
        </w:tc>
      </w:tr>
      <w:tr w:rsidR="008C6FBD" w:rsidRPr="002D2EC9" w14:paraId="5680FE9F" w14:textId="77777777" w:rsidTr="008C6FBD">
        <w:tc>
          <w:tcPr>
            <w:tcW w:w="1384" w:type="dxa"/>
            <w:vMerge/>
            <w:tcBorders>
              <w:left w:val="nil"/>
              <w:right w:val="nil"/>
            </w:tcBorders>
          </w:tcPr>
          <w:p w14:paraId="2EAF8515" w14:textId="77777777" w:rsidR="006F3E7B" w:rsidRPr="002D2EC9" w:rsidRDefault="006F3E7B" w:rsidP="00F4231C">
            <w:pPr>
              <w:rPr>
                <w:rFonts w:ascii="Helvetica" w:hAnsi="Helvetica"/>
                <w:sz w:val="20"/>
                <w:szCs w:val="20"/>
              </w:rPr>
            </w:pPr>
          </w:p>
        </w:tc>
        <w:tc>
          <w:tcPr>
            <w:tcW w:w="1276" w:type="dxa"/>
            <w:vMerge w:val="restart"/>
            <w:tcBorders>
              <w:left w:val="nil"/>
              <w:right w:val="nil"/>
            </w:tcBorders>
          </w:tcPr>
          <w:p w14:paraId="1E9132E0" w14:textId="2AF3E693" w:rsidR="006F3E7B" w:rsidRPr="002D2EC9" w:rsidRDefault="008C6FBD" w:rsidP="00F4231C">
            <w:pPr>
              <w:rPr>
                <w:rFonts w:ascii="Helvetica" w:hAnsi="Helvetica"/>
                <w:sz w:val="20"/>
                <w:szCs w:val="20"/>
              </w:rPr>
            </w:pPr>
            <w:r>
              <w:rPr>
                <w:rFonts w:ascii="Helvetica" w:hAnsi="Helvetica"/>
                <w:sz w:val="20"/>
                <w:szCs w:val="20"/>
              </w:rPr>
              <w:t>Population/Community</w:t>
            </w:r>
          </w:p>
        </w:tc>
        <w:tc>
          <w:tcPr>
            <w:tcW w:w="1276" w:type="dxa"/>
            <w:tcBorders>
              <w:left w:val="nil"/>
              <w:right w:val="nil"/>
            </w:tcBorders>
          </w:tcPr>
          <w:p w14:paraId="43597059"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708" w:type="dxa"/>
            <w:tcBorders>
              <w:left w:val="nil"/>
              <w:bottom w:val="single" w:sz="4" w:space="0" w:color="auto"/>
              <w:right w:val="nil"/>
            </w:tcBorders>
          </w:tcPr>
          <w:p w14:paraId="5937F048" w14:textId="3D7C51F6" w:rsidR="006F3E7B" w:rsidRPr="002D2EC9" w:rsidRDefault="00031A91" w:rsidP="00D05B10">
            <w:pPr>
              <w:jc w:val="center"/>
              <w:rPr>
                <w:rFonts w:ascii="Helvetica" w:hAnsi="Helvetica"/>
                <w:sz w:val="20"/>
                <w:szCs w:val="20"/>
              </w:rPr>
            </w:pPr>
            <w:r w:rsidRPr="002D2EC9">
              <w:rPr>
                <w:rFonts w:ascii="Helvetica" w:hAnsi="Helvetica"/>
                <w:sz w:val="20"/>
                <w:szCs w:val="20"/>
              </w:rPr>
              <w:t>1</w:t>
            </w:r>
          </w:p>
        </w:tc>
        <w:tc>
          <w:tcPr>
            <w:tcW w:w="1134" w:type="dxa"/>
            <w:tcBorders>
              <w:left w:val="nil"/>
              <w:bottom w:val="single" w:sz="4" w:space="0" w:color="auto"/>
              <w:right w:val="nil"/>
            </w:tcBorders>
          </w:tcPr>
          <w:p w14:paraId="5209CDDA"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D2AF9E9"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1276" w:type="dxa"/>
            <w:tcBorders>
              <w:left w:val="nil"/>
              <w:right w:val="nil"/>
            </w:tcBorders>
          </w:tcPr>
          <w:p w14:paraId="54C2580E"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850" w:type="dxa"/>
            <w:tcBorders>
              <w:left w:val="nil"/>
              <w:right w:val="nil"/>
            </w:tcBorders>
          </w:tcPr>
          <w:p w14:paraId="3EB8E6F4" w14:textId="0A2CC1F0" w:rsidR="006F3E7B" w:rsidRPr="002D2EC9" w:rsidRDefault="006F3E7B" w:rsidP="00D05B10">
            <w:pPr>
              <w:jc w:val="center"/>
              <w:rPr>
                <w:rFonts w:ascii="Helvetica" w:hAnsi="Helvetica"/>
                <w:i/>
                <w:sz w:val="20"/>
                <w:szCs w:val="20"/>
              </w:rPr>
            </w:pPr>
            <w:r w:rsidRPr="002D2EC9">
              <w:rPr>
                <w:rFonts w:ascii="Helvetica" w:hAnsi="Helvetica"/>
                <w:i/>
                <w:sz w:val="20"/>
                <w:szCs w:val="20"/>
              </w:rPr>
              <w:t>1</w:t>
            </w:r>
            <w:r w:rsidR="00031A91" w:rsidRPr="002D2EC9">
              <w:rPr>
                <w:rFonts w:ascii="Helvetica" w:hAnsi="Helvetica"/>
                <w:i/>
                <w:sz w:val="20"/>
                <w:szCs w:val="20"/>
              </w:rPr>
              <w:t>6</w:t>
            </w:r>
          </w:p>
        </w:tc>
      </w:tr>
      <w:tr w:rsidR="008C6FBD" w:rsidRPr="002D2EC9" w14:paraId="55DA797A" w14:textId="77777777" w:rsidTr="008C6FBD">
        <w:tc>
          <w:tcPr>
            <w:tcW w:w="1384" w:type="dxa"/>
            <w:vMerge/>
            <w:tcBorders>
              <w:left w:val="nil"/>
              <w:right w:val="nil"/>
            </w:tcBorders>
          </w:tcPr>
          <w:p w14:paraId="2DB50DC1" w14:textId="77777777" w:rsidR="006F3E7B" w:rsidRPr="002D2EC9" w:rsidRDefault="006F3E7B" w:rsidP="00F4231C">
            <w:pPr>
              <w:rPr>
                <w:rFonts w:ascii="Helvetica" w:hAnsi="Helvetica"/>
                <w:sz w:val="20"/>
                <w:szCs w:val="20"/>
              </w:rPr>
            </w:pPr>
          </w:p>
        </w:tc>
        <w:tc>
          <w:tcPr>
            <w:tcW w:w="1276" w:type="dxa"/>
            <w:vMerge/>
            <w:tcBorders>
              <w:left w:val="nil"/>
              <w:right w:val="nil"/>
            </w:tcBorders>
          </w:tcPr>
          <w:p w14:paraId="15DD5F7C" w14:textId="77777777" w:rsidR="006F3E7B" w:rsidRPr="002D2EC9" w:rsidRDefault="006F3E7B" w:rsidP="00F4231C">
            <w:pPr>
              <w:rPr>
                <w:rFonts w:ascii="Helvetica" w:hAnsi="Helvetica"/>
                <w:sz w:val="20"/>
                <w:szCs w:val="20"/>
              </w:rPr>
            </w:pPr>
          </w:p>
        </w:tc>
        <w:tc>
          <w:tcPr>
            <w:tcW w:w="1276" w:type="dxa"/>
            <w:tcBorders>
              <w:left w:val="nil"/>
              <w:right w:val="nil"/>
            </w:tcBorders>
          </w:tcPr>
          <w:p w14:paraId="68A4DEA1"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708" w:type="dxa"/>
            <w:tcBorders>
              <w:left w:val="nil"/>
              <w:right w:val="nil"/>
            </w:tcBorders>
            <w:shd w:val="clear" w:color="auto" w:fill="auto"/>
          </w:tcPr>
          <w:p w14:paraId="17FDA460"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134" w:type="dxa"/>
            <w:tcBorders>
              <w:left w:val="nil"/>
              <w:right w:val="nil"/>
            </w:tcBorders>
            <w:shd w:val="clear" w:color="auto" w:fill="auto"/>
          </w:tcPr>
          <w:p w14:paraId="7897C13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70DBC8EC"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3AB7E844"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850" w:type="dxa"/>
            <w:tcBorders>
              <w:left w:val="nil"/>
              <w:right w:val="nil"/>
            </w:tcBorders>
          </w:tcPr>
          <w:p w14:paraId="3C564D26" w14:textId="77777777" w:rsidR="006F3E7B" w:rsidRPr="002D2EC9" w:rsidRDefault="006F3E7B" w:rsidP="00D05B10">
            <w:pPr>
              <w:jc w:val="center"/>
              <w:rPr>
                <w:rFonts w:ascii="Helvetica" w:hAnsi="Helvetica"/>
                <w:i/>
                <w:sz w:val="20"/>
                <w:szCs w:val="20"/>
              </w:rPr>
            </w:pPr>
            <w:r w:rsidRPr="002D2EC9">
              <w:rPr>
                <w:rFonts w:ascii="Helvetica" w:hAnsi="Helvetica"/>
                <w:i/>
                <w:sz w:val="20"/>
                <w:szCs w:val="20"/>
              </w:rPr>
              <w:t>2</w:t>
            </w:r>
          </w:p>
        </w:tc>
      </w:tr>
      <w:tr w:rsidR="00200FFE" w:rsidRPr="002D2EC9" w14:paraId="657C0E67" w14:textId="77777777" w:rsidTr="008C6FBD">
        <w:tc>
          <w:tcPr>
            <w:tcW w:w="2660" w:type="dxa"/>
            <w:gridSpan w:val="2"/>
            <w:tcBorders>
              <w:left w:val="nil"/>
              <w:right w:val="nil"/>
            </w:tcBorders>
          </w:tcPr>
          <w:p w14:paraId="1373E1B8" w14:textId="77777777" w:rsidR="00200FFE" w:rsidRPr="002D2EC9" w:rsidRDefault="00200FFE" w:rsidP="00F4231C">
            <w:pPr>
              <w:rPr>
                <w:rFonts w:ascii="Helvetica" w:hAnsi="Helvetica"/>
                <w:sz w:val="20"/>
                <w:szCs w:val="20"/>
              </w:rPr>
            </w:pPr>
          </w:p>
        </w:tc>
        <w:tc>
          <w:tcPr>
            <w:tcW w:w="1276" w:type="dxa"/>
            <w:tcBorders>
              <w:left w:val="nil"/>
              <w:right w:val="nil"/>
            </w:tcBorders>
          </w:tcPr>
          <w:p w14:paraId="5FA70C9C" w14:textId="5C2DEE80" w:rsidR="00200FFE" w:rsidRPr="002D2EC9" w:rsidRDefault="00200FFE" w:rsidP="00F4231C">
            <w:pPr>
              <w:rPr>
                <w:rFonts w:ascii="Helvetica" w:hAnsi="Helvetica"/>
                <w:b/>
                <w:sz w:val="20"/>
                <w:szCs w:val="20"/>
              </w:rPr>
            </w:pPr>
            <w:r w:rsidRPr="002D2EC9">
              <w:rPr>
                <w:rFonts w:ascii="Helvetica" w:hAnsi="Helvetica"/>
                <w:b/>
                <w:sz w:val="20"/>
                <w:szCs w:val="20"/>
              </w:rPr>
              <w:t>Total</w:t>
            </w:r>
          </w:p>
        </w:tc>
        <w:tc>
          <w:tcPr>
            <w:tcW w:w="708" w:type="dxa"/>
            <w:tcBorders>
              <w:left w:val="nil"/>
              <w:right w:val="nil"/>
            </w:tcBorders>
            <w:shd w:val="clear" w:color="auto" w:fill="auto"/>
          </w:tcPr>
          <w:p w14:paraId="269BA26D" w14:textId="4BFB81C4" w:rsidR="00200FFE" w:rsidRPr="002D2EC9" w:rsidRDefault="00200FFE" w:rsidP="00D05B10">
            <w:pPr>
              <w:jc w:val="center"/>
              <w:rPr>
                <w:rFonts w:ascii="Helvetica" w:hAnsi="Helvetica"/>
                <w:b/>
                <w:sz w:val="20"/>
                <w:szCs w:val="20"/>
              </w:rPr>
            </w:pPr>
            <w:r w:rsidRPr="002D2EC9">
              <w:rPr>
                <w:rFonts w:ascii="Helvetica" w:hAnsi="Helvetica"/>
                <w:b/>
                <w:sz w:val="20"/>
                <w:szCs w:val="20"/>
              </w:rPr>
              <w:t>7</w:t>
            </w:r>
          </w:p>
        </w:tc>
        <w:tc>
          <w:tcPr>
            <w:tcW w:w="1134" w:type="dxa"/>
            <w:tcBorders>
              <w:left w:val="nil"/>
              <w:right w:val="nil"/>
            </w:tcBorders>
            <w:shd w:val="clear" w:color="auto" w:fill="auto"/>
          </w:tcPr>
          <w:p w14:paraId="3BB2FCB3" w14:textId="1FEF6D29" w:rsidR="00200FFE" w:rsidRPr="002D2EC9" w:rsidRDefault="00200FFE" w:rsidP="00D05B10">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5C953558" w14:textId="4C3DCE2F" w:rsidR="00200FFE" w:rsidRPr="002D2EC9" w:rsidRDefault="00200FFE" w:rsidP="00D05B10">
            <w:pPr>
              <w:jc w:val="center"/>
              <w:rPr>
                <w:rFonts w:ascii="Helvetica" w:hAnsi="Helvetica"/>
                <w:b/>
                <w:sz w:val="20"/>
                <w:szCs w:val="20"/>
              </w:rPr>
            </w:pPr>
            <w:r w:rsidRPr="002D2EC9">
              <w:rPr>
                <w:rFonts w:ascii="Helvetica" w:hAnsi="Helvetica"/>
                <w:b/>
                <w:sz w:val="20"/>
                <w:szCs w:val="20"/>
              </w:rPr>
              <w:t>12</w:t>
            </w:r>
          </w:p>
        </w:tc>
        <w:tc>
          <w:tcPr>
            <w:tcW w:w="1276" w:type="dxa"/>
            <w:tcBorders>
              <w:left w:val="nil"/>
              <w:right w:val="nil"/>
            </w:tcBorders>
          </w:tcPr>
          <w:p w14:paraId="632C5466" w14:textId="6DC3307A" w:rsidR="00200FFE" w:rsidRPr="002D2EC9" w:rsidRDefault="00200FFE" w:rsidP="00D05B10">
            <w:pPr>
              <w:jc w:val="center"/>
              <w:rPr>
                <w:rFonts w:ascii="Helvetica" w:hAnsi="Helvetica"/>
                <w:b/>
                <w:sz w:val="20"/>
                <w:szCs w:val="20"/>
              </w:rPr>
            </w:pPr>
            <w:r w:rsidRPr="002D2EC9">
              <w:rPr>
                <w:rFonts w:ascii="Helvetica" w:hAnsi="Helvetica"/>
                <w:b/>
                <w:sz w:val="20"/>
                <w:szCs w:val="20"/>
              </w:rPr>
              <w:t>26</w:t>
            </w:r>
          </w:p>
        </w:tc>
        <w:tc>
          <w:tcPr>
            <w:tcW w:w="850" w:type="dxa"/>
            <w:tcBorders>
              <w:left w:val="nil"/>
              <w:right w:val="nil"/>
            </w:tcBorders>
          </w:tcPr>
          <w:p w14:paraId="36AEA851" w14:textId="427534D1" w:rsidR="00200FFE" w:rsidRPr="002D2EC9" w:rsidRDefault="00200FFE" w:rsidP="00D05B10">
            <w:pPr>
              <w:jc w:val="center"/>
              <w:rPr>
                <w:rFonts w:ascii="Helvetica" w:hAnsi="Helvetica"/>
                <w:b/>
                <w:sz w:val="20"/>
                <w:szCs w:val="20"/>
              </w:rPr>
            </w:pPr>
            <w:r w:rsidRPr="002D2EC9">
              <w:rPr>
                <w:rFonts w:ascii="Helvetica" w:hAnsi="Helvetica"/>
                <w:b/>
                <w:sz w:val="20"/>
                <w:szCs w:val="20"/>
              </w:rPr>
              <w:t>46</w:t>
            </w:r>
          </w:p>
        </w:tc>
      </w:tr>
    </w:tbl>
    <w:p w14:paraId="7ECBDDFB" w14:textId="77777777" w:rsidR="00F4231C" w:rsidRPr="002D2EC9" w:rsidRDefault="00F4231C">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2D4795B7" w14:textId="41C95943" w:rsidR="006F3E7B" w:rsidRPr="002D2EC9"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t xml:space="preserve">Table 2. </w:t>
      </w:r>
      <w:r w:rsidR="00E55C42" w:rsidRPr="002D2EC9">
        <w:rPr>
          <w:rFonts w:ascii="Helvetica" w:hAnsi="Helvetica"/>
          <w:sz w:val="22"/>
          <w:szCs w:val="22"/>
        </w:rPr>
        <w:t>A c</w:t>
      </w:r>
      <w:r w:rsidR="002C7464" w:rsidRPr="002D2EC9">
        <w:rPr>
          <w:rFonts w:ascii="Helvetica" w:hAnsi="Helvetica"/>
          <w:sz w:val="22"/>
          <w:szCs w:val="22"/>
        </w:rPr>
        <w:t>omparison</w:t>
      </w:r>
      <w:r w:rsidR="00E55C42" w:rsidRPr="002D2EC9">
        <w:rPr>
          <w:rFonts w:ascii="Helvetica" w:hAnsi="Helvetica"/>
          <w:sz w:val="22"/>
          <w:szCs w:val="22"/>
        </w:rPr>
        <w:t xml:space="preserve"> across studies</w:t>
      </w:r>
      <w:r w:rsidR="002C7464" w:rsidRPr="002D2EC9">
        <w:rPr>
          <w:rFonts w:ascii="Helvetica" w:hAnsi="Helvetica"/>
          <w:sz w:val="22"/>
          <w:szCs w:val="22"/>
        </w:rPr>
        <w:t xml:space="preserve"> of the type of performance data collected for </w:t>
      </w:r>
      <w:r w:rsidR="00E55C42" w:rsidRPr="002D2EC9">
        <w:rPr>
          <w:rFonts w:ascii="Helvetica" w:hAnsi="Helvetica"/>
          <w:sz w:val="22"/>
          <w:szCs w:val="22"/>
        </w:rPr>
        <w:t xml:space="preserve">the </w:t>
      </w:r>
      <w:r w:rsidR="002C7464" w:rsidRPr="002D2EC9">
        <w:rPr>
          <w:rFonts w:ascii="Helvetica" w:hAnsi="Helvetica"/>
          <w:sz w:val="22"/>
          <w:szCs w:val="22"/>
        </w:rPr>
        <w:t xml:space="preserve">consumer </w:t>
      </w:r>
      <w:r w:rsidR="00E55C42" w:rsidRPr="002D2EC9">
        <w:rPr>
          <w:rFonts w:ascii="Helvetica" w:hAnsi="Helvetica"/>
          <w:sz w:val="22"/>
          <w:szCs w:val="22"/>
        </w:rPr>
        <w:t>across systems and taxonomic group</w:t>
      </w:r>
      <w:r w:rsidR="002C7464" w:rsidRPr="002D2EC9">
        <w:rPr>
          <w:rFonts w:ascii="Helvetica" w:hAnsi="Helvetica"/>
          <w:sz w:val="22"/>
          <w:szCs w:val="22"/>
        </w:rPr>
        <w:t>.</w:t>
      </w:r>
      <w:r w:rsidR="00914082" w:rsidRPr="002D2EC9">
        <w:rPr>
          <w:rFonts w:ascii="Helvetica" w:hAnsi="Helvetica"/>
          <w:sz w:val="22"/>
          <w:szCs w:val="22"/>
        </w:rPr>
        <w:t xml:space="preserve"> Counts in the table are numbers of individual pair-wise interactions</w:t>
      </w:r>
      <w:r w:rsidR="00337CE8" w:rsidRPr="002D2EC9">
        <w:rPr>
          <w:rFonts w:ascii="Helvetica" w:hAnsi="Helvetica"/>
          <w:sz w:val="22"/>
          <w:szCs w:val="22"/>
        </w:rPr>
        <w:t xml:space="preserve"> (n=46</w:t>
      </w:r>
      <w:r w:rsidR="00312225" w:rsidRPr="002D2EC9">
        <w:rPr>
          <w:rFonts w:ascii="Helvetica" w:hAnsi="Helvetica"/>
          <w:sz w:val="22"/>
          <w:szCs w:val="22"/>
        </w:rPr>
        <w:t>)</w:t>
      </w:r>
      <w:r w:rsidR="00914082" w:rsidRPr="002D2EC9">
        <w:rPr>
          <w:rFonts w:ascii="Helvetica" w:hAnsi="Helvetica"/>
          <w:sz w:val="22"/>
          <w:szCs w:val="22"/>
        </w:rPr>
        <w:t>.</w:t>
      </w:r>
    </w:p>
    <w:p w14:paraId="0804AE6C" w14:textId="77777777" w:rsidR="00AE3AE4" w:rsidRPr="002D2EC9"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2D2EC9"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2D2EC9"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2D2EC9" w:rsidRDefault="00DD2B1B" w:rsidP="008A7EAE">
            <w:pPr>
              <w:jc w:val="center"/>
              <w:rPr>
                <w:rFonts w:ascii="Helvetica" w:hAnsi="Helvetica"/>
                <w:sz w:val="20"/>
                <w:szCs w:val="20"/>
              </w:rPr>
            </w:pPr>
            <w:r w:rsidRPr="002D2EC9">
              <w:rPr>
                <w:rFonts w:ascii="Helvetica" w:hAnsi="Helvetica"/>
                <w:sz w:val="20"/>
                <w:szCs w:val="20"/>
              </w:rPr>
              <w:t>Taxonomic group</w:t>
            </w:r>
          </w:p>
        </w:tc>
      </w:tr>
      <w:tr w:rsidR="00DD2B1B" w:rsidRPr="002D2EC9" w14:paraId="27EF434B" w14:textId="77777777" w:rsidTr="008A7EAE">
        <w:tc>
          <w:tcPr>
            <w:tcW w:w="3230" w:type="dxa"/>
            <w:gridSpan w:val="2"/>
            <w:vMerge/>
            <w:tcBorders>
              <w:left w:val="nil"/>
              <w:right w:val="nil"/>
            </w:tcBorders>
          </w:tcPr>
          <w:p w14:paraId="6D6E5EBA" w14:textId="77777777" w:rsidR="00DD2B1B" w:rsidRPr="002D2EC9"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2D2EC9"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2D2EC9" w:rsidRDefault="00DD2B1B" w:rsidP="00F4231C">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2D2EC9" w:rsidRDefault="00DD2B1B" w:rsidP="00F4231C">
            <w:pPr>
              <w:jc w:val="center"/>
              <w:rPr>
                <w:rFonts w:ascii="Helvetica" w:hAnsi="Helvetica"/>
                <w:sz w:val="20"/>
                <w:szCs w:val="20"/>
              </w:rPr>
            </w:pPr>
            <w:r w:rsidRPr="002D2EC9">
              <w:rPr>
                <w:rFonts w:ascii="Helvetica" w:hAnsi="Helvetica"/>
                <w:sz w:val="20"/>
                <w:szCs w:val="20"/>
              </w:rPr>
              <w:t>Vertebrate</w:t>
            </w:r>
          </w:p>
        </w:tc>
      </w:tr>
      <w:tr w:rsidR="00DD2B1B" w:rsidRPr="002D2EC9" w14:paraId="2B7C51A7" w14:textId="77777777" w:rsidTr="008A7EAE">
        <w:tc>
          <w:tcPr>
            <w:tcW w:w="3230" w:type="dxa"/>
            <w:gridSpan w:val="2"/>
            <w:vMerge/>
            <w:tcBorders>
              <w:left w:val="nil"/>
              <w:right w:val="nil"/>
            </w:tcBorders>
          </w:tcPr>
          <w:p w14:paraId="20F55B81" w14:textId="77777777" w:rsidR="00DD2B1B" w:rsidRPr="002D2EC9"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2D2EC9" w:rsidRDefault="00DD2B1B" w:rsidP="00F4231C">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2D2EC9" w:rsidRDefault="00DD2B1B" w:rsidP="00F4231C">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2D2EC9"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2D2EC9" w:rsidRDefault="00DD2B1B" w:rsidP="00F4231C">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2D2EC9" w:rsidRDefault="00DD2B1B" w:rsidP="00F4231C">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2D2EC9" w:rsidRDefault="00DD2B1B" w:rsidP="00F4231C">
            <w:pPr>
              <w:rPr>
                <w:rFonts w:ascii="Helvetica" w:hAnsi="Helvetica"/>
                <w:sz w:val="20"/>
                <w:szCs w:val="20"/>
              </w:rPr>
            </w:pPr>
            <w:r w:rsidRPr="002D2EC9">
              <w:rPr>
                <w:rFonts w:ascii="Helvetica" w:hAnsi="Helvetica"/>
                <w:sz w:val="20"/>
                <w:szCs w:val="20"/>
              </w:rPr>
              <w:t>Mammal</w:t>
            </w:r>
          </w:p>
        </w:tc>
      </w:tr>
      <w:tr w:rsidR="00DD2B1B" w:rsidRPr="002D2EC9" w14:paraId="0CB9BFC7" w14:textId="77777777" w:rsidTr="00030207">
        <w:tc>
          <w:tcPr>
            <w:tcW w:w="1809" w:type="dxa"/>
            <w:vMerge w:val="restart"/>
            <w:tcBorders>
              <w:left w:val="nil"/>
              <w:right w:val="nil"/>
            </w:tcBorders>
          </w:tcPr>
          <w:p w14:paraId="5B55354E" w14:textId="4394781D" w:rsidR="00DD2B1B" w:rsidRPr="002D2EC9" w:rsidRDefault="00DD2B1B" w:rsidP="00F4231C">
            <w:pPr>
              <w:rPr>
                <w:rFonts w:ascii="Helvetica" w:hAnsi="Helvetica"/>
                <w:sz w:val="20"/>
                <w:szCs w:val="20"/>
              </w:rPr>
            </w:pPr>
            <w:r w:rsidRPr="002D2EC9">
              <w:rPr>
                <w:rFonts w:ascii="Helvetica" w:hAnsi="Helvetica"/>
                <w:sz w:val="20"/>
                <w:szCs w:val="20"/>
              </w:rPr>
              <w:t>Level of consumer</w:t>
            </w:r>
          </w:p>
          <w:p w14:paraId="6EEACFAB" w14:textId="0410380D" w:rsidR="00DD2B1B" w:rsidRPr="002D2EC9" w:rsidRDefault="00DD2B1B" w:rsidP="00F4231C">
            <w:pPr>
              <w:rPr>
                <w:rFonts w:ascii="Helvetica" w:hAnsi="Helvetica"/>
                <w:sz w:val="20"/>
                <w:szCs w:val="20"/>
              </w:rPr>
            </w:pPr>
            <w:proofErr w:type="gramStart"/>
            <w:r w:rsidRPr="002D2EC9">
              <w:rPr>
                <w:rFonts w:ascii="Helvetica" w:hAnsi="Helvetica"/>
                <w:sz w:val="20"/>
                <w:szCs w:val="20"/>
              </w:rPr>
              <w:t>performance</w:t>
            </w:r>
            <w:proofErr w:type="gramEnd"/>
          </w:p>
        </w:tc>
        <w:tc>
          <w:tcPr>
            <w:tcW w:w="1421" w:type="dxa"/>
            <w:tcBorders>
              <w:left w:val="nil"/>
              <w:right w:val="nil"/>
            </w:tcBorders>
          </w:tcPr>
          <w:p w14:paraId="412DC743" w14:textId="77777777" w:rsidR="00DD2B1B" w:rsidRPr="002D2EC9" w:rsidRDefault="00DD2B1B" w:rsidP="00F4231C">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14421DCC" w14:textId="35A82A16" w:rsidR="00DD2B1B" w:rsidRPr="002D2EC9" w:rsidRDefault="00337CE8" w:rsidP="00030207">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2D2EC9" w:rsidRDefault="00DD2B1B" w:rsidP="00030207">
            <w:pPr>
              <w:jc w:val="center"/>
              <w:rPr>
                <w:rFonts w:ascii="Helvetica" w:hAnsi="Helvetica"/>
                <w:sz w:val="20"/>
                <w:szCs w:val="20"/>
              </w:rPr>
            </w:pPr>
            <w:r w:rsidRPr="002D2EC9">
              <w:rPr>
                <w:rFonts w:ascii="Helvetica" w:hAnsi="Helvetica"/>
                <w:sz w:val="20"/>
                <w:szCs w:val="20"/>
              </w:rPr>
              <w:t>2</w:t>
            </w:r>
            <w:r w:rsidR="004A475B" w:rsidRPr="002D2EC9">
              <w:rPr>
                <w:rFonts w:ascii="Helvetica" w:hAnsi="Helvetica"/>
                <w:sz w:val="20"/>
                <w:szCs w:val="20"/>
              </w:rPr>
              <w:t>3</w:t>
            </w:r>
          </w:p>
        </w:tc>
        <w:tc>
          <w:tcPr>
            <w:tcW w:w="1282" w:type="dxa"/>
            <w:tcBorders>
              <w:left w:val="double" w:sz="4" w:space="0" w:color="auto"/>
              <w:right w:val="nil"/>
            </w:tcBorders>
          </w:tcPr>
          <w:p w14:paraId="4422975B" w14:textId="4911678A"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7E15687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165527A6" w14:textId="6ECDFE00" w:rsidR="00DD2B1B" w:rsidRPr="002D2EC9" w:rsidRDefault="004A475B" w:rsidP="00030207">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5BDEC85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6</w:t>
            </w:r>
          </w:p>
        </w:tc>
      </w:tr>
      <w:tr w:rsidR="00DD2B1B" w:rsidRPr="002D2EC9" w14:paraId="1AEA3D91" w14:textId="77777777" w:rsidTr="00030207">
        <w:tc>
          <w:tcPr>
            <w:tcW w:w="1809" w:type="dxa"/>
            <w:vMerge/>
            <w:tcBorders>
              <w:left w:val="nil"/>
              <w:right w:val="nil"/>
            </w:tcBorders>
          </w:tcPr>
          <w:p w14:paraId="4CFEF1E9" w14:textId="14DD3FC3" w:rsidR="00DD2B1B" w:rsidRPr="002D2EC9"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2D2EC9" w:rsidRDefault="00DD2B1B" w:rsidP="00F4231C">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0D5C3737" w14:textId="28D8BC87" w:rsidR="00DD2B1B" w:rsidRPr="002D2EC9" w:rsidRDefault="00DD2B1B" w:rsidP="00030207">
            <w:pPr>
              <w:jc w:val="center"/>
              <w:rPr>
                <w:rFonts w:ascii="Helvetica" w:hAnsi="Helvetica"/>
                <w:sz w:val="20"/>
                <w:szCs w:val="20"/>
              </w:rPr>
            </w:pPr>
            <w:r w:rsidRPr="002D2EC9">
              <w:rPr>
                <w:rFonts w:ascii="Helvetica" w:hAnsi="Helvetica"/>
                <w:sz w:val="20"/>
                <w:szCs w:val="20"/>
              </w:rPr>
              <w:t>1</w:t>
            </w:r>
            <w:r w:rsidR="00337CE8" w:rsidRPr="002D2EC9">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2D2EC9" w:rsidRDefault="00337CE8" w:rsidP="00030207">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2D2EC9" w:rsidRDefault="00DD2B1B" w:rsidP="00030207">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6360B68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1047508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r>
      <w:tr w:rsidR="00DD2B1B" w:rsidRPr="002D2EC9" w14:paraId="07579F88" w14:textId="77777777" w:rsidTr="00030207">
        <w:tc>
          <w:tcPr>
            <w:tcW w:w="1809" w:type="dxa"/>
            <w:vMerge/>
            <w:tcBorders>
              <w:left w:val="nil"/>
              <w:right w:val="nil"/>
            </w:tcBorders>
          </w:tcPr>
          <w:p w14:paraId="27489F52" w14:textId="77777777" w:rsidR="00DD2B1B" w:rsidRPr="002D2EC9"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2D2EC9" w:rsidRDefault="00DD2B1B" w:rsidP="00F4231C">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427F1B9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019D04EB"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7FD24BE3"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41B63D3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r>
      <w:tr w:rsidR="00DD2B1B" w:rsidRPr="002D2EC9" w14:paraId="47FD4422" w14:textId="77777777" w:rsidTr="00030207">
        <w:tc>
          <w:tcPr>
            <w:tcW w:w="1809" w:type="dxa"/>
            <w:vMerge/>
            <w:tcBorders>
              <w:left w:val="nil"/>
              <w:right w:val="nil"/>
            </w:tcBorders>
          </w:tcPr>
          <w:p w14:paraId="478FE67E"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2D2EC9" w:rsidRDefault="00DD2B1B" w:rsidP="00F4231C">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33679000"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2D2EC9" w:rsidRDefault="00DD2B1B" w:rsidP="00030207">
            <w:pPr>
              <w:jc w:val="center"/>
              <w:rPr>
                <w:rFonts w:ascii="Helvetica" w:hAnsi="Helvetica"/>
                <w:b/>
                <w:sz w:val="20"/>
                <w:szCs w:val="20"/>
              </w:rPr>
            </w:pPr>
            <w:r w:rsidRPr="002D2EC9">
              <w:rPr>
                <w:rFonts w:ascii="Helvetica" w:hAnsi="Helvetica"/>
                <w:b/>
                <w:sz w:val="20"/>
                <w:szCs w:val="20"/>
              </w:rPr>
              <w:t>2</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2D2EC9" w:rsidRDefault="00DD2B1B" w:rsidP="00030207">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097F1B70" w14:textId="4F7736ED" w:rsidR="00DD2B1B" w:rsidRPr="002D2EC9" w:rsidRDefault="004A475B" w:rsidP="00030207">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6C4C58F3"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7</w:t>
            </w:r>
          </w:p>
        </w:tc>
      </w:tr>
      <w:tr w:rsidR="00DD2B1B" w:rsidRPr="002D2EC9" w14:paraId="010F43D8" w14:textId="77777777" w:rsidTr="00030207">
        <w:tc>
          <w:tcPr>
            <w:tcW w:w="1809" w:type="dxa"/>
            <w:tcBorders>
              <w:left w:val="nil"/>
              <w:right w:val="nil"/>
            </w:tcBorders>
          </w:tcPr>
          <w:p w14:paraId="0E41495B"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2D2EC9" w:rsidRDefault="00DD2B1B" w:rsidP="00F4231C">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371F6E22" w14:textId="77777777" w:rsidR="00DD2B1B" w:rsidRPr="002D2EC9"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2D2EC9"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2D2EC9"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2D2EC9"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825E4E" w:rsidRPr="002D2EC9">
              <w:rPr>
                <w:rFonts w:ascii="Helvetica" w:hAnsi="Helvetica"/>
                <w:b/>
                <w:sz w:val="20"/>
                <w:szCs w:val="20"/>
              </w:rPr>
              <w:t>6</w:t>
            </w:r>
          </w:p>
        </w:tc>
      </w:tr>
    </w:tbl>
    <w:p w14:paraId="1C527919" w14:textId="1F963175" w:rsidR="00C5223D" w:rsidRPr="002D2EC9" w:rsidRDefault="006E4631" w:rsidP="00A43C7A">
      <w:pPr>
        <w:spacing w:line="480" w:lineRule="auto"/>
        <w:rPr>
          <w:rFonts w:ascii="Helvetica" w:hAnsi="Helvetica"/>
          <w:b/>
          <w:sz w:val="22"/>
          <w:szCs w:val="22"/>
        </w:rPr>
      </w:pPr>
      <w:r w:rsidRPr="002D2EC9">
        <w:rPr>
          <w:rFonts w:ascii="Helvetica" w:hAnsi="Helvetica"/>
          <w:b/>
          <w:sz w:val="22"/>
          <w:szCs w:val="22"/>
        </w:rPr>
        <w:br w:type="page"/>
      </w:r>
    </w:p>
    <w:p w14:paraId="1DBC0415" w14:textId="7C1A33B1"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t>Figures</w:t>
      </w:r>
    </w:p>
    <w:p w14:paraId="6500D4FA" w14:textId="251B2121" w:rsidR="00FB0B75" w:rsidRPr="00E75338" w:rsidRDefault="00A87C4C" w:rsidP="00A43C7A">
      <w:pPr>
        <w:spacing w:line="480" w:lineRule="auto"/>
        <w:rPr>
          <w:rFonts w:ascii="Helvetica" w:hAnsi="Helvetica" w:cs="Helvetica"/>
          <w:sz w:val="22"/>
          <w:szCs w:val="22"/>
          <w:lang w:val="en-US"/>
        </w:rPr>
      </w:pPr>
      <w:commentRangeStart w:id="341"/>
      <w:r w:rsidRPr="002D2EC9">
        <w:rPr>
          <w:rFonts w:ascii="Helvetica" w:hAnsi="Helvetica"/>
          <w:sz w:val="22"/>
          <w:szCs w:val="22"/>
        </w:rPr>
        <w:t>Figure 1</w:t>
      </w:r>
      <w:commentRangeEnd w:id="341"/>
      <w:r w:rsidR="001152DF">
        <w:rPr>
          <w:rStyle w:val="CommentReference"/>
        </w:rPr>
        <w:commentReference w:id="341"/>
      </w:r>
      <w:r w:rsidRPr="002D2EC9">
        <w:rPr>
          <w:rFonts w:ascii="Helvetica" w:hAnsi="Helvetica"/>
          <w:sz w:val="22"/>
          <w:szCs w:val="22"/>
        </w:rPr>
        <w:t xml:space="preserve">. </w:t>
      </w:r>
      <w:proofErr w:type="gramStart"/>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FB0B75" w:rsidRPr="002D2EC9">
        <w:rPr>
          <w:rFonts w:ascii="Helvetica" w:hAnsi="Helvetica" w:cs="Helvetica"/>
          <w:sz w:val="22"/>
          <w:szCs w:val="22"/>
          <w:lang w:val="en-US"/>
        </w:rPr>
        <w:t xml:space="preserve"> </w:t>
      </w:r>
      <w:r w:rsidR="00A82757" w:rsidRPr="002D2EC9">
        <w:rPr>
          <w:rFonts w:ascii="Helvetica" w:hAnsi="Helvetica" w:cs="Helvetica"/>
          <w:sz w:val="22"/>
          <w:szCs w:val="22"/>
          <w:lang w:val="en-US"/>
        </w:rPr>
        <w:t>represente</w:t>
      </w:r>
      <w:r w:rsidR="005309B5" w:rsidRPr="002D2EC9">
        <w:rPr>
          <w:rFonts w:ascii="Helvetica" w:hAnsi="Helvetica" w:cs="Helvetica"/>
          <w:sz w:val="22"/>
          <w:szCs w:val="22"/>
          <w:lang w:val="en-US"/>
        </w:rPr>
        <w:t xml:space="preserve">d by the curve in </w:t>
      </w:r>
      <w:r w:rsidR="00C32CFB" w:rsidRPr="002D2EC9">
        <w:rPr>
          <w:rFonts w:ascii="Helvetica" w:hAnsi="Helvetica" w:cs="Helvetica"/>
          <w:sz w:val="22"/>
          <w:szCs w:val="22"/>
          <w:lang w:val="en-US"/>
        </w:rPr>
        <w:t xml:space="preserve">panel </w:t>
      </w:r>
      <w:r w:rsidR="005309B5" w:rsidRPr="002D2EC9">
        <w:rPr>
          <w:rFonts w:ascii="Helvetica" w:hAnsi="Helvetica" w:cs="Helvetica"/>
          <w:sz w:val="22"/>
          <w:szCs w:val="22"/>
          <w:lang w:val="en-US"/>
        </w:rPr>
        <w:t>(a).</w:t>
      </w:r>
      <w:proofErr w:type="gramEnd"/>
      <w:r w:rsidR="005309B5"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r w:rsidR="001143B8">
        <w:rPr>
          <w:rFonts w:ascii="Helvetica" w:hAnsi="Helvetica" w:cs="Helvetica"/>
          <w:sz w:val="22"/>
          <w:szCs w:val="22"/>
          <w:lang w:val="en-US"/>
        </w:rPr>
        <w:t xml:space="preserve"> most</w:t>
      </w:r>
      <w:r w:rsidR="0084686A" w:rsidRPr="002D2EC9">
        <w:rPr>
          <w:rFonts w:ascii="Helvetica" w:hAnsi="Helvetica" w:cs="Helvetica"/>
          <w:sz w:val="22"/>
          <w:szCs w:val="22"/>
          <w:lang w:val="en-US"/>
        </w:rPr>
        <w:t xml:space="preserve"> energetic</w:t>
      </w:r>
      <w:r w:rsidR="001143B8">
        <w:rPr>
          <w:rFonts w:ascii="Helvetica" w:hAnsi="Helvetica" w:cs="Helvetica"/>
          <w:sz w:val="22"/>
          <w:szCs w:val="22"/>
          <w:lang w:val="en-US"/>
        </w:rPr>
        <w:t>ally demanding</w:t>
      </w:r>
      <w:r w:rsidR="0084686A" w:rsidRPr="002D2EC9">
        <w:rPr>
          <w:rFonts w:ascii="Helvetica" w:hAnsi="Helvetica" w:cs="Helvetica"/>
          <w:sz w:val="22"/>
          <w:szCs w:val="22"/>
          <w:lang w:val="en-US"/>
        </w:rPr>
        <w:t xml:space="preserve"> p</w:t>
      </w:r>
      <w:r w:rsidR="001143B8">
        <w:rPr>
          <w:rFonts w:ascii="Helvetica" w:hAnsi="Helvetica" w:cs="Helvetica"/>
          <w:sz w:val="22"/>
          <w:szCs w:val="22"/>
          <w:lang w:val="en-US"/>
        </w:rPr>
        <w:t>eriod</w:t>
      </w:r>
      <w:r w:rsidR="0084686A" w:rsidRPr="002D2EC9">
        <w:rPr>
          <w:rFonts w:ascii="Helvetica" w:hAnsi="Helvetica" w:cs="Helvetica"/>
          <w:sz w:val="22"/>
          <w:szCs w:val="22"/>
          <w:lang w:val="en-US"/>
        </w:rPr>
        <w:t xml:space="preserve"> with the peak of resource availability and thus have the highest </w:t>
      </w:r>
      <w:r w:rsidR="00CA2683" w:rsidRPr="002D2EC9">
        <w:rPr>
          <w:rFonts w:ascii="Helvetica" w:hAnsi="Helvetica" w:cs="Helvetica"/>
          <w:sz w:val="22"/>
          <w:szCs w:val="22"/>
          <w:lang w:val="en-US"/>
        </w:rPr>
        <w:t>fitness</w:t>
      </w:r>
      <w:r w:rsidR="00681214">
        <w:rPr>
          <w:rFonts w:ascii="Helvetica" w:hAnsi="Helvetica" w:cs="Helvetica"/>
          <w:sz w:val="22"/>
          <w:szCs w:val="22"/>
          <w:lang w:val="en-US"/>
        </w:rPr>
        <w:t xml:space="preserve"> </w:t>
      </w:r>
      <w:r w:rsidR="00CA2683" w:rsidRPr="002D2EC9">
        <w:rPr>
          <w:rFonts w:ascii="Helvetica" w:hAnsi="Helvetica" w:cs="Helvetica"/>
          <w:sz w:val="22"/>
          <w:szCs w:val="22"/>
          <w:lang w:val="en-US"/>
        </w:rPr>
        <w:t>(</w:t>
      </w:r>
      <w:proofErr w:type="spellStart"/>
      <w:r w:rsidR="00CA2683" w:rsidRPr="002D2EC9">
        <w:rPr>
          <w:rFonts w:ascii="Helvetica" w:hAnsi="Helvetica" w:cs="Helvetica"/>
          <w:sz w:val="22"/>
          <w:szCs w:val="22"/>
          <w:lang w:val="en-US"/>
        </w:rPr>
        <w:t>a</w:t>
      </w:r>
      <w:proofErr w:type="gramStart"/>
      <w:r w:rsidR="00CA2683" w:rsidRPr="002D2EC9">
        <w:rPr>
          <w:rFonts w:ascii="Helvetica" w:hAnsi="Helvetica" w:cs="Helvetica"/>
          <w:sz w:val="22"/>
          <w:szCs w:val="22"/>
          <w:lang w:val="en-US"/>
        </w:rPr>
        <w:t>,c</w:t>
      </w:r>
      <w:proofErr w:type="spellEnd"/>
      <w:proofErr w:type="gramEnd"/>
      <w:r w:rsidR="00CA2683" w:rsidRPr="002D2EC9">
        <w:rPr>
          <w:rFonts w:ascii="Helvetica" w:hAnsi="Helvetica" w:cs="Helvetica"/>
          <w:sz w:val="22"/>
          <w:szCs w:val="22"/>
          <w:lang w:val="en-US"/>
        </w:rPr>
        <w:t>)</w:t>
      </w:r>
      <w:r w:rsidR="00961925">
        <w:rPr>
          <w:rFonts w:ascii="Helvetica" w:hAnsi="Helvetica" w:cs="Helvetica"/>
          <w:sz w:val="22"/>
          <w:szCs w:val="22"/>
          <w:lang w:val="en-US"/>
        </w:rPr>
        <w:t>;</w:t>
      </w:r>
      <w:r w:rsidR="0084686A" w:rsidRPr="002D2EC9">
        <w:rPr>
          <w:rFonts w:ascii="Helvetica" w:hAnsi="Helvetica" w:cs="Helvetica"/>
          <w:sz w:val="22"/>
          <w:szCs w:val="22"/>
          <w:lang w:val="en-US"/>
        </w:rPr>
        <w:t xml:space="preserve"> if there is any change to the relative timing of the interaction</w:t>
      </w:r>
      <w:r w:rsidR="00B64411" w:rsidRPr="002D2EC9">
        <w:rPr>
          <w:rFonts w:ascii="Helvetica" w:hAnsi="Helvetica" w:cs="Helvetica"/>
          <w:sz w:val="22"/>
          <w:szCs w:val="22"/>
          <w:lang w:val="en-US"/>
        </w:rPr>
        <w:t xml:space="preserve"> (e.g., because the consumer shifts its phenology earlier (b) or later (d)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A82757" w:rsidRPr="002D2EC9">
        <w:rPr>
          <w:rFonts w:ascii="Helvetica" w:hAnsi="Helvetica" w:cs="Helvetica"/>
          <w:sz w:val="22"/>
          <w:szCs w:val="22"/>
          <w:lang w:val="en-US"/>
        </w:rPr>
        <w:t xml:space="preserve"> (a</w:t>
      </w:r>
      <w:r w:rsidR="00FB0B75" w:rsidRPr="002D2EC9">
        <w:rPr>
          <w:rFonts w:ascii="Helvetica" w:hAnsi="Helvetica" w:cs="Helvetica"/>
          <w:sz w:val="22"/>
          <w:szCs w:val="22"/>
          <w:lang w:val="en-US"/>
        </w:rPr>
        <w:t>). At the curve’s limits, consumer fitness should fall to zero when the change in relative timing is sufficiently large (</w:t>
      </w:r>
      <w:r w:rsidR="00A82757" w:rsidRPr="002D2EC9">
        <w:rPr>
          <w:rFonts w:ascii="Helvetica" w:hAnsi="Helvetica" w:cs="Helvetica"/>
          <w:sz w:val="22"/>
          <w:szCs w:val="22"/>
          <w:lang w:val="en-US"/>
        </w:rPr>
        <w:t>a</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w:t>
      </w:r>
      <w:proofErr w:type="gramStart"/>
      <w:r w:rsidR="00C32CFB" w:rsidRPr="002D2EC9">
        <w:rPr>
          <w:rFonts w:ascii="Helvetica" w:hAnsi="Helvetica" w:cs="Helvetica"/>
          <w:sz w:val="22"/>
          <w:szCs w:val="22"/>
          <w:lang w:val="en-US"/>
        </w:rPr>
        <w:t>panels</w:t>
      </w:r>
      <w:proofErr w:type="gramEnd"/>
      <w:r w:rsidR="00B64411" w:rsidRPr="002D2EC9">
        <w:rPr>
          <w:rFonts w:ascii="Helvetica" w:hAnsi="Helvetica" w:cs="Helvetica"/>
          <w:sz w:val="22"/>
          <w:szCs w:val="22"/>
          <w:lang w:val="en-US"/>
        </w:rPr>
        <w:t xml:space="preserve"> b-d represent the seasonal changes in the abundance of the consumer (</w:t>
      </w:r>
      <w:r w:rsidR="008F07F1" w:rsidRPr="002D2EC9">
        <w:rPr>
          <w:rFonts w:ascii="Helvetica" w:hAnsi="Helvetica" w:cs="Helvetica"/>
          <w:sz w:val="22"/>
          <w:szCs w:val="22"/>
          <w:lang w:val="en-US"/>
        </w:rPr>
        <w:t>black</w:t>
      </w:r>
      <w:r w:rsidR="00B64411" w:rsidRPr="002D2EC9">
        <w:rPr>
          <w:rFonts w:ascii="Helvetica" w:hAnsi="Helvetica" w:cs="Helvetica"/>
          <w:sz w:val="22"/>
          <w:szCs w:val="22"/>
          <w:lang w:val="en-US"/>
        </w:rPr>
        <w:t>) and resource (</w:t>
      </w:r>
      <w:r w:rsidR="008F07F1" w:rsidRPr="002D2EC9">
        <w:rPr>
          <w:rFonts w:ascii="Helvetica" w:hAnsi="Helvetica" w:cs="Helvetica"/>
          <w:sz w:val="22"/>
          <w:szCs w:val="22"/>
          <w:lang w:val="en-US"/>
        </w:rPr>
        <w:t>red</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where during some part of the year abundance declines to zero</w:t>
      </w:r>
      <w:r w:rsidR="00C32CFB" w:rsidRPr="002D2EC9">
        <w:rPr>
          <w:rFonts w:ascii="Helvetica" w:hAnsi="Helvetica" w:cs="Helvetica"/>
          <w:sz w:val="22"/>
          <w:szCs w:val="22"/>
          <w:lang w:val="en-US"/>
        </w:rPr>
        <w:t>.</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0D424AD8"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w:t>
      </w:r>
      <w:proofErr w:type="gramStart"/>
      <w:r w:rsidRPr="002D2EC9">
        <w:rPr>
          <w:rFonts w:ascii="Helvetica" w:hAnsi="Helvetica" w:cs="Helvetica"/>
          <w:sz w:val="22"/>
          <w:szCs w:val="22"/>
          <w:lang w:val="en-US"/>
        </w:rPr>
        <w:t>A simplified flow diagram for forecasting climate change effects on consumer fitness as predicted by the Cushing hypothesis.</w:t>
      </w:r>
      <w:proofErr w:type="gramEnd"/>
      <w:r w:rsidRPr="002D2EC9">
        <w:rPr>
          <w:rFonts w:ascii="Helvetica" w:hAnsi="Helvetica" w:cs="Helvetica"/>
          <w:sz w:val="22"/>
          <w:szCs w:val="22"/>
          <w:lang w:val="en-US"/>
        </w:rPr>
        <w:t xml:space="preserve"> First, both major assumptions must be met; if, for </w:t>
      </w:r>
      <w:proofErr w:type="gramStart"/>
      <w:r w:rsidRPr="002D2EC9">
        <w:rPr>
          <w:rFonts w:ascii="Helvetica" w:hAnsi="Helvetica" w:cs="Helvetica"/>
          <w:sz w:val="22"/>
          <w:szCs w:val="22"/>
          <w:lang w:val="en-US"/>
        </w:rPr>
        <w:t>example</w:t>
      </w:r>
      <w:proofErr w:type="gramEnd"/>
      <w:r w:rsidRPr="002D2EC9">
        <w:rPr>
          <w:rFonts w:ascii="Helvetica" w:hAnsi="Helvetica" w:cs="Helvetica"/>
          <w:sz w:val="22"/>
          <w:szCs w:val="22"/>
          <w:lang w:val="en-US"/>
        </w:rPr>
        <w:t xml:space="preserv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w:t>
      </w:r>
      <w:r w:rsidR="00E04A17">
        <w:rPr>
          <w:rFonts w:ascii="Helvetica" w:hAnsi="Helvetica" w:cs="Helvetica"/>
          <w:sz w:val="22"/>
          <w:szCs w:val="22"/>
          <w:lang w:val="en-US"/>
        </w:rPr>
        <w:t xml:space="preserve"> first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assumption) and the pre-climate change baseline. In some cases, the mechanism predicts the pre-climate change baseline (i.e., in both our examples); we </w:t>
      </w:r>
      <w:proofErr w:type="spellStart"/>
      <w:r w:rsidRPr="002D2EC9">
        <w:rPr>
          <w:rFonts w:ascii="Helvetica" w:hAnsi="Helvetica" w:cs="Helvetica"/>
          <w:sz w:val="22"/>
          <w:szCs w:val="22"/>
          <w:lang w:val="en-US"/>
        </w:rPr>
        <w:t>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r</w:t>
      </w:r>
      <w:proofErr w:type="spellEnd"/>
      <w:r w:rsidRPr="002D2EC9">
        <w:rPr>
          <w:rFonts w:ascii="Helvetica" w:hAnsi="Helvetica" w:cs="Helvetica"/>
          <w:sz w:val="22"/>
          <w:szCs w:val="22"/>
          <w:lang w:val="en-US"/>
        </w:rPr>
        <w:t xml:space="preserve">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52B78029" w14:textId="5FF31AE0" w:rsidR="001E4111" w:rsidRPr="002D2EC9" w:rsidRDefault="00285BB1" w:rsidP="00943173">
      <w:pPr>
        <w:spacing w:line="480" w:lineRule="auto"/>
        <w:rPr>
          <w:rFonts w:ascii="Helvetica" w:hAnsi="Helvetica" w:cs="Helvetica"/>
          <w:sz w:val="22"/>
          <w:szCs w:val="22"/>
          <w:lang w:val="en-US"/>
        </w:rPr>
      </w:pPr>
      <w:r w:rsidRPr="002D2EC9">
        <w:rPr>
          <w:rFonts w:ascii="Helvetica" w:hAnsi="Helvetica"/>
          <w:sz w:val="22"/>
          <w:szCs w:val="22"/>
        </w:rPr>
        <w:t xml:space="preserve">Figure </w:t>
      </w:r>
      <w:r w:rsidR="00CA2683" w:rsidRPr="002D2EC9">
        <w:rPr>
          <w:rFonts w:ascii="Helvetica" w:hAnsi="Helvetica"/>
          <w:sz w:val="22"/>
          <w:szCs w:val="22"/>
        </w:rPr>
        <w:t>3</w:t>
      </w:r>
      <w:r w:rsidRPr="002D2EC9">
        <w:rPr>
          <w:rFonts w:ascii="Helvetica" w:hAnsi="Helvetica"/>
          <w:sz w:val="22"/>
          <w:szCs w:val="22"/>
        </w:rPr>
        <w:t>. Conceptualization of key assumptions, and resulting implications for climate change predictions, often made about the Cushing hypothesis when pre-climate change baselines are not defined. (a) Differences</w:t>
      </w:r>
      <w:r w:rsidRPr="002D2EC9">
        <w:rPr>
          <w:rFonts w:ascii="Helvetica" w:hAnsi="Helvetica" w:cs="Helvetica"/>
          <w:sz w:val="22"/>
          <w:szCs w:val="22"/>
          <w:lang w:val="en-US"/>
        </w:rPr>
        <w:t xml:space="preserve"> in the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time-series of a consumer-resource interaction, where red represents the resource and black represents the consumer, </w:t>
      </w:r>
      <w:r w:rsidRPr="002D2EC9">
        <w:rPr>
          <w:rFonts w:ascii="Helvetica" w:hAnsi="Helvetica"/>
          <w:sz w:val="22"/>
          <w:szCs w:val="22"/>
        </w:rPr>
        <w:t xml:space="preserve">during conditions of </w:t>
      </w:r>
      <w:proofErr w:type="spellStart"/>
      <w:r w:rsidR="00286845" w:rsidRPr="002D2EC9">
        <w:rPr>
          <w:rFonts w:ascii="Helvetica" w:hAnsi="Helvetica" w:cs="Helvetica"/>
          <w:sz w:val="22"/>
          <w:szCs w:val="22"/>
          <w:lang w:val="en-US"/>
        </w:rPr>
        <w:t>stationarity</w:t>
      </w:r>
      <w:proofErr w:type="spellEnd"/>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xml:space="preserve">, representing the range of recent documented </w:t>
      </w:r>
      <w:proofErr w:type="spellStart"/>
      <w:r w:rsidR="00F451D0" w:rsidRPr="002D2EC9">
        <w:rPr>
          <w:rFonts w:ascii="Helvetica" w:hAnsi="Helvetica" w:cs="Helvetica"/>
          <w:sz w:val="22"/>
          <w:szCs w:val="22"/>
          <w:lang w:val="en-US"/>
        </w:rPr>
        <w:t>phenological</w:t>
      </w:r>
      <w:proofErr w:type="spellEnd"/>
      <w:r w:rsidR="00F451D0" w:rsidRPr="002D2EC9">
        <w:rPr>
          <w:rFonts w:ascii="Helvetica" w:hAnsi="Helvetica" w:cs="Helvetica"/>
          <w:sz w:val="22"/>
          <w:szCs w:val="22"/>
          <w:lang w:val="en-US"/>
        </w:rPr>
        <w:t xml:space="preserve"> shifts</w:t>
      </w:r>
      <w:r w:rsidR="00903D65" w:rsidRPr="002D2EC9">
        <w:rPr>
          <w:rFonts w:ascii="Helvetica" w:hAnsi="Helvetica" w:cs="Helvetica"/>
          <w:sz w:val="22"/>
          <w:szCs w:val="22"/>
          <w:lang w:val="en-US"/>
        </w:rPr>
        <w:t xml:space="preserve"> (e.g. Thackeray et al. 2016)</w:t>
      </w:r>
      <w:r w:rsidRPr="002D2EC9">
        <w:rPr>
          <w:rFonts w:ascii="Helvetica" w:hAnsi="Helvetica" w:cs="Helvetica"/>
          <w:sz w:val="22"/>
          <w:szCs w:val="22"/>
          <w:lang w:val="en-US"/>
        </w:rPr>
        <w:t xml:space="preserve">, leading potentially to shifts in synchrony. </w:t>
      </w:r>
      <w:commentRangeStart w:id="342"/>
      <w:r w:rsidRPr="002D2EC9">
        <w:rPr>
          <w:rFonts w:ascii="Helvetica" w:hAnsi="Helvetica" w:cs="Helvetica"/>
          <w:sz w:val="22"/>
          <w:szCs w:val="22"/>
          <w:lang w:val="en-US"/>
        </w:rPr>
        <w:t xml:space="preserve">(b) </w:t>
      </w:r>
      <w:commentRangeEnd w:id="342"/>
      <w:r w:rsidR="00E35361">
        <w:rPr>
          <w:rStyle w:val="CommentReference"/>
        </w:rPr>
        <w:commentReference w:id="342"/>
      </w:r>
      <w:r w:rsidRPr="002D2EC9">
        <w:rPr>
          <w:rFonts w:ascii="Helvetica" w:hAnsi="Helvetica" w:cs="Helvetica"/>
          <w:sz w:val="22"/>
          <w:szCs w:val="22"/>
          <w:lang w:val="en-US"/>
        </w:rPr>
        <w:t>Most studies in the current literature assume that consumer fitness was highest before climate change  (i.e., a match)</w:t>
      </w:r>
      <w:r w:rsidR="00095F81" w:rsidRPr="002D2EC9">
        <w:rPr>
          <w:rFonts w:ascii="Helvetica" w:hAnsi="Helvetica" w:cs="Helvetica"/>
          <w:sz w:val="22"/>
          <w:szCs w:val="22"/>
          <w:lang w:val="en-US"/>
        </w:rPr>
        <w:t xml:space="preserve"> leading to a ‘synchrony baseline’</w:t>
      </w:r>
      <w:r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However, an alternative hypothesis put </w:t>
      </w:r>
      <w:r w:rsidR="005F2844" w:rsidRPr="007308E2">
        <w:rPr>
          <w:rFonts w:ascii="Helvetica" w:hAnsi="Helvetica" w:cs="Helvetica"/>
          <w:sz w:val="22"/>
          <w:szCs w:val="22"/>
          <w:lang w:val="en-US"/>
        </w:rPr>
        <w:t xml:space="preserve">forward by </w:t>
      </w:r>
      <w:proofErr w:type="spellStart"/>
      <w:r w:rsidR="007308E2" w:rsidRPr="007308E2">
        <w:rPr>
          <w:rFonts w:ascii="Helvetica" w:hAnsi="Helvetica" w:cs="Helvetica"/>
          <w:sz w:val="22"/>
          <w:szCs w:val="22"/>
          <w:lang w:val="en-US"/>
        </w:rPr>
        <w:t>Visser</w:t>
      </w:r>
      <w:proofErr w:type="spellEnd"/>
      <w:r w:rsidR="007308E2" w:rsidRPr="007308E2">
        <w:rPr>
          <w:rFonts w:ascii="Helvetica" w:hAnsi="Helvetica" w:cs="Helvetica"/>
          <w:sz w:val="22"/>
          <w:szCs w:val="22"/>
          <w:lang w:val="en-US"/>
        </w:rPr>
        <w:t xml:space="preserve"> et al. 2012</w:t>
      </w:r>
      <w:r w:rsidR="005F2844" w:rsidRPr="007308E2">
        <w:rPr>
          <w:rFonts w:ascii="Helvetica" w:hAnsi="Helvetica" w:cs="Helvetica"/>
          <w:sz w:val="22"/>
          <w:szCs w:val="22"/>
          <w:lang w:val="en-US"/>
        </w:rPr>
        <w:t xml:space="preserve"> (i.e., </w:t>
      </w:r>
      <w:r w:rsidR="00943173" w:rsidRPr="007308E2">
        <w:rPr>
          <w:rFonts w:ascii="Helvetica" w:hAnsi="Helvetica" w:cs="Helvetica"/>
          <w:sz w:val="22"/>
          <w:szCs w:val="22"/>
          <w:lang w:val="en-US"/>
        </w:rPr>
        <w:t xml:space="preserve">what </w:t>
      </w:r>
      <w:r w:rsidR="005F2844" w:rsidRPr="007308E2">
        <w:rPr>
          <w:rFonts w:ascii="Helvetica" w:hAnsi="Helvetica" w:cs="Helvetica"/>
          <w:sz w:val="22"/>
          <w:szCs w:val="22"/>
          <w:lang w:val="en-US"/>
        </w:rPr>
        <w:t>the</w:t>
      </w:r>
      <w:r w:rsidR="00943173" w:rsidRPr="007308E2">
        <w:rPr>
          <w:rFonts w:ascii="Helvetica" w:hAnsi="Helvetica" w:cs="Helvetica"/>
          <w:sz w:val="22"/>
          <w:szCs w:val="22"/>
          <w:lang w:val="en-US"/>
        </w:rPr>
        <w:t>y term as the</w:t>
      </w:r>
      <w:r w:rsidR="005F2844" w:rsidRPr="007308E2">
        <w:rPr>
          <w:rFonts w:ascii="Helvetica" w:hAnsi="Helvetica" w:cs="Helvetica"/>
          <w:sz w:val="22"/>
          <w:szCs w:val="22"/>
          <w:lang w:val="en-US"/>
        </w:rPr>
        <w:t xml:space="preserve"> </w:t>
      </w:r>
      <w:r w:rsidR="00095F81" w:rsidRPr="007308E2">
        <w:rPr>
          <w:rFonts w:ascii="Helvetica" w:hAnsi="Helvetica" w:cs="Helvetica"/>
          <w:sz w:val="22"/>
          <w:szCs w:val="22"/>
          <w:lang w:val="en-US"/>
        </w:rPr>
        <w:t xml:space="preserve">‘adaptive </w:t>
      </w:r>
      <w:r w:rsidR="00C3298D" w:rsidRPr="007308E2">
        <w:rPr>
          <w:rFonts w:ascii="Helvetica" w:hAnsi="Helvetica" w:cs="Helvetica"/>
          <w:sz w:val="22"/>
          <w:szCs w:val="22"/>
          <w:lang w:val="en-US"/>
        </w:rPr>
        <w:t xml:space="preserve">mismatch’ </w:t>
      </w:r>
      <w:r w:rsidR="005F2844" w:rsidRPr="007308E2">
        <w:rPr>
          <w:rFonts w:ascii="Helvetica" w:hAnsi="Helvetica" w:cs="Helvetica"/>
          <w:sz w:val="22"/>
          <w:szCs w:val="22"/>
          <w:lang w:val="en-US"/>
        </w:rPr>
        <w:t xml:space="preserve">hypothesis) </w:t>
      </w:r>
      <w:r w:rsidR="00943173" w:rsidRPr="007308E2">
        <w:rPr>
          <w:rFonts w:ascii="Helvetica" w:hAnsi="Helvetica" w:cs="Helvetica"/>
          <w:sz w:val="22"/>
          <w:szCs w:val="22"/>
          <w:lang w:val="en-US"/>
        </w:rPr>
        <w:t xml:space="preserve">postulates that </w:t>
      </w:r>
      <w:r w:rsidR="007308E2" w:rsidRPr="007308E2">
        <w:rPr>
          <w:rFonts w:ascii="Helvetica" w:hAnsi="Helvetica" w:cs="Helvetica"/>
          <w:sz w:val="22"/>
          <w:szCs w:val="22"/>
          <w:lang w:val="en-US"/>
        </w:rPr>
        <w:t>that, in some systems, life-history trade-offs will promote asynchrony for many or most individuals in a population</w:t>
      </w:r>
      <w:r w:rsidR="00943173" w:rsidRPr="002D2EC9">
        <w:rPr>
          <w:rFonts w:ascii="Helvetica" w:hAnsi="Helvetica" w:cs="Helvetica"/>
          <w:sz w:val="22"/>
          <w:szCs w:val="22"/>
          <w:lang w:val="en-US"/>
        </w:rPr>
        <w:t>. This hypothesis may lead to asynchrony as a pre-climate change baseline (see c</w:t>
      </w:r>
      <w:r w:rsidR="00365546">
        <w:rPr>
          <w:rFonts w:ascii="Helvetica" w:hAnsi="Helvetica" w:cs="Helvetica"/>
          <w:sz w:val="22"/>
          <w:szCs w:val="22"/>
          <w:lang w:val="en-US"/>
        </w:rPr>
        <w:t xml:space="preserve">; </w:t>
      </w:r>
      <w:r w:rsidR="00B30EBA">
        <w:rPr>
          <w:rFonts w:ascii="Helvetica" w:hAnsi="Helvetica" w:cs="Helvetica"/>
          <w:sz w:val="22"/>
          <w:szCs w:val="22"/>
          <w:lang w:val="en-US"/>
        </w:rPr>
        <w:t>‘</w:t>
      </w:r>
      <w:r w:rsidR="00365546">
        <w:rPr>
          <w:rFonts w:ascii="Helvetica" w:hAnsi="Helvetica" w:cs="Helvetica"/>
          <w:sz w:val="22"/>
          <w:szCs w:val="22"/>
          <w:lang w:val="en-US"/>
        </w:rPr>
        <w:t>asynchrony baseline</w:t>
      </w:r>
      <w:r w:rsidR="00B30EBA">
        <w:rPr>
          <w:rFonts w:ascii="Helvetica" w:hAnsi="Helvetica" w:cs="Helvetica"/>
          <w:sz w:val="22"/>
          <w:szCs w:val="22"/>
          <w:lang w:val="en-US"/>
        </w:rPr>
        <w:t>’</w:t>
      </w:r>
      <w:r w:rsidR="00365546">
        <w:rPr>
          <w:rFonts w:ascii="Helvetica" w:hAnsi="Helvetica" w:cs="Helvetica"/>
          <w:sz w:val="22"/>
          <w:szCs w:val="22"/>
          <w:lang w:val="en-US"/>
        </w:rPr>
        <w:t xml:space="preserve"> (Singer and Parmesan 2010)</w:t>
      </w:r>
      <w:r w:rsidR="00943173" w:rsidRPr="002D2EC9">
        <w:rPr>
          <w:rFonts w:ascii="Helvetica" w:hAnsi="Helvetica" w:cs="Helvetica"/>
          <w:sz w:val="22"/>
          <w:szCs w:val="22"/>
          <w:lang w:val="en-US"/>
        </w:rPr>
        <w:t>) or a population where few individuals are matched; w</w:t>
      </w:r>
      <w:r w:rsidR="00943173" w:rsidRPr="002D2EC9">
        <w:rPr>
          <w:rFonts w:ascii="Helvetica" w:hAnsi="Helvetica" w:cs="Helvetica Bold"/>
          <w:bCs/>
          <w:sz w:val="22"/>
          <w:szCs w:val="22"/>
          <w:lang w:val="en-US"/>
        </w:rPr>
        <w:t xml:space="preserve">e show this latter possibility here (i.e. </w:t>
      </w:r>
      <w:r w:rsidR="00943173" w:rsidRPr="00365546">
        <w:rPr>
          <w:rFonts w:ascii="Helvetica" w:hAnsi="Helvetica" w:cs="Helvetica Bold"/>
          <w:bCs/>
          <w:sz w:val="22"/>
          <w:szCs w:val="22"/>
          <w:lang w:val="en-US"/>
        </w:rPr>
        <w:t>‘</w:t>
      </w:r>
      <w:r w:rsidR="007308E2" w:rsidRPr="00365546">
        <w:rPr>
          <w:rFonts w:ascii="Helvetica" w:hAnsi="Helvetica" w:cs="Helvetica Bold"/>
          <w:bCs/>
          <w:sz w:val="22"/>
          <w:szCs w:val="22"/>
          <w:lang w:val="en-US"/>
        </w:rPr>
        <w:t>adaptive</w:t>
      </w:r>
      <w:r w:rsidR="00943173" w:rsidRPr="00365546">
        <w:rPr>
          <w:rFonts w:ascii="Helvetica" w:hAnsi="Helvetica" w:cs="Helvetica Bold"/>
          <w:bCs/>
          <w:sz w:val="22"/>
          <w:szCs w:val="22"/>
          <w:lang w:val="en-US"/>
        </w:rPr>
        <w:t xml:space="preserve"> </w:t>
      </w:r>
      <w:r w:rsidR="00002884" w:rsidRPr="00365546">
        <w:rPr>
          <w:rFonts w:ascii="Helvetica" w:hAnsi="Helvetica" w:cs="Helvetica Bold"/>
          <w:bCs/>
          <w:sz w:val="22"/>
          <w:szCs w:val="22"/>
          <w:lang w:val="en-US"/>
        </w:rPr>
        <w:t xml:space="preserve">mismatch </w:t>
      </w:r>
      <w:r w:rsidR="00943173" w:rsidRPr="00365546">
        <w:rPr>
          <w:rFonts w:ascii="Helvetica" w:hAnsi="Helvetica" w:cs="Helvetica Bold"/>
          <w:bCs/>
          <w:sz w:val="22"/>
          <w:szCs w:val="22"/>
          <w:lang w:val="en-US"/>
        </w:rPr>
        <w:t>hypothesis with synchrony baselin</w:t>
      </w:r>
      <w:r w:rsidR="00943173" w:rsidRPr="002D2EC9">
        <w:rPr>
          <w:rFonts w:ascii="Helvetica" w:hAnsi="Helvetica" w:cs="Helvetica Bold"/>
          <w:bCs/>
          <w:sz w:val="22"/>
          <w:szCs w:val="22"/>
          <w:lang w:val="en-US"/>
        </w:rPr>
        <w:t xml:space="preserve">e’; our representation of this hypothesis is at the population level). </w:t>
      </w:r>
      <w:r w:rsidR="005F2844" w:rsidRPr="002D2EC9">
        <w:rPr>
          <w:rFonts w:ascii="Helvetica" w:hAnsi="Helvetica" w:cs="Helvetica"/>
          <w:sz w:val="22"/>
          <w:szCs w:val="22"/>
          <w:lang w:val="en-US"/>
        </w:rPr>
        <w:t>T</w:t>
      </w:r>
      <w:r w:rsidR="005871A1" w:rsidRPr="002D2EC9">
        <w:rPr>
          <w:rFonts w:ascii="Helvetica" w:hAnsi="Helvetica" w:cs="Helvetica"/>
          <w:sz w:val="22"/>
          <w:szCs w:val="22"/>
          <w:lang w:val="en-US"/>
        </w:rPr>
        <w:t xml:space="preserve">he implications for climate change predictions for </w:t>
      </w:r>
      <w:r w:rsidR="006905B3" w:rsidRPr="002D2EC9">
        <w:rPr>
          <w:rFonts w:ascii="Helvetica" w:hAnsi="Helvetica" w:cs="Helvetica"/>
          <w:sz w:val="22"/>
          <w:szCs w:val="22"/>
          <w:lang w:val="en-US"/>
        </w:rPr>
        <w:t xml:space="preserve">the </w:t>
      </w:r>
      <w:r w:rsidR="005871A1" w:rsidRPr="002D2EC9">
        <w:rPr>
          <w:rFonts w:ascii="Helvetica" w:hAnsi="Helvetica" w:cs="Helvetica"/>
          <w:sz w:val="22"/>
          <w:szCs w:val="22"/>
          <w:lang w:val="en-US"/>
        </w:rPr>
        <w:t>t</w:t>
      </w:r>
      <w:r w:rsidR="005F2844" w:rsidRPr="002D2EC9">
        <w:rPr>
          <w:rFonts w:ascii="Helvetica" w:hAnsi="Helvetica" w:cs="Helvetica"/>
          <w:sz w:val="22"/>
          <w:szCs w:val="22"/>
          <w:lang w:val="en-US"/>
        </w:rPr>
        <w:t xml:space="preserve">wo </w:t>
      </w:r>
      <w:r w:rsidR="006905B3" w:rsidRPr="002D2EC9">
        <w:rPr>
          <w:rFonts w:ascii="Helvetica" w:hAnsi="Helvetica" w:cs="Helvetica"/>
          <w:sz w:val="22"/>
          <w:szCs w:val="22"/>
          <w:lang w:val="en-US"/>
        </w:rPr>
        <w:t>hypotheses are illustrated: If the synchrony baseline</w:t>
      </w:r>
      <w:r w:rsidR="00084383"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 xml:space="preserve">is supported, then climate change will necessarily lead to declines in consumer fitness. If the </w:t>
      </w:r>
      <w:r w:rsidR="00D506D6" w:rsidRPr="002D2EC9">
        <w:rPr>
          <w:rFonts w:ascii="Helvetica" w:hAnsi="Helvetica" w:cs="Helvetica"/>
          <w:sz w:val="22"/>
          <w:szCs w:val="22"/>
          <w:lang w:val="en-US"/>
        </w:rPr>
        <w:t>‘</w:t>
      </w:r>
      <w:r w:rsidR="00D506D6" w:rsidRPr="002D2EC9">
        <w:rPr>
          <w:rFonts w:ascii="Helvetica" w:hAnsi="Helvetica" w:cs="Helvetica Bold"/>
          <w:bCs/>
          <w:sz w:val="22"/>
          <w:szCs w:val="22"/>
          <w:lang w:val="en-US"/>
        </w:rPr>
        <w:t xml:space="preserve">adaptive </w:t>
      </w:r>
      <w:r w:rsidR="000B2451">
        <w:rPr>
          <w:rFonts w:ascii="Helvetica" w:hAnsi="Helvetica" w:cs="Helvetica Bold"/>
          <w:bCs/>
          <w:sz w:val="22"/>
          <w:szCs w:val="22"/>
          <w:lang w:val="en-US"/>
        </w:rPr>
        <w:t>mismatch</w:t>
      </w:r>
      <w:r w:rsidR="000B2451" w:rsidRPr="002D2EC9">
        <w:rPr>
          <w:rFonts w:ascii="Helvetica" w:hAnsi="Helvetica" w:cs="Helvetica Bold"/>
          <w:bCs/>
          <w:sz w:val="22"/>
          <w:szCs w:val="22"/>
          <w:lang w:val="en-US"/>
        </w:rPr>
        <w:t xml:space="preserve"> </w:t>
      </w:r>
      <w:r w:rsidR="00D506D6" w:rsidRPr="002D2EC9">
        <w:rPr>
          <w:rFonts w:ascii="Helvetica" w:hAnsi="Helvetica" w:cs="Helvetica Bold"/>
          <w:bCs/>
          <w:sz w:val="22"/>
          <w:szCs w:val="22"/>
          <w:lang w:val="en-US"/>
        </w:rPr>
        <w:t>hypothesis</w:t>
      </w:r>
      <w:r w:rsidR="00CB7B18" w:rsidRPr="002D2EC9">
        <w:rPr>
          <w:rFonts w:ascii="Helvetica" w:hAnsi="Helvetica" w:cs="Helvetica Bold"/>
          <w:bCs/>
          <w:sz w:val="22"/>
          <w:szCs w:val="22"/>
          <w:lang w:val="en-US"/>
        </w:rPr>
        <w:t>’</w:t>
      </w:r>
      <w:r w:rsidR="00D506D6" w:rsidRPr="002D2EC9">
        <w:rPr>
          <w:rFonts w:ascii="Helvetica" w:hAnsi="Helvetica" w:cs="Helvetica Bold"/>
          <w:bCs/>
          <w:sz w:val="22"/>
          <w:szCs w:val="22"/>
          <w:lang w:val="en-US"/>
        </w:rPr>
        <w:t xml:space="preserve"> with </w:t>
      </w:r>
      <w:r w:rsidR="00CB7B18" w:rsidRPr="002D2EC9">
        <w:rPr>
          <w:rFonts w:ascii="Helvetica" w:hAnsi="Helvetica" w:cs="Helvetica Bold"/>
          <w:bCs/>
          <w:sz w:val="22"/>
          <w:szCs w:val="22"/>
          <w:lang w:val="en-US"/>
        </w:rPr>
        <w:t xml:space="preserve">a </w:t>
      </w:r>
      <w:r w:rsidR="00D506D6" w:rsidRPr="002D2EC9">
        <w:rPr>
          <w:rFonts w:ascii="Helvetica" w:hAnsi="Helvetica" w:cs="Helvetica Bold"/>
          <w:bCs/>
          <w:sz w:val="22"/>
          <w:szCs w:val="22"/>
          <w:lang w:val="en-US"/>
        </w:rPr>
        <w:t>synchrony baseline</w:t>
      </w:r>
      <w:r w:rsidR="00D506D6"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is supported</w:t>
      </w:r>
      <w:r w:rsidR="0030780B" w:rsidRPr="002D2EC9">
        <w:rPr>
          <w:rFonts w:ascii="Helvetica" w:hAnsi="Helvetica" w:cs="Helvetica"/>
          <w:sz w:val="22"/>
          <w:szCs w:val="22"/>
          <w:lang w:val="en-US"/>
        </w:rPr>
        <w:t xml:space="preserve">, climate change may not lead to </w:t>
      </w:r>
      <w:r w:rsidR="00D506D6" w:rsidRPr="002D2EC9">
        <w:rPr>
          <w:rFonts w:ascii="Helvetica" w:hAnsi="Helvetica" w:cs="Helvetica"/>
          <w:sz w:val="22"/>
          <w:szCs w:val="22"/>
          <w:lang w:val="en-US"/>
        </w:rPr>
        <w:t xml:space="preserve">large </w:t>
      </w:r>
      <w:r w:rsidR="0030780B" w:rsidRPr="002D2EC9">
        <w:rPr>
          <w:rFonts w:ascii="Helvetica" w:hAnsi="Helvetica" w:cs="Helvetica"/>
          <w:sz w:val="22"/>
          <w:szCs w:val="22"/>
          <w:lang w:val="en-US"/>
        </w:rPr>
        <w:t>declines in consumer fitness</w:t>
      </w:r>
      <w:r w:rsidR="006905B3" w:rsidRPr="002D2EC9">
        <w:rPr>
          <w:rFonts w:ascii="Helvetica" w:hAnsi="Helvetica" w:cs="Helvetica"/>
          <w:sz w:val="22"/>
          <w:szCs w:val="22"/>
          <w:lang w:val="en-US"/>
        </w:rPr>
        <w:t>.</w:t>
      </w:r>
      <w:r w:rsidR="001E4111" w:rsidRPr="002D2EC9">
        <w:rPr>
          <w:rFonts w:ascii="Helvetica" w:hAnsi="Helvetica" w:cs="Helvetica"/>
          <w:sz w:val="22"/>
          <w:szCs w:val="22"/>
          <w:lang w:val="en-US"/>
        </w:rPr>
        <w:t xml:space="preserve"> </w:t>
      </w:r>
      <w:r w:rsidR="00DB0351" w:rsidRPr="002D2EC9">
        <w:rPr>
          <w:rFonts w:ascii="Helvetica" w:hAnsi="Helvetica" w:cs="Helvetica"/>
          <w:sz w:val="22"/>
          <w:szCs w:val="22"/>
          <w:lang w:val="en-US"/>
        </w:rPr>
        <w:t>(c)</w:t>
      </w:r>
      <w:r w:rsidR="00B762C3" w:rsidRPr="002D2EC9">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sidRPr="002D2EC9">
        <w:rPr>
          <w:rFonts w:ascii="Helvetica" w:hAnsi="Helvetica" w:cs="Helvetica"/>
          <w:sz w:val="22"/>
          <w:szCs w:val="22"/>
          <w:lang w:val="en-US"/>
        </w:rPr>
        <w:t xml:space="preserve">with an </w:t>
      </w:r>
      <w:r w:rsidR="00D80C2E" w:rsidRPr="002D2EC9">
        <w:rPr>
          <w:rFonts w:ascii="Helvetica" w:hAnsi="Helvetica" w:cs="Helvetica"/>
          <w:sz w:val="22"/>
          <w:szCs w:val="22"/>
          <w:lang w:val="en-US"/>
        </w:rPr>
        <w:t>asynchrony</w:t>
      </w:r>
      <w:r w:rsidR="00760115" w:rsidRPr="002D2EC9">
        <w:rPr>
          <w:rFonts w:ascii="Helvetica" w:hAnsi="Helvetica" w:cs="Helvetica"/>
          <w:sz w:val="22"/>
          <w:szCs w:val="22"/>
          <w:lang w:val="en-US"/>
        </w:rPr>
        <w:t xml:space="preserve"> baseline</w:t>
      </w:r>
      <w:r w:rsidR="00B762C3" w:rsidRPr="002D2EC9">
        <w:rPr>
          <w:rFonts w:ascii="Helvetica" w:hAnsi="Helvetica" w:cs="Helvetica"/>
          <w:sz w:val="22"/>
          <w:szCs w:val="22"/>
          <w:lang w:val="en-US"/>
        </w:rPr>
        <w:t>, climate change could lead to an increase or decrease</w:t>
      </w:r>
      <w:r w:rsidR="00292FDD" w:rsidRPr="002D2EC9">
        <w:rPr>
          <w:rFonts w:ascii="Helvetica" w:hAnsi="Helvetica" w:cs="Helvetica"/>
          <w:sz w:val="22"/>
          <w:szCs w:val="22"/>
          <w:lang w:val="en-US"/>
        </w:rPr>
        <w:t>, or to varying magnitudes,</w:t>
      </w:r>
      <w:r w:rsidR="00B762C3" w:rsidRPr="002D2EC9">
        <w:rPr>
          <w:rFonts w:ascii="Helvetica" w:hAnsi="Helvetica" w:cs="Helvetica"/>
          <w:sz w:val="22"/>
          <w:szCs w:val="22"/>
          <w:lang w:val="en-US"/>
        </w:rPr>
        <w:t xml:space="preserve"> in consumer fitness depending</w:t>
      </w:r>
      <w:r w:rsidR="00EC5EDB" w:rsidRPr="002D2EC9">
        <w:rPr>
          <w:rFonts w:ascii="Helvetica" w:hAnsi="Helvetica" w:cs="Helvetica"/>
          <w:sz w:val="22"/>
          <w:szCs w:val="22"/>
          <w:lang w:val="en-US"/>
        </w:rPr>
        <w:t xml:space="preserve"> on </w:t>
      </w:r>
      <w:r w:rsidR="00B762C3" w:rsidRPr="002D2EC9">
        <w:rPr>
          <w:rFonts w:ascii="Helvetica" w:hAnsi="Helvetica" w:cs="Helvetica"/>
          <w:sz w:val="22"/>
          <w:szCs w:val="22"/>
          <w:lang w:val="en-US"/>
        </w:rPr>
        <w:t>how the relative timing o</w:t>
      </w:r>
      <w:r w:rsidR="00292FDD" w:rsidRPr="002D2EC9">
        <w:rPr>
          <w:rFonts w:ascii="Helvetica" w:hAnsi="Helvetica" w:cs="Helvetica"/>
          <w:sz w:val="22"/>
          <w:szCs w:val="22"/>
          <w:lang w:val="en-US"/>
        </w:rPr>
        <w:t>f the interaction changes</w:t>
      </w:r>
      <w:r w:rsidR="00D16D24" w:rsidRPr="002D2EC9">
        <w:rPr>
          <w:rFonts w:ascii="Helvetica" w:hAnsi="Helvetica" w:cs="Helvetica"/>
          <w:sz w:val="22"/>
          <w:szCs w:val="22"/>
          <w:lang w:val="en-US"/>
        </w:rPr>
        <w:t>.</w:t>
      </w:r>
      <w:r w:rsidR="00C42E72" w:rsidRPr="002D2EC9">
        <w:rPr>
          <w:rFonts w:ascii="Helvetica" w:hAnsi="Helvetica" w:cs="Helvetica"/>
          <w:sz w:val="22"/>
          <w:szCs w:val="22"/>
          <w:lang w:val="en-US"/>
        </w:rPr>
        <w:t xml:space="preserve"> For </w:t>
      </w:r>
      <w:proofErr w:type="gramStart"/>
      <w:r w:rsidR="00C42E72" w:rsidRPr="002D2EC9">
        <w:rPr>
          <w:rFonts w:ascii="Helvetica" w:hAnsi="Helvetica" w:cs="Helvetica"/>
          <w:sz w:val="22"/>
          <w:szCs w:val="22"/>
          <w:lang w:val="en-US"/>
        </w:rPr>
        <w:t>panels</w:t>
      </w:r>
      <w:proofErr w:type="gramEnd"/>
      <w:r w:rsidR="00C42E72" w:rsidRPr="002D2EC9">
        <w:rPr>
          <w:rFonts w:ascii="Helvetica" w:hAnsi="Helvetica" w:cs="Helvetica"/>
          <w:sz w:val="22"/>
          <w:szCs w:val="22"/>
          <w:lang w:val="en-US"/>
        </w:rPr>
        <w:t xml:space="preserve"> b and c, blue boxes represent the range of conditions detected in the system over a long time period</w:t>
      </w:r>
      <w:r w:rsidR="00D80C2E" w:rsidRPr="002D2EC9">
        <w:rPr>
          <w:rFonts w:ascii="Helvetica" w:hAnsi="Helvetica" w:cs="Helvetica"/>
          <w:sz w:val="22"/>
          <w:szCs w:val="22"/>
          <w:lang w:val="en-US"/>
        </w:rPr>
        <w:t>.</w:t>
      </w:r>
    </w:p>
    <w:p w14:paraId="0FAD6217" w14:textId="77777777" w:rsidR="007D2C2A" w:rsidRPr="002D2EC9" w:rsidRDefault="007D2C2A" w:rsidP="00A43C7A">
      <w:pPr>
        <w:spacing w:line="480" w:lineRule="auto"/>
        <w:rPr>
          <w:rFonts w:ascii="Helvetica" w:hAnsi="Helvetica" w:cs="Helvetica"/>
          <w:sz w:val="22"/>
          <w:szCs w:val="22"/>
          <w:lang w:val="en-US"/>
        </w:rPr>
      </w:pPr>
    </w:p>
    <w:p w14:paraId="43490767" w14:textId="2FD8BBD8" w:rsidR="00951D18" w:rsidRPr="00F00534" w:rsidRDefault="00282DBF" w:rsidP="00F00534">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w:t>
      </w:r>
      <w:r w:rsidR="00E07669" w:rsidRPr="002D2EC9">
        <w:rPr>
          <w:rFonts w:ascii="Helvetica" w:hAnsi="Helvetica" w:cs="Helvetica"/>
          <w:sz w:val="22"/>
          <w:szCs w:val="22"/>
          <w:lang w:val="en-US"/>
        </w:rPr>
        <w:t>4</w:t>
      </w:r>
      <w:r w:rsidRPr="002D2EC9">
        <w:rPr>
          <w:rFonts w:ascii="Helvetica" w:hAnsi="Helvetica" w:cs="Helvetica"/>
          <w:sz w:val="22"/>
          <w:szCs w:val="22"/>
          <w:lang w:val="en-US"/>
        </w:rPr>
        <w:t>. Case study</w:t>
      </w:r>
      <w:r w:rsidR="001027A4">
        <w:rPr>
          <w:rFonts w:ascii="Helvetica" w:hAnsi="Helvetica" w:cs="Helvetica"/>
          <w:sz w:val="22"/>
          <w:szCs w:val="22"/>
          <w:lang w:val="en-US"/>
        </w:rPr>
        <w:t xml:space="preserve"> </w:t>
      </w:r>
      <w:r w:rsidR="00D22316">
        <w:rPr>
          <w:rFonts w:ascii="Helvetica" w:hAnsi="Helvetica" w:cs="Helvetica"/>
          <w:sz w:val="22"/>
          <w:szCs w:val="22"/>
          <w:lang w:val="en-US"/>
        </w:rPr>
        <w:t>illustratin</w:t>
      </w:r>
      <w:r w:rsidR="001027A4">
        <w:rPr>
          <w:rFonts w:ascii="Helvetica" w:hAnsi="Helvetica" w:cs="Helvetica"/>
          <w:sz w:val="22"/>
          <w:szCs w:val="22"/>
          <w:lang w:val="en-US"/>
        </w:rPr>
        <w:t>g how</w:t>
      </w:r>
      <w:r w:rsidR="00D22316">
        <w:rPr>
          <w:rFonts w:ascii="Helvetica" w:hAnsi="Helvetica" w:cs="Helvetica"/>
          <w:sz w:val="22"/>
          <w:szCs w:val="22"/>
          <w:lang w:val="en-US"/>
        </w:rPr>
        <w:t xml:space="preserve"> the</w:t>
      </w:r>
      <w:r w:rsidRPr="002D2EC9">
        <w:rPr>
          <w:rFonts w:ascii="Helvetica" w:hAnsi="Helvetica" w:cs="Helvetica"/>
          <w:sz w:val="22"/>
          <w:szCs w:val="22"/>
          <w:lang w:val="en-US"/>
        </w:rPr>
        <w:t xml:space="preserve"> </w:t>
      </w:r>
      <w:r w:rsidR="001027A4">
        <w:rPr>
          <w:rFonts w:ascii="Helvetica" w:hAnsi="Helvetica" w:cs="Helvetica"/>
          <w:sz w:val="22"/>
          <w:szCs w:val="22"/>
          <w:lang w:val="en-US"/>
        </w:rPr>
        <w:t>integrati</w:t>
      </w:r>
      <w:r w:rsidR="00D22316">
        <w:rPr>
          <w:rFonts w:ascii="Helvetica" w:hAnsi="Helvetica" w:cs="Helvetica"/>
          <w:sz w:val="22"/>
          <w:szCs w:val="22"/>
          <w:lang w:val="en-US"/>
        </w:rPr>
        <w:t>on of</w:t>
      </w:r>
      <w:r w:rsidR="001027A4">
        <w:rPr>
          <w:rFonts w:ascii="Helvetica" w:hAnsi="Helvetica" w:cs="Helvetica"/>
          <w:sz w:val="22"/>
          <w:szCs w:val="22"/>
          <w:lang w:val="en-US"/>
        </w:rPr>
        <w:t xml:space="preserve"> </w:t>
      </w:r>
      <w:r w:rsidRPr="002D2EC9">
        <w:rPr>
          <w:rFonts w:ascii="Helvetica" w:hAnsi="Helvetica" w:cs="Helvetica"/>
          <w:sz w:val="22"/>
          <w:szCs w:val="22"/>
          <w:lang w:val="en-US"/>
        </w:rPr>
        <w:t>experimental</w:t>
      </w:r>
      <w:r w:rsidR="00064986" w:rsidRPr="002D2EC9">
        <w:rPr>
          <w:rFonts w:ascii="Helvetica" w:hAnsi="Helvetica" w:cs="Helvetica"/>
          <w:sz w:val="22"/>
          <w:szCs w:val="22"/>
          <w:lang w:val="en-US"/>
        </w:rPr>
        <w:t xml:space="preserve"> (a)</w:t>
      </w:r>
      <w:r w:rsidRPr="002D2EC9">
        <w:rPr>
          <w:rFonts w:ascii="Helvetica" w:hAnsi="Helvetica" w:cs="Helvetica"/>
          <w:sz w:val="22"/>
          <w:szCs w:val="22"/>
          <w:lang w:val="en-US"/>
        </w:rPr>
        <w:t xml:space="preserve"> and observational </w:t>
      </w:r>
      <w:r w:rsidR="006F388E" w:rsidRPr="002D2EC9">
        <w:rPr>
          <w:rFonts w:ascii="Helvetica" w:hAnsi="Helvetica" w:cs="Helvetica"/>
          <w:sz w:val="22"/>
          <w:szCs w:val="22"/>
          <w:lang w:val="en-US"/>
        </w:rPr>
        <w:t>data</w:t>
      </w:r>
      <w:r w:rsidR="00064986" w:rsidRPr="002D2EC9">
        <w:rPr>
          <w:rFonts w:ascii="Helvetica" w:hAnsi="Helvetica" w:cs="Helvetica"/>
          <w:sz w:val="22"/>
          <w:szCs w:val="22"/>
          <w:lang w:val="en-US"/>
        </w:rPr>
        <w:t xml:space="preserve"> (b) </w:t>
      </w:r>
      <w:r w:rsidRPr="002D2EC9">
        <w:rPr>
          <w:rFonts w:ascii="Helvetica" w:hAnsi="Helvetica" w:cs="Helvetica"/>
          <w:sz w:val="22"/>
          <w:szCs w:val="22"/>
          <w:lang w:val="en-US"/>
        </w:rPr>
        <w:t>in a single system</w:t>
      </w:r>
      <w:r w:rsidR="001027A4">
        <w:rPr>
          <w:rFonts w:ascii="Helvetica" w:hAnsi="Helvetica" w:cs="Helvetica"/>
          <w:sz w:val="22"/>
          <w:szCs w:val="22"/>
          <w:lang w:val="en-US"/>
        </w:rPr>
        <w:t xml:space="preserve"> (</w:t>
      </w:r>
      <w:r w:rsidRPr="002D2EC9">
        <w:rPr>
          <w:rFonts w:ascii="Helvetica" w:hAnsi="Helvetica" w:cs="Helvetica"/>
          <w:sz w:val="22"/>
          <w:szCs w:val="22"/>
          <w:lang w:val="en-US"/>
        </w:rPr>
        <w:t>the winter moth</w:t>
      </w:r>
      <w:r w:rsidR="001027A4">
        <w:rPr>
          <w:rFonts w:ascii="Helvetica" w:hAnsi="Helvetica" w:cs="Helvetica"/>
          <w:sz w:val="22"/>
          <w:szCs w:val="22"/>
          <w:lang w:val="en-US"/>
        </w:rPr>
        <w:t xml:space="preserve">, </w:t>
      </w:r>
      <w:proofErr w:type="spellStart"/>
      <w:r w:rsidR="00B274BF" w:rsidRPr="002D2EC9">
        <w:rPr>
          <w:rFonts w:ascii="Helvetica" w:hAnsi="Helvetica" w:cs="Helvetica"/>
          <w:i/>
          <w:sz w:val="22"/>
          <w:szCs w:val="22"/>
          <w:lang w:val="en-US"/>
        </w:rPr>
        <w:t>Operophtera</w:t>
      </w:r>
      <w:proofErr w:type="spellEnd"/>
      <w:r w:rsidR="00B274BF" w:rsidRPr="002D2EC9">
        <w:rPr>
          <w:rFonts w:ascii="Helvetica" w:hAnsi="Helvetica" w:cs="Helvetica"/>
          <w:i/>
          <w:sz w:val="22"/>
          <w:szCs w:val="22"/>
          <w:lang w:val="en-US"/>
        </w:rPr>
        <w:t xml:space="preserve"> </w:t>
      </w:r>
      <w:proofErr w:type="spellStart"/>
      <w:r w:rsidR="00B274BF" w:rsidRPr="002D2EC9">
        <w:rPr>
          <w:rFonts w:ascii="Helvetica" w:hAnsi="Helvetica" w:cs="Helvetica"/>
          <w:i/>
          <w:sz w:val="22"/>
          <w:szCs w:val="22"/>
          <w:lang w:val="en-US"/>
        </w:rPr>
        <w:t>brumata</w:t>
      </w:r>
      <w:proofErr w:type="spellEnd"/>
      <w:r w:rsidR="001027A4">
        <w:rPr>
          <w:rFonts w:ascii="Helvetica" w:hAnsi="Helvetica" w:cs="Helvetica"/>
          <w:sz w:val="22"/>
          <w:szCs w:val="22"/>
          <w:lang w:val="en-US"/>
        </w:rPr>
        <w:t>,</w:t>
      </w:r>
      <w:r w:rsidR="00B274BF" w:rsidRPr="002D2EC9">
        <w:rPr>
          <w:rFonts w:ascii="Helvetica" w:hAnsi="Helvetica" w:cs="Helvetica"/>
          <w:sz w:val="22"/>
          <w:szCs w:val="22"/>
          <w:lang w:val="en-US"/>
        </w:rPr>
        <w:t xml:space="preserve"> and</w:t>
      </w:r>
      <w:r w:rsidR="00064986" w:rsidRPr="002D2EC9">
        <w:rPr>
          <w:rFonts w:ascii="Helvetica" w:hAnsi="Helvetica" w:cs="Helvetica"/>
          <w:sz w:val="22"/>
          <w:szCs w:val="22"/>
          <w:lang w:val="en-US"/>
        </w:rPr>
        <w:t xml:space="preserve"> </w:t>
      </w:r>
      <w:r w:rsidR="00763BEE">
        <w:rPr>
          <w:rFonts w:ascii="Helvetica" w:hAnsi="Helvetica" w:cs="Helvetica"/>
          <w:sz w:val="22"/>
          <w:szCs w:val="22"/>
          <w:lang w:val="en-US"/>
        </w:rPr>
        <w:t xml:space="preserve">common </w:t>
      </w:r>
      <w:r w:rsidR="00064986" w:rsidRPr="002D2EC9">
        <w:rPr>
          <w:rFonts w:ascii="Helvetica" w:hAnsi="Helvetica" w:cs="Helvetica"/>
          <w:sz w:val="22"/>
          <w:szCs w:val="22"/>
          <w:lang w:val="en-US"/>
        </w:rPr>
        <w:t>oak</w:t>
      </w:r>
      <w:r w:rsidR="001027A4">
        <w:rPr>
          <w:rFonts w:ascii="Helvetica" w:hAnsi="Helvetica" w:cs="Helvetica"/>
          <w:sz w:val="22"/>
          <w:szCs w:val="22"/>
          <w:lang w:val="en-US"/>
        </w:rPr>
        <w:t xml:space="preserve">, </w:t>
      </w:r>
      <w:proofErr w:type="spellStart"/>
      <w:r w:rsidR="00B274BF" w:rsidRPr="002D2EC9">
        <w:rPr>
          <w:rFonts w:ascii="Helvetica" w:hAnsi="Helvetica" w:cs="Helvetica"/>
          <w:i/>
          <w:sz w:val="22"/>
          <w:szCs w:val="22"/>
          <w:lang w:val="en-US"/>
        </w:rPr>
        <w:t>Q</w:t>
      </w:r>
      <w:r w:rsidRPr="002D2EC9">
        <w:rPr>
          <w:rFonts w:ascii="Helvetica" w:hAnsi="Helvetica" w:cs="Helvetica"/>
          <w:i/>
          <w:sz w:val="22"/>
          <w:szCs w:val="22"/>
          <w:lang w:val="en-US"/>
        </w:rPr>
        <w:t>uercus</w:t>
      </w:r>
      <w:proofErr w:type="spellEnd"/>
      <w:r w:rsidR="00B274BF" w:rsidRPr="002D2EC9">
        <w:rPr>
          <w:rFonts w:ascii="Helvetica" w:hAnsi="Helvetica" w:cs="Helvetica"/>
          <w:i/>
          <w:sz w:val="22"/>
          <w:szCs w:val="22"/>
          <w:lang w:val="en-US"/>
        </w:rPr>
        <w:t xml:space="preserve"> </w:t>
      </w:r>
      <w:proofErr w:type="spellStart"/>
      <w:r w:rsidR="00B274BF" w:rsidRPr="002D2EC9">
        <w:rPr>
          <w:rFonts w:ascii="Helvetica" w:hAnsi="Helvetica" w:cs="Helvetica"/>
          <w:i/>
          <w:sz w:val="22"/>
          <w:szCs w:val="22"/>
          <w:lang w:val="en-US"/>
        </w:rPr>
        <w:t>robur</w:t>
      </w:r>
      <w:proofErr w:type="spellEnd"/>
      <w:r w:rsidR="00064986" w:rsidRPr="002D2EC9">
        <w:rPr>
          <w:rFonts w:ascii="Helvetica" w:hAnsi="Helvetica" w:cs="Helvetica"/>
          <w:sz w:val="22"/>
          <w:szCs w:val="22"/>
          <w:lang w:val="en-US"/>
        </w:rPr>
        <w:t>)</w:t>
      </w:r>
      <w:r w:rsidR="001027A4">
        <w:rPr>
          <w:rFonts w:ascii="Helvetica" w:hAnsi="Helvetica" w:cs="Helvetica"/>
          <w:sz w:val="22"/>
          <w:szCs w:val="22"/>
          <w:lang w:val="en-US"/>
        </w:rPr>
        <w:t xml:space="preserve"> can </w:t>
      </w:r>
      <w:r w:rsidR="00DA1034">
        <w:rPr>
          <w:rFonts w:ascii="Helvetica" w:hAnsi="Helvetica" w:cs="Helvetica"/>
          <w:sz w:val="22"/>
          <w:szCs w:val="22"/>
          <w:lang w:val="en-US"/>
        </w:rPr>
        <w:t>provide evidence for the Cushing hypothesis and highlight weakness in our predictions</w:t>
      </w:r>
      <w:r w:rsidRPr="002D2EC9">
        <w:rPr>
          <w:rFonts w:ascii="Helvetica" w:hAnsi="Helvetica" w:cs="Helvetica"/>
          <w:sz w:val="22"/>
          <w:szCs w:val="22"/>
          <w:lang w:val="en-US"/>
        </w:rPr>
        <w:t>.</w:t>
      </w:r>
      <w:r w:rsidR="00DD66B6" w:rsidRPr="002D2EC9">
        <w:rPr>
          <w:rFonts w:ascii="Helvetica" w:hAnsi="Helvetica" w:cs="Helvetica"/>
          <w:sz w:val="22"/>
          <w:szCs w:val="22"/>
          <w:lang w:val="en-US"/>
        </w:rPr>
        <w:t xml:space="preserve"> </w:t>
      </w:r>
      <w:r w:rsidR="00E63BBC" w:rsidRPr="002D2EC9">
        <w:rPr>
          <w:rFonts w:ascii="Helvetica" w:hAnsi="Helvetica" w:cs="Helvetica"/>
          <w:sz w:val="22"/>
          <w:szCs w:val="22"/>
          <w:lang w:val="en-US"/>
        </w:rPr>
        <w:t xml:space="preserve">(a) </w:t>
      </w:r>
      <w:r w:rsidR="00824E75" w:rsidRPr="002D2EC9">
        <w:rPr>
          <w:rFonts w:ascii="Helvetica" w:hAnsi="Helvetica" w:cs="Helvetica"/>
          <w:sz w:val="22"/>
          <w:szCs w:val="22"/>
          <w:lang w:val="en-US"/>
        </w:rPr>
        <w:t xml:space="preserve">The </w:t>
      </w:r>
      <w:r w:rsidR="00B274BF" w:rsidRPr="002D2EC9">
        <w:rPr>
          <w:rFonts w:ascii="Helvetica" w:hAnsi="Helvetica" w:cs="Helvetica"/>
          <w:sz w:val="22"/>
          <w:szCs w:val="22"/>
          <w:lang w:val="en-US"/>
        </w:rPr>
        <w:t>result</w:t>
      </w:r>
      <w:r w:rsidR="00824E75" w:rsidRPr="002D2EC9">
        <w:rPr>
          <w:rFonts w:ascii="Helvetica" w:hAnsi="Helvetica" w:cs="Helvetica"/>
          <w:sz w:val="22"/>
          <w:szCs w:val="22"/>
          <w:lang w:val="en-US"/>
        </w:rPr>
        <w:t>s</w:t>
      </w:r>
      <w:r w:rsidR="00B274BF" w:rsidRPr="002D2EC9">
        <w:rPr>
          <w:rFonts w:ascii="Helvetica" w:hAnsi="Helvetica" w:cs="Helvetica"/>
          <w:sz w:val="22"/>
          <w:szCs w:val="22"/>
          <w:lang w:val="en-US"/>
        </w:rPr>
        <w:t xml:space="preserve"> from two</w:t>
      </w:r>
      <w:r w:rsidR="00824E75" w:rsidRPr="002D2EC9">
        <w:rPr>
          <w:rFonts w:ascii="Helvetica" w:hAnsi="Helvetica" w:cs="Helvetica"/>
          <w:sz w:val="22"/>
          <w:szCs w:val="22"/>
          <w:lang w:val="en-US"/>
        </w:rPr>
        <w:t xml:space="preserve"> related</w:t>
      </w:r>
      <w:r w:rsidR="00B274BF"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experiments</w:t>
      </w:r>
      <w:r w:rsidR="00824E75" w:rsidRPr="002D2EC9">
        <w:rPr>
          <w:rFonts w:ascii="Helvetica" w:hAnsi="Helvetica" w:cs="Helvetica"/>
          <w:sz w:val="22"/>
          <w:szCs w:val="22"/>
          <w:lang w:val="en-US"/>
        </w:rPr>
        <w:t xml:space="preserve"> (green</w:t>
      </w:r>
      <w:r w:rsidR="00110FD5">
        <w:rPr>
          <w:rFonts w:ascii="Helvetica" w:hAnsi="Helvetica" w:cs="Helvetica"/>
          <w:sz w:val="22"/>
          <w:szCs w:val="22"/>
          <w:lang w:val="en-US"/>
        </w:rPr>
        <w:t xml:space="preserve"> and</w:t>
      </w:r>
      <w:r w:rsidR="00824E75" w:rsidRPr="002D2EC9">
        <w:rPr>
          <w:rFonts w:ascii="Helvetica" w:hAnsi="Helvetica" w:cs="Helvetica"/>
          <w:sz w:val="22"/>
          <w:szCs w:val="22"/>
          <w:lang w:val="en-US"/>
        </w:rPr>
        <w:t xml:space="preserve"> red points) where </w:t>
      </w:r>
      <w:r w:rsidR="00DE5430" w:rsidRPr="002D2EC9">
        <w:rPr>
          <w:rFonts w:ascii="Helvetica" w:hAnsi="Helvetica" w:cs="Helvetica"/>
          <w:sz w:val="22"/>
          <w:szCs w:val="22"/>
          <w:lang w:val="en-US"/>
        </w:rPr>
        <w:t>the authors manipulated the number of days that neonates (i.e. early instar</w:t>
      </w:r>
      <w:r w:rsidR="00B00FAF" w:rsidRPr="002D2EC9">
        <w:rPr>
          <w:rFonts w:ascii="Helvetica" w:hAnsi="Helvetica" w:cs="Helvetica"/>
          <w:sz w:val="22"/>
          <w:szCs w:val="22"/>
          <w:lang w:val="en-US"/>
        </w:rPr>
        <w:t xml:space="preserve"> larvae</w:t>
      </w:r>
      <w:r w:rsidR="00DE5430" w:rsidRPr="002D2EC9">
        <w:rPr>
          <w:rFonts w:ascii="Helvetica" w:hAnsi="Helvetica" w:cs="Helvetica"/>
          <w:sz w:val="22"/>
          <w:szCs w:val="22"/>
          <w:lang w:val="en-US"/>
        </w:rPr>
        <w:t>) sp</w:t>
      </w:r>
      <w:r w:rsidR="00006CD9" w:rsidRPr="002D2EC9">
        <w:rPr>
          <w:rFonts w:ascii="Helvetica" w:hAnsi="Helvetica" w:cs="Helvetica"/>
          <w:sz w:val="22"/>
          <w:szCs w:val="22"/>
          <w:lang w:val="en-US"/>
        </w:rPr>
        <w:t>ent without food (green points; first experiment) and</w:t>
      </w:r>
      <w:r w:rsidR="00DE5430" w:rsidRPr="002D2EC9">
        <w:rPr>
          <w:rFonts w:ascii="Helvetica" w:hAnsi="Helvetica" w:cs="Helvetica"/>
          <w:sz w:val="22"/>
          <w:szCs w:val="22"/>
          <w:lang w:val="en-US"/>
        </w:rPr>
        <w:t xml:space="preserve"> the </w:t>
      </w:r>
      <w:r w:rsidR="00D36356" w:rsidRPr="002D2EC9">
        <w:rPr>
          <w:rFonts w:ascii="Helvetica" w:hAnsi="Helvetica" w:cs="Helvetica"/>
          <w:sz w:val="22"/>
          <w:szCs w:val="22"/>
          <w:lang w:val="en-US"/>
        </w:rPr>
        <w:t>emergence times of larvae</w:t>
      </w:r>
      <w:r w:rsidR="002F40A5" w:rsidRPr="002D2EC9">
        <w:rPr>
          <w:rFonts w:ascii="Helvetica" w:hAnsi="Helvetica" w:cs="Helvetica"/>
          <w:sz w:val="22"/>
          <w:szCs w:val="22"/>
          <w:lang w:val="en-US"/>
        </w:rPr>
        <w:t xml:space="preserve"> </w:t>
      </w:r>
      <w:r w:rsidR="00824E75" w:rsidRPr="002D2EC9">
        <w:rPr>
          <w:rFonts w:ascii="Helvetica" w:hAnsi="Helvetica" w:cs="Helvetica"/>
          <w:sz w:val="22"/>
          <w:szCs w:val="22"/>
          <w:lang w:val="en-US"/>
        </w:rPr>
        <w:t xml:space="preserve">relative to budburst </w:t>
      </w:r>
      <w:r w:rsidR="002F40A5" w:rsidRPr="002D2EC9">
        <w:rPr>
          <w:rFonts w:ascii="Helvetica" w:hAnsi="Helvetica" w:cs="Helvetica"/>
          <w:sz w:val="22"/>
          <w:szCs w:val="22"/>
          <w:lang w:val="en-US"/>
        </w:rPr>
        <w:t>(red points</w:t>
      </w:r>
      <w:r w:rsidR="00006CD9" w:rsidRPr="002D2EC9">
        <w:rPr>
          <w:rFonts w:ascii="Helvetica" w:hAnsi="Helvetica" w:cs="Helvetica"/>
          <w:sz w:val="22"/>
          <w:szCs w:val="22"/>
          <w:lang w:val="en-US"/>
        </w:rPr>
        <w:t>; second experiment</w:t>
      </w:r>
      <w:r w:rsidR="002F40A5" w:rsidRPr="002D2EC9">
        <w:rPr>
          <w:rFonts w:ascii="Helvetica" w:hAnsi="Helvetica" w:cs="Helvetica"/>
          <w:sz w:val="22"/>
          <w:szCs w:val="22"/>
          <w:lang w:val="en-US"/>
        </w:rPr>
        <w:t>)</w:t>
      </w:r>
      <w:r w:rsidR="00096E79">
        <w:rPr>
          <w:rFonts w:ascii="Helvetica" w:hAnsi="Helvetica" w:cs="Helvetica"/>
          <w:sz w:val="22"/>
          <w:szCs w:val="22"/>
          <w:lang w:val="en-US"/>
        </w:rPr>
        <w:t xml:space="preserve">. These experimental results </w:t>
      </w:r>
      <w:r w:rsidR="00F814CF">
        <w:rPr>
          <w:rFonts w:ascii="Helvetica" w:hAnsi="Helvetica" w:cs="Helvetica"/>
          <w:sz w:val="22"/>
          <w:szCs w:val="22"/>
          <w:lang w:val="en-US"/>
        </w:rPr>
        <w:t xml:space="preserve">provide </w:t>
      </w:r>
      <w:r w:rsidR="00096E79">
        <w:rPr>
          <w:rFonts w:ascii="Helvetica" w:hAnsi="Helvetica" w:cs="Helvetica"/>
          <w:sz w:val="22"/>
          <w:szCs w:val="22"/>
          <w:lang w:val="en-US"/>
        </w:rPr>
        <w:t xml:space="preserve">strong support that </w:t>
      </w:r>
      <w:r w:rsidR="00395B54">
        <w:rPr>
          <w:rFonts w:ascii="Helvetica" w:hAnsi="Helvetica" w:cs="Helvetica"/>
          <w:sz w:val="22"/>
          <w:szCs w:val="22"/>
          <w:lang w:val="en-US"/>
        </w:rPr>
        <w:t>the first assumption</w:t>
      </w:r>
      <w:r w:rsidR="00096E79">
        <w:rPr>
          <w:rFonts w:ascii="Helvetica" w:hAnsi="Helvetica" w:cs="Helvetica"/>
          <w:sz w:val="22"/>
          <w:szCs w:val="22"/>
          <w:lang w:val="en-US"/>
        </w:rPr>
        <w:t xml:space="preserve"> of the Cushing hypothesis </w:t>
      </w:r>
      <w:r w:rsidR="00395B54">
        <w:rPr>
          <w:rFonts w:ascii="Helvetica" w:hAnsi="Helvetica" w:cs="Helvetica"/>
          <w:sz w:val="22"/>
          <w:szCs w:val="22"/>
          <w:lang w:val="en-US"/>
        </w:rPr>
        <w:t>(i.e.</w:t>
      </w:r>
      <w:r w:rsidR="00395B54" w:rsidRPr="002D2EC9">
        <w:rPr>
          <w:rFonts w:ascii="Helvetica" w:hAnsi="Helvetica" w:cs="Helvetica"/>
          <w:sz w:val="22"/>
          <w:szCs w:val="22"/>
          <w:lang w:val="en-US"/>
        </w:rPr>
        <w:t>, the resource is the major controller on consumer fitness</w:t>
      </w:r>
      <w:r w:rsidR="00395B54">
        <w:rPr>
          <w:rFonts w:ascii="Helvetica" w:hAnsi="Helvetica" w:cs="Helvetica"/>
          <w:sz w:val="22"/>
          <w:szCs w:val="22"/>
          <w:lang w:val="en-US"/>
        </w:rPr>
        <w:t xml:space="preserve">) </w:t>
      </w:r>
      <w:r w:rsidR="00096E79">
        <w:rPr>
          <w:rFonts w:ascii="Helvetica" w:hAnsi="Helvetica" w:cs="Helvetica"/>
          <w:sz w:val="22"/>
          <w:szCs w:val="22"/>
          <w:lang w:val="en-US"/>
        </w:rPr>
        <w:t>is met in this system</w:t>
      </w:r>
      <w:r w:rsidR="006D6851">
        <w:rPr>
          <w:rFonts w:ascii="Helvetica" w:hAnsi="Helvetica" w:cs="Helvetica"/>
          <w:sz w:val="22"/>
          <w:szCs w:val="22"/>
          <w:lang w:val="en-US"/>
        </w:rPr>
        <w:t>, much stronger support</w:t>
      </w:r>
      <w:r w:rsidR="00096E79">
        <w:rPr>
          <w:rFonts w:ascii="Helvetica" w:hAnsi="Helvetica" w:cs="Helvetica"/>
          <w:sz w:val="22"/>
          <w:szCs w:val="22"/>
          <w:lang w:val="en-US"/>
        </w:rPr>
        <w:t xml:space="preserve"> than observational data</w:t>
      </w:r>
      <w:r w:rsidR="006D6851">
        <w:rPr>
          <w:rFonts w:ascii="Helvetica" w:hAnsi="Helvetica" w:cs="Helvetica"/>
          <w:sz w:val="22"/>
          <w:szCs w:val="22"/>
          <w:lang w:val="en-US"/>
        </w:rPr>
        <w:t xml:space="preserve"> provide</w:t>
      </w:r>
      <w:r w:rsidR="00096E79">
        <w:rPr>
          <w:rFonts w:ascii="Helvetica" w:hAnsi="Helvetica" w:cs="Helvetica"/>
          <w:sz w:val="22"/>
          <w:szCs w:val="22"/>
          <w:lang w:val="en-US"/>
        </w:rPr>
        <w:t xml:space="preserve"> (b), which show i</w:t>
      </w:r>
      <w:r w:rsidR="00CC2A56" w:rsidRPr="002D2EC9">
        <w:rPr>
          <w:rFonts w:ascii="Helvetica" w:hAnsi="Helvetica" w:cs="Helvetica"/>
          <w:sz w:val="22"/>
          <w:szCs w:val="22"/>
          <w:lang w:val="en-US"/>
        </w:rPr>
        <w:t xml:space="preserve">nter-annual variation in </w:t>
      </w:r>
      <w:r w:rsidR="0072433B" w:rsidRPr="002D2EC9">
        <w:rPr>
          <w:rFonts w:ascii="Helvetica" w:hAnsi="Helvetica" w:cs="Helvetica"/>
          <w:sz w:val="22"/>
          <w:szCs w:val="22"/>
          <w:lang w:val="en-US"/>
        </w:rPr>
        <w:t xml:space="preserve">relative timing between median egg hatch date of </w:t>
      </w:r>
      <w:r w:rsidR="0072433B" w:rsidRPr="002D2EC9">
        <w:rPr>
          <w:rFonts w:ascii="Helvetica" w:hAnsi="Helvetica" w:cs="Helvetica"/>
          <w:i/>
          <w:sz w:val="22"/>
          <w:szCs w:val="22"/>
          <w:lang w:val="en-US"/>
        </w:rPr>
        <w:t xml:space="preserve">O. </w:t>
      </w:r>
      <w:proofErr w:type="spellStart"/>
      <w:r w:rsidR="0072433B" w:rsidRPr="002D2EC9">
        <w:rPr>
          <w:rFonts w:ascii="Helvetica" w:hAnsi="Helvetica" w:cs="Helvetica"/>
          <w:i/>
          <w:sz w:val="22"/>
          <w:szCs w:val="22"/>
          <w:lang w:val="en-US"/>
        </w:rPr>
        <w:t>brumata</w:t>
      </w:r>
      <w:proofErr w:type="spellEnd"/>
      <w:r w:rsidR="0072433B" w:rsidRPr="002D2EC9">
        <w:rPr>
          <w:rFonts w:ascii="Helvetica" w:hAnsi="Helvetica" w:cs="Helvetica"/>
          <w:sz w:val="22"/>
          <w:szCs w:val="22"/>
          <w:lang w:val="en-US"/>
        </w:rPr>
        <w:t xml:space="preserve"> and the median bud opening date </w:t>
      </w:r>
      <w:r w:rsidR="00B17522" w:rsidRPr="002D2EC9">
        <w:rPr>
          <w:rFonts w:ascii="Helvetica" w:hAnsi="Helvetica" w:cs="Helvetica"/>
          <w:sz w:val="22"/>
          <w:szCs w:val="22"/>
          <w:lang w:val="en-US"/>
        </w:rPr>
        <w:t>of</w:t>
      </w:r>
      <w:r w:rsidR="0072433B" w:rsidRPr="002D2EC9">
        <w:rPr>
          <w:rFonts w:ascii="Helvetica" w:hAnsi="Helvetica" w:cs="Helvetica"/>
          <w:sz w:val="22"/>
          <w:szCs w:val="22"/>
          <w:lang w:val="en-US"/>
        </w:rPr>
        <w:t xml:space="preserve"> </w:t>
      </w:r>
      <w:r w:rsidR="0072433B" w:rsidRPr="002D2EC9">
        <w:rPr>
          <w:rFonts w:ascii="Helvetica" w:hAnsi="Helvetica" w:cs="Helvetica"/>
          <w:i/>
          <w:sz w:val="22"/>
          <w:szCs w:val="22"/>
          <w:lang w:val="en-US"/>
        </w:rPr>
        <w:t xml:space="preserve">Q. </w:t>
      </w:r>
      <w:proofErr w:type="spellStart"/>
      <w:r w:rsidR="0072433B" w:rsidRPr="002D2EC9">
        <w:rPr>
          <w:rFonts w:ascii="Helvetica" w:hAnsi="Helvetica" w:cs="Helvetica"/>
          <w:i/>
          <w:sz w:val="22"/>
          <w:szCs w:val="22"/>
          <w:lang w:val="en-US"/>
        </w:rPr>
        <w:t>robur</w:t>
      </w:r>
      <w:proofErr w:type="spellEnd"/>
      <w:r w:rsidR="00C174A4" w:rsidRPr="002D2EC9">
        <w:rPr>
          <w:rFonts w:ascii="Helvetica" w:hAnsi="Helvetica" w:cs="Helvetica"/>
          <w:sz w:val="22"/>
          <w:szCs w:val="22"/>
          <w:lang w:val="en-US"/>
        </w:rPr>
        <w:t xml:space="preserve"> from 1996-2005</w:t>
      </w:r>
      <w:r w:rsidR="00572CA5" w:rsidRPr="002D2EC9">
        <w:rPr>
          <w:rFonts w:ascii="Helvetica" w:hAnsi="Helvetica" w:cs="Helvetica"/>
          <w:sz w:val="22"/>
          <w:szCs w:val="22"/>
          <w:lang w:val="en-US"/>
        </w:rPr>
        <w:t xml:space="preserve"> in the Netherlands</w:t>
      </w:r>
      <w:r w:rsidR="00C174A4" w:rsidRPr="002D2EC9">
        <w:rPr>
          <w:rFonts w:ascii="Helvetica" w:hAnsi="Helvetica" w:cs="Helvetica"/>
          <w:sz w:val="22"/>
          <w:szCs w:val="22"/>
          <w:lang w:val="en-US"/>
        </w:rPr>
        <w:t>.</w:t>
      </w:r>
      <w:r w:rsidR="0072433B" w:rsidRPr="002D2EC9">
        <w:rPr>
          <w:rFonts w:ascii="Helvetica" w:hAnsi="Helvetica" w:cs="Helvetica"/>
          <w:sz w:val="22"/>
          <w:szCs w:val="22"/>
          <w:lang w:val="en-US"/>
        </w:rPr>
        <w:t xml:space="preserve"> </w:t>
      </w:r>
      <w:r w:rsidR="002358C3" w:rsidRPr="002D2EC9">
        <w:rPr>
          <w:rFonts w:ascii="Helvetica" w:hAnsi="Helvetica" w:cs="Helvetica"/>
          <w:sz w:val="22"/>
          <w:szCs w:val="22"/>
          <w:lang w:val="en-US"/>
        </w:rPr>
        <w:t xml:space="preserve">Horizontal error bars represent </w:t>
      </w:r>
      <w:r w:rsidR="009E44D4" w:rsidRPr="002D2EC9">
        <w:rPr>
          <w:rFonts w:ascii="Helvetica" w:hAnsi="Helvetica" w:cs="Helvetica"/>
          <w:sz w:val="22"/>
          <w:szCs w:val="22"/>
          <w:lang w:val="en-US"/>
        </w:rPr>
        <w:t>the lower and upper quartiles of the data</w:t>
      </w:r>
      <w:r w:rsidR="002358C3" w:rsidRPr="002D2EC9">
        <w:rPr>
          <w:rFonts w:ascii="Helvetica" w:hAnsi="Helvetica" w:cs="Helvetica"/>
          <w:sz w:val="22"/>
          <w:szCs w:val="22"/>
          <w:lang w:val="en-US"/>
        </w:rPr>
        <w:t xml:space="preserve">. </w:t>
      </w:r>
      <w:r w:rsidR="00F814CF">
        <w:rPr>
          <w:rFonts w:ascii="Helvetica" w:hAnsi="Helvetica" w:cs="Helvetica"/>
          <w:sz w:val="22"/>
          <w:szCs w:val="22"/>
          <w:lang w:val="en-US"/>
        </w:rPr>
        <w:t xml:space="preserve">Further, </w:t>
      </w:r>
      <w:r w:rsidR="003847B3">
        <w:rPr>
          <w:rFonts w:ascii="Helvetica" w:hAnsi="Helvetica" w:cs="Helvetica"/>
          <w:sz w:val="22"/>
          <w:szCs w:val="22"/>
          <w:lang w:val="en-US"/>
        </w:rPr>
        <w:t>these observational data cover only 10 years, all</w:t>
      </w:r>
      <w:r w:rsidR="002F70B1" w:rsidRPr="002D2EC9">
        <w:rPr>
          <w:rFonts w:ascii="Helvetica" w:hAnsi="Helvetica" w:cs="Helvetica"/>
          <w:sz w:val="22"/>
          <w:szCs w:val="22"/>
          <w:lang w:val="en-US"/>
        </w:rPr>
        <w:t xml:space="preserve"> post-climate change</w:t>
      </w:r>
      <w:r w:rsidR="007521C5">
        <w:rPr>
          <w:rFonts w:ascii="Helvetica" w:hAnsi="Helvetica" w:cs="Helvetica"/>
          <w:sz w:val="22"/>
          <w:szCs w:val="22"/>
          <w:lang w:val="en-US"/>
        </w:rPr>
        <w:t>,</w:t>
      </w:r>
      <w:r w:rsidR="002F70B1" w:rsidRPr="002D2EC9">
        <w:rPr>
          <w:rFonts w:ascii="Helvetica" w:hAnsi="Helvetica" w:cs="Helvetica"/>
          <w:sz w:val="22"/>
          <w:szCs w:val="22"/>
          <w:lang w:val="en-US"/>
        </w:rPr>
        <w:t xml:space="preserve"> (b)</w:t>
      </w:r>
      <w:r w:rsidR="003847B3">
        <w:rPr>
          <w:rFonts w:ascii="Helvetica" w:hAnsi="Helvetica" w:cs="Helvetica"/>
          <w:sz w:val="22"/>
          <w:szCs w:val="22"/>
          <w:lang w:val="en-US"/>
        </w:rPr>
        <w:t xml:space="preserve"> include only</w:t>
      </w:r>
      <w:r w:rsidR="00951D18" w:rsidRPr="002D2EC9">
        <w:rPr>
          <w:rFonts w:ascii="Helvetica" w:hAnsi="Helvetica" w:cs="Helvetica"/>
          <w:sz w:val="22"/>
          <w:szCs w:val="22"/>
          <w:lang w:val="en-US"/>
        </w:rPr>
        <w:t xml:space="preserve"> </w:t>
      </w:r>
      <w:r w:rsidR="00763BEE">
        <w:rPr>
          <w:rFonts w:ascii="Helvetica" w:hAnsi="Helvetica" w:cs="Helvetica"/>
          <w:sz w:val="22"/>
          <w:szCs w:val="22"/>
          <w:lang w:val="en-US"/>
        </w:rPr>
        <w:t xml:space="preserve">a </w:t>
      </w:r>
      <w:r w:rsidR="00951D18" w:rsidRPr="002D2EC9">
        <w:rPr>
          <w:rFonts w:ascii="Helvetica" w:hAnsi="Helvetica" w:cs="Helvetica"/>
          <w:sz w:val="22"/>
          <w:szCs w:val="22"/>
          <w:lang w:val="en-US"/>
        </w:rPr>
        <w:t>small portion of the</w:t>
      </w:r>
      <w:r w:rsidR="002F70B1" w:rsidRPr="002D2EC9">
        <w:rPr>
          <w:rFonts w:ascii="Helvetica" w:hAnsi="Helvetica" w:cs="Helvetica"/>
          <w:sz w:val="22"/>
          <w:szCs w:val="22"/>
          <w:lang w:val="en-US"/>
        </w:rPr>
        <w:t xml:space="preserve"> </w:t>
      </w:r>
      <w:r w:rsidR="00250C13">
        <w:rPr>
          <w:rFonts w:ascii="Helvetica" w:hAnsi="Helvetica" w:cs="Helvetica"/>
          <w:sz w:val="22"/>
          <w:szCs w:val="22"/>
          <w:lang w:val="en-US"/>
        </w:rPr>
        <w:t xml:space="preserve">x-axis of the </w:t>
      </w:r>
      <w:r w:rsidR="00682AD1" w:rsidRPr="002D2EC9">
        <w:rPr>
          <w:rFonts w:ascii="Helvetica" w:hAnsi="Helvetica" w:cs="Helvetica"/>
          <w:sz w:val="22"/>
          <w:szCs w:val="22"/>
          <w:lang w:val="en-US"/>
        </w:rPr>
        <w:t xml:space="preserve">Cushing </w:t>
      </w:r>
      <w:r w:rsidR="002F70B1" w:rsidRPr="002D2EC9">
        <w:rPr>
          <w:rFonts w:ascii="Helvetica" w:hAnsi="Helvetica" w:cs="Helvetica"/>
          <w:sz w:val="22"/>
          <w:szCs w:val="22"/>
          <w:lang w:val="en-US"/>
        </w:rPr>
        <w:t>curve</w:t>
      </w:r>
      <w:r w:rsidR="00250C13">
        <w:rPr>
          <w:rFonts w:ascii="Helvetica" w:hAnsi="Helvetica" w:cs="Helvetica"/>
          <w:sz w:val="22"/>
          <w:szCs w:val="22"/>
          <w:lang w:val="en-US"/>
        </w:rPr>
        <w:t xml:space="preserve">, and do not include any performance data of </w:t>
      </w:r>
      <w:r w:rsidR="00250C13" w:rsidRPr="002D2EC9">
        <w:rPr>
          <w:rFonts w:ascii="Helvetica" w:hAnsi="Helvetica" w:cs="Helvetica"/>
          <w:i/>
          <w:sz w:val="22"/>
          <w:szCs w:val="22"/>
          <w:lang w:val="en-US"/>
        </w:rPr>
        <w:t xml:space="preserve">O. </w:t>
      </w:r>
      <w:proofErr w:type="spellStart"/>
      <w:r w:rsidR="00250C13" w:rsidRPr="002D2EC9">
        <w:rPr>
          <w:rFonts w:ascii="Helvetica" w:hAnsi="Helvetica" w:cs="Helvetica"/>
          <w:i/>
          <w:sz w:val="22"/>
          <w:szCs w:val="22"/>
          <w:lang w:val="en-US"/>
        </w:rPr>
        <w:t>brumat</w:t>
      </w:r>
      <w:r w:rsidR="00250C13">
        <w:rPr>
          <w:rFonts w:ascii="Helvetica" w:hAnsi="Helvetica" w:cs="Helvetica"/>
          <w:i/>
          <w:sz w:val="22"/>
          <w:szCs w:val="22"/>
          <w:lang w:val="en-US"/>
        </w:rPr>
        <w:t>a</w:t>
      </w:r>
      <w:proofErr w:type="spellEnd"/>
      <w:r w:rsidR="00F03665" w:rsidRPr="002D2EC9">
        <w:rPr>
          <w:rFonts w:ascii="Helvetica" w:hAnsi="Helvetica" w:cs="Helvetica"/>
          <w:sz w:val="22"/>
          <w:szCs w:val="22"/>
          <w:lang w:val="en-US"/>
        </w:rPr>
        <w:t>.</w:t>
      </w:r>
      <w:r w:rsidR="001E6911" w:rsidRPr="002D2EC9">
        <w:rPr>
          <w:rFonts w:ascii="Helvetica" w:hAnsi="Helvetica" w:cs="Helvetica"/>
          <w:sz w:val="22"/>
          <w:szCs w:val="22"/>
          <w:lang w:val="en-US"/>
        </w:rPr>
        <w:t xml:space="preserve"> </w:t>
      </w:r>
      <w:r w:rsidR="006227E3" w:rsidRPr="002D2EC9">
        <w:rPr>
          <w:rFonts w:ascii="Helvetica" w:hAnsi="Helvetica" w:cs="Helvetica"/>
          <w:sz w:val="22"/>
          <w:szCs w:val="22"/>
          <w:lang w:val="en-US"/>
        </w:rPr>
        <w:t>This makes</w:t>
      </w:r>
      <w:r w:rsidR="00951D18" w:rsidRPr="002D2EC9">
        <w:rPr>
          <w:rFonts w:ascii="Helvetica" w:hAnsi="Helvetica" w:cs="Helvetica"/>
          <w:sz w:val="22"/>
          <w:szCs w:val="22"/>
          <w:lang w:val="en-US"/>
        </w:rPr>
        <w:t xml:space="preserve"> it difficult to de</w:t>
      </w:r>
      <w:r w:rsidR="00F03665" w:rsidRPr="002D2EC9">
        <w:rPr>
          <w:rFonts w:ascii="Helvetica" w:hAnsi="Helvetica" w:cs="Helvetica"/>
          <w:sz w:val="22"/>
          <w:szCs w:val="22"/>
          <w:lang w:val="en-US"/>
        </w:rPr>
        <w:t>fine</w:t>
      </w:r>
      <w:r w:rsidR="00951D18" w:rsidRPr="002D2EC9">
        <w:rPr>
          <w:rFonts w:ascii="Helvetica" w:hAnsi="Helvetica" w:cs="Helvetica"/>
          <w:sz w:val="22"/>
          <w:szCs w:val="22"/>
          <w:lang w:val="en-US"/>
        </w:rPr>
        <w:t xml:space="preserve"> the pre-climate change</w:t>
      </w:r>
      <w:r w:rsidR="001E6911" w:rsidRPr="002D2EC9">
        <w:rPr>
          <w:rFonts w:ascii="Helvetica" w:hAnsi="Helvetica" w:cs="Helvetica"/>
          <w:sz w:val="22"/>
          <w:szCs w:val="22"/>
          <w:lang w:val="en-US"/>
        </w:rPr>
        <w:t xml:space="preserve"> baseline</w:t>
      </w:r>
      <w:r w:rsidR="00951D18" w:rsidRPr="002D2EC9">
        <w:rPr>
          <w:rFonts w:ascii="Helvetica" w:hAnsi="Helvetica" w:cs="Helvetica"/>
          <w:sz w:val="22"/>
          <w:szCs w:val="22"/>
          <w:lang w:val="en-US"/>
        </w:rPr>
        <w:t xml:space="preserve"> and thus</w:t>
      </w:r>
      <w:r w:rsidR="001E6911" w:rsidRPr="002D2EC9">
        <w:rPr>
          <w:rFonts w:ascii="Helvetica" w:hAnsi="Helvetica" w:cs="Helvetica"/>
          <w:sz w:val="22"/>
          <w:szCs w:val="22"/>
          <w:lang w:val="en-US"/>
        </w:rPr>
        <w:t xml:space="preserve"> </w:t>
      </w:r>
      <w:r w:rsidR="0036659F" w:rsidRPr="002D2EC9">
        <w:rPr>
          <w:rFonts w:ascii="Helvetica" w:hAnsi="Helvetica" w:cs="Helvetica"/>
          <w:sz w:val="22"/>
          <w:szCs w:val="22"/>
          <w:lang w:val="en-US"/>
        </w:rPr>
        <w:t>accurate</w:t>
      </w:r>
      <w:r w:rsidR="006227E3" w:rsidRPr="002D2EC9">
        <w:rPr>
          <w:rFonts w:ascii="Helvetica" w:hAnsi="Helvetica" w:cs="Helvetica"/>
          <w:sz w:val="22"/>
          <w:szCs w:val="22"/>
          <w:lang w:val="en-US"/>
        </w:rPr>
        <w:t xml:space="preserve">ly </w:t>
      </w:r>
      <w:r w:rsidR="001E6911" w:rsidRPr="002D2EC9">
        <w:rPr>
          <w:rFonts w:ascii="Helvetica" w:hAnsi="Helvetica" w:cs="Helvetica"/>
          <w:sz w:val="22"/>
          <w:szCs w:val="22"/>
          <w:lang w:val="en-US"/>
        </w:rPr>
        <w:t xml:space="preserve">predict how the performance of </w:t>
      </w:r>
      <w:r w:rsidR="001E6911" w:rsidRPr="002D2EC9">
        <w:rPr>
          <w:rFonts w:ascii="Helvetica" w:hAnsi="Helvetica" w:cs="Helvetica"/>
          <w:i/>
          <w:sz w:val="22"/>
          <w:szCs w:val="22"/>
          <w:lang w:val="en-US"/>
        </w:rPr>
        <w:t xml:space="preserve">O. </w:t>
      </w:r>
      <w:proofErr w:type="spellStart"/>
      <w:r w:rsidR="001E6911" w:rsidRPr="002D2EC9">
        <w:rPr>
          <w:rFonts w:ascii="Helvetica" w:hAnsi="Helvetica" w:cs="Helvetica"/>
          <w:i/>
          <w:sz w:val="22"/>
          <w:szCs w:val="22"/>
          <w:lang w:val="en-US"/>
        </w:rPr>
        <w:t>brumata</w:t>
      </w:r>
      <w:proofErr w:type="spellEnd"/>
      <w:r w:rsidR="001E6911" w:rsidRPr="002D2EC9">
        <w:rPr>
          <w:rFonts w:ascii="Helvetica" w:hAnsi="Helvetica" w:cs="Helvetica"/>
          <w:sz w:val="22"/>
          <w:szCs w:val="22"/>
          <w:lang w:val="en-US"/>
        </w:rPr>
        <w:t xml:space="preserve"> will be affected by changes in </w:t>
      </w:r>
      <w:proofErr w:type="spellStart"/>
      <w:r w:rsidR="001E6911" w:rsidRPr="002D2EC9">
        <w:rPr>
          <w:rFonts w:ascii="Helvetica" w:hAnsi="Helvetica" w:cs="Helvetica"/>
          <w:sz w:val="22"/>
          <w:szCs w:val="22"/>
          <w:lang w:val="en-US"/>
        </w:rPr>
        <w:t>phenological</w:t>
      </w:r>
      <w:proofErr w:type="spellEnd"/>
      <w:r w:rsidR="001E6911" w:rsidRPr="002D2EC9">
        <w:rPr>
          <w:rFonts w:ascii="Helvetica" w:hAnsi="Helvetica" w:cs="Helvetica"/>
          <w:sz w:val="22"/>
          <w:szCs w:val="22"/>
          <w:lang w:val="en-US"/>
        </w:rPr>
        <w:t xml:space="preserve"> synchrony</w:t>
      </w:r>
      <w:r w:rsidR="003B2961" w:rsidRPr="002D2EC9">
        <w:rPr>
          <w:rFonts w:ascii="Helvetica" w:hAnsi="Helvetica" w:cs="Helvetica"/>
          <w:sz w:val="22"/>
          <w:szCs w:val="22"/>
          <w:lang w:val="en-US"/>
        </w:rPr>
        <w:t xml:space="preserve"> due to climate change (Figure </w:t>
      </w:r>
      <w:r w:rsidR="00B03FD6">
        <w:rPr>
          <w:rFonts w:ascii="Helvetica" w:hAnsi="Helvetica" w:cs="Helvetica"/>
          <w:sz w:val="22"/>
          <w:szCs w:val="22"/>
          <w:lang w:val="en-US"/>
        </w:rPr>
        <w:t>3</w:t>
      </w:r>
      <w:r w:rsidR="00951D18" w:rsidRPr="002D2EC9">
        <w:rPr>
          <w:rFonts w:ascii="Helvetica" w:hAnsi="Helvetica" w:cs="Helvetica"/>
          <w:sz w:val="22"/>
          <w:szCs w:val="22"/>
          <w:lang w:val="en-US"/>
        </w:rPr>
        <w:t>)</w:t>
      </w:r>
      <w:r w:rsidR="001E6911" w:rsidRPr="002D2EC9">
        <w:rPr>
          <w:rFonts w:ascii="Helvetica" w:hAnsi="Helvetica" w:cs="Helvetica"/>
          <w:sz w:val="22"/>
          <w:szCs w:val="22"/>
          <w:lang w:val="en-US"/>
        </w:rPr>
        <w:t>.</w:t>
      </w:r>
      <w:r w:rsidR="00DA1034" w:rsidRPr="00DA1034">
        <w:rPr>
          <w:rFonts w:ascii="Helvetica" w:hAnsi="Helvetica" w:cs="Helvetica"/>
          <w:sz w:val="22"/>
          <w:szCs w:val="22"/>
          <w:lang w:val="en-US"/>
        </w:rPr>
        <w:t xml:space="preserve"> </w:t>
      </w:r>
      <w:r w:rsidR="00CF754D">
        <w:rPr>
          <w:rFonts w:ascii="Helvetica" w:hAnsi="Helvetica" w:cs="Helvetica"/>
          <w:sz w:val="22"/>
          <w:szCs w:val="22"/>
          <w:lang w:val="en-US"/>
        </w:rPr>
        <w:t xml:space="preserve">Nevertheless, long-term data such as these can be used to test the underlying assumption </w:t>
      </w:r>
      <w:r w:rsidR="00CF754D" w:rsidRPr="002D2EC9">
        <w:rPr>
          <w:rFonts w:ascii="Helvetica" w:hAnsi="Helvetica" w:cs="Helvetica"/>
          <w:sz w:val="22"/>
          <w:szCs w:val="22"/>
          <w:lang w:val="en-US"/>
        </w:rPr>
        <w:t>that changes in climate will drive changes in the relative</w:t>
      </w:r>
      <w:r w:rsidR="00CF754D">
        <w:rPr>
          <w:rFonts w:ascii="Helvetica" w:hAnsi="Helvetica" w:cs="Helvetica"/>
          <w:sz w:val="22"/>
          <w:szCs w:val="22"/>
          <w:lang w:val="en-US"/>
        </w:rPr>
        <w:t xml:space="preserve"> timing of species interactions by </w:t>
      </w:r>
      <w:r w:rsidR="00CF754D">
        <w:rPr>
          <w:rFonts w:ascii="Helvetica" w:hAnsi="Helvetica" w:cs="Helvetica"/>
          <w:kern w:val="1"/>
          <w:sz w:val="22"/>
          <w:szCs w:val="22"/>
          <w:lang w:val="en-US"/>
        </w:rPr>
        <w:t xml:space="preserve">identifying </w:t>
      </w:r>
      <w:r w:rsidR="00CF754D" w:rsidRPr="002D2EC9">
        <w:rPr>
          <w:rFonts w:ascii="Helvetica" w:hAnsi="Helvetica" w:cs="Helvetica"/>
          <w:kern w:val="1"/>
          <w:sz w:val="22"/>
          <w:szCs w:val="22"/>
          <w:lang w:val="en-US"/>
        </w:rPr>
        <w:t xml:space="preserve">the proximate </w:t>
      </w:r>
      <w:proofErr w:type="spellStart"/>
      <w:r w:rsidR="00CF754D" w:rsidRPr="002D2EC9">
        <w:rPr>
          <w:rFonts w:ascii="Helvetica" w:hAnsi="Helvetica" w:cs="Helvetica"/>
          <w:kern w:val="1"/>
          <w:sz w:val="22"/>
          <w:szCs w:val="22"/>
          <w:lang w:val="en-US"/>
        </w:rPr>
        <w:t>phenological</w:t>
      </w:r>
      <w:proofErr w:type="spellEnd"/>
      <w:r w:rsidR="00CF754D" w:rsidRPr="002D2EC9">
        <w:rPr>
          <w:rFonts w:ascii="Helvetica" w:hAnsi="Helvetica" w:cs="Helvetica"/>
          <w:kern w:val="1"/>
          <w:sz w:val="22"/>
          <w:szCs w:val="22"/>
          <w:lang w:val="en-US"/>
        </w:rPr>
        <w:t xml:space="preserve"> cues of the consumer and resource</w:t>
      </w:r>
      <w:r w:rsidR="00CF754D">
        <w:rPr>
          <w:rFonts w:ascii="Helvetica" w:hAnsi="Helvetica" w:cs="Helvetica"/>
          <w:kern w:val="1"/>
          <w:sz w:val="22"/>
          <w:szCs w:val="22"/>
          <w:lang w:val="en-US"/>
        </w:rPr>
        <w:t>. In this case the inter-annual variation provides evidence that the herbivore and host plant differ in some cues (Figure 2).</w:t>
      </w:r>
      <w:r w:rsidR="00CF754D">
        <w:rPr>
          <w:rFonts w:ascii="Helvetica" w:hAnsi="Helvetica" w:cs="Helvetica"/>
          <w:sz w:val="22"/>
          <w:szCs w:val="22"/>
          <w:lang w:val="en-US"/>
        </w:rPr>
        <w:t xml:space="preserve"> </w:t>
      </w:r>
      <w:r w:rsidR="00F814CF" w:rsidRPr="002D2EC9">
        <w:rPr>
          <w:rFonts w:ascii="Helvetica" w:hAnsi="Helvetica" w:cs="Helvetica"/>
          <w:sz w:val="22"/>
          <w:szCs w:val="22"/>
          <w:lang w:val="en-US"/>
        </w:rPr>
        <w:t xml:space="preserve">For both panels, negative values along the x-axis denote where egg hatching occurred before bud opening (i.e. time without food), whereas positive values indicate egg hatching occurred after bud opening (i.e. time with food). </w:t>
      </w:r>
      <w:r w:rsidR="00DA1034" w:rsidRPr="002D2EC9">
        <w:rPr>
          <w:rFonts w:ascii="Helvetica" w:hAnsi="Helvetica" w:cs="Helvetica"/>
          <w:sz w:val="22"/>
          <w:szCs w:val="22"/>
          <w:lang w:val="en-US"/>
        </w:rPr>
        <w:t xml:space="preserve">Raw data </w:t>
      </w:r>
      <w:r w:rsidR="00DA1034">
        <w:rPr>
          <w:rFonts w:ascii="Helvetica" w:hAnsi="Helvetica" w:cs="Helvetica"/>
          <w:sz w:val="22"/>
          <w:szCs w:val="22"/>
          <w:lang w:val="en-US"/>
        </w:rPr>
        <w:t xml:space="preserve">for (a) </w:t>
      </w:r>
      <w:r w:rsidR="00DA1034" w:rsidRPr="002D2EC9">
        <w:rPr>
          <w:rFonts w:ascii="Helvetica" w:hAnsi="Helvetica" w:cs="Helvetica"/>
          <w:sz w:val="22"/>
          <w:szCs w:val="22"/>
          <w:lang w:val="en-US"/>
        </w:rPr>
        <w:t xml:space="preserve">was obtained from </w:t>
      </w:r>
      <w:proofErr w:type="spellStart"/>
      <w:r w:rsidR="00DA1034" w:rsidRPr="002D2EC9">
        <w:rPr>
          <w:rFonts w:ascii="Helvetica" w:hAnsi="Helvetica" w:cs="Helvetica"/>
          <w:sz w:val="22"/>
          <w:szCs w:val="22"/>
          <w:lang w:val="en-US"/>
        </w:rPr>
        <w:t>Tikkanen</w:t>
      </w:r>
      <w:proofErr w:type="spellEnd"/>
      <w:r w:rsidR="00DA1034" w:rsidRPr="002D2EC9">
        <w:rPr>
          <w:rFonts w:ascii="Helvetica" w:hAnsi="Helvetica" w:cs="Helvetica"/>
          <w:sz w:val="22"/>
          <w:szCs w:val="22"/>
          <w:lang w:val="en-US"/>
        </w:rPr>
        <w:t xml:space="preserve"> and </w:t>
      </w:r>
      <w:proofErr w:type="spellStart"/>
      <w:r w:rsidR="00DA1034" w:rsidRPr="002D2EC9">
        <w:rPr>
          <w:rFonts w:ascii="Helvetica" w:hAnsi="Helvetica" w:cs="Helvetica"/>
          <w:sz w:val="22"/>
          <w:szCs w:val="22"/>
          <w:lang w:val="en-US"/>
        </w:rPr>
        <w:t>Julkunen-Tiitto</w:t>
      </w:r>
      <w:proofErr w:type="spellEnd"/>
      <w:r w:rsidR="00DA1034" w:rsidRPr="002D2EC9">
        <w:rPr>
          <w:rFonts w:ascii="Helvetica" w:hAnsi="Helvetica" w:cs="Helvetica"/>
          <w:sz w:val="22"/>
          <w:szCs w:val="22"/>
          <w:lang w:val="en-US"/>
        </w:rPr>
        <w:t xml:space="preserve"> (2003; Figure 3</w:t>
      </w:r>
      <w:r w:rsidR="00096E79">
        <w:rPr>
          <w:rFonts w:ascii="Helvetica" w:hAnsi="Helvetica" w:cs="Helvetica"/>
          <w:sz w:val="22"/>
          <w:szCs w:val="22"/>
          <w:lang w:val="en-US"/>
        </w:rPr>
        <w:t>), while for (b)</w:t>
      </w:r>
      <w:r w:rsidR="00763BEE">
        <w:rPr>
          <w:rFonts w:ascii="Helvetica" w:hAnsi="Helvetica" w:cs="Helvetica"/>
          <w:sz w:val="22"/>
          <w:szCs w:val="22"/>
          <w:lang w:val="en-US"/>
        </w:rPr>
        <w:t>,</w:t>
      </w:r>
      <w:r w:rsidR="00096E79">
        <w:rPr>
          <w:rFonts w:ascii="Helvetica" w:hAnsi="Helvetica" w:cs="Helvetica"/>
          <w:sz w:val="22"/>
          <w:szCs w:val="22"/>
          <w:lang w:val="en-US"/>
        </w:rPr>
        <w:t xml:space="preserve"> data </w:t>
      </w:r>
      <w:r w:rsidR="00096E79" w:rsidRPr="002D2EC9">
        <w:rPr>
          <w:rFonts w:ascii="Helvetica" w:hAnsi="Helvetica" w:cs="Helvetica"/>
          <w:sz w:val="22"/>
          <w:szCs w:val="22"/>
          <w:lang w:val="en-US"/>
        </w:rPr>
        <w:t>was retrieved from Van</w:t>
      </w:r>
      <w:r w:rsidR="000C6D98">
        <w:rPr>
          <w:rFonts w:ascii="Helvetica" w:hAnsi="Helvetica" w:cs="Helvetica"/>
          <w:sz w:val="22"/>
          <w:szCs w:val="22"/>
          <w:lang w:val="en-US"/>
        </w:rPr>
        <w:t xml:space="preserve"> </w:t>
      </w:r>
      <w:r w:rsidR="00096E79" w:rsidRPr="002D2EC9">
        <w:rPr>
          <w:rFonts w:ascii="Helvetica" w:hAnsi="Helvetica" w:cs="Helvetica"/>
          <w:sz w:val="22"/>
          <w:szCs w:val="22"/>
          <w:lang w:val="en-US"/>
        </w:rPr>
        <w:t xml:space="preserve">Asch and </w:t>
      </w:r>
      <w:proofErr w:type="spellStart"/>
      <w:r w:rsidR="00096E79" w:rsidRPr="002D2EC9">
        <w:rPr>
          <w:rFonts w:ascii="Helvetica" w:hAnsi="Helvetica" w:cs="Helvetica"/>
          <w:sz w:val="22"/>
          <w:szCs w:val="22"/>
          <w:lang w:val="en-US"/>
        </w:rPr>
        <w:t>Visser</w:t>
      </w:r>
      <w:proofErr w:type="spellEnd"/>
      <w:r w:rsidR="00096E79" w:rsidRPr="002D2EC9">
        <w:rPr>
          <w:rFonts w:ascii="Helvetica" w:hAnsi="Helvetica" w:cs="Helvetica"/>
          <w:sz w:val="22"/>
          <w:szCs w:val="22"/>
          <w:lang w:val="en-US"/>
        </w:rPr>
        <w:t xml:space="preserve"> 2007 Figure 2</w:t>
      </w:r>
      <w:r w:rsidR="00EE47F8">
        <w:rPr>
          <w:rFonts w:ascii="Helvetica" w:hAnsi="Helvetica" w:cs="Helvetica"/>
          <w:sz w:val="22"/>
          <w:szCs w:val="22"/>
          <w:lang w:val="en-US"/>
        </w:rPr>
        <w:t>. Consequently</w:t>
      </w:r>
      <w:r w:rsidR="006618F5">
        <w:rPr>
          <w:rFonts w:ascii="Helvetica" w:hAnsi="Helvetica" w:cs="Helvetica"/>
          <w:sz w:val="22"/>
          <w:szCs w:val="22"/>
          <w:lang w:val="en-US"/>
        </w:rPr>
        <w:t>, data are from different populations</w:t>
      </w:r>
      <w:r w:rsidR="00096E79" w:rsidRPr="002D2EC9">
        <w:rPr>
          <w:rFonts w:ascii="Helvetica" w:hAnsi="Helvetica" w:cs="Helvetica"/>
          <w:sz w:val="22"/>
          <w:szCs w:val="22"/>
          <w:lang w:val="en-US"/>
        </w:rPr>
        <w:t>.</w:t>
      </w:r>
      <w:r w:rsidR="00DA1034" w:rsidRPr="002D2EC9">
        <w:rPr>
          <w:rFonts w:ascii="Helvetica" w:hAnsi="Helvetica" w:cs="Helvetica"/>
          <w:sz w:val="22"/>
          <w:szCs w:val="22"/>
          <w:lang w:val="en-US"/>
        </w:rPr>
        <w:t xml:space="preserve"> See Appendix for more details.</w:t>
      </w:r>
    </w:p>
    <w:p w14:paraId="07F40BAA" w14:textId="77777777" w:rsidR="00015A43" w:rsidRDefault="00015A43">
      <w:pPr>
        <w:rPr>
          <w:rFonts w:ascii="Helvetica" w:hAnsi="Helvetica"/>
          <w:sz w:val="22"/>
          <w:szCs w:val="22"/>
        </w:rPr>
      </w:pPr>
      <w:r>
        <w:rPr>
          <w:rFonts w:ascii="Helvetica" w:hAnsi="Helvetica"/>
          <w:sz w:val="22"/>
          <w:szCs w:val="22"/>
        </w:rPr>
        <w:br w:type="page"/>
      </w:r>
    </w:p>
    <w:p w14:paraId="1A931939" w14:textId="182614AE" w:rsidR="00404F39" w:rsidRPr="002D2EC9" w:rsidRDefault="006B4035" w:rsidP="00A43C7A">
      <w:pPr>
        <w:spacing w:line="480" w:lineRule="auto"/>
        <w:rPr>
          <w:rFonts w:ascii="Helvetica" w:hAnsi="Helvetica"/>
          <w:sz w:val="22"/>
          <w:szCs w:val="22"/>
        </w:rPr>
      </w:pPr>
      <w:r w:rsidRPr="002D2EC9">
        <w:rPr>
          <w:rFonts w:ascii="Helvetica" w:hAnsi="Helvetica"/>
          <w:sz w:val="22"/>
          <w:szCs w:val="22"/>
        </w:rPr>
        <w:t>Figure 1.</w:t>
      </w:r>
    </w:p>
    <w:p w14:paraId="183B5B94" w14:textId="4CF31D08" w:rsidR="006B4035" w:rsidRPr="002D2EC9" w:rsidRDefault="002B4C3E" w:rsidP="00A43C7A">
      <w:pPr>
        <w:spacing w:line="480" w:lineRule="auto"/>
        <w:rPr>
          <w:rFonts w:ascii="Helvetica" w:hAnsi="Helvetica"/>
          <w:sz w:val="22"/>
          <w:szCs w:val="22"/>
        </w:rPr>
      </w:pPr>
      <w:del w:id="343" w:author="Heather Kharouba" w:date="2019-11-01T14:34:00Z">
        <w:r w:rsidRPr="002D2EC9" w:rsidDel="00E65D39">
          <w:rPr>
            <w:rFonts w:ascii="Helvetica" w:hAnsi="Helvetica"/>
            <w:noProof/>
            <w:sz w:val="22"/>
            <w:szCs w:val="22"/>
            <w:lang w:val="en-US"/>
            <w:rPrChange w:id="344" w:author="Unknown">
              <w:rPr>
                <w:noProof/>
                <w:lang w:val="en-US"/>
              </w:rPr>
            </w:rPrChange>
          </w:rPr>
          <w:drawing>
            <wp:inline distT="0" distB="0" distL="0" distR="0" wp14:anchorId="1953FE0F" wp14:editId="25ADACC0">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del>
    </w:p>
    <w:p w14:paraId="0707A257" w14:textId="77777777" w:rsidR="00785B07" w:rsidRPr="002D2EC9" w:rsidRDefault="00785B07" w:rsidP="00785B07">
      <w:pPr>
        <w:spacing w:line="480" w:lineRule="auto"/>
        <w:rPr>
          <w:rFonts w:ascii="Helvetica" w:hAnsi="Helvetica"/>
          <w:sz w:val="22"/>
          <w:szCs w:val="22"/>
        </w:rPr>
        <w:sectPr w:rsidR="00785B07" w:rsidRPr="002D2EC9"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t>Figure 2.</w:t>
      </w:r>
    </w:p>
    <w:p w14:paraId="1BE0BDFF" w14:textId="77777777" w:rsidR="00785B07" w:rsidRPr="002D2EC9" w:rsidRDefault="00785B07" w:rsidP="00785B07">
      <w:pPr>
        <w:spacing w:line="480" w:lineRule="auto"/>
        <w:rPr>
          <w:rFonts w:ascii="Helvetica" w:hAnsi="Helvetica"/>
          <w:sz w:val="22"/>
          <w:szCs w:val="22"/>
        </w:rPr>
      </w:pPr>
    </w:p>
    <w:p w14:paraId="32CA191B" w14:textId="135E9EBB" w:rsidR="00785B07" w:rsidRPr="002D2EC9" w:rsidRDefault="00E21FDC"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del w:id="345" w:author="Heather Kharouba" w:date="2019-11-01T14:34:00Z">
        <w:r w:rsidDel="00E65D39">
          <w:rPr>
            <w:rFonts w:ascii="Helvetica" w:hAnsi="Helvetica"/>
            <w:noProof/>
            <w:sz w:val="22"/>
            <w:szCs w:val="22"/>
            <w:lang w:val="en-US"/>
            <w:rPrChange w:id="346" w:author="Unknown">
              <w:rPr>
                <w:noProof/>
                <w:lang w:val="en-US"/>
              </w:rPr>
            </w:rPrChange>
          </w:rPr>
          <w:drawing>
            <wp:inline distT="0" distB="0" distL="0" distR="0" wp14:anchorId="52A55253" wp14:editId="2FFC1512">
              <wp:extent cx="8229600" cy="5084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del>
    </w:p>
    <w:p w14:paraId="1CDB4A02" w14:textId="22531540" w:rsidR="00687053" w:rsidRDefault="00687053" w:rsidP="00A43C7A">
      <w:pPr>
        <w:spacing w:line="480" w:lineRule="auto"/>
        <w:rPr>
          <w:rFonts w:ascii="Helvetica" w:hAnsi="Helvetica"/>
          <w:sz w:val="22"/>
          <w:szCs w:val="22"/>
        </w:rPr>
      </w:pPr>
      <w:r w:rsidRPr="002D2EC9">
        <w:rPr>
          <w:rFonts w:ascii="Helvetica" w:hAnsi="Helvetica"/>
          <w:sz w:val="22"/>
          <w:szCs w:val="22"/>
        </w:rPr>
        <w:t xml:space="preserve">Figure </w:t>
      </w:r>
      <w:r w:rsidR="00F22F8C" w:rsidRPr="002D2EC9">
        <w:rPr>
          <w:rFonts w:ascii="Helvetica" w:hAnsi="Helvetica"/>
          <w:sz w:val="22"/>
          <w:szCs w:val="22"/>
        </w:rPr>
        <w:t>3</w:t>
      </w:r>
      <w:r w:rsidRPr="002D2EC9">
        <w:rPr>
          <w:rFonts w:ascii="Helvetica" w:hAnsi="Helvetica"/>
          <w:sz w:val="22"/>
          <w:szCs w:val="22"/>
        </w:rPr>
        <w:t>.</w:t>
      </w:r>
    </w:p>
    <w:p w14:paraId="4ABB138A" w14:textId="33174CB4" w:rsidR="00F22F8C" w:rsidRPr="002D2EC9" w:rsidRDefault="00646CC9" w:rsidP="00646CC9">
      <w:pPr>
        <w:spacing w:line="480" w:lineRule="auto"/>
        <w:rPr>
          <w:rFonts w:ascii="Helvetica" w:hAnsi="Helvetica"/>
          <w:sz w:val="22"/>
          <w:szCs w:val="22"/>
        </w:rPr>
      </w:pPr>
      <w:r>
        <w:rPr>
          <w:rFonts w:ascii="Helvetica" w:hAnsi="Helvetica"/>
          <w:noProof/>
          <w:sz w:val="22"/>
          <w:szCs w:val="22"/>
          <w:lang w:val="en-US"/>
          <w:rPrChange w:id="347" w:author="Unknown">
            <w:rPr>
              <w:noProof/>
              <w:lang w:val="en-US"/>
            </w:rPr>
          </w:rPrChange>
        </w:rPr>
        <w:drawing>
          <wp:inline distT="0" distB="0" distL="0" distR="0" wp14:anchorId="03E1C6D4" wp14:editId="1FE67407">
            <wp:extent cx="4197773" cy="7658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4197773" cy="7658100"/>
                    </a:xfrm>
                    <a:prstGeom prst="rect">
                      <a:avLst/>
                    </a:prstGeom>
                  </pic:spPr>
                </pic:pic>
              </a:graphicData>
            </a:graphic>
          </wp:inline>
        </w:drawing>
      </w:r>
      <w:r w:rsidR="00F22F8C" w:rsidRPr="002D2EC9">
        <w:rPr>
          <w:rFonts w:ascii="Helvetica" w:hAnsi="Helvetica"/>
          <w:sz w:val="22"/>
          <w:szCs w:val="22"/>
        </w:rPr>
        <w:br w:type="page"/>
      </w:r>
    </w:p>
    <w:p w14:paraId="265032F8" w14:textId="1B8CE7EC" w:rsidR="00687053" w:rsidRPr="002D2EC9" w:rsidRDefault="006E7321" w:rsidP="00A43C7A">
      <w:pPr>
        <w:spacing w:line="480" w:lineRule="auto"/>
        <w:rPr>
          <w:rFonts w:ascii="Helvetica" w:hAnsi="Helvetica"/>
          <w:sz w:val="22"/>
          <w:szCs w:val="22"/>
        </w:rPr>
      </w:pPr>
      <w:r w:rsidRPr="002D2EC9">
        <w:rPr>
          <w:rFonts w:ascii="Helvetica" w:hAnsi="Helvetica"/>
          <w:sz w:val="22"/>
          <w:szCs w:val="22"/>
        </w:rPr>
        <w:t>Figure 4.</w:t>
      </w:r>
    </w:p>
    <w:p w14:paraId="50950D8B" w14:textId="3A40155F" w:rsidR="00834F6A" w:rsidRPr="002D2EC9" w:rsidRDefault="00EE5F59"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71AB96F5" wp14:editId="5C4DB629">
            <wp:extent cx="5943600" cy="7058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r w:rsidR="00834F6A"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w:t>
      </w:r>
      <w:proofErr w:type="spellStart"/>
      <w:r w:rsidRPr="002D2EC9">
        <w:rPr>
          <w:rFonts w:ascii="Helvetica" w:hAnsi="Helvetica" w:cs="Helvetica"/>
          <w:sz w:val="22"/>
          <w:szCs w:val="22"/>
          <w:lang w:val="en-US"/>
        </w:rPr>
        <w:t>phenological</w:t>
      </w:r>
      <w:proofErr w:type="spellEnd"/>
      <w:r w:rsidRPr="002D2EC9">
        <w:rPr>
          <w:rFonts w:ascii="Helvetica" w:hAnsi="Helvetica" w:cs="Helvetica"/>
          <w:sz w:val="22"/>
          <w:szCs w:val="22"/>
          <w:lang w:val="en-US"/>
        </w:rPr>
        <w:t xml:space="preserve">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 xml:space="preserve">performance of the consumer and/or the resource by conducting keyword searches in ISI Web of Science published up to June 2017. Keywords included </w:t>
      </w:r>
      <w:proofErr w:type="spellStart"/>
      <w:r w:rsidRPr="002D2EC9">
        <w:rPr>
          <w:rFonts w:ascii="Helvetica" w:hAnsi="Helvetica" w:cs="Helvetica"/>
          <w:sz w:val="22"/>
          <w:szCs w:val="22"/>
          <w:lang w:val="en-US"/>
        </w:rPr>
        <w:t>phenolog</w:t>
      </w:r>
      <w:proofErr w:type="spellEnd"/>
      <w:r w:rsidRPr="002D2EC9">
        <w:rPr>
          <w:rFonts w:ascii="Helvetica" w:hAnsi="Helvetica" w:cs="Helvetica"/>
          <w:sz w:val="22"/>
          <w:szCs w:val="22"/>
          <w:lang w:val="en-US"/>
        </w:rPr>
        <w:t>* AND</w:t>
      </w:r>
      <w:r w:rsidRPr="002D2EC9">
        <w:rPr>
          <w:rFonts w:ascii="Helvetica" w:hAnsi="Helvetica" w:cs="Times New Roman"/>
          <w:sz w:val="22"/>
          <w:szCs w:val="22"/>
          <w:lang w:val="en-US"/>
        </w:rPr>
        <w:t xml:space="preserve"> mismatch* OR </w:t>
      </w:r>
      <w:proofErr w:type="spellStart"/>
      <w:r w:rsidRPr="002D2EC9">
        <w:rPr>
          <w:rFonts w:ascii="Helvetica" w:hAnsi="Helvetica" w:cs="Times New Roman"/>
          <w:sz w:val="22"/>
          <w:szCs w:val="22"/>
          <w:lang w:val="en-US"/>
        </w:rPr>
        <w:t>synchron</w:t>
      </w:r>
      <w:proofErr w:type="spellEnd"/>
      <w:r w:rsidRPr="002D2EC9">
        <w:rPr>
          <w:rFonts w:ascii="Helvetica" w:hAnsi="Helvetica" w:cs="Times New Roman"/>
          <w:sz w:val="22"/>
          <w:szCs w:val="22"/>
          <w:lang w:val="en-US"/>
        </w:rPr>
        <w:t xml:space="preserve">*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Summary of studies</w:t>
      </w:r>
      <w:r w:rsidR="00C819DB" w:rsidRPr="002D2EC9">
        <w:rPr>
          <w:rFonts w:ascii="Helvetica" w:hAnsi="Helvetica" w:cs="Times New Roman"/>
          <w:i/>
          <w:color w:val="000000" w:themeColor="text1"/>
          <w:sz w:val="22"/>
          <w:szCs w:val="22"/>
        </w:rPr>
        <w:t xml:space="preserve"> and interactions</w:t>
      </w:r>
    </w:p>
    <w:p w14:paraId="3C19213D" w14:textId="019D04EB" w:rsidR="00684BB0" w:rsidRPr="002D2EC9" w:rsidRDefault="006776E0"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We classified studies as ‘climate change’ o</w:t>
      </w:r>
      <w:r w:rsidR="00B8040D" w:rsidRPr="002D2EC9">
        <w:rPr>
          <w:rFonts w:ascii="Helvetica" w:hAnsi="Helvetica" w:cs="Helvetica"/>
          <w:sz w:val="22"/>
          <w:szCs w:val="22"/>
          <w:lang w:val="en-US"/>
        </w:rPr>
        <w:t>r</w:t>
      </w:r>
      <w:r w:rsidRPr="002D2EC9">
        <w:rPr>
          <w:rFonts w:ascii="Helvetica" w:hAnsi="Helvetica" w:cs="Helvetica"/>
          <w:sz w:val="22"/>
          <w:szCs w:val="22"/>
          <w:lang w:val="en-US"/>
        </w:rPr>
        <w:t xml:space="preserve"> </w:t>
      </w:r>
      <w:r w:rsidR="00B8040D" w:rsidRPr="002D2EC9">
        <w:rPr>
          <w:rFonts w:ascii="Helvetica" w:hAnsi="Helvetica" w:cs="Helvetica"/>
          <w:sz w:val="22"/>
          <w:szCs w:val="22"/>
          <w:lang w:val="en-US"/>
        </w:rPr>
        <w:t>‘</w:t>
      </w:r>
      <w:r w:rsidRPr="002D2EC9">
        <w:rPr>
          <w:rFonts w:ascii="Helvetica" w:hAnsi="Helvetica" w:cs="Helvetica"/>
          <w:sz w:val="22"/>
          <w:szCs w:val="22"/>
          <w:lang w:val="en-US"/>
        </w:rPr>
        <w:t>fundamental</w:t>
      </w:r>
      <w:r w:rsidR="00B8040D" w:rsidRPr="002D2EC9">
        <w:rPr>
          <w:rFonts w:ascii="Helvetica" w:hAnsi="Helvetica" w:cs="Helvetica"/>
          <w:sz w:val="22"/>
          <w:szCs w:val="22"/>
          <w:lang w:val="en-US"/>
        </w:rPr>
        <w:t>’</w:t>
      </w:r>
      <w:r w:rsidRPr="002D2EC9">
        <w:rPr>
          <w:rFonts w:ascii="Helvetica" w:hAnsi="Helvetica" w:cs="Helvetica"/>
          <w:sz w:val="22"/>
          <w:szCs w:val="22"/>
          <w:lang w:val="en-US"/>
        </w:rPr>
        <w:t xml:space="preserve"> depending on whether they mentioned climate change in the abstract or in the introduction of the paper. </w:t>
      </w:r>
      <w:r w:rsidR="009D3175" w:rsidRPr="002D2EC9">
        <w:rPr>
          <w:rFonts w:ascii="Helvetica" w:hAnsi="Helvetica" w:cs="Helvetica"/>
          <w:sz w:val="22"/>
          <w:szCs w:val="22"/>
          <w:lang w:val="en-US"/>
        </w:rPr>
        <w:t xml:space="preserve">Based on the type of data collected for the consumer and resource, we classified these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009D3175"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009D3175"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Pr="002D2EC9">
        <w:rPr>
          <w:rFonts w:ascii="Helvetica" w:hAnsi="Helvetica" w:cs="Times New Roman"/>
          <w:i/>
          <w:color w:val="000000" w:themeColor="text1"/>
          <w:sz w:val="22"/>
          <w:szCs w:val="22"/>
        </w:rPr>
        <w:t>F</w:t>
      </w:r>
      <w:r w:rsidR="004A7B40" w:rsidRPr="002D2EC9">
        <w:rPr>
          <w:rFonts w:ascii="Helvetica" w:hAnsi="Helvetica" w:cs="Times New Roman"/>
          <w:i/>
          <w:color w:val="000000" w:themeColor="text1"/>
          <w:sz w:val="22"/>
          <w:szCs w:val="22"/>
        </w:rPr>
        <w:t>igure 4</w:t>
      </w:r>
    </w:p>
    <w:p w14:paraId="743B2929" w14:textId="7D4D423F"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w:t>
      </w:r>
      <w:proofErr w:type="spellStart"/>
      <w:r w:rsidRPr="002D2EC9">
        <w:rPr>
          <w:rFonts w:ascii="Helvetica" w:hAnsi="Helvetica" w:cs="Helvetica"/>
          <w:sz w:val="22"/>
          <w:szCs w:val="22"/>
          <w:lang w:val="en-US"/>
        </w:rPr>
        <w:t>Tikkanen</w:t>
      </w:r>
      <w:proofErr w:type="spellEnd"/>
      <w:r w:rsidRPr="002D2EC9">
        <w:rPr>
          <w:rFonts w:ascii="Helvetica" w:hAnsi="Helvetica" w:cs="Helvetica"/>
          <w:sz w:val="22"/>
          <w:szCs w:val="22"/>
          <w:lang w:val="en-US"/>
        </w:rPr>
        <w:t xml:space="preserve"> and </w:t>
      </w:r>
      <w:proofErr w:type="spellStart"/>
      <w:r w:rsidRPr="002D2EC9">
        <w:rPr>
          <w:rFonts w:ascii="Helvetica" w:hAnsi="Helvetica" w:cs="Helvetica"/>
          <w:sz w:val="22"/>
          <w:szCs w:val="22"/>
          <w:lang w:val="en-US"/>
        </w:rPr>
        <w:t>Julkunen-Tiitto</w:t>
      </w:r>
      <w:proofErr w:type="spellEnd"/>
      <w:r w:rsidRPr="002D2EC9">
        <w:rPr>
          <w:rFonts w:ascii="Helvetica" w:hAnsi="Helvetica" w:cs="Helvetica"/>
          <w:sz w:val="22"/>
          <w:szCs w:val="22"/>
          <w:lang w:val="en-US"/>
        </w:rPr>
        <w:t xml:space="preserve">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 xml:space="preserve">O. </w:t>
      </w:r>
      <w:proofErr w:type="spellStart"/>
      <w:r w:rsidR="004A7B40" w:rsidRPr="002D2EC9">
        <w:rPr>
          <w:rFonts w:ascii="Helvetica" w:hAnsi="Helvetica" w:cs="Helvetica"/>
          <w:i/>
          <w:sz w:val="22"/>
          <w:szCs w:val="22"/>
          <w:lang w:val="en-US"/>
        </w:rPr>
        <w:t>brumata</w:t>
      </w:r>
      <w:proofErr w:type="spellEnd"/>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 xml:space="preserve">originated from laboratory stock originally from Turku, Finland whereas the foliage originated from trees near </w:t>
      </w:r>
      <w:proofErr w:type="spellStart"/>
      <w:r w:rsidR="004A7B40" w:rsidRPr="002D2EC9">
        <w:rPr>
          <w:rFonts w:ascii="Helvetica" w:hAnsi="Helvetica" w:cs="Helvetica"/>
          <w:sz w:val="22"/>
          <w:szCs w:val="22"/>
          <w:lang w:val="en-US"/>
        </w:rPr>
        <w:t>Banchory</w:t>
      </w:r>
      <w:proofErr w:type="spellEnd"/>
      <w:r w:rsidR="004A7B40" w:rsidRPr="002D2EC9">
        <w:rPr>
          <w:rFonts w:ascii="Helvetica" w:hAnsi="Helvetica" w:cs="Helvetica"/>
          <w:sz w:val="22"/>
          <w:szCs w:val="22"/>
          <w:lang w:val="en-US"/>
        </w:rPr>
        <w:t>, NW Scotland</w:t>
      </w:r>
      <w:r w:rsidR="00947C30" w:rsidRPr="002D2EC9">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604534E1"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Adrian, R., Wilhelm, S. and </w:t>
      </w:r>
      <w:proofErr w:type="spellStart"/>
      <w:r w:rsidRPr="006A5138">
        <w:rPr>
          <w:rFonts w:ascii="Helvetica" w:eastAsia="Times New Roman" w:hAnsi="Helvetica" w:cs="Arial"/>
          <w:color w:val="000000"/>
          <w:sz w:val="22"/>
          <w:szCs w:val="22"/>
        </w:rPr>
        <w:t>Gerten</w:t>
      </w:r>
      <w:proofErr w:type="spellEnd"/>
      <w:r w:rsidRPr="006A5138">
        <w:rPr>
          <w:rFonts w:ascii="Helvetica" w:eastAsia="Times New Roman" w:hAnsi="Helvetica" w:cs="Arial"/>
          <w:color w:val="000000"/>
          <w:sz w:val="22"/>
          <w:szCs w:val="22"/>
        </w:rPr>
        <w:t>,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Life-history traits of lake plankton species may govern their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response to climate warming</w:t>
      </w:r>
      <w:r w:rsidRPr="007E0FFC">
        <w:rPr>
          <w:rFonts w:ascii="Helvetica" w:eastAsia="Times New Roman" w:hAnsi="Helvetica" w:cs="Arial"/>
          <w:color w:val="000000"/>
          <w:sz w:val="22"/>
          <w:szCs w:val="22"/>
        </w:rPr>
        <w:t xml:space="preserve">. </w:t>
      </w:r>
      <w:r w:rsidR="00E21846">
        <w:rPr>
          <w:rFonts w:ascii="Helvetica" w:eastAsia="Times New Roman" w:hAnsi="Helvetica" w:cs="Arial"/>
          <w:color w:val="000000"/>
          <w:sz w:val="22"/>
          <w:szCs w:val="22"/>
        </w:rPr>
        <w:t>Global Change Biol.</w:t>
      </w:r>
      <w:r w:rsidRPr="006A5138">
        <w:rPr>
          <w:rFonts w:ascii="Helvetica" w:eastAsia="Times New Roman" w:hAnsi="Helvetica" w:cs="Arial"/>
          <w:color w:val="000000"/>
          <w:sz w:val="22"/>
          <w:szCs w:val="22"/>
        </w:rPr>
        <w:t xml:space="preserve">,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Arula</w:t>
      </w:r>
      <w:proofErr w:type="spellEnd"/>
      <w:r w:rsidRPr="006A5138">
        <w:rPr>
          <w:rFonts w:ascii="Helvetica" w:eastAsia="Times New Roman" w:hAnsi="Helvetica" w:cs="Arial"/>
          <w:color w:val="000000"/>
          <w:sz w:val="22"/>
          <w:szCs w:val="22"/>
        </w:rPr>
        <w:t xml:space="preserve">, T., </w:t>
      </w:r>
      <w:proofErr w:type="spellStart"/>
      <w:r w:rsidRPr="006A5138">
        <w:rPr>
          <w:rFonts w:ascii="Helvetica" w:eastAsia="Times New Roman" w:hAnsi="Helvetica" w:cs="Arial"/>
          <w:color w:val="000000"/>
          <w:sz w:val="22"/>
          <w:szCs w:val="22"/>
        </w:rPr>
        <w:t>Gröger</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Ojaveer</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Simm</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Shifts</w:t>
      </w:r>
      <w:proofErr w:type="spellEnd"/>
      <w:r w:rsidRPr="006A5138">
        <w:rPr>
          <w:rFonts w:ascii="Helvetica" w:eastAsia="Times New Roman" w:hAnsi="Helvetica" w:cs="Arial"/>
          <w:i/>
          <w:iCs/>
          <w:color w:val="000000"/>
          <w:sz w:val="22"/>
          <w:szCs w:val="22"/>
        </w:rPr>
        <w:t xml:space="preserve"> in the spring herring (</w:t>
      </w:r>
      <w:proofErr w:type="spellStart"/>
      <w:r w:rsidRPr="006A5138">
        <w:rPr>
          <w:rFonts w:ascii="Helvetica" w:eastAsia="Times New Roman" w:hAnsi="Helvetica" w:cs="Arial"/>
          <w:i/>
          <w:iCs/>
          <w:color w:val="000000"/>
          <w:sz w:val="22"/>
          <w:szCs w:val="22"/>
        </w:rPr>
        <w:t>Clupea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harengus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membras</w:t>
      </w:r>
      <w:proofErr w:type="spellEnd"/>
      <w:r w:rsidRPr="006A5138">
        <w:rPr>
          <w:rFonts w:ascii="Helvetica" w:eastAsia="Times New Roman" w:hAnsi="Helvetica" w:cs="Arial"/>
          <w:i/>
          <w:iCs/>
          <w:color w:val="000000"/>
          <w:sz w:val="22"/>
          <w:szCs w:val="22"/>
        </w:rPr>
        <w:t>) larvae and related environment in the Eastern Baltic Sea over the past 50 years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Atkinson, A., Harmer, R. A., </w:t>
      </w:r>
      <w:proofErr w:type="spellStart"/>
      <w:r w:rsidRPr="006A5138">
        <w:rPr>
          <w:rFonts w:ascii="Helvetica" w:eastAsia="Times New Roman" w:hAnsi="Helvetica" w:cs="Arial"/>
          <w:color w:val="000000"/>
          <w:sz w:val="22"/>
          <w:szCs w:val="22"/>
        </w:rPr>
        <w:t>Widdicombe</w:t>
      </w:r>
      <w:proofErr w:type="spellEnd"/>
      <w:r w:rsidRPr="006A5138">
        <w:rPr>
          <w:rFonts w:ascii="Helvetica" w:eastAsia="Times New Roman" w:hAnsi="Helvetica" w:cs="Arial"/>
          <w:color w:val="000000"/>
          <w:sz w:val="22"/>
          <w:szCs w:val="22"/>
        </w:rPr>
        <w:t xml:space="preserve">, C. E., </w:t>
      </w:r>
      <w:proofErr w:type="spellStart"/>
      <w:r w:rsidRPr="006A5138">
        <w:rPr>
          <w:rFonts w:ascii="Helvetica" w:eastAsia="Times New Roman" w:hAnsi="Helvetica" w:cs="Arial"/>
          <w:color w:val="000000"/>
          <w:sz w:val="22"/>
          <w:szCs w:val="22"/>
        </w:rPr>
        <w:t>McEvoy</w:t>
      </w:r>
      <w:proofErr w:type="spellEnd"/>
      <w:r w:rsidRPr="006A5138">
        <w:rPr>
          <w:rFonts w:ascii="Helvetica" w:eastAsia="Times New Roman" w:hAnsi="Helvetica" w:cs="Arial"/>
          <w:color w:val="000000"/>
          <w:sz w:val="22"/>
          <w:szCs w:val="22"/>
        </w:rPr>
        <w:t xml:space="preserve">, A. J., Smyth, T. J., Cummings, D. G., Somerfield, P. J., Maud, J. L. and </w:t>
      </w:r>
      <w:proofErr w:type="spellStart"/>
      <w:r w:rsidRPr="006A5138">
        <w:rPr>
          <w:rFonts w:ascii="Helvetica" w:eastAsia="Times New Roman" w:hAnsi="Helvetica" w:cs="Arial"/>
          <w:color w:val="000000"/>
          <w:sz w:val="22"/>
          <w:szCs w:val="22"/>
        </w:rPr>
        <w:t>McConville</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Blackett</w:t>
      </w:r>
      <w:proofErr w:type="spellEnd"/>
      <w:r w:rsidRPr="006A5138">
        <w:rPr>
          <w:rFonts w:ascii="Helvetica" w:eastAsia="Times New Roman" w:hAnsi="Helvetica" w:cs="Arial"/>
          <w:color w:val="000000"/>
          <w:sz w:val="22"/>
          <w:szCs w:val="22"/>
        </w:rPr>
        <w:t xml:space="preserve">, M., Lucas, C. H., Harmer, R. A. and </w:t>
      </w:r>
      <w:proofErr w:type="spellStart"/>
      <w:r w:rsidRPr="006A5138">
        <w:rPr>
          <w:rFonts w:ascii="Helvetica" w:eastAsia="Times New Roman" w:hAnsi="Helvetica" w:cs="Arial"/>
          <w:color w:val="000000"/>
          <w:sz w:val="22"/>
          <w:szCs w:val="22"/>
        </w:rPr>
        <w:t>Licandro</w:t>
      </w:r>
      <w:proofErr w:type="spellEnd"/>
      <w:r w:rsidRPr="006A5138">
        <w:rPr>
          <w:rFonts w:ascii="Helvetica" w:eastAsia="Times New Roman" w:hAnsi="Helvetica" w:cs="Arial"/>
          <w:color w:val="000000"/>
          <w:sz w:val="22"/>
          <w:szCs w:val="22"/>
        </w:rPr>
        <w:t>,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ecology of </w:t>
      </w:r>
      <w:proofErr w:type="spellStart"/>
      <w:r w:rsidRPr="006A5138">
        <w:rPr>
          <w:rFonts w:ascii="Helvetica" w:eastAsia="Times New Roman" w:hAnsi="Helvetica" w:cs="Arial"/>
          <w:i/>
          <w:iCs/>
          <w:color w:val="000000"/>
          <w:sz w:val="22"/>
          <w:szCs w:val="22"/>
        </w:rPr>
        <w:t>Muggiaea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atlantica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Cnidaria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Siphonophora</w:t>
      </w:r>
      <w:proofErr w:type="spellEnd"/>
      <w:r w:rsidRPr="006A5138">
        <w:rPr>
          <w:rFonts w:ascii="Helvetica" w:eastAsia="Times New Roman" w:hAnsi="Helvetica" w:cs="Arial"/>
          <w:i/>
          <w:iCs/>
          <w:color w:val="000000"/>
          <w:sz w:val="22"/>
          <w:szCs w:val="22"/>
        </w:rPr>
        <w:t>) in the Western English Channel</w:t>
      </w:r>
      <w:r w:rsidR="0012399F" w:rsidRPr="007E0FFC">
        <w:rPr>
          <w:rFonts w:ascii="Helvetica" w:eastAsia="Times New Roman" w:hAnsi="Helvetica" w:cs="Arial"/>
          <w:i/>
          <w:iCs/>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Borcherding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Beeck</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DeAngelis</w:t>
      </w:r>
      <w:proofErr w:type="spellEnd"/>
      <w:r w:rsidRPr="006A5138">
        <w:rPr>
          <w:rFonts w:ascii="Helvetica" w:eastAsia="Times New Roman" w:hAnsi="Helvetica" w:cs="Arial"/>
          <w:color w:val="000000"/>
          <w:sz w:val="22"/>
          <w:szCs w:val="22"/>
        </w:rPr>
        <w:t xml:space="preserve">, D. L. and </w:t>
      </w:r>
      <w:proofErr w:type="spellStart"/>
      <w:r w:rsidRPr="006A5138">
        <w:rPr>
          <w:rFonts w:ascii="Helvetica" w:eastAsia="Times New Roman" w:hAnsi="Helvetica" w:cs="Arial"/>
          <w:color w:val="000000"/>
          <w:sz w:val="22"/>
          <w:szCs w:val="22"/>
        </w:rPr>
        <w:t>Scharf</w:t>
      </w:r>
      <w:proofErr w:type="spellEnd"/>
      <w:r w:rsidRPr="006A5138">
        <w:rPr>
          <w:rFonts w:ascii="Helvetica" w:eastAsia="Times New Roman" w:hAnsi="Helvetica" w:cs="Arial"/>
          <w:color w:val="000000"/>
          <w:sz w:val="22"/>
          <w:szCs w:val="22"/>
        </w:rPr>
        <w:t>,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proofErr w:type="gramEnd"/>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Cresswell</w:t>
      </w:r>
      <w:proofErr w:type="spellEnd"/>
      <w:r w:rsidRPr="006A5138">
        <w:rPr>
          <w:rFonts w:ascii="Helvetica" w:eastAsia="Times New Roman" w:hAnsi="Helvetica" w:cs="Arial"/>
          <w:color w:val="000000"/>
          <w:sz w:val="22"/>
          <w:szCs w:val="22"/>
        </w:rPr>
        <w:t xml:space="preserve">, W. and </w:t>
      </w:r>
      <w:proofErr w:type="spellStart"/>
      <w:r w:rsidRPr="006A5138">
        <w:rPr>
          <w:rFonts w:ascii="Helvetica" w:eastAsia="Times New Roman" w:hAnsi="Helvetica" w:cs="Arial"/>
          <w:color w:val="000000"/>
          <w:sz w:val="22"/>
          <w:szCs w:val="22"/>
        </w:rPr>
        <w:t>Mccleery</w:t>
      </w:r>
      <w:proofErr w:type="spellEnd"/>
      <w:r w:rsidRPr="006A5138">
        <w:rPr>
          <w:rFonts w:ascii="Helvetica" w:eastAsia="Times New Roman" w:hAnsi="Helvetica" w:cs="Arial"/>
          <w:color w:val="000000"/>
          <w:sz w:val="22"/>
          <w:szCs w:val="22"/>
        </w:rPr>
        <w:t>,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Dekker, R. and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Phenology of abundance of bivalve spat and of their </w:t>
      </w:r>
      <w:proofErr w:type="spellStart"/>
      <w:r w:rsidRPr="006A5138">
        <w:rPr>
          <w:rFonts w:ascii="Helvetica" w:eastAsia="Times New Roman" w:hAnsi="Helvetica" w:cs="Arial"/>
          <w:i/>
          <w:iCs/>
          <w:color w:val="000000"/>
          <w:sz w:val="22"/>
          <w:szCs w:val="22"/>
        </w:rPr>
        <w:t>epibenthic</w:t>
      </w:r>
      <w:proofErr w:type="spellEnd"/>
      <w:r w:rsidRPr="006A5138">
        <w:rPr>
          <w:rFonts w:ascii="Helvetica" w:eastAsia="Times New Roman" w:hAnsi="Helvetica" w:cs="Arial"/>
          <w:i/>
          <w:iCs/>
          <w:color w:val="000000"/>
          <w:sz w:val="22"/>
          <w:szCs w:val="22"/>
        </w:rPr>
        <w:t xml:space="preserve">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Dessborn</w:t>
      </w:r>
      <w:proofErr w:type="spellEnd"/>
      <w:r w:rsidRPr="006A5138">
        <w:rPr>
          <w:rFonts w:ascii="Helvetica" w:eastAsia="Times New Roman" w:hAnsi="Helvetica" w:cs="Arial"/>
          <w:color w:val="000000"/>
          <w:sz w:val="22"/>
          <w:szCs w:val="22"/>
        </w:rPr>
        <w:t xml:space="preserve">, L., </w:t>
      </w:r>
      <w:proofErr w:type="spellStart"/>
      <w:r w:rsidRPr="006A5138">
        <w:rPr>
          <w:rFonts w:ascii="Helvetica" w:eastAsia="Times New Roman" w:hAnsi="Helvetica" w:cs="Arial"/>
          <w:color w:val="000000"/>
          <w:sz w:val="22"/>
          <w:szCs w:val="22"/>
        </w:rPr>
        <w:t>Elmberg</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Nummi</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Pöysä</w:t>
      </w:r>
      <w:proofErr w:type="spellEnd"/>
      <w:r w:rsidRPr="006A5138">
        <w:rPr>
          <w:rFonts w:ascii="Helvetica" w:eastAsia="Times New Roman" w:hAnsi="Helvetica" w:cs="Arial"/>
          <w:color w:val="000000"/>
          <w:sz w:val="22"/>
          <w:szCs w:val="22"/>
        </w:rPr>
        <w:t xml:space="preserve">, H. and </w:t>
      </w:r>
      <w:proofErr w:type="spellStart"/>
      <w:r w:rsidRPr="006A5138">
        <w:rPr>
          <w:rFonts w:ascii="Helvetica" w:eastAsia="Times New Roman" w:hAnsi="Helvetica" w:cs="Arial"/>
          <w:color w:val="000000"/>
          <w:sz w:val="22"/>
          <w:szCs w:val="22"/>
        </w:rPr>
        <w:t>Sjöberg</w:t>
      </w:r>
      <w:proofErr w:type="spellEnd"/>
      <w:r w:rsidRPr="006A5138">
        <w:rPr>
          <w:rFonts w:ascii="Helvetica" w:eastAsia="Times New Roman" w:hAnsi="Helvetica" w:cs="Arial"/>
          <w:color w:val="000000"/>
          <w:sz w:val="22"/>
          <w:szCs w:val="22"/>
        </w:rPr>
        <w:t>,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Hatching in dabbling ducks and emergence in </w:t>
      </w:r>
      <w:proofErr w:type="spellStart"/>
      <w:r w:rsidRPr="006A5138">
        <w:rPr>
          <w:rFonts w:ascii="Helvetica" w:eastAsia="Times New Roman" w:hAnsi="Helvetica" w:cs="Arial"/>
          <w:i/>
          <w:iCs/>
          <w:color w:val="000000"/>
          <w:sz w:val="22"/>
          <w:szCs w:val="22"/>
        </w:rPr>
        <w:t>chironomids</w:t>
      </w:r>
      <w:proofErr w:type="spellEnd"/>
      <w:r w:rsidRPr="006A5138">
        <w:rPr>
          <w:rFonts w:ascii="Helvetica" w:eastAsia="Times New Roman" w:hAnsi="Helvetica" w:cs="Arial"/>
          <w:i/>
          <w:iCs/>
          <w:color w:val="000000"/>
          <w:sz w:val="22"/>
          <w:szCs w:val="22"/>
        </w:rPr>
        <w:t>: a case of predator--prey synchrony?</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Hydrobiologia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proofErr w:type="gramStart"/>
      <w:r w:rsidRPr="006A5138">
        <w:rPr>
          <w:rFonts w:ascii="Helvetica" w:eastAsia="Times New Roman" w:hAnsi="Helvetica" w:cs="Arial"/>
          <w:color w:val="000000"/>
          <w:sz w:val="22"/>
          <w:szCs w:val="22"/>
        </w:rPr>
        <w:t xml:space="preserve">Dias, P. C. and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Breeding time, food supply and fitness components of Blue Tits </w:t>
      </w:r>
      <w:proofErr w:type="spellStart"/>
      <w:r w:rsidRPr="006A5138">
        <w:rPr>
          <w:rFonts w:ascii="Helvetica" w:eastAsia="Times New Roman" w:hAnsi="Helvetica" w:cs="Arial"/>
          <w:i/>
          <w:iCs/>
          <w:color w:val="000000"/>
          <w:sz w:val="22"/>
          <w:szCs w:val="22"/>
        </w:rPr>
        <w:t>Parus</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caeruleus</w:t>
      </w:r>
      <w:proofErr w:type="spellEnd"/>
      <w:r w:rsidRPr="006A5138">
        <w:rPr>
          <w:rFonts w:ascii="Helvetica" w:eastAsia="Times New Roman" w:hAnsi="Helvetica" w:cs="Arial"/>
          <w:i/>
          <w:iCs/>
          <w:color w:val="000000"/>
          <w:sz w:val="22"/>
          <w:szCs w:val="22"/>
        </w:rPr>
        <w:t xml:space="preserve"> in Mediterranean habitats</w:t>
      </w:r>
      <w:r w:rsidR="0012399F" w:rsidRPr="007E0FFC">
        <w:rPr>
          <w:rFonts w:ascii="Helvetica" w:eastAsia="Times New Roman" w:hAnsi="Helvetica" w:cs="Arial"/>
          <w:color w:val="000000"/>
          <w:sz w:val="22"/>
          <w:szCs w:val="22"/>
        </w:rPr>
        <w:t>.</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Ibis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proofErr w:type="gramEnd"/>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Dunn, P. O., Winkler, D. W., </w:t>
      </w:r>
      <w:proofErr w:type="spellStart"/>
      <w:r w:rsidRPr="006A5138">
        <w:rPr>
          <w:rFonts w:ascii="Helvetica" w:eastAsia="Times New Roman" w:hAnsi="Helvetica" w:cs="Arial"/>
          <w:color w:val="000000"/>
          <w:sz w:val="22"/>
          <w:szCs w:val="22"/>
        </w:rPr>
        <w:t>Whittingham</w:t>
      </w:r>
      <w:proofErr w:type="spellEnd"/>
      <w:r w:rsidRPr="006A5138">
        <w:rPr>
          <w:rFonts w:ascii="Helvetica" w:eastAsia="Times New Roman" w:hAnsi="Helvetica" w:cs="Arial"/>
          <w:color w:val="000000"/>
          <w:sz w:val="22"/>
          <w:szCs w:val="22"/>
        </w:rPr>
        <w:t>,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Fortierl</w:t>
      </w:r>
      <w:proofErr w:type="spellEnd"/>
      <w:r w:rsidRPr="006A5138">
        <w:rPr>
          <w:rFonts w:ascii="Helvetica" w:eastAsia="Times New Roman" w:hAnsi="Helvetica" w:cs="Arial"/>
          <w:color w:val="000000"/>
          <w:sz w:val="22"/>
          <w:szCs w:val="22"/>
        </w:rPr>
        <w:t xml:space="preserve">, L. and Gilbert,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match/mismatch hypothesis and the feeding success of fish larvae in ice-covered </w:t>
      </w:r>
      <w:proofErr w:type="spellStart"/>
      <w:r w:rsidRPr="006A5138">
        <w:rPr>
          <w:rFonts w:ascii="Helvetica" w:eastAsia="Times New Roman" w:hAnsi="Helvetica" w:cs="Arial"/>
          <w:i/>
          <w:iCs/>
          <w:color w:val="000000"/>
          <w:sz w:val="22"/>
          <w:szCs w:val="22"/>
        </w:rPr>
        <w:t>southeastern</w:t>
      </w:r>
      <w:proofErr w:type="spellEnd"/>
      <w:r w:rsidRPr="006A5138">
        <w:rPr>
          <w:rFonts w:ascii="Helvetica" w:eastAsia="Times New Roman" w:hAnsi="Helvetica" w:cs="Arial"/>
          <w:i/>
          <w:iCs/>
          <w:color w:val="000000"/>
          <w:sz w:val="22"/>
          <w:szCs w:val="22"/>
        </w:rPr>
        <w:t xml:space="preserve">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Mar. Ecol. </w:t>
      </w:r>
      <w:proofErr w:type="spellStart"/>
      <w:r w:rsidRPr="006A5138">
        <w:rPr>
          <w:rFonts w:ascii="Helvetica" w:eastAsia="Times New Roman" w:hAnsi="Helvetica" w:cs="Arial"/>
          <w:color w:val="000000"/>
          <w:sz w:val="22"/>
          <w:szCs w:val="22"/>
        </w:rPr>
        <w:t>Prog</w:t>
      </w:r>
      <w:proofErr w:type="spellEnd"/>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Ser</w:t>
      </w:r>
      <w:proofErr w:type="spellEnd"/>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proofErr w:type="gramStart"/>
      <w:r w:rsidRPr="006A5138">
        <w:rPr>
          <w:rFonts w:ascii="Helvetica" w:eastAsia="Times New Roman" w:hAnsi="Helvetica" w:cs="Arial"/>
          <w:color w:val="000000"/>
          <w:sz w:val="22"/>
          <w:szCs w:val="22"/>
        </w:rPr>
        <w:t xml:space="preserve">George, </w:t>
      </w:r>
      <w:proofErr w:type="spellStart"/>
      <w:r w:rsidRPr="006A5138">
        <w:rPr>
          <w:rFonts w:ascii="Helvetica" w:eastAsia="Times New Roman" w:hAnsi="Helvetica" w:cs="Arial"/>
          <w:color w:val="000000"/>
          <w:sz w:val="22"/>
          <w:szCs w:val="22"/>
        </w:rPr>
        <w:t>D.</w:t>
      </w:r>
      <w:r w:rsidRPr="006A5138">
        <w:rPr>
          <w:rFonts w:ascii="Helvetica" w:eastAsia="Times New Roman" w:hAnsi="Helvetica" w:cs="Arial"/>
          <w:i/>
          <w:iCs/>
          <w:color w:val="000000"/>
          <w:sz w:val="22"/>
          <w:szCs w:val="22"/>
        </w:rPr>
        <w:t>The</w:t>
      </w:r>
      <w:proofErr w:type="spellEnd"/>
      <w:r w:rsidRPr="006A5138">
        <w:rPr>
          <w:rFonts w:ascii="Helvetica" w:eastAsia="Times New Roman" w:hAnsi="Helvetica" w:cs="Arial"/>
          <w:i/>
          <w:iCs/>
          <w:color w:val="000000"/>
          <w:sz w:val="22"/>
          <w:szCs w:val="22"/>
        </w:rPr>
        <w:t xml:space="preserve"> effect of nutrient enrichment and changes in the weather on the abundance of Daphnia in </w:t>
      </w:r>
      <w:proofErr w:type="spellStart"/>
      <w:r w:rsidRPr="006A5138">
        <w:rPr>
          <w:rFonts w:ascii="Helvetica" w:eastAsia="Times New Roman" w:hAnsi="Helvetica" w:cs="Arial"/>
          <w:i/>
          <w:iCs/>
          <w:color w:val="000000"/>
          <w:sz w:val="22"/>
          <w:szCs w:val="22"/>
        </w:rPr>
        <w:t>Esthwaite</w:t>
      </w:r>
      <w:proofErr w:type="spellEnd"/>
      <w:r w:rsidRPr="006A5138">
        <w:rPr>
          <w:rFonts w:ascii="Helvetica" w:eastAsia="Times New Roman" w:hAnsi="Helvetica" w:cs="Arial"/>
          <w:i/>
          <w:iCs/>
          <w:color w:val="000000"/>
          <w:sz w:val="22"/>
          <w:szCs w:val="22"/>
        </w:rPr>
        <w:t xml:space="preserve"> Water, Cumbri</w:t>
      </w:r>
      <w:r w:rsidR="0012399F" w:rsidRPr="007E0FFC">
        <w:rPr>
          <w:rFonts w:ascii="Helvetica" w:eastAsia="Times New Roman" w:hAnsi="Helvetica" w:cs="Arial"/>
          <w:i/>
          <w:iCs/>
          <w:color w:val="000000"/>
          <w:sz w:val="22"/>
          <w:szCs w:val="22"/>
        </w:rPr>
        <w:t>a.</w:t>
      </w:r>
      <w:proofErr w:type="gramEnd"/>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proofErr w:type="gramEnd"/>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Gullett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Hatchwell</w:t>
      </w:r>
      <w:proofErr w:type="spellEnd"/>
      <w:r w:rsidRPr="006A5138">
        <w:rPr>
          <w:rFonts w:ascii="Helvetica" w:eastAsia="Times New Roman" w:hAnsi="Helvetica" w:cs="Arial"/>
          <w:color w:val="000000"/>
          <w:sz w:val="22"/>
          <w:szCs w:val="22"/>
        </w:rPr>
        <w:t>, B. J., Robinson, R. A. and Evans, K. L.</w:t>
      </w:r>
      <w:r w:rsidR="0012399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Hipfner</w:t>
      </w:r>
      <w:proofErr w:type="spellEnd"/>
      <w:r w:rsidRPr="006A5138">
        <w:rPr>
          <w:rFonts w:ascii="Helvetica" w:eastAsia="Times New Roman" w:hAnsi="Helvetica" w:cs="Arial"/>
          <w:color w:val="000000"/>
          <w:sz w:val="22"/>
          <w:szCs w:val="22"/>
        </w:rPr>
        <w:t>,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Matches and mismatches: ocean climate, prey phenology and breeding success in a </w:t>
      </w:r>
      <w:proofErr w:type="spellStart"/>
      <w:r w:rsidRPr="006A5138">
        <w:rPr>
          <w:rFonts w:ascii="Helvetica" w:eastAsia="Times New Roman" w:hAnsi="Helvetica" w:cs="Arial"/>
          <w:i/>
          <w:iCs/>
          <w:color w:val="000000"/>
          <w:sz w:val="22"/>
          <w:szCs w:val="22"/>
        </w:rPr>
        <w:t>zooplanktivorous</w:t>
      </w:r>
      <w:proofErr w:type="spellEnd"/>
      <w:r w:rsidRPr="006A5138">
        <w:rPr>
          <w:rFonts w:ascii="Helvetica" w:eastAsia="Times New Roman" w:hAnsi="Helvetica" w:cs="Arial"/>
          <w:i/>
          <w:iCs/>
          <w:color w:val="000000"/>
          <w:sz w:val="22"/>
          <w:szCs w:val="22"/>
        </w:rPr>
        <w:t xml:space="preserve">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Jolley</w:t>
      </w:r>
      <w:proofErr w:type="spellEnd"/>
      <w:r w:rsidRPr="006A5138">
        <w:rPr>
          <w:rFonts w:ascii="Helvetica" w:eastAsia="Times New Roman" w:hAnsi="Helvetica" w:cs="Arial"/>
          <w:color w:val="000000"/>
          <w:sz w:val="22"/>
          <w:szCs w:val="22"/>
        </w:rPr>
        <w:t>,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Match--mismatch regulation for bluegill and yellow perch larvae and their prey in </w:t>
      </w:r>
      <w:proofErr w:type="spellStart"/>
      <w:r w:rsidRPr="006A5138">
        <w:rPr>
          <w:rFonts w:ascii="Helvetica" w:eastAsia="Times New Roman" w:hAnsi="Helvetica" w:cs="Arial"/>
          <w:i/>
          <w:iCs/>
          <w:color w:val="000000"/>
          <w:sz w:val="22"/>
          <w:szCs w:val="22"/>
        </w:rPr>
        <w:t>Sandhill</w:t>
      </w:r>
      <w:proofErr w:type="spellEnd"/>
      <w:r w:rsidRPr="006A5138">
        <w:rPr>
          <w:rFonts w:ascii="Helvetica" w:eastAsia="Times New Roman" w:hAnsi="Helvetica" w:cs="Arial"/>
          <w:i/>
          <w:iCs/>
          <w:color w:val="000000"/>
          <w:sz w:val="22"/>
          <w:szCs w:val="22"/>
        </w:rPr>
        <w:t xml:space="preserve">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348"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368(1624), pp. 20120484</w:t>
      </w:r>
      <w:bookmarkEnd w:id="348"/>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Kerby</w:t>
      </w:r>
      <w:proofErr w:type="spellEnd"/>
      <w:r w:rsidRPr="006A5138">
        <w:rPr>
          <w:rFonts w:ascii="Helvetica" w:eastAsia="Times New Roman" w:hAnsi="Helvetica" w:cs="Arial"/>
          <w:color w:val="000000"/>
          <w:sz w:val="22"/>
          <w:szCs w:val="22"/>
        </w:rPr>
        <w:t>,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Kourkgy</w:t>
      </w:r>
      <w:proofErr w:type="spellEnd"/>
      <w:r w:rsidRPr="006A5138">
        <w:rPr>
          <w:rFonts w:ascii="Helvetica" w:eastAsia="Times New Roman" w:hAnsi="Helvetica" w:cs="Arial"/>
          <w:color w:val="000000"/>
          <w:sz w:val="22"/>
          <w:szCs w:val="22"/>
        </w:rPr>
        <w:t xml:space="preserve">, C., </w:t>
      </w:r>
      <w:proofErr w:type="spellStart"/>
      <w:r w:rsidRPr="006A5138">
        <w:rPr>
          <w:rFonts w:ascii="Helvetica" w:eastAsia="Times New Roman" w:hAnsi="Helvetica" w:cs="Arial"/>
          <w:color w:val="000000"/>
          <w:sz w:val="22"/>
          <w:szCs w:val="22"/>
        </w:rPr>
        <w:t>Garel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Appolinaire</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Loison</w:t>
      </w:r>
      <w:proofErr w:type="spellEnd"/>
      <w:r w:rsidRPr="006A5138">
        <w:rPr>
          <w:rFonts w:ascii="Helvetica" w:eastAsia="Times New Roman" w:hAnsi="Helvetica" w:cs="Arial"/>
          <w:color w:val="000000"/>
          <w:sz w:val="22"/>
          <w:szCs w:val="22"/>
        </w:rPr>
        <w:t>, A. and To\</w:t>
      </w:r>
      <w:proofErr w:type="spellStart"/>
      <w:r w:rsidRPr="006A5138">
        <w:rPr>
          <w:rFonts w:ascii="Helvetica" w:eastAsia="Times New Roman" w:hAnsi="Helvetica" w:cs="Arial"/>
          <w:color w:val="000000"/>
          <w:sz w:val="22"/>
          <w:szCs w:val="22"/>
        </w:rPr>
        <w:t>igo</w:t>
      </w:r>
      <w:proofErr w:type="spellEnd"/>
      <w:r w:rsidRPr="006A5138">
        <w:rPr>
          <w:rFonts w:ascii="Helvetica" w:eastAsia="Times New Roman" w:hAnsi="Helvetica" w:cs="Arial"/>
          <w:color w:val="000000"/>
          <w:sz w:val="22"/>
          <w:szCs w:val="22"/>
        </w:rPr>
        <w:t>,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proofErr w:type="spellStart"/>
      <w:r w:rsidRPr="006A5138">
        <w:rPr>
          <w:rFonts w:ascii="Helvetica" w:eastAsia="Times New Roman" w:hAnsi="Helvetica" w:cs="Arial"/>
          <w:color w:val="000000"/>
          <w:sz w:val="22"/>
          <w:szCs w:val="22"/>
        </w:rPr>
        <w:t>Lany</w:t>
      </w:r>
      <w:proofErr w:type="spellEnd"/>
      <w:r w:rsidRPr="006A5138">
        <w:rPr>
          <w:rFonts w:ascii="Helvetica" w:eastAsia="Times New Roman" w:hAnsi="Helvetica" w:cs="Arial"/>
          <w:color w:val="000000"/>
          <w:sz w:val="22"/>
          <w:szCs w:val="22"/>
        </w:rPr>
        <w:t xml:space="preserve">, N. K., Ayres, M. P., </w:t>
      </w:r>
      <w:proofErr w:type="spellStart"/>
      <w:r w:rsidRPr="006A5138">
        <w:rPr>
          <w:rFonts w:ascii="Helvetica" w:eastAsia="Times New Roman" w:hAnsi="Helvetica" w:cs="Arial"/>
          <w:color w:val="000000"/>
          <w:sz w:val="22"/>
          <w:szCs w:val="22"/>
        </w:rPr>
        <w:t>Stange</w:t>
      </w:r>
      <w:proofErr w:type="spellEnd"/>
      <w:r w:rsidRPr="006A5138">
        <w:rPr>
          <w:rFonts w:ascii="Helvetica" w:eastAsia="Times New Roman" w:hAnsi="Helvetica" w:cs="Arial"/>
          <w:color w:val="000000"/>
          <w:sz w:val="22"/>
          <w:szCs w:val="22"/>
        </w:rPr>
        <w:t xml:space="preserve">, E. E., </w:t>
      </w:r>
      <w:proofErr w:type="spellStart"/>
      <w:r w:rsidRPr="006A5138">
        <w:rPr>
          <w:rFonts w:ascii="Helvetica" w:eastAsia="Times New Roman" w:hAnsi="Helvetica" w:cs="Arial"/>
          <w:color w:val="000000"/>
          <w:sz w:val="22"/>
          <w:szCs w:val="22"/>
        </w:rPr>
        <w:t>Sillett</w:t>
      </w:r>
      <w:proofErr w:type="spellEnd"/>
      <w:r w:rsidRPr="006A5138">
        <w:rPr>
          <w:rFonts w:ascii="Helvetica" w:eastAsia="Times New Roman" w:hAnsi="Helvetica" w:cs="Arial"/>
          <w:color w:val="000000"/>
          <w:sz w:val="22"/>
          <w:szCs w:val="22"/>
        </w:rPr>
        <w:t xml:space="preserve">, T. S., </w:t>
      </w:r>
      <w:proofErr w:type="spellStart"/>
      <w:r w:rsidRPr="006A5138">
        <w:rPr>
          <w:rFonts w:ascii="Helvetica" w:eastAsia="Times New Roman" w:hAnsi="Helvetica" w:cs="Arial"/>
          <w:color w:val="000000"/>
          <w:sz w:val="22"/>
          <w:szCs w:val="22"/>
        </w:rPr>
        <w:t>Rodenhouse</w:t>
      </w:r>
      <w:proofErr w:type="spellEnd"/>
      <w:r w:rsidRPr="006A5138">
        <w:rPr>
          <w:rFonts w:ascii="Helvetica" w:eastAsia="Times New Roman" w:hAnsi="Helvetica" w:cs="Arial"/>
          <w:color w:val="000000"/>
          <w:sz w:val="22"/>
          <w:szCs w:val="22"/>
        </w:rPr>
        <w:t>,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 xml:space="preserve">Breeding timed to maximize reproductive success for a migratory songbird: The importance of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McKinnon, L., </w:t>
      </w:r>
      <w:proofErr w:type="spellStart"/>
      <w:r w:rsidRPr="006A5138">
        <w:rPr>
          <w:rFonts w:ascii="Helvetica" w:eastAsia="Times New Roman" w:hAnsi="Helvetica" w:cs="Arial"/>
          <w:color w:val="000000"/>
          <w:sz w:val="22"/>
          <w:szCs w:val="22"/>
        </w:rPr>
        <w:t>Picotin</w:t>
      </w:r>
      <w:proofErr w:type="spellEnd"/>
      <w:r w:rsidRPr="006A5138">
        <w:rPr>
          <w:rFonts w:ascii="Helvetica" w:eastAsia="Times New Roman" w:hAnsi="Helvetica" w:cs="Arial"/>
          <w:color w:val="000000"/>
          <w:sz w:val="22"/>
          <w:szCs w:val="22"/>
        </w:rPr>
        <w:t xml:space="preserve">, M., Bolduc, E., </w:t>
      </w:r>
      <w:proofErr w:type="spellStart"/>
      <w:r w:rsidRPr="006A5138">
        <w:rPr>
          <w:rFonts w:ascii="Helvetica" w:eastAsia="Times New Roman" w:hAnsi="Helvetica" w:cs="Arial"/>
          <w:color w:val="000000"/>
          <w:sz w:val="22"/>
          <w:szCs w:val="22"/>
        </w:rPr>
        <w:t>Juillet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Bêty</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Mortensen, L. O., Schmidt, N. M., </w:t>
      </w:r>
      <w:proofErr w:type="spellStart"/>
      <w:r w:rsidRPr="006A5138">
        <w:rPr>
          <w:rFonts w:ascii="Helvetica" w:eastAsia="Times New Roman" w:hAnsi="Helvetica" w:cs="Arial"/>
          <w:color w:val="000000"/>
          <w:sz w:val="22"/>
          <w:szCs w:val="22"/>
        </w:rPr>
        <w:t>Høye</w:t>
      </w:r>
      <w:proofErr w:type="spellEnd"/>
      <w:r w:rsidRPr="006A5138">
        <w:rPr>
          <w:rFonts w:ascii="Helvetica" w:eastAsia="Times New Roman" w:hAnsi="Helvetica" w:cs="Arial"/>
          <w:color w:val="000000"/>
          <w:sz w:val="22"/>
          <w:szCs w:val="22"/>
        </w:rPr>
        <w:t xml:space="preserve">, T. T., </w:t>
      </w:r>
      <w:proofErr w:type="spellStart"/>
      <w:r w:rsidRPr="006A5138">
        <w:rPr>
          <w:rFonts w:ascii="Helvetica" w:eastAsia="Times New Roman" w:hAnsi="Helvetica" w:cs="Arial"/>
          <w:color w:val="000000"/>
          <w:sz w:val="22"/>
          <w:szCs w:val="22"/>
        </w:rPr>
        <w:t>Damgaard</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Polar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Pakanen</w:t>
      </w:r>
      <w:proofErr w:type="spellEnd"/>
      <w:r w:rsidRPr="006A5138">
        <w:rPr>
          <w:rFonts w:ascii="Helvetica" w:eastAsia="Times New Roman" w:hAnsi="Helvetica" w:cs="Arial"/>
          <w:color w:val="000000"/>
          <w:sz w:val="22"/>
          <w:szCs w:val="22"/>
        </w:rPr>
        <w:t>, V</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Broggi</w:t>
      </w:r>
      <w:proofErr w:type="spellEnd"/>
      <w:r w:rsidRPr="006A5138">
        <w:rPr>
          <w:rFonts w:ascii="Helvetica" w:eastAsia="Times New Roman" w:hAnsi="Helvetica" w:cs="Arial"/>
          <w:color w:val="000000"/>
          <w:sz w:val="22"/>
          <w:szCs w:val="22"/>
        </w:rPr>
        <w:t>,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Philippart</w:t>
      </w:r>
      <w:proofErr w:type="spellEnd"/>
      <w:r w:rsidRPr="006A5138">
        <w:rPr>
          <w:rFonts w:ascii="Helvetica" w:eastAsia="Times New Roman" w:hAnsi="Helvetica" w:cs="Arial"/>
          <w:color w:val="000000"/>
          <w:sz w:val="22"/>
          <w:szCs w:val="22"/>
        </w:rPr>
        <w:t xml:space="preserve">, C. J., van </w:t>
      </w:r>
      <w:proofErr w:type="spellStart"/>
      <w:r w:rsidRPr="006A5138">
        <w:rPr>
          <w:rFonts w:ascii="Helvetica" w:eastAsia="Times New Roman" w:hAnsi="Helvetica" w:cs="Arial"/>
          <w:color w:val="000000"/>
          <w:sz w:val="22"/>
          <w:szCs w:val="22"/>
        </w:rPr>
        <w:t>Aken</w:t>
      </w:r>
      <w:proofErr w:type="spellEnd"/>
      <w:r w:rsidRPr="006A5138">
        <w:rPr>
          <w:rFonts w:ascii="Helvetica" w:eastAsia="Times New Roman" w:hAnsi="Helvetica" w:cs="Arial"/>
          <w:color w:val="000000"/>
          <w:sz w:val="22"/>
          <w:szCs w:val="22"/>
        </w:rPr>
        <w:t xml:space="preserve">, H. M., </w:t>
      </w:r>
      <w:proofErr w:type="spellStart"/>
      <w:r w:rsidRPr="006A5138">
        <w:rPr>
          <w:rFonts w:ascii="Helvetica" w:eastAsia="Times New Roman" w:hAnsi="Helvetica" w:cs="Arial"/>
          <w:color w:val="000000"/>
          <w:sz w:val="22"/>
          <w:szCs w:val="22"/>
        </w:rPr>
        <w:t>Beukema</w:t>
      </w:r>
      <w:proofErr w:type="spellEnd"/>
      <w:r w:rsidRPr="006A5138">
        <w:rPr>
          <w:rFonts w:ascii="Helvetica" w:eastAsia="Times New Roman" w:hAnsi="Helvetica" w:cs="Arial"/>
          <w:color w:val="000000"/>
          <w:sz w:val="22"/>
          <w:szCs w:val="22"/>
        </w:rPr>
        <w:t xml:space="preserve">, J. J., </w:t>
      </w:r>
      <w:proofErr w:type="spellStart"/>
      <w:r w:rsidRPr="006A5138">
        <w:rPr>
          <w:rFonts w:ascii="Helvetica" w:eastAsia="Times New Roman" w:hAnsi="Helvetica" w:cs="Arial"/>
          <w:color w:val="000000"/>
          <w:sz w:val="22"/>
          <w:szCs w:val="22"/>
        </w:rPr>
        <w:t>Bos</w:t>
      </w:r>
      <w:proofErr w:type="spellEnd"/>
      <w:r w:rsidRPr="006A5138">
        <w:rPr>
          <w:rFonts w:ascii="Helvetica" w:eastAsia="Times New Roman" w:hAnsi="Helvetica" w:cs="Arial"/>
          <w:color w:val="000000"/>
          <w:sz w:val="22"/>
          <w:szCs w:val="22"/>
        </w:rPr>
        <w:t xml:space="preserve">, O. G., </w:t>
      </w:r>
      <w:proofErr w:type="spellStart"/>
      <w:r w:rsidRPr="006A5138">
        <w:rPr>
          <w:rFonts w:ascii="Helvetica" w:eastAsia="Times New Roman" w:hAnsi="Helvetica" w:cs="Arial"/>
          <w:color w:val="000000"/>
          <w:sz w:val="22"/>
          <w:szCs w:val="22"/>
        </w:rPr>
        <w:t>Cadée</w:t>
      </w:r>
      <w:proofErr w:type="spellEnd"/>
      <w:r w:rsidRPr="006A5138">
        <w:rPr>
          <w:rFonts w:ascii="Helvetica" w:eastAsia="Times New Roman" w:hAnsi="Helvetica" w:cs="Arial"/>
          <w:color w:val="000000"/>
          <w:sz w:val="22"/>
          <w:szCs w:val="22"/>
        </w:rPr>
        <w:t>,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Climate-related changes in recruitment of the bivalve </w:t>
      </w:r>
      <w:proofErr w:type="spellStart"/>
      <w:r w:rsidRPr="006A5138">
        <w:rPr>
          <w:rFonts w:ascii="Helvetica" w:eastAsia="Times New Roman" w:hAnsi="Helvetica" w:cs="Arial"/>
          <w:i/>
          <w:iCs/>
          <w:color w:val="000000"/>
          <w:sz w:val="22"/>
          <w:szCs w:val="22"/>
        </w:rPr>
        <w:t>Macoma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balthica</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proofErr w:type="gramEnd"/>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Plard</w:t>
      </w:r>
      <w:proofErr w:type="spellEnd"/>
      <w:r w:rsidRPr="006A5138">
        <w:rPr>
          <w:rFonts w:ascii="Helvetica" w:eastAsia="Times New Roman" w:hAnsi="Helvetica" w:cs="Arial"/>
          <w:color w:val="000000"/>
          <w:sz w:val="22"/>
          <w:szCs w:val="22"/>
        </w:rPr>
        <w:t>, F., Gaillard, J</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M., Coulson, T., </w:t>
      </w:r>
      <w:proofErr w:type="spellStart"/>
      <w:r w:rsidRPr="006A5138">
        <w:rPr>
          <w:rFonts w:ascii="Helvetica" w:eastAsia="Times New Roman" w:hAnsi="Helvetica" w:cs="Arial"/>
          <w:color w:val="000000"/>
          <w:sz w:val="22"/>
          <w:szCs w:val="22"/>
        </w:rPr>
        <w:t>Hewison</w:t>
      </w:r>
      <w:proofErr w:type="spellEnd"/>
      <w:r w:rsidRPr="006A5138">
        <w:rPr>
          <w:rFonts w:ascii="Helvetica" w:eastAsia="Times New Roman" w:hAnsi="Helvetica" w:cs="Arial"/>
          <w:color w:val="000000"/>
          <w:sz w:val="22"/>
          <w:szCs w:val="22"/>
        </w:rPr>
        <w:t xml:space="preserve">, A. M., Delorme, D., </w:t>
      </w:r>
      <w:proofErr w:type="spellStart"/>
      <w:r w:rsidRPr="006A5138">
        <w:rPr>
          <w:rFonts w:ascii="Helvetica" w:eastAsia="Times New Roman" w:hAnsi="Helvetica" w:cs="Arial"/>
          <w:color w:val="000000"/>
          <w:sz w:val="22"/>
          <w:szCs w:val="22"/>
        </w:rPr>
        <w:t>Warnant</w:t>
      </w:r>
      <w:proofErr w:type="spellEnd"/>
      <w:r w:rsidRPr="006A5138">
        <w:rPr>
          <w:rFonts w:ascii="Helvetica" w:eastAsia="Times New Roman" w:hAnsi="Helvetica" w:cs="Arial"/>
          <w:color w:val="000000"/>
          <w:sz w:val="22"/>
          <w:szCs w:val="22"/>
        </w:rPr>
        <w:t xml:space="preserve">, C. and </w:t>
      </w:r>
      <w:proofErr w:type="spellStart"/>
      <w:r w:rsidRPr="006A5138">
        <w:rPr>
          <w:rFonts w:ascii="Helvetica" w:eastAsia="Times New Roman" w:hAnsi="Helvetica" w:cs="Arial"/>
          <w:color w:val="000000"/>
          <w:sz w:val="22"/>
          <w:szCs w:val="22"/>
        </w:rPr>
        <w:t>Bonenfant</w:t>
      </w:r>
      <w:proofErr w:type="spellEnd"/>
      <w:r w:rsidRPr="006A5138">
        <w:rPr>
          <w:rFonts w:ascii="Helvetica" w:eastAsia="Times New Roman" w:hAnsi="Helvetica" w:cs="Arial"/>
          <w:color w:val="000000"/>
          <w:sz w:val="22"/>
          <w:szCs w:val="22"/>
        </w:rPr>
        <w: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proofErr w:type="spellStart"/>
      <w:proofErr w:type="gram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roofErr w:type="gramEnd"/>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Post, E. and </w:t>
      </w:r>
      <w:proofErr w:type="spellStart"/>
      <w:r w:rsidRPr="006A5138">
        <w:rPr>
          <w:rFonts w:ascii="Helvetica" w:eastAsia="Times New Roman" w:hAnsi="Helvetica" w:cs="Arial"/>
          <w:color w:val="000000"/>
          <w:sz w:val="22"/>
          <w:szCs w:val="22"/>
        </w:rPr>
        <w:t>Forchhammer</w:t>
      </w:r>
      <w:proofErr w:type="spellEnd"/>
      <w:r w:rsidRPr="006A5138">
        <w:rPr>
          <w:rFonts w:ascii="Helvetica" w:eastAsia="Times New Roman" w:hAnsi="Helvetica" w:cs="Arial"/>
          <w:color w:val="000000"/>
          <w:sz w:val="22"/>
          <w:szCs w:val="22"/>
        </w:rPr>
        <w:t>,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349"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Grøtan</w:t>
      </w:r>
      <w:proofErr w:type="spellEnd"/>
      <w:r w:rsidRPr="006A5138">
        <w:rPr>
          <w:rFonts w:ascii="Helvetica" w:eastAsia="Times New Roman" w:hAnsi="Helvetica" w:cs="Arial"/>
          <w:color w:val="000000"/>
          <w:sz w:val="22"/>
          <w:szCs w:val="22"/>
        </w:rPr>
        <w:t xml:space="preserve">, V.,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Sæther</w:t>
      </w:r>
      <w:proofErr w:type="spellEnd"/>
      <w:r w:rsidRPr="006A5138">
        <w:rPr>
          <w:rFonts w:ascii="Helvetica" w:eastAsia="Times New Roman" w:hAnsi="Helvetica" w:cs="Arial"/>
          <w:color w:val="000000"/>
          <w:sz w:val="22"/>
          <w:szCs w:val="22"/>
        </w:rPr>
        <w:t>, B</w:t>
      </w:r>
      <w:proofErr w:type="gramStart"/>
      <w:r w:rsidRPr="006A5138">
        <w:rPr>
          <w:rFonts w:ascii="Helvetica" w:eastAsia="Times New Roman" w:hAnsi="Helvetica" w:cs="Arial"/>
          <w:color w:val="000000"/>
          <w:sz w:val="22"/>
          <w:szCs w:val="22"/>
        </w:rPr>
        <w:t>.-</w:t>
      </w:r>
      <w:proofErr w:type="gramEnd"/>
      <w:r w:rsidRPr="006A5138">
        <w:rPr>
          <w:rFonts w:ascii="Helvetica" w:eastAsia="Times New Roman" w:hAnsi="Helvetica" w:cs="Arial"/>
          <w:color w:val="000000"/>
          <w:sz w:val="22"/>
          <w:szCs w:val="22"/>
        </w:rPr>
        <w:t xml:space="preserve">E.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Population growth in a wild bird is buffered against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349"/>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Reed, T. E., </w:t>
      </w:r>
      <w:proofErr w:type="spellStart"/>
      <w:r w:rsidRPr="006A5138">
        <w:rPr>
          <w:rFonts w:ascii="Helvetica" w:eastAsia="Times New Roman" w:hAnsi="Helvetica" w:cs="Arial"/>
          <w:color w:val="000000"/>
          <w:sz w:val="22"/>
          <w:szCs w:val="22"/>
        </w:rPr>
        <w:t>Jenouvrier</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M. E.</w:t>
      </w:r>
      <w:r w:rsidR="00127CF0"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i/>
          <w:iCs/>
          <w:color w:val="000000"/>
          <w:sz w:val="22"/>
          <w:szCs w:val="22"/>
        </w:rPr>
        <w:t>Phenological</w:t>
      </w:r>
      <w:proofErr w:type="spellEnd"/>
      <w:r w:rsidRPr="006A5138">
        <w:rPr>
          <w:rFonts w:ascii="Helvetica" w:eastAsia="Times New Roman" w:hAnsi="Helvetica" w:cs="Arial"/>
          <w:i/>
          <w:iCs/>
          <w:color w:val="000000"/>
          <w:sz w:val="22"/>
          <w:szCs w:val="22"/>
        </w:rPr>
        <w:t xml:space="preserve">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Journal of Animal 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proofErr w:type="gramEnd"/>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Régnier</w:t>
      </w:r>
      <w:proofErr w:type="spellEnd"/>
      <w:r w:rsidRPr="006A5138">
        <w:rPr>
          <w:rFonts w:ascii="Helvetica" w:eastAsia="Times New Roman" w:hAnsi="Helvetica" w:cs="Arial"/>
          <w:color w:val="000000"/>
          <w:sz w:val="22"/>
          <w:szCs w:val="22"/>
        </w:rPr>
        <w:t>,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Importance of trophic mismatch in a winter-hatching species: evidence from lesser </w:t>
      </w:r>
      <w:proofErr w:type="spellStart"/>
      <w:r w:rsidRPr="006A5138">
        <w:rPr>
          <w:rFonts w:ascii="Helvetica" w:eastAsia="Times New Roman" w:hAnsi="Helvetica" w:cs="Arial"/>
          <w:i/>
          <w:iCs/>
          <w:color w:val="000000"/>
          <w:sz w:val="22"/>
          <w:szCs w:val="22"/>
        </w:rPr>
        <w:t>sandeel</w:t>
      </w:r>
      <w:proofErr w:type="spellEnd"/>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Reneerkens</w:t>
      </w:r>
      <w:proofErr w:type="spellEnd"/>
      <w:r w:rsidRPr="006A5138">
        <w:rPr>
          <w:rFonts w:ascii="Helvetica" w:eastAsia="Times New Roman" w:hAnsi="Helvetica" w:cs="Arial"/>
          <w:color w:val="000000"/>
          <w:sz w:val="22"/>
          <w:szCs w:val="22"/>
        </w:rPr>
        <w:t xml:space="preserve">, J., Schmidt, N. M., </w:t>
      </w:r>
      <w:proofErr w:type="spellStart"/>
      <w:r w:rsidRPr="006A5138">
        <w:rPr>
          <w:rFonts w:ascii="Helvetica" w:eastAsia="Times New Roman" w:hAnsi="Helvetica" w:cs="Arial"/>
          <w:color w:val="000000"/>
          <w:sz w:val="22"/>
          <w:szCs w:val="22"/>
        </w:rPr>
        <w:t>Gilg</w:t>
      </w:r>
      <w:proofErr w:type="spellEnd"/>
      <w:r w:rsidRPr="006A5138">
        <w:rPr>
          <w:rFonts w:ascii="Helvetica" w:eastAsia="Times New Roman" w:hAnsi="Helvetica" w:cs="Arial"/>
          <w:color w:val="000000"/>
          <w:sz w:val="22"/>
          <w:szCs w:val="22"/>
        </w:rPr>
        <w:t xml:space="preserve">, O., Hansen, J., Hansen, L. H., Moreau, J. and </w:t>
      </w:r>
      <w:proofErr w:type="spellStart"/>
      <w:r w:rsidRPr="006A5138">
        <w:rPr>
          <w:rFonts w:ascii="Helvetica" w:eastAsia="Times New Roman" w:hAnsi="Helvetica" w:cs="Arial"/>
          <w:color w:val="000000"/>
          <w:sz w:val="22"/>
          <w:szCs w:val="22"/>
        </w:rPr>
        <w:t>Piersma</w:t>
      </w:r>
      <w:proofErr w:type="spellEnd"/>
      <w:r w:rsidRPr="006A5138">
        <w:rPr>
          <w:rFonts w:ascii="Helvetica" w:eastAsia="Times New Roman" w:hAnsi="Helvetica" w:cs="Arial"/>
          <w:color w:val="000000"/>
          <w:sz w:val="22"/>
          <w:szCs w:val="22"/>
        </w:rPr>
        <w:t>,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 and Evolution</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proofErr w:type="gramEnd"/>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proofErr w:type="spellStart"/>
      <w:proofErr w:type="gramStart"/>
      <w:r w:rsidRPr="006A5138">
        <w:rPr>
          <w:rFonts w:ascii="Helvetica" w:eastAsia="Times New Roman" w:hAnsi="Helvetica" w:cs="Arial"/>
          <w:color w:val="000000"/>
          <w:sz w:val="22"/>
          <w:szCs w:val="22"/>
        </w:rPr>
        <w:t>Salamolard</w:t>
      </w:r>
      <w:proofErr w:type="spellEnd"/>
      <w:r w:rsidRPr="006A5138">
        <w:rPr>
          <w:rFonts w:ascii="Helvetica" w:eastAsia="Times New Roman" w:hAnsi="Helvetica" w:cs="Arial"/>
          <w:color w:val="000000"/>
          <w:sz w:val="22"/>
          <w:szCs w:val="22"/>
        </w:rPr>
        <w:t xml:space="preserve">, M., </w:t>
      </w:r>
      <w:proofErr w:type="spellStart"/>
      <w:r w:rsidRPr="006A5138">
        <w:rPr>
          <w:rFonts w:ascii="Helvetica" w:eastAsia="Times New Roman" w:hAnsi="Helvetica" w:cs="Arial"/>
          <w:color w:val="000000"/>
          <w:sz w:val="22"/>
          <w:szCs w:val="22"/>
        </w:rPr>
        <w:t>Butet</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Leroux</w:t>
      </w:r>
      <w:proofErr w:type="spellEnd"/>
      <w:r w:rsidRPr="006A5138">
        <w:rPr>
          <w:rFonts w:ascii="Helvetica" w:eastAsia="Times New Roman" w:hAnsi="Helvetica" w:cs="Arial"/>
          <w:color w:val="000000"/>
          <w:sz w:val="22"/>
          <w:szCs w:val="22"/>
        </w:rPr>
        <w:t xml:space="preserve">, A. and </w:t>
      </w:r>
      <w:proofErr w:type="spellStart"/>
      <w:r w:rsidRPr="006A5138">
        <w:rPr>
          <w:rFonts w:ascii="Helvetica" w:eastAsia="Times New Roman" w:hAnsi="Helvetica" w:cs="Arial"/>
          <w:color w:val="000000"/>
          <w:sz w:val="22"/>
          <w:szCs w:val="22"/>
        </w:rPr>
        <w:t>Bretagnolle</w:t>
      </w:r>
      <w:proofErr w:type="spellEnd"/>
      <w:r w:rsidRPr="006A5138">
        <w:rPr>
          <w:rFonts w:ascii="Helvetica" w:eastAsia="Times New Roman" w:hAnsi="Helvetica" w:cs="Arial"/>
          <w:color w:val="000000"/>
          <w:sz w:val="22"/>
          <w:szCs w:val="22"/>
        </w:rPr>
        <w:t>,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w:t>
      </w:r>
      <w:proofErr w:type="gramEnd"/>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proofErr w:type="gramEnd"/>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5F0E17C5" w:rsidR="001240AF" w:rsidRPr="007E0FFC"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Seebens</w:t>
      </w:r>
      <w:proofErr w:type="spellEnd"/>
      <w:r w:rsidRPr="006A5138">
        <w:rPr>
          <w:rFonts w:ascii="Helvetica" w:eastAsia="Times New Roman" w:hAnsi="Helvetica" w:cs="Arial"/>
          <w:color w:val="000000"/>
          <w:sz w:val="22"/>
          <w:szCs w:val="22"/>
        </w:rPr>
        <w:t xml:space="preserve">, H., </w:t>
      </w:r>
      <w:proofErr w:type="spellStart"/>
      <w:r w:rsidRPr="006A5138">
        <w:rPr>
          <w:rFonts w:ascii="Helvetica" w:eastAsia="Times New Roman" w:hAnsi="Helvetica" w:cs="Arial"/>
          <w:color w:val="000000"/>
          <w:sz w:val="22"/>
          <w:szCs w:val="22"/>
        </w:rPr>
        <w:t>Einsle</w:t>
      </w:r>
      <w:proofErr w:type="spellEnd"/>
      <w:r w:rsidRPr="006A5138">
        <w:rPr>
          <w:rFonts w:ascii="Helvetica" w:eastAsia="Times New Roman" w:hAnsi="Helvetica" w:cs="Arial"/>
          <w:color w:val="000000"/>
          <w:sz w:val="22"/>
          <w:szCs w:val="22"/>
        </w:rPr>
        <w:t xml:space="preserve">, U. and </w:t>
      </w:r>
      <w:proofErr w:type="spellStart"/>
      <w:r w:rsidRPr="006A5138">
        <w:rPr>
          <w:rFonts w:ascii="Helvetica" w:eastAsia="Times New Roman" w:hAnsi="Helvetica" w:cs="Arial"/>
          <w:color w:val="000000"/>
          <w:sz w:val="22"/>
          <w:szCs w:val="22"/>
        </w:rPr>
        <w:t>Straile</w:t>
      </w:r>
      <w:proofErr w:type="spellEnd"/>
      <w:r w:rsidRPr="006A5138">
        <w:rPr>
          <w:rFonts w:ascii="Helvetica" w:eastAsia="Times New Roman" w:hAnsi="Helvetica" w:cs="Arial"/>
          <w:color w:val="000000"/>
          <w:sz w:val="22"/>
          <w:szCs w:val="22"/>
        </w:rPr>
        <w:t>,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00E21846">
        <w:rPr>
          <w:rFonts w:ascii="Helvetica" w:eastAsia="Times New Roman" w:hAnsi="Helvetica" w:cs="Arial"/>
          <w:color w:val="000000"/>
          <w:sz w:val="22"/>
          <w:szCs w:val="22"/>
        </w:rPr>
        <w:t>Global Change Biol.</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proofErr w:type="gramEnd"/>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Senner</w:t>
      </w:r>
      <w:proofErr w:type="spellEnd"/>
      <w:r w:rsidRPr="006A5138">
        <w:rPr>
          <w:rFonts w:ascii="Helvetica" w:eastAsia="Times New Roman" w:hAnsi="Helvetica" w:cs="Arial"/>
          <w:color w:val="000000"/>
          <w:sz w:val="22"/>
          <w:szCs w:val="22"/>
        </w:rPr>
        <w:t xml:space="preserve">, N. R., Stager, M. and </w:t>
      </w:r>
      <w:proofErr w:type="spellStart"/>
      <w:r w:rsidRPr="006A5138">
        <w:rPr>
          <w:rFonts w:ascii="Helvetica" w:eastAsia="Times New Roman" w:hAnsi="Helvetica" w:cs="Arial"/>
          <w:color w:val="000000"/>
          <w:sz w:val="22"/>
          <w:szCs w:val="22"/>
        </w:rPr>
        <w:t>Sandercock</w:t>
      </w:r>
      <w:proofErr w:type="spellEnd"/>
      <w:r w:rsidRPr="006A5138">
        <w:rPr>
          <w:rFonts w:ascii="Helvetica" w:eastAsia="Times New Roman" w:hAnsi="Helvetica" w:cs="Arial"/>
          <w:color w:val="000000"/>
          <w:sz w:val="22"/>
          <w:szCs w:val="22"/>
        </w:rPr>
        <w:t>,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Oikos</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proofErr w:type="gramEnd"/>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Predator-prey migration </w:t>
      </w:r>
      <w:proofErr w:type="spellStart"/>
      <w:r w:rsidRPr="006A5138">
        <w:rPr>
          <w:rFonts w:ascii="Helvetica" w:eastAsia="Times New Roman" w:hAnsi="Helvetica" w:cs="Arial"/>
          <w:i/>
          <w:iCs/>
          <w:color w:val="000000"/>
          <w:sz w:val="22"/>
          <w:szCs w:val="22"/>
        </w:rPr>
        <w:t>phenologies</w:t>
      </w:r>
      <w:proofErr w:type="spellEnd"/>
      <w:r w:rsidRPr="006A5138">
        <w:rPr>
          <w:rFonts w:ascii="Helvetica" w:eastAsia="Times New Roman" w:hAnsi="Helvetica" w:cs="Arial"/>
          <w:i/>
          <w:iCs/>
          <w:color w:val="000000"/>
          <w:sz w:val="22"/>
          <w:szCs w:val="22"/>
        </w:rPr>
        <w:t xml:space="preserve">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Freshwater Biology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proofErr w:type="gramEnd"/>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Shultz, M. T., </w:t>
      </w:r>
      <w:proofErr w:type="spellStart"/>
      <w:r w:rsidRPr="006A5138">
        <w:rPr>
          <w:rFonts w:ascii="Helvetica" w:eastAsia="Times New Roman" w:hAnsi="Helvetica" w:cs="Arial"/>
          <w:color w:val="000000"/>
          <w:sz w:val="22"/>
          <w:szCs w:val="22"/>
        </w:rPr>
        <w:t>Piatt</w:t>
      </w:r>
      <w:proofErr w:type="spellEnd"/>
      <w:r w:rsidRPr="006A5138">
        <w:rPr>
          <w:rFonts w:ascii="Helvetica" w:eastAsia="Times New Roman" w:hAnsi="Helvetica" w:cs="Arial"/>
          <w:color w:val="000000"/>
          <w:sz w:val="22"/>
          <w:szCs w:val="22"/>
        </w:rPr>
        <w: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Timing of breeding and reproductive performance in </w:t>
      </w:r>
      <w:proofErr w:type="spellStart"/>
      <w:r w:rsidRPr="006A5138">
        <w:rPr>
          <w:rFonts w:ascii="Helvetica" w:eastAsia="Times New Roman" w:hAnsi="Helvetica" w:cs="Arial"/>
          <w:i/>
          <w:iCs/>
          <w:color w:val="000000"/>
          <w:sz w:val="22"/>
          <w:szCs w:val="22"/>
        </w:rPr>
        <w:t>murres</w:t>
      </w:r>
      <w:proofErr w:type="spellEnd"/>
      <w:r w:rsidRPr="006A5138">
        <w:rPr>
          <w:rFonts w:ascii="Helvetica" w:eastAsia="Times New Roman" w:hAnsi="Helvetica" w:cs="Arial"/>
          <w:i/>
          <w:iCs/>
          <w:color w:val="000000"/>
          <w:sz w:val="22"/>
          <w:szCs w:val="22"/>
        </w:rPr>
        <w:t xml:space="preserve">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Sullivan, B. K., Costello, J. H. and Van </w:t>
      </w:r>
      <w:proofErr w:type="spellStart"/>
      <w:r w:rsidRPr="006A5138">
        <w:rPr>
          <w:rFonts w:ascii="Helvetica" w:eastAsia="Times New Roman" w:hAnsi="Helvetica" w:cs="Arial"/>
          <w:color w:val="000000"/>
          <w:sz w:val="22"/>
          <w:szCs w:val="22"/>
        </w:rPr>
        <w:t>Keuren</w:t>
      </w:r>
      <w:proofErr w:type="spellEnd"/>
      <w:r w:rsidRPr="006A5138">
        <w:rPr>
          <w:rFonts w:ascii="Helvetica" w:eastAsia="Times New Roman" w:hAnsi="Helvetica" w:cs="Arial"/>
          <w:color w:val="000000"/>
          <w:sz w:val="22"/>
          <w:szCs w:val="22"/>
        </w:rPr>
        <w:t>,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 xml:space="preserve">Seasonality of the copepods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hudsonica</w:t>
      </w:r>
      <w:proofErr w:type="spellEnd"/>
      <w:r w:rsidRPr="006A5138">
        <w:rPr>
          <w:rFonts w:ascii="Helvetica" w:eastAsia="Times New Roman" w:hAnsi="Helvetica" w:cs="Arial"/>
          <w:i/>
          <w:iCs/>
          <w:color w:val="000000"/>
          <w:sz w:val="22"/>
          <w:szCs w:val="22"/>
        </w:rPr>
        <w:t xml:space="preserve"> and </w:t>
      </w:r>
      <w:proofErr w:type="spellStart"/>
      <w:r w:rsidRPr="006A5138">
        <w:rPr>
          <w:rFonts w:ascii="Helvetica" w:eastAsia="Times New Roman" w:hAnsi="Helvetica" w:cs="Arial"/>
          <w:i/>
          <w:iCs/>
          <w:color w:val="000000"/>
          <w:sz w:val="22"/>
          <w:szCs w:val="22"/>
        </w:rPr>
        <w:t>Acartia</w:t>
      </w:r>
      <w:proofErr w:type="spellEnd"/>
      <w:r w:rsidRPr="006A5138">
        <w:rPr>
          <w:rFonts w:ascii="Helvetica" w:eastAsia="Times New Roman" w:hAnsi="Helvetica" w:cs="Arial"/>
          <w:i/>
          <w:iCs/>
          <w:color w:val="000000"/>
          <w:sz w:val="22"/>
          <w:szCs w:val="22"/>
        </w:rPr>
        <w:t xml:space="preserve"> </w:t>
      </w:r>
      <w:proofErr w:type="spellStart"/>
      <w:r w:rsidRPr="006A5138">
        <w:rPr>
          <w:rFonts w:ascii="Helvetica" w:eastAsia="Times New Roman" w:hAnsi="Helvetica" w:cs="Arial"/>
          <w:i/>
          <w:iCs/>
          <w:color w:val="000000"/>
          <w:sz w:val="22"/>
          <w:szCs w:val="22"/>
        </w:rPr>
        <w:t>tonsa</w:t>
      </w:r>
      <w:proofErr w:type="spellEnd"/>
      <w:r w:rsidRPr="006A5138">
        <w:rPr>
          <w:rFonts w:ascii="Helvetica" w:eastAsia="Times New Roman" w:hAnsi="Helvetica" w:cs="Arial"/>
          <w:i/>
          <w:iCs/>
          <w:color w:val="000000"/>
          <w:sz w:val="22"/>
          <w:szCs w:val="22"/>
        </w:rPr>
        <w:t xml:space="preserve"> in Narragansett Bay, RI, USA during a period of climate </w:t>
      </w:r>
      <w:proofErr w:type="gramStart"/>
      <w:r w:rsidRPr="006A5138">
        <w:rPr>
          <w:rFonts w:ascii="Helvetica" w:eastAsia="Times New Roman" w:hAnsi="Helvetica" w:cs="Arial"/>
          <w:i/>
          <w:iCs/>
          <w:color w:val="000000"/>
          <w:sz w:val="22"/>
          <w:szCs w:val="22"/>
        </w:rPr>
        <w:t>change</w:t>
      </w:r>
      <w:proofErr w:type="gramEnd"/>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Thomas, D. W., </w:t>
      </w:r>
      <w:proofErr w:type="spellStart"/>
      <w:r w:rsidRPr="006A5138">
        <w:rPr>
          <w:rFonts w:ascii="Helvetica" w:eastAsia="Times New Roman" w:hAnsi="Helvetica" w:cs="Arial"/>
          <w:color w:val="000000"/>
          <w:sz w:val="22"/>
          <w:szCs w:val="22"/>
        </w:rPr>
        <w:t>Blondel</w:t>
      </w:r>
      <w:proofErr w:type="spellEnd"/>
      <w:r w:rsidRPr="006A5138">
        <w:rPr>
          <w:rFonts w:ascii="Helvetica" w:eastAsia="Times New Roman" w:hAnsi="Helvetica" w:cs="Arial"/>
          <w:color w:val="000000"/>
          <w:sz w:val="22"/>
          <w:szCs w:val="22"/>
        </w:rPr>
        <w:t xml:space="preserve">, J., </w:t>
      </w:r>
      <w:proofErr w:type="spellStart"/>
      <w:r w:rsidRPr="006A5138">
        <w:rPr>
          <w:rFonts w:ascii="Helvetica" w:eastAsia="Times New Roman" w:hAnsi="Helvetica" w:cs="Arial"/>
          <w:color w:val="000000"/>
          <w:sz w:val="22"/>
          <w:szCs w:val="22"/>
        </w:rPr>
        <w:t>Perret</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Lambrechts</w:t>
      </w:r>
      <w:proofErr w:type="spellEnd"/>
      <w:r w:rsidRPr="006A5138">
        <w:rPr>
          <w:rFonts w:ascii="Helvetica" w:eastAsia="Times New Roman" w:hAnsi="Helvetica" w:cs="Arial"/>
          <w:color w:val="000000"/>
          <w:sz w:val="22"/>
          <w:szCs w:val="22"/>
        </w:rPr>
        <w:t xml:space="preserve">, M. M. and </w:t>
      </w:r>
      <w:proofErr w:type="spellStart"/>
      <w:r w:rsidRPr="006A5138">
        <w:rPr>
          <w:rFonts w:ascii="Helvetica" w:eastAsia="Times New Roman" w:hAnsi="Helvetica" w:cs="Arial"/>
          <w:color w:val="000000"/>
          <w:sz w:val="22"/>
          <w:szCs w:val="22"/>
        </w:rPr>
        <w:t>Speakman</w:t>
      </w:r>
      <w:proofErr w:type="spellEnd"/>
      <w:r w:rsidRPr="006A5138">
        <w:rPr>
          <w:rFonts w:ascii="Helvetica" w:eastAsia="Times New Roman" w:hAnsi="Helvetica" w:cs="Arial"/>
          <w:color w:val="000000"/>
          <w:sz w:val="22"/>
          <w:szCs w:val="22"/>
        </w:rPr>
        <w:t>,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7A322513"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M. and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00E21846">
        <w:rPr>
          <w:rFonts w:ascii="Helvetica" w:eastAsia="Times New Roman" w:hAnsi="Helvetica" w:cs="Arial"/>
          <w:color w:val="000000"/>
          <w:sz w:val="22"/>
          <w:szCs w:val="22"/>
        </w:rPr>
        <w:t>Global Change Biol.</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proofErr w:type="gramEnd"/>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Vatka</w:t>
      </w:r>
      <w:proofErr w:type="spellEnd"/>
      <w:r w:rsidRPr="006A5138">
        <w:rPr>
          <w:rFonts w:ascii="Helvetica" w:eastAsia="Times New Roman" w:hAnsi="Helvetica" w:cs="Arial"/>
          <w:color w:val="000000"/>
          <w:sz w:val="22"/>
          <w:szCs w:val="22"/>
        </w:rPr>
        <w:t xml:space="preserve">, E., </w:t>
      </w:r>
      <w:proofErr w:type="spellStart"/>
      <w:r w:rsidRPr="006A5138">
        <w:rPr>
          <w:rFonts w:ascii="Helvetica" w:eastAsia="Times New Roman" w:hAnsi="Helvetica" w:cs="Arial"/>
          <w:color w:val="000000"/>
          <w:sz w:val="22"/>
          <w:szCs w:val="22"/>
        </w:rPr>
        <w:t>Rytkönen</w:t>
      </w:r>
      <w:proofErr w:type="spellEnd"/>
      <w:r w:rsidRPr="006A5138">
        <w:rPr>
          <w:rFonts w:ascii="Helvetica" w:eastAsia="Times New Roman" w:hAnsi="Helvetica" w:cs="Arial"/>
          <w:color w:val="000000"/>
          <w:sz w:val="22"/>
          <w:szCs w:val="22"/>
        </w:rPr>
        <w:t xml:space="preserve">, S. and </w:t>
      </w:r>
      <w:proofErr w:type="spellStart"/>
      <w:r w:rsidRPr="006A5138">
        <w:rPr>
          <w:rFonts w:ascii="Helvetica" w:eastAsia="Times New Roman" w:hAnsi="Helvetica" w:cs="Arial"/>
          <w:color w:val="000000"/>
          <w:sz w:val="22"/>
          <w:szCs w:val="22"/>
        </w:rPr>
        <w:t>Orell</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M.</w:t>
      </w:r>
      <w:r w:rsidRPr="006A5138">
        <w:rPr>
          <w:rFonts w:ascii="Helvetica" w:eastAsia="Times New Roman" w:hAnsi="Helvetica" w:cs="Arial"/>
          <w:i/>
          <w:iCs/>
          <w:color w:val="000000"/>
          <w:sz w:val="22"/>
          <w:szCs w:val="22"/>
        </w:rPr>
        <w:t>Does</w:t>
      </w:r>
      <w:proofErr w:type="spellEnd"/>
      <w:r w:rsidRPr="006A5138">
        <w:rPr>
          <w:rFonts w:ascii="Helvetica" w:eastAsia="Times New Roman" w:hAnsi="Helvetica" w:cs="Arial"/>
          <w:i/>
          <w:iCs/>
          <w:color w:val="000000"/>
          <w:sz w:val="22"/>
          <w:szCs w:val="22"/>
        </w:rPr>
        <w:t xml:space="preserve"> the temporal mismatch hypothesis match in boreal populations?</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Oecologia</w:t>
      </w:r>
      <w:proofErr w:type="spellEnd"/>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proofErr w:type="gramEnd"/>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Visser</w:t>
      </w:r>
      <w:proofErr w:type="spellEnd"/>
      <w:r w:rsidRPr="006A5138">
        <w:rPr>
          <w:rFonts w:ascii="Helvetica" w:eastAsia="Times New Roman" w:hAnsi="Helvetica" w:cs="Arial"/>
          <w:color w:val="000000"/>
          <w:sz w:val="22"/>
          <w:szCs w:val="22"/>
        </w:rPr>
        <w:t xml:space="preserve">, M. E., </w:t>
      </w:r>
      <w:proofErr w:type="spellStart"/>
      <w:r w:rsidRPr="006A5138">
        <w:rPr>
          <w:rFonts w:ascii="Helvetica" w:eastAsia="Times New Roman" w:hAnsi="Helvetica" w:cs="Arial"/>
          <w:color w:val="000000"/>
          <w:sz w:val="22"/>
          <w:szCs w:val="22"/>
        </w:rPr>
        <w:t>Gienapp</w:t>
      </w:r>
      <w:proofErr w:type="spellEnd"/>
      <w:r w:rsidRPr="006A5138">
        <w:rPr>
          <w:rFonts w:ascii="Helvetica" w:eastAsia="Times New Roman" w:hAnsi="Helvetica" w:cs="Arial"/>
          <w:color w:val="000000"/>
          <w:sz w:val="22"/>
          <w:szCs w:val="22"/>
        </w:rPr>
        <w:t xml:space="preserve">, P., </w:t>
      </w:r>
      <w:proofErr w:type="spellStart"/>
      <w:r w:rsidRPr="006A5138">
        <w:rPr>
          <w:rFonts w:ascii="Helvetica" w:eastAsia="Times New Roman" w:hAnsi="Helvetica" w:cs="Arial"/>
          <w:color w:val="000000"/>
          <w:sz w:val="22"/>
          <w:szCs w:val="22"/>
        </w:rPr>
        <w:t>Husby</w:t>
      </w:r>
      <w:proofErr w:type="spellEnd"/>
      <w:r w:rsidRPr="006A5138">
        <w:rPr>
          <w:rFonts w:ascii="Helvetica" w:eastAsia="Times New Roman" w:hAnsi="Helvetica" w:cs="Arial"/>
          <w:color w:val="000000"/>
          <w:sz w:val="22"/>
          <w:szCs w:val="22"/>
        </w:rPr>
        <w:t xml:space="preserve">, A., </w:t>
      </w:r>
      <w:proofErr w:type="spellStart"/>
      <w:r w:rsidRPr="006A5138">
        <w:rPr>
          <w:rFonts w:ascii="Helvetica" w:eastAsia="Times New Roman" w:hAnsi="Helvetica" w:cs="Arial"/>
          <w:color w:val="000000"/>
          <w:sz w:val="22"/>
          <w:szCs w:val="22"/>
        </w:rPr>
        <w:t>Morrisey</w:t>
      </w:r>
      <w:proofErr w:type="spellEnd"/>
      <w:r w:rsidRPr="006A5138">
        <w:rPr>
          <w:rFonts w:ascii="Helvetica" w:eastAsia="Times New Roman" w:hAnsi="Helvetica" w:cs="Arial"/>
          <w:color w:val="000000"/>
          <w:sz w:val="22"/>
          <w:szCs w:val="22"/>
        </w:rPr>
        <w:t xml:space="preserve">, M., de la Hera, I., </w:t>
      </w:r>
      <w:proofErr w:type="spellStart"/>
      <w:r w:rsidRPr="006A5138">
        <w:rPr>
          <w:rFonts w:ascii="Helvetica" w:eastAsia="Times New Roman" w:hAnsi="Helvetica" w:cs="Arial"/>
          <w:color w:val="000000"/>
          <w:sz w:val="22"/>
          <w:szCs w:val="22"/>
        </w:rPr>
        <w:t>Pulido</w:t>
      </w:r>
      <w:proofErr w:type="spellEnd"/>
      <w:r w:rsidRPr="006A5138">
        <w:rPr>
          <w:rFonts w:ascii="Helvetica" w:eastAsia="Times New Roman" w:hAnsi="Helvetica" w:cs="Arial"/>
          <w:color w:val="000000"/>
          <w:sz w:val="22"/>
          <w:szCs w:val="22"/>
        </w:rPr>
        <w:t>,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proofErr w:type="spellStart"/>
      <w:r w:rsidRPr="006A5138">
        <w:rPr>
          <w:rFonts w:ascii="Helvetica" w:eastAsia="Times New Roman" w:hAnsi="Helvetica" w:cs="Arial"/>
          <w:color w:val="000000"/>
          <w:sz w:val="22"/>
          <w:szCs w:val="22"/>
        </w:rPr>
        <w:t>PLoS</w:t>
      </w:r>
      <w:proofErr w:type="spellEnd"/>
      <w:r w:rsidRPr="006A5138">
        <w:rPr>
          <w:rFonts w:ascii="Helvetica" w:eastAsia="Times New Roman" w:hAnsi="Helvetica" w:cs="Arial"/>
          <w:color w:val="000000"/>
          <w:sz w:val="22"/>
          <w:szCs w:val="22"/>
        </w:rPr>
        <w:t xml:space="preserve">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proofErr w:type="spellStart"/>
      <w:r w:rsidRPr="006A5138">
        <w:rPr>
          <w:rFonts w:ascii="Helvetica" w:eastAsia="Times New Roman" w:hAnsi="Helvetica" w:cs="Arial"/>
          <w:color w:val="000000"/>
          <w:sz w:val="22"/>
          <w:szCs w:val="22"/>
        </w:rPr>
        <w:t>Watanuki</w:t>
      </w:r>
      <w:proofErr w:type="spellEnd"/>
      <w:r w:rsidRPr="006A5138">
        <w:rPr>
          <w:rFonts w:ascii="Helvetica" w:eastAsia="Times New Roman" w:hAnsi="Helvetica" w:cs="Arial"/>
          <w:color w:val="000000"/>
          <w:sz w:val="22"/>
          <w:szCs w:val="22"/>
        </w:rPr>
        <w:t xml:space="preserve">, Y., Ito, M., </w:t>
      </w:r>
      <w:proofErr w:type="spellStart"/>
      <w:r w:rsidRPr="006A5138">
        <w:rPr>
          <w:rFonts w:ascii="Helvetica" w:eastAsia="Times New Roman" w:hAnsi="Helvetica" w:cs="Arial"/>
          <w:color w:val="000000"/>
          <w:sz w:val="22"/>
          <w:szCs w:val="22"/>
        </w:rPr>
        <w:t>Deguchi</w:t>
      </w:r>
      <w:proofErr w:type="spellEnd"/>
      <w:r w:rsidRPr="006A5138">
        <w:rPr>
          <w:rFonts w:ascii="Helvetica" w:eastAsia="Times New Roman" w:hAnsi="Helvetica" w:cs="Arial"/>
          <w:color w:val="000000"/>
          <w:sz w:val="22"/>
          <w:szCs w:val="22"/>
        </w:rPr>
        <w:t xml:space="preserve">, T. and </w:t>
      </w:r>
      <w:proofErr w:type="spellStart"/>
      <w:r w:rsidRPr="006A5138">
        <w:rPr>
          <w:rFonts w:ascii="Helvetica" w:eastAsia="Times New Roman" w:hAnsi="Helvetica" w:cs="Arial"/>
          <w:color w:val="000000"/>
          <w:sz w:val="22"/>
          <w:szCs w:val="22"/>
        </w:rPr>
        <w:t>Minobe</w:t>
      </w:r>
      <w:proofErr w:type="spellEnd"/>
      <w:r w:rsidRPr="006A5138">
        <w:rPr>
          <w:rFonts w:ascii="Helvetica" w:eastAsia="Times New Roman" w:hAnsi="Helvetica" w:cs="Arial"/>
          <w:color w:val="000000"/>
          <w:sz w:val="22"/>
          <w:szCs w:val="22"/>
        </w:rPr>
        <w:t xml:space="preserve">, </w:t>
      </w:r>
      <w:proofErr w:type="spellStart"/>
      <w:r w:rsidRPr="006A5138">
        <w:rPr>
          <w:rFonts w:ascii="Helvetica" w:eastAsia="Times New Roman" w:hAnsi="Helvetica" w:cs="Arial"/>
          <w:color w:val="000000"/>
          <w:sz w:val="22"/>
          <w:szCs w:val="22"/>
        </w:rPr>
        <w:t>S.</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Wiltshire, K. H., </w:t>
      </w:r>
      <w:proofErr w:type="spellStart"/>
      <w:r w:rsidRPr="006A5138">
        <w:rPr>
          <w:rFonts w:ascii="Helvetica" w:eastAsia="Times New Roman" w:hAnsi="Helvetica" w:cs="Arial"/>
          <w:color w:val="000000"/>
          <w:sz w:val="22"/>
          <w:szCs w:val="22"/>
        </w:rPr>
        <w:t>Malzahn</w:t>
      </w:r>
      <w:proofErr w:type="spellEnd"/>
      <w:r w:rsidRPr="006A5138">
        <w:rPr>
          <w:rFonts w:ascii="Helvetica" w:eastAsia="Times New Roman" w:hAnsi="Helvetica" w:cs="Arial"/>
          <w:color w:val="000000"/>
          <w:sz w:val="22"/>
          <w:szCs w:val="22"/>
        </w:rPr>
        <w:t xml:space="preserve">, A. M., </w:t>
      </w:r>
      <w:proofErr w:type="spellStart"/>
      <w:r w:rsidRPr="006A5138">
        <w:rPr>
          <w:rFonts w:ascii="Helvetica" w:eastAsia="Times New Roman" w:hAnsi="Helvetica" w:cs="Arial"/>
          <w:color w:val="000000"/>
          <w:sz w:val="22"/>
          <w:szCs w:val="22"/>
        </w:rPr>
        <w:t>Wirtz</w:t>
      </w:r>
      <w:proofErr w:type="spellEnd"/>
      <w:r w:rsidRPr="006A5138">
        <w:rPr>
          <w:rFonts w:ascii="Helvetica" w:eastAsia="Times New Roman" w:hAnsi="Helvetica" w:cs="Arial"/>
          <w:color w:val="000000"/>
          <w:sz w:val="22"/>
          <w:szCs w:val="22"/>
        </w:rPr>
        <w:t xml:space="preserve">, K., </w:t>
      </w:r>
      <w:proofErr w:type="spellStart"/>
      <w:r w:rsidRPr="006A5138">
        <w:rPr>
          <w:rFonts w:ascii="Helvetica" w:eastAsia="Times New Roman" w:hAnsi="Helvetica" w:cs="Arial"/>
          <w:color w:val="000000"/>
          <w:sz w:val="22"/>
          <w:szCs w:val="22"/>
        </w:rPr>
        <w:t>Greve</w:t>
      </w:r>
      <w:proofErr w:type="spellEnd"/>
      <w:r w:rsidRPr="006A5138">
        <w:rPr>
          <w:rFonts w:ascii="Helvetica" w:eastAsia="Times New Roman" w:hAnsi="Helvetica" w:cs="Arial"/>
          <w:color w:val="000000"/>
          <w:sz w:val="22"/>
          <w:szCs w:val="22"/>
        </w:rPr>
        <w:t xml:space="preserve">, W., </w:t>
      </w:r>
      <w:proofErr w:type="spellStart"/>
      <w:r w:rsidRPr="006A5138">
        <w:rPr>
          <w:rFonts w:ascii="Helvetica" w:eastAsia="Times New Roman" w:hAnsi="Helvetica" w:cs="Arial"/>
          <w:color w:val="000000"/>
          <w:sz w:val="22"/>
          <w:szCs w:val="22"/>
        </w:rPr>
        <w:t>Janisch</w:t>
      </w:r>
      <w:proofErr w:type="spellEnd"/>
      <w:r w:rsidRPr="006A5138">
        <w:rPr>
          <w:rFonts w:ascii="Helvetica" w:eastAsia="Times New Roman" w:hAnsi="Helvetica" w:cs="Arial"/>
          <w:color w:val="000000"/>
          <w:sz w:val="22"/>
          <w:szCs w:val="22"/>
        </w:rPr>
        <w:t xml:space="preserve">, S., </w:t>
      </w:r>
      <w:proofErr w:type="spellStart"/>
      <w:r w:rsidRPr="006A5138">
        <w:rPr>
          <w:rFonts w:ascii="Helvetica" w:eastAsia="Times New Roman" w:hAnsi="Helvetica" w:cs="Arial"/>
          <w:color w:val="000000"/>
          <w:sz w:val="22"/>
          <w:szCs w:val="22"/>
        </w:rPr>
        <w:t>Mangelsdorf</w:t>
      </w:r>
      <w:proofErr w:type="spellEnd"/>
      <w:r w:rsidRPr="006A5138">
        <w:rPr>
          <w:rFonts w:ascii="Helvetica" w:eastAsia="Times New Roman" w:hAnsi="Helvetica" w:cs="Arial"/>
          <w:color w:val="000000"/>
          <w:sz w:val="22"/>
          <w:szCs w:val="22"/>
        </w:rPr>
        <w:t xml:space="preserve">, P., Manly, B. F. and </w:t>
      </w:r>
      <w:proofErr w:type="spellStart"/>
      <w:r w:rsidRPr="006A5138">
        <w:rPr>
          <w:rFonts w:ascii="Helvetica" w:eastAsia="Times New Roman" w:hAnsi="Helvetica" w:cs="Arial"/>
          <w:color w:val="000000"/>
          <w:sz w:val="22"/>
          <w:szCs w:val="22"/>
        </w:rPr>
        <w:t>Boersma</w:t>
      </w:r>
      <w:proofErr w:type="spellEnd"/>
      <w:r w:rsidRPr="006A5138">
        <w:rPr>
          <w:rFonts w:ascii="Helvetica" w:eastAsia="Times New Roman" w:hAnsi="Helvetica" w:cs="Arial"/>
          <w:color w:val="000000"/>
          <w:sz w:val="22"/>
          <w:szCs w:val="22"/>
        </w:rPr>
        <w:t>,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Limnology and Oceanography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proofErr w:type="gramEnd"/>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5623B4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 xml:space="preserve">Winder, M. and Schindler, D. </w:t>
      </w:r>
      <w:proofErr w:type="spellStart"/>
      <w:r w:rsidRPr="006A5138">
        <w:rPr>
          <w:rFonts w:ascii="Helvetica" w:eastAsia="Times New Roman" w:hAnsi="Helvetica" w:cs="Arial"/>
          <w:color w:val="000000"/>
          <w:sz w:val="22"/>
          <w:szCs w:val="22"/>
        </w:rPr>
        <w:t>E.</w:t>
      </w:r>
      <w:r w:rsidRPr="006A5138">
        <w:rPr>
          <w:rFonts w:ascii="Helvetica" w:eastAsia="Times New Roman" w:hAnsi="Helvetica" w:cs="Arial"/>
          <w:i/>
          <w:iCs/>
          <w:color w:val="000000"/>
          <w:sz w:val="22"/>
          <w:szCs w:val="22"/>
        </w:rPr>
        <w:t>Climate</w:t>
      </w:r>
      <w:proofErr w:type="spellEnd"/>
      <w:r w:rsidRPr="006A5138">
        <w:rPr>
          <w:rFonts w:ascii="Helvetica" w:eastAsia="Times New Roman" w:hAnsi="Helvetica" w:cs="Arial"/>
          <w:i/>
          <w:iCs/>
          <w:color w:val="000000"/>
          <w:sz w:val="22"/>
          <w:szCs w:val="22"/>
        </w:rPr>
        <w:t xml:space="preserv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Ecology</w:t>
      </w:r>
      <w:proofErr w:type="gramStart"/>
      <w:r w:rsidRPr="006A5138">
        <w:rPr>
          <w:rFonts w:ascii="Helvetica" w:eastAsia="Times New Roman" w:hAnsi="Helvetica" w:cs="Arial"/>
          <w:color w:val="000000"/>
          <w:sz w:val="22"/>
          <w:szCs w:val="22"/>
        </w:rPr>
        <w:t xml:space="preserve">,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proofErr w:type="gramEnd"/>
      <w:r w:rsidRPr="006A5138">
        <w:rPr>
          <w:rFonts w:ascii="Helvetica" w:eastAsia="Times New Roman" w:hAnsi="Helvetica" w:cs="Arial"/>
          <w:color w:val="000000"/>
          <w:sz w:val="22"/>
          <w:szCs w:val="22"/>
        </w:rPr>
        <w:t>, Vol. 85(8), pp. 2100-2106</w:t>
      </w:r>
    </w:p>
    <w:p w14:paraId="58D2ECE9" w14:textId="77777777" w:rsidR="00C72D00" w:rsidRPr="002D2EC9" w:rsidRDefault="00C72D00" w:rsidP="00C72D00">
      <w:pPr>
        <w:pStyle w:val="CommentText"/>
        <w:spacing w:line="480" w:lineRule="auto"/>
        <w:rPr>
          <w:rFonts w:ascii="Helvetica" w:hAnsi="Helvetica" w:cs="Times New Roman"/>
          <w:i/>
          <w:color w:val="000000" w:themeColor="text1"/>
          <w:sz w:val="22"/>
          <w:szCs w:val="22"/>
        </w:rPr>
      </w:pPr>
    </w:p>
    <w:sectPr w:rsidR="00C72D00" w:rsidRPr="002D2EC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 w:date="2019-10-31T21:35:00Z" w:initials="??">
    <w:p w14:paraId="61C2D967" w14:textId="1D666E0E" w:rsidR="00E674BA" w:rsidRDefault="00E674BA">
      <w:pPr>
        <w:pStyle w:val="CommentText"/>
      </w:pPr>
      <w:r>
        <w:rPr>
          <w:rStyle w:val="CommentReference"/>
        </w:rPr>
        <w:annotationRef/>
      </w:r>
      <w:r>
        <w:t>Still too long!</w:t>
      </w:r>
    </w:p>
  </w:comment>
  <w:comment w:id="15" w:author="Heather Kharouba" w:date="2019-10-23T14:23:00Z" w:initials="HK">
    <w:p w14:paraId="08564647" w14:textId="6E5DEE6B" w:rsidR="00E674BA" w:rsidRDefault="00E674BA">
      <w:pPr>
        <w:pStyle w:val="CommentText"/>
      </w:pPr>
      <w:r>
        <w:rPr>
          <w:rStyle w:val="CommentReference"/>
        </w:rPr>
        <w:annotationRef/>
      </w:r>
      <w:r>
        <w:t>Check type of paper</w:t>
      </w:r>
    </w:p>
  </w:comment>
  <w:comment w:id="57" w:author="Heather Kharouba" w:date="2019-11-05T10:21:00Z" w:initials="HK">
    <w:p w14:paraId="2D3B0D49" w14:textId="676A56A6" w:rsidR="00E674BA" w:rsidRDefault="00E674BA">
      <w:pPr>
        <w:pStyle w:val="CommentText"/>
      </w:pPr>
      <w:r>
        <w:rPr>
          <w:rStyle w:val="CommentReference"/>
        </w:rPr>
        <w:annotationRef/>
      </w:r>
      <w:r>
        <w:t>Cut?</w:t>
      </w:r>
    </w:p>
  </w:comment>
  <w:comment w:id="65" w:author="Heather Kharouba" w:date="2019-11-05T10:24:00Z" w:initials="HK">
    <w:p w14:paraId="4CCA4C39" w14:textId="7CDB4400" w:rsidR="00E674BA" w:rsidRDefault="00E674BA">
      <w:pPr>
        <w:pStyle w:val="CommentText"/>
      </w:pPr>
      <w:r>
        <w:rPr>
          <w:rStyle w:val="CommentReference"/>
        </w:rPr>
        <w:annotationRef/>
      </w:r>
      <w:r>
        <w:t>Move to a box</w:t>
      </w:r>
    </w:p>
  </w:comment>
  <w:comment w:id="178" w:author="Heather Kharouba" w:date="2019-11-01T10:34:00Z" w:initials="HK">
    <w:p w14:paraId="6BF96BBA" w14:textId="4400E022" w:rsidR="00E674BA" w:rsidRDefault="00E674BA">
      <w:pPr>
        <w:pStyle w:val="CommentText"/>
      </w:pPr>
      <w:r>
        <w:rPr>
          <w:rStyle w:val="CommentReference"/>
        </w:rPr>
        <w:annotationRef/>
      </w:r>
      <w:r>
        <w:t>Get rid of?</w:t>
      </w:r>
    </w:p>
  </w:comment>
  <w:comment w:id="222" w:author="Heather Kharouba" w:date="2019-10-25T14:03:00Z" w:initials="HK">
    <w:p w14:paraId="41F2542B" w14:textId="0AEF09D1" w:rsidR="00E674BA" w:rsidRDefault="00E674BA">
      <w:pPr>
        <w:pStyle w:val="CommentText"/>
      </w:pPr>
      <w:r>
        <w:rPr>
          <w:rStyle w:val="CommentReference"/>
        </w:rPr>
        <w:annotationRef/>
      </w:r>
      <w:r>
        <w:t>Move to appendix?</w:t>
      </w:r>
    </w:p>
  </w:comment>
  <w:comment w:id="225" w:author="Heather Kharouba" w:date="2019-11-05T10:30:00Z" w:initials="HK">
    <w:p w14:paraId="36EFAE82" w14:textId="50860B02" w:rsidR="00E674BA" w:rsidRDefault="00E674BA">
      <w:pPr>
        <w:pStyle w:val="CommentText"/>
      </w:pPr>
      <w:r>
        <w:rPr>
          <w:rStyle w:val="CommentReference"/>
        </w:rPr>
        <w:annotationRef/>
      </w:r>
      <w:r>
        <w:t>Moved up</w:t>
      </w:r>
    </w:p>
  </w:comment>
  <w:comment w:id="233" w:author="Heather Kharouba" w:date="2019-10-29T22:00:00Z" w:initials="HK">
    <w:p w14:paraId="18139CF5" w14:textId="44952BDD" w:rsidR="00E674BA" w:rsidRDefault="00E674BA">
      <w:pPr>
        <w:pStyle w:val="CommentText"/>
      </w:pPr>
      <w:r>
        <w:rPr>
          <w:rStyle w:val="CommentReference"/>
        </w:rPr>
        <w:annotationRef/>
      </w:r>
      <w:r>
        <w:t>Cut?</w:t>
      </w:r>
    </w:p>
  </w:comment>
  <w:comment w:id="239" w:author="Heather Kharouba" w:date="2019-10-29T22:06:00Z" w:initials="HK">
    <w:p w14:paraId="2A75CF13" w14:textId="3FA74452" w:rsidR="00E674BA" w:rsidRDefault="00E674BA">
      <w:pPr>
        <w:pStyle w:val="CommentText"/>
      </w:pPr>
      <w:r>
        <w:rPr>
          <w:rStyle w:val="CommentReference"/>
        </w:rPr>
        <w:annotationRef/>
      </w:r>
      <w:r>
        <w:t>Moved up</w:t>
      </w:r>
    </w:p>
  </w:comment>
  <w:comment w:id="254" w:author="Heather Kharouba" w:date="2019-10-30T11:53:00Z" w:initials="HK">
    <w:p w14:paraId="1F0C7772" w14:textId="336E3455" w:rsidR="00E674BA" w:rsidRDefault="00E674BA">
      <w:pPr>
        <w:pStyle w:val="CommentText"/>
      </w:pPr>
      <w:r>
        <w:rPr>
          <w:rStyle w:val="CommentReference"/>
        </w:rPr>
        <w:annotationRef/>
      </w:r>
      <w:r>
        <w:t>To me this relates back to assumption 1.</w:t>
      </w:r>
    </w:p>
    <w:p w14:paraId="3D6DAC0D" w14:textId="77777777" w:rsidR="00E674BA" w:rsidRDefault="00E674BA">
      <w:pPr>
        <w:pStyle w:val="CommentText"/>
      </w:pPr>
    </w:p>
    <w:p w14:paraId="25A2E426" w14:textId="6F8E6241" w:rsidR="00E674BA" w:rsidRDefault="00E674BA">
      <w:pPr>
        <w:pStyle w:val="CommentText"/>
      </w:pPr>
      <w:r>
        <w:t>I feel like another option for here is: “A consumer using a bet-hedging strategy may be less well-timed with its resource and therefore, the first assumption is unlikely to be met in this context.</w:t>
      </w:r>
    </w:p>
  </w:comment>
  <w:comment w:id="284" w:author="Heather Kharouba" w:date="2019-10-30T12:06:00Z" w:initials="HK">
    <w:p w14:paraId="56B01DB7" w14:textId="56F11652" w:rsidR="00E674BA" w:rsidRDefault="00E674BA">
      <w:pPr>
        <w:pStyle w:val="CommentText"/>
      </w:pPr>
      <w:r>
        <w:rPr>
          <w:rStyle w:val="CommentReference"/>
        </w:rPr>
        <w:annotationRef/>
      </w:r>
      <w:r>
        <w:t>Re-organized to address R3’ comments</w:t>
      </w:r>
    </w:p>
  </w:comment>
  <w:comment w:id="298" w:author="Heather Kharouba" w:date="2019-10-30T12:11:00Z" w:initials="HK">
    <w:p w14:paraId="5E917EB9" w14:textId="658F3C80" w:rsidR="00E674BA" w:rsidRDefault="00E674BA">
      <w:pPr>
        <w:pStyle w:val="CommentText"/>
      </w:pPr>
      <w:r>
        <w:rPr>
          <w:rStyle w:val="CommentReference"/>
        </w:rPr>
        <w:annotationRef/>
      </w:r>
      <w:r>
        <w:t>Need something more informative here</w:t>
      </w:r>
    </w:p>
  </w:comment>
  <w:comment w:id="321" w:author="Heather Kharouba" w:date="2019-11-04T20:41:00Z" w:initials="HK">
    <w:p w14:paraId="385DD3A4" w14:textId="40C9AED6" w:rsidR="00E674BA" w:rsidRDefault="00E674BA">
      <w:pPr>
        <w:pStyle w:val="CommentText"/>
      </w:pPr>
      <w:r>
        <w:rPr>
          <w:rStyle w:val="CommentReference"/>
        </w:rPr>
        <w:annotationRef/>
      </w:r>
      <w:r>
        <w:t>I think it would be less confusing if it was mismatch</w:t>
      </w:r>
    </w:p>
  </w:comment>
  <w:comment w:id="323" w:author="Heather Kharouba" w:date="2019-11-05T11:04:00Z" w:initials="HK">
    <w:p w14:paraId="7A96B667" w14:textId="6F2264E4" w:rsidR="00E674BA" w:rsidRDefault="00E674BA">
      <w:pPr>
        <w:pStyle w:val="CommentText"/>
      </w:pPr>
      <w:r>
        <w:rPr>
          <w:rStyle w:val="CommentReference"/>
        </w:rPr>
        <w:annotationRef/>
      </w:r>
      <w:r>
        <w:t>Might need to make curve flatter in the newest version</w:t>
      </w:r>
    </w:p>
  </w:comment>
  <w:comment w:id="326" w:author="Heather Kharouba" w:date="2019-11-05T11:07:00Z" w:initials="HK">
    <w:p w14:paraId="21ADA12F" w14:textId="46068CD7" w:rsidR="00E674BA" w:rsidRDefault="00E674BA">
      <w:pPr>
        <w:pStyle w:val="CommentText"/>
      </w:pPr>
      <w:r>
        <w:rPr>
          <w:rStyle w:val="CommentReference"/>
        </w:rPr>
        <w:annotationRef/>
      </w:r>
      <w:r>
        <w:t>Cut?</w:t>
      </w:r>
    </w:p>
  </w:comment>
  <w:comment w:id="327" w:author="Heather Kharouba" w:date="2019-10-25T12:47:00Z" w:initials="HK">
    <w:p w14:paraId="58BA7791" w14:textId="5A596EC1" w:rsidR="00E674BA" w:rsidRDefault="00E674BA">
      <w:pPr>
        <w:pStyle w:val="CommentText"/>
      </w:pPr>
      <w:r>
        <w:rPr>
          <w:rStyle w:val="CommentReference"/>
        </w:rPr>
        <w:annotationRef/>
      </w:r>
      <w:proofErr w:type="gramStart"/>
      <w:r>
        <w:t>add</w:t>
      </w:r>
      <w:proofErr w:type="gramEnd"/>
    </w:p>
  </w:comment>
  <w:comment w:id="329" w:author="Heather Kharouba" w:date="2019-11-05T11:17:00Z" w:initials="HK">
    <w:p w14:paraId="09A72FD0" w14:textId="3B66F7F2" w:rsidR="00E674BA" w:rsidRDefault="00E674BA">
      <w:pPr>
        <w:pStyle w:val="CommentText"/>
      </w:pPr>
      <w:r>
        <w:rPr>
          <w:rStyle w:val="CommentReference"/>
        </w:rPr>
        <w:annotationRef/>
      </w:r>
      <w:r>
        <w:t>Can probably move some of this to figure caption.</w:t>
      </w:r>
    </w:p>
  </w:comment>
  <w:comment w:id="330" w:author="Heather Kharouba" w:date="2019-10-25T13:49:00Z" w:initials="HK">
    <w:p w14:paraId="6A944B52" w14:textId="4AB0F303" w:rsidR="00E674BA" w:rsidRDefault="00E674BA">
      <w:pPr>
        <w:pStyle w:val="CommentText"/>
      </w:pPr>
      <w:r>
        <w:rPr>
          <w:rStyle w:val="CommentReference"/>
        </w:rPr>
        <w:annotationRef/>
      </w:r>
      <w:r>
        <w:t>Added for R1. Good place?</w:t>
      </w:r>
    </w:p>
  </w:comment>
  <w:comment w:id="338" w:author="Heather Kharouba" w:date="2019-10-25T14:05:00Z" w:initials="HK">
    <w:p w14:paraId="74124162" w14:textId="265B669D" w:rsidR="00E674BA" w:rsidRDefault="00E674BA">
      <w:pPr>
        <w:pStyle w:val="CommentText"/>
      </w:pPr>
      <w:r>
        <w:rPr>
          <w:rStyle w:val="CommentReference"/>
        </w:rPr>
        <w:annotationRef/>
      </w:r>
      <w:r>
        <w:t>Cut?</w:t>
      </w:r>
    </w:p>
  </w:comment>
  <w:comment w:id="341" w:author="Heather Kharouba" w:date="2019-11-05T11:19:00Z" w:initials="HK">
    <w:p w14:paraId="759A1462" w14:textId="1D45B3C9" w:rsidR="00E674BA" w:rsidRDefault="00E674BA">
      <w:pPr>
        <w:pStyle w:val="CommentText"/>
      </w:pPr>
      <w:r>
        <w:rPr>
          <w:rStyle w:val="CommentReference"/>
        </w:rPr>
        <w:annotationRef/>
      </w:r>
      <w:r>
        <w:t>Still need to update</w:t>
      </w:r>
    </w:p>
  </w:comment>
  <w:comment w:id="342" w:author="Heather Kharouba" w:date="2019-11-04T21:13:00Z" w:initials="HK">
    <w:p w14:paraId="02787AFF" w14:textId="77777777" w:rsidR="00E674BA" w:rsidRDefault="00E674BA" w:rsidP="00DA0A33">
      <w:pPr>
        <w:pStyle w:val="CommentText"/>
        <w:rPr>
          <w:rFonts w:ascii="Helvetica" w:hAnsi="Helvetica" w:cs="Helvetica"/>
          <w:sz w:val="36"/>
          <w:szCs w:val="36"/>
          <w:lang w:val="en-US"/>
        </w:rPr>
      </w:pPr>
      <w:r>
        <w:rPr>
          <w:rStyle w:val="CommentReference"/>
        </w:rPr>
        <w:annotationRef/>
      </w:r>
    </w:p>
    <w:p w14:paraId="512ADBA5" w14:textId="77777777" w:rsidR="00E674BA" w:rsidRDefault="00E674BA" w:rsidP="00DA0A33">
      <w:pPr>
        <w:pStyle w:val="CommentText"/>
        <w:rPr>
          <w:rFonts w:ascii="Helvetica" w:hAnsi="Helvetica" w:cs="Helvetica"/>
          <w:b/>
          <w:bCs/>
          <w:sz w:val="36"/>
          <w:szCs w:val="36"/>
          <w:lang w:val="en-US"/>
        </w:rPr>
      </w:pPr>
    </w:p>
    <w:p w14:paraId="3167685A" w14:textId="3BDF5E8D" w:rsidR="00E674BA" w:rsidRDefault="00E674BA" w:rsidP="00DA0A33">
      <w:pPr>
        <w:pStyle w:val="CommentText"/>
        <w:rPr>
          <w:rFonts w:ascii="Helvetica" w:hAnsi="Helvetica" w:cs="Helvetica"/>
          <w:sz w:val="36"/>
          <w:szCs w:val="36"/>
          <w:lang w:val="en-US"/>
        </w:rPr>
      </w:pPr>
      <w:r w:rsidRPr="00DC3747">
        <w:rPr>
          <w:rFonts w:ascii="Helvetica" w:hAnsi="Helvetica" w:cs="Helvetica"/>
          <w:b/>
          <w:bCs/>
          <w:sz w:val="36"/>
          <w:szCs w:val="36"/>
          <w:lang w:val="en-US"/>
        </w:rPr>
        <w:t>Updated caption for b)</w:t>
      </w:r>
    </w:p>
    <w:p w14:paraId="510DA450" w14:textId="5109AC5F" w:rsidR="00E674BA" w:rsidRDefault="00E674BA" w:rsidP="00DA0A33">
      <w:pPr>
        <w:pStyle w:val="CommentText"/>
        <w:rPr>
          <w:rFonts w:ascii="Helvetica" w:hAnsi="Helvetica" w:cs="Helvetica"/>
          <w:sz w:val="36"/>
          <w:szCs w:val="36"/>
          <w:lang w:val="en-US"/>
        </w:rPr>
      </w:pPr>
      <w:r>
        <w:rPr>
          <w:rFonts w:ascii="Helvetica" w:hAnsi="Helvetica" w:cs="Helvetica"/>
          <w:sz w:val="36"/>
          <w:szCs w:val="36"/>
          <w:lang w:val="en-US"/>
        </w:rPr>
        <w:t xml:space="preserve">b) Most studies in the current literature assume that consumer fitness was highest and matches the food peak before climate change (i.e., a match) leading to a ‘synchrony baseline’ (purple dot). However, an alternative hypothesis put forward by </w:t>
      </w:r>
      <w:proofErr w:type="spellStart"/>
      <w:r>
        <w:rPr>
          <w:rFonts w:ascii="Helvetica" w:hAnsi="Helvetica" w:cs="Helvetica"/>
          <w:sz w:val="36"/>
          <w:szCs w:val="36"/>
          <w:lang w:val="en-US"/>
        </w:rPr>
        <w:t>Visser</w:t>
      </w:r>
      <w:proofErr w:type="spellEnd"/>
      <w:r>
        <w:rPr>
          <w:rFonts w:ascii="Helvetica" w:hAnsi="Helvetica" w:cs="Helvetica"/>
          <w:sz w:val="36"/>
          <w:szCs w:val="36"/>
          <w:lang w:val="en-US"/>
        </w:rPr>
        <w:t xml:space="preserve"> et al. 2012 (i.e., what they term as the ‘adaptive mismatch’ hypothesis; blue dot) postulates that that, in some systems, life-history trade-offs, or other mechanisms, will promote a </w:t>
      </w:r>
      <w:r w:rsidRPr="003D2B17">
        <w:rPr>
          <w:rFonts w:ascii="Helvetica" w:hAnsi="Helvetica" w:cs="Helvetica"/>
          <w:sz w:val="36"/>
          <w:szCs w:val="36"/>
          <w:highlight w:val="yellow"/>
          <w:lang w:val="en-US"/>
        </w:rPr>
        <w:t>mismatch</w:t>
      </w:r>
      <w:r>
        <w:rPr>
          <w:rFonts w:ascii="Helvetica" w:hAnsi="Helvetica" w:cs="Helvetica"/>
          <w:sz w:val="36"/>
          <w:szCs w:val="36"/>
          <w:lang w:val="en-US"/>
        </w:rPr>
        <w:t xml:space="preserve"> for many or most individuals in a population. This hypothesis may lead to a population where fitness is maximized when individuals are optimally mismatched (e.g., food peak occurs 5 days later than the timing of reproduction; i.e. ‘adaptive mismatch hypothesis with synchrony baseline’). Several mechanisms (e.g., shifts in drivers of phenology, co-evolutionary arms race) may lead to asynchrony as a pre-climate change baseline (red dots; ‘asynchrony baseline’ (Singer and Parmesan 2010)) where consumer fitness is not at its maximum. </w:t>
      </w:r>
    </w:p>
    <w:p w14:paraId="275FA0B3" w14:textId="77777777" w:rsidR="00E674BA" w:rsidRDefault="00E674BA" w:rsidP="00DA0A33">
      <w:pPr>
        <w:pStyle w:val="CommentText"/>
        <w:rPr>
          <w:rFonts w:ascii="Helvetica" w:hAnsi="Helvetica" w:cs="Helvetica"/>
          <w:sz w:val="36"/>
          <w:szCs w:val="36"/>
          <w:lang w:val="en-US"/>
        </w:rPr>
      </w:pPr>
    </w:p>
    <w:p w14:paraId="4F7170C9" w14:textId="77777777" w:rsidR="00E674BA" w:rsidRDefault="00E674BA">
      <w:pPr>
        <w:pStyle w:val="CommentText"/>
        <w:rPr>
          <w:rFonts w:ascii="Helvetica" w:hAnsi="Helvetica" w:cs="Helvetica"/>
          <w:sz w:val="36"/>
          <w:szCs w:val="36"/>
          <w:lang w:val="en-US"/>
        </w:rPr>
      </w:pPr>
      <w:r>
        <w:rPr>
          <w:rFonts w:ascii="Helvetica" w:hAnsi="Helvetica" w:cs="Helvetica"/>
          <w:sz w:val="36"/>
          <w:szCs w:val="36"/>
          <w:lang w:val="en-US"/>
        </w:rPr>
        <w:t xml:space="preserve">(c) The implications for climate change predictions for the three hypotheses are illustrated with arrows: If the synchrony baseline OR ‘adaptive mismatch hypothesis’ with a synchrony baseline is supported, then climate change will necessarily lead to declines in consumer fitness. If an asynchrony baseline is supported, climate change could lead to an increase or decrease, and to varying magnitudes, in consumer fitness depending on how the relative timing of the interaction changes. Without establishing a pre-climate change baseline and defining where an interaction falls along a curve, it is difficult to predict how climate change-driven changes to the relative timing of the interaction may affect consumer fitness. </w:t>
      </w:r>
    </w:p>
    <w:p w14:paraId="3C830F8A" w14:textId="77777777" w:rsidR="00E674BA" w:rsidRDefault="00E674BA">
      <w:pPr>
        <w:pStyle w:val="CommentText"/>
        <w:rPr>
          <w:rFonts w:ascii="Helvetica" w:hAnsi="Helvetica" w:cs="Helvetica"/>
          <w:sz w:val="36"/>
          <w:szCs w:val="36"/>
          <w:lang w:val="en-US"/>
        </w:rPr>
      </w:pPr>
    </w:p>
    <w:p w14:paraId="6034AB1F" w14:textId="3C838834" w:rsidR="00E674BA" w:rsidRDefault="00E674BA">
      <w:pPr>
        <w:pStyle w:val="CommentText"/>
      </w:pPr>
      <w:r>
        <w:rPr>
          <w:rFonts w:ascii="Helvetica" w:hAnsi="Helvetica" w:cs="Helvetica"/>
          <w:sz w:val="36"/>
          <w:szCs w:val="36"/>
          <w:lang w:val="en-US"/>
        </w:rPr>
        <w:t>Dots represent mean fitness of the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E674BA" w:rsidRDefault="00E674BA" w:rsidP="009E2783">
      <w:r>
        <w:separator/>
      </w:r>
    </w:p>
  </w:endnote>
  <w:endnote w:type="continuationSeparator" w:id="0">
    <w:p w14:paraId="54F4D96F" w14:textId="77777777" w:rsidR="00E674BA" w:rsidRDefault="00E674BA"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E674BA" w:rsidRDefault="00E674BA"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E674BA" w:rsidRDefault="00E674B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E674BA" w:rsidRDefault="00E674BA"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2B25">
      <w:rPr>
        <w:rStyle w:val="PageNumber"/>
        <w:noProof/>
      </w:rPr>
      <w:t>29</w:t>
    </w:r>
    <w:r>
      <w:rPr>
        <w:rStyle w:val="PageNumber"/>
      </w:rPr>
      <w:fldChar w:fldCharType="end"/>
    </w:r>
  </w:p>
  <w:p w14:paraId="6D639CA1" w14:textId="77777777" w:rsidR="00E674BA" w:rsidRDefault="00E674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E674BA" w:rsidRDefault="00E674BA" w:rsidP="009E2783">
      <w:r>
        <w:separator/>
      </w:r>
    </w:p>
  </w:footnote>
  <w:footnote w:type="continuationSeparator" w:id="0">
    <w:p w14:paraId="7F833210" w14:textId="77777777" w:rsidR="00E674BA" w:rsidRDefault="00E674BA"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884"/>
    <w:rsid w:val="00002F4A"/>
    <w:rsid w:val="00004677"/>
    <w:rsid w:val="00004796"/>
    <w:rsid w:val="00004B4F"/>
    <w:rsid w:val="00005680"/>
    <w:rsid w:val="000062F4"/>
    <w:rsid w:val="00006CD9"/>
    <w:rsid w:val="00007A8F"/>
    <w:rsid w:val="00007F7B"/>
    <w:rsid w:val="000108AB"/>
    <w:rsid w:val="000114A6"/>
    <w:rsid w:val="00011F25"/>
    <w:rsid w:val="00012E10"/>
    <w:rsid w:val="00012E4C"/>
    <w:rsid w:val="000139D1"/>
    <w:rsid w:val="00013B77"/>
    <w:rsid w:val="00013E92"/>
    <w:rsid w:val="000148B6"/>
    <w:rsid w:val="00014A22"/>
    <w:rsid w:val="000153AC"/>
    <w:rsid w:val="000159B8"/>
    <w:rsid w:val="00015A43"/>
    <w:rsid w:val="00016316"/>
    <w:rsid w:val="00016B35"/>
    <w:rsid w:val="00017808"/>
    <w:rsid w:val="0001795F"/>
    <w:rsid w:val="00020744"/>
    <w:rsid w:val="00020785"/>
    <w:rsid w:val="00020906"/>
    <w:rsid w:val="00021DD4"/>
    <w:rsid w:val="00021E15"/>
    <w:rsid w:val="00022127"/>
    <w:rsid w:val="00023306"/>
    <w:rsid w:val="00024158"/>
    <w:rsid w:val="00024C29"/>
    <w:rsid w:val="00024C74"/>
    <w:rsid w:val="00024CB9"/>
    <w:rsid w:val="0002565B"/>
    <w:rsid w:val="000268AA"/>
    <w:rsid w:val="00027400"/>
    <w:rsid w:val="00030207"/>
    <w:rsid w:val="00031A91"/>
    <w:rsid w:val="00031F27"/>
    <w:rsid w:val="00032030"/>
    <w:rsid w:val="00032803"/>
    <w:rsid w:val="000329AB"/>
    <w:rsid w:val="0003312E"/>
    <w:rsid w:val="00033181"/>
    <w:rsid w:val="000335F3"/>
    <w:rsid w:val="00033B9C"/>
    <w:rsid w:val="00034A06"/>
    <w:rsid w:val="00035189"/>
    <w:rsid w:val="0003557F"/>
    <w:rsid w:val="00035CB0"/>
    <w:rsid w:val="00035E74"/>
    <w:rsid w:val="00036248"/>
    <w:rsid w:val="0003665A"/>
    <w:rsid w:val="00036D39"/>
    <w:rsid w:val="00037C85"/>
    <w:rsid w:val="00040122"/>
    <w:rsid w:val="00040162"/>
    <w:rsid w:val="000401C1"/>
    <w:rsid w:val="00040FCB"/>
    <w:rsid w:val="00042331"/>
    <w:rsid w:val="00042A8C"/>
    <w:rsid w:val="000436B8"/>
    <w:rsid w:val="00043794"/>
    <w:rsid w:val="0004545D"/>
    <w:rsid w:val="000454CD"/>
    <w:rsid w:val="00045926"/>
    <w:rsid w:val="00047AA4"/>
    <w:rsid w:val="000504DF"/>
    <w:rsid w:val="000505EF"/>
    <w:rsid w:val="0005107A"/>
    <w:rsid w:val="00053731"/>
    <w:rsid w:val="00055122"/>
    <w:rsid w:val="0005544C"/>
    <w:rsid w:val="000561BB"/>
    <w:rsid w:val="00056D54"/>
    <w:rsid w:val="00057255"/>
    <w:rsid w:val="00057326"/>
    <w:rsid w:val="00057778"/>
    <w:rsid w:val="00057B98"/>
    <w:rsid w:val="000601A6"/>
    <w:rsid w:val="0006068F"/>
    <w:rsid w:val="00060C06"/>
    <w:rsid w:val="00060E37"/>
    <w:rsid w:val="000610E8"/>
    <w:rsid w:val="00061F29"/>
    <w:rsid w:val="00062A86"/>
    <w:rsid w:val="00064986"/>
    <w:rsid w:val="00065F04"/>
    <w:rsid w:val="0006720B"/>
    <w:rsid w:val="000706C1"/>
    <w:rsid w:val="00070936"/>
    <w:rsid w:val="00070B18"/>
    <w:rsid w:val="0007134C"/>
    <w:rsid w:val="0007263E"/>
    <w:rsid w:val="0007289B"/>
    <w:rsid w:val="00074AF4"/>
    <w:rsid w:val="00074E66"/>
    <w:rsid w:val="00075D13"/>
    <w:rsid w:val="00076154"/>
    <w:rsid w:val="00076BA1"/>
    <w:rsid w:val="00077234"/>
    <w:rsid w:val="00080BDF"/>
    <w:rsid w:val="00080BEF"/>
    <w:rsid w:val="00081C00"/>
    <w:rsid w:val="000826DF"/>
    <w:rsid w:val="00082AC5"/>
    <w:rsid w:val="00084383"/>
    <w:rsid w:val="00085399"/>
    <w:rsid w:val="00085D46"/>
    <w:rsid w:val="00085DF6"/>
    <w:rsid w:val="000863EE"/>
    <w:rsid w:val="00086AF5"/>
    <w:rsid w:val="00086DE8"/>
    <w:rsid w:val="00087C3E"/>
    <w:rsid w:val="00090848"/>
    <w:rsid w:val="00090BD2"/>
    <w:rsid w:val="00091405"/>
    <w:rsid w:val="00092446"/>
    <w:rsid w:val="00092D00"/>
    <w:rsid w:val="00094000"/>
    <w:rsid w:val="000940BC"/>
    <w:rsid w:val="000955BB"/>
    <w:rsid w:val="00095F81"/>
    <w:rsid w:val="00096E79"/>
    <w:rsid w:val="0009721A"/>
    <w:rsid w:val="000972BE"/>
    <w:rsid w:val="00097822"/>
    <w:rsid w:val="000A0AC5"/>
    <w:rsid w:val="000A1E9F"/>
    <w:rsid w:val="000A2341"/>
    <w:rsid w:val="000A3FFA"/>
    <w:rsid w:val="000A4B80"/>
    <w:rsid w:val="000A5C98"/>
    <w:rsid w:val="000A5F93"/>
    <w:rsid w:val="000A66AD"/>
    <w:rsid w:val="000A672E"/>
    <w:rsid w:val="000A73EB"/>
    <w:rsid w:val="000A79DB"/>
    <w:rsid w:val="000B0AB3"/>
    <w:rsid w:val="000B0B71"/>
    <w:rsid w:val="000B1C95"/>
    <w:rsid w:val="000B1F46"/>
    <w:rsid w:val="000B20B5"/>
    <w:rsid w:val="000B2451"/>
    <w:rsid w:val="000B2B70"/>
    <w:rsid w:val="000B3E16"/>
    <w:rsid w:val="000B4BD3"/>
    <w:rsid w:val="000B5258"/>
    <w:rsid w:val="000B56CB"/>
    <w:rsid w:val="000B6001"/>
    <w:rsid w:val="000B686D"/>
    <w:rsid w:val="000B6B28"/>
    <w:rsid w:val="000B6BA4"/>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C691C"/>
    <w:rsid w:val="000C6D98"/>
    <w:rsid w:val="000D162E"/>
    <w:rsid w:val="000D18FA"/>
    <w:rsid w:val="000D1DB5"/>
    <w:rsid w:val="000D1F5A"/>
    <w:rsid w:val="000D2E6B"/>
    <w:rsid w:val="000D3A57"/>
    <w:rsid w:val="000D3DAD"/>
    <w:rsid w:val="000D3FA2"/>
    <w:rsid w:val="000D440D"/>
    <w:rsid w:val="000D4CDA"/>
    <w:rsid w:val="000D531D"/>
    <w:rsid w:val="000D56F6"/>
    <w:rsid w:val="000D59F0"/>
    <w:rsid w:val="000E2548"/>
    <w:rsid w:val="000E2E16"/>
    <w:rsid w:val="000E2F60"/>
    <w:rsid w:val="000E4600"/>
    <w:rsid w:val="000E5C5B"/>
    <w:rsid w:val="000F1559"/>
    <w:rsid w:val="000F2F96"/>
    <w:rsid w:val="000F46EC"/>
    <w:rsid w:val="000F472C"/>
    <w:rsid w:val="000F4C15"/>
    <w:rsid w:val="000F5C69"/>
    <w:rsid w:val="000F6335"/>
    <w:rsid w:val="000F6E07"/>
    <w:rsid w:val="000F6E1F"/>
    <w:rsid w:val="000F756B"/>
    <w:rsid w:val="000F794E"/>
    <w:rsid w:val="000F7A0C"/>
    <w:rsid w:val="000F7B2C"/>
    <w:rsid w:val="001005E1"/>
    <w:rsid w:val="001012C3"/>
    <w:rsid w:val="00102127"/>
    <w:rsid w:val="0010263B"/>
    <w:rsid w:val="001027A4"/>
    <w:rsid w:val="00102D22"/>
    <w:rsid w:val="00103366"/>
    <w:rsid w:val="0010354C"/>
    <w:rsid w:val="001041B1"/>
    <w:rsid w:val="0010435E"/>
    <w:rsid w:val="00105350"/>
    <w:rsid w:val="0010541E"/>
    <w:rsid w:val="001057B7"/>
    <w:rsid w:val="00105B85"/>
    <w:rsid w:val="001061F7"/>
    <w:rsid w:val="00106313"/>
    <w:rsid w:val="0010726C"/>
    <w:rsid w:val="0011001F"/>
    <w:rsid w:val="00110FD5"/>
    <w:rsid w:val="00111379"/>
    <w:rsid w:val="0011188E"/>
    <w:rsid w:val="00111CE0"/>
    <w:rsid w:val="00112302"/>
    <w:rsid w:val="00113116"/>
    <w:rsid w:val="00113429"/>
    <w:rsid w:val="001143B8"/>
    <w:rsid w:val="0011449E"/>
    <w:rsid w:val="00114883"/>
    <w:rsid w:val="001152DF"/>
    <w:rsid w:val="001154C1"/>
    <w:rsid w:val="00115AE1"/>
    <w:rsid w:val="001160BE"/>
    <w:rsid w:val="001168CA"/>
    <w:rsid w:val="00117F8B"/>
    <w:rsid w:val="00120CBD"/>
    <w:rsid w:val="00121364"/>
    <w:rsid w:val="00121617"/>
    <w:rsid w:val="001220F6"/>
    <w:rsid w:val="00122826"/>
    <w:rsid w:val="00122845"/>
    <w:rsid w:val="0012399F"/>
    <w:rsid w:val="00123E2B"/>
    <w:rsid w:val="00123E75"/>
    <w:rsid w:val="001240AF"/>
    <w:rsid w:val="0012447E"/>
    <w:rsid w:val="00124A98"/>
    <w:rsid w:val="00124B81"/>
    <w:rsid w:val="001253A8"/>
    <w:rsid w:val="00125659"/>
    <w:rsid w:val="00125E4C"/>
    <w:rsid w:val="00126F08"/>
    <w:rsid w:val="0012739C"/>
    <w:rsid w:val="001274A9"/>
    <w:rsid w:val="0012771C"/>
    <w:rsid w:val="00127CF0"/>
    <w:rsid w:val="00127E83"/>
    <w:rsid w:val="00131BF2"/>
    <w:rsid w:val="00132076"/>
    <w:rsid w:val="00132E01"/>
    <w:rsid w:val="00134753"/>
    <w:rsid w:val="0013480C"/>
    <w:rsid w:val="00134D24"/>
    <w:rsid w:val="00135B5F"/>
    <w:rsid w:val="00135C6A"/>
    <w:rsid w:val="00136054"/>
    <w:rsid w:val="001371A9"/>
    <w:rsid w:val="001373E9"/>
    <w:rsid w:val="0014011A"/>
    <w:rsid w:val="00142D9A"/>
    <w:rsid w:val="00143830"/>
    <w:rsid w:val="00143DAB"/>
    <w:rsid w:val="00144EB4"/>
    <w:rsid w:val="00144EC6"/>
    <w:rsid w:val="00145140"/>
    <w:rsid w:val="001473BA"/>
    <w:rsid w:val="00147A18"/>
    <w:rsid w:val="00147D2D"/>
    <w:rsid w:val="00150AB3"/>
    <w:rsid w:val="0015104C"/>
    <w:rsid w:val="00151563"/>
    <w:rsid w:val="00151610"/>
    <w:rsid w:val="0015230E"/>
    <w:rsid w:val="0015365A"/>
    <w:rsid w:val="001546F7"/>
    <w:rsid w:val="00154BBA"/>
    <w:rsid w:val="0015514A"/>
    <w:rsid w:val="00155889"/>
    <w:rsid w:val="0015590A"/>
    <w:rsid w:val="0015763A"/>
    <w:rsid w:val="00157B73"/>
    <w:rsid w:val="0016012A"/>
    <w:rsid w:val="00160463"/>
    <w:rsid w:val="00160C0B"/>
    <w:rsid w:val="001616E7"/>
    <w:rsid w:val="00162DD3"/>
    <w:rsid w:val="00163167"/>
    <w:rsid w:val="00163C05"/>
    <w:rsid w:val="00165FC6"/>
    <w:rsid w:val="00170BE3"/>
    <w:rsid w:val="00170CD7"/>
    <w:rsid w:val="001718EE"/>
    <w:rsid w:val="00171B45"/>
    <w:rsid w:val="00171EA5"/>
    <w:rsid w:val="00171F9A"/>
    <w:rsid w:val="00172637"/>
    <w:rsid w:val="0017284A"/>
    <w:rsid w:val="001728EF"/>
    <w:rsid w:val="0017301C"/>
    <w:rsid w:val="0017352F"/>
    <w:rsid w:val="001736E5"/>
    <w:rsid w:val="00175938"/>
    <w:rsid w:val="001764C2"/>
    <w:rsid w:val="00176AD6"/>
    <w:rsid w:val="00177210"/>
    <w:rsid w:val="00177528"/>
    <w:rsid w:val="00177B2F"/>
    <w:rsid w:val="00180528"/>
    <w:rsid w:val="00180B94"/>
    <w:rsid w:val="00180DB2"/>
    <w:rsid w:val="001813EB"/>
    <w:rsid w:val="00181871"/>
    <w:rsid w:val="00181977"/>
    <w:rsid w:val="0018315E"/>
    <w:rsid w:val="00183D1F"/>
    <w:rsid w:val="00184E66"/>
    <w:rsid w:val="00185CA3"/>
    <w:rsid w:val="00185FAB"/>
    <w:rsid w:val="0018602B"/>
    <w:rsid w:val="001862ED"/>
    <w:rsid w:val="0018773A"/>
    <w:rsid w:val="001925FC"/>
    <w:rsid w:val="00192D1A"/>
    <w:rsid w:val="00195B29"/>
    <w:rsid w:val="00195DC9"/>
    <w:rsid w:val="00195E47"/>
    <w:rsid w:val="00196095"/>
    <w:rsid w:val="001968E1"/>
    <w:rsid w:val="00197851"/>
    <w:rsid w:val="00197ED7"/>
    <w:rsid w:val="001A00B7"/>
    <w:rsid w:val="001A01D5"/>
    <w:rsid w:val="001A16F4"/>
    <w:rsid w:val="001A1EAB"/>
    <w:rsid w:val="001A24E1"/>
    <w:rsid w:val="001A2A0E"/>
    <w:rsid w:val="001A2DC1"/>
    <w:rsid w:val="001A52C2"/>
    <w:rsid w:val="001A5B42"/>
    <w:rsid w:val="001A6CCA"/>
    <w:rsid w:val="001A6F5A"/>
    <w:rsid w:val="001B0538"/>
    <w:rsid w:val="001B0F95"/>
    <w:rsid w:val="001B2A3D"/>
    <w:rsid w:val="001B4309"/>
    <w:rsid w:val="001B4DC3"/>
    <w:rsid w:val="001B4FA7"/>
    <w:rsid w:val="001B593A"/>
    <w:rsid w:val="001B600A"/>
    <w:rsid w:val="001B6AAF"/>
    <w:rsid w:val="001B7FED"/>
    <w:rsid w:val="001C18DF"/>
    <w:rsid w:val="001C18F8"/>
    <w:rsid w:val="001C24A4"/>
    <w:rsid w:val="001C3384"/>
    <w:rsid w:val="001C34D4"/>
    <w:rsid w:val="001C37CD"/>
    <w:rsid w:val="001C3927"/>
    <w:rsid w:val="001C46BE"/>
    <w:rsid w:val="001C50A3"/>
    <w:rsid w:val="001C5B08"/>
    <w:rsid w:val="001C5DB0"/>
    <w:rsid w:val="001C5EC8"/>
    <w:rsid w:val="001C5F50"/>
    <w:rsid w:val="001C6E21"/>
    <w:rsid w:val="001C7666"/>
    <w:rsid w:val="001C7A31"/>
    <w:rsid w:val="001D01D9"/>
    <w:rsid w:val="001D060C"/>
    <w:rsid w:val="001D09C6"/>
    <w:rsid w:val="001D0F28"/>
    <w:rsid w:val="001D1C7F"/>
    <w:rsid w:val="001D1CCF"/>
    <w:rsid w:val="001D2989"/>
    <w:rsid w:val="001D2CCE"/>
    <w:rsid w:val="001D3A24"/>
    <w:rsid w:val="001D3AA9"/>
    <w:rsid w:val="001D434E"/>
    <w:rsid w:val="001D49AF"/>
    <w:rsid w:val="001D4A46"/>
    <w:rsid w:val="001D512D"/>
    <w:rsid w:val="001D52BB"/>
    <w:rsid w:val="001D5F21"/>
    <w:rsid w:val="001D663B"/>
    <w:rsid w:val="001D710D"/>
    <w:rsid w:val="001D751F"/>
    <w:rsid w:val="001E1951"/>
    <w:rsid w:val="001E258C"/>
    <w:rsid w:val="001E293A"/>
    <w:rsid w:val="001E2A84"/>
    <w:rsid w:val="001E2BEA"/>
    <w:rsid w:val="001E4111"/>
    <w:rsid w:val="001E411F"/>
    <w:rsid w:val="001E5301"/>
    <w:rsid w:val="001E53F8"/>
    <w:rsid w:val="001E54B3"/>
    <w:rsid w:val="001E5F04"/>
    <w:rsid w:val="001E6911"/>
    <w:rsid w:val="001E7589"/>
    <w:rsid w:val="001E76FA"/>
    <w:rsid w:val="001E7D3F"/>
    <w:rsid w:val="001F00A4"/>
    <w:rsid w:val="001F117F"/>
    <w:rsid w:val="001F18E6"/>
    <w:rsid w:val="001F1B5B"/>
    <w:rsid w:val="001F290A"/>
    <w:rsid w:val="001F2A87"/>
    <w:rsid w:val="001F32C7"/>
    <w:rsid w:val="001F354F"/>
    <w:rsid w:val="001F3DE4"/>
    <w:rsid w:val="001F572B"/>
    <w:rsid w:val="001F662E"/>
    <w:rsid w:val="001F698F"/>
    <w:rsid w:val="001F7104"/>
    <w:rsid w:val="00200005"/>
    <w:rsid w:val="00200768"/>
    <w:rsid w:val="00200FFE"/>
    <w:rsid w:val="0020304F"/>
    <w:rsid w:val="0020313A"/>
    <w:rsid w:val="002031F6"/>
    <w:rsid w:val="00203EF1"/>
    <w:rsid w:val="002043C5"/>
    <w:rsid w:val="0020474F"/>
    <w:rsid w:val="00204D9F"/>
    <w:rsid w:val="00204DDB"/>
    <w:rsid w:val="002053F4"/>
    <w:rsid w:val="00205473"/>
    <w:rsid w:val="00205756"/>
    <w:rsid w:val="00206789"/>
    <w:rsid w:val="0020733D"/>
    <w:rsid w:val="00207821"/>
    <w:rsid w:val="00210EC5"/>
    <w:rsid w:val="00211CEB"/>
    <w:rsid w:val="00211E46"/>
    <w:rsid w:val="002121C3"/>
    <w:rsid w:val="002126AB"/>
    <w:rsid w:val="00212D54"/>
    <w:rsid w:val="002131C9"/>
    <w:rsid w:val="00213316"/>
    <w:rsid w:val="00213F7F"/>
    <w:rsid w:val="00215715"/>
    <w:rsid w:val="002158A0"/>
    <w:rsid w:val="0021614F"/>
    <w:rsid w:val="002161AA"/>
    <w:rsid w:val="002166EE"/>
    <w:rsid w:val="0021725A"/>
    <w:rsid w:val="00217934"/>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26DFF"/>
    <w:rsid w:val="002304AF"/>
    <w:rsid w:val="0023093A"/>
    <w:rsid w:val="00230F47"/>
    <w:rsid w:val="00231279"/>
    <w:rsid w:val="0023167F"/>
    <w:rsid w:val="002317AE"/>
    <w:rsid w:val="0023200B"/>
    <w:rsid w:val="002332B1"/>
    <w:rsid w:val="00233597"/>
    <w:rsid w:val="0023366F"/>
    <w:rsid w:val="00233EA6"/>
    <w:rsid w:val="00234757"/>
    <w:rsid w:val="00234EE0"/>
    <w:rsid w:val="002356D6"/>
    <w:rsid w:val="00235753"/>
    <w:rsid w:val="002358C3"/>
    <w:rsid w:val="002372C9"/>
    <w:rsid w:val="0023730F"/>
    <w:rsid w:val="00237AE9"/>
    <w:rsid w:val="00241BAC"/>
    <w:rsid w:val="00243342"/>
    <w:rsid w:val="002435D8"/>
    <w:rsid w:val="00243DFA"/>
    <w:rsid w:val="002459AC"/>
    <w:rsid w:val="002459BA"/>
    <w:rsid w:val="00245DD3"/>
    <w:rsid w:val="00245DEF"/>
    <w:rsid w:val="00247C3D"/>
    <w:rsid w:val="00247C46"/>
    <w:rsid w:val="002503DE"/>
    <w:rsid w:val="00250AA6"/>
    <w:rsid w:val="00250C13"/>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1243"/>
    <w:rsid w:val="0026173C"/>
    <w:rsid w:val="0026206D"/>
    <w:rsid w:val="002622EC"/>
    <w:rsid w:val="00262518"/>
    <w:rsid w:val="002633C4"/>
    <w:rsid w:val="0026435D"/>
    <w:rsid w:val="0026474D"/>
    <w:rsid w:val="00264B25"/>
    <w:rsid w:val="002663D4"/>
    <w:rsid w:val="00266568"/>
    <w:rsid w:val="00267629"/>
    <w:rsid w:val="002702C8"/>
    <w:rsid w:val="0027104E"/>
    <w:rsid w:val="00271E4D"/>
    <w:rsid w:val="00271E8E"/>
    <w:rsid w:val="00272F85"/>
    <w:rsid w:val="0027347F"/>
    <w:rsid w:val="002741AD"/>
    <w:rsid w:val="0027441F"/>
    <w:rsid w:val="00274785"/>
    <w:rsid w:val="00274B2A"/>
    <w:rsid w:val="00274F1A"/>
    <w:rsid w:val="00274FA5"/>
    <w:rsid w:val="0027516A"/>
    <w:rsid w:val="00275BD4"/>
    <w:rsid w:val="00276937"/>
    <w:rsid w:val="00277E3B"/>
    <w:rsid w:val="00280419"/>
    <w:rsid w:val="00280991"/>
    <w:rsid w:val="00281DAA"/>
    <w:rsid w:val="00281FE8"/>
    <w:rsid w:val="00281FE9"/>
    <w:rsid w:val="002827C8"/>
    <w:rsid w:val="00282821"/>
    <w:rsid w:val="00282DBF"/>
    <w:rsid w:val="00283404"/>
    <w:rsid w:val="002850EE"/>
    <w:rsid w:val="00285BB1"/>
    <w:rsid w:val="00285D31"/>
    <w:rsid w:val="00286845"/>
    <w:rsid w:val="0028693A"/>
    <w:rsid w:val="00286AAC"/>
    <w:rsid w:val="00286F95"/>
    <w:rsid w:val="00287F49"/>
    <w:rsid w:val="002909D7"/>
    <w:rsid w:val="00290AF0"/>
    <w:rsid w:val="00290FF5"/>
    <w:rsid w:val="002913E2"/>
    <w:rsid w:val="002920A8"/>
    <w:rsid w:val="0029220F"/>
    <w:rsid w:val="00292FDD"/>
    <w:rsid w:val="002939FF"/>
    <w:rsid w:val="002942A9"/>
    <w:rsid w:val="00294DF2"/>
    <w:rsid w:val="00294F7C"/>
    <w:rsid w:val="0029572F"/>
    <w:rsid w:val="00295AF3"/>
    <w:rsid w:val="00295E12"/>
    <w:rsid w:val="00296E32"/>
    <w:rsid w:val="002A0044"/>
    <w:rsid w:val="002A084D"/>
    <w:rsid w:val="002A0953"/>
    <w:rsid w:val="002A1C73"/>
    <w:rsid w:val="002A22D1"/>
    <w:rsid w:val="002A278F"/>
    <w:rsid w:val="002A2D6A"/>
    <w:rsid w:val="002A3490"/>
    <w:rsid w:val="002A35E4"/>
    <w:rsid w:val="002A38E7"/>
    <w:rsid w:val="002A3C46"/>
    <w:rsid w:val="002A4CFD"/>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B724B"/>
    <w:rsid w:val="002B74A5"/>
    <w:rsid w:val="002C0183"/>
    <w:rsid w:val="002C1A47"/>
    <w:rsid w:val="002C4016"/>
    <w:rsid w:val="002C4C4F"/>
    <w:rsid w:val="002C5C3D"/>
    <w:rsid w:val="002C61A6"/>
    <w:rsid w:val="002C638D"/>
    <w:rsid w:val="002C7464"/>
    <w:rsid w:val="002C761A"/>
    <w:rsid w:val="002C7C46"/>
    <w:rsid w:val="002D0475"/>
    <w:rsid w:val="002D06C6"/>
    <w:rsid w:val="002D1829"/>
    <w:rsid w:val="002D24A4"/>
    <w:rsid w:val="002D2EC9"/>
    <w:rsid w:val="002D31F8"/>
    <w:rsid w:val="002D365B"/>
    <w:rsid w:val="002D41B2"/>
    <w:rsid w:val="002D4759"/>
    <w:rsid w:val="002D5FB0"/>
    <w:rsid w:val="002D656F"/>
    <w:rsid w:val="002D6A53"/>
    <w:rsid w:val="002D6F35"/>
    <w:rsid w:val="002D76D9"/>
    <w:rsid w:val="002D7AAE"/>
    <w:rsid w:val="002D7B44"/>
    <w:rsid w:val="002D7EB7"/>
    <w:rsid w:val="002E0104"/>
    <w:rsid w:val="002E171F"/>
    <w:rsid w:val="002E23E3"/>
    <w:rsid w:val="002E292C"/>
    <w:rsid w:val="002E3827"/>
    <w:rsid w:val="002E3AA8"/>
    <w:rsid w:val="002E440C"/>
    <w:rsid w:val="002E4A57"/>
    <w:rsid w:val="002E5739"/>
    <w:rsid w:val="002E5EFE"/>
    <w:rsid w:val="002E643B"/>
    <w:rsid w:val="002E78A2"/>
    <w:rsid w:val="002E7FA4"/>
    <w:rsid w:val="002F0417"/>
    <w:rsid w:val="002F0BD2"/>
    <w:rsid w:val="002F163B"/>
    <w:rsid w:val="002F1B0A"/>
    <w:rsid w:val="002F34B4"/>
    <w:rsid w:val="002F357E"/>
    <w:rsid w:val="002F38CE"/>
    <w:rsid w:val="002F3B80"/>
    <w:rsid w:val="002F40A5"/>
    <w:rsid w:val="002F444F"/>
    <w:rsid w:val="002F4723"/>
    <w:rsid w:val="002F4B0E"/>
    <w:rsid w:val="002F4E5F"/>
    <w:rsid w:val="002F4FF8"/>
    <w:rsid w:val="002F5E7F"/>
    <w:rsid w:val="002F6792"/>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1726"/>
    <w:rsid w:val="00312225"/>
    <w:rsid w:val="003130E4"/>
    <w:rsid w:val="003136EE"/>
    <w:rsid w:val="00313F14"/>
    <w:rsid w:val="0031416E"/>
    <w:rsid w:val="0031525A"/>
    <w:rsid w:val="003164D7"/>
    <w:rsid w:val="003167BD"/>
    <w:rsid w:val="00316942"/>
    <w:rsid w:val="003169C4"/>
    <w:rsid w:val="0032023F"/>
    <w:rsid w:val="003208D2"/>
    <w:rsid w:val="00321A54"/>
    <w:rsid w:val="00322BD2"/>
    <w:rsid w:val="00322F1E"/>
    <w:rsid w:val="003239ED"/>
    <w:rsid w:val="00323E32"/>
    <w:rsid w:val="003249A2"/>
    <w:rsid w:val="003250DD"/>
    <w:rsid w:val="00325116"/>
    <w:rsid w:val="00330004"/>
    <w:rsid w:val="00330449"/>
    <w:rsid w:val="00332FE8"/>
    <w:rsid w:val="0033387B"/>
    <w:rsid w:val="00333C6B"/>
    <w:rsid w:val="00334ABE"/>
    <w:rsid w:val="00334E72"/>
    <w:rsid w:val="003356B8"/>
    <w:rsid w:val="0033659A"/>
    <w:rsid w:val="003377CB"/>
    <w:rsid w:val="00337CE8"/>
    <w:rsid w:val="00340C35"/>
    <w:rsid w:val="00340F7E"/>
    <w:rsid w:val="00341441"/>
    <w:rsid w:val="003414AF"/>
    <w:rsid w:val="00342913"/>
    <w:rsid w:val="00342BFE"/>
    <w:rsid w:val="0034364C"/>
    <w:rsid w:val="00343C6B"/>
    <w:rsid w:val="00345184"/>
    <w:rsid w:val="00346569"/>
    <w:rsid w:val="00346A6F"/>
    <w:rsid w:val="00347E6D"/>
    <w:rsid w:val="00350C96"/>
    <w:rsid w:val="00351155"/>
    <w:rsid w:val="00352019"/>
    <w:rsid w:val="00352C1C"/>
    <w:rsid w:val="00353449"/>
    <w:rsid w:val="00353DFF"/>
    <w:rsid w:val="00354973"/>
    <w:rsid w:val="00355F5E"/>
    <w:rsid w:val="00356187"/>
    <w:rsid w:val="00356287"/>
    <w:rsid w:val="003570D9"/>
    <w:rsid w:val="00357686"/>
    <w:rsid w:val="00357E33"/>
    <w:rsid w:val="003621E3"/>
    <w:rsid w:val="00362649"/>
    <w:rsid w:val="00362B3B"/>
    <w:rsid w:val="00363047"/>
    <w:rsid w:val="003643DB"/>
    <w:rsid w:val="00364B14"/>
    <w:rsid w:val="00365128"/>
    <w:rsid w:val="003651B0"/>
    <w:rsid w:val="00365546"/>
    <w:rsid w:val="003664C0"/>
    <w:rsid w:val="0036659F"/>
    <w:rsid w:val="00366879"/>
    <w:rsid w:val="00367467"/>
    <w:rsid w:val="003674DC"/>
    <w:rsid w:val="00367BC4"/>
    <w:rsid w:val="0037053D"/>
    <w:rsid w:val="00370663"/>
    <w:rsid w:val="003707ED"/>
    <w:rsid w:val="003712FB"/>
    <w:rsid w:val="003715F5"/>
    <w:rsid w:val="00371F1D"/>
    <w:rsid w:val="00372C34"/>
    <w:rsid w:val="00372E8B"/>
    <w:rsid w:val="003738D7"/>
    <w:rsid w:val="00373A8A"/>
    <w:rsid w:val="0037417D"/>
    <w:rsid w:val="00374D90"/>
    <w:rsid w:val="00375C27"/>
    <w:rsid w:val="003765C1"/>
    <w:rsid w:val="00380C81"/>
    <w:rsid w:val="003828A4"/>
    <w:rsid w:val="00384233"/>
    <w:rsid w:val="00384642"/>
    <w:rsid w:val="003847B3"/>
    <w:rsid w:val="0038484F"/>
    <w:rsid w:val="003848FE"/>
    <w:rsid w:val="003849A5"/>
    <w:rsid w:val="003849DE"/>
    <w:rsid w:val="00384F97"/>
    <w:rsid w:val="00385CED"/>
    <w:rsid w:val="00385DA6"/>
    <w:rsid w:val="003863B8"/>
    <w:rsid w:val="0038753E"/>
    <w:rsid w:val="003875B1"/>
    <w:rsid w:val="00387836"/>
    <w:rsid w:val="00390530"/>
    <w:rsid w:val="00390576"/>
    <w:rsid w:val="00390805"/>
    <w:rsid w:val="00391905"/>
    <w:rsid w:val="00392805"/>
    <w:rsid w:val="00394364"/>
    <w:rsid w:val="003945C1"/>
    <w:rsid w:val="0039513B"/>
    <w:rsid w:val="00395B54"/>
    <w:rsid w:val="00397D25"/>
    <w:rsid w:val="00397E76"/>
    <w:rsid w:val="003A1985"/>
    <w:rsid w:val="003A1A3F"/>
    <w:rsid w:val="003A1D4A"/>
    <w:rsid w:val="003A212C"/>
    <w:rsid w:val="003A4640"/>
    <w:rsid w:val="003A4749"/>
    <w:rsid w:val="003A4DC7"/>
    <w:rsid w:val="003A5C1A"/>
    <w:rsid w:val="003A60B6"/>
    <w:rsid w:val="003A64E1"/>
    <w:rsid w:val="003A6636"/>
    <w:rsid w:val="003A6A21"/>
    <w:rsid w:val="003B1A87"/>
    <w:rsid w:val="003B244D"/>
    <w:rsid w:val="003B2961"/>
    <w:rsid w:val="003B299C"/>
    <w:rsid w:val="003B3516"/>
    <w:rsid w:val="003B382D"/>
    <w:rsid w:val="003B3CA6"/>
    <w:rsid w:val="003B5617"/>
    <w:rsid w:val="003B66F9"/>
    <w:rsid w:val="003B701E"/>
    <w:rsid w:val="003B7248"/>
    <w:rsid w:val="003C10C1"/>
    <w:rsid w:val="003C15FE"/>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24C0"/>
    <w:rsid w:val="003D2B17"/>
    <w:rsid w:val="003D2D73"/>
    <w:rsid w:val="003D36ED"/>
    <w:rsid w:val="003D466A"/>
    <w:rsid w:val="003D661F"/>
    <w:rsid w:val="003D68DE"/>
    <w:rsid w:val="003D6D32"/>
    <w:rsid w:val="003E008B"/>
    <w:rsid w:val="003E0F1A"/>
    <w:rsid w:val="003E1B08"/>
    <w:rsid w:val="003E27EF"/>
    <w:rsid w:val="003E2B25"/>
    <w:rsid w:val="003E2D27"/>
    <w:rsid w:val="003E2FF5"/>
    <w:rsid w:val="003E3396"/>
    <w:rsid w:val="003E3C5B"/>
    <w:rsid w:val="003E3DF9"/>
    <w:rsid w:val="003E5FFF"/>
    <w:rsid w:val="003E6093"/>
    <w:rsid w:val="003E61C9"/>
    <w:rsid w:val="003E6B4D"/>
    <w:rsid w:val="003E6FF3"/>
    <w:rsid w:val="003E7F52"/>
    <w:rsid w:val="003F0415"/>
    <w:rsid w:val="003F0B84"/>
    <w:rsid w:val="003F0CDA"/>
    <w:rsid w:val="003F2845"/>
    <w:rsid w:val="003F2BB6"/>
    <w:rsid w:val="003F4214"/>
    <w:rsid w:val="003F429B"/>
    <w:rsid w:val="003F43DB"/>
    <w:rsid w:val="003F49CC"/>
    <w:rsid w:val="003F50CD"/>
    <w:rsid w:val="003F5480"/>
    <w:rsid w:val="003F626D"/>
    <w:rsid w:val="003F6CFF"/>
    <w:rsid w:val="00400628"/>
    <w:rsid w:val="00400707"/>
    <w:rsid w:val="00400C45"/>
    <w:rsid w:val="004011B9"/>
    <w:rsid w:val="00401BBA"/>
    <w:rsid w:val="004023E3"/>
    <w:rsid w:val="004040AC"/>
    <w:rsid w:val="00404D26"/>
    <w:rsid w:val="00404F39"/>
    <w:rsid w:val="00405156"/>
    <w:rsid w:val="004053EF"/>
    <w:rsid w:val="00405488"/>
    <w:rsid w:val="00405D50"/>
    <w:rsid w:val="00406C40"/>
    <w:rsid w:val="00407FA3"/>
    <w:rsid w:val="00411222"/>
    <w:rsid w:val="00412279"/>
    <w:rsid w:val="004123B4"/>
    <w:rsid w:val="00412555"/>
    <w:rsid w:val="00412FFB"/>
    <w:rsid w:val="00413579"/>
    <w:rsid w:val="00413A76"/>
    <w:rsid w:val="0041401D"/>
    <w:rsid w:val="004146E6"/>
    <w:rsid w:val="00415C8B"/>
    <w:rsid w:val="00417699"/>
    <w:rsid w:val="004179E6"/>
    <w:rsid w:val="00417AA7"/>
    <w:rsid w:val="00417DC0"/>
    <w:rsid w:val="004215E7"/>
    <w:rsid w:val="00422103"/>
    <w:rsid w:val="00422A5E"/>
    <w:rsid w:val="00422EA4"/>
    <w:rsid w:val="004246D6"/>
    <w:rsid w:val="004249C0"/>
    <w:rsid w:val="00424BBB"/>
    <w:rsid w:val="0042564D"/>
    <w:rsid w:val="004257D6"/>
    <w:rsid w:val="00425C0D"/>
    <w:rsid w:val="004264EA"/>
    <w:rsid w:val="00426637"/>
    <w:rsid w:val="0042692D"/>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3BF7"/>
    <w:rsid w:val="004342E2"/>
    <w:rsid w:val="00435364"/>
    <w:rsid w:val="00435CE6"/>
    <w:rsid w:val="00436436"/>
    <w:rsid w:val="00436848"/>
    <w:rsid w:val="0044028C"/>
    <w:rsid w:val="004403E0"/>
    <w:rsid w:val="00440629"/>
    <w:rsid w:val="00440666"/>
    <w:rsid w:val="00440D2B"/>
    <w:rsid w:val="00440D76"/>
    <w:rsid w:val="00440EFA"/>
    <w:rsid w:val="00442031"/>
    <w:rsid w:val="00442AD1"/>
    <w:rsid w:val="004430B5"/>
    <w:rsid w:val="00443AA7"/>
    <w:rsid w:val="00443F57"/>
    <w:rsid w:val="00444F34"/>
    <w:rsid w:val="0044506A"/>
    <w:rsid w:val="00446BD4"/>
    <w:rsid w:val="00447910"/>
    <w:rsid w:val="00447B30"/>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2700"/>
    <w:rsid w:val="00464251"/>
    <w:rsid w:val="00464675"/>
    <w:rsid w:val="00465019"/>
    <w:rsid w:val="00465235"/>
    <w:rsid w:val="004673DE"/>
    <w:rsid w:val="00467712"/>
    <w:rsid w:val="00467B5C"/>
    <w:rsid w:val="00467CB0"/>
    <w:rsid w:val="00470605"/>
    <w:rsid w:val="004714E4"/>
    <w:rsid w:val="00471D5F"/>
    <w:rsid w:val="00472556"/>
    <w:rsid w:val="00472ED5"/>
    <w:rsid w:val="0047340E"/>
    <w:rsid w:val="0047524E"/>
    <w:rsid w:val="00476C4C"/>
    <w:rsid w:val="00476CCE"/>
    <w:rsid w:val="00477118"/>
    <w:rsid w:val="004773F2"/>
    <w:rsid w:val="0048028E"/>
    <w:rsid w:val="00480859"/>
    <w:rsid w:val="004812F0"/>
    <w:rsid w:val="00481831"/>
    <w:rsid w:val="00481A14"/>
    <w:rsid w:val="00481FE3"/>
    <w:rsid w:val="00482392"/>
    <w:rsid w:val="004837B4"/>
    <w:rsid w:val="00483A6C"/>
    <w:rsid w:val="004843D7"/>
    <w:rsid w:val="00485267"/>
    <w:rsid w:val="0048748A"/>
    <w:rsid w:val="004879B4"/>
    <w:rsid w:val="00487C38"/>
    <w:rsid w:val="00487F80"/>
    <w:rsid w:val="00490865"/>
    <w:rsid w:val="004909AD"/>
    <w:rsid w:val="0049164F"/>
    <w:rsid w:val="004916E3"/>
    <w:rsid w:val="00491B0B"/>
    <w:rsid w:val="00491D65"/>
    <w:rsid w:val="00492C6F"/>
    <w:rsid w:val="00493695"/>
    <w:rsid w:val="0049408B"/>
    <w:rsid w:val="004940D8"/>
    <w:rsid w:val="004947B5"/>
    <w:rsid w:val="004948A3"/>
    <w:rsid w:val="004955F2"/>
    <w:rsid w:val="0049593A"/>
    <w:rsid w:val="00497182"/>
    <w:rsid w:val="00497C77"/>
    <w:rsid w:val="004A04ED"/>
    <w:rsid w:val="004A1712"/>
    <w:rsid w:val="004A1A50"/>
    <w:rsid w:val="004A2E64"/>
    <w:rsid w:val="004A3BDA"/>
    <w:rsid w:val="004A475B"/>
    <w:rsid w:val="004A518A"/>
    <w:rsid w:val="004A71D8"/>
    <w:rsid w:val="004A7B40"/>
    <w:rsid w:val="004B01A5"/>
    <w:rsid w:val="004B11A4"/>
    <w:rsid w:val="004B12D8"/>
    <w:rsid w:val="004B1701"/>
    <w:rsid w:val="004B2246"/>
    <w:rsid w:val="004B2687"/>
    <w:rsid w:val="004B2795"/>
    <w:rsid w:val="004B2973"/>
    <w:rsid w:val="004B40AB"/>
    <w:rsid w:val="004B418C"/>
    <w:rsid w:val="004B46E2"/>
    <w:rsid w:val="004B4A2C"/>
    <w:rsid w:val="004B50C3"/>
    <w:rsid w:val="004B5992"/>
    <w:rsid w:val="004B6D37"/>
    <w:rsid w:val="004B6E62"/>
    <w:rsid w:val="004B7984"/>
    <w:rsid w:val="004C063A"/>
    <w:rsid w:val="004C27EA"/>
    <w:rsid w:val="004C31B0"/>
    <w:rsid w:val="004C648F"/>
    <w:rsid w:val="004C690A"/>
    <w:rsid w:val="004D0378"/>
    <w:rsid w:val="004D0F95"/>
    <w:rsid w:val="004D117C"/>
    <w:rsid w:val="004D1277"/>
    <w:rsid w:val="004D174D"/>
    <w:rsid w:val="004D2598"/>
    <w:rsid w:val="004D2664"/>
    <w:rsid w:val="004D3E82"/>
    <w:rsid w:val="004D3ED3"/>
    <w:rsid w:val="004D47E8"/>
    <w:rsid w:val="004D4D86"/>
    <w:rsid w:val="004D4E2B"/>
    <w:rsid w:val="004D75FD"/>
    <w:rsid w:val="004D7AAD"/>
    <w:rsid w:val="004E08C9"/>
    <w:rsid w:val="004E1684"/>
    <w:rsid w:val="004E18C6"/>
    <w:rsid w:val="004E1BE2"/>
    <w:rsid w:val="004E22B6"/>
    <w:rsid w:val="004E272C"/>
    <w:rsid w:val="004E274A"/>
    <w:rsid w:val="004E2854"/>
    <w:rsid w:val="004E382D"/>
    <w:rsid w:val="004E387C"/>
    <w:rsid w:val="004E41F6"/>
    <w:rsid w:val="004E4327"/>
    <w:rsid w:val="004E4A60"/>
    <w:rsid w:val="004E52E4"/>
    <w:rsid w:val="004E7F56"/>
    <w:rsid w:val="004F007F"/>
    <w:rsid w:val="004F0235"/>
    <w:rsid w:val="004F0611"/>
    <w:rsid w:val="004F072E"/>
    <w:rsid w:val="004F0F90"/>
    <w:rsid w:val="004F1BB2"/>
    <w:rsid w:val="004F1E14"/>
    <w:rsid w:val="004F23B0"/>
    <w:rsid w:val="004F264F"/>
    <w:rsid w:val="004F2C5B"/>
    <w:rsid w:val="004F2FF0"/>
    <w:rsid w:val="004F323E"/>
    <w:rsid w:val="004F3534"/>
    <w:rsid w:val="004F3F44"/>
    <w:rsid w:val="004F4E3D"/>
    <w:rsid w:val="004F51EE"/>
    <w:rsid w:val="004F53F2"/>
    <w:rsid w:val="004F584E"/>
    <w:rsid w:val="004F59EA"/>
    <w:rsid w:val="004F6919"/>
    <w:rsid w:val="0050055A"/>
    <w:rsid w:val="00501D7F"/>
    <w:rsid w:val="0050328F"/>
    <w:rsid w:val="00503A45"/>
    <w:rsid w:val="0050400C"/>
    <w:rsid w:val="0050413B"/>
    <w:rsid w:val="00504763"/>
    <w:rsid w:val="005048A0"/>
    <w:rsid w:val="00505586"/>
    <w:rsid w:val="00505950"/>
    <w:rsid w:val="00505B5D"/>
    <w:rsid w:val="0050675A"/>
    <w:rsid w:val="00507B01"/>
    <w:rsid w:val="0051195E"/>
    <w:rsid w:val="00511C2E"/>
    <w:rsid w:val="00512C71"/>
    <w:rsid w:val="00512E7B"/>
    <w:rsid w:val="00513321"/>
    <w:rsid w:val="00513454"/>
    <w:rsid w:val="00513F14"/>
    <w:rsid w:val="00514532"/>
    <w:rsid w:val="00514A13"/>
    <w:rsid w:val="00514A54"/>
    <w:rsid w:val="00514C15"/>
    <w:rsid w:val="0051577F"/>
    <w:rsid w:val="00515DC2"/>
    <w:rsid w:val="00516058"/>
    <w:rsid w:val="00516667"/>
    <w:rsid w:val="005168A0"/>
    <w:rsid w:val="00516B65"/>
    <w:rsid w:val="00517C5A"/>
    <w:rsid w:val="00521116"/>
    <w:rsid w:val="00521170"/>
    <w:rsid w:val="00521ED1"/>
    <w:rsid w:val="005223F9"/>
    <w:rsid w:val="0052275E"/>
    <w:rsid w:val="005228FE"/>
    <w:rsid w:val="0052306B"/>
    <w:rsid w:val="00523990"/>
    <w:rsid w:val="005239D8"/>
    <w:rsid w:val="00524466"/>
    <w:rsid w:val="0052479C"/>
    <w:rsid w:val="00524D13"/>
    <w:rsid w:val="005252A0"/>
    <w:rsid w:val="00525456"/>
    <w:rsid w:val="00525875"/>
    <w:rsid w:val="00527149"/>
    <w:rsid w:val="00527C79"/>
    <w:rsid w:val="005309B5"/>
    <w:rsid w:val="00530E01"/>
    <w:rsid w:val="00531A18"/>
    <w:rsid w:val="00531C8C"/>
    <w:rsid w:val="005325BB"/>
    <w:rsid w:val="005327D5"/>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0DD4"/>
    <w:rsid w:val="00550E95"/>
    <w:rsid w:val="0055104B"/>
    <w:rsid w:val="0055171D"/>
    <w:rsid w:val="00552787"/>
    <w:rsid w:val="00552897"/>
    <w:rsid w:val="00552C91"/>
    <w:rsid w:val="0055341A"/>
    <w:rsid w:val="00554399"/>
    <w:rsid w:val="005558A2"/>
    <w:rsid w:val="00555A94"/>
    <w:rsid w:val="0055619B"/>
    <w:rsid w:val="00560823"/>
    <w:rsid w:val="005608F2"/>
    <w:rsid w:val="0056136F"/>
    <w:rsid w:val="00561882"/>
    <w:rsid w:val="005619BC"/>
    <w:rsid w:val="00562C3A"/>
    <w:rsid w:val="00563339"/>
    <w:rsid w:val="005645C7"/>
    <w:rsid w:val="00564FEE"/>
    <w:rsid w:val="005653F7"/>
    <w:rsid w:val="00565CFA"/>
    <w:rsid w:val="005672B9"/>
    <w:rsid w:val="005675EC"/>
    <w:rsid w:val="00567B07"/>
    <w:rsid w:val="00567E28"/>
    <w:rsid w:val="00570055"/>
    <w:rsid w:val="0057019A"/>
    <w:rsid w:val="0057040C"/>
    <w:rsid w:val="005712DC"/>
    <w:rsid w:val="00571301"/>
    <w:rsid w:val="00571456"/>
    <w:rsid w:val="00571AE1"/>
    <w:rsid w:val="00571D84"/>
    <w:rsid w:val="0057235E"/>
    <w:rsid w:val="0057249E"/>
    <w:rsid w:val="00572638"/>
    <w:rsid w:val="00572CA5"/>
    <w:rsid w:val="0057356B"/>
    <w:rsid w:val="005748AA"/>
    <w:rsid w:val="005754E3"/>
    <w:rsid w:val="00575D08"/>
    <w:rsid w:val="005760D0"/>
    <w:rsid w:val="00580BDE"/>
    <w:rsid w:val="005825AF"/>
    <w:rsid w:val="00582F87"/>
    <w:rsid w:val="005840CF"/>
    <w:rsid w:val="005842DC"/>
    <w:rsid w:val="005855A3"/>
    <w:rsid w:val="00585CC0"/>
    <w:rsid w:val="00586884"/>
    <w:rsid w:val="00586DCC"/>
    <w:rsid w:val="005871A1"/>
    <w:rsid w:val="00587A04"/>
    <w:rsid w:val="005900EF"/>
    <w:rsid w:val="00590533"/>
    <w:rsid w:val="00591511"/>
    <w:rsid w:val="00592A36"/>
    <w:rsid w:val="00592AA1"/>
    <w:rsid w:val="005950B5"/>
    <w:rsid w:val="0059676A"/>
    <w:rsid w:val="00596B3C"/>
    <w:rsid w:val="005973C5"/>
    <w:rsid w:val="0059741B"/>
    <w:rsid w:val="00597D5A"/>
    <w:rsid w:val="005A0A35"/>
    <w:rsid w:val="005A219F"/>
    <w:rsid w:val="005A2225"/>
    <w:rsid w:val="005A3160"/>
    <w:rsid w:val="005A3C4A"/>
    <w:rsid w:val="005A46C6"/>
    <w:rsid w:val="005A4D2C"/>
    <w:rsid w:val="005A587B"/>
    <w:rsid w:val="005A5E95"/>
    <w:rsid w:val="005A645A"/>
    <w:rsid w:val="005A6971"/>
    <w:rsid w:val="005A6C32"/>
    <w:rsid w:val="005A7264"/>
    <w:rsid w:val="005A7BCC"/>
    <w:rsid w:val="005A7C9B"/>
    <w:rsid w:val="005B2796"/>
    <w:rsid w:val="005B2915"/>
    <w:rsid w:val="005B2ABE"/>
    <w:rsid w:val="005B3619"/>
    <w:rsid w:val="005B43E7"/>
    <w:rsid w:val="005B4507"/>
    <w:rsid w:val="005B47B1"/>
    <w:rsid w:val="005B4807"/>
    <w:rsid w:val="005B4921"/>
    <w:rsid w:val="005B4CB3"/>
    <w:rsid w:val="005B55B4"/>
    <w:rsid w:val="005B597E"/>
    <w:rsid w:val="005B5BCE"/>
    <w:rsid w:val="005B6484"/>
    <w:rsid w:val="005B67A1"/>
    <w:rsid w:val="005B6F6B"/>
    <w:rsid w:val="005B7256"/>
    <w:rsid w:val="005C00EA"/>
    <w:rsid w:val="005C13E4"/>
    <w:rsid w:val="005C16C3"/>
    <w:rsid w:val="005C2081"/>
    <w:rsid w:val="005C3114"/>
    <w:rsid w:val="005C3EBB"/>
    <w:rsid w:val="005C47AC"/>
    <w:rsid w:val="005C5C49"/>
    <w:rsid w:val="005D08E7"/>
    <w:rsid w:val="005D094D"/>
    <w:rsid w:val="005D1F31"/>
    <w:rsid w:val="005D257D"/>
    <w:rsid w:val="005D2BE4"/>
    <w:rsid w:val="005D2C5C"/>
    <w:rsid w:val="005D2EC5"/>
    <w:rsid w:val="005D31AD"/>
    <w:rsid w:val="005D320A"/>
    <w:rsid w:val="005D43FF"/>
    <w:rsid w:val="005D4882"/>
    <w:rsid w:val="005D4948"/>
    <w:rsid w:val="005D5666"/>
    <w:rsid w:val="005D60D2"/>
    <w:rsid w:val="005D754C"/>
    <w:rsid w:val="005D75A7"/>
    <w:rsid w:val="005D79A7"/>
    <w:rsid w:val="005E03B1"/>
    <w:rsid w:val="005E0674"/>
    <w:rsid w:val="005E132B"/>
    <w:rsid w:val="005E2006"/>
    <w:rsid w:val="005E2B62"/>
    <w:rsid w:val="005E31E3"/>
    <w:rsid w:val="005E37FD"/>
    <w:rsid w:val="005E3CAE"/>
    <w:rsid w:val="005E4635"/>
    <w:rsid w:val="005E4761"/>
    <w:rsid w:val="005E5199"/>
    <w:rsid w:val="005E57DB"/>
    <w:rsid w:val="005E5876"/>
    <w:rsid w:val="005E64DD"/>
    <w:rsid w:val="005E7D28"/>
    <w:rsid w:val="005F0775"/>
    <w:rsid w:val="005F07E9"/>
    <w:rsid w:val="005F0971"/>
    <w:rsid w:val="005F1516"/>
    <w:rsid w:val="005F1660"/>
    <w:rsid w:val="005F244C"/>
    <w:rsid w:val="005F2844"/>
    <w:rsid w:val="005F2C8D"/>
    <w:rsid w:val="005F323E"/>
    <w:rsid w:val="005F387F"/>
    <w:rsid w:val="005F3A42"/>
    <w:rsid w:val="005F477E"/>
    <w:rsid w:val="005F5308"/>
    <w:rsid w:val="005F5CF9"/>
    <w:rsid w:val="005F5D54"/>
    <w:rsid w:val="005F7704"/>
    <w:rsid w:val="0060058C"/>
    <w:rsid w:val="00602D2D"/>
    <w:rsid w:val="00603B55"/>
    <w:rsid w:val="00603C93"/>
    <w:rsid w:val="00604442"/>
    <w:rsid w:val="00604576"/>
    <w:rsid w:val="0060629A"/>
    <w:rsid w:val="00606A17"/>
    <w:rsid w:val="00606FCE"/>
    <w:rsid w:val="00607074"/>
    <w:rsid w:val="0061059D"/>
    <w:rsid w:val="00610AD7"/>
    <w:rsid w:val="00610E04"/>
    <w:rsid w:val="00611992"/>
    <w:rsid w:val="00612454"/>
    <w:rsid w:val="00612530"/>
    <w:rsid w:val="006133F7"/>
    <w:rsid w:val="0061390C"/>
    <w:rsid w:val="0061419E"/>
    <w:rsid w:val="00614ECB"/>
    <w:rsid w:val="00615074"/>
    <w:rsid w:val="00615C8E"/>
    <w:rsid w:val="00615D8E"/>
    <w:rsid w:val="0061771D"/>
    <w:rsid w:val="006207EE"/>
    <w:rsid w:val="00622184"/>
    <w:rsid w:val="006227E3"/>
    <w:rsid w:val="00623A48"/>
    <w:rsid w:val="00623BA3"/>
    <w:rsid w:val="006241E6"/>
    <w:rsid w:val="00625367"/>
    <w:rsid w:val="00625E2E"/>
    <w:rsid w:val="006303ED"/>
    <w:rsid w:val="006323F3"/>
    <w:rsid w:val="00633CD9"/>
    <w:rsid w:val="00634184"/>
    <w:rsid w:val="0063504E"/>
    <w:rsid w:val="00635598"/>
    <w:rsid w:val="00635C20"/>
    <w:rsid w:val="00637559"/>
    <w:rsid w:val="006379AF"/>
    <w:rsid w:val="00637FF2"/>
    <w:rsid w:val="00640328"/>
    <w:rsid w:val="00640FB5"/>
    <w:rsid w:val="0064288F"/>
    <w:rsid w:val="00642A83"/>
    <w:rsid w:val="00642E79"/>
    <w:rsid w:val="00642FFD"/>
    <w:rsid w:val="006439EA"/>
    <w:rsid w:val="00643F7C"/>
    <w:rsid w:val="00646477"/>
    <w:rsid w:val="0064670C"/>
    <w:rsid w:val="00646770"/>
    <w:rsid w:val="00646CC9"/>
    <w:rsid w:val="00647AFE"/>
    <w:rsid w:val="00647F55"/>
    <w:rsid w:val="00650DFF"/>
    <w:rsid w:val="00651736"/>
    <w:rsid w:val="00651A91"/>
    <w:rsid w:val="00651FBB"/>
    <w:rsid w:val="00652D46"/>
    <w:rsid w:val="00655995"/>
    <w:rsid w:val="00655F83"/>
    <w:rsid w:val="0065611E"/>
    <w:rsid w:val="00657DB3"/>
    <w:rsid w:val="00660CDC"/>
    <w:rsid w:val="006618F5"/>
    <w:rsid w:val="00662033"/>
    <w:rsid w:val="00663AAE"/>
    <w:rsid w:val="00664A34"/>
    <w:rsid w:val="00664DB7"/>
    <w:rsid w:val="00665755"/>
    <w:rsid w:val="00665B74"/>
    <w:rsid w:val="00666045"/>
    <w:rsid w:val="00666394"/>
    <w:rsid w:val="0066705A"/>
    <w:rsid w:val="006673FF"/>
    <w:rsid w:val="006675E8"/>
    <w:rsid w:val="00670548"/>
    <w:rsid w:val="00670F2C"/>
    <w:rsid w:val="00671B08"/>
    <w:rsid w:val="00671C81"/>
    <w:rsid w:val="00672BDE"/>
    <w:rsid w:val="00673E3C"/>
    <w:rsid w:val="006759C1"/>
    <w:rsid w:val="00676016"/>
    <w:rsid w:val="00677332"/>
    <w:rsid w:val="006776E0"/>
    <w:rsid w:val="00680139"/>
    <w:rsid w:val="00680DE0"/>
    <w:rsid w:val="00681214"/>
    <w:rsid w:val="00681D62"/>
    <w:rsid w:val="00682AD1"/>
    <w:rsid w:val="00683134"/>
    <w:rsid w:val="00684212"/>
    <w:rsid w:val="00684BB0"/>
    <w:rsid w:val="00685E1F"/>
    <w:rsid w:val="00687053"/>
    <w:rsid w:val="00687087"/>
    <w:rsid w:val="006900DD"/>
    <w:rsid w:val="006905B3"/>
    <w:rsid w:val="00691B49"/>
    <w:rsid w:val="0069398B"/>
    <w:rsid w:val="00693FDF"/>
    <w:rsid w:val="0069418A"/>
    <w:rsid w:val="0069498B"/>
    <w:rsid w:val="00694F59"/>
    <w:rsid w:val="0069663E"/>
    <w:rsid w:val="00696687"/>
    <w:rsid w:val="006A0C58"/>
    <w:rsid w:val="006A0C77"/>
    <w:rsid w:val="006A12DA"/>
    <w:rsid w:val="006A19CA"/>
    <w:rsid w:val="006A1D32"/>
    <w:rsid w:val="006A2472"/>
    <w:rsid w:val="006A2ACC"/>
    <w:rsid w:val="006A2DEE"/>
    <w:rsid w:val="006A340E"/>
    <w:rsid w:val="006A4184"/>
    <w:rsid w:val="006A43CF"/>
    <w:rsid w:val="006A5138"/>
    <w:rsid w:val="006A6290"/>
    <w:rsid w:val="006A6E43"/>
    <w:rsid w:val="006A717B"/>
    <w:rsid w:val="006A7CA9"/>
    <w:rsid w:val="006B0490"/>
    <w:rsid w:val="006B0CDE"/>
    <w:rsid w:val="006B1804"/>
    <w:rsid w:val="006B1B0F"/>
    <w:rsid w:val="006B2AC3"/>
    <w:rsid w:val="006B4035"/>
    <w:rsid w:val="006B406F"/>
    <w:rsid w:val="006B4249"/>
    <w:rsid w:val="006B46CB"/>
    <w:rsid w:val="006B50C6"/>
    <w:rsid w:val="006B5991"/>
    <w:rsid w:val="006B5E82"/>
    <w:rsid w:val="006B6184"/>
    <w:rsid w:val="006B630D"/>
    <w:rsid w:val="006B6537"/>
    <w:rsid w:val="006B69D4"/>
    <w:rsid w:val="006B7D40"/>
    <w:rsid w:val="006C02CE"/>
    <w:rsid w:val="006C1036"/>
    <w:rsid w:val="006C2334"/>
    <w:rsid w:val="006C2B6E"/>
    <w:rsid w:val="006C32E1"/>
    <w:rsid w:val="006C4BCC"/>
    <w:rsid w:val="006C4CC6"/>
    <w:rsid w:val="006C4E10"/>
    <w:rsid w:val="006C585B"/>
    <w:rsid w:val="006C59EF"/>
    <w:rsid w:val="006C6225"/>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6851"/>
    <w:rsid w:val="006D7BDF"/>
    <w:rsid w:val="006E0333"/>
    <w:rsid w:val="006E0876"/>
    <w:rsid w:val="006E0AE5"/>
    <w:rsid w:val="006E21FF"/>
    <w:rsid w:val="006E23F9"/>
    <w:rsid w:val="006E2A52"/>
    <w:rsid w:val="006E2BC7"/>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D"/>
    <w:rsid w:val="006F4CF0"/>
    <w:rsid w:val="006F730A"/>
    <w:rsid w:val="006F7EA1"/>
    <w:rsid w:val="007004FF"/>
    <w:rsid w:val="00701331"/>
    <w:rsid w:val="00702170"/>
    <w:rsid w:val="007021E3"/>
    <w:rsid w:val="00702638"/>
    <w:rsid w:val="0070361A"/>
    <w:rsid w:val="00706D13"/>
    <w:rsid w:val="00706FE0"/>
    <w:rsid w:val="007072DA"/>
    <w:rsid w:val="00710316"/>
    <w:rsid w:val="0071176C"/>
    <w:rsid w:val="00711C26"/>
    <w:rsid w:val="00711D2D"/>
    <w:rsid w:val="00711D32"/>
    <w:rsid w:val="007120E9"/>
    <w:rsid w:val="00712412"/>
    <w:rsid w:val="00712713"/>
    <w:rsid w:val="00714A9F"/>
    <w:rsid w:val="00717AC1"/>
    <w:rsid w:val="007212DD"/>
    <w:rsid w:val="00721CC9"/>
    <w:rsid w:val="00722190"/>
    <w:rsid w:val="00723FDF"/>
    <w:rsid w:val="0072433B"/>
    <w:rsid w:val="007252EB"/>
    <w:rsid w:val="0072535F"/>
    <w:rsid w:val="00725563"/>
    <w:rsid w:val="0072617A"/>
    <w:rsid w:val="007264A6"/>
    <w:rsid w:val="007268D5"/>
    <w:rsid w:val="00726C94"/>
    <w:rsid w:val="00726E8C"/>
    <w:rsid w:val="00727157"/>
    <w:rsid w:val="00727B8B"/>
    <w:rsid w:val="00727FC3"/>
    <w:rsid w:val="00730161"/>
    <w:rsid w:val="007308E2"/>
    <w:rsid w:val="00730AC7"/>
    <w:rsid w:val="007312F9"/>
    <w:rsid w:val="00731D83"/>
    <w:rsid w:val="00732D72"/>
    <w:rsid w:val="00733354"/>
    <w:rsid w:val="007334D1"/>
    <w:rsid w:val="00734374"/>
    <w:rsid w:val="007350CC"/>
    <w:rsid w:val="00735738"/>
    <w:rsid w:val="0073642A"/>
    <w:rsid w:val="007364DC"/>
    <w:rsid w:val="00736E6A"/>
    <w:rsid w:val="00736E94"/>
    <w:rsid w:val="00736E9A"/>
    <w:rsid w:val="00737209"/>
    <w:rsid w:val="00737C35"/>
    <w:rsid w:val="00740F6A"/>
    <w:rsid w:val="00741F2C"/>
    <w:rsid w:val="00743495"/>
    <w:rsid w:val="00745BD2"/>
    <w:rsid w:val="00746007"/>
    <w:rsid w:val="007460B9"/>
    <w:rsid w:val="00746DA7"/>
    <w:rsid w:val="00747473"/>
    <w:rsid w:val="00747EEA"/>
    <w:rsid w:val="00750752"/>
    <w:rsid w:val="0075210F"/>
    <w:rsid w:val="007521C5"/>
    <w:rsid w:val="00752D4D"/>
    <w:rsid w:val="00753D7D"/>
    <w:rsid w:val="0075472D"/>
    <w:rsid w:val="0075494B"/>
    <w:rsid w:val="00756199"/>
    <w:rsid w:val="007566C0"/>
    <w:rsid w:val="00757172"/>
    <w:rsid w:val="00757FF2"/>
    <w:rsid w:val="00760115"/>
    <w:rsid w:val="0076017C"/>
    <w:rsid w:val="0076024B"/>
    <w:rsid w:val="0076026C"/>
    <w:rsid w:val="007603F5"/>
    <w:rsid w:val="00760CCB"/>
    <w:rsid w:val="0076169A"/>
    <w:rsid w:val="007633F3"/>
    <w:rsid w:val="00763586"/>
    <w:rsid w:val="007639F3"/>
    <w:rsid w:val="00763BEE"/>
    <w:rsid w:val="00764063"/>
    <w:rsid w:val="007665AD"/>
    <w:rsid w:val="00766F0F"/>
    <w:rsid w:val="00767F0B"/>
    <w:rsid w:val="00770AE7"/>
    <w:rsid w:val="00770BC0"/>
    <w:rsid w:val="00770FE7"/>
    <w:rsid w:val="00771362"/>
    <w:rsid w:val="0077146C"/>
    <w:rsid w:val="00771674"/>
    <w:rsid w:val="00771EEC"/>
    <w:rsid w:val="0077225A"/>
    <w:rsid w:val="00772D01"/>
    <w:rsid w:val="00774123"/>
    <w:rsid w:val="00774F73"/>
    <w:rsid w:val="00775370"/>
    <w:rsid w:val="00775396"/>
    <w:rsid w:val="00777330"/>
    <w:rsid w:val="00777938"/>
    <w:rsid w:val="00777DA9"/>
    <w:rsid w:val="00780F7F"/>
    <w:rsid w:val="00781C6A"/>
    <w:rsid w:val="00781D80"/>
    <w:rsid w:val="00781F29"/>
    <w:rsid w:val="00782460"/>
    <w:rsid w:val="00783496"/>
    <w:rsid w:val="00783A9D"/>
    <w:rsid w:val="00783DDF"/>
    <w:rsid w:val="00783FBD"/>
    <w:rsid w:val="007851AF"/>
    <w:rsid w:val="007852FC"/>
    <w:rsid w:val="00785933"/>
    <w:rsid w:val="00785A1B"/>
    <w:rsid w:val="00785B07"/>
    <w:rsid w:val="00785B2D"/>
    <w:rsid w:val="007862B0"/>
    <w:rsid w:val="007863FE"/>
    <w:rsid w:val="00790AEC"/>
    <w:rsid w:val="00790CAC"/>
    <w:rsid w:val="007929C0"/>
    <w:rsid w:val="00792A94"/>
    <w:rsid w:val="00792C23"/>
    <w:rsid w:val="007930A3"/>
    <w:rsid w:val="007941D4"/>
    <w:rsid w:val="007947A9"/>
    <w:rsid w:val="00795600"/>
    <w:rsid w:val="00795D2F"/>
    <w:rsid w:val="007963D0"/>
    <w:rsid w:val="00796660"/>
    <w:rsid w:val="00796D3A"/>
    <w:rsid w:val="00796D85"/>
    <w:rsid w:val="007A030B"/>
    <w:rsid w:val="007A08BC"/>
    <w:rsid w:val="007A10D0"/>
    <w:rsid w:val="007A2227"/>
    <w:rsid w:val="007A3CAF"/>
    <w:rsid w:val="007A4131"/>
    <w:rsid w:val="007A5B05"/>
    <w:rsid w:val="007A5F6D"/>
    <w:rsid w:val="007A6FCE"/>
    <w:rsid w:val="007B00E4"/>
    <w:rsid w:val="007B0105"/>
    <w:rsid w:val="007B0952"/>
    <w:rsid w:val="007B1892"/>
    <w:rsid w:val="007B28FE"/>
    <w:rsid w:val="007B2AA3"/>
    <w:rsid w:val="007B363F"/>
    <w:rsid w:val="007B403B"/>
    <w:rsid w:val="007B4B23"/>
    <w:rsid w:val="007B5479"/>
    <w:rsid w:val="007B5814"/>
    <w:rsid w:val="007B6AFE"/>
    <w:rsid w:val="007B738C"/>
    <w:rsid w:val="007C041B"/>
    <w:rsid w:val="007C06AC"/>
    <w:rsid w:val="007C1071"/>
    <w:rsid w:val="007C2FFF"/>
    <w:rsid w:val="007C3377"/>
    <w:rsid w:val="007C3594"/>
    <w:rsid w:val="007C3BBB"/>
    <w:rsid w:val="007C43E5"/>
    <w:rsid w:val="007C4E7A"/>
    <w:rsid w:val="007C4F3B"/>
    <w:rsid w:val="007C5E78"/>
    <w:rsid w:val="007C6EF7"/>
    <w:rsid w:val="007C750A"/>
    <w:rsid w:val="007C76B3"/>
    <w:rsid w:val="007C7782"/>
    <w:rsid w:val="007C78EF"/>
    <w:rsid w:val="007D1A6C"/>
    <w:rsid w:val="007D222C"/>
    <w:rsid w:val="007D23DD"/>
    <w:rsid w:val="007D2C2A"/>
    <w:rsid w:val="007D2E91"/>
    <w:rsid w:val="007D3036"/>
    <w:rsid w:val="007D3441"/>
    <w:rsid w:val="007D3C47"/>
    <w:rsid w:val="007D3E35"/>
    <w:rsid w:val="007D4265"/>
    <w:rsid w:val="007D4679"/>
    <w:rsid w:val="007D4FFD"/>
    <w:rsid w:val="007D5A64"/>
    <w:rsid w:val="007D7527"/>
    <w:rsid w:val="007D7F96"/>
    <w:rsid w:val="007E0876"/>
    <w:rsid w:val="007E0FFC"/>
    <w:rsid w:val="007E2678"/>
    <w:rsid w:val="007E267D"/>
    <w:rsid w:val="007E360C"/>
    <w:rsid w:val="007E3652"/>
    <w:rsid w:val="007E4E28"/>
    <w:rsid w:val="007E51C0"/>
    <w:rsid w:val="007E5D18"/>
    <w:rsid w:val="007E68C2"/>
    <w:rsid w:val="007E68C7"/>
    <w:rsid w:val="007E68E4"/>
    <w:rsid w:val="007E72F8"/>
    <w:rsid w:val="007E7BBC"/>
    <w:rsid w:val="007F04F9"/>
    <w:rsid w:val="007F06C5"/>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39E0"/>
    <w:rsid w:val="00804B09"/>
    <w:rsid w:val="00805835"/>
    <w:rsid w:val="008059FF"/>
    <w:rsid w:val="0080602E"/>
    <w:rsid w:val="008067E1"/>
    <w:rsid w:val="0081012C"/>
    <w:rsid w:val="0081044B"/>
    <w:rsid w:val="008114CB"/>
    <w:rsid w:val="00811E71"/>
    <w:rsid w:val="0081311B"/>
    <w:rsid w:val="00813F7C"/>
    <w:rsid w:val="00814951"/>
    <w:rsid w:val="00815294"/>
    <w:rsid w:val="0081544D"/>
    <w:rsid w:val="00815B96"/>
    <w:rsid w:val="00815C62"/>
    <w:rsid w:val="00816A23"/>
    <w:rsid w:val="00816B99"/>
    <w:rsid w:val="0081721F"/>
    <w:rsid w:val="00820176"/>
    <w:rsid w:val="0082018E"/>
    <w:rsid w:val="0082134A"/>
    <w:rsid w:val="00821526"/>
    <w:rsid w:val="00824311"/>
    <w:rsid w:val="00824499"/>
    <w:rsid w:val="00824771"/>
    <w:rsid w:val="00824E75"/>
    <w:rsid w:val="00825E4B"/>
    <w:rsid w:val="00825E4E"/>
    <w:rsid w:val="00826209"/>
    <w:rsid w:val="008264F7"/>
    <w:rsid w:val="00826824"/>
    <w:rsid w:val="00826872"/>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0B7B"/>
    <w:rsid w:val="00841E1D"/>
    <w:rsid w:val="0084274B"/>
    <w:rsid w:val="00842F19"/>
    <w:rsid w:val="00843673"/>
    <w:rsid w:val="00843E6C"/>
    <w:rsid w:val="00845E4B"/>
    <w:rsid w:val="008461B9"/>
    <w:rsid w:val="00846618"/>
    <w:rsid w:val="00846677"/>
    <w:rsid w:val="0084686A"/>
    <w:rsid w:val="00847382"/>
    <w:rsid w:val="008477E0"/>
    <w:rsid w:val="00847CA2"/>
    <w:rsid w:val="00850500"/>
    <w:rsid w:val="008514E4"/>
    <w:rsid w:val="00851A01"/>
    <w:rsid w:val="00851D2C"/>
    <w:rsid w:val="00853314"/>
    <w:rsid w:val="00853ABC"/>
    <w:rsid w:val="00853FF9"/>
    <w:rsid w:val="0085487E"/>
    <w:rsid w:val="00854D4D"/>
    <w:rsid w:val="0085557B"/>
    <w:rsid w:val="00856251"/>
    <w:rsid w:val="008606AB"/>
    <w:rsid w:val="008610B8"/>
    <w:rsid w:val="008620E3"/>
    <w:rsid w:val="008620EA"/>
    <w:rsid w:val="008626E8"/>
    <w:rsid w:val="00862736"/>
    <w:rsid w:val="00862EB6"/>
    <w:rsid w:val="008637EF"/>
    <w:rsid w:val="00864129"/>
    <w:rsid w:val="008642CA"/>
    <w:rsid w:val="008643DA"/>
    <w:rsid w:val="008647AC"/>
    <w:rsid w:val="0086484B"/>
    <w:rsid w:val="00865353"/>
    <w:rsid w:val="008663BB"/>
    <w:rsid w:val="00866626"/>
    <w:rsid w:val="00867BEC"/>
    <w:rsid w:val="00871D34"/>
    <w:rsid w:val="00871FAC"/>
    <w:rsid w:val="00872B64"/>
    <w:rsid w:val="00874498"/>
    <w:rsid w:val="00875906"/>
    <w:rsid w:val="00875E57"/>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4D0"/>
    <w:rsid w:val="00896636"/>
    <w:rsid w:val="00896E7F"/>
    <w:rsid w:val="008970A7"/>
    <w:rsid w:val="00897458"/>
    <w:rsid w:val="008A0DDA"/>
    <w:rsid w:val="008A103B"/>
    <w:rsid w:val="008A2C36"/>
    <w:rsid w:val="008A3193"/>
    <w:rsid w:val="008A31E0"/>
    <w:rsid w:val="008A3782"/>
    <w:rsid w:val="008A4EB5"/>
    <w:rsid w:val="008A5AD5"/>
    <w:rsid w:val="008A698A"/>
    <w:rsid w:val="008A6CF1"/>
    <w:rsid w:val="008A6FBF"/>
    <w:rsid w:val="008A7EAE"/>
    <w:rsid w:val="008B1EB4"/>
    <w:rsid w:val="008B200B"/>
    <w:rsid w:val="008B26B6"/>
    <w:rsid w:val="008B2872"/>
    <w:rsid w:val="008B386E"/>
    <w:rsid w:val="008B5DE3"/>
    <w:rsid w:val="008B6605"/>
    <w:rsid w:val="008B691F"/>
    <w:rsid w:val="008B7D7B"/>
    <w:rsid w:val="008C06D8"/>
    <w:rsid w:val="008C192E"/>
    <w:rsid w:val="008C221D"/>
    <w:rsid w:val="008C2F6B"/>
    <w:rsid w:val="008C4260"/>
    <w:rsid w:val="008C6FBD"/>
    <w:rsid w:val="008D14F6"/>
    <w:rsid w:val="008D1921"/>
    <w:rsid w:val="008D51D7"/>
    <w:rsid w:val="008D598E"/>
    <w:rsid w:val="008D66BB"/>
    <w:rsid w:val="008E1D95"/>
    <w:rsid w:val="008E232C"/>
    <w:rsid w:val="008E350B"/>
    <w:rsid w:val="008E39DC"/>
    <w:rsid w:val="008E445E"/>
    <w:rsid w:val="008E55EC"/>
    <w:rsid w:val="008E5AAD"/>
    <w:rsid w:val="008F017B"/>
    <w:rsid w:val="008F07F1"/>
    <w:rsid w:val="008F1364"/>
    <w:rsid w:val="008F1DA7"/>
    <w:rsid w:val="008F272A"/>
    <w:rsid w:val="008F2DF3"/>
    <w:rsid w:val="008F312B"/>
    <w:rsid w:val="008F33AB"/>
    <w:rsid w:val="008F34F5"/>
    <w:rsid w:val="008F377F"/>
    <w:rsid w:val="008F3A64"/>
    <w:rsid w:val="008F48D8"/>
    <w:rsid w:val="008F540A"/>
    <w:rsid w:val="008F57CD"/>
    <w:rsid w:val="008F61B9"/>
    <w:rsid w:val="008F6433"/>
    <w:rsid w:val="008F6A20"/>
    <w:rsid w:val="008F6D90"/>
    <w:rsid w:val="00900220"/>
    <w:rsid w:val="009007D3"/>
    <w:rsid w:val="009010B6"/>
    <w:rsid w:val="00901194"/>
    <w:rsid w:val="0090202B"/>
    <w:rsid w:val="0090315D"/>
    <w:rsid w:val="00903710"/>
    <w:rsid w:val="0090375A"/>
    <w:rsid w:val="00903D65"/>
    <w:rsid w:val="00903E75"/>
    <w:rsid w:val="00904150"/>
    <w:rsid w:val="009058C0"/>
    <w:rsid w:val="009066EA"/>
    <w:rsid w:val="0090689B"/>
    <w:rsid w:val="00906EDB"/>
    <w:rsid w:val="009072F9"/>
    <w:rsid w:val="00910F84"/>
    <w:rsid w:val="00912043"/>
    <w:rsid w:val="00913CA4"/>
    <w:rsid w:val="00914082"/>
    <w:rsid w:val="009140E5"/>
    <w:rsid w:val="009159C5"/>
    <w:rsid w:val="009160E8"/>
    <w:rsid w:val="00916358"/>
    <w:rsid w:val="00916C17"/>
    <w:rsid w:val="00916D06"/>
    <w:rsid w:val="009170A5"/>
    <w:rsid w:val="009172C8"/>
    <w:rsid w:val="00917AB3"/>
    <w:rsid w:val="00917BBC"/>
    <w:rsid w:val="00920419"/>
    <w:rsid w:val="009206CD"/>
    <w:rsid w:val="00920D0E"/>
    <w:rsid w:val="00921659"/>
    <w:rsid w:val="0092252E"/>
    <w:rsid w:val="00922A8E"/>
    <w:rsid w:val="00922B45"/>
    <w:rsid w:val="00922F2B"/>
    <w:rsid w:val="00924BB5"/>
    <w:rsid w:val="00924F09"/>
    <w:rsid w:val="0092537B"/>
    <w:rsid w:val="00925540"/>
    <w:rsid w:val="009255BB"/>
    <w:rsid w:val="00927F1B"/>
    <w:rsid w:val="009310FD"/>
    <w:rsid w:val="009311F1"/>
    <w:rsid w:val="009318F8"/>
    <w:rsid w:val="00931DEE"/>
    <w:rsid w:val="00933212"/>
    <w:rsid w:val="00934588"/>
    <w:rsid w:val="009353BB"/>
    <w:rsid w:val="00935420"/>
    <w:rsid w:val="00936209"/>
    <w:rsid w:val="00936220"/>
    <w:rsid w:val="00936279"/>
    <w:rsid w:val="009364D3"/>
    <w:rsid w:val="00936C02"/>
    <w:rsid w:val="00936DE4"/>
    <w:rsid w:val="00937F23"/>
    <w:rsid w:val="00941AE2"/>
    <w:rsid w:val="00942382"/>
    <w:rsid w:val="00943173"/>
    <w:rsid w:val="009436AA"/>
    <w:rsid w:val="0094460A"/>
    <w:rsid w:val="00945460"/>
    <w:rsid w:val="0094548A"/>
    <w:rsid w:val="00945825"/>
    <w:rsid w:val="0094664D"/>
    <w:rsid w:val="009468E0"/>
    <w:rsid w:val="009468FA"/>
    <w:rsid w:val="0094756B"/>
    <w:rsid w:val="00947C30"/>
    <w:rsid w:val="00947D58"/>
    <w:rsid w:val="00950C5F"/>
    <w:rsid w:val="00951474"/>
    <w:rsid w:val="00951701"/>
    <w:rsid w:val="00951D18"/>
    <w:rsid w:val="00951D2C"/>
    <w:rsid w:val="00954081"/>
    <w:rsid w:val="00954FC8"/>
    <w:rsid w:val="009557B0"/>
    <w:rsid w:val="00955BBA"/>
    <w:rsid w:val="00956373"/>
    <w:rsid w:val="009600B1"/>
    <w:rsid w:val="009605C6"/>
    <w:rsid w:val="009608E1"/>
    <w:rsid w:val="00960D7A"/>
    <w:rsid w:val="00960FEC"/>
    <w:rsid w:val="009613E9"/>
    <w:rsid w:val="00961925"/>
    <w:rsid w:val="00962FA4"/>
    <w:rsid w:val="00964572"/>
    <w:rsid w:val="0096683A"/>
    <w:rsid w:val="0096702E"/>
    <w:rsid w:val="00967F7F"/>
    <w:rsid w:val="009705B6"/>
    <w:rsid w:val="00971532"/>
    <w:rsid w:val="0097216C"/>
    <w:rsid w:val="00972920"/>
    <w:rsid w:val="00973990"/>
    <w:rsid w:val="00973C0E"/>
    <w:rsid w:val="009743F6"/>
    <w:rsid w:val="009745E7"/>
    <w:rsid w:val="00975F45"/>
    <w:rsid w:val="009801C1"/>
    <w:rsid w:val="00981ACC"/>
    <w:rsid w:val="00983A37"/>
    <w:rsid w:val="00983E73"/>
    <w:rsid w:val="0098407A"/>
    <w:rsid w:val="009840B6"/>
    <w:rsid w:val="00984835"/>
    <w:rsid w:val="00984BE1"/>
    <w:rsid w:val="0098503E"/>
    <w:rsid w:val="009866DC"/>
    <w:rsid w:val="00986E6B"/>
    <w:rsid w:val="0099079C"/>
    <w:rsid w:val="00990FA5"/>
    <w:rsid w:val="009915B7"/>
    <w:rsid w:val="009916FE"/>
    <w:rsid w:val="009929CD"/>
    <w:rsid w:val="00992BFA"/>
    <w:rsid w:val="009938FB"/>
    <w:rsid w:val="00993BA2"/>
    <w:rsid w:val="00993BF2"/>
    <w:rsid w:val="00993CE2"/>
    <w:rsid w:val="00993DBA"/>
    <w:rsid w:val="00993F18"/>
    <w:rsid w:val="00994164"/>
    <w:rsid w:val="00995881"/>
    <w:rsid w:val="00995F08"/>
    <w:rsid w:val="00996298"/>
    <w:rsid w:val="0099688F"/>
    <w:rsid w:val="00997B05"/>
    <w:rsid w:val="00997E77"/>
    <w:rsid w:val="009A0053"/>
    <w:rsid w:val="009A01B4"/>
    <w:rsid w:val="009A0C8E"/>
    <w:rsid w:val="009A0D92"/>
    <w:rsid w:val="009A1991"/>
    <w:rsid w:val="009A2F04"/>
    <w:rsid w:val="009A3818"/>
    <w:rsid w:val="009A4132"/>
    <w:rsid w:val="009A4533"/>
    <w:rsid w:val="009A45AC"/>
    <w:rsid w:val="009A4C29"/>
    <w:rsid w:val="009A60DE"/>
    <w:rsid w:val="009A6690"/>
    <w:rsid w:val="009A6B01"/>
    <w:rsid w:val="009B0364"/>
    <w:rsid w:val="009B055A"/>
    <w:rsid w:val="009B239C"/>
    <w:rsid w:val="009B308A"/>
    <w:rsid w:val="009B3FA4"/>
    <w:rsid w:val="009B57DB"/>
    <w:rsid w:val="009B596D"/>
    <w:rsid w:val="009B68F2"/>
    <w:rsid w:val="009B6E1A"/>
    <w:rsid w:val="009B7AF8"/>
    <w:rsid w:val="009C172B"/>
    <w:rsid w:val="009C172D"/>
    <w:rsid w:val="009C199E"/>
    <w:rsid w:val="009C2DD2"/>
    <w:rsid w:val="009C2DF7"/>
    <w:rsid w:val="009C40F3"/>
    <w:rsid w:val="009C4767"/>
    <w:rsid w:val="009C6A3A"/>
    <w:rsid w:val="009C76BF"/>
    <w:rsid w:val="009C76F7"/>
    <w:rsid w:val="009C782B"/>
    <w:rsid w:val="009D05E2"/>
    <w:rsid w:val="009D1051"/>
    <w:rsid w:val="009D1854"/>
    <w:rsid w:val="009D19D7"/>
    <w:rsid w:val="009D28D9"/>
    <w:rsid w:val="009D2B1A"/>
    <w:rsid w:val="009D3175"/>
    <w:rsid w:val="009D3484"/>
    <w:rsid w:val="009D40D4"/>
    <w:rsid w:val="009D454E"/>
    <w:rsid w:val="009D4DB5"/>
    <w:rsid w:val="009D5860"/>
    <w:rsid w:val="009D76F1"/>
    <w:rsid w:val="009D7783"/>
    <w:rsid w:val="009D7F0A"/>
    <w:rsid w:val="009E0574"/>
    <w:rsid w:val="009E0D09"/>
    <w:rsid w:val="009E117A"/>
    <w:rsid w:val="009E2662"/>
    <w:rsid w:val="009E2783"/>
    <w:rsid w:val="009E2ACD"/>
    <w:rsid w:val="009E3C6F"/>
    <w:rsid w:val="009E44D4"/>
    <w:rsid w:val="009E593A"/>
    <w:rsid w:val="009E691F"/>
    <w:rsid w:val="009E6FA1"/>
    <w:rsid w:val="009E7DB4"/>
    <w:rsid w:val="009F0246"/>
    <w:rsid w:val="009F0A68"/>
    <w:rsid w:val="009F0F23"/>
    <w:rsid w:val="009F1B8A"/>
    <w:rsid w:val="009F2057"/>
    <w:rsid w:val="009F2C0E"/>
    <w:rsid w:val="009F2DAC"/>
    <w:rsid w:val="009F5301"/>
    <w:rsid w:val="009F6641"/>
    <w:rsid w:val="00A00271"/>
    <w:rsid w:val="00A00A5A"/>
    <w:rsid w:val="00A00C8D"/>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6C34"/>
    <w:rsid w:val="00A27113"/>
    <w:rsid w:val="00A271EC"/>
    <w:rsid w:val="00A27ADF"/>
    <w:rsid w:val="00A27DEA"/>
    <w:rsid w:val="00A30A60"/>
    <w:rsid w:val="00A30B8C"/>
    <w:rsid w:val="00A31155"/>
    <w:rsid w:val="00A314D6"/>
    <w:rsid w:val="00A32535"/>
    <w:rsid w:val="00A32D0B"/>
    <w:rsid w:val="00A3321B"/>
    <w:rsid w:val="00A33852"/>
    <w:rsid w:val="00A3450F"/>
    <w:rsid w:val="00A352A9"/>
    <w:rsid w:val="00A3590D"/>
    <w:rsid w:val="00A402A8"/>
    <w:rsid w:val="00A41D76"/>
    <w:rsid w:val="00A43C7A"/>
    <w:rsid w:val="00A43CBD"/>
    <w:rsid w:val="00A44259"/>
    <w:rsid w:val="00A44442"/>
    <w:rsid w:val="00A45198"/>
    <w:rsid w:val="00A45716"/>
    <w:rsid w:val="00A45EB6"/>
    <w:rsid w:val="00A45FEE"/>
    <w:rsid w:val="00A478D1"/>
    <w:rsid w:val="00A47B6B"/>
    <w:rsid w:val="00A47CA5"/>
    <w:rsid w:val="00A47CC8"/>
    <w:rsid w:val="00A47EA6"/>
    <w:rsid w:val="00A50D47"/>
    <w:rsid w:val="00A5122F"/>
    <w:rsid w:val="00A51378"/>
    <w:rsid w:val="00A53593"/>
    <w:rsid w:val="00A53B27"/>
    <w:rsid w:val="00A53BC8"/>
    <w:rsid w:val="00A55589"/>
    <w:rsid w:val="00A56340"/>
    <w:rsid w:val="00A56C5B"/>
    <w:rsid w:val="00A605F6"/>
    <w:rsid w:val="00A60B8F"/>
    <w:rsid w:val="00A61C3C"/>
    <w:rsid w:val="00A62C5E"/>
    <w:rsid w:val="00A62E3A"/>
    <w:rsid w:val="00A62F1B"/>
    <w:rsid w:val="00A63255"/>
    <w:rsid w:val="00A634A4"/>
    <w:rsid w:val="00A63C52"/>
    <w:rsid w:val="00A64151"/>
    <w:rsid w:val="00A64AF2"/>
    <w:rsid w:val="00A652AA"/>
    <w:rsid w:val="00A6631F"/>
    <w:rsid w:val="00A70B50"/>
    <w:rsid w:val="00A71109"/>
    <w:rsid w:val="00A7124B"/>
    <w:rsid w:val="00A72668"/>
    <w:rsid w:val="00A72CD3"/>
    <w:rsid w:val="00A72F99"/>
    <w:rsid w:val="00A733A6"/>
    <w:rsid w:val="00A74F00"/>
    <w:rsid w:val="00A75DF8"/>
    <w:rsid w:val="00A75EF6"/>
    <w:rsid w:val="00A76B43"/>
    <w:rsid w:val="00A76F84"/>
    <w:rsid w:val="00A77203"/>
    <w:rsid w:val="00A800F8"/>
    <w:rsid w:val="00A80614"/>
    <w:rsid w:val="00A80DF7"/>
    <w:rsid w:val="00A81CD2"/>
    <w:rsid w:val="00A82757"/>
    <w:rsid w:val="00A83B4C"/>
    <w:rsid w:val="00A844A4"/>
    <w:rsid w:val="00A85595"/>
    <w:rsid w:val="00A85783"/>
    <w:rsid w:val="00A85E8F"/>
    <w:rsid w:val="00A863E6"/>
    <w:rsid w:val="00A866EB"/>
    <w:rsid w:val="00A86722"/>
    <w:rsid w:val="00A87C4C"/>
    <w:rsid w:val="00A87F97"/>
    <w:rsid w:val="00A90400"/>
    <w:rsid w:val="00A9054B"/>
    <w:rsid w:val="00A91206"/>
    <w:rsid w:val="00A9174C"/>
    <w:rsid w:val="00A91800"/>
    <w:rsid w:val="00A918F7"/>
    <w:rsid w:val="00A92574"/>
    <w:rsid w:val="00A9307C"/>
    <w:rsid w:val="00A95752"/>
    <w:rsid w:val="00A95AAB"/>
    <w:rsid w:val="00A95AE6"/>
    <w:rsid w:val="00A95DB9"/>
    <w:rsid w:val="00A96EA5"/>
    <w:rsid w:val="00A972FA"/>
    <w:rsid w:val="00A975BC"/>
    <w:rsid w:val="00A978DF"/>
    <w:rsid w:val="00AA0794"/>
    <w:rsid w:val="00AA0853"/>
    <w:rsid w:val="00AA0D0D"/>
    <w:rsid w:val="00AA1291"/>
    <w:rsid w:val="00AA18F4"/>
    <w:rsid w:val="00AA2343"/>
    <w:rsid w:val="00AA23C5"/>
    <w:rsid w:val="00AA2F6F"/>
    <w:rsid w:val="00AA336C"/>
    <w:rsid w:val="00AA34E7"/>
    <w:rsid w:val="00AA3B62"/>
    <w:rsid w:val="00AA42F3"/>
    <w:rsid w:val="00AA4984"/>
    <w:rsid w:val="00AA50C2"/>
    <w:rsid w:val="00AA5A18"/>
    <w:rsid w:val="00AA5C96"/>
    <w:rsid w:val="00AA7116"/>
    <w:rsid w:val="00AA7AF5"/>
    <w:rsid w:val="00AB00B2"/>
    <w:rsid w:val="00AB01E7"/>
    <w:rsid w:val="00AB1260"/>
    <w:rsid w:val="00AB12AF"/>
    <w:rsid w:val="00AB1623"/>
    <w:rsid w:val="00AB19C4"/>
    <w:rsid w:val="00AB1E2D"/>
    <w:rsid w:val="00AB2298"/>
    <w:rsid w:val="00AB246A"/>
    <w:rsid w:val="00AB253B"/>
    <w:rsid w:val="00AB37E2"/>
    <w:rsid w:val="00AB38E5"/>
    <w:rsid w:val="00AB405D"/>
    <w:rsid w:val="00AB4398"/>
    <w:rsid w:val="00AB5F05"/>
    <w:rsid w:val="00AB6950"/>
    <w:rsid w:val="00AB6ABB"/>
    <w:rsid w:val="00AB7567"/>
    <w:rsid w:val="00AC040B"/>
    <w:rsid w:val="00AC0B3B"/>
    <w:rsid w:val="00AC1912"/>
    <w:rsid w:val="00AC527B"/>
    <w:rsid w:val="00AC6F8B"/>
    <w:rsid w:val="00AC7B6E"/>
    <w:rsid w:val="00AC7E0D"/>
    <w:rsid w:val="00AD0FA6"/>
    <w:rsid w:val="00AD1336"/>
    <w:rsid w:val="00AD147F"/>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5AC"/>
    <w:rsid w:val="00AE1B0A"/>
    <w:rsid w:val="00AE2B92"/>
    <w:rsid w:val="00AE31D2"/>
    <w:rsid w:val="00AE35F2"/>
    <w:rsid w:val="00AE3AE4"/>
    <w:rsid w:val="00AE4253"/>
    <w:rsid w:val="00AE49B8"/>
    <w:rsid w:val="00AE4F9A"/>
    <w:rsid w:val="00AE5EA3"/>
    <w:rsid w:val="00AE60B6"/>
    <w:rsid w:val="00AE69BC"/>
    <w:rsid w:val="00AE6CA9"/>
    <w:rsid w:val="00AE73CD"/>
    <w:rsid w:val="00AE7486"/>
    <w:rsid w:val="00AE7B7B"/>
    <w:rsid w:val="00AE7DD6"/>
    <w:rsid w:val="00AF03B3"/>
    <w:rsid w:val="00AF079E"/>
    <w:rsid w:val="00AF1736"/>
    <w:rsid w:val="00AF2E0C"/>
    <w:rsid w:val="00AF3B5F"/>
    <w:rsid w:val="00AF44F1"/>
    <w:rsid w:val="00AF4632"/>
    <w:rsid w:val="00AF5575"/>
    <w:rsid w:val="00AF61D2"/>
    <w:rsid w:val="00AF6674"/>
    <w:rsid w:val="00AF702E"/>
    <w:rsid w:val="00AF7458"/>
    <w:rsid w:val="00B000C4"/>
    <w:rsid w:val="00B00FAF"/>
    <w:rsid w:val="00B01AE1"/>
    <w:rsid w:val="00B01E51"/>
    <w:rsid w:val="00B0254C"/>
    <w:rsid w:val="00B02D17"/>
    <w:rsid w:val="00B02FB8"/>
    <w:rsid w:val="00B030D1"/>
    <w:rsid w:val="00B030F9"/>
    <w:rsid w:val="00B034BB"/>
    <w:rsid w:val="00B03CE8"/>
    <w:rsid w:val="00B03FD6"/>
    <w:rsid w:val="00B0480D"/>
    <w:rsid w:val="00B06276"/>
    <w:rsid w:val="00B068E3"/>
    <w:rsid w:val="00B06E31"/>
    <w:rsid w:val="00B107DB"/>
    <w:rsid w:val="00B10BC9"/>
    <w:rsid w:val="00B12283"/>
    <w:rsid w:val="00B1234B"/>
    <w:rsid w:val="00B1309C"/>
    <w:rsid w:val="00B13639"/>
    <w:rsid w:val="00B154F8"/>
    <w:rsid w:val="00B1671D"/>
    <w:rsid w:val="00B16FFB"/>
    <w:rsid w:val="00B171E2"/>
    <w:rsid w:val="00B17522"/>
    <w:rsid w:val="00B20D05"/>
    <w:rsid w:val="00B216E6"/>
    <w:rsid w:val="00B218BC"/>
    <w:rsid w:val="00B22D13"/>
    <w:rsid w:val="00B23451"/>
    <w:rsid w:val="00B24ACF"/>
    <w:rsid w:val="00B26C1F"/>
    <w:rsid w:val="00B274BF"/>
    <w:rsid w:val="00B279A2"/>
    <w:rsid w:val="00B306D8"/>
    <w:rsid w:val="00B30EBA"/>
    <w:rsid w:val="00B31A9E"/>
    <w:rsid w:val="00B31FA6"/>
    <w:rsid w:val="00B3272A"/>
    <w:rsid w:val="00B32D07"/>
    <w:rsid w:val="00B348EA"/>
    <w:rsid w:val="00B359E6"/>
    <w:rsid w:val="00B37B4D"/>
    <w:rsid w:val="00B37F97"/>
    <w:rsid w:val="00B4049C"/>
    <w:rsid w:val="00B40D8A"/>
    <w:rsid w:val="00B4146B"/>
    <w:rsid w:val="00B427FE"/>
    <w:rsid w:val="00B43309"/>
    <w:rsid w:val="00B4339E"/>
    <w:rsid w:val="00B43D05"/>
    <w:rsid w:val="00B44071"/>
    <w:rsid w:val="00B44080"/>
    <w:rsid w:val="00B44BDA"/>
    <w:rsid w:val="00B44C0E"/>
    <w:rsid w:val="00B4765C"/>
    <w:rsid w:val="00B50734"/>
    <w:rsid w:val="00B51027"/>
    <w:rsid w:val="00B514B7"/>
    <w:rsid w:val="00B52078"/>
    <w:rsid w:val="00B52EC6"/>
    <w:rsid w:val="00B53D67"/>
    <w:rsid w:val="00B55377"/>
    <w:rsid w:val="00B5563F"/>
    <w:rsid w:val="00B55B7D"/>
    <w:rsid w:val="00B5682D"/>
    <w:rsid w:val="00B57F07"/>
    <w:rsid w:val="00B60CFC"/>
    <w:rsid w:val="00B60EDC"/>
    <w:rsid w:val="00B61D51"/>
    <w:rsid w:val="00B63D93"/>
    <w:rsid w:val="00B64411"/>
    <w:rsid w:val="00B657A9"/>
    <w:rsid w:val="00B663F7"/>
    <w:rsid w:val="00B67514"/>
    <w:rsid w:val="00B67623"/>
    <w:rsid w:val="00B6784F"/>
    <w:rsid w:val="00B708C7"/>
    <w:rsid w:val="00B70B3C"/>
    <w:rsid w:val="00B70B78"/>
    <w:rsid w:val="00B70E5A"/>
    <w:rsid w:val="00B7192C"/>
    <w:rsid w:val="00B71F03"/>
    <w:rsid w:val="00B734AF"/>
    <w:rsid w:val="00B73D23"/>
    <w:rsid w:val="00B7425F"/>
    <w:rsid w:val="00B7437C"/>
    <w:rsid w:val="00B75350"/>
    <w:rsid w:val="00B75DFE"/>
    <w:rsid w:val="00B762C3"/>
    <w:rsid w:val="00B76E12"/>
    <w:rsid w:val="00B77575"/>
    <w:rsid w:val="00B77CC6"/>
    <w:rsid w:val="00B8040D"/>
    <w:rsid w:val="00B805BF"/>
    <w:rsid w:val="00B80EB9"/>
    <w:rsid w:val="00B81621"/>
    <w:rsid w:val="00B82087"/>
    <w:rsid w:val="00B831A0"/>
    <w:rsid w:val="00B8388B"/>
    <w:rsid w:val="00B83E1B"/>
    <w:rsid w:val="00B843FE"/>
    <w:rsid w:val="00B84848"/>
    <w:rsid w:val="00B85A05"/>
    <w:rsid w:val="00B85B69"/>
    <w:rsid w:val="00B85EA7"/>
    <w:rsid w:val="00B8602A"/>
    <w:rsid w:val="00B86797"/>
    <w:rsid w:val="00B92AB8"/>
    <w:rsid w:val="00B92D41"/>
    <w:rsid w:val="00B92D46"/>
    <w:rsid w:val="00B9509A"/>
    <w:rsid w:val="00B958F9"/>
    <w:rsid w:val="00B96903"/>
    <w:rsid w:val="00B96F00"/>
    <w:rsid w:val="00B9720E"/>
    <w:rsid w:val="00B97716"/>
    <w:rsid w:val="00B97BAC"/>
    <w:rsid w:val="00B97D75"/>
    <w:rsid w:val="00BA0250"/>
    <w:rsid w:val="00BA0ECA"/>
    <w:rsid w:val="00BA132A"/>
    <w:rsid w:val="00BA1E6B"/>
    <w:rsid w:val="00BA2952"/>
    <w:rsid w:val="00BA2AFF"/>
    <w:rsid w:val="00BA3A83"/>
    <w:rsid w:val="00BA4A15"/>
    <w:rsid w:val="00BA4D3F"/>
    <w:rsid w:val="00BA5D03"/>
    <w:rsid w:val="00BA773B"/>
    <w:rsid w:val="00BA7F8F"/>
    <w:rsid w:val="00BB07E9"/>
    <w:rsid w:val="00BB2D09"/>
    <w:rsid w:val="00BB523F"/>
    <w:rsid w:val="00BB5E93"/>
    <w:rsid w:val="00BB78E3"/>
    <w:rsid w:val="00BB7FC3"/>
    <w:rsid w:val="00BC00B8"/>
    <w:rsid w:val="00BC06CD"/>
    <w:rsid w:val="00BC0A2D"/>
    <w:rsid w:val="00BC141F"/>
    <w:rsid w:val="00BC16D0"/>
    <w:rsid w:val="00BC1C23"/>
    <w:rsid w:val="00BC3840"/>
    <w:rsid w:val="00BC409F"/>
    <w:rsid w:val="00BC543A"/>
    <w:rsid w:val="00BC56F8"/>
    <w:rsid w:val="00BC7062"/>
    <w:rsid w:val="00BD0CA2"/>
    <w:rsid w:val="00BD0EE1"/>
    <w:rsid w:val="00BD124E"/>
    <w:rsid w:val="00BD1A90"/>
    <w:rsid w:val="00BD1C65"/>
    <w:rsid w:val="00BD1D1D"/>
    <w:rsid w:val="00BD39CA"/>
    <w:rsid w:val="00BD4222"/>
    <w:rsid w:val="00BD4AE3"/>
    <w:rsid w:val="00BD4FE6"/>
    <w:rsid w:val="00BD54F5"/>
    <w:rsid w:val="00BD734C"/>
    <w:rsid w:val="00BD7A32"/>
    <w:rsid w:val="00BE0069"/>
    <w:rsid w:val="00BE0428"/>
    <w:rsid w:val="00BE146A"/>
    <w:rsid w:val="00BE1963"/>
    <w:rsid w:val="00BE208D"/>
    <w:rsid w:val="00BE26F0"/>
    <w:rsid w:val="00BE2E88"/>
    <w:rsid w:val="00BE2FC6"/>
    <w:rsid w:val="00BE3DE3"/>
    <w:rsid w:val="00BE46BE"/>
    <w:rsid w:val="00BE5D9E"/>
    <w:rsid w:val="00BE61BD"/>
    <w:rsid w:val="00BE6A17"/>
    <w:rsid w:val="00BE6F00"/>
    <w:rsid w:val="00BE7027"/>
    <w:rsid w:val="00BE7155"/>
    <w:rsid w:val="00BE7341"/>
    <w:rsid w:val="00BE7E1D"/>
    <w:rsid w:val="00BF081D"/>
    <w:rsid w:val="00BF0979"/>
    <w:rsid w:val="00BF0AA9"/>
    <w:rsid w:val="00BF29AB"/>
    <w:rsid w:val="00BF29D0"/>
    <w:rsid w:val="00BF2BB1"/>
    <w:rsid w:val="00BF4441"/>
    <w:rsid w:val="00BF5450"/>
    <w:rsid w:val="00BF6AF7"/>
    <w:rsid w:val="00BF78CD"/>
    <w:rsid w:val="00BF7DFF"/>
    <w:rsid w:val="00C0154D"/>
    <w:rsid w:val="00C0168B"/>
    <w:rsid w:val="00C01CD6"/>
    <w:rsid w:val="00C024B9"/>
    <w:rsid w:val="00C02E33"/>
    <w:rsid w:val="00C03B82"/>
    <w:rsid w:val="00C04576"/>
    <w:rsid w:val="00C06280"/>
    <w:rsid w:val="00C0695D"/>
    <w:rsid w:val="00C0743B"/>
    <w:rsid w:val="00C07592"/>
    <w:rsid w:val="00C106ED"/>
    <w:rsid w:val="00C10883"/>
    <w:rsid w:val="00C109F4"/>
    <w:rsid w:val="00C11E1C"/>
    <w:rsid w:val="00C126CB"/>
    <w:rsid w:val="00C126DD"/>
    <w:rsid w:val="00C1380B"/>
    <w:rsid w:val="00C13A78"/>
    <w:rsid w:val="00C1407B"/>
    <w:rsid w:val="00C14E8A"/>
    <w:rsid w:val="00C15AD2"/>
    <w:rsid w:val="00C15B48"/>
    <w:rsid w:val="00C16C71"/>
    <w:rsid w:val="00C174A4"/>
    <w:rsid w:val="00C2073B"/>
    <w:rsid w:val="00C214D5"/>
    <w:rsid w:val="00C21699"/>
    <w:rsid w:val="00C2173C"/>
    <w:rsid w:val="00C21D70"/>
    <w:rsid w:val="00C2351C"/>
    <w:rsid w:val="00C23C15"/>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98D"/>
    <w:rsid w:val="00C32B28"/>
    <w:rsid w:val="00C32CFB"/>
    <w:rsid w:val="00C33DFB"/>
    <w:rsid w:val="00C351DD"/>
    <w:rsid w:val="00C359B7"/>
    <w:rsid w:val="00C36568"/>
    <w:rsid w:val="00C36F8C"/>
    <w:rsid w:val="00C372CE"/>
    <w:rsid w:val="00C37F94"/>
    <w:rsid w:val="00C42006"/>
    <w:rsid w:val="00C42E03"/>
    <w:rsid w:val="00C42E72"/>
    <w:rsid w:val="00C4323A"/>
    <w:rsid w:val="00C434CF"/>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2F26"/>
    <w:rsid w:val="00C5325B"/>
    <w:rsid w:val="00C53D92"/>
    <w:rsid w:val="00C54C3A"/>
    <w:rsid w:val="00C55611"/>
    <w:rsid w:val="00C564CA"/>
    <w:rsid w:val="00C56BD0"/>
    <w:rsid w:val="00C56EB1"/>
    <w:rsid w:val="00C573FF"/>
    <w:rsid w:val="00C5744D"/>
    <w:rsid w:val="00C57BF7"/>
    <w:rsid w:val="00C57DAF"/>
    <w:rsid w:val="00C601D9"/>
    <w:rsid w:val="00C609B1"/>
    <w:rsid w:val="00C61533"/>
    <w:rsid w:val="00C61542"/>
    <w:rsid w:val="00C62372"/>
    <w:rsid w:val="00C63CFD"/>
    <w:rsid w:val="00C63ECE"/>
    <w:rsid w:val="00C64FCD"/>
    <w:rsid w:val="00C654ED"/>
    <w:rsid w:val="00C669DC"/>
    <w:rsid w:val="00C67185"/>
    <w:rsid w:val="00C67ACD"/>
    <w:rsid w:val="00C67B33"/>
    <w:rsid w:val="00C67B3F"/>
    <w:rsid w:val="00C71784"/>
    <w:rsid w:val="00C71AE5"/>
    <w:rsid w:val="00C729B4"/>
    <w:rsid w:val="00C72D00"/>
    <w:rsid w:val="00C74204"/>
    <w:rsid w:val="00C74DDD"/>
    <w:rsid w:val="00C76E0B"/>
    <w:rsid w:val="00C77BE5"/>
    <w:rsid w:val="00C77C0E"/>
    <w:rsid w:val="00C81717"/>
    <w:rsid w:val="00C818B0"/>
    <w:rsid w:val="00C819DB"/>
    <w:rsid w:val="00C81C0E"/>
    <w:rsid w:val="00C82230"/>
    <w:rsid w:val="00C82ACB"/>
    <w:rsid w:val="00C82E84"/>
    <w:rsid w:val="00C8306B"/>
    <w:rsid w:val="00C835E6"/>
    <w:rsid w:val="00C84EE1"/>
    <w:rsid w:val="00C85200"/>
    <w:rsid w:val="00C91209"/>
    <w:rsid w:val="00C915D5"/>
    <w:rsid w:val="00C91C28"/>
    <w:rsid w:val="00C93061"/>
    <w:rsid w:val="00C945FF"/>
    <w:rsid w:val="00C94685"/>
    <w:rsid w:val="00C94AA4"/>
    <w:rsid w:val="00C94C08"/>
    <w:rsid w:val="00C94F8D"/>
    <w:rsid w:val="00C954F2"/>
    <w:rsid w:val="00C966A5"/>
    <w:rsid w:val="00C97953"/>
    <w:rsid w:val="00CA01E0"/>
    <w:rsid w:val="00CA050B"/>
    <w:rsid w:val="00CA0DAE"/>
    <w:rsid w:val="00CA112D"/>
    <w:rsid w:val="00CA224E"/>
    <w:rsid w:val="00CA2683"/>
    <w:rsid w:val="00CA34AA"/>
    <w:rsid w:val="00CA3FE7"/>
    <w:rsid w:val="00CA4599"/>
    <w:rsid w:val="00CA56C8"/>
    <w:rsid w:val="00CA5A5C"/>
    <w:rsid w:val="00CA5DC9"/>
    <w:rsid w:val="00CA5F8C"/>
    <w:rsid w:val="00CA687D"/>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4159"/>
    <w:rsid w:val="00CC43C0"/>
    <w:rsid w:val="00CC4703"/>
    <w:rsid w:val="00CC55B8"/>
    <w:rsid w:val="00CC5DA8"/>
    <w:rsid w:val="00CC6201"/>
    <w:rsid w:val="00CC7465"/>
    <w:rsid w:val="00CC74D3"/>
    <w:rsid w:val="00CD069F"/>
    <w:rsid w:val="00CD0BC3"/>
    <w:rsid w:val="00CD13E2"/>
    <w:rsid w:val="00CD285C"/>
    <w:rsid w:val="00CD2D63"/>
    <w:rsid w:val="00CD32B4"/>
    <w:rsid w:val="00CD35A9"/>
    <w:rsid w:val="00CD3736"/>
    <w:rsid w:val="00CD3EC2"/>
    <w:rsid w:val="00CD434C"/>
    <w:rsid w:val="00CD5494"/>
    <w:rsid w:val="00CD5E71"/>
    <w:rsid w:val="00CD68A5"/>
    <w:rsid w:val="00CD69E3"/>
    <w:rsid w:val="00CD76E3"/>
    <w:rsid w:val="00CE0948"/>
    <w:rsid w:val="00CE2575"/>
    <w:rsid w:val="00CE287F"/>
    <w:rsid w:val="00CE305B"/>
    <w:rsid w:val="00CE4139"/>
    <w:rsid w:val="00CE6142"/>
    <w:rsid w:val="00CE63D0"/>
    <w:rsid w:val="00CE6834"/>
    <w:rsid w:val="00CE6F37"/>
    <w:rsid w:val="00CE716E"/>
    <w:rsid w:val="00CE741D"/>
    <w:rsid w:val="00CE7788"/>
    <w:rsid w:val="00CE7C79"/>
    <w:rsid w:val="00CF052E"/>
    <w:rsid w:val="00CF1249"/>
    <w:rsid w:val="00CF14DE"/>
    <w:rsid w:val="00CF1E25"/>
    <w:rsid w:val="00CF2EB3"/>
    <w:rsid w:val="00CF2ED7"/>
    <w:rsid w:val="00CF2F04"/>
    <w:rsid w:val="00CF3366"/>
    <w:rsid w:val="00CF3DD5"/>
    <w:rsid w:val="00CF44C2"/>
    <w:rsid w:val="00CF4E24"/>
    <w:rsid w:val="00CF64D9"/>
    <w:rsid w:val="00CF6FE9"/>
    <w:rsid w:val="00CF7136"/>
    <w:rsid w:val="00CF72FF"/>
    <w:rsid w:val="00CF754D"/>
    <w:rsid w:val="00D000E1"/>
    <w:rsid w:val="00D00AD1"/>
    <w:rsid w:val="00D011A1"/>
    <w:rsid w:val="00D018CA"/>
    <w:rsid w:val="00D02F8A"/>
    <w:rsid w:val="00D05B10"/>
    <w:rsid w:val="00D06188"/>
    <w:rsid w:val="00D0697C"/>
    <w:rsid w:val="00D07187"/>
    <w:rsid w:val="00D1063A"/>
    <w:rsid w:val="00D1083B"/>
    <w:rsid w:val="00D11513"/>
    <w:rsid w:val="00D11748"/>
    <w:rsid w:val="00D119E0"/>
    <w:rsid w:val="00D12F6F"/>
    <w:rsid w:val="00D13003"/>
    <w:rsid w:val="00D13239"/>
    <w:rsid w:val="00D13C79"/>
    <w:rsid w:val="00D14796"/>
    <w:rsid w:val="00D148A6"/>
    <w:rsid w:val="00D15119"/>
    <w:rsid w:val="00D16413"/>
    <w:rsid w:val="00D16D24"/>
    <w:rsid w:val="00D17E6F"/>
    <w:rsid w:val="00D20008"/>
    <w:rsid w:val="00D2030E"/>
    <w:rsid w:val="00D203A8"/>
    <w:rsid w:val="00D20773"/>
    <w:rsid w:val="00D20D74"/>
    <w:rsid w:val="00D2139C"/>
    <w:rsid w:val="00D2175E"/>
    <w:rsid w:val="00D21867"/>
    <w:rsid w:val="00D22030"/>
    <w:rsid w:val="00D22316"/>
    <w:rsid w:val="00D2238B"/>
    <w:rsid w:val="00D23080"/>
    <w:rsid w:val="00D23C1D"/>
    <w:rsid w:val="00D24276"/>
    <w:rsid w:val="00D250C9"/>
    <w:rsid w:val="00D256EC"/>
    <w:rsid w:val="00D25CD1"/>
    <w:rsid w:val="00D25DBB"/>
    <w:rsid w:val="00D26B81"/>
    <w:rsid w:val="00D270B9"/>
    <w:rsid w:val="00D27D9F"/>
    <w:rsid w:val="00D30247"/>
    <w:rsid w:val="00D30A45"/>
    <w:rsid w:val="00D30A8F"/>
    <w:rsid w:val="00D30C32"/>
    <w:rsid w:val="00D31086"/>
    <w:rsid w:val="00D320E0"/>
    <w:rsid w:val="00D32411"/>
    <w:rsid w:val="00D3266E"/>
    <w:rsid w:val="00D32BC3"/>
    <w:rsid w:val="00D32DDE"/>
    <w:rsid w:val="00D331BA"/>
    <w:rsid w:val="00D33504"/>
    <w:rsid w:val="00D33B75"/>
    <w:rsid w:val="00D33FE7"/>
    <w:rsid w:val="00D3404B"/>
    <w:rsid w:val="00D35090"/>
    <w:rsid w:val="00D35C17"/>
    <w:rsid w:val="00D35EBB"/>
    <w:rsid w:val="00D36356"/>
    <w:rsid w:val="00D37048"/>
    <w:rsid w:val="00D37271"/>
    <w:rsid w:val="00D373F6"/>
    <w:rsid w:val="00D3759D"/>
    <w:rsid w:val="00D40104"/>
    <w:rsid w:val="00D405F0"/>
    <w:rsid w:val="00D411B8"/>
    <w:rsid w:val="00D44420"/>
    <w:rsid w:val="00D45AEB"/>
    <w:rsid w:val="00D45F4F"/>
    <w:rsid w:val="00D506D6"/>
    <w:rsid w:val="00D50FB2"/>
    <w:rsid w:val="00D524D0"/>
    <w:rsid w:val="00D52DD3"/>
    <w:rsid w:val="00D53009"/>
    <w:rsid w:val="00D53678"/>
    <w:rsid w:val="00D54A98"/>
    <w:rsid w:val="00D5707C"/>
    <w:rsid w:val="00D5740A"/>
    <w:rsid w:val="00D6063C"/>
    <w:rsid w:val="00D611EF"/>
    <w:rsid w:val="00D6150C"/>
    <w:rsid w:val="00D62817"/>
    <w:rsid w:val="00D65E7D"/>
    <w:rsid w:val="00D65E8B"/>
    <w:rsid w:val="00D6726F"/>
    <w:rsid w:val="00D67348"/>
    <w:rsid w:val="00D71673"/>
    <w:rsid w:val="00D728AD"/>
    <w:rsid w:val="00D72A98"/>
    <w:rsid w:val="00D72D2A"/>
    <w:rsid w:val="00D74ABA"/>
    <w:rsid w:val="00D753DD"/>
    <w:rsid w:val="00D755D5"/>
    <w:rsid w:val="00D76824"/>
    <w:rsid w:val="00D76E69"/>
    <w:rsid w:val="00D775D4"/>
    <w:rsid w:val="00D778B0"/>
    <w:rsid w:val="00D77B92"/>
    <w:rsid w:val="00D80054"/>
    <w:rsid w:val="00D8076A"/>
    <w:rsid w:val="00D80B9C"/>
    <w:rsid w:val="00D80C2E"/>
    <w:rsid w:val="00D80D37"/>
    <w:rsid w:val="00D81269"/>
    <w:rsid w:val="00D82C98"/>
    <w:rsid w:val="00D83419"/>
    <w:rsid w:val="00D8489F"/>
    <w:rsid w:val="00D84B31"/>
    <w:rsid w:val="00D856C3"/>
    <w:rsid w:val="00D85ACC"/>
    <w:rsid w:val="00D86FA5"/>
    <w:rsid w:val="00D8796D"/>
    <w:rsid w:val="00D90564"/>
    <w:rsid w:val="00D91AB7"/>
    <w:rsid w:val="00D91E2A"/>
    <w:rsid w:val="00D91F4A"/>
    <w:rsid w:val="00D93B38"/>
    <w:rsid w:val="00D94ABD"/>
    <w:rsid w:val="00D9652C"/>
    <w:rsid w:val="00D9671E"/>
    <w:rsid w:val="00D96DF4"/>
    <w:rsid w:val="00D973A6"/>
    <w:rsid w:val="00DA039D"/>
    <w:rsid w:val="00DA0A33"/>
    <w:rsid w:val="00DA0C3E"/>
    <w:rsid w:val="00DA1034"/>
    <w:rsid w:val="00DA1078"/>
    <w:rsid w:val="00DA16B7"/>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167"/>
    <w:rsid w:val="00DB0351"/>
    <w:rsid w:val="00DB05F7"/>
    <w:rsid w:val="00DB0881"/>
    <w:rsid w:val="00DB0BFB"/>
    <w:rsid w:val="00DB1702"/>
    <w:rsid w:val="00DB1801"/>
    <w:rsid w:val="00DB1CAC"/>
    <w:rsid w:val="00DB255B"/>
    <w:rsid w:val="00DB3E1D"/>
    <w:rsid w:val="00DB4D3C"/>
    <w:rsid w:val="00DB539B"/>
    <w:rsid w:val="00DB5786"/>
    <w:rsid w:val="00DB7F2E"/>
    <w:rsid w:val="00DC0781"/>
    <w:rsid w:val="00DC0D15"/>
    <w:rsid w:val="00DC1855"/>
    <w:rsid w:val="00DC1E4F"/>
    <w:rsid w:val="00DC325D"/>
    <w:rsid w:val="00DC3747"/>
    <w:rsid w:val="00DC3CE2"/>
    <w:rsid w:val="00DC3D13"/>
    <w:rsid w:val="00DC44CB"/>
    <w:rsid w:val="00DC4F62"/>
    <w:rsid w:val="00DC5496"/>
    <w:rsid w:val="00DC5627"/>
    <w:rsid w:val="00DC591A"/>
    <w:rsid w:val="00DC689B"/>
    <w:rsid w:val="00DC7889"/>
    <w:rsid w:val="00DD0024"/>
    <w:rsid w:val="00DD0A4A"/>
    <w:rsid w:val="00DD0B93"/>
    <w:rsid w:val="00DD170C"/>
    <w:rsid w:val="00DD18A1"/>
    <w:rsid w:val="00DD194E"/>
    <w:rsid w:val="00DD2B1B"/>
    <w:rsid w:val="00DD3140"/>
    <w:rsid w:val="00DD51B5"/>
    <w:rsid w:val="00DD54E4"/>
    <w:rsid w:val="00DD66B6"/>
    <w:rsid w:val="00DD776E"/>
    <w:rsid w:val="00DD7C95"/>
    <w:rsid w:val="00DE095B"/>
    <w:rsid w:val="00DE0BFC"/>
    <w:rsid w:val="00DE1186"/>
    <w:rsid w:val="00DE1A60"/>
    <w:rsid w:val="00DE1A7D"/>
    <w:rsid w:val="00DE1ACE"/>
    <w:rsid w:val="00DE20A8"/>
    <w:rsid w:val="00DE295B"/>
    <w:rsid w:val="00DE2C77"/>
    <w:rsid w:val="00DE2E8B"/>
    <w:rsid w:val="00DE335D"/>
    <w:rsid w:val="00DE3A60"/>
    <w:rsid w:val="00DE49AF"/>
    <w:rsid w:val="00DE4A72"/>
    <w:rsid w:val="00DE5430"/>
    <w:rsid w:val="00DE555E"/>
    <w:rsid w:val="00DE569D"/>
    <w:rsid w:val="00DE5EB7"/>
    <w:rsid w:val="00DE77C4"/>
    <w:rsid w:val="00DF0489"/>
    <w:rsid w:val="00DF0597"/>
    <w:rsid w:val="00DF177E"/>
    <w:rsid w:val="00DF20DC"/>
    <w:rsid w:val="00DF30FF"/>
    <w:rsid w:val="00DF37BA"/>
    <w:rsid w:val="00DF37D0"/>
    <w:rsid w:val="00DF3DFD"/>
    <w:rsid w:val="00DF4050"/>
    <w:rsid w:val="00DF57B2"/>
    <w:rsid w:val="00DF5858"/>
    <w:rsid w:val="00DF5E8B"/>
    <w:rsid w:val="00DF6185"/>
    <w:rsid w:val="00DF76EE"/>
    <w:rsid w:val="00DF7A71"/>
    <w:rsid w:val="00DF7E9D"/>
    <w:rsid w:val="00E009D8"/>
    <w:rsid w:val="00E00F34"/>
    <w:rsid w:val="00E01888"/>
    <w:rsid w:val="00E01FC0"/>
    <w:rsid w:val="00E02235"/>
    <w:rsid w:val="00E028C2"/>
    <w:rsid w:val="00E04357"/>
    <w:rsid w:val="00E04A17"/>
    <w:rsid w:val="00E04BE6"/>
    <w:rsid w:val="00E05078"/>
    <w:rsid w:val="00E05839"/>
    <w:rsid w:val="00E06452"/>
    <w:rsid w:val="00E06B21"/>
    <w:rsid w:val="00E07347"/>
    <w:rsid w:val="00E075CB"/>
    <w:rsid w:val="00E07669"/>
    <w:rsid w:val="00E07F8A"/>
    <w:rsid w:val="00E103FB"/>
    <w:rsid w:val="00E124FA"/>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1846"/>
    <w:rsid w:val="00E21FDC"/>
    <w:rsid w:val="00E2214E"/>
    <w:rsid w:val="00E22B6F"/>
    <w:rsid w:val="00E22E38"/>
    <w:rsid w:val="00E22F78"/>
    <w:rsid w:val="00E23031"/>
    <w:rsid w:val="00E23799"/>
    <w:rsid w:val="00E23CD3"/>
    <w:rsid w:val="00E23F53"/>
    <w:rsid w:val="00E24703"/>
    <w:rsid w:val="00E24E99"/>
    <w:rsid w:val="00E25C30"/>
    <w:rsid w:val="00E25D55"/>
    <w:rsid w:val="00E262F2"/>
    <w:rsid w:val="00E26E59"/>
    <w:rsid w:val="00E270DB"/>
    <w:rsid w:val="00E300D6"/>
    <w:rsid w:val="00E3030C"/>
    <w:rsid w:val="00E30BCF"/>
    <w:rsid w:val="00E30CE5"/>
    <w:rsid w:val="00E31379"/>
    <w:rsid w:val="00E31C77"/>
    <w:rsid w:val="00E3201F"/>
    <w:rsid w:val="00E325CF"/>
    <w:rsid w:val="00E32779"/>
    <w:rsid w:val="00E3399A"/>
    <w:rsid w:val="00E344BB"/>
    <w:rsid w:val="00E34A64"/>
    <w:rsid w:val="00E35361"/>
    <w:rsid w:val="00E3543E"/>
    <w:rsid w:val="00E3585D"/>
    <w:rsid w:val="00E3590D"/>
    <w:rsid w:val="00E37758"/>
    <w:rsid w:val="00E37FB9"/>
    <w:rsid w:val="00E413AD"/>
    <w:rsid w:val="00E41889"/>
    <w:rsid w:val="00E41A72"/>
    <w:rsid w:val="00E41DE7"/>
    <w:rsid w:val="00E42BD9"/>
    <w:rsid w:val="00E42CF5"/>
    <w:rsid w:val="00E4470B"/>
    <w:rsid w:val="00E44984"/>
    <w:rsid w:val="00E454EE"/>
    <w:rsid w:val="00E4772F"/>
    <w:rsid w:val="00E507BE"/>
    <w:rsid w:val="00E516B3"/>
    <w:rsid w:val="00E51C4A"/>
    <w:rsid w:val="00E5235B"/>
    <w:rsid w:val="00E54FD3"/>
    <w:rsid w:val="00E558CF"/>
    <w:rsid w:val="00E55C42"/>
    <w:rsid w:val="00E60CE8"/>
    <w:rsid w:val="00E60CFC"/>
    <w:rsid w:val="00E60D7A"/>
    <w:rsid w:val="00E6157A"/>
    <w:rsid w:val="00E616D2"/>
    <w:rsid w:val="00E626E0"/>
    <w:rsid w:val="00E62C30"/>
    <w:rsid w:val="00E62DA0"/>
    <w:rsid w:val="00E63BBC"/>
    <w:rsid w:val="00E65712"/>
    <w:rsid w:val="00E65D39"/>
    <w:rsid w:val="00E665EC"/>
    <w:rsid w:val="00E66832"/>
    <w:rsid w:val="00E66941"/>
    <w:rsid w:val="00E674BA"/>
    <w:rsid w:val="00E676CE"/>
    <w:rsid w:val="00E67C30"/>
    <w:rsid w:val="00E67D74"/>
    <w:rsid w:val="00E707EB"/>
    <w:rsid w:val="00E71513"/>
    <w:rsid w:val="00E72085"/>
    <w:rsid w:val="00E730A2"/>
    <w:rsid w:val="00E737F6"/>
    <w:rsid w:val="00E73982"/>
    <w:rsid w:val="00E739C1"/>
    <w:rsid w:val="00E73D19"/>
    <w:rsid w:val="00E74338"/>
    <w:rsid w:val="00E74978"/>
    <w:rsid w:val="00E752F1"/>
    <w:rsid w:val="00E75338"/>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48B"/>
    <w:rsid w:val="00E86952"/>
    <w:rsid w:val="00E87813"/>
    <w:rsid w:val="00E90E6F"/>
    <w:rsid w:val="00E911AC"/>
    <w:rsid w:val="00E91552"/>
    <w:rsid w:val="00E92677"/>
    <w:rsid w:val="00E949E0"/>
    <w:rsid w:val="00E95507"/>
    <w:rsid w:val="00E959E8"/>
    <w:rsid w:val="00E95CEE"/>
    <w:rsid w:val="00E9674A"/>
    <w:rsid w:val="00E96A0A"/>
    <w:rsid w:val="00E96E2D"/>
    <w:rsid w:val="00E975D4"/>
    <w:rsid w:val="00EA008A"/>
    <w:rsid w:val="00EA0877"/>
    <w:rsid w:val="00EA091D"/>
    <w:rsid w:val="00EA0FD0"/>
    <w:rsid w:val="00EA2BD7"/>
    <w:rsid w:val="00EA343B"/>
    <w:rsid w:val="00EA3DDD"/>
    <w:rsid w:val="00EA417C"/>
    <w:rsid w:val="00EA6B82"/>
    <w:rsid w:val="00EA7950"/>
    <w:rsid w:val="00EA7AF3"/>
    <w:rsid w:val="00EB0DAE"/>
    <w:rsid w:val="00EB1167"/>
    <w:rsid w:val="00EB1BE9"/>
    <w:rsid w:val="00EB2D2C"/>
    <w:rsid w:val="00EB3775"/>
    <w:rsid w:val="00EB49C3"/>
    <w:rsid w:val="00EB5171"/>
    <w:rsid w:val="00EB59A6"/>
    <w:rsid w:val="00EB5AA0"/>
    <w:rsid w:val="00EB69C9"/>
    <w:rsid w:val="00EC1039"/>
    <w:rsid w:val="00EC19CD"/>
    <w:rsid w:val="00EC3B3A"/>
    <w:rsid w:val="00EC3CD5"/>
    <w:rsid w:val="00EC3EBE"/>
    <w:rsid w:val="00EC4C94"/>
    <w:rsid w:val="00EC5EDB"/>
    <w:rsid w:val="00EC6172"/>
    <w:rsid w:val="00EC622B"/>
    <w:rsid w:val="00EC6249"/>
    <w:rsid w:val="00EC697A"/>
    <w:rsid w:val="00EC73C0"/>
    <w:rsid w:val="00EC76BB"/>
    <w:rsid w:val="00EC76F1"/>
    <w:rsid w:val="00EC77AB"/>
    <w:rsid w:val="00ED0283"/>
    <w:rsid w:val="00ED1C32"/>
    <w:rsid w:val="00ED2B28"/>
    <w:rsid w:val="00ED2D8D"/>
    <w:rsid w:val="00ED35C4"/>
    <w:rsid w:val="00ED3F7F"/>
    <w:rsid w:val="00ED4A3E"/>
    <w:rsid w:val="00ED4EE3"/>
    <w:rsid w:val="00ED5DBD"/>
    <w:rsid w:val="00ED63B2"/>
    <w:rsid w:val="00ED64F9"/>
    <w:rsid w:val="00ED703A"/>
    <w:rsid w:val="00ED73CC"/>
    <w:rsid w:val="00ED745C"/>
    <w:rsid w:val="00ED7679"/>
    <w:rsid w:val="00ED769C"/>
    <w:rsid w:val="00ED7F9E"/>
    <w:rsid w:val="00EE0054"/>
    <w:rsid w:val="00EE0C5D"/>
    <w:rsid w:val="00EE19F1"/>
    <w:rsid w:val="00EE27E7"/>
    <w:rsid w:val="00EE28BB"/>
    <w:rsid w:val="00EE2D8A"/>
    <w:rsid w:val="00EE3454"/>
    <w:rsid w:val="00EE3765"/>
    <w:rsid w:val="00EE3E30"/>
    <w:rsid w:val="00EE472A"/>
    <w:rsid w:val="00EE47F8"/>
    <w:rsid w:val="00EE59E6"/>
    <w:rsid w:val="00EE5B7C"/>
    <w:rsid w:val="00EE5D13"/>
    <w:rsid w:val="00EE5F59"/>
    <w:rsid w:val="00EE6ED5"/>
    <w:rsid w:val="00EE723E"/>
    <w:rsid w:val="00EE725A"/>
    <w:rsid w:val="00EE7291"/>
    <w:rsid w:val="00EE73EF"/>
    <w:rsid w:val="00EE7DA2"/>
    <w:rsid w:val="00EF1902"/>
    <w:rsid w:val="00EF2EDF"/>
    <w:rsid w:val="00EF36CA"/>
    <w:rsid w:val="00EF3936"/>
    <w:rsid w:val="00EF3A3F"/>
    <w:rsid w:val="00EF4480"/>
    <w:rsid w:val="00EF5E72"/>
    <w:rsid w:val="00EF717E"/>
    <w:rsid w:val="00EF7AF8"/>
    <w:rsid w:val="00F00534"/>
    <w:rsid w:val="00F00805"/>
    <w:rsid w:val="00F014F0"/>
    <w:rsid w:val="00F02313"/>
    <w:rsid w:val="00F024DC"/>
    <w:rsid w:val="00F03665"/>
    <w:rsid w:val="00F039F7"/>
    <w:rsid w:val="00F03A84"/>
    <w:rsid w:val="00F056F3"/>
    <w:rsid w:val="00F0589B"/>
    <w:rsid w:val="00F058F5"/>
    <w:rsid w:val="00F059B5"/>
    <w:rsid w:val="00F05F76"/>
    <w:rsid w:val="00F069AB"/>
    <w:rsid w:val="00F07314"/>
    <w:rsid w:val="00F0738C"/>
    <w:rsid w:val="00F07450"/>
    <w:rsid w:val="00F074B3"/>
    <w:rsid w:val="00F07A16"/>
    <w:rsid w:val="00F10D79"/>
    <w:rsid w:val="00F112C0"/>
    <w:rsid w:val="00F11ADB"/>
    <w:rsid w:val="00F12876"/>
    <w:rsid w:val="00F12903"/>
    <w:rsid w:val="00F12DA8"/>
    <w:rsid w:val="00F140AF"/>
    <w:rsid w:val="00F14B97"/>
    <w:rsid w:val="00F15336"/>
    <w:rsid w:val="00F15A74"/>
    <w:rsid w:val="00F16AE2"/>
    <w:rsid w:val="00F16EBB"/>
    <w:rsid w:val="00F171B5"/>
    <w:rsid w:val="00F2115E"/>
    <w:rsid w:val="00F2175B"/>
    <w:rsid w:val="00F21DBF"/>
    <w:rsid w:val="00F21EB9"/>
    <w:rsid w:val="00F22354"/>
    <w:rsid w:val="00F22504"/>
    <w:rsid w:val="00F2250C"/>
    <w:rsid w:val="00F22F8C"/>
    <w:rsid w:val="00F232AD"/>
    <w:rsid w:val="00F234EB"/>
    <w:rsid w:val="00F2438B"/>
    <w:rsid w:val="00F24424"/>
    <w:rsid w:val="00F25674"/>
    <w:rsid w:val="00F25C2C"/>
    <w:rsid w:val="00F25F93"/>
    <w:rsid w:val="00F2626F"/>
    <w:rsid w:val="00F263A1"/>
    <w:rsid w:val="00F31D25"/>
    <w:rsid w:val="00F3521C"/>
    <w:rsid w:val="00F35D1B"/>
    <w:rsid w:val="00F36153"/>
    <w:rsid w:val="00F36ED7"/>
    <w:rsid w:val="00F37873"/>
    <w:rsid w:val="00F401E9"/>
    <w:rsid w:val="00F40E6F"/>
    <w:rsid w:val="00F41BC0"/>
    <w:rsid w:val="00F4231C"/>
    <w:rsid w:val="00F4293D"/>
    <w:rsid w:val="00F42E4C"/>
    <w:rsid w:val="00F431D8"/>
    <w:rsid w:val="00F43740"/>
    <w:rsid w:val="00F437BD"/>
    <w:rsid w:val="00F4394E"/>
    <w:rsid w:val="00F43BFB"/>
    <w:rsid w:val="00F43F64"/>
    <w:rsid w:val="00F44202"/>
    <w:rsid w:val="00F445DF"/>
    <w:rsid w:val="00F447AB"/>
    <w:rsid w:val="00F44A4D"/>
    <w:rsid w:val="00F44B46"/>
    <w:rsid w:val="00F45167"/>
    <w:rsid w:val="00F451D0"/>
    <w:rsid w:val="00F45F46"/>
    <w:rsid w:val="00F4654C"/>
    <w:rsid w:val="00F46556"/>
    <w:rsid w:val="00F476F3"/>
    <w:rsid w:val="00F47FF4"/>
    <w:rsid w:val="00F502F8"/>
    <w:rsid w:val="00F5091C"/>
    <w:rsid w:val="00F5142A"/>
    <w:rsid w:val="00F51CE8"/>
    <w:rsid w:val="00F52C61"/>
    <w:rsid w:val="00F53857"/>
    <w:rsid w:val="00F53A00"/>
    <w:rsid w:val="00F53B3B"/>
    <w:rsid w:val="00F53C73"/>
    <w:rsid w:val="00F542DF"/>
    <w:rsid w:val="00F54A65"/>
    <w:rsid w:val="00F55620"/>
    <w:rsid w:val="00F5604A"/>
    <w:rsid w:val="00F561CD"/>
    <w:rsid w:val="00F57C02"/>
    <w:rsid w:val="00F607A0"/>
    <w:rsid w:val="00F60957"/>
    <w:rsid w:val="00F60C90"/>
    <w:rsid w:val="00F60DDD"/>
    <w:rsid w:val="00F61352"/>
    <w:rsid w:val="00F62161"/>
    <w:rsid w:val="00F62212"/>
    <w:rsid w:val="00F62ADE"/>
    <w:rsid w:val="00F62D3B"/>
    <w:rsid w:val="00F633B9"/>
    <w:rsid w:val="00F63D8A"/>
    <w:rsid w:val="00F64D9A"/>
    <w:rsid w:val="00F64DA0"/>
    <w:rsid w:val="00F654BC"/>
    <w:rsid w:val="00F655D7"/>
    <w:rsid w:val="00F66ADA"/>
    <w:rsid w:val="00F66E20"/>
    <w:rsid w:val="00F6761C"/>
    <w:rsid w:val="00F7077F"/>
    <w:rsid w:val="00F7135C"/>
    <w:rsid w:val="00F71C9F"/>
    <w:rsid w:val="00F72BEE"/>
    <w:rsid w:val="00F72D82"/>
    <w:rsid w:val="00F72E34"/>
    <w:rsid w:val="00F73811"/>
    <w:rsid w:val="00F738B6"/>
    <w:rsid w:val="00F7456E"/>
    <w:rsid w:val="00F767B9"/>
    <w:rsid w:val="00F77100"/>
    <w:rsid w:val="00F80A92"/>
    <w:rsid w:val="00F814CF"/>
    <w:rsid w:val="00F82929"/>
    <w:rsid w:val="00F82BAC"/>
    <w:rsid w:val="00F83E65"/>
    <w:rsid w:val="00F84477"/>
    <w:rsid w:val="00F861E6"/>
    <w:rsid w:val="00F862B7"/>
    <w:rsid w:val="00F87424"/>
    <w:rsid w:val="00F903B1"/>
    <w:rsid w:val="00F907A3"/>
    <w:rsid w:val="00F907F0"/>
    <w:rsid w:val="00F908BB"/>
    <w:rsid w:val="00F913BA"/>
    <w:rsid w:val="00F91D86"/>
    <w:rsid w:val="00F927A8"/>
    <w:rsid w:val="00F92F21"/>
    <w:rsid w:val="00F9378B"/>
    <w:rsid w:val="00F93D44"/>
    <w:rsid w:val="00F9455A"/>
    <w:rsid w:val="00F954FC"/>
    <w:rsid w:val="00F95ADF"/>
    <w:rsid w:val="00F96461"/>
    <w:rsid w:val="00F96466"/>
    <w:rsid w:val="00F965EE"/>
    <w:rsid w:val="00F969CD"/>
    <w:rsid w:val="00F97E2A"/>
    <w:rsid w:val="00FA07E5"/>
    <w:rsid w:val="00FA14AB"/>
    <w:rsid w:val="00FA1C12"/>
    <w:rsid w:val="00FA26AC"/>
    <w:rsid w:val="00FA3397"/>
    <w:rsid w:val="00FA35B5"/>
    <w:rsid w:val="00FA421F"/>
    <w:rsid w:val="00FA5DD7"/>
    <w:rsid w:val="00FA6BD9"/>
    <w:rsid w:val="00FA6E12"/>
    <w:rsid w:val="00FA755D"/>
    <w:rsid w:val="00FA7BBB"/>
    <w:rsid w:val="00FA7C3D"/>
    <w:rsid w:val="00FB027F"/>
    <w:rsid w:val="00FB0B75"/>
    <w:rsid w:val="00FB1916"/>
    <w:rsid w:val="00FB1DBE"/>
    <w:rsid w:val="00FB2150"/>
    <w:rsid w:val="00FB26D5"/>
    <w:rsid w:val="00FB30B3"/>
    <w:rsid w:val="00FB3618"/>
    <w:rsid w:val="00FB38C3"/>
    <w:rsid w:val="00FB39DD"/>
    <w:rsid w:val="00FB438D"/>
    <w:rsid w:val="00FB441C"/>
    <w:rsid w:val="00FB4E2B"/>
    <w:rsid w:val="00FB4F61"/>
    <w:rsid w:val="00FB517A"/>
    <w:rsid w:val="00FB7082"/>
    <w:rsid w:val="00FB751C"/>
    <w:rsid w:val="00FB782B"/>
    <w:rsid w:val="00FC016F"/>
    <w:rsid w:val="00FC039D"/>
    <w:rsid w:val="00FC1073"/>
    <w:rsid w:val="00FC1D88"/>
    <w:rsid w:val="00FC1F36"/>
    <w:rsid w:val="00FC2E20"/>
    <w:rsid w:val="00FC30DB"/>
    <w:rsid w:val="00FC37C6"/>
    <w:rsid w:val="00FC3BC2"/>
    <w:rsid w:val="00FC5735"/>
    <w:rsid w:val="00FC5E03"/>
    <w:rsid w:val="00FC65A3"/>
    <w:rsid w:val="00FC6E63"/>
    <w:rsid w:val="00FD112D"/>
    <w:rsid w:val="00FD15FA"/>
    <w:rsid w:val="00FD1A89"/>
    <w:rsid w:val="00FD412D"/>
    <w:rsid w:val="00FD4E16"/>
    <w:rsid w:val="00FD4F95"/>
    <w:rsid w:val="00FD52C9"/>
    <w:rsid w:val="00FD610B"/>
    <w:rsid w:val="00FD694A"/>
    <w:rsid w:val="00FD69B1"/>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7D6"/>
    <w:rsid w:val="00FE4DC7"/>
    <w:rsid w:val="00FE5895"/>
    <w:rsid w:val="00FE6CF9"/>
    <w:rsid w:val="00FE7C6A"/>
    <w:rsid w:val="00FF0656"/>
    <w:rsid w:val="00FF06AC"/>
    <w:rsid w:val="00FF077D"/>
    <w:rsid w:val="00FF0E5C"/>
    <w:rsid w:val="00FF2689"/>
    <w:rsid w:val="00FF2A66"/>
    <w:rsid w:val="00FF2DD4"/>
    <w:rsid w:val="00FF3048"/>
    <w:rsid w:val="00FF35BB"/>
    <w:rsid w:val="00FF35E0"/>
    <w:rsid w:val="00FF4263"/>
    <w:rsid w:val="00FF4D6B"/>
    <w:rsid w:val="00FF57F2"/>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5845">
      <w:bodyDiv w:val="1"/>
      <w:marLeft w:val="0"/>
      <w:marRight w:val="0"/>
      <w:marTop w:val="0"/>
      <w:marBottom w:val="0"/>
      <w:divBdr>
        <w:top w:val="none" w:sz="0" w:space="0" w:color="auto"/>
        <w:left w:val="none" w:sz="0" w:space="0" w:color="auto"/>
        <w:bottom w:val="none" w:sz="0" w:space="0" w:color="auto"/>
        <w:right w:val="none" w:sz="0" w:space="0" w:color="auto"/>
      </w:divBdr>
    </w:div>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84062335">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42503226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19382177">
      <w:bodyDiv w:val="1"/>
      <w:marLeft w:val="0"/>
      <w:marRight w:val="0"/>
      <w:marTop w:val="0"/>
      <w:marBottom w:val="0"/>
      <w:divBdr>
        <w:top w:val="none" w:sz="0" w:space="0" w:color="auto"/>
        <w:left w:val="none" w:sz="0" w:space="0" w:color="auto"/>
        <w:bottom w:val="none" w:sz="0" w:space="0" w:color="auto"/>
        <w:right w:val="none" w:sz="0" w:space="0" w:color="auto"/>
      </w:divBdr>
    </w:div>
    <w:div w:id="637809183">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892038270">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080784934">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289166173">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09894632">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81267776">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523011076">
      <w:bodyDiv w:val="1"/>
      <w:marLeft w:val="0"/>
      <w:marRight w:val="0"/>
      <w:marTop w:val="0"/>
      <w:marBottom w:val="0"/>
      <w:divBdr>
        <w:top w:val="none" w:sz="0" w:space="0" w:color="auto"/>
        <w:left w:val="none" w:sz="0" w:space="0" w:color="auto"/>
        <w:bottom w:val="none" w:sz="0" w:space="0" w:color="auto"/>
        <w:right w:val="none" w:sz="0" w:space="0" w:color="auto"/>
      </w:divBdr>
    </w:div>
    <w:div w:id="1549221108">
      <w:bodyDiv w:val="1"/>
      <w:marLeft w:val="0"/>
      <w:marRight w:val="0"/>
      <w:marTop w:val="0"/>
      <w:marBottom w:val="0"/>
      <w:divBdr>
        <w:top w:val="none" w:sz="0" w:space="0" w:color="auto"/>
        <w:left w:val="none" w:sz="0" w:space="0" w:color="auto"/>
        <w:bottom w:val="none" w:sz="0" w:space="0" w:color="auto"/>
        <w:right w:val="none" w:sz="0" w:space="0" w:color="auto"/>
      </w:divBdr>
    </w:div>
    <w:div w:id="1550412829">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860200440">
      <w:bodyDiv w:val="1"/>
      <w:marLeft w:val="0"/>
      <w:marRight w:val="0"/>
      <w:marTop w:val="0"/>
      <w:marBottom w:val="0"/>
      <w:divBdr>
        <w:top w:val="none" w:sz="0" w:space="0" w:color="auto"/>
        <w:left w:val="none" w:sz="0" w:space="0" w:color="auto"/>
        <w:bottom w:val="none" w:sz="0" w:space="0" w:color="auto"/>
        <w:right w:val="none" w:sz="0" w:space="0" w:color="auto"/>
      </w:divBdr>
    </w:div>
    <w:div w:id="1901748115">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 w:id="19878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93C57-27BB-8545-9E87-C2CBEC5E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45</Pages>
  <Words>13642</Words>
  <Characters>77763</Characters>
  <Application>Microsoft Macintosh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123</cp:revision>
  <dcterms:created xsi:type="dcterms:W3CDTF">2019-11-01T13:42:00Z</dcterms:created>
  <dcterms:modified xsi:type="dcterms:W3CDTF">2019-11-08T01:37:00Z</dcterms:modified>
</cp:coreProperties>
</file>