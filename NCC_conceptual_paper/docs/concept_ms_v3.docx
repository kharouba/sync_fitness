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0C12134C"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commentRangeStart w:id="0"/>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commentRangeEnd w:id="0"/>
      <w:r w:rsidR="00C0743B">
        <w:rPr>
          <w:rStyle w:val="CommentReference"/>
        </w:rPr>
        <w:commentReference w:id="0"/>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 generally applicab</w:t>
      </w:r>
      <w:r>
        <w:rPr>
          <w:rFonts w:ascii="Helvetica" w:hAnsi="Helvetica" w:cs="Helvetica"/>
          <w:sz w:val="22"/>
          <w:szCs w:val="22"/>
          <w:lang w:val="en-US"/>
        </w:rPr>
        <w:t xml:space="preserve">le hypothesis for predicting these consequences due to climate change. </w:t>
      </w:r>
      <w:commentRangeStart w:id="1"/>
      <w:ins w:id="2" w:author="Elizabeth Wolkovich" w:date="2018-11-30T12:36:00Z">
        <w:r w:rsidR="00C0743B">
          <w:rPr>
            <w:rFonts w:ascii="Helvetica" w:hAnsi="Helvetica" w:cs="Helvetica"/>
            <w:sz w:val="22"/>
            <w:szCs w:val="22"/>
            <w:lang w:val="en-US"/>
          </w:rPr>
          <w:t>Here, w</w:t>
        </w:r>
      </w:ins>
      <w:del w:id="3" w:author="Elizabeth Wolkovich" w:date="2018-11-30T12:36:00Z">
        <w:r w:rsidDel="00C0743B">
          <w:rPr>
            <w:rFonts w:ascii="Helvetica" w:hAnsi="Helvetica" w:cs="Helvetica"/>
            <w:sz w:val="22"/>
            <w:szCs w:val="22"/>
            <w:lang w:val="en-US"/>
          </w:rPr>
          <w:delText>W</w:delText>
        </w:r>
      </w:del>
      <w:r>
        <w:rPr>
          <w:rFonts w:ascii="Helvetica" w:hAnsi="Helvetica" w:cs="Helvetica"/>
          <w:sz w:val="22"/>
          <w:szCs w:val="22"/>
          <w:lang w:val="en-US"/>
        </w:rPr>
        <w:t xml:space="preserve">e argue </w:t>
      </w:r>
      <w:ins w:id="4" w:author="Elizabeth Wolkovich" w:date="2018-11-30T12:36:00Z">
        <w:r w:rsidR="003D22C4" w:rsidRPr="001F7104">
          <w:rPr>
            <w:rFonts w:ascii="Helvetica" w:hAnsi="Helvetica" w:cs="Helvetica"/>
            <w:sz w:val="22"/>
            <w:szCs w:val="22"/>
            <w:lang w:val="en-US"/>
          </w:rPr>
          <w:t xml:space="preserve">most studies </w:t>
        </w:r>
        <w:r w:rsidR="003D22C4">
          <w:rPr>
            <w:rFonts w:ascii="Helvetica" w:hAnsi="Helvetica" w:cs="Helvetica"/>
            <w:sz w:val="22"/>
            <w:szCs w:val="22"/>
            <w:lang w:val="en-US"/>
          </w:rPr>
          <w:t>do not</w:t>
        </w:r>
        <w:r w:rsidR="003D22C4" w:rsidRPr="001F7104">
          <w:rPr>
            <w:rFonts w:ascii="Helvetica" w:hAnsi="Helvetica" w:cs="Helvetica"/>
            <w:sz w:val="22"/>
            <w:szCs w:val="22"/>
            <w:lang w:val="en-US"/>
          </w:rPr>
          <w:t xml:space="preserve"> provide</w:t>
        </w:r>
        <w:r w:rsidR="003D22C4">
          <w:rPr>
            <w:rFonts w:ascii="Helvetica" w:hAnsi="Helvetica" w:cs="Helvetica"/>
            <w:sz w:val="22"/>
            <w:szCs w:val="22"/>
            <w:lang w:val="en-US"/>
          </w:rPr>
          <w:t xml:space="preserve"> strong tests of this </w:t>
        </w:r>
        <w:r w:rsidR="003D22C4" w:rsidRPr="001F7104">
          <w:rPr>
            <w:rFonts w:ascii="Helvetica" w:hAnsi="Helvetica" w:cs="Helvetica"/>
            <w:sz w:val="22"/>
            <w:szCs w:val="22"/>
            <w:lang w:val="en-US"/>
          </w:rPr>
          <w:t>hypothesis</w:t>
        </w:r>
        <w:r w:rsidR="003D22C4">
          <w:rPr>
            <w:rFonts w:ascii="Helvetica" w:hAnsi="Helvetica" w:cs="Helvetica"/>
            <w:sz w:val="22"/>
            <w:szCs w:val="22"/>
            <w:lang w:val="en-US"/>
          </w:rPr>
          <w:t xml:space="preserve"> or define pre-climate change baselines in their study system, thus making it difficult to assess </w:t>
        </w:r>
      </w:ins>
      <w:del w:id="5" w:author="Elizabeth Wolkovich" w:date="2018-11-30T12:36:00Z">
        <w:r w:rsidDel="003D22C4">
          <w:rPr>
            <w:rFonts w:ascii="Helvetica" w:hAnsi="Helvetica" w:cs="Helvetica"/>
            <w:sz w:val="22"/>
            <w:szCs w:val="22"/>
            <w:lang w:val="en-US"/>
          </w:rPr>
          <w:delText>that</w:delText>
        </w:r>
        <w:r w:rsidRPr="001F7104" w:rsidDel="003D22C4">
          <w:rPr>
            <w:rFonts w:ascii="Helvetica" w:hAnsi="Helvetica" w:cs="Helvetica"/>
            <w:sz w:val="22"/>
            <w:szCs w:val="22"/>
            <w:lang w:val="en-US"/>
          </w:rPr>
          <w:delText xml:space="preserve"> it remains unclear how much </w:delText>
        </w:r>
      </w:del>
      <w:r w:rsidRPr="001F7104">
        <w:rPr>
          <w:rFonts w:ascii="Helvetica" w:hAnsi="Helvetica" w:cs="Helvetica"/>
          <w:sz w:val="22"/>
          <w:szCs w:val="22"/>
          <w:lang w:val="en-US"/>
        </w:rPr>
        <w:t xml:space="preserve">support </w:t>
      </w:r>
      <w:del w:id="6" w:author="Elizabeth Wolkovich" w:date="2018-11-30T12:37:00Z">
        <w:r w:rsidRPr="001F7104" w:rsidDel="003D22C4">
          <w:rPr>
            <w:rFonts w:ascii="Helvetica" w:hAnsi="Helvetica" w:cs="Helvetica"/>
            <w:sz w:val="22"/>
            <w:szCs w:val="22"/>
            <w:lang w:val="en-US"/>
          </w:rPr>
          <w:delText xml:space="preserve">there </w:delText>
        </w:r>
        <w:r w:rsidDel="003D22C4">
          <w:rPr>
            <w:rFonts w:ascii="Helvetica" w:hAnsi="Helvetica" w:cs="Helvetica"/>
            <w:sz w:val="22"/>
            <w:szCs w:val="22"/>
            <w:lang w:val="en-US"/>
          </w:rPr>
          <w:delText xml:space="preserve">actually </w:delText>
        </w:r>
        <w:r w:rsidRPr="001F7104" w:rsidDel="003D22C4">
          <w:rPr>
            <w:rFonts w:ascii="Helvetica" w:hAnsi="Helvetica" w:cs="Helvetica"/>
            <w:sz w:val="22"/>
            <w:szCs w:val="22"/>
            <w:lang w:val="en-US"/>
          </w:rPr>
          <w:delText xml:space="preserve">is </w:delText>
        </w:r>
      </w:del>
      <w:r w:rsidRPr="001F7104">
        <w:rPr>
          <w:rFonts w:ascii="Helvetica" w:hAnsi="Helvetica" w:cs="Helvetica"/>
          <w:sz w:val="22"/>
          <w:szCs w:val="22"/>
          <w:lang w:val="en-US"/>
        </w:rPr>
        <w:t xml:space="preserve">for this </w:t>
      </w:r>
      <w:ins w:id="7" w:author="Elizabeth Wolkovich" w:date="2018-11-30T12:37:00Z">
        <w:r w:rsidR="003D22C4">
          <w:rPr>
            <w:rFonts w:ascii="Helvetica" w:hAnsi="Helvetica" w:cs="Helvetica"/>
            <w:sz w:val="22"/>
            <w:szCs w:val="22"/>
            <w:lang w:val="en-US"/>
          </w:rPr>
          <w:t xml:space="preserve">major </w:t>
        </w:r>
      </w:ins>
      <w:r w:rsidRPr="001F7104">
        <w:rPr>
          <w:rFonts w:ascii="Helvetica" w:hAnsi="Helvetica" w:cs="Helvetica"/>
          <w:sz w:val="22"/>
          <w:szCs w:val="22"/>
          <w:lang w:val="en-US"/>
        </w:rPr>
        <w:t>hypothesis</w:t>
      </w:r>
      <w:commentRangeStart w:id="8"/>
      <w:r w:rsidRPr="001F7104">
        <w:rPr>
          <w:rFonts w:ascii="Helvetica" w:hAnsi="Helvetica" w:cs="Helvetica"/>
          <w:sz w:val="22"/>
          <w:szCs w:val="22"/>
          <w:lang w:val="en-US"/>
        </w:rPr>
        <w:t xml:space="preserve"> in the context of climate change</w:t>
      </w:r>
      <w:commentRangeEnd w:id="8"/>
      <w:r w:rsidR="003D22C4">
        <w:rPr>
          <w:rStyle w:val="CommentReference"/>
        </w:rPr>
        <w:commentReference w:id="8"/>
      </w:r>
      <w:del w:id="9" w:author="Elizabeth Wolkovich" w:date="2018-11-30T12:37:00Z">
        <w:r w:rsidDel="003D22C4">
          <w:rPr>
            <w:rFonts w:ascii="Helvetica" w:hAnsi="Helvetica" w:cs="Helvetica"/>
            <w:sz w:val="22"/>
            <w:szCs w:val="22"/>
            <w:lang w:val="en-US"/>
          </w:rPr>
          <w:delText>, given that</w:delText>
        </w:r>
      </w:del>
      <w:del w:id="10" w:author="Elizabeth Wolkovich" w:date="2018-11-30T12:36:00Z">
        <w:r w:rsidDel="003D22C4">
          <w:rPr>
            <w:rFonts w:ascii="Helvetica" w:hAnsi="Helvetica" w:cs="Helvetica"/>
            <w:sz w:val="22"/>
            <w:szCs w:val="22"/>
            <w:lang w:val="en-US"/>
          </w:rPr>
          <w:delText xml:space="preserve"> </w:delText>
        </w:r>
        <w:r w:rsidRPr="001F7104" w:rsidDel="003D22C4">
          <w:rPr>
            <w:rFonts w:ascii="Helvetica" w:hAnsi="Helvetica" w:cs="Helvetica"/>
            <w:sz w:val="22"/>
            <w:szCs w:val="22"/>
            <w:lang w:val="en-US"/>
          </w:rPr>
          <w:delText xml:space="preserve">most studies </w:delText>
        </w:r>
        <w:r w:rsidDel="003D22C4">
          <w:rPr>
            <w:rFonts w:ascii="Helvetica" w:hAnsi="Helvetica" w:cs="Helvetica"/>
            <w:sz w:val="22"/>
            <w:szCs w:val="22"/>
            <w:lang w:val="en-US"/>
          </w:rPr>
          <w:delText>do not</w:delText>
        </w:r>
        <w:r w:rsidRPr="001F7104" w:rsidDel="003D22C4">
          <w:rPr>
            <w:rFonts w:ascii="Helvetica" w:hAnsi="Helvetica" w:cs="Helvetica"/>
            <w:sz w:val="22"/>
            <w:szCs w:val="22"/>
            <w:lang w:val="en-US"/>
          </w:rPr>
          <w:delText xml:space="preserve"> provide</w:delText>
        </w:r>
        <w:r w:rsidDel="003D22C4">
          <w:rPr>
            <w:rFonts w:ascii="Helvetica" w:hAnsi="Helvetica" w:cs="Helvetica"/>
            <w:sz w:val="22"/>
            <w:szCs w:val="22"/>
            <w:lang w:val="en-US"/>
          </w:rPr>
          <w:delText xml:space="preserve"> strong tests of this </w:delText>
        </w:r>
        <w:r w:rsidRPr="001F7104" w:rsidDel="003D22C4">
          <w:rPr>
            <w:rFonts w:ascii="Helvetica" w:hAnsi="Helvetica" w:cs="Helvetica"/>
            <w:sz w:val="22"/>
            <w:szCs w:val="22"/>
            <w:lang w:val="en-US"/>
          </w:rPr>
          <w:delText>hypothesis</w:delText>
        </w:r>
        <w:r w:rsidDel="003D22C4">
          <w:rPr>
            <w:rFonts w:ascii="Helvetica" w:hAnsi="Helvetica" w:cs="Helvetica"/>
            <w:sz w:val="22"/>
            <w:szCs w:val="22"/>
            <w:lang w:val="en-US"/>
          </w:rPr>
          <w:delText xml:space="preserve"> or define pre-climate change baselines in their study system</w:delText>
        </w:r>
      </w:del>
      <w:r>
        <w:rPr>
          <w:rFonts w:ascii="Helvetica" w:hAnsi="Helvetica" w:cs="Helvetica"/>
          <w:sz w:val="22"/>
          <w:szCs w:val="22"/>
          <w:lang w:val="en-US"/>
        </w:rPr>
        <w:t xml:space="preserve">. </w:t>
      </w:r>
      <w:moveToRangeStart w:id="11" w:author="Elizabeth Wolkovich" w:date="2018-11-30T12:38:00Z" w:name="move405200823"/>
      <w:moveTo w:id="12" w:author="Elizabeth Wolkovich" w:date="2018-11-30T12:38:00Z">
        <w:r w:rsidR="00FD6BCB">
          <w:rPr>
            <w:rFonts w:ascii="Helvetica" w:hAnsi="Helvetica" w:cs="Helvetica"/>
            <w:sz w:val="22"/>
            <w:szCs w:val="22"/>
            <w:lang w:val="en-US"/>
          </w:rPr>
          <w:t xml:space="preserve">To accurately predict the magnitude and </w:t>
        </w:r>
        <w:r w:rsidR="00FD6BCB">
          <w:rPr>
            <w:rFonts w:ascii="Helvetica" w:hAnsi="Helvetica" w:cs="Helvetica"/>
            <w:sz w:val="22"/>
            <w:szCs w:val="22"/>
            <w:lang w:val="en-US"/>
          </w:rPr>
          <w:lastRenderedPageBreak/>
          <w:t xml:space="preserve">prevalence of </w:t>
        </w:r>
        <w:del w:id="13" w:author="Elizabeth Wolkovich" w:date="2018-11-30T12:39:00Z">
          <w:r w:rsidR="00FD6BCB" w:rsidDel="009605C6">
            <w:rPr>
              <w:rFonts w:ascii="Helvetica" w:hAnsi="Helvetica" w:cs="Helvetica"/>
              <w:sz w:val="22"/>
              <w:szCs w:val="22"/>
              <w:lang w:val="en-US"/>
            </w:rPr>
            <w:delText xml:space="preserve">these </w:delText>
          </w:r>
        </w:del>
        <w:r w:rsidR="00FD6BCB">
          <w:rPr>
            <w:rFonts w:ascii="Helvetica" w:hAnsi="Helvetica" w:cs="Helvetica"/>
            <w:sz w:val="22"/>
            <w:szCs w:val="22"/>
            <w:lang w:val="en-US"/>
          </w:rPr>
          <w:t>mismatches due to climate change, relating empirical observations to underlying mechanisms through hypothesis testing will be required.</w:t>
        </w:r>
      </w:moveTo>
      <w:moveToRangeEnd w:id="11"/>
      <w:ins w:id="14" w:author="Elizabeth Wolkovich" w:date="2018-11-30T12:38:00Z">
        <w:r w:rsidR="00FD6BCB">
          <w:rPr>
            <w:rFonts w:ascii="Helvetica" w:hAnsi="Helvetica" w:cs="Helvetica"/>
            <w:sz w:val="22"/>
            <w:szCs w:val="22"/>
            <w:lang w:val="en-US"/>
          </w:rPr>
          <w:t xml:space="preserve"> </w:t>
        </w:r>
      </w:ins>
      <w:del w:id="15" w:author="Elizabeth Wolkovich" w:date="2018-11-30T12:39:00Z">
        <w:r w:rsidR="004330DE" w:rsidDel="009605C6">
          <w:rPr>
            <w:rFonts w:ascii="Helvetica" w:hAnsi="Helvetica" w:cs="Helvetica"/>
            <w:i/>
            <w:sz w:val="22"/>
            <w:szCs w:val="22"/>
            <w:lang w:val="en-US"/>
          </w:rPr>
          <w:delText>We outline strategies researchers can</w:delText>
        </w:r>
      </w:del>
      <w:ins w:id="16" w:author="Elizabeth Wolkovich" w:date="2018-11-30T12:39:00Z">
        <w:r w:rsidR="009605C6">
          <w:rPr>
            <w:rFonts w:ascii="Helvetica" w:hAnsi="Helvetica" w:cs="Helvetica"/>
            <w:i/>
            <w:sz w:val="22"/>
            <w:szCs w:val="22"/>
            <w:lang w:val="en-US"/>
          </w:rPr>
          <w:t>Adjusting study designs, however,</w:t>
        </w:r>
      </w:ins>
      <w:r w:rsidR="004330DE">
        <w:rPr>
          <w:rFonts w:ascii="Helvetica" w:hAnsi="Helvetica" w:cs="Helvetica"/>
          <w:i/>
          <w:sz w:val="22"/>
          <w:szCs w:val="22"/>
          <w:lang w:val="en-US"/>
        </w:rPr>
        <w:t xml:space="preserve"> </w:t>
      </w:r>
      <w:del w:id="17" w:author="Elizabeth Wolkovich" w:date="2018-11-30T12:39:00Z">
        <w:r w:rsidR="004330DE" w:rsidDel="009605C6">
          <w:rPr>
            <w:rFonts w:ascii="Helvetica" w:hAnsi="Helvetica" w:cs="Helvetica"/>
            <w:i/>
            <w:sz w:val="22"/>
            <w:szCs w:val="22"/>
            <w:lang w:val="en-US"/>
          </w:rPr>
          <w:delText>take to design their studies to</w:delText>
        </w:r>
      </w:del>
      <w:ins w:id="18" w:author="Elizabeth Wolkovich" w:date="2018-11-30T12:39:00Z">
        <w:r w:rsidR="009605C6">
          <w:rPr>
            <w:rFonts w:ascii="Helvetica" w:hAnsi="Helvetica" w:cs="Helvetica"/>
            <w:i/>
            <w:sz w:val="22"/>
            <w:szCs w:val="22"/>
            <w:lang w:val="en-US"/>
          </w:rPr>
          <w:t>can allow</w:t>
        </w:r>
      </w:ins>
      <w:r w:rsidR="004330DE">
        <w:rPr>
          <w:rFonts w:ascii="Helvetica" w:hAnsi="Helvetica" w:cs="Helvetica"/>
          <w:i/>
          <w:sz w:val="22"/>
          <w:szCs w:val="22"/>
          <w:lang w:val="en-US"/>
        </w:rPr>
        <w:t xml:space="preserve"> more rigorous</w:t>
      </w:r>
      <w:del w:id="19" w:author="Elizabeth Wolkovich" w:date="2018-11-30T12:40:00Z">
        <w:r w:rsidR="004330DE" w:rsidDel="009605C6">
          <w:rPr>
            <w:rFonts w:ascii="Helvetica" w:hAnsi="Helvetica" w:cs="Helvetica"/>
            <w:i/>
            <w:sz w:val="22"/>
            <w:szCs w:val="22"/>
            <w:lang w:val="en-US"/>
          </w:rPr>
          <w:delText>ly</w:delText>
        </w:r>
      </w:del>
      <w:r w:rsidR="004330DE">
        <w:rPr>
          <w:rFonts w:ascii="Helvetica" w:hAnsi="Helvetica" w:cs="Helvetica"/>
          <w:i/>
          <w:sz w:val="22"/>
          <w:szCs w:val="22"/>
          <w:lang w:val="en-US"/>
        </w:rPr>
        <w:t xml:space="preserve"> test</w:t>
      </w:r>
      <w:ins w:id="20" w:author="Elizabeth Wolkovich" w:date="2018-11-30T12:40:00Z">
        <w:r w:rsidR="009605C6">
          <w:rPr>
            <w:rFonts w:ascii="Helvetica" w:hAnsi="Helvetica" w:cs="Helvetica"/>
            <w:i/>
            <w:sz w:val="22"/>
            <w:szCs w:val="22"/>
            <w:lang w:val="en-US"/>
          </w:rPr>
          <w:t>s of</w:t>
        </w:r>
      </w:ins>
      <w:r w:rsidR="004330DE">
        <w:rPr>
          <w:rFonts w:ascii="Helvetica" w:hAnsi="Helvetica" w:cs="Helvetica"/>
          <w:i/>
          <w:sz w:val="22"/>
          <w:szCs w:val="22"/>
          <w:lang w:val="en-US"/>
        </w:rPr>
        <w:t xml:space="preserve"> this hypothesis</w:t>
      </w:r>
      <w:ins w:id="21" w:author="Elizabeth Wolkovich" w:date="2018-11-30T12:38:00Z">
        <w:r w:rsidR="009605C6">
          <w:rPr>
            <w:rFonts w:ascii="Helvetica" w:hAnsi="Helvetica" w:cs="Helvetica"/>
            <w:i/>
            <w:sz w:val="22"/>
            <w:szCs w:val="22"/>
            <w:lang w:val="en-US"/>
          </w:rPr>
          <w:t xml:space="preserve">. We </w:t>
        </w:r>
        <w:r w:rsidR="00FD6BCB">
          <w:rPr>
            <w:rFonts w:ascii="Helvetica" w:hAnsi="Helvetica" w:cs="Helvetica"/>
            <w:i/>
            <w:sz w:val="22"/>
            <w:szCs w:val="22"/>
            <w:lang w:val="en-US"/>
          </w:rPr>
          <w:t xml:space="preserve">highlight how </w:t>
        </w:r>
      </w:ins>
      <w:ins w:id="22" w:author="Elizabeth Wolkovich" w:date="2018-11-30T12:40:00Z">
        <w:r w:rsidR="009605C6">
          <w:rPr>
            <w:rFonts w:ascii="Helvetica" w:hAnsi="Helvetica" w:cs="Helvetica"/>
            <w:i/>
            <w:sz w:val="22"/>
            <w:szCs w:val="22"/>
            <w:lang w:val="en-US"/>
          </w:rPr>
          <w:t>these approaches</w:t>
        </w:r>
      </w:ins>
      <w:ins w:id="23" w:author="Elizabeth Wolkovich" w:date="2018-11-30T12:38:00Z">
        <w:r w:rsidR="00FD6BCB">
          <w:rPr>
            <w:rFonts w:ascii="Helvetica" w:hAnsi="Helvetica" w:cs="Helvetica"/>
            <w:i/>
            <w:sz w:val="22"/>
            <w:szCs w:val="22"/>
            <w:lang w:val="en-US"/>
          </w:rPr>
          <w:t xml:space="preserve"> could rapidly advance mechanistic understanding and thus </w:t>
        </w:r>
      </w:ins>
      <w:ins w:id="24" w:author="Elizabeth Wolkovich" w:date="2018-11-30T12:40:00Z">
        <w:r w:rsidR="009605C6">
          <w:rPr>
            <w:rFonts w:ascii="Helvetica" w:hAnsi="Helvetica" w:cs="Helvetica"/>
            <w:i/>
            <w:sz w:val="22"/>
            <w:szCs w:val="22"/>
            <w:lang w:val="en-US"/>
          </w:rPr>
          <w:t>allow robust</w:t>
        </w:r>
      </w:ins>
      <w:ins w:id="25" w:author="Elizabeth Wolkovich" w:date="2018-11-30T12:38:00Z">
        <w:r w:rsidR="00FD6BCB">
          <w:rPr>
            <w:rFonts w:ascii="Helvetica" w:hAnsi="Helvetica" w:cs="Helvetica"/>
            <w:i/>
            <w:sz w:val="22"/>
            <w:szCs w:val="22"/>
            <w:lang w:val="en-US"/>
          </w:rPr>
          <w:t xml:space="preserve"> predictions </w:t>
        </w:r>
      </w:ins>
      <w:ins w:id="26" w:author="Elizabeth Wolkovich" w:date="2018-11-30T12:40:00Z">
        <w:r w:rsidR="009605C6">
          <w:rPr>
            <w:rFonts w:ascii="Helvetica" w:hAnsi="Helvetica" w:cs="Helvetica"/>
            <w:i/>
            <w:sz w:val="22"/>
            <w:szCs w:val="22"/>
            <w:lang w:val="en-US"/>
          </w:rPr>
          <w:t xml:space="preserve">of shifts </w:t>
        </w:r>
      </w:ins>
      <w:ins w:id="27" w:author="Elizabeth Wolkovich" w:date="2018-11-30T12:38:00Z">
        <w:r w:rsidR="00FD6BCB">
          <w:rPr>
            <w:rFonts w:ascii="Helvetica" w:hAnsi="Helvetica" w:cs="Helvetica"/>
            <w:i/>
            <w:sz w:val="22"/>
            <w:szCs w:val="22"/>
            <w:lang w:val="en-US"/>
          </w:rPr>
          <w:t xml:space="preserve">with </w:t>
        </w:r>
        <w:r w:rsidR="00247C46">
          <w:rPr>
            <w:rFonts w:ascii="Helvetica" w:hAnsi="Helvetica" w:cs="Helvetica"/>
            <w:i/>
            <w:sz w:val="22"/>
            <w:szCs w:val="22"/>
            <w:lang w:val="en-US"/>
          </w:rPr>
          <w:t>continuing</w:t>
        </w:r>
        <w:r w:rsidR="00FD6BCB">
          <w:rPr>
            <w:rFonts w:ascii="Helvetica" w:hAnsi="Helvetica" w:cs="Helvetica"/>
            <w:i/>
            <w:sz w:val="22"/>
            <w:szCs w:val="22"/>
            <w:lang w:val="en-US"/>
          </w:rPr>
          <w:t xml:space="preserve"> climate change</w:t>
        </w:r>
      </w:ins>
      <w:r w:rsidR="004330DE">
        <w:rPr>
          <w:rFonts w:ascii="Helvetica" w:hAnsi="Helvetica" w:cs="Helvetica"/>
          <w:i/>
          <w:sz w:val="22"/>
          <w:szCs w:val="22"/>
          <w:lang w:val="en-US"/>
        </w:rPr>
        <w:t>.</w:t>
      </w:r>
      <w:r w:rsidR="00E262F2">
        <w:rPr>
          <w:rFonts w:ascii="Helvetica" w:hAnsi="Helvetica" w:cs="Helvetica"/>
          <w:sz w:val="22"/>
          <w:szCs w:val="22"/>
          <w:lang w:val="en-US"/>
        </w:rPr>
        <w:t xml:space="preserve"> </w:t>
      </w:r>
      <w:commentRangeEnd w:id="1"/>
      <w:r w:rsidR="00AB01E7">
        <w:rPr>
          <w:rStyle w:val="CommentReference"/>
        </w:rPr>
        <w:commentReference w:id="1"/>
      </w:r>
      <w:moveFromRangeStart w:id="28" w:author="Elizabeth Wolkovich" w:date="2018-11-30T12:38:00Z" w:name="move405200823"/>
      <w:moveFrom w:id="29" w:author="Elizabeth Wolkovich" w:date="2018-11-30T12:38:00Z">
        <w:r w:rsidR="004E7F56" w:rsidDel="00FD6BCB">
          <w:rPr>
            <w:rFonts w:ascii="Helvetica" w:hAnsi="Helvetica" w:cs="Helvetica"/>
            <w:sz w:val="22"/>
            <w:szCs w:val="22"/>
            <w:lang w:val="en-US"/>
          </w:rPr>
          <w:t>To accurately predict</w:t>
        </w:r>
        <w:r w:rsidR="00A1097E" w:rsidDel="00FD6BCB">
          <w:rPr>
            <w:rFonts w:ascii="Helvetica" w:hAnsi="Helvetica" w:cs="Helvetica"/>
            <w:sz w:val="22"/>
            <w:szCs w:val="22"/>
            <w:lang w:val="en-US"/>
          </w:rPr>
          <w:t xml:space="preserve"> the magnitude and prevalence of these mismatches</w:t>
        </w:r>
        <w:r w:rsidR="004E7F56" w:rsidDel="00FD6BCB">
          <w:rPr>
            <w:rFonts w:ascii="Helvetica" w:hAnsi="Helvetica" w:cs="Helvetica"/>
            <w:sz w:val="22"/>
            <w:szCs w:val="22"/>
            <w:lang w:val="en-US"/>
          </w:rPr>
          <w:t xml:space="preserve"> due to climate change</w:t>
        </w:r>
        <w:r w:rsidR="00634184" w:rsidDel="00FD6BCB">
          <w:rPr>
            <w:rFonts w:ascii="Helvetica" w:hAnsi="Helvetica" w:cs="Helvetica"/>
            <w:sz w:val="22"/>
            <w:szCs w:val="22"/>
            <w:lang w:val="en-US"/>
          </w:rPr>
          <w:t xml:space="preserve">, </w:t>
        </w:r>
        <w:r w:rsidR="003B7248" w:rsidDel="00FD6BCB">
          <w:rPr>
            <w:rFonts w:ascii="Helvetica" w:hAnsi="Helvetica" w:cs="Helvetica"/>
            <w:sz w:val="22"/>
            <w:szCs w:val="22"/>
            <w:lang w:val="en-US"/>
          </w:rPr>
          <w:t>relating empirical observa</w:t>
        </w:r>
        <w:r w:rsidR="00F97E2A" w:rsidDel="00FD6BCB">
          <w:rPr>
            <w:rFonts w:ascii="Helvetica" w:hAnsi="Helvetica" w:cs="Helvetica"/>
            <w:sz w:val="22"/>
            <w:szCs w:val="22"/>
            <w:lang w:val="en-US"/>
          </w:rPr>
          <w:t>tions to underlying mechan</w:t>
        </w:r>
        <w:r w:rsidR="003B7248" w:rsidDel="00FD6BCB">
          <w:rPr>
            <w:rFonts w:ascii="Helvetica" w:hAnsi="Helvetica" w:cs="Helvetica"/>
            <w:sz w:val="22"/>
            <w:szCs w:val="22"/>
            <w:lang w:val="en-US"/>
          </w:rPr>
          <w:t>i</w:t>
        </w:r>
        <w:r w:rsidR="00F97E2A" w:rsidDel="00FD6BCB">
          <w:rPr>
            <w:rFonts w:ascii="Helvetica" w:hAnsi="Helvetica" w:cs="Helvetica"/>
            <w:sz w:val="22"/>
            <w:szCs w:val="22"/>
            <w:lang w:val="en-US"/>
          </w:rPr>
          <w:t>s</w:t>
        </w:r>
        <w:r w:rsidR="003B7248" w:rsidDel="00FD6BCB">
          <w:rPr>
            <w:rFonts w:ascii="Helvetica" w:hAnsi="Helvetica" w:cs="Helvetica"/>
            <w:sz w:val="22"/>
            <w:szCs w:val="22"/>
            <w:lang w:val="en-US"/>
          </w:rPr>
          <w:t>ms</w:t>
        </w:r>
        <w:r w:rsidR="00F97E2A" w:rsidDel="00FD6BCB">
          <w:rPr>
            <w:rFonts w:ascii="Helvetica" w:hAnsi="Helvetica" w:cs="Helvetica"/>
            <w:sz w:val="22"/>
            <w:szCs w:val="22"/>
            <w:lang w:val="en-US"/>
          </w:rPr>
          <w:t xml:space="preserve"> through hypothesis testing</w:t>
        </w:r>
        <w:r w:rsidR="00634184" w:rsidDel="00FD6BCB">
          <w:rPr>
            <w:rFonts w:ascii="Helvetica" w:hAnsi="Helvetica" w:cs="Helvetica"/>
            <w:sz w:val="22"/>
            <w:szCs w:val="22"/>
            <w:lang w:val="en-US"/>
          </w:rPr>
          <w:t xml:space="preserve"> </w:t>
        </w:r>
        <w:r w:rsidR="00C52BD7" w:rsidDel="00FD6BCB">
          <w:rPr>
            <w:rFonts w:ascii="Helvetica" w:hAnsi="Helvetica" w:cs="Helvetica"/>
            <w:sz w:val="22"/>
            <w:szCs w:val="22"/>
            <w:lang w:val="en-US"/>
          </w:rPr>
          <w:t>will be required</w:t>
        </w:r>
        <w:r w:rsidR="00A1097E" w:rsidDel="00FD6BCB">
          <w:rPr>
            <w:rFonts w:ascii="Helvetica" w:hAnsi="Helvetica" w:cs="Helvetica"/>
            <w:sz w:val="22"/>
            <w:szCs w:val="22"/>
            <w:lang w:val="en-US"/>
          </w:rPr>
          <w:t>.</w:t>
        </w:r>
      </w:moveFrom>
      <w:moveFromRangeEnd w:id="28"/>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1E300EFA"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del w:id="30" w:author="Elizabeth Wolkovich" w:date="2018-11-30T12:41:00Z">
        <w:r w:rsidR="00E85BB5" w:rsidRPr="00AE69BC" w:rsidDel="00B43D05">
          <w:rPr>
            <w:rFonts w:ascii="Helvetica" w:hAnsi="Helvetica" w:cs="Helvetica"/>
            <w:color w:val="000000" w:themeColor="text1"/>
            <w:sz w:val="22"/>
            <w:szCs w:val="22"/>
            <w:lang w:val="en-US"/>
          </w:rPr>
          <w:delText xml:space="preserve"> </w:delText>
        </w:r>
        <w:r w:rsidR="00EC622B" w:rsidDel="00B43D05">
          <w:rPr>
            <w:rFonts w:ascii="Helvetica" w:hAnsi="Helvetica" w:cs="Helvetica"/>
            <w:color w:val="000000" w:themeColor="text1"/>
            <w:sz w:val="22"/>
            <w:szCs w:val="22"/>
            <w:lang w:val="en-US"/>
          </w:rPr>
          <w:delText xml:space="preserve">(i.e. </w:delText>
        </w:r>
      </w:del>
      <w:ins w:id="31" w:author="Elizabeth Wolkovich" w:date="2018-11-30T12:41:00Z">
        <w:r w:rsidR="00B43D05">
          <w:rPr>
            <w:rFonts w:ascii="Helvetica" w:hAnsi="Helvetica" w:cs="Helvetica"/>
            <w:color w:val="000000" w:themeColor="text1"/>
            <w:sz w:val="22"/>
            <w:szCs w:val="22"/>
            <w:lang w:val="en-US"/>
          </w:rPr>
          <w:t>—often termed ‘</w:t>
        </w:r>
      </w:ins>
      <w:r w:rsidR="00EC622B">
        <w:rPr>
          <w:rFonts w:ascii="Helvetica" w:hAnsi="Helvetica" w:cs="Helvetica"/>
          <w:color w:val="000000" w:themeColor="text1"/>
          <w:sz w:val="22"/>
          <w:szCs w:val="22"/>
          <w:lang w:val="en-US"/>
        </w:rPr>
        <w:t>phenological mismatch</w:t>
      </w:r>
      <w:ins w:id="32" w:author="Elizabeth Wolkovich" w:date="2018-11-30T12:41:00Z">
        <w:r w:rsidR="00B43D05">
          <w:rPr>
            <w:rFonts w:ascii="Helvetica" w:hAnsi="Helvetica" w:cs="Helvetica"/>
            <w:color w:val="000000" w:themeColor="text1"/>
            <w:sz w:val="22"/>
            <w:szCs w:val="22"/>
            <w:lang w:val="en-US"/>
          </w:rPr>
          <w:t>’—</w:t>
        </w:r>
      </w:ins>
      <w:del w:id="33" w:author="Elizabeth Wolkovich" w:date="2018-11-30T12:41:00Z">
        <w:r w:rsidR="00EC622B" w:rsidDel="00B43D05">
          <w:rPr>
            <w:rFonts w:ascii="Helvetica" w:hAnsi="Helvetica" w:cs="Helvetica"/>
            <w:color w:val="000000" w:themeColor="text1"/>
            <w:sz w:val="22"/>
            <w:szCs w:val="22"/>
            <w:lang w:val="en-US"/>
          </w:rPr>
          <w:delText xml:space="preserve">) </w:delText>
        </w:r>
      </w:del>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del w:id="34" w:author="Elizabeth Wolkovich" w:date="2018-11-30T13:26:00Z">
        <w:r w:rsidR="00281FE9" w:rsidRPr="00AE69BC" w:rsidDel="00D02F8A">
          <w:rPr>
            <w:rFonts w:ascii="Helvetica" w:hAnsi="Helvetica" w:cs="Helvetica"/>
            <w:color w:val="000000" w:themeColor="text1"/>
            <w:sz w:val="22"/>
            <w:szCs w:val="22"/>
            <w:lang w:val="en-US"/>
          </w:rPr>
          <w:delText>While there</w:delText>
        </w:r>
        <w:r w:rsidR="00694F59" w:rsidRPr="00AE69BC" w:rsidDel="00D02F8A">
          <w:rPr>
            <w:rFonts w:ascii="Helvetica" w:hAnsi="Helvetica" w:cs="Helvetica"/>
            <w:color w:val="000000" w:themeColor="text1"/>
            <w:sz w:val="22"/>
            <w:szCs w:val="22"/>
            <w:lang w:val="en-US"/>
          </w:rPr>
          <w:delText xml:space="preserve"> </w:delText>
        </w:r>
        <w:r w:rsidR="00281FE9" w:rsidRPr="00AE69BC" w:rsidDel="00D02F8A">
          <w:rPr>
            <w:rFonts w:ascii="Helvetica" w:hAnsi="Helvetica" w:cs="Helvetica"/>
            <w:color w:val="000000" w:themeColor="text1"/>
            <w:sz w:val="22"/>
            <w:szCs w:val="22"/>
            <w:lang w:val="en-US"/>
          </w:rPr>
          <w:delText xml:space="preserve">have been </w:delText>
        </w:r>
      </w:del>
      <w:ins w:id="35" w:author="Elizabeth Wolkovich" w:date="2018-11-30T13:26:00Z">
        <w:r w:rsidR="00D02F8A">
          <w:rPr>
            <w:rFonts w:ascii="Helvetica" w:hAnsi="Helvetica" w:cs="Helvetica"/>
            <w:color w:val="000000" w:themeColor="text1"/>
            <w:sz w:val="22"/>
            <w:szCs w:val="22"/>
            <w:lang w:val="en-US"/>
          </w:rPr>
          <w:t xml:space="preserve">Despite </w:t>
        </w:r>
      </w:ins>
      <w:ins w:id="36" w:author="Elizabeth Wolkovich" w:date="2018-11-30T13:27:00Z">
        <w:r w:rsidR="00D02F8A">
          <w:rPr>
            <w:rFonts w:ascii="Helvetica" w:hAnsi="Helvetica" w:cs="Helvetica"/>
            <w:color w:val="000000" w:themeColor="text1"/>
            <w:sz w:val="22"/>
            <w:szCs w:val="22"/>
            <w:lang w:val="en-US"/>
          </w:rPr>
          <w:t>many</w:t>
        </w:r>
      </w:ins>
      <w:ins w:id="37" w:author="Elizabeth Wolkovich" w:date="2018-11-30T13:26:00Z">
        <w:r w:rsidR="00D02F8A">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ins w:id="38" w:author="Elizabeth Wolkovich" w:date="2018-11-30T13:27:00Z">
        <w:r w:rsidR="00D02F8A">
          <w:rPr>
            <w:rFonts w:ascii="Helvetica" w:hAnsi="Helvetica" w:cs="Helvetica"/>
            <w:color w:val="000000" w:themeColor="text1"/>
            <w:sz w:val="22"/>
            <w:szCs w:val="22"/>
            <w:lang w:val="en-US"/>
          </w:rPr>
          <w:t xml:space="preserve">general </w:t>
        </w:r>
      </w:ins>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27409130" w14:textId="77777777"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9" w:author="Elizabeth Wolkovich" w:date="2018-11-30T15:37:00Z"/>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ins w:id="40" w:author="Elizabeth Wolkovich" w:date="2018-11-30T13:25:00Z">
        <w:r w:rsidR="0083261A">
          <w:rPr>
            <w:rFonts w:ascii="Helvetica" w:hAnsi="Helvetica" w:cs="Helvetica"/>
            <w:sz w:val="22"/>
            <w:szCs w:val="22"/>
            <w:lang w:val="en-US"/>
          </w:rPr>
          <w:t xml:space="preserve">due to </w:t>
        </w:r>
      </w:ins>
      <w:r w:rsidR="005A6971">
        <w:rPr>
          <w:rFonts w:ascii="Helvetica" w:hAnsi="Helvetica" w:cs="Helvetica"/>
          <w:sz w:val="22"/>
          <w:szCs w:val="22"/>
          <w:lang w:val="en-US"/>
        </w:rPr>
        <w:t>the</w:t>
      </w:r>
      <w:r w:rsidR="00694F59" w:rsidRPr="00AE69BC">
        <w:rPr>
          <w:rFonts w:ascii="Helvetica" w:hAnsi="Helvetica" w:cs="Helvetica"/>
          <w:sz w:val="22"/>
          <w:szCs w:val="22"/>
          <w:lang w:val="en-US"/>
        </w:rPr>
        <w:t xml:space="preserve"> disconnect between ecological theory and current </w:t>
      </w:r>
      <w:ins w:id="41" w:author="Elizabeth Wolkovich" w:date="2018-11-30T13:27:00Z">
        <w:r w:rsidR="00342BFE">
          <w:rPr>
            <w:rFonts w:ascii="Helvetica" w:hAnsi="Helvetica" w:cs="Helvetica"/>
            <w:sz w:val="22"/>
            <w:szCs w:val="22"/>
            <w:lang w:val="en-US"/>
          </w:rPr>
          <w:t xml:space="preserve">empirical </w:t>
        </w:r>
      </w:ins>
      <w:r w:rsidR="00694F59" w:rsidRPr="00AE69BC">
        <w:rPr>
          <w:rFonts w:ascii="Helvetica" w:hAnsi="Helvetica" w:cs="Helvetica"/>
          <w:sz w:val="22"/>
          <w:szCs w:val="22"/>
          <w:lang w:val="en-US"/>
        </w:rPr>
        <w:t>approach</w:t>
      </w:r>
      <w:r w:rsidR="007C43E5" w:rsidRPr="00AE69BC">
        <w:rPr>
          <w:rFonts w:ascii="Helvetica" w:hAnsi="Helvetica" w:cs="Helvetica"/>
          <w:sz w:val="22"/>
          <w:szCs w:val="22"/>
          <w:lang w:val="en-US"/>
        </w:rPr>
        <w:t>es</w:t>
      </w:r>
      <w:r w:rsidR="00694F59" w:rsidRPr="00AE69BC">
        <w:rPr>
          <w:rFonts w:ascii="Helvetica" w:hAnsi="Helvetica" w:cs="Helvetica"/>
          <w:sz w:val="22"/>
          <w:szCs w:val="22"/>
          <w:lang w:val="en-US"/>
        </w:rPr>
        <w:t xml:space="preserve"> in the trophic </w:t>
      </w:r>
      <w:r w:rsidR="002A38E7">
        <w:rPr>
          <w:rFonts w:ascii="Helvetica" w:hAnsi="Helvetica" w:cs="Helvetica"/>
          <w:sz w:val="22"/>
          <w:szCs w:val="22"/>
          <w:lang w:val="en-US"/>
        </w:rPr>
        <w:t>mismatch</w:t>
      </w:r>
      <w:r w:rsidR="00694F59" w:rsidRPr="00AE69BC">
        <w:rPr>
          <w:rFonts w:ascii="Helvetica" w:hAnsi="Helvetica" w:cs="Helvetica"/>
          <w:sz w:val="22"/>
          <w:szCs w:val="22"/>
          <w:lang w:val="en-US"/>
        </w:rPr>
        <w:t xml:space="preserve"> literature.</w:t>
      </w:r>
      <w:r w:rsidR="002A38E7">
        <w:rPr>
          <w:rFonts w:ascii="Helvetica" w:hAnsi="Helvetica" w:cs="Helvetica"/>
          <w:sz w:val="22"/>
          <w:szCs w:val="22"/>
          <w:lang w:val="en-US"/>
        </w:rPr>
        <w:t xml:space="preserve"> </w:t>
      </w:r>
      <w:r w:rsidR="00A96EA5">
        <w:rPr>
          <w:rFonts w:ascii="Helvetica" w:hAnsi="Helvetica" w:cs="Helvetica"/>
          <w:sz w:val="22"/>
          <w:szCs w:val="22"/>
          <w:lang w:val="en-US"/>
        </w:rPr>
        <w:t>Without an understanding of the mechanisms underlying the well-documented patterns in phenological shifts, our ability t</w:t>
      </w:r>
      <w:r w:rsidR="002A38E7">
        <w:rPr>
          <w:rFonts w:ascii="Helvetica" w:hAnsi="Helvetica" w:cs="Helvetica"/>
          <w:sz w:val="22"/>
          <w:szCs w:val="22"/>
          <w:lang w:val="en-US"/>
        </w:rPr>
        <w:t xml:space="preserve">o make accurate predictions about </w:t>
      </w:r>
      <w:r w:rsidR="00A96EA5">
        <w:rPr>
          <w:rFonts w:ascii="Helvetica" w:hAnsi="Helvetica" w:cs="Helvetica"/>
          <w:sz w:val="22"/>
          <w:szCs w:val="22"/>
          <w:lang w:val="en-US"/>
        </w:rPr>
        <w:t>species’ responses</w:t>
      </w:r>
      <w:r w:rsidR="006F49DD">
        <w:rPr>
          <w:rFonts w:ascii="Helvetica" w:hAnsi="Helvetica" w:cs="Helvetica"/>
          <w:sz w:val="22"/>
          <w:szCs w:val="22"/>
          <w:lang w:val="en-US"/>
        </w:rPr>
        <w:t>,</w:t>
      </w:r>
      <w:r w:rsidR="00BD1C65">
        <w:rPr>
          <w:rFonts w:ascii="Helvetica" w:hAnsi="Helvetica" w:cs="Helvetica"/>
          <w:sz w:val="22"/>
          <w:szCs w:val="22"/>
          <w:lang w:val="en-US"/>
        </w:rPr>
        <w:t xml:space="preserve"> and </w:t>
      </w:r>
      <w:r w:rsidR="006F49DD">
        <w:rPr>
          <w:rFonts w:ascii="Helvetica" w:hAnsi="Helvetica" w:cs="Helvetica"/>
          <w:sz w:val="22"/>
          <w:szCs w:val="22"/>
          <w:lang w:val="en-US"/>
        </w:rPr>
        <w:t>species’</w:t>
      </w:r>
      <w:r w:rsidR="00BD1C65">
        <w:rPr>
          <w:rFonts w:ascii="Helvetica" w:hAnsi="Helvetica" w:cs="Helvetica"/>
          <w:sz w:val="22"/>
          <w:szCs w:val="22"/>
          <w:lang w:val="en-US"/>
        </w:rPr>
        <w:t xml:space="preserve"> interactions</w:t>
      </w:r>
      <w:r w:rsidR="006F49DD">
        <w:rPr>
          <w:rFonts w:ascii="Helvetica" w:hAnsi="Helvetica" w:cs="Helvetica"/>
          <w:sz w:val="22"/>
          <w:szCs w:val="22"/>
          <w:lang w:val="en-US"/>
        </w:rPr>
        <w:t>,</w:t>
      </w:r>
      <w:r w:rsidR="00A96EA5">
        <w:rPr>
          <w:rFonts w:ascii="Helvetica" w:hAnsi="Helvetica" w:cs="Helvetica"/>
          <w:sz w:val="22"/>
          <w:szCs w:val="22"/>
          <w:lang w:val="en-US"/>
        </w:rPr>
        <w:t xml:space="preserve"> to climate change</w:t>
      </w:r>
      <w:r w:rsidR="002A38E7">
        <w:rPr>
          <w:rFonts w:ascii="Helvetica" w:hAnsi="Helvetica" w:cs="Helvetica"/>
          <w:sz w:val="22"/>
          <w:szCs w:val="22"/>
          <w:lang w:val="en-US"/>
        </w:rPr>
        <w:t xml:space="preserve"> </w:t>
      </w:r>
      <w:del w:id="42" w:author="Elizabeth Wolkovich" w:date="2018-11-30T13:26:00Z">
        <w:r w:rsidR="00A96EA5" w:rsidDel="0083261A">
          <w:rPr>
            <w:rFonts w:ascii="Helvetica" w:hAnsi="Helvetica" w:cs="Helvetica"/>
            <w:sz w:val="22"/>
            <w:szCs w:val="22"/>
            <w:lang w:val="en-US"/>
          </w:rPr>
          <w:delText>will be</w:delText>
        </w:r>
      </w:del>
      <w:ins w:id="43" w:author="Elizabeth Wolkovich" w:date="2018-11-30T13:27:00Z">
        <w:r w:rsidR="0092252E">
          <w:rPr>
            <w:rFonts w:ascii="Helvetica" w:hAnsi="Helvetica" w:cs="Helvetica"/>
            <w:sz w:val="22"/>
            <w:szCs w:val="22"/>
            <w:lang w:val="en-US"/>
          </w:rPr>
          <w:t>remain</w:t>
        </w:r>
        <w:r w:rsidR="008A0DDA">
          <w:rPr>
            <w:rFonts w:ascii="Helvetica" w:hAnsi="Helvetica" w:cs="Helvetica"/>
            <w:sz w:val="22"/>
            <w:szCs w:val="22"/>
            <w:lang w:val="en-US"/>
          </w:rPr>
          <w:t>s</w:t>
        </w:r>
      </w:ins>
      <w:r w:rsidR="00A96EA5">
        <w:rPr>
          <w:rFonts w:ascii="Helvetica" w:hAnsi="Helvetica" w:cs="Helvetica"/>
          <w:sz w:val="22"/>
          <w:szCs w:val="22"/>
          <w:lang w:val="en-US"/>
        </w:rPr>
        <w:t xml:space="preserve"> limited </w:t>
      </w:r>
      <w:r w:rsidR="002A38E7">
        <w:rPr>
          <w:rFonts w:ascii="Helvetica" w:hAnsi="Helvetica" w:cs="Helvetica"/>
          <w:sz w:val="22"/>
          <w:szCs w:val="22"/>
          <w:lang w:val="en-US"/>
        </w:rPr>
        <w:t>(O’Connor et al. 2012; Chmura et al. 2018).</w:t>
      </w:r>
      <w:r w:rsidR="00694F59" w:rsidRPr="00AE69BC">
        <w:rPr>
          <w:rFonts w:ascii="Helvetica" w:hAnsi="Helvetica" w:cs="Helvetica"/>
          <w:sz w:val="22"/>
          <w:szCs w:val="22"/>
          <w:lang w:val="en-US"/>
        </w:rPr>
        <w:t xml:space="preserve"> </w:t>
      </w:r>
      <w:commentRangeStart w:id="44"/>
      <w:del w:id="45" w:author="Elizabeth Wolkovich" w:date="2018-11-30T13:26:00Z">
        <w:r w:rsidR="00032030" w:rsidRPr="00AE69BC" w:rsidDel="0083261A">
          <w:rPr>
            <w:rFonts w:ascii="Helvetica" w:hAnsi="Helvetica" w:cs="Helvetica"/>
            <w:sz w:val="22"/>
            <w:szCs w:val="22"/>
            <w:lang w:val="en-US"/>
          </w:rPr>
          <w:delText>We argue that</w:delText>
        </w:r>
      </w:del>
      <w:ins w:id="46" w:author="Elizabeth Wolkovich" w:date="2018-11-30T13:26:00Z">
        <w:r w:rsidR="0083261A">
          <w:rPr>
            <w:rFonts w:ascii="Helvetica" w:hAnsi="Helvetica" w:cs="Helvetica"/>
            <w:sz w:val="22"/>
            <w:szCs w:val="22"/>
            <w:lang w:val="en-US"/>
          </w:rPr>
          <w:t>Currently</w:t>
        </w:r>
        <w:r w:rsidR="00D02F8A">
          <w:rPr>
            <w:rFonts w:ascii="Helvetica" w:hAnsi="Helvetica" w:cs="Helvetica"/>
            <w:sz w:val="22"/>
            <w:szCs w:val="22"/>
            <w:lang w:val="en-US"/>
          </w:rPr>
          <w:softHyphen/>
        </w:r>
      </w:ins>
      <w:r w:rsidR="00032030" w:rsidRPr="00AE69BC">
        <w:rPr>
          <w:rFonts w:ascii="Helvetica" w:hAnsi="Helvetica" w:cs="Helvetica"/>
          <w:sz w:val="22"/>
          <w:szCs w:val="22"/>
          <w:lang w:val="en-US"/>
        </w:rPr>
        <w:t xml:space="preserve"> methodological </w:t>
      </w:r>
      <w:r w:rsidR="00936209" w:rsidRPr="00AE69BC">
        <w:rPr>
          <w:rFonts w:ascii="Helvetica" w:hAnsi="Helvetica" w:cs="Helvetica"/>
          <w:sz w:val="22"/>
          <w:szCs w:val="22"/>
          <w:lang w:val="en-US"/>
        </w:rPr>
        <w:t xml:space="preserve">inconsistencies across studies </w:t>
      </w:r>
      <w:commentRangeStart w:id="47"/>
      <w:r w:rsidR="00032030" w:rsidRPr="00AE69BC">
        <w:rPr>
          <w:rFonts w:ascii="Helvetica" w:hAnsi="Helvetica" w:cs="Helvetica"/>
          <w:sz w:val="22"/>
          <w:szCs w:val="22"/>
          <w:lang w:val="en-US"/>
        </w:rPr>
        <w:t xml:space="preserve">and conceptual reasons </w:t>
      </w:r>
      <w:commentRangeEnd w:id="47"/>
      <w:r w:rsidR="00F655D7">
        <w:rPr>
          <w:rStyle w:val="CommentReference"/>
        </w:rPr>
        <w:commentReference w:id="47"/>
      </w:r>
      <w:r w:rsidR="00055122">
        <w:rPr>
          <w:rFonts w:ascii="Helvetica" w:hAnsi="Helvetica" w:cs="Helvetica"/>
          <w:sz w:val="22"/>
          <w:szCs w:val="22"/>
          <w:lang w:val="en-US"/>
        </w:rPr>
        <w:t>make it</w:t>
      </w:r>
      <w:r w:rsidR="00936209" w:rsidRPr="00AE69BC">
        <w:rPr>
          <w:rFonts w:ascii="Helvetica" w:hAnsi="Helvetica" w:cs="Helvetica"/>
          <w:sz w:val="22"/>
          <w:szCs w:val="22"/>
          <w:lang w:val="en-US"/>
        </w:rPr>
        <w:t xml:space="preserve"> difficult to test </w:t>
      </w:r>
      <w:r w:rsidR="003651B0" w:rsidRPr="00AE69BC">
        <w:rPr>
          <w:rFonts w:ascii="Helvetica" w:hAnsi="Helvetica" w:cs="Helvetica"/>
          <w:sz w:val="22"/>
          <w:szCs w:val="22"/>
          <w:lang w:val="en-US"/>
        </w:rPr>
        <w:t xml:space="preserve">the relevant </w:t>
      </w:r>
      <w:r w:rsidR="009705B6">
        <w:rPr>
          <w:rFonts w:ascii="Helvetica" w:hAnsi="Helvetica" w:cs="Helvetica"/>
          <w:sz w:val="22"/>
          <w:szCs w:val="22"/>
          <w:lang w:val="en-US"/>
        </w:rPr>
        <w:t xml:space="preserve">underlying </w:t>
      </w:r>
      <w:r w:rsidR="003651B0" w:rsidRPr="00AE69BC">
        <w:rPr>
          <w:rFonts w:ascii="Helvetica" w:hAnsi="Helvetica" w:cs="Helvetica"/>
          <w:sz w:val="22"/>
          <w:szCs w:val="22"/>
          <w:lang w:val="en-US"/>
        </w:rPr>
        <w:t xml:space="preserve">ecological </w:t>
      </w:r>
      <w:r w:rsidR="00936209" w:rsidRPr="00AE69BC">
        <w:rPr>
          <w:rFonts w:ascii="Helvetica" w:hAnsi="Helvetica" w:cs="Helvetica"/>
          <w:sz w:val="22"/>
          <w:szCs w:val="22"/>
          <w:lang w:val="en-US"/>
        </w:rPr>
        <w:t>theory in the context of climate change.</w:t>
      </w:r>
      <w:r w:rsidR="00A63255" w:rsidRPr="00AE69BC">
        <w:rPr>
          <w:rFonts w:ascii="Helvetica" w:hAnsi="Helvetica" w:cs="Helvetica"/>
          <w:sz w:val="22"/>
          <w:szCs w:val="22"/>
          <w:lang w:val="en-US"/>
        </w:rPr>
        <w:t xml:space="preserve"> </w:t>
      </w:r>
      <w:commentRangeEnd w:id="44"/>
      <w:r w:rsidR="00D35090">
        <w:rPr>
          <w:rStyle w:val="CommentReference"/>
        </w:rPr>
        <w:commentReference w:id="44"/>
      </w:r>
    </w:p>
    <w:p w14:paraId="74500739" w14:textId="77777777" w:rsidR="00D35090" w:rsidRDefault="00D3509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8" w:author="Elizabeth Wolkovich" w:date="2018-11-30T15:37:00Z"/>
          <w:rFonts w:ascii="Helvetica" w:hAnsi="Helvetica" w:cs="Helvetica"/>
          <w:sz w:val="22"/>
          <w:szCs w:val="22"/>
          <w:lang w:val="en-US"/>
        </w:rPr>
      </w:pPr>
    </w:p>
    <w:p w14:paraId="28D22B79" w14:textId="730EB880" w:rsidR="00694F59" w:rsidRPr="00AE69BC" w:rsidRDefault="00816A2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49" w:author="Elizabeth Wolkovich" w:date="2018-11-30T13:27:00Z">
        <w:r>
          <w:rPr>
            <w:rFonts w:ascii="Helvetica" w:hAnsi="Helvetica" w:cs="Helvetica"/>
            <w:sz w:val="22"/>
            <w:szCs w:val="22"/>
            <w:lang w:val="en-US"/>
          </w:rPr>
          <w:t>Here, w</w:t>
        </w:r>
      </w:ins>
      <w:del w:id="50" w:author="Elizabeth Wolkovich" w:date="2018-11-30T13:27:00Z">
        <w:r w:rsidR="009705B6" w:rsidRPr="00AE69BC" w:rsidDel="00816A23">
          <w:rPr>
            <w:rFonts w:ascii="Helvetica" w:hAnsi="Helvetica" w:cs="Helvetica"/>
            <w:sz w:val="22"/>
            <w:szCs w:val="22"/>
            <w:lang w:val="en-US"/>
          </w:rPr>
          <w:delText>W</w:delText>
        </w:r>
      </w:del>
      <w:r w:rsidR="009705B6" w:rsidRPr="00AE69BC">
        <w:rPr>
          <w:rFonts w:ascii="Helvetica" w:hAnsi="Helvetica" w:cs="Helvetica"/>
          <w:sz w:val="22"/>
          <w:szCs w:val="22"/>
          <w:lang w:val="en-US"/>
        </w:rPr>
        <w:t xml:space="preserve">e focus on the widely-cited </w:t>
      </w:r>
      <w:commentRangeStart w:id="51"/>
      <w:r w:rsidR="009705B6" w:rsidRPr="00AE69BC">
        <w:rPr>
          <w:rFonts w:ascii="Helvetica" w:hAnsi="Helvetica" w:cs="Helvetica"/>
          <w:sz w:val="22"/>
          <w:szCs w:val="22"/>
          <w:lang w:val="en-US"/>
        </w:rPr>
        <w:t>Cushing</w:t>
      </w:r>
      <w:commentRangeEnd w:id="51"/>
      <w:r w:rsidR="009705B6" w:rsidRPr="00AE69BC">
        <w:rPr>
          <w:rStyle w:val="CommentReference"/>
          <w:rFonts w:ascii="Helvetica" w:hAnsi="Helvetica"/>
        </w:rPr>
        <w:commentReference w:id="51"/>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clear definitions of baselines and,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the context in which</w:t>
      </w:r>
      <w:r w:rsidR="00CB05B8" w:rsidRPr="00E41A72">
        <w:rPr>
          <w:rFonts w:ascii="Helvetica" w:hAnsi="Helvetica" w:cs="Helvetica"/>
          <w:sz w:val="22"/>
          <w:szCs w:val="22"/>
          <w:lang w:val="en-US"/>
        </w:rPr>
        <w:t xml:space="preserve"> changes in the relative timing of an interaction </w:t>
      </w:r>
      <w:r w:rsidR="00CB05B8">
        <w:rPr>
          <w:rFonts w:ascii="Helvetica" w:hAnsi="Helvetica" w:cs="Helvetica"/>
          <w:sz w:val="22"/>
          <w:szCs w:val="22"/>
          <w:lang w:val="en-US"/>
        </w:rPr>
        <w:t>will</w:t>
      </w:r>
      <w:r w:rsidR="00CB05B8" w:rsidRPr="00E41A72">
        <w:rPr>
          <w:rFonts w:ascii="Helvetica" w:hAnsi="Helvetica" w:cs="Helvetica"/>
          <w:sz w:val="22"/>
          <w:szCs w:val="22"/>
          <w:lang w:val="en-US"/>
        </w:rPr>
        <w:t xml:space="preserve"> lead to consequences for the consumer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(REF),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ins w:id="52" w:author="Elizabeth Wolkovich" w:date="2018-11-30T13:28:00Z">
        <w:r>
          <w:rPr>
            <w:rFonts w:ascii="Helvetica" w:hAnsi="Helvetica" w:cs="Helvetica"/>
            <w:sz w:val="22"/>
            <w:szCs w:val="22"/>
            <w:lang w:val="en-US"/>
          </w:rPr>
          <w:t xml:space="preserve"> </w:t>
        </w:r>
        <w:commentRangeStart w:id="53"/>
        <w:r>
          <w:rPr>
            <w:rFonts w:ascii="Helvetica" w:hAnsi="Helvetica" w:cs="Helvetica"/>
            <w:sz w:val="22"/>
            <w:szCs w:val="22"/>
            <w:lang w:val="en-US"/>
          </w:rPr>
          <w:t>to</w:t>
        </w:r>
        <w:commentRangeEnd w:id="53"/>
        <w:r>
          <w:rPr>
            <w:rStyle w:val="CommentReference"/>
          </w:rPr>
          <w:commentReference w:id="53"/>
        </w:r>
        <w:r>
          <w:rPr>
            <w:rFonts w:ascii="Helvetica" w:hAnsi="Helvetica" w:cs="Helvetica"/>
            <w:sz w:val="22"/>
            <w:szCs w:val="22"/>
            <w:lang w:val="en-US"/>
          </w:rPr>
          <w:t xml:space="preserve">… </w:t>
        </w:r>
      </w:ins>
      <w:r w:rsidR="00CB05B8" w:rsidRPr="00E41A72">
        <w:rPr>
          <w:rFonts w:ascii="Helvetica" w:hAnsi="Helvetica" w:cs="Helvetica"/>
          <w:sz w:val="22"/>
          <w:szCs w:val="22"/>
          <w:lang w:val="en-US"/>
        </w:rPr>
        <w:t xml:space="preserve">. </w:t>
      </w:r>
    </w:p>
    <w:p w14:paraId="4262F304" w14:textId="5C2E2BB5"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commentRangeStart w:id="55"/>
      <w:r w:rsidR="00226A59">
        <w:rPr>
          <w:rFonts w:ascii="Helvetica" w:hAnsi="Helvetica" w:cs="Helvetica"/>
          <w:sz w:val="22"/>
          <w:szCs w:val="22"/>
          <w:lang w:val="en-US"/>
        </w:rPr>
        <w:t xml:space="preserve">To guide this review, we provide a glossary of key terms (Box 1). </w:t>
      </w:r>
      <w:commentRangeEnd w:id="55"/>
      <w:r w:rsidR="00856251">
        <w:rPr>
          <w:rStyle w:val="CommentReference"/>
        </w:rPr>
        <w:commentReference w:id="55"/>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9E2ACD" w:rsidRPr="00AE69BC">
        <w:rPr>
          <w:rFonts w:ascii="Helvetica" w:hAnsi="Helvetica" w:cs="Helvetica"/>
          <w:sz w:val="22"/>
          <w:szCs w:val="22"/>
          <w:lang w:val="en-US"/>
        </w:rPr>
        <w:t>review the current approach in th</w:t>
      </w:r>
      <w:r w:rsidR="00A76B43" w:rsidRPr="00AE69BC">
        <w:rPr>
          <w:rFonts w:ascii="Helvetica" w:hAnsi="Helvetica" w:cs="Helvetica"/>
          <w:sz w:val="22"/>
          <w:szCs w:val="22"/>
          <w:lang w:val="en-US"/>
        </w:rPr>
        <w:t xml:space="preserve">e trophic </w:t>
      </w:r>
      <w:r w:rsidR="00FE123B" w:rsidRPr="00AE69BC">
        <w:rPr>
          <w:rFonts w:ascii="Helvetica" w:hAnsi="Helvetica" w:cs="Helvetica"/>
          <w:sz w:val="22"/>
          <w:szCs w:val="22"/>
          <w:lang w:val="en-US"/>
        </w:rPr>
        <w:t xml:space="preserve">mismatch </w:t>
      </w:r>
      <w:r w:rsidR="00964572" w:rsidRPr="00AE69BC">
        <w:rPr>
          <w:rFonts w:ascii="Helvetica" w:hAnsi="Helvetica" w:cs="Helvetica"/>
          <w:sz w:val="22"/>
          <w:szCs w:val="22"/>
          <w:lang w:val="en-US"/>
        </w:rPr>
        <w:t>literature</w:t>
      </w:r>
      <w:r w:rsidR="00F62212" w:rsidRPr="00AE69BC">
        <w:rPr>
          <w:rFonts w:ascii="Helvetica" w:hAnsi="Helvetica" w:cs="Helvetica"/>
          <w:sz w:val="22"/>
          <w:szCs w:val="22"/>
          <w:lang w:val="en-US"/>
        </w:rPr>
        <w:t xml:space="preserve"> </w:t>
      </w:r>
      <w:r w:rsidR="00836DE0" w:rsidRPr="00AE69BC">
        <w:rPr>
          <w:rFonts w:ascii="Helvetica" w:hAnsi="Helvetica" w:cs="Helvetica"/>
          <w:sz w:val="22"/>
          <w:szCs w:val="22"/>
          <w:lang w:val="en-US"/>
        </w:rPr>
        <w:t xml:space="preserve">and then </w:t>
      </w:r>
      <w:commentRangeStart w:id="56"/>
      <w:r w:rsidR="00836DE0" w:rsidRPr="00AE69BC">
        <w:rPr>
          <w:rFonts w:ascii="Helvetica" w:hAnsi="Helvetica" w:cs="Helvetica"/>
          <w:sz w:val="22"/>
          <w:szCs w:val="22"/>
          <w:lang w:val="en-US"/>
        </w:rPr>
        <w:t xml:space="preserve">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empirical</w:t>
      </w:r>
      <w:r w:rsidR="001F3DE4" w:rsidRPr="00AE69BC">
        <w:rPr>
          <w:rFonts w:ascii="Helvetica" w:hAnsi="Helvetica" w:cs="Helvetica"/>
          <w:sz w:val="22"/>
          <w:szCs w:val="22"/>
          <w:lang w:val="en-US"/>
        </w:rPr>
        <w:t xml:space="preserve"> studies</w:t>
      </w:r>
      <w:commentRangeEnd w:id="56"/>
      <w:r w:rsidR="003249A2">
        <w:rPr>
          <w:rStyle w:val="CommentReference"/>
        </w:rPr>
        <w:commentReference w:id="56"/>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del w:id="57" w:author="Elizabeth Wolkovich" w:date="2018-11-30T13:29:00Z">
        <w:r w:rsidR="008D66BB" w:rsidDel="008B200B">
          <w:rPr>
            <w:rFonts w:ascii="Helvetica" w:hAnsi="Helvetica" w:cs="Helvetica"/>
            <w:sz w:val="22"/>
            <w:szCs w:val="22"/>
            <w:lang w:val="en-US"/>
          </w:rPr>
          <w:delText xml:space="preserve">is </w:delText>
        </w:r>
      </w:del>
      <w:ins w:id="58" w:author="Elizabeth Wolkovich" w:date="2018-11-30T13:29:00Z">
        <w:r w:rsidR="008B200B">
          <w:rPr>
            <w:rFonts w:ascii="Helvetica" w:hAnsi="Helvetica" w:cs="Helvetica"/>
            <w:sz w:val="22"/>
            <w:szCs w:val="22"/>
            <w:lang w:val="en-US"/>
          </w:rPr>
          <w:t xml:space="preserve">are </w:t>
        </w:r>
      </w:ins>
      <w:r w:rsidR="008D66BB">
        <w:rPr>
          <w:rFonts w:ascii="Helvetica" w:hAnsi="Helvetica" w:cs="Helvetica"/>
          <w:sz w:val="22"/>
          <w:szCs w:val="22"/>
          <w:lang w:val="en-US"/>
        </w:rPr>
        <w:t>impeding</w:t>
      </w:r>
      <w:r w:rsidR="00055122">
        <w:rPr>
          <w:rFonts w:ascii="Helvetica" w:hAnsi="Helvetica" w:cs="Helvetica"/>
          <w:sz w:val="22"/>
          <w:szCs w:val="22"/>
          <w:lang w:val="en-US"/>
        </w:rPr>
        <w:t xml:space="preserve"> major progress in the field, but how changes could rapidly advance our understanding and </w:t>
      </w:r>
      <w:ins w:id="59" w:author="Elizabeth Wolkovich" w:date="2018-11-30T13:30:00Z">
        <w:r w:rsidR="005428BA">
          <w:rPr>
            <w:rFonts w:ascii="Helvetica" w:hAnsi="Helvetica" w:cs="Helvetica"/>
            <w:sz w:val="22"/>
            <w:szCs w:val="22"/>
            <w:lang w:val="en-US"/>
          </w:rPr>
          <w:t xml:space="preserve">help </w:t>
        </w:r>
      </w:ins>
      <w:commentRangeStart w:id="60"/>
      <w:r w:rsidR="00055122">
        <w:rPr>
          <w:rFonts w:ascii="Helvetica" w:hAnsi="Helvetica" w:cs="Helvetica"/>
          <w:sz w:val="22"/>
          <w:szCs w:val="22"/>
          <w:lang w:val="en-US"/>
        </w:rPr>
        <w:t>forecast</w:t>
      </w:r>
      <w:del w:id="61" w:author="Elizabeth Wolkovich" w:date="2018-11-30T13:30:00Z">
        <w:r w:rsidR="00055122" w:rsidDel="005428BA">
          <w:rPr>
            <w:rFonts w:ascii="Helvetica" w:hAnsi="Helvetica" w:cs="Helvetica"/>
            <w:sz w:val="22"/>
            <w:szCs w:val="22"/>
            <w:lang w:val="en-US"/>
          </w:rPr>
          <w:delText>ing</w:delText>
        </w:r>
      </w:del>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ins w:id="62" w:author="Elizabeth Wolkovich" w:date="2018-11-30T13:30:00Z">
        <w:r w:rsidR="008E232C">
          <w:rPr>
            <w:rFonts w:ascii="Helvetica" w:hAnsi="Helvetica" w:cs="Helvetica"/>
            <w:sz w:val="22"/>
            <w:szCs w:val="22"/>
            <w:lang w:val="en-US"/>
          </w:rPr>
          <w:t xml:space="preserve">most of </w:t>
        </w:r>
      </w:ins>
      <w:del w:id="63" w:author="Elizabeth Wolkovich" w:date="2018-11-30T13:30:00Z">
        <w:r w:rsidR="00530E01" w:rsidDel="005950B5">
          <w:rPr>
            <w:rFonts w:ascii="Helvetica" w:hAnsi="Helvetica" w:cs="Helvetica"/>
            <w:sz w:val="22"/>
            <w:szCs w:val="22"/>
            <w:lang w:val="en-US"/>
          </w:rPr>
          <w:delText xml:space="preserve">this </w:delText>
        </w:r>
      </w:del>
      <w:ins w:id="64" w:author="Elizabeth Wolkovich" w:date="2018-11-30T13:30:00Z">
        <w:r w:rsidR="005950B5">
          <w:rPr>
            <w:rFonts w:ascii="Helvetica" w:hAnsi="Helvetica" w:cs="Helvetica"/>
            <w:sz w:val="22"/>
            <w:szCs w:val="22"/>
            <w:lang w:val="en-US"/>
          </w:rPr>
          <w:t xml:space="preserve">the match-mismatch </w:t>
        </w:r>
      </w:ins>
      <w:r w:rsidR="00530E01">
        <w:rPr>
          <w:rFonts w:ascii="Helvetica" w:hAnsi="Helvetica" w:cs="Helvetica"/>
          <w:sz w:val="22"/>
          <w:szCs w:val="22"/>
          <w:lang w:val="en-US"/>
        </w:rPr>
        <w:t>literatur</w:t>
      </w:r>
      <w:commentRangeEnd w:id="60"/>
      <w:r w:rsidR="00EE2D8A">
        <w:rPr>
          <w:rStyle w:val="CommentReference"/>
        </w:rPr>
        <w:commentReference w:id="60"/>
      </w:r>
      <w:r w:rsidR="00530E01">
        <w:rPr>
          <w:rFonts w:ascii="Helvetica" w:hAnsi="Helvetica" w:cs="Helvetica"/>
          <w:sz w:val="22"/>
          <w:szCs w:val="22"/>
          <w:lang w:val="en-US"/>
        </w:rPr>
        <w:t>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3BDFE659"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694F59" w:rsidRPr="00AE69BC">
        <w:rPr>
          <w:rFonts w:ascii="Helvetica" w:hAnsi="Helvetica" w:cs="Helvetica"/>
          <w:sz w:val="22"/>
          <w:szCs w:val="22"/>
          <w:lang w:val="en-US"/>
        </w:rPr>
        <w:t>t</w:t>
      </w:r>
      <w:r w:rsidR="00DE49AF">
        <w:rPr>
          <w:rFonts w:ascii="Helvetica" w:hAnsi="Helvetica" w:cs="Helvetica"/>
          <w:sz w:val="22"/>
          <w:szCs w:val="22"/>
          <w:lang w:val="en-US"/>
        </w:rPr>
        <w:t>rophic mismatch</w:t>
      </w:r>
      <w:r w:rsidR="00694F59" w:rsidRPr="00AE69BC">
        <w:rPr>
          <w:rFonts w:ascii="Helvetica" w:hAnsi="Helvetica" w:cs="Helvetica"/>
          <w:sz w:val="22"/>
          <w:szCs w:val="22"/>
          <w:lang w:val="en-US"/>
        </w:rPr>
        <w:t xml:space="preserve"> studies</w:t>
      </w:r>
      <w:commentRangeStart w:id="65"/>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 xml:space="preserve">(Box 1) </w:t>
      </w:r>
      <w:commentRangeEnd w:id="65"/>
      <w:r w:rsidR="00274785">
        <w:rPr>
          <w:rStyle w:val="CommentReference"/>
        </w:rPr>
        <w:commentReference w:id="65"/>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in </w:t>
      </w:r>
      <w:del w:id="66" w:author="Elizabeth Wolkovich" w:date="2018-11-30T13:31:00Z">
        <w:r w:rsidR="00770BC0" w:rsidDel="00BA4A15">
          <w:rPr>
            <w:rFonts w:ascii="Helvetica" w:hAnsi="Helvetica" w:cs="Helvetica"/>
            <w:sz w:val="22"/>
            <w:szCs w:val="22"/>
            <w:lang w:val="en-US"/>
          </w:rPr>
          <w:delText xml:space="preserve">many studies </w:delText>
        </w:r>
      </w:del>
      <w:r w:rsidR="008B7D7B">
        <w:rPr>
          <w:rFonts w:ascii="Helvetica" w:hAnsi="Helvetica" w:cs="Helvetica"/>
          <w:sz w:val="22"/>
          <w:szCs w:val="22"/>
          <w:lang w:val="en-US"/>
        </w:rPr>
        <w:t xml:space="preserve">across </w:t>
      </w:r>
      <w:ins w:id="67" w:author="Elizabeth Wolkovich" w:date="2018-11-30T13:31:00Z">
        <w:r w:rsidR="00BA4A15">
          <w:rPr>
            <w:rFonts w:ascii="Helvetica" w:hAnsi="Helvetica" w:cs="Helvetica"/>
            <w:sz w:val="22"/>
            <w:szCs w:val="22"/>
            <w:lang w:val="en-US"/>
          </w:rPr>
          <w:t xml:space="preserve">many </w:t>
        </w:r>
      </w:ins>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Based on life-history theory, it postulates that there should be selective pressure for the consumer </w:t>
      </w:r>
      <w:commentRangeStart w:id="68"/>
      <w:r w:rsidR="00694F59" w:rsidRPr="00AE69BC">
        <w:rPr>
          <w:rFonts w:ascii="Helvetica" w:hAnsi="Helvetica" w:cs="Helvetica"/>
          <w:sz w:val="22"/>
          <w:szCs w:val="22"/>
          <w:lang w:val="en-US"/>
        </w:rPr>
        <w:t>to ‘match’ the timing of the peak of its most energetic phase with that of the timing of its peak resource availability</w:t>
      </w:r>
      <w:r w:rsidR="00D06188" w:rsidRPr="00AE69BC">
        <w:rPr>
          <w:rFonts w:ascii="Helvetica" w:hAnsi="Helvetica" w:cs="Helvetica"/>
          <w:sz w:val="22"/>
          <w:szCs w:val="22"/>
          <w:lang w:val="en-US"/>
        </w:rPr>
        <w:t xml:space="preserve"> </w:t>
      </w:r>
      <w:commentRangeEnd w:id="68"/>
      <w:r w:rsidR="008F272A">
        <w:rPr>
          <w:rStyle w:val="CommentReference"/>
        </w:rPr>
        <w:commentReference w:id="68"/>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del w:id="69" w:author="Elizabeth Wolkovich" w:date="2018-11-30T13:33:00Z">
        <w:r w:rsidR="00562C3A" w:rsidRPr="00AE69BC" w:rsidDel="0069398B">
          <w:rPr>
            <w:rFonts w:ascii="Helvetica" w:hAnsi="Helvetica" w:cs="Helvetica"/>
            <w:sz w:val="22"/>
            <w:szCs w:val="22"/>
            <w:lang w:val="en-US"/>
          </w:rPr>
          <w:delText>that</w:delText>
        </w:r>
        <w:r w:rsidR="00694F59" w:rsidRPr="00AE69BC" w:rsidDel="0069398B">
          <w:rPr>
            <w:rFonts w:ascii="Helvetica" w:hAnsi="Helvetica" w:cs="Helvetica"/>
            <w:sz w:val="22"/>
            <w:szCs w:val="22"/>
            <w:lang w:val="en-US"/>
          </w:rPr>
          <w:delText xml:space="preserve"> </w:delText>
        </w:r>
      </w:del>
      <w:ins w:id="70" w:author="Elizabeth Wolkovich" w:date="2018-11-30T13:33:00Z">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ins>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commentRangeStart w:id="71"/>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commentRangeEnd w:id="71"/>
      <w:r w:rsidR="00C84EE1">
        <w:rPr>
          <w:rStyle w:val="CommentReference"/>
        </w:rPr>
        <w:commentReference w:id="71"/>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5ADC176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22504" w:rsidRPr="00AE69BC">
        <w:rPr>
          <w:rFonts w:ascii="Helvetica" w:hAnsi="Helvetica" w:cs="Helvetica"/>
          <w:sz w:val="22"/>
          <w:szCs w:val="22"/>
          <w:lang w:val="en-US"/>
        </w:rPr>
        <w:t xml:space="preserve">Two important </w:t>
      </w:r>
      <w:commentRangeStart w:id="72"/>
      <w:r w:rsidR="00F22504" w:rsidRPr="00AE69BC">
        <w:rPr>
          <w:rFonts w:ascii="Helvetica" w:hAnsi="Helvetica" w:cs="Helvetica"/>
          <w:sz w:val="22"/>
          <w:szCs w:val="22"/>
          <w:lang w:val="en-US"/>
        </w:rPr>
        <w:t xml:space="preserve">requirements </w:t>
      </w:r>
      <w:commentRangeEnd w:id="72"/>
      <w:r w:rsidR="005413A2">
        <w:rPr>
          <w:rStyle w:val="CommentReference"/>
        </w:rPr>
        <w:commentReference w:id="72"/>
      </w:r>
      <w:r w:rsidR="00F22504" w:rsidRPr="00AE69BC">
        <w:rPr>
          <w:rFonts w:ascii="Helvetica" w:hAnsi="Helvetica" w:cs="Helvetica"/>
          <w:sz w:val="22"/>
          <w:szCs w:val="22"/>
          <w:lang w:val="en-US"/>
        </w:rPr>
        <w:t xml:space="preserve">must be met in order to apply the Cushing hypothesis.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D12F6F" w:rsidRPr="00AE69BC">
        <w:rPr>
          <w:rFonts w:ascii="Helvetica" w:hAnsi="Helvetica" w:cs="Helvetica"/>
          <w:sz w:val="22"/>
          <w:szCs w:val="22"/>
          <w:lang w:val="en-US"/>
        </w:rPr>
        <w:t xml:space="preserve"> a</w:t>
      </w:r>
      <w:r w:rsidR="003B3CA6" w:rsidRPr="00AE69BC">
        <w:rPr>
          <w:rFonts w:ascii="Helvetica" w:hAnsi="Helvetica" w:cs="Helvetica"/>
          <w:sz w:val="22"/>
          <w:szCs w:val="22"/>
          <w:lang w:val="en-US"/>
        </w:rPr>
        <w:t>nd vice versa for the resource</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vegetation </w:t>
      </w:r>
      <w:r w:rsidR="006C4BCC" w:rsidRPr="00AE69BC">
        <w:rPr>
          <w:rFonts w:ascii="Helvetica" w:hAnsi="Helvetica" w:cs="Helvetica"/>
          <w:sz w:val="22"/>
          <w:szCs w:val="22"/>
          <w:lang w:val="en-US"/>
        </w:rPr>
        <w:t xml:space="preserve">only being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D12F6F" w:rsidRPr="00AE69BC">
        <w:rPr>
          <w:rFonts w:ascii="Helvetica" w:hAnsi="Helvetica" w:cs="Helvetica"/>
          <w:sz w:val="22"/>
          <w:szCs w:val="22"/>
          <w:lang w:val="en-US"/>
        </w:rPr>
        <w:t xml:space="preserve"> Durant et al. 2005)</w:t>
      </w:r>
      <w:r w:rsidR="00597D5A" w:rsidRPr="00AE69BC">
        <w:rPr>
          <w:rFonts w:ascii="Helvetica" w:hAnsi="Helvetica" w:cs="Helvetica"/>
          <w:sz w:val="22"/>
          <w:szCs w:val="22"/>
          <w:lang w:val="en-US"/>
        </w:rPr>
        <w:t xml:space="preserve">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9B86026" w14:textId="77777777" w:rsidR="0034656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iginal state, the hypothesis has</w:t>
      </w:r>
      <w:r w:rsidR="00694F59" w:rsidRPr="00AE69BC">
        <w:rPr>
          <w:rFonts w:ascii="Helvetica" w:hAnsi="Helvetica" w:cs="Helvetica"/>
          <w:sz w:val="22"/>
          <w:szCs w:val="22"/>
          <w:lang w:val="en-US"/>
        </w:rPr>
        <w:t xml:space="preserve"> been debated, contested and criticized, particularly in the marine literature (Durant et al.</w:t>
      </w:r>
      <w:r w:rsidR="00A271EC" w:rsidRPr="00AE69BC">
        <w:rPr>
          <w:rFonts w:ascii="Helvetica" w:hAnsi="Helvetica" w:cs="Helvetica"/>
          <w:sz w:val="22"/>
          <w:szCs w:val="22"/>
          <w:lang w:val="en-US"/>
        </w:rPr>
        <w:t xml:space="preserve"> 2007, Leggett and DeBlois 1994</w:t>
      </w:r>
      <w:r w:rsidR="00694F59" w:rsidRPr="00AE69BC">
        <w:rPr>
          <w:rFonts w:ascii="Helvetica" w:hAnsi="Helvetica" w:cs="Helvetica"/>
          <w:sz w:val="22"/>
          <w:szCs w:val="22"/>
          <w:lang w:val="en-US"/>
        </w:rPr>
        <w:t xml:space="preserve">*). </w:t>
      </w:r>
      <w:commentRangeStart w:id="73"/>
      <w:r w:rsidR="00694F59" w:rsidRPr="00AE69BC">
        <w:rPr>
          <w:rFonts w:ascii="Helvetica" w:hAnsi="Helvetica" w:cs="Helvetica"/>
          <w:sz w:val="22"/>
          <w:szCs w:val="22"/>
          <w:lang w:val="en-US"/>
        </w:rPr>
        <w:t>In part because, although a relatively simple hypothesis, it is inherently difficult to test</w:t>
      </w:r>
      <w:r w:rsidR="00163167" w:rsidRPr="00AE69BC">
        <w:rPr>
          <w:rFonts w:ascii="Helvetica" w:hAnsi="Helvetica" w:cs="Helvetica"/>
          <w:sz w:val="22"/>
          <w:szCs w:val="22"/>
          <w:lang w:val="en-US"/>
        </w:rPr>
        <w:t xml:space="preserve"> in the field</w:t>
      </w:r>
      <w:r w:rsidR="00694F59" w:rsidRPr="00AE69BC">
        <w:rPr>
          <w:rFonts w:ascii="Helvetica" w:hAnsi="Helvetica" w:cs="Helvetica"/>
          <w:sz w:val="22"/>
          <w:szCs w:val="22"/>
          <w:lang w:val="en-US"/>
        </w:rPr>
        <w:t>, an assertion even Cushing himself made. When explicitly tested, there has been unequivocal support for it</w:t>
      </w:r>
      <w:r w:rsidR="00C359B7" w:rsidRPr="00AE69BC">
        <w:rPr>
          <w:rFonts w:ascii="Helvetica" w:hAnsi="Helvetica" w:cs="Helvetica"/>
          <w:sz w:val="22"/>
          <w:szCs w:val="22"/>
          <w:lang w:val="en-US"/>
        </w:rPr>
        <w:t xml:space="preserve"> (</w:t>
      </w:r>
      <w:commentRangeStart w:id="74"/>
      <w:r w:rsidR="00C359B7" w:rsidRPr="00AE69BC">
        <w:rPr>
          <w:rFonts w:ascii="Helvetica" w:hAnsi="Helvetica" w:cs="Helvetica"/>
          <w:sz w:val="22"/>
          <w:szCs w:val="22"/>
          <w:lang w:val="en-US"/>
        </w:rPr>
        <w:t>ref</w:t>
      </w:r>
      <w:r w:rsidR="00D12F6F" w:rsidRPr="00AE69BC">
        <w:rPr>
          <w:rFonts w:ascii="Helvetica" w:hAnsi="Helvetica" w:cs="Helvetica"/>
          <w:sz w:val="22"/>
          <w:szCs w:val="22"/>
          <w:lang w:val="en-US"/>
        </w:rPr>
        <w:t xml:space="preserve"> in Durant et al. 2007: Gotceitas et al. 1996; Nooker et al. 200</w:t>
      </w:r>
      <w:commentRangeEnd w:id="74"/>
      <w:r w:rsidR="000F7B2C" w:rsidRPr="00AE69BC">
        <w:rPr>
          <w:rStyle w:val="CommentReference"/>
          <w:rFonts w:ascii="Helvetica" w:hAnsi="Helvetica"/>
        </w:rPr>
        <w:commentReference w:id="74"/>
      </w:r>
      <w:r w:rsidR="00D12F6F" w:rsidRPr="00AE69BC">
        <w:rPr>
          <w:rFonts w:ascii="Helvetica" w:hAnsi="Helvetica" w:cs="Helvetica"/>
          <w:sz w:val="22"/>
          <w:szCs w:val="22"/>
          <w:lang w:val="en-US"/>
        </w:rPr>
        <w:t>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490865" w:rsidRPr="00AE69BC">
        <w:rPr>
          <w:rFonts w:ascii="Helvetica" w:hAnsi="Helvetica" w:cs="Helvetica"/>
          <w:sz w:val="22"/>
          <w:szCs w:val="22"/>
          <w:lang w:val="en-US"/>
        </w:rPr>
        <w:t>However, when not explicitly tested, t</w:t>
      </w:r>
      <w:r w:rsidR="00694F59" w:rsidRPr="00AE69BC">
        <w:rPr>
          <w:rFonts w:ascii="Helvetica" w:hAnsi="Helvetica" w:cs="Helvetica"/>
          <w:sz w:val="22"/>
          <w:szCs w:val="22"/>
          <w:lang w:val="en-US"/>
        </w:rPr>
        <w:t>he shape and strength of the relationship between consumer fitness and the relative timing of the interaction varies greatly</w:t>
      </w:r>
      <w:r w:rsidR="00C359B7" w:rsidRPr="00AE69BC">
        <w:rPr>
          <w:rFonts w:ascii="Helvetica" w:hAnsi="Helvetica" w:cs="Helvetica"/>
          <w:sz w:val="22"/>
          <w:szCs w:val="22"/>
          <w:lang w:val="en-US"/>
        </w:rPr>
        <w:t xml:space="preserve"> (</w:t>
      </w:r>
      <w:commentRangeStart w:id="75"/>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75"/>
      <w:r w:rsidR="00AB1E2D" w:rsidRPr="00AE69BC">
        <w:rPr>
          <w:rStyle w:val="CommentReference"/>
          <w:rFonts w:ascii="Helvetica" w:hAnsi="Helvetica"/>
        </w:rPr>
        <w:commentReference w:id="75"/>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commentRangeEnd w:id="73"/>
      <w:r w:rsidR="00785933">
        <w:rPr>
          <w:rStyle w:val="CommentReference"/>
        </w:rPr>
        <w:commentReference w:id="73"/>
      </w:r>
    </w:p>
    <w:p w14:paraId="0497393A" w14:textId="6D54E6FD" w:rsidR="00826209" w:rsidRPr="00AE69BC" w:rsidRDefault="0034656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 xml:space="preserve">While </w:t>
      </w:r>
      <w:r>
        <w:rPr>
          <w:rFonts w:ascii="Helvetica" w:hAnsi="Helvetica" w:cs="Helvetica"/>
          <w:i/>
          <w:sz w:val="22"/>
          <w:szCs w:val="22"/>
          <w:lang w:val="en-US"/>
        </w:rPr>
        <w:t>o</w:t>
      </w:r>
      <w:r w:rsidR="00694F59" w:rsidRPr="00AE69BC">
        <w:rPr>
          <w:rFonts w:ascii="Helvetica" w:hAnsi="Helvetica" w:cs="Helvetica"/>
          <w:i/>
          <w:sz w:val="22"/>
          <w:szCs w:val="22"/>
          <w:lang w:val="en-US"/>
        </w:rPr>
        <w:t xml:space="preserve">thers have suggested that this is because </w:t>
      </w:r>
      <w:commentRangeStart w:id="76"/>
      <w:r w:rsidR="00694F59" w:rsidRPr="00AE69BC">
        <w:rPr>
          <w:rFonts w:ascii="Helvetica" w:hAnsi="Helvetica" w:cs="Helvetica"/>
          <w:i/>
          <w:sz w:val="22"/>
          <w:szCs w:val="22"/>
          <w:lang w:val="en-US"/>
        </w:rPr>
        <w:t xml:space="preserve">of data limitations and the model’s implication of complex multitrophic dynamics </w:t>
      </w:r>
      <w:commentRangeEnd w:id="76"/>
      <w:r w:rsidR="009172C8" w:rsidRPr="00AE69BC">
        <w:rPr>
          <w:rStyle w:val="CommentReference"/>
          <w:rFonts w:ascii="Helvetica" w:hAnsi="Helvetica"/>
          <w:sz w:val="22"/>
          <w:szCs w:val="22"/>
        </w:rPr>
        <w:commentReference w:id="76"/>
      </w:r>
      <w:r w:rsidR="00694F59" w:rsidRPr="00AE69BC">
        <w:rPr>
          <w:rFonts w:ascii="Helvetica" w:hAnsi="Helvetica" w:cs="Helvetica"/>
          <w:i/>
          <w:sz w:val="22"/>
          <w:szCs w:val="22"/>
          <w:lang w:val="en-US"/>
        </w:rPr>
        <w:t>(Kerby chapter, Durant et al. 2007)</w:t>
      </w:r>
      <w:r>
        <w:rPr>
          <w:rFonts w:ascii="Helvetica" w:hAnsi="Helvetica" w:cs="Helvetica"/>
          <w:i/>
          <w:sz w:val="22"/>
          <w:szCs w:val="22"/>
          <w:lang w:val="en-US"/>
        </w:rPr>
        <w:t xml:space="preserve">, </w:t>
      </w:r>
      <w:r>
        <w:rPr>
          <w:rFonts w:ascii="Helvetica" w:hAnsi="Helvetica" w:cs="Helvetica"/>
          <w:sz w:val="22"/>
          <w:szCs w:val="22"/>
          <w:lang w:val="en-US"/>
        </w:rPr>
        <w:t>w</w:t>
      </w:r>
      <w:r w:rsidR="00694F59" w:rsidRPr="00AE69BC">
        <w:rPr>
          <w:rFonts w:ascii="Helvetica" w:hAnsi="Helvetica" w:cs="Helvetica"/>
          <w:sz w:val="22"/>
          <w:szCs w:val="22"/>
          <w:lang w:val="en-US"/>
        </w:rPr>
        <w:t xml:space="preserve">e argue that there are </w:t>
      </w:r>
      <w:del w:id="77" w:author="Elizabeth Wolkovich" w:date="2018-11-30T13:37:00Z">
        <w:r w:rsidR="00694F59" w:rsidRPr="00AE69BC" w:rsidDel="00035189">
          <w:rPr>
            <w:rFonts w:ascii="Helvetica" w:hAnsi="Helvetica" w:cs="Helvetica"/>
            <w:sz w:val="22"/>
            <w:szCs w:val="22"/>
            <w:lang w:val="en-US"/>
          </w:rPr>
          <w:delText xml:space="preserve">additional </w:delText>
        </w:r>
      </w:del>
      <w:r w:rsidR="00694F59" w:rsidRPr="00AE69BC">
        <w:rPr>
          <w:rFonts w:ascii="Helvetica" w:hAnsi="Helvetica" w:cs="Helvetica"/>
          <w:sz w:val="22"/>
          <w:szCs w:val="22"/>
          <w:lang w:val="en-US"/>
        </w:rPr>
        <w:t>key methodological and conceptual re</w:t>
      </w:r>
      <w:r w:rsidR="009172C8" w:rsidRPr="00AE69BC">
        <w:rPr>
          <w:rFonts w:ascii="Helvetica" w:hAnsi="Helvetica" w:cs="Helvetica"/>
          <w:sz w:val="22"/>
          <w:szCs w:val="22"/>
          <w:lang w:val="en-US"/>
        </w:rPr>
        <w:t>asons 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the trophic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Pr>
          <w:rFonts w:ascii="Helvetica" w:hAnsi="Helvetica" w:cs="Helvetica"/>
          <w:sz w:val="22"/>
          <w:szCs w:val="22"/>
          <w:lang w:val="en-US"/>
        </w:rPr>
        <w:t>are not rigorously</w:t>
      </w:r>
      <w:r w:rsidR="00302AB3">
        <w:rPr>
          <w:rFonts w:ascii="Helvetica" w:hAnsi="Helvetica" w:cs="Helvetica"/>
          <w:sz w:val="22"/>
          <w:szCs w:val="22"/>
          <w:lang w:val="en-US"/>
        </w:rPr>
        <w:t xml:space="preserve"> </w:t>
      </w:r>
      <w:r>
        <w:rPr>
          <w:rFonts w:ascii="Helvetica" w:hAnsi="Helvetica" w:cs="Helvetica"/>
          <w:sz w:val="22"/>
          <w:szCs w:val="22"/>
          <w:lang w:val="en-US"/>
        </w:rPr>
        <w:t xml:space="preserve">testing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defining pre-climate change baselines.</w:t>
      </w:r>
    </w:p>
    <w:p w14:paraId="48E7A313" w14:textId="2781AA69"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del w:id="78" w:author="Elizabeth Wolkovich" w:date="2018-11-30T13:38:00Z">
        <w:r w:rsidR="00986E6B" w:rsidRPr="00AE69BC" w:rsidDel="00035189">
          <w:rPr>
            <w:rFonts w:ascii="Helvetica" w:hAnsi="Helvetica"/>
            <w:sz w:val="22"/>
            <w:szCs w:val="22"/>
          </w:rPr>
          <w:delText xml:space="preserve">points </w:delText>
        </w:r>
      </w:del>
      <w:ins w:id="79" w:author="Elizabeth Wolkovich" w:date="2018-11-30T13:38:00Z">
        <w:r w:rsidR="00112302">
          <w:rPr>
            <w:rFonts w:ascii="Helvetica" w:hAnsi="Helvetica"/>
            <w:sz w:val="22"/>
            <w:szCs w:val="22"/>
          </w:rPr>
          <w:t>a</w:t>
        </w:r>
      </w:ins>
      <w:ins w:id="80" w:author="Elizabeth Wolkovich" w:date="2018-11-30T15:36:00Z">
        <w:r w:rsidR="00112302">
          <w:rPr>
            <w:rFonts w:ascii="Helvetica" w:hAnsi="Helvetica"/>
            <w:sz w:val="22"/>
            <w:szCs w:val="22"/>
          </w:rPr>
          <w:t>r</w:t>
        </w:r>
      </w:ins>
      <w:ins w:id="81" w:author="Elizabeth Wolkovich" w:date="2018-11-30T13:38:00Z">
        <w:r w:rsidR="00112302">
          <w:rPr>
            <w:rFonts w:ascii="Helvetica" w:hAnsi="Helvetica"/>
            <w:sz w:val="22"/>
            <w:szCs w:val="22"/>
          </w:rPr>
          <w:t>g</w:t>
        </w:r>
        <w:r w:rsidR="00035189">
          <w:rPr>
            <w:rFonts w:ascii="Helvetica" w:hAnsi="Helvetica"/>
            <w:sz w:val="22"/>
            <w:szCs w:val="22"/>
          </w:rPr>
          <w:t>ument</w:t>
        </w:r>
        <w:r w:rsidR="00035189" w:rsidRPr="00AE69BC">
          <w:rPr>
            <w:rFonts w:ascii="Helvetica" w:hAnsi="Helvetica"/>
            <w:sz w:val="22"/>
            <w:szCs w:val="22"/>
          </w:rPr>
          <w:t xml:space="preserve"> </w:t>
        </w:r>
      </w:ins>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1D663B" w:rsidRPr="00AE69BC">
        <w:rPr>
          <w:rFonts w:ascii="Helvetica" w:hAnsi="Helvetica" w:cs="Helvetica"/>
          <w:sz w:val="22"/>
          <w:szCs w:val="22"/>
          <w:lang w:val="en-US"/>
        </w:rPr>
        <w:t>41</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relative timing on the fitness or a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commentRangeStart w:id="82"/>
      <w:r w:rsidRPr="00DC0781">
        <w:rPr>
          <w:rFonts w:ascii="Helvetica" w:hAnsi="Helvetica" w:cs="Helvetica"/>
          <w:sz w:val="22"/>
          <w:szCs w:val="22"/>
          <w:lang w:val="en-US"/>
        </w:rPr>
        <w:t>These studies largely 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4A1A50">
        <w:rPr>
          <w:rFonts w:ascii="Helvetica" w:hAnsi="Helvetica" w:cs="Helvetica"/>
          <w:sz w:val="22"/>
          <w:szCs w:val="22"/>
          <w:lang w:val="en-US"/>
        </w:rPr>
        <w:t>onsumer’s fitness; and ii</w:t>
      </w:r>
      <w:r w:rsidRPr="00AE69BC">
        <w:rPr>
          <w:rFonts w:ascii="Helvetica" w:hAnsi="Helvetica" w:cs="Helvetica"/>
          <w:sz w:val="22"/>
          <w:szCs w:val="22"/>
          <w:lang w:val="en-US"/>
        </w:rPr>
        <w:t xml:space="preserve">) advancing the theory necessary to predict long-term demographic changes due to changes in synchrony. </w:t>
      </w:r>
      <w:commentRangeStart w:id="83"/>
      <w:r w:rsidRPr="00AE69BC">
        <w:rPr>
          <w:rFonts w:ascii="Helvetica" w:hAnsi="Helvetica" w:cs="Helvetica"/>
          <w:sz w:val="22"/>
          <w:szCs w:val="22"/>
          <w:lang w:val="en-US"/>
        </w:rPr>
        <w:t xml:space="preserve">The ultimate goal of 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commentRangeEnd w:id="83"/>
      <w:r w:rsidR="00F40E6F">
        <w:rPr>
          <w:rStyle w:val="CommentReference"/>
        </w:rPr>
        <w:commentReference w:id="83"/>
      </w:r>
      <w:r w:rsidRPr="00AE69BC">
        <w:rPr>
          <w:rFonts w:ascii="Helvetica" w:hAnsi="Helvetica" w:cs="Helvetica"/>
          <w:i/>
          <w:sz w:val="22"/>
          <w:szCs w:val="22"/>
          <w:lang w:val="en-US"/>
        </w:rPr>
        <w:t>(</w:t>
      </w:r>
      <w:r w:rsidRPr="00AE69BC">
        <w:rPr>
          <w:rFonts w:ascii="Helvetica" w:hAnsi="Helvetica" w:cs="Helvetica"/>
          <w:sz w:val="22"/>
          <w:szCs w:val="22"/>
          <w:lang w:val="en-US"/>
        </w:rPr>
        <w:t>hereafter called ‘climate change’ studies). There have also been studies that aim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commentRangeEnd w:id="82"/>
      <w:r w:rsidR="005712DC">
        <w:rPr>
          <w:rStyle w:val="CommentReference"/>
        </w:rPr>
        <w:commentReference w:id="82"/>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3E1DE027"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generally applicable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commentRangeStart w:id="84"/>
      <w:r w:rsidR="00BC06CD">
        <w:rPr>
          <w:rFonts w:ascii="Helvetica" w:hAnsi="Helvetica" w:cs="Helvetica"/>
          <w:kern w:val="1"/>
          <w:sz w:val="22"/>
          <w:szCs w:val="22"/>
          <w:lang w:val="en-US"/>
        </w:rPr>
        <w:t xml:space="preserve">Cleland et al. 2007 (TREE); </w:t>
      </w:r>
      <w:r w:rsidRPr="00AE69BC">
        <w:rPr>
          <w:rFonts w:ascii="Helvetica" w:hAnsi="Helvetica" w:cs="Helvetica"/>
          <w:kern w:val="1"/>
          <w:sz w:val="22"/>
          <w:szCs w:val="22"/>
          <w:lang w:val="en-US"/>
        </w:rPr>
        <w:t>Korner?; Pau et al. 2011?)</w:t>
      </w:r>
      <w:r w:rsidR="00F25F93">
        <w:rPr>
          <w:rFonts w:ascii="Helvetica" w:hAnsi="Helvetica" w:cs="Helvetica"/>
          <w:kern w:val="1"/>
          <w:sz w:val="22"/>
          <w:szCs w:val="22"/>
          <w:lang w:val="en-US"/>
        </w:rPr>
        <w:t xml:space="preserve"> </w:t>
      </w:r>
      <w:commentRangeEnd w:id="84"/>
      <w:r w:rsidR="000159B8">
        <w:rPr>
          <w:rStyle w:val="CommentReference"/>
        </w:rPr>
        <w:commentReference w:id="84"/>
      </w:r>
      <w:r w:rsidR="00F25F93">
        <w:rPr>
          <w:rFonts w:ascii="Helvetica" w:hAnsi="Helvetica" w:cs="Helvetica"/>
          <w:kern w:val="1"/>
          <w:sz w:val="22"/>
          <w:szCs w:val="22"/>
          <w:lang w:val="en-US"/>
        </w:rPr>
        <w:t>rather than testing theory</w:t>
      </w:r>
      <w:r w:rsidR="00CC7465">
        <w:rPr>
          <w:rFonts w:ascii="Helvetica" w:hAnsi="Helvetica" w:cs="Helvetica"/>
          <w:kern w:val="1"/>
          <w:sz w:val="22"/>
          <w:szCs w:val="22"/>
          <w:lang w:val="en-US"/>
        </w:rPr>
        <w:t xml:space="preserve"> (</w:t>
      </w:r>
      <w:commentRangeStart w:id="85"/>
      <w:r w:rsidR="00CC7465">
        <w:rPr>
          <w:rFonts w:ascii="Helvetica" w:hAnsi="Helvetica" w:cs="Helvetica"/>
          <w:kern w:val="1"/>
          <w:sz w:val="22"/>
          <w:szCs w:val="22"/>
          <w:lang w:val="en-US"/>
        </w:rPr>
        <w:t>O’Connor et al. 2012</w:t>
      </w:r>
      <w:commentRangeEnd w:id="85"/>
      <w:r w:rsidR="003130E4">
        <w:rPr>
          <w:rStyle w:val="CommentReference"/>
        </w:rPr>
        <w:commentReference w:id="85"/>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ins w:id="86" w:author="Elizabeth Wolkovich" w:date="2018-11-30T13:43:00Z">
        <w:r w:rsidR="003E3C5B">
          <w:rPr>
            <w:rFonts w:ascii="Helvetica" w:hAnsi="Helvetica" w:cs="Helvetica"/>
            <w:kern w:val="1"/>
            <w:sz w:val="22"/>
            <w:szCs w:val="22"/>
            <w:lang w:val="en-US"/>
          </w:rPr>
          <w:t>—we argue</w:t>
        </w:r>
      </w:ins>
      <w:ins w:id="87" w:author="Elizabeth Wolkovich" w:date="2018-11-30T13:44:00Z">
        <w:r w:rsidR="003E3C5B">
          <w:rPr>
            <w:rFonts w:ascii="Helvetica" w:hAnsi="Helvetica" w:cs="Helvetica"/>
            <w:kern w:val="1"/>
            <w:sz w:val="22"/>
            <w:szCs w:val="22"/>
            <w:lang w:val="en-US"/>
          </w:rPr>
          <w:t>—</w:t>
        </w:r>
      </w:ins>
      <w:ins w:id="88" w:author="Elizabeth Wolkovich" w:date="2018-11-30T13:43:00Z">
        <w:r w:rsidR="003E3C5B">
          <w:rPr>
            <w:rFonts w:ascii="Helvetica" w:hAnsi="Helvetica" w:cs="Helvetica"/>
            <w:kern w:val="1"/>
            <w:sz w:val="22"/>
            <w:szCs w:val="22"/>
            <w:lang w:val="en-US"/>
          </w:rPr>
          <w:t>may be</w:t>
        </w:r>
      </w:ins>
      <w:del w:id="89" w:author="Elizabeth Wolkovich" w:date="2018-11-30T13:43:00Z">
        <w:r w:rsidRPr="00AE69BC" w:rsidDel="003E3C5B">
          <w:rPr>
            <w:rFonts w:ascii="Helvetica" w:hAnsi="Helvetica" w:cs="Helvetica"/>
            <w:kern w:val="1"/>
            <w:sz w:val="22"/>
            <w:szCs w:val="22"/>
            <w:lang w:val="en-US"/>
          </w:rPr>
          <w:delText>, possibly,</w:delText>
        </w:r>
      </w:del>
      <w:r w:rsidRPr="00AE69BC">
        <w:rPr>
          <w:rFonts w:ascii="Helvetica" w:hAnsi="Helvetica" w:cs="Helvetica"/>
          <w:kern w:val="1"/>
          <w:sz w:val="22"/>
          <w:szCs w:val="22"/>
          <w:lang w:val="en-US"/>
        </w:rPr>
        <w:t xml:space="preserve"> why support for it has been so mixed. </w:t>
      </w:r>
    </w:p>
    <w:p w14:paraId="5B20E29C" w14:textId="0B3ABE6B"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w:t>
      </w:r>
      <w:del w:id="90" w:author="Elizabeth Wolkovich" w:date="2018-11-30T13:44:00Z">
        <w:r w:rsidRPr="00AE69BC" w:rsidDel="001E258C">
          <w:rPr>
            <w:rFonts w:ascii="Helvetica" w:hAnsi="Helvetica" w:cs="Helvetica"/>
            <w:kern w:val="1"/>
            <w:sz w:val="22"/>
            <w:szCs w:val="22"/>
            <w:lang w:val="en-US"/>
          </w:rPr>
          <w:delText xml:space="preserve">and </w:delText>
        </w:r>
      </w:del>
      <w:r w:rsidRPr="00AE69BC">
        <w:rPr>
          <w:rFonts w:ascii="Helvetica" w:hAnsi="Helvetica" w:cs="Helvetica"/>
          <w:kern w:val="1"/>
          <w:sz w:val="22"/>
          <w:szCs w:val="22"/>
          <w:lang w:val="en-US"/>
        </w:rPr>
        <w:t xml:space="preserv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however,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since it is about the timing of a consumer to its food resource. However, studies deviate in what forces they hypothesize </w:t>
      </w:r>
      <w:del w:id="91" w:author="Elizabeth Wolkovich" w:date="2018-11-30T13:44:00Z">
        <w:r w:rsidRPr="00AE69BC" w:rsidDel="00F4654C">
          <w:rPr>
            <w:rFonts w:ascii="Helvetica" w:hAnsi="Helvetica" w:cs="Helvetica"/>
            <w:kern w:val="1"/>
            <w:sz w:val="22"/>
            <w:szCs w:val="22"/>
            <w:lang w:val="en-US"/>
          </w:rPr>
          <w:delText xml:space="preserve">to </w:delText>
        </w:r>
      </w:del>
      <w:r w:rsidRPr="00AE69BC">
        <w:rPr>
          <w:rFonts w:ascii="Helvetica" w:hAnsi="Helvetica" w:cs="Helvetica"/>
          <w:kern w:val="1"/>
          <w:sz w:val="22"/>
          <w:szCs w:val="22"/>
          <w:lang w:val="en-US"/>
        </w:rPr>
        <w:t>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92"/>
      <w:r w:rsidRPr="00AE69BC">
        <w:rPr>
          <w:rFonts w:ascii="Helvetica" w:hAnsi="Helvetica" w:cs="Helvetica"/>
          <w:kern w:val="1"/>
          <w:sz w:val="22"/>
          <w:szCs w:val="22"/>
          <w:lang w:val="en-US"/>
        </w:rPr>
        <w:t>systems</w:t>
      </w:r>
      <w:commentRangeEnd w:id="92"/>
      <w:r w:rsidRPr="00AE69BC">
        <w:rPr>
          <w:rStyle w:val="CommentReference"/>
          <w:rFonts w:ascii="Helvetica" w:hAnsi="Helvetica"/>
        </w:rPr>
        <w:commentReference w:id="92"/>
      </w:r>
      <w:r w:rsidRPr="00AE69BC">
        <w:rPr>
          <w:rFonts w:ascii="Helvetica" w:hAnsi="Helvetica" w:cs="Helvetica"/>
          <w:kern w:val="1"/>
          <w:sz w:val="22"/>
          <w:szCs w:val="22"/>
          <w:lang w:val="en-US"/>
        </w:rPr>
        <w:t>—</w:t>
      </w:r>
      <w:commentRangeStart w:id="93"/>
      <w:r w:rsidRPr="00AE69BC">
        <w:rPr>
          <w:rFonts w:ascii="Helvetica" w:hAnsi="Helvetica" w:cs="Helvetica"/>
          <w:kern w:val="1"/>
          <w:sz w:val="22"/>
          <w:szCs w:val="22"/>
          <w:lang w:val="en-US"/>
        </w:rPr>
        <w:t>many studies suggest that the resource peak is controlled by release from, or predation by, a consumer (</w:t>
      </w:r>
      <w:commentRangeStart w:id="94"/>
      <w:r w:rsidRPr="00AE69BC">
        <w:rPr>
          <w:rFonts w:ascii="Helvetica" w:hAnsi="Helvetica" w:cs="Helvetica"/>
          <w:kern w:val="1"/>
          <w:sz w:val="22"/>
          <w:szCs w:val="22"/>
          <w:lang w:val="en-US"/>
        </w:rPr>
        <w:t>CITES?</w:t>
      </w:r>
      <w:commentRangeEnd w:id="94"/>
      <w:r w:rsidRPr="00AE69BC">
        <w:rPr>
          <w:rStyle w:val="CommentReference"/>
          <w:rFonts w:ascii="Helvetica" w:hAnsi="Helvetica"/>
          <w:sz w:val="22"/>
          <w:szCs w:val="22"/>
        </w:rPr>
        <w:commentReference w:id="94"/>
      </w:r>
      <w:r w:rsidRPr="00AE69BC">
        <w:rPr>
          <w:rFonts w:ascii="Helvetica" w:hAnsi="Helvetica" w:cs="Helvetica"/>
          <w:kern w:val="1"/>
          <w:sz w:val="22"/>
          <w:szCs w:val="22"/>
          <w:lang w:val="en-US"/>
        </w:rPr>
        <w:t xml:space="preserve">). </w:t>
      </w:r>
      <w:commentRangeEnd w:id="93"/>
      <w:r w:rsidRPr="00AE69BC">
        <w:rPr>
          <w:rStyle w:val="CommentReference"/>
          <w:rFonts w:ascii="Helvetica" w:hAnsi="Helvetica"/>
        </w:rPr>
        <w:commentReference w:id="93"/>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the relative contributions of bottom-up vs. top-down effects on consumer dynamics remains poorly understood (e.g. Boggs and Inouye).</w:t>
      </w:r>
    </w:p>
    <w:p w14:paraId="5BA78A18" w14:textId="5C524ED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w:t>
      </w:r>
      <w:commentRangeStart w:id="95"/>
      <w:r w:rsidRPr="00AE69BC">
        <w:rPr>
          <w:rFonts w:ascii="Helvetica" w:hAnsi="Helvetica" w:cs="Helvetica"/>
          <w:kern w:val="1"/>
          <w:sz w:val="22"/>
          <w:szCs w:val="22"/>
          <w:lang w:val="en-US"/>
        </w:rPr>
        <w:t xml:space="preserve">makes trophic mismatch an exciting research area, but it also </w:t>
      </w:r>
      <w:commentRangeEnd w:id="95"/>
      <w:r w:rsidR="00F4654C">
        <w:rPr>
          <w:rStyle w:val="CommentReference"/>
        </w:rPr>
        <w:commentReference w:id="95"/>
      </w:r>
      <w:r w:rsidRPr="00AE69BC">
        <w:rPr>
          <w:rFonts w:ascii="Helvetica" w:hAnsi="Helvetica" w:cs="Helvetica"/>
          <w:kern w:val="1"/>
          <w:sz w:val="22"/>
          <w:szCs w:val="22"/>
          <w:lang w:val="en-US"/>
        </w:rPr>
        <w:t xml:space="preserve">means that different researchers may collect very different data,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 and how they vary across ontogeny</w:t>
      </w:r>
      <w:del w:id="96" w:author="Elizabeth Wolkovich" w:date="2018-11-30T13:46:00Z">
        <w:r w:rsidRPr="00AE69BC" w:rsidDel="00693FDF">
          <w:rPr>
            <w:rFonts w:ascii="Helvetica" w:hAnsi="Helvetica" w:cs="Helvetica"/>
            <w:kern w:val="1"/>
            <w:sz w:val="22"/>
            <w:szCs w:val="22"/>
            <w:lang w:val="en-US"/>
          </w:rPr>
          <w:delText>, in order to</w:delText>
        </w:r>
      </w:del>
      <w:ins w:id="97" w:author="Elizabeth Wolkovich" w:date="2018-11-30T13:46:00Z">
        <w:r w:rsidR="00693FDF">
          <w:rPr>
            <w:rFonts w:ascii="Helvetica" w:hAnsi="Helvetica" w:cs="Helvetica"/>
            <w:kern w:val="1"/>
            <w:sz w:val="22"/>
            <w:szCs w:val="22"/>
            <w:lang w:val="en-US"/>
          </w:rPr>
          <w:t xml:space="preserve">; such measurements </w:t>
        </w:r>
      </w:ins>
      <w:ins w:id="98" w:author="Elizabeth Wolkovich" w:date="2018-11-30T13:47:00Z">
        <w:r w:rsidR="00693FDF">
          <w:rPr>
            <w:rFonts w:ascii="Helvetica" w:hAnsi="Helvetica" w:cs="Helvetica"/>
            <w:kern w:val="1"/>
            <w:sz w:val="22"/>
            <w:szCs w:val="22"/>
            <w:lang w:val="en-US"/>
          </w:rPr>
          <w:t>allow researchers to</w:t>
        </w:r>
      </w:ins>
      <w:r w:rsidRPr="00AE69BC">
        <w:rPr>
          <w:rFonts w:ascii="Helvetica" w:hAnsi="Helvetica" w:cs="Helvetica"/>
          <w:kern w:val="1"/>
          <w:sz w:val="22"/>
          <w:szCs w:val="22"/>
          <w:lang w:val="en-US"/>
        </w:rPr>
        <w:t xml:space="preserve"> assess fitness consequences at the level of selection (i.e., the individual) and to</w:t>
      </w:r>
      <w:del w:id="99" w:author="Elizabeth Wolkovich" w:date="2018-11-30T13:47:00Z">
        <w:r w:rsidRPr="00AE69BC" w:rsidDel="00693FDF">
          <w:rPr>
            <w:rFonts w:ascii="Helvetica" w:hAnsi="Helvetica" w:cs="Helvetica"/>
            <w:kern w:val="1"/>
            <w:sz w:val="22"/>
            <w:szCs w:val="22"/>
            <w:lang w:val="en-US"/>
          </w:rPr>
          <w:delText xml:space="preserve"> </w:delText>
        </w:r>
      </w:del>
      <w:ins w:id="100" w:author="Elizabeth Wolkovich" w:date="2018-11-30T13:46:00Z">
        <w:r w:rsidR="00693FDF" w:rsidRPr="00AE69BC">
          <w:rPr>
            <w:rFonts w:ascii="Helvetica" w:hAnsi="Helvetica" w:cs="Helvetica"/>
            <w:kern w:val="1"/>
            <w:sz w:val="22"/>
            <w:szCs w:val="22"/>
            <w:lang w:val="en-US"/>
          </w:rPr>
          <w:t xml:space="preserve"> </w:t>
        </w:r>
      </w:ins>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ins w:id="101" w:author="Elizabeth Wolkovich" w:date="2018-11-30T13:47:00Z">
        <w:r w:rsidR="00693FDF">
          <w:rPr>
            <w:rFonts w:ascii="Helvetica" w:hAnsi="Helvetica" w:cs="Helvetica"/>
            <w:kern w:val="1"/>
            <w:sz w:val="22"/>
            <w:szCs w:val="22"/>
            <w:lang w:val="en-US"/>
          </w:rPr>
          <w:t xml:space="preserve">do </w:t>
        </w:r>
      </w:ins>
      <w:r w:rsidR="00B01AE1" w:rsidRPr="00E41A72">
        <w:rPr>
          <w:rFonts w:ascii="Helvetica" w:hAnsi="Helvetica" w:cs="Helvetica"/>
          <w:kern w:val="1"/>
          <w:sz w:val="22"/>
          <w:szCs w:val="22"/>
          <w:lang w:val="en-US"/>
        </w:rPr>
        <w:t>not</w:t>
      </w:r>
      <w:ins w:id="102" w:author="Elizabeth Wolkovich" w:date="2018-11-30T13:47:00Z">
        <w:r w:rsidR="00693FDF">
          <w:rPr>
            <w:rFonts w:ascii="Helvetica" w:hAnsi="Helvetica" w:cs="Helvetica"/>
            <w:kern w:val="1"/>
            <w:sz w:val="22"/>
            <w:szCs w:val="22"/>
            <w:lang w:val="en-US"/>
          </w:rPr>
          <w:t xml:space="preserve"> require</w:t>
        </w:r>
      </w:ins>
      <w:r w:rsidR="00B01AE1" w:rsidRPr="00E41A72">
        <w:rPr>
          <w:rFonts w:ascii="Helvetica" w:hAnsi="Helvetica" w:cs="Helvetica"/>
          <w:kern w:val="1"/>
          <w:sz w:val="22"/>
          <w:szCs w:val="22"/>
          <w:lang w:val="en-US"/>
        </w:rPr>
        <w:t xml:space="preserve"> per capita fitness consequences for the consumer.</w:t>
      </w:r>
    </w:p>
    <w:p w14:paraId="4EF40DCF" w14:textId="5CF7497C"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del w:id="103" w:author="Elizabeth Wolkovich" w:date="2018-11-30T13:48:00Z">
        <w:r w:rsidR="003C4A76" w:rsidRPr="00AE69BC" w:rsidDel="00D011A1">
          <w:rPr>
            <w:rFonts w:ascii="Helvetica" w:hAnsi="Helvetica" w:cs="Helvetica"/>
            <w:kern w:val="1"/>
            <w:sz w:val="22"/>
            <w:szCs w:val="22"/>
            <w:lang w:val="en-US"/>
          </w:rPr>
          <w:delText>To test multiple mechanisms</w:delText>
        </w:r>
        <w:r w:rsidR="003B5617" w:rsidDel="00D011A1">
          <w:rPr>
            <w:rFonts w:ascii="Helvetica" w:hAnsi="Helvetica" w:cs="Helvetica"/>
            <w:kern w:val="1"/>
            <w:sz w:val="22"/>
            <w:szCs w:val="22"/>
            <w:lang w:val="en-US"/>
          </w:rPr>
          <w:delText xml:space="preserve"> in order to provide </w:delText>
        </w:r>
      </w:del>
      <w:ins w:id="104" w:author="Elizabeth Wolkovich" w:date="2018-11-30T13:47:00Z">
        <w:r w:rsidR="00F44A4D">
          <w:rPr>
            <w:rFonts w:ascii="Helvetica" w:hAnsi="Helvetica" w:cs="Helvetica"/>
            <w:kern w:val="1"/>
            <w:sz w:val="22"/>
            <w:szCs w:val="22"/>
            <w:lang w:val="en-US"/>
          </w:rPr>
          <w:t>S</w:t>
        </w:r>
      </w:ins>
      <w:del w:id="105" w:author="Elizabeth Wolkovich" w:date="2018-11-30T13:47:00Z">
        <w:r w:rsidR="003B5617" w:rsidDel="00F44A4D">
          <w:rPr>
            <w:rFonts w:ascii="Helvetica" w:hAnsi="Helvetica" w:cs="Helvetica"/>
            <w:kern w:val="1"/>
            <w:sz w:val="22"/>
            <w:szCs w:val="22"/>
            <w:lang w:val="en-US"/>
          </w:rPr>
          <w:delText>s</w:delText>
        </w:r>
      </w:del>
      <w:r w:rsidR="003B5617">
        <w:rPr>
          <w:rFonts w:ascii="Helvetica" w:hAnsi="Helvetica" w:cs="Helvetica"/>
          <w:kern w:val="1"/>
          <w:sz w:val="22"/>
          <w:szCs w:val="22"/>
          <w:lang w:val="en-US"/>
        </w:rPr>
        <w:t>trong tests of the Cushing hypothesis</w:t>
      </w:r>
      <w:ins w:id="106" w:author="Elizabeth Wolkovich" w:date="2018-11-30T13:48:00Z">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For this</w:t>
        </w:r>
      </w:ins>
      <w:del w:id="107" w:author="Elizabeth Wolkovich" w:date="2018-11-30T13:48:00Z">
        <w:r w:rsidR="003C4A76" w:rsidRPr="00AE69BC" w:rsidDel="00F44A4D">
          <w:rPr>
            <w:rFonts w:ascii="Helvetica" w:hAnsi="Helvetica" w:cs="Helvetica"/>
            <w:kern w:val="1"/>
            <w:sz w:val="22"/>
            <w:szCs w:val="22"/>
            <w:lang w:val="en-US"/>
          </w:rPr>
          <w:delText>,</w:delText>
        </w:r>
      </w:del>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27D9179" w14:textId="69688858" w:rsidR="003C4A76" w:rsidRPr="00AE69BC" w:rsidRDefault="00EF717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w:t>
      </w:r>
      <w:r w:rsidR="000148B6" w:rsidRPr="00AE69BC">
        <w:rPr>
          <w:rFonts w:ascii="Helvetica" w:hAnsi="Helvetica" w:cs="Helvetica"/>
          <w:kern w:val="1"/>
          <w:sz w:val="22"/>
          <w:szCs w:val="22"/>
          <w:lang w:val="en-US"/>
        </w:rPr>
        <w:t xml:space="preserve"> or body size</w:t>
      </w:r>
      <w:ins w:id="108" w:author="Elizabeth Wolkovich" w:date="2018-11-30T13:50:00Z">
        <w:r w:rsidR="00023306">
          <w:rPr>
            <w:rFonts w:ascii="Helvetica" w:hAnsi="Helvetica" w:cs="Helvetica"/>
            <w:kern w:val="1"/>
            <w:sz w:val="22"/>
            <w:szCs w:val="22"/>
            <w:lang w:val="en-US"/>
          </w:rPr>
          <w:t>s</w:t>
        </w:r>
      </w:ins>
      <w:r w:rsidR="00001DCB" w:rsidRPr="00AE69BC">
        <w:rPr>
          <w:rFonts w:ascii="Helvetica" w:hAnsi="Helvetica" w:cs="Helvetica"/>
          <w:kern w:val="1"/>
          <w:sz w:val="22"/>
          <w:szCs w:val="22"/>
          <w:lang w:val="en-US"/>
        </w:rPr>
        <w:t xml:space="preserve">—studies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148B6" w:rsidRPr="00AE69BC">
        <w:rPr>
          <w:rFonts w:ascii="Helvetica" w:hAnsi="Helvetica" w:cs="Helvetica"/>
          <w:kern w:val="1"/>
          <w:sz w:val="22"/>
          <w:szCs w:val="22"/>
          <w:lang w:val="en-US"/>
        </w:rPr>
        <w:t>A further divide across studies may come from the size of the consumer: when consumers are too small or turn</w:t>
      </w:r>
      <w:del w:id="109" w:author="Elizabeth Wolkovich" w:date="2018-11-30T13:51:00Z">
        <w:r w:rsidR="000148B6" w:rsidRPr="00AE69BC" w:rsidDel="009A2F04">
          <w:rPr>
            <w:rFonts w:ascii="Helvetica" w:hAnsi="Helvetica" w:cs="Helvetica"/>
            <w:kern w:val="1"/>
            <w:sz w:val="22"/>
            <w:szCs w:val="22"/>
            <w:lang w:val="en-US"/>
          </w:rPr>
          <w:delText xml:space="preserve"> </w:delText>
        </w:r>
      </w:del>
      <w:r w:rsidR="000148B6" w:rsidRPr="00AE69BC">
        <w:rPr>
          <w:rFonts w:ascii="Helvetica" w:hAnsi="Helvetica" w:cs="Helvetica"/>
          <w:kern w:val="1"/>
          <w:sz w:val="22"/>
          <w:szCs w:val="22"/>
          <w:lang w:val="en-US"/>
        </w:rPr>
        <w:t>over too quickly to track</w:t>
      </w:r>
      <w:ins w:id="110" w:author="Elizabeth Wolkovich" w:date="2018-11-30T13:51:00Z">
        <w:r w:rsidR="005E4761">
          <w:rPr>
            <w:rFonts w:ascii="Helvetica" w:hAnsi="Helvetica" w:cs="Helvetica"/>
            <w:kern w:val="1"/>
            <w:sz w:val="22"/>
            <w:szCs w:val="22"/>
            <w:lang w:val="en-US"/>
          </w:rPr>
          <w:t xml:space="preserve"> individuals</w:t>
        </w:r>
      </w:ins>
      <w:r w:rsidR="000148B6" w:rsidRPr="00AE69BC">
        <w:rPr>
          <w:rFonts w:ascii="Helvetica" w:hAnsi="Helvetica" w:cs="Helvetica"/>
          <w:kern w:val="1"/>
          <w:sz w:val="22"/>
          <w:szCs w:val="22"/>
          <w:lang w:val="en-US"/>
        </w:rPr>
        <w:t xml:space="preserve">, researchers struggle to collect robust data on </w:t>
      </w:r>
      <w:del w:id="111" w:author="Elizabeth Wolkovich" w:date="2018-11-30T13:51:00Z">
        <w:r w:rsidR="000148B6" w:rsidRPr="00AE69BC" w:rsidDel="005E4761">
          <w:rPr>
            <w:rFonts w:ascii="Helvetica" w:hAnsi="Helvetica" w:cs="Helvetica"/>
            <w:kern w:val="1"/>
            <w:sz w:val="22"/>
            <w:szCs w:val="22"/>
            <w:lang w:val="en-US"/>
          </w:rPr>
          <w:delText xml:space="preserve">individual </w:delText>
        </w:r>
      </w:del>
      <w:ins w:id="112" w:author="Elizabeth Wolkovich" w:date="2018-11-30T13:51:00Z">
        <w:r w:rsidR="005E4761">
          <w:rPr>
            <w:rFonts w:ascii="Helvetica" w:hAnsi="Helvetica" w:cs="Helvetica"/>
            <w:kern w:val="1"/>
            <w:sz w:val="22"/>
            <w:szCs w:val="22"/>
            <w:lang w:val="en-US"/>
          </w:rPr>
          <w:t>per capita</w:t>
        </w:r>
        <w:r w:rsidR="005E4761" w:rsidRPr="00AE69BC">
          <w:rPr>
            <w:rFonts w:ascii="Helvetica" w:hAnsi="Helvetica" w:cs="Helvetica"/>
            <w:kern w:val="1"/>
            <w:sz w:val="22"/>
            <w:szCs w:val="22"/>
            <w:lang w:val="en-US"/>
          </w:rPr>
          <w:t xml:space="preserve"> </w:t>
        </w:r>
      </w:ins>
      <w:r w:rsidR="000148B6" w:rsidRPr="00AE69BC">
        <w:rPr>
          <w:rFonts w:ascii="Helvetica" w:hAnsi="Helvetica" w:cs="Helvetica"/>
          <w:kern w:val="1"/>
          <w:sz w:val="22"/>
          <w:szCs w:val="22"/>
          <w:lang w:val="en-US"/>
        </w:rPr>
        <w:t xml:space="preserve">fitness. </w:t>
      </w:r>
      <w:r w:rsidR="004673DE" w:rsidRPr="00AE69BC">
        <w:rPr>
          <w:rFonts w:ascii="Helvetica" w:hAnsi="Helvetica" w:cs="Helvetica"/>
          <w:kern w:val="1"/>
          <w:sz w:val="22"/>
          <w:szCs w:val="22"/>
          <w:lang w:val="en-US"/>
        </w:rPr>
        <w:t xml:space="preserve">Of the </w:t>
      </w:r>
      <w:r w:rsidR="00D32BC3">
        <w:rPr>
          <w:rFonts w:ascii="Helvetica" w:hAnsi="Helvetica" w:cs="Helvetica"/>
          <w:kern w:val="1"/>
          <w:sz w:val="22"/>
          <w:szCs w:val="22"/>
          <w:lang w:val="en-US"/>
        </w:rPr>
        <w:t xml:space="preserve">life history </w:t>
      </w:r>
      <w:r w:rsidR="004673DE" w:rsidRPr="00AE69BC">
        <w:rPr>
          <w:rFonts w:ascii="Helvetica" w:hAnsi="Helvetica" w:cs="Helvetica"/>
          <w:kern w:val="1"/>
          <w:sz w:val="22"/>
          <w:szCs w:val="22"/>
          <w:lang w:val="en-US"/>
        </w:rPr>
        <w:t xml:space="preserve">studies, the majority </w:t>
      </w:r>
      <w:r w:rsidR="00D32BC3">
        <w:rPr>
          <w:rFonts w:ascii="Helvetica" w:hAnsi="Helvetica" w:cs="Helvetica"/>
          <w:kern w:val="1"/>
          <w:sz w:val="22"/>
          <w:szCs w:val="22"/>
          <w:lang w:val="en-US"/>
        </w:rPr>
        <w:t xml:space="preserve">of consumers </w:t>
      </w:r>
      <w:r w:rsidR="004673DE" w:rsidRPr="00AE69BC">
        <w:rPr>
          <w:rFonts w:ascii="Helvetica" w:hAnsi="Helvetica" w:cs="Helvetica"/>
          <w:kern w:val="1"/>
          <w:sz w:val="22"/>
          <w:szCs w:val="22"/>
          <w:lang w:val="en-US"/>
        </w:rPr>
        <w:t>were birds (1</w:t>
      </w:r>
      <w:r w:rsidR="00A05B09" w:rsidRPr="00AE69BC">
        <w:rPr>
          <w:rFonts w:ascii="Helvetica" w:hAnsi="Helvetica" w:cs="Helvetica"/>
          <w:kern w:val="1"/>
          <w:sz w:val="22"/>
          <w:szCs w:val="22"/>
          <w:lang w:val="en-US"/>
        </w:rPr>
        <w:t>5/25) and mammals (6/25; Table 2</w:t>
      </w:r>
      <w:r w:rsidR="004673DE" w:rsidRPr="00AE69BC">
        <w:rPr>
          <w:rFonts w:ascii="Helvetica" w:hAnsi="Helvetica" w:cs="Helvetica"/>
          <w:kern w:val="1"/>
          <w:sz w:val="22"/>
          <w:szCs w:val="22"/>
          <w:lang w:val="en-US"/>
        </w:rPr>
        <w:t xml:space="preserve">). Comparatively, invertebrates were measured at the population or </w:t>
      </w:r>
      <w:r w:rsidR="00FE5895" w:rsidRPr="00AE69BC">
        <w:rPr>
          <w:rFonts w:ascii="Helvetica" w:hAnsi="Helvetica" w:cs="Helvetica"/>
          <w:kern w:val="1"/>
          <w:sz w:val="22"/>
          <w:szCs w:val="22"/>
          <w:lang w:val="en-US"/>
        </w:rPr>
        <w:t>community level (Ta</w:t>
      </w:r>
      <w:r w:rsidR="004673DE" w:rsidRPr="00AE69BC">
        <w:rPr>
          <w:rFonts w:ascii="Helvetica" w:hAnsi="Helvetica" w:cs="Helvetica"/>
          <w:kern w:val="1"/>
          <w:sz w:val="22"/>
          <w:szCs w:val="22"/>
          <w:lang w:val="en-US"/>
        </w:rPr>
        <w:t>b</w:t>
      </w:r>
      <w:r w:rsidR="00FE5895" w:rsidRPr="00AE69BC">
        <w:rPr>
          <w:rFonts w:ascii="Helvetica" w:hAnsi="Helvetica" w:cs="Helvetica"/>
          <w:kern w:val="1"/>
          <w:sz w:val="22"/>
          <w:szCs w:val="22"/>
          <w:lang w:val="en-US"/>
        </w:rPr>
        <w:t>l</w:t>
      </w:r>
      <w:r w:rsidR="00A05B09" w:rsidRPr="00AE69BC">
        <w:rPr>
          <w:rFonts w:ascii="Helvetica" w:hAnsi="Helvetica" w:cs="Helvetica"/>
          <w:kern w:val="1"/>
          <w:sz w:val="22"/>
          <w:szCs w:val="22"/>
          <w:lang w:val="en-US"/>
        </w:rPr>
        <w:t>e 2</w:t>
      </w:r>
      <w:r w:rsidR="004673DE" w:rsidRPr="00AE69BC">
        <w:rPr>
          <w:rFonts w:ascii="Helvetica" w:hAnsi="Helvetica" w:cs="Helvetica"/>
          <w:kern w:val="1"/>
          <w:sz w:val="22"/>
          <w:szCs w:val="22"/>
          <w:lang w:val="en-US"/>
        </w:rPr>
        <w:t xml:space="preserve">). </w:t>
      </w:r>
      <w:commentRangeStart w:id="113"/>
      <w:commentRangeStart w:id="114"/>
      <w:r w:rsidR="00001DCB" w:rsidRPr="00AE69BC">
        <w:rPr>
          <w:rFonts w:ascii="Helvetica" w:hAnsi="Helvetica" w:cs="Helvetica"/>
          <w:kern w:val="1"/>
          <w:sz w:val="22"/>
          <w:szCs w:val="22"/>
          <w:highlight w:val="yellow"/>
          <w:lang w:val="en-US"/>
        </w:rPr>
        <w:t>Such deviations across systems, however, may fall away at the level of vertebrate consumers (e.g., fish and birds</w:t>
      </w:r>
      <w:commentRangeEnd w:id="113"/>
      <w:r w:rsidR="005C3EBB" w:rsidRPr="00AE69BC">
        <w:rPr>
          <w:rStyle w:val="CommentReference"/>
          <w:rFonts w:ascii="Helvetica" w:hAnsi="Helvetica"/>
        </w:rPr>
        <w:commentReference w:id="113"/>
      </w:r>
      <w:r w:rsidR="00001DCB" w:rsidRPr="00AE69BC">
        <w:rPr>
          <w:rFonts w:ascii="Helvetica" w:hAnsi="Helvetica" w:cs="Helvetica"/>
          <w:kern w:val="1"/>
          <w:sz w:val="22"/>
          <w:szCs w:val="22"/>
          <w:lang w:val="en-US"/>
        </w:rPr>
        <w:t xml:space="preserve">). </w:t>
      </w:r>
      <w:commentRangeEnd w:id="114"/>
      <w:r w:rsidR="005E4761">
        <w:rPr>
          <w:rStyle w:val="CommentReference"/>
        </w:rPr>
        <w:commentReference w:id="114"/>
      </w:r>
      <w:commentRangeStart w:id="115"/>
      <w:r w:rsidR="00001DCB" w:rsidRPr="00AE69BC">
        <w:rPr>
          <w:rFonts w:ascii="Helvetica" w:hAnsi="Helvetica" w:cs="Helvetica"/>
          <w:kern w:val="1"/>
          <w:sz w:val="22"/>
          <w:szCs w:val="22"/>
          <w:lang w:val="en-US"/>
        </w:rPr>
        <w:t xml:space="preserve">Nevertheless, the fundamental difference in the scale of generation times pervades aquatic/terrestrial comparisons (Gruner et al. 2008, Borer et al. 2005). </w:t>
      </w:r>
      <w:r w:rsidR="00516058" w:rsidRPr="00AE69BC">
        <w:rPr>
          <w:rFonts w:ascii="Helvetica" w:hAnsi="Helvetica" w:cs="Helvetica"/>
          <w:kern w:val="1"/>
          <w:sz w:val="22"/>
          <w:szCs w:val="22"/>
          <w:lang w:val="en-US"/>
        </w:rPr>
        <w:t>These biological disparities may drive the difference in the objectives of aquatic vs. terrestrial studies</w:t>
      </w:r>
      <w:r w:rsidR="00A53593" w:rsidRPr="00AE69BC">
        <w:rPr>
          <w:rFonts w:ascii="Helvetica" w:hAnsi="Helvetica" w:cs="Helvetica"/>
          <w:kern w:val="1"/>
          <w:sz w:val="22"/>
          <w:szCs w:val="22"/>
          <w:lang w:val="en-US"/>
        </w:rPr>
        <w:t xml:space="preserve"> in t</w:t>
      </w:r>
      <w:r w:rsidR="002121C3">
        <w:rPr>
          <w:rFonts w:ascii="Helvetica" w:hAnsi="Helvetica" w:cs="Helvetica"/>
          <w:kern w:val="1"/>
          <w:sz w:val="22"/>
          <w:szCs w:val="22"/>
          <w:lang w:val="en-US"/>
        </w:rPr>
        <w:t>rophic mismatch liter</w:t>
      </w:r>
      <w:r w:rsidR="00A53593" w:rsidRPr="00AE69BC">
        <w:rPr>
          <w:rFonts w:ascii="Helvetica" w:hAnsi="Helvetica" w:cs="Helvetica"/>
          <w:kern w:val="1"/>
          <w:sz w:val="22"/>
          <w:szCs w:val="22"/>
          <w:lang w:val="en-US"/>
        </w:rPr>
        <w:t>ature</w:t>
      </w:r>
      <w:r w:rsidR="00516058" w:rsidRPr="00AE69BC">
        <w:rPr>
          <w:rFonts w:ascii="Helvetica" w:hAnsi="Helvetica" w:cs="Helvetica"/>
          <w:kern w:val="1"/>
          <w:sz w:val="22"/>
          <w:szCs w:val="22"/>
          <w:lang w:val="en-US"/>
        </w:rPr>
        <w:t>. The majority of a</w:t>
      </w:r>
      <w:r w:rsidR="00B7437C" w:rsidRPr="00AE69BC">
        <w:rPr>
          <w:rFonts w:ascii="Helvetica" w:hAnsi="Helvetica" w:cs="Helvetica"/>
          <w:kern w:val="1"/>
          <w:sz w:val="22"/>
          <w:szCs w:val="22"/>
          <w:lang w:val="en-US"/>
        </w:rPr>
        <w:t xml:space="preserve">quatic studies </w:t>
      </w:r>
      <w:r w:rsidR="00516058" w:rsidRPr="00AE69BC">
        <w:rPr>
          <w:rFonts w:ascii="Helvetica" w:hAnsi="Helvetica" w:cs="Helvetica"/>
          <w:kern w:val="1"/>
          <w:sz w:val="22"/>
          <w:szCs w:val="22"/>
          <w:lang w:val="en-US"/>
        </w:rPr>
        <w:t>in our review approached</w:t>
      </w:r>
      <w:r w:rsidR="00B7437C" w:rsidRPr="00AE69BC">
        <w:rPr>
          <w:rFonts w:ascii="Helvetica" w:hAnsi="Helvetica" w:cs="Helvetica"/>
          <w:kern w:val="1"/>
          <w:sz w:val="22"/>
          <w:szCs w:val="22"/>
          <w:lang w:val="en-US"/>
        </w:rPr>
        <w:t xml:space="preserve"> the Cushing hypothes</w:t>
      </w:r>
      <w:r w:rsidR="00225F53">
        <w:rPr>
          <w:rFonts w:ascii="Helvetica" w:hAnsi="Helvetica" w:cs="Helvetica"/>
          <w:kern w:val="1"/>
          <w:sz w:val="22"/>
          <w:szCs w:val="22"/>
          <w:lang w:val="en-US"/>
        </w:rPr>
        <w:t>is from the perspective of food-</w:t>
      </w:r>
      <w:r w:rsidR="00B7437C" w:rsidRPr="00AE69BC">
        <w:rPr>
          <w:rFonts w:ascii="Helvetica" w:hAnsi="Helvetica" w:cs="Helvetica"/>
          <w:kern w:val="1"/>
          <w:sz w:val="22"/>
          <w:szCs w:val="22"/>
          <w:lang w:val="en-US"/>
        </w:rPr>
        <w:t xml:space="preserve">web theory </w:t>
      </w:r>
      <w:r w:rsidR="00001DCB" w:rsidRPr="00AE69BC">
        <w:rPr>
          <w:rFonts w:ascii="Helvetica" w:hAnsi="Helvetica" w:cs="Helvetica"/>
          <w:kern w:val="1"/>
          <w:sz w:val="22"/>
          <w:szCs w:val="22"/>
          <w:lang w:val="en-US"/>
        </w:rPr>
        <w:t>(</w:t>
      </w:r>
      <w:r w:rsidR="00A53593" w:rsidRPr="00AE69BC">
        <w:rPr>
          <w:rFonts w:ascii="Helvetica" w:hAnsi="Helvetica" w:cs="Helvetica"/>
          <w:kern w:val="1"/>
          <w:sz w:val="22"/>
          <w:szCs w:val="22"/>
          <w:lang w:val="en-US"/>
        </w:rPr>
        <w:t>14/20</w:t>
      </w:r>
      <w:r w:rsidR="00A05B09" w:rsidRPr="00AE69BC">
        <w:rPr>
          <w:rFonts w:ascii="Helvetica" w:hAnsi="Helvetica" w:cs="Helvetica"/>
          <w:kern w:val="1"/>
          <w:sz w:val="22"/>
          <w:szCs w:val="22"/>
          <w:lang w:val="en-US"/>
        </w:rPr>
        <w:t>)</w:t>
      </w:r>
      <w:r w:rsidR="00B7437C" w:rsidRPr="00AE69BC">
        <w:rPr>
          <w:rFonts w:ascii="Helvetica" w:hAnsi="Helvetica" w:cs="Helvetica"/>
          <w:kern w:val="1"/>
          <w:sz w:val="22"/>
          <w:szCs w:val="22"/>
          <w:lang w:val="en-US"/>
        </w:rPr>
        <w:t>, whereas terrestrial studies ap</w:t>
      </w:r>
      <w:r w:rsidR="00FE5895" w:rsidRPr="00AE69BC">
        <w:rPr>
          <w:rFonts w:ascii="Helvetica" w:hAnsi="Helvetica" w:cs="Helvetica"/>
          <w:kern w:val="1"/>
          <w:sz w:val="22"/>
          <w:szCs w:val="22"/>
          <w:lang w:val="en-US"/>
        </w:rPr>
        <w:t>proach</w:t>
      </w:r>
      <w:r w:rsidR="00A05B09" w:rsidRPr="00AE69BC">
        <w:rPr>
          <w:rFonts w:ascii="Helvetica" w:hAnsi="Helvetica" w:cs="Helvetica"/>
          <w:kern w:val="1"/>
          <w:sz w:val="22"/>
          <w:szCs w:val="22"/>
          <w:lang w:val="en-US"/>
        </w:rPr>
        <w:t>ed</w:t>
      </w:r>
      <w:r w:rsidR="00FE5895" w:rsidRPr="00AE69BC">
        <w:rPr>
          <w:rFonts w:ascii="Helvetica" w:hAnsi="Helvetica" w:cs="Helvetica"/>
          <w:kern w:val="1"/>
          <w:sz w:val="22"/>
          <w:szCs w:val="22"/>
          <w:lang w:val="en-US"/>
        </w:rPr>
        <w:t xml:space="preserve"> it from life-history the</w:t>
      </w:r>
      <w:r w:rsidR="00B7437C" w:rsidRPr="00AE69BC">
        <w:rPr>
          <w:rFonts w:ascii="Helvetica" w:hAnsi="Helvetica" w:cs="Helvetica"/>
          <w:kern w:val="1"/>
          <w:sz w:val="22"/>
          <w:szCs w:val="22"/>
          <w:lang w:val="en-US"/>
        </w:rPr>
        <w:t>o</w:t>
      </w:r>
      <w:r w:rsidR="00FE5895" w:rsidRPr="00AE69BC">
        <w:rPr>
          <w:rFonts w:ascii="Helvetica" w:hAnsi="Helvetica" w:cs="Helvetica"/>
          <w:kern w:val="1"/>
          <w:sz w:val="22"/>
          <w:szCs w:val="22"/>
          <w:lang w:val="en-US"/>
        </w:rPr>
        <w:t>r</w:t>
      </w:r>
      <w:r w:rsidR="00B7437C" w:rsidRPr="00AE69BC">
        <w:rPr>
          <w:rFonts w:ascii="Helvetica" w:hAnsi="Helvetica" w:cs="Helvetica"/>
          <w:kern w:val="1"/>
          <w:sz w:val="22"/>
          <w:szCs w:val="22"/>
          <w:lang w:val="en-US"/>
        </w:rPr>
        <w:t>y</w:t>
      </w:r>
      <w:r w:rsidR="00A05B09" w:rsidRPr="00AE69BC">
        <w:rPr>
          <w:rFonts w:ascii="Helvetica" w:hAnsi="Helvetica" w:cs="Helvetica"/>
          <w:kern w:val="1"/>
          <w:sz w:val="22"/>
          <w:szCs w:val="22"/>
          <w:lang w:val="en-US"/>
        </w:rPr>
        <w:t xml:space="preserve"> (</w:t>
      </w:r>
      <w:r w:rsidR="00A53593" w:rsidRPr="00AE69BC">
        <w:rPr>
          <w:rFonts w:ascii="Helvetica" w:hAnsi="Helvetica" w:cs="Helvetica"/>
          <w:kern w:val="1"/>
          <w:sz w:val="22"/>
          <w:szCs w:val="22"/>
          <w:lang w:val="en-US"/>
        </w:rPr>
        <w:t>20/24</w:t>
      </w:r>
      <w:r w:rsidR="00A05B09" w:rsidRPr="00AE69BC">
        <w:rPr>
          <w:rFonts w:ascii="Helvetica" w:hAnsi="Helvetica" w:cs="Helvetica"/>
          <w:kern w:val="1"/>
          <w:sz w:val="22"/>
          <w:szCs w:val="22"/>
          <w:lang w:val="en-US"/>
        </w:rPr>
        <w:t>; Table 2)</w:t>
      </w:r>
      <w:r w:rsidR="00B7437C" w:rsidRPr="00AE69BC">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w:t>
      </w:r>
      <w:commentRangeEnd w:id="115"/>
      <w:r w:rsidR="000F5C69">
        <w:rPr>
          <w:rStyle w:val="CommentReference"/>
        </w:rPr>
        <w:commentReference w:id="115"/>
      </w:r>
    </w:p>
    <w:p w14:paraId="35E250D3" w14:textId="7359398C" w:rsidR="003C4A76" w:rsidRPr="008849BF"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 xml:space="preserve">This places the trophic mismatch studies on a continuum: at one end, </w:t>
      </w:r>
      <w:commentRangeStart w:id="116"/>
      <w:r w:rsidR="002C1A47">
        <w:rPr>
          <w:rFonts w:ascii="Helvetica" w:hAnsi="Helvetica" w:cs="Helvetica"/>
          <w:kern w:val="1"/>
          <w:sz w:val="22"/>
          <w:szCs w:val="22"/>
          <w:lang w:val="en-US"/>
        </w:rPr>
        <w:t xml:space="preserve">aquatic </w:t>
      </w:r>
      <w:r w:rsidRPr="00AE69BC">
        <w:rPr>
          <w:rFonts w:ascii="Helvetica" w:hAnsi="Helvetica" w:cs="Helvetica"/>
          <w:kern w:val="1"/>
          <w:sz w:val="22"/>
          <w:szCs w:val="22"/>
          <w:lang w:val="en-US"/>
        </w:rPr>
        <w:t>s</w:t>
      </w:r>
      <w:commentRangeEnd w:id="116"/>
      <w:r w:rsidR="000C0D0A">
        <w:rPr>
          <w:rStyle w:val="CommentReference"/>
        </w:rPr>
        <w:commentReference w:id="116"/>
      </w:r>
      <w:r w:rsidRPr="00AE69BC">
        <w:rPr>
          <w:rFonts w:ascii="Helvetica" w:hAnsi="Helvetica" w:cs="Helvetica"/>
          <w:kern w:val="1"/>
          <w:sz w:val="22"/>
          <w:szCs w:val="22"/>
          <w:lang w:val="en-US"/>
        </w:rPr>
        <w:t xml:space="preserve">tudies focus generally on food web mechanisms, collect equivalent data on the consumer and resource but no per-capita fitness data and at the other end, </w:t>
      </w:r>
      <w:r w:rsidR="002C1A47">
        <w:rPr>
          <w:rFonts w:ascii="Helvetica" w:hAnsi="Helvetica" w:cs="Helvetica"/>
          <w:kern w:val="1"/>
          <w:sz w:val="22"/>
          <w:szCs w:val="22"/>
          <w:lang w:val="en-US"/>
        </w:rPr>
        <w:t xml:space="preserve">terrestrial </w:t>
      </w:r>
      <w:r w:rsidRPr="00AE69BC">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E69BC">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E69BC">
        <w:rPr>
          <w:rFonts w:ascii="Helvetica" w:hAnsi="Helvetica" w:cs="Helvetica"/>
          <w:kern w:val="1"/>
          <w:sz w:val="22"/>
          <w:szCs w:val="22"/>
          <w:lang w:val="en-US"/>
        </w:rPr>
        <w:t xml:space="preserve">Consequently, </w:t>
      </w:r>
      <w:r w:rsidR="008849BF" w:rsidRPr="00AE69BC">
        <w:rPr>
          <w:rFonts w:ascii="Helvetica" w:hAnsi="Helvetica" w:cs="Helvetica"/>
          <w:sz w:val="22"/>
          <w:szCs w:val="22"/>
          <w:lang w:val="en-US"/>
        </w:rPr>
        <w:t xml:space="preserve">most studies do not actually provide strong tests of the </w:t>
      </w:r>
      <w:commentRangeStart w:id="117"/>
      <w:r w:rsidR="008849BF" w:rsidRPr="00AE69BC">
        <w:rPr>
          <w:rFonts w:ascii="Helvetica" w:hAnsi="Helvetica" w:cs="Helvetica"/>
          <w:sz w:val="22"/>
          <w:szCs w:val="22"/>
          <w:lang w:val="en-US"/>
        </w:rPr>
        <w:t>Cushing hypothesis</w:t>
      </w:r>
      <w:commentRangeEnd w:id="117"/>
      <w:r w:rsidR="00144EC6">
        <w:rPr>
          <w:rStyle w:val="CommentReference"/>
        </w:rPr>
        <w:commentReference w:id="117"/>
      </w:r>
      <w:r w:rsidR="008849BF" w:rsidRPr="00AE69BC">
        <w:rPr>
          <w:rFonts w:ascii="Helvetica" w:hAnsi="Helvetica" w:cs="Helvetica"/>
          <w:sz w:val="22"/>
          <w:szCs w:val="22"/>
          <w:lang w:val="en-US"/>
        </w:rPr>
        <w:t>, making it difficult to refute the hypothesis if no evidence is found.</w:t>
      </w:r>
      <w:r w:rsidR="008849B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If they find their mechanisms explain little of the variation they observe, they </w:t>
      </w:r>
      <w:r w:rsidR="008849BF">
        <w:rPr>
          <w:rFonts w:ascii="Helvetica" w:hAnsi="Helvetica" w:cs="Helvetica"/>
          <w:kern w:val="1"/>
          <w:sz w:val="22"/>
          <w:szCs w:val="22"/>
          <w:lang w:val="en-US"/>
        </w:rPr>
        <w:t>rarely</w:t>
      </w:r>
      <w:r w:rsidRPr="00AE69BC">
        <w:rPr>
          <w:rFonts w:ascii="Helvetica" w:hAnsi="Helvetica" w:cs="Helvetica"/>
          <w:kern w:val="1"/>
          <w:sz w:val="22"/>
          <w:szCs w:val="22"/>
          <w:lang w:val="en-US"/>
        </w:rPr>
        <w:t xml:space="preserve"> have the data to test alternative hypotheses.</w:t>
      </w:r>
      <w:r w:rsidR="00916358">
        <w:rPr>
          <w:rFonts w:ascii="Helvetica" w:hAnsi="Helvetica" w:cs="Helvetica"/>
          <w:kern w:val="1"/>
          <w:sz w:val="22"/>
          <w:szCs w:val="22"/>
          <w:lang w:val="en-US"/>
        </w:rPr>
        <w:t xml:space="preserve"> </w:t>
      </w:r>
      <w:commentRangeStart w:id="118"/>
      <w:r w:rsidR="00916358">
        <w:rPr>
          <w:rFonts w:ascii="Helvetica" w:hAnsi="Helvetica" w:cs="Helvetica"/>
          <w:kern w:val="1"/>
          <w:sz w:val="22"/>
          <w:szCs w:val="22"/>
          <w:lang w:val="en-US"/>
        </w:rPr>
        <w:t>Even if they do find support for their hypothesis, the mechanism underlying the hypothesis will be</w:t>
      </w:r>
      <w:r w:rsidRPr="00AE69BC">
        <w:rPr>
          <w:rFonts w:ascii="Helvetica" w:hAnsi="Helvetica" w:cs="Helvetica"/>
          <w:kern w:val="1"/>
          <w:sz w:val="22"/>
          <w:szCs w:val="22"/>
          <w:lang w:val="en-US"/>
        </w:rPr>
        <w:t xml:space="preserve"> </w:t>
      </w:r>
      <w:r w:rsidR="00916358">
        <w:rPr>
          <w:rFonts w:ascii="Helvetica" w:hAnsi="Helvetica" w:cs="Helvetica"/>
          <w:kern w:val="1"/>
          <w:sz w:val="22"/>
          <w:szCs w:val="22"/>
          <w:lang w:val="en-US"/>
        </w:rPr>
        <w:t xml:space="preserve">uncertain. </w:t>
      </w:r>
      <w:r w:rsidRPr="00AE69BC">
        <w:rPr>
          <w:rFonts w:ascii="Helvetica" w:hAnsi="Helvetica" w:cs="Helvetica"/>
          <w:kern w:val="1"/>
          <w:sz w:val="22"/>
          <w:szCs w:val="22"/>
          <w:lang w:val="en-US"/>
        </w:rPr>
        <w:t xml:space="preserve">This </w:t>
      </w:r>
      <w:r w:rsidR="00532E0E">
        <w:rPr>
          <w:rFonts w:ascii="Helvetica" w:hAnsi="Helvetica" w:cs="Helvetica"/>
          <w:kern w:val="1"/>
          <w:sz w:val="22"/>
          <w:szCs w:val="22"/>
          <w:lang w:val="en-US"/>
        </w:rPr>
        <w:t>is a rising issue in the field, and one that permeates ecology (REF)</w:t>
      </w:r>
      <w:r w:rsidR="00FA6BD9">
        <w:rPr>
          <w:rFonts w:ascii="Helvetica" w:hAnsi="Helvetica" w:cs="Helvetica"/>
          <w:kern w:val="1"/>
          <w:sz w:val="22"/>
          <w:szCs w:val="22"/>
          <w:lang w:val="en-US"/>
        </w:rPr>
        <w:t>. R</w:t>
      </w:r>
      <w:r w:rsidRPr="00AE69BC">
        <w:rPr>
          <w:rFonts w:ascii="Helvetica" w:hAnsi="Helvetica" w:cs="Helvetica"/>
          <w:kern w:val="1"/>
          <w:sz w:val="22"/>
          <w:szCs w:val="22"/>
          <w:lang w:val="en-US"/>
        </w:rPr>
        <w:t xml:space="preserve">esearchers have pointed out how a larger perspective on life history, such as including other sources of mortality beyond those related to resource access, can lead to alternative predictions than the synchrony predicted by the Cushing curve (CITES, Singer &amp; Parmesan, Johannsson &amp; Jonzen). </w:t>
      </w:r>
      <w:commentRangeEnd w:id="118"/>
      <w:r w:rsidR="00F907F0">
        <w:rPr>
          <w:rStyle w:val="CommentReference"/>
        </w:rPr>
        <w:commentReference w:id="118"/>
      </w:r>
    </w:p>
    <w:p w14:paraId="44AD9522" w14:textId="2BBE22EF" w:rsidR="003002FE" w:rsidRPr="005D320A" w:rsidRDefault="003002F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4DE91F03" w14:textId="4B36D53B" w:rsidR="003C4A76" w:rsidRPr="00AE69BC" w:rsidRDefault="00F112C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commentRangeStart w:id="119"/>
      <w:commentRangeStart w:id="120"/>
      <w:r w:rsidRPr="003002FE">
        <w:rPr>
          <w:rFonts w:ascii="Helvetica" w:hAnsi="Helvetica" w:cs="Helvetica"/>
          <w:kern w:val="1"/>
          <w:sz w:val="22"/>
          <w:szCs w:val="22"/>
          <w:highlight w:val="yellow"/>
          <w:lang w:val="en-US"/>
        </w:rPr>
        <w:t>Since our mechanistic understanding ends at the consumer level, making predictions about the overall consequences of climate change driven changes in synchrony on the full interaction will be difficul</w:t>
      </w:r>
      <w:r w:rsidRPr="00AE69BC">
        <w:rPr>
          <w:rFonts w:ascii="Helvetica" w:hAnsi="Helvetica" w:cs="Helvetica"/>
          <w:kern w:val="1"/>
          <w:sz w:val="22"/>
          <w:szCs w:val="22"/>
          <w:lang w:val="en-US"/>
        </w:rPr>
        <w:t>t</w:t>
      </w:r>
      <w:r>
        <w:rPr>
          <w:rFonts w:ascii="Helvetica" w:hAnsi="Helvetica" w:cs="Helvetica"/>
          <w:kern w:val="1"/>
          <w:sz w:val="22"/>
          <w:szCs w:val="22"/>
          <w:lang w:val="en-US"/>
        </w:rPr>
        <w:t xml:space="preserve">. </w:t>
      </w:r>
      <w:r w:rsidR="003002FE" w:rsidRPr="003002FE">
        <w:rPr>
          <w:rFonts w:ascii="Helvetica" w:hAnsi="Helvetica" w:cs="Helvetica"/>
          <w:kern w:val="1"/>
          <w:sz w:val="22"/>
          <w:szCs w:val="22"/>
          <w:highlight w:val="yellow"/>
          <w:lang w:val="en-US"/>
        </w:rPr>
        <w:t>Without a better understanding of the resource, we will not be able to incorporate feedbacks between consumer and resource or determine the broader implications of trophic mismatches for the community.</w:t>
      </w:r>
      <w:commentRangeEnd w:id="119"/>
      <w:r w:rsidR="005D320A">
        <w:rPr>
          <w:rStyle w:val="CommentReference"/>
        </w:rPr>
        <w:commentReference w:id="119"/>
      </w:r>
      <w:commentRangeEnd w:id="120"/>
      <w:r w:rsidR="006B5991">
        <w:rPr>
          <w:rStyle w:val="CommentReference"/>
        </w:rPr>
        <w:commentReference w:id="120"/>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1A952465"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trophic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ins w:id="121" w:author="Elizabeth Wolkovich" w:date="2018-11-30T15:16:00Z">
        <w:r w:rsidR="00826D5A">
          <w:rPr>
            <w:rFonts w:ascii="Helvetica" w:hAnsi="Helvetica" w:cs="Helvetica"/>
            <w:sz w:val="22"/>
            <w:szCs w:val="22"/>
            <w:lang w:val="en-US"/>
          </w:rPr>
          <w:t xml:space="preserve">both </w:t>
        </w:r>
      </w:ins>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122"/>
      <w:r w:rsidR="00AA4984" w:rsidRPr="00AE69BC">
        <w:rPr>
          <w:rFonts w:ascii="Helvetica" w:hAnsi="Helvetica" w:cs="Helvetica"/>
          <w:sz w:val="22"/>
          <w:szCs w:val="22"/>
          <w:lang w:val="en-US"/>
        </w:rPr>
        <w:t>AO001</w:t>
      </w:r>
      <w:commentRangeEnd w:id="122"/>
      <w:r w:rsidR="00AA4984" w:rsidRPr="00AE69BC">
        <w:rPr>
          <w:rStyle w:val="CommentReference"/>
          <w:rFonts w:ascii="Helvetica" w:hAnsi="Helvetica"/>
          <w:sz w:val="22"/>
          <w:szCs w:val="22"/>
        </w:rPr>
        <w:commentReference w:id="122"/>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2A7ADBA"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There are two 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9C2DD2" w:rsidRPr="00AE69BC">
        <w:rPr>
          <w:rFonts w:ascii="Helvetica" w:hAnsi="Helvetica" w:cs="Helvetica"/>
          <w:sz w:val="22"/>
          <w:szCs w:val="22"/>
          <w:lang w:val="en-US"/>
        </w:rPr>
        <w:t>t</w:t>
      </w:r>
      <w:r w:rsidR="0005544C" w:rsidRPr="00AE69BC">
        <w:rPr>
          <w:rFonts w:ascii="Helvetica" w:hAnsi="Helvetica" w:cs="Helvetica"/>
          <w:sz w:val="22"/>
          <w:szCs w:val="22"/>
          <w:lang w:val="en-US"/>
        </w:rPr>
        <w:t>hese studies</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what the pre-climate change baseline </w:t>
      </w:r>
      <w:r w:rsidR="00B24ACF" w:rsidRPr="00AE69BC">
        <w:rPr>
          <w:rFonts w:ascii="Helvetica" w:hAnsi="Helvetica" w:cs="Helvetica"/>
          <w:i/>
          <w:iCs/>
          <w:sz w:val="22"/>
          <w:szCs w:val="22"/>
          <w:lang w:val="en-US"/>
        </w:rPr>
        <w:t>should</w:t>
      </w:r>
      <w:r w:rsidR="00B24ACF" w:rsidRPr="00AE69BC">
        <w:rPr>
          <w:rFonts w:ascii="Helvetica" w:hAnsi="Helvetica" w:cs="Helvetica"/>
          <w:sz w:val="22"/>
          <w:szCs w:val="22"/>
          <w:lang w:val="en-US"/>
        </w:rPr>
        <w:t xml:space="preserve"> be and thus whether </w:t>
      </w:r>
      <w:del w:id="123" w:author="Elizabeth Wolkovich" w:date="2018-11-30T15:17:00Z">
        <w:r w:rsidR="00B24ACF" w:rsidRPr="00AE69BC" w:rsidDel="00E12AB5">
          <w:rPr>
            <w:rFonts w:ascii="Helvetica" w:hAnsi="Helvetica" w:cs="Helvetica"/>
            <w:sz w:val="22"/>
            <w:szCs w:val="22"/>
            <w:lang w:val="en-US"/>
          </w:rPr>
          <w:delText xml:space="preserve">there </w:delText>
        </w:r>
      </w:del>
      <w:ins w:id="124" w:author="Elizabeth Wolkovich" w:date="2018-11-30T15:17:00Z">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ins>
      <w:del w:id="125" w:author="Elizabeth Wolkovich" w:date="2018-11-30T15:17:00Z">
        <w:r w:rsidR="00B24ACF" w:rsidRPr="00AE69BC" w:rsidDel="00E12AB5">
          <w:rPr>
            <w:rFonts w:ascii="Helvetica" w:hAnsi="Helvetica" w:cs="Helvetica"/>
            <w:sz w:val="22"/>
            <w:szCs w:val="22"/>
            <w:lang w:val="en-US"/>
          </w:rPr>
          <w:delText xml:space="preserve">has been </w:delText>
        </w:r>
      </w:del>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del w:id="126" w:author="Elizabeth Wolkovich" w:date="2018-11-30T15:17:00Z">
        <w:r w:rsidR="00B24ACF" w:rsidDel="003B299C">
          <w:rPr>
            <w:rFonts w:ascii="Helvetica" w:hAnsi="Helvetica" w:cs="Helvetica"/>
            <w:sz w:val="22"/>
            <w:szCs w:val="22"/>
            <w:lang w:val="en-US"/>
          </w:rPr>
          <w:delText>Therefore</w:delText>
        </w:r>
      </w:del>
      <w:ins w:id="127" w:author="Elizabeth Wolkovich" w:date="2018-11-30T15:17:00Z">
        <w:r w:rsidR="003B299C">
          <w:rPr>
            <w:rFonts w:ascii="Helvetica" w:hAnsi="Helvetica" w:cs="Helvetica"/>
            <w:sz w:val="22"/>
            <w:szCs w:val="22"/>
            <w:lang w:val="en-US"/>
          </w:rPr>
          <w:t xml:space="preserve">It is then </w:t>
        </w:r>
      </w:ins>
      <w:ins w:id="128" w:author="Elizabeth Wolkovich" w:date="2018-11-30T15:18:00Z">
        <w:r w:rsidR="006A4184">
          <w:rPr>
            <w:rFonts w:ascii="Helvetica" w:hAnsi="Helvetica" w:cs="Helvetica"/>
            <w:sz w:val="22"/>
            <w:szCs w:val="22"/>
            <w:lang w:val="en-US"/>
          </w:rPr>
          <w:t>further</w:t>
        </w:r>
      </w:ins>
      <w:del w:id="129" w:author="Elizabeth Wolkovich" w:date="2018-11-30T15:18:00Z">
        <w:r w:rsidR="00B24ACF" w:rsidDel="003B299C">
          <w:rPr>
            <w:rFonts w:ascii="Helvetica" w:hAnsi="Helvetica" w:cs="Helvetica"/>
            <w:sz w:val="22"/>
            <w:szCs w:val="22"/>
            <w:lang w:val="en-US"/>
          </w:rPr>
          <w:delText xml:space="preserve">, </w:delText>
        </w:r>
        <w:r w:rsidR="00B24ACF" w:rsidRPr="00AE69BC" w:rsidDel="003B299C">
          <w:rPr>
            <w:rFonts w:ascii="Helvetica" w:hAnsi="Helvetica" w:cs="Helvetica"/>
            <w:sz w:val="22"/>
            <w:szCs w:val="22"/>
            <w:lang w:val="en-US"/>
          </w:rPr>
          <w:delText>it is</w:delText>
        </w:r>
      </w:del>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ins w:id="130" w:author="Elizabeth Wolkovich" w:date="2018-11-30T15:18:00Z">
        <w:r w:rsidR="00E730A2">
          <w:rPr>
            <w:rFonts w:ascii="Helvetica" w:hAnsi="Helvetica" w:cs="Helvetica"/>
            <w:sz w:val="22"/>
            <w:szCs w:val="22"/>
            <w:lang w:val="en-US"/>
          </w:rPr>
          <w:t xml:space="preserve">(for example, </w:t>
        </w:r>
      </w:ins>
      <w:del w:id="131" w:author="Elizabeth Wolkovich" w:date="2018-11-30T15:18:00Z">
        <w:r w:rsidR="00C945FF" w:rsidDel="00E730A2">
          <w:rPr>
            <w:rFonts w:ascii="Helvetica" w:hAnsi="Helvetica" w:cs="Helvetica"/>
            <w:sz w:val="22"/>
            <w:szCs w:val="22"/>
            <w:lang w:val="en-US"/>
          </w:rPr>
          <w:delText xml:space="preserve">like </w:delText>
        </w:r>
      </w:del>
      <w:r w:rsidR="00C945FF">
        <w:rPr>
          <w:rFonts w:ascii="Helvetica" w:hAnsi="Helvetica" w:cs="Helvetica"/>
          <w:sz w:val="22"/>
          <w:szCs w:val="22"/>
          <w:lang w:val="en-US"/>
        </w:rPr>
        <w:t>nutrient enrichment</w:t>
      </w:r>
      <w:r w:rsidR="00E16265" w:rsidRPr="00B24ACF">
        <w:rPr>
          <w:rFonts w:ascii="Helvetica" w:hAnsi="Helvetica" w:cs="Helvetica"/>
          <w:sz w:val="22"/>
          <w:szCs w:val="22"/>
          <w:lang w:val="en-US"/>
        </w:rPr>
        <w:t xml:space="preserve"> in lakes</w:t>
      </w:r>
      <w:r w:rsidR="00B24ACF" w:rsidRPr="00B24ACF">
        <w:rPr>
          <w:rFonts w:ascii="Helvetica" w:hAnsi="Helvetica" w:cs="Helvetica"/>
          <w:sz w:val="22"/>
          <w:szCs w:val="22"/>
          <w:lang w:val="en-US"/>
        </w:rPr>
        <w:t xml:space="preserve"> which also started well before 1980 (REF)</w:t>
      </w:r>
      <w:ins w:id="132" w:author="Elizabeth Wolkovich" w:date="2018-11-30T15:18:00Z">
        <w:r w:rsidR="00E730A2">
          <w:rPr>
            <w:rFonts w:ascii="Helvetica" w:hAnsi="Helvetica" w:cs="Helvetica"/>
            <w:sz w:val="22"/>
            <w:szCs w:val="22"/>
            <w:lang w:val="en-US"/>
          </w:rPr>
          <w:t>)</w:t>
        </w:r>
      </w:ins>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versus natural variation</w:t>
      </w:r>
      <w:commentRangeStart w:id="133"/>
      <w:r w:rsidR="00012E10" w:rsidRPr="00AE69BC">
        <w:rPr>
          <w:rFonts w:ascii="Helvetica" w:hAnsi="Helvetica" w:cs="Helvetica"/>
          <w:sz w:val="22"/>
          <w:szCs w:val="22"/>
          <w:lang w:val="en-US"/>
        </w:rPr>
        <w:t xml:space="preserve">. </w:t>
      </w:r>
      <w:r w:rsidR="00B24ACF">
        <w:rPr>
          <w:rFonts w:ascii="Helvetica" w:hAnsi="Helvetica" w:cs="Helvetica"/>
          <w:sz w:val="22"/>
          <w:szCs w:val="22"/>
          <w:lang w:val="en-US"/>
        </w:rPr>
        <w:t xml:space="preserve">In essence, knowledge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commentRangeEnd w:id="133"/>
      <w:r w:rsidR="003D0029">
        <w:rPr>
          <w:rStyle w:val="CommentReference"/>
        </w:rPr>
        <w:commentReference w:id="133"/>
      </w:r>
    </w:p>
    <w:p w14:paraId="7F0A15FD" w14:textId="604204D3" w:rsidR="00024CB9" w:rsidRPr="00AE69BC"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del w:id="134" w:author="Elizabeth Wolkovich" w:date="2018-11-30T15:19:00Z">
        <w:r w:rsidR="005A645A" w:rsidRPr="00AE69BC" w:rsidDel="00121364">
          <w:rPr>
            <w:rFonts w:ascii="Helvetica" w:hAnsi="Helvetica" w:cs="Helvetica"/>
            <w:sz w:val="22"/>
            <w:szCs w:val="22"/>
            <w:lang w:val="en-US"/>
          </w:rPr>
          <w:delText>the hypothesis</w:delText>
        </w:r>
      </w:del>
      <w:ins w:id="135" w:author="Elizabeth Wolkovich" w:date="2018-11-30T15:19:00Z">
        <w:r w:rsidR="00121364">
          <w:rPr>
            <w:rFonts w:ascii="Helvetica" w:hAnsi="Helvetica" w:cs="Helvetica"/>
            <w:sz w:val="22"/>
            <w:szCs w:val="22"/>
            <w:lang w:val="en-US"/>
          </w:rPr>
          <w:t>that is, they assume</w:t>
        </w:r>
      </w:ins>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xml:space="preserve">. An alternative hypothesis put forward by </w:t>
      </w:r>
      <w:commentRangeStart w:id="136"/>
      <w:r w:rsidR="005D754C" w:rsidRPr="00AE69BC">
        <w:rPr>
          <w:rFonts w:ascii="Helvetica" w:hAnsi="Helvetica" w:cs="Helvetica"/>
          <w:sz w:val="22"/>
          <w:szCs w:val="22"/>
          <w:lang w:val="en-US"/>
        </w:rPr>
        <w:t>Singer and Parmesan (2010</w:t>
      </w:r>
      <w:commentRangeEnd w:id="136"/>
      <w:r w:rsidR="00D00AD1" w:rsidRPr="00AE69BC">
        <w:rPr>
          <w:rStyle w:val="CommentReference"/>
          <w:rFonts w:ascii="Helvetica" w:hAnsi="Helvetica"/>
          <w:sz w:val="22"/>
          <w:szCs w:val="22"/>
        </w:rPr>
        <w:commentReference w:id="136"/>
      </w:r>
      <w:r w:rsidR="005D754C" w:rsidRPr="00AE69BC">
        <w:rPr>
          <w:rFonts w:ascii="Helvetica" w:hAnsi="Helvetica" w:cs="Helvetica"/>
          <w:sz w:val="22"/>
          <w:szCs w:val="22"/>
          <w:lang w:val="en-US"/>
        </w:rPr>
        <w:t>)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 xml:space="preserve">They suggest that this can arise due to a pre-existing life history strategy. </w:t>
      </w:r>
      <w:commentRangeStart w:id="137"/>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commentRangeEnd w:id="137"/>
      <w:r w:rsidR="00121364">
        <w:rPr>
          <w:rStyle w:val="CommentReference"/>
        </w:rPr>
        <w:commentReference w:id="137"/>
      </w:r>
    </w:p>
    <w:p w14:paraId="149837CF" w14:textId="7E604AA9" w:rsidR="00F46556" w:rsidRPr="00333C6B" w:rsidRDefault="005D754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BD4FE6" w:rsidRPr="00AE69BC">
        <w:rPr>
          <w:rFonts w:ascii="Helvetica" w:hAnsi="Helvetica" w:cs="Helvetica"/>
          <w:sz w:val="22"/>
          <w:szCs w:val="22"/>
          <w:lang w:val="en-US"/>
        </w:rPr>
        <w:t>R</w:t>
      </w:r>
      <w:r w:rsidRPr="00AE69BC">
        <w:rPr>
          <w:rFonts w:ascii="Helvetica" w:hAnsi="Helvetica" w:cs="Helvetica"/>
          <w:sz w:val="22"/>
          <w:szCs w:val="22"/>
          <w:lang w:val="en-US"/>
        </w:rPr>
        <w:t>ecognizing that these dynamics are occurring in the context of climate cha</w:t>
      </w:r>
      <w:r w:rsidR="001C3927" w:rsidRPr="00AE69BC">
        <w:rPr>
          <w:rFonts w:ascii="Helvetica" w:hAnsi="Helvetica" w:cs="Helvetica"/>
          <w:sz w:val="22"/>
          <w:szCs w:val="22"/>
          <w:lang w:val="en-US"/>
        </w:rPr>
        <w:t xml:space="preserve">nge, our current </w:t>
      </w:r>
      <w:r w:rsidR="00FD112D" w:rsidRPr="00AE69BC">
        <w:rPr>
          <w:rFonts w:ascii="Helvetica" w:hAnsi="Helvetica" w:cs="Helvetica"/>
          <w:sz w:val="22"/>
          <w:szCs w:val="22"/>
          <w:lang w:val="en-US"/>
        </w:rPr>
        <w:t>reality</w:t>
      </w:r>
      <w:r w:rsidR="00BD4FE6" w:rsidRPr="00AE69BC">
        <w:rPr>
          <w:rFonts w:ascii="Helvetica" w:hAnsi="Helvetica" w:cs="Helvetica"/>
          <w:sz w:val="22"/>
          <w:szCs w:val="22"/>
          <w:lang w:val="en-US"/>
        </w:rPr>
        <w:t xml:space="preserve"> is key</w:t>
      </w:r>
      <w:r w:rsidRPr="00AE69BC">
        <w:rPr>
          <w:rFonts w:ascii="Helvetica" w:hAnsi="Helvetica" w:cs="Helvetica"/>
          <w:sz w:val="22"/>
          <w:szCs w:val="22"/>
          <w:lang w:val="en-US"/>
        </w:rPr>
        <w:t xml:space="preserve">. The </w:t>
      </w:r>
      <w:r w:rsidR="00A3590D" w:rsidRPr="00AE69BC">
        <w:rPr>
          <w:rFonts w:ascii="Helvetica" w:hAnsi="Helvetica" w:cs="Helvetica"/>
          <w:sz w:val="22"/>
          <w:szCs w:val="22"/>
          <w:lang w:val="en-US"/>
        </w:rPr>
        <w:t xml:space="preserve">pre-climate change </w:t>
      </w:r>
      <w:r w:rsidRPr="00AE69BC">
        <w:rPr>
          <w:rFonts w:ascii="Helvetica" w:hAnsi="Helvetica" w:cs="Helvetica"/>
          <w:sz w:val="22"/>
          <w:szCs w:val="22"/>
          <w:lang w:val="en-US"/>
        </w:rPr>
        <w:t>baseline determine</w:t>
      </w:r>
      <w:r w:rsidR="00A3590D" w:rsidRPr="00AE69BC">
        <w:rPr>
          <w:rFonts w:ascii="Helvetica" w:hAnsi="Helvetica" w:cs="Helvetica"/>
          <w:sz w:val="22"/>
          <w:szCs w:val="22"/>
          <w:lang w:val="en-US"/>
        </w:rPr>
        <w:t>s whether the</w:t>
      </w:r>
      <w:r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del w:id="138" w:author="Elizabeth Wolkovich" w:date="2018-11-30T15:20:00Z">
        <w:r w:rsidR="00086AF5" w:rsidRPr="00AE69BC" w:rsidDel="00E95CEE">
          <w:rPr>
            <w:rFonts w:ascii="Helvetica" w:hAnsi="Helvetica" w:cs="Helvetica"/>
            <w:sz w:val="22"/>
            <w:szCs w:val="22"/>
            <w:lang w:val="en-US"/>
          </w:rPr>
          <w:delText xml:space="preserve">sort </w:delText>
        </w:r>
      </w:del>
      <w:ins w:id="139" w:author="Elizabeth Wolkovich" w:date="2018-11-30T15:20:00Z">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ins>
      <w:r w:rsidR="00086AF5" w:rsidRPr="00AE69BC">
        <w:rPr>
          <w:rFonts w:ascii="Helvetica" w:hAnsi="Helvetica" w:cs="Helvetica"/>
          <w:sz w:val="22"/>
          <w:szCs w:val="22"/>
          <w:lang w:val="en-US"/>
        </w:rPr>
        <w:t>of equilibrium but</w:t>
      </w:r>
      <w:r w:rsidRPr="00AE69BC">
        <w:rPr>
          <w:rFonts w:ascii="Helvetica" w:hAnsi="Helvetica" w:cs="Helvetica"/>
          <w:sz w:val="22"/>
          <w:szCs w:val="22"/>
          <w:lang w:val="en-US"/>
        </w:rPr>
        <w:t xml:space="preserve"> if climate change has pushed the system </w:t>
      </w:r>
      <w:del w:id="140" w:author="Elizabeth Wolkovich" w:date="2018-11-30T15:20:00Z">
        <w:r w:rsidRPr="00AE69BC" w:rsidDel="00E95CEE">
          <w:rPr>
            <w:rFonts w:ascii="Helvetica" w:hAnsi="Helvetica" w:cs="Helvetica"/>
            <w:sz w:val="22"/>
            <w:szCs w:val="22"/>
            <w:lang w:val="en-US"/>
          </w:rPr>
          <w:delText>off of</w:delText>
        </w:r>
      </w:del>
      <w:ins w:id="141" w:author="Elizabeth Wolkovich" w:date="2018-11-30T15:20:00Z">
        <w:r w:rsidR="00E95CEE">
          <w:rPr>
            <w:rFonts w:ascii="Helvetica" w:hAnsi="Helvetica" w:cs="Helvetica"/>
            <w:sz w:val="22"/>
            <w:szCs w:val="22"/>
            <w:lang w:val="en-US"/>
          </w:rPr>
          <w:t>away from the</w:t>
        </w:r>
      </w:ins>
      <w:r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716449DA" w:rsidR="00DE2C77" w:rsidRDefault="00C372C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commentRangeStart w:id="142"/>
      <w:del w:id="143" w:author="Elizabeth Wolkovich" w:date="2018-11-30T15:21:00Z">
        <w:r w:rsidRPr="00AE69BC" w:rsidDel="00E95CEE">
          <w:rPr>
            <w:rFonts w:ascii="Helvetica" w:hAnsi="Helvetica" w:cs="Helvetica"/>
            <w:b/>
            <w:sz w:val="22"/>
            <w:szCs w:val="22"/>
            <w:lang w:val="en-US"/>
          </w:rPr>
          <w:delText>Conclusions</w:delText>
        </w:r>
        <w:r w:rsidR="00F654BC" w:rsidDel="00E95CEE">
          <w:rPr>
            <w:rFonts w:ascii="Helvetica" w:hAnsi="Helvetica" w:cs="Helvetica"/>
            <w:b/>
            <w:sz w:val="22"/>
            <w:szCs w:val="22"/>
            <w:lang w:val="en-US"/>
          </w:rPr>
          <w:delText xml:space="preserve"> and </w:delText>
        </w:r>
      </w:del>
      <w:r w:rsidR="00F654BC">
        <w:rPr>
          <w:rFonts w:ascii="Helvetica" w:hAnsi="Helvetica" w:cs="Helvetica"/>
          <w:b/>
          <w:sz w:val="22"/>
          <w:szCs w:val="22"/>
          <w:lang w:val="en-US"/>
        </w:rPr>
        <w:t>Future Directions</w:t>
      </w:r>
      <w:commentRangeEnd w:id="142"/>
      <w:r w:rsidR="00EC3CD5">
        <w:rPr>
          <w:rStyle w:val="CommentReference"/>
        </w:rPr>
        <w:commentReference w:id="142"/>
      </w:r>
    </w:p>
    <w:p w14:paraId="602A077E" w14:textId="4C94F528"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Pr>
          <w:rFonts w:ascii="Helvetica" w:hAnsi="Helvetica" w:cs="Helvetica"/>
          <w:sz w:val="22"/>
          <w:szCs w:val="22"/>
          <w:lang w:val="en-US"/>
        </w:rPr>
        <w:t>trophic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how much support there is for this hypothesis</w:t>
      </w:r>
      <w:r w:rsidR="004543DE">
        <w:rPr>
          <w:rFonts w:ascii="Helvetica" w:hAnsi="Helvetica" w:cs="Helvetica"/>
          <w:sz w:val="22"/>
          <w:szCs w:val="22"/>
          <w:lang w:val="en-US"/>
        </w:rPr>
        <w:t xml:space="preserve">. </w:t>
      </w:r>
      <w:del w:id="144" w:author="Elizabeth Wolkovich" w:date="2018-11-30T15:22:00Z">
        <w:r w:rsidR="003239ED" w:rsidDel="00E95CEE">
          <w:rPr>
            <w:rFonts w:ascii="Helvetica" w:hAnsi="Helvetica" w:cs="Helvetica"/>
            <w:sz w:val="22"/>
            <w:szCs w:val="22"/>
            <w:lang w:val="en-US"/>
          </w:rPr>
          <w:delText>In this paper, w</w:delText>
        </w:r>
        <w:r w:rsidR="000A79DB" w:rsidDel="00E95CEE">
          <w:rPr>
            <w:rFonts w:ascii="Helvetica" w:hAnsi="Helvetica" w:cs="Helvetica"/>
            <w:sz w:val="22"/>
            <w:szCs w:val="22"/>
            <w:lang w:val="en-US"/>
          </w:rPr>
          <w:delText>e put forward two key arguments</w:delText>
        </w:r>
        <w:r w:rsidR="00606A17" w:rsidDel="00E95CEE">
          <w:rPr>
            <w:rFonts w:ascii="Helvetica" w:hAnsi="Helvetica" w:cs="Helvetica"/>
            <w:sz w:val="22"/>
            <w:szCs w:val="22"/>
            <w:lang w:val="en-US"/>
          </w:rPr>
          <w:delText xml:space="preserve"> to explain why this might be</w:delText>
        </w:r>
        <w:r w:rsidR="000A79DB" w:rsidDel="00E95CEE">
          <w:rPr>
            <w:rFonts w:ascii="Helvetica" w:hAnsi="Helvetica" w:cs="Helvetica"/>
            <w:sz w:val="22"/>
            <w:szCs w:val="22"/>
            <w:lang w:val="en-US"/>
          </w:rPr>
          <w:delText>.</w:delText>
        </w:r>
      </w:del>
      <w:ins w:id="145" w:author="Elizabeth Wolkovich" w:date="2018-11-30T15:22:00Z">
        <w:r w:rsidR="00E95CEE">
          <w:rPr>
            <w:rFonts w:ascii="Helvetica" w:hAnsi="Helvetica" w:cs="Helvetica"/>
            <w:sz w:val="22"/>
            <w:szCs w:val="22"/>
            <w:lang w:val="en-US"/>
          </w:rPr>
          <w:t>Here we have suggested two major reasons for this, both of which provide a clear path forward for progress in the field.</w:t>
        </w:r>
      </w:ins>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ins w:id="146" w:author="Elizabeth Wolkovich" w:date="2018-11-30T15:22:00Z">
        <w:r w:rsidR="00E95CEE">
          <w:rPr>
            <w:rFonts w:ascii="Helvetica" w:hAnsi="Helvetica" w:cs="Helvetica"/>
            <w:sz w:val="22"/>
            <w:szCs w:val="22"/>
            <w:lang w:val="en-US"/>
          </w:rPr>
          <w:t xml:space="preserve">(a) </w:t>
        </w:r>
      </w:ins>
      <w:r w:rsidR="00606A17" w:rsidRPr="00606A17">
        <w:rPr>
          <w:rFonts w:ascii="Helvetica" w:hAnsi="Helvetica" w:cs="Helvetica"/>
          <w:sz w:val="22"/>
          <w:szCs w:val="22"/>
          <w:lang w:val="en-US"/>
        </w:rPr>
        <w:t xml:space="preserve">studies </w:t>
      </w:r>
      <w:del w:id="147" w:author="Elizabeth Wolkovich" w:date="2018-11-30T15:22:00Z">
        <w:r w:rsidR="00606A17" w:rsidRPr="00606A17" w:rsidDel="00E95CEE">
          <w:rPr>
            <w:rFonts w:ascii="Helvetica" w:hAnsi="Helvetica" w:cs="Helvetica"/>
            <w:sz w:val="22"/>
            <w:szCs w:val="22"/>
            <w:lang w:val="en-US"/>
          </w:rPr>
          <w:delText xml:space="preserve">are </w:delText>
        </w:r>
      </w:del>
      <w:ins w:id="148" w:author="Elizabeth Wolkovich" w:date="2018-11-30T15:22:00Z">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ins>
      <w:r w:rsidR="00606A17" w:rsidRPr="00606A17">
        <w:rPr>
          <w:rFonts w:ascii="Helvetica" w:hAnsi="Helvetica" w:cs="Helvetica"/>
          <w:sz w:val="22"/>
          <w:szCs w:val="22"/>
          <w:lang w:val="en-US"/>
        </w:rPr>
        <w:t>not collect</w:t>
      </w:r>
      <w:del w:id="149" w:author="Elizabeth Wolkovich" w:date="2018-11-30T15:22:00Z">
        <w:r w:rsidR="00606A17" w:rsidRPr="00606A17" w:rsidDel="00E95CEE">
          <w:rPr>
            <w:rFonts w:ascii="Helvetica" w:hAnsi="Helvetica" w:cs="Helvetica"/>
            <w:sz w:val="22"/>
            <w:szCs w:val="22"/>
            <w:lang w:val="en-US"/>
          </w:rPr>
          <w:delText>ing</w:delText>
        </w:r>
      </w:del>
      <w:r w:rsidR="00606A17" w:rsidRPr="00606A17">
        <w:rPr>
          <w:rFonts w:ascii="Helvetica" w:hAnsi="Helvetica" w:cs="Helvetica"/>
          <w:sz w:val="22"/>
          <w:szCs w:val="22"/>
          <w:lang w:val="en-US"/>
        </w:rPr>
        <w:t xml:space="preserve"> equivalent 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ins w:id="150" w:author="Elizabeth Wolkovich" w:date="2018-11-30T15:22:00Z">
        <w:r w:rsidR="00E95CEE">
          <w:rPr>
            <w:rFonts w:ascii="Helvetica" w:hAnsi="Helvetica" w:cs="Helvetica"/>
            <w:sz w:val="22"/>
            <w:szCs w:val="22"/>
            <w:lang w:val="en-US"/>
          </w:rPr>
          <w:t xml:space="preserve">(b) </w:t>
        </w:r>
      </w:ins>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del w:id="151" w:author="Elizabeth Wolkovich" w:date="2018-11-30T15:23:00Z">
        <w:r w:rsidR="008849BF" w:rsidRPr="00AE69BC" w:rsidDel="00E95CEE">
          <w:rPr>
            <w:rFonts w:ascii="Helvetica" w:hAnsi="Helvetica" w:cs="Helvetica"/>
            <w:kern w:val="1"/>
            <w:sz w:val="22"/>
            <w:szCs w:val="22"/>
            <w:lang w:val="en-US"/>
          </w:rPr>
          <w:delText>could be</w:delText>
        </w:r>
      </w:del>
      <w:ins w:id="152" w:author="Elizabeth Wolkovich" w:date="2018-11-30T15:23:00Z">
        <w:r w:rsidR="00E95CEE">
          <w:rPr>
            <w:rFonts w:ascii="Helvetica" w:hAnsi="Helvetica" w:cs="Helvetica"/>
            <w:kern w:val="1"/>
            <w:sz w:val="22"/>
            <w:szCs w:val="22"/>
            <w:lang w:val="en-US"/>
          </w:rPr>
          <w:t>will continue to be</w:t>
        </w:r>
      </w:ins>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unclear</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trophic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predict the direction and magnitude of </w:t>
      </w:r>
      <w:r w:rsidR="00FD7E8F">
        <w:rPr>
          <w:rFonts w:ascii="Helvetica" w:hAnsi="Helvetica" w:cs="Helvetica"/>
          <w:sz w:val="22"/>
          <w:szCs w:val="22"/>
          <w:lang w:val="en-US"/>
        </w:rPr>
        <w:t>trophic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7D4E44AB" w14:textId="71B142FB" w:rsidR="000B1C95" w:rsidRDefault="006350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trophic mismatch forward </w:t>
      </w:r>
      <w:r w:rsidR="00AA1291">
        <w:rPr>
          <w:rFonts w:ascii="Helvetica" w:hAnsi="Helvetica" w:cs="Helvetica"/>
          <w:sz w:val="22"/>
          <w:szCs w:val="22"/>
          <w:lang w:val="en-US"/>
        </w:rPr>
        <w:t>in the context of</w:t>
      </w:r>
      <w:r w:rsidRPr="00AE69BC">
        <w:rPr>
          <w:rFonts w:ascii="Helvetica" w:hAnsi="Helvetica" w:cs="Helvetica"/>
          <w:color w:val="000000" w:themeColor="text1"/>
          <w:sz w:val="22"/>
          <w:szCs w:val="22"/>
          <w:lang w:val="en-US"/>
        </w:rPr>
        <w:t xml:space="preserve"> climate change</w:t>
      </w:r>
      <w:r w:rsidR="002332B1">
        <w:rPr>
          <w:rFonts w:ascii="Helvetica" w:hAnsi="Helvetica" w:cs="Helvetica"/>
          <w:color w:val="000000" w:themeColor="text1"/>
          <w:sz w:val="22"/>
          <w:szCs w:val="22"/>
          <w:lang w:val="en-US"/>
        </w:rPr>
        <w:t xml:space="preserve"> </w:t>
      </w:r>
      <w:commentRangeStart w:id="153"/>
      <w:commentRangeStart w:id="154"/>
      <w:r w:rsidR="002332B1">
        <w:rPr>
          <w:rFonts w:ascii="Helvetica" w:hAnsi="Helvetica" w:cs="Helvetica"/>
          <w:color w:val="000000" w:themeColor="text1"/>
          <w:sz w:val="22"/>
          <w:szCs w:val="22"/>
          <w:lang w:val="en-US"/>
        </w:rPr>
        <w:t xml:space="preserve">and move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commentRangeEnd w:id="153"/>
      <w:r w:rsidR="002332B1">
        <w:rPr>
          <w:rStyle w:val="CommentReference"/>
        </w:rPr>
        <w:commentReference w:id="153"/>
      </w:r>
      <w:commentRangeEnd w:id="154"/>
      <w:r w:rsidR="00E95CEE">
        <w:rPr>
          <w:rStyle w:val="CommentReference"/>
        </w:rPr>
        <w:commentReference w:id="154"/>
      </w:r>
      <w:r>
        <w:rPr>
          <w:rFonts w:ascii="Helvetica" w:hAnsi="Helvetica" w:cs="Helvetica"/>
          <w:sz w:val="22"/>
          <w:szCs w:val="22"/>
          <w:lang w:val="en-US"/>
        </w:rPr>
        <w:t xml:space="preserve">, </w:t>
      </w:r>
      <w:commentRangeStart w:id="155"/>
      <w:del w:id="156" w:author="Elizabeth Wolkovich" w:date="2018-11-30T15:24:00Z">
        <w:r w:rsidDel="001D49AF">
          <w:rPr>
            <w:rFonts w:ascii="Helvetica" w:hAnsi="Helvetica" w:cs="Helvetica"/>
            <w:sz w:val="22"/>
            <w:szCs w:val="22"/>
            <w:lang w:val="en-US"/>
          </w:rPr>
          <w:delText>more</w:delText>
        </w:r>
        <w:r w:rsidR="00962FA4" w:rsidDel="001D49AF">
          <w:rPr>
            <w:rFonts w:ascii="Helvetica" w:hAnsi="Helvetica" w:cs="Helvetica"/>
            <w:sz w:val="22"/>
            <w:szCs w:val="22"/>
            <w:lang w:val="en-US"/>
          </w:rPr>
          <w:delText>,</w:delText>
        </w:r>
        <w:r w:rsidDel="001D49AF">
          <w:rPr>
            <w:rFonts w:ascii="Helvetica" w:hAnsi="Helvetica" w:cs="Helvetica"/>
            <w:sz w:val="22"/>
            <w:szCs w:val="22"/>
            <w:lang w:val="en-US"/>
          </w:rPr>
          <w:delText xml:space="preserve"> and </w:delText>
        </w:r>
      </w:del>
      <w:del w:id="157" w:author="Elizabeth Wolkovich" w:date="2018-11-30T15:23:00Z">
        <w:r w:rsidDel="00C32B28">
          <w:rPr>
            <w:rFonts w:ascii="Helvetica" w:hAnsi="Helvetica" w:cs="Helvetica"/>
            <w:sz w:val="22"/>
            <w:szCs w:val="22"/>
            <w:lang w:val="en-US"/>
          </w:rPr>
          <w:delText xml:space="preserve">better </w:delText>
        </w:r>
      </w:del>
      <w:ins w:id="158" w:author="Elizabeth Wolkovich" w:date="2018-11-30T15:23:00Z">
        <w:r w:rsidR="00C32B28">
          <w:rPr>
            <w:rFonts w:ascii="Helvetica" w:hAnsi="Helvetica" w:cs="Helvetica"/>
            <w:sz w:val="22"/>
            <w:szCs w:val="22"/>
            <w:lang w:val="en-US"/>
          </w:rPr>
          <w:t xml:space="preserve">higher </w:t>
        </w:r>
      </w:ins>
      <w:r w:rsidR="00962FA4">
        <w:rPr>
          <w:rFonts w:ascii="Helvetica" w:hAnsi="Helvetica" w:cs="Helvetica"/>
          <w:sz w:val="22"/>
          <w:szCs w:val="22"/>
          <w:lang w:val="en-US"/>
        </w:rPr>
        <w:t>quality</w:t>
      </w:r>
      <w:del w:id="159" w:author="Elizabeth Wolkovich" w:date="2018-11-30T15:24:00Z">
        <w:r w:rsidR="00962FA4" w:rsidDel="001D49AF">
          <w:rPr>
            <w:rFonts w:ascii="Helvetica" w:hAnsi="Helvetica" w:cs="Helvetica"/>
            <w:sz w:val="22"/>
            <w:szCs w:val="22"/>
            <w:lang w:val="en-US"/>
          </w:rPr>
          <w:delText>,</w:delText>
        </w:r>
      </w:del>
      <w:r w:rsidR="00962FA4">
        <w:rPr>
          <w:rFonts w:ascii="Helvetica" w:hAnsi="Helvetica" w:cs="Helvetica"/>
          <w:sz w:val="22"/>
          <w:szCs w:val="22"/>
          <w:lang w:val="en-US"/>
        </w:rPr>
        <w:t xml:space="preserve"> </w:t>
      </w:r>
      <w:commentRangeEnd w:id="155"/>
      <w:r w:rsidR="001D49AF">
        <w:rPr>
          <w:rStyle w:val="CommentReference"/>
        </w:rPr>
        <w:commentReference w:id="155"/>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define key baselines</w:t>
      </w:r>
      <w:r w:rsidR="00220A8F">
        <w:rPr>
          <w:rFonts w:ascii="Helvetica" w:hAnsi="Helvetica" w:cs="Helvetica"/>
          <w:sz w:val="22"/>
          <w:szCs w:val="22"/>
          <w:lang w:val="en-US"/>
        </w:rPr>
        <w:t xml:space="preserve">. </w:t>
      </w:r>
      <w:commentRangeStart w:id="160"/>
      <w:r w:rsidR="00E15ACB">
        <w:rPr>
          <w:rFonts w:ascii="Helvetica" w:hAnsi="Helvetica" w:cs="Helvetica"/>
          <w:sz w:val="22"/>
          <w:szCs w:val="22"/>
          <w:lang w:val="en-US"/>
        </w:rPr>
        <w:t xml:space="preserve">Below, we highlight </w:t>
      </w:r>
      <w:del w:id="161" w:author="Elizabeth Wolkovich" w:date="2018-11-30T15:24:00Z">
        <w:r w:rsidR="00E15ACB" w:rsidDel="00EC3CD5">
          <w:rPr>
            <w:rFonts w:ascii="Helvetica" w:hAnsi="Helvetica" w:cs="Helvetica"/>
            <w:sz w:val="22"/>
            <w:szCs w:val="22"/>
            <w:lang w:val="en-US"/>
          </w:rPr>
          <w:delText xml:space="preserve">some </w:delText>
        </w:r>
      </w:del>
      <w:r w:rsidR="00E15ACB">
        <w:rPr>
          <w:rFonts w:ascii="Helvetica" w:hAnsi="Helvetica" w:cs="Helvetica"/>
          <w:sz w:val="22"/>
          <w:szCs w:val="22"/>
          <w:lang w:val="en-US"/>
        </w:rPr>
        <w:t>specific approaches and considerations researchers can make to improve testing of the Cushing hypothesis.</w:t>
      </w:r>
      <w:commentRangeEnd w:id="160"/>
      <w:r w:rsidR="00EC3CD5">
        <w:rPr>
          <w:rStyle w:val="CommentReference"/>
        </w:rPr>
        <w:commentReference w:id="160"/>
      </w:r>
    </w:p>
    <w:p w14:paraId="10818B74" w14:textId="7777777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479ECA68"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commentRangeStart w:id="162"/>
      <w:commentRangeStart w:id="163"/>
      <w:r w:rsidRPr="004257D6">
        <w:rPr>
          <w:rFonts w:ascii="Helvetica" w:hAnsi="Helvetica" w:cs="Helvetica"/>
          <w:i/>
          <w:sz w:val="22"/>
          <w:szCs w:val="22"/>
          <w:lang w:val="en-US"/>
        </w:rPr>
        <w:t xml:space="preserve">(i) Fundamental </w:t>
      </w:r>
      <w:commentRangeEnd w:id="162"/>
      <w:r w:rsidR="00E85D8C">
        <w:rPr>
          <w:rStyle w:val="CommentReference"/>
        </w:rPr>
        <w:commentReference w:id="162"/>
      </w:r>
      <w:r w:rsidRPr="004257D6">
        <w:rPr>
          <w:rFonts w:ascii="Helvetica" w:hAnsi="Helvetica" w:cs="Helvetica"/>
          <w:i/>
          <w:sz w:val="22"/>
          <w:szCs w:val="22"/>
          <w:lang w:val="en-US"/>
        </w:rPr>
        <w:t>theory</w:t>
      </w:r>
      <w:commentRangeEnd w:id="163"/>
      <w:r w:rsidR="00DD51B5">
        <w:rPr>
          <w:rStyle w:val="CommentReference"/>
        </w:rPr>
        <w:commentReference w:id="163"/>
      </w:r>
    </w:p>
    <w:p w14:paraId="7E54E637" w14:textId="69781240" w:rsidR="00276937" w:rsidRDefault="00E15A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commentRangeStart w:id="164"/>
      <w:r>
        <w:rPr>
          <w:rFonts w:ascii="Helvetica" w:hAnsi="Helvetica" w:cs="Helvetica"/>
          <w:sz w:val="22"/>
          <w:szCs w:val="22"/>
          <w:lang w:val="en-US"/>
        </w:rPr>
        <w:tab/>
      </w:r>
      <w:r w:rsidR="00EE27E7">
        <w:rPr>
          <w:rFonts w:ascii="Helvetica" w:eastAsia="Times New Roman" w:hAnsi="Helvetica" w:cs="Helvetica"/>
          <w:sz w:val="22"/>
          <w:szCs w:val="22"/>
        </w:rPr>
        <w:t>In some systems,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allow </w:t>
      </w:r>
      <w:r w:rsidR="00276937">
        <w:rPr>
          <w:rFonts w:ascii="Helvetica" w:eastAsia="Times New Roman" w:hAnsi="Helvetica" w:cs="Helvetica"/>
          <w:sz w:val="22"/>
          <w:szCs w:val="22"/>
        </w:rPr>
        <w:t>researchers to test 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or abiotic from trophic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276937">
        <w:rPr>
          <w:rFonts w:ascii="Helvetica" w:eastAsia="Times New Roman" w:hAnsi="Helvetica" w:cs="Helvetica"/>
          <w:sz w:val="22"/>
          <w:szCs w:val="22"/>
        </w:rPr>
        <w:t xml:space="preserve">. </w:t>
      </w:r>
      <w:commentRangeStart w:id="165"/>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commentRangeEnd w:id="165"/>
      <w:r w:rsidR="00A25461">
        <w:rPr>
          <w:rStyle w:val="CommentReference"/>
        </w:rPr>
        <w:commentReference w:id="165"/>
      </w:r>
      <w:r w:rsidR="00681D62">
        <w:rPr>
          <w:rFonts w:ascii="Helvetica" w:eastAsia="Times New Roman" w:hAnsi="Helvetica" w:cs="Helvetica"/>
          <w:sz w:val="22"/>
          <w:szCs w:val="22"/>
        </w:rPr>
        <w:t xml:space="preserve"> </w:t>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Pr>
          <w:rFonts w:ascii="Helvetica" w:hAnsi="Helvetica" w:cs="Helvetica"/>
          <w:sz w:val="22"/>
          <w:szCs w:val="22"/>
          <w:lang w:val="en-US"/>
        </w:rPr>
        <w:t>in some systems may help with teasing apart different mechanisms</w:t>
      </w:r>
      <w:r w:rsidR="00070936">
        <w:rPr>
          <w:rFonts w:ascii="Helvetica" w:hAnsi="Helvetica" w:cs="Helvetica"/>
          <w:sz w:val="22"/>
          <w:szCs w:val="22"/>
          <w:lang w:val="en-US"/>
        </w:rPr>
        <w:t xml:space="preserve"> and collecting more equivalent performance </w:t>
      </w:r>
      <w:r w:rsidR="00E8425A">
        <w:rPr>
          <w:rFonts w:ascii="Helvetica" w:hAnsi="Helvetica" w:cs="Helvetica"/>
          <w:sz w:val="22"/>
          <w:szCs w:val="22"/>
          <w:lang w:val="en-US"/>
        </w:rPr>
        <w:t xml:space="preserve">data </w:t>
      </w:r>
      <w:r w:rsidR="00070936">
        <w:rPr>
          <w:rFonts w:ascii="Helvetica" w:hAnsi="Helvetica" w:cs="Helvetica"/>
          <w:sz w:val="22"/>
          <w:szCs w:val="22"/>
          <w:lang w:val="en-US"/>
        </w:rPr>
        <w:t>on the consumer and resource</w:t>
      </w:r>
      <w:r w:rsidR="00276937" w:rsidRPr="00AE69BC">
        <w:rPr>
          <w:rFonts w:ascii="Helvetica" w:hAnsi="Helvetica" w:cs="Helvetica"/>
          <w:sz w:val="22"/>
          <w:szCs w:val="22"/>
          <w:lang w:val="en-US"/>
        </w:rPr>
        <w:t xml:space="preserve">. </w:t>
      </w:r>
      <w:r>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 </w:t>
      </w:r>
      <w:commentRangeStart w:id="166"/>
      <w:r>
        <w:rPr>
          <w:rFonts w:ascii="Helvetica" w:hAnsi="Helvetica" w:cs="Helvetica"/>
          <w:sz w:val="22"/>
          <w:szCs w:val="22"/>
          <w:lang w:val="en-US"/>
        </w:rPr>
        <w:t xml:space="preserve">Finally, </w:t>
      </w:r>
      <w:r w:rsidR="00585CC0">
        <w:rPr>
          <w:rFonts w:ascii="Helvetica" w:hAnsi="Helvetica" w:cs="Helvetica"/>
          <w:sz w:val="22"/>
          <w:szCs w:val="22"/>
          <w:lang w:val="en-US"/>
        </w:rPr>
        <w:t>researchers can b</w:t>
      </w:r>
      <w:r w:rsidR="00276937" w:rsidRPr="00AE69BC">
        <w:rPr>
          <w:rFonts w:ascii="Helvetica" w:hAnsi="Helvetica" w:cs="Helvetica"/>
          <w:sz w:val="22"/>
          <w:szCs w:val="22"/>
          <w:lang w:val="en-US"/>
        </w:rPr>
        <w:t>e explicit when possible about which mechanism(s) is likely driving the curve</w:t>
      </w:r>
      <w:commentRangeEnd w:id="166"/>
      <w:r w:rsidR="00664DB7">
        <w:rPr>
          <w:rStyle w:val="CommentReference"/>
        </w:rPr>
        <w:commentReference w:id="166"/>
      </w:r>
      <w:r w:rsidR="00276937" w:rsidRPr="00AE69BC">
        <w:rPr>
          <w:rFonts w:ascii="Helvetica" w:hAnsi="Helvetica" w:cs="Helvetica"/>
          <w:sz w:val="22"/>
          <w:szCs w:val="22"/>
          <w:lang w:val="en-US"/>
        </w:rPr>
        <w:t>.</w:t>
      </w:r>
      <w:commentRangeEnd w:id="164"/>
      <w:r w:rsidR="00EC3CD5">
        <w:rPr>
          <w:rStyle w:val="CommentReference"/>
        </w:rPr>
        <w:commentReference w:id="164"/>
      </w:r>
    </w:p>
    <w:p w14:paraId="213F6827" w14:textId="3216517B"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497FA3C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commentRangeStart w:id="167"/>
      <w:r w:rsidRPr="004257D6">
        <w:rPr>
          <w:rFonts w:ascii="Helvetica" w:hAnsi="Helvetica" w:cs="Helvetica"/>
          <w:i/>
          <w:sz w:val="22"/>
          <w:szCs w:val="22"/>
          <w:lang w:val="en-US"/>
        </w:rPr>
        <w:t>ii) Baselines</w:t>
      </w:r>
    </w:p>
    <w:p w14:paraId="31777B68" w14:textId="1CF70FC9" w:rsidR="00990FA5" w:rsidRPr="00276937" w:rsidRDefault="00276937"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 (</w:t>
      </w:r>
      <w:r w:rsidR="00EA0877">
        <w:rPr>
          <w:rFonts w:ascii="Helvetica" w:hAnsi="Helvetica" w:cs="Helvetica"/>
          <w:sz w:val="22"/>
          <w:szCs w:val="22"/>
          <w:lang w:val="en-US"/>
        </w:rPr>
        <w:t>i.e. starting</w:t>
      </w:r>
      <w:r w:rsidRPr="00AE69BC">
        <w:rPr>
          <w:rFonts w:ascii="Helvetica" w:hAnsi="Helvetica" w:cs="Helvetica"/>
          <w:sz w:val="22"/>
          <w:szCs w:val="22"/>
          <w:lang w:val="en-US"/>
        </w:rPr>
        <w:t xml:space="preserve"> before early 1980s</w:t>
      </w:r>
      <w:r>
        <w:rPr>
          <w:rFonts w:ascii="Helvetica" w:hAnsi="Helvetica" w:cs="Helvetica"/>
          <w:sz w:val="22"/>
          <w:szCs w:val="22"/>
          <w:lang w:val="en-US"/>
        </w:rPr>
        <w:t>) are not available</w:t>
      </w:r>
      <w:r w:rsidRPr="00220A8F">
        <w:rPr>
          <w:rFonts w:ascii="Helvetica" w:eastAsia="Times New Roman" w:hAnsi="Helvetica" w:cs="Helvetica"/>
          <w:sz w:val="22"/>
          <w:szCs w:val="22"/>
        </w:rPr>
        <w:t xml:space="preserve">, there is no perfect solution to this challenge. </w:t>
      </w:r>
      <w:commentRangeStart w:id="168"/>
      <w:r w:rsidRPr="00220A8F">
        <w:rPr>
          <w:rFonts w:ascii="Helvetica" w:eastAsia="Times New Roman" w:hAnsi="Helvetica" w:cs="Helvetica"/>
          <w:sz w:val="22"/>
          <w:szCs w:val="22"/>
        </w:rPr>
        <w:t xml:space="preserve">However, </w:t>
      </w:r>
      <w:commentRangeStart w:id="169"/>
      <w:r w:rsidRPr="00220A8F">
        <w:rPr>
          <w:rFonts w:ascii="Helvetica" w:eastAsia="Times New Roman" w:hAnsi="Helvetica" w:cs="Helvetica"/>
          <w:sz w:val="22"/>
          <w:szCs w:val="22"/>
        </w:rPr>
        <w:t xml:space="preserve">null modeling </w:t>
      </w:r>
      <w:r w:rsidR="00956373">
        <w:rPr>
          <w:rFonts w:ascii="Helvetica" w:eastAsia="Times New Roman" w:hAnsi="Helvetica" w:cs="Helvetica"/>
          <w:sz w:val="22"/>
          <w:szCs w:val="22"/>
        </w:rPr>
        <w:t xml:space="preserve">to simulate historical data </w:t>
      </w:r>
      <w:r w:rsidRPr="00220A8F">
        <w:rPr>
          <w:rFonts w:ascii="Helvetica" w:eastAsia="Times New Roman" w:hAnsi="Helvetica" w:cs="Helvetica"/>
          <w:sz w:val="22"/>
          <w:szCs w:val="22"/>
        </w:rPr>
        <w:t>may be an alternative</w:t>
      </w:r>
      <w:r w:rsidR="00813F7C">
        <w:rPr>
          <w:rFonts w:ascii="Helvetica" w:eastAsia="Times New Roman" w:hAnsi="Helvetica" w:cs="Helvetica"/>
          <w:sz w:val="22"/>
          <w:szCs w:val="22"/>
        </w:rPr>
        <w:t xml:space="preserve"> (e.g., Kharouba et al. 2018)</w:t>
      </w:r>
      <w:commentRangeEnd w:id="169"/>
      <w:r w:rsidR="00D67348">
        <w:rPr>
          <w:rStyle w:val="CommentReference"/>
        </w:rPr>
        <w:commentReference w:id="169"/>
      </w:r>
      <w:r w:rsidRPr="00220A8F">
        <w:rPr>
          <w:rFonts w:ascii="Helvetica" w:eastAsia="Times New Roman" w:hAnsi="Helvetica" w:cs="Helvetica"/>
          <w:sz w:val="22"/>
          <w:szCs w:val="22"/>
        </w:rPr>
        <w:t>.</w:t>
      </w:r>
      <w:r w:rsidR="00EA0877">
        <w:rPr>
          <w:rFonts w:ascii="Helvetica" w:eastAsia="Times New Roman" w:hAnsi="Helvetica" w:cs="Helvetica"/>
          <w:sz w:val="22"/>
          <w:szCs w:val="22"/>
        </w:rPr>
        <w:t xml:space="preserve"> </w:t>
      </w:r>
      <w:commentRangeEnd w:id="168"/>
      <w:r w:rsidR="0044028C">
        <w:rPr>
          <w:rStyle w:val="CommentReference"/>
        </w:rPr>
        <w:commentReference w:id="168"/>
      </w:r>
      <w:commentRangeStart w:id="170"/>
      <w:r w:rsidR="00813F7C">
        <w:rPr>
          <w:rFonts w:ascii="Helvetica" w:eastAsia="Times New Roman" w:hAnsi="Helvetica" w:cs="Helvetica"/>
          <w:sz w:val="22"/>
          <w:szCs w:val="22"/>
        </w:rPr>
        <w:t xml:space="preserve">When not all required </w:t>
      </w:r>
      <w:r w:rsidR="00680139">
        <w:rPr>
          <w:rFonts w:ascii="Helvetica" w:eastAsia="Times New Roman" w:hAnsi="Helvetica" w:cs="Helvetica"/>
          <w:sz w:val="22"/>
          <w:szCs w:val="22"/>
        </w:rPr>
        <w:t>data is available across a long time period</w:t>
      </w:r>
      <w:r w:rsidR="00813F7C">
        <w:rPr>
          <w:rFonts w:ascii="Helvetica" w:eastAsia="Times New Roman" w:hAnsi="Helvetica" w:cs="Helvetica"/>
          <w:sz w:val="22"/>
          <w:szCs w:val="22"/>
        </w:rPr>
        <w:t xml:space="preserve">, </w:t>
      </w:r>
      <w:r w:rsidR="00170BE3">
        <w:rPr>
          <w:rFonts w:ascii="Helvetica" w:eastAsia="Times New Roman" w:hAnsi="Helvetica" w:cs="Helvetica"/>
          <w:sz w:val="22"/>
          <w:szCs w:val="22"/>
        </w:rPr>
        <w:t>the</w:t>
      </w:r>
      <w:r w:rsidRPr="00220A8F">
        <w:rPr>
          <w:rFonts w:ascii="Helvetica" w:eastAsia="Times New Roman" w:hAnsi="Helvetica" w:cs="Helvetica"/>
          <w:sz w:val="22"/>
          <w:szCs w:val="22"/>
        </w:rPr>
        <w:t xml:space="preserve"> </w:t>
      </w:r>
      <w:r w:rsidR="00170BE3">
        <w:rPr>
          <w:rFonts w:ascii="Helvetica" w:eastAsia="Times New Roman" w:hAnsi="Helvetica" w:cs="Helvetica"/>
          <w:sz w:val="22"/>
          <w:szCs w:val="22"/>
        </w:rPr>
        <w:t>integration of</w:t>
      </w:r>
      <w:r>
        <w:rPr>
          <w:rFonts w:ascii="Helvetica" w:eastAsia="Times New Roman" w:hAnsi="Helvetica" w:cs="Helvetica"/>
          <w:sz w:val="22"/>
          <w:szCs w:val="22"/>
        </w:rPr>
        <w:t xml:space="preserve"> </w:t>
      </w:r>
      <w:r w:rsidR="00EE27E7">
        <w:rPr>
          <w:rFonts w:ascii="Helvetica" w:eastAsia="Times New Roman" w:hAnsi="Helvetica" w:cs="Helvetica"/>
          <w:sz w:val="22"/>
          <w:szCs w:val="22"/>
        </w:rPr>
        <w:t xml:space="preserve">experimental data </w:t>
      </w:r>
      <w:r w:rsidR="007F4B87">
        <w:rPr>
          <w:rFonts w:ascii="Helvetica" w:eastAsia="Times New Roman" w:hAnsi="Helvetica" w:cs="Helvetica"/>
          <w:sz w:val="22"/>
          <w:szCs w:val="22"/>
        </w:rPr>
        <w:t xml:space="preserve">with observational studies </w:t>
      </w:r>
      <w:r w:rsidR="00813F7C">
        <w:rPr>
          <w:rFonts w:ascii="Helvetica" w:eastAsia="Times New Roman" w:hAnsi="Helvetica" w:cs="Helvetica"/>
          <w:sz w:val="22"/>
          <w:szCs w:val="22"/>
        </w:rPr>
        <w:t xml:space="preserve">could be another approach </w:t>
      </w:r>
      <w:r w:rsidR="00D2139C">
        <w:rPr>
          <w:rFonts w:ascii="Helvetica" w:eastAsia="Times New Roman" w:hAnsi="Helvetica" w:cs="Helvetica"/>
          <w:sz w:val="22"/>
          <w:szCs w:val="22"/>
        </w:rPr>
        <w:t>(Figure 3).</w:t>
      </w:r>
      <w:r w:rsidR="00070B18">
        <w:rPr>
          <w:rFonts w:ascii="Helvetica" w:eastAsia="Times New Roman" w:hAnsi="Helvetica" w:cs="Helvetica"/>
          <w:sz w:val="22"/>
          <w:szCs w:val="22"/>
        </w:rPr>
        <w:t xml:space="preserve"> </w:t>
      </w:r>
      <w:commentRangeEnd w:id="170"/>
      <w:r w:rsidR="0044028C">
        <w:rPr>
          <w:rStyle w:val="CommentReference"/>
        </w:rPr>
        <w:commentReference w:id="170"/>
      </w:r>
      <w:r w:rsidR="00070B18">
        <w:rPr>
          <w:rFonts w:ascii="Helvetica" w:eastAsia="Times New Roman" w:hAnsi="Helvetica" w:cs="Helvetica"/>
          <w:sz w:val="22"/>
          <w:szCs w:val="22"/>
        </w:rPr>
        <w:t xml:space="preserve">For example, performance data for </w:t>
      </w:r>
      <w:r w:rsidR="00070B18">
        <w:rPr>
          <w:rFonts w:ascii="Helvetica" w:hAnsi="Helvetica" w:cs="Helvetica"/>
          <w:sz w:val="22"/>
          <w:szCs w:val="22"/>
          <w:lang w:val="en-US"/>
        </w:rPr>
        <w:t>a</w:t>
      </w:r>
      <w:r w:rsidR="00070B18">
        <w:rPr>
          <w:rFonts w:ascii="Helvetica" w:eastAsia="Times New Roman" w:hAnsi="Helvetica" w:cs="Helvetica"/>
          <w:sz w:val="22"/>
          <w:szCs w:val="22"/>
        </w:rPr>
        <w:t xml:space="preserve">n insect herbivore and its main host plant is unavailable </w:t>
      </w:r>
      <w:r w:rsidR="00070B18">
        <w:rPr>
          <w:rFonts w:ascii="Helvetica" w:hAnsi="Helvetica" w:cs="Helvetica"/>
          <w:sz w:val="22"/>
          <w:szCs w:val="22"/>
          <w:lang w:val="en-US"/>
        </w:rPr>
        <w:t xml:space="preserve">beyond X number of years but researchers were able to manipulate the timing of </w:t>
      </w:r>
      <w:r w:rsidR="00007F7B">
        <w:rPr>
          <w:rFonts w:ascii="Helvetica" w:hAnsi="Helvetica" w:cs="Helvetica"/>
          <w:sz w:val="22"/>
          <w:szCs w:val="22"/>
          <w:lang w:val="en-US"/>
        </w:rPr>
        <w:t xml:space="preserve">larval </w:t>
      </w:r>
      <w:r w:rsidR="00070B18">
        <w:rPr>
          <w:rFonts w:ascii="Helvetica" w:hAnsi="Helvetica" w:cs="Helvetica"/>
          <w:sz w:val="22"/>
          <w:szCs w:val="22"/>
          <w:lang w:val="en-US"/>
        </w:rPr>
        <w:t xml:space="preserve">emergence </w:t>
      </w:r>
      <w:r w:rsidR="00007F7B">
        <w:rPr>
          <w:rFonts w:ascii="Helvetica" w:hAnsi="Helvetica" w:cs="Helvetica"/>
          <w:sz w:val="22"/>
          <w:szCs w:val="22"/>
          <w:lang w:val="en-US"/>
        </w:rPr>
        <w:t>to determine the potential consequences of a change in the timing of the inter</w:t>
      </w:r>
      <w:r w:rsidR="00BD1D1D">
        <w:rPr>
          <w:rFonts w:ascii="Helvetica" w:hAnsi="Helvetica" w:cs="Helvetica"/>
          <w:sz w:val="22"/>
          <w:szCs w:val="22"/>
          <w:lang w:val="en-US"/>
        </w:rPr>
        <w:t xml:space="preserve">action on the performance of </w:t>
      </w:r>
      <w:r w:rsidR="00007F7B">
        <w:rPr>
          <w:rFonts w:ascii="Helvetica" w:hAnsi="Helvetica" w:cs="Helvetica"/>
          <w:sz w:val="22"/>
          <w:szCs w:val="22"/>
          <w:lang w:val="en-US"/>
        </w:rPr>
        <w:t xml:space="preserve">the insect herbivore </w:t>
      </w:r>
      <w:r w:rsidR="00070B18">
        <w:rPr>
          <w:rFonts w:ascii="Helvetica" w:hAnsi="Helvetica" w:cs="Helvetica"/>
          <w:sz w:val="22"/>
          <w:szCs w:val="22"/>
          <w:lang w:val="en-US"/>
        </w:rPr>
        <w:t>(Figure 3).</w:t>
      </w:r>
      <w:r w:rsidR="00E41889">
        <w:rPr>
          <w:rFonts w:ascii="Helvetica" w:eastAsia="Times New Roman" w:hAnsi="Helvetica" w:cs="Helvetica"/>
          <w:sz w:val="22"/>
          <w:szCs w:val="22"/>
        </w:rPr>
        <w:t xml:space="preserve"> </w:t>
      </w:r>
      <w:commentRangeStart w:id="171"/>
      <w:commentRangeStart w:id="172"/>
      <w:r w:rsidR="00E41889">
        <w:rPr>
          <w:rFonts w:ascii="Helvetica" w:eastAsia="Times New Roman" w:hAnsi="Helvetica" w:cs="Helvetica"/>
          <w:sz w:val="22"/>
          <w:szCs w:val="22"/>
        </w:rPr>
        <w:t>Modelling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E41889">
        <w:rPr>
          <w:rFonts w:ascii="Helvetica" w:hAnsi="Helvetica" w:cs="Helvetica"/>
          <w:sz w:val="22"/>
          <w:szCs w:val="22"/>
          <w:lang w:val="en-US"/>
        </w:rPr>
        <w:t xml:space="preserve">and the Cushing curve is another </w:t>
      </w:r>
      <w:commentRangeStart w:id="173"/>
      <w:r w:rsidR="00E41889">
        <w:rPr>
          <w:rFonts w:ascii="Helvetica" w:hAnsi="Helvetica" w:cs="Helvetica"/>
          <w:sz w:val="22"/>
          <w:szCs w:val="22"/>
          <w:lang w:val="en-US"/>
        </w:rPr>
        <w:t>possibility</w:t>
      </w:r>
      <w:commentRangeEnd w:id="171"/>
      <w:r w:rsidR="00E85D8C">
        <w:rPr>
          <w:rStyle w:val="CommentReference"/>
        </w:rPr>
        <w:commentReference w:id="171"/>
      </w:r>
      <w:commentRangeEnd w:id="173"/>
      <w:r w:rsidR="00D728AD">
        <w:rPr>
          <w:rStyle w:val="CommentReference"/>
        </w:rPr>
        <w:commentReference w:id="173"/>
      </w:r>
      <w:r w:rsidR="00E41889">
        <w:rPr>
          <w:rFonts w:ascii="Helvetica" w:hAnsi="Helvetica" w:cs="Helvetica"/>
          <w:sz w:val="22"/>
          <w:szCs w:val="22"/>
          <w:lang w:val="en-US"/>
        </w:rPr>
        <w:t>.</w:t>
      </w:r>
      <w:commentRangeEnd w:id="172"/>
      <w:r w:rsidR="0044028C">
        <w:rPr>
          <w:rStyle w:val="CommentReference"/>
        </w:rPr>
        <w:commentReference w:id="172"/>
      </w:r>
    </w:p>
    <w:commentRangeEnd w:id="167"/>
    <w:p w14:paraId="4FC61D92" w14:textId="77777777" w:rsidR="00990FA5" w:rsidRPr="00AE69BC" w:rsidRDefault="0044028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Style w:val="CommentReference"/>
        </w:rPr>
        <w:commentReference w:id="167"/>
      </w: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Borer et al. 2005, What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7F158DFA" w14:textId="11EC6D0C" w:rsidR="0085487E" w:rsidRPr="00AE69BC" w:rsidRDefault="00000F3D" w:rsidP="00A43C7A">
      <w:pPr>
        <w:pStyle w:val="CommentText"/>
        <w:spacing w:line="480" w:lineRule="auto"/>
        <w:rPr>
          <w:rFonts w:ascii="Helvetica" w:hAnsi="Helvetica"/>
          <w:sz w:val="22"/>
          <w:szCs w:val="22"/>
        </w:rPr>
      </w:pPr>
      <w:r>
        <w:rPr>
          <w:rFonts w:ascii="Helvetica" w:hAnsi="Helvetica"/>
          <w:b/>
          <w:sz w:val="22"/>
          <w:szCs w:val="22"/>
        </w:rPr>
        <w:t>Phenological m</w:t>
      </w:r>
      <w:r w:rsidR="0085487E" w:rsidRPr="00AE69BC">
        <w:rPr>
          <w:rFonts w:ascii="Helvetica" w:hAnsi="Helvetica"/>
          <w:b/>
          <w:sz w:val="22"/>
          <w:szCs w:val="22"/>
        </w:rPr>
        <w:t>ismatch</w:t>
      </w:r>
      <w:r w:rsidR="0085487E" w:rsidRPr="00AE69BC">
        <w:rPr>
          <w:rFonts w:ascii="Helvetica" w:hAnsi="Helvetica"/>
          <w:sz w:val="22"/>
          <w:szCs w:val="22"/>
        </w:rPr>
        <w:t>- between interacting species, not with abiotic environment or intraspecifc, incorporates fitness</w:t>
      </w:r>
    </w:p>
    <w:p w14:paraId="78F4B45E" w14:textId="0ADD0C08" w:rsidR="0085487E" w:rsidRPr="00AE69BC" w:rsidRDefault="00000F3D" w:rsidP="00A43C7A">
      <w:pPr>
        <w:pStyle w:val="CommentText"/>
        <w:spacing w:line="480" w:lineRule="auto"/>
        <w:rPr>
          <w:rFonts w:ascii="Helvetica" w:hAnsi="Helvetica"/>
          <w:b/>
          <w:sz w:val="22"/>
          <w:szCs w:val="22"/>
        </w:rPr>
      </w:pPr>
      <w:r>
        <w:rPr>
          <w:rFonts w:ascii="Helvetica" w:hAnsi="Helvetica"/>
          <w:b/>
          <w:sz w:val="22"/>
          <w:szCs w:val="22"/>
        </w:rPr>
        <w:t>Phenological s</w:t>
      </w:r>
      <w:r w:rsidR="0085487E" w:rsidRPr="00AE69BC">
        <w:rPr>
          <w:rFonts w:ascii="Helvetica" w:hAnsi="Helvetica"/>
          <w:b/>
          <w:sz w:val="22"/>
          <w:szCs w:val="22"/>
        </w:rPr>
        <w:t xml:space="preserve">ynchrony- </w:t>
      </w:r>
      <w:r w:rsidR="0085487E" w:rsidRPr="00AE69BC">
        <w:rPr>
          <w:rFonts w:ascii="Helvetica" w:hAnsi="Helvetica"/>
          <w:sz w:val="22"/>
          <w:szCs w:val="22"/>
        </w:rPr>
        <w:t>does not incorporate fitness</w:t>
      </w:r>
    </w:p>
    <w:p w14:paraId="7218FE06" w14:textId="77777777" w:rsidR="009C199E" w:rsidRDefault="009C199E" w:rsidP="00A43C7A">
      <w:pPr>
        <w:pStyle w:val="CommentText"/>
        <w:spacing w:line="480" w:lineRule="auto"/>
        <w:rPr>
          <w:rFonts w:ascii="Helvetica" w:hAnsi="Helvetica"/>
          <w:b/>
          <w:sz w:val="22"/>
          <w:szCs w:val="22"/>
        </w:rPr>
      </w:pPr>
    </w:p>
    <w:p w14:paraId="5EB8606D" w14:textId="77777777" w:rsidR="0085487E" w:rsidRPr="00AE69BC" w:rsidRDefault="0085487E" w:rsidP="00A43C7A">
      <w:pPr>
        <w:pStyle w:val="CommentText"/>
        <w:spacing w:line="480" w:lineRule="auto"/>
        <w:rPr>
          <w:rFonts w:ascii="Helvetica" w:hAnsi="Helvetica"/>
          <w:sz w:val="22"/>
          <w:szCs w:val="22"/>
        </w:rPr>
      </w:pPr>
      <w:r w:rsidRPr="00AE69BC">
        <w:rPr>
          <w:rFonts w:ascii="Helvetica" w:hAnsi="Helvetica"/>
          <w:b/>
          <w:sz w:val="22"/>
          <w:szCs w:val="22"/>
        </w:rPr>
        <w:t>Asynchrony</w:t>
      </w:r>
      <w:r w:rsidRPr="00AE69BC">
        <w:rPr>
          <w:rFonts w:ascii="Helvetica" w:hAnsi="Helvetica"/>
          <w:sz w:val="22"/>
          <w:szCs w:val="22"/>
        </w:rPr>
        <w:t xml:space="preserve"> (singer and parmesan)</w:t>
      </w:r>
    </w:p>
    <w:p w14:paraId="15592E2E" w14:textId="77777777" w:rsidR="009C199E" w:rsidRDefault="009C199E" w:rsidP="00A43C7A">
      <w:pPr>
        <w:spacing w:line="480" w:lineRule="auto"/>
        <w:rPr>
          <w:rFonts w:ascii="Helvetica" w:hAnsi="Helvetica"/>
          <w:b/>
          <w:sz w:val="22"/>
          <w:szCs w:val="22"/>
        </w:rPr>
      </w:pPr>
    </w:p>
    <w:p w14:paraId="66FED13D" w14:textId="7CB7BD5C" w:rsidR="0085487E" w:rsidRPr="00AE69BC" w:rsidRDefault="0085487E" w:rsidP="00A43C7A">
      <w:pPr>
        <w:spacing w:line="480" w:lineRule="auto"/>
        <w:rPr>
          <w:rFonts w:ascii="Helvetica" w:eastAsia="Times New Roman" w:hAnsi="Helvetica" w:cs="Times New Roman"/>
          <w:sz w:val="22"/>
          <w:szCs w:val="22"/>
        </w:rPr>
      </w:pPr>
      <w:r w:rsidRPr="00AE69BC">
        <w:rPr>
          <w:rFonts w:ascii="Helvetica" w:hAnsi="Helvetica"/>
          <w:b/>
          <w:sz w:val="22"/>
          <w:szCs w:val="22"/>
        </w:rPr>
        <w:t xml:space="preserve">Baseline-  </w:t>
      </w:r>
      <w:r w:rsidRPr="00AE69BC">
        <w:rPr>
          <w:rFonts w:ascii="Helvetica" w:hAnsi="Helvetica"/>
          <w:sz w:val="22"/>
          <w:szCs w:val="22"/>
        </w:rPr>
        <w:t xml:space="preserve">a reference or benchmark to represent the conditions that fully describe functional ecosystems, Historical range of variability= </w:t>
      </w:r>
      <w:r w:rsidRPr="00AE69BC">
        <w:rPr>
          <w:rFonts w:ascii="Helvetica" w:eastAsia="Times New Roman" w:hAnsi="Helvetica" w:cs="Arial"/>
          <w:sz w:val="22"/>
          <w:szCs w:val="22"/>
        </w:rPr>
        <w:t>broad historical envelope of possible ecosystem conditions, such as burned area, vegetation cover type area, or patch size distribution, provides a representative time series of reference conditions; Keane et al. 2009 Forest Ecology and Management; Landres et al. 1999 Ecological Applications</w:t>
      </w:r>
    </w:p>
    <w:p w14:paraId="58ADF317" w14:textId="4C92E0D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S</w:t>
      </w:r>
      <w:r w:rsidR="0085487E" w:rsidRPr="00AE69BC">
        <w:rPr>
          <w:rFonts w:ascii="Helvetica" w:hAnsi="Helvetica"/>
          <w:b/>
          <w:sz w:val="22"/>
          <w:szCs w:val="22"/>
        </w:rPr>
        <w:t>tationarity</w:t>
      </w:r>
    </w:p>
    <w:p w14:paraId="0622101B" w14:textId="77777777" w:rsidR="009C199E" w:rsidRDefault="009C199E" w:rsidP="00A43C7A">
      <w:pPr>
        <w:pStyle w:val="CommentText"/>
        <w:spacing w:line="480" w:lineRule="auto"/>
        <w:rPr>
          <w:rFonts w:ascii="Helvetica" w:hAnsi="Helvetica"/>
          <w:b/>
          <w:sz w:val="22"/>
          <w:szCs w:val="22"/>
        </w:rPr>
      </w:pPr>
    </w:p>
    <w:p w14:paraId="2453A2B5" w14:textId="17327793" w:rsidR="0085487E" w:rsidRPr="00AE69BC" w:rsidRDefault="009C199E" w:rsidP="00A43C7A">
      <w:pPr>
        <w:pStyle w:val="CommentText"/>
        <w:spacing w:line="480" w:lineRule="auto"/>
        <w:rPr>
          <w:rFonts w:ascii="Helvetica" w:hAnsi="Helvetica"/>
          <w:sz w:val="22"/>
          <w:szCs w:val="22"/>
        </w:rPr>
      </w:pPr>
      <w:r>
        <w:rPr>
          <w:rFonts w:ascii="Helvetica" w:hAnsi="Helvetica"/>
          <w:b/>
          <w:sz w:val="22"/>
          <w:szCs w:val="22"/>
        </w:rPr>
        <w:t>M</w:t>
      </w:r>
      <w:r w:rsidR="0085487E" w:rsidRPr="00AE69BC">
        <w:rPr>
          <w:rFonts w:ascii="Helvetica" w:hAnsi="Helvetica"/>
          <w:b/>
          <w:sz w:val="22"/>
          <w:szCs w:val="22"/>
        </w:rPr>
        <w:t>echanism</w:t>
      </w:r>
      <w:r w:rsidR="0085487E" w:rsidRPr="00AE69BC">
        <w:rPr>
          <w:rFonts w:ascii="Helvetica" w:hAnsi="Helvetica"/>
          <w:sz w:val="22"/>
          <w:szCs w:val="22"/>
        </w:rPr>
        <w:t xml:space="preserve"> (ecological pathways to produce the curve)</w:t>
      </w:r>
    </w:p>
    <w:p w14:paraId="3795BC11" w14:textId="603EDF2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L</w:t>
      </w:r>
      <w:r w:rsidR="0085487E" w:rsidRPr="00AE69BC">
        <w:rPr>
          <w:rFonts w:ascii="Helvetica" w:hAnsi="Helvetica"/>
          <w:b/>
          <w:sz w:val="22"/>
          <w:szCs w:val="22"/>
        </w:rPr>
        <w:t>ife-history theory</w:t>
      </w:r>
    </w:p>
    <w:p w14:paraId="3083238E" w14:textId="77C4776E" w:rsidR="0085487E" w:rsidRPr="00AE69BC" w:rsidRDefault="009C199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b/>
          <w:sz w:val="22"/>
          <w:szCs w:val="22"/>
        </w:rPr>
        <w:t>F</w:t>
      </w:r>
      <w:r w:rsidR="0085487E" w:rsidRPr="00AE69BC">
        <w:rPr>
          <w:rFonts w:ascii="Helvetica" w:hAnsi="Helvetica"/>
          <w:b/>
          <w:sz w:val="22"/>
          <w:szCs w:val="22"/>
        </w:rPr>
        <w:t>ood web theory</w:t>
      </w: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75"/>
      <w:r w:rsidRPr="00AE69BC">
        <w:rPr>
          <w:rFonts w:ascii="Helvetica" w:hAnsi="Helvetica"/>
          <w:b/>
          <w:sz w:val="22"/>
          <w:szCs w:val="22"/>
        </w:rPr>
        <w:t>Table</w:t>
      </w:r>
      <w:r w:rsidR="006F3E7B" w:rsidRPr="00AE69BC">
        <w:rPr>
          <w:rFonts w:ascii="Helvetica" w:hAnsi="Helvetica"/>
          <w:b/>
          <w:sz w:val="22"/>
          <w:szCs w:val="22"/>
        </w:rPr>
        <w:t>s</w:t>
      </w:r>
      <w:commentRangeEnd w:id="175"/>
      <w:r w:rsidR="00B22D13">
        <w:rPr>
          <w:rStyle w:val="CommentReference"/>
        </w:rPr>
        <w:commentReference w:id="175"/>
      </w:r>
    </w:p>
    <w:p w14:paraId="4C55E57C" w14:textId="791DF1A2" w:rsidR="006E4631" w:rsidRPr="00AE69BC" w:rsidRDefault="006F3E7B" w:rsidP="00A43C7A">
      <w:pPr>
        <w:spacing w:line="480" w:lineRule="auto"/>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76"/>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176"/>
      <w:r w:rsidR="009468FA" w:rsidRPr="00AE69BC">
        <w:rPr>
          <w:rStyle w:val="CommentReference"/>
          <w:rFonts w:ascii="Helvetica" w:hAnsi="Helvetica"/>
          <w:sz w:val="22"/>
          <w:szCs w:val="22"/>
        </w:rPr>
        <w:commentReference w:id="176"/>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77"/>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77"/>
      <w:r w:rsidR="00BC7062" w:rsidRPr="00AE69BC">
        <w:rPr>
          <w:rStyle w:val="CommentReference"/>
          <w:rFonts w:ascii="Helvetica" w:hAnsi="Helvetica"/>
          <w:sz w:val="22"/>
          <w:szCs w:val="22"/>
        </w:rPr>
        <w:commentReference w:id="177"/>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78"/>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78"/>
      <w:r w:rsidR="00085399" w:rsidRPr="00AE69BC">
        <w:rPr>
          <w:rStyle w:val="CommentReference"/>
          <w:rFonts w:ascii="Helvetica" w:hAnsi="Helvetica"/>
          <w:sz w:val="22"/>
          <w:szCs w:val="22"/>
        </w:rPr>
        <w:commentReference w:id="178"/>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F3534">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8-11-30T12:35:00Z" w:initials="EW">
    <w:p w14:paraId="5AE89740" w14:textId="5C36B948" w:rsidR="00EC3CD5" w:rsidRDefault="00EC3CD5">
      <w:pPr>
        <w:pStyle w:val="CommentText"/>
      </w:pPr>
      <w:r>
        <w:rPr>
          <w:rStyle w:val="CommentReference"/>
        </w:rPr>
        <w:annotationRef/>
      </w:r>
      <w:r>
        <w:t xml:space="preserve">This is a great sentence. </w:t>
      </w:r>
    </w:p>
  </w:comment>
  <w:comment w:id="8" w:author="Elizabeth Wolkovich" w:date="2018-11-30T12:37:00Z" w:initials="EW">
    <w:p w14:paraId="454A3169" w14:textId="34A42D35" w:rsidR="00EC3CD5" w:rsidRDefault="00EC3CD5">
      <w:pPr>
        <w:pStyle w:val="CommentText"/>
      </w:pPr>
      <w:r>
        <w:rPr>
          <w:rStyle w:val="CommentReference"/>
        </w:rPr>
        <w:annotationRef/>
      </w:r>
      <w:r>
        <w:t xml:space="preserve">Can we cut this or adjust? We say climate change three times in two sentences here and I am not sure how best to fix it. </w:t>
      </w:r>
    </w:p>
  </w:comment>
  <w:comment w:id="1" w:author="Elizabeth Wolkovich" w:date="2018-11-30T12:40:00Z" w:initials="EW">
    <w:p w14:paraId="5ACFDE10" w14:textId="3FE21353" w:rsidR="00EC3CD5" w:rsidRDefault="00EC3CD5">
      <w:pPr>
        <w:pStyle w:val="CommentText"/>
      </w:pPr>
      <w:r>
        <w:rPr>
          <w:rStyle w:val="CommentReference"/>
        </w:rPr>
        <w:annotationRef/>
      </w:r>
      <w:r>
        <w:t>Not great, but better I think?</w:t>
      </w:r>
    </w:p>
  </w:comment>
  <w:comment w:id="47" w:author="Elizabeth Wolkovich" w:date="2018-11-30T13:28:00Z" w:initials="EW">
    <w:p w14:paraId="22179AE4" w14:textId="685F930A" w:rsidR="00EC3CD5" w:rsidRDefault="00EC3CD5">
      <w:pPr>
        <w:pStyle w:val="CommentText"/>
      </w:pPr>
      <w:r>
        <w:rPr>
          <w:rStyle w:val="CommentReference"/>
        </w:rPr>
        <w:annotationRef/>
      </w:r>
      <w:r>
        <w:t>Not sure what we mean here.</w:t>
      </w:r>
    </w:p>
  </w:comment>
  <w:comment w:id="44" w:author="Elizabeth Wolkovich" w:date="2018-11-30T15:38:00Z" w:initials="EW">
    <w:p w14:paraId="48A5DF5F" w14:textId="77777777" w:rsidR="00EC19CD" w:rsidRDefault="00D35090">
      <w:pPr>
        <w:pStyle w:val="CommentText"/>
      </w:pPr>
      <w:r>
        <w:rPr>
          <w:rStyle w:val="CommentReference"/>
        </w:rPr>
        <w:annotationRef/>
      </w:r>
      <w:r>
        <w:t xml:space="preserve">Not sure if possible but here or above would be good to try to spell out that without better data we can’t easily compare studies and without those comparisons attributing variation to species, site OR mechanism is really hard. </w:t>
      </w:r>
      <w:r w:rsidR="00286AAC">
        <w:t xml:space="preserve"> </w:t>
      </w:r>
    </w:p>
    <w:p w14:paraId="557354D4" w14:textId="77777777" w:rsidR="00EC19CD" w:rsidRDefault="00EC19CD">
      <w:pPr>
        <w:pStyle w:val="CommentText"/>
      </w:pPr>
    </w:p>
    <w:p w14:paraId="12D2B0D8" w14:textId="1E7720D9" w:rsidR="00D35090" w:rsidRDefault="00286AAC">
      <w:pPr>
        <w:pStyle w:val="CommentText"/>
      </w:pPr>
      <w:r>
        <w:t xml:space="preserve">BUT I could not figure where to put it so it may work just below in the conclusions section as I suggested …. </w:t>
      </w:r>
    </w:p>
  </w:comment>
  <w:comment w:id="51" w:author="Heather Kharouba" w:date="2018-11-23T15:59:00Z" w:initials="HK">
    <w:p w14:paraId="2EDDDBFE" w14:textId="77777777" w:rsidR="00EC3CD5" w:rsidRDefault="00EC3CD5"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53" w:author="Elizabeth Wolkovich" w:date="2018-11-30T13:28:00Z" w:initials="EW">
    <w:p w14:paraId="7756756B" w14:textId="11CB0BDF" w:rsidR="00EC3CD5" w:rsidRDefault="00EC3CD5">
      <w:pPr>
        <w:pStyle w:val="CommentText"/>
      </w:pPr>
      <w:ins w:id="54" w:author="Elizabeth Wolkovich" w:date="2018-11-30T13:28:00Z">
        <w:r>
          <w:rPr>
            <w:rStyle w:val="CommentReference"/>
          </w:rPr>
          <w:annotationRef/>
        </w:r>
      </w:ins>
      <w:r>
        <w:t>Robust predictions? Better mechanistic understanding? Something else?</w:t>
      </w:r>
    </w:p>
  </w:comment>
  <w:comment w:id="55" w:author="Elizabeth Wolkovich" w:date="2018-11-30T13:29:00Z" w:initials="EW">
    <w:p w14:paraId="722340C6" w14:textId="2462E4AF" w:rsidR="00EC3CD5" w:rsidRDefault="00EC3CD5">
      <w:pPr>
        <w:pStyle w:val="CommentText"/>
      </w:pPr>
      <w:r>
        <w:rPr>
          <w:rStyle w:val="CommentReference"/>
        </w:rPr>
        <w:annotationRef/>
      </w:r>
      <w:r>
        <w:t>You could just reference this box earlier or a couple times when you use a term in it.</w:t>
      </w:r>
    </w:p>
  </w:comment>
  <w:comment w:id="56" w:author="Elizabeth Wolkovich" w:date="2018-11-30T13:29:00Z" w:initials="EW">
    <w:p w14:paraId="75866A31" w14:textId="3D70F76B" w:rsidR="00EC3CD5" w:rsidRDefault="00EC3CD5">
      <w:pPr>
        <w:pStyle w:val="CommentText"/>
      </w:pPr>
      <w:r>
        <w:rPr>
          <w:rStyle w:val="CommentReference"/>
        </w:rPr>
        <w:annotationRef/>
      </w:r>
      <w:r>
        <w:t>Nice!</w:t>
      </w:r>
    </w:p>
  </w:comment>
  <w:comment w:id="60" w:author="Heather Kharouba" w:date="2018-11-23T16:36:00Z" w:initials="HK">
    <w:p w14:paraId="56C10EA3" w14:textId="525D6FFA" w:rsidR="00EC3CD5" w:rsidRDefault="00EC3CD5">
      <w:pPr>
        <w:pStyle w:val="CommentText"/>
      </w:pPr>
      <w:r>
        <w:rPr>
          <w:rStyle w:val="CommentReference"/>
        </w:rPr>
        <w:annotationRef/>
      </w:r>
      <w:r>
        <w:t>Tried to sneak in the ultimate goal here based on your comment below</w:t>
      </w:r>
    </w:p>
  </w:comment>
  <w:comment w:id="65" w:author="Elizabeth Wolkovich" w:date="2018-11-30T13:31:00Z" w:initials="EW">
    <w:p w14:paraId="516AF0BA" w14:textId="2FE3BD33" w:rsidR="00EC3CD5" w:rsidRDefault="00EC3CD5">
      <w:pPr>
        <w:pStyle w:val="CommentText"/>
      </w:pPr>
      <w:r>
        <w:rPr>
          <w:rStyle w:val="CommentReference"/>
        </w:rPr>
        <w:annotationRef/>
      </w:r>
      <w:r>
        <w:t>This seems enough of a reference to me; could cut the above sentence about it if you agree.</w:t>
      </w:r>
    </w:p>
  </w:comment>
  <w:comment w:id="68" w:author="Elizabeth Wolkovich" w:date="2018-11-30T13:33:00Z" w:initials="EW">
    <w:p w14:paraId="5BEAB94C" w14:textId="3C0027AC" w:rsidR="00EC3CD5" w:rsidRDefault="00EC3CD5">
      <w:pPr>
        <w:pStyle w:val="CommentText"/>
      </w:pPr>
      <w:r>
        <w:rPr>
          <w:rStyle w:val="CommentReference"/>
        </w:rPr>
        <w:annotationRef/>
      </w:r>
      <w:r>
        <w:rPr>
          <w:rFonts w:ascii="Helvetica" w:hAnsi="Helvetica" w:cs="Helvetica"/>
          <w:sz w:val="22"/>
          <w:szCs w:val="22"/>
          <w:lang w:val="en-US"/>
        </w:rPr>
        <w:t xml:space="preserve">Alternative phrasing: </w:t>
      </w:r>
      <w:r w:rsidRPr="00AE69BC">
        <w:rPr>
          <w:rFonts w:ascii="Helvetica" w:hAnsi="Helvetica" w:cs="Helvetica"/>
          <w:sz w:val="22"/>
          <w:szCs w:val="22"/>
          <w:lang w:val="en-US"/>
        </w:rPr>
        <w:t xml:space="preserve">to </w:t>
      </w:r>
      <w:r>
        <w:rPr>
          <w:rFonts w:ascii="Helvetica" w:hAnsi="Helvetica" w:cs="Helvetica"/>
          <w:sz w:val="22"/>
          <w:szCs w:val="22"/>
          <w:lang w:val="en-US"/>
        </w:rPr>
        <w:t xml:space="preserve">temporally ‘match’ </w:t>
      </w:r>
      <w:r w:rsidRPr="00AE69BC">
        <w:rPr>
          <w:rFonts w:ascii="Helvetica" w:hAnsi="Helvetica" w:cs="Helvetica"/>
          <w:sz w:val="22"/>
          <w:szCs w:val="22"/>
          <w:lang w:val="en-US"/>
        </w:rPr>
        <w:t xml:space="preserve">the peak of its most energetic phase with </w:t>
      </w:r>
      <w:r>
        <w:rPr>
          <w:rFonts w:ascii="Helvetica" w:hAnsi="Helvetica" w:cs="Helvetica"/>
          <w:sz w:val="22"/>
          <w:szCs w:val="22"/>
          <w:lang w:val="en-US"/>
        </w:rPr>
        <w:t>the</w:t>
      </w:r>
      <w:r w:rsidRPr="00AE69BC">
        <w:rPr>
          <w:rFonts w:ascii="Helvetica" w:hAnsi="Helvetica" w:cs="Helvetica"/>
          <w:sz w:val="22"/>
          <w:szCs w:val="22"/>
          <w:lang w:val="en-US"/>
        </w:rPr>
        <w:t xml:space="preserve"> peak </w:t>
      </w:r>
      <w:r>
        <w:rPr>
          <w:rFonts w:ascii="Helvetica" w:hAnsi="Helvetica" w:cs="Helvetica"/>
          <w:sz w:val="22"/>
          <w:szCs w:val="22"/>
          <w:lang w:val="en-US"/>
        </w:rPr>
        <w:t xml:space="preserve">of </w:t>
      </w:r>
      <w:r w:rsidRPr="00AE69BC">
        <w:rPr>
          <w:rFonts w:ascii="Helvetica" w:hAnsi="Helvetica" w:cs="Helvetica"/>
          <w:sz w:val="22"/>
          <w:szCs w:val="22"/>
          <w:lang w:val="en-US"/>
        </w:rPr>
        <w:t>resource availability</w:t>
      </w:r>
    </w:p>
  </w:comment>
  <w:comment w:id="71" w:author="Elizabeth Wolkovich" w:date="2018-11-30T13:35:00Z" w:initials="EW">
    <w:p w14:paraId="23A78D7F" w14:textId="32F0BAF3" w:rsidR="00EC3CD5" w:rsidRDefault="00EC3CD5">
      <w:pPr>
        <w:pStyle w:val="CommentText"/>
      </w:pPr>
      <w:r>
        <w:rPr>
          <w:rStyle w:val="CommentReference"/>
        </w:rPr>
        <w:annotationRef/>
      </w:r>
      <w:r>
        <w:t xml:space="preserve">I really like this. </w:t>
      </w:r>
    </w:p>
  </w:comment>
  <w:comment w:id="72" w:author="Elizabeth Wolkovich" w:date="2018-11-30T13:36:00Z" w:initials="EW">
    <w:p w14:paraId="2BB66C4B" w14:textId="77F468E0" w:rsidR="00EC3CD5" w:rsidRDefault="00EC3CD5">
      <w:pPr>
        <w:pStyle w:val="CommentText"/>
      </w:pPr>
      <w:r>
        <w:rPr>
          <w:rStyle w:val="CommentReference"/>
        </w:rPr>
        <w:annotationRef/>
      </w:r>
      <w:r>
        <w:t>Are these assumptions? If so might be better to phrase as ‘ this hypothesis is based on two important assumptions.’</w:t>
      </w:r>
    </w:p>
  </w:comment>
  <w:comment w:id="74" w:author="Heather Kharouba" w:date="2018-11-12T09:09:00Z" w:initials="HK">
    <w:p w14:paraId="6192E2DC" w14:textId="161E393E" w:rsidR="00EC3CD5" w:rsidRDefault="00EC3CD5">
      <w:pPr>
        <w:pStyle w:val="CommentText"/>
      </w:pPr>
      <w:r>
        <w:rPr>
          <w:rStyle w:val="CommentReference"/>
        </w:rPr>
        <w:annotationRef/>
      </w:r>
      <w:r>
        <w:t>update</w:t>
      </w:r>
    </w:p>
  </w:comment>
  <w:comment w:id="75" w:author="Heather Kharouba" w:date="2018-10-31T14:46:00Z" w:initials="HK">
    <w:p w14:paraId="47598B22" w14:textId="6129CA9A" w:rsidR="00EC3CD5" w:rsidRDefault="00EC3CD5">
      <w:pPr>
        <w:pStyle w:val="CommentText"/>
      </w:pPr>
      <w:r>
        <w:rPr>
          <w:rStyle w:val="CommentReference"/>
        </w:rPr>
        <w:annotationRef/>
      </w:r>
      <w:r>
        <w:t>Also look at Table 3 in Dunn et al. 2011</w:t>
      </w:r>
    </w:p>
  </w:comment>
  <w:comment w:id="73" w:author="Elizabeth Wolkovich" w:date="2018-11-30T15:09:00Z" w:initials="EW">
    <w:p w14:paraId="4B4E2DEF" w14:textId="29A1E04E" w:rsidR="00EC3CD5" w:rsidRDefault="00EC3CD5">
      <w:pPr>
        <w:pStyle w:val="CommentText"/>
      </w:pPr>
      <w:r>
        <w:rPr>
          <w:rStyle w:val="CommentReference"/>
        </w:rPr>
        <w:annotationRef/>
      </w:r>
      <w:r>
        <w:t xml:space="preserve">Sort of feels like we should address mechanism here, but I am not sure. Was there debate over mechanism here? If so, can we cover it?  If not it would be helpful for the reader of the next sections to hear if that mechanism wasn’t really part of it. </w:t>
      </w:r>
    </w:p>
  </w:comment>
  <w:comment w:id="76" w:author="Heather Kharouba" w:date="2018-10-25T15:17:00Z" w:initials="HK">
    <w:p w14:paraId="514D8436" w14:textId="533D96BB" w:rsidR="00EC3CD5" w:rsidRDefault="00EC3CD5">
      <w:pPr>
        <w:pStyle w:val="CommentText"/>
      </w:pPr>
      <w:r>
        <w:rPr>
          <w:rStyle w:val="CommentReference"/>
        </w:rPr>
        <w:annotationRef/>
      </w:r>
      <w:r>
        <w:t>I should look up details again</w:t>
      </w:r>
    </w:p>
  </w:comment>
  <w:comment w:id="83" w:author="Elizabeth Wolkovich" w:date="2018-11-21T19:32:00Z" w:initials="EW">
    <w:p w14:paraId="378ED876" w14:textId="4958EE6A" w:rsidR="00EC3CD5" w:rsidRDefault="00EC3CD5">
      <w:pPr>
        <w:pStyle w:val="CommentText"/>
      </w:pPr>
      <w:r>
        <w:rPr>
          <w:rStyle w:val="CommentReference"/>
        </w:rPr>
        <w:annotationRef/>
      </w:r>
      <w:r>
        <w:t>Yes! We should state this an ultimate goal earlier … of the whole field.</w:t>
      </w:r>
    </w:p>
  </w:comment>
  <w:comment w:id="82" w:author="Elizabeth Wolkovich" w:date="2018-11-30T13:40:00Z" w:initials="EW">
    <w:p w14:paraId="048A4D65" w14:textId="0A1074BD" w:rsidR="00EC3CD5" w:rsidRDefault="00EC3CD5">
      <w:pPr>
        <w:pStyle w:val="CommentText"/>
      </w:pPr>
      <w:r>
        <w:rPr>
          <w:rStyle w:val="CommentReference"/>
        </w:rPr>
        <w:annotationRef/>
      </w:r>
      <w:r>
        <w:t xml:space="preserve">I am a still a little lost here. As a reader you define a set of studies in i-ii, then you say (as I understand it) they are all climate change studies. </w:t>
      </w:r>
      <w:r w:rsidRPr="005712DC">
        <w:rPr>
          <w:b/>
          <w:bCs/>
        </w:rPr>
        <w:t>Then</w:t>
      </w:r>
      <w:r>
        <w:t xml:space="preserve"> you define some ‘fundamental studies’ – so as I read it these fundamental studies are not part of the i-ii laid out … but I am not sure. Try to clarify.</w:t>
      </w:r>
    </w:p>
  </w:comment>
  <w:comment w:id="84" w:author="Elizabeth Wolkovich" w:date="2018-11-30T13:43:00Z" w:initials="EW">
    <w:p w14:paraId="5723CC1A" w14:textId="4CEA20B5" w:rsidR="00EC3CD5" w:rsidRDefault="00EC3CD5">
      <w:pPr>
        <w:pStyle w:val="CommentText"/>
      </w:pPr>
      <w:r>
        <w:rPr>
          <w:rStyle w:val="CommentReference"/>
        </w:rPr>
        <w:annotationRef/>
      </w:r>
      <w:r>
        <w:t xml:space="preserve">I’d cite Cleland 2007 or Menzel 2006 or Root PNAS attribution paper; then an animal one (pikas?) .. or add Chen et al. 2011 on range shifts or Loarie climate velocity – those both have animals. </w:t>
      </w:r>
    </w:p>
  </w:comment>
  <w:comment w:id="85" w:author="Elizabeth Wolkovich" w:date="2018-11-30T13:42:00Z" w:initials="EW">
    <w:p w14:paraId="3278F08A" w14:textId="00C1681B" w:rsidR="00EC3CD5" w:rsidRDefault="00EC3CD5">
      <w:pPr>
        <w:pStyle w:val="CommentText"/>
      </w:pPr>
      <w:r>
        <w:rPr>
          <w:rStyle w:val="CommentReference"/>
        </w:rPr>
        <w:annotationRef/>
      </w:r>
      <w:r>
        <w:t>There must be more than this here?</w:t>
      </w:r>
    </w:p>
  </w:comment>
  <w:comment w:id="92" w:author="Elizabeth Wolkovich" w:date="2018-10-29T11:37:00Z" w:initials="EW">
    <w:p w14:paraId="04B9DDB0" w14:textId="77777777" w:rsidR="00EC3CD5" w:rsidRDefault="00EC3CD5" w:rsidP="003C4A76">
      <w:pPr>
        <w:pStyle w:val="CommentText"/>
      </w:pPr>
      <w:r>
        <w:rPr>
          <w:rStyle w:val="CommentReference"/>
        </w:rPr>
        <w:annotationRef/>
      </w:r>
      <w:r>
        <w:t xml:space="preserve">Could cite the Shurin or Gruner meta-analysis papers here. </w:t>
      </w:r>
    </w:p>
  </w:comment>
  <w:comment w:id="94" w:author="Heather Kharouba" w:date="2018-10-29T11:37:00Z" w:initials="HK">
    <w:p w14:paraId="697A4FF9" w14:textId="77777777" w:rsidR="00EC3CD5" w:rsidRDefault="00EC3CD5"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93" w:author="Elizabeth Wolkovich" w:date="2018-10-29T11:37:00Z" w:initials="EW">
    <w:p w14:paraId="145AF5A7" w14:textId="77777777" w:rsidR="00EC3CD5" w:rsidRPr="002F38CE" w:rsidRDefault="00EC3CD5"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95" w:author="Elizabeth Wolkovich" w:date="2018-11-30T13:46:00Z" w:initials="EW">
    <w:p w14:paraId="6BB7583B" w14:textId="784B37CF" w:rsidR="00EC3CD5" w:rsidRDefault="00EC3CD5">
      <w:pPr>
        <w:pStyle w:val="CommentText"/>
      </w:pPr>
      <w:r>
        <w:rPr>
          <w:rStyle w:val="CommentReference"/>
        </w:rPr>
        <w:annotationRef/>
      </w:r>
      <w:r>
        <w:t xml:space="preserve">Cut? I think we say it above enough. </w:t>
      </w:r>
    </w:p>
  </w:comment>
  <w:comment w:id="113" w:author="Heather Kharouba" w:date="2018-11-15T13:44:00Z" w:initials="HK">
    <w:p w14:paraId="5BADB2A3" w14:textId="59732D9B" w:rsidR="00EC3CD5" w:rsidRDefault="00EC3CD5">
      <w:pPr>
        <w:pStyle w:val="CommentText"/>
      </w:pPr>
      <w:r>
        <w:rPr>
          <w:rStyle w:val="CommentReference"/>
        </w:rPr>
        <w:annotationRef/>
      </w:r>
      <w:r>
        <w:t>Not sure what to do with this yet. I think I would need to do a system*trophic group comparison in table 2</w:t>
      </w:r>
    </w:p>
  </w:comment>
  <w:comment w:id="114" w:author="Elizabeth Wolkovich" w:date="2018-11-30T13:53:00Z" w:initials="EW">
    <w:p w14:paraId="1066AFCF" w14:textId="24744A59" w:rsidR="00EC3CD5" w:rsidRDefault="00EC3CD5">
      <w:pPr>
        <w:pStyle w:val="CommentText"/>
      </w:pPr>
      <w:r>
        <w:rPr>
          <w:rStyle w:val="CommentReference"/>
        </w:rPr>
        <w:annotationRef/>
      </w:r>
      <w:r>
        <w:t xml:space="preserve">This sentence doesn’t make sense here to me … you don’t compare ‘systems’ just above – you compare vertebrates and invertebrates. I wonder if this sentence belongs elsewhere or cut for now? I think it belongs above when we compare terrestrial and aquatic. </w:t>
      </w:r>
    </w:p>
  </w:comment>
  <w:comment w:id="115" w:author="Elizabeth Wolkovich" w:date="2018-11-30T15:04:00Z" w:initials="EW">
    <w:p w14:paraId="0FACCDB3" w14:textId="772F1B84" w:rsidR="00EC3CD5" w:rsidRDefault="00EC3CD5">
      <w:pPr>
        <w:pStyle w:val="CommentText"/>
      </w:pPr>
      <w:r>
        <w:rPr>
          <w:rStyle w:val="CommentReference"/>
        </w:rPr>
        <w:annotationRef/>
      </w:r>
      <w:r>
        <w:t>I think the structure of this whole paragraph needs to be reworked now that the lit review has been added to it. It would probably be better formulated as two paragraphs in order for the reader to follow it.</w:t>
      </w:r>
    </w:p>
    <w:p w14:paraId="642D0F21" w14:textId="77777777" w:rsidR="00EC3CD5" w:rsidRDefault="00EC3CD5">
      <w:pPr>
        <w:pStyle w:val="CommentText"/>
      </w:pPr>
    </w:p>
    <w:p w14:paraId="56973F21" w14:textId="5E129DFE" w:rsidR="00EC3CD5" w:rsidRDefault="00EC3CD5">
      <w:pPr>
        <w:pStyle w:val="CommentText"/>
      </w:pPr>
      <w:r>
        <w:t xml:space="preserve">Can you take a stab at re-working it? And then I can try. </w:t>
      </w:r>
    </w:p>
  </w:comment>
  <w:comment w:id="116" w:author="Heather Kharouba" w:date="2018-11-26T12:37:00Z" w:initials="HK">
    <w:p w14:paraId="50E70A7F" w14:textId="5F868D9F" w:rsidR="00EC3CD5" w:rsidRDefault="00EC3CD5">
      <w:pPr>
        <w:pStyle w:val="CommentText"/>
      </w:pPr>
      <w:r>
        <w:rPr>
          <w:rStyle w:val="CommentReference"/>
        </w:rPr>
        <w:annotationRef/>
      </w:r>
      <w:r>
        <w:t>I’ve added the system here too</w:t>
      </w:r>
    </w:p>
  </w:comment>
  <w:comment w:id="117" w:author="Elizabeth Wolkovich" w:date="2018-11-30T15:06:00Z" w:initials="EW">
    <w:p w14:paraId="0A2FC8F9" w14:textId="4E46F7E6" w:rsidR="00EC3CD5" w:rsidRDefault="00EC3CD5">
      <w:pPr>
        <w:pStyle w:val="CommentText"/>
      </w:pPr>
      <w:r>
        <w:rPr>
          <w:rStyle w:val="CommentReference"/>
        </w:rPr>
        <w:annotationRef/>
      </w:r>
      <w:r>
        <w:t xml:space="preserve">Or should we say ‘mechanisms underlying the curve’ … I know you mentioned this before and I think our choice of phrasing should depend on how much mechanism there is in the original study/debate. </w:t>
      </w:r>
    </w:p>
  </w:comment>
  <w:comment w:id="118" w:author="Elizabeth Wolkovich" w:date="2018-11-30T15:15:00Z" w:initials="EW">
    <w:p w14:paraId="596B6C89" w14:textId="77777777" w:rsidR="00EC3CD5" w:rsidRDefault="00EC3CD5">
      <w:pPr>
        <w:pStyle w:val="CommentText"/>
      </w:pPr>
      <w:r>
        <w:rPr>
          <w:rStyle w:val="CommentReference"/>
        </w:rPr>
        <w:annotationRef/>
      </w:r>
      <w:r>
        <w:t xml:space="preserve">We should try to be a little more concrete here I think (I know I wrote a lot of what I am complaining about).  We could change to: </w:t>
      </w:r>
    </w:p>
    <w:p w14:paraId="523F241C" w14:textId="092FADF2" w:rsidR="00EC3CD5" w:rsidRDefault="00EC3CD5">
      <w:pPr>
        <w:pStyle w:val="CommentText"/>
        <w:rPr>
          <w:rFonts w:ascii="Helvetica" w:hAnsi="Helvetica" w:cs="Helvetica"/>
          <w:kern w:val="1"/>
          <w:sz w:val="22"/>
          <w:szCs w:val="22"/>
          <w:lang w:val="en-US"/>
        </w:rPr>
      </w:pPr>
      <w:r>
        <w:rPr>
          <w:rFonts w:ascii="Helvetica" w:hAnsi="Helvetica" w:cs="Helvetica"/>
          <w:kern w:val="1"/>
          <w:sz w:val="22"/>
          <w:szCs w:val="22"/>
          <w:lang w:val="en-US"/>
        </w:rPr>
        <w:t>Without strong support for their hypothesis (i.e., high explained variation and clear underlying links), the mechanism underlying the hypothesis [again, may need to change hypothesis to curve] will be</w:t>
      </w:r>
      <w:r w:rsidRPr="00AE69BC">
        <w:rPr>
          <w:rFonts w:ascii="Helvetica" w:hAnsi="Helvetica" w:cs="Helvetica"/>
          <w:kern w:val="1"/>
          <w:sz w:val="22"/>
          <w:szCs w:val="22"/>
          <w:lang w:val="en-US"/>
        </w:rPr>
        <w:t xml:space="preserve"> </w:t>
      </w:r>
      <w:r>
        <w:rPr>
          <w:rFonts w:ascii="Helvetica" w:hAnsi="Helvetica" w:cs="Helvetica"/>
          <w:kern w:val="1"/>
          <w:sz w:val="22"/>
          <w:szCs w:val="22"/>
          <w:lang w:val="en-US"/>
        </w:rPr>
        <w:t>uncertain.</w:t>
      </w:r>
    </w:p>
    <w:p w14:paraId="3F0B009E" w14:textId="1B83B46F" w:rsidR="00EC3CD5" w:rsidRDefault="00EC3CD5">
      <w:pPr>
        <w:pStyle w:val="CommentText"/>
        <w:rPr>
          <w:rFonts w:ascii="Helvetica" w:hAnsi="Helvetica" w:cs="Helvetica"/>
          <w:kern w:val="1"/>
          <w:sz w:val="22"/>
          <w:szCs w:val="22"/>
          <w:lang w:val="en-US"/>
        </w:rPr>
      </w:pPr>
      <w:r>
        <w:rPr>
          <w:rFonts w:ascii="Helvetica" w:hAnsi="Helvetica" w:cs="Helvetica"/>
          <w:kern w:val="1"/>
          <w:sz w:val="22"/>
          <w:szCs w:val="22"/>
          <w:lang w:val="en-US"/>
        </w:rPr>
        <w:t>We could possibly delete next sentence.</w:t>
      </w:r>
    </w:p>
    <w:p w14:paraId="29902FBA" w14:textId="099AAC16" w:rsidR="00EC3CD5" w:rsidRDefault="00EC3CD5">
      <w:pPr>
        <w:pStyle w:val="CommentText"/>
      </w:pPr>
      <w:r>
        <w:rPr>
          <w:rFonts w:ascii="Helvetica" w:hAnsi="Helvetica" w:cs="Helvetica"/>
          <w:kern w:val="1"/>
          <w:sz w:val="22"/>
          <w:szCs w:val="22"/>
          <w:lang w:val="en-US"/>
        </w:rPr>
        <w:t xml:space="preserve">And then we should state whether the next studies we mention say that: (1) you can get the same predictions from different mechanisms (in which case, this clearly relates to our previous point, and we should make that connection clearer) or (2) you get different predictions from a bigger view of life history theory, in which case this point might form the start of a new paragraph. </w:t>
      </w:r>
    </w:p>
  </w:comment>
  <w:comment w:id="119" w:author="Heather Kharouba" w:date="2018-11-26T12:50:00Z" w:initials="HK">
    <w:p w14:paraId="5E5AAE2C" w14:textId="2783274F" w:rsidR="00EC3CD5" w:rsidRDefault="00EC3CD5">
      <w:pPr>
        <w:pStyle w:val="CommentText"/>
      </w:pPr>
      <w:r>
        <w:rPr>
          <w:rStyle w:val="CommentReference"/>
        </w:rPr>
        <w:annotationRef/>
      </w:r>
      <w:r>
        <w:t>Another implication. Not sure where to put it yet</w:t>
      </w:r>
    </w:p>
  </w:comment>
  <w:comment w:id="120" w:author="Elizabeth Wolkovich" w:date="2018-11-30T15:16:00Z" w:initials="EW">
    <w:p w14:paraId="2CF5471F" w14:textId="7B2AD94F" w:rsidR="00EC3CD5" w:rsidRDefault="00EC3CD5">
      <w:pPr>
        <w:pStyle w:val="CommentText"/>
      </w:pPr>
      <w:r>
        <w:rPr>
          <w:rStyle w:val="CommentReference"/>
        </w:rPr>
        <w:annotationRef/>
      </w:r>
      <w:r>
        <w:t xml:space="preserve">I like this point! Could fit here with some edits. </w:t>
      </w:r>
    </w:p>
  </w:comment>
  <w:comment w:id="122" w:author="Heather Kharouba" w:date="2018-10-31T16:12:00Z" w:initials="HK">
    <w:p w14:paraId="6AC301FA" w14:textId="728C3E37" w:rsidR="00EC3CD5" w:rsidRDefault="00EC3CD5">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EC3CD5" w:rsidRDefault="00EC3CD5">
      <w:pPr>
        <w:pStyle w:val="CommentText"/>
      </w:pPr>
    </w:p>
    <w:p w14:paraId="5B90F76A" w14:textId="27A53DD1" w:rsidR="00EC3CD5" w:rsidRDefault="00EC3CD5">
      <w:pPr>
        <w:pStyle w:val="CommentText"/>
      </w:pPr>
      <w:r>
        <w:t>HMK031 checks 2 time periods</w:t>
      </w:r>
    </w:p>
    <w:p w14:paraId="424F9DE8" w14:textId="0500563F" w:rsidR="00EC3CD5" w:rsidRDefault="00EC3CD5">
      <w:pPr>
        <w:pStyle w:val="CommentText"/>
      </w:pPr>
      <w:r>
        <w:t>HMK002- actually looks for distinct states in their time periods- regime shift (1957-1983; 1992-2010)</w:t>
      </w:r>
    </w:p>
    <w:p w14:paraId="2B590561" w14:textId="77777777" w:rsidR="00EC3CD5" w:rsidRDefault="00EC3CD5">
      <w:pPr>
        <w:pStyle w:val="CommentText"/>
      </w:pPr>
    </w:p>
    <w:p w14:paraId="54BCA3BC" w14:textId="7A89C87A" w:rsidR="00EC3CD5" w:rsidRDefault="00EC3CD5">
      <w:pPr>
        <w:pStyle w:val="CommentText"/>
      </w:pPr>
      <w:r>
        <w:t>Check HMK036</w:t>
      </w:r>
    </w:p>
  </w:comment>
  <w:comment w:id="133" w:author="Elizabeth Wolkovich" w:date="2018-11-30T15:18:00Z" w:initials="EW">
    <w:p w14:paraId="6D435E94" w14:textId="6495773B" w:rsidR="00EC3CD5" w:rsidRDefault="00EC3CD5">
      <w:pPr>
        <w:pStyle w:val="CommentText"/>
      </w:pPr>
      <w:r>
        <w:rPr>
          <w:rStyle w:val="CommentReference"/>
        </w:rPr>
        <w:annotationRef/>
      </w:r>
      <w:r>
        <w:t>Nice!</w:t>
      </w:r>
    </w:p>
  </w:comment>
  <w:comment w:id="136" w:author="Heather Kharouba" w:date="2018-10-25T13:29:00Z" w:initials="HK">
    <w:p w14:paraId="1408F0EC" w14:textId="066E8661" w:rsidR="00EC3CD5" w:rsidRDefault="00EC3CD5">
      <w:pPr>
        <w:pStyle w:val="CommentText"/>
      </w:pPr>
      <w:r>
        <w:rPr>
          <w:rStyle w:val="CommentReference"/>
        </w:rPr>
        <w:annotationRef/>
      </w:r>
      <w:r>
        <w:t>Also, Lof et al. 2012</w:t>
      </w:r>
    </w:p>
  </w:comment>
  <w:comment w:id="137" w:author="Elizabeth Wolkovich" w:date="2018-11-30T15:20:00Z" w:initials="EW">
    <w:p w14:paraId="11FA49D7" w14:textId="79583F4F" w:rsidR="00EC3CD5" w:rsidRDefault="00EC3CD5">
      <w:pPr>
        <w:pStyle w:val="CommentText"/>
      </w:pPr>
      <w:r>
        <w:rPr>
          <w:rStyle w:val="CommentReference"/>
        </w:rPr>
        <w:annotationRef/>
      </w:r>
      <w:r>
        <w:t xml:space="preserve">If you have space I would add a sentence spelling out a few interesting outcomes … like that fitness could go up with climate change for some of the interacting species. </w:t>
      </w:r>
    </w:p>
  </w:comment>
  <w:comment w:id="142" w:author="Elizabeth Wolkovich" w:date="2018-11-30T15:26:00Z" w:initials="EW">
    <w:p w14:paraId="10DA1BE8" w14:textId="7384BC3A" w:rsidR="00EC3CD5" w:rsidRDefault="00EC3CD5">
      <w:pPr>
        <w:pStyle w:val="CommentText"/>
      </w:pPr>
      <w:r>
        <w:rPr>
          <w:rStyle w:val="CommentReference"/>
        </w:rPr>
        <w:annotationRef/>
      </w:r>
      <w:r>
        <w:t xml:space="preserve">I think we should expand this section …. So I tried to delete ‘conclusion’ sounding stuff. We could also relabel as ‘Towards mechanistic understanding and robust </w:t>
      </w:r>
      <w:r w:rsidR="00A25461">
        <w:t>forecasting’</w:t>
      </w:r>
    </w:p>
  </w:comment>
  <w:comment w:id="153" w:author="Heather Kharouba" w:date="2018-11-29T16:14:00Z" w:initials="HK">
    <w:p w14:paraId="1AADCAA7" w14:textId="0D794CDE" w:rsidR="00EC3CD5" w:rsidRDefault="00EC3CD5">
      <w:pPr>
        <w:pStyle w:val="CommentText"/>
      </w:pPr>
      <w:r>
        <w:rPr>
          <w:rStyle w:val="CommentReference"/>
        </w:rPr>
        <w:annotationRef/>
      </w:r>
      <w:r>
        <w:t>Goal here ok?</w:t>
      </w:r>
    </w:p>
  </w:comment>
  <w:comment w:id="154" w:author="Elizabeth Wolkovich" w:date="2018-11-30T15:23:00Z" w:initials="EW">
    <w:p w14:paraId="7054FE93" w14:textId="299B8F83" w:rsidR="00EC3CD5" w:rsidRDefault="00EC3CD5">
      <w:pPr>
        <w:pStyle w:val="CommentText"/>
      </w:pPr>
      <w:r>
        <w:rPr>
          <w:rStyle w:val="CommentReference"/>
        </w:rPr>
        <w:annotationRef/>
      </w:r>
      <w:r>
        <w:t>I like it!</w:t>
      </w:r>
    </w:p>
  </w:comment>
  <w:comment w:id="155" w:author="Elizabeth Wolkovich" w:date="2018-11-30T15:24:00Z" w:initials="EW">
    <w:p w14:paraId="588052AA" w14:textId="5EE301D3" w:rsidR="00EC3CD5" w:rsidRDefault="00EC3CD5">
      <w:pPr>
        <w:pStyle w:val="CommentText"/>
      </w:pPr>
      <w:r>
        <w:rPr>
          <w:rStyle w:val="CommentReference"/>
        </w:rPr>
        <w:annotationRef/>
      </w:r>
      <w:r>
        <w:t>We almost always need more data, so we could skip that.</w:t>
      </w:r>
    </w:p>
  </w:comment>
  <w:comment w:id="160" w:author="Elizabeth Wolkovich" w:date="2018-11-30T15:25:00Z" w:initials="EW">
    <w:p w14:paraId="0F19BAE9" w14:textId="720E61AA" w:rsidR="00EC3CD5" w:rsidRDefault="00EC3CD5">
      <w:pPr>
        <w:pStyle w:val="CommentText"/>
      </w:pPr>
      <w:r>
        <w:rPr>
          <w:rStyle w:val="CommentReference"/>
        </w:rPr>
        <w:annotationRef/>
      </w:r>
      <w:r>
        <w:t xml:space="preserve">In general we should sound more authoritative, a concept paper that provides a few ideas or a couple suggestions is less exciting and useful than one that is trying to state the major needs to move forward. </w:t>
      </w:r>
    </w:p>
  </w:comment>
  <w:comment w:id="162" w:author="Heather Kharouba" w:date="2018-11-29T12:31:00Z" w:initials="HK">
    <w:p w14:paraId="5A00066E" w14:textId="2D2304E3" w:rsidR="00EC3CD5" w:rsidRDefault="00EC3CD5">
      <w:pPr>
        <w:pStyle w:val="CommentText"/>
      </w:pPr>
      <w:r>
        <w:rPr>
          <w:rStyle w:val="CommentReference"/>
        </w:rPr>
        <w:annotationRef/>
      </w:r>
      <w:r>
        <w:t>These sections still seem bare to me. Any other approaches you can think of?</w:t>
      </w:r>
    </w:p>
  </w:comment>
  <w:comment w:id="163" w:author="Heather Kharouba" w:date="2018-11-29T12:30:00Z" w:initials="HK">
    <w:p w14:paraId="75A3ABD4" w14:textId="79B16B9A" w:rsidR="00EC3CD5" w:rsidRDefault="00EC3CD5">
      <w:pPr>
        <w:pStyle w:val="CommentText"/>
      </w:pPr>
      <w:r>
        <w:rPr>
          <w:rStyle w:val="CommentReference"/>
        </w:rPr>
        <w:annotationRef/>
      </w:r>
      <w:r>
        <w:t>EMW: Seems a good start; again need to tie to the aim of the research … understanding to forecasting.</w:t>
      </w:r>
    </w:p>
  </w:comment>
  <w:comment w:id="165" w:author="Elizabeth Wolkovich" w:date="2018-11-30T15:27:00Z" w:initials="EW">
    <w:p w14:paraId="19E5C155" w14:textId="314C2D07" w:rsidR="00A25461" w:rsidRDefault="00A25461">
      <w:pPr>
        <w:pStyle w:val="CommentText"/>
      </w:pPr>
      <w:r>
        <w:rPr>
          <w:rStyle w:val="CommentReference"/>
        </w:rPr>
        <w:annotationRef/>
      </w:r>
      <w:r>
        <w:t xml:space="preserve">I think this is really good and I wonder if you should link more here (or elsewhere) to connection long-term data with robust multi-mechanism tests. </w:t>
      </w:r>
    </w:p>
  </w:comment>
  <w:comment w:id="166" w:author="Heather Kharouba" w:date="2018-11-29T16:33:00Z" w:initials="HK">
    <w:p w14:paraId="7FF513D3" w14:textId="02585AED" w:rsidR="00EC3CD5" w:rsidRDefault="00EC3CD5">
      <w:pPr>
        <w:pStyle w:val="CommentText"/>
      </w:pPr>
      <w:r>
        <w:rPr>
          <w:rStyle w:val="CommentReference"/>
        </w:rPr>
        <w:annotationRef/>
      </w:r>
      <w:r>
        <w:t>This point doesn’t seem to need further explanation does it? Seems straight forward enough to me</w:t>
      </w:r>
    </w:p>
  </w:comment>
  <w:comment w:id="164" w:author="Elizabeth Wolkovich" w:date="2018-11-30T15:27:00Z" w:initials="EW">
    <w:p w14:paraId="7FD119B4" w14:textId="252269D7" w:rsidR="00EC3CD5" w:rsidRDefault="00EC3CD5">
      <w:pPr>
        <w:pStyle w:val="CommentText"/>
      </w:pPr>
      <w:r>
        <w:rPr>
          <w:rStyle w:val="CommentReference"/>
        </w:rPr>
        <w:annotationRef/>
      </w:r>
      <w:r>
        <w:t>Make into two paragraphs?</w:t>
      </w:r>
      <w:r w:rsidR="00EE19F1">
        <w:t xml:space="preserve"> One on multi-mechanisms and on temporal resolution… </w:t>
      </w:r>
    </w:p>
  </w:comment>
  <w:comment w:id="169" w:author="Heather Kharouba" w:date="2018-11-29T16:41:00Z" w:initials="HK">
    <w:p w14:paraId="2161078E" w14:textId="761516A5" w:rsidR="00EC3CD5" w:rsidRDefault="00EC3CD5">
      <w:pPr>
        <w:pStyle w:val="CommentText"/>
      </w:pPr>
      <w:r>
        <w:rPr>
          <w:rStyle w:val="CommentReference"/>
        </w:rPr>
        <w:annotationRef/>
      </w:r>
      <w:r>
        <w:t>I’ll try and find another example</w:t>
      </w:r>
    </w:p>
  </w:comment>
  <w:comment w:id="168" w:author="Elizabeth Wolkovich" w:date="2018-11-30T15:28:00Z" w:initials="EW">
    <w:p w14:paraId="011AA9B2" w14:textId="7B2C2274" w:rsidR="0044028C" w:rsidRDefault="0044028C">
      <w:pPr>
        <w:pStyle w:val="CommentText"/>
      </w:pPr>
      <w:r>
        <w:rPr>
          <w:rStyle w:val="CommentReference"/>
        </w:rPr>
        <w:annotationRef/>
      </w:r>
      <w:r>
        <w:t>Maybe also look at attribution studies? Could some resources be back-forecasted as in the Root PNAS paper?</w:t>
      </w:r>
    </w:p>
  </w:comment>
  <w:comment w:id="170" w:author="Elizabeth Wolkovich" w:date="2018-11-30T15:29:00Z" w:initials="EW">
    <w:p w14:paraId="24C7E6C9" w14:textId="48CC730C" w:rsidR="0044028C" w:rsidRDefault="0044028C">
      <w:pPr>
        <w:pStyle w:val="CommentText"/>
      </w:pPr>
      <w:r>
        <w:rPr>
          <w:rStyle w:val="CommentReference"/>
        </w:rPr>
        <w:annotationRef/>
      </w:r>
      <w:r>
        <w:t>Ah – here it is! I wonder if you want to hammer it home earlier and return to it? Or foreshadow it more above …?</w:t>
      </w:r>
    </w:p>
  </w:comment>
  <w:comment w:id="171" w:author="Heather Kharouba" w:date="2018-11-29T16:46:00Z" w:initials="HK">
    <w:p w14:paraId="49C7A6D1" w14:textId="4F6BFA00" w:rsidR="00EC3CD5" w:rsidRDefault="00EC3CD5">
      <w:pPr>
        <w:pStyle w:val="CommentText"/>
      </w:pPr>
      <w:r>
        <w:rPr>
          <w:rStyle w:val="CommentReference"/>
        </w:rPr>
        <w:annotationRef/>
      </w:r>
      <w:r>
        <w:t>Do you know of any examples of something close? We had written this down last fall but never developed it further</w:t>
      </w:r>
    </w:p>
  </w:comment>
  <w:comment w:id="173" w:author="Elizabeth Wolkovich" w:date="2018-11-30T15:39:00Z" w:initials="EW">
    <w:p w14:paraId="7B4C982E" w14:textId="308F3DED" w:rsidR="00D728AD" w:rsidRDefault="00D728AD">
      <w:pPr>
        <w:pStyle w:val="CommentText"/>
      </w:pPr>
      <w:r>
        <w:rPr>
          <w:rStyle w:val="CommentReference"/>
        </w:rPr>
        <w:annotationRef/>
      </w:r>
      <w:r>
        <w:t xml:space="preserve">I think you can close this </w:t>
      </w:r>
      <w:r w:rsidR="009E593A">
        <w:t xml:space="preserve">whole end </w:t>
      </w:r>
      <w:r>
        <w:t xml:space="preserve">section with something on forecasting … describe a perfect scenario of a study where we know everything you have laid out, and how then you could do forecasting. You might close by a nod to the reality of without some of these anchors, comparing studies will be really difficult, which will making understanding what variation is due to site or species or mechanism or what hard … </w:t>
      </w:r>
      <w:r w:rsidR="009E593A">
        <w:t xml:space="preserve">Then your forecasting section builds from one system to many ... </w:t>
      </w:r>
      <w:bookmarkStart w:id="174" w:name="_GoBack"/>
      <w:bookmarkEnd w:id="174"/>
    </w:p>
  </w:comment>
  <w:comment w:id="172" w:author="Elizabeth Wolkovich" w:date="2018-11-30T15:29:00Z" w:initials="EW">
    <w:p w14:paraId="6F5387CB" w14:textId="6CDF815D" w:rsidR="0044028C" w:rsidRDefault="0044028C">
      <w:pPr>
        <w:pStyle w:val="CommentText"/>
      </w:pPr>
      <w:r>
        <w:rPr>
          <w:rStyle w:val="CommentReference"/>
        </w:rPr>
        <w:annotationRef/>
      </w:r>
      <w:r>
        <w:t xml:space="preserve">Chuine must have some papers that do back-forecasting… </w:t>
      </w:r>
    </w:p>
  </w:comment>
  <w:comment w:id="167" w:author="Elizabeth Wolkovich" w:date="2018-11-30T15:34:00Z" w:initials="EW">
    <w:p w14:paraId="5CD317D7" w14:textId="67244277" w:rsidR="0044028C" w:rsidRDefault="0044028C">
      <w:pPr>
        <w:pStyle w:val="CommentText"/>
      </w:pPr>
      <w:r>
        <w:rPr>
          <w:rStyle w:val="CommentReference"/>
        </w:rPr>
        <w:annotationRef/>
      </w:r>
      <w:r>
        <w:t>Again, I think we could beef this up. If you bring up experiment + long term data above then you could build on that here and return to it. I think you’re skipping a few prescriptions, some you may have covered enough above but maybe not …</w:t>
      </w:r>
    </w:p>
    <w:p w14:paraId="5170F79E" w14:textId="3F36F187" w:rsidR="0044028C" w:rsidRDefault="00D728AD" w:rsidP="0044028C">
      <w:pPr>
        <w:pStyle w:val="CommentText"/>
        <w:numPr>
          <w:ilvl w:val="0"/>
          <w:numId w:val="28"/>
        </w:numPr>
      </w:pPr>
      <w:r>
        <w:t xml:space="preserve"> </w:t>
      </w:r>
      <w:r w:rsidR="0044028C">
        <w:t xml:space="preserve">Again, use baselines to test multiple mechanisms. Researchers with long-term data should be looking for when climate change (temperature? Precip? They should be specific) changes dramatically in their system and list and time-frame other major drivers. </w:t>
      </w:r>
    </w:p>
    <w:p w14:paraId="74AA45FD" w14:textId="0B4C77F3" w:rsidR="0044028C" w:rsidRDefault="00D728AD" w:rsidP="0044028C">
      <w:pPr>
        <w:pStyle w:val="CommentText"/>
        <w:numPr>
          <w:ilvl w:val="0"/>
          <w:numId w:val="28"/>
        </w:numPr>
      </w:pPr>
      <w:r>
        <w:t xml:space="preserve"> Explain how researchers with long-term data can place themselves on the curve (Can you ever be lucky enough to show you were on top? I think some of the bird researchers have been. If not, do you need experiments?)</w:t>
      </w:r>
    </w:p>
    <w:p w14:paraId="2C928030" w14:textId="694E92BF" w:rsidR="00D728AD" w:rsidRDefault="00D728AD" w:rsidP="0044028C">
      <w:pPr>
        <w:pStyle w:val="CommentText"/>
        <w:numPr>
          <w:ilvl w:val="0"/>
          <w:numId w:val="28"/>
        </w:numPr>
      </w:pPr>
      <w:r>
        <w:t xml:space="preserve"> What to do if you don’t have long-term data to establish baselines? (This is the paragrah</w:t>
      </w:r>
      <w:r w:rsidR="009E593A">
        <w:t xml:space="preserve"> I think you have, but it seems one or a longer section.)</w:t>
      </w:r>
    </w:p>
  </w:comment>
  <w:comment w:id="175" w:author="Heather Kharouba" w:date="2018-11-16T16:42:00Z" w:initials="HK">
    <w:p w14:paraId="0AD17738" w14:textId="67AB8565" w:rsidR="00EC3CD5" w:rsidRDefault="00EC3CD5">
      <w:pPr>
        <w:pStyle w:val="CommentText"/>
      </w:pPr>
      <w:r>
        <w:rPr>
          <w:rStyle w:val="CommentReference"/>
        </w:rPr>
        <w:annotationRef/>
      </w:r>
      <w:r>
        <w:t>All numbers need to be verified</w:t>
      </w:r>
    </w:p>
  </w:comment>
  <w:comment w:id="176" w:author="Heather Kharouba" w:date="2018-10-15T13:46:00Z" w:initials="HK">
    <w:p w14:paraId="11A332AB" w14:textId="4A5754CC" w:rsidR="00EC3CD5" w:rsidRDefault="00EC3CD5">
      <w:pPr>
        <w:pStyle w:val="CommentText"/>
      </w:pPr>
      <w:r>
        <w:rPr>
          <w:rStyle w:val="CommentReference"/>
        </w:rPr>
        <w:annotationRef/>
      </w:r>
      <w:r>
        <w:t>x-axis needs to be consistent- either relative timing or mismatch</w:t>
      </w:r>
    </w:p>
  </w:comment>
  <w:comment w:id="177" w:author="Heather Kharouba" w:date="2018-10-15T16:15:00Z" w:initials="HK">
    <w:p w14:paraId="307EAA53" w14:textId="497D32EA" w:rsidR="00EC3CD5" w:rsidRDefault="00EC3CD5">
      <w:pPr>
        <w:pStyle w:val="CommentText"/>
      </w:pPr>
      <w:r>
        <w:rPr>
          <w:rStyle w:val="CommentReference"/>
        </w:rPr>
        <w:annotationRef/>
      </w:r>
      <w:r>
        <w:t>Add lines of best fit from Figure 3 in the paper</w:t>
      </w:r>
    </w:p>
  </w:comment>
  <w:comment w:id="178" w:author="Heather Kharouba" w:date="2018-10-15T16:26:00Z" w:initials="HK">
    <w:p w14:paraId="540568EF" w14:textId="27BE93DD" w:rsidR="00EC3CD5" w:rsidRDefault="00EC3CD5">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EC3CD5" w:rsidRDefault="00EC3CD5" w:rsidP="009E2783">
      <w:r>
        <w:separator/>
      </w:r>
    </w:p>
  </w:endnote>
  <w:endnote w:type="continuationSeparator" w:id="0">
    <w:p w14:paraId="10CB757A" w14:textId="77777777" w:rsidR="00EC3CD5" w:rsidRDefault="00EC3CD5"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EC3CD5" w:rsidRDefault="00EC3CD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EC3CD5" w:rsidRDefault="00EC3C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EC3CD5" w:rsidRDefault="00EC3CD5"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593A">
      <w:rPr>
        <w:rStyle w:val="PageNumber"/>
        <w:noProof/>
      </w:rPr>
      <w:t>1</w:t>
    </w:r>
    <w:r>
      <w:rPr>
        <w:rStyle w:val="PageNumber"/>
      </w:rPr>
      <w:fldChar w:fldCharType="end"/>
    </w:r>
  </w:p>
  <w:p w14:paraId="6D639CA1" w14:textId="77777777" w:rsidR="00EC3CD5" w:rsidRDefault="00EC3C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EC3CD5" w:rsidRDefault="00EC3CD5" w:rsidP="009E2783">
      <w:r>
        <w:separator/>
      </w:r>
    </w:p>
  </w:footnote>
  <w:footnote w:type="continuationSeparator" w:id="0">
    <w:p w14:paraId="7217F036" w14:textId="77777777" w:rsidR="00EC3CD5" w:rsidRDefault="00EC3CD5"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9">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7">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3">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7">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6"/>
  </w:num>
  <w:num w:numId="3">
    <w:abstractNumId w:val="13"/>
  </w:num>
  <w:num w:numId="4">
    <w:abstractNumId w:val="22"/>
  </w:num>
  <w:num w:numId="5">
    <w:abstractNumId w:val="8"/>
  </w:num>
  <w:num w:numId="6">
    <w:abstractNumId w:val="26"/>
  </w:num>
  <w:num w:numId="7">
    <w:abstractNumId w:val="11"/>
  </w:num>
  <w:num w:numId="8">
    <w:abstractNumId w:val="7"/>
  </w:num>
  <w:num w:numId="9">
    <w:abstractNumId w:val="10"/>
  </w:num>
  <w:num w:numId="10">
    <w:abstractNumId w:val="0"/>
  </w:num>
  <w:num w:numId="11">
    <w:abstractNumId w:val="6"/>
  </w:num>
  <w:num w:numId="12">
    <w:abstractNumId w:val="2"/>
  </w:num>
  <w:num w:numId="13">
    <w:abstractNumId w:val="14"/>
  </w:num>
  <w:num w:numId="14">
    <w:abstractNumId w:val="19"/>
  </w:num>
  <w:num w:numId="15">
    <w:abstractNumId w:val="21"/>
  </w:num>
  <w:num w:numId="16">
    <w:abstractNumId w:val="27"/>
  </w:num>
  <w:num w:numId="17">
    <w:abstractNumId w:val="5"/>
  </w:num>
  <w:num w:numId="18">
    <w:abstractNumId w:val="18"/>
  </w:num>
  <w:num w:numId="19">
    <w:abstractNumId w:val="25"/>
  </w:num>
  <w:num w:numId="20">
    <w:abstractNumId w:val="3"/>
  </w:num>
  <w:num w:numId="21">
    <w:abstractNumId w:val="12"/>
  </w:num>
  <w:num w:numId="22">
    <w:abstractNumId w:val="24"/>
  </w:num>
  <w:num w:numId="23">
    <w:abstractNumId w:val="15"/>
  </w:num>
  <w:num w:numId="24">
    <w:abstractNumId w:val="9"/>
  </w:num>
  <w:num w:numId="25">
    <w:abstractNumId w:val="23"/>
  </w:num>
  <w:num w:numId="26">
    <w:abstractNumId w:val="17"/>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DCB"/>
    <w:rsid w:val="000026B2"/>
    <w:rsid w:val="00002F4A"/>
    <w:rsid w:val="000062F4"/>
    <w:rsid w:val="00007F7B"/>
    <w:rsid w:val="000108AB"/>
    <w:rsid w:val="00012E10"/>
    <w:rsid w:val="00013E92"/>
    <w:rsid w:val="000148B6"/>
    <w:rsid w:val="000159B8"/>
    <w:rsid w:val="00020785"/>
    <w:rsid w:val="00021E15"/>
    <w:rsid w:val="00022127"/>
    <w:rsid w:val="00023306"/>
    <w:rsid w:val="00024CB9"/>
    <w:rsid w:val="0002565B"/>
    <w:rsid w:val="00032030"/>
    <w:rsid w:val="0003312E"/>
    <w:rsid w:val="00033B9C"/>
    <w:rsid w:val="00035189"/>
    <w:rsid w:val="00035CB0"/>
    <w:rsid w:val="0003665A"/>
    <w:rsid w:val="00040FCB"/>
    <w:rsid w:val="00042A8C"/>
    <w:rsid w:val="00043794"/>
    <w:rsid w:val="0005107A"/>
    <w:rsid w:val="00055122"/>
    <w:rsid w:val="0005544C"/>
    <w:rsid w:val="00057B98"/>
    <w:rsid w:val="00060C06"/>
    <w:rsid w:val="00060E37"/>
    <w:rsid w:val="00064986"/>
    <w:rsid w:val="00065F04"/>
    <w:rsid w:val="00070936"/>
    <w:rsid w:val="00070B18"/>
    <w:rsid w:val="0007289B"/>
    <w:rsid w:val="00076154"/>
    <w:rsid w:val="00081C00"/>
    <w:rsid w:val="000826DF"/>
    <w:rsid w:val="00082AC5"/>
    <w:rsid w:val="00085399"/>
    <w:rsid w:val="00086AF5"/>
    <w:rsid w:val="00086DE8"/>
    <w:rsid w:val="00091405"/>
    <w:rsid w:val="00092446"/>
    <w:rsid w:val="00092D00"/>
    <w:rsid w:val="00097822"/>
    <w:rsid w:val="000A79DB"/>
    <w:rsid w:val="000B0AB3"/>
    <w:rsid w:val="000B1C95"/>
    <w:rsid w:val="000B3E16"/>
    <w:rsid w:val="000B5258"/>
    <w:rsid w:val="000B56CB"/>
    <w:rsid w:val="000C0D0A"/>
    <w:rsid w:val="000C478C"/>
    <w:rsid w:val="000C5FB0"/>
    <w:rsid w:val="000D162E"/>
    <w:rsid w:val="000D1DB5"/>
    <w:rsid w:val="000D2E6B"/>
    <w:rsid w:val="000D440D"/>
    <w:rsid w:val="000D531D"/>
    <w:rsid w:val="000E2548"/>
    <w:rsid w:val="000F4C15"/>
    <w:rsid w:val="000F5C69"/>
    <w:rsid w:val="000F794E"/>
    <w:rsid w:val="000F7A0C"/>
    <w:rsid w:val="000F7B2C"/>
    <w:rsid w:val="001012C3"/>
    <w:rsid w:val="0010354C"/>
    <w:rsid w:val="001041B1"/>
    <w:rsid w:val="00105350"/>
    <w:rsid w:val="0010541E"/>
    <w:rsid w:val="00105B85"/>
    <w:rsid w:val="001061F7"/>
    <w:rsid w:val="00112302"/>
    <w:rsid w:val="001154C1"/>
    <w:rsid w:val="00115AE1"/>
    <w:rsid w:val="00121364"/>
    <w:rsid w:val="00122826"/>
    <w:rsid w:val="001253A8"/>
    <w:rsid w:val="00132E01"/>
    <w:rsid w:val="00134753"/>
    <w:rsid w:val="00134D24"/>
    <w:rsid w:val="00135C6A"/>
    <w:rsid w:val="00142D9A"/>
    <w:rsid w:val="00144EC6"/>
    <w:rsid w:val="00145140"/>
    <w:rsid w:val="00150AB3"/>
    <w:rsid w:val="00151563"/>
    <w:rsid w:val="001546F7"/>
    <w:rsid w:val="00154BBA"/>
    <w:rsid w:val="0015763A"/>
    <w:rsid w:val="00163167"/>
    <w:rsid w:val="00170BE3"/>
    <w:rsid w:val="00177210"/>
    <w:rsid w:val="00180B94"/>
    <w:rsid w:val="00180DB2"/>
    <w:rsid w:val="00181977"/>
    <w:rsid w:val="00185CA3"/>
    <w:rsid w:val="00185FAB"/>
    <w:rsid w:val="001862ED"/>
    <w:rsid w:val="001925FC"/>
    <w:rsid w:val="001968E1"/>
    <w:rsid w:val="001A16F4"/>
    <w:rsid w:val="001A52C2"/>
    <w:rsid w:val="001A5B42"/>
    <w:rsid w:val="001A6CCA"/>
    <w:rsid w:val="001B0F95"/>
    <w:rsid w:val="001B2A3D"/>
    <w:rsid w:val="001B4FA7"/>
    <w:rsid w:val="001C18F8"/>
    <w:rsid w:val="001C3927"/>
    <w:rsid w:val="001C46BE"/>
    <w:rsid w:val="001C5DB0"/>
    <w:rsid w:val="001C6E21"/>
    <w:rsid w:val="001D060C"/>
    <w:rsid w:val="001D2CCE"/>
    <w:rsid w:val="001D434E"/>
    <w:rsid w:val="001D49AF"/>
    <w:rsid w:val="001D5F21"/>
    <w:rsid w:val="001D663B"/>
    <w:rsid w:val="001D710D"/>
    <w:rsid w:val="001E258C"/>
    <w:rsid w:val="001E4111"/>
    <w:rsid w:val="001E411F"/>
    <w:rsid w:val="001E5301"/>
    <w:rsid w:val="001F00A4"/>
    <w:rsid w:val="001F1B5B"/>
    <w:rsid w:val="001F290A"/>
    <w:rsid w:val="001F2A87"/>
    <w:rsid w:val="001F3DE4"/>
    <w:rsid w:val="001F698F"/>
    <w:rsid w:val="001F7104"/>
    <w:rsid w:val="002031F6"/>
    <w:rsid w:val="002053F4"/>
    <w:rsid w:val="00207821"/>
    <w:rsid w:val="002121C3"/>
    <w:rsid w:val="002126AB"/>
    <w:rsid w:val="00212D54"/>
    <w:rsid w:val="00213F7F"/>
    <w:rsid w:val="0021614F"/>
    <w:rsid w:val="00220A8F"/>
    <w:rsid w:val="00225192"/>
    <w:rsid w:val="00225F53"/>
    <w:rsid w:val="00226503"/>
    <w:rsid w:val="00226A59"/>
    <w:rsid w:val="00226CF7"/>
    <w:rsid w:val="0023093A"/>
    <w:rsid w:val="00231279"/>
    <w:rsid w:val="002332B1"/>
    <w:rsid w:val="0023366F"/>
    <w:rsid w:val="00235753"/>
    <w:rsid w:val="002358C3"/>
    <w:rsid w:val="0023730F"/>
    <w:rsid w:val="00237AE9"/>
    <w:rsid w:val="00243342"/>
    <w:rsid w:val="002435D8"/>
    <w:rsid w:val="00245DEF"/>
    <w:rsid w:val="00247C46"/>
    <w:rsid w:val="0025102F"/>
    <w:rsid w:val="00251B0E"/>
    <w:rsid w:val="0025230E"/>
    <w:rsid w:val="00254B05"/>
    <w:rsid w:val="00254B4D"/>
    <w:rsid w:val="002551CD"/>
    <w:rsid w:val="00256533"/>
    <w:rsid w:val="00257AED"/>
    <w:rsid w:val="002633C4"/>
    <w:rsid w:val="00264B25"/>
    <w:rsid w:val="002702C8"/>
    <w:rsid w:val="00271E4D"/>
    <w:rsid w:val="00274785"/>
    <w:rsid w:val="00274FA5"/>
    <w:rsid w:val="00276937"/>
    <w:rsid w:val="00277E3B"/>
    <w:rsid w:val="00281FE8"/>
    <w:rsid w:val="00281FE9"/>
    <w:rsid w:val="00282821"/>
    <w:rsid w:val="00282DBF"/>
    <w:rsid w:val="00285D31"/>
    <w:rsid w:val="00286AAC"/>
    <w:rsid w:val="00286F95"/>
    <w:rsid w:val="00287F49"/>
    <w:rsid w:val="002909D7"/>
    <w:rsid w:val="002913E2"/>
    <w:rsid w:val="002920A8"/>
    <w:rsid w:val="00294F7C"/>
    <w:rsid w:val="002A22D1"/>
    <w:rsid w:val="002A2D6A"/>
    <w:rsid w:val="002A38E7"/>
    <w:rsid w:val="002A7717"/>
    <w:rsid w:val="002B0A1A"/>
    <w:rsid w:val="002B15F7"/>
    <w:rsid w:val="002B1912"/>
    <w:rsid w:val="002B276D"/>
    <w:rsid w:val="002B5922"/>
    <w:rsid w:val="002C1A47"/>
    <w:rsid w:val="002C4016"/>
    <w:rsid w:val="002C5C3D"/>
    <w:rsid w:val="002C7464"/>
    <w:rsid w:val="002C761A"/>
    <w:rsid w:val="002D06C6"/>
    <w:rsid w:val="002D6F35"/>
    <w:rsid w:val="002E5739"/>
    <w:rsid w:val="002F163B"/>
    <w:rsid w:val="002F1B0A"/>
    <w:rsid w:val="002F38CE"/>
    <w:rsid w:val="002F444F"/>
    <w:rsid w:val="002F4B0E"/>
    <w:rsid w:val="002F4E5F"/>
    <w:rsid w:val="003002FE"/>
    <w:rsid w:val="003011C5"/>
    <w:rsid w:val="00302131"/>
    <w:rsid w:val="0030285C"/>
    <w:rsid w:val="00302AB3"/>
    <w:rsid w:val="003061AB"/>
    <w:rsid w:val="003130E4"/>
    <w:rsid w:val="0032023F"/>
    <w:rsid w:val="00321A54"/>
    <w:rsid w:val="003239ED"/>
    <w:rsid w:val="003249A2"/>
    <w:rsid w:val="003250DD"/>
    <w:rsid w:val="00330449"/>
    <w:rsid w:val="00332FE8"/>
    <w:rsid w:val="0033387B"/>
    <w:rsid w:val="00333C6B"/>
    <w:rsid w:val="00341441"/>
    <w:rsid w:val="003414AF"/>
    <w:rsid w:val="00342913"/>
    <w:rsid w:val="00342BFE"/>
    <w:rsid w:val="0034364C"/>
    <w:rsid w:val="00343C6B"/>
    <w:rsid w:val="00346569"/>
    <w:rsid w:val="00347E6D"/>
    <w:rsid w:val="00351155"/>
    <w:rsid w:val="00352C1C"/>
    <w:rsid w:val="00353449"/>
    <w:rsid w:val="003570D9"/>
    <w:rsid w:val="00357E33"/>
    <w:rsid w:val="00362649"/>
    <w:rsid w:val="00363047"/>
    <w:rsid w:val="003651B0"/>
    <w:rsid w:val="00367467"/>
    <w:rsid w:val="00370663"/>
    <w:rsid w:val="00372C34"/>
    <w:rsid w:val="00372E8B"/>
    <w:rsid w:val="00374D90"/>
    <w:rsid w:val="003828A4"/>
    <w:rsid w:val="0038484F"/>
    <w:rsid w:val="003848FE"/>
    <w:rsid w:val="00384F97"/>
    <w:rsid w:val="003875B1"/>
    <w:rsid w:val="00387836"/>
    <w:rsid w:val="00390576"/>
    <w:rsid w:val="00392805"/>
    <w:rsid w:val="00394364"/>
    <w:rsid w:val="0039513B"/>
    <w:rsid w:val="00397E76"/>
    <w:rsid w:val="003A1D4A"/>
    <w:rsid w:val="003A212C"/>
    <w:rsid w:val="003A4749"/>
    <w:rsid w:val="003A6636"/>
    <w:rsid w:val="003B244D"/>
    <w:rsid w:val="003B299C"/>
    <w:rsid w:val="003B3CA6"/>
    <w:rsid w:val="003B5617"/>
    <w:rsid w:val="003B7248"/>
    <w:rsid w:val="003C4A76"/>
    <w:rsid w:val="003D0029"/>
    <w:rsid w:val="003D22C4"/>
    <w:rsid w:val="003D466A"/>
    <w:rsid w:val="003D68DE"/>
    <w:rsid w:val="003E008B"/>
    <w:rsid w:val="003E2D27"/>
    <w:rsid w:val="003E3396"/>
    <w:rsid w:val="003E3C5B"/>
    <w:rsid w:val="003E6093"/>
    <w:rsid w:val="003F0415"/>
    <w:rsid w:val="003F429B"/>
    <w:rsid w:val="003F43DB"/>
    <w:rsid w:val="00400628"/>
    <w:rsid w:val="00400707"/>
    <w:rsid w:val="004040AC"/>
    <w:rsid w:val="00404F39"/>
    <w:rsid w:val="00405D50"/>
    <w:rsid w:val="00412FFB"/>
    <w:rsid w:val="00413579"/>
    <w:rsid w:val="004246D6"/>
    <w:rsid w:val="0042564D"/>
    <w:rsid w:val="004257D6"/>
    <w:rsid w:val="00425C0D"/>
    <w:rsid w:val="00431538"/>
    <w:rsid w:val="004326E0"/>
    <w:rsid w:val="00432C41"/>
    <w:rsid w:val="004330DE"/>
    <w:rsid w:val="004342E2"/>
    <w:rsid w:val="00436436"/>
    <w:rsid w:val="0044028C"/>
    <w:rsid w:val="00440629"/>
    <w:rsid w:val="00440D2B"/>
    <w:rsid w:val="00440D76"/>
    <w:rsid w:val="004430B5"/>
    <w:rsid w:val="00444F34"/>
    <w:rsid w:val="00446BD4"/>
    <w:rsid w:val="00447910"/>
    <w:rsid w:val="00450D2A"/>
    <w:rsid w:val="00451C01"/>
    <w:rsid w:val="0045359A"/>
    <w:rsid w:val="004535F4"/>
    <w:rsid w:val="004543DE"/>
    <w:rsid w:val="0045443B"/>
    <w:rsid w:val="004553F7"/>
    <w:rsid w:val="00457F7F"/>
    <w:rsid w:val="00464675"/>
    <w:rsid w:val="004673DE"/>
    <w:rsid w:val="00476C4C"/>
    <w:rsid w:val="00477118"/>
    <w:rsid w:val="0048028E"/>
    <w:rsid w:val="00480859"/>
    <w:rsid w:val="00481831"/>
    <w:rsid w:val="004837B4"/>
    <w:rsid w:val="00490865"/>
    <w:rsid w:val="004909AD"/>
    <w:rsid w:val="00492C6F"/>
    <w:rsid w:val="00493695"/>
    <w:rsid w:val="0049593A"/>
    <w:rsid w:val="004A1A50"/>
    <w:rsid w:val="004A518A"/>
    <w:rsid w:val="004A71D8"/>
    <w:rsid w:val="004B2795"/>
    <w:rsid w:val="004B418C"/>
    <w:rsid w:val="004B6D37"/>
    <w:rsid w:val="004D174D"/>
    <w:rsid w:val="004D3E82"/>
    <w:rsid w:val="004D4D86"/>
    <w:rsid w:val="004D4E2B"/>
    <w:rsid w:val="004E18C6"/>
    <w:rsid w:val="004E272C"/>
    <w:rsid w:val="004E274A"/>
    <w:rsid w:val="004E4327"/>
    <w:rsid w:val="004E7F56"/>
    <w:rsid w:val="004F0611"/>
    <w:rsid w:val="004F0F90"/>
    <w:rsid w:val="004F2C5B"/>
    <w:rsid w:val="004F3534"/>
    <w:rsid w:val="004F4E3D"/>
    <w:rsid w:val="0050400C"/>
    <w:rsid w:val="00504763"/>
    <w:rsid w:val="00505950"/>
    <w:rsid w:val="00505B5D"/>
    <w:rsid w:val="0050675A"/>
    <w:rsid w:val="00512E7B"/>
    <w:rsid w:val="00513F14"/>
    <w:rsid w:val="00514532"/>
    <w:rsid w:val="0051577F"/>
    <w:rsid w:val="00515DC2"/>
    <w:rsid w:val="00516058"/>
    <w:rsid w:val="00516667"/>
    <w:rsid w:val="00521116"/>
    <w:rsid w:val="00521170"/>
    <w:rsid w:val="0052306B"/>
    <w:rsid w:val="005239D8"/>
    <w:rsid w:val="0052479C"/>
    <w:rsid w:val="00524D13"/>
    <w:rsid w:val="00525456"/>
    <w:rsid w:val="00527C79"/>
    <w:rsid w:val="00530E01"/>
    <w:rsid w:val="005325BB"/>
    <w:rsid w:val="00532E0E"/>
    <w:rsid w:val="00534A8A"/>
    <w:rsid w:val="005369DE"/>
    <w:rsid w:val="00536A39"/>
    <w:rsid w:val="00536EF3"/>
    <w:rsid w:val="005413A2"/>
    <w:rsid w:val="00541DF8"/>
    <w:rsid w:val="005425A6"/>
    <w:rsid w:val="005428BA"/>
    <w:rsid w:val="00542DA2"/>
    <w:rsid w:val="00544C62"/>
    <w:rsid w:val="0054541A"/>
    <w:rsid w:val="00545EA9"/>
    <w:rsid w:val="0055171D"/>
    <w:rsid w:val="00552C91"/>
    <w:rsid w:val="0055341A"/>
    <w:rsid w:val="00554399"/>
    <w:rsid w:val="005558A2"/>
    <w:rsid w:val="00555A94"/>
    <w:rsid w:val="0055619B"/>
    <w:rsid w:val="00561882"/>
    <w:rsid w:val="00562C3A"/>
    <w:rsid w:val="005645C7"/>
    <w:rsid w:val="0057019A"/>
    <w:rsid w:val="0057040C"/>
    <w:rsid w:val="005712DC"/>
    <w:rsid w:val="00571301"/>
    <w:rsid w:val="00572CA5"/>
    <w:rsid w:val="005760D0"/>
    <w:rsid w:val="00582F87"/>
    <w:rsid w:val="005855A3"/>
    <w:rsid w:val="00585CC0"/>
    <w:rsid w:val="00586DCC"/>
    <w:rsid w:val="00592A36"/>
    <w:rsid w:val="00592AA1"/>
    <w:rsid w:val="005950B5"/>
    <w:rsid w:val="0059676A"/>
    <w:rsid w:val="0059741B"/>
    <w:rsid w:val="00597D5A"/>
    <w:rsid w:val="005A587B"/>
    <w:rsid w:val="005A645A"/>
    <w:rsid w:val="005A6971"/>
    <w:rsid w:val="005A7BCC"/>
    <w:rsid w:val="005B4507"/>
    <w:rsid w:val="005B4921"/>
    <w:rsid w:val="005B4CB3"/>
    <w:rsid w:val="005B597E"/>
    <w:rsid w:val="005C16C3"/>
    <w:rsid w:val="005C3EBB"/>
    <w:rsid w:val="005D08E7"/>
    <w:rsid w:val="005D094D"/>
    <w:rsid w:val="005D2EC5"/>
    <w:rsid w:val="005D320A"/>
    <w:rsid w:val="005D4948"/>
    <w:rsid w:val="005D754C"/>
    <w:rsid w:val="005E2006"/>
    <w:rsid w:val="005E3CAE"/>
    <w:rsid w:val="005E4761"/>
    <w:rsid w:val="005F244C"/>
    <w:rsid w:val="005F5D54"/>
    <w:rsid w:val="00603C93"/>
    <w:rsid w:val="00604442"/>
    <w:rsid w:val="00604576"/>
    <w:rsid w:val="00606A17"/>
    <w:rsid w:val="0061059D"/>
    <w:rsid w:val="00610E04"/>
    <w:rsid w:val="00611992"/>
    <w:rsid w:val="00612454"/>
    <w:rsid w:val="0061390C"/>
    <w:rsid w:val="0061419E"/>
    <w:rsid w:val="006207EE"/>
    <w:rsid w:val="00625367"/>
    <w:rsid w:val="00625E2E"/>
    <w:rsid w:val="00634184"/>
    <w:rsid w:val="0063504E"/>
    <w:rsid w:val="00640FB5"/>
    <w:rsid w:val="00642A83"/>
    <w:rsid w:val="00642FFD"/>
    <w:rsid w:val="00655995"/>
    <w:rsid w:val="0065611E"/>
    <w:rsid w:val="00660CDC"/>
    <w:rsid w:val="00663AAE"/>
    <w:rsid w:val="00664DB7"/>
    <w:rsid w:val="00665755"/>
    <w:rsid w:val="00665B74"/>
    <w:rsid w:val="00666045"/>
    <w:rsid w:val="0066705A"/>
    <w:rsid w:val="006675E8"/>
    <w:rsid w:val="00671C81"/>
    <w:rsid w:val="00680139"/>
    <w:rsid w:val="00681D62"/>
    <w:rsid w:val="00687053"/>
    <w:rsid w:val="0069398B"/>
    <w:rsid w:val="00693FDF"/>
    <w:rsid w:val="00694F59"/>
    <w:rsid w:val="0069663E"/>
    <w:rsid w:val="006A19CA"/>
    <w:rsid w:val="006A2ACC"/>
    <w:rsid w:val="006A2DEE"/>
    <w:rsid w:val="006A340E"/>
    <w:rsid w:val="006A4184"/>
    <w:rsid w:val="006A43CF"/>
    <w:rsid w:val="006A717B"/>
    <w:rsid w:val="006B4035"/>
    <w:rsid w:val="006B406F"/>
    <w:rsid w:val="006B5991"/>
    <w:rsid w:val="006C1036"/>
    <w:rsid w:val="006C4BCC"/>
    <w:rsid w:val="006C585B"/>
    <w:rsid w:val="006C7C48"/>
    <w:rsid w:val="006D1EEF"/>
    <w:rsid w:val="006D3818"/>
    <w:rsid w:val="006D3CF9"/>
    <w:rsid w:val="006D3D3A"/>
    <w:rsid w:val="006D48B5"/>
    <w:rsid w:val="006D5611"/>
    <w:rsid w:val="006D642A"/>
    <w:rsid w:val="006E21FF"/>
    <w:rsid w:val="006E2D69"/>
    <w:rsid w:val="006E3A94"/>
    <w:rsid w:val="006E4631"/>
    <w:rsid w:val="006E4B61"/>
    <w:rsid w:val="006F388E"/>
    <w:rsid w:val="006F3E7B"/>
    <w:rsid w:val="006F49DD"/>
    <w:rsid w:val="007004FF"/>
    <w:rsid w:val="00706FE0"/>
    <w:rsid w:val="00711C26"/>
    <w:rsid w:val="00711D2D"/>
    <w:rsid w:val="0072433B"/>
    <w:rsid w:val="00725563"/>
    <w:rsid w:val="0072617A"/>
    <w:rsid w:val="00726C94"/>
    <w:rsid w:val="00727FC3"/>
    <w:rsid w:val="00730AC7"/>
    <w:rsid w:val="00732D72"/>
    <w:rsid w:val="007350CC"/>
    <w:rsid w:val="00735738"/>
    <w:rsid w:val="00736E94"/>
    <w:rsid w:val="00741F2C"/>
    <w:rsid w:val="00746007"/>
    <w:rsid w:val="00746DA7"/>
    <w:rsid w:val="00753D7D"/>
    <w:rsid w:val="007566C0"/>
    <w:rsid w:val="00757172"/>
    <w:rsid w:val="00757FF2"/>
    <w:rsid w:val="0076017C"/>
    <w:rsid w:val="00760CCB"/>
    <w:rsid w:val="00770BC0"/>
    <w:rsid w:val="00770FE7"/>
    <w:rsid w:val="00771674"/>
    <w:rsid w:val="00771EEC"/>
    <w:rsid w:val="00774F73"/>
    <w:rsid w:val="00777DA9"/>
    <w:rsid w:val="00783DDF"/>
    <w:rsid w:val="007851AF"/>
    <w:rsid w:val="00785933"/>
    <w:rsid w:val="00785A1B"/>
    <w:rsid w:val="00785B2D"/>
    <w:rsid w:val="007929C0"/>
    <w:rsid w:val="00792A94"/>
    <w:rsid w:val="00792C23"/>
    <w:rsid w:val="007941D4"/>
    <w:rsid w:val="007947A9"/>
    <w:rsid w:val="00795D2F"/>
    <w:rsid w:val="00796660"/>
    <w:rsid w:val="007A030B"/>
    <w:rsid w:val="007A10D0"/>
    <w:rsid w:val="007A2227"/>
    <w:rsid w:val="007A3CAF"/>
    <w:rsid w:val="007A4131"/>
    <w:rsid w:val="007B00E4"/>
    <w:rsid w:val="007B28FE"/>
    <w:rsid w:val="007B363F"/>
    <w:rsid w:val="007B5814"/>
    <w:rsid w:val="007C06AC"/>
    <w:rsid w:val="007C43E5"/>
    <w:rsid w:val="007C4E7A"/>
    <w:rsid w:val="007C5E78"/>
    <w:rsid w:val="007C76B3"/>
    <w:rsid w:val="007C78EF"/>
    <w:rsid w:val="007D3C47"/>
    <w:rsid w:val="007D7527"/>
    <w:rsid w:val="007D7F96"/>
    <w:rsid w:val="007E0876"/>
    <w:rsid w:val="007E51C0"/>
    <w:rsid w:val="007E7BBC"/>
    <w:rsid w:val="007F0C47"/>
    <w:rsid w:val="007F17B7"/>
    <w:rsid w:val="007F44E0"/>
    <w:rsid w:val="007F4B87"/>
    <w:rsid w:val="007F57E6"/>
    <w:rsid w:val="007F6CA0"/>
    <w:rsid w:val="007F7116"/>
    <w:rsid w:val="0080292C"/>
    <w:rsid w:val="00805835"/>
    <w:rsid w:val="0081012C"/>
    <w:rsid w:val="008114CB"/>
    <w:rsid w:val="00811E71"/>
    <w:rsid w:val="00813F7C"/>
    <w:rsid w:val="00814951"/>
    <w:rsid w:val="00815294"/>
    <w:rsid w:val="0081544D"/>
    <w:rsid w:val="00815C62"/>
    <w:rsid w:val="00816A23"/>
    <w:rsid w:val="0082018E"/>
    <w:rsid w:val="00825E4B"/>
    <w:rsid w:val="00826209"/>
    <w:rsid w:val="00826824"/>
    <w:rsid w:val="00826D5A"/>
    <w:rsid w:val="008313BD"/>
    <w:rsid w:val="0083261A"/>
    <w:rsid w:val="008344E1"/>
    <w:rsid w:val="00834F6A"/>
    <w:rsid w:val="00835093"/>
    <w:rsid w:val="008350FE"/>
    <w:rsid w:val="008367FB"/>
    <w:rsid w:val="00836C62"/>
    <w:rsid w:val="00836DE0"/>
    <w:rsid w:val="008461B9"/>
    <w:rsid w:val="00846618"/>
    <w:rsid w:val="00851A01"/>
    <w:rsid w:val="0085487E"/>
    <w:rsid w:val="00856251"/>
    <w:rsid w:val="008606AB"/>
    <w:rsid w:val="008637EF"/>
    <w:rsid w:val="00864129"/>
    <w:rsid w:val="0086484B"/>
    <w:rsid w:val="008663BB"/>
    <w:rsid w:val="00871D34"/>
    <w:rsid w:val="008849BF"/>
    <w:rsid w:val="00885C63"/>
    <w:rsid w:val="00887F42"/>
    <w:rsid w:val="00890D2B"/>
    <w:rsid w:val="00890F63"/>
    <w:rsid w:val="00891DE0"/>
    <w:rsid w:val="008A0DDA"/>
    <w:rsid w:val="008A103B"/>
    <w:rsid w:val="008A2C36"/>
    <w:rsid w:val="008A3782"/>
    <w:rsid w:val="008A4EB5"/>
    <w:rsid w:val="008A5AD5"/>
    <w:rsid w:val="008B200B"/>
    <w:rsid w:val="008B5DE3"/>
    <w:rsid w:val="008B691F"/>
    <w:rsid w:val="008B7D7B"/>
    <w:rsid w:val="008D66BB"/>
    <w:rsid w:val="008E232C"/>
    <w:rsid w:val="008E5AAD"/>
    <w:rsid w:val="008F1DA7"/>
    <w:rsid w:val="008F272A"/>
    <w:rsid w:val="008F6433"/>
    <w:rsid w:val="00904150"/>
    <w:rsid w:val="0090689B"/>
    <w:rsid w:val="009072F9"/>
    <w:rsid w:val="00916358"/>
    <w:rsid w:val="00916D06"/>
    <w:rsid w:val="009172C8"/>
    <w:rsid w:val="0092252E"/>
    <w:rsid w:val="00924F09"/>
    <w:rsid w:val="009255BB"/>
    <w:rsid w:val="009310FD"/>
    <w:rsid w:val="009318F8"/>
    <w:rsid w:val="00931DEE"/>
    <w:rsid w:val="00934588"/>
    <w:rsid w:val="00935420"/>
    <w:rsid w:val="00936209"/>
    <w:rsid w:val="009364D3"/>
    <w:rsid w:val="00936DE4"/>
    <w:rsid w:val="009436AA"/>
    <w:rsid w:val="0094460A"/>
    <w:rsid w:val="0094548A"/>
    <w:rsid w:val="00945825"/>
    <w:rsid w:val="0094664D"/>
    <w:rsid w:val="009468FA"/>
    <w:rsid w:val="00951D2C"/>
    <w:rsid w:val="009557B0"/>
    <w:rsid w:val="00955BBA"/>
    <w:rsid w:val="00956373"/>
    <w:rsid w:val="009605C6"/>
    <w:rsid w:val="00962FA4"/>
    <w:rsid w:val="00964572"/>
    <w:rsid w:val="009705B6"/>
    <w:rsid w:val="0097216C"/>
    <w:rsid w:val="00972920"/>
    <w:rsid w:val="00973990"/>
    <w:rsid w:val="0098407A"/>
    <w:rsid w:val="0098503E"/>
    <w:rsid w:val="009866DC"/>
    <w:rsid w:val="00986E6B"/>
    <w:rsid w:val="0099079C"/>
    <w:rsid w:val="00990FA5"/>
    <w:rsid w:val="00997B05"/>
    <w:rsid w:val="009A01B4"/>
    <w:rsid w:val="009A2F04"/>
    <w:rsid w:val="009A4C29"/>
    <w:rsid w:val="009B3FA4"/>
    <w:rsid w:val="009B6E1A"/>
    <w:rsid w:val="009B7AF8"/>
    <w:rsid w:val="009C172D"/>
    <w:rsid w:val="009C199E"/>
    <w:rsid w:val="009C2DD2"/>
    <w:rsid w:val="009C6A3A"/>
    <w:rsid w:val="009D40D4"/>
    <w:rsid w:val="009D4DB5"/>
    <w:rsid w:val="009E2662"/>
    <w:rsid w:val="009E2783"/>
    <w:rsid w:val="009E2ACD"/>
    <w:rsid w:val="009E44D4"/>
    <w:rsid w:val="009E593A"/>
    <w:rsid w:val="009F0246"/>
    <w:rsid w:val="009F2C0E"/>
    <w:rsid w:val="009F2DAC"/>
    <w:rsid w:val="009F5301"/>
    <w:rsid w:val="00A0261B"/>
    <w:rsid w:val="00A05B09"/>
    <w:rsid w:val="00A05F8D"/>
    <w:rsid w:val="00A06CD2"/>
    <w:rsid w:val="00A070CB"/>
    <w:rsid w:val="00A07F18"/>
    <w:rsid w:val="00A1097E"/>
    <w:rsid w:val="00A115D6"/>
    <w:rsid w:val="00A2083A"/>
    <w:rsid w:val="00A20952"/>
    <w:rsid w:val="00A23350"/>
    <w:rsid w:val="00A24C76"/>
    <w:rsid w:val="00A25461"/>
    <w:rsid w:val="00A271EC"/>
    <w:rsid w:val="00A32535"/>
    <w:rsid w:val="00A3590D"/>
    <w:rsid w:val="00A41D76"/>
    <w:rsid w:val="00A43C7A"/>
    <w:rsid w:val="00A45198"/>
    <w:rsid w:val="00A45716"/>
    <w:rsid w:val="00A45EB6"/>
    <w:rsid w:val="00A45FEE"/>
    <w:rsid w:val="00A47EA6"/>
    <w:rsid w:val="00A53593"/>
    <w:rsid w:val="00A62C5E"/>
    <w:rsid w:val="00A63255"/>
    <w:rsid w:val="00A72CD3"/>
    <w:rsid w:val="00A75EF6"/>
    <w:rsid w:val="00A76B43"/>
    <w:rsid w:val="00A80DF7"/>
    <w:rsid w:val="00A85783"/>
    <w:rsid w:val="00A85E8F"/>
    <w:rsid w:val="00A86722"/>
    <w:rsid w:val="00A87C4C"/>
    <w:rsid w:val="00A9054B"/>
    <w:rsid w:val="00A9174C"/>
    <w:rsid w:val="00A92574"/>
    <w:rsid w:val="00A9307C"/>
    <w:rsid w:val="00A96EA5"/>
    <w:rsid w:val="00A975BC"/>
    <w:rsid w:val="00AA0853"/>
    <w:rsid w:val="00AA1291"/>
    <w:rsid w:val="00AA4984"/>
    <w:rsid w:val="00AA5A18"/>
    <w:rsid w:val="00AA5C96"/>
    <w:rsid w:val="00AA7AF5"/>
    <w:rsid w:val="00AB01E7"/>
    <w:rsid w:val="00AB1623"/>
    <w:rsid w:val="00AB1E2D"/>
    <w:rsid w:val="00AB2298"/>
    <w:rsid w:val="00AB5F05"/>
    <w:rsid w:val="00AB6ABB"/>
    <w:rsid w:val="00AC6F8B"/>
    <w:rsid w:val="00AC7B6E"/>
    <w:rsid w:val="00AD5116"/>
    <w:rsid w:val="00AD6252"/>
    <w:rsid w:val="00AD62DA"/>
    <w:rsid w:val="00AD7B3C"/>
    <w:rsid w:val="00AE022B"/>
    <w:rsid w:val="00AE0773"/>
    <w:rsid w:val="00AE1B0A"/>
    <w:rsid w:val="00AE2B92"/>
    <w:rsid w:val="00AE31D2"/>
    <w:rsid w:val="00AE4253"/>
    <w:rsid w:val="00AE5EA3"/>
    <w:rsid w:val="00AE60B6"/>
    <w:rsid w:val="00AE69BC"/>
    <w:rsid w:val="00AE7B7B"/>
    <w:rsid w:val="00AF1736"/>
    <w:rsid w:val="00AF2E0C"/>
    <w:rsid w:val="00AF3B5F"/>
    <w:rsid w:val="00AF4632"/>
    <w:rsid w:val="00AF6674"/>
    <w:rsid w:val="00AF702E"/>
    <w:rsid w:val="00B00FAF"/>
    <w:rsid w:val="00B01AE1"/>
    <w:rsid w:val="00B0254C"/>
    <w:rsid w:val="00B02FB8"/>
    <w:rsid w:val="00B030D1"/>
    <w:rsid w:val="00B0480D"/>
    <w:rsid w:val="00B12283"/>
    <w:rsid w:val="00B1234B"/>
    <w:rsid w:val="00B17522"/>
    <w:rsid w:val="00B22D13"/>
    <w:rsid w:val="00B24ACF"/>
    <w:rsid w:val="00B274BF"/>
    <w:rsid w:val="00B31A9E"/>
    <w:rsid w:val="00B359E6"/>
    <w:rsid w:val="00B37F97"/>
    <w:rsid w:val="00B40D8A"/>
    <w:rsid w:val="00B43309"/>
    <w:rsid w:val="00B43D05"/>
    <w:rsid w:val="00B44071"/>
    <w:rsid w:val="00B44C0E"/>
    <w:rsid w:val="00B514B7"/>
    <w:rsid w:val="00B52EC6"/>
    <w:rsid w:val="00B55377"/>
    <w:rsid w:val="00B5563F"/>
    <w:rsid w:val="00B5682D"/>
    <w:rsid w:val="00B61D51"/>
    <w:rsid w:val="00B67514"/>
    <w:rsid w:val="00B70E5A"/>
    <w:rsid w:val="00B7192C"/>
    <w:rsid w:val="00B7437C"/>
    <w:rsid w:val="00B77CC6"/>
    <w:rsid w:val="00B82087"/>
    <w:rsid w:val="00B8602A"/>
    <w:rsid w:val="00B96F00"/>
    <w:rsid w:val="00BA2952"/>
    <w:rsid w:val="00BA4A15"/>
    <w:rsid w:val="00BB2D09"/>
    <w:rsid w:val="00BB78E3"/>
    <w:rsid w:val="00BC06CD"/>
    <w:rsid w:val="00BC0A2D"/>
    <w:rsid w:val="00BC1C23"/>
    <w:rsid w:val="00BC7062"/>
    <w:rsid w:val="00BD1C65"/>
    <w:rsid w:val="00BD1D1D"/>
    <w:rsid w:val="00BD39CA"/>
    <w:rsid w:val="00BD4222"/>
    <w:rsid w:val="00BD4FE6"/>
    <w:rsid w:val="00BE208D"/>
    <w:rsid w:val="00BE2E88"/>
    <w:rsid w:val="00BE46BE"/>
    <w:rsid w:val="00BE6A17"/>
    <w:rsid w:val="00BE7341"/>
    <w:rsid w:val="00BF29D0"/>
    <w:rsid w:val="00BF2BB1"/>
    <w:rsid w:val="00BF4441"/>
    <w:rsid w:val="00BF6AF7"/>
    <w:rsid w:val="00C02E33"/>
    <w:rsid w:val="00C0695D"/>
    <w:rsid w:val="00C0743B"/>
    <w:rsid w:val="00C13A78"/>
    <w:rsid w:val="00C15B48"/>
    <w:rsid w:val="00C16C71"/>
    <w:rsid w:val="00C174A4"/>
    <w:rsid w:val="00C2073B"/>
    <w:rsid w:val="00C214D5"/>
    <w:rsid w:val="00C23DC3"/>
    <w:rsid w:val="00C24311"/>
    <w:rsid w:val="00C2573E"/>
    <w:rsid w:val="00C25F00"/>
    <w:rsid w:val="00C265FD"/>
    <w:rsid w:val="00C26DF2"/>
    <w:rsid w:val="00C3051A"/>
    <w:rsid w:val="00C32B28"/>
    <w:rsid w:val="00C351DD"/>
    <w:rsid w:val="00C359B7"/>
    <w:rsid w:val="00C372CE"/>
    <w:rsid w:val="00C4323A"/>
    <w:rsid w:val="00C434CF"/>
    <w:rsid w:val="00C44BAF"/>
    <w:rsid w:val="00C46747"/>
    <w:rsid w:val="00C51310"/>
    <w:rsid w:val="00C5223D"/>
    <w:rsid w:val="00C52BD7"/>
    <w:rsid w:val="00C52E1A"/>
    <w:rsid w:val="00C5325B"/>
    <w:rsid w:val="00C54C3A"/>
    <w:rsid w:val="00C564CA"/>
    <w:rsid w:val="00C573FF"/>
    <w:rsid w:val="00C601D9"/>
    <w:rsid w:val="00C609B1"/>
    <w:rsid w:val="00C61533"/>
    <w:rsid w:val="00C61542"/>
    <w:rsid w:val="00C63CFD"/>
    <w:rsid w:val="00C63ECE"/>
    <w:rsid w:val="00C654ED"/>
    <w:rsid w:val="00C74204"/>
    <w:rsid w:val="00C82ACB"/>
    <w:rsid w:val="00C84EE1"/>
    <w:rsid w:val="00C85200"/>
    <w:rsid w:val="00C945FF"/>
    <w:rsid w:val="00C94F8D"/>
    <w:rsid w:val="00CA050B"/>
    <w:rsid w:val="00CA0DAE"/>
    <w:rsid w:val="00CB05B8"/>
    <w:rsid w:val="00CB1FEE"/>
    <w:rsid w:val="00CB7FD7"/>
    <w:rsid w:val="00CC0549"/>
    <w:rsid w:val="00CC2A56"/>
    <w:rsid w:val="00CC2FFD"/>
    <w:rsid w:val="00CC4703"/>
    <w:rsid w:val="00CC7465"/>
    <w:rsid w:val="00CD13E2"/>
    <w:rsid w:val="00CD2D63"/>
    <w:rsid w:val="00CD5494"/>
    <w:rsid w:val="00CD5E71"/>
    <w:rsid w:val="00CD69E3"/>
    <w:rsid w:val="00CE4139"/>
    <w:rsid w:val="00CE6142"/>
    <w:rsid w:val="00CE741D"/>
    <w:rsid w:val="00CE7C79"/>
    <w:rsid w:val="00CF7136"/>
    <w:rsid w:val="00D00AD1"/>
    <w:rsid w:val="00D011A1"/>
    <w:rsid w:val="00D02F8A"/>
    <w:rsid w:val="00D06188"/>
    <w:rsid w:val="00D12F6F"/>
    <w:rsid w:val="00D13239"/>
    <w:rsid w:val="00D13C79"/>
    <w:rsid w:val="00D148A6"/>
    <w:rsid w:val="00D16D24"/>
    <w:rsid w:val="00D17E6F"/>
    <w:rsid w:val="00D2030E"/>
    <w:rsid w:val="00D2139C"/>
    <w:rsid w:val="00D2238B"/>
    <w:rsid w:val="00D23C1D"/>
    <w:rsid w:val="00D24276"/>
    <w:rsid w:val="00D256EC"/>
    <w:rsid w:val="00D26B81"/>
    <w:rsid w:val="00D30A45"/>
    <w:rsid w:val="00D3266E"/>
    <w:rsid w:val="00D32BC3"/>
    <w:rsid w:val="00D331BA"/>
    <w:rsid w:val="00D33B75"/>
    <w:rsid w:val="00D35090"/>
    <w:rsid w:val="00D36356"/>
    <w:rsid w:val="00D405F0"/>
    <w:rsid w:val="00D45AEB"/>
    <w:rsid w:val="00D524D0"/>
    <w:rsid w:val="00D611EF"/>
    <w:rsid w:val="00D62817"/>
    <w:rsid w:val="00D65E7D"/>
    <w:rsid w:val="00D65E8B"/>
    <w:rsid w:val="00D6726F"/>
    <w:rsid w:val="00D67348"/>
    <w:rsid w:val="00D728AD"/>
    <w:rsid w:val="00D72A98"/>
    <w:rsid w:val="00D80D37"/>
    <w:rsid w:val="00D856C3"/>
    <w:rsid w:val="00D85ACC"/>
    <w:rsid w:val="00D91E2A"/>
    <w:rsid w:val="00D9652C"/>
    <w:rsid w:val="00DA22E2"/>
    <w:rsid w:val="00DA2762"/>
    <w:rsid w:val="00DA4708"/>
    <w:rsid w:val="00DA55A2"/>
    <w:rsid w:val="00DA6679"/>
    <w:rsid w:val="00DA6CC6"/>
    <w:rsid w:val="00DA7D22"/>
    <w:rsid w:val="00DB05F7"/>
    <w:rsid w:val="00DB0BFB"/>
    <w:rsid w:val="00DC0781"/>
    <w:rsid w:val="00DC1855"/>
    <w:rsid w:val="00DC3CE2"/>
    <w:rsid w:val="00DC5496"/>
    <w:rsid w:val="00DC7889"/>
    <w:rsid w:val="00DD170C"/>
    <w:rsid w:val="00DD18A1"/>
    <w:rsid w:val="00DD51B5"/>
    <w:rsid w:val="00DD66B6"/>
    <w:rsid w:val="00DD7C95"/>
    <w:rsid w:val="00DE1ACE"/>
    <w:rsid w:val="00DE2C77"/>
    <w:rsid w:val="00DE49AF"/>
    <w:rsid w:val="00DE5430"/>
    <w:rsid w:val="00DE555E"/>
    <w:rsid w:val="00DE569D"/>
    <w:rsid w:val="00DF177E"/>
    <w:rsid w:val="00DF20DC"/>
    <w:rsid w:val="00DF3DFD"/>
    <w:rsid w:val="00DF5858"/>
    <w:rsid w:val="00E04357"/>
    <w:rsid w:val="00E06452"/>
    <w:rsid w:val="00E06B21"/>
    <w:rsid w:val="00E07F8A"/>
    <w:rsid w:val="00E103FB"/>
    <w:rsid w:val="00E128E6"/>
    <w:rsid w:val="00E12AB5"/>
    <w:rsid w:val="00E12D4E"/>
    <w:rsid w:val="00E130B1"/>
    <w:rsid w:val="00E15ACB"/>
    <w:rsid w:val="00E16265"/>
    <w:rsid w:val="00E216FD"/>
    <w:rsid w:val="00E22B6F"/>
    <w:rsid w:val="00E22E38"/>
    <w:rsid w:val="00E22F78"/>
    <w:rsid w:val="00E23CD3"/>
    <w:rsid w:val="00E24E99"/>
    <w:rsid w:val="00E25C30"/>
    <w:rsid w:val="00E25D55"/>
    <w:rsid w:val="00E262F2"/>
    <w:rsid w:val="00E270DB"/>
    <w:rsid w:val="00E31379"/>
    <w:rsid w:val="00E32779"/>
    <w:rsid w:val="00E3399A"/>
    <w:rsid w:val="00E3543E"/>
    <w:rsid w:val="00E41889"/>
    <w:rsid w:val="00E41A72"/>
    <w:rsid w:val="00E5235B"/>
    <w:rsid w:val="00E55C42"/>
    <w:rsid w:val="00E60CE8"/>
    <w:rsid w:val="00E60CFC"/>
    <w:rsid w:val="00E6157A"/>
    <w:rsid w:val="00E626E0"/>
    <w:rsid w:val="00E63BBC"/>
    <w:rsid w:val="00E65712"/>
    <w:rsid w:val="00E676CE"/>
    <w:rsid w:val="00E730A2"/>
    <w:rsid w:val="00E737F6"/>
    <w:rsid w:val="00E8425A"/>
    <w:rsid w:val="00E844B0"/>
    <w:rsid w:val="00E84E04"/>
    <w:rsid w:val="00E84E69"/>
    <w:rsid w:val="00E85BB5"/>
    <w:rsid w:val="00E85D8C"/>
    <w:rsid w:val="00E949E0"/>
    <w:rsid w:val="00E95CEE"/>
    <w:rsid w:val="00E96E2D"/>
    <w:rsid w:val="00EA0877"/>
    <w:rsid w:val="00EA343B"/>
    <w:rsid w:val="00EB1167"/>
    <w:rsid w:val="00EB2D2C"/>
    <w:rsid w:val="00EB5171"/>
    <w:rsid w:val="00EC19CD"/>
    <w:rsid w:val="00EC3CD5"/>
    <w:rsid w:val="00EC4C94"/>
    <w:rsid w:val="00EC622B"/>
    <w:rsid w:val="00EC73C0"/>
    <w:rsid w:val="00EC76BB"/>
    <w:rsid w:val="00EC76F1"/>
    <w:rsid w:val="00ED1C32"/>
    <w:rsid w:val="00ED4EE3"/>
    <w:rsid w:val="00ED5DBD"/>
    <w:rsid w:val="00ED64F9"/>
    <w:rsid w:val="00ED745C"/>
    <w:rsid w:val="00EE19F1"/>
    <w:rsid w:val="00EE27E7"/>
    <w:rsid w:val="00EE2D8A"/>
    <w:rsid w:val="00EE5B7C"/>
    <w:rsid w:val="00EE6ED5"/>
    <w:rsid w:val="00EF1902"/>
    <w:rsid w:val="00EF2EDF"/>
    <w:rsid w:val="00EF717E"/>
    <w:rsid w:val="00F058F5"/>
    <w:rsid w:val="00F07450"/>
    <w:rsid w:val="00F112C0"/>
    <w:rsid w:val="00F15336"/>
    <w:rsid w:val="00F2175B"/>
    <w:rsid w:val="00F21EB9"/>
    <w:rsid w:val="00F22504"/>
    <w:rsid w:val="00F25F93"/>
    <w:rsid w:val="00F3521C"/>
    <w:rsid w:val="00F35D1B"/>
    <w:rsid w:val="00F36153"/>
    <w:rsid w:val="00F40E6F"/>
    <w:rsid w:val="00F4231C"/>
    <w:rsid w:val="00F4293D"/>
    <w:rsid w:val="00F431D8"/>
    <w:rsid w:val="00F437BD"/>
    <w:rsid w:val="00F43BFB"/>
    <w:rsid w:val="00F43F64"/>
    <w:rsid w:val="00F44A4D"/>
    <w:rsid w:val="00F4654C"/>
    <w:rsid w:val="00F46556"/>
    <w:rsid w:val="00F502F8"/>
    <w:rsid w:val="00F62161"/>
    <w:rsid w:val="00F62212"/>
    <w:rsid w:val="00F654BC"/>
    <w:rsid w:val="00F655D7"/>
    <w:rsid w:val="00F738B6"/>
    <w:rsid w:val="00F7456E"/>
    <w:rsid w:val="00F861E6"/>
    <w:rsid w:val="00F862B7"/>
    <w:rsid w:val="00F907F0"/>
    <w:rsid w:val="00F92F21"/>
    <w:rsid w:val="00F95ADF"/>
    <w:rsid w:val="00F97E2A"/>
    <w:rsid w:val="00FA6BD9"/>
    <w:rsid w:val="00FA7C3D"/>
    <w:rsid w:val="00FB1916"/>
    <w:rsid w:val="00FB26D5"/>
    <w:rsid w:val="00FB3618"/>
    <w:rsid w:val="00FB441C"/>
    <w:rsid w:val="00FB517A"/>
    <w:rsid w:val="00FB782B"/>
    <w:rsid w:val="00FC016F"/>
    <w:rsid w:val="00FC039D"/>
    <w:rsid w:val="00FC1073"/>
    <w:rsid w:val="00FC5E03"/>
    <w:rsid w:val="00FC65A3"/>
    <w:rsid w:val="00FD112D"/>
    <w:rsid w:val="00FD412D"/>
    <w:rsid w:val="00FD52C9"/>
    <w:rsid w:val="00FD610B"/>
    <w:rsid w:val="00FD6BCB"/>
    <w:rsid w:val="00FD7E8F"/>
    <w:rsid w:val="00FE014C"/>
    <w:rsid w:val="00FE123B"/>
    <w:rsid w:val="00FE328A"/>
    <w:rsid w:val="00FE4040"/>
    <w:rsid w:val="00FE5895"/>
    <w:rsid w:val="00FE6CF9"/>
    <w:rsid w:val="00FE7C6A"/>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224FC-82E2-4F43-97B2-683B8997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23</Pages>
  <Words>4739</Words>
  <Characters>27016</Characters>
  <Application>Microsoft Macintosh Word</Application>
  <DocSecurity>0</DocSecurity>
  <Lines>225</Lines>
  <Paragraphs>63</Paragraphs>
  <ScaleCrop>false</ScaleCrop>
  <Company/>
  <LinksUpToDate>false</LinksUpToDate>
  <CharactersWithSpaces>31692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Elizabeth Wolkovich</cp:lastModifiedBy>
  <cp:revision>225</cp:revision>
  <dcterms:created xsi:type="dcterms:W3CDTF">2018-11-22T16:59:00Z</dcterms:created>
  <dcterms:modified xsi:type="dcterms:W3CDTF">2018-11-30T21:39:00Z</dcterms:modified>
</cp:coreProperties>
</file>