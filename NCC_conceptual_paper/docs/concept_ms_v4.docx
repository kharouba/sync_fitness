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1A24372A"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testable, generally applicab</w:t>
      </w:r>
      <w:r>
        <w:rPr>
          <w:rFonts w:ascii="Helvetica" w:hAnsi="Helvetica" w:cs="Helvetica"/>
          <w:sz w:val="22"/>
          <w:szCs w:val="22"/>
          <w:lang w:val="en-US"/>
        </w:rPr>
        <w:t xml:space="preserve">le hypothesis for predicting these consequences due to climate change. </w:t>
      </w:r>
      <w:r w:rsidR="00C0743B">
        <w:rPr>
          <w:rFonts w:ascii="Helvetica" w:hAnsi="Helvetica" w:cs="Helvetica"/>
          <w:sz w:val="22"/>
          <w:szCs w:val="22"/>
          <w:lang w:val="en-US"/>
        </w:rPr>
        <w:t>Here, w</w:t>
      </w:r>
      <w:r>
        <w:rPr>
          <w:rFonts w:ascii="Helvetica" w:hAnsi="Helvetica" w:cs="Helvetica"/>
          <w:sz w:val="22"/>
          <w:szCs w:val="22"/>
          <w:lang w:val="en-US"/>
        </w:rPr>
        <w:t xml:space="preserve">e argue </w:t>
      </w:r>
      <w:r w:rsidR="003D22C4" w:rsidRPr="001F7104">
        <w:rPr>
          <w:rFonts w:ascii="Helvetica" w:hAnsi="Helvetica" w:cs="Helvetica"/>
          <w:sz w:val="22"/>
          <w:szCs w:val="22"/>
          <w:lang w:val="en-US"/>
        </w:rPr>
        <w:t xml:space="preserve">most studies </w:t>
      </w:r>
      <w:r w:rsidR="003D22C4">
        <w:rPr>
          <w:rFonts w:ascii="Helvetica" w:hAnsi="Helvetica" w:cs="Helvetica"/>
          <w:sz w:val="22"/>
          <w:szCs w:val="22"/>
          <w:lang w:val="en-US"/>
        </w:rPr>
        <w:t>do not</w:t>
      </w:r>
      <w:r w:rsidR="003D22C4" w:rsidRPr="001F7104">
        <w:rPr>
          <w:rFonts w:ascii="Helvetica" w:hAnsi="Helvetica" w:cs="Helvetica"/>
          <w:sz w:val="22"/>
          <w:szCs w:val="22"/>
          <w:lang w:val="en-US"/>
        </w:rPr>
        <w:t xml:space="preserve"> provide</w:t>
      </w:r>
      <w:r w:rsidR="003D22C4">
        <w:rPr>
          <w:rFonts w:ascii="Helvetica" w:hAnsi="Helvetica" w:cs="Helvetica"/>
          <w:sz w:val="22"/>
          <w:szCs w:val="22"/>
          <w:lang w:val="en-US"/>
        </w:rPr>
        <w:t xml:space="preserve"> strong tests of this </w:t>
      </w:r>
      <w:r w:rsidR="003D22C4" w:rsidRPr="001F7104">
        <w:rPr>
          <w:rFonts w:ascii="Helvetica" w:hAnsi="Helvetica" w:cs="Helvetica"/>
          <w:sz w:val="22"/>
          <w:szCs w:val="22"/>
          <w:lang w:val="en-US"/>
        </w:rPr>
        <w:t>hypothesis</w:t>
      </w:r>
      <w:r w:rsidR="003D22C4">
        <w:rPr>
          <w:rFonts w:ascii="Helvetica" w:hAnsi="Helvetica" w:cs="Helvetica"/>
          <w:sz w:val="22"/>
          <w:szCs w:val="22"/>
          <w:lang w:val="en-US"/>
        </w:rPr>
        <w:t xml:space="preserve"> or define pre-climate change baselines in their study system, thus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FD6BCB">
        <w:rPr>
          <w:rFonts w:ascii="Helvetica" w:hAnsi="Helvetica" w:cs="Helvetica"/>
          <w:sz w:val="22"/>
          <w:szCs w:val="22"/>
          <w:lang w:val="en-US"/>
        </w:rPr>
        <w:t xml:space="preserve">To accurately predict the magnitude and prevalence of mismatches due </w:t>
      </w:r>
      <w:r w:rsidR="00FD6BCB">
        <w:rPr>
          <w:rFonts w:ascii="Helvetica" w:hAnsi="Helvetica" w:cs="Helvetica"/>
          <w:sz w:val="22"/>
          <w:szCs w:val="22"/>
          <w:lang w:val="en-US"/>
        </w:rPr>
        <w:lastRenderedPageBreak/>
        <w:t xml:space="preserve">to climate change, relating empirical observations to underlying mechanisms through hypothesis testing will be required. </w:t>
      </w:r>
      <w:r w:rsidR="009605C6" w:rsidRPr="00275BD4">
        <w:rPr>
          <w:rFonts w:ascii="Helvetica" w:hAnsi="Helvetica" w:cs="Helvetica"/>
          <w:sz w:val="22"/>
          <w:szCs w:val="22"/>
          <w:lang w:val="en-US"/>
        </w:rPr>
        <w:t>Adjusting study designs, however,</w:t>
      </w:r>
      <w:r w:rsidR="004330DE" w:rsidRPr="00275BD4">
        <w:rPr>
          <w:rFonts w:ascii="Helvetica" w:hAnsi="Helvetica" w:cs="Helvetica"/>
          <w:sz w:val="22"/>
          <w:szCs w:val="22"/>
          <w:lang w:val="en-US"/>
        </w:rPr>
        <w:t xml:space="preserve"> </w:t>
      </w:r>
      <w:r w:rsidR="009605C6" w:rsidRPr="00275BD4">
        <w:rPr>
          <w:rFonts w:ascii="Helvetica" w:hAnsi="Helvetica" w:cs="Helvetica"/>
          <w:sz w:val="22"/>
          <w:szCs w:val="22"/>
          <w:lang w:val="en-US"/>
        </w:rPr>
        <w:t>can allow</w:t>
      </w:r>
      <w:r w:rsidR="004330DE" w:rsidRPr="00275BD4">
        <w:rPr>
          <w:rFonts w:ascii="Helvetica" w:hAnsi="Helvetica" w:cs="Helvetica"/>
          <w:sz w:val="22"/>
          <w:szCs w:val="22"/>
          <w:lang w:val="en-US"/>
        </w:rPr>
        <w:t xml:space="preserve"> more rigorous test</w:t>
      </w:r>
      <w:r w:rsidR="009605C6" w:rsidRPr="00275BD4">
        <w:rPr>
          <w:rFonts w:ascii="Helvetica" w:hAnsi="Helvetica" w:cs="Helvetica"/>
          <w:sz w:val="22"/>
          <w:szCs w:val="22"/>
          <w:lang w:val="en-US"/>
        </w:rPr>
        <w:t>s of</w:t>
      </w:r>
      <w:r w:rsidR="004330DE" w:rsidRPr="00275BD4">
        <w:rPr>
          <w:rFonts w:ascii="Helvetica" w:hAnsi="Helvetica" w:cs="Helvetica"/>
          <w:sz w:val="22"/>
          <w:szCs w:val="22"/>
          <w:lang w:val="en-US"/>
        </w:rPr>
        <w:t xml:space="preserve"> 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5F5B49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r w:rsidR="00D02F8A">
        <w:rPr>
          <w:rFonts w:ascii="Helvetica" w:hAnsi="Helvetica" w:cs="Helvetica"/>
          <w:color w:val="000000" w:themeColor="text1"/>
          <w:sz w:val="22"/>
          <w:szCs w:val="22"/>
          <w:lang w:val="en-US"/>
        </w:rPr>
        <w:t xml:space="preserve">Despite 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xml:space="preserve">, 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24C47825"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5A6971" w:rsidRPr="00EE59E6">
        <w:rPr>
          <w:rFonts w:ascii="Helvetica" w:hAnsi="Helvetica" w:cs="Helvetica"/>
          <w:sz w:val="22"/>
          <w:szCs w:val="22"/>
          <w:lang w:val="en-US"/>
        </w:rPr>
        <w:t>the</w:t>
      </w:r>
      <w:r w:rsidR="00694F59" w:rsidRPr="00EE59E6">
        <w:rPr>
          <w:rFonts w:ascii="Helvetica" w:hAnsi="Helvetica" w:cs="Helvetica"/>
          <w:sz w:val="22"/>
          <w:szCs w:val="22"/>
          <w:lang w:val="en-US"/>
        </w:rPr>
        <w:t xml:space="preserve"> 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0"/>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commentRangeEnd w:id="0"/>
      <w:r w:rsidR="00D35090" w:rsidRPr="00EE59E6">
        <w:rPr>
          <w:rStyle w:val="CommentReference"/>
          <w:rFonts w:ascii="Helvetica" w:hAnsi="Helvetica"/>
          <w:sz w:val="22"/>
          <w:szCs w:val="22"/>
        </w:rPr>
        <w:commentReference w:id="0"/>
      </w:r>
      <w:commentRangeStart w:id="1"/>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commentRangeEnd w:id="1"/>
      <w:r w:rsidR="00E009D8">
        <w:rPr>
          <w:rStyle w:val="CommentReference"/>
        </w:rPr>
        <w:commentReference w:id="1"/>
      </w:r>
    </w:p>
    <w:p w14:paraId="28D22B79" w14:textId="303B0E3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widely-cited </w:t>
      </w:r>
      <w:commentRangeStart w:id="2"/>
      <w:r w:rsidR="009705B6" w:rsidRPr="00AE69BC">
        <w:rPr>
          <w:rFonts w:ascii="Helvetica" w:hAnsi="Helvetica" w:cs="Helvetica"/>
          <w:sz w:val="22"/>
          <w:szCs w:val="22"/>
          <w:lang w:val="en-US"/>
        </w:rPr>
        <w:t>Cushing</w:t>
      </w:r>
      <w:commentRangeEnd w:id="2"/>
      <w:r w:rsidR="009705B6" w:rsidRPr="00AE69BC">
        <w:rPr>
          <w:rStyle w:val="CommentReference"/>
          <w:rFonts w:ascii="Helvetica" w:hAnsi="Helvetica"/>
        </w:rPr>
        <w:commentReference w:id="2"/>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r w:rsidR="00CB05B8" w:rsidRPr="00E41A72">
        <w:rPr>
          <w:rFonts w:ascii="Helvetica" w:hAnsi="Helvetica" w:cs="Helvetica"/>
          <w:sz w:val="22"/>
          <w:szCs w:val="22"/>
          <w:lang w:val="en-US"/>
        </w:rPr>
        <w:t xml:space="preserve">. </w:t>
      </w:r>
    </w:p>
    <w:p w14:paraId="4262F304" w14:textId="7E6032FC"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commentRangeStart w:id="3"/>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9E2ACD" w:rsidRPr="00AE69BC">
        <w:rPr>
          <w:rFonts w:ascii="Helvetica" w:hAnsi="Helvetica" w:cs="Helvetica"/>
          <w:sz w:val="22"/>
          <w:szCs w:val="22"/>
          <w:lang w:val="en-US"/>
        </w:rPr>
        <w:t>review the current approach in th</w:t>
      </w:r>
      <w:r w:rsidR="00A76B43" w:rsidRPr="00AE69BC">
        <w:rPr>
          <w:rFonts w:ascii="Helvetica" w:hAnsi="Helvetica" w:cs="Helvetica"/>
          <w:sz w:val="22"/>
          <w:szCs w:val="22"/>
          <w:lang w:val="en-US"/>
        </w:rPr>
        <w:t xml:space="preserve">e </w:t>
      </w:r>
      <w:r w:rsidR="00147A18">
        <w:rPr>
          <w:rFonts w:ascii="Helvetica" w:hAnsi="Helvetica" w:cs="Helvetica"/>
          <w:sz w:val="22"/>
          <w:szCs w:val="22"/>
          <w:lang w:val="en-US"/>
        </w:rPr>
        <w:t>phenological</w:t>
      </w:r>
      <w:r w:rsidR="00A76B43" w:rsidRPr="00AE69BC">
        <w:rPr>
          <w:rFonts w:ascii="Helvetica" w:hAnsi="Helvetica" w:cs="Helvetica"/>
          <w:sz w:val="22"/>
          <w:szCs w:val="22"/>
          <w:lang w:val="en-US"/>
        </w:rPr>
        <w:t xml:space="preserve"> </w:t>
      </w:r>
      <w:r w:rsidR="00FE123B" w:rsidRPr="00AE69BC">
        <w:rPr>
          <w:rFonts w:ascii="Helvetica" w:hAnsi="Helvetica" w:cs="Helvetica"/>
          <w:sz w:val="22"/>
          <w:szCs w:val="22"/>
          <w:lang w:val="en-US"/>
        </w:rPr>
        <w:t xml:space="preserve">mismatch </w:t>
      </w:r>
      <w:r w:rsidR="00964572" w:rsidRPr="00AE69BC">
        <w:rPr>
          <w:rFonts w:ascii="Helvetica" w:hAnsi="Helvetica" w:cs="Helvetica"/>
          <w:sz w:val="22"/>
          <w:szCs w:val="22"/>
          <w:lang w:val="en-US"/>
        </w:rPr>
        <w:t>literature</w:t>
      </w:r>
      <w:r w:rsidR="00F62212" w:rsidRPr="00AE69BC">
        <w:rPr>
          <w:rFonts w:ascii="Helvetica" w:hAnsi="Helvetica" w:cs="Helvetica"/>
          <w:sz w:val="22"/>
          <w:szCs w:val="22"/>
          <w:lang w:val="en-US"/>
        </w:rPr>
        <w:t xml:space="preserve">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8D66BB">
        <w:rPr>
          <w:rFonts w:ascii="Helvetica" w:hAnsi="Helvetica" w:cs="Helvetica"/>
          <w:sz w:val="22"/>
          <w:szCs w:val="22"/>
          <w:lang w:val="en-US"/>
        </w:rPr>
        <w:t xml:space="preserve">. We </w:t>
      </w:r>
      <w:commentRangeEnd w:id="3"/>
      <w:r w:rsidR="001C7666">
        <w:rPr>
          <w:rStyle w:val="CommentReference"/>
        </w:rPr>
        <w:commentReference w:id="3"/>
      </w:r>
      <w:r w:rsidR="008D66BB">
        <w:rPr>
          <w:rFonts w:ascii="Helvetica" w:hAnsi="Helvetica" w:cs="Helvetica"/>
          <w:sz w:val="22"/>
          <w:szCs w:val="22"/>
          <w:lang w:val="en-US"/>
        </w:rPr>
        <w:t>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 </w:t>
      </w:r>
      <w:r w:rsidR="00062A86">
        <w:rPr>
          <w:rFonts w:ascii="Helvetica" w:hAnsi="Helvetica" w:cs="Helvetica"/>
          <w:sz w:val="22"/>
          <w:szCs w:val="22"/>
          <w:lang w:val="en-US"/>
        </w:rPr>
        <w:t>but that 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4DF2ECD5" w14:textId="0105FFC3" w:rsidR="00235753" w:rsidRPr="00AE69BC"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w:t>
      </w:r>
      <w:commentRangeStart w:id="4"/>
      <w:r w:rsidR="00694F59" w:rsidRPr="00AE69BC">
        <w:rPr>
          <w:rFonts w:ascii="Helvetica" w:hAnsi="Helvetica" w:cs="Helvetica"/>
          <w:sz w:val="22"/>
          <w:szCs w:val="22"/>
          <w:lang w:val="en-US"/>
        </w:rPr>
        <w:t xml:space="preserve">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commentRangeEnd w:id="4"/>
      <w:r w:rsidR="00274785">
        <w:rPr>
          <w:rStyle w:val="CommentReference"/>
        </w:rPr>
        <w:commentReference w:id="4"/>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predicts a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emerged from the marine fisheries literature as a way to explain the variation in population recruitment of fish stocks. Based on life-history theory, it 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597BE57E"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commentRangeStart w:id="5"/>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vegetation </w:t>
      </w:r>
      <w:r w:rsidR="006C4BCC" w:rsidRPr="00AE69BC">
        <w:rPr>
          <w:rFonts w:ascii="Helvetica" w:hAnsi="Helvetica" w:cs="Helvetica"/>
          <w:sz w:val="22"/>
          <w:szCs w:val="22"/>
          <w:lang w:val="en-US"/>
        </w:rPr>
        <w:t xml:space="preserve">only being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commentRangeEnd w:id="5"/>
      <w:r w:rsidR="00CA687D">
        <w:rPr>
          <w:rStyle w:val="CommentReference"/>
        </w:rPr>
        <w:commentReference w:id="5"/>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9B86026" w14:textId="77777777" w:rsidR="0034656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iginal state, the hypothesis has</w:t>
      </w:r>
      <w:r w:rsidR="00694F59" w:rsidRPr="00AE69BC">
        <w:rPr>
          <w:rFonts w:ascii="Helvetica" w:hAnsi="Helvetica" w:cs="Helvetica"/>
          <w:sz w:val="22"/>
          <w:szCs w:val="22"/>
          <w:lang w:val="en-US"/>
        </w:rPr>
        <w:t xml:space="preserve"> been debated, contested and criticized, particularly in the marine literature (Durant et al.</w:t>
      </w:r>
      <w:r w:rsidR="00A271EC" w:rsidRPr="00AE69BC">
        <w:rPr>
          <w:rFonts w:ascii="Helvetica" w:hAnsi="Helvetica" w:cs="Helvetica"/>
          <w:sz w:val="22"/>
          <w:szCs w:val="22"/>
          <w:lang w:val="en-US"/>
        </w:rPr>
        <w:t xml:space="preserve"> 2007, Leggett and DeBlois 1994</w:t>
      </w:r>
      <w:r w:rsidR="00694F59" w:rsidRPr="00AE69BC">
        <w:rPr>
          <w:rFonts w:ascii="Helvetica" w:hAnsi="Helvetica" w:cs="Helvetica"/>
          <w:sz w:val="22"/>
          <w:szCs w:val="22"/>
          <w:lang w:val="en-US"/>
        </w:rPr>
        <w:t xml:space="preserve">*). </w:t>
      </w:r>
      <w:commentRangeStart w:id="6"/>
      <w:r w:rsidR="00694F59" w:rsidRPr="00AE69BC">
        <w:rPr>
          <w:rFonts w:ascii="Helvetica" w:hAnsi="Helvetica" w:cs="Helvetica"/>
          <w:sz w:val="22"/>
          <w:szCs w:val="22"/>
          <w:lang w:val="en-US"/>
        </w:rPr>
        <w:t>In part because, although a relatively simple hypothesis, it is inherently difficult to test</w:t>
      </w:r>
      <w:r w:rsidR="00163167" w:rsidRPr="00AE69BC">
        <w:rPr>
          <w:rFonts w:ascii="Helvetica" w:hAnsi="Helvetica" w:cs="Helvetica"/>
          <w:sz w:val="22"/>
          <w:szCs w:val="22"/>
          <w:lang w:val="en-US"/>
        </w:rPr>
        <w:t xml:space="preserve"> in the field</w:t>
      </w:r>
      <w:r w:rsidR="00694F59" w:rsidRPr="00AE69BC">
        <w:rPr>
          <w:rFonts w:ascii="Helvetica" w:hAnsi="Helvetica" w:cs="Helvetica"/>
          <w:sz w:val="22"/>
          <w:szCs w:val="22"/>
          <w:lang w:val="en-US"/>
        </w:rPr>
        <w:t>, an assertion even Cushing himself made. When explicitly tested, there has been unequivocal support for it</w:t>
      </w:r>
      <w:r w:rsidR="00C359B7" w:rsidRPr="00AE69BC">
        <w:rPr>
          <w:rFonts w:ascii="Helvetica" w:hAnsi="Helvetica" w:cs="Helvetica"/>
          <w:sz w:val="22"/>
          <w:szCs w:val="22"/>
          <w:lang w:val="en-US"/>
        </w:rPr>
        <w:t xml:space="preserve"> (</w:t>
      </w:r>
      <w:commentRangeStart w:id="7"/>
      <w:r w:rsidR="00C359B7" w:rsidRPr="00AE69BC">
        <w:rPr>
          <w:rFonts w:ascii="Helvetica" w:hAnsi="Helvetica" w:cs="Helvetica"/>
          <w:sz w:val="22"/>
          <w:szCs w:val="22"/>
          <w:lang w:val="en-US"/>
        </w:rPr>
        <w:t>ref</w:t>
      </w:r>
      <w:r w:rsidR="00D12F6F" w:rsidRPr="00AE69BC">
        <w:rPr>
          <w:rFonts w:ascii="Helvetica" w:hAnsi="Helvetica" w:cs="Helvetica"/>
          <w:sz w:val="22"/>
          <w:szCs w:val="22"/>
          <w:lang w:val="en-US"/>
        </w:rPr>
        <w:t xml:space="preserve"> in Durant et al. 2007: Gotceitas et al. 1996; Nooker et al. 200</w:t>
      </w:r>
      <w:commentRangeEnd w:id="7"/>
      <w:r w:rsidR="000F7B2C" w:rsidRPr="00AE69BC">
        <w:rPr>
          <w:rStyle w:val="CommentReference"/>
          <w:rFonts w:ascii="Helvetica" w:hAnsi="Helvetica"/>
        </w:rPr>
        <w:commentReference w:id="7"/>
      </w:r>
      <w:r w:rsidR="00D12F6F" w:rsidRPr="00AE69BC">
        <w:rPr>
          <w:rFonts w:ascii="Helvetica" w:hAnsi="Helvetica" w:cs="Helvetica"/>
          <w:sz w:val="22"/>
          <w:szCs w:val="22"/>
          <w:lang w:val="en-US"/>
        </w:rPr>
        <w:t>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490865" w:rsidRPr="00AE69BC">
        <w:rPr>
          <w:rFonts w:ascii="Helvetica" w:hAnsi="Helvetica" w:cs="Helvetica"/>
          <w:sz w:val="22"/>
          <w:szCs w:val="22"/>
          <w:lang w:val="en-US"/>
        </w:rPr>
        <w:t>However, when not explicitly tested, t</w:t>
      </w:r>
      <w:r w:rsidR="00694F59" w:rsidRPr="00AE69BC">
        <w:rPr>
          <w:rFonts w:ascii="Helvetica" w:hAnsi="Helvetica" w:cs="Helvetica"/>
          <w:sz w:val="22"/>
          <w:szCs w:val="22"/>
          <w:lang w:val="en-US"/>
        </w:rPr>
        <w:t>he shape and strength of the relationship between consumer fitness and the relative timing of the interaction varies greatly</w:t>
      </w:r>
      <w:r w:rsidR="00C359B7" w:rsidRPr="00AE69BC">
        <w:rPr>
          <w:rFonts w:ascii="Helvetica" w:hAnsi="Helvetica" w:cs="Helvetica"/>
          <w:sz w:val="22"/>
          <w:szCs w:val="22"/>
          <w:lang w:val="en-US"/>
        </w:rPr>
        <w:t xml:space="preserve"> (</w:t>
      </w:r>
      <w:commentRangeStart w:id="8"/>
      <w:r w:rsidR="00B82087" w:rsidRPr="00AE69BC">
        <w:rPr>
          <w:rFonts w:ascii="Helvetica" w:hAnsi="Helvetica" w:cs="Helvetica"/>
          <w:sz w:val="22"/>
          <w:szCs w:val="22"/>
          <w:lang w:val="en-US"/>
        </w:rPr>
        <w:t xml:space="preserve">e.g., </w:t>
      </w:r>
      <w:r w:rsidR="00AE31D2" w:rsidRPr="00AE69BC">
        <w:rPr>
          <w:rFonts w:ascii="Helvetica" w:hAnsi="Helvetica" w:cs="Helvetica"/>
          <w:sz w:val="22"/>
          <w:szCs w:val="22"/>
          <w:lang w:val="en-US"/>
        </w:rPr>
        <w:t>AO001, HMK003, HMK025, HMK054</w:t>
      </w:r>
      <w:commentRangeEnd w:id="8"/>
      <w:r w:rsidR="00AB1E2D" w:rsidRPr="00AE69BC">
        <w:rPr>
          <w:rStyle w:val="CommentReference"/>
          <w:rFonts w:ascii="Helvetica" w:hAnsi="Helvetica"/>
        </w:rPr>
        <w:commentReference w:id="8"/>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commentRangeEnd w:id="6"/>
      <w:r w:rsidR="00785933">
        <w:rPr>
          <w:rStyle w:val="CommentReference"/>
        </w:rPr>
        <w:commentReference w:id="6"/>
      </w:r>
    </w:p>
    <w:p w14:paraId="0497393A" w14:textId="53A1FEC2" w:rsidR="00826209" w:rsidRPr="00AE69BC" w:rsidRDefault="0034656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9"/>
      <w:r w:rsidR="00694F59" w:rsidRPr="00147A18">
        <w:rPr>
          <w:rFonts w:ascii="Helvetica" w:hAnsi="Helvetica" w:cs="Helvetica"/>
          <w:sz w:val="22"/>
          <w:szCs w:val="22"/>
          <w:lang w:val="en-US"/>
        </w:rPr>
        <w:t xml:space="preserve">of data limitations and the model’s implication of complex multitrophic dynamics </w:t>
      </w:r>
      <w:commentRangeEnd w:id="9"/>
      <w:r w:rsidR="009172C8" w:rsidRPr="00147A18">
        <w:rPr>
          <w:rStyle w:val="CommentReference"/>
          <w:rFonts w:ascii="Helvetica" w:hAnsi="Helvetica"/>
          <w:sz w:val="22"/>
          <w:szCs w:val="22"/>
        </w:rPr>
        <w:commentReference w:id="9"/>
      </w:r>
      <w:r w:rsidR="00694F59" w:rsidRPr="00147A18">
        <w:rPr>
          <w:rFonts w:ascii="Helvetica" w:hAnsi="Helvetica" w:cs="Helvetica"/>
          <w:sz w:val="22"/>
          <w:szCs w:val="22"/>
          <w:lang w:val="en-US"/>
        </w:rPr>
        <w:t>(Kerby chapter, Durant et al. 2007)</w:t>
      </w:r>
      <w:r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 xml:space="preserve">argue that there are key methodological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the phenological</w:t>
      </w:r>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del w:id="10" w:author="Elizabeth Wolkovich" w:date="2018-12-14T19:05:00Z">
        <w:r w:rsidDel="00DF37D0">
          <w:rPr>
            <w:rFonts w:ascii="Helvetica" w:hAnsi="Helvetica" w:cs="Helvetica"/>
            <w:sz w:val="22"/>
            <w:szCs w:val="22"/>
            <w:lang w:val="en-US"/>
          </w:rPr>
          <w:delText>are not</w:delText>
        </w:r>
      </w:del>
      <w:ins w:id="11" w:author="Elizabeth Wolkovich" w:date="2018-12-14T19:05:00Z">
        <w:r w:rsidR="00DF37D0">
          <w:rPr>
            <w:rFonts w:ascii="Helvetica" w:hAnsi="Helvetica" w:cs="Helvetica"/>
            <w:sz w:val="22"/>
            <w:szCs w:val="22"/>
            <w:lang w:val="en-US"/>
          </w:rPr>
          <w:t>often fail to</w:t>
        </w:r>
      </w:ins>
      <w:r>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Pr>
          <w:rFonts w:ascii="Helvetica" w:hAnsi="Helvetica" w:cs="Helvetica"/>
          <w:sz w:val="22"/>
          <w:szCs w:val="22"/>
          <w:lang w:val="en-US"/>
        </w:rPr>
        <w:t>test</w:t>
      </w:r>
      <w:del w:id="12" w:author="Elizabeth Wolkovich" w:date="2018-12-14T19:05:00Z">
        <w:r w:rsidDel="00DF37D0">
          <w:rPr>
            <w:rFonts w:ascii="Helvetica" w:hAnsi="Helvetica" w:cs="Helvetica"/>
            <w:sz w:val="22"/>
            <w:szCs w:val="22"/>
            <w:lang w:val="en-US"/>
          </w:rPr>
          <w:delText>ing</w:delText>
        </w:r>
      </w:del>
      <w:r>
        <w:rPr>
          <w:rFonts w:ascii="Helvetica" w:hAnsi="Helvetica" w:cs="Helvetica"/>
          <w:sz w:val="22"/>
          <w:szCs w:val="22"/>
          <w:lang w:val="en-US"/>
        </w:rPr>
        <w:t xml:space="preserve"> </w:t>
      </w:r>
      <w:r w:rsidR="00302AB3">
        <w:rPr>
          <w:rFonts w:ascii="Helvetica" w:hAnsi="Helvetica" w:cs="Helvetica"/>
          <w:sz w:val="22"/>
          <w:szCs w:val="22"/>
          <w:lang w:val="en-US"/>
        </w:rPr>
        <w:t>the Cushing hypothesis</w:t>
      </w:r>
      <w:r w:rsidR="009866DC">
        <w:rPr>
          <w:rFonts w:ascii="Helvetica" w:hAnsi="Helvetica" w:cs="Helvetica"/>
          <w:sz w:val="22"/>
          <w:szCs w:val="22"/>
          <w:lang w:val="en-US"/>
        </w:rPr>
        <w:t xml:space="preserve"> </w:t>
      </w:r>
      <w:r w:rsidR="00805835">
        <w:rPr>
          <w:rFonts w:ascii="Helvetica" w:hAnsi="Helvetica" w:cs="Helvetica"/>
          <w:sz w:val="22"/>
          <w:szCs w:val="22"/>
          <w:lang w:val="en-US"/>
        </w:rPr>
        <w:t>or</w:t>
      </w:r>
      <w:r w:rsidR="009866DC">
        <w:rPr>
          <w:rFonts w:ascii="Helvetica" w:hAnsi="Helvetica" w:cs="Helvetica"/>
          <w:sz w:val="22"/>
          <w:szCs w:val="22"/>
          <w:lang w:val="en-US"/>
        </w:rPr>
        <w:t xml:space="preserve"> defin</w:t>
      </w:r>
      <w:ins w:id="13" w:author="Elizabeth Wolkovich" w:date="2018-12-14T19:06:00Z">
        <w:r w:rsidR="00DF37D0">
          <w:rPr>
            <w:rFonts w:ascii="Helvetica" w:hAnsi="Helvetica" w:cs="Helvetica"/>
            <w:sz w:val="22"/>
            <w:szCs w:val="22"/>
            <w:lang w:val="en-US"/>
          </w:rPr>
          <w:t>e</w:t>
        </w:r>
      </w:ins>
      <w:del w:id="14" w:author="Elizabeth Wolkovich" w:date="2018-12-14T19:06:00Z">
        <w:r w:rsidR="009866DC" w:rsidDel="00DF37D0">
          <w:rPr>
            <w:rFonts w:ascii="Helvetica" w:hAnsi="Helvetica" w:cs="Helvetica"/>
            <w:sz w:val="22"/>
            <w:szCs w:val="22"/>
            <w:lang w:val="en-US"/>
          </w:rPr>
          <w:delText>ing</w:delText>
        </w:r>
      </w:del>
      <w:r w:rsidR="009866DC">
        <w:rPr>
          <w:rFonts w:ascii="Helvetica" w:hAnsi="Helvetica" w:cs="Helvetica"/>
          <w:sz w:val="22"/>
          <w:szCs w:val="22"/>
          <w:lang w:val="en-US"/>
        </w:rPr>
        <w:t xml:space="preserve"> pre-climate change baselines.</w:t>
      </w:r>
    </w:p>
    <w:p w14:paraId="48E7A313" w14:textId="49CC5A8B"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commentRangeStart w:id="15"/>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in context, we 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r w:rsidR="001D663B" w:rsidRPr="00AE69BC">
        <w:rPr>
          <w:rFonts w:ascii="Helvetica" w:hAnsi="Helvetica" w:cs="Helvetica"/>
          <w:sz w:val="22"/>
          <w:szCs w:val="22"/>
          <w:lang w:val="en-US"/>
        </w:rPr>
        <w:t>41</w:t>
      </w:r>
      <w:r w:rsidRPr="00AE69BC">
        <w:rPr>
          <w:rFonts w:ascii="Helvetica" w:hAnsi="Helvetica" w:cs="Helvetica"/>
          <w:sz w:val="22"/>
          <w:szCs w:val="22"/>
          <w:lang w:val="en-US"/>
        </w:rPr>
        <w:t xml:space="preserve"> observational studies 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relative timing on the fitness or a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for details). These studies largely 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4A1A50">
        <w:rPr>
          <w:rFonts w:ascii="Helvetica" w:hAnsi="Helvetica" w:cs="Helvetica"/>
          <w:sz w:val="22"/>
          <w:szCs w:val="22"/>
          <w:lang w:val="en-US"/>
        </w:rPr>
        <w:t>onsumer’s fitness; and ii</w:t>
      </w:r>
      <w:r w:rsidRPr="00AE69BC">
        <w:rPr>
          <w:rFonts w:ascii="Helvetica" w:hAnsi="Helvetica" w:cs="Helvetica"/>
          <w:sz w:val="22"/>
          <w:szCs w:val="22"/>
          <w:lang w:val="en-US"/>
        </w:rPr>
        <w:t xml:space="preserve">) advancing the theory necessary to predict long-term demographic changes due to changes in synchrony. The ultimate goal of </w:t>
      </w:r>
      <w:ins w:id="16" w:author="Elizabeth Wolkovich" w:date="2018-12-14T19:06:00Z">
        <w:r w:rsidR="00DF37D0">
          <w:rPr>
            <w:rFonts w:ascii="Helvetica" w:hAnsi="Helvetica" w:cs="Helvetica"/>
            <w:sz w:val="22"/>
            <w:szCs w:val="22"/>
            <w:lang w:val="en-US"/>
          </w:rPr>
          <w:t xml:space="preserve">all </w:t>
        </w:r>
      </w:ins>
      <w:r w:rsidRPr="00AE69BC">
        <w:rPr>
          <w:rFonts w:ascii="Helvetica" w:hAnsi="Helvetica" w:cs="Helvetica"/>
          <w:sz w:val="22"/>
          <w:szCs w:val="22"/>
          <w:lang w:val="en-US"/>
        </w:rPr>
        <w:t xml:space="preserve">these studies </w:t>
      </w:r>
      <w:r w:rsidR="004A1A50">
        <w:rPr>
          <w:rFonts w:ascii="Helvetica" w:hAnsi="Helvetica" w:cs="Helvetica"/>
          <w:sz w:val="22"/>
          <w:szCs w:val="22"/>
          <w:lang w:val="en-US"/>
        </w:rPr>
        <w:t>i</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Our database also included</w:t>
      </w:r>
      <w:r w:rsidRPr="00AE69BC">
        <w:rPr>
          <w:rFonts w:ascii="Helvetica" w:hAnsi="Helvetica" w:cs="Helvetica"/>
          <w:sz w:val="22"/>
          <w:szCs w:val="22"/>
          <w:lang w:val="en-US"/>
        </w:rPr>
        <w:t xml:space="preserve"> 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commentRangeEnd w:id="15"/>
      <w:r w:rsidR="00DF37D0">
        <w:rPr>
          <w:rStyle w:val="CommentReference"/>
        </w:rPr>
        <w:commentReference w:id="15"/>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671ACAE3"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generally applicable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ent (</w:t>
      </w:r>
      <w:commentRangeStart w:id="17"/>
      <w:r w:rsidR="00BC06CD">
        <w:rPr>
          <w:rFonts w:ascii="Helvetica" w:hAnsi="Helvetica" w:cs="Helvetica"/>
          <w:kern w:val="1"/>
          <w:sz w:val="22"/>
          <w:szCs w:val="22"/>
          <w:lang w:val="en-US"/>
        </w:rPr>
        <w:t xml:space="preserve">Cleland et al. 2007 (TREE); </w:t>
      </w:r>
      <w:r w:rsidRPr="00AE69BC">
        <w:rPr>
          <w:rFonts w:ascii="Helvetica" w:hAnsi="Helvetica" w:cs="Helvetica"/>
          <w:kern w:val="1"/>
          <w:sz w:val="22"/>
          <w:szCs w:val="22"/>
          <w:lang w:val="en-US"/>
        </w:rPr>
        <w:t>Korner?; Pau et al. 2011?)</w:t>
      </w:r>
      <w:r w:rsidR="00F25F93">
        <w:rPr>
          <w:rFonts w:ascii="Helvetica" w:hAnsi="Helvetica" w:cs="Helvetica"/>
          <w:kern w:val="1"/>
          <w:sz w:val="22"/>
          <w:szCs w:val="22"/>
          <w:lang w:val="en-US"/>
        </w:rPr>
        <w:t xml:space="preserve"> </w:t>
      </w:r>
      <w:commentRangeEnd w:id="17"/>
      <w:r w:rsidR="000159B8">
        <w:rPr>
          <w:rStyle w:val="CommentReference"/>
        </w:rPr>
        <w:commentReference w:id="17"/>
      </w:r>
      <w:r w:rsidR="00F25F93">
        <w:rPr>
          <w:rFonts w:ascii="Helvetica" w:hAnsi="Helvetica" w:cs="Helvetica"/>
          <w:kern w:val="1"/>
          <w:sz w:val="22"/>
          <w:szCs w:val="22"/>
          <w:lang w:val="en-US"/>
        </w:rPr>
        <w:t>rather than testing theory</w:t>
      </w:r>
      <w:r w:rsidR="00CC7465">
        <w:rPr>
          <w:rFonts w:ascii="Helvetica" w:hAnsi="Helvetica" w:cs="Helvetica"/>
          <w:kern w:val="1"/>
          <w:sz w:val="22"/>
          <w:szCs w:val="22"/>
          <w:lang w:val="en-US"/>
        </w:rPr>
        <w:t xml:space="preserve"> (</w:t>
      </w:r>
      <w:commentRangeStart w:id="18"/>
      <w:r w:rsidR="00CC7465">
        <w:rPr>
          <w:rFonts w:ascii="Helvetica" w:hAnsi="Helvetica" w:cs="Helvetica"/>
          <w:kern w:val="1"/>
          <w:sz w:val="22"/>
          <w:szCs w:val="22"/>
          <w:lang w:val="en-US"/>
        </w:rPr>
        <w:t>O’Connor et al. 2012</w:t>
      </w:r>
      <w:commentRangeEnd w:id="18"/>
      <w:r w:rsidR="003130E4">
        <w:rPr>
          <w:rStyle w:val="CommentReference"/>
        </w:rPr>
        <w:commentReference w:id="18"/>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5B20E29C" w14:textId="33B0DB34"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most likely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however,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since it is about the timing of a consumer to its food resource. However, studies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19"/>
      <w:r w:rsidRPr="00AE69BC">
        <w:rPr>
          <w:rFonts w:ascii="Helvetica" w:hAnsi="Helvetica" w:cs="Helvetica"/>
          <w:kern w:val="1"/>
          <w:sz w:val="22"/>
          <w:szCs w:val="22"/>
          <w:lang w:val="en-US"/>
        </w:rPr>
        <w:t>systems</w:t>
      </w:r>
      <w:commentRangeEnd w:id="19"/>
      <w:r w:rsidRPr="00AE69BC">
        <w:rPr>
          <w:rStyle w:val="CommentReference"/>
          <w:rFonts w:ascii="Helvetica" w:hAnsi="Helvetica"/>
        </w:rPr>
        <w:commentReference w:id="19"/>
      </w:r>
      <w:r w:rsidRPr="00AE69BC">
        <w:rPr>
          <w:rFonts w:ascii="Helvetica" w:hAnsi="Helvetica" w:cs="Helvetica"/>
          <w:kern w:val="1"/>
          <w:sz w:val="22"/>
          <w:szCs w:val="22"/>
          <w:lang w:val="en-US"/>
        </w:rPr>
        <w:t>—</w:t>
      </w:r>
      <w:commentRangeStart w:id="20"/>
      <w:r w:rsidRPr="00AE69BC">
        <w:rPr>
          <w:rFonts w:ascii="Helvetica" w:hAnsi="Helvetica" w:cs="Helvetica"/>
          <w:kern w:val="1"/>
          <w:sz w:val="22"/>
          <w:szCs w:val="22"/>
          <w:lang w:val="en-US"/>
        </w:rPr>
        <w:t>many studies suggest that the resource peak is controlled by release from, or predation by, a consumer (</w:t>
      </w:r>
      <w:commentRangeStart w:id="21"/>
      <w:r w:rsidRPr="00AE69BC">
        <w:rPr>
          <w:rFonts w:ascii="Helvetica" w:hAnsi="Helvetica" w:cs="Helvetica"/>
          <w:kern w:val="1"/>
          <w:sz w:val="22"/>
          <w:szCs w:val="22"/>
          <w:lang w:val="en-US"/>
        </w:rPr>
        <w:t>CITES?</w:t>
      </w:r>
      <w:commentRangeEnd w:id="21"/>
      <w:r w:rsidRPr="00AE69BC">
        <w:rPr>
          <w:rStyle w:val="CommentReference"/>
          <w:rFonts w:ascii="Helvetica" w:hAnsi="Helvetica"/>
          <w:sz w:val="22"/>
          <w:szCs w:val="22"/>
        </w:rPr>
        <w:commentReference w:id="21"/>
      </w:r>
      <w:r w:rsidRPr="00AE69BC">
        <w:rPr>
          <w:rFonts w:ascii="Helvetica" w:hAnsi="Helvetica" w:cs="Helvetica"/>
          <w:kern w:val="1"/>
          <w:sz w:val="22"/>
          <w:szCs w:val="22"/>
          <w:lang w:val="en-US"/>
        </w:rPr>
        <w:t xml:space="preserve">). </w:t>
      </w:r>
      <w:commentRangeEnd w:id="20"/>
      <w:r w:rsidRPr="00AE69BC">
        <w:rPr>
          <w:rStyle w:val="CommentReference"/>
          <w:rFonts w:ascii="Helvetica" w:hAnsi="Helvetica"/>
        </w:rPr>
        <w:commentReference w:id="20"/>
      </w:r>
      <w:r w:rsidRPr="00AE69BC">
        <w:rPr>
          <w:rFonts w:ascii="Helvetica" w:hAnsi="Helvetica" w:cs="Helvetica"/>
          <w:kern w:val="1"/>
          <w:sz w:val="22"/>
          <w:szCs w:val="22"/>
          <w:lang w:val="en-US"/>
        </w:rPr>
        <w:t xml:space="preserve">This is a very different hypothesis from others that suggest seasonality in the environment produces the resource peak (CITES). In terrestrial systems, </w:t>
      </w:r>
      <w:r w:rsidRPr="00AE69BC">
        <w:rPr>
          <w:rFonts w:ascii="Helvetica" w:hAnsi="Helvetica" w:cs="Helvetica"/>
          <w:sz w:val="22"/>
          <w:szCs w:val="22"/>
          <w:lang w:val="en-US"/>
        </w:rPr>
        <w:t>the relative contributions of bottom-up vs. top-down effects on consumer dynamics remains poorly understood (e.g. Boggs and Inouye)</w:t>
      </w:r>
      <w:ins w:id="22" w:author="Elizabeth Wolkovich" w:date="2018-12-14T19:08:00Z">
        <w:r w:rsidR="00CE716E">
          <w:rPr>
            <w:rFonts w:ascii="Helvetica" w:hAnsi="Helvetica" w:cs="Helvetica"/>
            <w:sz w:val="22"/>
            <w:szCs w:val="22"/>
            <w:lang w:val="en-US"/>
          </w:rPr>
          <w:t xml:space="preserve"> </w:t>
        </w:r>
        <w:commentRangeStart w:id="23"/>
        <w:r w:rsidR="00CE716E">
          <w:rPr>
            <w:rFonts w:ascii="Helvetica" w:hAnsi="Helvetica" w:cs="Helvetica"/>
            <w:sz w:val="22"/>
            <w:szCs w:val="22"/>
            <w:lang w:val="en-US"/>
          </w:rPr>
          <w:t>…</w:t>
        </w:r>
      </w:ins>
      <w:r w:rsidRPr="00AE69BC">
        <w:rPr>
          <w:rFonts w:ascii="Helvetica" w:hAnsi="Helvetica" w:cs="Helvetica"/>
          <w:sz w:val="22"/>
          <w:szCs w:val="22"/>
          <w:lang w:val="en-US"/>
        </w:rPr>
        <w:t>.</w:t>
      </w:r>
      <w:commentRangeEnd w:id="23"/>
      <w:r w:rsidR="00CE716E">
        <w:rPr>
          <w:rStyle w:val="CommentReference"/>
        </w:rPr>
        <w:commentReference w:id="23"/>
      </w:r>
    </w:p>
    <w:p w14:paraId="5BA78A18" w14:textId="49EBD7C8"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may collect very different data,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64EEDEB2"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For this</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E6D0101" w14:textId="088392A8"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commentRangeStart w:id="24"/>
      <w:r w:rsidR="0076026C" w:rsidRPr="00AE69BC">
        <w:rPr>
          <w:rFonts w:ascii="Helvetica" w:hAnsi="Helvetica" w:cs="Helvetica"/>
          <w:kern w:val="1"/>
          <w:sz w:val="22"/>
          <w:szCs w:val="22"/>
          <w:lang w:val="en-US"/>
        </w:rPr>
        <w:t>he fundamental difference in the scale of generation times pervades aquatic/terrestrial comparisons (Gruner e</w:t>
      </w:r>
      <w:r w:rsidR="00EB1BE9">
        <w:rPr>
          <w:rFonts w:ascii="Helvetica" w:hAnsi="Helvetica" w:cs="Helvetica"/>
          <w:kern w:val="1"/>
          <w:sz w:val="22"/>
          <w:szCs w:val="22"/>
          <w:lang w:val="en-US"/>
        </w:rPr>
        <w:t>t al. 2008, Borer et al. 2005)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commentRangeStart w:id="25"/>
      <w:r w:rsidR="0076026C" w:rsidRPr="00AE69BC">
        <w:rPr>
          <w:rFonts w:ascii="Helvetica" w:hAnsi="Helvetica" w:cs="Helvetica"/>
          <w:kern w:val="1"/>
          <w:sz w:val="22"/>
          <w:szCs w:val="22"/>
          <w:lang w:val="en-US"/>
        </w:rPr>
        <w:t>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commentRangeEnd w:id="24"/>
      <w:r w:rsidR="0076026C">
        <w:rPr>
          <w:rStyle w:val="CommentReference"/>
        </w:rPr>
        <w:commentReference w:id="24"/>
      </w:r>
      <w:commentRangeEnd w:id="25"/>
      <w:r w:rsidR="00CE716E">
        <w:rPr>
          <w:rStyle w:val="CommentReference"/>
        </w:rPr>
        <w:commentReference w:id="25"/>
      </w:r>
    </w:p>
    <w:p w14:paraId="527D9179" w14:textId="22B9813C" w:rsidR="003C4A76" w:rsidRPr="00A170F9" w:rsidRDefault="00C97953" w:rsidP="00A17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w:t>
      </w:r>
      <w:commentRangeStart w:id="26"/>
      <w:r w:rsidR="004673DE" w:rsidRPr="00A170F9">
        <w:rPr>
          <w:rFonts w:ascii="Helvetica" w:hAnsi="Helvetica" w:cs="Helvetica"/>
          <w:kern w:val="1"/>
          <w:sz w:val="22"/>
          <w:szCs w:val="22"/>
          <w:lang w:val="en-US"/>
        </w:rPr>
        <w:t xml:space="preserve">invertebrates were measured at the population or </w:t>
      </w:r>
      <w:r w:rsidR="00FE5895" w:rsidRPr="00A170F9">
        <w:rPr>
          <w:rFonts w:ascii="Helvetica" w:hAnsi="Helvetica" w:cs="Helvetica"/>
          <w:kern w:val="1"/>
          <w:sz w:val="22"/>
          <w:szCs w:val="22"/>
          <w:lang w:val="en-US"/>
        </w:rPr>
        <w:t xml:space="preserve">community level </w:t>
      </w:r>
      <w:commentRangeEnd w:id="26"/>
      <w:r w:rsidR="00E212BB" w:rsidRPr="00A170F9">
        <w:rPr>
          <w:rStyle w:val="CommentReference"/>
          <w:rFonts w:ascii="Helvetica" w:hAnsi="Helvetica"/>
          <w:sz w:val="22"/>
          <w:szCs w:val="22"/>
        </w:rPr>
        <w:commentReference w:id="26"/>
      </w:r>
      <w:r w:rsidR="00FE5895" w:rsidRPr="00A170F9">
        <w:rPr>
          <w:rFonts w:ascii="Helvetica" w:hAnsi="Helvetica" w:cs="Helvetica"/>
          <w:kern w:val="1"/>
          <w:sz w:val="22"/>
          <w:szCs w:val="22"/>
          <w:lang w:val="en-US"/>
        </w:rPr>
        <w:t>(Ta</w:t>
      </w:r>
      <w:r w:rsidR="004673DE" w:rsidRPr="00A170F9">
        <w:rPr>
          <w:rFonts w:ascii="Helvetica" w:hAnsi="Helvetica" w:cs="Helvetica"/>
          <w:kern w:val="1"/>
          <w:sz w:val="22"/>
          <w:szCs w:val="22"/>
          <w:lang w:val="en-US"/>
        </w:rPr>
        <w:t>b</w:t>
      </w:r>
      <w:r w:rsidR="00FE5895" w:rsidRPr="00A170F9">
        <w:rPr>
          <w:rFonts w:ascii="Helvetica" w:hAnsi="Helvetica" w:cs="Helvetica"/>
          <w:kern w:val="1"/>
          <w:sz w:val="22"/>
          <w:szCs w:val="22"/>
          <w:lang w:val="en-US"/>
        </w:rPr>
        <w:t>l</w:t>
      </w:r>
      <w:r w:rsidR="00A05B09" w:rsidRPr="00A170F9">
        <w:rPr>
          <w:rFonts w:ascii="Helvetica" w:hAnsi="Helvetica" w:cs="Helvetica"/>
          <w:kern w:val="1"/>
          <w:sz w:val="22"/>
          <w:szCs w:val="22"/>
          <w:lang w:val="en-US"/>
        </w:rPr>
        <w:t>e 2</w:t>
      </w:r>
      <w:r w:rsidR="004673DE" w:rsidRPr="00A170F9">
        <w:rPr>
          <w:rFonts w:ascii="Helvetica" w:hAnsi="Helvetica" w:cs="Helvetica"/>
          <w:kern w:val="1"/>
          <w:sz w:val="22"/>
          <w:szCs w:val="22"/>
          <w:lang w:val="en-US"/>
        </w:rPr>
        <w:t xml:space="preserve">). </w:t>
      </w:r>
      <w:commentRangeStart w:id="27"/>
      <w:r w:rsidR="00CB0412" w:rsidRPr="00A170F9">
        <w:rPr>
          <w:rFonts w:ascii="Helvetica" w:hAnsi="Helvetica" w:cs="Helvetica"/>
          <w:i/>
          <w:kern w:val="1"/>
          <w:sz w:val="22"/>
          <w:szCs w:val="22"/>
          <w:lang w:val="en-US"/>
        </w:rPr>
        <w:t>Not</w:t>
      </w:r>
      <w:r w:rsidR="000B2B70" w:rsidRPr="00A170F9">
        <w:rPr>
          <w:rFonts w:ascii="Helvetica" w:hAnsi="Helvetica" w:cs="Helvetica"/>
          <w:i/>
          <w:kern w:val="1"/>
          <w:sz w:val="22"/>
          <w:szCs w:val="22"/>
          <w:lang w:val="en-US"/>
        </w:rPr>
        <w:t xml:space="preserve"> sure how to end this paragraph!!</w:t>
      </w:r>
      <w:commentRangeEnd w:id="27"/>
      <w:r w:rsidR="00CE716E">
        <w:rPr>
          <w:rStyle w:val="CommentReference"/>
        </w:rPr>
        <w:commentReference w:id="27"/>
      </w:r>
    </w:p>
    <w:p w14:paraId="7CD14AF9" w14:textId="55C20983" w:rsidR="00A170F9" w:rsidRPr="00A170F9" w:rsidRDefault="003C4A76" w:rsidP="00A170F9">
      <w:pPr>
        <w:pStyle w:val="CommentText"/>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commentRangeStart w:id="28"/>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w:t>
      </w:r>
      <w:commentRangeEnd w:id="28"/>
      <w:r w:rsidR="00422A5E">
        <w:rPr>
          <w:rStyle w:val="CommentReference"/>
        </w:rPr>
        <w:commentReference w:id="28"/>
      </w:r>
      <w:r w:rsidRPr="00A170F9">
        <w:rPr>
          <w:rFonts w:ascii="Helvetica" w:hAnsi="Helvetica" w:cs="Helvetica"/>
          <w:kern w:val="1"/>
          <w:sz w:val="22"/>
          <w:szCs w:val="22"/>
          <w:lang w:val="en-US"/>
        </w:rPr>
        <w:t xml:space="preserve">: at one end, </w:t>
      </w:r>
      <w:commentRangeStart w:id="29"/>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w:t>
      </w:r>
      <w:commentRangeEnd w:id="29"/>
      <w:r w:rsidR="00684212" w:rsidRPr="00A170F9">
        <w:rPr>
          <w:rStyle w:val="CommentReference"/>
          <w:rFonts w:ascii="Helvetica" w:hAnsi="Helvetica"/>
          <w:sz w:val="22"/>
          <w:szCs w:val="22"/>
        </w:rPr>
        <w:commentReference w:id="29"/>
      </w:r>
      <w:r w:rsidRPr="00A170F9">
        <w:rPr>
          <w:rFonts w:ascii="Helvetica" w:hAnsi="Helvetica" w:cs="Helvetica"/>
          <w:kern w:val="1"/>
          <w:sz w:val="22"/>
          <w:szCs w:val="22"/>
          <w:lang w:val="en-US"/>
        </w:rPr>
        <w:t xml:space="preserve">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 xml:space="preserve">most studies do not actually provide strong tests of the </w:t>
      </w:r>
      <w:commentRangeStart w:id="30"/>
      <w:r w:rsidR="008849BF" w:rsidRPr="00A170F9">
        <w:rPr>
          <w:rFonts w:ascii="Helvetica" w:hAnsi="Helvetica" w:cs="Helvetica"/>
          <w:sz w:val="22"/>
          <w:szCs w:val="22"/>
          <w:lang w:val="en-US"/>
        </w:rPr>
        <w:t>Cushing hypothesis</w:t>
      </w:r>
      <w:commentRangeEnd w:id="30"/>
      <w:r w:rsidR="00144EC6" w:rsidRPr="00A170F9">
        <w:rPr>
          <w:rStyle w:val="CommentReference"/>
          <w:rFonts w:ascii="Helvetica" w:hAnsi="Helvetica"/>
          <w:sz w:val="22"/>
          <w:szCs w:val="22"/>
        </w:rPr>
        <w:commentReference w:id="30"/>
      </w:r>
      <w:r w:rsidR="008849BF" w:rsidRPr="00A170F9">
        <w:rPr>
          <w:rFonts w:ascii="Helvetica" w:hAnsi="Helvetica" w:cs="Helvetica"/>
          <w:sz w:val="22"/>
          <w:szCs w:val="22"/>
          <w:lang w:val="en-US"/>
        </w:rPr>
        <w:t>, making it difficult to refute the hypothesis if no evidence is found.</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r w:rsidR="00A170F9" w:rsidRPr="00A170F9">
        <w:rPr>
          <w:rFonts w:ascii="Helvetica" w:hAnsi="Helvetica" w:cs="Helvetica"/>
          <w:kern w:val="1"/>
          <w:sz w:val="22"/>
          <w:szCs w:val="22"/>
          <w:lang w:val="en-US"/>
        </w:rPr>
        <w:t xml:space="preserve">Without strong support for their hypothesis (i.e., </w:t>
      </w:r>
      <w:commentRangeStart w:id="31"/>
      <w:r w:rsidR="00A170F9" w:rsidRPr="00A170F9">
        <w:rPr>
          <w:rFonts w:ascii="Helvetica" w:hAnsi="Helvetica" w:cs="Helvetica"/>
          <w:kern w:val="1"/>
          <w:sz w:val="22"/>
          <w:szCs w:val="22"/>
          <w:lang w:val="en-US"/>
        </w:rPr>
        <w:t>high explained variation and clear underlying links</w:t>
      </w:r>
      <w:commentRangeEnd w:id="31"/>
      <w:r w:rsidR="00A95752">
        <w:rPr>
          <w:rStyle w:val="CommentReference"/>
        </w:rPr>
        <w:commentReference w:id="31"/>
      </w:r>
      <w:r w:rsidR="00A170F9" w:rsidRPr="00A170F9">
        <w:rPr>
          <w:rFonts w:ascii="Helvetica" w:hAnsi="Helvetica" w:cs="Helvetica"/>
          <w:kern w:val="1"/>
          <w:sz w:val="22"/>
          <w:szCs w:val="22"/>
          <w:lang w:val="en-US"/>
        </w:rPr>
        <w:t>), the mechanism underlying the hypothesis [again, may need to change hypothesis to curve] will be uncertain.</w:t>
      </w:r>
      <w:r w:rsidR="00A170F9">
        <w:rPr>
          <w:rFonts w:ascii="Helvetica" w:hAnsi="Helvetica" w:cs="Helvetica"/>
          <w:kern w:val="1"/>
          <w:sz w:val="22"/>
          <w:szCs w:val="22"/>
          <w:lang w:val="en-US"/>
        </w:rPr>
        <w:t xml:space="preserve"> </w:t>
      </w:r>
    </w:p>
    <w:p w14:paraId="35E250D3" w14:textId="5B8FF96F" w:rsidR="003C4A76" w:rsidRDefault="00422A5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This uncertainty can be caused by two reasons</w:t>
      </w:r>
      <w:r w:rsidR="00A170F9" w:rsidRPr="00A170F9">
        <w:rPr>
          <w:rFonts w:ascii="Helvetica" w:hAnsi="Helvetica" w:cs="Helvetica"/>
          <w:kern w:val="1"/>
          <w:sz w:val="22"/>
          <w:szCs w:val="22"/>
          <w:lang w:val="en-US"/>
        </w:rPr>
        <w:t>: (1)</w:t>
      </w:r>
      <w:r>
        <w:rPr>
          <w:rFonts w:ascii="Helvetica" w:hAnsi="Helvetica" w:cs="Helvetica"/>
          <w:kern w:val="1"/>
          <w:sz w:val="22"/>
          <w:szCs w:val="22"/>
          <w:lang w:val="en-US"/>
        </w:rPr>
        <w:t xml:space="preserve"> hypotheses that are not mutually exclusive (i.e. different mechanisms hav</w:t>
      </w:r>
      <w:r w:rsidR="00A170F9" w:rsidRPr="00A170F9">
        <w:rPr>
          <w:rFonts w:ascii="Helvetica" w:hAnsi="Helvetica" w:cs="Helvetica"/>
          <w:kern w:val="1"/>
          <w:sz w:val="22"/>
          <w:szCs w:val="22"/>
          <w:lang w:val="en-US"/>
        </w:rPr>
        <w:t xml:space="preserve">e </w:t>
      </w:r>
      <w:r>
        <w:rPr>
          <w:rFonts w:ascii="Helvetica" w:hAnsi="Helvetica" w:cs="Helvetica"/>
          <w:kern w:val="1"/>
          <w:sz w:val="22"/>
          <w:szCs w:val="22"/>
          <w:lang w:val="en-US"/>
        </w:rPr>
        <w:t xml:space="preserve">the </w:t>
      </w:r>
      <w:r w:rsidR="00A170F9" w:rsidRPr="00A170F9">
        <w:rPr>
          <w:rFonts w:ascii="Helvetica" w:hAnsi="Helvetica" w:cs="Helvetica"/>
          <w:kern w:val="1"/>
          <w:sz w:val="22"/>
          <w:szCs w:val="22"/>
          <w:lang w:val="en-US"/>
        </w:rPr>
        <w:t>same predictions)</w:t>
      </w:r>
      <w:r>
        <w:rPr>
          <w:rFonts w:ascii="Helvetica" w:hAnsi="Helvetica" w:cs="Helvetica"/>
          <w:kern w:val="1"/>
          <w:sz w:val="22"/>
          <w:szCs w:val="22"/>
          <w:lang w:val="en-US"/>
        </w:rPr>
        <w:t>;</w:t>
      </w:r>
      <w:r w:rsidR="00A170F9" w:rsidRPr="00A170F9">
        <w:rPr>
          <w:rFonts w:ascii="Helvetica" w:hAnsi="Helvetica" w:cs="Helvetica"/>
          <w:kern w:val="1"/>
          <w:sz w:val="22"/>
          <w:szCs w:val="22"/>
          <w:lang w:val="en-US"/>
        </w:rPr>
        <w:t xml:space="preserve"> or (2) </w:t>
      </w:r>
      <w:ins w:id="32" w:author="Elizabeth Wolkovich" w:date="2018-12-14T19:20:00Z">
        <w:r w:rsidR="003863B8">
          <w:rPr>
            <w:rFonts w:ascii="Helvetica" w:hAnsi="Helvetica" w:cs="Helvetica"/>
            <w:kern w:val="1"/>
            <w:sz w:val="22"/>
            <w:szCs w:val="22"/>
            <w:lang w:val="en-US"/>
          </w:rPr>
          <w:t xml:space="preserve">considering </w:t>
        </w:r>
      </w:ins>
      <w:del w:id="33" w:author="Elizabeth Wolkovich" w:date="2018-12-14T19:20:00Z">
        <w:r w:rsidR="00A170F9" w:rsidRPr="00A170F9" w:rsidDel="003863B8">
          <w:rPr>
            <w:rFonts w:ascii="Helvetica" w:hAnsi="Helvetica" w:cs="Helvetica"/>
            <w:kern w:val="1"/>
            <w:sz w:val="22"/>
            <w:szCs w:val="22"/>
            <w:lang w:val="en-US"/>
          </w:rPr>
          <w:delText>yo</w:delText>
        </w:r>
        <w:r w:rsidR="00B37B4D" w:rsidDel="003863B8">
          <w:rPr>
            <w:rFonts w:ascii="Helvetica" w:hAnsi="Helvetica" w:cs="Helvetica"/>
            <w:kern w:val="1"/>
            <w:sz w:val="22"/>
            <w:szCs w:val="22"/>
            <w:lang w:val="en-US"/>
          </w:rPr>
          <w:delText xml:space="preserve">u get different predictions when </w:delText>
        </w:r>
      </w:del>
      <w:r w:rsidR="00B37B4D">
        <w:rPr>
          <w:rFonts w:ascii="Helvetica" w:hAnsi="Helvetica" w:cs="Helvetica"/>
          <w:kern w:val="1"/>
          <w:sz w:val="22"/>
          <w:szCs w:val="22"/>
          <w:lang w:val="en-US"/>
        </w:rPr>
        <w:t xml:space="preserve">multiple mechanisms </w:t>
      </w:r>
      <w:del w:id="34" w:author="Elizabeth Wolkovich" w:date="2018-12-14T19:20:00Z">
        <w:r w:rsidR="00B37B4D" w:rsidDel="003863B8">
          <w:rPr>
            <w:rFonts w:ascii="Helvetica" w:hAnsi="Helvetica" w:cs="Helvetica"/>
            <w:kern w:val="1"/>
            <w:sz w:val="22"/>
            <w:szCs w:val="22"/>
            <w:lang w:val="en-US"/>
          </w:rPr>
          <w:delText>are considered</w:delText>
        </w:r>
      </w:del>
      <w:ins w:id="35" w:author="Elizabeth Wolkovich" w:date="2018-12-14T19:20:00Z">
        <w:r w:rsidR="003863B8">
          <w:rPr>
            <w:rFonts w:ascii="Helvetica" w:hAnsi="Helvetica" w:cs="Helvetica"/>
            <w:kern w:val="1"/>
            <w:sz w:val="22"/>
            <w:szCs w:val="22"/>
            <w:lang w:val="en-US"/>
          </w:rPr>
          <w:t>yields different predictions than considering only a single mechanism</w:t>
        </w:r>
      </w:ins>
      <w:r w:rsidR="00A170F9" w:rsidRPr="00A170F9">
        <w:rPr>
          <w:rFonts w:ascii="Helvetica" w:hAnsi="Helvetica" w:cs="Helvetica"/>
          <w:kern w:val="1"/>
          <w:sz w:val="22"/>
          <w:szCs w:val="22"/>
          <w:lang w:val="en-US"/>
        </w:rPr>
        <w:t>.</w:t>
      </w:r>
      <w:commentRangeStart w:id="36"/>
      <w:r w:rsidR="00FA6BD9">
        <w:rPr>
          <w:rFonts w:ascii="Helvetica" w:hAnsi="Helvetica" w:cs="Helvetica"/>
          <w:kern w:val="1"/>
          <w:sz w:val="22"/>
          <w:szCs w:val="22"/>
          <w:lang w:val="en-US"/>
        </w:rPr>
        <w:t xml:space="preserve"> </w:t>
      </w:r>
      <w:r w:rsidR="00FC2E20">
        <w:rPr>
          <w:rFonts w:ascii="Helvetica" w:hAnsi="Helvetica" w:cs="Helvetica"/>
          <w:kern w:val="1"/>
          <w:sz w:val="22"/>
          <w:szCs w:val="22"/>
          <w:lang w:val="en-US"/>
        </w:rPr>
        <w:t>For example, r</w:t>
      </w:r>
      <w:r w:rsidR="003C4A76" w:rsidRPr="00AE69BC">
        <w:rPr>
          <w:rFonts w:ascii="Helvetica" w:hAnsi="Helvetica" w:cs="Helvetica"/>
          <w:kern w:val="1"/>
          <w:sz w:val="22"/>
          <w:szCs w:val="22"/>
          <w:lang w:val="en-US"/>
        </w:rPr>
        <w:t>esearchers have pointed out how a larger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can lead to alternative predictions than the synchrony predicted by the Cushing curve (CITES, Singer &amp; Parmesan, Johannsson &amp; Jonzen). </w:t>
      </w:r>
      <w:commentRangeEnd w:id="36"/>
      <w:r w:rsidR="00F907F0">
        <w:rPr>
          <w:rStyle w:val="CommentReference"/>
        </w:rPr>
        <w:commentReference w:id="36"/>
      </w:r>
      <w:commentRangeStart w:id="37"/>
      <w:r w:rsidR="00FC2E20">
        <w:rPr>
          <w:rFonts w:ascii="Helvetica" w:hAnsi="Helvetica" w:cs="Helvetica"/>
          <w:kern w:val="1"/>
          <w:sz w:val="22"/>
          <w:szCs w:val="22"/>
          <w:lang w:val="en-US"/>
        </w:rPr>
        <w:t>More generally, t</w:t>
      </w:r>
      <w:r w:rsidRPr="00AE69BC">
        <w:rPr>
          <w:rFonts w:ascii="Helvetica" w:hAnsi="Helvetica" w:cs="Helvetica"/>
          <w:kern w:val="1"/>
          <w:sz w:val="22"/>
          <w:szCs w:val="22"/>
          <w:lang w:val="en-US"/>
        </w:rPr>
        <w:t xml:space="preserve">his </w:t>
      </w:r>
      <w:r>
        <w:rPr>
          <w:rFonts w:ascii="Helvetica" w:hAnsi="Helvetica" w:cs="Helvetica"/>
          <w:kern w:val="1"/>
          <w:sz w:val="22"/>
          <w:szCs w:val="22"/>
          <w:lang w:val="en-US"/>
        </w:rPr>
        <w:t>is an issue that permeates ecology (REF).</w:t>
      </w:r>
      <w:commentRangeEnd w:id="37"/>
      <w:r w:rsidR="003863B8">
        <w:rPr>
          <w:rStyle w:val="CommentReference"/>
        </w:rPr>
        <w:commentReference w:id="37"/>
      </w:r>
    </w:p>
    <w:p w14:paraId="4DE91F03" w14:textId="28E532B3"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commentRangeStart w:id="38"/>
      <w:r>
        <w:rPr>
          <w:rFonts w:ascii="Helvetica" w:hAnsi="Helvetica" w:cs="Helvetica"/>
          <w:kern w:val="1"/>
          <w:sz w:val="22"/>
          <w:szCs w:val="22"/>
          <w:lang w:val="en-US"/>
        </w:rPr>
        <w:t>A</w:t>
      </w:r>
      <w:commentRangeEnd w:id="38"/>
      <w:r w:rsidR="002D656F">
        <w:rPr>
          <w:rStyle w:val="CommentReference"/>
        </w:rPr>
        <w:commentReference w:id="38"/>
      </w:r>
      <w:r>
        <w:rPr>
          <w:rFonts w:ascii="Helvetica" w:hAnsi="Helvetica" w:cs="Helvetica"/>
          <w:kern w:val="1"/>
          <w:sz w:val="22"/>
          <w:szCs w:val="22"/>
          <w:lang w:val="en-US"/>
        </w:rPr>
        <w:t xml:space="preserve"> consequence of not collecting per-capita </w:t>
      </w:r>
      <w:r w:rsidRPr="0050328F">
        <w:rPr>
          <w:rFonts w:ascii="Helvetica" w:hAnsi="Helvetica" w:cs="Helvetica"/>
          <w:kern w:val="1"/>
          <w:sz w:val="22"/>
          <w:szCs w:val="22"/>
          <w:lang w:val="en-US"/>
        </w:rPr>
        <w:t xml:space="preserve">fitness data on the resource 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ding ends at the consumer level. This will make it 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 xml:space="preserve">for the interaction.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consumer and resource or determine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657DCF9E"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ins w:id="39" w:author="Elizabeth Wolkovich" w:date="2018-11-30T15:16:00Z">
        <w:r w:rsidR="00826D5A">
          <w:rPr>
            <w:rFonts w:ascii="Helvetica" w:hAnsi="Helvetica" w:cs="Helvetica"/>
            <w:sz w:val="22"/>
            <w:szCs w:val="22"/>
            <w:lang w:val="en-US"/>
          </w:rPr>
          <w:t xml:space="preserve">both </w:t>
        </w:r>
      </w:ins>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as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40"/>
      <w:r w:rsidR="00AA4984" w:rsidRPr="00AE69BC">
        <w:rPr>
          <w:rFonts w:ascii="Helvetica" w:hAnsi="Helvetica" w:cs="Helvetica"/>
          <w:sz w:val="22"/>
          <w:szCs w:val="22"/>
          <w:lang w:val="en-US"/>
        </w:rPr>
        <w:t>AO001</w:t>
      </w:r>
      <w:commentRangeEnd w:id="40"/>
      <w:r w:rsidR="00AA4984" w:rsidRPr="00AE69BC">
        <w:rPr>
          <w:rStyle w:val="CommentReference"/>
          <w:rFonts w:ascii="Helvetica" w:hAnsi="Helvetica"/>
          <w:sz w:val="22"/>
          <w:szCs w:val="22"/>
        </w:rPr>
        <w:commentReference w:id="40"/>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2BB589A4"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del w:id="41" w:author="Elizabeth Wolkovich" w:date="2018-12-14T22:09:00Z">
        <w:r w:rsidRPr="00AE69BC" w:rsidDel="00C44037">
          <w:rPr>
            <w:rFonts w:ascii="Helvetica" w:hAnsi="Helvetica" w:cs="Helvetica"/>
            <w:sz w:val="22"/>
            <w:szCs w:val="22"/>
            <w:lang w:val="en-US"/>
          </w:rPr>
          <w:delText xml:space="preserve">two </w:delText>
        </w:r>
      </w:del>
      <w:ins w:id="42" w:author="Elizabeth Wolkovich" w:date="2018-12-14T22:09:00Z">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ins>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commentRangeStart w:id="43"/>
      <w:r w:rsidR="009C2DD2" w:rsidRPr="00AE69BC">
        <w:rPr>
          <w:rFonts w:ascii="Helvetica" w:hAnsi="Helvetica" w:cs="Helvetica"/>
          <w:sz w:val="22"/>
          <w:szCs w:val="22"/>
          <w:lang w:val="en-US"/>
        </w:rPr>
        <w:t>t</w:t>
      </w:r>
      <w:r w:rsidR="0005544C" w:rsidRPr="00AE69BC">
        <w:rPr>
          <w:rFonts w:ascii="Helvetica" w:hAnsi="Helvetica" w:cs="Helvetica"/>
          <w:sz w:val="22"/>
          <w:szCs w:val="22"/>
          <w:lang w:val="en-US"/>
        </w:rPr>
        <w:t xml:space="preserve">hese </w:t>
      </w:r>
      <w:commentRangeEnd w:id="43"/>
      <w:r w:rsidR="00C44037">
        <w:rPr>
          <w:rStyle w:val="CommentReference"/>
        </w:rPr>
        <w:commentReference w:id="43"/>
      </w:r>
      <w:r w:rsidR="0005544C" w:rsidRPr="00AE69BC">
        <w:rPr>
          <w:rFonts w:ascii="Helvetica" w:hAnsi="Helvetica" w:cs="Helvetica"/>
          <w:sz w:val="22"/>
          <w:szCs w:val="22"/>
          <w:lang w:val="en-US"/>
        </w:rPr>
        <w:t>studies</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t>
      </w:r>
      <w:del w:id="44" w:author="Elizabeth Wolkovich" w:date="2018-12-14T22:10:00Z">
        <w:r w:rsidR="00B24ACF" w:rsidRPr="00AE69BC" w:rsidDel="00C44037">
          <w:rPr>
            <w:rFonts w:ascii="Helvetica" w:hAnsi="Helvetica" w:cs="Helvetica"/>
            <w:sz w:val="22"/>
            <w:szCs w:val="22"/>
            <w:lang w:val="en-US"/>
          </w:rPr>
          <w:delText xml:space="preserve">what the pre-climate change baseline </w:delText>
        </w:r>
        <w:r w:rsidR="00B24ACF" w:rsidRPr="00AE69BC" w:rsidDel="00C44037">
          <w:rPr>
            <w:rFonts w:ascii="Helvetica" w:hAnsi="Helvetica" w:cs="Helvetica"/>
            <w:i/>
            <w:iCs/>
            <w:sz w:val="22"/>
            <w:szCs w:val="22"/>
            <w:lang w:val="en-US"/>
          </w:rPr>
          <w:delText>should</w:delText>
        </w:r>
        <w:r w:rsidR="00B24ACF" w:rsidRPr="00AE69BC" w:rsidDel="00C44037">
          <w:rPr>
            <w:rFonts w:ascii="Helvetica" w:hAnsi="Helvetica" w:cs="Helvetica"/>
            <w:sz w:val="22"/>
            <w:szCs w:val="22"/>
            <w:lang w:val="en-US"/>
          </w:rPr>
          <w:delText xml:space="preserve"> be and thus </w:delText>
        </w:r>
      </w:del>
      <w:r w:rsidR="00B24ACF" w:rsidRPr="00AE69BC">
        <w:rPr>
          <w:rFonts w:ascii="Helvetica" w:hAnsi="Helvetica" w:cs="Helvetica"/>
          <w:sz w:val="22"/>
          <w:szCs w:val="22"/>
          <w:lang w:val="en-US"/>
        </w:rPr>
        <w:t xml:space="preserve">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commentRangeStart w:id="45"/>
      <w:r w:rsidR="00E730A2">
        <w:rPr>
          <w:rFonts w:ascii="Helvetica" w:hAnsi="Helvetica" w:cs="Helvetica"/>
          <w:sz w:val="22"/>
          <w:szCs w:val="22"/>
          <w:lang w:val="en-US"/>
        </w:rPr>
        <w:t xml:space="preserve">(for example, </w:t>
      </w:r>
      <w:r w:rsidR="00C945FF">
        <w:rPr>
          <w:rFonts w:ascii="Helvetica" w:hAnsi="Helvetica" w:cs="Helvetica"/>
          <w:sz w:val="22"/>
          <w:szCs w:val="22"/>
          <w:lang w:val="en-US"/>
        </w:rPr>
        <w:t>nutrient enrichment</w:t>
      </w:r>
      <w:r w:rsidR="00E16265" w:rsidRPr="00B24ACF">
        <w:rPr>
          <w:rFonts w:ascii="Helvetica" w:hAnsi="Helvetica" w:cs="Helvetica"/>
          <w:sz w:val="22"/>
          <w:szCs w:val="22"/>
          <w:lang w:val="en-US"/>
        </w:rPr>
        <w:t xml:space="preserve"> in lakes</w:t>
      </w:r>
      <w:r w:rsidR="00B24ACF" w:rsidRPr="00B24ACF">
        <w:rPr>
          <w:rFonts w:ascii="Helvetica" w:hAnsi="Helvetica" w:cs="Helvetica"/>
          <w:sz w:val="22"/>
          <w:szCs w:val="22"/>
          <w:lang w:val="en-US"/>
        </w:rPr>
        <w:t xml:space="preserve"> which also started well before 1980 (REF)</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commentRangeEnd w:id="45"/>
      <w:r w:rsidR="00CE0948">
        <w:rPr>
          <w:rStyle w:val="CommentReference"/>
        </w:rPr>
        <w:commentReference w:id="45"/>
      </w:r>
      <w:r w:rsidR="00012E10" w:rsidRPr="00AE69BC">
        <w:rPr>
          <w:rFonts w:ascii="Helvetica" w:hAnsi="Helvetica" w:cs="Helvetica"/>
          <w:sz w:val="22"/>
          <w:szCs w:val="22"/>
          <w:lang w:val="en-US"/>
        </w:rPr>
        <w:t xml:space="preserve">versus natural variation. </w:t>
      </w:r>
      <w:ins w:id="46" w:author="Elizabeth Wolkovich" w:date="2018-12-14T22:11:00Z">
        <w:r w:rsidR="00C44037">
          <w:rPr>
            <w:rFonts w:ascii="Helvetica" w:hAnsi="Helvetica" w:cs="Helvetica"/>
            <w:sz w:val="22"/>
            <w:szCs w:val="22"/>
            <w:lang w:val="en-US"/>
          </w:rPr>
          <w:t>Thus, k</w:t>
        </w:r>
      </w:ins>
      <w:del w:id="47" w:author="Elizabeth Wolkovich" w:date="2018-12-14T22:11:00Z">
        <w:r w:rsidR="00B24ACF" w:rsidDel="00C44037">
          <w:rPr>
            <w:rFonts w:ascii="Helvetica" w:hAnsi="Helvetica" w:cs="Helvetica"/>
            <w:sz w:val="22"/>
            <w:szCs w:val="22"/>
            <w:lang w:val="en-US"/>
          </w:rPr>
          <w:delText>In essence, k</w:delText>
        </w:r>
      </w:del>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74821418"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that is, they assume</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xml:space="preserve">. An alternative hypothesis put forward by </w:t>
      </w:r>
      <w:commentRangeStart w:id="48"/>
      <w:r w:rsidR="005D754C" w:rsidRPr="00AE69BC">
        <w:rPr>
          <w:rFonts w:ascii="Helvetica" w:hAnsi="Helvetica" w:cs="Helvetica"/>
          <w:sz w:val="22"/>
          <w:szCs w:val="22"/>
          <w:lang w:val="en-US"/>
        </w:rPr>
        <w:t>Singer and Parmesan (2010</w:t>
      </w:r>
      <w:commentRangeEnd w:id="48"/>
      <w:r w:rsidR="00D00AD1" w:rsidRPr="00AE69BC">
        <w:rPr>
          <w:rStyle w:val="CommentReference"/>
          <w:rFonts w:ascii="Helvetica" w:hAnsi="Helvetica"/>
          <w:sz w:val="22"/>
          <w:szCs w:val="22"/>
        </w:rPr>
        <w:commentReference w:id="48"/>
      </w:r>
      <w:r w:rsidR="005D754C" w:rsidRPr="00AE69BC">
        <w:rPr>
          <w:rFonts w:ascii="Helvetica" w:hAnsi="Helvetica" w:cs="Helvetica"/>
          <w:sz w:val="22"/>
          <w:szCs w:val="22"/>
          <w:lang w:val="en-US"/>
        </w:rPr>
        <w:t>)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commentRangeStart w:id="49"/>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w:t>
      </w:r>
      <w:commentRangeEnd w:id="49"/>
      <w:r w:rsidR="00CF72FF">
        <w:rPr>
          <w:rStyle w:val="CommentReference"/>
        </w:rPr>
        <w:commentReference w:id="49"/>
      </w:r>
      <w:r w:rsidR="001D5F21" w:rsidRPr="00AE69BC">
        <w:rPr>
          <w:rFonts w:ascii="Helvetica" w:hAnsi="Helvetica" w:cs="Helvetica"/>
          <w:sz w:val="22"/>
          <w:szCs w:val="22"/>
          <w:lang w:val="en-US"/>
        </w:rPr>
        <w:t xml:space="preserve">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commentRangeStart w:id="50"/>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commentRangeEnd w:id="50"/>
      <w:r w:rsidR="00121364">
        <w:rPr>
          <w:rStyle w:val="CommentReference"/>
        </w:rPr>
        <w:commentReference w:id="50"/>
      </w:r>
      <w:r w:rsidR="00322F1E">
        <w:rPr>
          <w:rFonts w:ascii="Helvetica" w:hAnsi="Helvetica" w:cs="Helvetica"/>
          <w:sz w:val="22"/>
          <w:szCs w:val="22"/>
          <w:lang w:val="en-US"/>
        </w:rPr>
        <w:t xml:space="preserve"> </w:t>
      </w:r>
      <w:r w:rsidR="00E413AD">
        <w:rPr>
          <w:rFonts w:ascii="Helvetica" w:hAnsi="Helvetica" w:cs="Helvetica"/>
          <w:sz w:val="22"/>
          <w:szCs w:val="22"/>
          <w:lang w:val="en-US"/>
        </w:rPr>
        <w:t>Theoretically, interactions m</w:t>
      </w:r>
      <w:r w:rsidR="000C198A">
        <w:rPr>
          <w:rFonts w:ascii="Helvetica" w:hAnsi="Helvetica" w:cs="Helvetica"/>
          <w:sz w:val="22"/>
          <w:szCs w:val="22"/>
          <w:lang w:val="en-US"/>
        </w:rPr>
        <w:t xml:space="preserve">ight become less mismatched if </w:t>
      </w:r>
      <w:r w:rsidR="00657DB3">
        <w:rPr>
          <w:rFonts w:ascii="Helvetica" w:hAnsi="Helvetica" w:cs="Helvetica"/>
          <w:sz w:val="22"/>
          <w:szCs w:val="22"/>
          <w:lang w:val="en-US"/>
        </w:rPr>
        <w:t xml:space="preserve">the relative timing of the interaction is at either limit of the curve </w:t>
      </w:r>
      <w:r w:rsidR="005F1516">
        <w:rPr>
          <w:rFonts w:ascii="Helvetica" w:hAnsi="Helvetica" w:cs="Helvetica"/>
          <w:sz w:val="22"/>
          <w:szCs w:val="22"/>
          <w:lang w:val="en-US"/>
        </w:rPr>
        <w:t>(</w:t>
      </w:r>
      <w:commentRangeStart w:id="51"/>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commentRangeEnd w:id="51"/>
      <w:r w:rsidR="00F14B97">
        <w:rPr>
          <w:rStyle w:val="CommentReference"/>
        </w:rPr>
        <w:commentReference w:id="51"/>
      </w:r>
      <w:r w:rsidR="005F1516">
        <w:rPr>
          <w:rFonts w:ascii="Helvetica" w:hAnsi="Helvetica" w:cs="Helvetica"/>
          <w:sz w:val="22"/>
          <w:szCs w:val="22"/>
          <w:lang w:val="en-US"/>
        </w:rPr>
        <w:t xml:space="preserve">) </w:t>
      </w:r>
      <w:r w:rsidR="00657DB3">
        <w:rPr>
          <w:rFonts w:ascii="Helvetica" w:hAnsi="Helvetica" w:cs="Helvetica"/>
          <w:sz w:val="22"/>
          <w:szCs w:val="22"/>
          <w:lang w:val="en-US"/>
        </w:rPr>
        <w:t xml:space="preserve">and if the phenology of the </w:t>
      </w:r>
      <w:r w:rsidR="006759C1">
        <w:rPr>
          <w:rFonts w:ascii="Helvetica" w:hAnsi="Helvetica" w:cs="Helvetica"/>
          <w:sz w:val="22"/>
          <w:szCs w:val="22"/>
          <w:lang w:val="en-US"/>
        </w:rPr>
        <w:t>consumer and resource</w:t>
      </w:r>
      <w:r w:rsidR="00657DB3">
        <w:rPr>
          <w:rFonts w:ascii="Helvetica" w:hAnsi="Helvetica" w:cs="Helvetica"/>
          <w:sz w:val="22"/>
          <w:szCs w:val="22"/>
          <w:lang w:val="en-US"/>
        </w:rPr>
        <w:t xml:space="preserve"> respond at different rates to climate change </w:t>
      </w:r>
      <w:r w:rsidR="00E413AD">
        <w:rPr>
          <w:rFonts w:ascii="Helvetica" w:hAnsi="Helvetica" w:cs="Helvetica"/>
          <w:sz w:val="22"/>
          <w:szCs w:val="22"/>
          <w:lang w:val="en-US"/>
        </w:rPr>
        <w:t>(Figure 2c).</w:t>
      </w:r>
    </w:p>
    <w:p w14:paraId="149837CF" w14:textId="721F6C8F"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commentRangeStart w:id="52"/>
      <w:r w:rsidR="00BD4FE6" w:rsidRPr="00AE69BC">
        <w:rPr>
          <w:rFonts w:ascii="Helvetica" w:hAnsi="Helvetica" w:cs="Helvetica"/>
          <w:sz w:val="22"/>
          <w:szCs w:val="22"/>
          <w:lang w:val="en-US"/>
        </w:rPr>
        <w:t>R</w:t>
      </w:r>
      <w:r w:rsidR="005D754C" w:rsidRPr="00AE69BC">
        <w:rPr>
          <w:rFonts w:ascii="Helvetica" w:hAnsi="Helvetica" w:cs="Helvetica"/>
          <w:sz w:val="22"/>
          <w:szCs w:val="22"/>
          <w:lang w:val="en-US"/>
        </w:rPr>
        <w:t>ecognizing that these dynamics are occurring in the context of climate cha</w:t>
      </w:r>
      <w:r w:rsidR="001C3927" w:rsidRPr="00AE69BC">
        <w:rPr>
          <w:rFonts w:ascii="Helvetica" w:hAnsi="Helvetica" w:cs="Helvetica"/>
          <w:sz w:val="22"/>
          <w:szCs w:val="22"/>
          <w:lang w:val="en-US"/>
        </w:rPr>
        <w:t xml:space="preserve">nge, our current </w:t>
      </w:r>
      <w:r w:rsidR="00FD112D" w:rsidRPr="00AE69BC">
        <w:rPr>
          <w:rFonts w:ascii="Helvetica" w:hAnsi="Helvetica" w:cs="Helvetica"/>
          <w:sz w:val="22"/>
          <w:szCs w:val="22"/>
          <w:lang w:val="en-US"/>
        </w:rPr>
        <w:t>reality</w:t>
      </w:r>
      <w:r w:rsidR="00BD4FE6" w:rsidRPr="00AE69BC">
        <w:rPr>
          <w:rFonts w:ascii="Helvetica" w:hAnsi="Helvetica" w:cs="Helvetica"/>
          <w:sz w:val="22"/>
          <w:szCs w:val="22"/>
          <w:lang w:val="en-US"/>
        </w:rPr>
        <w:t xml:space="preserve"> is key</w:t>
      </w:r>
      <w:r w:rsidR="005D754C" w:rsidRPr="00AE69BC">
        <w:rPr>
          <w:rFonts w:ascii="Helvetica" w:hAnsi="Helvetica" w:cs="Helvetica"/>
          <w:sz w:val="22"/>
          <w:szCs w:val="22"/>
          <w:lang w:val="en-US"/>
        </w:rPr>
        <w:t xml:space="preserve">. </w:t>
      </w:r>
      <w:commentRangeEnd w:id="52"/>
      <w:r w:rsidR="00C44037">
        <w:rPr>
          <w:rStyle w:val="CommentReference"/>
        </w:rPr>
        <w:commentReference w:id="52"/>
      </w:r>
      <w:r w:rsidR="005D754C" w:rsidRPr="00AE69BC">
        <w:rPr>
          <w:rFonts w:ascii="Helvetica" w:hAnsi="Helvetica" w:cs="Helvetica"/>
          <w:sz w:val="22"/>
          <w:szCs w:val="22"/>
          <w:lang w:val="en-US"/>
        </w:rPr>
        <w:t xml:space="preserve">The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baseline determine</w:t>
      </w:r>
      <w:r w:rsidR="00A3590D" w:rsidRPr="00AE69BC">
        <w:rPr>
          <w:rFonts w:ascii="Helvetica" w:hAnsi="Helvetica" w:cs="Helvetica"/>
          <w:sz w:val="22"/>
          <w:szCs w:val="22"/>
          <w:lang w:val="en-US"/>
        </w:rPr>
        <w:t>s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co-evolution, it predicts an arms-race but that arms-race varies a lot under stationary climate versus non 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ins w:id="53" w:author="Elizabeth Wolkovich" w:date="2018-12-14T22:14:00Z">
        <w:r w:rsidR="00C44037">
          <w:rPr>
            <w:rFonts w:ascii="Helvetica" w:hAnsi="Helvetica" w:cs="Helvetica"/>
            <w:sz w:val="22"/>
            <w:szCs w:val="22"/>
            <w:lang w:val="en-US"/>
          </w:rPr>
          <w:t xml:space="preserve"> even fundamental</w:t>
        </w:r>
      </w:ins>
      <w:r w:rsidR="00E06B21" w:rsidRPr="00AE69BC">
        <w:rPr>
          <w:rFonts w:ascii="Helvetica" w:hAnsi="Helvetica" w:cs="Helvetica"/>
          <w:sz w:val="22"/>
          <w:szCs w:val="22"/>
          <w:lang w:val="en-US"/>
        </w:rPr>
        <w:t xml:space="preserve">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74280BF0"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how much support there is for this hypothesis</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not collect equivalent 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being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being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it limits our ability to</w:t>
      </w:r>
      <w:r w:rsidR="003F429B" w:rsidRPr="00AE69BC">
        <w:rPr>
          <w:rFonts w:ascii="Helvetica" w:hAnsi="Helvetica" w:cs="Helvetica"/>
          <w:sz w:val="22"/>
          <w:szCs w:val="22"/>
          <w:lang w:val="en-US"/>
        </w:rPr>
        <w:t xml:space="preserve"> </w:t>
      </w:r>
      <w:ins w:id="54" w:author="Elizabeth Wolkovich" w:date="2018-12-14T22:19:00Z">
        <w:r w:rsidR="00CE0948">
          <w:rPr>
            <w:rFonts w:ascii="Helvetica" w:hAnsi="Helvetica" w:cs="Helvetica"/>
            <w:sz w:val="22"/>
            <w:szCs w:val="22"/>
            <w:lang w:val="en-US"/>
          </w:rPr>
          <w:t xml:space="preserve">understand and </w:t>
        </w:r>
      </w:ins>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A85533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data are needed to test fundamental hypotheses</w:t>
      </w:r>
      <w:r w:rsidR="000B1C95">
        <w:rPr>
          <w:rFonts w:ascii="Helvetica" w:hAnsi="Helvetica" w:cs="Helvetica"/>
          <w:sz w:val="22"/>
          <w:szCs w:val="22"/>
          <w:lang w:val="en-US"/>
        </w:rPr>
        <w:t xml:space="preserve"> and key baselines</w:t>
      </w:r>
      <w:r w:rsidR="00662033">
        <w:rPr>
          <w:rFonts w:ascii="Helvetica" w:hAnsi="Helvetica" w:cs="Helvetica"/>
          <w:sz w:val="22"/>
          <w:szCs w:val="22"/>
          <w:lang w:val="en-US"/>
        </w:rPr>
        <w:t xml:space="preserve"> need to be defined</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del w:id="55" w:author="Elizabeth Wolkovich" w:date="2018-12-14T22:19:00Z">
        <w:r w:rsidR="00941AE2" w:rsidDel="00CE0948">
          <w:rPr>
            <w:rFonts w:ascii="Helvetica" w:hAnsi="Helvetica" w:cs="Helvetica"/>
            <w:sz w:val="22"/>
            <w:szCs w:val="22"/>
            <w:lang w:val="en-US"/>
          </w:rPr>
          <w:delText xml:space="preserve">researchers take </w:delText>
        </w:r>
      </w:del>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This </w:t>
      </w:r>
      <w:r w:rsidR="00941AE2" w:rsidRPr="00D726D8">
        <w:rPr>
          <w:rFonts w:ascii="Helvetica" w:hAnsi="Helvetica" w:cs="Segoe UI"/>
          <w:color w:val="212121"/>
          <w:sz w:val="22"/>
          <w:szCs w:val="22"/>
          <w:shd w:val="clear" w:color="auto" w:fill="FFFFFF"/>
        </w:rPr>
        <w:t>will also provide the framework for building the required depth in evidence across studies to determine general quantitative patterns 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7C5DB8EF" w14:textId="616ED217" w:rsidR="00B107DB" w:rsidRPr="004F264F"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represents the gold standard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EA091D">
        <w:rPr>
          <w:rFonts w:ascii="Helvetica" w:eastAsia="Times New Roman" w:hAnsi="Helvetica" w:cs="Helvetica"/>
          <w:sz w:val="22"/>
          <w:szCs w:val="22"/>
        </w:rPr>
        <w:t>In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6C59EF">
        <w:rPr>
          <w:rFonts w:ascii="Helvetica" w:eastAsia="Times New Roman" w:hAnsi="Helvetica" w:cs="Helvetica"/>
          <w:sz w:val="22"/>
          <w:szCs w:val="22"/>
        </w:rPr>
        <w:t xml:space="preserve"> </w:t>
      </w:r>
      <w:commentRangeStart w:id="56"/>
      <w:r w:rsidR="00B306D8">
        <w:rPr>
          <w:rFonts w:ascii="Helvetica" w:eastAsia="Times New Roman" w:hAnsi="Helvetica" w:cs="Helvetica"/>
          <w:sz w:val="22"/>
          <w:szCs w:val="22"/>
        </w:rPr>
        <w:t>Samplonius et al.</w:t>
      </w:r>
      <w:r w:rsidR="005F0971">
        <w:rPr>
          <w:rFonts w:ascii="Helvetica" w:eastAsia="Times New Roman" w:hAnsi="Helvetica" w:cs="Helvetica"/>
          <w:sz w:val="22"/>
          <w:szCs w:val="22"/>
        </w:rPr>
        <w:t xml:space="preserve"> </w:t>
      </w:r>
      <w:r w:rsidR="00CC5DA8">
        <w:rPr>
          <w:rFonts w:ascii="Helvetica" w:eastAsia="Times New Roman" w:hAnsi="Helvetica" w:cs="Helvetica"/>
          <w:sz w:val="22"/>
          <w:szCs w:val="22"/>
        </w:rPr>
        <w:t>(</w:t>
      </w:r>
      <w:r w:rsidR="005F0971">
        <w:rPr>
          <w:rFonts w:ascii="Helvetica" w:eastAsia="Times New Roman" w:hAnsi="Helvetica" w:cs="Helvetica"/>
          <w:sz w:val="22"/>
          <w:szCs w:val="22"/>
        </w:rPr>
        <w:t>2016</w:t>
      </w:r>
      <w:r w:rsidR="00CC5DA8">
        <w:rPr>
          <w:rFonts w:ascii="Helvetica" w:eastAsia="Times New Roman" w:hAnsi="Helvetica" w:cs="Helvetica"/>
          <w:sz w:val="22"/>
          <w:szCs w:val="22"/>
        </w:rPr>
        <w:t>)</w:t>
      </w:r>
      <w:r w:rsidR="00B306D8">
        <w:rPr>
          <w:rFonts w:ascii="Helvetica" w:eastAsia="Times New Roman" w:hAnsi="Helvetica" w:cs="Helvetica"/>
          <w:sz w:val="22"/>
          <w:szCs w:val="22"/>
        </w:rPr>
        <w:t xml:space="preserve"> </w:t>
      </w:r>
      <w:r w:rsidR="00CC5DA8">
        <w:rPr>
          <w:rFonts w:ascii="Helvetica" w:eastAsia="Times New Roman" w:hAnsi="Helvetica" w:cs="Helvetica"/>
          <w:sz w:val="22"/>
          <w:szCs w:val="22"/>
        </w:rPr>
        <w:t>combined</w:t>
      </w:r>
      <w:r w:rsidR="00EA091D">
        <w:rPr>
          <w:rFonts w:ascii="Helvetica" w:eastAsia="Times New Roman" w:hAnsi="Helvetica" w:cs="Helvetica"/>
          <w:sz w:val="22"/>
          <w:szCs w:val="22"/>
        </w:rPr>
        <w:t xml:space="preserve"> descriptive and experimental data </w:t>
      </w:r>
      <w:r w:rsidR="00CC5DA8">
        <w:rPr>
          <w:rFonts w:ascii="Helvetica" w:eastAsia="Times New Roman" w:hAnsi="Helvetica" w:cs="Helvetica"/>
          <w:sz w:val="22"/>
          <w:szCs w:val="22"/>
        </w:rPr>
        <w:t>to test</w:t>
      </w:r>
      <w:r w:rsidR="00422103">
        <w:rPr>
          <w:rFonts w:ascii="Helvetica" w:eastAsia="Times New Roman" w:hAnsi="Helvetica" w:cs="Helvetica"/>
          <w:sz w:val="22"/>
          <w:szCs w:val="22"/>
        </w:rPr>
        <w:t xml:space="preserve"> </w:t>
      </w:r>
      <w:r w:rsidR="00BB523F">
        <w:rPr>
          <w:rFonts w:ascii="Helvetica" w:eastAsia="Times New Roman" w:hAnsi="Helvetica" w:cs="Helvetica"/>
          <w:sz w:val="22"/>
          <w:szCs w:val="22"/>
        </w:rPr>
        <w:t xml:space="preserve">many confounding factors of </w:t>
      </w:r>
      <w:r w:rsidR="00422103">
        <w:rPr>
          <w:rFonts w:ascii="Helvetica" w:eastAsia="Times New Roman" w:hAnsi="Helvetica" w:cs="Helvetica"/>
          <w:sz w:val="22"/>
          <w:szCs w:val="22"/>
        </w:rPr>
        <w:t>the Cushing hypothesis</w:t>
      </w:r>
      <w:r w:rsidR="002D0475">
        <w:rPr>
          <w:rFonts w:ascii="Helvetica" w:eastAsia="Times New Roman" w:hAnsi="Helvetica" w:cs="Helvetica"/>
          <w:sz w:val="22"/>
          <w:szCs w:val="22"/>
        </w:rPr>
        <w:t xml:space="preserve"> in their system (e.g., ontogenetic dietary shifts</w:t>
      </w:r>
      <w:r w:rsidR="00A70B50">
        <w:rPr>
          <w:rFonts w:ascii="Helvetica" w:eastAsia="Times New Roman" w:hAnsi="Helvetica" w:cs="Helvetica"/>
          <w:sz w:val="22"/>
          <w:szCs w:val="22"/>
        </w:rPr>
        <w:t>, habitat quality</w:t>
      </w:r>
      <w:r w:rsidR="002D0475">
        <w:rPr>
          <w:rFonts w:ascii="Helvetica" w:eastAsia="Times New Roman" w:hAnsi="Helvetica" w:cs="Helvetica"/>
          <w:sz w:val="22"/>
          <w:szCs w:val="22"/>
        </w:rPr>
        <w:t>)</w:t>
      </w:r>
      <w:r w:rsidR="004264EA">
        <w:rPr>
          <w:rFonts w:ascii="Helvetica" w:eastAsia="Times New Roman" w:hAnsi="Helvetica" w:cs="Helvetica"/>
          <w:sz w:val="22"/>
          <w:szCs w:val="22"/>
        </w:rPr>
        <w:t xml:space="preserve">. </w:t>
      </w:r>
      <w:commentRangeEnd w:id="56"/>
      <w:r w:rsidR="00CE0948">
        <w:rPr>
          <w:rStyle w:val="CommentReference"/>
        </w:rPr>
        <w:commentReference w:id="56"/>
      </w:r>
      <w:r w:rsidR="00EE27E7">
        <w:rPr>
          <w:rFonts w:ascii="Helvetica" w:eastAsia="Times New Roman" w:hAnsi="Helvetica" w:cs="Helvetica"/>
          <w:sz w:val="22"/>
          <w:szCs w:val="22"/>
        </w:rPr>
        <w:t>In some systems,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allow </w:t>
      </w:r>
      <w:r w:rsidR="00276937">
        <w:rPr>
          <w:rFonts w:ascii="Helvetica" w:eastAsia="Times New Roman" w:hAnsi="Helvetica" w:cs="Helvetica"/>
          <w:sz w:val="22"/>
          <w:szCs w:val="22"/>
        </w:rPr>
        <w:t>researchers to test 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276937">
        <w:rPr>
          <w:rFonts w:ascii="Helvetica" w:eastAsia="Times New Roman" w:hAnsi="Helvetica" w:cs="Helvetica"/>
          <w:sz w:val="22"/>
          <w:szCs w:val="22"/>
        </w:rPr>
        <w:t xml:space="preserve">. </w:t>
      </w:r>
      <w:commentRangeStart w:id="57"/>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commentRangeEnd w:id="57"/>
      <w:r w:rsidR="00A25461">
        <w:rPr>
          <w:rStyle w:val="CommentReference"/>
        </w:rPr>
        <w:commentReference w:id="57"/>
      </w:r>
    </w:p>
    <w:p w14:paraId="11EA4AE8" w14:textId="7E8109C3"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0F6335">
        <w:rPr>
          <w:rFonts w:ascii="Helvetica" w:hAnsi="Helvetica"/>
          <w:sz w:val="22"/>
          <w:szCs w:val="22"/>
        </w:rPr>
        <w:t>, before the onset of recent climate change in the early 1980s so researchers can</w:t>
      </w:r>
      <w:ins w:id="58" w:author="Elizabeth Wolkovich" w:date="2018-12-14T22:22:00Z">
        <w:r w:rsidR="00CE0948">
          <w:rPr>
            <w:rFonts w:ascii="Helvetica" w:hAnsi="Helvetica"/>
            <w:sz w:val="22"/>
            <w:szCs w:val="22"/>
          </w:rPr>
          <w:t xml:space="preserve"> provide evidence for which is the major driving by testing </w:t>
        </w:r>
      </w:ins>
      <w:del w:id="59" w:author="Elizabeth Wolkovich" w:date="2018-12-14T22:22:00Z">
        <w:r w:rsidR="000F6335" w:rsidDel="00CE0948">
          <w:rPr>
            <w:rFonts w:ascii="Helvetica" w:hAnsi="Helvetica"/>
            <w:sz w:val="22"/>
            <w:szCs w:val="22"/>
          </w:rPr>
          <w:delText xml:space="preserve"> </w:delText>
        </w:r>
        <w:r w:rsidR="00567B07" w:rsidDel="00CE0948">
          <w:rPr>
            <w:rFonts w:ascii="Helvetica" w:hAnsi="Helvetica"/>
            <w:sz w:val="22"/>
            <w:szCs w:val="22"/>
          </w:rPr>
          <w:delText xml:space="preserve">use </w:delText>
        </w:r>
      </w:del>
      <w:r w:rsidR="00567B07">
        <w:rPr>
          <w:rFonts w:ascii="Helvetica" w:hAnsi="Helvetica"/>
          <w:sz w:val="22"/>
          <w:szCs w:val="22"/>
        </w:rPr>
        <w:t>different breakpoints to determine where non-linearity began.</w:t>
      </w:r>
      <w:r w:rsidR="0007263E">
        <w:rPr>
          <w:rFonts w:ascii="Helvetica" w:hAnsi="Helvetica"/>
          <w:sz w:val="22"/>
          <w:szCs w:val="22"/>
        </w:rPr>
        <w:t xml:space="preserve"> </w:t>
      </w:r>
    </w:p>
    <w:p w14:paraId="7E54E637" w14:textId="63D767DC" w:rsidR="00276937"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070936">
        <w:rPr>
          <w:rFonts w:ascii="Helvetica" w:hAnsi="Helvetica" w:cs="Helvetica"/>
          <w:sz w:val="22"/>
          <w:szCs w:val="22"/>
          <w:lang w:val="en-US"/>
        </w:rPr>
        <w:t xml:space="preserve"> </w:t>
      </w:r>
      <w:commentRangeStart w:id="60"/>
      <w:r w:rsidR="00070936">
        <w:rPr>
          <w:rFonts w:ascii="Helvetica" w:hAnsi="Helvetica" w:cs="Helvetica"/>
          <w:sz w:val="22"/>
          <w:szCs w:val="22"/>
          <w:lang w:val="en-US"/>
        </w:rPr>
        <w:t xml:space="preserve">and collecting more equivalent performance </w:t>
      </w:r>
      <w:r w:rsidR="00E8425A">
        <w:rPr>
          <w:rFonts w:ascii="Helvetica" w:hAnsi="Helvetica" w:cs="Helvetica"/>
          <w:sz w:val="22"/>
          <w:szCs w:val="22"/>
          <w:lang w:val="en-US"/>
        </w:rPr>
        <w:t xml:space="preserve">data </w:t>
      </w:r>
      <w:r w:rsidR="00070936">
        <w:rPr>
          <w:rFonts w:ascii="Helvetica" w:hAnsi="Helvetica" w:cs="Helvetica"/>
          <w:sz w:val="22"/>
          <w:szCs w:val="22"/>
          <w:lang w:val="en-US"/>
        </w:rPr>
        <w:t>on the consumer and resource</w:t>
      </w:r>
      <w:commentRangeEnd w:id="60"/>
      <w:r w:rsidR="0060058C">
        <w:rPr>
          <w:rStyle w:val="CommentReference"/>
        </w:rPr>
        <w:commentReference w:id="60"/>
      </w:r>
      <w:r w:rsidR="00276937" w:rsidRPr="00AE69BC">
        <w:rPr>
          <w:rFonts w:ascii="Helvetica" w:hAnsi="Helvetica" w:cs="Helvetica"/>
          <w:sz w:val="22"/>
          <w:szCs w:val="22"/>
          <w:lang w:val="en-US"/>
        </w:rPr>
        <w:t xml:space="preserve">. </w:t>
      </w:r>
      <w:r w:rsidR="005F323E">
        <w:rPr>
          <w:rFonts w:ascii="Helvetica" w:hAnsi="Helvetica" w:cs="Helvetica"/>
          <w:sz w:val="22"/>
          <w:szCs w:val="22"/>
          <w:lang w:val="en-US"/>
        </w:rPr>
        <w:t xml:space="preserve">Sampling frequency should be relative to the life history of the species of interest. </w:t>
      </w:r>
      <w:r w:rsidR="00E15ACB">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 </w:t>
      </w:r>
      <w:commentRangeStart w:id="61"/>
      <w:r w:rsidR="00E15ACB">
        <w:rPr>
          <w:rFonts w:ascii="Helvetica" w:hAnsi="Helvetica" w:cs="Helvetica"/>
          <w:sz w:val="22"/>
          <w:szCs w:val="22"/>
          <w:lang w:val="en-US"/>
        </w:rPr>
        <w:t xml:space="preserve">Finally, </w:t>
      </w:r>
      <w:r w:rsidR="00585CC0">
        <w:rPr>
          <w:rFonts w:ascii="Helvetica" w:hAnsi="Helvetica" w:cs="Helvetica"/>
          <w:sz w:val="22"/>
          <w:szCs w:val="22"/>
          <w:lang w:val="en-US"/>
        </w:rPr>
        <w:t>researchers can b</w:t>
      </w:r>
      <w:r w:rsidR="00276937" w:rsidRPr="00AE69BC">
        <w:rPr>
          <w:rFonts w:ascii="Helvetica" w:hAnsi="Helvetica" w:cs="Helvetica"/>
          <w:sz w:val="22"/>
          <w:szCs w:val="22"/>
          <w:lang w:val="en-US"/>
        </w:rPr>
        <w:t>e explicit when possible about which mechanism(s) is likely driving the curve.</w:t>
      </w:r>
      <w:commentRangeEnd w:id="61"/>
      <w:r w:rsidR="0060058C">
        <w:rPr>
          <w:rStyle w:val="CommentReference"/>
        </w:rPr>
        <w:commentReference w:id="61"/>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08AF3DFB"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for </w:t>
      </w:r>
      <w:r w:rsidR="00B44080">
        <w:rPr>
          <w:rFonts w:ascii="Helvetica" w:hAnsi="Helvetica" w:cs="Helvetica"/>
          <w:sz w:val="22"/>
          <w:szCs w:val="22"/>
          <w:lang w:val="en-US"/>
        </w:rPr>
        <w:t xml:space="preserve">support </w:t>
      </w:r>
      <w:del w:id="62" w:author="Elizabeth Wolkovich" w:date="2018-12-14T22:25:00Z">
        <w:r w:rsidR="00B44080" w:rsidDel="0060058C">
          <w:rPr>
            <w:rFonts w:ascii="Helvetica" w:hAnsi="Helvetica" w:cs="Helvetica"/>
            <w:sz w:val="22"/>
            <w:szCs w:val="22"/>
            <w:lang w:val="en-US"/>
          </w:rPr>
          <w:delText xml:space="preserve">for </w:delText>
        </w:r>
      </w:del>
      <w:ins w:id="63" w:author="Elizabeth Wolkovich" w:date="2018-12-14T22:25:00Z">
        <w:r w:rsidR="0060058C">
          <w:rPr>
            <w:rFonts w:ascii="Helvetica" w:hAnsi="Helvetica" w:cs="Helvetica"/>
            <w:sz w:val="22"/>
            <w:szCs w:val="22"/>
            <w:lang w:val="en-US"/>
          </w:rPr>
          <w:t xml:space="preserve">of </w:t>
        </w:r>
      </w:ins>
      <w:r w:rsidR="002261CA">
        <w:rPr>
          <w:rFonts w:ascii="Helvetica" w:hAnsi="Helvetica" w:cs="Helvetica"/>
          <w:sz w:val="22"/>
          <w:szCs w:val="22"/>
          <w:lang w:val="en-US"/>
        </w:rPr>
        <w:t xml:space="preserve">the </w:t>
      </w:r>
      <w:r w:rsidR="00783A9D">
        <w:rPr>
          <w:rFonts w:ascii="Helvetica" w:hAnsi="Helvetica" w:cs="Helvetica"/>
          <w:sz w:val="22"/>
          <w:szCs w:val="22"/>
          <w:lang w:val="en-US"/>
        </w:rPr>
        <w:t>competing hypotheses</w:t>
      </w:r>
      <w:r w:rsidR="002261CA">
        <w:rPr>
          <w:rFonts w:ascii="Helvetica" w:hAnsi="Helvetica" w:cs="Helvetica"/>
          <w:sz w:val="22"/>
          <w:szCs w:val="22"/>
          <w:lang w:val="en-US"/>
        </w:rPr>
        <w:t xml:space="preserve"> of synchrony vs. asynchrony </w:t>
      </w:r>
      <w:r w:rsidR="00783A9D">
        <w:rPr>
          <w:rFonts w:ascii="Helvetica" w:hAnsi="Helvetica" w:cs="Helvetica"/>
          <w:sz w:val="22"/>
          <w:szCs w:val="22"/>
          <w:lang w:val="en-US"/>
        </w:rPr>
        <w:t xml:space="preserve">as 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2261CA">
        <w:rPr>
          <w:rFonts w:ascii="Helvetica" w:hAnsi="Helvetica" w:cs="Helvetica"/>
          <w:sz w:val="22"/>
          <w:szCs w:val="22"/>
          <w:lang w:val="en-US"/>
        </w:rPr>
        <w:t>)</w:t>
      </w:r>
      <w:r w:rsidR="00080BEF">
        <w:rPr>
          <w:rFonts w:ascii="Helvetica" w:hAnsi="Helvetica" w:cs="Helvetica"/>
          <w:sz w:val="22"/>
          <w:szCs w:val="22"/>
          <w:lang w:val="en-US"/>
        </w:rPr>
        <w:t>. By testing for a clear peak in fitness</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B44080">
        <w:rPr>
          <w:rFonts w:ascii="Helvetica" w:hAnsi="Helvetica" w:cs="Helvetica"/>
          <w:sz w:val="22"/>
          <w:szCs w:val="22"/>
          <w:lang w:val="en-US"/>
        </w:rPr>
        <w:t>,</w:t>
      </w:r>
      <w:r w:rsidR="00AE73CD">
        <w:rPr>
          <w:rFonts w:ascii="Helvetica" w:hAnsi="Helvetica" w:cs="Helvetica"/>
          <w:sz w:val="22"/>
          <w:szCs w:val="22"/>
          <w:lang w:val="en-US"/>
        </w:rPr>
        <w:t xml:space="preserve"> where a clear peak would</w:t>
      </w:r>
      <w:r w:rsidR="00E86487">
        <w:rPr>
          <w:rFonts w:ascii="Helvetica" w:hAnsi="Helvetica" w:cs="Helvetica"/>
          <w:sz w:val="22"/>
          <w:szCs w:val="22"/>
          <w:lang w:val="en-US"/>
        </w:rPr>
        <w:t xml:space="preserve"> support </w:t>
      </w:r>
      <w:r w:rsidR="00AE73CD">
        <w:rPr>
          <w:rFonts w:ascii="Helvetica" w:hAnsi="Helvetica" w:cs="Helvetica"/>
          <w:sz w:val="22"/>
          <w:szCs w:val="22"/>
          <w:lang w:val="en-US"/>
        </w:rPr>
        <w:t>the synchrony baseline hypothesis</w:t>
      </w:r>
      <w:r w:rsidR="00E12C23">
        <w:rPr>
          <w:rFonts w:ascii="Helvetica" w:hAnsi="Helvetica" w:cs="Helvetica"/>
          <w:sz w:val="22"/>
          <w:szCs w:val="22"/>
          <w:lang w:val="en-US"/>
        </w:rPr>
        <w:t xml:space="preserve">. </w:t>
      </w:r>
      <w:commentRangeStart w:id="64"/>
      <w:commentRangeStart w:id="65"/>
      <w:r w:rsidR="00E12C23" w:rsidRPr="00210EC5">
        <w:rPr>
          <w:rFonts w:ascii="Helvetica" w:hAnsi="Helvetica" w:cs="Helvetica"/>
          <w:sz w:val="22"/>
          <w:szCs w:val="22"/>
          <w:highlight w:val="yellow"/>
          <w:lang w:val="en-US"/>
        </w:rPr>
        <w:t xml:space="preserve">Incorporating the most energetically expensive part of the consumer’s phenology or estimating how much the phenological phase </w:t>
      </w:r>
      <w:r w:rsidR="0026435D">
        <w:rPr>
          <w:rFonts w:ascii="Helvetica" w:hAnsi="Helvetica" w:cs="Helvetica"/>
          <w:sz w:val="22"/>
          <w:szCs w:val="22"/>
          <w:highlight w:val="yellow"/>
          <w:lang w:val="en-US"/>
        </w:rPr>
        <w:t xml:space="preserve">that is measured </w:t>
      </w:r>
      <w:r w:rsidR="00E12C23" w:rsidRPr="00210EC5">
        <w:rPr>
          <w:rFonts w:ascii="Helvetica" w:hAnsi="Helvetica" w:cs="Helvetica"/>
          <w:sz w:val="22"/>
          <w:szCs w:val="22"/>
          <w:highlight w:val="yellow"/>
          <w:lang w:val="en-US"/>
        </w:rPr>
        <w:t>differs from the most expensive part</w:t>
      </w:r>
      <w:r w:rsidR="00E23799">
        <w:rPr>
          <w:rFonts w:ascii="Helvetica" w:hAnsi="Helvetica" w:cs="Helvetica"/>
          <w:sz w:val="22"/>
          <w:szCs w:val="22"/>
          <w:highlight w:val="yellow"/>
          <w:lang w:val="en-US"/>
        </w:rPr>
        <w:t xml:space="preserve"> (e.g. egg hatching is on average 7 days before maximum chick growth occurs)</w:t>
      </w:r>
      <w:r w:rsidR="00E12C23" w:rsidRPr="00210EC5">
        <w:rPr>
          <w:rFonts w:ascii="Helvetica" w:hAnsi="Helvetica" w:cs="Helvetica"/>
          <w:sz w:val="22"/>
          <w:szCs w:val="22"/>
          <w:highlight w:val="yellow"/>
          <w:lang w:val="en-US"/>
        </w:rPr>
        <w:t xml:space="preserve"> </w:t>
      </w:r>
      <w:r w:rsidR="000561BB">
        <w:rPr>
          <w:rFonts w:ascii="Helvetica" w:hAnsi="Helvetica" w:cs="Helvetica"/>
          <w:sz w:val="22"/>
          <w:szCs w:val="22"/>
          <w:highlight w:val="yellow"/>
          <w:lang w:val="en-US"/>
        </w:rPr>
        <w:t>will help define a</w:t>
      </w:r>
      <w:r w:rsidR="00E12C23" w:rsidRPr="00210EC5">
        <w:rPr>
          <w:rFonts w:ascii="Helvetica" w:hAnsi="Helvetica" w:cs="Helvetica"/>
          <w:sz w:val="22"/>
          <w:szCs w:val="22"/>
          <w:highlight w:val="yellow"/>
          <w:lang w:val="en-US"/>
        </w:rPr>
        <w:t xml:space="preserve"> peak in fitness</w:t>
      </w:r>
      <w:r w:rsidR="00E12C23">
        <w:rPr>
          <w:rFonts w:ascii="Helvetica" w:hAnsi="Helvetica" w:cs="Helvetica"/>
          <w:sz w:val="22"/>
          <w:szCs w:val="22"/>
          <w:lang w:val="en-US"/>
        </w:rPr>
        <w:t xml:space="preserve">. </w:t>
      </w:r>
      <w:commentRangeEnd w:id="64"/>
      <w:r w:rsidR="00D20008">
        <w:rPr>
          <w:rStyle w:val="CommentReference"/>
        </w:rPr>
        <w:commentReference w:id="64"/>
      </w:r>
      <w:commentRangeEnd w:id="65"/>
      <w:r w:rsidR="0060058C">
        <w:rPr>
          <w:rStyle w:val="CommentReference"/>
        </w:rPr>
        <w:commentReference w:id="65"/>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are available and whether the interaction type changes throughout the season can also help describe the limits of the curve.</w:t>
      </w:r>
    </w:p>
    <w:p w14:paraId="35C3F2BC" w14:textId="5C2D5CAA"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 xml:space="preserve">no perfect solution to </w:t>
      </w:r>
      <w:commentRangeStart w:id="66"/>
      <w:r w:rsidR="00276937" w:rsidRPr="007D3036">
        <w:rPr>
          <w:rFonts w:ascii="Helvetica" w:eastAsia="Times New Roman" w:hAnsi="Helvetica" w:cs="Helvetica"/>
          <w:sz w:val="22"/>
          <w:szCs w:val="22"/>
        </w:rPr>
        <w:t>this challenge</w:t>
      </w:r>
      <w:commentRangeEnd w:id="66"/>
      <w:r w:rsidR="00750752">
        <w:rPr>
          <w:rStyle w:val="CommentReference"/>
        </w:rPr>
        <w:commentReference w:id="66"/>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281DAA" w:rsidRPr="007D3036">
        <w:rPr>
          <w:rFonts w:ascii="Helvetica" w:eastAsia="Times New Roman" w:hAnsi="Helvetica" w:cs="Helvetica"/>
          <w:sz w:val="22"/>
          <w:szCs w:val="22"/>
        </w:rPr>
        <w:t>When not all required data is available across a long time period, the integration of experimental data with observational</w:t>
      </w:r>
      <w:r w:rsidR="00281DAA">
        <w:rPr>
          <w:rFonts w:ascii="Helvetica" w:eastAsia="Times New Roman" w:hAnsi="Helvetica" w:cs="Helvetica"/>
          <w:sz w:val="22"/>
          <w:szCs w:val="22"/>
        </w:rPr>
        <w:t xml:space="preserve"> studies could </w:t>
      </w:r>
      <w:ins w:id="67" w:author="Elizabeth Wolkovich" w:date="2018-12-14T22:26:00Z">
        <w:r w:rsidR="00750752">
          <w:rPr>
            <w:rFonts w:ascii="Helvetica" w:eastAsia="Times New Roman" w:hAnsi="Helvetica" w:cs="Helvetica"/>
            <w:sz w:val="22"/>
            <w:szCs w:val="22"/>
          </w:rPr>
          <w:t xml:space="preserve">here again </w:t>
        </w:r>
      </w:ins>
      <w:r w:rsidR="00281DAA">
        <w:rPr>
          <w:rFonts w:ascii="Helvetica" w:eastAsia="Times New Roman" w:hAnsi="Helvetica" w:cs="Helvetica"/>
          <w:sz w:val="22"/>
          <w:szCs w:val="22"/>
        </w:rPr>
        <w:t xml:space="preserve">be </w:t>
      </w:r>
      <w:del w:id="68" w:author="Elizabeth Wolkovich" w:date="2018-12-14T22:27:00Z">
        <w:r w:rsidR="00281DAA" w:rsidDel="00750752">
          <w:rPr>
            <w:rFonts w:ascii="Helvetica" w:eastAsia="Times New Roman" w:hAnsi="Helvetica" w:cs="Helvetica"/>
            <w:sz w:val="22"/>
            <w:szCs w:val="22"/>
          </w:rPr>
          <w:delText xml:space="preserve">another </w:delText>
        </w:r>
      </w:del>
      <w:ins w:id="69" w:author="Elizabeth Wolkovich" w:date="2018-12-14T22:27:00Z">
        <w:r w:rsidR="00750752">
          <w:rPr>
            <w:rFonts w:ascii="Helvetica" w:eastAsia="Times New Roman" w:hAnsi="Helvetica" w:cs="Helvetica"/>
            <w:sz w:val="22"/>
            <w:szCs w:val="22"/>
          </w:rPr>
          <w:t xml:space="preserve">useful </w:t>
        </w:r>
      </w:ins>
      <w:r w:rsidR="00281DAA">
        <w:rPr>
          <w:rFonts w:ascii="Helvetica" w:eastAsia="Times New Roman" w:hAnsi="Helvetica" w:cs="Helvetica"/>
          <w:sz w:val="22"/>
          <w:szCs w:val="22"/>
        </w:rPr>
        <w:t xml:space="preserve">approach (Figure 3). </w:t>
      </w:r>
      <w:r w:rsidR="004053EF" w:rsidRPr="004053EF">
        <w:rPr>
          <w:rFonts w:ascii="Helvetica" w:eastAsia="Times New Roman" w:hAnsi="Helvetica" w:cs="Helvetica"/>
          <w:sz w:val="22"/>
          <w:szCs w:val="22"/>
        </w:rPr>
        <w:t xml:space="preserve"> </w:t>
      </w:r>
      <w:commentRangeStart w:id="70"/>
      <w:r w:rsidR="004053EF">
        <w:rPr>
          <w:rFonts w:ascii="Helvetica" w:eastAsia="Times New Roman" w:hAnsi="Helvetica" w:cs="Helvetica"/>
          <w:sz w:val="22"/>
          <w:szCs w:val="22"/>
        </w:rPr>
        <w:t xml:space="preserve">For example, </w:t>
      </w:r>
      <w:ins w:id="71" w:author="Elizabeth Wolkovich" w:date="2018-12-14T22:27:00Z">
        <w:r w:rsidR="002E5EFE">
          <w:rPr>
            <w:rFonts w:ascii="Helvetica" w:eastAsia="Times New Roman" w:hAnsi="Helvetica" w:cs="Helvetica"/>
            <w:sz w:val="22"/>
            <w:szCs w:val="22"/>
          </w:rPr>
          <w:t xml:space="preserve">if </w:t>
        </w:r>
      </w:ins>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 xml:space="preserve">bivore and its main host plant </w:t>
      </w:r>
      <w:r w:rsidR="00D31086">
        <w:rPr>
          <w:rFonts w:ascii="Helvetica" w:eastAsia="Times New Roman" w:hAnsi="Helvetica" w:cs="Helvetica"/>
          <w:sz w:val="22"/>
          <w:szCs w:val="22"/>
        </w:rPr>
        <w:t>is</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a single location</w:t>
      </w:r>
      <w:r w:rsidR="004053EF">
        <w:rPr>
          <w:rFonts w:ascii="Helvetica" w:hAnsi="Helvetica" w:cs="Helvetica"/>
          <w:sz w:val="22"/>
          <w:szCs w:val="22"/>
          <w:lang w:val="en-US"/>
        </w:rPr>
        <w:t xml:space="preserve"> but researchers were able to manipulate the timing of larval emergence to determine the potential consequences of a change in the timing of the interaction on the performance of the insect herbivore (Figure 3)</w:t>
      </w:r>
      <w:ins w:id="72" w:author="Elizabeth Wolkovich" w:date="2018-12-14T22:27:00Z">
        <w:r w:rsidR="002E5EFE">
          <w:rPr>
            <w:rFonts w:ascii="Helvetica" w:hAnsi="Helvetica" w:cs="Helvetica"/>
            <w:sz w:val="22"/>
            <w:szCs w:val="22"/>
            <w:lang w:val="en-US"/>
          </w:rPr>
          <w:t xml:space="preserve"> .. </w:t>
        </w:r>
      </w:ins>
      <w:r w:rsidR="004053EF">
        <w:rPr>
          <w:rFonts w:ascii="Helvetica" w:hAnsi="Helvetica" w:cs="Helvetica"/>
          <w:sz w:val="22"/>
          <w:szCs w:val="22"/>
          <w:lang w:val="en-US"/>
        </w:rPr>
        <w:t xml:space="preserve">. </w:t>
      </w:r>
      <w:commentRangeEnd w:id="70"/>
      <w:r w:rsidR="002E5EFE">
        <w:rPr>
          <w:rStyle w:val="CommentReference"/>
        </w:rPr>
        <w:commentReference w:id="70"/>
      </w:r>
      <w:commentRangeStart w:id="73"/>
      <w:r w:rsidR="00D52DD3">
        <w:rPr>
          <w:rFonts w:ascii="Helvetica" w:hAnsi="Helvetica" w:cs="Helvetica"/>
          <w:sz w:val="22"/>
          <w:szCs w:val="22"/>
          <w:lang w:val="en-US"/>
        </w:rPr>
        <w:t>Combining the m</w:t>
      </w:r>
      <w:r w:rsidR="00E41889">
        <w:rPr>
          <w:rFonts w:ascii="Helvetica" w:eastAsia="Times New Roman" w:hAnsi="Helvetica" w:cs="Helvetica"/>
          <w:sz w:val="22"/>
          <w:szCs w:val="22"/>
        </w:rPr>
        <w:t xml:space="preserve">odelling </w:t>
      </w:r>
      <w:r w:rsidR="00D52DD3">
        <w:rPr>
          <w:rFonts w:ascii="Helvetica" w:eastAsia="Times New Roman" w:hAnsi="Helvetica" w:cs="Helvetica"/>
          <w:sz w:val="22"/>
          <w:szCs w:val="22"/>
        </w:rPr>
        <w:t xml:space="preserve">of </w:t>
      </w:r>
      <w:r w:rsidR="00E41889">
        <w:rPr>
          <w:rFonts w:ascii="Helvetica" w:eastAsia="Times New Roman" w:hAnsi="Helvetica" w:cs="Helvetica"/>
          <w:sz w:val="22"/>
          <w:szCs w:val="22"/>
        </w:rPr>
        <w:t>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7264A6">
        <w:rPr>
          <w:rFonts w:ascii="Helvetica" w:eastAsia="Times New Roman" w:hAnsi="Helvetica" w:cs="Helvetica"/>
          <w:sz w:val="22"/>
          <w:szCs w:val="22"/>
        </w:rPr>
        <w:t xml:space="preserve">) or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 xml:space="preserve">) </w:t>
      </w:r>
      <w:r w:rsidR="00D52DD3">
        <w:rPr>
          <w:rFonts w:ascii="Helvetica" w:hAnsi="Helvetica" w:cs="Helvetica"/>
          <w:sz w:val="22"/>
          <w:szCs w:val="22"/>
          <w:lang w:val="en-US"/>
        </w:rPr>
        <w:t>with knowledge about</w:t>
      </w:r>
      <w:r w:rsidR="00E41889">
        <w:rPr>
          <w:rFonts w:ascii="Helvetica" w:hAnsi="Helvetica" w:cs="Helvetica"/>
          <w:sz w:val="22"/>
          <w:szCs w:val="22"/>
          <w:lang w:val="en-US"/>
        </w:rPr>
        <w:t xml:space="preserve"> the Cushing curve</w:t>
      </w:r>
      <w:r w:rsidR="00D52DD3">
        <w:rPr>
          <w:rFonts w:ascii="Helvetica" w:hAnsi="Helvetica" w:cs="Helvetica"/>
          <w:sz w:val="22"/>
          <w:szCs w:val="22"/>
          <w:lang w:val="en-US"/>
        </w:rPr>
        <w:t xml:space="preserve"> in the system</w:t>
      </w:r>
      <w:r w:rsidR="00E41889">
        <w:rPr>
          <w:rFonts w:ascii="Helvetica" w:hAnsi="Helvetica" w:cs="Helvetica"/>
          <w:sz w:val="22"/>
          <w:szCs w:val="22"/>
          <w:lang w:val="en-US"/>
        </w:rPr>
        <w:t xml:space="preserve"> is another possibility.</w:t>
      </w:r>
      <w:commentRangeEnd w:id="73"/>
      <w:r w:rsidR="002E5EFE">
        <w:rPr>
          <w:rStyle w:val="CommentReference"/>
        </w:rPr>
        <w:commentReference w:id="73"/>
      </w:r>
    </w:p>
    <w:p w14:paraId="01482BB0" w14:textId="77777777" w:rsidR="00FE0946" w:rsidRDefault="00FE094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commentRangeStart w:id="74"/>
      <w:r w:rsidRPr="002741AD">
        <w:rPr>
          <w:rFonts w:ascii="Helvetica" w:hAnsi="Helvetica"/>
          <w:i/>
          <w:sz w:val="22"/>
          <w:szCs w:val="22"/>
        </w:rPr>
        <w:t>Final thoughts on forecasting</w:t>
      </w:r>
      <w:commentRangeEnd w:id="74"/>
      <w:r w:rsidR="004D117C">
        <w:rPr>
          <w:rStyle w:val="CommentReference"/>
        </w:rPr>
        <w:commentReference w:id="74"/>
      </w:r>
    </w:p>
    <w:p w14:paraId="5166DE2C" w14:textId="2645A8FC" w:rsidR="002B5947" w:rsidRDefault="0090315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C527E5" w:rsidRPr="0090315D">
        <w:rPr>
          <w:rFonts w:ascii="Helvetica" w:hAnsi="Helvetica"/>
          <w:sz w:val="22"/>
          <w:szCs w:val="22"/>
        </w:rPr>
        <w:t>A</w:t>
      </w:r>
      <w:r w:rsidR="00483A6C" w:rsidRPr="0090315D">
        <w:rPr>
          <w:rFonts w:ascii="Helvetica" w:hAnsi="Helvetica"/>
          <w:sz w:val="22"/>
          <w:szCs w:val="22"/>
        </w:rPr>
        <w:t xml:space="preserve">ccurately forecasting phenological mismatch </w:t>
      </w:r>
      <w:r w:rsidR="00AA42F3" w:rsidRPr="0090315D">
        <w:rPr>
          <w:rFonts w:ascii="Helvetica" w:hAnsi="Helvetica"/>
          <w:sz w:val="22"/>
          <w:szCs w:val="22"/>
        </w:rPr>
        <w:t xml:space="preserve">in response to climate change </w:t>
      </w:r>
      <w:r w:rsidR="00F61352" w:rsidRPr="0090315D">
        <w:rPr>
          <w:rFonts w:ascii="Helvetica" w:hAnsi="Helvetica"/>
          <w:sz w:val="22"/>
          <w:szCs w:val="22"/>
        </w:rPr>
        <w:t>will inv</w:t>
      </w:r>
      <w:commentRangeStart w:id="75"/>
      <w:r w:rsidR="00F61352" w:rsidRPr="0090315D">
        <w:rPr>
          <w:rFonts w:ascii="Helvetica" w:hAnsi="Helvetica"/>
          <w:sz w:val="22"/>
          <w:szCs w:val="22"/>
        </w:rPr>
        <w:t>olve translating short-term responses into long-term demographic responses</w:t>
      </w:r>
      <w:commentRangeEnd w:id="75"/>
      <w:r w:rsidR="00D71673">
        <w:rPr>
          <w:rStyle w:val="CommentReference"/>
        </w:rPr>
        <w:commentReference w:id="75"/>
      </w:r>
      <w:r w:rsidR="00F61352" w:rsidRPr="0090315D">
        <w:rPr>
          <w:rFonts w:ascii="Helvetica" w:hAnsi="Helvetica"/>
          <w:sz w:val="22"/>
          <w:szCs w:val="22"/>
        </w:rPr>
        <w:t xml:space="preserve">. </w:t>
      </w:r>
      <w:commentRangeStart w:id="76"/>
      <w:r w:rsidR="00EB49C3">
        <w:rPr>
          <w:rFonts w:ascii="Helvetica" w:hAnsi="Helvetica"/>
          <w:sz w:val="22"/>
          <w:szCs w:val="22"/>
        </w:rPr>
        <w:t>Beyond the points already discussed, t</w:t>
      </w:r>
      <w:r w:rsidR="00F61352">
        <w:rPr>
          <w:rFonts w:ascii="Helvetica" w:hAnsi="Helvetica"/>
          <w:sz w:val="22"/>
          <w:szCs w:val="22"/>
        </w:rPr>
        <w:t xml:space="preserve">his </w:t>
      </w:r>
      <w:r w:rsidR="00124B81">
        <w:rPr>
          <w:rFonts w:ascii="Helvetica" w:hAnsi="Helvetica"/>
          <w:sz w:val="22"/>
          <w:szCs w:val="22"/>
        </w:rPr>
        <w:t xml:space="preserve">will require knowledge of </w:t>
      </w:r>
      <w:r w:rsidR="00F61352">
        <w:rPr>
          <w:rFonts w:ascii="Helvetica" w:hAnsi="Helvetica"/>
          <w:sz w:val="22"/>
          <w:szCs w:val="22"/>
        </w:rPr>
        <w:t xml:space="preserve">i) the </w:t>
      </w:r>
      <w:r w:rsidR="00124B81">
        <w:rPr>
          <w:rFonts w:ascii="Helvetica" w:hAnsi="Helvetica"/>
          <w:sz w:val="22"/>
          <w:szCs w:val="22"/>
        </w:rPr>
        <w:t>correct phenological cu</w:t>
      </w:r>
      <w:r w:rsidR="00013B77">
        <w:rPr>
          <w:rFonts w:ascii="Helvetica" w:hAnsi="Helvetica"/>
          <w:sz w:val="22"/>
          <w:szCs w:val="22"/>
        </w:rPr>
        <w:t>es for both</w:t>
      </w:r>
      <w:r w:rsidR="00124B81">
        <w:rPr>
          <w:rFonts w:ascii="Helvetica" w:hAnsi="Helvetica"/>
          <w:sz w:val="22"/>
          <w:szCs w:val="22"/>
        </w:rPr>
        <w:t xml:space="preserve"> species</w:t>
      </w:r>
      <w:r w:rsidR="00013B77">
        <w:rPr>
          <w:rFonts w:ascii="Helvetica" w:hAnsi="Helvetica"/>
          <w:sz w:val="22"/>
          <w:szCs w:val="22"/>
        </w:rPr>
        <w:t xml:space="preserve"> in the</w:t>
      </w:r>
      <w:r w:rsidR="00124B81">
        <w:rPr>
          <w:rFonts w:ascii="Helvetica" w:hAnsi="Helvetica"/>
          <w:sz w:val="22"/>
          <w:szCs w:val="22"/>
        </w:rPr>
        <w:t xml:space="preserve"> interaction (</w:t>
      </w:r>
      <w:commentRangeStart w:id="77"/>
      <w:r w:rsidR="00124B81">
        <w:rPr>
          <w:rFonts w:ascii="Helvetica" w:hAnsi="Helvetica"/>
          <w:sz w:val="22"/>
          <w:szCs w:val="22"/>
        </w:rPr>
        <w:t>Pau et al. 2011</w:t>
      </w:r>
      <w:commentRangeEnd w:id="77"/>
      <w:r w:rsidR="002E5EFE">
        <w:rPr>
          <w:rStyle w:val="CommentReference"/>
        </w:rPr>
        <w:commentReference w:id="77"/>
      </w:r>
      <w:r w:rsidR="00AA42F3">
        <w:rPr>
          <w:rFonts w:ascii="Helvetica" w:hAnsi="Helvetica"/>
          <w:sz w:val="22"/>
          <w:szCs w:val="22"/>
        </w:rPr>
        <w:t>)</w:t>
      </w:r>
      <w:r w:rsidR="00F61352">
        <w:rPr>
          <w:rFonts w:ascii="Helvetica" w:hAnsi="Helvetica"/>
          <w:sz w:val="22"/>
          <w:szCs w:val="22"/>
        </w:rPr>
        <w:t>,</w:t>
      </w:r>
      <w:r w:rsidR="00AA42F3">
        <w:rPr>
          <w:rFonts w:ascii="Helvetica" w:hAnsi="Helvetica"/>
          <w:sz w:val="22"/>
          <w:szCs w:val="22"/>
        </w:rPr>
        <w:t xml:space="preserve"> which are not widely known (</w:t>
      </w:r>
      <w:r w:rsidR="00124B81">
        <w:rPr>
          <w:rFonts w:ascii="Helvetica" w:hAnsi="Helvetica"/>
          <w:sz w:val="22"/>
          <w:szCs w:val="22"/>
        </w:rPr>
        <w:t>Kharouba et al. 2018</w:t>
      </w:r>
      <w:r w:rsidR="00FB39DD">
        <w:rPr>
          <w:rFonts w:ascii="Helvetica" w:hAnsi="Helvetica"/>
          <w:sz w:val="22"/>
          <w:szCs w:val="22"/>
        </w:rPr>
        <w:t>; Chmura et al. 2018</w:t>
      </w:r>
      <w:r w:rsidR="00124B81">
        <w:rPr>
          <w:rFonts w:ascii="Helvetica" w:hAnsi="Helvetica"/>
          <w:sz w:val="22"/>
          <w:szCs w:val="22"/>
        </w:rPr>
        <w:t>)</w:t>
      </w:r>
      <w:r w:rsidR="00F61352">
        <w:rPr>
          <w:rFonts w:ascii="Helvetica" w:hAnsi="Helvetica"/>
          <w:sz w:val="22"/>
          <w:szCs w:val="22"/>
        </w:rPr>
        <w:t>; ii) the</w:t>
      </w:r>
      <w:r w:rsidR="00AA42F3">
        <w:rPr>
          <w:rFonts w:ascii="Helvetica" w:hAnsi="Helvetica"/>
          <w:sz w:val="22"/>
          <w:szCs w:val="22"/>
        </w:rPr>
        <w:t xml:space="preserve"> strength</w:t>
      </w:r>
      <w:r w:rsidR="00090BD2">
        <w:rPr>
          <w:rFonts w:ascii="Helvetica" w:hAnsi="Helvetica"/>
          <w:sz w:val="22"/>
          <w:szCs w:val="22"/>
        </w:rPr>
        <w:t>,</w:t>
      </w:r>
      <w:r w:rsidR="00AA42F3">
        <w:rPr>
          <w:rFonts w:ascii="Helvetica" w:hAnsi="Helvetica"/>
          <w:sz w:val="22"/>
          <w:szCs w:val="22"/>
        </w:rPr>
        <w:t xml:space="preserve"> and</w:t>
      </w:r>
      <w:r w:rsidR="00916C17">
        <w:rPr>
          <w:rFonts w:ascii="Helvetica" w:hAnsi="Helvetica"/>
          <w:sz w:val="22"/>
          <w:szCs w:val="22"/>
        </w:rPr>
        <w:t xml:space="preserve"> associated</w:t>
      </w:r>
      <w:r w:rsidR="00AA42F3">
        <w:rPr>
          <w:rFonts w:ascii="Helvetica" w:hAnsi="Helvetica"/>
          <w:sz w:val="22"/>
          <w:szCs w:val="22"/>
        </w:rPr>
        <w:t xml:space="preserve"> uncertainty</w:t>
      </w:r>
      <w:r w:rsidR="00090BD2">
        <w:rPr>
          <w:rFonts w:ascii="Helvetica" w:hAnsi="Helvetica"/>
          <w:sz w:val="22"/>
          <w:szCs w:val="22"/>
        </w:rPr>
        <w:t>,</w:t>
      </w:r>
      <w:r w:rsidR="00AA42F3">
        <w:rPr>
          <w:rFonts w:ascii="Helvetica" w:hAnsi="Helvetica"/>
          <w:sz w:val="22"/>
          <w:szCs w:val="22"/>
        </w:rPr>
        <w:t xml:space="preserve"> </w:t>
      </w:r>
      <w:r w:rsidR="00D71673">
        <w:rPr>
          <w:rFonts w:ascii="Helvetica" w:hAnsi="Helvetica"/>
          <w:sz w:val="22"/>
          <w:szCs w:val="22"/>
        </w:rPr>
        <w:t>of</w:t>
      </w:r>
      <w:r w:rsidR="00916C17">
        <w:rPr>
          <w:rFonts w:ascii="Helvetica" w:hAnsi="Helvetica"/>
          <w:sz w:val="22"/>
          <w:szCs w:val="22"/>
        </w:rPr>
        <w:t xml:space="preserve"> </w:t>
      </w:r>
      <w:r w:rsidR="00AA42F3">
        <w:rPr>
          <w:rFonts w:ascii="Helvetica" w:hAnsi="Helvetica"/>
          <w:sz w:val="22"/>
          <w:szCs w:val="22"/>
        </w:rPr>
        <w:t xml:space="preserve">the </w:t>
      </w:r>
      <w:r w:rsidR="00D71673">
        <w:rPr>
          <w:rFonts w:ascii="Helvetica" w:hAnsi="Helvetica"/>
          <w:sz w:val="22"/>
          <w:szCs w:val="22"/>
        </w:rPr>
        <w:t xml:space="preserve">shape of the </w:t>
      </w:r>
      <w:r w:rsidR="00AA42F3">
        <w:rPr>
          <w:rFonts w:ascii="Helvetica" w:hAnsi="Helvetica"/>
          <w:sz w:val="22"/>
          <w:szCs w:val="22"/>
        </w:rPr>
        <w:t>Cushing curve</w:t>
      </w:r>
      <w:r w:rsidR="00F61352">
        <w:rPr>
          <w:rFonts w:ascii="Helvetica" w:hAnsi="Helvetica"/>
          <w:sz w:val="22"/>
          <w:szCs w:val="22"/>
        </w:rPr>
        <w:t>;</w:t>
      </w:r>
      <w:r w:rsidR="00A20E0C">
        <w:rPr>
          <w:rFonts w:ascii="Helvetica" w:hAnsi="Helvetica"/>
          <w:sz w:val="22"/>
          <w:szCs w:val="22"/>
        </w:rPr>
        <w:t xml:space="preserve"> </w:t>
      </w:r>
      <w:r w:rsidR="00F61352">
        <w:rPr>
          <w:rFonts w:ascii="Helvetica" w:hAnsi="Helvetica"/>
          <w:sz w:val="22"/>
          <w:szCs w:val="22"/>
        </w:rPr>
        <w:t>iii) lifetime fitness</w:t>
      </w:r>
      <w:r w:rsidR="00090BD2">
        <w:rPr>
          <w:rFonts w:ascii="Helvetica" w:hAnsi="Helvetica"/>
          <w:sz w:val="22"/>
          <w:szCs w:val="22"/>
        </w:rPr>
        <w:t xml:space="preserve"> for the consumer; and iv) comprehensive data on the resource</w:t>
      </w:r>
      <w:r w:rsidR="00A20E0C">
        <w:rPr>
          <w:rFonts w:ascii="Helvetica" w:hAnsi="Helvetica"/>
          <w:sz w:val="22"/>
          <w:szCs w:val="22"/>
        </w:rPr>
        <w:t xml:space="preserve">. </w:t>
      </w:r>
      <w:commentRangeEnd w:id="76"/>
      <w:r w:rsidR="00B31FA6">
        <w:rPr>
          <w:rStyle w:val="CommentReference"/>
        </w:rPr>
        <w:commentReference w:id="76"/>
      </w:r>
      <w:commentRangeStart w:id="78"/>
      <w:r w:rsidR="00411222" w:rsidRPr="0090315D">
        <w:rPr>
          <w:rFonts w:ascii="Helvetica" w:hAnsi="Helvetica"/>
          <w:sz w:val="22"/>
          <w:szCs w:val="22"/>
          <w:lang w:val="en-US"/>
        </w:rPr>
        <w:t xml:space="preserve">Shifts in </w:t>
      </w:r>
      <w:r w:rsidR="00411222">
        <w:rPr>
          <w:rFonts w:ascii="Helvetica" w:hAnsi="Helvetica"/>
          <w:sz w:val="22"/>
          <w:szCs w:val="22"/>
          <w:lang w:val="en-US"/>
        </w:rPr>
        <w:t xml:space="preserve">phenological </w:t>
      </w:r>
      <w:r w:rsidR="00411222" w:rsidRPr="0090315D">
        <w:rPr>
          <w:rFonts w:ascii="Helvetica" w:hAnsi="Helvetica"/>
          <w:sz w:val="22"/>
          <w:szCs w:val="22"/>
          <w:lang w:val="en-US"/>
        </w:rPr>
        <w:t xml:space="preserve">synchrony </w:t>
      </w:r>
      <w:r w:rsidR="00411222">
        <w:rPr>
          <w:rFonts w:ascii="Helvetica" w:hAnsi="Helvetica"/>
          <w:sz w:val="22"/>
          <w:szCs w:val="22"/>
          <w:lang w:val="en-US"/>
        </w:rPr>
        <w:t>will</w:t>
      </w:r>
      <w:r w:rsidR="00411222" w:rsidRPr="0090315D">
        <w:rPr>
          <w:rFonts w:ascii="Helvetica" w:hAnsi="Helvetica"/>
          <w:sz w:val="22"/>
          <w:szCs w:val="22"/>
          <w:lang w:val="en-US"/>
        </w:rPr>
        <w:t xml:space="preserve"> lead to temporal changes in </w:t>
      </w:r>
      <w:r w:rsidR="00411222">
        <w:rPr>
          <w:rFonts w:ascii="Helvetica" w:hAnsi="Helvetica"/>
          <w:sz w:val="22"/>
          <w:szCs w:val="22"/>
          <w:lang w:val="en-US"/>
        </w:rPr>
        <w:t>a consumer</w:t>
      </w:r>
      <w:r w:rsidR="00411222" w:rsidRPr="0090315D">
        <w:rPr>
          <w:rFonts w:ascii="Helvetica" w:hAnsi="Helvetica"/>
          <w:sz w:val="22"/>
          <w:szCs w:val="22"/>
          <w:lang w:val="en-US"/>
        </w:rPr>
        <w:t>’</w:t>
      </w:r>
      <w:r w:rsidR="00411222">
        <w:rPr>
          <w:rFonts w:ascii="Helvetica" w:hAnsi="Helvetica"/>
          <w:sz w:val="22"/>
          <w:szCs w:val="22"/>
          <w:lang w:val="en-US"/>
        </w:rPr>
        <w:t>s</w:t>
      </w:r>
      <w:r w:rsidR="00411222" w:rsidRPr="0090315D">
        <w:rPr>
          <w:rFonts w:ascii="Helvetica" w:hAnsi="Helvetica"/>
          <w:sz w:val="22"/>
          <w:szCs w:val="22"/>
          <w:lang w:val="en-US"/>
        </w:rPr>
        <w:t xml:space="preserve"> performance if </w:t>
      </w:r>
      <w:r w:rsidR="00411222">
        <w:rPr>
          <w:rFonts w:ascii="Helvetica" w:hAnsi="Helvetica"/>
          <w:sz w:val="22"/>
          <w:szCs w:val="22"/>
          <w:lang w:val="en-US"/>
        </w:rPr>
        <w:t xml:space="preserve">the </w:t>
      </w:r>
      <w:r w:rsidR="00411222" w:rsidRPr="0090315D">
        <w:rPr>
          <w:rFonts w:ascii="Helvetica" w:hAnsi="Helvetica"/>
          <w:sz w:val="22"/>
          <w:szCs w:val="22"/>
          <w:lang w:val="en-US"/>
        </w:rPr>
        <w:t>species’ performance is related to the relative timing of the interaction</w:t>
      </w:r>
      <w:r w:rsidR="00411222">
        <w:rPr>
          <w:rFonts w:ascii="Helvetica" w:hAnsi="Helvetica"/>
          <w:sz w:val="22"/>
          <w:szCs w:val="22"/>
          <w:lang w:val="en-US"/>
        </w:rPr>
        <w:t xml:space="preserve"> (i.e., the Cushing hypothesis)</w:t>
      </w:r>
      <w:r w:rsidR="00411222" w:rsidRPr="0090315D">
        <w:rPr>
          <w:rFonts w:ascii="Helvetica" w:hAnsi="Helvetica"/>
          <w:sz w:val="22"/>
          <w:szCs w:val="22"/>
          <w:lang w:val="en-US"/>
        </w:rPr>
        <w:t xml:space="preserve"> and there has been a directional change in synchrony over time.</w:t>
      </w:r>
      <w:r w:rsidR="00411222">
        <w:rPr>
          <w:rFonts w:ascii="Helvetica" w:hAnsi="Helvetica"/>
          <w:sz w:val="22"/>
          <w:szCs w:val="22"/>
          <w:lang w:val="en-US"/>
        </w:rPr>
        <w:t xml:space="preserve"> </w:t>
      </w:r>
      <w:commentRangeEnd w:id="78"/>
      <w:r w:rsidR="00411222">
        <w:rPr>
          <w:rStyle w:val="CommentReference"/>
        </w:rPr>
        <w:commentReference w:id="78"/>
      </w:r>
      <w:commentRangeStart w:id="79"/>
      <w:r w:rsidR="00135B5F">
        <w:rPr>
          <w:rFonts w:ascii="Helvetica" w:hAnsi="Helvetica"/>
          <w:sz w:val="22"/>
          <w:szCs w:val="22"/>
        </w:rPr>
        <w:t>For site-level predictions, a</w:t>
      </w:r>
      <w:r w:rsidR="00A56C5B">
        <w:rPr>
          <w:rFonts w:ascii="Helvetica" w:hAnsi="Helvetica"/>
          <w:sz w:val="22"/>
          <w:szCs w:val="22"/>
        </w:rPr>
        <w:t xml:space="preserve"> combination of p</w:t>
      </w:r>
      <w:r w:rsidR="004F0235" w:rsidRPr="00A56C5B">
        <w:rPr>
          <w:rFonts w:ascii="Helvetica" w:hAnsi="Helvetica"/>
          <w:sz w:val="22"/>
          <w:szCs w:val="22"/>
        </w:rPr>
        <w:t xml:space="preserve">rocess-based </w:t>
      </w:r>
      <w:r w:rsidR="00C8306B" w:rsidRPr="00A56C5B">
        <w:rPr>
          <w:rFonts w:ascii="Helvetica" w:hAnsi="Helvetica"/>
          <w:sz w:val="22"/>
          <w:szCs w:val="22"/>
        </w:rPr>
        <w:t>phenologi</w:t>
      </w:r>
      <w:r w:rsidR="00A56C5B" w:rsidRPr="00A56C5B">
        <w:rPr>
          <w:rFonts w:ascii="Helvetica" w:hAnsi="Helvetica"/>
          <w:sz w:val="22"/>
          <w:szCs w:val="22"/>
        </w:rPr>
        <w:t>c</w:t>
      </w:r>
      <w:r w:rsidR="00C8306B" w:rsidRPr="00A56C5B">
        <w:rPr>
          <w:rFonts w:ascii="Helvetica" w:hAnsi="Helvetica"/>
          <w:sz w:val="22"/>
          <w:szCs w:val="22"/>
        </w:rPr>
        <w:t xml:space="preserve">al </w:t>
      </w:r>
      <w:r w:rsidR="004F0235" w:rsidRPr="00A56C5B">
        <w:rPr>
          <w:rFonts w:ascii="Helvetica" w:hAnsi="Helvetica"/>
          <w:sz w:val="22"/>
          <w:szCs w:val="22"/>
        </w:rPr>
        <w:t>modeling</w:t>
      </w:r>
      <w:r w:rsidR="00BA5D03">
        <w:rPr>
          <w:rFonts w:ascii="Helvetica" w:hAnsi="Helvetica"/>
          <w:sz w:val="22"/>
          <w:szCs w:val="22"/>
        </w:rPr>
        <w:t xml:space="preserve"> </w:t>
      </w:r>
      <w:r w:rsidR="00A56C5B">
        <w:rPr>
          <w:rFonts w:ascii="Helvetica" w:eastAsia="Times New Roman" w:hAnsi="Helvetica" w:cs="Helvetica"/>
          <w:sz w:val="22"/>
          <w:szCs w:val="22"/>
        </w:rPr>
        <w:t>(Chuine and R</w:t>
      </w:r>
      <w:r w:rsidR="00A56C5B">
        <w:rPr>
          <w:rFonts w:ascii="Helvetica" w:eastAsia="Times New Roman" w:hAnsi="Helvetica" w:cs="Helvetica"/>
          <w:sz w:val="22"/>
          <w:szCs w:val="22"/>
          <w:lang w:val="fr-FR"/>
        </w:rPr>
        <w:t>é</w:t>
      </w:r>
      <w:r w:rsidR="00A56C5B">
        <w:rPr>
          <w:rFonts w:ascii="Helvetica" w:eastAsia="Times New Roman" w:hAnsi="Helvetica" w:cs="Helvetica"/>
          <w:sz w:val="22"/>
          <w:szCs w:val="22"/>
        </w:rPr>
        <w:t xml:space="preserve">gnière 2017) </w:t>
      </w:r>
      <w:r w:rsidR="00135B5F">
        <w:rPr>
          <w:rFonts w:ascii="Helvetica" w:eastAsia="Times New Roman" w:hAnsi="Helvetica" w:cs="Helvetica"/>
          <w:sz w:val="22"/>
          <w:szCs w:val="22"/>
        </w:rPr>
        <w:t xml:space="preserve">and </w:t>
      </w:r>
      <w:r w:rsidR="00A56C5B">
        <w:rPr>
          <w:rFonts w:ascii="Helvetica" w:eastAsia="Times New Roman" w:hAnsi="Helvetica" w:cs="Helvetica"/>
          <w:sz w:val="22"/>
          <w:szCs w:val="22"/>
        </w:rPr>
        <w:t>phenologically explicit</w:t>
      </w:r>
      <w:r w:rsidR="003C17A2">
        <w:rPr>
          <w:rFonts w:ascii="Helvetica" w:eastAsia="Times New Roman" w:hAnsi="Helvetica" w:cs="Helvetica"/>
          <w:sz w:val="22"/>
          <w:szCs w:val="22"/>
        </w:rPr>
        <w:t xml:space="preserve"> consumer-resource</w:t>
      </w:r>
      <w:r w:rsidR="00A56C5B">
        <w:rPr>
          <w:rFonts w:ascii="Helvetica" w:eastAsia="Times New Roman" w:hAnsi="Helvetica" w:cs="Helvetica"/>
          <w:sz w:val="22"/>
          <w:szCs w:val="22"/>
        </w:rPr>
        <w:t xml:space="preserve"> models (Bewick et al. 2016)</w:t>
      </w:r>
      <w:r w:rsidR="00135B5F">
        <w:rPr>
          <w:rFonts w:ascii="Helvetica" w:eastAsia="Times New Roman" w:hAnsi="Helvetica" w:cs="Helvetica"/>
          <w:sz w:val="22"/>
          <w:szCs w:val="22"/>
        </w:rPr>
        <w:t xml:space="preserve"> can be used.</w:t>
      </w:r>
      <w:r w:rsidR="00FB751C">
        <w:rPr>
          <w:rFonts w:ascii="Helvetica" w:eastAsia="Times New Roman" w:hAnsi="Helvetica" w:cs="Helvetica"/>
          <w:sz w:val="22"/>
          <w:szCs w:val="22"/>
        </w:rPr>
        <w:t xml:space="preserve"> When data is available for multiple populations, hierarchical Bayesian modeling can be used</w:t>
      </w:r>
      <w:r w:rsidR="0015514A">
        <w:rPr>
          <w:rFonts w:ascii="Helvetica" w:eastAsia="Times New Roman" w:hAnsi="Helvetica" w:cs="Helvetica"/>
          <w:sz w:val="22"/>
          <w:szCs w:val="22"/>
        </w:rPr>
        <w:t>, which can overcome spatial variability in phenological responses to temperature</w:t>
      </w:r>
      <w:r w:rsidR="00FB751C">
        <w:rPr>
          <w:rFonts w:ascii="Helvetica" w:eastAsia="Times New Roman" w:hAnsi="Helvetica" w:cs="Helvetica"/>
          <w:sz w:val="22"/>
          <w:szCs w:val="22"/>
        </w:rPr>
        <w:t xml:space="preserve"> (Ibanez et al. 2010)</w:t>
      </w:r>
      <w:r w:rsidR="001B7FED">
        <w:rPr>
          <w:rFonts w:ascii="Helvetica" w:eastAsia="Times New Roman" w:hAnsi="Helvetica" w:cs="Helvetica"/>
          <w:sz w:val="22"/>
          <w:szCs w:val="22"/>
        </w:rPr>
        <w:t>.</w:t>
      </w:r>
      <w:r w:rsidR="00A56C5B">
        <w:rPr>
          <w:rFonts w:ascii="Helvetica" w:eastAsia="Times New Roman" w:hAnsi="Helvetica" w:cs="Helvetica"/>
          <w:sz w:val="22"/>
          <w:szCs w:val="22"/>
        </w:rPr>
        <w:t xml:space="preserve"> </w:t>
      </w:r>
      <w:commentRangeEnd w:id="79"/>
      <w:r w:rsidR="00B31FA6">
        <w:rPr>
          <w:rStyle w:val="CommentReference"/>
        </w:rPr>
        <w:commentReference w:id="79"/>
      </w:r>
      <w:commentRangeStart w:id="80"/>
      <w:r w:rsidR="00BA5D03">
        <w:rPr>
          <w:rFonts w:ascii="Helvetica" w:hAnsi="Helvetica"/>
          <w:sz w:val="22"/>
          <w:szCs w:val="22"/>
        </w:rPr>
        <w:t xml:space="preserve">Previous work has identified factors that will help predict </w:t>
      </w:r>
      <w:r w:rsidR="00BA5D03">
        <w:rPr>
          <w:rFonts w:ascii="Helvetica" w:hAnsi="Helvetica"/>
          <w:i/>
          <w:sz w:val="22"/>
          <w:szCs w:val="22"/>
        </w:rPr>
        <w:t>when</w:t>
      </w:r>
      <w:r w:rsidR="00BA5D03">
        <w:rPr>
          <w:rFonts w:ascii="Helvetica" w:hAnsi="Helvetica"/>
          <w:sz w:val="22"/>
          <w:szCs w:val="22"/>
        </w:rPr>
        <w:t xml:space="preserve"> a mismatch is more likely to lead to a population decline but this work is largely theoretical.</w:t>
      </w:r>
      <w:r w:rsidR="00A20E0C">
        <w:rPr>
          <w:rFonts w:ascii="Helvetica" w:hAnsi="Helvetica"/>
          <w:sz w:val="22"/>
          <w:szCs w:val="22"/>
        </w:rPr>
        <w:t xml:space="preserve"> Given the number of potential sources of variation </w:t>
      </w:r>
      <w:r w:rsidR="00BA5D03">
        <w:rPr>
          <w:rFonts w:ascii="Helvetica" w:hAnsi="Helvetica"/>
          <w:sz w:val="22"/>
          <w:szCs w:val="22"/>
        </w:rPr>
        <w:t xml:space="preserve">in phenological mismatch </w:t>
      </w:r>
      <w:r w:rsidR="00A20E0C">
        <w:rPr>
          <w:rFonts w:ascii="Helvetica" w:hAnsi="Helvetica"/>
          <w:sz w:val="22"/>
          <w:szCs w:val="22"/>
        </w:rPr>
        <w:t>(site, species, mechanism etc.), comparable data across sys</w:t>
      </w:r>
      <w:r w:rsidR="00BA5D03">
        <w:rPr>
          <w:rFonts w:ascii="Helvetica" w:hAnsi="Helvetica"/>
          <w:sz w:val="22"/>
          <w:szCs w:val="22"/>
        </w:rPr>
        <w:t>tems will be needed to make general predictions</w:t>
      </w:r>
      <w:r w:rsidR="00F47FF4">
        <w:rPr>
          <w:rFonts w:ascii="Helvetica" w:hAnsi="Helvetica"/>
          <w:sz w:val="22"/>
          <w:szCs w:val="22"/>
        </w:rPr>
        <w:t xml:space="preserve"> about the ecological consequences of shifts in phenological synchrony</w:t>
      </w:r>
      <w:r w:rsidR="00BA5D03">
        <w:rPr>
          <w:rFonts w:ascii="Helvetica" w:hAnsi="Helvetica"/>
          <w:sz w:val="22"/>
          <w:szCs w:val="22"/>
        </w:rPr>
        <w:t>.</w:t>
      </w:r>
      <w:commentRangeEnd w:id="80"/>
      <w:r w:rsidR="00B31FA6">
        <w:rPr>
          <w:rStyle w:val="CommentReference"/>
        </w:rPr>
        <w:commentReference w:id="80"/>
      </w:r>
    </w:p>
    <w:p w14:paraId="4FC61D92" w14:textId="7CDE1AA4" w:rsidR="00990FA5" w:rsidRDefault="00AA42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81" w:author="Elizabeth Wolkovich" w:date="2018-12-14T22:34:00Z"/>
          <w:rFonts w:ascii="Helvetica" w:hAnsi="Helvetica"/>
          <w:sz w:val="22"/>
          <w:szCs w:val="22"/>
        </w:rPr>
      </w:pPr>
      <w:r>
        <w:rPr>
          <w:rFonts w:ascii="Helvetica" w:hAnsi="Helvetica"/>
          <w:sz w:val="22"/>
          <w:szCs w:val="22"/>
        </w:rPr>
        <w:t xml:space="preserve"> </w:t>
      </w:r>
    </w:p>
    <w:p w14:paraId="166F227A" w14:textId="5BAFEEC8" w:rsidR="002E5EFE" w:rsidRPr="002741AD" w:rsidRDefault="002E5EF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ins w:id="82" w:author="Elizabeth Wolkovich" w:date="2018-12-14T22:34:00Z">
        <w:r w:rsidRPr="0090315D">
          <w:rPr>
            <w:rFonts w:ascii="Helvetica" w:hAnsi="Helvetica"/>
            <w:sz w:val="22"/>
            <w:szCs w:val="22"/>
          </w:rPr>
          <w:t>Accurately forecasting phenological mismatch in response to climate change</w:t>
        </w:r>
        <w:r>
          <w:rPr>
            <w:rFonts w:ascii="Helvetica" w:hAnsi="Helvetica"/>
            <w:sz w:val="22"/>
            <w:szCs w:val="22"/>
          </w:rPr>
          <w:t xml:space="preserve"> is a major test of ecological theory and methods. </w:t>
        </w:r>
      </w:ins>
      <w:ins w:id="83" w:author="Elizabeth Wolkovich" w:date="2018-12-14T22:38:00Z">
        <w:r w:rsidR="003707ED">
          <w:rPr>
            <w:rFonts w:ascii="Helvetica" w:hAnsi="Helvetica"/>
            <w:sz w:val="22"/>
            <w:szCs w:val="22"/>
          </w:rPr>
          <w:t xml:space="preserve">While we have outlined above how to work around data limitations, the best tests of </w:t>
        </w:r>
      </w:ins>
      <w:ins w:id="84" w:author="Elizabeth Wolkovich" w:date="2018-12-14T22:39:00Z">
        <w:r w:rsidR="003707ED">
          <w:rPr>
            <w:rFonts w:ascii="Helvetica" w:hAnsi="Helvetica"/>
            <w:sz w:val="22"/>
            <w:szCs w:val="22"/>
          </w:rPr>
          <w:t>mismatch</w:t>
        </w:r>
      </w:ins>
      <w:ins w:id="85" w:author="Elizabeth Wolkovich" w:date="2018-12-14T22:38:00Z">
        <w:r w:rsidR="003707ED">
          <w:rPr>
            <w:rFonts w:ascii="Helvetica" w:hAnsi="Helvetica"/>
            <w:sz w:val="22"/>
            <w:szCs w:val="22"/>
          </w:rPr>
          <w:t xml:space="preserve"> theory will come from data-rich systems where the energetic links between consumer and </w:t>
        </w:r>
      </w:ins>
      <w:ins w:id="86" w:author="Elizabeth Wolkovich" w:date="2018-12-14T22:39:00Z">
        <w:r w:rsidR="003707ED">
          <w:rPr>
            <w:rFonts w:ascii="Helvetica" w:hAnsi="Helvetica"/>
            <w:sz w:val="22"/>
            <w:szCs w:val="22"/>
          </w:rPr>
          <w:t>resource</w:t>
        </w:r>
      </w:ins>
      <w:ins w:id="87" w:author="Elizabeth Wolkovich" w:date="2018-12-14T22:38:00Z">
        <w:r w:rsidR="003707ED">
          <w:rPr>
            <w:rFonts w:ascii="Helvetica" w:hAnsi="Helvetica"/>
            <w:sz w:val="22"/>
            <w:szCs w:val="22"/>
          </w:rPr>
          <w:t xml:space="preserve"> </w:t>
        </w:r>
      </w:ins>
      <w:ins w:id="88" w:author="Elizabeth Wolkovich" w:date="2018-12-14T22:39:00Z">
        <w:r w:rsidR="003707ED">
          <w:rPr>
            <w:rFonts w:ascii="Helvetica" w:hAnsi="Helvetica"/>
            <w:sz w:val="22"/>
            <w:szCs w:val="22"/>
          </w:rPr>
          <w:t xml:space="preserve">species are well established and understood. </w:t>
        </w:r>
      </w:ins>
      <w:ins w:id="89" w:author="Elizabeth Wolkovich" w:date="2018-12-14T22:40:00Z">
        <w:r w:rsidR="003707ED">
          <w:rPr>
            <w:rFonts w:ascii="Helvetica" w:hAnsi="Helvetica"/>
            <w:sz w:val="22"/>
            <w:szCs w:val="22"/>
          </w:rPr>
          <w:t xml:space="preserve">With such information in hand, researchers can then begin to consider forecasting longer-term demographic </w:t>
        </w:r>
      </w:ins>
      <w:ins w:id="90" w:author="Elizabeth Wolkovich" w:date="2018-12-14T22:41:00Z">
        <w:r w:rsidR="003707ED">
          <w:rPr>
            <w:rFonts w:ascii="Helvetica" w:hAnsi="Helvetica"/>
            <w:sz w:val="22"/>
            <w:szCs w:val="22"/>
          </w:rPr>
          <w:t>responses</w:t>
        </w:r>
      </w:ins>
      <w:ins w:id="91" w:author="Elizabeth Wolkovich" w:date="2018-12-14T22:45:00Z">
        <w:r w:rsidR="003707ED">
          <w:rPr>
            <w:rFonts w:ascii="Helvetica" w:hAnsi="Helvetica"/>
            <w:sz w:val="22"/>
            <w:szCs w:val="22"/>
          </w:rPr>
          <w:t xml:space="preserve"> due to mismatch</w:t>
        </w:r>
      </w:ins>
      <w:ins w:id="92" w:author="Elizabeth Wolkovich" w:date="2018-12-14T22:41:00Z">
        <w:r w:rsidR="003707ED">
          <w:rPr>
            <w:rFonts w:ascii="Helvetica" w:hAnsi="Helvetica"/>
            <w:sz w:val="22"/>
            <w:szCs w:val="22"/>
          </w:rPr>
          <w:t xml:space="preserve"> </w:t>
        </w:r>
      </w:ins>
      <w:ins w:id="93" w:author="Elizabeth Wolkovich" w:date="2018-12-14T22:45:00Z">
        <w:r w:rsidR="003707ED">
          <w:rPr>
            <w:rFonts w:ascii="Helvetica" w:hAnsi="Helvetica"/>
            <w:sz w:val="22"/>
            <w:szCs w:val="22"/>
          </w:rPr>
          <w:t>with</w:t>
        </w:r>
      </w:ins>
      <w:ins w:id="94" w:author="Elizabeth Wolkovich" w:date="2018-12-14T22:41:00Z">
        <w:r w:rsidR="003707ED">
          <w:rPr>
            <w:rFonts w:ascii="Helvetica" w:hAnsi="Helvetica"/>
            <w:sz w:val="22"/>
            <w:szCs w:val="22"/>
          </w:rPr>
          <w:t xml:space="preserve"> continued climate change. </w:t>
        </w:r>
        <w:commentRangeStart w:id="95"/>
        <w:r w:rsidR="003707ED">
          <w:rPr>
            <w:rFonts w:ascii="Helvetica" w:hAnsi="Helvetica"/>
            <w:sz w:val="22"/>
            <w:szCs w:val="22"/>
          </w:rPr>
          <w:t xml:space="preserve">Such forecasts may start based on simple predictions of changes in the resource, but </w:t>
        </w:r>
      </w:ins>
      <w:commentRangeEnd w:id="95"/>
      <w:ins w:id="96" w:author="Elizabeth Wolkovich" w:date="2018-12-14T22:45:00Z">
        <w:r w:rsidR="003707ED">
          <w:rPr>
            <w:rStyle w:val="CommentReference"/>
          </w:rPr>
          <w:commentReference w:id="95"/>
        </w:r>
      </w:ins>
      <w:ins w:id="98" w:author="Elizabeth Wolkovich" w:date="2018-12-14T22:41:00Z">
        <w:r w:rsidR="003707ED">
          <w:rPr>
            <w:rFonts w:ascii="Helvetica" w:hAnsi="Helvetica"/>
            <w:sz w:val="22"/>
            <w:szCs w:val="22"/>
          </w:rPr>
          <w:t xml:space="preserve">forecasting of phenological synchrony </w:t>
        </w:r>
      </w:ins>
      <w:ins w:id="99" w:author="Elizabeth Wolkovich" w:date="2018-12-14T22:44:00Z">
        <w:r w:rsidR="003707ED">
          <w:rPr>
            <w:rFonts w:ascii="Helvetica" w:hAnsi="Helvetica"/>
            <w:sz w:val="22"/>
            <w:szCs w:val="22"/>
          </w:rPr>
          <w:t>can be built off climate projection forecasts whenever phenological cues (CITES) are well-</w:t>
        </w:r>
        <w:commentRangeStart w:id="100"/>
        <w:r w:rsidR="003707ED">
          <w:rPr>
            <w:rFonts w:ascii="Helvetica" w:hAnsi="Helvetica"/>
            <w:sz w:val="22"/>
            <w:szCs w:val="22"/>
          </w:rPr>
          <w:t>known</w:t>
        </w:r>
      </w:ins>
      <w:commentRangeEnd w:id="100"/>
      <w:ins w:id="101" w:author="Elizabeth Wolkovich" w:date="2018-12-14T22:46:00Z">
        <w:r w:rsidR="003707ED">
          <w:rPr>
            <w:rStyle w:val="CommentReference"/>
          </w:rPr>
          <w:commentReference w:id="100"/>
        </w:r>
      </w:ins>
      <w:ins w:id="104" w:author="Elizabeth Wolkovich" w:date="2018-12-14T22:44:00Z">
        <w:r w:rsidR="003707ED">
          <w:rPr>
            <w:rFonts w:ascii="Helvetica" w:hAnsi="Helvetica"/>
            <w:sz w:val="22"/>
            <w:szCs w:val="22"/>
          </w:rPr>
          <w:t xml:space="preserve">. </w:t>
        </w:r>
      </w:ins>
    </w:p>
    <w:p w14:paraId="29A79B17" w14:textId="77777777" w:rsidR="00E3201F" w:rsidRDefault="00E3201F"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05" w:author="Elizabeth Wolkovich" w:date="2018-12-14T22:46:00Z"/>
          <w:rFonts w:ascii="Helvetica" w:hAnsi="Helvetica" w:cs="Helvetica"/>
          <w:b/>
          <w:sz w:val="22"/>
          <w:szCs w:val="22"/>
          <w:lang w:val="en-US"/>
        </w:rPr>
      </w:pPr>
    </w:p>
    <w:p w14:paraId="0EE1888A" w14:textId="5FE246ED" w:rsidR="003707ED" w:rsidRDefault="003707ED"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06" w:author="Elizabeth Wolkovich" w:date="2018-12-14T22:50:00Z"/>
          <w:rFonts w:ascii="Helvetica" w:hAnsi="Helvetica" w:cs="Helvetica"/>
          <w:b/>
          <w:sz w:val="22"/>
          <w:szCs w:val="22"/>
          <w:lang w:val="en-US"/>
        </w:rPr>
      </w:pPr>
      <w:ins w:id="107" w:author="Elizabeth Wolkovich" w:date="2018-12-14T22:47:00Z">
        <w:r>
          <w:rPr>
            <w:rFonts w:ascii="Helvetica" w:hAnsi="Helvetica" w:cs="Helvetica"/>
            <w:b/>
            <w:sz w:val="22"/>
            <w:szCs w:val="22"/>
            <w:lang w:val="en-US"/>
          </w:rPr>
          <w:t>As</w:t>
        </w:r>
      </w:ins>
      <w:ins w:id="108" w:author="Elizabeth Wolkovich" w:date="2018-12-14T22:46:00Z">
        <w:r>
          <w:rPr>
            <w:rFonts w:ascii="Helvetica" w:hAnsi="Helvetica" w:cs="Helvetica"/>
            <w:b/>
            <w:sz w:val="22"/>
            <w:szCs w:val="22"/>
            <w:lang w:val="en-US"/>
          </w:rPr>
          <w:t xml:space="preserve"> more information is gathered across </w:t>
        </w:r>
      </w:ins>
      <w:ins w:id="109" w:author="Elizabeth Wolkovich" w:date="2018-12-14T22:47:00Z">
        <w:r>
          <w:rPr>
            <w:rFonts w:ascii="Helvetica" w:hAnsi="Helvetica" w:cs="Helvetica"/>
            <w:b/>
            <w:sz w:val="22"/>
            <w:szCs w:val="22"/>
            <w:lang w:val="en-US"/>
          </w:rPr>
          <w:t>habitats and diverse consumer-resource interactions</w:t>
        </w:r>
      </w:ins>
      <w:ins w:id="110" w:author="Elizabeth Wolkovich" w:date="2018-12-14T22:46:00Z">
        <w:r>
          <w:rPr>
            <w:rFonts w:ascii="Helvetica" w:hAnsi="Helvetica" w:cs="Helvetica"/>
            <w:b/>
            <w:sz w:val="22"/>
            <w:szCs w:val="22"/>
            <w:lang w:val="en-US"/>
          </w:rPr>
          <w:t xml:space="preserve"> </w:t>
        </w:r>
      </w:ins>
      <w:ins w:id="111" w:author="Elizabeth Wolkovich" w:date="2018-12-14T22:51:00Z">
        <w:r w:rsidR="005A46C6">
          <w:rPr>
            <w:rFonts w:ascii="Helvetica" w:hAnsi="Helvetica" w:cs="Helvetica"/>
            <w:b/>
            <w:sz w:val="22"/>
            <w:szCs w:val="22"/>
            <w:lang w:val="en-US"/>
          </w:rPr>
          <w:t xml:space="preserve">forecasting should eventually </w:t>
        </w:r>
      </w:ins>
      <w:ins w:id="112" w:author="Elizabeth Wolkovich" w:date="2018-12-14T22:48:00Z">
        <w:r w:rsidR="005A46C6">
          <w:rPr>
            <w:rFonts w:ascii="Helvetica" w:hAnsi="Helvetica" w:cs="Helvetica"/>
            <w:b/>
            <w:sz w:val="22"/>
            <w:szCs w:val="22"/>
            <w:lang w:val="en-US"/>
          </w:rPr>
          <w:t xml:space="preserve">move beyond </w:t>
        </w:r>
      </w:ins>
      <w:ins w:id="113" w:author="Elizabeth Wolkovich" w:date="2018-12-14T22:51:00Z">
        <w:r w:rsidR="005A46C6">
          <w:rPr>
            <w:rFonts w:ascii="Helvetica" w:hAnsi="Helvetica" w:cs="Helvetica"/>
            <w:b/>
            <w:sz w:val="22"/>
            <w:szCs w:val="22"/>
            <w:lang w:val="en-US"/>
          </w:rPr>
          <w:t xml:space="preserve">a </w:t>
        </w:r>
      </w:ins>
      <w:ins w:id="114" w:author="Elizabeth Wolkovich" w:date="2018-12-14T22:48:00Z">
        <w:r w:rsidR="005A46C6">
          <w:rPr>
            <w:rFonts w:ascii="Helvetica" w:hAnsi="Helvetica" w:cs="Helvetica"/>
            <w:b/>
            <w:sz w:val="22"/>
            <w:szCs w:val="22"/>
            <w:lang w:val="en-US"/>
          </w:rPr>
          <w:t xml:space="preserve">system-specific </w:t>
        </w:r>
      </w:ins>
      <w:ins w:id="115" w:author="Elizabeth Wolkovich" w:date="2018-12-14T22:51:00Z">
        <w:r w:rsidR="005A46C6">
          <w:rPr>
            <w:rFonts w:ascii="Helvetica" w:hAnsi="Helvetica" w:cs="Helvetica"/>
            <w:b/>
            <w:sz w:val="22"/>
            <w:szCs w:val="22"/>
            <w:lang w:val="en-US"/>
          </w:rPr>
          <w:t>approach</w:t>
        </w:r>
      </w:ins>
      <w:ins w:id="116" w:author="Elizabeth Wolkovich" w:date="2018-12-14T22:48:00Z">
        <w:r w:rsidR="005A46C6">
          <w:rPr>
            <w:rFonts w:ascii="Helvetica" w:hAnsi="Helvetica" w:cs="Helvetica"/>
            <w:b/>
            <w:sz w:val="22"/>
            <w:szCs w:val="22"/>
            <w:lang w:val="en-US"/>
          </w:rPr>
          <w:t xml:space="preserve"> and to</w:t>
        </w:r>
      </w:ins>
      <w:ins w:id="117" w:author="Elizabeth Wolkovich" w:date="2018-12-14T22:50:00Z">
        <w:r w:rsidR="005A46C6">
          <w:rPr>
            <w:rFonts w:ascii="Helvetica" w:hAnsi="Helvetica" w:cs="Helvetica"/>
            <w:b/>
            <w:sz w:val="22"/>
            <w:szCs w:val="22"/>
            <w:lang w:val="en-US"/>
          </w:rPr>
          <w:t>wards</w:t>
        </w:r>
      </w:ins>
      <w:ins w:id="118" w:author="Elizabeth Wolkovich" w:date="2018-12-14T22:48:00Z">
        <w:r w:rsidR="005A46C6">
          <w:rPr>
            <w:rFonts w:ascii="Helvetica" w:hAnsi="Helvetica" w:cs="Helvetica"/>
            <w:b/>
            <w:sz w:val="22"/>
            <w:szCs w:val="22"/>
            <w:lang w:val="en-US"/>
          </w:rPr>
          <w:t xml:space="preserve"> </w:t>
        </w:r>
      </w:ins>
      <w:ins w:id="119" w:author="Elizabeth Wolkovich" w:date="2018-12-14T22:51:00Z">
        <w:r w:rsidR="005A46C6">
          <w:rPr>
            <w:rFonts w:ascii="Helvetica" w:hAnsi="Helvetica" w:cs="Helvetica"/>
            <w:b/>
            <w:sz w:val="22"/>
            <w:szCs w:val="22"/>
            <w:lang w:val="en-US"/>
          </w:rPr>
          <w:t xml:space="preserve">forecasting diverse systems through one model based on our </w:t>
        </w:r>
      </w:ins>
      <w:ins w:id="120" w:author="Elizabeth Wolkovich" w:date="2018-12-14T22:48:00Z">
        <w:r w:rsidR="005A46C6">
          <w:rPr>
            <w:rFonts w:ascii="Helvetica" w:hAnsi="Helvetica" w:cs="Helvetica"/>
            <w:b/>
            <w:sz w:val="22"/>
            <w:szCs w:val="22"/>
            <w:lang w:val="en-US"/>
          </w:rPr>
          <w:t xml:space="preserve">mechanistic understanding. </w:t>
        </w:r>
      </w:ins>
      <w:ins w:id="121" w:author="Elizabeth Wolkovich" w:date="2018-12-14T22:47:00Z">
        <w:r w:rsidR="005A46C6">
          <w:rPr>
            <w:rFonts w:ascii="Helvetica" w:hAnsi="Helvetica" w:cs="Helvetica"/>
            <w:b/>
            <w:sz w:val="22"/>
            <w:szCs w:val="22"/>
            <w:lang w:val="en-US"/>
          </w:rPr>
          <w:t xml:space="preserve"> </w:t>
        </w:r>
      </w:ins>
      <w:ins w:id="122" w:author="Elizabeth Wolkovich" w:date="2018-12-14T22:52:00Z">
        <w:r w:rsidR="005A46C6">
          <w:rPr>
            <w:rFonts w:ascii="Helvetica" w:hAnsi="Helvetica" w:cs="Helvetica"/>
            <w:b/>
            <w:sz w:val="22"/>
            <w:szCs w:val="22"/>
            <w:lang w:val="en-US"/>
          </w:rPr>
          <w:t>Such a model would allow researchers to measure currently-unknown but critical attributes</w:t>
        </w:r>
      </w:ins>
      <w:ins w:id="123" w:author="Elizabeth Wolkovich" w:date="2018-12-14T22:53:00Z">
        <w:r w:rsidR="005A46C6">
          <w:rPr>
            <w:rFonts w:ascii="Helvetica" w:hAnsi="Helvetica" w:cs="Helvetica"/>
            <w:b/>
            <w:sz w:val="22"/>
            <w:szCs w:val="22"/>
            <w:lang w:val="en-US"/>
          </w:rPr>
          <w:t xml:space="preserve"> of species, ecosystems and sites</w:t>
        </w:r>
      </w:ins>
      <w:ins w:id="124" w:author="Elizabeth Wolkovich" w:date="2018-12-14T22:52:00Z">
        <w:r w:rsidR="005A46C6">
          <w:rPr>
            <w:rFonts w:ascii="Helvetica" w:hAnsi="Helvetica" w:cs="Helvetica"/>
            <w:b/>
            <w:sz w:val="22"/>
            <w:szCs w:val="22"/>
            <w:lang w:val="en-US"/>
          </w:rPr>
          <w:t xml:space="preserve"> that control the shape, strength and uncertainty </w:t>
        </w:r>
      </w:ins>
      <w:ins w:id="125" w:author="Elizabeth Wolkovich" w:date="2018-12-14T22:53:00Z">
        <w:r w:rsidR="005A46C6">
          <w:rPr>
            <w:rFonts w:ascii="Helvetica" w:hAnsi="Helvetica" w:cs="Helvetica"/>
            <w:b/>
            <w:sz w:val="22"/>
            <w:szCs w:val="22"/>
            <w:lang w:val="en-US"/>
          </w:rPr>
          <w:t xml:space="preserve">surrounding the Cushing curve. But progress towards such an approach requires </w:t>
        </w:r>
      </w:ins>
      <w:ins w:id="126" w:author="Elizabeth Wolkovich" w:date="2018-12-14T22:54:00Z">
        <w:r w:rsidR="005A46C6">
          <w:rPr>
            <w:rFonts w:ascii="Helvetica" w:hAnsi="Helvetica" w:cs="Helvetica"/>
            <w:b/>
            <w:sz w:val="22"/>
            <w:szCs w:val="22"/>
            <w:lang w:val="en-US"/>
          </w:rPr>
          <w:t>the ability to</w:t>
        </w:r>
      </w:ins>
      <w:ins w:id="127" w:author="Elizabeth Wolkovich" w:date="2018-12-14T22:53:00Z">
        <w:r w:rsidR="005A46C6">
          <w:rPr>
            <w:rFonts w:ascii="Helvetica" w:hAnsi="Helvetica" w:cs="Helvetica"/>
            <w:b/>
            <w:sz w:val="22"/>
            <w:szCs w:val="22"/>
            <w:lang w:val="en-US"/>
          </w:rPr>
          <w:t xml:space="preserve"> combine knowledge from across diverse systems into one complex</w:t>
        </w:r>
      </w:ins>
      <w:ins w:id="128" w:author="Elizabeth Wolkovich" w:date="2018-12-14T22:54:00Z">
        <w:r w:rsidR="005A46C6">
          <w:rPr>
            <w:rFonts w:ascii="Helvetica" w:hAnsi="Helvetica" w:cs="Helvetica"/>
            <w:b/>
            <w:sz w:val="22"/>
            <w:szCs w:val="22"/>
            <w:lang w:val="en-US"/>
          </w:rPr>
          <w:t xml:space="preserve"> but well-defined curve. </w:t>
        </w:r>
      </w:ins>
      <w:ins w:id="129" w:author="Elizabeth Wolkovich" w:date="2018-12-14T22:55:00Z">
        <w:r w:rsidR="005A46C6">
          <w:rPr>
            <w:rFonts w:ascii="Helvetica" w:hAnsi="Helvetica" w:cs="Helvetica"/>
            <w:b/>
            <w:sz w:val="22"/>
            <w:szCs w:val="22"/>
            <w:lang w:val="en-US"/>
          </w:rPr>
          <w:t>As we have outlined above,</w:t>
        </w:r>
      </w:ins>
      <w:ins w:id="130" w:author="Elizabeth Wolkovich" w:date="2018-12-14T22:54:00Z">
        <w:r w:rsidR="005A46C6">
          <w:rPr>
            <w:rFonts w:ascii="Helvetica" w:hAnsi="Helvetica" w:cs="Helvetica"/>
            <w:b/>
            <w:sz w:val="22"/>
            <w:szCs w:val="22"/>
            <w:lang w:val="en-US"/>
          </w:rPr>
          <w:t xml:space="preserve"> most </w:t>
        </w:r>
      </w:ins>
      <w:ins w:id="131" w:author="Elizabeth Wolkovich" w:date="2018-12-14T22:55:00Z">
        <w:r w:rsidR="005A46C6">
          <w:rPr>
            <w:rFonts w:ascii="Helvetica" w:hAnsi="Helvetica" w:cs="Helvetica"/>
            <w:b/>
            <w:sz w:val="22"/>
            <w:szCs w:val="22"/>
            <w:lang w:val="en-US"/>
          </w:rPr>
          <w:t xml:space="preserve">current </w:t>
        </w:r>
      </w:ins>
      <w:ins w:id="132" w:author="Elizabeth Wolkovich" w:date="2018-12-14T22:54:00Z">
        <w:r w:rsidR="005A46C6">
          <w:rPr>
            <w:rFonts w:ascii="Helvetica" w:hAnsi="Helvetica" w:cs="Helvetica"/>
            <w:b/>
            <w:sz w:val="22"/>
            <w:szCs w:val="22"/>
            <w:lang w:val="en-US"/>
          </w:rPr>
          <w:t xml:space="preserve">data in the field makes it hard or impossible to compare across systems. </w:t>
        </w:r>
      </w:ins>
      <w:ins w:id="133" w:author="Elizabeth Wolkovich" w:date="2018-12-14T22:56:00Z">
        <w:r w:rsidR="005A46C6">
          <w:rPr>
            <w:rFonts w:ascii="Helvetica" w:hAnsi="Helvetica" w:cs="Helvetica"/>
            <w:b/>
            <w:sz w:val="22"/>
            <w:szCs w:val="22"/>
            <w:lang w:val="en-US"/>
          </w:rPr>
          <w:t xml:space="preserve">Without improved methods – to test multiple mechanisms and define pre-climate change baselines </w:t>
        </w:r>
      </w:ins>
      <w:ins w:id="134" w:author="Elizabeth Wolkovich" w:date="2018-12-14T22:57:00Z">
        <w:r w:rsidR="005A46C6">
          <w:rPr>
            <w:rFonts w:ascii="Helvetica" w:hAnsi="Helvetica" w:cs="Helvetica"/>
            <w:b/>
            <w:sz w:val="22"/>
            <w:szCs w:val="22"/>
            <w:lang w:val="en-US"/>
          </w:rPr>
          <w:t>–</w:t>
        </w:r>
      </w:ins>
      <w:ins w:id="135" w:author="Elizabeth Wolkovich" w:date="2018-12-14T22:56:00Z">
        <w:r w:rsidR="005A46C6">
          <w:rPr>
            <w:rFonts w:ascii="Helvetica" w:hAnsi="Helvetica" w:cs="Helvetica"/>
            <w:b/>
            <w:sz w:val="22"/>
            <w:szCs w:val="22"/>
            <w:lang w:val="en-US"/>
          </w:rPr>
          <w:t xml:space="preserve"> the goal of </w:t>
        </w:r>
      </w:ins>
      <w:ins w:id="136" w:author="Elizabeth Wolkovich" w:date="2018-12-14T22:57:00Z">
        <w:r w:rsidR="005A46C6">
          <w:rPr>
            <w:rFonts w:ascii="Helvetica" w:hAnsi="Helvetica"/>
            <w:sz w:val="22"/>
            <w:szCs w:val="22"/>
          </w:rPr>
          <w:t>general predictions about the ecological consequences of shifts in phenological synchrony</w:t>
        </w:r>
        <w:r w:rsidR="00B31FA6">
          <w:rPr>
            <w:rFonts w:ascii="Helvetica" w:hAnsi="Helvetica"/>
            <w:sz w:val="22"/>
            <w:szCs w:val="22"/>
          </w:rPr>
          <w:t xml:space="preserve"> will remain well out of reach.</w:t>
        </w:r>
      </w:ins>
    </w:p>
    <w:p w14:paraId="782325F6"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37" w:author="Elizabeth Wolkovich" w:date="2018-12-14T22:50:00Z"/>
          <w:rFonts w:ascii="Helvetica" w:hAnsi="Helvetica" w:cs="Helvetica"/>
          <w:b/>
          <w:sz w:val="22"/>
          <w:szCs w:val="22"/>
          <w:lang w:val="en-US"/>
        </w:rPr>
      </w:pP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4D9B0B1C"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Johan Ehrlen, Kjell Bolmgren and Steve Travers for interesting discussions. HMK thanks the professor writing retreats offered through the Centre for Academic Leadership at the University of Ottawa for support in writing this manuscript and </w:t>
      </w:r>
      <w:r w:rsidRPr="00AE69BC">
        <w:rPr>
          <w:rFonts w:ascii="Helvetica" w:hAnsi="Helvetica" w:cs="Helvetica"/>
          <w:i/>
          <w:sz w:val="22"/>
          <w:szCs w:val="22"/>
          <w:lang w:val="en-US"/>
        </w:rPr>
        <w:t>Harvard that supported travel to work with EMW</w:t>
      </w:r>
      <w:r w:rsidRPr="00AE69BC">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kern w:val="1"/>
          <w:sz w:val="22"/>
          <w:szCs w:val="22"/>
          <w:lang w:val="en-US"/>
        </w:rPr>
        <w:t>Borer et al. 2005, What determines the strength of a trophic cascade?</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7F158DFA" w14:textId="11EC6D0C" w:rsidR="0085487E" w:rsidRPr="00AE69BC" w:rsidRDefault="00000F3D" w:rsidP="00A43C7A">
      <w:pPr>
        <w:pStyle w:val="CommentText"/>
        <w:spacing w:line="480" w:lineRule="auto"/>
        <w:rPr>
          <w:rFonts w:ascii="Helvetica" w:hAnsi="Helvetica"/>
          <w:sz w:val="22"/>
          <w:szCs w:val="22"/>
        </w:rPr>
      </w:pPr>
      <w:r>
        <w:rPr>
          <w:rFonts w:ascii="Helvetica" w:hAnsi="Helvetica"/>
          <w:b/>
          <w:sz w:val="22"/>
          <w:szCs w:val="22"/>
        </w:rPr>
        <w:t>Phenological m</w:t>
      </w:r>
      <w:r w:rsidR="0085487E" w:rsidRPr="00AE69BC">
        <w:rPr>
          <w:rFonts w:ascii="Helvetica" w:hAnsi="Helvetica"/>
          <w:b/>
          <w:sz w:val="22"/>
          <w:szCs w:val="22"/>
        </w:rPr>
        <w:t>ismatch</w:t>
      </w:r>
      <w:r w:rsidR="0085487E" w:rsidRPr="00AE69BC">
        <w:rPr>
          <w:rFonts w:ascii="Helvetica" w:hAnsi="Helvetica"/>
          <w:sz w:val="22"/>
          <w:szCs w:val="22"/>
        </w:rPr>
        <w:t>- between interacting species, not with abiotic environment or intraspecifc, incorporates fitness</w:t>
      </w:r>
    </w:p>
    <w:p w14:paraId="78F4B45E" w14:textId="0ADD0C08" w:rsidR="0085487E" w:rsidRPr="00AE69BC" w:rsidRDefault="00000F3D" w:rsidP="00A43C7A">
      <w:pPr>
        <w:pStyle w:val="CommentText"/>
        <w:spacing w:line="480" w:lineRule="auto"/>
        <w:rPr>
          <w:rFonts w:ascii="Helvetica" w:hAnsi="Helvetica"/>
          <w:b/>
          <w:sz w:val="22"/>
          <w:szCs w:val="22"/>
        </w:rPr>
      </w:pPr>
      <w:r>
        <w:rPr>
          <w:rFonts w:ascii="Helvetica" w:hAnsi="Helvetica"/>
          <w:b/>
          <w:sz w:val="22"/>
          <w:szCs w:val="22"/>
        </w:rPr>
        <w:t>Phenological s</w:t>
      </w:r>
      <w:r w:rsidR="0085487E" w:rsidRPr="00AE69BC">
        <w:rPr>
          <w:rFonts w:ascii="Helvetica" w:hAnsi="Helvetica"/>
          <w:b/>
          <w:sz w:val="22"/>
          <w:szCs w:val="22"/>
        </w:rPr>
        <w:t xml:space="preserve">ynchrony- </w:t>
      </w:r>
      <w:r w:rsidR="0085487E" w:rsidRPr="00AE69BC">
        <w:rPr>
          <w:rFonts w:ascii="Helvetica" w:hAnsi="Helvetica"/>
          <w:sz w:val="22"/>
          <w:szCs w:val="22"/>
        </w:rPr>
        <w:t>does not incorporate fitness</w:t>
      </w:r>
    </w:p>
    <w:p w14:paraId="7218FE06" w14:textId="77777777" w:rsidR="009C199E" w:rsidRDefault="009C199E" w:rsidP="00A43C7A">
      <w:pPr>
        <w:pStyle w:val="CommentText"/>
        <w:spacing w:line="480" w:lineRule="auto"/>
        <w:rPr>
          <w:rFonts w:ascii="Helvetica" w:hAnsi="Helvetica"/>
          <w:b/>
          <w:sz w:val="22"/>
          <w:szCs w:val="22"/>
        </w:rPr>
      </w:pPr>
    </w:p>
    <w:p w14:paraId="5EB8606D" w14:textId="77777777" w:rsidR="0085487E" w:rsidRPr="00AE69BC" w:rsidRDefault="0085487E" w:rsidP="00A43C7A">
      <w:pPr>
        <w:pStyle w:val="CommentText"/>
        <w:spacing w:line="480" w:lineRule="auto"/>
        <w:rPr>
          <w:rFonts w:ascii="Helvetica" w:hAnsi="Helvetica"/>
          <w:sz w:val="22"/>
          <w:szCs w:val="22"/>
        </w:rPr>
      </w:pPr>
      <w:r w:rsidRPr="00AE69BC">
        <w:rPr>
          <w:rFonts w:ascii="Helvetica" w:hAnsi="Helvetica"/>
          <w:b/>
          <w:sz w:val="22"/>
          <w:szCs w:val="22"/>
        </w:rPr>
        <w:t>Asynchrony</w:t>
      </w:r>
      <w:r w:rsidRPr="00AE69BC">
        <w:rPr>
          <w:rFonts w:ascii="Helvetica" w:hAnsi="Helvetica"/>
          <w:sz w:val="22"/>
          <w:szCs w:val="22"/>
        </w:rPr>
        <w:t xml:space="preserve"> (singer and parmesan)</w:t>
      </w:r>
    </w:p>
    <w:p w14:paraId="15592E2E" w14:textId="77777777" w:rsidR="009C199E" w:rsidRDefault="009C199E" w:rsidP="00A43C7A">
      <w:pPr>
        <w:spacing w:line="480" w:lineRule="auto"/>
        <w:rPr>
          <w:rFonts w:ascii="Helvetica" w:hAnsi="Helvetica"/>
          <w:b/>
          <w:sz w:val="22"/>
          <w:szCs w:val="22"/>
        </w:rPr>
      </w:pPr>
    </w:p>
    <w:p w14:paraId="66FED13D" w14:textId="7CB7BD5C" w:rsidR="0085487E" w:rsidRPr="00AE69BC" w:rsidRDefault="0085487E" w:rsidP="00A43C7A">
      <w:pPr>
        <w:spacing w:line="480" w:lineRule="auto"/>
        <w:rPr>
          <w:rFonts w:ascii="Helvetica" w:eastAsia="Times New Roman" w:hAnsi="Helvetica" w:cs="Times New Roman"/>
          <w:sz w:val="22"/>
          <w:szCs w:val="22"/>
        </w:rPr>
      </w:pPr>
      <w:r w:rsidRPr="00AE69BC">
        <w:rPr>
          <w:rFonts w:ascii="Helvetica" w:hAnsi="Helvetica"/>
          <w:b/>
          <w:sz w:val="22"/>
          <w:szCs w:val="22"/>
        </w:rPr>
        <w:t xml:space="preserve">Baseline-  </w:t>
      </w:r>
      <w:r w:rsidRPr="00AE69BC">
        <w:rPr>
          <w:rFonts w:ascii="Helvetica" w:hAnsi="Helvetica"/>
          <w:sz w:val="22"/>
          <w:szCs w:val="22"/>
        </w:rPr>
        <w:t xml:space="preserve">a reference or benchmark to represent the conditions that fully describe functional ecosystems, Historical range of variability= </w:t>
      </w:r>
      <w:r w:rsidRPr="00AE69BC">
        <w:rPr>
          <w:rFonts w:ascii="Helvetica" w:eastAsia="Times New Roman" w:hAnsi="Helvetica" w:cs="Arial"/>
          <w:sz w:val="22"/>
          <w:szCs w:val="22"/>
        </w:rPr>
        <w:t>broad historical envelope of possible ecosystem conditions, such as burned area, vegetation cover type area, or patch size distribution, provides a representative time series of reference conditions; Keane et al. 2009 Forest Ecology and Management; Landres et al. 1999 Ecological Applications</w:t>
      </w:r>
    </w:p>
    <w:p w14:paraId="58ADF317" w14:textId="4C92E0D7" w:rsidR="0085487E" w:rsidRPr="00AE69BC" w:rsidRDefault="009C199E" w:rsidP="00A43C7A">
      <w:pPr>
        <w:pStyle w:val="CommentText"/>
        <w:spacing w:line="480" w:lineRule="auto"/>
        <w:rPr>
          <w:rFonts w:ascii="Helvetica" w:hAnsi="Helvetica"/>
          <w:b/>
          <w:sz w:val="22"/>
          <w:szCs w:val="22"/>
        </w:rPr>
      </w:pPr>
      <w:r>
        <w:rPr>
          <w:rFonts w:ascii="Helvetica" w:hAnsi="Helvetica"/>
          <w:b/>
          <w:sz w:val="22"/>
          <w:szCs w:val="22"/>
        </w:rPr>
        <w:t>S</w:t>
      </w:r>
      <w:r w:rsidR="0085487E" w:rsidRPr="00AE69BC">
        <w:rPr>
          <w:rFonts w:ascii="Helvetica" w:hAnsi="Helvetica"/>
          <w:b/>
          <w:sz w:val="22"/>
          <w:szCs w:val="22"/>
        </w:rPr>
        <w:t>tationarity</w:t>
      </w:r>
    </w:p>
    <w:p w14:paraId="0622101B" w14:textId="77777777" w:rsidR="009C199E" w:rsidRDefault="009C199E" w:rsidP="00A43C7A">
      <w:pPr>
        <w:pStyle w:val="CommentText"/>
        <w:spacing w:line="480" w:lineRule="auto"/>
        <w:rPr>
          <w:rFonts w:ascii="Helvetica" w:hAnsi="Helvetica"/>
          <w:b/>
          <w:sz w:val="22"/>
          <w:szCs w:val="22"/>
        </w:rPr>
      </w:pPr>
    </w:p>
    <w:p w14:paraId="2453A2B5" w14:textId="17327793" w:rsidR="0085487E" w:rsidRPr="00AE69BC" w:rsidRDefault="009C199E" w:rsidP="00A43C7A">
      <w:pPr>
        <w:pStyle w:val="CommentText"/>
        <w:spacing w:line="480" w:lineRule="auto"/>
        <w:rPr>
          <w:rFonts w:ascii="Helvetica" w:hAnsi="Helvetica"/>
          <w:sz w:val="22"/>
          <w:szCs w:val="22"/>
        </w:rPr>
      </w:pPr>
      <w:r>
        <w:rPr>
          <w:rFonts w:ascii="Helvetica" w:hAnsi="Helvetica"/>
          <w:b/>
          <w:sz w:val="22"/>
          <w:szCs w:val="22"/>
        </w:rPr>
        <w:t>M</w:t>
      </w:r>
      <w:r w:rsidR="0085487E" w:rsidRPr="00AE69BC">
        <w:rPr>
          <w:rFonts w:ascii="Helvetica" w:hAnsi="Helvetica"/>
          <w:b/>
          <w:sz w:val="22"/>
          <w:szCs w:val="22"/>
        </w:rPr>
        <w:t>echanism</w:t>
      </w:r>
      <w:r w:rsidR="0085487E" w:rsidRPr="00AE69BC">
        <w:rPr>
          <w:rFonts w:ascii="Helvetica" w:hAnsi="Helvetica"/>
          <w:sz w:val="22"/>
          <w:szCs w:val="22"/>
        </w:rPr>
        <w:t xml:space="preserve"> (ecological pathways to produce the curve)</w:t>
      </w:r>
    </w:p>
    <w:p w14:paraId="3795BC11" w14:textId="603EDF27" w:rsidR="0085487E" w:rsidRPr="00AE69BC" w:rsidRDefault="009C199E" w:rsidP="00A43C7A">
      <w:pPr>
        <w:pStyle w:val="CommentText"/>
        <w:spacing w:line="480" w:lineRule="auto"/>
        <w:rPr>
          <w:rFonts w:ascii="Helvetica" w:hAnsi="Helvetica"/>
          <w:b/>
          <w:sz w:val="22"/>
          <w:szCs w:val="22"/>
        </w:rPr>
      </w:pPr>
      <w:r>
        <w:rPr>
          <w:rFonts w:ascii="Helvetica" w:hAnsi="Helvetica"/>
          <w:b/>
          <w:sz w:val="22"/>
          <w:szCs w:val="22"/>
        </w:rPr>
        <w:t>L</w:t>
      </w:r>
      <w:r w:rsidR="0085487E" w:rsidRPr="00AE69BC">
        <w:rPr>
          <w:rFonts w:ascii="Helvetica" w:hAnsi="Helvetica"/>
          <w:b/>
          <w:sz w:val="22"/>
          <w:szCs w:val="22"/>
        </w:rPr>
        <w:t>ife-history theory</w:t>
      </w:r>
    </w:p>
    <w:p w14:paraId="3083238E" w14:textId="77C4776E" w:rsidR="0085487E" w:rsidRPr="00AE69BC" w:rsidRDefault="009C199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b/>
          <w:sz w:val="22"/>
          <w:szCs w:val="22"/>
        </w:rPr>
        <w:t>F</w:t>
      </w:r>
      <w:r w:rsidR="0085487E" w:rsidRPr="00AE69BC">
        <w:rPr>
          <w:rFonts w:ascii="Helvetica" w:hAnsi="Helvetica"/>
          <w:b/>
          <w:sz w:val="22"/>
          <w:szCs w:val="22"/>
        </w:rPr>
        <w:t>ood web theory</w:t>
      </w: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138"/>
      <w:r w:rsidRPr="00AE69BC">
        <w:rPr>
          <w:rFonts w:ascii="Helvetica" w:hAnsi="Helvetica"/>
          <w:b/>
          <w:sz w:val="22"/>
          <w:szCs w:val="22"/>
        </w:rPr>
        <w:t>Table</w:t>
      </w:r>
      <w:r w:rsidR="006F3E7B" w:rsidRPr="00AE69BC">
        <w:rPr>
          <w:rFonts w:ascii="Helvetica" w:hAnsi="Helvetica"/>
          <w:b/>
          <w:sz w:val="22"/>
          <w:szCs w:val="22"/>
        </w:rPr>
        <w:t>s</w:t>
      </w:r>
      <w:commentRangeEnd w:id="138"/>
      <w:r w:rsidR="00B22D13">
        <w:rPr>
          <w:rStyle w:val="CommentReference"/>
        </w:rPr>
        <w:commentReference w:id="138"/>
      </w:r>
    </w:p>
    <w:p w14:paraId="4C55E57C" w14:textId="791DF1A2" w:rsidR="006E4631" w:rsidRPr="00AE69BC" w:rsidRDefault="006F3E7B" w:rsidP="00A43C7A">
      <w:pPr>
        <w:spacing w:line="480" w:lineRule="auto"/>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139"/>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r w:rsidRPr="00AE69BC">
        <w:rPr>
          <w:rFonts w:ascii="Helvetica" w:hAnsi="Helvetica" w:cs="Helvetica"/>
          <w:sz w:val="22"/>
          <w:szCs w:val="22"/>
          <w:lang w:val="en-US"/>
        </w:rPr>
        <w:t>Stationarity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curve  that max fitness before climate change and (2) the curve is different</w:t>
      </w:r>
      <w:r w:rsidR="00D16D24" w:rsidRPr="00AE69BC">
        <w:rPr>
          <w:rFonts w:ascii="Helvetica" w:hAnsi="Helvetica" w:cs="Helvetica"/>
          <w:sz w:val="22"/>
          <w:szCs w:val="22"/>
          <w:lang w:val="en-US"/>
        </w:rPr>
        <w:t>.</w:t>
      </w:r>
      <w:commentRangeEnd w:id="139"/>
      <w:r w:rsidR="009468FA" w:rsidRPr="00AE69BC">
        <w:rPr>
          <w:rStyle w:val="CommentReference"/>
          <w:rFonts w:ascii="Helvetica" w:hAnsi="Helvetica"/>
          <w:sz w:val="22"/>
          <w:szCs w:val="22"/>
        </w:rPr>
        <w:commentReference w:id="139"/>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Figure 3.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140"/>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140"/>
      <w:r w:rsidR="00BC7062" w:rsidRPr="00AE69BC">
        <w:rPr>
          <w:rStyle w:val="CommentReference"/>
          <w:rFonts w:ascii="Helvetica" w:hAnsi="Helvetica"/>
          <w:sz w:val="22"/>
          <w:szCs w:val="22"/>
        </w:rPr>
        <w:commentReference w:id="140"/>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141"/>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141"/>
      <w:r w:rsidR="00085399" w:rsidRPr="00AE69BC">
        <w:rPr>
          <w:rStyle w:val="CommentReference"/>
          <w:rFonts w:ascii="Helvetica" w:hAnsi="Helvetica"/>
          <w:sz w:val="22"/>
          <w:szCs w:val="22"/>
        </w:rPr>
        <w:commentReference w:id="141"/>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great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Nilsson and Kallander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Oecologia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Van Noordwijk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winter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Visser and Holleman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Buse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w:t>
      </w:r>
      <w:r w:rsidR="00C46747" w:rsidRPr="00AE69BC">
        <w:rPr>
          <w:rFonts w:ascii="Helvetica" w:hAnsi="Helvetica" w:cs="Helvetica"/>
          <w:sz w:val="22"/>
          <w:szCs w:val="22"/>
          <w:lang w:val="en-US"/>
        </w:rPr>
        <w:t xml:space="preserve">and Lyytikainen-Saarenmaa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Tikk</w:t>
      </w:r>
      <w:r w:rsidR="00B52EC6" w:rsidRPr="00AE69BC">
        <w:rPr>
          <w:rFonts w:ascii="Helvetica" w:hAnsi="Helvetica" w:cs="Helvetica"/>
          <w:sz w:val="22"/>
          <w:szCs w:val="22"/>
          <w:lang w:val="en-US"/>
        </w:rPr>
        <w:t>anen and Julkunen-Tutto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 Dongen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VanAsch and Visser- data in Figure 2- synchrony- 1996-2005 from netherlands</w:t>
      </w:r>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r w:rsidRPr="00AE69BC">
        <w:rPr>
          <w:rFonts w:ascii="Helvetica" w:eastAsia="Times New Roman" w:hAnsi="Helvetica" w:cs="Times New Roman"/>
          <w:color w:val="333333"/>
          <w:sz w:val="22"/>
          <w:szCs w:val="22"/>
          <w:shd w:val="clear" w:color="auto" w:fill="F7FBFE"/>
        </w:rPr>
        <w:t>Crawley MJ, Akhteruzzaman M (1988) Individual variation in the phenology of oak trees and its consequences for herbivorous insects. Funct Ecol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Check: Salis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F3534">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8-12-14T23:01:00Z" w:initials="EW">
    <w:p w14:paraId="48A5DF5F" w14:textId="77777777" w:rsidR="005A46C6" w:rsidRDefault="005A46C6">
      <w:pPr>
        <w:pStyle w:val="CommentText"/>
      </w:pPr>
      <w:r>
        <w:rPr>
          <w:rStyle w:val="CommentReference"/>
        </w:rPr>
        <w:annotationRef/>
      </w:r>
      <w:r>
        <w:t xml:space="preserve">Not sure if possible but here or above would be good to try to spell out that without better data we can’t easily compare studies and without those comparisons attributing variation to species, site OR mechanism is really hard.  </w:t>
      </w:r>
    </w:p>
    <w:p w14:paraId="557354D4" w14:textId="77777777" w:rsidR="005A46C6" w:rsidRDefault="005A46C6">
      <w:pPr>
        <w:pStyle w:val="CommentText"/>
      </w:pPr>
    </w:p>
    <w:p w14:paraId="12D2B0D8" w14:textId="1E7720D9" w:rsidR="005A46C6" w:rsidRDefault="005A46C6">
      <w:pPr>
        <w:pStyle w:val="CommentText"/>
      </w:pPr>
      <w:r>
        <w:t xml:space="preserve">BUT I could not figure where to put it so it may work just below in the conclusions section as I suggested …. </w:t>
      </w:r>
    </w:p>
    <w:p w14:paraId="4C73812F" w14:textId="77777777" w:rsidR="005A46C6" w:rsidRDefault="005A46C6">
      <w:pPr>
        <w:pStyle w:val="CommentText"/>
      </w:pPr>
    </w:p>
    <w:p w14:paraId="7CE69931" w14:textId="03EE70C1" w:rsidR="005A46C6" w:rsidRDefault="005A46C6">
      <w:pPr>
        <w:pStyle w:val="CommentText"/>
      </w:pPr>
      <w:r w:rsidRPr="00851D2C">
        <w:rPr>
          <w:b/>
        </w:rPr>
        <w:t>HK</w:t>
      </w:r>
      <w:r>
        <w:t>- Does this paragraph work better now?</w:t>
      </w:r>
    </w:p>
    <w:p w14:paraId="50F815C5" w14:textId="77777777" w:rsidR="005A46C6" w:rsidRDefault="005A46C6">
      <w:pPr>
        <w:pStyle w:val="CommentText"/>
      </w:pPr>
    </w:p>
    <w:p w14:paraId="6779286E" w14:textId="1FE2B9FD" w:rsidR="005A46C6" w:rsidRDefault="005A46C6">
      <w:pPr>
        <w:pStyle w:val="CommentText"/>
      </w:pPr>
      <w:r w:rsidRPr="00851D2C">
        <w:rPr>
          <w:b/>
        </w:rPr>
        <w:t>EMW</w:t>
      </w:r>
      <w:r>
        <w:t>: I really like the change!</w:t>
      </w:r>
    </w:p>
  </w:comment>
  <w:comment w:id="1" w:author="Elizabeth Wolkovich" w:date="2018-12-14T18:59:00Z" w:initials="EW">
    <w:p w14:paraId="4AEB579B" w14:textId="37907F55" w:rsidR="005A46C6" w:rsidRDefault="005A46C6">
      <w:pPr>
        <w:pStyle w:val="CommentText"/>
      </w:pPr>
      <w:r>
        <w:rPr>
          <w:rStyle w:val="CommentReference"/>
        </w:rPr>
        <w:annotationRef/>
      </w:r>
      <w:r>
        <w:t>Oooh, this is nice!</w:t>
      </w:r>
    </w:p>
  </w:comment>
  <w:comment w:id="2" w:author="Heather Kharouba" w:date="2018-11-23T15:59:00Z" w:initials="HK">
    <w:p w14:paraId="2EDDDBFE" w14:textId="77777777" w:rsidR="005A46C6" w:rsidRDefault="005A46C6" w:rsidP="009705B6">
      <w:pPr>
        <w:pStyle w:val="CommentText"/>
      </w:pPr>
      <w:r>
        <w:rPr>
          <w:rStyle w:val="CommentReference"/>
        </w:rPr>
        <w:annotationRef/>
      </w:r>
      <w:r>
        <w:t>Only directly referenced in aquatic studies. Terrestrial will reference something by Visser (either Visser et al. 1998 OR), Durant, Miller-Rushing, For exception see Dunn et al. 2011</w:t>
      </w:r>
    </w:p>
  </w:comment>
  <w:comment w:id="3" w:author="Elizabeth Wolkovich" w:date="2018-12-14T23:02:00Z" w:initials="EW">
    <w:p w14:paraId="6350F1EC" w14:textId="5B7DB4B5" w:rsidR="005A46C6" w:rsidRDefault="005A46C6">
      <w:pPr>
        <w:pStyle w:val="CommentText"/>
      </w:pPr>
      <w:r>
        <w:rPr>
          <w:rStyle w:val="CommentReference"/>
        </w:rPr>
        <w:annotationRef/>
      </w:r>
      <w:r>
        <w:t>Here and/or in abstract: should we mention we do a lit review? I think it would strengthen the abstract if there are any simple numbers we could provide</w:t>
      </w:r>
      <w:r w:rsidR="00851D2C">
        <w:t xml:space="preserve"> (We find X out of X studies fail to collect data to robustly test multiple mechanism and X out of X fail to define a pre-climate change baseline. This means</w:t>
      </w:r>
      <w:r>
        <w:t>….</w:t>
      </w:r>
      <w:r w:rsidR="00851D2C">
        <w:t>)</w:t>
      </w:r>
    </w:p>
  </w:comment>
  <w:comment w:id="4" w:author="Elizabeth Wolkovich" w:date="2018-12-14T23:02:00Z" w:initials="EW">
    <w:p w14:paraId="516AF0BA" w14:textId="2FE3BD33" w:rsidR="005A46C6" w:rsidRDefault="005A46C6">
      <w:pPr>
        <w:pStyle w:val="CommentText"/>
      </w:pPr>
      <w:r>
        <w:rPr>
          <w:rStyle w:val="CommentReference"/>
        </w:rPr>
        <w:annotationRef/>
      </w:r>
      <w:r>
        <w:t>This seems enough of a reference to me; could cut the above sentence about it if you agree.</w:t>
      </w:r>
    </w:p>
    <w:p w14:paraId="3A9864E6" w14:textId="77777777" w:rsidR="005A46C6" w:rsidRDefault="005A46C6">
      <w:pPr>
        <w:pStyle w:val="CommentText"/>
      </w:pPr>
    </w:p>
    <w:p w14:paraId="2E214C1D" w14:textId="2EA23A8E" w:rsidR="005A46C6" w:rsidRDefault="005A46C6">
      <w:pPr>
        <w:pStyle w:val="CommentText"/>
      </w:pPr>
      <w:r w:rsidRPr="00851D2C">
        <w:rPr>
          <w:b/>
        </w:rPr>
        <w:t>HK</w:t>
      </w:r>
      <w:r>
        <w:t>- Not sure what you mean here</w:t>
      </w:r>
    </w:p>
    <w:p w14:paraId="6042726F" w14:textId="77777777" w:rsidR="00851D2C" w:rsidRDefault="00851D2C">
      <w:pPr>
        <w:pStyle w:val="CommentText"/>
      </w:pPr>
    </w:p>
    <w:p w14:paraId="2CB609CC" w14:textId="63DDC11A" w:rsidR="00851D2C" w:rsidRDefault="00851D2C">
      <w:pPr>
        <w:pStyle w:val="CommentText"/>
      </w:pPr>
      <w:r w:rsidRPr="00851D2C">
        <w:rPr>
          <w:b/>
        </w:rPr>
        <w:t>EMW</w:t>
      </w:r>
      <w:r>
        <w:t xml:space="preserve">: Me either … oh dear. </w:t>
      </w:r>
    </w:p>
  </w:comment>
  <w:comment w:id="5" w:author="Elizabeth Wolkovich" w:date="2018-12-14T19:02:00Z" w:initials="EW">
    <w:p w14:paraId="7CD7905B" w14:textId="7FAD6E6B" w:rsidR="005A46C6" w:rsidRDefault="005A46C6">
      <w:pPr>
        <w:pStyle w:val="CommentText"/>
      </w:pPr>
      <w:r>
        <w:rPr>
          <w:rStyle w:val="CommentReference"/>
        </w:rPr>
        <w:annotationRef/>
      </w:r>
      <w:r>
        <w:t>This is great.</w:t>
      </w:r>
    </w:p>
  </w:comment>
  <w:comment w:id="7" w:author="Heather Kharouba" w:date="2018-11-12T09:09:00Z" w:initials="HK">
    <w:p w14:paraId="6192E2DC" w14:textId="161E393E" w:rsidR="005A46C6" w:rsidRDefault="005A46C6">
      <w:pPr>
        <w:pStyle w:val="CommentText"/>
      </w:pPr>
      <w:r>
        <w:rPr>
          <w:rStyle w:val="CommentReference"/>
        </w:rPr>
        <w:annotationRef/>
      </w:r>
      <w:r>
        <w:t>update</w:t>
      </w:r>
    </w:p>
  </w:comment>
  <w:comment w:id="8" w:author="Heather Kharouba" w:date="2018-10-31T14:46:00Z" w:initials="HK">
    <w:p w14:paraId="47598B22" w14:textId="6129CA9A" w:rsidR="005A46C6" w:rsidRDefault="005A46C6">
      <w:pPr>
        <w:pStyle w:val="CommentText"/>
      </w:pPr>
      <w:r>
        <w:rPr>
          <w:rStyle w:val="CommentReference"/>
        </w:rPr>
        <w:annotationRef/>
      </w:r>
      <w:r>
        <w:t>Also look at Table 3 in Dunn et al. 2011</w:t>
      </w:r>
    </w:p>
  </w:comment>
  <w:comment w:id="6" w:author="Elizabeth Wolkovich" w:date="2018-12-14T23:02:00Z" w:initials="EW">
    <w:p w14:paraId="4B4E2DEF" w14:textId="29A1E04E" w:rsidR="005A46C6" w:rsidRDefault="005A46C6">
      <w:pPr>
        <w:pStyle w:val="CommentText"/>
      </w:pPr>
      <w:r>
        <w:rPr>
          <w:rStyle w:val="CommentReference"/>
        </w:rPr>
        <w:annotationRef/>
      </w:r>
      <w:r>
        <w:t xml:space="preserve">Sort of feels like we should address mechanism here, but I am not sure. Was there debate over mechanism here? If so, can we cover it?  If not it would be helpful for the reader of the next sections to hear if that mechanism wasn’t really part of it. </w:t>
      </w:r>
    </w:p>
    <w:p w14:paraId="03E91D9C" w14:textId="77777777" w:rsidR="005A46C6" w:rsidRDefault="005A46C6">
      <w:pPr>
        <w:pStyle w:val="CommentText"/>
      </w:pPr>
    </w:p>
    <w:p w14:paraId="2A32B42C" w14:textId="15C66113" w:rsidR="005A46C6" w:rsidRDefault="005A46C6">
      <w:pPr>
        <w:pStyle w:val="CommentText"/>
      </w:pPr>
      <w:r w:rsidRPr="00851D2C">
        <w:rPr>
          <w:b/>
        </w:rPr>
        <w:t>HK</w:t>
      </w:r>
      <w:r>
        <w:t>- Not sure if it’s mechanism per se. Looking at it more closely, the first group of studies are experiments and the second group are observational studies. I think generally experiments find stronger support but I don’t know if we want to get into that here. I think this causes more issues than it needs to. Here’s an alternate version:</w:t>
      </w:r>
    </w:p>
    <w:p w14:paraId="2527AB73" w14:textId="77777777" w:rsidR="005A46C6" w:rsidRDefault="005A46C6">
      <w:pPr>
        <w:pStyle w:val="CommentText"/>
      </w:pPr>
    </w:p>
    <w:p w14:paraId="3F6BDA57" w14:textId="53505AA5" w:rsidR="005A46C6" w:rsidRDefault="005A46C6">
      <w:pPr>
        <w:pStyle w:val="CommentText"/>
      </w:pPr>
      <w:r>
        <w:t>“In part because, although a relatively simple hypothesis, it is inherently difficult to test in the field an assertion even Cushing himself made. Indeed, the shape and strength of the relationship of the curve varies greatly across observational studies (ref).</w:t>
      </w:r>
    </w:p>
    <w:p w14:paraId="4F994FBB" w14:textId="77777777" w:rsidR="005A46C6" w:rsidRDefault="005A46C6">
      <w:pPr>
        <w:pStyle w:val="CommentText"/>
      </w:pPr>
    </w:p>
    <w:p w14:paraId="04F04A7E" w14:textId="36CDA7D7" w:rsidR="005A46C6" w:rsidRDefault="005A46C6">
      <w:pPr>
        <w:pStyle w:val="CommentText"/>
      </w:pPr>
      <w:r w:rsidRPr="00A634A4">
        <w:rPr>
          <w:b/>
        </w:rPr>
        <w:t>EMW</w:t>
      </w:r>
      <w:r>
        <w:t xml:space="preserve">: Interesting! But I can see why you may not want to get into obs vs. exp here. I think either version works but I guess I would wonder less about mechanism with the new version you have proposed. With the current in-text version I am left wondering what mechanisms the ‘unequivocal support’ studies used. </w:t>
      </w:r>
    </w:p>
  </w:comment>
  <w:comment w:id="9" w:author="Heather Kharouba" w:date="2018-10-25T15:17:00Z" w:initials="HK">
    <w:p w14:paraId="514D8436" w14:textId="533D96BB" w:rsidR="005A46C6" w:rsidRDefault="005A46C6">
      <w:pPr>
        <w:pStyle w:val="CommentText"/>
      </w:pPr>
      <w:r>
        <w:rPr>
          <w:rStyle w:val="CommentReference"/>
        </w:rPr>
        <w:annotationRef/>
      </w:r>
      <w:r>
        <w:t>I should look up details again</w:t>
      </w:r>
    </w:p>
  </w:comment>
  <w:comment w:id="15" w:author="Elizabeth Wolkovich" w:date="2018-12-14T19:07:00Z" w:initials="EW">
    <w:p w14:paraId="6E77A783" w14:textId="401BDB83" w:rsidR="005A46C6" w:rsidRDefault="005A46C6">
      <w:pPr>
        <w:pStyle w:val="CommentText"/>
      </w:pPr>
      <w:r>
        <w:rPr>
          <w:rStyle w:val="CommentReference"/>
        </w:rPr>
        <w:annotationRef/>
      </w:r>
      <w:r>
        <w:t xml:space="preserve">I still find this confusing … I think you need to say: we have XX studies, of these 41 did this and XX did this. </w:t>
      </w:r>
    </w:p>
  </w:comment>
  <w:comment w:id="17" w:author="Elizabeth Wolkovich" w:date="2018-11-30T13:43:00Z" w:initials="EW">
    <w:p w14:paraId="5723CC1A" w14:textId="4CEA20B5" w:rsidR="005A46C6" w:rsidRDefault="005A46C6">
      <w:pPr>
        <w:pStyle w:val="CommentText"/>
      </w:pPr>
      <w:r>
        <w:rPr>
          <w:rStyle w:val="CommentReference"/>
        </w:rPr>
        <w:annotationRef/>
      </w:r>
      <w:r>
        <w:t xml:space="preserve">I’d cite Cleland 2007 or Menzel 2006 or Root PNAS attribution paper; then an animal one (pikas?) .. or add Chen et al. 2011 on range shifts or Loarie climate velocity – those both have animals. </w:t>
      </w:r>
    </w:p>
  </w:comment>
  <w:comment w:id="18" w:author="Elizabeth Wolkovich" w:date="2018-12-14T23:03:00Z" w:initials="EW">
    <w:p w14:paraId="3278F08A" w14:textId="00C1681B" w:rsidR="005A46C6" w:rsidRDefault="005A46C6">
      <w:pPr>
        <w:pStyle w:val="CommentText"/>
      </w:pPr>
      <w:r>
        <w:rPr>
          <w:rStyle w:val="CommentReference"/>
        </w:rPr>
        <w:annotationRef/>
      </w:r>
      <w:r>
        <w:t>There must be more than this here?</w:t>
      </w:r>
    </w:p>
    <w:p w14:paraId="7534AEC7" w14:textId="77777777" w:rsidR="005A46C6" w:rsidRDefault="005A46C6">
      <w:pPr>
        <w:pStyle w:val="CommentText"/>
      </w:pPr>
    </w:p>
    <w:p w14:paraId="09224718" w14:textId="2B8A090B" w:rsidR="005A46C6" w:rsidRDefault="005A46C6">
      <w:pPr>
        <w:pStyle w:val="CommentText"/>
      </w:pPr>
      <w:r w:rsidRPr="00851D2C">
        <w:rPr>
          <w:b/>
        </w:rPr>
        <w:t>HK</w:t>
      </w:r>
      <w:r>
        <w:t>- Yes, will add</w:t>
      </w:r>
    </w:p>
  </w:comment>
  <w:comment w:id="19" w:author="Elizabeth Wolkovich" w:date="2018-10-29T11:37:00Z" w:initials="EW">
    <w:p w14:paraId="04B9DDB0" w14:textId="77777777" w:rsidR="005A46C6" w:rsidRDefault="005A46C6" w:rsidP="003C4A76">
      <w:pPr>
        <w:pStyle w:val="CommentText"/>
      </w:pPr>
      <w:r>
        <w:rPr>
          <w:rStyle w:val="CommentReference"/>
        </w:rPr>
        <w:annotationRef/>
      </w:r>
      <w:r>
        <w:t xml:space="preserve">Could cite the Shurin or Gruner meta-analysis papers here. </w:t>
      </w:r>
    </w:p>
  </w:comment>
  <w:comment w:id="21" w:author="Heather Kharouba" w:date="2018-10-29T11:37:00Z" w:initials="HK">
    <w:p w14:paraId="697A4FF9" w14:textId="77777777" w:rsidR="005A46C6" w:rsidRDefault="005A46C6"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20" w:author="Elizabeth Wolkovich" w:date="2018-10-29T11:37:00Z" w:initials="EW">
    <w:p w14:paraId="145AF5A7" w14:textId="77777777" w:rsidR="005A46C6" w:rsidRPr="002F38CE" w:rsidRDefault="005A46C6"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Check studies on algal blooms? I can ask Mary or Kathy if you cannot find any but I think it’s a basic tennet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comment>
  <w:comment w:id="23" w:author="Elizabeth Wolkovich" w:date="2018-12-14T19:09:00Z" w:initials="EW">
    <w:p w14:paraId="4D218E9A" w14:textId="00699DA0" w:rsidR="005A46C6" w:rsidRDefault="005A46C6">
      <w:pPr>
        <w:pStyle w:val="CommentText"/>
      </w:pPr>
      <w:r>
        <w:rPr>
          <w:rStyle w:val="CommentReference"/>
        </w:rPr>
        <w:annotationRef/>
      </w:r>
      <w:r>
        <w:t xml:space="preserve">Need to connect back to our topic, just as you do in the previous sentence. Otherwise this feels out of place. </w:t>
      </w:r>
    </w:p>
  </w:comment>
  <w:comment w:id="24" w:author="Elizabeth Wolkovich" w:date="2018-12-11T16:59:00Z" w:initials="EW">
    <w:p w14:paraId="16CC6F43" w14:textId="77777777" w:rsidR="005A46C6" w:rsidRDefault="005A46C6" w:rsidP="0076026C">
      <w:pPr>
        <w:pStyle w:val="CommentText"/>
      </w:pPr>
      <w:r>
        <w:rPr>
          <w:rStyle w:val="CommentReference"/>
        </w:rPr>
        <w:annotationRef/>
      </w:r>
      <w:r>
        <w:t>I think the structure of this whole paragraph needs to be reworked now that the lit review has been added to it. It would probably be better formulated as two paragraphs in order for the reader to follow it.</w:t>
      </w:r>
    </w:p>
    <w:p w14:paraId="3BD52665" w14:textId="77777777" w:rsidR="005A46C6" w:rsidRDefault="005A46C6" w:rsidP="0076026C">
      <w:pPr>
        <w:pStyle w:val="CommentText"/>
      </w:pPr>
    </w:p>
    <w:p w14:paraId="7B2ECE59" w14:textId="77777777" w:rsidR="005A46C6" w:rsidRDefault="005A46C6" w:rsidP="0076026C">
      <w:pPr>
        <w:pStyle w:val="CommentText"/>
      </w:pPr>
      <w:r>
        <w:t xml:space="preserve">Can you take a stab at re-working it? And then I can try. </w:t>
      </w:r>
    </w:p>
    <w:p w14:paraId="62743ADB" w14:textId="77777777" w:rsidR="005A46C6" w:rsidRDefault="005A46C6" w:rsidP="0076026C">
      <w:pPr>
        <w:pStyle w:val="CommentText"/>
      </w:pPr>
    </w:p>
    <w:p w14:paraId="1E99B261" w14:textId="28CACDA6" w:rsidR="005A46C6" w:rsidRDefault="005A46C6" w:rsidP="0076026C">
      <w:pPr>
        <w:pStyle w:val="CommentText"/>
      </w:pPr>
      <w:r>
        <w:t>HK- I gave it a shot…</w:t>
      </w:r>
    </w:p>
  </w:comment>
  <w:comment w:id="25" w:author="Elizabeth Wolkovich" w:date="2018-12-14T19:11:00Z" w:initials="EW">
    <w:p w14:paraId="7B6B18FC" w14:textId="15AE8BF5" w:rsidR="005A46C6" w:rsidRDefault="005A46C6">
      <w:pPr>
        <w:pStyle w:val="CommentText"/>
      </w:pPr>
      <w:r>
        <w:rPr>
          <w:rStyle w:val="CommentReference"/>
        </w:rPr>
        <w:annotationRef/>
      </w:r>
      <w:r>
        <w:t>So cool! And I think the paragraph works much better now. Nice work!</w:t>
      </w:r>
    </w:p>
  </w:comment>
  <w:comment w:id="26" w:author="Heather Kharouba" w:date="2018-12-11T17:00:00Z" w:initials="HK">
    <w:p w14:paraId="72580A2A" w14:textId="01FFFDF1" w:rsidR="005A46C6" w:rsidRDefault="005A46C6">
      <w:pPr>
        <w:pStyle w:val="CommentText"/>
      </w:pPr>
      <w:r>
        <w:rPr>
          <w:rStyle w:val="CommentReference"/>
        </w:rPr>
        <w:annotationRef/>
      </w:r>
      <w:r>
        <w:t>10/11 of these studies were aquatic!!</w:t>
      </w:r>
    </w:p>
  </w:comment>
  <w:comment w:id="27" w:author="Elizabeth Wolkovich" w:date="2018-12-14T19:17:00Z" w:initials="EW">
    <w:p w14:paraId="55EF8961" w14:textId="47ED433F" w:rsidR="005A46C6" w:rsidRDefault="005A46C6">
      <w:pPr>
        <w:pStyle w:val="CommentText"/>
      </w:pPr>
      <w:r>
        <w:rPr>
          <w:rStyle w:val="CommentReference"/>
        </w:rPr>
        <w:annotationRef/>
      </w:r>
      <w:r>
        <w:t xml:space="preserve">Something like: Thus, only certain classes of organisms are tested for the different mechanisms (or something like that we can refine later). </w:t>
      </w:r>
    </w:p>
  </w:comment>
  <w:comment w:id="28" w:author="Heather Kharouba" w:date="2018-12-11T15:23:00Z" w:initials="HK">
    <w:p w14:paraId="2B23EC3E" w14:textId="3E373AD3" w:rsidR="005A46C6" w:rsidRDefault="005A46C6">
      <w:pPr>
        <w:pStyle w:val="CommentText"/>
      </w:pPr>
      <w:r>
        <w:rPr>
          <w:rStyle w:val="CommentReference"/>
        </w:rPr>
        <w:annotationRef/>
      </w:r>
      <w:r>
        <w:t>still redundancy in this paragraph</w:t>
      </w:r>
    </w:p>
  </w:comment>
  <w:comment w:id="29" w:author="Heather Kharouba" w:date="2018-12-14T23:04:00Z" w:initials="HK">
    <w:p w14:paraId="5FDC6248" w14:textId="51CBC442" w:rsidR="005A46C6" w:rsidRDefault="005A46C6">
      <w:pPr>
        <w:pStyle w:val="CommentText"/>
      </w:pPr>
      <w:r>
        <w:rPr>
          <w:rStyle w:val="CommentReference"/>
        </w:rPr>
        <w:annotationRef/>
      </w:r>
      <w:r>
        <w:t>I’m worried that if we point out much of this continuum is aquatic vs. terrestrial that we’ll be criticized for combining systems we shouldn’t be combining.</w:t>
      </w:r>
    </w:p>
    <w:p w14:paraId="5B6877E0" w14:textId="77777777" w:rsidR="005A46C6" w:rsidRDefault="005A46C6">
      <w:pPr>
        <w:pStyle w:val="CommentText"/>
      </w:pPr>
    </w:p>
    <w:p w14:paraId="2869A08F" w14:textId="7CD4E9B8" w:rsidR="005A46C6" w:rsidRDefault="005A46C6">
      <w:pPr>
        <w:pStyle w:val="CommentText"/>
      </w:pPr>
      <w:r w:rsidRPr="00CE716E">
        <w:rPr>
          <w:b/>
        </w:rPr>
        <w:t>EMW</w:t>
      </w:r>
      <w:r>
        <w:t xml:space="preserve">: I see what you mean. I personally don’t mind it but if we do stick with it perhaps we should be more upfront that this means these studies may need to be considered separately to accelerate progress, then examined across systems. We could easily add this to the end section I imagine. </w:t>
      </w:r>
    </w:p>
    <w:p w14:paraId="518F2D97" w14:textId="77777777" w:rsidR="005A46C6" w:rsidRDefault="005A46C6">
      <w:pPr>
        <w:pStyle w:val="CommentText"/>
      </w:pPr>
    </w:p>
    <w:p w14:paraId="6FC357D9" w14:textId="60F2297F" w:rsidR="005A46C6" w:rsidRDefault="005A46C6">
      <w:pPr>
        <w:pStyle w:val="CommentText"/>
      </w:pPr>
      <w:r>
        <w:t xml:space="preserve">Or, if </w:t>
      </w:r>
      <w:r w:rsidR="00F03A84">
        <w:t>you</w:t>
      </w:r>
      <w:r>
        <w:t xml:space="preserve"> want to cut it – you can just delete this whole first sentence.</w:t>
      </w:r>
    </w:p>
  </w:comment>
  <w:comment w:id="30" w:author="Elizabeth Wolkovich" w:date="2018-12-14T23:03:00Z" w:initials="EW">
    <w:p w14:paraId="0A2FC8F9" w14:textId="4E46F7E6" w:rsidR="005A46C6" w:rsidRDefault="005A46C6">
      <w:pPr>
        <w:pStyle w:val="CommentText"/>
      </w:pPr>
      <w:r>
        <w:rPr>
          <w:rStyle w:val="CommentReference"/>
        </w:rPr>
        <w:annotationRef/>
      </w:r>
      <w:r>
        <w:t xml:space="preserve">Or should we say ‘mechanisms underlying the curve’ … I know you mentioned this before and I think our choice of phrasing should depend on how much mechanism there is in the original study/debate. </w:t>
      </w:r>
    </w:p>
    <w:p w14:paraId="2C44F60C" w14:textId="77777777" w:rsidR="005A46C6" w:rsidRDefault="005A46C6">
      <w:pPr>
        <w:pStyle w:val="CommentText"/>
      </w:pPr>
    </w:p>
    <w:p w14:paraId="2905CA79" w14:textId="40B9D935" w:rsidR="005A46C6" w:rsidRDefault="005A46C6">
      <w:pPr>
        <w:pStyle w:val="CommentText"/>
      </w:pPr>
      <w:r w:rsidRPr="00851D2C">
        <w:rPr>
          <w:b/>
        </w:rPr>
        <w:t>HK</w:t>
      </w:r>
      <w:r>
        <w:t>-I think we can go either way here, depending on how much we extend points made above.  The criticism seems to be around multiple mechanisms possible, the lack of specification of the hypothesis itself and the presence of confounding factors</w:t>
      </w:r>
    </w:p>
  </w:comment>
  <w:comment w:id="31" w:author="Heather Kharouba" w:date="2018-12-14T19:15:00Z" w:initials="HK">
    <w:p w14:paraId="36E796EB" w14:textId="4EF2062E" w:rsidR="005A46C6" w:rsidRDefault="005A46C6">
      <w:pPr>
        <w:pStyle w:val="CommentText"/>
      </w:pPr>
      <w:r>
        <w:rPr>
          <w:rStyle w:val="CommentReference"/>
        </w:rPr>
        <w:annotationRef/>
      </w:r>
      <w:r>
        <w:t>Should we clarify that that’s what we mean earlier?</w:t>
      </w:r>
    </w:p>
    <w:p w14:paraId="34C938B2" w14:textId="77777777" w:rsidR="005A46C6" w:rsidRDefault="005A46C6">
      <w:pPr>
        <w:pStyle w:val="CommentText"/>
      </w:pPr>
    </w:p>
    <w:p w14:paraId="166E0DAA" w14:textId="698AA9A1" w:rsidR="005A46C6" w:rsidRDefault="005A46C6">
      <w:pPr>
        <w:pStyle w:val="CommentText"/>
      </w:pPr>
      <w:r w:rsidRPr="00CE716E">
        <w:rPr>
          <w:b/>
        </w:rPr>
        <w:t>EMW</w:t>
      </w:r>
      <w:r>
        <w:t xml:space="preserve">: Right now it seems fine to me, but I imagine it could not hurt to define it early (as in, after the intro but upon first mention). We may still need reminders of what we mean though … </w:t>
      </w:r>
    </w:p>
  </w:comment>
  <w:comment w:id="36" w:author="Elizabeth Wolkovich" w:date="2018-12-14T23:04:00Z" w:initials="EW">
    <w:p w14:paraId="596B6C89" w14:textId="77777777" w:rsidR="005A46C6" w:rsidRDefault="005A46C6">
      <w:pPr>
        <w:pStyle w:val="CommentText"/>
      </w:pPr>
      <w:r>
        <w:rPr>
          <w:rStyle w:val="CommentReference"/>
        </w:rPr>
        <w:annotationRef/>
      </w:r>
      <w:r>
        <w:t xml:space="preserve">We should try to be a little more concrete here I think (I know I wrote a lot of what I am complaining about).  We could change to: </w:t>
      </w:r>
    </w:p>
    <w:p w14:paraId="523F241C" w14:textId="092FADF2" w:rsidR="005A46C6" w:rsidRDefault="005A46C6">
      <w:pPr>
        <w:pStyle w:val="CommentText"/>
        <w:rPr>
          <w:rFonts w:ascii="Helvetica" w:hAnsi="Helvetica" w:cs="Helvetica"/>
          <w:kern w:val="1"/>
          <w:sz w:val="22"/>
          <w:szCs w:val="22"/>
          <w:lang w:val="en-US"/>
        </w:rPr>
      </w:pPr>
      <w:r>
        <w:rPr>
          <w:rFonts w:ascii="Helvetica" w:hAnsi="Helvetica" w:cs="Helvetica"/>
          <w:kern w:val="1"/>
          <w:sz w:val="22"/>
          <w:szCs w:val="22"/>
          <w:lang w:val="en-US"/>
        </w:rPr>
        <w:t>Without strong support for their hypothesis (i.e., high explained variation and clear underlying links), the mechanism underlying the hypothesis [again, may need to change hypothesis to curve] will be</w:t>
      </w:r>
      <w:r w:rsidRPr="00AE69BC">
        <w:rPr>
          <w:rFonts w:ascii="Helvetica" w:hAnsi="Helvetica" w:cs="Helvetica"/>
          <w:kern w:val="1"/>
          <w:sz w:val="22"/>
          <w:szCs w:val="22"/>
          <w:lang w:val="en-US"/>
        </w:rPr>
        <w:t xml:space="preserve"> </w:t>
      </w:r>
      <w:r>
        <w:rPr>
          <w:rFonts w:ascii="Helvetica" w:hAnsi="Helvetica" w:cs="Helvetica"/>
          <w:kern w:val="1"/>
          <w:sz w:val="22"/>
          <w:szCs w:val="22"/>
          <w:lang w:val="en-US"/>
        </w:rPr>
        <w:t>uncertain.</w:t>
      </w:r>
    </w:p>
    <w:p w14:paraId="3F0B009E" w14:textId="1B83B46F" w:rsidR="005A46C6" w:rsidRDefault="005A46C6">
      <w:pPr>
        <w:pStyle w:val="CommentText"/>
        <w:rPr>
          <w:rFonts w:ascii="Helvetica" w:hAnsi="Helvetica" w:cs="Helvetica"/>
          <w:kern w:val="1"/>
          <w:sz w:val="22"/>
          <w:szCs w:val="22"/>
          <w:lang w:val="en-US"/>
        </w:rPr>
      </w:pPr>
      <w:r>
        <w:rPr>
          <w:rFonts w:ascii="Helvetica" w:hAnsi="Helvetica" w:cs="Helvetica"/>
          <w:kern w:val="1"/>
          <w:sz w:val="22"/>
          <w:szCs w:val="22"/>
          <w:lang w:val="en-US"/>
        </w:rPr>
        <w:t>We could possibly delete next sentence.</w:t>
      </w:r>
    </w:p>
    <w:p w14:paraId="29902FBA" w14:textId="099AAC16" w:rsidR="005A46C6" w:rsidRDefault="005A46C6">
      <w:pPr>
        <w:pStyle w:val="CommentText"/>
        <w:rPr>
          <w:rFonts w:ascii="Helvetica" w:hAnsi="Helvetica" w:cs="Helvetica"/>
          <w:kern w:val="1"/>
          <w:sz w:val="22"/>
          <w:szCs w:val="22"/>
          <w:lang w:val="en-US"/>
        </w:rPr>
      </w:pPr>
      <w:r>
        <w:rPr>
          <w:rFonts w:ascii="Helvetica" w:hAnsi="Helvetica" w:cs="Helvetica"/>
          <w:kern w:val="1"/>
          <w:sz w:val="22"/>
          <w:szCs w:val="22"/>
          <w:lang w:val="en-US"/>
        </w:rPr>
        <w:t xml:space="preserve">And then we should state whether the next studies we mention say that: (1) you can get the same predictions from different mechanisms (in which case, this clearly relates to our previous point, and we should make that connection clearer) or (2) you get different predictions from a bigger view of life history theory, in which case this point might form the start of a new paragraph. </w:t>
      </w:r>
    </w:p>
    <w:p w14:paraId="3AA18D34" w14:textId="77777777" w:rsidR="005A46C6" w:rsidRDefault="005A46C6">
      <w:pPr>
        <w:pStyle w:val="CommentText"/>
        <w:rPr>
          <w:rFonts w:ascii="Helvetica" w:hAnsi="Helvetica" w:cs="Helvetica"/>
          <w:kern w:val="1"/>
          <w:sz w:val="22"/>
          <w:szCs w:val="22"/>
          <w:lang w:val="en-US"/>
        </w:rPr>
      </w:pPr>
    </w:p>
    <w:p w14:paraId="12F730D3" w14:textId="03EFAE64" w:rsidR="005A46C6" w:rsidRDefault="005A46C6">
      <w:pPr>
        <w:pStyle w:val="CommentText"/>
        <w:rPr>
          <w:rFonts w:ascii="Helvetica" w:hAnsi="Helvetica" w:cs="Helvetica"/>
          <w:kern w:val="1"/>
          <w:sz w:val="22"/>
          <w:szCs w:val="22"/>
          <w:lang w:val="en-US"/>
        </w:rPr>
      </w:pPr>
      <w:r w:rsidRPr="00F03A84">
        <w:rPr>
          <w:rFonts w:ascii="Helvetica" w:hAnsi="Helvetica" w:cs="Helvetica"/>
          <w:b/>
          <w:kern w:val="1"/>
          <w:sz w:val="22"/>
          <w:szCs w:val="22"/>
          <w:lang w:val="en-US"/>
        </w:rPr>
        <w:t>HK</w:t>
      </w:r>
      <w:r>
        <w:rPr>
          <w:rFonts w:ascii="Helvetica" w:hAnsi="Helvetica" w:cs="Helvetica"/>
          <w:kern w:val="1"/>
          <w:sz w:val="22"/>
          <w:szCs w:val="22"/>
          <w:lang w:val="en-US"/>
        </w:rPr>
        <w:t>- I attempted to clean this up but I’m not sure I was successful in getting your points across.</w:t>
      </w:r>
    </w:p>
    <w:p w14:paraId="67BE2072" w14:textId="7F637DA6" w:rsidR="005A46C6" w:rsidRDefault="005A46C6">
      <w:pPr>
        <w:pStyle w:val="CommentText"/>
      </w:pPr>
      <w:r>
        <w:rPr>
          <w:rFonts w:ascii="Helvetica" w:hAnsi="Helvetica" w:cs="Helvetica"/>
          <w:kern w:val="1"/>
          <w:sz w:val="22"/>
          <w:szCs w:val="22"/>
          <w:lang w:val="en-US"/>
        </w:rPr>
        <w:br/>
      </w:r>
      <w:r w:rsidRPr="003863B8">
        <w:rPr>
          <w:rFonts w:ascii="Helvetica" w:hAnsi="Helvetica" w:cs="Helvetica"/>
          <w:b/>
          <w:kern w:val="1"/>
          <w:sz w:val="22"/>
          <w:szCs w:val="22"/>
          <w:lang w:val="en-US"/>
        </w:rPr>
        <w:t>EMW</w:t>
      </w:r>
      <w:r>
        <w:rPr>
          <w:rFonts w:ascii="Helvetica" w:hAnsi="Helvetica" w:cs="Helvetica"/>
          <w:kern w:val="1"/>
          <w:sz w:val="22"/>
          <w:szCs w:val="22"/>
          <w:lang w:val="en-US"/>
        </w:rPr>
        <w:t xml:space="preserve">: I think it works much better, but would be helpful to have an example of (1) and (2). </w:t>
      </w:r>
      <w:r w:rsidR="00F03A84">
        <w:rPr>
          <w:rFonts w:ascii="Helvetica" w:hAnsi="Helvetica" w:cs="Helvetica"/>
          <w:kern w:val="1"/>
          <w:sz w:val="22"/>
          <w:szCs w:val="22"/>
          <w:lang w:val="en-US"/>
        </w:rPr>
        <w:t>Right now you just have an example of (2), right?</w:t>
      </w:r>
    </w:p>
  </w:comment>
  <w:comment w:id="37" w:author="Elizabeth Wolkovich" w:date="2018-12-14T19:21:00Z" w:initials="EW">
    <w:p w14:paraId="4DDD4261" w14:textId="1DCA14AA" w:rsidR="005A46C6" w:rsidRDefault="005A46C6">
      <w:pPr>
        <w:pStyle w:val="CommentText"/>
      </w:pPr>
      <w:r>
        <w:rPr>
          <w:rStyle w:val="CommentReference"/>
        </w:rPr>
        <w:annotationRef/>
      </w:r>
      <w:r>
        <w:t>Maybe we can cut.</w:t>
      </w:r>
    </w:p>
  </w:comment>
  <w:comment w:id="38" w:author="Elizabeth Wolkovich" w:date="2018-12-14T19:22:00Z" w:initials="EW">
    <w:p w14:paraId="4BAFD4FA" w14:textId="7948CFBA" w:rsidR="005A46C6" w:rsidRDefault="005A46C6">
      <w:pPr>
        <w:pStyle w:val="CommentText"/>
      </w:pPr>
      <w:r>
        <w:rPr>
          <w:rStyle w:val="CommentReference"/>
        </w:rPr>
        <w:annotationRef/>
      </w:r>
      <w:r>
        <w:t>Need a transition here.</w:t>
      </w:r>
    </w:p>
  </w:comment>
  <w:comment w:id="40" w:author="Heather Kharouba" w:date="2018-10-31T16:12:00Z" w:initials="HK">
    <w:p w14:paraId="6AC301FA" w14:textId="728C3E37" w:rsidR="005A46C6" w:rsidRDefault="005A46C6">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5A46C6" w:rsidRDefault="005A46C6">
      <w:pPr>
        <w:pStyle w:val="CommentText"/>
      </w:pPr>
    </w:p>
    <w:p w14:paraId="5B90F76A" w14:textId="27A53DD1" w:rsidR="005A46C6" w:rsidRDefault="005A46C6">
      <w:pPr>
        <w:pStyle w:val="CommentText"/>
      </w:pPr>
      <w:r>
        <w:t>HMK031 checks 2 time periods</w:t>
      </w:r>
    </w:p>
    <w:p w14:paraId="424F9DE8" w14:textId="0500563F" w:rsidR="005A46C6" w:rsidRDefault="005A46C6">
      <w:pPr>
        <w:pStyle w:val="CommentText"/>
      </w:pPr>
      <w:r>
        <w:t>HMK002- actually looks for distinct states in their time periods- regime shift (1957-1983; 1992-2010)</w:t>
      </w:r>
    </w:p>
    <w:p w14:paraId="2B590561" w14:textId="77777777" w:rsidR="005A46C6" w:rsidRDefault="005A46C6">
      <w:pPr>
        <w:pStyle w:val="CommentText"/>
      </w:pPr>
    </w:p>
    <w:p w14:paraId="54BCA3BC" w14:textId="7A89C87A" w:rsidR="005A46C6" w:rsidRDefault="005A46C6">
      <w:pPr>
        <w:pStyle w:val="CommentText"/>
      </w:pPr>
      <w:r>
        <w:t>Check HMK036</w:t>
      </w:r>
    </w:p>
  </w:comment>
  <w:comment w:id="43" w:author="Elizabeth Wolkovich" w:date="2018-12-14T22:09:00Z" w:initials="EW">
    <w:p w14:paraId="7E93C682" w14:textId="45D6930F" w:rsidR="005A46C6" w:rsidRDefault="005A46C6">
      <w:pPr>
        <w:pStyle w:val="CommentText"/>
      </w:pPr>
      <w:r>
        <w:rPr>
          <w:rStyle w:val="CommentReference"/>
        </w:rPr>
        <w:annotationRef/>
      </w:r>
      <w:r>
        <w:t>Which? Studies without a baseline? Or the studies you mention above (31/40)?</w:t>
      </w:r>
    </w:p>
  </w:comment>
  <w:comment w:id="45" w:author="Elizabeth Wolkovich" w:date="2018-12-14T22:23:00Z" w:initials="EW">
    <w:p w14:paraId="1897C51B" w14:textId="537187C0" w:rsidR="005A46C6" w:rsidRDefault="005A46C6">
      <w:pPr>
        <w:pStyle w:val="CommentText"/>
      </w:pPr>
      <w:r>
        <w:rPr>
          <w:rStyle w:val="CommentReference"/>
        </w:rPr>
        <w:annotationRef/>
      </w:r>
      <w:r>
        <w:t>Since you use this one later you might use nitrogen deposition or invasive species here.</w:t>
      </w:r>
    </w:p>
  </w:comment>
  <w:comment w:id="48" w:author="Heather Kharouba" w:date="2018-10-25T13:29:00Z" w:initials="HK">
    <w:p w14:paraId="1408F0EC" w14:textId="066E8661" w:rsidR="005A46C6" w:rsidRDefault="005A46C6">
      <w:pPr>
        <w:pStyle w:val="CommentText"/>
      </w:pPr>
      <w:r>
        <w:rPr>
          <w:rStyle w:val="CommentReference"/>
        </w:rPr>
        <w:annotationRef/>
      </w:r>
      <w:r>
        <w:t>Also, Lof et al. 2012</w:t>
      </w:r>
    </w:p>
  </w:comment>
  <w:comment w:id="49" w:author="Heather Kharouba" w:date="2018-12-07T14:02:00Z" w:initials="HK">
    <w:p w14:paraId="433A8178" w14:textId="1CEC0E22" w:rsidR="005A46C6" w:rsidRDefault="005A46C6">
      <w:pPr>
        <w:pStyle w:val="CommentText"/>
      </w:pPr>
      <w:r>
        <w:rPr>
          <w:rStyle w:val="CommentReference"/>
        </w:rPr>
        <w:annotationRef/>
      </w:r>
      <w:r>
        <w:t>I wonder if this is going to be confusing because our definition of synchrony (the opposite of asynchrony) does not include fitness</w:t>
      </w:r>
    </w:p>
  </w:comment>
  <w:comment w:id="50" w:author="Elizabeth Wolkovich" w:date="2018-12-11T16:14:00Z" w:initials="EW">
    <w:p w14:paraId="11FA49D7" w14:textId="79583F4F" w:rsidR="005A46C6" w:rsidRDefault="005A46C6">
      <w:pPr>
        <w:pStyle w:val="CommentText"/>
      </w:pPr>
      <w:r>
        <w:rPr>
          <w:rStyle w:val="CommentReference"/>
        </w:rPr>
        <w:annotationRef/>
      </w:r>
      <w:r>
        <w:t xml:space="preserve">If you have space I would add a sentence spelling out a few interesting outcomes … like that fitness could go up with climate change for some of the interacting species. </w:t>
      </w:r>
    </w:p>
    <w:p w14:paraId="37A30F6F" w14:textId="77777777" w:rsidR="005A46C6" w:rsidRDefault="005A46C6">
      <w:pPr>
        <w:pStyle w:val="CommentText"/>
      </w:pPr>
    </w:p>
    <w:p w14:paraId="6B58BC93" w14:textId="66833D78" w:rsidR="005A46C6" w:rsidRDefault="005A46C6">
      <w:pPr>
        <w:pStyle w:val="CommentText"/>
      </w:pPr>
      <w:r>
        <w:t>HK- This is a great suggestion but also very tough to write out!</w:t>
      </w:r>
    </w:p>
  </w:comment>
  <w:comment w:id="51" w:author="Heather Kharouba" w:date="2018-12-11T16:37:00Z" w:initials="HK">
    <w:p w14:paraId="07591480" w14:textId="1C4B151E" w:rsidR="005A46C6" w:rsidRDefault="005A46C6">
      <w:pPr>
        <w:pStyle w:val="CommentText"/>
      </w:pPr>
      <w:r>
        <w:rPr>
          <w:rStyle w:val="CommentReference"/>
        </w:rPr>
        <w:annotationRef/>
      </w:r>
      <w:r>
        <w:t>Not sure yet if this is a good example</w:t>
      </w:r>
    </w:p>
  </w:comment>
  <w:comment w:id="52" w:author="Elizabeth Wolkovich" w:date="2018-12-14T22:17:00Z" w:initials="EW">
    <w:p w14:paraId="410A9F4A" w14:textId="4DE68ADE" w:rsidR="005A46C6" w:rsidRDefault="005A46C6">
      <w:pPr>
        <w:pStyle w:val="CommentText"/>
      </w:pPr>
      <w:r>
        <w:rPr>
          <w:rStyle w:val="CommentReference"/>
        </w:rPr>
        <w:annotationRef/>
      </w:r>
      <w:r>
        <w:t xml:space="preserve">Sentence is a little rough: </w:t>
      </w:r>
      <w:r w:rsidRPr="00AE69BC">
        <w:rPr>
          <w:rFonts w:ascii="Helvetica" w:hAnsi="Helvetica" w:cs="Helvetica"/>
          <w:sz w:val="22"/>
          <w:szCs w:val="22"/>
          <w:lang w:val="en-US"/>
        </w:rPr>
        <w:t>Recognizing that these dynamics are occurring in the context of climate cha</w:t>
      </w:r>
      <w:r>
        <w:rPr>
          <w:rFonts w:ascii="Helvetica" w:hAnsi="Helvetica" w:cs="Helvetica"/>
          <w:sz w:val="22"/>
          <w:szCs w:val="22"/>
          <w:lang w:val="en-US"/>
        </w:rPr>
        <w:t>nge has important implications for [then I could not figure out what goes next but is not repetitive]  ..</w:t>
      </w:r>
      <w:r w:rsidRPr="00AE69BC">
        <w:rPr>
          <w:rFonts w:ascii="Helvetica" w:hAnsi="Helvetica" w:cs="Helvetica"/>
          <w:sz w:val="22"/>
          <w:szCs w:val="22"/>
          <w:lang w:val="en-US"/>
        </w:rPr>
        <w:t xml:space="preserve">. </w:t>
      </w:r>
      <w:r>
        <w:rPr>
          <w:rFonts w:ascii="Helvetica" w:hAnsi="Helvetica" w:cs="Helvetica"/>
          <w:sz w:val="22"/>
          <w:szCs w:val="22"/>
          <w:lang w:val="en-US"/>
        </w:rPr>
        <w:t xml:space="preserve"> OR, just cut it?</w:t>
      </w:r>
      <w:r>
        <w:rPr>
          <w:rStyle w:val="CommentReference"/>
        </w:rPr>
        <w:annotationRef/>
      </w:r>
    </w:p>
  </w:comment>
  <w:comment w:id="56" w:author="Elizabeth Wolkovich" w:date="2018-12-14T22:22:00Z" w:initials="EW">
    <w:p w14:paraId="1331E03F" w14:textId="73B011D5" w:rsidR="005A46C6" w:rsidRDefault="005A46C6">
      <w:pPr>
        <w:pStyle w:val="CommentText"/>
      </w:pPr>
      <w:r>
        <w:rPr>
          <w:rStyle w:val="CommentReference"/>
        </w:rPr>
        <w:annotationRef/>
      </w:r>
      <w:r>
        <w:t xml:space="preserve">This is good but I want more – did they advance the field? Really test the theory? Need to tweak sentence or add another sentence. Maybe also start with ‘for example.’ Also need to transition better and/or contrast better with next sentences and example. </w:t>
      </w:r>
    </w:p>
  </w:comment>
  <w:comment w:id="57" w:author="Elizabeth Wolkovich" w:date="2018-12-14T23:05:00Z" w:initials="EW">
    <w:p w14:paraId="19E5C155" w14:textId="152B3E66" w:rsidR="005A46C6" w:rsidRDefault="005A46C6">
      <w:pPr>
        <w:pStyle w:val="CommentText"/>
      </w:pPr>
      <w:r>
        <w:rPr>
          <w:rStyle w:val="CommentReference"/>
        </w:rPr>
        <w:annotationRef/>
      </w:r>
      <w:r>
        <w:t xml:space="preserve">I think this is really good and I wonder if you should link more here (or elsewhere) to connect long-term data with robust multi-mechanism tests. </w:t>
      </w:r>
    </w:p>
    <w:p w14:paraId="64ED74D5" w14:textId="77777777" w:rsidR="005A46C6" w:rsidRDefault="005A46C6">
      <w:pPr>
        <w:pStyle w:val="CommentText"/>
      </w:pPr>
    </w:p>
    <w:p w14:paraId="24B01DC7" w14:textId="1376164D" w:rsidR="005A46C6" w:rsidRDefault="005A46C6">
      <w:pPr>
        <w:pStyle w:val="CommentText"/>
      </w:pPr>
      <w:r w:rsidRPr="00F03A84">
        <w:rPr>
          <w:b/>
        </w:rPr>
        <w:t>HK</w:t>
      </w:r>
      <w:r>
        <w:t>- I haven’t had a chance to see if there’s a long-term study in the same system yet</w:t>
      </w:r>
    </w:p>
  </w:comment>
  <w:comment w:id="60" w:author="Elizabeth Wolkovich" w:date="2018-12-14T22:24:00Z" w:initials="EW">
    <w:p w14:paraId="451EE455" w14:textId="174084CB" w:rsidR="005A46C6" w:rsidRDefault="005A46C6">
      <w:pPr>
        <w:pStyle w:val="CommentText"/>
      </w:pPr>
      <w:r>
        <w:rPr>
          <w:rStyle w:val="CommentReference"/>
        </w:rPr>
        <w:annotationRef/>
      </w:r>
      <w:r>
        <w:t xml:space="preserve">This clause is missing something grammatically. </w:t>
      </w:r>
    </w:p>
  </w:comment>
  <w:comment w:id="61" w:author="Elizabeth Wolkovich" w:date="2018-12-14T23:05:00Z" w:initials="EW">
    <w:p w14:paraId="3992F086" w14:textId="00D314EC" w:rsidR="005A46C6" w:rsidRDefault="005A46C6">
      <w:pPr>
        <w:pStyle w:val="CommentText"/>
      </w:pPr>
      <w:r>
        <w:rPr>
          <w:rStyle w:val="CommentReference"/>
        </w:rPr>
        <w:annotationRef/>
      </w:r>
      <w:r>
        <w:t xml:space="preserve">This feels tacked on.  Could this plus the </w:t>
      </w:r>
      <w:r w:rsidR="009C172B">
        <w:t>‘</w:t>
      </w:r>
      <w:r>
        <w:t>collect more equivalent data</w:t>
      </w:r>
      <w:r w:rsidR="009C172B">
        <w:t>’</w:t>
      </w:r>
      <w:r>
        <w:t xml:space="preserve"> be a new short paragraph? They seem related …. </w:t>
      </w:r>
    </w:p>
  </w:comment>
  <w:comment w:id="64" w:author="Heather Kharouba" w:date="2018-12-11T16:45:00Z" w:initials="HK">
    <w:p w14:paraId="5F63843A" w14:textId="16963986" w:rsidR="005A46C6" w:rsidRDefault="005A46C6">
      <w:pPr>
        <w:pStyle w:val="CommentText"/>
      </w:pPr>
      <w:r>
        <w:rPr>
          <w:rStyle w:val="CommentReference"/>
        </w:rPr>
        <w:annotationRef/>
      </w:r>
      <w:r>
        <w:t>Not sure about this newly added point</w:t>
      </w:r>
    </w:p>
  </w:comment>
  <w:comment w:id="65" w:author="Elizabeth Wolkovich" w:date="2018-12-14T23:05:00Z" w:initials="EW">
    <w:p w14:paraId="42130158" w14:textId="28093A95" w:rsidR="005A46C6" w:rsidRDefault="005A46C6">
      <w:pPr>
        <w:pStyle w:val="CommentText"/>
      </w:pPr>
      <w:r>
        <w:rPr>
          <w:rStyle w:val="CommentReference"/>
        </w:rPr>
        <w:annotationRef/>
      </w:r>
      <w:r>
        <w:t>I thin</w:t>
      </w:r>
      <w:r w:rsidR="009C172B">
        <w:t>k</w:t>
      </w:r>
      <w:r>
        <w:t xml:space="preserve"> this is good!</w:t>
      </w:r>
    </w:p>
  </w:comment>
  <w:comment w:id="66" w:author="Elizabeth Wolkovich" w:date="2018-12-14T22:26:00Z" w:initials="EW">
    <w:p w14:paraId="526D84C3" w14:textId="28A8D75F" w:rsidR="005A46C6" w:rsidRDefault="005A46C6">
      <w:pPr>
        <w:pStyle w:val="CommentText"/>
      </w:pPr>
      <w:r>
        <w:rPr>
          <w:rStyle w:val="CommentReference"/>
        </w:rPr>
        <w:annotationRef/>
      </w:r>
      <w:r>
        <w:t>Spell out what challenge.</w:t>
      </w:r>
    </w:p>
  </w:comment>
  <w:comment w:id="70" w:author="Elizabeth Wolkovich" w:date="2018-12-14T22:28:00Z" w:initials="EW">
    <w:p w14:paraId="5BC1CBEA" w14:textId="3923E994" w:rsidR="005A46C6" w:rsidRDefault="005A46C6">
      <w:pPr>
        <w:pStyle w:val="CommentText"/>
      </w:pPr>
      <w:r>
        <w:rPr>
          <w:rStyle w:val="CommentReference"/>
        </w:rPr>
        <w:annotationRef/>
      </w:r>
      <w:r>
        <w:t xml:space="preserve">Then what? I would spell this out for the reader (two sentences). </w:t>
      </w:r>
    </w:p>
  </w:comment>
  <w:comment w:id="73" w:author="Elizabeth Wolkovich" w:date="2018-12-14T22:30:00Z" w:initials="EW">
    <w:p w14:paraId="6BF6D0BB" w14:textId="34D2AA73" w:rsidR="005A46C6" w:rsidRDefault="005A46C6">
      <w:pPr>
        <w:pStyle w:val="CommentText"/>
      </w:pPr>
      <w:r>
        <w:rPr>
          <w:rStyle w:val="CommentReference"/>
        </w:rPr>
        <w:annotationRef/>
      </w:r>
      <w:r>
        <w:t xml:space="preserve">These really seem like a way to build on what you suggested previously in the paragraph … can you make that clearer? For example, you could follow on your insect example … Continuing with our insect herbivore example, experiments could help define some parameters of a process-based model which could then elucidate which mechanisms may – or may not – appear feasible for the system. </w:t>
      </w:r>
    </w:p>
  </w:comment>
  <w:comment w:id="74" w:author="Heather Kharouba" w:date="2018-12-14T23:06:00Z" w:initials="HK">
    <w:p w14:paraId="241214A1" w14:textId="6D6B65C6" w:rsidR="005A46C6" w:rsidRDefault="005A46C6">
      <w:pPr>
        <w:pStyle w:val="CommentText"/>
        <w:rPr>
          <w:rFonts w:ascii="Helvetica" w:hAnsi="Helvetica"/>
          <w:sz w:val="22"/>
          <w:szCs w:val="22"/>
        </w:rPr>
      </w:pPr>
      <w:r>
        <w:rPr>
          <w:rStyle w:val="CommentReference"/>
        </w:rPr>
        <w:annotationRef/>
      </w:r>
      <w:r>
        <w:t xml:space="preserve">Lizzie’s thoughts: </w:t>
      </w:r>
      <w:r w:rsidRPr="002741AD">
        <w:rPr>
          <w:rFonts w:ascii="Helvetica" w:hAnsi="Helvetica"/>
          <w:sz w:val="22"/>
          <w:szCs w:val="22"/>
        </w:rPr>
        <w:t>I think you can close this whole end section with something on forecasting … describe a perfect scenario of a study where we know everything you have laid out, and how then you could do forecasting. You might close by a nod to the reality of without some of these anchors, comparing studies will be really difficult, which will making understanding what variation is due to site or species or mechanism or what hard … Then your forecasting section builds from one system to many ...</w:t>
      </w:r>
    </w:p>
    <w:p w14:paraId="4FEE4021" w14:textId="77777777" w:rsidR="005A46C6" w:rsidRDefault="005A46C6">
      <w:pPr>
        <w:pStyle w:val="CommentText"/>
        <w:rPr>
          <w:rFonts w:ascii="Helvetica" w:hAnsi="Helvetica"/>
          <w:sz w:val="22"/>
          <w:szCs w:val="22"/>
        </w:rPr>
      </w:pPr>
    </w:p>
    <w:p w14:paraId="2C2CB448" w14:textId="1C95D0A0" w:rsidR="005A46C6" w:rsidRDefault="005A46C6">
      <w:pPr>
        <w:pStyle w:val="CommentText"/>
        <w:rPr>
          <w:rFonts w:ascii="Helvetica" w:hAnsi="Helvetica"/>
          <w:sz w:val="22"/>
          <w:szCs w:val="22"/>
        </w:rPr>
      </w:pPr>
      <w:r w:rsidRPr="009C172B">
        <w:rPr>
          <w:rFonts w:ascii="Helvetica" w:hAnsi="Helvetica"/>
          <w:b/>
          <w:sz w:val="22"/>
          <w:szCs w:val="22"/>
        </w:rPr>
        <w:t>HK</w:t>
      </w:r>
      <w:r>
        <w:rPr>
          <w:rFonts w:ascii="Helvetica" w:hAnsi="Helvetica"/>
          <w:sz w:val="22"/>
          <w:szCs w:val="22"/>
        </w:rPr>
        <w:t>- So I didn’t totally follow your suggestion, mainly because it’s hard to think about how to actually do forecasting… !!</w:t>
      </w:r>
    </w:p>
    <w:p w14:paraId="77C037C7" w14:textId="77777777" w:rsidR="00CA01E0" w:rsidRDefault="00CA01E0">
      <w:pPr>
        <w:pStyle w:val="CommentText"/>
        <w:rPr>
          <w:rFonts w:ascii="Helvetica" w:hAnsi="Helvetica"/>
          <w:sz w:val="22"/>
          <w:szCs w:val="22"/>
        </w:rPr>
      </w:pPr>
    </w:p>
    <w:p w14:paraId="586FE5FC" w14:textId="7883C4A4" w:rsidR="00CA01E0" w:rsidRDefault="00CA01E0">
      <w:pPr>
        <w:pStyle w:val="CommentText"/>
      </w:pPr>
      <w:r w:rsidRPr="009C172B">
        <w:rPr>
          <w:rFonts w:ascii="Helvetica" w:hAnsi="Helvetica"/>
          <w:b/>
          <w:sz w:val="22"/>
          <w:szCs w:val="22"/>
        </w:rPr>
        <w:t>EMW</w:t>
      </w:r>
      <w:r>
        <w:rPr>
          <w:rFonts w:ascii="Helvetica" w:hAnsi="Helvetica"/>
          <w:sz w:val="22"/>
          <w:szCs w:val="22"/>
        </w:rPr>
        <w:t xml:space="preserve">: I tried to add some text below that might work. If you like it we could improve it (I think) by bringing in some of the points you make </w:t>
      </w:r>
      <w:r w:rsidR="00472556">
        <w:rPr>
          <w:rFonts w:ascii="Helvetica" w:hAnsi="Helvetica"/>
          <w:sz w:val="22"/>
          <w:szCs w:val="22"/>
        </w:rPr>
        <w:t>in this paragraph to the new below paragraphs</w:t>
      </w:r>
      <w:r w:rsidR="00472556">
        <w:rPr>
          <w:rFonts w:ascii="Helvetica" w:hAnsi="Helvetica"/>
          <w:sz w:val="22"/>
          <w:szCs w:val="22"/>
        </w:rPr>
        <w:t>, cutting some of the</w:t>
      </w:r>
      <w:r>
        <w:rPr>
          <w:rFonts w:ascii="Helvetica" w:hAnsi="Helvetica"/>
          <w:sz w:val="22"/>
          <w:szCs w:val="22"/>
        </w:rPr>
        <w:t xml:space="preserve"> </w:t>
      </w:r>
      <w:r w:rsidR="00472556">
        <w:rPr>
          <w:rFonts w:ascii="Helvetica" w:hAnsi="Helvetica"/>
          <w:sz w:val="22"/>
          <w:szCs w:val="22"/>
        </w:rPr>
        <w:t>o</w:t>
      </w:r>
      <w:r w:rsidR="00472556">
        <w:rPr>
          <w:rFonts w:ascii="Helvetica" w:hAnsi="Helvetica"/>
          <w:sz w:val="22"/>
          <w:szCs w:val="22"/>
        </w:rPr>
        <w:t xml:space="preserve">thers, and move some of the other points here up. </w:t>
      </w:r>
    </w:p>
  </w:comment>
  <w:comment w:id="75" w:author="Heather Kharouba" w:date="2018-12-10T20:58:00Z" w:initials="HK">
    <w:p w14:paraId="04ED7C1D" w14:textId="20A58438" w:rsidR="005A46C6" w:rsidRDefault="005A46C6">
      <w:pPr>
        <w:pStyle w:val="CommentText"/>
      </w:pPr>
      <w:r>
        <w:rPr>
          <w:rStyle w:val="CommentReference"/>
        </w:rPr>
        <w:annotationRef/>
      </w:r>
      <w:r>
        <w:t>This depends on whether we want to predict phenological mismatch or the ecological consequences of shifts in synchrony..</w:t>
      </w:r>
    </w:p>
  </w:comment>
  <w:comment w:id="77" w:author="Elizabeth Wolkovich" w:date="2018-12-14T22:32:00Z" w:initials="EW">
    <w:p w14:paraId="506FCAB2" w14:textId="03CF3BBC" w:rsidR="005A46C6" w:rsidRDefault="005A46C6">
      <w:pPr>
        <w:pStyle w:val="CommentText"/>
      </w:pPr>
      <w:r>
        <w:rPr>
          <w:rStyle w:val="CommentReference"/>
        </w:rPr>
        <w:annotationRef/>
      </w:r>
      <w:r>
        <w:t>Better citation (plants and animals) would be Chuine and Reniere 2017 Annual Review?</w:t>
      </w:r>
    </w:p>
  </w:comment>
  <w:comment w:id="76" w:author="Elizabeth Wolkovich" w:date="2018-12-14T22:59:00Z" w:initials="EW">
    <w:p w14:paraId="5E35382E" w14:textId="0533F8A2" w:rsidR="00B31FA6" w:rsidRDefault="00B31FA6">
      <w:pPr>
        <w:pStyle w:val="CommentText"/>
      </w:pPr>
      <w:r>
        <w:rPr>
          <w:rStyle w:val="CommentReference"/>
        </w:rPr>
        <w:annotationRef/>
      </w:r>
      <w:r>
        <w:t>This feels like a lot to add at the end? Are all of them critical? Could any be tucked in above or below?</w:t>
      </w:r>
    </w:p>
  </w:comment>
  <w:comment w:id="78" w:author="Heather Kharouba" w:date="2018-12-11T10:39:00Z" w:initials="HK">
    <w:p w14:paraId="603082E5" w14:textId="2F8C9B4A" w:rsidR="005A46C6" w:rsidRDefault="005A46C6">
      <w:pPr>
        <w:pStyle w:val="CommentText"/>
      </w:pPr>
      <w:r>
        <w:rPr>
          <w:rStyle w:val="CommentReference"/>
        </w:rPr>
        <w:annotationRef/>
      </w:r>
      <w:r>
        <w:t>Not sure if this is needed</w:t>
      </w:r>
    </w:p>
  </w:comment>
  <w:comment w:id="79" w:author="Elizabeth Wolkovich" w:date="2018-12-14T22:59:00Z" w:initials="EW">
    <w:p w14:paraId="64092A04" w14:textId="509E3DC2" w:rsidR="00B31FA6" w:rsidRDefault="00B31FA6">
      <w:pPr>
        <w:pStyle w:val="CommentText"/>
      </w:pPr>
      <w:r>
        <w:rPr>
          <w:rStyle w:val="CommentReference"/>
        </w:rPr>
        <w:annotationRef/>
      </w:r>
      <w:r>
        <w:t xml:space="preserve">I am not sure you need to be so specific here, I think some of this would fit better </w:t>
      </w:r>
      <w:r w:rsidR="009A0053">
        <w:t>above?</w:t>
      </w:r>
      <w:r>
        <w:t xml:space="preserve"> </w:t>
      </w:r>
    </w:p>
  </w:comment>
  <w:comment w:id="80" w:author="Elizabeth Wolkovich" w:date="2018-12-14T22:58:00Z" w:initials="EW">
    <w:p w14:paraId="2E8155AD" w14:textId="3B4C10E4" w:rsidR="00B31FA6" w:rsidRDefault="00B31FA6">
      <w:pPr>
        <w:pStyle w:val="CommentText"/>
      </w:pPr>
      <w:r>
        <w:rPr>
          <w:rStyle w:val="CommentReference"/>
        </w:rPr>
        <w:annotationRef/>
      </w:r>
      <w:r>
        <w:t xml:space="preserve">Seems good. </w:t>
      </w:r>
    </w:p>
  </w:comment>
  <w:comment w:id="95" w:author="Elizabeth Wolkovich" w:date="2018-12-14T22:45:00Z" w:initials="EW">
    <w:p w14:paraId="539BD752" w14:textId="223197DC" w:rsidR="005A46C6" w:rsidRDefault="005A46C6">
      <w:pPr>
        <w:pStyle w:val="CommentText"/>
      </w:pPr>
      <w:ins w:id="97" w:author="Elizabeth Wolkovich" w:date="2018-12-14T22:45:00Z">
        <w:r>
          <w:rPr>
            <w:rStyle w:val="CommentReference"/>
          </w:rPr>
          <w:annotationRef/>
        </w:r>
      </w:ins>
      <w:r>
        <w:t xml:space="preserve">Not sure you need this. </w:t>
      </w:r>
    </w:p>
  </w:comment>
  <w:comment w:id="100" w:author="Elizabeth Wolkovich" w:date="2018-12-14T23:06:00Z" w:initials="EW">
    <w:p w14:paraId="1D3663D7" w14:textId="24738686" w:rsidR="005A46C6" w:rsidRDefault="005A46C6">
      <w:pPr>
        <w:pStyle w:val="CommentText"/>
      </w:pPr>
      <w:ins w:id="102" w:author="Elizabeth Wolkovich" w:date="2018-12-14T22:46:00Z">
        <w:r>
          <w:rPr>
            <w:rStyle w:val="CommentReference"/>
          </w:rPr>
          <w:annotationRef/>
        </w:r>
      </w:ins>
      <w:r>
        <w:t xml:space="preserve">If there are any systems doing </w:t>
      </w:r>
      <w:r w:rsidR="00472556">
        <w:t>forecasting for synchrony that ar</w:t>
      </w:r>
      <w:bookmarkStart w:id="103" w:name="_GoBack"/>
      <w:bookmarkEnd w:id="103"/>
      <w:r>
        <w:t xml:space="preserve">e decent you could close with a sentence about those here. </w:t>
      </w:r>
    </w:p>
  </w:comment>
  <w:comment w:id="138" w:author="Heather Kharouba" w:date="2018-11-16T16:42:00Z" w:initials="HK">
    <w:p w14:paraId="0AD17738" w14:textId="67AB8565" w:rsidR="005A46C6" w:rsidRDefault="005A46C6">
      <w:pPr>
        <w:pStyle w:val="CommentText"/>
      </w:pPr>
      <w:r>
        <w:rPr>
          <w:rStyle w:val="CommentReference"/>
        </w:rPr>
        <w:annotationRef/>
      </w:r>
      <w:r>
        <w:t>All numbers need to be verified</w:t>
      </w:r>
    </w:p>
  </w:comment>
  <w:comment w:id="139" w:author="Heather Kharouba" w:date="2018-10-15T13:46:00Z" w:initials="HK">
    <w:p w14:paraId="11A332AB" w14:textId="4A5754CC" w:rsidR="005A46C6" w:rsidRDefault="005A46C6">
      <w:pPr>
        <w:pStyle w:val="CommentText"/>
      </w:pPr>
      <w:r>
        <w:rPr>
          <w:rStyle w:val="CommentReference"/>
        </w:rPr>
        <w:annotationRef/>
      </w:r>
      <w:r>
        <w:t>x-axis needs to be consistent- either relative timing or mismatch</w:t>
      </w:r>
    </w:p>
  </w:comment>
  <w:comment w:id="140" w:author="Heather Kharouba" w:date="2018-10-15T16:15:00Z" w:initials="HK">
    <w:p w14:paraId="307EAA53" w14:textId="497D32EA" w:rsidR="005A46C6" w:rsidRDefault="005A46C6">
      <w:pPr>
        <w:pStyle w:val="CommentText"/>
      </w:pPr>
      <w:r>
        <w:rPr>
          <w:rStyle w:val="CommentReference"/>
        </w:rPr>
        <w:annotationRef/>
      </w:r>
      <w:r>
        <w:t>Add lines of best fit from Figure 3 in the paper</w:t>
      </w:r>
    </w:p>
  </w:comment>
  <w:comment w:id="141" w:author="Heather Kharouba" w:date="2018-10-15T16:26:00Z" w:initials="HK">
    <w:p w14:paraId="540568EF" w14:textId="27BE93DD" w:rsidR="005A46C6" w:rsidRDefault="005A46C6">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5A46C6" w:rsidRDefault="005A46C6" w:rsidP="009E2783">
      <w:r>
        <w:separator/>
      </w:r>
    </w:p>
  </w:endnote>
  <w:endnote w:type="continuationSeparator" w:id="0">
    <w:p w14:paraId="10CB757A" w14:textId="77777777" w:rsidR="005A46C6" w:rsidRDefault="005A46C6"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5A46C6" w:rsidRDefault="005A46C6"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5A46C6" w:rsidRDefault="005A46C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5A46C6" w:rsidRDefault="005A46C6"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72556">
      <w:rPr>
        <w:rStyle w:val="PageNumber"/>
        <w:noProof/>
      </w:rPr>
      <w:t>16</w:t>
    </w:r>
    <w:r>
      <w:rPr>
        <w:rStyle w:val="PageNumber"/>
      </w:rPr>
      <w:fldChar w:fldCharType="end"/>
    </w:r>
  </w:p>
  <w:p w14:paraId="6D639CA1" w14:textId="77777777" w:rsidR="005A46C6" w:rsidRDefault="005A46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5A46C6" w:rsidRDefault="005A46C6" w:rsidP="009E2783">
      <w:r>
        <w:separator/>
      </w:r>
    </w:p>
  </w:footnote>
  <w:footnote w:type="continuationSeparator" w:id="0">
    <w:p w14:paraId="7217F036" w14:textId="77777777" w:rsidR="005A46C6" w:rsidRDefault="005A46C6"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DCB"/>
    <w:rsid w:val="000026B2"/>
    <w:rsid w:val="00002F4A"/>
    <w:rsid w:val="000062F4"/>
    <w:rsid w:val="00007F7B"/>
    <w:rsid w:val="000108AB"/>
    <w:rsid w:val="00012E10"/>
    <w:rsid w:val="00013B77"/>
    <w:rsid w:val="00013E92"/>
    <w:rsid w:val="000148B6"/>
    <w:rsid w:val="000159B8"/>
    <w:rsid w:val="0001795F"/>
    <w:rsid w:val="00020785"/>
    <w:rsid w:val="00021E15"/>
    <w:rsid w:val="00022127"/>
    <w:rsid w:val="00023306"/>
    <w:rsid w:val="00024CB9"/>
    <w:rsid w:val="0002565B"/>
    <w:rsid w:val="000268AA"/>
    <w:rsid w:val="00032030"/>
    <w:rsid w:val="0003312E"/>
    <w:rsid w:val="00033B9C"/>
    <w:rsid w:val="00035189"/>
    <w:rsid w:val="00035CB0"/>
    <w:rsid w:val="0003665A"/>
    <w:rsid w:val="00040FCB"/>
    <w:rsid w:val="00042A8C"/>
    <w:rsid w:val="00043794"/>
    <w:rsid w:val="0005107A"/>
    <w:rsid w:val="00055122"/>
    <w:rsid w:val="0005544C"/>
    <w:rsid w:val="000561BB"/>
    <w:rsid w:val="00057B98"/>
    <w:rsid w:val="000601A6"/>
    <w:rsid w:val="00060C06"/>
    <w:rsid w:val="00060E37"/>
    <w:rsid w:val="00062A86"/>
    <w:rsid w:val="00064986"/>
    <w:rsid w:val="00065F04"/>
    <w:rsid w:val="00070936"/>
    <w:rsid w:val="00070B18"/>
    <w:rsid w:val="0007263E"/>
    <w:rsid w:val="0007289B"/>
    <w:rsid w:val="00074AF4"/>
    <w:rsid w:val="00076154"/>
    <w:rsid w:val="00080BEF"/>
    <w:rsid w:val="00081C00"/>
    <w:rsid w:val="000826DF"/>
    <w:rsid w:val="00082AC5"/>
    <w:rsid w:val="00085399"/>
    <w:rsid w:val="00085D46"/>
    <w:rsid w:val="00086AF5"/>
    <w:rsid w:val="00086DE8"/>
    <w:rsid w:val="00090BD2"/>
    <w:rsid w:val="00091405"/>
    <w:rsid w:val="00092446"/>
    <w:rsid w:val="00092D00"/>
    <w:rsid w:val="00097822"/>
    <w:rsid w:val="000A0AC5"/>
    <w:rsid w:val="000A79DB"/>
    <w:rsid w:val="000B0AB3"/>
    <w:rsid w:val="000B0B71"/>
    <w:rsid w:val="000B1C95"/>
    <w:rsid w:val="000B2B70"/>
    <w:rsid w:val="000B3E16"/>
    <w:rsid w:val="000B5258"/>
    <w:rsid w:val="000B56CB"/>
    <w:rsid w:val="000C0D0A"/>
    <w:rsid w:val="000C198A"/>
    <w:rsid w:val="000C478C"/>
    <w:rsid w:val="000C5FB0"/>
    <w:rsid w:val="000D162E"/>
    <w:rsid w:val="000D18FA"/>
    <w:rsid w:val="000D1DB5"/>
    <w:rsid w:val="000D2E6B"/>
    <w:rsid w:val="000D440D"/>
    <w:rsid w:val="000D531D"/>
    <w:rsid w:val="000E2548"/>
    <w:rsid w:val="000F4C15"/>
    <w:rsid w:val="000F5C69"/>
    <w:rsid w:val="000F6335"/>
    <w:rsid w:val="000F794E"/>
    <w:rsid w:val="000F7A0C"/>
    <w:rsid w:val="000F7B2C"/>
    <w:rsid w:val="001012C3"/>
    <w:rsid w:val="0010354C"/>
    <w:rsid w:val="001041B1"/>
    <w:rsid w:val="00105350"/>
    <w:rsid w:val="0010541E"/>
    <w:rsid w:val="00105B85"/>
    <w:rsid w:val="001061F7"/>
    <w:rsid w:val="00106313"/>
    <w:rsid w:val="0011188E"/>
    <w:rsid w:val="00112302"/>
    <w:rsid w:val="001154C1"/>
    <w:rsid w:val="00115AE1"/>
    <w:rsid w:val="00121364"/>
    <w:rsid w:val="00122826"/>
    <w:rsid w:val="00124B81"/>
    <w:rsid w:val="001253A8"/>
    <w:rsid w:val="00125659"/>
    <w:rsid w:val="00132E01"/>
    <w:rsid w:val="00134753"/>
    <w:rsid w:val="00134D24"/>
    <w:rsid w:val="00135B5F"/>
    <w:rsid w:val="00135C6A"/>
    <w:rsid w:val="00142D9A"/>
    <w:rsid w:val="00144EC6"/>
    <w:rsid w:val="00145140"/>
    <w:rsid w:val="00147A18"/>
    <w:rsid w:val="00150AB3"/>
    <w:rsid w:val="00151563"/>
    <w:rsid w:val="001546F7"/>
    <w:rsid w:val="00154BBA"/>
    <w:rsid w:val="0015514A"/>
    <w:rsid w:val="00155889"/>
    <w:rsid w:val="0015763A"/>
    <w:rsid w:val="0016012A"/>
    <w:rsid w:val="00163167"/>
    <w:rsid w:val="00170BE3"/>
    <w:rsid w:val="001736E5"/>
    <w:rsid w:val="001764C2"/>
    <w:rsid w:val="00177210"/>
    <w:rsid w:val="00180528"/>
    <w:rsid w:val="00180B94"/>
    <w:rsid w:val="00180DB2"/>
    <w:rsid w:val="00181977"/>
    <w:rsid w:val="00185CA3"/>
    <w:rsid w:val="00185FAB"/>
    <w:rsid w:val="001862ED"/>
    <w:rsid w:val="001925FC"/>
    <w:rsid w:val="001968E1"/>
    <w:rsid w:val="001A16F4"/>
    <w:rsid w:val="001A2A0E"/>
    <w:rsid w:val="001A52C2"/>
    <w:rsid w:val="001A5B42"/>
    <w:rsid w:val="001A6CCA"/>
    <w:rsid w:val="001B0F95"/>
    <w:rsid w:val="001B2A3D"/>
    <w:rsid w:val="001B4FA7"/>
    <w:rsid w:val="001B7FED"/>
    <w:rsid w:val="001C18F8"/>
    <w:rsid w:val="001C3927"/>
    <w:rsid w:val="001C46BE"/>
    <w:rsid w:val="001C5DB0"/>
    <w:rsid w:val="001C6E21"/>
    <w:rsid w:val="001C7666"/>
    <w:rsid w:val="001D060C"/>
    <w:rsid w:val="001D2CCE"/>
    <w:rsid w:val="001D434E"/>
    <w:rsid w:val="001D49AF"/>
    <w:rsid w:val="001D5F21"/>
    <w:rsid w:val="001D663B"/>
    <w:rsid w:val="001D710D"/>
    <w:rsid w:val="001E258C"/>
    <w:rsid w:val="001E4111"/>
    <w:rsid w:val="001E411F"/>
    <w:rsid w:val="001E5301"/>
    <w:rsid w:val="001F00A4"/>
    <w:rsid w:val="001F1B5B"/>
    <w:rsid w:val="001F290A"/>
    <w:rsid w:val="001F2A87"/>
    <w:rsid w:val="001F3DE4"/>
    <w:rsid w:val="001F572B"/>
    <w:rsid w:val="001F698F"/>
    <w:rsid w:val="001F7104"/>
    <w:rsid w:val="002031F6"/>
    <w:rsid w:val="0020474F"/>
    <w:rsid w:val="002053F4"/>
    <w:rsid w:val="00207821"/>
    <w:rsid w:val="00210EC5"/>
    <w:rsid w:val="002121C3"/>
    <w:rsid w:val="002126AB"/>
    <w:rsid w:val="00212D54"/>
    <w:rsid w:val="00213F7F"/>
    <w:rsid w:val="0021614F"/>
    <w:rsid w:val="00220A8F"/>
    <w:rsid w:val="00225192"/>
    <w:rsid w:val="00225F53"/>
    <w:rsid w:val="002261CA"/>
    <w:rsid w:val="00226503"/>
    <w:rsid w:val="00226A59"/>
    <w:rsid w:val="00226CF7"/>
    <w:rsid w:val="0023093A"/>
    <w:rsid w:val="00231279"/>
    <w:rsid w:val="002332B1"/>
    <w:rsid w:val="00233597"/>
    <w:rsid w:val="0023366F"/>
    <w:rsid w:val="00235753"/>
    <w:rsid w:val="002358C3"/>
    <w:rsid w:val="0023730F"/>
    <w:rsid w:val="00237AE9"/>
    <w:rsid w:val="00241BAC"/>
    <w:rsid w:val="00243342"/>
    <w:rsid w:val="002435D8"/>
    <w:rsid w:val="00245DD3"/>
    <w:rsid w:val="00245DEF"/>
    <w:rsid w:val="00247C46"/>
    <w:rsid w:val="0025102F"/>
    <w:rsid w:val="00251B0E"/>
    <w:rsid w:val="0025230E"/>
    <w:rsid w:val="00254B05"/>
    <w:rsid w:val="00254B4D"/>
    <w:rsid w:val="002551CD"/>
    <w:rsid w:val="00256533"/>
    <w:rsid w:val="00257AED"/>
    <w:rsid w:val="00257F88"/>
    <w:rsid w:val="002633C4"/>
    <w:rsid w:val="0026435D"/>
    <w:rsid w:val="00264B25"/>
    <w:rsid w:val="002702C8"/>
    <w:rsid w:val="00271E4D"/>
    <w:rsid w:val="002741AD"/>
    <w:rsid w:val="0027441F"/>
    <w:rsid w:val="00274785"/>
    <w:rsid w:val="00274FA5"/>
    <w:rsid w:val="00275BD4"/>
    <w:rsid w:val="00276937"/>
    <w:rsid w:val="00277E3B"/>
    <w:rsid w:val="00281DAA"/>
    <w:rsid w:val="00281FE8"/>
    <w:rsid w:val="00281FE9"/>
    <w:rsid w:val="00282821"/>
    <w:rsid w:val="00282DBF"/>
    <w:rsid w:val="00285D31"/>
    <w:rsid w:val="00286AAC"/>
    <w:rsid w:val="00286F95"/>
    <w:rsid w:val="00287F49"/>
    <w:rsid w:val="002909D7"/>
    <w:rsid w:val="002913E2"/>
    <w:rsid w:val="002920A8"/>
    <w:rsid w:val="00294F7C"/>
    <w:rsid w:val="00296E32"/>
    <w:rsid w:val="002A22D1"/>
    <w:rsid w:val="002A2D6A"/>
    <w:rsid w:val="002A3490"/>
    <w:rsid w:val="002A38E7"/>
    <w:rsid w:val="002A7717"/>
    <w:rsid w:val="002A7DB1"/>
    <w:rsid w:val="002B0A1A"/>
    <w:rsid w:val="002B15F7"/>
    <w:rsid w:val="002B1912"/>
    <w:rsid w:val="002B276D"/>
    <w:rsid w:val="002B2D61"/>
    <w:rsid w:val="002B4442"/>
    <w:rsid w:val="002B5922"/>
    <w:rsid w:val="002B5947"/>
    <w:rsid w:val="002C1A47"/>
    <w:rsid w:val="002C4016"/>
    <w:rsid w:val="002C5C3D"/>
    <w:rsid w:val="002C7464"/>
    <w:rsid w:val="002C761A"/>
    <w:rsid w:val="002D0475"/>
    <w:rsid w:val="002D06C6"/>
    <w:rsid w:val="002D24A4"/>
    <w:rsid w:val="002D5FB0"/>
    <w:rsid w:val="002D656F"/>
    <w:rsid w:val="002D6F35"/>
    <w:rsid w:val="002D76D9"/>
    <w:rsid w:val="002E382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61AB"/>
    <w:rsid w:val="003130E4"/>
    <w:rsid w:val="00316942"/>
    <w:rsid w:val="0032023F"/>
    <w:rsid w:val="00321A54"/>
    <w:rsid w:val="00322F1E"/>
    <w:rsid w:val="003239ED"/>
    <w:rsid w:val="003249A2"/>
    <w:rsid w:val="003250DD"/>
    <w:rsid w:val="00330449"/>
    <w:rsid w:val="00332FE8"/>
    <w:rsid w:val="0033387B"/>
    <w:rsid w:val="00333C6B"/>
    <w:rsid w:val="003356B8"/>
    <w:rsid w:val="00341441"/>
    <w:rsid w:val="003414AF"/>
    <w:rsid w:val="00342913"/>
    <w:rsid w:val="00342BFE"/>
    <w:rsid w:val="0034364C"/>
    <w:rsid w:val="00343C6B"/>
    <w:rsid w:val="00346569"/>
    <w:rsid w:val="00347E6D"/>
    <w:rsid w:val="00351155"/>
    <w:rsid w:val="00352C1C"/>
    <w:rsid w:val="00353449"/>
    <w:rsid w:val="003570D9"/>
    <w:rsid w:val="00357E33"/>
    <w:rsid w:val="00362649"/>
    <w:rsid w:val="00363047"/>
    <w:rsid w:val="003651B0"/>
    <w:rsid w:val="00367467"/>
    <w:rsid w:val="00370663"/>
    <w:rsid w:val="003707ED"/>
    <w:rsid w:val="00372C34"/>
    <w:rsid w:val="00372E8B"/>
    <w:rsid w:val="00374D90"/>
    <w:rsid w:val="00375C27"/>
    <w:rsid w:val="003828A4"/>
    <w:rsid w:val="00384642"/>
    <w:rsid w:val="0038484F"/>
    <w:rsid w:val="003848FE"/>
    <w:rsid w:val="00384F97"/>
    <w:rsid w:val="003863B8"/>
    <w:rsid w:val="003875B1"/>
    <w:rsid w:val="00387836"/>
    <w:rsid w:val="00390576"/>
    <w:rsid w:val="00392805"/>
    <w:rsid w:val="00394364"/>
    <w:rsid w:val="0039513B"/>
    <w:rsid w:val="00397D25"/>
    <w:rsid w:val="00397E76"/>
    <w:rsid w:val="003A1985"/>
    <w:rsid w:val="003A1D4A"/>
    <w:rsid w:val="003A212C"/>
    <w:rsid w:val="003A4749"/>
    <w:rsid w:val="003A6636"/>
    <w:rsid w:val="003B244D"/>
    <w:rsid w:val="003B299C"/>
    <w:rsid w:val="003B3CA6"/>
    <w:rsid w:val="003B5617"/>
    <w:rsid w:val="003B7248"/>
    <w:rsid w:val="003C17A2"/>
    <w:rsid w:val="003C4A76"/>
    <w:rsid w:val="003C4A82"/>
    <w:rsid w:val="003C5DD7"/>
    <w:rsid w:val="003D0029"/>
    <w:rsid w:val="003D22C4"/>
    <w:rsid w:val="003D466A"/>
    <w:rsid w:val="003D68DE"/>
    <w:rsid w:val="003E008B"/>
    <w:rsid w:val="003E2D27"/>
    <w:rsid w:val="003E3396"/>
    <w:rsid w:val="003E3C5B"/>
    <w:rsid w:val="003E6093"/>
    <w:rsid w:val="003F0415"/>
    <w:rsid w:val="003F429B"/>
    <w:rsid w:val="003F43DB"/>
    <w:rsid w:val="00400628"/>
    <w:rsid w:val="00400707"/>
    <w:rsid w:val="00400C45"/>
    <w:rsid w:val="00401BBA"/>
    <w:rsid w:val="004023E3"/>
    <w:rsid w:val="004040AC"/>
    <w:rsid w:val="00404F39"/>
    <w:rsid w:val="004053EF"/>
    <w:rsid w:val="00405D50"/>
    <w:rsid w:val="00411222"/>
    <w:rsid w:val="00412FFB"/>
    <w:rsid w:val="00413579"/>
    <w:rsid w:val="00422103"/>
    <w:rsid w:val="00422A5E"/>
    <w:rsid w:val="004246D6"/>
    <w:rsid w:val="004249C0"/>
    <w:rsid w:val="0042564D"/>
    <w:rsid w:val="004257D6"/>
    <w:rsid w:val="00425C0D"/>
    <w:rsid w:val="004264EA"/>
    <w:rsid w:val="00431538"/>
    <w:rsid w:val="004326E0"/>
    <w:rsid w:val="00432C41"/>
    <w:rsid w:val="004330DE"/>
    <w:rsid w:val="004342E2"/>
    <w:rsid w:val="00436436"/>
    <w:rsid w:val="0044028C"/>
    <w:rsid w:val="00440629"/>
    <w:rsid w:val="00440D2B"/>
    <w:rsid w:val="00440D76"/>
    <w:rsid w:val="004430B5"/>
    <w:rsid w:val="00444F34"/>
    <w:rsid w:val="00446BD4"/>
    <w:rsid w:val="00447910"/>
    <w:rsid w:val="00447B30"/>
    <w:rsid w:val="00450D2A"/>
    <w:rsid w:val="00451C01"/>
    <w:rsid w:val="0045359A"/>
    <w:rsid w:val="004535F4"/>
    <w:rsid w:val="004543DE"/>
    <w:rsid w:val="0045443B"/>
    <w:rsid w:val="004553F7"/>
    <w:rsid w:val="00457F7F"/>
    <w:rsid w:val="00462700"/>
    <w:rsid w:val="00464675"/>
    <w:rsid w:val="004673DE"/>
    <w:rsid w:val="00472556"/>
    <w:rsid w:val="0047524E"/>
    <w:rsid w:val="00476C4C"/>
    <w:rsid w:val="00477118"/>
    <w:rsid w:val="004773F2"/>
    <w:rsid w:val="0048028E"/>
    <w:rsid w:val="00480859"/>
    <w:rsid w:val="00481831"/>
    <w:rsid w:val="004837B4"/>
    <w:rsid w:val="00483A6C"/>
    <w:rsid w:val="0048748A"/>
    <w:rsid w:val="00490865"/>
    <w:rsid w:val="004909AD"/>
    <w:rsid w:val="00492C6F"/>
    <w:rsid w:val="00493695"/>
    <w:rsid w:val="0049593A"/>
    <w:rsid w:val="004A1A50"/>
    <w:rsid w:val="004A518A"/>
    <w:rsid w:val="004A71D8"/>
    <w:rsid w:val="004B1701"/>
    <w:rsid w:val="004B2795"/>
    <w:rsid w:val="004B418C"/>
    <w:rsid w:val="004B50C3"/>
    <w:rsid w:val="004B6D37"/>
    <w:rsid w:val="004D117C"/>
    <w:rsid w:val="004D174D"/>
    <w:rsid w:val="004D3E82"/>
    <w:rsid w:val="004D4D86"/>
    <w:rsid w:val="004D4E2B"/>
    <w:rsid w:val="004D75FD"/>
    <w:rsid w:val="004E1684"/>
    <w:rsid w:val="004E18C6"/>
    <w:rsid w:val="004E272C"/>
    <w:rsid w:val="004E274A"/>
    <w:rsid w:val="004E382D"/>
    <w:rsid w:val="004E387C"/>
    <w:rsid w:val="004E4327"/>
    <w:rsid w:val="004E7F56"/>
    <w:rsid w:val="004F007F"/>
    <w:rsid w:val="004F0235"/>
    <w:rsid w:val="004F0611"/>
    <w:rsid w:val="004F0F90"/>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2E7B"/>
    <w:rsid w:val="00513F14"/>
    <w:rsid w:val="00514532"/>
    <w:rsid w:val="0051577F"/>
    <w:rsid w:val="00515DC2"/>
    <w:rsid w:val="00516058"/>
    <w:rsid w:val="00516667"/>
    <w:rsid w:val="00521116"/>
    <w:rsid w:val="00521170"/>
    <w:rsid w:val="0052306B"/>
    <w:rsid w:val="00523990"/>
    <w:rsid w:val="005239D8"/>
    <w:rsid w:val="0052479C"/>
    <w:rsid w:val="00524D13"/>
    <w:rsid w:val="00525456"/>
    <w:rsid w:val="00527C79"/>
    <w:rsid w:val="00530E01"/>
    <w:rsid w:val="00531C8C"/>
    <w:rsid w:val="005325BB"/>
    <w:rsid w:val="00532E0E"/>
    <w:rsid w:val="00534A8A"/>
    <w:rsid w:val="005369DE"/>
    <w:rsid w:val="00536A39"/>
    <w:rsid w:val="00536EF3"/>
    <w:rsid w:val="00537304"/>
    <w:rsid w:val="005413A2"/>
    <w:rsid w:val="00541DF8"/>
    <w:rsid w:val="005425A6"/>
    <w:rsid w:val="005428BA"/>
    <w:rsid w:val="00542DA2"/>
    <w:rsid w:val="00544C62"/>
    <w:rsid w:val="0054541A"/>
    <w:rsid w:val="00545467"/>
    <w:rsid w:val="00545EA9"/>
    <w:rsid w:val="00550DCB"/>
    <w:rsid w:val="0055171D"/>
    <w:rsid w:val="00552C91"/>
    <w:rsid w:val="0055341A"/>
    <w:rsid w:val="00554399"/>
    <w:rsid w:val="005558A2"/>
    <w:rsid w:val="00555A94"/>
    <w:rsid w:val="0055619B"/>
    <w:rsid w:val="00561882"/>
    <w:rsid w:val="00562C3A"/>
    <w:rsid w:val="005645C7"/>
    <w:rsid w:val="00567B07"/>
    <w:rsid w:val="0057019A"/>
    <w:rsid w:val="0057040C"/>
    <w:rsid w:val="005712DC"/>
    <w:rsid w:val="00571301"/>
    <w:rsid w:val="00571D84"/>
    <w:rsid w:val="00572638"/>
    <w:rsid w:val="00572CA5"/>
    <w:rsid w:val="005754E3"/>
    <w:rsid w:val="005760D0"/>
    <w:rsid w:val="00582F87"/>
    <w:rsid w:val="005855A3"/>
    <w:rsid w:val="00585CC0"/>
    <w:rsid w:val="00586DCC"/>
    <w:rsid w:val="00592A36"/>
    <w:rsid w:val="00592AA1"/>
    <w:rsid w:val="005950B5"/>
    <w:rsid w:val="0059676A"/>
    <w:rsid w:val="0059741B"/>
    <w:rsid w:val="00597D5A"/>
    <w:rsid w:val="005A46C6"/>
    <w:rsid w:val="005A587B"/>
    <w:rsid w:val="005A645A"/>
    <w:rsid w:val="005A6971"/>
    <w:rsid w:val="005A7BCC"/>
    <w:rsid w:val="005B3619"/>
    <w:rsid w:val="005B4507"/>
    <w:rsid w:val="005B4921"/>
    <w:rsid w:val="005B4CB3"/>
    <w:rsid w:val="005B597E"/>
    <w:rsid w:val="005C16C3"/>
    <w:rsid w:val="005C3EBB"/>
    <w:rsid w:val="005D08E7"/>
    <w:rsid w:val="005D094D"/>
    <w:rsid w:val="005D1F31"/>
    <w:rsid w:val="005D2EC5"/>
    <w:rsid w:val="005D320A"/>
    <w:rsid w:val="005D4948"/>
    <w:rsid w:val="005D754C"/>
    <w:rsid w:val="005E132B"/>
    <w:rsid w:val="005E2006"/>
    <w:rsid w:val="005E3CAE"/>
    <w:rsid w:val="005E4761"/>
    <w:rsid w:val="005E57DB"/>
    <w:rsid w:val="005E64DD"/>
    <w:rsid w:val="005F0971"/>
    <w:rsid w:val="005F1516"/>
    <w:rsid w:val="005F1660"/>
    <w:rsid w:val="005F244C"/>
    <w:rsid w:val="005F323E"/>
    <w:rsid w:val="005F5D54"/>
    <w:rsid w:val="0060058C"/>
    <w:rsid w:val="00603B55"/>
    <w:rsid w:val="00603C93"/>
    <w:rsid w:val="00604442"/>
    <w:rsid w:val="00604576"/>
    <w:rsid w:val="00606A17"/>
    <w:rsid w:val="0061059D"/>
    <w:rsid w:val="00610AD7"/>
    <w:rsid w:val="00610E04"/>
    <w:rsid w:val="00611992"/>
    <w:rsid w:val="00612454"/>
    <w:rsid w:val="0061390C"/>
    <w:rsid w:val="0061419E"/>
    <w:rsid w:val="00614ECB"/>
    <w:rsid w:val="006207EE"/>
    <w:rsid w:val="00625367"/>
    <w:rsid w:val="00625E2E"/>
    <w:rsid w:val="00634184"/>
    <w:rsid w:val="0063504E"/>
    <w:rsid w:val="00640FB5"/>
    <w:rsid w:val="00642A83"/>
    <w:rsid w:val="00642FFD"/>
    <w:rsid w:val="00647AFE"/>
    <w:rsid w:val="00650DFF"/>
    <w:rsid w:val="00655995"/>
    <w:rsid w:val="0065611E"/>
    <w:rsid w:val="00657DB3"/>
    <w:rsid w:val="00660CDC"/>
    <w:rsid w:val="00662033"/>
    <w:rsid w:val="00663AAE"/>
    <w:rsid w:val="00664DB7"/>
    <w:rsid w:val="00665755"/>
    <w:rsid w:val="00665B74"/>
    <w:rsid w:val="00666045"/>
    <w:rsid w:val="0066705A"/>
    <w:rsid w:val="006675E8"/>
    <w:rsid w:val="00671C81"/>
    <w:rsid w:val="006759C1"/>
    <w:rsid w:val="00676016"/>
    <w:rsid w:val="00680139"/>
    <w:rsid w:val="00681D62"/>
    <w:rsid w:val="00684212"/>
    <w:rsid w:val="00687053"/>
    <w:rsid w:val="0069398B"/>
    <w:rsid w:val="00693FDF"/>
    <w:rsid w:val="00694F59"/>
    <w:rsid w:val="0069663E"/>
    <w:rsid w:val="006A19CA"/>
    <w:rsid w:val="006A2ACC"/>
    <w:rsid w:val="006A2DEE"/>
    <w:rsid w:val="006A340E"/>
    <w:rsid w:val="006A4184"/>
    <w:rsid w:val="006A43CF"/>
    <w:rsid w:val="006A717B"/>
    <w:rsid w:val="006B4035"/>
    <w:rsid w:val="006B406F"/>
    <w:rsid w:val="006B5991"/>
    <w:rsid w:val="006B5E82"/>
    <w:rsid w:val="006C1036"/>
    <w:rsid w:val="006C2334"/>
    <w:rsid w:val="006C4BCC"/>
    <w:rsid w:val="006C585B"/>
    <w:rsid w:val="006C59EF"/>
    <w:rsid w:val="006C7C48"/>
    <w:rsid w:val="006C7E51"/>
    <w:rsid w:val="006D0CB0"/>
    <w:rsid w:val="006D1EEF"/>
    <w:rsid w:val="006D3818"/>
    <w:rsid w:val="006D3CF9"/>
    <w:rsid w:val="006D3D3A"/>
    <w:rsid w:val="006D48B5"/>
    <w:rsid w:val="006D5611"/>
    <w:rsid w:val="006D642A"/>
    <w:rsid w:val="006E21FF"/>
    <w:rsid w:val="006E2BC7"/>
    <w:rsid w:val="006E2D69"/>
    <w:rsid w:val="006E3A94"/>
    <w:rsid w:val="006E4238"/>
    <w:rsid w:val="006E4631"/>
    <w:rsid w:val="006E4B61"/>
    <w:rsid w:val="006E60AD"/>
    <w:rsid w:val="006F388E"/>
    <w:rsid w:val="006F3E7B"/>
    <w:rsid w:val="006F49DD"/>
    <w:rsid w:val="007004FF"/>
    <w:rsid w:val="00706FE0"/>
    <w:rsid w:val="00711C26"/>
    <w:rsid w:val="00711D2D"/>
    <w:rsid w:val="00723FDF"/>
    <w:rsid w:val="0072433B"/>
    <w:rsid w:val="00725563"/>
    <w:rsid w:val="0072617A"/>
    <w:rsid w:val="007264A6"/>
    <w:rsid w:val="007268D5"/>
    <w:rsid w:val="00726C94"/>
    <w:rsid w:val="00727FC3"/>
    <w:rsid w:val="00730AC7"/>
    <w:rsid w:val="00731D83"/>
    <w:rsid w:val="00732D72"/>
    <w:rsid w:val="007350CC"/>
    <w:rsid w:val="00735738"/>
    <w:rsid w:val="00736E94"/>
    <w:rsid w:val="00740F6A"/>
    <w:rsid w:val="00741F2C"/>
    <w:rsid w:val="00746007"/>
    <w:rsid w:val="00746DA7"/>
    <w:rsid w:val="00750752"/>
    <w:rsid w:val="00753D7D"/>
    <w:rsid w:val="007566C0"/>
    <w:rsid w:val="00757172"/>
    <w:rsid w:val="00757FF2"/>
    <w:rsid w:val="0076017C"/>
    <w:rsid w:val="0076026C"/>
    <w:rsid w:val="00760CCB"/>
    <w:rsid w:val="00767F0B"/>
    <w:rsid w:val="00770BC0"/>
    <w:rsid w:val="00770FE7"/>
    <w:rsid w:val="00771674"/>
    <w:rsid w:val="00771EEC"/>
    <w:rsid w:val="00774F73"/>
    <w:rsid w:val="00777DA9"/>
    <w:rsid w:val="00780F7F"/>
    <w:rsid w:val="00783A9D"/>
    <w:rsid w:val="00783DDF"/>
    <w:rsid w:val="007851AF"/>
    <w:rsid w:val="00785933"/>
    <w:rsid w:val="00785A1B"/>
    <w:rsid w:val="00785B2D"/>
    <w:rsid w:val="007929C0"/>
    <w:rsid w:val="00792A94"/>
    <w:rsid w:val="00792C23"/>
    <w:rsid w:val="007941D4"/>
    <w:rsid w:val="007947A9"/>
    <w:rsid w:val="00795D2F"/>
    <w:rsid w:val="00796660"/>
    <w:rsid w:val="007A030B"/>
    <w:rsid w:val="007A08BC"/>
    <w:rsid w:val="007A10D0"/>
    <w:rsid w:val="007A2227"/>
    <w:rsid w:val="007A3CAF"/>
    <w:rsid w:val="007A4131"/>
    <w:rsid w:val="007A5B05"/>
    <w:rsid w:val="007B00E4"/>
    <w:rsid w:val="007B0105"/>
    <w:rsid w:val="007B28FE"/>
    <w:rsid w:val="007B363F"/>
    <w:rsid w:val="007B5814"/>
    <w:rsid w:val="007C06AC"/>
    <w:rsid w:val="007C1071"/>
    <w:rsid w:val="007C2FFF"/>
    <w:rsid w:val="007C43E5"/>
    <w:rsid w:val="007C4E7A"/>
    <w:rsid w:val="007C5E78"/>
    <w:rsid w:val="007C76B3"/>
    <w:rsid w:val="007C78EF"/>
    <w:rsid w:val="007D23DD"/>
    <w:rsid w:val="007D2E91"/>
    <w:rsid w:val="007D3036"/>
    <w:rsid w:val="007D3C47"/>
    <w:rsid w:val="007D7527"/>
    <w:rsid w:val="007D7F96"/>
    <w:rsid w:val="007E0876"/>
    <w:rsid w:val="007E360C"/>
    <w:rsid w:val="007E51C0"/>
    <w:rsid w:val="007E72F8"/>
    <w:rsid w:val="007E7BBC"/>
    <w:rsid w:val="007F0C47"/>
    <w:rsid w:val="007F17B7"/>
    <w:rsid w:val="007F44E0"/>
    <w:rsid w:val="007F4B87"/>
    <w:rsid w:val="007F57E6"/>
    <w:rsid w:val="007F6CA0"/>
    <w:rsid w:val="007F7116"/>
    <w:rsid w:val="007F715F"/>
    <w:rsid w:val="0080058E"/>
    <w:rsid w:val="0080292C"/>
    <w:rsid w:val="00805835"/>
    <w:rsid w:val="0081012C"/>
    <w:rsid w:val="0081044B"/>
    <w:rsid w:val="008114CB"/>
    <w:rsid w:val="00811E71"/>
    <w:rsid w:val="00813F7C"/>
    <w:rsid w:val="00814951"/>
    <w:rsid w:val="00815294"/>
    <w:rsid w:val="0081544D"/>
    <w:rsid w:val="00815C62"/>
    <w:rsid w:val="00816A23"/>
    <w:rsid w:val="0082018E"/>
    <w:rsid w:val="00825E4B"/>
    <w:rsid w:val="00826209"/>
    <w:rsid w:val="00826824"/>
    <w:rsid w:val="00826D5A"/>
    <w:rsid w:val="008313BD"/>
    <w:rsid w:val="00831417"/>
    <w:rsid w:val="0083177E"/>
    <w:rsid w:val="0083261A"/>
    <w:rsid w:val="008344E1"/>
    <w:rsid w:val="00834F6A"/>
    <w:rsid w:val="00835093"/>
    <w:rsid w:val="008350FE"/>
    <w:rsid w:val="00835EFB"/>
    <w:rsid w:val="008367FB"/>
    <w:rsid w:val="00836C62"/>
    <w:rsid w:val="00836DE0"/>
    <w:rsid w:val="00842F19"/>
    <w:rsid w:val="008461B9"/>
    <w:rsid w:val="00846618"/>
    <w:rsid w:val="00851A01"/>
    <w:rsid w:val="00851D2C"/>
    <w:rsid w:val="0085487E"/>
    <w:rsid w:val="00856251"/>
    <w:rsid w:val="008606AB"/>
    <w:rsid w:val="008637EF"/>
    <w:rsid w:val="00864129"/>
    <w:rsid w:val="0086484B"/>
    <w:rsid w:val="008663BB"/>
    <w:rsid w:val="00871D34"/>
    <w:rsid w:val="008849BF"/>
    <w:rsid w:val="00885C63"/>
    <w:rsid w:val="00887F42"/>
    <w:rsid w:val="00890D2B"/>
    <w:rsid w:val="00890F63"/>
    <w:rsid w:val="008917D9"/>
    <w:rsid w:val="00891DE0"/>
    <w:rsid w:val="008A0DDA"/>
    <w:rsid w:val="008A103B"/>
    <w:rsid w:val="008A2C36"/>
    <w:rsid w:val="008A3782"/>
    <w:rsid w:val="008A4EB5"/>
    <w:rsid w:val="008A5AD5"/>
    <w:rsid w:val="008A6FBF"/>
    <w:rsid w:val="008B200B"/>
    <w:rsid w:val="008B5DE3"/>
    <w:rsid w:val="008B691F"/>
    <w:rsid w:val="008B7D7B"/>
    <w:rsid w:val="008C06D8"/>
    <w:rsid w:val="008C192E"/>
    <w:rsid w:val="008D1921"/>
    <w:rsid w:val="008D66BB"/>
    <w:rsid w:val="008E1D95"/>
    <w:rsid w:val="008E232C"/>
    <w:rsid w:val="008E55EC"/>
    <w:rsid w:val="008E5AAD"/>
    <w:rsid w:val="008F1DA7"/>
    <w:rsid w:val="008F272A"/>
    <w:rsid w:val="008F6433"/>
    <w:rsid w:val="0090202B"/>
    <w:rsid w:val="0090315D"/>
    <w:rsid w:val="00904150"/>
    <w:rsid w:val="0090689B"/>
    <w:rsid w:val="009072F9"/>
    <w:rsid w:val="00916358"/>
    <w:rsid w:val="00916C17"/>
    <w:rsid w:val="00916D06"/>
    <w:rsid w:val="009172C8"/>
    <w:rsid w:val="0092252E"/>
    <w:rsid w:val="00924F09"/>
    <w:rsid w:val="0092537B"/>
    <w:rsid w:val="009255BB"/>
    <w:rsid w:val="009310FD"/>
    <w:rsid w:val="009311F1"/>
    <w:rsid w:val="009318F8"/>
    <w:rsid w:val="00931DEE"/>
    <w:rsid w:val="00934588"/>
    <w:rsid w:val="00935420"/>
    <w:rsid w:val="00936209"/>
    <w:rsid w:val="009364D3"/>
    <w:rsid w:val="00936DE4"/>
    <w:rsid w:val="00941AE2"/>
    <w:rsid w:val="009436AA"/>
    <w:rsid w:val="0094460A"/>
    <w:rsid w:val="0094548A"/>
    <w:rsid w:val="00945825"/>
    <w:rsid w:val="0094664D"/>
    <w:rsid w:val="009468FA"/>
    <w:rsid w:val="00951D2C"/>
    <w:rsid w:val="00954FC8"/>
    <w:rsid w:val="009557B0"/>
    <w:rsid w:val="00955BBA"/>
    <w:rsid w:val="00956373"/>
    <w:rsid w:val="009605C6"/>
    <w:rsid w:val="00962FA4"/>
    <w:rsid w:val="00964572"/>
    <w:rsid w:val="009705B6"/>
    <w:rsid w:val="0097216C"/>
    <w:rsid w:val="00972920"/>
    <w:rsid w:val="00973990"/>
    <w:rsid w:val="0098407A"/>
    <w:rsid w:val="009840B6"/>
    <w:rsid w:val="0098503E"/>
    <w:rsid w:val="009866DC"/>
    <w:rsid w:val="00986E6B"/>
    <w:rsid w:val="0099079C"/>
    <w:rsid w:val="00990FA5"/>
    <w:rsid w:val="00993DBA"/>
    <w:rsid w:val="00997B05"/>
    <w:rsid w:val="009A0053"/>
    <w:rsid w:val="009A01B4"/>
    <w:rsid w:val="009A0C8E"/>
    <w:rsid w:val="009A0D92"/>
    <w:rsid w:val="009A2F04"/>
    <w:rsid w:val="009A4533"/>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DB5"/>
    <w:rsid w:val="009D7F0A"/>
    <w:rsid w:val="009E2662"/>
    <w:rsid w:val="009E2783"/>
    <w:rsid w:val="009E2ACD"/>
    <w:rsid w:val="009E44D4"/>
    <w:rsid w:val="009E593A"/>
    <w:rsid w:val="009F0246"/>
    <w:rsid w:val="009F2057"/>
    <w:rsid w:val="009F2C0E"/>
    <w:rsid w:val="009F2DAC"/>
    <w:rsid w:val="009F5301"/>
    <w:rsid w:val="00A0261B"/>
    <w:rsid w:val="00A05B09"/>
    <w:rsid w:val="00A05F8D"/>
    <w:rsid w:val="00A06CD2"/>
    <w:rsid w:val="00A070CB"/>
    <w:rsid w:val="00A07F18"/>
    <w:rsid w:val="00A1069A"/>
    <w:rsid w:val="00A1097E"/>
    <w:rsid w:val="00A115D6"/>
    <w:rsid w:val="00A153B3"/>
    <w:rsid w:val="00A170F9"/>
    <w:rsid w:val="00A2083A"/>
    <w:rsid w:val="00A20952"/>
    <w:rsid w:val="00A20E0C"/>
    <w:rsid w:val="00A23350"/>
    <w:rsid w:val="00A24C76"/>
    <w:rsid w:val="00A25380"/>
    <w:rsid w:val="00A25461"/>
    <w:rsid w:val="00A271EC"/>
    <w:rsid w:val="00A314D6"/>
    <w:rsid w:val="00A32535"/>
    <w:rsid w:val="00A33852"/>
    <w:rsid w:val="00A3590D"/>
    <w:rsid w:val="00A41D76"/>
    <w:rsid w:val="00A43C7A"/>
    <w:rsid w:val="00A45198"/>
    <w:rsid w:val="00A45716"/>
    <w:rsid w:val="00A45EB6"/>
    <w:rsid w:val="00A45FEE"/>
    <w:rsid w:val="00A47EA6"/>
    <w:rsid w:val="00A53593"/>
    <w:rsid w:val="00A56C5B"/>
    <w:rsid w:val="00A62C5E"/>
    <w:rsid w:val="00A63255"/>
    <w:rsid w:val="00A634A4"/>
    <w:rsid w:val="00A6631F"/>
    <w:rsid w:val="00A70B50"/>
    <w:rsid w:val="00A72CD3"/>
    <w:rsid w:val="00A75EF6"/>
    <w:rsid w:val="00A76B43"/>
    <w:rsid w:val="00A80DF7"/>
    <w:rsid w:val="00A85783"/>
    <w:rsid w:val="00A85E8F"/>
    <w:rsid w:val="00A86722"/>
    <w:rsid w:val="00A87C4C"/>
    <w:rsid w:val="00A9054B"/>
    <w:rsid w:val="00A9174C"/>
    <w:rsid w:val="00A92574"/>
    <w:rsid w:val="00A9307C"/>
    <w:rsid w:val="00A95752"/>
    <w:rsid w:val="00A96EA5"/>
    <w:rsid w:val="00A975BC"/>
    <w:rsid w:val="00AA0794"/>
    <w:rsid w:val="00AA0853"/>
    <w:rsid w:val="00AA1291"/>
    <w:rsid w:val="00AA23C5"/>
    <w:rsid w:val="00AA42F3"/>
    <w:rsid w:val="00AA4984"/>
    <w:rsid w:val="00AA5A18"/>
    <w:rsid w:val="00AA5C96"/>
    <w:rsid w:val="00AA7AF5"/>
    <w:rsid w:val="00AB01E7"/>
    <w:rsid w:val="00AB1623"/>
    <w:rsid w:val="00AB1E2D"/>
    <w:rsid w:val="00AB2298"/>
    <w:rsid w:val="00AB5F05"/>
    <w:rsid w:val="00AB6ABB"/>
    <w:rsid w:val="00AC6F8B"/>
    <w:rsid w:val="00AC7B6E"/>
    <w:rsid w:val="00AD5116"/>
    <w:rsid w:val="00AD6252"/>
    <w:rsid w:val="00AD62DA"/>
    <w:rsid w:val="00AD7B3C"/>
    <w:rsid w:val="00AE022B"/>
    <w:rsid w:val="00AE0773"/>
    <w:rsid w:val="00AE0B71"/>
    <w:rsid w:val="00AE1B0A"/>
    <w:rsid w:val="00AE2B92"/>
    <w:rsid w:val="00AE31D2"/>
    <w:rsid w:val="00AE4253"/>
    <w:rsid w:val="00AE5EA3"/>
    <w:rsid w:val="00AE60B6"/>
    <w:rsid w:val="00AE69BC"/>
    <w:rsid w:val="00AE6CA9"/>
    <w:rsid w:val="00AE73CD"/>
    <w:rsid w:val="00AE7B7B"/>
    <w:rsid w:val="00AF1736"/>
    <w:rsid w:val="00AF2E0C"/>
    <w:rsid w:val="00AF3B5F"/>
    <w:rsid w:val="00AF44F1"/>
    <w:rsid w:val="00AF4632"/>
    <w:rsid w:val="00AF6674"/>
    <w:rsid w:val="00AF702E"/>
    <w:rsid w:val="00B00FAF"/>
    <w:rsid w:val="00B01AE1"/>
    <w:rsid w:val="00B0254C"/>
    <w:rsid w:val="00B02FB8"/>
    <w:rsid w:val="00B030D1"/>
    <w:rsid w:val="00B0480D"/>
    <w:rsid w:val="00B107DB"/>
    <w:rsid w:val="00B12283"/>
    <w:rsid w:val="00B1234B"/>
    <w:rsid w:val="00B1671D"/>
    <w:rsid w:val="00B171E2"/>
    <w:rsid w:val="00B17522"/>
    <w:rsid w:val="00B22D13"/>
    <w:rsid w:val="00B24ACF"/>
    <w:rsid w:val="00B274BF"/>
    <w:rsid w:val="00B306D8"/>
    <w:rsid w:val="00B31A9E"/>
    <w:rsid w:val="00B31FA6"/>
    <w:rsid w:val="00B359E6"/>
    <w:rsid w:val="00B37B4D"/>
    <w:rsid w:val="00B37F97"/>
    <w:rsid w:val="00B40D8A"/>
    <w:rsid w:val="00B43309"/>
    <w:rsid w:val="00B43D05"/>
    <w:rsid w:val="00B44071"/>
    <w:rsid w:val="00B44080"/>
    <w:rsid w:val="00B44C0E"/>
    <w:rsid w:val="00B514B7"/>
    <w:rsid w:val="00B52EC6"/>
    <w:rsid w:val="00B55377"/>
    <w:rsid w:val="00B5563F"/>
    <w:rsid w:val="00B5682D"/>
    <w:rsid w:val="00B61D51"/>
    <w:rsid w:val="00B67514"/>
    <w:rsid w:val="00B70E5A"/>
    <w:rsid w:val="00B7192C"/>
    <w:rsid w:val="00B7437C"/>
    <w:rsid w:val="00B77CC6"/>
    <w:rsid w:val="00B82087"/>
    <w:rsid w:val="00B83E1B"/>
    <w:rsid w:val="00B8602A"/>
    <w:rsid w:val="00B86797"/>
    <w:rsid w:val="00B958F9"/>
    <w:rsid w:val="00B96F00"/>
    <w:rsid w:val="00BA2952"/>
    <w:rsid w:val="00BA4A15"/>
    <w:rsid w:val="00BA5D03"/>
    <w:rsid w:val="00BA773B"/>
    <w:rsid w:val="00BB2D09"/>
    <w:rsid w:val="00BB523F"/>
    <w:rsid w:val="00BB78E3"/>
    <w:rsid w:val="00BC06CD"/>
    <w:rsid w:val="00BC0A2D"/>
    <w:rsid w:val="00BC1C23"/>
    <w:rsid w:val="00BC7062"/>
    <w:rsid w:val="00BD0CA2"/>
    <w:rsid w:val="00BD1A90"/>
    <w:rsid w:val="00BD1C65"/>
    <w:rsid w:val="00BD1D1D"/>
    <w:rsid w:val="00BD39CA"/>
    <w:rsid w:val="00BD4222"/>
    <w:rsid w:val="00BD4AE3"/>
    <w:rsid w:val="00BD4FE6"/>
    <w:rsid w:val="00BE208D"/>
    <w:rsid w:val="00BE26F0"/>
    <w:rsid w:val="00BE2E88"/>
    <w:rsid w:val="00BE46BE"/>
    <w:rsid w:val="00BE6A17"/>
    <w:rsid w:val="00BE7027"/>
    <w:rsid w:val="00BE7341"/>
    <w:rsid w:val="00BF0AA9"/>
    <w:rsid w:val="00BF29D0"/>
    <w:rsid w:val="00BF2BB1"/>
    <w:rsid w:val="00BF4441"/>
    <w:rsid w:val="00BF6AF7"/>
    <w:rsid w:val="00C02E33"/>
    <w:rsid w:val="00C06280"/>
    <w:rsid w:val="00C0695D"/>
    <w:rsid w:val="00C0743B"/>
    <w:rsid w:val="00C13A78"/>
    <w:rsid w:val="00C15B48"/>
    <w:rsid w:val="00C16C71"/>
    <w:rsid w:val="00C174A4"/>
    <w:rsid w:val="00C2073B"/>
    <w:rsid w:val="00C214D5"/>
    <w:rsid w:val="00C23DC3"/>
    <w:rsid w:val="00C24311"/>
    <w:rsid w:val="00C2573E"/>
    <w:rsid w:val="00C25F00"/>
    <w:rsid w:val="00C265FD"/>
    <w:rsid w:val="00C26DF2"/>
    <w:rsid w:val="00C3051A"/>
    <w:rsid w:val="00C32B28"/>
    <w:rsid w:val="00C351DD"/>
    <w:rsid w:val="00C359B7"/>
    <w:rsid w:val="00C36568"/>
    <w:rsid w:val="00C372CE"/>
    <w:rsid w:val="00C4323A"/>
    <w:rsid w:val="00C434CF"/>
    <w:rsid w:val="00C44037"/>
    <w:rsid w:val="00C44BAF"/>
    <w:rsid w:val="00C46747"/>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71AE5"/>
    <w:rsid w:val="00C74204"/>
    <w:rsid w:val="00C77C0E"/>
    <w:rsid w:val="00C82ACB"/>
    <w:rsid w:val="00C8306B"/>
    <w:rsid w:val="00C84EE1"/>
    <w:rsid w:val="00C85200"/>
    <w:rsid w:val="00C93061"/>
    <w:rsid w:val="00C945FF"/>
    <w:rsid w:val="00C94F8D"/>
    <w:rsid w:val="00C97953"/>
    <w:rsid w:val="00CA01E0"/>
    <w:rsid w:val="00CA050B"/>
    <w:rsid w:val="00CA0DAE"/>
    <w:rsid w:val="00CA5F8C"/>
    <w:rsid w:val="00CA687D"/>
    <w:rsid w:val="00CB0412"/>
    <w:rsid w:val="00CB05B8"/>
    <w:rsid w:val="00CB1FEE"/>
    <w:rsid w:val="00CB7FD7"/>
    <w:rsid w:val="00CC0549"/>
    <w:rsid w:val="00CC2A56"/>
    <w:rsid w:val="00CC2FFD"/>
    <w:rsid w:val="00CC4703"/>
    <w:rsid w:val="00CC5DA8"/>
    <w:rsid w:val="00CC7465"/>
    <w:rsid w:val="00CD13E2"/>
    <w:rsid w:val="00CD2D63"/>
    <w:rsid w:val="00CD5494"/>
    <w:rsid w:val="00CD5E71"/>
    <w:rsid w:val="00CD69E3"/>
    <w:rsid w:val="00CE0948"/>
    <w:rsid w:val="00CE305B"/>
    <w:rsid w:val="00CE4139"/>
    <w:rsid w:val="00CE6142"/>
    <w:rsid w:val="00CE716E"/>
    <w:rsid w:val="00CE741D"/>
    <w:rsid w:val="00CE7C79"/>
    <w:rsid w:val="00CF2F04"/>
    <w:rsid w:val="00CF3DD5"/>
    <w:rsid w:val="00CF64D9"/>
    <w:rsid w:val="00CF6FE9"/>
    <w:rsid w:val="00CF7136"/>
    <w:rsid w:val="00CF72FF"/>
    <w:rsid w:val="00D00AD1"/>
    <w:rsid w:val="00D011A1"/>
    <w:rsid w:val="00D02F8A"/>
    <w:rsid w:val="00D06188"/>
    <w:rsid w:val="00D12F6F"/>
    <w:rsid w:val="00D13239"/>
    <w:rsid w:val="00D13C79"/>
    <w:rsid w:val="00D148A6"/>
    <w:rsid w:val="00D16D24"/>
    <w:rsid w:val="00D17E6F"/>
    <w:rsid w:val="00D20008"/>
    <w:rsid w:val="00D2030E"/>
    <w:rsid w:val="00D2139C"/>
    <w:rsid w:val="00D2238B"/>
    <w:rsid w:val="00D23C1D"/>
    <w:rsid w:val="00D24276"/>
    <w:rsid w:val="00D256EC"/>
    <w:rsid w:val="00D26B81"/>
    <w:rsid w:val="00D27D9F"/>
    <w:rsid w:val="00D30A45"/>
    <w:rsid w:val="00D31086"/>
    <w:rsid w:val="00D3266E"/>
    <w:rsid w:val="00D32BC3"/>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80B9C"/>
    <w:rsid w:val="00D80D37"/>
    <w:rsid w:val="00D856C3"/>
    <w:rsid w:val="00D85ACC"/>
    <w:rsid w:val="00D91E2A"/>
    <w:rsid w:val="00D9652C"/>
    <w:rsid w:val="00DA22E2"/>
    <w:rsid w:val="00DA2762"/>
    <w:rsid w:val="00DA4708"/>
    <w:rsid w:val="00DA50E5"/>
    <w:rsid w:val="00DA55A2"/>
    <w:rsid w:val="00DA5701"/>
    <w:rsid w:val="00DA6679"/>
    <w:rsid w:val="00DA6CC6"/>
    <w:rsid w:val="00DA7D12"/>
    <w:rsid w:val="00DA7D22"/>
    <w:rsid w:val="00DB05F7"/>
    <w:rsid w:val="00DB0BFB"/>
    <w:rsid w:val="00DC0781"/>
    <w:rsid w:val="00DC1855"/>
    <w:rsid w:val="00DC3CE2"/>
    <w:rsid w:val="00DC3D13"/>
    <w:rsid w:val="00DC5496"/>
    <w:rsid w:val="00DC7889"/>
    <w:rsid w:val="00DD0B93"/>
    <w:rsid w:val="00DD170C"/>
    <w:rsid w:val="00DD18A1"/>
    <w:rsid w:val="00DD51B5"/>
    <w:rsid w:val="00DD66B6"/>
    <w:rsid w:val="00DD7C95"/>
    <w:rsid w:val="00DE1A60"/>
    <w:rsid w:val="00DE1ACE"/>
    <w:rsid w:val="00DE2C77"/>
    <w:rsid w:val="00DE49AF"/>
    <w:rsid w:val="00DE5430"/>
    <w:rsid w:val="00DE555E"/>
    <w:rsid w:val="00DE569D"/>
    <w:rsid w:val="00DE5EB7"/>
    <w:rsid w:val="00DF177E"/>
    <w:rsid w:val="00DF20DC"/>
    <w:rsid w:val="00DF37D0"/>
    <w:rsid w:val="00DF3DFD"/>
    <w:rsid w:val="00DF5858"/>
    <w:rsid w:val="00E009D8"/>
    <w:rsid w:val="00E00F34"/>
    <w:rsid w:val="00E04357"/>
    <w:rsid w:val="00E06452"/>
    <w:rsid w:val="00E06B21"/>
    <w:rsid w:val="00E07F8A"/>
    <w:rsid w:val="00E103FB"/>
    <w:rsid w:val="00E128E6"/>
    <w:rsid w:val="00E12AB5"/>
    <w:rsid w:val="00E12C23"/>
    <w:rsid w:val="00E12D4E"/>
    <w:rsid w:val="00E130B1"/>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1379"/>
    <w:rsid w:val="00E3201F"/>
    <w:rsid w:val="00E32779"/>
    <w:rsid w:val="00E3399A"/>
    <w:rsid w:val="00E3543E"/>
    <w:rsid w:val="00E413AD"/>
    <w:rsid w:val="00E41889"/>
    <w:rsid w:val="00E41A72"/>
    <w:rsid w:val="00E5235B"/>
    <w:rsid w:val="00E55C42"/>
    <w:rsid w:val="00E60CE8"/>
    <w:rsid w:val="00E60CFC"/>
    <w:rsid w:val="00E6157A"/>
    <w:rsid w:val="00E616D2"/>
    <w:rsid w:val="00E626E0"/>
    <w:rsid w:val="00E62C30"/>
    <w:rsid w:val="00E63BBC"/>
    <w:rsid w:val="00E65712"/>
    <w:rsid w:val="00E676CE"/>
    <w:rsid w:val="00E67D74"/>
    <w:rsid w:val="00E71513"/>
    <w:rsid w:val="00E730A2"/>
    <w:rsid w:val="00E737F6"/>
    <w:rsid w:val="00E775D1"/>
    <w:rsid w:val="00E8425A"/>
    <w:rsid w:val="00E844B0"/>
    <w:rsid w:val="00E84E04"/>
    <w:rsid w:val="00E84E69"/>
    <w:rsid w:val="00E85BB5"/>
    <w:rsid w:val="00E85D8C"/>
    <w:rsid w:val="00E86487"/>
    <w:rsid w:val="00E90E6F"/>
    <w:rsid w:val="00E92677"/>
    <w:rsid w:val="00E949E0"/>
    <w:rsid w:val="00E95CEE"/>
    <w:rsid w:val="00E96E2D"/>
    <w:rsid w:val="00EA008A"/>
    <w:rsid w:val="00EA0877"/>
    <w:rsid w:val="00EA091D"/>
    <w:rsid w:val="00EA343B"/>
    <w:rsid w:val="00EB1167"/>
    <w:rsid w:val="00EB1BE9"/>
    <w:rsid w:val="00EB2D2C"/>
    <w:rsid w:val="00EB49C3"/>
    <w:rsid w:val="00EB5171"/>
    <w:rsid w:val="00EC1039"/>
    <w:rsid w:val="00EC19CD"/>
    <w:rsid w:val="00EC3CD5"/>
    <w:rsid w:val="00EC3EBE"/>
    <w:rsid w:val="00EC4C94"/>
    <w:rsid w:val="00EC6172"/>
    <w:rsid w:val="00EC622B"/>
    <w:rsid w:val="00EC73C0"/>
    <w:rsid w:val="00EC76BB"/>
    <w:rsid w:val="00EC76F1"/>
    <w:rsid w:val="00ED1C32"/>
    <w:rsid w:val="00ED4A3E"/>
    <w:rsid w:val="00ED4EE3"/>
    <w:rsid w:val="00ED5DBD"/>
    <w:rsid w:val="00ED64F9"/>
    <w:rsid w:val="00ED73CC"/>
    <w:rsid w:val="00ED745C"/>
    <w:rsid w:val="00EE19F1"/>
    <w:rsid w:val="00EE27E7"/>
    <w:rsid w:val="00EE2D8A"/>
    <w:rsid w:val="00EE472A"/>
    <w:rsid w:val="00EE59E6"/>
    <w:rsid w:val="00EE5B7C"/>
    <w:rsid w:val="00EE6ED5"/>
    <w:rsid w:val="00EF1902"/>
    <w:rsid w:val="00EF2EDF"/>
    <w:rsid w:val="00EF4480"/>
    <w:rsid w:val="00EF717E"/>
    <w:rsid w:val="00F024DC"/>
    <w:rsid w:val="00F03A84"/>
    <w:rsid w:val="00F058F5"/>
    <w:rsid w:val="00F07450"/>
    <w:rsid w:val="00F112C0"/>
    <w:rsid w:val="00F14B97"/>
    <w:rsid w:val="00F15336"/>
    <w:rsid w:val="00F2175B"/>
    <w:rsid w:val="00F21EB9"/>
    <w:rsid w:val="00F22504"/>
    <w:rsid w:val="00F232AD"/>
    <w:rsid w:val="00F25C2C"/>
    <w:rsid w:val="00F25F93"/>
    <w:rsid w:val="00F3521C"/>
    <w:rsid w:val="00F35D1B"/>
    <w:rsid w:val="00F36153"/>
    <w:rsid w:val="00F40E6F"/>
    <w:rsid w:val="00F4231C"/>
    <w:rsid w:val="00F4293D"/>
    <w:rsid w:val="00F431D8"/>
    <w:rsid w:val="00F437BD"/>
    <w:rsid w:val="00F43BFB"/>
    <w:rsid w:val="00F43F64"/>
    <w:rsid w:val="00F445DF"/>
    <w:rsid w:val="00F44A4D"/>
    <w:rsid w:val="00F4654C"/>
    <w:rsid w:val="00F46556"/>
    <w:rsid w:val="00F47FF4"/>
    <w:rsid w:val="00F502F8"/>
    <w:rsid w:val="00F57C02"/>
    <w:rsid w:val="00F61352"/>
    <w:rsid w:val="00F62161"/>
    <w:rsid w:val="00F62212"/>
    <w:rsid w:val="00F63D8A"/>
    <w:rsid w:val="00F654BC"/>
    <w:rsid w:val="00F655D7"/>
    <w:rsid w:val="00F66ADA"/>
    <w:rsid w:val="00F71C9F"/>
    <w:rsid w:val="00F72BEE"/>
    <w:rsid w:val="00F72D82"/>
    <w:rsid w:val="00F738B6"/>
    <w:rsid w:val="00F7456E"/>
    <w:rsid w:val="00F861E6"/>
    <w:rsid w:val="00F862B7"/>
    <w:rsid w:val="00F907F0"/>
    <w:rsid w:val="00F92F21"/>
    <w:rsid w:val="00F95ADF"/>
    <w:rsid w:val="00F97E2A"/>
    <w:rsid w:val="00FA07E5"/>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E03"/>
    <w:rsid w:val="00FC65A3"/>
    <w:rsid w:val="00FD112D"/>
    <w:rsid w:val="00FD412D"/>
    <w:rsid w:val="00FD4E16"/>
    <w:rsid w:val="00FD52C9"/>
    <w:rsid w:val="00FD610B"/>
    <w:rsid w:val="00FD6BCB"/>
    <w:rsid w:val="00FD7E8F"/>
    <w:rsid w:val="00FE014C"/>
    <w:rsid w:val="00FE0946"/>
    <w:rsid w:val="00FE123B"/>
    <w:rsid w:val="00FE328A"/>
    <w:rsid w:val="00FE4040"/>
    <w:rsid w:val="00FE453E"/>
    <w:rsid w:val="00FE5895"/>
    <w:rsid w:val="00FE6CF9"/>
    <w:rsid w:val="00FE7C6A"/>
    <w:rsid w:val="00FF0656"/>
    <w:rsid w:val="00FF06AC"/>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B0B42-AEF6-5042-BB1A-4E6526FFB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26</Pages>
  <Words>5704</Words>
  <Characters>32514</Characters>
  <Application>Microsoft Macintosh Word</Application>
  <DocSecurity>0</DocSecurity>
  <Lines>270</Lines>
  <Paragraphs>76</Paragraphs>
  <ScaleCrop>false</ScaleCrop>
  <Company/>
  <LinksUpToDate>false</LinksUpToDate>
  <CharactersWithSpaces>38142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Elizabeth Wolkovich</cp:lastModifiedBy>
  <cp:revision>316</cp:revision>
  <dcterms:created xsi:type="dcterms:W3CDTF">2018-12-04T20:38:00Z</dcterms:created>
  <dcterms:modified xsi:type="dcterms:W3CDTF">2018-12-15T07:06:00Z</dcterms:modified>
</cp:coreProperties>
</file>